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24338" w:rsidRDefault="00B24338" w:rsidP="00995268">
      <w:pPr>
        <w:rPr>
          <w:ins w:id="0" w:author="Stephen Ross" w:date="2012-08-02T10:53:00Z"/>
          <w:rFonts w:ascii="Times New Roman" w:hAnsi="Times New Roman" w:cs="Times New Roman"/>
        </w:rPr>
      </w:pPr>
      <w:commentRangeStart w:id="1"/>
      <w:ins w:id="2" w:author="Stephen Ross" w:date="2012-08-02T10:53:00Z">
        <w:r>
          <w:rPr>
            <w:rFonts w:ascii="Times New Roman" w:hAnsi="Times New Roman" w:cs="Times New Roman"/>
          </w:rPr>
          <w:t>MANDELSTAM, Osip</w:t>
        </w:r>
      </w:ins>
      <w:del w:id="3" w:author="Stephen Ross" w:date="2012-08-02T10:53:00Z">
        <w:r w:rsidR="004B4FAB" w:rsidDel="00B24338">
          <w:rPr>
            <w:rFonts w:ascii="Times New Roman" w:hAnsi="Times New Roman" w:cs="Times New Roman"/>
          </w:rPr>
          <w:delText>Osip Mandelstam</w:delText>
        </w:r>
      </w:del>
      <w:r w:rsidR="004B4FAB">
        <w:rPr>
          <w:rFonts w:ascii="Times New Roman" w:hAnsi="Times New Roman" w:cs="Times New Roman"/>
        </w:rPr>
        <w:t xml:space="preserve"> (1891-1938) </w:t>
      </w:r>
      <w:del w:id="4" w:author="Stephen Ross" w:date="2012-08-02T10:53:00Z">
        <w:r w:rsidR="004B4FAB" w:rsidDel="00B24338">
          <w:rPr>
            <w:rFonts w:ascii="Times New Roman" w:hAnsi="Times New Roman" w:cs="Times New Roman"/>
          </w:rPr>
          <w:delText>is o</w:delText>
        </w:r>
      </w:del>
      <w:commentRangeEnd w:id="1"/>
      <w:ins w:id="5" w:author="Stephen Ross" w:date="2012-08-02T10:57:00Z">
        <w:r w:rsidR="004C0213">
          <w:rPr>
            <w:rStyle w:val="CommentReference"/>
            <w:vanish/>
          </w:rPr>
          <w:commentReference w:id="1"/>
        </w:r>
      </w:ins>
    </w:p>
    <w:p w:rsidR="004B4FAB" w:rsidRDefault="00B24338" w:rsidP="00995268">
      <w:pPr>
        <w:numPr>
          <w:ins w:id="6" w:author="Stephen Ross" w:date="2012-08-02T10:53:00Z"/>
        </w:numPr>
        <w:rPr>
          <w:rFonts w:ascii="Times New Roman" w:hAnsi="Times New Roman" w:cs="Times New Roman"/>
        </w:rPr>
      </w:pPr>
      <w:ins w:id="7" w:author="Stephen Ross" w:date="2012-08-02T10:53:00Z">
        <w:r>
          <w:rPr>
            <w:rFonts w:ascii="Times New Roman" w:hAnsi="Times New Roman" w:cs="Times New Roman"/>
          </w:rPr>
          <w:t>O</w:t>
        </w:r>
      </w:ins>
      <w:r w:rsidR="004B4FAB">
        <w:rPr>
          <w:rFonts w:ascii="Times New Roman" w:hAnsi="Times New Roman" w:cs="Times New Roman"/>
        </w:rPr>
        <w:t xml:space="preserve">ne of the major Russian modernist poets of the twentieth century. Along with Nikolai </w:t>
      </w:r>
      <w:del w:id="8" w:author="Stephen Ross" w:date="2012-08-02T10:53:00Z">
        <w:r w:rsidR="004B4FAB" w:rsidDel="00B24338">
          <w:rPr>
            <w:rFonts w:ascii="Times New Roman" w:hAnsi="Times New Roman" w:cs="Times New Roman"/>
          </w:rPr>
          <w:delText xml:space="preserve">Gumilev </w:delText>
        </w:r>
      </w:del>
      <w:ins w:id="9" w:author="Stephen Ross" w:date="2012-08-02T10:53:00Z">
        <w:r>
          <w:rPr>
            <w:rFonts w:ascii="Times New Roman" w:hAnsi="Times New Roman" w:cs="Times New Roman"/>
          </w:rPr>
          <w:t xml:space="preserve">GUMILEV </w:t>
        </w:r>
      </w:ins>
      <w:r w:rsidR="004B4FAB">
        <w:rPr>
          <w:rFonts w:ascii="Times New Roman" w:hAnsi="Times New Roman" w:cs="Times New Roman"/>
        </w:rPr>
        <w:t xml:space="preserve">and Anna </w:t>
      </w:r>
      <w:del w:id="10" w:author="Stephen Ross" w:date="2012-08-02T10:53:00Z">
        <w:r w:rsidR="004B4FAB" w:rsidDel="00B24338">
          <w:rPr>
            <w:rFonts w:ascii="Times New Roman" w:hAnsi="Times New Roman" w:cs="Times New Roman"/>
          </w:rPr>
          <w:delText>Akhmatova</w:delText>
        </w:r>
      </w:del>
      <w:ins w:id="11" w:author="Stephen Ross" w:date="2012-08-02T10:53:00Z">
        <w:r>
          <w:rPr>
            <w:rFonts w:ascii="Times New Roman" w:hAnsi="Times New Roman" w:cs="Times New Roman"/>
          </w:rPr>
          <w:t>AKHMATOVA</w:t>
        </w:r>
      </w:ins>
      <w:r w:rsidR="004B4FAB">
        <w:rPr>
          <w:rFonts w:ascii="Times New Roman" w:hAnsi="Times New Roman" w:cs="Times New Roman"/>
        </w:rPr>
        <w:t xml:space="preserve">, he </w:t>
      </w:r>
      <w:r w:rsidR="00917189">
        <w:rPr>
          <w:rFonts w:ascii="Times New Roman" w:hAnsi="Times New Roman" w:cs="Times New Roman"/>
        </w:rPr>
        <w:t>was a chief figure</w:t>
      </w:r>
      <w:r w:rsidR="004B4FAB">
        <w:rPr>
          <w:rFonts w:ascii="Times New Roman" w:hAnsi="Times New Roman" w:cs="Times New Roman"/>
        </w:rPr>
        <w:t xml:space="preserve"> of </w:t>
      </w:r>
      <w:del w:id="12" w:author="Stephen Ross" w:date="2012-08-02T10:53:00Z">
        <w:r w:rsidR="004B4FAB" w:rsidDel="00B24338">
          <w:rPr>
            <w:rFonts w:ascii="Times New Roman" w:hAnsi="Times New Roman" w:cs="Times New Roman"/>
          </w:rPr>
          <w:delText>Acmeism</w:delText>
        </w:r>
      </w:del>
      <w:ins w:id="13" w:author="Stephen Ross" w:date="2012-08-02T10:53:00Z">
        <w:r>
          <w:rPr>
            <w:rFonts w:ascii="Times New Roman" w:hAnsi="Times New Roman" w:cs="Times New Roman"/>
          </w:rPr>
          <w:t>ACMEISM</w:t>
        </w:r>
      </w:ins>
      <w:r w:rsidR="004B4FAB">
        <w:rPr>
          <w:rFonts w:ascii="Times New Roman" w:hAnsi="Times New Roman" w:cs="Times New Roman"/>
        </w:rPr>
        <w:t xml:space="preserve">, a movement that sought to supplant the esoteric and mystical poetry of then-dominant </w:t>
      </w:r>
      <w:del w:id="14" w:author="Stephen Ross" w:date="2012-08-02T10:53:00Z">
        <w:r w:rsidR="004B4FAB" w:rsidDel="00B24338">
          <w:rPr>
            <w:rFonts w:ascii="Times New Roman" w:hAnsi="Times New Roman" w:cs="Times New Roman"/>
          </w:rPr>
          <w:delText xml:space="preserve">Symbolism </w:delText>
        </w:r>
      </w:del>
      <w:ins w:id="15" w:author="Stephen Ross" w:date="2012-08-02T10:53:00Z">
        <w:r>
          <w:rPr>
            <w:rFonts w:ascii="Times New Roman" w:hAnsi="Times New Roman" w:cs="Times New Roman"/>
          </w:rPr>
          <w:t xml:space="preserve">SYMBOLISM </w:t>
        </w:r>
      </w:ins>
      <w:r w:rsidR="004B4FAB">
        <w:rPr>
          <w:rFonts w:ascii="Times New Roman" w:hAnsi="Times New Roman" w:cs="Times New Roman"/>
        </w:rPr>
        <w:t xml:space="preserve">by capturing the beauty of the real world in clear and concrete images. Mandelstam’s first two collections of poetry </w:t>
      </w:r>
      <w:r w:rsidR="004B4FAB">
        <w:rPr>
          <w:rFonts w:ascii="Times New Roman" w:hAnsi="Times New Roman" w:cs="Times New Roman"/>
          <w:i/>
        </w:rPr>
        <w:t xml:space="preserve">Stone </w:t>
      </w:r>
      <w:r w:rsidR="004B4FAB">
        <w:rPr>
          <w:rFonts w:ascii="Times New Roman" w:hAnsi="Times New Roman" w:cs="Times New Roman"/>
        </w:rPr>
        <w:t xml:space="preserve">(1913) and </w:t>
      </w:r>
      <w:r w:rsidR="004B4FAB">
        <w:rPr>
          <w:rFonts w:ascii="Times New Roman" w:hAnsi="Times New Roman" w:cs="Times New Roman"/>
          <w:i/>
        </w:rPr>
        <w:t xml:space="preserve">Tristia </w:t>
      </w:r>
      <w:r w:rsidR="004B4FAB">
        <w:rPr>
          <w:rFonts w:ascii="Times New Roman" w:hAnsi="Times New Roman" w:cs="Times New Roman"/>
        </w:rPr>
        <w:t xml:space="preserve">(1922) cemented his reputation as an artist of leading importance. In </w:t>
      </w:r>
      <w:r w:rsidR="004B4FAB">
        <w:rPr>
          <w:rFonts w:ascii="Times New Roman" w:hAnsi="Times New Roman" w:cs="Times New Roman"/>
          <w:i/>
        </w:rPr>
        <w:t xml:space="preserve">Stone </w:t>
      </w:r>
      <w:r w:rsidR="004D0514">
        <w:rPr>
          <w:rFonts w:ascii="Times New Roman" w:hAnsi="Times New Roman" w:cs="Times New Roman"/>
        </w:rPr>
        <w:t>Mandelstam conceptualized</w:t>
      </w:r>
      <w:r w:rsidR="004B4FAB">
        <w:rPr>
          <w:rFonts w:ascii="Times New Roman" w:hAnsi="Times New Roman" w:cs="Times New Roman"/>
        </w:rPr>
        <w:t xml:space="preserve"> the poet as an architect-craftsman who builds a breathtaking structure word by word. Here and in his </w:t>
      </w:r>
      <w:r w:rsidR="00F335D2">
        <w:rPr>
          <w:rFonts w:ascii="Times New Roman" w:hAnsi="Times New Roman" w:cs="Times New Roman"/>
        </w:rPr>
        <w:t xml:space="preserve">literary </w:t>
      </w:r>
      <w:r w:rsidR="004B4FAB">
        <w:rPr>
          <w:rFonts w:ascii="Times New Roman" w:hAnsi="Times New Roman" w:cs="Times New Roman"/>
        </w:rPr>
        <w:t xml:space="preserve">essays Mandelstam reaffirmed a deeply humanistic worldview, a credo that led him to identify with a medieval vision of man-centered culture. Mandelstam’s individualistic worldview did not accord well with the Soviet emphasis on materialism and collectivism and after 1917 he found himself increasingly marginalized. Mandelstam was arrested and exiled in 1934, and re-arrested and sentenced to </w:t>
      </w:r>
      <w:r w:rsidR="00F335D2">
        <w:rPr>
          <w:rFonts w:ascii="Times New Roman" w:hAnsi="Times New Roman" w:cs="Times New Roman"/>
        </w:rPr>
        <w:t>eight years in the Stalinist</w:t>
      </w:r>
      <w:r w:rsidR="004B4FAB">
        <w:rPr>
          <w:rFonts w:ascii="Times New Roman" w:hAnsi="Times New Roman" w:cs="Times New Roman"/>
        </w:rPr>
        <w:t xml:space="preserve"> GULAG in 1938. He died in December 1938 in a transit camp in Siberia. His wife Nadezhda Mandelstam preserved much of his archive and published an important set of memoirs about their life together that appeared in English in the 1970s.</w:t>
      </w:r>
    </w:p>
    <w:p w:rsidR="004B4FAB" w:rsidRDefault="004B4FAB" w:rsidP="00995268">
      <w:pPr>
        <w:rPr>
          <w:rFonts w:ascii="Times New Roman" w:hAnsi="Times New Roman" w:cs="Times New Roman"/>
        </w:rPr>
      </w:pPr>
    </w:p>
    <w:p w:rsidR="00435004" w:rsidRDefault="00C3455A" w:rsidP="00995268">
      <w:pPr>
        <w:rPr>
          <w:rFonts w:ascii="Times New Roman" w:hAnsi="Times New Roman" w:cs="Times New Roman"/>
        </w:rPr>
      </w:pPr>
      <w:r>
        <w:rPr>
          <w:rFonts w:ascii="Times New Roman" w:hAnsi="Times New Roman" w:cs="Times New Roman"/>
          <w:noProof/>
        </w:rPr>
        <w:pict>
          <v:shapetype id="_x0000_t202" coordsize="21600,21600" o:spt="202" path="m0,0l0,21600,21600,21600,21600,0xe">
            <v:stroke joinstyle="miter"/>
            <v:path gradientshapeok="t" o:connecttype="rect"/>
          </v:shapetype>
          <v:shape id="Text Box 1" o:spid="_x0000_s1026" type="#_x0000_t202" style="position:absolute;margin-left:270pt;margin-top:161.4pt;width:162pt;height:1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" filled="f" stroked="f">
            <v:textbox>
              <w:txbxContent>
                <w:p w:rsidR="00CA6F39" w:rsidRPr="006536DE" w:rsidRDefault="00CA6F39">
                  <w:pPr>
                    <w:rPr>
                      <w:rFonts w:ascii="Times New Roman" w:hAnsi="Times New Roman" w:cs="Times New Roman"/>
                      <w:b/>
                      <w:sz w:val="16"/>
                      <w:szCs w:val="16"/>
                    </w:rPr>
                  </w:pPr>
                  <w:r>
                    <w:rPr>
                      <w:rFonts w:ascii="Times New Roman" w:hAnsi="Times New Roman" w:cs="Times New Roman"/>
                      <w:b/>
                      <w:sz w:val="16"/>
                      <w:szCs w:val="16"/>
                    </w:rPr>
                    <w:t>Mandelstam at age 23 in 1914</w:t>
                  </w:r>
                </w:p>
              </w:txbxContent>
            </v:textbox>
            <w10:wrap type="square"/>
          </v:shape>
        </w:pict>
      </w:r>
      <w:r w:rsidR="00995268">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3429000</wp:posOffset>
            </wp:positionH>
            <wp:positionV relativeFrom="paragraph">
              <wp:posOffset>685800</wp:posOffset>
            </wp:positionV>
            <wp:extent cx="2080260" cy="130048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ip-mandelstam1-4f437aa3a38cc.jpg"/>
                    <pic:cNvPicPr/>
                  </pic:nvPicPr>
                  <pic:blipFill>
                    <a:blip r:embed="rId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080260" cy="1300480"/>
                    </a:xfrm>
                    <a:prstGeom prst="rect">
                      <a:avLst/>
                    </a:prstGeom>
                  </pic:spPr>
                </pic:pic>
              </a:graphicData>
            </a:graphic>
          </wp:anchor>
        </w:drawing>
      </w:r>
      <w:del w:id="16" w:author="Stephen Ross" w:date="2012-08-02T10:54:00Z">
        <w:r w:rsidR="00A94DDE" w:rsidDel="008860D6">
          <w:rPr>
            <w:rFonts w:ascii="Times New Roman" w:hAnsi="Times New Roman" w:cs="Times New Roman"/>
          </w:rPr>
          <w:delText xml:space="preserve">Osip Mandelstam (1891-1938) is one of the major Russian modernist poets of the twentieth century. </w:delText>
        </w:r>
      </w:del>
      <w:r w:rsidR="00E96A4A">
        <w:rPr>
          <w:rFonts w:ascii="Times New Roman" w:hAnsi="Times New Roman" w:cs="Times New Roman"/>
        </w:rPr>
        <w:t>Born in Warsaw, Poland,</w:t>
      </w:r>
      <w:r w:rsidR="00FB2576">
        <w:rPr>
          <w:rFonts w:ascii="Times New Roman" w:hAnsi="Times New Roman" w:cs="Times New Roman"/>
        </w:rPr>
        <w:t xml:space="preserve"> Mandelstam</w:t>
      </w:r>
      <w:r w:rsidR="00AF2CAF">
        <w:rPr>
          <w:rFonts w:ascii="Times New Roman" w:hAnsi="Times New Roman" w:cs="Times New Roman"/>
        </w:rPr>
        <w:t xml:space="preserve"> spent his school years and much</w:t>
      </w:r>
      <w:r w:rsidR="00FB2576">
        <w:rPr>
          <w:rFonts w:ascii="Times New Roman" w:hAnsi="Times New Roman" w:cs="Times New Roman"/>
        </w:rPr>
        <w:t xml:space="preserve"> of his adult life in St. Petersburg (after 1914 Petrograd, after 1924 Leningrad). The city, its architectural splendor, and its connection to death, the under</w:t>
      </w:r>
      <w:r w:rsidR="00761463">
        <w:rPr>
          <w:rFonts w:ascii="Times New Roman" w:hAnsi="Times New Roman" w:cs="Times New Roman"/>
        </w:rPr>
        <w:t>world and mythological motifs are</w:t>
      </w:r>
      <w:r w:rsidR="00FB2576">
        <w:rPr>
          <w:rFonts w:ascii="Times New Roman" w:hAnsi="Times New Roman" w:cs="Times New Roman"/>
        </w:rPr>
        <w:t xml:space="preserve"> recurring theme</w:t>
      </w:r>
      <w:r w:rsidR="00761463">
        <w:rPr>
          <w:rFonts w:ascii="Times New Roman" w:hAnsi="Times New Roman" w:cs="Times New Roman"/>
        </w:rPr>
        <w:t>s</w:t>
      </w:r>
      <w:r w:rsidR="00FB2576">
        <w:rPr>
          <w:rFonts w:ascii="Times New Roman" w:hAnsi="Times New Roman" w:cs="Times New Roman"/>
        </w:rPr>
        <w:t xml:space="preserve"> in his poetry. </w:t>
      </w:r>
      <w:del w:id="17" w:author="Stephen Ross" w:date="2012-08-02T10:55:00Z">
        <w:r w:rsidR="00761463" w:rsidDel="008860D6">
          <w:rPr>
            <w:rFonts w:ascii="Times New Roman" w:hAnsi="Times New Roman" w:cs="Times New Roman"/>
          </w:rPr>
          <w:delText>Mandelstam</w:delText>
        </w:r>
        <w:r w:rsidR="00E424E9" w:rsidDel="008860D6">
          <w:rPr>
            <w:rFonts w:ascii="Times New Roman" w:hAnsi="Times New Roman" w:cs="Times New Roman"/>
          </w:rPr>
          <w:delText>, along with Nikolai Gumile</w:delText>
        </w:r>
        <w:r w:rsidR="002752AE" w:rsidDel="008860D6">
          <w:rPr>
            <w:rFonts w:ascii="Times New Roman" w:hAnsi="Times New Roman" w:cs="Times New Roman"/>
          </w:rPr>
          <w:delText>v and Anna Akhmatova,</w:delText>
        </w:r>
        <w:r w:rsidR="00AF2CAF" w:rsidDel="008860D6">
          <w:rPr>
            <w:rFonts w:ascii="Times New Roman" w:hAnsi="Times New Roman" w:cs="Times New Roman"/>
          </w:rPr>
          <w:delText xml:space="preserve"> </w:delText>
        </w:r>
        <w:r w:rsidR="002752AE" w:rsidDel="008860D6">
          <w:rPr>
            <w:rFonts w:ascii="Times New Roman" w:hAnsi="Times New Roman" w:cs="Times New Roman"/>
          </w:rPr>
          <w:delText xml:space="preserve">was a leading poet of Acmeism, a movement that sought to supplant the esoteric and mystical </w:delText>
        </w:r>
        <w:r w:rsidR="00E424E9" w:rsidDel="008860D6">
          <w:rPr>
            <w:rFonts w:ascii="Times New Roman" w:hAnsi="Times New Roman" w:cs="Times New Roman"/>
          </w:rPr>
          <w:delText>poetry of then-dominant Symbolism by capturing the beau</w:delText>
        </w:r>
        <w:r w:rsidR="00F85538" w:rsidDel="008860D6">
          <w:rPr>
            <w:rFonts w:ascii="Times New Roman" w:hAnsi="Times New Roman" w:cs="Times New Roman"/>
          </w:rPr>
          <w:delText xml:space="preserve">ty of the real world in clear and concrete images. </w:delText>
        </w:r>
      </w:del>
      <w:r w:rsidR="00F85538">
        <w:rPr>
          <w:rFonts w:ascii="Times New Roman" w:hAnsi="Times New Roman" w:cs="Times New Roman"/>
        </w:rPr>
        <w:t>Mandelstam is the author of the Acmeis</w:t>
      </w:r>
      <w:r w:rsidR="00684DF2">
        <w:rPr>
          <w:rFonts w:ascii="Times New Roman" w:hAnsi="Times New Roman" w:cs="Times New Roman"/>
        </w:rPr>
        <w:t>t manifesto “Morning of Acmeism</w:t>
      </w:r>
      <w:r w:rsidR="00F85538">
        <w:rPr>
          <w:rFonts w:ascii="Times New Roman" w:hAnsi="Times New Roman" w:cs="Times New Roman"/>
        </w:rPr>
        <w:t xml:space="preserve">” </w:t>
      </w:r>
      <w:r w:rsidR="00684DF2">
        <w:rPr>
          <w:rFonts w:ascii="Times New Roman" w:hAnsi="Times New Roman" w:cs="Times New Roman"/>
        </w:rPr>
        <w:t xml:space="preserve">(written between 1912 and 1914 but published in 1919), </w:t>
      </w:r>
      <w:r w:rsidR="00F85538">
        <w:rPr>
          <w:rFonts w:ascii="Times New Roman" w:hAnsi="Times New Roman" w:cs="Times New Roman"/>
        </w:rPr>
        <w:t>in whic</w:t>
      </w:r>
      <w:r w:rsidR="0064644D">
        <w:rPr>
          <w:rFonts w:ascii="Times New Roman" w:hAnsi="Times New Roman" w:cs="Times New Roman"/>
        </w:rPr>
        <w:t xml:space="preserve">h he conceived of the poet as </w:t>
      </w:r>
      <w:r w:rsidR="00F85538">
        <w:rPr>
          <w:rFonts w:ascii="Times New Roman" w:hAnsi="Times New Roman" w:cs="Times New Roman"/>
        </w:rPr>
        <w:t>craftsman rather</w:t>
      </w:r>
      <w:r w:rsidR="00684DF2">
        <w:rPr>
          <w:rFonts w:ascii="Times New Roman" w:hAnsi="Times New Roman" w:cs="Times New Roman"/>
        </w:rPr>
        <w:t xml:space="preserve"> than emotionally charged seer.</w:t>
      </w:r>
      <w:r w:rsidR="00F85538">
        <w:rPr>
          <w:rFonts w:ascii="Times New Roman" w:hAnsi="Times New Roman" w:cs="Times New Roman"/>
        </w:rPr>
        <w:t xml:space="preserve"> </w:t>
      </w:r>
      <w:r w:rsidR="00F108B1">
        <w:rPr>
          <w:rFonts w:ascii="Times New Roman" w:hAnsi="Times New Roman" w:cs="Times New Roman"/>
        </w:rPr>
        <w:t xml:space="preserve">He identified personally and artistically </w:t>
      </w:r>
      <w:r w:rsidR="00625A95">
        <w:rPr>
          <w:rFonts w:ascii="Times New Roman" w:hAnsi="Times New Roman" w:cs="Times New Roman"/>
        </w:rPr>
        <w:t xml:space="preserve">with the Acmeist worldview even </w:t>
      </w:r>
      <w:r w:rsidR="00F108B1">
        <w:rPr>
          <w:rFonts w:ascii="Times New Roman" w:hAnsi="Times New Roman" w:cs="Times New Roman"/>
        </w:rPr>
        <w:t>long a</w:t>
      </w:r>
      <w:r w:rsidR="001D044A">
        <w:rPr>
          <w:rFonts w:ascii="Times New Roman" w:hAnsi="Times New Roman" w:cs="Times New Roman"/>
        </w:rPr>
        <w:t>fter the movement was outmoded</w:t>
      </w:r>
      <w:r w:rsidR="00F108B1">
        <w:rPr>
          <w:rFonts w:ascii="Times New Roman" w:hAnsi="Times New Roman" w:cs="Times New Roman"/>
        </w:rPr>
        <w:t xml:space="preserve"> following the Bolshevik Revolution of 1917.</w:t>
      </w:r>
      <w:r w:rsidR="002752AE">
        <w:rPr>
          <w:rFonts w:ascii="Times New Roman" w:hAnsi="Times New Roman" w:cs="Times New Roman"/>
        </w:rPr>
        <w:t xml:space="preserve"> </w:t>
      </w:r>
    </w:p>
    <w:p w:rsidR="00B229F2" w:rsidRDefault="00B229F2">
      <w:pPr>
        <w:rPr>
          <w:rFonts w:ascii="Times New Roman" w:hAnsi="Times New Roman" w:cs="Times New Roman"/>
        </w:rPr>
      </w:pPr>
    </w:p>
    <w:p w:rsidR="00B229F2" w:rsidRDefault="00C3455A">
      <w:pPr>
        <w:rPr>
          <w:rFonts w:ascii="Times New Roman" w:hAnsi="Times New Roman" w:cs="Times New Roman"/>
        </w:rPr>
      </w:pPr>
      <w:r>
        <w:rPr>
          <w:rFonts w:ascii="Times New Roman" w:hAnsi="Times New Roman" w:cs="Times New Roman"/>
          <w:noProof/>
        </w:rPr>
        <w:pict>
          <v:shape id="Text Box 8" o:spid="_x0000_s1027" type="#_x0000_t202" style="position:absolute;margin-left:0;margin-top:0;width:198pt;height:3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r049ACAAAW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" filled="f" stroked="f">
            <v:textbox>
              <w:txbxContent>
                <w:p w:rsidR="00CA6F39" w:rsidRDefault="00CA6F39">
                  <w:pPr>
                    <w:rPr>
                      <w:rFonts w:ascii="Times New Roman" w:hAnsi="Times New Roman" w:cs="Times New Roman"/>
                      <w:b/>
                      <w:sz w:val="16"/>
                      <w:szCs w:val="16"/>
                    </w:rPr>
                  </w:pPr>
                  <w:r>
                    <w:rPr>
                      <w:rFonts w:ascii="Times New Roman" w:hAnsi="Times New Roman" w:cs="Times New Roman"/>
                      <w:b/>
                      <w:sz w:val="16"/>
                      <w:szCs w:val="16"/>
                    </w:rPr>
                    <w:t>I have the present of a body – what should I do with it</w:t>
                  </w:r>
                </w:p>
                <w:p w:rsidR="00CA6F39" w:rsidRDefault="00CA6F39">
                  <w:pPr>
                    <w:rPr>
                      <w:rFonts w:ascii="Times New Roman" w:hAnsi="Times New Roman" w:cs="Times New Roman"/>
                      <w:b/>
                      <w:sz w:val="16"/>
                      <w:szCs w:val="16"/>
                    </w:rPr>
                  </w:pPr>
                  <w:r>
                    <w:rPr>
                      <w:rFonts w:ascii="Times New Roman" w:hAnsi="Times New Roman" w:cs="Times New Roman"/>
                      <w:b/>
                      <w:sz w:val="16"/>
                      <w:szCs w:val="16"/>
                    </w:rPr>
                    <w:t>so unique it is and so much mine?</w:t>
                  </w:r>
                </w:p>
                <w:p w:rsidR="00CA6F39" w:rsidRDefault="00CA6F39">
                  <w:pPr>
                    <w:rPr>
                      <w:rFonts w:ascii="Times New Roman" w:hAnsi="Times New Roman" w:cs="Times New Roman"/>
                      <w:b/>
                      <w:sz w:val="16"/>
                      <w:szCs w:val="16"/>
                    </w:rPr>
                  </w:pPr>
                </w:p>
                <w:p w:rsidR="00CA6F39" w:rsidRDefault="00CA6F39">
                  <w:pPr>
                    <w:rPr>
                      <w:rFonts w:ascii="Times New Roman" w:hAnsi="Times New Roman" w:cs="Times New Roman"/>
                      <w:b/>
                      <w:sz w:val="16"/>
                      <w:szCs w:val="16"/>
                    </w:rPr>
                  </w:pPr>
                  <w:r>
                    <w:rPr>
                      <w:rFonts w:ascii="Times New Roman" w:hAnsi="Times New Roman" w:cs="Times New Roman"/>
                      <w:b/>
                      <w:sz w:val="16"/>
                      <w:szCs w:val="16"/>
                    </w:rPr>
                    <w:t xml:space="preserve">For the quiet joy of breathing and being alive, </w:t>
                  </w:r>
                </w:p>
                <w:p w:rsidR="00CA6F39" w:rsidRDefault="00CA6F39">
                  <w:pPr>
                    <w:rPr>
                      <w:rFonts w:ascii="Times New Roman" w:hAnsi="Times New Roman" w:cs="Times New Roman"/>
                      <w:b/>
                      <w:sz w:val="16"/>
                      <w:szCs w:val="16"/>
                    </w:rPr>
                  </w:pPr>
                  <w:r>
                    <w:rPr>
                      <w:rFonts w:ascii="Times New Roman" w:hAnsi="Times New Roman" w:cs="Times New Roman"/>
                      <w:b/>
                      <w:sz w:val="16"/>
                      <w:szCs w:val="16"/>
                    </w:rPr>
                    <w:t>tell me, whom have I to thank?</w:t>
                  </w:r>
                </w:p>
                <w:p w:rsidR="00CA6F39" w:rsidRDefault="00CA6F39">
                  <w:pPr>
                    <w:rPr>
                      <w:rFonts w:ascii="Times New Roman" w:hAnsi="Times New Roman" w:cs="Times New Roman"/>
                      <w:b/>
                      <w:sz w:val="16"/>
                      <w:szCs w:val="16"/>
                    </w:rPr>
                  </w:pPr>
                </w:p>
                <w:p w:rsidR="00CA6F39" w:rsidRDefault="00CA6F39">
                  <w:pPr>
                    <w:rPr>
                      <w:rFonts w:ascii="Times New Roman" w:hAnsi="Times New Roman" w:cs="Times New Roman"/>
                      <w:b/>
                      <w:sz w:val="16"/>
                      <w:szCs w:val="16"/>
                    </w:rPr>
                  </w:pPr>
                  <w:r>
                    <w:rPr>
                      <w:rFonts w:ascii="Times New Roman" w:hAnsi="Times New Roman" w:cs="Times New Roman"/>
                      <w:b/>
                      <w:sz w:val="16"/>
                      <w:szCs w:val="16"/>
                    </w:rPr>
                    <w:t>I am the gardener and the flower,</w:t>
                  </w:r>
                </w:p>
                <w:p w:rsidR="00CA6F39" w:rsidRDefault="00CA6F39">
                  <w:pPr>
                    <w:rPr>
                      <w:rFonts w:ascii="Times New Roman" w:hAnsi="Times New Roman" w:cs="Times New Roman"/>
                      <w:b/>
                      <w:sz w:val="16"/>
                      <w:szCs w:val="16"/>
                    </w:rPr>
                  </w:pPr>
                  <w:r>
                    <w:rPr>
                      <w:rFonts w:ascii="Times New Roman" w:hAnsi="Times New Roman" w:cs="Times New Roman"/>
                      <w:b/>
                      <w:sz w:val="16"/>
                      <w:szCs w:val="16"/>
                    </w:rPr>
                    <w:t>in the dungeon of the world I am not alone.</w:t>
                  </w:r>
                </w:p>
                <w:p w:rsidR="00CA6F39" w:rsidRDefault="00CA6F39">
                  <w:pPr>
                    <w:rPr>
                      <w:rFonts w:ascii="Times New Roman" w:hAnsi="Times New Roman" w:cs="Times New Roman"/>
                      <w:b/>
                      <w:sz w:val="16"/>
                      <w:szCs w:val="16"/>
                    </w:rPr>
                  </w:pPr>
                </w:p>
                <w:p w:rsidR="00CA6F39" w:rsidRDefault="00CA6F39">
                  <w:pPr>
                    <w:rPr>
                      <w:rFonts w:ascii="Times New Roman" w:hAnsi="Times New Roman" w:cs="Times New Roman"/>
                      <w:b/>
                      <w:sz w:val="16"/>
                      <w:szCs w:val="16"/>
                    </w:rPr>
                  </w:pPr>
                  <w:r>
                    <w:rPr>
                      <w:rFonts w:ascii="Times New Roman" w:hAnsi="Times New Roman" w:cs="Times New Roman"/>
                      <w:b/>
                      <w:sz w:val="16"/>
                      <w:szCs w:val="16"/>
                    </w:rPr>
                    <w:t>On the glass of eternity has already settled</w:t>
                  </w:r>
                </w:p>
                <w:p w:rsidR="00CA6F39" w:rsidRDefault="00CA6F39">
                  <w:pPr>
                    <w:rPr>
                      <w:rFonts w:ascii="Times New Roman" w:hAnsi="Times New Roman" w:cs="Times New Roman"/>
                      <w:b/>
                      <w:sz w:val="16"/>
                      <w:szCs w:val="16"/>
                    </w:rPr>
                  </w:pPr>
                  <w:r>
                    <w:rPr>
                      <w:rFonts w:ascii="Times New Roman" w:hAnsi="Times New Roman" w:cs="Times New Roman"/>
                      <w:b/>
                      <w:sz w:val="16"/>
                      <w:szCs w:val="16"/>
                    </w:rPr>
                    <w:t>my breath, my warmth</w:t>
                  </w:r>
                </w:p>
                <w:p w:rsidR="00CA6F39" w:rsidRDefault="00CA6F39">
                  <w:pPr>
                    <w:rPr>
                      <w:rFonts w:ascii="Times New Roman" w:hAnsi="Times New Roman" w:cs="Times New Roman"/>
                      <w:b/>
                      <w:sz w:val="16"/>
                      <w:szCs w:val="16"/>
                    </w:rPr>
                  </w:pPr>
                </w:p>
                <w:p w:rsidR="00CA6F39" w:rsidRDefault="00CA6F39">
                  <w:pPr>
                    <w:rPr>
                      <w:rFonts w:ascii="Times New Roman" w:hAnsi="Times New Roman" w:cs="Times New Roman"/>
                      <w:b/>
                      <w:sz w:val="16"/>
                      <w:szCs w:val="16"/>
                    </w:rPr>
                  </w:pPr>
                  <w:r>
                    <w:rPr>
                      <w:rFonts w:ascii="Times New Roman" w:hAnsi="Times New Roman" w:cs="Times New Roman"/>
                      <w:b/>
                      <w:sz w:val="16"/>
                      <w:szCs w:val="16"/>
                    </w:rPr>
                    <w:t>On it a pattern prints itself,</w:t>
                  </w:r>
                </w:p>
                <w:p w:rsidR="00CA6F39" w:rsidRDefault="00CA6F39">
                  <w:pPr>
                    <w:rPr>
                      <w:rFonts w:ascii="Times New Roman" w:hAnsi="Times New Roman" w:cs="Times New Roman"/>
                      <w:b/>
                      <w:sz w:val="16"/>
                      <w:szCs w:val="16"/>
                    </w:rPr>
                  </w:pPr>
                  <w:r>
                    <w:rPr>
                      <w:rFonts w:ascii="Times New Roman" w:hAnsi="Times New Roman" w:cs="Times New Roman"/>
                      <w:b/>
                      <w:sz w:val="16"/>
                      <w:szCs w:val="16"/>
                    </w:rPr>
                    <w:t>unrecognizable of late</w:t>
                  </w:r>
                </w:p>
                <w:p w:rsidR="00CA6F39" w:rsidRDefault="00CA6F39">
                  <w:pPr>
                    <w:rPr>
                      <w:rFonts w:ascii="Times New Roman" w:hAnsi="Times New Roman" w:cs="Times New Roman"/>
                      <w:b/>
                      <w:sz w:val="16"/>
                      <w:szCs w:val="16"/>
                    </w:rPr>
                  </w:pPr>
                </w:p>
                <w:p w:rsidR="00CA6F39" w:rsidRDefault="00CA6F39">
                  <w:pPr>
                    <w:rPr>
                      <w:rFonts w:ascii="Times New Roman" w:hAnsi="Times New Roman" w:cs="Times New Roman"/>
                      <w:b/>
                      <w:sz w:val="16"/>
                      <w:szCs w:val="16"/>
                    </w:rPr>
                  </w:pPr>
                  <w:r>
                    <w:rPr>
                      <w:rFonts w:ascii="Times New Roman" w:hAnsi="Times New Roman" w:cs="Times New Roman"/>
                      <w:b/>
                      <w:sz w:val="16"/>
                      <w:szCs w:val="16"/>
                    </w:rPr>
                    <w:t xml:space="preserve">Let the lees of the moment trickle down – </w:t>
                  </w:r>
                </w:p>
                <w:p w:rsidR="00CA6F39" w:rsidRDefault="00CA6F39">
                  <w:pPr>
                    <w:rPr>
                      <w:rFonts w:ascii="Times New Roman" w:hAnsi="Times New Roman" w:cs="Times New Roman"/>
                      <w:b/>
                      <w:sz w:val="16"/>
                      <w:szCs w:val="16"/>
                    </w:rPr>
                  </w:pPr>
                  <w:r>
                    <w:rPr>
                      <w:rFonts w:ascii="Times New Roman" w:hAnsi="Times New Roman" w:cs="Times New Roman"/>
                      <w:b/>
                      <w:sz w:val="16"/>
                      <w:szCs w:val="16"/>
                    </w:rPr>
                    <w:t>the dear pattern is not to be wiped out.</w:t>
                  </w:r>
                </w:p>
                <w:p w:rsidR="00CA6F39" w:rsidRDefault="00CA6F39">
                  <w:pPr>
                    <w:rPr>
                      <w:rFonts w:ascii="Times New Roman" w:hAnsi="Times New Roman" w:cs="Times New Roman"/>
                      <w:b/>
                      <w:sz w:val="16"/>
                      <w:szCs w:val="16"/>
                    </w:rPr>
                  </w:pPr>
                </w:p>
                <w:p w:rsidR="00CA6F39" w:rsidRPr="007F2CBA" w:rsidRDefault="00CA6F39" w:rsidP="007F2CBA">
                  <w:pPr>
                    <w:jc w:val="right"/>
                    <w:rPr>
                      <w:rFonts w:ascii="Times New Roman" w:hAnsi="Times New Roman" w:cs="Times New Roman"/>
                      <w:b/>
                      <w:i/>
                      <w:sz w:val="16"/>
                      <w:szCs w:val="16"/>
                    </w:rPr>
                  </w:pPr>
                  <w:r>
                    <w:rPr>
                      <w:rFonts w:ascii="Times New Roman" w:hAnsi="Times New Roman" w:cs="Times New Roman"/>
                      <w:b/>
                      <w:sz w:val="16"/>
                      <w:szCs w:val="16"/>
                    </w:rPr>
                    <w:t xml:space="preserve">from </w:t>
                  </w:r>
                  <w:r>
                    <w:rPr>
                      <w:rFonts w:ascii="Times New Roman" w:hAnsi="Times New Roman" w:cs="Times New Roman"/>
                      <w:b/>
                      <w:i/>
                      <w:sz w:val="16"/>
                      <w:szCs w:val="16"/>
                    </w:rPr>
                    <w:t>Stone</w:t>
                  </w:r>
                </w:p>
                <w:p w:rsidR="00CA6F39" w:rsidRPr="007F2CBA" w:rsidRDefault="00CA6F39" w:rsidP="007F2CBA">
                  <w:pPr>
                    <w:jc w:val="right"/>
                    <w:rPr>
                      <w:rFonts w:ascii="Times New Roman" w:hAnsi="Times New Roman" w:cs="Times New Roman"/>
                      <w:b/>
                      <w:sz w:val="16"/>
                      <w:szCs w:val="16"/>
                    </w:rPr>
                  </w:pPr>
                  <w:r>
                    <w:rPr>
                      <w:rFonts w:ascii="Times New Roman" w:hAnsi="Times New Roman" w:cs="Times New Roman"/>
                      <w:b/>
                      <w:sz w:val="16"/>
                      <w:szCs w:val="16"/>
                    </w:rPr>
                    <w:t>Translation David McDuff</w:t>
                  </w:r>
                </w:p>
              </w:txbxContent>
            </v:textbox>
            <w10:wrap type="square"/>
          </v:shape>
        </w:pict>
      </w:r>
      <w:r w:rsidR="00B229F2">
        <w:rPr>
          <w:rFonts w:ascii="Times New Roman" w:hAnsi="Times New Roman" w:cs="Times New Roman"/>
        </w:rPr>
        <w:t xml:space="preserve">Mandelstam’s first two collections of poetry </w:t>
      </w:r>
      <w:r w:rsidR="00B229F2">
        <w:rPr>
          <w:rFonts w:ascii="Times New Roman" w:hAnsi="Times New Roman" w:cs="Times New Roman"/>
          <w:i/>
        </w:rPr>
        <w:t xml:space="preserve">Stone </w:t>
      </w:r>
      <w:r w:rsidR="00144869">
        <w:rPr>
          <w:rFonts w:ascii="Times New Roman" w:hAnsi="Times New Roman" w:cs="Times New Roman"/>
        </w:rPr>
        <w:t xml:space="preserve">(1913) </w:t>
      </w:r>
      <w:r w:rsidR="00B229F2">
        <w:rPr>
          <w:rFonts w:ascii="Times New Roman" w:hAnsi="Times New Roman" w:cs="Times New Roman"/>
        </w:rPr>
        <w:t xml:space="preserve">and </w:t>
      </w:r>
      <w:r w:rsidR="00B229F2">
        <w:rPr>
          <w:rFonts w:ascii="Times New Roman" w:hAnsi="Times New Roman" w:cs="Times New Roman"/>
          <w:i/>
        </w:rPr>
        <w:t xml:space="preserve">Tristia </w:t>
      </w:r>
      <w:r w:rsidR="00144869">
        <w:rPr>
          <w:rFonts w:ascii="Times New Roman" w:hAnsi="Times New Roman" w:cs="Times New Roman"/>
        </w:rPr>
        <w:t xml:space="preserve">(1922) cemented his reputation as an artist of leading importance. In </w:t>
      </w:r>
      <w:r w:rsidR="00144869">
        <w:rPr>
          <w:rFonts w:ascii="Times New Roman" w:hAnsi="Times New Roman" w:cs="Times New Roman"/>
          <w:i/>
        </w:rPr>
        <w:t xml:space="preserve">Stone </w:t>
      </w:r>
      <w:r w:rsidR="00144869">
        <w:rPr>
          <w:rFonts w:ascii="Times New Roman" w:hAnsi="Times New Roman" w:cs="Times New Roman"/>
        </w:rPr>
        <w:t>Mandelstam returned to his co</w:t>
      </w:r>
      <w:r w:rsidR="005A6043">
        <w:rPr>
          <w:rFonts w:ascii="Times New Roman" w:hAnsi="Times New Roman" w:cs="Times New Roman"/>
        </w:rPr>
        <w:t>ncept of the poet as an architect-craftsman</w:t>
      </w:r>
      <w:r w:rsidR="00144869">
        <w:rPr>
          <w:rFonts w:ascii="Times New Roman" w:hAnsi="Times New Roman" w:cs="Times New Roman"/>
        </w:rPr>
        <w:t xml:space="preserve"> who builds a breathtaking structure word by word. </w:t>
      </w:r>
      <w:del w:id="18" w:author="Stephen Ross" w:date="2012-08-02T10:55:00Z">
        <w:r w:rsidR="009B5E3D" w:rsidDel="001027A4">
          <w:rPr>
            <w:rFonts w:ascii="Times New Roman" w:hAnsi="Times New Roman" w:cs="Times New Roman"/>
          </w:rPr>
          <w:delText>Here a</w:delText>
        </w:r>
        <w:r w:rsidR="00E96A4A" w:rsidDel="001027A4">
          <w:rPr>
            <w:rFonts w:ascii="Times New Roman" w:hAnsi="Times New Roman" w:cs="Times New Roman"/>
          </w:rPr>
          <w:delText>nd in his essays</w:delText>
        </w:r>
        <w:r w:rsidR="009B5E3D" w:rsidDel="001027A4">
          <w:rPr>
            <w:rFonts w:ascii="Times New Roman" w:hAnsi="Times New Roman" w:cs="Times New Roman"/>
          </w:rPr>
          <w:delText xml:space="preserve"> Mandelstam reaffirmed a deeply humanistic worldview, a credo that led him to identify with </w:delText>
        </w:r>
        <w:r w:rsidR="007213D1" w:rsidDel="001027A4">
          <w:rPr>
            <w:rFonts w:ascii="Times New Roman" w:hAnsi="Times New Roman" w:cs="Times New Roman"/>
          </w:rPr>
          <w:delText xml:space="preserve">a medieval vision of man-centered culture. </w:delText>
        </w:r>
        <w:r w:rsidR="009B5E3D" w:rsidDel="001027A4">
          <w:rPr>
            <w:rFonts w:ascii="Times New Roman" w:hAnsi="Times New Roman" w:cs="Times New Roman"/>
          </w:rPr>
          <w:delText xml:space="preserve"> </w:delText>
        </w:r>
      </w:del>
      <w:r w:rsidR="009B5E3D">
        <w:rPr>
          <w:rFonts w:ascii="Times New Roman" w:hAnsi="Times New Roman" w:cs="Times New Roman"/>
        </w:rPr>
        <w:t>Mandelstam’s verses and essays from thi</w:t>
      </w:r>
      <w:r w:rsidR="00F52C91">
        <w:rPr>
          <w:rFonts w:ascii="Times New Roman" w:hAnsi="Times New Roman" w:cs="Times New Roman"/>
        </w:rPr>
        <w:t xml:space="preserve">s period are characterized by </w:t>
      </w:r>
      <w:r w:rsidR="009B5E3D">
        <w:rPr>
          <w:rFonts w:ascii="Times New Roman" w:hAnsi="Times New Roman" w:cs="Times New Roman"/>
        </w:rPr>
        <w:t xml:space="preserve">deep erudition and a sense of Russia’s organic connection to European culture, an understanding that was continued with the poems of </w:t>
      </w:r>
      <w:r w:rsidR="009B5E3D">
        <w:rPr>
          <w:rFonts w:ascii="Times New Roman" w:hAnsi="Times New Roman" w:cs="Times New Roman"/>
          <w:i/>
        </w:rPr>
        <w:t>Tristia</w:t>
      </w:r>
      <w:r w:rsidR="009B5E3D">
        <w:rPr>
          <w:rFonts w:ascii="Times New Roman" w:hAnsi="Times New Roman" w:cs="Times New Roman"/>
        </w:rPr>
        <w:t>. The</w:t>
      </w:r>
      <w:r w:rsidR="005A6043">
        <w:rPr>
          <w:rFonts w:ascii="Times New Roman" w:hAnsi="Times New Roman" w:cs="Times New Roman"/>
        </w:rPr>
        <w:t xml:space="preserve"> title of this second book</w:t>
      </w:r>
      <w:r w:rsidR="009B5E3D">
        <w:rPr>
          <w:rFonts w:ascii="Times New Roman" w:hAnsi="Times New Roman" w:cs="Times New Roman"/>
        </w:rPr>
        <w:t xml:space="preserve"> refers to Ovid’s </w:t>
      </w:r>
      <w:r w:rsidR="00627CA9">
        <w:rPr>
          <w:rFonts w:ascii="Times New Roman" w:hAnsi="Times New Roman" w:cs="Times New Roman"/>
        </w:rPr>
        <w:t xml:space="preserve">eponymous collection </w:t>
      </w:r>
      <w:r w:rsidR="005A6043">
        <w:rPr>
          <w:rFonts w:ascii="Times New Roman" w:hAnsi="Times New Roman" w:cs="Times New Roman"/>
        </w:rPr>
        <w:t xml:space="preserve">of poetry </w:t>
      </w:r>
      <w:r w:rsidR="00627CA9">
        <w:rPr>
          <w:rFonts w:ascii="Times New Roman" w:hAnsi="Times New Roman" w:cs="Times New Roman"/>
        </w:rPr>
        <w:t>from the period of his exile on the Black Sea. T</w:t>
      </w:r>
      <w:r w:rsidR="009B5E3D">
        <w:rPr>
          <w:rFonts w:ascii="Times New Roman" w:hAnsi="Times New Roman" w:cs="Times New Roman"/>
        </w:rPr>
        <w:t>hrough Russia’s location</w:t>
      </w:r>
      <w:r w:rsidR="00E96A4A">
        <w:rPr>
          <w:rFonts w:ascii="Times New Roman" w:hAnsi="Times New Roman" w:cs="Times New Roman"/>
        </w:rPr>
        <w:t xml:space="preserve"> on the opposing shores of the same body of water, </w:t>
      </w:r>
      <w:r w:rsidR="00627CA9">
        <w:rPr>
          <w:rFonts w:ascii="Times New Roman" w:hAnsi="Times New Roman" w:cs="Times New Roman"/>
        </w:rPr>
        <w:t xml:space="preserve">Mandelstam </w:t>
      </w:r>
      <w:r w:rsidR="009B5E3D">
        <w:rPr>
          <w:rFonts w:ascii="Times New Roman" w:hAnsi="Times New Roman" w:cs="Times New Roman"/>
        </w:rPr>
        <w:t>posits</w:t>
      </w:r>
      <w:r w:rsidR="005A6043">
        <w:rPr>
          <w:rFonts w:ascii="Times New Roman" w:hAnsi="Times New Roman" w:cs="Times New Roman"/>
        </w:rPr>
        <w:t xml:space="preserve"> his own connection to the</w:t>
      </w:r>
      <w:r w:rsidR="00E96A4A">
        <w:rPr>
          <w:rFonts w:ascii="Times New Roman" w:hAnsi="Times New Roman" w:cs="Times New Roman"/>
        </w:rPr>
        <w:t xml:space="preserve"> classical world and its mythol</w:t>
      </w:r>
      <w:r w:rsidR="00AB5129">
        <w:rPr>
          <w:rFonts w:ascii="Times New Roman" w:hAnsi="Times New Roman" w:cs="Times New Roman"/>
        </w:rPr>
        <w:t xml:space="preserve">ogies. In </w:t>
      </w:r>
      <w:r w:rsidR="00AB5129">
        <w:rPr>
          <w:rFonts w:ascii="Times New Roman" w:hAnsi="Times New Roman" w:cs="Times New Roman"/>
          <w:i/>
        </w:rPr>
        <w:t xml:space="preserve">Tristia </w:t>
      </w:r>
      <w:r w:rsidR="00851A9B">
        <w:rPr>
          <w:rFonts w:ascii="Times New Roman" w:hAnsi="Times New Roman" w:cs="Times New Roman"/>
        </w:rPr>
        <w:t>the poet communicates</w:t>
      </w:r>
      <w:r w:rsidR="00AB5129">
        <w:rPr>
          <w:rFonts w:ascii="Times New Roman" w:hAnsi="Times New Roman" w:cs="Times New Roman"/>
        </w:rPr>
        <w:t xml:space="preserve"> the deep melancholy of Ovid’s exilic period, </w:t>
      </w:r>
      <w:r w:rsidR="00C269D0">
        <w:rPr>
          <w:rFonts w:ascii="Times New Roman" w:hAnsi="Times New Roman" w:cs="Times New Roman"/>
        </w:rPr>
        <w:t>a condi</w:t>
      </w:r>
      <w:r w:rsidR="00F52C91">
        <w:rPr>
          <w:rFonts w:ascii="Times New Roman" w:hAnsi="Times New Roman" w:cs="Times New Roman"/>
        </w:rPr>
        <w:t>tion that Mandelstam once described as</w:t>
      </w:r>
      <w:r w:rsidR="00627CA9">
        <w:rPr>
          <w:rFonts w:ascii="Times New Roman" w:hAnsi="Times New Roman" w:cs="Times New Roman"/>
        </w:rPr>
        <w:t xml:space="preserve"> “a yearning for world culture.”</w:t>
      </w:r>
    </w:p>
    <w:p w:rsidR="00B837E8" w:rsidRDefault="00C3455A">
      <w:pPr>
        <w:rPr>
          <w:rFonts w:ascii="Times New Roman" w:hAnsi="Times New Roman" w:cs="Times New Roman"/>
        </w:rPr>
      </w:pPr>
      <w:r>
        <w:rPr>
          <w:rFonts w:ascii="Times New Roman" w:hAnsi="Times New Roman" w:cs="Times New Roman"/>
          <w:noProof/>
        </w:rPr>
        <w:pict>
          <v:shape id="Text Box 7" o:spid="_x0000_s1028" type="#_x0000_t202" style="position:absolute;margin-left:270pt;margin-top:-96.55pt;width:2in;height:2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" filled="f" stroked="f">
            <v:textbox>
              <w:txbxContent>
                <w:p w:rsidR="00CA6F39" w:rsidRDefault="00CA6F39">
                  <w:pPr>
                    <w:rPr>
                      <w:rFonts w:ascii="Times New Roman" w:hAnsi="Times New Roman" w:cs="Times New Roman"/>
                      <w:b/>
                      <w:sz w:val="16"/>
                      <w:szCs w:val="16"/>
                    </w:rPr>
                  </w:pPr>
                  <w:r>
                    <w:rPr>
                      <w:rFonts w:ascii="Times New Roman" w:hAnsi="Times New Roman" w:cs="Times New Roman"/>
                      <w:b/>
                      <w:sz w:val="16"/>
                      <w:szCs w:val="16"/>
                    </w:rPr>
                    <w:t>We shall die in transparent Petropolis</w:t>
                  </w:r>
                </w:p>
                <w:p w:rsidR="00CA6F39" w:rsidRDefault="00CA6F39">
                  <w:pPr>
                    <w:rPr>
                      <w:rFonts w:ascii="Times New Roman" w:hAnsi="Times New Roman" w:cs="Times New Roman"/>
                      <w:b/>
                      <w:sz w:val="16"/>
                      <w:szCs w:val="16"/>
                    </w:rPr>
                  </w:pPr>
                  <w:r>
                    <w:rPr>
                      <w:rFonts w:ascii="Times New Roman" w:hAnsi="Times New Roman" w:cs="Times New Roman"/>
                      <w:b/>
                      <w:sz w:val="16"/>
                      <w:szCs w:val="16"/>
                    </w:rPr>
                    <w:t>Where Persephone reigns over us.</w:t>
                  </w:r>
                </w:p>
                <w:p w:rsidR="00CA6F39" w:rsidRDefault="00CA6F39">
                  <w:pPr>
                    <w:rPr>
                      <w:rFonts w:ascii="Times New Roman" w:hAnsi="Times New Roman" w:cs="Times New Roman"/>
                      <w:b/>
                      <w:sz w:val="16"/>
                      <w:szCs w:val="16"/>
                    </w:rPr>
                  </w:pPr>
                  <w:r>
                    <w:rPr>
                      <w:rFonts w:ascii="Times New Roman" w:hAnsi="Times New Roman" w:cs="Times New Roman"/>
                      <w:b/>
                      <w:sz w:val="16"/>
                      <w:szCs w:val="16"/>
                    </w:rPr>
                    <w:t>We drink with every breath the deadly air</w:t>
                  </w:r>
                </w:p>
                <w:p w:rsidR="00CA6F39" w:rsidRDefault="00CA6F39">
                  <w:pPr>
                    <w:rPr>
                      <w:rFonts w:ascii="Times New Roman" w:hAnsi="Times New Roman" w:cs="Times New Roman"/>
                      <w:b/>
                      <w:sz w:val="16"/>
                      <w:szCs w:val="16"/>
                    </w:rPr>
                  </w:pPr>
                  <w:r>
                    <w:rPr>
                      <w:rFonts w:ascii="Times New Roman" w:hAnsi="Times New Roman" w:cs="Times New Roman"/>
                      <w:b/>
                      <w:sz w:val="16"/>
                      <w:szCs w:val="16"/>
                    </w:rPr>
                    <w:t>And every hour is our last.</w:t>
                  </w:r>
                </w:p>
                <w:p w:rsidR="00CA6F39" w:rsidRDefault="00CA6F39">
                  <w:pPr>
                    <w:rPr>
                      <w:rFonts w:ascii="Times New Roman" w:hAnsi="Times New Roman" w:cs="Times New Roman"/>
                      <w:b/>
                      <w:sz w:val="16"/>
                      <w:szCs w:val="16"/>
                    </w:rPr>
                  </w:pPr>
                  <w:r>
                    <w:rPr>
                      <w:rFonts w:ascii="Times New Roman" w:hAnsi="Times New Roman" w:cs="Times New Roman"/>
                      <w:b/>
                      <w:sz w:val="16"/>
                      <w:szCs w:val="16"/>
                    </w:rPr>
                    <w:t>Terrible Athena, goddess of the sea,</w:t>
                  </w:r>
                </w:p>
                <w:p w:rsidR="00CA6F39" w:rsidRDefault="00CA6F39">
                  <w:pPr>
                    <w:rPr>
                      <w:rFonts w:ascii="Times New Roman" w:hAnsi="Times New Roman" w:cs="Times New Roman"/>
                      <w:b/>
                      <w:sz w:val="16"/>
                      <w:szCs w:val="16"/>
                    </w:rPr>
                  </w:pPr>
                  <w:r>
                    <w:rPr>
                      <w:rFonts w:ascii="Times New Roman" w:hAnsi="Times New Roman" w:cs="Times New Roman"/>
                      <w:b/>
                      <w:sz w:val="16"/>
                      <w:szCs w:val="16"/>
                    </w:rPr>
                    <w:t>Remove your mighty helmet of stone.</w:t>
                  </w:r>
                </w:p>
                <w:p w:rsidR="00CA6F39" w:rsidRDefault="00CA6F39">
                  <w:pPr>
                    <w:rPr>
                      <w:rFonts w:ascii="Times New Roman" w:hAnsi="Times New Roman" w:cs="Times New Roman"/>
                      <w:b/>
                      <w:sz w:val="16"/>
                      <w:szCs w:val="16"/>
                    </w:rPr>
                  </w:pPr>
                  <w:r>
                    <w:rPr>
                      <w:rFonts w:ascii="Times New Roman" w:hAnsi="Times New Roman" w:cs="Times New Roman"/>
                      <w:b/>
                      <w:sz w:val="16"/>
                      <w:szCs w:val="16"/>
                    </w:rPr>
                    <w:t>We shall die in transparent Petropolis,</w:t>
                  </w:r>
                </w:p>
                <w:p w:rsidR="00CA6F39" w:rsidRDefault="00CA6F39">
                  <w:pPr>
                    <w:rPr>
                      <w:rFonts w:ascii="Times New Roman" w:hAnsi="Times New Roman" w:cs="Times New Roman"/>
                      <w:b/>
                      <w:sz w:val="16"/>
                      <w:szCs w:val="16"/>
                    </w:rPr>
                  </w:pPr>
                  <w:r>
                    <w:rPr>
                      <w:rFonts w:ascii="Times New Roman" w:hAnsi="Times New Roman" w:cs="Times New Roman"/>
                      <w:b/>
                      <w:sz w:val="16"/>
                      <w:szCs w:val="16"/>
                    </w:rPr>
                    <w:t>Where Persephone reigns, not you.</w:t>
                  </w:r>
                </w:p>
                <w:p w:rsidR="00CA6F39" w:rsidRDefault="00CA6F39">
                  <w:pPr>
                    <w:rPr>
                      <w:rFonts w:ascii="Times New Roman" w:hAnsi="Times New Roman" w:cs="Times New Roman"/>
                      <w:b/>
                      <w:sz w:val="16"/>
                      <w:szCs w:val="16"/>
                    </w:rPr>
                  </w:pPr>
                </w:p>
                <w:p w:rsidR="00CA6F39" w:rsidRDefault="00CA6F39" w:rsidP="006536DE">
                  <w:pPr>
                    <w:jc w:val="right"/>
                    <w:rPr>
                      <w:rFonts w:ascii="Times New Roman" w:hAnsi="Times New Roman" w:cs="Times New Roman"/>
                      <w:b/>
                      <w:sz w:val="16"/>
                      <w:szCs w:val="16"/>
                    </w:rPr>
                  </w:pPr>
                  <w:r>
                    <w:rPr>
                      <w:rFonts w:ascii="Times New Roman" w:hAnsi="Times New Roman" w:cs="Times New Roman"/>
                      <w:b/>
                      <w:sz w:val="16"/>
                      <w:szCs w:val="16"/>
                    </w:rPr>
                    <w:t xml:space="preserve">From “I am cold…” in </w:t>
                  </w:r>
                  <w:r>
                    <w:rPr>
                      <w:rFonts w:ascii="Times New Roman" w:hAnsi="Times New Roman" w:cs="Times New Roman"/>
                      <w:b/>
                      <w:i/>
                      <w:sz w:val="16"/>
                      <w:szCs w:val="16"/>
                    </w:rPr>
                    <w:t xml:space="preserve">Tristia </w:t>
                  </w:r>
                  <w:r>
                    <w:rPr>
                      <w:rFonts w:ascii="Times New Roman" w:hAnsi="Times New Roman" w:cs="Times New Roman"/>
                      <w:b/>
                      <w:sz w:val="16"/>
                      <w:szCs w:val="16"/>
                    </w:rPr>
                    <w:t>(poem written 1916)</w:t>
                  </w:r>
                </w:p>
                <w:p w:rsidR="00CA6F39" w:rsidRPr="0065658E" w:rsidRDefault="00CA6F39" w:rsidP="006536DE">
                  <w:pPr>
                    <w:jc w:val="right"/>
                    <w:rPr>
                      <w:rFonts w:ascii="Times New Roman" w:hAnsi="Times New Roman" w:cs="Times New Roman"/>
                      <w:b/>
                      <w:sz w:val="16"/>
                      <w:szCs w:val="16"/>
                    </w:rPr>
                  </w:pPr>
                  <w:r>
                    <w:rPr>
                      <w:rFonts w:ascii="Times New Roman" w:hAnsi="Times New Roman" w:cs="Times New Roman"/>
                      <w:b/>
                      <w:sz w:val="16"/>
                      <w:szCs w:val="16"/>
                    </w:rPr>
                    <w:t>Translation Bruce MeClelland</w:t>
                  </w:r>
                </w:p>
              </w:txbxContent>
            </v:textbox>
            <w10:wrap type="square"/>
          </v:shape>
        </w:pict>
      </w:r>
    </w:p>
    <w:p w:rsidR="00B837E8" w:rsidRDefault="00C3455A">
      <w:pPr>
        <w:rPr>
          <w:rFonts w:ascii="Times New Roman" w:hAnsi="Times New Roman" w:cs="Times New Roman"/>
        </w:rPr>
      </w:pPr>
      <w:r>
        <w:rPr>
          <w:rFonts w:ascii="Times New Roman" w:hAnsi="Times New Roman" w:cs="Times New Roman"/>
          <w:noProof/>
        </w:rPr>
        <w:pict>
          <v:shape id="Text Box 5" o:spid="_x0000_s1029" type="#_x0000_t202" style="position:absolute;margin-left:0;margin-top:201.8pt;width:3in;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TzxNACAAAV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" filled="f" stroked="f">
            <v:textbox>
              <w:txbxContent>
                <w:p w:rsidR="00CA6F39" w:rsidRPr="006536DE" w:rsidRDefault="00CA6F39">
                  <w:pPr>
                    <w:rPr>
                      <w:rFonts w:ascii="Times New Roman" w:hAnsi="Times New Roman" w:cs="Times New Roman"/>
                      <w:b/>
                      <w:sz w:val="16"/>
                      <w:szCs w:val="16"/>
                    </w:rPr>
                  </w:pPr>
                  <w:r>
                    <w:rPr>
                      <w:rFonts w:ascii="Times New Roman" w:hAnsi="Times New Roman" w:cs="Times New Roman"/>
                      <w:b/>
                      <w:sz w:val="16"/>
                      <w:szCs w:val="16"/>
                    </w:rPr>
                    <w:t>Mandelstam’s arrest photo 1938.</w:t>
                  </w:r>
                </w:p>
              </w:txbxContent>
            </v:textbox>
            <w10:wrap type="square"/>
          </v:shape>
        </w:pict>
      </w:r>
      <w:r w:rsidR="000E3340">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511175</wp:posOffset>
            </wp:positionV>
            <wp:extent cx="2842895" cy="2016760"/>
            <wp:effectExtent l="0" t="0" r="1905" b="0"/>
            <wp:wrapSquare wrapText="bothSides"/>
            <wp:docPr id="3" name="Picture 3" descr="Macintosh HD:Users:meganswift:Desktop:300px-NKVD_Mandels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ganswift:Desktop:300px-NKVD_Mandelstam.jpg"/>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842895" cy="2016760"/>
                    </a:xfrm>
                    <a:prstGeom prst="rect">
                      <a:avLst/>
                    </a:prstGeom>
                    <a:noFill/>
                    <a:ln>
                      <a:noFill/>
                    </a:ln>
                  </pic:spPr>
                </pic:pic>
              </a:graphicData>
            </a:graphic>
          </wp:anchor>
        </w:drawing>
      </w:r>
      <w:r w:rsidR="00B837E8">
        <w:rPr>
          <w:rFonts w:ascii="Times New Roman" w:hAnsi="Times New Roman" w:cs="Times New Roman"/>
        </w:rPr>
        <w:t xml:space="preserve">Mandelstam’s humanistic and individualistic worldview did not accord well with the Soviet emphasis on materialism and collectivism </w:t>
      </w:r>
      <w:r w:rsidR="00077D14">
        <w:rPr>
          <w:rFonts w:ascii="Times New Roman" w:hAnsi="Times New Roman" w:cs="Times New Roman"/>
        </w:rPr>
        <w:t xml:space="preserve">and after 1917 he found himself </w:t>
      </w:r>
      <w:r w:rsidR="00E22ADD">
        <w:rPr>
          <w:rFonts w:ascii="Times New Roman" w:hAnsi="Times New Roman" w:cs="Times New Roman"/>
        </w:rPr>
        <w:t xml:space="preserve">increasingly </w:t>
      </w:r>
      <w:r w:rsidR="00077D14">
        <w:rPr>
          <w:rFonts w:ascii="Times New Roman" w:hAnsi="Times New Roman" w:cs="Times New Roman"/>
        </w:rPr>
        <w:t>marginalized</w:t>
      </w:r>
      <w:r w:rsidR="00121778">
        <w:rPr>
          <w:rFonts w:ascii="Times New Roman" w:hAnsi="Times New Roman" w:cs="Times New Roman"/>
        </w:rPr>
        <w:t>. E</w:t>
      </w:r>
      <w:del w:id="19" w:author="Stephen Ross" w:date="2012-08-02T10:56:00Z">
        <w:r w:rsidR="00121778" w:rsidDel="004C0213">
          <w:rPr>
            <w:rFonts w:ascii="Times New Roman" w:hAnsi="Times New Roman" w:cs="Times New Roman"/>
          </w:rPr>
          <w:delText>e</w:delText>
        </w:r>
      </w:del>
      <w:r w:rsidR="00121778">
        <w:rPr>
          <w:rFonts w:ascii="Times New Roman" w:hAnsi="Times New Roman" w:cs="Times New Roman"/>
        </w:rPr>
        <w:t>k</w:t>
      </w:r>
      <w:ins w:id="20" w:author="Stephen Ross" w:date="2012-08-02T10:56:00Z">
        <w:r w:rsidR="004C0213">
          <w:rPr>
            <w:rFonts w:ascii="Times New Roman" w:hAnsi="Times New Roman" w:cs="Times New Roman"/>
          </w:rPr>
          <w:t>e</w:t>
        </w:r>
      </w:ins>
      <w:r w:rsidR="00121778">
        <w:rPr>
          <w:rFonts w:ascii="Times New Roman" w:hAnsi="Times New Roman" w:cs="Times New Roman"/>
        </w:rPr>
        <w:t xml:space="preserve">ing out an existence as a translator, Mandelstam experienced a five-year long poetic writer’s block, which he referred </w:t>
      </w:r>
      <w:r w:rsidR="00245602">
        <w:rPr>
          <w:rFonts w:ascii="Times New Roman" w:hAnsi="Times New Roman" w:cs="Times New Roman"/>
        </w:rPr>
        <w:t xml:space="preserve">to </w:t>
      </w:r>
      <w:r w:rsidR="00121778">
        <w:rPr>
          <w:rFonts w:ascii="Times New Roman" w:hAnsi="Times New Roman" w:cs="Times New Roman"/>
        </w:rPr>
        <w:t xml:space="preserve">as a period of “poetic deafness,” from 1925-30. During this period he continued to produce prose, essays and literary reviews. His autobiographical novella </w:t>
      </w:r>
      <w:r w:rsidR="00121778">
        <w:rPr>
          <w:rFonts w:ascii="Times New Roman" w:hAnsi="Times New Roman" w:cs="Times New Roman"/>
          <w:i/>
        </w:rPr>
        <w:t xml:space="preserve">The Noise of Time </w:t>
      </w:r>
      <w:r w:rsidR="00121778">
        <w:rPr>
          <w:rFonts w:ascii="Times New Roman" w:hAnsi="Times New Roman" w:cs="Times New Roman"/>
        </w:rPr>
        <w:t>(19</w:t>
      </w:r>
      <w:r w:rsidR="00C269D0">
        <w:rPr>
          <w:rFonts w:ascii="Times New Roman" w:hAnsi="Times New Roman" w:cs="Times New Roman"/>
        </w:rPr>
        <w:t xml:space="preserve">25) and virtuoso, disjointed tribute to post-revolutionary St. Petersburg </w:t>
      </w:r>
      <w:r w:rsidR="00C269D0">
        <w:rPr>
          <w:rFonts w:ascii="Times New Roman" w:hAnsi="Times New Roman" w:cs="Times New Roman"/>
          <w:i/>
        </w:rPr>
        <w:t xml:space="preserve">The Egyptian Stamp </w:t>
      </w:r>
      <w:r w:rsidR="00C269D0">
        <w:rPr>
          <w:rFonts w:ascii="Times New Roman" w:hAnsi="Times New Roman" w:cs="Times New Roman"/>
        </w:rPr>
        <w:t>(1928) are highly regarded pieces of prose writing that did not</w:t>
      </w:r>
      <w:del w:id="21" w:author="Stephen Ross" w:date="2012-08-02T10:58:00Z">
        <w:r w:rsidR="00C269D0" w:rsidDel="00CA6F39">
          <w:rPr>
            <w:rFonts w:ascii="Times New Roman" w:hAnsi="Times New Roman" w:cs="Times New Roman"/>
          </w:rPr>
          <w:delText>, at the time of their publication,</w:delText>
        </w:r>
      </w:del>
      <w:r w:rsidR="00C269D0">
        <w:rPr>
          <w:rFonts w:ascii="Times New Roman" w:hAnsi="Times New Roman" w:cs="Times New Roman"/>
        </w:rPr>
        <w:t xml:space="preserve"> fit well with the Soviet literary aesthetic. </w:t>
      </w:r>
      <w:r w:rsidR="00003A90">
        <w:rPr>
          <w:rFonts w:ascii="Times New Roman" w:hAnsi="Times New Roman" w:cs="Times New Roman"/>
        </w:rPr>
        <w:t xml:space="preserve">By 1934 </w:t>
      </w:r>
      <w:r w:rsidR="007213D1">
        <w:rPr>
          <w:rFonts w:ascii="Times New Roman" w:hAnsi="Times New Roman" w:cs="Times New Roman"/>
        </w:rPr>
        <w:t xml:space="preserve">Mandelstam was </w:t>
      </w:r>
      <w:r w:rsidR="00E22ADD">
        <w:rPr>
          <w:rFonts w:ascii="Times New Roman" w:hAnsi="Times New Roman" w:cs="Times New Roman"/>
        </w:rPr>
        <w:t xml:space="preserve">disenfranchised enough to write </w:t>
      </w:r>
      <w:r w:rsidR="00F756B5">
        <w:rPr>
          <w:rFonts w:ascii="Times New Roman" w:hAnsi="Times New Roman" w:cs="Times New Roman"/>
        </w:rPr>
        <w:t>and recite to a small circle</w:t>
      </w:r>
      <w:r w:rsidR="00890115">
        <w:rPr>
          <w:rFonts w:ascii="Times New Roman" w:hAnsi="Times New Roman" w:cs="Times New Roman"/>
        </w:rPr>
        <w:t xml:space="preserve"> </w:t>
      </w:r>
      <w:r w:rsidR="00E22ADD">
        <w:rPr>
          <w:rFonts w:ascii="Times New Roman" w:hAnsi="Times New Roman" w:cs="Times New Roman"/>
        </w:rPr>
        <w:t xml:space="preserve">an insulting poem about Stalin, an act that was denounced and, in this </w:t>
      </w:r>
      <w:r w:rsidR="009E0EEC">
        <w:rPr>
          <w:rFonts w:ascii="Times New Roman" w:hAnsi="Times New Roman" w:cs="Times New Roman"/>
        </w:rPr>
        <w:t xml:space="preserve">period of preparation for the Great Terror (1936-38), led to Mandelstam’s arrest and interrogation. Mandelstam was sentenced to exile following a famous phone call by Stalin, during which poet and future Nobel Prize laureate Boris Pasternak was consulted on Mandelstam’s poetic importance. Mandelstam served out his exile in </w:t>
      </w:r>
      <w:r w:rsidR="00114C0D">
        <w:rPr>
          <w:rFonts w:ascii="Times New Roman" w:hAnsi="Times New Roman" w:cs="Times New Roman"/>
        </w:rPr>
        <w:t xml:space="preserve">the southwestern city of </w:t>
      </w:r>
      <w:r w:rsidR="009E0EEC">
        <w:rPr>
          <w:rFonts w:ascii="Times New Roman" w:hAnsi="Times New Roman" w:cs="Times New Roman"/>
        </w:rPr>
        <w:t xml:space="preserve">Voronezh and returned to writing poetry. His </w:t>
      </w:r>
      <w:r w:rsidR="009E0EEC">
        <w:rPr>
          <w:rFonts w:ascii="Times New Roman" w:hAnsi="Times New Roman" w:cs="Times New Roman"/>
          <w:i/>
        </w:rPr>
        <w:t xml:space="preserve">Voronezh Notebooks, </w:t>
      </w:r>
      <w:r w:rsidR="009E0EEC">
        <w:rPr>
          <w:rFonts w:ascii="Times New Roman" w:hAnsi="Times New Roman" w:cs="Times New Roman"/>
        </w:rPr>
        <w:t>published pos</w:t>
      </w:r>
      <w:r w:rsidR="00114C0D">
        <w:rPr>
          <w:rFonts w:ascii="Times New Roman" w:hAnsi="Times New Roman" w:cs="Times New Roman"/>
        </w:rPr>
        <w:t xml:space="preserve">thumously, are marked by a turn to a less elevated, more colloquial language. </w:t>
      </w:r>
    </w:p>
    <w:p w:rsidR="00114C0D" w:rsidRDefault="00114C0D">
      <w:pPr>
        <w:rPr>
          <w:rFonts w:ascii="Times New Roman" w:hAnsi="Times New Roman" w:cs="Times New Roman"/>
        </w:rPr>
      </w:pPr>
    </w:p>
    <w:p w:rsidR="00114C0D" w:rsidRDefault="00114C0D">
      <w:pPr>
        <w:rPr>
          <w:rFonts w:ascii="Times New Roman" w:hAnsi="Times New Roman" w:cs="Times New Roman"/>
        </w:rPr>
      </w:pPr>
      <w:r>
        <w:rPr>
          <w:rFonts w:ascii="Times New Roman" w:hAnsi="Times New Roman" w:cs="Times New Roman"/>
        </w:rPr>
        <w:t xml:space="preserve">Mandelstam was released from exile in 1938 and re-arrested and sentenced to </w:t>
      </w:r>
      <w:r w:rsidR="009C378C">
        <w:rPr>
          <w:rFonts w:ascii="Times New Roman" w:hAnsi="Times New Roman" w:cs="Times New Roman"/>
        </w:rPr>
        <w:t>eight years in the GULAG</w:t>
      </w:r>
      <w:r>
        <w:rPr>
          <w:rFonts w:ascii="Times New Roman" w:hAnsi="Times New Roman" w:cs="Times New Roman"/>
        </w:rPr>
        <w:t xml:space="preserve"> (considered to be a death sentence) </w:t>
      </w:r>
      <w:r w:rsidR="00A15070">
        <w:rPr>
          <w:rFonts w:ascii="Times New Roman" w:hAnsi="Times New Roman" w:cs="Times New Roman"/>
        </w:rPr>
        <w:t>in the same year. For decades</w:t>
      </w:r>
      <w:r>
        <w:rPr>
          <w:rFonts w:ascii="Times New Roman" w:hAnsi="Times New Roman" w:cs="Times New Roman"/>
        </w:rPr>
        <w:t xml:space="preserve"> the circumstances and exact date of his death were unknown, but it is now accepted that he died in December 1938 in a transit camp in Siberia.</w:t>
      </w:r>
      <w:r w:rsidR="00B479DD">
        <w:rPr>
          <w:rFonts w:ascii="Times New Roman" w:hAnsi="Times New Roman" w:cs="Times New Roman"/>
        </w:rPr>
        <w:t xml:space="preserve"> Mandelstam’s literary legacy, including many important unpublished manuscripts,</w:t>
      </w:r>
      <w:r w:rsidR="000E3340" w:rsidRPr="000E3340">
        <w:rPr>
          <w:rFonts w:ascii="Times New Roman" w:hAnsi="Times New Roman" w:cs="Times New Roman"/>
          <w:noProof/>
        </w:rPr>
        <w:t xml:space="preserve"> </w:t>
      </w:r>
      <w:r w:rsidR="00B479DD">
        <w:rPr>
          <w:rFonts w:ascii="Times New Roman" w:hAnsi="Times New Roman" w:cs="Times New Roman"/>
        </w:rPr>
        <w:t>were</w:t>
      </w:r>
      <w:r w:rsidR="000E3340" w:rsidRPr="000E3340">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3550920</wp:posOffset>
            </wp:positionH>
            <wp:positionV relativeFrom="paragraph">
              <wp:posOffset>701675</wp:posOffset>
            </wp:positionV>
            <wp:extent cx="1595120" cy="2126615"/>
            <wp:effectExtent l="0" t="0" r="508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dezhda_mandelshtam.jpg"/>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595120" cy="2126615"/>
                    </a:xfrm>
                    <a:prstGeom prst="rect">
                      <a:avLst/>
                    </a:prstGeom>
                  </pic:spPr>
                </pic:pic>
              </a:graphicData>
            </a:graphic>
          </wp:anchor>
        </w:drawing>
      </w:r>
      <w:r w:rsidR="00B479DD">
        <w:rPr>
          <w:rFonts w:ascii="Times New Roman" w:hAnsi="Times New Roman" w:cs="Times New Roman"/>
        </w:rPr>
        <w:t xml:space="preserve"> preserved by his wife Nadezhda Mandelstam</w:t>
      </w:r>
      <w:r w:rsidR="0089528D">
        <w:rPr>
          <w:rFonts w:ascii="Times New Roman" w:hAnsi="Times New Roman" w:cs="Times New Roman"/>
        </w:rPr>
        <w:t>, who hid and entrusted manuscripts, committed a large amount of her husband’s poetry to memory and managed to evade the notice of the Soviet authorities by living in small towns and constantly moving from place to place. In the 1970s she published a series of remarkable memoirs about her life with Mandelstam (th</w:t>
      </w:r>
      <w:r w:rsidR="009C378C">
        <w:rPr>
          <w:rFonts w:ascii="Times New Roman" w:hAnsi="Times New Roman" w:cs="Times New Roman"/>
        </w:rPr>
        <w:t>ey met in 1919) that illuminate</w:t>
      </w:r>
      <w:r w:rsidR="0089528D">
        <w:rPr>
          <w:rFonts w:ascii="Times New Roman" w:hAnsi="Times New Roman" w:cs="Times New Roman"/>
        </w:rPr>
        <w:t xml:space="preserve"> the reality of existence in Leninist and Stalinist Russia. Mandelstam was posthumously rehabilita</w:t>
      </w:r>
      <w:r w:rsidR="00A15070">
        <w:rPr>
          <w:rFonts w:ascii="Times New Roman" w:hAnsi="Times New Roman" w:cs="Times New Roman"/>
        </w:rPr>
        <w:t>ted during Krushchev’s period of de-Stalinization</w:t>
      </w:r>
      <w:r w:rsidR="0089528D">
        <w:rPr>
          <w:rFonts w:ascii="Times New Roman" w:hAnsi="Times New Roman" w:cs="Times New Roman"/>
        </w:rPr>
        <w:t xml:space="preserve">, </w:t>
      </w:r>
      <w:r w:rsidR="00A15070">
        <w:rPr>
          <w:rFonts w:ascii="Times New Roman" w:hAnsi="Times New Roman" w:cs="Times New Roman"/>
        </w:rPr>
        <w:t xml:space="preserve">and </w:t>
      </w:r>
      <w:commentRangeStart w:id="22"/>
      <w:r w:rsidR="0089528D">
        <w:rPr>
          <w:rFonts w:ascii="Times New Roman" w:hAnsi="Times New Roman" w:cs="Times New Roman"/>
        </w:rPr>
        <w:t xml:space="preserve">his poetry was </w:t>
      </w:r>
      <w:r w:rsidR="00A15070">
        <w:rPr>
          <w:rFonts w:ascii="Times New Roman" w:hAnsi="Times New Roman" w:cs="Times New Roman"/>
        </w:rPr>
        <w:t xml:space="preserve">republished </w:t>
      </w:r>
      <w:r w:rsidR="0089528D">
        <w:rPr>
          <w:rFonts w:ascii="Times New Roman" w:hAnsi="Times New Roman" w:cs="Times New Roman"/>
        </w:rPr>
        <w:t xml:space="preserve">and translated </w:t>
      </w:r>
      <w:commentRangeEnd w:id="22"/>
      <w:r w:rsidR="0079057E">
        <w:rPr>
          <w:rStyle w:val="CommentReference"/>
          <w:vanish/>
        </w:rPr>
        <w:commentReference w:id="22"/>
      </w:r>
      <w:r w:rsidR="0089528D">
        <w:rPr>
          <w:rFonts w:ascii="Times New Roman" w:hAnsi="Times New Roman" w:cs="Times New Roman"/>
        </w:rPr>
        <w:t>into English and many world languages.</w:t>
      </w:r>
      <w:r w:rsidR="00D927AC">
        <w:rPr>
          <w:rFonts w:ascii="Times New Roman" w:hAnsi="Times New Roman" w:cs="Times New Roman"/>
        </w:rPr>
        <w:t xml:space="preserve"> He is currently regarded, along with a handful of poets including Anna Akhmatova, Alexander Blok, Boris Pasternak and Marina Tsvetaeva, as a preeminent representative of Russian modernism.</w:t>
      </w:r>
      <w:r w:rsidR="0089528D">
        <w:rPr>
          <w:rFonts w:ascii="Times New Roman" w:hAnsi="Times New Roman" w:cs="Times New Roman"/>
        </w:rPr>
        <w:t xml:space="preserve"> </w:t>
      </w:r>
    </w:p>
    <w:p w:rsidR="00D03F83" w:rsidRDefault="00C3455A">
      <w:pPr>
        <w:rPr>
          <w:rFonts w:ascii="Times New Roman" w:hAnsi="Times New Roman" w:cs="Times New Roman"/>
        </w:rPr>
      </w:pPr>
      <w:r>
        <w:rPr>
          <w:rFonts w:ascii="Times New Roman" w:hAnsi="Times New Roman" w:cs="Times New Roman"/>
          <w:noProof/>
        </w:rPr>
        <w:pict>
          <v:shape id="Text Box 6" o:spid="_x0000_s1030" type="#_x0000_t202" style="position:absolute;margin-left:4in;margin-top:-178.15pt;width:108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" filled="f" stroked="f">
            <v:textbox>
              <w:txbxContent>
                <w:p w:rsidR="00CA6F39" w:rsidRPr="006536DE" w:rsidRDefault="00CA6F39">
                  <w:pPr>
                    <w:rPr>
                      <w:rFonts w:ascii="Times New Roman" w:hAnsi="Times New Roman" w:cs="Times New Roman"/>
                      <w:b/>
                      <w:sz w:val="16"/>
                      <w:szCs w:val="16"/>
                    </w:rPr>
                  </w:pPr>
                  <w:r>
                    <w:rPr>
                      <w:rFonts w:ascii="Times New Roman" w:hAnsi="Times New Roman" w:cs="Times New Roman"/>
                      <w:b/>
                      <w:sz w:val="16"/>
                      <w:szCs w:val="16"/>
                    </w:rPr>
                    <w:t>An early photo of Nadezhda Mandelstam</w:t>
                  </w:r>
                </w:p>
              </w:txbxContent>
            </v:textbox>
            <w10:wrap type="square"/>
          </v:shape>
        </w:pict>
      </w:r>
    </w:p>
    <w:p w:rsidR="00D03F83" w:rsidRDefault="00D03F83">
      <w:pPr>
        <w:rPr>
          <w:rFonts w:ascii="Times New Roman" w:hAnsi="Times New Roman" w:cs="Times New Roman"/>
        </w:rPr>
      </w:pPr>
      <w:r>
        <w:rPr>
          <w:rFonts w:ascii="Times New Roman" w:hAnsi="Times New Roman" w:cs="Times New Roman"/>
        </w:rPr>
        <w:t>Megan Swift</w:t>
      </w:r>
    </w:p>
    <w:p w:rsidR="00D03F83" w:rsidRDefault="00D03F83">
      <w:pPr>
        <w:rPr>
          <w:rFonts w:ascii="Times New Roman" w:hAnsi="Times New Roman" w:cs="Times New Roman"/>
        </w:rPr>
      </w:pPr>
      <w:r>
        <w:rPr>
          <w:rFonts w:ascii="Times New Roman" w:hAnsi="Times New Roman" w:cs="Times New Roman"/>
        </w:rPr>
        <w:t>University of Victoria</w:t>
      </w:r>
    </w:p>
    <w:p w:rsidR="00206680" w:rsidRDefault="00206680">
      <w:pPr>
        <w:rPr>
          <w:rFonts w:ascii="Times New Roman" w:hAnsi="Times New Roman" w:cs="Times New Roman"/>
        </w:rPr>
      </w:pPr>
    </w:p>
    <w:p w:rsidR="00206680" w:rsidRDefault="00206680">
      <w:pPr>
        <w:rPr>
          <w:rFonts w:ascii="Times New Roman" w:hAnsi="Times New Roman" w:cs="Times New Roman"/>
        </w:rPr>
      </w:pPr>
      <w:r>
        <w:rPr>
          <w:rFonts w:ascii="Times New Roman" w:hAnsi="Times New Roman" w:cs="Times New Roman"/>
        </w:rPr>
        <w:t>References and Further Reading</w:t>
      </w:r>
    </w:p>
    <w:p w:rsidR="00206680" w:rsidRDefault="00CF145E">
      <w:pPr>
        <w:rPr>
          <w:rFonts w:ascii="Times New Roman" w:hAnsi="Times New Roman" w:cs="Times New Roman"/>
        </w:rPr>
      </w:pPr>
      <w:r>
        <w:rPr>
          <w:rFonts w:ascii="Times New Roman" w:hAnsi="Times New Roman" w:cs="Times New Roman"/>
        </w:rPr>
        <w:t>Brown</w:t>
      </w:r>
      <w:r w:rsidR="00FE0135">
        <w:rPr>
          <w:rFonts w:ascii="Times New Roman" w:hAnsi="Times New Roman" w:cs="Times New Roman"/>
        </w:rPr>
        <w:t xml:space="preserve">, </w:t>
      </w:r>
      <w:r w:rsidR="009110E4">
        <w:rPr>
          <w:rFonts w:ascii="Times New Roman" w:hAnsi="Times New Roman" w:cs="Times New Roman"/>
        </w:rPr>
        <w:t xml:space="preserve">Clarence. (1965) </w:t>
      </w:r>
      <w:r>
        <w:rPr>
          <w:rFonts w:ascii="Times New Roman" w:hAnsi="Times New Roman" w:cs="Times New Roman"/>
          <w:i/>
        </w:rPr>
        <w:t xml:space="preserve">The Prose of Osip Mandelstam. </w:t>
      </w:r>
      <w:r>
        <w:rPr>
          <w:rFonts w:ascii="Times New Roman" w:hAnsi="Times New Roman" w:cs="Times New Roman"/>
        </w:rPr>
        <w:t>Princeton: P</w:t>
      </w:r>
      <w:r w:rsidR="009110E4">
        <w:rPr>
          <w:rFonts w:ascii="Times New Roman" w:hAnsi="Times New Roman" w:cs="Times New Roman"/>
        </w:rPr>
        <w:t>rinceton University Press.</w:t>
      </w:r>
    </w:p>
    <w:p w:rsidR="00FE0135" w:rsidRPr="00FE0135" w:rsidRDefault="00FE0135">
      <w:pPr>
        <w:rPr>
          <w:rFonts w:ascii="Times New Roman" w:hAnsi="Times New Roman" w:cs="Times New Roman"/>
        </w:rPr>
      </w:pPr>
      <w:r>
        <w:rPr>
          <w:rFonts w:ascii="Times New Roman" w:hAnsi="Times New Roman" w:cs="Times New Roman"/>
        </w:rPr>
        <w:t xml:space="preserve">Brown, </w:t>
      </w:r>
      <w:r w:rsidR="009110E4">
        <w:rPr>
          <w:rFonts w:ascii="Times New Roman" w:hAnsi="Times New Roman" w:cs="Times New Roman"/>
        </w:rPr>
        <w:t xml:space="preserve">Clarence. (1973) </w:t>
      </w:r>
      <w:r>
        <w:rPr>
          <w:rFonts w:ascii="Times New Roman" w:hAnsi="Times New Roman" w:cs="Times New Roman"/>
          <w:i/>
        </w:rPr>
        <w:t xml:space="preserve">Mandelstam. </w:t>
      </w:r>
      <w:r>
        <w:rPr>
          <w:rFonts w:ascii="Times New Roman" w:hAnsi="Times New Roman" w:cs="Times New Roman"/>
        </w:rPr>
        <w:t>Cambridge: Cambridge University Press, 1973.</w:t>
      </w:r>
    </w:p>
    <w:p w:rsidR="00CF145E" w:rsidRDefault="009110E4">
      <w:pPr>
        <w:rPr>
          <w:rFonts w:ascii="Times New Roman" w:hAnsi="Times New Roman" w:cs="Times New Roman"/>
        </w:rPr>
      </w:pPr>
      <w:r>
        <w:rPr>
          <w:rFonts w:ascii="Times New Roman" w:hAnsi="Times New Roman" w:cs="Times New Roman"/>
        </w:rPr>
        <w:t>Clarence Brown created the first book-length English-language studies and translations of Mandelstam’s work. They are an excellent starting point for any serious study of Mandelstam’s poetry and prose.</w:t>
      </w:r>
    </w:p>
    <w:p w:rsidR="00A15070" w:rsidRDefault="00A15070">
      <w:pPr>
        <w:rPr>
          <w:rFonts w:ascii="Times New Roman" w:hAnsi="Times New Roman" w:cs="Times New Roman"/>
        </w:rPr>
      </w:pPr>
    </w:p>
    <w:p w:rsidR="00FE0135" w:rsidRDefault="00FE0135">
      <w:pPr>
        <w:rPr>
          <w:rFonts w:ascii="Times New Roman" w:hAnsi="Times New Roman" w:cs="Times New Roman"/>
        </w:rPr>
      </w:pPr>
      <w:r>
        <w:rPr>
          <w:rFonts w:ascii="Times New Roman" w:hAnsi="Times New Roman" w:cs="Times New Roman"/>
        </w:rPr>
        <w:t xml:space="preserve">Cavanagh, </w:t>
      </w:r>
      <w:r w:rsidR="009110E4">
        <w:rPr>
          <w:rFonts w:ascii="Times New Roman" w:hAnsi="Times New Roman" w:cs="Times New Roman"/>
        </w:rPr>
        <w:t xml:space="preserve">Clare. (1995) </w:t>
      </w:r>
      <w:r w:rsidR="0041331D">
        <w:rPr>
          <w:rFonts w:ascii="Times New Roman" w:hAnsi="Times New Roman" w:cs="Times New Roman"/>
          <w:i/>
        </w:rPr>
        <w:t xml:space="preserve">Osip Mandelstam and the Modernist Creation of Tradition. </w:t>
      </w:r>
      <w:r w:rsidR="0041331D">
        <w:rPr>
          <w:rFonts w:ascii="Times New Roman" w:hAnsi="Times New Roman" w:cs="Times New Roman"/>
        </w:rPr>
        <w:t xml:space="preserve">Princeton, NJ: </w:t>
      </w:r>
      <w:r w:rsidR="009110E4">
        <w:rPr>
          <w:rFonts w:ascii="Times New Roman" w:hAnsi="Times New Roman" w:cs="Times New Roman"/>
        </w:rPr>
        <w:t>Princeton University Press</w:t>
      </w:r>
      <w:r w:rsidR="0041331D">
        <w:rPr>
          <w:rFonts w:ascii="Times New Roman" w:hAnsi="Times New Roman" w:cs="Times New Roman"/>
        </w:rPr>
        <w:t>.</w:t>
      </w:r>
    </w:p>
    <w:p w:rsidR="0041331D" w:rsidRDefault="0041331D">
      <w:pPr>
        <w:rPr>
          <w:rFonts w:ascii="Times New Roman" w:hAnsi="Times New Roman" w:cs="Times New Roman"/>
        </w:rPr>
      </w:pPr>
      <w:r>
        <w:rPr>
          <w:rFonts w:ascii="Times New Roman" w:hAnsi="Times New Roman" w:cs="Times New Roman"/>
        </w:rPr>
        <w:t>An excellent examination of Mandelstam as a self-conscious participant in the inheritance and creation of European modernism.</w:t>
      </w:r>
    </w:p>
    <w:p w:rsidR="00A15070" w:rsidRPr="0041331D" w:rsidRDefault="00A15070">
      <w:pPr>
        <w:rPr>
          <w:rFonts w:ascii="Times New Roman" w:hAnsi="Times New Roman" w:cs="Times New Roman"/>
        </w:rPr>
      </w:pPr>
    </w:p>
    <w:p w:rsidR="00FE0135" w:rsidRDefault="00FE0135">
      <w:pPr>
        <w:rPr>
          <w:rFonts w:ascii="Times New Roman" w:hAnsi="Times New Roman" w:cs="Times New Roman"/>
        </w:rPr>
      </w:pPr>
      <w:r>
        <w:rPr>
          <w:rFonts w:ascii="Times New Roman" w:hAnsi="Times New Roman" w:cs="Times New Roman"/>
        </w:rPr>
        <w:t xml:space="preserve">Harris, </w:t>
      </w:r>
      <w:r w:rsidR="009110E4">
        <w:rPr>
          <w:rFonts w:ascii="Times New Roman" w:hAnsi="Times New Roman" w:cs="Times New Roman"/>
        </w:rPr>
        <w:t xml:space="preserve">Jane Gary. (1979) </w:t>
      </w:r>
      <w:r>
        <w:rPr>
          <w:rFonts w:ascii="Times New Roman" w:hAnsi="Times New Roman" w:cs="Times New Roman"/>
          <w:i/>
        </w:rPr>
        <w:t xml:space="preserve">Osip Mandelstam, Complete Critical Prose. </w:t>
      </w:r>
      <w:r w:rsidR="009110E4">
        <w:rPr>
          <w:rFonts w:ascii="Times New Roman" w:hAnsi="Times New Roman" w:cs="Times New Roman"/>
        </w:rPr>
        <w:t>Ann Arbor, MI: Ardis</w:t>
      </w:r>
      <w:r>
        <w:rPr>
          <w:rFonts w:ascii="Times New Roman" w:hAnsi="Times New Roman" w:cs="Times New Roman"/>
        </w:rPr>
        <w:t xml:space="preserve">. </w:t>
      </w:r>
    </w:p>
    <w:p w:rsidR="00A15070" w:rsidRDefault="00FE0135">
      <w:pPr>
        <w:rPr>
          <w:rFonts w:ascii="Times New Roman" w:hAnsi="Times New Roman" w:cs="Times New Roman"/>
        </w:rPr>
      </w:pPr>
      <w:r>
        <w:rPr>
          <w:rFonts w:ascii="Times New Roman" w:hAnsi="Times New Roman" w:cs="Times New Roman"/>
        </w:rPr>
        <w:t>This volume includes a translation of the Acmeist manifesto “Morning of Acmeism” as well as a complete set of Mandelstam’s literary essays and reviews. These tend to be dense and can be difficult, but also illuminating about the ideas behind Mandelstam’s poetry and prose.</w:t>
      </w:r>
    </w:p>
    <w:p w:rsidR="00FE0135" w:rsidRDefault="00FE0135">
      <w:pPr>
        <w:rPr>
          <w:rFonts w:ascii="Times New Roman" w:hAnsi="Times New Roman" w:cs="Times New Roman"/>
        </w:rPr>
      </w:pPr>
      <w:r>
        <w:rPr>
          <w:rFonts w:ascii="Times New Roman" w:hAnsi="Times New Roman" w:cs="Times New Roman"/>
        </w:rPr>
        <w:t xml:space="preserve"> </w:t>
      </w:r>
    </w:p>
    <w:p w:rsidR="009110E4" w:rsidRDefault="00093B7F">
      <w:pPr>
        <w:rPr>
          <w:rFonts w:ascii="Times New Roman" w:hAnsi="Times New Roman" w:cs="Times New Roman"/>
        </w:rPr>
      </w:pPr>
      <w:r>
        <w:rPr>
          <w:rFonts w:ascii="Times New Roman" w:hAnsi="Times New Roman" w:cs="Times New Roman"/>
        </w:rPr>
        <w:t xml:space="preserve">Isenberg, </w:t>
      </w:r>
      <w:r w:rsidR="009110E4">
        <w:rPr>
          <w:rFonts w:ascii="Times New Roman" w:hAnsi="Times New Roman" w:cs="Times New Roman"/>
        </w:rPr>
        <w:t xml:space="preserve">Charles. (1987) </w:t>
      </w:r>
      <w:r>
        <w:rPr>
          <w:rFonts w:ascii="Times New Roman" w:hAnsi="Times New Roman" w:cs="Times New Roman"/>
          <w:i/>
        </w:rPr>
        <w:t xml:space="preserve">Substantial Proofs of Being: Osip Mandelstam’s Literary Prose. </w:t>
      </w:r>
      <w:r>
        <w:rPr>
          <w:rFonts w:ascii="Times New Roman" w:hAnsi="Times New Roman" w:cs="Times New Roman"/>
        </w:rPr>
        <w:t>Columbus</w:t>
      </w:r>
      <w:r w:rsidR="009110E4">
        <w:rPr>
          <w:rFonts w:ascii="Times New Roman" w:hAnsi="Times New Roman" w:cs="Times New Roman"/>
        </w:rPr>
        <w:t>: Slavica Publishers, Inc.</w:t>
      </w:r>
      <w:r>
        <w:rPr>
          <w:rFonts w:ascii="Times New Roman" w:hAnsi="Times New Roman" w:cs="Times New Roman"/>
        </w:rPr>
        <w:t>.</w:t>
      </w:r>
    </w:p>
    <w:p w:rsidR="00093B7F" w:rsidRDefault="009110E4">
      <w:pPr>
        <w:rPr>
          <w:rFonts w:ascii="Times New Roman" w:hAnsi="Times New Roman" w:cs="Times New Roman"/>
        </w:rPr>
      </w:pPr>
      <w:r>
        <w:rPr>
          <w:rFonts w:ascii="Times New Roman" w:hAnsi="Times New Roman" w:cs="Times New Roman"/>
        </w:rPr>
        <w:t>A well-argued examination of major themes in Mandelstam’s prose works.</w:t>
      </w:r>
      <w:r w:rsidR="00093B7F">
        <w:rPr>
          <w:rFonts w:ascii="Times New Roman" w:hAnsi="Times New Roman" w:cs="Times New Roman"/>
        </w:rPr>
        <w:t xml:space="preserve"> </w:t>
      </w:r>
    </w:p>
    <w:p w:rsidR="00A15070" w:rsidRDefault="00A15070">
      <w:pPr>
        <w:rPr>
          <w:rFonts w:ascii="Times New Roman" w:hAnsi="Times New Roman" w:cs="Times New Roman"/>
        </w:rPr>
      </w:pPr>
    </w:p>
    <w:p w:rsidR="00400DEC" w:rsidRPr="009110E4" w:rsidRDefault="00400DEC">
      <w:pPr>
        <w:rPr>
          <w:rFonts w:ascii="Times New Roman" w:hAnsi="Times New Roman" w:cs="Times New Roman"/>
        </w:rPr>
      </w:pPr>
      <w:r>
        <w:rPr>
          <w:rFonts w:ascii="Times New Roman" w:hAnsi="Times New Roman" w:cs="Times New Roman"/>
        </w:rPr>
        <w:t xml:space="preserve">Mandelstam, </w:t>
      </w:r>
      <w:r w:rsidR="009110E4">
        <w:rPr>
          <w:rFonts w:ascii="Times New Roman" w:hAnsi="Times New Roman" w:cs="Times New Roman"/>
        </w:rPr>
        <w:t xml:space="preserve">Nadezhda. (1970) </w:t>
      </w:r>
      <w:r w:rsidR="00093B7F">
        <w:rPr>
          <w:rFonts w:ascii="Times New Roman" w:hAnsi="Times New Roman" w:cs="Times New Roman"/>
          <w:i/>
        </w:rPr>
        <w:t>Hope Against Hope</w:t>
      </w:r>
      <w:r w:rsidR="009110E4">
        <w:rPr>
          <w:rFonts w:ascii="Times New Roman" w:hAnsi="Times New Roman" w:cs="Times New Roman"/>
          <w:i/>
        </w:rPr>
        <w:t xml:space="preserve">: A Memoir. </w:t>
      </w:r>
      <w:r w:rsidR="009110E4">
        <w:rPr>
          <w:rFonts w:ascii="Times New Roman" w:hAnsi="Times New Roman" w:cs="Times New Roman"/>
        </w:rPr>
        <w:t>Trans. Max Hayward. New York: Atheneum.</w:t>
      </w:r>
    </w:p>
    <w:p w:rsidR="00093B7F" w:rsidRDefault="009110E4">
      <w:pPr>
        <w:rPr>
          <w:rFonts w:ascii="Times New Roman" w:hAnsi="Times New Roman" w:cs="Times New Roman"/>
        </w:rPr>
      </w:pPr>
      <w:r>
        <w:rPr>
          <w:rFonts w:ascii="Times New Roman" w:hAnsi="Times New Roman" w:cs="Times New Roman"/>
        </w:rPr>
        <w:t xml:space="preserve">Mandelstam, Nadezhda. (1974) </w:t>
      </w:r>
      <w:r w:rsidR="00093B7F">
        <w:rPr>
          <w:rFonts w:ascii="Times New Roman" w:hAnsi="Times New Roman" w:cs="Times New Roman"/>
          <w:i/>
        </w:rPr>
        <w:t>Hope Abandoned</w:t>
      </w:r>
      <w:r>
        <w:rPr>
          <w:rFonts w:ascii="Times New Roman" w:hAnsi="Times New Roman" w:cs="Times New Roman"/>
          <w:i/>
        </w:rPr>
        <w:t xml:space="preserve">. </w:t>
      </w:r>
      <w:r>
        <w:rPr>
          <w:rFonts w:ascii="Times New Roman" w:hAnsi="Times New Roman" w:cs="Times New Roman"/>
        </w:rPr>
        <w:t>Trans. Max Hayward.</w:t>
      </w:r>
    </w:p>
    <w:p w:rsidR="009110E4" w:rsidRDefault="009110E4">
      <w:pPr>
        <w:rPr>
          <w:rFonts w:ascii="Times New Roman" w:hAnsi="Times New Roman" w:cs="Times New Roman"/>
        </w:rPr>
      </w:pPr>
      <w:r>
        <w:rPr>
          <w:rFonts w:ascii="Times New Roman" w:hAnsi="Times New Roman" w:cs="Times New Roman"/>
        </w:rPr>
        <w:t xml:space="preserve">Nadezhda Mandelstam’s memoirs are incredibly detailed, subjective, emotional and evocative of the Lenin and Stalin eras. </w:t>
      </w:r>
      <w:r w:rsidR="003E6816">
        <w:rPr>
          <w:rFonts w:ascii="Times New Roman" w:hAnsi="Times New Roman" w:cs="Times New Roman"/>
        </w:rPr>
        <w:t>They are simultaneously controversial and the best source of information on Mandelstam’s life and art, and the major figures he interacted with, in those years.</w:t>
      </w:r>
    </w:p>
    <w:p w:rsidR="009110E4" w:rsidRPr="009110E4" w:rsidRDefault="009110E4">
      <w:pPr>
        <w:rPr>
          <w:rFonts w:ascii="Times New Roman" w:hAnsi="Times New Roman" w:cs="Times New Roman"/>
        </w:rPr>
      </w:pPr>
    </w:p>
    <w:p w:rsidR="00093B7F" w:rsidRDefault="00093B7F">
      <w:pPr>
        <w:rPr>
          <w:rFonts w:ascii="Times New Roman" w:hAnsi="Times New Roman" w:cs="Times New Roman"/>
        </w:rPr>
      </w:pPr>
      <w:r>
        <w:rPr>
          <w:rFonts w:ascii="Times New Roman" w:hAnsi="Times New Roman" w:cs="Times New Roman"/>
        </w:rPr>
        <w:t xml:space="preserve">Nancy Pollak, </w:t>
      </w:r>
      <w:r w:rsidR="003E6816">
        <w:rPr>
          <w:rFonts w:ascii="Times New Roman" w:hAnsi="Times New Roman" w:cs="Times New Roman"/>
        </w:rPr>
        <w:t xml:space="preserve">(1995) </w:t>
      </w:r>
      <w:r>
        <w:rPr>
          <w:rFonts w:ascii="Times New Roman" w:hAnsi="Times New Roman" w:cs="Times New Roman"/>
          <w:i/>
        </w:rPr>
        <w:t xml:space="preserve">Mandelstam the Reader. </w:t>
      </w:r>
      <w:r>
        <w:rPr>
          <w:rFonts w:ascii="Times New Roman" w:hAnsi="Times New Roman" w:cs="Times New Roman"/>
        </w:rPr>
        <w:t>Baltimore, MD: The John</w:t>
      </w:r>
      <w:r w:rsidR="003E6816">
        <w:rPr>
          <w:rFonts w:ascii="Times New Roman" w:hAnsi="Times New Roman" w:cs="Times New Roman"/>
        </w:rPr>
        <w:t>s Hopkins University Press</w:t>
      </w:r>
      <w:r>
        <w:rPr>
          <w:rFonts w:ascii="Times New Roman" w:hAnsi="Times New Roman" w:cs="Times New Roman"/>
        </w:rPr>
        <w:t>.</w:t>
      </w:r>
    </w:p>
    <w:p w:rsidR="003E6816" w:rsidRDefault="003E6816">
      <w:pPr>
        <w:rPr>
          <w:rFonts w:ascii="Times New Roman" w:hAnsi="Times New Roman" w:cs="Times New Roman"/>
        </w:rPr>
      </w:pPr>
      <w:r>
        <w:rPr>
          <w:rFonts w:ascii="Times New Roman" w:hAnsi="Times New Roman" w:cs="Times New Roman"/>
        </w:rPr>
        <w:t>A well-written and well-argued investigation of the importance of the act of reading, or consuming, texts for Mandelstam’s creation of his own art. Also a good investigation of Jewish themes in his work.</w:t>
      </w:r>
      <w:bookmarkStart w:id="23" w:name="_GoBack"/>
      <w:bookmarkEnd w:id="23"/>
    </w:p>
    <w:p w:rsidR="003E6816" w:rsidRDefault="003E6816">
      <w:pPr>
        <w:rPr>
          <w:rFonts w:ascii="Times New Roman" w:hAnsi="Times New Roman" w:cs="Times New Roman"/>
        </w:rPr>
      </w:pPr>
    </w:p>
    <w:p w:rsidR="00C96172" w:rsidRDefault="00C96172">
      <w:pPr>
        <w:rPr>
          <w:rFonts w:ascii="Times New Roman" w:hAnsi="Times New Roman" w:cs="Times New Roman"/>
        </w:rPr>
      </w:pPr>
    </w:p>
    <w:p w:rsidR="00C96172" w:rsidRDefault="00C96172">
      <w:pPr>
        <w:rPr>
          <w:rFonts w:ascii="Times New Roman" w:hAnsi="Times New Roman" w:cs="Times New Roman"/>
        </w:rPr>
      </w:pPr>
      <w:r>
        <w:rPr>
          <w:rFonts w:ascii="Times New Roman" w:hAnsi="Times New Roman" w:cs="Times New Roman"/>
        </w:rPr>
        <w:t>Source URLs for images.</w:t>
      </w:r>
    </w:p>
    <w:p w:rsidR="00C96172" w:rsidRDefault="00C96172">
      <w:pPr>
        <w:rPr>
          <w:rFonts w:ascii="Times New Roman" w:hAnsi="Times New Roman" w:cs="Times New Roman"/>
        </w:rPr>
      </w:pPr>
      <w:r>
        <w:rPr>
          <w:rFonts w:ascii="Times New Roman" w:hAnsi="Times New Roman" w:cs="Times New Roman"/>
        </w:rPr>
        <w:t xml:space="preserve">Figure 1. </w:t>
      </w:r>
      <w:hyperlink r:id="rId8" w:history="1">
        <w:r w:rsidRPr="003A7C46">
          <w:rPr>
            <w:rStyle w:val="Hyperlink"/>
            <w:rFonts w:ascii="Times New Roman" w:hAnsi="Times New Roman" w:cs="Times New Roman"/>
          </w:rPr>
          <w:t>http://en.wikipedia.org/wiki/Osip_Mandelstam</w:t>
        </w:r>
      </w:hyperlink>
    </w:p>
    <w:p w:rsidR="00C96172" w:rsidRDefault="00C96172">
      <w:pPr>
        <w:rPr>
          <w:rFonts w:ascii="Times New Roman" w:hAnsi="Times New Roman" w:cs="Times New Roman"/>
        </w:rPr>
      </w:pPr>
      <w:r>
        <w:rPr>
          <w:rFonts w:ascii="Times New Roman" w:hAnsi="Times New Roman" w:cs="Times New Roman"/>
        </w:rPr>
        <w:t xml:space="preserve">Figure 2. </w:t>
      </w:r>
      <w:hyperlink r:id="rId9" w:history="1">
        <w:r w:rsidRPr="003A7C46">
          <w:rPr>
            <w:rStyle w:val="Hyperlink"/>
            <w:rFonts w:ascii="Times New Roman" w:hAnsi="Times New Roman" w:cs="Times New Roman"/>
          </w:rPr>
          <w:t>http://en.wikipedia.org/wiki/Osip_Mandelstam</w:t>
        </w:r>
      </w:hyperlink>
    </w:p>
    <w:p w:rsidR="00C96172" w:rsidRDefault="00C96172">
      <w:pPr>
        <w:rPr>
          <w:rFonts w:ascii="Times New Roman" w:hAnsi="Times New Roman" w:cs="Times New Roman"/>
        </w:rPr>
      </w:pPr>
      <w:r>
        <w:rPr>
          <w:rFonts w:ascii="Times New Roman" w:hAnsi="Times New Roman" w:cs="Times New Roman"/>
        </w:rPr>
        <w:t xml:space="preserve">Figure 3. </w:t>
      </w:r>
      <w:hyperlink r:id="rId10" w:history="1">
        <w:r w:rsidRPr="003A7C46">
          <w:rPr>
            <w:rStyle w:val="Hyperlink"/>
            <w:rFonts w:ascii="Times New Roman" w:hAnsi="Times New Roman" w:cs="Times New Roman"/>
          </w:rPr>
          <w:t>http://en.wikipedia.org/wiki/Nadezhda_Mandelstam</w:t>
        </w:r>
      </w:hyperlink>
    </w:p>
    <w:p w:rsidR="00C96172" w:rsidRPr="00093B7F" w:rsidRDefault="00C96172">
      <w:pPr>
        <w:rPr>
          <w:rFonts w:ascii="Times New Roman" w:hAnsi="Times New Roman" w:cs="Times New Roman"/>
        </w:rPr>
      </w:pPr>
    </w:p>
    <w:p w:rsidR="00FE0135" w:rsidRPr="00FE0135" w:rsidRDefault="00FE0135">
      <w:pPr>
        <w:rPr>
          <w:rFonts w:ascii="Times New Roman" w:hAnsi="Times New Roman" w:cs="Times New Roman"/>
        </w:rPr>
      </w:pPr>
    </w:p>
    <w:p w:rsidR="00FE0135" w:rsidRPr="00CF145E" w:rsidRDefault="00FE0135">
      <w:pPr>
        <w:rPr>
          <w:rFonts w:ascii="Times New Roman" w:hAnsi="Times New Roman" w:cs="Times New Roman"/>
        </w:rPr>
      </w:pPr>
    </w:p>
    <w:p w:rsidR="00627CA9" w:rsidRDefault="00627CA9">
      <w:pPr>
        <w:rPr>
          <w:rFonts w:ascii="Times New Roman" w:hAnsi="Times New Roman" w:cs="Times New Roman"/>
        </w:rPr>
      </w:pPr>
    </w:p>
    <w:p w:rsidR="00627CA9" w:rsidRPr="00AB5129" w:rsidRDefault="00627CA9">
      <w:pPr>
        <w:rPr>
          <w:rFonts w:ascii="Times New Roman" w:hAnsi="Times New Roman" w:cs="Times New Roman"/>
        </w:rPr>
      </w:pPr>
    </w:p>
    <w:sectPr w:rsidR="00627CA9" w:rsidRPr="00AB5129" w:rsidSect="00435004">
      <w:pgSz w:w="12240" w:h="15840"/>
      <w:pgMar w:top="1440" w:right="1800" w:bottom="1440" w:left="1800"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Stephen Ross" w:date="2012-08-02T10:59:00Z" w:initials="SR">
    <w:p w:rsidR="00CA6F39" w:rsidRDefault="00CA6F39">
      <w:pPr>
        <w:pStyle w:val="CommentText"/>
      </w:pPr>
      <w:r>
        <w:rPr>
          <w:rStyle w:val="CommentReference"/>
        </w:rPr>
        <w:annotationRef/>
      </w:r>
      <w:r>
        <w:t>Do you want to include the Cyrilic spelling of his name? Also, do you want to put the original titles throughout, with English translations in parentheses?</w:t>
      </w:r>
    </w:p>
  </w:comment>
  <w:comment w:id="22" w:author="Stephen Ross" w:date="2012-08-02T10:59:00Z" w:initials="SR">
    <w:p w:rsidR="0079057E" w:rsidRDefault="0079057E">
      <w:pPr>
        <w:pStyle w:val="CommentText"/>
      </w:pPr>
      <w:r>
        <w:rPr>
          <w:rStyle w:val="CommentReference"/>
        </w:rPr>
        <w:annotationRef/>
      </w:r>
      <w:r>
        <w:t>when?</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
  <w:rsids>
    <w:rsidRoot w:val="00A94DDE"/>
    <w:rsid w:val="00003A90"/>
    <w:rsid w:val="00077D14"/>
    <w:rsid w:val="00093B7F"/>
    <w:rsid w:val="000E3340"/>
    <w:rsid w:val="000F177D"/>
    <w:rsid w:val="001027A4"/>
    <w:rsid w:val="00114C0D"/>
    <w:rsid w:val="00121778"/>
    <w:rsid w:val="00144869"/>
    <w:rsid w:val="001D044A"/>
    <w:rsid w:val="00206680"/>
    <w:rsid w:val="00245602"/>
    <w:rsid w:val="002752AE"/>
    <w:rsid w:val="003E6816"/>
    <w:rsid w:val="003F1AF3"/>
    <w:rsid w:val="00400DEC"/>
    <w:rsid w:val="0041331D"/>
    <w:rsid w:val="00435004"/>
    <w:rsid w:val="004B4FAB"/>
    <w:rsid w:val="004C0213"/>
    <w:rsid w:val="004D0514"/>
    <w:rsid w:val="005A6043"/>
    <w:rsid w:val="00625A95"/>
    <w:rsid w:val="00627CA9"/>
    <w:rsid w:val="0064644D"/>
    <w:rsid w:val="006536DE"/>
    <w:rsid w:val="0065658E"/>
    <w:rsid w:val="00684DF2"/>
    <w:rsid w:val="007213D1"/>
    <w:rsid w:val="00761463"/>
    <w:rsid w:val="0079057E"/>
    <w:rsid w:val="007F2CBA"/>
    <w:rsid w:val="008500ED"/>
    <w:rsid w:val="00851A9B"/>
    <w:rsid w:val="008860D6"/>
    <w:rsid w:val="00890115"/>
    <w:rsid w:val="0089528D"/>
    <w:rsid w:val="009110E4"/>
    <w:rsid w:val="00917189"/>
    <w:rsid w:val="00995268"/>
    <w:rsid w:val="009B5E3D"/>
    <w:rsid w:val="009C378C"/>
    <w:rsid w:val="009E0EEC"/>
    <w:rsid w:val="00A15070"/>
    <w:rsid w:val="00A500F1"/>
    <w:rsid w:val="00A94DDE"/>
    <w:rsid w:val="00AB5129"/>
    <w:rsid w:val="00AF2CAF"/>
    <w:rsid w:val="00B229F2"/>
    <w:rsid w:val="00B24338"/>
    <w:rsid w:val="00B479DD"/>
    <w:rsid w:val="00B837E8"/>
    <w:rsid w:val="00C269D0"/>
    <w:rsid w:val="00C3455A"/>
    <w:rsid w:val="00C96172"/>
    <w:rsid w:val="00CA6F39"/>
    <w:rsid w:val="00CF145E"/>
    <w:rsid w:val="00D03F83"/>
    <w:rsid w:val="00D927AC"/>
    <w:rsid w:val="00DA1B3C"/>
    <w:rsid w:val="00E22ADD"/>
    <w:rsid w:val="00E424E9"/>
    <w:rsid w:val="00E96A4A"/>
    <w:rsid w:val="00F108B1"/>
    <w:rsid w:val="00F335D2"/>
    <w:rsid w:val="00F52C91"/>
    <w:rsid w:val="00F756B5"/>
    <w:rsid w:val="00F85538"/>
    <w:rsid w:val="00FB2576"/>
    <w:rsid w:val="00FE0135"/>
  </w:rsids>
  <m:mathPr>
    <m:mathFont m:val="Impact"/>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55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9952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5268"/>
    <w:rPr>
      <w:rFonts w:ascii="Lucida Grande" w:hAnsi="Lucida Grande" w:cs="Lucida Grande"/>
      <w:sz w:val="18"/>
      <w:szCs w:val="18"/>
    </w:rPr>
  </w:style>
  <w:style w:type="character" w:styleId="Hyperlink">
    <w:name w:val="Hyperlink"/>
    <w:basedOn w:val="DefaultParagraphFont"/>
    <w:uiPriority w:val="99"/>
    <w:unhideWhenUsed/>
    <w:rsid w:val="00C96172"/>
    <w:rPr>
      <w:color w:val="0000FF" w:themeColor="hyperlink"/>
      <w:u w:val="single"/>
    </w:rPr>
  </w:style>
  <w:style w:type="character" w:styleId="CommentReference">
    <w:name w:val="annotation reference"/>
    <w:basedOn w:val="DefaultParagraphFont"/>
    <w:uiPriority w:val="99"/>
    <w:semiHidden/>
    <w:unhideWhenUsed/>
    <w:rsid w:val="004C0213"/>
    <w:rPr>
      <w:sz w:val="18"/>
      <w:szCs w:val="18"/>
    </w:rPr>
  </w:style>
  <w:style w:type="paragraph" w:styleId="CommentText">
    <w:name w:val="annotation text"/>
    <w:basedOn w:val="Normal"/>
    <w:link w:val="CommentTextChar"/>
    <w:uiPriority w:val="99"/>
    <w:semiHidden/>
    <w:unhideWhenUsed/>
    <w:rsid w:val="004C0213"/>
  </w:style>
  <w:style w:type="character" w:customStyle="1" w:styleId="CommentTextChar">
    <w:name w:val="Comment Text Char"/>
    <w:basedOn w:val="DefaultParagraphFont"/>
    <w:link w:val="CommentText"/>
    <w:uiPriority w:val="99"/>
    <w:semiHidden/>
    <w:rsid w:val="004C0213"/>
  </w:style>
  <w:style w:type="paragraph" w:styleId="CommentSubject">
    <w:name w:val="annotation subject"/>
    <w:basedOn w:val="CommentText"/>
    <w:next w:val="CommentText"/>
    <w:link w:val="CommentSubjectChar"/>
    <w:uiPriority w:val="99"/>
    <w:semiHidden/>
    <w:unhideWhenUsed/>
    <w:rsid w:val="004C0213"/>
    <w:rPr>
      <w:b/>
      <w:bCs/>
      <w:sz w:val="20"/>
      <w:szCs w:val="20"/>
    </w:rPr>
  </w:style>
  <w:style w:type="character" w:customStyle="1" w:styleId="CommentSubjectChar">
    <w:name w:val="Comment Subject Char"/>
    <w:basedOn w:val="CommentTextChar"/>
    <w:link w:val="CommentSubject"/>
    <w:uiPriority w:val="99"/>
    <w:semiHidden/>
    <w:rsid w:val="004C021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52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5268"/>
    <w:rPr>
      <w:rFonts w:ascii="Lucida Grande" w:hAnsi="Lucida Grande" w:cs="Lucida Grande"/>
      <w:sz w:val="18"/>
      <w:szCs w:val="18"/>
    </w:rPr>
  </w:style>
  <w:style w:type="character" w:styleId="Hyperlink">
    <w:name w:val="Hyperlink"/>
    <w:basedOn w:val="DefaultParagraphFont"/>
    <w:uiPriority w:val="99"/>
    <w:unhideWhenUsed/>
    <w:rsid w:val="00C96172"/>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yperlink" Target="http://en.wikipedia.org/wiki/Osip_Mandelstam" TargetMode="External"/><Relationship Id="rId9" Type="http://schemas.openxmlformats.org/officeDocument/2006/relationships/hyperlink" Target="http://en.wikipedia.org/wiki/Osip_Mandelstam" TargetMode="External"/><Relationship Id="rId10" Type="http://schemas.openxmlformats.org/officeDocument/2006/relationships/hyperlink" Target="http://en.wikipedia.org/wiki/Nadezhda_Mandelst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1218</Words>
  <Characters>6943</Characters>
  <Application>Microsoft Macintosh Word</Application>
  <DocSecurity>0</DocSecurity>
  <Lines>57</Lines>
  <Paragraphs>13</Paragraphs>
  <ScaleCrop>false</ScaleCrop>
  <Company>UVic</Company>
  <LinksUpToDate>false</LinksUpToDate>
  <CharactersWithSpaces>8526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Swift</dc:creator>
  <cp:keywords/>
  <dc:description/>
  <cp:lastModifiedBy>Stephen Ross</cp:lastModifiedBy>
  <cp:revision>2</cp:revision>
  <dcterms:created xsi:type="dcterms:W3CDTF">2012-08-02T17:59:00Z</dcterms:created>
  <dcterms:modified xsi:type="dcterms:W3CDTF">2012-08-02T17:59:00Z</dcterms:modified>
</cp:coreProperties>
</file>