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07C5F" w14:textId="1376008A" w:rsidR="00593973" w:rsidRPr="00DD1B39" w:rsidRDefault="00593973" w:rsidP="00593973">
      <w:pPr>
        <w:rPr>
          <w:rFonts w:ascii="Georgia" w:hAnsi="Georgia"/>
          <w:b/>
          <w:sz w:val="24"/>
          <w:szCs w:val="24"/>
        </w:rPr>
      </w:pPr>
      <w:r w:rsidRPr="00DD1B39">
        <w:rPr>
          <w:rFonts w:ascii="Georgia" w:hAnsi="Georgia"/>
          <w:b/>
          <w:sz w:val="24"/>
          <w:szCs w:val="24"/>
        </w:rPr>
        <w:t>Anand, Mulk Raj (1905</w:t>
      </w:r>
      <w:ins w:id="0" w:author="Elizabeth Northup" w:date="2013-10-02T16:18:00Z">
        <w:r w:rsidR="0052141C">
          <w:rPr>
            <w:rFonts w:ascii="Georgia" w:hAnsi="Georgia"/>
            <w:b/>
            <w:sz w:val="24"/>
            <w:szCs w:val="24"/>
          </w:rPr>
          <w:softHyphen/>
          <w:t>–</w:t>
        </w:r>
      </w:ins>
      <w:del w:id="1" w:author="Elizabeth Northup" w:date="2013-10-02T16:18:00Z">
        <w:r w:rsidRPr="00DD1B39" w:rsidDel="0052141C">
          <w:rPr>
            <w:rFonts w:ascii="Georgia" w:hAnsi="Georgia"/>
            <w:b/>
            <w:sz w:val="24"/>
            <w:szCs w:val="24"/>
          </w:rPr>
          <w:delText>-</w:delText>
        </w:r>
      </w:del>
      <w:r w:rsidRPr="00DD1B39">
        <w:rPr>
          <w:rFonts w:ascii="Georgia" w:hAnsi="Georgia"/>
          <w:b/>
          <w:sz w:val="24"/>
          <w:szCs w:val="24"/>
        </w:rPr>
        <w:t>2004)</w:t>
      </w:r>
    </w:p>
    <w:p w14:paraId="30E03097" w14:textId="77777777" w:rsidR="001E734F" w:rsidRPr="00DD1B39" w:rsidRDefault="001E734F" w:rsidP="00593973">
      <w:pPr>
        <w:rPr>
          <w:rFonts w:ascii="Georgia" w:hAnsi="Georgia"/>
          <w:b/>
          <w:sz w:val="24"/>
          <w:szCs w:val="24"/>
        </w:rPr>
      </w:pPr>
    </w:p>
    <w:p w14:paraId="23B4CFDF" w14:textId="77777777" w:rsidR="001E734F" w:rsidRPr="00DD1B39" w:rsidRDefault="001E734F" w:rsidP="00593973">
      <w:pPr>
        <w:rPr>
          <w:rFonts w:ascii="Georgia" w:hAnsi="Georgia"/>
          <w:sz w:val="24"/>
          <w:szCs w:val="24"/>
        </w:rPr>
      </w:pPr>
      <w:r w:rsidRPr="00DD1B39">
        <w:rPr>
          <w:rFonts w:ascii="Georgia" w:hAnsi="Georgia"/>
          <w:sz w:val="24"/>
          <w:szCs w:val="24"/>
        </w:rPr>
        <w:t>Sharon Pillai</w:t>
      </w:r>
    </w:p>
    <w:p w14:paraId="6A976EA2" w14:textId="77777777" w:rsidR="001E734F" w:rsidRPr="00DD1B39" w:rsidRDefault="001E734F" w:rsidP="00593973">
      <w:pPr>
        <w:rPr>
          <w:rFonts w:ascii="Georgia" w:hAnsi="Georgia"/>
          <w:sz w:val="24"/>
          <w:szCs w:val="24"/>
        </w:rPr>
      </w:pPr>
    </w:p>
    <w:p w14:paraId="4E7C27C6" w14:textId="77777777" w:rsidR="001E734F" w:rsidRPr="00DD1B39" w:rsidRDefault="001E734F" w:rsidP="00593973">
      <w:pPr>
        <w:rPr>
          <w:rFonts w:ascii="Georgia" w:hAnsi="Georgia"/>
          <w:sz w:val="24"/>
          <w:szCs w:val="24"/>
        </w:rPr>
      </w:pPr>
    </w:p>
    <w:p w14:paraId="0C0EB87D" w14:textId="6878DDE7" w:rsidR="00593973" w:rsidRPr="00DD1B39" w:rsidRDefault="00593973" w:rsidP="00593973">
      <w:pPr>
        <w:rPr>
          <w:rFonts w:ascii="Georgia" w:hAnsi="Georgia"/>
          <w:sz w:val="24"/>
          <w:szCs w:val="24"/>
        </w:rPr>
      </w:pPr>
      <w:r w:rsidRPr="00DD1B39">
        <w:rPr>
          <w:rFonts w:ascii="Georgia" w:hAnsi="Georgi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F0EB828" wp14:editId="62BBB35E">
            <wp:simplePos x="0" y="0"/>
            <wp:positionH relativeFrom="column">
              <wp:posOffset>1270</wp:posOffset>
            </wp:positionH>
            <wp:positionV relativeFrom="paragraph">
              <wp:posOffset>349885</wp:posOffset>
            </wp:positionV>
            <wp:extent cx="1109980" cy="1352550"/>
            <wp:effectExtent l="0" t="0" r="0" b="0"/>
            <wp:wrapSquare wrapText="bothSides"/>
            <wp:docPr id="2" name="Picture 2" descr="http://www.hindu.com/mag/2004/10/10/images/200410100040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ndu.com/mag/2004/10/10/images/20041010004002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B39">
        <w:rPr>
          <w:rFonts w:ascii="Georgia" w:hAnsi="Georgia"/>
          <w:sz w:val="24"/>
          <w:szCs w:val="24"/>
        </w:rPr>
        <w:t xml:space="preserve">Mulk Raj Anand, together with Raja Rao and R. K. Narayan, made up a distinguished trio in the vanguard of twentieth century Indian writing in English. </w:t>
      </w:r>
      <w:r w:rsidR="001E734F" w:rsidRPr="00DD1B39">
        <w:rPr>
          <w:rFonts w:ascii="Georgia" w:hAnsi="Georgia"/>
          <w:sz w:val="24"/>
          <w:szCs w:val="24"/>
        </w:rPr>
        <w:t>His</w:t>
      </w:r>
      <w:r w:rsidRPr="00DD1B39">
        <w:rPr>
          <w:rFonts w:ascii="Georgia" w:hAnsi="Georgia"/>
          <w:sz w:val="24"/>
          <w:szCs w:val="24"/>
        </w:rPr>
        <w:t xml:space="preserve"> roles as essayist, </w:t>
      </w:r>
      <w:r w:rsidR="001E734F" w:rsidRPr="00DD1B39">
        <w:rPr>
          <w:rFonts w:ascii="Georgia" w:hAnsi="Georgia"/>
          <w:sz w:val="24"/>
          <w:szCs w:val="24"/>
        </w:rPr>
        <w:t xml:space="preserve">short story writer, playwright, </w:t>
      </w:r>
      <w:r w:rsidR="00C052BA" w:rsidRPr="00DD1B39">
        <w:rPr>
          <w:rFonts w:ascii="Georgia" w:hAnsi="Georgia"/>
          <w:sz w:val="24"/>
          <w:szCs w:val="24"/>
        </w:rPr>
        <w:t>art critic, food critic, editor, activist</w:t>
      </w:r>
      <w:ins w:id="2" w:author="Elizabeth Northup" w:date="2013-10-02T16:19:00Z">
        <w:r w:rsidR="0052141C">
          <w:rPr>
            <w:rFonts w:ascii="Georgia" w:hAnsi="Georgia"/>
            <w:sz w:val="24"/>
            <w:szCs w:val="24"/>
          </w:rPr>
          <w:t>,</w:t>
        </w:r>
      </w:ins>
      <w:r w:rsidR="00C052BA" w:rsidRPr="00DD1B39">
        <w:rPr>
          <w:rFonts w:ascii="Georgia" w:hAnsi="Georgia"/>
          <w:sz w:val="24"/>
          <w:szCs w:val="24"/>
        </w:rPr>
        <w:t xml:space="preserve"> </w:t>
      </w:r>
      <w:r w:rsidR="001E734F" w:rsidRPr="00DD1B39">
        <w:rPr>
          <w:rFonts w:ascii="Georgia" w:hAnsi="Georgia"/>
          <w:sz w:val="24"/>
          <w:szCs w:val="24"/>
        </w:rPr>
        <w:t xml:space="preserve">and social commentator over </w:t>
      </w:r>
      <w:r w:rsidRPr="00DD1B39">
        <w:rPr>
          <w:rFonts w:ascii="Georgia" w:hAnsi="Georgia"/>
          <w:sz w:val="24"/>
          <w:szCs w:val="24"/>
        </w:rPr>
        <w:t>a near century-long life attest to his versatile genius and varied interests</w:t>
      </w:r>
      <w:r w:rsidR="001E734F" w:rsidRPr="00DD1B39">
        <w:rPr>
          <w:rFonts w:ascii="Georgia" w:hAnsi="Georgia"/>
          <w:sz w:val="24"/>
          <w:szCs w:val="24"/>
        </w:rPr>
        <w:t xml:space="preserve">. </w:t>
      </w:r>
      <w:ins w:id="3" w:author="Elizabeth Northup" w:date="2013-10-02T16:27:00Z">
        <w:r w:rsidR="0052141C">
          <w:rPr>
            <w:rFonts w:ascii="Georgia" w:hAnsi="Georgia"/>
            <w:sz w:val="24"/>
            <w:szCs w:val="24"/>
          </w:rPr>
          <w:t>Today, h</w:t>
        </w:r>
      </w:ins>
      <w:del w:id="4" w:author="Elizabeth Northup" w:date="2013-10-02T16:27:00Z">
        <w:r w:rsidR="001E734F" w:rsidRPr="00DD1B39" w:rsidDel="0052141C">
          <w:rPr>
            <w:rFonts w:ascii="Georgia" w:hAnsi="Georgia"/>
            <w:sz w:val="24"/>
            <w:szCs w:val="24"/>
          </w:rPr>
          <w:delText>H</w:delText>
        </w:r>
      </w:del>
      <w:r w:rsidR="001E734F" w:rsidRPr="00DD1B39">
        <w:rPr>
          <w:rFonts w:ascii="Georgia" w:hAnsi="Georgia"/>
          <w:sz w:val="24"/>
          <w:szCs w:val="24"/>
        </w:rPr>
        <w:t>owever,</w:t>
      </w:r>
      <w:r w:rsidRPr="00DD1B39">
        <w:rPr>
          <w:rFonts w:ascii="Georgia" w:hAnsi="Georgia"/>
          <w:sz w:val="24"/>
          <w:szCs w:val="24"/>
        </w:rPr>
        <w:t xml:space="preserve"> Anand</w:t>
      </w:r>
      <w:ins w:id="5" w:author="Elizabeth Northup" w:date="2013-10-02T16:28:00Z">
        <w:r w:rsidR="0052141C">
          <w:rPr>
            <w:rFonts w:ascii="Georgia" w:hAnsi="Georgia"/>
            <w:sz w:val="24"/>
            <w:szCs w:val="24"/>
          </w:rPr>
          <w:t xml:space="preserve"> </w:t>
        </w:r>
      </w:ins>
      <w:del w:id="6" w:author="Elizabeth Northup" w:date="2013-10-02T16:27:00Z">
        <w:r w:rsidRPr="00DD1B39" w:rsidDel="0052141C">
          <w:rPr>
            <w:rFonts w:ascii="Georgia" w:hAnsi="Georgia"/>
            <w:sz w:val="24"/>
            <w:szCs w:val="24"/>
          </w:rPr>
          <w:delText xml:space="preserve">’s foremost claim to fame today </w:delText>
        </w:r>
      </w:del>
      <w:r w:rsidRPr="00DD1B39">
        <w:rPr>
          <w:rFonts w:ascii="Georgia" w:hAnsi="Georgia"/>
          <w:sz w:val="24"/>
          <w:szCs w:val="24"/>
        </w:rPr>
        <w:t>is</w:t>
      </w:r>
      <w:ins w:id="7" w:author="Elizabeth Northup" w:date="2013-10-02T16:28:00Z">
        <w:r w:rsidR="0052141C">
          <w:rPr>
            <w:rFonts w:ascii="Georgia" w:hAnsi="Georgia"/>
            <w:sz w:val="24"/>
            <w:szCs w:val="24"/>
          </w:rPr>
          <w:t xml:space="preserve"> most famous for his talent</w:t>
        </w:r>
      </w:ins>
      <w:r w:rsidRPr="00DD1B39">
        <w:rPr>
          <w:rFonts w:ascii="Georgia" w:hAnsi="Georgia"/>
          <w:sz w:val="24"/>
          <w:szCs w:val="24"/>
        </w:rPr>
        <w:t xml:space="preserve"> as a novelist whose commitment to artistic verisimilitude and social justice compellingly redrew the ambit of literary representation in India to include marginalised subjectivities and subaltern realities. </w:t>
      </w:r>
    </w:p>
    <w:p w14:paraId="2BC859EB" w14:textId="77777777" w:rsidR="00593973" w:rsidRPr="00DD1B39" w:rsidRDefault="00593973" w:rsidP="00593973">
      <w:pPr>
        <w:rPr>
          <w:rFonts w:ascii="Georgia" w:hAnsi="Georgia"/>
          <w:sz w:val="24"/>
          <w:szCs w:val="24"/>
        </w:rPr>
      </w:pPr>
    </w:p>
    <w:p w14:paraId="7FE5D97B" w14:textId="0BDF0A0D" w:rsidR="0052141C" w:rsidRDefault="0052141C" w:rsidP="00593973">
      <w:pPr>
        <w:rPr>
          <w:ins w:id="8" w:author="Elizabeth Northup" w:date="2013-10-02T16:29:00Z"/>
          <w:rFonts w:ascii="Georgia" w:hAnsi="Georgia"/>
          <w:b/>
          <w:sz w:val="24"/>
          <w:szCs w:val="24"/>
        </w:rPr>
      </w:pPr>
      <w:ins w:id="9" w:author="Elizabeth Northup" w:date="2013-10-02T16:29:00Z">
        <w:r>
          <w:rPr>
            <w:rFonts w:ascii="Georgia" w:hAnsi="Georgia"/>
            <w:b/>
            <w:sz w:val="24"/>
            <w:szCs w:val="24"/>
          </w:rPr>
          <w:t>[Anand1.jpg]</w:t>
        </w:r>
      </w:ins>
    </w:p>
    <w:p w14:paraId="220A9F1D" w14:textId="77777777" w:rsidR="0052141C" w:rsidRDefault="0052141C" w:rsidP="00593973">
      <w:pPr>
        <w:rPr>
          <w:ins w:id="10" w:author="Elizabeth Northup" w:date="2013-10-02T16:29:00Z"/>
          <w:rFonts w:ascii="Georgia" w:hAnsi="Georgia"/>
          <w:b/>
          <w:sz w:val="24"/>
          <w:szCs w:val="24"/>
        </w:rPr>
      </w:pPr>
    </w:p>
    <w:p w14:paraId="402E634A" w14:textId="756C1279" w:rsidR="00593973" w:rsidRPr="00DD1B39" w:rsidRDefault="00593973" w:rsidP="00593973">
      <w:pPr>
        <w:rPr>
          <w:rFonts w:ascii="Georgia" w:hAnsi="Georgia"/>
          <w:b/>
          <w:sz w:val="24"/>
          <w:szCs w:val="24"/>
        </w:rPr>
      </w:pPr>
      <w:r w:rsidRPr="00DD1B39">
        <w:rPr>
          <w:rFonts w:ascii="Georgia" w:hAnsi="Georgia"/>
          <w:b/>
          <w:sz w:val="24"/>
          <w:szCs w:val="24"/>
        </w:rPr>
        <w:t xml:space="preserve">TIMELINE </w:t>
      </w:r>
    </w:p>
    <w:p w14:paraId="4E0DA0FF" w14:textId="77777777" w:rsidR="00C052BA" w:rsidRPr="00DD1B39" w:rsidRDefault="00C052BA" w:rsidP="00593973">
      <w:pPr>
        <w:rPr>
          <w:rFonts w:ascii="Georgia" w:hAnsi="Georgia"/>
          <w:b/>
          <w:sz w:val="24"/>
          <w:szCs w:val="24"/>
        </w:rPr>
      </w:pPr>
    </w:p>
    <w:tbl>
      <w:tblPr>
        <w:tblStyle w:val="TableGrid"/>
        <w:tblW w:w="9425" w:type="dxa"/>
        <w:tblInd w:w="108" w:type="dxa"/>
        <w:tblLook w:val="04A0" w:firstRow="1" w:lastRow="0" w:firstColumn="1" w:lastColumn="0" w:noHBand="0" w:noVBand="1"/>
      </w:tblPr>
      <w:tblGrid>
        <w:gridCol w:w="1239"/>
        <w:gridCol w:w="1107"/>
        <w:gridCol w:w="1336"/>
        <w:gridCol w:w="1586"/>
        <w:gridCol w:w="1169"/>
        <w:gridCol w:w="1066"/>
        <w:gridCol w:w="1011"/>
        <w:gridCol w:w="1073"/>
        <w:gridCol w:w="781"/>
      </w:tblGrid>
      <w:tr w:rsidR="00BD6E1F" w:rsidRPr="00DD1B39" w14:paraId="33BA103A" w14:textId="77777777" w:rsidTr="00BD6E1F">
        <w:trPr>
          <w:trHeight w:val="476"/>
        </w:trPr>
        <w:tc>
          <w:tcPr>
            <w:tcW w:w="1134" w:type="dxa"/>
          </w:tcPr>
          <w:p w14:paraId="4EA3DC55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1905</w:t>
            </w:r>
          </w:p>
        </w:tc>
        <w:tc>
          <w:tcPr>
            <w:tcW w:w="998" w:type="dxa"/>
          </w:tcPr>
          <w:p w14:paraId="7F488988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1925</w:t>
            </w:r>
          </w:p>
        </w:tc>
        <w:tc>
          <w:tcPr>
            <w:tcW w:w="1170" w:type="dxa"/>
          </w:tcPr>
          <w:p w14:paraId="1CD132C0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1929</w:t>
            </w:r>
          </w:p>
        </w:tc>
        <w:tc>
          <w:tcPr>
            <w:tcW w:w="1357" w:type="dxa"/>
          </w:tcPr>
          <w:p w14:paraId="2094AB78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1935</w:t>
            </w:r>
          </w:p>
        </w:tc>
        <w:tc>
          <w:tcPr>
            <w:tcW w:w="1010" w:type="dxa"/>
          </w:tcPr>
          <w:p w14:paraId="0282EB85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1938</w:t>
            </w:r>
          </w:p>
        </w:tc>
        <w:tc>
          <w:tcPr>
            <w:tcW w:w="938" w:type="dxa"/>
          </w:tcPr>
          <w:p w14:paraId="73920762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1945</w:t>
            </w:r>
          </w:p>
        </w:tc>
        <w:tc>
          <w:tcPr>
            <w:tcW w:w="917" w:type="dxa"/>
          </w:tcPr>
          <w:p w14:paraId="4432320A" w14:textId="77777777" w:rsidR="00BD6E1F" w:rsidRPr="00DD1B39" w:rsidRDefault="00BD6E1F" w:rsidP="00C052BA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1946</w:t>
            </w:r>
          </w:p>
        </w:tc>
        <w:tc>
          <w:tcPr>
            <w:tcW w:w="917" w:type="dxa"/>
          </w:tcPr>
          <w:p w14:paraId="54B688B7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1950</w:t>
            </w:r>
          </w:p>
        </w:tc>
        <w:tc>
          <w:tcPr>
            <w:tcW w:w="984" w:type="dxa"/>
          </w:tcPr>
          <w:p w14:paraId="79A7C193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2004</w:t>
            </w:r>
          </w:p>
        </w:tc>
      </w:tr>
      <w:tr w:rsidR="00BD6E1F" w:rsidRPr="00DD1B39" w14:paraId="209B20AA" w14:textId="77777777" w:rsidTr="00BD6E1F">
        <w:tc>
          <w:tcPr>
            <w:tcW w:w="1134" w:type="dxa"/>
          </w:tcPr>
          <w:p w14:paraId="040D433C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Born in Peshawar</w:t>
            </w:r>
          </w:p>
          <w:p w14:paraId="0BD91730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98" w:type="dxa"/>
          </w:tcPr>
          <w:p w14:paraId="225B3D5E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Leaves for England</w:t>
            </w:r>
          </w:p>
        </w:tc>
        <w:tc>
          <w:tcPr>
            <w:tcW w:w="1170" w:type="dxa"/>
          </w:tcPr>
          <w:p w14:paraId="214E0A14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Completes his PhD</w:t>
            </w:r>
          </w:p>
        </w:tc>
        <w:tc>
          <w:tcPr>
            <w:tcW w:w="1357" w:type="dxa"/>
          </w:tcPr>
          <w:p w14:paraId="49E56D51" w14:textId="77777777" w:rsidR="00BD6E1F" w:rsidRPr="00DD1B39" w:rsidRDefault="00BD6E1F" w:rsidP="001E734F">
            <w:pPr>
              <w:rPr>
                <w:rFonts w:ascii="Georgia" w:hAnsi="Georgia"/>
                <w:i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 xml:space="preserve">Publishes first novel, </w:t>
            </w:r>
            <w:r w:rsidRPr="00DD1B39">
              <w:rPr>
                <w:rFonts w:ascii="Georgia" w:hAnsi="Georgia"/>
                <w:i/>
                <w:sz w:val="24"/>
                <w:szCs w:val="24"/>
              </w:rPr>
              <w:t>Untouchable</w:t>
            </w:r>
          </w:p>
        </w:tc>
        <w:tc>
          <w:tcPr>
            <w:tcW w:w="1010" w:type="dxa"/>
          </w:tcPr>
          <w:p w14:paraId="019FA448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Marries Kathleen Van Gelder</w:t>
            </w:r>
          </w:p>
        </w:tc>
        <w:tc>
          <w:tcPr>
            <w:tcW w:w="938" w:type="dxa"/>
          </w:tcPr>
          <w:p w14:paraId="646E0830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 xml:space="preserve">Returns to India </w:t>
            </w:r>
          </w:p>
        </w:tc>
        <w:tc>
          <w:tcPr>
            <w:tcW w:w="917" w:type="dxa"/>
          </w:tcPr>
          <w:p w14:paraId="6C3D15D1" w14:textId="77777777" w:rsidR="00BD6E1F" w:rsidRPr="00DD1B39" w:rsidRDefault="00BD6E1F" w:rsidP="00C052BA">
            <w:pPr>
              <w:rPr>
                <w:rFonts w:ascii="Georgia" w:hAnsi="Georgia"/>
                <w:i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 xml:space="preserve">Founds art journal </w:t>
            </w:r>
            <w:r w:rsidRPr="00DD1B39">
              <w:rPr>
                <w:rFonts w:ascii="Georgia" w:hAnsi="Georgia"/>
                <w:i/>
                <w:sz w:val="24"/>
                <w:szCs w:val="24"/>
              </w:rPr>
              <w:t>Marg</w:t>
            </w:r>
          </w:p>
        </w:tc>
        <w:tc>
          <w:tcPr>
            <w:tcW w:w="917" w:type="dxa"/>
          </w:tcPr>
          <w:p w14:paraId="7E7AEC4E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Marries Shirin Vajifdar</w:t>
            </w:r>
          </w:p>
        </w:tc>
        <w:tc>
          <w:tcPr>
            <w:tcW w:w="984" w:type="dxa"/>
          </w:tcPr>
          <w:p w14:paraId="4CC8766E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  <w:r w:rsidRPr="00DD1B39">
              <w:rPr>
                <w:rFonts w:ascii="Georgia" w:hAnsi="Georgia"/>
                <w:sz w:val="24"/>
                <w:szCs w:val="24"/>
              </w:rPr>
              <w:t>Dies in Pune</w:t>
            </w:r>
          </w:p>
          <w:p w14:paraId="41742ACF" w14:textId="77777777" w:rsidR="00BD6E1F" w:rsidRPr="00DD1B39" w:rsidRDefault="00BD6E1F" w:rsidP="001E734F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7A40EEF3" w14:textId="77777777" w:rsidR="00593973" w:rsidRPr="00DD1B39" w:rsidRDefault="00593973" w:rsidP="00593973">
      <w:pPr>
        <w:rPr>
          <w:rFonts w:ascii="Georgia" w:hAnsi="Georgia"/>
          <w:sz w:val="24"/>
          <w:szCs w:val="24"/>
        </w:rPr>
      </w:pPr>
    </w:p>
    <w:p w14:paraId="281BCE46" w14:textId="77777777" w:rsidR="00593973" w:rsidRPr="00DD1B39" w:rsidRDefault="00593973" w:rsidP="00593973">
      <w:pPr>
        <w:rPr>
          <w:rFonts w:ascii="Georgia" w:hAnsi="Georgia"/>
          <w:sz w:val="24"/>
          <w:szCs w:val="24"/>
        </w:rPr>
      </w:pPr>
    </w:p>
    <w:p w14:paraId="4DC51FC8" w14:textId="7EC5DEB7" w:rsidR="00593973" w:rsidRPr="00DD1B39" w:rsidRDefault="00593973" w:rsidP="00593973">
      <w:pPr>
        <w:rPr>
          <w:rFonts w:ascii="Georgia" w:hAnsi="Georgia"/>
          <w:sz w:val="24"/>
          <w:szCs w:val="24"/>
        </w:rPr>
      </w:pPr>
      <w:r w:rsidRPr="00DD1B39">
        <w:rPr>
          <w:rFonts w:ascii="Georgia" w:hAnsi="Georgia"/>
          <w:sz w:val="24"/>
          <w:szCs w:val="24"/>
        </w:rPr>
        <w:t xml:space="preserve">Mulk Raj Anand was born to a provincial </w:t>
      </w:r>
      <w:r w:rsidR="00891CA3" w:rsidRPr="00DD1B39">
        <w:rPr>
          <w:rFonts w:ascii="Georgia" w:hAnsi="Georgia"/>
          <w:sz w:val="24"/>
          <w:szCs w:val="24"/>
        </w:rPr>
        <w:t>K</w:t>
      </w:r>
      <w:r w:rsidRPr="00DD1B39">
        <w:rPr>
          <w:rFonts w:ascii="Georgia" w:hAnsi="Georgia"/>
          <w:sz w:val="24"/>
          <w:szCs w:val="24"/>
        </w:rPr>
        <w:t xml:space="preserve">shatriya Punjabi family in Peshawar. </w:t>
      </w:r>
      <w:ins w:id="11" w:author="Elizabeth Northup" w:date="2013-10-07T17:54:00Z">
        <w:r w:rsidR="004D33B4" w:rsidRPr="00DD1B39">
          <w:rPr>
            <w:rFonts w:ascii="Georgia" w:hAnsi="Georgia"/>
            <w:sz w:val="24"/>
            <w:szCs w:val="24"/>
          </w:rPr>
          <w:t>Anand’s formative years were spent in the cantonments of Nowshera and Mian Mir</w:t>
        </w:r>
        <w:r w:rsidR="004D33B4">
          <w:rPr>
            <w:rFonts w:ascii="Georgia" w:hAnsi="Georgia"/>
            <w:sz w:val="24"/>
            <w:szCs w:val="24"/>
          </w:rPr>
          <w:t xml:space="preserve"> because h</w:t>
        </w:r>
      </w:ins>
      <w:del w:id="12" w:author="Elizabeth Northup" w:date="2013-10-07T17:54:00Z">
        <w:r w:rsidRPr="00DD1B39" w:rsidDel="004D33B4">
          <w:rPr>
            <w:rFonts w:ascii="Georgia" w:hAnsi="Georgia"/>
            <w:sz w:val="24"/>
            <w:szCs w:val="24"/>
          </w:rPr>
          <w:delText>H</w:delText>
        </w:r>
      </w:del>
      <w:r w:rsidRPr="00DD1B39">
        <w:rPr>
          <w:rFonts w:ascii="Georgia" w:hAnsi="Georgia"/>
          <w:sz w:val="24"/>
          <w:szCs w:val="24"/>
        </w:rPr>
        <w:t>is father, Lal Chand</w:t>
      </w:r>
      <w:ins w:id="13" w:author="Elizabeth Northup" w:date="2013-10-07T17:54:00Z">
        <w:r w:rsidR="004D33B4">
          <w:rPr>
            <w:rFonts w:ascii="Georgia" w:hAnsi="Georgia"/>
            <w:sz w:val="24"/>
            <w:szCs w:val="24"/>
          </w:rPr>
          <w:t>, was</w:t>
        </w:r>
      </w:ins>
      <w:del w:id="14" w:author="Elizabeth Northup" w:date="2013-10-07T17:54:00Z">
        <w:r w:rsidRPr="00DD1B39" w:rsidDel="004D33B4">
          <w:rPr>
            <w:rFonts w:ascii="Georgia" w:hAnsi="Georgia"/>
            <w:sz w:val="24"/>
            <w:szCs w:val="24"/>
          </w:rPr>
          <w:delText>, being</w:delText>
        </w:r>
      </w:del>
      <w:r w:rsidRPr="00DD1B39">
        <w:rPr>
          <w:rFonts w:ascii="Georgia" w:hAnsi="Georgia"/>
          <w:sz w:val="24"/>
          <w:szCs w:val="24"/>
        </w:rPr>
        <w:t xml:space="preserve"> a subordinate functionary in the colonial army</w:t>
      </w:r>
      <w:ins w:id="15" w:author="Elizabeth Northup" w:date="2013-10-07T17:54:00Z">
        <w:r w:rsidR="004D33B4">
          <w:rPr>
            <w:rFonts w:ascii="Georgia" w:hAnsi="Georgia"/>
            <w:sz w:val="24"/>
            <w:szCs w:val="24"/>
          </w:rPr>
          <w:t>.</w:t>
        </w:r>
      </w:ins>
      <w:del w:id="16" w:author="Elizabeth Northup" w:date="2013-10-07T17:54:00Z">
        <w:r w:rsidRPr="00DD1B39" w:rsidDel="004D33B4">
          <w:rPr>
            <w:rFonts w:ascii="Georgia" w:hAnsi="Georgia"/>
            <w:sz w:val="24"/>
            <w:szCs w:val="24"/>
          </w:rPr>
          <w:delText>,</w:delText>
        </w:r>
      </w:del>
      <w:r w:rsidRPr="00DD1B39">
        <w:rPr>
          <w:rFonts w:ascii="Georgia" w:hAnsi="Georgia"/>
          <w:sz w:val="24"/>
          <w:szCs w:val="24"/>
        </w:rPr>
        <w:t xml:space="preserve"> </w:t>
      </w:r>
      <w:del w:id="17" w:author="Elizabeth Northup" w:date="2013-10-07T17:54:00Z">
        <w:r w:rsidRPr="00DD1B39" w:rsidDel="004D33B4">
          <w:rPr>
            <w:rFonts w:ascii="Georgia" w:hAnsi="Georgia"/>
            <w:sz w:val="24"/>
            <w:szCs w:val="24"/>
          </w:rPr>
          <w:delText xml:space="preserve">Anand’s formative years were spent in the cantonments of Nowshera and Mian Mir. </w:delText>
        </w:r>
      </w:del>
      <w:r w:rsidRPr="00DD1B39">
        <w:rPr>
          <w:rFonts w:ascii="Georgia" w:hAnsi="Georgia"/>
          <w:sz w:val="24"/>
          <w:szCs w:val="24"/>
        </w:rPr>
        <w:t xml:space="preserve">During his years at Khalsa College in Amritsar, Anand </w:t>
      </w:r>
      <w:ins w:id="18" w:author="Elizabeth Northup" w:date="2013-10-07T17:43:00Z">
        <w:r w:rsidR="00C62794">
          <w:rPr>
            <w:rFonts w:ascii="Georgia" w:hAnsi="Georgia"/>
            <w:sz w:val="24"/>
            <w:szCs w:val="24"/>
          </w:rPr>
          <w:t>became a</w:t>
        </w:r>
      </w:ins>
      <w:ins w:id="19" w:author="Elizabeth Northup" w:date="2013-10-07T17:44:00Z">
        <w:r w:rsidR="00C62794">
          <w:rPr>
            <w:rFonts w:ascii="Georgia" w:hAnsi="Georgia"/>
            <w:sz w:val="24"/>
            <w:szCs w:val="24"/>
          </w:rPr>
          <w:t>c</w:t>
        </w:r>
      </w:ins>
      <w:ins w:id="20" w:author="Elizabeth Northup" w:date="2013-10-07T17:43:00Z">
        <w:r w:rsidR="00C62794">
          <w:rPr>
            <w:rFonts w:ascii="Georgia" w:hAnsi="Georgia"/>
            <w:sz w:val="24"/>
            <w:szCs w:val="24"/>
          </w:rPr>
          <w:t>qauinted</w:t>
        </w:r>
      </w:ins>
      <w:ins w:id="21" w:author="Elizabeth Northup" w:date="2013-10-07T17:54:00Z">
        <w:r w:rsidR="004D33B4">
          <w:rPr>
            <w:rFonts w:ascii="Georgia" w:hAnsi="Georgia"/>
            <w:sz w:val="24"/>
            <w:szCs w:val="24"/>
          </w:rPr>
          <w:t xml:space="preserve"> with</w:t>
        </w:r>
      </w:ins>
      <w:ins w:id="22" w:author="Elizabeth Northup" w:date="2013-10-07T17:43:00Z">
        <w:r w:rsidR="00C62794">
          <w:rPr>
            <w:rFonts w:ascii="Georgia" w:hAnsi="Georgia"/>
            <w:sz w:val="24"/>
            <w:szCs w:val="24"/>
          </w:rPr>
          <w:t xml:space="preserve"> </w:t>
        </w:r>
      </w:ins>
      <w:del w:id="23" w:author="Elizabeth Northup" w:date="2013-10-07T17:43:00Z">
        <w:r w:rsidRPr="00DD1B39" w:rsidDel="00C62794">
          <w:rPr>
            <w:rFonts w:ascii="Georgia" w:hAnsi="Georgia"/>
            <w:sz w:val="24"/>
            <w:szCs w:val="24"/>
          </w:rPr>
          <w:delText xml:space="preserve">got to know </w:delText>
        </w:r>
      </w:del>
      <w:r w:rsidRPr="00DD1B39">
        <w:rPr>
          <w:rFonts w:ascii="Georgia" w:hAnsi="Georgia"/>
          <w:sz w:val="24"/>
          <w:szCs w:val="24"/>
        </w:rPr>
        <w:t xml:space="preserve">the poet Mohammad Iqbal. He </w:t>
      </w:r>
      <w:ins w:id="24" w:author="Elizabeth Northup" w:date="2013-10-02T16:33:00Z">
        <w:r w:rsidR="0052141C">
          <w:rPr>
            <w:rFonts w:ascii="Georgia" w:hAnsi="Georgia"/>
            <w:sz w:val="24"/>
            <w:szCs w:val="24"/>
          </w:rPr>
          <w:t xml:space="preserve">was </w:t>
        </w:r>
      </w:ins>
      <w:r w:rsidRPr="00DD1B39">
        <w:rPr>
          <w:rFonts w:ascii="Georgia" w:hAnsi="Georgia"/>
          <w:sz w:val="24"/>
          <w:szCs w:val="24"/>
        </w:rPr>
        <w:t>also</w:t>
      </w:r>
      <w:del w:id="25" w:author="Elizabeth Northup" w:date="2013-10-02T16:33:00Z">
        <w:r w:rsidRPr="00DD1B39" w:rsidDel="0052141C">
          <w:rPr>
            <w:rFonts w:ascii="Georgia" w:hAnsi="Georgia"/>
            <w:sz w:val="24"/>
            <w:szCs w:val="24"/>
          </w:rPr>
          <w:delText xml:space="preserve"> got</w:delText>
        </w:r>
      </w:del>
      <w:r w:rsidRPr="00DD1B39">
        <w:rPr>
          <w:rFonts w:ascii="Georgia" w:hAnsi="Georgia"/>
          <w:sz w:val="24"/>
          <w:szCs w:val="24"/>
        </w:rPr>
        <w:t xml:space="preserve"> </w:t>
      </w:r>
      <w:del w:id="26" w:author="Elizabeth Northup" w:date="2013-10-02T16:34:00Z">
        <w:r w:rsidRPr="00DD1B39" w:rsidDel="00E244F9">
          <w:rPr>
            <w:rFonts w:ascii="Georgia" w:hAnsi="Georgia"/>
            <w:sz w:val="24"/>
            <w:szCs w:val="24"/>
          </w:rPr>
          <w:delText xml:space="preserve">involved </w:delText>
        </w:r>
      </w:del>
      <w:r w:rsidRPr="00DD1B39">
        <w:rPr>
          <w:rFonts w:ascii="Georgia" w:hAnsi="Georgia"/>
          <w:sz w:val="24"/>
          <w:szCs w:val="24"/>
        </w:rPr>
        <w:t>briefly</w:t>
      </w:r>
      <w:ins w:id="27" w:author="Elizabeth Northup" w:date="2013-10-02T16:34:00Z">
        <w:r w:rsidR="00E244F9">
          <w:rPr>
            <w:rFonts w:ascii="Georgia" w:hAnsi="Georgia"/>
            <w:sz w:val="24"/>
            <w:szCs w:val="24"/>
          </w:rPr>
          <w:t xml:space="preserve"> </w:t>
        </w:r>
        <w:r w:rsidR="00E244F9" w:rsidRPr="00DD1B39">
          <w:rPr>
            <w:rFonts w:ascii="Georgia" w:hAnsi="Georgia"/>
            <w:sz w:val="24"/>
            <w:szCs w:val="24"/>
          </w:rPr>
          <w:t>involved</w:t>
        </w:r>
      </w:ins>
      <w:r w:rsidRPr="00DD1B39">
        <w:rPr>
          <w:rFonts w:ascii="Georgia" w:hAnsi="Georgia"/>
          <w:sz w:val="24"/>
          <w:szCs w:val="24"/>
        </w:rPr>
        <w:t xml:space="preserve"> in anti-colonial activities. Faced with familial strife and emotional tangles, Anand, with Iqbal’s encouragement, set sail to do </w:t>
      </w:r>
      <w:ins w:id="28" w:author="Elizabeth Northup" w:date="2013-10-09T13:08:00Z">
        <w:r w:rsidR="0010186C">
          <w:rPr>
            <w:rFonts w:ascii="Georgia" w:hAnsi="Georgia"/>
            <w:sz w:val="24"/>
            <w:szCs w:val="24"/>
          </w:rPr>
          <w:t>his</w:t>
        </w:r>
      </w:ins>
      <w:bookmarkStart w:id="29" w:name="_GoBack"/>
      <w:bookmarkEnd w:id="29"/>
      <w:del w:id="30" w:author="Elizabeth Northup" w:date="2013-10-09T13:08:00Z">
        <w:r w:rsidRPr="00DD1B39" w:rsidDel="0010186C">
          <w:rPr>
            <w:rFonts w:ascii="Georgia" w:hAnsi="Georgia"/>
            <w:sz w:val="24"/>
            <w:szCs w:val="24"/>
          </w:rPr>
          <w:delText>a</w:delText>
        </w:r>
      </w:del>
      <w:r w:rsidRPr="00DD1B39">
        <w:rPr>
          <w:rFonts w:ascii="Georgia" w:hAnsi="Georgia"/>
          <w:sz w:val="24"/>
          <w:szCs w:val="24"/>
        </w:rPr>
        <w:t xml:space="preserve"> PhD in England in 1925. He won a scholarship to University College, London, where he worked on </w:t>
      </w:r>
      <w:r w:rsidR="00BD6E1F" w:rsidRPr="00DD1B39">
        <w:rPr>
          <w:rFonts w:ascii="Georgia" w:hAnsi="Georgia"/>
          <w:sz w:val="24"/>
          <w:szCs w:val="24"/>
        </w:rPr>
        <w:t>a</w:t>
      </w:r>
      <w:r w:rsidRPr="00DD1B39">
        <w:rPr>
          <w:rFonts w:ascii="Georgia" w:hAnsi="Georgia"/>
          <w:sz w:val="24"/>
          <w:szCs w:val="24"/>
        </w:rPr>
        <w:t xml:space="preserve"> dissertation on British philosophy</w:t>
      </w:r>
      <w:r w:rsidR="00BD6E1F" w:rsidRPr="00DD1B39">
        <w:rPr>
          <w:rFonts w:ascii="Georgia" w:hAnsi="Georgia"/>
          <w:sz w:val="24"/>
          <w:szCs w:val="24"/>
        </w:rPr>
        <w:t>, and</w:t>
      </w:r>
      <w:r w:rsidRPr="00DD1B39">
        <w:rPr>
          <w:rFonts w:ascii="Georgia" w:hAnsi="Georgia"/>
          <w:sz w:val="24"/>
          <w:szCs w:val="24"/>
        </w:rPr>
        <w:t xml:space="preserve"> </w:t>
      </w:r>
      <w:r w:rsidR="001E734F" w:rsidRPr="00DD1B39">
        <w:rPr>
          <w:rFonts w:ascii="Georgia" w:hAnsi="Georgia"/>
          <w:sz w:val="24"/>
          <w:szCs w:val="24"/>
        </w:rPr>
        <w:t xml:space="preserve">was awarded a </w:t>
      </w:r>
      <w:r w:rsidRPr="00DD1B39">
        <w:rPr>
          <w:rFonts w:ascii="Georgia" w:hAnsi="Georgia"/>
          <w:sz w:val="24"/>
          <w:szCs w:val="24"/>
        </w:rPr>
        <w:t>doctorate in 1929</w:t>
      </w:r>
      <w:r w:rsidR="00BD6E1F" w:rsidRPr="00DD1B39">
        <w:rPr>
          <w:rFonts w:ascii="Georgia" w:hAnsi="Georgia"/>
          <w:sz w:val="24"/>
          <w:szCs w:val="24"/>
        </w:rPr>
        <w:t>.</w:t>
      </w:r>
      <w:ins w:id="31" w:author="Elizabeth Northup" w:date="2013-10-07T17:44:00Z">
        <w:r w:rsidR="00C62794">
          <w:rPr>
            <w:rFonts w:ascii="Georgia" w:hAnsi="Georgia"/>
            <w:sz w:val="24"/>
            <w:szCs w:val="24"/>
          </w:rPr>
          <w:t xml:space="preserve"> </w:t>
        </w:r>
      </w:ins>
    </w:p>
    <w:p w14:paraId="1E611905" w14:textId="77777777" w:rsidR="00593973" w:rsidRPr="00DD1B39" w:rsidRDefault="00593973" w:rsidP="00593973">
      <w:pPr>
        <w:rPr>
          <w:rFonts w:ascii="Georgia" w:hAnsi="Georgia"/>
          <w:sz w:val="24"/>
          <w:szCs w:val="24"/>
        </w:rPr>
      </w:pPr>
    </w:p>
    <w:p w14:paraId="0E0994BC" w14:textId="1C87CE71" w:rsidR="001E734F" w:rsidRPr="00DD1B39" w:rsidRDefault="00593973" w:rsidP="001E734F">
      <w:pPr>
        <w:rPr>
          <w:rFonts w:ascii="Georgia" w:hAnsi="Georgia"/>
          <w:sz w:val="24"/>
          <w:szCs w:val="24"/>
        </w:rPr>
      </w:pPr>
      <w:r w:rsidRPr="00DD1B39">
        <w:rPr>
          <w:rFonts w:ascii="Georgia" w:hAnsi="Georgia"/>
          <w:sz w:val="24"/>
          <w:szCs w:val="24"/>
        </w:rPr>
        <w:t xml:space="preserve">His years in Britain brought Anand into contact with many leading intellectuals of the West, including the Bloomsbury </w:t>
      </w:r>
      <w:r w:rsidR="00891CA3" w:rsidRPr="00DD1B39">
        <w:rPr>
          <w:rFonts w:ascii="Georgia" w:hAnsi="Georgia"/>
          <w:sz w:val="24"/>
          <w:szCs w:val="24"/>
        </w:rPr>
        <w:t xml:space="preserve">group </w:t>
      </w:r>
      <w:r w:rsidRPr="00DD1B39">
        <w:rPr>
          <w:rFonts w:ascii="Georgia" w:hAnsi="Georgia"/>
          <w:sz w:val="24"/>
          <w:szCs w:val="24"/>
        </w:rPr>
        <w:t>(among them, Forster, Eliot, Woolf), Orwell, Lawrence, Russell, Neruda, and Malraux. It also exposed him to Marxist thought, which was to become a key shaper of his socialist commitments and growing conviction that literature and politics are ever intertwined. Anand became increasingly active in left wing political circles</w:t>
      </w:r>
      <w:del w:id="32" w:author="Elizabeth Northup" w:date="2013-10-02T16:36:00Z">
        <w:r w:rsidRPr="00DD1B39" w:rsidDel="00E244F9">
          <w:rPr>
            <w:rFonts w:ascii="Georgia" w:hAnsi="Georgia"/>
            <w:sz w:val="24"/>
            <w:szCs w:val="24"/>
          </w:rPr>
          <w:delText>,</w:delText>
        </w:r>
      </w:del>
      <w:r w:rsidRPr="00DD1B39">
        <w:rPr>
          <w:rFonts w:ascii="Georgia" w:hAnsi="Georgia"/>
          <w:sz w:val="24"/>
          <w:szCs w:val="24"/>
        </w:rPr>
        <w:t xml:space="preserve"> </w:t>
      </w:r>
      <w:r w:rsidR="00891CA3" w:rsidRPr="00DD1B39">
        <w:rPr>
          <w:rFonts w:ascii="Georgia" w:hAnsi="Georgia"/>
          <w:sz w:val="24"/>
          <w:szCs w:val="24"/>
        </w:rPr>
        <w:t xml:space="preserve">and </w:t>
      </w:r>
      <w:r w:rsidRPr="00DD1B39">
        <w:rPr>
          <w:rFonts w:ascii="Georgia" w:hAnsi="Georgia"/>
          <w:sz w:val="24"/>
          <w:szCs w:val="24"/>
        </w:rPr>
        <w:t xml:space="preserve">took a keen interest in India’s struggle for independence, especially Gandhi’s leadership. Refusing an offer from Cambridge University, he worked at </w:t>
      </w:r>
      <w:r w:rsidR="00891CA3" w:rsidRPr="00DD1B39">
        <w:rPr>
          <w:rFonts w:ascii="Georgia" w:hAnsi="Georgia"/>
          <w:sz w:val="24"/>
          <w:szCs w:val="24"/>
        </w:rPr>
        <w:t xml:space="preserve">various </w:t>
      </w:r>
      <w:r w:rsidRPr="00DD1B39">
        <w:rPr>
          <w:rFonts w:ascii="Georgia" w:hAnsi="Georgia"/>
          <w:sz w:val="24"/>
          <w:szCs w:val="24"/>
        </w:rPr>
        <w:t xml:space="preserve">jobs to support himself, ranging from editor at Hogarth Press </w:t>
      </w:r>
      <w:r w:rsidR="00891CA3" w:rsidRPr="00DD1B39">
        <w:rPr>
          <w:rFonts w:ascii="Georgia" w:hAnsi="Georgia"/>
          <w:sz w:val="24"/>
          <w:szCs w:val="24"/>
        </w:rPr>
        <w:t xml:space="preserve">and </w:t>
      </w:r>
      <w:r w:rsidRPr="00DD1B39">
        <w:rPr>
          <w:rFonts w:ascii="Georgia" w:hAnsi="Georgia"/>
          <w:i/>
          <w:sz w:val="24"/>
          <w:szCs w:val="24"/>
        </w:rPr>
        <w:t>Criterion</w:t>
      </w:r>
      <w:del w:id="33" w:author="Elizabeth Northup" w:date="2013-10-02T16:36:00Z">
        <w:r w:rsidRPr="00DD1B39" w:rsidDel="00E244F9">
          <w:rPr>
            <w:rFonts w:ascii="Georgia" w:hAnsi="Georgia"/>
            <w:sz w:val="24"/>
            <w:szCs w:val="24"/>
          </w:rPr>
          <w:delText>,</w:delText>
        </w:r>
      </w:del>
      <w:r w:rsidRPr="00DD1B39">
        <w:rPr>
          <w:rFonts w:ascii="Georgia" w:hAnsi="Georgia"/>
          <w:sz w:val="24"/>
          <w:szCs w:val="24"/>
        </w:rPr>
        <w:t xml:space="preserve"> to </w:t>
      </w:r>
      <w:ins w:id="34" w:author="Elizabeth Northup" w:date="2013-10-07T17:59:00Z">
        <w:r w:rsidR="004D33B4">
          <w:rPr>
            <w:rFonts w:ascii="Georgia" w:hAnsi="Georgia"/>
            <w:sz w:val="24"/>
            <w:szCs w:val="24"/>
          </w:rPr>
          <w:t xml:space="preserve">           [anand</w:t>
        </w:r>
      </w:ins>
      <w:ins w:id="35" w:author="Elizabeth Northup" w:date="2013-10-07T18:00:00Z">
        <w:r w:rsidR="004D33B4">
          <w:rPr>
            <w:rFonts w:ascii="Georgia" w:hAnsi="Georgia"/>
            <w:sz w:val="24"/>
            <w:szCs w:val="24"/>
          </w:rPr>
          <w:t>2</w:t>
        </w:r>
      </w:ins>
      <w:ins w:id="36" w:author="Elizabeth Northup" w:date="2013-10-07T17:59:00Z">
        <w:r w:rsidR="004D33B4">
          <w:rPr>
            <w:rFonts w:ascii="Georgia" w:hAnsi="Georgia"/>
            <w:sz w:val="24"/>
            <w:szCs w:val="24"/>
          </w:rPr>
          <w:t>.jpg</w:t>
        </w:r>
      </w:ins>
      <w:ins w:id="37" w:author="Elizabeth Northup" w:date="2013-10-07T18:00:00Z">
        <w:r w:rsidR="004D33B4">
          <w:rPr>
            <w:rFonts w:ascii="Georgia" w:hAnsi="Georgia"/>
            <w:sz w:val="24"/>
            <w:szCs w:val="24"/>
          </w:rPr>
          <w:t>]</w:t>
        </w:r>
      </w:ins>
      <w:ins w:id="38" w:author="Elizabeth Northup" w:date="2013-10-07T17:59:00Z">
        <w:r w:rsidR="004D33B4">
          <w:rPr>
            <w:rFonts w:ascii="Georgia" w:hAnsi="Georgia"/>
            <w:sz w:val="24"/>
            <w:szCs w:val="24"/>
          </w:rPr>
          <w:t xml:space="preserve">               </w:t>
        </w:r>
      </w:ins>
      <w:r w:rsidR="00891CA3" w:rsidRPr="00DD1B39">
        <w:rPr>
          <w:rFonts w:ascii="Georgia" w:hAnsi="Georgia"/>
          <w:sz w:val="24"/>
          <w:szCs w:val="24"/>
        </w:rPr>
        <w:t xml:space="preserve">lecturing at </w:t>
      </w:r>
      <w:r w:rsidRPr="00DD1B39">
        <w:rPr>
          <w:rFonts w:ascii="Georgia" w:hAnsi="Georgia"/>
          <w:sz w:val="24"/>
          <w:szCs w:val="24"/>
        </w:rPr>
        <w:t xml:space="preserve">Adult Educational Schools </w:t>
      </w:r>
      <w:r w:rsidR="00891CA3" w:rsidRPr="00DD1B39">
        <w:rPr>
          <w:rFonts w:ascii="Georgia" w:hAnsi="Georgia"/>
          <w:sz w:val="24"/>
          <w:szCs w:val="24"/>
        </w:rPr>
        <w:t>and</w:t>
      </w:r>
      <w:ins w:id="39" w:author="Elizabeth Northup" w:date="2013-10-02T16:37:00Z">
        <w:r w:rsidR="00E244F9">
          <w:rPr>
            <w:rFonts w:ascii="Georgia" w:hAnsi="Georgia"/>
            <w:sz w:val="24"/>
            <w:szCs w:val="24"/>
          </w:rPr>
          <w:t xml:space="preserve"> the</w:t>
        </w:r>
      </w:ins>
      <w:r w:rsidR="00891CA3" w:rsidRPr="00DD1B39">
        <w:rPr>
          <w:rFonts w:ascii="Georgia" w:hAnsi="Georgia"/>
          <w:sz w:val="24"/>
          <w:szCs w:val="24"/>
        </w:rPr>
        <w:t xml:space="preserve"> </w:t>
      </w:r>
      <w:r w:rsidRPr="00DD1B39">
        <w:rPr>
          <w:rFonts w:ascii="Georgia" w:hAnsi="Georgia"/>
          <w:sz w:val="24"/>
          <w:szCs w:val="24"/>
        </w:rPr>
        <w:t>Workers</w:t>
      </w:r>
      <w:ins w:id="40" w:author="Elizabeth Northup" w:date="2013-10-02T16:37:00Z">
        <w:r w:rsidR="00E244F9">
          <w:rPr>
            <w:rFonts w:ascii="Georgia" w:hAnsi="Georgia"/>
            <w:sz w:val="24"/>
            <w:szCs w:val="24"/>
          </w:rPr>
          <w:t>’</w:t>
        </w:r>
      </w:ins>
      <w:r w:rsidRPr="00DD1B39">
        <w:rPr>
          <w:rFonts w:ascii="Georgia" w:hAnsi="Georgia"/>
          <w:sz w:val="24"/>
          <w:szCs w:val="24"/>
        </w:rPr>
        <w:t xml:space="preserve"> Educational Association. He was one of the founding members of the Progressive Writers Association in London</w:t>
      </w:r>
      <w:ins w:id="41" w:author="Elizabeth Northup" w:date="2013-10-02T16:37:00Z">
        <w:r w:rsidR="00E244F9">
          <w:rPr>
            <w:rFonts w:ascii="Georgia" w:hAnsi="Georgia"/>
            <w:sz w:val="24"/>
            <w:szCs w:val="24"/>
          </w:rPr>
          <w:t xml:space="preserve"> in</w:t>
        </w:r>
      </w:ins>
      <w:del w:id="42" w:author="Elizabeth Northup" w:date="2013-10-02T16:37:00Z">
        <w:r w:rsidRPr="00DD1B39" w:rsidDel="00E244F9">
          <w:rPr>
            <w:rFonts w:ascii="Georgia" w:hAnsi="Georgia"/>
            <w:sz w:val="24"/>
            <w:szCs w:val="24"/>
          </w:rPr>
          <w:delText>,</w:delText>
        </w:r>
      </w:del>
      <w:r w:rsidRPr="00DD1B39">
        <w:rPr>
          <w:rFonts w:ascii="Georgia" w:hAnsi="Georgia"/>
          <w:sz w:val="24"/>
          <w:szCs w:val="24"/>
        </w:rPr>
        <w:t xml:space="preserve"> 1935. </w:t>
      </w:r>
      <w:r w:rsidRPr="00DD1B39">
        <w:rPr>
          <w:rFonts w:ascii="Georgia" w:hAnsi="Georgi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DCF902" wp14:editId="14212007">
            <wp:simplePos x="0" y="0"/>
            <wp:positionH relativeFrom="column">
              <wp:align>right</wp:align>
            </wp:positionH>
            <wp:positionV relativeFrom="paragraph">
              <wp:posOffset>130175</wp:posOffset>
            </wp:positionV>
            <wp:extent cx="1144270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216" y="21338"/>
                <wp:lineTo x="21216" y="0"/>
                <wp:lineTo x="0" y="0"/>
              </wp:wrapPolygon>
            </wp:wrapThrough>
            <wp:docPr id="6" name="Picture 6" descr="http://www.marg-art.org/images/VOL-1_1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rg-art.org/images/VOL-1_1_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34F" w:rsidRPr="00DD1B39">
        <w:rPr>
          <w:rFonts w:ascii="Georgia" w:hAnsi="Georgia"/>
          <w:sz w:val="24"/>
          <w:szCs w:val="24"/>
        </w:rPr>
        <w:t xml:space="preserve">In </w:t>
      </w:r>
      <w:r w:rsidRPr="00DD1B39">
        <w:rPr>
          <w:rFonts w:ascii="Georgia" w:hAnsi="Georgia"/>
          <w:sz w:val="24"/>
          <w:szCs w:val="24"/>
        </w:rPr>
        <w:t xml:space="preserve">1945, at the cessation of the War, </w:t>
      </w:r>
      <w:r w:rsidR="00BD6E1F" w:rsidRPr="00DD1B39">
        <w:rPr>
          <w:rFonts w:ascii="Georgia" w:hAnsi="Georgia"/>
          <w:sz w:val="24"/>
          <w:szCs w:val="24"/>
        </w:rPr>
        <w:t>Anand</w:t>
      </w:r>
      <w:r w:rsidRPr="00DD1B39">
        <w:rPr>
          <w:rFonts w:ascii="Georgia" w:hAnsi="Georgia"/>
          <w:sz w:val="24"/>
          <w:szCs w:val="24"/>
        </w:rPr>
        <w:t xml:space="preserve"> returned to </w:t>
      </w:r>
      <w:r w:rsidR="001E734F" w:rsidRPr="00DD1B39">
        <w:rPr>
          <w:rFonts w:ascii="Georgia" w:hAnsi="Georgia"/>
          <w:sz w:val="24"/>
          <w:szCs w:val="24"/>
        </w:rPr>
        <w:t>India</w:t>
      </w:r>
      <w:r w:rsidR="00891CA3" w:rsidRPr="00DD1B39">
        <w:rPr>
          <w:rFonts w:ascii="Georgia" w:hAnsi="Georgia"/>
          <w:sz w:val="24"/>
          <w:szCs w:val="24"/>
        </w:rPr>
        <w:t>.</w:t>
      </w:r>
      <w:r w:rsidR="001E734F" w:rsidRPr="00DD1B39">
        <w:rPr>
          <w:rFonts w:ascii="Georgia" w:hAnsi="Georgia"/>
          <w:sz w:val="24"/>
          <w:szCs w:val="24"/>
        </w:rPr>
        <w:t xml:space="preserve"> </w:t>
      </w:r>
      <w:r w:rsidR="00891CA3" w:rsidRPr="00DD1B39">
        <w:rPr>
          <w:rFonts w:ascii="Georgia" w:hAnsi="Georgia"/>
          <w:sz w:val="24"/>
          <w:szCs w:val="24"/>
        </w:rPr>
        <w:t xml:space="preserve">He started and edited </w:t>
      </w:r>
      <w:r w:rsidRPr="00DD1B39">
        <w:rPr>
          <w:rFonts w:ascii="Georgia" w:hAnsi="Georgia"/>
          <w:sz w:val="24"/>
          <w:szCs w:val="24"/>
        </w:rPr>
        <w:t xml:space="preserve">the art journal, </w:t>
      </w:r>
      <w:r w:rsidRPr="00DD1B39">
        <w:rPr>
          <w:rFonts w:ascii="Georgia" w:hAnsi="Georgia"/>
          <w:i/>
          <w:sz w:val="24"/>
          <w:szCs w:val="24"/>
        </w:rPr>
        <w:t>Marg</w:t>
      </w:r>
      <w:r w:rsidR="00891CA3" w:rsidRPr="00DD1B39">
        <w:rPr>
          <w:rFonts w:ascii="Georgia" w:hAnsi="Georgia"/>
          <w:sz w:val="24"/>
          <w:szCs w:val="24"/>
        </w:rPr>
        <w:t xml:space="preserve">, and </w:t>
      </w:r>
      <w:r w:rsidRPr="00DD1B39">
        <w:rPr>
          <w:rFonts w:ascii="Georgia" w:hAnsi="Georgia"/>
          <w:sz w:val="24"/>
          <w:szCs w:val="24"/>
        </w:rPr>
        <w:t xml:space="preserve">taught at </w:t>
      </w:r>
      <w:r w:rsidR="00891CA3" w:rsidRPr="00DD1B39">
        <w:rPr>
          <w:rFonts w:ascii="Georgia" w:hAnsi="Georgia"/>
          <w:sz w:val="24"/>
          <w:szCs w:val="24"/>
        </w:rPr>
        <w:t xml:space="preserve">several </w:t>
      </w:r>
      <w:r w:rsidRPr="00DD1B39">
        <w:rPr>
          <w:rFonts w:ascii="Georgia" w:hAnsi="Georgia"/>
          <w:sz w:val="24"/>
          <w:szCs w:val="24"/>
        </w:rPr>
        <w:t xml:space="preserve">institutions, including the universities of Punjab and Rajasthan. </w:t>
      </w:r>
      <w:r w:rsidR="001E734F" w:rsidRPr="00DD1B39">
        <w:rPr>
          <w:rFonts w:ascii="Georgia" w:hAnsi="Georgia"/>
          <w:sz w:val="24"/>
          <w:szCs w:val="24"/>
        </w:rPr>
        <w:t>In 1965</w:t>
      </w:r>
      <w:del w:id="43" w:author="Elizabeth Northup" w:date="2013-10-02T16:40:00Z">
        <w:r w:rsidRPr="00DD1B39" w:rsidDel="00E244F9">
          <w:rPr>
            <w:rFonts w:ascii="Georgia" w:hAnsi="Georgia"/>
            <w:sz w:val="24"/>
            <w:szCs w:val="24"/>
          </w:rPr>
          <w:delText>,</w:delText>
        </w:r>
      </w:del>
      <w:r w:rsidRPr="00DD1B39">
        <w:rPr>
          <w:rFonts w:ascii="Georgia" w:hAnsi="Georgia"/>
          <w:sz w:val="24"/>
          <w:szCs w:val="24"/>
        </w:rPr>
        <w:t xml:space="preserve"> </w:t>
      </w:r>
      <w:r w:rsidR="00891CA3" w:rsidRPr="00DD1B39">
        <w:rPr>
          <w:rFonts w:ascii="Georgia" w:hAnsi="Georgia"/>
          <w:sz w:val="24"/>
          <w:szCs w:val="24"/>
        </w:rPr>
        <w:t xml:space="preserve">Anand </w:t>
      </w:r>
      <w:r w:rsidRPr="00DD1B39">
        <w:rPr>
          <w:rFonts w:ascii="Georgia" w:hAnsi="Georgia"/>
          <w:sz w:val="24"/>
          <w:szCs w:val="24"/>
        </w:rPr>
        <w:t xml:space="preserve">was appointed Fine Art Chairman of the Lalit Kala </w:t>
      </w:r>
      <w:r w:rsidRPr="00DD1B39">
        <w:rPr>
          <w:rFonts w:ascii="Georgia" w:hAnsi="Georgia"/>
          <w:sz w:val="24"/>
          <w:szCs w:val="24"/>
        </w:rPr>
        <w:lastRenderedPageBreak/>
        <w:t xml:space="preserve">Akademi. </w:t>
      </w:r>
      <w:r w:rsidR="00891CA3" w:rsidRPr="00DD1B39">
        <w:rPr>
          <w:rFonts w:ascii="Georgia" w:hAnsi="Georgia"/>
          <w:sz w:val="24"/>
          <w:szCs w:val="24"/>
        </w:rPr>
        <w:t>He</w:t>
      </w:r>
      <w:r w:rsidRPr="00DD1B39">
        <w:rPr>
          <w:rFonts w:ascii="Georgia" w:hAnsi="Georgia"/>
          <w:sz w:val="24"/>
          <w:szCs w:val="24"/>
        </w:rPr>
        <w:t xml:space="preserve"> </w:t>
      </w:r>
      <w:r w:rsidR="00891CA3" w:rsidRPr="00DD1B39">
        <w:rPr>
          <w:rFonts w:ascii="Georgia" w:hAnsi="Georgia"/>
          <w:sz w:val="24"/>
          <w:szCs w:val="24"/>
        </w:rPr>
        <w:t>was awarded the World Peace Council prize in</w:t>
      </w:r>
      <w:ins w:id="44" w:author="Elizabeth Northup" w:date="2013-10-02T16:40:00Z">
        <w:r w:rsidR="00E244F9">
          <w:rPr>
            <w:rFonts w:ascii="Georgia" w:hAnsi="Georgia"/>
            <w:sz w:val="24"/>
            <w:szCs w:val="24"/>
          </w:rPr>
          <w:t xml:space="preserve"> </w:t>
        </w:r>
      </w:ins>
      <w:r w:rsidR="00891CA3" w:rsidRPr="00DD1B39">
        <w:rPr>
          <w:rFonts w:ascii="Georgia" w:hAnsi="Georgia"/>
          <w:sz w:val="24"/>
          <w:szCs w:val="24"/>
        </w:rPr>
        <w:t>1952 and the Padma Bhushan in</w:t>
      </w:r>
      <w:ins w:id="45" w:author="Elizabeth Northup" w:date="2013-10-02T16:40:00Z">
        <w:r w:rsidR="00E244F9">
          <w:rPr>
            <w:rFonts w:ascii="Georgia" w:hAnsi="Georgia"/>
            <w:sz w:val="24"/>
            <w:szCs w:val="24"/>
          </w:rPr>
          <w:t xml:space="preserve"> </w:t>
        </w:r>
      </w:ins>
      <w:r w:rsidRPr="00DD1B39">
        <w:rPr>
          <w:rFonts w:ascii="Georgia" w:hAnsi="Georgia"/>
          <w:sz w:val="24"/>
          <w:szCs w:val="24"/>
        </w:rPr>
        <w:t>1968</w:t>
      </w:r>
      <w:r w:rsidR="00891CA3" w:rsidRPr="00DD1B39">
        <w:rPr>
          <w:rFonts w:ascii="Georgia" w:hAnsi="Georgia"/>
          <w:sz w:val="24"/>
          <w:szCs w:val="24"/>
        </w:rPr>
        <w:t>.</w:t>
      </w:r>
      <w:r w:rsidRPr="00DD1B39">
        <w:rPr>
          <w:rFonts w:ascii="Georgia" w:hAnsi="Georgia"/>
          <w:sz w:val="24"/>
          <w:szCs w:val="24"/>
        </w:rPr>
        <w:t xml:space="preserve"> </w:t>
      </w:r>
      <w:r w:rsidR="001E734F" w:rsidRPr="00DD1B39">
        <w:rPr>
          <w:rFonts w:ascii="Georgia" w:hAnsi="Georgia"/>
          <w:sz w:val="24"/>
          <w:szCs w:val="24"/>
        </w:rPr>
        <w:t xml:space="preserve">Anand died of pneumonia in Pune on </w:t>
      </w:r>
      <w:del w:id="46" w:author="Elizabeth Northup" w:date="2013-10-02T16:42:00Z">
        <w:r w:rsidR="001E734F" w:rsidRPr="00DD1B39" w:rsidDel="00E244F9">
          <w:rPr>
            <w:rFonts w:ascii="Georgia" w:hAnsi="Georgia"/>
            <w:sz w:val="24"/>
            <w:szCs w:val="24"/>
          </w:rPr>
          <w:delText>25</w:delText>
        </w:r>
      </w:del>
      <w:del w:id="47" w:author="Elizabeth Northup" w:date="2013-10-02T16:40:00Z">
        <w:r w:rsidR="001E734F" w:rsidRPr="00DD1B39" w:rsidDel="00E244F9">
          <w:rPr>
            <w:rFonts w:ascii="Georgia" w:hAnsi="Georgia"/>
            <w:sz w:val="24"/>
            <w:szCs w:val="24"/>
            <w:vertAlign w:val="superscript"/>
          </w:rPr>
          <w:delText>th</w:delText>
        </w:r>
      </w:del>
      <w:del w:id="48" w:author="Elizabeth Northup" w:date="2013-10-02T16:42:00Z">
        <w:r w:rsidR="001E734F" w:rsidRPr="00DD1B39" w:rsidDel="00E244F9">
          <w:rPr>
            <w:rFonts w:ascii="Georgia" w:hAnsi="Georgia"/>
            <w:sz w:val="24"/>
            <w:szCs w:val="24"/>
          </w:rPr>
          <w:delText xml:space="preserve"> </w:delText>
        </w:r>
      </w:del>
      <w:r w:rsidR="001E734F" w:rsidRPr="00DD1B39">
        <w:rPr>
          <w:rFonts w:ascii="Georgia" w:hAnsi="Georgia"/>
          <w:sz w:val="24"/>
          <w:szCs w:val="24"/>
        </w:rPr>
        <w:t>Sept</w:t>
      </w:r>
      <w:ins w:id="49" w:author="Elizabeth Northup" w:date="2013-10-02T16:40:00Z">
        <w:r w:rsidR="00E244F9">
          <w:rPr>
            <w:rFonts w:ascii="Georgia" w:hAnsi="Georgia"/>
            <w:sz w:val="24"/>
            <w:szCs w:val="24"/>
          </w:rPr>
          <w:t>ember</w:t>
        </w:r>
      </w:ins>
      <w:ins w:id="50" w:author="Elizabeth Northup" w:date="2013-10-02T16:42:00Z">
        <w:r w:rsidR="00E244F9">
          <w:rPr>
            <w:rFonts w:ascii="Georgia" w:hAnsi="Georgia"/>
            <w:sz w:val="24"/>
            <w:szCs w:val="24"/>
          </w:rPr>
          <w:t xml:space="preserve"> 25,</w:t>
        </w:r>
      </w:ins>
      <w:r w:rsidR="001E734F" w:rsidRPr="00DD1B39">
        <w:rPr>
          <w:rFonts w:ascii="Georgia" w:hAnsi="Georgia"/>
          <w:sz w:val="24"/>
          <w:szCs w:val="24"/>
        </w:rPr>
        <w:t xml:space="preserve"> 2004.  </w:t>
      </w:r>
    </w:p>
    <w:p w14:paraId="209BA174" w14:textId="77777777" w:rsidR="00593973" w:rsidRPr="00DD1B39" w:rsidRDefault="00593973" w:rsidP="00593973">
      <w:pPr>
        <w:rPr>
          <w:rFonts w:ascii="Georgia" w:hAnsi="Georgia"/>
          <w:sz w:val="24"/>
          <w:szCs w:val="24"/>
        </w:rPr>
      </w:pPr>
    </w:p>
    <w:p w14:paraId="0D8D989D" w14:textId="769E0885" w:rsidR="00593973" w:rsidRPr="00DD1B39" w:rsidRDefault="00891CA3" w:rsidP="00593973">
      <w:pPr>
        <w:rPr>
          <w:rFonts w:ascii="Georgia" w:hAnsi="Georgia"/>
          <w:sz w:val="24"/>
          <w:szCs w:val="24"/>
        </w:rPr>
      </w:pPr>
      <w:r w:rsidRPr="00DD1B39">
        <w:rPr>
          <w:rFonts w:ascii="Georgia" w:hAnsi="Georgia"/>
          <w:sz w:val="24"/>
          <w:szCs w:val="24"/>
        </w:rPr>
        <w:t xml:space="preserve">Anand’s </w:t>
      </w:r>
      <w:r w:rsidR="00593973" w:rsidRPr="00DD1B39">
        <w:rPr>
          <w:rFonts w:ascii="Georgia" w:hAnsi="Georgia"/>
          <w:sz w:val="24"/>
          <w:szCs w:val="24"/>
        </w:rPr>
        <w:t xml:space="preserve">first novel, </w:t>
      </w:r>
      <w:r w:rsidR="00593973" w:rsidRPr="00DD1B39">
        <w:rPr>
          <w:rFonts w:ascii="Georgia" w:hAnsi="Georgia"/>
          <w:i/>
          <w:sz w:val="24"/>
          <w:szCs w:val="24"/>
        </w:rPr>
        <w:t>Untouchable</w:t>
      </w:r>
      <w:r w:rsidR="00593973" w:rsidRPr="00DD1B39">
        <w:rPr>
          <w:rFonts w:ascii="Georgia" w:hAnsi="Georgia"/>
          <w:sz w:val="24"/>
          <w:szCs w:val="24"/>
        </w:rPr>
        <w:t xml:space="preserve">, was rejected </w:t>
      </w:r>
      <w:ins w:id="51" w:author="Elizabeth Northup" w:date="2013-10-02T16:42:00Z">
        <w:r w:rsidR="00E244F9">
          <w:rPr>
            <w:rFonts w:ascii="Georgia" w:hAnsi="Georgia"/>
            <w:sz w:val="24"/>
            <w:szCs w:val="24"/>
          </w:rPr>
          <w:t>nineteen</w:t>
        </w:r>
      </w:ins>
      <w:del w:id="52" w:author="Elizabeth Northup" w:date="2013-10-02T16:42:00Z">
        <w:r w:rsidR="00593973" w:rsidRPr="00DD1B39" w:rsidDel="00E244F9">
          <w:rPr>
            <w:rFonts w:ascii="Georgia" w:hAnsi="Georgia"/>
            <w:sz w:val="24"/>
            <w:szCs w:val="24"/>
          </w:rPr>
          <w:delText>19</w:delText>
        </w:r>
      </w:del>
      <w:r w:rsidR="00593973" w:rsidRPr="00DD1B39">
        <w:rPr>
          <w:rFonts w:ascii="Georgia" w:hAnsi="Georgia"/>
          <w:sz w:val="24"/>
          <w:szCs w:val="24"/>
        </w:rPr>
        <w:t xml:space="preserve"> times before </w:t>
      </w:r>
      <w:r w:rsidR="00BD6E1F" w:rsidRPr="00DD1B39">
        <w:rPr>
          <w:rFonts w:ascii="Georgia" w:hAnsi="Georgia"/>
          <w:sz w:val="24"/>
          <w:szCs w:val="24"/>
        </w:rPr>
        <w:t xml:space="preserve">it was </w:t>
      </w:r>
      <w:r w:rsidR="00593973" w:rsidRPr="00DD1B39">
        <w:rPr>
          <w:rFonts w:ascii="Georgia" w:hAnsi="Georgia"/>
          <w:sz w:val="24"/>
          <w:szCs w:val="24"/>
        </w:rPr>
        <w:t>published through Forster’s recommendation</w:t>
      </w:r>
      <w:r w:rsidR="00BD6E1F" w:rsidRPr="00DD1B39">
        <w:rPr>
          <w:rFonts w:ascii="Georgia" w:hAnsi="Georgia"/>
          <w:sz w:val="24"/>
          <w:szCs w:val="24"/>
        </w:rPr>
        <w:t xml:space="preserve"> in 1935</w:t>
      </w:r>
      <w:r w:rsidR="00593973" w:rsidRPr="00DD1B39">
        <w:rPr>
          <w:rFonts w:ascii="Georgia" w:hAnsi="Georgia"/>
          <w:sz w:val="24"/>
          <w:szCs w:val="24"/>
        </w:rPr>
        <w:t xml:space="preserve">. Many of </w:t>
      </w:r>
      <w:r w:rsidR="00BD6E1F" w:rsidRPr="00DD1B39">
        <w:rPr>
          <w:rFonts w:ascii="Georgia" w:hAnsi="Georgia"/>
          <w:sz w:val="24"/>
          <w:szCs w:val="24"/>
        </w:rPr>
        <w:t xml:space="preserve">his </w:t>
      </w:r>
      <w:r w:rsidRPr="00DD1B39">
        <w:rPr>
          <w:rFonts w:ascii="Georgia" w:hAnsi="Georgia"/>
          <w:sz w:val="24"/>
          <w:szCs w:val="24"/>
        </w:rPr>
        <w:t>novels centre a</w:t>
      </w:r>
      <w:r w:rsidR="00593973" w:rsidRPr="00DD1B39">
        <w:rPr>
          <w:rFonts w:ascii="Georgia" w:hAnsi="Georgia"/>
          <w:sz w:val="24"/>
          <w:szCs w:val="24"/>
        </w:rPr>
        <w:t>round categories of the socially underprivileged and dispossessed</w:t>
      </w:r>
      <w:r w:rsidR="00BD6E1F" w:rsidRPr="00DD1B39">
        <w:rPr>
          <w:rFonts w:ascii="Georgia" w:hAnsi="Georgia"/>
          <w:sz w:val="24"/>
          <w:szCs w:val="24"/>
        </w:rPr>
        <w:t>:</w:t>
      </w:r>
      <w:r w:rsidR="00593973" w:rsidRPr="00DD1B39">
        <w:rPr>
          <w:rFonts w:ascii="Georgia" w:hAnsi="Georgia"/>
          <w:sz w:val="24"/>
          <w:szCs w:val="24"/>
        </w:rPr>
        <w:t xml:space="preserve"> </w:t>
      </w:r>
      <w:r w:rsidR="00593973" w:rsidRPr="00DD1B39">
        <w:rPr>
          <w:rFonts w:ascii="Georgia" w:hAnsi="Georgia"/>
          <w:i/>
          <w:sz w:val="24"/>
          <w:szCs w:val="24"/>
        </w:rPr>
        <w:t>Untouchable</w:t>
      </w:r>
      <w:r w:rsidR="00593973" w:rsidRPr="00DD1B39">
        <w:rPr>
          <w:rFonts w:ascii="Georgia" w:hAnsi="Georgia"/>
          <w:sz w:val="24"/>
          <w:szCs w:val="24"/>
        </w:rPr>
        <w:t xml:space="preserve"> </w:t>
      </w:r>
      <w:r w:rsidRPr="00DD1B39">
        <w:rPr>
          <w:rFonts w:ascii="Georgia" w:hAnsi="Georgia"/>
          <w:sz w:val="24"/>
          <w:szCs w:val="24"/>
        </w:rPr>
        <w:t xml:space="preserve">highlights </w:t>
      </w:r>
      <w:r w:rsidR="00593973" w:rsidRPr="00DD1B39">
        <w:rPr>
          <w:rFonts w:ascii="Georgia" w:hAnsi="Georgia"/>
          <w:sz w:val="24"/>
          <w:szCs w:val="24"/>
        </w:rPr>
        <w:t>the problem of caste discrimination</w:t>
      </w:r>
      <w:ins w:id="53" w:author="Elizabeth Northup" w:date="2013-10-02T16:43:00Z">
        <w:r w:rsidR="00E244F9">
          <w:rPr>
            <w:rFonts w:ascii="Georgia" w:hAnsi="Georgia"/>
            <w:sz w:val="24"/>
            <w:szCs w:val="24"/>
          </w:rPr>
          <w:t>;</w:t>
        </w:r>
      </w:ins>
      <w:del w:id="54" w:author="Elizabeth Northup" w:date="2013-10-02T16:43:00Z">
        <w:r w:rsidR="00593973" w:rsidRPr="00DD1B39" w:rsidDel="00E244F9">
          <w:rPr>
            <w:rFonts w:ascii="Georgia" w:hAnsi="Georgia"/>
            <w:sz w:val="24"/>
            <w:szCs w:val="24"/>
          </w:rPr>
          <w:delText>,</w:delText>
        </w:r>
      </w:del>
      <w:r w:rsidR="00593973" w:rsidRPr="00DD1B39">
        <w:rPr>
          <w:rFonts w:ascii="Georgia" w:hAnsi="Georgia"/>
          <w:sz w:val="24"/>
          <w:szCs w:val="24"/>
        </w:rPr>
        <w:t xml:space="preserve"> </w:t>
      </w:r>
      <w:r w:rsidR="00593973" w:rsidRPr="00DD1B39">
        <w:rPr>
          <w:rFonts w:ascii="Georgia" w:hAnsi="Georgia"/>
          <w:i/>
          <w:sz w:val="24"/>
          <w:szCs w:val="24"/>
        </w:rPr>
        <w:t>Coolie</w:t>
      </w:r>
      <w:ins w:id="55" w:author="Elizabeth Northup" w:date="2013-10-02T16:43:00Z">
        <w:r w:rsidR="00E244F9">
          <w:rPr>
            <w:rFonts w:ascii="Georgia" w:hAnsi="Georgia"/>
            <w:sz w:val="24"/>
            <w:szCs w:val="24"/>
          </w:rPr>
          <w:t>,</w:t>
        </w:r>
      </w:ins>
      <w:r w:rsidR="00593973" w:rsidRPr="00DD1B39">
        <w:rPr>
          <w:rFonts w:ascii="Georgia" w:hAnsi="Georgia"/>
          <w:sz w:val="24"/>
          <w:szCs w:val="24"/>
        </w:rPr>
        <w:t xml:space="preserve"> the poor under industrial capitalism</w:t>
      </w:r>
      <w:ins w:id="56" w:author="Elizabeth Northup" w:date="2013-10-02T16:43:00Z">
        <w:r w:rsidR="00E244F9">
          <w:rPr>
            <w:rFonts w:ascii="Georgia" w:hAnsi="Georgia"/>
            <w:sz w:val="24"/>
            <w:szCs w:val="24"/>
          </w:rPr>
          <w:t>;</w:t>
        </w:r>
      </w:ins>
      <w:del w:id="57" w:author="Elizabeth Northup" w:date="2013-10-02T16:43:00Z">
        <w:r w:rsidRPr="00DD1B39" w:rsidDel="00E244F9">
          <w:rPr>
            <w:rFonts w:ascii="Georgia" w:hAnsi="Georgia"/>
            <w:sz w:val="24"/>
            <w:szCs w:val="24"/>
          </w:rPr>
          <w:delText>,</w:delText>
        </w:r>
      </w:del>
      <w:r w:rsidRPr="00DD1B39">
        <w:rPr>
          <w:rFonts w:ascii="Georgia" w:hAnsi="Georgia"/>
          <w:sz w:val="24"/>
          <w:szCs w:val="24"/>
        </w:rPr>
        <w:t xml:space="preserve"> </w:t>
      </w:r>
      <w:r w:rsidR="00593973" w:rsidRPr="00DD1B39">
        <w:rPr>
          <w:rFonts w:ascii="Georgia" w:hAnsi="Georgia"/>
          <w:i/>
          <w:sz w:val="24"/>
          <w:szCs w:val="24"/>
        </w:rPr>
        <w:t>Two Leaves and a Bud</w:t>
      </w:r>
      <w:ins w:id="58" w:author="Elizabeth Northup" w:date="2013-10-02T16:43:00Z">
        <w:r w:rsidR="00E244F9">
          <w:rPr>
            <w:rFonts w:ascii="Georgia" w:hAnsi="Georgia"/>
            <w:sz w:val="24"/>
            <w:szCs w:val="24"/>
          </w:rPr>
          <w:t>,</w:t>
        </w:r>
      </w:ins>
      <w:r w:rsidR="00593973" w:rsidRPr="00DD1B39">
        <w:rPr>
          <w:rFonts w:ascii="Georgia" w:hAnsi="Georgia"/>
          <w:sz w:val="24"/>
          <w:szCs w:val="24"/>
        </w:rPr>
        <w:t xml:space="preserve"> the economic travails of the Indian peasantry</w:t>
      </w:r>
      <w:ins w:id="59" w:author="Elizabeth Northup" w:date="2013-10-02T16:43:00Z">
        <w:r w:rsidR="00E244F9">
          <w:rPr>
            <w:rFonts w:ascii="Georgia" w:hAnsi="Georgia"/>
            <w:sz w:val="24"/>
            <w:szCs w:val="24"/>
          </w:rPr>
          <w:t>;</w:t>
        </w:r>
      </w:ins>
      <w:del w:id="60" w:author="Elizabeth Northup" w:date="2013-10-02T16:43:00Z">
        <w:r w:rsidR="00593973" w:rsidRPr="00DD1B39" w:rsidDel="00E244F9">
          <w:rPr>
            <w:rFonts w:ascii="Georgia" w:hAnsi="Georgia"/>
            <w:sz w:val="24"/>
            <w:szCs w:val="24"/>
          </w:rPr>
          <w:delText>,</w:delText>
        </w:r>
      </w:del>
      <w:r w:rsidR="00593973" w:rsidRPr="00DD1B39">
        <w:rPr>
          <w:rFonts w:ascii="Georgia" w:hAnsi="Georgia"/>
          <w:sz w:val="24"/>
          <w:szCs w:val="24"/>
        </w:rPr>
        <w:t xml:space="preserve"> </w:t>
      </w:r>
      <w:r w:rsidRPr="00DD1B39">
        <w:rPr>
          <w:rFonts w:ascii="Georgia" w:hAnsi="Georgia"/>
          <w:sz w:val="24"/>
          <w:szCs w:val="24"/>
        </w:rPr>
        <w:t xml:space="preserve">and </w:t>
      </w:r>
      <w:r w:rsidR="00593973" w:rsidRPr="00DD1B39">
        <w:rPr>
          <w:rFonts w:ascii="Georgia" w:hAnsi="Georgia"/>
          <w:i/>
          <w:sz w:val="24"/>
          <w:szCs w:val="24"/>
        </w:rPr>
        <w:t>Gauri</w:t>
      </w:r>
      <w:ins w:id="61" w:author="Elizabeth Northup" w:date="2013-10-02T16:43:00Z">
        <w:r w:rsidR="00E244F9">
          <w:rPr>
            <w:rFonts w:ascii="Georgia" w:hAnsi="Georgia"/>
            <w:sz w:val="24"/>
            <w:szCs w:val="24"/>
          </w:rPr>
          <w:t>,</w:t>
        </w:r>
      </w:ins>
      <w:r w:rsidR="00593973" w:rsidRPr="00DD1B39">
        <w:rPr>
          <w:rFonts w:ascii="Georgia" w:hAnsi="Georgia"/>
          <w:sz w:val="24"/>
          <w:szCs w:val="24"/>
        </w:rPr>
        <w:t xml:space="preserve"> the plight of a poor woman in a class stratified, patriarchal society. At the time of his death Anand was working on his magnum opus, </w:t>
      </w:r>
      <w:r w:rsidR="00BD6E1F" w:rsidRPr="00DD1B39">
        <w:rPr>
          <w:rFonts w:ascii="Georgia" w:hAnsi="Georgia"/>
          <w:sz w:val="24"/>
          <w:szCs w:val="24"/>
        </w:rPr>
        <w:t>a seven-</w:t>
      </w:r>
      <w:r w:rsidR="00593973" w:rsidRPr="00DD1B39">
        <w:rPr>
          <w:rFonts w:ascii="Georgia" w:hAnsi="Georgia"/>
          <w:sz w:val="24"/>
          <w:szCs w:val="24"/>
        </w:rPr>
        <w:t xml:space="preserve">volume autobiographical novel, </w:t>
      </w:r>
      <w:r w:rsidR="00593973" w:rsidRPr="00DD1B39">
        <w:rPr>
          <w:rFonts w:ascii="Georgia" w:hAnsi="Georgia"/>
          <w:i/>
          <w:sz w:val="24"/>
          <w:szCs w:val="24"/>
        </w:rPr>
        <w:t>Seven Ages of Man</w:t>
      </w:r>
      <w:r w:rsidR="00593973" w:rsidRPr="00DD1B39">
        <w:rPr>
          <w:rFonts w:ascii="Georgia" w:hAnsi="Georgia"/>
          <w:sz w:val="24"/>
          <w:szCs w:val="24"/>
        </w:rPr>
        <w:t>, of which five volumes</w:t>
      </w:r>
      <w:r w:rsidR="00BD6E1F" w:rsidRPr="00DD1B39">
        <w:rPr>
          <w:rFonts w:ascii="Georgia" w:hAnsi="Georgia"/>
          <w:sz w:val="24"/>
          <w:szCs w:val="24"/>
        </w:rPr>
        <w:t xml:space="preserve">, beginning with </w:t>
      </w:r>
      <w:r w:rsidR="00BD6E1F" w:rsidRPr="00DD1B39">
        <w:rPr>
          <w:rFonts w:ascii="Georgia" w:hAnsi="Georgia"/>
          <w:i/>
          <w:sz w:val="24"/>
          <w:szCs w:val="24"/>
        </w:rPr>
        <w:t>Seven Summers</w:t>
      </w:r>
      <w:r w:rsidR="00BD6E1F" w:rsidRPr="00DD1B39">
        <w:rPr>
          <w:rFonts w:ascii="Georgia" w:hAnsi="Georgia"/>
          <w:sz w:val="24"/>
          <w:szCs w:val="24"/>
        </w:rPr>
        <w:t xml:space="preserve"> (1951),</w:t>
      </w:r>
      <w:r w:rsidR="00593973" w:rsidRPr="00DD1B39">
        <w:rPr>
          <w:rFonts w:ascii="Georgia" w:hAnsi="Georgia"/>
          <w:sz w:val="24"/>
          <w:szCs w:val="24"/>
        </w:rPr>
        <w:t xml:space="preserve"> </w:t>
      </w:r>
      <w:r w:rsidR="00BD6E1F" w:rsidRPr="00DD1B39">
        <w:rPr>
          <w:rFonts w:ascii="Georgia" w:hAnsi="Georgia"/>
          <w:sz w:val="24"/>
          <w:szCs w:val="24"/>
        </w:rPr>
        <w:t xml:space="preserve">have </w:t>
      </w:r>
      <w:r w:rsidR="00593973" w:rsidRPr="00DD1B39">
        <w:rPr>
          <w:rFonts w:ascii="Georgia" w:hAnsi="Georgia"/>
          <w:sz w:val="24"/>
          <w:szCs w:val="24"/>
        </w:rPr>
        <w:t xml:space="preserve">been published.    </w:t>
      </w:r>
    </w:p>
    <w:p w14:paraId="0C247EBA" w14:textId="77777777" w:rsidR="00593973" w:rsidRPr="00DD1B39" w:rsidRDefault="00593973" w:rsidP="00593973">
      <w:pPr>
        <w:rPr>
          <w:rFonts w:ascii="Georgia" w:hAnsi="Georgia"/>
          <w:sz w:val="24"/>
          <w:szCs w:val="24"/>
        </w:rPr>
      </w:pPr>
    </w:p>
    <w:p w14:paraId="6F1E682E" w14:textId="6DF6B521" w:rsidR="00593973" w:rsidRPr="00DD1B39" w:rsidRDefault="00593973" w:rsidP="00593973">
      <w:pPr>
        <w:rPr>
          <w:rFonts w:ascii="Georgia" w:hAnsi="Georgia" w:cstheme="minorHAnsi"/>
          <w:b/>
          <w:sz w:val="24"/>
          <w:szCs w:val="24"/>
        </w:rPr>
      </w:pPr>
      <w:r w:rsidRPr="00DD1B39">
        <w:rPr>
          <w:rFonts w:ascii="Georgia" w:hAnsi="Georgia" w:cstheme="minorHAnsi"/>
          <w:b/>
          <w:sz w:val="24"/>
          <w:szCs w:val="24"/>
        </w:rPr>
        <w:t>MAJOR WORKS</w:t>
      </w:r>
      <w:r w:rsidR="00D26811" w:rsidRPr="00DD1B39">
        <w:rPr>
          <w:rFonts w:ascii="Georgia" w:hAnsi="Georgia" w:cstheme="minorHAnsi"/>
          <w:b/>
          <w:sz w:val="24"/>
          <w:szCs w:val="24"/>
        </w:rPr>
        <w:t xml:space="preserve"> (Selected List):</w:t>
      </w:r>
    </w:p>
    <w:p w14:paraId="7C8F98E7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Persian Painting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(1930)</w:t>
      </w:r>
    </w:p>
    <w:p w14:paraId="2BE9E136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Curries and Other Indian Dishes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(1932)</w:t>
      </w:r>
    </w:p>
    <w:p w14:paraId="105BA5E8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The Hindu View of Art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(1933)</w:t>
      </w:r>
    </w:p>
    <w:p w14:paraId="26F86A1C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The Lost Child and Other Stories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(1934)</w:t>
      </w:r>
    </w:p>
    <w:p w14:paraId="230B69D3" w14:textId="77777777" w:rsidR="00593973" w:rsidRPr="00DD1B39" w:rsidRDefault="00593973" w:rsidP="00593973">
      <w:pPr>
        <w:rPr>
          <w:rFonts w:ascii="Georgia" w:hAnsi="Georgia"/>
          <w:i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The Untouchable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(1935)</w:t>
      </w:r>
    </w:p>
    <w:p w14:paraId="07E7793B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Coolie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(1936)</w:t>
      </w:r>
    </w:p>
    <w:p w14:paraId="56227B0A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Two Leaves and a Bud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(1937)</w:t>
      </w:r>
    </w:p>
    <w:p w14:paraId="03D707BA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Marx and Engels on India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(1937)</w:t>
      </w:r>
    </w:p>
    <w:p w14:paraId="28A55EBE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The Sword and the Sickle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(1942)</w:t>
      </w:r>
    </w:p>
    <w:p w14:paraId="3858447B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Big Heart: A Novel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(1945)</w:t>
      </w:r>
    </w:p>
    <w:p w14:paraId="2D4806B7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Apology for Heroism: An Essay in Search of Faith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(1946)</w:t>
      </w:r>
    </w:p>
    <w:p w14:paraId="71ABA67C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 xml:space="preserve">Seven Summers: The Story of an Indian Childhood </w:t>
      </w:r>
      <w:r w:rsidRPr="00DD1B39">
        <w:rPr>
          <w:rFonts w:ascii="Georgia" w:hAnsi="Georgia"/>
          <w:sz w:val="24"/>
          <w:szCs w:val="24"/>
          <w:lang w:eastAsia="en-IN"/>
        </w:rPr>
        <w:t>(1951)</w:t>
      </w:r>
    </w:p>
    <w:p w14:paraId="611EDBAE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The Story of Man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(1952)</w:t>
      </w:r>
    </w:p>
    <w:p w14:paraId="77DE8D21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Private Life of an Indian Prince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(1953)</w:t>
      </w:r>
    </w:p>
    <w:p w14:paraId="3A82DB4D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The Dancing Foot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(1957)</w:t>
      </w:r>
    </w:p>
    <w:p w14:paraId="04CD743A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The Old Woman and the Cow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(1960)</w:t>
      </w:r>
    </w:p>
    <w:p w14:paraId="1FD58779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The Road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(1961)</w:t>
      </w:r>
    </w:p>
    <w:p w14:paraId="2B7864CD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Confessions of a Lover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(1976)</w:t>
      </w:r>
    </w:p>
    <w:p w14:paraId="44BFDDEB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Gauri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(1976)</w:t>
      </w:r>
    </w:p>
    <w:p w14:paraId="3C682474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 xml:space="preserve">Conversations in Bloomsbury </w:t>
      </w:r>
      <w:r w:rsidRPr="00DD1B39">
        <w:rPr>
          <w:rFonts w:ascii="Georgia" w:hAnsi="Georgia"/>
          <w:sz w:val="24"/>
          <w:szCs w:val="24"/>
          <w:lang w:eastAsia="en-IN"/>
        </w:rPr>
        <w:t>(1981)</w:t>
      </w:r>
    </w:p>
    <w:p w14:paraId="5C2D74C3" w14:textId="77777777" w:rsidR="00593973" w:rsidRPr="00DD1B39" w:rsidRDefault="00593973" w:rsidP="00593973">
      <w:pPr>
        <w:rPr>
          <w:rFonts w:ascii="Georgia" w:hAnsi="Georgia"/>
          <w:sz w:val="24"/>
          <w:szCs w:val="24"/>
          <w:lang w:eastAsia="en-IN"/>
        </w:rPr>
      </w:pPr>
      <w:r w:rsidRPr="00DD1B39">
        <w:rPr>
          <w:rFonts w:ascii="Georgia" w:hAnsi="Georgia"/>
          <w:i/>
          <w:sz w:val="24"/>
          <w:szCs w:val="24"/>
          <w:lang w:eastAsia="en-IN"/>
        </w:rPr>
        <w:t>Autobiography</w:t>
      </w:r>
      <w:r w:rsidRPr="00DD1B39">
        <w:rPr>
          <w:rFonts w:ascii="Georgia" w:hAnsi="Georgia"/>
          <w:sz w:val="24"/>
          <w:szCs w:val="24"/>
          <w:lang w:eastAsia="en-IN"/>
        </w:rPr>
        <w:t xml:space="preserve"> (1985)</w:t>
      </w:r>
    </w:p>
    <w:p w14:paraId="69B9D6CC" w14:textId="77777777" w:rsidR="00593973" w:rsidRPr="00DD1B39" w:rsidRDefault="00593973" w:rsidP="00593973">
      <w:pPr>
        <w:rPr>
          <w:rFonts w:ascii="Georgia" w:hAnsi="Georgia"/>
          <w:sz w:val="24"/>
          <w:szCs w:val="24"/>
        </w:rPr>
      </w:pPr>
    </w:p>
    <w:p w14:paraId="19723DCF" w14:textId="59C8560A" w:rsidR="00593973" w:rsidRPr="00DD1B39" w:rsidRDefault="00C052BA" w:rsidP="00593973">
      <w:pPr>
        <w:rPr>
          <w:rFonts w:ascii="Georgia" w:hAnsi="Georgia"/>
          <w:b/>
          <w:sz w:val="24"/>
          <w:szCs w:val="24"/>
        </w:rPr>
      </w:pPr>
      <w:r w:rsidRPr="00DD1B39">
        <w:rPr>
          <w:rFonts w:ascii="Georgia" w:hAnsi="Georgia"/>
          <w:b/>
          <w:sz w:val="24"/>
          <w:szCs w:val="24"/>
        </w:rPr>
        <w:t>Further Reading</w:t>
      </w:r>
    </w:p>
    <w:p w14:paraId="46482BE2" w14:textId="77777777" w:rsidR="00C052BA" w:rsidRPr="00DD1B39" w:rsidRDefault="00C052BA" w:rsidP="00593973">
      <w:pPr>
        <w:rPr>
          <w:rFonts w:ascii="Georgia" w:hAnsi="Georgia"/>
          <w:b/>
          <w:sz w:val="24"/>
          <w:szCs w:val="24"/>
        </w:rPr>
      </w:pPr>
    </w:p>
    <w:p w14:paraId="4EB9DEAD" w14:textId="058BB1EB" w:rsidR="00593973" w:rsidRPr="00DD1B39" w:rsidRDefault="00593973" w:rsidP="00593973">
      <w:pPr>
        <w:rPr>
          <w:rFonts w:ascii="Georgia" w:hAnsi="Georgia" w:cstheme="minorHAnsi"/>
          <w:sz w:val="24"/>
          <w:szCs w:val="24"/>
        </w:rPr>
      </w:pPr>
      <w:r w:rsidRPr="00DD1B39">
        <w:rPr>
          <w:rFonts w:ascii="Georgia" w:hAnsi="Georgia" w:cstheme="minorHAnsi"/>
          <w:sz w:val="24"/>
          <w:szCs w:val="24"/>
        </w:rPr>
        <w:t>Berry, M</w:t>
      </w:r>
      <w:del w:id="62" w:author="Elizabeth Northup" w:date="2013-10-02T16:44:00Z">
        <w:r w:rsidRPr="00DD1B39" w:rsidDel="00B91E98">
          <w:rPr>
            <w:rFonts w:ascii="Georgia" w:hAnsi="Georgia" w:cstheme="minorHAnsi"/>
            <w:sz w:val="24"/>
            <w:szCs w:val="24"/>
          </w:rPr>
          <w:delText>argaret</w:delText>
        </w:r>
      </w:del>
      <w:r w:rsidRPr="00DD1B39">
        <w:rPr>
          <w:rFonts w:ascii="Georgia" w:hAnsi="Georgia" w:cstheme="minorHAnsi"/>
          <w:sz w:val="24"/>
          <w:szCs w:val="24"/>
        </w:rPr>
        <w:t>.</w:t>
      </w:r>
      <w:ins w:id="63" w:author="Elizabeth Northup" w:date="2013-10-02T16:44:00Z">
        <w:r w:rsidR="00B91E98">
          <w:rPr>
            <w:rFonts w:ascii="Georgia" w:hAnsi="Georgia" w:cstheme="minorHAnsi"/>
            <w:sz w:val="24"/>
            <w:szCs w:val="24"/>
          </w:rPr>
          <w:t xml:space="preserve"> (1971)</w:t>
        </w:r>
      </w:ins>
      <w:r w:rsidRPr="00DD1B39">
        <w:rPr>
          <w:rFonts w:ascii="Georgia" w:hAnsi="Georgia" w:cstheme="minorHAnsi"/>
          <w:i/>
          <w:iCs/>
          <w:sz w:val="24"/>
          <w:szCs w:val="24"/>
        </w:rPr>
        <w:t xml:space="preserve"> Mulk Raj Anand: The Man and the Novelist</w:t>
      </w:r>
      <w:ins w:id="64" w:author="Elizabeth Northup" w:date="2013-10-02T16:44:00Z">
        <w:r w:rsidR="00B91E98">
          <w:rPr>
            <w:rFonts w:ascii="Georgia" w:hAnsi="Georgia" w:cstheme="minorHAnsi"/>
            <w:iCs/>
            <w:sz w:val="24"/>
            <w:szCs w:val="24"/>
          </w:rPr>
          <w:t>,</w:t>
        </w:r>
      </w:ins>
      <w:del w:id="65" w:author="Elizabeth Northup" w:date="2013-10-02T16:44:00Z">
        <w:r w:rsidRPr="00DD1B39" w:rsidDel="00B91E98">
          <w:rPr>
            <w:rFonts w:ascii="Georgia" w:hAnsi="Georgia" w:cstheme="minorHAnsi"/>
            <w:iCs/>
            <w:sz w:val="24"/>
            <w:szCs w:val="24"/>
          </w:rPr>
          <w:delText>.</w:delText>
        </w:r>
      </w:del>
      <w:r w:rsidRPr="00DD1B39">
        <w:rPr>
          <w:rFonts w:ascii="Georgia" w:hAnsi="Georgia" w:cstheme="minorHAnsi"/>
          <w:iCs/>
          <w:sz w:val="24"/>
          <w:szCs w:val="24"/>
        </w:rPr>
        <w:t xml:space="preserve"> </w:t>
      </w:r>
      <w:r w:rsidRPr="00DD1B39">
        <w:rPr>
          <w:rFonts w:ascii="Georgia" w:hAnsi="Georgia" w:cstheme="minorHAnsi"/>
          <w:sz w:val="24"/>
          <w:szCs w:val="24"/>
        </w:rPr>
        <w:t>Amsterdam: Oriental Press</w:t>
      </w:r>
      <w:del w:id="66" w:author="Elizabeth Northup" w:date="2013-10-02T16:44:00Z">
        <w:r w:rsidRPr="00DD1B39" w:rsidDel="00B91E98">
          <w:rPr>
            <w:rFonts w:ascii="Georgia" w:hAnsi="Georgia" w:cstheme="minorHAnsi"/>
            <w:sz w:val="24"/>
            <w:szCs w:val="24"/>
          </w:rPr>
          <w:delText>, 1971</w:delText>
        </w:r>
      </w:del>
      <w:r w:rsidRPr="00DD1B39">
        <w:rPr>
          <w:rFonts w:ascii="Georgia" w:hAnsi="Georgia" w:cstheme="minorHAnsi"/>
          <w:sz w:val="24"/>
          <w:szCs w:val="24"/>
        </w:rPr>
        <w:t>.</w:t>
      </w:r>
    </w:p>
    <w:p w14:paraId="4BA080B1" w14:textId="263D6F30" w:rsidR="00593973" w:rsidRPr="00DD1B39" w:rsidRDefault="00593973" w:rsidP="00593973">
      <w:pPr>
        <w:rPr>
          <w:rFonts w:ascii="Georgia" w:hAnsi="Georgia" w:cstheme="minorHAnsi"/>
          <w:iCs/>
          <w:sz w:val="24"/>
          <w:szCs w:val="24"/>
        </w:rPr>
      </w:pPr>
      <w:r w:rsidRPr="00DD1B39">
        <w:rPr>
          <w:rFonts w:ascii="Georgia" w:hAnsi="Georgia" w:cstheme="minorHAnsi"/>
          <w:iCs/>
          <w:sz w:val="24"/>
          <w:szCs w:val="24"/>
        </w:rPr>
        <w:t>Cowasjee, S</w:t>
      </w:r>
      <w:ins w:id="67" w:author="Elizabeth Northup" w:date="2013-10-02T16:44:00Z">
        <w:r w:rsidR="00B91E98">
          <w:rPr>
            <w:rFonts w:ascii="Georgia" w:hAnsi="Georgia" w:cstheme="minorHAnsi"/>
            <w:iCs/>
            <w:sz w:val="24"/>
            <w:szCs w:val="24"/>
          </w:rPr>
          <w:t>.</w:t>
        </w:r>
      </w:ins>
      <w:del w:id="68" w:author="Elizabeth Northup" w:date="2013-10-02T16:44:00Z">
        <w:r w:rsidRPr="00DD1B39" w:rsidDel="00B91E98">
          <w:rPr>
            <w:rFonts w:ascii="Georgia" w:hAnsi="Georgia" w:cstheme="minorHAnsi"/>
            <w:iCs/>
            <w:sz w:val="24"/>
            <w:szCs w:val="24"/>
          </w:rPr>
          <w:delText>aros,</w:delText>
        </w:r>
      </w:del>
      <w:r w:rsidRPr="00DD1B39">
        <w:rPr>
          <w:rFonts w:ascii="Georgia" w:hAnsi="Georgia" w:cstheme="minorHAnsi"/>
          <w:iCs/>
          <w:sz w:val="24"/>
          <w:szCs w:val="24"/>
        </w:rPr>
        <w:t xml:space="preserve"> </w:t>
      </w:r>
      <w:ins w:id="69" w:author="Elizabeth Northup" w:date="2013-10-02T16:44:00Z">
        <w:r w:rsidR="00B91E98">
          <w:rPr>
            <w:rFonts w:ascii="Georgia" w:hAnsi="Georgia" w:cstheme="minorHAnsi"/>
            <w:iCs/>
            <w:sz w:val="24"/>
            <w:szCs w:val="24"/>
          </w:rPr>
          <w:t>(</w:t>
        </w:r>
      </w:ins>
      <w:r w:rsidRPr="00DD1B39">
        <w:rPr>
          <w:rFonts w:ascii="Georgia" w:hAnsi="Georgia" w:cstheme="minorHAnsi"/>
          <w:iCs/>
          <w:sz w:val="24"/>
          <w:szCs w:val="24"/>
        </w:rPr>
        <w:t>ed.</w:t>
      </w:r>
      <w:ins w:id="70" w:author="Elizabeth Northup" w:date="2013-10-02T16:44:00Z">
        <w:r w:rsidR="00B91E98">
          <w:rPr>
            <w:rFonts w:ascii="Georgia" w:hAnsi="Georgia" w:cstheme="minorHAnsi"/>
            <w:iCs/>
            <w:sz w:val="24"/>
            <w:szCs w:val="24"/>
          </w:rPr>
          <w:t>) (1974)</w:t>
        </w:r>
      </w:ins>
      <w:del w:id="71" w:author="Elizabeth Northup" w:date="2013-10-02T16:44:00Z">
        <w:r w:rsidRPr="00DD1B39" w:rsidDel="00B91E98">
          <w:rPr>
            <w:rFonts w:ascii="Georgia" w:hAnsi="Georgia" w:cstheme="minorHAnsi"/>
            <w:iCs/>
            <w:sz w:val="24"/>
            <w:szCs w:val="24"/>
          </w:rPr>
          <w:delText xml:space="preserve"> and introd.</w:delText>
        </w:r>
      </w:del>
      <w:r w:rsidRPr="00DD1B39">
        <w:rPr>
          <w:rFonts w:ascii="Georgia" w:hAnsi="Georgia" w:cstheme="minorHAnsi"/>
          <w:iCs/>
          <w:sz w:val="24"/>
          <w:szCs w:val="24"/>
        </w:rPr>
        <w:t xml:space="preserve"> </w:t>
      </w:r>
      <w:r w:rsidRPr="00DD1B39">
        <w:rPr>
          <w:rFonts w:ascii="Georgia" w:eastAsia="Times New Roman" w:hAnsi="Georgia" w:cstheme="minorHAnsi"/>
          <w:i/>
          <w:iCs/>
          <w:sz w:val="24"/>
          <w:szCs w:val="24"/>
          <w:lang w:eastAsia="en-IN"/>
        </w:rPr>
        <w:t>The Letters of Mulk Raj Anand</w:t>
      </w:r>
      <w:ins w:id="72" w:author="Elizabeth Northup" w:date="2013-10-02T16:44:00Z">
        <w:r w:rsidR="00B91E98">
          <w:rPr>
            <w:rFonts w:ascii="Georgia" w:eastAsia="Times New Roman" w:hAnsi="Georgia" w:cstheme="minorHAnsi"/>
            <w:iCs/>
            <w:sz w:val="24"/>
            <w:szCs w:val="24"/>
            <w:lang w:eastAsia="en-IN"/>
          </w:rPr>
          <w:t>,</w:t>
        </w:r>
      </w:ins>
      <w:del w:id="73" w:author="Elizabeth Northup" w:date="2013-10-02T16:44:00Z">
        <w:r w:rsidRPr="00DD1B39" w:rsidDel="00B91E98">
          <w:rPr>
            <w:rFonts w:ascii="Georgia" w:eastAsia="Times New Roman" w:hAnsi="Georgia" w:cstheme="minorHAnsi"/>
            <w:iCs/>
            <w:sz w:val="24"/>
            <w:szCs w:val="24"/>
            <w:lang w:eastAsia="en-IN"/>
          </w:rPr>
          <w:delText>.</w:delText>
        </w:r>
      </w:del>
      <w:r w:rsidRPr="00DD1B39">
        <w:rPr>
          <w:rFonts w:ascii="Georgia" w:eastAsia="Times New Roman" w:hAnsi="Georgia" w:cstheme="minorHAnsi"/>
          <w:iCs/>
          <w:sz w:val="24"/>
          <w:szCs w:val="24"/>
          <w:lang w:eastAsia="en-IN"/>
        </w:rPr>
        <w:t xml:space="preserve"> </w:t>
      </w:r>
      <w:r w:rsidRPr="00DD1B39">
        <w:rPr>
          <w:rFonts w:ascii="Georgia" w:eastAsia="Times New Roman" w:hAnsi="Georgia" w:cstheme="minorHAnsi"/>
          <w:sz w:val="24"/>
          <w:szCs w:val="24"/>
          <w:lang w:eastAsia="en-IN"/>
        </w:rPr>
        <w:t>Calcutta: Writers Workshop</w:t>
      </w:r>
      <w:del w:id="74" w:author="Elizabeth Northup" w:date="2013-10-02T16:44:00Z">
        <w:r w:rsidRPr="00DD1B39" w:rsidDel="00B91E98">
          <w:rPr>
            <w:rFonts w:ascii="Georgia" w:eastAsia="Times New Roman" w:hAnsi="Georgia" w:cstheme="minorHAnsi"/>
            <w:sz w:val="24"/>
            <w:szCs w:val="24"/>
            <w:lang w:eastAsia="en-IN"/>
          </w:rPr>
          <w:delText>, 1974</w:delText>
        </w:r>
      </w:del>
      <w:r w:rsidRPr="00DD1B39">
        <w:rPr>
          <w:rFonts w:ascii="Georgia" w:eastAsia="Times New Roman" w:hAnsi="Georgia" w:cstheme="minorHAnsi"/>
          <w:sz w:val="24"/>
          <w:szCs w:val="24"/>
          <w:lang w:eastAsia="en-IN"/>
        </w:rPr>
        <w:t>.</w:t>
      </w:r>
    </w:p>
    <w:p w14:paraId="6775EB14" w14:textId="0BB78542" w:rsidR="00593973" w:rsidRPr="00DD1B39" w:rsidRDefault="00593973" w:rsidP="00593973">
      <w:pPr>
        <w:rPr>
          <w:rFonts w:ascii="Georgia" w:hAnsi="Georgia" w:cstheme="minorHAnsi"/>
          <w:sz w:val="24"/>
          <w:szCs w:val="24"/>
        </w:rPr>
      </w:pPr>
      <w:r w:rsidRPr="00DD1B39">
        <w:rPr>
          <w:rFonts w:ascii="Georgia" w:hAnsi="Georgia" w:cstheme="minorHAnsi"/>
          <w:iCs/>
          <w:sz w:val="24"/>
          <w:szCs w:val="24"/>
        </w:rPr>
        <w:softHyphen/>
      </w:r>
      <w:ins w:id="75" w:author="Elizabeth Northup" w:date="2013-10-02T16:45:00Z">
        <w:r w:rsidR="00B91E98">
          <w:rPr>
            <w:rFonts w:ascii="Georgia" w:hAnsi="Georgia" w:cstheme="minorHAnsi"/>
            <w:iCs/>
            <w:sz w:val="24"/>
            <w:szCs w:val="24"/>
          </w:rPr>
          <w:t>------</w:t>
        </w:r>
      </w:ins>
      <w:del w:id="76" w:author="Elizabeth Northup" w:date="2013-10-02T16:45:00Z">
        <w:r w:rsidRPr="00DD1B39" w:rsidDel="00B91E98">
          <w:rPr>
            <w:rFonts w:ascii="Georgia" w:hAnsi="Georgia" w:cstheme="minorHAnsi"/>
            <w:iCs/>
            <w:sz w:val="24"/>
            <w:szCs w:val="24"/>
          </w:rPr>
          <w:delText>___.</w:delText>
        </w:r>
      </w:del>
      <w:r w:rsidRPr="00DD1B39">
        <w:rPr>
          <w:rFonts w:ascii="Georgia" w:hAnsi="Georgia" w:cstheme="minorHAnsi"/>
          <w:iCs/>
          <w:sz w:val="24"/>
          <w:szCs w:val="24"/>
        </w:rPr>
        <w:t xml:space="preserve"> </w:t>
      </w:r>
      <w:ins w:id="77" w:author="Elizabeth Northup" w:date="2013-10-02T16:45:00Z">
        <w:r w:rsidR="00B91E98">
          <w:rPr>
            <w:rFonts w:ascii="Georgia" w:hAnsi="Georgia" w:cstheme="minorHAnsi"/>
            <w:iCs/>
            <w:sz w:val="24"/>
            <w:szCs w:val="24"/>
          </w:rPr>
          <w:t xml:space="preserve">(1978) </w:t>
        </w:r>
      </w:ins>
      <w:r w:rsidRPr="00DD1B39">
        <w:rPr>
          <w:rFonts w:ascii="Georgia" w:hAnsi="Georgia" w:cstheme="minorHAnsi"/>
          <w:i/>
          <w:iCs/>
          <w:sz w:val="24"/>
          <w:szCs w:val="24"/>
        </w:rPr>
        <w:t>So Many Freedoms: A Study of the Major Fiction of Mulk Raj Anand</w:t>
      </w:r>
      <w:ins w:id="78" w:author="Elizabeth Northup" w:date="2013-10-02T16:45:00Z">
        <w:r w:rsidR="00B91E98">
          <w:rPr>
            <w:rFonts w:ascii="Georgia" w:hAnsi="Georgia" w:cstheme="minorHAnsi"/>
            <w:iCs/>
            <w:sz w:val="24"/>
            <w:szCs w:val="24"/>
          </w:rPr>
          <w:t>,</w:t>
        </w:r>
      </w:ins>
      <w:del w:id="79" w:author="Elizabeth Northup" w:date="2013-10-02T16:45:00Z">
        <w:r w:rsidRPr="00DD1B39" w:rsidDel="00B91E98">
          <w:rPr>
            <w:rFonts w:ascii="Georgia" w:hAnsi="Georgia" w:cstheme="minorHAnsi"/>
            <w:iCs/>
            <w:sz w:val="24"/>
            <w:szCs w:val="24"/>
          </w:rPr>
          <w:delText>.</w:delText>
        </w:r>
      </w:del>
      <w:r w:rsidRPr="00DD1B39">
        <w:rPr>
          <w:rFonts w:ascii="Georgia" w:hAnsi="Georgia" w:cstheme="minorHAnsi"/>
          <w:iCs/>
          <w:sz w:val="24"/>
          <w:szCs w:val="24"/>
        </w:rPr>
        <w:t xml:space="preserve"> </w:t>
      </w:r>
      <w:r w:rsidRPr="00DD1B39">
        <w:rPr>
          <w:rFonts w:ascii="Georgia" w:hAnsi="Georgia" w:cstheme="minorHAnsi"/>
          <w:sz w:val="24"/>
          <w:szCs w:val="24"/>
        </w:rPr>
        <w:t>New Delhi and London, Oxford University Press</w:t>
      </w:r>
      <w:del w:id="80" w:author="Elizabeth Northup" w:date="2013-10-02T16:45:00Z">
        <w:r w:rsidRPr="00DD1B39" w:rsidDel="00B91E98">
          <w:rPr>
            <w:rFonts w:ascii="Georgia" w:hAnsi="Georgia" w:cstheme="minorHAnsi"/>
            <w:sz w:val="24"/>
            <w:szCs w:val="24"/>
          </w:rPr>
          <w:delText>, 1978</w:delText>
        </w:r>
      </w:del>
      <w:r w:rsidRPr="00DD1B39">
        <w:rPr>
          <w:rFonts w:ascii="Georgia" w:hAnsi="Georgia" w:cstheme="minorHAnsi"/>
          <w:sz w:val="24"/>
          <w:szCs w:val="24"/>
        </w:rPr>
        <w:t>.</w:t>
      </w:r>
    </w:p>
    <w:p w14:paraId="31C843DF" w14:textId="4ABF3854" w:rsidR="00593973" w:rsidRPr="00DD1B39" w:rsidRDefault="00593973" w:rsidP="00593973">
      <w:pPr>
        <w:rPr>
          <w:rFonts w:ascii="Georgia" w:hAnsi="Georgia" w:cstheme="minorHAnsi"/>
          <w:sz w:val="24"/>
          <w:szCs w:val="24"/>
        </w:rPr>
      </w:pPr>
      <w:r w:rsidRPr="00DD1B39">
        <w:rPr>
          <w:rFonts w:ascii="Georgia" w:hAnsi="Georgia" w:cstheme="minorHAnsi"/>
          <w:iCs/>
          <w:sz w:val="24"/>
          <w:szCs w:val="24"/>
        </w:rPr>
        <w:t>Fisher, M</w:t>
      </w:r>
      <w:del w:id="81" w:author="Elizabeth Northup" w:date="2013-10-02T16:45:00Z">
        <w:r w:rsidRPr="00DD1B39" w:rsidDel="00B91E98">
          <w:rPr>
            <w:rFonts w:ascii="Georgia" w:hAnsi="Georgia" w:cstheme="minorHAnsi"/>
            <w:iCs/>
            <w:sz w:val="24"/>
            <w:szCs w:val="24"/>
          </w:rPr>
          <w:delText>arlene</w:delText>
        </w:r>
      </w:del>
      <w:r w:rsidRPr="00DD1B39">
        <w:rPr>
          <w:rFonts w:ascii="Georgia" w:hAnsi="Georgia" w:cstheme="minorHAnsi"/>
          <w:iCs/>
          <w:sz w:val="24"/>
          <w:szCs w:val="24"/>
        </w:rPr>
        <w:t>.</w:t>
      </w:r>
      <w:ins w:id="82" w:author="Elizabeth Northup" w:date="2013-10-02T16:45:00Z">
        <w:r w:rsidR="00B91E98">
          <w:rPr>
            <w:rFonts w:ascii="Georgia" w:hAnsi="Georgia" w:cstheme="minorHAnsi"/>
            <w:iCs/>
            <w:sz w:val="24"/>
            <w:szCs w:val="24"/>
          </w:rPr>
          <w:t xml:space="preserve"> (</w:t>
        </w:r>
        <w:r w:rsidR="00B91E98" w:rsidRPr="00DD1B39">
          <w:rPr>
            <w:rFonts w:ascii="Georgia" w:hAnsi="Georgia" w:cstheme="minorHAnsi"/>
            <w:sz w:val="24"/>
            <w:szCs w:val="24"/>
          </w:rPr>
          <w:t>1985</w:t>
        </w:r>
        <w:r w:rsidR="00B91E98">
          <w:rPr>
            <w:rFonts w:ascii="Georgia" w:hAnsi="Georgia" w:cstheme="minorHAnsi"/>
            <w:sz w:val="24"/>
            <w:szCs w:val="24"/>
          </w:rPr>
          <w:t>)</w:t>
        </w:r>
      </w:ins>
      <w:r w:rsidRPr="00DD1B39">
        <w:rPr>
          <w:rFonts w:ascii="Georgia" w:hAnsi="Georgia" w:cstheme="minorHAnsi"/>
          <w:iCs/>
          <w:sz w:val="24"/>
          <w:szCs w:val="24"/>
        </w:rPr>
        <w:t xml:space="preserve"> </w:t>
      </w:r>
      <w:r w:rsidRPr="00DD1B39">
        <w:rPr>
          <w:rFonts w:ascii="Georgia" w:hAnsi="Georgia" w:cstheme="minorHAnsi"/>
          <w:i/>
          <w:iCs/>
          <w:sz w:val="24"/>
          <w:szCs w:val="24"/>
        </w:rPr>
        <w:t>The Wisdom of the Heart: A Study of the Works of Mulk Raj Anand</w:t>
      </w:r>
      <w:ins w:id="83" w:author="Elizabeth Northup" w:date="2013-10-02T16:45:00Z">
        <w:r w:rsidR="00B91E98">
          <w:rPr>
            <w:rFonts w:ascii="Georgia" w:hAnsi="Georgia" w:cstheme="minorHAnsi"/>
            <w:iCs/>
            <w:sz w:val="24"/>
            <w:szCs w:val="24"/>
          </w:rPr>
          <w:t>,</w:t>
        </w:r>
      </w:ins>
      <w:del w:id="84" w:author="Elizabeth Northup" w:date="2013-10-02T16:45:00Z">
        <w:r w:rsidRPr="00DD1B39" w:rsidDel="00B91E98">
          <w:rPr>
            <w:rFonts w:ascii="Georgia" w:hAnsi="Georgia" w:cstheme="minorHAnsi"/>
            <w:iCs/>
            <w:sz w:val="24"/>
            <w:szCs w:val="24"/>
          </w:rPr>
          <w:delText>.</w:delText>
        </w:r>
      </w:del>
      <w:r w:rsidRPr="00DD1B39">
        <w:rPr>
          <w:rFonts w:ascii="Georgia" w:hAnsi="Georgia" w:cstheme="minorHAnsi"/>
          <w:sz w:val="24"/>
          <w:szCs w:val="24"/>
        </w:rPr>
        <w:t xml:space="preserve"> New Delhi: Sterling</w:t>
      </w:r>
      <w:del w:id="85" w:author="Elizabeth Northup" w:date="2013-10-02T16:46:00Z">
        <w:r w:rsidRPr="00DD1B39" w:rsidDel="00B91E98">
          <w:rPr>
            <w:rFonts w:ascii="Georgia" w:hAnsi="Georgia" w:cstheme="minorHAnsi"/>
            <w:sz w:val="24"/>
            <w:szCs w:val="24"/>
          </w:rPr>
          <w:delText>,</w:delText>
        </w:r>
      </w:del>
      <w:del w:id="86" w:author="Elizabeth Northup" w:date="2013-10-02T16:45:00Z">
        <w:r w:rsidRPr="00DD1B39" w:rsidDel="00B91E98">
          <w:rPr>
            <w:rFonts w:ascii="Georgia" w:hAnsi="Georgia" w:cstheme="minorHAnsi"/>
            <w:sz w:val="24"/>
            <w:szCs w:val="24"/>
          </w:rPr>
          <w:delText xml:space="preserve"> 1985</w:delText>
        </w:r>
      </w:del>
      <w:r w:rsidRPr="00DD1B39">
        <w:rPr>
          <w:rFonts w:ascii="Georgia" w:hAnsi="Georgia" w:cstheme="minorHAnsi"/>
          <w:sz w:val="24"/>
          <w:szCs w:val="24"/>
        </w:rPr>
        <w:t>.</w:t>
      </w:r>
    </w:p>
    <w:p w14:paraId="6AE0812D" w14:textId="6152FB9F" w:rsidR="00593973" w:rsidRPr="00DD1B39" w:rsidRDefault="00593973" w:rsidP="00593973">
      <w:pPr>
        <w:rPr>
          <w:rFonts w:ascii="Georgia" w:hAnsi="Georgia" w:cstheme="minorHAnsi"/>
          <w:sz w:val="24"/>
          <w:szCs w:val="24"/>
        </w:rPr>
      </w:pPr>
      <w:r w:rsidRPr="00DD1B39">
        <w:rPr>
          <w:rFonts w:ascii="Georgia" w:hAnsi="Georgia" w:cstheme="minorHAnsi"/>
          <w:sz w:val="24"/>
          <w:szCs w:val="24"/>
        </w:rPr>
        <w:t xml:space="preserve">Naik, M. K. </w:t>
      </w:r>
      <w:ins w:id="87" w:author="Elizabeth Northup" w:date="2013-10-02T16:46:00Z">
        <w:r w:rsidR="00B91E98">
          <w:rPr>
            <w:rFonts w:ascii="Georgia" w:hAnsi="Georgia" w:cstheme="minorHAnsi"/>
            <w:sz w:val="24"/>
            <w:szCs w:val="24"/>
          </w:rPr>
          <w:t xml:space="preserve">(1973) </w:t>
        </w:r>
      </w:ins>
      <w:r w:rsidRPr="00DD1B39">
        <w:rPr>
          <w:rFonts w:ascii="Georgia" w:hAnsi="Georgia" w:cstheme="minorHAnsi"/>
          <w:i/>
          <w:iCs/>
          <w:sz w:val="24"/>
          <w:szCs w:val="24"/>
        </w:rPr>
        <w:t>Mulk Raj Anand</w:t>
      </w:r>
      <w:ins w:id="88" w:author="Elizabeth Northup" w:date="2013-10-02T16:46:00Z">
        <w:r w:rsidR="00B91E98">
          <w:rPr>
            <w:rFonts w:ascii="Georgia" w:hAnsi="Georgia" w:cstheme="minorHAnsi"/>
            <w:iCs/>
            <w:sz w:val="24"/>
            <w:szCs w:val="24"/>
          </w:rPr>
          <w:t>,</w:t>
        </w:r>
      </w:ins>
      <w:del w:id="89" w:author="Elizabeth Northup" w:date="2013-10-02T16:46:00Z">
        <w:r w:rsidRPr="00DD1B39" w:rsidDel="00B91E98">
          <w:rPr>
            <w:rFonts w:ascii="Georgia" w:hAnsi="Georgia" w:cstheme="minorHAnsi"/>
            <w:iCs/>
            <w:sz w:val="24"/>
            <w:szCs w:val="24"/>
          </w:rPr>
          <w:delText>.</w:delText>
        </w:r>
      </w:del>
      <w:r w:rsidRPr="00DD1B39">
        <w:rPr>
          <w:rFonts w:ascii="Georgia" w:hAnsi="Georgia" w:cstheme="minorHAnsi"/>
          <w:sz w:val="24"/>
          <w:szCs w:val="24"/>
        </w:rPr>
        <w:t xml:space="preserve"> New Delhi, and London: Arnold-Heinemann, and New York, Humanities Press</w:t>
      </w:r>
      <w:del w:id="90" w:author="Elizabeth Northup" w:date="2013-10-02T16:46:00Z">
        <w:r w:rsidRPr="00DD1B39" w:rsidDel="00B91E98">
          <w:rPr>
            <w:rFonts w:ascii="Georgia" w:hAnsi="Georgia" w:cstheme="minorHAnsi"/>
            <w:sz w:val="24"/>
            <w:szCs w:val="24"/>
          </w:rPr>
          <w:delText>, 1973</w:delText>
        </w:r>
      </w:del>
      <w:r w:rsidRPr="00DD1B39">
        <w:rPr>
          <w:rFonts w:ascii="Georgia" w:hAnsi="Georgia" w:cstheme="minorHAnsi"/>
          <w:sz w:val="24"/>
          <w:szCs w:val="24"/>
        </w:rPr>
        <w:t>.</w:t>
      </w:r>
    </w:p>
    <w:p w14:paraId="41C879E8" w14:textId="77777777" w:rsidR="00593973" w:rsidRPr="00DD1B39" w:rsidRDefault="00593973" w:rsidP="00593973">
      <w:pPr>
        <w:rPr>
          <w:rFonts w:ascii="Georgia" w:eastAsia="Times New Roman" w:hAnsi="Georgia" w:cstheme="minorHAnsi"/>
          <w:sz w:val="24"/>
          <w:szCs w:val="24"/>
          <w:lang w:eastAsia="en-IN"/>
        </w:rPr>
      </w:pPr>
      <w:r w:rsidRPr="00DD1B39">
        <w:rPr>
          <w:rFonts w:ascii="Georgia" w:eastAsia="Times New Roman" w:hAnsi="Georgia" w:cstheme="minorHAnsi"/>
          <w:sz w:val="24"/>
          <w:szCs w:val="24"/>
          <w:lang w:eastAsia="en-IN"/>
        </w:rPr>
        <w:t xml:space="preserve">Pacham, G. </w:t>
      </w:r>
      <w:r w:rsidRPr="00DD1B39">
        <w:rPr>
          <w:rFonts w:ascii="Georgia" w:eastAsia="Times New Roman" w:hAnsi="Georgia" w:cstheme="minorHAnsi"/>
          <w:i/>
          <w:iCs/>
          <w:sz w:val="24"/>
          <w:szCs w:val="24"/>
          <w:lang w:eastAsia="en-IN"/>
        </w:rPr>
        <w:t>Mulk Raj Anand: A Check-List</w:t>
      </w:r>
      <w:r w:rsidRPr="00DD1B39">
        <w:rPr>
          <w:rFonts w:ascii="Georgia" w:eastAsia="Times New Roman" w:hAnsi="Georgia" w:cstheme="minorHAnsi"/>
          <w:iCs/>
          <w:sz w:val="24"/>
          <w:szCs w:val="24"/>
          <w:lang w:eastAsia="en-IN"/>
        </w:rPr>
        <w:t>.</w:t>
      </w:r>
      <w:r w:rsidRPr="00DD1B39">
        <w:rPr>
          <w:rFonts w:ascii="Georgia" w:eastAsia="Times New Roman" w:hAnsi="Georgia" w:cstheme="minorHAnsi"/>
          <w:sz w:val="24"/>
          <w:szCs w:val="24"/>
          <w:lang w:eastAsia="en-IN"/>
        </w:rPr>
        <w:t xml:space="preserve"> Mysore: Centre for Commonwealth Literature and Research, Univ</w:t>
      </w:r>
      <w:r w:rsidR="0018065A" w:rsidRPr="00DD1B39">
        <w:rPr>
          <w:rFonts w:ascii="Georgia" w:eastAsia="Times New Roman" w:hAnsi="Georgia" w:cstheme="minorHAnsi"/>
          <w:sz w:val="24"/>
          <w:szCs w:val="24"/>
          <w:lang w:eastAsia="en-IN"/>
        </w:rPr>
        <w:t>.</w:t>
      </w:r>
      <w:r w:rsidRPr="00DD1B39">
        <w:rPr>
          <w:rFonts w:ascii="Georgia" w:eastAsia="Times New Roman" w:hAnsi="Georgia" w:cstheme="minorHAnsi"/>
          <w:sz w:val="24"/>
          <w:szCs w:val="24"/>
          <w:lang w:eastAsia="en-IN"/>
        </w:rPr>
        <w:t xml:space="preserve"> of Mysore, 1983.</w:t>
      </w:r>
    </w:p>
    <w:p w14:paraId="42F99C1D" w14:textId="77777777" w:rsidR="00593973" w:rsidRPr="00DD1B39" w:rsidRDefault="00593973" w:rsidP="00593973">
      <w:pPr>
        <w:rPr>
          <w:rFonts w:ascii="Georgia" w:hAnsi="Georgia" w:cstheme="minorHAnsi"/>
          <w:sz w:val="24"/>
          <w:szCs w:val="24"/>
        </w:rPr>
      </w:pPr>
      <w:r w:rsidRPr="00DD1B39">
        <w:rPr>
          <w:rFonts w:ascii="Georgia" w:hAnsi="Georgia" w:cstheme="minorHAnsi"/>
          <w:sz w:val="24"/>
          <w:szCs w:val="24"/>
        </w:rPr>
        <w:t xml:space="preserve">Rajan, P. K. </w:t>
      </w:r>
      <w:r w:rsidRPr="00DD1B39">
        <w:rPr>
          <w:rStyle w:val="Emphasis"/>
          <w:rFonts w:ascii="Georgia" w:hAnsi="Georgia" w:cstheme="minorHAnsi"/>
          <w:sz w:val="24"/>
          <w:szCs w:val="24"/>
        </w:rPr>
        <w:t>Mulk Raj Anand: A Revaluation</w:t>
      </w:r>
      <w:r w:rsidRPr="00DD1B39">
        <w:rPr>
          <w:rStyle w:val="Emphasis"/>
          <w:rFonts w:ascii="Georgia" w:hAnsi="Georgia" w:cstheme="minorHAnsi"/>
          <w:i w:val="0"/>
          <w:sz w:val="24"/>
          <w:szCs w:val="24"/>
        </w:rPr>
        <w:t>.</w:t>
      </w:r>
      <w:r w:rsidRPr="00DD1B39">
        <w:rPr>
          <w:rFonts w:ascii="Georgia" w:hAnsi="Georgia" w:cstheme="minorHAnsi"/>
          <w:sz w:val="24"/>
          <w:szCs w:val="24"/>
        </w:rPr>
        <w:t xml:space="preserve"> New Delhi: Arnold Associates, 1995.</w:t>
      </w:r>
    </w:p>
    <w:p w14:paraId="7CE6CE69" w14:textId="77777777" w:rsidR="00593973" w:rsidRPr="00DD1B39" w:rsidRDefault="00593973" w:rsidP="00593973">
      <w:pPr>
        <w:shd w:val="clear" w:color="auto" w:fill="FFFFFF"/>
        <w:rPr>
          <w:rFonts w:ascii="Georgia" w:hAnsi="Georgia" w:cstheme="minorHAnsi"/>
          <w:color w:val="000000"/>
          <w:sz w:val="24"/>
          <w:szCs w:val="24"/>
        </w:rPr>
      </w:pPr>
      <w:r w:rsidRPr="00DD1B39">
        <w:rPr>
          <w:rFonts w:ascii="Georgia" w:hAnsi="Georgia" w:cstheme="minorHAnsi"/>
          <w:sz w:val="24"/>
          <w:szCs w:val="24"/>
        </w:rPr>
        <w:lastRenderedPageBreak/>
        <w:t xml:space="preserve">Vijayasree, C., </w:t>
      </w:r>
      <w:r w:rsidRPr="00DD1B39">
        <w:rPr>
          <w:rStyle w:val="Emphasis"/>
          <w:rFonts w:ascii="Georgia" w:hAnsi="Georgia" w:cstheme="minorHAnsi"/>
          <w:sz w:val="24"/>
          <w:szCs w:val="24"/>
        </w:rPr>
        <w:t>Mulk Raj Anand: The Raj and the Writer</w:t>
      </w:r>
      <w:r w:rsidRPr="00DD1B39">
        <w:rPr>
          <w:rStyle w:val="Emphasis"/>
          <w:rFonts w:ascii="Georgia" w:hAnsi="Georgia" w:cstheme="minorHAnsi"/>
          <w:i w:val="0"/>
          <w:sz w:val="24"/>
          <w:szCs w:val="24"/>
        </w:rPr>
        <w:t xml:space="preserve">. </w:t>
      </w:r>
      <w:r w:rsidRPr="00DD1B39">
        <w:rPr>
          <w:rFonts w:ascii="Georgia" w:hAnsi="Georgia" w:cstheme="minorHAnsi"/>
          <w:sz w:val="24"/>
          <w:szCs w:val="24"/>
        </w:rPr>
        <w:t>New Delhi: B. R., 1998.</w:t>
      </w:r>
    </w:p>
    <w:p w14:paraId="3D899618" w14:textId="77777777" w:rsidR="00593973" w:rsidRPr="00DD1B39" w:rsidRDefault="00593973" w:rsidP="00593973">
      <w:pPr>
        <w:rPr>
          <w:rFonts w:ascii="Georgia" w:hAnsi="Georgia"/>
          <w:sz w:val="24"/>
          <w:szCs w:val="24"/>
        </w:rPr>
      </w:pPr>
    </w:p>
    <w:p w14:paraId="624FEB9C" w14:textId="77777777" w:rsidR="00EC0883" w:rsidRPr="00DD1B39" w:rsidRDefault="00EC0883">
      <w:pPr>
        <w:rPr>
          <w:rFonts w:ascii="Georgia" w:hAnsi="Georgia"/>
          <w:sz w:val="24"/>
          <w:szCs w:val="24"/>
        </w:rPr>
      </w:pPr>
    </w:p>
    <w:sectPr w:rsidR="00EC0883" w:rsidRPr="00DD1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C3"/>
    <w:rsid w:val="00000FE6"/>
    <w:rsid w:val="000012CB"/>
    <w:rsid w:val="000020F0"/>
    <w:rsid w:val="00003760"/>
    <w:rsid w:val="0000377A"/>
    <w:rsid w:val="000037B5"/>
    <w:rsid w:val="00004AA4"/>
    <w:rsid w:val="0000503E"/>
    <w:rsid w:val="00005C8F"/>
    <w:rsid w:val="000070E3"/>
    <w:rsid w:val="00007455"/>
    <w:rsid w:val="0000758C"/>
    <w:rsid w:val="0001033D"/>
    <w:rsid w:val="000117B0"/>
    <w:rsid w:val="000133F5"/>
    <w:rsid w:val="00014A35"/>
    <w:rsid w:val="0001658A"/>
    <w:rsid w:val="00017F05"/>
    <w:rsid w:val="00020F41"/>
    <w:rsid w:val="00020F67"/>
    <w:rsid w:val="000218DE"/>
    <w:rsid w:val="00021B77"/>
    <w:rsid w:val="00022981"/>
    <w:rsid w:val="0002298B"/>
    <w:rsid w:val="000229BD"/>
    <w:rsid w:val="00027099"/>
    <w:rsid w:val="0003041B"/>
    <w:rsid w:val="00030951"/>
    <w:rsid w:val="0003312A"/>
    <w:rsid w:val="00033A2D"/>
    <w:rsid w:val="00033E7B"/>
    <w:rsid w:val="000349F6"/>
    <w:rsid w:val="00034BE4"/>
    <w:rsid w:val="00034EAA"/>
    <w:rsid w:val="0003776F"/>
    <w:rsid w:val="000408BC"/>
    <w:rsid w:val="00040F36"/>
    <w:rsid w:val="000419CA"/>
    <w:rsid w:val="0004306E"/>
    <w:rsid w:val="00045620"/>
    <w:rsid w:val="0004681E"/>
    <w:rsid w:val="00047C3A"/>
    <w:rsid w:val="00047C65"/>
    <w:rsid w:val="0005128B"/>
    <w:rsid w:val="000548A4"/>
    <w:rsid w:val="00055D1A"/>
    <w:rsid w:val="00057FB1"/>
    <w:rsid w:val="000663EE"/>
    <w:rsid w:val="00066AC0"/>
    <w:rsid w:val="0007182D"/>
    <w:rsid w:val="000728FD"/>
    <w:rsid w:val="0007315A"/>
    <w:rsid w:val="00074A97"/>
    <w:rsid w:val="00082961"/>
    <w:rsid w:val="000829BB"/>
    <w:rsid w:val="00082A5D"/>
    <w:rsid w:val="00084506"/>
    <w:rsid w:val="000849EA"/>
    <w:rsid w:val="0008566A"/>
    <w:rsid w:val="00086732"/>
    <w:rsid w:val="00087F7A"/>
    <w:rsid w:val="00091C34"/>
    <w:rsid w:val="00092C14"/>
    <w:rsid w:val="00094706"/>
    <w:rsid w:val="000949AB"/>
    <w:rsid w:val="000959DD"/>
    <w:rsid w:val="00095D4D"/>
    <w:rsid w:val="00095D57"/>
    <w:rsid w:val="000975B5"/>
    <w:rsid w:val="00097BBD"/>
    <w:rsid w:val="000A5353"/>
    <w:rsid w:val="000A639E"/>
    <w:rsid w:val="000A6932"/>
    <w:rsid w:val="000A6BE8"/>
    <w:rsid w:val="000B0798"/>
    <w:rsid w:val="000B0A69"/>
    <w:rsid w:val="000B2238"/>
    <w:rsid w:val="000B27D8"/>
    <w:rsid w:val="000B2F22"/>
    <w:rsid w:val="000B468D"/>
    <w:rsid w:val="000C01B8"/>
    <w:rsid w:val="000C0EC1"/>
    <w:rsid w:val="000C0F35"/>
    <w:rsid w:val="000C12A4"/>
    <w:rsid w:val="000C1D55"/>
    <w:rsid w:val="000C2F20"/>
    <w:rsid w:val="000C37AB"/>
    <w:rsid w:val="000C4426"/>
    <w:rsid w:val="000C46CF"/>
    <w:rsid w:val="000C4B56"/>
    <w:rsid w:val="000C600D"/>
    <w:rsid w:val="000D25C6"/>
    <w:rsid w:val="000D492D"/>
    <w:rsid w:val="000D7793"/>
    <w:rsid w:val="000D7805"/>
    <w:rsid w:val="000E0159"/>
    <w:rsid w:val="000E15E8"/>
    <w:rsid w:val="000E28E4"/>
    <w:rsid w:val="000E2AB5"/>
    <w:rsid w:val="000E33D5"/>
    <w:rsid w:val="000E7366"/>
    <w:rsid w:val="000F0ED6"/>
    <w:rsid w:val="000F1541"/>
    <w:rsid w:val="0010186C"/>
    <w:rsid w:val="00102FA9"/>
    <w:rsid w:val="0010487F"/>
    <w:rsid w:val="0010567D"/>
    <w:rsid w:val="00105B6A"/>
    <w:rsid w:val="001071A2"/>
    <w:rsid w:val="0011275D"/>
    <w:rsid w:val="00112CDF"/>
    <w:rsid w:val="00114864"/>
    <w:rsid w:val="00115114"/>
    <w:rsid w:val="00124797"/>
    <w:rsid w:val="00124D3A"/>
    <w:rsid w:val="00127E9B"/>
    <w:rsid w:val="00131810"/>
    <w:rsid w:val="00132034"/>
    <w:rsid w:val="00133ACA"/>
    <w:rsid w:val="00133C44"/>
    <w:rsid w:val="00135A6A"/>
    <w:rsid w:val="001361B9"/>
    <w:rsid w:val="00137754"/>
    <w:rsid w:val="00140C2E"/>
    <w:rsid w:val="00143933"/>
    <w:rsid w:val="00144512"/>
    <w:rsid w:val="0014525D"/>
    <w:rsid w:val="00153573"/>
    <w:rsid w:val="00154299"/>
    <w:rsid w:val="0015543D"/>
    <w:rsid w:val="00155780"/>
    <w:rsid w:val="00155D8A"/>
    <w:rsid w:val="001561FF"/>
    <w:rsid w:val="00160A08"/>
    <w:rsid w:val="00160EE7"/>
    <w:rsid w:val="00162800"/>
    <w:rsid w:val="001633C7"/>
    <w:rsid w:val="0016343D"/>
    <w:rsid w:val="00164DFB"/>
    <w:rsid w:val="00165A23"/>
    <w:rsid w:val="0016762D"/>
    <w:rsid w:val="001704F9"/>
    <w:rsid w:val="001708F3"/>
    <w:rsid w:val="00171ACA"/>
    <w:rsid w:val="00171E65"/>
    <w:rsid w:val="001728F6"/>
    <w:rsid w:val="001729D7"/>
    <w:rsid w:val="0017389D"/>
    <w:rsid w:val="0018065A"/>
    <w:rsid w:val="00181874"/>
    <w:rsid w:val="00182962"/>
    <w:rsid w:val="00186F47"/>
    <w:rsid w:val="001873B7"/>
    <w:rsid w:val="0018746B"/>
    <w:rsid w:val="00191439"/>
    <w:rsid w:val="00191C50"/>
    <w:rsid w:val="00197047"/>
    <w:rsid w:val="0019777F"/>
    <w:rsid w:val="001A0912"/>
    <w:rsid w:val="001A735F"/>
    <w:rsid w:val="001A7E0D"/>
    <w:rsid w:val="001B2620"/>
    <w:rsid w:val="001B3906"/>
    <w:rsid w:val="001B3B55"/>
    <w:rsid w:val="001B4B55"/>
    <w:rsid w:val="001B634D"/>
    <w:rsid w:val="001B738F"/>
    <w:rsid w:val="001B7FD2"/>
    <w:rsid w:val="001C09D8"/>
    <w:rsid w:val="001C1C24"/>
    <w:rsid w:val="001C211D"/>
    <w:rsid w:val="001C2874"/>
    <w:rsid w:val="001C309A"/>
    <w:rsid w:val="001C59D0"/>
    <w:rsid w:val="001C67DB"/>
    <w:rsid w:val="001D036C"/>
    <w:rsid w:val="001D1BBA"/>
    <w:rsid w:val="001D2802"/>
    <w:rsid w:val="001D4852"/>
    <w:rsid w:val="001D5198"/>
    <w:rsid w:val="001D5946"/>
    <w:rsid w:val="001E0CE3"/>
    <w:rsid w:val="001E39AF"/>
    <w:rsid w:val="001E3ECB"/>
    <w:rsid w:val="001E4AC4"/>
    <w:rsid w:val="001E59E3"/>
    <w:rsid w:val="001E6072"/>
    <w:rsid w:val="001E6E0D"/>
    <w:rsid w:val="001E734F"/>
    <w:rsid w:val="001E7572"/>
    <w:rsid w:val="001F283B"/>
    <w:rsid w:val="001F32DF"/>
    <w:rsid w:val="001F3351"/>
    <w:rsid w:val="001F39ED"/>
    <w:rsid w:val="001F3F0E"/>
    <w:rsid w:val="001F4EEA"/>
    <w:rsid w:val="001F7FDD"/>
    <w:rsid w:val="002001F4"/>
    <w:rsid w:val="00201BF4"/>
    <w:rsid w:val="00203F7D"/>
    <w:rsid w:val="00204082"/>
    <w:rsid w:val="00210153"/>
    <w:rsid w:val="00213626"/>
    <w:rsid w:val="002163F7"/>
    <w:rsid w:val="002179FD"/>
    <w:rsid w:val="00217D64"/>
    <w:rsid w:val="00220BAB"/>
    <w:rsid w:val="00220FE9"/>
    <w:rsid w:val="00221D83"/>
    <w:rsid w:val="00222023"/>
    <w:rsid w:val="00223242"/>
    <w:rsid w:val="00224844"/>
    <w:rsid w:val="00226536"/>
    <w:rsid w:val="00226B65"/>
    <w:rsid w:val="002271F4"/>
    <w:rsid w:val="002305C7"/>
    <w:rsid w:val="00231898"/>
    <w:rsid w:val="00232294"/>
    <w:rsid w:val="00232A6F"/>
    <w:rsid w:val="00233BF3"/>
    <w:rsid w:val="00233BFC"/>
    <w:rsid w:val="002340BD"/>
    <w:rsid w:val="00234B1E"/>
    <w:rsid w:val="002357B1"/>
    <w:rsid w:val="00235CD0"/>
    <w:rsid w:val="00237B69"/>
    <w:rsid w:val="00240722"/>
    <w:rsid w:val="00245E91"/>
    <w:rsid w:val="00247DCF"/>
    <w:rsid w:val="0025072D"/>
    <w:rsid w:val="00251A9A"/>
    <w:rsid w:val="00254B19"/>
    <w:rsid w:val="00255AFB"/>
    <w:rsid w:val="00256354"/>
    <w:rsid w:val="002565B2"/>
    <w:rsid w:val="002567D0"/>
    <w:rsid w:val="00256FB7"/>
    <w:rsid w:val="00257F91"/>
    <w:rsid w:val="00262443"/>
    <w:rsid w:val="00262D83"/>
    <w:rsid w:val="00263D9F"/>
    <w:rsid w:val="00265B8F"/>
    <w:rsid w:val="00272A46"/>
    <w:rsid w:val="002756EC"/>
    <w:rsid w:val="00275C4B"/>
    <w:rsid w:val="002808A5"/>
    <w:rsid w:val="002814B4"/>
    <w:rsid w:val="00281E60"/>
    <w:rsid w:val="002833CF"/>
    <w:rsid w:val="00292AA2"/>
    <w:rsid w:val="00292B49"/>
    <w:rsid w:val="00292F26"/>
    <w:rsid w:val="00293045"/>
    <w:rsid w:val="002936EC"/>
    <w:rsid w:val="00294523"/>
    <w:rsid w:val="00294EE4"/>
    <w:rsid w:val="00295B2C"/>
    <w:rsid w:val="00296E8D"/>
    <w:rsid w:val="00297906"/>
    <w:rsid w:val="00297D67"/>
    <w:rsid w:val="002A1396"/>
    <w:rsid w:val="002A14EB"/>
    <w:rsid w:val="002A17B3"/>
    <w:rsid w:val="002A1E67"/>
    <w:rsid w:val="002A43DA"/>
    <w:rsid w:val="002A4C68"/>
    <w:rsid w:val="002A4DD9"/>
    <w:rsid w:val="002A5186"/>
    <w:rsid w:val="002A68FB"/>
    <w:rsid w:val="002A6F04"/>
    <w:rsid w:val="002A7E40"/>
    <w:rsid w:val="002B0B92"/>
    <w:rsid w:val="002B5970"/>
    <w:rsid w:val="002C00CE"/>
    <w:rsid w:val="002C1247"/>
    <w:rsid w:val="002C6236"/>
    <w:rsid w:val="002C6496"/>
    <w:rsid w:val="002D2F95"/>
    <w:rsid w:val="002D42B8"/>
    <w:rsid w:val="002D43F4"/>
    <w:rsid w:val="002D65FB"/>
    <w:rsid w:val="002D6C9D"/>
    <w:rsid w:val="002E0394"/>
    <w:rsid w:val="002E0A45"/>
    <w:rsid w:val="002E1B2C"/>
    <w:rsid w:val="002E236B"/>
    <w:rsid w:val="002E2A90"/>
    <w:rsid w:val="002E5691"/>
    <w:rsid w:val="002E6C7D"/>
    <w:rsid w:val="002F2737"/>
    <w:rsid w:val="002F2B8E"/>
    <w:rsid w:val="002F2E6E"/>
    <w:rsid w:val="002F4261"/>
    <w:rsid w:val="002F4C35"/>
    <w:rsid w:val="002F5010"/>
    <w:rsid w:val="002F761D"/>
    <w:rsid w:val="00301EC6"/>
    <w:rsid w:val="003033A5"/>
    <w:rsid w:val="00303DC4"/>
    <w:rsid w:val="00305669"/>
    <w:rsid w:val="00305BC3"/>
    <w:rsid w:val="00305C99"/>
    <w:rsid w:val="0030609B"/>
    <w:rsid w:val="00306841"/>
    <w:rsid w:val="00307EAE"/>
    <w:rsid w:val="00312958"/>
    <w:rsid w:val="0031387D"/>
    <w:rsid w:val="0031740E"/>
    <w:rsid w:val="00321019"/>
    <w:rsid w:val="0032300F"/>
    <w:rsid w:val="00327BF7"/>
    <w:rsid w:val="00333AC2"/>
    <w:rsid w:val="003350BD"/>
    <w:rsid w:val="00335855"/>
    <w:rsid w:val="00335BCC"/>
    <w:rsid w:val="0033675C"/>
    <w:rsid w:val="00336BA2"/>
    <w:rsid w:val="00340014"/>
    <w:rsid w:val="00340EC3"/>
    <w:rsid w:val="003419B9"/>
    <w:rsid w:val="00342B18"/>
    <w:rsid w:val="003440AA"/>
    <w:rsid w:val="00345CC3"/>
    <w:rsid w:val="0034655F"/>
    <w:rsid w:val="00346690"/>
    <w:rsid w:val="00350762"/>
    <w:rsid w:val="00351BBF"/>
    <w:rsid w:val="0035248D"/>
    <w:rsid w:val="00353505"/>
    <w:rsid w:val="00354A0A"/>
    <w:rsid w:val="00355357"/>
    <w:rsid w:val="00355E3C"/>
    <w:rsid w:val="00355ED6"/>
    <w:rsid w:val="0036151D"/>
    <w:rsid w:val="00362343"/>
    <w:rsid w:val="00364C05"/>
    <w:rsid w:val="00364D3F"/>
    <w:rsid w:val="00367127"/>
    <w:rsid w:val="0038405F"/>
    <w:rsid w:val="00387658"/>
    <w:rsid w:val="00387DBD"/>
    <w:rsid w:val="00390780"/>
    <w:rsid w:val="00395641"/>
    <w:rsid w:val="0039579F"/>
    <w:rsid w:val="003A1B38"/>
    <w:rsid w:val="003B1268"/>
    <w:rsid w:val="003B47ED"/>
    <w:rsid w:val="003B5E37"/>
    <w:rsid w:val="003B7BFB"/>
    <w:rsid w:val="003C077E"/>
    <w:rsid w:val="003C2924"/>
    <w:rsid w:val="003C3C1E"/>
    <w:rsid w:val="003C4A4F"/>
    <w:rsid w:val="003C52FC"/>
    <w:rsid w:val="003C5AD7"/>
    <w:rsid w:val="003C5BEB"/>
    <w:rsid w:val="003C6C20"/>
    <w:rsid w:val="003C6CC6"/>
    <w:rsid w:val="003C6D02"/>
    <w:rsid w:val="003D12EE"/>
    <w:rsid w:val="003D17EE"/>
    <w:rsid w:val="003D1ED9"/>
    <w:rsid w:val="003D26AF"/>
    <w:rsid w:val="003E31E5"/>
    <w:rsid w:val="003E3AAD"/>
    <w:rsid w:val="003E4CF9"/>
    <w:rsid w:val="003E5413"/>
    <w:rsid w:val="003E73A6"/>
    <w:rsid w:val="003E753E"/>
    <w:rsid w:val="003F084C"/>
    <w:rsid w:val="003F1DE1"/>
    <w:rsid w:val="003F4A61"/>
    <w:rsid w:val="003F4B84"/>
    <w:rsid w:val="0040137E"/>
    <w:rsid w:val="0040227B"/>
    <w:rsid w:val="0040577D"/>
    <w:rsid w:val="00406DB2"/>
    <w:rsid w:val="00407EE6"/>
    <w:rsid w:val="00410C02"/>
    <w:rsid w:val="00421E27"/>
    <w:rsid w:val="0042443D"/>
    <w:rsid w:val="00425FB0"/>
    <w:rsid w:val="00430071"/>
    <w:rsid w:val="00430435"/>
    <w:rsid w:val="0043375E"/>
    <w:rsid w:val="00435FB8"/>
    <w:rsid w:val="004376C8"/>
    <w:rsid w:val="00440C49"/>
    <w:rsid w:val="00440E73"/>
    <w:rsid w:val="00440F3F"/>
    <w:rsid w:val="00442493"/>
    <w:rsid w:val="00447348"/>
    <w:rsid w:val="004506C6"/>
    <w:rsid w:val="00450921"/>
    <w:rsid w:val="00450B32"/>
    <w:rsid w:val="00451572"/>
    <w:rsid w:val="00454D19"/>
    <w:rsid w:val="0045524C"/>
    <w:rsid w:val="00456218"/>
    <w:rsid w:val="00456F99"/>
    <w:rsid w:val="00457154"/>
    <w:rsid w:val="0045724B"/>
    <w:rsid w:val="00461F96"/>
    <w:rsid w:val="0046282D"/>
    <w:rsid w:val="00462979"/>
    <w:rsid w:val="004636CE"/>
    <w:rsid w:val="0046764D"/>
    <w:rsid w:val="0046785D"/>
    <w:rsid w:val="00471BF7"/>
    <w:rsid w:val="00471E09"/>
    <w:rsid w:val="00471F13"/>
    <w:rsid w:val="00471F24"/>
    <w:rsid w:val="00472766"/>
    <w:rsid w:val="0047286D"/>
    <w:rsid w:val="00473397"/>
    <w:rsid w:val="004740BA"/>
    <w:rsid w:val="00476A74"/>
    <w:rsid w:val="00482979"/>
    <w:rsid w:val="0048414D"/>
    <w:rsid w:val="004846D4"/>
    <w:rsid w:val="00487952"/>
    <w:rsid w:val="00487A1A"/>
    <w:rsid w:val="00490C28"/>
    <w:rsid w:val="00490D6F"/>
    <w:rsid w:val="004927E7"/>
    <w:rsid w:val="00492BDF"/>
    <w:rsid w:val="00493539"/>
    <w:rsid w:val="0049391B"/>
    <w:rsid w:val="004950AF"/>
    <w:rsid w:val="00495CD6"/>
    <w:rsid w:val="004A00AD"/>
    <w:rsid w:val="004A4188"/>
    <w:rsid w:val="004A4B1F"/>
    <w:rsid w:val="004A5A78"/>
    <w:rsid w:val="004A7C20"/>
    <w:rsid w:val="004B17E0"/>
    <w:rsid w:val="004B2F8A"/>
    <w:rsid w:val="004B4249"/>
    <w:rsid w:val="004B4538"/>
    <w:rsid w:val="004B5848"/>
    <w:rsid w:val="004B6CC9"/>
    <w:rsid w:val="004C2ED9"/>
    <w:rsid w:val="004C30E4"/>
    <w:rsid w:val="004C3888"/>
    <w:rsid w:val="004C6446"/>
    <w:rsid w:val="004C7889"/>
    <w:rsid w:val="004D1419"/>
    <w:rsid w:val="004D33B4"/>
    <w:rsid w:val="004E0255"/>
    <w:rsid w:val="004E12AC"/>
    <w:rsid w:val="004E1C08"/>
    <w:rsid w:val="004E2109"/>
    <w:rsid w:val="004E3899"/>
    <w:rsid w:val="004E7B46"/>
    <w:rsid w:val="004F03A0"/>
    <w:rsid w:val="004F0AF7"/>
    <w:rsid w:val="004F13C1"/>
    <w:rsid w:val="004F4687"/>
    <w:rsid w:val="004F58D7"/>
    <w:rsid w:val="0050155D"/>
    <w:rsid w:val="00502293"/>
    <w:rsid w:val="00502294"/>
    <w:rsid w:val="00502543"/>
    <w:rsid w:val="0050254B"/>
    <w:rsid w:val="005051DA"/>
    <w:rsid w:val="005067AA"/>
    <w:rsid w:val="00506AD2"/>
    <w:rsid w:val="00512B5D"/>
    <w:rsid w:val="0051359A"/>
    <w:rsid w:val="00516FAB"/>
    <w:rsid w:val="0052141C"/>
    <w:rsid w:val="0052257E"/>
    <w:rsid w:val="00522F7D"/>
    <w:rsid w:val="0052367C"/>
    <w:rsid w:val="0052660A"/>
    <w:rsid w:val="00526AD6"/>
    <w:rsid w:val="00530AD9"/>
    <w:rsid w:val="00533385"/>
    <w:rsid w:val="00537A65"/>
    <w:rsid w:val="005412FE"/>
    <w:rsid w:val="00544922"/>
    <w:rsid w:val="00546E4D"/>
    <w:rsid w:val="00552C71"/>
    <w:rsid w:val="00552E90"/>
    <w:rsid w:val="005530A6"/>
    <w:rsid w:val="00556823"/>
    <w:rsid w:val="00556831"/>
    <w:rsid w:val="0056626D"/>
    <w:rsid w:val="00566B55"/>
    <w:rsid w:val="00566DF5"/>
    <w:rsid w:val="00570C2E"/>
    <w:rsid w:val="00576482"/>
    <w:rsid w:val="00576D5A"/>
    <w:rsid w:val="00577147"/>
    <w:rsid w:val="0057736C"/>
    <w:rsid w:val="005774B3"/>
    <w:rsid w:val="00582DBC"/>
    <w:rsid w:val="00584718"/>
    <w:rsid w:val="00587FFB"/>
    <w:rsid w:val="00593973"/>
    <w:rsid w:val="005948B4"/>
    <w:rsid w:val="00594FD6"/>
    <w:rsid w:val="005962C2"/>
    <w:rsid w:val="00596457"/>
    <w:rsid w:val="00596A85"/>
    <w:rsid w:val="005A0EF6"/>
    <w:rsid w:val="005A1D5F"/>
    <w:rsid w:val="005A660E"/>
    <w:rsid w:val="005A673D"/>
    <w:rsid w:val="005A711D"/>
    <w:rsid w:val="005A75FE"/>
    <w:rsid w:val="005B18DA"/>
    <w:rsid w:val="005B1C35"/>
    <w:rsid w:val="005B45B6"/>
    <w:rsid w:val="005B4B06"/>
    <w:rsid w:val="005B5425"/>
    <w:rsid w:val="005C08AA"/>
    <w:rsid w:val="005C47D2"/>
    <w:rsid w:val="005C5703"/>
    <w:rsid w:val="005D0AF8"/>
    <w:rsid w:val="005D1CB7"/>
    <w:rsid w:val="005D214D"/>
    <w:rsid w:val="005D4175"/>
    <w:rsid w:val="005D4266"/>
    <w:rsid w:val="005D6CFB"/>
    <w:rsid w:val="005E00F7"/>
    <w:rsid w:val="005E17DC"/>
    <w:rsid w:val="005E33C5"/>
    <w:rsid w:val="005E3D42"/>
    <w:rsid w:val="005E4578"/>
    <w:rsid w:val="005E46C3"/>
    <w:rsid w:val="005E472B"/>
    <w:rsid w:val="005E7334"/>
    <w:rsid w:val="005E7706"/>
    <w:rsid w:val="005F0566"/>
    <w:rsid w:val="005F0D39"/>
    <w:rsid w:val="005F1BF8"/>
    <w:rsid w:val="005F3995"/>
    <w:rsid w:val="005F3AFB"/>
    <w:rsid w:val="005F502D"/>
    <w:rsid w:val="005F5D4D"/>
    <w:rsid w:val="005F6DC1"/>
    <w:rsid w:val="00602C1B"/>
    <w:rsid w:val="00603A86"/>
    <w:rsid w:val="00604D9D"/>
    <w:rsid w:val="006060A4"/>
    <w:rsid w:val="006067B6"/>
    <w:rsid w:val="00610CC1"/>
    <w:rsid w:val="0061191C"/>
    <w:rsid w:val="00613507"/>
    <w:rsid w:val="006149CD"/>
    <w:rsid w:val="006153EC"/>
    <w:rsid w:val="00615C6B"/>
    <w:rsid w:val="006168B3"/>
    <w:rsid w:val="00621080"/>
    <w:rsid w:val="00621DBA"/>
    <w:rsid w:val="006241A4"/>
    <w:rsid w:val="00625C05"/>
    <w:rsid w:val="00625FC5"/>
    <w:rsid w:val="00627170"/>
    <w:rsid w:val="00630095"/>
    <w:rsid w:val="00631189"/>
    <w:rsid w:val="00632A60"/>
    <w:rsid w:val="00633E9D"/>
    <w:rsid w:val="006347D7"/>
    <w:rsid w:val="0063791D"/>
    <w:rsid w:val="00640BBB"/>
    <w:rsid w:val="006426CC"/>
    <w:rsid w:val="00643290"/>
    <w:rsid w:val="00643C98"/>
    <w:rsid w:val="00645956"/>
    <w:rsid w:val="00646B52"/>
    <w:rsid w:val="00647374"/>
    <w:rsid w:val="006520C8"/>
    <w:rsid w:val="00656B74"/>
    <w:rsid w:val="00657008"/>
    <w:rsid w:val="00657787"/>
    <w:rsid w:val="006604FE"/>
    <w:rsid w:val="00661111"/>
    <w:rsid w:val="0066385C"/>
    <w:rsid w:val="00663920"/>
    <w:rsid w:val="006645C2"/>
    <w:rsid w:val="00666C0A"/>
    <w:rsid w:val="00670CFC"/>
    <w:rsid w:val="00672E8B"/>
    <w:rsid w:val="006738BC"/>
    <w:rsid w:val="00675910"/>
    <w:rsid w:val="006800F2"/>
    <w:rsid w:val="006828C6"/>
    <w:rsid w:val="00682FE1"/>
    <w:rsid w:val="006866DE"/>
    <w:rsid w:val="00690566"/>
    <w:rsid w:val="00693059"/>
    <w:rsid w:val="00693B0D"/>
    <w:rsid w:val="006944C9"/>
    <w:rsid w:val="00695D44"/>
    <w:rsid w:val="00697696"/>
    <w:rsid w:val="006A3B0A"/>
    <w:rsid w:val="006A6F99"/>
    <w:rsid w:val="006A7BD4"/>
    <w:rsid w:val="006B01D0"/>
    <w:rsid w:val="006B0349"/>
    <w:rsid w:val="006B3576"/>
    <w:rsid w:val="006B4FD2"/>
    <w:rsid w:val="006C01A9"/>
    <w:rsid w:val="006C035C"/>
    <w:rsid w:val="006C0395"/>
    <w:rsid w:val="006C648E"/>
    <w:rsid w:val="006D1042"/>
    <w:rsid w:val="006D528C"/>
    <w:rsid w:val="006D6596"/>
    <w:rsid w:val="006D7529"/>
    <w:rsid w:val="006D756B"/>
    <w:rsid w:val="006E2DC5"/>
    <w:rsid w:val="006F06CE"/>
    <w:rsid w:val="006F09BB"/>
    <w:rsid w:val="006F3741"/>
    <w:rsid w:val="006F3B39"/>
    <w:rsid w:val="006F4A74"/>
    <w:rsid w:val="006F73FF"/>
    <w:rsid w:val="006F75D3"/>
    <w:rsid w:val="007001EB"/>
    <w:rsid w:val="00700A32"/>
    <w:rsid w:val="00700EE1"/>
    <w:rsid w:val="00702828"/>
    <w:rsid w:val="0070558A"/>
    <w:rsid w:val="00705CC5"/>
    <w:rsid w:val="00705D57"/>
    <w:rsid w:val="00706D77"/>
    <w:rsid w:val="00706DC3"/>
    <w:rsid w:val="00710194"/>
    <w:rsid w:val="00710A88"/>
    <w:rsid w:val="00710D7B"/>
    <w:rsid w:val="00711787"/>
    <w:rsid w:val="00711EA2"/>
    <w:rsid w:val="00712174"/>
    <w:rsid w:val="00712488"/>
    <w:rsid w:val="00715205"/>
    <w:rsid w:val="00720045"/>
    <w:rsid w:val="0072017C"/>
    <w:rsid w:val="007212B1"/>
    <w:rsid w:val="00722FBA"/>
    <w:rsid w:val="00722FCB"/>
    <w:rsid w:val="00723DB0"/>
    <w:rsid w:val="007240BB"/>
    <w:rsid w:val="0072698D"/>
    <w:rsid w:val="00732943"/>
    <w:rsid w:val="00735E67"/>
    <w:rsid w:val="007369D1"/>
    <w:rsid w:val="00740105"/>
    <w:rsid w:val="00740CB2"/>
    <w:rsid w:val="0074151F"/>
    <w:rsid w:val="00741981"/>
    <w:rsid w:val="00742003"/>
    <w:rsid w:val="007426F0"/>
    <w:rsid w:val="00745F9A"/>
    <w:rsid w:val="007461AE"/>
    <w:rsid w:val="00746273"/>
    <w:rsid w:val="0074787E"/>
    <w:rsid w:val="007504A6"/>
    <w:rsid w:val="007515D6"/>
    <w:rsid w:val="007531E7"/>
    <w:rsid w:val="0075397B"/>
    <w:rsid w:val="00755972"/>
    <w:rsid w:val="00756AEC"/>
    <w:rsid w:val="007614CC"/>
    <w:rsid w:val="00761A3E"/>
    <w:rsid w:val="0076272F"/>
    <w:rsid w:val="0076521B"/>
    <w:rsid w:val="00767D10"/>
    <w:rsid w:val="0077644D"/>
    <w:rsid w:val="0078136E"/>
    <w:rsid w:val="00781DA8"/>
    <w:rsid w:val="007824F8"/>
    <w:rsid w:val="00782B02"/>
    <w:rsid w:val="00783FFB"/>
    <w:rsid w:val="007850AD"/>
    <w:rsid w:val="00785F4D"/>
    <w:rsid w:val="007904A1"/>
    <w:rsid w:val="00791D05"/>
    <w:rsid w:val="0079455B"/>
    <w:rsid w:val="00795603"/>
    <w:rsid w:val="00797A36"/>
    <w:rsid w:val="007A1AF3"/>
    <w:rsid w:val="007A1DAD"/>
    <w:rsid w:val="007A44E6"/>
    <w:rsid w:val="007A724A"/>
    <w:rsid w:val="007B1276"/>
    <w:rsid w:val="007B403E"/>
    <w:rsid w:val="007B7022"/>
    <w:rsid w:val="007B7A19"/>
    <w:rsid w:val="007C009A"/>
    <w:rsid w:val="007C2FB2"/>
    <w:rsid w:val="007C3C3F"/>
    <w:rsid w:val="007C4DF5"/>
    <w:rsid w:val="007C4E0C"/>
    <w:rsid w:val="007C7E33"/>
    <w:rsid w:val="007D14A2"/>
    <w:rsid w:val="007D4131"/>
    <w:rsid w:val="007D4F6D"/>
    <w:rsid w:val="007D5E58"/>
    <w:rsid w:val="007E002D"/>
    <w:rsid w:val="007E5D95"/>
    <w:rsid w:val="007E6107"/>
    <w:rsid w:val="007E7C90"/>
    <w:rsid w:val="007F1346"/>
    <w:rsid w:val="007F5592"/>
    <w:rsid w:val="007F5686"/>
    <w:rsid w:val="007F6317"/>
    <w:rsid w:val="007F6EE4"/>
    <w:rsid w:val="007F77C3"/>
    <w:rsid w:val="007F7DC3"/>
    <w:rsid w:val="00801312"/>
    <w:rsid w:val="008021C9"/>
    <w:rsid w:val="0080371C"/>
    <w:rsid w:val="008065E9"/>
    <w:rsid w:val="00807B19"/>
    <w:rsid w:val="008112F6"/>
    <w:rsid w:val="00812291"/>
    <w:rsid w:val="008125C7"/>
    <w:rsid w:val="00812950"/>
    <w:rsid w:val="00813521"/>
    <w:rsid w:val="00814947"/>
    <w:rsid w:val="00815120"/>
    <w:rsid w:val="00815DB4"/>
    <w:rsid w:val="0081668C"/>
    <w:rsid w:val="00816CA4"/>
    <w:rsid w:val="00817B61"/>
    <w:rsid w:val="008214A4"/>
    <w:rsid w:val="008226A8"/>
    <w:rsid w:val="00823007"/>
    <w:rsid w:val="008232A1"/>
    <w:rsid w:val="0082386A"/>
    <w:rsid w:val="00823F00"/>
    <w:rsid w:val="00825B4E"/>
    <w:rsid w:val="00827916"/>
    <w:rsid w:val="00832A1B"/>
    <w:rsid w:val="00832DE2"/>
    <w:rsid w:val="008335F6"/>
    <w:rsid w:val="00833BE7"/>
    <w:rsid w:val="008370A4"/>
    <w:rsid w:val="0084041A"/>
    <w:rsid w:val="00841A6E"/>
    <w:rsid w:val="00842777"/>
    <w:rsid w:val="008431B0"/>
    <w:rsid w:val="0084503C"/>
    <w:rsid w:val="008462A3"/>
    <w:rsid w:val="00847672"/>
    <w:rsid w:val="008506B9"/>
    <w:rsid w:val="0085299B"/>
    <w:rsid w:val="00853766"/>
    <w:rsid w:val="00860BAA"/>
    <w:rsid w:val="00863567"/>
    <w:rsid w:val="00864742"/>
    <w:rsid w:val="00875631"/>
    <w:rsid w:val="008855A4"/>
    <w:rsid w:val="00886725"/>
    <w:rsid w:val="00886AC9"/>
    <w:rsid w:val="008905A5"/>
    <w:rsid w:val="00891CA3"/>
    <w:rsid w:val="0089249D"/>
    <w:rsid w:val="00892539"/>
    <w:rsid w:val="00895415"/>
    <w:rsid w:val="00895754"/>
    <w:rsid w:val="00895BA9"/>
    <w:rsid w:val="008966FE"/>
    <w:rsid w:val="00896D06"/>
    <w:rsid w:val="00897ABA"/>
    <w:rsid w:val="008A3281"/>
    <w:rsid w:val="008A3778"/>
    <w:rsid w:val="008A4D6F"/>
    <w:rsid w:val="008A7365"/>
    <w:rsid w:val="008B09A0"/>
    <w:rsid w:val="008B0FAB"/>
    <w:rsid w:val="008B27EA"/>
    <w:rsid w:val="008B6D32"/>
    <w:rsid w:val="008B7CE8"/>
    <w:rsid w:val="008C0DC0"/>
    <w:rsid w:val="008C320D"/>
    <w:rsid w:val="008C3A62"/>
    <w:rsid w:val="008C3D7F"/>
    <w:rsid w:val="008C52FE"/>
    <w:rsid w:val="008C62CC"/>
    <w:rsid w:val="008C6484"/>
    <w:rsid w:val="008C67C3"/>
    <w:rsid w:val="008D0DC1"/>
    <w:rsid w:val="008D3423"/>
    <w:rsid w:val="008D4D18"/>
    <w:rsid w:val="008D5629"/>
    <w:rsid w:val="008D65F6"/>
    <w:rsid w:val="008E0B40"/>
    <w:rsid w:val="008E6D2D"/>
    <w:rsid w:val="008E6EE1"/>
    <w:rsid w:val="008E762D"/>
    <w:rsid w:val="008F1410"/>
    <w:rsid w:val="008F4411"/>
    <w:rsid w:val="008F5DDE"/>
    <w:rsid w:val="008F64F7"/>
    <w:rsid w:val="008F7C47"/>
    <w:rsid w:val="00900CCE"/>
    <w:rsid w:val="00901100"/>
    <w:rsid w:val="009034C6"/>
    <w:rsid w:val="00905D05"/>
    <w:rsid w:val="0091107E"/>
    <w:rsid w:val="009111FD"/>
    <w:rsid w:val="0091339E"/>
    <w:rsid w:val="00914C39"/>
    <w:rsid w:val="00916C15"/>
    <w:rsid w:val="00917814"/>
    <w:rsid w:val="00920311"/>
    <w:rsid w:val="009217E2"/>
    <w:rsid w:val="00921E5D"/>
    <w:rsid w:val="00922302"/>
    <w:rsid w:val="009239E5"/>
    <w:rsid w:val="0092489C"/>
    <w:rsid w:val="00924B37"/>
    <w:rsid w:val="00924DDC"/>
    <w:rsid w:val="009251B0"/>
    <w:rsid w:val="00925AAF"/>
    <w:rsid w:val="009262D3"/>
    <w:rsid w:val="0092682F"/>
    <w:rsid w:val="00926C61"/>
    <w:rsid w:val="00930D70"/>
    <w:rsid w:val="00931A01"/>
    <w:rsid w:val="00932655"/>
    <w:rsid w:val="00933D3F"/>
    <w:rsid w:val="0093437B"/>
    <w:rsid w:val="009345F2"/>
    <w:rsid w:val="009370E3"/>
    <w:rsid w:val="009400C3"/>
    <w:rsid w:val="00941ED1"/>
    <w:rsid w:val="0094286B"/>
    <w:rsid w:val="00942DC2"/>
    <w:rsid w:val="00944D9A"/>
    <w:rsid w:val="009458BB"/>
    <w:rsid w:val="009467D1"/>
    <w:rsid w:val="00946963"/>
    <w:rsid w:val="00946B26"/>
    <w:rsid w:val="00952298"/>
    <w:rsid w:val="00953BA8"/>
    <w:rsid w:val="00954DF0"/>
    <w:rsid w:val="00955210"/>
    <w:rsid w:val="00956F2B"/>
    <w:rsid w:val="009600C8"/>
    <w:rsid w:val="009609B6"/>
    <w:rsid w:val="009611F0"/>
    <w:rsid w:val="009616AF"/>
    <w:rsid w:val="00962372"/>
    <w:rsid w:val="00962E75"/>
    <w:rsid w:val="00964AFE"/>
    <w:rsid w:val="00964CBB"/>
    <w:rsid w:val="00965888"/>
    <w:rsid w:val="00966EFE"/>
    <w:rsid w:val="00971AEA"/>
    <w:rsid w:val="00972123"/>
    <w:rsid w:val="00972295"/>
    <w:rsid w:val="009731C2"/>
    <w:rsid w:val="009752ED"/>
    <w:rsid w:val="00975EC7"/>
    <w:rsid w:val="00975F5A"/>
    <w:rsid w:val="0097633F"/>
    <w:rsid w:val="00980737"/>
    <w:rsid w:val="00980C43"/>
    <w:rsid w:val="00980D7A"/>
    <w:rsid w:val="0098275F"/>
    <w:rsid w:val="00985FCA"/>
    <w:rsid w:val="00992302"/>
    <w:rsid w:val="009948F9"/>
    <w:rsid w:val="00995754"/>
    <w:rsid w:val="00995EAC"/>
    <w:rsid w:val="00996050"/>
    <w:rsid w:val="00997886"/>
    <w:rsid w:val="00997C00"/>
    <w:rsid w:val="009A1354"/>
    <w:rsid w:val="009A47A1"/>
    <w:rsid w:val="009A6782"/>
    <w:rsid w:val="009A6854"/>
    <w:rsid w:val="009B216F"/>
    <w:rsid w:val="009B3270"/>
    <w:rsid w:val="009B3DEC"/>
    <w:rsid w:val="009B5688"/>
    <w:rsid w:val="009B65EF"/>
    <w:rsid w:val="009B69A1"/>
    <w:rsid w:val="009C010B"/>
    <w:rsid w:val="009C06DD"/>
    <w:rsid w:val="009C09DE"/>
    <w:rsid w:val="009C0D43"/>
    <w:rsid w:val="009C2584"/>
    <w:rsid w:val="009C4B65"/>
    <w:rsid w:val="009D0707"/>
    <w:rsid w:val="009D1579"/>
    <w:rsid w:val="009D1591"/>
    <w:rsid w:val="009D2FE4"/>
    <w:rsid w:val="009D41CD"/>
    <w:rsid w:val="009D506C"/>
    <w:rsid w:val="009D7124"/>
    <w:rsid w:val="009E0D01"/>
    <w:rsid w:val="009E2110"/>
    <w:rsid w:val="009E25D9"/>
    <w:rsid w:val="009E5536"/>
    <w:rsid w:val="009E6A44"/>
    <w:rsid w:val="009E75E3"/>
    <w:rsid w:val="009E78CA"/>
    <w:rsid w:val="009E7FF3"/>
    <w:rsid w:val="009F2149"/>
    <w:rsid w:val="009F2269"/>
    <w:rsid w:val="009F4D69"/>
    <w:rsid w:val="00A034AF"/>
    <w:rsid w:val="00A06159"/>
    <w:rsid w:val="00A07C7D"/>
    <w:rsid w:val="00A1238C"/>
    <w:rsid w:val="00A16B9A"/>
    <w:rsid w:val="00A207A5"/>
    <w:rsid w:val="00A22400"/>
    <w:rsid w:val="00A22861"/>
    <w:rsid w:val="00A22CC7"/>
    <w:rsid w:val="00A2440F"/>
    <w:rsid w:val="00A24706"/>
    <w:rsid w:val="00A26CAD"/>
    <w:rsid w:val="00A3084B"/>
    <w:rsid w:val="00A326E4"/>
    <w:rsid w:val="00A32E03"/>
    <w:rsid w:val="00A32E4A"/>
    <w:rsid w:val="00A33437"/>
    <w:rsid w:val="00A34AA8"/>
    <w:rsid w:val="00A34EC4"/>
    <w:rsid w:val="00A42158"/>
    <w:rsid w:val="00A470C0"/>
    <w:rsid w:val="00A472FD"/>
    <w:rsid w:val="00A473B8"/>
    <w:rsid w:val="00A474F2"/>
    <w:rsid w:val="00A5492E"/>
    <w:rsid w:val="00A56E5F"/>
    <w:rsid w:val="00A57ACC"/>
    <w:rsid w:val="00A6222A"/>
    <w:rsid w:val="00A62737"/>
    <w:rsid w:val="00A70C3A"/>
    <w:rsid w:val="00A71250"/>
    <w:rsid w:val="00A724FD"/>
    <w:rsid w:val="00A72FBC"/>
    <w:rsid w:val="00A74D56"/>
    <w:rsid w:val="00A7601B"/>
    <w:rsid w:val="00A80411"/>
    <w:rsid w:val="00A810E0"/>
    <w:rsid w:val="00A82036"/>
    <w:rsid w:val="00A83A73"/>
    <w:rsid w:val="00A84DE6"/>
    <w:rsid w:val="00A913B4"/>
    <w:rsid w:val="00A92826"/>
    <w:rsid w:val="00A951C5"/>
    <w:rsid w:val="00A9798C"/>
    <w:rsid w:val="00AA07EF"/>
    <w:rsid w:val="00AA42D5"/>
    <w:rsid w:val="00AA5E4E"/>
    <w:rsid w:val="00AB28DC"/>
    <w:rsid w:val="00AB55BF"/>
    <w:rsid w:val="00AB56CA"/>
    <w:rsid w:val="00AB6F97"/>
    <w:rsid w:val="00AB7AE8"/>
    <w:rsid w:val="00AC0252"/>
    <w:rsid w:val="00AC3F94"/>
    <w:rsid w:val="00AC4C04"/>
    <w:rsid w:val="00AC732D"/>
    <w:rsid w:val="00AD3108"/>
    <w:rsid w:val="00AD62DA"/>
    <w:rsid w:val="00AD6C1E"/>
    <w:rsid w:val="00AD7808"/>
    <w:rsid w:val="00AE04FB"/>
    <w:rsid w:val="00AE18AE"/>
    <w:rsid w:val="00AE21E4"/>
    <w:rsid w:val="00AE3F96"/>
    <w:rsid w:val="00AE671A"/>
    <w:rsid w:val="00AE6D55"/>
    <w:rsid w:val="00AE6FE7"/>
    <w:rsid w:val="00AE737C"/>
    <w:rsid w:val="00AF1F95"/>
    <w:rsid w:val="00AF64B5"/>
    <w:rsid w:val="00B01699"/>
    <w:rsid w:val="00B0431F"/>
    <w:rsid w:val="00B04408"/>
    <w:rsid w:val="00B06F81"/>
    <w:rsid w:val="00B078CD"/>
    <w:rsid w:val="00B07B2D"/>
    <w:rsid w:val="00B11304"/>
    <w:rsid w:val="00B116DE"/>
    <w:rsid w:val="00B131BC"/>
    <w:rsid w:val="00B155F4"/>
    <w:rsid w:val="00B210CB"/>
    <w:rsid w:val="00B21BC3"/>
    <w:rsid w:val="00B220DD"/>
    <w:rsid w:val="00B23659"/>
    <w:rsid w:val="00B248C6"/>
    <w:rsid w:val="00B2510A"/>
    <w:rsid w:val="00B25735"/>
    <w:rsid w:val="00B260FA"/>
    <w:rsid w:val="00B2654B"/>
    <w:rsid w:val="00B27D07"/>
    <w:rsid w:val="00B309EF"/>
    <w:rsid w:val="00B32AC6"/>
    <w:rsid w:val="00B33548"/>
    <w:rsid w:val="00B33DB3"/>
    <w:rsid w:val="00B346C3"/>
    <w:rsid w:val="00B348EA"/>
    <w:rsid w:val="00B34E90"/>
    <w:rsid w:val="00B35288"/>
    <w:rsid w:val="00B400D4"/>
    <w:rsid w:val="00B424FC"/>
    <w:rsid w:val="00B43F1B"/>
    <w:rsid w:val="00B44856"/>
    <w:rsid w:val="00B44953"/>
    <w:rsid w:val="00B45D92"/>
    <w:rsid w:val="00B46600"/>
    <w:rsid w:val="00B47C12"/>
    <w:rsid w:val="00B47D84"/>
    <w:rsid w:val="00B51280"/>
    <w:rsid w:val="00B52499"/>
    <w:rsid w:val="00B532BC"/>
    <w:rsid w:val="00B56F80"/>
    <w:rsid w:val="00B576AF"/>
    <w:rsid w:val="00B606D8"/>
    <w:rsid w:val="00B63784"/>
    <w:rsid w:val="00B6481E"/>
    <w:rsid w:val="00B65D6F"/>
    <w:rsid w:val="00B65E9B"/>
    <w:rsid w:val="00B708AE"/>
    <w:rsid w:val="00B729C4"/>
    <w:rsid w:val="00B73A7F"/>
    <w:rsid w:val="00B74610"/>
    <w:rsid w:val="00B7651D"/>
    <w:rsid w:val="00B772A6"/>
    <w:rsid w:val="00B809E7"/>
    <w:rsid w:val="00B818E5"/>
    <w:rsid w:val="00B82616"/>
    <w:rsid w:val="00B83B41"/>
    <w:rsid w:val="00B85DC2"/>
    <w:rsid w:val="00B91E98"/>
    <w:rsid w:val="00B91EF1"/>
    <w:rsid w:val="00B969F7"/>
    <w:rsid w:val="00B96DDA"/>
    <w:rsid w:val="00B97629"/>
    <w:rsid w:val="00B97AA3"/>
    <w:rsid w:val="00BA1C9F"/>
    <w:rsid w:val="00BA2A2D"/>
    <w:rsid w:val="00BA2E82"/>
    <w:rsid w:val="00BA47E0"/>
    <w:rsid w:val="00BA6CAE"/>
    <w:rsid w:val="00BB1033"/>
    <w:rsid w:val="00BB1240"/>
    <w:rsid w:val="00BB18FF"/>
    <w:rsid w:val="00BB20DD"/>
    <w:rsid w:val="00BB2985"/>
    <w:rsid w:val="00BB2F5D"/>
    <w:rsid w:val="00BB4382"/>
    <w:rsid w:val="00BB5914"/>
    <w:rsid w:val="00BB78A1"/>
    <w:rsid w:val="00BC1D44"/>
    <w:rsid w:val="00BC215A"/>
    <w:rsid w:val="00BC2833"/>
    <w:rsid w:val="00BC3E2D"/>
    <w:rsid w:val="00BC63CD"/>
    <w:rsid w:val="00BD03F3"/>
    <w:rsid w:val="00BD1A9D"/>
    <w:rsid w:val="00BD3ECE"/>
    <w:rsid w:val="00BD6E1F"/>
    <w:rsid w:val="00BE000C"/>
    <w:rsid w:val="00BE0511"/>
    <w:rsid w:val="00BE09FA"/>
    <w:rsid w:val="00BE3BA9"/>
    <w:rsid w:val="00BF03B2"/>
    <w:rsid w:val="00BF0F8E"/>
    <w:rsid w:val="00BF104C"/>
    <w:rsid w:val="00BF3BA2"/>
    <w:rsid w:val="00BF3F8C"/>
    <w:rsid w:val="00BF70CD"/>
    <w:rsid w:val="00C0013C"/>
    <w:rsid w:val="00C00ED8"/>
    <w:rsid w:val="00C02A2F"/>
    <w:rsid w:val="00C04882"/>
    <w:rsid w:val="00C052BA"/>
    <w:rsid w:val="00C07B3D"/>
    <w:rsid w:val="00C103AB"/>
    <w:rsid w:val="00C131E5"/>
    <w:rsid w:val="00C14B6B"/>
    <w:rsid w:val="00C157BD"/>
    <w:rsid w:val="00C16DF3"/>
    <w:rsid w:val="00C22A21"/>
    <w:rsid w:val="00C24F82"/>
    <w:rsid w:val="00C303C2"/>
    <w:rsid w:val="00C31524"/>
    <w:rsid w:val="00C318E3"/>
    <w:rsid w:val="00C332EF"/>
    <w:rsid w:val="00C3424F"/>
    <w:rsid w:val="00C342FF"/>
    <w:rsid w:val="00C40618"/>
    <w:rsid w:val="00C42886"/>
    <w:rsid w:val="00C44DDF"/>
    <w:rsid w:val="00C46A7A"/>
    <w:rsid w:val="00C46EE8"/>
    <w:rsid w:val="00C5059E"/>
    <w:rsid w:val="00C51EDD"/>
    <w:rsid w:val="00C556C4"/>
    <w:rsid w:val="00C5572C"/>
    <w:rsid w:val="00C5705E"/>
    <w:rsid w:val="00C5705F"/>
    <w:rsid w:val="00C57343"/>
    <w:rsid w:val="00C6156C"/>
    <w:rsid w:val="00C61CD8"/>
    <w:rsid w:val="00C62794"/>
    <w:rsid w:val="00C62D79"/>
    <w:rsid w:val="00C638CB"/>
    <w:rsid w:val="00C65757"/>
    <w:rsid w:val="00C66AC0"/>
    <w:rsid w:val="00C70F95"/>
    <w:rsid w:val="00C71342"/>
    <w:rsid w:val="00C7164B"/>
    <w:rsid w:val="00C71C70"/>
    <w:rsid w:val="00C747E3"/>
    <w:rsid w:val="00C76439"/>
    <w:rsid w:val="00C82FDA"/>
    <w:rsid w:val="00C830AF"/>
    <w:rsid w:val="00C84C36"/>
    <w:rsid w:val="00C851DB"/>
    <w:rsid w:val="00C855F7"/>
    <w:rsid w:val="00C86388"/>
    <w:rsid w:val="00C91427"/>
    <w:rsid w:val="00C93C5E"/>
    <w:rsid w:val="00C95A14"/>
    <w:rsid w:val="00CA09CE"/>
    <w:rsid w:val="00CA0E74"/>
    <w:rsid w:val="00CA262B"/>
    <w:rsid w:val="00CA3001"/>
    <w:rsid w:val="00CA568C"/>
    <w:rsid w:val="00CA57AD"/>
    <w:rsid w:val="00CA6728"/>
    <w:rsid w:val="00CA7E19"/>
    <w:rsid w:val="00CB1D81"/>
    <w:rsid w:val="00CB4730"/>
    <w:rsid w:val="00CB5CD7"/>
    <w:rsid w:val="00CB62D3"/>
    <w:rsid w:val="00CB6338"/>
    <w:rsid w:val="00CB7EC7"/>
    <w:rsid w:val="00CC149A"/>
    <w:rsid w:val="00CC54EF"/>
    <w:rsid w:val="00CC68C6"/>
    <w:rsid w:val="00CC68F4"/>
    <w:rsid w:val="00CD052A"/>
    <w:rsid w:val="00CD0623"/>
    <w:rsid w:val="00CD1D6A"/>
    <w:rsid w:val="00CD290C"/>
    <w:rsid w:val="00CD2AB0"/>
    <w:rsid w:val="00CD32DE"/>
    <w:rsid w:val="00CD418B"/>
    <w:rsid w:val="00CD4D95"/>
    <w:rsid w:val="00CE4923"/>
    <w:rsid w:val="00CE5E8F"/>
    <w:rsid w:val="00CE7FBE"/>
    <w:rsid w:val="00CF0865"/>
    <w:rsid w:val="00CF10A6"/>
    <w:rsid w:val="00CF1629"/>
    <w:rsid w:val="00CF2E60"/>
    <w:rsid w:val="00CF3103"/>
    <w:rsid w:val="00CF5725"/>
    <w:rsid w:val="00CF59B2"/>
    <w:rsid w:val="00CF6877"/>
    <w:rsid w:val="00D00C40"/>
    <w:rsid w:val="00D01978"/>
    <w:rsid w:val="00D02D1B"/>
    <w:rsid w:val="00D03FA3"/>
    <w:rsid w:val="00D03FAA"/>
    <w:rsid w:val="00D04800"/>
    <w:rsid w:val="00D05A44"/>
    <w:rsid w:val="00D06CEC"/>
    <w:rsid w:val="00D072CD"/>
    <w:rsid w:val="00D10E84"/>
    <w:rsid w:val="00D11CF8"/>
    <w:rsid w:val="00D12EDC"/>
    <w:rsid w:val="00D14C6B"/>
    <w:rsid w:val="00D2047B"/>
    <w:rsid w:val="00D20CBD"/>
    <w:rsid w:val="00D2161E"/>
    <w:rsid w:val="00D21B91"/>
    <w:rsid w:val="00D26811"/>
    <w:rsid w:val="00D27818"/>
    <w:rsid w:val="00D30698"/>
    <w:rsid w:val="00D34875"/>
    <w:rsid w:val="00D34A9E"/>
    <w:rsid w:val="00D34D39"/>
    <w:rsid w:val="00D405C0"/>
    <w:rsid w:val="00D427E8"/>
    <w:rsid w:val="00D42FCD"/>
    <w:rsid w:val="00D43639"/>
    <w:rsid w:val="00D436CE"/>
    <w:rsid w:val="00D4547D"/>
    <w:rsid w:val="00D477A1"/>
    <w:rsid w:val="00D50A6B"/>
    <w:rsid w:val="00D50BB9"/>
    <w:rsid w:val="00D50C7A"/>
    <w:rsid w:val="00D52696"/>
    <w:rsid w:val="00D529E4"/>
    <w:rsid w:val="00D52DBD"/>
    <w:rsid w:val="00D57021"/>
    <w:rsid w:val="00D57FF0"/>
    <w:rsid w:val="00D60C0E"/>
    <w:rsid w:val="00D61093"/>
    <w:rsid w:val="00D62570"/>
    <w:rsid w:val="00D6302D"/>
    <w:rsid w:val="00D67D53"/>
    <w:rsid w:val="00D72BE5"/>
    <w:rsid w:val="00D73073"/>
    <w:rsid w:val="00D73C08"/>
    <w:rsid w:val="00D74A92"/>
    <w:rsid w:val="00D7590B"/>
    <w:rsid w:val="00D762D3"/>
    <w:rsid w:val="00D76B7D"/>
    <w:rsid w:val="00D77574"/>
    <w:rsid w:val="00D80803"/>
    <w:rsid w:val="00D822E7"/>
    <w:rsid w:val="00D827F2"/>
    <w:rsid w:val="00D85301"/>
    <w:rsid w:val="00D86483"/>
    <w:rsid w:val="00D86AB2"/>
    <w:rsid w:val="00D87B9B"/>
    <w:rsid w:val="00D915F4"/>
    <w:rsid w:val="00D91D4E"/>
    <w:rsid w:val="00D92B98"/>
    <w:rsid w:val="00D937E5"/>
    <w:rsid w:val="00D93971"/>
    <w:rsid w:val="00D93B3E"/>
    <w:rsid w:val="00D949E2"/>
    <w:rsid w:val="00DA30CB"/>
    <w:rsid w:val="00DA4B69"/>
    <w:rsid w:val="00DA4E86"/>
    <w:rsid w:val="00DA66D8"/>
    <w:rsid w:val="00DA7E29"/>
    <w:rsid w:val="00DB068D"/>
    <w:rsid w:val="00DB0FC4"/>
    <w:rsid w:val="00DB11FE"/>
    <w:rsid w:val="00DB16AD"/>
    <w:rsid w:val="00DB335B"/>
    <w:rsid w:val="00DB3437"/>
    <w:rsid w:val="00DB3AD2"/>
    <w:rsid w:val="00DB4B43"/>
    <w:rsid w:val="00DB4FFB"/>
    <w:rsid w:val="00DC0A18"/>
    <w:rsid w:val="00DC0CED"/>
    <w:rsid w:val="00DC49DD"/>
    <w:rsid w:val="00DC4DF3"/>
    <w:rsid w:val="00DC6A76"/>
    <w:rsid w:val="00DC6DA1"/>
    <w:rsid w:val="00DC78FC"/>
    <w:rsid w:val="00DD08F9"/>
    <w:rsid w:val="00DD1B39"/>
    <w:rsid w:val="00DD223F"/>
    <w:rsid w:val="00DD2E7A"/>
    <w:rsid w:val="00DD30E2"/>
    <w:rsid w:val="00DD370C"/>
    <w:rsid w:val="00DD4507"/>
    <w:rsid w:val="00DD58FF"/>
    <w:rsid w:val="00DD630F"/>
    <w:rsid w:val="00DE3931"/>
    <w:rsid w:val="00DE3E14"/>
    <w:rsid w:val="00DE6973"/>
    <w:rsid w:val="00DE6C84"/>
    <w:rsid w:val="00DE6D47"/>
    <w:rsid w:val="00DF3C6E"/>
    <w:rsid w:val="00DF415A"/>
    <w:rsid w:val="00DF4E4F"/>
    <w:rsid w:val="00DF52B1"/>
    <w:rsid w:val="00DF60CB"/>
    <w:rsid w:val="00E0210F"/>
    <w:rsid w:val="00E04D35"/>
    <w:rsid w:val="00E051FB"/>
    <w:rsid w:val="00E05479"/>
    <w:rsid w:val="00E07852"/>
    <w:rsid w:val="00E111FF"/>
    <w:rsid w:val="00E1261C"/>
    <w:rsid w:val="00E12B22"/>
    <w:rsid w:val="00E1395B"/>
    <w:rsid w:val="00E17FE1"/>
    <w:rsid w:val="00E210BB"/>
    <w:rsid w:val="00E21C4C"/>
    <w:rsid w:val="00E22FD6"/>
    <w:rsid w:val="00E244F9"/>
    <w:rsid w:val="00E26AC7"/>
    <w:rsid w:val="00E2795A"/>
    <w:rsid w:val="00E308A6"/>
    <w:rsid w:val="00E31C3B"/>
    <w:rsid w:val="00E32E70"/>
    <w:rsid w:val="00E35960"/>
    <w:rsid w:val="00E36E41"/>
    <w:rsid w:val="00E41DE8"/>
    <w:rsid w:val="00E4259F"/>
    <w:rsid w:val="00E45112"/>
    <w:rsid w:val="00E47325"/>
    <w:rsid w:val="00E4740E"/>
    <w:rsid w:val="00E477DE"/>
    <w:rsid w:val="00E504F4"/>
    <w:rsid w:val="00E50B66"/>
    <w:rsid w:val="00E514A7"/>
    <w:rsid w:val="00E52522"/>
    <w:rsid w:val="00E54A0A"/>
    <w:rsid w:val="00E559EB"/>
    <w:rsid w:val="00E60E60"/>
    <w:rsid w:val="00E61DD4"/>
    <w:rsid w:val="00E6205A"/>
    <w:rsid w:val="00E633B0"/>
    <w:rsid w:val="00E65AA2"/>
    <w:rsid w:val="00E67E5D"/>
    <w:rsid w:val="00E70064"/>
    <w:rsid w:val="00E7053C"/>
    <w:rsid w:val="00E71FAA"/>
    <w:rsid w:val="00E72477"/>
    <w:rsid w:val="00E72F51"/>
    <w:rsid w:val="00E77936"/>
    <w:rsid w:val="00E869D8"/>
    <w:rsid w:val="00E86F07"/>
    <w:rsid w:val="00E86F9E"/>
    <w:rsid w:val="00E906E4"/>
    <w:rsid w:val="00E92B00"/>
    <w:rsid w:val="00E952AA"/>
    <w:rsid w:val="00E9574B"/>
    <w:rsid w:val="00E959A1"/>
    <w:rsid w:val="00E96691"/>
    <w:rsid w:val="00EA08C0"/>
    <w:rsid w:val="00EA150C"/>
    <w:rsid w:val="00EA1FAF"/>
    <w:rsid w:val="00EA2F29"/>
    <w:rsid w:val="00EA35D8"/>
    <w:rsid w:val="00EA6F91"/>
    <w:rsid w:val="00EB07A2"/>
    <w:rsid w:val="00EB21B4"/>
    <w:rsid w:val="00EB2A8B"/>
    <w:rsid w:val="00EB52B9"/>
    <w:rsid w:val="00EB5C3B"/>
    <w:rsid w:val="00EB6A3F"/>
    <w:rsid w:val="00EB7D2C"/>
    <w:rsid w:val="00EC04F1"/>
    <w:rsid w:val="00EC0574"/>
    <w:rsid w:val="00EC0883"/>
    <w:rsid w:val="00EC0B74"/>
    <w:rsid w:val="00EC3708"/>
    <w:rsid w:val="00EC3DDC"/>
    <w:rsid w:val="00EC5AC6"/>
    <w:rsid w:val="00EC6ED2"/>
    <w:rsid w:val="00ED1CBC"/>
    <w:rsid w:val="00ED1CC8"/>
    <w:rsid w:val="00ED23D6"/>
    <w:rsid w:val="00ED25FA"/>
    <w:rsid w:val="00ED3779"/>
    <w:rsid w:val="00ED4FAF"/>
    <w:rsid w:val="00ED68CC"/>
    <w:rsid w:val="00ED6D5E"/>
    <w:rsid w:val="00ED6FA8"/>
    <w:rsid w:val="00EE15F9"/>
    <w:rsid w:val="00EE1E56"/>
    <w:rsid w:val="00EE5A20"/>
    <w:rsid w:val="00EF02FC"/>
    <w:rsid w:val="00EF0BA9"/>
    <w:rsid w:val="00EF1C97"/>
    <w:rsid w:val="00EF3B60"/>
    <w:rsid w:val="00EF50F9"/>
    <w:rsid w:val="00EF5522"/>
    <w:rsid w:val="00F000B9"/>
    <w:rsid w:val="00F0016C"/>
    <w:rsid w:val="00F0049B"/>
    <w:rsid w:val="00F0154F"/>
    <w:rsid w:val="00F03719"/>
    <w:rsid w:val="00F0482B"/>
    <w:rsid w:val="00F06CFD"/>
    <w:rsid w:val="00F077CE"/>
    <w:rsid w:val="00F07C7E"/>
    <w:rsid w:val="00F108F0"/>
    <w:rsid w:val="00F1129E"/>
    <w:rsid w:val="00F11C2E"/>
    <w:rsid w:val="00F162C1"/>
    <w:rsid w:val="00F20DF7"/>
    <w:rsid w:val="00F2113A"/>
    <w:rsid w:val="00F2342A"/>
    <w:rsid w:val="00F23EBB"/>
    <w:rsid w:val="00F2440E"/>
    <w:rsid w:val="00F30F41"/>
    <w:rsid w:val="00F318FE"/>
    <w:rsid w:val="00F35FEA"/>
    <w:rsid w:val="00F37721"/>
    <w:rsid w:val="00F419FC"/>
    <w:rsid w:val="00F426AF"/>
    <w:rsid w:val="00F437E4"/>
    <w:rsid w:val="00F44086"/>
    <w:rsid w:val="00F45F80"/>
    <w:rsid w:val="00F50728"/>
    <w:rsid w:val="00F50D73"/>
    <w:rsid w:val="00F51695"/>
    <w:rsid w:val="00F5200F"/>
    <w:rsid w:val="00F5215B"/>
    <w:rsid w:val="00F526C4"/>
    <w:rsid w:val="00F57144"/>
    <w:rsid w:val="00F6090E"/>
    <w:rsid w:val="00F6218B"/>
    <w:rsid w:val="00F62CFF"/>
    <w:rsid w:val="00F67563"/>
    <w:rsid w:val="00F727F0"/>
    <w:rsid w:val="00F73111"/>
    <w:rsid w:val="00F74A75"/>
    <w:rsid w:val="00F75A8C"/>
    <w:rsid w:val="00F762CF"/>
    <w:rsid w:val="00F778FE"/>
    <w:rsid w:val="00F801E5"/>
    <w:rsid w:val="00F82037"/>
    <w:rsid w:val="00F82E67"/>
    <w:rsid w:val="00F84245"/>
    <w:rsid w:val="00F84A96"/>
    <w:rsid w:val="00F84C7D"/>
    <w:rsid w:val="00F8652B"/>
    <w:rsid w:val="00F86971"/>
    <w:rsid w:val="00F87071"/>
    <w:rsid w:val="00F91E03"/>
    <w:rsid w:val="00F91E38"/>
    <w:rsid w:val="00F930D0"/>
    <w:rsid w:val="00FA0403"/>
    <w:rsid w:val="00FA06FA"/>
    <w:rsid w:val="00FA5E8F"/>
    <w:rsid w:val="00FA680E"/>
    <w:rsid w:val="00FA6C75"/>
    <w:rsid w:val="00FA727E"/>
    <w:rsid w:val="00FB3B3F"/>
    <w:rsid w:val="00FB59BA"/>
    <w:rsid w:val="00FB6415"/>
    <w:rsid w:val="00FB7BE7"/>
    <w:rsid w:val="00FB7F14"/>
    <w:rsid w:val="00FC1251"/>
    <w:rsid w:val="00FC6818"/>
    <w:rsid w:val="00FD0BAB"/>
    <w:rsid w:val="00FD33D3"/>
    <w:rsid w:val="00FD3B28"/>
    <w:rsid w:val="00FD50EF"/>
    <w:rsid w:val="00FD5423"/>
    <w:rsid w:val="00FD62E8"/>
    <w:rsid w:val="00FE0FDF"/>
    <w:rsid w:val="00FE1041"/>
    <w:rsid w:val="00FE220E"/>
    <w:rsid w:val="00FE37A3"/>
    <w:rsid w:val="00FE5431"/>
    <w:rsid w:val="00FF0FB7"/>
    <w:rsid w:val="00FF17C6"/>
    <w:rsid w:val="00FF38DC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0D7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9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3973"/>
    <w:rPr>
      <w:i/>
      <w:iCs/>
    </w:rPr>
  </w:style>
  <w:style w:type="table" w:styleId="TableGrid">
    <w:name w:val="Table Grid"/>
    <w:basedOn w:val="TableNormal"/>
    <w:uiPriority w:val="59"/>
    <w:rsid w:val="00593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93973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7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9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3973"/>
    <w:rPr>
      <w:i/>
      <w:iCs/>
    </w:rPr>
  </w:style>
  <w:style w:type="table" w:styleId="TableGrid">
    <w:name w:val="Table Grid"/>
    <w:basedOn w:val="TableNormal"/>
    <w:uiPriority w:val="59"/>
    <w:rsid w:val="00593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93973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7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793</Words>
  <Characters>4524</Characters>
  <Application>Microsoft Macintosh Word</Application>
  <DocSecurity>0</DocSecurity>
  <Lines>37</Lines>
  <Paragraphs>10</Paragraphs>
  <ScaleCrop>false</ScaleCrop>
  <Company>Hewlett-Packard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Elizabeth Northup</cp:lastModifiedBy>
  <cp:revision>4</cp:revision>
  <dcterms:created xsi:type="dcterms:W3CDTF">2013-10-02T23:46:00Z</dcterms:created>
  <dcterms:modified xsi:type="dcterms:W3CDTF">2013-10-09T20:08:00Z</dcterms:modified>
</cp:coreProperties>
</file>