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785E8CD" w14:textId="2B884A4C" w:rsidR="007B4C16" w:rsidRDefault="007B4C16" w:rsidP="007B4C16">
      <w:pPr>
        <w:jc w:val="left"/>
        <w:rPr>
          <w:rFonts w:ascii="Times New Roman" w:hAnsi="Times New Roman"/>
        </w:rPr>
      </w:pPr>
      <w:r>
        <w:rPr>
          <w:rFonts w:ascii="Times New Roman" w:hAnsi="Times New Roman"/>
        </w:rPr>
        <w:t>Adams, Henry (</w:t>
      </w:r>
      <w:r w:rsidRPr="00236BE0">
        <w:rPr>
          <w:rFonts w:ascii="Times New Roman" w:hAnsi="Times New Roman" w:hint="eastAsia"/>
        </w:rPr>
        <w:t>1838</w:t>
      </w:r>
      <w:ins w:id="0" w:author="Elizabeth Northup" w:date="2013-09-24T13:17:00Z">
        <w:r w:rsidR="00B763E1">
          <w:rPr>
            <w:rFonts w:ascii="Times New Roman" w:hAnsi="Times New Roman"/>
          </w:rPr>
          <w:t>–</w:t>
        </w:r>
      </w:ins>
      <w:del w:id="1" w:author="Elizabeth Northup" w:date="2013-09-24T13:17:00Z">
        <w:r w:rsidRPr="00236BE0" w:rsidDel="00B763E1">
          <w:rPr>
            <w:rFonts w:ascii="Times New Roman" w:hAnsi="Times New Roman" w:hint="eastAsia"/>
          </w:rPr>
          <w:delText>-</w:delText>
        </w:r>
      </w:del>
      <w:r w:rsidRPr="00236BE0">
        <w:rPr>
          <w:rFonts w:ascii="Times New Roman" w:hAnsi="Times New Roman" w:hint="eastAsia"/>
        </w:rPr>
        <w:t>1918</w:t>
      </w:r>
      <w:r>
        <w:rPr>
          <w:rFonts w:ascii="Times New Roman" w:hAnsi="Times New Roman"/>
        </w:rPr>
        <w:t>)</w:t>
      </w:r>
    </w:p>
    <w:p w14:paraId="0E71DC7E" w14:textId="19EA2CCE" w:rsidR="004D1928" w:rsidRDefault="000E402A" w:rsidP="007B4C16">
      <w:pPr>
        <w:jc w:val="left"/>
        <w:rPr>
          <w:rFonts w:ascii="Times New Roman" w:hAnsi="Times New Roman"/>
        </w:rPr>
      </w:pPr>
      <w:r>
        <w:rPr>
          <w:rFonts w:ascii="Times New Roman" w:hAnsi="Times New Roman"/>
        </w:rPr>
        <w:t>Although he was known as a historian during his lifetime, Henry Adams—</w:t>
      </w:r>
      <w:r w:rsidR="00015AE6">
        <w:rPr>
          <w:rFonts w:ascii="Times New Roman" w:hAnsi="Times New Roman"/>
        </w:rPr>
        <w:t>like</w:t>
      </w:r>
      <w:r>
        <w:rPr>
          <w:rFonts w:ascii="Times New Roman" w:hAnsi="Times New Roman"/>
        </w:rPr>
        <w:t xml:space="preserve"> Henry James—is often seen as an </w:t>
      </w:r>
      <w:r w:rsidR="00015AE6">
        <w:rPr>
          <w:rFonts w:ascii="Times New Roman" w:hAnsi="Times New Roman"/>
        </w:rPr>
        <w:t xml:space="preserve">American precursor to modernism. This is </w:t>
      </w:r>
      <w:r>
        <w:rPr>
          <w:rFonts w:ascii="Times New Roman" w:hAnsi="Times New Roman"/>
        </w:rPr>
        <w:t xml:space="preserve">mainly due to his autobiography, </w:t>
      </w:r>
      <w:r w:rsidRPr="000E402A">
        <w:rPr>
          <w:rFonts w:ascii="Times New Roman" w:hAnsi="Times New Roman"/>
          <w:i/>
        </w:rPr>
        <w:t>The Education of Henry Adams</w:t>
      </w:r>
      <w:r>
        <w:rPr>
          <w:rFonts w:ascii="Times New Roman" w:hAnsi="Times New Roman"/>
        </w:rPr>
        <w:t xml:space="preserve">, which </w:t>
      </w:r>
      <w:r w:rsidR="00D96078">
        <w:rPr>
          <w:rFonts w:ascii="Times New Roman" w:hAnsi="Times New Roman"/>
        </w:rPr>
        <w:t xml:space="preserve">not only registers an aristocratic intellectual’s despair at the loss of ideals in the transformation of American society but, written in the third person, also secures a distance from </w:t>
      </w:r>
      <w:r w:rsidR="00D44E42">
        <w:rPr>
          <w:rFonts w:ascii="Times New Roman" w:hAnsi="Times New Roman"/>
        </w:rPr>
        <w:t>that</w:t>
      </w:r>
      <w:r w:rsidR="00D96078">
        <w:rPr>
          <w:rFonts w:ascii="Times New Roman" w:hAnsi="Times New Roman"/>
        </w:rPr>
        <w:t xml:space="preserve"> despair in order to observe it self-consciously and ironically. </w:t>
      </w:r>
      <w:r w:rsidR="00A36A1A">
        <w:rPr>
          <w:rFonts w:ascii="Times New Roman" w:hAnsi="Times New Roman"/>
        </w:rPr>
        <w:t xml:space="preserve">After his death, in fact, </w:t>
      </w:r>
      <w:proofErr w:type="gramStart"/>
      <w:r w:rsidR="00A36A1A">
        <w:rPr>
          <w:rFonts w:ascii="Times New Roman" w:hAnsi="Times New Roman"/>
        </w:rPr>
        <w:t xml:space="preserve">Adams’ literary significance was </w:t>
      </w:r>
      <w:r w:rsidR="00F22AE9">
        <w:rPr>
          <w:rFonts w:ascii="Times New Roman" w:hAnsi="Times New Roman"/>
        </w:rPr>
        <w:t>appreciated</w:t>
      </w:r>
      <w:r w:rsidR="00A36A1A">
        <w:rPr>
          <w:rFonts w:ascii="Times New Roman" w:hAnsi="Times New Roman"/>
        </w:rPr>
        <w:t xml:space="preserve"> by </w:t>
      </w:r>
      <w:r w:rsidR="00015AE6">
        <w:rPr>
          <w:rFonts w:ascii="Times New Roman" w:hAnsi="Times New Roman"/>
        </w:rPr>
        <w:t>such</w:t>
      </w:r>
      <w:r w:rsidR="00A36A1A">
        <w:rPr>
          <w:rFonts w:ascii="Times New Roman" w:hAnsi="Times New Roman"/>
        </w:rPr>
        <w:t xml:space="preserve"> New Critics as </w:t>
      </w:r>
      <w:proofErr w:type="spellStart"/>
      <w:r w:rsidR="00A36A1A">
        <w:rPr>
          <w:rFonts w:ascii="Times New Roman" w:hAnsi="Times New Roman"/>
        </w:rPr>
        <w:t>Yvor</w:t>
      </w:r>
      <w:proofErr w:type="spellEnd"/>
      <w:r w:rsidR="00A36A1A">
        <w:rPr>
          <w:rFonts w:ascii="Times New Roman" w:hAnsi="Times New Roman"/>
        </w:rPr>
        <w:t xml:space="preserve"> Winters and R. P. </w:t>
      </w:r>
      <w:proofErr w:type="spellStart"/>
      <w:r w:rsidR="00A36A1A">
        <w:rPr>
          <w:rFonts w:ascii="Times New Roman" w:hAnsi="Times New Roman"/>
        </w:rPr>
        <w:t>Blackmur</w:t>
      </w:r>
      <w:proofErr w:type="spellEnd"/>
      <w:proofErr w:type="gramEnd"/>
      <w:r w:rsidR="00A36A1A">
        <w:rPr>
          <w:rFonts w:ascii="Times New Roman" w:hAnsi="Times New Roman"/>
        </w:rPr>
        <w:t>.</w:t>
      </w:r>
    </w:p>
    <w:p w14:paraId="06D343BD" w14:textId="77777777" w:rsidR="00A36A1A" w:rsidRDefault="00A36A1A" w:rsidP="007B4C16">
      <w:pPr>
        <w:jc w:val="left"/>
        <w:rPr>
          <w:rFonts w:ascii="Times New Roman" w:hAnsi="Times New Roman"/>
        </w:rPr>
      </w:pPr>
    </w:p>
    <w:p w14:paraId="6569213E" w14:textId="46F9A70A" w:rsidR="00F22AE9" w:rsidRDefault="00F22AE9" w:rsidP="00F22AE9">
      <w:pPr>
        <w:jc w:val="left"/>
        <w:rPr>
          <w:rFonts w:ascii="Times New Roman" w:hAnsi="Times New Roman"/>
        </w:rPr>
      </w:pPr>
      <w:r>
        <w:rPr>
          <w:rFonts w:ascii="Times New Roman" w:hAnsi="Times New Roman"/>
        </w:rPr>
        <w:t>Adams, born in 1838, was a great grandson of the second President of the United States, John Adams, and a grandson of the sixth, John Quincy Adams. He was educated at Harvard University and later in Germany</w:t>
      </w:r>
      <w:ins w:id="2" w:author="Elizabeth Northup" w:date="2013-09-16T19:24:00Z">
        <w:r w:rsidR="005773F8">
          <w:rPr>
            <w:rFonts w:ascii="Times New Roman" w:hAnsi="Times New Roman"/>
          </w:rPr>
          <w:t>.</w:t>
        </w:r>
      </w:ins>
      <w:del w:id="3" w:author="Elizabeth Northup" w:date="2013-09-16T19:24:00Z">
        <w:r w:rsidDel="005773F8">
          <w:rPr>
            <w:rFonts w:ascii="Times New Roman" w:hAnsi="Times New Roman"/>
          </w:rPr>
          <w:delText>;</w:delText>
        </w:r>
      </w:del>
      <w:r>
        <w:rPr>
          <w:rFonts w:ascii="Times New Roman" w:hAnsi="Times New Roman"/>
        </w:rPr>
        <w:t xml:space="preserve"> </w:t>
      </w:r>
      <w:ins w:id="4" w:author="Elizabeth Northup" w:date="2013-09-16T19:24:00Z">
        <w:r w:rsidR="005773F8">
          <w:rPr>
            <w:rFonts w:ascii="Times New Roman" w:hAnsi="Times New Roman"/>
          </w:rPr>
          <w:t>D</w:t>
        </w:r>
      </w:ins>
      <w:del w:id="5" w:author="Elizabeth Northup" w:date="2013-09-16T19:24:00Z">
        <w:r w:rsidDel="005773F8">
          <w:rPr>
            <w:rFonts w:ascii="Times New Roman" w:hAnsi="Times New Roman"/>
          </w:rPr>
          <w:delText>d</w:delText>
        </w:r>
      </w:del>
      <w:r>
        <w:rPr>
          <w:rFonts w:ascii="Times New Roman" w:hAnsi="Times New Roman"/>
        </w:rPr>
        <w:t xml:space="preserve">uring the American Civil War he served in London as a private secretary for his father. After teaching history at Harvard and editing the </w:t>
      </w:r>
      <w:r w:rsidRPr="00C1520E">
        <w:rPr>
          <w:rFonts w:ascii="Times New Roman" w:hAnsi="Times New Roman"/>
          <w:i/>
        </w:rPr>
        <w:t>North American Review</w:t>
      </w:r>
      <w:r>
        <w:rPr>
          <w:rFonts w:ascii="Times New Roman" w:hAnsi="Times New Roman"/>
        </w:rPr>
        <w:t>, he settled in Washington D.C., researching American history</w:t>
      </w:r>
      <w:r w:rsidR="00015AE6">
        <w:rPr>
          <w:rFonts w:ascii="Times New Roman" w:hAnsi="Times New Roman"/>
        </w:rPr>
        <w:t xml:space="preserve"> (</w:t>
      </w:r>
      <w:r w:rsidR="00E338B7">
        <w:rPr>
          <w:rFonts w:ascii="Times New Roman" w:hAnsi="Times New Roman"/>
        </w:rPr>
        <w:t xml:space="preserve">which </w:t>
      </w:r>
      <w:r w:rsidR="00015AE6">
        <w:rPr>
          <w:rFonts w:ascii="Times New Roman" w:hAnsi="Times New Roman"/>
        </w:rPr>
        <w:t>led to</w:t>
      </w:r>
      <w:r w:rsidR="00E338B7">
        <w:rPr>
          <w:rFonts w:ascii="Times New Roman" w:hAnsi="Times New Roman"/>
        </w:rPr>
        <w:t xml:space="preserve"> </w:t>
      </w:r>
      <w:r w:rsidR="00E338B7">
        <w:rPr>
          <w:rFonts w:ascii="Times New Roman" w:hAnsi="Times New Roman"/>
          <w:i/>
          <w:iCs/>
        </w:rPr>
        <w:t>The Life of Albert Gallatin</w:t>
      </w:r>
      <w:r w:rsidR="00E338B7">
        <w:rPr>
          <w:rFonts w:ascii="Times New Roman" w:hAnsi="Times New Roman"/>
        </w:rPr>
        <w:t xml:space="preserve"> and </w:t>
      </w:r>
      <w:r w:rsidR="00E338B7" w:rsidRPr="00751693">
        <w:rPr>
          <w:rFonts w:ascii="Times New Roman" w:hAnsi="Times New Roman"/>
          <w:i/>
        </w:rPr>
        <w:t>History of the United States of America</w:t>
      </w:r>
      <w:r w:rsidR="00015AE6">
        <w:rPr>
          <w:rFonts w:ascii="Times New Roman" w:hAnsi="Times New Roman"/>
        </w:rPr>
        <w:t>)</w:t>
      </w:r>
      <w:r w:rsidR="00E338B7">
        <w:rPr>
          <w:rFonts w:ascii="Times New Roman" w:hAnsi="Times New Roman"/>
        </w:rPr>
        <w:t>,</w:t>
      </w:r>
      <w:r>
        <w:rPr>
          <w:rFonts w:ascii="Times New Roman" w:hAnsi="Times New Roman"/>
        </w:rPr>
        <w:t xml:space="preserve"> and making his house a salon of politicians and intellectuals. Works of this period include two novels—</w:t>
      </w:r>
      <w:r w:rsidRPr="00D22BA2">
        <w:rPr>
          <w:rFonts w:ascii="Times New Roman" w:hAnsi="Times New Roman"/>
          <w:i/>
        </w:rPr>
        <w:t>Democracy</w:t>
      </w:r>
      <w:r>
        <w:rPr>
          <w:rFonts w:ascii="Times New Roman" w:hAnsi="Times New Roman"/>
        </w:rPr>
        <w:t xml:space="preserve"> and </w:t>
      </w:r>
      <w:r w:rsidRPr="00D22BA2">
        <w:rPr>
          <w:rFonts w:ascii="Times New Roman" w:hAnsi="Times New Roman"/>
          <w:i/>
        </w:rPr>
        <w:t>Esther</w:t>
      </w:r>
      <w:r w:rsidRPr="00F22AE9">
        <w:rPr>
          <w:rFonts w:ascii="Times New Roman" w:hAnsi="Times New Roman"/>
        </w:rPr>
        <w:t xml:space="preserve">, </w:t>
      </w:r>
      <w:r w:rsidR="00FD5AED">
        <w:rPr>
          <w:rFonts w:ascii="Times New Roman" w:hAnsi="Times New Roman"/>
        </w:rPr>
        <w:t xml:space="preserve">both of which </w:t>
      </w:r>
      <w:r w:rsidR="001F5B65">
        <w:rPr>
          <w:rFonts w:ascii="Times New Roman" w:hAnsi="Times New Roman"/>
        </w:rPr>
        <w:t>portray the vicissitudes</w:t>
      </w:r>
      <w:r>
        <w:rPr>
          <w:rFonts w:ascii="Times New Roman" w:hAnsi="Times New Roman"/>
        </w:rPr>
        <w:t xml:space="preserve"> of </w:t>
      </w:r>
      <w:r w:rsidR="001F5B65">
        <w:rPr>
          <w:rFonts w:ascii="Times New Roman" w:hAnsi="Times New Roman"/>
        </w:rPr>
        <w:t>ideals</w:t>
      </w:r>
      <w:r w:rsidR="00605A47">
        <w:rPr>
          <w:rFonts w:ascii="Times New Roman" w:hAnsi="Times New Roman"/>
        </w:rPr>
        <w:t xml:space="preserve"> in contemporary America</w:t>
      </w:r>
      <w:r w:rsidR="00E8429C">
        <w:rPr>
          <w:rFonts w:ascii="Times New Roman" w:hAnsi="Times New Roman"/>
        </w:rPr>
        <w:t xml:space="preserve"> through the heroines’ adventures</w:t>
      </w:r>
      <w:r>
        <w:rPr>
          <w:rFonts w:ascii="Times New Roman" w:hAnsi="Times New Roman"/>
        </w:rPr>
        <w:t>.</w:t>
      </w:r>
      <w:r w:rsidRPr="00F22AE9">
        <w:rPr>
          <w:rFonts w:ascii="Times New Roman" w:hAnsi="Times New Roman"/>
        </w:rPr>
        <w:t xml:space="preserve"> </w:t>
      </w:r>
      <w:r>
        <w:rPr>
          <w:rFonts w:ascii="Times New Roman" w:hAnsi="Times New Roman"/>
        </w:rPr>
        <w:t xml:space="preserve">Throughout his life, Adams struggled to conceptualize the major transformations of American society; this latter, he argued, was losing touch with its republican ideals as a result of capitalism’s increasing social and economic dominance. </w:t>
      </w:r>
      <w:r w:rsidRPr="004C4072">
        <w:rPr>
          <w:rFonts w:ascii="Times New Roman" w:hAnsi="Times New Roman"/>
          <w:i/>
        </w:rPr>
        <w:t>Mont-Saint-Michel and Chartres</w:t>
      </w:r>
      <w:r>
        <w:rPr>
          <w:rFonts w:ascii="Times New Roman" w:hAnsi="Times New Roman"/>
        </w:rPr>
        <w:t xml:space="preserve"> and </w:t>
      </w:r>
      <w:r w:rsidRPr="004C4072">
        <w:rPr>
          <w:rFonts w:ascii="Times New Roman" w:hAnsi="Times New Roman"/>
          <w:i/>
        </w:rPr>
        <w:t>The Education of Henry Adams</w:t>
      </w:r>
      <w:r>
        <w:rPr>
          <w:rFonts w:ascii="Times New Roman" w:hAnsi="Times New Roman"/>
        </w:rPr>
        <w:t xml:space="preserve">, major works that address these questions, </w:t>
      </w:r>
      <w:r w:rsidR="00E67C1E">
        <w:rPr>
          <w:rFonts w:ascii="Times New Roman" w:hAnsi="Times New Roman"/>
        </w:rPr>
        <w:t>were his attempts at a new theory to account for the matrix of history in which these transformations occurred—from the unity of the Middle Ages to the chaos of the twentieth century—but not without an ironical gesture of his own ignorance.</w:t>
      </w:r>
    </w:p>
    <w:p w14:paraId="1F131126" w14:textId="77777777" w:rsidR="00F22AE9" w:rsidRDefault="00F22AE9" w:rsidP="007B4C16">
      <w:pPr>
        <w:jc w:val="left"/>
        <w:rPr>
          <w:rFonts w:ascii="Times New Roman" w:hAnsi="Times New Roman"/>
        </w:rPr>
      </w:pPr>
    </w:p>
    <w:p w14:paraId="1F1A6BD4" w14:textId="77777777" w:rsidR="007B4C16" w:rsidRDefault="007B4C16" w:rsidP="007B4C16">
      <w:pPr>
        <w:jc w:val="left"/>
        <w:rPr>
          <w:rFonts w:ascii="Times New Roman" w:hAnsi="Times New Roman"/>
        </w:rPr>
      </w:pPr>
    </w:p>
    <w:p w14:paraId="53A7631B" w14:textId="0A87FF87" w:rsidR="007B4C16" w:rsidRDefault="007B4C16" w:rsidP="007B4C16">
      <w:pPr>
        <w:jc w:val="left"/>
        <w:rPr>
          <w:rFonts w:ascii="Times New Roman" w:hAnsi="Times New Roman"/>
        </w:rPr>
      </w:pPr>
      <w:r>
        <w:rPr>
          <w:rFonts w:ascii="Times New Roman" w:hAnsi="Times New Roman"/>
        </w:rPr>
        <w:t xml:space="preserve">List of Major Woks </w:t>
      </w:r>
      <w:del w:id="6" w:author="Elizabeth Northup" w:date="2013-09-24T13:18:00Z">
        <w:r w:rsidDel="00B763E1">
          <w:rPr>
            <w:rFonts w:ascii="Times New Roman" w:hAnsi="Times New Roman"/>
          </w:rPr>
          <w:delText>(Most of the texts below are available at Google Books or Archive.org.)</w:delText>
        </w:r>
      </w:del>
    </w:p>
    <w:p w14:paraId="5791DA66" w14:textId="750F6E86" w:rsidR="007B4C16" w:rsidRPr="00CF0243" w:rsidRDefault="007B4C16" w:rsidP="007B4C16">
      <w:pPr>
        <w:ind w:left="720" w:hanging="720"/>
        <w:jc w:val="left"/>
        <w:rPr>
          <w:rFonts w:ascii="Times New Roman" w:hAnsi="Times New Roman"/>
        </w:rPr>
      </w:pPr>
      <w:proofErr w:type="gramStart"/>
      <w:r w:rsidRPr="00CF0243">
        <w:rPr>
          <w:rFonts w:ascii="Times New Roman" w:hAnsi="Times New Roman"/>
          <w:i/>
          <w:iCs/>
        </w:rPr>
        <w:t>The Life of Albert Gallatin</w:t>
      </w:r>
      <w:r w:rsidRPr="00CF0243">
        <w:rPr>
          <w:rFonts w:ascii="Times New Roman" w:hAnsi="Times New Roman"/>
        </w:rPr>
        <w:t>, 1879.</w:t>
      </w:r>
      <w:proofErr w:type="gramEnd"/>
      <w:r>
        <w:rPr>
          <w:rFonts w:ascii="Times New Roman" w:hAnsi="Times New Roman"/>
        </w:rPr>
        <w:t xml:space="preserve"> </w:t>
      </w:r>
    </w:p>
    <w:p w14:paraId="117461DC" w14:textId="36A50DCE" w:rsidR="007B4C16" w:rsidRPr="00CF0243" w:rsidRDefault="007B4C16" w:rsidP="007B4C16">
      <w:pPr>
        <w:ind w:left="720" w:hanging="720"/>
        <w:jc w:val="left"/>
        <w:rPr>
          <w:rFonts w:ascii="Times New Roman" w:hAnsi="Times New Roman"/>
        </w:rPr>
      </w:pPr>
      <w:r w:rsidRPr="00CF0243">
        <w:rPr>
          <w:rFonts w:ascii="Times New Roman" w:hAnsi="Times New Roman"/>
          <w:i/>
          <w:iCs/>
        </w:rPr>
        <w:t>Democracy: An American Novel</w:t>
      </w:r>
      <w:r w:rsidRPr="00CF0243">
        <w:rPr>
          <w:rFonts w:ascii="Times New Roman" w:hAnsi="Times New Roman"/>
        </w:rPr>
        <w:t>, 1880.</w:t>
      </w:r>
      <w:r>
        <w:rPr>
          <w:rFonts w:ascii="Times New Roman" w:hAnsi="Times New Roman"/>
        </w:rPr>
        <w:t xml:space="preserve"> </w:t>
      </w:r>
    </w:p>
    <w:p w14:paraId="38DAF07E" w14:textId="429704EF" w:rsidR="007B4C16" w:rsidRPr="00CF0243" w:rsidRDefault="007B4C16" w:rsidP="007B4C16">
      <w:pPr>
        <w:ind w:left="720" w:hanging="720"/>
        <w:jc w:val="left"/>
        <w:rPr>
          <w:rFonts w:ascii="Times New Roman" w:hAnsi="Times New Roman"/>
        </w:rPr>
      </w:pPr>
      <w:r w:rsidRPr="00CF0243">
        <w:rPr>
          <w:rFonts w:ascii="Times New Roman" w:hAnsi="Times New Roman"/>
          <w:i/>
          <w:iCs/>
        </w:rPr>
        <w:t>Esther: A Novel</w:t>
      </w:r>
      <w:r w:rsidRPr="00CF0243">
        <w:rPr>
          <w:rFonts w:ascii="Times New Roman" w:hAnsi="Times New Roman"/>
        </w:rPr>
        <w:t>, 1884.</w:t>
      </w:r>
      <w:r>
        <w:rPr>
          <w:rFonts w:ascii="Times New Roman" w:hAnsi="Times New Roman"/>
        </w:rPr>
        <w:t xml:space="preserve"> </w:t>
      </w:r>
    </w:p>
    <w:p w14:paraId="4248D4C2" w14:textId="728A0644" w:rsidR="007B4C16" w:rsidRPr="00F027C3" w:rsidRDefault="007B4C16" w:rsidP="007B4C16">
      <w:pPr>
        <w:ind w:left="720" w:hanging="720"/>
        <w:jc w:val="left"/>
        <w:rPr>
          <w:rFonts w:ascii="Times New Roman" w:hAnsi="Times New Roman"/>
        </w:rPr>
      </w:pPr>
      <w:proofErr w:type="gramStart"/>
      <w:r w:rsidRPr="00CF0243">
        <w:rPr>
          <w:rFonts w:ascii="Times New Roman" w:hAnsi="Times New Roman"/>
          <w:i/>
          <w:iCs/>
        </w:rPr>
        <w:t>History of the United States of America during the Administrations of Thomas Jefferson and James Madison</w:t>
      </w:r>
      <w:r>
        <w:rPr>
          <w:rFonts w:ascii="Times New Roman" w:hAnsi="Times New Roman"/>
        </w:rPr>
        <w:t>, 1889</w:t>
      </w:r>
      <w:ins w:id="7" w:author="Elizabeth Northup" w:date="2013-09-24T13:21:00Z">
        <w:r w:rsidR="00B763E1">
          <w:rPr>
            <w:rFonts w:ascii="Times New Roman" w:hAnsi="Times New Roman"/>
          </w:rPr>
          <w:softHyphen/>
          <w:t>–</w:t>
        </w:r>
      </w:ins>
      <w:del w:id="8" w:author="Elizabeth Northup" w:date="2013-09-24T13:21:00Z">
        <w:r w:rsidDel="00B763E1">
          <w:rPr>
            <w:rFonts w:ascii="Times New Roman" w:hAnsi="Times New Roman"/>
          </w:rPr>
          <w:delText>-</w:delText>
        </w:r>
      </w:del>
      <w:r w:rsidRPr="00CF0243">
        <w:rPr>
          <w:rFonts w:ascii="Times New Roman" w:hAnsi="Times New Roman"/>
        </w:rPr>
        <w:t>91.</w:t>
      </w:r>
      <w:proofErr w:type="gramEnd"/>
      <w:r>
        <w:rPr>
          <w:rFonts w:ascii="Times New Roman" w:hAnsi="Times New Roman"/>
        </w:rPr>
        <w:t xml:space="preserve"> </w:t>
      </w:r>
    </w:p>
    <w:p w14:paraId="7F16FF26" w14:textId="5DE5E4C2" w:rsidR="007B4C16" w:rsidRPr="00CF0243" w:rsidRDefault="007B4C16" w:rsidP="007B4C16">
      <w:pPr>
        <w:ind w:left="720" w:hanging="720"/>
        <w:jc w:val="left"/>
        <w:rPr>
          <w:rFonts w:ascii="Times New Roman" w:hAnsi="Times New Roman"/>
        </w:rPr>
      </w:pPr>
      <w:r>
        <w:rPr>
          <w:rFonts w:ascii="Times New Roman" w:hAnsi="Times New Roman"/>
          <w:i/>
          <w:iCs/>
        </w:rPr>
        <w:t>Mont-Sain</w:t>
      </w:r>
      <w:r w:rsidRPr="00CF0243">
        <w:rPr>
          <w:rFonts w:ascii="Times New Roman" w:hAnsi="Times New Roman"/>
          <w:i/>
          <w:iCs/>
        </w:rPr>
        <w:t>t-Michel and Chartres</w:t>
      </w:r>
      <w:r w:rsidRPr="00CF0243">
        <w:rPr>
          <w:rFonts w:ascii="Times New Roman" w:hAnsi="Times New Roman"/>
        </w:rPr>
        <w:t>, 1913.</w:t>
      </w:r>
      <w:r>
        <w:rPr>
          <w:rFonts w:ascii="Times New Roman" w:hAnsi="Times New Roman"/>
        </w:rPr>
        <w:t xml:space="preserve"> </w:t>
      </w:r>
    </w:p>
    <w:p w14:paraId="30474B7E" w14:textId="46058C58" w:rsidR="007B4C16" w:rsidRPr="00CF0243" w:rsidRDefault="007B4C16" w:rsidP="007B4C16">
      <w:pPr>
        <w:ind w:left="720" w:hanging="720"/>
        <w:jc w:val="left"/>
        <w:rPr>
          <w:rFonts w:ascii="Times New Roman" w:hAnsi="Times New Roman"/>
        </w:rPr>
      </w:pPr>
      <w:proofErr w:type="gramStart"/>
      <w:r w:rsidRPr="00CF0243">
        <w:rPr>
          <w:rFonts w:ascii="Times New Roman" w:hAnsi="Times New Roman"/>
          <w:i/>
          <w:iCs/>
        </w:rPr>
        <w:t>The Education of Henry Adams</w:t>
      </w:r>
      <w:r w:rsidRPr="00CF0243">
        <w:rPr>
          <w:rFonts w:ascii="Times New Roman" w:hAnsi="Times New Roman"/>
        </w:rPr>
        <w:t>, 1918.</w:t>
      </w:r>
      <w:proofErr w:type="gramEnd"/>
      <w:r>
        <w:rPr>
          <w:rFonts w:ascii="Times New Roman" w:hAnsi="Times New Roman"/>
        </w:rPr>
        <w:t xml:space="preserve"> </w:t>
      </w:r>
    </w:p>
    <w:p w14:paraId="3A27EFD3" w14:textId="277169DD" w:rsidR="007B4C16" w:rsidRPr="00CF0243" w:rsidRDefault="007B4C16" w:rsidP="007B4C16">
      <w:pPr>
        <w:ind w:left="720" w:hanging="720"/>
        <w:jc w:val="left"/>
        <w:rPr>
          <w:rFonts w:ascii="Times New Roman" w:hAnsi="Times New Roman"/>
        </w:rPr>
      </w:pPr>
      <w:proofErr w:type="gramStart"/>
      <w:r w:rsidRPr="00CF0243">
        <w:rPr>
          <w:rFonts w:ascii="Times New Roman" w:hAnsi="Times New Roman"/>
          <w:i/>
          <w:iCs/>
        </w:rPr>
        <w:t>The Degradation of the Democratic Dogma</w:t>
      </w:r>
      <w:r w:rsidRPr="00CF0243">
        <w:rPr>
          <w:rFonts w:ascii="Times New Roman" w:hAnsi="Times New Roman"/>
        </w:rPr>
        <w:t>, 1919.</w:t>
      </w:r>
      <w:proofErr w:type="gramEnd"/>
    </w:p>
    <w:p w14:paraId="29283D55" w14:textId="77777777" w:rsidR="007B4C16" w:rsidRDefault="007B4C16" w:rsidP="007B4C16">
      <w:pPr>
        <w:jc w:val="left"/>
        <w:rPr>
          <w:rFonts w:ascii="Times New Roman" w:hAnsi="Times New Roman"/>
        </w:rPr>
      </w:pPr>
    </w:p>
    <w:p w14:paraId="07C5AAE4" w14:textId="77777777" w:rsidR="007B4C16" w:rsidRPr="00B763E1" w:rsidRDefault="007B4C16" w:rsidP="007B4C16">
      <w:pPr>
        <w:jc w:val="left"/>
        <w:rPr>
          <w:rFonts w:ascii="Times New Roman" w:hAnsi="Times New Roman"/>
          <w:rPrChange w:id="9" w:author="Elizabeth Northup" w:date="2013-09-24T13:21:00Z">
            <w:rPr>
              <w:rFonts w:ascii="Times New Roman" w:hAnsi="Times New Roman"/>
              <w:u w:val="single"/>
            </w:rPr>
          </w:rPrChange>
        </w:rPr>
      </w:pPr>
      <w:r w:rsidRPr="00B763E1">
        <w:rPr>
          <w:rFonts w:ascii="Times New Roman" w:hAnsi="Times New Roman"/>
          <w:rPrChange w:id="10" w:author="Elizabeth Northup" w:date="2013-09-24T13:21:00Z">
            <w:rPr>
              <w:rFonts w:ascii="Times New Roman" w:hAnsi="Times New Roman"/>
              <w:u w:val="single"/>
            </w:rPr>
          </w:rPrChange>
        </w:rPr>
        <w:t>Popular Editions</w:t>
      </w:r>
    </w:p>
    <w:p w14:paraId="4539AB78" w14:textId="5186A6C4" w:rsidR="007B4C16" w:rsidRDefault="007B4C16" w:rsidP="007B4C16">
      <w:pPr>
        <w:ind w:left="720" w:hanging="720"/>
        <w:jc w:val="left"/>
        <w:rPr>
          <w:rFonts w:ascii="Times New Roman" w:hAnsi="Times New Roman"/>
        </w:rPr>
      </w:pPr>
      <w:del w:id="11" w:author="Elizabeth Northup" w:date="2013-09-25T20:32:00Z">
        <w:r w:rsidRPr="00C533D1" w:rsidDel="008F6856">
          <w:rPr>
            <w:rFonts w:ascii="Times New Roman" w:hAnsi="Times New Roman"/>
          </w:rPr>
          <w:delText>Adams, H</w:delText>
        </w:r>
      </w:del>
      <w:ins w:id="12" w:author="Elizabeth Northup" w:date="2013-09-25T20:31:00Z">
        <w:r w:rsidR="008F6856" w:rsidRPr="00C533D1">
          <w:rPr>
            <w:rFonts w:ascii="Times New Roman" w:hAnsi="Times New Roman"/>
          </w:rPr>
          <w:t>Samuels</w:t>
        </w:r>
        <w:r w:rsidR="008F6856">
          <w:rPr>
            <w:rFonts w:ascii="Times New Roman" w:hAnsi="Times New Roman"/>
          </w:rPr>
          <w:t>, E.</w:t>
        </w:r>
        <w:r w:rsidR="008F6856" w:rsidRPr="00C533D1">
          <w:rPr>
            <w:rFonts w:ascii="Times New Roman" w:hAnsi="Times New Roman"/>
          </w:rPr>
          <w:t xml:space="preserve"> and Samuels</w:t>
        </w:r>
        <w:r w:rsidR="008F6856">
          <w:rPr>
            <w:rFonts w:ascii="Times New Roman" w:hAnsi="Times New Roman"/>
          </w:rPr>
          <w:t>, J.</w:t>
        </w:r>
        <w:r w:rsidR="008F6856" w:rsidRPr="00C533D1">
          <w:rPr>
            <w:rFonts w:ascii="Times New Roman" w:hAnsi="Times New Roman"/>
          </w:rPr>
          <w:t xml:space="preserve"> N.</w:t>
        </w:r>
        <w:r w:rsidR="008F6856">
          <w:rPr>
            <w:rFonts w:ascii="Times New Roman" w:hAnsi="Times New Roman"/>
          </w:rPr>
          <w:t xml:space="preserve"> (eds.)</w:t>
        </w:r>
        <w:r w:rsidR="008F6856" w:rsidRPr="00C533D1">
          <w:rPr>
            <w:rFonts w:ascii="Times New Roman" w:hAnsi="Times New Roman"/>
          </w:rPr>
          <w:t xml:space="preserve"> </w:t>
        </w:r>
      </w:ins>
      <w:ins w:id="13" w:author="Elizabeth Northup" w:date="2013-09-25T20:20:00Z">
        <w:r w:rsidR="008F6856">
          <w:rPr>
            <w:rFonts w:ascii="Times New Roman" w:hAnsi="Times New Roman"/>
          </w:rPr>
          <w:t>(1983)</w:t>
        </w:r>
      </w:ins>
      <w:del w:id="14" w:author="Elizabeth Northup" w:date="2013-09-25T20:20:00Z">
        <w:r w:rsidRPr="00C533D1" w:rsidDel="008F6856">
          <w:rPr>
            <w:rFonts w:ascii="Times New Roman" w:hAnsi="Times New Roman"/>
          </w:rPr>
          <w:delText>enry.</w:delText>
        </w:r>
      </w:del>
      <w:r w:rsidRPr="00C533D1">
        <w:rPr>
          <w:rFonts w:ascii="Times New Roman" w:hAnsi="Times New Roman"/>
        </w:rPr>
        <w:t xml:space="preserve"> </w:t>
      </w:r>
      <w:r w:rsidRPr="00C533D1">
        <w:rPr>
          <w:rFonts w:ascii="Times New Roman" w:hAnsi="Times New Roman"/>
          <w:i/>
          <w:iCs/>
        </w:rPr>
        <w:t>Democracy, Esther, Mont Saint Michel and Chartres, The Education of Henry Adams, Poems</w:t>
      </w:r>
      <w:ins w:id="15" w:author="Elizabeth Northup" w:date="2013-09-25T20:21:00Z">
        <w:r w:rsidR="008F6856">
          <w:rPr>
            <w:rFonts w:ascii="Times New Roman" w:hAnsi="Times New Roman"/>
            <w:i/>
            <w:iCs/>
          </w:rPr>
          <w:t>,</w:t>
        </w:r>
      </w:ins>
      <w:del w:id="16" w:author="Elizabeth Northup" w:date="2013-09-25T20:21:00Z">
        <w:r w:rsidRPr="00C533D1" w:rsidDel="008F6856">
          <w:rPr>
            <w:rFonts w:ascii="Times New Roman" w:hAnsi="Times New Roman"/>
            <w:i/>
            <w:iCs/>
          </w:rPr>
          <w:delText>.</w:delText>
        </w:r>
      </w:del>
      <w:r w:rsidRPr="00C533D1">
        <w:rPr>
          <w:rFonts w:ascii="Times New Roman" w:hAnsi="Times New Roman"/>
          <w:i/>
          <w:iCs/>
        </w:rPr>
        <w:t xml:space="preserve"> </w:t>
      </w:r>
      <w:del w:id="17" w:author="Elizabeth Northup" w:date="2013-09-25T20:24:00Z">
        <w:r w:rsidRPr="00C533D1" w:rsidDel="008F6856">
          <w:rPr>
            <w:rFonts w:ascii="Times New Roman" w:hAnsi="Times New Roman"/>
          </w:rPr>
          <w:delText xml:space="preserve">Edited by Ernest </w:delText>
        </w:r>
      </w:del>
      <w:del w:id="18" w:author="Elizabeth Northup" w:date="2013-09-25T20:31:00Z">
        <w:r w:rsidRPr="00C533D1" w:rsidDel="008F6856">
          <w:rPr>
            <w:rFonts w:ascii="Times New Roman" w:hAnsi="Times New Roman"/>
          </w:rPr>
          <w:delText xml:space="preserve">Samuels and </w:delText>
        </w:r>
      </w:del>
      <w:del w:id="19" w:author="Elizabeth Northup" w:date="2013-09-25T20:23:00Z">
        <w:r w:rsidRPr="00C533D1" w:rsidDel="008F6856">
          <w:rPr>
            <w:rFonts w:ascii="Times New Roman" w:hAnsi="Times New Roman"/>
          </w:rPr>
          <w:delText xml:space="preserve">Jayne N. </w:delText>
        </w:r>
      </w:del>
      <w:del w:id="20" w:author="Elizabeth Northup" w:date="2013-09-25T20:31:00Z">
        <w:r w:rsidRPr="00C533D1" w:rsidDel="008F6856">
          <w:rPr>
            <w:rFonts w:ascii="Times New Roman" w:hAnsi="Times New Roman"/>
          </w:rPr>
          <w:delText>Samuels</w:delText>
        </w:r>
      </w:del>
      <w:del w:id="21" w:author="Elizabeth Northup" w:date="2013-09-25T20:23:00Z">
        <w:r w:rsidRPr="00C533D1" w:rsidDel="008F6856">
          <w:rPr>
            <w:rFonts w:ascii="Times New Roman" w:hAnsi="Times New Roman"/>
          </w:rPr>
          <w:delText>.</w:delText>
        </w:r>
      </w:del>
      <w:del w:id="22" w:author="Elizabeth Northup" w:date="2013-09-25T20:31:00Z">
        <w:r w:rsidRPr="00C533D1" w:rsidDel="008F6856">
          <w:rPr>
            <w:rFonts w:ascii="Times New Roman" w:hAnsi="Times New Roman"/>
          </w:rPr>
          <w:delText xml:space="preserve"> </w:delText>
        </w:r>
      </w:del>
      <w:proofErr w:type="gramStart"/>
      <w:r w:rsidRPr="00C533D1">
        <w:rPr>
          <w:rFonts w:ascii="Times New Roman" w:hAnsi="Times New Roman"/>
        </w:rPr>
        <w:t>New</w:t>
      </w:r>
      <w:proofErr w:type="gramEnd"/>
      <w:r w:rsidRPr="00C533D1">
        <w:rPr>
          <w:rFonts w:ascii="Times New Roman" w:hAnsi="Times New Roman"/>
        </w:rPr>
        <w:t xml:space="preserve"> York: Library of America</w:t>
      </w:r>
      <w:ins w:id="23" w:author="Elizabeth Northup" w:date="2013-09-25T20:33:00Z">
        <w:r w:rsidR="008F6856">
          <w:rPr>
            <w:rFonts w:ascii="Times New Roman" w:hAnsi="Times New Roman"/>
          </w:rPr>
          <w:t>.</w:t>
        </w:r>
      </w:ins>
      <w:del w:id="24" w:author="Elizabeth Northup" w:date="2013-09-25T20:33:00Z">
        <w:r w:rsidRPr="00C533D1" w:rsidDel="008F6856">
          <w:rPr>
            <w:rFonts w:ascii="Times New Roman" w:hAnsi="Times New Roman"/>
          </w:rPr>
          <w:delText>, 1983.</w:delText>
        </w:r>
      </w:del>
    </w:p>
    <w:p w14:paraId="5073EEBD" w14:textId="166FC2AE" w:rsidR="007B4C16" w:rsidRDefault="008F6856" w:rsidP="007B4C16">
      <w:pPr>
        <w:ind w:left="720" w:hanging="720"/>
        <w:jc w:val="left"/>
        <w:rPr>
          <w:rFonts w:ascii="Times New Roman" w:hAnsi="Times New Roman"/>
        </w:rPr>
      </w:pPr>
      <w:proofErr w:type="spellStart"/>
      <w:ins w:id="25" w:author="Elizabeth Northup" w:date="2013-09-25T20:33:00Z">
        <w:r>
          <w:rPr>
            <w:rFonts w:ascii="Times New Roman" w:hAnsi="Times New Roman"/>
          </w:rPr>
          <w:t>Harbet</w:t>
        </w:r>
        <w:proofErr w:type="spellEnd"/>
        <w:r>
          <w:rPr>
            <w:rFonts w:ascii="Times New Roman" w:hAnsi="Times New Roman"/>
          </w:rPr>
          <w:t xml:space="preserve">, E. N. (ed.) (1986) </w:t>
        </w:r>
      </w:ins>
      <w:del w:id="26" w:author="Elizabeth Northup" w:date="2013-09-25T20:33:00Z">
        <w:r w:rsidR="007B4C16" w:rsidRPr="00C533D1" w:rsidDel="008F6856">
          <w:rPr>
            <w:rFonts w:ascii="Times New Roman" w:hAnsi="Times New Roman"/>
          </w:rPr>
          <w:delText xml:space="preserve">———. </w:delText>
        </w:r>
      </w:del>
      <w:r w:rsidR="007B4C16" w:rsidRPr="00C533D1">
        <w:rPr>
          <w:rFonts w:ascii="Times New Roman" w:hAnsi="Times New Roman"/>
          <w:i/>
          <w:iCs/>
        </w:rPr>
        <w:t xml:space="preserve">History of the </w:t>
      </w:r>
      <w:r w:rsidR="007B4C16">
        <w:rPr>
          <w:rFonts w:ascii="Times New Roman" w:hAnsi="Times New Roman"/>
          <w:i/>
          <w:iCs/>
        </w:rPr>
        <w:t>United States during the Admin</w:t>
      </w:r>
      <w:r w:rsidR="007B4C16" w:rsidRPr="00C533D1">
        <w:rPr>
          <w:rFonts w:ascii="Times New Roman" w:hAnsi="Times New Roman"/>
          <w:i/>
          <w:iCs/>
        </w:rPr>
        <w:t>istration of Thomas Jefferson</w:t>
      </w:r>
      <w:ins w:id="27" w:author="Elizabeth Northup" w:date="2013-09-25T20:34:00Z">
        <w:r>
          <w:rPr>
            <w:rFonts w:ascii="Times New Roman" w:hAnsi="Times New Roman"/>
            <w:i/>
            <w:iCs/>
          </w:rPr>
          <w:t xml:space="preserve">, </w:t>
        </w:r>
      </w:ins>
      <w:del w:id="28" w:author="Elizabeth Northup" w:date="2013-09-25T20:34:00Z">
        <w:r w:rsidR="007B4C16" w:rsidRPr="00C533D1" w:rsidDel="008F6856">
          <w:rPr>
            <w:rFonts w:ascii="Times New Roman" w:hAnsi="Times New Roman"/>
            <w:i/>
            <w:iCs/>
          </w:rPr>
          <w:delText xml:space="preserve">. </w:delText>
        </w:r>
        <w:r w:rsidR="007B4C16" w:rsidRPr="00C533D1" w:rsidDel="008F6856">
          <w:rPr>
            <w:rFonts w:ascii="Times New Roman" w:hAnsi="Times New Roman"/>
          </w:rPr>
          <w:delText xml:space="preserve">Edited by Earl N. Harbert. </w:delText>
        </w:r>
      </w:del>
      <w:r w:rsidR="007B4C16" w:rsidRPr="00C533D1">
        <w:rPr>
          <w:rFonts w:ascii="Times New Roman" w:hAnsi="Times New Roman"/>
        </w:rPr>
        <w:t>New York: Library of America</w:t>
      </w:r>
      <w:del w:id="29" w:author="Elizabeth Northup" w:date="2013-09-25T20:34:00Z">
        <w:r w:rsidR="007B4C16" w:rsidRPr="00C533D1" w:rsidDel="008F6856">
          <w:rPr>
            <w:rFonts w:ascii="Times New Roman" w:hAnsi="Times New Roman"/>
          </w:rPr>
          <w:delText>, 1986</w:delText>
        </w:r>
      </w:del>
      <w:r w:rsidR="007B4C16" w:rsidRPr="00C533D1">
        <w:rPr>
          <w:rFonts w:ascii="Times New Roman" w:hAnsi="Times New Roman"/>
        </w:rPr>
        <w:t>.</w:t>
      </w:r>
    </w:p>
    <w:p w14:paraId="0A9AA1D4" w14:textId="19F6D8F4" w:rsidR="007B4C16" w:rsidRPr="00C533D1" w:rsidRDefault="007B4C16" w:rsidP="007B4C16">
      <w:pPr>
        <w:ind w:left="720" w:hanging="720"/>
        <w:jc w:val="left"/>
        <w:rPr>
          <w:rFonts w:ascii="Times New Roman" w:hAnsi="Times New Roman"/>
        </w:rPr>
      </w:pPr>
      <w:r w:rsidRPr="00C533D1">
        <w:rPr>
          <w:rFonts w:ascii="Times New Roman" w:hAnsi="Times New Roman"/>
        </w:rPr>
        <w:t>———.</w:t>
      </w:r>
      <w:ins w:id="30" w:author="Elizabeth Northup" w:date="2013-09-25T20:34:00Z">
        <w:r w:rsidR="008F6856">
          <w:rPr>
            <w:rFonts w:ascii="Times New Roman" w:hAnsi="Times New Roman"/>
          </w:rPr>
          <w:t xml:space="preserve"> (1986) </w:t>
        </w:r>
      </w:ins>
      <w:del w:id="31" w:author="Elizabeth Northup" w:date="2013-09-25T20:34:00Z">
        <w:r w:rsidRPr="00C533D1" w:rsidDel="008F6856">
          <w:rPr>
            <w:rFonts w:ascii="Times New Roman" w:hAnsi="Times New Roman"/>
          </w:rPr>
          <w:delText xml:space="preserve"> </w:delText>
        </w:r>
      </w:del>
      <w:r w:rsidRPr="00C533D1">
        <w:rPr>
          <w:rFonts w:ascii="Times New Roman" w:hAnsi="Times New Roman"/>
          <w:i/>
          <w:iCs/>
        </w:rPr>
        <w:t xml:space="preserve">History of the </w:t>
      </w:r>
      <w:r>
        <w:rPr>
          <w:rFonts w:ascii="Times New Roman" w:hAnsi="Times New Roman"/>
          <w:i/>
          <w:iCs/>
        </w:rPr>
        <w:t>United States during the Admin</w:t>
      </w:r>
      <w:r w:rsidRPr="00C533D1">
        <w:rPr>
          <w:rFonts w:ascii="Times New Roman" w:hAnsi="Times New Roman"/>
          <w:i/>
          <w:iCs/>
        </w:rPr>
        <w:t xml:space="preserve">istration of </w:t>
      </w:r>
      <w:r w:rsidR="002960AC">
        <w:rPr>
          <w:rFonts w:ascii="Times New Roman" w:hAnsi="Times New Roman"/>
          <w:i/>
          <w:iCs/>
        </w:rPr>
        <w:t>James Ma</w:t>
      </w:r>
      <w:r>
        <w:rPr>
          <w:rFonts w:ascii="Times New Roman" w:hAnsi="Times New Roman"/>
          <w:i/>
          <w:iCs/>
        </w:rPr>
        <w:t>dison</w:t>
      </w:r>
      <w:ins w:id="32" w:author="Elizabeth Northup" w:date="2013-09-25T20:34:00Z">
        <w:r w:rsidR="008F6856">
          <w:rPr>
            <w:rFonts w:ascii="Times New Roman" w:hAnsi="Times New Roman"/>
            <w:iCs/>
          </w:rPr>
          <w:t>,</w:t>
        </w:r>
      </w:ins>
      <w:del w:id="33" w:author="Elizabeth Northup" w:date="2013-09-25T20:34:00Z">
        <w:r w:rsidRPr="00C533D1" w:rsidDel="008F6856">
          <w:rPr>
            <w:rFonts w:ascii="Times New Roman" w:hAnsi="Times New Roman"/>
            <w:i/>
            <w:iCs/>
          </w:rPr>
          <w:delText>.</w:delText>
        </w:r>
      </w:del>
      <w:r w:rsidRPr="00C533D1">
        <w:rPr>
          <w:rFonts w:ascii="Times New Roman" w:hAnsi="Times New Roman"/>
          <w:i/>
          <w:iCs/>
        </w:rPr>
        <w:t xml:space="preserve"> </w:t>
      </w:r>
      <w:del w:id="34" w:author="Elizabeth Northup" w:date="2013-09-25T20:34:00Z">
        <w:r w:rsidRPr="00C533D1" w:rsidDel="008F6856">
          <w:rPr>
            <w:rFonts w:ascii="Times New Roman" w:hAnsi="Times New Roman"/>
          </w:rPr>
          <w:delText xml:space="preserve">Edited by Earl N. Harbert. </w:delText>
        </w:r>
      </w:del>
      <w:r w:rsidRPr="00C533D1">
        <w:rPr>
          <w:rFonts w:ascii="Times New Roman" w:hAnsi="Times New Roman"/>
        </w:rPr>
        <w:t>New York: Library of America</w:t>
      </w:r>
      <w:del w:id="35" w:author="Elizabeth Northup" w:date="2013-09-25T20:34:00Z">
        <w:r w:rsidRPr="00C533D1" w:rsidDel="008F6856">
          <w:rPr>
            <w:rFonts w:ascii="Times New Roman" w:hAnsi="Times New Roman"/>
          </w:rPr>
          <w:delText>, 1986</w:delText>
        </w:r>
      </w:del>
      <w:r w:rsidRPr="00C533D1">
        <w:rPr>
          <w:rFonts w:ascii="Times New Roman" w:hAnsi="Times New Roman"/>
        </w:rPr>
        <w:t>.</w:t>
      </w:r>
    </w:p>
    <w:p w14:paraId="693EFB55" w14:textId="77777777" w:rsidR="007B4C16" w:rsidRPr="00C533D1" w:rsidRDefault="007B4C16" w:rsidP="007B4C16">
      <w:pPr>
        <w:ind w:left="720" w:hanging="720"/>
        <w:jc w:val="left"/>
        <w:rPr>
          <w:rFonts w:ascii="Times New Roman" w:hAnsi="Times New Roman"/>
        </w:rPr>
      </w:pPr>
    </w:p>
    <w:p w14:paraId="303CEA5C" w14:textId="77777777" w:rsidR="007B4C16" w:rsidRPr="00B763E1" w:rsidRDefault="007B4C16" w:rsidP="007B4C16">
      <w:pPr>
        <w:ind w:left="720" w:hanging="720"/>
        <w:jc w:val="left"/>
        <w:rPr>
          <w:rFonts w:ascii="Times New Roman" w:hAnsi="Times New Roman"/>
          <w:rPrChange w:id="36" w:author="Elizabeth Northup" w:date="2013-09-24T13:22:00Z">
            <w:rPr>
              <w:rFonts w:ascii="Times New Roman" w:hAnsi="Times New Roman"/>
              <w:u w:val="single"/>
            </w:rPr>
          </w:rPrChange>
        </w:rPr>
      </w:pPr>
      <w:r w:rsidRPr="00B763E1">
        <w:rPr>
          <w:rFonts w:ascii="Times New Roman" w:hAnsi="Times New Roman"/>
          <w:rPrChange w:id="37" w:author="Elizabeth Northup" w:date="2013-09-24T13:22:00Z">
            <w:rPr>
              <w:rFonts w:ascii="Times New Roman" w:hAnsi="Times New Roman"/>
              <w:u w:val="single"/>
            </w:rPr>
          </w:rPrChange>
        </w:rPr>
        <w:t>Suggested Reading</w:t>
      </w:r>
    </w:p>
    <w:p w14:paraId="2BF79647" w14:textId="05A85FD7" w:rsidR="007B4C16" w:rsidRDefault="007B4C16" w:rsidP="007B4C16">
      <w:pPr>
        <w:ind w:left="720" w:hanging="720"/>
        <w:jc w:val="left"/>
        <w:rPr>
          <w:rFonts w:ascii="Times New Roman" w:hAnsi="Times New Roman"/>
        </w:rPr>
      </w:pPr>
      <w:r>
        <w:rPr>
          <w:rFonts w:ascii="Times New Roman" w:hAnsi="Times New Roman"/>
        </w:rPr>
        <w:t xml:space="preserve">Bush, C. (1991) </w:t>
      </w:r>
      <w:r w:rsidRPr="001C3A80">
        <w:rPr>
          <w:rFonts w:ascii="Times New Roman" w:hAnsi="Times New Roman"/>
          <w:i/>
        </w:rPr>
        <w:t>Halfway to Revolution: Investigation and Crisis in the Work of Henry Adams, William James and Gertrude Stein</w:t>
      </w:r>
      <w:r>
        <w:rPr>
          <w:rFonts w:ascii="Times New Roman" w:hAnsi="Times New Roman"/>
        </w:rPr>
        <w:t xml:space="preserve">, New Haven: Yale University Press. </w:t>
      </w:r>
    </w:p>
    <w:p w14:paraId="544CE6E0" w14:textId="0F445672" w:rsidR="007B4C16" w:rsidRDefault="007B4C16" w:rsidP="007B4C16">
      <w:pPr>
        <w:ind w:left="720" w:hanging="720"/>
        <w:jc w:val="left"/>
        <w:rPr>
          <w:rFonts w:ascii="Times New Roman" w:hAnsi="Times New Roman"/>
        </w:rPr>
      </w:pPr>
      <w:proofErr w:type="spellStart"/>
      <w:r>
        <w:rPr>
          <w:rFonts w:ascii="Times New Roman" w:hAnsi="Times New Roman"/>
        </w:rPr>
        <w:t>Lears</w:t>
      </w:r>
      <w:proofErr w:type="spellEnd"/>
      <w:r>
        <w:rPr>
          <w:rFonts w:ascii="Times New Roman" w:hAnsi="Times New Roman"/>
        </w:rPr>
        <w:t>, T.</w:t>
      </w:r>
      <w:ins w:id="38" w:author="Elizabeth Northup" w:date="2013-09-25T20:46:00Z">
        <w:r w:rsidR="005C0C69">
          <w:rPr>
            <w:rFonts w:ascii="Times New Roman" w:hAnsi="Times New Roman"/>
          </w:rPr>
          <w:t xml:space="preserve"> </w:t>
        </w:r>
      </w:ins>
      <w:r>
        <w:rPr>
          <w:rFonts w:ascii="Times New Roman" w:hAnsi="Times New Roman"/>
        </w:rPr>
        <w:t>J.</w:t>
      </w:r>
      <w:ins w:id="39" w:author="Elizabeth Northup" w:date="2013-09-25T20:46:00Z">
        <w:r w:rsidR="005C0C69">
          <w:rPr>
            <w:rFonts w:ascii="Times New Roman" w:hAnsi="Times New Roman"/>
          </w:rPr>
          <w:t xml:space="preserve"> </w:t>
        </w:r>
      </w:ins>
      <w:r>
        <w:rPr>
          <w:rFonts w:ascii="Times New Roman" w:hAnsi="Times New Roman"/>
        </w:rPr>
        <w:t xml:space="preserve">J. (1981) </w:t>
      </w:r>
      <w:r w:rsidRPr="003A45BF">
        <w:rPr>
          <w:rFonts w:ascii="Times New Roman" w:hAnsi="Times New Roman"/>
          <w:i/>
        </w:rPr>
        <w:t xml:space="preserve">No Place of Grace: </w:t>
      </w:r>
      <w:proofErr w:type="spellStart"/>
      <w:r w:rsidRPr="003A45BF">
        <w:rPr>
          <w:rFonts w:ascii="Times New Roman" w:hAnsi="Times New Roman"/>
          <w:i/>
        </w:rPr>
        <w:t>Antimodernism</w:t>
      </w:r>
      <w:proofErr w:type="spellEnd"/>
      <w:r w:rsidRPr="003A45BF">
        <w:rPr>
          <w:rFonts w:ascii="Times New Roman" w:hAnsi="Times New Roman"/>
          <w:i/>
        </w:rPr>
        <w:t xml:space="preserve"> and the Transformation of American Culture 1880</w:t>
      </w:r>
      <w:ins w:id="40" w:author="Elizabeth Northup" w:date="2013-09-25T20:35:00Z">
        <w:r w:rsidR="008F6856">
          <w:rPr>
            <w:rFonts w:ascii="Times New Roman" w:hAnsi="Times New Roman"/>
            <w:i/>
          </w:rPr>
          <w:t>–</w:t>
        </w:r>
      </w:ins>
      <w:del w:id="41" w:author="Elizabeth Northup" w:date="2013-09-25T20:35:00Z">
        <w:r w:rsidRPr="003A45BF" w:rsidDel="008F6856">
          <w:rPr>
            <w:rFonts w:ascii="Times New Roman" w:hAnsi="Times New Roman"/>
            <w:i/>
          </w:rPr>
          <w:delText>-</w:delText>
        </w:r>
      </w:del>
      <w:r w:rsidRPr="003A45BF">
        <w:rPr>
          <w:rFonts w:ascii="Times New Roman" w:hAnsi="Times New Roman"/>
          <w:i/>
        </w:rPr>
        <w:t>1920</w:t>
      </w:r>
      <w:r>
        <w:rPr>
          <w:rFonts w:ascii="Times New Roman" w:hAnsi="Times New Roman"/>
        </w:rPr>
        <w:t>, New York: Pantheon</w:t>
      </w:r>
      <w:ins w:id="42" w:author="Elizabeth Northup" w:date="2013-09-25T20:35:00Z">
        <w:r w:rsidR="008F6856">
          <w:rPr>
            <w:rFonts w:ascii="Times New Roman" w:hAnsi="Times New Roman"/>
          </w:rPr>
          <w:t>.</w:t>
        </w:r>
      </w:ins>
    </w:p>
    <w:p w14:paraId="25420B59" w14:textId="4BB51700" w:rsidR="007B4C16" w:rsidRDefault="007B4C16" w:rsidP="007B4C16">
      <w:pPr>
        <w:ind w:left="720" w:hanging="720"/>
        <w:jc w:val="left"/>
        <w:rPr>
          <w:rFonts w:ascii="Times New Roman" w:hAnsi="Times New Roman"/>
        </w:rPr>
      </w:pPr>
      <w:r>
        <w:rPr>
          <w:rFonts w:ascii="Times New Roman" w:hAnsi="Times New Roman"/>
        </w:rPr>
        <w:t>Rowe, J.</w:t>
      </w:r>
      <w:ins w:id="43" w:author="Elizabeth Northup" w:date="2013-09-25T20:46:00Z">
        <w:r w:rsidR="005C0C69">
          <w:rPr>
            <w:rFonts w:ascii="Times New Roman" w:hAnsi="Times New Roman"/>
          </w:rPr>
          <w:t xml:space="preserve"> </w:t>
        </w:r>
      </w:ins>
      <w:bookmarkStart w:id="44" w:name="_GoBack"/>
      <w:bookmarkEnd w:id="44"/>
      <w:r>
        <w:rPr>
          <w:rFonts w:ascii="Times New Roman" w:hAnsi="Times New Roman"/>
        </w:rPr>
        <w:t xml:space="preserve">C. (1976) </w:t>
      </w:r>
      <w:r w:rsidRPr="00AC265C">
        <w:rPr>
          <w:rFonts w:ascii="Times New Roman" w:hAnsi="Times New Roman"/>
          <w:i/>
        </w:rPr>
        <w:t>Henry Adams and Henry James: The Emergence of a Modern Consciousness</w:t>
      </w:r>
      <w:r>
        <w:rPr>
          <w:rFonts w:ascii="Times New Roman" w:hAnsi="Times New Roman"/>
        </w:rPr>
        <w:t xml:space="preserve">, Ithaca: Cornell University Press. </w:t>
      </w:r>
    </w:p>
    <w:p w14:paraId="71BA255A" w14:textId="77777777" w:rsidR="0008364F" w:rsidRPr="007B4C16" w:rsidRDefault="0008364F"/>
    <w:sectPr w:rsidR="0008364F" w:rsidRPr="007B4C16" w:rsidSect="0008364F">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MS Mincho">
    <w:altName w:val="ＭＳ 明朝"/>
    <w:charset w:val="80"/>
    <w:family w:val="modern"/>
    <w:pitch w:val="fixed"/>
    <w:sig w:usb0="E00002FF" w:usb1="6AC7FDFB" w:usb2="00000012" w:usb3="00000000" w:csb0="0002009F"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4"/>
  <w:bordersDoNotSurroundHeader/>
  <w:bordersDoNotSurroundFooter/>
  <w:proofState w:spelling="clean" w:grammar="clean"/>
  <w:trackRevisions/>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4C16"/>
    <w:rsid w:val="0001302B"/>
    <w:rsid w:val="00015AE6"/>
    <w:rsid w:val="0008364F"/>
    <w:rsid w:val="000E402A"/>
    <w:rsid w:val="00134A65"/>
    <w:rsid w:val="00142CA1"/>
    <w:rsid w:val="001B77AE"/>
    <w:rsid w:val="001E58FF"/>
    <w:rsid w:val="001F5B65"/>
    <w:rsid w:val="002960AC"/>
    <w:rsid w:val="002B6A3A"/>
    <w:rsid w:val="003A415B"/>
    <w:rsid w:val="004D1928"/>
    <w:rsid w:val="0054712A"/>
    <w:rsid w:val="005773F8"/>
    <w:rsid w:val="005875DD"/>
    <w:rsid w:val="005C0C69"/>
    <w:rsid w:val="005E5CAB"/>
    <w:rsid w:val="00605A47"/>
    <w:rsid w:val="006E3816"/>
    <w:rsid w:val="0075317F"/>
    <w:rsid w:val="007B4C16"/>
    <w:rsid w:val="00827EB8"/>
    <w:rsid w:val="008F6856"/>
    <w:rsid w:val="009873AB"/>
    <w:rsid w:val="00A36A1A"/>
    <w:rsid w:val="00B763E1"/>
    <w:rsid w:val="00CE7642"/>
    <w:rsid w:val="00D30BBB"/>
    <w:rsid w:val="00D44E42"/>
    <w:rsid w:val="00D64DD1"/>
    <w:rsid w:val="00D96078"/>
    <w:rsid w:val="00DB1B4A"/>
    <w:rsid w:val="00DF1A4B"/>
    <w:rsid w:val="00E338B7"/>
    <w:rsid w:val="00E67C1E"/>
    <w:rsid w:val="00E8429C"/>
    <w:rsid w:val="00E95C3D"/>
    <w:rsid w:val="00EB333A"/>
    <w:rsid w:val="00ED6478"/>
    <w:rsid w:val="00F22AE9"/>
    <w:rsid w:val="00FD5AE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v:textbox inset="5.85pt,.7pt,5.85pt,.7pt"/>
    </o:shapedefaults>
    <o:shapelayout v:ext="edit">
      <o:idmap v:ext="edit" data="1"/>
    </o:shapelayout>
  </w:shapeDefaults>
  <w:decimalSymbol w:val="."/>
  <w:listSeparator w:val=","/>
  <w14:docId w14:val="07C7BA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4C16"/>
    <w:pPr>
      <w:widowControl w:val="0"/>
      <w:jc w:val="both"/>
    </w:pPr>
    <w:rPr>
      <w:rFonts w:ascii="Century" w:eastAsia="MS Mincho" w:hAnsi="Century"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DF1A4B"/>
    <w:rPr>
      <w:sz w:val="16"/>
      <w:szCs w:val="16"/>
    </w:rPr>
  </w:style>
  <w:style w:type="paragraph" w:styleId="CommentText">
    <w:name w:val="annotation text"/>
    <w:basedOn w:val="Normal"/>
    <w:link w:val="CommentTextChar"/>
    <w:uiPriority w:val="99"/>
    <w:semiHidden/>
    <w:unhideWhenUsed/>
    <w:rsid w:val="00DF1A4B"/>
    <w:rPr>
      <w:sz w:val="20"/>
      <w:szCs w:val="20"/>
    </w:rPr>
  </w:style>
  <w:style w:type="character" w:customStyle="1" w:styleId="CommentTextChar">
    <w:name w:val="Comment Text Char"/>
    <w:basedOn w:val="DefaultParagraphFont"/>
    <w:link w:val="CommentText"/>
    <w:uiPriority w:val="99"/>
    <w:semiHidden/>
    <w:rsid w:val="00DF1A4B"/>
    <w:rPr>
      <w:rFonts w:ascii="Century" w:eastAsia="MS Mincho" w:hAnsi="Century" w:cs="Times New Roman"/>
      <w:sz w:val="20"/>
      <w:szCs w:val="20"/>
    </w:rPr>
  </w:style>
  <w:style w:type="paragraph" w:styleId="CommentSubject">
    <w:name w:val="annotation subject"/>
    <w:basedOn w:val="CommentText"/>
    <w:next w:val="CommentText"/>
    <w:link w:val="CommentSubjectChar"/>
    <w:uiPriority w:val="99"/>
    <w:semiHidden/>
    <w:unhideWhenUsed/>
    <w:rsid w:val="00DF1A4B"/>
    <w:rPr>
      <w:b/>
      <w:bCs/>
    </w:rPr>
  </w:style>
  <w:style w:type="character" w:customStyle="1" w:styleId="CommentSubjectChar">
    <w:name w:val="Comment Subject Char"/>
    <w:basedOn w:val="CommentTextChar"/>
    <w:link w:val="CommentSubject"/>
    <w:uiPriority w:val="99"/>
    <w:semiHidden/>
    <w:rsid w:val="00DF1A4B"/>
    <w:rPr>
      <w:rFonts w:ascii="Century" w:eastAsia="MS Mincho" w:hAnsi="Century" w:cs="Times New Roman"/>
      <w:b/>
      <w:bCs/>
      <w:sz w:val="20"/>
      <w:szCs w:val="20"/>
    </w:rPr>
  </w:style>
  <w:style w:type="paragraph" w:styleId="BalloonText">
    <w:name w:val="Balloon Text"/>
    <w:basedOn w:val="Normal"/>
    <w:link w:val="BalloonTextChar"/>
    <w:uiPriority w:val="99"/>
    <w:semiHidden/>
    <w:unhideWhenUsed/>
    <w:rsid w:val="00DF1A4B"/>
    <w:rPr>
      <w:rFonts w:ascii="Tahoma" w:hAnsi="Tahoma" w:cs="Tahoma"/>
      <w:sz w:val="16"/>
      <w:szCs w:val="16"/>
    </w:rPr>
  </w:style>
  <w:style w:type="character" w:customStyle="1" w:styleId="BalloonTextChar">
    <w:name w:val="Balloon Text Char"/>
    <w:basedOn w:val="DefaultParagraphFont"/>
    <w:link w:val="BalloonText"/>
    <w:uiPriority w:val="99"/>
    <w:semiHidden/>
    <w:rsid w:val="00DF1A4B"/>
    <w:rPr>
      <w:rFonts w:ascii="Tahoma" w:eastAsia="MS Mincho" w:hAnsi="Tahoma" w:cs="Tahoma"/>
      <w:sz w:val="16"/>
      <w:szCs w:val="16"/>
    </w:rPr>
  </w:style>
  <w:style w:type="paragraph" w:styleId="Revision">
    <w:name w:val="Revision"/>
    <w:hidden/>
    <w:uiPriority w:val="99"/>
    <w:semiHidden/>
    <w:rsid w:val="00DB1B4A"/>
    <w:rPr>
      <w:rFonts w:ascii="Century" w:eastAsia="MS Mincho" w:hAnsi="Century" w:cs="Times New Roman"/>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4C16"/>
    <w:pPr>
      <w:widowControl w:val="0"/>
      <w:jc w:val="both"/>
    </w:pPr>
    <w:rPr>
      <w:rFonts w:ascii="Century" w:eastAsia="MS Mincho" w:hAnsi="Century"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DF1A4B"/>
    <w:rPr>
      <w:sz w:val="16"/>
      <w:szCs w:val="16"/>
    </w:rPr>
  </w:style>
  <w:style w:type="paragraph" w:styleId="CommentText">
    <w:name w:val="annotation text"/>
    <w:basedOn w:val="Normal"/>
    <w:link w:val="CommentTextChar"/>
    <w:uiPriority w:val="99"/>
    <w:semiHidden/>
    <w:unhideWhenUsed/>
    <w:rsid w:val="00DF1A4B"/>
    <w:rPr>
      <w:sz w:val="20"/>
      <w:szCs w:val="20"/>
    </w:rPr>
  </w:style>
  <w:style w:type="character" w:customStyle="1" w:styleId="CommentTextChar">
    <w:name w:val="Comment Text Char"/>
    <w:basedOn w:val="DefaultParagraphFont"/>
    <w:link w:val="CommentText"/>
    <w:uiPriority w:val="99"/>
    <w:semiHidden/>
    <w:rsid w:val="00DF1A4B"/>
    <w:rPr>
      <w:rFonts w:ascii="Century" w:eastAsia="MS Mincho" w:hAnsi="Century" w:cs="Times New Roman"/>
      <w:sz w:val="20"/>
      <w:szCs w:val="20"/>
    </w:rPr>
  </w:style>
  <w:style w:type="paragraph" w:styleId="CommentSubject">
    <w:name w:val="annotation subject"/>
    <w:basedOn w:val="CommentText"/>
    <w:next w:val="CommentText"/>
    <w:link w:val="CommentSubjectChar"/>
    <w:uiPriority w:val="99"/>
    <w:semiHidden/>
    <w:unhideWhenUsed/>
    <w:rsid w:val="00DF1A4B"/>
    <w:rPr>
      <w:b/>
      <w:bCs/>
    </w:rPr>
  </w:style>
  <w:style w:type="character" w:customStyle="1" w:styleId="CommentSubjectChar">
    <w:name w:val="Comment Subject Char"/>
    <w:basedOn w:val="CommentTextChar"/>
    <w:link w:val="CommentSubject"/>
    <w:uiPriority w:val="99"/>
    <w:semiHidden/>
    <w:rsid w:val="00DF1A4B"/>
    <w:rPr>
      <w:rFonts w:ascii="Century" w:eastAsia="MS Mincho" w:hAnsi="Century" w:cs="Times New Roman"/>
      <w:b/>
      <w:bCs/>
      <w:sz w:val="20"/>
      <w:szCs w:val="20"/>
    </w:rPr>
  </w:style>
  <w:style w:type="paragraph" w:styleId="BalloonText">
    <w:name w:val="Balloon Text"/>
    <w:basedOn w:val="Normal"/>
    <w:link w:val="BalloonTextChar"/>
    <w:uiPriority w:val="99"/>
    <w:semiHidden/>
    <w:unhideWhenUsed/>
    <w:rsid w:val="00DF1A4B"/>
    <w:rPr>
      <w:rFonts w:ascii="Tahoma" w:hAnsi="Tahoma" w:cs="Tahoma"/>
      <w:sz w:val="16"/>
      <w:szCs w:val="16"/>
    </w:rPr>
  </w:style>
  <w:style w:type="character" w:customStyle="1" w:styleId="BalloonTextChar">
    <w:name w:val="Balloon Text Char"/>
    <w:basedOn w:val="DefaultParagraphFont"/>
    <w:link w:val="BalloonText"/>
    <w:uiPriority w:val="99"/>
    <w:semiHidden/>
    <w:rsid w:val="00DF1A4B"/>
    <w:rPr>
      <w:rFonts w:ascii="Tahoma" w:eastAsia="MS Mincho" w:hAnsi="Tahoma" w:cs="Tahoma"/>
      <w:sz w:val="16"/>
      <w:szCs w:val="16"/>
    </w:rPr>
  </w:style>
  <w:style w:type="paragraph" w:styleId="Revision">
    <w:name w:val="Revision"/>
    <w:hidden/>
    <w:uiPriority w:val="99"/>
    <w:semiHidden/>
    <w:rsid w:val="00DB1B4A"/>
    <w:rPr>
      <w:rFonts w:ascii="Century" w:eastAsia="MS Mincho" w:hAnsi="Century"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507</Words>
  <Characters>2896</Characters>
  <Application>Microsoft Macintosh Word</Application>
  <DocSecurity>0</DocSecurity>
  <Lines>24</Lines>
  <Paragraphs>6</Paragraphs>
  <ScaleCrop>false</ScaleCrop>
  <Company> </Company>
  <LinksUpToDate>false</LinksUpToDate>
  <CharactersWithSpaces>3397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jimusys</dc:creator>
  <cp:keywords/>
  <dc:description/>
  <cp:lastModifiedBy>Elizabeth Northup</cp:lastModifiedBy>
  <cp:revision>7</cp:revision>
  <dcterms:created xsi:type="dcterms:W3CDTF">2013-09-17T02:26:00Z</dcterms:created>
  <dcterms:modified xsi:type="dcterms:W3CDTF">2013-09-26T03:46:00Z</dcterms:modified>
</cp:coreProperties>
</file>