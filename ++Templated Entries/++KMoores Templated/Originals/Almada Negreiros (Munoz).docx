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BA7" w:rsidRPr="006D6AD9" w:rsidRDefault="00155BA7" w:rsidP="00155BA7">
      <w:pPr>
        <w:spacing w:line="360" w:lineRule="auto"/>
        <w:jc w:val="both"/>
        <w:rPr>
          <w:bCs/>
          <w:lang w:val="pt-PT"/>
        </w:rPr>
      </w:pPr>
      <w:r w:rsidRPr="006D6AD9">
        <w:rPr>
          <w:bCs/>
          <w:lang w:val="pt-PT"/>
        </w:rPr>
        <w:t>Antonio Trinidad Muñoz</w:t>
      </w:r>
    </w:p>
    <w:p w:rsidR="00155BA7" w:rsidRDefault="00155BA7" w:rsidP="00155BA7">
      <w:pPr>
        <w:spacing w:line="360" w:lineRule="auto"/>
        <w:jc w:val="both"/>
        <w:rPr>
          <w:b/>
          <w:bCs/>
          <w:lang w:val="pt-PT"/>
        </w:rPr>
      </w:pPr>
    </w:p>
    <w:p w:rsidR="00155BA7" w:rsidRDefault="00155BA7" w:rsidP="00155BA7">
      <w:pPr>
        <w:spacing w:line="360" w:lineRule="auto"/>
        <w:jc w:val="both"/>
        <w:rPr>
          <w:b/>
          <w:bCs/>
          <w:lang w:val="pt-PT"/>
        </w:rPr>
      </w:pPr>
      <w:r w:rsidRPr="00155BA7">
        <w:rPr>
          <w:b/>
          <w:bCs/>
          <w:lang w:val="pt-PT"/>
        </w:rPr>
        <w:t>Almada Negreiros</w:t>
      </w:r>
      <w:r>
        <w:rPr>
          <w:b/>
          <w:bCs/>
          <w:lang w:val="pt-PT"/>
        </w:rPr>
        <w:t xml:space="preserve">, </w:t>
      </w:r>
      <w:r w:rsidRPr="00155BA7">
        <w:rPr>
          <w:b/>
          <w:bCs/>
          <w:lang w:val="pt-PT"/>
        </w:rPr>
        <w:t>José Sobral de</w:t>
      </w:r>
      <w:r>
        <w:rPr>
          <w:b/>
          <w:bCs/>
          <w:lang w:val="pt-PT"/>
        </w:rPr>
        <w:t xml:space="preserve"> (1883—1970)</w:t>
      </w:r>
    </w:p>
    <w:p w:rsidR="00155BA7" w:rsidRDefault="00155BA7" w:rsidP="00155BA7">
      <w:pPr>
        <w:spacing w:line="360" w:lineRule="auto"/>
        <w:jc w:val="both"/>
        <w:rPr>
          <w:b/>
          <w:bCs/>
          <w:lang w:val="pt-PT"/>
        </w:rPr>
      </w:pPr>
    </w:p>
    <w:p w:rsidR="005D345F" w:rsidRPr="00155BA7" w:rsidRDefault="005D345F" w:rsidP="00155BA7">
      <w:pPr>
        <w:spacing w:line="360" w:lineRule="auto"/>
        <w:jc w:val="both"/>
        <w:rPr>
          <w:lang w:val="en-GB"/>
        </w:rPr>
      </w:pPr>
      <w:r w:rsidRPr="006D6AD9">
        <w:rPr>
          <w:b/>
          <w:bCs/>
          <w:lang w:val="en-GB"/>
        </w:rPr>
        <w:t xml:space="preserve">José </w:t>
      </w:r>
      <w:proofErr w:type="spellStart"/>
      <w:r w:rsidRPr="006D6AD9">
        <w:rPr>
          <w:b/>
          <w:bCs/>
          <w:lang w:val="en-GB"/>
        </w:rPr>
        <w:t>Sobral</w:t>
      </w:r>
      <w:proofErr w:type="spellEnd"/>
      <w:r w:rsidRPr="006D6AD9">
        <w:rPr>
          <w:b/>
          <w:bCs/>
          <w:lang w:val="en-GB"/>
        </w:rPr>
        <w:t xml:space="preserve"> de </w:t>
      </w:r>
      <w:proofErr w:type="spellStart"/>
      <w:r w:rsidRPr="006D6AD9">
        <w:rPr>
          <w:b/>
          <w:bCs/>
          <w:lang w:val="en-GB"/>
        </w:rPr>
        <w:t>Almada</w:t>
      </w:r>
      <w:proofErr w:type="spellEnd"/>
      <w:r w:rsidRPr="006D6AD9">
        <w:rPr>
          <w:b/>
          <w:bCs/>
          <w:lang w:val="en-GB"/>
        </w:rPr>
        <w:t xml:space="preserve"> </w:t>
      </w:r>
      <w:proofErr w:type="spellStart"/>
      <w:r w:rsidRPr="006D6AD9">
        <w:rPr>
          <w:b/>
          <w:bCs/>
          <w:lang w:val="en-GB"/>
        </w:rPr>
        <w:t>Negreiros</w:t>
      </w:r>
      <w:proofErr w:type="spellEnd"/>
      <w:r w:rsidRPr="006D6AD9">
        <w:rPr>
          <w:lang w:val="en-GB"/>
        </w:rPr>
        <w:t xml:space="preserve"> </w:t>
      </w:r>
      <w:r w:rsidR="00155BA7" w:rsidRPr="006D6AD9">
        <w:rPr>
          <w:lang w:val="en-GB"/>
        </w:rPr>
        <w:t>was a P</w:t>
      </w:r>
      <w:r w:rsidRPr="00155BA7">
        <w:rPr>
          <w:lang w:val="en-GB"/>
        </w:rPr>
        <w:t>ortuguese artist (mainly writer and painter)</w:t>
      </w:r>
      <w:r w:rsidR="00155BA7">
        <w:rPr>
          <w:lang w:val="en-GB"/>
        </w:rPr>
        <w:t xml:space="preserve"> and a </w:t>
      </w:r>
      <w:r w:rsidRPr="00155BA7">
        <w:rPr>
          <w:lang w:val="en-GB"/>
        </w:rPr>
        <w:t xml:space="preserve">most dynamic and multifaceted figure </w:t>
      </w:r>
      <w:r w:rsidR="00155BA7">
        <w:rPr>
          <w:lang w:val="en-GB"/>
        </w:rPr>
        <w:t>in early</w:t>
      </w:r>
      <w:r w:rsidR="006816CD">
        <w:rPr>
          <w:lang w:val="en-GB"/>
        </w:rPr>
        <w:t xml:space="preserve"> </w:t>
      </w:r>
      <w:r w:rsidRPr="00155BA7">
        <w:rPr>
          <w:lang w:val="en-GB"/>
        </w:rPr>
        <w:t>20</w:t>
      </w:r>
      <w:r w:rsidRPr="006D6AD9">
        <w:rPr>
          <w:vertAlign w:val="superscript"/>
          <w:lang w:val="en-GB"/>
        </w:rPr>
        <w:t>th</w:t>
      </w:r>
      <w:r w:rsidR="00155BA7">
        <w:rPr>
          <w:lang w:val="en-GB"/>
        </w:rPr>
        <w:t>-c</w:t>
      </w:r>
      <w:r w:rsidRPr="00155BA7">
        <w:rPr>
          <w:lang w:val="en-GB"/>
        </w:rPr>
        <w:t xml:space="preserve">entury Portuguese culture. Moving constantly between literature and </w:t>
      </w:r>
      <w:r w:rsidR="00155BA7">
        <w:rPr>
          <w:lang w:val="en-GB"/>
        </w:rPr>
        <w:t xml:space="preserve">the </w:t>
      </w:r>
      <w:r w:rsidRPr="00155BA7">
        <w:rPr>
          <w:lang w:val="en-GB"/>
        </w:rPr>
        <w:t>visual arts, he produced a multidisciplinary oeuvre. Both in his literary work, which includes poetry, short stories, drama and essays, and in his painting and graphic work, Almada Negreiros took a rebellious and combative stance towards traditional academism and aesthetic conservatism. One of the main advocates of avant-garde in Portugal, he also championed the modernisation of the country, motivated by the ideal of “educating the people through scandal” (</w:t>
      </w:r>
      <w:proofErr w:type="spellStart"/>
      <w:r w:rsidRPr="00155BA7">
        <w:rPr>
          <w:lang w:val="en-GB"/>
        </w:rPr>
        <w:t>Moisés</w:t>
      </w:r>
      <w:proofErr w:type="spellEnd"/>
      <w:r w:rsidRPr="00155BA7">
        <w:rPr>
          <w:lang w:val="en-GB"/>
        </w:rPr>
        <w:t xml:space="preserve"> 1998:83).</w:t>
      </w:r>
    </w:p>
    <w:p w:rsidR="005D345F" w:rsidRPr="00155BA7" w:rsidRDefault="005D345F" w:rsidP="00DB5F1F">
      <w:pPr>
        <w:spacing w:line="360" w:lineRule="auto"/>
        <w:ind w:firstLine="284"/>
        <w:jc w:val="both"/>
        <w:rPr>
          <w:lang w:val="en-GB"/>
        </w:rPr>
      </w:pPr>
    </w:p>
    <w:p w:rsidR="005D345F" w:rsidRDefault="005D345F" w:rsidP="006D6AD9">
      <w:pPr>
        <w:spacing w:line="360" w:lineRule="auto"/>
        <w:jc w:val="both"/>
        <w:rPr>
          <w:ins w:id="0" w:author="Bru Sascha" w:date="2013-07-09T15:08:00Z"/>
          <w:lang w:val="en-GB"/>
        </w:rPr>
      </w:pPr>
      <w:r w:rsidRPr="00155BA7">
        <w:rPr>
          <w:lang w:val="en-GB"/>
        </w:rPr>
        <w:t xml:space="preserve">Born in the then Portuguese African colony of São Tomé e Príncipe, Almada Negreiros lost his mother at the age of three. </w:t>
      </w:r>
      <w:r w:rsidR="00155BA7">
        <w:rPr>
          <w:lang w:val="en-GB"/>
        </w:rPr>
        <w:t>Because</w:t>
      </w:r>
      <w:r w:rsidR="00155BA7" w:rsidRPr="00155BA7">
        <w:rPr>
          <w:lang w:val="en-GB"/>
        </w:rPr>
        <w:t xml:space="preserve"> </w:t>
      </w:r>
      <w:r w:rsidRPr="00155BA7">
        <w:rPr>
          <w:lang w:val="en-GB"/>
        </w:rPr>
        <w:t xml:space="preserve">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fervent reader and drawer from a very young age. In 1911 he started his career as a collaborator of the newspaper </w:t>
      </w:r>
      <w:r w:rsidRPr="00155BA7">
        <w:rPr>
          <w:i/>
          <w:iCs/>
          <w:lang w:val="en-GB"/>
        </w:rPr>
        <w:t xml:space="preserve">A </w:t>
      </w:r>
      <w:proofErr w:type="spellStart"/>
      <w:r w:rsidRPr="00155BA7">
        <w:rPr>
          <w:i/>
          <w:iCs/>
          <w:lang w:val="en-GB"/>
        </w:rPr>
        <w:t>Sátira</w:t>
      </w:r>
      <w:proofErr w:type="spellEnd"/>
      <w:r w:rsidRPr="00155BA7">
        <w:rPr>
          <w:lang w:val="en-GB"/>
        </w:rPr>
        <w:t xml:space="preserve">; a year later, he participated in the </w:t>
      </w:r>
      <w:r w:rsidRPr="006D6AD9">
        <w:rPr>
          <w:iCs/>
          <w:lang w:val="en-GB"/>
        </w:rPr>
        <w:t xml:space="preserve">I </w:t>
      </w:r>
      <w:proofErr w:type="spellStart"/>
      <w:r w:rsidRPr="006D6AD9">
        <w:rPr>
          <w:iCs/>
          <w:lang w:val="en-GB"/>
        </w:rPr>
        <w:t>Salão</w:t>
      </w:r>
      <w:proofErr w:type="spellEnd"/>
      <w:r w:rsidRPr="006D6AD9">
        <w:rPr>
          <w:iCs/>
          <w:lang w:val="en-GB"/>
        </w:rPr>
        <w:t xml:space="preserve"> dos </w:t>
      </w:r>
      <w:proofErr w:type="spellStart"/>
      <w:r w:rsidRPr="006D6AD9">
        <w:rPr>
          <w:iCs/>
          <w:lang w:val="en-GB"/>
        </w:rPr>
        <w:t>Humoristas</w:t>
      </w:r>
      <w:proofErr w:type="spellEnd"/>
      <w:r w:rsidR="006D6AD9">
        <w:rPr>
          <w:iCs/>
          <w:lang w:val="en-GB"/>
        </w:rPr>
        <w:t xml:space="preserve"> (1</w:t>
      </w:r>
      <w:r w:rsidR="006D6AD9" w:rsidRPr="006D6AD9">
        <w:rPr>
          <w:iCs/>
          <w:vertAlign w:val="superscript"/>
          <w:lang w:val="en-GB"/>
        </w:rPr>
        <w:t>st</w:t>
      </w:r>
      <w:r w:rsidR="006D6AD9">
        <w:rPr>
          <w:iCs/>
          <w:lang w:val="en-GB"/>
        </w:rPr>
        <w:t xml:space="preserve"> Salon of </w:t>
      </w:r>
      <w:proofErr w:type="spellStart"/>
      <w:r w:rsidR="006D6AD9">
        <w:rPr>
          <w:iCs/>
          <w:lang w:val="en-GB"/>
        </w:rPr>
        <w:t>Humorists</w:t>
      </w:r>
      <w:proofErr w:type="spellEnd"/>
      <w:r w:rsidR="006D6AD9">
        <w:rPr>
          <w:iCs/>
          <w:lang w:val="en-GB"/>
        </w:rPr>
        <w:t>)</w:t>
      </w:r>
      <w:r w:rsidRPr="00155BA7">
        <w:rPr>
          <w:lang w:val="en-GB"/>
        </w:rPr>
        <w:t xml:space="preserve">, an exhibition of caricatures and graphic humour in Lisbon. </w:t>
      </w:r>
    </w:p>
    <w:p w:rsidR="00B63D76" w:rsidRPr="00155BA7" w:rsidRDefault="00B63D76" w:rsidP="006D6AD9">
      <w:pPr>
        <w:spacing w:line="360" w:lineRule="auto"/>
        <w:jc w:val="both"/>
        <w:rPr>
          <w:lang w:val="en-GB"/>
        </w:rPr>
      </w:pPr>
    </w:p>
    <w:p w:rsidR="005D345F" w:rsidRPr="00155BA7" w:rsidRDefault="005D345F" w:rsidP="006D6AD9">
      <w:pPr>
        <w:spacing w:line="360" w:lineRule="auto"/>
        <w:jc w:val="both"/>
        <w:rPr>
          <w:lang w:val="en-US"/>
        </w:rPr>
      </w:pPr>
      <w:r w:rsidRPr="00155BA7">
        <w:rPr>
          <w:lang w:val="en-US"/>
        </w:rPr>
        <w:t xml:space="preserve">The years between 1913 and 1917 were a period of frenetic work. His first individual exhibition in 1913 brought him into contact with Fernando Pessoa, laying the foundation for a friendship which would be particularly stimulating for the development of the avant-garde in Portugal. In 1915, he wrote the novel </w:t>
      </w:r>
      <w:r w:rsidRPr="00DC1D5F">
        <w:rPr>
          <w:i/>
          <w:iCs/>
          <w:lang w:val="en-US"/>
        </w:rPr>
        <w:t xml:space="preserve">A </w:t>
      </w:r>
      <w:proofErr w:type="spellStart"/>
      <w:r w:rsidRPr="00DC1D5F">
        <w:rPr>
          <w:i/>
          <w:iCs/>
          <w:lang w:val="en-US"/>
        </w:rPr>
        <w:t>Engomadeira</w:t>
      </w:r>
      <w:proofErr w:type="spellEnd"/>
      <w:r w:rsidR="00DC1D5F">
        <w:rPr>
          <w:i/>
          <w:iCs/>
          <w:lang w:val="en-US"/>
        </w:rPr>
        <w:t xml:space="preserve"> (The </w:t>
      </w:r>
      <w:proofErr w:type="spellStart"/>
      <w:r w:rsidR="00DC1D5F">
        <w:rPr>
          <w:i/>
          <w:iCs/>
          <w:lang w:val="en-US"/>
        </w:rPr>
        <w:t>Starcher</w:t>
      </w:r>
      <w:proofErr w:type="spellEnd"/>
      <w:r w:rsidR="00DC1D5F">
        <w:rPr>
          <w:i/>
          <w:iCs/>
          <w:lang w:val="en-US"/>
        </w:rPr>
        <w:t>)</w:t>
      </w:r>
      <w:r w:rsidRPr="00155BA7">
        <w:rPr>
          <w:lang w:val="en-US"/>
        </w:rPr>
        <w:t xml:space="preserve">, which would be published in 1917, and the poem </w:t>
      </w:r>
      <w:r w:rsidRPr="00DC1D5F">
        <w:rPr>
          <w:i/>
          <w:iCs/>
          <w:lang w:val="en-US"/>
        </w:rPr>
        <w:t xml:space="preserve">A </w:t>
      </w:r>
      <w:proofErr w:type="spellStart"/>
      <w:r w:rsidRPr="00DC1D5F">
        <w:rPr>
          <w:i/>
          <w:iCs/>
          <w:lang w:val="en-US"/>
        </w:rPr>
        <w:t>cena</w:t>
      </w:r>
      <w:proofErr w:type="spellEnd"/>
      <w:r w:rsidRPr="00DC1D5F">
        <w:rPr>
          <w:i/>
          <w:iCs/>
          <w:lang w:val="en-US"/>
        </w:rPr>
        <w:t xml:space="preserve"> do </w:t>
      </w:r>
      <w:proofErr w:type="spellStart"/>
      <w:r w:rsidRPr="00DC1D5F">
        <w:rPr>
          <w:i/>
          <w:iCs/>
          <w:lang w:val="en-US"/>
        </w:rPr>
        <w:t>ódio</w:t>
      </w:r>
      <w:proofErr w:type="spellEnd"/>
      <w:r w:rsidR="00DC1D5F">
        <w:rPr>
          <w:i/>
          <w:iCs/>
          <w:lang w:val="en-US"/>
        </w:rPr>
        <w:t xml:space="preserve"> (The Scene of Hatred)</w:t>
      </w:r>
      <w:r w:rsidRPr="00155BA7">
        <w:rPr>
          <w:lang w:val="en-US"/>
        </w:rPr>
        <w:t xml:space="preserve">; he collaborated with the journal </w:t>
      </w:r>
      <w:proofErr w:type="spellStart"/>
      <w:r w:rsidRPr="00DC1D5F">
        <w:rPr>
          <w:i/>
          <w:iCs/>
          <w:lang w:val="en-US"/>
        </w:rPr>
        <w:t>Orpheu</w:t>
      </w:r>
      <w:proofErr w:type="spellEnd"/>
      <w:r w:rsidR="00DC1D5F">
        <w:rPr>
          <w:i/>
          <w:iCs/>
          <w:lang w:val="en-US"/>
        </w:rPr>
        <w:t xml:space="preserve"> (Orpheus)</w:t>
      </w:r>
      <w:r w:rsidRPr="00155BA7">
        <w:rPr>
          <w:lang w:val="en-US"/>
        </w:rPr>
        <w:t>; he staged the ba</w:t>
      </w:r>
      <w:r w:rsidRPr="00DC1D5F">
        <w:rPr>
          <w:lang w:val="en-US"/>
        </w:rPr>
        <w:t xml:space="preserve">llet </w:t>
      </w:r>
      <w:r w:rsidRPr="00DC1D5F">
        <w:rPr>
          <w:i/>
          <w:iCs/>
          <w:lang w:val="en-US"/>
        </w:rPr>
        <w:t xml:space="preserve">O </w:t>
      </w:r>
      <w:proofErr w:type="spellStart"/>
      <w:r w:rsidRPr="00DC1D5F">
        <w:rPr>
          <w:i/>
          <w:iCs/>
          <w:lang w:val="en-US"/>
        </w:rPr>
        <w:t>sonho</w:t>
      </w:r>
      <w:proofErr w:type="spellEnd"/>
      <w:r w:rsidRPr="00DC1D5F">
        <w:rPr>
          <w:i/>
          <w:iCs/>
          <w:lang w:val="en-US"/>
        </w:rPr>
        <w:t xml:space="preserve"> da </w:t>
      </w:r>
      <w:proofErr w:type="spellStart"/>
      <w:r w:rsidRPr="00DC1D5F">
        <w:rPr>
          <w:i/>
          <w:iCs/>
          <w:lang w:val="en-US"/>
        </w:rPr>
        <w:t>rosa</w:t>
      </w:r>
      <w:proofErr w:type="spellEnd"/>
      <w:r w:rsidRPr="00DC1D5F">
        <w:rPr>
          <w:lang w:val="en-US"/>
        </w:rPr>
        <w:t xml:space="preserve"> </w:t>
      </w:r>
      <w:r w:rsidR="00DC1D5F" w:rsidRPr="00DC1D5F">
        <w:rPr>
          <w:lang w:val="en-US"/>
        </w:rPr>
        <w:t>(</w:t>
      </w:r>
      <w:r w:rsidR="00DC1D5F" w:rsidRPr="00DC1D5F">
        <w:rPr>
          <w:i/>
          <w:lang w:val="en-US"/>
        </w:rPr>
        <w:t>The Rose’s Dream</w:t>
      </w:r>
      <w:r w:rsidR="00DC1D5F">
        <w:rPr>
          <w:lang w:val="en-US"/>
        </w:rPr>
        <w:t xml:space="preserve">) </w:t>
      </w:r>
      <w:r w:rsidRPr="00155BA7">
        <w:rPr>
          <w:lang w:val="en-US"/>
        </w:rPr>
        <w:t>and he publi</w:t>
      </w:r>
      <w:r w:rsidRPr="00206F98">
        <w:rPr>
          <w:lang w:val="en-US"/>
        </w:rPr>
        <w:t xml:space="preserve">shed the </w:t>
      </w:r>
      <w:r w:rsidRPr="00206F98">
        <w:rPr>
          <w:i/>
          <w:iCs/>
          <w:lang w:val="en-US"/>
        </w:rPr>
        <w:t>Manifesto Anti-</w:t>
      </w:r>
      <w:proofErr w:type="spellStart"/>
      <w:r w:rsidRPr="00206F98">
        <w:rPr>
          <w:i/>
          <w:iCs/>
          <w:lang w:val="en-US"/>
        </w:rPr>
        <w:t>Dantas</w:t>
      </w:r>
      <w:proofErr w:type="spellEnd"/>
      <w:r w:rsidRPr="00206F98">
        <w:rPr>
          <w:i/>
          <w:iCs/>
          <w:lang w:val="en-US"/>
        </w:rPr>
        <w:t xml:space="preserve"> e </w:t>
      </w:r>
      <w:proofErr w:type="spellStart"/>
      <w:r w:rsidRPr="00206F98">
        <w:rPr>
          <w:i/>
          <w:iCs/>
          <w:lang w:val="en-US"/>
        </w:rPr>
        <w:t>por</w:t>
      </w:r>
      <w:proofErr w:type="spellEnd"/>
      <w:r w:rsidRPr="00206F98">
        <w:rPr>
          <w:i/>
          <w:iCs/>
          <w:lang w:val="en-US"/>
        </w:rPr>
        <w:t xml:space="preserve"> </w:t>
      </w:r>
      <w:proofErr w:type="spellStart"/>
      <w:r w:rsidR="00206F98" w:rsidRPr="00206F98">
        <w:rPr>
          <w:i/>
          <w:iCs/>
          <w:lang w:val="en-US"/>
        </w:rPr>
        <w:t>extenso</w:t>
      </w:r>
      <w:proofErr w:type="spellEnd"/>
      <w:r w:rsidR="00206F98" w:rsidRPr="00206F98">
        <w:rPr>
          <w:i/>
          <w:iCs/>
          <w:lang w:val="en-US"/>
        </w:rPr>
        <w:t xml:space="preserve"> (Manifesto Anti-</w:t>
      </w:r>
      <w:proofErr w:type="spellStart"/>
      <w:r w:rsidR="00206F98" w:rsidRPr="00206F98">
        <w:rPr>
          <w:i/>
          <w:iCs/>
          <w:lang w:val="en-US"/>
        </w:rPr>
        <w:t>Dantas</w:t>
      </w:r>
      <w:proofErr w:type="spellEnd"/>
      <w:r w:rsidR="00206F98" w:rsidRPr="00206F98">
        <w:rPr>
          <w:i/>
          <w:iCs/>
          <w:lang w:val="en-US"/>
        </w:rPr>
        <w:t xml:space="preserve"> and extensively)</w:t>
      </w:r>
      <w:r w:rsidRPr="00155BA7">
        <w:rPr>
          <w:i/>
          <w:iCs/>
          <w:lang w:val="en-US"/>
        </w:rPr>
        <w:t xml:space="preserve">. </w:t>
      </w:r>
      <w:r w:rsidRPr="00155BA7">
        <w:rPr>
          <w:lang w:val="en-US"/>
        </w:rPr>
        <w:t xml:space="preserve">This manifesto, written as a reaction to the premiere of the play </w:t>
      </w:r>
      <w:proofErr w:type="spellStart"/>
      <w:r w:rsidRPr="00206F98">
        <w:rPr>
          <w:i/>
          <w:iCs/>
          <w:lang w:val="en-US"/>
        </w:rPr>
        <w:t>Soror</w:t>
      </w:r>
      <w:proofErr w:type="spellEnd"/>
      <w:r w:rsidRPr="00206F98">
        <w:rPr>
          <w:i/>
          <w:iCs/>
          <w:lang w:val="en-US"/>
        </w:rPr>
        <w:t xml:space="preserve"> Mariana </w:t>
      </w:r>
      <w:proofErr w:type="spellStart"/>
      <w:r w:rsidRPr="00206F98">
        <w:rPr>
          <w:i/>
          <w:iCs/>
          <w:lang w:val="en-US"/>
        </w:rPr>
        <w:t>Alcoforado</w:t>
      </w:r>
      <w:proofErr w:type="spellEnd"/>
      <w:r w:rsidR="00206F98" w:rsidRPr="00206F98">
        <w:rPr>
          <w:i/>
          <w:iCs/>
          <w:lang w:val="en-US"/>
        </w:rPr>
        <w:t xml:space="preserve"> (Sister Mariana </w:t>
      </w:r>
      <w:proofErr w:type="spellStart"/>
      <w:r w:rsidR="00206F98" w:rsidRPr="00206F98">
        <w:rPr>
          <w:i/>
          <w:iCs/>
          <w:lang w:val="en-US"/>
        </w:rPr>
        <w:t>Alcoforado</w:t>
      </w:r>
      <w:proofErr w:type="spellEnd"/>
      <w:r w:rsidR="00206F98" w:rsidRPr="00206F98">
        <w:rPr>
          <w:i/>
          <w:iCs/>
          <w:lang w:val="en-US"/>
        </w:rPr>
        <w:t>)</w:t>
      </w:r>
      <w:r w:rsidRPr="00155BA7">
        <w:rPr>
          <w:i/>
          <w:iCs/>
          <w:lang w:val="en-US"/>
        </w:rPr>
        <w:t xml:space="preserve"> </w:t>
      </w:r>
      <w:r w:rsidRPr="00155BA7">
        <w:rPr>
          <w:lang w:val="en-US"/>
        </w:rPr>
        <w:t xml:space="preserve">by </w:t>
      </w:r>
      <w:proofErr w:type="spellStart"/>
      <w:r w:rsidRPr="00155BA7">
        <w:rPr>
          <w:lang w:val="en-US"/>
        </w:rPr>
        <w:t>Júlio</w:t>
      </w:r>
      <w:proofErr w:type="spellEnd"/>
      <w:r w:rsidRPr="00155BA7">
        <w:rPr>
          <w:lang w:val="en-US"/>
        </w:rPr>
        <w:t xml:space="preserve"> </w:t>
      </w:r>
      <w:proofErr w:type="spellStart"/>
      <w:r w:rsidRPr="00155BA7">
        <w:rPr>
          <w:lang w:val="en-US"/>
        </w:rPr>
        <w:t>Dantas</w:t>
      </w:r>
      <w:proofErr w:type="spellEnd"/>
      <w:r w:rsidRPr="00155BA7">
        <w:rPr>
          <w:lang w:val="en-US"/>
        </w:rPr>
        <w:t xml:space="preserve">, was </w:t>
      </w:r>
      <w:proofErr w:type="spellStart"/>
      <w:r w:rsidRPr="00155BA7">
        <w:rPr>
          <w:lang w:val="en-US"/>
        </w:rPr>
        <w:t>overt</w:t>
      </w:r>
      <w:r w:rsidR="008A6366" w:rsidRPr="00155BA7">
        <w:rPr>
          <w:lang w:val="en-US"/>
        </w:rPr>
        <w:t>ly</w:t>
      </w:r>
      <w:proofErr w:type="spellEnd"/>
      <w:r w:rsidRPr="00155BA7">
        <w:rPr>
          <w:lang w:val="en-US"/>
        </w:rPr>
        <w:t xml:space="preserve"> aggressive towards the literary conventionalism </w:t>
      </w:r>
      <w:proofErr w:type="spellStart"/>
      <w:r w:rsidRPr="00155BA7">
        <w:rPr>
          <w:lang w:val="en-US"/>
        </w:rPr>
        <w:t>Dantas</w:t>
      </w:r>
      <w:proofErr w:type="spellEnd"/>
      <w:r w:rsidRPr="00155BA7">
        <w:rPr>
          <w:lang w:val="en-US"/>
        </w:rPr>
        <w:t xml:space="preserve">, one </w:t>
      </w:r>
      <w:r w:rsidRPr="00155BA7">
        <w:rPr>
          <w:lang w:val="en-US"/>
        </w:rPr>
        <w:lastRenderedPageBreak/>
        <w:t xml:space="preserve">of </w:t>
      </w:r>
      <w:r w:rsidR="00206F98" w:rsidRPr="00155BA7">
        <w:rPr>
          <w:lang w:val="en-US"/>
        </w:rPr>
        <w:t>Portugal’s</w:t>
      </w:r>
      <w:r w:rsidRPr="00155BA7">
        <w:rPr>
          <w:lang w:val="en-US"/>
        </w:rPr>
        <w:t xml:space="preserve"> most celebrated playwrights, represented. </w:t>
      </w:r>
      <w:r w:rsidRPr="00155BA7">
        <w:rPr>
          <w:lang w:val="en-GB"/>
        </w:rPr>
        <w:t>The verse “</w:t>
      </w:r>
      <w:proofErr w:type="spellStart"/>
      <w:r w:rsidRPr="00155BA7">
        <w:rPr>
          <w:lang w:val="en-GB"/>
        </w:rPr>
        <w:t>Morra</w:t>
      </w:r>
      <w:proofErr w:type="spellEnd"/>
      <w:r w:rsidRPr="00155BA7">
        <w:rPr>
          <w:lang w:val="en-GB"/>
        </w:rPr>
        <w:t xml:space="preserve"> o </w:t>
      </w:r>
      <w:proofErr w:type="spellStart"/>
      <w:r w:rsidRPr="00155BA7">
        <w:rPr>
          <w:lang w:val="en-GB"/>
        </w:rPr>
        <w:t>Dantas</w:t>
      </w:r>
      <w:proofErr w:type="spellEnd"/>
      <w:r w:rsidRPr="00155BA7">
        <w:rPr>
          <w:lang w:val="en-GB"/>
        </w:rPr>
        <w:t xml:space="preserve">, </w:t>
      </w:r>
      <w:proofErr w:type="spellStart"/>
      <w:r w:rsidRPr="00155BA7">
        <w:rPr>
          <w:lang w:val="en-GB"/>
        </w:rPr>
        <w:t>morra</w:t>
      </w:r>
      <w:proofErr w:type="spellEnd"/>
      <w:r w:rsidRPr="00155BA7">
        <w:rPr>
          <w:lang w:val="en-GB"/>
        </w:rPr>
        <w:t xml:space="preserve">! </w:t>
      </w:r>
      <w:proofErr w:type="spellStart"/>
      <w:r w:rsidRPr="00155BA7">
        <w:rPr>
          <w:lang w:val="en-GB"/>
        </w:rPr>
        <w:t>Pim</w:t>
      </w:r>
      <w:proofErr w:type="spellEnd"/>
      <w:r w:rsidRPr="00155BA7">
        <w:rPr>
          <w:lang w:val="en-GB"/>
        </w:rPr>
        <w:t xml:space="preserve">” (“Death to </w:t>
      </w:r>
      <w:proofErr w:type="spellStart"/>
      <w:r w:rsidRPr="00155BA7">
        <w:rPr>
          <w:lang w:val="en-GB"/>
        </w:rPr>
        <w:t>Dantas</w:t>
      </w:r>
      <w:proofErr w:type="spellEnd"/>
      <w:r w:rsidRPr="00155BA7">
        <w:rPr>
          <w:lang w:val="en-GB"/>
        </w:rPr>
        <w:t xml:space="preserve">, death to him! </w:t>
      </w:r>
      <w:proofErr w:type="spellStart"/>
      <w:r w:rsidRPr="00155BA7">
        <w:rPr>
          <w:lang w:val="en-US"/>
        </w:rPr>
        <w:t>Pim</w:t>
      </w:r>
      <w:proofErr w:type="spellEnd"/>
      <w:r w:rsidRPr="00155BA7">
        <w:rPr>
          <w:lang w:val="en-US"/>
        </w:rPr>
        <w:t>!”) would turn into a motto of Portuguese modernism.</w:t>
      </w:r>
    </w:p>
    <w:p w:rsidR="00B63D76" w:rsidRDefault="00B63D76" w:rsidP="006D6AD9">
      <w:pPr>
        <w:spacing w:line="360" w:lineRule="auto"/>
        <w:jc w:val="both"/>
        <w:rPr>
          <w:lang w:val="en-US"/>
        </w:rPr>
      </w:pPr>
    </w:p>
    <w:p w:rsidR="005D345F" w:rsidRPr="00155BA7" w:rsidRDefault="005D345F" w:rsidP="006D6AD9">
      <w:pPr>
        <w:spacing w:line="360" w:lineRule="auto"/>
        <w:jc w:val="both"/>
        <w:rPr>
          <w:lang w:val="en-US"/>
        </w:rPr>
      </w:pPr>
      <w:r w:rsidRPr="00155BA7">
        <w:rPr>
          <w:lang w:val="en-US"/>
        </w:rPr>
        <w:t xml:space="preserve">In </w:t>
      </w:r>
      <w:r w:rsidR="00B63D76">
        <w:rPr>
          <w:lang w:val="en-US"/>
        </w:rPr>
        <w:t>M</w:t>
      </w:r>
      <w:r w:rsidRPr="00155BA7">
        <w:rPr>
          <w:lang w:val="en-US"/>
        </w:rPr>
        <w:t xml:space="preserve">ay 1917, </w:t>
      </w:r>
      <w:proofErr w:type="spellStart"/>
      <w:r w:rsidRPr="00155BA7">
        <w:rPr>
          <w:lang w:val="en-US"/>
        </w:rPr>
        <w:t>Almada</w:t>
      </w:r>
      <w:proofErr w:type="spellEnd"/>
      <w:r w:rsidRPr="00155BA7">
        <w:rPr>
          <w:lang w:val="en-US"/>
        </w:rPr>
        <w:t xml:space="preserve"> </w:t>
      </w:r>
      <w:proofErr w:type="spellStart"/>
      <w:r w:rsidRPr="00155BA7">
        <w:rPr>
          <w:lang w:val="en-US"/>
        </w:rPr>
        <w:t>Negreiros</w:t>
      </w:r>
      <w:proofErr w:type="spellEnd"/>
      <w:r w:rsidRPr="00155BA7">
        <w:rPr>
          <w:lang w:val="en-US"/>
        </w:rPr>
        <w:t xml:space="preserve"> played a central role in the </w:t>
      </w:r>
      <w:r w:rsidRPr="00155BA7">
        <w:rPr>
          <w:i/>
          <w:iCs/>
          <w:lang w:val="en-US"/>
        </w:rPr>
        <w:t>First Futurist Conference</w:t>
      </w:r>
      <w:r w:rsidRPr="00155BA7">
        <w:rPr>
          <w:lang w:val="en-US"/>
        </w:rPr>
        <w:t xml:space="preserve">, which, according to the </w:t>
      </w:r>
      <w:proofErr w:type="spellStart"/>
      <w:r w:rsidRPr="00155BA7">
        <w:rPr>
          <w:lang w:val="en-US"/>
        </w:rPr>
        <w:t>organisers</w:t>
      </w:r>
      <w:proofErr w:type="spellEnd"/>
      <w:r w:rsidRPr="00155BA7">
        <w:rPr>
          <w:lang w:val="en-US"/>
        </w:rPr>
        <w:t xml:space="preserve">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Pr="00155BA7">
        <w:rPr>
          <w:lang w:val="en-US"/>
        </w:rPr>
        <w:t xml:space="preserve">, pleading for a rupture with tradition, singing the praises of intensity, the virile strength of youth, </w:t>
      </w:r>
      <w:proofErr w:type="spellStart"/>
      <w:r w:rsidRPr="00155BA7">
        <w:rPr>
          <w:lang w:val="en-US"/>
        </w:rPr>
        <w:t>vitalism</w:t>
      </w:r>
      <w:proofErr w:type="spellEnd"/>
      <w:r w:rsidRPr="00155BA7">
        <w:rPr>
          <w:lang w:val="en-US"/>
        </w:rPr>
        <w:t xml:space="preserve"> and war. Foreign manifestos were also read, and patriotic projects for a new Portugal were proclaimed. The Portuguese press was offended and shocked by what was considered an extravagant and excessive event. </w:t>
      </w:r>
    </w:p>
    <w:p w:rsidR="00B63D76" w:rsidRDefault="00B63D76" w:rsidP="006D6AD9">
      <w:pPr>
        <w:spacing w:line="360" w:lineRule="auto"/>
        <w:jc w:val="both"/>
        <w:rPr>
          <w:lang w:val="en-US"/>
        </w:rPr>
      </w:pPr>
    </w:p>
    <w:p w:rsidR="005D345F" w:rsidRPr="00155BA7" w:rsidRDefault="005D345F" w:rsidP="006D6AD9">
      <w:pPr>
        <w:spacing w:line="360" w:lineRule="auto"/>
        <w:jc w:val="both"/>
        <w:rPr>
          <w:lang w:val="en-GB"/>
        </w:rPr>
      </w:pPr>
      <w:r w:rsidRPr="00155BA7">
        <w:rPr>
          <w:lang w:val="en-US"/>
        </w:rPr>
        <w:t>A</w:t>
      </w:r>
      <w:proofErr w:type="spellStart"/>
      <w:r w:rsidRPr="00155BA7">
        <w:rPr>
          <w:lang w:val="en-GB"/>
        </w:rPr>
        <w:t>fter</w:t>
      </w:r>
      <w:proofErr w:type="spellEnd"/>
      <w:r w:rsidRPr="00155BA7">
        <w:rPr>
          <w:lang w:val="en-GB"/>
        </w:rPr>
        <w:t xml:space="preserve"> having acquired a certain fame as a dancer, Almada Negreiros moved to Paris. This experience abroad paradoxically made him ‘discover Portugal’ and imbued his work with a ‘national conscience’. Back in Lisbon, apart from his literary publications, he was involved in so many different artistic activities, ranging from acting in a film by </w:t>
      </w:r>
      <w:proofErr w:type="spellStart"/>
      <w:r w:rsidRPr="00155BA7">
        <w:rPr>
          <w:lang w:val="en-GB"/>
        </w:rPr>
        <w:t>Afonso</w:t>
      </w:r>
      <w:proofErr w:type="spellEnd"/>
      <w:r w:rsidRPr="00155BA7">
        <w:rPr>
          <w:lang w:val="en-GB"/>
        </w:rPr>
        <w:t xml:space="preserve"> </w:t>
      </w:r>
      <w:proofErr w:type="spellStart"/>
      <w:r w:rsidRPr="00155BA7">
        <w:rPr>
          <w:lang w:val="en-GB"/>
        </w:rPr>
        <w:t>Gaio</w:t>
      </w:r>
      <w:proofErr w:type="spellEnd"/>
      <w:r w:rsidRPr="00155BA7">
        <w:rPr>
          <w:lang w:val="en-GB"/>
        </w:rPr>
        <w:t xml:space="preserve"> to interventions in the decoration of café </w:t>
      </w:r>
      <w:r w:rsidRPr="00155BA7">
        <w:rPr>
          <w:i/>
          <w:iCs/>
          <w:lang w:val="en-GB"/>
        </w:rPr>
        <w:t xml:space="preserve">A </w:t>
      </w:r>
      <w:proofErr w:type="spellStart"/>
      <w:r w:rsidRPr="00155BA7">
        <w:rPr>
          <w:i/>
          <w:iCs/>
          <w:lang w:val="en-GB"/>
        </w:rPr>
        <w:t>Brasileira</w:t>
      </w:r>
      <w:proofErr w:type="spellEnd"/>
      <w:r w:rsidRPr="00155BA7">
        <w:rPr>
          <w:i/>
          <w:iCs/>
          <w:lang w:val="en-GB"/>
        </w:rPr>
        <w:t xml:space="preserve"> do </w:t>
      </w:r>
      <w:proofErr w:type="spellStart"/>
      <w:r w:rsidRPr="00155BA7">
        <w:rPr>
          <w:i/>
          <w:iCs/>
          <w:lang w:val="en-GB"/>
        </w:rPr>
        <w:t>Chiado</w:t>
      </w:r>
      <w:proofErr w:type="spellEnd"/>
      <w:r w:rsidRPr="00155BA7">
        <w:rPr>
          <w:lang w:val="en-GB"/>
        </w:rPr>
        <w:t xml:space="preserve"> and </w:t>
      </w:r>
      <w:r w:rsidRPr="00155BA7">
        <w:rPr>
          <w:i/>
          <w:iCs/>
          <w:lang w:val="en-GB"/>
        </w:rPr>
        <w:t>Bristol Club</w:t>
      </w:r>
      <w:r w:rsidRPr="00155BA7">
        <w:rPr>
          <w:lang w:val="en-GB"/>
        </w:rPr>
        <w:t>, that his friend Pessoa referred to him as “</w:t>
      </w:r>
      <w:r w:rsidRPr="006D6AD9">
        <w:rPr>
          <w:iCs/>
          <w:lang w:val="en-GB"/>
        </w:rPr>
        <w:t xml:space="preserve">o </w:t>
      </w:r>
      <w:proofErr w:type="spellStart"/>
      <w:r w:rsidRPr="006D6AD9">
        <w:rPr>
          <w:iCs/>
          <w:lang w:val="en-GB"/>
        </w:rPr>
        <w:t>poliapto</w:t>
      </w:r>
      <w:proofErr w:type="spellEnd"/>
      <w:r w:rsidRPr="00155BA7">
        <w:rPr>
          <w:lang w:val="en-GB"/>
        </w:rPr>
        <w:t xml:space="preserve">”, </w:t>
      </w:r>
      <w:r w:rsidR="008A6366" w:rsidRPr="00155BA7">
        <w:rPr>
          <w:lang w:val="en-GB"/>
        </w:rPr>
        <w:t xml:space="preserve">or “the multifaceted artist” </w:t>
      </w:r>
      <w:r w:rsidRPr="00155BA7">
        <w:rPr>
          <w:lang w:val="en-GB"/>
        </w:rPr>
        <w:t>(</w:t>
      </w:r>
      <w:proofErr w:type="spellStart"/>
      <w:r w:rsidRPr="00155BA7">
        <w:rPr>
          <w:lang w:val="en-GB"/>
        </w:rPr>
        <w:t>França</w:t>
      </w:r>
      <w:proofErr w:type="spellEnd"/>
      <w:r w:rsidRPr="00155BA7">
        <w:rPr>
          <w:lang w:val="en-GB"/>
        </w:rPr>
        <w:t xml:space="preserve"> 1991:128). </w:t>
      </w:r>
    </w:p>
    <w:p w:rsidR="00B63D76" w:rsidRDefault="00B63D76" w:rsidP="006D6AD9">
      <w:pPr>
        <w:spacing w:line="360" w:lineRule="auto"/>
        <w:jc w:val="both"/>
        <w:rPr>
          <w:lang w:val="en-GB"/>
        </w:rPr>
      </w:pPr>
    </w:p>
    <w:p w:rsidR="005D345F" w:rsidRPr="00155BA7" w:rsidRDefault="005D345F" w:rsidP="006D6AD9">
      <w:pPr>
        <w:spacing w:line="360" w:lineRule="auto"/>
        <w:jc w:val="both"/>
        <w:rPr>
          <w:lang w:val="en-GB"/>
        </w:rPr>
      </w:pPr>
      <w:r w:rsidRPr="00155BA7">
        <w:rPr>
          <w:lang w:val="en-GB"/>
        </w:rPr>
        <w:t xml:space="preserve">In March 1927, disenchanted with the Portuguese art scene, Almada Negreiros settled in Madrid, where he collaborated in </w:t>
      </w:r>
      <w:r w:rsidRPr="00206F98">
        <w:rPr>
          <w:i/>
          <w:iCs/>
          <w:lang w:val="en-GB"/>
        </w:rPr>
        <w:t xml:space="preserve">La </w:t>
      </w:r>
      <w:proofErr w:type="spellStart"/>
      <w:r w:rsidRPr="00206F98">
        <w:rPr>
          <w:i/>
          <w:iCs/>
          <w:lang w:val="en-GB"/>
        </w:rPr>
        <w:t>Gaceta</w:t>
      </w:r>
      <w:proofErr w:type="spellEnd"/>
      <w:r w:rsidRPr="00206F98">
        <w:rPr>
          <w:i/>
          <w:iCs/>
          <w:lang w:val="en-GB"/>
        </w:rPr>
        <w:t xml:space="preserve"> </w:t>
      </w:r>
      <w:proofErr w:type="spellStart"/>
      <w:r w:rsidRPr="00206F98">
        <w:rPr>
          <w:i/>
          <w:iCs/>
          <w:lang w:val="en-GB"/>
        </w:rPr>
        <w:t>Literaria</w:t>
      </w:r>
      <w:proofErr w:type="spellEnd"/>
      <w:r w:rsidR="00206F98">
        <w:rPr>
          <w:i/>
          <w:iCs/>
          <w:lang w:val="en-GB"/>
        </w:rPr>
        <w:t xml:space="preserve"> (The Literary Gazette)</w:t>
      </w:r>
      <w:r w:rsidRPr="00155BA7">
        <w:rPr>
          <w:lang w:val="en-GB"/>
        </w:rPr>
        <w:t xml:space="preserve">, organised an individual exhibition and drew cover pages and illustrations for a number of Spanish newspapers and journals. He  was also in charge of the mural decorations of the  </w:t>
      </w:r>
      <w:proofErr w:type="spellStart"/>
      <w:r w:rsidRPr="00155BA7">
        <w:rPr>
          <w:i/>
          <w:iCs/>
          <w:lang w:val="en-GB"/>
        </w:rPr>
        <w:t>Fundación</w:t>
      </w:r>
      <w:proofErr w:type="spellEnd"/>
      <w:r w:rsidRPr="00155BA7">
        <w:rPr>
          <w:i/>
          <w:iCs/>
          <w:lang w:val="en-GB"/>
        </w:rPr>
        <w:t xml:space="preserve"> del </w:t>
      </w:r>
      <w:proofErr w:type="spellStart"/>
      <w:r w:rsidRPr="00155BA7">
        <w:rPr>
          <w:i/>
          <w:iCs/>
          <w:lang w:val="en-GB"/>
        </w:rPr>
        <w:t>Amo</w:t>
      </w:r>
      <w:proofErr w:type="spellEnd"/>
      <w:r w:rsidRPr="00155BA7">
        <w:rPr>
          <w:lang w:val="en-GB"/>
        </w:rPr>
        <w:t xml:space="preserve"> in Madrid’s brand new university campus (</w:t>
      </w:r>
      <w:r w:rsidRPr="00155BA7">
        <w:rPr>
          <w:i/>
          <w:iCs/>
          <w:lang w:val="en-GB"/>
        </w:rPr>
        <w:t xml:space="preserve">Ciudad </w:t>
      </w:r>
      <w:proofErr w:type="spellStart"/>
      <w:r w:rsidRPr="00155BA7">
        <w:rPr>
          <w:i/>
          <w:iCs/>
          <w:lang w:val="en-GB"/>
        </w:rPr>
        <w:t>Universitaria</w:t>
      </w:r>
      <w:proofErr w:type="spellEnd"/>
      <w:r w:rsidRPr="00155BA7">
        <w:rPr>
          <w:lang w:val="en-GB"/>
        </w:rPr>
        <w:t xml:space="preserve">) and several other buildings. In 1932 he returned permanently to Lisbon to dedicate himself to an intense artistic activity, without abandoning his literary career. In 1934, he married the painter Sarah </w:t>
      </w:r>
      <w:proofErr w:type="spellStart"/>
      <w:r w:rsidRPr="00155BA7">
        <w:rPr>
          <w:lang w:val="en-GB"/>
        </w:rPr>
        <w:t>Affonso</w:t>
      </w:r>
      <w:proofErr w:type="spellEnd"/>
      <w:r w:rsidRPr="00155BA7">
        <w:rPr>
          <w:lang w:val="en-GB"/>
        </w:rPr>
        <w:t xml:space="preserve"> (1934). These were years of emotional and economic stability and public recognition. Having left Spain in a period of political and social effervescence, Almada Negreiros thrived under Salazar’s dictatorial regime : he received regular official </w:t>
      </w:r>
      <w:r w:rsidR="00440BB4" w:rsidRPr="00155BA7">
        <w:rPr>
          <w:lang w:val="en-GB"/>
        </w:rPr>
        <w:t>commissions</w:t>
      </w:r>
      <w:r w:rsidRPr="00155BA7">
        <w:rPr>
          <w:lang w:val="en-GB"/>
        </w:rPr>
        <w:t xml:space="preserve"> but was able to pursue his experimentalist aspirations.</w:t>
      </w:r>
    </w:p>
    <w:p w:rsidR="005D345F" w:rsidRPr="00155BA7" w:rsidRDefault="005D345F" w:rsidP="00A30857">
      <w:pPr>
        <w:spacing w:line="360" w:lineRule="auto"/>
        <w:ind w:firstLine="284"/>
        <w:jc w:val="both"/>
        <w:rPr>
          <w:lang w:val="en-GB"/>
        </w:rPr>
      </w:pPr>
    </w:p>
    <w:p w:rsidR="005D345F" w:rsidRPr="00155BA7" w:rsidRDefault="005D345F" w:rsidP="006D6AD9">
      <w:pPr>
        <w:spacing w:line="360" w:lineRule="auto"/>
        <w:jc w:val="both"/>
        <w:rPr>
          <w:lang w:val="en-GB"/>
        </w:rPr>
      </w:pPr>
      <w:proofErr w:type="spellStart"/>
      <w:r w:rsidRPr="00155BA7">
        <w:rPr>
          <w:lang w:val="en-GB"/>
        </w:rPr>
        <w:lastRenderedPageBreak/>
        <w:t>Almada</w:t>
      </w:r>
      <w:proofErr w:type="spellEnd"/>
      <w:r w:rsidRPr="00155BA7">
        <w:rPr>
          <w:lang w:val="en-GB"/>
        </w:rPr>
        <w:t xml:space="preserve"> </w:t>
      </w:r>
      <w:proofErr w:type="spellStart"/>
      <w:r w:rsidRPr="00155BA7">
        <w:rPr>
          <w:lang w:val="en-GB"/>
        </w:rPr>
        <w:t>Negreiros</w:t>
      </w:r>
      <w:proofErr w:type="spellEnd"/>
      <w:r w:rsidRPr="00155BA7">
        <w:rPr>
          <w:lang w:val="en-GB"/>
        </w:rPr>
        <w:t xml:space="preserve"> received the greatest public recognition for his visual work. Apart from his famous self-portraits, the following works have to be mentioned:  </w:t>
      </w:r>
      <w:proofErr w:type="spellStart"/>
      <w:r w:rsidRPr="00155BA7">
        <w:rPr>
          <w:i/>
          <w:iCs/>
          <w:lang w:val="en-GB"/>
        </w:rPr>
        <w:t>Banhistas</w:t>
      </w:r>
      <w:proofErr w:type="spellEnd"/>
      <w:r w:rsidRPr="00155BA7">
        <w:rPr>
          <w:i/>
          <w:iCs/>
          <w:lang w:val="en-GB"/>
        </w:rPr>
        <w:t xml:space="preserve"> (The Bathers)</w:t>
      </w:r>
      <w:r w:rsidRPr="00155BA7">
        <w:rPr>
          <w:lang w:val="en-GB"/>
        </w:rPr>
        <w:t xml:space="preserve">, </w:t>
      </w:r>
      <w:r w:rsidRPr="00155BA7">
        <w:rPr>
          <w:i/>
          <w:iCs/>
          <w:lang w:val="en-GB"/>
        </w:rPr>
        <w:t>Nu (Female Nude)</w:t>
      </w:r>
      <w:r w:rsidRPr="00155BA7">
        <w:rPr>
          <w:lang w:val="en-GB"/>
        </w:rPr>
        <w:t xml:space="preserve">, </w:t>
      </w:r>
      <w:r w:rsidRPr="00155BA7">
        <w:rPr>
          <w:i/>
          <w:iCs/>
          <w:lang w:val="en-GB"/>
        </w:rPr>
        <w:t xml:space="preserve">A </w:t>
      </w:r>
      <w:proofErr w:type="spellStart"/>
      <w:r w:rsidRPr="00155BA7">
        <w:rPr>
          <w:i/>
          <w:iCs/>
          <w:lang w:val="en-GB"/>
        </w:rPr>
        <w:t>sesta</w:t>
      </w:r>
      <w:proofErr w:type="spellEnd"/>
      <w:r w:rsidRPr="00155BA7">
        <w:rPr>
          <w:i/>
          <w:iCs/>
          <w:lang w:val="en-GB"/>
        </w:rPr>
        <w:t xml:space="preserve"> (The Nap)</w:t>
      </w:r>
      <w:r w:rsidRPr="00155BA7">
        <w:rPr>
          <w:lang w:val="en-GB"/>
        </w:rPr>
        <w:t xml:space="preserve">, </w:t>
      </w:r>
      <w:proofErr w:type="spellStart"/>
      <w:r w:rsidRPr="00155BA7">
        <w:rPr>
          <w:i/>
          <w:iCs/>
          <w:lang w:val="en-GB"/>
        </w:rPr>
        <w:t>Maternidade</w:t>
      </w:r>
      <w:proofErr w:type="spellEnd"/>
      <w:r w:rsidRPr="00155BA7">
        <w:rPr>
          <w:i/>
          <w:iCs/>
          <w:lang w:val="en-GB"/>
        </w:rPr>
        <w:t xml:space="preserve"> (Maternity)</w:t>
      </w:r>
      <w:r w:rsidRPr="00155BA7">
        <w:rPr>
          <w:lang w:val="en-GB"/>
        </w:rPr>
        <w:t xml:space="preserve"> and the much celebrated portraits of Fernando Pessoa (1954 </w:t>
      </w:r>
      <w:r w:rsidR="00B63D76">
        <w:rPr>
          <w:lang w:val="en-GB"/>
        </w:rPr>
        <w:t>and</w:t>
      </w:r>
      <w:r w:rsidRPr="00155BA7">
        <w:rPr>
          <w:lang w:val="en-GB"/>
        </w:rPr>
        <w:t xml:space="preserve"> 1964). </w:t>
      </w:r>
      <w:r w:rsidRPr="00155BA7">
        <w:rPr>
          <w:lang w:val="pt-PT"/>
        </w:rPr>
        <w:t xml:space="preserve">His work as a muralist in the </w:t>
      </w:r>
      <w:r w:rsidR="008A6366" w:rsidRPr="00155BA7">
        <w:rPr>
          <w:lang w:val="pt-PT"/>
        </w:rPr>
        <w:t>harbour</w:t>
      </w:r>
      <w:r w:rsidRPr="00155BA7">
        <w:rPr>
          <w:lang w:val="pt-PT"/>
        </w:rPr>
        <w:t xml:space="preserve"> stations of Alcântara and Óbidos (Gare Marítima de Alcântara, 1943-1945; Gare Marítima da Rocha do Conde de Óbidos, 1946-1948) deserves particular attention. </w:t>
      </w:r>
      <w:proofErr w:type="spellStart"/>
      <w:r w:rsidRPr="00155BA7">
        <w:rPr>
          <w:lang w:val="en-GB"/>
        </w:rPr>
        <w:t>Almada’s</w:t>
      </w:r>
      <w:proofErr w:type="spellEnd"/>
      <w:r w:rsidRPr="00155BA7">
        <w:rPr>
          <w:lang w:val="en-GB"/>
        </w:rPr>
        <w:t xml:space="preserve"> paintings of the 1930s and </w:t>
      </w:r>
      <w:r w:rsidR="00B63D76">
        <w:rPr>
          <w:lang w:val="en-GB"/>
        </w:rPr>
        <w:t>19</w:t>
      </w:r>
      <w:r w:rsidRPr="00155BA7">
        <w:rPr>
          <w:lang w:val="en-GB"/>
        </w:rPr>
        <w:t xml:space="preserve">40s combine the visual strength of geometric figures with the extremely theatrical gestures of the represented persons. </w:t>
      </w:r>
    </w:p>
    <w:p w:rsidR="00B63D76" w:rsidRDefault="00B63D76" w:rsidP="006D6AD9">
      <w:pPr>
        <w:pStyle w:val="Plattetekstinspringen2"/>
        <w:spacing w:line="360" w:lineRule="auto"/>
        <w:ind w:left="0"/>
        <w:jc w:val="both"/>
        <w:rPr>
          <w:lang w:val="en-GB"/>
        </w:rPr>
      </w:pPr>
    </w:p>
    <w:p w:rsidR="005D345F" w:rsidRPr="00155BA7" w:rsidRDefault="005D345F" w:rsidP="006D6AD9">
      <w:pPr>
        <w:pStyle w:val="Plattetekstinspringen2"/>
        <w:spacing w:line="360" w:lineRule="auto"/>
        <w:ind w:left="0"/>
        <w:jc w:val="both"/>
        <w:rPr>
          <w:lang w:val="en-GB"/>
        </w:rPr>
      </w:pPr>
      <w:r w:rsidRPr="00155BA7">
        <w:rPr>
          <w:lang w:val="en-GB"/>
        </w:rPr>
        <w:t>As a writer, he is the author of a vast but disperse oeuvre, in which the search for a poetics of ingenuity, between myth and children’s world-view, is a constant feature. This literary oeuvr</w:t>
      </w:r>
      <w:r w:rsidRPr="00206F98">
        <w:rPr>
          <w:lang w:val="en-GB"/>
        </w:rPr>
        <w:t xml:space="preserve">e was first compiled in 1970-1972 in six volumes of </w:t>
      </w:r>
      <w:proofErr w:type="spellStart"/>
      <w:r w:rsidRPr="00206F98">
        <w:rPr>
          <w:i/>
          <w:iCs/>
          <w:lang w:val="en-GB"/>
        </w:rPr>
        <w:t>Obras</w:t>
      </w:r>
      <w:proofErr w:type="spellEnd"/>
      <w:r w:rsidRPr="00206F98">
        <w:rPr>
          <w:i/>
          <w:iCs/>
          <w:lang w:val="en-GB"/>
        </w:rPr>
        <w:t xml:space="preserve"> </w:t>
      </w:r>
      <w:r w:rsidR="00206F98" w:rsidRPr="00206F98">
        <w:rPr>
          <w:i/>
          <w:iCs/>
          <w:lang w:val="en-GB"/>
        </w:rPr>
        <w:t>completes (Complete Works)</w:t>
      </w:r>
      <w:r w:rsidRPr="00155BA7">
        <w:rPr>
          <w:lang w:val="en-GB"/>
        </w:rPr>
        <w:t xml:space="preserve">, which were subsequently reedited and </w:t>
      </w:r>
      <w:r w:rsidR="008A6366" w:rsidRPr="00155BA7">
        <w:rPr>
          <w:lang w:val="en-GB"/>
        </w:rPr>
        <w:t>expanded upon</w:t>
      </w:r>
      <w:r w:rsidRPr="00155BA7">
        <w:rPr>
          <w:lang w:val="en-GB"/>
        </w:rPr>
        <w:t xml:space="preserve">. Criticism has highlighted above all the novel </w:t>
      </w:r>
      <w:r w:rsidR="00206F98" w:rsidRPr="00206F98">
        <w:rPr>
          <w:i/>
          <w:lang w:val="en-GB"/>
        </w:rPr>
        <w:t xml:space="preserve">The </w:t>
      </w:r>
      <w:proofErr w:type="spellStart"/>
      <w:r w:rsidR="00206F98" w:rsidRPr="00206F98">
        <w:rPr>
          <w:i/>
          <w:lang w:val="en-GB"/>
        </w:rPr>
        <w:t>Starcher</w:t>
      </w:r>
      <w:proofErr w:type="spellEnd"/>
      <w:r w:rsidRPr="00155BA7">
        <w:rPr>
          <w:lang w:val="en-GB"/>
        </w:rPr>
        <w:t xml:space="preserve"> (1917) for being the only Portuguese work to keep up with European avant-garde, or even </w:t>
      </w:r>
      <w:r w:rsidRPr="00206F98">
        <w:rPr>
          <w:lang w:val="en-GB"/>
        </w:rPr>
        <w:t xml:space="preserve">get ahead of it, as its </w:t>
      </w:r>
      <w:r w:rsidRPr="00206F98">
        <w:rPr>
          <w:i/>
          <w:iCs/>
          <w:lang w:val="en-GB"/>
        </w:rPr>
        <w:t>pastiche</w:t>
      </w:r>
      <w:r w:rsidRPr="00206F98">
        <w:rPr>
          <w:lang w:val="en-GB"/>
        </w:rPr>
        <w:t>-like form and the novelty of its contents announce surrealism (</w:t>
      </w:r>
      <w:proofErr w:type="spellStart"/>
      <w:r w:rsidRPr="00206F98">
        <w:rPr>
          <w:lang w:val="en-GB"/>
        </w:rPr>
        <w:t>Júdice</w:t>
      </w:r>
      <w:proofErr w:type="spellEnd"/>
      <w:r w:rsidRPr="00206F98">
        <w:rPr>
          <w:lang w:val="en-GB"/>
        </w:rPr>
        <w:t xml:space="preserve"> 2001:233). Other important titles are </w:t>
      </w:r>
      <w:r w:rsidRPr="00206F98">
        <w:rPr>
          <w:i/>
          <w:iCs/>
          <w:lang w:val="en-GB"/>
        </w:rPr>
        <w:t xml:space="preserve">Nome de </w:t>
      </w:r>
      <w:proofErr w:type="spellStart"/>
      <w:r w:rsidRPr="00206F98">
        <w:rPr>
          <w:i/>
          <w:iCs/>
          <w:lang w:val="en-GB"/>
        </w:rPr>
        <w:t>guerra</w:t>
      </w:r>
      <w:proofErr w:type="spellEnd"/>
      <w:r w:rsidRPr="00206F98">
        <w:rPr>
          <w:lang w:val="en-GB"/>
        </w:rPr>
        <w:t xml:space="preserve"> </w:t>
      </w:r>
      <w:r w:rsidR="00206F98" w:rsidRPr="00206F98">
        <w:rPr>
          <w:lang w:val="en-GB"/>
        </w:rPr>
        <w:t>(</w:t>
      </w:r>
      <w:r w:rsidR="00206F98" w:rsidRPr="00206F98">
        <w:rPr>
          <w:i/>
          <w:lang w:val="en-GB"/>
        </w:rPr>
        <w:t>War name</w:t>
      </w:r>
      <w:r w:rsidR="00206F98" w:rsidRPr="00206F98">
        <w:rPr>
          <w:lang w:val="en-GB"/>
        </w:rPr>
        <w:t>, a</w:t>
      </w:r>
      <w:r w:rsidRPr="00206F98">
        <w:rPr>
          <w:lang w:val="en-GB"/>
        </w:rPr>
        <w:t xml:space="preserve"> novel written in 1925 and published in 1938); the stage plays </w:t>
      </w:r>
      <w:r w:rsidRPr="00206F98">
        <w:rPr>
          <w:i/>
          <w:iCs/>
          <w:lang w:val="en-GB"/>
        </w:rPr>
        <w:t>Antes de</w:t>
      </w:r>
      <w:r w:rsidRPr="00206F98">
        <w:rPr>
          <w:lang w:val="en-GB"/>
        </w:rPr>
        <w:t xml:space="preserve"> </w:t>
      </w:r>
      <w:proofErr w:type="spellStart"/>
      <w:r w:rsidRPr="00206F98">
        <w:rPr>
          <w:i/>
          <w:iCs/>
          <w:lang w:val="en-GB"/>
        </w:rPr>
        <w:t>Começar</w:t>
      </w:r>
      <w:proofErr w:type="spellEnd"/>
      <w:r w:rsidRPr="00206F98">
        <w:rPr>
          <w:lang w:val="en-GB"/>
        </w:rPr>
        <w:t xml:space="preserve"> (</w:t>
      </w:r>
      <w:r w:rsidR="00206F98" w:rsidRPr="00206F98">
        <w:rPr>
          <w:lang w:val="en-GB"/>
        </w:rPr>
        <w:t xml:space="preserve">Before Starting, </w:t>
      </w:r>
      <w:r w:rsidRPr="00206F98">
        <w:rPr>
          <w:lang w:val="en-GB"/>
        </w:rPr>
        <w:t xml:space="preserve">1919), </w:t>
      </w:r>
      <w:proofErr w:type="spellStart"/>
      <w:r w:rsidRPr="00206F98">
        <w:rPr>
          <w:i/>
          <w:iCs/>
          <w:lang w:val="en-GB"/>
        </w:rPr>
        <w:t>Pierrot</w:t>
      </w:r>
      <w:proofErr w:type="spellEnd"/>
      <w:r w:rsidRPr="00206F98">
        <w:rPr>
          <w:i/>
          <w:iCs/>
          <w:lang w:val="en-GB"/>
        </w:rPr>
        <w:t xml:space="preserve"> e </w:t>
      </w:r>
      <w:proofErr w:type="spellStart"/>
      <w:r w:rsidRPr="00206F98">
        <w:rPr>
          <w:i/>
          <w:iCs/>
          <w:lang w:val="en-GB"/>
        </w:rPr>
        <w:t>Arlequim</w:t>
      </w:r>
      <w:proofErr w:type="spellEnd"/>
      <w:r w:rsidRPr="00206F98">
        <w:rPr>
          <w:lang w:val="en-GB"/>
        </w:rPr>
        <w:t xml:space="preserve"> (</w:t>
      </w:r>
      <w:proofErr w:type="spellStart"/>
      <w:r w:rsidR="00206F98" w:rsidRPr="00206F98">
        <w:rPr>
          <w:lang w:val="en-GB"/>
        </w:rPr>
        <w:t>Pierrot</w:t>
      </w:r>
      <w:proofErr w:type="spellEnd"/>
      <w:r w:rsidR="00206F98" w:rsidRPr="00206F98">
        <w:rPr>
          <w:lang w:val="en-GB"/>
        </w:rPr>
        <w:t xml:space="preserve"> and Harlequin, </w:t>
      </w:r>
      <w:r w:rsidRPr="00206F98">
        <w:rPr>
          <w:lang w:val="en-GB"/>
        </w:rPr>
        <w:t>1924) an</w:t>
      </w:r>
      <w:r w:rsidR="00B63D76" w:rsidRPr="00206F98">
        <w:rPr>
          <w:lang w:val="en-GB"/>
        </w:rPr>
        <w:t>d</w:t>
      </w:r>
      <w:r w:rsidRPr="00206F98">
        <w:rPr>
          <w:lang w:val="en-GB"/>
        </w:rPr>
        <w:t xml:space="preserve"> </w:t>
      </w:r>
      <w:proofErr w:type="spellStart"/>
      <w:r w:rsidRPr="00206F98">
        <w:rPr>
          <w:i/>
          <w:iCs/>
          <w:lang w:val="en-GB"/>
        </w:rPr>
        <w:t>Deseja</w:t>
      </w:r>
      <w:proofErr w:type="spellEnd"/>
      <w:r w:rsidRPr="00206F98">
        <w:rPr>
          <w:i/>
          <w:iCs/>
          <w:lang w:val="en-GB"/>
        </w:rPr>
        <w:t xml:space="preserve">-se </w:t>
      </w:r>
      <w:proofErr w:type="spellStart"/>
      <w:r w:rsidRPr="00206F98">
        <w:rPr>
          <w:i/>
          <w:iCs/>
          <w:lang w:val="en-GB"/>
        </w:rPr>
        <w:t>Mulher</w:t>
      </w:r>
      <w:proofErr w:type="spellEnd"/>
      <w:r w:rsidRPr="00206F98">
        <w:rPr>
          <w:lang w:val="en-GB"/>
        </w:rPr>
        <w:t xml:space="preserve"> (</w:t>
      </w:r>
      <w:r w:rsidR="00206F98" w:rsidRPr="00206F98">
        <w:rPr>
          <w:lang w:val="en-GB"/>
        </w:rPr>
        <w:t>W</w:t>
      </w:r>
      <w:r w:rsidR="00206F98">
        <w:rPr>
          <w:lang w:val="en-GB"/>
        </w:rPr>
        <w:t xml:space="preserve">ish to be a Woman, </w:t>
      </w:r>
      <w:r w:rsidRPr="00155BA7">
        <w:rPr>
          <w:lang w:val="en-GB"/>
        </w:rPr>
        <w:t xml:space="preserve">1928); and the poem </w:t>
      </w:r>
      <w:r w:rsidR="00206F98" w:rsidRPr="00206F98">
        <w:rPr>
          <w:i/>
          <w:lang w:val="en-GB"/>
        </w:rPr>
        <w:t>The Scene of Hatred</w:t>
      </w:r>
      <w:r w:rsidR="00206F98">
        <w:rPr>
          <w:lang w:val="en-GB"/>
        </w:rPr>
        <w:t xml:space="preserve"> </w:t>
      </w:r>
      <w:r w:rsidRPr="00155BA7">
        <w:rPr>
          <w:lang w:val="en-GB"/>
        </w:rPr>
        <w:t>(1915, dedicated to Pessoa’s heteronym Álvaro de Campos). Almada Negreiros’ work has not been translated into English.</w:t>
      </w:r>
    </w:p>
    <w:p w:rsidR="00B63D76" w:rsidRPr="00206F98" w:rsidRDefault="00B63D76" w:rsidP="00B63D76">
      <w:pPr>
        <w:rPr>
          <w:b/>
          <w:lang w:val="en-US"/>
        </w:rPr>
      </w:pPr>
      <w:r w:rsidRPr="00206F98">
        <w:rPr>
          <w:b/>
          <w:lang w:val="en-US"/>
        </w:rPr>
        <w:t>References and further reading</w:t>
      </w:r>
    </w:p>
    <w:p w:rsidR="00B63D76" w:rsidRDefault="00B63D76" w:rsidP="00B63D76">
      <w:pPr>
        <w:rPr>
          <w:lang w:val="en-US"/>
        </w:rPr>
      </w:pPr>
    </w:p>
    <w:p w:rsidR="00BA384A" w:rsidRPr="008B2783" w:rsidRDefault="00BA384A" w:rsidP="00BA384A">
      <w:pPr>
        <w:rPr>
          <w:lang w:val="en-GB" w:eastAsia="nl-BE"/>
        </w:rPr>
      </w:pPr>
      <w:r w:rsidRPr="00BA384A">
        <w:rPr>
          <w:u w:color="000000"/>
          <w:lang w:val="en-GB"/>
        </w:rPr>
        <w:t>Cabral, M.V.</w:t>
      </w:r>
      <w:r w:rsidRPr="00BA384A">
        <w:rPr>
          <w:lang w:val="en-GB" w:eastAsia="nl-BE"/>
        </w:rPr>
        <w:t xml:space="preserve"> </w:t>
      </w:r>
      <w:r w:rsidRPr="008B2783">
        <w:rPr>
          <w:lang w:val="en-GB" w:eastAsia="nl-BE"/>
        </w:rPr>
        <w:t>(1989)</w:t>
      </w:r>
      <w:r w:rsidRPr="00BA384A">
        <w:rPr>
          <w:u w:color="000000"/>
          <w:lang w:val="en-GB"/>
        </w:rPr>
        <w:t>, ‘</w:t>
      </w:r>
      <w:r w:rsidRPr="008B2783">
        <w:rPr>
          <w:lang w:val="en-GB" w:eastAsia="nl-BE"/>
        </w:rPr>
        <w:t>The Aesthetics of Nationalism: Modernism and Authoritarianism in Early Twentieth-Century Portugal</w:t>
      </w:r>
      <w:r>
        <w:rPr>
          <w:lang w:val="en-GB" w:eastAsia="nl-BE"/>
        </w:rPr>
        <w:t>’,</w:t>
      </w:r>
      <w:r w:rsidRPr="008B2783">
        <w:rPr>
          <w:lang w:val="en-GB" w:eastAsia="nl-BE"/>
        </w:rPr>
        <w:t xml:space="preserve"> </w:t>
      </w:r>
      <w:proofErr w:type="spellStart"/>
      <w:r w:rsidRPr="008B2783">
        <w:rPr>
          <w:i/>
          <w:iCs/>
          <w:lang w:val="en-GB" w:eastAsia="nl-BE"/>
        </w:rPr>
        <w:t>Luso</w:t>
      </w:r>
      <w:proofErr w:type="spellEnd"/>
      <w:r w:rsidRPr="008B2783">
        <w:rPr>
          <w:i/>
          <w:iCs/>
          <w:lang w:val="en-GB" w:eastAsia="nl-BE"/>
        </w:rPr>
        <w:t>-Brazilian Review</w:t>
      </w:r>
      <w:r w:rsidRPr="008B2783">
        <w:rPr>
          <w:lang w:val="en-GB" w:eastAsia="nl-BE"/>
        </w:rPr>
        <w:t xml:space="preserve"> 26</w:t>
      </w:r>
      <w:r>
        <w:rPr>
          <w:lang w:val="en-GB" w:eastAsia="nl-BE"/>
        </w:rPr>
        <w:t xml:space="preserve"> (</w:t>
      </w:r>
      <w:r w:rsidRPr="008B2783">
        <w:rPr>
          <w:lang w:val="en-GB" w:eastAsia="nl-BE"/>
        </w:rPr>
        <w:t>1</w:t>
      </w:r>
      <w:r>
        <w:rPr>
          <w:lang w:val="en-GB" w:eastAsia="nl-BE"/>
        </w:rPr>
        <w:t>)</w:t>
      </w:r>
      <w:r w:rsidRPr="008B2783">
        <w:rPr>
          <w:lang w:val="en-GB" w:eastAsia="nl-BE"/>
        </w:rPr>
        <w:t>: 15-43.</w:t>
      </w:r>
    </w:p>
    <w:p w:rsidR="00BA384A" w:rsidRPr="00BA384A" w:rsidRDefault="00BA384A" w:rsidP="00BA384A">
      <w:pPr>
        <w:spacing w:before="100" w:beforeAutospacing="1" w:after="100" w:afterAutospacing="1"/>
        <w:outlineLvl w:val="1"/>
        <w:rPr>
          <w:bCs/>
          <w:i/>
          <w:iCs/>
          <w:lang w:val="en-GB" w:eastAsia="nl-BE"/>
        </w:rPr>
      </w:pPr>
      <w:bookmarkStart w:id="1" w:name="_GoBack"/>
      <w:bookmarkEnd w:id="1"/>
      <w:r w:rsidRPr="00BA384A">
        <w:rPr>
          <w:u w:color="000000"/>
          <w:lang w:val="en-GB"/>
        </w:rPr>
        <w:t xml:space="preserve">Dix, S. and Pizarro, J. (eds.) (2011), </w:t>
      </w:r>
      <w:r w:rsidRPr="008B2783">
        <w:rPr>
          <w:bCs/>
          <w:i/>
          <w:lang w:val="en-GB" w:eastAsia="nl-BE"/>
        </w:rPr>
        <w:t>Portuguese Modernisms</w:t>
      </w:r>
      <w:r w:rsidRPr="00BA384A">
        <w:rPr>
          <w:bCs/>
          <w:i/>
          <w:lang w:val="en-GB" w:eastAsia="nl-BE"/>
        </w:rPr>
        <w:t>. Multiple Perspectives on Literature and the Visual Arts</w:t>
      </w:r>
      <w:r w:rsidRPr="00BA384A">
        <w:rPr>
          <w:bCs/>
          <w:lang w:val="en-GB" w:eastAsia="nl-BE"/>
        </w:rPr>
        <w:t xml:space="preserve">, </w:t>
      </w:r>
      <w:r w:rsidRPr="00BA384A">
        <w:rPr>
          <w:bCs/>
          <w:iCs/>
          <w:lang w:val="en-GB" w:eastAsia="nl-BE"/>
        </w:rPr>
        <w:t xml:space="preserve">Oxford: </w:t>
      </w:r>
      <w:proofErr w:type="spellStart"/>
      <w:r w:rsidRPr="00BA384A">
        <w:rPr>
          <w:bCs/>
          <w:iCs/>
          <w:lang w:val="en-GB" w:eastAsia="nl-BE"/>
        </w:rPr>
        <w:t>Legenda</w:t>
      </w:r>
      <w:proofErr w:type="spellEnd"/>
      <w:r w:rsidRPr="00BA384A">
        <w:rPr>
          <w:bCs/>
          <w:iCs/>
          <w:lang w:val="en-GB" w:eastAsia="nl-BE"/>
        </w:rPr>
        <w:t>.</w:t>
      </w:r>
    </w:p>
    <w:p w:rsidR="00206F98" w:rsidRPr="00BA384A" w:rsidRDefault="00206F98" w:rsidP="00206F98">
      <w:pPr>
        <w:pStyle w:val="Body1"/>
        <w:spacing w:after="200" w:line="276" w:lineRule="auto"/>
        <w:jc w:val="both"/>
        <w:outlineLvl w:val="0"/>
        <w:rPr>
          <w:rFonts w:ascii="Times New Roman" w:hAnsi="Times New Roman"/>
          <w:u w:color="000000"/>
          <w:lang w:val="pt-PT"/>
        </w:rPr>
      </w:pPr>
      <w:r w:rsidRPr="00BA384A">
        <w:rPr>
          <w:rFonts w:ascii="Times New Roman" w:hAnsi="Times New Roman"/>
          <w:u w:color="000000"/>
          <w:lang w:val="pt-PT"/>
        </w:rPr>
        <w:t>Franç</w:t>
      </w:r>
      <w:r w:rsidRPr="00BA384A">
        <w:rPr>
          <w:rFonts w:ascii="Times New Roman" w:hAnsi="Times New Roman"/>
          <w:u w:color="000000"/>
          <w:lang w:val="pt-PT"/>
        </w:rPr>
        <w:t>a, J</w:t>
      </w:r>
      <w:r w:rsidRPr="00BA384A">
        <w:rPr>
          <w:rFonts w:ascii="Times New Roman" w:hAnsi="Times New Roman"/>
          <w:u w:color="000000"/>
          <w:lang w:val="pt-PT"/>
        </w:rPr>
        <w:t>.</w:t>
      </w:r>
      <w:r w:rsidRPr="00BA384A">
        <w:rPr>
          <w:rFonts w:ascii="Times New Roman" w:hAnsi="Times New Roman"/>
          <w:u w:color="000000"/>
          <w:lang w:val="pt-PT"/>
        </w:rPr>
        <w:t>-A</w:t>
      </w:r>
      <w:r w:rsidRPr="00BA384A">
        <w:rPr>
          <w:rFonts w:ascii="Times New Roman" w:hAnsi="Times New Roman"/>
          <w:u w:color="000000"/>
          <w:lang w:val="pt-PT"/>
        </w:rPr>
        <w:t>. (1991),</w:t>
      </w:r>
      <w:r w:rsidRPr="00BA384A">
        <w:rPr>
          <w:rFonts w:ascii="Times New Roman" w:hAnsi="Times New Roman"/>
          <w:u w:color="000000"/>
          <w:lang w:val="pt-PT"/>
        </w:rPr>
        <w:t xml:space="preserve">  </w:t>
      </w:r>
      <w:r w:rsidRPr="00BA384A">
        <w:rPr>
          <w:rFonts w:ascii="Times New Roman" w:hAnsi="Times New Roman"/>
          <w:i/>
          <w:u w:color="000000"/>
          <w:lang w:val="pt-PT"/>
        </w:rPr>
        <w:t>Arte em Portugal no sé</w:t>
      </w:r>
      <w:r w:rsidRPr="00BA384A">
        <w:rPr>
          <w:rFonts w:ascii="Times New Roman" w:hAnsi="Times New Roman"/>
          <w:i/>
          <w:u w:color="000000"/>
          <w:lang w:val="pt-PT"/>
        </w:rPr>
        <w:t>culo XX</w:t>
      </w:r>
      <w:r w:rsidRPr="00BA384A">
        <w:rPr>
          <w:rFonts w:ascii="Times New Roman" w:hAnsi="Times New Roman"/>
          <w:u w:color="000000"/>
          <w:lang w:val="pt-PT"/>
        </w:rPr>
        <w:t>, Lisboa</w:t>
      </w:r>
      <w:r w:rsidRPr="00BA384A">
        <w:rPr>
          <w:rFonts w:ascii="Times New Roman" w:hAnsi="Times New Roman"/>
          <w:u w:color="000000"/>
          <w:lang w:val="pt-PT"/>
        </w:rPr>
        <w:t>; Bertrand</w:t>
      </w:r>
      <w:r w:rsidRPr="00BA384A">
        <w:rPr>
          <w:rFonts w:ascii="Times New Roman" w:hAnsi="Times New Roman"/>
          <w:u w:color="000000"/>
          <w:lang w:val="pt-PT"/>
        </w:rPr>
        <w:t>.</w:t>
      </w:r>
    </w:p>
    <w:p w:rsidR="00206F98" w:rsidRPr="00BA384A" w:rsidRDefault="00206F98" w:rsidP="00BA384A">
      <w:pPr>
        <w:pStyle w:val="Plattetekstinspringen2"/>
        <w:spacing w:line="360" w:lineRule="auto"/>
        <w:ind w:left="0"/>
        <w:jc w:val="both"/>
        <w:rPr>
          <w:u w:color="000000"/>
          <w:lang w:val="pt-PT"/>
        </w:rPr>
      </w:pPr>
      <w:r w:rsidRPr="00BA384A">
        <w:rPr>
          <w:lang w:val="pt-PT"/>
        </w:rPr>
        <w:t>Jú</w:t>
      </w:r>
      <w:r w:rsidRPr="00BA384A">
        <w:rPr>
          <w:lang w:val="pt-PT"/>
        </w:rPr>
        <w:t>dice</w:t>
      </w:r>
      <w:r w:rsidRPr="00BA384A">
        <w:rPr>
          <w:u w:color="000000"/>
          <w:lang w:val="pt-PT"/>
        </w:rPr>
        <w:t>, N</w:t>
      </w:r>
      <w:r w:rsidRPr="00BA384A">
        <w:rPr>
          <w:u w:color="000000"/>
          <w:lang w:val="pt-PT"/>
        </w:rPr>
        <w:t>. (</w:t>
      </w:r>
      <w:r w:rsidRPr="00BA384A">
        <w:rPr>
          <w:u w:color="000000"/>
          <w:lang w:val="pt-PT"/>
        </w:rPr>
        <w:t>2001)</w:t>
      </w:r>
      <w:r w:rsidR="00BA384A" w:rsidRPr="00BA384A">
        <w:rPr>
          <w:u w:color="000000"/>
          <w:lang w:val="pt-PT"/>
        </w:rPr>
        <w:t>, ‘</w:t>
      </w:r>
      <w:r w:rsidRPr="00BA384A">
        <w:rPr>
          <w:u w:color="000000"/>
          <w:lang w:val="pt-PT"/>
        </w:rPr>
        <w:t xml:space="preserve">Uma </w:t>
      </w:r>
      <w:r w:rsidR="00BA384A" w:rsidRPr="00BA384A">
        <w:rPr>
          <w:u w:color="000000"/>
          <w:lang w:val="pt-PT"/>
        </w:rPr>
        <w:t>ideia de literatura para um século de ficção</w:t>
      </w:r>
      <w:r w:rsidRPr="00BA384A">
        <w:rPr>
          <w:u w:color="000000"/>
          <w:lang w:val="pt-PT"/>
        </w:rPr>
        <w:t xml:space="preserve"> de ficção” in</w:t>
      </w:r>
      <w:r w:rsidRPr="00BA384A">
        <w:rPr>
          <w:i/>
          <w:u w:color="000000"/>
          <w:lang w:val="pt-PT"/>
        </w:rPr>
        <w:t xml:space="preserve"> </w:t>
      </w:r>
      <w:r w:rsidR="00BA384A" w:rsidRPr="00BA384A">
        <w:rPr>
          <w:u w:color="000000"/>
          <w:lang w:val="pt-PT"/>
        </w:rPr>
        <w:t>Fernando Pernes (ed.)</w:t>
      </w:r>
      <w:r w:rsidR="00BA384A">
        <w:rPr>
          <w:u w:color="000000"/>
          <w:lang w:val="pt-PT"/>
        </w:rPr>
        <w:t xml:space="preserve">, </w:t>
      </w:r>
      <w:r w:rsidRPr="00BA384A">
        <w:rPr>
          <w:i/>
          <w:u w:color="000000"/>
          <w:lang w:val="pt-PT"/>
        </w:rPr>
        <w:t>Século XX: panorama da cultura portuguesa.</w:t>
      </w:r>
      <w:r w:rsidRPr="00BA384A">
        <w:rPr>
          <w:u w:color="000000"/>
          <w:lang w:val="pt-PT"/>
        </w:rPr>
        <w:t xml:space="preserve"> vol. 3, Oporto</w:t>
      </w:r>
      <w:r w:rsidR="00BA384A">
        <w:rPr>
          <w:u w:color="000000"/>
          <w:lang w:val="pt-PT"/>
        </w:rPr>
        <w:t xml:space="preserve">: </w:t>
      </w:r>
      <w:r w:rsidRPr="00BA384A">
        <w:rPr>
          <w:u w:color="000000"/>
          <w:lang w:val="pt-PT"/>
        </w:rPr>
        <w:t>315-348</w:t>
      </w:r>
      <w:r w:rsidR="00BA384A">
        <w:rPr>
          <w:u w:color="000000"/>
          <w:lang w:val="pt-PT"/>
        </w:rPr>
        <w:t>.</w:t>
      </w:r>
    </w:p>
    <w:p w:rsidR="00206F98" w:rsidRPr="00BA384A" w:rsidRDefault="00BA384A" w:rsidP="00206F98">
      <w:pPr>
        <w:pStyle w:val="Body1"/>
        <w:spacing w:after="200" w:line="276" w:lineRule="auto"/>
        <w:jc w:val="both"/>
        <w:outlineLvl w:val="0"/>
        <w:rPr>
          <w:rFonts w:ascii="Times New Roman" w:hAnsi="Times New Roman"/>
          <w:u w:color="000000"/>
          <w:lang w:val="pt-PT"/>
        </w:rPr>
      </w:pPr>
      <w:r>
        <w:rPr>
          <w:rFonts w:ascii="Times New Roman" w:hAnsi="Times New Roman"/>
          <w:u w:color="000000"/>
          <w:lang w:val="pt-PT"/>
        </w:rPr>
        <w:t>Moisé</w:t>
      </w:r>
      <w:r w:rsidR="00206F98" w:rsidRPr="00BA384A">
        <w:rPr>
          <w:rFonts w:ascii="Times New Roman" w:hAnsi="Times New Roman"/>
          <w:u w:color="000000"/>
          <w:lang w:val="pt-PT"/>
        </w:rPr>
        <w:t>s, M</w:t>
      </w:r>
      <w:r>
        <w:rPr>
          <w:rFonts w:ascii="Times New Roman" w:hAnsi="Times New Roman"/>
          <w:u w:color="000000"/>
          <w:lang w:val="pt-PT"/>
        </w:rPr>
        <w:t>.</w:t>
      </w:r>
      <w:r w:rsidR="00206F98" w:rsidRPr="00BA384A">
        <w:rPr>
          <w:rFonts w:ascii="Times New Roman" w:hAnsi="Times New Roman"/>
          <w:u w:color="000000"/>
          <w:lang w:val="pt-PT"/>
        </w:rPr>
        <w:t xml:space="preserve"> (1998)</w:t>
      </w:r>
      <w:r>
        <w:rPr>
          <w:rFonts w:ascii="Times New Roman" w:hAnsi="Times New Roman"/>
          <w:u w:color="000000"/>
          <w:lang w:val="pt-PT"/>
        </w:rPr>
        <w:t>,</w:t>
      </w:r>
      <w:r w:rsidR="00206F98" w:rsidRPr="00BA384A">
        <w:rPr>
          <w:rFonts w:ascii="Times New Roman" w:hAnsi="Times New Roman"/>
          <w:u w:color="000000"/>
          <w:lang w:val="pt-PT"/>
        </w:rPr>
        <w:t xml:space="preserve"> </w:t>
      </w:r>
      <w:r>
        <w:rPr>
          <w:rFonts w:ascii="Times New Roman" w:hAnsi="Times New Roman"/>
          <w:u w:color="000000"/>
          <w:lang w:val="pt-PT"/>
        </w:rPr>
        <w:t>‘</w:t>
      </w:r>
      <w:r w:rsidR="00206F98" w:rsidRPr="00BA384A">
        <w:rPr>
          <w:rFonts w:ascii="Times New Roman" w:hAnsi="Times New Roman"/>
          <w:u w:color="000000"/>
          <w:lang w:val="pt-PT"/>
        </w:rPr>
        <w:t>Alma</w:t>
      </w:r>
      <w:r>
        <w:rPr>
          <w:rFonts w:ascii="Times New Roman" w:hAnsi="Times New Roman"/>
          <w:u w:color="000000"/>
          <w:lang w:val="pt-PT"/>
        </w:rPr>
        <w:t>da Negreiros: agitador cultural’, In</w:t>
      </w:r>
      <w:r w:rsidR="00206F98" w:rsidRPr="00BA384A">
        <w:rPr>
          <w:rFonts w:ascii="Times New Roman" w:hAnsi="Times New Roman"/>
          <w:u w:color="000000"/>
          <w:lang w:val="pt-PT"/>
        </w:rPr>
        <w:t xml:space="preserve"> </w:t>
      </w:r>
      <w:r w:rsidR="00206F98" w:rsidRPr="00BA384A">
        <w:rPr>
          <w:rFonts w:ascii="Times New Roman" w:hAnsi="Times New Roman"/>
          <w:i/>
          <w:u w:color="000000"/>
          <w:lang w:val="pt-PT"/>
        </w:rPr>
        <w:t xml:space="preserve">Almada </w:t>
      </w:r>
      <w:r w:rsidRPr="00BA384A">
        <w:rPr>
          <w:rFonts w:ascii="Times New Roman" w:hAnsi="Times New Roman"/>
          <w:i/>
          <w:u w:color="000000"/>
          <w:lang w:val="pt-PT"/>
        </w:rPr>
        <w:t>N</w:t>
      </w:r>
      <w:r w:rsidR="00206F98" w:rsidRPr="00BA384A">
        <w:rPr>
          <w:rFonts w:ascii="Times New Roman" w:hAnsi="Times New Roman"/>
          <w:i/>
          <w:u w:color="000000"/>
          <w:lang w:val="pt-PT"/>
        </w:rPr>
        <w:t>egreiros: a descoberta como necessidade: actas do coloquio internacional</w:t>
      </w:r>
      <w:r w:rsidR="00206F98" w:rsidRPr="00BA384A">
        <w:rPr>
          <w:rFonts w:ascii="Times New Roman" w:hAnsi="Times New Roman"/>
          <w:u w:color="000000"/>
          <w:lang w:val="pt-PT"/>
        </w:rPr>
        <w:t>, Porto, 12, 13, e 14 de dezembo 1996. – Porto: Fu</w:t>
      </w:r>
      <w:r>
        <w:rPr>
          <w:rFonts w:ascii="Times New Roman" w:hAnsi="Times New Roman"/>
          <w:u w:color="000000"/>
          <w:lang w:val="pt-PT"/>
        </w:rPr>
        <w:t>nd. Eng. Antonio De Almeida:</w:t>
      </w:r>
      <w:r w:rsidR="00206F98" w:rsidRPr="00BA384A">
        <w:rPr>
          <w:rFonts w:ascii="Times New Roman" w:hAnsi="Times New Roman"/>
          <w:u w:color="000000"/>
          <w:lang w:val="pt-PT"/>
        </w:rPr>
        <w:t xml:space="preserve"> 83-94</w:t>
      </w:r>
      <w:r>
        <w:rPr>
          <w:rFonts w:ascii="Times New Roman" w:hAnsi="Times New Roman"/>
          <w:u w:color="000000"/>
          <w:lang w:val="pt-PT"/>
        </w:rPr>
        <w:t>.</w:t>
      </w:r>
    </w:p>
    <w:p w:rsidR="00206F98" w:rsidRPr="00BA384A" w:rsidRDefault="00206F98" w:rsidP="00206F98">
      <w:pPr>
        <w:pStyle w:val="Body1"/>
        <w:spacing w:after="200" w:line="276" w:lineRule="auto"/>
        <w:jc w:val="both"/>
        <w:outlineLvl w:val="0"/>
        <w:rPr>
          <w:rFonts w:ascii="Times New Roman" w:hAnsi="Times New Roman"/>
          <w:u w:color="000000"/>
          <w:lang w:val="en-GB"/>
        </w:rPr>
      </w:pPr>
      <w:r w:rsidRPr="00BA384A">
        <w:rPr>
          <w:rFonts w:ascii="Times New Roman" w:hAnsi="Times New Roman"/>
          <w:u w:color="000000"/>
          <w:lang w:val="pt-PT"/>
        </w:rPr>
        <w:lastRenderedPageBreak/>
        <w:t xml:space="preserve">Vieira, Joaquim (dir.) (2006). </w:t>
      </w:r>
      <w:r w:rsidRPr="00BA384A">
        <w:rPr>
          <w:rFonts w:ascii="Times New Roman" w:hAnsi="Times New Roman"/>
          <w:i/>
          <w:u w:color="000000"/>
          <w:lang w:val="pt-PT"/>
        </w:rPr>
        <w:t>Fotobiografias Século XX — Almada Negreiros</w:t>
      </w:r>
      <w:r w:rsidRPr="00BA384A">
        <w:rPr>
          <w:rFonts w:ascii="Times New Roman" w:hAnsi="Times New Roman"/>
          <w:u w:color="000000"/>
          <w:lang w:val="pt-PT"/>
        </w:rPr>
        <w:t xml:space="preserve">. </w:t>
      </w:r>
      <w:proofErr w:type="spellStart"/>
      <w:r w:rsidRPr="00BA384A">
        <w:rPr>
          <w:rFonts w:ascii="Times New Roman" w:hAnsi="Times New Roman"/>
          <w:u w:color="000000"/>
          <w:lang w:val="en-GB"/>
        </w:rPr>
        <w:t>Lisboa</w:t>
      </w:r>
      <w:proofErr w:type="spellEnd"/>
      <w:r w:rsidRPr="00BA384A">
        <w:rPr>
          <w:rFonts w:ascii="Times New Roman" w:hAnsi="Times New Roman"/>
          <w:u w:color="000000"/>
          <w:lang w:val="en-GB"/>
        </w:rPr>
        <w:t xml:space="preserve">: Bertrand </w:t>
      </w:r>
      <w:proofErr w:type="spellStart"/>
      <w:r w:rsidRPr="00BA384A">
        <w:rPr>
          <w:rFonts w:ascii="Times New Roman" w:hAnsi="Times New Roman"/>
          <w:u w:color="000000"/>
          <w:lang w:val="en-GB"/>
        </w:rPr>
        <w:t>Editora</w:t>
      </w:r>
      <w:proofErr w:type="spellEnd"/>
      <w:r w:rsidRPr="00BA384A">
        <w:rPr>
          <w:rFonts w:ascii="Times New Roman" w:hAnsi="Times New Roman"/>
          <w:u w:color="000000"/>
          <w:lang w:val="en-GB"/>
        </w:rPr>
        <w:t>.</w:t>
      </w:r>
    </w:p>
    <w:p w:rsidR="00206F98" w:rsidRPr="00BA384A" w:rsidRDefault="00206F98" w:rsidP="00206F98">
      <w:pPr>
        <w:pStyle w:val="Body1"/>
        <w:rPr>
          <w:rFonts w:ascii="Times New Roman" w:hAnsi="Times New Roman"/>
          <w:b/>
          <w:lang w:val="en-GB"/>
        </w:rPr>
      </w:pPr>
      <w:r w:rsidRPr="00BA384A">
        <w:rPr>
          <w:rFonts w:ascii="Times New Roman" w:hAnsi="Arial Unicode MS"/>
          <w:b/>
          <w:lang w:val="en-GB"/>
        </w:rPr>
        <w:t>Literary works</w:t>
      </w:r>
    </w:p>
    <w:p w:rsidR="00206F98" w:rsidRPr="00206F98" w:rsidRDefault="00206F98" w:rsidP="00206F98">
      <w:pPr>
        <w:pStyle w:val="Body1"/>
        <w:rPr>
          <w:rFonts w:ascii="Times New Roman" w:hAnsi="Times New Roman"/>
          <w:lang w:val="en-GB"/>
        </w:rPr>
      </w:pPr>
    </w:p>
    <w:p w:rsidR="00206F98" w:rsidRPr="00BA384A" w:rsidRDefault="00BA384A" w:rsidP="00206F98">
      <w:pPr>
        <w:pStyle w:val="Body1"/>
        <w:rPr>
          <w:rFonts w:ascii="Times New Roman" w:hAnsi="Times New Roman"/>
          <w:lang w:val="en-GB"/>
        </w:rPr>
      </w:pPr>
      <w:r w:rsidRPr="00BA384A">
        <w:rPr>
          <w:rFonts w:ascii="Times New Roman" w:hAnsi="Arial Unicode MS"/>
          <w:i/>
          <w:lang w:val="en-GB"/>
        </w:rPr>
        <w:t>The Scene of Hatred</w:t>
      </w:r>
      <w:r>
        <w:rPr>
          <w:rFonts w:ascii="Times New Roman" w:hAnsi="Arial Unicode MS"/>
          <w:lang w:val="en-GB"/>
        </w:rPr>
        <w:t xml:space="preserve"> </w:t>
      </w:r>
      <w:r>
        <w:rPr>
          <w:rFonts w:ascii="Times New Roman" w:hAnsi="Arial Unicode MS"/>
          <w:i/>
          <w:lang w:val="en-GB"/>
        </w:rPr>
        <w:t xml:space="preserve">, </w:t>
      </w:r>
      <w:r>
        <w:rPr>
          <w:rFonts w:ascii="Times New Roman" w:hAnsi="Arial Unicode MS"/>
          <w:lang w:val="en-GB"/>
        </w:rPr>
        <w:t>1915</w:t>
      </w:r>
    </w:p>
    <w:p w:rsidR="00206F98" w:rsidRPr="00BA384A" w:rsidRDefault="00206F98" w:rsidP="00206F98">
      <w:pPr>
        <w:pStyle w:val="Body1"/>
        <w:rPr>
          <w:rFonts w:ascii="Times New Roman" w:hAnsi="Times New Roman"/>
          <w:lang w:val="en-GB"/>
        </w:rPr>
      </w:pPr>
      <w:r w:rsidRPr="00BA384A">
        <w:rPr>
          <w:rFonts w:ascii="Times New Roman" w:hAnsi="Arial Unicode MS"/>
          <w:i/>
          <w:lang w:val="en-GB"/>
        </w:rPr>
        <w:t>Manifesto Anti-</w:t>
      </w:r>
      <w:proofErr w:type="spellStart"/>
      <w:r w:rsidRPr="00BA384A">
        <w:rPr>
          <w:rFonts w:ascii="Times New Roman" w:hAnsi="Arial Unicode MS"/>
          <w:i/>
          <w:lang w:val="en-GB"/>
        </w:rPr>
        <w:t>Dantas</w:t>
      </w:r>
      <w:proofErr w:type="spellEnd"/>
      <w:r w:rsidRPr="00BA384A">
        <w:rPr>
          <w:rFonts w:ascii="Times New Roman" w:hAnsi="Arial Unicode MS"/>
          <w:i/>
          <w:lang w:val="en-GB"/>
        </w:rPr>
        <w:t xml:space="preserve"> </w:t>
      </w:r>
      <w:r w:rsidR="00BA384A" w:rsidRPr="00BA384A">
        <w:rPr>
          <w:rFonts w:ascii="Times New Roman" w:hAnsi="Arial Unicode MS"/>
          <w:i/>
          <w:lang w:val="en-GB"/>
        </w:rPr>
        <w:t>and extensively</w:t>
      </w:r>
      <w:r w:rsidR="00BA384A">
        <w:rPr>
          <w:rFonts w:ascii="Times New Roman" w:hAnsi="Arial Unicode MS"/>
          <w:lang w:val="en-GB"/>
        </w:rPr>
        <w:t xml:space="preserve">, </w:t>
      </w:r>
      <w:r w:rsidRPr="00BA384A">
        <w:rPr>
          <w:rFonts w:ascii="Times New Roman" w:hAnsi="Arial Unicode MS"/>
          <w:lang w:val="en-GB"/>
        </w:rPr>
        <w:t>1915</w:t>
      </w:r>
    </w:p>
    <w:p w:rsidR="00206F98" w:rsidRPr="00BA384A" w:rsidRDefault="00BA384A" w:rsidP="00206F98">
      <w:pPr>
        <w:pStyle w:val="Body1"/>
        <w:rPr>
          <w:rFonts w:ascii="Times New Roman" w:hAnsi="Times New Roman"/>
          <w:lang w:val="en-GB"/>
        </w:rPr>
      </w:pPr>
      <w:r w:rsidRPr="00BA384A">
        <w:rPr>
          <w:rFonts w:ascii="Times New Roman" w:hAnsi="Arial Unicode MS"/>
          <w:i/>
          <w:lang w:val="en-GB"/>
        </w:rPr>
        <w:t xml:space="preserve">The </w:t>
      </w:r>
      <w:proofErr w:type="spellStart"/>
      <w:r w:rsidRPr="00BA384A">
        <w:rPr>
          <w:rFonts w:ascii="Times New Roman" w:hAnsi="Arial Unicode MS"/>
          <w:i/>
          <w:lang w:val="en-GB"/>
        </w:rPr>
        <w:t>Starcher</w:t>
      </w:r>
      <w:proofErr w:type="spellEnd"/>
      <w:r>
        <w:rPr>
          <w:rFonts w:ascii="Times New Roman" w:hAnsi="Arial Unicode MS"/>
          <w:i/>
          <w:lang w:val="en-GB"/>
        </w:rPr>
        <w:t>,</w:t>
      </w:r>
      <w:r>
        <w:rPr>
          <w:rFonts w:ascii="Times New Roman" w:hAnsi="Arial Unicode MS"/>
          <w:lang w:val="en-GB"/>
        </w:rPr>
        <w:t xml:space="preserve"> 1917</w:t>
      </w:r>
    </w:p>
    <w:p w:rsidR="00206F98" w:rsidRPr="00BA384A" w:rsidRDefault="00206F98" w:rsidP="00206F98">
      <w:pPr>
        <w:pStyle w:val="Body1"/>
        <w:rPr>
          <w:rFonts w:ascii="Times New Roman" w:hAnsi="Times New Roman"/>
          <w:lang w:val="fr-FR"/>
        </w:rPr>
      </w:pPr>
      <w:r w:rsidRPr="00BA384A">
        <w:rPr>
          <w:rFonts w:ascii="Times New Roman" w:hAnsi="Arial Unicode MS"/>
          <w:i/>
          <w:lang w:val="fr-FR"/>
        </w:rPr>
        <w:t>K4,</w:t>
      </w:r>
      <w:r w:rsidR="00BA384A" w:rsidRPr="00BA384A">
        <w:rPr>
          <w:rFonts w:ascii="Times New Roman" w:hAnsi="Arial Unicode MS"/>
          <w:i/>
          <w:lang w:val="fr-FR"/>
        </w:rPr>
        <w:t>The Blue Square,</w:t>
      </w:r>
      <w:r w:rsidR="00BA384A" w:rsidRPr="00BA384A">
        <w:rPr>
          <w:rFonts w:ascii="Times New Roman" w:hAnsi="Arial Unicode MS"/>
          <w:lang w:val="fr-FR"/>
        </w:rPr>
        <w:t xml:space="preserve"> 1917</w:t>
      </w:r>
    </w:p>
    <w:p w:rsidR="00206F98" w:rsidRPr="00BA384A" w:rsidRDefault="00206F98" w:rsidP="00206F98">
      <w:pPr>
        <w:pStyle w:val="Body1"/>
        <w:rPr>
          <w:rFonts w:ascii="Times New Roman" w:hAnsi="Times New Roman"/>
          <w:lang w:val="en-GB"/>
        </w:rPr>
      </w:pPr>
      <w:proofErr w:type="spellStart"/>
      <w:r w:rsidRPr="00BA384A">
        <w:rPr>
          <w:rFonts w:ascii="Times New Roman" w:hAnsi="Arial Unicode MS"/>
          <w:i/>
          <w:lang w:val="en-GB"/>
        </w:rPr>
        <w:t>Pierrot</w:t>
      </w:r>
      <w:proofErr w:type="spellEnd"/>
      <w:r w:rsidRPr="00BA384A">
        <w:rPr>
          <w:rFonts w:ascii="Times New Roman" w:hAnsi="Arial Unicode MS"/>
          <w:i/>
          <w:lang w:val="en-GB"/>
        </w:rPr>
        <w:t xml:space="preserve"> </w:t>
      </w:r>
      <w:r w:rsidR="00BA384A" w:rsidRPr="00BA384A">
        <w:rPr>
          <w:rFonts w:ascii="Times New Roman" w:hAnsi="Arial Unicode MS"/>
          <w:i/>
          <w:lang w:val="en-GB"/>
        </w:rPr>
        <w:t>and</w:t>
      </w:r>
      <w:r w:rsidRPr="00BA384A">
        <w:rPr>
          <w:rFonts w:ascii="Times New Roman" w:hAnsi="Arial Unicode MS"/>
          <w:i/>
          <w:lang w:val="en-GB"/>
        </w:rPr>
        <w:t xml:space="preserve"> </w:t>
      </w:r>
      <w:r w:rsidR="00BA384A" w:rsidRPr="00BA384A">
        <w:rPr>
          <w:rFonts w:ascii="Times New Roman" w:hAnsi="Arial Unicode MS"/>
          <w:i/>
          <w:lang w:val="en-GB"/>
        </w:rPr>
        <w:t>Ha</w:t>
      </w:r>
      <w:r w:rsidRPr="00BA384A">
        <w:rPr>
          <w:rFonts w:ascii="Times New Roman" w:hAnsi="Arial Unicode MS"/>
          <w:i/>
          <w:lang w:val="en-GB"/>
        </w:rPr>
        <w:t>rlequi</w:t>
      </w:r>
      <w:r w:rsidR="00BA384A" w:rsidRPr="00BA384A">
        <w:rPr>
          <w:rFonts w:ascii="Times New Roman" w:hAnsi="Arial Unicode MS"/>
          <w:i/>
          <w:lang w:val="en-GB"/>
        </w:rPr>
        <w:t xml:space="preserve">n, </w:t>
      </w:r>
      <w:r w:rsidR="00BA384A" w:rsidRPr="00BA384A">
        <w:rPr>
          <w:rFonts w:ascii="Times New Roman" w:hAnsi="Arial Unicode MS"/>
          <w:lang w:val="en-GB"/>
        </w:rPr>
        <w:t>1924</w:t>
      </w:r>
    </w:p>
    <w:p w:rsidR="00206F98" w:rsidRPr="00BA384A" w:rsidRDefault="00BA384A" w:rsidP="00206F98">
      <w:pPr>
        <w:pStyle w:val="Body1"/>
        <w:rPr>
          <w:rFonts w:ascii="Times New Roman" w:hAnsi="Arial Unicode MS"/>
          <w:i/>
          <w:lang w:val="en-GB"/>
        </w:rPr>
      </w:pPr>
      <w:r w:rsidRPr="00BA384A">
        <w:rPr>
          <w:rFonts w:ascii="Times New Roman" w:hAnsi="Arial Unicode MS"/>
          <w:i/>
          <w:lang w:val="en-GB"/>
        </w:rPr>
        <w:t>War Name,</w:t>
      </w:r>
      <w:r w:rsidRPr="00BA384A">
        <w:rPr>
          <w:rFonts w:ascii="Times New Roman" w:hAnsi="Arial Unicode MS"/>
          <w:lang w:val="en-GB"/>
        </w:rPr>
        <w:t xml:space="preserve"> 1938</w:t>
      </w:r>
    </w:p>
    <w:p w:rsidR="00BA384A" w:rsidRDefault="00BA384A" w:rsidP="00BA384A">
      <w:pPr>
        <w:pStyle w:val="Body1"/>
        <w:rPr>
          <w:rFonts w:ascii="Times New Roman" w:hAnsi="Arial Unicode MS"/>
          <w:i/>
          <w:lang w:val="pt-PT"/>
        </w:rPr>
      </w:pPr>
      <w:r w:rsidRPr="00BA384A">
        <w:rPr>
          <w:rFonts w:ascii="Times New Roman" w:hAnsi="Arial Unicode MS"/>
          <w:i/>
          <w:lang w:val="en-GB"/>
        </w:rPr>
        <w:t>The Question of the Panels</w:t>
      </w:r>
      <w:r>
        <w:rPr>
          <w:rFonts w:ascii="Times New Roman" w:hAnsi="Arial Unicode MS"/>
          <w:lang w:val="en-GB"/>
        </w:rPr>
        <w:t>, 1926</w:t>
      </w:r>
    </w:p>
    <w:p w:rsidR="00BA384A" w:rsidRPr="00BA384A" w:rsidRDefault="00BA384A" w:rsidP="00BA384A">
      <w:pPr>
        <w:pStyle w:val="Body1"/>
        <w:rPr>
          <w:rFonts w:ascii="Times New Roman" w:hAnsi="Arial Unicode MS"/>
          <w:lang w:val="en-GB"/>
        </w:rPr>
      </w:pPr>
      <w:r w:rsidRPr="00BA384A">
        <w:rPr>
          <w:rFonts w:ascii="Times New Roman" w:hAnsi="Arial Unicode MS"/>
          <w:lang w:val="en-GB"/>
        </w:rPr>
        <w:t>None of these works are tra</w:t>
      </w:r>
      <w:r>
        <w:rPr>
          <w:rFonts w:ascii="Times New Roman" w:hAnsi="Arial Unicode MS"/>
          <w:lang w:val="en-GB"/>
        </w:rPr>
        <w:t>nslated into English.</w:t>
      </w:r>
    </w:p>
    <w:p w:rsidR="00BA384A" w:rsidRPr="00BA384A" w:rsidRDefault="00BA384A" w:rsidP="00BA384A">
      <w:pPr>
        <w:pStyle w:val="Body1"/>
        <w:rPr>
          <w:rFonts w:ascii="Times New Roman" w:hAnsi="Arial Unicode MS"/>
          <w:i/>
          <w:lang w:val="en-GB"/>
        </w:rPr>
      </w:pPr>
    </w:p>
    <w:p w:rsidR="00B63D76" w:rsidRPr="00BA384A" w:rsidRDefault="00B63D76" w:rsidP="00BA384A">
      <w:pPr>
        <w:pStyle w:val="Body1"/>
        <w:rPr>
          <w:rFonts w:ascii="Times New Roman" w:hAnsi="Times New Roman"/>
          <w:b/>
          <w:lang w:val="pt-PT"/>
        </w:rPr>
      </w:pPr>
      <w:r w:rsidRPr="00BA384A">
        <w:rPr>
          <w:rFonts w:ascii="Times New Roman" w:hAnsi="Times New Roman"/>
          <w:b/>
          <w:lang w:val="pt-PT"/>
        </w:rPr>
        <w:t>Paratextual material</w:t>
      </w:r>
    </w:p>
    <w:p w:rsidR="00BA384A" w:rsidRDefault="00BA384A" w:rsidP="00BA384A">
      <w:pPr>
        <w:pStyle w:val="Body1"/>
        <w:rPr>
          <w:rFonts w:ascii="Times New Roman" w:hAnsi="Times New Roman"/>
          <w:lang w:val="pt-PT"/>
        </w:rPr>
      </w:pPr>
    </w:p>
    <w:p w:rsidR="00BA384A" w:rsidRDefault="00BA384A" w:rsidP="00BA384A">
      <w:pPr>
        <w:pStyle w:val="Body1"/>
        <w:rPr>
          <w:rFonts w:ascii="Times New Roman" w:hAnsi="Times New Roman"/>
          <w:lang w:val="pt-PT"/>
        </w:rPr>
      </w:pPr>
      <w:r>
        <w:rPr>
          <w:rFonts w:ascii="Times New Roman" w:hAnsi="Arial Unicode MS"/>
          <w:lang w:val="pt-PT"/>
        </w:rPr>
        <w:t xml:space="preserve"> Portrait of</w:t>
      </w:r>
      <w:r>
        <w:rPr>
          <w:rFonts w:ascii="Times New Roman" w:hAnsi="Arial Unicode MS"/>
          <w:lang w:val="pt-PT"/>
        </w:rPr>
        <w:t xml:space="preserve"> Fernando Pessoa </w:t>
      </w:r>
      <w:r>
        <w:rPr>
          <w:rFonts w:ascii="Times New Roman" w:hAnsi="Arial Unicode MS"/>
          <w:lang w:val="pt-PT"/>
        </w:rPr>
        <w:t>(1</w:t>
      </w:r>
      <w:r>
        <w:rPr>
          <w:rFonts w:ascii="Times New Roman" w:hAnsi="Arial Unicode MS"/>
          <w:lang w:val="pt-PT"/>
        </w:rPr>
        <w:t>964</w:t>
      </w:r>
      <w:r>
        <w:rPr>
          <w:rFonts w:ascii="Times New Roman" w:hAnsi="Arial Unicode MS"/>
          <w:lang w:val="pt-PT"/>
        </w:rPr>
        <w:t>)</w:t>
      </w:r>
    </w:p>
    <w:p w:rsidR="00BA384A" w:rsidRDefault="00BA384A" w:rsidP="00BA384A">
      <w:pPr>
        <w:pStyle w:val="Body1"/>
        <w:rPr>
          <w:rFonts w:ascii="Times New Roman" w:hAnsi="Times New Roman"/>
          <w:lang w:val="pt-PT"/>
        </w:rPr>
      </w:pPr>
      <w:hyperlink r:id="rId5" w:history="1">
        <w:r w:rsidRPr="00F306E8">
          <w:rPr>
            <w:rStyle w:val="Hyperlink"/>
            <w:rFonts w:ascii="Times New Roman" w:hAnsi="Arial Unicode MS"/>
            <w:lang w:val="pt-PT"/>
          </w:rPr>
          <w:t>http://www.cam.gulbenkian.pt/index.php?langId=1&amp;visual=2&amp;article=70764&amp;ngs=1&amp;queryParams=,autor|Jose%20de%20Almada%20Negreiros&amp;que</w:t>
        </w:r>
        <w:r w:rsidRPr="00F306E8">
          <w:rPr>
            <w:rStyle w:val="Hyperlink"/>
            <w:rFonts w:ascii="Times New Roman" w:hAnsi="Arial Unicode MS"/>
            <w:lang w:val="pt-PT"/>
          </w:rPr>
          <w:t>r</w:t>
        </w:r>
        <w:r w:rsidRPr="00F306E8">
          <w:rPr>
            <w:rStyle w:val="Hyperlink"/>
            <w:rFonts w:ascii="Times New Roman" w:hAnsi="Arial Unicode MS"/>
            <w:lang w:val="pt-PT"/>
          </w:rPr>
          <w:t>yPage=7&amp;positio</w:t>
        </w:r>
        <w:r w:rsidRPr="00F306E8">
          <w:rPr>
            <w:rStyle w:val="Hyperlink"/>
            <w:rFonts w:ascii="Times New Roman" w:hAnsi="Arial Unicode MS"/>
            <w:lang w:val="pt-PT"/>
          </w:rPr>
          <w:t>n</w:t>
        </w:r>
        <w:r w:rsidRPr="00F306E8">
          <w:rPr>
            <w:rStyle w:val="Hyperlink"/>
            <w:rFonts w:ascii="Times New Roman" w:hAnsi="Arial Unicode MS"/>
            <w:lang w:val="pt-PT"/>
          </w:rPr>
          <w:t>=1</w:t>
        </w:r>
      </w:hyperlink>
      <w:r>
        <w:rPr>
          <w:rFonts w:ascii="Times New Roman" w:hAnsi="Arial Unicode MS"/>
          <w:lang w:val="pt-PT"/>
        </w:rPr>
        <w:t xml:space="preserve"> </w:t>
      </w:r>
    </w:p>
    <w:p w:rsidR="00BA384A" w:rsidRDefault="00BA384A" w:rsidP="00BA384A">
      <w:pPr>
        <w:pStyle w:val="Body1"/>
        <w:rPr>
          <w:rFonts w:ascii="Times New Roman" w:hAnsi="Times New Roman"/>
          <w:lang w:val="pt-PT"/>
        </w:rPr>
      </w:pPr>
    </w:p>
    <w:p w:rsidR="00BA384A" w:rsidRPr="00BA384A" w:rsidRDefault="00BA384A" w:rsidP="00BA384A">
      <w:pPr>
        <w:pStyle w:val="Body1"/>
        <w:rPr>
          <w:rFonts w:ascii="Times New Roman" w:hAnsi="Times New Roman"/>
          <w:lang w:val="en-GB"/>
        </w:rPr>
      </w:pPr>
      <w:r w:rsidRPr="00BA384A">
        <w:rPr>
          <w:rFonts w:ascii="Times New Roman" w:hAnsi="Arial Unicode MS"/>
          <w:lang w:val="en-GB"/>
        </w:rPr>
        <w:t>Self-Portrait in Group (Decorative Painting</w:t>
      </w:r>
      <w:r w:rsidRPr="00BA384A">
        <w:rPr>
          <w:rFonts w:ascii="Times New Roman" w:hAnsi="Arial Unicode MS"/>
          <w:lang w:val="en-GB"/>
        </w:rPr>
        <w:t>- Caf</w:t>
      </w:r>
      <w:r w:rsidRPr="00BA384A">
        <w:rPr>
          <w:rFonts w:ascii="Times New Roman" w:hAnsi="Arial Unicode MS"/>
          <w:lang w:val="en-GB"/>
        </w:rPr>
        <w:t>é</w:t>
      </w:r>
      <w:r w:rsidRPr="00BA384A">
        <w:rPr>
          <w:rFonts w:ascii="Times New Roman" w:hAnsi="Arial Unicode MS"/>
          <w:lang w:val="en-GB"/>
        </w:rPr>
        <w:t xml:space="preserve"> "A </w:t>
      </w:r>
      <w:proofErr w:type="spellStart"/>
      <w:r w:rsidRPr="00BA384A">
        <w:rPr>
          <w:rFonts w:ascii="Times New Roman" w:hAnsi="Arial Unicode MS"/>
          <w:lang w:val="en-GB"/>
        </w:rPr>
        <w:t>Brasileira</w:t>
      </w:r>
      <w:proofErr w:type="spellEnd"/>
      <w:r w:rsidRPr="00BA384A">
        <w:rPr>
          <w:rFonts w:ascii="Times New Roman" w:hAnsi="Arial Unicode MS"/>
          <w:lang w:val="en-GB"/>
        </w:rPr>
        <w:t>" in th</w:t>
      </w:r>
      <w:r>
        <w:rPr>
          <w:rFonts w:ascii="Times New Roman" w:hAnsi="Arial Unicode MS"/>
          <w:lang w:val="en-GB"/>
        </w:rPr>
        <w:t>e</w:t>
      </w:r>
      <w:r w:rsidRPr="00BA384A">
        <w:rPr>
          <w:rFonts w:ascii="Times New Roman" w:hAnsi="Arial Unicode MS"/>
          <w:lang w:val="en-GB"/>
        </w:rPr>
        <w:t xml:space="preserve"> </w:t>
      </w:r>
      <w:proofErr w:type="spellStart"/>
      <w:r w:rsidRPr="00BA384A">
        <w:rPr>
          <w:rFonts w:ascii="Times New Roman" w:hAnsi="Arial Unicode MS"/>
          <w:lang w:val="en-GB"/>
        </w:rPr>
        <w:t>Chiado</w:t>
      </w:r>
      <w:proofErr w:type="spellEnd"/>
      <w:r w:rsidRPr="00BA384A">
        <w:rPr>
          <w:rFonts w:ascii="Times New Roman" w:hAnsi="Arial Unicode MS"/>
          <w:lang w:val="en-GB"/>
        </w:rPr>
        <w:t>), 1925</w:t>
      </w:r>
    </w:p>
    <w:p w:rsidR="00BA384A" w:rsidRDefault="00BA384A" w:rsidP="00BA384A">
      <w:pPr>
        <w:pStyle w:val="Body1"/>
        <w:rPr>
          <w:rFonts w:ascii="Times New Roman" w:hAnsi="Times New Roman"/>
          <w:lang w:val="pt-PT"/>
        </w:rPr>
      </w:pPr>
      <w:hyperlink r:id="rId6" w:history="1">
        <w:r w:rsidRPr="00F306E8">
          <w:rPr>
            <w:rStyle w:val="Hyperlink"/>
            <w:rFonts w:ascii="Times New Roman" w:hAnsi="Arial Unicode MS"/>
            <w:lang w:val="pt-PT"/>
          </w:rPr>
          <w:t>http://www.cam.gulbenkian.pt/index.php?langId=1&amp;visual=2&amp;article=70767&amp;ngs=1&amp;queryParams</w:t>
        </w:r>
        <w:r w:rsidRPr="00F306E8">
          <w:rPr>
            <w:rStyle w:val="Hyperlink"/>
            <w:rFonts w:ascii="Times New Roman" w:hAnsi="Arial Unicode MS"/>
            <w:lang w:val="pt-PT"/>
          </w:rPr>
          <w:t>=</w:t>
        </w:r>
        <w:r w:rsidRPr="00F306E8">
          <w:rPr>
            <w:rStyle w:val="Hyperlink"/>
            <w:rFonts w:ascii="Times New Roman" w:hAnsi="Arial Unicode MS"/>
            <w:lang w:val="pt-PT"/>
          </w:rPr>
          <w:t>,autor|Jose%20de%20Almada%20</w:t>
        </w:r>
        <w:r w:rsidRPr="00F306E8">
          <w:rPr>
            <w:rStyle w:val="Hyperlink"/>
            <w:rFonts w:ascii="Times New Roman" w:hAnsi="Arial Unicode MS"/>
            <w:lang w:val="pt-PT"/>
          </w:rPr>
          <w:t>N</w:t>
        </w:r>
        <w:r w:rsidRPr="00F306E8">
          <w:rPr>
            <w:rStyle w:val="Hyperlink"/>
            <w:rFonts w:ascii="Times New Roman" w:hAnsi="Arial Unicode MS"/>
            <w:lang w:val="pt-PT"/>
          </w:rPr>
          <w:t>egreiros&amp;queryPage=7&amp;position=5</w:t>
        </w:r>
      </w:hyperlink>
      <w:r>
        <w:rPr>
          <w:rFonts w:ascii="Times New Roman" w:hAnsi="Arial Unicode MS"/>
          <w:lang w:val="pt-PT"/>
        </w:rPr>
        <w:t xml:space="preserve"> </w:t>
      </w:r>
    </w:p>
    <w:p w:rsidR="00BA384A" w:rsidRDefault="00BA384A" w:rsidP="00BA384A">
      <w:pPr>
        <w:pStyle w:val="Body1"/>
        <w:rPr>
          <w:rFonts w:ascii="Times New Roman" w:hAnsi="Times New Roman"/>
          <w:lang w:val="pt-PT"/>
        </w:rPr>
      </w:pPr>
    </w:p>
    <w:p w:rsidR="00BA384A" w:rsidRDefault="00BA384A" w:rsidP="00BA384A">
      <w:pPr>
        <w:pStyle w:val="Body1"/>
        <w:rPr>
          <w:rFonts w:ascii="Times New Roman" w:hAnsi="Times New Roman"/>
          <w:lang w:val="pt-PT"/>
        </w:rPr>
      </w:pPr>
      <w:r>
        <w:rPr>
          <w:rFonts w:ascii="Times New Roman" w:hAnsi="Arial Unicode MS"/>
          <w:lang w:val="pt-PT"/>
        </w:rPr>
        <w:t>Maternity (</w:t>
      </w:r>
      <w:r>
        <w:rPr>
          <w:rFonts w:ascii="Times New Roman" w:hAnsi="Arial Unicode MS"/>
          <w:lang w:val="pt-PT"/>
        </w:rPr>
        <w:t>1935</w:t>
      </w:r>
      <w:r>
        <w:rPr>
          <w:rFonts w:ascii="Times New Roman" w:hAnsi="Arial Unicode MS"/>
          <w:lang w:val="pt-PT"/>
        </w:rPr>
        <w:t>)</w:t>
      </w:r>
    </w:p>
    <w:p w:rsidR="00BA384A" w:rsidRDefault="00BA384A" w:rsidP="00BA384A">
      <w:pPr>
        <w:pStyle w:val="Body1"/>
        <w:rPr>
          <w:rFonts w:ascii="Times New Roman" w:hAnsi="Times New Roman"/>
          <w:lang w:val="pt-PT"/>
        </w:rPr>
      </w:pPr>
      <w:hyperlink r:id="rId7" w:history="1">
        <w:r w:rsidRPr="00F306E8">
          <w:rPr>
            <w:rStyle w:val="Hyperlink"/>
            <w:rFonts w:ascii="Times New Roman" w:hAnsi="Arial Unicode MS"/>
            <w:lang w:val="pt-PT"/>
          </w:rPr>
          <w:t>http://www.cam.gulbenkian.pt/index.php?langId=1&amp;visual=2&amp;article=70758&amp;ngs=1&amp;queryParams=,autor|Jose%20de%20Almada%20Negreiros&amp;queryPage</w:t>
        </w:r>
        <w:r w:rsidRPr="00F306E8">
          <w:rPr>
            <w:rStyle w:val="Hyperlink"/>
            <w:rFonts w:ascii="Times New Roman" w:hAnsi="Arial Unicode MS"/>
            <w:lang w:val="pt-PT"/>
          </w:rPr>
          <w:t>=</w:t>
        </w:r>
        <w:r w:rsidRPr="00F306E8">
          <w:rPr>
            <w:rStyle w:val="Hyperlink"/>
            <w:rFonts w:ascii="Times New Roman" w:hAnsi="Arial Unicode MS"/>
            <w:lang w:val="pt-PT"/>
          </w:rPr>
          <w:t>4&amp;position=6</w:t>
        </w:r>
      </w:hyperlink>
      <w:r>
        <w:rPr>
          <w:rFonts w:ascii="Times New Roman" w:hAnsi="Arial Unicode MS"/>
          <w:lang w:val="pt-PT"/>
        </w:rPr>
        <w:t xml:space="preserve"> </w:t>
      </w:r>
    </w:p>
    <w:p w:rsidR="00BA384A" w:rsidRDefault="00BA384A" w:rsidP="00BA384A">
      <w:pPr>
        <w:pStyle w:val="Body1"/>
        <w:rPr>
          <w:rFonts w:ascii="Times New Roman" w:hAnsi="Times New Roman"/>
          <w:lang w:val="pt-PT"/>
        </w:rPr>
      </w:pPr>
    </w:p>
    <w:p w:rsidR="00BA384A" w:rsidRPr="00BA384A" w:rsidRDefault="00BA384A" w:rsidP="00BA384A">
      <w:pPr>
        <w:pStyle w:val="Body1"/>
        <w:rPr>
          <w:rFonts w:ascii="Times New Roman" w:hAnsi="Times New Roman"/>
          <w:lang w:val="en-GB"/>
        </w:rPr>
      </w:pPr>
      <w:r w:rsidRPr="00BA384A">
        <w:rPr>
          <w:rFonts w:ascii="Times New Roman" w:hAnsi="Arial Unicode MS"/>
          <w:lang w:val="en-GB"/>
        </w:rPr>
        <w:t>The Bathers</w:t>
      </w:r>
      <w:r w:rsidRPr="00BA384A">
        <w:rPr>
          <w:rFonts w:ascii="Times New Roman" w:hAnsi="Arial Unicode MS"/>
          <w:lang w:val="en-GB"/>
        </w:rPr>
        <w:t xml:space="preserve"> ((Decorative Painting- Caf</w:t>
      </w:r>
      <w:r w:rsidRPr="00BA384A">
        <w:rPr>
          <w:rFonts w:ascii="Times New Roman" w:hAnsi="Arial Unicode MS"/>
          <w:lang w:val="en-GB"/>
        </w:rPr>
        <w:t>é</w:t>
      </w:r>
      <w:r w:rsidRPr="00BA384A">
        <w:rPr>
          <w:rFonts w:ascii="Times New Roman" w:hAnsi="Arial Unicode MS"/>
          <w:lang w:val="en-GB"/>
        </w:rPr>
        <w:t xml:space="preserve"> "A </w:t>
      </w:r>
      <w:proofErr w:type="spellStart"/>
      <w:r w:rsidRPr="00BA384A">
        <w:rPr>
          <w:rFonts w:ascii="Times New Roman" w:hAnsi="Arial Unicode MS"/>
          <w:lang w:val="en-GB"/>
        </w:rPr>
        <w:t>Brasileira</w:t>
      </w:r>
      <w:proofErr w:type="spellEnd"/>
      <w:r w:rsidRPr="00BA384A">
        <w:rPr>
          <w:rFonts w:ascii="Times New Roman" w:hAnsi="Arial Unicode MS"/>
          <w:lang w:val="en-GB"/>
        </w:rPr>
        <w:t>" in th</w:t>
      </w:r>
      <w:r>
        <w:rPr>
          <w:rFonts w:ascii="Times New Roman" w:hAnsi="Arial Unicode MS"/>
          <w:lang w:val="en-GB"/>
        </w:rPr>
        <w:t>e</w:t>
      </w:r>
      <w:r w:rsidRPr="00BA384A">
        <w:rPr>
          <w:rFonts w:ascii="Times New Roman" w:hAnsi="Arial Unicode MS"/>
          <w:lang w:val="en-GB"/>
        </w:rPr>
        <w:t xml:space="preserve"> </w:t>
      </w:r>
      <w:proofErr w:type="spellStart"/>
      <w:r w:rsidRPr="00BA384A">
        <w:rPr>
          <w:rFonts w:ascii="Times New Roman" w:hAnsi="Arial Unicode MS"/>
          <w:lang w:val="en-GB"/>
        </w:rPr>
        <w:t>Chiado</w:t>
      </w:r>
      <w:proofErr w:type="spellEnd"/>
      <w:r w:rsidRPr="00BA384A">
        <w:rPr>
          <w:rFonts w:ascii="Times New Roman" w:hAnsi="Arial Unicode MS"/>
          <w:lang w:val="en-GB"/>
        </w:rPr>
        <w:t>), 1925</w:t>
      </w:r>
    </w:p>
    <w:p w:rsidR="00BA384A" w:rsidRPr="00BA384A" w:rsidRDefault="00BA384A" w:rsidP="00BA384A">
      <w:pPr>
        <w:pStyle w:val="Body1"/>
        <w:rPr>
          <w:rFonts w:ascii="Times New Roman" w:hAnsi="Times New Roman"/>
          <w:lang w:val="en-GB"/>
        </w:rPr>
      </w:pPr>
      <w:hyperlink r:id="rId8" w:history="1">
        <w:r w:rsidRPr="00F306E8">
          <w:rPr>
            <w:rStyle w:val="Hyperlink"/>
            <w:rFonts w:ascii="Times New Roman" w:hAnsi="Arial Unicode MS"/>
            <w:lang w:val="en-GB"/>
          </w:rPr>
          <w:t>http://www.cam.gulbenkian.pt/index.php?langId=1&amp;visual=2&amp;a</w:t>
        </w:r>
        <w:r w:rsidRPr="00F306E8">
          <w:rPr>
            <w:rStyle w:val="Hyperlink"/>
            <w:rFonts w:ascii="Times New Roman" w:hAnsi="Arial Unicode MS"/>
            <w:lang w:val="en-GB"/>
          </w:rPr>
          <w:t>r</w:t>
        </w:r>
        <w:r w:rsidRPr="00F306E8">
          <w:rPr>
            <w:rStyle w:val="Hyperlink"/>
            <w:rFonts w:ascii="Times New Roman" w:hAnsi="Arial Unicode MS"/>
            <w:lang w:val="en-GB"/>
          </w:rPr>
          <w:t>ticle=70784&amp;ng</w:t>
        </w:r>
        <w:r w:rsidRPr="00F306E8">
          <w:rPr>
            <w:rStyle w:val="Hyperlink"/>
            <w:rFonts w:ascii="Times New Roman" w:hAnsi="Arial Unicode MS"/>
            <w:lang w:val="en-GB"/>
          </w:rPr>
          <w:t>s</w:t>
        </w:r>
        <w:r w:rsidRPr="00F306E8">
          <w:rPr>
            <w:rStyle w:val="Hyperlink"/>
            <w:rFonts w:ascii="Times New Roman" w:hAnsi="Arial Unicode MS"/>
            <w:lang w:val="en-GB"/>
          </w:rPr>
          <w:t>=1&amp;queryParams=,autor|Jose%20de%20Almada%20Negreiros&amp;queryPage=8&amp;position=3</w:t>
        </w:r>
      </w:hyperlink>
      <w:r>
        <w:rPr>
          <w:rFonts w:ascii="Times New Roman" w:hAnsi="Arial Unicode MS"/>
          <w:lang w:val="en-GB"/>
        </w:rPr>
        <w:t xml:space="preserve"> </w:t>
      </w:r>
    </w:p>
    <w:p w:rsidR="00BA384A" w:rsidRPr="00BA384A" w:rsidRDefault="00BA384A" w:rsidP="00BA384A">
      <w:pPr>
        <w:pStyle w:val="Body1"/>
        <w:rPr>
          <w:rFonts w:ascii="Times New Roman" w:hAnsi="Times New Roman"/>
          <w:lang w:val="en-GB"/>
        </w:rPr>
      </w:pPr>
    </w:p>
    <w:p w:rsidR="00BA384A" w:rsidRPr="00BA384A" w:rsidRDefault="00BA384A" w:rsidP="00BA384A">
      <w:pPr>
        <w:pStyle w:val="Body1"/>
        <w:rPr>
          <w:rFonts w:ascii="Times New Roman" w:hAnsi="Times New Roman"/>
          <w:lang w:val="en-GB"/>
        </w:rPr>
      </w:pPr>
      <w:r w:rsidRPr="00BA384A">
        <w:rPr>
          <w:rFonts w:ascii="Times New Roman" w:hAnsi="Arial Unicode MS"/>
          <w:lang w:val="en-GB"/>
        </w:rPr>
        <w:t>Self-Portrait</w:t>
      </w:r>
      <w:r w:rsidRPr="00BA384A">
        <w:rPr>
          <w:rFonts w:ascii="Times New Roman" w:hAnsi="Arial Unicode MS"/>
          <w:lang w:val="en-GB"/>
        </w:rPr>
        <w:t xml:space="preserve"> </w:t>
      </w:r>
      <w:r w:rsidRPr="00BA384A">
        <w:rPr>
          <w:rFonts w:ascii="Times New Roman" w:hAnsi="Arial Unicode MS"/>
          <w:lang w:val="en-GB"/>
        </w:rPr>
        <w:t>(</w:t>
      </w:r>
      <w:r w:rsidRPr="00BA384A">
        <w:rPr>
          <w:rFonts w:ascii="Times New Roman" w:hAnsi="Arial Unicode MS"/>
          <w:lang w:val="en-GB"/>
        </w:rPr>
        <w:t>1948</w:t>
      </w:r>
      <w:r w:rsidRPr="00BA384A">
        <w:rPr>
          <w:rFonts w:ascii="Times New Roman" w:hAnsi="Arial Unicode MS"/>
          <w:lang w:val="en-GB"/>
        </w:rPr>
        <w:t>)</w:t>
      </w:r>
    </w:p>
    <w:p w:rsidR="00BA384A" w:rsidRPr="00BA384A" w:rsidRDefault="00BA384A" w:rsidP="00BA384A">
      <w:pPr>
        <w:pStyle w:val="Body1"/>
        <w:rPr>
          <w:rFonts w:ascii="Times New Roman" w:hAnsi="Times New Roman"/>
          <w:lang w:val="en-GB"/>
        </w:rPr>
      </w:pPr>
      <w:hyperlink r:id="rId9" w:history="1">
        <w:r w:rsidRPr="00BA384A">
          <w:rPr>
            <w:rStyle w:val="Hyperlink"/>
            <w:rFonts w:ascii="Times New Roman" w:hAnsi="Arial Unicode MS"/>
            <w:lang w:val="en-GB"/>
          </w:rPr>
          <w:t>http://www.cam.gulbenkian.pt/index.php?langId=1&amp;visual=2&amp;article=63311&amp;ngs=1&amp;queryParams=,a</w:t>
        </w:r>
        <w:r w:rsidRPr="00BA384A">
          <w:rPr>
            <w:rStyle w:val="Hyperlink"/>
            <w:rFonts w:ascii="Times New Roman" w:hAnsi="Arial Unicode MS"/>
            <w:lang w:val="en-GB"/>
          </w:rPr>
          <w:t>u</w:t>
        </w:r>
        <w:r w:rsidRPr="00BA384A">
          <w:rPr>
            <w:rStyle w:val="Hyperlink"/>
            <w:rFonts w:ascii="Times New Roman" w:hAnsi="Arial Unicode MS"/>
            <w:lang w:val="en-GB"/>
          </w:rPr>
          <w:t>tor|Jose%20de%20Almada%20Negreiros</w:t>
        </w:r>
        <w:r w:rsidRPr="00BA384A">
          <w:rPr>
            <w:rStyle w:val="Hyperlink"/>
            <w:rFonts w:ascii="Times New Roman" w:hAnsi="Arial Unicode MS"/>
            <w:lang w:val="en-GB"/>
          </w:rPr>
          <w:t>&amp;</w:t>
        </w:r>
        <w:r w:rsidRPr="00BA384A">
          <w:rPr>
            <w:rStyle w:val="Hyperlink"/>
            <w:rFonts w:ascii="Times New Roman" w:hAnsi="Arial Unicode MS"/>
            <w:lang w:val="en-GB"/>
          </w:rPr>
          <w:t>queryPage=2&amp;position=8</w:t>
        </w:r>
      </w:hyperlink>
      <w:r w:rsidRPr="00BA384A">
        <w:rPr>
          <w:rFonts w:ascii="Times New Roman" w:hAnsi="Arial Unicode MS"/>
          <w:lang w:val="en-GB"/>
        </w:rPr>
        <w:t xml:space="preserve"> </w:t>
      </w:r>
    </w:p>
    <w:p w:rsidR="005D345F" w:rsidRPr="00BA384A" w:rsidRDefault="005D345F">
      <w:pPr>
        <w:rPr>
          <w:lang w:val="en-GB"/>
        </w:rPr>
      </w:pPr>
    </w:p>
    <w:sectPr w:rsidR="005D345F" w:rsidRPr="00BA384A" w:rsidSect="00440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8F"/>
    <w:rsid w:val="00155BA7"/>
    <w:rsid w:val="00184D56"/>
    <w:rsid w:val="00206F98"/>
    <w:rsid w:val="002315CF"/>
    <w:rsid w:val="00312668"/>
    <w:rsid w:val="00423397"/>
    <w:rsid w:val="00440BB4"/>
    <w:rsid w:val="00443934"/>
    <w:rsid w:val="00462EA8"/>
    <w:rsid w:val="00465071"/>
    <w:rsid w:val="005216C8"/>
    <w:rsid w:val="005D345F"/>
    <w:rsid w:val="00624D61"/>
    <w:rsid w:val="00640C34"/>
    <w:rsid w:val="00666184"/>
    <w:rsid w:val="006816CD"/>
    <w:rsid w:val="00697AE5"/>
    <w:rsid w:val="006A2924"/>
    <w:rsid w:val="006D6AD9"/>
    <w:rsid w:val="006E330A"/>
    <w:rsid w:val="007754C0"/>
    <w:rsid w:val="007D03AF"/>
    <w:rsid w:val="008611C9"/>
    <w:rsid w:val="008A245D"/>
    <w:rsid w:val="008A373F"/>
    <w:rsid w:val="008A6366"/>
    <w:rsid w:val="008C17E4"/>
    <w:rsid w:val="008D5343"/>
    <w:rsid w:val="009160D0"/>
    <w:rsid w:val="0092660D"/>
    <w:rsid w:val="009565FF"/>
    <w:rsid w:val="009E7DFE"/>
    <w:rsid w:val="00A30857"/>
    <w:rsid w:val="00A575FA"/>
    <w:rsid w:val="00A814FA"/>
    <w:rsid w:val="00AA0E5B"/>
    <w:rsid w:val="00AF5F5A"/>
    <w:rsid w:val="00B615D8"/>
    <w:rsid w:val="00B63D76"/>
    <w:rsid w:val="00BA0542"/>
    <w:rsid w:val="00BA384A"/>
    <w:rsid w:val="00BB535E"/>
    <w:rsid w:val="00BE59DE"/>
    <w:rsid w:val="00BF7A2B"/>
    <w:rsid w:val="00C4418F"/>
    <w:rsid w:val="00CB2230"/>
    <w:rsid w:val="00CD45A9"/>
    <w:rsid w:val="00D2497B"/>
    <w:rsid w:val="00D54283"/>
    <w:rsid w:val="00D56899"/>
    <w:rsid w:val="00DB5F1F"/>
    <w:rsid w:val="00DC1D5F"/>
    <w:rsid w:val="00DF1631"/>
    <w:rsid w:val="00E04705"/>
    <w:rsid w:val="00E41108"/>
    <w:rsid w:val="00EB3EAC"/>
    <w:rsid w:val="00EB63D4"/>
    <w:rsid w:val="00F04CF3"/>
    <w:rsid w:val="00F30EC6"/>
    <w:rsid w:val="00FA2E17"/>
    <w:rsid w:val="00FB6430"/>
    <w:rsid w:val="00FD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18F"/>
    <w:rPr>
      <w:rFonts w:ascii="Times New Roman" w:eastAsia="Times New Roman" w:hAnsi="Times New Roman"/>
      <w:sz w:val="24"/>
      <w:szCs w:val="24"/>
      <w:lang w:val="fr-FR"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2">
    <w:name w:val="Body Text Indent 2"/>
    <w:basedOn w:val="Standaard"/>
    <w:link w:val="Plattetekstinspringen2Char"/>
    <w:uiPriority w:val="99"/>
    <w:rsid w:val="00C4418F"/>
    <w:pPr>
      <w:spacing w:after="120" w:line="480" w:lineRule="auto"/>
      <w:ind w:left="283"/>
    </w:pPr>
  </w:style>
  <w:style w:type="character" w:customStyle="1" w:styleId="Plattetekstinspringen2Char">
    <w:name w:val="Platte tekst inspringen 2 Char"/>
    <w:basedOn w:val="Standaardalinea-lettertype"/>
    <w:link w:val="Plattetekstinspringen2"/>
    <w:uiPriority w:val="99"/>
    <w:locked/>
    <w:rsid w:val="00C4418F"/>
    <w:rPr>
      <w:rFonts w:ascii="Times New Roman" w:hAnsi="Times New Roman" w:cs="Times New Roman"/>
      <w:sz w:val="24"/>
      <w:szCs w:val="24"/>
      <w:lang w:val="fr-FR" w:eastAsia="fr-FR"/>
    </w:rPr>
  </w:style>
  <w:style w:type="character" w:styleId="Verwijzingopmerking">
    <w:name w:val="annotation reference"/>
    <w:basedOn w:val="Standaardalinea-lettertype"/>
    <w:uiPriority w:val="99"/>
    <w:semiHidden/>
    <w:rsid w:val="00FB6430"/>
    <w:rPr>
      <w:sz w:val="16"/>
      <w:szCs w:val="16"/>
    </w:rPr>
  </w:style>
  <w:style w:type="paragraph" w:styleId="Tekstopmerking">
    <w:name w:val="annotation text"/>
    <w:basedOn w:val="Standaard"/>
    <w:link w:val="TekstopmerkingChar"/>
    <w:uiPriority w:val="99"/>
    <w:semiHidden/>
    <w:rsid w:val="00FB6430"/>
    <w:rPr>
      <w:sz w:val="20"/>
      <w:szCs w:val="20"/>
    </w:rPr>
  </w:style>
  <w:style w:type="character" w:customStyle="1" w:styleId="TekstopmerkingChar">
    <w:name w:val="Tekst opmerking Char"/>
    <w:basedOn w:val="Standaardalinea-lettertype"/>
    <w:link w:val="Tekstopmerking"/>
    <w:uiPriority w:val="99"/>
    <w:locked/>
    <w:rsid w:val="00FB6430"/>
    <w:rPr>
      <w:rFonts w:ascii="Times New Roman" w:hAnsi="Times New Roman" w:cs="Times New Roman"/>
      <w:sz w:val="20"/>
      <w:szCs w:val="20"/>
      <w:lang w:val="fr-FR" w:eastAsia="fr-FR"/>
    </w:rPr>
  </w:style>
  <w:style w:type="paragraph" w:styleId="Onderwerpvanopmerking">
    <w:name w:val="annotation subject"/>
    <w:basedOn w:val="Tekstopmerking"/>
    <w:next w:val="Tekstopmerking"/>
    <w:link w:val="OnderwerpvanopmerkingChar"/>
    <w:uiPriority w:val="99"/>
    <w:semiHidden/>
    <w:rsid w:val="00FB6430"/>
    <w:rPr>
      <w:b/>
      <w:bCs/>
    </w:rPr>
  </w:style>
  <w:style w:type="character" w:customStyle="1" w:styleId="OnderwerpvanopmerkingChar">
    <w:name w:val="Onderwerp van opmerking Char"/>
    <w:basedOn w:val="TekstopmerkingChar"/>
    <w:link w:val="Onderwerpvanopmerking"/>
    <w:uiPriority w:val="99"/>
    <w:semiHidden/>
    <w:locked/>
    <w:rsid w:val="00FB6430"/>
    <w:rPr>
      <w:rFonts w:ascii="Times New Roman" w:hAnsi="Times New Roman" w:cs="Times New Roman"/>
      <w:b/>
      <w:bCs/>
      <w:sz w:val="20"/>
      <w:szCs w:val="20"/>
      <w:lang w:val="fr-FR" w:eastAsia="fr-FR"/>
    </w:rPr>
  </w:style>
  <w:style w:type="paragraph" w:styleId="Ballontekst">
    <w:name w:val="Balloon Text"/>
    <w:basedOn w:val="Standaard"/>
    <w:link w:val="BallontekstChar"/>
    <w:uiPriority w:val="99"/>
    <w:semiHidden/>
    <w:rsid w:val="00FB6430"/>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FB6430"/>
    <w:rPr>
      <w:rFonts w:ascii="Tahoma" w:hAnsi="Tahoma" w:cs="Tahoma"/>
      <w:sz w:val="16"/>
      <w:szCs w:val="16"/>
      <w:lang w:val="fr-FR" w:eastAsia="fr-FR"/>
    </w:rPr>
  </w:style>
  <w:style w:type="paragraph" w:customStyle="1" w:styleId="Body1">
    <w:name w:val="Body 1"/>
    <w:rsid w:val="00206F98"/>
    <w:rPr>
      <w:rFonts w:ascii="Helvetica" w:eastAsia="Arial Unicode MS" w:hAnsi="Helvetica"/>
      <w:color w:val="000000"/>
      <w:sz w:val="24"/>
      <w:szCs w:val="20"/>
      <w:lang w:val="nl-BE" w:eastAsia="nl-BE"/>
    </w:rPr>
  </w:style>
  <w:style w:type="character" w:styleId="Hyperlink">
    <w:name w:val="Hyperlink"/>
    <w:basedOn w:val="Standaardalinea-lettertype"/>
    <w:uiPriority w:val="99"/>
    <w:unhideWhenUsed/>
    <w:rsid w:val="00BA384A"/>
    <w:rPr>
      <w:color w:val="0000FF" w:themeColor="hyperlink"/>
      <w:u w:val="single"/>
    </w:rPr>
  </w:style>
  <w:style w:type="character" w:styleId="GevolgdeHyperlink">
    <w:name w:val="FollowedHyperlink"/>
    <w:basedOn w:val="Standaardalinea-lettertype"/>
    <w:uiPriority w:val="99"/>
    <w:semiHidden/>
    <w:unhideWhenUsed/>
    <w:rsid w:val="00BA38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18F"/>
    <w:rPr>
      <w:rFonts w:ascii="Times New Roman" w:eastAsia="Times New Roman" w:hAnsi="Times New Roman"/>
      <w:sz w:val="24"/>
      <w:szCs w:val="24"/>
      <w:lang w:val="fr-FR"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2">
    <w:name w:val="Body Text Indent 2"/>
    <w:basedOn w:val="Standaard"/>
    <w:link w:val="Plattetekstinspringen2Char"/>
    <w:uiPriority w:val="99"/>
    <w:rsid w:val="00C4418F"/>
    <w:pPr>
      <w:spacing w:after="120" w:line="480" w:lineRule="auto"/>
      <w:ind w:left="283"/>
    </w:pPr>
  </w:style>
  <w:style w:type="character" w:customStyle="1" w:styleId="Plattetekstinspringen2Char">
    <w:name w:val="Platte tekst inspringen 2 Char"/>
    <w:basedOn w:val="Standaardalinea-lettertype"/>
    <w:link w:val="Plattetekstinspringen2"/>
    <w:uiPriority w:val="99"/>
    <w:locked/>
    <w:rsid w:val="00C4418F"/>
    <w:rPr>
      <w:rFonts w:ascii="Times New Roman" w:hAnsi="Times New Roman" w:cs="Times New Roman"/>
      <w:sz w:val="24"/>
      <w:szCs w:val="24"/>
      <w:lang w:val="fr-FR" w:eastAsia="fr-FR"/>
    </w:rPr>
  </w:style>
  <w:style w:type="character" w:styleId="Verwijzingopmerking">
    <w:name w:val="annotation reference"/>
    <w:basedOn w:val="Standaardalinea-lettertype"/>
    <w:uiPriority w:val="99"/>
    <w:semiHidden/>
    <w:rsid w:val="00FB6430"/>
    <w:rPr>
      <w:sz w:val="16"/>
      <w:szCs w:val="16"/>
    </w:rPr>
  </w:style>
  <w:style w:type="paragraph" w:styleId="Tekstopmerking">
    <w:name w:val="annotation text"/>
    <w:basedOn w:val="Standaard"/>
    <w:link w:val="TekstopmerkingChar"/>
    <w:uiPriority w:val="99"/>
    <w:semiHidden/>
    <w:rsid w:val="00FB6430"/>
    <w:rPr>
      <w:sz w:val="20"/>
      <w:szCs w:val="20"/>
    </w:rPr>
  </w:style>
  <w:style w:type="character" w:customStyle="1" w:styleId="TekstopmerkingChar">
    <w:name w:val="Tekst opmerking Char"/>
    <w:basedOn w:val="Standaardalinea-lettertype"/>
    <w:link w:val="Tekstopmerking"/>
    <w:uiPriority w:val="99"/>
    <w:locked/>
    <w:rsid w:val="00FB6430"/>
    <w:rPr>
      <w:rFonts w:ascii="Times New Roman" w:hAnsi="Times New Roman" w:cs="Times New Roman"/>
      <w:sz w:val="20"/>
      <w:szCs w:val="20"/>
      <w:lang w:val="fr-FR" w:eastAsia="fr-FR"/>
    </w:rPr>
  </w:style>
  <w:style w:type="paragraph" w:styleId="Onderwerpvanopmerking">
    <w:name w:val="annotation subject"/>
    <w:basedOn w:val="Tekstopmerking"/>
    <w:next w:val="Tekstopmerking"/>
    <w:link w:val="OnderwerpvanopmerkingChar"/>
    <w:uiPriority w:val="99"/>
    <w:semiHidden/>
    <w:rsid w:val="00FB6430"/>
    <w:rPr>
      <w:b/>
      <w:bCs/>
    </w:rPr>
  </w:style>
  <w:style w:type="character" w:customStyle="1" w:styleId="OnderwerpvanopmerkingChar">
    <w:name w:val="Onderwerp van opmerking Char"/>
    <w:basedOn w:val="TekstopmerkingChar"/>
    <w:link w:val="Onderwerpvanopmerking"/>
    <w:uiPriority w:val="99"/>
    <w:semiHidden/>
    <w:locked/>
    <w:rsid w:val="00FB6430"/>
    <w:rPr>
      <w:rFonts w:ascii="Times New Roman" w:hAnsi="Times New Roman" w:cs="Times New Roman"/>
      <w:b/>
      <w:bCs/>
      <w:sz w:val="20"/>
      <w:szCs w:val="20"/>
      <w:lang w:val="fr-FR" w:eastAsia="fr-FR"/>
    </w:rPr>
  </w:style>
  <w:style w:type="paragraph" w:styleId="Ballontekst">
    <w:name w:val="Balloon Text"/>
    <w:basedOn w:val="Standaard"/>
    <w:link w:val="BallontekstChar"/>
    <w:uiPriority w:val="99"/>
    <w:semiHidden/>
    <w:rsid w:val="00FB6430"/>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FB6430"/>
    <w:rPr>
      <w:rFonts w:ascii="Tahoma" w:hAnsi="Tahoma" w:cs="Tahoma"/>
      <w:sz w:val="16"/>
      <w:szCs w:val="16"/>
      <w:lang w:val="fr-FR" w:eastAsia="fr-FR"/>
    </w:rPr>
  </w:style>
  <w:style w:type="paragraph" w:customStyle="1" w:styleId="Body1">
    <w:name w:val="Body 1"/>
    <w:rsid w:val="00206F98"/>
    <w:rPr>
      <w:rFonts w:ascii="Helvetica" w:eastAsia="Arial Unicode MS" w:hAnsi="Helvetica"/>
      <w:color w:val="000000"/>
      <w:sz w:val="24"/>
      <w:szCs w:val="20"/>
      <w:lang w:val="nl-BE" w:eastAsia="nl-BE"/>
    </w:rPr>
  </w:style>
  <w:style w:type="character" w:styleId="Hyperlink">
    <w:name w:val="Hyperlink"/>
    <w:basedOn w:val="Standaardalinea-lettertype"/>
    <w:uiPriority w:val="99"/>
    <w:unhideWhenUsed/>
    <w:rsid w:val="00BA384A"/>
    <w:rPr>
      <w:color w:val="0000FF" w:themeColor="hyperlink"/>
      <w:u w:val="single"/>
    </w:rPr>
  </w:style>
  <w:style w:type="character" w:styleId="GevolgdeHyperlink">
    <w:name w:val="FollowedHyperlink"/>
    <w:basedOn w:val="Standaardalinea-lettertype"/>
    <w:uiPriority w:val="99"/>
    <w:semiHidden/>
    <w:unhideWhenUsed/>
    <w:rsid w:val="00BA38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m.gulbenkian.pt/index.php?langId=1&amp;visual=2&amp;article=70784&amp;ngs=1&amp;queryParams=,autor|Jose%20de%20Almada%20Negreiros&amp;queryPage=8&amp;position=3" TargetMode="External"/><Relationship Id="rId3" Type="http://schemas.openxmlformats.org/officeDocument/2006/relationships/settings" Target="settings.xml"/><Relationship Id="rId7" Type="http://schemas.openxmlformats.org/officeDocument/2006/relationships/hyperlink" Target="http://www.cam.gulbenkian.pt/index.php?langId=1&amp;visual=2&amp;article=70758&amp;ngs=1&amp;queryParams=,autor|Jose%20de%20Almada%20Negreiros&amp;queryPage=4&amp;position=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m.gulbenkian.pt/index.php?langId=1&amp;visual=2&amp;article=70767&amp;ngs=1&amp;queryParams=,autor|Jose%20de%20Almada%20Negreiros&amp;queryPage=7&amp;position=5" TargetMode="External"/><Relationship Id="rId11" Type="http://schemas.openxmlformats.org/officeDocument/2006/relationships/theme" Target="theme/theme1.xml"/><Relationship Id="rId5" Type="http://schemas.openxmlformats.org/officeDocument/2006/relationships/hyperlink" Target="http://www.cam.gulbenkian.pt/index.php?langId=1&amp;visual=2&amp;article=70764&amp;ngs=1&amp;queryParams=,autor|Jose%20de%20Almada%20Negreiros&amp;queryPage=7&amp;position=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m.gulbenkian.pt/index.php?langId=1&amp;visual=2&amp;article=63311&amp;ngs=1&amp;queryParams=,autor|Jose%20de%20Almada%20Negreiros&amp;queryPage=2&amp;positio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1435</Words>
  <Characters>7895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José Sobral de Almada Negreiros (São Tomé e Príncipe, 1983- Lisbon 1970)</vt:lpstr>
      <vt:lpstr>José Sobral de Almada Negreiros (São Tomé e Príncipe, 1983- Lisbon 1970)</vt:lpstr>
    </vt:vector>
  </TitlesOfParts>
  <Company>KULAK</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José Sobral de Almada Negreiros (São Tomé e Príncipe, 1983- Lisbon 1970)</dc:title>
  <dc:creator>Terita</dc:creator>
  <cp:lastModifiedBy>Dagmar Vandebosch</cp:lastModifiedBy>
  <cp:revision>4</cp:revision>
  <dcterms:created xsi:type="dcterms:W3CDTF">2013-08-12T18:31:00Z</dcterms:created>
  <dcterms:modified xsi:type="dcterms:W3CDTF">2013-08-12T19:27:00Z</dcterms:modified>
</cp:coreProperties>
</file>