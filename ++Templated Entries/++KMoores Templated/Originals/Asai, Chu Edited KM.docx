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4F" w:rsidRPr="00023469" w:rsidRDefault="004B1FB1" w:rsidP="00BD0A6E">
      <w:pPr>
        <w:pStyle w:val="NoSpacing"/>
        <w:rPr>
          <w:b/>
          <w:lang w:val="en-SG"/>
        </w:rPr>
      </w:pPr>
      <w:bookmarkStart w:id="0" w:name="_GoBack"/>
      <w:bookmarkEnd w:id="0"/>
      <w:r w:rsidRPr="00023469">
        <w:rPr>
          <w:rFonts w:eastAsia="Times New Roman" w:cs="Arial"/>
          <w:b/>
          <w:lang w:val="en-SG"/>
        </w:rPr>
        <w:t>Asai</w:t>
      </w:r>
      <w:r w:rsidR="00C42164" w:rsidRPr="00023469">
        <w:rPr>
          <w:rFonts w:eastAsia="Times New Roman" w:cs="Arial"/>
          <w:b/>
          <w:lang w:val="en-SG"/>
        </w:rPr>
        <w:t xml:space="preserve">, </w:t>
      </w:r>
      <w:r w:rsidR="00AF5A56" w:rsidRPr="00023469">
        <w:rPr>
          <w:rFonts w:eastAsia="Times New Roman" w:cs="Arial"/>
          <w:b/>
          <w:lang w:val="en-SG"/>
        </w:rPr>
        <w:t>Ch</w:t>
      </w:r>
      <w:r w:rsidR="00E22DDF" w:rsidRPr="00023469">
        <w:rPr>
          <w:rFonts w:ascii="Cambria" w:eastAsia="Times New Roman" w:hAnsi="Cambria" w:cs="Arial"/>
          <w:b/>
          <w:lang w:val="en-SG"/>
        </w:rPr>
        <w:t>û</w:t>
      </w:r>
      <w:r w:rsidR="00BD0A6E" w:rsidRPr="00023469">
        <w:rPr>
          <w:rFonts w:eastAsia="Times New Roman" w:cs="Arial"/>
          <w:b/>
          <w:lang w:val="en-SG"/>
        </w:rPr>
        <w:t xml:space="preserve"> (</w:t>
      </w:r>
      <w:r w:rsidR="00E22DDF" w:rsidRPr="00023469">
        <w:rPr>
          <w:rFonts w:cs="Times" w:hint="eastAsia"/>
          <w:b/>
          <w:lang w:val="en-US"/>
        </w:rPr>
        <w:t>浅井忠</w:t>
      </w:r>
      <w:r w:rsidR="00BD0A6E" w:rsidRPr="00023469">
        <w:rPr>
          <w:rFonts w:eastAsia="Times New Roman" w:cs="Arial"/>
          <w:b/>
          <w:lang w:val="en-SG"/>
        </w:rPr>
        <w:t>)</w:t>
      </w:r>
      <w:r w:rsidR="00EC5A00" w:rsidRPr="00144DD1">
        <w:rPr>
          <w:rFonts w:eastAsia="MS Mincho" w:cs="MS Mincho"/>
          <w:b/>
          <w:bCs/>
          <w:lang w:val="en-US"/>
        </w:rPr>
        <w:t xml:space="preserve"> (</w:t>
      </w:r>
      <w:r w:rsidR="00BB6C81" w:rsidRPr="00144DD1">
        <w:rPr>
          <w:rFonts w:eastAsia="MS Mincho" w:cs="MS Mincho"/>
          <w:b/>
          <w:bCs/>
          <w:lang w:val="en-US"/>
        </w:rPr>
        <w:t>1856</w:t>
      </w:r>
      <w:r w:rsidR="00EC5A00" w:rsidRPr="00144DD1">
        <w:rPr>
          <w:rFonts w:eastAsia="MS Mincho" w:cs="MS Mincho"/>
          <w:b/>
          <w:bCs/>
          <w:lang w:val="en-US"/>
        </w:rPr>
        <w:t xml:space="preserve"> -</w:t>
      </w:r>
      <w:r w:rsidR="00965579" w:rsidRPr="00144DD1">
        <w:rPr>
          <w:rFonts w:eastAsia="MS Mincho" w:cs="MS Mincho"/>
          <w:b/>
          <w:bCs/>
          <w:lang w:val="en-US"/>
        </w:rPr>
        <w:t xml:space="preserve"> </w:t>
      </w:r>
      <w:r w:rsidR="00BB6C81" w:rsidRPr="00144DD1">
        <w:rPr>
          <w:rFonts w:eastAsia="MS Mincho" w:cs="MS Mincho"/>
          <w:b/>
          <w:bCs/>
          <w:lang w:val="en-US"/>
        </w:rPr>
        <w:t>1907</w:t>
      </w:r>
      <w:r w:rsidR="00093D60" w:rsidRPr="00144DD1">
        <w:rPr>
          <w:rFonts w:eastAsia="MS Mincho" w:cs="MS Mincho"/>
          <w:b/>
          <w:bCs/>
          <w:lang w:val="en-US"/>
        </w:rPr>
        <w:t xml:space="preserve">) </w:t>
      </w:r>
    </w:p>
    <w:p w:rsidR="00E22DDF" w:rsidRDefault="00E22DDF" w:rsidP="00DB0EDD">
      <w:pPr>
        <w:rPr>
          <w:rFonts w:eastAsia="MS Mincho" w:cs="MS Mincho"/>
          <w:bCs/>
          <w:lang w:val="en-US"/>
        </w:rPr>
      </w:pPr>
    </w:p>
    <w:p w:rsidR="00023469" w:rsidRDefault="00E22DDF" w:rsidP="00DB0EDD">
      <w:pPr>
        <w:rPr>
          <w:rFonts w:cs="Times"/>
          <w:lang w:val="en-US"/>
        </w:rPr>
      </w:pPr>
      <w:proofErr w:type="spellStart"/>
      <w:r>
        <w:rPr>
          <w:rFonts w:eastAsia="MS Mincho" w:cs="MS Mincho"/>
          <w:bCs/>
          <w:lang w:val="en-US"/>
        </w:rPr>
        <w:t>Asai</w:t>
      </w:r>
      <w:proofErr w:type="spellEnd"/>
      <w:r>
        <w:rPr>
          <w:rFonts w:eastAsia="MS Mincho" w:cs="MS Mincho"/>
          <w:bCs/>
          <w:lang w:val="en-US"/>
        </w:rPr>
        <w:t xml:space="preserve"> </w:t>
      </w:r>
      <w:r>
        <w:rPr>
          <w:rFonts w:eastAsia="Times New Roman" w:cs="Arial"/>
          <w:lang w:val="en-SG"/>
        </w:rPr>
        <w:t>Ch</w:t>
      </w:r>
      <w:r>
        <w:rPr>
          <w:rFonts w:ascii="Cambria" w:eastAsia="Times New Roman" w:hAnsi="Cambria" w:cs="Arial"/>
          <w:lang w:val="en-SG"/>
        </w:rPr>
        <w:t xml:space="preserve">û was a leading </w:t>
      </w:r>
      <w:r>
        <w:rPr>
          <w:rFonts w:eastAsia="Times New Roman" w:cs="Arial"/>
          <w:lang w:val="en-SG"/>
        </w:rPr>
        <w:t>Y</w:t>
      </w:r>
      <w:proofErr w:type="spellStart"/>
      <w:r w:rsidRPr="00A606C5">
        <w:rPr>
          <w:rFonts w:cs="Times"/>
          <w:lang w:val="en-US"/>
        </w:rPr>
        <w:t>ô</w:t>
      </w:r>
      <w:r>
        <w:rPr>
          <w:rFonts w:cs="Times"/>
          <w:lang w:val="en-US"/>
        </w:rPr>
        <w:t>ga</w:t>
      </w:r>
      <w:proofErr w:type="spellEnd"/>
      <w:r>
        <w:rPr>
          <w:rFonts w:cs="Times"/>
          <w:lang w:val="en-US"/>
        </w:rPr>
        <w:t xml:space="preserve"> (Western-style painting) artist during the Meiji Period</w:t>
      </w:r>
      <w:r w:rsidR="005E1625">
        <w:rPr>
          <w:rFonts w:cs="Times"/>
          <w:lang w:val="en-US"/>
        </w:rPr>
        <w:t xml:space="preserve">. </w:t>
      </w:r>
      <w:proofErr w:type="spellStart"/>
      <w:r w:rsidR="00144DD1">
        <w:rPr>
          <w:rFonts w:cs="Times"/>
          <w:lang w:val="en-US"/>
        </w:rPr>
        <w:t>Asai</w:t>
      </w:r>
      <w:proofErr w:type="spellEnd"/>
      <w:r w:rsidR="00144DD1">
        <w:rPr>
          <w:rFonts w:cs="Times"/>
          <w:lang w:val="en-US"/>
        </w:rPr>
        <w:t xml:space="preserve"> began</w:t>
      </w:r>
      <w:r w:rsidR="005E1625">
        <w:rPr>
          <w:rFonts w:cs="Times"/>
          <w:lang w:val="en-US"/>
        </w:rPr>
        <w:t xml:space="preserve"> learning </w:t>
      </w:r>
      <w:proofErr w:type="spellStart"/>
      <w:r w:rsidR="00B14BA5">
        <w:rPr>
          <w:rFonts w:cs="Times"/>
          <w:lang w:val="en-US"/>
        </w:rPr>
        <w:t>Kach</w:t>
      </w:r>
      <w:r w:rsidR="00B14BA5" w:rsidRPr="00A606C5">
        <w:rPr>
          <w:rFonts w:cs="Times"/>
          <w:lang w:val="en-US"/>
        </w:rPr>
        <w:t>ô</w:t>
      </w:r>
      <w:r w:rsidR="00B14BA5">
        <w:rPr>
          <w:rFonts w:cs="Times"/>
          <w:lang w:val="en-US"/>
        </w:rPr>
        <w:t>-ga</w:t>
      </w:r>
      <w:proofErr w:type="spellEnd"/>
      <w:r w:rsidR="00B14BA5">
        <w:rPr>
          <w:rFonts w:cs="Times"/>
          <w:lang w:val="en-US"/>
        </w:rPr>
        <w:t xml:space="preserve"> (</w:t>
      </w:r>
      <w:r w:rsidR="00B14BA5">
        <w:rPr>
          <w:rFonts w:cs="Times" w:hint="eastAsia"/>
          <w:lang w:val="en-US"/>
        </w:rPr>
        <w:t>花鳥画</w:t>
      </w:r>
      <w:r w:rsidR="00B14BA5">
        <w:rPr>
          <w:rFonts w:cs="Times"/>
          <w:lang w:val="en-US"/>
        </w:rPr>
        <w:t xml:space="preserve"> </w:t>
      </w:r>
      <w:r w:rsidR="00002798">
        <w:rPr>
          <w:rFonts w:cs="Times"/>
          <w:lang w:val="en-US"/>
        </w:rPr>
        <w:t xml:space="preserve">Japanese </w:t>
      </w:r>
      <w:r w:rsidR="00B14BA5">
        <w:rPr>
          <w:rFonts w:cs="Times"/>
          <w:lang w:val="en-US"/>
        </w:rPr>
        <w:t xml:space="preserve">Bird and flower paintings) </w:t>
      </w:r>
      <w:r w:rsidR="00CF78B5">
        <w:rPr>
          <w:rFonts w:cs="Times"/>
          <w:lang w:val="en-US"/>
        </w:rPr>
        <w:t xml:space="preserve">from </w:t>
      </w:r>
      <w:r w:rsidR="00983FE6">
        <w:rPr>
          <w:rFonts w:cs="Times"/>
          <w:lang w:val="en-US"/>
        </w:rPr>
        <w:t>age</w:t>
      </w:r>
      <w:r w:rsidR="00144DD1">
        <w:rPr>
          <w:rFonts w:cs="Times"/>
          <w:lang w:val="en-US"/>
        </w:rPr>
        <w:t xml:space="preserve"> 13, </w:t>
      </w:r>
      <w:r w:rsidR="00B14BA5">
        <w:rPr>
          <w:rFonts w:cs="Times"/>
          <w:lang w:val="en-US"/>
        </w:rPr>
        <w:t xml:space="preserve">but turned to Western-style painting </w:t>
      </w:r>
      <w:r w:rsidR="00983FE6">
        <w:rPr>
          <w:rFonts w:cs="Times"/>
          <w:lang w:val="en-US"/>
        </w:rPr>
        <w:t xml:space="preserve">after entering </w:t>
      </w:r>
      <w:proofErr w:type="spellStart"/>
      <w:r w:rsidR="00002798">
        <w:rPr>
          <w:rFonts w:cs="Times"/>
          <w:lang w:val="en-US"/>
        </w:rPr>
        <w:t>Kunisawa</w:t>
      </w:r>
      <w:proofErr w:type="spellEnd"/>
      <w:r w:rsidR="00002798">
        <w:rPr>
          <w:rFonts w:cs="Times"/>
          <w:lang w:val="en-US"/>
        </w:rPr>
        <w:t xml:space="preserve"> </w:t>
      </w:r>
      <w:proofErr w:type="spellStart"/>
      <w:r w:rsidR="00002798">
        <w:rPr>
          <w:rFonts w:cs="Times"/>
          <w:lang w:val="en-US"/>
        </w:rPr>
        <w:t>Shinkur</w:t>
      </w:r>
      <w:r w:rsidR="00002798" w:rsidRPr="00A606C5">
        <w:rPr>
          <w:rFonts w:cs="Times"/>
          <w:lang w:val="en-US"/>
        </w:rPr>
        <w:t>ô</w:t>
      </w:r>
      <w:r w:rsidR="00002798">
        <w:rPr>
          <w:rFonts w:cs="Times"/>
          <w:lang w:val="en-US"/>
        </w:rPr>
        <w:t>’s</w:t>
      </w:r>
      <w:proofErr w:type="spellEnd"/>
      <w:r w:rsidR="00002798">
        <w:rPr>
          <w:rFonts w:cs="Times"/>
          <w:lang w:val="en-US"/>
        </w:rPr>
        <w:t xml:space="preserve"> (</w:t>
      </w:r>
      <w:r w:rsidR="00002798">
        <w:rPr>
          <w:rFonts w:cs="Times" w:hint="eastAsia"/>
          <w:lang w:val="en-US"/>
        </w:rPr>
        <w:t>国沢新九郎</w:t>
      </w:r>
      <w:r w:rsidR="00002798">
        <w:rPr>
          <w:rFonts w:cs="Times"/>
          <w:lang w:val="en-US"/>
        </w:rPr>
        <w:t xml:space="preserve">) private school. </w:t>
      </w:r>
      <w:r w:rsidR="00EB029D">
        <w:rPr>
          <w:rFonts w:cs="Times"/>
          <w:lang w:val="en-US"/>
        </w:rPr>
        <w:t>In 1876</w:t>
      </w:r>
      <w:r w:rsidR="00002798">
        <w:rPr>
          <w:rFonts w:cs="Times"/>
          <w:lang w:val="en-US"/>
        </w:rPr>
        <w:t xml:space="preserve">, </w:t>
      </w:r>
      <w:proofErr w:type="spellStart"/>
      <w:r w:rsidR="00002798">
        <w:rPr>
          <w:rFonts w:cs="Times"/>
          <w:lang w:val="en-US"/>
        </w:rPr>
        <w:t>Asai</w:t>
      </w:r>
      <w:proofErr w:type="spellEnd"/>
      <w:r w:rsidR="00002798">
        <w:rPr>
          <w:rFonts w:cs="Times"/>
          <w:lang w:val="en-US"/>
        </w:rPr>
        <w:t xml:space="preserve"> </w:t>
      </w:r>
      <w:r w:rsidR="00144DD1">
        <w:rPr>
          <w:rFonts w:cs="Times"/>
          <w:lang w:val="en-US"/>
        </w:rPr>
        <w:t xml:space="preserve">was among the first group of </w:t>
      </w:r>
      <w:r w:rsidR="00EB029D">
        <w:rPr>
          <w:rFonts w:cs="Times"/>
          <w:lang w:val="en-US"/>
        </w:rPr>
        <w:t xml:space="preserve">students </w:t>
      </w:r>
      <w:r w:rsidR="00144DD1">
        <w:rPr>
          <w:rFonts w:cs="Times"/>
          <w:lang w:val="en-US"/>
        </w:rPr>
        <w:t xml:space="preserve">to study </w:t>
      </w:r>
      <w:r w:rsidR="00EB029D">
        <w:rPr>
          <w:rFonts w:cs="Times"/>
          <w:lang w:val="en-US"/>
        </w:rPr>
        <w:t>at the Technical Art School</w:t>
      </w:r>
      <w:r w:rsidR="00384DAF">
        <w:rPr>
          <w:rFonts w:cs="Times"/>
          <w:lang w:val="en-US"/>
        </w:rPr>
        <w:t xml:space="preserve">. </w:t>
      </w:r>
      <w:r w:rsidR="00983FE6">
        <w:rPr>
          <w:rFonts w:cs="Times"/>
          <w:lang w:val="en-US"/>
        </w:rPr>
        <w:t>There, h</w:t>
      </w:r>
      <w:r w:rsidR="00384DAF">
        <w:rPr>
          <w:rFonts w:cs="Times"/>
          <w:lang w:val="en-US"/>
        </w:rPr>
        <w:t>e</w:t>
      </w:r>
      <w:r w:rsidR="00EB029D">
        <w:rPr>
          <w:rFonts w:cs="Times"/>
          <w:lang w:val="en-US"/>
        </w:rPr>
        <w:t xml:space="preserve"> </w:t>
      </w:r>
      <w:r w:rsidR="0046689D">
        <w:rPr>
          <w:rFonts w:cs="Times"/>
          <w:lang w:val="en-US"/>
        </w:rPr>
        <w:t xml:space="preserve">trained under </w:t>
      </w:r>
      <w:r w:rsidR="00EA3247">
        <w:rPr>
          <w:rFonts w:cs="Times"/>
          <w:lang w:val="en-US"/>
        </w:rPr>
        <w:t>the Italian painter</w:t>
      </w:r>
      <w:ins w:id="1" w:author="Katelyn Moores" w:date="2014-04-28T21:42:00Z">
        <w:r w:rsidR="008E35C4">
          <w:rPr>
            <w:rFonts w:cs="Times"/>
            <w:lang w:val="en-US"/>
          </w:rPr>
          <w:t xml:space="preserve"> </w:t>
        </w:r>
      </w:ins>
      <w:del w:id="2" w:author="Katelyn Moores" w:date="2014-04-28T21:42:00Z">
        <w:r w:rsidR="00EA3247" w:rsidDel="008E35C4">
          <w:rPr>
            <w:rFonts w:cs="Times"/>
            <w:lang w:val="en-US"/>
          </w:rPr>
          <w:delText xml:space="preserve">, </w:delText>
        </w:r>
      </w:del>
      <w:r w:rsidR="0046689D">
        <w:rPr>
          <w:rFonts w:cs="Times"/>
          <w:lang w:val="en-US"/>
        </w:rPr>
        <w:t xml:space="preserve">Antonio </w:t>
      </w:r>
      <w:proofErr w:type="spellStart"/>
      <w:r w:rsidR="0046689D">
        <w:rPr>
          <w:rFonts w:cs="Times"/>
          <w:lang w:val="en-US"/>
        </w:rPr>
        <w:t>Fontanesi</w:t>
      </w:r>
      <w:proofErr w:type="spellEnd"/>
      <w:ins w:id="3" w:author="Katelyn Moores" w:date="2014-04-28T21:43:00Z">
        <w:r w:rsidR="008E35C4">
          <w:rPr>
            <w:rFonts w:cs="Times"/>
            <w:lang w:val="en-US"/>
          </w:rPr>
          <w:t>,</w:t>
        </w:r>
      </w:ins>
      <w:r w:rsidR="0046689D">
        <w:rPr>
          <w:rFonts w:cs="Times"/>
          <w:lang w:val="en-US"/>
        </w:rPr>
        <w:t xml:space="preserve"> who was hired by the Meiji government to teach drawing and Western painting techniques. </w:t>
      </w:r>
      <w:r w:rsidR="00AB5772">
        <w:rPr>
          <w:rFonts w:cs="Times"/>
          <w:lang w:val="en-US"/>
        </w:rPr>
        <w:t xml:space="preserve">Under </w:t>
      </w:r>
      <w:proofErr w:type="spellStart"/>
      <w:r w:rsidR="00AB5772">
        <w:rPr>
          <w:rFonts w:cs="Times"/>
          <w:lang w:val="en-US"/>
        </w:rPr>
        <w:t>Fontanesi’s</w:t>
      </w:r>
      <w:proofErr w:type="spellEnd"/>
      <w:r w:rsidR="00AB5772">
        <w:rPr>
          <w:rFonts w:cs="Times"/>
          <w:lang w:val="en-US"/>
        </w:rPr>
        <w:t xml:space="preserve"> tutelage, </w:t>
      </w:r>
      <w:proofErr w:type="spellStart"/>
      <w:r w:rsidR="00AB5772">
        <w:rPr>
          <w:rFonts w:cs="Times"/>
          <w:lang w:val="en-US"/>
        </w:rPr>
        <w:t>Asai</w:t>
      </w:r>
      <w:proofErr w:type="spellEnd"/>
      <w:r w:rsidR="00AB5772">
        <w:rPr>
          <w:rFonts w:cs="Times"/>
          <w:lang w:val="en-US"/>
        </w:rPr>
        <w:t xml:space="preserve"> started painting landscapes with a darker palette similar to the Barbizon school. </w:t>
      </w:r>
      <w:r w:rsidR="0046689D">
        <w:rPr>
          <w:rFonts w:cs="Times"/>
          <w:lang w:val="en-US"/>
        </w:rPr>
        <w:t xml:space="preserve">In 1889, </w:t>
      </w:r>
      <w:proofErr w:type="spellStart"/>
      <w:r w:rsidR="0046689D">
        <w:rPr>
          <w:rFonts w:cs="Times"/>
          <w:lang w:val="en-US"/>
        </w:rPr>
        <w:t>Asai</w:t>
      </w:r>
      <w:proofErr w:type="spellEnd"/>
      <w:r w:rsidR="0046689D">
        <w:rPr>
          <w:rFonts w:cs="Times"/>
          <w:lang w:val="en-US"/>
        </w:rPr>
        <w:t xml:space="preserve"> established the Meiji Art Society (</w:t>
      </w:r>
      <w:r w:rsidR="0046689D">
        <w:rPr>
          <w:rFonts w:cs="Times" w:hint="eastAsia"/>
          <w:lang w:val="en-US"/>
        </w:rPr>
        <w:t>明治美術会</w:t>
      </w:r>
      <w:r w:rsidR="0046689D">
        <w:rPr>
          <w:rFonts w:cs="Times"/>
          <w:lang w:val="en-US"/>
        </w:rPr>
        <w:t xml:space="preserve">) </w:t>
      </w:r>
      <w:r w:rsidR="00983FE6">
        <w:rPr>
          <w:rFonts w:cs="Times"/>
          <w:lang w:val="en-US"/>
        </w:rPr>
        <w:t>aimed at</w:t>
      </w:r>
      <w:r w:rsidR="00055C24">
        <w:rPr>
          <w:rFonts w:cs="Times"/>
          <w:lang w:val="en-US"/>
        </w:rPr>
        <w:t xml:space="preserve"> promot</w:t>
      </w:r>
      <w:r w:rsidR="00983FE6">
        <w:rPr>
          <w:rFonts w:cs="Times"/>
          <w:lang w:val="en-US"/>
        </w:rPr>
        <w:t>ing</w:t>
      </w:r>
      <w:r w:rsidR="00055C24">
        <w:rPr>
          <w:rFonts w:cs="Times"/>
          <w:lang w:val="en-US"/>
        </w:rPr>
        <w:t xml:space="preserve"> </w:t>
      </w:r>
      <w:r w:rsidR="00055C24">
        <w:rPr>
          <w:rFonts w:eastAsia="Times New Roman" w:cs="Arial"/>
          <w:lang w:val="en-SG"/>
        </w:rPr>
        <w:t>Y</w:t>
      </w:r>
      <w:proofErr w:type="spellStart"/>
      <w:r w:rsidR="00055C24" w:rsidRPr="00A606C5">
        <w:rPr>
          <w:rFonts w:cs="Times"/>
          <w:lang w:val="en-US"/>
        </w:rPr>
        <w:t>ô</w:t>
      </w:r>
      <w:r w:rsidR="00055C24">
        <w:rPr>
          <w:rFonts w:cs="Times"/>
          <w:lang w:val="en-US"/>
        </w:rPr>
        <w:t>ga</w:t>
      </w:r>
      <w:proofErr w:type="spellEnd"/>
      <w:r w:rsidR="00055C24">
        <w:rPr>
          <w:rFonts w:cs="Times"/>
          <w:lang w:val="en-US"/>
        </w:rPr>
        <w:t xml:space="preserve">. </w:t>
      </w:r>
      <w:r w:rsidR="00983FE6">
        <w:rPr>
          <w:rFonts w:cs="Times"/>
          <w:lang w:val="en-US"/>
        </w:rPr>
        <w:t>In 1900, wanting to</w:t>
      </w:r>
      <w:r w:rsidR="00EA3247">
        <w:rPr>
          <w:rFonts w:cs="Times"/>
          <w:lang w:val="en-US"/>
        </w:rPr>
        <w:t xml:space="preserve"> </w:t>
      </w:r>
      <w:r w:rsidR="00B569B9">
        <w:rPr>
          <w:rFonts w:cs="Times"/>
          <w:lang w:val="en-US"/>
        </w:rPr>
        <w:t xml:space="preserve">further </w:t>
      </w:r>
      <w:r w:rsidR="00715051">
        <w:rPr>
          <w:rFonts w:cs="Times"/>
          <w:lang w:val="en-US"/>
        </w:rPr>
        <w:t>deve</w:t>
      </w:r>
      <w:r w:rsidR="00B569B9">
        <w:rPr>
          <w:rFonts w:cs="Times"/>
          <w:lang w:val="en-US"/>
        </w:rPr>
        <w:t xml:space="preserve">lop his </w:t>
      </w:r>
      <w:proofErr w:type="spellStart"/>
      <w:r w:rsidR="00B569B9">
        <w:rPr>
          <w:rFonts w:cs="Times"/>
          <w:lang w:val="en-US"/>
        </w:rPr>
        <w:t>skills</w:t>
      </w:r>
      <w:proofErr w:type="spellEnd"/>
      <w:r w:rsidR="00715051">
        <w:rPr>
          <w:rFonts w:cs="Times"/>
          <w:lang w:val="en-US"/>
        </w:rPr>
        <w:t xml:space="preserve">, </w:t>
      </w:r>
      <w:proofErr w:type="spellStart"/>
      <w:r w:rsidR="00715051">
        <w:rPr>
          <w:rFonts w:cs="Times"/>
          <w:lang w:val="en-US"/>
        </w:rPr>
        <w:t>Asai</w:t>
      </w:r>
      <w:proofErr w:type="spellEnd"/>
      <w:r w:rsidR="00715051">
        <w:rPr>
          <w:rFonts w:cs="Times"/>
          <w:lang w:val="en-US"/>
        </w:rPr>
        <w:t xml:space="preserve"> lef</w:t>
      </w:r>
      <w:r w:rsidR="00983FE6">
        <w:rPr>
          <w:rFonts w:cs="Times"/>
          <w:lang w:val="en-US"/>
        </w:rPr>
        <w:t>t</w:t>
      </w:r>
      <w:r w:rsidR="00715051">
        <w:rPr>
          <w:rFonts w:cs="Times"/>
          <w:lang w:val="en-US"/>
        </w:rPr>
        <w:t xml:space="preserve"> for France</w:t>
      </w:r>
      <w:ins w:id="4" w:author="Katelyn Moores" w:date="2014-04-28T21:39:00Z">
        <w:r w:rsidR="008E35C4">
          <w:rPr>
            <w:rFonts w:cs="Times"/>
            <w:lang w:val="en-US"/>
          </w:rPr>
          <w:t>,</w:t>
        </w:r>
      </w:ins>
      <w:r w:rsidR="00715051">
        <w:rPr>
          <w:rFonts w:cs="Times"/>
          <w:lang w:val="en-US"/>
        </w:rPr>
        <w:t xml:space="preserve"> where he </w:t>
      </w:r>
      <w:r w:rsidR="00983FE6">
        <w:rPr>
          <w:rFonts w:cs="Times"/>
          <w:lang w:val="en-US"/>
        </w:rPr>
        <w:t xml:space="preserve">studied </w:t>
      </w:r>
      <w:r w:rsidR="00CB140D">
        <w:rPr>
          <w:rFonts w:cs="Times"/>
          <w:lang w:val="en-US"/>
        </w:rPr>
        <w:t>for two</w:t>
      </w:r>
      <w:r w:rsidR="00715051">
        <w:rPr>
          <w:rFonts w:cs="Times"/>
          <w:lang w:val="en-US"/>
        </w:rPr>
        <w:t xml:space="preserve"> years at an Impressionist school. </w:t>
      </w:r>
      <w:r w:rsidR="00AB5772">
        <w:rPr>
          <w:rFonts w:cs="Times"/>
          <w:lang w:val="en-US"/>
        </w:rPr>
        <w:t>Upon his return to Japan, it was noted that his dark palette had lightened up</w:t>
      </w:r>
      <w:r w:rsidR="00EA3247">
        <w:rPr>
          <w:rFonts w:cs="Times"/>
          <w:lang w:val="en-US"/>
        </w:rPr>
        <w:t xml:space="preserve"> as a result of his time in France</w:t>
      </w:r>
      <w:r w:rsidR="00AB5772">
        <w:rPr>
          <w:rFonts w:cs="Times"/>
          <w:lang w:val="en-US"/>
        </w:rPr>
        <w:t xml:space="preserve">. </w:t>
      </w:r>
      <w:r w:rsidR="00AB5772">
        <w:rPr>
          <w:rFonts w:eastAsia="MS Mincho" w:cs="MS Mincho"/>
          <w:bCs/>
          <w:lang w:val="en-US"/>
        </w:rPr>
        <w:t xml:space="preserve">In the same year, </w:t>
      </w:r>
      <w:proofErr w:type="spellStart"/>
      <w:r w:rsidR="00715051">
        <w:rPr>
          <w:rFonts w:cs="Times"/>
          <w:lang w:val="en-US"/>
        </w:rPr>
        <w:t>Asai</w:t>
      </w:r>
      <w:proofErr w:type="spellEnd"/>
      <w:r w:rsidR="00715051">
        <w:rPr>
          <w:rFonts w:cs="Times"/>
          <w:lang w:val="en-US"/>
        </w:rPr>
        <w:t xml:space="preserve"> took up</w:t>
      </w:r>
      <w:r w:rsidR="00144DD1">
        <w:rPr>
          <w:rFonts w:cs="Times"/>
          <w:lang w:val="en-US"/>
        </w:rPr>
        <w:t xml:space="preserve"> a</w:t>
      </w:r>
      <w:r w:rsidR="00715051">
        <w:rPr>
          <w:rFonts w:cs="Times"/>
          <w:lang w:val="en-US"/>
        </w:rPr>
        <w:t xml:space="preserve"> post as professor at the </w:t>
      </w:r>
      <w:r w:rsidR="00421C78">
        <w:rPr>
          <w:rFonts w:cs="Times"/>
          <w:color w:val="141413"/>
          <w:lang w:val="en-US"/>
        </w:rPr>
        <w:t xml:space="preserve">Kyoto Municipal Painting College and also </w:t>
      </w:r>
      <w:r w:rsidR="00C50F22">
        <w:rPr>
          <w:rFonts w:cs="Times"/>
          <w:color w:val="141413"/>
          <w:lang w:val="en-US"/>
        </w:rPr>
        <w:t>inaugurated</w:t>
      </w:r>
      <w:r w:rsidR="00421C78">
        <w:rPr>
          <w:rFonts w:cs="Times"/>
          <w:color w:val="141413"/>
          <w:lang w:val="en-US"/>
        </w:rPr>
        <w:t xml:space="preserve"> the Kansai Art Institute (</w:t>
      </w:r>
      <w:r w:rsidR="00421C78">
        <w:rPr>
          <w:rFonts w:cs="Times" w:hint="eastAsia"/>
          <w:color w:val="141413"/>
          <w:lang w:val="en-US"/>
        </w:rPr>
        <w:t>関西美術院</w:t>
      </w:r>
      <w:r w:rsidR="00421C78">
        <w:rPr>
          <w:rFonts w:cs="Times"/>
          <w:color w:val="141413"/>
          <w:lang w:val="en-US"/>
        </w:rPr>
        <w:t>)</w:t>
      </w:r>
      <w:del w:id="5" w:author="Katelyn Moores" w:date="2014-04-28T21:40:00Z">
        <w:r w:rsidR="00421C78" w:rsidDel="008E35C4">
          <w:rPr>
            <w:rFonts w:cs="Times"/>
            <w:color w:val="141413"/>
            <w:lang w:val="en-US"/>
          </w:rPr>
          <w:delText xml:space="preserve"> </w:delText>
        </w:r>
      </w:del>
      <w:r w:rsidR="00421C78">
        <w:rPr>
          <w:rFonts w:cs="Times"/>
          <w:color w:val="141413"/>
          <w:lang w:val="en-US"/>
        </w:rPr>
        <w:t xml:space="preserve">. </w:t>
      </w:r>
      <w:r w:rsidR="00983FE6">
        <w:rPr>
          <w:rFonts w:cs="Times"/>
          <w:color w:val="141413"/>
          <w:lang w:val="en-US"/>
        </w:rPr>
        <w:t>A</w:t>
      </w:r>
      <w:r w:rsidR="00AB5772">
        <w:rPr>
          <w:rFonts w:cs="Times"/>
          <w:color w:val="141413"/>
          <w:lang w:val="en-US"/>
        </w:rPr>
        <w:t xml:space="preserve"> leading expert on </w:t>
      </w:r>
      <w:r w:rsidR="00AB5772">
        <w:rPr>
          <w:rFonts w:eastAsia="Times New Roman" w:cs="Arial"/>
          <w:lang w:val="en-SG"/>
        </w:rPr>
        <w:t>Y</w:t>
      </w:r>
      <w:proofErr w:type="spellStart"/>
      <w:r w:rsidR="00AB5772" w:rsidRPr="00A606C5">
        <w:rPr>
          <w:rFonts w:cs="Times"/>
          <w:lang w:val="en-US"/>
        </w:rPr>
        <w:t>ô</w:t>
      </w:r>
      <w:r w:rsidR="00AB5772">
        <w:rPr>
          <w:rFonts w:cs="Times"/>
          <w:lang w:val="en-US"/>
        </w:rPr>
        <w:t>ga</w:t>
      </w:r>
      <w:proofErr w:type="spellEnd"/>
      <w:r w:rsidR="00CB140D">
        <w:rPr>
          <w:rFonts w:cs="Times"/>
          <w:lang w:val="en-US"/>
        </w:rPr>
        <w:t>,</w:t>
      </w:r>
      <w:r w:rsidR="00AB5772">
        <w:rPr>
          <w:rFonts w:cs="Times"/>
          <w:lang w:val="en-US"/>
        </w:rPr>
        <w:t xml:space="preserve"> </w:t>
      </w:r>
      <w:proofErr w:type="spellStart"/>
      <w:r w:rsidR="00983FE6">
        <w:rPr>
          <w:rFonts w:cs="Times"/>
          <w:lang w:val="en-US"/>
        </w:rPr>
        <w:t>Asai</w:t>
      </w:r>
      <w:proofErr w:type="spellEnd"/>
      <w:r w:rsidR="00983FE6">
        <w:rPr>
          <w:rFonts w:cs="Times"/>
          <w:lang w:val="en-US"/>
        </w:rPr>
        <w:t xml:space="preserve"> held</w:t>
      </w:r>
      <w:r w:rsidR="00AB5772">
        <w:rPr>
          <w:rFonts w:cs="Times"/>
          <w:lang w:val="en-US"/>
        </w:rPr>
        <w:t xml:space="preserve"> various teaching positions </w:t>
      </w:r>
      <w:r w:rsidR="00144DD1">
        <w:rPr>
          <w:rFonts w:cs="Times"/>
          <w:lang w:val="en-US"/>
        </w:rPr>
        <w:t>and</w:t>
      </w:r>
      <w:r w:rsidR="00AB5772">
        <w:rPr>
          <w:rFonts w:cs="Times"/>
          <w:lang w:val="en-US"/>
        </w:rPr>
        <w:t xml:space="preserve"> serv</w:t>
      </w:r>
      <w:r w:rsidR="00983FE6">
        <w:rPr>
          <w:rFonts w:cs="Times"/>
          <w:lang w:val="en-US"/>
        </w:rPr>
        <w:t>ed</w:t>
      </w:r>
      <w:r w:rsidR="00AB5772">
        <w:rPr>
          <w:rFonts w:cs="Times"/>
          <w:lang w:val="en-US"/>
        </w:rPr>
        <w:t xml:space="preserve"> at the country’s first government-sponsored exhibition, the </w:t>
      </w:r>
      <w:proofErr w:type="spellStart"/>
      <w:r w:rsidR="00AB5772">
        <w:rPr>
          <w:rFonts w:cs="Times"/>
          <w:lang w:val="en-US"/>
        </w:rPr>
        <w:t>Bunten</w:t>
      </w:r>
      <w:proofErr w:type="spellEnd"/>
      <w:r w:rsidR="00AB5772">
        <w:rPr>
          <w:rFonts w:cs="Times"/>
          <w:lang w:val="en-US"/>
        </w:rPr>
        <w:t xml:space="preserve">.  </w:t>
      </w:r>
    </w:p>
    <w:p w:rsidR="006404CC" w:rsidRPr="006404CC" w:rsidRDefault="006404CC" w:rsidP="00DB0EDD">
      <w:pPr>
        <w:rPr>
          <w:rFonts w:eastAsia="Times New Roman" w:cs="Arial"/>
          <w:lang w:val="en-US"/>
        </w:rPr>
      </w:pPr>
    </w:p>
    <w:p w:rsidR="00181DCE" w:rsidRPr="00AB5772" w:rsidRDefault="0069334F" w:rsidP="00AB5772">
      <w:pPr>
        <w:rPr>
          <w:rFonts w:cs="Times"/>
          <w:b/>
          <w:color w:val="141413"/>
          <w:lang w:val="en-US"/>
        </w:rPr>
      </w:pPr>
      <w:r w:rsidRPr="00670EE7">
        <w:rPr>
          <w:rFonts w:cs="Times"/>
          <w:b/>
          <w:color w:val="141413"/>
          <w:lang w:val="en-US"/>
        </w:rPr>
        <w:t>References and Further Reading</w:t>
      </w:r>
    </w:p>
    <w:p w:rsidR="00EA3247" w:rsidRPr="00EA3247" w:rsidRDefault="00EA3247" w:rsidP="00BD59C9">
      <w:r>
        <w:t>---- (1971) “</w:t>
      </w:r>
      <w:proofErr w:type="spellStart"/>
      <w:r>
        <w:t>Asai</w:t>
      </w:r>
      <w:proofErr w:type="spellEnd"/>
      <w:r>
        <w:t xml:space="preserve"> Chu’, </w:t>
      </w:r>
      <w:proofErr w:type="spellStart"/>
      <w:r>
        <w:rPr>
          <w:i/>
        </w:rPr>
        <w:t>Kindai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bijitsu</w:t>
      </w:r>
      <w:proofErr w:type="spellEnd"/>
      <w:r>
        <w:rPr>
          <w:i/>
        </w:rPr>
        <w:t xml:space="preserve"> (Modern Art)</w:t>
      </w:r>
      <w:r>
        <w:t xml:space="preserve">, </w:t>
      </w:r>
      <w:r>
        <w:rPr>
          <w:i/>
        </w:rPr>
        <w:t xml:space="preserve">Special Issue dedicated to </w:t>
      </w:r>
      <w:proofErr w:type="spellStart"/>
      <w:r>
        <w:rPr>
          <w:i/>
        </w:rPr>
        <w:t>Asai</w:t>
      </w:r>
      <w:proofErr w:type="spellEnd"/>
      <w:r>
        <w:rPr>
          <w:i/>
        </w:rPr>
        <w:t xml:space="preserve"> Chu</w:t>
      </w:r>
      <w:r>
        <w:t xml:space="preserve">. </w:t>
      </w:r>
    </w:p>
    <w:p w:rsidR="00AD301C" w:rsidRDefault="009269E1" w:rsidP="00BD59C9">
      <w:r>
        <w:t>Clark, John. (1998)</w:t>
      </w:r>
      <w:proofErr w:type="gramStart"/>
      <w:r>
        <w:t xml:space="preserve">. </w:t>
      </w:r>
      <w:r>
        <w:rPr>
          <w:i/>
        </w:rPr>
        <w:t>Modern Asian Art</w:t>
      </w:r>
      <w:r>
        <w:t>.</w:t>
      </w:r>
      <w:proofErr w:type="gramEnd"/>
      <w:r>
        <w:t xml:space="preserve"> Honolulu: University of Hawaii Press.</w:t>
      </w:r>
    </w:p>
    <w:p w:rsidR="00EA3247" w:rsidRDefault="00AB5772" w:rsidP="00AB5772">
      <w:r>
        <w:t>Clark, John. (2013)</w:t>
      </w:r>
      <w:proofErr w:type="gramStart"/>
      <w:r>
        <w:t xml:space="preserve">. </w:t>
      </w:r>
      <w:proofErr w:type="spellStart"/>
      <w:r>
        <w:rPr>
          <w:i/>
        </w:rPr>
        <w:t>Modernities</w:t>
      </w:r>
      <w:proofErr w:type="spellEnd"/>
      <w:r>
        <w:rPr>
          <w:i/>
        </w:rPr>
        <w:t xml:space="preserve"> of Japanese Art</w:t>
      </w:r>
      <w:r>
        <w:t>.</w:t>
      </w:r>
      <w:proofErr w:type="gramEnd"/>
      <w:r>
        <w:t xml:space="preserve">  Leiden: Brill.</w:t>
      </w:r>
    </w:p>
    <w:p w:rsidR="00EA3247" w:rsidRPr="00CF78B5" w:rsidRDefault="00EA3247" w:rsidP="00AB5772">
      <w:r>
        <w:t>Harada, Minoru (</w:t>
      </w:r>
      <w:r w:rsidR="00CF78B5">
        <w:t xml:space="preserve">1974). </w:t>
      </w:r>
      <w:r w:rsidR="00CF78B5">
        <w:rPr>
          <w:i/>
        </w:rPr>
        <w:t>Meiji Western Painting</w:t>
      </w:r>
      <w:r w:rsidR="00CF78B5">
        <w:t xml:space="preserve">, Akiko </w:t>
      </w:r>
      <w:proofErr w:type="spellStart"/>
      <w:r w:rsidR="00CF78B5">
        <w:t>Murakata</w:t>
      </w:r>
      <w:proofErr w:type="spellEnd"/>
      <w:r w:rsidR="00CF78B5">
        <w:t xml:space="preserve">, </w:t>
      </w:r>
      <w:proofErr w:type="gramStart"/>
      <w:r w:rsidR="00CF78B5">
        <w:t>trans</w:t>
      </w:r>
      <w:proofErr w:type="gramEnd"/>
      <w:r w:rsidR="00CF78B5">
        <w:t xml:space="preserve">., New York: </w:t>
      </w:r>
      <w:proofErr w:type="spellStart"/>
      <w:r w:rsidR="00CF78B5">
        <w:t>Weatherhill</w:t>
      </w:r>
      <w:proofErr w:type="spellEnd"/>
    </w:p>
    <w:p w:rsidR="00EA3247" w:rsidRPr="00EA3247" w:rsidRDefault="00EA3247" w:rsidP="00AB5772">
      <w:proofErr w:type="spellStart"/>
      <w:proofErr w:type="gramStart"/>
      <w:r>
        <w:t>Takashina</w:t>
      </w:r>
      <w:proofErr w:type="spellEnd"/>
      <w:r>
        <w:t xml:space="preserve">, J; </w:t>
      </w:r>
      <w:proofErr w:type="spellStart"/>
      <w:r>
        <w:t>Rimer</w:t>
      </w:r>
      <w:proofErr w:type="spellEnd"/>
      <w:r>
        <w:t>, J.T.; and Bolas, G.D. (1987).</w:t>
      </w:r>
      <w:proofErr w:type="gramEnd"/>
      <w:r>
        <w:t xml:space="preserve"> </w:t>
      </w:r>
      <w:r>
        <w:rPr>
          <w:i/>
        </w:rPr>
        <w:t>Paris in Japan: The Japanese Encounter with European Painting</w:t>
      </w:r>
      <w:r>
        <w:t>. Tokyo: Japan Foundation.</w:t>
      </w:r>
    </w:p>
    <w:p w:rsidR="00074D2A" w:rsidRPr="00894FBD" w:rsidRDefault="00074D2A" w:rsidP="00BD59C9">
      <w:pPr>
        <w:rPr>
          <w:rFonts w:cs="Times"/>
          <w:color w:val="141413"/>
          <w:lang w:val="en-US"/>
        </w:rPr>
      </w:pPr>
    </w:p>
    <w:p w:rsidR="00BD59C9" w:rsidRPr="00BD59C9" w:rsidRDefault="00BD59C9"/>
    <w:sectPr w:rsidR="00BD59C9" w:rsidRPr="00BD59C9" w:rsidSect="005A14FA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5C4" w:rsidRDefault="008E35C4" w:rsidP="0069334F">
      <w:pPr>
        <w:spacing w:after="0" w:line="240" w:lineRule="auto"/>
      </w:pPr>
      <w:r>
        <w:separator/>
      </w:r>
    </w:p>
  </w:endnote>
  <w:endnote w:type="continuationSeparator" w:id="0">
    <w:p w:rsidR="008E35C4" w:rsidRDefault="008E35C4" w:rsidP="0069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5C4" w:rsidRDefault="008E35C4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35C4" w:rsidRDefault="008E35C4" w:rsidP="0069334F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5C4" w:rsidRDefault="008E35C4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090F">
      <w:rPr>
        <w:rStyle w:val="PageNumber"/>
        <w:noProof/>
      </w:rPr>
      <w:t>1</w:t>
    </w:r>
    <w:r>
      <w:rPr>
        <w:rStyle w:val="PageNumber"/>
      </w:rPr>
      <w:fldChar w:fldCharType="end"/>
    </w:r>
  </w:p>
  <w:p w:rsidR="008E35C4" w:rsidRDefault="008E35C4" w:rsidP="0069334F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5C4" w:rsidRDefault="008E35C4" w:rsidP="0069334F">
      <w:pPr>
        <w:spacing w:after="0" w:line="240" w:lineRule="auto"/>
      </w:pPr>
      <w:r>
        <w:separator/>
      </w:r>
    </w:p>
  </w:footnote>
  <w:footnote w:type="continuationSeparator" w:id="0">
    <w:p w:rsidR="008E35C4" w:rsidRDefault="008E35C4" w:rsidP="00693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5C4" w:rsidRDefault="008E35C4">
    <w:pPr>
      <w:pStyle w:val="Header"/>
    </w:pPr>
    <w:r>
      <w:tab/>
    </w:r>
    <w:r>
      <w:tab/>
      <w:t xml:space="preserve">Eve </w:t>
    </w:r>
    <w:proofErr w:type="spellStart"/>
    <w:r>
      <w:t>Loh</w:t>
    </w:r>
    <w:proofErr w:type="spellEnd"/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F4851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471FF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69334F"/>
    <w:rsid w:val="00002798"/>
    <w:rsid w:val="00023469"/>
    <w:rsid w:val="000302C0"/>
    <w:rsid w:val="00031526"/>
    <w:rsid w:val="00055C24"/>
    <w:rsid w:val="00074D2A"/>
    <w:rsid w:val="00091E85"/>
    <w:rsid w:val="00093D60"/>
    <w:rsid w:val="000A758F"/>
    <w:rsid w:val="000B144B"/>
    <w:rsid w:val="000E5DD6"/>
    <w:rsid w:val="000F5E06"/>
    <w:rsid w:val="000F6010"/>
    <w:rsid w:val="00144DD1"/>
    <w:rsid w:val="0015722B"/>
    <w:rsid w:val="00164D03"/>
    <w:rsid w:val="00173AC5"/>
    <w:rsid w:val="00181DCE"/>
    <w:rsid w:val="00190B0A"/>
    <w:rsid w:val="001A5803"/>
    <w:rsid w:val="001C2F8A"/>
    <w:rsid w:val="001C5006"/>
    <w:rsid w:val="001C5C71"/>
    <w:rsid w:val="001C5EC5"/>
    <w:rsid w:val="001E142F"/>
    <w:rsid w:val="00205469"/>
    <w:rsid w:val="00215E59"/>
    <w:rsid w:val="002455D3"/>
    <w:rsid w:val="00260009"/>
    <w:rsid w:val="00261BD9"/>
    <w:rsid w:val="00316BBF"/>
    <w:rsid w:val="00325E13"/>
    <w:rsid w:val="00341818"/>
    <w:rsid w:val="00345DB2"/>
    <w:rsid w:val="00374F69"/>
    <w:rsid w:val="00375116"/>
    <w:rsid w:val="00384DAF"/>
    <w:rsid w:val="003932AE"/>
    <w:rsid w:val="003A1578"/>
    <w:rsid w:val="003A7746"/>
    <w:rsid w:val="003C361D"/>
    <w:rsid w:val="003E2451"/>
    <w:rsid w:val="003F25F0"/>
    <w:rsid w:val="00406775"/>
    <w:rsid w:val="00415ED4"/>
    <w:rsid w:val="00421C78"/>
    <w:rsid w:val="0046689D"/>
    <w:rsid w:val="00475A1C"/>
    <w:rsid w:val="004A4CBC"/>
    <w:rsid w:val="004B1FB1"/>
    <w:rsid w:val="004C41D1"/>
    <w:rsid w:val="004F64E1"/>
    <w:rsid w:val="00510E7C"/>
    <w:rsid w:val="00522A8C"/>
    <w:rsid w:val="00522C81"/>
    <w:rsid w:val="00565B8C"/>
    <w:rsid w:val="0058239D"/>
    <w:rsid w:val="00592D8F"/>
    <w:rsid w:val="005946B8"/>
    <w:rsid w:val="005A14FA"/>
    <w:rsid w:val="005E1625"/>
    <w:rsid w:val="005E3A74"/>
    <w:rsid w:val="005E780D"/>
    <w:rsid w:val="00612729"/>
    <w:rsid w:val="0061424D"/>
    <w:rsid w:val="006259B1"/>
    <w:rsid w:val="006404CC"/>
    <w:rsid w:val="0067784C"/>
    <w:rsid w:val="00681165"/>
    <w:rsid w:val="0068543A"/>
    <w:rsid w:val="0069334F"/>
    <w:rsid w:val="006954A4"/>
    <w:rsid w:val="00697BB9"/>
    <w:rsid w:val="006A6636"/>
    <w:rsid w:val="006F5626"/>
    <w:rsid w:val="007039D9"/>
    <w:rsid w:val="007147D7"/>
    <w:rsid w:val="00715051"/>
    <w:rsid w:val="00756A32"/>
    <w:rsid w:val="007707BB"/>
    <w:rsid w:val="007A52F7"/>
    <w:rsid w:val="007D0F43"/>
    <w:rsid w:val="007D2275"/>
    <w:rsid w:val="007E5950"/>
    <w:rsid w:val="00823D2F"/>
    <w:rsid w:val="0085074B"/>
    <w:rsid w:val="00853165"/>
    <w:rsid w:val="00856767"/>
    <w:rsid w:val="0087269A"/>
    <w:rsid w:val="008C459E"/>
    <w:rsid w:val="008E35C4"/>
    <w:rsid w:val="00923553"/>
    <w:rsid w:val="009269E1"/>
    <w:rsid w:val="0095772B"/>
    <w:rsid w:val="00963010"/>
    <w:rsid w:val="00965579"/>
    <w:rsid w:val="00973619"/>
    <w:rsid w:val="00983FE6"/>
    <w:rsid w:val="00984A09"/>
    <w:rsid w:val="00984E44"/>
    <w:rsid w:val="00995132"/>
    <w:rsid w:val="009A73B8"/>
    <w:rsid w:val="009F5BC4"/>
    <w:rsid w:val="00A606C5"/>
    <w:rsid w:val="00A625FF"/>
    <w:rsid w:val="00A91F42"/>
    <w:rsid w:val="00AB5772"/>
    <w:rsid w:val="00AD301C"/>
    <w:rsid w:val="00AF5A56"/>
    <w:rsid w:val="00AF7AC4"/>
    <w:rsid w:val="00B00F52"/>
    <w:rsid w:val="00B13CA8"/>
    <w:rsid w:val="00B14BA5"/>
    <w:rsid w:val="00B372ED"/>
    <w:rsid w:val="00B569B9"/>
    <w:rsid w:val="00BB6C81"/>
    <w:rsid w:val="00BD0A6E"/>
    <w:rsid w:val="00BD59C9"/>
    <w:rsid w:val="00BE5C23"/>
    <w:rsid w:val="00C3766D"/>
    <w:rsid w:val="00C42164"/>
    <w:rsid w:val="00C50F22"/>
    <w:rsid w:val="00C57310"/>
    <w:rsid w:val="00CA4231"/>
    <w:rsid w:val="00CB140D"/>
    <w:rsid w:val="00CF78B5"/>
    <w:rsid w:val="00D249A1"/>
    <w:rsid w:val="00D97B26"/>
    <w:rsid w:val="00DA1423"/>
    <w:rsid w:val="00DA60A3"/>
    <w:rsid w:val="00DB0EDD"/>
    <w:rsid w:val="00DC7BFE"/>
    <w:rsid w:val="00DE28E8"/>
    <w:rsid w:val="00DE4640"/>
    <w:rsid w:val="00DF629C"/>
    <w:rsid w:val="00E06746"/>
    <w:rsid w:val="00E22DDF"/>
    <w:rsid w:val="00E26DEF"/>
    <w:rsid w:val="00E27C01"/>
    <w:rsid w:val="00E31761"/>
    <w:rsid w:val="00E342F2"/>
    <w:rsid w:val="00E376BC"/>
    <w:rsid w:val="00E70FC0"/>
    <w:rsid w:val="00E75E04"/>
    <w:rsid w:val="00E8019C"/>
    <w:rsid w:val="00E84FD3"/>
    <w:rsid w:val="00EA3247"/>
    <w:rsid w:val="00EA47B8"/>
    <w:rsid w:val="00EA5ACB"/>
    <w:rsid w:val="00EB029D"/>
    <w:rsid w:val="00EB53B1"/>
    <w:rsid w:val="00EC090F"/>
    <w:rsid w:val="00EC5A00"/>
    <w:rsid w:val="00F535D5"/>
    <w:rsid w:val="00F816A7"/>
    <w:rsid w:val="00F855DF"/>
    <w:rsid w:val="00F96A1E"/>
    <w:rsid w:val="00FA59D7"/>
    <w:rsid w:val="00FC167C"/>
    <w:rsid w:val="00FD7F22"/>
    <w:rsid w:val="00FE166C"/>
    <w:rsid w:val="00FE4CD0"/>
  </w:rsids>
  <m:mathPr>
    <m:mathFont m:val="@ヒラギノ角ゴ Pro W3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  <w:style w:type="character" w:styleId="Hyperlink">
    <w:name w:val="Hyperlink"/>
    <w:basedOn w:val="DefaultParagraphFont"/>
    <w:uiPriority w:val="99"/>
    <w:unhideWhenUsed/>
    <w:rsid w:val="00AD301C"/>
    <w:rPr>
      <w:color w:val="0000FF" w:themeColor="hyperlink"/>
      <w:u w:val="single"/>
    </w:rPr>
  </w:style>
  <w:style w:type="character" w:customStyle="1" w:styleId="tnihongokanji">
    <w:name w:val="t_nihongo_kanji"/>
    <w:basedOn w:val="DefaultParagraphFont"/>
    <w:rsid w:val="00DC7B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  <w:style w:type="character" w:styleId="Hyperlink">
    <w:name w:val="Hyperlink"/>
    <w:basedOn w:val="DefaultParagraphFont"/>
    <w:uiPriority w:val="99"/>
    <w:unhideWhenUsed/>
    <w:rsid w:val="00AD301C"/>
    <w:rPr>
      <w:color w:val="0000FF" w:themeColor="hyperlink"/>
      <w:u w:val="single"/>
    </w:rPr>
  </w:style>
  <w:style w:type="character" w:customStyle="1" w:styleId="tnihongokanji">
    <w:name w:val="t_nihongo_kanji"/>
    <w:basedOn w:val="DefaultParagraphFont"/>
    <w:rsid w:val="00DC7B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75871-331C-4F4B-B589-5737A236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Macintosh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Katelyn Moores</cp:lastModifiedBy>
  <cp:revision>2</cp:revision>
  <dcterms:created xsi:type="dcterms:W3CDTF">2014-04-29T05:00:00Z</dcterms:created>
  <dcterms:modified xsi:type="dcterms:W3CDTF">2014-04-29T05:00:00Z</dcterms:modified>
</cp:coreProperties>
</file>