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7CAA9" w14:textId="12EC7A15" w:rsidR="00FF2976" w:rsidRPr="0048741D" w:rsidRDefault="00C818B8" w:rsidP="00696465">
      <w:pPr>
        <w:spacing w:after="0" w:line="240" w:lineRule="auto"/>
        <w:rPr>
          <w:rFonts w:ascii="Georgia" w:hAnsi="Georgia" w:cs="Times New Roman"/>
          <w:b/>
          <w:sz w:val="24"/>
          <w:szCs w:val="24"/>
        </w:rPr>
      </w:pPr>
      <w:proofErr w:type="spellStart"/>
      <w:r w:rsidRPr="0048741D">
        <w:rPr>
          <w:rFonts w:ascii="Georgia" w:hAnsi="Georgia" w:cs="Times New Roman"/>
          <w:b/>
          <w:sz w:val="24"/>
          <w:szCs w:val="24"/>
        </w:rPr>
        <w:t>Ananthamurthy</w:t>
      </w:r>
      <w:proofErr w:type="spellEnd"/>
      <w:r w:rsidRPr="0048741D">
        <w:rPr>
          <w:rFonts w:ascii="Georgia" w:hAnsi="Georgia" w:cs="Times New Roman"/>
          <w:b/>
          <w:sz w:val="24"/>
          <w:szCs w:val="24"/>
        </w:rPr>
        <w:t xml:space="preserve">, </w:t>
      </w:r>
      <w:r w:rsidR="00310E31" w:rsidRPr="0048741D">
        <w:rPr>
          <w:rFonts w:ascii="Georgia" w:hAnsi="Georgia" w:cs="Times New Roman"/>
          <w:b/>
          <w:sz w:val="24"/>
          <w:szCs w:val="24"/>
        </w:rPr>
        <w:t xml:space="preserve">U. R. </w:t>
      </w:r>
      <w:r w:rsidRPr="0048741D">
        <w:rPr>
          <w:rFonts w:ascii="Georgia" w:hAnsi="Georgia" w:cs="Times New Roman"/>
          <w:b/>
          <w:sz w:val="24"/>
          <w:szCs w:val="24"/>
        </w:rPr>
        <w:t>(1932</w:t>
      </w:r>
      <w:ins w:id="0" w:author="Elizabeth Northup" w:date="2013-10-09T13:02:00Z">
        <w:r w:rsidR="00F46774">
          <w:rPr>
            <w:rFonts w:ascii="Georgia" w:hAnsi="Georgia" w:cs="Times New Roman"/>
            <w:b/>
            <w:sz w:val="24"/>
            <w:szCs w:val="24"/>
          </w:rPr>
          <w:t>–</w:t>
        </w:r>
      </w:ins>
      <w:del w:id="1" w:author="Elizabeth Northup" w:date="2013-10-09T13:02:00Z">
        <w:r w:rsidRPr="0048741D" w:rsidDel="00F46774">
          <w:rPr>
            <w:rFonts w:ascii="Georgia" w:hAnsi="Georgia" w:cs="Times New Roman"/>
            <w:b/>
            <w:sz w:val="24"/>
            <w:szCs w:val="24"/>
          </w:rPr>
          <w:delText xml:space="preserve"> - </w:delText>
        </w:r>
      </w:del>
      <w:r w:rsidRPr="0048741D">
        <w:rPr>
          <w:rFonts w:ascii="Georgia" w:hAnsi="Georgia" w:cs="Times New Roman"/>
          <w:b/>
          <w:sz w:val="24"/>
          <w:szCs w:val="24"/>
        </w:rPr>
        <w:t xml:space="preserve">) </w:t>
      </w:r>
    </w:p>
    <w:p w14:paraId="33E71BA4" w14:textId="77777777" w:rsidR="00C15275" w:rsidRPr="0048741D" w:rsidRDefault="00C15275" w:rsidP="00696465">
      <w:pPr>
        <w:spacing w:after="0" w:line="240" w:lineRule="auto"/>
        <w:rPr>
          <w:rFonts w:ascii="Georgia" w:hAnsi="Georgia" w:cs="Times New Roman"/>
          <w:b/>
          <w:sz w:val="24"/>
          <w:szCs w:val="24"/>
        </w:rPr>
      </w:pPr>
    </w:p>
    <w:p w14:paraId="0AFE9E45" w14:textId="0C4D2EE1" w:rsidR="00C15275" w:rsidRPr="0048741D" w:rsidRDefault="00C15275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proofErr w:type="spellStart"/>
      <w:r w:rsidRPr="0048741D">
        <w:rPr>
          <w:rFonts w:ascii="Georgia" w:hAnsi="Georgia" w:cs="Times New Roman"/>
          <w:sz w:val="24"/>
          <w:szCs w:val="24"/>
        </w:rPr>
        <w:t>Nikhila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H.</w:t>
      </w:r>
    </w:p>
    <w:p w14:paraId="441C4136" w14:textId="77777777" w:rsidR="00C15275" w:rsidRPr="0048741D" w:rsidRDefault="00C15275" w:rsidP="00696465">
      <w:pPr>
        <w:spacing w:after="0" w:line="240" w:lineRule="auto"/>
        <w:rPr>
          <w:rFonts w:ascii="Georgia" w:hAnsi="Georgia" w:cs="Times New Roman"/>
          <w:b/>
          <w:sz w:val="24"/>
          <w:szCs w:val="24"/>
        </w:rPr>
      </w:pPr>
    </w:p>
    <w:p w14:paraId="080C2BEF" w14:textId="77777777" w:rsidR="00C15275" w:rsidRPr="0048741D" w:rsidRDefault="00C15275" w:rsidP="00696465">
      <w:pPr>
        <w:spacing w:after="0" w:line="240" w:lineRule="auto"/>
        <w:rPr>
          <w:rFonts w:ascii="Georgia" w:hAnsi="Georgia" w:cs="Times New Roman"/>
          <w:b/>
          <w:sz w:val="24"/>
          <w:szCs w:val="24"/>
        </w:rPr>
      </w:pPr>
    </w:p>
    <w:p w14:paraId="0DA65AF0" w14:textId="77777777" w:rsidR="00EF1F20" w:rsidRDefault="00EF1F20" w:rsidP="00696465">
      <w:pPr>
        <w:spacing w:after="0" w:line="240" w:lineRule="auto"/>
        <w:rPr>
          <w:ins w:id="2" w:author="Elizabeth Northup" w:date="2013-10-09T13:03:00Z"/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noProof/>
          <w:sz w:val="24"/>
          <w:szCs w:val="24"/>
        </w:rPr>
        <w:drawing>
          <wp:inline distT="0" distB="0" distL="0" distR="0" wp14:anchorId="04CBC8D2" wp14:editId="18E3C202">
            <wp:extent cx="824918" cy="990825"/>
            <wp:effectExtent l="19050" t="0" r="0" b="0"/>
            <wp:docPr id="4" name="Picture 4" descr="C:\Users\HP Compaq\AppData\Local\Microsoft\Windows\Temporary Internet Files\Content.Word\ur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 Compaq\AppData\Local\Microsoft\Windows\Temporary Internet Files\Content.Word\ura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814" cy="989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4AEDA" w14:textId="0004BE8F" w:rsidR="00F46774" w:rsidRPr="0048741D" w:rsidRDefault="00F46774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ins w:id="3" w:author="Elizabeth Northup" w:date="2013-10-09T13:03:00Z">
        <w:r>
          <w:rPr>
            <w:rFonts w:ascii="Georgia" w:hAnsi="Georgia" w:cs="Times New Roman"/>
            <w:sz w:val="24"/>
            <w:szCs w:val="24"/>
          </w:rPr>
          <w:t>[</w:t>
        </w:r>
        <w:proofErr w:type="gramStart"/>
        <w:r>
          <w:rPr>
            <w:rFonts w:ascii="Georgia" w:hAnsi="Georgia" w:cs="Times New Roman"/>
            <w:sz w:val="24"/>
            <w:szCs w:val="24"/>
          </w:rPr>
          <w:t>ananthamurthyimage1.jpg</w:t>
        </w:r>
        <w:proofErr w:type="gramEnd"/>
        <w:r>
          <w:rPr>
            <w:rFonts w:ascii="Georgia" w:hAnsi="Georgia" w:cs="Times New Roman"/>
            <w:sz w:val="24"/>
            <w:szCs w:val="24"/>
          </w:rPr>
          <w:t>]</w:t>
        </w:r>
      </w:ins>
    </w:p>
    <w:p w14:paraId="41FB5CBD" w14:textId="77777777" w:rsidR="00C818B8" w:rsidRPr="0048741D" w:rsidRDefault="00C818B8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p w14:paraId="6321974C" w14:textId="41144480" w:rsidR="00310E31" w:rsidRPr="0048741D" w:rsidRDefault="008108B9" w:rsidP="00310E31">
      <w:pPr>
        <w:spacing w:after="0" w:line="240" w:lineRule="auto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Udupi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="00310E31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R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ajagopalacharya</w:t>
      </w:r>
      <w:proofErr w:type="spellEnd"/>
      <w:r w:rsidR="00310E31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="00310E31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Ananthamurthy</w:t>
      </w:r>
      <w:proofErr w:type="spellEnd"/>
      <w:r w:rsidR="00310E31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is a major figure of the modernist literary movement in Kannada, a </w:t>
      </w:r>
      <w:ins w:id="4" w:author="Elizabeth Northup" w:date="2013-10-09T13:03:00Z">
        <w:r w:rsidR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p</w:t>
        </w:r>
      </w:ins>
      <w:del w:id="5" w:author="Elizabeth Northup" w:date="2013-10-09T13:03:00Z">
        <w:r w:rsidR="00310E31" w:rsidRPr="0048741D" w:rsidDel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P</w:delText>
        </w:r>
      </w:del>
      <w:r w:rsidR="00310E31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rofessor of English, a literary critic</w:t>
      </w:r>
      <w:ins w:id="6" w:author="Elizabeth Northup" w:date="2013-10-09T13:03:00Z">
        <w:r w:rsidR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,</w:t>
        </w:r>
      </w:ins>
      <w:r w:rsidR="00310E31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and a leading public intellectual in Karnataka. </w:t>
      </w:r>
    </w:p>
    <w:p w14:paraId="1AB63A3E" w14:textId="77777777" w:rsidR="00837892" w:rsidRPr="0048741D" w:rsidRDefault="00837892" w:rsidP="00696465">
      <w:pPr>
        <w:spacing w:after="0" w:line="240" w:lineRule="auto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</w:p>
    <w:p w14:paraId="5BE52B1F" w14:textId="77777777" w:rsidR="00A4765E" w:rsidRDefault="00A4765E" w:rsidP="00696465">
      <w:pPr>
        <w:spacing w:after="0" w:line="240" w:lineRule="auto"/>
        <w:rPr>
          <w:ins w:id="7" w:author="Elizabeth Northup" w:date="2013-10-09T13:04:00Z"/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  <w:r w:rsidRPr="0048741D">
        <w:rPr>
          <w:rStyle w:val="Emphasis"/>
          <w:rFonts w:ascii="Georgia" w:hAnsi="Georgia" w:cs="Times New Roman"/>
          <w:bCs/>
          <w:i w:val="0"/>
          <w:noProof/>
          <w:color w:val="000000"/>
          <w:sz w:val="24"/>
          <w:szCs w:val="24"/>
          <w:shd w:val="clear" w:color="auto" w:fill="F8F8F8"/>
        </w:rPr>
        <w:drawing>
          <wp:inline distT="0" distB="0" distL="0" distR="0" wp14:anchorId="74969686" wp14:editId="50197DAD">
            <wp:extent cx="687652" cy="856445"/>
            <wp:effectExtent l="19050" t="0" r="0" b="0"/>
            <wp:docPr id="8" name="Picture 3" descr="C:\Users\HP Compaq\Documents\For Routledge Encyclopedia\samskara 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Compaq\Documents\For Routledge Encyclopedia\samskara cove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06" cy="858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0F33DD" w14:textId="4F457CCD" w:rsidR="00F46774" w:rsidRPr="0048741D" w:rsidRDefault="00F46774" w:rsidP="00696465">
      <w:pPr>
        <w:spacing w:after="0" w:line="240" w:lineRule="auto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  <w:ins w:id="8" w:author="Elizabeth Northup" w:date="2013-10-09T13:04:00Z">
        <w:r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[</w:t>
        </w:r>
        <w:proofErr w:type="gramStart"/>
        <w:r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ananthamurthyimage2.jpg</w:t>
        </w:r>
        <w:proofErr w:type="gramEnd"/>
        <w:r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]</w:t>
        </w:r>
      </w:ins>
    </w:p>
    <w:p w14:paraId="01B432DC" w14:textId="3B4D89B8" w:rsidR="00A4765E" w:rsidRPr="0048741D" w:rsidRDefault="00A4765E" w:rsidP="00696465">
      <w:pPr>
        <w:spacing w:after="0" w:line="240" w:lineRule="auto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Cover</w:t>
      </w:r>
      <w:ins w:id="9" w:author="Elizabeth Northup" w:date="2013-10-09T13:10:00Z">
        <w:r w:rsidR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 xml:space="preserve"> </w:t>
        </w:r>
      </w:ins>
      <w:del w:id="10" w:author="Elizabeth Northup" w:date="2013-10-09T13:10:00Z">
        <w:r w:rsidRPr="0048741D" w:rsidDel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-</w:delText>
        </w:r>
      </w:del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page of the English </w:t>
      </w:r>
      <w:ins w:id="11" w:author="Elizabeth Northup" w:date="2013-10-09T13:04:00Z">
        <w:r w:rsidR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t</w:t>
        </w:r>
      </w:ins>
      <w:del w:id="12" w:author="Elizabeth Northup" w:date="2013-10-09T13:04:00Z">
        <w:r w:rsidRPr="0048741D" w:rsidDel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T</w:delText>
        </w:r>
      </w:del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ranslation of </w:t>
      </w:r>
      <w:proofErr w:type="spellStart"/>
      <w:r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Samskara</w:t>
      </w:r>
      <w:proofErr w:type="spellEnd"/>
    </w:p>
    <w:p w14:paraId="790FD94A" w14:textId="77777777" w:rsidR="00A4765E" w:rsidRPr="0048741D" w:rsidRDefault="00A4765E" w:rsidP="00696465">
      <w:pPr>
        <w:spacing w:after="0" w:line="240" w:lineRule="auto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</w:p>
    <w:p w14:paraId="700FF500" w14:textId="77777777" w:rsidR="00310E31" w:rsidRPr="0048741D" w:rsidRDefault="00310E31" w:rsidP="00310E31">
      <w:pPr>
        <w:spacing w:after="0" w:line="240" w:lineRule="auto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</w:p>
    <w:p w14:paraId="2F37015B" w14:textId="77777777" w:rsidR="00310E31" w:rsidRPr="0048741D" w:rsidRDefault="00310E31" w:rsidP="00310E31">
      <w:pPr>
        <w:spacing w:after="0" w:line="240" w:lineRule="auto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</w:p>
    <w:p w14:paraId="6C3BB960" w14:textId="681CD999" w:rsidR="00310E31" w:rsidRPr="0048741D" w:rsidRDefault="00310E31" w:rsidP="00310E31">
      <w:pPr>
        <w:spacing w:after="0" w:line="240" w:lineRule="auto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The formative influences of his literary career are seen as his interaction</w:t>
      </w:r>
      <w:ins w:id="13" w:author="Elizabeth Northup" w:date="2013-10-09T13:05:00Z">
        <w:r w:rsidR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s</w:t>
        </w:r>
      </w:ins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with socialists Ram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Manohar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Lohia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,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Jayaprakash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Narayan</w:t>
      </w:r>
      <w:ins w:id="14" w:author="Elizabeth Northup" w:date="2013-10-09T13:05:00Z">
        <w:r w:rsidR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,</w:t>
        </w:r>
      </w:ins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and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Shantaveri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Gopalagowda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during his student days, and his close association in Mysore with </w:t>
      </w:r>
      <w:proofErr w:type="spellStart"/>
      <w:r w:rsidR="00F46774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Gopalakrishna</w:t>
      </w:r>
      <w:proofErr w:type="spellEnd"/>
      <w:r w:rsidR="00F46774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="00F46774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Adiga</w:t>
      </w:r>
      <w:proofErr w:type="spellEnd"/>
      <w:r w:rsidR="00F46774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and a group of writers who identified themselves with the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N</w:t>
      </w:r>
      <w:r w:rsidR="00F46774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avya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literary movement in Kannada.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Ananthamurthy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wrote his first published novel </w:t>
      </w:r>
      <w:proofErr w:type="spellStart"/>
      <w:r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Samskara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(1965) in England where he had gone to pursue his Ph</w:t>
      </w:r>
      <w:del w:id="15" w:author="Elizabeth Northup" w:date="2013-10-09T13:09:00Z">
        <w:r w:rsidRPr="0048741D" w:rsidDel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.</w:delText>
        </w:r>
      </w:del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D</w:t>
      </w:r>
      <w:del w:id="16" w:author="Elizabeth Northup" w:date="2013-10-09T13:09:00Z">
        <w:r w:rsidRPr="0048741D" w:rsidDel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.</w:delText>
        </w:r>
      </w:del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on a Commonwealth Fellowship. The occasion of a death in a Brahmin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agrahara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gives rise to incisive scrutiny of the caste order</w:t>
      </w:r>
      <w:del w:id="17" w:author="Elizabeth Northup" w:date="2013-10-09T13:13:00Z">
        <w:r w:rsidRPr="0048741D" w:rsidDel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,</w:delText>
        </w:r>
      </w:del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and a journey of ruthless introspection for the protagonist,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Praneshacharya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. The novel and the film version that followed in 1970 became controversial and were criticized for what was seen as an attack on the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Brahminical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order. Over the years, however, </w:t>
      </w:r>
      <w:proofErr w:type="spellStart"/>
      <w:r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Samskara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has achieved iconic status and has been widely discussed in </w:t>
      </w:r>
      <w:del w:id="18" w:author="Elizabeth Northup" w:date="2013-10-09T13:15:00Z">
        <w:r w:rsidRPr="0048741D" w:rsidDel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 xml:space="preserve">the </w:delText>
        </w:r>
      </w:del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academia both in India and abroad. The novel has been translated into many Indian languages, </w:t>
      </w:r>
      <w:del w:id="19" w:author="Elizabeth Northup" w:date="2013-10-09T13:16:00Z">
        <w:r w:rsidRPr="0048741D" w:rsidDel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 xml:space="preserve">besides </w:delText>
        </w:r>
      </w:del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English, Russian, French, German, Hungarian</w:t>
      </w:r>
      <w:ins w:id="20" w:author="Elizabeth Northup" w:date="2013-10-09T13:16:00Z">
        <w:r w:rsidR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,</w:t>
        </w:r>
      </w:ins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and Swedish languages</w:t>
      </w:r>
      <w:r w:rsidRPr="0048741D">
        <w:rPr>
          <w:rFonts w:ascii="Georgia" w:hAnsi="Georgia" w:cs="Times New Roman"/>
          <w:sz w:val="24"/>
          <w:szCs w:val="24"/>
        </w:rPr>
        <w:t xml:space="preserve">. </w:t>
      </w:r>
    </w:p>
    <w:p w14:paraId="4A43965B" w14:textId="77777777" w:rsidR="00310E31" w:rsidRDefault="00310E31" w:rsidP="00310E31">
      <w:pPr>
        <w:spacing w:after="0" w:line="240" w:lineRule="auto"/>
        <w:rPr>
          <w:ins w:id="21" w:author="Elizabeth Northup" w:date="2013-10-09T13:16:00Z"/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  <w:r w:rsidRPr="0048741D">
        <w:rPr>
          <w:rStyle w:val="Emphasis"/>
          <w:rFonts w:ascii="Georgia" w:hAnsi="Georgia" w:cs="Times New Roman"/>
          <w:bCs/>
          <w:i w:val="0"/>
          <w:noProof/>
          <w:color w:val="000000"/>
          <w:sz w:val="24"/>
          <w:szCs w:val="24"/>
          <w:shd w:val="clear" w:color="auto" w:fill="F8F8F8"/>
        </w:rPr>
        <w:drawing>
          <wp:inline distT="0" distB="0" distL="0" distR="0" wp14:anchorId="7CF73E5F" wp14:editId="3420AB43">
            <wp:extent cx="687652" cy="856445"/>
            <wp:effectExtent l="19050" t="0" r="0" b="0"/>
            <wp:docPr id="1" name="Picture 3" descr="C:\Users\HP Compaq\Documents\For Routledge Encyclopedia\samskara 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Compaq\Documents\For Routledge Encyclopedia\samskara cove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06" cy="858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D4B6DF" w14:textId="3C785F41" w:rsidR="00F46774" w:rsidRPr="0048741D" w:rsidRDefault="00F46774" w:rsidP="00310E31">
      <w:pPr>
        <w:spacing w:after="0" w:line="240" w:lineRule="auto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  <w:ins w:id="22" w:author="Elizabeth Northup" w:date="2013-10-09T13:16:00Z">
        <w:r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[</w:t>
        </w:r>
        <w:proofErr w:type="gramStart"/>
        <w:r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ananthamurthyimage3.jpg</w:t>
        </w:r>
        <w:proofErr w:type="gramEnd"/>
        <w:r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]</w:t>
        </w:r>
      </w:ins>
    </w:p>
    <w:p w14:paraId="1DEBEBEA" w14:textId="77777777" w:rsidR="005F6535" w:rsidRPr="0048741D" w:rsidRDefault="005F6535" w:rsidP="002F0366">
      <w:pPr>
        <w:spacing w:after="0" w:line="240" w:lineRule="auto"/>
        <w:jc w:val="both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</w:p>
    <w:p w14:paraId="7EC63517" w14:textId="4DB576B4" w:rsidR="00607E98" w:rsidRPr="0048741D" w:rsidRDefault="00687B07" w:rsidP="002F0366">
      <w:pPr>
        <w:spacing w:after="0" w:line="240" w:lineRule="auto"/>
        <w:jc w:val="both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lastRenderedPageBreak/>
        <w:t>The second novel</w:t>
      </w:r>
      <w:ins w:id="23" w:author="Elizabeth Northup" w:date="2013-10-09T13:17:00Z">
        <w:r w:rsidR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,</w:t>
        </w:r>
      </w:ins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Bharathipura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(1973)</w:t>
      </w:r>
      <w:ins w:id="24" w:author="Elizabeth Northup" w:date="2013-10-09T13:17:00Z">
        <w:r w:rsidR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,</w:t>
        </w:r>
      </w:ins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follows the trajectory of </w:t>
      </w:r>
      <w:proofErr w:type="spellStart"/>
      <w:r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Samskara</w:t>
      </w:r>
      <w:proofErr w:type="spellEnd"/>
      <w:r w:rsidR="00164850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,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and delineates the consequences of the attempt by the Brahmin protagonist</w:t>
      </w:r>
      <w:r w:rsidR="002F0366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,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Jagannatha</w:t>
      </w:r>
      <w:proofErr w:type="spellEnd"/>
      <w:ins w:id="25" w:author="Elizabeth Northup" w:date="2013-10-09T13:17:00Z">
        <w:r w:rsidR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,</w:t>
        </w:r>
      </w:ins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to hit at the caste order of purity and pollution by symbolically </w:t>
      </w:r>
      <w:r w:rsidR="00206277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getting those called </w:t>
      </w:r>
      <w:proofErr w:type="spellStart"/>
      <w:r w:rsidR="00206277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Holeyas</w:t>
      </w:r>
      <w:proofErr w:type="spellEnd"/>
      <w:r w:rsidR="00206277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(untouchables) to touch the sacred worship-stone in the Brahmin household and to secure their entry into the local temple</w:t>
      </w:r>
      <w:r w:rsidR="00F133CE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.</w:t>
      </w:r>
      <w:r w:rsidR="00206277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Critic D.</w:t>
      </w:r>
      <w:ins w:id="26" w:author="Elizabeth Northup" w:date="2013-10-09T13:19:00Z">
        <w:r w:rsidR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 xml:space="preserve"> </w:t>
        </w:r>
      </w:ins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R. </w:t>
      </w:r>
      <w:proofErr w:type="spellStart"/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Nagaraj</w:t>
      </w:r>
      <w:proofErr w:type="spellEnd"/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r w:rsidR="00206277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sees these two novels along with his short story </w:t>
      </w:r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collections </w:t>
      </w:r>
      <w:proofErr w:type="spellStart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Prashne</w:t>
      </w:r>
      <w:proofErr w:type="spellEnd"/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(</w:t>
      </w:r>
      <w:r w:rsidR="005F6535" w:rsidRPr="00F46774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  <w:rPrChange w:id="27" w:author="Elizabeth Northup" w:date="2013-10-09T13:20:00Z">
            <w:rPr>
              <w:rStyle w:val="Emphasis"/>
              <w:rFonts w:ascii="Georgia" w:hAnsi="Georgia" w:cs="Times New Roman"/>
              <w:bCs/>
              <w:i w:val="0"/>
              <w:color w:val="000000"/>
              <w:sz w:val="24"/>
              <w:szCs w:val="24"/>
              <w:shd w:val="clear" w:color="auto" w:fill="F8F8F8"/>
            </w:rPr>
          </w:rPrChange>
        </w:rPr>
        <w:t>Question</w:t>
      </w:r>
      <w:ins w:id="28" w:author="Elizabeth Northup" w:date="2013-10-09T13:26:00Z">
        <w:r w:rsidR="00AF74B7">
          <w:rPr>
            <w:rStyle w:val="Emphasis"/>
            <w:rFonts w:ascii="Georgia" w:hAnsi="Georgia" w:cs="Times New Roman"/>
            <w:bCs/>
            <w:color w:val="000000"/>
            <w:sz w:val="24"/>
            <w:szCs w:val="24"/>
            <w:shd w:val="clear" w:color="auto" w:fill="F8F8F8"/>
          </w:rPr>
          <w:t>,</w:t>
        </w:r>
      </w:ins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del w:id="29" w:author="Elizabeth Northup" w:date="2013-10-09T13:19:00Z">
        <w:r w:rsidR="005F6535" w:rsidRPr="0048741D" w:rsidDel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-</w:delText>
        </w:r>
      </w:del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1962) and </w:t>
      </w:r>
      <w:proofErr w:type="spellStart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Mauni</w:t>
      </w:r>
      <w:proofErr w:type="spellEnd"/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(</w:t>
      </w:r>
      <w:r w:rsidR="005F6535" w:rsidRPr="00F46774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  <w:rPrChange w:id="30" w:author="Elizabeth Northup" w:date="2013-10-09T13:20:00Z">
            <w:rPr>
              <w:rStyle w:val="Emphasis"/>
              <w:rFonts w:ascii="Georgia" w:hAnsi="Georgia" w:cs="Times New Roman"/>
              <w:bCs/>
              <w:i w:val="0"/>
              <w:color w:val="000000"/>
              <w:sz w:val="24"/>
              <w:szCs w:val="24"/>
              <w:shd w:val="clear" w:color="auto" w:fill="F8F8F8"/>
            </w:rPr>
          </w:rPrChange>
        </w:rPr>
        <w:t xml:space="preserve">Silent </w:t>
      </w:r>
      <w:ins w:id="31" w:author="Elizabeth Northup" w:date="2013-10-09T13:20:00Z">
        <w:r w:rsidR="00F46774">
          <w:rPr>
            <w:rStyle w:val="Emphasis"/>
            <w:rFonts w:ascii="Georgia" w:hAnsi="Georgia" w:cs="Times New Roman"/>
            <w:bCs/>
            <w:color w:val="000000"/>
            <w:sz w:val="24"/>
            <w:szCs w:val="24"/>
            <w:shd w:val="clear" w:color="auto" w:fill="F8F8F8"/>
          </w:rPr>
          <w:t>O</w:t>
        </w:r>
      </w:ins>
      <w:del w:id="32" w:author="Elizabeth Northup" w:date="2013-10-09T13:20:00Z">
        <w:r w:rsidR="005F6535" w:rsidRPr="00F46774" w:rsidDel="00F46774">
          <w:rPr>
            <w:rStyle w:val="Emphasis"/>
            <w:rFonts w:ascii="Georgia" w:hAnsi="Georgia" w:cs="Times New Roman"/>
            <w:bCs/>
            <w:color w:val="000000"/>
            <w:sz w:val="24"/>
            <w:szCs w:val="24"/>
            <w:shd w:val="clear" w:color="auto" w:fill="F8F8F8"/>
            <w:rPrChange w:id="33" w:author="Elizabeth Northup" w:date="2013-10-09T13:20:00Z">
              <w:rPr>
                <w:rStyle w:val="Emphasis"/>
                <w:rFonts w:ascii="Georgia" w:hAnsi="Georgia" w:cs="Times New Roman"/>
                <w:bCs/>
                <w:i w:val="0"/>
                <w:color w:val="000000"/>
                <w:sz w:val="24"/>
                <w:szCs w:val="24"/>
                <w:shd w:val="clear" w:color="auto" w:fill="F8F8F8"/>
              </w:rPr>
            </w:rPrChange>
          </w:rPr>
          <w:delText>o</w:delText>
        </w:r>
      </w:del>
      <w:r w:rsidR="005F6535" w:rsidRPr="00F46774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  <w:rPrChange w:id="34" w:author="Elizabeth Northup" w:date="2013-10-09T13:20:00Z">
            <w:rPr>
              <w:rStyle w:val="Emphasis"/>
              <w:rFonts w:ascii="Georgia" w:hAnsi="Georgia" w:cs="Times New Roman"/>
              <w:bCs/>
              <w:i w:val="0"/>
              <w:color w:val="000000"/>
              <w:sz w:val="24"/>
              <w:szCs w:val="24"/>
              <w:shd w:val="clear" w:color="auto" w:fill="F8F8F8"/>
            </w:rPr>
          </w:rPrChange>
        </w:rPr>
        <w:t>ne</w:t>
      </w:r>
      <w:ins w:id="35" w:author="Elizabeth Northup" w:date="2013-10-09T13:26:00Z">
        <w:r w:rsidR="00AF74B7">
          <w:rPr>
            <w:rStyle w:val="Emphasis"/>
            <w:rFonts w:ascii="Georgia" w:hAnsi="Georgia" w:cs="Times New Roman"/>
            <w:bCs/>
            <w:color w:val="000000"/>
            <w:sz w:val="24"/>
            <w:szCs w:val="24"/>
            <w:shd w:val="clear" w:color="auto" w:fill="F8F8F8"/>
          </w:rPr>
          <w:t>,</w:t>
        </w:r>
      </w:ins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del w:id="36" w:author="Elizabeth Northup" w:date="2013-10-09T13:20:00Z">
        <w:r w:rsidR="005F6535" w:rsidRPr="0048741D" w:rsidDel="00F46774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 xml:space="preserve">- </w:delText>
        </w:r>
      </w:del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1972) and such essays in cultural criticism as </w:t>
      </w:r>
      <w:proofErr w:type="spellStart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Pragne</w:t>
      </w:r>
      <w:proofErr w:type="spellEnd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mattu</w:t>
      </w:r>
      <w:proofErr w:type="spellEnd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Parisara</w:t>
      </w:r>
      <w:proofErr w:type="spellEnd"/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(</w:t>
      </w:r>
      <w:r w:rsidR="005F6535" w:rsidRPr="00F46774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  <w:rPrChange w:id="37" w:author="Elizabeth Northup" w:date="2013-10-09T13:21:00Z">
            <w:rPr>
              <w:rStyle w:val="Emphasis"/>
              <w:rFonts w:ascii="Georgia" w:hAnsi="Georgia" w:cs="Times New Roman"/>
              <w:bCs/>
              <w:i w:val="0"/>
              <w:color w:val="000000"/>
              <w:sz w:val="24"/>
              <w:szCs w:val="24"/>
              <w:shd w:val="clear" w:color="auto" w:fill="F8F8F8"/>
            </w:rPr>
          </w:rPrChange>
        </w:rPr>
        <w:t>Consciousness and Milieu</w:t>
      </w:r>
      <w:ins w:id="38" w:author="Elizabeth Northup" w:date="2013-10-09T13:26:00Z">
        <w:r w:rsidR="00AF74B7">
          <w:rPr>
            <w:rStyle w:val="Emphasis"/>
            <w:rFonts w:ascii="Georgia" w:hAnsi="Georgia" w:cs="Times New Roman"/>
            <w:bCs/>
            <w:color w:val="000000"/>
            <w:sz w:val="24"/>
            <w:szCs w:val="24"/>
            <w:shd w:val="clear" w:color="auto" w:fill="F8F8F8"/>
          </w:rPr>
          <w:t>,</w:t>
        </w:r>
      </w:ins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del w:id="39" w:author="Elizabeth Northup" w:date="2013-10-09T13:21:00Z">
        <w:r w:rsidR="005F6535" w:rsidRPr="0048741D" w:rsidDel="00AF74B7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-</w:delText>
        </w:r>
      </w:del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1974)</w:t>
      </w:r>
      <w:r w:rsidR="00206277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as belonging to the radical phase of his writing career. His second s</w:t>
      </w:r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elf-reflexive phase </w:t>
      </w:r>
      <w:r w:rsidR="00206277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include</w:t>
      </w:r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r w:rsidR="00206277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the </w:t>
      </w:r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short story collection </w:t>
      </w:r>
      <w:proofErr w:type="spellStart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Suryana</w:t>
      </w:r>
      <w:proofErr w:type="spellEnd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Kudure</w:t>
      </w:r>
      <w:proofErr w:type="spellEnd"/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(</w:t>
      </w:r>
      <w:r w:rsidR="00206277" w:rsidRPr="00AF74B7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  <w:rPrChange w:id="40" w:author="Elizabeth Northup" w:date="2013-10-09T13:22:00Z">
            <w:rPr>
              <w:rStyle w:val="Emphasis"/>
              <w:rFonts w:ascii="Georgia" w:hAnsi="Georgia" w:cs="Times New Roman"/>
              <w:bCs/>
              <w:i w:val="0"/>
              <w:color w:val="000000"/>
              <w:sz w:val="24"/>
              <w:szCs w:val="24"/>
              <w:shd w:val="clear" w:color="auto" w:fill="F8F8F8"/>
            </w:rPr>
          </w:rPrChange>
        </w:rPr>
        <w:t>Stallion of the Sun</w:t>
      </w:r>
      <w:ins w:id="41" w:author="Elizabeth Northup" w:date="2013-10-09T13:26:00Z">
        <w:r w:rsidR="00AF74B7">
          <w:rPr>
            <w:rStyle w:val="Emphasis"/>
            <w:rFonts w:ascii="Georgia" w:hAnsi="Georgia" w:cs="Times New Roman"/>
            <w:bCs/>
            <w:color w:val="000000"/>
            <w:sz w:val="24"/>
            <w:szCs w:val="24"/>
            <w:shd w:val="clear" w:color="auto" w:fill="F8F8F8"/>
          </w:rPr>
          <w:t>,</w:t>
        </w:r>
      </w:ins>
      <w:del w:id="42" w:author="Elizabeth Northup" w:date="2013-10-09T13:22:00Z">
        <w:r w:rsidR="00206277" w:rsidRPr="0048741D" w:rsidDel="00AF74B7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 xml:space="preserve"> -</w:delText>
        </w:r>
      </w:del>
      <w:r w:rsidR="00206277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1979), </w:t>
      </w:r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the essay collection </w:t>
      </w:r>
      <w:proofErr w:type="spellStart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Purvapara</w:t>
      </w:r>
      <w:proofErr w:type="spellEnd"/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(</w:t>
      </w:r>
      <w:r w:rsidR="005F6535" w:rsidRPr="00AF74B7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  <w:rPrChange w:id="43" w:author="Elizabeth Northup" w:date="2013-10-09T13:26:00Z">
            <w:rPr>
              <w:rStyle w:val="Emphasis"/>
              <w:rFonts w:ascii="Georgia" w:hAnsi="Georgia" w:cs="Times New Roman"/>
              <w:bCs/>
              <w:i w:val="0"/>
              <w:color w:val="000000"/>
              <w:sz w:val="24"/>
              <w:szCs w:val="24"/>
              <w:shd w:val="clear" w:color="auto" w:fill="F8F8F8"/>
            </w:rPr>
          </w:rPrChange>
        </w:rPr>
        <w:t>For the Past</w:t>
      </w:r>
      <w:ins w:id="44" w:author="Elizabeth Northup" w:date="2013-10-09T13:26:00Z">
        <w:r w:rsidR="00AF74B7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 xml:space="preserve">, </w:t>
        </w:r>
      </w:ins>
      <w:del w:id="45" w:author="Elizabeth Northup" w:date="2013-10-09T13:26:00Z">
        <w:r w:rsidR="005F6535" w:rsidRPr="0048741D" w:rsidDel="00AF74B7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 xml:space="preserve"> -</w:delText>
        </w:r>
      </w:del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1989)</w:t>
      </w:r>
      <w:ins w:id="46" w:author="Elizabeth Northup" w:date="2013-10-09T13:26:00Z">
        <w:r w:rsidR="00AF74B7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,</w:t>
        </w:r>
      </w:ins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r w:rsidR="00A4765E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and </w:t>
      </w:r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the novel </w:t>
      </w:r>
      <w:proofErr w:type="spellStart"/>
      <w:r w:rsidR="005F65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Bhava</w:t>
      </w:r>
      <w:proofErr w:type="spellEnd"/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(</w:t>
      </w:r>
      <w:r w:rsidR="00A4765E" w:rsidRPr="00AF74B7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  <w:rPrChange w:id="47" w:author="Elizabeth Northup" w:date="2013-10-09T13:26:00Z">
            <w:rPr>
              <w:rStyle w:val="Emphasis"/>
              <w:rFonts w:ascii="Georgia" w:hAnsi="Georgia" w:cs="Times New Roman"/>
              <w:bCs/>
              <w:i w:val="0"/>
              <w:color w:val="000000"/>
              <w:sz w:val="24"/>
              <w:szCs w:val="24"/>
              <w:shd w:val="clear" w:color="auto" w:fill="F8F8F8"/>
            </w:rPr>
          </w:rPrChange>
        </w:rPr>
        <w:t>Existence</w:t>
      </w:r>
      <w:ins w:id="48" w:author="Elizabeth Northup" w:date="2013-10-09T13:26:00Z">
        <w:r w:rsidR="00AF74B7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 xml:space="preserve">, </w:t>
        </w:r>
      </w:ins>
      <w:del w:id="49" w:author="Elizabeth Northup" w:date="2013-10-09T13:26:00Z">
        <w:r w:rsidR="00A4765E" w:rsidRPr="0048741D" w:rsidDel="00AF74B7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 xml:space="preserve"> - </w:delText>
        </w:r>
      </w:del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1994)</w:t>
      </w:r>
      <w:r w:rsidR="00A4765E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.</w:t>
      </w:r>
      <w:r w:rsidR="005F653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r w:rsidR="00685270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His novel </w:t>
      </w:r>
      <w:proofErr w:type="spellStart"/>
      <w:r w:rsidR="00685270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Awasthe</w:t>
      </w:r>
      <w:proofErr w:type="spellEnd"/>
      <w:r w:rsidR="00685270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(</w:t>
      </w:r>
      <w:r w:rsidR="00685270" w:rsidRPr="00AF74B7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  <w:rPrChange w:id="50" w:author="Elizabeth Northup" w:date="2013-10-09T13:26:00Z">
            <w:rPr>
              <w:rStyle w:val="Emphasis"/>
              <w:rFonts w:ascii="Georgia" w:hAnsi="Georgia" w:cs="Times New Roman"/>
              <w:bCs/>
              <w:i w:val="0"/>
              <w:color w:val="000000"/>
              <w:sz w:val="24"/>
              <w:szCs w:val="24"/>
              <w:shd w:val="clear" w:color="auto" w:fill="F8F8F8"/>
            </w:rPr>
          </w:rPrChange>
        </w:rPr>
        <w:t>The Condition</w:t>
      </w:r>
      <w:ins w:id="51" w:author="Elizabeth Northup" w:date="2013-10-09T13:27:00Z">
        <w:r w:rsidR="00AF74B7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 xml:space="preserve">, </w:t>
        </w:r>
      </w:ins>
      <w:del w:id="52" w:author="Elizabeth Northup" w:date="2013-10-09T13:27:00Z">
        <w:r w:rsidR="00685270" w:rsidRPr="00AF74B7" w:rsidDel="00AF74B7">
          <w:rPr>
            <w:rStyle w:val="Emphasis"/>
            <w:rFonts w:ascii="Georgia" w:hAnsi="Georgia" w:cs="Times New Roman"/>
            <w:bCs/>
            <w:color w:val="000000"/>
            <w:sz w:val="24"/>
            <w:szCs w:val="24"/>
            <w:shd w:val="clear" w:color="auto" w:fill="F8F8F8"/>
            <w:rPrChange w:id="53" w:author="Elizabeth Northup" w:date="2013-10-09T13:26:00Z">
              <w:rPr>
                <w:rStyle w:val="Emphasis"/>
                <w:rFonts w:ascii="Georgia" w:hAnsi="Georgia" w:cs="Times New Roman"/>
                <w:bCs/>
                <w:i w:val="0"/>
                <w:color w:val="000000"/>
                <w:sz w:val="24"/>
                <w:szCs w:val="24"/>
                <w:shd w:val="clear" w:color="auto" w:fill="F8F8F8"/>
              </w:rPr>
            </w:rPrChange>
          </w:rPr>
          <w:delText xml:space="preserve"> </w:delText>
        </w:r>
        <w:r w:rsidR="00685270" w:rsidRPr="0048741D" w:rsidDel="00AF74B7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 xml:space="preserve">- </w:delText>
        </w:r>
      </w:del>
      <w:r w:rsidR="00685270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1994) is loosely based on the life of </w:t>
      </w:r>
      <w:r w:rsidR="00C71B59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a socialist </w:t>
      </w:r>
      <w:r w:rsidR="00685270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peasant leader</w:t>
      </w:r>
      <w:r w:rsidR="00C71B59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.</w:t>
      </w:r>
      <w:r w:rsidR="00685270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r w:rsidR="00310E31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H</w:t>
      </w:r>
      <w:r w:rsidR="00A4765E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is </w:t>
      </w:r>
      <w:r w:rsidR="00310E31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most </w:t>
      </w:r>
      <w:r w:rsidR="00A4765E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recent novel is </w:t>
      </w:r>
      <w:proofErr w:type="spellStart"/>
      <w:r w:rsidR="00A4765E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Preethi</w:t>
      </w:r>
      <w:proofErr w:type="spellEnd"/>
      <w:r w:rsidR="00A4765E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="00A4765E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Mrut</w:t>
      </w:r>
      <w:r w:rsidR="00A82235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h</w:t>
      </w:r>
      <w:r w:rsidR="00A4765E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yu</w:t>
      </w:r>
      <w:proofErr w:type="spellEnd"/>
      <w:r w:rsidR="00A4765E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="00A4765E" w:rsidRPr="0048741D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</w:rPr>
        <w:t>Bhaya</w:t>
      </w:r>
      <w:proofErr w:type="spellEnd"/>
      <w:r w:rsidR="00A4765E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(</w:t>
      </w:r>
      <w:r w:rsidR="00A4765E" w:rsidRPr="00AF74B7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  <w:rPrChange w:id="54" w:author="Elizabeth Northup" w:date="2013-10-09T13:27:00Z">
            <w:rPr>
              <w:rStyle w:val="Emphasis"/>
              <w:rFonts w:ascii="Georgia" w:hAnsi="Georgia" w:cs="Times New Roman"/>
              <w:bCs/>
              <w:i w:val="0"/>
              <w:color w:val="000000"/>
              <w:sz w:val="24"/>
              <w:szCs w:val="24"/>
              <w:shd w:val="clear" w:color="auto" w:fill="F8F8F8"/>
            </w:rPr>
          </w:rPrChange>
        </w:rPr>
        <w:t xml:space="preserve">Love </w:t>
      </w:r>
      <w:r w:rsidR="00C03BB5" w:rsidRPr="00AF74B7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  <w:rPrChange w:id="55" w:author="Elizabeth Northup" w:date="2013-10-09T13:27:00Z">
            <w:rPr>
              <w:rStyle w:val="Emphasis"/>
              <w:rFonts w:ascii="Georgia" w:hAnsi="Georgia" w:cs="Times New Roman"/>
              <w:bCs/>
              <w:i w:val="0"/>
              <w:color w:val="000000"/>
              <w:sz w:val="24"/>
              <w:szCs w:val="24"/>
              <w:shd w:val="clear" w:color="auto" w:fill="F8F8F8"/>
            </w:rPr>
          </w:rPrChange>
        </w:rPr>
        <w:t>Death Fear</w:t>
      </w:r>
      <w:ins w:id="56" w:author="Elizabeth Northup" w:date="2013-10-09T13:27:00Z">
        <w:r w:rsidR="00AF74B7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,</w:t>
        </w:r>
      </w:ins>
      <w:r w:rsidR="00C03BB5" w:rsidRPr="00AF74B7">
        <w:rPr>
          <w:rStyle w:val="Emphasis"/>
          <w:rFonts w:ascii="Georgia" w:hAnsi="Georgia" w:cs="Times New Roman"/>
          <w:bCs/>
          <w:color w:val="000000"/>
          <w:sz w:val="24"/>
          <w:szCs w:val="24"/>
          <w:shd w:val="clear" w:color="auto" w:fill="F8F8F8"/>
          <w:rPrChange w:id="57" w:author="Elizabeth Northup" w:date="2013-10-09T13:27:00Z">
            <w:rPr>
              <w:rStyle w:val="Emphasis"/>
              <w:rFonts w:ascii="Georgia" w:hAnsi="Georgia" w:cs="Times New Roman"/>
              <w:bCs/>
              <w:i w:val="0"/>
              <w:color w:val="000000"/>
              <w:sz w:val="24"/>
              <w:szCs w:val="24"/>
              <w:shd w:val="clear" w:color="auto" w:fill="F8F8F8"/>
            </w:rPr>
          </w:rPrChange>
        </w:rPr>
        <w:t xml:space="preserve"> </w:t>
      </w:r>
      <w:del w:id="58" w:author="Elizabeth Northup" w:date="2013-10-09T13:27:00Z">
        <w:r w:rsidR="00C03BB5" w:rsidRPr="0048741D" w:rsidDel="00AF74B7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 xml:space="preserve">– </w:delText>
        </w:r>
      </w:del>
      <w:r w:rsidR="00C03BB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2012)</w:t>
      </w:r>
      <w:r w:rsidR="00620BB5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.</w:t>
      </w:r>
      <w:r w:rsidR="009A3C2B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</w:p>
    <w:p w14:paraId="14EF9F55" w14:textId="77777777" w:rsidR="00607E98" w:rsidRPr="0048741D" w:rsidRDefault="00607E98" w:rsidP="002F0366">
      <w:pPr>
        <w:spacing w:after="0" w:line="240" w:lineRule="auto"/>
        <w:jc w:val="both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</w:p>
    <w:p w14:paraId="47C0299D" w14:textId="77777777" w:rsidR="00607E98" w:rsidRPr="0048741D" w:rsidRDefault="00A63718" w:rsidP="002F0366">
      <w:pPr>
        <w:spacing w:after="0" w:line="240" w:lineRule="auto"/>
        <w:jc w:val="both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In his essays, time and again, </w:t>
      </w:r>
      <w:proofErr w:type="spellStart"/>
      <w:r w:rsidR="00607E98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Ananthamurthy</w:t>
      </w:r>
      <w:proofErr w:type="spellEnd"/>
      <w:r w:rsidR="00607E98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has famously employed the spatial metaphor of ‘</w:t>
      </w:r>
      <w:proofErr w:type="spellStart"/>
      <w:r w:rsidR="00607E98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frontyard</w:t>
      </w:r>
      <w:proofErr w:type="spellEnd"/>
      <w:r w:rsidR="00607E98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’ and ‘backyard’ 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to mark out the hierarchies and differences</w:t>
      </w:r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prevalent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in the use of different languages in India</w:t>
      </w:r>
      <w:r w:rsidR="00607E98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. 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While the </w:t>
      </w:r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‘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frontyard</w:t>
      </w:r>
      <w:proofErr w:type="spellEnd"/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’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is the zone of Sanskrit (</w:t>
      </w:r>
      <w:r w:rsidR="002F0366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and 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now English), high classicism and scholarship, men and their matters</w:t>
      </w:r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, </w:t>
      </w:r>
      <w:r w:rsidR="00321B5A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and 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the world</w:t>
      </w:r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of authority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, the </w:t>
      </w:r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‘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backyard</w:t>
      </w:r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’</w:t>
      </w:r>
      <w:r w:rsidR="005E776B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is the </w:t>
      </w:r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arena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of the folk, the everyday, of women and their secrets, </w:t>
      </w:r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of intimacy and friendship, 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all transacted in the </w:t>
      </w:r>
      <w:proofErr w:type="spellStart"/>
      <w:r w:rsidR="00321B5A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b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has</w:t>
      </w:r>
      <w:r w:rsidR="00321B5A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h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as</w:t>
      </w:r>
      <w:proofErr w:type="spellEnd"/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, 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the</w:t>
      </w:r>
      <w:r w:rsidR="00941282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performative dimension of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non-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Sanskritic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Indian languages.</w:t>
      </w:r>
    </w:p>
    <w:p w14:paraId="32094C8B" w14:textId="77777777" w:rsidR="00607E98" w:rsidRPr="0048741D" w:rsidRDefault="00607E98" w:rsidP="002F0366">
      <w:pPr>
        <w:spacing w:after="0" w:line="240" w:lineRule="auto"/>
        <w:jc w:val="both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</w:p>
    <w:p w14:paraId="29CA488A" w14:textId="7D75814D" w:rsidR="00C71B59" w:rsidRPr="0048741D" w:rsidRDefault="0024189A" w:rsidP="002F0366">
      <w:pPr>
        <w:spacing w:after="0" w:line="240" w:lineRule="auto"/>
        <w:jc w:val="both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Ananthamurthy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has </w:t>
      </w:r>
      <w:r w:rsidR="0004455C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been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Professor of English at Mysore University and visiting Professor in a number of other Indian and foreign </w:t>
      </w:r>
      <w:ins w:id="59" w:author="Elizabeth Northup" w:date="2013-10-09T13:33:00Z">
        <w:r w:rsidR="008A1769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u</w:t>
        </w:r>
      </w:ins>
      <w:del w:id="60" w:author="Elizabeth Northup" w:date="2013-10-09T13:33:00Z">
        <w:r w:rsidRPr="0048741D" w:rsidDel="008A1769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U</w:delText>
        </w:r>
      </w:del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niversities. He has held important positions</w:t>
      </w:r>
      <w:ins w:id="61" w:author="Elizabeth Northup" w:date="2013-10-09T13:33:00Z">
        <w:r w:rsidR="008A1769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,</w:t>
        </w:r>
      </w:ins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such as</w:t>
      </w:r>
      <w:r w:rsidR="0004455C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Chancellor of Central University of Karnataka,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Vice Chancellor of Mahatma Gandhi University in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Kottayam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, Kerala, Chairman of National Book Trust, President of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Sahitya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Akademi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, and Chairman of Film and Television Institute of India. </w:t>
      </w:r>
      <w:r w:rsidR="00C71B59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He has be</w:t>
      </w:r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en feted with the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Jnanapit</w:t>
      </w:r>
      <w:r w:rsidR="00164850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h</w:t>
      </w:r>
      <w:proofErr w:type="spellEnd"/>
      <w:del w:id="62" w:author="Elizabeth Northup" w:date="2013-10-09T13:33:00Z">
        <w:r w:rsidRPr="0048741D" w:rsidDel="008A1769"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delText>,</w:delText>
        </w:r>
      </w:del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and Padma </w:t>
      </w:r>
      <w:proofErr w:type="spellStart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Bhushan</w:t>
      </w:r>
      <w:proofErr w:type="spellEnd"/>
      <w:r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 xml:space="preserve"> </w:t>
      </w:r>
      <w:r w:rsidR="00C71B59" w:rsidRPr="0048741D"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  <w:t>Awards for his accomplishments.</w:t>
      </w:r>
    </w:p>
    <w:p w14:paraId="504D9A04" w14:textId="77777777" w:rsidR="005F6535" w:rsidRPr="0048741D" w:rsidRDefault="005F6535" w:rsidP="00C73129">
      <w:pPr>
        <w:spacing w:after="0" w:line="240" w:lineRule="auto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</w:p>
    <w:p w14:paraId="4C1A7B05" w14:textId="77777777" w:rsidR="00C03BB5" w:rsidRDefault="00C03BB5" w:rsidP="00696465">
      <w:pPr>
        <w:spacing w:after="0" w:line="240" w:lineRule="auto"/>
        <w:rPr>
          <w:ins w:id="63" w:author="Elizabeth Northup" w:date="2013-10-09T13:34:00Z"/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  <w:r w:rsidRPr="0048741D">
        <w:rPr>
          <w:rStyle w:val="Emphasis"/>
          <w:rFonts w:ascii="Georgia" w:hAnsi="Georgia" w:cs="Times New Roman"/>
          <w:bCs/>
          <w:i w:val="0"/>
          <w:noProof/>
          <w:color w:val="000000"/>
          <w:sz w:val="24"/>
          <w:szCs w:val="24"/>
          <w:shd w:val="clear" w:color="auto" w:fill="F8F8F8"/>
        </w:rPr>
        <w:drawing>
          <wp:inline distT="0" distB="0" distL="0" distR="0" wp14:anchorId="645700C7" wp14:editId="78C5D185">
            <wp:extent cx="863153" cy="1282211"/>
            <wp:effectExtent l="19050" t="0" r="0" b="0"/>
            <wp:docPr id="10" name="Picture 7" descr="C:\Users\HP Compaq\Documents\For Routledge Encyclopedia\preethi mruthyu bha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 Compaq\Documents\For Routledge Encyclopedia\preethi mruthyu bhay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662" cy="1284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DF4FA3" w14:textId="57FF122E" w:rsidR="008A1769" w:rsidRPr="0048741D" w:rsidRDefault="008A1769" w:rsidP="00696465">
      <w:pPr>
        <w:spacing w:after="0" w:line="240" w:lineRule="auto"/>
        <w:rPr>
          <w:rStyle w:val="Emphasis"/>
          <w:rFonts w:ascii="Georgia" w:hAnsi="Georgia" w:cs="Times New Roman"/>
          <w:bCs/>
          <w:i w:val="0"/>
          <w:color w:val="000000"/>
          <w:sz w:val="24"/>
          <w:szCs w:val="24"/>
          <w:shd w:val="clear" w:color="auto" w:fill="F8F8F8"/>
        </w:rPr>
      </w:pPr>
      <w:ins w:id="64" w:author="Elizabeth Northup" w:date="2013-10-09T13:34:00Z">
        <w:r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[</w:t>
        </w:r>
        <w:proofErr w:type="gramStart"/>
        <w:r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ananthamurthyimage4.jpg</w:t>
        </w:r>
        <w:proofErr w:type="gramEnd"/>
        <w:r>
          <w:rPr>
            <w:rStyle w:val="Emphasis"/>
            <w:rFonts w:ascii="Georgia" w:hAnsi="Georgia" w:cs="Times New Roman"/>
            <w:bCs/>
            <w:i w:val="0"/>
            <w:color w:val="000000"/>
            <w:sz w:val="24"/>
            <w:szCs w:val="24"/>
            <w:shd w:val="clear" w:color="auto" w:fill="F8F8F8"/>
          </w:rPr>
          <w:t>]</w:t>
        </w:r>
      </w:ins>
    </w:p>
    <w:p w14:paraId="2EEE5A6A" w14:textId="18047A94" w:rsidR="008B1F91" w:rsidRPr="0048741D" w:rsidRDefault="00C03BB5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</w:rPr>
        <w:t>The unusual cover</w:t>
      </w:r>
      <w:ins w:id="65" w:author="Elizabeth Northup" w:date="2013-10-09T13:33:00Z">
        <w:r w:rsidR="008A1769">
          <w:rPr>
            <w:rFonts w:ascii="Georgia" w:hAnsi="Georgia" w:cs="Times New Roman"/>
            <w:sz w:val="24"/>
            <w:szCs w:val="24"/>
          </w:rPr>
          <w:t xml:space="preserve"> </w:t>
        </w:r>
      </w:ins>
      <w:del w:id="66" w:author="Elizabeth Northup" w:date="2013-10-09T13:33:00Z">
        <w:r w:rsidR="00E52A7E" w:rsidRPr="0048741D" w:rsidDel="008A1769">
          <w:rPr>
            <w:rFonts w:ascii="Georgia" w:hAnsi="Georgia" w:cs="Times New Roman"/>
            <w:sz w:val="24"/>
            <w:szCs w:val="24"/>
          </w:rPr>
          <w:delText>-</w:delText>
        </w:r>
      </w:del>
      <w:r w:rsidRPr="0048741D">
        <w:rPr>
          <w:rFonts w:ascii="Georgia" w:hAnsi="Georgia" w:cs="Times New Roman"/>
          <w:sz w:val="24"/>
          <w:szCs w:val="24"/>
        </w:rPr>
        <w:t xml:space="preserve">page of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Ananthamurthy’s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latest novel</w:t>
      </w:r>
      <w:ins w:id="67" w:author="Elizabeth Northup" w:date="2013-10-09T13:34:00Z">
        <w:r w:rsidR="008A1769">
          <w:rPr>
            <w:rFonts w:ascii="Georgia" w:hAnsi="Georgia" w:cs="Times New Roman"/>
            <w:sz w:val="24"/>
            <w:szCs w:val="24"/>
          </w:rPr>
          <w:t>,</w:t>
        </w:r>
      </w:ins>
      <w:r w:rsidRPr="0048741D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i/>
          <w:sz w:val="24"/>
          <w:szCs w:val="24"/>
        </w:rPr>
        <w:t>Preeti</w:t>
      </w:r>
      <w:proofErr w:type="spellEnd"/>
      <w:r w:rsidRPr="0048741D">
        <w:rPr>
          <w:rFonts w:ascii="Georgia" w:hAnsi="Georgia" w:cs="Times New Roman"/>
          <w:i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i/>
          <w:sz w:val="24"/>
          <w:szCs w:val="24"/>
        </w:rPr>
        <w:t>Mruthyu</w:t>
      </w:r>
      <w:proofErr w:type="spellEnd"/>
      <w:r w:rsidRPr="0048741D">
        <w:rPr>
          <w:rFonts w:ascii="Georgia" w:hAnsi="Georgia" w:cs="Times New Roman"/>
          <w:i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i/>
          <w:sz w:val="24"/>
          <w:szCs w:val="24"/>
        </w:rPr>
        <w:t>Bhaya</w:t>
      </w:r>
      <w:proofErr w:type="spellEnd"/>
      <w:r w:rsidRPr="0048741D">
        <w:rPr>
          <w:rFonts w:ascii="Georgia" w:hAnsi="Georgia" w:cs="Times New Roman"/>
          <w:i/>
          <w:sz w:val="24"/>
          <w:szCs w:val="24"/>
        </w:rPr>
        <w:t xml:space="preserve"> </w:t>
      </w:r>
      <w:r w:rsidRPr="0048741D">
        <w:rPr>
          <w:rFonts w:ascii="Georgia" w:hAnsi="Georgia" w:cs="Times New Roman"/>
          <w:sz w:val="24"/>
          <w:szCs w:val="24"/>
        </w:rPr>
        <w:t>(2012).</w:t>
      </w:r>
    </w:p>
    <w:p w14:paraId="090F680E" w14:textId="77777777" w:rsidR="0055084F" w:rsidRPr="0048741D" w:rsidRDefault="0055084F" w:rsidP="009935AB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p w14:paraId="55FE1A28" w14:textId="77777777" w:rsidR="00C15275" w:rsidRPr="0048741D" w:rsidRDefault="00C15275" w:rsidP="009935AB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p w14:paraId="2F17A8DE" w14:textId="77777777" w:rsidR="0055084F" w:rsidRPr="0048741D" w:rsidRDefault="0055084F" w:rsidP="009935AB">
      <w:pPr>
        <w:spacing w:after="0" w:line="240" w:lineRule="auto"/>
        <w:rPr>
          <w:rFonts w:ascii="Georgia" w:hAnsi="Georgia" w:cs="Times New Roman"/>
          <w:b/>
          <w:sz w:val="24"/>
          <w:szCs w:val="24"/>
        </w:rPr>
      </w:pPr>
      <w:r w:rsidRPr="0048741D">
        <w:rPr>
          <w:rFonts w:ascii="Georgia" w:hAnsi="Georgia" w:cs="Times New Roman"/>
          <w:b/>
          <w:sz w:val="24"/>
          <w:szCs w:val="24"/>
        </w:rPr>
        <w:t>Sources:</w:t>
      </w:r>
    </w:p>
    <w:p w14:paraId="39B626F0" w14:textId="0121C661" w:rsidR="0055084F" w:rsidRPr="0048741D" w:rsidRDefault="0055084F" w:rsidP="0055084F">
      <w:pPr>
        <w:spacing w:after="0" w:line="240" w:lineRule="auto"/>
        <w:ind w:left="720" w:hanging="720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48741D">
        <w:rPr>
          <w:rFonts w:ascii="Georgia" w:hAnsi="Georgia" w:cs="Times New Roman"/>
          <w:sz w:val="24"/>
          <w:szCs w:val="24"/>
        </w:rPr>
        <w:t>Balasubrahmanya</w:t>
      </w:r>
      <w:proofErr w:type="spellEnd"/>
      <w:r w:rsidRPr="0048741D">
        <w:rPr>
          <w:rFonts w:ascii="Georgia" w:hAnsi="Georgia" w:cs="Times New Roman"/>
          <w:sz w:val="24"/>
          <w:szCs w:val="24"/>
        </w:rPr>
        <w:t>, N</w:t>
      </w:r>
      <w:del w:id="68" w:author="Elizabeth Northup" w:date="2013-10-09T13:45:00Z">
        <w:r w:rsidRPr="0048741D" w:rsidDel="008A1769">
          <w:rPr>
            <w:rFonts w:ascii="Georgia" w:hAnsi="Georgia" w:cs="Times New Roman"/>
            <w:sz w:val="24"/>
            <w:szCs w:val="24"/>
          </w:rPr>
          <w:delText>arahalli</w:delText>
        </w:r>
      </w:del>
      <w:r w:rsidRPr="0048741D">
        <w:rPr>
          <w:rFonts w:ascii="Georgia" w:hAnsi="Georgia" w:cs="Times New Roman"/>
          <w:sz w:val="24"/>
          <w:szCs w:val="24"/>
        </w:rPr>
        <w:t>.</w:t>
      </w:r>
      <w:proofErr w:type="gramEnd"/>
      <w:r w:rsidR="00A95EAF" w:rsidRPr="0048741D">
        <w:rPr>
          <w:rFonts w:ascii="Georgia" w:hAnsi="Georgia" w:cs="Times New Roman"/>
          <w:sz w:val="24"/>
          <w:szCs w:val="24"/>
        </w:rPr>
        <w:t xml:space="preserve"> (2001)</w:t>
      </w:r>
      <w:r w:rsidRPr="0048741D">
        <w:rPr>
          <w:rFonts w:ascii="Georgia" w:hAnsi="Georgia" w:cs="Times New Roman"/>
          <w:sz w:val="24"/>
          <w:szCs w:val="24"/>
        </w:rPr>
        <w:t xml:space="preserve"> “U.R.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Ananthamurthy</w:t>
      </w:r>
      <w:proofErr w:type="spellEnd"/>
      <w:ins w:id="69" w:author="Elizabeth Northup" w:date="2013-10-09T13:43:00Z">
        <w:r w:rsidR="008A1769">
          <w:rPr>
            <w:rFonts w:ascii="Georgia" w:hAnsi="Georgia" w:cs="Times New Roman"/>
            <w:sz w:val="24"/>
            <w:szCs w:val="24"/>
          </w:rPr>
          <w:t>.</w:t>
        </w:r>
      </w:ins>
      <w:r w:rsidRPr="0048741D">
        <w:rPr>
          <w:rFonts w:ascii="Georgia" w:hAnsi="Georgia" w:cs="Times New Roman"/>
          <w:sz w:val="24"/>
          <w:szCs w:val="24"/>
        </w:rPr>
        <w:t xml:space="preserve">” </w:t>
      </w:r>
      <w:ins w:id="70" w:author="Elizabeth Northup" w:date="2013-10-09T13:43:00Z">
        <w:r w:rsidR="008A1769">
          <w:rPr>
            <w:rFonts w:ascii="Georgia" w:hAnsi="Georgia" w:cs="Times New Roman"/>
            <w:sz w:val="24"/>
            <w:szCs w:val="24"/>
          </w:rPr>
          <w:t>I</w:t>
        </w:r>
      </w:ins>
      <w:del w:id="71" w:author="Elizabeth Northup" w:date="2013-10-09T13:43:00Z">
        <w:r w:rsidRPr="0048741D" w:rsidDel="008A1769">
          <w:rPr>
            <w:rFonts w:ascii="Georgia" w:hAnsi="Georgia" w:cs="Times New Roman"/>
            <w:sz w:val="24"/>
            <w:szCs w:val="24"/>
          </w:rPr>
          <w:delText>i</w:delText>
        </w:r>
      </w:del>
      <w:r w:rsidRPr="0048741D">
        <w:rPr>
          <w:rFonts w:ascii="Georgia" w:hAnsi="Georgia" w:cs="Times New Roman"/>
          <w:sz w:val="24"/>
          <w:szCs w:val="24"/>
        </w:rPr>
        <w:t>n</w:t>
      </w:r>
      <w:ins w:id="72" w:author="Elizabeth Northup" w:date="2013-10-09T13:43:00Z">
        <w:r w:rsidR="008A1769">
          <w:rPr>
            <w:rFonts w:ascii="Georgia" w:hAnsi="Georgia" w:cs="Times New Roman"/>
            <w:sz w:val="24"/>
            <w:szCs w:val="24"/>
          </w:rPr>
          <w:t>:</w:t>
        </w:r>
      </w:ins>
      <w:r w:rsidRPr="0048741D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i/>
          <w:sz w:val="24"/>
          <w:szCs w:val="24"/>
        </w:rPr>
        <w:t>Saaludeepagalu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(Kannada)</w:t>
      </w:r>
      <w:ins w:id="73" w:author="Elizabeth Northup" w:date="2013-10-09T13:43:00Z">
        <w:r w:rsidR="008A1769">
          <w:rPr>
            <w:rFonts w:ascii="Georgia" w:hAnsi="Georgia" w:cs="Times New Roman"/>
            <w:sz w:val="24"/>
            <w:szCs w:val="24"/>
          </w:rPr>
          <w:t>,</w:t>
        </w:r>
      </w:ins>
      <w:del w:id="74" w:author="Elizabeth Northup" w:date="2013-10-09T13:43:00Z">
        <w:r w:rsidRPr="0048741D" w:rsidDel="008A1769">
          <w:rPr>
            <w:rFonts w:ascii="Georgia" w:hAnsi="Georgia" w:cs="Times New Roman"/>
            <w:sz w:val="24"/>
            <w:szCs w:val="24"/>
          </w:rPr>
          <w:delText>.</w:delText>
        </w:r>
      </w:del>
      <w:r w:rsidRPr="0048741D">
        <w:rPr>
          <w:rFonts w:ascii="Georgia" w:hAnsi="Georgia" w:cs="Times New Roman"/>
          <w:sz w:val="24"/>
          <w:szCs w:val="24"/>
        </w:rPr>
        <w:t xml:space="preserve"> Bangalore: Karnataka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Sahitya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Akademi</w:t>
      </w:r>
      <w:proofErr w:type="spellEnd"/>
      <w:ins w:id="75" w:author="Elizabeth Northup" w:date="2013-10-09T13:43:00Z">
        <w:r w:rsidR="008A1769">
          <w:rPr>
            <w:rFonts w:ascii="Georgia" w:hAnsi="Georgia" w:cs="Times New Roman"/>
            <w:sz w:val="24"/>
            <w:szCs w:val="24"/>
          </w:rPr>
          <w:t>.</w:t>
        </w:r>
      </w:ins>
    </w:p>
    <w:p w14:paraId="1C009A4F" w14:textId="197DDAAB" w:rsidR="00A95EAF" w:rsidRPr="0048741D" w:rsidRDefault="00A95EAF" w:rsidP="0055084F">
      <w:pPr>
        <w:spacing w:after="0" w:line="240" w:lineRule="auto"/>
        <w:ind w:left="720" w:hanging="720"/>
        <w:rPr>
          <w:rFonts w:ascii="Georgia" w:hAnsi="Georgia" w:cs="Times New Roman"/>
          <w:sz w:val="24"/>
          <w:szCs w:val="24"/>
        </w:rPr>
      </w:pPr>
      <w:proofErr w:type="spellStart"/>
      <w:r w:rsidRPr="0048741D">
        <w:rPr>
          <w:rFonts w:ascii="Georgia" w:hAnsi="Georgia" w:cs="Times New Roman"/>
          <w:sz w:val="24"/>
          <w:szCs w:val="24"/>
        </w:rPr>
        <w:t>Baral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K.</w:t>
      </w:r>
      <w:ins w:id="76" w:author="Elizabeth Northup" w:date="2013-10-09T13:45:00Z">
        <w:r w:rsidR="008A1769">
          <w:rPr>
            <w:rFonts w:ascii="Georgia" w:hAnsi="Georgia" w:cs="Times New Roman"/>
            <w:sz w:val="24"/>
            <w:szCs w:val="24"/>
          </w:rPr>
          <w:t xml:space="preserve"> </w:t>
        </w:r>
      </w:ins>
      <w:r w:rsidRPr="0048741D">
        <w:rPr>
          <w:rFonts w:ascii="Georgia" w:hAnsi="Georgia" w:cs="Times New Roman"/>
          <w:sz w:val="24"/>
          <w:szCs w:val="24"/>
        </w:rPr>
        <w:t xml:space="preserve">C. et </w:t>
      </w:r>
      <w:commentRangeStart w:id="77"/>
      <w:r w:rsidRPr="0048741D">
        <w:rPr>
          <w:rFonts w:ascii="Georgia" w:hAnsi="Georgia" w:cs="Times New Roman"/>
          <w:sz w:val="24"/>
          <w:szCs w:val="24"/>
        </w:rPr>
        <w:t>al</w:t>
      </w:r>
      <w:commentRangeEnd w:id="77"/>
      <w:r w:rsidR="008A1769">
        <w:rPr>
          <w:rStyle w:val="CommentReference"/>
        </w:rPr>
        <w:commentReference w:id="77"/>
      </w:r>
      <w:r w:rsidRPr="0048741D">
        <w:rPr>
          <w:rFonts w:ascii="Georgia" w:hAnsi="Georgia" w:cs="Times New Roman"/>
          <w:sz w:val="24"/>
          <w:szCs w:val="24"/>
        </w:rPr>
        <w:t xml:space="preserve">. (2005). </w:t>
      </w:r>
      <w:r w:rsidRPr="0048741D">
        <w:rPr>
          <w:rFonts w:ascii="Georgia" w:hAnsi="Georgia" w:cs="Times New Roman"/>
          <w:i/>
          <w:sz w:val="24"/>
          <w:szCs w:val="24"/>
        </w:rPr>
        <w:t xml:space="preserve">U.R. </w:t>
      </w:r>
      <w:proofErr w:type="spellStart"/>
      <w:r w:rsidRPr="0048741D">
        <w:rPr>
          <w:rFonts w:ascii="Georgia" w:hAnsi="Georgia" w:cs="Times New Roman"/>
          <w:i/>
          <w:sz w:val="24"/>
          <w:szCs w:val="24"/>
        </w:rPr>
        <w:t>Ananthamurthy’s</w:t>
      </w:r>
      <w:proofErr w:type="spellEnd"/>
      <w:r w:rsidRPr="0048741D">
        <w:rPr>
          <w:rFonts w:ascii="Georgia" w:hAnsi="Georgia" w:cs="Times New Roman"/>
          <w:i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i/>
          <w:sz w:val="24"/>
          <w:szCs w:val="24"/>
        </w:rPr>
        <w:t>Samskara</w:t>
      </w:r>
      <w:proofErr w:type="spellEnd"/>
      <w:r w:rsidRPr="0048741D">
        <w:rPr>
          <w:rFonts w:ascii="Georgia" w:hAnsi="Georgia" w:cs="Times New Roman"/>
          <w:i/>
          <w:sz w:val="24"/>
          <w:szCs w:val="24"/>
        </w:rPr>
        <w:t>: A Critical Reader</w:t>
      </w:r>
      <w:ins w:id="78" w:author="Elizabeth Northup" w:date="2013-10-09T13:45:00Z">
        <w:r w:rsidR="008A1769">
          <w:rPr>
            <w:rFonts w:ascii="Georgia" w:hAnsi="Georgia" w:cs="Times New Roman"/>
            <w:sz w:val="24"/>
            <w:szCs w:val="24"/>
          </w:rPr>
          <w:t>,</w:t>
        </w:r>
      </w:ins>
      <w:del w:id="79" w:author="Elizabeth Northup" w:date="2013-10-09T13:45:00Z">
        <w:r w:rsidRPr="0048741D" w:rsidDel="008A1769">
          <w:rPr>
            <w:rFonts w:ascii="Georgia" w:hAnsi="Georgia" w:cs="Times New Roman"/>
            <w:sz w:val="24"/>
            <w:szCs w:val="24"/>
          </w:rPr>
          <w:delText>.</w:delText>
        </w:r>
      </w:del>
      <w:r w:rsidRPr="0048741D">
        <w:rPr>
          <w:rFonts w:ascii="Georgia" w:hAnsi="Georgia" w:cs="Times New Roman"/>
          <w:sz w:val="24"/>
          <w:szCs w:val="24"/>
        </w:rPr>
        <w:t xml:space="preserve"> New Delhi: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Pencraft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International</w:t>
      </w:r>
      <w:ins w:id="80" w:author="Elizabeth Northup" w:date="2013-10-09T13:45:00Z">
        <w:r w:rsidR="008A1769">
          <w:rPr>
            <w:rFonts w:ascii="Georgia" w:hAnsi="Georgia" w:cs="Times New Roman"/>
            <w:sz w:val="24"/>
            <w:szCs w:val="24"/>
          </w:rPr>
          <w:t>.</w:t>
        </w:r>
      </w:ins>
    </w:p>
    <w:p w14:paraId="5E2C895C" w14:textId="3E37D854" w:rsidR="009935AB" w:rsidRPr="0048741D" w:rsidRDefault="009935AB" w:rsidP="009935AB">
      <w:pPr>
        <w:spacing w:after="0" w:line="240" w:lineRule="auto"/>
        <w:rPr>
          <w:rFonts w:ascii="Georgia" w:hAnsi="Georgia" w:cs="Times New Roman"/>
          <w:sz w:val="24"/>
          <w:szCs w:val="24"/>
        </w:rPr>
      </w:pPr>
      <w:proofErr w:type="spellStart"/>
      <w:r w:rsidRPr="0048741D">
        <w:rPr>
          <w:rFonts w:ascii="Georgia" w:hAnsi="Georgia" w:cs="Times New Roman"/>
          <w:sz w:val="24"/>
          <w:szCs w:val="24"/>
        </w:rPr>
        <w:t>Nagaraj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D.</w:t>
      </w:r>
      <w:ins w:id="81" w:author="Elizabeth Northup" w:date="2013-10-09T13:45:00Z">
        <w:r w:rsidR="008A1769">
          <w:rPr>
            <w:rFonts w:ascii="Georgia" w:hAnsi="Georgia" w:cs="Times New Roman"/>
            <w:sz w:val="24"/>
            <w:szCs w:val="24"/>
          </w:rPr>
          <w:t xml:space="preserve"> </w:t>
        </w:r>
      </w:ins>
      <w:r w:rsidRPr="0048741D">
        <w:rPr>
          <w:rFonts w:ascii="Georgia" w:hAnsi="Georgia" w:cs="Times New Roman"/>
          <w:sz w:val="24"/>
          <w:szCs w:val="24"/>
        </w:rPr>
        <w:t xml:space="preserve">R. (2012). </w:t>
      </w:r>
      <w:r w:rsidRPr="0048741D">
        <w:rPr>
          <w:rFonts w:ascii="Georgia" w:hAnsi="Georgia" w:cs="Times New Roman"/>
          <w:i/>
          <w:sz w:val="24"/>
          <w:szCs w:val="24"/>
        </w:rPr>
        <w:t>Listening to the Loom</w:t>
      </w:r>
      <w:ins w:id="82" w:author="Elizabeth Northup" w:date="2013-10-09T13:45:00Z">
        <w:r w:rsidR="008A1769">
          <w:rPr>
            <w:rFonts w:ascii="Georgia" w:hAnsi="Georgia" w:cs="Times New Roman"/>
            <w:sz w:val="24"/>
            <w:szCs w:val="24"/>
          </w:rPr>
          <w:t>,</w:t>
        </w:r>
      </w:ins>
      <w:del w:id="83" w:author="Elizabeth Northup" w:date="2013-10-09T13:45:00Z">
        <w:r w:rsidRPr="0048741D" w:rsidDel="008A1769">
          <w:rPr>
            <w:rFonts w:ascii="Georgia" w:hAnsi="Georgia" w:cs="Times New Roman"/>
            <w:sz w:val="24"/>
            <w:szCs w:val="24"/>
          </w:rPr>
          <w:delText>.</w:delText>
        </w:r>
      </w:del>
      <w:r w:rsidRPr="0048741D">
        <w:rPr>
          <w:rFonts w:ascii="Georgia" w:hAnsi="Georgia" w:cs="Times New Roman"/>
          <w:sz w:val="24"/>
          <w:szCs w:val="24"/>
        </w:rPr>
        <w:t xml:space="preserve"> New Delhi: Permanent Black</w:t>
      </w:r>
      <w:ins w:id="84" w:author="Elizabeth Northup" w:date="2013-10-09T13:45:00Z">
        <w:r w:rsidR="008A1769">
          <w:rPr>
            <w:rFonts w:ascii="Georgia" w:hAnsi="Georgia" w:cs="Times New Roman"/>
            <w:sz w:val="24"/>
            <w:szCs w:val="24"/>
          </w:rPr>
          <w:t>.</w:t>
        </w:r>
      </w:ins>
    </w:p>
    <w:p w14:paraId="6D9E8541" w14:textId="77777777" w:rsidR="00A95EAF" w:rsidRPr="0048741D" w:rsidRDefault="00A95EAF" w:rsidP="009935AB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p w14:paraId="756B11F6" w14:textId="77777777" w:rsidR="00C7491F" w:rsidRPr="0048741D" w:rsidRDefault="00C7491F" w:rsidP="00696465">
      <w:pPr>
        <w:spacing w:after="0" w:line="240" w:lineRule="auto"/>
        <w:rPr>
          <w:rFonts w:ascii="Georgia" w:hAnsi="Georgia"/>
          <w:sz w:val="24"/>
          <w:szCs w:val="24"/>
        </w:rPr>
      </w:pPr>
    </w:p>
    <w:p w14:paraId="279CF43E" w14:textId="77777777" w:rsidR="006D0876" w:rsidRPr="0048741D" w:rsidRDefault="00D3123E" w:rsidP="00696465">
      <w:pPr>
        <w:spacing w:after="0" w:line="240" w:lineRule="auto"/>
        <w:rPr>
          <w:rFonts w:ascii="Georgia" w:hAnsi="Georgia" w:cs="Times New Roman"/>
          <w:b/>
          <w:sz w:val="24"/>
          <w:szCs w:val="24"/>
        </w:rPr>
      </w:pPr>
      <w:r w:rsidRPr="0048741D">
        <w:rPr>
          <w:rFonts w:ascii="Georgia" w:hAnsi="Georgia" w:cs="Times New Roman"/>
          <w:b/>
          <w:sz w:val="24"/>
          <w:szCs w:val="24"/>
        </w:rPr>
        <w:t>Selected Works in English Translation:</w:t>
      </w:r>
    </w:p>
    <w:p w14:paraId="4B52BB53" w14:textId="7F72ECC6" w:rsidR="00D3123E" w:rsidRPr="0048741D" w:rsidRDefault="00D3123E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proofErr w:type="spellStart"/>
      <w:r w:rsidRPr="0048741D">
        <w:rPr>
          <w:rFonts w:ascii="Georgia" w:hAnsi="Georgia" w:cs="Times New Roman"/>
          <w:i/>
          <w:sz w:val="24"/>
          <w:szCs w:val="24"/>
        </w:rPr>
        <w:t>Samskara</w:t>
      </w:r>
      <w:proofErr w:type="spellEnd"/>
      <w:r w:rsidRPr="0048741D">
        <w:rPr>
          <w:rFonts w:ascii="Georgia" w:hAnsi="Georgia" w:cs="Times New Roman"/>
          <w:i/>
          <w:sz w:val="24"/>
          <w:szCs w:val="24"/>
        </w:rPr>
        <w:t>: A Rite for a Dead Man</w:t>
      </w:r>
      <w:r w:rsidRPr="0048741D">
        <w:rPr>
          <w:rFonts w:ascii="Georgia" w:hAnsi="Georgia" w:cs="Times New Roman"/>
          <w:sz w:val="24"/>
          <w:szCs w:val="24"/>
        </w:rPr>
        <w:t xml:space="preserve"> (Translated by A.K.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Ramanujan</w:t>
      </w:r>
      <w:proofErr w:type="spellEnd"/>
      <w:ins w:id="85" w:author="Elizabeth Northup" w:date="2013-10-09T13:46:00Z">
        <w:r w:rsidR="008A1769">
          <w:rPr>
            <w:rFonts w:ascii="Georgia" w:hAnsi="Georgia" w:cs="Times New Roman"/>
            <w:sz w:val="24"/>
            <w:szCs w:val="24"/>
          </w:rPr>
          <w:t xml:space="preserve">, </w:t>
        </w:r>
      </w:ins>
      <w:del w:id="86" w:author="Elizabeth Northup" w:date="2013-10-09T13:46:00Z">
        <w:r w:rsidRPr="0048741D" w:rsidDel="008A1769">
          <w:rPr>
            <w:rFonts w:ascii="Georgia" w:hAnsi="Georgia" w:cs="Times New Roman"/>
            <w:sz w:val="24"/>
            <w:szCs w:val="24"/>
          </w:rPr>
          <w:delText xml:space="preserve"> – </w:delText>
        </w:r>
      </w:del>
      <w:r w:rsidRPr="0048741D">
        <w:rPr>
          <w:rFonts w:ascii="Georgia" w:hAnsi="Georgia" w:cs="Times New Roman"/>
          <w:sz w:val="24"/>
          <w:szCs w:val="24"/>
        </w:rPr>
        <w:t>1978)</w:t>
      </w:r>
    </w:p>
    <w:p w14:paraId="3FE93FF6" w14:textId="76F25519" w:rsidR="00F774E9" w:rsidRPr="0048741D" w:rsidRDefault="00F774E9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48741D">
        <w:rPr>
          <w:rFonts w:ascii="Georgia" w:hAnsi="Georgia" w:cs="Times New Roman"/>
          <w:i/>
          <w:sz w:val="24"/>
          <w:szCs w:val="24"/>
        </w:rPr>
        <w:t>Awasthe</w:t>
      </w:r>
      <w:proofErr w:type="spellEnd"/>
      <w:r w:rsidRPr="0048741D">
        <w:rPr>
          <w:rFonts w:ascii="Georgia" w:hAnsi="Georgia" w:cs="Times New Roman"/>
          <w:i/>
          <w:sz w:val="24"/>
          <w:szCs w:val="24"/>
        </w:rPr>
        <w:t xml:space="preserve"> </w:t>
      </w:r>
      <w:r w:rsidRPr="0048741D">
        <w:rPr>
          <w:rFonts w:ascii="Georgia" w:hAnsi="Georgia" w:cs="Times New Roman"/>
          <w:sz w:val="24"/>
          <w:szCs w:val="24"/>
        </w:rPr>
        <w:t>:</w:t>
      </w:r>
      <w:proofErr w:type="gramEnd"/>
      <w:r w:rsidRPr="0048741D">
        <w:rPr>
          <w:rFonts w:ascii="Georgia" w:hAnsi="Georgia" w:cs="Times New Roman"/>
          <w:sz w:val="24"/>
          <w:szCs w:val="24"/>
        </w:rPr>
        <w:t xml:space="preserve"> The Condition (Translated by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Shantinath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Desai</w:t>
      </w:r>
      <w:ins w:id="87" w:author="Elizabeth Northup" w:date="2013-10-09T13:46:00Z">
        <w:r w:rsidR="008A1769">
          <w:rPr>
            <w:rFonts w:ascii="Georgia" w:hAnsi="Georgia" w:cs="Times New Roman"/>
            <w:sz w:val="24"/>
            <w:szCs w:val="24"/>
          </w:rPr>
          <w:t xml:space="preserve">, </w:t>
        </w:r>
      </w:ins>
      <w:del w:id="88" w:author="Elizabeth Northup" w:date="2013-10-09T13:46:00Z">
        <w:r w:rsidRPr="0048741D" w:rsidDel="008A1769">
          <w:rPr>
            <w:rFonts w:ascii="Georgia" w:hAnsi="Georgia" w:cs="Times New Roman"/>
            <w:sz w:val="24"/>
            <w:szCs w:val="24"/>
          </w:rPr>
          <w:delText xml:space="preserve"> – </w:delText>
        </w:r>
      </w:del>
      <w:r w:rsidRPr="0048741D">
        <w:rPr>
          <w:rFonts w:ascii="Georgia" w:hAnsi="Georgia" w:cs="Times New Roman"/>
          <w:sz w:val="24"/>
          <w:szCs w:val="24"/>
        </w:rPr>
        <w:t>1990)</w:t>
      </w:r>
    </w:p>
    <w:p w14:paraId="72478DEA" w14:textId="49B792F2" w:rsidR="00D3123E" w:rsidRPr="0048741D" w:rsidRDefault="00D3123E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i/>
          <w:sz w:val="24"/>
          <w:szCs w:val="24"/>
        </w:rPr>
        <w:t>Stallion of the Sun and Other Stories</w:t>
      </w:r>
      <w:r w:rsidRPr="0048741D">
        <w:rPr>
          <w:rFonts w:ascii="Georgia" w:hAnsi="Georgia" w:cs="Times New Roman"/>
          <w:sz w:val="24"/>
          <w:szCs w:val="24"/>
        </w:rPr>
        <w:t xml:space="preserve"> (Translated by Narayan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Hegde</w:t>
      </w:r>
      <w:proofErr w:type="spellEnd"/>
      <w:ins w:id="89" w:author="Elizabeth Northup" w:date="2013-10-09T13:46:00Z">
        <w:r w:rsidR="008A1769">
          <w:rPr>
            <w:rFonts w:ascii="Georgia" w:hAnsi="Georgia" w:cs="Times New Roman"/>
            <w:sz w:val="24"/>
            <w:szCs w:val="24"/>
          </w:rPr>
          <w:t xml:space="preserve">, </w:t>
        </w:r>
      </w:ins>
      <w:del w:id="90" w:author="Elizabeth Northup" w:date="2013-10-09T13:46:00Z">
        <w:r w:rsidRPr="0048741D" w:rsidDel="008A1769">
          <w:rPr>
            <w:rFonts w:ascii="Georgia" w:hAnsi="Georgia" w:cs="Times New Roman"/>
            <w:sz w:val="24"/>
            <w:szCs w:val="24"/>
          </w:rPr>
          <w:delText xml:space="preserve"> – </w:delText>
        </w:r>
      </w:del>
      <w:r w:rsidRPr="0048741D">
        <w:rPr>
          <w:rFonts w:ascii="Georgia" w:hAnsi="Georgia" w:cs="Times New Roman"/>
          <w:sz w:val="24"/>
          <w:szCs w:val="24"/>
        </w:rPr>
        <w:t>1999)</w:t>
      </w:r>
    </w:p>
    <w:p w14:paraId="3E1C4A23" w14:textId="228D394A" w:rsidR="00D3123E" w:rsidRPr="0048741D" w:rsidRDefault="00D3123E" w:rsidP="00D3123E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i/>
          <w:sz w:val="24"/>
          <w:szCs w:val="24"/>
        </w:rPr>
        <w:t xml:space="preserve">U.R. </w:t>
      </w:r>
      <w:proofErr w:type="spellStart"/>
      <w:r w:rsidRPr="0048741D">
        <w:rPr>
          <w:rFonts w:ascii="Georgia" w:hAnsi="Georgia" w:cs="Times New Roman"/>
          <w:i/>
          <w:sz w:val="24"/>
          <w:szCs w:val="24"/>
        </w:rPr>
        <w:t>Ananthamurthy</w:t>
      </w:r>
      <w:proofErr w:type="spellEnd"/>
      <w:r w:rsidRPr="0048741D">
        <w:rPr>
          <w:rFonts w:ascii="Georgia" w:hAnsi="Georgia" w:cs="Times New Roman"/>
          <w:i/>
          <w:sz w:val="24"/>
          <w:szCs w:val="24"/>
        </w:rPr>
        <w:t xml:space="preserve"> Omnibus</w:t>
      </w:r>
      <w:r w:rsidRPr="0048741D">
        <w:rPr>
          <w:rFonts w:ascii="Georgia" w:hAnsi="Georgia" w:cs="Times New Roman"/>
          <w:sz w:val="24"/>
          <w:szCs w:val="24"/>
        </w:rPr>
        <w:t xml:space="preserve"> (</w:t>
      </w:r>
      <w:r w:rsidR="00620BB5" w:rsidRPr="0048741D">
        <w:rPr>
          <w:rFonts w:ascii="Georgia" w:hAnsi="Georgia" w:cs="Times New Roman"/>
          <w:sz w:val="24"/>
          <w:szCs w:val="24"/>
        </w:rPr>
        <w:t xml:space="preserve">Edited by Manu </w:t>
      </w:r>
      <w:proofErr w:type="spellStart"/>
      <w:r w:rsidR="00620BB5" w:rsidRPr="0048741D">
        <w:rPr>
          <w:rFonts w:ascii="Georgia" w:hAnsi="Georgia" w:cs="Times New Roman"/>
          <w:sz w:val="24"/>
          <w:szCs w:val="24"/>
        </w:rPr>
        <w:t>Chakravarthy</w:t>
      </w:r>
      <w:proofErr w:type="spellEnd"/>
      <w:ins w:id="91" w:author="Elizabeth Northup" w:date="2013-10-09T13:46:00Z">
        <w:r w:rsidR="008A1769">
          <w:rPr>
            <w:rFonts w:ascii="Georgia" w:hAnsi="Georgia" w:cs="Times New Roman"/>
            <w:sz w:val="24"/>
            <w:szCs w:val="24"/>
          </w:rPr>
          <w:t xml:space="preserve">, </w:t>
        </w:r>
      </w:ins>
      <w:del w:id="92" w:author="Elizabeth Northup" w:date="2013-10-09T13:46:00Z">
        <w:r w:rsidR="00E95F7A" w:rsidRPr="0048741D" w:rsidDel="008A1769">
          <w:rPr>
            <w:rFonts w:ascii="Georgia" w:hAnsi="Georgia" w:cs="Times New Roman"/>
            <w:sz w:val="24"/>
            <w:szCs w:val="24"/>
          </w:rPr>
          <w:delText xml:space="preserve"> - </w:delText>
        </w:r>
      </w:del>
      <w:r w:rsidRPr="0048741D">
        <w:rPr>
          <w:rFonts w:ascii="Georgia" w:hAnsi="Georgia" w:cs="Times New Roman"/>
          <w:sz w:val="24"/>
          <w:szCs w:val="24"/>
        </w:rPr>
        <w:t>2008)</w:t>
      </w:r>
    </w:p>
    <w:p w14:paraId="5E54EB91" w14:textId="1EDB8A86" w:rsidR="00D3123E" w:rsidRPr="0048741D" w:rsidRDefault="00D3123E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proofErr w:type="spellStart"/>
      <w:r w:rsidRPr="0048741D">
        <w:rPr>
          <w:rFonts w:ascii="Georgia" w:hAnsi="Georgia" w:cs="Times New Roman"/>
          <w:i/>
          <w:sz w:val="24"/>
          <w:szCs w:val="24"/>
        </w:rPr>
        <w:t>Bharathipura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(Translated by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Sush</w:t>
      </w:r>
      <w:r w:rsidR="00E52A7E" w:rsidRPr="0048741D">
        <w:rPr>
          <w:rFonts w:ascii="Georgia" w:hAnsi="Georgia" w:cs="Times New Roman"/>
          <w:sz w:val="24"/>
          <w:szCs w:val="24"/>
        </w:rPr>
        <w:t>ee</w:t>
      </w:r>
      <w:r w:rsidRPr="0048741D">
        <w:rPr>
          <w:rFonts w:ascii="Georgia" w:hAnsi="Georgia" w:cs="Times New Roman"/>
          <w:sz w:val="24"/>
          <w:szCs w:val="24"/>
        </w:rPr>
        <w:t>la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Punitha</w:t>
      </w:r>
      <w:proofErr w:type="spellEnd"/>
      <w:ins w:id="93" w:author="Elizabeth Northup" w:date="2013-10-09T13:46:00Z">
        <w:r w:rsidR="008A1769">
          <w:rPr>
            <w:rFonts w:ascii="Georgia" w:hAnsi="Georgia" w:cs="Times New Roman"/>
            <w:sz w:val="24"/>
            <w:szCs w:val="24"/>
          </w:rPr>
          <w:t xml:space="preserve">, </w:t>
        </w:r>
      </w:ins>
      <w:del w:id="94" w:author="Elizabeth Northup" w:date="2013-10-09T13:46:00Z">
        <w:r w:rsidRPr="0048741D" w:rsidDel="008A1769">
          <w:rPr>
            <w:rFonts w:ascii="Georgia" w:hAnsi="Georgia" w:cs="Times New Roman"/>
            <w:sz w:val="24"/>
            <w:szCs w:val="24"/>
          </w:rPr>
          <w:delText xml:space="preserve"> – </w:delText>
        </w:r>
      </w:del>
      <w:r w:rsidRPr="0048741D">
        <w:rPr>
          <w:rFonts w:ascii="Georgia" w:hAnsi="Georgia" w:cs="Times New Roman"/>
          <w:sz w:val="24"/>
          <w:szCs w:val="24"/>
        </w:rPr>
        <w:t>2010)</w:t>
      </w:r>
    </w:p>
    <w:p w14:paraId="7ADE051F" w14:textId="77777777" w:rsidR="005E776B" w:rsidRPr="0048741D" w:rsidRDefault="005E776B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p w14:paraId="3277623C" w14:textId="103E626D" w:rsidR="005E776B" w:rsidRPr="0048741D" w:rsidRDefault="005E776B" w:rsidP="00696465">
      <w:pPr>
        <w:spacing w:after="0" w:line="240" w:lineRule="auto"/>
        <w:rPr>
          <w:rFonts w:ascii="Georgia" w:hAnsi="Georgia" w:cs="Times New Roman"/>
          <w:b/>
          <w:sz w:val="24"/>
          <w:szCs w:val="24"/>
        </w:rPr>
      </w:pPr>
      <w:r w:rsidRPr="0048741D">
        <w:rPr>
          <w:rFonts w:ascii="Georgia" w:hAnsi="Georgia" w:cs="Times New Roman"/>
          <w:b/>
          <w:sz w:val="24"/>
          <w:szCs w:val="24"/>
        </w:rPr>
        <w:t>Timeline of life</w:t>
      </w:r>
      <w:r w:rsidR="00C15275" w:rsidRPr="0048741D">
        <w:rPr>
          <w:rFonts w:ascii="Georgia" w:hAnsi="Georgia" w:cs="Times New Roman"/>
          <w:b/>
          <w:sz w:val="24"/>
          <w:szCs w:val="24"/>
        </w:rPr>
        <w:t xml:space="preserve"> and career</w:t>
      </w:r>
    </w:p>
    <w:p w14:paraId="290067E6" w14:textId="77777777" w:rsidR="00C21469" w:rsidRPr="0048741D" w:rsidRDefault="00C21469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</w:rPr>
        <w:t>1932 – Born</w:t>
      </w:r>
    </w:p>
    <w:p w14:paraId="0F9E9CB4" w14:textId="77777777" w:rsidR="00944466" w:rsidRPr="0048741D" w:rsidRDefault="00944466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</w:rPr>
        <w:t xml:space="preserve">1956 – </w:t>
      </w:r>
      <w:r w:rsidR="00953662" w:rsidRPr="0048741D">
        <w:rPr>
          <w:rFonts w:ascii="Georgia" w:hAnsi="Georgia" w:cs="Times New Roman"/>
          <w:sz w:val="24"/>
          <w:szCs w:val="24"/>
        </w:rPr>
        <w:t>Is a</w:t>
      </w:r>
      <w:r w:rsidRPr="0048741D">
        <w:rPr>
          <w:rFonts w:ascii="Georgia" w:hAnsi="Georgia" w:cs="Times New Roman"/>
          <w:sz w:val="24"/>
          <w:szCs w:val="24"/>
        </w:rPr>
        <w:t xml:space="preserve">ppointed Lecturer of English </w:t>
      </w:r>
    </w:p>
    <w:p w14:paraId="52EE5711" w14:textId="77777777" w:rsidR="00192D43" w:rsidRPr="0048741D" w:rsidRDefault="00944466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</w:rPr>
        <w:t>1966 – Earn</w:t>
      </w:r>
      <w:r w:rsidR="00953662" w:rsidRPr="0048741D">
        <w:rPr>
          <w:rFonts w:ascii="Georgia" w:hAnsi="Georgia" w:cs="Times New Roman"/>
          <w:sz w:val="24"/>
          <w:szCs w:val="24"/>
        </w:rPr>
        <w:t>s</w:t>
      </w:r>
      <w:r w:rsidRPr="0048741D">
        <w:rPr>
          <w:rFonts w:ascii="Georgia" w:hAnsi="Georgia" w:cs="Times New Roman"/>
          <w:sz w:val="24"/>
          <w:szCs w:val="24"/>
        </w:rPr>
        <w:t xml:space="preserve"> a Ph</w:t>
      </w:r>
      <w:del w:id="95" w:author="Elizabeth Northup" w:date="2013-10-09T13:48:00Z">
        <w:r w:rsidRPr="0048741D" w:rsidDel="008A1769">
          <w:rPr>
            <w:rFonts w:ascii="Georgia" w:hAnsi="Georgia" w:cs="Times New Roman"/>
            <w:sz w:val="24"/>
            <w:szCs w:val="24"/>
          </w:rPr>
          <w:delText>.</w:delText>
        </w:r>
      </w:del>
      <w:r w:rsidRPr="0048741D">
        <w:rPr>
          <w:rFonts w:ascii="Georgia" w:hAnsi="Georgia" w:cs="Times New Roman"/>
          <w:sz w:val="24"/>
          <w:szCs w:val="24"/>
        </w:rPr>
        <w:t>D</w:t>
      </w:r>
      <w:bookmarkStart w:id="96" w:name="_GoBack"/>
      <w:bookmarkEnd w:id="96"/>
      <w:del w:id="97" w:author="Elizabeth Northup" w:date="2013-10-09T13:48:00Z">
        <w:r w:rsidRPr="0048741D" w:rsidDel="008A1769">
          <w:rPr>
            <w:rFonts w:ascii="Georgia" w:hAnsi="Georgia" w:cs="Times New Roman"/>
            <w:sz w:val="24"/>
            <w:szCs w:val="24"/>
          </w:rPr>
          <w:delText>.</w:delText>
        </w:r>
      </w:del>
      <w:r w:rsidRPr="0048741D">
        <w:rPr>
          <w:rFonts w:ascii="Georgia" w:hAnsi="Georgia" w:cs="Times New Roman"/>
          <w:sz w:val="24"/>
          <w:szCs w:val="24"/>
        </w:rPr>
        <w:t xml:space="preserve"> from the University of Birmingham, U.K.</w:t>
      </w:r>
    </w:p>
    <w:p w14:paraId="1C8F116D" w14:textId="77777777" w:rsidR="00192D43" w:rsidRPr="0048741D" w:rsidRDefault="00192D43" w:rsidP="00696465">
      <w:pPr>
        <w:spacing w:after="0" w:line="240" w:lineRule="auto"/>
        <w:rPr>
          <w:rFonts w:ascii="Georgia" w:hAnsi="Georgia" w:cs="Times New Roman"/>
          <w:sz w:val="24"/>
          <w:szCs w:val="24"/>
          <w:shd w:val="clear" w:color="auto" w:fill="FFFFFF"/>
        </w:rPr>
      </w:pPr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1992 </w:t>
      </w:r>
      <w:r w:rsidR="00953662" w:rsidRPr="0048741D">
        <w:rPr>
          <w:rFonts w:ascii="Georgia" w:hAnsi="Georgia" w:cs="Times New Roman"/>
          <w:sz w:val="24"/>
          <w:szCs w:val="24"/>
          <w:shd w:val="clear" w:color="auto" w:fill="FFFFFF"/>
        </w:rPr>
        <w:t>–</w:t>
      </w:r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 </w:t>
      </w:r>
      <w:r w:rsidR="00953662"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Is appointed </w:t>
      </w:r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Chairman of the National Book Trust of India </w:t>
      </w:r>
    </w:p>
    <w:p w14:paraId="379C4BCE" w14:textId="77777777" w:rsidR="00192D43" w:rsidRPr="0048741D" w:rsidRDefault="00192D43" w:rsidP="00192D43">
      <w:pPr>
        <w:spacing w:after="0" w:line="240" w:lineRule="auto"/>
        <w:rPr>
          <w:rFonts w:ascii="Georgia" w:hAnsi="Georgia" w:cs="Times New Roman"/>
          <w:sz w:val="24"/>
          <w:szCs w:val="24"/>
          <w:shd w:val="clear" w:color="auto" w:fill="FFFFFF"/>
        </w:rPr>
      </w:pPr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1993 </w:t>
      </w:r>
      <w:r w:rsidR="00953662" w:rsidRPr="0048741D">
        <w:rPr>
          <w:rFonts w:ascii="Georgia" w:hAnsi="Georgia" w:cs="Times New Roman"/>
          <w:sz w:val="24"/>
          <w:szCs w:val="24"/>
          <w:shd w:val="clear" w:color="auto" w:fill="FFFFFF"/>
        </w:rPr>
        <w:t>–</w:t>
      </w:r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 </w:t>
      </w:r>
      <w:r w:rsidR="00953662"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Is appointed </w:t>
      </w:r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President of the </w:t>
      </w:r>
      <w:proofErr w:type="spellStart"/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>Sahitya</w:t>
      </w:r>
      <w:proofErr w:type="spellEnd"/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 Academy </w:t>
      </w:r>
    </w:p>
    <w:p w14:paraId="0214E313" w14:textId="77777777" w:rsidR="00192D43" w:rsidRPr="0048741D" w:rsidRDefault="00192D43" w:rsidP="00192D43">
      <w:pPr>
        <w:spacing w:after="0" w:line="240" w:lineRule="auto"/>
        <w:rPr>
          <w:rFonts w:ascii="Georgia" w:hAnsi="Georgia" w:cs="Times New Roman"/>
          <w:sz w:val="24"/>
          <w:szCs w:val="24"/>
          <w:shd w:val="clear" w:color="auto" w:fill="FFFFFF"/>
        </w:rPr>
      </w:pPr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>1994 – W</w:t>
      </w:r>
      <w:r w:rsidR="00953662" w:rsidRPr="0048741D">
        <w:rPr>
          <w:rFonts w:ascii="Georgia" w:hAnsi="Georgia" w:cs="Times New Roman"/>
          <w:sz w:val="24"/>
          <w:szCs w:val="24"/>
          <w:shd w:val="clear" w:color="auto" w:fill="FFFFFF"/>
        </w:rPr>
        <w:t>ins</w:t>
      </w:r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 the </w:t>
      </w:r>
      <w:proofErr w:type="spellStart"/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>Jnanap</w:t>
      </w:r>
      <w:r w:rsidR="00164850" w:rsidRPr="0048741D">
        <w:rPr>
          <w:rFonts w:ascii="Georgia" w:hAnsi="Georgia" w:cs="Times New Roman"/>
          <w:sz w:val="24"/>
          <w:szCs w:val="24"/>
          <w:shd w:val="clear" w:color="auto" w:fill="FFFFFF"/>
        </w:rPr>
        <w:t>ith</w:t>
      </w:r>
      <w:proofErr w:type="spellEnd"/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 Award</w:t>
      </w:r>
    </w:p>
    <w:p w14:paraId="7657FD15" w14:textId="77777777" w:rsidR="00192D43" w:rsidRPr="0048741D" w:rsidRDefault="00192D43" w:rsidP="00192D43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>1998 – W</w:t>
      </w:r>
      <w:r w:rsidR="00953662" w:rsidRPr="0048741D">
        <w:rPr>
          <w:rFonts w:ascii="Georgia" w:hAnsi="Georgia" w:cs="Times New Roman"/>
          <w:sz w:val="24"/>
          <w:szCs w:val="24"/>
          <w:shd w:val="clear" w:color="auto" w:fill="FFFFFF"/>
        </w:rPr>
        <w:t>ins</w:t>
      </w:r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 the Padma </w:t>
      </w:r>
      <w:proofErr w:type="spellStart"/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>Bhushan</w:t>
      </w:r>
      <w:proofErr w:type="spellEnd"/>
      <w:r w:rsidRPr="0048741D">
        <w:rPr>
          <w:rFonts w:ascii="Georgia" w:hAnsi="Georgia" w:cs="Times New Roman"/>
          <w:sz w:val="24"/>
          <w:szCs w:val="24"/>
          <w:shd w:val="clear" w:color="auto" w:fill="FFFFFF"/>
        </w:rPr>
        <w:t xml:space="preserve"> Award</w:t>
      </w:r>
    </w:p>
    <w:p w14:paraId="2894FCC7" w14:textId="77777777" w:rsidR="00C05F50" w:rsidRPr="0048741D" w:rsidRDefault="00C05F50" w:rsidP="00696465">
      <w:pPr>
        <w:spacing w:after="0" w:line="240" w:lineRule="auto"/>
        <w:rPr>
          <w:rFonts w:ascii="Georgia" w:hAnsi="Georgia" w:cs="Times New Roman"/>
          <w:color w:val="333333"/>
          <w:sz w:val="24"/>
          <w:szCs w:val="24"/>
          <w:shd w:val="clear" w:color="auto" w:fill="FFFFFF"/>
        </w:rPr>
      </w:pPr>
    </w:p>
    <w:p w14:paraId="76B2294B" w14:textId="26294CB5" w:rsidR="00944466" w:rsidRPr="0048741D" w:rsidRDefault="003076D1" w:rsidP="00696465">
      <w:pPr>
        <w:spacing w:after="0" w:line="240" w:lineRule="auto"/>
        <w:rPr>
          <w:rFonts w:ascii="Georgia" w:hAnsi="Georgia" w:cs="Times New Roman"/>
          <w:b/>
          <w:sz w:val="24"/>
          <w:szCs w:val="24"/>
        </w:rPr>
      </w:pPr>
      <w:r w:rsidRPr="0048741D">
        <w:rPr>
          <w:rFonts w:ascii="Georgia" w:hAnsi="Georgia" w:cs="Times New Roman"/>
          <w:b/>
          <w:sz w:val="24"/>
          <w:szCs w:val="24"/>
        </w:rPr>
        <w:t xml:space="preserve">Timeline of </w:t>
      </w:r>
      <w:r w:rsidR="00C15275" w:rsidRPr="0048741D">
        <w:rPr>
          <w:rFonts w:ascii="Georgia" w:hAnsi="Georgia" w:cs="Times New Roman"/>
          <w:b/>
          <w:sz w:val="24"/>
          <w:szCs w:val="24"/>
        </w:rPr>
        <w:t>i</w:t>
      </w:r>
      <w:r w:rsidR="00C05F50" w:rsidRPr="0048741D">
        <w:rPr>
          <w:rFonts w:ascii="Georgia" w:hAnsi="Georgia" w:cs="Times New Roman"/>
          <w:b/>
          <w:sz w:val="24"/>
          <w:szCs w:val="24"/>
        </w:rPr>
        <w:t xml:space="preserve">mportant </w:t>
      </w:r>
      <w:r w:rsidR="00C15275" w:rsidRPr="0048741D">
        <w:rPr>
          <w:rFonts w:ascii="Georgia" w:hAnsi="Georgia" w:cs="Times New Roman"/>
          <w:b/>
          <w:sz w:val="24"/>
          <w:szCs w:val="24"/>
        </w:rPr>
        <w:t>p</w:t>
      </w:r>
      <w:r w:rsidR="00C05F50" w:rsidRPr="0048741D">
        <w:rPr>
          <w:rFonts w:ascii="Georgia" w:hAnsi="Georgia" w:cs="Times New Roman"/>
          <w:b/>
          <w:sz w:val="24"/>
          <w:szCs w:val="24"/>
        </w:rPr>
        <w:t>ublications</w:t>
      </w:r>
    </w:p>
    <w:p w14:paraId="2BE71BA2" w14:textId="77777777" w:rsidR="003076D1" w:rsidRPr="0048741D" w:rsidRDefault="00C05F50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</w:rPr>
        <w:t xml:space="preserve">1965 –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Samskara</w:t>
      </w:r>
      <w:proofErr w:type="spellEnd"/>
    </w:p>
    <w:p w14:paraId="5C1BD337" w14:textId="77777777" w:rsidR="00C05F50" w:rsidRPr="0048741D" w:rsidRDefault="00C05F50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</w:rPr>
        <w:t xml:space="preserve">1973 –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Bharathipura</w:t>
      </w:r>
      <w:proofErr w:type="spellEnd"/>
    </w:p>
    <w:p w14:paraId="3282DC1E" w14:textId="77777777" w:rsidR="00C05F50" w:rsidRPr="0048741D" w:rsidRDefault="00C05F50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</w:rPr>
        <w:t xml:space="preserve">1974 -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Pragne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mattu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Parisara</w:t>
      </w:r>
      <w:proofErr w:type="spellEnd"/>
    </w:p>
    <w:p w14:paraId="61433D65" w14:textId="77777777" w:rsidR="00C05F50" w:rsidRPr="0048741D" w:rsidRDefault="00C05F50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</w:rPr>
        <w:t xml:space="preserve">1979 –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Suryana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Kudure</w:t>
      </w:r>
      <w:proofErr w:type="spellEnd"/>
    </w:p>
    <w:p w14:paraId="6B972501" w14:textId="77777777" w:rsidR="00A82235" w:rsidRPr="0048741D" w:rsidRDefault="00A82235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</w:rPr>
        <w:t xml:space="preserve">1989 –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Purvapara</w:t>
      </w:r>
      <w:proofErr w:type="spellEnd"/>
    </w:p>
    <w:p w14:paraId="207384FC" w14:textId="77777777" w:rsidR="00A82235" w:rsidRPr="0048741D" w:rsidRDefault="00A82235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</w:rPr>
        <w:t xml:space="preserve">1994 –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Bhava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and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Awasthe</w:t>
      </w:r>
      <w:proofErr w:type="spellEnd"/>
    </w:p>
    <w:p w14:paraId="0AC18780" w14:textId="77777777" w:rsidR="00A82235" w:rsidRPr="0048741D" w:rsidRDefault="00A82235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  <w:r w:rsidRPr="0048741D">
        <w:rPr>
          <w:rFonts w:ascii="Georgia" w:hAnsi="Georgia" w:cs="Times New Roman"/>
          <w:sz w:val="24"/>
          <w:szCs w:val="24"/>
        </w:rPr>
        <w:t xml:space="preserve">2012 –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Preethi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Mruthyu</w:t>
      </w:r>
      <w:proofErr w:type="spellEnd"/>
      <w:r w:rsidRPr="0048741D">
        <w:rPr>
          <w:rFonts w:ascii="Georgia" w:hAnsi="Georgia" w:cs="Times New Roman"/>
          <w:sz w:val="24"/>
          <w:szCs w:val="24"/>
        </w:rPr>
        <w:t xml:space="preserve"> </w:t>
      </w:r>
      <w:proofErr w:type="spellStart"/>
      <w:r w:rsidRPr="0048741D">
        <w:rPr>
          <w:rFonts w:ascii="Georgia" w:hAnsi="Georgia" w:cs="Times New Roman"/>
          <w:sz w:val="24"/>
          <w:szCs w:val="24"/>
        </w:rPr>
        <w:t>Bhaya</w:t>
      </w:r>
      <w:proofErr w:type="spellEnd"/>
    </w:p>
    <w:p w14:paraId="3D77E5B5" w14:textId="77777777" w:rsidR="00A82235" w:rsidRPr="0048741D" w:rsidRDefault="00A82235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p w14:paraId="3BB4310A" w14:textId="77777777" w:rsidR="00C05F50" w:rsidRPr="0048741D" w:rsidRDefault="00C05F50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p w14:paraId="0ACA0FC6" w14:textId="77777777" w:rsidR="00C05F50" w:rsidRPr="0048741D" w:rsidRDefault="00C05F50" w:rsidP="00696465">
      <w:pPr>
        <w:spacing w:after="0" w:line="240" w:lineRule="auto"/>
        <w:rPr>
          <w:rFonts w:ascii="Georgia" w:hAnsi="Georgia" w:cs="Times New Roman"/>
          <w:sz w:val="24"/>
          <w:szCs w:val="24"/>
        </w:rPr>
      </w:pPr>
    </w:p>
    <w:sectPr w:rsidR="00C05F50" w:rsidRPr="0048741D" w:rsidSect="00FF2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7" w:author="Elizabeth Northup" w:date="2013-10-09T13:45:00Z" w:initials="EN">
    <w:p w14:paraId="09DE74B8" w14:textId="7C897514" w:rsidR="008A1769" w:rsidRDefault="008A1769">
      <w:pPr>
        <w:pStyle w:val="CommentText"/>
      </w:pPr>
      <w:r>
        <w:rPr>
          <w:rStyle w:val="CommentReference"/>
        </w:rPr>
        <w:annotationRef/>
      </w:r>
      <w:r>
        <w:t>Please list all authors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revisionView w:markup="0" w:insDel="0" w:formatting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F20"/>
    <w:rsid w:val="0004455C"/>
    <w:rsid w:val="00050B25"/>
    <w:rsid w:val="00164850"/>
    <w:rsid w:val="00192D43"/>
    <w:rsid w:val="001A28FD"/>
    <w:rsid w:val="00206277"/>
    <w:rsid w:val="00231AD3"/>
    <w:rsid w:val="0024189A"/>
    <w:rsid w:val="00251CA4"/>
    <w:rsid w:val="002F0366"/>
    <w:rsid w:val="003076D1"/>
    <w:rsid w:val="00310E31"/>
    <w:rsid w:val="00321B5A"/>
    <w:rsid w:val="00350F35"/>
    <w:rsid w:val="00392DE3"/>
    <w:rsid w:val="003C11AD"/>
    <w:rsid w:val="003C47E6"/>
    <w:rsid w:val="0048741D"/>
    <w:rsid w:val="004C7E42"/>
    <w:rsid w:val="0055084F"/>
    <w:rsid w:val="00580D25"/>
    <w:rsid w:val="005D13CA"/>
    <w:rsid w:val="005E776B"/>
    <w:rsid w:val="005F6535"/>
    <w:rsid w:val="00607E98"/>
    <w:rsid w:val="00620BB5"/>
    <w:rsid w:val="0067146D"/>
    <w:rsid w:val="00685270"/>
    <w:rsid w:val="00687B07"/>
    <w:rsid w:val="00696465"/>
    <w:rsid w:val="006D0876"/>
    <w:rsid w:val="006E0657"/>
    <w:rsid w:val="007156D0"/>
    <w:rsid w:val="00772D78"/>
    <w:rsid w:val="007B0D0B"/>
    <w:rsid w:val="007C3E56"/>
    <w:rsid w:val="007E669E"/>
    <w:rsid w:val="008108B9"/>
    <w:rsid w:val="00837892"/>
    <w:rsid w:val="008A1769"/>
    <w:rsid w:val="008B1F91"/>
    <w:rsid w:val="00902E23"/>
    <w:rsid w:val="00916866"/>
    <w:rsid w:val="00941282"/>
    <w:rsid w:val="00944466"/>
    <w:rsid w:val="00953662"/>
    <w:rsid w:val="00953C85"/>
    <w:rsid w:val="009871B3"/>
    <w:rsid w:val="009935AB"/>
    <w:rsid w:val="009A3C2B"/>
    <w:rsid w:val="00A1085B"/>
    <w:rsid w:val="00A43E0D"/>
    <w:rsid w:val="00A4682C"/>
    <w:rsid w:val="00A4765E"/>
    <w:rsid w:val="00A63718"/>
    <w:rsid w:val="00A82235"/>
    <w:rsid w:val="00A95EAF"/>
    <w:rsid w:val="00AD2999"/>
    <w:rsid w:val="00AE7750"/>
    <w:rsid w:val="00AF74B7"/>
    <w:rsid w:val="00B10DA0"/>
    <w:rsid w:val="00B1625A"/>
    <w:rsid w:val="00B33437"/>
    <w:rsid w:val="00B42AD7"/>
    <w:rsid w:val="00B753B7"/>
    <w:rsid w:val="00C03BB5"/>
    <w:rsid w:val="00C05F50"/>
    <w:rsid w:val="00C15275"/>
    <w:rsid w:val="00C21469"/>
    <w:rsid w:val="00C71B59"/>
    <w:rsid w:val="00C73129"/>
    <w:rsid w:val="00C7491F"/>
    <w:rsid w:val="00C818B8"/>
    <w:rsid w:val="00C90D31"/>
    <w:rsid w:val="00D24018"/>
    <w:rsid w:val="00D3123E"/>
    <w:rsid w:val="00D772C8"/>
    <w:rsid w:val="00D86C88"/>
    <w:rsid w:val="00E52A7E"/>
    <w:rsid w:val="00E850C7"/>
    <w:rsid w:val="00E95F7A"/>
    <w:rsid w:val="00ED4DF1"/>
    <w:rsid w:val="00EF1F20"/>
    <w:rsid w:val="00F133CE"/>
    <w:rsid w:val="00F46774"/>
    <w:rsid w:val="00F774E9"/>
    <w:rsid w:val="00FC1D0D"/>
    <w:rsid w:val="00FE45B0"/>
    <w:rsid w:val="00FF2976"/>
    <w:rsid w:val="00FF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BC35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F2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F1F20"/>
    <w:rPr>
      <w:b/>
      <w:bCs/>
    </w:rPr>
  </w:style>
  <w:style w:type="character" w:styleId="Emphasis">
    <w:name w:val="Emphasis"/>
    <w:basedOn w:val="DefaultParagraphFont"/>
    <w:uiPriority w:val="20"/>
    <w:qFormat/>
    <w:rsid w:val="00EF1F20"/>
    <w:rPr>
      <w:i/>
      <w:iCs/>
    </w:rPr>
  </w:style>
  <w:style w:type="character" w:styleId="Hyperlink">
    <w:name w:val="Hyperlink"/>
    <w:basedOn w:val="DefaultParagraphFont"/>
    <w:uiPriority w:val="99"/>
    <w:unhideWhenUsed/>
    <w:rsid w:val="003C47E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A176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76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176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76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176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F2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F1F20"/>
    <w:rPr>
      <w:b/>
      <w:bCs/>
    </w:rPr>
  </w:style>
  <w:style w:type="character" w:styleId="Emphasis">
    <w:name w:val="Emphasis"/>
    <w:basedOn w:val="DefaultParagraphFont"/>
    <w:uiPriority w:val="20"/>
    <w:qFormat/>
    <w:rsid w:val="00EF1F20"/>
    <w:rPr>
      <w:i/>
      <w:iCs/>
    </w:rPr>
  </w:style>
  <w:style w:type="character" w:styleId="Hyperlink">
    <w:name w:val="Hyperlink"/>
    <w:basedOn w:val="DefaultParagraphFont"/>
    <w:uiPriority w:val="99"/>
    <w:unhideWhenUsed/>
    <w:rsid w:val="003C47E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A176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76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176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76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176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737</Words>
  <Characters>4206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Compaq</dc:creator>
  <cp:lastModifiedBy>Elizabeth Northup</cp:lastModifiedBy>
  <cp:revision>5</cp:revision>
  <dcterms:created xsi:type="dcterms:W3CDTF">2013-01-18T23:54:00Z</dcterms:created>
  <dcterms:modified xsi:type="dcterms:W3CDTF">2013-10-09T20:48:00Z</dcterms:modified>
</cp:coreProperties>
</file>