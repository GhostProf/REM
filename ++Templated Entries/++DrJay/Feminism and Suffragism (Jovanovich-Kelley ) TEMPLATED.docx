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colFirst="4" w:colLast="4"/>
            <w:r w:rsidRPr="00CC586D">
              <w:rPr>
                <w:b/>
                <w:color w:val="FFFFFF" w:themeColor="background1"/>
              </w:rPr>
              <w:t>About you</w:t>
            </w:r>
          </w:p>
        </w:tc>
        <w:sdt>
          <w:sdtPr>
            <w:rPr>
              <w:b/>
              <w:color w:val="FFFFFF" w:themeColor="background1"/>
            </w:rPr>
            <w:alias w:val="Salutation"/>
            <w:tag w:val="salutation"/>
            <w:id w:val="-1659997262"/>
            <w:placeholder>
              <w:docPart w:val="762884DD6D205C45A0EA3F2596FDD661"/>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764DBC460BB64FBEA6F662465F0968"/>
            </w:placeholder>
            <w:text/>
          </w:sdtPr>
          <w:sdtContent>
            <w:tc>
              <w:tcPr>
                <w:tcW w:w="2073" w:type="dxa"/>
              </w:tcPr>
              <w:p w:rsidR="00B574C9" w:rsidRDefault="00C47C3B" w:rsidP="00C47C3B">
                <w:r>
                  <w:t>Monica</w:t>
                </w:r>
              </w:p>
            </w:tc>
          </w:sdtContent>
        </w:sdt>
        <w:sdt>
          <w:sdtPr>
            <w:alias w:val="Middle name"/>
            <w:tag w:val="authorMiddleName"/>
            <w:id w:val="-2076034781"/>
            <w:placeholder>
              <w:docPart w:val="0FECF9768BEC0040BD9806ABF42E4B7B"/>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3A4759E2B3AFC49A586E73836D4B1BE"/>
            </w:placeholder>
            <w:text/>
          </w:sdtPr>
          <w:sdtContent>
            <w:tc>
              <w:tcPr>
                <w:tcW w:w="2642" w:type="dxa"/>
              </w:tcPr>
              <w:p w:rsidR="00B574C9" w:rsidRDefault="00C47C3B" w:rsidP="00922950">
                <w:r w:rsidRPr="009307DC">
                  <w:rPr>
                    <w:rFonts w:ascii="Times New Roman" w:eastAsiaTheme="minorEastAsia" w:hAnsi="Times New Roman" w:cs="Times New Roman"/>
                    <w:sz w:val="24"/>
                    <w:szCs w:val="24"/>
                    <w:lang w:val="en-US" w:eastAsia="ja-JP"/>
                  </w:rPr>
                  <w:t>Jovanovich-Kelley</w:t>
                </w:r>
              </w:p>
            </w:tc>
          </w:sdtContent>
        </w:sdt>
      </w:tr>
      <w:bookmarkEnd w:id="0"/>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485C1C8E6E7CD49A4CF23D11ADA0281"/>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5327662C0575A45BCE8F42220F0C01B"/>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AFA2D795E007F64E9AD38F458EE48DC6"/>
            </w:placeholder>
            <w:text/>
          </w:sdtPr>
          <w:sdtContent>
            <w:tc>
              <w:tcPr>
                <w:tcW w:w="9016" w:type="dxa"/>
                <w:tcMar>
                  <w:top w:w="113" w:type="dxa"/>
                  <w:bottom w:w="113" w:type="dxa"/>
                </w:tcMar>
              </w:tcPr>
              <w:p w:rsidR="003F0D73" w:rsidRPr="00FB589A" w:rsidRDefault="004B732E" w:rsidP="004B732E">
                <w:pPr>
                  <w:rPr>
                    <w:b/>
                  </w:rPr>
                </w:pPr>
                <w:r>
                  <w:rPr>
                    <w:b/>
                  </w:rPr>
                  <w:t xml:space="preserve">Feminism and </w:t>
                </w:r>
                <w:proofErr w:type="spellStart"/>
                <w:r>
                  <w:rPr>
                    <w:b/>
                  </w:rPr>
                  <w:t>Suffragism</w:t>
                </w:r>
                <w:proofErr w:type="spellEnd"/>
                <w:r>
                  <w:rPr>
                    <w:b/>
                  </w:rPr>
                  <w:t xml:space="preserve"> </w:t>
                </w:r>
              </w:p>
            </w:tc>
          </w:sdtContent>
        </w:sdt>
      </w:tr>
      <w:tr w:rsidR="00464699" w:rsidTr="00C47C3B">
        <w:sdt>
          <w:sdtPr>
            <w:alias w:val="Variant headwords"/>
            <w:tag w:val="variantHeadwords"/>
            <w:id w:val="173464402"/>
            <w:placeholder>
              <w:docPart w:val="A8368A8AF94B6F4DBD7ACF9295241378"/>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CD6C92C9588F8478646B670AADF12C3"/>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9D6062E1355D364E8924CAC68ECBA14C"/>
            </w:placeholder>
          </w:sdtPr>
          <w:sdtContent>
            <w:tc>
              <w:tcPr>
                <w:tcW w:w="9016" w:type="dxa"/>
                <w:tcMar>
                  <w:top w:w="113" w:type="dxa"/>
                  <w:bottom w:w="113" w:type="dxa"/>
                </w:tcMar>
              </w:tcPr>
              <w:p w:rsidR="00C47C3B" w:rsidRPr="00A64625" w:rsidRDefault="00C47C3B" w:rsidP="00C47C3B">
                <w:pPr>
                  <w:widowControl w:val="0"/>
                  <w:autoSpaceDE w:val="0"/>
                  <w:autoSpaceDN w:val="0"/>
                  <w:adjustRightInd w:val="0"/>
                  <w:rPr>
                    <w:ins w:id="1" w:author="Monica Jovanovich-Kelley" w:date="2014-04-27T12:37:00Z"/>
                    <w:rFonts w:ascii="Times New Roman" w:hAnsi="Times New Roman" w:cs="Times New Roman"/>
                    <w:color w:val="1A1A1A"/>
                  </w:rPr>
                </w:pPr>
                <w:r>
                  <w:rPr>
                    <w:rFonts w:ascii="Times New Roman" w:hAnsi="Times New Roman" w:cs="Times New Roman"/>
                    <w:color w:val="1A1A1A"/>
                  </w:rPr>
                  <w:t>O</w:t>
                </w:r>
                <w:r w:rsidRPr="00A64625">
                  <w:rPr>
                    <w:rFonts w:ascii="Times New Roman" w:hAnsi="Times New Roman" w:cs="Times New Roman"/>
                    <w:color w:val="1A1A1A"/>
                  </w:rPr>
                  <w:t xml:space="preserve">riginating from the French word </w:t>
                </w:r>
                <w:proofErr w:type="spellStart"/>
                <w:r w:rsidRPr="00A64625">
                  <w:rPr>
                    <w:rFonts w:ascii="Times New Roman" w:hAnsi="Times New Roman" w:cs="Times New Roman"/>
                    <w:i/>
                    <w:color w:val="1A1A1A"/>
                  </w:rPr>
                  <w:t>féminisme</w:t>
                </w:r>
                <w:proofErr w:type="spellEnd"/>
                <w:r w:rsidRPr="00A64625">
                  <w:rPr>
                    <w:rFonts w:ascii="Times New Roman" w:hAnsi="Times New Roman" w:cs="Times New Roman"/>
                    <w:i/>
                    <w:color w:val="1A1A1A"/>
                  </w:rPr>
                  <w:t>,</w:t>
                </w:r>
                <w:r>
                  <w:rPr>
                    <w:rFonts w:ascii="Times New Roman" w:hAnsi="Times New Roman" w:cs="Times New Roman"/>
                    <w:i/>
                    <w:color w:val="1A1A1A"/>
                  </w:rPr>
                  <w:t xml:space="preserve"> </w:t>
                </w:r>
                <w:r>
                  <w:rPr>
                    <w:rFonts w:ascii="Times New Roman" w:hAnsi="Times New Roman" w:cs="Times New Roman"/>
                    <w:color w:val="1A1A1A"/>
                  </w:rPr>
                  <w:t xml:space="preserve">feminism’s </w:t>
                </w:r>
                <w:r w:rsidRPr="000E0165">
                  <w:rPr>
                    <w:rFonts w:ascii="Times New Roman" w:hAnsi="Times New Roman" w:cs="Times New Roman"/>
                    <w:color w:val="1A1A1A"/>
                  </w:rPr>
                  <w:t>first appearance</w:t>
                </w:r>
                <w:r>
                  <w:rPr>
                    <w:rFonts w:ascii="Times New Roman" w:hAnsi="Times New Roman" w:cs="Times New Roman"/>
                    <w:color w:val="1A1A1A"/>
                  </w:rPr>
                  <w:t xml:space="preserve"> in 1837 is </w:t>
                </w:r>
                <w:r w:rsidRPr="000E0165">
                  <w:rPr>
                    <w:rFonts w:ascii="Times New Roman" w:hAnsi="Times New Roman" w:cs="Times New Roman"/>
                    <w:color w:val="1A1A1A"/>
                  </w:rPr>
                  <w:t>attributed to t</w:t>
                </w:r>
                <w:r w:rsidRPr="00A64625">
                  <w:rPr>
                    <w:rFonts w:ascii="Times New Roman" w:hAnsi="Times New Roman" w:cs="Times New Roman"/>
                    <w:color w:val="1A1A1A"/>
                  </w:rPr>
                  <w:t>he social theorist, Charles Fourier (1772-1837)</w:t>
                </w:r>
                <w:r w:rsidRPr="00A64625">
                  <w:rPr>
                    <w:rFonts w:ascii="Times New Roman" w:hAnsi="Times New Roman" w:cs="Times New Roman"/>
                    <w:i/>
                    <w:color w:val="1A1A1A"/>
                  </w:rPr>
                  <w:t>.</w:t>
                </w:r>
                <w:r w:rsidRPr="00A64625">
                  <w:rPr>
                    <w:rFonts w:ascii="Times New Roman" w:hAnsi="Times New Roman" w:cs="Times New Roman"/>
                    <w:color w:val="1A1A1A"/>
                  </w:rPr>
                  <w:t xml:space="preserve"> Den</w:t>
                </w:r>
                <w:r>
                  <w:rPr>
                    <w:rFonts w:ascii="Times New Roman" w:hAnsi="Times New Roman" w:cs="Times New Roman"/>
                    <w:color w:val="1A1A1A"/>
                  </w:rPr>
                  <w:t xml:space="preserve">oting a principle that argues </w:t>
                </w:r>
                <w:r w:rsidRPr="00A64625">
                  <w:rPr>
                    <w:rFonts w:ascii="Times New Roman" w:hAnsi="Times New Roman" w:cs="Times New Roman"/>
                    <w:color w:val="1A1A1A"/>
                  </w:rPr>
                  <w:t xml:space="preserve">for the rights of women and </w:t>
                </w:r>
                <w:r>
                  <w:rPr>
                    <w:rFonts w:ascii="Times New Roman" w:hAnsi="Times New Roman" w:cs="Times New Roman"/>
                    <w:color w:val="1A1A1A"/>
                  </w:rPr>
                  <w:t xml:space="preserve">the </w:t>
                </w:r>
                <w:r w:rsidRPr="00A64625">
                  <w:rPr>
                    <w:rFonts w:ascii="Times New Roman" w:hAnsi="Times New Roman" w:cs="Times New Roman"/>
                    <w:color w:val="1A1A1A"/>
                  </w:rPr>
                  <w:t xml:space="preserve">equality of the sexes, it grew increasingly popular as a </w:t>
                </w:r>
                <w:r>
                  <w:rPr>
                    <w:rFonts w:ascii="Times New Roman" w:hAnsi="Times New Roman" w:cs="Times New Roman"/>
                    <w:color w:val="1A1A1A"/>
                  </w:rPr>
                  <w:t xml:space="preserve">term in the second half of the nineteenth </w:t>
                </w:r>
                <w:r w:rsidRPr="00A64625">
                  <w:rPr>
                    <w:rFonts w:ascii="Times New Roman" w:hAnsi="Times New Roman" w:cs="Times New Roman"/>
                    <w:color w:val="1A1A1A"/>
                  </w:rPr>
                  <w:t>century</w:t>
                </w:r>
                <w:r>
                  <w:rPr>
                    <w:rFonts w:ascii="Times New Roman" w:hAnsi="Times New Roman" w:cs="Times New Roman"/>
                    <w:color w:val="1A1A1A"/>
                  </w:rPr>
                  <w:t>,</w:t>
                </w:r>
                <w:r w:rsidRPr="00A64625">
                  <w:rPr>
                    <w:rFonts w:ascii="Times New Roman" w:hAnsi="Times New Roman" w:cs="Times New Roman"/>
                    <w:color w:val="1A1A1A"/>
                  </w:rPr>
                  <w:t xml:space="preserve"> and appeared in the Oxford English Dictionary in 1895. As a reform movement </w:t>
                </w:r>
                <w:ins w:id="2" w:author="Monica Jovanovich-Kelley" w:date="2014-04-27T12:46:00Z">
                  <w:r>
                    <w:rPr>
                      <w:rFonts w:ascii="Times New Roman" w:hAnsi="Times New Roman" w:cs="Times New Roman"/>
                      <w:color w:val="1A1A1A"/>
                    </w:rPr>
                    <w:t xml:space="preserve">with a network of activists </w:t>
                  </w:r>
                </w:ins>
                <w:ins w:id="3" w:author="Monica Jovanovich-Kelley" w:date="2014-04-27T16:06:00Z">
                  <w:r>
                    <w:rPr>
                      <w:rFonts w:ascii="Times New Roman" w:hAnsi="Times New Roman" w:cs="Times New Roman"/>
                      <w:color w:val="1A1A1A"/>
                    </w:rPr>
                    <w:t>compris</w:t>
                  </w:r>
                </w:ins>
                <w:ins w:id="4" w:author="Vincent Pecora" w:date="2014-04-29T16:31:00Z">
                  <w:r>
                    <w:rPr>
                      <w:rFonts w:ascii="Times New Roman" w:hAnsi="Times New Roman" w:cs="Times New Roman"/>
                      <w:color w:val="1A1A1A"/>
                    </w:rPr>
                    <w:t>ing</w:t>
                  </w:r>
                </w:ins>
                <w:ins w:id="5" w:author="Monica Jovanovich-Kelley" w:date="2014-04-27T12:47:00Z">
                  <w:r>
                    <w:rPr>
                      <w:rFonts w:ascii="Times New Roman" w:hAnsi="Times New Roman" w:cs="Times New Roman"/>
                      <w:color w:val="1A1A1A"/>
                    </w:rPr>
                    <w:t xml:space="preserve"> both sexes </w:t>
                  </w:r>
                </w:ins>
                <w:ins w:id="6" w:author="Monica Jovanovich-Kelley" w:date="2014-04-27T12:46:00Z">
                  <w:r>
                    <w:rPr>
                      <w:rFonts w:ascii="Times New Roman" w:hAnsi="Times New Roman" w:cs="Times New Roman"/>
                      <w:color w:val="1A1A1A"/>
                    </w:rPr>
                    <w:t>across the Americas</w:t>
                  </w:r>
                </w:ins>
                <w:r w:rsidRPr="00A64625">
                  <w:rPr>
                    <w:rFonts w:ascii="Times New Roman" w:hAnsi="Times New Roman" w:cs="Times New Roman"/>
                    <w:color w:val="1A1A1A"/>
                  </w:rPr>
                  <w:t xml:space="preserve"> </w:t>
                </w:r>
                <w:ins w:id="7" w:author="Monica Jovanovich-Kelley" w:date="2014-04-27T12:46:00Z">
                  <w:r>
                    <w:rPr>
                      <w:rFonts w:ascii="Times New Roman" w:hAnsi="Times New Roman" w:cs="Times New Roman"/>
                      <w:color w:val="1A1A1A"/>
                    </w:rPr>
                    <w:t>and Europe</w:t>
                  </w:r>
                </w:ins>
                <w:r w:rsidRPr="00A64625">
                  <w:rPr>
                    <w:rFonts w:ascii="Times New Roman" w:hAnsi="Times New Roman" w:cs="Times New Roman"/>
                    <w:color w:val="1A1A1A"/>
                  </w:rPr>
                  <w:t xml:space="preserve">, the championing of political, financial and social equality </w:t>
                </w:r>
                <w:r>
                  <w:rPr>
                    <w:rFonts w:ascii="Times New Roman" w:hAnsi="Times New Roman" w:cs="Times New Roman"/>
                    <w:color w:val="1A1A1A"/>
                  </w:rPr>
                  <w:t>for</w:t>
                </w:r>
                <w:r w:rsidRPr="00A64625">
                  <w:rPr>
                    <w:rFonts w:ascii="Times New Roman" w:hAnsi="Times New Roman" w:cs="Times New Roman"/>
                    <w:color w:val="1A1A1A"/>
                  </w:rPr>
                  <w:t xml:space="preserve"> women </w:t>
                </w:r>
                <w:r>
                  <w:rPr>
                    <w:rFonts w:ascii="Times New Roman" w:hAnsi="Times New Roman" w:cs="Times New Roman"/>
                    <w:color w:val="1A1A1A"/>
                  </w:rPr>
                  <w:t>had its roots in</w:t>
                </w:r>
                <w:r w:rsidRPr="00A64625">
                  <w:rPr>
                    <w:rFonts w:ascii="Times New Roman" w:hAnsi="Times New Roman" w:cs="Times New Roman"/>
                    <w:color w:val="1A1A1A"/>
                  </w:rPr>
                  <w:t xml:space="preserve"> abolitionist and tem</w:t>
                </w:r>
                <w:r>
                  <w:rPr>
                    <w:rFonts w:ascii="Times New Roman" w:hAnsi="Times New Roman" w:cs="Times New Roman"/>
                    <w:color w:val="1A1A1A"/>
                  </w:rPr>
                  <w:t>perance movements of the early nineteenth</w:t>
                </w:r>
                <w:r w:rsidRPr="00A64625">
                  <w:rPr>
                    <w:rFonts w:ascii="Times New Roman" w:hAnsi="Times New Roman" w:cs="Times New Roman"/>
                    <w:color w:val="1A1A1A"/>
                  </w:rPr>
                  <w:t xml:space="preserve"> century</w:t>
                </w:r>
                <w:ins w:id="8" w:author="Monica Jovanovich-Kelley" w:date="2014-04-27T16:04:00Z">
                  <w:r>
                    <w:rPr>
                      <w:rFonts w:ascii="Times New Roman" w:hAnsi="Times New Roman" w:cs="Times New Roman"/>
                      <w:color w:val="1A1A1A"/>
                    </w:rPr>
                    <w:t>. R</w:t>
                  </w:r>
                  <w:r w:rsidRPr="00A64625">
                    <w:rPr>
                      <w:rFonts w:ascii="Times New Roman" w:hAnsi="Times New Roman" w:cs="Times New Roman"/>
                      <w:color w:val="1A1A1A"/>
                    </w:rPr>
                    <w:t>oughly divided into three waves</w:t>
                  </w:r>
                </w:ins>
                <w:ins w:id="9" w:author="Monica Jovanovich-Kelley" w:date="2014-04-27T16:07:00Z">
                  <w:r>
                    <w:rPr>
                      <w:rFonts w:ascii="Times New Roman" w:hAnsi="Times New Roman" w:cs="Times New Roman"/>
                      <w:color w:val="1A1A1A"/>
                    </w:rPr>
                    <w:t>, the</w:t>
                  </w:r>
                </w:ins>
                <w:ins w:id="10" w:author="Monica Jovanovich-Kelley" w:date="2014-04-27T16:05:00Z">
                  <w:r>
                    <w:rPr>
                      <w:rFonts w:ascii="Times New Roman" w:hAnsi="Times New Roman" w:cs="Times New Roman"/>
                      <w:color w:val="1A1A1A"/>
                    </w:rPr>
                    <w:t xml:space="preserve"> </w:t>
                  </w:r>
                </w:ins>
                <w:ins w:id="11" w:author="Monica Jovanovich-Kelley" w:date="2014-04-27T12:37:00Z">
                  <w:r>
                    <w:rPr>
                      <w:rFonts w:ascii="Times New Roman" w:hAnsi="Times New Roman" w:cs="Times New Roman"/>
                      <w:color w:val="1A1A1A"/>
                    </w:rPr>
                    <w:t xml:space="preserve">first </w:t>
                  </w:r>
                </w:ins>
                <w:ins w:id="12" w:author="Monica Jovanovich-Kelley" w:date="2014-04-27T16:07:00Z">
                  <w:r>
                    <w:rPr>
                      <w:rFonts w:ascii="Times New Roman" w:hAnsi="Times New Roman" w:cs="Times New Roman"/>
                      <w:color w:val="1A1A1A"/>
                    </w:rPr>
                    <w:t>began</w:t>
                  </w:r>
                </w:ins>
                <w:ins w:id="13" w:author="Monica Jovanovich-Kelley" w:date="2014-04-27T12:37:00Z">
                  <w:r w:rsidRPr="00A64625">
                    <w:rPr>
                      <w:rFonts w:ascii="Times New Roman" w:hAnsi="Times New Roman" w:cs="Times New Roman"/>
                      <w:color w:val="1A1A1A"/>
                    </w:rPr>
                    <w:t xml:space="preserve"> in the mid-</w:t>
                  </w:r>
                  <w:r>
                    <w:rPr>
                      <w:rFonts w:ascii="Times New Roman" w:hAnsi="Times New Roman" w:cs="Times New Roman"/>
                      <w:color w:val="1A1A1A"/>
                    </w:rPr>
                    <w:t xml:space="preserve">1800s and peaked </w:t>
                  </w:r>
                </w:ins>
                <w:ins w:id="14" w:author="Monica Jovanovich-Kelley" w:date="2014-04-27T16:03:00Z">
                  <w:r>
                    <w:rPr>
                      <w:rFonts w:ascii="Times New Roman" w:hAnsi="Times New Roman" w:cs="Times New Roman"/>
                      <w:color w:val="1A1A1A"/>
                    </w:rPr>
                    <w:t>in the United States and Europe</w:t>
                  </w:r>
                </w:ins>
                <w:ins w:id="15" w:author="Monica Jovanovich-Kelley" w:date="2014-04-27T16:04:00Z">
                  <w:r w:rsidRPr="00E073E8">
                    <w:rPr>
                      <w:rFonts w:ascii="Times New Roman" w:hAnsi="Times New Roman" w:cs="Times New Roman"/>
                      <w:color w:val="1A1A1A"/>
                    </w:rPr>
                    <w:t xml:space="preserve"> </w:t>
                  </w:r>
                  <w:r>
                    <w:rPr>
                      <w:rFonts w:ascii="Times New Roman" w:hAnsi="Times New Roman" w:cs="Times New Roman"/>
                      <w:color w:val="1A1A1A"/>
                    </w:rPr>
                    <w:t>between 1890 and 1920</w:t>
                  </w:r>
                </w:ins>
                <w:ins w:id="16" w:author="Monica Jovanovich-Kelley" w:date="2014-04-27T12:37:00Z">
                  <w:r>
                    <w:rPr>
                      <w:rFonts w:ascii="Times New Roman" w:hAnsi="Times New Roman" w:cs="Times New Roman"/>
                      <w:color w:val="1A1A1A"/>
                    </w:rPr>
                    <w:t xml:space="preserve">. The second </w:t>
                  </w:r>
                </w:ins>
                <w:ins w:id="17" w:author="Monica Jovanovich-Kelley" w:date="2014-04-27T12:38:00Z">
                  <w:r>
                    <w:rPr>
                      <w:rFonts w:ascii="Times New Roman" w:hAnsi="Times New Roman" w:cs="Times New Roman"/>
                      <w:color w:val="1A1A1A"/>
                    </w:rPr>
                    <w:t xml:space="preserve">took place </w:t>
                  </w:r>
                </w:ins>
                <w:ins w:id="18" w:author="Monica Jovanovich-Kelley" w:date="2014-04-27T16:05:00Z">
                  <w:r>
                    <w:rPr>
                      <w:rFonts w:ascii="Times New Roman" w:hAnsi="Times New Roman" w:cs="Times New Roman"/>
                      <w:color w:val="1A1A1A"/>
                    </w:rPr>
                    <w:t>from the</w:t>
                  </w:r>
                </w:ins>
                <w:ins w:id="19" w:author="Monica Jovanovich-Kelley" w:date="2014-04-27T12:37:00Z">
                  <w:r>
                    <w:rPr>
                      <w:rFonts w:ascii="Times New Roman" w:hAnsi="Times New Roman" w:cs="Times New Roman"/>
                      <w:color w:val="1A1A1A"/>
                    </w:rPr>
                    <w:t xml:space="preserve"> late 1960s </w:t>
                  </w:r>
                </w:ins>
                <w:ins w:id="20" w:author="Vincent Pecora" w:date="2014-04-29T16:32:00Z">
                  <w:r>
                    <w:rPr>
                      <w:rFonts w:ascii="Times New Roman" w:hAnsi="Times New Roman" w:cs="Times New Roman"/>
                      <w:color w:val="1A1A1A"/>
                    </w:rPr>
                    <w:t xml:space="preserve">to the </w:t>
                  </w:r>
                </w:ins>
                <w:ins w:id="21" w:author="Monica Jovanovich-Kelley" w:date="2014-04-27T12:37:00Z">
                  <w:r>
                    <w:rPr>
                      <w:rFonts w:ascii="Times New Roman" w:hAnsi="Times New Roman" w:cs="Times New Roman"/>
                      <w:color w:val="1A1A1A"/>
                    </w:rPr>
                    <w:t xml:space="preserve">1980s and was followed by </w:t>
                  </w:r>
                </w:ins>
                <w:ins w:id="22" w:author="Monica Jovanovich-Kelley" w:date="2014-04-27T16:03:00Z">
                  <w:r>
                    <w:rPr>
                      <w:rFonts w:ascii="Times New Roman" w:hAnsi="Times New Roman" w:cs="Times New Roman"/>
                      <w:color w:val="1A1A1A"/>
                    </w:rPr>
                    <w:t>a</w:t>
                  </w:r>
                </w:ins>
                <w:ins w:id="23" w:author="Monica Jovanovich-Kelley" w:date="2014-04-27T12:38:00Z">
                  <w:r>
                    <w:rPr>
                      <w:rFonts w:ascii="Times New Roman" w:hAnsi="Times New Roman" w:cs="Times New Roman"/>
                      <w:color w:val="1A1A1A"/>
                    </w:rPr>
                    <w:t xml:space="preserve"> third in the mid-1990s</w:t>
                  </w:r>
                </w:ins>
                <w:ins w:id="24" w:author="Monica Jovanovich-Kelley" w:date="2014-04-27T12:39:00Z">
                  <w:r>
                    <w:rPr>
                      <w:rFonts w:ascii="Times New Roman" w:hAnsi="Times New Roman" w:cs="Times New Roman"/>
                      <w:color w:val="1A1A1A"/>
                    </w:rPr>
                    <w:t>.</w:t>
                  </w:r>
                </w:ins>
              </w:p>
              <w:p w:rsidR="00C47C3B" w:rsidRPr="00A64625" w:rsidRDefault="00C47C3B" w:rsidP="00C47C3B">
                <w:pPr>
                  <w:widowControl w:val="0"/>
                  <w:autoSpaceDE w:val="0"/>
                  <w:autoSpaceDN w:val="0"/>
                  <w:adjustRightInd w:val="0"/>
                  <w:rPr>
                    <w:rFonts w:ascii="Times New Roman" w:hAnsi="Times New Roman" w:cs="Times New Roman"/>
                    <w:color w:val="1A1A1A"/>
                  </w:rPr>
                </w:pPr>
              </w:p>
              <w:p w:rsidR="00C47C3B" w:rsidRDefault="00C47C3B" w:rsidP="00C47C3B">
                <w:pPr>
                  <w:widowControl w:val="0"/>
                  <w:autoSpaceDE w:val="0"/>
                  <w:autoSpaceDN w:val="0"/>
                  <w:adjustRightInd w:val="0"/>
                  <w:rPr>
                    <w:ins w:id="25" w:author="Monica Jovanovich-Kelley" w:date="2014-04-27T18:01:00Z"/>
                    <w:rFonts w:ascii="Times New Roman" w:hAnsi="Times New Roman" w:cs="Times New Roman"/>
                    <w:color w:val="1A1A1A"/>
                  </w:rPr>
                </w:pPr>
                <w:r w:rsidRPr="00A64625">
                  <w:rPr>
                    <w:rFonts w:ascii="Times New Roman" w:hAnsi="Times New Roman" w:cs="Times New Roman"/>
                    <w:color w:val="1A1A1A"/>
                  </w:rPr>
                  <w:t xml:space="preserve">Prior to the first wave, </w:t>
                </w:r>
                <w:r>
                  <w:rPr>
                    <w:rFonts w:ascii="Times New Roman" w:hAnsi="Times New Roman" w:cs="Times New Roman"/>
                    <w:color w:val="1A1A1A"/>
                  </w:rPr>
                  <w:t>early feminist</w:t>
                </w:r>
                <w:r w:rsidRPr="00A64625">
                  <w:rPr>
                    <w:rFonts w:ascii="Times New Roman" w:hAnsi="Times New Roman" w:cs="Times New Roman"/>
                    <w:color w:val="1A1A1A"/>
                  </w:rPr>
                  <w:t xml:space="preserve"> foun</w:t>
                </w:r>
                <w:r>
                  <w:rPr>
                    <w:rFonts w:ascii="Times New Roman" w:hAnsi="Times New Roman" w:cs="Times New Roman"/>
                    <w:color w:val="1A1A1A"/>
                  </w:rPr>
                  <w:t>dational texts include</w:t>
                </w:r>
                <w:r w:rsidRPr="00A64625">
                  <w:rPr>
                    <w:rFonts w:ascii="Times New Roman" w:hAnsi="Times New Roman" w:cs="Times New Roman"/>
                    <w:color w:val="1A1A1A"/>
                  </w:rPr>
                  <w:t xml:space="preserve"> Mary Wollstonecraft’s </w:t>
                </w:r>
                <w:r w:rsidRPr="00A64625">
                  <w:rPr>
                    <w:rFonts w:ascii="Times New Roman" w:hAnsi="Times New Roman" w:cs="Times New Roman"/>
                    <w:i/>
                    <w:color w:val="1A1A1A"/>
                  </w:rPr>
                  <w:t>A Vindication of the Rights of Woman</w:t>
                </w:r>
                <w:r w:rsidRPr="00A64625">
                  <w:rPr>
                    <w:rFonts w:ascii="Times New Roman" w:hAnsi="Times New Roman" w:cs="Times New Roman"/>
                    <w:color w:val="1A1A1A"/>
                  </w:rPr>
                  <w:t xml:space="preserve"> (1792), Judith Sargent </w:t>
                </w:r>
                <w:proofErr w:type="spellStart"/>
                <w:r w:rsidRPr="00A64625">
                  <w:rPr>
                    <w:rFonts w:ascii="Times New Roman" w:hAnsi="Times New Roman" w:cs="Times New Roman"/>
                    <w:color w:val="1A1A1A"/>
                  </w:rPr>
                  <w:t>Murrary’s</w:t>
                </w:r>
                <w:proofErr w:type="spellEnd"/>
                <w:r w:rsidRPr="00A64625">
                  <w:rPr>
                    <w:rFonts w:ascii="Times New Roman" w:hAnsi="Times New Roman" w:cs="Times New Roman"/>
                    <w:color w:val="1A1A1A"/>
                  </w:rPr>
                  <w:t xml:space="preserve"> </w:t>
                </w:r>
                <w:r w:rsidRPr="00A64625">
                  <w:rPr>
                    <w:rFonts w:ascii="Times New Roman" w:hAnsi="Times New Roman" w:cs="Times New Roman"/>
                    <w:i/>
                    <w:color w:val="1A1A1A"/>
                  </w:rPr>
                  <w:t>On the Equality of the Sexes</w:t>
                </w:r>
                <w:r w:rsidRPr="00A64625">
                  <w:rPr>
                    <w:rFonts w:ascii="Times New Roman" w:hAnsi="Times New Roman" w:cs="Times New Roman"/>
                    <w:color w:val="1A1A1A"/>
                  </w:rPr>
                  <w:t xml:space="preserve"> (1790</w:t>
                </w:r>
                <w:ins w:id="26" w:author="Monica Jovanovich-Kelley" w:date="2014-04-27T13:17:00Z">
                  <w:r>
                    <w:rPr>
                      <w:rFonts w:ascii="Times New Roman" w:hAnsi="Times New Roman" w:cs="Times New Roman"/>
                      <w:color w:val="1A1A1A"/>
                    </w:rPr>
                    <w:t>)</w:t>
                  </w:r>
                </w:ins>
                <w:ins w:id="27" w:author="Monica Jovanovich-Kelley" w:date="2014-04-27T13:18:00Z">
                  <w:r>
                    <w:rPr>
                      <w:rFonts w:ascii="Times New Roman" w:hAnsi="Times New Roman" w:cs="Times New Roman"/>
                      <w:color w:val="1A1A1A"/>
                    </w:rPr>
                    <w:t>,</w:t>
                  </w:r>
                </w:ins>
                <w:ins w:id="28" w:author="Monica Jovanovich-Kelley" w:date="2014-04-27T13:17:00Z">
                  <w:r w:rsidRPr="00A64625">
                    <w:rPr>
                      <w:rFonts w:ascii="Times New Roman" w:hAnsi="Times New Roman" w:cs="Times New Roman"/>
                      <w:color w:val="1A1A1A"/>
                    </w:rPr>
                    <w:t xml:space="preserve"> </w:t>
                  </w:r>
                </w:ins>
                <w:r w:rsidRPr="00A64625">
                  <w:rPr>
                    <w:rFonts w:ascii="Times New Roman" w:hAnsi="Times New Roman" w:cs="Times New Roman"/>
                    <w:color w:val="1A1A1A"/>
                  </w:rPr>
                  <w:t xml:space="preserve">Margaret Fuller’s </w:t>
                </w:r>
                <w:r w:rsidRPr="00A64625">
                  <w:rPr>
                    <w:rFonts w:ascii="Times New Roman" w:hAnsi="Times New Roman" w:cs="Times New Roman"/>
                    <w:i/>
                    <w:color w:val="1A1A1A"/>
                  </w:rPr>
                  <w:t>Woman in the Nineteenth Century</w:t>
                </w:r>
                <w:r w:rsidRPr="00A64625">
                  <w:rPr>
                    <w:rFonts w:ascii="Times New Roman" w:hAnsi="Times New Roman" w:cs="Times New Roman"/>
                    <w:color w:val="1A1A1A"/>
                  </w:rPr>
                  <w:t xml:space="preserve"> (1843)</w:t>
                </w:r>
                <w:ins w:id="29" w:author="Monica Jovanovich-Kelley" w:date="2014-04-27T13:18:00Z">
                  <w:r>
                    <w:rPr>
                      <w:rFonts w:ascii="Times New Roman" w:hAnsi="Times New Roman" w:cs="Times New Roman"/>
                      <w:color w:val="1A1A1A"/>
                    </w:rPr>
                    <w:t xml:space="preserve"> and </w:t>
                  </w:r>
                  <w:proofErr w:type="spellStart"/>
                  <w:r>
                    <w:rPr>
                      <w:rFonts w:ascii="Times New Roman" w:hAnsi="Times New Roman" w:cs="Times New Roman"/>
                      <w:color w:val="1A1A1A"/>
                    </w:rPr>
                    <w:t>Mathilde</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Franziska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Anneke’s</w:t>
                  </w:r>
                  <w:proofErr w:type="spellEnd"/>
                  <w:r>
                    <w:rPr>
                      <w:rFonts w:ascii="Times New Roman" w:hAnsi="Times New Roman" w:cs="Times New Roman"/>
                      <w:color w:val="1A1A1A"/>
                    </w:rPr>
                    <w:t xml:space="preserve"> </w:t>
                  </w:r>
                  <w:r w:rsidRPr="00785745">
                    <w:rPr>
                      <w:rFonts w:ascii="Times New Roman" w:hAnsi="Times New Roman" w:cs="Times New Roman"/>
                      <w:i/>
                      <w:color w:val="1A1A1A"/>
                    </w:rPr>
                    <w:t xml:space="preserve">Woman in Conflict with Society </w:t>
                  </w:r>
                  <w:r>
                    <w:rPr>
                      <w:rFonts w:ascii="Times New Roman" w:hAnsi="Times New Roman" w:cs="Times New Roman"/>
                      <w:color w:val="1A1A1A"/>
                    </w:rPr>
                    <w:t>(1847)</w:t>
                  </w:r>
                </w:ins>
                <w:r w:rsidRPr="00A64625">
                  <w:rPr>
                    <w:rFonts w:ascii="Times New Roman" w:hAnsi="Times New Roman" w:cs="Times New Roman"/>
                    <w:color w:val="1A1A1A"/>
                  </w:rPr>
                  <w:t xml:space="preserve">. The first women’s rights gathering in the United States, the Seneca Falls Convention, took place in 1848 after </w:t>
                </w:r>
                <w:r>
                  <w:rPr>
                    <w:rFonts w:ascii="Times New Roman" w:hAnsi="Times New Roman" w:cs="Times New Roman"/>
                    <w:color w:val="1A1A1A"/>
                  </w:rPr>
                  <w:t xml:space="preserve">co-organizers </w:t>
                </w:r>
                <w:r w:rsidRPr="00A64625">
                  <w:rPr>
                    <w:rFonts w:ascii="Times New Roman" w:hAnsi="Times New Roman" w:cs="Times New Roman"/>
                    <w:color w:val="1A1A1A"/>
                  </w:rPr>
                  <w:t xml:space="preserve">Elizabeth Cady Stanton and </w:t>
                </w:r>
                <w:proofErr w:type="spellStart"/>
                <w:r w:rsidRPr="00A64625">
                  <w:rPr>
                    <w:rFonts w:ascii="Times New Roman" w:hAnsi="Times New Roman" w:cs="Times New Roman"/>
                    <w:color w:val="1A1A1A"/>
                  </w:rPr>
                  <w:t>Lucretia</w:t>
                </w:r>
                <w:proofErr w:type="spellEnd"/>
                <w:r w:rsidRPr="00A64625">
                  <w:rPr>
                    <w:rFonts w:ascii="Times New Roman" w:hAnsi="Times New Roman" w:cs="Times New Roman"/>
                    <w:color w:val="1A1A1A"/>
                  </w:rPr>
                  <w:t xml:space="preserve"> Mott were refused entrance </w:t>
                </w:r>
                <w:r>
                  <w:rPr>
                    <w:rFonts w:ascii="Times New Roman" w:hAnsi="Times New Roman" w:cs="Times New Roman"/>
                    <w:color w:val="1A1A1A"/>
                  </w:rPr>
                  <w:t>to</w:t>
                </w:r>
                <w:r w:rsidRPr="00A64625">
                  <w:rPr>
                    <w:rFonts w:ascii="Times New Roman" w:hAnsi="Times New Roman" w:cs="Times New Roman"/>
                    <w:color w:val="1A1A1A"/>
                  </w:rPr>
                  <w:t xml:space="preserve"> the 1840 World Anti-Slavery Convention in London solely due to their gender. </w:t>
                </w:r>
                <w:r>
                  <w:rPr>
                    <w:rFonts w:ascii="Times New Roman" w:hAnsi="Times New Roman" w:cs="Times New Roman"/>
                    <w:color w:val="1A1A1A"/>
                  </w:rPr>
                  <w:t>A</w:t>
                </w:r>
                <w:r w:rsidRPr="00A64625">
                  <w:rPr>
                    <w:rFonts w:ascii="Times New Roman" w:hAnsi="Times New Roman" w:cs="Times New Roman"/>
                    <w:color w:val="1A1A1A"/>
                  </w:rPr>
                  <w:t xml:space="preserve"> Declaration of Rights and Sentiments was drafted </w:t>
                </w:r>
                <w:r>
                  <w:rPr>
                    <w:rFonts w:ascii="Times New Roman" w:hAnsi="Times New Roman" w:cs="Times New Roman"/>
                    <w:color w:val="1A1A1A"/>
                  </w:rPr>
                  <w:t>a</w:t>
                </w:r>
                <w:r w:rsidRPr="00A64625">
                  <w:rPr>
                    <w:rFonts w:ascii="Times New Roman" w:hAnsi="Times New Roman" w:cs="Times New Roman"/>
                    <w:color w:val="1A1A1A"/>
                  </w:rPr>
                  <w:t xml:space="preserve">t </w:t>
                </w:r>
                <w:r>
                  <w:rPr>
                    <w:rFonts w:ascii="Times New Roman" w:hAnsi="Times New Roman" w:cs="Times New Roman"/>
                    <w:color w:val="1A1A1A"/>
                  </w:rPr>
                  <w:t>the convention</w:t>
                </w:r>
                <w:r w:rsidRPr="00A64625">
                  <w:rPr>
                    <w:rFonts w:ascii="Times New Roman" w:hAnsi="Times New Roman" w:cs="Times New Roman"/>
                    <w:color w:val="1A1A1A"/>
                  </w:rPr>
                  <w:t xml:space="preserve"> with thirteen resolutions outlining how fundamental rights, like the right to vote, were denied to women. The National Women’s Rights Convention was born from </w:t>
                </w:r>
                <w:r>
                  <w:rPr>
                    <w:rFonts w:ascii="Times New Roman" w:hAnsi="Times New Roman" w:cs="Times New Roman"/>
                    <w:color w:val="1A1A1A"/>
                  </w:rPr>
                  <w:t>the Seneca Falls Convention</w:t>
                </w:r>
                <w:r w:rsidRPr="00A64625">
                  <w:rPr>
                    <w:rFonts w:ascii="Times New Roman" w:hAnsi="Times New Roman" w:cs="Times New Roman"/>
                    <w:color w:val="1A1A1A"/>
                  </w:rPr>
                  <w:t xml:space="preserve"> and convened annually from 1850 to 1860. </w:t>
                </w:r>
                <w:r>
                  <w:rPr>
                    <w:rFonts w:ascii="Times New Roman" w:hAnsi="Times New Roman" w:cs="Times New Roman"/>
                    <w:color w:val="1A1A1A"/>
                  </w:rPr>
                  <w:t>Among the i</w:t>
                </w:r>
                <w:r w:rsidRPr="00A64625">
                  <w:rPr>
                    <w:rFonts w:ascii="Times New Roman" w:hAnsi="Times New Roman" w:cs="Times New Roman"/>
                    <w:color w:val="1A1A1A"/>
                  </w:rPr>
                  <w:t>mportant American feminists who</w:t>
                </w:r>
                <w:r w:rsidRPr="009A121C">
                  <w:rPr>
                    <w:rFonts w:ascii="Times New Roman" w:hAnsi="Times New Roman" w:cs="Times New Roman"/>
                    <w:color w:val="1A1A1A"/>
                  </w:rPr>
                  <w:t xml:space="preserve"> </w:t>
                </w:r>
                <w:r>
                  <w:rPr>
                    <w:rFonts w:ascii="Times New Roman" w:hAnsi="Times New Roman" w:cs="Times New Roman"/>
                    <w:color w:val="1A1A1A"/>
                  </w:rPr>
                  <w:t>held office, attended, or</w:t>
                </w:r>
                <w:r w:rsidRPr="00A64625">
                  <w:rPr>
                    <w:rFonts w:ascii="Times New Roman" w:hAnsi="Times New Roman" w:cs="Times New Roman"/>
                    <w:color w:val="1A1A1A"/>
                  </w:rPr>
                  <w:t xml:space="preserve"> spoke </w:t>
                </w:r>
                <w:r>
                  <w:rPr>
                    <w:rFonts w:ascii="Times New Roman" w:hAnsi="Times New Roman" w:cs="Times New Roman"/>
                    <w:color w:val="1A1A1A"/>
                  </w:rPr>
                  <w:t>at</w:t>
                </w:r>
                <w:r w:rsidRPr="00A64625">
                  <w:rPr>
                    <w:rFonts w:ascii="Times New Roman" w:hAnsi="Times New Roman" w:cs="Times New Roman"/>
                    <w:color w:val="1A1A1A"/>
                  </w:rPr>
                  <w:t xml:space="preserve"> the </w:t>
                </w:r>
                <w:r>
                  <w:rPr>
                    <w:rFonts w:ascii="Times New Roman" w:hAnsi="Times New Roman" w:cs="Times New Roman"/>
                    <w:color w:val="1A1A1A"/>
                  </w:rPr>
                  <w:t>conventions</w:t>
                </w:r>
                <w:r w:rsidRPr="00A64625">
                  <w:rPr>
                    <w:rFonts w:ascii="Times New Roman" w:hAnsi="Times New Roman" w:cs="Times New Roman"/>
                    <w:color w:val="1A1A1A"/>
                  </w:rPr>
                  <w:t xml:space="preserve"> </w:t>
                </w:r>
                <w:r>
                  <w:rPr>
                    <w:rFonts w:ascii="Times New Roman" w:hAnsi="Times New Roman" w:cs="Times New Roman"/>
                    <w:color w:val="1A1A1A"/>
                  </w:rPr>
                  <w:t>were</w:t>
                </w:r>
                <w:r w:rsidRPr="00A64625">
                  <w:rPr>
                    <w:rFonts w:ascii="Times New Roman" w:hAnsi="Times New Roman" w:cs="Times New Roman"/>
                    <w:color w:val="1A1A1A"/>
                  </w:rPr>
                  <w:t xml:space="preserve"> Lucy Stone, Susan B. Anthony, Paulina Kellogg</w:t>
                </w:r>
                <w:r>
                  <w:rPr>
                    <w:rFonts w:ascii="Times New Roman" w:hAnsi="Times New Roman" w:cs="Times New Roman"/>
                    <w:color w:val="1A1A1A"/>
                  </w:rPr>
                  <w:t xml:space="preserve"> </w:t>
                </w:r>
                <w:r w:rsidRPr="00A64625">
                  <w:rPr>
                    <w:rFonts w:ascii="Times New Roman" w:hAnsi="Times New Roman" w:cs="Times New Roman"/>
                    <w:color w:val="1A1A1A"/>
                  </w:rPr>
                  <w:t xml:space="preserve">Wright Davis, Martha Coffin Wright, Elizabeth Oakes Smith and Sojourner Truth. </w:t>
                </w:r>
              </w:p>
              <w:p w:rsidR="00C47C3B" w:rsidRPr="00DB7672" w:rsidRDefault="00C47C3B" w:rsidP="00C47C3B">
                <w:pPr>
                  <w:widowControl w:val="0"/>
                  <w:autoSpaceDE w:val="0"/>
                  <w:autoSpaceDN w:val="0"/>
                  <w:adjustRightInd w:val="0"/>
                  <w:rPr>
                    <w:rFonts w:ascii="Times New Roman" w:hAnsi="Times New Roman" w:cs="Times New Roman"/>
                  </w:rPr>
                </w:pPr>
              </w:p>
              <w:p w:rsidR="00C47C3B" w:rsidRDefault="00C47C3B" w:rsidP="00C47C3B">
                <w:pPr>
                  <w:rPr>
                    <w:rFonts w:ascii="Times New Roman" w:hAnsi="Times New Roman" w:cs="Times New Roman"/>
                    <w:color w:val="1A1A1A"/>
                  </w:rPr>
                </w:pPr>
                <w:r w:rsidRPr="00A64625">
                  <w:rPr>
                    <w:rFonts w:ascii="Times New Roman" w:hAnsi="Times New Roman" w:cs="Times New Roman"/>
                    <w:color w:val="1A1A1A"/>
                  </w:rPr>
                  <w:t xml:space="preserve">A split within the </w:t>
                </w:r>
                <w:r>
                  <w:rPr>
                    <w:rFonts w:ascii="Times New Roman" w:hAnsi="Times New Roman" w:cs="Times New Roman"/>
                    <w:color w:val="1A1A1A"/>
                  </w:rPr>
                  <w:t xml:space="preserve">larger woman </w:t>
                </w:r>
                <w:r w:rsidRPr="00A64625">
                  <w:rPr>
                    <w:rFonts w:ascii="Times New Roman" w:hAnsi="Times New Roman" w:cs="Times New Roman"/>
                    <w:color w:val="1A1A1A"/>
                  </w:rPr>
                  <w:t xml:space="preserve">suffrage movement </w:t>
                </w:r>
                <w:ins w:id="30" w:author="Monica Jovanovich-Kelley" w:date="2014-04-27T12:48:00Z">
                  <w:r>
                    <w:rPr>
                      <w:rFonts w:ascii="Times New Roman" w:hAnsi="Times New Roman" w:cs="Times New Roman"/>
                      <w:color w:val="1A1A1A"/>
                    </w:rPr>
                    <w:t xml:space="preserve">in the United States </w:t>
                  </w:r>
                </w:ins>
                <w:r w:rsidRPr="00A64625">
                  <w:rPr>
                    <w:rFonts w:ascii="Times New Roman" w:hAnsi="Times New Roman" w:cs="Times New Roman"/>
                    <w:color w:val="1A1A1A"/>
                  </w:rPr>
                  <w:t xml:space="preserve">occurred in 1869 primarily over ideological differences within the </w:t>
                </w:r>
                <w:ins w:id="31" w:author="Monica Jovanovich-Kelley" w:date="2014-04-28T21:58:00Z">
                  <w:r w:rsidRPr="00A64625">
                    <w:rPr>
                      <w:rFonts w:ascii="Times New Roman" w:hAnsi="Times New Roman" w:cs="Times New Roman"/>
                      <w:color w:val="1A1A1A"/>
                    </w:rPr>
                    <w:t>American Equal Rights Association</w:t>
                  </w:r>
                </w:ins>
                <w:r w:rsidRPr="00A64625">
                  <w:rPr>
                    <w:rFonts w:ascii="Times New Roman" w:hAnsi="Times New Roman" w:cs="Times New Roman"/>
                    <w:color w:val="1A1A1A"/>
                  </w:rPr>
                  <w:t xml:space="preserve"> regarding support of the 15</w:t>
                </w:r>
                <w:r w:rsidRPr="00A64625">
                  <w:rPr>
                    <w:rFonts w:ascii="Times New Roman" w:hAnsi="Times New Roman" w:cs="Times New Roman"/>
                    <w:color w:val="1A1A1A"/>
                    <w:vertAlign w:val="superscript"/>
                  </w:rPr>
                  <w:t>th</w:t>
                </w:r>
                <w:r w:rsidRPr="00A64625">
                  <w:rPr>
                    <w:rFonts w:ascii="Times New Roman" w:hAnsi="Times New Roman" w:cs="Times New Roman"/>
                    <w:color w:val="1A1A1A"/>
                  </w:rPr>
                  <w:t xml:space="preserve"> Amendment. Due to these irreconcilable differences, two competing organizations were founded in 1869</w:t>
                </w:r>
                <w:ins w:id="32" w:author="Monica Jovanovich-Kelley" w:date="2014-04-27T16:09:00Z">
                  <w:r>
                    <w:rPr>
                      <w:rFonts w:ascii="Times New Roman" w:hAnsi="Times New Roman" w:cs="Times New Roman"/>
                      <w:color w:val="1A1A1A"/>
                    </w:rPr>
                    <w:t xml:space="preserve">, the </w:t>
                  </w:r>
                  <w:r w:rsidRPr="00A64625">
                    <w:rPr>
                      <w:rFonts w:ascii="Times New Roman" w:hAnsi="Times New Roman" w:cs="Times New Roman"/>
                      <w:color w:val="1A1A1A"/>
                    </w:rPr>
                    <w:t>National Woman Suffrage Association (NWSA</w:t>
                  </w:r>
                  <w:r>
                    <w:rPr>
                      <w:rFonts w:ascii="Times New Roman" w:hAnsi="Times New Roman" w:cs="Times New Roman"/>
                      <w:color w:val="1A1A1A"/>
                    </w:rPr>
                    <w:t>)</w:t>
                  </w:r>
                  <w:r w:rsidRPr="00A147BB">
                    <w:rPr>
                      <w:rFonts w:ascii="Times New Roman" w:hAnsi="Times New Roman" w:cs="Times New Roman"/>
                      <w:color w:val="1A1A1A"/>
                    </w:rPr>
                    <w:t xml:space="preserve"> </w:t>
                  </w:r>
                  <w:r>
                    <w:rPr>
                      <w:rFonts w:ascii="Times New Roman" w:hAnsi="Times New Roman" w:cs="Times New Roman"/>
                      <w:color w:val="1A1A1A"/>
                    </w:rPr>
                    <w:t xml:space="preserve">established by </w:t>
                  </w:r>
                  <w:r w:rsidRPr="00A64625">
                    <w:rPr>
                      <w:rFonts w:ascii="Times New Roman" w:hAnsi="Times New Roman" w:cs="Times New Roman"/>
                      <w:color w:val="1A1A1A"/>
                    </w:rPr>
                    <w:t>Cady Stanton and Anthony</w:t>
                  </w:r>
                  <w:r>
                    <w:rPr>
                      <w:rFonts w:ascii="Times New Roman" w:hAnsi="Times New Roman" w:cs="Times New Roman"/>
                      <w:color w:val="1A1A1A"/>
                    </w:rPr>
                    <w:t xml:space="preserve"> and the </w:t>
                  </w:r>
                  <w:r w:rsidRPr="00A64625">
                    <w:rPr>
                      <w:rFonts w:ascii="Times New Roman" w:hAnsi="Times New Roman" w:cs="Times New Roman"/>
                      <w:color w:val="1A1A1A"/>
                    </w:rPr>
                    <w:t>American Wo</w:t>
                  </w:r>
                  <w:r>
                    <w:rPr>
                      <w:rFonts w:ascii="Times New Roman" w:hAnsi="Times New Roman" w:cs="Times New Roman"/>
                      <w:color w:val="1A1A1A"/>
                    </w:rPr>
                    <w:t>man Suffrage Association (AWSA)</w:t>
                  </w:r>
                </w:ins>
                <w:ins w:id="33" w:author="Monica Jovanovich-Kelley" w:date="2014-04-27T16:10:00Z">
                  <w:r>
                    <w:rPr>
                      <w:rFonts w:ascii="Times New Roman" w:hAnsi="Times New Roman" w:cs="Times New Roman"/>
                      <w:color w:val="1A1A1A"/>
                    </w:rPr>
                    <w:t xml:space="preserve"> founded by </w:t>
                  </w:r>
                  <w:r w:rsidRPr="00A64625">
                    <w:rPr>
                      <w:rFonts w:ascii="Times New Roman" w:hAnsi="Times New Roman" w:cs="Times New Roman"/>
                      <w:color w:val="1A1A1A"/>
                    </w:rPr>
                    <w:t>Stone</w:t>
                  </w:r>
                  <w:r>
                    <w:rPr>
                      <w:rFonts w:ascii="Times New Roman" w:hAnsi="Times New Roman" w:cs="Times New Roman"/>
                      <w:color w:val="1A1A1A"/>
                    </w:rPr>
                    <w:t xml:space="preserve"> </w:t>
                  </w:r>
                  <w:r w:rsidRPr="00A64625">
                    <w:rPr>
                      <w:rFonts w:ascii="Times New Roman" w:hAnsi="Times New Roman" w:cs="Times New Roman"/>
                      <w:color w:val="1A1A1A"/>
                    </w:rPr>
                    <w:t>with Julia Ward</w:t>
                  </w:r>
                  <w:r>
                    <w:rPr>
                      <w:rFonts w:ascii="Times New Roman" w:hAnsi="Times New Roman" w:cs="Times New Roman"/>
                      <w:color w:val="1A1A1A"/>
                    </w:rPr>
                    <w:t xml:space="preserve"> Howe</w:t>
                  </w:r>
                </w:ins>
                <w:ins w:id="34" w:author="Monica Jovanovich-Kelley" w:date="2014-04-27T16:09:00Z">
                  <w:r>
                    <w:rPr>
                      <w:rFonts w:ascii="Times New Roman" w:hAnsi="Times New Roman" w:cs="Times New Roman"/>
                      <w:color w:val="1A1A1A"/>
                    </w:rPr>
                    <w:t>.</w:t>
                  </w:r>
                </w:ins>
                <w:ins w:id="35" w:author="Monica Jovanovich-Kelley" w:date="2014-04-27T16:11:00Z">
                  <w:r>
                    <w:rPr>
                      <w:rFonts w:ascii="Times New Roman" w:hAnsi="Times New Roman" w:cs="Times New Roman"/>
                      <w:color w:val="1A1A1A"/>
                    </w:rPr>
                    <w:t xml:space="preserve"> </w:t>
                  </w:r>
                </w:ins>
                <w:r w:rsidRPr="00A64625">
                  <w:rPr>
                    <w:rFonts w:ascii="Times New Roman" w:hAnsi="Times New Roman" w:cs="Times New Roman"/>
                    <w:color w:val="1A1A1A"/>
                  </w:rPr>
                  <w:t>In 1890 the two associations successfully merged and became the National American Woman Suffrage Association (NAWSA)</w:t>
                </w:r>
                <w:r w:rsidR="0061061B">
                  <w:rPr>
                    <w:rFonts w:ascii="Times New Roman" w:hAnsi="Times New Roman" w:cs="Times New Roman"/>
                    <w:color w:val="1A1A1A"/>
                  </w:rPr>
                  <w:t xml:space="preserve">. </w:t>
                </w:r>
                <w:r w:rsidRPr="00A64625">
                  <w:rPr>
                    <w:rFonts w:ascii="Times New Roman" w:hAnsi="Times New Roman" w:cs="Times New Roman"/>
                    <w:color w:val="1A1A1A"/>
                  </w:rPr>
                  <w:t xml:space="preserve">After the </w:t>
                </w:r>
                <w:ins w:id="36" w:author="Monica Jovanovich-Kelley" w:date="2014-04-28T22:00:00Z">
                  <w:r>
                    <w:rPr>
                      <w:rFonts w:ascii="Times New Roman" w:hAnsi="Times New Roman" w:cs="Times New Roman"/>
                      <w:color w:val="1A1A1A"/>
                    </w:rPr>
                    <w:t>passage</w:t>
                  </w:r>
                </w:ins>
                <w:r w:rsidRPr="00A64625">
                  <w:rPr>
                    <w:rFonts w:ascii="Times New Roman" w:hAnsi="Times New Roman" w:cs="Times New Roman"/>
                    <w:color w:val="1A1A1A"/>
                  </w:rPr>
                  <w:t xml:space="preserve"> of the 19</w:t>
                </w:r>
                <w:r w:rsidRPr="00A64625">
                  <w:rPr>
                    <w:rFonts w:ascii="Times New Roman" w:hAnsi="Times New Roman" w:cs="Times New Roman"/>
                    <w:color w:val="1A1A1A"/>
                    <w:vertAlign w:val="superscript"/>
                  </w:rPr>
                  <w:t>th</w:t>
                </w:r>
                <w:r w:rsidRPr="00A64625">
                  <w:rPr>
                    <w:rFonts w:ascii="Times New Roman" w:hAnsi="Times New Roman" w:cs="Times New Roman"/>
                    <w:color w:val="1A1A1A"/>
                  </w:rPr>
                  <w:t xml:space="preserve"> Amendment, the NAWSA </w:t>
                </w:r>
                <w:r>
                  <w:rPr>
                    <w:rFonts w:ascii="Times New Roman" w:hAnsi="Times New Roman" w:cs="Times New Roman"/>
                    <w:color w:val="1A1A1A"/>
                  </w:rPr>
                  <w:t>was renamed</w:t>
                </w:r>
                <w:r w:rsidRPr="00A64625">
                  <w:rPr>
                    <w:rFonts w:ascii="Times New Roman" w:hAnsi="Times New Roman" w:cs="Times New Roman"/>
                    <w:color w:val="1A1A1A"/>
                  </w:rPr>
                  <w:t xml:space="preserve"> the League of Women Voters (LWV), which is still active today.</w:t>
                </w:r>
                <w:ins w:id="37" w:author="Monica Jovanovich-Kelley" w:date="2014-04-28T21:52:00Z">
                  <w:r>
                    <w:rPr>
                      <w:rFonts w:ascii="Times New Roman" w:hAnsi="Times New Roman" w:cs="Times New Roman"/>
                      <w:color w:val="1A1A1A"/>
                    </w:rPr>
                    <w:t xml:space="preserve"> </w:t>
                  </w:r>
                </w:ins>
                <w:ins w:id="38" w:author="Monica Jovanovich-Kelley" w:date="2014-04-28T22:01:00Z">
                  <w:r>
                    <w:rPr>
                      <w:rFonts w:ascii="Times New Roman" w:hAnsi="Times New Roman" w:cs="Times New Roman"/>
                      <w:color w:val="1A1A1A"/>
                    </w:rPr>
                    <w:t>Within the</w:t>
                  </w:r>
                  <w:r w:rsidRPr="0023428B">
                    <w:rPr>
                      <w:rFonts w:ascii="Times New Roman" w:hAnsi="Times New Roman" w:cs="Times New Roman"/>
                      <w:color w:val="1A1A1A"/>
                    </w:rPr>
                    <w:t xml:space="preserve"> </w:t>
                  </w:r>
                  <w:r w:rsidRPr="00A64625">
                    <w:rPr>
                      <w:rFonts w:ascii="Times New Roman" w:hAnsi="Times New Roman" w:cs="Times New Roman"/>
                      <w:color w:val="1A1A1A"/>
                    </w:rPr>
                    <w:t>NAWSA</w:t>
                  </w:r>
                  <w:r>
                    <w:rPr>
                      <w:rFonts w:ascii="Times New Roman" w:hAnsi="Times New Roman" w:cs="Times New Roman"/>
                      <w:color w:val="1A1A1A"/>
                    </w:rPr>
                    <w:t xml:space="preserve">, </w:t>
                  </w:r>
                </w:ins>
                <w:r w:rsidRPr="00A64625">
                  <w:rPr>
                    <w:rFonts w:ascii="Times New Roman" w:hAnsi="Times New Roman" w:cs="Times New Roman"/>
                    <w:color w:val="1A1A1A"/>
                  </w:rPr>
                  <w:t xml:space="preserve">Alice Paul and Lucy Burns </w:t>
                </w:r>
                <w:r>
                  <w:rPr>
                    <w:rFonts w:ascii="Times New Roman" w:hAnsi="Times New Roman" w:cs="Times New Roman"/>
                    <w:color w:val="1A1A1A"/>
                  </w:rPr>
                  <w:t xml:space="preserve">organized </w:t>
                </w:r>
                <w:r w:rsidRPr="00A64625">
                  <w:rPr>
                    <w:rFonts w:ascii="Times New Roman" w:hAnsi="Times New Roman" w:cs="Times New Roman"/>
                    <w:color w:val="1A1A1A"/>
                  </w:rPr>
                  <w:t>the Congressional Union</w:t>
                </w:r>
                <w:r>
                  <w:rPr>
                    <w:rFonts w:ascii="Times New Roman" w:hAnsi="Times New Roman" w:cs="Times New Roman"/>
                    <w:color w:val="1A1A1A"/>
                  </w:rPr>
                  <w:t xml:space="preserve"> for Woman Suffrage (CU) in 1913. The two women organized a large-scale suffrage procession in Washington D.C. a day prior to the inauguration of President Woodrow Wilson. Led by lawyer Inez </w:t>
                </w:r>
                <w:proofErr w:type="spellStart"/>
                <w:r>
                  <w:rPr>
                    <w:rFonts w:ascii="Times New Roman" w:hAnsi="Times New Roman" w:cs="Times New Roman"/>
                    <w:color w:val="1A1A1A"/>
                  </w:rPr>
                  <w:t>Milholland</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Boissevain</w:t>
                </w:r>
                <w:proofErr w:type="spellEnd"/>
                <w:r>
                  <w:rPr>
                    <w:rFonts w:ascii="Times New Roman" w:hAnsi="Times New Roman" w:cs="Times New Roman"/>
                    <w:color w:val="1A1A1A"/>
                  </w:rPr>
                  <w:t xml:space="preserve">, 8,000 marchers, nine bands and twenty floats </w:t>
                </w:r>
                <w:r w:rsidR="0061061B">
                  <w:rPr>
                    <w:rFonts w:ascii="Times New Roman" w:hAnsi="Times New Roman" w:cs="Times New Roman"/>
                    <w:color w:val="1A1A1A"/>
                  </w:rPr>
                  <w:t>travelled</w:t>
                </w:r>
                <w:r>
                  <w:rPr>
                    <w:rFonts w:ascii="Times New Roman" w:hAnsi="Times New Roman" w:cs="Times New Roman"/>
                    <w:color w:val="1A1A1A"/>
                  </w:rPr>
                  <w:t xml:space="preserve"> down Pennsylvania Avenue drawing tens of thousands of spectators. Three years later in order to focus solely on passage of a federal amendment, the CU became the </w:t>
                </w:r>
                <w:r w:rsidRPr="00A64625">
                  <w:rPr>
                    <w:rFonts w:ascii="Times New Roman" w:hAnsi="Times New Roman" w:cs="Times New Roman"/>
                    <w:color w:val="1A1A1A"/>
                  </w:rPr>
                  <w:t xml:space="preserve">National Women’s Party </w:t>
                </w:r>
                <w:r>
                  <w:rPr>
                    <w:rFonts w:ascii="Times New Roman" w:hAnsi="Times New Roman" w:cs="Times New Roman"/>
                    <w:color w:val="1A1A1A"/>
                  </w:rPr>
                  <w:t>(NWP) and Paul adopted the c</w:t>
                </w:r>
                <w:r w:rsidRPr="00A64625">
                  <w:rPr>
                    <w:rFonts w:ascii="Times New Roman" w:hAnsi="Times New Roman" w:cs="Times New Roman"/>
                    <w:color w:val="1A1A1A"/>
                  </w:rPr>
                  <w:t>onfrontational and militant tactics used by English suffrage groups</w:t>
                </w:r>
                <w:r>
                  <w:rPr>
                    <w:rFonts w:ascii="Times New Roman" w:hAnsi="Times New Roman" w:cs="Times New Roman"/>
                    <w:color w:val="1A1A1A"/>
                  </w:rPr>
                  <w:t xml:space="preserve"> who obtained the right to vote in 1918. Through</w:t>
                </w:r>
                <w:r>
                  <w:rPr>
                    <w:rFonts w:ascii="Times New Roman" w:hAnsi="Times New Roman" w:cs="Times New Roman"/>
                  </w:rPr>
                  <w:t xml:space="preserve"> picketing, </w:t>
                </w:r>
                <w:r w:rsidRPr="00A64625">
                  <w:rPr>
                    <w:rFonts w:ascii="Times New Roman" w:hAnsi="Times New Roman" w:cs="Times New Roman"/>
                  </w:rPr>
                  <w:t>rallies, parades and marches</w:t>
                </w:r>
                <w:r>
                  <w:rPr>
                    <w:rFonts w:ascii="Times New Roman" w:hAnsi="Times New Roman" w:cs="Times New Roman"/>
                  </w:rPr>
                  <w:t xml:space="preserve"> directed at Congress and the White House, the NWP very publically demanded women’s suffrage. “Silent Sentinels” protested daily in front of the White House with large banners </w:t>
                </w:r>
                <w:r>
                  <w:rPr>
                    <w:rFonts w:ascii="Times New Roman" w:hAnsi="Times New Roman" w:cs="Times New Roman"/>
                    <w:color w:val="1A1A1A"/>
                  </w:rPr>
                  <w:t xml:space="preserve">and were arrested on several occasions as a result of their public demonstrations. While serving their sentences, there were reports of extreme forms of punishment inflicted on the women ranging from sleep deprivation to physical violence to solitary confinement. Paul, Burns and others staged a weeks-long hunger strike while in prison in 1917 and </w:t>
                </w:r>
                <w:ins w:id="39" w:author="Vincent Pecora" w:date="2014-04-29T16:35:00Z">
                  <w:r>
                    <w:rPr>
                      <w:rFonts w:ascii="Times New Roman" w:hAnsi="Times New Roman" w:cs="Times New Roman"/>
                      <w:color w:val="1A1A1A"/>
                    </w:rPr>
                    <w:t xml:space="preserve">were </w:t>
                  </w:r>
                </w:ins>
                <w:r>
                  <w:rPr>
                    <w:rFonts w:ascii="Times New Roman" w:hAnsi="Times New Roman" w:cs="Times New Roman"/>
                    <w:color w:val="1A1A1A"/>
                  </w:rPr>
                  <w:t>force-fed by doctors. Public uproar over the women’s treatment led to their eventual release and the D.C. Circuit Court of Appeals</w:t>
                </w:r>
                <w:r w:rsidRPr="00DE7DE8">
                  <w:rPr>
                    <w:rFonts w:ascii="Times New Roman" w:hAnsi="Times New Roman" w:cs="Times New Roman"/>
                    <w:color w:val="1A1A1A"/>
                  </w:rPr>
                  <w:t xml:space="preserve"> </w:t>
                </w:r>
                <w:r>
                  <w:rPr>
                    <w:rFonts w:ascii="Times New Roman" w:hAnsi="Times New Roman" w:cs="Times New Roman"/>
                    <w:color w:val="1A1A1A"/>
                  </w:rPr>
                  <w:t xml:space="preserve">deemed their arrest and imprisonment unconstitutional in 1918. </w:t>
                </w:r>
              </w:p>
              <w:p w:rsidR="0061061B" w:rsidRDefault="0061061B" w:rsidP="00C47C3B">
                <w:pPr>
                  <w:rPr>
                    <w:rFonts w:ascii="Times New Roman" w:hAnsi="Times New Roman" w:cs="Times New Roman"/>
                    <w:color w:val="1A1A1A"/>
                  </w:rPr>
                </w:pPr>
              </w:p>
              <w:p w:rsidR="00C47C3B" w:rsidRDefault="00C47C3B" w:rsidP="00C47C3B">
                <w:pPr>
                  <w:rPr>
                    <w:ins w:id="40" w:author="Monica Jovanovich-Kelley" w:date="2014-04-28T22:02:00Z"/>
                    <w:rFonts w:ascii="Times New Roman" w:hAnsi="Times New Roman" w:cs="Times New Roman"/>
                    <w:color w:val="1A1A1A"/>
                  </w:rPr>
                </w:pPr>
                <w:r>
                  <w:rPr>
                    <w:rFonts w:ascii="Times New Roman" w:hAnsi="Times New Roman" w:cs="Times New Roman"/>
                    <w:color w:val="1A1A1A"/>
                  </w:rPr>
                  <w:t xml:space="preserve">Due in part to mounting public outcry coupled with criticism over the United States’ support of democracy abroad but not at home, President Woodrow </w:t>
                </w:r>
                <w:r w:rsidRPr="00DE7DE8">
                  <w:rPr>
                    <w:rFonts w:ascii="Times New Roman" w:hAnsi="Times New Roman" w:cs="Times New Roman"/>
                    <w:color w:val="1A1A1A"/>
                  </w:rPr>
                  <w:t>Wilson ultimately endorse</w:t>
                </w:r>
                <w:ins w:id="41" w:author="Vincent Pecora" w:date="2014-04-29T16:35:00Z">
                  <w:r>
                    <w:rPr>
                      <w:rFonts w:ascii="Times New Roman" w:hAnsi="Times New Roman" w:cs="Times New Roman"/>
                      <w:color w:val="1A1A1A"/>
                    </w:rPr>
                    <w:t>d</w:t>
                  </w:r>
                </w:ins>
                <w:r w:rsidRPr="00DE7DE8">
                  <w:rPr>
                    <w:rFonts w:ascii="Times New Roman" w:hAnsi="Times New Roman" w:cs="Times New Roman"/>
                    <w:color w:val="1A1A1A"/>
                  </w:rPr>
                  <w:t xml:space="preserve"> a</w:t>
                </w:r>
                <w:r>
                  <w:rPr>
                    <w:rFonts w:ascii="Times New Roman" w:hAnsi="Times New Roman" w:cs="Times New Roman"/>
                    <w:color w:val="1A1A1A"/>
                  </w:rPr>
                  <w:t xml:space="preserve"> suffrage amendment in January 1918. </w:t>
                </w:r>
                <w:r w:rsidRPr="00A64625">
                  <w:rPr>
                    <w:rFonts w:ascii="Times New Roman" w:hAnsi="Times New Roman" w:cs="Times New Roman"/>
                    <w:color w:val="1A1A1A"/>
                  </w:rPr>
                  <w:t>Although the 19</w:t>
                </w:r>
                <w:r w:rsidRPr="00A64625">
                  <w:rPr>
                    <w:rFonts w:ascii="Times New Roman" w:hAnsi="Times New Roman" w:cs="Times New Roman"/>
                    <w:color w:val="1A1A1A"/>
                    <w:vertAlign w:val="superscript"/>
                  </w:rPr>
                  <w:t>th</w:t>
                </w:r>
                <w:r>
                  <w:rPr>
                    <w:rFonts w:ascii="Times New Roman" w:hAnsi="Times New Roman" w:cs="Times New Roman"/>
                    <w:color w:val="1A1A1A"/>
                  </w:rPr>
                  <w:t xml:space="preserve"> Amendment was not</w:t>
                </w:r>
                <w:r w:rsidRPr="00A64625">
                  <w:rPr>
                    <w:rFonts w:ascii="Times New Roman" w:hAnsi="Times New Roman" w:cs="Times New Roman"/>
                    <w:color w:val="1A1A1A"/>
                  </w:rPr>
                  <w:t xml:space="preserve"> ratified until </w:t>
                </w:r>
                <w:r>
                  <w:rPr>
                    <w:rFonts w:ascii="Times New Roman" w:hAnsi="Times New Roman" w:cs="Times New Roman"/>
                    <w:color w:val="1A1A1A"/>
                  </w:rPr>
                  <w:t xml:space="preserve">August </w:t>
                </w:r>
                <w:r w:rsidRPr="00A64625">
                  <w:rPr>
                    <w:rFonts w:ascii="Times New Roman" w:hAnsi="Times New Roman" w:cs="Times New Roman"/>
                    <w:color w:val="1A1A1A"/>
                  </w:rPr>
                  <w:t xml:space="preserve">1920, numerous states granted women the </w:t>
                </w:r>
                <w:r>
                  <w:rPr>
                    <w:rFonts w:ascii="Times New Roman" w:hAnsi="Times New Roman" w:cs="Times New Roman"/>
                    <w:color w:val="1A1A1A"/>
                  </w:rPr>
                  <w:t xml:space="preserve">right to vote decades earlier. Continuing on her campaign for equality, Paul </w:t>
                </w:r>
                <w:r w:rsidRPr="00A64625">
                  <w:rPr>
                    <w:rFonts w:ascii="Times New Roman" w:hAnsi="Times New Roman" w:cs="Times New Roman"/>
                    <w:color w:val="1A1A1A"/>
                  </w:rPr>
                  <w:t xml:space="preserve">wrote </w:t>
                </w:r>
                <w:r>
                  <w:rPr>
                    <w:rFonts w:ascii="Times New Roman" w:hAnsi="Times New Roman" w:cs="Times New Roman"/>
                    <w:color w:val="1A1A1A"/>
                  </w:rPr>
                  <w:t xml:space="preserve">the </w:t>
                </w:r>
                <w:r w:rsidRPr="00A64625">
                  <w:rPr>
                    <w:rFonts w:ascii="Times New Roman" w:hAnsi="Times New Roman" w:cs="Times New Roman"/>
                    <w:color w:val="1A1A1A"/>
                  </w:rPr>
                  <w:t xml:space="preserve">Equal Rights Amendment </w:t>
                </w:r>
                <w:r>
                  <w:rPr>
                    <w:rFonts w:ascii="Times New Roman" w:hAnsi="Times New Roman" w:cs="Times New Roman"/>
                    <w:color w:val="1A1A1A"/>
                  </w:rPr>
                  <w:t>in 1923, which</w:t>
                </w:r>
                <w:r w:rsidRPr="00A64625">
                  <w:rPr>
                    <w:rFonts w:ascii="Times New Roman" w:hAnsi="Times New Roman" w:cs="Times New Roman"/>
                    <w:color w:val="1A1A1A"/>
                  </w:rPr>
                  <w:t xml:space="preserve"> declared the equal application of the Constitution to all persons</w:t>
                </w:r>
                <w:r>
                  <w:rPr>
                    <w:rFonts w:ascii="Times New Roman" w:hAnsi="Times New Roman" w:cs="Times New Roman"/>
                    <w:color w:val="1A1A1A"/>
                  </w:rPr>
                  <w:t>,</w:t>
                </w:r>
                <w:r w:rsidRPr="00A64625">
                  <w:rPr>
                    <w:rFonts w:ascii="Times New Roman" w:hAnsi="Times New Roman" w:cs="Times New Roman"/>
                    <w:color w:val="1A1A1A"/>
                  </w:rPr>
                  <w:t xml:space="preserve"> regardless of gender. It was introduced </w:t>
                </w:r>
                <w:r>
                  <w:rPr>
                    <w:rFonts w:ascii="Times New Roman" w:hAnsi="Times New Roman" w:cs="Times New Roman"/>
                    <w:color w:val="1A1A1A"/>
                  </w:rPr>
                  <w:t xml:space="preserve">at </w:t>
                </w:r>
                <w:r w:rsidRPr="00A64625">
                  <w:rPr>
                    <w:rFonts w:ascii="Times New Roman" w:hAnsi="Times New Roman" w:cs="Times New Roman"/>
                    <w:color w:val="1A1A1A"/>
                  </w:rPr>
                  <w:t xml:space="preserve">every </w:t>
                </w:r>
                <w:r>
                  <w:rPr>
                    <w:rFonts w:ascii="Times New Roman" w:hAnsi="Times New Roman" w:cs="Times New Roman"/>
                    <w:color w:val="1A1A1A"/>
                  </w:rPr>
                  <w:t xml:space="preserve">session of </w:t>
                </w:r>
                <w:r w:rsidRPr="00A64625">
                  <w:rPr>
                    <w:rFonts w:ascii="Times New Roman" w:hAnsi="Times New Roman" w:cs="Times New Roman"/>
                    <w:color w:val="1A1A1A"/>
                  </w:rPr>
                  <w:t>Congress from 1923 to</w:t>
                </w:r>
                <w:r>
                  <w:rPr>
                    <w:rFonts w:ascii="Times New Roman" w:hAnsi="Times New Roman" w:cs="Times New Roman"/>
                    <w:color w:val="1A1A1A"/>
                  </w:rPr>
                  <w:t xml:space="preserve"> 1972 when it finally passed but failed to be ratified by enough states</w:t>
                </w:r>
                <w:r w:rsidRPr="00A64625">
                  <w:rPr>
                    <w:rFonts w:ascii="Times New Roman" w:hAnsi="Times New Roman" w:cs="Times New Roman"/>
                    <w:color w:val="1A1A1A"/>
                  </w:rPr>
                  <w:t xml:space="preserve">. </w:t>
                </w:r>
                <w:r>
                  <w:rPr>
                    <w:rFonts w:ascii="Times New Roman" w:hAnsi="Times New Roman" w:cs="Times New Roman"/>
                    <w:color w:val="1A1A1A"/>
                  </w:rPr>
                  <w:t>It was</w:t>
                </w:r>
                <w:r w:rsidRPr="00A64625">
                  <w:rPr>
                    <w:rFonts w:ascii="Times New Roman" w:hAnsi="Times New Roman" w:cs="Times New Roman"/>
                    <w:color w:val="1A1A1A"/>
                  </w:rPr>
                  <w:t xml:space="preserve"> introduced into Congress</w:t>
                </w:r>
                <w:r>
                  <w:rPr>
                    <w:rFonts w:ascii="Times New Roman" w:hAnsi="Times New Roman" w:cs="Times New Roman"/>
                    <w:color w:val="1A1A1A"/>
                  </w:rPr>
                  <w:t xml:space="preserve"> again in 1982, as it has continued to be every year since.</w:t>
                </w:r>
                <w:ins w:id="42" w:author="Monica Jovanovich-Kelley" w:date="2014-04-28T22:02:00Z">
                  <w:r>
                    <w:rPr>
                      <w:rFonts w:ascii="Times New Roman" w:hAnsi="Times New Roman" w:cs="Times New Roman"/>
                      <w:color w:val="1A1A1A"/>
                    </w:rPr>
                    <w:t xml:space="preserve"> </w:t>
                  </w:r>
                </w:ins>
              </w:p>
              <w:p w:rsidR="00C47C3B" w:rsidRDefault="00C47C3B" w:rsidP="00C47C3B">
                <w:pPr>
                  <w:rPr>
                    <w:rFonts w:ascii="Times New Roman" w:hAnsi="Times New Roman" w:cs="Times New Roman"/>
                    <w:color w:val="1A1A1A"/>
                  </w:rPr>
                </w:pPr>
                <w:ins w:id="43" w:author="Monica Jovanovich-Kelley" w:date="2014-04-28T22:02:00Z">
                  <w:r>
                    <w:rPr>
                      <w:rFonts w:ascii="Times New Roman" w:hAnsi="Times New Roman" w:cs="Times New Roman"/>
                      <w:color w:val="1A1A1A"/>
                    </w:rPr>
                    <w:t>Canada granted women the right to vote in 1918 with Emily Jennings Stowe founding the suffrage organization, the Toronto Women’s Literary Club (1877). In 1929, the Famous Five, compris</w:t>
                  </w:r>
                </w:ins>
                <w:ins w:id="44" w:author="Vincent Pecora" w:date="2014-04-29T16:36:00Z">
                  <w:r>
                    <w:rPr>
                      <w:rFonts w:ascii="Times New Roman" w:hAnsi="Times New Roman" w:cs="Times New Roman"/>
                      <w:color w:val="1A1A1A"/>
                    </w:rPr>
                    <w:t>ing</w:t>
                  </w:r>
                </w:ins>
                <w:ins w:id="45" w:author="Monica Jovanovich-Kelley" w:date="2014-04-28T22:02:00Z">
                  <w:r>
                    <w:rPr>
                      <w:rFonts w:ascii="Times New Roman" w:hAnsi="Times New Roman" w:cs="Times New Roman"/>
                      <w:color w:val="1A1A1A"/>
                    </w:rPr>
                    <w:t xml:space="preserve"> Emily </w:t>
                  </w:r>
                  <w:proofErr w:type="spellStart"/>
                  <w:r>
                    <w:rPr>
                      <w:rFonts w:ascii="Times New Roman" w:hAnsi="Times New Roman" w:cs="Times New Roman"/>
                      <w:color w:val="1A1A1A"/>
                    </w:rPr>
                    <w:t>Gowan</w:t>
                  </w:r>
                  <w:proofErr w:type="spellEnd"/>
                  <w:r>
                    <w:rPr>
                      <w:rFonts w:ascii="Times New Roman" w:hAnsi="Times New Roman" w:cs="Times New Roman"/>
                      <w:color w:val="1A1A1A"/>
                    </w:rPr>
                    <w:t xml:space="preserve"> Murphy, Louise Crummy McKinney, Nellie Mooney McClung, Henrietta Muir Edwards, and Irene Marryat </w:t>
                  </w:r>
                  <w:proofErr w:type="spellStart"/>
                  <w:r>
                    <w:rPr>
                      <w:rFonts w:ascii="Times New Roman" w:hAnsi="Times New Roman" w:cs="Times New Roman"/>
                      <w:color w:val="1A1A1A"/>
                    </w:rPr>
                    <w:t>Parlby</w:t>
                  </w:r>
                  <w:proofErr w:type="spellEnd"/>
                  <w:r>
                    <w:rPr>
                      <w:rFonts w:ascii="Times New Roman" w:hAnsi="Times New Roman" w:cs="Times New Roman"/>
                      <w:color w:val="1A1A1A"/>
                    </w:rPr>
                    <w:t>, successfully fought for women to be able to hold any appointed elected office.</w:t>
                  </w:r>
                </w:ins>
              </w:p>
              <w:p w:rsidR="0061061B" w:rsidRPr="00111011" w:rsidRDefault="0061061B" w:rsidP="00C47C3B">
                <w:pPr>
                  <w:rPr>
                    <w:rFonts w:ascii="Times New Roman" w:hAnsi="Times New Roman" w:cs="Times New Roman"/>
                  </w:rPr>
                </w:pPr>
              </w:p>
              <w:p w:rsidR="00C47C3B" w:rsidRDefault="00C47C3B" w:rsidP="00C47C3B">
                <w:pPr>
                  <w:widowControl w:val="0"/>
                  <w:autoSpaceDE w:val="0"/>
                  <w:autoSpaceDN w:val="0"/>
                  <w:adjustRightInd w:val="0"/>
                  <w:rPr>
                    <w:ins w:id="46" w:author="Monica Jovanovich-Kelley" w:date="2014-04-27T18:01:00Z"/>
                    <w:rFonts w:ascii="Times New Roman" w:hAnsi="Times New Roman" w:cs="Times New Roman"/>
                    <w:color w:val="1A1A1A"/>
                  </w:rPr>
                </w:pPr>
                <w:r>
                  <w:rPr>
                    <w:rFonts w:ascii="Times New Roman" w:hAnsi="Times New Roman" w:cs="Times New Roman"/>
                    <w:color w:val="1A1A1A"/>
                  </w:rPr>
                  <w:t xml:space="preserve">African-American feminists were highly </w:t>
                </w:r>
                <w:r w:rsidR="0061061B">
                  <w:rPr>
                    <w:rFonts w:ascii="Times New Roman" w:hAnsi="Times New Roman" w:cs="Times New Roman"/>
                    <w:color w:val="1A1A1A"/>
                  </w:rPr>
                  <w:t>active within the wome</w:t>
                </w:r>
                <w:r>
                  <w:rPr>
                    <w:rFonts w:ascii="Times New Roman" w:hAnsi="Times New Roman" w:cs="Times New Roman"/>
                    <w:color w:val="1A1A1A"/>
                  </w:rPr>
                  <w:t>n</w:t>
                </w:r>
                <w:r w:rsidR="0061061B">
                  <w:rPr>
                    <w:rFonts w:ascii="Times New Roman" w:hAnsi="Times New Roman" w:cs="Times New Roman"/>
                    <w:color w:val="1A1A1A"/>
                  </w:rPr>
                  <w:t>’s</w:t>
                </w:r>
                <w:r>
                  <w:rPr>
                    <w:rFonts w:ascii="Times New Roman" w:hAnsi="Times New Roman" w:cs="Times New Roman"/>
                    <w:color w:val="1A1A1A"/>
                  </w:rPr>
                  <w:t xml:space="preserve"> suffrage and abolitionist movement. Sojourner Truth, a former slave herself, was a vocal advocate for civil rights, emancipation</w:t>
                </w:r>
                <w:r w:rsidR="0061061B">
                  <w:rPr>
                    <w:rFonts w:ascii="Times New Roman" w:hAnsi="Times New Roman" w:cs="Times New Roman"/>
                    <w:color w:val="1A1A1A"/>
                  </w:rPr>
                  <w:t>,</w:t>
                </w:r>
                <w:r>
                  <w:rPr>
                    <w:rFonts w:ascii="Times New Roman" w:hAnsi="Times New Roman" w:cs="Times New Roman"/>
                    <w:color w:val="1A1A1A"/>
                  </w:rPr>
                  <w:t xml:space="preserve"> and suffrage. As a skilled orator, she is remembered for her 1851 speech </w:t>
                </w:r>
                <w:proofErr w:type="spellStart"/>
                <w:proofErr w:type="gramStart"/>
                <w:r w:rsidRPr="004620AC">
                  <w:rPr>
                    <w:rFonts w:ascii="Times New Roman" w:hAnsi="Times New Roman" w:cs="Times New Roman"/>
                    <w:i/>
                    <w:color w:val="1A1A1A"/>
                  </w:rPr>
                  <w:t>Ain’t</w:t>
                </w:r>
                <w:proofErr w:type="spellEnd"/>
                <w:proofErr w:type="gramEnd"/>
                <w:r w:rsidRPr="004620AC">
                  <w:rPr>
                    <w:rFonts w:ascii="Times New Roman" w:hAnsi="Times New Roman" w:cs="Times New Roman"/>
                    <w:i/>
                    <w:color w:val="1A1A1A"/>
                  </w:rPr>
                  <w:t xml:space="preserve"> I a Woman?</w:t>
                </w:r>
                <w:r>
                  <w:rPr>
                    <w:rFonts w:ascii="Times New Roman" w:hAnsi="Times New Roman" w:cs="Times New Roman"/>
                    <w:color w:val="1A1A1A"/>
                  </w:rPr>
                  <w:t xml:space="preserve"> Sisters Harriet </w:t>
                </w:r>
                <w:proofErr w:type="spellStart"/>
                <w:r>
                  <w:rPr>
                    <w:rFonts w:ascii="Times New Roman" w:hAnsi="Times New Roman" w:cs="Times New Roman"/>
                    <w:color w:val="1A1A1A"/>
                  </w:rPr>
                  <w:t>Forten</w:t>
                </w:r>
                <w:proofErr w:type="spellEnd"/>
                <w:r>
                  <w:rPr>
                    <w:rFonts w:ascii="Times New Roman" w:hAnsi="Times New Roman" w:cs="Times New Roman"/>
                    <w:color w:val="1A1A1A"/>
                  </w:rPr>
                  <w:t xml:space="preserve"> Purvis, Sarah </w:t>
                </w:r>
                <w:proofErr w:type="spellStart"/>
                <w:r>
                  <w:rPr>
                    <w:rFonts w:ascii="Times New Roman" w:hAnsi="Times New Roman" w:cs="Times New Roman"/>
                    <w:color w:val="1A1A1A"/>
                  </w:rPr>
                  <w:t>Forten</w:t>
                </w:r>
                <w:proofErr w:type="spellEnd"/>
                <w:r>
                  <w:rPr>
                    <w:rFonts w:ascii="Times New Roman" w:hAnsi="Times New Roman" w:cs="Times New Roman"/>
                    <w:color w:val="1A1A1A"/>
                  </w:rPr>
                  <w:t xml:space="preserve"> Purvis and </w:t>
                </w:r>
                <w:proofErr w:type="spellStart"/>
                <w:r>
                  <w:rPr>
                    <w:rFonts w:ascii="Times New Roman" w:hAnsi="Times New Roman" w:cs="Times New Roman"/>
                    <w:color w:val="1A1A1A"/>
                  </w:rPr>
                  <w:t>Margaretta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Forten</w:t>
                </w:r>
                <w:proofErr w:type="spellEnd"/>
                <w:r>
                  <w:rPr>
                    <w:rFonts w:ascii="Times New Roman" w:hAnsi="Times New Roman" w:cs="Times New Roman"/>
                    <w:color w:val="1A1A1A"/>
                  </w:rPr>
                  <w:t xml:space="preserve">, along with their mother Charlotte, helped to establish the Philadelphia Female Anti-Slavery Society in 1833 and later, Harriet and </w:t>
                </w:r>
                <w:proofErr w:type="spellStart"/>
                <w:r>
                  <w:rPr>
                    <w:rFonts w:ascii="Times New Roman" w:hAnsi="Times New Roman" w:cs="Times New Roman"/>
                    <w:color w:val="1A1A1A"/>
                  </w:rPr>
                  <w:t>Margaretta</w:t>
                </w:r>
                <w:proofErr w:type="spellEnd"/>
                <w:r>
                  <w:rPr>
                    <w:rFonts w:ascii="Times New Roman" w:hAnsi="Times New Roman" w:cs="Times New Roman"/>
                    <w:color w:val="1A1A1A"/>
                  </w:rPr>
                  <w:t xml:space="preserve"> organized the 5</w:t>
                </w:r>
                <w:r w:rsidRPr="00154953">
                  <w:rPr>
                    <w:rFonts w:ascii="Times New Roman" w:hAnsi="Times New Roman" w:cs="Times New Roman"/>
                    <w:color w:val="1A1A1A"/>
                    <w:vertAlign w:val="superscript"/>
                  </w:rPr>
                  <w:t>th</w:t>
                </w:r>
                <w:r>
                  <w:rPr>
                    <w:rFonts w:ascii="Times New Roman" w:hAnsi="Times New Roman" w:cs="Times New Roman"/>
                    <w:color w:val="1A1A1A"/>
                  </w:rPr>
                  <w:t xml:space="preserve"> National Women’s Rights Convention in 1854. Mary Ann </w:t>
                </w:r>
                <w:proofErr w:type="spellStart"/>
                <w:r>
                  <w:rPr>
                    <w:rFonts w:ascii="Times New Roman" w:hAnsi="Times New Roman" w:cs="Times New Roman"/>
                    <w:color w:val="1A1A1A"/>
                  </w:rPr>
                  <w:t>Shadd</w:t>
                </w:r>
                <w:proofErr w:type="spellEnd"/>
                <w:r>
                  <w:rPr>
                    <w:rFonts w:ascii="Times New Roman" w:hAnsi="Times New Roman" w:cs="Times New Roman"/>
                    <w:color w:val="1A1A1A"/>
                  </w:rPr>
                  <w:t xml:space="preserve"> Cary wrote columns published in Ontario’s </w:t>
                </w:r>
                <w:r w:rsidRPr="003F0D47">
                  <w:rPr>
                    <w:rFonts w:ascii="Times New Roman" w:hAnsi="Times New Roman" w:cs="Times New Roman"/>
                    <w:i/>
                    <w:color w:val="1A1A1A"/>
                  </w:rPr>
                  <w:t>Provincial Freeman</w:t>
                </w:r>
                <w:r>
                  <w:rPr>
                    <w:rFonts w:ascii="Times New Roman" w:hAnsi="Times New Roman" w:cs="Times New Roman"/>
                    <w:color w:val="1A1A1A"/>
                  </w:rPr>
                  <w:t xml:space="preserve"> and founded the </w:t>
                </w:r>
                <w:proofErr w:type="spellStart"/>
                <w:r>
                  <w:rPr>
                    <w:rFonts w:ascii="Times New Roman" w:hAnsi="Times New Roman" w:cs="Times New Roman"/>
                    <w:color w:val="1A1A1A"/>
                  </w:rPr>
                  <w:t>Colored</w:t>
                </w:r>
                <w:proofErr w:type="spellEnd"/>
                <w:r>
                  <w:rPr>
                    <w:rFonts w:ascii="Times New Roman" w:hAnsi="Times New Roman" w:cs="Times New Roman"/>
                    <w:color w:val="1A1A1A"/>
                  </w:rPr>
                  <w:t xml:space="preserve"> Women’s Progressive Franchise Association in 1880. The National Association of </w:t>
                </w:r>
                <w:proofErr w:type="spellStart"/>
                <w:r>
                  <w:rPr>
                    <w:rFonts w:ascii="Times New Roman" w:hAnsi="Times New Roman" w:cs="Times New Roman"/>
                    <w:color w:val="1A1A1A"/>
                  </w:rPr>
                  <w:t>Colored</w:t>
                </w:r>
                <w:proofErr w:type="spellEnd"/>
                <w:r>
                  <w:rPr>
                    <w:rFonts w:ascii="Times New Roman" w:hAnsi="Times New Roman" w:cs="Times New Roman"/>
                    <w:color w:val="1A1A1A"/>
                  </w:rPr>
                  <w:t xml:space="preserve"> Women (NACW) was established in 1896 with Mary Church Terrell as President and included important African-American leaders such as Harriet Tubman, Frances Ellen Watkins</w:t>
                </w:r>
                <w:r w:rsidRPr="00154953">
                  <w:rPr>
                    <w:rFonts w:ascii="Times New Roman" w:hAnsi="Times New Roman" w:cs="Times New Roman"/>
                    <w:color w:val="1A1A1A"/>
                  </w:rPr>
                  <w:t xml:space="preserve"> Harper, Josephine St. Pierre Ruff</w:t>
                </w:r>
                <w:r>
                  <w:rPr>
                    <w:rFonts w:ascii="Times New Roman" w:hAnsi="Times New Roman" w:cs="Times New Roman"/>
                    <w:color w:val="1A1A1A"/>
                  </w:rPr>
                  <w:t>in, Margaret Murray Washington</w:t>
                </w:r>
                <w:r w:rsidR="0061061B">
                  <w:rPr>
                    <w:rFonts w:ascii="Times New Roman" w:hAnsi="Times New Roman" w:cs="Times New Roman"/>
                    <w:color w:val="1A1A1A"/>
                  </w:rPr>
                  <w:t>,</w:t>
                </w:r>
                <w:r>
                  <w:rPr>
                    <w:rFonts w:ascii="Times New Roman" w:hAnsi="Times New Roman" w:cs="Times New Roman"/>
                    <w:color w:val="1A1A1A"/>
                  </w:rPr>
                  <w:t xml:space="preserve"> and </w:t>
                </w:r>
                <w:r w:rsidRPr="00154953">
                  <w:rPr>
                    <w:rFonts w:ascii="Times New Roman" w:hAnsi="Times New Roman" w:cs="Times New Roman"/>
                    <w:color w:val="1A1A1A"/>
                  </w:rPr>
                  <w:t>Ida</w:t>
                </w:r>
                <w:r>
                  <w:rPr>
                    <w:rFonts w:ascii="Times New Roman" w:hAnsi="Times New Roman" w:cs="Times New Roman"/>
                    <w:color w:val="1A1A1A"/>
                  </w:rPr>
                  <w:t xml:space="preserve"> B. Wells-Barnett. </w:t>
                </w:r>
                <w:r w:rsidRPr="00154953">
                  <w:rPr>
                    <w:rFonts w:ascii="Times New Roman" w:hAnsi="Times New Roman" w:cs="Times New Roman"/>
                    <w:color w:val="1A1A1A"/>
                  </w:rPr>
                  <w:t>The NACM supported suffrage movements but also maternal and child welfare, poverty c</w:t>
                </w:r>
                <w:r>
                  <w:rPr>
                    <w:rFonts w:ascii="Times New Roman" w:hAnsi="Times New Roman" w:cs="Times New Roman"/>
                    <w:color w:val="1A1A1A"/>
                  </w:rPr>
                  <w:t>oncerns, and social injustices</w:t>
                </w:r>
                <w:r w:rsidRPr="00154953">
                  <w:rPr>
                    <w:rFonts w:ascii="Times New Roman" w:hAnsi="Times New Roman" w:cs="Times New Roman"/>
                    <w:color w:val="1A1A1A"/>
                  </w:rPr>
                  <w:t>.</w:t>
                </w:r>
                <w:r>
                  <w:rPr>
                    <w:rFonts w:ascii="Times New Roman" w:hAnsi="Times New Roman" w:cs="Times New Roman"/>
                    <w:color w:val="1A1A1A"/>
                  </w:rPr>
                  <w:t xml:space="preserve"> Wells-Barnett went on to found the Alpha Suffrage Club of Chicago in 1913, which was dedicated solely to woman’s suffrage. Access to education, especially higher education, was an important goal of African-American feminists such as Anna Julia Cooper, the fourth African-American woman in the United States to receive a doctorate degree in 1924, and Nannie Helen Burroughs, founder of the National Training School for Women and Girls (1909). In 1935 the </w:t>
                </w:r>
                <w:r w:rsidRPr="00A64625">
                  <w:rPr>
                    <w:rFonts w:ascii="Times New Roman" w:hAnsi="Times New Roman" w:cs="Times New Roman"/>
                    <w:color w:val="1A1A1A"/>
                  </w:rPr>
                  <w:t xml:space="preserve">National Council of Negro Women </w:t>
                </w:r>
                <w:r>
                  <w:rPr>
                    <w:rFonts w:ascii="Times New Roman" w:hAnsi="Times New Roman" w:cs="Times New Roman"/>
                    <w:color w:val="1A1A1A"/>
                  </w:rPr>
                  <w:t xml:space="preserve">(NCNW) was founded by </w:t>
                </w:r>
                <w:r w:rsidRPr="00A64625">
                  <w:rPr>
                    <w:rFonts w:ascii="Times New Roman" w:hAnsi="Times New Roman" w:cs="Times New Roman"/>
                    <w:color w:val="1A1A1A"/>
                  </w:rPr>
                  <w:t xml:space="preserve">Mary McLeod Bethune </w:t>
                </w:r>
                <w:r>
                  <w:rPr>
                    <w:rFonts w:ascii="Times New Roman" w:hAnsi="Times New Roman" w:cs="Times New Roman"/>
                    <w:color w:val="1A1A1A"/>
                  </w:rPr>
                  <w:t xml:space="preserve">to </w:t>
                </w:r>
                <w:r w:rsidRPr="00A64625">
                  <w:rPr>
                    <w:rFonts w:ascii="Times New Roman" w:hAnsi="Times New Roman" w:cs="Times New Roman"/>
                    <w:color w:val="1A1A1A"/>
                  </w:rPr>
                  <w:t xml:space="preserve">lobby against </w:t>
                </w:r>
                <w:r>
                  <w:rPr>
                    <w:rFonts w:ascii="Times New Roman" w:hAnsi="Times New Roman" w:cs="Times New Roman"/>
                    <w:color w:val="1A1A1A"/>
                  </w:rPr>
                  <w:t>discrimination</w:t>
                </w:r>
                <w:r w:rsidRPr="00A64625">
                  <w:rPr>
                    <w:rFonts w:ascii="Times New Roman" w:hAnsi="Times New Roman" w:cs="Times New Roman"/>
                    <w:color w:val="1A1A1A"/>
                  </w:rPr>
                  <w:t>, racism and sexism</w:t>
                </w:r>
                <w:r>
                  <w:rPr>
                    <w:rFonts w:ascii="Times New Roman" w:hAnsi="Times New Roman" w:cs="Times New Roman"/>
                    <w:color w:val="1A1A1A"/>
                  </w:rPr>
                  <w:t>.</w:t>
                </w:r>
              </w:p>
              <w:p w:rsidR="00C47C3B" w:rsidRDefault="00C47C3B" w:rsidP="00C47C3B">
                <w:pPr>
                  <w:widowControl w:val="0"/>
                  <w:autoSpaceDE w:val="0"/>
                  <w:autoSpaceDN w:val="0"/>
                  <w:adjustRightInd w:val="0"/>
                  <w:rPr>
                    <w:ins w:id="47" w:author="Monica Jovanovich-Kelley" w:date="2014-04-27T18:01:00Z"/>
                    <w:rFonts w:ascii="Times New Roman" w:hAnsi="Times New Roman" w:cs="Times New Roman"/>
                    <w:color w:val="1A1A1A"/>
                  </w:rPr>
                </w:pPr>
              </w:p>
              <w:p w:rsidR="00C47C3B" w:rsidRDefault="00C47C3B" w:rsidP="00C47C3B">
                <w:pPr>
                  <w:widowControl w:val="0"/>
                  <w:autoSpaceDE w:val="0"/>
                  <w:autoSpaceDN w:val="0"/>
                  <w:adjustRightInd w:val="0"/>
                  <w:rPr>
                    <w:ins w:id="48" w:author="Monica Jovanovich-Kelley" w:date="2014-04-27T23:56:00Z"/>
                    <w:rFonts w:ascii="Times New Roman" w:hAnsi="Times New Roman" w:cs="Times New Roman"/>
                    <w:color w:val="1A1A1A"/>
                  </w:rPr>
                </w:pPr>
                <w:ins w:id="49" w:author="Monica Jovanovich-Kelley" w:date="2014-04-27T18:15:00Z">
                  <w:r>
                    <w:rPr>
                      <w:rFonts w:ascii="Times New Roman" w:hAnsi="Times New Roman" w:cs="Times New Roman"/>
                      <w:color w:val="1A1A1A"/>
                    </w:rPr>
                    <w:t xml:space="preserve">Suffrage for women </w:t>
                  </w:r>
                </w:ins>
                <w:ins w:id="50" w:author="Monica Jovanovich-Kelley" w:date="2014-04-27T18:08:00Z">
                  <w:r>
                    <w:rPr>
                      <w:rFonts w:ascii="Times New Roman" w:hAnsi="Times New Roman" w:cs="Times New Roman"/>
                      <w:color w:val="1A1A1A"/>
                    </w:rPr>
                    <w:t xml:space="preserve">in England </w:t>
                  </w:r>
                </w:ins>
                <w:ins w:id="51" w:author="Monica Jovanovich-Kelley" w:date="2014-04-27T18:38:00Z">
                  <w:r>
                    <w:rPr>
                      <w:rFonts w:ascii="Times New Roman" w:hAnsi="Times New Roman" w:cs="Times New Roman"/>
                      <w:color w:val="1A1A1A"/>
                    </w:rPr>
                    <w:t>had its beginning</w:t>
                  </w:r>
                </w:ins>
                <w:ins w:id="52" w:author="Monica Jovanovich-Kelley" w:date="2014-04-27T23:10:00Z">
                  <w:r>
                    <w:rPr>
                      <w:rFonts w:ascii="Times New Roman" w:hAnsi="Times New Roman" w:cs="Times New Roman"/>
                      <w:color w:val="1A1A1A"/>
                    </w:rPr>
                    <w:t>s</w:t>
                  </w:r>
                </w:ins>
                <w:ins w:id="53" w:author="Monica Jovanovich-Kelley" w:date="2014-04-27T18:38:00Z">
                  <w:r>
                    <w:rPr>
                      <w:rFonts w:ascii="Times New Roman" w:hAnsi="Times New Roman" w:cs="Times New Roman"/>
                      <w:color w:val="1A1A1A"/>
                    </w:rPr>
                    <w:t xml:space="preserve"> in 1818 with Jeremy Bentham’s book, </w:t>
                  </w:r>
                  <w:r w:rsidRPr="008C7D2C">
                    <w:rPr>
                      <w:rFonts w:ascii="Times New Roman" w:hAnsi="Times New Roman" w:cs="Times New Roman"/>
                      <w:i/>
                      <w:color w:val="1A1A1A"/>
                    </w:rPr>
                    <w:t xml:space="preserve">A Plan for </w:t>
                  </w:r>
                </w:ins>
                <w:ins w:id="54" w:author="Monica Jovanovich-Kelley" w:date="2014-04-27T23:10:00Z">
                  <w:r w:rsidRPr="008C7D2C">
                    <w:rPr>
                      <w:rFonts w:ascii="Times New Roman" w:hAnsi="Times New Roman" w:cs="Times New Roman"/>
                      <w:i/>
                      <w:color w:val="1A1A1A"/>
                    </w:rPr>
                    <w:t>Parliamentary</w:t>
                  </w:r>
                </w:ins>
                <w:ins w:id="55" w:author="Monica Jovanovich-Kelley" w:date="2014-04-27T18:38:00Z">
                  <w:r w:rsidRPr="008C7D2C">
                    <w:rPr>
                      <w:rFonts w:ascii="Times New Roman" w:hAnsi="Times New Roman" w:cs="Times New Roman"/>
                      <w:i/>
                      <w:color w:val="1A1A1A"/>
                    </w:rPr>
                    <w:t xml:space="preserve"> Reform</w:t>
                  </w:r>
                </w:ins>
                <w:ins w:id="56" w:author="Monica Jovanovich-Kelley" w:date="2014-04-27T18:39:00Z">
                  <w:r>
                    <w:rPr>
                      <w:rFonts w:ascii="Times New Roman" w:hAnsi="Times New Roman" w:cs="Times New Roman"/>
                      <w:i/>
                      <w:color w:val="1A1A1A"/>
                    </w:rPr>
                    <w:t xml:space="preserve">, </w:t>
                  </w:r>
                  <w:r>
                    <w:rPr>
                      <w:rFonts w:ascii="Times New Roman" w:hAnsi="Times New Roman" w:cs="Times New Roman"/>
                      <w:color w:val="1A1A1A"/>
                    </w:rPr>
                    <w:t>advocating women’s right to vote</w:t>
                  </w:r>
                </w:ins>
                <w:ins w:id="57" w:author="Vincent Pecora" w:date="2014-04-29T16:38:00Z">
                  <w:r>
                    <w:rPr>
                      <w:rFonts w:ascii="Times New Roman" w:hAnsi="Times New Roman" w:cs="Times New Roman"/>
                      <w:color w:val="1A1A1A"/>
                    </w:rPr>
                    <w:t>,</w:t>
                  </w:r>
                </w:ins>
                <w:ins w:id="58" w:author="Monica Jovanovich-Kelley" w:date="2014-04-28T21:53:00Z">
                  <w:r>
                    <w:rPr>
                      <w:rFonts w:ascii="Times New Roman" w:hAnsi="Times New Roman" w:cs="Times New Roman"/>
                      <w:color w:val="1A1A1A"/>
                    </w:rPr>
                    <w:t xml:space="preserve"> and </w:t>
                  </w:r>
                </w:ins>
                <w:ins w:id="59" w:author="Monica Jovanovich-Kelley" w:date="2014-04-28T21:54:00Z">
                  <w:r>
                    <w:rPr>
                      <w:rFonts w:ascii="Times New Roman" w:hAnsi="Times New Roman" w:cs="Times New Roman"/>
                      <w:color w:val="1A1A1A"/>
                    </w:rPr>
                    <w:t xml:space="preserve">with Ann Doyle Wheeler and </w:t>
                  </w:r>
                </w:ins>
                <w:ins w:id="60" w:author="Monica Jovanovich-Kelley" w:date="2014-04-28T21:53:00Z">
                  <w:r>
                    <w:rPr>
                      <w:rFonts w:ascii="Times New Roman" w:hAnsi="Times New Roman" w:cs="Times New Roman"/>
                      <w:color w:val="1A1A1A"/>
                    </w:rPr>
                    <w:t>William Thompson</w:t>
                  </w:r>
                </w:ins>
                <w:ins w:id="61" w:author="Monica Jovanovich-Kelley" w:date="2014-04-28T21:54:00Z">
                  <w:r>
                    <w:rPr>
                      <w:rFonts w:ascii="Times New Roman" w:hAnsi="Times New Roman" w:cs="Times New Roman"/>
                      <w:color w:val="1A1A1A"/>
                    </w:rPr>
                    <w:t xml:space="preserve">’s book, </w:t>
                  </w:r>
                  <w:r w:rsidRPr="00E7085E">
                    <w:rPr>
                      <w:rFonts w:ascii="Times New Roman" w:hAnsi="Times New Roman" w:cs="Times New Roman"/>
                      <w:i/>
                      <w:color w:val="1A1A1A"/>
                    </w:rPr>
                    <w:t>Appeal of One Half of the Human Race, Women, Against the Pretensions of the Other Half, Men, to Retain them in Political and Hence in Civil and Domestic Slavery</w:t>
                  </w:r>
                  <w:r>
                    <w:rPr>
                      <w:rFonts w:ascii="Times New Roman" w:hAnsi="Times New Roman" w:cs="Times New Roman"/>
                      <w:color w:val="1A1A1A"/>
                    </w:rPr>
                    <w:t>.</w:t>
                  </w:r>
                </w:ins>
                <w:ins w:id="62" w:author="Monica Jovanovich-Kelley" w:date="2014-04-28T21:56:00Z">
                  <w:r>
                    <w:rPr>
                      <w:rFonts w:ascii="Times New Roman" w:hAnsi="Times New Roman" w:cs="Times New Roman"/>
                      <w:color w:val="1A1A1A"/>
                    </w:rPr>
                    <w:t xml:space="preserve"> Early social reformers like Elizabeth Fry, Josephine Butler, Octavia Hill</w:t>
                  </w:r>
                </w:ins>
                <w:r w:rsidR="000B3400">
                  <w:rPr>
                    <w:rFonts w:ascii="Times New Roman" w:hAnsi="Times New Roman" w:cs="Times New Roman"/>
                    <w:color w:val="1A1A1A"/>
                  </w:rPr>
                  <w:t>,</w:t>
                </w:r>
                <w:ins w:id="63" w:author="Monica Jovanovich-Kelley" w:date="2014-04-28T21:56:00Z">
                  <w:r>
                    <w:rPr>
                      <w:rFonts w:ascii="Times New Roman" w:hAnsi="Times New Roman" w:cs="Times New Roman"/>
                      <w:color w:val="1A1A1A"/>
                    </w:rPr>
                    <w:t xml:space="preserve"> and Florence Nightingale carried out additional early work</w:t>
                  </w:r>
                </w:ins>
                <w:ins w:id="64" w:author="Monica Jovanovich-Kelley" w:date="2014-04-27T18:38:00Z">
                  <w:r>
                    <w:rPr>
                      <w:rFonts w:ascii="Times New Roman" w:hAnsi="Times New Roman" w:cs="Times New Roman"/>
                      <w:color w:val="1A1A1A"/>
                    </w:rPr>
                    <w:t xml:space="preserve">. </w:t>
                  </w:r>
                </w:ins>
                <w:ins w:id="65" w:author="Monica Jovanovich-Kelley" w:date="2014-04-28T21:56:00Z">
                  <w:r>
                    <w:rPr>
                      <w:rFonts w:ascii="Times New Roman" w:hAnsi="Times New Roman" w:cs="Times New Roman"/>
                      <w:color w:val="1A1A1A"/>
                    </w:rPr>
                    <w:t>The movement</w:t>
                  </w:r>
                </w:ins>
                <w:ins w:id="66" w:author="Monica Jovanovich-Kelley" w:date="2014-04-27T18:38:00Z">
                  <w:r>
                    <w:rPr>
                      <w:rFonts w:ascii="Times New Roman" w:hAnsi="Times New Roman" w:cs="Times New Roman"/>
                      <w:color w:val="1A1A1A"/>
                    </w:rPr>
                    <w:t xml:space="preserve"> </w:t>
                  </w:r>
                </w:ins>
                <w:ins w:id="67" w:author="Monica Jovanovich-Kelley" w:date="2014-04-27T18:15:00Z">
                  <w:r>
                    <w:rPr>
                      <w:rFonts w:ascii="Times New Roman" w:hAnsi="Times New Roman" w:cs="Times New Roman"/>
                      <w:color w:val="1A1A1A"/>
                    </w:rPr>
                    <w:t xml:space="preserve">gained momentum in 1869 when </w:t>
                  </w:r>
                </w:ins>
                <w:ins w:id="68" w:author="Monica Jovanovich-Kelley" w:date="2014-04-27T18:11:00Z">
                  <w:r>
                    <w:rPr>
                      <w:rFonts w:ascii="Times New Roman" w:hAnsi="Times New Roman" w:cs="Times New Roman"/>
                      <w:color w:val="1A1A1A"/>
                    </w:rPr>
                    <w:t xml:space="preserve">John Stuart Mill published the influential essay on women’s equality, </w:t>
                  </w:r>
                  <w:r w:rsidRPr="00323293">
                    <w:rPr>
                      <w:rFonts w:ascii="Times New Roman" w:hAnsi="Times New Roman" w:cs="Times New Roman"/>
                      <w:i/>
                      <w:color w:val="1A1A1A"/>
                    </w:rPr>
                    <w:t>Subjection of Women</w:t>
                  </w:r>
                  <w:r w:rsidRPr="005E3F73">
                    <w:rPr>
                      <w:rFonts w:ascii="Times New Roman" w:hAnsi="Times New Roman" w:cs="Times New Roman"/>
                      <w:color w:val="1A1A1A"/>
                    </w:rPr>
                    <w:t>, and</w:t>
                  </w:r>
                </w:ins>
                <w:ins w:id="69" w:author="Monica Jovanovich-Kelley" w:date="2014-04-27T23:39:00Z">
                  <w:r>
                    <w:rPr>
                      <w:rFonts w:ascii="Times New Roman" w:hAnsi="Times New Roman" w:cs="Times New Roman"/>
                      <w:color w:val="1A1A1A"/>
                    </w:rPr>
                    <w:t>,</w:t>
                  </w:r>
                </w:ins>
                <w:ins w:id="70" w:author="Monica Jovanovich-Kelley" w:date="2014-04-27T18:11:00Z">
                  <w:r w:rsidRPr="005E3F73">
                    <w:rPr>
                      <w:rFonts w:ascii="Times New Roman" w:hAnsi="Times New Roman" w:cs="Times New Roman"/>
                      <w:color w:val="1A1A1A"/>
                    </w:rPr>
                    <w:t xml:space="preserve"> </w:t>
                  </w:r>
                </w:ins>
                <w:ins w:id="71" w:author="Monica Jovanovich-Kelley" w:date="2014-04-27T23:39:00Z">
                  <w:r>
                    <w:rPr>
                      <w:rFonts w:ascii="Times New Roman" w:hAnsi="Times New Roman" w:cs="Times New Roman"/>
                      <w:color w:val="1A1A1A"/>
                    </w:rPr>
                    <w:t xml:space="preserve">as a member of Parliament, </w:t>
                  </w:r>
                </w:ins>
                <w:ins w:id="72" w:author="Monica Jovanovich-Kelley" w:date="2014-04-27T18:12:00Z">
                  <w:r>
                    <w:rPr>
                      <w:rFonts w:ascii="Times New Roman" w:hAnsi="Times New Roman" w:cs="Times New Roman"/>
                      <w:color w:val="1A1A1A"/>
                    </w:rPr>
                    <w:t>circulated a petition for Parliament to include woman suffrage</w:t>
                  </w:r>
                </w:ins>
                <w:ins w:id="73" w:author="Monica Jovanovich-Kelley" w:date="2014-04-27T18:34:00Z">
                  <w:r>
                    <w:rPr>
                      <w:rFonts w:ascii="Times New Roman" w:hAnsi="Times New Roman" w:cs="Times New Roman"/>
                      <w:color w:val="1A1A1A"/>
                    </w:rPr>
                    <w:t xml:space="preserve"> in the Reform Act of 1867</w:t>
                  </w:r>
                </w:ins>
                <w:ins w:id="74" w:author="Monica Jovanovich-Kelley" w:date="2014-04-27T18:12:00Z">
                  <w:r>
                    <w:rPr>
                      <w:rFonts w:ascii="Times New Roman" w:hAnsi="Times New Roman" w:cs="Times New Roman"/>
                      <w:color w:val="1A1A1A"/>
                    </w:rPr>
                    <w:t xml:space="preserve">. </w:t>
                  </w:r>
                </w:ins>
                <w:ins w:id="75" w:author="Monica Jovanovich-Kelley" w:date="2014-04-27T23:45:00Z">
                  <w:r>
                    <w:rPr>
                      <w:rFonts w:ascii="Times New Roman" w:hAnsi="Times New Roman" w:cs="Times New Roman"/>
                      <w:color w:val="1A1A1A"/>
                    </w:rPr>
                    <w:t xml:space="preserve">Harriet Martineau was an early social theorist and published multiple political texts, novels and newspaper articles, in particular writing for the </w:t>
                  </w:r>
                  <w:r w:rsidRPr="00013361">
                    <w:rPr>
                      <w:rFonts w:ascii="Times New Roman" w:hAnsi="Times New Roman" w:cs="Times New Roman"/>
                      <w:i/>
                      <w:color w:val="1A1A1A"/>
                    </w:rPr>
                    <w:t>Daily Mail</w:t>
                  </w:r>
                  <w:r>
                    <w:rPr>
                      <w:rFonts w:ascii="Times New Roman" w:hAnsi="Times New Roman" w:cs="Times New Roman"/>
                      <w:color w:val="1A1A1A"/>
                    </w:rPr>
                    <w:t xml:space="preserve"> from 1852 to 1866. Activist, reformer and feminist, Annie Besant edited the </w:t>
                  </w:r>
                  <w:r w:rsidRPr="00013361">
                    <w:rPr>
                      <w:rFonts w:ascii="Times New Roman" w:hAnsi="Times New Roman" w:cs="Times New Roman"/>
                      <w:i/>
                      <w:color w:val="1A1A1A"/>
                    </w:rPr>
                    <w:t>National Reformer</w:t>
                  </w:r>
                  <w:r>
                    <w:rPr>
                      <w:rFonts w:ascii="Times New Roman" w:hAnsi="Times New Roman" w:cs="Times New Roman"/>
                      <w:color w:val="1A1A1A"/>
                    </w:rPr>
                    <w:t xml:space="preserve"> with Charles </w:t>
                  </w:r>
                  <w:proofErr w:type="spellStart"/>
                  <w:r>
                    <w:rPr>
                      <w:rFonts w:ascii="Times New Roman" w:hAnsi="Times New Roman" w:cs="Times New Roman"/>
                      <w:color w:val="1A1A1A"/>
                    </w:rPr>
                    <w:t>Bradlaugh</w:t>
                  </w:r>
                  <w:proofErr w:type="spellEnd"/>
                  <w:r>
                    <w:rPr>
                      <w:rFonts w:ascii="Times New Roman" w:hAnsi="Times New Roman" w:cs="Times New Roman"/>
                      <w:color w:val="1A1A1A"/>
                    </w:rPr>
                    <w:t xml:space="preserve"> from 1874 to 1887 which became a platform for discussions of women’s rights and equality. </w:t>
                  </w:r>
                </w:ins>
                <w:ins w:id="76" w:author="Monica Jovanovich-Kelley" w:date="2014-04-27T23:56:00Z">
                  <w:r w:rsidRPr="00323293">
                    <w:rPr>
                      <w:rFonts w:ascii="Times New Roman" w:hAnsi="Times New Roman" w:cs="Times New Roman"/>
                      <w:color w:val="1A1A1A"/>
                    </w:rPr>
                    <w:t xml:space="preserve">Leading English novelist and poet, Mary Ann Evans, under the pen name George Eliot, wrote seven novels, including </w:t>
                  </w:r>
                  <w:r w:rsidRPr="00323293">
                    <w:rPr>
                      <w:rFonts w:ascii="Times New Roman" w:hAnsi="Times New Roman" w:cs="Times New Roman"/>
                      <w:i/>
                      <w:color w:val="1A1A1A"/>
                    </w:rPr>
                    <w:t>Middlemarch</w:t>
                  </w:r>
                  <w:r w:rsidRPr="00323293">
                    <w:rPr>
                      <w:rFonts w:ascii="Times New Roman" w:hAnsi="Times New Roman" w:cs="Times New Roman"/>
                      <w:color w:val="1A1A1A"/>
                    </w:rPr>
                    <w:t xml:space="preserve"> (1871-1872) and contributed to the </w:t>
                  </w:r>
                  <w:r w:rsidRPr="00323293">
                    <w:rPr>
                      <w:rFonts w:ascii="Times New Roman" w:hAnsi="Times New Roman" w:cs="Times New Roman"/>
                      <w:i/>
                      <w:color w:val="1A1A1A"/>
                    </w:rPr>
                    <w:t>Westminster Review</w:t>
                  </w:r>
                  <w:r w:rsidRPr="00323293">
                    <w:rPr>
                      <w:rFonts w:ascii="Times New Roman" w:hAnsi="Times New Roman" w:cs="Times New Roman"/>
                      <w:color w:val="1A1A1A"/>
                    </w:rPr>
                    <w:t>, ultimately becoming editor from 1851 to 1854.</w:t>
                  </w:r>
                </w:ins>
              </w:p>
              <w:p w:rsidR="00C47C3B" w:rsidRDefault="00C47C3B" w:rsidP="00C47C3B">
                <w:pPr>
                  <w:widowControl w:val="0"/>
                  <w:autoSpaceDE w:val="0"/>
                  <w:autoSpaceDN w:val="0"/>
                  <w:adjustRightInd w:val="0"/>
                  <w:rPr>
                    <w:ins w:id="77" w:author="Monica Jovanovich-Kelley" w:date="2014-04-27T23:45:00Z"/>
                    <w:rFonts w:ascii="Times New Roman" w:hAnsi="Times New Roman" w:cs="Times New Roman"/>
                    <w:color w:val="1A1A1A"/>
                  </w:rPr>
                </w:pPr>
              </w:p>
              <w:p w:rsidR="00C47C3B" w:rsidRDefault="00C47C3B" w:rsidP="00C47C3B">
                <w:pPr>
                  <w:widowControl w:val="0"/>
                  <w:autoSpaceDE w:val="0"/>
                  <w:autoSpaceDN w:val="0"/>
                  <w:adjustRightInd w:val="0"/>
                  <w:rPr>
                    <w:ins w:id="78" w:author="Monica Jovanovich-Kelley" w:date="2014-04-29T11:13:00Z"/>
                    <w:rFonts w:ascii="Times New Roman" w:hAnsi="Times New Roman" w:cs="Times New Roman"/>
                    <w:color w:val="1A1A1A"/>
                  </w:rPr>
                </w:pPr>
                <w:ins w:id="79" w:author="Monica Jovanovich-Kelley" w:date="2014-04-27T23:10:00Z">
                  <w:r>
                    <w:rPr>
                      <w:rFonts w:ascii="Times New Roman" w:hAnsi="Times New Roman" w:cs="Times New Roman"/>
                      <w:color w:val="1A1A1A"/>
                    </w:rPr>
                    <w:t xml:space="preserve">The </w:t>
                  </w:r>
                </w:ins>
                <w:ins w:id="80" w:author="Monica Jovanovich-Kelley" w:date="2014-04-27T18:14:00Z">
                  <w:r>
                    <w:rPr>
                      <w:rFonts w:ascii="Times New Roman" w:hAnsi="Times New Roman" w:cs="Times New Roman"/>
                      <w:color w:val="1A1A1A"/>
                    </w:rPr>
                    <w:t>National Union of Women’s Suffrage Societies (NUWSS</w:t>
                  </w:r>
                </w:ins>
                <w:ins w:id="81" w:author="Monica Jovanovich-Kelley" w:date="2014-04-27T18:15:00Z">
                  <w:r>
                    <w:rPr>
                      <w:rFonts w:ascii="Times New Roman" w:hAnsi="Times New Roman" w:cs="Times New Roman"/>
                      <w:color w:val="1A1A1A"/>
                    </w:rPr>
                    <w:t>, 1897</w:t>
                  </w:r>
                </w:ins>
                <w:ins w:id="82" w:author="Monica Jovanovich-Kelley" w:date="2014-04-27T18:14:00Z">
                  <w:r>
                    <w:rPr>
                      <w:rFonts w:ascii="Times New Roman" w:hAnsi="Times New Roman" w:cs="Times New Roman"/>
                      <w:color w:val="1A1A1A"/>
                    </w:rPr>
                    <w:t xml:space="preserve">) was formed out of multiple regional </w:t>
                  </w:r>
                </w:ins>
                <w:ins w:id="83" w:author="Monica Jovanovich-Kelley" w:date="2014-04-27T18:29:00Z">
                  <w:r>
                    <w:rPr>
                      <w:rFonts w:ascii="Times New Roman" w:hAnsi="Times New Roman" w:cs="Times New Roman"/>
                      <w:color w:val="1A1A1A"/>
                    </w:rPr>
                    <w:t>societies</w:t>
                  </w:r>
                </w:ins>
                <w:ins w:id="84" w:author="Monica Jovanovich-Kelley" w:date="2014-04-27T18:40:00Z">
                  <w:r>
                    <w:rPr>
                      <w:rFonts w:ascii="Times New Roman" w:hAnsi="Times New Roman" w:cs="Times New Roman"/>
                      <w:color w:val="1A1A1A"/>
                    </w:rPr>
                    <w:t xml:space="preserve"> and Millicent Garrett Fawcett served as president from 1907-1919</w:t>
                  </w:r>
                </w:ins>
                <w:ins w:id="85" w:author="Monica Jovanovich-Kelley" w:date="2014-04-27T18:14:00Z">
                  <w:r>
                    <w:rPr>
                      <w:rFonts w:ascii="Times New Roman" w:hAnsi="Times New Roman" w:cs="Times New Roman"/>
                      <w:color w:val="1A1A1A"/>
                    </w:rPr>
                    <w:t xml:space="preserve">. </w:t>
                  </w:r>
                </w:ins>
                <w:ins w:id="86" w:author="Monica Jovanovich-Kelley" w:date="2014-04-27T23:11:00Z">
                  <w:r>
                    <w:rPr>
                      <w:rFonts w:ascii="Times New Roman" w:hAnsi="Times New Roman" w:cs="Times New Roman"/>
                      <w:color w:val="1A1A1A"/>
                    </w:rPr>
                    <w:t xml:space="preserve">Organized by the NUWSS in 1907, </w:t>
                  </w:r>
                </w:ins>
                <w:ins w:id="87" w:author="Monica Jovanovich-Kelley" w:date="2014-04-27T19:26:00Z">
                  <w:r>
                    <w:rPr>
                      <w:rFonts w:ascii="Times New Roman" w:hAnsi="Times New Roman" w:cs="Times New Roman"/>
                      <w:color w:val="1A1A1A"/>
                    </w:rPr>
                    <w:t xml:space="preserve">the </w:t>
                  </w:r>
                </w:ins>
                <w:ins w:id="88" w:author="Monica Jovanovich-Kelley" w:date="2014-04-27T23:28:00Z">
                  <w:r>
                    <w:rPr>
                      <w:rFonts w:ascii="Times New Roman" w:hAnsi="Times New Roman" w:cs="Times New Roman"/>
                      <w:color w:val="1A1A1A"/>
                    </w:rPr>
                    <w:t>“</w:t>
                  </w:r>
                </w:ins>
                <w:ins w:id="89" w:author="Monica Jovanovich-Kelley" w:date="2014-04-27T19:26:00Z">
                  <w:r>
                    <w:rPr>
                      <w:rFonts w:ascii="Times New Roman" w:hAnsi="Times New Roman" w:cs="Times New Roman"/>
                      <w:color w:val="1A1A1A"/>
                    </w:rPr>
                    <w:t>Mud March</w:t>
                  </w:r>
                </w:ins>
                <w:ins w:id="90" w:author="Monica Jovanovich-Kelley" w:date="2014-04-27T23:28:00Z">
                  <w:r>
                    <w:rPr>
                      <w:rFonts w:ascii="Times New Roman" w:hAnsi="Times New Roman" w:cs="Times New Roman"/>
                      <w:color w:val="1A1A1A"/>
                    </w:rPr>
                    <w:t>”</w:t>
                  </w:r>
                </w:ins>
                <w:ins w:id="91" w:author="Monica Jovanovich-Kelley" w:date="2014-04-27T19:26:00Z">
                  <w:r>
                    <w:rPr>
                      <w:rFonts w:ascii="Times New Roman" w:hAnsi="Times New Roman" w:cs="Times New Roman"/>
                      <w:color w:val="1A1A1A"/>
                    </w:rPr>
                    <w:t xml:space="preserve"> was </w:t>
                  </w:r>
                </w:ins>
                <w:ins w:id="92" w:author="Monica Jovanovich-Kelley" w:date="2014-04-27T23:11:00Z">
                  <w:r>
                    <w:rPr>
                      <w:rFonts w:ascii="Times New Roman" w:hAnsi="Times New Roman" w:cs="Times New Roman"/>
                      <w:color w:val="1A1A1A"/>
                    </w:rPr>
                    <w:t xml:space="preserve">the largest march on Parliament at the time </w:t>
                  </w:r>
                </w:ins>
                <w:ins w:id="93" w:author="Monica Jovanovich-Kelley" w:date="2014-04-27T19:27:00Z">
                  <w:r>
                    <w:rPr>
                      <w:rFonts w:ascii="Times New Roman" w:hAnsi="Times New Roman" w:cs="Times New Roman"/>
                      <w:color w:val="1A1A1A"/>
                    </w:rPr>
                    <w:t>and featured over 3,000 women.</w:t>
                  </w:r>
                </w:ins>
                <w:ins w:id="94" w:author="Monica Jovanovich-Kelley" w:date="2014-04-27T23:11:00Z">
                  <w:r>
                    <w:rPr>
                      <w:rFonts w:ascii="Times New Roman" w:hAnsi="Times New Roman" w:cs="Times New Roman"/>
                      <w:color w:val="1A1A1A"/>
                    </w:rPr>
                    <w:t xml:space="preserve"> </w:t>
                  </w:r>
                </w:ins>
                <w:proofErr w:type="spellStart"/>
                <w:ins w:id="95" w:author="Monica Jovanovich-Kelley" w:date="2014-04-27T18:29:00Z">
                  <w:r>
                    <w:rPr>
                      <w:rFonts w:ascii="Times New Roman" w:hAnsi="Times New Roman" w:cs="Times New Roman"/>
                      <w:color w:val="1A1A1A"/>
                    </w:rPr>
                    <w:t>Emmeline</w:t>
                  </w:r>
                  <w:proofErr w:type="spellEnd"/>
                  <w:r>
                    <w:rPr>
                      <w:rFonts w:ascii="Times New Roman" w:hAnsi="Times New Roman" w:cs="Times New Roman"/>
                      <w:color w:val="1A1A1A"/>
                    </w:rPr>
                    <w:t xml:space="preserve"> Pankhurst</w:t>
                  </w:r>
                </w:ins>
                <w:ins w:id="96" w:author="Monica Jovanovich-Kelley" w:date="2014-04-27T18:37:00Z">
                  <w:r>
                    <w:rPr>
                      <w:rFonts w:ascii="Times New Roman" w:hAnsi="Times New Roman" w:cs="Times New Roman"/>
                      <w:color w:val="1A1A1A"/>
                    </w:rPr>
                    <w:t>,</w:t>
                  </w:r>
                </w:ins>
                <w:ins w:id="97" w:author="Monica Jovanovich-Kelley" w:date="2014-04-27T18:29:00Z">
                  <w:r>
                    <w:rPr>
                      <w:rFonts w:ascii="Times New Roman" w:hAnsi="Times New Roman" w:cs="Times New Roman"/>
                      <w:color w:val="1A1A1A"/>
                    </w:rPr>
                    <w:t xml:space="preserve"> together with her daughter, </w:t>
                  </w:r>
                  <w:proofErr w:type="spellStart"/>
                  <w:r>
                    <w:rPr>
                      <w:rFonts w:ascii="Times New Roman" w:hAnsi="Times New Roman" w:cs="Times New Roman"/>
                      <w:color w:val="1A1A1A"/>
                    </w:rPr>
                    <w:t>Christabel</w:t>
                  </w:r>
                  <w:proofErr w:type="spellEnd"/>
                  <w:r>
                    <w:rPr>
                      <w:rFonts w:ascii="Times New Roman" w:hAnsi="Times New Roman" w:cs="Times New Roman"/>
                      <w:color w:val="1A1A1A"/>
                    </w:rPr>
                    <w:t>, founded the Women’s Social and Political Union (WSPU) in 1903</w:t>
                  </w:r>
                </w:ins>
                <w:ins w:id="98" w:author="Monica Jovanovich-Kelley" w:date="2014-04-27T18:31:00Z">
                  <w:r>
                    <w:rPr>
                      <w:rFonts w:ascii="Times New Roman" w:hAnsi="Times New Roman" w:cs="Times New Roman"/>
                      <w:color w:val="1A1A1A"/>
                    </w:rPr>
                    <w:t xml:space="preserve">. </w:t>
                  </w:r>
                </w:ins>
                <w:ins w:id="99" w:author="Monica Jovanovich-Kelley" w:date="2014-04-27T19:25:00Z">
                  <w:r>
                    <w:rPr>
                      <w:rFonts w:ascii="Times New Roman" w:hAnsi="Times New Roman" w:cs="Times New Roman"/>
                      <w:color w:val="1A1A1A"/>
                    </w:rPr>
                    <w:t>Beginning in 1905 with</w:t>
                  </w:r>
                </w:ins>
                <w:ins w:id="100" w:author="Monica Jovanovich-Kelley" w:date="2014-04-27T19:23:00Z">
                  <w:r>
                    <w:rPr>
                      <w:rFonts w:ascii="Times New Roman" w:hAnsi="Times New Roman" w:cs="Times New Roman"/>
                      <w:color w:val="1A1A1A"/>
                    </w:rPr>
                    <w:t xml:space="preserve"> the motto “Deeds, Not Words</w:t>
                  </w:r>
                </w:ins>
                <w:ins w:id="101" w:author="Monica Jovanovich-Kelley" w:date="2014-04-27T23:11:00Z">
                  <w:r>
                    <w:rPr>
                      <w:rFonts w:ascii="Times New Roman" w:hAnsi="Times New Roman" w:cs="Times New Roman"/>
                      <w:color w:val="1A1A1A"/>
                    </w:rPr>
                    <w:t>,</w:t>
                  </w:r>
                </w:ins>
                <w:ins w:id="102" w:author="Monica Jovanovich-Kelley" w:date="2014-04-27T19:23:00Z">
                  <w:r>
                    <w:rPr>
                      <w:rFonts w:ascii="Times New Roman" w:hAnsi="Times New Roman" w:cs="Times New Roman"/>
                      <w:color w:val="1A1A1A"/>
                    </w:rPr>
                    <w:t xml:space="preserve">” the WSPU </w:t>
                  </w:r>
                </w:ins>
                <w:ins w:id="103" w:author="Monica Jovanovich-Kelley" w:date="2014-04-27T18:32:00Z">
                  <w:r>
                    <w:rPr>
                      <w:rFonts w:ascii="Times New Roman" w:hAnsi="Times New Roman" w:cs="Times New Roman"/>
                      <w:color w:val="1A1A1A"/>
                    </w:rPr>
                    <w:t>employ</w:t>
                  </w:r>
                </w:ins>
                <w:ins w:id="104" w:author="Monica Jovanovich-Kelley" w:date="2014-04-27T19:22:00Z">
                  <w:r>
                    <w:rPr>
                      <w:rFonts w:ascii="Times New Roman" w:hAnsi="Times New Roman" w:cs="Times New Roman"/>
                      <w:color w:val="1A1A1A"/>
                    </w:rPr>
                    <w:t>ed</w:t>
                  </w:r>
                </w:ins>
                <w:ins w:id="105" w:author="Monica Jovanovich-Kelley" w:date="2014-04-27T18:31:00Z">
                  <w:r>
                    <w:rPr>
                      <w:rFonts w:ascii="Times New Roman" w:hAnsi="Times New Roman" w:cs="Times New Roman"/>
                      <w:color w:val="1A1A1A"/>
                    </w:rPr>
                    <w:t xml:space="preserve"> more militant tactics </w:t>
                  </w:r>
                </w:ins>
                <w:ins w:id="106" w:author="Monica Jovanovich-Kelley" w:date="2014-04-27T19:22:00Z">
                  <w:r>
                    <w:rPr>
                      <w:rFonts w:ascii="Times New Roman" w:hAnsi="Times New Roman" w:cs="Times New Roman"/>
                      <w:color w:val="1A1A1A"/>
                    </w:rPr>
                    <w:t xml:space="preserve">than the NUWSS, </w:t>
                  </w:r>
                </w:ins>
                <w:ins w:id="107" w:author="Monica Jovanovich-Kelley" w:date="2014-04-27T18:31:00Z">
                  <w:r>
                    <w:rPr>
                      <w:rFonts w:ascii="Times New Roman" w:hAnsi="Times New Roman" w:cs="Times New Roman"/>
                      <w:color w:val="1A1A1A"/>
                    </w:rPr>
                    <w:t xml:space="preserve">such as </w:t>
                  </w:r>
                </w:ins>
                <w:ins w:id="108" w:author="Monica Jovanovich-Kelley" w:date="2014-04-27T18:35:00Z">
                  <w:r>
                    <w:rPr>
                      <w:rFonts w:ascii="Times New Roman" w:hAnsi="Times New Roman" w:cs="Times New Roman"/>
                      <w:color w:val="1A1A1A"/>
                    </w:rPr>
                    <w:t>hunger strikes, arson</w:t>
                  </w:r>
                </w:ins>
                <w:ins w:id="109" w:author="Monica Jovanovich-Kelley" w:date="2014-04-27T18:31:00Z">
                  <w:r>
                    <w:rPr>
                      <w:rFonts w:ascii="Times New Roman" w:hAnsi="Times New Roman" w:cs="Times New Roman"/>
                      <w:color w:val="1A1A1A"/>
                    </w:rPr>
                    <w:t xml:space="preserve">, </w:t>
                  </w:r>
                </w:ins>
                <w:ins w:id="110" w:author="Monica Jovanovich-Kelley" w:date="2014-04-27T19:20:00Z">
                  <w:r>
                    <w:rPr>
                      <w:rFonts w:ascii="Times New Roman" w:hAnsi="Times New Roman" w:cs="Times New Roman"/>
                      <w:color w:val="1A1A1A"/>
                    </w:rPr>
                    <w:t xml:space="preserve">picketing, </w:t>
                  </w:r>
                </w:ins>
                <w:ins w:id="111" w:author="Monica Jovanovich-Kelley" w:date="2014-04-27T18:42:00Z">
                  <w:r>
                    <w:rPr>
                      <w:rFonts w:ascii="Times New Roman" w:hAnsi="Times New Roman" w:cs="Times New Roman"/>
                      <w:color w:val="1A1A1A"/>
                    </w:rPr>
                    <w:t xml:space="preserve">destruction of property </w:t>
                  </w:r>
                </w:ins>
                <w:ins w:id="112" w:author="Monica Jovanovich-Kelley" w:date="2014-04-27T18:35:00Z">
                  <w:r>
                    <w:rPr>
                      <w:rFonts w:ascii="Times New Roman" w:hAnsi="Times New Roman" w:cs="Times New Roman"/>
                      <w:color w:val="1A1A1A"/>
                    </w:rPr>
                    <w:t>and demonstrations</w:t>
                  </w:r>
                </w:ins>
                <w:ins w:id="113" w:author="Monica Jovanovich-Kelley" w:date="2014-04-27T18:31:00Z">
                  <w:r>
                    <w:rPr>
                      <w:rFonts w:ascii="Times New Roman" w:hAnsi="Times New Roman" w:cs="Times New Roman"/>
                      <w:color w:val="1A1A1A"/>
                    </w:rPr>
                    <w:t>,</w:t>
                  </w:r>
                </w:ins>
                <w:ins w:id="114" w:author="Monica Jovanovich-Kelley" w:date="2014-04-27T18:32:00Z">
                  <w:r>
                    <w:rPr>
                      <w:rFonts w:ascii="Times New Roman" w:hAnsi="Times New Roman" w:cs="Times New Roman"/>
                      <w:color w:val="1A1A1A"/>
                    </w:rPr>
                    <w:t xml:space="preserve"> </w:t>
                  </w:r>
                </w:ins>
                <w:ins w:id="115" w:author="Monica Jovanovich-Kelley" w:date="2014-04-27T19:23:00Z">
                  <w:r>
                    <w:rPr>
                      <w:rFonts w:ascii="Times New Roman" w:hAnsi="Times New Roman" w:cs="Times New Roman"/>
                      <w:color w:val="1A1A1A"/>
                    </w:rPr>
                    <w:t>to bring</w:t>
                  </w:r>
                </w:ins>
                <w:ins w:id="116" w:author="Monica Jovanovich-Kelley" w:date="2014-04-27T18:31:00Z">
                  <w:r>
                    <w:rPr>
                      <w:rFonts w:ascii="Times New Roman" w:hAnsi="Times New Roman" w:cs="Times New Roman"/>
                      <w:color w:val="1A1A1A"/>
                    </w:rPr>
                    <w:t xml:space="preserve"> </w:t>
                  </w:r>
                </w:ins>
                <w:ins w:id="117" w:author="Monica Jovanovich-Kelley" w:date="2014-04-27T18:36:00Z">
                  <w:r>
                    <w:rPr>
                      <w:rFonts w:ascii="Times New Roman" w:hAnsi="Times New Roman" w:cs="Times New Roman"/>
                      <w:color w:val="1A1A1A"/>
                    </w:rPr>
                    <w:t>urgency</w:t>
                  </w:r>
                </w:ins>
                <w:ins w:id="118" w:author="Monica Jovanovich-Kelley" w:date="2014-04-27T18:31:00Z">
                  <w:r>
                    <w:rPr>
                      <w:rFonts w:ascii="Times New Roman" w:hAnsi="Times New Roman" w:cs="Times New Roman"/>
                      <w:color w:val="1A1A1A"/>
                    </w:rPr>
                    <w:t xml:space="preserve"> to their cause</w:t>
                  </w:r>
                </w:ins>
                <w:ins w:id="119" w:author="Monica Jovanovich-Kelley" w:date="2014-04-27T18:29:00Z">
                  <w:r>
                    <w:rPr>
                      <w:rFonts w:ascii="Times New Roman" w:hAnsi="Times New Roman" w:cs="Times New Roman"/>
                      <w:color w:val="1A1A1A"/>
                    </w:rPr>
                    <w:t>.</w:t>
                  </w:r>
                </w:ins>
                <w:ins w:id="120" w:author="Monica Jovanovich-Kelley" w:date="2014-04-27T18:31:00Z">
                  <w:r>
                    <w:rPr>
                      <w:rFonts w:ascii="Times New Roman" w:hAnsi="Times New Roman" w:cs="Times New Roman"/>
                      <w:color w:val="1A1A1A"/>
                    </w:rPr>
                    <w:t xml:space="preserve"> </w:t>
                  </w:r>
                </w:ins>
                <w:ins w:id="121" w:author="Monica Jovanovich-Kelley" w:date="2014-04-27T23:29:00Z">
                  <w:r>
                    <w:rPr>
                      <w:rFonts w:ascii="Times New Roman" w:hAnsi="Times New Roman" w:cs="Times New Roman"/>
                      <w:color w:val="1A1A1A"/>
                    </w:rPr>
                    <w:t xml:space="preserve">It was in 1906 that </w:t>
                  </w:r>
                </w:ins>
                <w:ins w:id="122" w:author="Monica Jovanovich-Kelley" w:date="2014-04-27T23:30:00Z">
                  <w:r>
                    <w:rPr>
                      <w:rFonts w:ascii="Times New Roman" w:hAnsi="Times New Roman" w:cs="Times New Roman"/>
                      <w:color w:val="1A1A1A"/>
                    </w:rPr>
                    <w:t xml:space="preserve">a </w:t>
                  </w:r>
                  <w:r w:rsidRPr="00F53559">
                    <w:rPr>
                      <w:rFonts w:ascii="Times New Roman" w:hAnsi="Times New Roman" w:cs="Times New Roman"/>
                      <w:i/>
                      <w:color w:val="1A1A1A"/>
                    </w:rPr>
                    <w:t>Daily Mail</w:t>
                  </w:r>
                  <w:r>
                    <w:rPr>
                      <w:rFonts w:ascii="Times New Roman" w:hAnsi="Times New Roman" w:cs="Times New Roman"/>
                      <w:color w:val="1A1A1A"/>
                    </w:rPr>
                    <w:t xml:space="preserve"> journalist, Charles E. Hands, coined the pejorative term “suffragette” which was quickly appropriated by the WSPU. </w:t>
                  </w:r>
                </w:ins>
                <w:ins w:id="123" w:author="Monica Jovanovich-Kelley" w:date="2014-04-27T19:29:00Z">
                  <w:r>
                    <w:rPr>
                      <w:rFonts w:ascii="Times New Roman" w:hAnsi="Times New Roman" w:cs="Times New Roman"/>
                      <w:color w:val="1A1A1A"/>
                    </w:rPr>
                    <w:t>In 1910, a violent</w:t>
                  </w:r>
                </w:ins>
                <w:ins w:id="124" w:author="Monica Jovanovich-Kelley" w:date="2014-04-27T19:35:00Z">
                  <w:r>
                    <w:rPr>
                      <w:rFonts w:ascii="Times New Roman" w:hAnsi="Times New Roman" w:cs="Times New Roman"/>
                      <w:color w:val="1A1A1A"/>
                    </w:rPr>
                    <w:t xml:space="preserve"> six-hour</w:t>
                  </w:r>
                </w:ins>
                <w:ins w:id="125" w:author="Monica Jovanovich-Kelley" w:date="2014-04-27T19:29:00Z">
                  <w:r>
                    <w:rPr>
                      <w:rFonts w:ascii="Times New Roman" w:hAnsi="Times New Roman" w:cs="Times New Roman"/>
                      <w:color w:val="1A1A1A"/>
                    </w:rPr>
                    <w:t xml:space="preserve"> clash between police and </w:t>
                  </w:r>
                </w:ins>
                <w:ins w:id="126" w:author="Monica Jovanovich-Kelley" w:date="2014-04-27T19:30:00Z">
                  <w:r>
                    <w:rPr>
                      <w:rFonts w:ascii="Times New Roman" w:hAnsi="Times New Roman" w:cs="Times New Roman"/>
                      <w:color w:val="1A1A1A"/>
                    </w:rPr>
                    <w:t>demonstrators outside the House of Commons le</w:t>
                  </w:r>
                </w:ins>
                <w:ins w:id="127" w:author="Vincent Pecora" w:date="2014-04-29T16:41:00Z">
                  <w:r>
                    <w:rPr>
                      <w:rFonts w:ascii="Times New Roman" w:hAnsi="Times New Roman" w:cs="Times New Roman"/>
                      <w:color w:val="1A1A1A"/>
                    </w:rPr>
                    <w:t>d</w:t>
                  </w:r>
                </w:ins>
                <w:ins w:id="128" w:author="Monica Jovanovich-Kelley" w:date="2014-04-27T19:30:00Z">
                  <w:r>
                    <w:rPr>
                      <w:rFonts w:ascii="Times New Roman" w:hAnsi="Times New Roman" w:cs="Times New Roman"/>
                      <w:color w:val="1A1A1A"/>
                    </w:rPr>
                    <w:t xml:space="preserve"> to one death and </w:t>
                  </w:r>
                </w:ins>
                <w:r w:rsidR="000B3400">
                  <w:rPr>
                    <w:rFonts w:ascii="Times New Roman" w:hAnsi="Times New Roman" w:cs="Times New Roman"/>
                    <w:color w:val="1A1A1A"/>
                  </w:rPr>
                  <w:t xml:space="preserve">was </w:t>
                </w:r>
                <w:ins w:id="129" w:author="Monica Jovanovich-Kelley" w:date="2014-04-27T19:30:00Z">
                  <w:r>
                    <w:rPr>
                      <w:rFonts w:ascii="Times New Roman" w:hAnsi="Times New Roman" w:cs="Times New Roman"/>
                      <w:color w:val="1A1A1A"/>
                    </w:rPr>
                    <w:t>later</w:t>
                  </w:r>
                </w:ins>
                <w:r w:rsidR="000B3400">
                  <w:rPr>
                    <w:rFonts w:ascii="Times New Roman" w:hAnsi="Times New Roman" w:cs="Times New Roman"/>
                    <w:color w:val="1A1A1A"/>
                  </w:rPr>
                  <w:t xml:space="preserve"> </w:t>
                </w:r>
                <w:ins w:id="130" w:author="Monica Jovanovich-Kelley" w:date="2014-04-27T19:30:00Z">
                  <w:r>
                    <w:rPr>
                      <w:rFonts w:ascii="Times New Roman" w:hAnsi="Times New Roman" w:cs="Times New Roman"/>
                      <w:color w:val="1A1A1A"/>
                    </w:rPr>
                    <w:t xml:space="preserve">termed </w:t>
                  </w:r>
                </w:ins>
                <w:ins w:id="131" w:author="Monica Jovanovich-Kelley" w:date="2014-04-27T23:28:00Z">
                  <w:r>
                    <w:rPr>
                      <w:rFonts w:ascii="Times New Roman" w:hAnsi="Times New Roman" w:cs="Times New Roman"/>
                      <w:color w:val="1A1A1A"/>
                    </w:rPr>
                    <w:t>“</w:t>
                  </w:r>
                </w:ins>
                <w:ins w:id="132" w:author="Monica Jovanovich-Kelley" w:date="2014-04-27T19:29:00Z">
                  <w:r>
                    <w:rPr>
                      <w:rFonts w:ascii="Times New Roman" w:hAnsi="Times New Roman" w:cs="Times New Roman"/>
                      <w:color w:val="1A1A1A"/>
                    </w:rPr>
                    <w:t>Black Friday</w:t>
                  </w:r>
                </w:ins>
                <w:ins w:id="133" w:author="Monica Jovanovich-Kelley" w:date="2014-04-27T19:30:00Z">
                  <w:r>
                    <w:rPr>
                      <w:rFonts w:ascii="Times New Roman" w:hAnsi="Times New Roman" w:cs="Times New Roman"/>
                      <w:color w:val="1A1A1A"/>
                    </w:rPr>
                    <w:t>.</w:t>
                  </w:r>
                </w:ins>
                <w:ins w:id="134" w:author="Monica Jovanovich-Kelley" w:date="2014-04-27T23:28:00Z">
                  <w:r>
                    <w:rPr>
                      <w:rFonts w:ascii="Times New Roman" w:hAnsi="Times New Roman" w:cs="Times New Roman"/>
                      <w:color w:val="1A1A1A"/>
                    </w:rPr>
                    <w:t>”</w:t>
                  </w:r>
                </w:ins>
                <w:ins w:id="135" w:author="Monica Jovanovich-Kelley" w:date="2014-04-27T23:12:00Z">
                  <w:r>
                    <w:rPr>
                      <w:rFonts w:ascii="Times New Roman" w:hAnsi="Times New Roman" w:cs="Times New Roman"/>
                      <w:color w:val="1A1A1A"/>
                    </w:rPr>
                    <w:t xml:space="preserve"> </w:t>
                  </w:r>
                </w:ins>
                <w:ins w:id="136" w:author="Monica Jovanovich-Kelley" w:date="2014-04-27T19:17:00Z">
                  <w:r>
                    <w:rPr>
                      <w:rFonts w:ascii="Times New Roman" w:hAnsi="Times New Roman" w:cs="Times New Roman"/>
                      <w:color w:val="1A1A1A"/>
                    </w:rPr>
                    <w:t xml:space="preserve">In 1913, </w:t>
                  </w:r>
                </w:ins>
                <w:ins w:id="137" w:author="Monica Jovanovich-Kelley" w:date="2014-04-27T19:18:00Z">
                  <w:r>
                    <w:rPr>
                      <w:rFonts w:ascii="Times New Roman" w:hAnsi="Times New Roman" w:cs="Times New Roman"/>
                      <w:color w:val="1A1A1A"/>
                    </w:rPr>
                    <w:t xml:space="preserve">partially due to public </w:t>
                  </w:r>
                </w:ins>
                <w:ins w:id="138" w:author="Monica Jovanovich-Kelley" w:date="2014-04-27T19:19:00Z">
                  <w:r>
                    <w:rPr>
                      <w:rFonts w:ascii="Times New Roman" w:hAnsi="Times New Roman" w:cs="Times New Roman"/>
                      <w:color w:val="1A1A1A"/>
                    </w:rPr>
                    <w:t>agitation</w:t>
                  </w:r>
                </w:ins>
                <w:ins w:id="139" w:author="Monica Jovanovich-Kelley" w:date="2014-04-27T19:18:00Z">
                  <w:r>
                    <w:rPr>
                      <w:rFonts w:ascii="Times New Roman" w:hAnsi="Times New Roman" w:cs="Times New Roman"/>
                      <w:color w:val="1A1A1A"/>
                    </w:rPr>
                    <w:t xml:space="preserve"> over the practice of </w:t>
                  </w:r>
                </w:ins>
                <w:ins w:id="140" w:author="Monica Jovanovich-Kelley" w:date="2014-04-27T23:12:00Z">
                  <w:r>
                    <w:rPr>
                      <w:rFonts w:ascii="Times New Roman" w:hAnsi="Times New Roman" w:cs="Times New Roman"/>
                      <w:color w:val="1A1A1A"/>
                    </w:rPr>
                    <w:t>force-feeding</w:t>
                  </w:r>
                </w:ins>
                <w:ins w:id="141" w:author="Monica Jovanovich-Kelley" w:date="2014-04-27T19:19:00Z">
                  <w:r>
                    <w:rPr>
                      <w:rFonts w:ascii="Times New Roman" w:hAnsi="Times New Roman" w:cs="Times New Roman"/>
                      <w:color w:val="1A1A1A"/>
                    </w:rPr>
                    <w:t xml:space="preserve"> imprisoned activists who were on hunger strikes</w:t>
                  </w:r>
                </w:ins>
                <w:ins w:id="142" w:author="Monica Jovanovich-Kelley" w:date="2014-04-27T19:18:00Z">
                  <w:r>
                    <w:rPr>
                      <w:rFonts w:ascii="Times New Roman" w:hAnsi="Times New Roman" w:cs="Times New Roman"/>
                      <w:color w:val="1A1A1A"/>
                    </w:rPr>
                    <w:t xml:space="preserve">, </w:t>
                  </w:r>
                </w:ins>
                <w:ins w:id="143" w:author="Monica Jovanovich-Kelley" w:date="2014-04-27T19:17:00Z">
                  <w:r>
                    <w:rPr>
                      <w:rFonts w:ascii="Times New Roman" w:hAnsi="Times New Roman" w:cs="Times New Roman"/>
                      <w:color w:val="1A1A1A"/>
                    </w:rPr>
                    <w:t xml:space="preserve">the Cat and Mouse Act was passed which allowed women to </w:t>
                  </w:r>
                </w:ins>
                <w:ins w:id="144" w:author="Monica Jovanovich-Kelley" w:date="2014-04-27T19:20:00Z">
                  <w:r>
                    <w:rPr>
                      <w:rFonts w:ascii="Times New Roman" w:hAnsi="Times New Roman" w:cs="Times New Roman"/>
                      <w:color w:val="1A1A1A"/>
                    </w:rPr>
                    <w:t>return home to recuperate before returning to finish their sentences.</w:t>
                  </w:r>
                </w:ins>
                <w:ins w:id="145" w:author="Monica Jovanovich-Kelley" w:date="2014-04-27T19:17:00Z">
                  <w:r>
                    <w:rPr>
                      <w:rFonts w:ascii="Times New Roman" w:hAnsi="Times New Roman" w:cs="Times New Roman"/>
                      <w:color w:val="1A1A1A"/>
                    </w:rPr>
                    <w:t xml:space="preserve"> </w:t>
                  </w:r>
                </w:ins>
                <w:ins w:id="146" w:author="Monica Jovanovich-Kelley" w:date="2014-04-27T18:31:00Z">
                  <w:r>
                    <w:rPr>
                      <w:rFonts w:ascii="Times New Roman" w:hAnsi="Times New Roman" w:cs="Times New Roman"/>
                      <w:color w:val="1A1A1A"/>
                    </w:rPr>
                    <w:t xml:space="preserve">Many </w:t>
                  </w:r>
                </w:ins>
                <w:ins w:id="147" w:author="Monica Jovanovich-Kelley" w:date="2014-04-27T18:36:00Z">
                  <w:r>
                    <w:rPr>
                      <w:rFonts w:ascii="Times New Roman" w:hAnsi="Times New Roman" w:cs="Times New Roman"/>
                      <w:color w:val="1A1A1A"/>
                    </w:rPr>
                    <w:t>supporters</w:t>
                  </w:r>
                </w:ins>
                <w:ins w:id="148" w:author="Monica Jovanovich-Kelley" w:date="2014-04-27T18:31:00Z">
                  <w:r>
                    <w:rPr>
                      <w:rFonts w:ascii="Times New Roman" w:hAnsi="Times New Roman" w:cs="Times New Roman"/>
                      <w:color w:val="1A1A1A"/>
                    </w:rPr>
                    <w:t xml:space="preserve"> paused their efforts during World War I</w:t>
                  </w:r>
                </w:ins>
                <w:ins w:id="149" w:author="Monica Jovanovich-Kelley" w:date="2014-04-27T18:43:00Z">
                  <w:r>
                    <w:rPr>
                      <w:rFonts w:ascii="Times New Roman" w:hAnsi="Times New Roman" w:cs="Times New Roman"/>
                      <w:color w:val="1A1A1A"/>
                    </w:rPr>
                    <w:t>, including the WSPU,</w:t>
                  </w:r>
                </w:ins>
                <w:ins w:id="150" w:author="Monica Jovanovich-Kelley" w:date="2014-04-27T18:31:00Z">
                  <w:r>
                    <w:rPr>
                      <w:rFonts w:ascii="Times New Roman" w:hAnsi="Times New Roman" w:cs="Times New Roman"/>
                      <w:color w:val="1A1A1A"/>
                    </w:rPr>
                    <w:t xml:space="preserve"> and it was in 1918 </w:t>
                  </w:r>
                </w:ins>
                <w:ins w:id="151" w:author="Monica Jovanovich-Kelley" w:date="2014-04-27T18:44:00Z">
                  <w:r>
                    <w:rPr>
                      <w:rFonts w:ascii="Times New Roman" w:hAnsi="Times New Roman" w:cs="Times New Roman"/>
                      <w:color w:val="1A1A1A"/>
                    </w:rPr>
                    <w:t xml:space="preserve">with the passage of the Eligibility of Women Act </w:t>
                  </w:r>
                </w:ins>
                <w:ins w:id="152" w:author="Monica Jovanovich-Kelley" w:date="2014-04-27T18:31:00Z">
                  <w:r>
                    <w:rPr>
                      <w:rFonts w:ascii="Times New Roman" w:hAnsi="Times New Roman" w:cs="Times New Roman"/>
                      <w:color w:val="1A1A1A"/>
                    </w:rPr>
                    <w:t>that women over the age of thirty were granted the right to vote and be elected to Parliament.</w:t>
                  </w:r>
                </w:ins>
                <w:ins w:id="153" w:author="Monica Jovanovich-Kelley" w:date="2014-04-27T18:44:00Z">
                  <w:r>
                    <w:rPr>
                      <w:rFonts w:ascii="Times New Roman" w:hAnsi="Times New Roman" w:cs="Times New Roman"/>
                      <w:color w:val="1A1A1A"/>
                    </w:rPr>
                    <w:t xml:space="preserve"> Ten years later the age </w:t>
                  </w:r>
                </w:ins>
                <w:r w:rsidR="000B3400">
                  <w:rPr>
                    <w:rFonts w:ascii="Times New Roman" w:hAnsi="Times New Roman" w:cs="Times New Roman"/>
                    <w:color w:val="1A1A1A"/>
                  </w:rPr>
                  <w:t>requirement</w:t>
                </w:r>
                <w:ins w:id="154" w:author="Monica Jovanovich-Kelley" w:date="2014-04-27T18:44:00Z">
                  <w:r>
                    <w:rPr>
                      <w:rFonts w:ascii="Times New Roman" w:hAnsi="Times New Roman" w:cs="Times New Roman"/>
                      <w:color w:val="1A1A1A"/>
                    </w:rPr>
                    <w:t xml:space="preserve"> </w:t>
                  </w:r>
                </w:ins>
                <w:ins w:id="155" w:author="Vincent Pecora" w:date="2014-04-29T16:41:00Z">
                  <w:r>
                    <w:rPr>
                      <w:rFonts w:ascii="Times New Roman" w:hAnsi="Times New Roman" w:cs="Times New Roman"/>
                      <w:color w:val="1A1A1A"/>
                    </w:rPr>
                    <w:t>was</w:t>
                  </w:r>
                </w:ins>
                <w:ins w:id="156" w:author="Monica Jovanovich-Kelley" w:date="2014-04-27T18:44:00Z">
                  <w:r>
                    <w:rPr>
                      <w:rFonts w:ascii="Times New Roman" w:hAnsi="Times New Roman" w:cs="Times New Roman"/>
                      <w:color w:val="1A1A1A"/>
                    </w:rPr>
                    <w:t xml:space="preserve"> lowered to </w:t>
                  </w:r>
                </w:ins>
                <w:ins w:id="157" w:author="Monica Jovanovich-Kelley" w:date="2014-04-27T18:45:00Z">
                  <w:r>
                    <w:rPr>
                      <w:rFonts w:ascii="Times New Roman" w:hAnsi="Times New Roman" w:cs="Times New Roman"/>
                      <w:color w:val="1A1A1A"/>
                    </w:rPr>
                    <w:t xml:space="preserve">twenty-one, </w:t>
                  </w:r>
                </w:ins>
                <w:ins w:id="158" w:author="Monica Jovanovich-Kelley" w:date="2014-04-27T18:44:00Z">
                  <w:r>
                    <w:rPr>
                      <w:rFonts w:ascii="Times New Roman" w:hAnsi="Times New Roman" w:cs="Times New Roman"/>
                      <w:color w:val="1A1A1A"/>
                    </w:rPr>
                    <w:t>match</w:t>
                  </w:r>
                </w:ins>
                <w:ins w:id="159" w:author="Monica Jovanovich-Kelley" w:date="2014-04-27T18:45:00Z">
                  <w:r>
                    <w:rPr>
                      <w:rFonts w:ascii="Times New Roman" w:hAnsi="Times New Roman" w:cs="Times New Roman"/>
                      <w:color w:val="1A1A1A"/>
                    </w:rPr>
                    <w:t>ing</w:t>
                  </w:r>
                </w:ins>
                <w:ins w:id="160" w:author="Monica Jovanovich-Kelley" w:date="2014-04-27T18:44:00Z">
                  <w:r>
                    <w:rPr>
                      <w:rFonts w:ascii="Times New Roman" w:hAnsi="Times New Roman" w:cs="Times New Roman"/>
                      <w:color w:val="1A1A1A"/>
                    </w:rPr>
                    <w:t xml:space="preserve"> that of men</w:t>
                  </w:r>
                </w:ins>
                <w:ins w:id="161" w:author="Monica Jovanovich-Kelley" w:date="2014-04-27T18:45:00Z">
                  <w:r>
                    <w:rPr>
                      <w:rFonts w:ascii="Times New Roman" w:hAnsi="Times New Roman" w:cs="Times New Roman"/>
                      <w:color w:val="1A1A1A"/>
                    </w:rPr>
                    <w:t>.</w:t>
                  </w:r>
                </w:ins>
                <w:ins w:id="162" w:author="Monica Jovanovich-Kelley" w:date="2014-04-27T23:56:00Z">
                  <w:r>
                    <w:rPr>
                      <w:rFonts w:ascii="Times New Roman" w:hAnsi="Times New Roman" w:cs="Times New Roman"/>
                      <w:color w:val="1A1A1A"/>
                    </w:rPr>
                    <w:t xml:space="preserve"> </w:t>
                  </w:r>
                </w:ins>
              </w:p>
              <w:p w:rsidR="00C47C3B" w:rsidRDefault="00C47C3B" w:rsidP="00C47C3B">
                <w:pPr>
                  <w:widowControl w:val="0"/>
                  <w:autoSpaceDE w:val="0"/>
                  <w:autoSpaceDN w:val="0"/>
                  <w:adjustRightInd w:val="0"/>
                  <w:rPr>
                    <w:ins w:id="163" w:author="Monica Jovanovich-Kelley" w:date="2014-04-29T11:13:00Z"/>
                    <w:rFonts w:ascii="Times New Roman" w:hAnsi="Times New Roman" w:cs="Times New Roman"/>
                    <w:color w:val="1A1A1A"/>
                  </w:rPr>
                </w:pPr>
              </w:p>
              <w:p w:rsidR="00C47C3B" w:rsidRDefault="00C47C3B" w:rsidP="00C47C3B">
                <w:pPr>
                  <w:rPr>
                    <w:ins w:id="164" w:author="Monica Jovanovich-Kelley" w:date="2014-04-27T18:30:00Z"/>
                    <w:rFonts w:ascii="Times New Roman" w:hAnsi="Times New Roman" w:cs="Times New Roman"/>
                    <w:color w:val="1A1A1A"/>
                  </w:rPr>
                </w:pPr>
                <w:ins w:id="165" w:author="Monica Jovanovich-Kelley" w:date="2014-04-29T11:13:00Z">
                  <w:r>
                    <w:rPr>
                      <w:rFonts w:ascii="Times New Roman" w:hAnsi="Times New Roman" w:cs="Times New Roman"/>
                      <w:color w:val="1A1A1A"/>
                    </w:rPr>
                    <w:t>In both the United States and England, men were involved in the suffragist movement through organizations such as the Men’s League for Women’s Suffrage (England, 1907)</w:t>
                  </w:r>
                  <w:r w:rsidRPr="00256243">
                    <w:rPr>
                      <w:rFonts w:ascii="Times New Roman" w:hAnsi="Times New Roman" w:cs="Times New Roman"/>
                      <w:color w:val="1A1A1A"/>
                    </w:rPr>
                    <w:t>, the Men’s Political Union for Women’s Enfranchisement (</w:t>
                  </w:r>
                  <w:r>
                    <w:rPr>
                      <w:rFonts w:ascii="Times New Roman" w:hAnsi="Times New Roman" w:cs="Times New Roman"/>
                      <w:color w:val="1A1A1A"/>
                    </w:rPr>
                    <w:t>England</w:t>
                  </w:r>
                  <w:r w:rsidRPr="00256243">
                    <w:rPr>
                      <w:rFonts w:ascii="Times New Roman" w:hAnsi="Times New Roman" w:cs="Times New Roman"/>
                      <w:color w:val="1A1A1A"/>
                    </w:rPr>
                    <w:t xml:space="preserve">, 1910), </w:t>
                  </w:r>
                  <w:r>
                    <w:rPr>
                      <w:rFonts w:ascii="Times New Roman" w:hAnsi="Times New Roman" w:cs="Times New Roman"/>
                      <w:color w:val="1A1A1A"/>
                    </w:rPr>
                    <w:t xml:space="preserve">the </w:t>
                  </w:r>
                  <w:r w:rsidRPr="00256243">
                    <w:rPr>
                      <w:rFonts w:ascii="Times New Roman" w:hAnsi="Times New Roman" w:cs="Times New Roman"/>
                      <w:color w:val="1A1A1A"/>
                    </w:rPr>
                    <w:t>Men’s Society for Women’s Rights (</w:t>
                  </w:r>
                  <w:r>
                    <w:rPr>
                      <w:rFonts w:ascii="Times New Roman" w:hAnsi="Times New Roman" w:cs="Times New Roman"/>
                      <w:color w:val="1A1A1A"/>
                    </w:rPr>
                    <w:t>England</w:t>
                  </w:r>
                  <w:r w:rsidRPr="000728A7">
                    <w:rPr>
                      <w:rFonts w:ascii="Times New Roman" w:hAnsi="Times New Roman" w:cs="Times New Roman"/>
                      <w:color w:val="1A1A1A"/>
                    </w:rPr>
                    <w:t xml:space="preserve">, 1912) and </w:t>
                  </w:r>
                  <w:r>
                    <w:rPr>
                      <w:rFonts w:ascii="Times New Roman" w:hAnsi="Times New Roman" w:cs="Times New Roman"/>
                      <w:color w:val="1A1A1A"/>
                    </w:rPr>
                    <w:t xml:space="preserve">the Men’s Equal Suffrage League (United States, 1910). Notable supporters included Max Eastman, Frederick Douglass, Henry Browne Blackwell, </w:t>
                  </w:r>
                  <w:r w:rsidRPr="00256243">
                    <w:rPr>
                      <w:rFonts w:ascii="Times New Roman" w:hAnsi="Times New Roman" w:cs="Times New Roman"/>
                      <w:color w:val="1A1A1A"/>
                    </w:rPr>
                    <w:t xml:space="preserve">Philip Snowden, </w:t>
                  </w:r>
                  <w:r>
                    <w:rPr>
                      <w:rFonts w:ascii="Times New Roman" w:hAnsi="Times New Roman" w:cs="Times New Roman"/>
                      <w:color w:val="1A1A1A"/>
                    </w:rPr>
                    <w:t xml:space="preserve">James Mott, </w:t>
                  </w:r>
                  <w:r w:rsidRPr="00256243">
                    <w:rPr>
                      <w:rFonts w:ascii="Times New Roman" w:hAnsi="Times New Roman" w:cs="Times New Roman"/>
                      <w:color w:val="1A1A1A"/>
                    </w:rPr>
                    <w:t xml:space="preserve">Hugh Arthur Franklin, </w:t>
                  </w:r>
                  <w:r>
                    <w:rPr>
                      <w:rFonts w:ascii="Times New Roman" w:hAnsi="Times New Roman" w:cs="Times New Roman"/>
                      <w:color w:val="1A1A1A"/>
                    </w:rPr>
                    <w:t xml:space="preserve">Fredrick C. Hicks, Henry Noel </w:t>
                  </w:r>
                  <w:proofErr w:type="spellStart"/>
                  <w:r>
                    <w:rPr>
                      <w:rFonts w:ascii="Times New Roman" w:hAnsi="Times New Roman" w:cs="Times New Roman"/>
                      <w:color w:val="1A1A1A"/>
                    </w:rPr>
                    <w:t>Brailsford</w:t>
                  </w:r>
                  <w:proofErr w:type="spellEnd"/>
                  <w:r>
                    <w:rPr>
                      <w:rFonts w:ascii="Times New Roman" w:hAnsi="Times New Roman" w:cs="Times New Roman"/>
                      <w:color w:val="1A1A1A"/>
                    </w:rPr>
                    <w:t xml:space="preserve">, </w:t>
                  </w:r>
                  <w:r w:rsidRPr="00323293">
                    <w:rPr>
                      <w:rFonts w:ascii="Times New Roman" w:hAnsi="Times New Roman" w:cs="Times New Roman"/>
                      <w:color w:val="1A1A1A"/>
                    </w:rPr>
                    <w:t>Laurence Housman</w:t>
                  </w:r>
                  <w:r>
                    <w:rPr>
                      <w:rFonts w:ascii="Times New Roman" w:hAnsi="Times New Roman" w:cs="Times New Roman"/>
                      <w:color w:val="1A1A1A"/>
                    </w:rPr>
                    <w:t xml:space="preserve">, Henry </w:t>
                  </w:r>
                  <w:proofErr w:type="spellStart"/>
                  <w:r>
                    <w:rPr>
                      <w:rFonts w:ascii="Times New Roman" w:hAnsi="Times New Roman" w:cs="Times New Roman"/>
                      <w:color w:val="1A1A1A"/>
                    </w:rPr>
                    <w:t>Nevinson</w:t>
                  </w:r>
                </w:ins>
                <w:proofErr w:type="spellEnd"/>
                <w:r w:rsidR="004B732E">
                  <w:rPr>
                    <w:rFonts w:ascii="Times New Roman" w:hAnsi="Times New Roman" w:cs="Times New Roman"/>
                    <w:color w:val="1A1A1A"/>
                  </w:rPr>
                  <w:t>,</w:t>
                </w:r>
                <w:ins w:id="166" w:author="Monica Jovanovich-Kelley" w:date="2014-04-29T11:13:00Z">
                  <w:r>
                    <w:rPr>
                      <w:rFonts w:ascii="Times New Roman" w:hAnsi="Times New Roman" w:cs="Times New Roman"/>
                      <w:color w:val="1A1A1A"/>
                    </w:rPr>
                    <w:t xml:space="preserve"> </w:t>
                  </w:r>
                  <w:r w:rsidRPr="00256243">
                    <w:rPr>
                      <w:rFonts w:ascii="Times New Roman" w:hAnsi="Times New Roman" w:cs="Times New Roman"/>
                      <w:color w:val="1A1A1A"/>
                    </w:rPr>
                    <w:t xml:space="preserve">and Frederick William </w:t>
                  </w:r>
                  <w:proofErr w:type="spellStart"/>
                  <w:r w:rsidRPr="00256243">
                    <w:rPr>
                      <w:rFonts w:ascii="Times New Roman" w:hAnsi="Times New Roman" w:cs="Times New Roman"/>
                      <w:color w:val="1A1A1A"/>
                    </w:rPr>
                    <w:t>Pethick</w:t>
                  </w:r>
                  <w:proofErr w:type="spellEnd"/>
                  <w:r w:rsidRPr="00256243">
                    <w:rPr>
                      <w:rFonts w:ascii="Times New Roman" w:hAnsi="Times New Roman" w:cs="Times New Roman"/>
                      <w:color w:val="1A1A1A"/>
                    </w:rPr>
                    <w:t xml:space="preserve">-Lawrence </w:t>
                  </w:r>
                  <w:r>
                    <w:rPr>
                      <w:rFonts w:ascii="Times New Roman" w:hAnsi="Times New Roman" w:cs="Times New Roman"/>
                      <w:color w:val="1A1A1A"/>
                    </w:rPr>
                    <w:t xml:space="preserve">who </w:t>
                  </w:r>
                  <w:r w:rsidRPr="00256243">
                    <w:rPr>
                      <w:rFonts w:ascii="Times New Roman" w:hAnsi="Times New Roman" w:cs="Times New Roman"/>
                      <w:color w:val="1A1A1A"/>
                    </w:rPr>
                    <w:t xml:space="preserve">was an active member of the </w:t>
                  </w:r>
                  <w:r>
                    <w:rPr>
                      <w:rFonts w:ascii="Times New Roman" w:hAnsi="Times New Roman" w:cs="Times New Roman"/>
                      <w:color w:val="1A1A1A"/>
                    </w:rPr>
                    <w:t xml:space="preserve">WSPU and </w:t>
                  </w:r>
                  <w:r w:rsidRPr="00256243">
                    <w:rPr>
                      <w:rFonts w:ascii="Times New Roman" w:hAnsi="Times New Roman" w:cs="Times New Roman"/>
                      <w:color w:val="1A1A1A"/>
                    </w:rPr>
                    <w:t xml:space="preserve">started the journal, </w:t>
                  </w:r>
                  <w:r w:rsidRPr="00256243">
                    <w:rPr>
                      <w:rFonts w:ascii="Times New Roman" w:hAnsi="Times New Roman" w:cs="Times New Roman"/>
                      <w:i/>
                      <w:color w:val="1A1A1A"/>
                    </w:rPr>
                    <w:t>Votes for Women</w:t>
                  </w:r>
                  <w:r>
                    <w:rPr>
                      <w:rFonts w:ascii="Times New Roman" w:hAnsi="Times New Roman" w:cs="Times New Roman"/>
                      <w:color w:val="1A1A1A"/>
                    </w:rPr>
                    <w:t xml:space="preserve">, in 1907 </w:t>
                  </w:r>
                  <w:r w:rsidRPr="00256243">
                    <w:rPr>
                      <w:rFonts w:ascii="Times New Roman" w:hAnsi="Times New Roman" w:cs="Times New Roman"/>
                      <w:color w:val="1A1A1A"/>
                    </w:rPr>
                    <w:t>with</w:t>
                  </w:r>
                  <w:r>
                    <w:rPr>
                      <w:rFonts w:ascii="Times New Roman" w:hAnsi="Times New Roman" w:cs="Times New Roman"/>
                      <w:color w:val="1A1A1A"/>
                    </w:rPr>
                    <w:t xml:space="preserve"> wife </w:t>
                  </w:r>
                  <w:proofErr w:type="spellStart"/>
                  <w:r>
                    <w:rPr>
                      <w:rFonts w:ascii="Times New Roman" w:hAnsi="Times New Roman" w:cs="Times New Roman"/>
                      <w:color w:val="1A1A1A"/>
                    </w:rPr>
                    <w:t>Emmeline</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Pethick</w:t>
                  </w:r>
                  <w:proofErr w:type="spellEnd"/>
                  <w:r>
                    <w:rPr>
                      <w:rFonts w:ascii="Times New Roman" w:hAnsi="Times New Roman" w:cs="Times New Roman"/>
                      <w:color w:val="1A1A1A"/>
                    </w:rPr>
                    <w:t>-Lawrence.</w:t>
                  </w:r>
                </w:ins>
              </w:p>
              <w:p w:rsidR="00C47C3B" w:rsidRPr="005F11B6" w:rsidRDefault="00C47C3B" w:rsidP="00C47C3B">
                <w:pPr>
                  <w:rPr>
                    <w:ins w:id="167" w:author="Monica Jovanovich-Kelley" w:date="2014-04-27T16:02:00Z"/>
                    <w:rFonts w:ascii="Times New Roman" w:hAnsi="Times New Roman" w:cs="Times New Roman"/>
                    <w:color w:val="1A1A1A"/>
                  </w:rPr>
                </w:pPr>
                <w:ins w:id="168" w:author="Monica Jovanovich-Kelley" w:date="2014-04-29T12:18:00Z">
                  <w:r w:rsidRPr="005F11B6">
                    <w:rPr>
                      <w:rFonts w:ascii="Times New Roman" w:hAnsi="Times New Roman" w:cs="Times New Roman"/>
                      <w:color w:val="1A1A1A"/>
                    </w:rPr>
                    <w:t xml:space="preserve">Feminism and </w:t>
                  </w:r>
                  <w:proofErr w:type="spellStart"/>
                  <w:r w:rsidRPr="005F11B6">
                    <w:rPr>
                      <w:rFonts w:ascii="Times New Roman" w:hAnsi="Times New Roman" w:cs="Times New Roman"/>
                      <w:color w:val="1A1A1A"/>
                    </w:rPr>
                    <w:t>suffragism</w:t>
                  </w:r>
                  <w:proofErr w:type="spellEnd"/>
                  <w:r w:rsidRPr="005F11B6">
                    <w:rPr>
                      <w:rFonts w:ascii="Times New Roman" w:hAnsi="Times New Roman" w:cs="Times New Roman"/>
                      <w:color w:val="1A1A1A"/>
                    </w:rPr>
                    <w:t xml:space="preserve"> in France had its beginnings during the French Revolution when in 1789, as a response to the </w:t>
                  </w:r>
                  <w:r w:rsidRPr="005C5501">
                    <w:rPr>
                      <w:rFonts w:ascii="Times New Roman" w:hAnsi="Times New Roman" w:cs="Times New Roman"/>
                      <w:i/>
                      <w:color w:val="1A1A1A"/>
                    </w:rPr>
                    <w:t>Declaration of the Rights of Man and of the Citizen</w:t>
                  </w:r>
                  <w:r w:rsidRPr="005F11B6">
                    <w:rPr>
                      <w:rFonts w:ascii="Times New Roman" w:hAnsi="Times New Roman" w:cs="Times New Roman"/>
                      <w:color w:val="1A1A1A"/>
                    </w:rPr>
                    <w:t xml:space="preserve">, the </w:t>
                  </w:r>
                  <w:r w:rsidRPr="005C5501">
                    <w:rPr>
                      <w:rFonts w:ascii="Times New Roman" w:hAnsi="Times New Roman" w:cs="Times New Roman"/>
                      <w:i/>
                      <w:color w:val="1A1A1A"/>
                    </w:rPr>
                    <w:t>Women’s Petition to the National Assembly</w:t>
                  </w:r>
                  <w:r w:rsidRPr="005F11B6">
                    <w:rPr>
                      <w:rFonts w:ascii="Times New Roman" w:hAnsi="Times New Roman" w:cs="Times New Roman"/>
                      <w:color w:val="1A1A1A"/>
                    </w:rPr>
                    <w:t xml:space="preserve"> was presented, proclaiming the same rights be extended to women. In 1791, </w:t>
                  </w:r>
                  <w:proofErr w:type="spellStart"/>
                  <w:r w:rsidRPr="005F11B6">
                    <w:rPr>
                      <w:rFonts w:ascii="Times New Roman" w:hAnsi="Times New Roman" w:cs="Times New Roman"/>
                      <w:color w:val="1A1A1A"/>
                    </w:rPr>
                    <w:t>Olympe</w:t>
                  </w:r>
                  <w:proofErr w:type="spellEnd"/>
                  <w:r w:rsidRPr="005F11B6">
                    <w:rPr>
                      <w:rFonts w:ascii="Times New Roman" w:hAnsi="Times New Roman" w:cs="Times New Roman"/>
                      <w:color w:val="1A1A1A"/>
                    </w:rPr>
                    <w:t xml:space="preserve"> de Gouges addressed Marie Antoinette in the pamphlet, </w:t>
                  </w:r>
                  <w:r w:rsidRPr="005C5501">
                    <w:rPr>
                      <w:rFonts w:ascii="Times New Roman" w:hAnsi="Times New Roman" w:cs="Times New Roman"/>
                      <w:i/>
                      <w:color w:val="1A1A1A"/>
                    </w:rPr>
                    <w:t>The Declaration of the Rights of Woman</w:t>
                  </w:r>
                  <w:r w:rsidRPr="005F11B6">
                    <w:rPr>
                      <w:rFonts w:ascii="Times New Roman" w:hAnsi="Times New Roman" w:cs="Times New Roman"/>
                      <w:color w:val="1A1A1A"/>
                    </w:rPr>
                    <w:t>, which asserted women’s equal rights and included a sample marriage contract. Two years later she was accused of tyranny and sent to the guillotine. Three influential feminist newspapers</w:t>
                  </w:r>
                </w:ins>
                <w:ins w:id="169" w:author="Monica Jovanovich-Kelley" w:date="2014-04-29T12:21:00Z">
                  <w:r w:rsidRPr="005C5501">
                    <w:rPr>
                      <w:rFonts w:ascii="Times New Roman" w:hAnsi="Times New Roman" w:cs="Times New Roman"/>
                      <w:color w:val="1A1A1A"/>
                    </w:rPr>
                    <w:t xml:space="preserve"> </w:t>
                  </w:r>
                  <w:r w:rsidRPr="005F11B6">
                    <w:rPr>
                      <w:rFonts w:ascii="Times New Roman" w:hAnsi="Times New Roman" w:cs="Times New Roman"/>
                      <w:color w:val="1A1A1A"/>
                    </w:rPr>
                    <w:t>active in promoting women’s rights</w:t>
                  </w:r>
                </w:ins>
                <w:ins w:id="170" w:author="Monica Jovanovich-Kelley" w:date="2014-04-29T12:18:00Z">
                  <w:r w:rsidRPr="005F11B6">
                    <w:rPr>
                      <w:rFonts w:ascii="Times New Roman" w:hAnsi="Times New Roman" w:cs="Times New Roman"/>
                      <w:color w:val="1A1A1A"/>
                    </w:rPr>
                    <w:t xml:space="preserve">, </w:t>
                  </w:r>
                  <w:r w:rsidRPr="005C5501">
                    <w:rPr>
                      <w:rFonts w:ascii="Times New Roman" w:hAnsi="Times New Roman" w:cs="Times New Roman"/>
                      <w:i/>
                      <w:color w:val="1A1A1A"/>
                    </w:rPr>
                    <w:t xml:space="preserve">La </w:t>
                  </w:r>
                  <w:proofErr w:type="spellStart"/>
                  <w:r w:rsidRPr="005C5501">
                    <w:rPr>
                      <w:rFonts w:ascii="Times New Roman" w:hAnsi="Times New Roman" w:cs="Times New Roman"/>
                      <w:i/>
                      <w:color w:val="1A1A1A"/>
                    </w:rPr>
                    <w:t>Voix</w:t>
                  </w:r>
                  <w:proofErr w:type="spellEnd"/>
                  <w:r w:rsidRPr="005C5501">
                    <w:rPr>
                      <w:rFonts w:ascii="Times New Roman" w:hAnsi="Times New Roman" w:cs="Times New Roman"/>
                      <w:i/>
                      <w:color w:val="1A1A1A"/>
                    </w:rPr>
                    <w:t xml:space="preserve"> des Femmes</w:t>
                  </w:r>
                  <w:r w:rsidRPr="005F11B6">
                    <w:rPr>
                      <w:rFonts w:ascii="Times New Roman" w:hAnsi="Times New Roman" w:cs="Times New Roman"/>
                      <w:color w:val="1A1A1A"/>
                    </w:rPr>
                    <w:t xml:space="preserve">, </w:t>
                  </w:r>
                </w:ins>
                <w:ins w:id="171" w:author="Monica Jovanovich-Kelley" w:date="2014-04-29T12:20:00Z">
                  <w:r w:rsidRPr="005C5501">
                    <w:rPr>
                      <w:rFonts w:ascii="Times New Roman" w:hAnsi="Times New Roman" w:cs="Times New Roman"/>
                      <w:i/>
                      <w:color w:val="1A1A1A"/>
                    </w:rPr>
                    <w:t>La</w:t>
                  </w:r>
                  <w:r>
                    <w:rPr>
                      <w:rFonts w:ascii="Times New Roman" w:hAnsi="Times New Roman" w:cs="Times New Roman"/>
                      <w:color w:val="1A1A1A"/>
                    </w:rPr>
                    <w:t xml:space="preserve"> </w:t>
                  </w:r>
                </w:ins>
                <w:proofErr w:type="spellStart"/>
                <w:ins w:id="172" w:author="Monica Jovanovich-Kelley" w:date="2014-04-29T12:18:00Z">
                  <w:r w:rsidRPr="005C5501">
                    <w:rPr>
                      <w:rFonts w:ascii="Times New Roman" w:hAnsi="Times New Roman" w:cs="Times New Roman"/>
                      <w:i/>
                      <w:color w:val="1A1A1A"/>
                    </w:rPr>
                    <w:t>Politique</w:t>
                  </w:r>
                  <w:proofErr w:type="spellEnd"/>
                  <w:r w:rsidRPr="005C5501">
                    <w:rPr>
                      <w:rFonts w:ascii="Times New Roman" w:hAnsi="Times New Roman" w:cs="Times New Roman"/>
                      <w:i/>
                      <w:color w:val="1A1A1A"/>
                    </w:rPr>
                    <w:t xml:space="preserve"> des Femmes</w:t>
                  </w:r>
                  <w:r w:rsidRPr="005F11B6">
                    <w:rPr>
                      <w:rFonts w:ascii="Times New Roman" w:hAnsi="Times New Roman" w:cs="Times New Roman"/>
                      <w:color w:val="1A1A1A"/>
                    </w:rPr>
                    <w:t xml:space="preserve">, and </w:t>
                  </w:r>
                </w:ins>
                <w:proofErr w:type="spellStart"/>
                <w:ins w:id="173" w:author="Monica Jovanovich-Kelley" w:date="2014-04-29T12:21:00Z">
                  <w:r w:rsidRPr="005C5501">
                    <w:rPr>
                      <w:rFonts w:ascii="Times New Roman" w:hAnsi="Times New Roman" w:cs="Times New Roman"/>
                      <w:i/>
                      <w:color w:val="1A1A1A"/>
                    </w:rPr>
                    <w:t>L’</w:t>
                  </w:r>
                </w:ins>
                <w:ins w:id="174" w:author="Monica Jovanovich-Kelley" w:date="2014-04-29T12:18:00Z">
                  <w:r w:rsidRPr="005C5501">
                    <w:rPr>
                      <w:rFonts w:ascii="Times New Roman" w:hAnsi="Times New Roman" w:cs="Times New Roman"/>
                      <w:i/>
                      <w:color w:val="1A1A1A"/>
                    </w:rPr>
                    <w:t>Opinion</w:t>
                  </w:r>
                  <w:proofErr w:type="spellEnd"/>
                  <w:r w:rsidRPr="005C5501">
                    <w:rPr>
                      <w:rFonts w:ascii="Times New Roman" w:hAnsi="Times New Roman" w:cs="Times New Roman"/>
                      <w:i/>
                      <w:color w:val="1A1A1A"/>
                    </w:rPr>
                    <w:t xml:space="preserve"> des Femmes</w:t>
                  </w:r>
                  <w:r w:rsidRPr="005F11B6">
                    <w:rPr>
                      <w:rFonts w:ascii="Times New Roman" w:hAnsi="Times New Roman" w:cs="Times New Roman"/>
                      <w:color w:val="1A1A1A"/>
                    </w:rPr>
                    <w:t xml:space="preserve">, were founded between 1848 and 1849. During the Paris Commune of 1871, the Women's Union for the </w:t>
                  </w:r>
                  <w:proofErr w:type="spellStart"/>
                  <w:r w:rsidRPr="005F11B6">
                    <w:rPr>
                      <w:rFonts w:ascii="Times New Roman" w:hAnsi="Times New Roman" w:cs="Times New Roman"/>
                      <w:color w:val="1A1A1A"/>
                    </w:rPr>
                    <w:t>Defense</w:t>
                  </w:r>
                  <w:proofErr w:type="spellEnd"/>
                  <w:r w:rsidRPr="005F11B6">
                    <w:rPr>
                      <w:rFonts w:ascii="Times New Roman" w:hAnsi="Times New Roman" w:cs="Times New Roman"/>
                      <w:color w:val="1A1A1A"/>
                    </w:rPr>
                    <w:t xml:space="preserve"> of Paris and Care of the Injured was founded and demanded, among many things, gender and wage equality, women’s right to divorce and the closing of officially sanctioned brothels. Calls for woman suffrage became increasingly vocal at the close of the </w:t>
                  </w:r>
                </w:ins>
                <w:ins w:id="175" w:author="Vincent Pecora" w:date="2014-04-29T16:43:00Z">
                  <w:r>
                    <w:rPr>
                      <w:rFonts w:ascii="Times New Roman" w:hAnsi="Times New Roman" w:cs="Times New Roman"/>
                      <w:color w:val="1A1A1A"/>
                    </w:rPr>
                    <w:t>nineteenth</w:t>
                  </w:r>
                </w:ins>
                <w:ins w:id="176" w:author="Monica Jovanovich-Kelley" w:date="2014-04-29T12:18:00Z">
                  <w:r w:rsidRPr="005F11B6">
                    <w:rPr>
                      <w:rFonts w:ascii="Times New Roman" w:hAnsi="Times New Roman" w:cs="Times New Roman"/>
                      <w:color w:val="1A1A1A"/>
                    </w:rPr>
                    <w:t xml:space="preserve"> century </w:t>
                  </w:r>
                </w:ins>
                <w:ins w:id="177" w:author="Monica Jovanovich-Kelley" w:date="2014-04-29T12:23:00Z">
                  <w:r>
                    <w:rPr>
                      <w:rFonts w:ascii="Times New Roman" w:hAnsi="Times New Roman" w:cs="Times New Roman"/>
                      <w:color w:val="1A1A1A"/>
                    </w:rPr>
                    <w:t>and into the early</w:t>
                  </w:r>
                </w:ins>
                <w:ins w:id="178" w:author="Vincent Pecora" w:date="2014-04-29T16:43:00Z">
                  <w:r>
                    <w:rPr>
                      <w:rFonts w:ascii="Times New Roman" w:hAnsi="Times New Roman" w:cs="Times New Roman"/>
                      <w:color w:val="1A1A1A"/>
                      <w:vertAlign w:val="superscript"/>
                    </w:rPr>
                    <w:t xml:space="preserve"> </w:t>
                  </w:r>
                  <w:r>
                    <w:rPr>
                      <w:rFonts w:ascii="Times New Roman" w:hAnsi="Times New Roman" w:cs="Times New Roman"/>
                      <w:color w:val="1A1A1A"/>
                    </w:rPr>
                    <w:t>twentieth</w:t>
                  </w:r>
                </w:ins>
                <w:ins w:id="179" w:author="Monica Jovanovich-Kelley" w:date="2014-04-29T12:23:00Z">
                  <w:r>
                    <w:rPr>
                      <w:rFonts w:ascii="Times New Roman" w:hAnsi="Times New Roman" w:cs="Times New Roman"/>
                      <w:color w:val="1A1A1A"/>
                    </w:rPr>
                    <w:t xml:space="preserve"> century </w:t>
                  </w:r>
                </w:ins>
                <w:ins w:id="180" w:author="Monica Jovanovich-Kelley" w:date="2014-04-29T12:18:00Z">
                  <w:r w:rsidRPr="005F11B6">
                    <w:rPr>
                      <w:rFonts w:ascii="Times New Roman" w:hAnsi="Times New Roman" w:cs="Times New Roman"/>
                      <w:color w:val="1A1A1A"/>
                    </w:rPr>
                    <w:t xml:space="preserve">with </w:t>
                  </w:r>
                  <w:proofErr w:type="spellStart"/>
                  <w:r w:rsidRPr="005F11B6">
                    <w:rPr>
                      <w:rFonts w:ascii="Times New Roman" w:hAnsi="Times New Roman" w:cs="Times New Roman"/>
                      <w:color w:val="1A1A1A"/>
                    </w:rPr>
                    <w:t>Hubertine</w:t>
                  </w:r>
                  <w:proofErr w:type="spellEnd"/>
                  <w:r w:rsidRPr="005F11B6">
                    <w:rPr>
                      <w:rFonts w:ascii="Times New Roman" w:hAnsi="Times New Roman" w:cs="Times New Roman"/>
                      <w:color w:val="1A1A1A"/>
                    </w:rPr>
                    <w:t xml:space="preserve"> </w:t>
                  </w:r>
                  <w:proofErr w:type="spellStart"/>
                  <w:r w:rsidRPr="005F11B6">
                    <w:rPr>
                      <w:rFonts w:ascii="Times New Roman" w:hAnsi="Times New Roman" w:cs="Times New Roman"/>
                      <w:color w:val="1A1A1A"/>
                    </w:rPr>
                    <w:t>Auclert</w:t>
                  </w:r>
                  <w:proofErr w:type="spellEnd"/>
                  <w:r w:rsidRPr="005F11B6">
                    <w:rPr>
                      <w:rFonts w:ascii="Times New Roman" w:hAnsi="Times New Roman" w:cs="Times New Roman"/>
                      <w:color w:val="1A1A1A"/>
                    </w:rPr>
                    <w:t xml:space="preserve"> launching the feminist newspaper, </w:t>
                  </w:r>
                  <w:r w:rsidRPr="005C5501">
                    <w:rPr>
                      <w:rFonts w:ascii="Times New Roman" w:hAnsi="Times New Roman" w:cs="Times New Roman"/>
                      <w:i/>
                      <w:color w:val="1A1A1A"/>
                    </w:rPr>
                    <w:t xml:space="preserve">La </w:t>
                  </w:r>
                  <w:proofErr w:type="spellStart"/>
                  <w:r w:rsidRPr="005C5501">
                    <w:rPr>
                      <w:rFonts w:ascii="Times New Roman" w:hAnsi="Times New Roman" w:cs="Times New Roman"/>
                      <w:i/>
                      <w:color w:val="1A1A1A"/>
                    </w:rPr>
                    <w:t>Citoyenne</w:t>
                  </w:r>
                  <w:proofErr w:type="spellEnd"/>
                  <w:r w:rsidRPr="005F11B6">
                    <w:rPr>
                      <w:rFonts w:ascii="Times New Roman" w:hAnsi="Times New Roman" w:cs="Times New Roman"/>
                      <w:color w:val="1A1A1A"/>
                    </w:rPr>
                    <w:t xml:space="preserve"> (1881-1891) and establishing the Women’s Suffrage Society (1883)</w:t>
                  </w:r>
                </w:ins>
                <w:ins w:id="181" w:author="Vincent Pecora" w:date="2014-04-29T16:43:00Z">
                  <w:r>
                    <w:rPr>
                      <w:rFonts w:ascii="Times New Roman" w:hAnsi="Times New Roman" w:cs="Times New Roman"/>
                      <w:color w:val="1A1A1A"/>
                    </w:rPr>
                    <w:t>,</w:t>
                  </w:r>
                </w:ins>
                <w:ins w:id="182" w:author="Monica Jovanovich-Kelley" w:date="2014-04-29T12:18:00Z">
                  <w:r w:rsidRPr="005F11B6">
                    <w:rPr>
                      <w:rFonts w:ascii="Times New Roman" w:hAnsi="Times New Roman" w:cs="Times New Roman"/>
                      <w:color w:val="1A1A1A"/>
                    </w:rPr>
                    <w:t xml:space="preserve"> which called for a tax strike to bring awareness to their cause. In 1909, Jeanne-Elizabeth </w:t>
                  </w:r>
                  <w:proofErr w:type="spellStart"/>
                  <w:r w:rsidRPr="005F11B6">
                    <w:rPr>
                      <w:rFonts w:ascii="Times New Roman" w:hAnsi="Times New Roman" w:cs="Times New Roman"/>
                      <w:color w:val="1A1A1A"/>
                    </w:rPr>
                    <w:t>Schmahl</w:t>
                  </w:r>
                  <w:proofErr w:type="spellEnd"/>
                  <w:r w:rsidRPr="005F11B6">
                    <w:rPr>
                      <w:rFonts w:ascii="Times New Roman" w:hAnsi="Times New Roman" w:cs="Times New Roman"/>
                      <w:color w:val="1A1A1A"/>
                    </w:rPr>
                    <w:t xml:space="preserve"> formed the French Union for Women’s Suffrage. Rejecting the militant tactics of the WSPU in England, </w:t>
                  </w:r>
                  <w:proofErr w:type="spellStart"/>
                  <w:r w:rsidRPr="005F11B6">
                    <w:rPr>
                      <w:rFonts w:ascii="Times New Roman" w:hAnsi="Times New Roman" w:cs="Times New Roman"/>
                      <w:color w:val="1A1A1A"/>
                    </w:rPr>
                    <w:t>Schmahl</w:t>
                  </w:r>
                  <w:proofErr w:type="spellEnd"/>
                  <w:r w:rsidRPr="005F11B6">
                    <w:rPr>
                      <w:rFonts w:ascii="Times New Roman" w:hAnsi="Times New Roman" w:cs="Times New Roman"/>
                      <w:color w:val="1A1A1A"/>
                    </w:rPr>
                    <w:t xml:space="preserve"> instead used legal strategies. As in England, many feminist organizations supported World War I and felt the right to vote would be granted after the war ended. Despite continued efforts, </w:t>
                  </w:r>
                </w:ins>
                <w:ins w:id="183" w:author="Vincent Pecora" w:date="2014-04-29T16:44:00Z">
                  <w:r>
                    <w:rPr>
                      <w:rFonts w:ascii="Times New Roman" w:hAnsi="Times New Roman" w:cs="Times New Roman"/>
                      <w:color w:val="1A1A1A"/>
                    </w:rPr>
                    <w:t xml:space="preserve">French </w:t>
                  </w:r>
                </w:ins>
                <w:ins w:id="184" w:author="Monica Jovanovich-Kelley" w:date="2014-04-29T12:18:00Z">
                  <w:r w:rsidRPr="005F11B6">
                    <w:rPr>
                      <w:rFonts w:ascii="Times New Roman" w:hAnsi="Times New Roman" w:cs="Times New Roman"/>
                      <w:color w:val="1A1A1A"/>
                    </w:rPr>
                    <w:t>women would not be granted the right to vote until 1944.</w:t>
                  </w:r>
                </w:ins>
              </w:p>
              <w:p w:rsidR="004B732E" w:rsidRDefault="004B732E" w:rsidP="00C47C3B">
                <w:pPr>
                  <w:rPr>
                    <w:rFonts w:ascii="Times New Roman" w:hAnsi="Times New Roman" w:cs="Times New Roman"/>
                    <w:color w:val="1A1A1A"/>
                  </w:rPr>
                </w:pPr>
              </w:p>
              <w:p w:rsidR="00C47C3B" w:rsidRDefault="00C47C3B" w:rsidP="00C47C3B">
                <w:pPr>
                  <w:rPr>
                    <w:rFonts w:ascii="Times New Roman" w:hAnsi="Times New Roman" w:cs="Times New Roman"/>
                    <w:color w:val="1A1A1A"/>
                  </w:rPr>
                </w:pPr>
                <w:ins w:id="185" w:author="Monica Jovanovich-Kelley" w:date="2014-04-27T23:14:00Z">
                  <w:r>
                    <w:rPr>
                      <w:rFonts w:ascii="Times New Roman" w:hAnsi="Times New Roman" w:cs="Times New Roman"/>
                      <w:color w:val="1A1A1A"/>
                    </w:rPr>
                    <w:t>In addition to England and France, other European countries had equally rich histories of feminism and woman suffrage in the early 20</w:t>
                  </w:r>
                  <w:r w:rsidRPr="00D26DA6">
                    <w:rPr>
                      <w:rFonts w:ascii="Times New Roman" w:hAnsi="Times New Roman" w:cs="Times New Roman"/>
                      <w:color w:val="1A1A1A"/>
                      <w:vertAlign w:val="superscript"/>
                    </w:rPr>
                    <w:t>th</w:t>
                  </w:r>
                  <w:r>
                    <w:rPr>
                      <w:rFonts w:ascii="Times New Roman" w:hAnsi="Times New Roman" w:cs="Times New Roman"/>
                      <w:color w:val="1A1A1A"/>
                    </w:rPr>
                    <w:t xml:space="preserve"> century which included activists such as Camilla </w:t>
                  </w:r>
                  <w:proofErr w:type="spellStart"/>
                  <w:r>
                    <w:rPr>
                      <w:rFonts w:ascii="Times New Roman" w:hAnsi="Times New Roman" w:cs="Times New Roman"/>
                      <w:color w:val="1A1A1A"/>
                    </w:rPr>
                    <w:t>Collett</w:t>
                  </w:r>
                  <w:proofErr w:type="spellEnd"/>
                  <w:r>
                    <w:rPr>
                      <w:rFonts w:ascii="Times New Roman" w:hAnsi="Times New Roman" w:cs="Times New Roman"/>
                      <w:color w:val="1A1A1A"/>
                    </w:rPr>
                    <w:t xml:space="preserve"> and Gina </w:t>
                  </w:r>
                  <w:proofErr w:type="spellStart"/>
                  <w:r>
                    <w:rPr>
                      <w:rFonts w:ascii="Times New Roman" w:hAnsi="Times New Roman" w:cs="Times New Roman"/>
                      <w:color w:val="1A1A1A"/>
                    </w:rPr>
                    <w:t>Krog</w:t>
                  </w:r>
                  <w:proofErr w:type="spellEnd"/>
                  <w:r>
                    <w:rPr>
                      <w:rFonts w:ascii="Times New Roman" w:hAnsi="Times New Roman" w:cs="Times New Roman"/>
                      <w:color w:val="1A1A1A"/>
                    </w:rPr>
                    <w:t xml:space="preserve"> (Norway); </w:t>
                  </w:r>
                </w:ins>
                <w:proofErr w:type="spellStart"/>
                <w:ins w:id="186" w:author="Monica Jovanovich-Kelley" w:date="2014-04-28T22:13:00Z">
                  <w:r>
                    <w:rPr>
                      <w:rFonts w:ascii="Times New Roman" w:hAnsi="Times New Roman" w:cs="Times New Roman"/>
                      <w:color w:val="1A1A1A"/>
                    </w:rPr>
                    <w:t>Fredrika</w:t>
                  </w:r>
                  <w:proofErr w:type="spellEnd"/>
                  <w:r>
                    <w:rPr>
                      <w:rFonts w:ascii="Times New Roman" w:hAnsi="Times New Roman" w:cs="Times New Roman"/>
                      <w:color w:val="1A1A1A"/>
                    </w:rPr>
                    <w:t xml:space="preserve"> Bremer, </w:t>
                  </w:r>
                </w:ins>
                <w:ins w:id="187" w:author="Monica Jovanovich-Kelley" w:date="2014-04-27T23:14:00Z">
                  <w:r>
                    <w:rPr>
                      <w:rFonts w:ascii="Times New Roman" w:hAnsi="Times New Roman" w:cs="Times New Roman"/>
                      <w:color w:val="1A1A1A"/>
                    </w:rPr>
                    <w:t xml:space="preserve">Ellen Key and Alva Myrdal (Sweden); Marie </w:t>
                  </w:r>
                  <w:proofErr w:type="spellStart"/>
                  <w:r>
                    <w:rPr>
                      <w:rFonts w:ascii="Times New Roman" w:hAnsi="Times New Roman" w:cs="Times New Roman"/>
                      <w:color w:val="1A1A1A"/>
                    </w:rPr>
                    <w:t>Goegg-Pouchoulin</w:t>
                  </w:r>
                  <w:proofErr w:type="spellEnd"/>
                  <w:r>
                    <w:rPr>
                      <w:rFonts w:ascii="Times New Roman" w:hAnsi="Times New Roman" w:cs="Times New Roman"/>
                      <w:color w:val="1A1A1A"/>
                    </w:rPr>
                    <w:t xml:space="preserve"> (Switzerland); </w:t>
                  </w:r>
                  <w:r w:rsidRPr="00D26DA6">
                    <w:rPr>
                      <w:rFonts w:ascii="Times New Roman" w:hAnsi="Times New Roman" w:cs="Times New Roman"/>
                      <w:color w:val="1A1A1A"/>
                    </w:rPr>
                    <w:t xml:space="preserve">Ana de Castro </w:t>
                  </w:r>
                  <w:proofErr w:type="spellStart"/>
                  <w:r w:rsidRPr="00D26DA6">
                    <w:rPr>
                      <w:rFonts w:ascii="Times New Roman" w:hAnsi="Times New Roman" w:cs="Times New Roman"/>
                      <w:color w:val="1A1A1A"/>
                    </w:rPr>
                    <w:t>Osório</w:t>
                  </w:r>
                  <w:proofErr w:type="spellEnd"/>
                  <w:r>
                    <w:rPr>
                      <w:rFonts w:ascii="Times New Roman" w:hAnsi="Times New Roman" w:cs="Times New Roman"/>
                      <w:color w:val="1A1A1A"/>
                    </w:rPr>
                    <w:t xml:space="preserve"> (Portugal); Clara </w:t>
                  </w:r>
                  <w:proofErr w:type="spellStart"/>
                  <w:r>
                    <w:rPr>
                      <w:rFonts w:ascii="Times New Roman" w:hAnsi="Times New Roman" w:cs="Times New Roman"/>
                      <w:color w:val="1A1A1A"/>
                    </w:rPr>
                    <w:t>Campoamor</w:t>
                  </w:r>
                  <w:proofErr w:type="spellEnd"/>
                  <w:r>
                    <w:rPr>
                      <w:rFonts w:ascii="Times New Roman" w:hAnsi="Times New Roman" w:cs="Times New Roman"/>
                      <w:color w:val="1A1A1A"/>
                    </w:rPr>
                    <w:t xml:space="preserve">, Margarita </w:t>
                  </w:r>
                  <w:proofErr w:type="spellStart"/>
                  <w:r>
                    <w:rPr>
                      <w:rFonts w:ascii="Times New Roman" w:hAnsi="Times New Roman" w:cs="Times New Roman"/>
                      <w:color w:val="1A1A1A"/>
                    </w:rPr>
                    <w:t>Nelken</w:t>
                  </w:r>
                  <w:proofErr w:type="spellEnd"/>
                  <w:r>
                    <w:rPr>
                      <w:rFonts w:ascii="Times New Roman" w:hAnsi="Times New Roman" w:cs="Times New Roman"/>
                      <w:color w:val="1A1A1A"/>
                    </w:rPr>
                    <w:t xml:space="preserve"> and </w:t>
                  </w:r>
                  <w:r w:rsidRPr="001E18B5">
                    <w:rPr>
                      <w:rFonts w:ascii="Times New Roman" w:hAnsi="Times New Roman" w:cs="Times New Roman"/>
                      <w:color w:val="1A1A1A"/>
                    </w:rPr>
                    <w:t xml:space="preserve">Concepción </w:t>
                  </w:r>
                  <w:proofErr w:type="spellStart"/>
                  <w:r w:rsidRPr="001E18B5">
                    <w:rPr>
                      <w:rFonts w:ascii="Times New Roman" w:hAnsi="Times New Roman" w:cs="Times New Roman"/>
                      <w:color w:val="1A1A1A"/>
                    </w:rPr>
                    <w:t>Arenal</w:t>
                  </w:r>
                  <w:proofErr w:type="spellEnd"/>
                  <w:r w:rsidRPr="001E18B5">
                    <w:rPr>
                      <w:rFonts w:ascii="Times New Roman" w:hAnsi="Times New Roman" w:cs="Times New Roman"/>
                      <w:color w:val="1A1A1A"/>
                    </w:rPr>
                    <w:t xml:space="preserve"> Ponte</w:t>
                  </w:r>
                  <w:r>
                    <w:rPr>
                      <w:rFonts w:ascii="Times New Roman" w:hAnsi="Times New Roman" w:cs="Times New Roman"/>
                      <w:color w:val="1A1A1A"/>
                    </w:rPr>
                    <w:t xml:space="preserve"> (Spain);</w:t>
                  </w:r>
                  <w:r w:rsidRPr="00805532">
                    <w:rPr>
                      <w:rFonts w:ascii="Times New Roman" w:hAnsi="Times New Roman" w:cs="Times New Roman"/>
                    </w:rPr>
                    <w:t xml:space="preserve"> </w:t>
                  </w:r>
                  <w:r>
                    <w:rPr>
                      <w:rFonts w:ascii="Times New Roman" w:hAnsi="Times New Roman" w:cs="Times New Roman"/>
                    </w:rPr>
                    <w:t xml:space="preserve">Alice Salomon, </w:t>
                  </w:r>
                </w:ins>
                <w:ins w:id="188" w:author="Monica Jovanovich-Kelley" w:date="2014-04-28T22:11:00Z">
                  <w:r>
                    <w:rPr>
                      <w:rFonts w:ascii="Times New Roman" w:hAnsi="Times New Roman" w:cs="Times New Roman"/>
                    </w:rPr>
                    <w:t xml:space="preserve">Louise Otto, </w:t>
                  </w:r>
                </w:ins>
                <w:ins w:id="189" w:author="Monica Jovanovich-Kelley" w:date="2014-04-27T23:14:00Z">
                  <w:r>
                    <w:rPr>
                      <w:rFonts w:ascii="Times New Roman" w:hAnsi="Times New Roman" w:cs="Times New Roman"/>
                    </w:rPr>
                    <w:t xml:space="preserve">Anita </w:t>
                  </w:r>
                  <w:proofErr w:type="spellStart"/>
                  <w:r>
                    <w:rPr>
                      <w:rFonts w:ascii="Times New Roman" w:hAnsi="Times New Roman" w:cs="Times New Roman"/>
                    </w:rPr>
                    <w:t>Augspurg</w:t>
                  </w:r>
                  <w:proofErr w:type="spellEnd"/>
                  <w:r>
                    <w:rPr>
                      <w:rFonts w:ascii="Times New Roman" w:hAnsi="Times New Roman" w:cs="Times New Roman"/>
                    </w:rPr>
                    <w:t xml:space="preserve"> and </w:t>
                  </w:r>
                  <w:proofErr w:type="spellStart"/>
                  <w:r>
                    <w:rPr>
                      <w:rFonts w:ascii="Times New Roman" w:hAnsi="Times New Roman" w:cs="Times New Roman"/>
                    </w:rPr>
                    <w:t>Lida</w:t>
                  </w:r>
                  <w:proofErr w:type="spellEnd"/>
                  <w:r>
                    <w:rPr>
                      <w:rFonts w:ascii="Times New Roman" w:hAnsi="Times New Roman" w:cs="Times New Roman"/>
                    </w:rPr>
                    <w:t xml:space="preserve"> </w:t>
                  </w:r>
                  <w:proofErr w:type="spellStart"/>
                  <w:r>
                    <w:rPr>
                      <w:rFonts w:ascii="Times New Roman" w:hAnsi="Times New Roman" w:cs="Times New Roman"/>
                    </w:rPr>
                    <w:t>Gustava</w:t>
                  </w:r>
                  <w:proofErr w:type="spellEnd"/>
                  <w:r>
                    <w:rPr>
                      <w:rFonts w:ascii="Times New Roman" w:hAnsi="Times New Roman" w:cs="Times New Roman"/>
                    </w:rPr>
                    <w:t xml:space="preserve"> </w:t>
                  </w:r>
                  <w:proofErr w:type="spellStart"/>
                  <w:r>
                    <w:rPr>
                      <w:rFonts w:ascii="Times New Roman" w:hAnsi="Times New Roman" w:cs="Times New Roman"/>
                    </w:rPr>
                    <w:t>Heymann</w:t>
                  </w:r>
                  <w:proofErr w:type="spellEnd"/>
                  <w:r>
                    <w:rPr>
                      <w:rFonts w:ascii="Times New Roman" w:hAnsi="Times New Roman" w:cs="Times New Roman"/>
                    </w:rPr>
                    <w:t xml:space="preserve"> </w:t>
                  </w:r>
                  <w:r>
                    <w:rPr>
                      <w:rFonts w:ascii="Times New Roman" w:hAnsi="Times New Roman" w:cs="Times New Roman"/>
                      <w:color w:val="1A1A1A"/>
                    </w:rPr>
                    <w:t>(Germany)</w:t>
                  </w:r>
                </w:ins>
                <w:ins w:id="190" w:author="Vincent Pecora" w:date="2014-04-29T16:44:00Z">
                  <w:r>
                    <w:rPr>
                      <w:rFonts w:ascii="Times New Roman" w:hAnsi="Times New Roman" w:cs="Times New Roman"/>
                      <w:color w:val="1A1A1A"/>
                    </w:rPr>
                    <w:t xml:space="preserve">; </w:t>
                  </w:r>
                </w:ins>
                <w:ins w:id="191" w:author="Monica Jovanovich-Kelley" w:date="2014-04-27T23:14:00Z">
                  <w:r w:rsidRPr="001E18B5">
                    <w:rPr>
                      <w:rFonts w:ascii="Times New Roman" w:hAnsi="Times New Roman" w:cs="Times New Roman"/>
                      <w:color w:val="1A1A1A"/>
                    </w:rPr>
                    <w:t xml:space="preserve">Marie </w:t>
                  </w:r>
                  <w:proofErr w:type="spellStart"/>
                  <w:r w:rsidRPr="001E18B5">
                    <w:rPr>
                      <w:rFonts w:ascii="Times New Roman" w:hAnsi="Times New Roman" w:cs="Times New Roman"/>
                      <w:color w:val="1A1A1A"/>
                    </w:rPr>
                    <w:t>Popelin</w:t>
                  </w:r>
                  <w:proofErr w:type="spellEnd"/>
                  <w:r w:rsidRPr="001E18B5">
                    <w:rPr>
                      <w:rFonts w:ascii="Times New Roman" w:hAnsi="Times New Roman" w:cs="Times New Roman"/>
                      <w:color w:val="1A1A1A"/>
                    </w:rPr>
                    <w:t xml:space="preserve"> and Martha </w:t>
                  </w:r>
                  <w:proofErr w:type="spellStart"/>
                  <w:r w:rsidRPr="001E18B5">
                    <w:rPr>
                      <w:rFonts w:ascii="Times New Roman" w:hAnsi="Times New Roman" w:cs="Times New Roman"/>
                      <w:color w:val="1A1A1A"/>
                    </w:rPr>
                    <w:t>Bol</w:t>
                  </w:r>
                  <w:proofErr w:type="spellEnd"/>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Poel</w:t>
                  </w:r>
                  <w:proofErr w:type="spellEnd"/>
                  <w:r w:rsidRPr="001E18B5">
                    <w:rPr>
                      <w:rFonts w:ascii="Times New Roman" w:hAnsi="Times New Roman" w:cs="Times New Roman"/>
                      <w:color w:val="1A1A1A"/>
                    </w:rPr>
                    <w:t xml:space="preserve"> </w:t>
                  </w:r>
                  <w:r>
                    <w:rPr>
                      <w:rFonts w:ascii="Times New Roman" w:hAnsi="Times New Roman" w:cs="Times New Roman"/>
                      <w:color w:val="1A1A1A"/>
                    </w:rPr>
                    <w:t>(</w:t>
                  </w:r>
                  <w:r w:rsidRPr="001E18B5">
                    <w:rPr>
                      <w:rFonts w:ascii="Times New Roman" w:hAnsi="Times New Roman" w:cs="Times New Roman"/>
                      <w:color w:val="1A1A1A"/>
                    </w:rPr>
                    <w:t>Belgium</w:t>
                  </w:r>
                  <w:r>
                    <w:rPr>
                      <w:rFonts w:ascii="Times New Roman" w:hAnsi="Times New Roman" w:cs="Times New Roman"/>
                      <w:color w:val="1A1A1A"/>
                    </w:rPr>
                    <w:t>)</w:t>
                  </w:r>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Mathilde</w:t>
                  </w:r>
                  <w:proofErr w:type="spellEnd"/>
                  <w:r w:rsidRPr="001E18B5">
                    <w:rPr>
                      <w:rFonts w:ascii="Times New Roman" w:hAnsi="Times New Roman" w:cs="Times New Roman"/>
                      <w:color w:val="1A1A1A"/>
                    </w:rPr>
                    <w:t xml:space="preserve"> Bajer </w:t>
                  </w:r>
                  <w:r>
                    <w:rPr>
                      <w:rFonts w:ascii="Times New Roman" w:hAnsi="Times New Roman" w:cs="Times New Roman"/>
                      <w:color w:val="1A1A1A"/>
                    </w:rPr>
                    <w:t>(</w:t>
                  </w:r>
                  <w:r w:rsidRPr="001E18B5">
                    <w:rPr>
                      <w:rFonts w:ascii="Times New Roman" w:hAnsi="Times New Roman" w:cs="Times New Roman"/>
                      <w:color w:val="1A1A1A"/>
                    </w:rPr>
                    <w:t>Denmark</w:t>
                  </w:r>
                  <w:r>
                    <w:rPr>
                      <w:rFonts w:ascii="Times New Roman" w:hAnsi="Times New Roman" w:cs="Times New Roman"/>
                      <w:color w:val="1A1A1A"/>
                    </w:rPr>
                    <w:t>)</w:t>
                  </w:r>
                  <w:r w:rsidRPr="001E18B5">
                    <w:rPr>
                      <w:rFonts w:ascii="Times New Roman" w:hAnsi="Times New Roman" w:cs="Times New Roman"/>
                      <w:color w:val="1A1A1A"/>
                    </w:rPr>
                    <w:t xml:space="preserve">; </w:t>
                  </w:r>
                  <w:proofErr w:type="spellStart"/>
                  <w:r w:rsidRPr="00167260">
                    <w:rPr>
                      <w:rFonts w:ascii="Times New Roman" w:hAnsi="Times New Roman" w:cs="Times New Roman"/>
                      <w:color w:val="1A1A1A"/>
                    </w:rPr>
                    <w:t>Callirhoe</w:t>
                  </w:r>
                  <w:proofErr w:type="spellEnd"/>
                  <w:r w:rsidRPr="00167260">
                    <w:rPr>
                      <w:rFonts w:ascii="Times New Roman" w:hAnsi="Times New Roman" w:cs="Times New Roman"/>
                      <w:color w:val="1A1A1A"/>
                    </w:rPr>
                    <w:t xml:space="preserve"> </w:t>
                  </w:r>
                  <w:proofErr w:type="spellStart"/>
                  <w:r w:rsidRPr="00167260">
                    <w:rPr>
                      <w:rFonts w:ascii="Times New Roman" w:hAnsi="Times New Roman" w:cs="Times New Roman"/>
                      <w:color w:val="1A1A1A"/>
                    </w:rPr>
                    <w:t>Siganou</w:t>
                  </w:r>
                  <w:proofErr w:type="spellEnd"/>
                  <w:r w:rsidRPr="00167260">
                    <w:rPr>
                      <w:rFonts w:ascii="Times New Roman" w:hAnsi="Times New Roman" w:cs="Times New Roman"/>
                      <w:color w:val="1A1A1A"/>
                    </w:rPr>
                    <w:t xml:space="preserve"> </w:t>
                  </w:r>
                  <w:proofErr w:type="spellStart"/>
                  <w:r w:rsidRPr="00167260">
                    <w:rPr>
                      <w:rFonts w:ascii="Times New Roman" w:hAnsi="Times New Roman" w:cs="Times New Roman"/>
                      <w:color w:val="1A1A1A"/>
                    </w:rPr>
                    <w:t>P</w:t>
                  </w:r>
                  <w:r w:rsidRPr="001E18B5">
                    <w:rPr>
                      <w:rFonts w:ascii="Times New Roman" w:hAnsi="Times New Roman" w:cs="Times New Roman"/>
                      <w:color w:val="1A1A1A"/>
                    </w:rPr>
                    <w:t>arren</w:t>
                  </w:r>
                  <w:proofErr w:type="spellEnd"/>
                  <w:r w:rsidRPr="001E18B5">
                    <w:rPr>
                      <w:rFonts w:ascii="Times New Roman" w:hAnsi="Times New Roman" w:cs="Times New Roman"/>
                      <w:color w:val="1A1A1A"/>
                    </w:rPr>
                    <w:t xml:space="preserve"> </w:t>
                  </w:r>
                  <w:r>
                    <w:rPr>
                      <w:rFonts w:ascii="Times New Roman" w:hAnsi="Times New Roman" w:cs="Times New Roman"/>
                      <w:color w:val="1A1A1A"/>
                    </w:rPr>
                    <w:t>(</w:t>
                  </w:r>
                  <w:r w:rsidRPr="001E18B5">
                    <w:rPr>
                      <w:rFonts w:ascii="Times New Roman" w:hAnsi="Times New Roman" w:cs="Times New Roman"/>
                      <w:color w:val="1A1A1A"/>
                    </w:rPr>
                    <w:t>Greece</w:t>
                  </w:r>
                  <w:r>
                    <w:rPr>
                      <w:rFonts w:ascii="Times New Roman" w:hAnsi="Times New Roman" w:cs="Times New Roman"/>
                      <w:color w:val="1A1A1A"/>
                    </w:rPr>
                    <w:t>)</w:t>
                  </w:r>
                  <w:r w:rsidRPr="001E18B5">
                    <w:rPr>
                      <w:rFonts w:ascii="Times New Roman" w:hAnsi="Times New Roman" w:cs="Times New Roman"/>
                      <w:color w:val="1A1A1A"/>
                    </w:rPr>
                    <w:t xml:space="preserve">; Annie </w:t>
                  </w:r>
                  <w:proofErr w:type="spellStart"/>
                  <w:r w:rsidRPr="001E18B5">
                    <w:rPr>
                      <w:rFonts w:ascii="Times New Roman" w:hAnsi="Times New Roman" w:cs="Times New Roman"/>
                      <w:color w:val="1A1A1A"/>
                    </w:rPr>
                    <w:t>Furujhelm</w:t>
                  </w:r>
                  <w:proofErr w:type="spellEnd"/>
                  <w:r w:rsidRPr="001E18B5">
                    <w:rPr>
                      <w:rFonts w:ascii="Times New Roman" w:hAnsi="Times New Roman" w:cs="Times New Roman"/>
                      <w:color w:val="1A1A1A"/>
                    </w:rPr>
                    <w:t xml:space="preserve"> and Alexandra van </w:t>
                  </w:r>
                  <w:proofErr w:type="spellStart"/>
                  <w:r w:rsidRPr="001E18B5">
                    <w:rPr>
                      <w:rFonts w:ascii="Times New Roman" w:hAnsi="Times New Roman" w:cs="Times New Roman"/>
                      <w:color w:val="1A1A1A"/>
                    </w:rPr>
                    <w:t>Grippenberg</w:t>
                  </w:r>
                  <w:proofErr w:type="spellEnd"/>
                  <w:r w:rsidRPr="001E18B5">
                    <w:rPr>
                      <w:rFonts w:ascii="Times New Roman" w:hAnsi="Times New Roman" w:cs="Times New Roman"/>
                      <w:color w:val="1A1A1A"/>
                    </w:rPr>
                    <w:t xml:space="preserve"> </w:t>
                  </w:r>
                  <w:r>
                    <w:rPr>
                      <w:rFonts w:ascii="Times New Roman" w:hAnsi="Times New Roman" w:cs="Times New Roman"/>
                      <w:color w:val="1A1A1A"/>
                    </w:rPr>
                    <w:t>(</w:t>
                  </w:r>
                  <w:r w:rsidRPr="001E18B5">
                    <w:rPr>
                      <w:rFonts w:ascii="Times New Roman" w:hAnsi="Times New Roman" w:cs="Times New Roman"/>
                      <w:color w:val="1A1A1A"/>
                    </w:rPr>
                    <w:t>Finland</w:t>
                  </w:r>
                  <w:r>
                    <w:rPr>
                      <w:rFonts w:ascii="Times New Roman" w:hAnsi="Times New Roman" w:cs="Times New Roman"/>
                      <w:color w:val="1A1A1A"/>
                    </w:rPr>
                    <w:t>)</w:t>
                  </w:r>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Aletta</w:t>
                  </w:r>
                  <w:proofErr w:type="spellEnd"/>
                  <w:r w:rsidRPr="001E18B5">
                    <w:rPr>
                      <w:rFonts w:ascii="Times New Roman" w:hAnsi="Times New Roman" w:cs="Times New Roman"/>
                      <w:color w:val="1A1A1A"/>
                    </w:rPr>
                    <w:t xml:space="preserve"> Jacobs and Rosa Manus </w:t>
                  </w:r>
                  <w:r>
                    <w:rPr>
                      <w:rFonts w:ascii="Times New Roman" w:hAnsi="Times New Roman" w:cs="Times New Roman"/>
                      <w:color w:val="1A1A1A"/>
                    </w:rPr>
                    <w:t>(</w:t>
                  </w:r>
                  <w:r w:rsidRPr="001E18B5">
                    <w:rPr>
                      <w:rFonts w:ascii="Times New Roman" w:hAnsi="Times New Roman" w:cs="Times New Roman"/>
                      <w:color w:val="1A1A1A"/>
                    </w:rPr>
                    <w:t>Netherlands</w:t>
                  </w:r>
                  <w:r>
                    <w:rPr>
                      <w:rFonts w:ascii="Times New Roman" w:hAnsi="Times New Roman" w:cs="Times New Roman"/>
                      <w:color w:val="1A1A1A"/>
                    </w:rPr>
                    <w:t>)</w:t>
                  </w:r>
                  <w:r w:rsidRPr="001E18B5">
                    <w:rPr>
                      <w:rFonts w:ascii="Times New Roman" w:hAnsi="Times New Roman" w:cs="Times New Roman"/>
                      <w:color w:val="1A1A1A"/>
                    </w:rPr>
                    <w:t>;</w:t>
                  </w:r>
                  <w:r w:rsidRPr="00167260">
                    <w:rPr>
                      <w:rFonts w:ascii="Times New Roman" w:hAnsi="Times New Roman" w:cs="Times New Roman"/>
                      <w:color w:val="1A1A1A"/>
                    </w:rPr>
                    <w:t xml:space="preserve"> </w:t>
                  </w:r>
                  <w:r>
                    <w:rPr>
                      <w:rFonts w:ascii="Times New Roman" w:hAnsi="Times New Roman" w:cs="Times New Roman"/>
                      <w:color w:val="1A1A1A"/>
                    </w:rPr>
                    <w:t xml:space="preserve">Ernestine Louise Rose (Poland); </w:t>
                  </w:r>
                  <w:proofErr w:type="spellStart"/>
                  <w:r w:rsidRPr="00B64DDD">
                    <w:rPr>
                      <w:rFonts w:ascii="Times New Roman" w:hAnsi="Times New Roman" w:cs="Times New Roman"/>
                      <w:color w:val="1A1A1A"/>
                    </w:rPr>
                    <w:t>Františka</w:t>
                  </w:r>
                  <w:proofErr w:type="spellEnd"/>
                  <w:r w:rsidRPr="00B64DDD">
                    <w:rPr>
                      <w:rFonts w:ascii="Times New Roman" w:hAnsi="Times New Roman" w:cs="Times New Roman"/>
                      <w:color w:val="1A1A1A"/>
                    </w:rPr>
                    <w:t xml:space="preserve"> </w:t>
                  </w:r>
                  <w:proofErr w:type="spellStart"/>
                  <w:r w:rsidRPr="00B64DDD">
                    <w:rPr>
                      <w:rFonts w:ascii="Times New Roman" w:hAnsi="Times New Roman" w:cs="Times New Roman"/>
                      <w:color w:val="1A1A1A"/>
                    </w:rPr>
                    <w:t>Plamínková</w:t>
                  </w:r>
                  <w:proofErr w:type="spellEnd"/>
                  <w:r w:rsidRPr="00B64DDD">
                    <w:rPr>
                      <w:rFonts w:ascii="Times New Roman" w:hAnsi="Times New Roman" w:cs="Times New Roman"/>
                      <w:color w:val="1A1A1A"/>
                    </w:rPr>
                    <w:t xml:space="preserve"> (Czech Republic); </w:t>
                  </w:r>
                  <w:proofErr w:type="spellStart"/>
                  <w:r w:rsidRPr="001E18B5">
                    <w:rPr>
                      <w:rFonts w:ascii="Times New Roman" w:hAnsi="Times New Roman" w:cs="Times New Roman"/>
                      <w:color w:val="1A1A1A"/>
                    </w:rPr>
                    <w:t>Adelheid</w:t>
                  </w:r>
                  <w:proofErr w:type="spellEnd"/>
                  <w:r w:rsidRPr="001E18B5">
                    <w:rPr>
                      <w:rFonts w:ascii="Times New Roman" w:hAnsi="Times New Roman" w:cs="Times New Roman"/>
                      <w:color w:val="1A1A1A"/>
                    </w:rPr>
                    <w:t xml:space="preserve"> Popp, Bertha </w:t>
                  </w:r>
                  <w:proofErr w:type="spellStart"/>
                  <w:r w:rsidRPr="001E18B5">
                    <w:rPr>
                      <w:rFonts w:ascii="Times New Roman" w:hAnsi="Times New Roman" w:cs="Times New Roman"/>
                      <w:color w:val="1A1A1A"/>
                    </w:rPr>
                    <w:t>Pappenheim</w:t>
                  </w:r>
                  <w:proofErr w:type="spellEnd"/>
                  <w:r w:rsidRPr="001E18B5">
                    <w:rPr>
                      <w:rFonts w:ascii="Times New Roman" w:hAnsi="Times New Roman" w:cs="Times New Roman"/>
                      <w:color w:val="1A1A1A"/>
                    </w:rPr>
                    <w:t xml:space="preserve">, Rosa </w:t>
                  </w:r>
                  <w:proofErr w:type="spellStart"/>
                  <w:r w:rsidRPr="001E18B5">
                    <w:rPr>
                      <w:rFonts w:ascii="Times New Roman" w:hAnsi="Times New Roman" w:cs="Times New Roman"/>
                      <w:color w:val="1A1A1A"/>
                    </w:rPr>
                    <w:t>Mayreder</w:t>
                  </w:r>
                  <w:proofErr w:type="spellEnd"/>
                  <w:r w:rsidRPr="001E18B5">
                    <w:rPr>
                      <w:rFonts w:ascii="Times New Roman" w:hAnsi="Times New Roman" w:cs="Times New Roman"/>
                      <w:color w:val="1A1A1A"/>
                    </w:rPr>
                    <w:t xml:space="preserve"> and Bertha </w:t>
                  </w:r>
                  <w:proofErr w:type="spellStart"/>
                  <w:r w:rsidRPr="001E18B5">
                    <w:rPr>
                      <w:rFonts w:ascii="Times New Roman" w:hAnsi="Times New Roman" w:cs="Times New Roman"/>
                      <w:color w:val="1A1A1A"/>
                    </w:rPr>
                    <w:t>Felice</w:t>
                  </w:r>
                  <w:proofErr w:type="spellEnd"/>
                  <w:r w:rsidRPr="001E18B5">
                    <w:rPr>
                      <w:rFonts w:ascii="Times New Roman" w:hAnsi="Times New Roman" w:cs="Times New Roman"/>
                      <w:color w:val="1A1A1A"/>
                    </w:rPr>
                    <w:t xml:space="preserve"> Sophie von Suttner </w:t>
                  </w:r>
                  <w:r>
                    <w:rPr>
                      <w:rFonts w:ascii="Times New Roman" w:hAnsi="Times New Roman" w:cs="Times New Roman"/>
                      <w:color w:val="1A1A1A"/>
                    </w:rPr>
                    <w:t>(</w:t>
                  </w:r>
                  <w:r w:rsidRPr="001E18B5">
                    <w:rPr>
                      <w:rFonts w:ascii="Times New Roman" w:hAnsi="Times New Roman" w:cs="Times New Roman"/>
                      <w:color w:val="1A1A1A"/>
                    </w:rPr>
                    <w:t>Austria</w:t>
                  </w:r>
                  <w:r>
                    <w:rPr>
                      <w:rFonts w:ascii="Times New Roman" w:hAnsi="Times New Roman" w:cs="Times New Roman"/>
                      <w:color w:val="1A1A1A"/>
                    </w:rPr>
                    <w:t>)</w:t>
                  </w:r>
                  <w:r w:rsidRPr="001E18B5">
                    <w:rPr>
                      <w:rFonts w:ascii="Times New Roman" w:hAnsi="Times New Roman" w:cs="Times New Roman"/>
                      <w:color w:val="1A1A1A"/>
                    </w:rPr>
                    <w:t xml:space="preserve">; </w:t>
                  </w:r>
                  <w:r>
                    <w:rPr>
                      <w:rFonts w:ascii="Times New Roman" w:hAnsi="Times New Roman" w:cs="Times New Roman"/>
                      <w:color w:val="1A1A1A"/>
                    </w:rPr>
                    <w:t xml:space="preserve">and </w:t>
                  </w:r>
                  <w:proofErr w:type="spellStart"/>
                  <w:r w:rsidRPr="001E18B5">
                    <w:rPr>
                      <w:rFonts w:ascii="Times New Roman" w:hAnsi="Times New Roman" w:cs="Times New Roman"/>
                      <w:color w:val="1A1A1A"/>
                    </w:rPr>
                    <w:t>Mariya</w:t>
                  </w:r>
                  <w:proofErr w:type="spellEnd"/>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Trubnikova</w:t>
                  </w:r>
                  <w:proofErr w:type="spellEnd"/>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Nadezhda</w:t>
                  </w:r>
                  <w:proofErr w:type="spellEnd"/>
                  <w:r w:rsidRPr="001E18B5">
                    <w:rPr>
                      <w:rFonts w:ascii="Times New Roman" w:hAnsi="Times New Roman" w:cs="Times New Roman"/>
                      <w:color w:val="1A1A1A"/>
                    </w:rPr>
                    <w:t xml:space="preserve"> </w:t>
                  </w:r>
                  <w:proofErr w:type="spellStart"/>
                  <w:r w:rsidRPr="001E18B5">
                    <w:rPr>
                      <w:rFonts w:ascii="Times New Roman" w:hAnsi="Times New Roman" w:cs="Times New Roman"/>
                      <w:color w:val="1A1A1A"/>
                    </w:rPr>
                    <w:t>Stasova</w:t>
                  </w:r>
                  <w:proofErr w:type="spellEnd"/>
                  <w:r w:rsidRPr="001E18B5">
                    <w:rPr>
                      <w:rFonts w:ascii="Times New Roman" w:hAnsi="Times New Roman" w:cs="Times New Roman"/>
                      <w:color w:val="1A1A1A"/>
                    </w:rPr>
                    <w:t xml:space="preserve"> and Anna </w:t>
                  </w:r>
                  <w:proofErr w:type="spellStart"/>
                  <w:r w:rsidRPr="001E18B5">
                    <w:rPr>
                      <w:rFonts w:ascii="Times New Roman" w:hAnsi="Times New Roman" w:cs="Times New Roman"/>
                      <w:color w:val="1A1A1A"/>
                    </w:rPr>
                    <w:t>Filosova</w:t>
                  </w:r>
                  <w:proofErr w:type="spellEnd"/>
                  <w:r w:rsidRPr="001E18B5">
                    <w:rPr>
                      <w:rFonts w:ascii="Times New Roman" w:hAnsi="Times New Roman" w:cs="Times New Roman"/>
                      <w:color w:val="1A1A1A"/>
                    </w:rPr>
                    <w:t xml:space="preserve"> </w:t>
                  </w:r>
                  <w:r>
                    <w:rPr>
                      <w:rFonts w:ascii="Times New Roman" w:hAnsi="Times New Roman" w:cs="Times New Roman"/>
                      <w:color w:val="1A1A1A"/>
                    </w:rPr>
                    <w:t>(</w:t>
                  </w:r>
                  <w:r w:rsidRPr="001E18B5">
                    <w:rPr>
                      <w:rFonts w:ascii="Times New Roman" w:hAnsi="Times New Roman" w:cs="Times New Roman"/>
                      <w:color w:val="1A1A1A"/>
                    </w:rPr>
                    <w:t>Russia</w:t>
                  </w:r>
                  <w:r>
                    <w:rPr>
                      <w:rFonts w:ascii="Times New Roman" w:hAnsi="Times New Roman" w:cs="Times New Roman"/>
                      <w:color w:val="1A1A1A"/>
                    </w:rPr>
                    <w:t xml:space="preserve">). </w:t>
                  </w:r>
                </w:ins>
              </w:p>
              <w:p w:rsidR="004B732E" w:rsidRPr="00A517BC" w:rsidRDefault="004B732E" w:rsidP="00C47C3B">
                <w:pPr>
                  <w:rPr>
                    <w:ins w:id="192" w:author="Monica Jovanovich-Kelley" w:date="2014-04-27T14:48:00Z"/>
                    <w:rFonts w:ascii="Times New Roman" w:hAnsi="Times New Roman" w:cs="Times New Roman"/>
                  </w:rPr>
                </w:pPr>
              </w:p>
              <w:p w:rsidR="00C47C3B" w:rsidRDefault="00C47C3B" w:rsidP="00C47C3B">
                <w:pPr>
                  <w:widowControl w:val="0"/>
                  <w:autoSpaceDE w:val="0"/>
                  <w:autoSpaceDN w:val="0"/>
                  <w:adjustRightInd w:val="0"/>
                  <w:rPr>
                    <w:ins w:id="193" w:author="Monica Jovanovich-Kelley" w:date="2014-04-27T14:57:00Z"/>
                    <w:rFonts w:ascii="Times New Roman" w:hAnsi="Times New Roman" w:cs="Times New Roman"/>
                    <w:color w:val="1A1A1A"/>
                  </w:rPr>
                </w:pPr>
                <w:ins w:id="194" w:author="Monica Jovanovich-Kelley" w:date="2014-04-27T14:44:00Z">
                  <w:r>
                    <w:rPr>
                      <w:rFonts w:ascii="Times New Roman" w:hAnsi="Times New Roman" w:cs="Times New Roman"/>
                      <w:color w:val="1A1A1A"/>
                    </w:rPr>
                    <w:t xml:space="preserve">Support for women’s rights and suffrage in Latin America during the early </w:t>
                  </w:r>
                </w:ins>
                <w:ins w:id="195" w:author="Vincent Pecora" w:date="2014-04-29T16:45:00Z">
                  <w:r>
                    <w:rPr>
                      <w:rFonts w:ascii="Times New Roman" w:hAnsi="Times New Roman" w:cs="Times New Roman"/>
                      <w:color w:val="1A1A1A"/>
                    </w:rPr>
                    <w:t xml:space="preserve">twentieth </w:t>
                  </w:r>
                </w:ins>
                <w:ins w:id="196" w:author="Monica Jovanovich-Kelley" w:date="2014-04-27T14:44:00Z">
                  <w:r>
                    <w:rPr>
                      <w:rFonts w:ascii="Times New Roman" w:hAnsi="Times New Roman" w:cs="Times New Roman"/>
                      <w:color w:val="1A1A1A"/>
                    </w:rPr>
                    <w:t xml:space="preserve">century could be found in numerous women’s organizations, congresses and publications.  </w:t>
                  </w:r>
                </w:ins>
                <w:ins w:id="197" w:author="Monica Jovanovich-Kelley" w:date="2014-04-27T16:22:00Z">
                  <w:r>
                    <w:rPr>
                      <w:rFonts w:ascii="Times New Roman" w:hAnsi="Times New Roman" w:cs="Times New Roman"/>
                      <w:color w:val="1A1A1A"/>
                    </w:rPr>
                    <w:t xml:space="preserve">This included international support networks such as the Pan American Association for the Advancement of Women </w:t>
                  </w:r>
                </w:ins>
                <w:ins w:id="198" w:author="Monica Jovanovich-Kelley" w:date="2014-04-27T16:35:00Z">
                  <w:r>
                    <w:rPr>
                      <w:rFonts w:ascii="Times New Roman" w:hAnsi="Times New Roman" w:cs="Times New Roman"/>
                      <w:color w:val="1A1A1A"/>
                    </w:rPr>
                    <w:t>(1922)</w:t>
                  </w:r>
                </w:ins>
                <w:ins w:id="199" w:author="Monica Jovanovich-Kelley" w:date="2014-04-27T23:02:00Z">
                  <w:r>
                    <w:rPr>
                      <w:rFonts w:ascii="Times New Roman" w:hAnsi="Times New Roman" w:cs="Times New Roman"/>
                      <w:color w:val="1A1A1A"/>
                    </w:rPr>
                    <w:t>, the International Woman Suffrage Association (1902)</w:t>
                  </w:r>
                </w:ins>
                <w:ins w:id="200" w:author="Monica Jovanovich-Kelley" w:date="2014-04-27T16:35:00Z">
                  <w:r>
                    <w:rPr>
                      <w:rFonts w:ascii="Times New Roman" w:hAnsi="Times New Roman" w:cs="Times New Roman"/>
                      <w:color w:val="1A1A1A"/>
                    </w:rPr>
                    <w:t xml:space="preserve"> </w:t>
                  </w:r>
                </w:ins>
                <w:ins w:id="201" w:author="Monica Jovanovich-Kelley" w:date="2014-04-27T16:34:00Z">
                  <w:r>
                    <w:rPr>
                      <w:rFonts w:ascii="Times New Roman" w:hAnsi="Times New Roman" w:cs="Times New Roman"/>
                      <w:color w:val="1A1A1A"/>
                    </w:rPr>
                    <w:t>and the Inter-American Commission of Women (1928)</w:t>
                  </w:r>
                </w:ins>
                <w:ins w:id="202" w:author="Monica Jovanovich-Kelley" w:date="2014-04-27T16:23:00Z">
                  <w:r>
                    <w:rPr>
                      <w:rFonts w:ascii="Times New Roman" w:hAnsi="Times New Roman" w:cs="Times New Roman"/>
                      <w:color w:val="1A1A1A"/>
                    </w:rPr>
                    <w:t xml:space="preserve">. </w:t>
                  </w:r>
                </w:ins>
                <w:ins w:id="203" w:author="Monica Jovanovich-Kelley" w:date="2014-04-27T16:24:00Z">
                  <w:r>
                    <w:rPr>
                      <w:rFonts w:ascii="Times New Roman" w:hAnsi="Times New Roman" w:cs="Times New Roman"/>
                      <w:color w:val="1A1A1A"/>
                    </w:rPr>
                    <w:t xml:space="preserve">In 1929, </w:t>
                  </w:r>
                </w:ins>
                <w:ins w:id="204" w:author="Monica Jovanovich-Kelley" w:date="2014-04-27T14:44:00Z">
                  <w:r>
                    <w:rPr>
                      <w:rFonts w:ascii="Times New Roman" w:hAnsi="Times New Roman" w:cs="Times New Roman"/>
                      <w:color w:val="1A1A1A"/>
                    </w:rPr>
                    <w:t>Ecuador was the first Latin American country to grant women the right to vote with Brazil, Argentina, Uruguay, Cuba, El Salvador, the Dominican Republic, Panama, Guatemala and Costa Rica following between 1932 and 1947. Wom</w:t>
                  </w:r>
                </w:ins>
                <w:r w:rsidR="004B732E">
                  <w:rPr>
                    <w:rFonts w:ascii="Times New Roman" w:hAnsi="Times New Roman" w:cs="Times New Roman"/>
                    <w:color w:val="1A1A1A"/>
                  </w:rPr>
                  <w:t>e</w:t>
                </w:r>
                <w:ins w:id="205" w:author="Monica Jovanovich-Kelley" w:date="2014-04-27T14:44:00Z">
                  <w:r>
                    <w:rPr>
                      <w:rFonts w:ascii="Times New Roman" w:hAnsi="Times New Roman" w:cs="Times New Roman"/>
                      <w:color w:val="1A1A1A"/>
                    </w:rPr>
                    <w:t>n</w:t>
                  </w:r>
                </w:ins>
                <w:r w:rsidR="004B732E">
                  <w:rPr>
                    <w:rFonts w:ascii="Times New Roman" w:hAnsi="Times New Roman" w:cs="Times New Roman"/>
                    <w:color w:val="1A1A1A"/>
                  </w:rPr>
                  <w:t>’s</w:t>
                </w:r>
                <w:ins w:id="206" w:author="Monica Jovanovich-Kelley" w:date="2014-04-27T14:44:00Z">
                  <w:r>
                    <w:rPr>
                      <w:rFonts w:ascii="Times New Roman" w:hAnsi="Times New Roman" w:cs="Times New Roman"/>
                      <w:color w:val="1A1A1A"/>
                    </w:rPr>
                    <w:t xml:space="preserve"> suffrage was secured in </w:t>
                  </w:r>
                  <w:r w:rsidRPr="00705F75">
                    <w:rPr>
                      <w:rFonts w:ascii="Times New Roman" w:hAnsi="Times New Roman" w:cs="Times New Roman"/>
                      <w:color w:val="1A1A1A"/>
                    </w:rPr>
                    <w:t>Mexico and Paraguay in 1953 and 1961, respectively.</w:t>
                  </w:r>
                  <w:r>
                    <w:rPr>
                      <w:rFonts w:ascii="Times New Roman" w:hAnsi="Times New Roman" w:cs="Times New Roman"/>
                      <w:color w:val="1A1A1A"/>
                    </w:rPr>
                    <w:t xml:space="preserve"> Important figures in the movement included: </w:t>
                  </w:r>
                  <w:proofErr w:type="spellStart"/>
                  <w:r w:rsidRPr="00323293">
                    <w:rPr>
                      <w:rFonts w:ascii="Times New Roman" w:hAnsi="Times New Roman" w:cs="Times New Roman"/>
                      <w:color w:val="1A1A1A"/>
                    </w:rPr>
                    <w:t>Matilde</w:t>
                  </w:r>
                  <w:proofErr w:type="spellEnd"/>
                  <w:r w:rsidRPr="00323293">
                    <w:rPr>
                      <w:rFonts w:ascii="Times New Roman" w:hAnsi="Times New Roman" w:cs="Times New Roman"/>
                      <w:color w:val="1A1A1A"/>
                    </w:rPr>
                    <w:t xml:space="preserve"> Hidalgo de </w:t>
                  </w:r>
                  <w:proofErr w:type="spellStart"/>
                  <w:r w:rsidRPr="00323293">
                    <w:rPr>
                      <w:rFonts w:ascii="Times New Roman" w:hAnsi="Times New Roman" w:cs="Times New Roman"/>
                      <w:color w:val="1A1A1A"/>
                    </w:rPr>
                    <w:t>Prócel</w:t>
                  </w:r>
                  <w:proofErr w:type="spellEnd"/>
                  <w:r w:rsidRPr="00323293">
                    <w:rPr>
                      <w:rFonts w:ascii="Times New Roman" w:hAnsi="Times New Roman" w:cs="Times New Roman"/>
                      <w:color w:val="1A1A1A"/>
                    </w:rPr>
                    <w:t xml:space="preserve"> </w:t>
                  </w:r>
                </w:ins>
                <w:ins w:id="207" w:author="Monica Jovanovich-Kelley" w:date="2014-04-27T15:23:00Z">
                  <w:r>
                    <w:rPr>
                      <w:rFonts w:ascii="Times New Roman" w:hAnsi="Times New Roman" w:cs="Times New Roman"/>
                      <w:color w:val="1A1A1A"/>
                    </w:rPr>
                    <w:t>(</w:t>
                  </w:r>
                </w:ins>
                <w:ins w:id="208" w:author="Monica Jovanovich-Kelley" w:date="2014-04-27T14:44:00Z">
                  <w:r w:rsidRPr="00323293">
                    <w:rPr>
                      <w:rFonts w:ascii="Times New Roman" w:hAnsi="Times New Roman" w:cs="Times New Roman"/>
                      <w:color w:val="1A1A1A"/>
                    </w:rPr>
                    <w:t>Ecuador</w:t>
                  </w:r>
                </w:ins>
                <w:ins w:id="209" w:author="Monica Jovanovich-Kelley" w:date="2014-04-27T15:24:00Z">
                  <w:r>
                    <w:rPr>
                      <w:rFonts w:ascii="Times New Roman" w:hAnsi="Times New Roman" w:cs="Times New Roman"/>
                      <w:color w:val="1A1A1A"/>
                    </w:rPr>
                    <w:t>)</w:t>
                  </w:r>
                </w:ins>
                <w:ins w:id="210" w:author="Monica Jovanovich-Kelley" w:date="2014-04-27T14:44:00Z">
                  <w:r>
                    <w:rPr>
                      <w:rFonts w:ascii="Times New Roman" w:hAnsi="Times New Roman" w:cs="Times New Roman"/>
                      <w:color w:val="1A1A1A"/>
                    </w:rPr>
                    <w:t xml:space="preserve">; Elena Torres and Elena </w:t>
                  </w:r>
                  <w:proofErr w:type="spellStart"/>
                  <w:r>
                    <w:rPr>
                      <w:rFonts w:ascii="Times New Roman" w:hAnsi="Times New Roman" w:cs="Times New Roman"/>
                      <w:color w:val="1A1A1A"/>
                    </w:rPr>
                    <w:t>Arizmendi</w:t>
                  </w:r>
                  <w:proofErr w:type="spellEnd"/>
                  <w:r>
                    <w:rPr>
                      <w:rFonts w:ascii="Times New Roman" w:hAnsi="Times New Roman" w:cs="Times New Roman"/>
                      <w:color w:val="1A1A1A"/>
                    </w:rPr>
                    <w:t xml:space="preserve"> </w:t>
                  </w:r>
                </w:ins>
                <w:ins w:id="211" w:author="Monica Jovanovich-Kelley" w:date="2014-04-27T15:24:00Z">
                  <w:r>
                    <w:rPr>
                      <w:rFonts w:ascii="Times New Roman" w:hAnsi="Times New Roman" w:cs="Times New Roman"/>
                      <w:color w:val="1A1A1A"/>
                    </w:rPr>
                    <w:t>(</w:t>
                  </w:r>
                </w:ins>
                <w:ins w:id="212" w:author="Monica Jovanovich-Kelley" w:date="2014-04-27T14:44:00Z">
                  <w:r>
                    <w:rPr>
                      <w:rFonts w:ascii="Times New Roman" w:hAnsi="Times New Roman" w:cs="Times New Roman"/>
                      <w:color w:val="1A1A1A"/>
                    </w:rPr>
                    <w:t>Mexico</w:t>
                  </w:r>
                </w:ins>
                <w:ins w:id="213" w:author="Monica Jovanovich-Kelley" w:date="2014-04-27T15:24:00Z">
                  <w:r>
                    <w:rPr>
                      <w:rFonts w:ascii="Times New Roman" w:hAnsi="Times New Roman" w:cs="Times New Roman"/>
                      <w:color w:val="1A1A1A"/>
                    </w:rPr>
                    <w:t>)</w:t>
                  </w:r>
                </w:ins>
                <w:ins w:id="214" w:author="Monica Jovanovich-Kelley" w:date="2014-04-27T14:44:00Z">
                  <w:r>
                    <w:rPr>
                      <w:rFonts w:ascii="Times New Roman" w:hAnsi="Times New Roman" w:cs="Times New Roman"/>
                      <w:color w:val="1A1A1A"/>
                    </w:rPr>
                    <w:t xml:space="preserve">; Bertha Lutz </w:t>
                  </w:r>
                </w:ins>
                <w:ins w:id="215" w:author="Monica Jovanovich-Kelley" w:date="2014-04-27T15:24:00Z">
                  <w:r>
                    <w:rPr>
                      <w:rFonts w:ascii="Times New Roman" w:hAnsi="Times New Roman" w:cs="Times New Roman"/>
                      <w:color w:val="1A1A1A"/>
                    </w:rPr>
                    <w:t>(</w:t>
                  </w:r>
                </w:ins>
                <w:ins w:id="216" w:author="Monica Jovanovich-Kelley" w:date="2014-04-27T14:44:00Z">
                  <w:r>
                    <w:rPr>
                      <w:rFonts w:ascii="Times New Roman" w:hAnsi="Times New Roman" w:cs="Times New Roman"/>
                      <w:color w:val="1A1A1A"/>
                    </w:rPr>
                    <w:t>Brazil</w:t>
                  </w:r>
                </w:ins>
                <w:ins w:id="217" w:author="Monica Jovanovich-Kelley" w:date="2014-04-27T15:24:00Z">
                  <w:r>
                    <w:rPr>
                      <w:rFonts w:ascii="Times New Roman" w:hAnsi="Times New Roman" w:cs="Times New Roman"/>
                      <w:color w:val="1A1A1A"/>
                    </w:rPr>
                    <w:t>)</w:t>
                  </w:r>
                </w:ins>
                <w:ins w:id="218" w:author="Monica Jovanovich-Kelley" w:date="2014-04-27T14:44:00Z">
                  <w:r>
                    <w:rPr>
                      <w:rFonts w:ascii="Times New Roman" w:hAnsi="Times New Roman" w:cs="Times New Roman"/>
                      <w:color w:val="1A1A1A"/>
                    </w:rPr>
                    <w:t xml:space="preserve">; Paulina </w:t>
                  </w:r>
                  <w:proofErr w:type="spellStart"/>
                  <w:r>
                    <w:rPr>
                      <w:rFonts w:ascii="Times New Roman" w:hAnsi="Times New Roman" w:cs="Times New Roman"/>
                      <w:color w:val="1A1A1A"/>
                    </w:rPr>
                    <w:t>Luisi</w:t>
                  </w:r>
                  <w:proofErr w:type="spellEnd"/>
                  <w:r>
                    <w:rPr>
                      <w:rFonts w:ascii="Times New Roman" w:hAnsi="Times New Roman" w:cs="Times New Roman"/>
                      <w:color w:val="1A1A1A"/>
                    </w:rPr>
                    <w:t xml:space="preserve"> and </w:t>
                  </w:r>
                  <w:proofErr w:type="spellStart"/>
                  <w:r w:rsidRPr="00037A1B">
                    <w:rPr>
                      <w:rFonts w:ascii="Times New Roman" w:hAnsi="Times New Roman" w:cs="Times New Roman"/>
                      <w:color w:val="1A1A1A"/>
                    </w:rPr>
                    <w:t>María</w:t>
                  </w:r>
                  <w:proofErr w:type="spellEnd"/>
                  <w:r w:rsidRPr="00037A1B">
                    <w:rPr>
                      <w:rFonts w:ascii="Times New Roman" w:hAnsi="Times New Roman" w:cs="Times New Roman"/>
                      <w:color w:val="1A1A1A"/>
                    </w:rPr>
                    <w:t xml:space="preserve"> </w:t>
                  </w:r>
                  <w:proofErr w:type="spellStart"/>
                  <w:r w:rsidRPr="00037A1B">
                    <w:rPr>
                      <w:rFonts w:ascii="Times New Roman" w:hAnsi="Times New Roman" w:cs="Times New Roman"/>
                      <w:color w:val="1A1A1A"/>
                    </w:rPr>
                    <w:t>Abella</w:t>
                  </w:r>
                  <w:proofErr w:type="spellEnd"/>
                  <w:r w:rsidRPr="00037A1B">
                    <w:rPr>
                      <w:rFonts w:ascii="Times New Roman" w:hAnsi="Times New Roman" w:cs="Times New Roman"/>
                      <w:color w:val="1A1A1A"/>
                    </w:rPr>
                    <w:t xml:space="preserve"> de </w:t>
                  </w:r>
                  <w:proofErr w:type="spellStart"/>
                  <w:r w:rsidRPr="00037A1B">
                    <w:rPr>
                      <w:rFonts w:ascii="Times New Roman" w:hAnsi="Times New Roman" w:cs="Times New Roman"/>
                      <w:color w:val="1A1A1A"/>
                    </w:rPr>
                    <w:t>Ramírez</w:t>
                  </w:r>
                  <w:proofErr w:type="spellEnd"/>
                  <w:r>
                    <w:rPr>
                      <w:rFonts w:ascii="Arial" w:hAnsi="Arial" w:cs="Arial"/>
                      <w:color w:val="1A1A1A"/>
                      <w:sz w:val="26"/>
                      <w:szCs w:val="26"/>
                    </w:rPr>
                    <w:t xml:space="preserve"> </w:t>
                  </w:r>
                </w:ins>
                <w:ins w:id="219" w:author="Monica Jovanovich-Kelley" w:date="2014-04-27T15:24:00Z">
                  <w:r>
                    <w:rPr>
                      <w:rFonts w:ascii="Times New Roman" w:hAnsi="Times New Roman" w:cs="Times New Roman"/>
                      <w:color w:val="1A1A1A"/>
                    </w:rPr>
                    <w:t>(</w:t>
                  </w:r>
                </w:ins>
                <w:ins w:id="220" w:author="Monica Jovanovich-Kelley" w:date="2014-04-27T14:44:00Z">
                  <w:r>
                    <w:rPr>
                      <w:rFonts w:ascii="Times New Roman" w:hAnsi="Times New Roman" w:cs="Times New Roman"/>
                      <w:color w:val="1A1A1A"/>
                    </w:rPr>
                    <w:t>Uruguay</w:t>
                  </w:r>
                </w:ins>
                <w:ins w:id="221" w:author="Monica Jovanovich-Kelley" w:date="2014-04-27T15:24:00Z">
                  <w:r>
                    <w:rPr>
                      <w:rFonts w:ascii="Times New Roman" w:hAnsi="Times New Roman" w:cs="Times New Roman"/>
                      <w:color w:val="1A1A1A"/>
                    </w:rPr>
                    <w:t>)</w:t>
                  </w:r>
                </w:ins>
                <w:ins w:id="222" w:author="Monica Jovanovich-Kelley" w:date="2014-04-27T14:44:00Z">
                  <w:r>
                    <w:rPr>
                      <w:rFonts w:ascii="Times New Roman" w:hAnsi="Times New Roman" w:cs="Times New Roman"/>
                      <w:color w:val="1A1A1A"/>
                    </w:rPr>
                    <w:t xml:space="preserve">; </w:t>
                  </w:r>
                  <w:proofErr w:type="spellStart"/>
                  <w:r>
                    <w:rPr>
                      <w:rFonts w:ascii="Times New Roman" w:hAnsi="Times New Roman" w:cs="Times New Roman"/>
                      <w:color w:val="1A1A1A"/>
                    </w:rPr>
                    <w:t>Mar</w:t>
                  </w:r>
                  <w:r w:rsidRPr="00BE6312">
                    <w:rPr>
                      <w:rFonts w:ascii="Times New Roman" w:hAnsi="Times New Roman" w:cs="Times New Roman"/>
                      <w:color w:val="1A1A1A"/>
                    </w:rPr>
                    <w:t>í</w:t>
                  </w:r>
                  <w:r>
                    <w:rPr>
                      <w:rFonts w:ascii="Times New Roman" w:hAnsi="Times New Roman" w:cs="Times New Roman"/>
                      <w:color w:val="1A1A1A"/>
                    </w:rPr>
                    <w:t>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Collado</w:t>
                  </w:r>
                  <w:proofErr w:type="spellEnd"/>
                  <w:r>
                    <w:rPr>
                      <w:rFonts w:ascii="Times New Roman" w:hAnsi="Times New Roman" w:cs="Times New Roman"/>
                      <w:color w:val="1A1A1A"/>
                    </w:rPr>
                    <w:t xml:space="preserve"> and </w:t>
                  </w:r>
                  <w:r w:rsidRPr="00037A1B">
                    <w:rPr>
                      <w:rFonts w:ascii="Times New Roman" w:hAnsi="Times New Roman" w:cs="Times New Roman"/>
                      <w:color w:val="1A1A1A"/>
                    </w:rPr>
                    <w:t>Ofelia Rodríguez Acosta</w:t>
                  </w:r>
                  <w:r>
                    <w:rPr>
                      <w:rFonts w:ascii="Times New Roman" w:hAnsi="Times New Roman" w:cs="Times New Roman"/>
                      <w:color w:val="1A1A1A"/>
                    </w:rPr>
                    <w:t xml:space="preserve"> </w:t>
                  </w:r>
                </w:ins>
                <w:ins w:id="223" w:author="Monica Jovanovich-Kelley" w:date="2014-04-27T15:24:00Z">
                  <w:r>
                    <w:rPr>
                      <w:rFonts w:ascii="Times New Roman" w:hAnsi="Times New Roman" w:cs="Times New Roman"/>
                      <w:color w:val="1A1A1A"/>
                    </w:rPr>
                    <w:t>(</w:t>
                  </w:r>
                </w:ins>
                <w:ins w:id="224" w:author="Monica Jovanovich-Kelley" w:date="2014-04-27T14:44:00Z">
                  <w:r>
                    <w:rPr>
                      <w:rFonts w:ascii="Times New Roman" w:hAnsi="Times New Roman" w:cs="Times New Roman"/>
                      <w:color w:val="1A1A1A"/>
                    </w:rPr>
                    <w:t>Cuba</w:t>
                  </w:r>
                </w:ins>
                <w:ins w:id="225" w:author="Monica Jovanovich-Kelley" w:date="2014-04-27T15:24:00Z">
                  <w:r>
                    <w:rPr>
                      <w:rFonts w:ascii="Times New Roman" w:hAnsi="Times New Roman" w:cs="Times New Roman"/>
                      <w:color w:val="1A1A1A"/>
                    </w:rPr>
                    <w:t>)</w:t>
                  </w:r>
                </w:ins>
                <w:ins w:id="226" w:author="Monica Jovanovich-Kelley" w:date="2014-04-27T14:44:00Z">
                  <w:r>
                    <w:rPr>
                      <w:rFonts w:ascii="Times New Roman" w:hAnsi="Times New Roman" w:cs="Times New Roman"/>
                      <w:color w:val="1A1A1A"/>
                    </w:rPr>
                    <w:t xml:space="preserve">; Minerva Bernardino </w:t>
                  </w:r>
                </w:ins>
                <w:ins w:id="227" w:author="Monica Jovanovich-Kelley" w:date="2014-04-27T15:24:00Z">
                  <w:r>
                    <w:rPr>
                      <w:rFonts w:ascii="Times New Roman" w:hAnsi="Times New Roman" w:cs="Times New Roman"/>
                      <w:color w:val="1A1A1A"/>
                    </w:rPr>
                    <w:t>(</w:t>
                  </w:r>
                </w:ins>
                <w:ins w:id="228" w:author="Monica Jovanovich-Kelley" w:date="2014-04-27T14:44:00Z">
                  <w:r>
                    <w:rPr>
                      <w:rFonts w:ascii="Times New Roman" w:hAnsi="Times New Roman" w:cs="Times New Roman"/>
                      <w:color w:val="1A1A1A"/>
                    </w:rPr>
                    <w:t>Dominican Republic</w:t>
                  </w:r>
                </w:ins>
                <w:ins w:id="229" w:author="Monica Jovanovich-Kelley" w:date="2014-04-27T15:24:00Z">
                  <w:r>
                    <w:rPr>
                      <w:rFonts w:ascii="Times New Roman" w:hAnsi="Times New Roman" w:cs="Times New Roman"/>
                      <w:color w:val="1A1A1A"/>
                    </w:rPr>
                    <w:t>)</w:t>
                  </w:r>
                </w:ins>
                <w:ins w:id="230" w:author="Monica Jovanovich-Kelley" w:date="2014-04-27T14:44:00Z">
                  <w:r>
                    <w:rPr>
                      <w:rFonts w:ascii="Times New Roman" w:hAnsi="Times New Roman" w:cs="Times New Roman"/>
                      <w:color w:val="1A1A1A"/>
                    </w:rPr>
                    <w:t xml:space="preserve">; </w:t>
                  </w:r>
                  <w:r w:rsidRPr="004C1277">
                    <w:rPr>
                      <w:rFonts w:ascii="Times New Roman" w:hAnsi="Times New Roman" w:cs="Times New Roman"/>
                      <w:color w:val="1A1A1A"/>
                    </w:rPr>
                    <w:t xml:space="preserve">Martina Barros </w:t>
                  </w:r>
                  <w:proofErr w:type="spellStart"/>
                  <w:r w:rsidRPr="004C1277">
                    <w:rPr>
                      <w:rFonts w:ascii="Times New Roman" w:hAnsi="Times New Roman" w:cs="Times New Roman"/>
                      <w:color w:val="1A1A1A"/>
                    </w:rPr>
                    <w:t>Borgoño</w:t>
                  </w:r>
                  <w:proofErr w:type="spellEnd"/>
                  <w:r w:rsidRPr="004C1277">
                    <w:rPr>
                      <w:rFonts w:ascii="Times New Roman" w:hAnsi="Times New Roman" w:cs="Times New Roman"/>
                      <w:color w:val="1A1A1A"/>
                    </w:rPr>
                    <w:t xml:space="preserve"> de </w:t>
                  </w:r>
                  <w:proofErr w:type="spellStart"/>
                  <w:r w:rsidRPr="004C1277">
                    <w:rPr>
                      <w:rFonts w:ascii="Times New Roman" w:hAnsi="Times New Roman" w:cs="Times New Roman"/>
                      <w:color w:val="1A1A1A"/>
                    </w:rPr>
                    <w:t>Orrego</w:t>
                  </w:r>
                  <w:proofErr w:type="spellEnd"/>
                  <w:r>
                    <w:rPr>
                      <w:rFonts w:ascii="Times New Roman" w:hAnsi="Times New Roman" w:cs="Times New Roman"/>
                      <w:color w:val="1A1A1A"/>
                    </w:rPr>
                    <w:t xml:space="preserve"> and Amanda </w:t>
                  </w:r>
                  <w:proofErr w:type="spellStart"/>
                  <w:r>
                    <w:rPr>
                      <w:rFonts w:ascii="Times New Roman" w:hAnsi="Times New Roman" w:cs="Times New Roman"/>
                      <w:color w:val="1A1A1A"/>
                    </w:rPr>
                    <w:t>Labarca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Hubertson</w:t>
                  </w:r>
                  <w:proofErr w:type="spellEnd"/>
                  <w:r>
                    <w:rPr>
                      <w:rFonts w:ascii="Times New Roman" w:hAnsi="Times New Roman" w:cs="Times New Roman"/>
                      <w:color w:val="1A1A1A"/>
                    </w:rPr>
                    <w:t xml:space="preserve"> </w:t>
                  </w:r>
                </w:ins>
                <w:ins w:id="231" w:author="Monica Jovanovich-Kelley" w:date="2014-04-27T15:24:00Z">
                  <w:r>
                    <w:rPr>
                      <w:rFonts w:ascii="Times New Roman" w:hAnsi="Times New Roman" w:cs="Times New Roman"/>
                      <w:color w:val="1A1A1A"/>
                    </w:rPr>
                    <w:t>(</w:t>
                  </w:r>
                </w:ins>
                <w:ins w:id="232" w:author="Monica Jovanovich-Kelley" w:date="2014-04-27T14:44:00Z">
                  <w:r>
                    <w:rPr>
                      <w:rFonts w:ascii="Times New Roman" w:hAnsi="Times New Roman" w:cs="Times New Roman"/>
                      <w:color w:val="1A1A1A"/>
                    </w:rPr>
                    <w:t>Chile</w:t>
                  </w:r>
                </w:ins>
                <w:ins w:id="233" w:author="Monica Jovanovich-Kelley" w:date="2014-04-27T15:24:00Z">
                  <w:r>
                    <w:rPr>
                      <w:rFonts w:ascii="Times New Roman" w:hAnsi="Times New Roman" w:cs="Times New Roman"/>
                      <w:color w:val="1A1A1A"/>
                    </w:rPr>
                    <w:t>)</w:t>
                  </w:r>
                </w:ins>
                <w:ins w:id="234" w:author="Monica Jovanovich-Kelley" w:date="2014-04-27T14:44:00Z">
                  <w:r>
                    <w:rPr>
                      <w:rFonts w:ascii="Times New Roman" w:hAnsi="Times New Roman" w:cs="Times New Roman"/>
                      <w:color w:val="1A1A1A"/>
                    </w:rPr>
                    <w:t xml:space="preserve">; </w:t>
                  </w:r>
                  <w:r w:rsidRPr="00037A1B">
                    <w:rPr>
                      <w:rFonts w:ascii="Times New Roman" w:hAnsi="Times New Roman" w:cs="Times New Roman"/>
                      <w:color w:val="1A1A1A"/>
                    </w:rPr>
                    <w:t>Cecilia Grierson</w:t>
                  </w:r>
                  <w:r>
                    <w:rPr>
                      <w:rFonts w:ascii="Times New Roman" w:hAnsi="Times New Roman" w:cs="Times New Roman"/>
                      <w:color w:val="1A1A1A"/>
                    </w:rPr>
                    <w:t xml:space="preserve">, </w:t>
                  </w:r>
                  <w:proofErr w:type="spellStart"/>
                  <w:r>
                    <w:rPr>
                      <w:rFonts w:ascii="Times New Roman" w:hAnsi="Times New Roman" w:cs="Times New Roman"/>
                      <w:color w:val="1A1A1A"/>
                    </w:rPr>
                    <w:t>Julieta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Lanteri-Renshaw</w:t>
                  </w:r>
                  <w:proofErr w:type="spellEnd"/>
                  <w:r>
                    <w:rPr>
                      <w:rFonts w:ascii="Times New Roman" w:hAnsi="Times New Roman" w:cs="Times New Roman"/>
                      <w:color w:val="1A1A1A"/>
                    </w:rPr>
                    <w:t xml:space="preserve"> and </w:t>
                  </w:r>
                  <w:proofErr w:type="spellStart"/>
                  <w:r>
                    <w:rPr>
                      <w:rFonts w:ascii="Times New Roman" w:hAnsi="Times New Roman" w:cs="Times New Roman"/>
                      <w:color w:val="1A1A1A"/>
                    </w:rPr>
                    <w:t>Fenia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Chertkoff</w:t>
                  </w:r>
                  <w:proofErr w:type="spellEnd"/>
                  <w:r>
                    <w:rPr>
                      <w:rFonts w:ascii="Times New Roman" w:hAnsi="Times New Roman" w:cs="Times New Roman"/>
                      <w:color w:val="1A1A1A"/>
                    </w:rPr>
                    <w:t xml:space="preserve"> de </w:t>
                  </w:r>
                  <w:proofErr w:type="spellStart"/>
                  <w:r>
                    <w:rPr>
                      <w:rFonts w:ascii="Times New Roman" w:hAnsi="Times New Roman" w:cs="Times New Roman"/>
                      <w:color w:val="1A1A1A"/>
                    </w:rPr>
                    <w:t>Repetto</w:t>
                  </w:r>
                  <w:proofErr w:type="spellEnd"/>
                  <w:r w:rsidRPr="00037A1B">
                    <w:rPr>
                      <w:rFonts w:ascii="Times New Roman" w:hAnsi="Times New Roman" w:cs="Times New Roman"/>
                      <w:color w:val="1A1A1A"/>
                    </w:rPr>
                    <w:t xml:space="preserve"> </w:t>
                  </w:r>
                </w:ins>
                <w:ins w:id="235" w:author="Monica Jovanovich-Kelley" w:date="2014-04-27T15:24:00Z">
                  <w:r>
                    <w:rPr>
                      <w:rFonts w:ascii="Times New Roman" w:hAnsi="Times New Roman" w:cs="Times New Roman"/>
                      <w:color w:val="1A1A1A"/>
                    </w:rPr>
                    <w:t>(</w:t>
                  </w:r>
                </w:ins>
                <w:ins w:id="236" w:author="Monica Jovanovich-Kelley" w:date="2014-04-27T14:44:00Z">
                  <w:r w:rsidRPr="00037A1B">
                    <w:rPr>
                      <w:rFonts w:ascii="Times New Roman" w:hAnsi="Times New Roman" w:cs="Times New Roman"/>
                      <w:color w:val="1A1A1A"/>
                    </w:rPr>
                    <w:t>Argentina</w:t>
                  </w:r>
                </w:ins>
                <w:ins w:id="237" w:author="Monica Jovanovich-Kelley" w:date="2014-04-27T15:24:00Z">
                  <w:r>
                    <w:rPr>
                      <w:rFonts w:ascii="Times New Roman" w:hAnsi="Times New Roman" w:cs="Times New Roman"/>
                      <w:color w:val="1A1A1A"/>
                    </w:rPr>
                    <w:t>)</w:t>
                  </w:r>
                </w:ins>
                <w:ins w:id="238" w:author="Monica Jovanovich-Kelley" w:date="2014-04-27T14:44:00Z">
                  <w:r w:rsidRPr="00037A1B">
                    <w:rPr>
                      <w:rFonts w:ascii="Times New Roman" w:hAnsi="Times New Roman" w:cs="Times New Roman"/>
                      <w:color w:val="1A1A1A"/>
                    </w:rPr>
                    <w:t>;</w:t>
                  </w:r>
                  <w:r>
                    <w:rPr>
                      <w:rFonts w:ascii="Times New Roman" w:hAnsi="Times New Roman" w:cs="Times New Roman"/>
                      <w:color w:val="1A1A1A"/>
                    </w:rPr>
                    <w:t xml:space="preserve"> and </w:t>
                  </w:r>
                  <w:proofErr w:type="spellStart"/>
                  <w:r w:rsidRPr="00037A1B">
                    <w:rPr>
                      <w:rFonts w:ascii="Times New Roman" w:hAnsi="Times New Roman" w:cs="Times New Roman"/>
                      <w:color w:val="1A1A1A"/>
                    </w:rPr>
                    <w:t>María</w:t>
                  </w:r>
                  <w:proofErr w:type="spellEnd"/>
                  <w:r>
                    <w:rPr>
                      <w:rFonts w:ascii="Times New Roman" w:hAnsi="Times New Roman" w:cs="Times New Roman"/>
                      <w:color w:val="1A1A1A"/>
                    </w:rPr>
                    <w:t xml:space="preserve"> </w:t>
                  </w:r>
                  <w:proofErr w:type="spellStart"/>
                  <w:r>
                    <w:rPr>
                      <w:rFonts w:ascii="Times New Roman" w:hAnsi="Times New Roman" w:cs="Times New Roman"/>
                      <w:color w:val="1A1A1A"/>
                    </w:rPr>
                    <w:t>Jesús</w:t>
                  </w:r>
                  <w:proofErr w:type="spellEnd"/>
                  <w:r>
                    <w:rPr>
                      <w:rFonts w:ascii="Times New Roman" w:hAnsi="Times New Roman" w:cs="Times New Roman"/>
                      <w:color w:val="1A1A1A"/>
                    </w:rPr>
                    <w:t xml:space="preserve"> Alvarado Rivera </w:t>
                  </w:r>
                </w:ins>
                <w:ins w:id="239" w:author="Monica Jovanovich-Kelley" w:date="2014-04-27T15:24:00Z">
                  <w:r>
                    <w:rPr>
                      <w:rFonts w:ascii="Times New Roman" w:hAnsi="Times New Roman" w:cs="Times New Roman"/>
                      <w:color w:val="1A1A1A"/>
                    </w:rPr>
                    <w:t>(</w:t>
                  </w:r>
                </w:ins>
                <w:ins w:id="240" w:author="Monica Jovanovich-Kelley" w:date="2014-04-27T14:44:00Z">
                  <w:r>
                    <w:rPr>
                      <w:rFonts w:ascii="Times New Roman" w:hAnsi="Times New Roman" w:cs="Times New Roman"/>
                      <w:color w:val="1A1A1A"/>
                    </w:rPr>
                    <w:t>Peru</w:t>
                  </w:r>
                </w:ins>
                <w:ins w:id="241" w:author="Monica Jovanovich-Kelley" w:date="2014-04-27T15:24:00Z">
                  <w:r>
                    <w:rPr>
                      <w:rFonts w:ascii="Times New Roman" w:hAnsi="Times New Roman" w:cs="Times New Roman"/>
                      <w:color w:val="1A1A1A"/>
                    </w:rPr>
                    <w:t>)</w:t>
                  </w:r>
                </w:ins>
                <w:ins w:id="242" w:author="Monica Jovanovich-Kelley" w:date="2014-04-27T14:44:00Z">
                  <w:r>
                    <w:rPr>
                      <w:rFonts w:ascii="Times New Roman" w:hAnsi="Times New Roman" w:cs="Times New Roman"/>
                      <w:color w:val="1A1A1A"/>
                    </w:rPr>
                    <w:t>.</w:t>
                  </w:r>
                </w:ins>
              </w:p>
              <w:p w:rsidR="00C47C3B" w:rsidRDefault="00C47C3B" w:rsidP="00C47C3B">
                <w:pPr>
                  <w:widowControl w:val="0"/>
                  <w:autoSpaceDE w:val="0"/>
                  <w:autoSpaceDN w:val="0"/>
                  <w:adjustRightInd w:val="0"/>
                  <w:rPr>
                    <w:ins w:id="243" w:author="Monica Jovanovich-Kelley" w:date="2014-04-27T14:57:00Z"/>
                    <w:rFonts w:ascii="Times New Roman" w:hAnsi="Times New Roman" w:cs="Times New Roman"/>
                    <w:color w:val="1A1A1A"/>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8B14BA97F4E6E4F823E5FBB7CB81F95"/>
              </w:placeholder>
            </w:sdtPr>
            <w:sdtContent>
              <w:p w:rsidR="00C47C3B" w:rsidRPr="00A64625" w:rsidRDefault="00C47C3B" w:rsidP="00C47C3B">
                <w:pPr>
                  <w:rPr>
                    <w:rFonts w:ascii="Times New Roman" w:hAnsi="Times New Roman" w:cs="Times New Roman"/>
                  </w:rPr>
                </w:pPr>
                <w:r w:rsidRPr="00A64625">
                  <w:rPr>
                    <w:rFonts w:ascii="Times New Roman" w:hAnsi="Times New Roman" w:cs="Times New Roman"/>
                  </w:rPr>
                  <w:t xml:space="preserve">Claire M. </w:t>
                </w:r>
                <w:proofErr w:type="spellStart"/>
                <w:r w:rsidRPr="00A64625">
                  <w:rPr>
                    <w:rFonts w:ascii="Times New Roman" w:hAnsi="Times New Roman" w:cs="Times New Roman"/>
                  </w:rPr>
                  <w:t>Renzet</w:t>
                </w:r>
                <w:r w:rsidR="004B732E">
                  <w:rPr>
                    <w:rFonts w:ascii="Times New Roman" w:hAnsi="Times New Roman" w:cs="Times New Roman"/>
                  </w:rPr>
                  <w:t>ti</w:t>
                </w:r>
                <w:proofErr w:type="spellEnd"/>
                <w:r w:rsidR="004B732E">
                  <w:rPr>
                    <w:rFonts w:ascii="Times New Roman" w:hAnsi="Times New Roman" w:cs="Times New Roman"/>
                  </w:rPr>
                  <w:t xml:space="preserve">, “Feminist Theories” (2009); </w:t>
                </w:r>
                <w:r w:rsidRPr="00A64625">
                  <w:rPr>
                    <w:rFonts w:ascii="Times New Roman" w:hAnsi="Times New Roman" w:cs="Times New Roman"/>
                  </w:rPr>
                  <w:t xml:space="preserve">Ann Taylor Allen, “Feminism” (2013), and Alessandra </w:t>
                </w:r>
                <w:proofErr w:type="spellStart"/>
                <w:r w:rsidRPr="00A64625">
                  <w:rPr>
                    <w:rFonts w:ascii="Times New Roman" w:hAnsi="Times New Roman" w:cs="Times New Roman"/>
                  </w:rPr>
                  <w:t>Tanesini</w:t>
                </w:r>
                <w:proofErr w:type="spellEnd"/>
                <w:r w:rsidRPr="00A64625">
                  <w:rPr>
                    <w:rFonts w:ascii="Times New Roman" w:hAnsi="Times New Roman" w:cs="Times New Roman"/>
                  </w:rPr>
                  <w:t>, “Feminist Philosophy” (2010) in Oxford Bibliographies Online, http://www.oxfordbibliographies.com</w:t>
                </w:r>
              </w:p>
              <w:p w:rsidR="003235A7" w:rsidRDefault="00C47C3B"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400" w:rsidRDefault="000B3400" w:rsidP="007A0D55">
      <w:pPr>
        <w:spacing w:after="0" w:line="240" w:lineRule="auto"/>
      </w:pPr>
      <w:r>
        <w:separator/>
      </w:r>
    </w:p>
  </w:endnote>
  <w:endnote w:type="continuationSeparator" w:id="0">
    <w:p w:rsidR="000B3400" w:rsidRDefault="000B34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400" w:rsidRDefault="000B3400" w:rsidP="007A0D55">
      <w:pPr>
        <w:spacing w:after="0" w:line="240" w:lineRule="auto"/>
      </w:pPr>
      <w:r>
        <w:separator/>
      </w:r>
    </w:p>
  </w:footnote>
  <w:footnote w:type="continuationSeparator" w:id="0">
    <w:p w:rsidR="000B3400" w:rsidRDefault="000B34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400" w:rsidRDefault="000B34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0B3400" w:rsidRDefault="000B34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C3B"/>
    <w:rsid w:val="00032559"/>
    <w:rsid w:val="00052040"/>
    <w:rsid w:val="000B25AE"/>
    <w:rsid w:val="000B3400"/>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732E"/>
    <w:rsid w:val="004E5896"/>
    <w:rsid w:val="00513EE6"/>
    <w:rsid w:val="00534F8F"/>
    <w:rsid w:val="00590035"/>
    <w:rsid w:val="005B177E"/>
    <w:rsid w:val="005B3921"/>
    <w:rsid w:val="005F26D7"/>
    <w:rsid w:val="005F5450"/>
    <w:rsid w:val="0061061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7C3B"/>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7C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7C3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7C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7C3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2884DD6D205C45A0EA3F2596FDD661"/>
        <w:category>
          <w:name w:val="General"/>
          <w:gallery w:val="placeholder"/>
        </w:category>
        <w:types>
          <w:type w:val="bbPlcHdr"/>
        </w:types>
        <w:behaviors>
          <w:behavior w:val="content"/>
        </w:behaviors>
        <w:guid w:val="{FF68F825-8A87-8240-AB25-F3740BBD27E7}"/>
      </w:docPartPr>
      <w:docPartBody>
        <w:p w:rsidR="00000000" w:rsidRDefault="004E117A">
          <w:pPr>
            <w:pStyle w:val="762884DD6D205C45A0EA3F2596FDD661"/>
          </w:pPr>
          <w:r w:rsidRPr="00CC586D">
            <w:rPr>
              <w:rStyle w:val="PlaceholderText"/>
              <w:b/>
              <w:color w:val="FFFFFF" w:themeColor="background1"/>
            </w:rPr>
            <w:t>[Salutation]</w:t>
          </w:r>
        </w:p>
      </w:docPartBody>
    </w:docPart>
    <w:docPart>
      <w:docPartPr>
        <w:name w:val="71764DBC460BB64FBEA6F662465F0968"/>
        <w:category>
          <w:name w:val="General"/>
          <w:gallery w:val="placeholder"/>
        </w:category>
        <w:types>
          <w:type w:val="bbPlcHdr"/>
        </w:types>
        <w:behaviors>
          <w:behavior w:val="content"/>
        </w:behaviors>
        <w:guid w:val="{837E06E2-86D1-184A-B713-670E478C28F9}"/>
      </w:docPartPr>
      <w:docPartBody>
        <w:p w:rsidR="00000000" w:rsidRDefault="004E117A">
          <w:pPr>
            <w:pStyle w:val="71764DBC460BB64FBEA6F662465F0968"/>
          </w:pPr>
          <w:r>
            <w:rPr>
              <w:rStyle w:val="PlaceholderText"/>
            </w:rPr>
            <w:t>[First name]</w:t>
          </w:r>
        </w:p>
      </w:docPartBody>
    </w:docPart>
    <w:docPart>
      <w:docPartPr>
        <w:name w:val="0FECF9768BEC0040BD9806ABF42E4B7B"/>
        <w:category>
          <w:name w:val="General"/>
          <w:gallery w:val="placeholder"/>
        </w:category>
        <w:types>
          <w:type w:val="bbPlcHdr"/>
        </w:types>
        <w:behaviors>
          <w:behavior w:val="content"/>
        </w:behaviors>
        <w:guid w:val="{7C29EDFD-A173-E846-84E0-167D332AF47A}"/>
      </w:docPartPr>
      <w:docPartBody>
        <w:p w:rsidR="00000000" w:rsidRDefault="004E117A">
          <w:pPr>
            <w:pStyle w:val="0FECF9768BEC0040BD9806ABF42E4B7B"/>
          </w:pPr>
          <w:r>
            <w:rPr>
              <w:rStyle w:val="PlaceholderText"/>
            </w:rPr>
            <w:t>[Middle name]</w:t>
          </w:r>
        </w:p>
      </w:docPartBody>
    </w:docPart>
    <w:docPart>
      <w:docPartPr>
        <w:name w:val="83A4759E2B3AFC49A586E73836D4B1BE"/>
        <w:category>
          <w:name w:val="General"/>
          <w:gallery w:val="placeholder"/>
        </w:category>
        <w:types>
          <w:type w:val="bbPlcHdr"/>
        </w:types>
        <w:behaviors>
          <w:behavior w:val="content"/>
        </w:behaviors>
        <w:guid w:val="{4DE48F90-B095-AF42-9B21-AF5F619F3B1E}"/>
      </w:docPartPr>
      <w:docPartBody>
        <w:p w:rsidR="00000000" w:rsidRDefault="004E117A">
          <w:pPr>
            <w:pStyle w:val="83A4759E2B3AFC49A586E73836D4B1BE"/>
          </w:pPr>
          <w:r>
            <w:rPr>
              <w:rStyle w:val="PlaceholderText"/>
            </w:rPr>
            <w:t>[Last name]</w:t>
          </w:r>
        </w:p>
      </w:docPartBody>
    </w:docPart>
    <w:docPart>
      <w:docPartPr>
        <w:name w:val="7485C1C8E6E7CD49A4CF23D11ADA0281"/>
        <w:category>
          <w:name w:val="General"/>
          <w:gallery w:val="placeholder"/>
        </w:category>
        <w:types>
          <w:type w:val="bbPlcHdr"/>
        </w:types>
        <w:behaviors>
          <w:behavior w:val="content"/>
        </w:behaviors>
        <w:guid w:val="{DA5A3E64-4DB5-0B4C-B6D7-0DA527780764}"/>
      </w:docPartPr>
      <w:docPartBody>
        <w:p w:rsidR="00000000" w:rsidRDefault="004E117A">
          <w:pPr>
            <w:pStyle w:val="7485C1C8E6E7CD49A4CF23D11ADA0281"/>
          </w:pPr>
          <w:r>
            <w:rPr>
              <w:rStyle w:val="PlaceholderText"/>
            </w:rPr>
            <w:t>[Enter your biography]</w:t>
          </w:r>
        </w:p>
      </w:docPartBody>
    </w:docPart>
    <w:docPart>
      <w:docPartPr>
        <w:name w:val="D5327662C0575A45BCE8F42220F0C01B"/>
        <w:category>
          <w:name w:val="General"/>
          <w:gallery w:val="placeholder"/>
        </w:category>
        <w:types>
          <w:type w:val="bbPlcHdr"/>
        </w:types>
        <w:behaviors>
          <w:behavior w:val="content"/>
        </w:behaviors>
        <w:guid w:val="{BE80F701-E354-3F4C-B232-1BD75FCEE267}"/>
      </w:docPartPr>
      <w:docPartBody>
        <w:p w:rsidR="00000000" w:rsidRDefault="004E117A">
          <w:pPr>
            <w:pStyle w:val="D5327662C0575A45BCE8F42220F0C01B"/>
          </w:pPr>
          <w:r>
            <w:rPr>
              <w:rStyle w:val="PlaceholderText"/>
            </w:rPr>
            <w:t>[Enter the institution with which you are affiliated]</w:t>
          </w:r>
        </w:p>
      </w:docPartBody>
    </w:docPart>
    <w:docPart>
      <w:docPartPr>
        <w:name w:val="AFA2D795E007F64E9AD38F458EE48DC6"/>
        <w:category>
          <w:name w:val="General"/>
          <w:gallery w:val="placeholder"/>
        </w:category>
        <w:types>
          <w:type w:val="bbPlcHdr"/>
        </w:types>
        <w:behaviors>
          <w:behavior w:val="content"/>
        </w:behaviors>
        <w:guid w:val="{F395BDCD-836B-D94C-A30C-5935D361FE99}"/>
      </w:docPartPr>
      <w:docPartBody>
        <w:p w:rsidR="00000000" w:rsidRDefault="004E117A">
          <w:pPr>
            <w:pStyle w:val="AFA2D795E007F64E9AD38F458EE48DC6"/>
          </w:pPr>
          <w:r w:rsidRPr="00EF74F7">
            <w:rPr>
              <w:b/>
              <w:color w:val="808080" w:themeColor="background1" w:themeShade="80"/>
            </w:rPr>
            <w:t>[Enter the headword for your article]</w:t>
          </w:r>
        </w:p>
      </w:docPartBody>
    </w:docPart>
    <w:docPart>
      <w:docPartPr>
        <w:name w:val="A8368A8AF94B6F4DBD7ACF9295241378"/>
        <w:category>
          <w:name w:val="General"/>
          <w:gallery w:val="placeholder"/>
        </w:category>
        <w:types>
          <w:type w:val="bbPlcHdr"/>
        </w:types>
        <w:behaviors>
          <w:behavior w:val="content"/>
        </w:behaviors>
        <w:guid w:val="{186E07C1-F8DE-A243-A27D-7923FCDC6EE9}"/>
      </w:docPartPr>
      <w:docPartBody>
        <w:p w:rsidR="00000000" w:rsidRDefault="004E117A">
          <w:pPr>
            <w:pStyle w:val="A8368A8AF94B6F4DBD7ACF929524137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CD6C92C9588F8478646B670AADF12C3"/>
        <w:category>
          <w:name w:val="General"/>
          <w:gallery w:val="placeholder"/>
        </w:category>
        <w:types>
          <w:type w:val="bbPlcHdr"/>
        </w:types>
        <w:behaviors>
          <w:behavior w:val="content"/>
        </w:behaviors>
        <w:guid w:val="{1C9AD072-BEF5-CE48-B585-0AD4619E1CAD}"/>
      </w:docPartPr>
      <w:docPartBody>
        <w:p w:rsidR="00000000" w:rsidRDefault="004E117A">
          <w:pPr>
            <w:pStyle w:val="FCD6C92C9588F8478646B670AADF12C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6062E1355D364E8924CAC68ECBA14C"/>
        <w:category>
          <w:name w:val="General"/>
          <w:gallery w:val="placeholder"/>
        </w:category>
        <w:types>
          <w:type w:val="bbPlcHdr"/>
        </w:types>
        <w:behaviors>
          <w:behavior w:val="content"/>
        </w:behaviors>
        <w:guid w:val="{8C90CC4D-B154-014C-BFC3-4383E2F1CF13}"/>
      </w:docPartPr>
      <w:docPartBody>
        <w:p w:rsidR="00000000" w:rsidRDefault="004E117A">
          <w:pPr>
            <w:pStyle w:val="9D6062E1355D364E8924CAC68ECBA14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8B14BA97F4E6E4F823E5FBB7CB81F95"/>
        <w:category>
          <w:name w:val="General"/>
          <w:gallery w:val="placeholder"/>
        </w:category>
        <w:types>
          <w:type w:val="bbPlcHdr"/>
        </w:types>
        <w:behaviors>
          <w:behavior w:val="content"/>
        </w:behaviors>
        <w:guid w:val="{F89C4C16-F405-9849-92CE-B23F1E7AA57A}"/>
      </w:docPartPr>
      <w:docPartBody>
        <w:p w:rsidR="00000000" w:rsidRDefault="004E117A">
          <w:pPr>
            <w:pStyle w:val="38B14BA97F4E6E4F823E5FBB7CB81F9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2884DD6D205C45A0EA3F2596FDD661">
    <w:name w:val="762884DD6D205C45A0EA3F2596FDD661"/>
  </w:style>
  <w:style w:type="paragraph" w:customStyle="1" w:styleId="71764DBC460BB64FBEA6F662465F0968">
    <w:name w:val="71764DBC460BB64FBEA6F662465F0968"/>
  </w:style>
  <w:style w:type="paragraph" w:customStyle="1" w:styleId="0FECF9768BEC0040BD9806ABF42E4B7B">
    <w:name w:val="0FECF9768BEC0040BD9806ABF42E4B7B"/>
  </w:style>
  <w:style w:type="paragraph" w:customStyle="1" w:styleId="83A4759E2B3AFC49A586E73836D4B1BE">
    <w:name w:val="83A4759E2B3AFC49A586E73836D4B1BE"/>
  </w:style>
  <w:style w:type="paragraph" w:customStyle="1" w:styleId="7485C1C8E6E7CD49A4CF23D11ADA0281">
    <w:name w:val="7485C1C8E6E7CD49A4CF23D11ADA0281"/>
  </w:style>
  <w:style w:type="paragraph" w:customStyle="1" w:styleId="D5327662C0575A45BCE8F42220F0C01B">
    <w:name w:val="D5327662C0575A45BCE8F42220F0C01B"/>
  </w:style>
  <w:style w:type="paragraph" w:customStyle="1" w:styleId="AFA2D795E007F64E9AD38F458EE48DC6">
    <w:name w:val="AFA2D795E007F64E9AD38F458EE48DC6"/>
  </w:style>
  <w:style w:type="paragraph" w:customStyle="1" w:styleId="A8368A8AF94B6F4DBD7ACF9295241378">
    <w:name w:val="A8368A8AF94B6F4DBD7ACF9295241378"/>
  </w:style>
  <w:style w:type="paragraph" w:customStyle="1" w:styleId="FCD6C92C9588F8478646B670AADF12C3">
    <w:name w:val="FCD6C92C9588F8478646B670AADF12C3"/>
  </w:style>
  <w:style w:type="paragraph" w:customStyle="1" w:styleId="9D6062E1355D364E8924CAC68ECBA14C">
    <w:name w:val="9D6062E1355D364E8924CAC68ECBA14C"/>
  </w:style>
  <w:style w:type="paragraph" w:customStyle="1" w:styleId="38B14BA97F4E6E4F823E5FBB7CB81F95">
    <w:name w:val="38B14BA97F4E6E4F823E5FBB7CB81F9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2884DD6D205C45A0EA3F2596FDD661">
    <w:name w:val="762884DD6D205C45A0EA3F2596FDD661"/>
  </w:style>
  <w:style w:type="paragraph" w:customStyle="1" w:styleId="71764DBC460BB64FBEA6F662465F0968">
    <w:name w:val="71764DBC460BB64FBEA6F662465F0968"/>
  </w:style>
  <w:style w:type="paragraph" w:customStyle="1" w:styleId="0FECF9768BEC0040BD9806ABF42E4B7B">
    <w:name w:val="0FECF9768BEC0040BD9806ABF42E4B7B"/>
  </w:style>
  <w:style w:type="paragraph" w:customStyle="1" w:styleId="83A4759E2B3AFC49A586E73836D4B1BE">
    <w:name w:val="83A4759E2B3AFC49A586E73836D4B1BE"/>
  </w:style>
  <w:style w:type="paragraph" w:customStyle="1" w:styleId="7485C1C8E6E7CD49A4CF23D11ADA0281">
    <w:name w:val="7485C1C8E6E7CD49A4CF23D11ADA0281"/>
  </w:style>
  <w:style w:type="paragraph" w:customStyle="1" w:styleId="D5327662C0575A45BCE8F42220F0C01B">
    <w:name w:val="D5327662C0575A45BCE8F42220F0C01B"/>
  </w:style>
  <w:style w:type="paragraph" w:customStyle="1" w:styleId="AFA2D795E007F64E9AD38F458EE48DC6">
    <w:name w:val="AFA2D795E007F64E9AD38F458EE48DC6"/>
  </w:style>
  <w:style w:type="paragraph" w:customStyle="1" w:styleId="A8368A8AF94B6F4DBD7ACF9295241378">
    <w:name w:val="A8368A8AF94B6F4DBD7ACF9295241378"/>
  </w:style>
  <w:style w:type="paragraph" w:customStyle="1" w:styleId="FCD6C92C9588F8478646B670AADF12C3">
    <w:name w:val="FCD6C92C9588F8478646B670AADF12C3"/>
  </w:style>
  <w:style w:type="paragraph" w:customStyle="1" w:styleId="9D6062E1355D364E8924CAC68ECBA14C">
    <w:name w:val="9D6062E1355D364E8924CAC68ECBA14C"/>
  </w:style>
  <w:style w:type="paragraph" w:customStyle="1" w:styleId="38B14BA97F4E6E4F823E5FBB7CB81F95">
    <w:name w:val="38B14BA97F4E6E4F823E5FBB7CB81F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4</Pages>
  <Words>2231</Words>
  <Characters>12723</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2014-07-22T19:09:00Z</dcterms:created>
  <dcterms:modified xsi:type="dcterms:W3CDTF">2014-07-22T19:50:00Z</dcterms:modified>
</cp:coreProperties>
</file>