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B38F29" w14:textId="77777777" w:rsidTr="00922950">
        <w:tc>
          <w:tcPr>
            <w:tcW w:w="491" w:type="dxa"/>
            <w:vMerge w:val="restart"/>
            <w:shd w:val="clear" w:color="auto" w:fill="A6A6A6" w:themeFill="background1" w:themeFillShade="A6"/>
            <w:textDirection w:val="btLr"/>
          </w:tcPr>
          <w:p w14:paraId="3215A7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699A73BE35347B06E4E762870F978"/>
            </w:placeholder>
            <w:showingPlcHdr/>
            <w:dropDownList>
              <w:listItem w:displayText="Dr." w:value="Dr."/>
              <w:listItem w:displayText="Prof." w:value="Prof."/>
            </w:dropDownList>
          </w:sdtPr>
          <w:sdtContent>
            <w:tc>
              <w:tcPr>
                <w:tcW w:w="1259" w:type="dxa"/>
              </w:tcPr>
              <w:p w14:paraId="03C913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0CE2EDE72CCD4BB64B348E56F85729"/>
            </w:placeholder>
            <w:showingPlcHdr/>
            <w:text/>
          </w:sdtPr>
          <w:sdtContent>
            <w:tc>
              <w:tcPr>
                <w:tcW w:w="2073" w:type="dxa"/>
              </w:tcPr>
              <w:p w14:paraId="53EFA317" w14:textId="77777777" w:rsidR="00B574C9" w:rsidRDefault="00B574C9" w:rsidP="00922950">
                <w:r>
                  <w:rPr>
                    <w:rStyle w:val="PlaceholderText"/>
                  </w:rPr>
                  <w:t>[First name]</w:t>
                </w:r>
              </w:p>
            </w:tc>
          </w:sdtContent>
        </w:sdt>
        <w:sdt>
          <w:sdtPr>
            <w:alias w:val="Middle name"/>
            <w:tag w:val="authorMiddleName"/>
            <w:id w:val="-2076034781"/>
            <w:placeholder>
              <w:docPart w:val="635A47262FE9A54F80731B12543930D8"/>
            </w:placeholder>
            <w:showingPlcHdr/>
            <w:text/>
          </w:sdtPr>
          <w:sdtContent>
            <w:tc>
              <w:tcPr>
                <w:tcW w:w="2551" w:type="dxa"/>
              </w:tcPr>
              <w:p w14:paraId="2B509BD9" w14:textId="77777777" w:rsidR="00B574C9" w:rsidRDefault="00B574C9" w:rsidP="00922950">
                <w:r>
                  <w:rPr>
                    <w:rStyle w:val="PlaceholderText"/>
                  </w:rPr>
                  <w:t>[Middle name]</w:t>
                </w:r>
              </w:p>
            </w:tc>
          </w:sdtContent>
        </w:sdt>
        <w:sdt>
          <w:sdtPr>
            <w:alias w:val="Last name"/>
            <w:tag w:val="authorLastName"/>
            <w:id w:val="-1088529830"/>
            <w:placeholder>
              <w:docPart w:val="2E524A6C53199945A90CFBA948A774D7"/>
            </w:placeholder>
            <w:showingPlcHdr/>
            <w:text/>
          </w:sdtPr>
          <w:sdtContent>
            <w:tc>
              <w:tcPr>
                <w:tcW w:w="2642" w:type="dxa"/>
              </w:tcPr>
              <w:p w14:paraId="4E779C4A" w14:textId="77777777" w:rsidR="00B574C9" w:rsidRDefault="00B574C9" w:rsidP="00922950">
                <w:r>
                  <w:rPr>
                    <w:rStyle w:val="PlaceholderText"/>
                  </w:rPr>
                  <w:t>[Last name]</w:t>
                </w:r>
              </w:p>
            </w:tc>
          </w:sdtContent>
        </w:sdt>
      </w:tr>
      <w:tr w:rsidR="00B574C9" w14:paraId="00A61E84" w14:textId="77777777" w:rsidTr="001A6A06">
        <w:trPr>
          <w:trHeight w:val="986"/>
        </w:trPr>
        <w:tc>
          <w:tcPr>
            <w:tcW w:w="491" w:type="dxa"/>
            <w:vMerge/>
            <w:shd w:val="clear" w:color="auto" w:fill="A6A6A6" w:themeFill="background1" w:themeFillShade="A6"/>
          </w:tcPr>
          <w:p w14:paraId="4C87EE49" w14:textId="77777777" w:rsidR="00B574C9" w:rsidRPr="001A6A06" w:rsidRDefault="00B574C9" w:rsidP="00CF1542">
            <w:pPr>
              <w:jc w:val="center"/>
              <w:rPr>
                <w:b/>
                <w:color w:val="FFFFFF" w:themeColor="background1"/>
              </w:rPr>
            </w:pPr>
          </w:p>
        </w:tc>
        <w:sdt>
          <w:sdtPr>
            <w:alias w:val="Biography"/>
            <w:tag w:val="authorBiography"/>
            <w:id w:val="938807824"/>
            <w:placeholder>
              <w:docPart w:val="0874D4A90649924B969B04013EC842BE"/>
            </w:placeholder>
            <w:showingPlcHdr/>
          </w:sdtPr>
          <w:sdtContent>
            <w:tc>
              <w:tcPr>
                <w:tcW w:w="8525" w:type="dxa"/>
                <w:gridSpan w:val="4"/>
              </w:tcPr>
              <w:p w14:paraId="15CD50EC" w14:textId="77777777" w:rsidR="00B574C9" w:rsidRDefault="00B574C9" w:rsidP="00922950">
                <w:r>
                  <w:rPr>
                    <w:rStyle w:val="PlaceholderText"/>
                  </w:rPr>
                  <w:t>[Enter your biography]</w:t>
                </w:r>
              </w:p>
            </w:tc>
          </w:sdtContent>
        </w:sdt>
      </w:tr>
      <w:tr w:rsidR="00B574C9" w14:paraId="1424D5F9" w14:textId="77777777" w:rsidTr="001A6A06">
        <w:trPr>
          <w:trHeight w:val="986"/>
        </w:trPr>
        <w:tc>
          <w:tcPr>
            <w:tcW w:w="491" w:type="dxa"/>
            <w:vMerge/>
            <w:shd w:val="clear" w:color="auto" w:fill="A6A6A6" w:themeFill="background1" w:themeFillShade="A6"/>
          </w:tcPr>
          <w:p w14:paraId="7FED6AF1" w14:textId="77777777" w:rsidR="00B574C9" w:rsidRPr="001A6A06" w:rsidRDefault="00B574C9" w:rsidP="00CF1542">
            <w:pPr>
              <w:jc w:val="center"/>
              <w:rPr>
                <w:b/>
                <w:color w:val="FFFFFF" w:themeColor="background1"/>
              </w:rPr>
            </w:pPr>
          </w:p>
        </w:tc>
        <w:sdt>
          <w:sdtPr>
            <w:alias w:val="Affiliation"/>
            <w:tag w:val="affiliation"/>
            <w:id w:val="2012937915"/>
            <w:placeholder>
              <w:docPart w:val="27199485A899A543AB841D861F15E0D3"/>
            </w:placeholder>
            <w:showingPlcHdr/>
            <w:text/>
          </w:sdtPr>
          <w:sdtContent>
            <w:tc>
              <w:tcPr>
                <w:tcW w:w="8525" w:type="dxa"/>
                <w:gridSpan w:val="4"/>
              </w:tcPr>
              <w:p w14:paraId="522C9A35" w14:textId="77777777" w:rsidR="00B574C9" w:rsidRDefault="00B574C9" w:rsidP="00B574C9">
                <w:r>
                  <w:rPr>
                    <w:rStyle w:val="PlaceholderText"/>
                  </w:rPr>
                  <w:t>[Enter the institution with which you are affiliated]</w:t>
                </w:r>
              </w:p>
            </w:tc>
          </w:sdtContent>
        </w:sdt>
      </w:tr>
    </w:tbl>
    <w:p w14:paraId="643168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05FB063" w14:textId="77777777" w:rsidTr="00244BB0">
        <w:tc>
          <w:tcPr>
            <w:tcW w:w="9016" w:type="dxa"/>
            <w:shd w:val="clear" w:color="auto" w:fill="A6A6A6" w:themeFill="background1" w:themeFillShade="A6"/>
            <w:tcMar>
              <w:top w:w="113" w:type="dxa"/>
              <w:bottom w:w="113" w:type="dxa"/>
            </w:tcMar>
          </w:tcPr>
          <w:p w14:paraId="568110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2B692A" w14:textId="77777777" w:rsidTr="003F0D73">
        <w:sdt>
          <w:sdtPr>
            <w:rPr>
              <w:b/>
            </w:rPr>
            <w:alias w:val="Article headword"/>
            <w:tag w:val="articleHeadword"/>
            <w:id w:val="-361440020"/>
            <w:placeholder>
              <w:docPart w:val="CD47E0A970EDBA4C9B3B8D6B4DF2D735"/>
            </w:placeholder>
            <w:text/>
          </w:sdtPr>
          <w:sdtContent>
            <w:tc>
              <w:tcPr>
                <w:tcW w:w="9016" w:type="dxa"/>
                <w:tcMar>
                  <w:top w:w="113" w:type="dxa"/>
                  <w:bottom w:w="113" w:type="dxa"/>
                </w:tcMar>
              </w:tcPr>
              <w:p w14:paraId="61FEA5CC" w14:textId="77777777" w:rsidR="003F0D73" w:rsidRPr="00FB589A" w:rsidRDefault="000C4F0C" w:rsidP="000C4F0C">
                <w:pPr>
                  <w:rPr>
                    <w:b/>
                  </w:rPr>
                </w:pPr>
                <w:r>
                  <w:rPr>
                    <w:b/>
                  </w:rPr>
                  <w:t xml:space="preserve">Orphism </w:t>
                </w:r>
              </w:p>
            </w:tc>
          </w:sdtContent>
        </w:sdt>
      </w:tr>
      <w:tr w:rsidR="00464699" w14:paraId="13A25AD9" w14:textId="77777777" w:rsidTr="000B1F56">
        <w:sdt>
          <w:sdtPr>
            <w:alias w:val="Variant headwords"/>
            <w:tag w:val="variantHeadwords"/>
            <w:id w:val="173464402"/>
            <w:placeholder>
              <w:docPart w:val="60B4F8246A31794AA8AD560F57032E27"/>
            </w:placeholder>
            <w:showingPlcHdr/>
          </w:sdtPr>
          <w:sdtContent>
            <w:tc>
              <w:tcPr>
                <w:tcW w:w="9016" w:type="dxa"/>
                <w:tcMar>
                  <w:top w:w="113" w:type="dxa"/>
                  <w:bottom w:w="113" w:type="dxa"/>
                </w:tcMar>
              </w:tcPr>
              <w:p w14:paraId="796E32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24C351" w14:textId="77777777" w:rsidTr="003F0D73">
        <w:sdt>
          <w:sdtPr>
            <w:alias w:val="Abstract"/>
            <w:tag w:val="abstract"/>
            <w:id w:val="-635871867"/>
            <w:placeholder>
              <w:docPart w:val="1DD8C3C1F816F04DA338D274E3014D70"/>
            </w:placeholder>
          </w:sdtPr>
          <w:sdtContent>
            <w:tc>
              <w:tcPr>
                <w:tcW w:w="9016" w:type="dxa"/>
                <w:tcMar>
                  <w:top w:w="113" w:type="dxa"/>
                  <w:bottom w:w="113" w:type="dxa"/>
                </w:tcMar>
              </w:tcPr>
              <w:p w14:paraId="568400EF" w14:textId="16449D08" w:rsidR="00E85A05" w:rsidRPr="00FF1E0D" w:rsidRDefault="00FF1E0D" w:rsidP="00E85A05">
                <w:pPr>
                  <w:rPr>
                    <w:lang w:val="en-AU"/>
                  </w:rPr>
                </w:pPr>
                <w:r>
                  <w:t xml:space="preserve">At the Section d’Or exhibition in October 1912, Guillaume Apollinaire defined Orphism as </w:t>
                </w:r>
                <w:r>
                  <w:rPr>
                    <w:lang w:val="en-US"/>
                  </w:rPr>
                  <w:t>‘</w:t>
                </w:r>
                <w:r w:rsidRPr="008E73BA">
                  <w:rPr>
                    <w:lang w:val="en-US"/>
                  </w:rPr>
                  <w:t>The art of painting new structures with elements that have not been borrowed from visual reality but that have been created entirely by the artist</w:t>
                </w:r>
                <w:r>
                  <w:rPr>
                    <w:lang w:val="en-US"/>
                  </w:rPr>
                  <w:t>.’</w:t>
                </w:r>
                <w:r w:rsidRPr="008E73BA">
                  <w:rPr>
                    <w:lang w:val="en-US"/>
                  </w:rPr>
                  <w:t xml:space="preserve"> </w:t>
                </w:r>
                <w:r>
                  <w:rPr>
                    <w:lang w:val="en-AU"/>
                  </w:rPr>
                  <w:t>T</w:t>
                </w:r>
                <w:r w:rsidRPr="008E73BA">
                  <w:rPr>
                    <w:lang w:val="en-AU"/>
                  </w:rPr>
                  <w:t xml:space="preserve">he Orphic artists that Apollinaire identified </w:t>
                </w:r>
                <w:r>
                  <w:rPr>
                    <w:lang w:val="en-AU"/>
                  </w:rPr>
                  <w:t>were</w:t>
                </w:r>
                <w:r w:rsidRPr="008E73BA">
                  <w:rPr>
                    <w:lang w:val="en-AU"/>
                  </w:rPr>
                  <w:t xml:space="preserve"> </w:t>
                </w:r>
                <w:r w:rsidRPr="008E73BA">
                  <w:rPr>
                    <w:bCs/>
                    <w:lang w:val="en-US"/>
                  </w:rPr>
                  <w:t>František</w:t>
                </w:r>
                <w:r w:rsidRPr="008E73BA">
                  <w:rPr>
                    <w:lang w:val="en-AU"/>
                  </w:rPr>
                  <w:t xml:space="preserve"> Kupka, Francis Picabia, Roger de la Fresnaye, Jean Metzinger, Albert Gleizes, Robert Delaunay, Fernand Léger</w:t>
                </w:r>
                <w:r>
                  <w:rPr>
                    <w:lang w:val="en-AU"/>
                  </w:rPr>
                  <w:t>,</w:t>
                </w:r>
                <w:r w:rsidRPr="008E73BA">
                  <w:rPr>
                    <w:lang w:val="en-AU"/>
                  </w:rPr>
                  <w:t xml:space="preserve"> and Marcel Duchamp</w:t>
                </w:r>
                <w:ins w:id="0" w:author="Danielle Child" w:date="2014-06-27T10:54:00Z">
                  <w:r>
                    <w:rPr>
                      <w:lang w:val="en-AU"/>
                    </w:rPr>
                    <w:t>,</w:t>
                  </w:r>
                </w:ins>
                <w:r w:rsidRPr="008E73BA">
                  <w:rPr>
                    <w:lang w:val="en-AU"/>
                  </w:rPr>
                  <w:t xml:space="preserve"> although in </w:t>
                </w:r>
                <w:r>
                  <w:rPr>
                    <w:lang w:val="en-AU"/>
                  </w:rPr>
                  <w:t>Apollinaire’s 1913 publication</w:t>
                </w:r>
                <w:r w:rsidRPr="008E73BA">
                  <w:rPr>
                    <w:lang w:val="en-AU"/>
                  </w:rPr>
                  <w:t xml:space="preserve"> </w:t>
                </w:r>
                <w:r w:rsidRPr="008E73BA">
                  <w:rPr>
                    <w:i/>
                    <w:lang w:val="en-AU"/>
                  </w:rPr>
                  <w:t xml:space="preserve">Les Peintres cubistes: Méditations esthétiques, </w:t>
                </w:r>
                <w:r>
                  <w:rPr>
                    <w:lang w:val="en-AU"/>
                  </w:rPr>
                  <w:t>Kupka was omitted</w:t>
                </w:r>
                <w:r w:rsidRPr="008E73BA">
                  <w:rPr>
                    <w:lang w:val="en-AU"/>
                  </w:rPr>
                  <w:t xml:space="preserve"> </w:t>
                </w:r>
                <w:r>
                  <w:rPr>
                    <w:lang w:val="en-AU"/>
                  </w:rPr>
                  <w:t>(</w:t>
                </w:r>
                <w:r w:rsidRPr="008E73BA">
                  <w:rPr>
                    <w:lang w:val="en-AU"/>
                  </w:rPr>
                  <w:t xml:space="preserve">possibly due to </w:t>
                </w:r>
                <w:r>
                  <w:rPr>
                    <w:lang w:val="en-AU"/>
                  </w:rPr>
                  <w:t>Kupka’s</w:t>
                </w:r>
                <w:r w:rsidRPr="008E73BA">
                  <w:rPr>
                    <w:lang w:val="en-AU"/>
                  </w:rPr>
                  <w:t xml:space="preserve"> rejection of the term</w:t>
                </w:r>
                <w:r>
                  <w:rPr>
                    <w:lang w:val="en-AU"/>
                  </w:rPr>
                  <w:t>),</w:t>
                </w:r>
                <w:r w:rsidRPr="008E73BA">
                  <w:rPr>
                    <w:lang w:val="en-AU"/>
                  </w:rPr>
                  <w:t xml:space="preserve"> while Wassily Kandinsky was added. When these artists exhibited at the 1913 Salon des</w:t>
                </w:r>
                <w:r>
                  <w:rPr>
                    <w:lang w:val="en-AU"/>
                  </w:rPr>
                  <w:t xml:space="preserve"> Indépendant with American artist </w:t>
                </w:r>
                <w:r w:rsidRPr="008E73BA">
                  <w:rPr>
                    <w:lang w:val="en-AU"/>
                  </w:rPr>
                  <w:t>Patrick Henry Bruce, Apollinaire declared: "</w:t>
                </w:r>
                <w:r w:rsidRPr="008E73BA">
                  <w:rPr>
                    <w:lang w:val="en-US"/>
                  </w:rPr>
                  <w:t xml:space="preserve">If Cubism is dead, long live Cubism. The kingdom of Orpheus is at hand ... Orphism, pure painting, simultaneity!" </w:t>
                </w:r>
                <w:r w:rsidRPr="008E73BA">
                  <w:rPr>
                    <w:lang w:val="en-AU"/>
                  </w:rPr>
                  <w:t xml:space="preserve">During </w:t>
                </w:r>
                <w:r>
                  <w:rPr>
                    <w:lang w:val="en-AU"/>
                  </w:rPr>
                  <w:t>the debates over</w:t>
                </w:r>
                <w:r w:rsidRPr="008E73BA">
                  <w:rPr>
                    <w:lang w:val="en-AU"/>
                  </w:rPr>
                  <w:t xml:space="preserve"> Cubism</w:t>
                </w:r>
                <w:r>
                  <w:rPr>
                    <w:lang w:val="en-AU"/>
                  </w:rPr>
                  <w:t>, whereby Apollinaire</w:t>
                </w:r>
                <w:r w:rsidRPr="008E73BA">
                  <w:rPr>
                    <w:lang w:val="en-AU"/>
                  </w:rPr>
                  <w:t xml:space="preserve"> singled out </w:t>
                </w:r>
                <w:r>
                  <w:rPr>
                    <w:lang w:val="en-AU"/>
                  </w:rPr>
                  <w:t xml:space="preserve">a number of Cubist paintings </w:t>
                </w:r>
                <w:r w:rsidRPr="008E73BA">
                  <w:rPr>
                    <w:lang w:val="en-AU"/>
                  </w:rPr>
                  <w:t xml:space="preserve">as Orphist, the </w:t>
                </w:r>
                <w:r>
                  <w:rPr>
                    <w:lang w:val="en-AU"/>
                  </w:rPr>
                  <w:t>enthusiasm</w:t>
                </w:r>
                <w:r w:rsidRPr="008E73BA">
                  <w:rPr>
                    <w:lang w:val="en-AU"/>
                  </w:rPr>
                  <w:t xml:space="preserve"> with which Apollinaire embellished the burgeoning of Orphism </w:t>
                </w:r>
                <w:r>
                  <w:rPr>
                    <w:lang w:val="en-AU"/>
                  </w:rPr>
                  <w:t xml:space="preserve">can be interpreted as a </w:t>
                </w:r>
                <w:r w:rsidRPr="008E73BA">
                  <w:rPr>
                    <w:lang w:val="en-AU"/>
                  </w:rPr>
                  <w:t>political backlash against the ongoing legitimacy of History and Naturalist painting</w:t>
                </w:r>
                <w:r>
                  <w:rPr>
                    <w:lang w:val="en-AU"/>
                  </w:rPr>
                  <w:t>,</w:t>
                </w:r>
                <w:r w:rsidRPr="008E73BA">
                  <w:rPr>
                    <w:lang w:val="en-AU"/>
                  </w:rPr>
                  <w:t xml:space="preserve"> and </w:t>
                </w:r>
                <w:r>
                  <w:rPr>
                    <w:lang w:val="en-AU"/>
                  </w:rPr>
                  <w:t>the defamatory</w:t>
                </w:r>
                <w:r w:rsidRPr="008E73BA">
                  <w:rPr>
                    <w:lang w:val="en-AU"/>
                  </w:rPr>
                  <w:t xml:space="preserve"> strategies by the Salon des Artistes Français and the Salon National des Beaux-Arts to oust the Salon d'Automne and its Orphists from the Grand Palais. Nevertheless he was the first writer to perceive, as </w:t>
                </w:r>
                <w:r>
                  <w:rPr>
                    <w:lang w:val="en-AU"/>
                  </w:rPr>
                  <w:t>articulated by Virginia Spate, ‘</w:t>
                </w:r>
                <w:r w:rsidRPr="008E73BA">
                  <w:rPr>
                    <w:lang w:val="en-AU"/>
                  </w:rPr>
                  <w:t>the first stirrings of ... an art that would dispense with recognizable subject matter and would rely on form and colour</w:t>
                </w:r>
                <w:r>
                  <w:rPr>
                    <w:lang w:val="en-AU"/>
                  </w:rPr>
                  <w:t xml:space="preserve"> alone to communicate meaning.’</w:t>
                </w:r>
              </w:p>
            </w:tc>
          </w:sdtContent>
        </w:sdt>
      </w:tr>
      <w:tr w:rsidR="003F0D73" w14:paraId="675A22ED" w14:textId="77777777" w:rsidTr="003F0D73">
        <w:sdt>
          <w:sdtPr>
            <w:alias w:val="Article text"/>
            <w:tag w:val="articleText"/>
            <w:id w:val="634067588"/>
            <w:placeholder>
              <w:docPart w:val="E5BD0B7F93A6A440AA3F407F26C6AC39"/>
            </w:placeholder>
          </w:sdtPr>
          <w:sdtEndPr/>
          <w:sdtContent>
            <w:tc>
              <w:tcPr>
                <w:tcW w:w="9016" w:type="dxa"/>
                <w:tcMar>
                  <w:top w:w="113" w:type="dxa"/>
                  <w:bottom w:w="113" w:type="dxa"/>
                </w:tcMar>
              </w:tcPr>
              <w:p w14:paraId="1A65C2E2" w14:textId="6B45048D" w:rsidR="000C4F0C" w:rsidRDefault="000C4F0C" w:rsidP="000C4F0C">
                <w:pPr>
                  <w:rPr>
                    <w:lang w:val="en-AU"/>
                  </w:rPr>
                </w:pPr>
                <w:r>
                  <w:t xml:space="preserve">At the Section d’Or exhibition in October 1912, Guillaume Apollinaire defined Orphism as </w:t>
                </w:r>
                <w:r>
                  <w:rPr>
                    <w:lang w:val="en-US"/>
                  </w:rPr>
                  <w:t>‘</w:t>
                </w:r>
                <w:r w:rsidRPr="008E73BA">
                  <w:rPr>
                    <w:lang w:val="en-US"/>
                  </w:rPr>
                  <w:t>The art of painting new structures with elements that have not been borrowed from visual reality but that have been created entirely by the artist</w:t>
                </w:r>
                <w:r>
                  <w:rPr>
                    <w:lang w:val="en-US"/>
                  </w:rPr>
                  <w:t>.’</w:t>
                </w:r>
                <w:r w:rsidRPr="008E73BA">
                  <w:rPr>
                    <w:lang w:val="en-US"/>
                  </w:rPr>
                  <w:t xml:space="preserve"> </w:t>
                </w:r>
                <w:r w:rsidR="008B250E">
                  <w:rPr>
                    <w:lang w:val="en-AU"/>
                  </w:rPr>
                  <w:t>T</w:t>
                </w:r>
                <w:r w:rsidRPr="008E73BA">
                  <w:rPr>
                    <w:lang w:val="en-AU"/>
                  </w:rPr>
                  <w:t xml:space="preserve">he Orphic artists that Apollinaire identified </w:t>
                </w:r>
                <w:r w:rsidR="00FB0B46">
                  <w:rPr>
                    <w:lang w:val="en-AU"/>
                  </w:rPr>
                  <w:t>were</w:t>
                </w:r>
                <w:r w:rsidRPr="008E73BA">
                  <w:rPr>
                    <w:lang w:val="en-AU"/>
                  </w:rPr>
                  <w:t xml:space="preserve"> </w:t>
                </w:r>
                <w:r w:rsidRPr="008E73BA">
                  <w:rPr>
                    <w:bCs/>
                    <w:lang w:val="en-US"/>
                  </w:rPr>
                  <w:t>František</w:t>
                </w:r>
                <w:r w:rsidRPr="008E73BA">
                  <w:rPr>
                    <w:lang w:val="en-AU"/>
                  </w:rPr>
                  <w:t xml:space="preserve"> Kupka, Francis Picabia, Roger de la Fresnaye, Jean Metzinger, Albert Gleizes, Robert Delaunay, Fernand Léger</w:t>
                </w:r>
                <w:r w:rsidR="00FB0B46">
                  <w:rPr>
                    <w:lang w:val="en-AU"/>
                  </w:rPr>
                  <w:t>,</w:t>
                </w:r>
                <w:r w:rsidRPr="008E73BA">
                  <w:rPr>
                    <w:lang w:val="en-AU"/>
                  </w:rPr>
                  <w:t xml:space="preserve"> and Marcel Duchamp</w:t>
                </w:r>
                <w:ins w:id="1" w:author="Danielle Child" w:date="2014-06-27T10:54:00Z">
                  <w:r>
                    <w:rPr>
                      <w:lang w:val="en-AU"/>
                    </w:rPr>
                    <w:t>,</w:t>
                  </w:r>
                </w:ins>
                <w:r w:rsidRPr="008E73BA">
                  <w:rPr>
                    <w:lang w:val="en-AU"/>
                  </w:rPr>
                  <w:t xml:space="preserve"> although in </w:t>
                </w:r>
                <w:r w:rsidR="00845332">
                  <w:rPr>
                    <w:lang w:val="en-AU"/>
                  </w:rPr>
                  <w:t>Apollinaire’s 1913 publication</w:t>
                </w:r>
                <w:r w:rsidRPr="008E73BA">
                  <w:rPr>
                    <w:lang w:val="en-AU"/>
                  </w:rPr>
                  <w:t xml:space="preserve"> </w:t>
                </w:r>
                <w:r w:rsidRPr="008E73BA">
                  <w:rPr>
                    <w:i/>
                    <w:lang w:val="en-AU"/>
                  </w:rPr>
                  <w:t>Les Peintres cubistes</w:t>
                </w:r>
                <w:del w:id="2" w:author="Danielle Child" w:date="2014-06-27T10:54:00Z">
                  <w:r w:rsidRPr="008E73BA" w:rsidDel="007E57C9">
                    <w:rPr>
                      <w:i/>
                      <w:lang w:val="en-AU"/>
                    </w:rPr>
                    <w:delText xml:space="preserve"> </w:delText>
                  </w:r>
                </w:del>
                <w:r w:rsidRPr="008E73BA">
                  <w:rPr>
                    <w:i/>
                    <w:lang w:val="en-AU"/>
                  </w:rPr>
                  <w:t xml:space="preserve">: Méditations esthétiques, </w:t>
                </w:r>
                <w:r w:rsidR="00845332">
                  <w:rPr>
                    <w:lang w:val="en-AU"/>
                  </w:rPr>
                  <w:t>Kupka was omitted</w:t>
                </w:r>
                <w:r w:rsidRPr="008E73BA">
                  <w:rPr>
                    <w:lang w:val="en-AU"/>
                  </w:rPr>
                  <w:t xml:space="preserve"> </w:t>
                </w:r>
                <w:r w:rsidR="00845332">
                  <w:rPr>
                    <w:lang w:val="en-AU"/>
                  </w:rPr>
                  <w:t>(</w:t>
                </w:r>
                <w:r w:rsidRPr="008E73BA">
                  <w:rPr>
                    <w:lang w:val="en-AU"/>
                  </w:rPr>
                  <w:t xml:space="preserve">possibly due to </w:t>
                </w:r>
                <w:r w:rsidR="00845332">
                  <w:rPr>
                    <w:lang w:val="en-AU"/>
                  </w:rPr>
                  <w:t>Kupka’s</w:t>
                </w:r>
                <w:r w:rsidRPr="008E73BA">
                  <w:rPr>
                    <w:lang w:val="en-AU"/>
                  </w:rPr>
                  <w:t xml:space="preserve"> rejection of the term</w:t>
                </w:r>
                <w:r w:rsidR="00845332">
                  <w:rPr>
                    <w:lang w:val="en-AU"/>
                  </w:rPr>
                  <w:t>),</w:t>
                </w:r>
                <w:r w:rsidRPr="008E73BA">
                  <w:rPr>
                    <w:lang w:val="en-AU"/>
                  </w:rPr>
                  <w:t xml:space="preserve"> while Wassily Kandinsky was added. When these artists exhibited at the 1913 Salon des</w:t>
                </w:r>
                <w:r w:rsidR="00911293">
                  <w:rPr>
                    <w:lang w:val="en-AU"/>
                  </w:rPr>
                  <w:t xml:space="preserve"> Indépendant with American artist </w:t>
                </w:r>
                <w:r w:rsidRPr="008E73BA">
                  <w:rPr>
                    <w:lang w:val="en-AU"/>
                  </w:rPr>
                  <w:t>Patrick Henry Bruce, Apollinaire declared: "</w:t>
                </w:r>
                <w:r w:rsidRPr="008E73BA">
                  <w:rPr>
                    <w:lang w:val="en-US"/>
                  </w:rPr>
                  <w:t xml:space="preserve">If Cubism is dead, long live Cubism. The kingdom of Orpheus is at hand ... Orphism, pure painting, simultaneity!" </w:t>
                </w:r>
                <w:r w:rsidRPr="008E73BA">
                  <w:rPr>
                    <w:lang w:val="en-AU"/>
                  </w:rPr>
                  <w:t xml:space="preserve">During </w:t>
                </w:r>
                <w:r w:rsidR="00B75511">
                  <w:rPr>
                    <w:lang w:val="en-AU"/>
                  </w:rPr>
                  <w:t>the debates over</w:t>
                </w:r>
                <w:r w:rsidRPr="008E73BA">
                  <w:rPr>
                    <w:lang w:val="en-AU"/>
                  </w:rPr>
                  <w:t xml:space="preserve"> Cubism</w:t>
                </w:r>
                <w:r w:rsidR="00B75511">
                  <w:rPr>
                    <w:lang w:val="en-AU"/>
                  </w:rPr>
                  <w:t>, whereby Apollinaire</w:t>
                </w:r>
                <w:r w:rsidRPr="008E73BA">
                  <w:rPr>
                    <w:lang w:val="en-AU"/>
                  </w:rPr>
                  <w:t xml:space="preserve"> singled out </w:t>
                </w:r>
                <w:r w:rsidR="00B75511">
                  <w:rPr>
                    <w:lang w:val="en-AU"/>
                  </w:rPr>
                  <w:t xml:space="preserve">a number of Cubist paintings </w:t>
                </w:r>
                <w:r w:rsidRPr="008E73BA">
                  <w:rPr>
                    <w:lang w:val="en-AU"/>
                  </w:rPr>
                  <w:t xml:space="preserve">as Orphist, the </w:t>
                </w:r>
                <w:r w:rsidR="00B75511">
                  <w:rPr>
                    <w:lang w:val="en-AU"/>
                  </w:rPr>
                  <w:t>enthusiasm</w:t>
                </w:r>
                <w:r w:rsidRPr="008E73BA">
                  <w:rPr>
                    <w:lang w:val="en-AU"/>
                  </w:rPr>
                  <w:t xml:space="preserve"> with which Apollinaire embellished the burgeoning of Orphism </w:t>
                </w:r>
                <w:r w:rsidR="00B75511">
                  <w:rPr>
                    <w:lang w:val="en-AU"/>
                  </w:rPr>
                  <w:t xml:space="preserve">can be interpreted </w:t>
                </w:r>
                <w:r w:rsidR="00A777CF">
                  <w:rPr>
                    <w:lang w:val="en-AU"/>
                  </w:rPr>
                  <w:t xml:space="preserve">as a </w:t>
                </w:r>
                <w:r w:rsidRPr="008E73BA">
                  <w:rPr>
                    <w:lang w:val="en-AU"/>
                  </w:rPr>
                  <w:t>political backlash against the ongoing legitimacy of History and Naturalist painting</w:t>
                </w:r>
                <w:r w:rsidR="00932E55">
                  <w:rPr>
                    <w:lang w:val="en-AU"/>
                  </w:rPr>
                  <w:t>,</w:t>
                </w:r>
                <w:r w:rsidRPr="008E73BA">
                  <w:rPr>
                    <w:lang w:val="en-AU"/>
                  </w:rPr>
                  <w:t xml:space="preserve"> and </w:t>
                </w:r>
                <w:r>
                  <w:rPr>
                    <w:lang w:val="en-AU"/>
                  </w:rPr>
                  <w:t xml:space="preserve">the </w:t>
                </w:r>
                <w:r w:rsidR="00932E55">
                  <w:rPr>
                    <w:lang w:val="en-AU"/>
                  </w:rPr>
                  <w:t>defamatory</w:t>
                </w:r>
                <w:r w:rsidRPr="008E73BA">
                  <w:rPr>
                    <w:lang w:val="en-AU"/>
                  </w:rPr>
                  <w:t xml:space="preserve"> strategies by the Salon des Artistes Français and the Salon National des Beaux-Arts to oust the Salon d'Automne and its Orphists from the Grand Palais. Nevertheless he was the first writer to perceive, as </w:t>
                </w:r>
                <w:r w:rsidR="00932E55">
                  <w:rPr>
                    <w:lang w:val="en-AU"/>
                  </w:rPr>
                  <w:t>articulated by Virginia Spate, ‘</w:t>
                </w:r>
                <w:r w:rsidRPr="008E73BA">
                  <w:rPr>
                    <w:lang w:val="en-AU"/>
                  </w:rPr>
                  <w:t>the first stirrings of ... an art that would dispense with recognizable subject matter and would rely on form and colour</w:t>
                </w:r>
                <w:r w:rsidR="00932E55">
                  <w:rPr>
                    <w:lang w:val="en-AU"/>
                  </w:rPr>
                  <w:t xml:space="preserve"> alone to communicate meaning.’</w:t>
                </w:r>
              </w:p>
              <w:p w14:paraId="4CF22461" w14:textId="77777777" w:rsidR="000C4F0C" w:rsidRPr="008E73BA" w:rsidRDefault="000C4F0C" w:rsidP="000C4F0C">
                <w:pPr>
                  <w:rPr>
                    <w:lang w:val="en-AU"/>
                  </w:rPr>
                </w:pPr>
              </w:p>
              <w:p w14:paraId="00D80DD6" w14:textId="51CEBC60" w:rsidR="00793EFC" w:rsidRDefault="000C4F0C" w:rsidP="000C4F0C">
                <w:pPr>
                  <w:rPr>
                    <w:lang w:val="en-AU"/>
                  </w:rPr>
                </w:pPr>
                <w:r w:rsidRPr="008E73BA">
                  <w:rPr>
                    <w:lang w:val="en-AU"/>
                  </w:rPr>
                  <w:t>Even though none of Apollinaire's Orphists collaborated</w:t>
                </w:r>
                <w:ins w:id="3" w:author="Danielle Child" w:date="2014-06-27T10:55:00Z">
                  <w:r>
                    <w:rPr>
                      <w:lang w:val="en-AU"/>
                    </w:rPr>
                    <w:t>,</w:t>
                  </w:r>
                </w:ins>
                <w:r w:rsidRPr="008E73BA">
                  <w:rPr>
                    <w:lang w:val="en-AU"/>
                  </w:rPr>
                  <w:t xml:space="preserve"> let alone shared cultural politics and aesthetic identities, most were attune</w:t>
                </w:r>
                <w:r w:rsidR="00FF1E0D">
                  <w:rPr>
                    <w:lang w:val="en-AU"/>
                  </w:rPr>
                  <w:t>d</w:t>
                </w:r>
                <w:r w:rsidRPr="008E73BA">
                  <w:rPr>
                    <w:lang w:val="en-AU"/>
                  </w:rPr>
                  <w:t xml:space="preserve"> to interdisciplinary explorations of music, dance, </w:t>
                </w:r>
                <w:r w:rsidR="003E7A0C">
                  <w:rPr>
                    <w:lang w:val="en-AU"/>
                  </w:rPr>
                  <w:t xml:space="preserve">and </w:t>
                </w:r>
                <w:r w:rsidRPr="008E73BA">
                  <w:rPr>
                    <w:lang w:val="en-AU"/>
                  </w:rPr>
                  <w:t>Neo-Symbolist poesies</w:t>
                </w:r>
                <w:r w:rsidR="003E7A0C">
                  <w:rPr>
                    <w:lang w:val="en-AU"/>
                  </w:rPr>
                  <w:t>, along with a range of</w:t>
                </w:r>
                <w:r w:rsidRPr="008E73BA">
                  <w:rPr>
                    <w:lang w:val="en-AU"/>
                  </w:rPr>
                  <w:t xml:space="preserve"> </w:t>
                </w:r>
                <w:r w:rsidR="00FF1E0D">
                  <w:rPr>
                    <w:lang w:val="en-AU"/>
                  </w:rPr>
                  <w:t>concepts including</w:t>
                </w:r>
                <w:r w:rsidRPr="008E73BA">
                  <w:rPr>
                    <w:lang w:val="en-AU"/>
                  </w:rPr>
                  <w:t xml:space="preserve"> simultaneity, Non-Euclidean geometry</w:t>
                </w:r>
                <w:r w:rsidR="00FF1E0D">
                  <w:rPr>
                    <w:lang w:val="en-AU"/>
                  </w:rPr>
                  <w:t>,</w:t>
                </w:r>
                <w:r>
                  <w:rPr>
                    <w:lang w:val="en-AU"/>
                  </w:rPr>
                  <w:t xml:space="preserve"> and the F</w:t>
                </w:r>
                <w:r w:rsidRPr="008E73BA">
                  <w:rPr>
                    <w:lang w:val="en-AU"/>
                  </w:rPr>
                  <w:t xml:space="preserve">ourth </w:t>
                </w:r>
                <w:r>
                  <w:rPr>
                    <w:lang w:val="en-AU"/>
                  </w:rPr>
                  <w:t>D</w:t>
                </w:r>
                <w:r w:rsidRPr="008E73BA">
                  <w:rPr>
                    <w:lang w:val="en-AU"/>
                  </w:rPr>
                  <w:t>imensio</w:t>
                </w:r>
                <w:r w:rsidR="004C03B4">
                  <w:rPr>
                    <w:lang w:val="en-AU"/>
                  </w:rPr>
                  <w:t>n. Duchamp, Picabia and Kupka (</w:t>
                </w:r>
                <w:r w:rsidRPr="008E73BA">
                  <w:rPr>
                    <w:lang w:val="en-AU"/>
                  </w:rPr>
                  <w:t>who was also a medium</w:t>
                </w:r>
                <w:r w:rsidR="004C03B4">
                  <w:rPr>
                    <w:lang w:val="en-AU"/>
                  </w:rPr>
                  <w:t>)</w:t>
                </w:r>
                <w:r w:rsidRPr="008E73BA">
                  <w:rPr>
                    <w:lang w:val="en-AU"/>
                  </w:rPr>
                  <w:t xml:space="preserve"> investigated Spiritism, occult sciences, theosophy, psychic experiences, Hippolyte Baraduc's </w:t>
                </w:r>
                <w:r w:rsidRPr="008E73BA">
                  <w:rPr>
                    <w:i/>
                    <w:lang w:val="en-US"/>
                  </w:rPr>
                  <w:t>transcendental photography</w:t>
                </w:r>
                <w:r w:rsidR="004C03B4">
                  <w:rPr>
                    <w:i/>
                    <w:lang w:val="en-US"/>
                  </w:rPr>
                  <w:t>,</w:t>
                </w:r>
                <w:r w:rsidR="004C03B4">
                  <w:rPr>
                    <w:lang w:val="en-AU"/>
                  </w:rPr>
                  <w:t xml:space="preserve"> and animal magnetism (</w:t>
                </w:r>
                <w:r w:rsidRPr="008E73BA">
                  <w:rPr>
                    <w:lang w:val="en-AU"/>
                  </w:rPr>
                  <w:t xml:space="preserve">including the animalistic power of Orpheus invoked by Apollinaire in his quatrains, </w:t>
                </w:r>
                <w:r w:rsidRPr="008E73BA">
                  <w:rPr>
                    <w:i/>
                    <w:lang w:val="en-AU"/>
                  </w:rPr>
                  <w:t>Best</w:t>
                </w:r>
                <w:r>
                  <w:rPr>
                    <w:i/>
                    <w:lang w:val="en-AU"/>
                  </w:rPr>
                  <w:t>i</w:t>
                </w:r>
                <w:r w:rsidRPr="008E73BA">
                  <w:rPr>
                    <w:i/>
                    <w:lang w:val="en-AU"/>
                  </w:rPr>
                  <w:t>aire ou cortège d'Orphée</w:t>
                </w:r>
                <w:r w:rsidR="004C03B4">
                  <w:rPr>
                    <w:lang w:val="en-AU"/>
                  </w:rPr>
                  <w:t>)</w:t>
                </w:r>
                <w:r w:rsidRPr="008E73BA">
                  <w:rPr>
                    <w:i/>
                    <w:lang w:val="en-AU"/>
                  </w:rPr>
                  <w:t>.</w:t>
                </w:r>
                <w:r w:rsidRPr="008E73BA">
                  <w:rPr>
                    <w:lang w:val="en-AU"/>
                  </w:rPr>
                  <w:t xml:space="preserve"> Following Apollinaire'</w:t>
                </w:r>
                <w:r w:rsidR="0033617F">
                  <w:rPr>
                    <w:lang w:val="en-AU"/>
                  </w:rPr>
                  <w:t>s identification of Orphism as ‘</w:t>
                </w:r>
                <w:r w:rsidRPr="008E73BA">
                  <w:rPr>
                    <w:lang w:val="en-AU"/>
                  </w:rPr>
                  <w:t>not simply the prideful express</w:t>
                </w:r>
                <w:r w:rsidR="0033617F">
                  <w:rPr>
                    <w:lang w:val="en-AU"/>
                  </w:rPr>
                  <w:t>ion of the human species</w:t>
                </w:r>
                <w:r w:rsidRPr="008E73BA">
                  <w:rPr>
                    <w:lang w:val="en-AU"/>
                  </w:rPr>
                  <w:t>,</w:t>
                </w:r>
                <w:r w:rsidR="0033617F">
                  <w:rPr>
                    <w:lang w:val="en-AU"/>
                  </w:rPr>
                  <w:t>’</w:t>
                </w:r>
                <w:r w:rsidRPr="008E73BA">
                  <w:rPr>
                    <w:lang w:val="en-AU"/>
                  </w:rPr>
                  <w:t xml:space="preserve"> all </w:t>
                </w:r>
                <w:r w:rsidR="0033617F">
                  <w:rPr>
                    <w:lang w:val="en-AU"/>
                  </w:rPr>
                  <w:t xml:space="preserve">Orphists </w:t>
                </w:r>
                <w:r w:rsidRPr="008E73BA">
                  <w:rPr>
                    <w:lang w:val="en-AU"/>
                  </w:rPr>
                  <w:t>were engaged with displacement of the anthro</w:t>
                </w:r>
                <w:r w:rsidR="0033617F">
                  <w:rPr>
                    <w:lang w:val="en-AU"/>
                  </w:rPr>
                  <w:t>pocentricism on display at the ‘official’</w:t>
                </w:r>
                <w:r w:rsidRPr="008E73BA">
                  <w:rPr>
                    <w:lang w:val="en-AU"/>
                  </w:rPr>
                  <w:t xml:space="preserve"> Salons and </w:t>
                </w:r>
                <w:r>
                  <w:rPr>
                    <w:lang w:val="en-AU"/>
                  </w:rPr>
                  <w:t>exploit</w:t>
                </w:r>
                <w:r w:rsidRPr="008E73BA">
                  <w:rPr>
                    <w:lang w:val="en-AU"/>
                  </w:rPr>
                  <w:t xml:space="preserve">ed by </w:t>
                </w:r>
                <w:r w:rsidR="0082027A">
                  <w:rPr>
                    <w:lang w:val="en-AU"/>
                  </w:rPr>
                  <w:t>the French ‘civilizing mission.’</w:t>
                </w:r>
                <w:r w:rsidRPr="008E73BA">
                  <w:rPr>
                    <w:lang w:val="en-AU"/>
                  </w:rPr>
                  <w:t xml:space="preserve"> Instead of creating three-dimensional illusions of the human body, all were devoted to developing a new la</w:t>
                </w:r>
                <w:r w:rsidR="0017292C">
                  <w:rPr>
                    <w:lang w:val="en-AU"/>
                  </w:rPr>
                  <w:t>nguage that Apollinaire called ‘</w:t>
                </w:r>
                <w:r w:rsidRPr="008E73BA">
                  <w:rPr>
                    <w:lang w:val="en-AU"/>
                  </w:rPr>
                  <w:t>peinture pure</w:t>
                </w:r>
                <w:r w:rsidR="0017292C">
                  <w:rPr>
                    <w:lang w:val="en-AU"/>
                  </w:rPr>
                  <w:t xml:space="preserve">,’ which </w:t>
                </w:r>
                <w:r w:rsidRPr="008E73BA">
                  <w:rPr>
                    <w:lang w:val="en-AU"/>
                  </w:rPr>
                  <w:t>capture</w:t>
                </w:r>
                <w:r w:rsidR="0017292C">
                  <w:rPr>
                    <w:lang w:val="en-AU"/>
                  </w:rPr>
                  <w:t>d</w:t>
                </w:r>
                <w:r w:rsidRPr="008E73BA">
                  <w:rPr>
                    <w:lang w:val="en-AU"/>
                  </w:rPr>
                  <w:t xml:space="preserve"> the intensity of sensations experienced by the contemporary body enveloped by modern </w:t>
                </w:r>
                <w:r w:rsidR="00137ED1">
                  <w:rPr>
                    <w:lang w:val="en-AU"/>
                  </w:rPr>
                  <w:t>phenomena and technologies</w:t>
                </w:r>
                <w:r w:rsidR="00E625A1">
                  <w:rPr>
                    <w:lang w:val="en-AU"/>
                  </w:rPr>
                  <w:t xml:space="preserve"> including </w:t>
                </w:r>
                <w:r w:rsidRPr="008E73BA">
                  <w:rPr>
                    <w:lang w:val="en-AU"/>
                  </w:rPr>
                  <w:t>electricity, radioactivity, magnetism, machinery, feats of engineering, cars and aeroplanes, football and physical cultures</w:t>
                </w:r>
                <w:r w:rsidR="00137ED1">
                  <w:rPr>
                    <w:lang w:val="en-AU"/>
                  </w:rPr>
                  <w:t xml:space="preserve">, and mythological and scientific concepts including </w:t>
                </w:r>
                <w:r>
                  <w:rPr>
                    <w:lang w:val="en-AU"/>
                  </w:rPr>
                  <w:t xml:space="preserve">lunary energy and </w:t>
                </w:r>
                <w:r w:rsidRPr="008E73BA">
                  <w:rPr>
                    <w:lang w:val="en-AU"/>
                  </w:rPr>
                  <w:t>planetary rotation</w:t>
                </w:r>
                <w:r>
                  <w:rPr>
                    <w:lang w:val="en-AU"/>
                  </w:rPr>
                  <w:t>. Instead of passive specta</w:t>
                </w:r>
                <w:r w:rsidRPr="008E73BA">
                  <w:rPr>
                    <w:lang w:val="en-AU"/>
                  </w:rPr>
                  <w:t xml:space="preserve">torship, they endeavoured to provoke active sensations within the beholder in order to jolt their consciousness. Since modern life was filled with chaotic, fragmentary and violent sensations, </w:t>
                </w:r>
                <w:commentRangeStart w:id="4"/>
                <w:r w:rsidRPr="008E73BA">
                  <w:rPr>
                    <w:lang w:val="en-AU"/>
                  </w:rPr>
                  <w:t xml:space="preserve">Léger </w:t>
                </w:r>
                <w:commentRangeEnd w:id="4"/>
                <w:r w:rsidR="0049625D">
                  <w:rPr>
                    <w:rStyle w:val="CommentReference"/>
                  </w:rPr>
                  <w:commentReference w:id="4"/>
                </w:r>
                <w:r w:rsidR="0049625D">
                  <w:rPr>
                    <w:lang w:val="en-AU"/>
                  </w:rPr>
                  <w:t>called for the development</w:t>
                </w:r>
                <w:r w:rsidRPr="008E73BA">
                  <w:rPr>
                    <w:lang w:val="en-AU"/>
                  </w:rPr>
                  <w:t xml:space="preserve"> </w:t>
                </w:r>
                <w:r w:rsidR="0049625D">
                  <w:rPr>
                    <w:lang w:val="en-AU"/>
                  </w:rPr>
                  <w:t xml:space="preserve">of </w:t>
                </w:r>
                <w:r w:rsidRPr="008E73BA">
                  <w:rPr>
                    <w:lang w:val="en-AU"/>
                  </w:rPr>
                  <w:t>an art that was comparably jarring with discontinuous contrasts and dissonances that could be felt more</w:t>
                </w:r>
                <w:r w:rsidR="00F42D6D">
                  <w:rPr>
                    <w:lang w:val="en-AU"/>
                  </w:rPr>
                  <w:t xml:space="preserve"> </w:t>
                </w:r>
                <w:r w:rsidRPr="008E73BA">
                  <w:rPr>
                    <w:lang w:val="en-AU"/>
                  </w:rPr>
                  <w:t xml:space="preserve">so than seen, as epitomized by his non-representational </w:t>
                </w:r>
                <w:r w:rsidRPr="008E73BA">
                  <w:rPr>
                    <w:i/>
                    <w:lang w:val="en-AU"/>
                  </w:rPr>
                  <w:t xml:space="preserve">Contrastes de formes </w:t>
                </w:r>
                <w:r w:rsidRPr="008E73BA">
                  <w:rPr>
                    <w:lang w:val="en-AU"/>
                  </w:rPr>
                  <w:t xml:space="preserve">in which </w:t>
                </w:r>
                <w:r>
                  <w:rPr>
                    <w:lang w:val="en-AU"/>
                  </w:rPr>
                  <w:t xml:space="preserve">primary </w:t>
                </w:r>
                <w:r w:rsidRPr="008E73BA">
                  <w:rPr>
                    <w:lang w:val="en-AU"/>
                  </w:rPr>
                  <w:t xml:space="preserve">coloured cubes and wedges </w:t>
                </w:r>
                <w:r w:rsidR="009F6A7D">
                  <w:rPr>
                    <w:lang w:val="en-AU"/>
                  </w:rPr>
                  <w:t xml:space="preserve">contrast and </w:t>
                </w:r>
                <w:r w:rsidR="001C5BA7">
                  <w:rPr>
                    <w:lang w:val="en-AU"/>
                  </w:rPr>
                  <w:t>mesh</w:t>
                </w:r>
                <w:r w:rsidRPr="008E73BA">
                  <w:rPr>
                    <w:lang w:val="en-AU"/>
                  </w:rPr>
                  <w:t xml:space="preserve"> with machine-like cylinders</w:t>
                </w:r>
                <w:del w:id="5" w:author="Danielle Child" w:date="2014-06-27T10:57:00Z">
                  <w:r w:rsidRPr="008E73BA" w:rsidDel="007E57C9">
                    <w:rPr>
                      <w:lang w:val="en-AU"/>
                    </w:rPr>
                    <w:delText xml:space="preserve"> (Figure 2)</w:delText>
                  </w:r>
                </w:del>
                <w:ins w:id="6" w:author="Danielle Child" w:date="2014-07-03T14:55:00Z">
                  <w:r>
                    <w:rPr>
                      <w:lang w:val="en-AU"/>
                    </w:rPr>
                    <w:t>.</w:t>
                  </w:r>
                </w:ins>
              </w:p>
              <w:p w14:paraId="5FC72705" w14:textId="77777777" w:rsidR="00354800" w:rsidRDefault="00354800" w:rsidP="000C4F0C">
                <w:pPr>
                  <w:rPr>
                    <w:lang w:val="en-AU"/>
                  </w:rPr>
                </w:pPr>
              </w:p>
              <w:p w14:paraId="346FF1F3" w14:textId="77777777" w:rsidR="00354800" w:rsidRDefault="00354800" w:rsidP="000C4F0C">
                <w:pPr>
                  <w:rPr>
                    <w:lang w:val="en-AU"/>
                  </w:rPr>
                </w:pPr>
                <w:r>
                  <w:rPr>
                    <w:lang w:val="en-AU"/>
                  </w:rPr>
                  <w:t>Image: Disc.jpg</w:t>
                </w:r>
              </w:p>
              <w:p w14:paraId="6E5CA543" w14:textId="73B24259" w:rsidR="00354800" w:rsidRPr="00354800" w:rsidRDefault="00354800" w:rsidP="00354800">
                <w:pPr>
                  <w:pStyle w:val="Caption"/>
                  <w:keepNext/>
                  <w:jc w:val="both"/>
                </w:pPr>
                <w:r>
                  <w:t xml:space="preserve">Figure </w:t>
                </w:r>
                <w:fldSimple w:instr=" SEQ Figure \* ARABIC ">
                  <w:r>
                    <w:rPr>
                      <w:noProof/>
                    </w:rPr>
                    <w:t>1</w:t>
                  </w:r>
                </w:fldSimple>
                <w:r>
                  <w:t xml:space="preserve"> </w:t>
                </w:r>
                <w:ins w:id="7" w:author="Danielle Child" w:date="2014-07-03T14:51:00Z">
                  <w:r w:rsidRPr="008E73BA">
                    <w:rPr>
                      <w:rFonts w:ascii="Times New Roman" w:hAnsi="Times New Roman"/>
                      <w:szCs w:val="24"/>
                      <w:lang w:val="en-AU"/>
                    </w:rPr>
                    <w:t xml:space="preserve">Robert Delaunay, </w:t>
                  </w:r>
                  <w:r w:rsidRPr="008E73BA">
                    <w:rPr>
                      <w:rFonts w:ascii="Times New Roman" w:hAnsi="Times New Roman"/>
                      <w:i/>
                      <w:szCs w:val="24"/>
                      <w:lang w:val="en-AU"/>
                    </w:rPr>
                    <w:t>Disque</w:t>
                  </w:r>
                  <w:r w:rsidRPr="008E73BA">
                    <w:rPr>
                      <w:rFonts w:ascii="Times New Roman" w:hAnsi="Times New Roman"/>
                      <w:szCs w:val="24"/>
                      <w:lang w:val="en-AU"/>
                    </w:rPr>
                    <w:t xml:space="preserve"> </w:t>
                  </w:r>
                  <w:r w:rsidRPr="008E73BA">
                    <w:rPr>
                      <w:rFonts w:ascii="Times New Roman" w:hAnsi="Times New Roman"/>
                      <w:i/>
                      <w:szCs w:val="24"/>
                      <w:lang w:val="en-AU"/>
                    </w:rPr>
                    <w:t xml:space="preserve">Simultané (Le Premier Disque), </w:t>
                  </w:r>
                  <w:r w:rsidRPr="008E73BA">
                    <w:rPr>
                      <w:rFonts w:ascii="Times New Roman" w:hAnsi="Times New Roman"/>
                      <w:szCs w:val="24"/>
                      <w:lang w:val="en-AU"/>
                    </w:rPr>
                    <w:t>oil on canvas, diameter 134 cm., Public Domain.</w:t>
                  </w:r>
                </w:ins>
              </w:p>
              <w:p w14:paraId="45A1CD12" w14:textId="1B2617A1" w:rsidR="00354800" w:rsidRDefault="00272AD5" w:rsidP="000C4F0C">
                <w:pPr>
                  <w:rPr>
                    <w:lang w:val="en-AU"/>
                  </w:rPr>
                </w:pPr>
                <w:r>
                  <w:rPr>
                    <w:lang w:val="en-AU"/>
                  </w:rPr>
                  <w:t>[</w:t>
                </w:r>
                <w:r w:rsidR="00354800" w:rsidRPr="00354800">
                  <w:rPr>
                    <w:lang w:val="en-AU"/>
                  </w:rPr>
                  <w:t>http://fr.wikipedia.org/wiki/Disque_simultan%C3%A9#mediaviewer/File:Delaunay_Disque_simultan%C3%A9.jpg</w:t>
                </w:r>
                <w:r>
                  <w:rPr>
                    <w:lang w:val="en-AU"/>
                  </w:rPr>
                  <w:t>]</w:t>
                </w:r>
              </w:p>
              <w:p w14:paraId="006A73A3" w14:textId="7B9778F8" w:rsidR="000C4F0C" w:rsidDel="002D19F5" w:rsidRDefault="000C4F0C" w:rsidP="000C4F0C">
                <w:pPr>
                  <w:rPr>
                    <w:del w:id="8" w:author="Danielle Child" w:date="2014-07-03T14:45:00Z"/>
                    <w:lang w:val="en-AU"/>
                  </w:rPr>
                </w:pPr>
                <w:del w:id="9" w:author="Danielle Child" w:date="2014-07-03T14:55:00Z">
                  <w:r w:rsidRPr="008E73BA" w:rsidDel="000B354F">
                    <w:rPr>
                      <w:lang w:val="en-AU"/>
                    </w:rPr>
                    <w:delText>.</w:delText>
                  </w:r>
                </w:del>
              </w:p>
              <w:p w14:paraId="0EE2D1E4" w14:textId="77777777" w:rsidR="000C4F0C" w:rsidRPr="008E73BA" w:rsidRDefault="000C4F0C" w:rsidP="000C4F0C">
                <w:pPr>
                  <w:rPr>
                    <w:ins w:id="10" w:author="Danielle Child" w:date="2014-07-03T14:45:00Z"/>
                    <w:lang w:val="en-AU"/>
                  </w:rPr>
                </w:pPr>
              </w:p>
              <w:p w14:paraId="2E9AC89C" w14:textId="58096FDC" w:rsidR="000C4F0C" w:rsidRDefault="00AD18ED" w:rsidP="000C4F0C">
                <w:r>
                  <w:rPr>
                    <w:lang w:val="en-AU"/>
                  </w:rPr>
                  <w:t>In his article</w:t>
                </w:r>
                <w:r w:rsidR="000C4F0C" w:rsidRPr="008E73BA">
                  <w:rPr>
                    <w:lang w:val="en-AU"/>
                  </w:rPr>
                  <w:t xml:space="preserve"> </w:t>
                </w:r>
                <w:r w:rsidR="000C4F0C" w:rsidRPr="008E73BA">
                  <w:rPr>
                    <w:i/>
                    <w:lang w:val="en-AU"/>
                  </w:rPr>
                  <w:t xml:space="preserve">Du sujet dans la peinture moderne, </w:t>
                </w:r>
                <w:r>
                  <w:rPr>
                    <w:lang w:val="en-AU"/>
                  </w:rPr>
                  <w:t>Apollinaire maintained that ‘pure painting’</w:t>
                </w:r>
                <w:r w:rsidR="000C4F0C" w:rsidRPr="008E73BA">
                  <w:rPr>
                    <w:lang w:val="en-AU"/>
                  </w:rPr>
                  <w:t xml:space="preserve"> was</w:t>
                </w:r>
                <w:r>
                  <w:rPr>
                    <w:color w:val="262626"/>
                    <w:lang w:val="en-US"/>
                  </w:rPr>
                  <w:t xml:space="preserve"> ‘what music is to literature</w:t>
                </w:r>
                <w:r w:rsidR="000C4F0C" w:rsidRPr="008E73BA">
                  <w:rPr>
                    <w:color w:val="262626"/>
                    <w:lang w:val="en-US"/>
                  </w:rPr>
                  <w:t>,</w:t>
                </w:r>
                <w:r>
                  <w:rPr>
                    <w:color w:val="262626"/>
                    <w:lang w:val="en-US"/>
                  </w:rPr>
                  <w:t>’</w:t>
                </w:r>
                <w:r w:rsidR="000C4F0C" w:rsidRPr="008E73BA">
                  <w:rPr>
                    <w:color w:val="262626"/>
                    <w:lang w:val="en-US"/>
                  </w:rPr>
                  <w:t xml:space="preserve"> </w:t>
                </w:r>
                <w:r w:rsidR="000C4F0C" w:rsidRPr="008E73BA">
                  <w:rPr>
                    <w:lang w:val="en-AU"/>
                  </w:rPr>
                  <w:t xml:space="preserve">as illuminated by Kupka's two paintings, </w:t>
                </w:r>
                <w:r>
                  <w:rPr>
                    <w:i/>
                    <w:lang w:val="en-AU"/>
                  </w:rPr>
                  <w:t xml:space="preserve">Amorph </w:t>
                </w:r>
                <w:r>
                  <w:rPr>
                    <w:lang w:val="en-AU"/>
                  </w:rPr>
                  <w:t>and</w:t>
                </w:r>
                <w:r w:rsidR="000C4F0C" w:rsidRPr="008E73BA">
                  <w:rPr>
                    <w:i/>
                    <w:lang w:val="en-AU"/>
                  </w:rPr>
                  <w:t xml:space="preserve"> Fugue en deux couleurs</w:t>
                </w:r>
                <w:ins w:id="11" w:author="Danielle Child" w:date="2014-07-03T14:46:00Z">
                  <w:r w:rsidR="000C4F0C">
                    <w:rPr>
                      <w:i/>
                      <w:lang w:val="en-AU"/>
                    </w:rPr>
                    <w:t>.</w:t>
                  </w:r>
                </w:ins>
                <w:del w:id="12" w:author="Danielle Child" w:date="2014-07-03T14:46:00Z">
                  <w:r w:rsidR="000C4F0C" w:rsidRPr="008E73BA" w:rsidDel="0006520F">
                    <w:rPr>
                      <w:i/>
                      <w:lang w:val="en-AU"/>
                    </w:rPr>
                    <w:delText>.</w:delText>
                  </w:r>
                </w:del>
                <w:ins w:id="13" w:author="Danielle Child" w:date="2014-07-03T14:46:00Z">
                  <w:r w:rsidR="000C4F0C">
                    <w:rPr>
                      <w:lang w:val="en-AU"/>
                    </w:rPr>
                    <w:t xml:space="preserve"> </w:t>
                  </w:r>
                </w:ins>
                <w:del w:id="14" w:author="Danielle Child" w:date="2014-07-03T14:55:00Z">
                  <w:r w:rsidR="000C4F0C" w:rsidRPr="008E73BA" w:rsidDel="000B354F">
                    <w:rPr>
                      <w:i/>
                      <w:lang w:val="en-AU"/>
                    </w:rPr>
                    <w:delText xml:space="preserve"> </w:delText>
                  </w:r>
                </w:del>
                <w:del w:id="15" w:author="Danielle Child" w:date="2014-06-27T10:57:00Z">
                  <w:r w:rsidR="000C4F0C" w:rsidRPr="008E73BA" w:rsidDel="007E57C9">
                    <w:rPr>
                      <w:lang w:val="en-AU"/>
                    </w:rPr>
                    <w:delText xml:space="preserve">(Figure 3) </w:delText>
                  </w:r>
                </w:del>
                <w:r w:rsidR="00D8211F">
                  <w:rPr>
                    <w:lang w:val="en-AU"/>
                  </w:rPr>
                  <w:t>'</w:t>
                </w:r>
                <w:r w:rsidR="000C4F0C" w:rsidRPr="008E73BA">
                  <w:rPr>
                    <w:lang w:val="en-AU"/>
                  </w:rPr>
                  <w:t xml:space="preserve">I think I can find something between sight and hearing and that I can produce a fugue in two colours like Bach </w:t>
                </w:r>
                <w:r w:rsidR="00175537">
                  <w:rPr>
                    <w:lang w:val="en-AU"/>
                  </w:rPr>
                  <w:t>h</w:t>
                </w:r>
                <w:r w:rsidR="00AC0652">
                  <w:rPr>
                    <w:lang w:val="en-AU"/>
                  </w:rPr>
                  <w:t>as done in music</w:t>
                </w:r>
                <w:r w:rsidR="000C4F0C" w:rsidRPr="008E73BA">
                  <w:rPr>
                    <w:lang w:val="en-AU"/>
                  </w:rPr>
                  <w:t>,</w:t>
                </w:r>
                <w:r w:rsidR="00AC0652">
                  <w:rPr>
                    <w:lang w:val="en-AU"/>
                  </w:rPr>
                  <w:t>’</w:t>
                </w:r>
                <w:r w:rsidR="000C4F0C" w:rsidRPr="008E73BA">
                  <w:rPr>
                    <w:lang w:val="en-AU"/>
                  </w:rPr>
                  <w:t xml:space="preserve"> Kupka explained. </w:t>
                </w:r>
                <w:r w:rsidR="000C4F0C" w:rsidRPr="00D5000B">
                  <w:rPr>
                    <w:lang w:val="en-AU"/>
                  </w:rPr>
                  <w:t xml:space="preserve">The circular movement of sunlight and colour of Kupka's </w:t>
                </w:r>
                <w:r w:rsidR="000C4F0C" w:rsidRPr="00D5000B">
                  <w:rPr>
                    <w:i/>
                    <w:lang w:val="en-AU"/>
                  </w:rPr>
                  <w:t>Disques de Newton,</w:t>
                </w:r>
                <w:r w:rsidR="000C4F0C" w:rsidRPr="00D5000B">
                  <w:rPr>
                    <w:lang w:val="en-AU"/>
                  </w:rPr>
                  <w:t xml:space="preserve"> and the </w:t>
                </w:r>
                <w:r w:rsidR="00E133F2" w:rsidRPr="00D5000B">
                  <w:rPr>
                    <w:lang w:val="en-AU"/>
                  </w:rPr>
                  <w:t>ellipses</w:t>
                </w:r>
                <w:r w:rsidR="000C4F0C" w:rsidRPr="00D5000B">
                  <w:rPr>
                    <w:lang w:val="en-AU"/>
                  </w:rPr>
                  <w:t xml:space="preserve"> of lightness, darkness</w:t>
                </w:r>
                <w:r w:rsidR="00E133F2">
                  <w:rPr>
                    <w:lang w:val="en-AU"/>
                  </w:rPr>
                  <w:t>,</w:t>
                </w:r>
                <w:bookmarkStart w:id="16" w:name="_GoBack"/>
                <w:bookmarkEnd w:id="16"/>
                <w:r w:rsidR="000C4F0C" w:rsidRPr="00D5000B">
                  <w:rPr>
                    <w:lang w:val="en-AU"/>
                  </w:rPr>
                  <w:t xml:space="preserve"> and colour can all be related to the circular lines and seemingly rotational coloured forms in this </w:t>
                </w:r>
                <w:r w:rsidR="000C4F0C">
                  <w:rPr>
                    <w:lang w:val="en-AU"/>
                  </w:rPr>
                  <w:t>body-size</w:t>
                </w:r>
                <w:r w:rsidR="000C4F0C" w:rsidRPr="00D5000B">
                  <w:rPr>
                    <w:lang w:val="en-AU"/>
                  </w:rPr>
                  <w:t xml:space="preserve"> painting.</w:t>
                </w:r>
                <w:r w:rsidR="000C4F0C" w:rsidRPr="008E73BA">
                  <w:rPr>
                    <w:lang w:val="en-AU"/>
                  </w:rPr>
                  <w:t xml:space="preserve"> A reader of Madame Blavatsky's </w:t>
                </w:r>
                <w:r w:rsidR="000C4F0C" w:rsidRPr="008E73BA">
                  <w:rPr>
                    <w:i/>
                    <w:lang w:val="en-AU"/>
                  </w:rPr>
                  <w:t xml:space="preserve">Doctrine secrète </w:t>
                </w:r>
                <w:r w:rsidR="000C4F0C" w:rsidRPr="008E73BA">
                  <w:rPr>
                    <w:lang w:val="en-AU"/>
                  </w:rPr>
                  <w:t xml:space="preserve">and Rudolf Steiner's anthroposophy, Kupka's </w:t>
                </w:r>
                <w:r w:rsidR="000C4F0C" w:rsidRPr="008E73BA">
                  <w:rPr>
                    <w:i/>
                    <w:lang w:val="en-AU"/>
                  </w:rPr>
                  <w:t>Amorpha</w:t>
                </w:r>
                <w:r w:rsidR="000C4F0C" w:rsidRPr="008E73BA">
                  <w:rPr>
                    <w:lang w:val="en-AU"/>
                  </w:rPr>
                  <w:t xml:space="preserve"> pursued the theosophical distinction between </w:t>
                </w:r>
                <w:r w:rsidR="000C4F0C" w:rsidRPr="008E73BA">
                  <w:rPr>
                    <w:i/>
                    <w:lang w:val="en-AU"/>
                  </w:rPr>
                  <w:t xml:space="preserve">rupa </w:t>
                </w:r>
                <w:r w:rsidR="000C4F0C" w:rsidRPr="008E73BA">
                  <w:rPr>
                    <w:lang w:val="en-AU"/>
                  </w:rPr>
                  <w:t xml:space="preserve">having form, and </w:t>
                </w:r>
                <w:r w:rsidR="000C4F0C" w:rsidRPr="008E73BA">
                  <w:rPr>
                    <w:i/>
                    <w:lang w:val="en-AU"/>
                  </w:rPr>
                  <w:t xml:space="preserve">arupa </w:t>
                </w:r>
                <w:r w:rsidR="000C4F0C" w:rsidRPr="008E73BA">
                  <w:rPr>
                    <w:lang w:val="en-AU"/>
                  </w:rPr>
                  <w:t xml:space="preserve">having formlessness engendered by music, a distinction simultaneously explored by Kandinsky. Following Rudolf Steiner's eurythmy, also called </w:t>
                </w:r>
                <w:r w:rsidR="000C4F0C" w:rsidRPr="008E73BA">
                  <w:rPr>
                    <w:lang w:val="en-US"/>
                  </w:rPr>
                  <w:t>called "visible music"</w:t>
                </w:r>
                <w:r w:rsidR="000C4F0C" w:rsidRPr="008E73BA">
                  <w:rPr>
                    <w:lang w:val="en-AU"/>
                  </w:rPr>
                  <w:t xml:space="preserve">, </w:t>
                </w:r>
                <w:r w:rsidR="000C4F0C" w:rsidRPr="008E73BA">
                  <w:rPr>
                    <w:lang w:val="en-US"/>
                  </w:rPr>
                  <w:t>its radiating circles in black and white</w:t>
                </w:r>
                <w:r w:rsidR="000C4F0C">
                  <w:rPr>
                    <w:lang w:val="en-US"/>
                  </w:rPr>
                  <w:t xml:space="preserve"> in </w:t>
                </w:r>
                <w:r w:rsidR="000C4F0C" w:rsidRPr="008E73BA">
                  <w:rPr>
                    <w:lang w:val="en-AU"/>
                  </w:rPr>
                  <w:t xml:space="preserve">Kupka's </w:t>
                </w:r>
                <w:r w:rsidR="000C4F0C" w:rsidRPr="008E73BA">
                  <w:rPr>
                    <w:i/>
                    <w:lang w:val="en-AU"/>
                  </w:rPr>
                  <w:t>Amorpha</w:t>
                </w:r>
                <w:r w:rsidR="000C4F0C" w:rsidRPr="008E73BA">
                  <w:rPr>
                    <w:lang w:val="en-US"/>
                  </w:rPr>
                  <w:t xml:space="preserve"> − the first basic colours in Steiner's Anthroposophical system − may correspond to rotation of the planets and the music of the spheres. With the swirls of body blood and intellectual cerulean blue intertwining like the eurythmic rhythms of the body choreographed by </w:t>
                </w:r>
                <w:r w:rsidR="000C4F0C">
                  <w:rPr>
                    <w:lang w:val="en-US"/>
                  </w:rPr>
                  <w:t>É</w:t>
                </w:r>
                <w:r w:rsidR="000C4F0C" w:rsidRPr="008E73BA">
                  <w:rPr>
                    <w:lang w:val="en-US"/>
                  </w:rPr>
                  <w:t xml:space="preserve">mile Jaques-Dalcroze, Kupka conveys an expanding consciousness interconnected with the cyclical movements of the cosmos. As he </w:t>
                </w:r>
                <w:r w:rsidR="000C4F0C">
                  <w:rPr>
                    <w:lang w:val="en-US"/>
                  </w:rPr>
                  <w:t>pointed out,</w:t>
                </w:r>
                <w:r w:rsidR="000C4F0C" w:rsidRPr="008E73BA">
                  <w:rPr>
                    <w:lang w:val="en-US"/>
                  </w:rPr>
                  <w:t xml:space="preserve"> "there is a correspondence between the general activity of the whole universe and the psyche and the mental activity of man." </w:t>
                </w:r>
                <w:r w:rsidR="000C4F0C">
                  <w:rPr>
                    <w:lang w:val="en-US"/>
                  </w:rPr>
                  <w:t>Consistent with</w:t>
                </w:r>
                <w:r w:rsidR="000C4F0C" w:rsidRPr="008E73BA">
                  <w:rPr>
                    <w:lang w:val="en-US"/>
                  </w:rPr>
                  <w:t xml:space="preserve"> </w:t>
                </w:r>
                <w:r w:rsidR="000C4F0C" w:rsidRPr="008E73BA">
                  <w:t xml:space="preserve">Heinrich Hertz's </w:t>
                </w:r>
                <w:r w:rsidR="000C4F0C" w:rsidRPr="008E73BA">
                  <w:rPr>
                    <w:lang w:val="en-US"/>
                  </w:rPr>
                  <w:t xml:space="preserve">conception of space as </w:t>
                </w:r>
                <w:r w:rsidR="000C4F0C" w:rsidRPr="008E73BA">
                  <w:t>vibrating electromagnetic waves that could, according to Gustave Le Bon, be emitted by objects,</w:t>
                </w:r>
                <w:r w:rsidR="000C4F0C" w:rsidRPr="008E73BA">
                  <w:rPr>
                    <w:lang w:val="en-US"/>
                  </w:rPr>
                  <w:t xml:space="preserve"> Kupka imagined that the hypnotic</w:t>
                </w:r>
                <w:r w:rsidR="000C4F0C" w:rsidRPr="008E73BA">
                  <w:t xml:space="preserve"> telepathic waves transmitted to </w:t>
                </w:r>
                <w:r w:rsidR="000C4F0C" w:rsidRPr="008E73BA">
                  <w:rPr>
                    <w:lang w:val="en-US"/>
                  </w:rPr>
                  <w:t xml:space="preserve">the spectatorial body </w:t>
                </w:r>
                <w:r w:rsidR="000C4F0C" w:rsidRPr="008E73BA">
                  <w:t>could ignite a revolutionary consciousness, if not "superconsciousness", of an anarchist ecological and cosmological utopia.</w:t>
                </w:r>
              </w:p>
              <w:p w14:paraId="2F1626D7" w14:textId="77777777" w:rsidR="00F817CA" w:rsidRDefault="00F817CA" w:rsidP="000C4F0C"/>
              <w:p w14:paraId="49ADE35A" w14:textId="77777777" w:rsidR="00F817CA" w:rsidRDefault="00F817CA" w:rsidP="000C4F0C">
                <w:r>
                  <w:t>Image: Soleil.jpg</w:t>
                </w:r>
              </w:p>
              <w:p w14:paraId="3AB321DE" w14:textId="41183955" w:rsidR="00F817CA" w:rsidRDefault="00F817CA" w:rsidP="00F817CA">
                <w:pPr>
                  <w:pStyle w:val="Caption"/>
                  <w:keepNext/>
                  <w:jc w:val="both"/>
                  <w:rPr>
                    <w:rFonts w:ascii="Times New Roman" w:hAnsi="Times New Roman"/>
                    <w:szCs w:val="24"/>
                    <w:lang w:val="en-AU"/>
                  </w:rPr>
                </w:pPr>
                <w:r>
                  <w:t xml:space="preserve">Figure </w:t>
                </w:r>
                <w:r w:rsidR="00E133F2">
                  <w:fldChar w:fldCharType="begin"/>
                </w:r>
                <w:r w:rsidR="00E133F2">
                  <w:instrText xml:space="preserve"> SEQ Figure \* ARABIC </w:instrText>
                </w:r>
                <w:r w:rsidR="00E133F2">
                  <w:fldChar w:fldCharType="separate"/>
                </w:r>
                <w:r w:rsidR="00354800">
                  <w:rPr>
                    <w:noProof/>
                  </w:rPr>
                  <w:t>2</w:t>
                </w:r>
                <w:r w:rsidR="00E133F2">
                  <w:rPr>
                    <w:noProof/>
                  </w:rPr>
                  <w:fldChar w:fldCharType="end"/>
                </w:r>
                <w:r>
                  <w:t xml:space="preserve"> </w:t>
                </w:r>
                <w:ins w:id="17" w:author="Danielle Child" w:date="2014-07-03T14:51:00Z">
                  <w:r w:rsidRPr="008E73BA">
                    <w:rPr>
                      <w:rFonts w:ascii="Times New Roman" w:hAnsi="Times New Roman"/>
                      <w:szCs w:val="24"/>
                      <w:lang w:val="en-AU"/>
                    </w:rPr>
                    <w:t xml:space="preserve">Robert Delaunay, </w:t>
                  </w:r>
                  <w:r w:rsidRPr="008E73BA">
                    <w:rPr>
                      <w:rFonts w:ascii="Times New Roman" w:hAnsi="Times New Roman"/>
                      <w:i/>
                      <w:szCs w:val="24"/>
                      <w:lang w:val="en-AU"/>
                    </w:rPr>
                    <w:t xml:space="preserve">Soleil, Lune, Simultané 2, </w:t>
                  </w:r>
                  <w:r w:rsidRPr="008E73BA">
                    <w:rPr>
                      <w:rFonts w:ascii="Times New Roman" w:hAnsi="Times New Roman"/>
                      <w:szCs w:val="24"/>
                      <w:lang w:val="en-AU"/>
                    </w:rPr>
                    <w:t>1913, oil on canvas, diameter 133 cm., The Museum of Modern Art, New York</w:t>
                  </w:r>
                  <w:r>
                    <w:rPr>
                      <w:rFonts w:ascii="Times New Roman" w:hAnsi="Times New Roman"/>
                      <w:szCs w:val="24"/>
                      <w:lang w:val="en-AU"/>
                    </w:rPr>
                    <w:t>.</w:t>
                  </w:r>
                </w:ins>
              </w:p>
              <w:p w14:paraId="4FC542D8" w14:textId="26CC9568" w:rsidR="00F817CA" w:rsidRPr="00F817CA" w:rsidRDefault="00E64EF3" w:rsidP="00E64EF3">
                <w:pPr>
                  <w:rPr>
                    <w:ins w:id="18" w:author="Danielle Child" w:date="2014-07-03T14:51:00Z"/>
                  </w:rPr>
                </w:pPr>
                <w:r>
                  <w:t>[</w:t>
                </w:r>
                <w:r w:rsidRPr="00E64EF3">
                  <w:t>http://www.abstract-art.com/abstraction/l2_grnfthrs_fldr/g0000_gr_inf_images/g023_delaunay_simultaneous.jpg</w:t>
                </w:r>
                <w:r>
                  <w:t>]</w:t>
                </w:r>
              </w:p>
              <w:p w14:paraId="1F585BB5" w14:textId="77777777" w:rsidR="006261CE" w:rsidRDefault="006261CE" w:rsidP="000C4F0C"/>
              <w:p w14:paraId="030ED12B" w14:textId="77777777" w:rsidR="000C4F0C" w:rsidRPr="008E73BA" w:rsidRDefault="000C4F0C" w:rsidP="000C4F0C">
                <w:pPr>
                  <w:rPr>
                    <w:lang w:val="en-US"/>
                  </w:rPr>
                </w:pPr>
                <w:r>
                  <w:t xml:space="preserve">The cosmos also seems to be evoked by </w:t>
                </w:r>
                <w:r w:rsidRPr="008E73BA">
                  <w:t xml:space="preserve">Delaunay's </w:t>
                </w:r>
                <w:r w:rsidRPr="008E73BA">
                  <w:rPr>
                    <w:i/>
                  </w:rPr>
                  <w:t>Soleil, Lune, Simultané 2</w:t>
                </w:r>
                <w:del w:id="19" w:author="Danielle Child" w:date="2014-06-27T10:58:00Z">
                  <w:r w:rsidRPr="008E73BA" w:rsidDel="007E57C9">
                    <w:rPr>
                      <w:lang w:val="en-US"/>
                    </w:rPr>
                    <w:delText xml:space="preserve"> (Figure 4)</w:delText>
                  </w:r>
                </w:del>
                <w:r w:rsidRPr="008E73BA">
                  <w:rPr>
                    <w:lang w:val="en-US"/>
                  </w:rPr>
                  <w:t xml:space="preserve">, his </w:t>
                </w:r>
                <w:r w:rsidRPr="008E73BA">
                  <w:rPr>
                    <w:i/>
                    <w:lang w:val="en-US"/>
                  </w:rPr>
                  <w:t xml:space="preserve">Disques </w:t>
                </w:r>
                <w:r w:rsidRPr="008E73BA">
                  <w:rPr>
                    <w:lang w:val="en-US"/>
                  </w:rPr>
                  <w:t xml:space="preserve">and his other </w:t>
                </w:r>
                <w:r w:rsidRPr="008E73BA">
                  <w:rPr>
                    <w:i/>
                    <w:lang w:val="en-US"/>
                  </w:rPr>
                  <w:t>Formes circulaires</w:t>
                </w:r>
                <w:r>
                  <w:rPr>
                    <w:lang w:val="en-US"/>
                  </w:rPr>
                  <w:t xml:space="preserve">. Yet drawing upon Henri Bergson's </w:t>
                </w:r>
                <w:r w:rsidRPr="008E73BA">
                  <w:rPr>
                    <w:lang w:val="en-US"/>
                  </w:rPr>
                  <w:t>theories of time as a perpetual flux of sensations intertwined with memory, feelings and association</w:t>
                </w:r>
                <w:r>
                  <w:rPr>
                    <w:lang w:val="en-US"/>
                  </w:rPr>
                  <w:t>, as well as</w:t>
                </w:r>
                <w:r w:rsidRPr="008E73BA">
                  <w:rPr>
                    <w:lang w:val="en-US"/>
                  </w:rPr>
                  <w:t xml:space="preserve"> Michel Eugène Chevreul</w:t>
                </w:r>
                <w:r>
                  <w:rPr>
                    <w:lang w:val="en-US"/>
                  </w:rPr>
                  <w:t xml:space="preserve">'s concept of simultaneous contrasts generated by </w:t>
                </w:r>
                <w:r w:rsidRPr="008E73BA">
                  <w:rPr>
                    <w:lang w:val="en-US"/>
                  </w:rPr>
                  <w:t>complementary colour</w:t>
                </w:r>
                <w:r>
                  <w:rPr>
                    <w:lang w:val="en-US"/>
                  </w:rPr>
                  <w:t>s, Delaunay was more concerned with</w:t>
                </w:r>
                <w:r w:rsidRPr="008E73BA">
                  <w:rPr>
                    <w:lang w:val="en-US"/>
                  </w:rPr>
                  <w:t xml:space="preserve"> </w:t>
                </w:r>
                <w:r>
                  <w:rPr>
                    <w:lang w:val="en-US"/>
                  </w:rPr>
                  <w:t>exploring</w:t>
                </w:r>
                <w:r w:rsidRPr="008E73BA">
                  <w:rPr>
                    <w:lang w:val="en-US"/>
                  </w:rPr>
                  <w:t xml:space="preserve"> the simultaneous energies generated by modern sources </w:t>
                </w:r>
                <w:r>
                  <w:rPr>
                    <w:lang w:val="en-US"/>
                  </w:rPr>
                  <w:t xml:space="preserve">of energy </w:t>
                </w:r>
                <w:r w:rsidRPr="008E73BA">
                  <w:rPr>
                    <w:lang w:val="en-US"/>
                  </w:rPr>
                  <w:t xml:space="preserve">upon earth. Like Kupka, </w:t>
                </w:r>
                <w:r>
                  <w:rPr>
                    <w:lang w:val="en-US"/>
                  </w:rPr>
                  <w:t>Delaunay</w:t>
                </w:r>
                <w:r w:rsidRPr="008E73BA">
                  <w:rPr>
                    <w:lang w:val="en-US"/>
                  </w:rPr>
                  <w:t xml:space="preserve"> interwove transparent and opaque planes of complementary colour so that light seemed to glow from within the painting. </w:t>
                </w:r>
                <w:r>
                  <w:rPr>
                    <w:lang w:val="en-US"/>
                  </w:rPr>
                  <w:t>Nevertheless</w:t>
                </w:r>
                <w:ins w:id="20" w:author="Danielle Child" w:date="2014-06-27T10:59:00Z">
                  <w:r>
                    <w:rPr>
                      <w:lang w:val="en-US"/>
                    </w:rPr>
                    <w:t>,</w:t>
                  </w:r>
                </w:ins>
                <w:r w:rsidRPr="008E73BA">
                  <w:rPr>
                    <w:lang w:val="en-US"/>
                  </w:rPr>
                  <w:t xml:space="preserve"> his play of primaries with complementaries − yellows tinged with oranges and reds amidst specks of blue, green and violet − ensured that no colour could ever be perceived in isolation. As Apollinaire observed, "Each colour calls forth and is illuminated by all the other colours of the prism. This is simultaneity." The affect of optical vibration and simultaneous fluctuation was considered analogous to the </w:t>
                </w:r>
                <w:r w:rsidRPr="008E73BA">
                  <w:t>electromagnetic pulsations</w:t>
                </w:r>
                <w:r w:rsidRPr="008E73BA">
                  <w:rPr>
                    <w:lang w:val="en-US"/>
                  </w:rPr>
                  <w:t xml:space="preserve"> experienced in the modern French metropolis dominated by the Eiffel Tower with its wireless transmitters − an icon featuring in so many of Delaunay's paintings, particularly </w:t>
                </w:r>
                <w:r w:rsidRPr="008E73BA">
                  <w:rPr>
                    <w:i/>
                    <w:lang w:val="en-US"/>
                  </w:rPr>
                  <w:t xml:space="preserve">Les Fenêtres. Simultanéité. Ville. </w:t>
                </w:r>
                <w:r w:rsidRPr="008E73BA">
                  <w:rPr>
                    <w:lang w:val="en-US"/>
                  </w:rPr>
                  <w:t xml:space="preserve">Galvanized by the precedents set by Kupka, Léger and Kandinsky's </w:t>
                </w:r>
                <w:r w:rsidRPr="008E73BA">
                  <w:rPr>
                    <w:i/>
                    <w:lang w:val="en-US"/>
                  </w:rPr>
                  <w:t xml:space="preserve">Improvisations, </w:t>
                </w:r>
                <w:r>
                  <w:rPr>
                    <w:lang w:val="en-US"/>
                  </w:rPr>
                  <w:t xml:space="preserve">as well as the burgeoning French culture of heliotherapy to regenerate organisms, </w:t>
                </w:r>
                <w:r w:rsidRPr="008E73BA">
                  <w:rPr>
                    <w:lang w:val="en-US"/>
                  </w:rPr>
                  <w:t xml:space="preserve">Delaunay detached colour from objects in </w:t>
                </w:r>
                <w:r w:rsidRPr="008E73BA">
                  <w:rPr>
                    <w:i/>
                    <w:lang w:val="en-US"/>
                  </w:rPr>
                  <w:t xml:space="preserve">Formes Circulaires, </w:t>
                </w:r>
                <w:r w:rsidRPr="008E73BA">
                  <w:rPr>
                    <w:lang w:val="en-US"/>
                  </w:rPr>
                  <w:t xml:space="preserve">abandoning gravitation for circular movements of light or "halos" as he called them epitomized by the sun and the moon. Increasingly convinced that the rhythms animating the earth were circular, his five foot </w:t>
                </w:r>
                <w:r w:rsidRPr="008E73BA">
                  <w:rPr>
                    <w:i/>
                    <w:lang w:val="en-US"/>
                  </w:rPr>
                  <w:t xml:space="preserve">Disque Simultané </w:t>
                </w:r>
                <w:r w:rsidRPr="008E73BA">
                  <w:rPr>
                    <w:lang w:val="en-US"/>
                  </w:rPr>
                  <w:t xml:space="preserve">− also called </w:t>
                </w:r>
                <w:r w:rsidRPr="008E73BA">
                  <w:rPr>
                    <w:i/>
                    <w:lang w:val="en-US"/>
                  </w:rPr>
                  <w:t xml:space="preserve">Le Premier Disque </w:t>
                </w:r>
                <w:r w:rsidRPr="008E73BA">
                  <w:rPr>
                    <w:lang w:val="en-US"/>
                  </w:rPr>
                  <w:t xml:space="preserve">− </w:t>
                </w:r>
                <w:del w:id="21" w:author="Danielle Child" w:date="2014-06-27T10:59:00Z">
                  <w:r w:rsidRPr="008E73BA" w:rsidDel="007E57C9">
                    <w:rPr>
                      <w:lang w:val="en-US"/>
                    </w:rPr>
                    <w:delText xml:space="preserve">(Figure 5) </w:delText>
                  </w:r>
                </w:del>
                <w:r w:rsidRPr="008E73BA">
                  <w:rPr>
                    <w:lang w:val="en-US"/>
                  </w:rPr>
                  <w:t xml:space="preserve">of concentric circles without any reference to natural phenomenon compelled the beholder to concentrate on the radiation of colour and to realise how, in the words of Delaunay, "all is roundness, sun, earth, horizons, fullness of intense life". </w:t>
                </w:r>
              </w:p>
              <w:p w14:paraId="6A7B1B33" w14:textId="77777777" w:rsidR="000C4F0C" w:rsidRPr="008E73BA" w:rsidRDefault="000C4F0C" w:rsidP="000C4F0C">
                <w:pPr>
                  <w:rPr>
                    <w:lang w:val="en-US"/>
                  </w:rPr>
                </w:pPr>
                <w:r w:rsidRPr="008E73BA">
                  <w:rPr>
                    <w:lang w:val="en-US"/>
                  </w:rPr>
                  <w:t xml:space="preserve">Although the circularity in Picabia's </w:t>
                </w:r>
                <w:r w:rsidRPr="008E73BA">
                  <w:rPr>
                    <w:i/>
                    <w:lang w:val="en-US"/>
                  </w:rPr>
                  <w:t xml:space="preserve">Udnie </w:t>
                </w:r>
                <w:r w:rsidRPr="008E73BA">
                  <w:rPr>
                    <w:lang w:val="en-US"/>
                  </w:rPr>
                  <w:t xml:space="preserve">and </w:t>
                </w:r>
                <w:r w:rsidRPr="008E73BA">
                  <w:rPr>
                    <w:i/>
                    <w:lang w:val="en-US"/>
                  </w:rPr>
                  <w:t>Edtaonisl</w:t>
                </w:r>
                <w:r w:rsidRPr="008E73BA">
                  <w:rPr>
                    <w:lang w:val="en-US"/>
                  </w:rPr>
                  <w:t xml:space="preserve"> (Figures 6 and 7) that he designated as "pure paintings" may seem comparable to Delaunay's </w:t>
                </w:r>
                <w:r w:rsidRPr="008E73BA">
                  <w:rPr>
                    <w:i/>
                    <w:lang w:val="en-US"/>
                  </w:rPr>
                  <w:t xml:space="preserve">Formes Circulaires, </w:t>
                </w:r>
                <w:r w:rsidRPr="008E73BA">
                  <w:rPr>
                    <w:lang w:val="en-US"/>
                  </w:rPr>
                  <w:t xml:space="preserve">they arose from his memories of sensations experienced in New York, as well as of the exotic </w:t>
                </w:r>
                <w:r>
                  <w:rPr>
                    <w:lang w:val="en-US"/>
                  </w:rPr>
                  <w:t xml:space="preserve">French </w:t>
                </w:r>
                <w:r w:rsidRPr="008E73BA">
                  <w:rPr>
                    <w:lang w:val="en-US"/>
                  </w:rPr>
                  <w:t>dancer</w:t>
                </w:r>
                <w:r>
                  <w:rPr>
                    <w:lang w:val="en-US"/>
                  </w:rPr>
                  <w:t>, Stacia Napierkowski,</w:t>
                </w:r>
                <w:r w:rsidRPr="008E73BA">
                  <w:rPr>
                    <w:lang w:val="en-US"/>
                  </w:rPr>
                  <w:t xml:space="preserve"> and t</w:t>
                </w:r>
                <w:r>
                  <w:rPr>
                    <w:lang w:val="en-US"/>
                  </w:rPr>
                  <w:t>he perving prelate he encountered on the ocean-</w:t>
                </w:r>
                <w:r w:rsidRPr="008E73BA">
                  <w:rPr>
                    <w:lang w:val="en-US"/>
                  </w:rPr>
                  <w:t xml:space="preserve">liner </w:t>
                </w:r>
                <w:r>
                  <w:rPr>
                    <w:lang w:val="en-US"/>
                  </w:rPr>
                  <w:t>going</w:t>
                </w:r>
                <w:r w:rsidRPr="008E73BA">
                  <w:rPr>
                    <w:lang w:val="en-US"/>
                  </w:rPr>
                  <w:t xml:space="preserve"> there. </w:t>
                </w:r>
                <w:r>
                  <w:rPr>
                    <w:lang w:val="en-US"/>
                  </w:rPr>
                  <w:t xml:space="preserve">Instead of creating colour simultaneity, Picabia deployed colour associatively, the dominant blue-green colours of his swaying fragments in </w:t>
                </w:r>
                <w:r>
                  <w:rPr>
                    <w:i/>
                    <w:lang w:val="en-US"/>
                  </w:rPr>
                  <w:t xml:space="preserve">Udnie </w:t>
                </w:r>
                <w:r>
                  <w:rPr>
                    <w:lang w:val="en-US"/>
                  </w:rPr>
                  <w:t xml:space="preserve">evoking marine experiences around what made be the arabesque undulations of the white and brown, virtually nude, Stacia. Subsequently arrested in New York for indecency, this may have provoked Picabia's to entitle his painting as an anagram of what prudish American censors decried as </w:t>
                </w:r>
                <w:r w:rsidRPr="001040D3">
                  <w:rPr>
                    <w:i/>
                    <w:lang w:val="en-US"/>
                  </w:rPr>
                  <w:t>Nudie</w:t>
                </w:r>
                <w:r>
                  <w:rPr>
                    <w:i/>
                    <w:lang w:val="en-US"/>
                  </w:rPr>
                  <w:t xml:space="preserve">, </w:t>
                </w:r>
                <w:r>
                  <w:rPr>
                    <w:lang w:val="en-US"/>
                  </w:rPr>
                  <w:t xml:space="preserve">and to print it on the top of his canvas. Yet by no means was his painting of this experience to be illusionistic, as </w:t>
                </w:r>
                <w:r w:rsidRPr="008E73BA">
                  <w:rPr>
                    <w:lang w:val="en-US"/>
                  </w:rPr>
                  <w:t>he explained:</w:t>
                </w:r>
              </w:p>
              <w:p w14:paraId="0FCF5B0C" w14:textId="77777777" w:rsidR="000C4F0C" w:rsidRPr="008E73BA" w:rsidRDefault="000C4F0C" w:rsidP="000C4F0C">
                <w:pPr>
                  <w:rPr>
                    <w:lang w:val="en-US"/>
                  </w:rPr>
                </w:pPr>
                <w:r w:rsidRPr="008E73BA">
                  <w:rPr>
                    <w:i/>
                  </w:rPr>
                  <w:t>Udnie</w:t>
                </w:r>
                <w:r w:rsidRPr="008E73BA">
                  <w:t xml:space="preserve"> was no more the portrait of a young girl any more than </w:t>
                </w:r>
                <w:r w:rsidRPr="008E73BA">
                  <w:rPr>
                    <w:i/>
                  </w:rPr>
                  <w:t>Edtaonisl</w:t>
                </w:r>
                <w:r>
                  <w:t xml:space="preserve"> was </w:t>
                </w:r>
                <w:r>
                  <w:tab/>
                </w:r>
                <w:r w:rsidRPr="008E73BA">
                  <w:t>the image of a prelate, as they are commonly conce</w:t>
                </w:r>
                <w:r>
                  <w:t xml:space="preserve">ived. These are memories </w:t>
                </w:r>
                <w:r>
                  <w:tab/>
                  <w:t xml:space="preserve">of </w:t>
                </w:r>
                <w:r w:rsidRPr="008E73BA">
                  <w:t xml:space="preserve">America, evocations from being there which, when subtly counterpoised </w:t>
                </w:r>
                <w:r>
                  <w:tab/>
                  <w:t xml:space="preserve">like </w:t>
                </w:r>
                <w:r w:rsidRPr="008E73BA">
                  <w:t xml:space="preserve">musical harmonies, became representative of an idea, of a nostalgia, of a </w:t>
                </w:r>
                <w:r w:rsidRPr="008E73BA">
                  <w:tab/>
                  <w:t>fugitive impression.</w:t>
                </w:r>
                <w:r w:rsidRPr="008E73BA">
                  <w:rPr>
                    <w:lang w:val="en-US"/>
                  </w:rPr>
                  <w:t xml:space="preserve"> </w:t>
                </w:r>
              </w:p>
              <w:p w14:paraId="20E49030" w14:textId="77777777" w:rsidR="000C4F0C" w:rsidRPr="008E73BA" w:rsidRDefault="000C4F0C" w:rsidP="000C4F0C">
                <w:r w:rsidRPr="008E73BA">
                  <w:rPr>
                    <w:lang w:val="en-US"/>
                  </w:rPr>
                  <w:t xml:space="preserve">Instead of engaging with simultaneity like Léger and Delaunay, Picabia like Duchamp became more absorbed by Bergson's concept of memory as an enduring sensation amidst the flux of modern life, as well as Henri Poincaré's notion of psycho-physical space arising from body stimuli and Pierre Janet's theory of a new psychology of time. Drawing upon the sadistically erotic fusion of organic fleshy forms and machine-pistons resonant in Duchamp's </w:t>
                </w:r>
                <w:r w:rsidRPr="008E73BA">
                  <w:rPr>
                    <w:i/>
                    <w:lang w:val="en-US"/>
                  </w:rPr>
                  <w:t xml:space="preserve">Le Passage de a vierge et la mariée </w:t>
                </w:r>
                <w:r w:rsidRPr="008E73BA">
                  <w:rPr>
                    <w:lang w:val="en-US"/>
                  </w:rPr>
                  <w:t xml:space="preserve">and </w:t>
                </w:r>
                <w:r w:rsidRPr="008E73BA">
                  <w:rPr>
                    <w:i/>
                    <w:lang w:val="en-US"/>
                  </w:rPr>
                  <w:t xml:space="preserve">Le Roi entourés de nus vites, </w:t>
                </w:r>
                <w:r w:rsidRPr="008E73BA">
                  <w:rPr>
                    <w:lang w:val="en-US"/>
                  </w:rPr>
                  <w:t>Picabia (who was the great-nephew of Jean Martin Charcot) triggers associations of the memory of unconscious phantasies, particularly those pertaining to scopophilia. Yet</w:t>
                </w:r>
                <w:r>
                  <w:rPr>
                    <w:lang w:val="en-US"/>
                  </w:rPr>
                  <w:t xml:space="preserve"> in his "psychological Orphism", as Spate calls it,</w:t>
                </w:r>
                <w:r w:rsidRPr="008E73BA">
                  <w:rPr>
                    <w:lang w:val="en-US"/>
                  </w:rPr>
                  <w:t xml:space="preserve"> he belies any fixed or figurative readings, which is only compounded by his anagrammatic titles. For Picabia, Orphism was not just "peinture pure" but "pensée pure", which he maintained, "evidently blends with the infinite". Hence his "pensée pure", like the other Orphic "peinture pure", was not to be ingested intellectually but absorbed intuitively</w:t>
                </w:r>
                <w:r>
                  <w:rPr>
                    <w:lang w:val="en-US"/>
                  </w:rPr>
                  <w:t xml:space="preserve"> and psychologically</w:t>
                </w:r>
                <w:r w:rsidRPr="008E73BA">
                  <w:rPr>
                    <w:lang w:val="en-US"/>
                  </w:rPr>
                  <w:t xml:space="preserve"> so that the beholder, like the artist, could transcend the strictures of modern life and access their durational being. </w:t>
                </w:r>
                <w:r>
                  <w:rPr>
                    <w:lang w:val="en-US"/>
                  </w:rPr>
                  <w:t>Hence, in their refusal to borrow from "</w:t>
                </w:r>
                <w:r w:rsidRPr="008E73BA">
                  <w:rPr>
                    <w:lang w:val="en-US"/>
                  </w:rPr>
                  <w:t>visual reality</w:t>
                </w:r>
                <w:r>
                  <w:rPr>
                    <w:lang w:val="en-US"/>
                  </w:rPr>
                  <w:t>", as Apollinaire pointed out,</w:t>
                </w:r>
                <w:r w:rsidRPr="008E73BA">
                  <w:rPr>
                    <w:lang w:val="en-US"/>
                  </w:rPr>
                  <w:t xml:space="preserve"> </w:t>
                </w:r>
                <w:r>
                  <w:rPr>
                    <w:lang w:val="en-US"/>
                  </w:rPr>
                  <w:t xml:space="preserve">and in their invention of form and colour to </w:t>
                </w:r>
                <w:r w:rsidRPr="008E73BA">
                  <w:t>co</w:t>
                </w:r>
                <w:r>
                  <w:t>nvey</w:t>
                </w:r>
                <w:r w:rsidRPr="008E73BA">
                  <w:t xml:space="preserve"> </w:t>
                </w:r>
                <w:r>
                  <w:t xml:space="preserve">non-anthropocentric </w:t>
                </w:r>
                <w:r w:rsidRPr="008E73BA">
                  <w:t>meaning</w:t>
                </w:r>
                <w:r>
                  <w:t>s about the experiences of new energies fathomed on earth and in the solar system, albeit in different ways, u</w:t>
                </w:r>
                <w:r w:rsidRPr="008E73BA">
                  <w:t>ltimately Orphism was conceived by Picabia, as it was by Kupka, Delaunay, Léger, Delaunay and Picabia as playing a</w:t>
                </w:r>
                <w:r>
                  <w:t xml:space="preserve">n emancipating and </w:t>
                </w:r>
                <w:r w:rsidRPr="008E73BA">
                  <w:t>revelatory role:</w:t>
                </w:r>
                <w:ins w:id="22" w:author="Danielle Child" w:date="2014-06-27T11:01:00Z">
                  <w:r>
                    <w:t xml:space="preserve"> </w:t>
                  </w:r>
                </w:ins>
                <w:del w:id="23" w:author="Danielle Child" w:date="2014-06-27T11:01:00Z">
                  <w:r w:rsidRPr="008E73BA" w:rsidDel="007E57C9">
                    <w:delText xml:space="preserve">  </w:delText>
                  </w:r>
                </w:del>
                <w:r w:rsidRPr="008E73BA">
                  <w:t xml:space="preserve">It was not just the artist who was to be revealed </w:t>
                </w:r>
                <w:r>
                  <w:t>and liberated by what Apollinaire called these "</w:t>
                </w:r>
                <w:r>
                  <w:rPr>
                    <w:lang w:val="en-US"/>
                  </w:rPr>
                  <w:t>new structures"</w:t>
                </w:r>
                <w:ins w:id="24" w:author="Danielle Child" w:date="2014-06-27T11:01:00Z">
                  <w:r>
                    <w:rPr>
                      <w:lang w:val="en-US"/>
                    </w:rPr>
                    <w:t>,</w:t>
                  </w:r>
                </w:ins>
                <w:r w:rsidRPr="008E73BA">
                  <w:rPr>
                    <w:lang w:val="en-US"/>
                  </w:rPr>
                  <w:t xml:space="preserve"> </w:t>
                </w:r>
                <w:r w:rsidRPr="008E73BA">
                  <w:t xml:space="preserve">but the beholder. </w:t>
                </w:r>
              </w:p>
              <w:p w14:paraId="7B7C3715" w14:textId="77777777" w:rsidR="003F0D73" w:rsidRDefault="003F0D73" w:rsidP="00C27FAB"/>
            </w:tc>
          </w:sdtContent>
        </w:sdt>
      </w:tr>
      <w:tr w:rsidR="003235A7" w14:paraId="1AC47755" w14:textId="77777777" w:rsidTr="003235A7">
        <w:tc>
          <w:tcPr>
            <w:tcW w:w="9016" w:type="dxa"/>
          </w:tcPr>
          <w:p w14:paraId="07FAD98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5B2EE9BD64D7144ABA56E7824459B52"/>
              </w:placeholder>
            </w:sdtPr>
            <w:sdtContent>
              <w:p w14:paraId="6EAE29B3" w14:textId="77777777" w:rsidR="002A64B5" w:rsidRDefault="00D8211F" w:rsidP="002A64B5">
                <w:sdt>
                  <w:sdtPr>
                    <w:id w:val="1507168881"/>
                    <w:citation/>
                  </w:sdtPr>
                  <w:sdtContent>
                    <w:r w:rsidR="002A64B5">
                      <w:fldChar w:fldCharType="begin"/>
                    </w:r>
                    <w:r w:rsidR="002A64B5">
                      <w:rPr>
                        <w:lang w:val="en-US"/>
                      </w:rPr>
                      <w:instrText xml:space="preserve"> CITATION Mar92 \l 1033 </w:instrText>
                    </w:r>
                    <w:r w:rsidR="002A64B5">
                      <w:fldChar w:fldCharType="separate"/>
                    </w:r>
                    <w:r w:rsidR="002A64B5">
                      <w:rPr>
                        <w:noProof/>
                        <w:lang w:val="en-US"/>
                      </w:rPr>
                      <w:t xml:space="preserve"> </w:t>
                    </w:r>
                    <w:r w:rsidR="002A64B5" w:rsidRPr="002A64B5">
                      <w:rPr>
                        <w:noProof/>
                        <w:lang w:val="en-US"/>
                      </w:rPr>
                      <w:t>(Antliff)</w:t>
                    </w:r>
                    <w:r w:rsidR="002A64B5">
                      <w:fldChar w:fldCharType="end"/>
                    </w:r>
                  </w:sdtContent>
                </w:sdt>
              </w:p>
              <w:p w14:paraId="249FB44E" w14:textId="77777777" w:rsidR="002A64B5" w:rsidRDefault="00D8211F" w:rsidP="002A64B5">
                <w:sdt>
                  <w:sdtPr>
                    <w:id w:val="-1899894505"/>
                    <w:citation/>
                  </w:sdtPr>
                  <w:sdtContent>
                    <w:r w:rsidR="002A64B5">
                      <w:fldChar w:fldCharType="begin"/>
                    </w:r>
                    <w:r w:rsidR="002A64B5">
                      <w:rPr>
                        <w:lang w:val="en-US"/>
                      </w:rPr>
                      <w:instrText xml:space="preserve"> CITATION Gui04 \l 1033 </w:instrText>
                    </w:r>
                    <w:r w:rsidR="002A64B5">
                      <w:fldChar w:fldCharType="separate"/>
                    </w:r>
                    <w:r w:rsidR="002A64B5" w:rsidRPr="002A64B5">
                      <w:rPr>
                        <w:noProof/>
                        <w:lang w:val="en-US"/>
                      </w:rPr>
                      <w:t>(Apollinaire)</w:t>
                    </w:r>
                    <w:r w:rsidR="002A64B5">
                      <w:fldChar w:fldCharType="end"/>
                    </w:r>
                  </w:sdtContent>
                </w:sdt>
              </w:p>
              <w:p w14:paraId="7CE3DBFC" w14:textId="77777777" w:rsidR="002A64B5" w:rsidRDefault="00D8211F" w:rsidP="002A64B5">
                <w:sdt>
                  <w:sdtPr>
                    <w:id w:val="988220002"/>
                    <w:citation/>
                  </w:sdtPr>
                  <w:sdtContent>
                    <w:r w:rsidR="002A64B5">
                      <w:fldChar w:fldCharType="begin"/>
                    </w:r>
                    <w:r w:rsidR="002A64B5">
                      <w:rPr>
                        <w:lang w:val="en-US"/>
                      </w:rPr>
                      <w:instrText xml:space="preserve"> CITATION Fae13 \l 1033 </w:instrText>
                    </w:r>
                    <w:r w:rsidR="002A64B5">
                      <w:fldChar w:fldCharType="separate"/>
                    </w:r>
                    <w:r w:rsidR="002A64B5" w:rsidRPr="002A64B5">
                      <w:rPr>
                        <w:noProof/>
                        <w:lang w:val="en-US"/>
                      </w:rPr>
                      <w:t>(Brauer)</w:t>
                    </w:r>
                    <w:r w:rsidR="002A64B5">
                      <w:fldChar w:fldCharType="end"/>
                    </w:r>
                  </w:sdtContent>
                </w:sdt>
              </w:p>
              <w:p w14:paraId="0B8A7A28" w14:textId="77777777" w:rsidR="002A64B5" w:rsidRDefault="00D8211F" w:rsidP="002A64B5">
                <w:sdt>
                  <w:sdtPr>
                    <w:id w:val="241149557"/>
                    <w:citation/>
                  </w:sdtPr>
                  <w:sdtContent>
                    <w:r w:rsidR="002A64B5">
                      <w:fldChar w:fldCharType="begin"/>
                    </w:r>
                    <w:r w:rsidR="002A64B5">
                      <w:rPr>
                        <w:lang w:val="en-US"/>
                      </w:rPr>
                      <w:instrText xml:space="preserve"> CITATION Lin13 \l 1033 </w:instrText>
                    </w:r>
                    <w:r w:rsidR="002A64B5">
                      <w:fldChar w:fldCharType="separate"/>
                    </w:r>
                    <w:r w:rsidR="002A64B5" w:rsidRPr="002A64B5">
                      <w:rPr>
                        <w:noProof/>
                        <w:lang w:val="en-US"/>
                      </w:rPr>
                      <w:t>(Henderson)</w:t>
                    </w:r>
                    <w:r w:rsidR="002A64B5">
                      <w:fldChar w:fldCharType="end"/>
                    </w:r>
                  </w:sdtContent>
                </w:sdt>
              </w:p>
              <w:p w14:paraId="7EA5BF54" w14:textId="77777777" w:rsidR="00742823" w:rsidRDefault="00D8211F" w:rsidP="002A64B5">
                <w:sdt>
                  <w:sdtPr>
                    <w:id w:val="1243374108"/>
                    <w:citation/>
                  </w:sdtPr>
                  <w:sdtContent>
                    <w:r w:rsidR="00742823">
                      <w:fldChar w:fldCharType="begin"/>
                    </w:r>
                    <w:r w:rsidR="00742823">
                      <w:rPr>
                        <w:lang w:val="en-US"/>
                      </w:rPr>
                      <w:instrText xml:space="preserve"> CITATION Adr02 \l 1033 </w:instrText>
                    </w:r>
                    <w:r w:rsidR="00742823">
                      <w:fldChar w:fldCharType="separate"/>
                    </w:r>
                    <w:r w:rsidR="00742823" w:rsidRPr="00742823">
                      <w:rPr>
                        <w:noProof/>
                        <w:lang w:val="en-US"/>
                      </w:rPr>
                      <w:t>(Hicken)</w:t>
                    </w:r>
                    <w:r w:rsidR="00742823">
                      <w:fldChar w:fldCharType="end"/>
                    </w:r>
                  </w:sdtContent>
                </w:sdt>
              </w:p>
              <w:p w14:paraId="739328D1" w14:textId="77777777" w:rsidR="00742823" w:rsidRDefault="00D8211F" w:rsidP="002A64B5">
                <w:sdt>
                  <w:sdtPr>
                    <w:id w:val="-124382455"/>
                    <w:citation/>
                  </w:sdtPr>
                  <w:sdtContent>
                    <w:r w:rsidR="00742823">
                      <w:fldChar w:fldCharType="begin"/>
                    </w:r>
                    <w:r w:rsidR="00742823">
                      <w:rPr>
                        <w:lang w:val="en-US"/>
                      </w:rPr>
                      <w:instrText xml:space="preserve"> CITATION Pat131 \l 1033 </w:instrText>
                    </w:r>
                    <w:r w:rsidR="00742823">
                      <w:fldChar w:fldCharType="separate"/>
                    </w:r>
                    <w:r w:rsidR="00742823" w:rsidRPr="00742823">
                      <w:rPr>
                        <w:noProof/>
                        <w:lang w:val="en-US"/>
                      </w:rPr>
                      <w:t>(Leighten)</w:t>
                    </w:r>
                    <w:r w:rsidR="00742823">
                      <w:fldChar w:fldCharType="end"/>
                    </w:r>
                  </w:sdtContent>
                </w:sdt>
              </w:p>
              <w:p w14:paraId="3D7709EC" w14:textId="22AB06D2" w:rsidR="003235A7" w:rsidRDefault="00D8211F" w:rsidP="002A64B5">
                <w:sdt>
                  <w:sdtPr>
                    <w:id w:val="626281006"/>
                    <w:citation/>
                  </w:sdtPr>
                  <w:sdtContent>
                    <w:r w:rsidR="00742823">
                      <w:fldChar w:fldCharType="begin"/>
                    </w:r>
                    <w:r w:rsidR="00742823">
                      <w:rPr>
                        <w:lang w:val="en-US"/>
                      </w:rPr>
                      <w:instrText xml:space="preserve"> CITATION Vir79 \l 1033 </w:instrText>
                    </w:r>
                    <w:r w:rsidR="00742823">
                      <w:fldChar w:fldCharType="separate"/>
                    </w:r>
                    <w:r w:rsidR="00742823" w:rsidRPr="00742823">
                      <w:rPr>
                        <w:noProof/>
                        <w:lang w:val="en-US"/>
                      </w:rPr>
                      <w:t>(Spate)</w:t>
                    </w:r>
                    <w:r w:rsidR="00742823">
                      <w:fldChar w:fldCharType="end"/>
                    </w:r>
                  </w:sdtContent>
                </w:sdt>
              </w:p>
            </w:sdtContent>
          </w:sdt>
        </w:tc>
      </w:tr>
    </w:tbl>
    <w:p w14:paraId="7E22AE2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n Johnson" w:date="2014-12-28T16:37:00Z" w:initials="JJ">
    <w:p w14:paraId="21F77BB0" w14:textId="0839A2D0" w:rsidR="00742823" w:rsidRDefault="00742823">
      <w:pPr>
        <w:pStyle w:val="CommentText"/>
      </w:pPr>
      <w:r>
        <w:rPr>
          <w:rStyle w:val="CommentReference"/>
        </w:rPr>
        <w:annotationRef/>
      </w:r>
      <w:r>
        <w:t xml:space="preserve">Full name here? This is the first time we’ve been introduced.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967FE" w14:textId="77777777" w:rsidR="00D8211F" w:rsidRDefault="00D8211F" w:rsidP="007A0D55">
      <w:pPr>
        <w:spacing w:after="0" w:line="240" w:lineRule="auto"/>
      </w:pPr>
      <w:r>
        <w:separator/>
      </w:r>
    </w:p>
  </w:endnote>
  <w:endnote w:type="continuationSeparator" w:id="0">
    <w:p w14:paraId="47D391EF" w14:textId="77777777" w:rsidR="00D8211F" w:rsidRDefault="00D821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New York">
    <w:altName w:val="Cambri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EEEF3" w14:textId="77777777" w:rsidR="00D8211F" w:rsidRDefault="00D8211F" w:rsidP="007A0D55">
      <w:pPr>
        <w:spacing w:after="0" w:line="240" w:lineRule="auto"/>
      </w:pPr>
      <w:r>
        <w:separator/>
      </w:r>
    </w:p>
  </w:footnote>
  <w:footnote w:type="continuationSeparator" w:id="0">
    <w:p w14:paraId="5CC523C0" w14:textId="77777777" w:rsidR="00D8211F" w:rsidRDefault="00D821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7429F" w14:textId="77777777" w:rsidR="00D8211F" w:rsidRDefault="00D8211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53B730" w14:textId="77777777" w:rsidR="00D8211F" w:rsidRDefault="00D821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0C"/>
    <w:rsid w:val="00032559"/>
    <w:rsid w:val="00052040"/>
    <w:rsid w:val="000B1F56"/>
    <w:rsid w:val="000B25AE"/>
    <w:rsid w:val="000B55AB"/>
    <w:rsid w:val="000C4F0C"/>
    <w:rsid w:val="000D24DC"/>
    <w:rsid w:val="00101B2E"/>
    <w:rsid w:val="00116FA0"/>
    <w:rsid w:val="00137ED1"/>
    <w:rsid w:val="0015114C"/>
    <w:rsid w:val="0017292C"/>
    <w:rsid w:val="00175537"/>
    <w:rsid w:val="001A21F3"/>
    <w:rsid w:val="001A2537"/>
    <w:rsid w:val="001A6A06"/>
    <w:rsid w:val="001C5BA7"/>
    <w:rsid w:val="00210C03"/>
    <w:rsid w:val="002162E2"/>
    <w:rsid w:val="00225C5A"/>
    <w:rsid w:val="00230B10"/>
    <w:rsid w:val="00234353"/>
    <w:rsid w:val="00244BB0"/>
    <w:rsid w:val="00272AD5"/>
    <w:rsid w:val="002A0A0D"/>
    <w:rsid w:val="002A64B5"/>
    <w:rsid w:val="002B0B37"/>
    <w:rsid w:val="0030662D"/>
    <w:rsid w:val="003235A7"/>
    <w:rsid w:val="0033617F"/>
    <w:rsid w:val="00354800"/>
    <w:rsid w:val="003677B6"/>
    <w:rsid w:val="003D3579"/>
    <w:rsid w:val="003E2795"/>
    <w:rsid w:val="003E7A0C"/>
    <w:rsid w:val="003F0D73"/>
    <w:rsid w:val="00462DBE"/>
    <w:rsid w:val="00464699"/>
    <w:rsid w:val="00483379"/>
    <w:rsid w:val="00487BC5"/>
    <w:rsid w:val="0049625D"/>
    <w:rsid w:val="00496888"/>
    <w:rsid w:val="004A7476"/>
    <w:rsid w:val="004C03B4"/>
    <w:rsid w:val="004D4CB9"/>
    <w:rsid w:val="004E5896"/>
    <w:rsid w:val="005111C0"/>
    <w:rsid w:val="00513EE6"/>
    <w:rsid w:val="00534F8F"/>
    <w:rsid w:val="0058390C"/>
    <w:rsid w:val="00590035"/>
    <w:rsid w:val="005B177E"/>
    <w:rsid w:val="005B3921"/>
    <w:rsid w:val="005F26D7"/>
    <w:rsid w:val="005F5450"/>
    <w:rsid w:val="006261CE"/>
    <w:rsid w:val="006D0412"/>
    <w:rsid w:val="007411B9"/>
    <w:rsid w:val="00742823"/>
    <w:rsid w:val="00780D95"/>
    <w:rsid w:val="00780DC7"/>
    <w:rsid w:val="00793EFC"/>
    <w:rsid w:val="007A0D55"/>
    <w:rsid w:val="007B3377"/>
    <w:rsid w:val="007E5F44"/>
    <w:rsid w:val="0082027A"/>
    <w:rsid w:val="00821DE3"/>
    <w:rsid w:val="00845332"/>
    <w:rsid w:val="00846CE1"/>
    <w:rsid w:val="008A5B87"/>
    <w:rsid w:val="008B250E"/>
    <w:rsid w:val="00911293"/>
    <w:rsid w:val="00922950"/>
    <w:rsid w:val="00932E55"/>
    <w:rsid w:val="00945FA4"/>
    <w:rsid w:val="009A7264"/>
    <w:rsid w:val="009D1606"/>
    <w:rsid w:val="009E18A1"/>
    <w:rsid w:val="009E73D7"/>
    <w:rsid w:val="009F6A7D"/>
    <w:rsid w:val="00A27D2C"/>
    <w:rsid w:val="00A76FD9"/>
    <w:rsid w:val="00A777CF"/>
    <w:rsid w:val="00AB436D"/>
    <w:rsid w:val="00AC0652"/>
    <w:rsid w:val="00AD18ED"/>
    <w:rsid w:val="00AD2F24"/>
    <w:rsid w:val="00AD4844"/>
    <w:rsid w:val="00B219AE"/>
    <w:rsid w:val="00B33145"/>
    <w:rsid w:val="00B574C9"/>
    <w:rsid w:val="00B75511"/>
    <w:rsid w:val="00BC39C9"/>
    <w:rsid w:val="00BE5BF7"/>
    <w:rsid w:val="00BF40E1"/>
    <w:rsid w:val="00C27FAB"/>
    <w:rsid w:val="00C358D4"/>
    <w:rsid w:val="00C6296B"/>
    <w:rsid w:val="00CC586D"/>
    <w:rsid w:val="00CF1542"/>
    <w:rsid w:val="00CF3EC5"/>
    <w:rsid w:val="00D656DA"/>
    <w:rsid w:val="00D8211F"/>
    <w:rsid w:val="00D83300"/>
    <w:rsid w:val="00DC6B48"/>
    <w:rsid w:val="00DF01B0"/>
    <w:rsid w:val="00E133F2"/>
    <w:rsid w:val="00E625A1"/>
    <w:rsid w:val="00E64EF3"/>
    <w:rsid w:val="00E85A05"/>
    <w:rsid w:val="00E95829"/>
    <w:rsid w:val="00EA606C"/>
    <w:rsid w:val="00EB0C8C"/>
    <w:rsid w:val="00EB51FD"/>
    <w:rsid w:val="00EB77DB"/>
    <w:rsid w:val="00ED139F"/>
    <w:rsid w:val="00EF74F7"/>
    <w:rsid w:val="00F36937"/>
    <w:rsid w:val="00F42D6D"/>
    <w:rsid w:val="00F60F53"/>
    <w:rsid w:val="00F817CA"/>
    <w:rsid w:val="00FA1925"/>
    <w:rsid w:val="00FB0B46"/>
    <w:rsid w:val="00FB11DE"/>
    <w:rsid w:val="00FB589A"/>
    <w:rsid w:val="00FB7317"/>
    <w:rsid w:val="00FF1E0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A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4F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4F0C"/>
    <w:rPr>
      <w:rFonts w:ascii="Lucida Grande" w:hAnsi="Lucida Grande"/>
      <w:sz w:val="18"/>
      <w:szCs w:val="18"/>
    </w:rPr>
  </w:style>
  <w:style w:type="paragraph" w:styleId="BodyText">
    <w:name w:val="Body Text"/>
    <w:basedOn w:val="Normal"/>
    <w:link w:val="BodyTextChar"/>
    <w:rsid w:val="000C4F0C"/>
    <w:pPr>
      <w:spacing w:after="120" w:line="240" w:lineRule="auto"/>
    </w:pPr>
    <w:rPr>
      <w:rFonts w:ascii="New York" w:eastAsia="Times New Roman" w:hAnsi="New York" w:cs="Times New Roman"/>
      <w:sz w:val="24"/>
      <w:szCs w:val="20"/>
      <w:lang w:val="en-AU"/>
    </w:rPr>
  </w:style>
  <w:style w:type="character" w:customStyle="1" w:styleId="BodyTextChar">
    <w:name w:val="Body Text Char"/>
    <w:basedOn w:val="DefaultParagraphFont"/>
    <w:link w:val="BodyText"/>
    <w:rsid w:val="000C4F0C"/>
    <w:rPr>
      <w:rFonts w:ascii="New York" w:eastAsia="Times New Roman" w:hAnsi="New York" w:cs="Times New Roman"/>
      <w:sz w:val="24"/>
      <w:szCs w:val="20"/>
      <w:lang w:val="en-AU"/>
    </w:rPr>
  </w:style>
  <w:style w:type="character" w:styleId="CommentReference">
    <w:name w:val="annotation reference"/>
    <w:basedOn w:val="DefaultParagraphFont"/>
    <w:uiPriority w:val="99"/>
    <w:semiHidden/>
    <w:rsid w:val="0049625D"/>
    <w:rPr>
      <w:sz w:val="18"/>
      <w:szCs w:val="18"/>
    </w:rPr>
  </w:style>
  <w:style w:type="paragraph" w:styleId="CommentText">
    <w:name w:val="annotation text"/>
    <w:basedOn w:val="Normal"/>
    <w:link w:val="CommentTextChar"/>
    <w:uiPriority w:val="99"/>
    <w:semiHidden/>
    <w:rsid w:val="0049625D"/>
    <w:pPr>
      <w:spacing w:line="240" w:lineRule="auto"/>
    </w:pPr>
    <w:rPr>
      <w:sz w:val="24"/>
      <w:szCs w:val="24"/>
    </w:rPr>
  </w:style>
  <w:style w:type="character" w:customStyle="1" w:styleId="CommentTextChar">
    <w:name w:val="Comment Text Char"/>
    <w:basedOn w:val="DefaultParagraphFont"/>
    <w:link w:val="CommentText"/>
    <w:uiPriority w:val="99"/>
    <w:semiHidden/>
    <w:rsid w:val="0049625D"/>
    <w:rPr>
      <w:sz w:val="24"/>
      <w:szCs w:val="24"/>
    </w:rPr>
  </w:style>
  <w:style w:type="paragraph" w:styleId="CommentSubject">
    <w:name w:val="annotation subject"/>
    <w:basedOn w:val="CommentText"/>
    <w:next w:val="CommentText"/>
    <w:link w:val="CommentSubjectChar"/>
    <w:uiPriority w:val="99"/>
    <w:semiHidden/>
    <w:rsid w:val="0049625D"/>
    <w:rPr>
      <w:b/>
      <w:bCs/>
      <w:sz w:val="20"/>
      <w:szCs w:val="20"/>
    </w:rPr>
  </w:style>
  <w:style w:type="character" w:customStyle="1" w:styleId="CommentSubjectChar">
    <w:name w:val="Comment Subject Char"/>
    <w:basedOn w:val="CommentTextChar"/>
    <w:link w:val="CommentSubject"/>
    <w:uiPriority w:val="99"/>
    <w:semiHidden/>
    <w:rsid w:val="0049625D"/>
    <w:rPr>
      <w:b/>
      <w:bCs/>
      <w:sz w:val="20"/>
      <w:szCs w:val="20"/>
    </w:rPr>
  </w:style>
  <w:style w:type="paragraph" w:styleId="Caption">
    <w:name w:val="caption"/>
    <w:basedOn w:val="Normal"/>
    <w:next w:val="Normal"/>
    <w:uiPriority w:val="35"/>
    <w:semiHidden/>
    <w:qFormat/>
    <w:rsid w:val="00F817C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4F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C4F0C"/>
    <w:rPr>
      <w:rFonts w:ascii="Lucida Grande" w:hAnsi="Lucida Grande"/>
      <w:sz w:val="18"/>
      <w:szCs w:val="18"/>
    </w:rPr>
  </w:style>
  <w:style w:type="paragraph" w:styleId="BodyText">
    <w:name w:val="Body Text"/>
    <w:basedOn w:val="Normal"/>
    <w:link w:val="BodyTextChar"/>
    <w:rsid w:val="000C4F0C"/>
    <w:pPr>
      <w:spacing w:after="120" w:line="240" w:lineRule="auto"/>
    </w:pPr>
    <w:rPr>
      <w:rFonts w:ascii="New York" w:eastAsia="Times New Roman" w:hAnsi="New York" w:cs="Times New Roman"/>
      <w:sz w:val="24"/>
      <w:szCs w:val="20"/>
      <w:lang w:val="en-AU"/>
    </w:rPr>
  </w:style>
  <w:style w:type="character" w:customStyle="1" w:styleId="BodyTextChar">
    <w:name w:val="Body Text Char"/>
    <w:basedOn w:val="DefaultParagraphFont"/>
    <w:link w:val="BodyText"/>
    <w:rsid w:val="000C4F0C"/>
    <w:rPr>
      <w:rFonts w:ascii="New York" w:eastAsia="Times New Roman" w:hAnsi="New York" w:cs="Times New Roman"/>
      <w:sz w:val="24"/>
      <w:szCs w:val="20"/>
      <w:lang w:val="en-AU"/>
    </w:rPr>
  </w:style>
  <w:style w:type="character" w:styleId="CommentReference">
    <w:name w:val="annotation reference"/>
    <w:basedOn w:val="DefaultParagraphFont"/>
    <w:uiPriority w:val="99"/>
    <w:semiHidden/>
    <w:rsid w:val="0049625D"/>
    <w:rPr>
      <w:sz w:val="18"/>
      <w:szCs w:val="18"/>
    </w:rPr>
  </w:style>
  <w:style w:type="paragraph" w:styleId="CommentText">
    <w:name w:val="annotation text"/>
    <w:basedOn w:val="Normal"/>
    <w:link w:val="CommentTextChar"/>
    <w:uiPriority w:val="99"/>
    <w:semiHidden/>
    <w:rsid w:val="0049625D"/>
    <w:pPr>
      <w:spacing w:line="240" w:lineRule="auto"/>
    </w:pPr>
    <w:rPr>
      <w:sz w:val="24"/>
      <w:szCs w:val="24"/>
    </w:rPr>
  </w:style>
  <w:style w:type="character" w:customStyle="1" w:styleId="CommentTextChar">
    <w:name w:val="Comment Text Char"/>
    <w:basedOn w:val="DefaultParagraphFont"/>
    <w:link w:val="CommentText"/>
    <w:uiPriority w:val="99"/>
    <w:semiHidden/>
    <w:rsid w:val="0049625D"/>
    <w:rPr>
      <w:sz w:val="24"/>
      <w:szCs w:val="24"/>
    </w:rPr>
  </w:style>
  <w:style w:type="paragraph" w:styleId="CommentSubject">
    <w:name w:val="annotation subject"/>
    <w:basedOn w:val="CommentText"/>
    <w:next w:val="CommentText"/>
    <w:link w:val="CommentSubjectChar"/>
    <w:uiPriority w:val="99"/>
    <w:semiHidden/>
    <w:rsid w:val="0049625D"/>
    <w:rPr>
      <w:b/>
      <w:bCs/>
      <w:sz w:val="20"/>
      <w:szCs w:val="20"/>
    </w:rPr>
  </w:style>
  <w:style w:type="character" w:customStyle="1" w:styleId="CommentSubjectChar">
    <w:name w:val="Comment Subject Char"/>
    <w:basedOn w:val="CommentTextChar"/>
    <w:link w:val="CommentSubject"/>
    <w:uiPriority w:val="99"/>
    <w:semiHidden/>
    <w:rsid w:val="0049625D"/>
    <w:rPr>
      <w:b/>
      <w:bCs/>
      <w:sz w:val="20"/>
      <w:szCs w:val="20"/>
    </w:rPr>
  </w:style>
  <w:style w:type="paragraph" w:styleId="Caption">
    <w:name w:val="caption"/>
    <w:basedOn w:val="Normal"/>
    <w:next w:val="Normal"/>
    <w:uiPriority w:val="35"/>
    <w:semiHidden/>
    <w:qFormat/>
    <w:rsid w:val="00F817C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699A73BE35347B06E4E762870F978"/>
        <w:category>
          <w:name w:val="General"/>
          <w:gallery w:val="placeholder"/>
        </w:category>
        <w:types>
          <w:type w:val="bbPlcHdr"/>
        </w:types>
        <w:behaviors>
          <w:behavior w:val="content"/>
        </w:behaviors>
        <w:guid w:val="{07F62A7E-B8CA-864D-8B84-A4C8934E1342}"/>
      </w:docPartPr>
      <w:docPartBody>
        <w:p w:rsidR="008B1581" w:rsidRDefault="008B1581">
          <w:pPr>
            <w:pStyle w:val="D18699A73BE35347B06E4E762870F978"/>
          </w:pPr>
          <w:r w:rsidRPr="00CC586D">
            <w:rPr>
              <w:rStyle w:val="PlaceholderText"/>
              <w:b/>
              <w:color w:val="FFFFFF" w:themeColor="background1"/>
            </w:rPr>
            <w:t>[Salutation]</w:t>
          </w:r>
        </w:p>
      </w:docPartBody>
    </w:docPart>
    <w:docPart>
      <w:docPartPr>
        <w:name w:val="DA0CE2EDE72CCD4BB64B348E56F85729"/>
        <w:category>
          <w:name w:val="General"/>
          <w:gallery w:val="placeholder"/>
        </w:category>
        <w:types>
          <w:type w:val="bbPlcHdr"/>
        </w:types>
        <w:behaviors>
          <w:behavior w:val="content"/>
        </w:behaviors>
        <w:guid w:val="{A5D45C28-CE3E-3F4A-A2C0-C67668D06A58}"/>
      </w:docPartPr>
      <w:docPartBody>
        <w:p w:rsidR="008B1581" w:rsidRDefault="008B1581">
          <w:pPr>
            <w:pStyle w:val="DA0CE2EDE72CCD4BB64B348E56F85729"/>
          </w:pPr>
          <w:r>
            <w:rPr>
              <w:rStyle w:val="PlaceholderText"/>
            </w:rPr>
            <w:t>[First name]</w:t>
          </w:r>
        </w:p>
      </w:docPartBody>
    </w:docPart>
    <w:docPart>
      <w:docPartPr>
        <w:name w:val="635A47262FE9A54F80731B12543930D8"/>
        <w:category>
          <w:name w:val="General"/>
          <w:gallery w:val="placeholder"/>
        </w:category>
        <w:types>
          <w:type w:val="bbPlcHdr"/>
        </w:types>
        <w:behaviors>
          <w:behavior w:val="content"/>
        </w:behaviors>
        <w:guid w:val="{64697CEA-4E99-3D40-B918-B995F2BB4633}"/>
      </w:docPartPr>
      <w:docPartBody>
        <w:p w:rsidR="008B1581" w:rsidRDefault="008B1581">
          <w:pPr>
            <w:pStyle w:val="635A47262FE9A54F80731B12543930D8"/>
          </w:pPr>
          <w:r>
            <w:rPr>
              <w:rStyle w:val="PlaceholderText"/>
            </w:rPr>
            <w:t>[Middle name]</w:t>
          </w:r>
        </w:p>
      </w:docPartBody>
    </w:docPart>
    <w:docPart>
      <w:docPartPr>
        <w:name w:val="2E524A6C53199945A90CFBA948A774D7"/>
        <w:category>
          <w:name w:val="General"/>
          <w:gallery w:val="placeholder"/>
        </w:category>
        <w:types>
          <w:type w:val="bbPlcHdr"/>
        </w:types>
        <w:behaviors>
          <w:behavior w:val="content"/>
        </w:behaviors>
        <w:guid w:val="{51658472-FC0F-AC43-9230-D60D9D84B4E8}"/>
      </w:docPartPr>
      <w:docPartBody>
        <w:p w:rsidR="008B1581" w:rsidRDefault="008B1581">
          <w:pPr>
            <w:pStyle w:val="2E524A6C53199945A90CFBA948A774D7"/>
          </w:pPr>
          <w:r>
            <w:rPr>
              <w:rStyle w:val="PlaceholderText"/>
            </w:rPr>
            <w:t>[Last name]</w:t>
          </w:r>
        </w:p>
      </w:docPartBody>
    </w:docPart>
    <w:docPart>
      <w:docPartPr>
        <w:name w:val="0874D4A90649924B969B04013EC842BE"/>
        <w:category>
          <w:name w:val="General"/>
          <w:gallery w:val="placeholder"/>
        </w:category>
        <w:types>
          <w:type w:val="bbPlcHdr"/>
        </w:types>
        <w:behaviors>
          <w:behavior w:val="content"/>
        </w:behaviors>
        <w:guid w:val="{F9C1BA0A-89A6-A64D-A508-26F80D7260E9}"/>
      </w:docPartPr>
      <w:docPartBody>
        <w:p w:rsidR="008B1581" w:rsidRDefault="008B1581">
          <w:pPr>
            <w:pStyle w:val="0874D4A90649924B969B04013EC842BE"/>
          </w:pPr>
          <w:r>
            <w:rPr>
              <w:rStyle w:val="PlaceholderText"/>
            </w:rPr>
            <w:t>[Enter your biography]</w:t>
          </w:r>
        </w:p>
      </w:docPartBody>
    </w:docPart>
    <w:docPart>
      <w:docPartPr>
        <w:name w:val="27199485A899A543AB841D861F15E0D3"/>
        <w:category>
          <w:name w:val="General"/>
          <w:gallery w:val="placeholder"/>
        </w:category>
        <w:types>
          <w:type w:val="bbPlcHdr"/>
        </w:types>
        <w:behaviors>
          <w:behavior w:val="content"/>
        </w:behaviors>
        <w:guid w:val="{F246C23D-CC44-CF48-B289-63C91804F3F6}"/>
      </w:docPartPr>
      <w:docPartBody>
        <w:p w:rsidR="008B1581" w:rsidRDefault="008B1581">
          <w:pPr>
            <w:pStyle w:val="27199485A899A543AB841D861F15E0D3"/>
          </w:pPr>
          <w:r>
            <w:rPr>
              <w:rStyle w:val="PlaceholderText"/>
            </w:rPr>
            <w:t>[Enter the institution with which you are affiliated]</w:t>
          </w:r>
        </w:p>
      </w:docPartBody>
    </w:docPart>
    <w:docPart>
      <w:docPartPr>
        <w:name w:val="CD47E0A970EDBA4C9B3B8D6B4DF2D735"/>
        <w:category>
          <w:name w:val="General"/>
          <w:gallery w:val="placeholder"/>
        </w:category>
        <w:types>
          <w:type w:val="bbPlcHdr"/>
        </w:types>
        <w:behaviors>
          <w:behavior w:val="content"/>
        </w:behaviors>
        <w:guid w:val="{DAD9783E-8B36-9A4F-B656-832202F078A1}"/>
      </w:docPartPr>
      <w:docPartBody>
        <w:p w:rsidR="008B1581" w:rsidRDefault="008B1581">
          <w:pPr>
            <w:pStyle w:val="CD47E0A970EDBA4C9B3B8D6B4DF2D735"/>
          </w:pPr>
          <w:r w:rsidRPr="00EF74F7">
            <w:rPr>
              <w:b/>
              <w:color w:val="808080" w:themeColor="background1" w:themeShade="80"/>
            </w:rPr>
            <w:t>[Enter the headword for your article]</w:t>
          </w:r>
        </w:p>
      </w:docPartBody>
    </w:docPart>
    <w:docPart>
      <w:docPartPr>
        <w:name w:val="60B4F8246A31794AA8AD560F57032E27"/>
        <w:category>
          <w:name w:val="General"/>
          <w:gallery w:val="placeholder"/>
        </w:category>
        <w:types>
          <w:type w:val="bbPlcHdr"/>
        </w:types>
        <w:behaviors>
          <w:behavior w:val="content"/>
        </w:behaviors>
        <w:guid w:val="{A6B52B2E-BE9E-1E40-9401-B205D71CFE11}"/>
      </w:docPartPr>
      <w:docPartBody>
        <w:p w:rsidR="008B1581" w:rsidRDefault="008B1581">
          <w:pPr>
            <w:pStyle w:val="60B4F8246A31794AA8AD560F57032E2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D8C3C1F816F04DA338D274E3014D70"/>
        <w:category>
          <w:name w:val="General"/>
          <w:gallery w:val="placeholder"/>
        </w:category>
        <w:types>
          <w:type w:val="bbPlcHdr"/>
        </w:types>
        <w:behaviors>
          <w:behavior w:val="content"/>
        </w:behaviors>
        <w:guid w:val="{A9CF9F64-2B6F-4643-99EE-44D4AB644144}"/>
      </w:docPartPr>
      <w:docPartBody>
        <w:p w:rsidR="008B1581" w:rsidRDefault="008B1581">
          <w:pPr>
            <w:pStyle w:val="1DD8C3C1F816F04DA338D274E3014D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BD0B7F93A6A440AA3F407F26C6AC39"/>
        <w:category>
          <w:name w:val="General"/>
          <w:gallery w:val="placeholder"/>
        </w:category>
        <w:types>
          <w:type w:val="bbPlcHdr"/>
        </w:types>
        <w:behaviors>
          <w:behavior w:val="content"/>
        </w:behaviors>
        <w:guid w:val="{BF67F273-93F5-C74E-8BD9-6327B556182E}"/>
      </w:docPartPr>
      <w:docPartBody>
        <w:p w:rsidR="008B1581" w:rsidRDefault="008B1581">
          <w:pPr>
            <w:pStyle w:val="E5BD0B7F93A6A440AA3F407F26C6AC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B2EE9BD64D7144ABA56E7824459B52"/>
        <w:category>
          <w:name w:val="General"/>
          <w:gallery w:val="placeholder"/>
        </w:category>
        <w:types>
          <w:type w:val="bbPlcHdr"/>
        </w:types>
        <w:behaviors>
          <w:behavior w:val="content"/>
        </w:behaviors>
        <w:guid w:val="{CECDD6B1-AB55-1C42-8EE8-6A13F179BE34}"/>
      </w:docPartPr>
      <w:docPartBody>
        <w:p w:rsidR="008B1581" w:rsidRDefault="008B1581">
          <w:pPr>
            <w:pStyle w:val="05B2EE9BD64D7144ABA56E7824459B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New York">
    <w:altName w:val="Cambri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581"/>
    <w:rsid w:val="008B1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699A73BE35347B06E4E762870F978">
    <w:name w:val="D18699A73BE35347B06E4E762870F978"/>
  </w:style>
  <w:style w:type="paragraph" w:customStyle="1" w:styleId="DA0CE2EDE72CCD4BB64B348E56F85729">
    <w:name w:val="DA0CE2EDE72CCD4BB64B348E56F85729"/>
  </w:style>
  <w:style w:type="paragraph" w:customStyle="1" w:styleId="635A47262FE9A54F80731B12543930D8">
    <w:name w:val="635A47262FE9A54F80731B12543930D8"/>
  </w:style>
  <w:style w:type="paragraph" w:customStyle="1" w:styleId="2E524A6C53199945A90CFBA948A774D7">
    <w:name w:val="2E524A6C53199945A90CFBA948A774D7"/>
  </w:style>
  <w:style w:type="paragraph" w:customStyle="1" w:styleId="0874D4A90649924B969B04013EC842BE">
    <w:name w:val="0874D4A90649924B969B04013EC842BE"/>
  </w:style>
  <w:style w:type="paragraph" w:customStyle="1" w:styleId="27199485A899A543AB841D861F15E0D3">
    <w:name w:val="27199485A899A543AB841D861F15E0D3"/>
  </w:style>
  <w:style w:type="paragraph" w:customStyle="1" w:styleId="CD47E0A970EDBA4C9B3B8D6B4DF2D735">
    <w:name w:val="CD47E0A970EDBA4C9B3B8D6B4DF2D735"/>
  </w:style>
  <w:style w:type="paragraph" w:customStyle="1" w:styleId="60B4F8246A31794AA8AD560F57032E27">
    <w:name w:val="60B4F8246A31794AA8AD560F57032E27"/>
  </w:style>
  <w:style w:type="paragraph" w:customStyle="1" w:styleId="1DD8C3C1F816F04DA338D274E3014D70">
    <w:name w:val="1DD8C3C1F816F04DA338D274E3014D70"/>
  </w:style>
  <w:style w:type="paragraph" w:customStyle="1" w:styleId="E5BD0B7F93A6A440AA3F407F26C6AC39">
    <w:name w:val="E5BD0B7F93A6A440AA3F407F26C6AC39"/>
  </w:style>
  <w:style w:type="paragraph" w:customStyle="1" w:styleId="05B2EE9BD64D7144ABA56E7824459B52">
    <w:name w:val="05B2EE9BD64D7144ABA56E7824459B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699A73BE35347B06E4E762870F978">
    <w:name w:val="D18699A73BE35347B06E4E762870F978"/>
  </w:style>
  <w:style w:type="paragraph" w:customStyle="1" w:styleId="DA0CE2EDE72CCD4BB64B348E56F85729">
    <w:name w:val="DA0CE2EDE72CCD4BB64B348E56F85729"/>
  </w:style>
  <w:style w:type="paragraph" w:customStyle="1" w:styleId="635A47262FE9A54F80731B12543930D8">
    <w:name w:val="635A47262FE9A54F80731B12543930D8"/>
  </w:style>
  <w:style w:type="paragraph" w:customStyle="1" w:styleId="2E524A6C53199945A90CFBA948A774D7">
    <w:name w:val="2E524A6C53199945A90CFBA948A774D7"/>
  </w:style>
  <w:style w:type="paragraph" w:customStyle="1" w:styleId="0874D4A90649924B969B04013EC842BE">
    <w:name w:val="0874D4A90649924B969B04013EC842BE"/>
  </w:style>
  <w:style w:type="paragraph" w:customStyle="1" w:styleId="27199485A899A543AB841D861F15E0D3">
    <w:name w:val="27199485A899A543AB841D861F15E0D3"/>
  </w:style>
  <w:style w:type="paragraph" w:customStyle="1" w:styleId="CD47E0A970EDBA4C9B3B8D6B4DF2D735">
    <w:name w:val="CD47E0A970EDBA4C9B3B8D6B4DF2D735"/>
  </w:style>
  <w:style w:type="paragraph" w:customStyle="1" w:styleId="60B4F8246A31794AA8AD560F57032E27">
    <w:name w:val="60B4F8246A31794AA8AD560F57032E27"/>
  </w:style>
  <w:style w:type="paragraph" w:customStyle="1" w:styleId="1DD8C3C1F816F04DA338D274E3014D70">
    <w:name w:val="1DD8C3C1F816F04DA338D274E3014D70"/>
  </w:style>
  <w:style w:type="paragraph" w:customStyle="1" w:styleId="E5BD0B7F93A6A440AA3F407F26C6AC39">
    <w:name w:val="E5BD0B7F93A6A440AA3F407F26C6AC39"/>
  </w:style>
  <w:style w:type="paragraph" w:customStyle="1" w:styleId="05B2EE9BD64D7144ABA56E7824459B52">
    <w:name w:val="05B2EE9BD64D7144ABA56E7824459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Mar92</b:Tag>
    <b:SourceType>Book</b:SourceType>
    <b:Guid>{EE750341-B352-2C4F-96E8-99C3F5D32F33}</b:Guid>
    <b:Author>
      <b:Author>
        <b:NameList>
          <b:Person>
            <b:Last>Antliff</b:Last>
            <b:First>Mark</b:First>
          </b:Person>
        </b:NameList>
      </b:Author>
    </b:Author>
    <b:Title>Inventing Bergson: Cultural Politics and the Parisian Avant-Garde</b:Title>
    <b:City>New Jersey</b:City>
    <b:Publisher>Princeton UP</b:Publisher>
    <b:Year>1992</b:Year>
    <b:RefOrder>1</b:RefOrder>
  </b:Source>
  <b:Source>
    <b:Tag>Gui04</b:Tag>
    <b:SourceType>Book</b:SourceType>
    <b:Guid>{E41F7D59-BFF3-4D4B-92AD-E1C480F79CFE}</b:Guid>
    <b:Author>
      <b:Author>
        <b:NameList>
          <b:Person>
            <b:Last>Apollinaire</b:Last>
            <b:First>Guillaume</b:First>
          </b:Person>
        </b:NameList>
      </b:Author>
      <b:Translator>
        <b:NameList>
          <b:Person>
            <b:Last>Read</b:Last>
            <b:First>Peter</b:First>
          </b:Person>
        </b:NameList>
      </b:Translator>
    </b:Author>
    <b:Title>Les Peintre Cubistes: Méditations esthétiques</b:Title>
    <b:City>Berkeley</b:City>
    <b:Publisher>California UP</b:Publisher>
    <b:Year>1913/2004</b:Year>
    <b:RefOrder>2</b:RefOrder>
  </b:Source>
  <b:Source>
    <b:Tag>Fae13</b:Tag>
    <b:SourceType>Book</b:SourceType>
    <b:Guid>{7F89CE39-315F-A646-A0D3-010D0D8A58D1}</b:Guid>
    <b:Author>
      <b:Author>
        <b:NameList>
          <b:Person>
            <b:Last>Brauer</b:Last>
            <b:First>Fae</b:First>
          </b:Person>
        </b:NameList>
      </b:Author>
    </b:Author>
    <b:Title>Rivals and Conspirators: The Paris Salons and the Modern Art Centre</b:Title>
    <b:City>Newcastle upon Tyne</b:City>
    <b:Publisher>Cambridge Scholars Publishing</b:Publisher>
    <b:Year>2013</b:Year>
    <b:RefOrder>3</b:RefOrder>
  </b:Source>
  <b:Source>
    <b:Tag>Lin13</b:Tag>
    <b:SourceType>Book</b:SourceType>
    <b:Guid>{0A1ED82C-50D7-6249-BBCA-49960FA8CE4F}</b:Guid>
    <b:Author>
      <b:Author>
        <b:NameList>
          <b:Person>
            <b:Last>Henderson</b:Last>
            <b:First>Linda</b:First>
            <b:Middle>Dalrymple</b:Middle>
          </b:Person>
        </b:NameList>
      </b:Author>
    </b:Author>
    <b:Title>The Fourth Dimension and Non-Euclidean Geometry in Modern Art</b:Title>
    <b:City>Cambridge; London</b:City>
    <b:Publisher>MIT Press</b:Publisher>
    <b:Year>2013</b:Year>
    <b:RefOrder>4</b:RefOrder>
  </b:Source>
  <b:Source>
    <b:Tag>Adr02</b:Tag>
    <b:SourceType>Book</b:SourceType>
    <b:Guid>{F15FD50B-662C-0B49-AC7E-CEE0FC7A770A}</b:Guid>
    <b:Author>
      <b:Author>
        <b:NameList>
          <b:Person>
            <b:Last>Hicken</b:Last>
            <b:First>Adrian</b:First>
          </b:Person>
        </b:NameList>
      </b:Author>
    </b:Author>
    <b:Title>Apollinaire, Cubism and Orphism </b:Title>
    <b:City>Aldershot, Hants ; Burlington, VT</b:City>
    <b:Publisher>Ashgate</b:Publisher>
    <b:Year>2002</b:Year>
    <b:RefOrder>5</b:RefOrder>
  </b:Source>
  <b:Source>
    <b:Tag>Pat131</b:Tag>
    <b:SourceType>Book</b:SourceType>
    <b:Guid>{5F2E8033-239C-9B40-B6E3-3A2DDC47E995}</b:Guid>
    <b:Author>
      <b:Author>
        <b:NameList>
          <b:Person>
            <b:Last>Leighten</b:Last>
            <b:First>Patricia</b:First>
            <b:Middle>Dee</b:Middle>
          </b:Person>
        </b:NameList>
      </b:Author>
    </b:Author>
    <b:Title>The Liberation of Painting: Modernism and Anarchism in Avant-Guerre Paris</b:Title>
    <b:City>Chicago</b:City>
    <b:Publisher>Chicago UP</b:Publisher>
    <b:Year>2013</b:Year>
    <b:RefOrder>6</b:RefOrder>
  </b:Source>
  <b:Source>
    <b:Tag>Vir79</b:Tag>
    <b:SourceType>Book</b:SourceType>
    <b:Guid>{94C8291F-0580-DA44-9C7B-2C6D9A0FE0DA}</b:Guid>
    <b:Author>
      <b:Author>
        <b:NameList>
          <b:Person>
            <b:Last>Spate</b:Last>
            <b:First>Virginia</b:First>
          </b:Person>
        </b:NameList>
      </b:Author>
    </b:Author>
    <b:Title>Orphism: The Evolution of non-figurative painting in Paris 1910-1914</b:Title>
    <b:City>Oxford</b:City>
    <b:Publisher>Oxford UP</b:Publisher>
    <b:Year>1979</b:Year>
    <b:RefOrder>7</b:RefOrder>
  </b:Source>
</b:Sources>
</file>

<file path=customXml/itemProps1.xml><?xml version="1.0" encoding="utf-8"?>
<ds:datastoreItem xmlns:ds="http://schemas.openxmlformats.org/officeDocument/2006/customXml" ds:itemID="{C2B7BC9E-EFD1-934D-88E6-E231F846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4</Pages>
  <Words>1962</Words>
  <Characters>11187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127</cp:revision>
  <dcterms:created xsi:type="dcterms:W3CDTF">2014-12-28T23:28:00Z</dcterms:created>
  <dcterms:modified xsi:type="dcterms:W3CDTF">2014-12-29T02:41:00Z</dcterms:modified>
</cp:coreProperties>
</file>