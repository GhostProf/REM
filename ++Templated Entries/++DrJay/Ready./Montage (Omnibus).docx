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7B09072" w14:textId="77777777" w:rsidTr="00922950">
        <w:tc>
          <w:tcPr>
            <w:tcW w:w="491" w:type="dxa"/>
            <w:vMerge w:val="restart"/>
            <w:shd w:val="clear" w:color="auto" w:fill="A6A6A6" w:themeFill="background1" w:themeFillShade="A6"/>
            <w:textDirection w:val="btLr"/>
          </w:tcPr>
          <w:p w14:paraId="517B9F2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rFonts w:ascii="Calibri" w:hAnsi="Calibri"/>
              <w:b/>
              <w:color w:val="FFFFFF" w:themeColor="background1"/>
            </w:rPr>
            <w:alias w:val="Salutation"/>
            <w:tag w:val="salutation"/>
            <w:id w:val="-1659997262"/>
            <w:placeholder>
              <w:docPart w:val="404E20381DE75A4BACE359CABA3B46B5"/>
            </w:placeholder>
            <w:showingPlcHdr/>
            <w:dropDownList>
              <w:listItem w:displayText="Dr." w:value="Dr."/>
              <w:listItem w:displayText="Prof." w:value="Prof."/>
            </w:dropDownList>
          </w:sdtPr>
          <w:sdtContent>
            <w:tc>
              <w:tcPr>
                <w:tcW w:w="1259" w:type="dxa"/>
              </w:tcPr>
              <w:p w14:paraId="0E958F03" w14:textId="77777777" w:rsidR="00B574C9" w:rsidRPr="00816C49" w:rsidRDefault="00B574C9" w:rsidP="00CC586D">
                <w:pPr>
                  <w:jc w:val="center"/>
                  <w:rPr>
                    <w:rFonts w:ascii="Calibri" w:hAnsi="Calibri"/>
                    <w:b/>
                    <w:color w:val="FFFFFF" w:themeColor="background1"/>
                  </w:rPr>
                </w:pPr>
                <w:r w:rsidRPr="00816C49">
                  <w:rPr>
                    <w:rStyle w:val="PlaceholderText"/>
                    <w:rFonts w:ascii="Calibri" w:hAnsi="Calibri"/>
                    <w:b/>
                    <w:color w:val="FFFFFF" w:themeColor="background1"/>
                  </w:rPr>
                  <w:t>[Salutation]</w:t>
                </w:r>
              </w:p>
            </w:tc>
          </w:sdtContent>
        </w:sdt>
        <w:sdt>
          <w:sdtPr>
            <w:rPr>
              <w:rFonts w:ascii="Calibri" w:hAnsi="Calibri"/>
            </w:rPr>
            <w:alias w:val="First name"/>
            <w:tag w:val="authorFirstName"/>
            <w:id w:val="581645879"/>
            <w:placeholder>
              <w:docPart w:val="3C61B665D3139E498460880D32F984AD"/>
            </w:placeholder>
            <w:text/>
          </w:sdtPr>
          <w:sdtContent>
            <w:tc>
              <w:tcPr>
                <w:tcW w:w="2073" w:type="dxa"/>
              </w:tcPr>
              <w:p w14:paraId="1A9C1286" w14:textId="77777777" w:rsidR="00B574C9" w:rsidRPr="00816C49" w:rsidRDefault="00734ED5" w:rsidP="00734ED5">
                <w:pPr>
                  <w:rPr>
                    <w:rFonts w:ascii="Calibri" w:hAnsi="Calibri"/>
                  </w:rPr>
                </w:pPr>
                <w:r w:rsidRPr="00816C49">
                  <w:rPr>
                    <w:rFonts w:ascii="Calibri" w:hAnsi="Calibri"/>
                  </w:rPr>
                  <w:t>Joshua</w:t>
                </w:r>
              </w:p>
            </w:tc>
          </w:sdtContent>
        </w:sdt>
        <w:sdt>
          <w:sdtPr>
            <w:alias w:val="Middle name"/>
            <w:tag w:val="authorMiddleName"/>
            <w:id w:val="-2076034781"/>
            <w:placeholder>
              <w:docPart w:val="46158DD985C4714B9E6A0349B2FA46AC"/>
            </w:placeholder>
            <w:showingPlcHdr/>
            <w:text/>
          </w:sdtPr>
          <w:sdtContent>
            <w:tc>
              <w:tcPr>
                <w:tcW w:w="2551" w:type="dxa"/>
              </w:tcPr>
              <w:p w14:paraId="707F6D80" w14:textId="77777777" w:rsidR="00B574C9" w:rsidRDefault="00B574C9" w:rsidP="00922950">
                <w:r>
                  <w:rPr>
                    <w:rStyle w:val="PlaceholderText"/>
                  </w:rPr>
                  <w:t>[Middle name]</w:t>
                </w:r>
              </w:p>
            </w:tc>
          </w:sdtContent>
        </w:sdt>
        <w:sdt>
          <w:sdtPr>
            <w:rPr>
              <w:rFonts w:ascii="Calibri" w:hAnsi="Calibri"/>
            </w:rPr>
            <w:alias w:val="Last name"/>
            <w:tag w:val="authorLastName"/>
            <w:id w:val="-1088529830"/>
            <w:placeholder>
              <w:docPart w:val="CE878A29D0A5EB488A4F5E1DEB20E248"/>
            </w:placeholder>
            <w:text/>
          </w:sdtPr>
          <w:sdtContent>
            <w:tc>
              <w:tcPr>
                <w:tcW w:w="2642" w:type="dxa"/>
              </w:tcPr>
              <w:p w14:paraId="6398CAFF" w14:textId="77777777" w:rsidR="00B574C9" w:rsidRDefault="00734ED5" w:rsidP="00734ED5">
                <w:r w:rsidRPr="001642D7">
                  <w:rPr>
                    <w:rFonts w:ascii="Calibri" w:hAnsi="Calibri"/>
                  </w:rPr>
                  <w:t>Sperling</w:t>
                </w:r>
              </w:p>
            </w:tc>
          </w:sdtContent>
        </w:sdt>
      </w:tr>
      <w:tr w:rsidR="00B574C9" w14:paraId="3FDFD8D5" w14:textId="77777777" w:rsidTr="001A6A06">
        <w:trPr>
          <w:trHeight w:val="986"/>
        </w:trPr>
        <w:tc>
          <w:tcPr>
            <w:tcW w:w="491" w:type="dxa"/>
            <w:vMerge/>
            <w:shd w:val="clear" w:color="auto" w:fill="A6A6A6" w:themeFill="background1" w:themeFillShade="A6"/>
          </w:tcPr>
          <w:p w14:paraId="4BA25043" w14:textId="77777777" w:rsidR="00B574C9" w:rsidRPr="001A6A06" w:rsidRDefault="00B574C9" w:rsidP="00CF1542">
            <w:pPr>
              <w:jc w:val="center"/>
              <w:rPr>
                <w:b/>
                <w:color w:val="FFFFFF" w:themeColor="background1"/>
              </w:rPr>
            </w:pPr>
          </w:p>
        </w:tc>
        <w:sdt>
          <w:sdtPr>
            <w:rPr>
              <w:rFonts w:ascii="Calibri" w:hAnsi="Calibri"/>
            </w:rPr>
            <w:alias w:val="Biography"/>
            <w:tag w:val="authorBiography"/>
            <w:id w:val="938807824"/>
            <w:placeholder>
              <w:docPart w:val="54727887BAE68E4085BE0D56F0F66072"/>
            </w:placeholder>
            <w:showingPlcHdr/>
          </w:sdtPr>
          <w:sdtContent>
            <w:tc>
              <w:tcPr>
                <w:tcW w:w="8525" w:type="dxa"/>
                <w:gridSpan w:val="4"/>
              </w:tcPr>
              <w:p w14:paraId="2CEDF514" w14:textId="77777777" w:rsidR="00B574C9" w:rsidRPr="00816C49" w:rsidRDefault="00B574C9" w:rsidP="00922950">
                <w:pPr>
                  <w:rPr>
                    <w:rFonts w:ascii="Calibri" w:hAnsi="Calibri"/>
                  </w:rPr>
                </w:pPr>
                <w:r w:rsidRPr="00816C49">
                  <w:rPr>
                    <w:rStyle w:val="PlaceholderText"/>
                    <w:rFonts w:ascii="Calibri" w:hAnsi="Calibri"/>
                  </w:rPr>
                  <w:t>[Enter your biography]</w:t>
                </w:r>
              </w:p>
            </w:tc>
          </w:sdtContent>
        </w:sdt>
      </w:tr>
      <w:tr w:rsidR="00B574C9" w14:paraId="482142AE" w14:textId="77777777" w:rsidTr="001A6A06">
        <w:trPr>
          <w:trHeight w:val="986"/>
        </w:trPr>
        <w:tc>
          <w:tcPr>
            <w:tcW w:w="491" w:type="dxa"/>
            <w:vMerge/>
            <w:shd w:val="clear" w:color="auto" w:fill="A6A6A6" w:themeFill="background1" w:themeFillShade="A6"/>
          </w:tcPr>
          <w:p w14:paraId="098E31AF" w14:textId="77777777" w:rsidR="00B574C9" w:rsidRPr="001A6A06" w:rsidRDefault="00B574C9" w:rsidP="00CF1542">
            <w:pPr>
              <w:jc w:val="center"/>
              <w:rPr>
                <w:b/>
                <w:color w:val="FFFFFF" w:themeColor="background1"/>
              </w:rPr>
            </w:pPr>
          </w:p>
        </w:tc>
        <w:sdt>
          <w:sdtPr>
            <w:rPr>
              <w:rFonts w:ascii="Calibri" w:hAnsi="Calibri"/>
            </w:rPr>
            <w:alias w:val="Affiliation"/>
            <w:tag w:val="affiliation"/>
            <w:id w:val="2012937915"/>
            <w:placeholder>
              <w:docPart w:val="12A44E7329613A4C84BA0AC35E9344CE"/>
            </w:placeholder>
            <w:text/>
          </w:sdtPr>
          <w:sdtContent>
            <w:tc>
              <w:tcPr>
                <w:tcW w:w="8525" w:type="dxa"/>
                <w:gridSpan w:val="4"/>
              </w:tcPr>
              <w:p w14:paraId="2F14B2EF" w14:textId="77777777" w:rsidR="00B574C9" w:rsidRPr="00816C49" w:rsidRDefault="00734ED5" w:rsidP="00734ED5">
                <w:pPr>
                  <w:rPr>
                    <w:rFonts w:ascii="Calibri" w:hAnsi="Calibri"/>
                  </w:rPr>
                </w:pPr>
                <w:r w:rsidRPr="00816C49">
                  <w:rPr>
                    <w:rFonts w:ascii="Calibri" w:hAnsi="Calibri"/>
                  </w:rPr>
                  <w:t>Yale University</w:t>
                </w:r>
              </w:p>
            </w:tc>
          </w:sdtContent>
        </w:sdt>
      </w:tr>
    </w:tbl>
    <w:p w14:paraId="3F07EE7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18B8241" w14:textId="77777777" w:rsidTr="00244BB0">
        <w:tc>
          <w:tcPr>
            <w:tcW w:w="9016" w:type="dxa"/>
            <w:shd w:val="clear" w:color="auto" w:fill="A6A6A6" w:themeFill="background1" w:themeFillShade="A6"/>
            <w:tcMar>
              <w:top w:w="113" w:type="dxa"/>
              <w:bottom w:w="113" w:type="dxa"/>
            </w:tcMar>
          </w:tcPr>
          <w:p w14:paraId="2E54429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41174EA" w14:textId="77777777" w:rsidTr="003F0D73">
        <w:sdt>
          <w:sdtPr>
            <w:rPr>
              <w:rFonts w:ascii="Calibri" w:hAnsi="Calibri"/>
            </w:rPr>
            <w:alias w:val="Article headword"/>
            <w:tag w:val="articleHeadword"/>
            <w:id w:val="-361440020"/>
            <w:placeholder>
              <w:docPart w:val="778DE50C4C02AB4D92A45BACA1340EDE"/>
            </w:placeholder>
            <w:text/>
          </w:sdtPr>
          <w:sdtContent>
            <w:tc>
              <w:tcPr>
                <w:tcW w:w="9016" w:type="dxa"/>
                <w:tcMar>
                  <w:top w:w="113" w:type="dxa"/>
                  <w:bottom w:w="113" w:type="dxa"/>
                </w:tcMar>
              </w:tcPr>
              <w:p w14:paraId="1010EAEE" w14:textId="77777777" w:rsidR="003F0D73" w:rsidRPr="00FB589A" w:rsidRDefault="00734ED5" w:rsidP="00734ED5">
                <w:pPr>
                  <w:rPr>
                    <w:b/>
                  </w:rPr>
                </w:pPr>
                <w:r w:rsidRPr="00816C49">
                  <w:rPr>
                    <w:rFonts w:ascii="Calibri" w:hAnsi="Calibri"/>
                  </w:rPr>
                  <w:t>Montage in Cinema</w:t>
                </w:r>
              </w:p>
            </w:tc>
          </w:sdtContent>
        </w:sdt>
      </w:tr>
      <w:tr w:rsidR="00464699" w14:paraId="2C60E1D9" w14:textId="77777777" w:rsidTr="00426A73">
        <w:sdt>
          <w:sdtPr>
            <w:alias w:val="Variant headwords"/>
            <w:tag w:val="variantHeadwords"/>
            <w:id w:val="173464402"/>
            <w:placeholder>
              <w:docPart w:val="E0E5221F48BB6443BE5C40D011B89C2A"/>
            </w:placeholder>
            <w:showingPlcHdr/>
          </w:sdtPr>
          <w:sdtContent>
            <w:tc>
              <w:tcPr>
                <w:tcW w:w="9016" w:type="dxa"/>
                <w:tcMar>
                  <w:top w:w="113" w:type="dxa"/>
                  <w:bottom w:w="113" w:type="dxa"/>
                </w:tcMar>
              </w:tcPr>
              <w:p w14:paraId="5CBF27A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29594BC" w14:textId="77777777" w:rsidTr="003F0D73">
        <w:sdt>
          <w:sdtPr>
            <w:alias w:val="Abstract"/>
            <w:tag w:val="abstract"/>
            <w:id w:val="-635871867"/>
            <w:placeholder>
              <w:docPart w:val="1A76056E4C35DA47ACB7F582D8F07372"/>
            </w:placeholder>
          </w:sdtPr>
          <w:sdtContent>
            <w:tc>
              <w:tcPr>
                <w:tcW w:w="9016" w:type="dxa"/>
                <w:tcMar>
                  <w:top w:w="113" w:type="dxa"/>
                  <w:bottom w:w="113" w:type="dxa"/>
                </w:tcMar>
              </w:tcPr>
              <w:p w14:paraId="1BC513CE" w14:textId="04207A32" w:rsidR="00E85A05" w:rsidRPr="00AB6BBB" w:rsidRDefault="00816C49" w:rsidP="00BD00DE">
                <w:r w:rsidRPr="00816C49">
                  <w:rPr>
                    <w:rFonts w:ascii="Calibri" w:hAnsi="Calibri"/>
                  </w:rPr>
                  <w:t xml:space="preserve">As an aesthetic principle, montage, </w:t>
                </w:r>
                <w:del w:id="0" w:author="Jon Johnson" w:date="2014-10-27T23:20:00Z">
                  <w:r w:rsidRPr="00816C49" w:rsidDel="00BD00DE">
                    <w:rPr>
                      <w:rFonts w:ascii="Calibri" w:hAnsi="Calibri"/>
                    </w:rPr>
                    <w:delText xml:space="preserve">which can be </w:delText>
                  </w:r>
                </w:del>
                <w:r w:rsidRPr="00816C49">
                  <w:rPr>
                    <w:rFonts w:ascii="Calibri" w:hAnsi="Calibri"/>
                  </w:rPr>
                  <w:t>defined as the assemblage of disparate elements into a composite whole often by way of juxtaposition, is most often associated with the Soviet cinema of the 1920s</w:t>
                </w:r>
                <w:ins w:id="1" w:author="Jon Johnson" w:date="2014-10-27T23:20:00Z">
                  <w:r w:rsidR="00BD00DE">
                    <w:rPr>
                      <w:rFonts w:ascii="Calibri" w:hAnsi="Calibri"/>
                    </w:rPr>
                    <w:t>,</w:t>
                  </w:r>
                </w:ins>
                <w:r w:rsidRPr="00816C49">
                  <w:rPr>
                    <w:rFonts w:ascii="Calibri" w:hAnsi="Calibri"/>
                  </w:rPr>
                  <w:t xml:space="preserve"> and </w:t>
                </w:r>
                <w:del w:id="2" w:author="Jon Johnson" w:date="2014-10-27T23:20:00Z">
                  <w:r w:rsidRPr="00816C49" w:rsidDel="00BD00DE">
                    <w:rPr>
                      <w:rFonts w:ascii="Calibri" w:hAnsi="Calibri"/>
                    </w:rPr>
                    <w:delText xml:space="preserve">especially </w:delText>
                  </w:r>
                </w:del>
                <w:r w:rsidRPr="00816C49">
                  <w:rPr>
                    <w:rFonts w:ascii="Calibri" w:hAnsi="Calibri"/>
                  </w:rPr>
                  <w:t>with the theorist and filmmaker Sergei Eisenstein</w:t>
                </w:r>
                <w:ins w:id="3" w:author="Jon Johnson" w:date="2014-10-27T23:20:00Z">
                  <w:r w:rsidR="00BD00DE">
                    <w:rPr>
                      <w:rFonts w:ascii="Calibri" w:hAnsi="Calibri"/>
                    </w:rPr>
                    <w:t xml:space="preserve"> in particular</w:t>
                  </w:r>
                </w:ins>
                <w:r w:rsidRPr="00816C49">
                  <w:rPr>
                    <w:rFonts w:ascii="Calibri" w:hAnsi="Calibri"/>
                  </w:rPr>
                  <w:t>. This article reviews the ideas and work of Eisenstein and Dziga Vertov, the contemporaneous development of photo</w:t>
                </w:r>
                <w:del w:id="4" w:author="Jon Johnson" w:date="2014-10-28T09:23:00Z">
                  <w:r w:rsidRPr="00816C49" w:rsidDel="005143C3">
                    <w:rPr>
                      <w:rFonts w:ascii="Calibri" w:hAnsi="Calibri"/>
                    </w:rPr>
                    <w:delText>-</w:delText>
                  </w:r>
                </w:del>
                <w:r w:rsidRPr="00816C49">
                  <w:rPr>
                    <w:rFonts w:ascii="Calibri" w:hAnsi="Calibri"/>
                  </w:rPr>
                  <w:t xml:space="preserve">montage in visual design, and the connections between these movements and those in modernist painting and literature. </w:t>
                </w:r>
                <w:del w:id="5" w:author="Jon Johnson" w:date="2014-10-27T23:21:00Z">
                  <w:r w:rsidRPr="00816C49" w:rsidDel="00BD00DE">
                    <w:rPr>
                      <w:rFonts w:ascii="Calibri" w:hAnsi="Calibri"/>
                    </w:rPr>
                    <w:delText xml:space="preserve">During the 1930s, </w:delText>
                  </w:r>
                </w:del>
                <w:ins w:id="6" w:author="Jon Johnson" w:date="2014-10-27T23:21:00Z">
                  <w:r w:rsidR="00BD00DE">
                    <w:rPr>
                      <w:rFonts w:ascii="Calibri" w:hAnsi="Calibri"/>
                    </w:rPr>
                    <w:t>W</w:t>
                  </w:r>
                </w:ins>
                <w:del w:id="7" w:author="Jon Johnson" w:date="2014-10-27T23:21:00Z">
                  <w:r w:rsidRPr="00816C49" w:rsidDel="00BD00DE">
                    <w:rPr>
                      <w:rFonts w:ascii="Calibri" w:hAnsi="Calibri"/>
                    </w:rPr>
                    <w:delText>w</w:delText>
                  </w:r>
                </w:del>
                <w:r w:rsidRPr="00816C49">
                  <w:rPr>
                    <w:rFonts w:ascii="Calibri" w:hAnsi="Calibri"/>
                  </w:rPr>
                  <w:t xml:space="preserve">ith the advent of sound cinema and the suppression of experimental aesthetics in </w:t>
                </w:r>
                <w:ins w:id="8" w:author="Jon Johnson" w:date="2014-10-28T09:23:00Z">
                  <w:r w:rsidR="005143C3">
                    <w:rPr>
                      <w:rFonts w:ascii="Calibri" w:hAnsi="Calibri"/>
                    </w:rPr>
                    <w:t xml:space="preserve">the </w:t>
                  </w:r>
                </w:ins>
                <w:del w:id="9" w:author="Jon Johnson" w:date="2014-10-27T23:21:00Z">
                  <w:r w:rsidRPr="00816C49" w:rsidDel="00BD00DE">
                    <w:rPr>
                      <w:rFonts w:ascii="Calibri" w:hAnsi="Calibri"/>
                    </w:rPr>
                    <w:delText xml:space="preserve">the </w:delText>
                  </w:r>
                </w:del>
                <w:ins w:id="10" w:author="Jon Johnson" w:date="2014-10-27T23:21:00Z">
                  <w:r w:rsidR="00BD00DE">
                    <w:rPr>
                      <w:rFonts w:ascii="Calibri" w:hAnsi="Calibri"/>
                    </w:rPr>
                    <w:t>1930s</w:t>
                  </w:r>
                  <w:r w:rsidR="00BD00DE" w:rsidRPr="00816C49">
                    <w:rPr>
                      <w:rFonts w:ascii="Calibri" w:hAnsi="Calibri"/>
                    </w:rPr>
                    <w:t xml:space="preserve"> </w:t>
                  </w:r>
                </w:ins>
                <w:r w:rsidRPr="00816C49">
                  <w:rPr>
                    <w:rFonts w:ascii="Calibri" w:hAnsi="Calibri"/>
                  </w:rPr>
                  <w:t>Soviet Union, the practice of montage waned</w:t>
                </w:r>
                <w:r w:rsidR="00BD00DE">
                  <w:rPr>
                    <w:rFonts w:ascii="Calibri" w:hAnsi="Calibri"/>
                  </w:rPr>
                  <w:t>,</w:t>
                </w:r>
                <w:r w:rsidRPr="00816C49">
                  <w:rPr>
                    <w:rFonts w:ascii="Calibri" w:hAnsi="Calibri"/>
                  </w:rPr>
                  <w:t xml:space="preserve"> but was revived by political filmmakers in the 1960s and 1970s.</w:t>
                </w:r>
              </w:p>
            </w:tc>
          </w:sdtContent>
        </w:sdt>
      </w:tr>
      <w:tr w:rsidR="003F0D73" w14:paraId="631C40AB" w14:textId="77777777" w:rsidTr="003F0D73">
        <w:sdt>
          <w:sdtPr>
            <w:alias w:val="Article text"/>
            <w:tag w:val="articleText"/>
            <w:id w:val="634067588"/>
            <w:placeholder>
              <w:docPart w:val="8EC4A1292B40164D89407B51E05AB4AC"/>
            </w:placeholder>
          </w:sdtPr>
          <w:sdtContent>
            <w:tc>
              <w:tcPr>
                <w:tcW w:w="9016" w:type="dxa"/>
                <w:tcMar>
                  <w:top w:w="113" w:type="dxa"/>
                  <w:bottom w:w="113" w:type="dxa"/>
                </w:tcMar>
              </w:tcPr>
              <w:customXmlInsRangeStart w:id="11" w:author="Jon Johnson" w:date="2014-10-28T09:23:00Z"/>
              <w:sdt>
                <w:sdtPr>
                  <w:alias w:val="Abstract"/>
                  <w:tag w:val="abstract"/>
                  <w:id w:val="-852114407"/>
                  <w:placeholder>
                    <w:docPart w:val="B6473C1663C14746ACDF1BA0F6D822C2"/>
                  </w:placeholder>
                </w:sdtPr>
                <w:sdtContent>
                  <w:customXmlInsRangeEnd w:id="11"/>
                  <w:p w14:paraId="09785822" w14:textId="77777777" w:rsidR="00ED1D3C" w:rsidRDefault="00ED1D3C" w:rsidP="0076111A">
                    <w:pPr>
                      <w:rPr>
                        <w:ins w:id="12" w:author="Jon Johnson" w:date="2014-10-28T09:23:00Z"/>
                        <w:rFonts w:ascii="Calibri" w:hAnsi="Calibri"/>
                      </w:rPr>
                    </w:pPr>
                    <w:ins w:id="13" w:author="Jon Johnson" w:date="2014-10-28T09:23:00Z">
                      <w:r w:rsidRPr="00816C49">
                        <w:rPr>
                          <w:rFonts w:ascii="Calibri" w:hAnsi="Calibri"/>
                        </w:rPr>
                        <w:t>As an aesthetic principle, montage, defined as the assemblage of disparate elements into a composite whole often by way of juxtaposition, is most often associated with the Soviet cinema of the 1920s</w:t>
                      </w:r>
                      <w:r>
                        <w:rPr>
                          <w:rFonts w:ascii="Calibri" w:hAnsi="Calibri"/>
                        </w:rPr>
                        <w:t>,</w:t>
                      </w:r>
                      <w:r w:rsidRPr="00816C49">
                        <w:rPr>
                          <w:rFonts w:ascii="Calibri" w:hAnsi="Calibri"/>
                        </w:rPr>
                        <w:t xml:space="preserve"> and with the theorist and filmmaker Sergei Eisenstein</w:t>
                      </w:r>
                      <w:r>
                        <w:rPr>
                          <w:rFonts w:ascii="Calibri" w:hAnsi="Calibri"/>
                        </w:rPr>
                        <w:t xml:space="preserve"> in particular</w:t>
                      </w:r>
                      <w:r w:rsidRPr="00816C49">
                        <w:rPr>
                          <w:rFonts w:ascii="Calibri" w:hAnsi="Calibri"/>
                        </w:rPr>
                        <w:t xml:space="preserve">. This article reviews the ideas and work of Eisenstein and Dziga Vertov, the contemporaneous development of photomontage in visual design, and the connections between these movements and those in modernist painting and literature. </w:t>
                      </w:r>
                      <w:r>
                        <w:rPr>
                          <w:rFonts w:ascii="Calibri" w:hAnsi="Calibri"/>
                        </w:rPr>
                        <w:t>W</w:t>
                      </w:r>
                      <w:r w:rsidRPr="00816C49">
                        <w:rPr>
                          <w:rFonts w:ascii="Calibri" w:hAnsi="Calibri"/>
                        </w:rPr>
                        <w:t xml:space="preserve">ith the advent of sound cinema and the suppression of experimental aesthetics in </w:t>
                      </w:r>
                      <w:r>
                        <w:rPr>
                          <w:rFonts w:ascii="Calibri" w:hAnsi="Calibri"/>
                        </w:rPr>
                        <w:t>the 1930s</w:t>
                      </w:r>
                      <w:r w:rsidRPr="00816C49">
                        <w:rPr>
                          <w:rFonts w:ascii="Calibri" w:hAnsi="Calibri"/>
                        </w:rPr>
                        <w:t xml:space="preserve"> Soviet Union, the practice of montage waned</w:t>
                      </w:r>
                      <w:r>
                        <w:rPr>
                          <w:rFonts w:ascii="Calibri" w:hAnsi="Calibri"/>
                        </w:rPr>
                        <w:t>,</w:t>
                      </w:r>
                      <w:r w:rsidRPr="00816C49">
                        <w:rPr>
                          <w:rFonts w:ascii="Calibri" w:hAnsi="Calibri"/>
                        </w:rPr>
                        <w:t xml:space="preserve"> but was revived by political filmmakers in the 1960s and 1970s.</w:t>
                      </w:r>
                    </w:ins>
                  </w:p>
                  <w:p w14:paraId="38955D0F" w14:textId="68D9D1FD" w:rsidR="00DE4AD1" w:rsidRDefault="00ED1D3C" w:rsidP="0076111A">
                    <w:pPr>
                      <w:rPr>
                        <w:ins w:id="14" w:author="Jon Johnson" w:date="2014-10-28T08:31:00Z"/>
                      </w:rPr>
                    </w:pPr>
                  </w:p>
                  <w:customXmlInsRangeStart w:id="15" w:author="Jon Johnson" w:date="2014-10-28T09:23:00Z"/>
                </w:sdtContent>
              </w:sdt>
              <w:customXmlInsRangeEnd w:id="15"/>
              <w:p w14:paraId="2A8209D7" w14:textId="6A222A1A" w:rsidR="0076111A" w:rsidRPr="00816C49" w:rsidRDefault="0076111A" w:rsidP="0076111A">
                <w:pPr>
                  <w:rPr>
                    <w:rFonts w:ascii="Calibri" w:hAnsi="Calibri"/>
                  </w:rPr>
                </w:pPr>
                <w:r w:rsidRPr="00816C49">
                  <w:rPr>
                    <w:rFonts w:ascii="Calibri" w:hAnsi="Calibri"/>
                  </w:rPr>
                  <w:t xml:space="preserve">Montage derives from the French verb </w:t>
                </w:r>
                <w:r w:rsidRPr="00816C49">
                  <w:rPr>
                    <w:rFonts w:ascii="Calibri" w:hAnsi="Calibri"/>
                    <w:i/>
                  </w:rPr>
                  <w:t>monter,</w:t>
                </w:r>
                <w:r w:rsidRPr="00816C49">
                  <w:rPr>
                    <w:rFonts w:ascii="Calibri" w:hAnsi="Calibri"/>
                  </w:rPr>
                  <w:t xml:space="preserve"> which </w:t>
                </w:r>
                <w:r w:rsidR="00BD00DE">
                  <w:rPr>
                    <w:rFonts w:ascii="Calibri" w:hAnsi="Calibri"/>
                  </w:rPr>
                  <w:t xml:space="preserve">translates </w:t>
                </w:r>
                <w:ins w:id="16" w:author="Jon Johnson" w:date="2014-10-28T09:25:00Z">
                  <w:r w:rsidR="00ED1D3C">
                    <w:rPr>
                      <w:rFonts w:ascii="Calibri" w:hAnsi="Calibri"/>
                    </w:rPr>
                    <w:t xml:space="preserve">as </w:t>
                  </w:r>
                </w:ins>
                <w:r w:rsidRPr="00816C49">
                  <w:rPr>
                    <w:rFonts w:ascii="Calibri" w:hAnsi="Calibri"/>
                  </w:rPr>
                  <w:t xml:space="preserve">‘to assemble.’ With the advent of film technology, montage became the term in French to denote the process of film editing. In aesthetics, montage has a more conceptual meaning. </w:t>
                </w:r>
                <w:commentRangeStart w:id="17"/>
                <w:del w:id="18" w:author="Jon Johnson" w:date="2014-10-28T09:25:00Z">
                  <w:r w:rsidRPr="00816C49" w:rsidDel="005B79B9">
                    <w:rPr>
                      <w:rFonts w:ascii="Calibri" w:hAnsi="Calibri"/>
                    </w:rPr>
                    <w:delText xml:space="preserve">Here </w:delText>
                  </w:r>
                </w:del>
                <w:commentRangeEnd w:id="17"/>
                <w:ins w:id="19" w:author="Jon Johnson" w:date="2014-10-28T09:25:00Z">
                  <w:r w:rsidR="005B79B9">
                    <w:rPr>
                      <w:rFonts w:ascii="Calibri" w:hAnsi="Calibri"/>
                    </w:rPr>
                    <w:t>In the context of film,</w:t>
                  </w:r>
                  <w:r w:rsidR="005B79B9" w:rsidRPr="00816C49">
                    <w:rPr>
                      <w:rFonts w:ascii="Calibri" w:hAnsi="Calibri"/>
                    </w:rPr>
                    <w:t xml:space="preserve"> </w:t>
                  </w:r>
                </w:ins>
                <w:r w:rsidR="0051535F">
                  <w:rPr>
                    <w:rStyle w:val="CommentReference"/>
                  </w:rPr>
                  <w:commentReference w:id="17"/>
                </w:r>
                <w:r w:rsidRPr="00816C49">
                  <w:rPr>
                    <w:rFonts w:ascii="Calibri" w:hAnsi="Calibri"/>
                  </w:rPr>
                  <w:t>it refers to the technique of combining disparate images or elements to form a composite work. Montage is related to the practice of collage</w:t>
                </w:r>
                <w:ins w:id="20" w:author="Jon Johnson" w:date="2014-10-27T23:23:00Z">
                  <w:r w:rsidR="0051535F">
                    <w:rPr>
                      <w:rFonts w:ascii="Calibri" w:hAnsi="Calibri"/>
                    </w:rPr>
                    <w:t xml:space="preserve">. Montage, </w:t>
                  </w:r>
                </w:ins>
                <w:del w:id="21" w:author="Jon Johnson" w:date="2014-10-27T23:23:00Z">
                  <w:r w:rsidRPr="00816C49" w:rsidDel="0051535F">
                    <w:rPr>
                      <w:rFonts w:ascii="Calibri" w:hAnsi="Calibri"/>
                    </w:rPr>
                    <w:delText xml:space="preserve">; </w:delText>
                  </w:r>
                </w:del>
                <w:r w:rsidRPr="00816C49">
                  <w:rPr>
                    <w:rFonts w:ascii="Calibri" w:hAnsi="Calibri"/>
                  </w:rPr>
                  <w:t>however</w:t>
                </w:r>
                <w:ins w:id="22" w:author="Jon Johnson" w:date="2014-10-27T23:23:00Z">
                  <w:r w:rsidR="0051535F">
                    <w:rPr>
                      <w:rFonts w:ascii="Calibri" w:hAnsi="Calibri"/>
                    </w:rPr>
                    <w:t>,</w:t>
                  </w:r>
                </w:ins>
                <w:r w:rsidRPr="00816C49">
                  <w:rPr>
                    <w:rFonts w:ascii="Calibri" w:hAnsi="Calibri"/>
                  </w:rPr>
                  <w:t xml:space="preserve"> </w:t>
                </w:r>
                <w:del w:id="23" w:author="Jon Johnson" w:date="2014-10-27T23:23:00Z">
                  <w:r w:rsidRPr="00816C49" w:rsidDel="0051535F">
                    <w:rPr>
                      <w:rFonts w:ascii="Calibri" w:hAnsi="Calibri"/>
                    </w:rPr>
                    <w:delText xml:space="preserve">it </w:delText>
                  </w:r>
                </w:del>
                <w:r w:rsidRPr="00816C49">
                  <w:rPr>
                    <w:rFonts w:ascii="Calibri" w:hAnsi="Calibri"/>
                  </w:rPr>
                  <w:t xml:space="preserve">differs from collage most fundamentally in the greater emphasis it places on juxtaposition — </w:t>
                </w:r>
                <w:ins w:id="24" w:author="Jon Johnson" w:date="2014-10-27T23:23:00Z">
                  <w:r w:rsidR="0051535F">
                    <w:rPr>
                      <w:rFonts w:ascii="Calibri" w:hAnsi="Calibri"/>
                    </w:rPr>
                    <w:t xml:space="preserve">a technique </w:t>
                  </w:r>
                </w:ins>
                <w:r w:rsidRPr="00816C49">
                  <w:rPr>
                    <w:rFonts w:ascii="Calibri" w:hAnsi="Calibri"/>
                  </w:rPr>
                  <w:t>often used to make a rhetorical point.</w:t>
                </w:r>
              </w:p>
              <w:p w14:paraId="59C03B38" w14:textId="77777777" w:rsidR="0076111A" w:rsidRPr="00816C49" w:rsidRDefault="0076111A" w:rsidP="0076111A">
                <w:pPr>
                  <w:rPr>
                    <w:rFonts w:ascii="Calibri" w:hAnsi="Calibri"/>
                  </w:rPr>
                </w:pPr>
              </w:p>
              <w:p w14:paraId="3EACC370" w14:textId="5EE0199F" w:rsidR="0076111A" w:rsidRPr="00816C49" w:rsidRDefault="0076111A" w:rsidP="0076111A">
                <w:pPr>
                  <w:rPr>
                    <w:rFonts w:ascii="Calibri" w:hAnsi="Calibri"/>
                  </w:rPr>
                </w:pPr>
                <w:r w:rsidRPr="00816C49">
                  <w:rPr>
                    <w:rFonts w:ascii="Calibri" w:hAnsi="Calibri"/>
                  </w:rPr>
                  <w:t xml:space="preserve">The theory of montage blossomed during the 1920s when it became a charged aesthetic concept for the Soviet avant-garde. In this historical context, the term is most strongly associated with Russian filmmaker and film-theorist Sergei Eisenstein. In his famous essay ‘Montage of Cine-Attractions’ (1925) and later writings, Eisenstein developed a theory of montage — in effect, a theory of film — where discrete units (raw footage) lacked specific meaning in themselves, but only acquired meaning in their controlled recombination with other units. ‘The essence of cinema,’ Eisenstein wrote, ‘does not lie in the images, but in the relation between the images!’ The filmmaker’s job was thus to assemble individual cinematic shots into a composite whole, which he compared to a machine or an organism made up of cells. Throughout his career </w:t>
                </w:r>
                <w:r w:rsidRPr="00816C49">
                  <w:rPr>
                    <w:rFonts w:ascii="Calibri" w:hAnsi="Calibri"/>
                  </w:rPr>
                  <w:lastRenderedPageBreak/>
                  <w:t>Eisenstein enumerated several methods of montage — from metrical montage</w:t>
                </w:r>
                <w:del w:id="25" w:author="Jon Johnson" w:date="2014-10-27T23:28:00Z">
                  <w:r w:rsidRPr="00816C49" w:rsidDel="00384210">
                    <w:rPr>
                      <w:rFonts w:ascii="Calibri" w:hAnsi="Calibri"/>
                    </w:rPr>
                    <w:delText>,</w:delText>
                  </w:r>
                </w:del>
                <w:r w:rsidRPr="00816C49">
                  <w:rPr>
                    <w:rFonts w:ascii="Calibri" w:hAnsi="Calibri"/>
                  </w:rPr>
                  <w:t xml:space="preserve"> based on the length of shots, to intellectual montage based on the juxtaposition of visual symbols — but routinely called for synthesis through </w:t>
                </w:r>
                <w:r w:rsidRPr="00816C49">
                  <w:rPr>
                    <w:rFonts w:ascii="Calibri" w:hAnsi="Calibri"/>
                    <w:i/>
                  </w:rPr>
                  <w:t xml:space="preserve">collision </w:t>
                </w:r>
                <w:r w:rsidRPr="00816C49">
                  <w:rPr>
                    <w:rFonts w:ascii="Calibri" w:hAnsi="Calibri"/>
                  </w:rPr>
                  <w:t xml:space="preserve">and </w:t>
                </w:r>
                <w:r w:rsidRPr="00816C49">
                  <w:rPr>
                    <w:rFonts w:ascii="Calibri" w:hAnsi="Calibri"/>
                    <w:i/>
                  </w:rPr>
                  <w:t>conflict</w:t>
                </w:r>
                <w:r w:rsidRPr="00816C49">
                  <w:rPr>
                    <w:rFonts w:ascii="Calibri" w:hAnsi="Calibri"/>
                  </w:rPr>
                  <w:t xml:space="preserve"> rather than linkage. In this way, the principle of montage was reasoned to reflect a Marxist understanding of history as the dialectical synthesis of opposing forces. </w:t>
                </w:r>
              </w:p>
              <w:p w14:paraId="04D26F57" w14:textId="77777777" w:rsidR="0076111A" w:rsidRPr="00816C49" w:rsidRDefault="0076111A" w:rsidP="0076111A">
                <w:pPr>
                  <w:rPr>
                    <w:rFonts w:ascii="Calibri" w:hAnsi="Calibri"/>
                  </w:rPr>
                </w:pPr>
              </w:p>
              <w:p w14:paraId="1806134E" w14:textId="37F76CDA" w:rsidR="0076111A" w:rsidRPr="00816C49" w:rsidRDefault="0076111A" w:rsidP="0076111A">
                <w:pPr>
                  <w:rPr>
                    <w:rFonts w:ascii="Calibri" w:hAnsi="Calibri"/>
                  </w:rPr>
                </w:pPr>
                <w:r w:rsidRPr="00816C49">
                  <w:rPr>
                    <w:rFonts w:ascii="Calibri" w:hAnsi="Calibri"/>
                  </w:rPr>
                  <w:t xml:space="preserve">Eisenstein’s most famous film, </w:t>
                </w:r>
                <w:r w:rsidRPr="00816C49">
                  <w:rPr>
                    <w:rFonts w:ascii="Calibri" w:hAnsi="Calibri"/>
                    <w:i/>
                    <w:iCs/>
                    <w:lang w:val="ru-RU"/>
                  </w:rPr>
                  <w:t xml:space="preserve">Bronenosets Po'tyomkin </w:t>
                </w:r>
                <w:r w:rsidRPr="00816C49">
                  <w:rPr>
                    <w:rFonts w:ascii="Calibri" w:hAnsi="Calibri"/>
                    <w:iCs/>
                    <w:lang w:val="ru-RU"/>
                  </w:rPr>
                  <w:t>[</w:t>
                </w:r>
                <w:r w:rsidRPr="00816C49">
                  <w:rPr>
                    <w:rFonts w:ascii="Calibri" w:hAnsi="Calibri"/>
                    <w:i/>
                  </w:rPr>
                  <w:t>The Battleship Potemkin</w:t>
                </w:r>
                <w:r w:rsidRPr="00816C49">
                  <w:rPr>
                    <w:rFonts w:ascii="Calibri" w:hAnsi="Calibri"/>
                  </w:rPr>
                  <w:t xml:space="preserve">] (1925), </w:t>
                </w:r>
                <w:del w:id="26" w:author="Jon Johnson" w:date="2014-10-27T23:29:00Z">
                  <w:r w:rsidRPr="00816C49" w:rsidDel="006E2F6A">
                    <w:rPr>
                      <w:rFonts w:ascii="Calibri" w:hAnsi="Calibri"/>
                    </w:rPr>
                    <w:delText xml:space="preserve">has </w:delText>
                  </w:r>
                </w:del>
                <w:ins w:id="27" w:author="Jon Johnson" w:date="2014-10-27T23:29:00Z">
                  <w:r w:rsidR="006E2F6A">
                    <w:rPr>
                      <w:rFonts w:ascii="Calibri" w:hAnsi="Calibri"/>
                    </w:rPr>
                    <w:t>is</w:t>
                  </w:r>
                  <w:r w:rsidR="006E2F6A" w:rsidRPr="00816C49">
                    <w:rPr>
                      <w:rFonts w:ascii="Calibri" w:hAnsi="Calibri"/>
                    </w:rPr>
                    <w:t xml:space="preserve"> </w:t>
                  </w:r>
                </w:ins>
                <w:del w:id="28" w:author="Jon Johnson" w:date="2014-10-27T23:29:00Z">
                  <w:r w:rsidRPr="00816C49" w:rsidDel="006E2F6A">
                    <w:rPr>
                      <w:rFonts w:ascii="Calibri" w:hAnsi="Calibri"/>
                    </w:rPr>
                    <w:delText xml:space="preserve">become </w:delText>
                  </w:r>
                </w:del>
                <w:r w:rsidRPr="00816C49">
                  <w:rPr>
                    <w:rFonts w:ascii="Calibri" w:hAnsi="Calibri"/>
                  </w:rPr>
                  <w:t xml:space="preserve">emblematic of his montage theory. Based on the Potemkin mutiny of 1905, and commissioned twenty years later as a pro-revolutionary testament, the film contains many canonical examples of montage-based editing, </w:t>
                </w:r>
                <w:del w:id="29" w:author="Jon Johnson" w:date="2014-10-27T23:29:00Z">
                  <w:r w:rsidRPr="00816C49" w:rsidDel="003C452E">
                    <w:rPr>
                      <w:rFonts w:ascii="Calibri" w:hAnsi="Calibri"/>
                    </w:rPr>
                    <w:delText>such as</w:delText>
                  </w:r>
                </w:del>
                <w:ins w:id="30" w:author="Jon Johnson" w:date="2014-10-27T23:29:00Z">
                  <w:r w:rsidR="003C452E">
                    <w:rPr>
                      <w:rFonts w:ascii="Calibri" w:hAnsi="Calibri"/>
                    </w:rPr>
                    <w:t>including</w:t>
                  </w:r>
                </w:ins>
                <w:r w:rsidRPr="00816C49">
                  <w:rPr>
                    <w:rFonts w:ascii="Calibri" w:hAnsi="Calibri"/>
                  </w:rPr>
                  <w:t xml:space="preserve"> the apparent awakening of a lion statue</w:t>
                </w:r>
                <w:ins w:id="31" w:author="Jon Johnson" w:date="2014-10-27T23:29:00Z">
                  <w:r w:rsidR="000709DE">
                    <w:rPr>
                      <w:rFonts w:ascii="Calibri" w:hAnsi="Calibri"/>
                    </w:rPr>
                    <w:t>,</w:t>
                  </w:r>
                </w:ins>
                <w:r w:rsidRPr="00816C49">
                  <w:rPr>
                    <w:rFonts w:ascii="Calibri" w:hAnsi="Calibri"/>
                  </w:rPr>
                  <w:t xml:space="preserve"> and the Odessa steps sequence that distends time across several perspectives</w:t>
                </w:r>
                <w:ins w:id="32" w:author="Jon Johnson" w:date="2014-10-27T23:30:00Z">
                  <w:r w:rsidR="000709DE">
                    <w:rPr>
                      <w:rFonts w:ascii="Calibri" w:hAnsi="Calibri"/>
                    </w:rPr>
                    <w:t xml:space="preserve">. </w:t>
                  </w:r>
                </w:ins>
                <w:del w:id="33" w:author="Jon Johnson" w:date="2014-10-27T23:30:00Z">
                  <w:r w:rsidRPr="00816C49" w:rsidDel="000709DE">
                    <w:rPr>
                      <w:rFonts w:ascii="Calibri" w:hAnsi="Calibri"/>
                    </w:rPr>
                    <w:delText xml:space="preserve"> to great effect. </w:delText>
                  </w:r>
                </w:del>
              </w:p>
              <w:p w14:paraId="3C1F61BE" w14:textId="77777777" w:rsidR="0076111A" w:rsidRPr="00816C49" w:rsidRDefault="0076111A" w:rsidP="0076111A">
                <w:pPr>
                  <w:rPr>
                    <w:rFonts w:ascii="Calibri" w:hAnsi="Calibri"/>
                  </w:rPr>
                </w:pPr>
              </w:p>
              <w:p w14:paraId="41D3BBB7" w14:textId="77777777" w:rsidR="0018094D" w:rsidRPr="00816C49" w:rsidRDefault="00AB6BBB" w:rsidP="0018094D">
                <w:pPr>
                  <w:keepNext/>
                  <w:rPr>
                    <w:rFonts w:ascii="Calibri" w:hAnsi="Calibri"/>
                  </w:rPr>
                </w:pPr>
                <w:r w:rsidRPr="00816C49">
                  <w:rPr>
                    <w:rFonts w:ascii="Calibri" w:hAnsi="Calibri"/>
                  </w:rPr>
                  <w:t xml:space="preserve">File: </w:t>
                </w:r>
                <w:r w:rsidR="0018094D" w:rsidRPr="00816C49">
                  <w:rPr>
                    <w:rFonts w:ascii="Calibri" w:hAnsi="Calibri"/>
                  </w:rPr>
                  <w:t>MontageCinema_TheLions.jpg</w:t>
                </w:r>
              </w:p>
              <w:p w14:paraId="72D5347E" w14:textId="713C8740" w:rsidR="0018094D" w:rsidRPr="00816C49" w:rsidRDefault="0018094D" w:rsidP="0018094D">
                <w:pPr>
                  <w:pStyle w:val="Caption"/>
                  <w:rPr>
                    <w:rFonts w:ascii="Calibri" w:hAnsi="Calibri"/>
                  </w:rPr>
                </w:pPr>
                <w:r w:rsidRPr="00816C49">
                  <w:rPr>
                    <w:rFonts w:ascii="Calibri" w:hAnsi="Calibri"/>
                  </w:rPr>
                  <w:t xml:space="preserve">Figure </w:t>
                </w:r>
                <w:r w:rsidRPr="00816C49">
                  <w:rPr>
                    <w:rFonts w:ascii="Calibri" w:hAnsi="Calibri"/>
                  </w:rPr>
                  <w:fldChar w:fldCharType="begin"/>
                </w:r>
                <w:r w:rsidRPr="00816C49">
                  <w:rPr>
                    <w:rFonts w:ascii="Calibri" w:hAnsi="Calibri"/>
                  </w:rPr>
                  <w:instrText xml:space="preserve"> SEQ Figure \* ARABIC </w:instrText>
                </w:r>
                <w:r w:rsidRPr="00816C49">
                  <w:rPr>
                    <w:rFonts w:ascii="Calibri" w:hAnsi="Calibri"/>
                  </w:rPr>
                  <w:fldChar w:fldCharType="separate"/>
                </w:r>
                <w:r w:rsidRPr="00816C49">
                  <w:rPr>
                    <w:rFonts w:ascii="Calibri" w:hAnsi="Calibri"/>
                    <w:noProof/>
                  </w:rPr>
                  <w:t>1</w:t>
                </w:r>
                <w:r w:rsidRPr="00816C49">
                  <w:rPr>
                    <w:rFonts w:ascii="Calibri" w:hAnsi="Calibri"/>
                  </w:rPr>
                  <w:fldChar w:fldCharType="end"/>
                </w:r>
                <w:r w:rsidRPr="00816C49">
                  <w:rPr>
                    <w:rFonts w:ascii="Calibri" w:hAnsi="Calibri"/>
                  </w:rPr>
                  <w:t xml:space="preserve"> An example of montage-based editing as seen in the apparent awakening of a lion statue as seen in </w:t>
                </w:r>
                <w:r w:rsidRPr="00816C49">
                  <w:rPr>
                    <w:rFonts w:ascii="Calibri" w:hAnsi="Calibri"/>
                    <w:i/>
                  </w:rPr>
                  <w:t xml:space="preserve">The Battleship Potemkin </w:t>
                </w:r>
                <w:r w:rsidRPr="00816C49">
                  <w:rPr>
                    <w:rFonts w:ascii="Calibri" w:hAnsi="Calibri"/>
                  </w:rPr>
                  <w:t>(1925)</w:t>
                </w:r>
              </w:p>
              <w:p w14:paraId="62C5B1CB" w14:textId="1BAB5EAA" w:rsidR="00AB6BBB" w:rsidRPr="00816C49" w:rsidRDefault="0018094D" w:rsidP="00AB6BBB">
                <w:pPr>
                  <w:rPr>
                    <w:rFonts w:ascii="Calibri" w:hAnsi="Calibri"/>
                  </w:rPr>
                </w:pPr>
                <w:r w:rsidRPr="00816C49">
                  <w:rPr>
                    <w:rFonts w:ascii="Calibri" w:hAnsi="Calibri"/>
                  </w:rPr>
                  <w:t>Source</w:t>
                </w:r>
                <w:r w:rsidR="00AB6BBB" w:rsidRPr="00816C49">
                  <w:rPr>
                    <w:rFonts w:ascii="Calibri" w:hAnsi="Calibri"/>
                  </w:rPr>
                  <w:t xml:space="preserve">: </w:t>
                </w:r>
                <w:hyperlink r:id="rId10" w:history="1">
                  <w:r w:rsidR="00AB6BBB" w:rsidRPr="00816C49">
                    <w:rPr>
                      <w:rStyle w:val="Hyperlink"/>
                      <w:rFonts w:ascii="Calibri" w:hAnsi="Calibri"/>
                      <w:sz w:val="24"/>
                    </w:rPr>
                    <w:t>http://unaffiliatedcritic.com/wp-content/uploads/2013/01/The-Lions.jpg</w:t>
                  </w:r>
                </w:hyperlink>
              </w:p>
              <w:p w14:paraId="55FC6CBA" w14:textId="77777777" w:rsidR="0076111A" w:rsidRPr="00816C49" w:rsidRDefault="0076111A" w:rsidP="0076111A">
                <w:pPr>
                  <w:rPr>
                    <w:rFonts w:ascii="Calibri" w:hAnsi="Calibri"/>
                  </w:rPr>
                </w:pPr>
              </w:p>
              <w:p w14:paraId="4FE40FB5" w14:textId="40FA42E2" w:rsidR="0076111A" w:rsidRPr="00816C49" w:rsidRDefault="0076111A" w:rsidP="0076111A">
                <w:pPr>
                  <w:rPr>
                    <w:rFonts w:ascii="Calibri" w:hAnsi="Calibri"/>
                  </w:rPr>
                </w:pPr>
                <w:r w:rsidRPr="00816C49">
                  <w:rPr>
                    <w:rFonts w:ascii="Calibri" w:hAnsi="Calibri"/>
                  </w:rPr>
                  <w:t>Although Eisenstein was the most vocal and advanced theorist of montage, the fundamental principle permeated Soviet cinema and arts of the 1920s. In his film workshops, Lev Kuleshov demonstrated the viewer’s psychological tendency to project causality onto a sequence of unrelated shots. Dziga Vertov, one of the first documentary filmmakers, spoke of montage as ‘the organi</w:t>
                </w:r>
                <w:ins w:id="34" w:author="Jon Johnson" w:date="2014-10-28T10:19:00Z">
                  <w:r w:rsidR="008B5469">
                    <w:rPr>
                      <w:rFonts w:ascii="Calibri" w:hAnsi="Calibri"/>
                    </w:rPr>
                    <w:t>s</w:t>
                  </w:r>
                </w:ins>
                <w:del w:id="35" w:author="Jon Johnson" w:date="2014-10-28T10:19:00Z">
                  <w:r w:rsidRPr="00816C49" w:rsidDel="008B5469">
                    <w:rPr>
                      <w:rFonts w:ascii="Calibri" w:hAnsi="Calibri"/>
                    </w:rPr>
                    <w:delText>z</w:delText>
                  </w:r>
                </w:del>
                <w:r w:rsidRPr="00816C49">
                  <w:rPr>
                    <w:rFonts w:ascii="Calibri" w:hAnsi="Calibri"/>
                  </w:rPr>
                  <w:t xml:space="preserve">ation of the seen world,’ applying the principle not only to </w:t>
                </w:r>
                <w:del w:id="36" w:author="Jon Johnson" w:date="2014-10-27T23:33:00Z">
                  <w:r w:rsidRPr="00816C49" w:rsidDel="00DB102B">
                    <w:rPr>
                      <w:rFonts w:ascii="Calibri" w:hAnsi="Calibri"/>
                    </w:rPr>
                    <w:delText xml:space="preserve">the </w:delText>
                  </w:r>
                </w:del>
                <w:r w:rsidRPr="00816C49">
                  <w:rPr>
                    <w:rFonts w:ascii="Calibri" w:hAnsi="Calibri"/>
                  </w:rPr>
                  <w:t>editing</w:t>
                </w:r>
                <w:ins w:id="37" w:author="Jon Johnson" w:date="2014-10-27T23:33:00Z">
                  <w:r w:rsidR="00DB102B">
                    <w:rPr>
                      <w:rFonts w:ascii="Calibri" w:hAnsi="Calibri"/>
                    </w:rPr>
                    <w:t>,</w:t>
                  </w:r>
                </w:ins>
                <w:r w:rsidRPr="00816C49">
                  <w:rPr>
                    <w:rFonts w:ascii="Calibri" w:hAnsi="Calibri"/>
                  </w:rPr>
                  <w:t xml:space="preserve"> but also to decisions made while filming</w:t>
                </w:r>
                <w:ins w:id="38" w:author="Jon Johnson" w:date="2014-10-27T23:34:00Z">
                  <w:r w:rsidR="005D2799">
                    <w:rPr>
                      <w:rFonts w:ascii="Calibri" w:hAnsi="Calibri"/>
                    </w:rPr>
                    <w:t>,</w:t>
                  </w:r>
                </w:ins>
                <w:r w:rsidRPr="00816C49">
                  <w:rPr>
                    <w:rFonts w:ascii="Calibri" w:hAnsi="Calibri"/>
                  </w:rPr>
                  <w:t xml:space="preserve"> and </w:t>
                </w:r>
                <w:del w:id="39" w:author="Jon Johnson" w:date="2014-10-27T23:34:00Z">
                  <w:r w:rsidRPr="00816C49" w:rsidDel="0076416C">
                    <w:rPr>
                      <w:rFonts w:ascii="Calibri" w:hAnsi="Calibri"/>
                    </w:rPr>
                    <w:delText xml:space="preserve">even </w:delText>
                  </w:r>
                </w:del>
                <w:del w:id="40" w:author="Jon Johnson" w:date="2014-10-28T09:28:00Z">
                  <w:r w:rsidRPr="00816C49" w:rsidDel="00CD71BF">
                    <w:rPr>
                      <w:rFonts w:ascii="Calibri" w:hAnsi="Calibri"/>
                    </w:rPr>
                    <w:delText>during</w:delText>
                  </w:r>
                </w:del>
                <w:ins w:id="41" w:author="Jon Johnson" w:date="2014-10-28T09:28:00Z">
                  <w:r w:rsidR="00CD71BF">
                    <w:rPr>
                      <w:rFonts w:ascii="Calibri" w:hAnsi="Calibri"/>
                    </w:rPr>
                    <w:t>to</w:t>
                  </w:r>
                </w:ins>
                <w:r w:rsidRPr="00816C49">
                  <w:rPr>
                    <w:rFonts w:ascii="Calibri" w:hAnsi="Calibri"/>
                  </w:rPr>
                  <w:t xml:space="preserve"> everyday perceptual observation. Vertov’s most famous film, </w:t>
                </w:r>
                <w:r w:rsidRPr="00816C49">
                  <w:rPr>
                    <w:rFonts w:ascii="Calibri" w:hAnsi="Calibri"/>
                    <w:i/>
                    <w:iCs/>
                  </w:rPr>
                  <w:t xml:space="preserve">Chelovek s kinoapparatom </w:t>
                </w:r>
                <w:r w:rsidRPr="00816C49">
                  <w:rPr>
                    <w:rFonts w:ascii="Calibri" w:hAnsi="Calibri"/>
                    <w:iCs/>
                  </w:rPr>
                  <w:t>[</w:t>
                </w:r>
                <w:r w:rsidRPr="00816C49">
                  <w:rPr>
                    <w:rFonts w:ascii="Calibri" w:hAnsi="Calibri"/>
                    <w:i/>
                  </w:rPr>
                  <w:t>Man with a Movie Camera</w:t>
                </w:r>
                <w:r w:rsidRPr="00816C49">
                  <w:rPr>
                    <w:rFonts w:ascii="Calibri" w:hAnsi="Calibri"/>
                  </w:rPr>
                  <w:t xml:space="preserve">] (1929), used superimposition and highly rhythmic quick-cutting to simultaneously construct a representation of urban space and represent the process of that construction. In a famous sequence, Vertov alternates between an editor splicing film and the footage being spliced.  </w:t>
                </w:r>
              </w:p>
              <w:p w14:paraId="348805D3" w14:textId="77777777" w:rsidR="0076111A" w:rsidRPr="00816C49" w:rsidRDefault="0076111A" w:rsidP="0076111A">
                <w:pPr>
                  <w:rPr>
                    <w:rFonts w:ascii="Calibri" w:hAnsi="Calibri"/>
                  </w:rPr>
                </w:pPr>
                <w:r w:rsidRPr="00816C49">
                  <w:rPr>
                    <w:rFonts w:ascii="Calibri" w:hAnsi="Calibri"/>
                  </w:rPr>
                  <w:tab/>
                </w:r>
              </w:p>
              <w:p w14:paraId="615432F0" w14:textId="38E218C7" w:rsidR="0076111A" w:rsidRPr="00816C49" w:rsidRDefault="0076111A" w:rsidP="0076111A">
                <w:pPr>
                  <w:rPr>
                    <w:rFonts w:ascii="Calibri" w:hAnsi="Calibri"/>
                  </w:rPr>
                </w:pPr>
                <w:r w:rsidRPr="00816C49">
                  <w:rPr>
                    <w:rFonts w:ascii="Calibri" w:hAnsi="Calibri"/>
                  </w:rPr>
                  <w:t>Contemporaneous with these developments in the cinema, a genre known as photomontage, based on the cropping and rearrangement of still photographs, emerged in both Moscow and Berlin. In the Soviet Union, visual artists such as El Lissitsky and Alexander Rodchenko employed principles of dynamic juxtaposition, overlay, and re-composition in their poster and book designs. In Germany, the Dada and Bauhaus movements influenced a generation of graphic artists, including Kurt Schwitters, Jan Tschichold</w:t>
                </w:r>
                <w:ins w:id="42" w:author="Jon Johnson" w:date="2014-10-27T23:37:00Z">
                  <w:r w:rsidR="008D1DEA">
                    <w:rPr>
                      <w:rFonts w:ascii="Calibri" w:hAnsi="Calibri"/>
                    </w:rPr>
                    <w:t>,</w:t>
                  </w:r>
                </w:ins>
                <w:r w:rsidRPr="00816C49">
                  <w:rPr>
                    <w:rFonts w:ascii="Calibri" w:hAnsi="Calibri"/>
                  </w:rPr>
                  <w:t xml:space="preserve"> and John Heartfield, who pioneered the use of photomontage in everyday visual communication. Heartfield’s photomontages, in particular, stand out for their political and rhetorical ingenuity. For example, in ‘The Meaning of Hitler’s Greeting,’ a magazine cover from 1932, Heartfield places a shrunk</w:t>
                </w:r>
                <w:ins w:id="43" w:author="Jon Johnson" w:date="2014-10-28T09:29:00Z">
                  <w:r w:rsidR="003A1B4F">
                    <w:rPr>
                      <w:rFonts w:ascii="Calibri" w:hAnsi="Calibri"/>
                    </w:rPr>
                    <w:t>en</w:t>
                  </w:r>
                </w:ins>
                <w:r w:rsidRPr="00816C49">
                  <w:rPr>
                    <w:rFonts w:ascii="Calibri" w:hAnsi="Calibri"/>
                  </w:rPr>
                  <w:t xml:space="preserve"> photograph of Hitler’s salute beside a larger man in a suit holding out money, </w:t>
                </w:r>
                <w:ins w:id="44" w:author="Jon Johnson" w:date="2014-10-28T09:29:00Z">
                  <w:r w:rsidR="003801D3">
                    <w:rPr>
                      <w:rFonts w:ascii="Calibri" w:hAnsi="Calibri"/>
                    </w:rPr>
                    <w:t xml:space="preserve">thus </w:t>
                  </w:r>
                </w:ins>
                <w:r w:rsidRPr="00816C49">
                  <w:rPr>
                    <w:rFonts w:ascii="Calibri" w:hAnsi="Calibri"/>
                  </w:rPr>
                  <w:t xml:space="preserve">using montage to deliver a trenchant political point. </w:t>
                </w:r>
              </w:p>
              <w:p w14:paraId="7632FF5F" w14:textId="77777777" w:rsidR="0076111A" w:rsidRPr="00816C49" w:rsidRDefault="0076111A" w:rsidP="0076111A">
                <w:pPr>
                  <w:rPr>
                    <w:rFonts w:ascii="Calibri" w:hAnsi="Calibri"/>
                  </w:rPr>
                </w:pPr>
              </w:p>
              <w:p w14:paraId="4FA5716A" w14:textId="79EB904C" w:rsidR="0018094D" w:rsidRPr="00816C49" w:rsidRDefault="0018094D" w:rsidP="0018094D">
                <w:pPr>
                  <w:keepNext/>
                  <w:rPr>
                    <w:rFonts w:ascii="Calibri" w:hAnsi="Calibri"/>
                  </w:rPr>
                </w:pPr>
                <w:r w:rsidRPr="00816C49">
                  <w:rPr>
                    <w:rFonts w:ascii="Calibri" w:hAnsi="Calibri"/>
                  </w:rPr>
                  <w:t>File: MontageCinema_Hitler.png</w:t>
                </w:r>
              </w:p>
              <w:p w14:paraId="2161B14A" w14:textId="08F7D7CD" w:rsidR="0018094D" w:rsidRPr="00816C49" w:rsidRDefault="0018094D" w:rsidP="0018094D">
                <w:pPr>
                  <w:pStyle w:val="Caption"/>
                  <w:rPr>
                    <w:rFonts w:ascii="Calibri" w:hAnsi="Calibri"/>
                  </w:rPr>
                </w:pPr>
                <w:r w:rsidRPr="00816C49">
                  <w:rPr>
                    <w:rFonts w:ascii="Calibri" w:hAnsi="Calibri"/>
                  </w:rPr>
                  <w:t xml:space="preserve">Figure </w:t>
                </w:r>
                <w:r w:rsidRPr="00816C49">
                  <w:rPr>
                    <w:rFonts w:ascii="Calibri" w:hAnsi="Calibri"/>
                  </w:rPr>
                  <w:fldChar w:fldCharType="begin"/>
                </w:r>
                <w:r w:rsidRPr="00816C49">
                  <w:rPr>
                    <w:rFonts w:ascii="Calibri" w:hAnsi="Calibri"/>
                  </w:rPr>
                  <w:instrText xml:space="preserve"> SEQ Figure \* ARABIC </w:instrText>
                </w:r>
                <w:r w:rsidRPr="00816C49">
                  <w:rPr>
                    <w:rFonts w:ascii="Calibri" w:hAnsi="Calibri"/>
                  </w:rPr>
                  <w:fldChar w:fldCharType="separate"/>
                </w:r>
                <w:r w:rsidRPr="00816C49">
                  <w:rPr>
                    <w:rFonts w:ascii="Calibri" w:hAnsi="Calibri"/>
                    <w:noProof/>
                  </w:rPr>
                  <w:t>2</w:t>
                </w:r>
                <w:r w:rsidRPr="00816C49">
                  <w:rPr>
                    <w:rFonts w:ascii="Calibri" w:hAnsi="Calibri"/>
                  </w:rPr>
                  <w:fldChar w:fldCharType="end"/>
                </w:r>
                <w:r w:rsidRPr="00816C49">
                  <w:rPr>
                    <w:rFonts w:ascii="Calibri" w:hAnsi="Calibri"/>
                  </w:rPr>
                  <w:t xml:space="preserve"> 'The Meaning of Hitler's Greeting' magazine cover (1932)</w:t>
                </w:r>
              </w:p>
              <w:p w14:paraId="1D7BC5B7" w14:textId="2B687A80" w:rsidR="0076111A" w:rsidRPr="00816C49" w:rsidRDefault="0018094D" w:rsidP="0076111A">
                <w:pPr>
                  <w:rPr>
                    <w:rFonts w:ascii="Calibri" w:hAnsi="Calibri"/>
                  </w:rPr>
                </w:pPr>
                <w:r w:rsidRPr="00816C49">
                  <w:rPr>
                    <w:rFonts w:ascii="Calibri" w:hAnsi="Calibri"/>
                  </w:rPr>
                  <w:t>Source:</w:t>
                </w:r>
                <w:r w:rsidR="00AB6BBB" w:rsidRPr="00816C49">
                  <w:rPr>
                    <w:rFonts w:ascii="Calibri" w:hAnsi="Calibri"/>
                  </w:rPr>
                  <w:t xml:space="preserve"> </w:t>
                </w:r>
                <w:hyperlink r:id="rId11" w:history="1">
                  <w:r w:rsidR="00AB6BBB" w:rsidRPr="00816C49">
                    <w:rPr>
                      <w:rStyle w:val="Hyperlink"/>
                      <w:rFonts w:ascii="Calibri" w:hAnsi="Calibri"/>
                      <w:sz w:val="24"/>
                    </w:rPr>
                    <w:t>http://madamepickwickartblog.com/wp-content/uploads/2010/11/weimar28.png</w:t>
                  </w:r>
                </w:hyperlink>
              </w:p>
              <w:p w14:paraId="305CCE08" w14:textId="77777777" w:rsidR="0076111A" w:rsidRPr="00816C49" w:rsidRDefault="0076111A" w:rsidP="0076111A">
                <w:pPr>
                  <w:rPr>
                    <w:rFonts w:ascii="Calibri" w:hAnsi="Calibri"/>
                  </w:rPr>
                </w:pPr>
              </w:p>
              <w:p w14:paraId="7358C67F" w14:textId="0E587BF3" w:rsidR="0076111A" w:rsidRPr="00816C49" w:rsidRDefault="0076111A" w:rsidP="0076111A">
                <w:pPr>
                  <w:rPr>
                    <w:rFonts w:ascii="Calibri" w:hAnsi="Calibri"/>
                  </w:rPr>
                </w:pPr>
                <w:r w:rsidRPr="00816C49">
                  <w:rPr>
                    <w:rFonts w:ascii="Calibri" w:hAnsi="Calibri"/>
                  </w:rPr>
                  <w:t xml:space="preserve">The principle of montage, while achieving the zenith of its expression in </w:t>
                </w:r>
                <w:del w:id="45" w:author="Jon Johnson" w:date="2014-10-27T23:40:00Z">
                  <w:r w:rsidRPr="00816C49" w:rsidDel="00E62828">
                    <w:rPr>
                      <w:rFonts w:ascii="Calibri" w:hAnsi="Calibri"/>
                    </w:rPr>
                    <w:delText xml:space="preserve">the </w:delText>
                  </w:r>
                </w:del>
                <w:ins w:id="46" w:author="Jon Johnson" w:date="2014-10-27T23:40:00Z">
                  <w:r w:rsidR="00E62828">
                    <w:rPr>
                      <w:rFonts w:ascii="Calibri" w:hAnsi="Calibri"/>
                    </w:rPr>
                    <w:t>1920s</w:t>
                  </w:r>
                  <w:r w:rsidR="00E62828" w:rsidRPr="00816C49">
                    <w:rPr>
                      <w:rFonts w:ascii="Calibri" w:hAnsi="Calibri"/>
                    </w:rPr>
                    <w:t xml:space="preserve"> </w:t>
                  </w:r>
                </w:ins>
                <w:r w:rsidRPr="00816C49">
                  <w:rPr>
                    <w:rFonts w:ascii="Calibri" w:hAnsi="Calibri"/>
                  </w:rPr>
                  <w:t>film and photography</w:t>
                </w:r>
                <w:del w:id="47" w:author="Jon Johnson" w:date="2014-10-27T23:41:00Z">
                  <w:r w:rsidRPr="00816C49" w:rsidDel="00E62828">
                    <w:rPr>
                      <w:rFonts w:ascii="Calibri" w:hAnsi="Calibri"/>
                    </w:rPr>
                    <w:delText xml:space="preserve"> in the 1920s</w:delText>
                  </w:r>
                </w:del>
                <w:ins w:id="48" w:author="Jon Johnson" w:date="2014-10-27T23:41:00Z">
                  <w:r w:rsidR="00E62828">
                    <w:rPr>
                      <w:rFonts w:ascii="Calibri" w:hAnsi="Calibri"/>
                    </w:rPr>
                    <w:t>,</w:t>
                  </w:r>
                </w:ins>
                <w:del w:id="49" w:author="Jon Johnson" w:date="2014-10-27T23:41:00Z">
                  <w:r w:rsidRPr="00816C49" w:rsidDel="00E62828">
                    <w:rPr>
                      <w:rFonts w:ascii="Calibri" w:hAnsi="Calibri"/>
                    </w:rPr>
                    <w:delText>,</w:delText>
                  </w:r>
                </w:del>
                <w:r w:rsidRPr="00816C49">
                  <w:rPr>
                    <w:rFonts w:ascii="Calibri" w:hAnsi="Calibri"/>
                  </w:rPr>
                  <w:t xml:space="preserve"> developed from artistic currents that arose at the start of the century. Between 1907 and 1914, Picasso</w:t>
                </w:r>
                <w:del w:id="50" w:author="Jon Johnson" w:date="2014-10-27T23:41:00Z">
                  <w:r w:rsidRPr="00816C49" w:rsidDel="00A42504">
                    <w:rPr>
                      <w:rFonts w:ascii="Calibri" w:hAnsi="Calibri"/>
                    </w:rPr>
                    <w:delText>’s</w:delText>
                  </w:r>
                </w:del>
                <w:r w:rsidRPr="00816C49">
                  <w:rPr>
                    <w:rFonts w:ascii="Calibri" w:hAnsi="Calibri"/>
                  </w:rPr>
                  <w:t xml:space="preserve"> and Braque’s cubist canvasses shattered the system of fixed, singular perspective that had dominated western art since the Renaissance. In its wake, they developed a pictorial structure predicated on the recombination of fragments into a dynamic amalgam of </w:t>
                </w:r>
                <w:r w:rsidRPr="00816C49">
                  <w:rPr>
                    <w:rFonts w:ascii="Calibri" w:hAnsi="Calibri"/>
                  </w:rPr>
                  <w:lastRenderedPageBreak/>
                  <w:t xml:space="preserve">perspectives. </w:t>
                </w:r>
              </w:p>
              <w:p w14:paraId="2FC3DBD1" w14:textId="77777777" w:rsidR="0076111A" w:rsidRPr="00816C49" w:rsidRDefault="0076111A" w:rsidP="0076111A">
                <w:pPr>
                  <w:rPr>
                    <w:rFonts w:ascii="Calibri" w:hAnsi="Calibri"/>
                  </w:rPr>
                </w:pPr>
              </w:p>
              <w:p w14:paraId="306F44F3" w14:textId="77777777" w:rsidR="0018094D" w:rsidRPr="00816C49" w:rsidRDefault="0018094D" w:rsidP="0018094D">
                <w:pPr>
                  <w:keepNext/>
                  <w:rPr>
                    <w:rFonts w:ascii="Calibri" w:hAnsi="Calibri"/>
                  </w:rPr>
                </w:pPr>
                <w:r w:rsidRPr="00816C49">
                  <w:rPr>
                    <w:rFonts w:ascii="Calibri" w:hAnsi="Calibri"/>
                  </w:rPr>
                  <w:t>File: MontageCinema_Braque.jpg</w:t>
                </w:r>
              </w:p>
              <w:p w14:paraId="37B4F81E" w14:textId="2159C9DE" w:rsidR="0018094D" w:rsidRPr="00816C49" w:rsidRDefault="0018094D" w:rsidP="0018094D">
                <w:pPr>
                  <w:pStyle w:val="Caption"/>
                  <w:rPr>
                    <w:rFonts w:ascii="Calibri" w:hAnsi="Calibri"/>
                  </w:rPr>
                </w:pPr>
                <w:r w:rsidRPr="00816C49">
                  <w:rPr>
                    <w:rFonts w:ascii="Calibri" w:hAnsi="Calibri"/>
                  </w:rPr>
                  <w:t xml:space="preserve">Figure </w:t>
                </w:r>
                <w:r w:rsidRPr="00816C49">
                  <w:rPr>
                    <w:rFonts w:ascii="Calibri" w:hAnsi="Calibri"/>
                  </w:rPr>
                  <w:fldChar w:fldCharType="begin"/>
                </w:r>
                <w:r w:rsidRPr="00816C49">
                  <w:rPr>
                    <w:rFonts w:ascii="Calibri" w:hAnsi="Calibri"/>
                  </w:rPr>
                  <w:instrText xml:space="preserve"> SEQ Figure \* ARABIC </w:instrText>
                </w:r>
                <w:r w:rsidRPr="00816C49">
                  <w:rPr>
                    <w:rFonts w:ascii="Calibri" w:hAnsi="Calibri"/>
                  </w:rPr>
                  <w:fldChar w:fldCharType="separate"/>
                </w:r>
                <w:r w:rsidRPr="00816C49">
                  <w:rPr>
                    <w:rFonts w:ascii="Calibri" w:hAnsi="Calibri"/>
                    <w:noProof/>
                  </w:rPr>
                  <w:t>3</w:t>
                </w:r>
                <w:r w:rsidRPr="00816C49">
                  <w:rPr>
                    <w:rFonts w:ascii="Calibri" w:hAnsi="Calibri"/>
                  </w:rPr>
                  <w:fldChar w:fldCharType="end"/>
                </w:r>
                <w:r w:rsidRPr="00816C49">
                  <w:rPr>
                    <w:rFonts w:ascii="Calibri" w:hAnsi="Calibri"/>
                  </w:rPr>
                  <w:t xml:space="preserve"> </w:t>
                </w:r>
                <w:r w:rsidRPr="00816C49">
                  <w:rPr>
                    <w:rFonts w:ascii="Calibri" w:hAnsi="Calibri"/>
                    <w:i/>
                  </w:rPr>
                  <w:t xml:space="preserve">Violin and Candlestick </w:t>
                </w:r>
                <w:r w:rsidRPr="00816C49">
                  <w:rPr>
                    <w:rFonts w:ascii="Calibri" w:hAnsi="Calibri"/>
                  </w:rPr>
                  <w:t>(1910); painting by Georges Braque</w:t>
                </w:r>
              </w:p>
              <w:p w14:paraId="07D4A723" w14:textId="16152134" w:rsidR="0076111A" w:rsidRPr="00816C49" w:rsidRDefault="0018094D" w:rsidP="0076111A">
                <w:pPr>
                  <w:rPr>
                    <w:rFonts w:ascii="Calibri" w:hAnsi="Calibri"/>
                  </w:rPr>
                </w:pPr>
                <w:r w:rsidRPr="00816C49">
                  <w:rPr>
                    <w:rFonts w:ascii="Calibri" w:hAnsi="Calibri"/>
                  </w:rPr>
                  <w:t>Source:</w:t>
                </w:r>
                <w:r w:rsidR="00AB6BBB" w:rsidRPr="00816C49">
                  <w:rPr>
                    <w:rFonts w:ascii="Calibri" w:hAnsi="Calibri"/>
                  </w:rPr>
                  <w:t xml:space="preserve"> </w:t>
                </w:r>
                <w:hyperlink r:id="rId12" w:history="1">
                  <w:r w:rsidR="00AB6BBB" w:rsidRPr="00816C49">
                    <w:rPr>
                      <w:rFonts w:ascii="Calibri" w:hAnsi="Calibri"/>
                      <w:color w:val="000099"/>
                      <w:u w:val="single"/>
                    </w:rPr>
                    <w:t>http://uploads3.wikipaintings.org/images/georges-braque/violin-and-candlestick-1910.jpg</w:t>
                  </w:r>
                </w:hyperlink>
              </w:p>
              <w:p w14:paraId="041CA4C3" w14:textId="77777777" w:rsidR="0076111A" w:rsidRPr="00816C49" w:rsidRDefault="0076111A" w:rsidP="0076111A">
                <w:pPr>
                  <w:rPr>
                    <w:rFonts w:ascii="Calibri" w:hAnsi="Calibri"/>
                  </w:rPr>
                </w:pPr>
              </w:p>
              <w:p w14:paraId="59E98569" w14:textId="77777777" w:rsidR="0076111A" w:rsidRPr="00816C49" w:rsidRDefault="0076111A" w:rsidP="0076111A">
                <w:pPr>
                  <w:rPr>
                    <w:rFonts w:ascii="Calibri" w:hAnsi="Calibri"/>
                  </w:rPr>
                </w:pPr>
                <w:r w:rsidRPr="00816C49">
                  <w:rPr>
                    <w:rFonts w:ascii="Calibri" w:hAnsi="Calibri"/>
                  </w:rPr>
                  <w:t xml:space="preserve">Meanwhile, the American filmmaker D. W. Griffith developed formal structures for film narrative based on dramatic cross cutting, counterpoint, and juxtaposition. His film </w:t>
                </w:r>
                <w:r w:rsidRPr="00816C49">
                  <w:rPr>
                    <w:rFonts w:ascii="Calibri" w:hAnsi="Calibri"/>
                    <w:i/>
                  </w:rPr>
                  <w:t>Intolerance</w:t>
                </w:r>
                <w:r w:rsidRPr="00816C49">
                  <w:rPr>
                    <w:rFonts w:ascii="Calibri" w:hAnsi="Calibri"/>
                  </w:rPr>
                  <w:t>, first screened in the Soviet Union in 1919 and often credited as an important precursor to Soviet montage, combines four separate histories into a narrative composite.</w:t>
                </w:r>
              </w:p>
              <w:p w14:paraId="6EAFEC4D" w14:textId="77777777" w:rsidR="0076111A" w:rsidRPr="00816C49" w:rsidRDefault="0076111A" w:rsidP="0076111A">
                <w:pPr>
                  <w:rPr>
                    <w:rFonts w:ascii="Calibri" w:hAnsi="Calibri"/>
                  </w:rPr>
                </w:pPr>
              </w:p>
              <w:p w14:paraId="6E093A09" w14:textId="7E1840A9" w:rsidR="0076111A" w:rsidRPr="00816C49" w:rsidRDefault="0076111A" w:rsidP="0076111A">
                <w:pPr>
                  <w:rPr>
                    <w:rFonts w:ascii="Calibri" w:hAnsi="Calibri"/>
                  </w:rPr>
                </w:pPr>
                <w:r w:rsidRPr="00816C49">
                  <w:rPr>
                    <w:rFonts w:ascii="Calibri" w:hAnsi="Calibri"/>
                  </w:rPr>
                  <w:t xml:space="preserve">Recent scholarship has </w:t>
                </w:r>
                <w:del w:id="51" w:author="Jon Johnson" w:date="2014-10-28T08:05:00Z">
                  <w:r w:rsidRPr="00816C49" w:rsidDel="005D5D49">
                    <w:rPr>
                      <w:rFonts w:ascii="Calibri" w:hAnsi="Calibri"/>
                    </w:rPr>
                    <w:delText xml:space="preserve">also </w:delText>
                  </w:r>
                </w:del>
                <w:r w:rsidRPr="00816C49">
                  <w:rPr>
                    <w:rFonts w:ascii="Calibri" w:hAnsi="Calibri"/>
                  </w:rPr>
                  <w:t xml:space="preserve">explored the possible interrelation between montage in the cinema and the literary modernism of James Joyce, Virginia Woolf, T. S. Eliot, John Dos Passos, and others. The ‘Wandering Rocks’ sequence of </w:t>
                </w:r>
                <w:r w:rsidRPr="00816C49">
                  <w:rPr>
                    <w:rFonts w:ascii="Calibri" w:hAnsi="Calibri"/>
                    <w:i/>
                  </w:rPr>
                  <w:t>Ulysses</w:t>
                </w:r>
                <w:r w:rsidRPr="00816C49">
                  <w:rPr>
                    <w:rFonts w:ascii="Calibri" w:hAnsi="Calibri"/>
                  </w:rPr>
                  <w:t xml:space="preserve">, the last section of </w:t>
                </w:r>
                <w:r w:rsidRPr="00816C49">
                  <w:rPr>
                    <w:rFonts w:ascii="Calibri" w:hAnsi="Calibri"/>
                    <w:i/>
                  </w:rPr>
                  <w:t>To The Lighthouse</w:t>
                </w:r>
                <w:r w:rsidRPr="00816C49">
                  <w:rPr>
                    <w:rFonts w:ascii="Calibri" w:hAnsi="Calibri"/>
                  </w:rPr>
                  <w:t xml:space="preserve">, and Eliot’s </w:t>
                </w:r>
                <w:r w:rsidRPr="00816C49">
                  <w:rPr>
                    <w:rFonts w:ascii="Calibri" w:hAnsi="Calibri"/>
                    <w:i/>
                  </w:rPr>
                  <w:t xml:space="preserve">The Wasteland </w:t>
                </w:r>
                <w:r w:rsidRPr="00816C49">
                  <w:rPr>
                    <w:rFonts w:ascii="Calibri" w:hAnsi="Calibri"/>
                  </w:rPr>
                  <w:t xml:space="preserve">have all been read in relation to the practice of film editing. While some scholars have questioned these trans-disciplinary readings, the influence of montage on Dos Passos is inarguable. A translator of the Cubist poet Blaise Cendrars and an ardent admirer of Eisenstein, Dos Passos employed montage techniques borrowed from the cinema to create a panorama of American society in his U.S.A. trilogy. </w:t>
                </w:r>
              </w:p>
              <w:p w14:paraId="7304530B" w14:textId="77777777" w:rsidR="0076111A" w:rsidRPr="00816C49" w:rsidRDefault="0076111A" w:rsidP="0076111A">
                <w:pPr>
                  <w:rPr>
                    <w:rFonts w:ascii="Calibri" w:hAnsi="Calibri"/>
                  </w:rPr>
                </w:pPr>
              </w:p>
              <w:p w14:paraId="07F2BCDE" w14:textId="77777777" w:rsidR="0076111A" w:rsidRPr="00816C49" w:rsidRDefault="0076111A" w:rsidP="0076111A">
                <w:pPr>
                  <w:rPr>
                    <w:rFonts w:ascii="Calibri" w:hAnsi="Calibri"/>
                  </w:rPr>
                </w:pPr>
                <w:r w:rsidRPr="00816C49">
                  <w:rPr>
                    <w:rFonts w:ascii="Calibri" w:hAnsi="Calibri"/>
                  </w:rPr>
                  <w:t xml:space="preserve">After a period of florescence in the 1920s, the montage aesthetic waned in the 1930s. An increasingly repressive Soviet bureaucracy and the rise of fascism in Germany ended artistic experimentation in both countries. Contemporaneous developments in sound technology in the cinema made narrative continuity — or the perceived unity of time and space — more salient and seamless. (In response to these developments, Eisenstein extended his theories to what he called ‘vertical montage,’ where the image and sound tracks operated in counterpoint rather than reinforcing one another.) </w:t>
                </w:r>
              </w:p>
              <w:p w14:paraId="06444B79" w14:textId="77777777" w:rsidR="0076111A" w:rsidRPr="00816C49" w:rsidRDefault="0076111A" w:rsidP="0076111A">
                <w:pPr>
                  <w:rPr>
                    <w:rFonts w:ascii="Calibri" w:hAnsi="Calibri"/>
                  </w:rPr>
                </w:pPr>
              </w:p>
              <w:p w14:paraId="051004A0" w14:textId="77777777" w:rsidR="0076111A" w:rsidRPr="00816C49" w:rsidRDefault="0076111A" w:rsidP="0076111A">
                <w:pPr>
                  <w:rPr>
                    <w:rFonts w:ascii="Calibri" w:hAnsi="Calibri"/>
                  </w:rPr>
                </w:pPr>
                <w:r w:rsidRPr="00816C49">
                  <w:rPr>
                    <w:rFonts w:ascii="Calibri" w:hAnsi="Calibri"/>
                  </w:rPr>
                  <w:t xml:space="preserve">After World War Two, the film-critic André Bazin developed a theory of film realism that valued the innate plenitude of raw footage over the artful manipulation of that footage. While Bazin’s long-take, deep-focus aesthetic is often understood in direct opposition to Eisenstein’s theory of montage, many of the works praised by Bazin — notably Roberto Rossellini’s </w:t>
                </w:r>
                <w:r w:rsidRPr="00816C49">
                  <w:rPr>
                    <w:rFonts w:ascii="Calibri" w:hAnsi="Calibri"/>
                    <w:i/>
                  </w:rPr>
                  <w:t>Paisà</w:t>
                </w:r>
                <w:r w:rsidRPr="00816C49">
                  <w:rPr>
                    <w:rFonts w:ascii="Calibri" w:hAnsi="Calibri"/>
                  </w:rPr>
                  <w:t xml:space="preserve"> [</w:t>
                </w:r>
                <w:r w:rsidRPr="00816C49">
                  <w:rPr>
                    <w:rFonts w:ascii="Calibri" w:hAnsi="Calibri"/>
                    <w:i/>
                  </w:rPr>
                  <w:t>Paisan</w:t>
                </w:r>
                <w:r w:rsidRPr="00816C49">
                  <w:rPr>
                    <w:rFonts w:ascii="Calibri" w:hAnsi="Calibri"/>
                  </w:rPr>
                  <w:t xml:space="preserve">] (1946) and Orson Welles’s </w:t>
                </w:r>
                <w:r w:rsidRPr="00816C49">
                  <w:rPr>
                    <w:rFonts w:ascii="Calibri" w:hAnsi="Calibri"/>
                    <w:i/>
                  </w:rPr>
                  <w:t>Citizen Kane</w:t>
                </w:r>
                <w:r w:rsidRPr="00816C49">
                  <w:rPr>
                    <w:rFonts w:ascii="Calibri" w:hAnsi="Calibri"/>
                  </w:rPr>
                  <w:t xml:space="preserve"> (1941) — make use of the montage principle in their multi-perspectival narrative structures as well as their framed compositions — if not in local editing patterns. A still from </w:t>
                </w:r>
                <w:r w:rsidRPr="00816C49">
                  <w:rPr>
                    <w:rFonts w:ascii="Calibri" w:hAnsi="Calibri"/>
                    <w:i/>
                  </w:rPr>
                  <w:t>Citizen Kane</w:t>
                </w:r>
                <w:r w:rsidRPr="00816C49">
                  <w:rPr>
                    <w:rFonts w:ascii="Calibri" w:hAnsi="Calibri"/>
                  </w:rPr>
                  <w:t xml:space="preserve">, for example, reveals montage </w:t>
                </w:r>
                <w:r w:rsidRPr="00816C49">
                  <w:rPr>
                    <w:rFonts w:ascii="Calibri" w:hAnsi="Calibri"/>
                    <w:i/>
                  </w:rPr>
                  <w:t>within the shot</w:t>
                </w:r>
                <w:r w:rsidRPr="00816C49">
                  <w:rPr>
                    <w:rFonts w:ascii="Calibri" w:hAnsi="Calibri"/>
                  </w:rPr>
                  <w:t xml:space="preserve">, where two separate planes of action exist in juxtaposition.  </w:t>
                </w:r>
              </w:p>
              <w:p w14:paraId="528E3348" w14:textId="77777777" w:rsidR="0076111A" w:rsidRPr="00816C49" w:rsidRDefault="0076111A" w:rsidP="0076111A">
                <w:pPr>
                  <w:rPr>
                    <w:rFonts w:ascii="Calibri" w:hAnsi="Calibri"/>
                  </w:rPr>
                </w:pPr>
              </w:p>
              <w:p w14:paraId="501DDDB4" w14:textId="77777777" w:rsidR="0018094D" w:rsidRPr="00816C49" w:rsidRDefault="0018094D" w:rsidP="0018094D">
                <w:pPr>
                  <w:keepNext/>
                  <w:rPr>
                    <w:rFonts w:ascii="Calibri" w:hAnsi="Calibri"/>
                  </w:rPr>
                </w:pPr>
                <w:r w:rsidRPr="00816C49">
                  <w:rPr>
                    <w:rFonts w:ascii="Calibri" w:hAnsi="Calibri"/>
                  </w:rPr>
                  <w:t>File: MontageCinema_CitizenKane.jpg</w:t>
                </w:r>
              </w:p>
              <w:p w14:paraId="36E9D7F1" w14:textId="78E2140B" w:rsidR="0018094D" w:rsidRPr="00816C49" w:rsidRDefault="0018094D" w:rsidP="0018094D">
                <w:pPr>
                  <w:pStyle w:val="Caption"/>
                  <w:rPr>
                    <w:rFonts w:ascii="Calibri" w:hAnsi="Calibri"/>
                  </w:rPr>
                </w:pPr>
                <w:r w:rsidRPr="00816C49">
                  <w:rPr>
                    <w:rFonts w:ascii="Calibri" w:hAnsi="Calibri"/>
                  </w:rPr>
                  <w:t xml:space="preserve">Figure </w:t>
                </w:r>
                <w:r w:rsidRPr="00816C49">
                  <w:rPr>
                    <w:rFonts w:ascii="Calibri" w:hAnsi="Calibri"/>
                  </w:rPr>
                  <w:fldChar w:fldCharType="begin"/>
                </w:r>
                <w:r w:rsidRPr="00816C49">
                  <w:rPr>
                    <w:rFonts w:ascii="Calibri" w:hAnsi="Calibri"/>
                  </w:rPr>
                  <w:instrText xml:space="preserve"> SEQ Figure \* ARABIC </w:instrText>
                </w:r>
                <w:r w:rsidRPr="00816C49">
                  <w:rPr>
                    <w:rFonts w:ascii="Calibri" w:hAnsi="Calibri"/>
                  </w:rPr>
                  <w:fldChar w:fldCharType="separate"/>
                </w:r>
                <w:r w:rsidRPr="00816C49">
                  <w:rPr>
                    <w:rFonts w:ascii="Calibri" w:hAnsi="Calibri"/>
                    <w:noProof/>
                  </w:rPr>
                  <w:t>4</w:t>
                </w:r>
                <w:r w:rsidRPr="00816C49">
                  <w:rPr>
                    <w:rFonts w:ascii="Calibri" w:hAnsi="Calibri"/>
                  </w:rPr>
                  <w:fldChar w:fldCharType="end"/>
                </w:r>
                <w:r w:rsidRPr="00816C49">
                  <w:rPr>
                    <w:rFonts w:ascii="Calibri" w:hAnsi="Calibri"/>
                  </w:rPr>
                  <w:t xml:space="preserve"> Montage within a shot in </w:t>
                </w:r>
                <w:r w:rsidRPr="00816C49">
                  <w:rPr>
                    <w:rFonts w:ascii="Calibri" w:hAnsi="Calibri"/>
                    <w:i/>
                  </w:rPr>
                  <w:t>Citizen Kane</w:t>
                </w:r>
                <w:r w:rsidRPr="00816C49">
                  <w:rPr>
                    <w:rFonts w:ascii="Calibri" w:hAnsi="Calibri"/>
                  </w:rPr>
                  <w:t xml:space="preserve"> (1941) directed by Orson Welles</w:t>
                </w:r>
              </w:p>
              <w:p w14:paraId="34524419" w14:textId="5D5E224B" w:rsidR="0076111A" w:rsidRPr="00816C49" w:rsidRDefault="0018094D" w:rsidP="0076111A">
                <w:pPr>
                  <w:rPr>
                    <w:rFonts w:ascii="Calibri" w:hAnsi="Calibri"/>
                  </w:rPr>
                </w:pPr>
                <w:r w:rsidRPr="00816C49">
                  <w:rPr>
                    <w:rFonts w:ascii="Calibri" w:hAnsi="Calibri"/>
                  </w:rPr>
                  <w:t>Source:</w:t>
                </w:r>
                <w:r w:rsidR="00AB6BBB" w:rsidRPr="00816C49">
                  <w:rPr>
                    <w:rFonts w:ascii="Calibri" w:hAnsi="Calibri"/>
                  </w:rPr>
                  <w:t xml:space="preserve"> </w:t>
                </w:r>
                <w:hyperlink r:id="rId13" w:history="1">
                  <w:r w:rsidR="00AB6BBB" w:rsidRPr="00816C49">
                    <w:rPr>
                      <w:rStyle w:val="Hyperlink"/>
                      <w:rFonts w:ascii="Calibri" w:hAnsi="Calibri"/>
                      <w:sz w:val="22"/>
                    </w:rPr>
                    <w:t>http://ferdyonfilms.com/Kane%203.jpg</w:t>
                  </w:r>
                </w:hyperlink>
                <w:r w:rsidR="00AB6BBB" w:rsidRPr="00816C49">
                  <w:rPr>
                    <w:rFonts w:ascii="Calibri" w:hAnsi="Calibri"/>
                  </w:rPr>
                  <w:t xml:space="preserve"> </w:t>
                </w:r>
              </w:p>
              <w:p w14:paraId="530B3EFC" w14:textId="77777777" w:rsidR="0076111A" w:rsidRPr="00816C49" w:rsidRDefault="0076111A" w:rsidP="0076111A">
                <w:pPr>
                  <w:rPr>
                    <w:rFonts w:ascii="Calibri" w:hAnsi="Calibri"/>
                  </w:rPr>
                </w:pPr>
              </w:p>
              <w:p w14:paraId="717C2375" w14:textId="77777777" w:rsidR="0076111A" w:rsidRPr="00816C49" w:rsidRDefault="0076111A" w:rsidP="0076111A">
                <w:pPr>
                  <w:rPr>
                    <w:rFonts w:ascii="Calibri" w:hAnsi="Calibri"/>
                  </w:rPr>
                </w:pPr>
                <w:r w:rsidRPr="00816C49">
                  <w:rPr>
                    <w:rFonts w:ascii="Calibri" w:hAnsi="Calibri"/>
                  </w:rPr>
                  <w:t xml:space="preserve">In the late 1960s, with the rise of a politicised cinema, many critics and filmmakers rediscovered the montage principle of 1920s Soviet film culture. Jean-Luc Godard, Chris Marker, as well as Latin American filmmakers Fernando Solanas, Octavio Getino, Santiago Alvarez, and Tomás Gutiérrez Alea all employed a modernist mode heavily influenced by a Soviet understanding of montage. </w:t>
                </w:r>
              </w:p>
              <w:p w14:paraId="5B27749B" w14:textId="77777777" w:rsidR="0076111A" w:rsidRPr="00816C49" w:rsidRDefault="0076111A" w:rsidP="0076111A">
                <w:pPr>
                  <w:rPr>
                    <w:rFonts w:ascii="Calibri" w:hAnsi="Calibri"/>
                  </w:rPr>
                </w:pPr>
              </w:p>
              <w:p w14:paraId="6F77D466" w14:textId="0235D832" w:rsidR="003F0D73" w:rsidRPr="00AB6BBB" w:rsidRDefault="0076111A" w:rsidP="0015439A">
                <w:r w:rsidRPr="00816C49">
                  <w:rPr>
                    <w:rFonts w:ascii="Calibri" w:hAnsi="Calibri"/>
                  </w:rPr>
                  <w:t xml:space="preserve">After the mid-1970s, however, cinematic montage waned </w:t>
                </w:r>
                <w:ins w:id="52" w:author="Jon Johnson" w:date="2014-10-28T08:30:00Z">
                  <w:r w:rsidR="00BA75A5">
                    <w:rPr>
                      <w:rFonts w:ascii="Calibri" w:hAnsi="Calibri"/>
                    </w:rPr>
                    <w:t xml:space="preserve">yet </w:t>
                  </w:r>
                </w:ins>
                <w:r w:rsidRPr="00816C49">
                  <w:rPr>
                    <w:rFonts w:ascii="Calibri" w:hAnsi="Calibri"/>
                  </w:rPr>
                  <w:t xml:space="preserve">again. Freed from its theoretical, historical and political roots, ‘montage’ now most often denotes any film sequence whose editing </w:t>
                </w:r>
                <w:del w:id="53" w:author="Jon Johnson" w:date="2014-10-28T08:30:00Z">
                  <w:r w:rsidRPr="00816C49" w:rsidDel="0015439A">
                    <w:rPr>
                      <w:rFonts w:ascii="Calibri" w:hAnsi="Calibri"/>
                    </w:rPr>
                    <w:lastRenderedPageBreak/>
                    <w:delText xml:space="preserve">proceeds </w:delText>
                  </w:r>
                </w:del>
                <w:ins w:id="54" w:author="Jon Johnson" w:date="2014-10-28T08:30:00Z">
                  <w:r w:rsidR="0015439A">
                    <w:rPr>
                      <w:rFonts w:ascii="Calibri" w:hAnsi="Calibri"/>
                    </w:rPr>
                    <w:t xml:space="preserve">follows </w:t>
                  </w:r>
                </w:ins>
                <w:del w:id="55" w:author="Jon Johnson" w:date="2014-10-28T08:30:00Z">
                  <w:r w:rsidRPr="00816C49" w:rsidDel="0015439A">
                    <w:rPr>
                      <w:rFonts w:ascii="Calibri" w:hAnsi="Calibri"/>
                    </w:rPr>
                    <w:delText xml:space="preserve">by </w:delText>
                  </w:r>
                </w:del>
                <w:r w:rsidRPr="00816C49">
                  <w:rPr>
                    <w:rFonts w:ascii="Calibri" w:hAnsi="Calibri"/>
                  </w:rPr>
                  <w:t>an associative, rather than narrative, logic — as in many commercials or music videos.</w:t>
                </w:r>
                <w:r w:rsidRPr="00AB6BBB">
                  <w:t xml:space="preserve"> </w:t>
                </w:r>
              </w:p>
            </w:tc>
          </w:sdtContent>
        </w:sdt>
      </w:tr>
      <w:tr w:rsidR="003235A7" w14:paraId="6BAE15B6" w14:textId="77777777" w:rsidTr="003235A7">
        <w:tc>
          <w:tcPr>
            <w:tcW w:w="9016" w:type="dxa"/>
          </w:tcPr>
          <w:p w14:paraId="4DE9C473" w14:textId="77777777" w:rsidR="003235A7" w:rsidRPr="00816C49" w:rsidRDefault="003235A7" w:rsidP="008A5B87">
            <w:pPr>
              <w:rPr>
                <w:rFonts w:ascii="Calibri" w:hAnsi="Calibri"/>
              </w:rPr>
            </w:pPr>
            <w:r w:rsidRPr="00816C49">
              <w:rPr>
                <w:rFonts w:ascii="Calibri" w:hAnsi="Calibri"/>
                <w:u w:val="single"/>
              </w:rPr>
              <w:lastRenderedPageBreak/>
              <w:t>Further reading</w:t>
            </w:r>
            <w:r w:rsidRPr="00816C49">
              <w:rPr>
                <w:rFonts w:ascii="Calibri" w:hAnsi="Calibri"/>
              </w:rPr>
              <w:t>:</w:t>
            </w:r>
          </w:p>
          <w:sdt>
            <w:sdtPr>
              <w:rPr>
                <w:rFonts w:ascii="Calibri" w:hAnsi="Calibri"/>
              </w:rPr>
              <w:alias w:val="Further reading"/>
              <w:tag w:val="furtherReading"/>
              <w:id w:val="-1516217107"/>
              <w:placeholder>
                <w:docPart w:val="EBCB3A3457E8B645B40067DA9D9F8D65"/>
              </w:placeholder>
            </w:sdtPr>
            <w:sdtEndPr>
              <w:rPr>
                <w:rFonts w:ascii="Times" w:hAnsi="Times"/>
              </w:rPr>
            </w:sdtEndPr>
            <w:sdtContent>
              <w:p w14:paraId="7E89CEAB" w14:textId="77777777" w:rsidR="00A7161F" w:rsidRPr="00816C49" w:rsidRDefault="00C62DBB" w:rsidP="00A7161F">
                <w:pPr>
                  <w:rPr>
                    <w:rFonts w:ascii="Calibri" w:hAnsi="Calibri"/>
                  </w:rPr>
                </w:pPr>
                <w:sdt>
                  <w:sdtPr>
                    <w:rPr>
                      <w:rFonts w:ascii="Calibri" w:hAnsi="Calibri"/>
                    </w:rPr>
                    <w:id w:val="792716539"/>
                    <w:citation/>
                  </w:sdtPr>
                  <w:sdtContent>
                    <w:r w:rsidR="00A7161F" w:rsidRPr="00816C49">
                      <w:rPr>
                        <w:rFonts w:ascii="Calibri" w:hAnsi="Calibri"/>
                      </w:rPr>
                      <w:fldChar w:fldCharType="begin"/>
                    </w:r>
                    <w:r w:rsidR="00A7161F" w:rsidRPr="00816C49">
                      <w:rPr>
                        <w:rFonts w:ascii="Calibri" w:hAnsi="Calibri"/>
                        <w:lang w:val="en-US"/>
                      </w:rPr>
                      <w:instrText xml:space="preserve"> CITATION And76 \l 1033 </w:instrText>
                    </w:r>
                    <w:r w:rsidR="00A7161F" w:rsidRPr="00816C49">
                      <w:rPr>
                        <w:rFonts w:ascii="Calibri" w:hAnsi="Calibri"/>
                      </w:rPr>
                      <w:fldChar w:fldCharType="separate"/>
                    </w:r>
                    <w:r w:rsidR="00A7161F" w:rsidRPr="00816C49">
                      <w:rPr>
                        <w:rFonts w:ascii="Calibri" w:hAnsi="Calibri"/>
                        <w:noProof/>
                        <w:lang w:val="en-US"/>
                      </w:rPr>
                      <w:t xml:space="preserve"> (Andrew)</w:t>
                    </w:r>
                    <w:r w:rsidR="00A7161F" w:rsidRPr="00816C49">
                      <w:rPr>
                        <w:rFonts w:ascii="Calibri" w:hAnsi="Calibri"/>
                      </w:rPr>
                      <w:fldChar w:fldCharType="end"/>
                    </w:r>
                  </w:sdtContent>
                </w:sdt>
              </w:p>
              <w:p w14:paraId="07CA786D" w14:textId="77777777" w:rsidR="00A7161F" w:rsidRPr="00816C49" w:rsidRDefault="00A7161F" w:rsidP="00A7161F">
                <w:pPr>
                  <w:rPr>
                    <w:rFonts w:ascii="Calibri" w:hAnsi="Calibri"/>
                  </w:rPr>
                </w:pPr>
              </w:p>
              <w:p w14:paraId="7D7A9C46" w14:textId="77777777" w:rsidR="00A7161F" w:rsidRPr="00816C49" w:rsidRDefault="00C62DBB" w:rsidP="00A7161F">
                <w:pPr>
                  <w:rPr>
                    <w:rFonts w:ascii="Calibri" w:hAnsi="Calibri"/>
                  </w:rPr>
                </w:pPr>
                <w:sdt>
                  <w:sdtPr>
                    <w:rPr>
                      <w:rFonts w:ascii="Calibri" w:hAnsi="Calibri"/>
                    </w:rPr>
                    <w:id w:val="1581175045"/>
                    <w:citation/>
                  </w:sdtPr>
                  <w:sdtContent>
                    <w:r w:rsidR="00A7161F" w:rsidRPr="00816C49">
                      <w:rPr>
                        <w:rFonts w:ascii="Calibri" w:hAnsi="Calibri"/>
                      </w:rPr>
                      <w:fldChar w:fldCharType="begin"/>
                    </w:r>
                    <w:r w:rsidR="00A7161F" w:rsidRPr="00816C49">
                      <w:rPr>
                        <w:rFonts w:ascii="Calibri" w:hAnsi="Calibri"/>
                        <w:lang w:val="en-US"/>
                      </w:rPr>
                      <w:instrText xml:space="preserve"> CITATION Aum83 \l 1033 </w:instrText>
                    </w:r>
                    <w:r w:rsidR="00A7161F" w:rsidRPr="00816C49">
                      <w:rPr>
                        <w:rFonts w:ascii="Calibri" w:hAnsi="Calibri"/>
                      </w:rPr>
                      <w:fldChar w:fldCharType="separate"/>
                    </w:r>
                    <w:r w:rsidR="00A7161F" w:rsidRPr="00816C49">
                      <w:rPr>
                        <w:rFonts w:ascii="Calibri" w:hAnsi="Calibri"/>
                        <w:noProof/>
                        <w:lang w:val="en-US"/>
                      </w:rPr>
                      <w:t>(Aumont)</w:t>
                    </w:r>
                    <w:r w:rsidR="00A7161F" w:rsidRPr="00816C49">
                      <w:rPr>
                        <w:rFonts w:ascii="Calibri" w:hAnsi="Calibri"/>
                      </w:rPr>
                      <w:fldChar w:fldCharType="end"/>
                    </w:r>
                  </w:sdtContent>
                </w:sdt>
              </w:p>
              <w:p w14:paraId="63CA2FD9" w14:textId="77777777" w:rsidR="00A7161F" w:rsidRPr="00816C49" w:rsidRDefault="00A7161F" w:rsidP="00A7161F">
                <w:pPr>
                  <w:rPr>
                    <w:rFonts w:ascii="Calibri" w:hAnsi="Calibri"/>
                  </w:rPr>
                </w:pPr>
              </w:p>
              <w:p w14:paraId="5E9A92F0" w14:textId="77777777" w:rsidR="00A7161F" w:rsidRPr="00816C49" w:rsidRDefault="00C62DBB" w:rsidP="00A7161F">
                <w:pPr>
                  <w:rPr>
                    <w:rFonts w:ascii="Calibri" w:hAnsi="Calibri"/>
                  </w:rPr>
                </w:pPr>
                <w:sdt>
                  <w:sdtPr>
                    <w:rPr>
                      <w:rFonts w:ascii="Calibri" w:hAnsi="Calibri"/>
                    </w:rPr>
                    <w:id w:val="-1857024808"/>
                    <w:citation/>
                  </w:sdtPr>
                  <w:sdtContent>
                    <w:r w:rsidR="00A7161F" w:rsidRPr="00816C49">
                      <w:rPr>
                        <w:rFonts w:ascii="Calibri" w:hAnsi="Calibri"/>
                      </w:rPr>
                      <w:fldChar w:fldCharType="begin"/>
                    </w:r>
                    <w:r w:rsidR="00A7161F" w:rsidRPr="00816C49">
                      <w:rPr>
                        <w:rFonts w:ascii="Calibri" w:hAnsi="Calibri"/>
                        <w:lang w:val="en-US"/>
                      </w:rPr>
                      <w:instrText xml:space="preserve"> CITATION Eis75 \l 1033 </w:instrText>
                    </w:r>
                    <w:r w:rsidR="00A7161F" w:rsidRPr="00816C49">
                      <w:rPr>
                        <w:rFonts w:ascii="Calibri" w:hAnsi="Calibri"/>
                      </w:rPr>
                      <w:fldChar w:fldCharType="separate"/>
                    </w:r>
                    <w:r w:rsidR="00A7161F" w:rsidRPr="00816C49">
                      <w:rPr>
                        <w:rFonts w:ascii="Calibri" w:hAnsi="Calibri"/>
                        <w:noProof/>
                        <w:lang w:val="en-US"/>
                      </w:rPr>
                      <w:t>(Eisenstein, The Film Sense)</w:t>
                    </w:r>
                    <w:r w:rsidR="00A7161F" w:rsidRPr="00816C49">
                      <w:rPr>
                        <w:rFonts w:ascii="Calibri" w:hAnsi="Calibri"/>
                      </w:rPr>
                      <w:fldChar w:fldCharType="end"/>
                    </w:r>
                  </w:sdtContent>
                </w:sdt>
              </w:p>
              <w:p w14:paraId="6B03EBBC" w14:textId="77777777" w:rsidR="00A7161F" w:rsidRPr="00816C49" w:rsidRDefault="00A7161F" w:rsidP="00A7161F">
                <w:pPr>
                  <w:rPr>
                    <w:rFonts w:ascii="Calibri" w:hAnsi="Calibri"/>
                  </w:rPr>
                </w:pPr>
              </w:p>
              <w:p w14:paraId="10777061" w14:textId="77777777" w:rsidR="00A7161F" w:rsidRPr="00816C49" w:rsidRDefault="00C62DBB" w:rsidP="00A7161F">
                <w:pPr>
                  <w:rPr>
                    <w:rFonts w:ascii="Calibri" w:hAnsi="Calibri"/>
                  </w:rPr>
                </w:pPr>
                <w:sdt>
                  <w:sdtPr>
                    <w:rPr>
                      <w:rFonts w:ascii="Calibri" w:hAnsi="Calibri"/>
                    </w:rPr>
                    <w:id w:val="-765453005"/>
                    <w:citation/>
                  </w:sdtPr>
                  <w:sdtContent>
                    <w:r w:rsidR="00A7161F" w:rsidRPr="00816C49">
                      <w:rPr>
                        <w:rFonts w:ascii="Calibri" w:hAnsi="Calibri"/>
                      </w:rPr>
                      <w:fldChar w:fldCharType="begin"/>
                    </w:r>
                    <w:r w:rsidR="00A7161F" w:rsidRPr="00816C49">
                      <w:rPr>
                        <w:rFonts w:ascii="Calibri" w:hAnsi="Calibri"/>
                        <w:lang w:val="en-US"/>
                      </w:rPr>
                      <w:instrText xml:space="preserve"> CITATION Eis77 \l 1033 </w:instrText>
                    </w:r>
                    <w:r w:rsidR="00A7161F" w:rsidRPr="00816C49">
                      <w:rPr>
                        <w:rFonts w:ascii="Calibri" w:hAnsi="Calibri"/>
                      </w:rPr>
                      <w:fldChar w:fldCharType="separate"/>
                    </w:r>
                    <w:r w:rsidR="00A7161F" w:rsidRPr="00816C49">
                      <w:rPr>
                        <w:rFonts w:ascii="Calibri" w:hAnsi="Calibri"/>
                        <w:noProof/>
                        <w:lang w:val="en-US"/>
                      </w:rPr>
                      <w:t>(Eisenstein)</w:t>
                    </w:r>
                    <w:r w:rsidR="00A7161F" w:rsidRPr="00816C49">
                      <w:rPr>
                        <w:rFonts w:ascii="Calibri" w:hAnsi="Calibri"/>
                      </w:rPr>
                      <w:fldChar w:fldCharType="end"/>
                    </w:r>
                  </w:sdtContent>
                </w:sdt>
              </w:p>
              <w:p w14:paraId="511EEE10" w14:textId="77777777" w:rsidR="00A7161F" w:rsidRPr="00816C49" w:rsidRDefault="00A7161F" w:rsidP="00A7161F">
                <w:pPr>
                  <w:rPr>
                    <w:rFonts w:ascii="Calibri" w:hAnsi="Calibri"/>
                  </w:rPr>
                </w:pPr>
              </w:p>
              <w:p w14:paraId="2A9FB7D3" w14:textId="77777777" w:rsidR="00A7161F" w:rsidRPr="00816C49" w:rsidRDefault="00C62DBB" w:rsidP="00A7161F">
                <w:pPr>
                  <w:rPr>
                    <w:rFonts w:ascii="Calibri" w:hAnsi="Calibri"/>
                  </w:rPr>
                </w:pPr>
                <w:sdt>
                  <w:sdtPr>
                    <w:rPr>
                      <w:rFonts w:ascii="Calibri" w:hAnsi="Calibri"/>
                    </w:rPr>
                    <w:id w:val="153505507"/>
                    <w:citation/>
                  </w:sdtPr>
                  <w:sdtContent>
                    <w:r w:rsidR="00A7161F" w:rsidRPr="00816C49">
                      <w:rPr>
                        <w:rFonts w:ascii="Calibri" w:hAnsi="Calibri"/>
                      </w:rPr>
                      <w:fldChar w:fldCharType="begin"/>
                    </w:r>
                    <w:r w:rsidR="00A7161F" w:rsidRPr="00816C49">
                      <w:rPr>
                        <w:rFonts w:ascii="Calibri" w:hAnsi="Calibri"/>
                        <w:lang w:val="en-US"/>
                      </w:rPr>
                      <w:instrText xml:space="preserve"> CITATION Hol02 \l 1033 </w:instrText>
                    </w:r>
                    <w:r w:rsidR="00A7161F" w:rsidRPr="00816C49">
                      <w:rPr>
                        <w:rFonts w:ascii="Calibri" w:hAnsi="Calibri"/>
                      </w:rPr>
                      <w:fldChar w:fldCharType="separate"/>
                    </w:r>
                    <w:r w:rsidR="00A7161F" w:rsidRPr="00816C49">
                      <w:rPr>
                        <w:rFonts w:ascii="Calibri" w:hAnsi="Calibri"/>
                        <w:noProof/>
                        <w:lang w:val="en-US"/>
                      </w:rPr>
                      <w:t>(Hollis)</w:t>
                    </w:r>
                    <w:r w:rsidR="00A7161F" w:rsidRPr="00816C49">
                      <w:rPr>
                        <w:rFonts w:ascii="Calibri" w:hAnsi="Calibri"/>
                      </w:rPr>
                      <w:fldChar w:fldCharType="end"/>
                    </w:r>
                  </w:sdtContent>
                </w:sdt>
              </w:p>
              <w:p w14:paraId="4C5BF597" w14:textId="77777777" w:rsidR="00A7161F" w:rsidRPr="00816C49" w:rsidRDefault="00A7161F" w:rsidP="00A7161F">
                <w:pPr>
                  <w:rPr>
                    <w:rFonts w:ascii="Calibri" w:hAnsi="Calibri"/>
                  </w:rPr>
                </w:pPr>
              </w:p>
              <w:p w14:paraId="1C2251F0" w14:textId="7EE976D2" w:rsidR="003235A7" w:rsidRDefault="00C62DBB" w:rsidP="00A7161F">
                <w:sdt>
                  <w:sdtPr>
                    <w:rPr>
                      <w:rFonts w:ascii="Calibri" w:hAnsi="Calibri"/>
                    </w:rPr>
                    <w:id w:val="-885720117"/>
                    <w:citation/>
                  </w:sdtPr>
                  <w:sdtContent>
                    <w:r w:rsidR="00A7161F" w:rsidRPr="00816C49">
                      <w:rPr>
                        <w:rFonts w:ascii="Calibri" w:hAnsi="Calibri"/>
                      </w:rPr>
                      <w:fldChar w:fldCharType="begin"/>
                    </w:r>
                    <w:r w:rsidR="00A7161F" w:rsidRPr="00816C49">
                      <w:rPr>
                        <w:rFonts w:ascii="Calibri" w:hAnsi="Calibri"/>
                        <w:lang w:val="en-US"/>
                      </w:rPr>
                      <w:instrText xml:space="preserve"> CITATION Ley60 \l 1033 </w:instrText>
                    </w:r>
                    <w:r w:rsidR="00A7161F" w:rsidRPr="00816C49">
                      <w:rPr>
                        <w:rFonts w:ascii="Calibri" w:hAnsi="Calibri"/>
                      </w:rPr>
                      <w:fldChar w:fldCharType="separate"/>
                    </w:r>
                    <w:r w:rsidR="00A7161F" w:rsidRPr="00816C49">
                      <w:rPr>
                        <w:rFonts w:ascii="Calibri" w:hAnsi="Calibri"/>
                        <w:noProof/>
                        <w:lang w:val="en-US"/>
                      </w:rPr>
                      <w:t>(Leyda)</w:t>
                    </w:r>
                    <w:r w:rsidR="00A7161F" w:rsidRPr="00816C49">
                      <w:rPr>
                        <w:rFonts w:ascii="Calibri" w:hAnsi="Calibri"/>
                      </w:rPr>
                      <w:fldChar w:fldCharType="end"/>
                    </w:r>
                  </w:sdtContent>
                </w:sdt>
              </w:p>
            </w:sdtContent>
          </w:sdt>
        </w:tc>
      </w:tr>
    </w:tbl>
    <w:p w14:paraId="1083E9CC" w14:textId="77777777" w:rsidR="00C27FAB" w:rsidRDefault="00C27FAB" w:rsidP="00B33145"/>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F253F1" w:rsidRPr="00816C49" w14:paraId="57EE0459" w14:textId="77777777" w:rsidTr="00426A73">
        <w:tc>
          <w:tcPr>
            <w:tcW w:w="491" w:type="dxa"/>
            <w:vMerge w:val="restart"/>
            <w:shd w:val="clear" w:color="auto" w:fill="A6A6A6" w:themeFill="background1" w:themeFillShade="A6"/>
            <w:textDirection w:val="btLr"/>
          </w:tcPr>
          <w:p w14:paraId="2FACE232" w14:textId="77777777" w:rsidR="00F253F1" w:rsidRPr="00816C49" w:rsidRDefault="00F253F1" w:rsidP="00426A73">
            <w:pPr>
              <w:jc w:val="center"/>
              <w:rPr>
                <w:rFonts w:ascii="Calibri" w:hAnsi="Calibri"/>
                <w:b/>
                <w:color w:val="FFFFFF" w:themeColor="background1"/>
              </w:rPr>
            </w:pPr>
            <w:r w:rsidRPr="00816C49">
              <w:rPr>
                <w:rFonts w:ascii="Calibri" w:hAnsi="Calibri"/>
                <w:b/>
                <w:color w:val="FFFFFF" w:themeColor="background1"/>
              </w:rPr>
              <w:t>About you</w:t>
            </w:r>
          </w:p>
        </w:tc>
        <w:sdt>
          <w:sdtPr>
            <w:rPr>
              <w:rFonts w:ascii="Calibri" w:hAnsi="Calibri"/>
              <w:b/>
              <w:color w:val="FFFFFF" w:themeColor="background1"/>
            </w:rPr>
            <w:alias w:val="Salutation"/>
            <w:tag w:val="salutation"/>
            <w:id w:val="1517650901"/>
            <w:placeholder>
              <w:docPart w:val="5EDC017D800A3C4B877F7D8A17CDBC77"/>
            </w:placeholder>
            <w:showingPlcHdr/>
            <w:dropDownList>
              <w:listItem w:displayText="Dr." w:value="Dr."/>
              <w:listItem w:displayText="Prof." w:value="Prof."/>
            </w:dropDownList>
          </w:sdtPr>
          <w:sdtContent>
            <w:tc>
              <w:tcPr>
                <w:tcW w:w="1259" w:type="dxa"/>
              </w:tcPr>
              <w:p w14:paraId="166E5CA7" w14:textId="77777777" w:rsidR="00F253F1" w:rsidRPr="00816C49" w:rsidRDefault="00F253F1" w:rsidP="00426A73">
                <w:pPr>
                  <w:jc w:val="center"/>
                  <w:rPr>
                    <w:rFonts w:ascii="Calibri" w:hAnsi="Calibri"/>
                    <w:b/>
                    <w:color w:val="FFFFFF" w:themeColor="background1"/>
                  </w:rPr>
                </w:pPr>
                <w:r w:rsidRPr="00816C49">
                  <w:rPr>
                    <w:rStyle w:val="PlaceholderText"/>
                    <w:rFonts w:ascii="Calibri" w:hAnsi="Calibri"/>
                    <w:b/>
                    <w:color w:val="FFFFFF" w:themeColor="background1"/>
                  </w:rPr>
                  <w:t>[Salutation]</w:t>
                </w:r>
              </w:p>
            </w:tc>
          </w:sdtContent>
        </w:sdt>
        <w:sdt>
          <w:sdtPr>
            <w:rPr>
              <w:rFonts w:ascii="Calibri" w:hAnsi="Calibri"/>
            </w:rPr>
            <w:alias w:val="First name"/>
            <w:tag w:val="authorFirstName"/>
            <w:id w:val="-836303140"/>
            <w:placeholder>
              <w:docPart w:val="BAFE26D2AC98904E8C36387065E2B26E"/>
            </w:placeholder>
            <w:text/>
          </w:sdtPr>
          <w:sdtContent>
            <w:tc>
              <w:tcPr>
                <w:tcW w:w="2073" w:type="dxa"/>
              </w:tcPr>
              <w:p w14:paraId="22E526E5" w14:textId="77777777" w:rsidR="00F253F1" w:rsidRPr="00816C49" w:rsidRDefault="00734ED5" w:rsidP="00734ED5">
                <w:pPr>
                  <w:rPr>
                    <w:rFonts w:ascii="Calibri" w:hAnsi="Calibri"/>
                  </w:rPr>
                </w:pPr>
                <w:r w:rsidRPr="00816C49">
                  <w:rPr>
                    <w:rFonts w:ascii="Calibri" w:hAnsi="Calibri"/>
                  </w:rPr>
                  <w:t>Kerstin</w:t>
                </w:r>
              </w:p>
            </w:tc>
          </w:sdtContent>
        </w:sdt>
        <w:sdt>
          <w:sdtPr>
            <w:rPr>
              <w:rFonts w:ascii="Calibri" w:hAnsi="Calibri"/>
            </w:rPr>
            <w:alias w:val="Middle name"/>
            <w:tag w:val="authorMiddleName"/>
            <w:id w:val="1606619974"/>
            <w:placeholder>
              <w:docPart w:val="14D5F6BDFA19804D87782D6C6A16C1F8"/>
            </w:placeholder>
            <w:showingPlcHdr/>
            <w:text/>
          </w:sdtPr>
          <w:sdtContent>
            <w:tc>
              <w:tcPr>
                <w:tcW w:w="2551" w:type="dxa"/>
              </w:tcPr>
              <w:p w14:paraId="4C11E9D2" w14:textId="77777777" w:rsidR="00F253F1" w:rsidRPr="00816C49" w:rsidRDefault="00F253F1" w:rsidP="00426A73">
                <w:pPr>
                  <w:rPr>
                    <w:rFonts w:ascii="Calibri" w:hAnsi="Calibri"/>
                  </w:rPr>
                </w:pPr>
                <w:r w:rsidRPr="00816C49">
                  <w:rPr>
                    <w:rStyle w:val="PlaceholderText"/>
                    <w:rFonts w:ascii="Calibri" w:hAnsi="Calibri"/>
                  </w:rPr>
                  <w:t>[Middle name]</w:t>
                </w:r>
              </w:p>
            </w:tc>
          </w:sdtContent>
        </w:sdt>
        <w:sdt>
          <w:sdtPr>
            <w:rPr>
              <w:rFonts w:ascii="Calibri" w:hAnsi="Calibri"/>
            </w:rPr>
            <w:alias w:val="Last name"/>
            <w:tag w:val="authorLastName"/>
            <w:id w:val="-1252814456"/>
            <w:placeholder>
              <w:docPart w:val="D9BF2E8C5CCA7B42A217DD7275111EF7"/>
            </w:placeholder>
            <w:text/>
          </w:sdtPr>
          <w:sdtContent>
            <w:tc>
              <w:tcPr>
                <w:tcW w:w="2642" w:type="dxa"/>
              </w:tcPr>
              <w:p w14:paraId="6643F3D4" w14:textId="77777777" w:rsidR="00F253F1" w:rsidRPr="00816C49" w:rsidRDefault="00734ED5" w:rsidP="00734ED5">
                <w:pPr>
                  <w:rPr>
                    <w:rFonts w:ascii="Calibri" w:hAnsi="Calibri"/>
                  </w:rPr>
                </w:pPr>
                <w:r w:rsidRPr="00816C49">
                  <w:rPr>
                    <w:rFonts w:ascii="Calibri" w:hAnsi="Calibri"/>
                  </w:rPr>
                  <w:t>Barndt</w:t>
                </w:r>
              </w:p>
            </w:tc>
          </w:sdtContent>
        </w:sdt>
      </w:tr>
      <w:tr w:rsidR="00F253F1" w:rsidRPr="00816C49" w14:paraId="5F3A5367" w14:textId="77777777" w:rsidTr="00426A73">
        <w:trPr>
          <w:trHeight w:val="986"/>
        </w:trPr>
        <w:tc>
          <w:tcPr>
            <w:tcW w:w="491" w:type="dxa"/>
            <w:vMerge/>
            <w:shd w:val="clear" w:color="auto" w:fill="A6A6A6" w:themeFill="background1" w:themeFillShade="A6"/>
          </w:tcPr>
          <w:p w14:paraId="6129BF98" w14:textId="77777777" w:rsidR="00F253F1" w:rsidRPr="00816C49" w:rsidRDefault="00F253F1" w:rsidP="00426A73">
            <w:pPr>
              <w:jc w:val="center"/>
              <w:rPr>
                <w:rFonts w:ascii="Calibri" w:hAnsi="Calibri"/>
                <w:b/>
                <w:color w:val="FFFFFF" w:themeColor="background1"/>
              </w:rPr>
            </w:pPr>
          </w:p>
        </w:tc>
        <w:sdt>
          <w:sdtPr>
            <w:rPr>
              <w:rFonts w:ascii="Calibri" w:hAnsi="Calibri"/>
            </w:rPr>
            <w:alias w:val="Biography"/>
            <w:tag w:val="authorBiography"/>
            <w:id w:val="1774742228"/>
            <w:placeholder>
              <w:docPart w:val="474DD46EE10E17499BF4FD13B84BD8E0"/>
            </w:placeholder>
            <w:showingPlcHdr/>
          </w:sdtPr>
          <w:sdtContent>
            <w:tc>
              <w:tcPr>
                <w:tcW w:w="8525" w:type="dxa"/>
                <w:gridSpan w:val="4"/>
              </w:tcPr>
              <w:p w14:paraId="19A80E53" w14:textId="77777777" w:rsidR="00F253F1" w:rsidRPr="00816C49" w:rsidRDefault="00F253F1" w:rsidP="00426A73">
                <w:pPr>
                  <w:rPr>
                    <w:rFonts w:ascii="Calibri" w:hAnsi="Calibri"/>
                  </w:rPr>
                </w:pPr>
                <w:r w:rsidRPr="00816C49">
                  <w:rPr>
                    <w:rStyle w:val="PlaceholderText"/>
                    <w:rFonts w:ascii="Calibri" w:hAnsi="Calibri"/>
                  </w:rPr>
                  <w:t>[Enter your biography]</w:t>
                </w:r>
              </w:p>
            </w:tc>
          </w:sdtContent>
        </w:sdt>
      </w:tr>
      <w:tr w:rsidR="00F253F1" w:rsidRPr="00816C49" w14:paraId="2994E97F" w14:textId="77777777" w:rsidTr="00426A73">
        <w:trPr>
          <w:trHeight w:val="986"/>
        </w:trPr>
        <w:tc>
          <w:tcPr>
            <w:tcW w:w="491" w:type="dxa"/>
            <w:vMerge/>
            <w:shd w:val="clear" w:color="auto" w:fill="A6A6A6" w:themeFill="background1" w:themeFillShade="A6"/>
          </w:tcPr>
          <w:p w14:paraId="5B9E7AAC" w14:textId="77777777" w:rsidR="00F253F1" w:rsidRPr="00816C49" w:rsidRDefault="00F253F1" w:rsidP="00426A73">
            <w:pPr>
              <w:jc w:val="center"/>
              <w:rPr>
                <w:rFonts w:ascii="Calibri" w:hAnsi="Calibri"/>
                <w:b/>
                <w:color w:val="FFFFFF" w:themeColor="background1"/>
              </w:rPr>
            </w:pPr>
          </w:p>
        </w:tc>
        <w:sdt>
          <w:sdtPr>
            <w:rPr>
              <w:rFonts w:ascii="Calibri" w:hAnsi="Calibri"/>
            </w:rPr>
            <w:alias w:val="Affiliation"/>
            <w:tag w:val="affiliation"/>
            <w:id w:val="-1880167288"/>
            <w:placeholder>
              <w:docPart w:val="D0B98ECC4760B54C94FEF876DA1E2241"/>
            </w:placeholder>
            <w:text/>
          </w:sdtPr>
          <w:sdtContent>
            <w:tc>
              <w:tcPr>
                <w:tcW w:w="8525" w:type="dxa"/>
                <w:gridSpan w:val="4"/>
              </w:tcPr>
              <w:p w14:paraId="69D4F3AB" w14:textId="77777777" w:rsidR="00F253F1" w:rsidRPr="00816C49" w:rsidRDefault="00734ED5" w:rsidP="00734ED5">
                <w:pPr>
                  <w:rPr>
                    <w:rFonts w:ascii="Calibri" w:hAnsi="Calibri"/>
                  </w:rPr>
                </w:pPr>
                <w:r w:rsidRPr="00816C49">
                  <w:rPr>
                    <w:rFonts w:ascii="Calibri" w:hAnsi="Calibri"/>
                  </w:rPr>
                  <w:t>University of Michigan</w:t>
                </w:r>
              </w:p>
            </w:tc>
          </w:sdtContent>
        </w:sdt>
      </w:tr>
    </w:tbl>
    <w:p w14:paraId="50CE8913" w14:textId="77777777" w:rsidR="00F253F1" w:rsidRPr="00816C49" w:rsidRDefault="00F253F1" w:rsidP="00F253F1">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F253F1" w:rsidRPr="00816C49" w14:paraId="67DCAE19" w14:textId="77777777" w:rsidTr="00426A73">
        <w:tc>
          <w:tcPr>
            <w:tcW w:w="9016" w:type="dxa"/>
            <w:shd w:val="clear" w:color="auto" w:fill="A6A6A6" w:themeFill="background1" w:themeFillShade="A6"/>
            <w:tcMar>
              <w:top w:w="113" w:type="dxa"/>
              <w:bottom w:w="113" w:type="dxa"/>
            </w:tcMar>
          </w:tcPr>
          <w:p w14:paraId="1E6D72E0" w14:textId="77777777" w:rsidR="00F253F1" w:rsidRPr="00816C49" w:rsidRDefault="00F253F1" w:rsidP="00426A73">
            <w:pPr>
              <w:jc w:val="center"/>
              <w:rPr>
                <w:rFonts w:ascii="Calibri" w:hAnsi="Calibri"/>
                <w:b/>
                <w:color w:val="FFFFFF" w:themeColor="background1"/>
              </w:rPr>
            </w:pPr>
            <w:r w:rsidRPr="00816C49">
              <w:rPr>
                <w:rFonts w:ascii="Calibri" w:hAnsi="Calibri"/>
                <w:b/>
                <w:color w:val="FFFFFF" w:themeColor="background1"/>
              </w:rPr>
              <w:t>Your article</w:t>
            </w:r>
          </w:p>
        </w:tc>
      </w:tr>
      <w:tr w:rsidR="00F253F1" w:rsidRPr="00816C49" w14:paraId="3716A522" w14:textId="77777777" w:rsidTr="00426A73">
        <w:sdt>
          <w:sdtPr>
            <w:rPr>
              <w:rFonts w:ascii="Calibri" w:hAnsi="Calibri"/>
            </w:rPr>
            <w:alias w:val="Article headword"/>
            <w:tag w:val="articleHeadword"/>
            <w:id w:val="2018179200"/>
            <w:placeholder>
              <w:docPart w:val="D00498269BA2454BA589AFA0BCD48C3A"/>
            </w:placeholder>
            <w:text/>
          </w:sdtPr>
          <w:sdtContent>
            <w:tc>
              <w:tcPr>
                <w:tcW w:w="9016" w:type="dxa"/>
                <w:tcMar>
                  <w:top w:w="113" w:type="dxa"/>
                  <w:bottom w:w="113" w:type="dxa"/>
                </w:tcMar>
              </w:tcPr>
              <w:p w14:paraId="180FF42A" w14:textId="77777777" w:rsidR="00F253F1" w:rsidRPr="00816C49" w:rsidRDefault="00734ED5" w:rsidP="00734ED5">
                <w:pPr>
                  <w:rPr>
                    <w:rFonts w:ascii="Calibri" w:hAnsi="Calibri"/>
                    <w:b/>
                  </w:rPr>
                </w:pPr>
                <w:r w:rsidRPr="00816C49">
                  <w:rPr>
                    <w:rFonts w:ascii="Calibri" w:hAnsi="Calibri"/>
                  </w:rPr>
                  <w:t>Montage in Literature</w:t>
                </w:r>
              </w:p>
            </w:tc>
          </w:sdtContent>
        </w:sdt>
      </w:tr>
      <w:tr w:rsidR="00F253F1" w:rsidRPr="00816C49" w14:paraId="2BD05AFC" w14:textId="77777777" w:rsidTr="00426A73">
        <w:sdt>
          <w:sdtPr>
            <w:rPr>
              <w:rFonts w:ascii="Calibri" w:hAnsi="Calibri"/>
            </w:rPr>
            <w:alias w:val="Variant headwords"/>
            <w:tag w:val="variantHeadwords"/>
            <w:id w:val="-1480062928"/>
            <w:placeholder>
              <w:docPart w:val="01BBD93E01ACAE4394586FBA91FD82DE"/>
            </w:placeholder>
            <w:showingPlcHdr/>
          </w:sdtPr>
          <w:sdtContent>
            <w:tc>
              <w:tcPr>
                <w:tcW w:w="9016" w:type="dxa"/>
                <w:tcMar>
                  <w:top w:w="113" w:type="dxa"/>
                  <w:bottom w:w="113" w:type="dxa"/>
                </w:tcMar>
              </w:tcPr>
              <w:p w14:paraId="7AC9D3D4" w14:textId="77777777" w:rsidR="00F253F1" w:rsidRPr="00816C49" w:rsidRDefault="00F253F1" w:rsidP="00426A73">
                <w:pPr>
                  <w:rPr>
                    <w:rFonts w:ascii="Calibri" w:hAnsi="Calibri"/>
                  </w:rPr>
                </w:pPr>
                <w:r w:rsidRPr="00816C49">
                  <w:rPr>
                    <w:rStyle w:val="PlaceholderText"/>
                    <w:rFonts w:ascii="Calibri" w:hAnsi="Calibri"/>
                    <w:b/>
                  </w:rPr>
                  <w:t xml:space="preserve">[Enter any </w:t>
                </w:r>
                <w:r w:rsidRPr="00816C49">
                  <w:rPr>
                    <w:rStyle w:val="PlaceholderText"/>
                    <w:rFonts w:ascii="Calibri" w:hAnsi="Calibri"/>
                    <w:b/>
                    <w:i/>
                  </w:rPr>
                  <w:t>variant forms</w:t>
                </w:r>
                <w:r w:rsidRPr="00816C49">
                  <w:rPr>
                    <w:rStyle w:val="PlaceholderText"/>
                    <w:rFonts w:ascii="Calibri" w:hAnsi="Calibri"/>
                    <w:b/>
                  </w:rPr>
                  <w:t xml:space="preserve"> of your headword – OPTIONAL]</w:t>
                </w:r>
              </w:p>
            </w:tc>
          </w:sdtContent>
        </w:sdt>
      </w:tr>
      <w:tr w:rsidR="00F253F1" w:rsidRPr="00816C49" w14:paraId="5EE699DC" w14:textId="77777777" w:rsidTr="00426A73">
        <w:sdt>
          <w:sdtPr>
            <w:rPr>
              <w:rFonts w:ascii="Calibri" w:hAnsi="Calibri"/>
            </w:rPr>
            <w:alias w:val="Abstract"/>
            <w:tag w:val="abstract"/>
            <w:id w:val="1486199481"/>
            <w:placeholder>
              <w:docPart w:val="83573F63150F4441B91415976D3C16A4"/>
            </w:placeholder>
          </w:sdtPr>
          <w:sdtContent>
            <w:tc>
              <w:tcPr>
                <w:tcW w:w="9016" w:type="dxa"/>
                <w:tcMar>
                  <w:top w:w="113" w:type="dxa"/>
                  <w:bottom w:w="113" w:type="dxa"/>
                </w:tcMar>
              </w:tcPr>
              <w:p w14:paraId="733F4FD5" w14:textId="6D85B8B1" w:rsidR="00F253F1" w:rsidRPr="00816C49" w:rsidRDefault="00C62DBB" w:rsidP="00DB60EF">
                <w:pPr>
                  <w:rPr>
                    <w:rFonts w:ascii="Calibri" w:hAnsi="Calibri"/>
                  </w:rPr>
                </w:pPr>
                <w:sdt>
                  <w:sdtPr>
                    <w:rPr>
                      <w:rFonts w:ascii="Calibri" w:hAnsi="Calibri"/>
                    </w:rPr>
                    <w:alias w:val="Abstract"/>
                    <w:tag w:val="abstract"/>
                    <w:id w:val="-1630389141"/>
                    <w:placeholder>
                      <w:docPart w:val="07F8E37EEBACD241B675965A5CBF302A"/>
                    </w:placeholder>
                  </w:sdtPr>
                  <w:sdtContent>
                    <w:r w:rsidR="00200676" w:rsidRPr="00816C49">
                      <w:rPr>
                        <w:rFonts w:ascii="Calibri" w:hAnsi="Calibri"/>
                      </w:rPr>
                      <w:t>As a literary device practiced in avant-garde movements such as Cubism, Futurism, Dadaism, and Surrealism, montage refers to the conjoining of heterogeneous discourses in a given text. Within the frame of the literary artwork, montage provokes unmediated clashes between genres and styles, often featuring non-narrative fragments from various sources such as newspaper clippings, slogans (</w:t>
                    </w:r>
                    <w:ins w:id="56" w:author="Jon Johnson" w:date="2014-10-28T08:34:00Z">
                      <w:r w:rsidR="00DE4AD1">
                        <w:rPr>
                          <w:rFonts w:ascii="Calibri" w:hAnsi="Calibri"/>
                        </w:rPr>
                        <w:t xml:space="preserve">whether </w:t>
                      </w:r>
                    </w:ins>
                    <w:r w:rsidR="00200676" w:rsidRPr="00816C49">
                      <w:rPr>
                        <w:rFonts w:ascii="Calibri" w:hAnsi="Calibri"/>
                      </w:rPr>
                      <w:t>commercial, political,</w:t>
                    </w:r>
                    <w:ins w:id="57" w:author="Jon Johnson" w:date="2014-10-28T08:34:00Z">
                      <w:r w:rsidR="00DE4AD1">
                        <w:rPr>
                          <w:rFonts w:ascii="Calibri" w:hAnsi="Calibri"/>
                        </w:rPr>
                        <w:t xml:space="preserve"> or</w:t>
                      </w:r>
                    </w:ins>
                    <w:r w:rsidR="00200676" w:rsidRPr="00816C49">
                      <w:rPr>
                        <w:rFonts w:ascii="Calibri" w:hAnsi="Calibri"/>
                      </w:rPr>
                      <w:t xml:space="preserve"> religious), or popular songs. Literary montage, moreover, favours disembodied discourses </w:t>
                    </w:r>
                    <w:del w:id="58" w:author="Jon Johnson" w:date="2014-10-28T08:34:00Z">
                      <w:r w:rsidR="00200676" w:rsidRPr="00816C49" w:rsidDel="003806F6">
                        <w:rPr>
                          <w:rFonts w:ascii="Calibri" w:hAnsi="Calibri"/>
                        </w:rPr>
                        <w:delText xml:space="preserve">that are </w:delText>
                      </w:r>
                    </w:del>
                    <w:r w:rsidR="00200676" w:rsidRPr="00816C49">
                      <w:rPr>
                        <w:rFonts w:ascii="Calibri" w:hAnsi="Calibri"/>
                      </w:rPr>
                      <w:t xml:space="preserve">linked to the impact of modernity: the languages on which it draws are those of bureaucratisation, commercialisation, and serialisation, among others. Contrasted with more character driven narrative strands, these discursive montage elements question the agency of the modern subject. Montage literature </w:t>
                    </w:r>
                    <w:del w:id="59" w:author="Jon Johnson" w:date="2014-10-28T08:35:00Z">
                      <w:r w:rsidR="00200676" w:rsidRPr="00816C49" w:rsidDel="00DB60EF">
                        <w:rPr>
                          <w:rFonts w:ascii="Calibri" w:hAnsi="Calibri"/>
                        </w:rPr>
                        <w:delText xml:space="preserve">also </w:delText>
                      </w:r>
                    </w:del>
                    <w:r w:rsidR="00200676" w:rsidRPr="00816C49">
                      <w:rPr>
                        <w:rFonts w:ascii="Calibri" w:hAnsi="Calibri"/>
                      </w:rPr>
                      <w:t>tends to playfully dissect language itself, breaking down traditional syntax and semantics in the process. It favours ambiguity, irony, and paradox over narrative unity or totality.</w:t>
                    </w:r>
                  </w:sdtContent>
                </w:sdt>
              </w:p>
            </w:tc>
          </w:sdtContent>
        </w:sdt>
      </w:tr>
      <w:tr w:rsidR="00F253F1" w:rsidRPr="00816C49" w14:paraId="32D201C0" w14:textId="77777777" w:rsidTr="00426A73">
        <w:sdt>
          <w:sdtPr>
            <w:rPr>
              <w:rFonts w:ascii="Calibri" w:hAnsi="Calibri"/>
            </w:rPr>
            <w:alias w:val="Article text"/>
            <w:tag w:val="articleText"/>
            <w:id w:val="-67958192"/>
            <w:placeholder>
              <w:docPart w:val="02152E50A6D2B949B87306C776EC34D9"/>
            </w:placeholder>
          </w:sdtPr>
          <w:sdtContent>
            <w:sdt>
              <w:sdtPr>
                <w:rPr>
                  <w:rFonts w:ascii="Calibri" w:hAnsi="Calibri"/>
                </w:rPr>
                <w:alias w:val="Article text"/>
                <w:tag w:val="articleText"/>
                <w:id w:val="-1168330129"/>
                <w:placeholder>
                  <w:docPart w:val="EBB5B6CC0A3E2D42BA863E44076928DE"/>
                </w:placeholder>
              </w:sdtPr>
              <w:sdtContent>
                <w:tc>
                  <w:tcPr>
                    <w:tcW w:w="9016" w:type="dxa"/>
                    <w:tcMar>
                      <w:top w:w="113" w:type="dxa"/>
                      <w:bottom w:w="113" w:type="dxa"/>
                    </w:tcMar>
                  </w:tcPr>
                  <w:customXmlDelRangeStart w:id="60" w:author="Jon Johnson" w:date="2014-10-28T08:36:00Z"/>
                  <w:sdt>
                    <w:sdtPr>
                      <w:rPr>
                        <w:rFonts w:ascii="Calibri" w:hAnsi="Calibri"/>
                      </w:rPr>
                      <w:alias w:val="Abstract"/>
                      <w:tag w:val="abstract"/>
                      <w:id w:val="1905878402"/>
                      <w:placeholder>
                        <w:docPart w:val="83737F82D3041F4EBE335FC9089702E8"/>
                      </w:placeholder>
                    </w:sdtPr>
                    <w:sdtContent>
                      <w:customXmlDelRangeEnd w:id="60"/>
                      <w:p w14:paraId="67198E82" w14:textId="2411D08A" w:rsidR="009C6F30" w:rsidRDefault="009C6F30" w:rsidP="00200676">
                        <w:pPr>
                          <w:rPr>
                            <w:ins w:id="61" w:author="Jon Johnson" w:date="2014-10-28T08:36:00Z"/>
                            <w:rFonts w:ascii="Calibri" w:hAnsi="Calibri"/>
                          </w:rPr>
                        </w:pPr>
                        <w:customXmlInsRangeStart w:id="62" w:author="Jon Johnson" w:date="2014-10-28T08:36:00Z"/>
                        <w:sdt>
                          <w:sdtPr>
                            <w:rPr>
                              <w:rFonts w:ascii="Calibri" w:hAnsi="Calibri"/>
                            </w:rPr>
                            <w:alias w:val="Abstract"/>
                            <w:tag w:val="abstract"/>
                            <w:id w:val="-306861164"/>
                            <w:placeholder>
                              <w:docPart w:val="857759465873C94C8461FCBAFB80F399"/>
                            </w:placeholder>
                          </w:sdtPr>
                          <w:sdtContent>
                            <w:customXmlInsRangeEnd w:id="62"/>
                            <w:customXmlInsRangeStart w:id="63" w:author="Jon Johnson" w:date="2014-10-28T08:36:00Z"/>
                            <w:sdt>
                              <w:sdtPr>
                                <w:rPr>
                                  <w:rFonts w:ascii="Calibri" w:hAnsi="Calibri"/>
                                </w:rPr>
                                <w:alias w:val="Abstract"/>
                                <w:tag w:val="abstract"/>
                                <w:id w:val="-1264370527"/>
                                <w:placeholder>
                                  <w:docPart w:val="45B3575172D3BF4F9DC93F0E4993D65A"/>
                                </w:placeholder>
                              </w:sdtPr>
                              <w:sdtContent>
                                <w:customXmlInsRangeEnd w:id="63"/>
                                <w:customXmlInsRangeStart w:id="64" w:author="Jon Johnson" w:date="2014-10-28T09:50:00Z"/>
                                <w:sdt>
                                  <w:sdtPr>
                                    <w:rPr>
                                      <w:rFonts w:ascii="Calibri" w:hAnsi="Calibri"/>
                                    </w:rPr>
                                    <w:alias w:val="Abstract"/>
                                    <w:tag w:val="abstract"/>
                                    <w:id w:val="-1834741832"/>
                                    <w:placeholder>
                                      <w:docPart w:val="1CC7343FCD2D3E4593AE47CAD283E780"/>
                                    </w:placeholder>
                                  </w:sdtPr>
                                  <w:sdtContent>
                                    <w:customXmlInsRangeEnd w:id="64"/>
                                    <w:ins w:id="65" w:author="Jon Johnson" w:date="2014-10-28T09:50:00Z">
                                      <w:r w:rsidR="00FE6CC1" w:rsidRPr="00816C49">
                                        <w:rPr>
                                          <w:rFonts w:ascii="Calibri" w:hAnsi="Calibri"/>
                                        </w:rPr>
                                        <w:t>As a literary device practiced in avant-garde movements such as Cubism, Futurism, Dadaism, and Surrealism, montage refers to the conjoining of heterogeneous discourses in a given text. Within the frame of the literary artwork, montage provokes unmediated clashes between genres and styles, often featuring non-narrative fragments from various sources such as newspaper clippings, slogans (</w:t>
                                      </w:r>
                                      <w:r w:rsidR="00FE6CC1">
                                        <w:rPr>
                                          <w:rFonts w:ascii="Calibri" w:hAnsi="Calibri"/>
                                        </w:rPr>
                                        <w:t xml:space="preserve">whether </w:t>
                                      </w:r>
                                      <w:r w:rsidR="00FE6CC1" w:rsidRPr="00816C49">
                                        <w:rPr>
                                          <w:rFonts w:ascii="Calibri" w:hAnsi="Calibri"/>
                                        </w:rPr>
                                        <w:t>commercial, political,</w:t>
                                      </w:r>
                                      <w:r w:rsidR="00FE6CC1">
                                        <w:rPr>
                                          <w:rFonts w:ascii="Calibri" w:hAnsi="Calibri"/>
                                        </w:rPr>
                                        <w:t xml:space="preserve"> or</w:t>
                                      </w:r>
                                      <w:r w:rsidR="00FE6CC1" w:rsidRPr="00816C49">
                                        <w:rPr>
                                          <w:rFonts w:ascii="Calibri" w:hAnsi="Calibri"/>
                                        </w:rPr>
                                        <w:t xml:space="preserve"> religious), or popular songs. Literary montage, moreover, favours disembodied discourses linked to the impact of modernity: the languages on which it draws are those of bureaucratisation, commercialisation, and serialisation, among others. </w:t>
                                      </w:r>
                                      <w:r w:rsidR="00FE6CC1" w:rsidRPr="00816C49">
                                        <w:rPr>
                                          <w:rFonts w:ascii="Calibri" w:hAnsi="Calibri"/>
                                        </w:rPr>
                                        <w:lastRenderedPageBreak/>
                                        <w:t>Contrasted with more character driven narrative strands, these discursive montage elements question the agency of the modern subject. Montage literature tends to playfully dissect language itself, breaking down traditional syntax and semantics in the process. It favours ambiguity, irony, and paradox over narrative unity or totality.</w:t>
                                      </w:r>
                                    </w:ins>
                                    <w:customXmlInsRangeStart w:id="66" w:author="Jon Johnson" w:date="2014-10-28T09:50:00Z"/>
                                  </w:sdtContent>
                                </w:sdt>
                                <w:customXmlInsRangeEnd w:id="66"/>
                                <w:ins w:id="67" w:author="Jon Johnson" w:date="2014-10-28T08:36:00Z">
                                  <w:r w:rsidRPr="00816C49">
                                    <w:rPr>
                                      <w:rFonts w:ascii="Calibri" w:hAnsi="Calibri"/>
                                    </w:rPr>
                                    <w:t>subject. Montage literature tends to playfully dissect language itself, breaking down traditional syntax and semantics in the process. It favours ambiguity, irony, and paradox over narrative unity or totality.</w:t>
                                  </w:r>
                                </w:ins>
                                <w:customXmlInsRangeStart w:id="68" w:author="Jon Johnson" w:date="2014-10-28T08:36:00Z"/>
                              </w:sdtContent>
                            </w:sdt>
                            <w:customXmlInsRangeEnd w:id="68"/>
                            <w:customXmlInsRangeStart w:id="69" w:author="Jon Johnson" w:date="2014-10-28T08:36:00Z"/>
                          </w:sdtContent>
                        </w:sdt>
                        <w:customXmlInsRangeEnd w:id="69"/>
                      </w:p>
                      <w:p w14:paraId="5D7B95F4" w14:textId="39939EBE" w:rsidR="00200676" w:rsidRPr="00816C49" w:rsidDel="009C6F30" w:rsidRDefault="00200676" w:rsidP="00200676">
                        <w:pPr>
                          <w:rPr>
                            <w:del w:id="70" w:author="Jon Johnson" w:date="2014-10-28T08:36:00Z"/>
                            <w:rFonts w:ascii="Calibri" w:hAnsi="Calibri"/>
                          </w:rPr>
                        </w:pPr>
                        <w:del w:id="71" w:author="Jon Johnson" w:date="2014-10-28T08:36:00Z">
                          <w:r w:rsidRPr="00816C49" w:rsidDel="009C6F30">
                            <w:rPr>
                              <w:rFonts w:ascii="Calibri" w:hAnsi="Calibri"/>
                            </w:rPr>
                            <w:delText>As a literary device practiced in avant-garde movements such as Cubism, Futurism, Dadaism, and Surrealism, montage refers to the conjoining of heterogeneous discourses in a given text. Within the frame of the literary artwork, montage provokes unmediated clashes between genres and styles, often featuring non-narrative fragments from various sources such as newspaper clippings, slogans (commercial, political, religious), or popular songs. Literary montage, moreover, favours disembodied discourses that are linked to the impact of modernity: the languages on which it draws are those of bureaucratisation, commercialisation, and serialisation, among others. Contrasted with more character driven narrative strands, these discursive montage elements question the agency of the modern subject. Montage literature also tends to playfully dissect language itself, breaking down traditional syntax and semantics in the process. It favours ambiguity, irony, and paradox over narrative unity or totality.</w:delText>
                          </w:r>
                        </w:del>
                      </w:p>
                      <w:customXmlDelRangeStart w:id="72" w:author="Jon Johnson" w:date="2014-10-28T08:36:00Z"/>
                    </w:sdtContent>
                  </w:sdt>
                  <w:customXmlDelRangeEnd w:id="72"/>
                  <w:p w14:paraId="69348FD3" w14:textId="77777777" w:rsidR="00200676" w:rsidRPr="00816C49" w:rsidRDefault="00200676" w:rsidP="00200676">
                    <w:pPr>
                      <w:rPr>
                        <w:rFonts w:ascii="Calibri" w:hAnsi="Calibri"/>
                      </w:rPr>
                    </w:pPr>
                  </w:p>
                  <w:p w14:paraId="207E77DB" w14:textId="752FC433" w:rsidR="00200676" w:rsidRPr="00816C49" w:rsidRDefault="00200676" w:rsidP="00200676">
                    <w:pPr>
                      <w:rPr>
                        <w:rFonts w:ascii="Calibri" w:hAnsi="Calibri"/>
                      </w:rPr>
                    </w:pPr>
                    <w:r w:rsidRPr="00816C49">
                      <w:rPr>
                        <w:rFonts w:ascii="Calibri" w:hAnsi="Calibri"/>
                      </w:rPr>
                      <w:t>While montage theories in</w:t>
                    </w:r>
                    <w:r w:rsidR="00426A73" w:rsidRPr="00816C49">
                      <w:rPr>
                        <w:rFonts w:ascii="Calibri" w:hAnsi="Calibri"/>
                      </w:rPr>
                      <w:t xml:space="preserve"> silent cinema drew inspiration</w:t>
                    </w:r>
                    <w:r w:rsidRPr="00816C49">
                      <w:rPr>
                        <w:rFonts w:ascii="Calibri" w:hAnsi="Calibri"/>
                      </w:rPr>
                      <w:t xml:space="preserve"> from literature, modernist literary montage derives from the visual montages of Futurism and Dadaism. From these artistic movements, montage literature adopts formal liberties such as syntactic contractions and breaks, or visualisations </w:t>
                    </w:r>
                    <w:del w:id="73" w:author="Jon Johnson" w:date="2014-10-28T08:39:00Z">
                      <w:r w:rsidRPr="00816C49" w:rsidDel="00B76497">
                        <w:rPr>
                          <w:rFonts w:ascii="Calibri" w:hAnsi="Calibri"/>
                        </w:rPr>
                        <w:delText xml:space="preserve">via </w:delText>
                      </w:r>
                    </w:del>
                    <w:ins w:id="74" w:author="Jon Johnson" w:date="2014-10-28T08:39:00Z">
                      <w:r w:rsidR="00B76497">
                        <w:rPr>
                          <w:rFonts w:ascii="Calibri" w:hAnsi="Calibri"/>
                        </w:rPr>
                        <w:t>through</w:t>
                      </w:r>
                      <w:r w:rsidR="00B76497" w:rsidRPr="00816C49">
                        <w:rPr>
                          <w:rFonts w:ascii="Calibri" w:hAnsi="Calibri"/>
                        </w:rPr>
                        <w:t xml:space="preserve"> </w:t>
                      </w:r>
                    </w:ins>
                    <w:r w:rsidRPr="00816C49">
                      <w:rPr>
                        <w:rFonts w:ascii="Calibri" w:hAnsi="Calibri"/>
                      </w:rPr>
                      <w:t>an emphasis on typography and the exhibition of words as images and sound. Furthermore, it stresses intermediality by experimenting with discourses of modern communication technologies: newspaper, radio, film, agit-prop, and advertisement. Montage literature is decisively multilingual, orchestrating literary and vernacular voices</w:t>
                    </w:r>
                    <w:ins w:id="75" w:author="Jon Johnson" w:date="2014-10-28T08:41:00Z">
                      <w:r w:rsidR="00B43326">
                        <w:rPr>
                          <w:rFonts w:ascii="Calibri" w:hAnsi="Calibri"/>
                        </w:rPr>
                        <w:t>,</w:t>
                      </w:r>
                    </w:ins>
                    <w:r w:rsidRPr="00816C49">
                      <w:rPr>
                        <w:rFonts w:ascii="Calibri" w:hAnsi="Calibri"/>
                      </w:rPr>
                      <w:t xml:space="preserve"> and fostering clashes among sociolects, dialects, citations from popular culture, and the playful appropriation of non-native languages.</w:t>
                    </w:r>
                  </w:p>
                  <w:p w14:paraId="2EC8DD1C" w14:textId="77777777" w:rsidR="00200676" w:rsidRPr="00816C49" w:rsidRDefault="00200676" w:rsidP="00200676">
                    <w:pPr>
                      <w:rPr>
                        <w:rFonts w:ascii="Calibri" w:hAnsi="Calibri"/>
                      </w:rPr>
                    </w:pPr>
                  </w:p>
                  <w:p w14:paraId="6AD738C3" w14:textId="4F6160C0" w:rsidR="00200676" w:rsidRPr="00816C49" w:rsidRDefault="00200676" w:rsidP="00200676">
                    <w:pPr>
                      <w:rPr>
                        <w:rFonts w:ascii="Calibri" w:hAnsi="Calibri"/>
                      </w:rPr>
                    </w:pPr>
                    <w:r w:rsidRPr="00816C49">
                      <w:rPr>
                        <w:rFonts w:ascii="Calibri" w:hAnsi="Calibri"/>
                      </w:rPr>
                      <w:t>The historical trajectory of such literary experiments encompasses modern poetry</w:t>
                    </w:r>
                    <w:ins w:id="76" w:author="Jon Johnson" w:date="2014-10-28T09:58:00Z">
                      <w:r w:rsidR="005B4FC0">
                        <w:rPr>
                          <w:rFonts w:ascii="Calibri" w:hAnsi="Calibri"/>
                        </w:rPr>
                        <w:t>,</w:t>
                      </w:r>
                    </w:ins>
                    <w:r w:rsidRPr="00816C49">
                      <w:rPr>
                        <w:rFonts w:ascii="Calibri" w:hAnsi="Calibri"/>
                      </w:rPr>
                      <w:t xml:space="preserve"> </w:t>
                    </w:r>
                    <w:del w:id="77" w:author="Jon Johnson" w:date="2014-10-28T08:41:00Z">
                      <w:r w:rsidRPr="00816C49" w:rsidDel="00A10975">
                        <w:rPr>
                          <w:rFonts w:ascii="Calibri" w:hAnsi="Calibri"/>
                        </w:rPr>
                        <w:delText xml:space="preserve">from </w:delText>
                      </w:r>
                    </w:del>
                    <w:ins w:id="78" w:author="Jon Johnson" w:date="2014-10-28T08:41:00Z">
                      <w:r w:rsidR="00A10975">
                        <w:rPr>
                          <w:rFonts w:ascii="Calibri" w:hAnsi="Calibri"/>
                        </w:rPr>
                        <w:t>including</w:t>
                      </w:r>
                      <w:r w:rsidR="00A10975" w:rsidRPr="00816C49">
                        <w:rPr>
                          <w:rFonts w:ascii="Calibri" w:hAnsi="Calibri"/>
                        </w:rPr>
                        <w:t xml:space="preserve"> </w:t>
                      </w:r>
                    </w:ins>
                    <w:r w:rsidRPr="00816C49">
                      <w:rPr>
                        <w:rFonts w:ascii="Calibri" w:hAnsi="Calibri"/>
                      </w:rPr>
                      <w:t>T.</w:t>
                    </w:r>
                    <w:r w:rsidR="00177EFD" w:rsidRPr="00816C49">
                      <w:rPr>
                        <w:rFonts w:ascii="Calibri" w:hAnsi="Calibri"/>
                      </w:rPr>
                      <w:t xml:space="preserve"> </w:t>
                    </w:r>
                    <w:r w:rsidRPr="00816C49">
                      <w:rPr>
                        <w:rFonts w:ascii="Calibri" w:hAnsi="Calibri"/>
                      </w:rPr>
                      <w:t xml:space="preserve">S. Eliot’s </w:t>
                    </w:r>
                    <w:r w:rsidRPr="00816C49">
                      <w:rPr>
                        <w:rFonts w:ascii="Calibri" w:hAnsi="Calibri"/>
                        <w:i/>
                      </w:rPr>
                      <w:t>The Waste Land</w:t>
                    </w:r>
                    <w:r w:rsidRPr="00816C49">
                      <w:rPr>
                        <w:rFonts w:ascii="Calibri" w:hAnsi="Calibri"/>
                      </w:rPr>
                      <w:t xml:space="preserve"> with its citations and multilingual insertions, </w:t>
                    </w:r>
                    <w:del w:id="79" w:author="Jon Johnson" w:date="2014-10-28T08:41:00Z">
                      <w:r w:rsidRPr="00816C49" w:rsidDel="00A10975">
                        <w:rPr>
                          <w:rFonts w:ascii="Calibri" w:hAnsi="Calibri"/>
                        </w:rPr>
                        <w:delText xml:space="preserve">to </w:delText>
                      </w:r>
                    </w:del>
                    <w:r w:rsidRPr="00816C49">
                      <w:rPr>
                        <w:rFonts w:ascii="Calibri" w:hAnsi="Calibri"/>
                      </w:rPr>
                      <w:t>Gertrude Stein’s experimental prose, the deliberate contractions and visual form of Futurist poetry by Filippo Marinetti, and Dadaist collage and sound poetry.</w:t>
                    </w:r>
                  </w:p>
                  <w:p w14:paraId="5DA97684" w14:textId="77777777" w:rsidR="00200676" w:rsidRPr="00816C49" w:rsidRDefault="00200676" w:rsidP="00200676">
                    <w:pPr>
                      <w:rPr>
                        <w:rFonts w:ascii="Calibri" w:hAnsi="Calibri"/>
                      </w:rPr>
                    </w:pPr>
                  </w:p>
                  <w:p w14:paraId="49349286" w14:textId="0F9CB58C" w:rsidR="00200676" w:rsidRPr="00816C49" w:rsidRDefault="00200676" w:rsidP="00200676">
                    <w:pPr>
                      <w:rPr>
                        <w:rFonts w:ascii="Calibri" w:hAnsi="Calibri"/>
                      </w:rPr>
                    </w:pPr>
                    <w:r w:rsidRPr="00816C49">
                      <w:rPr>
                        <w:rFonts w:ascii="Calibri" w:hAnsi="Calibri"/>
                      </w:rPr>
                      <w:t>Another group of avant-garde word artists indebted to montage favoured the cut-up technique first promulgated by Tristan Tzara in 1920. In ‘How to make a Dadaist Poem’ Tzara describes the transformation of a newspaper article into a poem as guided by chance and the unconscious. Other Dadaists</w:t>
                    </w:r>
                    <w:ins w:id="80" w:author="Jon Johnson" w:date="2014-10-28T08:45:00Z">
                      <w:r w:rsidR="00C62DBB">
                        <w:rPr>
                          <w:rFonts w:ascii="Calibri" w:hAnsi="Calibri"/>
                        </w:rPr>
                        <w:t xml:space="preserve"> explored this technique</w:t>
                      </w:r>
                    </w:ins>
                    <w:r w:rsidRPr="00816C49">
                      <w:rPr>
                        <w:rFonts w:ascii="Calibri" w:hAnsi="Calibri"/>
                      </w:rPr>
                      <w:t>, including collage artist Hans Arp</w:t>
                    </w:r>
                    <w:del w:id="81" w:author="Jon Johnson" w:date="2014-10-28T08:45:00Z">
                      <w:r w:rsidRPr="00816C49" w:rsidDel="00C62DBB">
                        <w:rPr>
                          <w:rFonts w:ascii="Calibri" w:hAnsi="Calibri"/>
                        </w:rPr>
                        <w:delText>, followed the technique as well</w:delText>
                      </w:r>
                    </w:del>
                    <w:r w:rsidRPr="00816C49">
                      <w:rPr>
                        <w:rFonts w:ascii="Calibri" w:hAnsi="Calibri"/>
                      </w:rPr>
                      <w:t>. Brion Gysin revived cut-up poetry in the 1950s</w:t>
                    </w:r>
                    <w:ins w:id="82" w:author="Jon Johnson" w:date="2014-10-28T08:48:00Z">
                      <w:r w:rsidR="00761B7F">
                        <w:rPr>
                          <w:rFonts w:ascii="Calibri" w:hAnsi="Calibri"/>
                        </w:rPr>
                        <w:t>,</w:t>
                      </w:r>
                    </w:ins>
                    <w:r w:rsidRPr="00816C49">
                      <w:rPr>
                        <w:rFonts w:ascii="Calibri" w:hAnsi="Calibri"/>
                      </w:rPr>
                      <w:t xml:space="preserve"> and inspired Beat poet William S. Burroughs to pursue this method in his own writings. Since 2005, Nobel laureate Herta Müller has created collage poems out of cut up words from various print media. Like earlier literary montages, her work explores the space between image and text.</w:t>
                    </w:r>
                  </w:p>
                  <w:p w14:paraId="00E60017" w14:textId="77777777" w:rsidR="00200676" w:rsidRPr="00816C49" w:rsidRDefault="00200676" w:rsidP="00200676">
                    <w:pPr>
                      <w:rPr>
                        <w:rFonts w:ascii="Calibri" w:hAnsi="Calibri"/>
                      </w:rPr>
                    </w:pPr>
                  </w:p>
                  <w:p w14:paraId="129E2AEE" w14:textId="610DE307" w:rsidR="00200676" w:rsidRPr="00816C49" w:rsidRDefault="00200676" w:rsidP="00200676">
                    <w:pPr>
                      <w:rPr>
                        <w:rFonts w:ascii="Calibri" w:hAnsi="Calibri"/>
                      </w:rPr>
                    </w:pPr>
                    <w:r w:rsidRPr="00816C49">
                      <w:rPr>
                        <w:rFonts w:ascii="Calibri" w:hAnsi="Calibri"/>
                      </w:rPr>
                      <w:t xml:space="preserve">Montage is also a central device in the modernist city novel’s attempt to capture the multi-layered life-worlds of the twentieth century metropolis in Europe and the US. The cities in Dos Passos’s </w:t>
                    </w:r>
                    <w:r w:rsidRPr="00816C49">
                      <w:rPr>
                        <w:rFonts w:ascii="Calibri" w:hAnsi="Calibri"/>
                        <w:i/>
                      </w:rPr>
                      <w:t>Manhattan Transfer</w:t>
                    </w:r>
                    <w:r w:rsidRPr="00816C49">
                      <w:rPr>
                        <w:rFonts w:ascii="Calibri" w:hAnsi="Calibri"/>
                      </w:rPr>
                      <w:t xml:space="preserve"> (1925), Louis Aragon’s </w:t>
                    </w:r>
                    <w:r w:rsidRPr="00816C49">
                      <w:rPr>
                        <w:rFonts w:ascii="Calibri" w:hAnsi="Calibri"/>
                        <w:i/>
                      </w:rPr>
                      <w:t>Le Paysan de Paris</w:t>
                    </w:r>
                    <w:r w:rsidRPr="00816C49">
                      <w:rPr>
                        <w:rFonts w:ascii="Calibri" w:hAnsi="Calibri"/>
                      </w:rPr>
                      <w:t xml:space="preserve"> (1926), and </w:t>
                    </w:r>
                    <w:ins w:id="83" w:author="Jon Johnson" w:date="2014-10-28T08:49:00Z">
                      <w:r w:rsidR="00725CEE">
                        <w:rPr>
                          <w:rFonts w:ascii="Calibri" w:hAnsi="Calibri"/>
                        </w:rPr>
                        <w:t xml:space="preserve">Alfred Döblin’s </w:t>
                      </w:r>
                    </w:ins>
                    <w:r w:rsidRPr="00816C49">
                      <w:rPr>
                        <w:rFonts w:ascii="Calibri" w:hAnsi="Calibri"/>
                        <w:i/>
                      </w:rPr>
                      <w:t>Berlin Alexanderplatz</w:t>
                    </w:r>
                    <w:r w:rsidRPr="00816C49">
                      <w:rPr>
                        <w:rFonts w:ascii="Calibri" w:hAnsi="Calibri"/>
                      </w:rPr>
                      <w:t xml:space="preserve"> (1929) </w:t>
                    </w:r>
                    <w:del w:id="84" w:author="Jon Johnson" w:date="2014-10-28T08:49:00Z">
                      <w:r w:rsidRPr="00816C49" w:rsidDel="00725CEE">
                        <w:rPr>
                          <w:rFonts w:ascii="Calibri" w:hAnsi="Calibri"/>
                        </w:rPr>
                        <w:delText xml:space="preserve">by Alfred Döblin </w:delText>
                      </w:r>
                    </w:del>
                    <w:r w:rsidRPr="00816C49">
                      <w:rPr>
                        <w:rFonts w:ascii="Calibri" w:hAnsi="Calibri"/>
                      </w:rPr>
                      <w:t>emer</w:t>
                    </w:r>
                    <w:r w:rsidR="00177EFD" w:rsidRPr="00816C49">
                      <w:rPr>
                        <w:rFonts w:ascii="Calibri" w:hAnsi="Calibri"/>
                      </w:rPr>
                      <w:t>ge out of a cacophony of focalis</w:t>
                    </w:r>
                    <w:r w:rsidRPr="00816C49">
                      <w:rPr>
                        <w:rFonts w:ascii="Calibri" w:hAnsi="Calibri"/>
                      </w:rPr>
                      <w:t xml:space="preserve">ed voices and anonymous, disembodied discourses. </w:t>
                    </w:r>
                    <w:del w:id="85" w:author="Jon Johnson" w:date="2014-10-28T08:51:00Z">
                      <w:r w:rsidRPr="00816C49" w:rsidDel="00725CEE">
                        <w:rPr>
                          <w:rFonts w:ascii="Calibri" w:hAnsi="Calibri"/>
                        </w:rPr>
                        <w:delText xml:space="preserve">The </w:delText>
                      </w:r>
                    </w:del>
                    <w:ins w:id="86" w:author="Jon Johnson" w:date="2014-10-28T08:51:00Z">
                      <w:r w:rsidR="00725CEE">
                        <w:rPr>
                          <w:rFonts w:ascii="Calibri" w:hAnsi="Calibri"/>
                        </w:rPr>
                        <w:t>These</w:t>
                      </w:r>
                      <w:r w:rsidR="00725CEE" w:rsidRPr="00816C49">
                        <w:rPr>
                          <w:rFonts w:ascii="Calibri" w:hAnsi="Calibri"/>
                        </w:rPr>
                        <w:t xml:space="preserve"> </w:t>
                      </w:r>
                    </w:ins>
                    <w:r w:rsidRPr="00816C49">
                      <w:rPr>
                        <w:rFonts w:ascii="Calibri" w:hAnsi="Calibri"/>
                      </w:rPr>
                      <w:t>authors borrow from contemporary news media to break up their storylines with unrelated documents of public life. While fiction and documentation seem to clash, the</w:t>
                    </w:r>
                    <w:ins w:id="87" w:author="Jon Johnson" w:date="2014-10-28T08:51:00Z">
                      <w:r w:rsidR="00B3598B">
                        <w:rPr>
                          <w:rFonts w:ascii="Calibri" w:hAnsi="Calibri"/>
                        </w:rPr>
                        <w:t>se</w:t>
                      </w:r>
                    </w:ins>
                    <w:r w:rsidRPr="00816C49">
                      <w:rPr>
                        <w:rFonts w:ascii="Calibri" w:hAnsi="Calibri"/>
                      </w:rPr>
                      <w:t xml:space="preserve"> authors also tend to draw the specific temporality of the document into their a</w:t>
                    </w:r>
                    <w:r w:rsidR="00177EFD" w:rsidRPr="00816C49">
                      <w:rPr>
                        <w:rFonts w:ascii="Calibri" w:hAnsi="Calibri"/>
                      </w:rPr>
                      <w:t>t times dreamlike and mythologis</w:t>
                    </w:r>
                    <w:r w:rsidRPr="00816C49">
                      <w:rPr>
                        <w:rFonts w:ascii="Calibri" w:hAnsi="Calibri"/>
                      </w:rPr>
                      <w:t>ing narratives. The city novels’ montages thereby undermine the strict differentiation between the two realms, fiction and document, and open an epistemological space for</w:t>
                    </w:r>
                    <w:r w:rsidR="00177EFD" w:rsidRPr="00816C49">
                      <w:rPr>
                        <w:rFonts w:ascii="Calibri" w:hAnsi="Calibri"/>
                      </w:rPr>
                      <w:t xml:space="preserve"> the critique of</w:t>
                    </w:r>
                    <w:r w:rsidRPr="00816C49">
                      <w:rPr>
                        <w:rFonts w:ascii="Calibri" w:hAnsi="Calibri"/>
                      </w:rPr>
                      <w:t xml:space="preserve"> language and ideology. </w:t>
                    </w:r>
                  </w:p>
                  <w:p w14:paraId="58E1A542" w14:textId="77777777" w:rsidR="00200676" w:rsidRPr="00816C49" w:rsidRDefault="00200676" w:rsidP="00200676">
                    <w:pPr>
                      <w:rPr>
                        <w:rFonts w:ascii="Calibri" w:hAnsi="Calibri"/>
                      </w:rPr>
                    </w:pPr>
                  </w:p>
                  <w:p w14:paraId="6D0517E7" w14:textId="77777777" w:rsidR="00200676" w:rsidRPr="00816C49" w:rsidRDefault="00200676" w:rsidP="00200676">
                    <w:pPr>
                      <w:rPr>
                        <w:rFonts w:ascii="Calibri" w:hAnsi="Calibri"/>
                      </w:rPr>
                    </w:pPr>
                    <w:r w:rsidRPr="00816C49">
                      <w:rPr>
                        <w:rFonts w:ascii="Calibri" w:hAnsi="Calibri"/>
                      </w:rPr>
                      <w:t>Image: AlexanderplatzManuscript.jpg</w:t>
                    </w:r>
                  </w:p>
                  <w:p w14:paraId="4FA973F3" w14:textId="0F3EDE51" w:rsidR="00F253F1" w:rsidRPr="00816C49" w:rsidRDefault="00200676" w:rsidP="00200676">
                    <w:pPr>
                      <w:rPr>
                        <w:rFonts w:ascii="Calibri" w:hAnsi="Calibri"/>
                      </w:rPr>
                    </w:pPr>
                    <w:r w:rsidRPr="00816C49">
                      <w:rPr>
                        <w:rFonts w:ascii="Calibri" w:hAnsi="Calibri"/>
                      </w:rPr>
                      <w:t xml:space="preserve">Figure </w:t>
                    </w:r>
                    <w:r w:rsidRPr="00816C49">
                      <w:rPr>
                        <w:rFonts w:ascii="Calibri" w:hAnsi="Calibri"/>
                      </w:rPr>
                      <w:fldChar w:fldCharType="begin"/>
                    </w:r>
                    <w:r w:rsidRPr="00816C49">
                      <w:rPr>
                        <w:rFonts w:ascii="Calibri" w:hAnsi="Calibri"/>
                      </w:rPr>
                      <w:instrText xml:space="preserve"> SEQ Figure \* ARABIC </w:instrText>
                    </w:r>
                    <w:r w:rsidRPr="00816C49">
                      <w:rPr>
                        <w:rFonts w:ascii="Calibri" w:hAnsi="Calibri"/>
                      </w:rPr>
                      <w:fldChar w:fldCharType="separate"/>
                    </w:r>
                    <w:r w:rsidR="0018094D" w:rsidRPr="00816C49">
                      <w:rPr>
                        <w:rFonts w:ascii="Calibri" w:hAnsi="Calibri"/>
                        <w:noProof/>
                      </w:rPr>
                      <w:t>5</w:t>
                    </w:r>
                    <w:r w:rsidRPr="00816C49">
                      <w:rPr>
                        <w:rFonts w:ascii="Calibri" w:hAnsi="Calibri"/>
                        <w:noProof/>
                      </w:rPr>
                      <w:fldChar w:fldCharType="end"/>
                    </w:r>
                    <w:r w:rsidRPr="00816C49">
                      <w:rPr>
                        <w:rFonts w:ascii="Calibri" w:hAnsi="Calibri"/>
                      </w:rPr>
                      <w:t xml:space="preserve">: </w:t>
                    </w:r>
                    <w:commentRangeStart w:id="88"/>
                    <w:r w:rsidRPr="00816C49">
                      <w:rPr>
                        <w:rFonts w:ascii="Calibri" w:hAnsi="Calibri"/>
                        <w:b/>
                        <w:color w:val="5B9BD5" w:themeColor="accent1"/>
                        <w:sz w:val="18"/>
                        <w:szCs w:val="18"/>
                      </w:rPr>
                      <w:t xml:space="preserve">Alfred Döblin, </w:t>
                    </w:r>
                    <w:r w:rsidRPr="00816C49">
                      <w:rPr>
                        <w:rFonts w:ascii="Calibri" w:hAnsi="Calibri"/>
                        <w:b/>
                        <w:i/>
                        <w:color w:val="5B9BD5" w:themeColor="accent1"/>
                        <w:sz w:val="18"/>
                        <w:szCs w:val="18"/>
                      </w:rPr>
                      <w:t>Berlin Alexanderplatz</w:t>
                    </w:r>
                    <w:r w:rsidRPr="00816C49">
                      <w:rPr>
                        <w:rFonts w:ascii="Calibri" w:hAnsi="Calibri"/>
                        <w:b/>
                        <w:color w:val="5B9BD5" w:themeColor="accent1"/>
                        <w:sz w:val="18"/>
                        <w:szCs w:val="18"/>
                      </w:rPr>
                      <w:t>, handwritten manuscript (unpaginated) glued in newspaper article f</w:t>
                    </w:r>
                    <w:del w:id="89" w:author="Jon Johnson" w:date="2014-10-28T08:56:00Z">
                      <w:r w:rsidRPr="00816C49" w:rsidDel="00AE2DCD">
                        <w:rPr>
                          <w:rFonts w:ascii="Calibri" w:hAnsi="Calibri"/>
                          <w:b/>
                          <w:color w:val="5B9BD5" w:themeColor="accent1"/>
                          <w:sz w:val="18"/>
                          <w:szCs w:val="18"/>
                        </w:rPr>
                        <w:delText>o</w:delText>
                      </w:r>
                    </w:del>
                    <w:r w:rsidRPr="00816C49">
                      <w:rPr>
                        <w:rFonts w:ascii="Calibri" w:hAnsi="Calibri"/>
                        <w:b/>
                        <w:color w:val="5B9BD5" w:themeColor="accent1"/>
                        <w:sz w:val="18"/>
                        <w:szCs w:val="18"/>
                      </w:rPr>
                      <w:t>r</w:t>
                    </w:r>
                    <w:ins w:id="90" w:author="Jon Johnson" w:date="2014-10-28T08:56:00Z">
                      <w:r w:rsidR="00AE2DCD">
                        <w:rPr>
                          <w:rFonts w:ascii="Calibri" w:hAnsi="Calibri"/>
                          <w:b/>
                          <w:color w:val="5B9BD5" w:themeColor="accent1"/>
                          <w:sz w:val="18"/>
                          <w:szCs w:val="18"/>
                        </w:rPr>
                        <w:t>o</w:t>
                      </w:r>
                    </w:ins>
                    <w:r w:rsidRPr="00816C49">
                      <w:rPr>
                        <w:rFonts w:ascii="Calibri" w:hAnsi="Calibri"/>
                        <w:b/>
                        <w:color w:val="5B9BD5" w:themeColor="accent1"/>
                        <w:sz w:val="18"/>
                        <w:szCs w:val="18"/>
                      </w:rPr>
                      <w:t xml:space="preserve">m the "Seventh Book." Deutsches Literaturarchiv Marbach/ German Literary Archive </w:t>
                    </w:r>
                    <w:commentRangeEnd w:id="88"/>
                    <w:r w:rsidR="00F036BC">
                      <w:rPr>
                        <w:rStyle w:val="CommentReference"/>
                      </w:rPr>
                      <w:commentReference w:id="88"/>
                    </w:r>
                    <w:r w:rsidRPr="00816C49">
                      <w:rPr>
                        <w:rFonts w:ascii="Calibri" w:hAnsi="Calibri"/>
                        <w:b/>
                        <w:color w:val="5B9BD5" w:themeColor="accent1"/>
                        <w:sz w:val="18"/>
                        <w:szCs w:val="18"/>
                      </w:rPr>
                      <w:t>Marbach</w:t>
                    </w:r>
                  </w:p>
                </w:tc>
              </w:sdtContent>
            </w:sdt>
          </w:sdtContent>
        </w:sdt>
      </w:tr>
      <w:tr w:rsidR="00F253F1" w:rsidRPr="00816C49" w14:paraId="626DB9D7" w14:textId="77777777" w:rsidTr="00426A73">
        <w:tc>
          <w:tcPr>
            <w:tcW w:w="9016" w:type="dxa"/>
          </w:tcPr>
          <w:p w14:paraId="3D99FFBD" w14:textId="77777777" w:rsidR="00F253F1" w:rsidRPr="00816C49" w:rsidRDefault="00F253F1" w:rsidP="00200676">
            <w:pPr>
              <w:rPr>
                <w:rFonts w:ascii="Calibri" w:hAnsi="Calibri"/>
              </w:rPr>
            </w:pPr>
            <w:r w:rsidRPr="00816C49">
              <w:rPr>
                <w:rFonts w:ascii="Calibri" w:hAnsi="Calibri"/>
                <w:u w:val="single"/>
              </w:rPr>
              <w:lastRenderedPageBreak/>
              <w:t>Further reading</w:t>
            </w:r>
            <w:r w:rsidRPr="00816C49">
              <w:rPr>
                <w:rFonts w:ascii="Calibri" w:hAnsi="Calibri"/>
              </w:rPr>
              <w:t>:</w:t>
            </w:r>
          </w:p>
          <w:sdt>
            <w:sdtPr>
              <w:rPr>
                <w:rFonts w:ascii="Calibri" w:hAnsi="Calibri"/>
              </w:rPr>
              <w:alias w:val="Further reading"/>
              <w:tag w:val="furtherReading"/>
              <w:id w:val="-51856885"/>
              <w:placeholder>
                <w:docPart w:val="417813F980AB9B47A8A6D0D4E668EEF1"/>
              </w:placeholder>
            </w:sdtPr>
            <w:sdtContent>
              <w:p w14:paraId="35ECB668" w14:textId="77777777" w:rsidR="00200676" w:rsidRPr="00816C49" w:rsidRDefault="00C62DBB" w:rsidP="00200676">
                <w:pPr>
                  <w:rPr>
                    <w:rFonts w:ascii="Calibri" w:hAnsi="Calibri"/>
                  </w:rPr>
                </w:pPr>
                <w:sdt>
                  <w:sdtPr>
                    <w:rPr>
                      <w:rFonts w:ascii="Calibri" w:hAnsi="Calibri"/>
                    </w:rPr>
                    <w:id w:val="-2039816004"/>
                    <w:citation/>
                  </w:sdtPr>
                  <w:sdtContent>
                    <w:r w:rsidR="00200676" w:rsidRPr="00816C49">
                      <w:rPr>
                        <w:rFonts w:ascii="Calibri" w:hAnsi="Calibri"/>
                      </w:rPr>
                      <w:fldChar w:fldCharType="begin"/>
                    </w:r>
                    <w:r w:rsidR="00200676" w:rsidRPr="00816C49">
                      <w:rPr>
                        <w:rFonts w:ascii="Calibri" w:hAnsi="Calibri"/>
                        <w:lang w:val="en-US"/>
                      </w:rPr>
                      <w:instrText xml:space="preserve"> CITATION Lou29 \l 1033 </w:instrText>
                    </w:r>
                    <w:r w:rsidR="00200676" w:rsidRPr="00816C49">
                      <w:rPr>
                        <w:rFonts w:ascii="Calibri" w:hAnsi="Calibri"/>
                      </w:rPr>
                      <w:fldChar w:fldCharType="separate"/>
                    </w:r>
                    <w:r w:rsidR="00200676" w:rsidRPr="00816C49">
                      <w:rPr>
                        <w:rFonts w:ascii="Calibri" w:hAnsi="Calibri"/>
                        <w:noProof/>
                        <w:lang w:val="en-US"/>
                      </w:rPr>
                      <w:t xml:space="preserve"> (Aragon)</w:t>
                    </w:r>
                    <w:r w:rsidR="00200676" w:rsidRPr="00816C49">
                      <w:rPr>
                        <w:rFonts w:ascii="Calibri" w:hAnsi="Calibri"/>
                      </w:rPr>
                      <w:fldChar w:fldCharType="end"/>
                    </w:r>
                  </w:sdtContent>
                </w:sdt>
              </w:p>
              <w:p w14:paraId="013BD98B" w14:textId="77777777" w:rsidR="00426A73" w:rsidRPr="00816C49" w:rsidRDefault="00426A73" w:rsidP="00200676">
                <w:pPr>
                  <w:rPr>
                    <w:rFonts w:ascii="Calibri" w:hAnsi="Calibri"/>
                  </w:rPr>
                </w:pPr>
              </w:p>
              <w:sdt>
                <w:sdtPr>
                  <w:rPr>
                    <w:rFonts w:ascii="Calibri" w:hAnsi="Calibri"/>
                  </w:rPr>
                  <w:alias w:val="Further reading"/>
                  <w:tag w:val="furtherReading"/>
                  <w:id w:val="893621337"/>
                </w:sdtPr>
                <w:sdtContent>
                  <w:p w14:paraId="551E7A83" w14:textId="77777777" w:rsidR="00200676" w:rsidRPr="00816C49" w:rsidRDefault="00C62DBB" w:rsidP="00200676">
                    <w:pPr>
                      <w:rPr>
                        <w:rFonts w:ascii="Calibri" w:hAnsi="Calibri"/>
                      </w:rPr>
                    </w:pPr>
                    <w:sdt>
                      <w:sdtPr>
                        <w:rPr>
                          <w:rFonts w:ascii="Calibri" w:hAnsi="Calibri"/>
                        </w:rPr>
                        <w:id w:val="1846825598"/>
                        <w:citation/>
                      </w:sdtPr>
                      <w:sdtContent>
                        <w:r w:rsidR="00200676" w:rsidRPr="00816C49">
                          <w:rPr>
                            <w:rFonts w:ascii="Calibri" w:hAnsi="Calibri"/>
                          </w:rPr>
                          <w:fldChar w:fldCharType="begin"/>
                        </w:r>
                        <w:r w:rsidR="00200676" w:rsidRPr="00816C49">
                          <w:rPr>
                            <w:rFonts w:ascii="Calibri" w:hAnsi="Calibri"/>
                            <w:lang w:val="en-US"/>
                          </w:rPr>
                          <w:instrText xml:space="preserve"> CITATION Wil78 \l 1033 </w:instrText>
                        </w:r>
                        <w:r w:rsidR="00200676" w:rsidRPr="00816C49">
                          <w:rPr>
                            <w:rFonts w:ascii="Calibri" w:hAnsi="Calibri"/>
                          </w:rPr>
                          <w:fldChar w:fldCharType="separate"/>
                        </w:r>
                        <w:r w:rsidR="00200676" w:rsidRPr="00816C49">
                          <w:rPr>
                            <w:rFonts w:ascii="Calibri" w:hAnsi="Calibri"/>
                            <w:noProof/>
                            <w:lang w:val="en-US"/>
                          </w:rPr>
                          <w:t xml:space="preserve"> (Burroughs and Gysin)</w:t>
                        </w:r>
                        <w:r w:rsidR="00200676" w:rsidRPr="00816C49">
                          <w:rPr>
                            <w:rFonts w:ascii="Calibri" w:hAnsi="Calibri"/>
                          </w:rPr>
                          <w:fldChar w:fldCharType="end"/>
                        </w:r>
                      </w:sdtContent>
                    </w:sdt>
                  </w:p>
                  <w:p w14:paraId="76958EED" w14:textId="77777777" w:rsidR="00426A73" w:rsidRPr="00816C49" w:rsidRDefault="00426A73" w:rsidP="00200676">
                    <w:pPr>
                      <w:rPr>
                        <w:rFonts w:ascii="Calibri" w:hAnsi="Calibri"/>
                      </w:rPr>
                    </w:pPr>
                  </w:p>
                  <w:p w14:paraId="0D4EDF6A" w14:textId="77777777" w:rsidR="00200676" w:rsidRPr="00816C49" w:rsidRDefault="00C62DBB" w:rsidP="00200676">
                    <w:pPr>
                      <w:rPr>
                        <w:rFonts w:ascii="Calibri" w:hAnsi="Calibri"/>
                      </w:rPr>
                    </w:pPr>
                    <w:sdt>
                      <w:sdtPr>
                        <w:rPr>
                          <w:rFonts w:ascii="Calibri" w:hAnsi="Calibri"/>
                        </w:rPr>
                        <w:id w:val="896016631"/>
                        <w:citation/>
                      </w:sdtPr>
                      <w:sdtContent>
                        <w:r w:rsidR="00200676" w:rsidRPr="00816C49">
                          <w:rPr>
                            <w:rFonts w:ascii="Calibri" w:hAnsi="Calibri"/>
                          </w:rPr>
                          <w:fldChar w:fldCharType="begin"/>
                        </w:r>
                        <w:r w:rsidR="00200676" w:rsidRPr="00816C49">
                          <w:rPr>
                            <w:rFonts w:ascii="Calibri" w:hAnsi="Calibri"/>
                            <w:lang w:val="en-US"/>
                          </w:rPr>
                          <w:instrText xml:space="preserve"> CITATION Han00 \l 1033 </w:instrText>
                        </w:r>
                        <w:r w:rsidR="00200676" w:rsidRPr="00816C49">
                          <w:rPr>
                            <w:rFonts w:ascii="Calibri" w:hAnsi="Calibri"/>
                          </w:rPr>
                          <w:fldChar w:fldCharType="separate"/>
                        </w:r>
                        <w:r w:rsidR="00200676" w:rsidRPr="00816C49">
                          <w:rPr>
                            <w:rFonts w:ascii="Calibri" w:hAnsi="Calibri"/>
                            <w:noProof/>
                            <w:lang w:val="en-US"/>
                          </w:rPr>
                          <w:t>(Möbius)</w:t>
                        </w:r>
                        <w:r w:rsidR="00200676" w:rsidRPr="00816C49">
                          <w:rPr>
                            <w:rFonts w:ascii="Calibri" w:hAnsi="Calibri"/>
                          </w:rPr>
                          <w:fldChar w:fldCharType="end"/>
                        </w:r>
                      </w:sdtContent>
                    </w:sdt>
                  </w:p>
                  <w:p w14:paraId="6A25ECA7" w14:textId="77777777" w:rsidR="00426A73" w:rsidRPr="00816C49" w:rsidRDefault="00426A73" w:rsidP="00200676">
                    <w:pPr>
                      <w:rPr>
                        <w:rFonts w:ascii="Calibri" w:hAnsi="Calibri"/>
                      </w:rPr>
                    </w:pPr>
                  </w:p>
                  <w:p w14:paraId="25DDA799" w14:textId="77777777" w:rsidR="00200676" w:rsidRPr="00816C49" w:rsidRDefault="00C62DBB" w:rsidP="00200676">
                    <w:pPr>
                      <w:rPr>
                        <w:rFonts w:ascii="Calibri" w:hAnsi="Calibri"/>
                      </w:rPr>
                    </w:pPr>
                    <w:sdt>
                      <w:sdtPr>
                        <w:rPr>
                          <w:rFonts w:ascii="Calibri" w:hAnsi="Calibri"/>
                        </w:rPr>
                        <w:id w:val="322710262"/>
                        <w:citation/>
                      </w:sdtPr>
                      <w:sdtContent>
                        <w:r w:rsidR="00200676" w:rsidRPr="00816C49">
                          <w:rPr>
                            <w:rFonts w:ascii="Calibri" w:hAnsi="Calibri"/>
                          </w:rPr>
                          <w:fldChar w:fldCharType="begin"/>
                        </w:r>
                        <w:r w:rsidR="00200676" w:rsidRPr="00816C49">
                          <w:rPr>
                            <w:rFonts w:ascii="Calibri" w:hAnsi="Calibri"/>
                            <w:lang w:val="en-US"/>
                          </w:rPr>
                          <w:instrText xml:space="preserve"> CITATION Per \l 1033 </w:instrText>
                        </w:r>
                        <w:r w:rsidR="00200676" w:rsidRPr="00816C49">
                          <w:rPr>
                            <w:rFonts w:ascii="Calibri" w:hAnsi="Calibri"/>
                          </w:rPr>
                          <w:fldChar w:fldCharType="separate"/>
                        </w:r>
                        <w:r w:rsidR="00200676" w:rsidRPr="00816C49">
                          <w:rPr>
                            <w:rFonts w:ascii="Calibri" w:hAnsi="Calibri"/>
                            <w:noProof/>
                            <w:lang w:val="en-US"/>
                          </w:rPr>
                          <w:t>(Perloff)</w:t>
                        </w:r>
                        <w:r w:rsidR="00200676" w:rsidRPr="00816C49">
                          <w:rPr>
                            <w:rFonts w:ascii="Calibri" w:hAnsi="Calibri"/>
                          </w:rPr>
                          <w:fldChar w:fldCharType="end"/>
                        </w:r>
                      </w:sdtContent>
                    </w:sdt>
                  </w:p>
                  <w:p w14:paraId="611F6843" w14:textId="77777777" w:rsidR="00426A73" w:rsidRPr="00816C49" w:rsidRDefault="00426A73" w:rsidP="00200676">
                    <w:pPr>
                      <w:rPr>
                        <w:rFonts w:ascii="Calibri" w:hAnsi="Calibri"/>
                      </w:rPr>
                    </w:pPr>
                  </w:p>
                  <w:p w14:paraId="57F4B918" w14:textId="43735400" w:rsidR="00F253F1" w:rsidRPr="00816C49" w:rsidRDefault="00C62DBB" w:rsidP="00200676">
                    <w:pPr>
                      <w:rPr>
                        <w:rFonts w:ascii="Calibri" w:hAnsi="Calibri"/>
                      </w:rPr>
                    </w:pPr>
                    <w:sdt>
                      <w:sdtPr>
                        <w:rPr>
                          <w:rFonts w:ascii="Calibri" w:hAnsi="Calibri"/>
                        </w:rPr>
                        <w:id w:val="1794715384"/>
                        <w:citation/>
                      </w:sdtPr>
                      <w:sdtContent>
                        <w:r w:rsidR="00200676" w:rsidRPr="00816C49">
                          <w:rPr>
                            <w:rFonts w:ascii="Calibri" w:hAnsi="Calibri"/>
                          </w:rPr>
                          <w:fldChar w:fldCharType="begin"/>
                        </w:r>
                        <w:r w:rsidR="00200676" w:rsidRPr="00816C49">
                          <w:rPr>
                            <w:rFonts w:ascii="Calibri" w:hAnsi="Calibri"/>
                            <w:lang w:val="en-US"/>
                          </w:rPr>
                          <w:instrText xml:space="preserve"> CITATION Vik \l 1033 </w:instrText>
                        </w:r>
                        <w:r w:rsidR="00200676" w:rsidRPr="00816C49">
                          <w:rPr>
                            <w:rFonts w:ascii="Calibri" w:hAnsi="Calibri"/>
                          </w:rPr>
                          <w:fldChar w:fldCharType="separate"/>
                        </w:r>
                        <w:r w:rsidR="00200676" w:rsidRPr="00816C49">
                          <w:rPr>
                            <w:rFonts w:ascii="Calibri" w:hAnsi="Calibri"/>
                            <w:noProof/>
                            <w:lang w:val="en-US"/>
                          </w:rPr>
                          <w:t>(Zmegac)</w:t>
                        </w:r>
                        <w:r w:rsidR="00200676" w:rsidRPr="00816C49">
                          <w:rPr>
                            <w:rFonts w:ascii="Calibri" w:hAnsi="Calibri"/>
                          </w:rPr>
                          <w:fldChar w:fldCharType="end"/>
                        </w:r>
                      </w:sdtContent>
                    </w:sdt>
                  </w:p>
                </w:sdtContent>
              </w:sdt>
            </w:sdtContent>
          </w:sdt>
        </w:tc>
      </w:tr>
    </w:tbl>
    <w:p w14:paraId="267F4B11" w14:textId="77777777" w:rsidR="00F253F1" w:rsidRPr="00816C49" w:rsidRDefault="00F253F1" w:rsidP="00B33145">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F253F1" w:rsidRPr="00816C49" w14:paraId="7D14DE5F" w14:textId="77777777" w:rsidTr="00426A73">
        <w:tc>
          <w:tcPr>
            <w:tcW w:w="491" w:type="dxa"/>
            <w:vMerge w:val="restart"/>
            <w:shd w:val="clear" w:color="auto" w:fill="A6A6A6" w:themeFill="background1" w:themeFillShade="A6"/>
            <w:textDirection w:val="btLr"/>
          </w:tcPr>
          <w:p w14:paraId="7C6F9C78" w14:textId="77777777" w:rsidR="00F253F1" w:rsidRPr="00816C49" w:rsidRDefault="00F253F1" w:rsidP="00426A73">
            <w:pPr>
              <w:jc w:val="center"/>
              <w:rPr>
                <w:rFonts w:ascii="Calibri" w:hAnsi="Calibri"/>
                <w:b/>
                <w:color w:val="FFFFFF" w:themeColor="background1"/>
              </w:rPr>
            </w:pPr>
            <w:r w:rsidRPr="00816C49">
              <w:rPr>
                <w:rFonts w:ascii="Calibri" w:hAnsi="Calibri"/>
                <w:b/>
                <w:color w:val="FFFFFF" w:themeColor="background1"/>
              </w:rPr>
              <w:t>About you</w:t>
            </w:r>
          </w:p>
        </w:tc>
        <w:sdt>
          <w:sdtPr>
            <w:rPr>
              <w:rFonts w:ascii="Calibri" w:hAnsi="Calibri"/>
              <w:b/>
              <w:color w:val="FFFFFF" w:themeColor="background1"/>
            </w:rPr>
            <w:alias w:val="Salutation"/>
            <w:tag w:val="salutation"/>
            <w:id w:val="-871220486"/>
            <w:showingPlcHdr/>
            <w:dropDownList>
              <w:listItem w:displayText="Dr." w:value="Dr."/>
              <w:listItem w:displayText="Prof." w:value="Prof."/>
            </w:dropDownList>
          </w:sdtPr>
          <w:sdtContent>
            <w:tc>
              <w:tcPr>
                <w:tcW w:w="1259" w:type="dxa"/>
              </w:tcPr>
              <w:p w14:paraId="60D2AADE" w14:textId="77777777" w:rsidR="00F253F1" w:rsidRPr="00816C49" w:rsidRDefault="00F253F1" w:rsidP="00426A73">
                <w:pPr>
                  <w:jc w:val="center"/>
                  <w:rPr>
                    <w:rFonts w:ascii="Calibri" w:hAnsi="Calibri"/>
                    <w:b/>
                    <w:color w:val="FFFFFF" w:themeColor="background1"/>
                  </w:rPr>
                </w:pPr>
                <w:r w:rsidRPr="00816C49">
                  <w:rPr>
                    <w:rStyle w:val="PlaceholderText"/>
                    <w:rFonts w:ascii="Calibri" w:hAnsi="Calibri"/>
                    <w:b/>
                    <w:color w:val="FFFFFF" w:themeColor="background1"/>
                  </w:rPr>
                  <w:t>[Salutation]</w:t>
                </w:r>
              </w:p>
            </w:tc>
          </w:sdtContent>
        </w:sdt>
        <w:sdt>
          <w:sdtPr>
            <w:rPr>
              <w:rFonts w:ascii="Calibri" w:hAnsi="Calibri"/>
            </w:rPr>
            <w:alias w:val="First name"/>
            <w:tag w:val="authorFirstName"/>
            <w:id w:val="-583148175"/>
            <w:text/>
          </w:sdtPr>
          <w:sdtContent>
            <w:tc>
              <w:tcPr>
                <w:tcW w:w="2073" w:type="dxa"/>
              </w:tcPr>
              <w:p w14:paraId="0CF1E97B" w14:textId="77777777" w:rsidR="00F253F1" w:rsidRPr="00816C49" w:rsidRDefault="00734ED5" w:rsidP="00734ED5">
                <w:pPr>
                  <w:rPr>
                    <w:rFonts w:ascii="Calibri" w:hAnsi="Calibri"/>
                  </w:rPr>
                </w:pPr>
                <w:r w:rsidRPr="00816C49">
                  <w:rPr>
                    <w:rFonts w:ascii="Calibri" w:hAnsi="Calibri"/>
                  </w:rPr>
                  <w:t>Sabine</w:t>
                </w:r>
              </w:p>
            </w:tc>
          </w:sdtContent>
        </w:sdt>
        <w:sdt>
          <w:sdtPr>
            <w:rPr>
              <w:rFonts w:ascii="Calibri" w:hAnsi="Calibri"/>
            </w:rPr>
            <w:alias w:val="Middle name"/>
            <w:tag w:val="authorMiddleName"/>
            <w:id w:val="-1379624446"/>
            <w:showingPlcHdr/>
            <w:text/>
          </w:sdtPr>
          <w:sdtContent>
            <w:tc>
              <w:tcPr>
                <w:tcW w:w="2551" w:type="dxa"/>
              </w:tcPr>
              <w:p w14:paraId="3796DD90" w14:textId="77777777" w:rsidR="00F253F1" w:rsidRPr="00816C49" w:rsidRDefault="00F253F1" w:rsidP="00426A73">
                <w:pPr>
                  <w:rPr>
                    <w:rFonts w:ascii="Calibri" w:hAnsi="Calibri"/>
                  </w:rPr>
                </w:pPr>
                <w:r w:rsidRPr="00816C49">
                  <w:rPr>
                    <w:rStyle w:val="PlaceholderText"/>
                    <w:rFonts w:ascii="Calibri" w:hAnsi="Calibri"/>
                  </w:rPr>
                  <w:t>[Middle name]</w:t>
                </w:r>
              </w:p>
            </w:tc>
          </w:sdtContent>
        </w:sdt>
        <w:sdt>
          <w:sdtPr>
            <w:rPr>
              <w:rFonts w:ascii="Calibri" w:hAnsi="Calibri"/>
            </w:rPr>
            <w:alias w:val="Last name"/>
            <w:tag w:val="authorLastName"/>
            <w:id w:val="-1417080873"/>
            <w:text/>
          </w:sdtPr>
          <w:sdtContent>
            <w:tc>
              <w:tcPr>
                <w:tcW w:w="2642" w:type="dxa"/>
              </w:tcPr>
              <w:p w14:paraId="31BEBAE6" w14:textId="77777777" w:rsidR="00F253F1" w:rsidRPr="00816C49" w:rsidRDefault="00734ED5" w:rsidP="00734ED5">
                <w:pPr>
                  <w:rPr>
                    <w:rFonts w:ascii="Calibri" w:hAnsi="Calibri"/>
                  </w:rPr>
                </w:pPr>
                <w:r w:rsidRPr="00816C49">
                  <w:rPr>
                    <w:rFonts w:ascii="Calibri" w:hAnsi="Calibri"/>
                  </w:rPr>
                  <w:t>Kriebel</w:t>
                </w:r>
              </w:p>
            </w:tc>
          </w:sdtContent>
        </w:sdt>
      </w:tr>
      <w:tr w:rsidR="00F253F1" w:rsidRPr="00816C49" w14:paraId="648576DB" w14:textId="77777777" w:rsidTr="00426A73">
        <w:trPr>
          <w:trHeight w:val="986"/>
        </w:trPr>
        <w:tc>
          <w:tcPr>
            <w:tcW w:w="491" w:type="dxa"/>
            <w:vMerge/>
            <w:shd w:val="clear" w:color="auto" w:fill="A6A6A6" w:themeFill="background1" w:themeFillShade="A6"/>
          </w:tcPr>
          <w:p w14:paraId="24A3D408" w14:textId="77777777" w:rsidR="00F253F1" w:rsidRPr="00816C49" w:rsidRDefault="00F253F1" w:rsidP="00426A73">
            <w:pPr>
              <w:jc w:val="center"/>
              <w:rPr>
                <w:rFonts w:ascii="Calibri" w:hAnsi="Calibri"/>
                <w:b/>
                <w:color w:val="FFFFFF" w:themeColor="background1"/>
              </w:rPr>
            </w:pPr>
          </w:p>
        </w:tc>
        <w:sdt>
          <w:sdtPr>
            <w:rPr>
              <w:rFonts w:ascii="Calibri" w:hAnsi="Calibri"/>
            </w:rPr>
            <w:alias w:val="Biography"/>
            <w:tag w:val="authorBiography"/>
            <w:id w:val="-118839572"/>
            <w:showingPlcHdr/>
          </w:sdtPr>
          <w:sdtContent>
            <w:tc>
              <w:tcPr>
                <w:tcW w:w="8525" w:type="dxa"/>
                <w:gridSpan w:val="4"/>
              </w:tcPr>
              <w:p w14:paraId="3C09F193" w14:textId="77777777" w:rsidR="00F253F1" w:rsidRPr="00816C49" w:rsidRDefault="00F253F1" w:rsidP="00426A73">
                <w:pPr>
                  <w:rPr>
                    <w:rFonts w:ascii="Calibri" w:hAnsi="Calibri"/>
                  </w:rPr>
                </w:pPr>
                <w:r w:rsidRPr="00816C49">
                  <w:rPr>
                    <w:rStyle w:val="PlaceholderText"/>
                    <w:rFonts w:ascii="Calibri" w:hAnsi="Calibri"/>
                  </w:rPr>
                  <w:t>[Enter your biography]</w:t>
                </w:r>
              </w:p>
            </w:tc>
          </w:sdtContent>
        </w:sdt>
      </w:tr>
      <w:tr w:rsidR="00F253F1" w:rsidRPr="00816C49" w14:paraId="4B4ADA21" w14:textId="77777777" w:rsidTr="00426A73">
        <w:trPr>
          <w:trHeight w:val="986"/>
        </w:trPr>
        <w:tc>
          <w:tcPr>
            <w:tcW w:w="491" w:type="dxa"/>
            <w:vMerge/>
            <w:shd w:val="clear" w:color="auto" w:fill="A6A6A6" w:themeFill="background1" w:themeFillShade="A6"/>
          </w:tcPr>
          <w:p w14:paraId="6F2DA352" w14:textId="77777777" w:rsidR="00F253F1" w:rsidRPr="00816C49" w:rsidRDefault="00F253F1" w:rsidP="00426A73">
            <w:pPr>
              <w:jc w:val="center"/>
              <w:rPr>
                <w:rFonts w:ascii="Calibri" w:hAnsi="Calibri"/>
                <w:b/>
                <w:color w:val="FFFFFF" w:themeColor="background1"/>
              </w:rPr>
            </w:pPr>
          </w:p>
        </w:tc>
        <w:sdt>
          <w:sdtPr>
            <w:rPr>
              <w:rFonts w:ascii="Calibri" w:hAnsi="Calibri"/>
            </w:rPr>
            <w:alias w:val="Affiliation"/>
            <w:tag w:val="affiliation"/>
            <w:id w:val="-68969065"/>
            <w:text/>
          </w:sdtPr>
          <w:sdtContent>
            <w:tc>
              <w:tcPr>
                <w:tcW w:w="8525" w:type="dxa"/>
                <w:gridSpan w:val="4"/>
              </w:tcPr>
              <w:p w14:paraId="44DF72FB" w14:textId="77777777" w:rsidR="00F253F1" w:rsidRPr="00816C49" w:rsidRDefault="00734ED5" w:rsidP="00734ED5">
                <w:pPr>
                  <w:rPr>
                    <w:rFonts w:ascii="Calibri" w:hAnsi="Calibri"/>
                  </w:rPr>
                </w:pPr>
                <w:r w:rsidRPr="00816C49">
                  <w:rPr>
                    <w:rFonts w:ascii="Calibri" w:hAnsi="Calibri"/>
                  </w:rPr>
                  <w:t>University College Cork</w:t>
                </w:r>
              </w:p>
            </w:tc>
          </w:sdtContent>
        </w:sdt>
      </w:tr>
    </w:tbl>
    <w:p w14:paraId="119F00C1" w14:textId="77777777" w:rsidR="00F253F1" w:rsidRPr="00816C49" w:rsidRDefault="00F253F1" w:rsidP="00F253F1">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F253F1" w:rsidRPr="00816C49" w14:paraId="5EF57E10" w14:textId="77777777" w:rsidTr="00426A73">
        <w:tc>
          <w:tcPr>
            <w:tcW w:w="9016" w:type="dxa"/>
            <w:shd w:val="clear" w:color="auto" w:fill="A6A6A6" w:themeFill="background1" w:themeFillShade="A6"/>
            <w:tcMar>
              <w:top w:w="113" w:type="dxa"/>
              <w:bottom w:w="113" w:type="dxa"/>
            </w:tcMar>
          </w:tcPr>
          <w:p w14:paraId="1BEC9AA5" w14:textId="77777777" w:rsidR="00F253F1" w:rsidRPr="00816C49" w:rsidRDefault="00F253F1" w:rsidP="00426A73">
            <w:pPr>
              <w:jc w:val="center"/>
              <w:rPr>
                <w:rFonts w:ascii="Calibri" w:hAnsi="Calibri"/>
                <w:b/>
                <w:color w:val="FFFFFF" w:themeColor="background1"/>
              </w:rPr>
            </w:pPr>
            <w:r w:rsidRPr="00816C49">
              <w:rPr>
                <w:rFonts w:ascii="Calibri" w:hAnsi="Calibri"/>
                <w:b/>
                <w:color w:val="FFFFFF" w:themeColor="background1"/>
              </w:rPr>
              <w:t>Your article</w:t>
            </w:r>
          </w:p>
        </w:tc>
      </w:tr>
      <w:tr w:rsidR="00F253F1" w:rsidRPr="00816C49" w14:paraId="0242A42C" w14:textId="77777777" w:rsidTr="00426A73">
        <w:sdt>
          <w:sdtPr>
            <w:rPr>
              <w:rFonts w:ascii="Calibri" w:hAnsi="Calibri"/>
            </w:rPr>
            <w:alias w:val="Article headword"/>
            <w:tag w:val="articleHeadword"/>
            <w:id w:val="249085982"/>
            <w:text/>
          </w:sdtPr>
          <w:sdtContent>
            <w:tc>
              <w:tcPr>
                <w:tcW w:w="9016" w:type="dxa"/>
                <w:tcMar>
                  <w:top w:w="113" w:type="dxa"/>
                  <w:bottom w:w="113" w:type="dxa"/>
                </w:tcMar>
              </w:tcPr>
              <w:p w14:paraId="0AF208A7" w14:textId="77777777" w:rsidR="00F253F1" w:rsidRPr="00816C49" w:rsidRDefault="00734ED5" w:rsidP="00734ED5">
                <w:pPr>
                  <w:rPr>
                    <w:rFonts w:ascii="Calibri" w:hAnsi="Calibri"/>
                    <w:b/>
                  </w:rPr>
                </w:pPr>
                <w:r w:rsidRPr="00816C49">
                  <w:rPr>
                    <w:rFonts w:ascii="Calibri" w:hAnsi="Calibri"/>
                  </w:rPr>
                  <w:t>Photomontage</w:t>
                </w:r>
              </w:p>
            </w:tc>
          </w:sdtContent>
        </w:sdt>
      </w:tr>
      <w:tr w:rsidR="00F253F1" w:rsidRPr="00816C49" w14:paraId="21E357FA" w14:textId="77777777" w:rsidTr="00426A73">
        <w:sdt>
          <w:sdtPr>
            <w:rPr>
              <w:rFonts w:ascii="Calibri" w:hAnsi="Calibri"/>
            </w:rPr>
            <w:alias w:val="Variant headwords"/>
            <w:tag w:val="variantHeadwords"/>
            <w:id w:val="-1601945180"/>
            <w:showingPlcHdr/>
          </w:sdtPr>
          <w:sdtContent>
            <w:tc>
              <w:tcPr>
                <w:tcW w:w="9016" w:type="dxa"/>
                <w:tcMar>
                  <w:top w:w="113" w:type="dxa"/>
                  <w:bottom w:w="113" w:type="dxa"/>
                </w:tcMar>
              </w:tcPr>
              <w:p w14:paraId="51A0D39F" w14:textId="77777777" w:rsidR="00F253F1" w:rsidRPr="00816C49" w:rsidRDefault="00F253F1" w:rsidP="00426A73">
                <w:pPr>
                  <w:rPr>
                    <w:rFonts w:ascii="Calibri" w:hAnsi="Calibri"/>
                  </w:rPr>
                </w:pPr>
                <w:r w:rsidRPr="00816C49">
                  <w:rPr>
                    <w:rStyle w:val="PlaceholderText"/>
                    <w:rFonts w:ascii="Calibri" w:hAnsi="Calibri"/>
                    <w:b/>
                  </w:rPr>
                  <w:t xml:space="preserve">[Enter any </w:t>
                </w:r>
                <w:r w:rsidRPr="00816C49">
                  <w:rPr>
                    <w:rStyle w:val="PlaceholderText"/>
                    <w:rFonts w:ascii="Calibri" w:hAnsi="Calibri"/>
                    <w:b/>
                    <w:i/>
                  </w:rPr>
                  <w:t>variant forms</w:t>
                </w:r>
                <w:r w:rsidRPr="00816C49">
                  <w:rPr>
                    <w:rStyle w:val="PlaceholderText"/>
                    <w:rFonts w:ascii="Calibri" w:hAnsi="Calibri"/>
                    <w:b/>
                  </w:rPr>
                  <w:t xml:space="preserve"> of your headword – OPTIONAL]</w:t>
                </w:r>
              </w:p>
            </w:tc>
          </w:sdtContent>
        </w:sdt>
      </w:tr>
      <w:tr w:rsidR="00F253F1" w:rsidRPr="00816C49" w14:paraId="4D80C12A" w14:textId="77777777" w:rsidTr="00426A73">
        <w:sdt>
          <w:sdtPr>
            <w:rPr>
              <w:rFonts w:ascii="Calibri" w:hAnsi="Calibri"/>
            </w:rPr>
            <w:alias w:val="Abstract"/>
            <w:tag w:val="abstract"/>
            <w:id w:val="2068147052"/>
          </w:sdtPr>
          <w:sdtContent>
            <w:tc>
              <w:tcPr>
                <w:tcW w:w="9016" w:type="dxa"/>
                <w:tcMar>
                  <w:top w:w="113" w:type="dxa"/>
                  <w:bottom w:w="113" w:type="dxa"/>
                </w:tcMar>
              </w:tcPr>
              <w:p w14:paraId="29B2DACD" w14:textId="6DACCFE6" w:rsidR="00F253F1" w:rsidRPr="00816C49" w:rsidRDefault="00B01B6B" w:rsidP="00426A73">
                <w:pPr>
                  <w:rPr>
                    <w:rFonts w:ascii="Calibri" w:hAnsi="Calibri"/>
                  </w:rPr>
                </w:pPr>
                <w:ins w:id="91" w:author="Jon Johnson" w:date="2014-10-28T09:03:00Z">
                  <w:r w:rsidRPr="00816C49">
                    <w:rPr>
                      <w:rFonts w:ascii="Calibri" w:hAnsi="Calibri"/>
                    </w:rPr>
                    <w:t xml:space="preserve">Photomontage includes a wide variety of practices based on the assemblage of primarily photographic material. Photomontage can be made from photographs and photo fragments cut with a blade from an existing source and pasted onto a support; from composite images of negatives fused in the darkroom; from excised and reassembled photographs that have been re-photographed to produce a seamless surface; </w:t>
                  </w:r>
                  <w:r>
                    <w:rPr>
                      <w:rFonts w:ascii="Calibri" w:hAnsi="Calibri"/>
                    </w:rPr>
                    <w:t xml:space="preserve">or </w:t>
                  </w:r>
                  <w:r w:rsidRPr="00816C49">
                    <w:rPr>
                      <w:rFonts w:ascii="Calibri" w:hAnsi="Calibri"/>
                    </w:rPr>
                    <w:t xml:space="preserve">by using the crop, cut, and paste function in a computer program and reassembling a new photographic image. Text, colour, drawing, painting, or object fragments can also be incorporated. The inter-war period represented the apex of photomontage, </w:t>
                  </w:r>
                  <w:r>
                    <w:rPr>
                      <w:rFonts w:ascii="Calibri" w:hAnsi="Calibri"/>
                    </w:rPr>
                    <w:t>where</w:t>
                  </w:r>
                  <w:r w:rsidRPr="00816C49">
                    <w:rPr>
                      <w:rFonts w:ascii="Calibri" w:hAnsi="Calibri"/>
                    </w:rPr>
                    <w:t xml:space="preserve"> the medium was widely used as a persuasive medium, from publicity to propaganda, particularly by artists affiliated </w:t>
                  </w:r>
                  <w:r>
                    <w:rPr>
                      <w:rFonts w:ascii="Calibri" w:hAnsi="Calibri"/>
                    </w:rPr>
                    <w:t>with</w:t>
                  </w:r>
                  <w:r w:rsidRPr="00816C49">
                    <w:rPr>
                      <w:rFonts w:ascii="Calibri" w:hAnsi="Calibri"/>
                    </w:rPr>
                    <w:t xml:space="preserve"> Constructivism, Dada, Surrealism</w:t>
                  </w:r>
                  <w:r>
                    <w:rPr>
                      <w:rFonts w:ascii="Calibri" w:hAnsi="Calibri"/>
                    </w:rPr>
                    <w:t>,</w:t>
                  </w:r>
                  <w:r w:rsidR="00903563">
                    <w:rPr>
                      <w:rFonts w:ascii="Calibri" w:hAnsi="Calibri"/>
                    </w:rPr>
                    <w:t xml:space="preserve"> and the Bauhaus. </w:t>
                  </w:r>
                  <w:r w:rsidRPr="00816C49">
                    <w:rPr>
                      <w:rFonts w:ascii="Calibri" w:hAnsi="Calibri"/>
                    </w:rPr>
                    <w:t xml:space="preserve">In its dynamic reassembly of image and text, photomontage offered a visually stimulating picture with claims to documentation </w:t>
                  </w:r>
                  <w:r>
                    <w:rPr>
                      <w:rFonts w:ascii="Calibri" w:hAnsi="Calibri"/>
                    </w:rPr>
                    <w:t>due to</w:t>
                  </w:r>
                  <w:r w:rsidRPr="00816C49">
                    <w:rPr>
                      <w:rFonts w:ascii="Calibri" w:hAnsi="Calibri"/>
                    </w:rPr>
                    <w:t xml:space="preserve"> the photograph’s purported status as a document of the real. Photomontage both questioned and profited from this documentary standing. Based on mass-replicated images, photomontage co</w:t>
                  </w:r>
                  <w:r w:rsidR="00D6405A">
                    <w:rPr>
                      <w:rFonts w:ascii="Calibri" w:hAnsi="Calibri"/>
                    </w:rPr>
                    <w:t>uld easily be reproduced, utilis</w:t>
                  </w:r>
                  <w:r w:rsidRPr="00816C49">
                    <w:rPr>
                      <w:rFonts w:ascii="Calibri" w:hAnsi="Calibri"/>
                    </w:rPr>
                    <w:t>ed for commercial and political posters, book jackets, book and journal illustrations, magazine covers and page layouts, advertisements, photomurals, exhibition catalogues, industrial-product brochures, department-store pamphlets, film advertising, and exhibition installation.</w:t>
                  </w:r>
                </w:ins>
              </w:p>
            </w:tc>
          </w:sdtContent>
        </w:sdt>
      </w:tr>
      <w:tr w:rsidR="00F253F1" w:rsidRPr="00816C49" w14:paraId="31006048" w14:textId="77777777" w:rsidTr="00426A73">
        <w:sdt>
          <w:sdtPr>
            <w:rPr>
              <w:rFonts w:ascii="Calibri" w:hAnsi="Calibri"/>
            </w:rPr>
            <w:alias w:val="Article text"/>
            <w:tag w:val="articleText"/>
            <w:id w:val="2033530987"/>
          </w:sdtPr>
          <w:sdtContent>
            <w:tc>
              <w:tcPr>
                <w:tcW w:w="9016" w:type="dxa"/>
                <w:tcMar>
                  <w:top w:w="113" w:type="dxa"/>
                  <w:bottom w:w="113" w:type="dxa"/>
                </w:tcMar>
              </w:tcPr>
              <w:p w14:paraId="18CC5C86" w14:textId="3CB59A80" w:rsidR="00576B07" w:rsidRPr="00816C49" w:rsidRDefault="00576B07" w:rsidP="00576B07">
                <w:pPr>
                  <w:rPr>
                    <w:rFonts w:ascii="Calibri" w:hAnsi="Calibri"/>
                  </w:rPr>
                </w:pPr>
                <w:r w:rsidRPr="00816C49">
                  <w:rPr>
                    <w:rFonts w:ascii="Calibri" w:hAnsi="Calibri"/>
                  </w:rPr>
                  <w:t>Photomontage includes a wide variety of practices</w:t>
                </w:r>
                <w:del w:id="92" w:author="Jon Johnson" w:date="2014-10-28T09:01:00Z">
                  <w:r w:rsidRPr="00816C49" w:rsidDel="005B4F27">
                    <w:rPr>
                      <w:rFonts w:ascii="Calibri" w:hAnsi="Calibri"/>
                    </w:rPr>
                    <w:delText>,</w:delText>
                  </w:r>
                </w:del>
                <w:r w:rsidRPr="00816C49">
                  <w:rPr>
                    <w:rFonts w:ascii="Calibri" w:hAnsi="Calibri"/>
                  </w:rPr>
                  <w:t xml:space="preserve"> based on the assemblage of primarily photographic material. Photomontage can be made from photographs and photo fragments cut with a blade from an existing source and pasted onto a support; from composite images of negatives fused in the darkroom; from excised and reassembled photographs that have been re-photographed to produce a seamless surface; </w:t>
                </w:r>
                <w:ins w:id="93" w:author="Jon Johnson" w:date="2014-10-28T09:01:00Z">
                  <w:r w:rsidR="005B4F27">
                    <w:rPr>
                      <w:rFonts w:ascii="Calibri" w:hAnsi="Calibri"/>
                    </w:rPr>
                    <w:t xml:space="preserve">or </w:t>
                  </w:r>
                </w:ins>
                <w:r w:rsidRPr="00816C49">
                  <w:rPr>
                    <w:rFonts w:ascii="Calibri" w:hAnsi="Calibri"/>
                  </w:rPr>
                  <w:t xml:space="preserve">by using the crop, cut, and paste function in a computer program and reassembling a new photographic image. Text, colour, drawing, painting, or object fragments can also be incorporated. The inter-war period represented the apex of photomontage, </w:t>
                </w:r>
                <w:del w:id="94" w:author="Jon Johnson" w:date="2014-10-28T09:02:00Z">
                  <w:r w:rsidRPr="00816C49" w:rsidDel="005B4F27">
                    <w:rPr>
                      <w:rFonts w:ascii="Calibri" w:hAnsi="Calibri"/>
                    </w:rPr>
                    <w:delText xml:space="preserve">when </w:delText>
                  </w:r>
                </w:del>
                <w:ins w:id="95" w:author="Jon Johnson" w:date="2014-10-28T09:02:00Z">
                  <w:r w:rsidR="005B4F27">
                    <w:rPr>
                      <w:rFonts w:ascii="Calibri" w:hAnsi="Calibri"/>
                    </w:rPr>
                    <w:t>where</w:t>
                  </w:r>
                  <w:r w:rsidR="005B4F27" w:rsidRPr="00816C49">
                    <w:rPr>
                      <w:rFonts w:ascii="Calibri" w:hAnsi="Calibri"/>
                    </w:rPr>
                    <w:t xml:space="preserve"> </w:t>
                  </w:r>
                </w:ins>
                <w:r w:rsidRPr="00816C49">
                  <w:rPr>
                    <w:rFonts w:ascii="Calibri" w:hAnsi="Calibri"/>
                  </w:rPr>
                  <w:t xml:space="preserve">the medium was widely used as a persuasive medium, from publicity to propaganda, particularly by artists affiliated </w:t>
                </w:r>
                <w:del w:id="96" w:author="Jon Johnson" w:date="2014-10-28T09:02:00Z">
                  <w:r w:rsidRPr="00816C49" w:rsidDel="005B4F27">
                    <w:rPr>
                      <w:rFonts w:ascii="Calibri" w:hAnsi="Calibri"/>
                    </w:rPr>
                    <w:delText xml:space="preserve">to </w:delText>
                  </w:r>
                </w:del>
                <w:ins w:id="97" w:author="Jon Johnson" w:date="2014-10-28T09:02:00Z">
                  <w:r w:rsidR="005B4F27">
                    <w:rPr>
                      <w:rFonts w:ascii="Calibri" w:hAnsi="Calibri"/>
                    </w:rPr>
                    <w:t>with</w:t>
                  </w:r>
                  <w:r w:rsidR="005B4F27" w:rsidRPr="00816C49">
                    <w:rPr>
                      <w:rFonts w:ascii="Calibri" w:hAnsi="Calibri"/>
                    </w:rPr>
                    <w:t xml:space="preserve"> </w:t>
                  </w:r>
                </w:ins>
                <w:r w:rsidRPr="00816C49">
                  <w:rPr>
                    <w:rFonts w:ascii="Calibri" w:hAnsi="Calibri"/>
                  </w:rPr>
                  <w:t>Constructivism, Dada, Surrealism</w:t>
                </w:r>
                <w:ins w:id="98" w:author="Jon Johnson" w:date="2014-10-28T09:02:00Z">
                  <w:r w:rsidR="005B4F27">
                    <w:rPr>
                      <w:rFonts w:ascii="Calibri" w:hAnsi="Calibri"/>
                    </w:rPr>
                    <w:t>,</w:t>
                  </w:r>
                </w:ins>
                <w:r w:rsidRPr="00816C49">
                  <w:rPr>
                    <w:rFonts w:ascii="Calibri" w:hAnsi="Calibri"/>
                  </w:rPr>
                  <w:t xml:space="preserve"> and the Bauhaus. </w:t>
                </w:r>
                <w:del w:id="99" w:author="Jon Johnson" w:date="2014-10-28T10:12:00Z">
                  <w:r w:rsidRPr="00816C49" w:rsidDel="00903563">
                    <w:rPr>
                      <w:rFonts w:ascii="Calibri" w:hAnsi="Calibri"/>
                    </w:rPr>
                    <w:delText xml:space="preserve"> </w:delText>
                  </w:r>
                </w:del>
                <w:r w:rsidRPr="00816C49">
                  <w:rPr>
                    <w:rFonts w:ascii="Calibri" w:hAnsi="Calibri"/>
                  </w:rPr>
                  <w:t xml:space="preserve">In its dynamic reassembly of image and text, photomontage offered a visually stimulating picture with claims to documentation </w:t>
                </w:r>
                <w:del w:id="100" w:author="Jon Johnson" w:date="2014-10-28T09:02:00Z">
                  <w:r w:rsidRPr="00816C49" w:rsidDel="005B4F27">
                    <w:rPr>
                      <w:rFonts w:ascii="Calibri" w:hAnsi="Calibri"/>
                    </w:rPr>
                    <w:delText xml:space="preserve">because </w:delText>
                  </w:r>
                </w:del>
                <w:ins w:id="101" w:author="Jon Johnson" w:date="2014-10-28T09:02:00Z">
                  <w:r w:rsidR="005B4F27">
                    <w:rPr>
                      <w:rFonts w:ascii="Calibri" w:hAnsi="Calibri"/>
                    </w:rPr>
                    <w:t>due to</w:t>
                  </w:r>
                  <w:r w:rsidR="005B4F27" w:rsidRPr="00816C49">
                    <w:rPr>
                      <w:rFonts w:ascii="Calibri" w:hAnsi="Calibri"/>
                    </w:rPr>
                    <w:t xml:space="preserve"> </w:t>
                  </w:r>
                </w:ins>
                <w:del w:id="102" w:author="Jon Johnson" w:date="2014-10-28T09:02:00Z">
                  <w:r w:rsidRPr="00816C49" w:rsidDel="005B4F27">
                    <w:rPr>
                      <w:rFonts w:ascii="Calibri" w:hAnsi="Calibri"/>
                    </w:rPr>
                    <w:delText xml:space="preserve">of </w:delText>
                  </w:r>
                </w:del>
                <w:r w:rsidRPr="00816C49">
                  <w:rPr>
                    <w:rFonts w:ascii="Calibri" w:hAnsi="Calibri"/>
                  </w:rPr>
                  <w:t xml:space="preserve">the photograph’s purported status as a document of the real. Photomontage both questioned and profited from this documentary </w:t>
                </w:r>
                <w:r w:rsidRPr="00816C49">
                  <w:rPr>
                    <w:rFonts w:ascii="Calibri" w:hAnsi="Calibri"/>
                  </w:rPr>
                  <w:lastRenderedPageBreak/>
                  <w:t>standing. Based on mass-replicated images, photomontage could easily be reproduced, utili</w:t>
                </w:r>
                <w:ins w:id="103" w:author="Jon Johnson" w:date="2014-10-28T10:12:00Z">
                  <w:r w:rsidR="00D6405A">
                    <w:rPr>
                      <w:rFonts w:ascii="Calibri" w:hAnsi="Calibri"/>
                    </w:rPr>
                    <w:t>s</w:t>
                  </w:r>
                </w:ins>
                <w:del w:id="104" w:author="Jon Johnson" w:date="2014-10-28T10:12:00Z">
                  <w:r w:rsidRPr="00816C49" w:rsidDel="00D6405A">
                    <w:rPr>
                      <w:rFonts w:ascii="Calibri" w:hAnsi="Calibri"/>
                    </w:rPr>
                    <w:delText>z</w:delText>
                  </w:r>
                </w:del>
                <w:r w:rsidRPr="00816C49">
                  <w:rPr>
                    <w:rFonts w:ascii="Calibri" w:hAnsi="Calibri"/>
                  </w:rPr>
                  <w:t>ed for commercial and political posters, book jackets, book and journal illustrations, magazine covers and page layouts, advertisements, photomurals, exhibition catalogues, industrial-product brochures, department-store pamphlets, film advertising, and exhibition installation.</w:t>
                </w:r>
              </w:p>
              <w:p w14:paraId="730636C6" w14:textId="77777777" w:rsidR="00576B07" w:rsidRPr="00816C49" w:rsidRDefault="00576B07" w:rsidP="00576B07">
                <w:pPr>
                  <w:rPr>
                    <w:rFonts w:ascii="Calibri" w:hAnsi="Calibri"/>
                  </w:rPr>
                </w:pPr>
                <w:r w:rsidRPr="00816C49">
                  <w:rPr>
                    <w:rFonts w:ascii="Calibri" w:hAnsi="Calibri"/>
                  </w:rPr>
                  <w:tab/>
                </w:r>
              </w:p>
              <w:p w14:paraId="50704FAD" w14:textId="0CDE30D1" w:rsidR="00576B07" w:rsidRPr="00816C49" w:rsidRDefault="00576B07" w:rsidP="00576B07">
                <w:pPr>
                  <w:rPr>
                    <w:rFonts w:ascii="Calibri" w:hAnsi="Calibri"/>
                  </w:rPr>
                </w:pPr>
                <w:r w:rsidRPr="00816C49">
                  <w:rPr>
                    <w:rFonts w:ascii="Calibri" w:hAnsi="Calibri"/>
                  </w:rPr>
                  <w:t xml:space="preserve">Organised around the structural principle of pictorial disruption and re-assembly, photomontage is considered a ‘symbolic form’ or </w:t>
                </w:r>
                <w:del w:id="105" w:author="Jon Johnson" w:date="2014-10-28T09:06:00Z">
                  <w:r w:rsidRPr="00816C49" w:rsidDel="00552A68">
                    <w:rPr>
                      <w:rFonts w:ascii="Calibri" w:hAnsi="Calibri"/>
                    </w:rPr>
                    <w:delText>‘</w:delText>
                  </w:r>
                </w:del>
                <w:r w:rsidRPr="00816C49">
                  <w:rPr>
                    <w:rFonts w:ascii="Calibri" w:hAnsi="Calibri"/>
                  </w:rPr>
                  <w:t>paradig</w:t>
                </w:r>
                <w:del w:id="106" w:author="Jon Johnson" w:date="2014-10-28T09:06:00Z">
                  <w:r w:rsidRPr="00816C49" w:rsidDel="00552A68">
                    <w:rPr>
                      <w:rFonts w:ascii="Calibri" w:hAnsi="Calibri"/>
                    </w:rPr>
                    <w:delText>m</w:delText>
                  </w:r>
                </w:del>
                <w:ins w:id="107" w:author="Jon Johnson" w:date="2014-10-28T09:06:00Z">
                  <w:r w:rsidR="00552A68">
                    <w:rPr>
                      <w:rFonts w:ascii="Calibri" w:hAnsi="Calibri"/>
                    </w:rPr>
                    <w:t>m</w:t>
                  </w:r>
                </w:ins>
                <w:del w:id="108" w:author="Jon Johnson" w:date="2014-10-28T09:06:00Z">
                  <w:r w:rsidRPr="00816C49" w:rsidDel="00552A68">
                    <w:rPr>
                      <w:rFonts w:ascii="Calibri" w:hAnsi="Calibri"/>
                    </w:rPr>
                    <w:delText>’</w:delText>
                  </w:r>
                </w:del>
                <w:r w:rsidRPr="00816C49">
                  <w:rPr>
                    <w:rFonts w:ascii="Calibri" w:hAnsi="Calibri"/>
                  </w:rPr>
                  <w:t xml:space="preserve"> of the modern</w:t>
                </w:r>
                <w:ins w:id="109" w:author="Jon Johnson" w:date="2014-10-28T09:06:00Z">
                  <w:r w:rsidR="00FA0D2E">
                    <w:rPr>
                      <w:rFonts w:ascii="Calibri" w:hAnsi="Calibri"/>
                    </w:rPr>
                    <w:t xml:space="preserve"> — </w:t>
                  </w:r>
                </w:ins>
                <w:del w:id="110" w:author="Jon Johnson" w:date="2014-10-28T09:06:00Z">
                  <w:r w:rsidRPr="00816C49" w:rsidDel="00FA0D2E">
                    <w:rPr>
                      <w:rFonts w:ascii="Calibri" w:hAnsi="Calibri"/>
                    </w:rPr>
                    <w:delText xml:space="preserve">. </w:delText>
                  </w:r>
                </w:del>
                <w:ins w:id="111" w:author="Jon Johnson" w:date="2014-10-28T09:06:00Z">
                  <w:r w:rsidR="00FA0D2E">
                    <w:rPr>
                      <w:rFonts w:ascii="Calibri" w:hAnsi="Calibri"/>
                    </w:rPr>
                    <w:t>i</w:t>
                  </w:r>
                </w:ins>
                <w:del w:id="112" w:author="Jon Johnson" w:date="2014-10-28T09:06:00Z">
                  <w:r w:rsidRPr="00816C49" w:rsidDel="00FA0D2E">
                    <w:rPr>
                      <w:rFonts w:ascii="Calibri" w:hAnsi="Calibri"/>
                    </w:rPr>
                    <w:delText>I</w:delText>
                  </w:r>
                </w:del>
                <w:r w:rsidRPr="00816C49">
                  <w:rPr>
                    <w:rFonts w:ascii="Calibri" w:hAnsi="Calibri"/>
                  </w:rPr>
                  <w:t>ts optical fragmentation and simultaneous competition of pictorial fragments conjured the accelerated social, economic, and technological transformations of the twentieth century. Photomontage also imitated modern industrial production in its assembly of pre-fabricated, mass-replicable parts. In Germany, where photomontage was widely used, the connection of montage to industrial assembly line production is linguistically explicit</w:t>
                </w:r>
                <w:ins w:id="113" w:author="Jon Johnson" w:date="2014-10-28T09:07:00Z">
                  <w:r w:rsidR="00FE704E">
                    <w:rPr>
                      <w:rFonts w:ascii="Calibri" w:hAnsi="Calibri"/>
                    </w:rPr>
                    <w:t xml:space="preserve">; the German verb </w:t>
                  </w:r>
                </w:ins>
                <w:del w:id="114" w:author="Jon Johnson" w:date="2014-10-28T09:07:00Z">
                  <w:r w:rsidRPr="00816C49" w:rsidDel="00FE704E">
                    <w:rPr>
                      <w:rFonts w:ascii="Calibri" w:hAnsi="Calibri"/>
                    </w:rPr>
                    <w:delText xml:space="preserve">, for </w:delText>
                  </w:r>
                </w:del>
                <w:r w:rsidRPr="00816C49">
                  <w:rPr>
                    <w:rFonts w:ascii="Calibri" w:hAnsi="Calibri"/>
                    <w:i/>
                  </w:rPr>
                  <w:t>montieren</w:t>
                </w:r>
                <w:r w:rsidRPr="00816C49">
                  <w:rPr>
                    <w:rFonts w:ascii="Calibri" w:hAnsi="Calibri"/>
                  </w:rPr>
                  <w:t xml:space="preserve"> means ‘to assemble’ or ‘to fit</w:t>
                </w:r>
                <w:ins w:id="115" w:author="Jon Johnson" w:date="2014-10-28T09:08:00Z">
                  <w:r w:rsidR="00855EF8">
                    <w:rPr>
                      <w:rFonts w:ascii="Calibri" w:hAnsi="Calibri"/>
                    </w:rPr>
                    <w:t>,</w:t>
                  </w:r>
                </w:ins>
                <w:r w:rsidRPr="00816C49">
                  <w:rPr>
                    <w:rFonts w:ascii="Calibri" w:hAnsi="Calibri"/>
                  </w:rPr>
                  <w:t xml:space="preserve">’ while a </w:t>
                </w:r>
                <w:r w:rsidRPr="00816C49">
                  <w:rPr>
                    <w:rFonts w:ascii="Calibri" w:hAnsi="Calibri"/>
                    <w:i/>
                  </w:rPr>
                  <w:t>Monteur</w:t>
                </w:r>
                <w:r w:rsidRPr="00816C49">
                  <w:rPr>
                    <w:rFonts w:ascii="Calibri" w:hAnsi="Calibri"/>
                  </w:rPr>
                  <w:t xml:space="preserve"> is a mechanic or engineer. Photomontage was thus linked with mass reproduction and modern manufactur</w:t>
                </w:r>
                <w:ins w:id="116" w:author="Jon Johnson" w:date="2014-10-28T09:10:00Z">
                  <w:r w:rsidR="000E7F4C">
                    <w:rPr>
                      <w:rFonts w:ascii="Calibri" w:hAnsi="Calibri"/>
                    </w:rPr>
                    <w:t>ing</w:t>
                  </w:r>
                </w:ins>
                <w:del w:id="117" w:author="Jon Johnson" w:date="2014-10-28T09:10:00Z">
                  <w:r w:rsidRPr="00816C49" w:rsidDel="000E7F4C">
                    <w:rPr>
                      <w:rFonts w:ascii="Calibri" w:hAnsi="Calibri"/>
                    </w:rPr>
                    <w:delText>e</w:delText>
                  </w:r>
                </w:del>
                <w:r w:rsidRPr="00816C49">
                  <w:rPr>
                    <w:rFonts w:ascii="Calibri" w:hAnsi="Calibri"/>
                  </w:rPr>
                  <w:t xml:space="preserve"> rather than the institution of high art</w:t>
                </w:r>
                <w:del w:id="118" w:author="Jon Johnson" w:date="2014-10-28T09:10:00Z">
                  <w:r w:rsidRPr="00816C49" w:rsidDel="003C00A6">
                    <w:rPr>
                      <w:rFonts w:ascii="Calibri" w:hAnsi="Calibri"/>
                    </w:rPr>
                    <w:delText>, symboli</w:delText>
                  </w:r>
                </w:del>
                <w:del w:id="119" w:author="Jon Johnson" w:date="2014-10-28T09:08:00Z">
                  <w:r w:rsidRPr="00816C49" w:rsidDel="00EC3305">
                    <w:rPr>
                      <w:rFonts w:ascii="Calibri" w:hAnsi="Calibri"/>
                    </w:rPr>
                    <w:delText>z</w:delText>
                  </w:r>
                </w:del>
                <w:del w:id="120" w:author="Jon Johnson" w:date="2014-10-28T09:10:00Z">
                  <w:r w:rsidRPr="00816C49" w:rsidDel="003C00A6">
                    <w:rPr>
                      <w:rFonts w:ascii="Calibri" w:hAnsi="Calibri"/>
                    </w:rPr>
                    <w:delText>ed by the unrepeatable act of painting.</w:delText>
                  </w:r>
                </w:del>
                <w:ins w:id="121" w:author="Jon Johnson" w:date="2014-10-28T09:10:00Z">
                  <w:r w:rsidR="003C00A6">
                    <w:rPr>
                      <w:rFonts w:ascii="Calibri" w:hAnsi="Calibri"/>
                    </w:rPr>
                    <w:t>.</w:t>
                  </w:r>
                </w:ins>
              </w:p>
              <w:p w14:paraId="7FAD8286" w14:textId="77777777" w:rsidR="00576B07" w:rsidRPr="00816C49" w:rsidRDefault="00576B07" w:rsidP="00576B07">
                <w:pPr>
                  <w:rPr>
                    <w:rFonts w:ascii="Calibri" w:hAnsi="Calibri"/>
                  </w:rPr>
                </w:pPr>
              </w:p>
              <w:p w14:paraId="5F7F482A" w14:textId="62E2C97D" w:rsidR="00F253F1" w:rsidRPr="00816C49" w:rsidRDefault="00576B07" w:rsidP="00D83C8C">
                <w:pPr>
                  <w:rPr>
                    <w:rFonts w:ascii="Calibri" w:hAnsi="Calibri"/>
                  </w:rPr>
                </w:pPr>
                <w:r w:rsidRPr="00816C49">
                  <w:rPr>
                    <w:rFonts w:ascii="Calibri" w:hAnsi="Calibri"/>
                  </w:rPr>
                  <w:t>Berlin Dada is often credited with the ‘invention’ of photomontage, the honour split between two competing factions: Hannah Höch and Raoul Hausmann on the one hand</w:t>
                </w:r>
                <w:ins w:id="122" w:author="Jon Johnson" w:date="2014-10-28T09:10:00Z">
                  <w:r w:rsidR="002933D6">
                    <w:rPr>
                      <w:rFonts w:ascii="Calibri" w:hAnsi="Calibri"/>
                    </w:rPr>
                    <w:t>,</w:t>
                  </w:r>
                </w:ins>
                <w:r w:rsidRPr="00816C49">
                  <w:rPr>
                    <w:rFonts w:ascii="Calibri" w:hAnsi="Calibri"/>
                  </w:rPr>
                  <w:t xml:space="preserve"> and George Grosz and John Heartfield on the other. </w:t>
                </w:r>
                <w:ins w:id="123" w:author="Jon Johnson" w:date="2014-10-28T09:12:00Z">
                  <w:r w:rsidR="00D83C1F">
                    <w:rPr>
                      <w:rFonts w:ascii="Calibri" w:hAnsi="Calibri"/>
                    </w:rPr>
                    <w:t>While o</w:t>
                  </w:r>
                </w:ins>
                <w:del w:id="124" w:author="Jon Johnson" w:date="2014-10-28T09:12:00Z">
                  <w:r w:rsidRPr="00816C49" w:rsidDel="00D83C1F">
                    <w:rPr>
                      <w:rFonts w:ascii="Calibri" w:hAnsi="Calibri"/>
                    </w:rPr>
                    <w:delText>O</w:delText>
                  </w:r>
                </w:del>
                <w:r w:rsidRPr="00816C49">
                  <w:rPr>
                    <w:rFonts w:ascii="Calibri" w:hAnsi="Calibri"/>
                  </w:rPr>
                  <w:t xml:space="preserve">n summer holiday in the Baltic Sea, Höch and Hausmann discovered in their rented </w:t>
                </w:r>
                <w:del w:id="125" w:author="Jon Johnson" w:date="2014-10-28T10:22:00Z">
                  <w:r w:rsidRPr="00816C49" w:rsidDel="008B5469">
                    <w:rPr>
                      <w:rFonts w:ascii="Calibri" w:hAnsi="Calibri"/>
                    </w:rPr>
                    <w:delText xml:space="preserve">fisherman’s </w:delText>
                  </w:r>
                </w:del>
                <w:r w:rsidRPr="00816C49">
                  <w:rPr>
                    <w:rFonts w:ascii="Calibri" w:hAnsi="Calibri"/>
                  </w:rPr>
                  <w:t xml:space="preserve">cottage a </w:t>
                </w:r>
                <w:del w:id="126" w:author="Jon Johnson" w:date="2014-10-28T10:22:00Z">
                  <w:r w:rsidRPr="00816C49" w:rsidDel="008B5469">
                    <w:rPr>
                      <w:rFonts w:ascii="Calibri" w:hAnsi="Calibri"/>
                    </w:rPr>
                    <w:delText xml:space="preserve">colour </w:delText>
                  </w:r>
                </w:del>
                <w:r w:rsidRPr="00816C49">
                  <w:rPr>
                    <w:rFonts w:ascii="Calibri" w:hAnsi="Calibri"/>
                  </w:rPr>
                  <w:t xml:space="preserve">lithograph of military personnel onto which had been pasted the head of the fisherman’s son, evidently a soldier. These prints turned into photomontage were common in German homes before and during World War I, transforming stock, mass-produced military images into private mementos. Heartfield and Grosz </w:t>
                </w:r>
                <w:del w:id="127" w:author="Jon Johnson" w:date="2014-10-28T10:29:00Z">
                  <w:r w:rsidRPr="00816C49" w:rsidDel="00074CDE">
                    <w:rPr>
                      <w:rFonts w:ascii="Calibri" w:hAnsi="Calibri"/>
                    </w:rPr>
                    <w:delText xml:space="preserve">too </w:delText>
                  </w:r>
                </w:del>
                <w:ins w:id="128" w:author="Jon Johnson" w:date="2014-10-28T10:29:00Z">
                  <w:r w:rsidR="00074CDE">
                    <w:rPr>
                      <w:rFonts w:ascii="Calibri" w:hAnsi="Calibri"/>
                    </w:rPr>
                    <w:t>also</w:t>
                  </w:r>
                  <w:r w:rsidR="00074CDE" w:rsidRPr="00816C49">
                    <w:rPr>
                      <w:rFonts w:ascii="Calibri" w:hAnsi="Calibri"/>
                    </w:rPr>
                    <w:t xml:space="preserve"> </w:t>
                  </w:r>
                </w:ins>
                <w:r w:rsidRPr="00816C49">
                  <w:rPr>
                    <w:rFonts w:ascii="Calibri" w:hAnsi="Calibri"/>
                  </w:rPr>
                  <w:t>located their discovery of photomontage in wartime habits, namely the practice of sending postcards from the front onto which photograph clippings had been pasted</w:t>
                </w:r>
                <w:ins w:id="129" w:author="Jon Johnson" w:date="2014-10-28T09:12:00Z">
                  <w:r w:rsidR="00C95DD2">
                    <w:rPr>
                      <w:rFonts w:ascii="Calibri" w:hAnsi="Calibri"/>
                    </w:rPr>
                    <w:t>, thus</w:t>
                  </w:r>
                </w:ins>
                <w:r w:rsidRPr="00816C49">
                  <w:rPr>
                    <w:rFonts w:ascii="Calibri" w:hAnsi="Calibri"/>
                  </w:rPr>
                  <w:t xml:space="preserve"> </w:t>
                </w:r>
                <w:ins w:id="130" w:author="Jon Johnson" w:date="2014-10-28T10:15:00Z">
                  <w:r w:rsidR="002C039F">
                    <w:rPr>
                      <w:rFonts w:ascii="Calibri" w:hAnsi="Calibri"/>
                    </w:rPr>
                    <w:t>relaying</w:t>
                  </w:r>
                </w:ins>
                <w:del w:id="131" w:author="Jon Johnson" w:date="2014-10-28T09:12:00Z">
                  <w:r w:rsidRPr="00816C49" w:rsidDel="00C95DD2">
                    <w:rPr>
                      <w:rFonts w:ascii="Calibri" w:hAnsi="Calibri"/>
                    </w:rPr>
                    <w:delText>that suggested</w:delText>
                  </w:r>
                </w:del>
                <w:r w:rsidRPr="00816C49">
                  <w:rPr>
                    <w:rFonts w:ascii="Calibri" w:hAnsi="Calibri"/>
                  </w:rPr>
                  <w:t xml:space="preserve"> in images what would have been censored in words. Though </w:t>
                </w:r>
                <w:del w:id="132" w:author="Jon Johnson" w:date="2014-10-28T10:41:00Z">
                  <w:r w:rsidRPr="00816C49" w:rsidDel="00D83C8C">
                    <w:rPr>
                      <w:rFonts w:ascii="Calibri" w:hAnsi="Calibri"/>
                    </w:rPr>
                    <w:delText xml:space="preserve">these </w:delText>
                  </w:r>
                </w:del>
                <w:del w:id="133" w:author="Jon Johnson" w:date="2014-10-28T10:19:00Z">
                  <w:r w:rsidRPr="00816C49" w:rsidDel="00B9439B">
                    <w:rPr>
                      <w:rFonts w:ascii="Calibri" w:hAnsi="Calibri"/>
                    </w:rPr>
                    <w:delText xml:space="preserve">recollections </w:delText>
                  </w:r>
                </w:del>
                <w:del w:id="134" w:author="Jon Johnson" w:date="2014-10-28T09:13:00Z">
                  <w:r w:rsidRPr="00816C49" w:rsidDel="00A3662F">
                    <w:rPr>
                      <w:rFonts w:ascii="Calibri" w:hAnsi="Calibri"/>
                    </w:rPr>
                    <w:delText>vary with the narrator</w:delText>
                  </w:r>
                </w:del>
                <w:ins w:id="135" w:author="Jon Johnson" w:date="2014-10-28T09:13:00Z">
                  <w:r w:rsidR="00A3662F">
                    <w:rPr>
                      <w:rFonts w:ascii="Calibri" w:hAnsi="Calibri"/>
                    </w:rPr>
                    <w:t xml:space="preserve">accounts </w:t>
                  </w:r>
                </w:ins>
                <w:ins w:id="136" w:author="Jon Johnson" w:date="2014-10-28T10:15:00Z">
                  <w:r w:rsidR="00B9439B">
                    <w:rPr>
                      <w:rFonts w:ascii="Calibri" w:hAnsi="Calibri"/>
                    </w:rPr>
                    <w:t>o</w:t>
                  </w:r>
                </w:ins>
                <w:ins w:id="137" w:author="Jon Johnson" w:date="2014-10-28T10:19:00Z">
                  <w:r w:rsidR="00B9439B">
                    <w:rPr>
                      <w:rFonts w:ascii="Calibri" w:hAnsi="Calibri"/>
                    </w:rPr>
                    <w:t>f</w:t>
                  </w:r>
                </w:ins>
                <w:ins w:id="138" w:author="Jon Johnson" w:date="2014-10-28T10:15:00Z">
                  <w:r w:rsidR="003F75C7">
                    <w:rPr>
                      <w:rFonts w:ascii="Calibri" w:hAnsi="Calibri"/>
                    </w:rPr>
                    <w:t xml:space="preserve"> the origin of photomontage </w:t>
                  </w:r>
                </w:ins>
                <w:ins w:id="139" w:author="Jon Johnson" w:date="2014-10-28T10:41:00Z">
                  <w:r w:rsidR="00D83C8C">
                    <w:rPr>
                      <w:rFonts w:ascii="Calibri" w:hAnsi="Calibri"/>
                    </w:rPr>
                    <w:t xml:space="preserve">might </w:t>
                  </w:r>
                </w:ins>
                <w:ins w:id="140" w:author="Jon Johnson" w:date="2014-10-28T09:13:00Z">
                  <w:r w:rsidR="00A3662F">
                    <w:rPr>
                      <w:rFonts w:ascii="Calibri" w:hAnsi="Calibri"/>
                    </w:rPr>
                    <w:t>vary</w:t>
                  </w:r>
                </w:ins>
                <w:r w:rsidRPr="00816C49">
                  <w:rPr>
                    <w:rFonts w:ascii="Calibri" w:hAnsi="Calibri"/>
                  </w:rPr>
                  <w:t>, the discovery of photomontage by the avant-garde derived from a popular practice that reclaimed mass media images for individual use</w:t>
                </w:r>
                <w:ins w:id="141" w:author="Jon Johnson" w:date="2014-10-28T09:13:00Z">
                  <w:r w:rsidR="00527636">
                    <w:rPr>
                      <w:rFonts w:ascii="Calibri" w:hAnsi="Calibri"/>
                    </w:rPr>
                    <w:t xml:space="preserve"> — </w:t>
                  </w:r>
                </w:ins>
                <w:ins w:id="142" w:author="Jon Johnson" w:date="2014-10-28T10:42:00Z">
                  <w:r w:rsidR="00C50B33">
                    <w:rPr>
                      <w:rFonts w:ascii="Calibri" w:hAnsi="Calibri"/>
                    </w:rPr>
                    <w:t xml:space="preserve">that is, </w:t>
                  </w:r>
                </w:ins>
                <w:bookmarkStart w:id="143" w:name="_GoBack"/>
                <w:bookmarkEnd w:id="143"/>
                <w:del w:id="144" w:author="Jon Johnson" w:date="2014-10-28T09:13:00Z">
                  <w:r w:rsidRPr="00816C49" w:rsidDel="00527636">
                    <w:rPr>
                      <w:rFonts w:ascii="Calibri" w:hAnsi="Calibri"/>
                    </w:rPr>
                    <w:delText xml:space="preserve">. </w:delText>
                  </w:r>
                </w:del>
                <w:ins w:id="145" w:author="Jon Johnson" w:date="2014-10-28T09:13:00Z">
                  <w:r w:rsidR="00527636">
                    <w:rPr>
                      <w:rFonts w:ascii="Calibri" w:hAnsi="Calibri"/>
                    </w:rPr>
                    <w:t>p</w:t>
                  </w:r>
                </w:ins>
                <w:del w:id="146" w:author="Jon Johnson" w:date="2014-10-28T09:13:00Z">
                  <w:r w:rsidRPr="00816C49" w:rsidDel="00527636">
                    <w:rPr>
                      <w:rFonts w:ascii="Calibri" w:hAnsi="Calibri"/>
                    </w:rPr>
                    <w:delText>P</w:delText>
                  </w:r>
                </w:del>
                <w:r w:rsidRPr="00816C49">
                  <w:rPr>
                    <w:rFonts w:ascii="Calibri" w:hAnsi="Calibri"/>
                  </w:rPr>
                  <w:t>hotomontage was widely used to galvani</w:t>
                </w:r>
                <w:ins w:id="147" w:author="Jon Johnson" w:date="2014-10-28T09:13:00Z">
                  <w:r w:rsidR="00714E8D">
                    <w:rPr>
                      <w:rFonts w:ascii="Calibri" w:hAnsi="Calibri"/>
                    </w:rPr>
                    <w:t>s</w:t>
                  </w:r>
                </w:ins>
                <w:del w:id="148" w:author="Jon Johnson" w:date="2014-10-28T09:13:00Z">
                  <w:r w:rsidRPr="00816C49" w:rsidDel="00714E8D">
                    <w:rPr>
                      <w:rFonts w:ascii="Calibri" w:hAnsi="Calibri"/>
                    </w:rPr>
                    <w:delText>z</w:delText>
                  </w:r>
                </w:del>
                <w:r w:rsidRPr="00816C49">
                  <w:rPr>
                    <w:rFonts w:ascii="Calibri" w:hAnsi="Calibri"/>
                  </w:rPr>
                  <w:t>e popular opinion through modern, mass-reproducible means.</w:t>
                </w:r>
              </w:p>
            </w:tc>
          </w:sdtContent>
        </w:sdt>
      </w:tr>
      <w:tr w:rsidR="00F253F1" w:rsidRPr="00816C49" w14:paraId="0B557913" w14:textId="77777777" w:rsidTr="00426A73">
        <w:tc>
          <w:tcPr>
            <w:tcW w:w="9016" w:type="dxa"/>
          </w:tcPr>
          <w:p w14:paraId="5B8D1070" w14:textId="55BB107E" w:rsidR="00A7161F" w:rsidRPr="00816C49" w:rsidRDefault="00F253F1" w:rsidP="00426A73">
            <w:pPr>
              <w:rPr>
                <w:rFonts w:ascii="Calibri" w:hAnsi="Calibri"/>
              </w:rPr>
            </w:pPr>
            <w:r w:rsidRPr="00816C49">
              <w:rPr>
                <w:rFonts w:ascii="Calibri" w:hAnsi="Calibri"/>
                <w:u w:val="single"/>
              </w:rPr>
              <w:lastRenderedPageBreak/>
              <w:t>Further reading</w:t>
            </w:r>
            <w:r w:rsidRPr="00816C49">
              <w:rPr>
                <w:rFonts w:ascii="Calibri" w:hAnsi="Calibri"/>
              </w:rPr>
              <w:t>:</w:t>
            </w:r>
          </w:p>
          <w:sdt>
            <w:sdtPr>
              <w:rPr>
                <w:rFonts w:ascii="Calibri" w:hAnsi="Calibri"/>
              </w:rPr>
              <w:alias w:val="Further reading"/>
              <w:tag w:val="furtherReading"/>
              <w:id w:val="-1043587406"/>
            </w:sdtPr>
            <w:sdtContent>
              <w:p w14:paraId="77709E57" w14:textId="74A59D97" w:rsidR="00A7161F" w:rsidRPr="00816C49" w:rsidRDefault="00C62DBB" w:rsidP="00A17132">
                <w:pPr>
                  <w:rPr>
                    <w:rFonts w:ascii="Calibri" w:hAnsi="Calibri"/>
                  </w:rPr>
                </w:pPr>
                <w:sdt>
                  <w:sdtPr>
                    <w:rPr>
                      <w:rFonts w:ascii="Calibri" w:hAnsi="Calibri"/>
                    </w:rPr>
                    <w:id w:val="1239298114"/>
                    <w:citation/>
                  </w:sdtPr>
                  <w:sdtContent>
                    <w:r w:rsidR="00A7161F" w:rsidRPr="00816C49">
                      <w:rPr>
                        <w:rFonts w:ascii="Calibri" w:hAnsi="Calibri"/>
                      </w:rPr>
                      <w:fldChar w:fldCharType="begin"/>
                    </w:r>
                    <w:r w:rsidR="00A7161F" w:rsidRPr="00816C49">
                      <w:rPr>
                        <w:rFonts w:ascii="Calibri" w:hAnsi="Calibri"/>
                        <w:lang w:val="en-US"/>
                      </w:rPr>
                      <w:instrText xml:space="preserve"> CITATION Ade76 \l 1033 </w:instrText>
                    </w:r>
                    <w:r w:rsidR="00A7161F" w:rsidRPr="00816C49">
                      <w:rPr>
                        <w:rFonts w:ascii="Calibri" w:hAnsi="Calibri"/>
                      </w:rPr>
                      <w:fldChar w:fldCharType="separate"/>
                    </w:r>
                    <w:r w:rsidR="00A7161F" w:rsidRPr="00816C49">
                      <w:rPr>
                        <w:rFonts w:ascii="Calibri" w:hAnsi="Calibri"/>
                        <w:noProof/>
                        <w:lang w:val="en-US"/>
                      </w:rPr>
                      <w:t xml:space="preserve"> (Ades)</w:t>
                    </w:r>
                    <w:r w:rsidR="00A7161F" w:rsidRPr="00816C49">
                      <w:rPr>
                        <w:rFonts w:ascii="Calibri" w:hAnsi="Calibri"/>
                      </w:rPr>
                      <w:fldChar w:fldCharType="end"/>
                    </w:r>
                  </w:sdtContent>
                </w:sdt>
              </w:p>
              <w:p w14:paraId="0474A28B" w14:textId="77777777" w:rsidR="00A7161F" w:rsidRPr="00816C49" w:rsidRDefault="00A7161F" w:rsidP="00A17132">
                <w:pPr>
                  <w:rPr>
                    <w:rFonts w:ascii="Calibri" w:hAnsi="Calibri"/>
                  </w:rPr>
                </w:pPr>
              </w:p>
              <w:p w14:paraId="1EC14D42" w14:textId="548A2F7C" w:rsidR="00A7161F" w:rsidRPr="00816C49" w:rsidRDefault="00C62DBB" w:rsidP="00A17132">
                <w:pPr>
                  <w:rPr>
                    <w:rFonts w:ascii="Calibri" w:hAnsi="Calibri"/>
                  </w:rPr>
                </w:pPr>
                <w:sdt>
                  <w:sdtPr>
                    <w:rPr>
                      <w:rFonts w:ascii="Calibri" w:hAnsi="Calibri"/>
                    </w:rPr>
                    <w:id w:val="970322759"/>
                    <w:citation/>
                  </w:sdtPr>
                  <w:sdtContent>
                    <w:r w:rsidR="00A7161F" w:rsidRPr="00816C49">
                      <w:rPr>
                        <w:rFonts w:ascii="Calibri" w:hAnsi="Calibri"/>
                      </w:rPr>
                      <w:fldChar w:fldCharType="begin"/>
                    </w:r>
                    <w:r w:rsidR="00A7161F" w:rsidRPr="00816C49">
                      <w:rPr>
                        <w:rFonts w:ascii="Calibri" w:hAnsi="Calibri"/>
                        <w:lang w:val="en-US"/>
                      </w:rPr>
                      <w:instrText xml:space="preserve"> CITATION Doh97 \l 1033 </w:instrText>
                    </w:r>
                    <w:r w:rsidR="00A7161F" w:rsidRPr="00816C49">
                      <w:rPr>
                        <w:rFonts w:ascii="Calibri" w:hAnsi="Calibri"/>
                      </w:rPr>
                      <w:fldChar w:fldCharType="separate"/>
                    </w:r>
                    <w:r w:rsidR="00A7161F" w:rsidRPr="00816C49">
                      <w:rPr>
                        <w:rFonts w:ascii="Calibri" w:hAnsi="Calibri"/>
                        <w:noProof/>
                        <w:lang w:val="en-US"/>
                      </w:rPr>
                      <w:t>(Doherty)</w:t>
                    </w:r>
                    <w:r w:rsidR="00A7161F" w:rsidRPr="00816C49">
                      <w:rPr>
                        <w:rFonts w:ascii="Calibri" w:hAnsi="Calibri"/>
                      </w:rPr>
                      <w:fldChar w:fldCharType="end"/>
                    </w:r>
                  </w:sdtContent>
                </w:sdt>
              </w:p>
              <w:p w14:paraId="1B1BE7F8" w14:textId="77777777" w:rsidR="00BB0C96" w:rsidRPr="00816C49" w:rsidRDefault="00BB0C96" w:rsidP="00A17132">
                <w:pPr>
                  <w:rPr>
                    <w:rFonts w:ascii="Calibri" w:hAnsi="Calibri"/>
                  </w:rPr>
                </w:pPr>
              </w:p>
              <w:p w14:paraId="1B92215C" w14:textId="6D6DD0C5" w:rsidR="00A7161F" w:rsidRPr="00816C49" w:rsidRDefault="00C62DBB" w:rsidP="00A17132">
                <w:pPr>
                  <w:rPr>
                    <w:rFonts w:ascii="Calibri" w:hAnsi="Calibri"/>
                  </w:rPr>
                </w:pPr>
                <w:sdt>
                  <w:sdtPr>
                    <w:rPr>
                      <w:rFonts w:ascii="Calibri" w:hAnsi="Calibri"/>
                    </w:rPr>
                    <w:id w:val="-449162872"/>
                    <w:citation/>
                  </w:sdtPr>
                  <w:sdtContent>
                    <w:r w:rsidR="00BB0C96" w:rsidRPr="00816C49">
                      <w:rPr>
                        <w:rFonts w:ascii="Calibri" w:hAnsi="Calibri"/>
                      </w:rPr>
                      <w:fldChar w:fldCharType="begin"/>
                    </w:r>
                    <w:r w:rsidR="00BB0C96" w:rsidRPr="00816C49">
                      <w:rPr>
                        <w:rFonts w:ascii="Calibri" w:hAnsi="Calibri"/>
                        <w:lang w:val="en-US"/>
                      </w:rPr>
                      <w:instrText xml:space="preserve"> CITATION Huy09 \l 1033 </w:instrText>
                    </w:r>
                    <w:r w:rsidR="00BB0C96" w:rsidRPr="00816C49">
                      <w:rPr>
                        <w:rFonts w:ascii="Calibri" w:hAnsi="Calibri"/>
                      </w:rPr>
                      <w:fldChar w:fldCharType="separate"/>
                    </w:r>
                    <w:r w:rsidR="00BB0C96" w:rsidRPr="00816C49">
                      <w:rPr>
                        <w:rFonts w:ascii="Calibri" w:hAnsi="Calibri"/>
                        <w:noProof/>
                        <w:lang w:val="en-US"/>
                      </w:rPr>
                      <w:t>(Dada and Photomontage across Borders)</w:t>
                    </w:r>
                    <w:r w:rsidR="00BB0C96" w:rsidRPr="00816C49">
                      <w:rPr>
                        <w:rFonts w:ascii="Calibri" w:hAnsi="Calibri"/>
                      </w:rPr>
                      <w:fldChar w:fldCharType="end"/>
                    </w:r>
                  </w:sdtContent>
                </w:sdt>
              </w:p>
              <w:p w14:paraId="57E61A5D" w14:textId="77777777" w:rsidR="00A17132" w:rsidRPr="00816C49" w:rsidRDefault="00A17132" w:rsidP="00A17132">
                <w:pPr>
                  <w:rPr>
                    <w:rFonts w:ascii="Calibri" w:hAnsi="Calibri"/>
                  </w:rPr>
                </w:pPr>
              </w:p>
              <w:p w14:paraId="09048198" w14:textId="0F501552" w:rsidR="00A7161F" w:rsidRPr="00816C49" w:rsidRDefault="00C62DBB" w:rsidP="00A17132">
                <w:pPr>
                  <w:rPr>
                    <w:rFonts w:ascii="Calibri" w:hAnsi="Calibri"/>
                  </w:rPr>
                </w:pPr>
                <w:sdt>
                  <w:sdtPr>
                    <w:rPr>
                      <w:rFonts w:ascii="Calibri" w:hAnsi="Calibri"/>
                    </w:rPr>
                    <w:id w:val="-325286667"/>
                    <w:citation/>
                  </w:sdtPr>
                  <w:sdtContent>
                    <w:r w:rsidR="00BB0C96" w:rsidRPr="00816C49">
                      <w:rPr>
                        <w:rFonts w:ascii="Calibri" w:hAnsi="Calibri"/>
                      </w:rPr>
                      <w:fldChar w:fldCharType="begin"/>
                    </w:r>
                    <w:r w:rsidR="00BB0C96" w:rsidRPr="00816C49">
                      <w:rPr>
                        <w:rFonts w:ascii="Calibri" w:hAnsi="Calibri"/>
                        <w:lang w:val="en-US"/>
                      </w:rPr>
                      <w:instrText xml:space="preserve"> CITATION Jür78 \l 1033 </w:instrText>
                    </w:r>
                    <w:r w:rsidR="00BB0C96" w:rsidRPr="00816C49">
                      <w:rPr>
                        <w:rFonts w:ascii="Calibri" w:hAnsi="Calibri"/>
                      </w:rPr>
                      <w:fldChar w:fldCharType="separate"/>
                    </w:r>
                    <w:r w:rsidR="00BB0C96" w:rsidRPr="00816C49">
                      <w:rPr>
                        <w:rFonts w:ascii="Calibri" w:hAnsi="Calibri"/>
                        <w:noProof/>
                        <w:lang w:val="en-US"/>
                      </w:rPr>
                      <w:t>(Jürgens-Kirchhoff)</w:t>
                    </w:r>
                    <w:r w:rsidR="00BB0C96" w:rsidRPr="00816C49">
                      <w:rPr>
                        <w:rFonts w:ascii="Calibri" w:hAnsi="Calibri"/>
                      </w:rPr>
                      <w:fldChar w:fldCharType="end"/>
                    </w:r>
                  </w:sdtContent>
                </w:sdt>
              </w:p>
              <w:p w14:paraId="66E2878A" w14:textId="77777777" w:rsidR="00A17132" w:rsidRPr="00816C49" w:rsidRDefault="00A17132" w:rsidP="00A17132">
                <w:pPr>
                  <w:rPr>
                    <w:rFonts w:ascii="Calibri" w:hAnsi="Calibri"/>
                  </w:rPr>
                </w:pPr>
              </w:p>
              <w:p w14:paraId="60AB27D2" w14:textId="6B5E413F" w:rsidR="00A7161F" w:rsidRPr="00816C49" w:rsidRDefault="00C62DBB" w:rsidP="00A17132">
                <w:pPr>
                  <w:rPr>
                    <w:rFonts w:ascii="Calibri" w:hAnsi="Calibri"/>
                  </w:rPr>
                </w:pPr>
                <w:sdt>
                  <w:sdtPr>
                    <w:rPr>
                      <w:rFonts w:ascii="Calibri" w:hAnsi="Calibri"/>
                    </w:rPr>
                    <w:id w:val="-408622933"/>
                    <w:citation/>
                  </w:sdtPr>
                  <w:sdtContent>
                    <w:r w:rsidR="00BB0C96" w:rsidRPr="00816C49">
                      <w:rPr>
                        <w:rFonts w:ascii="Calibri" w:hAnsi="Calibri"/>
                      </w:rPr>
                      <w:fldChar w:fldCharType="begin"/>
                    </w:r>
                    <w:r w:rsidR="00BB0C96" w:rsidRPr="00816C49">
                      <w:rPr>
                        <w:rFonts w:ascii="Calibri" w:hAnsi="Calibri"/>
                        <w:lang w:val="en-US"/>
                      </w:rPr>
                      <w:instrText xml:space="preserve"> CITATION Hie69 \l 1033 </w:instrText>
                    </w:r>
                    <w:r w:rsidR="00BB0C96" w:rsidRPr="00816C49">
                      <w:rPr>
                        <w:rFonts w:ascii="Calibri" w:hAnsi="Calibri"/>
                      </w:rPr>
                      <w:fldChar w:fldCharType="separate"/>
                    </w:r>
                    <w:r w:rsidR="00BB0C96" w:rsidRPr="00816C49">
                      <w:rPr>
                        <w:rFonts w:ascii="Calibri" w:hAnsi="Calibri"/>
                        <w:noProof/>
                        <w:lang w:val="en-US"/>
                      </w:rPr>
                      <w:t>(Hiepe)</w:t>
                    </w:r>
                    <w:r w:rsidR="00BB0C96" w:rsidRPr="00816C49">
                      <w:rPr>
                        <w:rFonts w:ascii="Calibri" w:hAnsi="Calibri"/>
                      </w:rPr>
                      <w:fldChar w:fldCharType="end"/>
                    </w:r>
                  </w:sdtContent>
                </w:sdt>
              </w:p>
              <w:p w14:paraId="48952AB1" w14:textId="77777777" w:rsidR="00A17132" w:rsidRPr="00816C49" w:rsidRDefault="00A17132" w:rsidP="00A17132">
                <w:pPr>
                  <w:rPr>
                    <w:rFonts w:ascii="Calibri" w:hAnsi="Calibri"/>
                  </w:rPr>
                </w:pPr>
              </w:p>
              <w:p w14:paraId="510D6E83" w14:textId="2DEAF582" w:rsidR="00F253F1" w:rsidRPr="00816C49" w:rsidRDefault="00C62DBB" w:rsidP="00D11A77">
                <w:pPr>
                  <w:rPr>
                    <w:rFonts w:ascii="Calibri" w:hAnsi="Calibri"/>
                  </w:rPr>
                </w:pPr>
                <w:sdt>
                  <w:sdtPr>
                    <w:rPr>
                      <w:rFonts w:ascii="Calibri" w:hAnsi="Calibri"/>
                    </w:rPr>
                    <w:id w:val="-937063240"/>
                    <w:citation/>
                  </w:sdtPr>
                  <w:sdtContent>
                    <w:r w:rsidR="00BB0C96" w:rsidRPr="00816C49">
                      <w:rPr>
                        <w:rFonts w:ascii="Calibri" w:hAnsi="Calibri"/>
                      </w:rPr>
                      <w:fldChar w:fldCharType="begin"/>
                    </w:r>
                    <w:r w:rsidR="00BB0C96" w:rsidRPr="00816C49">
                      <w:rPr>
                        <w:rFonts w:ascii="Calibri" w:hAnsi="Calibri"/>
                        <w:lang w:val="en-US"/>
                      </w:rPr>
                      <w:instrText xml:space="preserve"> CITATION Tei92 \l 1033 </w:instrText>
                    </w:r>
                    <w:r w:rsidR="00BB0C96" w:rsidRPr="00816C49">
                      <w:rPr>
                        <w:rFonts w:ascii="Calibri" w:hAnsi="Calibri"/>
                      </w:rPr>
                      <w:fldChar w:fldCharType="separate"/>
                    </w:r>
                    <w:r w:rsidR="00BB0C96" w:rsidRPr="00816C49">
                      <w:rPr>
                        <w:rFonts w:ascii="Calibri" w:hAnsi="Calibri"/>
                        <w:noProof/>
                        <w:lang w:val="en-US"/>
                      </w:rPr>
                      <w:t>(Teitelbaum)</w:t>
                    </w:r>
                    <w:r w:rsidR="00BB0C96" w:rsidRPr="00816C49">
                      <w:rPr>
                        <w:rFonts w:ascii="Calibri" w:hAnsi="Calibri"/>
                      </w:rPr>
                      <w:fldChar w:fldCharType="end"/>
                    </w:r>
                  </w:sdtContent>
                </w:sdt>
              </w:p>
            </w:sdtContent>
          </w:sdt>
        </w:tc>
      </w:tr>
    </w:tbl>
    <w:p w14:paraId="69128D70" w14:textId="77777777" w:rsidR="00F253F1" w:rsidRPr="00816C49" w:rsidRDefault="00F253F1" w:rsidP="00B33145">
      <w:pPr>
        <w:rPr>
          <w:rFonts w:ascii="Calibri" w:hAnsi="Calibri"/>
        </w:rPr>
      </w:pPr>
    </w:p>
    <w:sectPr w:rsidR="00F253F1" w:rsidRPr="00816C49">
      <w:head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Jon Johnson" w:date="2014-10-27T23:22:00Z" w:initials="JJ">
    <w:p w14:paraId="0BF79E8E" w14:textId="3D8CA6CC" w:rsidR="008B5469" w:rsidRDefault="008B5469">
      <w:pPr>
        <w:pStyle w:val="CommentText"/>
      </w:pPr>
      <w:r>
        <w:rPr>
          <w:rStyle w:val="CommentReference"/>
        </w:rPr>
        <w:annotationRef/>
      </w:r>
      <w:r>
        <w:t xml:space="preserve">Confusing. In film or in art more generally? </w:t>
      </w:r>
    </w:p>
  </w:comment>
  <w:comment w:id="88" w:author="Jon Johnson" w:date="2014-10-28T08:59:00Z" w:initials="JJ">
    <w:p w14:paraId="13B6E147" w14:textId="38DF55BC" w:rsidR="008B5469" w:rsidRDefault="008B5469">
      <w:pPr>
        <w:pStyle w:val="CommentText"/>
      </w:pPr>
      <w:r>
        <w:rPr>
          <w:rStyle w:val="CommentReference"/>
        </w:rPr>
        <w:annotationRef/>
      </w:r>
      <w:r>
        <w:t xml:space="preserve">Can’t find source online. Thoughts?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BF0BBE" w14:textId="77777777" w:rsidR="008B5469" w:rsidRDefault="008B5469" w:rsidP="007A0D55">
      <w:pPr>
        <w:spacing w:after="0" w:line="240" w:lineRule="auto"/>
      </w:pPr>
      <w:r>
        <w:separator/>
      </w:r>
    </w:p>
  </w:endnote>
  <w:endnote w:type="continuationSeparator" w:id="0">
    <w:p w14:paraId="1CC059DB" w14:textId="77777777" w:rsidR="008B5469" w:rsidRDefault="008B546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C90318" w14:textId="77777777" w:rsidR="008B5469" w:rsidRDefault="008B5469" w:rsidP="007A0D55">
      <w:pPr>
        <w:spacing w:after="0" w:line="240" w:lineRule="auto"/>
      </w:pPr>
      <w:r>
        <w:separator/>
      </w:r>
    </w:p>
  </w:footnote>
  <w:footnote w:type="continuationSeparator" w:id="0">
    <w:p w14:paraId="1A8EFB25" w14:textId="77777777" w:rsidR="008B5469" w:rsidRDefault="008B546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6C01C9" w14:textId="77777777" w:rsidR="008B5469" w:rsidRPr="00566268" w:rsidRDefault="008B5469">
    <w:pPr>
      <w:pStyle w:val="Header"/>
      <w:rPr>
        <w:rFonts w:ascii="Calibri" w:hAnsi="Calibri"/>
      </w:rPr>
    </w:pPr>
    <w:r w:rsidRPr="00566268">
      <w:rPr>
        <w:rFonts w:ascii="Calibri" w:hAnsi="Calibri"/>
        <w:b/>
        <w:color w:val="7F7F7F" w:themeColor="text1" w:themeTint="80"/>
      </w:rPr>
      <w:t>Taylor &amp; Francis</w:t>
    </w:r>
    <w:r w:rsidRPr="00566268">
      <w:rPr>
        <w:rFonts w:ascii="Calibri" w:hAnsi="Calibri"/>
        <w:color w:val="7F7F7F" w:themeColor="text1" w:themeTint="80"/>
      </w:rPr>
      <w:t xml:space="preserve"> – </w:t>
    </w:r>
    <w:r w:rsidRPr="00566268">
      <w:rPr>
        <w:rFonts w:ascii="Calibri" w:hAnsi="Calibri"/>
        <w:i/>
        <w:color w:val="7F7F7F" w:themeColor="text1" w:themeTint="80"/>
      </w:rPr>
      <w:t>Encyclopedia of Modernism</w:t>
    </w:r>
  </w:p>
  <w:p w14:paraId="5C8D3FFA" w14:textId="77777777" w:rsidR="008B5469" w:rsidRDefault="008B546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attachedTemplate r:id="rId1"/>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3F1"/>
    <w:rsid w:val="000079F8"/>
    <w:rsid w:val="00032559"/>
    <w:rsid w:val="00052040"/>
    <w:rsid w:val="000709DE"/>
    <w:rsid w:val="00074CDE"/>
    <w:rsid w:val="000B25AE"/>
    <w:rsid w:val="000B55AB"/>
    <w:rsid w:val="000D24DC"/>
    <w:rsid w:val="000E7F4C"/>
    <w:rsid w:val="00101B2E"/>
    <w:rsid w:val="00116FA0"/>
    <w:rsid w:val="0015114C"/>
    <w:rsid w:val="0015439A"/>
    <w:rsid w:val="001642D7"/>
    <w:rsid w:val="00177EFD"/>
    <w:rsid w:val="0018094D"/>
    <w:rsid w:val="001A21F3"/>
    <w:rsid w:val="001A2537"/>
    <w:rsid w:val="001A6A06"/>
    <w:rsid w:val="00200676"/>
    <w:rsid w:val="00210C03"/>
    <w:rsid w:val="002162E2"/>
    <w:rsid w:val="00225C5A"/>
    <w:rsid w:val="00230B10"/>
    <w:rsid w:val="00234353"/>
    <w:rsid w:val="00244BB0"/>
    <w:rsid w:val="00256B22"/>
    <w:rsid w:val="002933D6"/>
    <w:rsid w:val="002A0A0D"/>
    <w:rsid w:val="002B0B37"/>
    <w:rsid w:val="002C039F"/>
    <w:rsid w:val="002C5AF2"/>
    <w:rsid w:val="002C5EE7"/>
    <w:rsid w:val="0030662D"/>
    <w:rsid w:val="003235A7"/>
    <w:rsid w:val="003677B6"/>
    <w:rsid w:val="003801D3"/>
    <w:rsid w:val="003806F6"/>
    <w:rsid w:val="00384210"/>
    <w:rsid w:val="003A1B4F"/>
    <w:rsid w:val="003C00A6"/>
    <w:rsid w:val="003C452E"/>
    <w:rsid w:val="003D3579"/>
    <w:rsid w:val="003E2795"/>
    <w:rsid w:val="003F0D73"/>
    <w:rsid w:val="003F75C7"/>
    <w:rsid w:val="00426A73"/>
    <w:rsid w:val="00462DBE"/>
    <w:rsid w:val="00464699"/>
    <w:rsid w:val="00483379"/>
    <w:rsid w:val="00487BC5"/>
    <w:rsid w:val="00496888"/>
    <w:rsid w:val="004A7476"/>
    <w:rsid w:val="004C5FE6"/>
    <w:rsid w:val="004E5896"/>
    <w:rsid w:val="00513EE6"/>
    <w:rsid w:val="005143C3"/>
    <w:rsid w:val="0051535F"/>
    <w:rsid w:val="00527636"/>
    <w:rsid w:val="00534F8F"/>
    <w:rsid w:val="0054744F"/>
    <w:rsid w:val="00552A68"/>
    <w:rsid w:val="00566268"/>
    <w:rsid w:val="00576B07"/>
    <w:rsid w:val="00590035"/>
    <w:rsid w:val="005B177E"/>
    <w:rsid w:val="005B3921"/>
    <w:rsid w:val="005B4F27"/>
    <w:rsid w:val="005B4FC0"/>
    <w:rsid w:val="005B79B9"/>
    <w:rsid w:val="005D2799"/>
    <w:rsid w:val="005D5D49"/>
    <w:rsid w:val="005F26D7"/>
    <w:rsid w:val="005F5450"/>
    <w:rsid w:val="006917AA"/>
    <w:rsid w:val="006D0412"/>
    <w:rsid w:val="006E2F6A"/>
    <w:rsid w:val="00714E8D"/>
    <w:rsid w:val="00725CEE"/>
    <w:rsid w:val="00734ED5"/>
    <w:rsid w:val="007411B9"/>
    <w:rsid w:val="00755C31"/>
    <w:rsid w:val="0076111A"/>
    <w:rsid w:val="00761B7F"/>
    <w:rsid w:val="0076416C"/>
    <w:rsid w:val="00780D95"/>
    <w:rsid w:val="00780DC7"/>
    <w:rsid w:val="007A0D55"/>
    <w:rsid w:val="007B3377"/>
    <w:rsid w:val="007E5F44"/>
    <w:rsid w:val="00816C49"/>
    <w:rsid w:val="00821DE3"/>
    <w:rsid w:val="00826188"/>
    <w:rsid w:val="00846CE1"/>
    <w:rsid w:val="00855EF8"/>
    <w:rsid w:val="008A5B87"/>
    <w:rsid w:val="008B5469"/>
    <w:rsid w:val="008D1DEA"/>
    <w:rsid w:val="00903563"/>
    <w:rsid w:val="00922950"/>
    <w:rsid w:val="009A7264"/>
    <w:rsid w:val="009C6F30"/>
    <w:rsid w:val="009D1606"/>
    <w:rsid w:val="009E18A1"/>
    <w:rsid w:val="009E73D7"/>
    <w:rsid w:val="00A10975"/>
    <w:rsid w:val="00A17132"/>
    <w:rsid w:val="00A27D2C"/>
    <w:rsid w:val="00A3662F"/>
    <w:rsid w:val="00A42504"/>
    <w:rsid w:val="00A7161F"/>
    <w:rsid w:val="00A76FD9"/>
    <w:rsid w:val="00AB436D"/>
    <w:rsid w:val="00AB6BBB"/>
    <w:rsid w:val="00AD2F24"/>
    <w:rsid w:val="00AD4844"/>
    <w:rsid w:val="00AE2DCD"/>
    <w:rsid w:val="00B01B6B"/>
    <w:rsid w:val="00B219AE"/>
    <w:rsid w:val="00B33145"/>
    <w:rsid w:val="00B3598B"/>
    <w:rsid w:val="00B43326"/>
    <w:rsid w:val="00B574C9"/>
    <w:rsid w:val="00B76497"/>
    <w:rsid w:val="00B9439B"/>
    <w:rsid w:val="00BA75A5"/>
    <w:rsid w:val="00BB0C96"/>
    <w:rsid w:val="00BC39C9"/>
    <w:rsid w:val="00BD00DE"/>
    <w:rsid w:val="00BE5200"/>
    <w:rsid w:val="00BE5BF7"/>
    <w:rsid w:val="00BF40E1"/>
    <w:rsid w:val="00C27FAB"/>
    <w:rsid w:val="00C358D4"/>
    <w:rsid w:val="00C50B33"/>
    <w:rsid w:val="00C6296B"/>
    <w:rsid w:val="00C62DBB"/>
    <w:rsid w:val="00C81513"/>
    <w:rsid w:val="00C91801"/>
    <w:rsid w:val="00C95DD2"/>
    <w:rsid w:val="00CC586D"/>
    <w:rsid w:val="00CD71BF"/>
    <w:rsid w:val="00CF1542"/>
    <w:rsid w:val="00CF3EC5"/>
    <w:rsid w:val="00D11A77"/>
    <w:rsid w:val="00D6405A"/>
    <w:rsid w:val="00D656DA"/>
    <w:rsid w:val="00D83300"/>
    <w:rsid w:val="00D83C1F"/>
    <w:rsid w:val="00D83C8C"/>
    <w:rsid w:val="00DA37C0"/>
    <w:rsid w:val="00DA6D6E"/>
    <w:rsid w:val="00DB102B"/>
    <w:rsid w:val="00DB60EF"/>
    <w:rsid w:val="00DC0B94"/>
    <w:rsid w:val="00DC6B48"/>
    <w:rsid w:val="00DE4AD1"/>
    <w:rsid w:val="00DF01B0"/>
    <w:rsid w:val="00E62828"/>
    <w:rsid w:val="00E85A05"/>
    <w:rsid w:val="00E95829"/>
    <w:rsid w:val="00EA29C5"/>
    <w:rsid w:val="00EA606C"/>
    <w:rsid w:val="00EB0C8C"/>
    <w:rsid w:val="00EB51FD"/>
    <w:rsid w:val="00EB77DB"/>
    <w:rsid w:val="00EC3305"/>
    <w:rsid w:val="00ED139F"/>
    <w:rsid w:val="00ED1D3C"/>
    <w:rsid w:val="00EF74F7"/>
    <w:rsid w:val="00F036BC"/>
    <w:rsid w:val="00F253F1"/>
    <w:rsid w:val="00F36937"/>
    <w:rsid w:val="00F60F53"/>
    <w:rsid w:val="00FA0D2E"/>
    <w:rsid w:val="00FA1925"/>
    <w:rsid w:val="00FB11DE"/>
    <w:rsid w:val="00FB589A"/>
    <w:rsid w:val="00FB7317"/>
    <w:rsid w:val="00FE6CC1"/>
    <w:rsid w:val="00FE704E"/>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4D4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16C49"/>
    <w:rPr>
      <w:rFonts w:ascii="Times" w:hAnsi="Times"/>
    </w:rPr>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253F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53F1"/>
    <w:rPr>
      <w:rFonts w:ascii="Lucida Grande" w:hAnsi="Lucida Grande" w:cs="Lucida Grande"/>
      <w:sz w:val="18"/>
      <w:szCs w:val="18"/>
    </w:rPr>
  </w:style>
  <w:style w:type="character" w:styleId="Hyperlink">
    <w:name w:val="Hyperlink"/>
    <w:rsid w:val="00AB6BBB"/>
    <w:rPr>
      <w:color w:val="0000FF"/>
      <w:sz w:val="20"/>
      <w:u w:val="single"/>
    </w:rPr>
  </w:style>
  <w:style w:type="paragraph" w:styleId="Caption">
    <w:name w:val="caption"/>
    <w:basedOn w:val="Normal"/>
    <w:next w:val="Normal"/>
    <w:uiPriority w:val="35"/>
    <w:semiHidden/>
    <w:qFormat/>
    <w:rsid w:val="0018094D"/>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51535F"/>
    <w:rPr>
      <w:sz w:val="18"/>
      <w:szCs w:val="18"/>
    </w:rPr>
  </w:style>
  <w:style w:type="paragraph" w:styleId="CommentText">
    <w:name w:val="annotation text"/>
    <w:basedOn w:val="Normal"/>
    <w:link w:val="CommentTextChar"/>
    <w:uiPriority w:val="99"/>
    <w:semiHidden/>
    <w:rsid w:val="0051535F"/>
    <w:pPr>
      <w:spacing w:line="240" w:lineRule="auto"/>
    </w:pPr>
    <w:rPr>
      <w:sz w:val="24"/>
      <w:szCs w:val="24"/>
    </w:rPr>
  </w:style>
  <w:style w:type="character" w:customStyle="1" w:styleId="CommentTextChar">
    <w:name w:val="Comment Text Char"/>
    <w:basedOn w:val="DefaultParagraphFont"/>
    <w:link w:val="CommentText"/>
    <w:uiPriority w:val="99"/>
    <w:semiHidden/>
    <w:rsid w:val="0051535F"/>
    <w:rPr>
      <w:rFonts w:ascii="Times" w:hAnsi="Times"/>
      <w:sz w:val="24"/>
      <w:szCs w:val="24"/>
    </w:rPr>
  </w:style>
  <w:style w:type="paragraph" w:styleId="CommentSubject">
    <w:name w:val="annotation subject"/>
    <w:basedOn w:val="CommentText"/>
    <w:next w:val="CommentText"/>
    <w:link w:val="CommentSubjectChar"/>
    <w:uiPriority w:val="99"/>
    <w:semiHidden/>
    <w:rsid w:val="0051535F"/>
    <w:rPr>
      <w:b/>
      <w:bCs/>
      <w:sz w:val="20"/>
      <w:szCs w:val="20"/>
    </w:rPr>
  </w:style>
  <w:style w:type="character" w:customStyle="1" w:styleId="CommentSubjectChar">
    <w:name w:val="Comment Subject Char"/>
    <w:basedOn w:val="CommentTextChar"/>
    <w:link w:val="CommentSubject"/>
    <w:uiPriority w:val="99"/>
    <w:semiHidden/>
    <w:rsid w:val="0051535F"/>
    <w:rPr>
      <w:rFonts w:ascii="Times" w:hAnsi="Times"/>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16C49"/>
    <w:rPr>
      <w:rFonts w:ascii="Times" w:hAnsi="Times"/>
    </w:rPr>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253F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53F1"/>
    <w:rPr>
      <w:rFonts w:ascii="Lucida Grande" w:hAnsi="Lucida Grande" w:cs="Lucida Grande"/>
      <w:sz w:val="18"/>
      <w:szCs w:val="18"/>
    </w:rPr>
  </w:style>
  <w:style w:type="character" w:styleId="Hyperlink">
    <w:name w:val="Hyperlink"/>
    <w:rsid w:val="00AB6BBB"/>
    <w:rPr>
      <w:color w:val="0000FF"/>
      <w:sz w:val="20"/>
      <w:u w:val="single"/>
    </w:rPr>
  </w:style>
  <w:style w:type="paragraph" w:styleId="Caption">
    <w:name w:val="caption"/>
    <w:basedOn w:val="Normal"/>
    <w:next w:val="Normal"/>
    <w:uiPriority w:val="35"/>
    <w:semiHidden/>
    <w:qFormat/>
    <w:rsid w:val="0018094D"/>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51535F"/>
    <w:rPr>
      <w:sz w:val="18"/>
      <w:szCs w:val="18"/>
    </w:rPr>
  </w:style>
  <w:style w:type="paragraph" w:styleId="CommentText">
    <w:name w:val="annotation text"/>
    <w:basedOn w:val="Normal"/>
    <w:link w:val="CommentTextChar"/>
    <w:uiPriority w:val="99"/>
    <w:semiHidden/>
    <w:rsid w:val="0051535F"/>
    <w:pPr>
      <w:spacing w:line="240" w:lineRule="auto"/>
    </w:pPr>
    <w:rPr>
      <w:sz w:val="24"/>
      <w:szCs w:val="24"/>
    </w:rPr>
  </w:style>
  <w:style w:type="character" w:customStyle="1" w:styleId="CommentTextChar">
    <w:name w:val="Comment Text Char"/>
    <w:basedOn w:val="DefaultParagraphFont"/>
    <w:link w:val="CommentText"/>
    <w:uiPriority w:val="99"/>
    <w:semiHidden/>
    <w:rsid w:val="0051535F"/>
    <w:rPr>
      <w:rFonts w:ascii="Times" w:hAnsi="Times"/>
      <w:sz w:val="24"/>
      <w:szCs w:val="24"/>
    </w:rPr>
  </w:style>
  <w:style w:type="paragraph" w:styleId="CommentSubject">
    <w:name w:val="annotation subject"/>
    <w:basedOn w:val="CommentText"/>
    <w:next w:val="CommentText"/>
    <w:link w:val="CommentSubjectChar"/>
    <w:uiPriority w:val="99"/>
    <w:semiHidden/>
    <w:rsid w:val="0051535F"/>
    <w:rPr>
      <w:b/>
      <w:bCs/>
      <w:sz w:val="20"/>
      <w:szCs w:val="20"/>
    </w:rPr>
  </w:style>
  <w:style w:type="character" w:customStyle="1" w:styleId="CommentSubjectChar">
    <w:name w:val="Comment Subject Char"/>
    <w:basedOn w:val="CommentTextChar"/>
    <w:link w:val="CommentSubject"/>
    <w:uiPriority w:val="99"/>
    <w:semiHidden/>
    <w:rsid w:val="0051535F"/>
    <w:rPr>
      <w:rFonts w:ascii="Times" w:hAnsi="Time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adamepickwickartblog.com/wp-content/uploads/2010/11/weimar28.png" TargetMode="External"/><Relationship Id="rId12" Type="http://schemas.openxmlformats.org/officeDocument/2006/relationships/hyperlink" Target="http://uploads3.wikipaintings.org/images/georges-braque/violin-and-candlestick-1910.jpg" TargetMode="External"/><Relationship Id="rId13" Type="http://schemas.openxmlformats.org/officeDocument/2006/relationships/hyperlink" Target="http://ferdyonfilms.com/Kane%203.jpg"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unaffiliatedcritic.com/wp-content/uploads/2013/01/The-Lions.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04E20381DE75A4BACE359CABA3B46B5"/>
        <w:category>
          <w:name w:val="General"/>
          <w:gallery w:val="placeholder"/>
        </w:category>
        <w:types>
          <w:type w:val="bbPlcHdr"/>
        </w:types>
        <w:behaviors>
          <w:behavior w:val="content"/>
        </w:behaviors>
        <w:guid w:val="{53376F91-E8FF-0D4D-A320-9A2E763C2EDE}"/>
      </w:docPartPr>
      <w:docPartBody>
        <w:p w:rsidR="00A10BA0" w:rsidRDefault="00A10BA0">
          <w:pPr>
            <w:pStyle w:val="404E20381DE75A4BACE359CABA3B46B5"/>
          </w:pPr>
          <w:r w:rsidRPr="00CC586D">
            <w:rPr>
              <w:rStyle w:val="PlaceholderText"/>
              <w:b/>
              <w:color w:val="FFFFFF" w:themeColor="background1"/>
            </w:rPr>
            <w:t>[Salutation]</w:t>
          </w:r>
        </w:p>
      </w:docPartBody>
    </w:docPart>
    <w:docPart>
      <w:docPartPr>
        <w:name w:val="3C61B665D3139E498460880D32F984AD"/>
        <w:category>
          <w:name w:val="General"/>
          <w:gallery w:val="placeholder"/>
        </w:category>
        <w:types>
          <w:type w:val="bbPlcHdr"/>
        </w:types>
        <w:behaviors>
          <w:behavior w:val="content"/>
        </w:behaviors>
        <w:guid w:val="{CD9B0284-9A9D-2C49-B8AE-1FA32CEA9DC7}"/>
      </w:docPartPr>
      <w:docPartBody>
        <w:p w:rsidR="00A10BA0" w:rsidRDefault="00A10BA0">
          <w:pPr>
            <w:pStyle w:val="3C61B665D3139E498460880D32F984AD"/>
          </w:pPr>
          <w:r>
            <w:rPr>
              <w:rStyle w:val="PlaceholderText"/>
            </w:rPr>
            <w:t>[First name]</w:t>
          </w:r>
        </w:p>
      </w:docPartBody>
    </w:docPart>
    <w:docPart>
      <w:docPartPr>
        <w:name w:val="46158DD985C4714B9E6A0349B2FA46AC"/>
        <w:category>
          <w:name w:val="General"/>
          <w:gallery w:val="placeholder"/>
        </w:category>
        <w:types>
          <w:type w:val="bbPlcHdr"/>
        </w:types>
        <w:behaviors>
          <w:behavior w:val="content"/>
        </w:behaviors>
        <w:guid w:val="{B58834D4-15EF-EB4A-8B53-9D56EC8F56EC}"/>
      </w:docPartPr>
      <w:docPartBody>
        <w:p w:rsidR="00A10BA0" w:rsidRDefault="00A10BA0">
          <w:pPr>
            <w:pStyle w:val="46158DD985C4714B9E6A0349B2FA46AC"/>
          </w:pPr>
          <w:r>
            <w:rPr>
              <w:rStyle w:val="PlaceholderText"/>
            </w:rPr>
            <w:t>[Middle name]</w:t>
          </w:r>
        </w:p>
      </w:docPartBody>
    </w:docPart>
    <w:docPart>
      <w:docPartPr>
        <w:name w:val="CE878A29D0A5EB488A4F5E1DEB20E248"/>
        <w:category>
          <w:name w:val="General"/>
          <w:gallery w:val="placeholder"/>
        </w:category>
        <w:types>
          <w:type w:val="bbPlcHdr"/>
        </w:types>
        <w:behaviors>
          <w:behavior w:val="content"/>
        </w:behaviors>
        <w:guid w:val="{D2985B54-4454-FC43-B521-79560924A90E}"/>
      </w:docPartPr>
      <w:docPartBody>
        <w:p w:rsidR="00A10BA0" w:rsidRDefault="00A10BA0">
          <w:pPr>
            <w:pStyle w:val="CE878A29D0A5EB488A4F5E1DEB20E248"/>
          </w:pPr>
          <w:r>
            <w:rPr>
              <w:rStyle w:val="PlaceholderText"/>
            </w:rPr>
            <w:t>[Last name]</w:t>
          </w:r>
        </w:p>
      </w:docPartBody>
    </w:docPart>
    <w:docPart>
      <w:docPartPr>
        <w:name w:val="54727887BAE68E4085BE0D56F0F66072"/>
        <w:category>
          <w:name w:val="General"/>
          <w:gallery w:val="placeholder"/>
        </w:category>
        <w:types>
          <w:type w:val="bbPlcHdr"/>
        </w:types>
        <w:behaviors>
          <w:behavior w:val="content"/>
        </w:behaviors>
        <w:guid w:val="{F517F048-8C34-154D-BB3D-98D5E671E0A2}"/>
      </w:docPartPr>
      <w:docPartBody>
        <w:p w:rsidR="00A10BA0" w:rsidRDefault="00A10BA0">
          <w:pPr>
            <w:pStyle w:val="54727887BAE68E4085BE0D56F0F66072"/>
          </w:pPr>
          <w:r>
            <w:rPr>
              <w:rStyle w:val="PlaceholderText"/>
            </w:rPr>
            <w:t>[Enter your biography]</w:t>
          </w:r>
        </w:p>
      </w:docPartBody>
    </w:docPart>
    <w:docPart>
      <w:docPartPr>
        <w:name w:val="12A44E7329613A4C84BA0AC35E9344CE"/>
        <w:category>
          <w:name w:val="General"/>
          <w:gallery w:val="placeholder"/>
        </w:category>
        <w:types>
          <w:type w:val="bbPlcHdr"/>
        </w:types>
        <w:behaviors>
          <w:behavior w:val="content"/>
        </w:behaviors>
        <w:guid w:val="{FEFFDD15-BD3C-1041-9752-5E06E1935120}"/>
      </w:docPartPr>
      <w:docPartBody>
        <w:p w:rsidR="00A10BA0" w:rsidRDefault="00A10BA0">
          <w:pPr>
            <w:pStyle w:val="12A44E7329613A4C84BA0AC35E9344CE"/>
          </w:pPr>
          <w:r>
            <w:rPr>
              <w:rStyle w:val="PlaceholderText"/>
            </w:rPr>
            <w:t>[Enter the institution with which you are affiliated]</w:t>
          </w:r>
        </w:p>
      </w:docPartBody>
    </w:docPart>
    <w:docPart>
      <w:docPartPr>
        <w:name w:val="778DE50C4C02AB4D92A45BACA1340EDE"/>
        <w:category>
          <w:name w:val="General"/>
          <w:gallery w:val="placeholder"/>
        </w:category>
        <w:types>
          <w:type w:val="bbPlcHdr"/>
        </w:types>
        <w:behaviors>
          <w:behavior w:val="content"/>
        </w:behaviors>
        <w:guid w:val="{D8745087-86B7-914C-BA2E-0B28C83B7918}"/>
      </w:docPartPr>
      <w:docPartBody>
        <w:p w:rsidR="00A10BA0" w:rsidRDefault="00A10BA0">
          <w:pPr>
            <w:pStyle w:val="778DE50C4C02AB4D92A45BACA1340EDE"/>
          </w:pPr>
          <w:r w:rsidRPr="00EF74F7">
            <w:rPr>
              <w:b/>
              <w:color w:val="808080" w:themeColor="background1" w:themeShade="80"/>
            </w:rPr>
            <w:t>[Enter the headword for your article]</w:t>
          </w:r>
        </w:p>
      </w:docPartBody>
    </w:docPart>
    <w:docPart>
      <w:docPartPr>
        <w:name w:val="E0E5221F48BB6443BE5C40D011B89C2A"/>
        <w:category>
          <w:name w:val="General"/>
          <w:gallery w:val="placeholder"/>
        </w:category>
        <w:types>
          <w:type w:val="bbPlcHdr"/>
        </w:types>
        <w:behaviors>
          <w:behavior w:val="content"/>
        </w:behaviors>
        <w:guid w:val="{3DDDA5F2-D173-584F-9A45-AD2E2E95765D}"/>
      </w:docPartPr>
      <w:docPartBody>
        <w:p w:rsidR="00A10BA0" w:rsidRDefault="00A10BA0">
          <w:pPr>
            <w:pStyle w:val="E0E5221F48BB6443BE5C40D011B89C2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A76056E4C35DA47ACB7F582D8F07372"/>
        <w:category>
          <w:name w:val="General"/>
          <w:gallery w:val="placeholder"/>
        </w:category>
        <w:types>
          <w:type w:val="bbPlcHdr"/>
        </w:types>
        <w:behaviors>
          <w:behavior w:val="content"/>
        </w:behaviors>
        <w:guid w:val="{FE4AA80D-AEBB-694C-AC9A-D2FCAD07255C}"/>
      </w:docPartPr>
      <w:docPartBody>
        <w:p w:rsidR="00A10BA0" w:rsidRDefault="00A10BA0">
          <w:pPr>
            <w:pStyle w:val="1A76056E4C35DA47ACB7F582D8F0737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EC4A1292B40164D89407B51E05AB4AC"/>
        <w:category>
          <w:name w:val="General"/>
          <w:gallery w:val="placeholder"/>
        </w:category>
        <w:types>
          <w:type w:val="bbPlcHdr"/>
        </w:types>
        <w:behaviors>
          <w:behavior w:val="content"/>
        </w:behaviors>
        <w:guid w:val="{29839BA6-7C61-DD4A-8D8B-6A7DCCCD0CDF}"/>
      </w:docPartPr>
      <w:docPartBody>
        <w:p w:rsidR="00A10BA0" w:rsidRDefault="00A10BA0">
          <w:pPr>
            <w:pStyle w:val="8EC4A1292B40164D89407B51E05AB4A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BCB3A3457E8B645B40067DA9D9F8D65"/>
        <w:category>
          <w:name w:val="General"/>
          <w:gallery w:val="placeholder"/>
        </w:category>
        <w:types>
          <w:type w:val="bbPlcHdr"/>
        </w:types>
        <w:behaviors>
          <w:behavior w:val="content"/>
        </w:behaviors>
        <w:guid w:val="{45A6146B-4944-A843-ABF8-F372C870C27D}"/>
      </w:docPartPr>
      <w:docPartBody>
        <w:p w:rsidR="00A10BA0" w:rsidRDefault="00A10BA0">
          <w:pPr>
            <w:pStyle w:val="EBCB3A3457E8B645B40067DA9D9F8D65"/>
          </w:pPr>
          <w:r>
            <w:rPr>
              <w:rStyle w:val="PlaceholderText"/>
            </w:rPr>
            <w:t>[Enter citations for further reading here]</w:t>
          </w:r>
        </w:p>
      </w:docPartBody>
    </w:docPart>
    <w:docPart>
      <w:docPartPr>
        <w:name w:val="5EDC017D800A3C4B877F7D8A17CDBC77"/>
        <w:category>
          <w:name w:val="General"/>
          <w:gallery w:val="placeholder"/>
        </w:category>
        <w:types>
          <w:type w:val="bbPlcHdr"/>
        </w:types>
        <w:behaviors>
          <w:behavior w:val="content"/>
        </w:behaviors>
        <w:guid w:val="{0509DF1B-EA18-D84A-B851-A4953AD1D20A}"/>
      </w:docPartPr>
      <w:docPartBody>
        <w:p w:rsidR="00A10BA0" w:rsidRDefault="00A10BA0" w:rsidP="00A10BA0">
          <w:pPr>
            <w:pStyle w:val="5EDC017D800A3C4B877F7D8A17CDBC77"/>
          </w:pPr>
          <w:r w:rsidRPr="00CC586D">
            <w:rPr>
              <w:rStyle w:val="PlaceholderText"/>
              <w:b/>
              <w:color w:val="FFFFFF" w:themeColor="background1"/>
            </w:rPr>
            <w:t>[Salutation]</w:t>
          </w:r>
        </w:p>
      </w:docPartBody>
    </w:docPart>
    <w:docPart>
      <w:docPartPr>
        <w:name w:val="BAFE26D2AC98904E8C36387065E2B26E"/>
        <w:category>
          <w:name w:val="General"/>
          <w:gallery w:val="placeholder"/>
        </w:category>
        <w:types>
          <w:type w:val="bbPlcHdr"/>
        </w:types>
        <w:behaviors>
          <w:behavior w:val="content"/>
        </w:behaviors>
        <w:guid w:val="{3BE2D302-599F-B24B-AAB6-B659E7060609}"/>
      </w:docPartPr>
      <w:docPartBody>
        <w:p w:rsidR="00A10BA0" w:rsidRDefault="00A10BA0" w:rsidP="00A10BA0">
          <w:pPr>
            <w:pStyle w:val="BAFE26D2AC98904E8C36387065E2B26E"/>
          </w:pPr>
          <w:r>
            <w:rPr>
              <w:rStyle w:val="PlaceholderText"/>
            </w:rPr>
            <w:t>[First name]</w:t>
          </w:r>
        </w:p>
      </w:docPartBody>
    </w:docPart>
    <w:docPart>
      <w:docPartPr>
        <w:name w:val="14D5F6BDFA19804D87782D6C6A16C1F8"/>
        <w:category>
          <w:name w:val="General"/>
          <w:gallery w:val="placeholder"/>
        </w:category>
        <w:types>
          <w:type w:val="bbPlcHdr"/>
        </w:types>
        <w:behaviors>
          <w:behavior w:val="content"/>
        </w:behaviors>
        <w:guid w:val="{EE4449FA-B57F-5341-BE84-17EAA94460EC}"/>
      </w:docPartPr>
      <w:docPartBody>
        <w:p w:rsidR="00A10BA0" w:rsidRDefault="00A10BA0" w:rsidP="00A10BA0">
          <w:pPr>
            <w:pStyle w:val="14D5F6BDFA19804D87782D6C6A16C1F8"/>
          </w:pPr>
          <w:r>
            <w:rPr>
              <w:rStyle w:val="PlaceholderText"/>
            </w:rPr>
            <w:t>[Middle name]</w:t>
          </w:r>
        </w:p>
      </w:docPartBody>
    </w:docPart>
    <w:docPart>
      <w:docPartPr>
        <w:name w:val="D9BF2E8C5CCA7B42A217DD7275111EF7"/>
        <w:category>
          <w:name w:val="General"/>
          <w:gallery w:val="placeholder"/>
        </w:category>
        <w:types>
          <w:type w:val="bbPlcHdr"/>
        </w:types>
        <w:behaviors>
          <w:behavior w:val="content"/>
        </w:behaviors>
        <w:guid w:val="{28A2E821-B5CC-BE48-8260-6B40E8EB4001}"/>
      </w:docPartPr>
      <w:docPartBody>
        <w:p w:rsidR="00A10BA0" w:rsidRDefault="00A10BA0" w:rsidP="00A10BA0">
          <w:pPr>
            <w:pStyle w:val="D9BF2E8C5CCA7B42A217DD7275111EF7"/>
          </w:pPr>
          <w:r>
            <w:rPr>
              <w:rStyle w:val="PlaceholderText"/>
            </w:rPr>
            <w:t>[Last name]</w:t>
          </w:r>
        </w:p>
      </w:docPartBody>
    </w:docPart>
    <w:docPart>
      <w:docPartPr>
        <w:name w:val="474DD46EE10E17499BF4FD13B84BD8E0"/>
        <w:category>
          <w:name w:val="General"/>
          <w:gallery w:val="placeholder"/>
        </w:category>
        <w:types>
          <w:type w:val="bbPlcHdr"/>
        </w:types>
        <w:behaviors>
          <w:behavior w:val="content"/>
        </w:behaviors>
        <w:guid w:val="{0BD548AE-7DDA-6B4F-81C8-0910D6E568A5}"/>
      </w:docPartPr>
      <w:docPartBody>
        <w:p w:rsidR="00A10BA0" w:rsidRDefault="00A10BA0" w:rsidP="00A10BA0">
          <w:pPr>
            <w:pStyle w:val="474DD46EE10E17499BF4FD13B84BD8E0"/>
          </w:pPr>
          <w:r>
            <w:rPr>
              <w:rStyle w:val="PlaceholderText"/>
            </w:rPr>
            <w:t>[Enter your biography]</w:t>
          </w:r>
        </w:p>
      </w:docPartBody>
    </w:docPart>
    <w:docPart>
      <w:docPartPr>
        <w:name w:val="D0B98ECC4760B54C94FEF876DA1E2241"/>
        <w:category>
          <w:name w:val="General"/>
          <w:gallery w:val="placeholder"/>
        </w:category>
        <w:types>
          <w:type w:val="bbPlcHdr"/>
        </w:types>
        <w:behaviors>
          <w:behavior w:val="content"/>
        </w:behaviors>
        <w:guid w:val="{A53D4CB7-7012-D241-9587-3498A2540C7E}"/>
      </w:docPartPr>
      <w:docPartBody>
        <w:p w:rsidR="00A10BA0" w:rsidRDefault="00A10BA0" w:rsidP="00A10BA0">
          <w:pPr>
            <w:pStyle w:val="D0B98ECC4760B54C94FEF876DA1E2241"/>
          </w:pPr>
          <w:r>
            <w:rPr>
              <w:rStyle w:val="PlaceholderText"/>
            </w:rPr>
            <w:t>[Enter the institution with which you are affiliated]</w:t>
          </w:r>
        </w:p>
      </w:docPartBody>
    </w:docPart>
    <w:docPart>
      <w:docPartPr>
        <w:name w:val="D00498269BA2454BA589AFA0BCD48C3A"/>
        <w:category>
          <w:name w:val="General"/>
          <w:gallery w:val="placeholder"/>
        </w:category>
        <w:types>
          <w:type w:val="bbPlcHdr"/>
        </w:types>
        <w:behaviors>
          <w:behavior w:val="content"/>
        </w:behaviors>
        <w:guid w:val="{F956A0C7-9A0A-C249-95D5-8D7706D82335}"/>
      </w:docPartPr>
      <w:docPartBody>
        <w:p w:rsidR="00A10BA0" w:rsidRDefault="00A10BA0" w:rsidP="00A10BA0">
          <w:pPr>
            <w:pStyle w:val="D00498269BA2454BA589AFA0BCD48C3A"/>
          </w:pPr>
          <w:r w:rsidRPr="00EF74F7">
            <w:rPr>
              <w:b/>
              <w:color w:val="808080" w:themeColor="background1" w:themeShade="80"/>
            </w:rPr>
            <w:t>[Enter the headword for your article]</w:t>
          </w:r>
        </w:p>
      </w:docPartBody>
    </w:docPart>
    <w:docPart>
      <w:docPartPr>
        <w:name w:val="01BBD93E01ACAE4394586FBA91FD82DE"/>
        <w:category>
          <w:name w:val="General"/>
          <w:gallery w:val="placeholder"/>
        </w:category>
        <w:types>
          <w:type w:val="bbPlcHdr"/>
        </w:types>
        <w:behaviors>
          <w:behavior w:val="content"/>
        </w:behaviors>
        <w:guid w:val="{49D3E2A0-C824-E940-8917-689F019B1AF3}"/>
      </w:docPartPr>
      <w:docPartBody>
        <w:p w:rsidR="00A10BA0" w:rsidRDefault="00A10BA0" w:rsidP="00A10BA0">
          <w:pPr>
            <w:pStyle w:val="01BBD93E01ACAE4394586FBA91FD82D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3573F63150F4441B91415976D3C16A4"/>
        <w:category>
          <w:name w:val="General"/>
          <w:gallery w:val="placeholder"/>
        </w:category>
        <w:types>
          <w:type w:val="bbPlcHdr"/>
        </w:types>
        <w:behaviors>
          <w:behavior w:val="content"/>
        </w:behaviors>
        <w:guid w:val="{933E3BCF-A4E1-3E47-A055-BD1FEA532C4C}"/>
      </w:docPartPr>
      <w:docPartBody>
        <w:p w:rsidR="00A10BA0" w:rsidRDefault="00A10BA0" w:rsidP="00A10BA0">
          <w:pPr>
            <w:pStyle w:val="83573F63150F4441B91415976D3C16A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2152E50A6D2B949B87306C776EC34D9"/>
        <w:category>
          <w:name w:val="General"/>
          <w:gallery w:val="placeholder"/>
        </w:category>
        <w:types>
          <w:type w:val="bbPlcHdr"/>
        </w:types>
        <w:behaviors>
          <w:behavior w:val="content"/>
        </w:behaviors>
        <w:guid w:val="{676CA6CD-674F-464D-8D4F-0E0ED4561642}"/>
      </w:docPartPr>
      <w:docPartBody>
        <w:p w:rsidR="00A10BA0" w:rsidRDefault="00A10BA0" w:rsidP="00A10BA0">
          <w:pPr>
            <w:pStyle w:val="02152E50A6D2B949B87306C776EC34D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BB5B6CC0A3E2D42BA863E44076928DE"/>
        <w:category>
          <w:name w:val="General"/>
          <w:gallery w:val="placeholder"/>
        </w:category>
        <w:types>
          <w:type w:val="bbPlcHdr"/>
        </w:types>
        <w:behaviors>
          <w:behavior w:val="content"/>
        </w:behaviors>
        <w:guid w:val="{2A0FED25-6BF9-1243-AECF-4A9A7CB43BAA}"/>
      </w:docPartPr>
      <w:docPartBody>
        <w:p w:rsidR="00A10BA0" w:rsidRDefault="00A10BA0" w:rsidP="00A10BA0">
          <w:pPr>
            <w:pStyle w:val="EBB5B6CC0A3E2D42BA863E44076928D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7F8E37EEBACD241B675965A5CBF302A"/>
        <w:category>
          <w:name w:val="General"/>
          <w:gallery w:val="placeholder"/>
        </w:category>
        <w:types>
          <w:type w:val="bbPlcHdr"/>
        </w:types>
        <w:behaviors>
          <w:behavior w:val="content"/>
        </w:behaviors>
        <w:guid w:val="{CAF225AC-0174-A54C-90FB-79774CEDA8E0}"/>
      </w:docPartPr>
      <w:docPartBody>
        <w:p w:rsidR="00A10BA0" w:rsidRDefault="00A10BA0" w:rsidP="00A10BA0">
          <w:pPr>
            <w:pStyle w:val="07F8E37EEBACD241B675965A5CBF302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6473C1663C14746ACDF1BA0F6D822C2"/>
        <w:category>
          <w:name w:val="General"/>
          <w:gallery w:val="placeholder"/>
        </w:category>
        <w:types>
          <w:type w:val="bbPlcHdr"/>
        </w:types>
        <w:behaviors>
          <w:behavior w:val="content"/>
        </w:behaviors>
        <w:guid w:val="{6ED1886A-E9CC-1D4E-9E6A-3FD3511BF4E8}"/>
      </w:docPartPr>
      <w:docPartBody>
        <w:p w:rsidR="002A5A27" w:rsidRDefault="002A5A27" w:rsidP="002A5A27">
          <w:pPr>
            <w:pStyle w:val="B6473C1663C14746ACDF1BA0F6D822C2"/>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BA0"/>
    <w:rsid w:val="002A5A27"/>
    <w:rsid w:val="00A10BA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5A27"/>
    <w:rPr>
      <w:color w:val="808080"/>
    </w:rPr>
  </w:style>
  <w:style w:type="paragraph" w:customStyle="1" w:styleId="404E20381DE75A4BACE359CABA3B46B5">
    <w:name w:val="404E20381DE75A4BACE359CABA3B46B5"/>
  </w:style>
  <w:style w:type="paragraph" w:customStyle="1" w:styleId="3C61B665D3139E498460880D32F984AD">
    <w:name w:val="3C61B665D3139E498460880D32F984AD"/>
  </w:style>
  <w:style w:type="paragraph" w:customStyle="1" w:styleId="46158DD985C4714B9E6A0349B2FA46AC">
    <w:name w:val="46158DD985C4714B9E6A0349B2FA46AC"/>
  </w:style>
  <w:style w:type="paragraph" w:customStyle="1" w:styleId="CE878A29D0A5EB488A4F5E1DEB20E248">
    <w:name w:val="CE878A29D0A5EB488A4F5E1DEB20E248"/>
  </w:style>
  <w:style w:type="paragraph" w:customStyle="1" w:styleId="54727887BAE68E4085BE0D56F0F66072">
    <w:name w:val="54727887BAE68E4085BE0D56F0F66072"/>
  </w:style>
  <w:style w:type="paragraph" w:customStyle="1" w:styleId="12A44E7329613A4C84BA0AC35E9344CE">
    <w:name w:val="12A44E7329613A4C84BA0AC35E9344CE"/>
  </w:style>
  <w:style w:type="paragraph" w:customStyle="1" w:styleId="778DE50C4C02AB4D92A45BACA1340EDE">
    <w:name w:val="778DE50C4C02AB4D92A45BACA1340EDE"/>
  </w:style>
  <w:style w:type="paragraph" w:customStyle="1" w:styleId="E0E5221F48BB6443BE5C40D011B89C2A">
    <w:name w:val="E0E5221F48BB6443BE5C40D011B89C2A"/>
  </w:style>
  <w:style w:type="paragraph" w:customStyle="1" w:styleId="1A76056E4C35DA47ACB7F582D8F07372">
    <w:name w:val="1A76056E4C35DA47ACB7F582D8F07372"/>
  </w:style>
  <w:style w:type="paragraph" w:customStyle="1" w:styleId="8EC4A1292B40164D89407B51E05AB4AC">
    <w:name w:val="8EC4A1292B40164D89407B51E05AB4AC"/>
  </w:style>
  <w:style w:type="paragraph" w:customStyle="1" w:styleId="EBCB3A3457E8B645B40067DA9D9F8D65">
    <w:name w:val="EBCB3A3457E8B645B40067DA9D9F8D65"/>
  </w:style>
  <w:style w:type="paragraph" w:customStyle="1" w:styleId="9158CC7F7BA611439A625191BBB37633">
    <w:name w:val="9158CC7F7BA611439A625191BBB37633"/>
    <w:rsid w:val="00A10BA0"/>
  </w:style>
  <w:style w:type="paragraph" w:customStyle="1" w:styleId="771997A14E66C54B96EFC66B2251E230">
    <w:name w:val="771997A14E66C54B96EFC66B2251E230"/>
    <w:rsid w:val="00A10BA0"/>
  </w:style>
  <w:style w:type="paragraph" w:customStyle="1" w:styleId="6E442EFDC669E94CB269B836FE281563">
    <w:name w:val="6E442EFDC669E94CB269B836FE281563"/>
    <w:rsid w:val="00A10BA0"/>
  </w:style>
  <w:style w:type="paragraph" w:customStyle="1" w:styleId="3B8C1F46AF923E49B2F0169805EE942E">
    <w:name w:val="3B8C1F46AF923E49B2F0169805EE942E"/>
    <w:rsid w:val="00A10BA0"/>
  </w:style>
  <w:style w:type="paragraph" w:customStyle="1" w:styleId="00881C777AB49149A2D21A52A756FB59">
    <w:name w:val="00881C777AB49149A2D21A52A756FB59"/>
    <w:rsid w:val="00A10BA0"/>
  </w:style>
  <w:style w:type="paragraph" w:customStyle="1" w:styleId="5A4237865554594BB484D9F73867C527">
    <w:name w:val="5A4237865554594BB484D9F73867C527"/>
    <w:rsid w:val="00A10BA0"/>
  </w:style>
  <w:style w:type="paragraph" w:customStyle="1" w:styleId="D16EF499A64BA840BD15E88D752C2CC2">
    <w:name w:val="D16EF499A64BA840BD15E88D752C2CC2"/>
    <w:rsid w:val="00A10BA0"/>
  </w:style>
  <w:style w:type="paragraph" w:customStyle="1" w:styleId="3A0AA9DEDD3F584294C79495F895FE41">
    <w:name w:val="3A0AA9DEDD3F584294C79495F895FE41"/>
    <w:rsid w:val="00A10BA0"/>
  </w:style>
  <w:style w:type="paragraph" w:customStyle="1" w:styleId="385D3AECF4241E408DE42039C6640B06">
    <w:name w:val="385D3AECF4241E408DE42039C6640B06"/>
    <w:rsid w:val="00A10BA0"/>
  </w:style>
  <w:style w:type="paragraph" w:customStyle="1" w:styleId="A40406104ACA2F4FB1C69351F8200B32">
    <w:name w:val="A40406104ACA2F4FB1C69351F8200B32"/>
    <w:rsid w:val="00A10BA0"/>
  </w:style>
  <w:style w:type="paragraph" w:customStyle="1" w:styleId="E174E8BE29D1BC4086A07250A66486AB">
    <w:name w:val="E174E8BE29D1BC4086A07250A66486AB"/>
    <w:rsid w:val="00A10BA0"/>
  </w:style>
  <w:style w:type="paragraph" w:customStyle="1" w:styleId="2A6E504C3687B845B29C3E7559926539">
    <w:name w:val="2A6E504C3687B845B29C3E7559926539"/>
    <w:rsid w:val="00A10BA0"/>
  </w:style>
  <w:style w:type="paragraph" w:customStyle="1" w:styleId="5EDC017D800A3C4B877F7D8A17CDBC77">
    <w:name w:val="5EDC017D800A3C4B877F7D8A17CDBC77"/>
    <w:rsid w:val="00A10BA0"/>
  </w:style>
  <w:style w:type="paragraph" w:customStyle="1" w:styleId="BAFE26D2AC98904E8C36387065E2B26E">
    <w:name w:val="BAFE26D2AC98904E8C36387065E2B26E"/>
    <w:rsid w:val="00A10BA0"/>
  </w:style>
  <w:style w:type="paragraph" w:customStyle="1" w:styleId="14D5F6BDFA19804D87782D6C6A16C1F8">
    <w:name w:val="14D5F6BDFA19804D87782D6C6A16C1F8"/>
    <w:rsid w:val="00A10BA0"/>
  </w:style>
  <w:style w:type="paragraph" w:customStyle="1" w:styleId="D9BF2E8C5CCA7B42A217DD7275111EF7">
    <w:name w:val="D9BF2E8C5CCA7B42A217DD7275111EF7"/>
    <w:rsid w:val="00A10BA0"/>
  </w:style>
  <w:style w:type="paragraph" w:customStyle="1" w:styleId="474DD46EE10E17499BF4FD13B84BD8E0">
    <w:name w:val="474DD46EE10E17499BF4FD13B84BD8E0"/>
    <w:rsid w:val="00A10BA0"/>
  </w:style>
  <w:style w:type="paragraph" w:customStyle="1" w:styleId="D0B98ECC4760B54C94FEF876DA1E2241">
    <w:name w:val="D0B98ECC4760B54C94FEF876DA1E2241"/>
    <w:rsid w:val="00A10BA0"/>
  </w:style>
  <w:style w:type="paragraph" w:customStyle="1" w:styleId="D00498269BA2454BA589AFA0BCD48C3A">
    <w:name w:val="D00498269BA2454BA589AFA0BCD48C3A"/>
    <w:rsid w:val="00A10BA0"/>
  </w:style>
  <w:style w:type="paragraph" w:customStyle="1" w:styleId="01BBD93E01ACAE4394586FBA91FD82DE">
    <w:name w:val="01BBD93E01ACAE4394586FBA91FD82DE"/>
    <w:rsid w:val="00A10BA0"/>
  </w:style>
  <w:style w:type="paragraph" w:customStyle="1" w:styleId="83573F63150F4441B91415976D3C16A4">
    <w:name w:val="83573F63150F4441B91415976D3C16A4"/>
    <w:rsid w:val="00A10BA0"/>
  </w:style>
  <w:style w:type="paragraph" w:customStyle="1" w:styleId="02152E50A6D2B949B87306C776EC34D9">
    <w:name w:val="02152E50A6D2B949B87306C776EC34D9"/>
    <w:rsid w:val="00A10BA0"/>
  </w:style>
  <w:style w:type="paragraph" w:customStyle="1" w:styleId="417813F980AB9B47A8A6D0D4E668EEF1">
    <w:name w:val="417813F980AB9B47A8A6D0D4E668EEF1"/>
    <w:rsid w:val="00A10BA0"/>
  </w:style>
  <w:style w:type="paragraph" w:customStyle="1" w:styleId="B8C52897540D4B468E38773AF50BE497">
    <w:name w:val="B8C52897540D4B468E38773AF50BE497"/>
    <w:rsid w:val="00A10BA0"/>
  </w:style>
  <w:style w:type="paragraph" w:customStyle="1" w:styleId="64FA3F97F20DE8439AB2FC8C67755E37">
    <w:name w:val="64FA3F97F20DE8439AB2FC8C67755E37"/>
    <w:rsid w:val="00A10BA0"/>
  </w:style>
  <w:style w:type="paragraph" w:customStyle="1" w:styleId="E2F4B15A014D1D4A8A8A519D040AD065">
    <w:name w:val="E2F4B15A014D1D4A8A8A519D040AD065"/>
    <w:rsid w:val="00A10BA0"/>
  </w:style>
  <w:style w:type="paragraph" w:customStyle="1" w:styleId="890ED822925D0E4B88929DE9D2173FE2">
    <w:name w:val="890ED822925D0E4B88929DE9D2173FE2"/>
    <w:rsid w:val="00A10BA0"/>
  </w:style>
  <w:style w:type="paragraph" w:customStyle="1" w:styleId="82E9B9B01709F14A9B0663678A6FD4D0">
    <w:name w:val="82E9B9B01709F14A9B0663678A6FD4D0"/>
    <w:rsid w:val="00A10BA0"/>
  </w:style>
  <w:style w:type="paragraph" w:customStyle="1" w:styleId="D0AB2DFE0397B240BA863AAF7571076B">
    <w:name w:val="D0AB2DFE0397B240BA863AAF7571076B"/>
    <w:rsid w:val="00A10BA0"/>
  </w:style>
  <w:style w:type="paragraph" w:customStyle="1" w:styleId="594D4F2B7FA021489B1AE8C4B466E09C">
    <w:name w:val="594D4F2B7FA021489B1AE8C4B466E09C"/>
    <w:rsid w:val="00A10BA0"/>
  </w:style>
  <w:style w:type="paragraph" w:customStyle="1" w:styleId="62E5E48888D09744981D58668B97064E">
    <w:name w:val="62E5E48888D09744981D58668B97064E"/>
    <w:rsid w:val="00A10BA0"/>
  </w:style>
  <w:style w:type="paragraph" w:customStyle="1" w:styleId="388CF4CE736EF04A922B4D17A8FE0E61">
    <w:name w:val="388CF4CE736EF04A922B4D17A8FE0E61"/>
    <w:rsid w:val="00A10BA0"/>
  </w:style>
  <w:style w:type="paragraph" w:customStyle="1" w:styleId="B72375280419904A9FA0B69743706E43">
    <w:name w:val="B72375280419904A9FA0B69743706E43"/>
    <w:rsid w:val="00A10BA0"/>
  </w:style>
  <w:style w:type="paragraph" w:customStyle="1" w:styleId="98C58ED734ECD647886698926D2B3C5D">
    <w:name w:val="98C58ED734ECD647886698926D2B3C5D"/>
    <w:rsid w:val="00A10BA0"/>
  </w:style>
  <w:style w:type="paragraph" w:customStyle="1" w:styleId="EBB5B6CC0A3E2D42BA863E44076928DE">
    <w:name w:val="EBB5B6CC0A3E2D42BA863E44076928DE"/>
    <w:rsid w:val="00A10BA0"/>
  </w:style>
  <w:style w:type="paragraph" w:customStyle="1" w:styleId="83737F82D3041F4EBE335FC9089702E8">
    <w:name w:val="83737F82D3041F4EBE335FC9089702E8"/>
    <w:rsid w:val="00A10BA0"/>
  </w:style>
  <w:style w:type="paragraph" w:customStyle="1" w:styleId="07F8E37EEBACD241B675965A5CBF302A">
    <w:name w:val="07F8E37EEBACD241B675965A5CBF302A"/>
    <w:rsid w:val="00A10BA0"/>
  </w:style>
  <w:style w:type="paragraph" w:customStyle="1" w:styleId="98ED7C613F451342939D5D30C093EF64">
    <w:name w:val="98ED7C613F451342939D5D30C093EF64"/>
    <w:rsid w:val="002A5A27"/>
    <w:rPr>
      <w:lang w:val="en-US"/>
    </w:rPr>
  </w:style>
  <w:style w:type="paragraph" w:customStyle="1" w:styleId="857759465873C94C8461FCBAFB80F399">
    <w:name w:val="857759465873C94C8461FCBAFB80F399"/>
    <w:rsid w:val="002A5A27"/>
    <w:rPr>
      <w:lang w:val="en-US"/>
    </w:rPr>
  </w:style>
  <w:style w:type="paragraph" w:customStyle="1" w:styleId="45B3575172D3BF4F9DC93F0E4993D65A">
    <w:name w:val="45B3575172D3BF4F9DC93F0E4993D65A"/>
    <w:rsid w:val="002A5A27"/>
    <w:rPr>
      <w:lang w:val="en-US"/>
    </w:rPr>
  </w:style>
  <w:style w:type="paragraph" w:customStyle="1" w:styleId="B6473C1663C14746ACDF1BA0F6D822C2">
    <w:name w:val="B6473C1663C14746ACDF1BA0F6D822C2"/>
    <w:rsid w:val="002A5A27"/>
    <w:rPr>
      <w:lang w:val="en-US"/>
    </w:rPr>
  </w:style>
  <w:style w:type="paragraph" w:customStyle="1" w:styleId="1CC7343FCD2D3E4593AE47CAD283E780">
    <w:name w:val="1CC7343FCD2D3E4593AE47CAD283E780"/>
    <w:rsid w:val="002A5A27"/>
    <w:rPr>
      <w:lang w:val="en-US"/>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5A27"/>
    <w:rPr>
      <w:color w:val="808080"/>
    </w:rPr>
  </w:style>
  <w:style w:type="paragraph" w:customStyle="1" w:styleId="404E20381DE75A4BACE359CABA3B46B5">
    <w:name w:val="404E20381DE75A4BACE359CABA3B46B5"/>
  </w:style>
  <w:style w:type="paragraph" w:customStyle="1" w:styleId="3C61B665D3139E498460880D32F984AD">
    <w:name w:val="3C61B665D3139E498460880D32F984AD"/>
  </w:style>
  <w:style w:type="paragraph" w:customStyle="1" w:styleId="46158DD985C4714B9E6A0349B2FA46AC">
    <w:name w:val="46158DD985C4714B9E6A0349B2FA46AC"/>
  </w:style>
  <w:style w:type="paragraph" w:customStyle="1" w:styleId="CE878A29D0A5EB488A4F5E1DEB20E248">
    <w:name w:val="CE878A29D0A5EB488A4F5E1DEB20E248"/>
  </w:style>
  <w:style w:type="paragraph" w:customStyle="1" w:styleId="54727887BAE68E4085BE0D56F0F66072">
    <w:name w:val="54727887BAE68E4085BE0D56F0F66072"/>
  </w:style>
  <w:style w:type="paragraph" w:customStyle="1" w:styleId="12A44E7329613A4C84BA0AC35E9344CE">
    <w:name w:val="12A44E7329613A4C84BA0AC35E9344CE"/>
  </w:style>
  <w:style w:type="paragraph" w:customStyle="1" w:styleId="778DE50C4C02AB4D92A45BACA1340EDE">
    <w:name w:val="778DE50C4C02AB4D92A45BACA1340EDE"/>
  </w:style>
  <w:style w:type="paragraph" w:customStyle="1" w:styleId="E0E5221F48BB6443BE5C40D011B89C2A">
    <w:name w:val="E0E5221F48BB6443BE5C40D011B89C2A"/>
  </w:style>
  <w:style w:type="paragraph" w:customStyle="1" w:styleId="1A76056E4C35DA47ACB7F582D8F07372">
    <w:name w:val="1A76056E4C35DA47ACB7F582D8F07372"/>
  </w:style>
  <w:style w:type="paragraph" w:customStyle="1" w:styleId="8EC4A1292B40164D89407B51E05AB4AC">
    <w:name w:val="8EC4A1292B40164D89407B51E05AB4AC"/>
  </w:style>
  <w:style w:type="paragraph" w:customStyle="1" w:styleId="EBCB3A3457E8B645B40067DA9D9F8D65">
    <w:name w:val="EBCB3A3457E8B645B40067DA9D9F8D65"/>
  </w:style>
  <w:style w:type="paragraph" w:customStyle="1" w:styleId="9158CC7F7BA611439A625191BBB37633">
    <w:name w:val="9158CC7F7BA611439A625191BBB37633"/>
    <w:rsid w:val="00A10BA0"/>
  </w:style>
  <w:style w:type="paragraph" w:customStyle="1" w:styleId="771997A14E66C54B96EFC66B2251E230">
    <w:name w:val="771997A14E66C54B96EFC66B2251E230"/>
    <w:rsid w:val="00A10BA0"/>
  </w:style>
  <w:style w:type="paragraph" w:customStyle="1" w:styleId="6E442EFDC669E94CB269B836FE281563">
    <w:name w:val="6E442EFDC669E94CB269B836FE281563"/>
    <w:rsid w:val="00A10BA0"/>
  </w:style>
  <w:style w:type="paragraph" w:customStyle="1" w:styleId="3B8C1F46AF923E49B2F0169805EE942E">
    <w:name w:val="3B8C1F46AF923E49B2F0169805EE942E"/>
    <w:rsid w:val="00A10BA0"/>
  </w:style>
  <w:style w:type="paragraph" w:customStyle="1" w:styleId="00881C777AB49149A2D21A52A756FB59">
    <w:name w:val="00881C777AB49149A2D21A52A756FB59"/>
    <w:rsid w:val="00A10BA0"/>
  </w:style>
  <w:style w:type="paragraph" w:customStyle="1" w:styleId="5A4237865554594BB484D9F73867C527">
    <w:name w:val="5A4237865554594BB484D9F73867C527"/>
    <w:rsid w:val="00A10BA0"/>
  </w:style>
  <w:style w:type="paragraph" w:customStyle="1" w:styleId="D16EF499A64BA840BD15E88D752C2CC2">
    <w:name w:val="D16EF499A64BA840BD15E88D752C2CC2"/>
    <w:rsid w:val="00A10BA0"/>
  </w:style>
  <w:style w:type="paragraph" w:customStyle="1" w:styleId="3A0AA9DEDD3F584294C79495F895FE41">
    <w:name w:val="3A0AA9DEDD3F584294C79495F895FE41"/>
    <w:rsid w:val="00A10BA0"/>
  </w:style>
  <w:style w:type="paragraph" w:customStyle="1" w:styleId="385D3AECF4241E408DE42039C6640B06">
    <w:name w:val="385D3AECF4241E408DE42039C6640B06"/>
    <w:rsid w:val="00A10BA0"/>
  </w:style>
  <w:style w:type="paragraph" w:customStyle="1" w:styleId="A40406104ACA2F4FB1C69351F8200B32">
    <w:name w:val="A40406104ACA2F4FB1C69351F8200B32"/>
    <w:rsid w:val="00A10BA0"/>
  </w:style>
  <w:style w:type="paragraph" w:customStyle="1" w:styleId="E174E8BE29D1BC4086A07250A66486AB">
    <w:name w:val="E174E8BE29D1BC4086A07250A66486AB"/>
    <w:rsid w:val="00A10BA0"/>
  </w:style>
  <w:style w:type="paragraph" w:customStyle="1" w:styleId="2A6E504C3687B845B29C3E7559926539">
    <w:name w:val="2A6E504C3687B845B29C3E7559926539"/>
    <w:rsid w:val="00A10BA0"/>
  </w:style>
  <w:style w:type="paragraph" w:customStyle="1" w:styleId="5EDC017D800A3C4B877F7D8A17CDBC77">
    <w:name w:val="5EDC017D800A3C4B877F7D8A17CDBC77"/>
    <w:rsid w:val="00A10BA0"/>
  </w:style>
  <w:style w:type="paragraph" w:customStyle="1" w:styleId="BAFE26D2AC98904E8C36387065E2B26E">
    <w:name w:val="BAFE26D2AC98904E8C36387065E2B26E"/>
    <w:rsid w:val="00A10BA0"/>
  </w:style>
  <w:style w:type="paragraph" w:customStyle="1" w:styleId="14D5F6BDFA19804D87782D6C6A16C1F8">
    <w:name w:val="14D5F6BDFA19804D87782D6C6A16C1F8"/>
    <w:rsid w:val="00A10BA0"/>
  </w:style>
  <w:style w:type="paragraph" w:customStyle="1" w:styleId="D9BF2E8C5CCA7B42A217DD7275111EF7">
    <w:name w:val="D9BF2E8C5CCA7B42A217DD7275111EF7"/>
    <w:rsid w:val="00A10BA0"/>
  </w:style>
  <w:style w:type="paragraph" w:customStyle="1" w:styleId="474DD46EE10E17499BF4FD13B84BD8E0">
    <w:name w:val="474DD46EE10E17499BF4FD13B84BD8E0"/>
    <w:rsid w:val="00A10BA0"/>
  </w:style>
  <w:style w:type="paragraph" w:customStyle="1" w:styleId="D0B98ECC4760B54C94FEF876DA1E2241">
    <w:name w:val="D0B98ECC4760B54C94FEF876DA1E2241"/>
    <w:rsid w:val="00A10BA0"/>
  </w:style>
  <w:style w:type="paragraph" w:customStyle="1" w:styleId="D00498269BA2454BA589AFA0BCD48C3A">
    <w:name w:val="D00498269BA2454BA589AFA0BCD48C3A"/>
    <w:rsid w:val="00A10BA0"/>
  </w:style>
  <w:style w:type="paragraph" w:customStyle="1" w:styleId="01BBD93E01ACAE4394586FBA91FD82DE">
    <w:name w:val="01BBD93E01ACAE4394586FBA91FD82DE"/>
    <w:rsid w:val="00A10BA0"/>
  </w:style>
  <w:style w:type="paragraph" w:customStyle="1" w:styleId="83573F63150F4441B91415976D3C16A4">
    <w:name w:val="83573F63150F4441B91415976D3C16A4"/>
    <w:rsid w:val="00A10BA0"/>
  </w:style>
  <w:style w:type="paragraph" w:customStyle="1" w:styleId="02152E50A6D2B949B87306C776EC34D9">
    <w:name w:val="02152E50A6D2B949B87306C776EC34D9"/>
    <w:rsid w:val="00A10BA0"/>
  </w:style>
  <w:style w:type="paragraph" w:customStyle="1" w:styleId="417813F980AB9B47A8A6D0D4E668EEF1">
    <w:name w:val="417813F980AB9B47A8A6D0D4E668EEF1"/>
    <w:rsid w:val="00A10BA0"/>
  </w:style>
  <w:style w:type="paragraph" w:customStyle="1" w:styleId="B8C52897540D4B468E38773AF50BE497">
    <w:name w:val="B8C52897540D4B468E38773AF50BE497"/>
    <w:rsid w:val="00A10BA0"/>
  </w:style>
  <w:style w:type="paragraph" w:customStyle="1" w:styleId="64FA3F97F20DE8439AB2FC8C67755E37">
    <w:name w:val="64FA3F97F20DE8439AB2FC8C67755E37"/>
    <w:rsid w:val="00A10BA0"/>
  </w:style>
  <w:style w:type="paragraph" w:customStyle="1" w:styleId="E2F4B15A014D1D4A8A8A519D040AD065">
    <w:name w:val="E2F4B15A014D1D4A8A8A519D040AD065"/>
    <w:rsid w:val="00A10BA0"/>
  </w:style>
  <w:style w:type="paragraph" w:customStyle="1" w:styleId="890ED822925D0E4B88929DE9D2173FE2">
    <w:name w:val="890ED822925D0E4B88929DE9D2173FE2"/>
    <w:rsid w:val="00A10BA0"/>
  </w:style>
  <w:style w:type="paragraph" w:customStyle="1" w:styleId="82E9B9B01709F14A9B0663678A6FD4D0">
    <w:name w:val="82E9B9B01709F14A9B0663678A6FD4D0"/>
    <w:rsid w:val="00A10BA0"/>
  </w:style>
  <w:style w:type="paragraph" w:customStyle="1" w:styleId="D0AB2DFE0397B240BA863AAF7571076B">
    <w:name w:val="D0AB2DFE0397B240BA863AAF7571076B"/>
    <w:rsid w:val="00A10BA0"/>
  </w:style>
  <w:style w:type="paragraph" w:customStyle="1" w:styleId="594D4F2B7FA021489B1AE8C4B466E09C">
    <w:name w:val="594D4F2B7FA021489B1AE8C4B466E09C"/>
    <w:rsid w:val="00A10BA0"/>
  </w:style>
  <w:style w:type="paragraph" w:customStyle="1" w:styleId="62E5E48888D09744981D58668B97064E">
    <w:name w:val="62E5E48888D09744981D58668B97064E"/>
    <w:rsid w:val="00A10BA0"/>
  </w:style>
  <w:style w:type="paragraph" w:customStyle="1" w:styleId="388CF4CE736EF04A922B4D17A8FE0E61">
    <w:name w:val="388CF4CE736EF04A922B4D17A8FE0E61"/>
    <w:rsid w:val="00A10BA0"/>
  </w:style>
  <w:style w:type="paragraph" w:customStyle="1" w:styleId="B72375280419904A9FA0B69743706E43">
    <w:name w:val="B72375280419904A9FA0B69743706E43"/>
    <w:rsid w:val="00A10BA0"/>
  </w:style>
  <w:style w:type="paragraph" w:customStyle="1" w:styleId="98C58ED734ECD647886698926D2B3C5D">
    <w:name w:val="98C58ED734ECD647886698926D2B3C5D"/>
    <w:rsid w:val="00A10BA0"/>
  </w:style>
  <w:style w:type="paragraph" w:customStyle="1" w:styleId="EBB5B6CC0A3E2D42BA863E44076928DE">
    <w:name w:val="EBB5B6CC0A3E2D42BA863E44076928DE"/>
    <w:rsid w:val="00A10BA0"/>
  </w:style>
  <w:style w:type="paragraph" w:customStyle="1" w:styleId="83737F82D3041F4EBE335FC9089702E8">
    <w:name w:val="83737F82D3041F4EBE335FC9089702E8"/>
    <w:rsid w:val="00A10BA0"/>
  </w:style>
  <w:style w:type="paragraph" w:customStyle="1" w:styleId="07F8E37EEBACD241B675965A5CBF302A">
    <w:name w:val="07F8E37EEBACD241B675965A5CBF302A"/>
    <w:rsid w:val="00A10BA0"/>
  </w:style>
  <w:style w:type="paragraph" w:customStyle="1" w:styleId="98ED7C613F451342939D5D30C093EF64">
    <w:name w:val="98ED7C613F451342939D5D30C093EF64"/>
    <w:rsid w:val="002A5A27"/>
    <w:rPr>
      <w:lang w:val="en-US"/>
    </w:rPr>
  </w:style>
  <w:style w:type="paragraph" w:customStyle="1" w:styleId="857759465873C94C8461FCBAFB80F399">
    <w:name w:val="857759465873C94C8461FCBAFB80F399"/>
    <w:rsid w:val="002A5A27"/>
    <w:rPr>
      <w:lang w:val="en-US"/>
    </w:rPr>
  </w:style>
  <w:style w:type="paragraph" w:customStyle="1" w:styleId="45B3575172D3BF4F9DC93F0E4993D65A">
    <w:name w:val="45B3575172D3BF4F9DC93F0E4993D65A"/>
    <w:rsid w:val="002A5A27"/>
    <w:rPr>
      <w:lang w:val="en-US"/>
    </w:rPr>
  </w:style>
  <w:style w:type="paragraph" w:customStyle="1" w:styleId="B6473C1663C14746ACDF1BA0F6D822C2">
    <w:name w:val="B6473C1663C14746ACDF1BA0F6D822C2"/>
    <w:rsid w:val="002A5A27"/>
    <w:rPr>
      <w:lang w:val="en-US"/>
    </w:rPr>
  </w:style>
  <w:style w:type="paragraph" w:customStyle="1" w:styleId="1CC7343FCD2D3E4593AE47CAD283E780">
    <w:name w:val="1CC7343FCD2D3E4593AE47CAD283E780"/>
    <w:rsid w:val="002A5A27"/>
    <w:rPr>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Lou29</b:Tag>
    <b:SourceType>BookSection</b:SourceType>
    <b:Guid>{6F299D52-7873-8142-8D4D-E69F7EA3D4A8}</b:Guid>
    <b:Author>
      <b:Author>
        <b:NameList>
          <b:Person>
            <b:Last>Aragon</b:Last>
            <b:First>Louis</b:First>
          </b:Person>
        </b:NameList>
      </b:Author>
    </b:Author>
    <b:Title>Collages dans le roman et dans le film</b:Title>
    <b:BookTitle>Les Collages</b:BookTitle>
    <b:City>Paris</b:City>
    <b:Publisher>Editions Hermann</b:Publisher>
    <b:Year>107-129</b:Year>
    <b:RefOrder>7</b:RefOrder>
  </b:Source>
  <b:Source>
    <b:Tag>Wil78</b:Tag>
    <b:SourceType>Book</b:SourceType>
    <b:Guid>{5E012D9A-BB60-CF4E-9BF7-D2397F69D2F2}</b:Guid>
    <b:Title>The Third Mind</b:Title>
    <b:City>New York</b:City>
    <b:Publisher>Viking Press</b:Publisher>
    <b:Year>1978</b:Year>
    <b:Author>
      <b:Author>
        <b:NameList>
          <b:Person>
            <b:Last>Burroughs</b:Last>
            <b:First>William</b:First>
            <b:Middle>Boris</b:Middle>
          </b:Person>
          <b:Person>
            <b:Last>Gysin</b:Last>
            <b:First>Brion</b:First>
          </b:Person>
        </b:NameList>
      </b:Author>
    </b:Author>
    <b:RefOrder>8</b:RefOrder>
  </b:Source>
  <b:Source>
    <b:Tag>Han00</b:Tag>
    <b:SourceType>Book</b:SourceType>
    <b:Guid>{622C858D-08CC-9D4E-9C4F-DA19D8147EE9}</b:Guid>
    <b:Author>
      <b:Author>
        <b:NameList>
          <b:Person>
            <b:Last>Möbius</b:Last>
            <b:First>Hanno</b:First>
          </b:Person>
        </b:NameList>
      </b:Author>
    </b:Author>
    <b:Title>Montage und Collage. Literatur, bildende Künste, Film, Fotografie, Musik, Theater bis 1933</b:Title>
    <b:City>Munich</b:City>
    <b:Publisher>Fink</b:Publisher>
    <b:Year>2000</b:Year>
    <b:RefOrder>9</b:RefOrder>
  </b:Source>
  <b:Source>
    <b:Tag>Per</b:Tag>
    <b:SourceType>BookSection</b:SourceType>
    <b:Guid>{AA974851-91DD-7949-8602-29BAEB9BD5EA}</b:Guid>
    <b:Title>Collage and Poetry</b:Title>
    <b:City>New York</b:City>
    <b:Publisher>Oxford UP</b:Publisher>
    <b:Volume>1</b:Volume>
    <b:Pages>384-387</b:Pages>
    <b:Author>
      <b:Author>
        <b:NameList>
          <b:Person>
            <b:Last>Perloff</b:Last>
            <b:First>Marjorie</b:First>
          </b:Person>
        </b:NameList>
      </b:Author>
      <b:Editor>
        <b:NameList>
          <b:Person>
            <b:Last>Kelly</b:Last>
            <b:First>Michael</b:First>
          </b:Person>
        </b:NameList>
      </b:Editor>
    </b:Author>
    <b:JournalName>Encyclopedia of Aesthetics</b:JournalName>
    <b:BookTitle>Encyclopedia of Aesthetics</b:BookTitle>
    <b:RefOrder>10</b:RefOrder>
  </b:Source>
  <b:Source>
    <b:Tag>Vik</b:Tag>
    <b:SourceType>BookSection</b:SourceType>
    <b:Guid>{12C46507-8F5F-CA4B-862E-C00B98FD6BEF}</b:Guid>
    <b:Author>
      <b:Author>
        <b:NameList>
          <b:Person>
            <b:Last>Zmegac</b:Last>
            <b:First>Viktor</b:First>
          </b:Person>
        </b:NameList>
      </b:Author>
      <b:Editor>
        <b:NameList>
          <b:Person>
            <b:Last>Borchmeyer</b:Last>
            <b:First>Dieter</b:First>
          </b:Person>
          <b:Person>
            <b:Last>Zmegac</b:Last>
            <b:First>Tübingen</b:First>
            <b:Middle>Viktor</b:Middle>
          </b:Person>
        </b:NameList>
      </b:Editor>
    </b:Author>
    <b:Title>Montage/Collage</b:Title>
    <b:BookTitle>Moderne Literatur in Grundbegriffen</b:BookTitle>
    <b:Publisher>Max Niemeyer</b:Publisher>
    <b:Pages>286-291</b:Pages>
    <b:RefOrder>11</b:RefOrder>
  </b:Source>
  <b:Source>
    <b:Tag>And76</b:Tag>
    <b:SourceType>Book</b:SourceType>
    <b:Guid>{9698545C-5330-0546-BDCB-F7D4171C0053}</b:Guid>
    <b:Author>
      <b:Author>
        <b:NameList>
          <b:Person>
            <b:Last>Andrew</b:Last>
            <b:First>Dudley</b:First>
            <b:Middle>J.</b:Middle>
          </b:Person>
        </b:NameList>
      </b:Author>
    </b:Author>
    <b:Title>The Major Film Theories: An Introduction</b:Title>
    <b:City>New York</b:City>
    <b:Publisher>Oxford University Press</b:Publisher>
    <b:Year>1976</b:Year>
    <b:RefOrder>1</b:RefOrder>
  </b:Source>
  <b:Source>
    <b:Tag>Aum83</b:Tag>
    <b:SourceType>Book</b:SourceType>
    <b:Guid>{D3DACB94-55E2-0E47-9A7B-78A063B9D177}</b:Guid>
    <b:Title>Aesthetics of Film</b:Title>
    <b:City>Austin</b:City>
    <b:Publisher>University of Texas Press</b:Publisher>
    <b:Year>1983</b:Year>
    <b:Author>
      <b:Editor>
        <b:NameList>
          <b:Person>
            <b:Last>Aumont</b:Last>
            <b:First>Jacques</b:First>
          </b:Person>
        </b:NameList>
      </b:Editor>
    </b:Author>
    <b:RefOrder>2</b:RefOrder>
  </b:Source>
  <b:Source>
    <b:Tag>Eis75</b:Tag>
    <b:SourceType>Book</b:SourceType>
    <b:Guid>{37E0F61B-AEB0-E744-A673-7ABEBDE59DF1}</b:Guid>
    <b:Author>
      <b:Author>
        <b:NameList>
          <b:Person>
            <b:Last>Eisenstein</b:Last>
            <b:First>Sergei</b:First>
            <b:Middle>M.</b:Middle>
          </b:Person>
        </b:NameList>
      </b:Author>
    </b:Author>
    <b:Title>The Film Sense</b:Title>
    <b:City>Orlando</b:City>
    <b:Publisher>Harcourt Brace</b:Publisher>
    <b:Year>1975</b:Year>
    <b:RefOrder>3</b:RefOrder>
  </b:Source>
  <b:Source>
    <b:Tag>Eis77</b:Tag>
    <b:SourceType>Book</b:SourceType>
    <b:Guid>{0BFFAAEA-EDE2-B74F-81E2-298BF9356438}</b:Guid>
    <b:Author>
      <b:Author>
        <b:NameList>
          <b:Person>
            <b:Last>Eisenstein</b:Last>
            <b:First>Sergei</b:First>
            <b:Middle>M.</b:Middle>
          </b:Person>
        </b:NameList>
      </b:Author>
    </b:Author>
    <b:City>Orlando</b:City>
    <b:Publisher>Harcourt Brace</b:Publisher>
    <b:Year>1977</b:Year>
    <b:RefOrder>4</b:RefOrder>
  </b:Source>
  <b:Source>
    <b:Tag>Hol02</b:Tag>
    <b:SourceType>Book</b:SourceType>
    <b:Guid>{AE333ED2-9A35-7B44-AD45-3403FB3B4243}</b:Guid>
    <b:Author>
      <b:Author>
        <b:NameList>
          <b:Person>
            <b:Last>Hollis</b:Last>
            <b:First>Richard</b:First>
          </b:Person>
        </b:NameList>
      </b:Author>
    </b:Author>
    <b:Title>Graphic Design: A Concise History</b:Title>
    <b:City>London</b:City>
    <b:Publisher>Thames and Hudson</b:Publisher>
    <b:Year>2002</b:Year>
    <b:RefOrder>5</b:RefOrder>
  </b:Source>
  <b:Source>
    <b:Tag>Ley60</b:Tag>
    <b:SourceType>Book</b:SourceType>
    <b:Guid>{CC6FFFC2-1962-6C41-BD18-DAE89AFD2745}</b:Guid>
    <b:Author>
      <b:Author>
        <b:NameList>
          <b:Person>
            <b:Last>Leyda</b:Last>
            <b:First>Jay</b:First>
          </b:Person>
        </b:NameList>
      </b:Author>
    </b:Author>
    <b:Title>Kino: A History of the Russian and Soviet Film</b:Title>
    <b:City>New York</b:City>
    <b:Publisher>Collier Books</b:Publisher>
    <b:Year>1960</b:Year>
    <b:RefOrder>6</b:RefOrder>
  </b:Source>
  <b:Source>
    <b:Tag>Ade76</b:Tag>
    <b:SourceType>Book</b:SourceType>
    <b:Guid>{2A80B452-27BF-0C46-ACC3-6D5A37584C7D}</b:Guid>
    <b:Author>
      <b:Author>
        <b:NameList>
          <b:Person>
            <b:Last>Ades</b:Last>
            <b:First>Dawn</b:First>
          </b:Person>
        </b:NameList>
      </b:Author>
    </b:Author>
    <b:Title>Photomontage</b:Title>
    <b:City>London</b:City>
    <b:Publisher>Thames and Hudson</b:Publisher>
    <b:Year>1976</b:Year>
    <b:RefOrder>12</b:RefOrder>
  </b:Source>
  <b:Source>
    <b:Tag>Doh97</b:Tag>
    <b:SourceType>JournalArticle</b:SourceType>
    <b:Guid>{30643B04-5C80-6249-8640-0DB01FECBB3E}</b:Guid>
    <b:Title>See? We are all Neurasthenics! Or, the Trauma of Dada Montage</b:Title>
    <b:Year>1997</b:Year>
    <b:Volume>24</b:Volume>
    <b:Pages>82-132</b:Pages>
    <b:Author>
      <b:Author>
        <b:NameList>
          <b:Person>
            <b:Last>Doherty</b:Last>
            <b:First>Brigid</b:First>
          </b:Person>
        </b:NameList>
      </b:Author>
    </b:Author>
    <b:JournalName>Critical Inquiry</b:JournalName>
    <b:Month>Autumn</b:Month>
    <b:Issue>1</b:Issue>
    <b:RefOrder>13</b:RefOrder>
  </b:Source>
  <b:Source>
    <b:Tag>Jür78</b:Tag>
    <b:SourceType>Book</b:SourceType>
    <b:Guid>{24E67C7E-56B4-604D-BBBE-630B98A4BA6E}</b:Guid>
    <b:Title>Technik und Tendenz der Montage</b:Title>
    <b:Publisher>Anabas Verlag</b:Publisher>
    <b:City>Lahn-Giessen</b:City>
    <b:Year>1978</b:Year>
    <b:Author>
      <b:Author>
        <b:NameList>
          <b:Person>
            <b:Last>Jürgens-Kirchhoff</b:Last>
            <b:First>Annegret</b:First>
          </b:Person>
        </b:NameList>
      </b:Author>
    </b:Author>
    <b:RefOrder>15</b:RefOrder>
  </b:Source>
  <b:Source>
    <b:Tag>Hie69</b:Tag>
    <b:SourceType>Misc</b:SourceType>
    <b:Guid>{A97ACA7C-301E-DF45-958F-5E30016B9163}</b:Guid>
    <b:Author>
      <b:Author>
        <b:NameList>
          <b:Person>
            <b:Last>Hiepe</b:Last>
            <b:First>Richard</b:First>
            <b:Middle>(, 1969).</b:Middle>
          </b:Person>
        </b:NameList>
      </b:Author>
    </b:Author>
    <b:Title>Die Fotomontage:  Geschichte und Wesen einer Kunstform</b:Title>
    <b:Publisher>Stadt und Kunstverein Ingolstadt</b:Publisher>
    <b:Year>1969</b:Year>
    <b:Medium>exhibition catalogue</b:Medium>
    <b:RefOrder>16</b:RefOrder>
  </b:Source>
  <b:Source>
    <b:Tag>Tei92</b:Tag>
    <b:SourceType>Book</b:SourceType>
    <b:Guid>{7C4DCF7D-4ADB-EC44-88FC-3449FE6ED312}</b:Guid>
    <b:Author>
      <b:Editor>
        <b:NameList>
          <b:Person>
            <b:Last>Teitelbaum</b:Last>
            <b:First>Matthew</b:First>
          </b:Person>
        </b:NameList>
      </b:Editor>
    </b:Author>
    <b:Title>Montage and Modern Life</b:Title>
    <b:Year>1992</b:Year>
    <b:Publisher>MIT Press</b:Publisher>
    <b:RefOrder>17</b:RefOrder>
  </b:Source>
  <b:Source>
    <b:Tag>Huy09</b:Tag>
    <b:SourceType>JournalArticle</b:SourceType>
    <b:Guid>{450EE8C3-DEB1-F44E-8A78-F83C9C92C363}</b:Guid>
    <b:Title>Dada and Photomontage across Borders</b:Title>
    <b:Year>2009</b:Year>
    <b:Volume>36</b:Volume>
    <b:Pages>53-88</b:Pages>
    <b:JournalName>New German Critique</b:JournalName>
    <b:Issue>2</b:Issue>
    <b:PublicationTitle>Special Issue: Dada and Photomontage across Borders</b:PublicationTitle>
    <b:Author>
      <b:Editor>
        <b:NameList>
          <b:Person>
            <b:Last>Huyssen</b:Last>
            <b:First>Andreas</b:First>
          </b:Person>
          <b:Person>
            <b:Last>Bathrick</b:Last>
            <b:First>David</b:First>
          </b:Person>
          <b:Person>
            <b:Last>Rabinbach</b:Last>
            <b:First>Anson</b:First>
          </b:Person>
        </b:NameList>
      </b:Editor>
    </b:Author>
    <b:RefOrder>14</b:RefOrder>
  </b:Source>
</b:Sources>
</file>

<file path=customXml/itemProps1.xml><?xml version="1.0" encoding="utf-8"?>
<ds:datastoreItem xmlns:ds="http://schemas.openxmlformats.org/officeDocument/2006/customXml" ds:itemID="{47D75D18-8866-E643-B894-1D1D0B601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127</TotalTime>
  <Pages>7</Pages>
  <Words>3446</Words>
  <Characters>19647</Characters>
  <Application>Microsoft Macintosh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Jon Johnson</cp:lastModifiedBy>
  <cp:revision>117</cp:revision>
  <dcterms:created xsi:type="dcterms:W3CDTF">2014-10-26T21:27:00Z</dcterms:created>
  <dcterms:modified xsi:type="dcterms:W3CDTF">2014-10-28T17:42:00Z</dcterms:modified>
</cp:coreProperties>
</file>