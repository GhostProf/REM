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Content>
            <w:tc>
              <w:tcPr>
                <w:tcW w:w="9016" w:type="dxa"/>
                <w:tcMar>
                  <w:top w:w="113" w:type="dxa"/>
                  <w:bottom w:w="113" w:type="dxa"/>
                </w:tcMar>
              </w:tcPr>
              <w:p w14:paraId="1BC513CE" w14:textId="04207A32" w:rsidR="00E85A05" w:rsidRPr="00AB6BBB" w:rsidRDefault="00816C49" w:rsidP="00BD00DE">
                <w:r w:rsidRPr="00816C49">
                  <w:rPr>
                    <w:rFonts w:ascii="Calibri" w:hAnsi="Calibri"/>
                  </w:rPr>
                  <w:t xml:space="preserve">As an aesthetic principle, montage, </w:t>
                </w:r>
                <w:del w:id="0" w:author="Jon Johnson" w:date="2014-10-27T23:20:00Z">
                  <w:r w:rsidRPr="00816C49" w:rsidDel="00BD00DE">
                    <w:rPr>
                      <w:rFonts w:ascii="Calibri" w:hAnsi="Calibri"/>
                    </w:rPr>
                    <w:delText xml:space="preserve">which can be </w:delText>
                  </w:r>
                </w:del>
                <w:r w:rsidRPr="00816C49">
                  <w:rPr>
                    <w:rFonts w:ascii="Calibri" w:hAnsi="Calibri"/>
                  </w:rPr>
                  <w:t>defined as the assemblage of disparate elements into a composite whole often by way of juxtaposition, is most often associated with the Soviet cinema of the 1920s</w:t>
                </w:r>
                <w:ins w:id="1" w:author="Jon Johnson" w:date="2014-10-27T23:20:00Z">
                  <w:r w:rsidR="00BD00DE">
                    <w:rPr>
                      <w:rFonts w:ascii="Calibri" w:hAnsi="Calibri"/>
                    </w:rPr>
                    <w:t>,</w:t>
                  </w:r>
                </w:ins>
                <w:r w:rsidRPr="00816C49">
                  <w:rPr>
                    <w:rFonts w:ascii="Calibri" w:hAnsi="Calibri"/>
                  </w:rPr>
                  <w:t xml:space="preserve"> and </w:t>
                </w:r>
                <w:del w:id="2" w:author="Jon Johnson" w:date="2014-10-27T23:20:00Z">
                  <w:r w:rsidRPr="00816C49" w:rsidDel="00BD00DE">
                    <w:rPr>
                      <w:rFonts w:ascii="Calibri" w:hAnsi="Calibri"/>
                    </w:rPr>
                    <w:delText xml:space="preserve">especially </w:delText>
                  </w:r>
                </w:del>
                <w:r w:rsidRPr="00816C49">
                  <w:rPr>
                    <w:rFonts w:ascii="Calibri" w:hAnsi="Calibri"/>
                  </w:rPr>
                  <w:t>with the theorist and filmmaker Sergei Eisenstein</w:t>
                </w:r>
                <w:ins w:id="3" w:author="Jon Johnson" w:date="2014-10-27T23:20:00Z">
                  <w:r w:rsidR="00BD00DE">
                    <w:rPr>
                      <w:rFonts w:ascii="Calibri" w:hAnsi="Calibri"/>
                    </w:rPr>
                    <w:t xml:space="preserve"> in particular</w:t>
                  </w:r>
                </w:ins>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w:t>
                </w:r>
                <w:proofErr w:type="gramStart"/>
                <w:r w:rsidRPr="00816C49">
                  <w:rPr>
                    <w:rFonts w:ascii="Calibri" w:hAnsi="Calibri"/>
                  </w:rPr>
                  <w:t>photo</w:t>
                </w:r>
                <w:del w:id="4" w:author="Jon Johnson" w:date="2014-10-28T09:23:00Z">
                  <w:r w:rsidRPr="00816C49" w:rsidDel="005143C3">
                    <w:rPr>
                      <w:rFonts w:ascii="Calibri" w:hAnsi="Calibri"/>
                    </w:rPr>
                    <w:delText>-</w:delText>
                  </w:r>
                </w:del>
                <w:r w:rsidRPr="00816C49">
                  <w:rPr>
                    <w:rFonts w:ascii="Calibri" w:hAnsi="Calibri"/>
                  </w:rPr>
                  <w:t>montage</w:t>
                </w:r>
                <w:proofErr w:type="gramEnd"/>
                <w:r w:rsidRPr="00816C49">
                  <w:rPr>
                    <w:rFonts w:ascii="Calibri" w:hAnsi="Calibri"/>
                  </w:rPr>
                  <w:t xml:space="preserve"> in visual design, and the connections between these movements and those in modernist painting and literature. </w:t>
                </w:r>
                <w:del w:id="5" w:author="Jon Johnson" w:date="2014-10-27T23:21:00Z">
                  <w:r w:rsidRPr="00816C49" w:rsidDel="00BD00DE">
                    <w:rPr>
                      <w:rFonts w:ascii="Calibri" w:hAnsi="Calibri"/>
                    </w:rPr>
                    <w:delText xml:space="preserve">During the 1930s, </w:delText>
                  </w:r>
                </w:del>
                <w:ins w:id="6" w:author="Jon Johnson" w:date="2014-10-27T23:21:00Z">
                  <w:r w:rsidR="00BD00DE">
                    <w:rPr>
                      <w:rFonts w:ascii="Calibri" w:hAnsi="Calibri"/>
                    </w:rPr>
                    <w:t>W</w:t>
                  </w:r>
                </w:ins>
                <w:del w:id="7" w:author="Jon Johnson" w:date="2014-10-27T23:21:00Z">
                  <w:r w:rsidRPr="00816C49" w:rsidDel="00BD00DE">
                    <w:rPr>
                      <w:rFonts w:ascii="Calibri" w:hAnsi="Calibri"/>
                    </w:rPr>
                    <w:delText>w</w:delText>
                  </w:r>
                </w:del>
                <w:r w:rsidRPr="00816C49">
                  <w:rPr>
                    <w:rFonts w:ascii="Calibri" w:hAnsi="Calibri"/>
                  </w:rPr>
                  <w:t xml:space="preserve">ith the advent of sound cinema and the suppression of experimental aesthetics in </w:t>
                </w:r>
                <w:ins w:id="8" w:author="Jon Johnson" w:date="2014-10-28T09:23:00Z">
                  <w:r w:rsidR="005143C3">
                    <w:rPr>
                      <w:rFonts w:ascii="Calibri" w:hAnsi="Calibri"/>
                    </w:rPr>
                    <w:t xml:space="preserve">the </w:t>
                  </w:r>
                </w:ins>
                <w:del w:id="9" w:author="Jon Johnson" w:date="2014-10-27T23:21:00Z">
                  <w:r w:rsidRPr="00816C49" w:rsidDel="00BD00DE">
                    <w:rPr>
                      <w:rFonts w:ascii="Calibri" w:hAnsi="Calibri"/>
                    </w:rPr>
                    <w:delText xml:space="preserve">the </w:delText>
                  </w:r>
                </w:del>
                <w:ins w:id="10" w:author="Jon Johnson" w:date="2014-10-27T23:21:00Z">
                  <w:r w:rsidR="00BD00DE">
                    <w:rPr>
                      <w:rFonts w:ascii="Calibri" w:hAnsi="Calibri"/>
                    </w:rPr>
                    <w:t>1930s</w:t>
                  </w:r>
                  <w:r w:rsidR="00BD00DE" w:rsidRPr="00816C49">
                    <w:rPr>
                      <w:rFonts w:ascii="Calibri" w:hAnsi="Calibri"/>
                    </w:rPr>
                    <w:t xml:space="preserve"> </w:t>
                  </w:r>
                </w:ins>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tc>
          </w:sdtContent>
        </w:sdt>
      </w:tr>
      <w:tr w:rsidR="003F0D73" w14:paraId="631C40AB" w14:textId="77777777" w:rsidTr="003F0D73">
        <w:sdt>
          <w:sdtPr>
            <w:alias w:val="Article text"/>
            <w:tag w:val="articleText"/>
            <w:id w:val="634067588"/>
            <w:placeholder>
              <w:docPart w:val="8EC4A1292B40164D89407B51E05AB4AC"/>
            </w:placeholder>
          </w:sdtPr>
          <w:sdtContent>
            <w:tc>
              <w:tcPr>
                <w:tcW w:w="9016" w:type="dxa"/>
                <w:tcMar>
                  <w:top w:w="113" w:type="dxa"/>
                  <w:bottom w:w="113" w:type="dxa"/>
                </w:tcMar>
              </w:tcPr>
              <w:customXmlInsRangeStart w:id="11" w:author="Jon Johnson" w:date="2014-10-28T09:23:00Z"/>
              <w:sdt>
                <w:sdtPr>
                  <w:alias w:val="Abstract"/>
                  <w:tag w:val="abstract"/>
                  <w:id w:val="-852114407"/>
                  <w:placeholder>
                    <w:docPart w:val="B6473C1663C14746ACDF1BA0F6D822C2"/>
                  </w:placeholder>
                </w:sdtPr>
                <w:sdtContent>
                  <w:customXmlInsRangeEnd w:id="11"/>
                  <w:p w14:paraId="09785822" w14:textId="77777777" w:rsidR="00ED1D3C" w:rsidRDefault="00ED1D3C" w:rsidP="0076111A">
                    <w:pPr>
                      <w:rPr>
                        <w:ins w:id="12" w:author="Jon Johnson" w:date="2014-10-28T09:23:00Z"/>
                        <w:rFonts w:ascii="Calibri" w:hAnsi="Calibri"/>
                      </w:rPr>
                    </w:pPr>
                    <w:ins w:id="13" w:author="Jon Johnson" w:date="2014-10-28T09:23:00Z">
                      <w:r w:rsidRPr="00816C49">
                        <w:rPr>
                          <w:rFonts w:ascii="Calibri" w:hAnsi="Calibri"/>
                        </w:rPr>
                        <w:t>As an aesthetic principle, montage, defined as the assemblage of disparate elements into a composite whole often by way of juxtaposition, is most often associated with the Soviet cinema of the 1920s</w:t>
                      </w:r>
                      <w:r>
                        <w:rPr>
                          <w:rFonts w:ascii="Calibri" w:hAnsi="Calibri"/>
                        </w:rPr>
                        <w:t>,</w:t>
                      </w:r>
                      <w:r w:rsidRPr="00816C49">
                        <w:rPr>
                          <w:rFonts w:ascii="Calibri" w:hAnsi="Calibri"/>
                        </w:rPr>
                        <w:t xml:space="preserve"> and with the theorist and filmmaker Sergei Eisenstein</w:t>
                      </w:r>
                      <w:r>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Pr>
                          <w:rFonts w:ascii="Calibri" w:hAnsi="Calibri"/>
                        </w:rPr>
                        <w:t>W</w:t>
                      </w:r>
                      <w:r w:rsidRPr="00816C49">
                        <w:rPr>
                          <w:rFonts w:ascii="Calibri" w:hAnsi="Calibri"/>
                        </w:rPr>
                        <w:t xml:space="preserve">ith the advent of sound cinema and the suppression of experimental aesthetics in </w:t>
                      </w:r>
                      <w:r>
                        <w:rPr>
                          <w:rFonts w:ascii="Calibri" w:hAnsi="Calibri"/>
                        </w:rPr>
                        <w:t>the 1930s</w:t>
                      </w:r>
                      <w:r w:rsidRPr="00816C49">
                        <w:rPr>
                          <w:rFonts w:ascii="Calibri" w:hAnsi="Calibri"/>
                        </w:rPr>
                        <w:t xml:space="preserve"> Soviet Union, the practice of montage waned</w:t>
                      </w:r>
                      <w:r>
                        <w:rPr>
                          <w:rFonts w:ascii="Calibri" w:hAnsi="Calibri"/>
                        </w:rPr>
                        <w:t>,</w:t>
                      </w:r>
                      <w:r w:rsidRPr="00816C49">
                        <w:rPr>
                          <w:rFonts w:ascii="Calibri" w:hAnsi="Calibri"/>
                        </w:rPr>
                        <w:t xml:space="preserve"> but was revived by political filmmakers in the 1960s and 1970s.</w:t>
                      </w:r>
                    </w:ins>
                  </w:p>
                  <w:p w14:paraId="38955D0F" w14:textId="68D9D1FD" w:rsidR="00DE4AD1" w:rsidRDefault="00ED1D3C" w:rsidP="0076111A">
                    <w:pPr>
                      <w:rPr>
                        <w:ins w:id="14" w:author="Jon Johnson" w:date="2014-10-28T08:31:00Z"/>
                      </w:rPr>
                    </w:pPr>
                  </w:p>
                  <w:customXmlInsRangeStart w:id="15" w:author="Jon Johnson" w:date="2014-10-28T09:23:00Z"/>
                </w:sdtContent>
              </w:sdt>
              <w:customXmlInsRangeEnd w:id="15"/>
              <w:p w14:paraId="2A8209D7" w14:textId="6A222A1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ins w:id="16" w:author="Jon Johnson" w:date="2014-10-28T09:25:00Z">
                  <w:r w:rsidR="00ED1D3C">
                    <w:rPr>
                      <w:rFonts w:ascii="Calibri" w:hAnsi="Calibri"/>
                    </w:rPr>
                    <w:t xml:space="preserve">as </w:t>
                  </w:r>
                </w:ins>
                <w:r w:rsidRPr="00816C49">
                  <w:rPr>
                    <w:rFonts w:ascii="Calibri" w:hAnsi="Calibri"/>
                  </w:rPr>
                  <w:t xml:space="preserve">‘to assemble.’ With the advent of film technology, montage became the term in French to denote the process of film editing. In aesthetics, montage has a more conceptual meaning. </w:t>
                </w:r>
                <w:commentRangeStart w:id="17"/>
                <w:del w:id="18" w:author="Jon Johnson" w:date="2014-10-28T09:25:00Z">
                  <w:r w:rsidRPr="00816C49" w:rsidDel="005B79B9">
                    <w:rPr>
                      <w:rFonts w:ascii="Calibri" w:hAnsi="Calibri"/>
                    </w:rPr>
                    <w:delText xml:space="preserve">Here </w:delText>
                  </w:r>
                </w:del>
                <w:commentRangeEnd w:id="17"/>
                <w:ins w:id="19" w:author="Jon Johnson" w:date="2014-10-28T09:25:00Z">
                  <w:r w:rsidR="005B79B9">
                    <w:rPr>
                      <w:rFonts w:ascii="Calibri" w:hAnsi="Calibri"/>
                    </w:rPr>
                    <w:t>In the context of film,</w:t>
                  </w:r>
                  <w:r w:rsidR="005B79B9" w:rsidRPr="00816C49">
                    <w:rPr>
                      <w:rFonts w:ascii="Calibri" w:hAnsi="Calibri"/>
                    </w:rPr>
                    <w:t xml:space="preserve"> </w:t>
                  </w:r>
                </w:ins>
                <w:r w:rsidR="0051535F">
                  <w:rPr>
                    <w:rStyle w:val="CommentReference"/>
                  </w:rPr>
                  <w:commentReference w:id="17"/>
                </w:r>
                <w:r w:rsidRPr="00816C49">
                  <w:rPr>
                    <w:rFonts w:ascii="Calibri" w:hAnsi="Calibri"/>
                  </w:rPr>
                  <w:t>it refers to the technique of combining disparate images or elements to form a composite work. Montage is related to the practice of collage</w:t>
                </w:r>
                <w:ins w:id="20" w:author="Jon Johnson" w:date="2014-10-27T23:23:00Z">
                  <w:r w:rsidR="0051535F">
                    <w:rPr>
                      <w:rFonts w:ascii="Calibri" w:hAnsi="Calibri"/>
                    </w:rPr>
                    <w:t xml:space="preserve">. Montage, </w:t>
                  </w:r>
                </w:ins>
                <w:del w:id="21" w:author="Jon Johnson" w:date="2014-10-27T23:23:00Z">
                  <w:r w:rsidRPr="00816C49" w:rsidDel="0051535F">
                    <w:rPr>
                      <w:rFonts w:ascii="Calibri" w:hAnsi="Calibri"/>
                    </w:rPr>
                    <w:delText xml:space="preserve">; </w:delText>
                  </w:r>
                </w:del>
                <w:r w:rsidRPr="00816C49">
                  <w:rPr>
                    <w:rFonts w:ascii="Calibri" w:hAnsi="Calibri"/>
                  </w:rPr>
                  <w:t>however</w:t>
                </w:r>
                <w:ins w:id="22" w:author="Jon Johnson" w:date="2014-10-27T23:23:00Z">
                  <w:r w:rsidR="0051535F">
                    <w:rPr>
                      <w:rFonts w:ascii="Calibri" w:hAnsi="Calibri"/>
                    </w:rPr>
                    <w:t>,</w:t>
                  </w:r>
                </w:ins>
                <w:r w:rsidRPr="00816C49">
                  <w:rPr>
                    <w:rFonts w:ascii="Calibri" w:hAnsi="Calibri"/>
                  </w:rPr>
                  <w:t xml:space="preserve"> </w:t>
                </w:r>
                <w:del w:id="23" w:author="Jon Johnson" w:date="2014-10-27T23:23:00Z">
                  <w:r w:rsidRPr="00816C49" w:rsidDel="0051535F">
                    <w:rPr>
                      <w:rFonts w:ascii="Calibri" w:hAnsi="Calibri"/>
                    </w:rPr>
                    <w:delText xml:space="preserve">it </w:delText>
                  </w:r>
                </w:del>
                <w:r w:rsidRPr="00816C49">
                  <w:rPr>
                    <w:rFonts w:ascii="Calibri" w:hAnsi="Calibri"/>
                  </w:rPr>
                  <w:t xml:space="preserve">differs from collage most fundamentally in the greater emphasis it places on juxtaposition — </w:t>
                </w:r>
                <w:ins w:id="24" w:author="Jon Johnson" w:date="2014-10-27T23:23:00Z">
                  <w:r w:rsidR="0051535F">
                    <w:rPr>
                      <w:rFonts w:ascii="Calibri" w:hAnsi="Calibri"/>
                    </w:rPr>
                    <w:t xml:space="preserve">a technique </w:t>
                  </w:r>
                </w:ins>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EE0199F" w:rsidR="0076111A" w:rsidRPr="00816C49" w:rsidRDefault="0076111A" w:rsidP="0076111A">
                <w:pPr>
                  <w:rPr>
                    <w:rFonts w:ascii="Calibri" w:hAnsi="Calibri"/>
                  </w:rPr>
                </w:pPr>
                <w:r w:rsidRPr="00816C49">
                  <w:rPr>
                    <w:rFonts w:ascii="Calibri" w:hAnsi="Calibri"/>
                  </w:rPr>
                  <w:t xml:space="preserve">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‘The essence of cinema,’ Eisenstein wrote, ‘does not lie in the images, but in the relation between the images!’ The filmmaker’s job was thus to assemble individual cinematic shots into a composite whole, which he compared to a machine or an organism made up of cells. Throughout his career </w:t>
                </w:r>
                <w:r w:rsidRPr="00816C49">
                  <w:rPr>
                    <w:rFonts w:ascii="Calibri" w:hAnsi="Calibri"/>
                  </w:rPr>
                  <w:lastRenderedPageBreak/>
                  <w:t>Eisenstein enumerated several methods of montage — from metrical montage</w:t>
                </w:r>
                <w:del w:id="25" w:author="Jon Johnson" w:date="2014-10-27T23:28:00Z">
                  <w:r w:rsidRPr="00816C49" w:rsidDel="00384210">
                    <w:rPr>
                      <w:rFonts w:ascii="Calibri" w:hAnsi="Calibri"/>
                    </w:rPr>
                    <w:delText>,</w:delText>
                  </w:r>
                </w:del>
                <w:r w:rsidRPr="00816C49">
                  <w:rPr>
                    <w:rFonts w:ascii="Calibri" w:hAnsi="Calibri"/>
                  </w:rPr>
                  <w:t xml:space="preserv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37F76CDA"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del w:id="26" w:author="Jon Johnson" w:date="2014-10-27T23:29:00Z">
                  <w:r w:rsidRPr="00816C49" w:rsidDel="006E2F6A">
                    <w:rPr>
                      <w:rFonts w:ascii="Calibri" w:hAnsi="Calibri"/>
                    </w:rPr>
                    <w:delText xml:space="preserve">has </w:delText>
                  </w:r>
                </w:del>
                <w:ins w:id="27" w:author="Jon Johnson" w:date="2014-10-27T23:29:00Z">
                  <w:r w:rsidR="006E2F6A">
                    <w:rPr>
                      <w:rFonts w:ascii="Calibri" w:hAnsi="Calibri"/>
                    </w:rPr>
                    <w:t>is</w:t>
                  </w:r>
                  <w:r w:rsidR="006E2F6A" w:rsidRPr="00816C49">
                    <w:rPr>
                      <w:rFonts w:ascii="Calibri" w:hAnsi="Calibri"/>
                    </w:rPr>
                    <w:t xml:space="preserve"> </w:t>
                  </w:r>
                </w:ins>
                <w:del w:id="28" w:author="Jon Johnson" w:date="2014-10-27T23:29:00Z">
                  <w:r w:rsidRPr="00816C49" w:rsidDel="006E2F6A">
                    <w:rPr>
                      <w:rFonts w:ascii="Calibri" w:hAnsi="Calibri"/>
                    </w:rPr>
                    <w:delText xml:space="preserve">become </w:delText>
                  </w:r>
                </w:del>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del w:id="29" w:author="Jon Johnson" w:date="2014-10-27T23:29:00Z">
                  <w:r w:rsidRPr="00816C49" w:rsidDel="003C452E">
                    <w:rPr>
                      <w:rFonts w:ascii="Calibri" w:hAnsi="Calibri"/>
                    </w:rPr>
                    <w:delText>such as</w:delText>
                  </w:r>
                </w:del>
                <w:ins w:id="30" w:author="Jon Johnson" w:date="2014-10-27T23:29:00Z">
                  <w:r w:rsidR="003C452E">
                    <w:rPr>
                      <w:rFonts w:ascii="Calibri" w:hAnsi="Calibri"/>
                    </w:rPr>
                    <w:t>including</w:t>
                  </w:r>
                </w:ins>
                <w:r w:rsidRPr="00816C49">
                  <w:rPr>
                    <w:rFonts w:ascii="Calibri" w:hAnsi="Calibri"/>
                  </w:rPr>
                  <w:t xml:space="preserve"> the apparent awakening of a lion statue</w:t>
                </w:r>
                <w:ins w:id="31" w:author="Jon Johnson" w:date="2014-10-27T23:29:00Z">
                  <w:r w:rsidR="000709DE">
                    <w:rPr>
                      <w:rFonts w:ascii="Calibri" w:hAnsi="Calibri"/>
                    </w:rPr>
                    <w:t>,</w:t>
                  </w:r>
                </w:ins>
                <w:r w:rsidRPr="00816C49">
                  <w:rPr>
                    <w:rFonts w:ascii="Calibri" w:hAnsi="Calibri"/>
                  </w:rPr>
                  <w:t xml:space="preserve"> and the Odessa steps sequence that distends time across several perspectives</w:t>
                </w:r>
                <w:ins w:id="32" w:author="Jon Johnson" w:date="2014-10-27T23:30:00Z">
                  <w:r w:rsidR="000709DE">
                    <w:rPr>
                      <w:rFonts w:ascii="Calibri" w:hAnsi="Calibri"/>
                    </w:rPr>
                    <w:t xml:space="preserve">. </w:t>
                  </w:r>
                </w:ins>
                <w:del w:id="33" w:author="Jon Johnson" w:date="2014-10-27T23:30:00Z">
                  <w:r w:rsidRPr="00816C49" w:rsidDel="000709DE">
                    <w:rPr>
                      <w:rFonts w:ascii="Calibri" w:hAnsi="Calibri"/>
                    </w:rPr>
                    <w:delText xml:space="preserve"> to great effect. </w:delText>
                  </w:r>
                </w:del>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40FA42E2"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ins w:id="34" w:author="Jon Johnson" w:date="2014-10-28T10:19:00Z">
                  <w:r w:rsidR="008B5469">
                    <w:rPr>
                      <w:rFonts w:ascii="Calibri" w:hAnsi="Calibri"/>
                    </w:rPr>
                    <w:t>s</w:t>
                  </w:r>
                </w:ins>
                <w:del w:id="35" w:author="Jon Johnson" w:date="2014-10-28T10:19:00Z">
                  <w:r w:rsidRPr="00816C49" w:rsidDel="008B5469">
                    <w:rPr>
                      <w:rFonts w:ascii="Calibri" w:hAnsi="Calibri"/>
                    </w:rPr>
                    <w:delText>z</w:delText>
                  </w:r>
                </w:del>
                <w:r w:rsidRPr="00816C49">
                  <w:rPr>
                    <w:rFonts w:ascii="Calibri" w:hAnsi="Calibri"/>
                  </w:rPr>
                  <w:t xml:space="preserve">ation of the seen world,’ applying the principle not only to </w:t>
                </w:r>
                <w:del w:id="36" w:author="Jon Johnson" w:date="2014-10-27T23:33:00Z">
                  <w:r w:rsidRPr="00816C49" w:rsidDel="00DB102B">
                    <w:rPr>
                      <w:rFonts w:ascii="Calibri" w:hAnsi="Calibri"/>
                    </w:rPr>
                    <w:delText xml:space="preserve">the </w:delText>
                  </w:r>
                </w:del>
                <w:r w:rsidRPr="00816C49">
                  <w:rPr>
                    <w:rFonts w:ascii="Calibri" w:hAnsi="Calibri"/>
                  </w:rPr>
                  <w:t>editing</w:t>
                </w:r>
                <w:ins w:id="37" w:author="Jon Johnson" w:date="2014-10-27T23:33:00Z">
                  <w:r w:rsidR="00DB102B">
                    <w:rPr>
                      <w:rFonts w:ascii="Calibri" w:hAnsi="Calibri"/>
                    </w:rPr>
                    <w:t>,</w:t>
                  </w:r>
                </w:ins>
                <w:r w:rsidRPr="00816C49">
                  <w:rPr>
                    <w:rFonts w:ascii="Calibri" w:hAnsi="Calibri"/>
                  </w:rPr>
                  <w:t xml:space="preserve"> but also to decisions made while filming</w:t>
                </w:r>
                <w:ins w:id="38" w:author="Jon Johnson" w:date="2014-10-27T23:34:00Z">
                  <w:r w:rsidR="005D2799">
                    <w:rPr>
                      <w:rFonts w:ascii="Calibri" w:hAnsi="Calibri"/>
                    </w:rPr>
                    <w:t>,</w:t>
                  </w:r>
                </w:ins>
                <w:r w:rsidRPr="00816C49">
                  <w:rPr>
                    <w:rFonts w:ascii="Calibri" w:hAnsi="Calibri"/>
                  </w:rPr>
                  <w:t xml:space="preserve"> and </w:t>
                </w:r>
                <w:del w:id="39" w:author="Jon Johnson" w:date="2014-10-27T23:34:00Z">
                  <w:r w:rsidRPr="00816C49" w:rsidDel="0076416C">
                    <w:rPr>
                      <w:rFonts w:ascii="Calibri" w:hAnsi="Calibri"/>
                    </w:rPr>
                    <w:delText xml:space="preserve">even </w:delText>
                  </w:r>
                </w:del>
                <w:del w:id="40" w:author="Jon Johnson" w:date="2014-10-28T09:28:00Z">
                  <w:r w:rsidRPr="00816C49" w:rsidDel="00CD71BF">
                    <w:rPr>
                      <w:rFonts w:ascii="Calibri" w:hAnsi="Calibri"/>
                    </w:rPr>
                    <w:delText>during</w:delText>
                  </w:r>
                </w:del>
                <w:ins w:id="41" w:author="Jon Johnson" w:date="2014-10-28T09:28:00Z">
                  <w:r w:rsidR="00CD71BF">
                    <w:rPr>
                      <w:rFonts w:ascii="Calibri" w:hAnsi="Calibri"/>
                    </w:rPr>
                    <w:t>to</w:t>
                  </w:r>
                </w:ins>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ins w:id="42" w:author="Jon Johnson" w:date="2014-10-27T23:37:00Z">
                  <w:r w:rsidR="008D1DEA">
                    <w:rPr>
                      <w:rFonts w:ascii="Calibri" w:hAnsi="Calibri"/>
                    </w:rPr>
                    <w:t>,</w:t>
                  </w:r>
                </w:ins>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ins w:id="43" w:author="Jon Johnson" w:date="2014-10-28T09:29:00Z">
                  <w:r w:rsidR="003A1B4F">
                    <w:rPr>
                      <w:rFonts w:ascii="Calibri" w:hAnsi="Calibri"/>
                    </w:rPr>
                    <w:t>en</w:t>
                  </w:r>
                </w:ins>
                <w:r w:rsidRPr="00816C49">
                  <w:rPr>
                    <w:rFonts w:ascii="Calibri" w:hAnsi="Calibri"/>
                  </w:rPr>
                  <w:t xml:space="preserve"> photograph of Hitler’s salute beside a larger man in a suit holding out money, </w:t>
                </w:r>
                <w:ins w:id="44" w:author="Jon Johnson" w:date="2014-10-28T09:29:00Z">
                  <w:r w:rsidR="003801D3">
                    <w:rPr>
                      <w:rFonts w:ascii="Calibri" w:hAnsi="Calibri"/>
                    </w:rPr>
                    <w:t xml:space="preserve">thus </w:t>
                  </w:r>
                </w:ins>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0E587BF3"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del w:id="45" w:author="Jon Johnson" w:date="2014-10-27T23:40:00Z">
                  <w:r w:rsidRPr="00816C49" w:rsidDel="00E62828">
                    <w:rPr>
                      <w:rFonts w:ascii="Calibri" w:hAnsi="Calibri"/>
                    </w:rPr>
                    <w:delText xml:space="preserve">the </w:delText>
                  </w:r>
                </w:del>
                <w:ins w:id="46" w:author="Jon Johnson" w:date="2014-10-27T23:40:00Z">
                  <w:r w:rsidR="00E62828">
                    <w:rPr>
                      <w:rFonts w:ascii="Calibri" w:hAnsi="Calibri"/>
                    </w:rPr>
                    <w:t>1920s</w:t>
                  </w:r>
                  <w:r w:rsidR="00E62828" w:rsidRPr="00816C49">
                    <w:rPr>
                      <w:rFonts w:ascii="Calibri" w:hAnsi="Calibri"/>
                    </w:rPr>
                    <w:t xml:space="preserve"> </w:t>
                  </w:r>
                </w:ins>
                <w:r w:rsidRPr="00816C49">
                  <w:rPr>
                    <w:rFonts w:ascii="Calibri" w:hAnsi="Calibri"/>
                  </w:rPr>
                  <w:t>film and photography</w:t>
                </w:r>
                <w:del w:id="47" w:author="Jon Johnson" w:date="2014-10-27T23:41:00Z">
                  <w:r w:rsidRPr="00816C49" w:rsidDel="00E62828">
                    <w:rPr>
                      <w:rFonts w:ascii="Calibri" w:hAnsi="Calibri"/>
                    </w:rPr>
                    <w:delText xml:space="preserve"> in the 1920s</w:delText>
                  </w:r>
                </w:del>
                <w:ins w:id="48" w:author="Jon Johnson" w:date="2014-10-27T23:41:00Z">
                  <w:r w:rsidR="00E62828">
                    <w:rPr>
                      <w:rFonts w:ascii="Calibri" w:hAnsi="Calibri"/>
                    </w:rPr>
                    <w:t>,</w:t>
                  </w:r>
                </w:ins>
                <w:del w:id="49" w:author="Jon Johnson" w:date="2014-10-27T23:41:00Z">
                  <w:r w:rsidRPr="00816C49" w:rsidDel="00E62828">
                    <w:rPr>
                      <w:rFonts w:ascii="Calibri" w:hAnsi="Calibri"/>
                    </w:rPr>
                    <w:delText>,</w:delText>
                  </w:r>
                </w:del>
                <w:r w:rsidRPr="00816C49">
                  <w:rPr>
                    <w:rFonts w:ascii="Calibri" w:hAnsi="Calibri"/>
                  </w:rPr>
                  <w:t xml:space="preserve"> developed from artistic currents that arose at the start of the century. Between 1907 and 1914, Picasso</w:t>
                </w:r>
                <w:del w:id="50" w:author="Jon Johnson" w:date="2014-10-27T23:41:00Z">
                  <w:r w:rsidRPr="00816C49" w:rsidDel="00A42504">
                    <w:rPr>
                      <w:rFonts w:ascii="Calibri" w:hAnsi="Calibri"/>
                    </w:rPr>
                    <w:delText>’s</w:delText>
                  </w:r>
                </w:del>
                <w:r w:rsidRPr="00816C49">
                  <w:rPr>
                    <w:rFonts w:ascii="Calibri" w:hAnsi="Calibri"/>
                  </w:rPr>
                  <w:t xml:space="preserve"> and Braque’s cubist canvasses shattered the system of fixed, singular perspective that had dominated western art since the Renaissance. In its wake, they developed a pictorial structure predicated on the recombination of fragments into a dynamic amalgam of </w:t>
                </w:r>
                <w:r w:rsidRPr="00816C49">
                  <w:rPr>
                    <w:rFonts w:ascii="Calibri" w:hAnsi="Calibri"/>
                  </w:rPr>
                  <w:lastRenderedPageBreak/>
                  <w:t xml:space="preserve">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7E1840A9" w:rsidR="0076111A" w:rsidRPr="00816C49" w:rsidRDefault="0076111A" w:rsidP="0076111A">
                <w:pPr>
                  <w:rPr>
                    <w:rFonts w:ascii="Calibri" w:hAnsi="Calibri"/>
                  </w:rPr>
                </w:pPr>
                <w:r w:rsidRPr="00816C49">
                  <w:rPr>
                    <w:rFonts w:ascii="Calibri" w:hAnsi="Calibri"/>
                  </w:rPr>
                  <w:t xml:space="preserve">Recent scholarship has </w:t>
                </w:r>
                <w:del w:id="51" w:author="Jon Johnson" w:date="2014-10-28T08:05:00Z">
                  <w:r w:rsidRPr="00816C49" w:rsidDel="005D5D49">
                    <w:rPr>
                      <w:rFonts w:ascii="Calibri" w:hAnsi="Calibri"/>
                    </w:rPr>
                    <w:delText xml:space="preserve">also </w:delText>
                  </w:r>
                </w:del>
                <w:proofErr w:type="gramStart"/>
                <w:r w:rsidRPr="00816C49">
                  <w:rPr>
                    <w:rFonts w:ascii="Calibri" w:hAnsi="Calibri"/>
                  </w:rPr>
                  <w:t>explored</w:t>
                </w:r>
                <w:proofErr w:type="gramEnd"/>
                <w:r w:rsidRPr="00816C49">
                  <w:rPr>
                    <w:rFonts w:ascii="Calibri" w:hAnsi="Calibri"/>
                  </w:rPr>
                  <w:t xml:space="preserve">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3"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0235D832" w:rsidR="003F0D73" w:rsidRPr="00AB6BBB" w:rsidRDefault="0076111A" w:rsidP="0015439A">
                <w:r w:rsidRPr="00816C49">
                  <w:rPr>
                    <w:rFonts w:ascii="Calibri" w:hAnsi="Calibri"/>
                  </w:rPr>
                  <w:t xml:space="preserve">After the mid-1970s, however, cinematic montage waned </w:t>
                </w:r>
                <w:ins w:id="52" w:author="Jon Johnson" w:date="2014-10-28T08:30:00Z">
                  <w:r w:rsidR="00BA75A5">
                    <w:rPr>
                      <w:rFonts w:ascii="Calibri" w:hAnsi="Calibri"/>
                    </w:rPr>
                    <w:t xml:space="preserve">yet </w:t>
                  </w:r>
                </w:ins>
                <w:r w:rsidRPr="00816C49">
                  <w:rPr>
                    <w:rFonts w:ascii="Calibri" w:hAnsi="Calibri"/>
                  </w:rPr>
                  <w:t xml:space="preserve">again. Freed from its theoretical, historical and political roots, ‘montage’ now most often denotes any film sequence whose editing </w:t>
                </w:r>
                <w:del w:id="53" w:author="Jon Johnson" w:date="2014-10-28T08:30:00Z">
                  <w:r w:rsidRPr="00816C49" w:rsidDel="0015439A">
                    <w:rPr>
                      <w:rFonts w:ascii="Calibri" w:hAnsi="Calibri"/>
                    </w:rPr>
                    <w:lastRenderedPageBreak/>
                    <w:delText xml:space="preserve">proceeds </w:delText>
                  </w:r>
                </w:del>
                <w:ins w:id="54" w:author="Jon Johnson" w:date="2014-10-28T08:30:00Z">
                  <w:r w:rsidR="0015439A">
                    <w:rPr>
                      <w:rFonts w:ascii="Calibri" w:hAnsi="Calibri"/>
                    </w:rPr>
                    <w:t xml:space="preserve">follows </w:t>
                  </w:r>
                </w:ins>
                <w:del w:id="55" w:author="Jon Johnson" w:date="2014-10-28T08:30:00Z">
                  <w:r w:rsidRPr="00816C49" w:rsidDel="0015439A">
                    <w:rPr>
                      <w:rFonts w:ascii="Calibri" w:hAnsi="Calibri"/>
                    </w:rPr>
                    <w:delText xml:space="preserve">by </w:delText>
                  </w:r>
                </w:del>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C62DBB" w:rsidP="00A7161F">
                <w:pPr>
                  <w:rPr>
                    <w:rFonts w:ascii="Calibri" w:hAnsi="Calibri"/>
                  </w:rPr>
                </w:pPr>
                <w:sdt>
                  <w:sdtPr>
                    <w:rPr>
                      <w:rFonts w:ascii="Calibri" w:hAnsi="Calibri"/>
                    </w:rPr>
                    <w:id w:val="792716539"/>
                    <w:citation/>
                  </w:sdt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Pr="00816C49" w:rsidRDefault="00C62DBB" w:rsidP="00A7161F">
                <w:pPr>
                  <w:rPr>
                    <w:rFonts w:ascii="Calibri" w:hAnsi="Calibri"/>
                  </w:rPr>
                </w:pPr>
                <w:sdt>
                  <w:sdtPr>
                    <w:rPr>
                      <w:rFonts w:ascii="Calibri" w:hAnsi="Calibri"/>
                    </w:rPr>
                    <w:id w:val="1581175045"/>
                    <w:citation/>
                  </w:sdt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63CA2FD9" w14:textId="77777777" w:rsidR="00A7161F" w:rsidRPr="00816C49" w:rsidRDefault="00A7161F" w:rsidP="00A7161F">
                <w:pPr>
                  <w:rPr>
                    <w:rFonts w:ascii="Calibri" w:hAnsi="Calibri"/>
                  </w:rPr>
                </w:pPr>
              </w:p>
              <w:p w14:paraId="5E9A92F0" w14:textId="77777777" w:rsidR="00A7161F" w:rsidRPr="00816C49" w:rsidRDefault="00C62DBB" w:rsidP="00A7161F">
                <w:pPr>
                  <w:rPr>
                    <w:rFonts w:ascii="Calibri" w:hAnsi="Calibri"/>
                  </w:rPr>
                </w:pPr>
                <w:sdt>
                  <w:sdtPr>
                    <w:rPr>
                      <w:rFonts w:ascii="Calibri" w:hAnsi="Calibri"/>
                    </w:rPr>
                    <w:id w:val="-1857024808"/>
                    <w:citation/>
                  </w:sdt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6B03EBBC" w14:textId="77777777" w:rsidR="00A7161F" w:rsidRPr="00816C49" w:rsidRDefault="00A7161F" w:rsidP="00A7161F">
                <w:pPr>
                  <w:rPr>
                    <w:rFonts w:ascii="Calibri" w:hAnsi="Calibri"/>
                  </w:rPr>
                </w:pPr>
              </w:p>
              <w:p w14:paraId="10777061" w14:textId="77777777" w:rsidR="00A7161F" w:rsidRPr="00816C49" w:rsidRDefault="00C62DBB" w:rsidP="00A7161F">
                <w:pPr>
                  <w:rPr>
                    <w:rFonts w:ascii="Calibri" w:hAnsi="Calibri"/>
                  </w:rPr>
                </w:pPr>
                <w:sdt>
                  <w:sdtPr>
                    <w:rPr>
                      <w:rFonts w:ascii="Calibri" w:hAnsi="Calibri"/>
                    </w:rPr>
                    <w:id w:val="-765453005"/>
                    <w:citation/>
                  </w:sdtPr>
                  <w:sdtContent>
                    <w:r w:rsidR="00A7161F" w:rsidRPr="00816C49">
                      <w:rPr>
                        <w:rFonts w:ascii="Calibri" w:hAnsi="Calibri"/>
                      </w:rPr>
                      <w:fldChar w:fldCharType="begin"/>
                    </w:r>
                    <w:r w:rsidR="00A7161F" w:rsidRPr="00816C49">
                      <w:rPr>
                        <w:rFonts w:ascii="Calibri" w:hAnsi="Calibri"/>
                        <w:lang w:val="en-US"/>
                      </w:rPr>
                      <w:instrText xml:space="preserve"> CITATION Eis77 \l 1033 </w:instrText>
                    </w:r>
                    <w:r w:rsidR="00A7161F" w:rsidRPr="00816C49">
                      <w:rPr>
                        <w:rFonts w:ascii="Calibri" w:hAnsi="Calibri"/>
                      </w:rPr>
                      <w:fldChar w:fldCharType="separate"/>
                    </w:r>
                    <w:r w:rsidR="00A7161F" w:rsidRPr="00816C49">
                      <w:rPr>
                        <w:rFonts w:ascii="Calibri" w:hAnsi="Calibri"/>
                        <w:noProof/>
                        <w:lang w:val="en-US"/>
                      </w:rPr>
                      <w:t>(Eisenstein)</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C62DBB" w:rsidP="00A7161F">
                <w:pPr>
                  <w:rPr>
                    <w:rFonts w:ascii="Calibri" w:hAnsi="Calibri"/>
                  </w:rPr>
                </w:pPr>
                <w:sdt>
                  <w:sdtPr>
                    <w:rPr>
                      <w:rFonts w:ascii="Calibri" w:hAnsi="Calibri"/>
                    </w:rPr>
                    <w:id w:val="153505507"/>
                    <w:citation/>
                  </w:sdt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C62DBB" w:rsidP="00A7161F">
                <w:sdt>
                  <w:sdtPr>
                    <w:rPr>
                      <w:rFonts w:ascii="Calibri" w:hAnsi="Calibri"/>
                    </w:rPr>
                    <w:id w:val="-885720117"/>
                    <w:citation/>
                  </w:sdt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placeholder>
              <w:docPart w:val="5EDC017D800A3C4B877F7D8A17CDBC77"/>
            </w:placeholder>
            <w:showingPlcHdr/>
            <w:dropDownList>
              <w:listItem w:displayText="Dr." w:value="Dr."/>
              <w:listItem w:displayText="Prof." w:value="Prof."/>
            </w:dropDownList>
          </w:sdt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placeholder>
              <w:docPart w:val="BAFE26D2AC98904E8C36387065E2B26E"/>
            </w:placeholder>
            <w:text/>
          </w:sdt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placeholder>
              <w:docPart w:val="14D5F6BDFA19804D87782D6C6A16C1F8"/>
            </w:placeholder>
            <w:showingPlcHdr/>
            <w:text/>
          </w:sdt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placeholder>
              <w:docPart w:val="D9BF2E8C5CCA7B42A217DD7275111EF7"/>
            </w:placeholder>
            <w:text/>
          </w:sdt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placeholder>
              <w:docPart w:val="474DD46EE10E17499BF4FD13B84BD8E0"/>
            </w:placeholder>
            <w:showingPlcHdr/>
          </w:sdt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placeholder>
              <w:docPart w:val="D0B98ECC4760B54C94FEF876DA1E2241"/>
            </w:placeholder>
            <w:text/>
          </w:sdt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placeholder>
              <w:docPart w:val="D00498269BA2454BA589AFA0BCD48C3A"/>
            </w:placeholder>
            <w:text/>
          </w:sdt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placeholder>
              <w:docPart w:val="01BBD93E01ACAE4394586FBA91FD82DE"/>
            </w:placeholder>
            <w:showingPlcHdr/>
          </w:sdt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placeholder>
              <w:docPart w:val="83573F63150F4441B91415976D3C16A4"/>
            </w:placeholder>
          </w:sdtPr>
          <w:sdtContent>
            <w:tc>
              <w:tcPr>
                <w:tcW w:w="9016" w:type="dxa"/>
                <w:tcMar>
                  <w:top w:w="113" w:type="dxa"/>
                  <w:bottom w:w="113" w:type="dxa"/>
                </w:tcMar>
              </w:tcPr>
              <w:p w14:paraId="733F4FD5" w14:textId="6D85B8B1" w:rsidR="00F253F1" w:rsidRPr="00816C49" w:rsidRDefault="00C62DBB" w:rsidP="00DB60EF">
                <w:pPr>
                  <w:rPr>
                    <w:rFonts w:ascii="Calibri" w:hAnsi="Calibri"/>
                  </w:rPr>
                </w:pPr>
                <w:sdt>
                  <w:sdtPr>
                    <w:rPr>
                      <w:rFonts w:ascii="Calibri" w:hAnsi="Calibri"/>
                    </w:rPr>
                    <w:alias w:val="Abstract"/>
                    <w:tag w:val="abstract"/>
                    <w:id w:val="-1630389141"/>
                    <w:placeholder>
                      <w:docPart w:val="07F8E37EEBACD241B675965A5CBF302A"/>
                    </w:placeholder>
                  </w:sdtPr>
                  <w:sdtContent>
                    <w:r w:rsidR="00200676"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ins w:id="56" w:author="Jon Johnson" w:date="2014-10-28T08:34:00Z">
                      <w:r w:rsidR="00DE4AD1">
                        <w:rPr>
                          <w:rFonts w:ascii="Calibri" w:hAnsi="Calibri"/>
                        </w:rPr>
                        <w:t xml:space="preserve">whether </w:t>
                      </w:r>
                    </w:ins>
                    <w:r w:rsidR="00200676" w:rsidRPr="00816C49">
                      <w:rPr>
                        <w:rFonts w:ascii="Calibri" w:hAnsi="Calibri"/>
                      </w:rPr>
                      <w:t>commercial, political,</w:t>
                    </w:r>
                    <w:ins w:id="57" w:author="Jon Johnson" w:date="2014-10-28T08:34:00Z">
                      <w:r w:rsidR="00DE4AD1">
                        <w:rPr>
                          <w:rFonts w:ascii="Calibri" w:hAnsi="Calibri"/>
                        </w:rPr>
                        <w:t xml:space="preserve"> or</w:t>
                      </w:r>
                    </w:ins>
                    <w:r w:rsidR="00200676" w:rsidRPr="00816C49">
                      <w:rPr>
                        <w:rFonts w:ascii="Calibri" w:hAnsi="Calibri"/>
                      </w:rPr>
                      <w:t xml:space="preserve"> religious), or popular songs. Literary montage, moreover, favours disembodied discourses </w:t>
                    </w:r>
                    <w:del w:id="58" w:author="Jon Johnson" w:date="2014-10-28T08:34:00Z">
                      <w:r w:rsidR="00200676" w:rsidRPr="00816C49" w:rsidDel="003806F6">
                        <w:rPr>
                          <w:rFonts w:ascii="Calibri" w:hAnsi="Calibri"/>
                        </w:rPr>
                        <w:delText xml:space="preserve">that are </w:delText>
                      </w:r>
                    </w:del>
                    <w:r w:rsidR="00200676" w:rsidRPr="00816C49">
                      <w:rPr>
                        <w:rFonts w:ascii="Calibri" w:hAnsi="Calibri"/>
                      </w:rPr>
                      <w:t xml:space="preserve">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w:t>
                    </w:r>
                    <w:del w:id="59" w:author="Jon Johnson" w:date="2014-10-28T08:35:00Z">
                      <w:r w:rsidR="00200676" w:rsidRPr="00816C49" w:rsidDel="00DB60EF">
                        <w:rPr>
                          <w:rFonts w:ascii="Calibri" w:hAnsi="Calibri"/>
                        </w:rPr>
                        <w:delText xml:space="preserve">also </w:delText>
                      </w:r>
                    </w:del>
                    <w:r w:rsidR="00200676" w:rsidRPr="00816C49">
                      <w:rPr>
                        <w:rFonts w:ascii="Calibri" w:hAnsi="Calibri"/>
                      </w:rPr>
                      <w:t>tends to playfully dissect language itself, breaking down traditional syntax and semantics in the process. It favours ambiguity, irony, and paradox over narrative unity or totality.</w:t>
                    </w:r>
                  </w:sdtContent>
                </w:sdt>
              </w:p>
            </w:tc>
          </w:sdtContent>
        </w:sdt>
      </w:tr>
      <w:tr w:rsidR="00F253F1" w:rsidRPr="00816C49" w14:paraId="32D201C0" w14:textId="77777777" w:rsidTr="00426A73">
        <w:sdt>
          <w:sdtPr>
            <w:rPr>
              <w:rFonts w:ascii="Calibri" w:hAnsi="Calibri"/>
            </w:rPr>
            <w:alias w:val="Article text"/>
            <w:tag w:val="articleText"/>
            <w:id w:val="-67958192"/>
            <w:placeholder>
              <w:docPart w:val="02152E50A6D2B949B87306C776EC34D9"/>
            </w:placeholder>
          </w:sdtPr>
          <w:sdtContent>
            <w:sdt>
              <w:sdtPr>
                <w:rPr>
                  <w:rFonts w:ascii="Calibri" w:hAnsi="Calibri"/>
                </w:rPr>
                <w:alias w:val="Article text"/>
                <w:tag w:val="articleText"/>
                <w:id w:val="-1168330129"/>
                <w:placeholder>
                  <w:docPart w:val="EBB5B6CC0A3E2D42BA863E44076928DE"/>
                </w:placeholder>
              </w:sdtPr>
              <w:sdtContent>
                <w:tc>
                  <w:tcPr>
                    <w:tcW w:w="9016" w:type="dxa"/>
                    <w:tcMar>
                      <w:top w:w="113" w:type="dxa"/>
                      <w:bottom w:w="113" w:type="dxa"/>
                    </w:tcMar>
                  </w:tcPr>
                  <w:customXmlDelRangeStart w:id="60" w:author="Jon Johnson" w:date="2014-10-28T08:36:00Z"/>
                  <w:sdt>
                    <w:sdtPr>
                      <w:rPr>
                        <w:rFonts w:ascii="Calibri" w:hAnsi="Calibri"/>
                      </w:rPr>
                      <w:alias w:val="Abstract"/>
                      <w:tag w:val="abstract"/>
                      <w:id w:val="1905878402"/>
                      <w:placeholder>
                        <w:docPart w:val="83737F82D3041F4EBE335FC9089702E8"/>
                      </w:placeholder>
                    </w:sdtPr>
                    <w:sdtContent>
                      <w:customXmlDelRangeEnd w:id="60"/>
                      <w:p w14:paraId="67198E82" w14:textId="2411D08A" w:rsidR="009C6F30" w:rsidRDefault="009C6F30" w:rsidP="00200676">
                        <w:pPr>
                          <w:rPr>
                            <w:ins w:id="61" w:author="Jon Johnson" w:date="2014-10-28T08:36:00Z"/>
                            <w:rFonts w:ascii="Calibri" w:hAnsi="Calibri"/>
                          </w:rPr>
                        </w:pPr>
                        <w:customXmlInsRangeStart w:id="62" w:author="Jon Johnson" w:date="2014-10-28T08:36:00Z"/>
                        <w:sdt>
                          <w:sdtPr>
                            <w:rPr>
                              <w:rFonts w:ascii="Calibri" w:hAnsi="Calibri"/>
                            </w:rPr>
                            <w:alias w:val="Abstract"/>
                            <w:tag w:val="abstract"/>
                            <w:id w:val="-306861164"/>
                            <w:placeholder>
                              <w:docPart w:val="857759465873C94C8461FCBAFB80F399"/>
                            </w:placeholder>
                          </w:sdtPr>
                          <w:sdtContent>
                            <w:customXmlInsRangeEnd w:id="62"/>
                            <w:customXmlInsRangeStart w:id="63" w:author="Jon Johnson" w:date="2014-10-28T08:36:00Z"/>
                            <w:sdt>
                              <w:sdtPr>
                                <w:rPr>
                                  <w:rFonts w:ascii="Calibri" w:hAnsi="Calibri"/>
                                </w:rPr>
                                <w:alias w:val="Abstract"/>
                                <w:tag w:val="abstract"/>
                                <w:id w:val="-1264370527"/>
                                <w:placeholder>
                                  <w:docPart w:val="45B3575172D3BF4F9DC93F0E4993D65A"/>
                                </w:placeholder>
                              </w:sdtPr>
                              <w:sdtContent>
                                <w:customXmlInsRangeEnd w:id="63"/>
                                <w:customXmlInsRangeStart w:id="64" w:author="Jon Johnson" w:date="2014-10-28T09:50:00Z"/>
                                <w:sdt>
                                  <w:sdtPr>
                                    <w:rPr>
                                      <w:rFonts w:ascii="Calibri" w:hAnsi="Calibri"/>
                                    </w:rPr>
                                    <w:alias w:val="Abstract"/>
                                    <w:tag w:val="abstract"/>
                                    <w:id w:val="-1834741832"/>
                                    <w:placeholder>
                                      <w:docPart w:val="1CC7343FCD2D3E4593AE47CAD283E780"/>
                                    </w:placeholder>
                                  </w:sdtPr>
                                  <w:sdtContent>
                                    <w:customXmlInsRangeEnd w:id="64"/>
                                    <w:ins w:id="65" w:author="Jon Johnson" w:date="2014-10-28T09:50:00Z">
                                      <w:r w:rsidR="00FE6CC1"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FE6CC1">
                                        <w:rPr>
                                          <w:rFonts w:ascii="Calibri" w:hAnsi="Calibri"/>
                                        </w:rPr>
                                        <w:t xml:space="preserve">whether </w:t>
                                      </w:r>
                                      <w:r w:rsidR="00FE6CC1" w:rsidRPr="00816C49">
                                        <w:rPr>
                                          <w:rFonts w:ascii="Calibri" w:hAnsi="Calibri"/>
                                        </w:rPr>
                                        <w:t>commercial, political,</w:t>
                                      </w:r>
                                      <w:r w:rsidR="00FE6CC1">
                                        <w:rPr>
                                          <w:rFonts w:ascii="Calibri" w:hAnsi="Calibri"/>
                                        </w:rPr>
                                        <w:t xml:space="preserve"> or</w:t>
                                      </w:r>
                                      <w:r w:rsidR="00FE6CC1" w:rsidRPr="00816C49">
                                        <w:rPr>
                                          <w:rFonts w:ascii="Calibri" w:hAnsi="Calibri"/>
                                        </w:rPr>
                                        <w:t xml:space="preserve"> religious), or popular songs. Literary montage, moreover, favours disembodied discourses linked to the impact of modernity: the languages on which it draws are those of bureaucratisation, commercialisation, and serialisation, among others. </w:t>
                                      </w:r>
                                      <w:r w:rsidR="00FE6CC1" w:rsidRPr="00816C49">
                                        <w:rPr>
                                          <w:rFonts w:ascii="Calibri" w:hAnsi="Calibri"/>
                                        </w:rPr>
                                        <w:lastRenderedPageBreak/>
                                        <w:t xml:space="preserve">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w:t>
                                      </w:r>
                                      <w:proofErr w:type="spellStart"/>
                                      <w:r w:rsidR="00FE6CC1" w:rsidRPr="00816C49">
                                        <w:rPr>
                                          <w:rFonts w:ascii="Calibri" w:hAnsi="Calibri"/>
                                        </w:rPr>
                                        <w:t>totality.</w:t>
                                      </w:r>
                                    </w:ins>
                                    <w:customXmlInsRangeStart w:id="66" w:author="Jon Johnson" w:date="2014-10-28T09:50:00Z"/>
                                  </w:sdtContent>
                                </w:sdt>
                                <w:customXmlInsRangeEnd w:id="66"/>
                                <w:proofErr w:type="gramStart"/>
                                <w:ins w:id="67" w:author="Jon Johnson" w:date="2014-10-28T08:36:00Z">
                                  <w:r w:rsidRPr="00816C49">
                                    <w:rPr>
                                      <w:rFonts w:ascii="Calibri" w:hAnsi="Calibri"/>
                                    </w:rPr>
                                    <w:t>subject</w:t>
                                  </w:r>
                                  <w:proofErr w:type="spellEnd"/>
                                  <w:proofErr w:type="gramEnd"/>
                                  <w:r w:rsidRPr="00816C49">
                                    <w:rPr>
                                      <w:rFonts w:ascii="Calibri" w:hAnsi="Calibri"/>
                                    </w:rPr>
                                    <w:t>. Montage literature tends to playfully dissect language itself, breaking down traditional syntax and semantics in the process. It favours ambiguity, irony, and paradox over narrative unity or totality.</w:t>
                                  </w:r>
                                </w:ins>
                                <w:customXmlInsRangeStart w:id="68" w:author="Jon Johnson" w:date="2014-10-28T08:36:00Z"/>
                              </w:sdtContent>
                            </w:sdt>
                            <w:customXmlInsRangeEnd w:id="68"/>
                            <w:customXmlInsRangeStart w:id="69" w:author="Jon Johnson" w:date="2014-10-28T08:36:00Z"/>
                          </w:sdtContent>
                        </w:sdt>
                        <w:customXmlInsRangeEnd w:id="69"/>
                      </w:p>
                      <w:p w14:paraId="5D7B95F4" w14:textId="39939EBE" w:rsidR="00200676" w:rsidRPr="00816C49" w:rsidDel="009C6F30" w:rsidRDefault="00200676" w:rsidP="00200676">
                        <w:pPr>
                          <w:rPr>
                            <w:del w:id="70" w:author="Jon Johnson" w:date="2014-10-28T08:36:00Z"/>
                            <w:rFonts w:ascii="Calibri" w:hAnsi="Calibri"/>
                          </w:rPr>
                        </w:pPr>
                        <w:del w:id="71" w:author="Jon Johnson" w:date="2014-10-28T08:36:00Z">
                          <w:r w:rsidRPr="00816C49" w:rsidDel="009C6F30">
                            <w:rPr>
                              <w:rFonts w:ascii="Calibri" w:hAnsi="Calibri"/>
                            </w:rPr>
                            <w:delTex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(commercial, political, religious), or popular songs. Literary montage, moreover, favours disembodied discourses that are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also tends to playfully dissect language itself, breaking down traditional syntax and semantics in the process. It favours ambiguity, irony, and paradox over narrative unity or totality.</w:delText>
                          </w:r>
                        </w:del>
                      </w:p>
                      <w:customXmlDelRangeStart w:id="72" w:author="Jon Johnson" w:date="2014-10-28T08:36:00Z"/>
                    </w:sdtContent>
                  </w:sdt>
                  <w:customXmlDelRangeEnd w:id="72"/>
                  <w:p w14:paraId="69348FD3" w14:textId="77777777" w:rsidR="00200676" w:rsidRPr="00816C49" w:rsidRDefault="00200676" w:rsidP="00200676">
                    <w:pPr>
                      <w:rPr>
                        <w:rFonts w:ascii="Calibri" w:hAnsi="Calibri"/>
                      </w:rPr>
                    </w:pPr>
                  </w:p>
                  <w:p w14:paraId="207E77DB" w14:textId="752FC433"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del w:id="73" w:author="Jon Johnson" w:date="2014-10-28T08:39:00Z">
                      <w:r w:rsidRPr="00816C49" w:rsidDel="00B76497">
                        <w:rPr>
                          <w:rFonts w:ascii="Calibri" w:hAnsi="Calibri"/>
                        </w:rPr>
                        <w:delText xml:space="preserve">via </w:delText>
                      </w:r>
                    </w:del>
                    <w:ins w:id="74" w:author="Jon Johnson" w:date="2014-10-28T08:39:00Z">
                      <w:r w:rsidR="00B76497">
                        <w:rPr>
                          <w:rFonts w:ascii="Calibri" w:hAnsi="Calibri"/>
                        </w:rPr>
                        <w:t>through</w:t>
                      </w:r>
                      <w:r w:rsidR="00B76497" w:rsidRPr="00816C49">
                        <w:rPr>
                          <w:rFonts w:ascii="Calibri" w:hAnsi="Calibri"/>
                        </w:rPr>
                        <w:t xml:space="preserve"> </w:t>
                      </w:r>
                    </w:ins>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-prop, and advertisement. Montage literature is decisively multilingual, orchestrating literary and vernacular voices</w:t>
                    </w:r>
                    <w:ins w:id="75" w:author="Jon Johnson" w:date="2014-10-28T08:41:00Z">
                      <w:r w:rsidR="00B43326">
                        <w:rPr>
                          <w:rFonts w:ascii="Calibri" w:hAnsi="Calibri"/>
                        </w:rPr>
                        <w:t>,</w:t>
                      </w:r>
                    </w:ins>
                    <w:r w:rsidRPr="00816C49">
                      <w:rPr>
                        <w:rFonts w:ascii="Calibri" w:hAnsi="Calibri"/>
                      </w:rPr>
                      <w:t xml:space="preserve"> and fostering 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4F6160C0"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ins w:id="76" w:author="Jon Johnson" w:date="2014-10-28T09:58:00Z">
                      <w:r w:rsidR="005B4FC0">
                        <w:rPr>
                          <w:rFonts w:ascii="Calibri" w:hAnsi="Calibri"/>
                        </w:rPr>
                        <w:t>,</w:t>
                      </w:r>
                    </w:ins>
                    <w:r w:rsidRPr="00816C49">
                      <w:rPr>
                        <w:rFonts w:ascii="Calibri" w:hAnsi="Calibri"/>
                      </w:rPr>
                      <w:t xml:space="preserve"> </w:t>
                    </w:r>
                    <w:del w:id="77" w:author="Jon Johnson" w:date="2014-10-28T08:41:00Z">
                      <w:r w:rsidRPr="00816C49" w:rsidDel="00A10975">
                        <w:rPr>
                          <w:rFonts w:ascii="Calibri" w:hAnsi="Calibri"/>
                        </w:rPr>
                        <w:delText xml:space="preserve">from </w:delText>
                      </w:r>
                    </w:del>
                    <w:ins w:id="78" w:author="Jon Johnson" w:date="2014-10-28T08:41:00Z">
                      <w:r w:rsidR="00A10975">
                        <w:rPr>
                          <w:rFonts w:ascii="Calibri" w:hAnsi="Calibri"/>
                        </w:rPr>
                        <w:t>including</w:t>
                      </w:r>
                      <w:r w:rsidR="00A10975" w:rsidRPr="00816C49">
                        <w:rPr>
                          <w:rFonts w:ascii="Calibri" w:hAnsi="Calibri"/>
                        </w:rPr>
                        <w:t xml:space="preserve"> </w:t>
                      </w:r>
                    </w:ins>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w:t>
                    </w:r>
                    <w:del w:id="79" w:author="Jon Johnson" w:date="2014-10-28T08:41:00Z">
                      <w:r w:rsidRPr="00816C49" w:rsidDel="00A10975">
                        <w:rPr>
                          <w:rFonts w:ascii="Calibri" w:hAnsi="Calibri"/>
                        </w:rPr>
                        <w:delText xml:space="preserve">to </w:delText>
                      </w:r>
                    </w:del>
                    <w:r w:rsidRPr="00816C49">
                      <w:rPr>
                        <w:rFonts w:ascii="Calibri" w:hAnsi="Calibri"/>
                      </w:rPr>
                      <w:t xml:space="preserve">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0F9CB58C"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ins w:id="80" w:author="Jon Johnson" w:date="2014-10-28T08:45:00Z">
                      <w:r w:rsidR="00C62DBB">
                        <w:rPr>
                          <w:rFonts w:ascii="Calibri" w:hAnsi="Calibri"/>
                        </w:rPr>
                        <w:t xml:space="preserve"> explored this technique</w:t>
                      </w:r>
                    </w:ins>
                    <w:r w:rsidRPr="00816C49">
                      <w:rPr>
                        <w:rFonts w:ascii="Calibri" w:hAnsi="Calibri"/>
                      </w:rPr>
                      <w:t>, including collage artist Hans Arp</w:t>
                    </w:r>
                    <w:del w:id="81" w:author="Jon Johnson" w:date="2014-10-28T08:45:00Z">
                      <w:r w:rsidRPr="00816C49" w:rsidDel="00C62DBB">
                        <w:rPr>
                          <w:rFonts w:ascii="Calibri" w:hAnsi="Calibri"/>
                        </w:rPr>
                        <w:delText>, followed the technique as well</w:delText>
                      </w:r>
                    </w:del>
                    <w:r w:rsidRPr="00816C49">
                      <w:rPr>
                        <w:rFonts w:ascii="Calibri" w:hAnsi="Calibri"/>
                      </w:rPr>
                      <w:t xml:space="preserve">.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w:t>
                    </w:r>
                    <w:ins w:id="82" w:author="Jon Johnson" w:date="2014-10-28T08:48:00Z">
                      <w:r w:rsidR="00761B7F">
                        <w:rPr>
                          <w:rFonts w:ascii="Calibri" w:hAnsi="Calibri"/>
                        </w:rPr>
                        <w:t>,</w:t>
                      </w:r>
                    </w:ins>
                    <w:r w:rsidRPr="00816C49">
                      <w:rPr>
                        <w:rFonts w:ascii="Calibri" w:hAnsi="Calibri"/>
                      </w:rPr>
                      <w:t xml:space="preserve">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10DE307"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ins w:id="83" w:author="Jon Johnson" w:date="2014-10-28T08:49:00Z">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ins>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w:t>
                    </w:r>
                    <w:del w:id="84" w:author="Jon Johnson" w:date="2014-10-28T08:49:00Z">
                      <w:r w:rsidRPr="00816C49" w:rsidDel="00725CEE">
                        <w:rPr>
                          <w:rFonts w:ascii="Calibri" w:hAnsi="Calibri"/>
                        </w:rPr>
                        <w:delText xml:space="preserve">by Alfred Döblin </w:delText>
                      </w:r>
                    </w:del>
                    <w:r w:rsidRPr="00816C49">
                      <w:rPr>
                        <w:rFonts w:ascii="Calibri" w:hAnsi="Calibri"/>
                      </w:rPr>
                      <w:t>emer</w:t>
                    </w:r>
                    <w:r w:rsidR="00177EFD" w:rsidRPr="00816C49">
                      <w:rPr>
                        <w:rFonts w:ascii="Calibri" w:hAnsi="Calibri"/>
                      </w:rPr>
                      <w:t>ge out of a cacophony of focalis</w:t>
                    </w:r>
                    <w:r w:rsidRPr="00816C49">
                      <w:rPr>
                        <w:rFonts w:ascii="Calibri" w:hAnsi="Calibri"/>
                      </w:rPr>
                      <w:t xml:space="preserve">ed voices and anonymous, disembodied discourses. </w:t>
                    </w:r>
                    <w:del w:id="85" w:author="Jon Johnson" w:date="2014-10-28T08:51:00Z">
                      <w:r w:rsidRPr="00816C49" w:rsidDel="00725CEE">
                        <w:rPr>
                          <w:rFonts w:ascii="Calibri" w:hAnsi="Calibri"/>
                        </w:rPr>
                        <w:delText xml:space="preserve">The </w:delText>
                      </w:r>
                    </w:del>
                    <w:ins w:id="86" w:author="Jon Johnson" w:date="2014-10-28T08:51:00Z">
                      <w:r w:rsidR="00725CEE">
                        <w:rPr>
                          <w:rFonts w:ascii="Calibri" w:hAnsi="Calibri"/>
                        </w:rPr>
                        <w:t>These</w:t>
                      </w:r>
                      <w:r w:rsidR="00725CEE" w:rsidRPr="00816C49">
                        <w:rPr>
                          <w:rFonts w:ascii="Calibri" w:hAnsi="Calibri"/>
                        </w:rPr>
                        <w:t xml:space="preserve"> </w:t>
                      </w:r>
                    </w:ins>
                    <w:r w:rsidRPr="00816C49">
                      <w:rPr>
                        <w:rFonts w:ascii="Calibri" w:hAnsi="Calibri"/>
                      </w:rPr>
                      <w:t>authors borrow from contemporary news media to break up their storylines with unrelated documents of public life. While fiction and documentation seem to clash, the</w:t>
                    </w:r>
                    <w:ins w:id="87" w:author="Jon Johnson" w:date="2014-10-28T08:51:00Z">
                      <w:r w:rsidR="00B3598B">
                        <w:rPr>
                          <w:rFonts w:ascii="Calibri" w:hAnsi="Calibri"/>
                        </w:rPr>
                        <w:t>se</w:t>
                      </w:r>
                    </w:ins>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4FA973F3" w14:textId="0F3EDE51" w:rsidR="00F253F1" w:rsidRPr="00816C49" w:rsidRDefault="00200676" w:rsidP="00200676">
                    <w:pPr>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commentRangeStart w:id="88"/>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w:t>
                    </w:r>
                    <w:del w:id="89" w:author="Jon Johnson" w:date="2014-10-28T08:56:00Z">
                      <w:r w:rsidRPr="00816C49" w:rsidDel="00AE2DCD">
                        <w:rPr>
                          <w:rFonts w:ascii="Calibri" w:hAnsi="Calibri"/>
                          <w:b/>
                          <w:color w:val="5B9BD5" w:themeColor="accent1"/>
                          <w:sz w:val="18"/>
                          <w:szCs w:val="18"/>
                        </w:rPr>
                        <w:delText>o</w:delText>
                      </w:r>
                    </w:del>
                    <w:r w:rsidRPr="00816C49">
                      <w:rPr>
                        <w:rFonts w:ascii="Calibri" w:hAnsi="Calibri"/>
                        <w:b/>
                        <w:color w:val="5B9BD5" w:themeColor="accent1"/>
                        <w:sz w:val="18"/>
                        <w:szCs w:val="18"/>
                      </w:rPr>
                      <w:t>r</w:t>
                    </w:r>
                    <w:ins w:id="90" w:author="Jon Johnson" w:date="2014-10-28T08:56:00Z">
                      <w:r w:rsidR="00AE2DCD">
                        <w:rPr>
                          <w:rFonts w:ascii="Calibri" w:hAnsi="Calibri"/>
                          <w:b/>
                          <w:color w:val="5B9BD5" w:themeColor="accent1"/>
                          <w:sz w:val="18"/>
                          <w:szCs w:val="18"/>
                        </w:rPr>
                        <w:t>o</w:t>
                      </w:r>
                    </w:ins>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commentRangeEnd w:id="88"/>
                    <w:r w:rsidR="00F036BC">
                      <w:rPr>
                        <w:rStyle w:val="CommentReference"/>
                      </w:rPr>
                      <w:commentReference w:id="88"/>
                    </w:r>
                    <w:proofErr w:type="spellStart"/>
                    <w:r w:rsidRPr="00816C49">
                      <w:rPr>
                        <w:rFonts w:ascii="Calibri" w:hAnsi="Calibri"/>
                        <w:b/>
                        <w:color w:val="5B9BD5" w:themeColor="accent1"/>
                        <w:sz w:val="18"/>
                        <w:szCs w:val="18"/>
                      </w:rPr>
                      <w:t>Marbach</w:t>
                    </w:r>
                    <w:proofErr w:type="spellEnd"/>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placeholder>
                <w:docPart w:val="417813F980AB9B47A8A6D0D4E668EEF1"/>
              </w:placeholder>
            </w:sdtPr>
            <w:sdtContent>
              <w:p w14:paraId="35ECB668" w14:textId="77777777" w:rsidR="00200676" w:rsidRPr="00816C49" w:rsidRDefault="00C62DBB" w:rsidP="00200676">
                <w:pPr>
                  <w:rPr>
                    <w:rFonts w:ascii="Calibri" w:hAnsi="Calibri"/>
                  </w:rPr>
                </w:pPr>
                <w:sdt>
                  <w:sdtPr>
                    <w:rPr>
                      <w:rFonts w:ascii="Calibri" w:hAnsi="Calibri"/>
                    </w:rPr>
                    <w:id w:val="-2039816004"/>
                    <w:citation/>
                  </w:sdt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Content>
                  <w:p w14:paraId="551E7A83" w14:textId="77777777" w:rsidR="00200676" w:rsidRPr="00816C49" w:rsidRDefault="00C62DBB" w:rsidP="00200676">
                    <w:pPr>
                      <w:rPr>
                        <w:rFonts w:ascii="Calibri" w:hAnsi="Calibri"/>
                      </w:rPr>
                    </w:pPr>
                    <w:sdt>
                      <w:sdtPr>
                        <w:rPr>
                          <w:rFonts w:ascii="Calibri" w:hAnsi="Calibri"/>
                        </w:rPr>
                        <w:id w:val="1846825598"/>
                        <w:citation/>
                      </w:sdt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C62DBB" w:rsidP="00200676">
                    <w:pPr>
                      <w:rPr>
                        <w:rFonts w:ascii="Calibri" w:hAnsi="Calibri"/>
                      </w:rPr>
                    </w:pPr>
                    <w:sdt>
                      <w:sdtPr>
                        <w:rPr>
                          <w:rFonts w:ascii="Calibri" w:hAnsi="Calibri"/>
                        </w:rPr>
                        <w:id w:val="896016631"/>
                        <w:citation/>
                      </w:sdt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C62DBB" w:rsidP="00200676">
                    <w:pPr>
                      <w:rPr>
                        <w:rFonts w:ascii="Calibri" w:hAnsi="Calibri"/>
                      </w:rPr>
                    </w:pPr>
                    <w:sdt>
                      <w:sdtPr>
                        <w:rPr>
                          <w:rFonts w:ascii="Calibri" w:hAnsi="Calibri"/>
                        </w:rPr>
                        <w:id w:val="322710262"/>
                        <w:citation/>
                      </w:sdt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C62DBB" w:rsidP="00200676">
                    <w:pPr>
                      <w:rPr>
                        <w:rFonts w:ascii="Calibri" w:hAnsi="Calibri"/>
                      </w:rPr>
                    </w:pPr>
                    <w:sdt>
                      <w:sdtPr>
                        <w:rPr>
                          <w:rFonts w:ascii="Calibri" w:hAnsi="Calibri"/>
                        </w:rPr>
                        <w:id w:val="1794715384"/>
                        <w:citation/>
                      </w:sdt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Pr="00816C49" w:rsidRDefault="00F253F1"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426A73">
        <w:sdt>
          <w:sdtPr>
            <w:rPr>
              <w:rFonts w:ascii="Calibri" w:hAnsi="Calibri"/>
            </w:rPr>
            <w:alias w:val="Abstract"/>
            <w:tag w:val="abstract"/>
            <w:id w:val="2068147052"/>
          </w:sdtPr>
          <w:sdtContent>
            <w:tc>
              <w:tcPr>
                <w:tcW w:w="9016" w:type="dxa"/>
                <w:tcMar>
                  <w:top w:w="113" w:type="dxa"/>
                  <w:bottom w:w="113" w:type="dxa"/>
                </w:tcMar>
              </w:tcPr>
              <w:p w14:paraId="29B2DACD" w14:textId="6DACCFE6" w:rsidR="00F253F1" w:rsidRPr="00816C49" w:rsidRDefault="00B01B6B" w:rsidP="00426A73">
                <w:pPr>
                  <w:rPr>
                    <w:rFonts w:ascii="Calibri" w:hAnsi="Calibri"/>
                  </w:rPr>
                </w:pPr>
                <w:ins w:id="91" w:author="Jon Johnson" w:date="2014-10-28T09:03:00Z">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Pr>
                      <w:rFonts w:ascii="Calibri" w:hAnsi="Calibri"/>
                    </w:rPr>
                    <w:t xml:space="preserve">or </w:t>
                  </w:r>
                  <w:r w:rsidRPr="00816C49">
                    <w:rPr>
                      <w:rFonts w:ascii="Calibri" w:hAnsi="Calibri"/>
                    </w:rPr>
                    <w:t xml:space="preserve">by using the crop, cut, and paste function in a computer program and reassembling a new photographic image. Text, colour, drawing, painting, or object fragments can also be incorporated. The inter-war period represented the apex of photomontage, </w:t>
                  </w:r>
                  <w:r>
                    <w:rPr>
                      <w:rFonts w:ascii="Calibri" w:hAnsi="Calibri"/>
                    </w:rPr>
                    <w:t>where</w:t>
                  </w:r>
                  <w:r w:rsidRPr="00816C49">
                    <w:rPr>
                      <w:rFonts w:ascii="Calibri" w:hAnsi="Calibri"/>
                    </w:rPr>
                    <w:t xml:space="preserve"> the medium was widely used as a persuasive medium, from publicity to propaganda, particularly by artists affiliated </w:t>
                  </w:r>
                  <w:r>
                    <w:rPr>
                      <w:rFonts w:ascii="Calibri" w:hAnsi="Calibri"/>
                    </w:rPr>
                    <w:t>with</w:t>
                  </w:r>
                  <w:r w:rsidRPr="00816C49">
                    <w:rPr>
                      <w:rFonts w:ascii="Calibri" w:hAnsi="Calibri"/>
                    </w:rPr>
                    <w:t xml:space="preserve"> Constructivism, Dada, Surrealism</w:t>
                  </w:r>
                  <w:r>
                    <w:rPr>
                      <w:rFonts w:ascii="Calibri" w:hAnsi="Calibri"/>
                    </w:rPr>
                    <w:t>,</w:t>
                  </w:r>
                  <w:r w:rsidR="00903563">
                    <w:rPr>
                      <w:rFonts w:ascii="Calibri" w:hAnsi="Calibri"/>
                    </w:rPr>
                    <w:t xml:space="preserve"> and the Bauhaus. </w:t>
                  </w:r>
                  <w:r w:rsidRPr="00816C49">
                    <w:rPr>
                      <w:rFonts w:ascii="Calibri" w:hAnsi="Calibri"/>
                    </w:rPr>
                    <w:t xml:space="preserve">In its dynamic reassembly of image and text, photomontage offered a visually stimulating picture with claims to documentation </w:t>
                  </w:r>
                  <w:r>
                    <w:rPr>
                      <w:rFonts w:ascii="Calibri" w:hAnsi="Calibri"/>
                    </w:rPr>
                    <w:t>due to</w:t>
                  </w:r>
                  <w:r w:rsidRPr="00816C49">
                    <w:rPr>
                      <w:rFonts w:ascii="Calibri" w:hAnsi="Calibri"/>
                    </w:rPr>
                    <w:t xml:space="preserve"> the photograph’s purported status as a document of the real. Photomontage both questioned and profited from this documentary standing. Based on mass-replicated images, photomontage co</w:t>
                  </w:r>
                  <w:r w:rsidR="00D6405A">
                    <w:rPr>
                      <w:rFonts w:ascii="Calibri" w:hAnsi="Calibri"/>
                    </w:rPr>
                    <w:t>uld easily be reproduced, utilis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ins>
              </w:p>
            </w:tc>
          </w:sdtContent>
        </w:sdt>
      </w:tr>
      <w:tr w:rsidR="00F253F1" w:rsidRPr="00816C49" w14:paraId="31006048" w14:textId="77777777" w:rsidTr="00426A73">
        <w:sdt>
          <w:sdtPr>
            <w:rPr>
              <w:rFonts w:ascii="Calibri" w:hAnsi="Calibri"/>
            </w:rPr>
            <w:alias w:val="Article text"/>
            <w:tag w:val="articleText"/>
            <w:id w:val="2033530987"/>
          </w:sdtPr>
          <w:sdtContent>
            <w:tc>
              <w:tcPr>
                <w:tcW w:w="9016" w:type="dxa"/>
                <w:tcMar>
                  <w:top w:w="113" w:type="dxa"/>
                  <w:bottom w:w="113" w:type="dxa"/>
                </w:tcMar>
              </w:tcPr>
              <w:p w14:paraId="18CC5C86" w14:textId="3CB59A80" w:rsidR="00576B07" w:rsidRPr="00816C49" w:rsidRDefault="00576B07" w:rsidP="00576B07">
                <w:pPr>
                  <w:rPr>
                    <w:rFonts w:ascii="Calibri" w:hAnsi="Calibri"/>
                  </w:rPr>
                </w:pPr>
                <w:r w:rsidRPr="00816C49">
                  <w:rPr>
                    <w:rFonts w:ascii="Calibri" w:hAnsi="Calibri"/>
                  </w:rPr>
                  <w:t>Photomontage includes a wide variety of practices</w:t>
                </w:r>
                <w:del w:id="92" w:author="Jon Johnson" w:date="2014-10-28T09:01:00Z">
                  <w:r w:rsidRPr="00816C49" w:rsidDel="005B4F27">
                    <w:rPr>
                      <w:rFonts w:ascii="Calibri" w:hAnsi="Calibri"/>
                    </w:rPr>
                    <w:delText>,</w:delText>
                  </w:r>
                </w:del>
                <w:r w:rsidRPr="00816C49">
                  <w:rPr>
                    <w:rFonts w:ascii="Calibri" w:hAnsi="Calibri"/>
                  </w:rPr>
                  <w:t xml:space="preserve">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ins w:id="93" w:author="Jon Johnson" w:date="2014-10-28T09:01:00Z">
                  <w:r w:rsidR="005B4F27">
                    <w:rPr>
                      <w:rFonts w:ascii="Calibri" w:hAnsi="Calibri"/>
                    </w:rPr>
                    <w:t xml:space="preserve">or </w:t>
                  </w:r>
                </w:ins>
                <w:r w:rsidRPr="00816C49">
                  <w:rPr>
                    <w:rFonts w:ascii="Calibri" w:hAnsi="Calibri"/>
                  </w:rPr>
                  <w:t xml:space="preserve">by using the crop, cut, and paste function in a computer program and reassembling a new photographic image. Text, colour, drawing, painting, or object fragments can also be incorporated. The inter-war period represented the apex of photomontage, </w:t>
                </w:r>
                <w:del w:id="94" w:author="Jon Johnson" w:date="2014-10-28T09:02:00Z">
                  <w:r w:rsidRPr="00816C49" w:rsidDel="005B4F27">
                    <w:rPr>
                      <w:rFonts w:ascii="Calibri" w:hAnsi="Calibri"/>
                    </w:rPr>
                    <w:delText xml:space="preserve">when </w:delText>
                  </w:r>
                </w:del>
                <w:ins w:id="95" w:author="Jon Johnson" w:date="2014-10-28T09:02:00Z">
                  <w:r w:rsidR="005B4F27">
                    <w:rPr>
                      <w:rFonts w:ascii="Calibri" w:hAnsi="Calibri"/>
                    </w:rPr>
                    <w:t>where</w:t>
                  </w:r>
                  <w:r w:rsidR="005B4F27" w:rsidRPr="00816C49">
                    <w:rPr>
                      <w:rFonts w:ascii="Calibri" w:hAnsi="Calibri"/>
                    </w:rPr>
                    <w:t xml:space="preserve"> </w:t>
                  </w:r>
                </w:ins>
                <w:r w:rsidRPr="00816C49">
                  <w:rPr>
                    <w:rFonts w:ascii="Calibri" w:hAnsi="Calibri"/>
                  </w:rPr>
                  <w:t xml:space="preserve">the medium was widely used as a persuasive medium, from publicity to propaganda, particularly by artists affiliated </w:t>
                </w:r>
                <w:del w:id="96" w:author="Jon Johnson" w:date="2014-10-28T09:02:00Z">
                  <w:r w:rsidRPr="00816C49" w:rsidDel="005B4F27">
                    <w:rPr>
                      <w:rFonts w:ascii="Calibri" w:hAnsi="Calibri"/>
                    </w:rPr>
                    <w:delText xml:space="preserve">to </w:delText>
                  </w:r>
                </w:del>
                <w:ins w:id="97" w:author="Jon Johnson" w:date="2014-10-28T09:02:00Z">
                  <w:r w:rsidR="005B4F27">
                    <w:rPr>
                      <w:rFonts w:ascii="Calibri" w:hAnsi="Calibri"/>
                    </w:rPr>
                    <w:t>with</w:t>
                  </w:r>
                  <w:r w:rsidR="005B4F27" w:rsidRPr="00816C49">
                    <w:rPr>
                      <w:rFonts w:ascii="Calibri" w:hAnsi="Calibri"/>
                    </w:rPr>
                    <w:t xml:space="preserve"> </w:t>
                  </w:r>
                </w:ins>
                <w:r w:rsidRPr="00816C49">
                  <w:rPr>
                    <w:rFonts w:ascii="Calibri" w:hAnsi="Calibri"/>
                  </w:rPr>
                  <w:t>Constructivism, Dada, Surrealism</w:t>
                </w:r>
                <w:ins w:id="98" w:author="Jon Johnson" w:date="2014-10-28T09:02:00Z">
                  <w:r w:rsidR="005B4F27">
                    <w:rPr>
                      <w:rFonts w:ascii="Calibri" w:hAnsi="Calibri"/>
                    </w:rPr>
                    <w:t>,</w:t>
                  </w:r>
                </w:ins>
                <w:r w:rsidRPr="00816C49">
                  <w:rPr>
                    <w:rFonts w:ascii="Calibri" w:hAnsi="Calibri"/>
                  </w:rPr>
                  <w:t xml:space="preserve"> and the Bauhaus. </w:t>
                </w:r>
                <w:del w:id="99" w:author="Jon Johnson" w:date="2014-10-28T10:12:00Z">
                  <w:r w:rsidRPr="00816C49" w:rsidDel="00903563">
                    <w:rPr>
                      <w:rFonts w:ascii="Calibri" w:hAnsi="Calibri"/>
                    </w:rPr>
                    <w:delText xml:space="preserve"> </w:delText>
                  </w:r>
                </w:del>
                <w:r w:rsidRPr="00816C49">
                  <w:rPr>
                    <w:rFonts w:ascii="Calibri" w:hAnsi="Calibri"/>
                  </w:rPr>
                  <w:t xml:space="preserve">In its dynamic reassembly of image and text, photomontage offered a visually stimulating picture with claims to documentation </w:t>
                </w:r>
                <w:del w:id="100" w:author="Jon Johnson" w:date="2014-10-28T09:02:00Z">
                  <w:r w:rsidRPr="00816C49" w:rsidDel="005B4F27">
                    <w:rPr>
                      <w:rFonts w:ascii="Calibri" w:hAnsi="Calibri"/>
                    </w:rPr>
                    <w:delText xml:space="preserve">because </w:delText>
                  </w:r>
                </w:del>
                <w:ins w:id="101" w:author="Jon Johnson" w:date="2014-10-28T09:02:00Z">
                  <w:r w:rsidR="005B4F27">
                    <w:rPr>
                      <w:rFonts w:ascii="Calibri" w:hAnsi="Calibri"/>
                    </w:rPr>
                    <w:t>due to</w:t>
                  </w:r>
                  <w:r w:rsidR="005B4F27" w:rsidRPr="00816C49">
                    <w:rPr>
                      <w:rFonts w:ascii="Calibri" w:hAnsi="Calibri"/>
                    </w:rPr>
                    <w:t xml:space="preserve"> </w:t>
                  </w:r>
                </w:ins>
                <w:del w:id="102" w:author="Jon Johnson" w:date="2014-10-28T09:02:00Z">
                  <w:r w:rsidRPr="00816C49" w:rsidDel="005B4F27">
                    <w:rPr>
                      <w:rFonts w:ascii="Calibri" w:hAnsi="Calibri"/>
                    </w:rPr>
                    <w:delText xml:space="preserve">of </w:delText>
                  </w:r>
                </w:del>
                <w:proofErr w:type="gramStart"/>
                <w:r w:rsidRPr="00816C49">
                  <w:rPr>
                    <w:rFonts w:ascii="Calibri" w:hAnsi="Calibri"/>
                  </w:rPr>
                  <w:t>the</w:t>
                </w:r>
                <w:proofErr w:type="gramEnd"/>
                <w:r w:rsidRPr="00816C49">
                  <w:rPr>
                    <w:rFonts w:ascii="Calibri" w:hAnsi="Calibri"/>
                  </w:rPr>
                  <w:t xml:space="preserve"> photograph’s purported status as a document of the real. Photomontage both questioned and profited from this documentary </w:t>
                </w:r>
                <w:r w:rsidRPr="00816C49">
                  <w:rPr>
                    <w:rFonts w:ascii="Calibri" w:hAnsi="Calibri"/>
                  </w:rPr>
                  <w:lastRenderedPageBreak/>
                  <w:t>standing. Based on mass-replicated images, photomontage could easily be reproduced, utili</w:t>
                </w:r>
                <w:ins w:id="103" w:author="Jon Johnson" w:date="2014-10-28T10:12:00Z">
                  <w:r w:rsidR="00D6405A">
                    <w:rPr>
                      <w:rFonts w:ascii="Calibri" w:hAnsi="Calibri"/>
                    </w:rPr>
                    <w:t>s</w:t>
                  </w:r>
                </w:ins>
                <w:del w:id="104" w:author="Jon Johnson" w:date="2014-10-28T10:12:00Z">
                  <w:r w:rsidRPr="00816C49" w:rsidDel="00D6405A">
                    <w:rPr>
                      <w:rFonts w:ascii="Calibri" w:hAnsi="Calibri"/>
                    </w:rPr>
                    <w:delText>z</w:delText>
                  </w:r>
                </w:del>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0CDE30D1" w:rsidR="00576B07" w:rsidRPr="00816C49" w:rsidRDefault="00576B07" w:rsidP="00576B07">
                <w:pPr>
                  <w:rPr>
                    <w:rFonts w:ascii="Calibri" w:hAnsi="Calibri"/>
                  </w:rPr>
                </w:pPr>
                <w:r w:rsidRPr="00816C49">
                  <w:rPr>
                    <w:rFonts w:ascii="Calibri" w:hAnsi="Calibri"/>
                  </w:rPr>
                  <w:t xml:space="preserve">Organised around the structural principle of pictorial disruption and re-assembly, photomontage is considered a ‘symbolic form’ or </w:t>
                </w:r>
                <w:del w:id="105" w:author="Jon Johnson" w:date="2014-10-28T09:06:00Z">
                  <w:r w:rsidRPr="00816C49" w:rsidDel="00552A68">
                    <w:rPr>
                      <w:rFonts w:ascii="Calibri" w:hAnsi="Calibri"/>
                    </w:rPr>
                    <w:delText>‘</w:delText>
                  </w:r>
                </w:del>
                <w:r w:rsidRPr="00816C49">
                  <w:rPr>
                    <w:rFonts w:ascii="Calibri" w:hAnsi="Calibri"/>
                  </w:rPr>
                  <w:t>paradig</w:t>
                </w:r>
                <w:del w:id="106" w:author="Jon Johnson" w:date="2014-10-28T09:06:00Z">
                  <w:r w:rsidRPr="00816C49" w:rsidDel="00552A68">
                    <w:rPr>
                      <w:rFonts w:ascii="Calibri" w:hAnsi="Calibri"/>
                    </w:rPr>
                    <w:delText>m</w:delText>
                  </w:r>
                </w:del>
                <w:ins w:id="107" w:author="Jon Johnson" w:date="2014-10-28T09:06:00Z">
                  <w:r w:rsidR="00552A68">
                    <w:rPr>
                      <w:rFonts w:ascii="Calibri" w:hAnsi="Calibri"/>
                    </w:rPr>
                    <w:t>m</w:t>
                  </w:r>
                </w:ins>
                <w:del w:id="108" w:author="Jon Johnson" w:date="2014-10-28T09:06:00Z">
                  <w:r w:rsidRPr="00816C49" w:rsidDel="00552A68">
                    <w:rPr>
                      <w:rFonts w:ascii="Calibri" w:hAnsi="Calibri"/>
                    </w:rPr>
                    <w:delText>’</w:delText>
                  </w:r>
                </w:del>
                <w:r w:rsidRPr="00816C49">
                  <w:rPr>
                    <w:rFonts w:ascii="Calibri" w:hAnsi="Calibri"/>
                  </w:rPr>
                  <w:t xml:space="preserve"> of the modern</w:t>
                </w:r>
                <w:ins w:id="109" w:author="Jon Johnson" w:date="2014-10-28T09:06:00Z">
                  <w:r w:rsidR="00FA0D2E">
                    <w:rPr>
                      <w:rFonts w:ascii="Calibri" w:hAnsi="Calibri"/>
                    </w:rPr>
                    <w:t xml:space="preserve"> — </w:t>
                  </w:r>
                </w:ins>
                <w:del w:id="110" w:author="Jon Johnson" w:date="2014-10-28T09:06:00Z">
                  <w:r w:rsidRPr="00816C49" w:rsidDel="00FA0D2E">
                    <w:rPr>
                      <w:rFonts w:ascii="Calibri" w:hAnsi="Calibri"/>
                    </w:rPr>
                    <w:delText xml:space="preserve">. </w:delText>
                  </w:r>
                </w:del>
                <w:ins w:id="111" w:author="Jon Johnson" w:date="2014-10-28T09:06:00Z">
                  <w:r w:rsidR="00FA0D2E">
                    <w:rPr>
                      <w:rFonts w:ascii="Calibri" w:hAnsi="Calibri"/>
                    </w:rPr>
                    <w:t>i</w:t>
                  </w:r>
                </w:ins>
                <w:del w:id="112" w:author="Jon Johnson" w:date="2014-10-28T09:06:00Z">
                  <w:r w:rsidRPr="00816C49" w:rsidDel="00FA0D2E">
                    <w:rPr>
                      <w:rFonts w:ascii="Calibri" w:hAnsi="Calibri"/>
                    </w:rPr>
                    <w:delText>I</w:delText>
                  </w:r>
                </w:del>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ins w:id="113" w:author="Jon Johnson" w:date="2014-10-28T09:07:00Z">
                  <w:r w:rsidR="00FE704E">
                    <w:rPr>
                      <w:rFonts w:ascii="Calibri" w:hAnsi="Calibri"/>
                    </w:rPr>
                    <w:t xml:space="preserve">; the German verb </w:t>
                  </w:r>
                </w:ins>
                <w:del w:id="114" w:author="Jon Johnson" w:date="2014-10-28T09:07:00Z">
                  <w:r w:rsidRPr="00816C49" w:rsidDel="00FE704E">
                    <w:rPr>
                      <w:rFonts w:ascii="Calibri" w:hAnsi="Calibri"/>
                    </w:rPr>
                    <w:delText xml:space="preserve">, for </w:delText>
                  </w:r>
                </w:del>
                <w:proofErr w:type="spellStart"/>
                <w:r w:rsidRPr="00816C49">
                  <w:rPr>
                    <w:rFonts w:ascii="Calibri" w:hAnsi="Calibri"/>
                    <w:i/>
                  </w:rPr>
                  <w:t>montieren</w:t>
                </w:r>
                <w:proofErr w:type="spellEnd"/>
                <w:r w:rsidRPr="00816C49">
                  <w:rPr>
                    <w:rFonts w:ascii="Calibri" w:hAnsi="Calibri"/>
                  </w:rPr>
                  <w:t xml:space="preserve"> means ‘to assemble’ or ‘to fit</w:t>
                </w:r>
                <w:ins w:id="115" w:author="Jon Johnson" w:date="2014-10-28T09:08:00Z">
                  <w:r w:rsidR="00855EF8">
                    <w:rPr>
                      <w:rFonts w:ascii="Calibri" w:hAnsi="Calibri"/>
                    </w:rPr>
                    <w:t>,</w:t>
                  </w:r>
                </w:ins>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ins w:id="116" w:author="Jon Johnson" w:date="2014-10-28T09:10:00Z">
                  <w:r w:rsidR="000E7F4C">
                    <w:rPr>
                      <w:rFonts w:ascii="Calibri" w:hAnsi="Calibri"/>
                    </w:rPr>
                    <w:t>ing</w:t>
                  </w:r>
                </w:ins>
                <w:del w:id="117" w:author="Jon Johnson" w:date="2014-10-28T09:10:00Z">
                  <w:r w:rsidRPr="00816C49" w:rsidDel="000E7F4C">
                    <w:rPr>
                      <w:rFonts w:ascii="Calibri" w:hAnsi="Calibri"/>
                    </w:rPr>
                    <w:delText>e</w:delText>
                  </w:r>
                </w:del>
                <w:r w:rsidRPr="00816C49">
                  <w:rPr>
                    <w:rFonts w:ascii="Calibri" w:hAnsi="Calibri"/>
                  </w:rPr>
                  <w:t xml:space="preserve"> rather than the institution of high art</w:t>
                </w:r>
                <w:del w:id="118" w:author="Jon Johnson" w:date="2014-10-28T09:10:00Z">
                  <w:r w:rsidRPr="00816C49" w:rsidDel="003C00A6">
                    <w:rPr>
                      <w:rFonts w:ascii="Calibri" w:hAnsi="Calibri"/>
                    </w:rPr>
                    <w:delText>, symboli</w:delText>
                  </w:r>
                </w:del>
                <w:del w:id="119" w:author="Jon Johnson" w:date="2014-10-28T09:08:00Z">
                  <w:r w:rsidRPr="00816C49" w:rsidDel="00EC3305">
                    <w:rPr>
                      <w:rFonts w:ascii="Calibri" w:hAnsi="Calibri"/>
                    </w:rPr>
                    <w:delText>z</w:delText>
                  </w:r>
                </w:del>
                <w:del w:id="120" w:author="Jon Johnson" w:date="2014-10-28T09:10:00Z">
                  <w:r w:rsidRPr="00816C49" w:rsidDel="003C00A6">
                    <w:rPr>
                      <w:rFonts w:ascii="Calibri" w:hAnsi="Calibri"/>
                    </w:rPr>
                    <w:delText>ed by the unrepeatable act of painting.</w:delText>
                  </w:r>
                </w:del>
                <w:ins w:id="121" w:author="Jon Johnson" w:date="2014-10-28T09:10:00Z">
                  <w:r w:rsidR="003C00A6">
                    <w:rPr>
                      <w:rFonts w:ascii="Calibri" w:hAnsi="Calibri"/>
                    </w:rPr>
                    <w:t>.</w:t>
                  </w:r>
                </w:ins>
              </w:p>
              <w:p w14:paraId="7FAD8286" w14:textId="77777777" w:rsidR="00576B07" w:rsidRPr="00816C49" w:rsidRDefault="00576B07" w:rsidP="00576B07">
                <w:pPr>
                  <w:rPr>
                    <w:rFonts w:ascii="Calibri" w:hAnsi="Calibri"/>
                  </w:rPr>
                </w:pPr>
              </w:p>
              <w:p w14:paraId="5F7F482A" w14:textId="62E2C97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ins w:id="122" w:author="Jon Johnson" w:date="2014-10-28T09:10:00Z">
                  <w:r w:rsidR="002933D6">
                    <w:rPr>
                      <w:rFonts w:ascii="Calibri" w:hAnsi="Calibri"/>
                    </w:rPr>
                    <w:t>,</w:t>
                  </w:r>
                </w:ins>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ins w:id="123" w:author="Jon Johnson" w:date="2014-10-28T09:12:00Z">
                  <w:r w:rsidR="00D83C1F">
                    <w:rPr>
                      <w:rFonts w:ascii="Calibri" w:hAnsi="Calibri"/>
                    </w:rPr>
                    <w:t>While o</w:t>
                  </w:r>
                </w:ins>
                <w:del w:id="124" w:author="Jon Johnson" w:date="2014-10-28T09:12:00Z">
                  <w:r w:rsidRPr="00816C49" w:rsidDel="00D83C1F">
                    <w:rPr>
                      <w:rFonts w:ascii="Calibri" w:hAnsi="Calibri"/>
                    </w:rPr>
                    <w:delText>O</w:delText>
                  </w:r>
                </w:del>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w:t>
                </w:r>
                <w:del w:id="125" w:author="Jon Johnson" w:date="2014-10-28T10:22:00Z">
                  <w:r w:rsidRPr="00816C49" w:rsidDel="008B5469">
                    <w:rPr>
                      <w:rFonts w:ascii="Calibri" w:hAnsi="Calibri"/>
                    </w:rPr>
                    <w:delText xml:space="preserve">fisherman’s </w:delText>
                  </w:r>
                </w:del>
                <w:r w:rsidRPr="00816C49">
                  <w:rPr>
                    <w:rFonts w:ascii="Calibri" w:hAnsi="Calibri"/>
                  </w:rPr>
                  <w:t xml:space="preserve">cottage a </w:t>
                </w:r>
                <w:del w:id="126" w:author="Jon Johnson" w:date="2014-10-28T10:22:00Z">
                  <w:r w:rsidRPr="00816C49" w:rsidDel="008B5469">
                    <w:rPr>
                      <w:rFonts w:ascii="Calibri" w:hAnsi="Calibri"/>
                    </w:rPr>
                    <w:delText xml:space="preserve">colour </w:delText>
                  </w:r>
                </w:del>
                <w:r w:rsidRPr="00816C49">
                  <w:rPr>
                    <w:rFonts w:ascii="Calibri" w:hAnsi="Calibri"/>
                  </w:rPr>
                  <w:t xml:space="preserve">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del w:id="127" w:author="Jon Johnson" w:date="2014-10-28T10:29:00Z">
                  <w:r w:rsidRPr="00816C49" w:rsidDel="00074CDE">
                    <w:rPr>
                      <w:rFonts w:ascii="Calibri" w:hAnsi="Calibri"/>
                    </w:rPr>
                    <w:delText xml:space="preserve">too </w:delText>
                  </w:r>
                </w:del>
                <w:ins w:id="128" w:author="Jon Johnson" w:date="2014-10-28T10:29:00Z">
                  <w:r w:rsidR="00074CDE">
                    <w:rPr>
                      <w:rFonts w:ascii="Calibri" w:hAnsi="Calibri"/>
                    </w:rPr>
                    <w:t>also</w:t>
                  </w:r>
                  <w:r w:rsidR="00074CDE" w:rsidRPr="00816C49">
                    <w:rPr>
                      <w:rFonts w:ascii="Calibri" w:hAnsi="Calibri"/>
                    </w:rPr>
                    <w:t xml:space="preserve"> </w:t>
                  </w:r>
                </w:ins>
                <w:r w:rsidRPr="00816C49">
                  <w:rPr>
                    <w:rFonts w:ascii="Calibri" w:hAnsi="Calibri"/>
                  </w:rPr>
                  <w:t>located their discovery of photomontage in wartime habits, namely the practice of sending postcards from the front onto which photograph clippings had been pasted</w:t>
                </w:r>
                <w:ins w:id="129" w:author="Jon Johnson" w:date="2014-10-28T09:12:00Z">
                  <w:r w:rsidR="00C95DD2">
                    <w:rPr>
                      <w:rFonts w:ascii="Calibri" w:hAnsi="Calibri"/>
                    </w:rPr>
                    <w:t>, thus</w:t>
                  </w:r>
                </w:ins>
                <w:r w:rsidRPr="00816C49">
                  <w:rPr>
                    <w:rFonts w:ascii="Calibri" w:hAnsi="Calibri"/>
                  </w:rPr>
                  <w:t xml:space="preserve"> </w:t>
                </w:r>
                <w:ins w:id="130" w:author="Jon Johnson" w:date="2014-10-28T10:15:00Z">
                  <w:r w:rsidR="002C039F">
                    <w:rPr>
                      <w:rFonts w:ascii="Calibri" w:hAnsi="Calibri"/>
                    </w:rPr>
                    <w:t>relaying</w:t>
                  </w:r>
                </w:ins>
                <w:del w:id="131" w:author="Jon Johnson" w:date="2014-10-28T09:12:00Z">
                  <w:r w:rsidRPr="00816C49" w:rsidDel="00C95DD2">
                    <w:rPr>
                      <w:rFonts w:ascii="Calibri" w:hAnsi="Calibri"/>
                    </w:rPr>
                    <w:delText>that suggested</w:delText>
                  </w:r>
                </w:del>
                <w:r w:rsidRPr="00816C49">
                  <w:rPr>
                    <w:rFonts w:ascii="Calibri" w:hAnsi="Calibri"/>
                  </w:rPr>
                  <w:t xml:space="preserve"> in images what would have been censored in words. Though </w:t>
                </w:r>
                <w:del w:id="132" w:author="Jon Johnson" w:date="2014-10-28T10:41:00Z">
                  <w:r w:rsidRPr="00816C49" w:rsidDel="00D83C8C">
                    <w:rPr>
                      <w:rFonts w:ascii="Calibri" w:hAnsi="Calibri"/>
                    </w:rPr>
                    <w:delText xml:space="preserve">these </w:delText>
                  </w:r>
                </w:del>
                <w:del w:id="133" w:author="Jon Johnson" w:date="2014-10-28T10:19:00Z">
                  <w:r w:rsidRPr="00816C49" w:rsidDel="00B9439B">
                    <w:rPr>
                      <w:rFonts w:ascii="Calibri" w:hAnsi="Calibri"/>
                    </w:rPr>
                    <w:delText xml:space="preserve">recollections </w:delText>
                  </w:r>
                </w:del>
                <w:del w:id="134" w:author="Jon Johnson" w:date="2014-10-28T09:13:00Z">
                  <w:r w:rsidRPr="00816C49" w:rsidDel="00A3662F">
                    <w:rPr>
                      <w:rFonts w:ascii="Calibri" w:hAnsi="Calibri"/>
                    </w:rPr>
                    <w:delText>vary with the narrator</w:delText>
                  </w:r>
                </w:del>
                <w:ins w:id="135" w:author="Jon Johnson" w:date="2014-10-28T09:13:00Z">
                  <w:r w:rsidR="00A3662F">
                    <w:rPr>
                      <w:rFonts w:ascii="Calibri" w:hAnsi="Calibri"/>
                    </w:rPr>
                    <w:t xml:space="preserve">accounts </w:t>
                  </w:r>
                </w:ins>
                <w:ins w:id="136" w:author="Jon Johnson" w:date="2014-10-28T10:15:00Z">
                  <w:r w:rsidR="00B9439B">
                    <w:rPr>
                      <w:rFonts w:ascii="Calibri" w:hAnsi="Calibri"/>
                    </w:rPr>
                    <w:t>o</w:t>
                  </w:r>
                </w:ins>
                <w:ins w:id="137" w:author="Jon Johnson" w:date="2014-10-28T10:19:00Z">
                  <w:r w:rsidR="00B9439B">
                    <w:rPr>
                      <w:rFonts w:ascii="Calibri" w:hAnsi="Calibri"/>
                    </w:rPr>
                    <w:t>f</w:t>
                  </w:r>
                </w:ins>
                <w:ins w:id="138" w:author="Jon Johnson" w:date="2014-10-28T10:15:00Z">
                  <w:r w:rsidR="003F75C7">
                    <w:rPr>
                      <w:rFonts w:ascii="Calibri" w:hAnsi="Calibri"/>
                    </w:rPr>
                    <w:t xml:space="preserve"> the origin of photomontage </w:t>
                  </w:r>
                </w:ins>
                <w:ins w:id="139" w:author="Jon Johnson" w:date="2014-10-28T10:41:00Z">
                  <w:r w:rsidR="00D83C8C">
                    <w:rPr>
                      <w:rFonts w:ascii="Calibri" w:hAnsi="Calibri"/>
                    </w:rPr>
                    <w:t xml:space="preserve">might </w:t>
                  </w:r>
                </w:ins>
                <w:ins w:id="140" w:author="Jon Johnson" w:date="2014-10-28T09:13:00Z">
                  <w:r w:rsidR="00A3662F">
                    <w:rPr>
                      <w:rFonts w:ascii="Calibri" w:hAnsi="Calibri"/>
                    </w:rPr>
                    <w:t>vary</w:t>
                  </w:r>
                </w:ins>
                <w:r w:rsidRPr="00816C49">
                  <w:rPr>
                    <w:rFonts w:ascii="Calibri" w:hAnsi="Calibri"/>
                  </w:rPr>
                  <w:t>, the discovery of photomontage by the avant-garde derived from a popular practice that reclaimed mass media images for individual use</w:t>
                </w:r>
                <w:ins w:id="141" w:author="Jon Johnson" w:date="2014-10-28T09:13:00Z">
                  <w:r w:rsidR="00527636">
                    <w:rPr>
                      <w:rFonts w:ascii="Calibri" w:hAnsi="Calibri"/>
                    </w:rPr>
                    <w:t xml:space="preserve"> — </w:t>
                  </w:r>
                </w:ins>
                <w:ins w:id="142" w:author="Jon Johnson" w:date="2014-10-28T10:42:00Z">
                  <w:r w:rsidR="00C50B33">
                    <w:rPr>
                      <w:rFonts w:ascii="Calibri" w:hAnsi="Calibri"/>
                    </w:rPr>
                    <w:t xml:space="preserve">that is, </w:t>
                  </w:r>
                </w:ins>
                <w:bookmarkStart w:id="143" w:name="_GoBack"/>
                <w:bookmarkEnd w:id="143"/>
                <w:del w:id="144" w:author="Jon Johnson" w:date="2014-10-28T09:13:00Z">
                  <w:r w:rsidRPr="00816C49" w:rsidDel="00527636">
                    <w:rPr>
                      <w:rFonts w:ascii="Calibri" w:hAnsi="Calibri"/>
                    </w:rPr>
                    <w:delText xml:space="preserve">. </w:delText>
                  </w:r>
                </w:del>
                <w:ins w:id="145" w:author="Jon Johnson" w:date="2014-10-28T09:13:00Z">
                  <w:r w:rsidR="00527636">
                    <w:rPr>
                      <w:rFonts w:ascii="Calibri" w:hAnsi="Calibri"/>
                    </w:rPr>
                    <w:t>p</w:t>
                  </w:r>
                </w:ins>
                <w:del w:id="146" w:author="Jon Johnson" w:date="2014-10-28T09:13:00Z">
                  <w:r w:rsidRPr="00816C49" w:rsidDel="00527636">
                    <w:rPr>
                      <w:rFonts w:ascii="Calibri" w:hAnsi="Calibri"/>
                    </w:rPr>
                    <w:delText>P</w:delText>
                  </w:r>
                </w:del>
                <w:r w:rsidRPr="00816C49">
                  <w:rPr>
                    <w:rFonts w:ascii="Calibri" w:hAnsi="Calibri"/>
                  </w:rPr>
                  <w:t>hotomontage was widely used to galvani</w:t>
                </w:r>
                <w:ins w:id="147" w:author="Jon Johnson" w:date="2014-10-28T09:13:00Z">
                  <w:r w:rsidR="00714E8D">
                    <w:rPr>
                      <w:rFonts w:ascii="Calibri" w:hAnsi="Calibri"/>
                    </w:rPr>
                    <w:t>s</w:t>
                  </w:r>
                </w:ins>
                <w:del w:id="148" w:author="Jon Johnson" w:date="2014-10-28T09:13:00Z">
                  <w:r w:rsidRPr="00816C49" w:rsidDel="00714E8D">
                    <w:rPr>
                      <w:rFonts w:ascii="Calibri" w:hAnsi="Calibri"/>
                    </w:rPr>
                    <w:delText>z</w:delText>
                  </w:r>
                </w:del>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Content>
              <w:p w14:paraId="77709E57" w14:textId="74A59D97" w:rsidR="00A7161F" w:rsidRPr="00816C49" w:rsidRDefault="00C62DBB" w:rsidP="00A17132">
                <w:pPr>
                  <w:rPr>
                    <w:rFonts w:ascii="Calibri" w:hAnsi="Calibri"/>
                  </w:rPr>
                </w:pPr>
                <w:sdt>
                  <w:sdtPr>
                    <w:rPr>
                      <w:rFonts w:ascii="Calibri" w:hAnsi="Calibri"/>
                    </w:rPr>
                    <w:id w:val="1239298114"/>
                    <w:citation/>
                  </w:sdt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C62DBB" w:rsidP="00A17132">
                <w:pPr>
                  <w:rPr>
                    <w:rFonts w:ascii="Calibri" w:hAnsi="Calibri"/>
                  </w:rPr>
                </w:pPr>
                <w:sdt>
                  <w:sdtPr>
                    <w:rPr>
                      <w:rFonts w:ascii="Calibri" w:hAnsi="Calibri"/>
                    </w:rPr>
                    <w:id w:val="970322759"/>
                    <w:citation/>
                  </w:sdt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C62DBB" w:rsidP="00A17132">
                <w:pPr>
                  <w:rPr>
                    <w:rFonts w:ascii="Calibri" w:hAnsi="Calibri"/>
                  </w:rPr>
                </w:pPr>
                <w:sdt>
                  <w:sdtPr>
                    <w:rPr>
                      <w:rFonts w:ascii="Calibri" w:hAnsi="Calibri"/>
                    </w:rPr>
                    <w:id w:val="-449162872"/>
                    <w:citation/>
                  </w:sdt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C62DBB" w:rsidP="00A17132">
                <w:pPr>
                  <w:rPr>
                    <w:rFonts w:ascii="Calibri" w:hAnsi="Calibri"/>
                  </w:rPr>
                </w:pPr>
                <w:sdt>
                  <w:sdtPr>
                    <w:rPr>
                      <w:rFonts w:ascii="Calibri" w:hAnsi="Calibri"/>
                    </w:rPr>
                    <w:id w:val="-325286667"/>
                    <w:citation/>
                  </w:sdt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C62DBB" w:rsidP="00A17132">
                <w:pPr>
                  <w:rPr>
                    <w:rFonts w:ascii="Calibri" w:hAnsi="Calibri"/>
                  </w:rPr>
                </w:pPr>
                <w:sdt>
                  <w:sdtPr>
                    <w:rPr>
                      <w:rFonts w:ascii="Calibri" w:hAnsi="Calibri"/>
                    </w:rPr>
                    <w:id w:val="-408622933"/>
                    <w:citation/>
                  </w:sdt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C62DBB" w:rsidP="00D11A77">
                <w:pPr>
                  <w:rPr>
                    <w:rFonts w:ascii="Calibri" w:hAnsi="Calibri"/>
                  </w:rPr>
                </w:pPr>
                <w:sdt>
                  <w:sdtPr>
                    <w:rPr>
                      <w:rFonts w:ascii="Calibri" w:hAnsi="Calibri"/>
                    </w:rPr>
                    <w:id w:val="-937063240"/>
                    <w:citation/>
                  </w:sdt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on Johnson" w:date="2014-10-27T23:22:00Z" w:initials="JJ">
    <w:p w14:paraId="0BF79E8E" w14:textId="3D8CA6CC" w:rsidR="008B5469" w:rsidRDefault="008B5469">
      <w:pPr>
        <w:pStyle w:val="CommentText"/>
      </w:pPr>
      <w:r>
        <w:rPr>
          <w:rStyle w:val="CommentReference"/>
        </w:rPr>
        <w:annotationRef/>
      </w:r>
      <w:r>
        <w:t xml:space="preserve">Confusing. In film or in art more generally? </w:t>
      </w:r>
    </w:p>
  </w:comment>
  <w:comment w:id="88" w:author="Jon Johnson" w:date="2014-10-28T08:59:00Z" w:initials="JJ">
    <w:p w14:paraId="13B6E147" w14:textId="38DF55BC" w:rsidR="008B5469" w:rsidRDefault="008B5469">
      <w:pPr>
        <w:pStyle w:val="CommentText"/>
      </w:pPr>
      <w:r>
        <w:rPr>
          <w:rStyle w:val="CommentReference"/>
        </w:rPr>
        <w:annotationRef/>
      </w:r>
      <w:r>
        <w:t xml:space="preserve">Can’t find source online. Thoughts?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8B5469" w:rsidRDefault="008B5469" w:rsidP="007A0D55">
      <w:pPr>
        <w:spacing w:after="0" w:line="240" w:lineRule="auto"/>
      </w:pPr>
      <w:r>
        <w:separator/>
      </w:r>
    </w:p>
  </w:endnote>
  <w:endnote w:type="continuationSeparator" w:id="0">
    <w:p w14:paraId="1CC059DB" w14:textId="77777777" w:rsidR="008B5469" w:rsidRDefault="008B54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8B5469" w:rsidRDefault="008B5469" w:rsidP="007A0D55">
      <w:pPr>
        <w:spacing w:after="0" w:line="240" w:lineRule="auto"/>
      </w:pPr>
      <w:r>
        <w:separator/>
      </w:r>
    </w:p>
  </w:footnote>
  <w:footnote w:type="continuationSeparator" w:id="0">
    <w:p w14:paraId="1A8EFB25" w14:textId="77777777" w:rsidR="008B5469" w:rsidRDefault="008B54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8B5469" w:rsidRPr="00566268" w:rsidRDefault="008B5469">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8B5469" w:rsidRDefault="008B54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917AA"/>
    <w:rsid w:val="006D0412"/>
    <w:rsid w:val="006E2F6A"/>
    <w:rsid w:val="00714E8D"/>
    <w:rsid w:val="00725CEE"/>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D1DEA"/>
    <w:rsid w:val="00903563"/>
    <w:rsid w:val="00922950"/>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83300"/>
    <w:rsid w:val="00D83C1F"/>
    <w:rsid w:val="00D83C8C"/>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damepickwickartblog.com/wp-content/uploads/2010/11/weimar28.png" TargetMode="External"/><Relationship Id="rId12" Type="http://schemas.openxmlformats.org/officeDocument/2006/relationships/hyperlink" Target="http://uploads3.wikipaintings.org/images/georges-braque/violin-and-candlestick-1910.jpg" TargetMode="External"/><Relationship Id="rId13" Type="http://schemas.openxmlformats.org/officeDocument/2006/relationships/hyperlink" Target="http://ferdyonfilms.com/Kane%203.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unaffiliatedcritic.com/wp-content/uploads/2013/01/The-Lion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
      <w:docPartPr>
        <w:name w:val="5EDC017D800A3C4B877F7D8A17CDBC77"/>
        <w:category>
          <w:name w:val="General"/>
          <w:gallery w:val="placeholder"/>
        </w:category>
        <w:types>
          <w:type w:val="bbPlcHdr"/>
        </w:types>
        <w:behaviors>
          <w:behavior w:val="content"/>
        </w:behaviors>
        <w:guid w:val="{0509DF1B-EA18-D84A-B851-A4953AD1D20A}"/>
      </w:docPartPr>
      <w:docPartBody>
        <w:p w:rsidR="00A10BA0" w:rsidRDefault="00A10BA0" w:rsidP="00A10BA0">
          <w:pPr>
            <w:pStyle w:val="5EDC017D800A3C4B877F7D8A17CDBC77"/>
          </w:pPr>
          <w:r w:rsidRPr="00CC586D">
            <w:rPr>
              <w:rStyle w:val="PlaceholderText"/>
              <w:b/>
              <w:color w:val="FFFFFF" w:themeColor="background1"/>
            </w:rPr>
            <w:t>[Salutation]</w:t>
          </w:r>
        </w:p>
      </w:docPartBody>
    </w:docPart>
    <w:docPart>
      <w:docPartPr>
        <w:name w:val="BAFE26D2AC98904E8C36387065E2B26E"/>
        <w:category>
          <w:name w:val="General"/>
          <w:gallery w:val="placeholder"/>
        </w:category>
        <w:types>
          <w:type w:val="bbPlcHdr"/>
        </w:types>
        <w:behaviors>
          <w:behavior w:val="content"/>
        </w:behaviors>
        <w:guid w:val="{3BE2D302-599F-B24B-AAB6-B659E7060609}"/>
      </w:docPartPr>
      <w:docPartBody>
        <w:p w:rsidR="00A10BA0" w:rsidRDefault="00A10BA0" w:rsidP="00A10BA0">
          <w:pPr>
            <w:pStyle w:val="BAFE26D2AC98904E8C36387065E2B26E"/>
          </w:pPr>
          <w:r>
            <w:rPr>
              <w:rStyle w:val="PlaceholderText"/>
            </w:rPr>
            <w:t>[First name]</w:t>
          </w:r>
        </w:p>
      </w:docPartBody>
    </w:docPart>
    <w:docPart>
      <w:docPartPr>
        <w:name w:val="14D5F6BDFA19804D87782D6C6A16C1F8"/>
        <w:category>
          <w:name w:val="General"/>
          <w:gallery w:val="placeholder"/>
        </w:category>
        <w:types>
          <w:type w:val="bbPlcHdr"/>
        </w:types>
        <w:behaviors>
          <w:behavior w:val="content"/>
        </w:behaviors>
        <w:guid w:val="{EE4449FA-B57F-5341-BE84-17EAA94460EC}"/>
      </w:docPartPr>
      <w:docPartBody>
        <w:p w:rsidR="00A10BA0" w:rsidRDefault="00A10BA0" w:rsidP="00A10BA0">
          <w:pPr>
            <w:pStyle w:val="14D5F6BDFA19804D87782D6C6A16C1F8"/>
          </w:pPr>
          <w:r>
            <w:rPr>
              <w:rStyle w:val="PlaceholderText"/>
            </w:rPr>
            <w:t>[Middle name]</w:t>
          </w:r>
        </w:p>
      </w:docPartBody>
    </w:docPart>
    <w:docPart>
      <w:docPartPr>
        <w:name w:val="D9BF2E8C5CCA7B42A217DD7275111EF7"/>
        <w:category>
          <w:name w:val="General"/>
          <w:gallery w:val="placeholder"/>
        </w:category>
        <w:types>
          <w:type w:val="bbPlcHdr"/>
        </w:types>
        <w:behaviors>
          <w:behavior w:val="content"/>
        </w:behaviors>
        <w:guid w:val="{28A2E821-B5CC-BE48-8260-6B40E8EB4001}"/>
      </w:docPartPr>
      <w:docPartBody>
        <w:p w:rsidR="00A10BA0" w:rsidRDefault="00A10BA0" w:rsidP="00A10BA0">
          <w:pPr>
            <w:pStyle w:val="D9BF2E8C5CCA7B42A217DD7275111EF7"/>
          </w:pPr>
          <w:r>
            <w:rPr>
              <w:rStyle w:val="PlaceholderText"/>
            </w:rPr>
            <w:t>[Last name]</w:t>
          </w:r>
        </w:p>
      </w:docPartBody>
    </w:docPart>
    <w:docPart>
      <w:docPartPr>
        <w:name w:val="474DD46EE10E17499BF4FD13B84BD8E0"/>
        <w:category>
          <w:name w:val="General"/>
          <w:gallery w:val="placeholder"/>
        </w:category>
        <w:types>
          <w:type w:val="bbPlcHdr"/>
        </w:types>
        <w:behaviors>
          <w:behavior w:val="content"/>
        </w:behaviors>
        <w:guid w:val="{0BD548AE-7DDA-6B4F-81C8-0910D6E568A5}"/>
      </w:docPartPr>
      <w:docPartBody>
        <w:p w:rsidR="00A10BA0" w:rsidRDefault="00A10BA0" w:rsidP="00A10BA0">
          <w:pPr>
            <w:pStyle w:val="474DD46EE10E17499BF4FD13B84BD8E0"/>
          </w:pPr>
          <w:r>
            <w:rPr>
              <w:rStyle w:val="PlaceholderText"/>
            </w:rPr>
            <w:t>[Enter your biography]</w:t>
          </w:r>
        </w:p>
      </w:docPartBody>
    </w:docPart>
    <w:docPart>
      <w:docPartPr>
        <w:name w:val="D0B98ECC4760B54C94FEF876DA1E2241"/>
        <w:category>
          <w:name w:val="General"/>
          <w:gallery w:val="placeholder"/>
        </w:category>
        <w:types>
          <w:type w:val="bbPlcHdr"/>
        </w:types>
        <w:behaviors>
          <w:behavior w:val="content"/>
        </w:behaviors>
        <w:guid w:val="{A53D4CB7-7012-D241-9587-3498A2540C7E}"/>
      </w:docPartPr>
      <w:docPartBody>
        <w:p w:rsidR="00A10BA0" w:rsidRDefault="00A10BA0" w:rsidP="00A10BA0">
          <w:pPr>
            <w:pStyle w:val="D0B98ECC4760B54C94FEF876DA1E2241"/>
          </w:pPr>
          <w:r>
            <w:rPr>
              <w:rStyle w:val="PlaceholderText"/>
            </w:rPr>
            <w:t>[Enter the institution with which you are affiliated]</w:t>
          </w:r>
        </w:p>
      </w:docPartBody>
    </w:docPart>
    <w:docPart>
      <w:docPartPr>
        <w:name w:val="D00498269BA2454BA589AFA0BCD48C3A"/>
        <w:category>
          <w:name w:val="General"/>
          <w:gallery w:val="placeholder"/>
        </w:category>
        <w:types>
          <w:type w:val="bbPlcHdr"/>
        </w:types>
        <w:behaviors>
          <w:behavior w:val="content"/>
        </w:behaviors>
        <w:guid w:val="{F956A0C7-9A0A-C249-95D5-8D7706D82335}"/>
      </w:docPartPr>
      <w:docPartBody>
        <w:p w:rsidR="00A10BA0" w:rsidRDefault="00A10BA0" w:rsidP="00A10BA0">
          <w:pPr>
            <w:pStyle w:val="D00498269BA2454BA589AFA0BCD48C3A"/>
          </w:pPr>
          <w:r w:rsidRPr="00EF74F7">
            <w:rPr>
              <w:b/>
              <w:color w:val="808080" w:themeColor="background1" w:themeShade="80"/>
            </w:rPr>
            <w:t>[Enter the headword for your article]</w:t>
          </w:r>
        </w:p>
      </w:docPartBody>
    </w:docPart>
    <w:docPart>
      <w:docPartPr>
        <w:name w:val="01BBD93E01ACAE4394586FBA91FD82DE"/>
        <w:category>
          <w:name w:val="General"/>
          <w:gallery w:val="placeholder"/>
        </w:category>
        <w:types>
          <w:type w:val="bbPlcHdr"/>
        </w:types>
        <w:behaviors>
          <w:behavior w:val="content"/>
        </w:behaviors>
        <w:guid w:val="{49D3E2A0-C824-E940-8917-689F019B1AF3}"/>
      </w:docPartPr>
      <w:docPartBody>
        <w:p w:rsidR="00A10BA0" w:rsidRDefault="00A10BA0" w:rsidP="00A10BA0">
          <w:pPr>
            <w:pStyle w:val="01BBD93E01ACAE4394586FBA91FD82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573F63150F4441B91415976D3C16A4"/>
        <w:category>
          <w:name w:val="General"/>
          <w:gallery w:val="placeholder"/>
        </w:category>
        <w:types>
          <w:type w:val="bbPlcHdr"/>
        </w:types>
        <w:behaviors>
          <w:behavior w:val="content"/>
        </w:behaviors>
        <w:guid w:val="{933E3BCF-A4E1-3E47-A055-BD1FEA532C4C}"/>
      </w:docPartPr>
      <w:docPartBody>
        <w:p w:rsidR="00A10BA0" w:rsidRDefault="00A10BA0" w:rsidP="00A10BA0">
          <w:pPr>
            <w:pStyle w:val="83573F63150F4441B91415976D3C16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152E50A6D2B949B87306C776EC34D9"/>
        <w:category>
          <w:name w:val="General"/>
          <w:gallery w:val="placeholder"/>
        </w:category>
        <w:types>
          <w:type w:val="bbPlcHdr"/>
        </w:types>
        <w:behaviors>
          <w:behavior w:val="content"/>
        </w:behaviors>
        <w:guid w:val="{676CA6CD-674F-464D-8D4F-0E0ED4561642}"/>
      </w:docPartPr>
      <w:docPartBody>
        <w:p w:rsidR="00A10BA0" w:rsidRDefault="00A10BA0" w:rsidP="00A10BA0">
          <w:pPr>
            <w:pStyle w:val="02152E50A6D2B949B87306C776EC34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B5B6CC0A3E2D42BA863E44076928DE"/>
        <w:category>
          <w:name w:val="General"/>
          <w:gallery w:val="placeholder"/>
        </w:category>
        <w:types>
          <w:type w:val="bbPlcHdr"/>
        </w:types>
        <w:behaviors>
          <w:behavior w:val="content"/>
        </w:behaviors>
        <w:guid w:val="{2A0FED25-6BF9-1243-AECF-4A9A7CB43BAA}"/>
      </w:docPartPr>
      <w:docPartBody>
        <w:p w:rsidR="00A10BA0" w:rsidRDefault="00A10BA0" w:rsidP="00A10BA0">
          <w:pPr>
            <w:pStyle w:val="EBB5B6CC0A3E2D42BA863E44076928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F8E37EEBACD241B675965A5CBF302A"/>
        <w:category>
          <w:name w:val="General"/>
          <w:gallery w:val="placeholder"/>
        </w:category>
        <w:types>
          <w:type w:val="bbPlcHdr"/>
        </w:types>
        <w:behaviors>
          <w:behavior w:val="content"/>
        </w:behaviors>
        <w:guid w:val="{CAF225AC-0174-A54C-90FB-79774CEDA8E0}"/>
      </w:docPartPr>
      <w:docPartBody>
        <w:p w:rsidR="00A10BA0" w:rsidRDefault="00A10BA0" w:rsidP="00A10BA0">
          <w:pPr>
            <w:pStyle w:val="07F8E37EEBACD241B675965A5CBF30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473C1663C14746ACDF1BA0F6D822C2"/>
        <w:category>
          <w:name w:val="General"/>
          <w:gallery w:val="placeholder"/>
        </w:category>
        <w:types>
          <w:type w:val="bbPlcHdr"/>
        </w:types>
        <w:behaviors>
          <w:behavior w:val="content"/>
        </w:behaviors>
        <w:guid w:val="{6ED1886A-E9CC-1D4E-9E6A-3FD3511BF4E8}"/>
      </w:docPartPr>
      <w:docPartBody>
        <w:p w:rsidR="002A5A27" w:rsidRDefault="002A5A27" w:rsidP="002A5A27">
          <w:pPr>
            <w:pStyle w:val="B6473C1663C14746ACDF1BA0F6D822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7</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8</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9</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10</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11</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3</b:RefOrder>
  </b:Source>
  <b:Source>
    <b:Tag>Eis77</b:Tag>
    <b:SourceType>Book</b:SourceType>
    <b:Guid>{0BFFAAEA-EDE2-B74F-81E2-298BF9356438}</b:Guid>
    <b:Author>
      <b:Author>
        <b:NameList>
          <b:Person>
            <b:Last>Eisenstein</b:Last>
            <b:First>Sergei</b:First>
            <b:Middle>M.</b:Middle>
          </b:Person>
        </b:NameList>
      </b:Author>
    </b:Author>
    <b:City>Orlando</b:City>
    <b:Publisher>Harcourt Brace</b:Publisher>
    <b:Year>1977</b:Year>
    <b:RefOrder>4</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5</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6</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12</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13</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15</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16</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14</b:RefOrder>
  </b:Source>
</b:Sources>
</file>

<file path=customXml/itemProps1.xml><?xml version="1.0" encoding="utf-8"?>
<ds:datastoreItem xmlns:ds="http://schemas.openxmlformats.org/officeDocument/2006/customXml" ds:itemID="{FD106DFB-ACD1-E346-A0B2-BB3B7B2B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7</Pages>
  <Words>3446</Words>
  <Characters>19647</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Jon Johnson</cp:lastModifiedBy>
  <cp:revision>2</cp:revision>
  <dcterms:created xsi:type="dcterms:W3CDTF">2014-10-28T17:42:00Z</dcterms:created>
  <dcterms:modified xsi:type="dcterms:W3CDTF">2014-10-28T17:42:00Z</dcterms:modified>
</cp:coreProperties>
</file>