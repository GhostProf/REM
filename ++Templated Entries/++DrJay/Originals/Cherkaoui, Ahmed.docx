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20819" w14:textId="68608243" w:rsidR="00E109D4" w:rsidRDefault="00E109D4" w:rsidP="00E109D4">
      <w:pPr>
        <w:bidi w:val="0"/>
        <w:spacing w:after="120" w:line="240" w:lineRule="auto"/>
        <w:rPr>
          <w:rFonts w:ascii="Times New Roman" w:hAnsi="Times New Roman" w:cs="Times New Roman"/>
          <w:b/>
          <w:sz w:val="24"/>
          <w:szCs w:val="24"/>
          <w:lang w:bidi="ar-EG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  <w:szCs w:val="24"/>
          <w:lang w:bidi="ar-EG"/>
        </w:rPr>
        <w:t>Cherkaoui</w:t>
      </w:r>
      <w:proofErr w:type="spellEnd"/>
      <w:r w:rsidR="00EF7AA1">
        <w:rPr>
          <w:rFonts w:ascii="Times New Roman" w:hAnsi="Times New Roman" w:cs="Times New Roman"/>
          <w:b/>
          <w:sz w:val="24"/>
          <w:szCs w:val="24"/>
          <w:lang w:bidi="ar-EG"/>
        </w:rPr>
        <w:t>, Ahmed</w:t>
      </w:r>
      <w:r>
        <w:rPr>
          <w:rFonts w:ascii="Times New Roman" w:hAnsi="Times New Roman" w:cs="Times New Roman"/>
          <w:b/>
          <w:sz w:val="24"/>
          <w:szCs w:val="24"/>
          <w:lang w:bidi="ar-EG"/>
        </w:rPr>
        <w:t xml:space="preserve"> (1934-1967)</w:t>
      </w:r>
      <w:r w:rsidR="00A20761" w:rsidRPr="00E109D4">
        <w:rPr>
          <w:rFonts w:ascii="Times New Roman" w:hAnsi="Times New Roman" w:cs="Times New Roman"/>
          <w:b/>
          <w:sz w:val="24"/>
          <w:szCs w:val="24"/>
          <w:lang w:bidi="ar-EG"/>
        </w:rPr>
        <w:tab/>
      </w:r>
      <w:r w:rsidR="007F62F2" w:rsidRPr="00E109D4">
        <w:rPr>
          <w:rFonts w:ascii="Times New Roman" w:hAnsi="Times New Roman" w:cs="Times New Roman"/>
          <w:b/>
          <w:sz w:val="24"/>
          <w:szCs w:val="24"/>
          <w:lang w:bidi="ar-EG"/>
        </w:rPr>
        <w:tab/>
      </w:r>
      <w:r w:rsidR="007F62F2" w:rsidRPr="00E109D4">
        <w:rPr>
          <w:rFonts w:ascii="Times New Roman" w:hAnsi="Times New Roman" w:cs="Times New Roman"/>
          <w:b/>
          <w:sz w:val="24"/>
          <w:szCs w:val="24"/>
          <w:lang w:bidi="ar-EG"/>
        </w:rPr>
        <w:tab/>
      </w:r>
      <w:r w:rsidR="00A20761" w:rsidRPr="00E109D4">
        <w:rPr>
          <w:rFonts w:ascii="Times New Roman" w:hAnsi="Times New Roman" w:cs="Times New Roman"/>
          <w:b/>
          <w:sz w:val="24"/>
          <w:szCs w:val="24"/>
          <w:lang w:bidi="ar-EG"/>
        </w:rPr>
        <w:tab/>
      </w:r>
      <w:r w:rsidR="00391CE0" w:rsidRPr="00E109D4">
        <w:rPr>
          <w:rFonts w:ascii="Times New Roman" w:hAnsi="Times New Roman" w:cs="Times New Roman"/>
          <w:b/>
          <w:sz w:val="24"/>
          <w:szCs w:val="24"/>
          <w:lang w:bidi="ar-EG"/>
        </w:rPr>
        <w:t xml:space="preserve">                     </w:t>
      </w:r>
    </w:p>
    <w:p w14:paraId="573D8FFB" w14:textId="77777777" w:rsidR="00E109D4" w:rsidRDefault="00E109D4" w:rsidP="00E109D4">
      <w:pPr>
        <w:bidi w:val="0"/>
        <w:spacing w:after="120" w:line="240" w:lineRule="auto"/>
        <w:rPr>
          <w:rFonts w:ascii="Times New Roman" w:hAnsi="Times New Roman" w:cs="Times New Roman"/>
          <w:b/>
          <w:sz w:val="24"/>
          <w:szCs w:val="24"/>
          <w:lang w:bidi="ar-EG"/>
        </w:rPr>
      </w:pPr>
    </w:p>
    <w:p w14:paraId="6FC97569" w14:textId="5278AB6F" w:rsidR="00A20761" w:rsidRPr="00E109D4" w:rsidRDefault="00A20761" w:rsidP="00E109D4">
      <w:pPr>
        <w:bidi w:val="0"/>
        <w:spacing w:after="120" w:line="240" w:lineRule="auto"/>
        <w:jc w:val="right"/>
        <w:rPr>
          <w:rFonts w:ascii="Times New Roman" w:hAnsi="Times New Roman" w:cs="Times New Roman"/>
          <w:b/>
          <w:sz w:val="24"/>
          <w:szCs w:val="24"/>
          <w:lang w:bidi="ar-EG"/>
        </w:rPr>
      </w:pPr>
      <w:r w:rsidRPr="00E109D4">
        <w:rPr>
          <w:rFonts w:ascii="Times New Roman" w:hAnsi="Times New Roman" w:cs="Times New Roman"/>
          <w:b/>
          <w:sz w:val="24"/>
          <w:szCs w:val="24"/>
          <w:lang w:bidi="ar-EG"/>
        </w:rPr>
        <w:t xml:space="preserve">Word Count </w:t>
      </w:r>
      <w:r w:rsidR="00E91647" w:rsidRPr="00E109D4">
        <w:rPr>
          <w:rFonts w:ascii="Times New Roman" w:hAnsi="Times New Roman" w:cs="Times New Roman"/>
          <w:b/>
          <w:sz w:val="24"/>
          <w:szCs w:val="24"/>
          <w:lang w:bidi="ar-EG"/>
        </w:rPr>
        <w:t>5</w:t>
      </w:r>
      <w:r w:rsidR="00164079">
        <w:rPr>
          <w:rFonts w:ascii="Times New Roman" w:hAnsi="Times New Roman" w:cs="Times New Roman"/>
          <w:b/>
          <w:sz w:val="24"/>
          <w:szCs w:val="24"/>
          <w:lang w:bidi="ar-EG"/>
        </w:rPr>
        <w:t>31</w:t>
      </w:r>
    </w:p>
    <w:p w14:paraId="1EAA2632" w14:textId="27E21BC9" w:rsidR="00C8484F" w:rsidRPr="00021D1D" w:rsidRDefault="00AD6552" w:rsidP="00E109D4">
      <w:pPr>
        <w:bidi w:val="0"/>
        <w:spacing w:after="120" w:line="240" w:lineRule="auto"/>
        <w:rPr>
          <w:rFonts w:ascii="Times New Roman" w:eastAsia="Cambria" w:hAnsi="Times New Roman" w:cs="Times New Roman"/>
          <w:color w:val="222222"/>
          <w:sz w:val="24"/>
          <w:szCs w:val="24"/>
        </w:rPr>
      </w:pPr>
      <w:r w:rsidRPr="00E109D4">
        <w:rPr>
          <w:rFonts w:ascii="Times New Roman" w:hAnsi="Times New Roman" w:cs="Times New Roman"/>
          <w:sz w:val="24"/>
          <w:szCs w:val="24"/>
          <w:lang w:bidi="ar-EG"/>
        </w:rPr>
        <w:t xml:space="preserve">Ahmed </w:t>
      </w:r>
      <w:proofErr w:type="spellStart"/>
      <w:r w:rsidRPr="00E109D4">
        <w:rPr>
          <w:rFonts w:ascii="Times New Roman" w:hAnsi="Times New Roman" w:cs="Times New Roman"/>
          <w:sz w:val="24"/>
          <w:szCs w:val="24"/>
          <w:lang w:bidi="ar-EG"/>
        </w:rPr>
        <w:t>Cherkaoui</w:t>
      </w:r>
      <w:proofErr w:type="spellEnd"/>
      <w:r w:rsidRPr="00E109D4">
        <w:rPr>
          <w:rFonts w:ascii="Times New Roman" w:hAnsi="Times New Roman" w:cs="Times New Roman"/>
          <w:sz w:val="24"/>
          <w:szCs w:val="24"/>
          <w:lang w:bidi="ar-EG"/>
        </w:rPr>
        <w:t xml:space="preserve"> is one of the leading Modernist painters of Moroccan art during </w:t>
      </w:r>
      <w:r w:rsidR="00EA4F71" w:rsidRPr="00E109D4">
        <w:rPr>
          <w:rFonts w:ascii="Times New Roman" w:hAnsi="Times New Roman" w:cs="Times New Roman"/>
          <w:sz w:val="24"/>
          <w:szCs w:val="24"/>
          <w:lang w:bidi="ar-EG"/>
        </w:rPr>
        <w:t>the period following independence</w:t>
      </w:r>
      <w:r w:rsidR="008404B7" w:rsidRPr="00E109D4">
        <w:rPr>
          <w:rFonts w:ascii="Times New Roman" w:hAnsi="Times New Roman" w:cs="Times New Roman"/>
          <w:sz w:val="24"/>
          <w:szCs w:val="24"/>
          <w:lang w:bidi="ar-EG"/>
        </w:rPr>
        <w:t xml:space="preserve"> i</w:t>
      </w:r>
      <w:r w:rsidRPr="00E109D4">
        <w:rPr>
          <w:rFonts w:ascii="Times New Roman" w:hAnsi="Times New Roman" w:cs="Times New Roman"/>
          <w:sz w:val="24"/>
          <w:szCs w:val="24"/>
          <w:lang w:bidi="ar-EG"/>
        </w:rPr>
        <w:t>n 1956.</w:t>
      </w:r>
      <w:r w:rsidR="002F4F14" w:rsidRPr="00E109D4">
        <w:rPr>
          <w:rFonts w:ascii="Times New Roman" w:hAnsi="Times New Roman" w:cs="Times New Roman"/>
          <w:sz w:val="24"/>
          <w:szCs w:val="24"/>
          <w:lang w:bidi="ar-EG"/>
        </w:rPr>
        <w:t xml:space="preserve"> </w:t>
      </w:r>
      <w:proofErr w:type="spellStart"/>
      <w:r w:rsidR="00BE2371" w:rsidRPr="00E109D4">
        <w:rPr>
          <w:rFonts w:ascii="Times New Roman" w:eastAsia="Cambria" w:hAnsi="Times New Roman" w:cs="Times New Roman"/>
          <w:sz w:val="24"/>
          <w:szCs w:val="24"/>
        </w:rPr>
        <w:t>Cherkaoui</w:t>
      </w:r>
      <w:proofErr w:type="spellEnd"/>
      <w:r w:rsidR="00BE2371" w:rsidRPr="00E109D4">
        <w:rPr>
          <w:rFonts w:ascii="Times New Roman" w:eastAsia="Cambria" w:hAnsi="Times New Roman" w:cs="Times New Roman"/>
          <w:sz w:val="24"/>
          <w:szCs w:val="24"/>
        </w:rPr>
        <w:t xml:space="preserve"> large-scale abstract and symbolic canvases negotiate</w:t>
      </w:r>
      <w:r w:rsidR="00E109D4">
        <w:rPr>
          <w:rFonts w:ascii="Times New Roman" w:eastAsia="Cambria" w:hAnsi="Times New Roman" w:cs="Times New Roman"/>
          <w:sz w:val="24"/>
          <w:szCs w:val="24"/>
        </w:rPr>
        <w:t xml:space="preserve">d a number of references from his personal life and education: </w:t>
      </w:r>
      <w:proofErr w:type="spellStart"/>
      <w:r w:rsidR="00BE2371" w:rsidRPr="00E109D4">
        <w:rPr>
          <w:rFonts w:ascii="Times New Roman" w:eastAsia="Cambria" w:hAnsi="Times New Roman" w:cs="Times New Roman"/>
          <w:sz w:val="24"/>
          <w:szCs w:val="24"/>
        </w:rPr>
        <w:t>Amazighi</w:t>
      </w:r>
      <w:proofErr w:type="spellEnd"/>
      <w:r w:rsidR="00BE2371" w:rsidRPr="00E109D4">
        <w:rPr>
          <w:rFonts w:ascii="Times New Roman" w:eastAsia="Cambria" w:hAnsi="Times New Roman" w:cs="Times New Roman"/>
          <w:sz w:val="24"/>
          <w:szCs w:val="24"/>
        </w:rPr>
        <w:t xml:space="preserve"> folk-art</w:t>
      </w:r>
      <w:r w:rsidR="00E109D4">
        <w:rPr>
          <w:rFonts w:ascii="Times New Roman" w:eastAsia="Cambria" w:hAnsi="Times New Roman" w:cs="Times New Roman"/>
          <w:sz w:val="24"/>
          <w:szCs w:val="24"/>
        </w:rPr>
        <w:t>,</w:t>
      </w:r>
      <w:r w:rsidR="00BE2371" w:rsidRPr="00E109D4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BE2371" w:rsidRPr="00E109D4">
        <w:rPr>
          <w:rFonts w:ascii="Times New Roman" w:eastAsia="Cambria" w:hAnsi="Times New Roman" w:cs="Times New Roman"/>
          <w:color w:val="222222"/>
          <w:sz w:val="24"/>
          <w:szCs w:val="24"/>
        </w:rPr>
        <w:t xml:space="preserve">Roger </w:t>
      </w:r>
      <w:proofErr w:type="spellStart"/>
      <w:r w:rsidR="00BE2371" w:rsidRPr="00E109D4">
        <w:rPr>
          <w:rFonts w:ascii="Times New Roman" w:eastAsia="Cambria" w:hAnsi="Times New Roman" w:cs="Times New Roman"/>
          <w:color w:val="222222"/>
          <w:sz w:val="24"/>
          <w:szCs w:val="24"/>
        </w:rPr>
        <w:t>Bissière</w:t>
      </w:r>
      <w:proofErr w:type="spellEnd"/>
      <w:r w:rsidR="00BE2371" w:rsidRPr="00E109D4">
        <w:rPr>
          <w:rFonts w:ascii="Times New Roman" w:eastAsia="Cambria" w:hAnsi="Times New Roman" w:cs="Times New Roman"/>
          <w:b/>
          <w:bCs/>
          <w:color w:val="222222"/>
          <w:sz w:val="24"/>
          <w:szCs w:val="24"/>
        </w:rPr>
        <w:t xml:space="preserve">, </w:t>
      </w:r>
      <w:r w:rsidR="00E109D4">
        <w:rPr>
          <w:rFonts w:ascii="Times New Roman" w:eastAsia="Cambria" w:hAnsi="Times New Roman" w:cs="Times New Roman"/>
          <w:sz w:val="24"/>
          <w:szCs w:val="24"/>
        </w:rPr>
        <w:t>Paul Klee and S</w:t>
      </w:r>
      <w:r w:rsidR="00BE2371" w:rsidRPr="00E109D4">
        <w:rPr>
          <w:rFonts w:ascii="Times New Roman" w:eastAsia="Cambria" w:hAnsi="Times New Roman" w:cs="Times New Roman"/>
          <w:sz w:val="24"/>
          <w:szCs w:val="24"/>
        </w:rPr>
        <w:t xml:space="preserve">urrealism. </w:t>
      </w:r>
      <w:r w:rsidR="00E109D4">
        <w:rPr>
          <w:rFonts w:ascii="Times New Roman" w:eastAsia="Cambria" w:hAnsi="Times New Roman" w:cs="Times New Roman"/>
          <w:sz w:val="24"/>
          <w:szCs w:val="24"/>
        </w:rPr>
        <w:t>He used predominantly dark</w:t>
      </w:r>
      <w:r w:rsidR="00BE2371" w:rsidRPr="00E109D4">
        <w:rPr>
          <w:rFonts w:ascii="Times New Roman" w:eastAsia="Cambria" w:hAnsi="Times New Roman" w:cs="Times New Roman"/>
          <w:sz w:val="24"/>
          <w:szCs w:val="24"/>
        </w:rPr>
        <w:t xml:space="preserve"> color</w:t>
      </w:r>
      <w:r w:rsidR="00E109D4">
        <w:rPr>
          <w:rFonts w:ascii="Times New Roman" w:eastAsia="Cambria" w:hAnsi="Times New Roman" w:cs="Times New Roman"/>
          <w:sz w:val="24"/>
          <w:szCs w:val="24"/>
        </w:rPr>
        <w:t>s in his work</w:t>
      </w:r>
      <w:r w:rsidR="00164079">
        <w:rPr>
          <w:rFonts w:ascii="Times New Roman" w:eastAsia="Cambria" w:hAnsi="Times New Roman" w:cs="Times New Roman"/>
          <w:sz w:val="24"/>
          <w:szCs w:val="24"/>
        </w:rPr>
        <w:t xml:space="preserve"> before </w:t>
      </w:r>
      <w:proofErr w:type="gramStart"/>
      <w:r w:rsidR="00164079">
        <w:rPr>
          <w:rFonts w:ascii="Times New Roman" w:eastAsia="Cambria" w:hAnsi="Times New Roman" w:cs="Times New Roman"/>
          <w:sz w:val="24"/>
          <w:szCs w:val="24"/>
        </w:rPr>
        <w:t>1965,</w:t>
      </w:r>
      <w:r w:rsidR="00BE2371" w:rsidRPr="00E109D4">
        <w:rPr>
          <w:rFonts w:ascii="Times New Roman" w:eastAsia="Cambria" w:hAnsi="Times New Roman" w:cs="Times New Roman"/>
          <w:sz w:val="24"/>
          <w:szCs w:val="24"/>
        </w:rPr>
        <w:t xml:space="preserve"> </w:t>
      </w:r>
      <w:ins w:id="1" w:author="Nada Shabout" w:date="2014-05-28T14:30:00Z">
        <w:r w:rsidR="000619FF">
          <w:rPr>
            <w:rFonts w:ascii="Times New Roman" w:eastAsia="Cambria" w:hAnsi="Times New Roman" w:cs="Times New Roman"/>
            <w:sz w:val="24"/>
            <w:szCs w:val="24"/>
          </w:rPr>
          <w:t>that</w:t>
        </w:r>
      </w:ins>
      <w:commentRangeStart w:id="2"/>
      <w:del w:id="3" w:author="Nada Shabout" w:date="2014-05-28T14:30:00Z">
        <w:r w:rsidR="00164079" w:rsidDel="000619FF">
          <w:rPr>
            <w:rFonts w:ascii="Times New Roman" w:eastAsia="Cambria" w:hAnsi="Times New Roman" w:cs="Times New Roman"/>
            <w:sz w:val="24"/>
            <w:szCs w:val="24"/>
          </w:rPr>
          <w:delText>but</w:delText>
        </w:r>
      </w:del>
      <w:r w:rsidR="00164079">
        <w:rPr>
          <w:rFonts w:ascii="Times New Roman" w:eastAsia="Cambria" w:hAnsi="Times New Roman" w:cs="Times New Roman"/>
          <w:sz w:val="24"/>
          <w:szCs w:val="24"/>
        </w:rPr>
        <w:t xml:space="preserve"> were transformed </w:t>
      </w:r>
      <w:commentRangeEnd w:id="2"/>
      <w:r w:rsidR="006E20D1">
        <w:rPr>
          <w:rStyle w:val="CommentReference"/>
        </w:rPr>
        <w:commentReference w:id="2"/>
      </w:r>
      <w:ins w:id="4" w:author="Nada Shabout" w:date="2014-05-28T14:30:00Z">
        <w:r w:rsidR="000619FF">
          <w:rPr>
            <w:rFonts w:ascii="Times New Roman" w:eastAsia="Cambria" w:hAnsi="Times New Roman" w:cs="Times New Roman"/>
            <w:sz w:val="24"/>
            <w:szCs w:val="24"/>
          </w:rPr>
          <w:t>in</w:t>
        </w:r>
        <w:proofErr w:type="gramEnd"/>
        <w:r w:rsidR="000619FF">
          <w:rPr>
            <w:rFonts w:ascii="Times New Roman" w:eastAsia="Cambria" w:hAnsi="Times New Roman" w:cs="Times New Roman"/>
            <w:sz w:val="24"/>
            <w:szCs w:val="24"/>
          </w:rPr>
          <w:t xml:space="preserve"> later work </w:t>
        </w:r>
      </w:ins>
      <w:r w:rsidR="00164079">
        <w:rPr>
          <w:rFonts w:ascii="Times New Roman" w:eastAsia="Cambria" w:hAnsi="Times New Roman" w:cs="Times New Roman"/>
          <w:sz w:val="24"/>
          <w:szCs w:val="24"/>
        </w:rPr>
        <w:t xml:space="preserve">into lighter colors </w:t>
      </w:r>
      <w:r w:rsidR="00BE2371" w:rsidRPr="00E109D4">
        <w:rPr>
          <w:rFonts w:ascii="Times New Roman" w:eastAsia="Cambria" w:hAnsi="Times New Roman" w:cs="Times New Roman"/>
          <w:sz w:val="24"/>
          <w:szCs w:val="24"/>
        </w:rPr>
        <w:t>with his use of additional media including fiber, gouache and watercolor and a new approach to space. Highly interested in calligraphy and the motifs of popular talismans, and at the same time exposed to 20</w:t>
      </w:r>
      <w:r w:rsidR="00BE2371" w:rsidRPr="00E109D4">
        <w:rPr>
          <w:rFonts w:ascii="Times New Roman" w:eastAsia="Cambria" w:hAnsi="Times New Roman" w:cs="Times New Roman"/>
          <w:sz w:val="24"/>
          <w:szCs w:val="24"/>
          <w:vertAlign w:val="superscript"/>
        </w:rPr>
        <w:t>th</w:t>
      </w:r>
      <w:r w:rsidR="00BE2371" w:rsidRPr="00E109D4">
        <w:rPr>
          <w:rFonts w:ascii="Times New Roman" w:eastAsia="Cambria" w:hAnsi="Times New Roman" w:cs="Times New Roman"/>
          <w:sz w:val="24"/>
          <w:szCs w:val="24"/>
        </w:rPr>
        <w:t xml:space="preserve"> century western modern art, </w:t>
      </w:r>
      <w:proofErr w:type="spellStart"/>
      <w:r w:rsidR="00BE2371" w:rsidRPr="00E109D4">
        <w:rPr>
          <w:rFonts w:ascii="Times New Roman" w:eastAsia="Cambria" w:hAnsi="Times New Roman" w:cs="Times New Roman"/>
          <w:sz w:val="24"/>
          <w:szCs w:val="24"/>
        </w:rPr>
        <w:t>Cherkaoui</w:t>
      </w:r>
      <w:proofErr w:type="spellEnd"/>
      <w:r w:rsidR="00BE2371" w:rsidRPr="00E109D4">
        <w:rPr>
          <w:rFonts w:ascii="Times New Roman" w:eastAsia="Cambria" w:hAnsi="Times New Roman" w:cs="Times New Roman"/>
          <w:sz w:val="24"/>
          <w:szCs w:val="24"/>
        </w:rPr>
        <w:t xml:space="preserve"> combines features of tradition and modernity, negotiating between the aesthetic and abstract nature of the signs and symbols which highlight Islamic art, and </w:t>
      </w:r>
      <w:proofErr w:type="gramStart"/>
      <w:r w:rsidR="00BE2371" w:rsidRPr="00E109D4">
        <w:rPr>
          <w:rFonts w:ascii="Times New Roman" w:eastAsia="Cambria" w:hAnsi="Times New Roman" w:cs="Times New Roman"/>
          <w:sz w:val="24"/>
          <w:szCs w:val="24"/>
        </w:rPr>
        <w:t>innovative</w:t>
      </w:r>
      <w:proofErr w:type="gramEnd"/>
      <w:r w:rsidR="00BE2371" w:rsidRPr="00E109D4">
        <w:rPr>
          <w:rFonts w:ascii="Times New Roman" w:eastAsia="Cambria" w:hAnsi="Times New Roman" w:cs="Times New Roman"/>
          <w:sz w:val="24"/>
          <w:szCs w:val="24"/>
        </w:rPr>
        <w:t xml:space="preserve"> modernist techniques. However, </w:t>
      </w:r>
      <w:proofErr w:type="spellStart"/>
      <w:r w:rsidR="00BE2371" w:rsidRPr="00E109D4">
        <w:rPr>
          <w:rFonts w:ascii="Times New Roman" w:eastAsia="Cambria" w:hAnsi="Times New Roman" w:cs="Times New Roman"/>
          <w:sz w:val="24"/>
          <w:szCs w:val="24"/>
        </w:rPr>
        <w:t>Cherkaoui’s</w:t>
      </w:r>
      <w:proofErr w:type="spellEnd"/>
      <w:r w:rsidR="00BE2371" w:rsidRPr="00E109D4">
        <w:rPr>
          <w:rFonts w:ascii="Times New Roman" w:eastAsia="Cambria" w:hAnsi="Times New Roman" w:cs="Times New Roman"/>
          <w:sz w:val="24"/>
          <w:szCs w:val="24"/>
        </w:rPr>
        <w:t xml:space="preserve"> resort to signs and shapes including triangles, circles, lozenges, dots and broken and curved lines goes beyon</w:t>
      </w:r>
      <w:r w:rsidR="00E109D4">
        <w:rPr>
          <w:rFonts w:ascii="Times New Roman" w:eastAsia="Cambria" w:hAnsi="Times New Roman" w:cs="Times New Roman"/>
          <w:sz w:val="24"/>
          <w:szCs w:val="24"/>
        </w:rPr>
        <w:t xml:space="preserve">d ornamental purposes. </w:t>
      </w:r>
      <w:proofErr w:type="spellStart"/>
      <w:r w:rsidR="00021D1D" w:rsidRPr="00E109D4">
        <w:rPr>
          <w:rFonts w:ascii="Times New Roman" w:eastAsia="Cambria" w:hAnsi="Times New Roman" w:cs="Times New Roman"/>
          <w:sz w:val="24"/>
          <w:szCs w:val="24"/>
        </w:rPr>
        <w:t>Cherkaoui</w:t>
      </w:r>
      <w:proofErr w:type="spellEnd"/>
      <w:r w:rsidR="00021D1D" w:rsidRPr="00E109D4">
        <w:rPr>
          <w:rFonts w:ascii="Times New Roman" w:eastAsia="Cambria" w:hAnsi="Times New Roman" w:cs="Times New Roman"/>
          <w:sz w:val="24"/>
          <w:szCs w:val="24"/>
        </w:rPr>
        <w:t xml:space="preserve"> lived between Europe and North Africa, and died suddenly </w:t>
      </w:r>
      <w:r w:rsidR="00021D1D">
        <w:rPr>
          <w:rFonts w:ascii="Times New Roman" w:eastAsia="Cambria" w:hAnsi="Times New Roman" w:cs="Times New Roman"/>
          <w:sz w:val="24"/>
          <w:szCs w:val="24"/>
        </w:rPr>
        <w:t>after returning to Casablanca</w:t>
      </w:r>
      <w:r w:rsidR="00021D1D" w:rsidRPr="00E109D4">
        <w:rPr>
          <w:rFonts w:ascii="Times New Roman" w:eastAsia="Cambria" w:hAnsi="Times New Roman" w:cs="Times New Roman"/>
          <w:sz w:val="24"/>
          <w:szCs w:val="24"/>
        </w:rPr>
        <w:t xml:space="preserve">. After his death, his work was featured in a series of retrospective shows entitled </w:t>
      </w:r>
      <w:proofErr w:type="spellStart"/>
      <w:r w:rsidR="00021D1D" w:rsidRPr="00E109D4">
        <w:rPr>
          <w:rFonts w:ascii="Times New Roman" w:eastAsia="Cambria" w:hAnsi="Times New Roman" w:cs="Times New Roman"/>
          <w:i/>
          <w:iCs/>
          <w:sz w:val="24"/>
          <w:szCs w:val="24"/>
        </w:rPr>
        <w:t>Hommage</w:t>
      </w:r>
      <w:proofErr w:type="spellEnd"/>
      <w:r w:rsidR="00021D1D" w:rsidRPr="00E109D4">
        <w:rPr>
          <w:rFonts w:ascii="Times New Roman" w:eastAsia="Cambria" w:hAnsi="Times New Roman" w:cs="Times New Roman"/>
          <w:i/>
          <w:iCs/>
          <w:sz w:val="24"/>
          <w:szCs w:val="24"/>
        </w:rPr>
        <w:t xml:space="preserve"> </w:t>
      </w:r>
      <w:r w:rsidR="00021D1D" w:rsidRPr="00E109D4">
        <w:rPr>
          <w:rFonts w:ascii="Times New Roman" w:eastAsia="Cambria" w:hAnsi="Times New Roman" w:cs="Times New Roman"/>
          <w:i/>
          <w:iCs/>
          <w:color w:val="222222"/>
          <w:sz w:val="24"/>
          <w:szCs w:val="24"/>
        </w:rPr>
        <w:t xml:space="preserve">à </w:t>
      </w:r>
      <w:proofErr w:type="spellStart"/>
      <w:r w:rsidR="00021D1D" w:rsidRPr="00E109D4">
        <w:rPr>
          <w:rFonts w:ascii="Times New Roman" w:eastAsia="Cambria" w:hAnsi="Times New Roman" w:cs="Times New Roman"/>
          <w:i/>
          <w:iCs/>
          <w:color w:val="222222"/>
          <w:sz w:val="24"/>
          <w:szCs w:val="24"/>
        </w:rPr>
        <w:t>Cherkaoui</w:t>
      </w:r>
      <w:proofErr w:type="spellEnd"/>
      <w:r w:rsidR="00021D1D" w:rsidRPr="00E109D4">
        <w:rPr>
          <w:rFonts w:ascii="Times New Roman" w:eastAsia="Cambria" w:hAnsi="Times New Roman" w:cs="Times New Roman"/>
          <w:color w:val="222222"/>
          <w:sz w:val="24"/>
          <w:szCs w:val="24"/>
        </w:rPr>
        <w:t xml:space="preserve"> organized at the Biennale de Paris and also at the Salon of Sacred Art in Paris; followed by the Biennale Exhibit of New Delhi in 1968 in India. </w:t>
      </w:r>
    </w:p>
    <w:p w14:paraId="0088191F" w14:textId="77777777" w:rsidR="00FA41A5" w:rsidRPr="00E109D4" w:rsidRDefault="00E109D4" w:rsidP="00E109D4">
      <w:pPr>
        <w:bidi w:val="0"/>
        <w:spacing w:after="120" w:line="240" w:lineRule="auto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bCs/>
          <w:sz w:val="24"/>
          <w:szCs w:val="24"/>
        </w:rPr>
        <w:t>Born</w:t>
      </w:r>
      <w:r w:rsidR="00383C19" w:rsidRPr="00E109D4">
        <w:rPr>
          <w:rFonts w:ascii="Times New Roman" w:eastAsia="Cambria" w:hAnsi="Times New Roman" w:cs="Times New Roman"/>
          <w:bCs/>
          <w:sz w:val="24"/>
          <w:szCs w:val="24"/>
        </w:rPr>
        <w:t xml:space="preserve"> in the </w:t>
      </w:r>
      <w:r w:rsidR="00383C19" w:rsidRPr="00E109D4">
        <w:rPr>
          <w:rFonts w:ascii="Times New Roman" w:eastAsia="Cambria" w:hAnsi="Times New Roman" w:cs="Times New Roman"/>
          <w:bCs/>
          <w:iCs/>
          <w:sz w:val="24"/>
          <w:szCs w:val="24"/>
        </w:rPr>
        <w:t xml:space="preserve">small town of </w:t>
      </w:r>
      <w:proofErr w:type="spellStart"/>
      <w:r w:rsidR="00383C19" w:rsidRPr="00E109D4">
        <w:rPr>
          <w:rFonts w:ascii="Times New Roman" w:eastAsia="Cambria" w:hAnsi="Times New Roman" w:cs="Times New Roman"/>
          <w:bCs/>
          <w:iCs/>
          <w:sz w:val="24"/>
          <w:szCs w:val="24"/>
        </w:rPr>
        <w:t>Boujad</w:t>
      </w:r>
      <w:proofErr w:type="spellEnd"/>
      <w:r w:rsidR="00383C19" w:rsidRPr="00E109D4">
        <w:rPr>
          <w:rFonts w:ascii="Times New Roman" w:eastAsia="Cambria" w:hAnsi="Times New Roman" w:cs="Times New Roman"/>
          <w:bCs/>
          <w:iCs/>
          <w:sz w:val="24"/>
          <w:szCs w:val="24"/>
        </w:rPr>
        <w:t xml:space="preserve"> </w:t>
      </w:r>
      <w:r w:rsidR="00383C19" w:rsidRPr="00E109D4">
        <w:rPr>
          <w:rFonts w:ascii="Times New Roman" w:eastAsia="Cambria" w:hAnsi="Times New Roman" w:cs="Times New Roman"/>
          <w:sz w:val="24"/>
          <w:szCs w:val="24"/>
        </w:rPr>
        <w:t xml:space="preserve">in the </w:t>
      </w:r>
      <w:proofErr w:type="spellStart"/>
      <w:r w:rsidR="00383C19" w:rsidRPr="00E109D4">
        <w:rPr>
          <w:rFonts w:ascii="Times New Roman" w:eastAsia="Cambria" w:hAnsi="Times New Roman" w:cs="Times New Roman"/>
          <w:sz w:val="24"/>
          <w:szCs w:val="24"/>
        </w:rPr>
        <w:t>Chaouia</w:t>
      </w:r>
      <w:proofErr w:type="spellEnd"/>
      <w:r w:rsidR="00383C19" w:rsidRPr="00E109D4">
        <w:rPr>
          <w:rFonts w:ascii="Times New Roman" w:eastAsia="Cambria" w:hAnsi="Times New Roman" w:cs="Times New Roman"/>
          <w:sz w:val="24"/>
          <w:szCs w:val="24"/>
        </w:rPr>
        <w:t xml:space="preserve"> plain</w:t>
      </w:r>
      <w:r w:rsidR="00383C19" w:rsidRPr="00E109D4">
        <w:rPr>
          <w:rFonts w:ascii="Times New Roman" w:eastAsia="Cambria" w:hAnsi="Times New Roman" w:cs="Times New Roman"/>
          <w:bCs/>
          <w:iCs/>
          <w:sz w:val="24"/>
          <w:szCs w:val="24"/>
        </w:rPr>
        <w:t xml:space="preserve"> in central Morocco</w:t>
      </w:r>
      <w:r w:rsidR="00383C19" w:rsidRPr="00E109D4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="00383C19" w:rsidRPr="00E109D4">
        <w:rPr>
          <w:rFonts w:ascii="Times New Roman" w:eastAsia="Cambria" w:hAnsi="Times New Roman" w:cs="Times New Roman"/>
          <w:sz w:val="24"/>
          <w:szCs w:val="24"/>
        </w:rPr>
        <w:t>Cherkaoui's</w:t>
      </w:r>
      <w:proofErr w:type="spellEnd"/>
      <w:r w:rsidR="00383C19" w:rsidRPr="00E109D4">
        <w:rPr>
          <w:rFonts w:ascii="Times New Roman" w:eastAsia="Cambria" w:hAnsi="Times New Roman" w:cs="Times New Roman"/>
          <w:sz w:val="24"/>
          <w:szCs w:val="24"/>
        </w:rPr>
        <w:t xml:space="preserve"> fascination with signs </w:t>
      </w:r>
      <w:r w:rsidR="00021D1D">
        <w:rPr>
          <w:rFonts w:ascii="Times New Roman" w:eastAsia="Cambria" w:hAnsi="Times New Roman" w:cs="Times New Roman"/>
          <w:sz w:val="24"/>
          <w:szCs w:val="24"/>
        </w:rPr>
        <w:t>began with</w:t>
      </w:r>
      <w:r w:rsidR="00383C19" w:rsidRPr="00E109D4">
        <w:rPr>
          <w:rFonts w:ascii="Times New Roman" w:eastAsia="Cambria" w:hAnsi="Times New Roman" w:cs="Times New Roman"/>
          <w:sz w:val="24"/>
          <w:szCs w:val="24"/>
        </w:rPr>
        <w:t xml:space="preserve"> his curiosity about the shapes and meaning of his mother’s tattoos. </w:t>
      </w:r>
      <w:proofErr w:type="spellStart"/>
      <w:r w:rsidR="008404B7" w:rsidRPr="00E109D4">
        <w:rPr>
          <w:rFonts w:ascii="Times New Roman" w:eastAsia="Cambria" w:hAnsi="Times New Roman" w:cs="Times New Roman"/>
          <w:sz w:val="24"/>
          <w:szCs w:val="24"/>
        </w:rPr>
        <w:t>Cherkaoui</w:t>
      </w:r>
      <w:proofErr w:type="spellEnd"/>
      <w:r w:rsidR="008404B7" w:rsidRPr="00E109D4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EA4F71" w:rsidRPr="00E109D4">
        <w:rPr>
          <w:rFonts w:ascii="Times New Roman" w:eastAsia="Cambria" w:hAnsi="Times New Roman" w:cs="Times New Roman"/>
          <w:sz w:val="24"/>
          <w:szCs w:val="24"/>
        </w:rPr>
        <w:t>received</w:t>
      </w:r>
      <w:r w:rsidR="00174330" w:rsidRPr="00E109D4">
        <w:rPr>
          <w:rFonts w:ascii="Times New Roman" w:eastAsia="Cambria" w:hAnsi="Times New Roman" w:cs="Times New Roman"/>
          <w:sz w:val="24"/>
          <w:szCs w:val="24"/>
        </w:rPr>
        <w:t xml:space="preserve"> degrees from the </w:t>
      </w:r>
      <w:proofErr w:type="spellStart"/>
      <w:r w:rsidR="00174330" w:rsidRPr="00E109D4">
        <w:rPr>
          <w:rFonts w:ascii="Times New Roman" w:eastAsia="Cambria" w:hAnsi="Times New Roman" w:cs="Times New Roman"/>
          <w:sz w:val="24"/>
          <w:szCs w:val="24"/>
        </w:rPr>
        <w:t>École</w:t>
      </w:r>
      <w:proofErr w:type="spellEnd"/>
      <w:r w:rsidR="00174330" w:rsidRPr="00E109D4">
        <w:rPr>
          <w:rFonts w:ascii="Times New Roman" w:eastAsia="Cambria" w:hAnsi="Times New Roman" w:cs="Times New Roman"/>
          <w:sz w:val="24"/>
          <w:szCs w:val="24"/>
        </w:rPr>
        <w:t xml:space="preserve"> des </w:t>
      </w:r>
      <w:proofErr w:type="spellStart"/>
      <w:r w:rsidR="00174330" w:rsidRPr="00E109D4">
        <w:rPr>
          <w:rFonts w:ascii="Times New Roman" w:eastAsia="Cambria" w:hAnsi="Times New Roman" w:cs="Times New Roman"/>
          <w:sz w:val="24"/>
          <w:szCs w:val="24"/>
        </w:rPr>
        <w:t>Metiers</w:t>
      </w:r>
      <w:proofErr w:type="spellEnd"/>
      <w:r w:rsidR="00174330" w:rsidRPr="00E109D4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174330" w:rsidRPr="00E109D4">
        <w:rPr>
          <w:rFonts w:ascii="Times New Roman" w:eastAsia="Cambria" w:hAnsi="Times New Roman" w:cs="Times New Roman"/>
          <w:sz w:val="24"/>
          <w:szCs w:val="24"/>
        </w:rPr>
        <w:t>d’Art</w:t>
      </w:r>
      <w:proofErr w:type="spellEnd"/>
      <w:r w:rsidR="00174330" w:rsidRPr="00E109D4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813D61" w:rsidRPr="00E109D4">
        <w:rPr>
          <w:rFonts w:ascii="Times New Roman" w:eastAsia="Cambria" w:hAnsi="Times New Roman" w:cs="Times New Roman"/>
          <w:sz w:val="24"/>
          <w:szCs w:val="24"/>
        </w:rPr>
        <w:t>de</w:t>
      </w:r>
      <w:r w:rsidR="00174330" w:rsidRPr="00E109D4">
        <w:rPr>
          <w:rFonts w:ascii="Times New Roman" w:eastAsia="Cambria" w:hAnsi="Times New Roman" w:cs="Times New Roman"/>
          <w:sz w:val="24"/>
          <w:szCs w:val="24"/>
        </w:rPr>
        <w:t xml:space="preserve"> Paris where </w:t>
      </w:r>
      <w:r w:rsidR="00220E4A" w:rsidRPr="00E109D4">
        <w:rPr>
          <w:rFonts w:ascii="Times New Roman" w:eastAsia="Cambria" w:hAnsi="Times New Roman" w:cs="Times New Roman"/>
          <w:sz w:val="24"/>
          <w:szCs w:val="24"/>
        </w:rPr>
        <w:t>he studied graphics during 1956 and 19</w:t>
      </w:r>
      <w:r w:rsidR="00174330" w:rsidRPr="00E109D4">
        <w:rPr>
          <w:rFonts w:ascii="Times New Roman" w:eastAsia="Cambria" w:hAnsi="Times New Roman" w:cs="Times New Roman"/>
          <w:sz w:val="24"/>
          <w:szCs w:val="24"/>
        </w:rPr>
        <w:t>59</w:t>
      </w:r>
      <w:r w:rsidR="00813D61" w:rsidRPr="00E109D4">
        <w:rPr>
          <w:rFonts w:ascii="Times New Roman" w:eastAsia="Cambria" w:hAnsi="Times New Roman" w:cs="Times New Roman"/>
          <w:sz w:val="24"/>
          <w:szCs w:val="24"/>
        </w:rPr>
        <w:t>,</w:t>
      </w:r>
      <w:r w:rsidR="00174330" w:rsidRPr="00E109D4">
        <w:rPr>
          <w:rFonts w:ascii="Times New Roman" w:eastAsia="Cambria" w:hAnsi="Times New Roman" w:cs="Times New Roman"/>
          <w:sz w:val="24"/>
          <w:szCs w:val="24"/>
        </w:rPr>
        <w:t xml:space="preserve"> and from</w:t>
      </w:r>
      <w:r w:rsidR="008404B7" w:rsidRPr="00E109D4">
        <w:rPr>
          <w:rFonts w:ascii="Times New Roman" w:eastAsia="Cambria" w:hAnsi="Times New Roman" w:cs="Times New Roman"/>
          <w:sz w:val="24"/>
          <w:szCs w:val="24"/>
        </w:rPr>
        <w:t xml:space="preserve"> the </w:t>
      </w:r>
      <w:proofErr w:type="spellStart"/>
      <w:r w:rsidR="008404B7" w:rsidRPr="00E109D4">
        <w:rPr>
          <w:rFonts w:ascii="Times New Roman" w:eastAsia="Cambria" w:hAnsi="Times New Roman" w:cs="Times New Roman"/>
          <w:sz w:val="24"/>
          <w:szCs w:val="24"/>
        </w:rPr>
        <w:t>Aujame</w:t>
      </w:r>
      <w:proofErr w:type="spellEnd"/>
      <w:r w:rsidR="008404B7" w:rsidRPr="00E109D4">
        <w:rPr>
          <w:rFonts w:ascii="Times New Roman" w:eastAsia="Cambria" w:hAnsi="Times New Roman" w:cs="Times New Roman"/>
          <w:sz w:val="24"/>
          <w:szCs w:val="24"/>
        </w:rPr>
        <w:t xml:space="preserve"> Atelier at the </w:t>
      </w:r>
      <w:proofErr w:type="spellStart"/>
      <w:r w:rsidR="008404B7" w:rsidRPr="00E109D4">
        <w:rPr>
          <w:rFonts w:ascii="Times New Roman" w:eastAsia="Cambria" w:hAnsi="Times New Roman" w:cs="Times New Roman"/>
          <w:sz w:val="24"/>
          <w:szCs w:val="24"/>
        </w:rPr>
        <w:t>École</w:t>
      </w:r>
      <w:proofErr w:type="spellEnd"/>
      <w:r w:rsidR="008404B7" w:rsidRPr="00E109D4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8404B7" w:rsidRPr="00E109D4">
        <w:rPr>
          <w:rFonts w:ascii="Times New Roman" w:eastAsia="Cambria" w:hAnsi="Times New Roman" w:cs="Times New Roman"/>
          <w:sz w:val="24"/>
          <w:szCs w:val="24"/>
        </w:rPr>
        <w:t>Nationale</w:t>
      </w:r>
      <w:proofErr w:type="spellEnd"/>
      <w:r w:rsidR="008404B7" w:rsidRPr="00E109D4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8404B7" w:rsidRPr="00E109D4">
        <w:rPr>
          <w:rFonts w:ascii="Times New Roman" w:eastAsia="Cambria" w:hAnsi="Times New Roman" w:cs="Times New Roman"/>
          <w:sz w:val="24"/>
          <w:szCs w:val="24"/>
        </w:rPr>
        <w:t>Sup</w:t>
      </w:r>
      <w:r w:rsidR="00174330" w:rsidRPr="00E109D4">
        <w:rPr>
          <w:rFonts w:ascii="Times New Roman" w:eastAsia="Cambria" w:hAnsi="Times New Roman" w:cs="Times New Roman"/>
          <w:sz w:val="24"/>
          <w:szCs w:val="24"/>
        </w:rPr>
        <w:t>érieure</w:t>
      </w:r>
      <w:proofErr w:type="spellEnd"/>
      <w:r w:rsidR="00174330" w:rsidRPr="00E109D4">
        <w:rPr>
          <w:rFonts w:ascii="Times New Roman" w:eastAsia="Cambria" w:hAnsi="Times New Roman" w:cs="Times New Roman"/>
          <w:sz w:val="24"/>
          <w:szCs w:val="24"/>
        </w:rPr>
        <w:t xml:space="preserve"> des Beaux-Arts de Paris. </w:t>
      </w:r>
      <w:r w:rsidR="008404B7" w:rsidRPr="00E109D4">
        <w:rPr>
          <w:rFonts w:ascii="Times New Roman" w:eastAsia="Cambria" w:hAnsi="Times New Roman" w:cs="Times New Roman"/>
          <w:sz w:val="24"/>
          <w:szCs w:val="24"/>
        </w:rPr>
        <w:t xml:space="preserve">In 1961, </w:t>
      </w:r>
      <w:proofErr w:type="spellStart"/>
      <w:r w:rsidR="007F7119" w:rsidRPr="00E109D4">
        <w:rPr>
          <w:rFonts w:ascii="Times New Roman" w:eastAsia="Cambria" w:hAnsi="Times New Roman" w:cs="Times New Roman"/>
          <w:sz w:val="24"/>
          <w:szCs w:val="24"/>
        </w:rPr>
        <w:t>Cherkaoui</w:t>
      </w:r>
      <w:proofErr w:type="spellEnd"/>
      <w:r w:rsidR="007F7119" w:rsidRPr="00E109D4">
        <w:rPr>
          <w:rFonts w:ascii="Times New Roman" w:eastAsia="Cambria" w:hAnsi="Times New Roman" w:cs="Times New Roman"/>
          <w:sz w:val="24"/>
          <w:szCs w:val="24"/>
        </w:rPr>
        <w:t xml:space="preserve"> moved to Warsaw where he studied at the Academy of Fine Arts. </w:t>
      </w:r>
      <w:r w:rsidR="002F4F14" w:rsidRPr="00E109D4">
        <w:rPr>
          <w:rFonts w:ascii="Times New Roman" w:eastAsia="Cambria" w:hAnsi="Times New Roman" w:cs="Times New Roman"/>
          <w:sz w:val="24"/>
          <w:szCs w:val="24"/>
        </w:rPr>
        <w:t>B</w:t>
      </w:r>
      <w:r w:rsidR="008404B7" w:rsidRPr="00E109D4">
        <w:rPr>
          <w:rFonts w:ascii="Times New Roman" w:eastAsia="Cambria" w:hAnsi="Times New Roman" w:cs="Times New Roman"/>
          <w:sz w:val="24"/>
          <w:szCs w:val="24"/>
        </w:rPr>
        <w:t xml:space="preserve">ack </w:t>
      </w:r>
      <w:r w:rsidR="004F3778" w:rsidRPr="00E109D4">
        <w:rPr>
          <w:rFonts w:ascii="Times New Roman" w:eastAsia="Cambria" w:hAnsi="Times New Roman" w:cs="Times New Roman"/>
          <w:sz w:val="24"/>
          <w:szCs w:val="24"/>
        </w:rPr>
        <w:t>in</w:t>
      </w:r>
      <w:r w:rsidR="008404B7" w:rsidRPr="00E109D4">
        <w:rPr>
          <w:rFonts w:ascii="Times New Roman" w:eastAsia="Cambria" w:hAnsi="Times New Roman" w:cs="Times New Roman"/>
          <w:sz w:val="24"/>
          <w:szCs w:val="24"/>
        </w:rPr>
        <w:t xml:space="preserve"> Paris, </w:t>
      </w:r>
      <w:proofErr w:type="spellStart"/>
      <w:r w:rsidR="002F4F14" w:rsidRPr="00E109D4">
        <w:rPr>
          <w:rFonts w:ascii="Times New Roman" w:eastAsia="Cambria" w:hAnsi="Times New Roman" w:cs="Times New Roman"/>
          <w:sz w:val="24"/>
          <w:szCs w:val="24"/>
        </w:rPr>
        <w:t>Cherkaoui</w:t>
      </w:r>
      <w:proofErr w:type="spellEnd"/>
      <w:r w:rsidR="002F4F14" w:rsidRPr="00E109D4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391CE0" w:rsidRPr="00E109D4">
        <w:rPr>
          <w:rFonts w:ascii="Times New Roman" w:eastAsia="Cambria" w:hAnsi="Times New Roman" w:cs="Times New Roman"/>
          <w:sz w:val="24"/>
          <w:szCs w:val="24"/>
        </w:rPr>
        <w:t>was awarded</w:t>
      </w:r>
      <w:r w:rsidR="008404B7" w:rsidRPr="00E109D4">
        <w:rPr>
          <w:rFonts w:ascii="Times New Roman" w:eastAsia="Cambria" w:hAnsi="Times New Roman" w:cs="Times New Roman"/>
          <w:sz w:val="24"/>
          <w:szCs w:val="24"/>
        </w:rPr>
        <w:t xml:space="preserve"> a research grant from UNESCO</w:t>
      </w:r>
      <w:r w:rsidR="007F7119" w:rsidRPr="00E109D4">
        <w:rPr>
          <w:rFonts w:ascii="Times New Roman" w:eastAsia="Cambria" w:hAnsi="Times New Roman" w:cs="Times New Roman"/>
          <w:sz w:val="24"/>
          <w:szCs w:val="24"/>
        </w:rPr>
        <w:t xml:space="preserve"> to study signs and symbols in </w:t>
      </w:r>
      <w:proofErr w:type="spellStart"/>
      <w:r w:rsidR="008404B7" w:rsidRPr="00E109D4">
        <w:rPr>
          <w:rFonts w:ascii="Times New Roman" w:eastAsia="Cambria" w:hAnsi="Times New Roman" w:cs="Times New Roman"/>
          <w:sz w:val="24"/>
          <w:szCs w:val="24"/>
        </w:rPr>
        <w:t>Amazighi</w:t>
      </w:r>
      <w:proofErr w:type="spellEnd"/>
      <w:r w:rsidR="008404B7" w:rsidRPr="00E109D4">
        <w:rPr>
          <w:rFonts w:ascii="Times New Roman" w:eastAsia="Cambria" w:hAnsi="Times New Roman" w:cs="Times New Roman"/>
          <w:sz w:val="24"/>
          <w:szCs w:val="24"/>
        </w:rPr>
        <w:t xml:space="preserve"> art and Arab calligraphy. </w:t>
      </w:r>
      <w:r w:rsidR="00FA41A5" w:rsidRPr="00E109D4">
        <w:rPr>
          <w:rFonts w:ascii="Times New Roman" w:eastAsia="Cambria" w:hAnsi="Times New Roman" w:cs="Times New Roman"/>
          <w:sz w:val="24"/>
          <w:szCs w:val="24"/>
        </w:rPr>
        <w:t xml:space="preserve">Following his studies, </w:t>
      </w:r>
      <w:proofErr w:type="spellStart"/>
      <w:r w:rsidR="00FA41A5" w:rsidRPr="00E109D4">
        <w:rPr>
          <w:rFonts w:ascii="Times New Roman" w:eastAsia="Cambria" w:hAnsi="Times New Roman" w:cs="Times New Roman"/>
          <w:sz w:val="24"/>
          <w:szCs w:val="24"/>
        </w:rPr>
        <w:t>Cherkaoui</w:t>
      </w:r>
      <w:proofErr w:type="spellEnd"/>
      <w:r w:rsidR="00FA41A5" w:rsidRPr="00E109D4">
        <w:rPr>
          <w:rFonts w:ascii="Times New Roman" w:eastAsia="Cambria" w:hAnsi="Times New Roman" w:cs="Times New Roman"/>
          <w:sz w:val="24"/>
          <w:szCs w:val="24"/>
        </w:rPr>
        <w:t xml:space="preserve"> taught drawing classes at the Technical College in Beaumont-</w:t>
      </w:r>
      <w:proofErr w:type="spellStart"/>
      <w:r w:rsidR="00FA41A5" w:rsidRPr="00E109D4">
        <w:rPr>
          <w:rFonts w:ascii="Times New Roman" w:eastAsia="Cambria" w:hAnsi="Times New Roman" w:cs="Times New Roman"/>
          <w:sz w:val="24"/>
          <w:szCs w:val="24"/>
        </w:rPr>
        <w:t>sur</w:t>
      </w:r>
      <w:proofErr w:type="spellEnd"/>
      <w:r w:rsidR="00FA41A5" w:rsidRPr="00E109D4">
        <w:rPr>
          <w:rFonts w:ascii="Times New Roman" w:eastAsia="Cambria" w:hAnsi="Times New Roman" w:cs="Times New Roman"/>
          <w:sz w:val="24"/>
          <w:szCs w:val="24"/>
        </w:rPr>
        <w:t xml:space="preserve">-Oise. </w:t>
      </w:r>
    </w:p>
    <w:p w14:paraId="00385C49" w14:textId="77777777" w:rsidR="00021D1D" w:rsidRDefault="00021D1D" w:rsidP="00E109D4">
      <w:pPr>
        <w:bidi w:val="0"/>
        <w:spacing w:after="12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>
        <w:rPr>
          <w:rFonts w:ascii="Times New Roman" w:eastAsia="Cambria" w:hAnsi="Times New Roman" w:cs="Times New Roman"/>
          <w:sz w:val="24"/>
          <w:szCs w:val="24"/>
        </w:rPr>
        <w:t>Cherkaoui’s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work</w:t>
      </w:r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 during the sixties capture</w:t>
      </w:r>
      <w:r>
        <w:rPr>
          <w:rFonts w:ascii="Times New Roman" w:eastAsia="Cambria" w:hAnsi="Times New Roman" w:cs="Times New Roman"/>
          <w:sz w:val="24"/>
          <w:szCs w:val="24"/>
        </w:rPr>
        <w:t>d</w:t>
      </w:r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 visually complex forms which highlight Morocco's cultural heritage through various forms of tattoos, jewelry, pottery, weaving and motifs on handicraft ware. </w:t>
      </w:r>
      <w:proofErr w:type="spellStart"/>
      <w:r w:rsidRPr="00E109D4">
        <w:rPr>
          <w:rFonts w:ascii="Times New Roman" w:eastAsia="Cambria" w:hAnsi="Times New Roman" w:cs="Times New Roman"/>
          <w:sz w:val="24"/>
          <w:szCs w:val="24"/>
        </w:rPr>
        <w:t>Cherkaoui</w:t>
      </w:r>
      <w:proofErr w:type="spellEnd"/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 used a system of geometric signs and symbols inspired from the </w:t>
      </w:r>
      <w:proofErr w:type="spellStart"/>
      <w:r w:rsidRPr="00E109D4">
        <w:rPr>
          <w:rFonts w:ascii="Times New Roman" w:eastAsia="Cambria" w:hAnsi="Times New Roman" w:cs="Times New Roman"/>
          <w:sz w:val="24"/>
          <w:szCs w:val="24"/>
        </w:rPr>
        <w:t>Amazighi</w:t>
      </w:r>
      <w:proofErr w:type="spellEnd"/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 tradition, and from the </w:t>
      </w:r>
      <w:proofErr w:type="spellStart"/>
      <w:r w:rsidRPr="00E109D4">
        <w:rPr>
          <w:rFonts w:ascii="Times New Roman" w:eastAsia="Cambria" w:hAnsi="Times New Roman" w:cs="Times New Roman"/>
          <w:sz w:val="24"/>
          <w:szCs w:val="24"/>
        </w:rPr>
        <w:t>Zayanes</w:t>
      </w:r>
      <w:proofErr w:type="spellEnd"/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 tribe known for women’s traditionally woven wool textiles and other handicrafts.</w:t>
      </w:r>
    </w:p>
    <w:p w14:paraId="0D38FB78" w14:textId="77777777" w:rsidR="008404B7" w:rsidRPr="00E109D4" w:rsidRDefault="0000333B" w:rsidP="00E109D4">
      <w:pPr>
        <w:bidi w:val="0"/>
        <w:spacing w:after="12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E109D4">
        <w:rPr>
          <w:rFonts w:ascii="Times New Roman" w:eastAsia="Cambria" w:hAnsi="Times New Roman" w:cs="Times New Roman"/>
          <w:sz w:val="24"/>
          <w:szCs w:val="24"/>
        </w:rPr>
        <w:t>Cherkaoui</w:t>
      </w:r>
      <w:proofErr w:type="spellEnd"/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8404B7" w:rsidRPr="00E109D4">
        <w:rPr>
          <w:rFonts w:ascii="Times New Roman" w:eastAsia="Cambria" w:hAnsi="Times New Roman" w:cs="Times New Roman"/>
          <w:sz w:val="24"/>
          <w:szCs w:val="24"/>
        </w:rPr>
        <w:t xml:space="preserve">participated in many solo exhibitions including his one-man show at the Ursula </w:t>
      </w:r>
      <w:proofErr w:type="spellStart"/>
      <w:r w:rsidR="008404B7" w:rsidRPr="00E109D4">
        <w:rPr>
          <w:rFonts w:ascii="Times New Roman" w:eastAsia="Cambria" w:hAnsi="Times New Roman" w:cs="Times New Roman"/>
          <w:sz w:val="24"/>
          <w:szCs w:val="24"/>
        </w:rPr>
        <w:t>Girardon’s</w:t>
      </w:r>
      <w:proofErr w:type="spellEnd"/>
      <w:r w:rsidR="008404B7" w:rsidRPr="00E109D4">
        <w:rPr>
          <w:rFonts w:ascii="Times New Roman" w:eastAsia="Cambria" w:hAnsi="Times New Roman" w:cs="Times New Roman"/>
          <w:sz w:val="24"/>
          <w:szCs w:val="24"/>
        </w:rPr>
        <w:t xml:space="preserve"> Gallery in 1962 in Paris; and numerous collective exhibitions,</w:t>
      </w:r>
      <w:r w:rsidR="008404B7" w:rsidRPr="00E109D4">
        <w:rPr>
          <w:rFonts w:ascii="Times New Roman" w:eastAsia="Cambria" w:hAnsi="Times New Roman" w:cs="Times New Roman"/>
          <w:sz w:val="24"/>
          <w:szCs w:val="24"/>
          <w:rtl/>
        </w:rPr>
        <w:t xml:space="preserve"> </w:t>
      </w:r>
      <w:r w:rsidR="008404B7" w:rsidRPr="00E109D4">
        <w:rPr>
          <w:rFonts w:ascii="Times New Roman" w:eastAsia="Cambria" w:hAnsi="Times New Roman" w:cs="Times New Roman"/>
          <w:sz w:val="24"/>
          <w:szCs w:val="24"/>
        </w:rPr>
        <w:t xml:space="preserve">including “20 </w:t>
      </w:r>
      <w:proofErr w:type="spellStart"/>
      <w:r w:rsidR="008404B7" w:rsidRPr="00E109D4">
        <w:rPr>
          <w:rFonts w:ascii="Times New Roman" w:eastAsia="Cambria" w:hAnsi="Times New Roman" w:cs="Times New Roman"/>
          <w:sz w:val="24"/>
          <w:szCs w:val="24"/>
        </w:rPr>
        <w:t>Peintres</w:t>
      </w:r>
      <w:proofErr w:type="spellEnd"/>
      <w:r w:rsidR="008404B7" w:rsidRPr="00E109D4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8404B7" w:rsidRPr="00E109D4">
        <w:rPr>
          <w:rFonts w:ascii="Times New Roman" w:eastAsia="Cambria" w:hAnsi="Times New Roman" w:cs="Times New Roman"/>
          <w:color w:val="222222"/>
          <w:sz w:val="24"/>
          <w:szCs w:val="24"/>
        </w:rPr>
        <w:t>étrangers</w:t>
      </w:r>
      <w:proofErr w:type="spellEnd"/>
      <w:r w:rsidR="008404B7" w:rsidRPr="00E109D4">
        <w:rPr>
          <w:rFonts w:ascii="Times New Roman" w:eastAsia="Cambria" w:hAnsi="Times New Roman" w:cs="Times New Roman"/>
          <w:sz w:val="24"/>
          <w:szCs w:val="24"/>
        </w:rPr>
        <w:t xml:space="preserve">” in the Parisian </w:t>
      </w:r>
      <w:proofErr w:type="spellStart"/>
      <w:r w:rsidR="008404B7" w:rsidRPr="00E109D4">
        <w:rPr>
          <w:rFonts w:ascii="Times New Roman" w:eastAsia="Cambria" w:hAnsi="Times New Roman" w:cs="Times New Roman"/>
          <w:color w:val="222222"/>
          <w:sz w:val="24"/>
          <w:szCs w:val="24"/>
        </w:rPr>
        <w:t>Musée</w:t>
      </w:r>
      <w:proofErr w:type="spellEnd"/>
      <w:r w:rsidR="008404B7" w:rsidRPr="00E109D4">
        <w:rPr>
          <w:rFonts w:ascii="Times New Roman" w:eastAsia="Cambria" w:hAnsi="Times New Roman" w:cs="Times New Roman"/>
          <w:sz w:val="24"/>
          <w:szCs w:val="24"/>
        </w:rPr>
        <w:t xml:space="preserve"> de </w:t>
      </w:r>
      <w:proofErr w:type="spellStart"/>
      <w:r w:rsidR="008404B7" w:rsidRPr="00E109D4">
        <w:rPr>
          <w:rFonts w:ascii="Times New Roman" w:eastAsia="Cambria" w:hAnsi="Times New Roman" w:cs="Times New Roman"/>
          <w:sz w:val="24"/>
          <w:szCs w:val="24"/>
        </w:rPr>
        <w:t>l’Art</w:t>
      </w:r>
      <w:proofErr w:type="spellEnd"/>
      <w:r w:rsidR="008404B7" w:rsidRPr="00E109D4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8404B7" w:rsidRPr="00E109D4">
        <w:rPr>
          <w:rFonts w:ascii="Times New Roman" w:eastAsia="Cambria" w:hAnsi="Times New Roman" w:cs="Times New Roman"/>
          <w:sz w:val="24"/>
          <w:szCs w:val="24"/>
        </w:rPr>
        <w:t>Moderne</w:t>
      </w:r>
      <w:proofErr w:type="spellEnd"/>
      <w:r w:rsidR="008404B7" w:rsidRPr="00E109D4">
        <w:rPr>
          <w:rFonts w:ascii="Times New Roman" w:eastAsia="Cambria" w:hAnsi="Times New Roman" w:cs="Times New Roman"/>
          <w:sz w:val="24"/>
          <w:szCs w:val="24"/>
        </w:rPr>
        <w:t xml:space="preserve"> in 1963. </w:t>
      </w:r>
      <w:r w:rsidRPr="00E109D4">
        <w:rPr>
          <w:rFonts w:ascii="Times New Roman" w:eastAsia="Cambria" w:hAnsi="Times New Roman" w:cs="Times New Roman"/>
          <w:sz w:val="24"/>
          <w:szCs w:val="24"/>
        </w:rPr>
        <w:t>He won the bronze medal at the 10</w:t>
      </w:r>
      <w:r w:rsidRPr="00E109D4">
        <w:rPr>
          <w:rFonts w:ascii="Times New Roman" w:eastAsia="Cambria" w:hAnsi="Times New Roman" w:cs="Times New Roman"/>
          <w:sz w:val="24"/>
          <w:szCs w:val="24"/>
          <w:vertAlign w:val="superscript"/>
        </w:rPr>
        <w:t>th</w:t>
      </w:r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 “Salon </w:t>
      </w:r>
      <w:proofErr w:type="spellStart"/>
      <w:r w:rsidRPr="00E109D4">
        <w:rPr>
          <w:rFonts w:ascii="Times New Roman" w:eastAsia="Cambria" w:hAnsi="Times New Roman" w:cs="Times New Roman"/>
          <w:color w:val="222222"/>
          <w:sz w:val="24"/>
          <w:szCs w:val="24"/>
        </w:rPr>
        <w:t>Interministériel</w:t>
      </w:r>
      <w:proofErr w:type="spellEnd"/>
      <w:r w:rsidRPr="00E109D4">
        <w:rPr>
          <w:rFonts w:ascii="Times New Roman" w:eastAsia="Cambria" w:hAnsi="Times New Roman" w:cs="Times New Roman"/>
          <w:color w:val="222222"/>
          <w:sz w:val="24"/>
          <w:szCs w:val="24"/>
        </w:rPr>
        <w:t>”</w:t>
      </w:r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 in 1962 and took part regularly in the Salon de Mai in Paris.</w:t>
      </w:r>
    </w:p>
    <w:p w14:paraId="5E13EA3E" w14:textId="77777777" w:rsidR="00220E4A" w:rsidRPr="00E109D4" w:rsidRDefault="00220E4A" w:rsidP="00E109D4">
      <w:pPr>
        <w:bidi w:val="0"/>
        <w:spacing w:after="120" w:line="240" w:lineRule="auto"/>
        <w:rPr>
          <w:rFonts w:ascii="Times New Roman" w:eastAsia="Cambria" w:hAnsi="Times New Roman" w:cs="Times New Roman"/>
          <w:b/>
          <w:bCs/>
          <w:color w:val="222222"/>
          <w:sz w:val="24"/>
          <w:szCs w:val="24"/>
        </w:rPr>
      </w:pPr>
      <w:r w:rsidRPr="00E109D4">
        <w:rPr>
          <w:rFonts w:ascii="Times New Roman" w:eastAsia="Cambria" w:hAnsi="Times New Roman" w:cs="Times New Roman"/>
          <w:b/>
          <w:bCs/>
          <w:color w:val="222222"/>
          <w:sz w:val="24"/>
          <w:szCs w:val="24"/>
        </w:rPr>
        <w:t>References and Further Reading</w:t>
      </w:r>
    </w:p>
    <w:p w14:paraId="3D0E3114" w14:textId="77777777" w:rsidR="00630679" w:rsidRPr="00E109D4" w:rsidRDefault="00630679" w:rsidP="00E109D4">
      <w:pPr>
        <w:bidi w:val="0"/>
        <w:spacing w:after="120" w:line="240" w:lineRule="auto"/>
        <w:ind w:left="540" w:hanging="540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E109D4">
        <w:rPr>
          <w:rFonts w:ascii="Times New Roman" w:eastAsia="Cambria" w:hAnsi="Times New Roman" w:cs="Times New Roman"/>
          <w:sz w:val="24"/>
          <w:szCs w:val="24"/>
        </w:rPr>
        <w:t>Alaoui</w:t>
      </w:r>
      <w:proofErr w:type="spellEnd"/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Pr="00E109D4">
        <w:rPr>
          <w:rFonts w:ascii="Times New Roman" w:eastAsia="Cambria" w:hAnsi="Times New Roman" w:cs="Times New Roman"/>
          <w:sz w:val="24"/>
          <w:szCs w:val="24"/>
        </w:rPr>
        <w:t>Brahim</w:t>
      </w:r>
      <w:proofErr w:type="spellEnd"/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. </w:t>
      </w:r>
      <w:r w:rsidRPr="00E109D4">
        <w:rPr>
          <w:rFonts w:ascii="Times New Roman" w:eastAsia="Cambria" w:hAnsi="Times New Roman" w:cs="Times New Roman"/>
          <w:i/>
          <w:iCs/>
          <w:sz w:val="24"/>
          <w:szCs w:val="24"/>
        </w:rPr>
        <w:t xml:space="preserve">Ahmed </w:t>
      </w:r>
      <w:proofErr w:type="spellStart"/>
      <w:r w:rsidRPr="00E109D4">
        <w:rPr>
          <w:rFonts w:ascii="Times New Roman" w:eastAsia="Cambria" w:hAnsi="Times New Roman" w:cs="Times New Roman"/>
          <w:i/>
          <w:iCs/>
          <w:sz w:val="24"/>
          <w:szCs w:val="24"/>
        </w:rPr>
        <w:t>Cherkaoui</w:t>
      </w:r>
      <w:proofErr w:type="spellEnd"/>
      <w:r w:rsidRPr="00E109D4">
        <w:rPr>
          <w:rFonts w:ascii="Times New Roman" w:eastAsia="Cambria" w:hAnsi="Times New Roman" w:cs="Times New Roman"/>
          <w:i/>
          <w:iCs/>
          <w:sz w:val="24"/>
          <w:szCs w:val="24"/>
        </w:rPr>
        <w:t>: The Passion of Signs</w:t>
      </w:r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. Paris: </w:t>
      </w:r>
      <w:proofErr w:type="spellStart"/>
      <w:r w:rsidRPr="00E109D4">
        <w:rPr>
          <w:rFonts w:ascii="Times New Roman" w:eastAsia="Cambria" w:hAnsi="Times New Roman" w:cs="Times New Roman"/>
          <w:sz w:val="24"/>
          <w:szCs w:val="24"/>
        </w:rPr>
        <w:t>Institut</w:t>
      </w:r>
      <w:proofErr w:type="spellEnd"/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 du Monde Arab, 1996.</w:t>
      </w:r>
    </w:p>
    <w:p w14:paraId="647D9CF6" w14:textId="77777777" w:rsidR="00E17643" w:rsidRPr="00E109D4" w:rsidRDefault="00070FC5" w:rsidP="00E109D4">
      <w:pPr>
        <w:bidi w:val="0"/>
        <w:spacing w:after="120" w:line="240" w:lineRule="auto"/>
        <w:ind w:left="540" w:hanging="54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9D4">
        <w:rPr>
          <w:rFonts w:ascii="Times New Roman" w:eastAsia="Cambria" w:hAnsi="Times New Roman" w:cs="Times New Roman"/>
          <w:sz w:val="24"/>
          <w:szCs w:val="24"/>
        </w:rPr>
        <w:t>Alaoui</w:t>
      </w:r>
      <w:proofErr w:type="spellEnd"/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Pr="00E109D4">
        <w:rPr>
          <w:rFonts w:ascii="Times New Roman" w:eastAsia="Cambria" w:hAnsi="Times New Roman" w:cs="Times New Roman"/>
          <w:sz w:val="24"/>
          <w:szCs w:val="24"/>
        </w:rPr>
        <w:t>Brahim</w:t>
      </w:r>
      <w:proofErr w:type="spellEnd"/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. “Decode his Memory: Ahmed </w:t>
      </w:r>
      <w:proofErr w:type="spellStart"/>
      <w:r w:rsidRPr="00E109D4">
        <w:rPr>
          <w:rFonts w:ascii="Times New Roman" w:eastAsia="Cambria" w:hAnsi="Times New Roman" w:cs="Times New Roman"/>
          <w:sz w:val="24"/>
          <w:szCs w:val="24"/>
        </w:rPr>
        <w:t>Cherkaoui</w:t>
      </w:r>
      <w:proofErr w:type="spellEnd"/>
      <w:r w:rsidRPr="00E109D4">
        <w:rPr>
          <w:rFonts w:ascii="Times New Roman" w:eastAsia="Cambria" w:hAnsi="Times New Roman" w:cs="Times New Roman"/>
          <w:i/>
          <w:iCs/>
          <w:sz w:val="24"/>
          <w:szCs w:val="24"/>
        </w:rPr>
        <w:t xml:space="preserve">” </w:t>
      </w:r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in </w:t>
      </w:r>
      <w:r w:rsidRPr="00E109D4">
        <w:rPr>
          <w:rFonts w:ascii="Times New Roman" w:eastAsia="Cambria" w:hAnsi="Times New Roman" w:cs="Times New Roman"/>
          <w:i/>
          <w:iCs/>
          <w:sz w:val="24"/>
          <w:szCs w:val="24"/>
        </w:rPr>
        <w:t>Forever Now: Five Anecdotes from the Permanent Collection</w:t>
      </w:r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. </w:t>
      </w:r>
      <w:proofErr w:type="gramStart"/>
      <w:r w:rsidR="00E17643" w:rsidRPr="00E109D4">
        <w:rPr>
          <w:rFonts w:ascii="Times New Roman" w:eastAsia="Cambria" w:hAnsi="Times New Roman" w:cs="Times New Roman"/>
          <w:sz w:val="24"/>
          <w:szCs w:val="24"/>
        </w:rPr>
        <w:t>Exhibition catalogue.</w:t>
      </w:r>
      <w:proofErr w:type="gramEnd"/>
      <w:r w:rsidR="00E17643" w:rsidRPr="00E109D4">
        <w:rPr>
          <w:rFonts w:ascii="Times New Roman" w:eastAsia="Cambria" w:hAnsi="Times New Roman" w:cs="Times New Roman"/>
          <w:sz w:val="24"/>
          <w:szCs w:val="24"/>
        </w:rPr>
        <w:t xml:space="preserve"> 17 November 2012 – 6 October 2013, </w:t>
      </w:r>
      <w:proofErr w:type="spellStart"/>
      <w:r w:rsidR="00E17643" w:rsidRPr="00E109D4">
        <w:rPr>
          <w:rFonts w:ascii="Times New Roman" w:eastAsia="Cambria" w:hAnsi="Times New Roman" w:cs="Times New Roman"/>
          <w:sz w:val="24"/>
          <w:szCs w:val="24"/>
        </w:rPr>
        <w:t>Mathaf</w:t>
      </w:r>
      <w:proofErr w:type="spellEnd"/>
      <w:r w:rsidR="00E17643" w:rsidRPr="00E109D4">
        <w:rPr>
          <w:rFonts w:ascii="Times New Roman" w:eastAsia="Cambria" w:hAnsi="Times New Roman" w:cs="Times New Roman"/>
          <w:sz w:val="24"/>
          <w:szCs w:val="24"/>
        </w:rPr>
        <w:t>: Arab Museum of Modern Art, Doha, Qatar.</w:t>
      </w:r>
      <w:r w:rsidR="00E17643" w:rsidRPr="00E109D4">
        <w:rPr>
          <w:rFonts w:ascii="Times New Roman" w:eastAsia="Calibri" w:hAnsi="Times New Roman" w:cs="Times New Roman"/>
          <w:sz w:val="24"/>
          <w:szCs w:val="24"/>
        </w:rPr>
        <w:t xml:space="preserve"> Doha: Bloomsbury Qatar Foundation Publishing, 2012.</w:t>
      </w:r>
    </w:p>
    <w:p w14:paraId="41FB7B42" w14:textId="77777777" w:rsidR="00FB7684" w:rsidRPr="00E109D4" w:rsidRDefault="00FB7684" w:rsidP="00E109D4">
      <w:pPr>
        <w:bidi w:val="0"/>
        <w:spacing w:after="120" w:line="240" w:lineRule="auto"/>
        <w:ind w:left="540" w:hanging="540"/>
        <w:rPr>
          <w:rFonts w:ascii="Times New Roman" w:eastAsia="Cambria" w:hAnsi="Times New Roman" w:cs="Times New Roman"/>
          <w:sz w:val="24"/>
          <w:szCs w:val="24"/>
        </w:rPr>
      </w:pPr>
      <w:r w:rsidRPr="00E109D4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Ali, </w:t>
      </w:r>
      <w:proofErr w:type="spellStart"/>
      <w:r w:rsidRPr="00E109D4">
        <w:rPr>
          <w:rFonts w:ascii="Times New Roman" w:eastAsia="Calibri" w:hAnsi="Times New Roman" w:cs="Times New Roman"/>
          <w:sz w:val="24"/>
          <w:szCs w:val="24"/>
        </w:rPr>
        <w:t>Wijdan</w:t>
      </w:r>
      <w:proofErr w:type="spellEnd"/>
      <w:r w:rsidRPr="00E109D4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E109D4">
        <w:rPr>
          <w:rFonts w:ascii="Times New Roman" w:eastAsia="Calibri" w:hAnsi="Times New Roman" w:cs="Times New Roman"/>
          <w:i/>
          <w:iCs/>
          <w:sz w:val="24"/>
          <w:szCs w:val="24"/>
        </w:rPr>
        <w:t>Modern Islamic Art: Development and Continuity</w:t>
      </w:r>
      <w:r w:rsidRPr="00E109D4">
        <w:rPr>
          <w:rFonts w:ascii="Times New Roman" w:eastAsia="Calibri" w:hAnsi="Times New Roman" w:cs="Times New Roman"/>
          <w:sz w:val="24"/>
          <w:szCs w:val="24"/>
        </w:rPr>
        <w:t>. Gainesville: University Press of Florida, 1997.</w:t>
      </w:r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67B47069" w14:textId="77777777" w:rsidR="00630679" w:rsidRPr="00E109D4" w:rsidRDefault="00630679" w:rsidP="00E109D4">
      <w:pPr>
        <w:bidi w:val="0"/>
        <w:spacing w:after="120" w:line="240" w:lineRule="auto"/>
        <w:ind w:left="540" w:hanging="540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E109D4">
        <w:rPr>
          <w:rFonts w:ascii="Times New Roman" w:eastAsia="Cambria" w:hAnsi="Times New Roman" w:cs="Times New Roman"/>
          <w:sz w:val="24"/>
          <w:szCs w:val="24"/>
        </w:rPr>
        <w:t>Khatibi</w:t>
      </w:r>
      <w:proofErr w:type="spellEnd"/>
      <w:proofErr w:type="gramStart"/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,  </w:t>
      </w:r>
      <w:proofErr w:type="spellStart"/>
      <w:r w:rsidRPr="00E109D4">
        <w:rPr>
          <w:rFonts w:ascii="Times New Roman" w:eastAsia="Cambria" w:hAnsi="Times New Roman" w:cs="Times New Roman"/>
          <w:sz w:val="24"/>
          <w:szCs w:val="24"/>
        </w:rPr>
        <w:t>Abdelkebir</w:t>
      </w:r>
      <w:proofErr w:type="spellEnd"/>
      <w:proofErr w:type="gramEnd"/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, Edmond </w:t>
      </w:r>
      <w:proofErr w:type="spellStart"/>
      <w:r w:rsidRPr="00E109D4">
        <w:rPr>
          <w:rFonts w:ascii="Times New Roman" w:eastAsia="Cambria" w:hAnsi="Times New Roman" w:cs="Times New Roman"/>
          <w:sz w:val="24"/>
          <w:szCs w:val="24"/>
        </w:rPr>
        <w:t>Amran</w:t>
      </w:r>
      <w:proofErr w:type="spellEnd"/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 El </w:t>
      </w:r>
      <w:proofErr w:type="spellStart"/>
      <w:r w:rsidRPr="00E109D4">
        <w:rPr>
          <w:rFonts w:ascii="Times New Roman" w:eastAsia="Cambria" w:hAnsi="Times New Roman" w:cs="Times New Roman"/>
          <w:sz w:val="24"/>
          <w:szCs w:val="24"/>
        </w:rPr>
        <w:t>Maleh</w:t>
      </w:r>
      <w:proofErr w:type="spellEnd"/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 and Toni </w:t>
      </w:r>
      <w:proofErr w:type="spellStart"/>
      <w:r w:rsidRPr="00E109D4">
        <w:rPr>
          <w:rFonts w:ascii="Times New Roman" w:eastAsia="Cambria" w:hAnsi="Times New Roman" w:cs="Times New Roman"/>
          <w:sz w:val="24"/>
          <w:szCs w:val="24"/>
        </w:rPr>
        <w:t>maraini</w:t>
      </w:r>
      <w:proofErr w:type="spellEnd"/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. </w:t>
      </w:r>
      <w:r w:rsidRPr="00E109D4">
        <w:rPr>
          <w:rFonts w:ascii="Times New Roman" w:eastAsia="Cambria" w:hAnsi="Times New Roman" w:cs="Times New Roman"/>
          <w:i/>
          <w:sz w:val="24"/>
          <w:szCs w:val="24"/>
        </w:rPr>
        <w:t xml:space="preserve">La </w:t>
      </w:r>
      <w:proofErr w:type="spellStart"/>
      <w:r w:rsidRPr="00E109D4">
        <w:rPr>
          <w:rFonts w:ascii="Times New Roman" w:eastAsia="Cambria" w:hAnsi="Times New Roman" w:cs="Times New Roman"/>
          <w:i/>
          <w:sz w:val="24"/>
          <w:szCs w:val="24"/>
        </w:rPr>
        <w:t>Painture</w:t>
      </w:r>
      <w:proofErr w:type="spellEnd"/>
      <w:r w:rsidRPr="00E109D4">
        <w:rPr>
          <w:rFonts w:ascii="Times New Roman" w:eastAsia="Cambria" w:hAnsi="Times New Roman" w:cs="Times New Roman"/>
          <w:i/>
          <w:sz w:val="24"/>
          <w:szCs w:val="24"/>
        </w:rPr>
        <w:t xml:space="preserve"> de Ahmed </w:t>
      </w:r>
      <w:proofErr w:type="spellStart"/>
      <w:r w:rsidRPr="00E109D4">
        <w:rPr>
          <w:rFonts w:ascii="Times New Roman" w:eastAsia="Cambria" w:hAnsi="Times New Roman" w:cs="Times New Roman"/>
          <w:i/>
          <w:sz w:val="24"/>
          <w:szCs w:val="24"/>
        </w:rPr>
        <w:t>Cherkaoui</w:t>
      </w:r>
      <w:proofErr w:type="spellEnd"/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. </w:t>
      </w:r>
      <w:proofErr w:type="gramStart"/>
      <w:r w:rsidRPr="00E109D4">
        <w:rPr>
          <w:rFonts w:ascii="Times New Roman" w:eastAsia="Cambria" w:hAnsi="Times New Roman" w:cs="Times New Roman"/>
          <w:bCs/>
          <w:sz w:val="24"/>
          <w:szCs w:val="24"/>
        </w:rPr>
        <w:t xml:space="preserve">Collective work, Ed. </w:t>
      </w:r>
      <w:proofErr w:type="spellStart"/>
      <w:r w:rsidRPr="00E109D4">
        <w:rPr>
          <w:rFonts w:ascii="Times New Roman" w:eastAsia="Cambria" w:hAnsi="Times New Roman" w:cs="Times New Roman"/>
          <w:sz w:val="24"/>
          <w:szCs w:val="24"/>
        </w:rPr>
        <w:t>Shoof</w:t>
      </w:r>
      <w:proofErr w:type="spellEnd"/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 publications, Casablanca.</w:t>
      </w:r>
      <w:proofErr w:type="gramEnd"/>
      <w:r w:rsidRPr="00E109D4">
        <w:rPr>
          <w:rFonts w:ascii="Times New Roman" w:eastAsia="Cambria" w:hAnsi="Times New Roman" w:cs="Times New Roman"/>
          <w:sz w:val="24"/>
          <w:szCs w:val="24"/>
        </w:rPr>
        <w:t xml:space="preserve">  Barcelona: </w:t>
      </w:r>
      <w:proofErr w:type="spellStart"/>
      <w:r w:rsidRPr="00E109D4">
        <w:rPr>
          <w:rFonts w:ascii="Times New Roman" w:eastAsia="Cambria" w:hAnsi="Times New Roman" w:cs="Times New Roman"/>
          <w:sz w:val="24"/>
          <w:szCs w:val="24"/>
        </w:rPr>
        <w:t>Emograph</w:t>
      </w:r>
      <w:proofErr w:type="spellEnd"/>
      <w:r w:rsidRPr="00E109D4">
        <w:rPr>
          <w:rFonts w:ascii="Times New Roman" w:eastAsia="Cambria" w:hAnsi="Times New Roman" w:cs="Times New Roman"/>
          <w:sz w:val="24"/>
          <w:szCs w:val="24"/>
        </w:rPr>
        <w:t>, 1976.</w:t>
      </w:r>
    </w:p>
    <w:p w14:paraId="10495965" w14:textId="77777777" w:rsidR="00FB7684" w:rsidRPr="00E109D4" w:rsidRDefault="00FB7684" w:rsidP="00E109D4">
      <w:pPr>
        <w:bidi w:val="0"/>
        <w:spacing w:after="120" w:line="240" w:lineRule="auto"/>
        <w:rPr>
          <w:rFonts w:ascii="Times New Roman" w:eastAsia="Cambria" w:hAnsi="Times New Roman" w:cs="Times New Roman"/>
          <w:b/>
          <w:bCs/>
          <w:color w:val="222222"/>
          <w:sz w:val="24"/>
          <w:szCs w:val="24"/>
        </w:rPr>
      </w:pPr>
    </w:p>
    <w:p w14:paraId="68F724B9" w14:textId="77777777" w:rsidR="00E109D4" w:rsidRDefault="00E109D4" w:rsidP="00E109D4">
      <w:pPr>
        <w:spacing w:after="120" w:line="240" w:lineRule="auto"/>
      </w:pPr>
    </w:p>
    <w:sectPr w:rsidR="00E109D4" w:rsidSect="0099045F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doctor" w:date="2014-05-28T13:11:00Z" w:initials="hd">
    <w:p w14:paraId="6F7319C1" w14:textId="77777777" w:rsidR="006E20D1" w:rsidRDefault="006E20D1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proofErr w:type="gramStart"/>
      <w:r>
        <w:rPr>
          <w:lang w:val="en-GB"/>
        </w:rPr>
        <w:t>do</w:t>
      </w:r>
      <w:proofErr w:type="gramEnd"/>
      <w:r>
        <w:rPr>
          <w:lang w:val="en-GB"/>
        </w:rPr>
        <w:t xml:space="preserve"> you mean in his later work or that he transformed the </w:t>
      </w:r>
      <w:proofErr w:type="spellStart"/>
      <w:r>
        <w:rPr>
          <w:lang w:val="en-GB"/>
        </w:rPr>
        <w:t>colors</w:t>
      </w:r>
      <w:proofErr w:type="spellEnd"/>
      <w:r>
        <w:rPr>
          <w:lang w:val="en-GB"/>
        </w:rPr>
        <w:t xml:space="preserve"> with additional media/materials</w:t>
      </w:r>
    </w:p>
    <w:p w14:paraId="64428E7F" w14:textId="77777777" w:rsidR="006E20D1" w:rsidRDefault="006E20D1">
      <w:pPr>
        <w:pStyle w:val="CommentText"/>
        <w:rPr>
          <w:lang w:val="en-GB"/>
        </w:rPr>
      </w:pP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this early work?  Please revisit this sentence for clarity.</w:t>
      </w:r>
    </w:p>
    <w:p w14:paraId="6225E9A3" w14:textId="686195CC" w:rsidR="006E20D1" w:rsidRDefault="006E20D1">
      <w:pPr>
        <w:pStyle w:val="CommentText"/>
        <w:rPr>
          <w:lang w:val="en-GB"/>
        </w:rPr>
      </w:pPr>
      <w:r>
        <w:rPr>
          <w:lang w:val="en-GB"/>
        </w:rPr>
        <w:t xml:space="preserve"> </w:t>
      </w:r>
    </w:p>
    <w:p w14:paraId="52D1E89C" w14:textId="6380FD96" w:rsidR="006E20D1" w:rsidRPr="006E20D1" w:rsidRDefault="006E20D1">
      <w:pPr>
        <w:pStyle w:val="CommentText"/>
        <w:rPr>
          <w:lang w:val="en-GB"/>
        </w:rPr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84CF48" w14:textId="77777777" w:rsidR="00AC0B79" w:rsidRDefault="00AC0B79" w:rsidP="00AD6552">
      <w:pPr>
        <w:spacing w:after="0" w:line="240" w:lineRule="auto"/>
      </w:pPr>
      <w:r>
        <w:separator/>
      </w:r>
    </w:p>
  </w:endnote>
  <w:endnote w:type="continuationSeparator" w:id="0">
    <w:p w14:paraId="0B100BA1" w14:textId="77777777" w:rsidR="00AC0B79" w:rsidRDefault="00AC0B79" w:rsidP="00AD6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23BCE9" w14:textId="77777777" w:rsidR="00AC0B79" w:rsidRDefault="00AC0B79" w:rsidP="00AD6552">
      <w:pPr>
        <w:spacing w:after="0" w:line="240" w:lineRule="auto"/>
      </w:pPr>
      <w:r>
        <w:separator/>
      </w:r>
    </w:p>
  </w:footnote>
  <w:footnote w:type="continuationSeparator" w:id="0">
    <w:p w14:paraId="0043A183" w14:textId="77777777" w:rsidR="00AC0B79" w:rsidRDefault="00AC0B79" w:rsidP="00AD6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958276" w14:textId="77777777" w:rsidR="00E109D4" w:rsidRDefault="00E109D4" w:rsidP="00A20761">
    <w:pPr>
      <w:pStyle w:val="Header"/>
      <w:tabs>
        <w:tab w:val="left" w:pos="6626"/>
      </w:tabs>
      <w:jc w:val="right"/>
      <w:rPr>
        <w:lang w:bidi="ar-EG"/>
      </w:rPr>
    </w:pPr>
    <w:r>
      <w:rPr>
        <w:lang w:bidi="ar-EG"/>
      </w:rPr>
      <w:tab/>
    </w:r>
    <w:r>
      <w:rPr>
        <w:lang w:bidi="ar-EG"/>
      </w:rPr>
      <w:tab/>
      <w:t xml:space="preserve">                                                                                   </w:t>
    </w:r>
    <w:r>
      <w:rPr>
        <w:lang w:bidi="ar-EG"/>
      </w:rPr>
      <w:tab/>
    </w:r>
    <w:proofErr w:type="spellStart"/>
    <w:r>
      <w:rPr>
        <w:lang w:bidi="ar-EG"/>
      </w:rPr>
      <w:t>Samia</w:t>
    </w:r>
    <w:proofErr w:type="spellEnd"/>
    <w:r>
      <w:rPr>
        <w:lang w:bidi="ar-EG"/>
      </w:rPr>
      <w:t xml:space="preserve"> </w:t>
    </w:r>
    <w:proofErr w:type="spellStart"/>
    <w:r>
      <w:rPr>
        <w:lang w:bidi="ar-EG"/>
      </w:rPr>
      <w:t>Touati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552"/>
    <w:rsid w:val="0000333B"/>
    <w:rsid w:val="00021D1D"/>
    <w:rsid w:val="00027BD1"/>
    <w:rsid w:val="000619FF"/>
    <w:rsid w:val="00070FC5"/>
    <w:rsid w:val="000B36CB"/>
    <w:rsid w:val="000C1209"/>
    <w:rsid w:val="000D3468"/>
    <w:rsid w:val="000D74AD"/>
    <w:rsid w:val="001112A9"/>
    <w:rsid w:val="00164079"/>
    <w:rsid w:val="00174330"/>
    <w:rsid w:val="001820EB"/>
    <w:rsid w:val="001824CC"/>
    <w:rsid w:val="00184E2B"/>
    <w:rsid w:val="00190021"/>
    <w:rsid w:val="00220E4A"/>
    <w:rsid w:val="00256610"/>
    <w:rsid w:val="00274DBC"/>
    <w:rsid w:val="002D02A2"/>
    <w:rsid w:val="002F4F14"/>
    <w:rsid w:val="0036229D"/>
    <w:rsid w:val="0037463F"/>
    <w:rsid w:val="00383C19"/>
    <w:rsid w:val="00391CE0"/>
    <w:rsid w:val="003F2FE7"/>
    <w:rsid w:val="004268BF"/>
    <w:rsid w:val="004501D4"/>
    <w:rsid w:val="004F3778"/>
    <w:rsid w:val="00592842"/>
    <w:rsid w:val="005A1D74"/>
    <w:rsid w:val="005A2609"/>
    <w:rsid w:val="00630679"/>
    <w:rsid w:val="006C75EC"/>
    <w:rsid w:val="006E20D1"/>
    <w:rsid w:val="0072176C"/>
    <w:rsid w:val="007F57AD"/>
    <w:rsid w:val="007F62F2"/>
    <w:rsid w:val="007F7119"/>
    <w:rsid w:val="00813D61"/>
    <w:rsid w:val="008404B7"/>
    <w:rsid w:val="008D709E"/>
    <w:rsid w:val="00960B3D"/>
    <w:rsid w:val="00962DCF"/>
    <w:rsid w:val="0099045F"/>
    <w:rsid w:val="009C5C36"/>
    <w:rsid w:val="00A20761"/>
    <w:rsid w:val="00A826CB"/>
    <w:rsid w:val="00AC0B79"/>
    <w:rsid w:val="00AD6552"/>
    <w:rsid w:val="00B62F97"/>
    <w:rsid w:val="00BE2371"/>
    <w:rsid w:val="00C8484F"/>
    <w:rsid w:val="00D076B3"/>
    <w:rsid w:val="00D132AB"/>
    <w:rsid w:val="00D25826"/>
    <w:rsid w:val="00DF011F"/>
    <w:rsid w:val="00E109D4"/>
    <w:rsid w:val="00E1479E"/>
    <w:rsid w:val="00E17643"/>
    <w:rsid w:val="00E90435"/>
    <w:rsid w:val="00E91647"/>
    <w:rsid w:val="00EA4F71"/>
    <w:rsid w:val="00EF7AA1"/>
    <w:rsid w:val="00FA41A5"/>
    <w:rsid w:val="00FA63B3"/>
    <w:rsid w:val="00FB7684"/>
    <w:rsid w:val="00FC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3F1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5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552"/>
  </w:style>
  <w:style w:type="paragraph" w:styleId="Footer">
    <w:name w:val="footer"/>
    <w:basedOn w:val="Normal"/>
    <w:link w:val="FooterChar"/>
    <w:uiPriority w:val="99"/>
    <w:unhideWhenUsed/>
    <w:rsid w:val="00AD65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552"/>
  </w:style>
  <w:style w:type="paragraph" w:styleId="BalloonText">
    <w:name w:val="Balloon Text"/>
    <w:basedOn w:val="Normal"/>
    <w:link w:val="BalloonTextChar"/>
    <w:uiPriority w:val="99"/>
    <w:semiHidden/>
    <w:unhideWhenUsed/>
    <w:rsid w:val="00182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4C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2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0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0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0D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5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552"/>
  </w:style>
  <w:style w:type="paragraph" w:styleId="Footer">
    <w:name w:val="footer"/>
    <w:basedOn w:val="Normal"/>
    <w:link w:val="FooterChar"/>
    <w:uiPriority w:val="99"/>
    <w:unhideWhenUsed/>
    <w:rsid w:val="00AD65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552"/>
  </w:style>
  <w:style w:type="paragraph" w:styleId="BalloonText">
    <w:name w:val="Balloon Text"/>
    <w:basedOn w:val="Normal"/>
    <w:link w:val="BalloonTextChar"/>
    <w:uiPriority w:val="99"/>
    <w:semiHidden/>
    <w:unhideWhenUsed/>
    <w:rsid w:val="00182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4C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2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0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0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0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12C09-408D-497B-8450-D4751452E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Light.company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Samia Touati.user</dc:creator>
  <cp:lastModifiedBy>doctor</cp:lastModifiedBy>
  <cp:revision>2</cp:revision>
  <cp:lastPrinted>2014-03-23T09:21:00Z</cp:lastPrinted>
  <dcterms:created xsi:type="dcterms:W3CDTF">2014-05-29T18:10:00Z</dcterms:created>
  <dcterms:modified xsi:type="dcterms:W3CDTF">2014-05-29T18:10:00Z</dcterms:modified>
</cp:coreProperties>
</file>