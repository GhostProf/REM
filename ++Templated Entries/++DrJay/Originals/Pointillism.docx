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97" w:rsidRDefault="00EE3BE1" w:rsidP="00A052A0">
      <w:pPr>
        <w:spacing w:after="0" w:line="480" w:lineRule="auto"/>
      </w:pPr>
      <w:r w:rsidRPr="00CB6D10">
        <w:rPr>
          <w:b/>
        </w:rPr>
        <w:t>Pointillism</w:t>
      </w:r>
      <w:r w:rsidR="00CF70CC" w:rsidRPr="00CB6D10">
        <w:rPr>
          <w:b/>
        </w:rPr>
        <w:t xml:space="preserve"> </w:t>
      </w:r>
      <w:r w:rsidR="00A052A0">
        <w:tab/>
      </w:r>
      <w:r w:rsidR="00A052A0">
        <w:tab/>
      </w:r>
      <w:r w:rsidR="00A052A0">
        <w:tab/>
      </w:r>
    </w:p>
    <w:p w:rsidR="00EE3BE1" w:rsidRDefault="00D212BA" w:rsidP="00E83992">
      <w:pPr>
        <w:spacing w:after="0" w:line="240" w:lineRule="auto"/>
      </w:pPr>
      <w:r>
        <w:t>Pointillism is a</w:t>
      </w:r>
      <w:r w:rsidR="00EE3BE1">
        <w:t xml:space="preserve"> </w:t>
      </w:r>
      <w:r w:rsidR="00E77DB8">
        <w:t>technique</w:t>
      </w:r>
      <w:r w:rsidR="00834C64" w:rsidRPr="00834C64">
        <w:t xml:space="preserve"> </w:t>
      </w:r>
      <w:r w:rsidR="00834C64">
        <w:t>developed by Neo-Impressionist pain</w:t>
      </w:r>
      <w:r w:rsidR="00E77DB8">
        <w:t xml:space="preserve">ter Georges Seurat </w:t>
      </w:r>
      <w:r w:rsidR="00834C64">
        <w:t xml:space="preserve">whereby paint is </w:t>
      </w:r>
      <w:r w:rsidR="00645762">
        <w:t>meticulously</w:t>
      </w:r>
      <w:r w:rsidR="00834C64">
        <w:t xml:space="preserve"> applied</w:t>
      </w:r>
      <w:r w:rsidR="004B723B">
        <w:t xml:space="preserve"> in small</w:t>
      </w:r>
      <w:r w:rsidR="00EE3BE1">
        <w:t xml:space="preserve"> </w:t>
      </w:r>
      <w:r w:rsidR="00645762">
        <w:t>daubs or dots</w:t>
      </w:r>
      <w:r w:rsidR="00834C64">
        <w:t xml:space="preserve">. </w:t>
      </w:r>
      <w:r w:rsidR="00645762">
        <w:t xml:space="preserve"> </w:t>
      </w:r>
      <w:r w:rsidR="004B723B">
        <w:t xml:space="preserve">Interested in </w:t>
      </w:r>
      <w:proofErr w:type="spellStart"/>
      <w:r w:rsidR="00DE070B">
        <w:t>colour</w:t>
      </w:r>
      <w:proofErr w:type="spellEnd"/>
      <w:r w:rsidR="004B723B">
        <w:t xml:space="preserve"> and optical theories, the Neo-Impressionists (Seurat, Paul Signac, Camille </w:t>
      </w:r>
      <w:proofErr w:type="spellStart"/>
      <w:r w:rsidR="004B723B">
        <w:t>Pissaro</w:t>
      </w:r>
      <w:proofErr w:type="spellEnd"/>
      <w:r w:rsidR="004B723B">
        <w:t xml:space="preserve"> and other</w:t>
      </w:r>
      <w:r w:rsidR="00E83992">
        <w:t xml:space="preserve"> artists</w:t>
      </w:r>
      <w:r w:rsidR="004B723B">
        <w:t xml:space="preserve">) </w:t>
      </w:r>
      <w:r>
        <w:t>applied</w:t>
      </w:r>
      <w:r w:rsidR="004B723B">
        <w:t xml:space="preserve"> Pointillist daubs (rather than </w:t>
      </w:r>
      <w:r>
        <w:t xml:space="preserve">more </w:t>
      </w:r>
      <w:r w:rsidR="004B723B">
        <w:t>sweeping Impressionist brushstrokes)</w:t>
      </w:r>
      <w:r w:rsidR="004B723B" w:rsidRPr="004B723B">
        <w:t xml:space="preserve"> </w:t>
      </w:r>
      <w:r w:rsidR="004B723B">
        <w:t>in conjunction with a closely related process known as Divisionism</w:t>
      </w:r>
      <w:r>
        <w:t>. Using these techniques,</w:t>
      </w:r>
      <w:r w:rsidR="004B723B">
        <w:t xml:space="preserve"> </w:t>
      </w:r>
      <w:r w:rsidR="002B6AD3">
        <w:t xml:space="preserve">unmixed </w:t>
      </w:r>
      <w:r w:rsidR="003C4072">
        <w:t xml:space="preserve">(or divided) </w:t>
      </w:r>
      <w:r>
        <w:t xml:space="preserve">points of </w:t>
      </w:r>
      <w:r w:rsidR="003C4072">
        <w:t xml:space="preserve">pigment </w:t>
      </w:r>
      <w:r>
        <w:t>were applied</w:t>
      </w:r>
      <w:r w:rsidR="004B723B">
        <w:t xml:space="preserve"> </w:t>
      </w:r>
      <w:r w:rsidR="003C4072">
        <w:t xml:space="preserve">with the idea that the </w:t>
      </w:r>
      <w:proofErr w:type="spellStart"/>
      <w:r w:rsidR="006105A2">
        <w:t>colour</w:t>
      </w:r>
      <w:r w:rsidR="003C4072">
        <w:t>s</w:t>
      </w:r>
      <w:proofErr w:type="spellEnd"/>
      <w:r w:rsidR="004B723B">
        <w:t xml:space="preserve"> </w:t>
      </w:r>
      <w:r>
        <w:t>would blend</w:t>
      </w:r>
      <w:r w:rsidR="004B723B">
        <w:t xml:space="preserve"> in the eyes and minds of the viewer.</w:t>
      </w:r>
      <w:r w:rsidR="004B723B" w:rsidRPr="004B723B">
        <w:t xml:space="preserve"> </w:t>
      </w:r>
      <w:r w:rsidR="00D53253">
        <w:t xml:space="preserve">Although </w:t>
      </w:r>
      <w:r w:rsidR="004B723B">
        <w:t xml:space="preserve">this optical blending does not </w:t>
      </w:r>
      <w:r w:rsidR="002B6AD3">
        <w:t>fully</w:t>
      </w:r>
      <w:r w:rsidR="00D53253">
        <w:t xml:space="preserve"> occur, these techniques produce a sense of vibrancy as </w:t>
      </w:r>
      <w:r w:rsidR="004B723B">
        <w:t>the viewer’s eyes attempt to synthesi</w:t>
      </w:r>
      <w:ins w:id="0" w:author="doctor" w:date="2014-03-24T15:31:00Z">
        <w:r w:rsidR="00065C95">
          <w:t>s</w:t>
        </w:r>
      </w:ins>
      <w:bookmarkStart w:id="1" w:name="_GoBack"/>
      <w:bookmarkEnd w:id="1"/>
      <w:del w:id="2" w:author="doctor" w:date="2014-03-24T15:31:00Z">
        <w:r w:rsidR="004B723B" w:rsidDel="00065C95">
          <w:delText>z</w:delText>
        </w:r>
      </w:del>
      <w:r w:rsidR="004B723B">
        <w:t xml:space="preserve">e the </w:t>
      </w:r>
      <w:proofErr w:type="spellStart"/>
      <w:r w:rsidR="00D53253">
        <w:t>multi-coloured</w:t>
      </w:r>
      <w:proofErr w:type="spellEnd"/>
      <w:r w:rsidR="00D53253">
        <w:t xml:space="preserve"> </w:t>
      </w:r>
      <w:r w:rsidR="004B723B">
        <w:t>points.</w:t>
      </w:r>
      <w:r w:rsidR="003C4072">
        <w:t xml:space="preserve"> With the goal of </w:t>
      </w:r>
      <w:r w:rsidR="00D53253">
        <w:t xml:space="preserve">creating </w:t>
      </w:r>
      <w:r w:rsidR="003C4072">
        <w:t>well-crafted harmonies</w:t>
      </w:r>
      <w:r w:rsidR="006874D2">
        <w:t xml:space="preserve"> of contrasts, </w:t>
      </w:r>
      <w:r w:rsidR="004B723B">
        <w:t xml:space="preserve">the </w:t>
      </w:r>
      <w:r w:rsidR="00D53253">
        <w:t xml:space="preserve">points of paint were </w:t>
      </w:r>
      <w:r>
        <w:t>applied</w:t>
      </w:r>
      <w:r w:rsidR="00D53253">
        <w:t>,</w:t>
      </w:r>
      <w:r>
        <w:t xml:space="preserve"> </w:t>
      </w:r>
      <w:r w:rsidR="00D47711">
        <w:t>in</w:t>
      </w:r>
      <w:r w:rsidR="003C4072">
        <w:t xml:space="preserve"> </w:t>
      </w:r>
      <w:r w:rsidR="00F92063">
        <w:t xml:space="preserve">analogous and </w:t>
      </w:r>
      <w:r w:rsidR="003C4072">
        <w:t xml:space="preserve">complementary </w:t>
      </w:r>
      <w:r w:rsidR="00D53253">
        <w:t>clusters,</w:t>
      </w:r>
      <w:r w:rsidR="003C4072">
        <w:t xml:space="preserve"> </w:t>
      </w:r>
      <w:r w:rsidR="004B723B">
        <w:t xml:space="preserve">over </w:t>
      </w:r>
      <w:r w:rsidR="003172EC">
        <w:t>gradated fields</w:t>
      </w:r>
      <w:r>
        <w:t xml:space="preserve"> of local </w:t>
      </w:r>
      <w:proofErr w:type="spellStart"/>
      <w:r w:rsidR="00DE070B">
        <w:t>colour</w:t>
      </w:r>
      <w:r w:rsidR="00FA5C01">
        <w:t>s</w:t>
      </w:r>
      <w:proofErr w:type="spellEnd"/>
      <w:r>
        <w:t xml:space="preserve"> </w:t>
      </w:r>
      <w:r w:rsidR="00D53253">
        <w:t>(</w:t>
      </w:r>
      <w:r w:rsidR="004B723B">
        <w:t>such as green</w:t>
      </w:r>
      <w:r w:rsidR="00AC65EA">
        <w:t xml:space="preserve"> for grass</w:t>
      </w:r>
      <w:r w:rsidR="004B723B">
        <w:t xml:space="preserve">) </w:t>
      </w:r>
      <w:r w:rsidR="003C4072">
        <w:t>to form</w:t>
      </w:r>
      <w:r w:rsidR="00AC65EA">
        <w:t xml:space="preserve"> </w:t>
      </w:r>
      <w:r w:rsidR="00FF48B8">
        <w:t xml:space="preserve">mutually enhancing </w:t>
      </w:r>
      <w:r w:rsidR="003172EC">
        <w:t xml:space="preserve">fields of complementary </w:t>
      </w:r>
      <w:r w:rsidR="00FF48B8">
        <w:t>hues</w:t>
      </w:r>
      <w:r w:rsidR="00AC65EA">
        <w:t xml:space="preserve">. </w:t>
      </w:r>
      <w:r w:rsidR="00406FFD">
        <w:t xml:space="preserve">Although </w:t>
      </w:r>
      <w:r w:rsidR="003172EC">
        <w:t>Pointillist and Divisionist techniques</w:t>
      </w:r>
      <w:r w:rsidR="00406FFD">
        <w:t xml:space="preserve"> </w:t>
      </w:r>
      <w:r w:rsidR="00D67631">
        <w:t xml:space="preserve">were </w:t>
      </w:r>
      <w:r w:rsidR="00D53253">
        <w:t>intended</w:t>
      </w:r>
      <w:r w:rsidR="00987291">
        <w:t xml:space="preserve"> </w:t>
      </w:r>
      <w:r w:rsidR="00D67631">
        <w:t>to</w:t>
      </w:r>
      <w:r w:rsidR="00AC65EA">
        <w:t xml:space="preserve"> produce </w:t>
      </w:r>
      <w:r w:rsidR="00D53253">
        <w:t xml:space="preserve">undulating </w:t>
      </w:r>
      <w:proofErr w:type="spellStart"/>
      <w:r w:rsidR="00DE070B">
        <w:t>colour</w:t>
      </w:r>
      <w:proofErr w:type="spellEnd"/>
      <w:r w:rsidR="00AC65EA">
        <w:t xml:space="preserve"> and light effects</w:t>
      </w:r>
      <w:r w:rsidR="00D67631">
        <w:t>,</w:t>
      </w:r>
      <w:r w:rsidR="00987291">
        <w:t xml:space="preserve"> the </w:t>
      </w:r>
      <w:r w:rsidR="00E405D7">
        <w:t>Neo-Impressionist</w:t>
      </w:r>
      <w:r w:rsidR="00987291">
        <w:t>s</w:t>
      </w:r>
      <w:r w:rsidR="00E405D7">
        <w:t>’</w:t>
      </w:r>
      <w:r w:rsidR="00987291">
        <w:t xml:space="preserve"> </w:t>
      </w:r>
      <w:r w:rsidR="00D67631">
        <w:t>concern for</w:t>
      </w:r>
      <w:r w:rsidR="00987291">
        <w:t xml:space="preserve"> </w:t>
      </w:r>
      <w:r w:rsidR="003C4072">
        <w:t>scientific principles</w:t>
      </w:r>
      <w:r w:rsidR="00987291">
        <w:t xml:space="preserve">, </w:t>
      </w:r>
      <w:r w:rsidR="003C4072">
        <w:t>ordered composition</w:t>
      </w:r>
      <w:r w:rsidR="00D67631">
        <w:t xml:space="preserve"> </w:t>
      </w:r>
      <w:r w:rsidR="00EA3EA0">
        <w:t xml:space="preserve">and </w:t>
      </w:r>
      <w:r w:rsidR="00987291">
        <w:t xml:space="preserve">artistic </w:t>
      </w:r>
      <w:r w:rsidR="00D67631">
        <w:t xml:space="preserve">craftsmanship </w:t>
      </w:r>
      <w:r w:rsidR="003C4072">
        <w:t xml:space="preserve">tended to </w:t>
      </w:r>
      <w:r w:rsidR="002B6AD3">
        <w:t>result in</w:t>
      </w:r>
      <w:r w:rsidR="003C4072">
        <w:t xml:space="preserve"> </w:t>
      </w:r>
      <w:r w:rsidR="00032475">
        <w:t>more</w:t>
      </w:r>
      <w:r w:rsidR="00723C3F">
        <w:t xml:space="preserve"> </w:t>
      </w:r>
      <w:r w:rsidR="00D67631">
        <w:t xml:space="preserve">rigidly structured paintings </w:t>
      </w:r>
      <w:r w:rsidR="00EA3EA0">
        <w:t xml:space="preserve">than </w:t>
      </w:r>
      <w:r w:rsidR="00032475">
        <w:t>those of the</w:t>
      </w:r>
      <w:r w:rsidR="00EA3EA0">
        <w:t xml:space="preserve"> Impressionists. </w:t>
      </w:r>
    </w:p>
    <w:p w:rsidR="00E405D7" w:rsidRDefault="00E405D7" w:rsidP="00C226ED">
      <w:pPr>
        <w:spacing w:after="0" w:line="480" w:lineRule="auto"/>
        <w:ind w:firstLine="720"/>
      </w:pPr>
    </w:p>
    <w:p w:rsidR="00B12A5E" w:rsidRPr="00CB6D10" w:rsidRDefault="00B12A5E" w:rsidP="00D67631">
      <w:pPr>
        <w:spacing w:after="0" w:line="480" w:lineRule="auto"/>
        <w:rPr>
          <w:b/>
        </w:rPr>
      </w:pPr>
      <w:r w:rsidRPr="00CB6D10">
        <w:rPr>
          <w:b/>
        </w:rPr>
        <w:t>References</w:t>
      </w:r>
      <w:r w:rsidR="005F6B66">
        <w:rPr>
          <w:b/>
        </w:rPr>
        <w:t xml:space="preserve"> and further reading</w:t>
      </w:r>
      <w:r w:rsidRPr="00CB6D10">
        <w:rPr>
          <w:b/>
        </w:rPr>
        <w:t>:</w:t>
      </w:r>
      <w:r w:rsidR="00C1750F">
        <w:rPr>
          <w:b/>
        </w:rPr>
        <w:t xml:space="preserve">  </w:t>
      </w:r>
      <w:r w:rsidR="00C1750F">
        <w:rPr>
          <w:b/>
        </w:rPr>
        <w:tab/>
      </w:r>
      <w:r w:rsidR="00C1750F">
        <w:rPr>
          <w:b/>
        </w:rPr>
        <w:tab/>
      </w:r>
      <w:r w:rsidR="00C1750F">
        <w:rPr>
          <w:b/>
        </w:rPr>
        <w:tab/>
      </w:r>
    </w:p>
    <w:p w:rsidR="004425F3" w:rsidRDefault="004425F3" w:rsidP="004425F3">
      <w:pPr>
        <w:rPr>
          <w:szCs w:val="22"/>
        </w:rPr>
      </w:pPr>
      <w:r w:rsidRPr="009C7013">
        <w:rPr>
          <w:i/>
          <w:iCs/>
        </w:rPr>
        <w:t>Art in Theory, 1815-1900: An Anthology of Changing Ideas</w:t>
      </w:r>
      <w:r>
        <w:t xml:space="preserve">, edited by Charles </w:t>
      </w:r>
      <w:r w:rsidRPr="009C7013">
        <w:t>Harrison</w:t>
      </w:r>
      <w:r>
        <w:t xml:space="preserve"> et al</w:t>
      </w:r>
      <w:r w:rsidR="00C1750F">
        <w:t xml:space="preserve"> (Blackwell Publishers, 2001)</w:t>
      </w:r>
      <w:r>
        <w:rPr>
          <w:szCs w:val="22"/>
        </w:rPr>
        <w:t>.</w:t>
      </w:r>
    </w:p>
    <w:p w:rsidR="004425F3" w:rsidRDefault="004425F3" w:rsidP="004425F3">
      <w:pPr>
        <w:spacing w:after="0" w:line="240" w:lineRule="auto"/>
      </w:pPr>
      <w:r>
        <w:rPr>
          <w:i/>
          <w:iCs/>
        </w:rPr>
        <w:t>Neo-Impressionist Painters: A Sourcebook …</w:t>
      </w:r>
      <w:r>
        <w:t xml:space="preserve">, Russell T Clement and </w:t>
      </w:r>
      <w:proofErr w:type="spellStart"/>
      <w:r>
        <w:t>Annick</w:t>
      </w:r>
      <w:proofErr w:type="spellEnd"/>
      <w:r>
        <w:t xml:space="preserve"> </w:t>
      </w:r>
      <w:proofErr w:type="spellStart"/>
      <w:r>
        <w:t>Houze</w:t>
      </w:r>
      <w:proofErr w:type="spellEnd"/>
      <w:r>
        <w:t>́ (Greenwood Press, 1999).</w:t>
      </w:r>
    </w:p>
    <w:p w:rsidR="004425F3" w:rsidRDefault="004425F3" w:rsidP="004425F3">
      <w:pPr>
        <w:spacing w:after="0" w:line="240" w:lineRule="auto"/>
      </w:pPr>
    </w:p>
    <w:p w:rsidR="004425F3" w:rsidRDefault="004425F3" w:rsidP="004425F3">
      <w:pPr>
        <w:spacing w:after="0" w:line="240" w:lineRule="auto"/>
        <w:rPr>
          <w:b/>
        </w:rPr>
      </w:pPr>
      <w:proofErr w:type="gramStart"/>
      <w:r>
        <w:rPr>
          <w:i/>
          <w:iCs/>
        </w:rPr>
        <w:t>The Neo Impressionists</w:t>
      </w:r>
      <w:r>
        <w:t>.</w:t>
      </w:r>
      <w:proofErr w:type="gramEnd"/>
      <w:r>
        <w:t xml:space="preserve"> Jean Sutter and Robert L. Herbert (New York Graphic Society, 1970).</w:t>
      </w:r>
      <w:r w:rsidRPr="004D1992">
        <w:rPr>
          <w:b/>
        </w:rPr>
        <w:t xml:space="preserve"> </w:t>
      </w:r>
    </w:p>
    <w:p w:rsidR="004425F3" w:rsidRDefault="004425F3" w:rsidP="004425F3">
      <w:pPr>
        <w:spacing w:after="0" w:line="240" w:lineRule="auto"/>
        <w:rPr>
          <w:b/>
        </w:rPr>
      </w:pPr>
    </w:p>
    <w:p w:rsidR="00CB6D10" w:rsidRDefault="00B62D32" w:rsidP="00CB6D10">
      <w:r>
        <w:rPr>
          <w:i/>
          <w:iCs/>
        </w:rPr>
        <w:t>Seurat and the Science of Painting</w:t>
      </w:r>
      <w:r>
        <w:t>, William Innes Homer (</w:t>
      </w:r>
      <w:r w:rsidR="00CB6D10">
        <w:t>M.I.T. Press, 1964</w:t>
      </w:r>
      <w:r>
        <w:t>)</w:t>
      </w:r>
      <w:r w:rsidR="00CB6D10">
        <w:t>.</w:t>
      </w:r>
    </w:p>
    <w:p w:rsidR="00CB6D10" w:rsidRPr="00623FCA" w:rsidRDefault="00CB6D10" w:rsidP="00CB6D10">
      <w:pPr>
        <w:spacing w:after="0" w:line="240" w:lineRule="auto"/>
        <w:rPr>
          <w:szCs w:val="22"/>
        </w:rPr>
      </w:pPr>
    </w:p>
    <w:p w:rsidR="004D1992" w:rsidRPr="00CB6D10" w:rsidRDefault="00DF566D" w:rsidP="004D1992">
      <w:pPr>
        <w:spacing w:after="0" w:line="480" w:lineRule="auto"/>
        <w:rPr>
          <w:b/>
        </w:rPr>
      </w:pPr>
      <w:r>
        <w:rPr>
          <w:b/>
        </w:rPr>
        <w:t>Key work</w:t>
      </w:r>
      <w:r w:rsidR="004D1992" w:rsidRPr="00CB6D10">
        <w:rPr>
          <w:b/>
        </w:rPr>
        <w:t xml:space="preserve">: </w:t>
      </w:r>
    </w:p>
    <w:p w:rsidR="004D1992" w:rsidRDefault="004D1992" w:rsidP="004D1992">
      <w:pPr>
        <w:spacing w:after="0" w:line="240" w:lineRule="auto"/>
      </w:pPr>
      <w:r>
        <w:t>Georges Seurat:</w:t>
      </w:r>
      <w:r>
        <w:rPr>
          <w:i/>
        </w:rPr>
        <w:t xml:space="preserve"> </w:t>
      </w:r>
      <w:r w:rsidRPr="00705193">
        <w:rPr>
          <w:i/>
        </w:rPr>
        <w:t>A Sunday on</w:t>
      </w:r>
      <w:r>
        <w:t xml:space="preserve"> </w:t>
      </w:r>
      <w:r w:rsidRPr="00705193">
        <w:rPr>
          <w:i/>
        </w:rPr>
        <w:t xml:space="preserve">La Grande </w:t>
      </w:r>
      <w:proofErr w:type="spellStart"/>
      <w:r w:rsidRPr="00705193">
        <w:rPr>
          <w:i/>
        </w:rPr>
        <w:t>Jatte</w:t>
      </w:r>
      <w:proofErr w:type="spellEnd"/>
      <w:r>
        <w:rPr>
          <w:i/>
        </w:rPr>
        <w:t xml:space="preserve"> </w:t>
      </w:r>
      <w:r w:rsidR="005F6B66">
        <w:t xml:space="preserve">(1884-1886), </w:t>
      </w:r>
      <w:r>
        <w:t xml:space="preserve">first shown at the eighth, and </w:t>
      </w:r>
      <w:r w:rsidR="005F6B66">
        <w:t>final</w:t>
      </w:r>
      <w:r>
        <w:t>, Impressionist Exhibition, now in the collectio</w:t>
      </w:r>
      <w:r w:rsidR="005F6B66">
        <w:t>n of the Art Institute, Chicago</w:t>
      </w:r>
      <w:r>
        <w:t>.</w:t>
      </w:r>
    </w:p>
    <w:p w:rsidR="005F6B66" w:rsidRDefault="009719CD" w:rsidP="004D1992">
      <w:pPr>
        <w:spacing w:after="0" w:line="240" w:lineRule="auto"/>
      </w:pPr>
      <w:hyperlink r:id="rId8" w:history="1">
        <w:r w:rsidR="005F6B66" w:rsidRPr="006B429F">
          <w:rPr>
            <w:rStyle w:val="Hyperlink"/>
          </w:rPr>
          <w:t>http://www.artic.edu/aic/collections/artwork/27992</w:t>
        </w:r>
      </w:hyperlink>
    </w:p>
    <w:p w:rsidR="005F6B66" w:rsidRDefault="005F6B66" w:rsidP="004D1992">
      <w:pPr>
        <w:spacing w:after="0" w:line="240" w:lineRule="auto"/>
      </w:pPr>
    </w:p>
    <w:p w:rsidR="004D1992" w:rsidRDefault="004D1992" w:rsidP="004D1992">
      <w:pPr>
        <w:spacing w:after="0" w:line="240" w:lineRule="auto"/>
      </w:pPr>
    </w:p>
    <w:p w:rsidR="004D1992" w:rsidRDefault="004D1992" w:rsidP="004D1992">
      <w:pPr>
        <w:spacing w:after="0" w:line="240" w:lineRule="auto"/>
      </w:pPr>
    </w:p>
    <w:p w:rsidR="00CB6D10" w:rsidRDefault="00CB6D10" w:rsidP="00CB6D10"/>
    <w:sectPr w:rsidR="00CB6D10" w:rsidSect="00B770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9CD" w:rsidRDefault="009719CD">
      <w:pPr>
        <w:spacing w:after="0" w:line="240" w:lineRule="auto"/>
      </w:pPr>
      <w:r>
        <w:separator/>
      </w:r>
    </w:p>
  </w:endnote>
  <w:endnote w:type="continuationSeparator" w:id="0">
    <w:p w:rsidR="009719CD" w:rsidRDefault="0097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9CD" w:rsidRDefault="009719CD">
      <w:pPr>
        <w:spacing w:after="0" w:line="240" w:lineRule="auto"/>
      </w:pPr>
      <w:r>
        <w:separator/>
      </w:r>
    </w:p>
  </w:footnote>
  <w:footnote w:type="continuationSeparator" w:id="0">
    <w:p w:rsidR="009719CD" w:rsidRDefault="0097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992" w:rsidRDefault="00E83992" w:rsidP="00E83992">
    <w:pPr>
      <w:spacing w:after="0" w:line="480" w:lineRule="auto"/>
    </w:pPr>
    <w:r>
      <w:t xml:space="preserve">Stephanie Chadwick </w:t>
    </w:r>
  </w:p>
  <w:p w:rsidR="00E83992" w:rsidRDefault="00E839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82AA2"/>
    <w:multiLevelType w:val="hybridMultilevel"/>
    <w:tmpl w:val="480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E1"/>
    <w:rsid w:val="00003D64"/>
    <w:rsid w:val="000114A9"/>
    <w:rsid w:val="00014CD8"/>
    <w:rsid w:val="0001531A"/>
    <w:rsid w:val="000257AD"/>
    <w:rsid w:val="00027C9C"/>
    <w:rsid w:val="00032475"/>
    <w:rsid w:val="000344A2"/>
    <w:rsid w:val="00040474"/>
    <w:rsid w:val="000417B1"/>
    <w:rsid w:val="00046674"/>
    <w:rsid w:val="00056548"/>
    <w:rsid w:val="000611A2"/>
    <w:rsid w:val="00065C95"/>
    <w:rsid w:val="000673BC"/>
    <w:rsid w:val="000756B5"/>
    <w:rsid w:val="00081C2C"/>
    <w:rsid w:val="00082308"/>
    <w:rsid w:val="00087B18"/>
    <w:rsid w:val="000900E1"/>
    <w:rsid w:val="00091778"/>
    <w:rsid w:val="00095AC0"/>
    <w:rsid w:val="00095B42"/>
    <w:rsid w:val="000A1B8E"/>
    <w:rsid w:val="000B0AEC"/>
    <w:rsid w:val="000B5E55"/>
    <w:rsid w:val="000B605D"/>
    <w:rsid w:val="000C276F"/>
    <w:rsid w:val="000C3879"/>
    <w:rsid w:val="000C5A36"/>
    <w:rsid w:val="000C6E2F"/>
    <w:rsid w:val="000D3618"/>
    <w:rsid w:val="000D6AE0"/>
    <w:rsid w:val="000E011D"/>
    <w:rsid w:val="000E045C"/>
    <w:rsid w:val="000E41BB"/>
    <w:rsid w:val="000F0020"/>
    <w:rsid w:val="000F2503"/>
    <w:rsid w:val="000F3A81"/>
    <w:rsid w:val="000F5775"/>
    <w:rsid w:val="001013BE"/>
    <w:rsid w:val="00101A9A"/>
    <w:rsid w:val="001061FC"/>
    <w:rsid w:val="00113903"/>
    <w:rsid w:val="001212CA"/>
    <w:rsid w:val="00121620"/>
    <w:rsid w:val="00125D66"/>
    <w:rsid w:val="00131D0C"/>
    <w:rsid w:val="00141715"/>
    <w:rsid w:val="00147627"/>
    <w:rsid w:val="00150BAA"/>
    <w:rsid w:val="00160743"/>
    <w:rsid w:val="001646AD"/>
    <w:rsid w:val="00167E82"/>
    <w:rsid w:val="001723A5"/>
    <w:rsid w:val="00183B15"/>
    <w:rsid w:val="00190F1D"/>
    <w:rsid w:val="001A1DDF"/>
    <w:rsid w:val="001B052A"/>
    <w:rsid w:val="001D1ABE"/>
    <w:rsid w:val="001D4080"/>
    <w:rsid w:val="001D6AF2"/>
    <w:rsid w:val="001E021D"/>
    <w:rsid w:val="001E6451"/>
    <w:rsid w:val="001F18D9"/>
    <w:rsid w:val="001F40DD"/>
    <w:rsid w:val="001F7A7A"/>
    <w:rsid w:val="00201EAD"/>
    <w:rsid w:val="0020261E"/>
    <w:rsid w:val="00206DD6"/>
    <w:rsid w:val="00212C95"/>
    <w:rsid w:val="00215235"/>
    <w:rsid w:val="00223815"/>
    <w:rsid w:val="002379D4"/>
    <w:rsid w:val="0026053B"/>
    <w:rsid w:val="00266127"/>
    <w:rsid w:val="00266B6C"/>
    <w:rsid w:val="0027058F"/>
    <w:rsid w:val="00277883"/>
    <w:rsid w:val="00283E9E"/>
    <w:rsid w:val="002922AD"/>
    <w:rsid w:val="002956A4"/>
    <w:rsid w:val="002956C4"/>
    <w:rsid w:val="0029772C"/>
    <w:rsid w:val="002B4AC7"/>
    <w:rsid w:val="002B6AA7"/>
    <w:rsid w:val="002B6AD3"/>
    <w:rsid w:val="002C169D"/>
    <w:rsid w:val="002C4B99"/>
    <w:rsid w:val="002C520D"/>
    <w:rsid w:val="002C6961"/>
    <w:rsid w:val="002D0A9D"/>
    <w:rsid w:val="002D18F8"/>
    <w:rsid w:val="002D4428"/>
    <w:rsid w:val="0030049E"/>
    <w:rsid w:val="003014C2"/>
    <w:rsid w:val="00306049"/>
    <w:rsid w:val="00313D06"/>
    <w:rsid w:val="003151AE"/>
    <w:rsid w:val="003172EC"/>
    <w:rsid w:val="0032273F"/>
    <w:rsid w:val="00323793"/>
    <w:rsid w:val="00351574"/>
    <w:rsid w:val="00360581"/>
    <w:rsid w:val="00361861"/>
    <w:rsid w:val="003643B4"/>
    <w:rsid w:val="003667F0"/>
    <w:rsid w:val="00366E49"/>
    <w:rsid w:val="0037341C"/>
    <w:rsid w:val="003820D3"/>
    <w:rsid w:val="0038491C"/>
    <w:rsid w:val="003852C2"/>
    <w:rsid w:val="0038562F"/>
    <w:rsid w:val="00390456"/>
    <w:rsid w:val="003915A0"/>
    <w:rsid w:val="0039609B"/>
    <w:rsid w:val="003A06BA"/>
    <w:rsid w:val="003A2183"/>
    <w:rsid w:val="003B4606"/>
    <w:rsid w:val="003B47DC"/>
    <w:rsid w:val="003B493A"/>
    <w:rsid w:val="003C4072"/>
    <w:rsid w:val="003C4B64"/>
    <w:rsid w:val="003D1997"/>
    <w:rsid w:val="003D2EB4"/>
    <w:rsid w:val="003D4377"/>
    <w:rsid w:val="003D4F0D"/>
    <w:rsid w:val="00406FFD"/>
    <w:rsid w:val="004072E5"/>
    <w:rsid w:val="0041142A"/>
    <w:rsid w:val="00416194"/>
    <w:rsid w:val="00416E14"/>
    <w:rsid w:val="00422B9B"/>
    <w:rsid w:val="00424E27"/>
    <w:rsid w:val="00430F0B"/>
    <w:rsid w:val="00435DF5"/>
    <w:rsid w:val="00440DF7"/>
    <w:rsid w:val="004425F3"/>
    <w:rsid w:val="00443F83"/>
    <w:rsid w:val="00450DA9"/>
    <w:rsid w:val="0045305D"/>
    <w:rsid w:val="00453338"/>
    <w:rsid w:val="004551B4"/>
    <w:rsid w:val="00461404"/>
    <w:rsid w:val="00461BD8"/>
    <w:rsid w:val="00467E9A"/>
    <w:rsid w:val="004756A9"/>
    <w:rsid w:val="00485529"/>
    <w:rsid w:val="004879B1"/>
    <w:rsid w:val="00490027"/>
    <w:rsid w:val="00491923"/>
    <w:rsid w:val="004939F9"/>
    <w:rsid w:val="00496904"/>
    <w:rsid w:val="004979A0"/>
    <w:rsid w:val="004A049B"/>
    <w:rsid w:val="004A0575"/>
    <w:rsid w:val="004A07F4"/>
    <w:rsid w:val="004A4E8D"/>
    <w:rsid w:val="004B1953"/>
    <w:rsid w:val="004B1BAD"/>
    <w:rsid w:val="004B3972"/>
    <w:rsid w:val="004B452A"/>
    <w:rsid w:val="004B723B"/>
    <w:rsid w:val="004C5EC5"/>
    <w:rsid w:val="004D0A2C"/>
    <w:rsid w:val="004D1610"/>
    <w:rsid w:val="004D1992"/>
    <w:rsid w:val="004E189F"/>
    <w:rsid w:val="004E4DE7"/>
    <w:rsid w:val="004F4B09"/>
    <w:rsid w:val="004F4E14"/>
    <w:rsid w:val="004F5F5D"/>
    <w:rsid w:val="004F68A8"/>
    <w:rsid w:val="0050739C"/>
    <w:rsid w:val="00512EA4"/>
    <w:rsid w:val="00513030"/>
    <w:rsid w:val="005175FB"/>
    <w:rsid w:val="00517913"/>
    <w:rsid w:val="00542B2E"/>
    <w:rsid w:val="00552040"/>
    <w:rsid w:val="005539B9"/>
    <w:rsid w:val="00561832"/>
    <w:rsid w:val="005646C1"/>
    <w:rsid w:val="005725B5"/>
    <w:rsid w:val="00572C7B"/>
    <w:rsid w:val="00584B4E"/>
    <w:rsid w:val="005901C5"/>
    <w:rsid w:val="005934FF"/>
    <w:rsid w:val="00596606"/>
    <w:rsid w:val="005A009F"/>
    <w:rsid w:val="005A2C36"/>
    <w:rsid w:val="005B0443"/>
    <w:rsid w:val="005B2881"/>
    <w:rsid w:val="005B4F78"/>
    <w:rsid w:val="005C12BE"/>
    <w:rsid w:val="005C5AFD"/>
    <w:rsid w:val="005C740E"/>
    <w:rsid w:val="005D0396"/>
    <w:rsid w:val="005D216A"/>
    <w:rsid w:val="005D3F65"/>
    <w:rsid w:val="005D6C6A"/>
    <w:rsid w:val="005E0097"/>
    <w:rsid w:val="005E5663"/>
    <w:rsid w:val="005E5B1E"/>
    <w:rsid w:val="005E5EB4"/>
    <w:rsid w:val="005E66ED"/>
    <w:rsid w:val="005F36D2"/>
    <w:rsid w:val="005F5244"/>
    <w:rsid w:val="005F59C8"/>
    <w:rsid w:val="005F6B66"/>
    <w:rsid w:val="006105A2"/>
    <w:rsid w:val="0061605E"/>
    <w:rsid w:val="00617676"/>
    <w:rsid w:val="00620A50"/>
    <w:rsid w:val="00622302"/>
    <w:rsid w:val="00626927"/>
    <w:rsid w:val="00630B3B"/>
    <w:rsid w:val="0063190A"/>
    <w:rsid w:val="006370DF"/>
    <w:rsid w:val="00645762"/>
    <w:rsid w:val="006479CA"/>
    <w:rsid w:val="00647E30"/>
    <w:rsid w:val="00651CA7"/>
    <w:rsid w:val="00663597"/>
    <w:rsid w:val="00667802"/>
    <w:rsid w:val="00677B3F"/>
    <w:rsid w:val="006842E0"/>
    <w:rsid w:val="006858FA"/>
    <w:rsid w:val="006874D2"/>
    <w:rsid w:val="006940A5"/>
    <w:rsid w:val="006B1EB6"/>
    <w:rsid w:val="006B3E71"/>
    <w:rsid w:val="006C0A20"/>
    <w:rsid w:val="006C433C"/>
    <w:rsid w:val="006C687A"/>
    <w:rsid w:val="006E52A0"/>
    <w:rsid w:val="00704A6C"/>
    <w:rsid w:val="00705193"/>
    <w:rsid w:val="00710B24"/>
    <w:rsid w:val="00710E2A"/>
    <w:rsid w:val="0071436A"/>
    <w:rsid w:val="00716F92"/>
    <w:rsid w:val="00717446"/>
    <w:rsid w:val="00720C5F"/>
    <w:rsid w:val="00723C3F"/>
    <w:rsid w:val="007314FB"/>
    <w:rsid w:val="00740C07"/>
    <w:rsid w:val="00742F60"/>
    <w:rsid w:val="00753FCB"/>
    <w:rsid w:val="0075616F"/>
    <w:rsid w:val="007577E7"/>
    <w:rsid w:val="00757AF3"/>
    <w:rsid w:val="00761842"/>
    <w:rsid w:val="00767568"/>
    <w:rsid w:val="007746DB"/>
    <w:rsid w:val="00780925"/>
    <w:rsid w:val="00792838"/>
    <w:rsid w:val="007A0F7D"/>
    <w:rsid w:val="007A1CF3"/>
    <w:rsid w:val="007A596C"/>
    <w:rsid w:val="007C1056"/>
    <w:rsid w:val="007C447E"/>
    <w:rsid w:val="007C6FA8"/>
    <w:rsid w:val="007D2B0B"/>
    <w:rsid w:val="007D595A"/>
    <w:rsid w:val="007D7B02"/>
    <w:rsid w:val="007E00D9"/>
    <w:rsid w:val="007F1F55"/>
    <w:rsid w:val="007F1F62"/>
    <w:rsid w:val="007F4393"/>
    <w:rsid w:val="008005BB"/>
    <w:rsid w:val="00802B07"/>
    <w:rsid w:val="008343A6"/>
    <w:rsid w:val="00834C64"/>
    <w:rsid w:val="0084254A"/>
    <w:rsid w:val="00847328"/>
    <w:rsid w:val="0084793E"/>
    <w:rsid w:val="0085269D"/>
    <w:rsid w:val="00853F43"/>
    <w:rsid w:val="008547B2"/>
    <w:rsid w:val="008663E4"/>
    <w:rsid w:val="008668A8"/>
    <w:rsid w:val="00872D8B"/>
    <w:rsid w:val="00875992"/>
    <w:rsid w:val="00875F4A"/>
    <w:rsid w:val="00877D5E"/>
    <w:rsid w:val="008818F4"/>
    <w:rsid w:val="008849F1"/>
    <w:rsid w:val="00884C94"/>
    <w:rsid w:val="00886F56"/>
    <w:rsid w:val="008964C1"/>
    <w:rsid w:val="008A2E2E"/>
    <w:rsid w:val="008A5464"/>
    <w:rsid w:val="008B0C4C"/>
    <w:rsid w:val="008B7177"/>
    <w:rsid w:val="008C0C50"/>
    <w:rsid w:val="008D1AF1"/>
    <w:rsid w:val="008D2484"/>
    <w:rsid w:val="008D3E55"/>
    <w:rsid w:val="008F5120"/>
    <w:rsid w:val="00904BF7"/>
    <w:rsid w:val="00917CBC"/>
    <w:rsid w:val="0092183F"/>
    <w:rsid w:val="00921B0C"/>
    <w:rsid w:val="00922CC4"/>
    <w:rsid w:val="00931AC3"/>
    <w:rsid w:val="00946B31"/>
    <w:rsid w:val="00950250"/>
    <w:rsid w:val="00957D6F"/>
    <w:rsid w:val="009714C2"/>
    <w:rsid w:val="009715EA"/>
    <w:rsid w:val="009719CD"/>
    <w:rsid w:val="00987291"/>
    <w:rsid w:val="0099272E"/>
    <w:rsid w:val="00997323"/>
    <w:rsid w:val="009A3D6D"/>
    <w:rsid w:val="009A6965"/>
    <w:rsid w:val="009B118D"/>
    <w:rsid w:val="009C6933"/>
    <w:rsid w:val="009C7013"/>
    <w:rsid w:val="009D5601"/>
    <w:rsid w:val="009F19C2"/>
    <w:rsid w:val="009F3AEF"/>
    <w:rsid w:val="009F5FDA"/>
    <w:rsid w:val="009F67D6"/>
    <w:rsid w:val="00A00B5B"/>
    <w:rsid w:val="00A0426A"/>
    <w:rsid w:val="00A04930"/>
    <w:rsid w:val="00A052A0"/>
    <w:rsid w:val="00A05873"/>
    <w:rsid w:val="00A0768E"/>
    <w:rsid w:val="00A2161D"/>
    <w:rsid w:val="00A23430"/>
    <w:rsid w:val="00A273E7"/>
    <w:rsid w:val="00A36AAC"/>
    <w:rsid w:val="00A36C1F"/>
    <w:rsid w:val="00A46028"/>
    <w:rsid w:val="00A5325F"/>
    <w:rsid w:val="00A62B3B"/>
    <w:rsid w:val="00A65841"/>
    <w:rsid w:val="00A7252B"/>
    <w:rsid w:val="00AA580A"/>
    <w:rsid w:val="00AB6E30"/>
    <w:rsid w:val="00AB70AF"/>
    <w:rsid w:val="00AC2D90"/>
    <w:rsid w:val="00AC65EA"/>
    <w:rsid w:val="00AD6966"/>
    <w:rsid w:val="00AD7624"/>
    <w:rsid w:val="00AE4F96"/>
    <w:rsid w:val="00AF1514"/>
    <w:rsid w:val="00AF4402"/>
    <w:rsid w:val="00B0383B"/>
    <w:rsid w:val="00B05A0E"/>
    <w:rsid w:val="00B0688C"/>
    <w:rsid w:val="00B118C0"/>
    <w:rsid w:val="00B12A5E"/>
    <w:rsid w:val="00B1512F"/>
    <w:rsid w:val="00B2719A"/>
    <w:rsid w:val="00B300A2"/>
    <w:rsid w:val="00B472E9"/>
    <w:rsid w:val="00B614ED"/>
    <w:rsid w:val="00B62D32"/>
    <w:rsid w:val="00B654E8"/>
    <w:rsid w:val="00B708F9"/>
    <w:rsid w:val="00B70CA3"/>
    <w:rsid w:val="00B7706D"/>
    <w:rsid w:val="00B80A14"/>
    <w:rsid w:val="00B92EE2"/>
    <w:rsid w:val="00B94F39"/>
    <w:rsid w:val="00B958C1"/>
    <w:rsid w:val="00BA3A86"/>
    <w:rsid w:val="00BB178F"/>
    <w:rsid w:val="00BC347E"/>
    <w:rsid w:val="00BC3620"/>
    <w:rsid w:val="00BD2365"/>
    <w:rsid w:val="00BD41F2"/>
    <w:rsid w:val="00BE7901"/>
    <w:rsid w:val="00BF0DD3"/>
    <w:rsid w:val="00C12720"/>
    <w:rsid w:val="00C1750F"/>
    <w:rsid w:val="00C226ED"/>
    <w:rsid w:val="00C43088"/>
    <w:rsid w:val="00C4513B"/>
    <w:rsid w:val="00C713D5"/>
    <w:rsid w:val="00C83277"/>
    <w:rsid w:val="00C860E4"/>
    <w:rsid w:val="00C920A3"/>
    <w:rsid w:val="00C93829"/>
    <w:rsid w:val="00C974C1"/>
    <w:rsid w:val="00CA0768"/>
    <w:rsid w:val="00CA5E6E"/>
    <w:rsid w:val="00CB2D27"/>
    <w:rsid w:val="00CB6D10"/>
    <w:rsid w:val="00CC0215"/>
    <w:rsid w:val="00CD18F4"/>
    <w:rsid w:val="00CD6C0C"/>
    <w:rsid w:val="00CE07E9"/>
    <w:rsid w:val="00CE3676"/>
    <w:rsid w:val="00CE5953"/>
    <w:rsid w:val="00CE7C50"/>
    <w:rsid w:val="00CF2947"/>
    <w:rsid w:val="00CF70CC"/>
    <w:rsid w:val="00D021D9"/>
    <w:rsid w:val="00D02D64"/>
    <w:rsid w:val="00D10D6C"/>
    <w:rsid w:val="00D212BA"/>
    <w:rsid w:val="00D22237"/>
    <w:rsid w:val="00D25C90"/>
    <w:rsid w:val="00D33323"/>
    <w:rsid w:val="00D37392"/>
    <w:rsid w:val="00D47711"/>
    <w:rsid w:val="00D47F6D"/>
    <w:rsid w:val="00D527DF"/>
    <w:rsid w:val="00D53253"/>
    <w:rsid w:val="00D63CC4"/>
    <w:rsid w:val="00D67631"/>
    <w:rsid w:val="00D67E65"/>
    <w:rsid w:val="00D81CA8"/>
    <w:rsid w:val="00D86D0E"/>
    <w:rsid w:val="00D902F4"/>
    <w:rsid w:val="00D942A3"/>
    <w:rsid w:val="00D942BE"/>
    <w:rsid w:val="00DA1CAF"/>
    <w:rsid w:val="00DA39EE"/>
    <w:rsid w:val="00DD6F48"/>
    <w:rsid w:val="00DE070B"/>
    <w:rsid w:val="00DE4371"/>
    <w:rsid w:val="00DE4BDD"/>
    <w:rsid w:val="00DE7089"/>
    <w:rsid w:val="00DF0D0B"/>
    <w:rsid w:val="00DF566D"/>
    <w:rsid w:val="00E116C0"/>
    <w:rsid w:val="00E134BF"/>
    <w:rsid w:val="00E25CB1"/>
    <w:rsid w:val="00E303A7"/>
    <w:rsid w:val="00E33098"/>
    <w:rsid w:val="00E405D7"/>
    <w:rsid w:val="00E4639A"/>
    <w:rsid w:val="00E53288"/>
    <w:rsid w:val="00E5653B"/>
    <w:rsid w:val="00E72AA2"/>
    <w:rsid w:val="00E73095"/>
    <w:rsid w:val="00E77DB8"/>
    <w:rsid w:val="00E83992"/>
    <w:rsid w:val="00E85AB9"/>
    <w:rsid w:val="00EA12E7"/>
    <w:rsid w:val="00EA3EA0"/>
    <w:rsid w:val="00EA4D2D"/>
    <w:rsid w:val="00EB30BE"/>
    <w:rsid w:val="00EB5C92"/>
    <w:rsid w:val="00EB6B1C"/>
    <w:rsid w:val="00EC0412"/>
    <w:rsid w:val="00EC2B68"/>
    <w:rsid w:val="00EC523A"/>
    <w:rsid w:val="00ED66BA"/>
    <w:rsid w:val="00ED7D40"/>
    <w:rsid w:val="00EE0536"/>
    <w:rsid w:val="00EE088C"/>
    <w:rsid w:val="00EE2140"/>
    <w:rsid w:val="00EE3668"/>
    <w:rsid w:val="00EE3BE1"/>
    <w:rsid w:val="00EE75CE"/>
    <w:rsid w:val="00F059A5"/>
    <w:rsid w:val="00F11987"/>
    <w:rsid w:val="00F124AD"/>
    <w:rsid w:val="00F12618"/>
    <w:rsid w:val="00F30600"/>
    <w:rsid w:val="00F37E19"/>
    <w:rsid w:val="00F449D3"/>
    <w:rsid w:val="00F51D17"/>
    <w:rsid w:val="00F52F13"/>
    <w:rsid w:val="00F5581F"/>
    <w:rsid w:val="00F57C19"/>
    <w:rsid w:val="00F63131"/>
    <w:rsid w:val="00F849D9"/>
    <w:rsid w:val="00F92063"/>
    <w:rsid w:val="00F9699A"/>
    <w:rsid w:val="00FA2CCC"/>
    <w:rsid w:val="00FA4A19"/>
    <w:rsid w:val="00FA5C01"/>
    <w:rsid w:val="00FB3F87"/>
    <w:rsid w:val="00FC14BF"/>
    <w:rsid w:val="00FC370E"/>
    <w:rsid w:val="00FC6F0D"/>
    <w:rsid w:val="00FD7BAF"/>
    <w:rsid w:val="00FF0DE2"/>
    <w:rsid w:val="00FF2DF1"/>
    <w:rsid w:val="00FF3B8F"/>
    <w:rsid w:val="00FF43E5"/>
    <w:rsid w:val="00FF48B8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992"/>
  </w:style>
  <w:style w:type="paragraph" w:styleId="Footer">
    <w:name w:val="footer"/>
    <w:basedOn w:val="Normal"/>
    <w:link w:val="Foot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992"/>
  </w:style>
  <w:style w:type="paragraph" w:styleId="BalloonText">
    <w:name w:val="Balloon Text"/>
    <w:basedOn w:val="Normal"/>
    <w:link w:val="BalloonTextChar"/>
    <w:uiPriority w:val="99"/>
    <w:semiHidden/>
    <w:unhideWhenUsed/>
    <w:rsid w:val="00E839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992"/>
  </w:style>
  <w:style w:type="paragraph" w:styleId="Footer">
    <w:name w:val="footer"/>
    <w:basedOn w:val="Normal"/>
    <w:link w:val="FooterChar"/>
    <w:uiPriority w:val="99"/>
    <w:semiHidden/>
    <w:unhideWhenUsed/>
    <w:rsid w:val="00E83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992"/>
  </w:style>
  <w:style w:type="paragraph" w:styleId="BalloonText">
    <w:name w:val="Balloon Text"/>
    <w:basedOn w:val="Normal"/>
    <w:link w:val="BalloonTextChar"/>
    <w:uiPriority w:val="99"/>
    <w:semiHidden/>
    <w:unhideWhenUsed/>
    <w:rsid w:val="00E839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c.edu/aic/collections/artwork/2799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</dc:creator>
  <cp:lastModifiedBy>doctor</cp:lastModifiedBy>
  <cp:revision>2</cp:revision>
  <cp:lastPrinted>2014-03-14T19:50:00Z</cp:lastPrinted>
  <dcterms:created xsi:type="dcterms:W3CDTF">2014-03-24T15:31:00Z</dcterms:created>
  <dcterms:modified xsi:type="dcterms:W3CDTF">2014-03-24T15:31:00Z</dcterms:modified>
</cp:coreProperties>
</file>