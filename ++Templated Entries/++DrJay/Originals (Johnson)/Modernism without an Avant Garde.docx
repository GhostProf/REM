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86BC4D" w14:textId="70A55448" w:rsidR="00FD7DF5" w:rsidRPr="00FD7DF5" w:rsidRDefault="00FD7DF5" w:rsidP="00C76E6D">
      <w:pPr>
        <w:jc w:val="both"/>
        <w:rPr>
          <w:rStyle w:val="apple-style-span"/>
          <w:rFonts w:ascii="Verdana" w:hAnsi="Verdana"/>
          <w:b/>
          <w:i/>
          <w:color w:val="808080" w:themeColor="background1" w:themeShade="80"/>
        </w:rPr>
      </w:pPr>
      <w:r w:rsidRPr="00FD7DF5">
        <w:rPr>
          <w:rStyle w:val="apple-style-span"/>
          <w:rFonts w:ascii="Verdana" w:hAnsi="Verdana"/>
          <w:b/>
          <w:i/>
          <w:color w:val="808080" w:themeColor="background1" w:themeShade="80"/>
        </w:rPr>
        <w:t xml:space="preserve">Writer: </w:t>
      </w:r>
      <w:proofErr w:type="spellStart"/>
      <w:r w:rsidRPr="00FD7DF5">
        <w:rPr>
          <w:rStyle w:val="apple-style-span"/>
          <w:rFonts w:ascii="Verdana" w:hAnsi="Verdana"/>
          <w:b/>
          <w:i/>
          <w:color w:val="808080" w:themeColor="background1" w:themeShade="80"/>
        </w:rPr>
        <w:t>Parul</w:t>
      </w:r>
      <w:proofErr w:type="spellEnd"/>
      <w:r w:rsidRPr="00FD7DF5">
        <w:rPr>
          <w:rStyle w:val="apple-style-span"/>
          <w:rFonts w:ascii="Verdana" w:hAnsi="Verdana"/>
          <w:b/>
          <w:i/>
          <w:color w:val="808080" w:themeColor="background1" w:themeShade="80"/>
        </w:rPr>
        <w:t xml:space="preserve"> </w:t>
      </w:r>
      <w:proofErr w:type="spellStart"/>
      <w:r w:rsidRPr="00FD7DF5">
        <w:rPr>
          <w:rStyle w:val="apple-style-span"/>
          <w:rFonts w:ascii="Verdana" w:hAnsi="Verdana"/>
          <w:b/>
          <w:i/>
          <w:color w:val="808080" w:themeColor="background1" w:themeShade="80"/>
        </w:rPr>
        <w:t>Mukherji</w:t>
      </w:r>
      <w:proofErr w:type="spellEnd"/>
    </w:p>
    <w:p w14:paraId="2DF2BE33" w14:textId="77777777" w:rsidR="00FD7DF5" w:rsidRDefault="00FD7DF5" w:rsidP="00C76E6D">
      <w:pPr>
        <w:jc w:val="both"/>
        <w:rPr>
          <w:rStyle w:val="apple-style-span"/>
          <w:rFonts w:ascii="Verdana" w:hAnsi="Verdana"/>
          <w:b/>
          <w:i/>
          <w:color w:val="000000"/>
        </w:rPr>
      </w:pPr>
    </w:p>
    <w:p w14:paraId="49914EB8" w14:textId="03A1B78A" w:rsidR="00C76E6D" w:rsidRDefault="00FD7DF5" w:rsidP="00C76E6D">
      <w:pPr>
        <w:jc w:val="both"/>
        <w:rPr>
          <w:rStyle w:val="apple-style-span"/>
          <w:rFonts w:ascii="Verdana" w:hAnsi="Verdana"/>
          <w:b/>
          <w:i/>
          <w:color w:val="000000"/>
        </w:rPr>
      </w:pPr>
      <w:ins w:id="0" w:author="doctor" w:date="2014-06-20T13:54:00Z">
        <w:r>
          <w:rPr>
            <w:rStyle w:val="apple-style-span"/>
            <w:rFonts w:ascii="Verdana" w:hAnsi="Verdana"/>
            <w:b/>
            <w:i/>
            <w:color w:val="000000"/>
          </w:rPr>
          <w:t xml:space="preserve">India: </w:t>
        </w:r>
      </w:ins>
      <w:r w:rsidR="00C76E6D" w:rsidRPr="00262DAD">
        <w:rPr>
          <w:rStyle w:val="apple-style-span"/>
          <w:rFonts w:ascii="Verdana" w:hAnsi="Verdana"/>
          <w:b/>
          <w:i/>
          <w:color w:val="000000"/>
        </w:rPr>
        <w:t>A</w:t>
      </w:r>
      <w:r w:rsidR="00536AA2">
        <w:rPr>
          <w:rStyle w:val="apple-style-span"/>
          <w:rFonts w:ascii="Verdana" w:hAnsi="Verdana"/>
          <w:b/>
          <w:i/>
          <w:color w:val="000000"/>
        </w:rPr>
        <w:t xml:space="preserve"> </w:t>
      </w:r>
      <w:bookmarkStart w:id="1" w:name="_GoBack"/>
      <w:bookmarkEnd w:id="1"/>
      <w:del w:id="2" w:author="doctor" w:date="2014-06-20T13:53:00Z">
        <w:r w:rsidR="00C76E6D" w:rsidRPr="00262DAD" w:rsidDel="00FD7DF5">
          <w:rPr>
            <w:rStyle w:val="apple-style-span"/>
            <w:rFonts w:ascii="Verdana" w:hAnsi="Verdana"/>
            <w:b/>
            <w:i/>
            <w:color w:val="000000"/>
          </w:rPr>
          <w:delText xml:space="preserve"> </w:delText>
        </w:r>
      </w:del>
      <w:r w:rsidR="00C76E6D" w:rsidRPr="00262DAD">
        <w:rPr>
          <w:rStyle w:val="apple-style-span"/>
          <w:rFonts w:ascii="Verdana" w:hAnsi="Verdana"/>
          <w:b/>
          <w:i/>
          <w:color w:val="000000"/>
        </w:rPr>
        <w:t xml:space="preserve">Modernism without an Avant </w:t>
      </w:r>
      <w:proofErr w:type="spellStart"/>
      <w:r w:rsidR="00C76E6D" w:rsidRPr="00262DAD">
        <w:rPr>
          <w:rStyle w:val="apple-style-span"/>
          <w:rFonts w:ascii="Verdana" w:hAnsi="Verdana"/>
          <w:b/>
          <w:i/>
          <w:color w:val="000000"/>
        </w:rPr>
        <w:t>Garde</w:t>
      </w:r>
      <w:proofErr w:type="spellEnd"/>
      <w:r w:rsidR="00C76E6D" w:rsidRPr="00262DAD">
        <w:rPr>
          <w:rStyle w:val="apple-style-span"/>
          <w:rFonts w:ascii="Verdana" w:hAnsi="Verdana"/>
          <w:b/>
          <w:i/>
          <w:color w:val="000000"/>
        </w:rPr>
        <w:t>:</w:t>
      </w:r>
    </w:p>
    <w:p w14:paraId="6685CF0B" w14:textId="6DC48CF3" w:rsidR="007F48B7" w:rsidRDefault="00C76E6D" w:rsidP="00C76E6D">
      <w:pPr>
        <w:rPr>
          <w:rStyle w:val="apple-style-span"/>
          <w:rFonts w:ascii="Verdana" w:hAnsi="Verdana"/>
          <w:color w:val="000000"/>
        </w:rPr>
      </w:pPr>
      <w:r>
        <w:rPr>
          <w:rStyle w:val="apple-style-span"/>
          <w:rFonts w:ascii="Verdana" w:hAnsi="Verdana"/>
          <w:color w:val="000000"/>
        </w:rPr>
        <w:t xml:space="preserve">No critical history of modern Indian art can afford to overlook the different path that modernism in India has </w:t>
      </w:r>
      <w:r w:rsidR="00B72F62">
        <w:rPr>
          <w:rStyle w:val="apple-style-span"/>
          <w:rFonts w:ascii="Verdana" w:hAnsi="Verdana"/>
          <w:color w:val="000000"/>
        </w:rPr>
        <w:t xml:space="preserve">taken </w:t>
      </w:r>
      <w:r>
        <w:rPr>
          <w:rStyle w:val="apple-style-span"/>
          <w:rFonts w:ascii="Verdana" w:hAnsi="Verdana"/>
          <w:color w:val="000000"/>
        </w:rPr>
        <w:t xml:space="preserve">and ignore a significant difference </w:t>
      </w:r>
      <w:r w:rsidR="00B72F62">
        <w:rPr>
          <w:rStyle w:val="apple-style-span"/>
          <w:rFonts w:ascii="Verdana" w:hAnsi="Verdana"/>
          <w:color w:val="000000"/>
        </w:rPr>
        <w:t>between Indian and Euro American mo</w:t>
      </w:r>
      <w:r w:rsidR="00CA55C2">
        <w:rPr>
          <w:rStyle w:val="apple-style-span"/>
          <w:rFonts w:ascii="Verdana" w:hAnsi="Verdana"/>
          <w:color w:val="000000"/>
        </w:rPr>
        <w:t xml:space="preserve">dernism: the Indian modern is marked by </w:t>
      </w:r>
      <w:r w:rsidRPr="0047525B">
        <w:rPr>
          <w:rStyle w:val="apple-style-span"/>
          <w:rFonts w:ascii="Verdana" w:hAnsi="Verdana"/>
          <w:color w:val="000000"/>
        </w:rPr>
        <w:t xml:space="preserve">the absence of an </w:t>
      </w:r>
      <w:proofErr w:type="spellStart"/>
      <w:r w:rsidRPr="00A47367">
        <w:rPr>
          <w:rStyle w:val="apple-style-span"/>
          <w:rFonts w:ascii="Verdana" w:hAnsi="Verdana"/>
          <w:i/>
          <w:color w:val="000000"/>
        </w:rPr>
        <w:t>avant</w:t>
      </w:r>
      <w:proofErr w:type="spellEnd"/>
      <w:r w:rsidRPr="00A47367">
        <w:rPr>
          <w:rStyle w:val="apple-style-span"/>
          <w:rFonts w:ascii="Verdana" w:hAnsi="Verdana"/>
          <w:i/>
          <w:color w:val="000000"/>
        </w:rPr>
        <w:t xml:space="preserve"> </w:t>
      </w:r>
      <w:proofErr w:type="spellStart"/>
      <w:r w:rsidRPr="00A47367">
        <w:rPr>
          <w:rStyle w:val="apple-style-span"/>
          <w:rFonts w:ascii="Verdana" w:hAnsi="Verdana"/>
          <w:i/>
          <w:color w:val="000000"/>
        </w:rPr>
        <w:t>garde</w:t>
      </w:r>
      <w:proofErr w:type="spellEnd"/>
      <w:r w:rsidRPr="0047525B">
        <w:rPr>
          <w:rStyle w:val="apple-style-span"/>
          <w:rFonts w:ascii="Verdana" w:hAnsi="Verdana"/>
          <w:color w:val="000000"/>
        </w:rPr>
        <w:t>. No Hegelian dialectics or Kantian autonomy impelled modernism along the lines plotted in western art historiography</w:t>
      </w:r>
      <w:r>
        <w:rPr>
          <w:rStyle w:val="apple-style-span"/>
          <w:rFonts w:ascii="Verdana" w:hAnsi="Verdana"/>
          <w:color w:val="000000"/>
        </w:rPr>
        <w:t>,</w:t>
      </w:r>
      <w:r w:rsidRPr="0047525B">
        <w:rPr>
          <w:rStyle w:val="apple-style-span"/>
          <w:rFonts w:ascii="Verdana" w:hAnsi="Verdana"/>
          <w:color w:val="000000"/>
        </w:rPr>
        <w:t xml:space="preserve"> nor was the burden of classical tradition to be shaken off or the </w:t>
      </w:r>
      <w:r w:rsidR="00CA55C2">
        <w:rPr>
          <w:rStyle w:val="apple-style-span"/>
          <w:rFonts w:ascii="Verdana" w:hAnsi="Verdana"/>
          <w:color w:val="000000"/>
        </w:rPr>
        <w:t>claims made to start from a scratch</w:t>
      </w:r>
      <w:r w:rsidRPr="0047525B">
        <w:rPr>
          <w:rStyle w:val="apple-style-span"/>
          <w:rFonts w:ascii="Verdana" w:hAnsi="Verdana"/>
          <w:color w:val="000000"/>
        </w:rPr>
        <w:t xml:space="preserve">. </w:t>
      </w:r>
    </w:p>
    <w:p w14:paraId="724672CF" w14:textId="35A0AE45" w:rsidR="00CA55C2" w:rsidRDefault="00CA55C2" w:rsidP="00C76E6D">
      <w:pPr>
        <w:rPr>
          <w:rStyle w:val="apple-style-span"/>
          <w:rFonts w:ascii="Verdana" w:hAnsi="Verdana"/>
          <w:color w:val="000000"/>
        </w:rPr>
      </w:pPr>
      <w:r>
        <w:rPr>
          <w:rStyle w:val="apple-style-span"/>
          <w:rFonts w:ascii="Verdana" w:hAnsi="Verdana"/>
          <w:color w:val="000000"/>
        </w:rPr>
        <w:t>This different starting has much to do with the fact that it was u</w:t>
      </w:r>
      <w:r w:rsidR="00C76E6D" w:rsidRPr="0047525B">
        <w:rPr>
          <w:rStyle w:val="apple-style-span"/>
          <w:rFonts w:ascii="Verdana" w:hAnsi="Verdana"/>
          <w:color w:val="000000"/>
        </w:rPr>
        <w:t>nder colonial modernity</w:t>
      </w:r>
      <w:r>
        <w:rPr>
          <w:rStyle w:val="apple-style-span"/>
          <w:rFonts w:ascii="Verdana" w:hAnsi="Verdana"/>
          <w:color w:val="000000"/>
        </w:rPr>
        <w:t xml:space="preserve"> that modernism makes its appearance. If we push the history of modernism in India to the late 19</w:t>
      </w:r>
      <w:r w:rsidRPr="00CA55C2">
        <w:rPr>
          <w:rStyle w:val="apple-style-span"/>
          <w:rFonts w:ascii="Verdana" w:hAnsi="Verdana"/>
          <w:color w:val="000000"/>
          <w:vertAlign w:val="superscript"/>
        </w:rPr>
        <w:t>th</w:t>
      </w:r>
      <w:r>
        <w:rPr>
          <w:rStyle w:val="apple-style-span"/>
          <w:rFonts w:ascii="Verdana" w:hAnsi="Verdana"/>
          <w:color w:val="000000"/>
        </w:rPr>
        <w:t xml:space="preserve"> century, Raja Ravi Varma was India’s first Salon artist who acquired a mastery over the medium of oil painting and the genre of portraiture. Any neat dichotomy between the </w:t>
      </w:r>
      <w:proofErr w:type="spellStart"/>
      <w:r>
        <w:rPr>
          <w:rStyle w:val="apple-style-span"/>
          <w:rFonts w:ascii="Verdana" w:hAnsi="Verdana"/>
          <w:color w:val="000000"/>
        </w:rPr>
        <w:t>coloni</w:t>
      </w:r>
      <w:ins w:id="3" w:author="doctor" w:date="2014-06-20T14:01:00Z">
        <w:r w:rsidR="006373BF">
          <w:rPr>
            <w:rStyle w:val="apple-style-span"/>
            <w:rFonts w:ascii="Verdana" w:hAnsi="Verdana"/>
            <w:color w:val="000000"/>
          </w:rPr>
          <w:t>s</w:t>
        </w:r>
      </w:ins>
      <w:del w:id="4" w:author="doctor" w:date="2014-06-20T14:01:00Z">
        <w:r w:rsidDel="006373BF">
          <w:rPr>
            <w:rStyle w:val="apple-style-span"/>
            <w:rFonts w:ascii="Verdana" w:hAnsi="Verdana"/>
            <w:color w:val="000000"/>
          </w:rPr>
          <w:delText>z</w:delText>
        </w:r>
      </w:del>
      <w:r>
        <w:rPr>
          <w:rStyle w:val="apple-style-span"/>
          <w:rFonts w:ascii="Verdana" w:hAnsi="Verdana"/>
          <w:color w:val="000000"/>
        </w:rPr>
        <w:t>er</w:t>
      </w:r>
      <w:proofErr w:type="spellEnd"/>
      <w:r>
        <w:rPr>
          <w:rStyle w:val="apple-style-span"/>
          <w:rFonts w:ascii="Verdana" w:hAnsi="Verdana"/>
          <w:color w:val="000000"/>
        </w:rPr>
        <w:t xml:space="preserve"> and the </w:t>
      </w:r>
      <w:proofErr w:type="spellStart"/>
      <w:r>
        <w:rPr>
          <w:rStyle w:val="apple-style-span"/>
          <w:rFonts w:ascii="Verdana" w:hAnsi="Verdana"/>
          <w:color w:val="000000"/>
        </w:rPr>
        <w:t>coloni</w:t>
      </w:r>
      <w:ins w:id="5" w:author="doctor" w:date="2014-06-20T14:01:00Z">
        <w:r w:rsidR="006373BF">
          <w:rPr>
            <w:rStyle w:val="apple-style-span"/>
            <w:rFonts w:ascii="Verdana" w:hAnsi="Verdana"/>
            <w:color w:val="000000"/>
          </w:rPr>
          <w:t>s</w:t>
        </w:r>
      </w:ins>
      <w:del w:id="6" w:author="doctor" w:date="2014-06-20T14:01:00Z">
        <w:r w:rsidDel="006373BF">
          <w:rPr>
            <w:rStyle w:val="apple-style-span"/>
            <w:rFonts w:ascii="Verdana" w:hAnsi="Verdana"/>
            <w:color w:val="000000"/>
          </w:rPr>
          <w:delText>z</w:delText>
        </w:r>
      </w:del>
      <w:proofErr w:type="gramStart"/>
      <w:r>
        <w:rPr>
          <w:rStyle w:val="apple-style-span"/>
          <w:rFonts w:ascii="Verdana" w:hAnsi="Verdana"/>
          <w:color w:val="000000"/>
        </w:rPr>
        <w:t>ed</w:t>
      </w:r>
      <w:proofErr w:type="spellEnd"/>
      <w:proofErr w:type="gramEnd"/>
      <w:ins w:id="7" w:author="doctor" w:date="2014-06-20T14:01:00Z">
        <w:r w:rsidR="006373BF">
          <w:rPr>
            <w:rStyle w:val="apple-style-span"/>
            <w:rFonts w:ascii="Verdana" w:hAnsi="Verdana"/>
            <w:color w:val="000000"/>
          </w:rPr>
          <w:t xml:space="preserve"> becomes</w:t>
        </w:r>
      </w:ins>
      <w:del w:id="8" w:author="doctor" w:date="2014-06-20T14:01:00Z">
        <w:r w:rsidDel="006373BF">
          <w:rPr>
            <w:rStyle w:val="apple-style-span"/>
            <w:rFonts w:ascii="Verdana" w:hAnsi="Verdana"/>
            <w:color w:val="000000"/>
          </w:rPr>
          <w:delText xml:space="preserve"> gets</w:delText>
        </w:r>
      </w:del>
      <w:r>
        <w:rPr>
          <w:rStyle w:val="apple-style-span"/>
          <w:rFonts w:ascii="Verdana" w:hAnsi="Verdana"/>
          <w:color w:val="000000"/>
        </w:rPr>
        <w:t xml:space="preserve"> blurred if we bear in mind the close nexus between the two. It was the western orientalists</w:t>
      </w:r>
      <w:r w:rsidR="00C76E6D">
        <w:rPr>
          <w:rStyle w:val="apple-style-span"/>
          <w:rFonts w:ascii="Verdana" w:hAnsi="Verdana"/>
          <w:color w:val="000000"/>
        </w:rPr>
        <w:t xml:space="preserve"> and their investment in disciplines such as Indology </w:t>
      </w:r>
      <w:r w:rsidR="00C76E6D" w:rsidRPr="0047525B">
        <w:rPr>
          <w:rStyle w:val="apple-style-span"/>
          <w:rFonts w:ascii="Verdana" w:hAnsi="Verdana"/>
          <w:color w:val="000000"/>
        </w:rPr>
        <w:t xml:space="preserve">whose arduous discovery of the past fed the nationalist </w:t>
      </w:r>
      <w:r w:rsidR="00C76E6D">
        <w:rPr>
          <w:rStyle w:val="apple-style-span"/>
          <w:rFonts w:ascii="Verdana" w:hAnsi="Verdana"/>
          <w:color w:val="000000"/>
        </w:rPr>
        <w:t xml:space="preserve">imagination </w:t>
      </w:r>
      <w:r w:rsidR="00C76E6D" w:rsidRPr="0047525B">
        <w:rPr>
          <w:rStyle w:val="apple-style-span"/>
          <w:rFonts w:ascii="Verdana" w:hAnsi="Verdana"/>
          <w:color w:val="000000"/>
        </w:rPr>
        <w:t xml:space="preserve">and its desire to return to the pre-colonial past. </w:t>
      </w:r>
    </w:p>
    <w:p w14:paraId="3664CFE8" w14:textId="1B5E973E" w:rsidR="00B1028E" w:rsidRDefault="00C76E6D" w:rsidP="00C76E6D">
      <w:pPr>
        <w:rPr>
          <w:rStyle w:val="apple-style-span"/>
          <w:rFonts w:ascii="Verdana" w:hAnsi="Verdana"/>
          <w:color w:val="000000"/>
        </w:rPr>
      </w:pPr>
      <w:r>
        <w:rPr>
          <w:rStyle w:val="apple-style-span"/>
          <w:rFonts w:ascii="Verdana" w:hAnsi="Verdana"/>
          <w:color w:val="000000"/>
        </w:rPr>
        <w:t xml:space="preserve">If we do not consider </w:t>
      </w:r>
      <w:proofErr w:type="spellStart"/>
      <w:r w:rsidRPr="00940DF5">
        <w:rPr>
          <w:rStyle w:val="apple-style-span"/>
          <w:rFonts w:ascii="Verdana" w:hAnsi="Verdana"/>
          <w:i/>
          <w:color w:val="000000"/>
        </w:rPr>
        <w:t>avant</w:t>
      </w:r>
      <w:proofErr w:type="spellEnd"/>
      <w:r w:rsidRPr="00940DF5">
        <w:rPr>
          <w:rStyle w:val="apple-style-span"/>
          <w:rFonts w:ascii="Verdana" w:hAnsi="Verdana"/>
          <w:i/>
          <w:color w:val="000000"/>
        </w:rPr>
        <w:t xml:space="preserve"> </w:t>
      </w:r>
      <w:proofErr w:type="spellStart"/>
      <w:r w:rsidRPr="00940DF5">
        <w:rPr>
          <w:rStyle w:val="apple-style-span"/>
          <w:rFonts w:ascii="Verdana" w:hAnsi="Verdana"/>
          <w:i/>
          <w:color w:val="000000"/>
        </w:rPr>
        <w:t>garde</w:t>
      </w:r>
      <w:proofErr w:type="spellEnd"/>
      <w:r>
        <w:rPr>
          <w:rStyle w:val="apple-style-span"/>
          <w:rFonts w:ascii="Verdana" w:hAnsi="Verdana"/>
          <w:color w:val="000000"/>
        </w:rPr>
        <w:t xml:space="preserve"> loosely as an experimental approach to art making but as driven by ideological imperatives such as its rejection of bourgeois taste, moral</w:t>
      </w:r>
      <w:r w:rsidR="00CA55C2">
        <w:rPr>
          <w:rStyle w:val="apple-style-span"/>
          <w:rFonts w:ascii="Verdana" w:hAnsi="Verdana"/>
          <w:color w:val="000000"/>
        </w:rPr>
        <w:t xml:space="preserve">ity and institutions of art, this term </w:t>
      </w:r>
      <w:r>
        <w:rPr>
          <w:rStyle w:val="apple-style-span"/>
          <w:rFonts w:ascii="Verdana" w:hAnsi="Verdana"/>
          <w:color w:val="000000"/>
        </w:rPr>
        <w:t xml:space="preserve">does not fit within the cultural terrain of India and its colonial modernity. </w:t>
      </w:r>
      <w:r w:rsidRPr="00940DF5">
        <w:rPr>
          <w:rStyle w:val="apple-style-span"/>
          <w:rFonts w:ascii="Verdana" w:hAnsi="Verdana"/>
          <w:i/>
          <w:color w:val="000000"/>
        </w:rPr>
        <w:t xml:space="preserve">Avant </w:t>
      </w:r>
      <w:proofErr w:type="spellStart"/>
      <w:r w:rsidRPr="00940DF5">
        <w:rPr>
          <w:rStyle w:val="apple-style-span"/>
          <w:rFonts w:ascii="Verdana" w:hAnsi="Verdana"/>
          <w:i/>
          <w:color w:val="000000"/>
        </w:rPr>
        <w:t>garde</w:t>
      </w:r>
      <w:proofErr w:type="spellEnd"/>
      <w:r>
        <w:rPr>
          <w:rStyle w:val="apple-style-span"/>
          <w:rFonts w:ascii="Verdana" w:hAnsi="Verdana"/>
          <w:color w:val="000000"/>
        </w:rPr>
        <w:t xml:space="preserve"> primarily gains its identity through an adversary and the adversary in this context is deeply ambivalent- the figure of the </w:t>
      </w:r>
      <w:proofErr w:type="spellStart"/>
      <w:r>
        <w:rPr>
          <w:rStyle w:val="apple-style-span"/>
          <w:rFonts w:ascii="Verdana" w:hAnsi="Verdana"/>
          <w:color w:val="000000"/>
        </w:rPr>
        <w:t>coloni</w:t>
      </w:r>
      <w:ins w:id="9" w:author="doctor" w:date="2014-06-20T14:01:00Z">
        <w:r w:rsidR="006373BF">
          <w:rPr>
            <w:rStyle w:val="apple-style-span"/>
            <w:rFonts w:ascii="Verdana" w:hAnsi="Verdana"/>
            <w:color w:val="000000"/>
          </w:rPr>
          <w:t>s</w:t>
        </w:r>
      </w:ins>
      <w:del w:id="10" w:author="doctor" w:date="2014-06-20T14:01:00Z">
        <w:r w:rsidDel="006373BF">
          <w:rPr>
            <w:rStyle w:val="apple-style-span"/>
            <w:rFonts w:ascii="Verdana" w:hAnsi="Verdana"/>
            <w:color w:val="000000"/>
          </w:rPr>
          <w:delText>z</w:delText>
        </w:r>
      </w:del>
      <w:r>
        <w:rPr>
          <w:rStyle w:val="apple-style-span"/>
          <w:rFonts w:ascii="Verdana" w:hAnsi="Verdana"/>
          <w:color w:val="000000"/>
        </w:rPr>
        <w:t>er</w:t>
      </w:r>
      <w:proofErr w:type="spellEnd"/>
      <w:r>
        <w:rPr>
          <w:rStyle w:val="apple-style-span"/>
          <w:rFonts w:ascii="Verdana" w:hAnsi="Verdana"/>
          <w:color w:val="000000"/>
        </w:rPr>
        <w:t xml:space="preserve"> was both the purveyor of modernity and from the nationalist perspective a coercive force to be resisted. </w:t>
      </w:r>
      <w:proofErr w:type="gramStart"/>
      <w:r>
        <w:rPr>
          <w:rStyle w:val="apple-style-span"/>
          <w:rFonts w:ascii="Verdana" w:hAnsi="Verdana"/>
          <w:color w:val="000000"/>
        </w:rPr>
        <w:t xml:space="preserve">The </w:t>
      </w:r>
      <w:proofErr w:type="spellStart"/>
      <w:r>
        <w:rPr>
          <w:rStyle w:val="apple-style-span"/>
          <w:rFonts w:ascii="Verdana" w:hAnsi="Verdana"/>
          <w:color w:val="000000"/>
        </w:rPr>
        <w:t>coloni</w:t>
      </w:r>
      <w:ins w:id="11" w:author="doctor" w:date="2014-06-20T14:02:00Z">
        <w:r w:rsidR="006373BF">
          <w:rPr>
            <w:rStyle w:val="apple-style-span"/>
            <w:rFonts w:ascii="Verdana" w:hAnsi="Verdana"/>
            <w:color w:val="000000"/>
          </w:rPr>
          <w:t>s</w:t>
        </w:r>
      </w:ins>
      <w:del w:id="12" w:author="doctor" w:date="2014-06-20T14:02:00Z">
        <w:r w:rsidDel="006373BF">
          <w:rPr>
            <w:rStyle w:val="apple-style-span"/>
            <w:rFonts w:ascii="Verdana" w:hAnsi="Verdana"/>
            <w:color w:val="000000"/>
          </w:rPr>
          <w:delText>z</w:delText>
        </w:r>
      </w:del>
      <w:r>
        <w:rPr>
          <w:rStyle w:val="apple-style-span"/>
          <w:rFonts w:ascii="Verdana" w:hAnsi="Verdana"/>
          <w:color w:val="000000"/>
        </w:rPr>
        <w:t>er</w:t>
      </w:r>
      <w:proofErr w:type="spellEnd"/>
      <w:r>
        <w:rPr>
          <w:rStyle w:val="apple-style-span"/>
          <w:rFonts w:ascii="Verdana" w:hAnsi="Verdana"/>
          <w:color w:val="000000"/>
        </w:rPr>
        <w:t xml:space="preserve"> as an intimate enemy added a paradox to the story of modern art in India.</w:t>
      </w:r>
      <w:proofErr w:type="gramEnd"/>
      <w:r>
        <w:rPr>
          <w:rStyle w:val="apple-style-span"/>
          <w:rFonts w:ascii="Verdana" w:hAnsi="Verdana"/>
          <w:color w:val="000000"/>
        </w:rPr>
        <w:t xml:space="preserve"> </w:t>
      </w:r>
      <w:r w:rsidRPr="0047525B">
        <w:rPr>
          <w:rStyle w:val="apple-style-span"/>
          <w:rFonts w:ascii="Verdana" w:hAnsi="Verdana"/>
          <w:color w:val="000000"/>
        </w:rPr>
        <w:t>Yet, modernism even in India could not have come into being without an adversary and the desire to overthrow authority.</w:t>
      </w:r>
      <w:r>
        <w:rPr>
          <w:rStyle w:val="apple-style-span"/>
          <w:rFonts w:ascii="Verdana" w:hAnsi="Verdana"/>
          <w:color w:val="000000"/>
        </w:rPr>
        <w:t xml:space="preserve"> The figure of the adversary would change over time from being the </w:t>
      </w:r>
      <w:proofErr w:type="spellStart"/>
      <w:r>
        <w:rPr>
          <w:rStyle w:val="apple-style-span"/>
          <w:rFonts w:ascii="Verdana" w:hAnsi="Verdana"/>
          <w:color w:val="000000"/>
        </w:rPr>
        <w:t>coloni</w:t>
      </w:r>
      <w:ins w:id="13" w:author="doctor" w:date="2014-06-20T14:02:00Z">
        <w:r w:rsidR="006373BF">
          <w:rPr>
            <w:rStyle w:val="apple-style-span"/>
            <w:rFonts w:ascii="Verdana" w:hAnsi="Verdana"/>
            <w:color w:val="000000"/>
          </w:rPr>
          <w:t>s</w:t>
        </w:r>
      </w:ins>
      <w:del w:id="14" w:author="doctor" w:date="2014-06-20T14:02:00Z">
        <w:r w:rsidDel="006373BF">
          <w:rPr>
            <w:rStyle w:val="apple-style-span"/>
            <w:rFonts w:ascii="Verdana" w:hAnsi="Verdana"/>
            <w:color w:val="000000"/>
          </w:rPr>
          <w:delText>z</w:delText>
        </w:r>
      </w:del>
      <w:r>
        <w:rPr>
          <w:rStyle w:val="apple-style-span"/>
          <w:rFonts w:ascii="Verdana" w:hAnsi="Verdana"/>
          <w:color w:val="000000"/>
        </w:rPr>
        <w:t>er</w:t>
      </w:r>
      <w:proofErr w:type="spellEnd"/>
      <w:r>
        <w:rPr>
          <w:rStyle w:val="apple-style-span"/>
          <w:rFonts w:ascii="Verdana" w:hAnsi="Verdana"/>
          <w:color w:val="000000"/>
        </w:rPr>
        <w:t xml:space="preserve"> to a cultural insider whose authority had to be overthrown. On the eve of Independence, the target of the Progressive artists’ diatribe was the Bengal school and the </w:t>
      </w:r>
      <w:del w:id="15" w:author="doctor" w:date="2014-06-20T13:55:00Z">
        <w:r w:rsidDel="00FD7DF5">
          <w:rPr>
            <w:rStyle w:val="apple-style-span"/>
            <w:rFonts w:ascii="Verdana" w:hAnsi="Verdana"/>
            <w:color w:val="000000"/>
          </w:rPr>
          <w:delText xml:space="preserve"> </w:delText>
        </w:r>
      </w:del>
      <w:r>
        <w:rPr>
          <w:rStyle w:val="apple-style-span"/>
          <w:rFonts w:ascii="Verdana" w:hAnsi="Verdana"/>
          <w:color w:val="000000"/>
        </w:rPr>
        <w:t>allegedly effeminate and affected style of painting that it came to stand for. By this time, the first generation of Indian artists after Independence sought allegiance with European modernists and their rebellion was cast against the colonial art school that was now perceived as a bastion of old fashioned and reactionary</w:t>
      </w:r>
      <w:r w:rsidRPr="0047525B">
        <w:rPr>
          <w:rStyle w:val="apple-style-span"/>
          <w:rFonts w:ascii="Verdana" w:hAnsi="Verdana"/>
          <w:color w:val="000000"/>
        </w:rPr>
        <w:t xml:space="preserve"> </w:t>
      </w:r>
      <w:r>
        <w:rPr>
          <w:rStyle w:val="apple-style-span"/>
          <w:rFonts w:ascii="Verdana" w:hAnsi="Verdana"/>
          <w:color w:val="000000"/>
        </w:rPr>
        <w:t xml:space="preserve">art practice. Still, </w:t>
      </w:r>
      <w:r w:rsidR="007F48B7">
        <w:rPr>
          <w:rStyle w:val="apple-style-span"/>
          <w:rFonts w:ascii="Verdana" w:hAnsi="Verdana"/>
          <w:color w:val="000000"/>
        </w:rPr>
        <w:t xml:space="preserve">the </w:t>
      </w:r>
      <w:proofErr w:type="spellStart"/>
      <w:r w:rsidR="007F48B7">
        <w:rPr>
          <w:rStyle w:val="apple-style-span"/>
          <w:rFonts w:ascii="Verdana" w:hAnsi="Verdana"/>
          <w:color w:val="000000"/>
        </w:rPr>
        <w:t>Goan</w:t>
      </w:r>
      <w:proofErr w:type="spellEnd"/>
      <w:r w:rsidR="007F48B7">
        <w:rPr>
          <w:rStyle w:val="apple-style-span"/>
          <w:rFonts w:ascii="Verdana" w:hAnsi="Verdana"/>
          <w:color w:val="000000"/>
        </w:rPr>
        <w:t xml:space="preserve"> artist, F N </w:t>
      </w:r>
      <w:r>
        <w:rPr>
          <w:rStyle w:val="apple-style-span"/>
          <w:rFonts w:ascii="Verdana" w:hAnsi="Verdana"/>
          <w:color w:val="000000"/>
        </w:rPr>
        <w:t>Souza’s rejection of the J</w:t>
      </w:r>
      <w:r w:rsidR="00A47367">
        <w:rPr>
          <w:rStyle w:val="apple-style-span"/>
          <w:rFonts w:ascii="Verdana" w:hAnsi="Verdana"/>
          <w:color w:val="000000"/>
        </w:rPr>
        <w:t xml:space="preserve"> </w:t>
      </w:r>
      <w:proofErr w:type="spellStart"/>
      <w:r>
        <w:rPr>
          <w:rStyle w:val="apple-style-span"/>
          <w:rFonts w:ascii="Verdana" w:hAnsi="Verdana"/>
          <w:color w:val="000000"/>
        </w:rPr>
        <w:t>J</w:t>
      </w:r>
      <w:proofErr w:type="spellEnd"/>
      <w:r>
        <w:rPr>
          <w:rStyle w:val="apple-style-span"/>
          <w:rFonts w:ascii="Verdana" w:hAnsi="Verdana"/>
          <w:color w:val="000000"/>
        </w:rPr>
        <w:t xml:space="preserve"> </w:t>
      </w:r>
      <w:r w:rsidR="00A47367">
        <w:rPr>
          <w:rStyle w:val="apple-style-span"/>
          <w:rFonts w:ascii="Verdana" w:hAnsi="Verdana"/>
          <w:color w:val="000000"/>
        </w:rPr>
        <w:t>College of A</w:t>
      </w:r>
      <w:r>
        <w:rPr>
          <w:rStyle w:val="apple-style-span"/>
          <w:rFonts w:ascii="Verdana" w:hAnsi="Verdana"/>
          <w:color w:val="000000"/>
        </w:rPr>
        <w:t xml:space="preserve">rt </w:t>
      </w:r>
      <w:r w:rsidR="004473A8">
        <w:rPr>
          <w:rStyle w:val="apple-style-span"/>
          <w:rFonts w:ascii="Verdana" w:hAnsi="Verdana"/>
          <w:color w:val="000000"/>
        </w:rPr>
        <w:t xml:space="preserve">in the early 1950s </w:t>
      </w:r>
      <w:r>
        <w:rPr>
          <w:rStyle w:val="apple-style-span"/>
          <w:rFonts w:ascii="Verdana" w:hAnsi="Verdana"/>
          <w:color w:val="000000"/>
        </w:rPr>
        <w:t xml:space="preserve">was too individualist </w:t>
      </w:r>
      <w:r w:rsidR="004473A8">
        <w:rPr>
          <w:rStyle w:val="apple-style-span"/>
          <w:rFonts w:ascii="Verdana" w:hAnsi="Verdana"/>
          <w:color w:val="000000"/>
        </w:rPr>
        <w:t xml:space="preserve">for it to fall under the historical </w:t>
      </w:r>
      <w:proofErr w:type="spellStart"/>
      <w:r w:rsidR="004473A8" w:rsidRPr="004473A8">
        <w:rPr>
          <w:rStyle w:val="apple-style-span"/>
          <w:rFonts w:ascii="Verdana" w:hAnsi="Verdana"/>
          <w:i/>
          <w:color w:val="000000"/>
        </w:rPr>
        <w:t>avant</w:t>
      </w:r>
      <w:proofErr w:type="spellEnd"/>
      <w:r w:rsidR="004473A8" w:rsidRPr="004473A8">
        <w:rPr>
          <w:rStyle w:val="apple-style-span"/>
          <w:rFonts w:ascii="Verdana" w:hAnsi="Verdana"/>
          <w:i/>
          <w:color w:val="000000"/>
        </w:rPr>
        <w:t xml:space="preserve"> </w:t>
      </w:r>
      <w:proofErr w:type="spellStart"/>
      <w:r w:rsidR="004473A8" w:rsidRPr="004473A8">
        <w:rPr>
          <w:rStyle w:val="apple-style-span"/>
          <w:rFonts w:ascii="Verdana" w:hAnsi="Verdana"/>
          <w:i/>
          <w:color w:val="000000"/>
        </w:rPr>
        <w:t>garde</w:t>
      </w:r>
      <w:proofErr w:type="spellEnd"/>
      <w:r w:rsidR="004473A8">
        <w:rPr>
          <w:rStyle w:val="apple-style-span"/>
          <w:rFonts w:ascii="Verdana" w:hAnsi="Verdana"/>
          <w:color w:val="000000"/>
        </w:rPr>
        <w:t xml:space="preserve"> which, as </w:t>
      </w:r>
      <w:r w:rsidR="00E43873">
        <w:rPr>
          <w:rStyle w:val="apple-style-span"/>
          <w:rFonts w:ascii="Verdana" w:hAnsi="Verdana"/>
          <w:color w:val="000000"/>
        </w:rPr>
        <w:t>Peter Burger</w:t>
      </w:r>
      <w:r w:rsidR="004473A8">
        <w:rPr>
          <w:rStyle w:val="apple-style-span"/>
          <w:rFonts w:ascii="Verdana" w:hAnsi="Verdana"/>
          <w:color w:val="000000"/>
        </w:rPr>
        <w:t xml:space="preserve"> defines it, </w:t>
      </w:r>
      <w:del w:id="16" w:author="doctor" w:date="2014-06-20T13:56:00Z">
        <w:r w:rsidR="004473A8" w:rsidDel="00FD7DF5">
          <w:rPr>
            <w:rStyle w:val="apple-style-span"/>
            <w:rFonts w:ascii="Verdana" w:hAnsi="Verdana"/>
            <w:color w:val="000000"/>
          </w:rPr>
          <w:delText xml:space="preserve"> </w:delText>
        </w:r>
      </w:del>
      <w:r w:rsidR="004473A8">
        <w:rPr>
          <w:rStyle w:val="apple-style-span"/>
          <w:rFonts w:ascii="Verdana" w:hAnsi="Verdana"/>
          <w:color w:val="000000"/>
        </w:rPr>
        <w:t xml:space="preserve"> has to be an institutional critique</w:t>
      </w:r>
      <w:r>
        <w:rPr>
          <w:rStyle w:val="apple-style-span"/>
          <w:rFonts w:ascii="Verdana" w:hAnsi="Verdana"/>
          <w:color w:val="000000"/>
        </w:rPr>
        <w:t xml:space="preserve">. Art institutions that came to be set up after </w:t>
      </w:r>
      <w:r>
        <w:rPr>
          <w:rStyle w:val="apple-style-span"/>
          <w:rFonts w:ascii="Verdana" w:hAnsi="Verdana"/>
          <w:color w:val="000000"/>
        </w:rPr>
        <w:lastRenderedPageBreak/>
        <w:t>Independence continued to have a tenuous presence in India</w:t>
      </w:r>
      <w:r w:rsidR="00B1028E">
        <w:rPr>
          <w:rStyle w:val="apple-style-span"/>
          <w:rFonts w:ascii="Verdana" w:hAnsi="Verdana"/>
          <w:color w:val="000000"/>
        </w:rPr>
        <w:t xml:space="preserve"> when scientific and economic development of a nation received</w:t>
      </w:r>
      <w:del w:id="17" w:author="doctor" w:date="2014-06-20T14:02:00Z">
        <w:r w:rsidR="00B1028E" w:rsidDel="006373BF">
          <w:rPr>
            <w:rStyle w:val="apple-style-span"/>
            <w:rFonts w:ascii="Verdana" w:hAnsi="Verdana"/>
            <w:color w:val="000000"/>
          </w:rPr>
          <w:delText xml:space="preserve"> a</w:delText>
        </w:r>
      </w:del>
      <w:del w:id="18" w:author="doctor" w:date="2014-06-20T13:59:00Z">
        <w:r w:rsidR="00B1028E" w:rsidDel="00FD7DF5">
          <w:rPr>
            <w:rStyle w:val="apple-style-span"/>
            <w:rFonts w:ascii="Verdana" w:hAnsi="Verdana"/>
            <w:color w:val="000000"/>
          </w:rPr>
          <w:delText xml:space="preserve"> </w:delText>
        </w:r>
      </w:del>
      <w:r w:rsidR="00B1028E">
        <w:rPr>
          <w:rStyle w:val="apple-style-span"/>
          <w:rFonts w:ascii="Verdana" w:hAnsi="Verdana"/>
          <w:color w:val="000000"/>
        </w:rPr>
        <w:t xml:space="preserve"> priority over art and culture. Even if the vision of </w:t>
      </w:r>
      <w:r w:rsidR="004473A8">
        <w:rPr>
          <w:rStyle w:val="apple-style-span"/>
          <w:rFonts w:ascii="Verdana" w:hAnsi="Verdana"/>
          <w:color w:val="000000"/>
        </w:rPr>
        <w:t xml:space="preserve">a secular and modern </w:t>
      </w:r>
      <w:r w:rsidR="00B1028E">
        <w:rPr>
          <w:rStyle w:val="apple-style-span"/>
          <w:rFonts w:ascii="Verdana" w:hAnsi="Verdana"/>
          <w:color w:val="000000"/>
        </w:rPr>
        <w:t>India as imagined by India’s first prime minister, Jawaharlal Nehru encompassed art and culture</w:t>
      </w:r>
      <w:r>
        <w:rPr>
          <w:rStyle w:val="apple-style-span"/>
          <w:rFonts w:ascii="Verdana" w:hAnsi="Verdana"/>
          <w:color w:val="000000"/>
        </w:rPr>
        <w:t xml:space="preserve">, and </w:t>
      </w:r>
      <w:r w:rsidR="00B1028E">
        <w:rPr>
          <w:rStyle w:val="apple-style-span"/>
          <w:rFonts w:ascii="Verdana" w:hAnsi="Verdana"/>
          <w:color w:val="000000"/>
        </w:rPr>
        <w:t>it was the state and its newly established art institutions</w:t>
      </w:r>
      <w:r>
        <w:rPr>
          <w:rStyle w:val="apple-style-span"/>
          <w:rFonts w:ascii="Verdana" w:hAnsi="Verdana"/>
          <w:color w:val="000000"/>
        </w:rPr>
        <w:t xml:space="preserve"> </w:t>
      </w:r>
      <w:r w:rsidR="00B1028E">
        <w:rPr>
          <w:rStyle w:val="apple-style-span"/>
          <w:rFonts w:ascii="Verdana" w:hAnsi="Verdana"/>
          <w:color w:val="000000"/>
        </w:rPr>
        <w:t xml:space="preserve">that was enlisting the services of the artists to </w:t>
      </w:r>
      <w:r>
        <w:rPr>
          <w:rStyle w:val="apple-style-span"/>
          <w:rFonts w:ascii="Verdana" w:hAnsi="Verdana"/>
          <w:color w:val="000000"/>
        </w:rPr>
        <w:t xml:space="preserve">build </w:t>
      </w:r>
      <w:r w:rsidR="00E43873">
        <w:rPr>
          <w:rStyle w:val="apple-style-span"/>
          <w:rFonts w:ascii="Verdana" w:hAnsi="Verdana"/>
          <w:color w:val="000000"/>
        </w:rPr>
        <w:t>a strong nation. In the</w:t>
      </w:r>
      <w:r w:rsidR="00B1028E">
        <w:rPr>
          <w:rStyle w:val="apple-style-span"/>
          <w:rFonts w:ascii="Verdana" w:hAnsi="Verdana"/>
          <w:color w:val="000000"/>
        </w:rPr>
        <w:t xml:space="preserve"> sense</w:t>
      </w:r>
      <w:r w:rsidR="00E43873">
        <w:rPr>
          <w:rStyle w:val="apple-style-span"/>
          <w:rFonts w:ascii="Verdana" w:hAnsi="Verdana"/>
          <w:color w:val="000000"/>
        </w:rPr>
        <w:t xml:space="preserve"> in which </w:t>
      </w:r>
      <w:ins w:id="19" w:author="doctor" w:date="2014-06-20T14:00:00Z">
        <w:r w:rsidR="006373BF">
          <w:rPr>
            <w:rStyle w:val="apple-style-span"/>
            <w:rFonts w:ascii="Verdana" w:hAnsi="Verdana"/>
            <w:color w:val="000000"/>
          </w:rPr>
          <w:t xml:space="preserve">the </w:t>
        </w:r>
      </w:ins>
      <w:r w:rsidR="00E43873">
        <w:rPr>
          <w:rStyle w:val="apple-style-span"/>
          <w:rFonts w:ascii="Verdana" w:hAnsi="Verdana"/>
          <w:color w:val="000000"/>
        </w:rPr>
        <w:t>past was construed as a liberating or oppressive force and the role of institutions imagined as hindering or facilitating modernism</w:t>
      </w:r>
      <w:r w:rsidR="00B1028E">
        <w:rPr>
          <w:rStyle w:val="apple-style-span"/>
          <w:rFonts w:ascii="Verdana" w:hAnsi="Verdana"/>
          <w:color w:val="000000"/>
        </w:rPr>
        <w:t xml:space="preserve">, the trajectory that modern art took in post independence India was quite different from the one taken by the Euro American modernism. </w:t>
      </w:r>
    </w:p>
    <w:p w14:paraId="5488DB3C" w14:textId="2A0043FA" w:rsidR="00C76E6D" w:rsidRDefault="00077416" w:rsidP="00C76E6D">
      <w:pPr>
        <w:rPr>
          <w:rStyle w:val="apple-style-span"/>
          <w:rFonts w:ascii="Verdana" w:hAnsi="Verdana"/>
          <w:color w:val="000000"/>
        </w:rPr>
      </w:pPr>
      <w:r>
        <w:rPr>
          <w:rStyle w:val="apple-style-span"/>
          <w:rFonts w:ascii="Verdana" w:hAnsi="Verdana"/>
          <w:color w:val="000000"/>
        </w:rPr>
        <w:t>In the colonial er</w:t>
      </w:r>
      <w:ins w:id="20" w:author="doctor" w:date="2014-06-20T14:00:00Z">
        <w:r w:rsidR="006373BF">
          <w:rPr>
            <w:rStyle w:val="apple-style-span"/>
            <w:rFonts w:ascii="Verdana" w:hAnsi="Verdana"/>
            <w:color w:val="000000"/>
          </w:rPr>
          <w:t>a</w:t>
        </w:r>
      </w:ins>
      <w:del w:id="21" w:author="doctor" w:date="2014-06-20T14:00:00Z">
        <w:r w:rsidDel="006373BF">
          <w:rPr>
            <w:rStyle w:val="apple-style-span"/>
            <w:rFonts w:ascii="Verdana" w:hAnsi="Verdana"/>
            <w:color w:val="000000"/>
          </w:rPr>
          <w:delText>e</w:delText>
        </w:r>
      </w:del>
      <w:r>
        <w:rPr>
          <w:rStyle w:val="apple-style-span"/>
          <w:rFonts w:ascii="Verdana" w:hAnsi="Verdana"/>
          <w:color w:val="000000"/>
        </w:rPr>
        <w:t xml:space="preserve">, the figure of the adversary was </w:t>
      </w:r>
      <w:proofErr w:type="spellStart"/>
      <w:r>
        <w:rPr>
          <w:rStyle w:val="apple-style-span"/>
          <w:rFonts w:ascii="Verdana" w:hAnsi="Verdana"/>
          <w:color w:val="000000"/>
        </w:rPr>
        <w:t>recogni</w:t>
      </w:r>
      <w:ins w:id="22" w:author="doctor" w:date="2014-06-20T14:00:00Z">
        <w:r w:rsidR="006373BF">
          <w:rPr>
            <w:rStyle w:val="apple-style-span"/>
            <w:rFonts w:ascii="Verdana" w:hAnsi="Verdana"/>
            <w:color w:val="000000"/>
          </w:rPr>
          <w:t>s</w:t>
        </w:r>
      </w:ins>
      <w:del w:id="23" w:author="doctor" w:date="2014-06-20T14:00:00Z">
        <w:r w:rsidDel="006373BF">
          <w:rPr>
            <w:rStyle w:val="apple-style-span"/>
            <w:rFonts w:ascii="Verdana" w:hAnsi="Verdana"/>
            <w:color w:val="000000"/>
          </w:rPr>
          <w:delText>z</w:delText>
        </w:r>
      </w:del>
      <w:r>
        <w:rPr>
          <w:rStyle w:val="apple-style-span"/>
          <w:rFonts w:ascii="Verdana" w:hAnsi="Verdana"/>
          <w:color w:val="000000"/>
        </w:rPr>
        <w:t>able</w:t>
      </w:r>
      <w:proofErr w:type="spellEnd"/>
      <w:r>
        <w:rPr>
          <w:rStyle w:val="apple-style-span"/>
          <w:rFonts w:ascii="Verdana" w:hAnsi="Verdana"/>
          <w:color w:val="000000"/>
        </w:rPr>
        <w:t xml:space="preserve"> despite the deep ambivalence associated with it; </w:t>
      </w:r>
      <w:r w:rsidR="00C76E6D" w:rsidRPr="0047525B">
        <w:rPr>
          <w:rStyle w:val="apple-style-span"/>
          <w:rFonts w:ascii="Verdana" w:hAnsi="Verdana"/>
          <w:color w:val="000000"/>
        </w:rPr>
        <w:t>the very same figure of the colonizer w</w:t>
      </w:r>
      <w:r w:rsidR="00C76E6D">
        <w:rPr>
          <w:rStyle w:val="apple-style-span"/>
          <w:rFonts w:ascii="Verdana" w:hAnsi="Verdana"/>
          <w:color w:val="000000"/>
        </w:rPr>
        <w:t xml:space="preserve">ho was </w:t>
      </w:r>
      <w:r>
        <w:rPr>
          <w:rStyle w:val="apple-style-span"/>
          <w:rFonts w:ascii="Verdana" w:hAnsi="Verdana"/>
          <w:color w:val="000000"/>
        </w:rPr>
        <w:t xml:space="preserve">at once the bearer of modernity but could </w:t>
      </w:r>
      <w:r w:rsidR="00C76E6D" w:rsidRPr="0047525B">
        <w:rPr>
          <w:rStyle w:val="apple-style-span"/>
          <w:rFonts w:ascii="Verdana" w:hAnsi="Verdana"/>
          <w:color w:val="000000"/>
        </w:rPr>
        <w:t xml:space="preserve">also </w:t>
      </w:r>
      <w:r>
        <w:rPr>
          <w:rStyle w:val="apple-style-span"/>
          <w:rFonts w:ascii="Verdana" w:hAnsi="Verdana"/>
          <w:color w:val="000000"/>
        </w:rPr>
        <w:t xml:space="preserve">be </w:t>
      </w:r>
      <w:r w:rsidR="00C76E6D" w:rsidRPr="0047525B">
        <w:rPr>
          <w:rStyle w:val="apple-style-span"/>
          <w:rFonts w:ascii="Verdana" w:hAnsi="Verdana"/>
          <w:color w:val="000000"/>
        </w:rPr>
        <w:t xml:space="preserve">cast </w:t>
      </w:r>
      <w:r>
        <w:rPr>
          <w:rStyle w:val="apple-style-span"/>
          <w:rFonts w:ascii="Verdana" w:hAnsi="Verdana"/>
          <w:color w:val="000000"/>
        </w:rPr>
        <w:t>as the source of repression,</w:t>
      </w:r>
      <w:r w:rsidR="00C76E6D" w:rsidRPr="0047525B">
        <w:rPr>
          <w:rStyle w:val="apple-style-span"/>
          <w:rFonts w:ascii="Verdana" w:hAnsi="Verdana"/>
          <w:color w:val="000000"/>
        </w:rPr>
        <w:t xml:space="preserve"> </w:t>
      </w:r>
      <w:r w:rsidR="00C76E6D">
        <w:rPr>
          <w:rStyle w:val="apple-style-span"/>
          <w:rFonts w:ascii="Verdana" w:hAnsi="Verdana"/>
          <w:color w:val="000000"/>
        </w:rPr>
        <w:t>had a</w:t>
      </w:r>
      <w:r w:rsidR="00C76E6D" w:rsidRPr="0047525B">
        <w:rPr>
          <w:rStyle w:val="apple-style-span"/>
          <w:rFonts w:ascii="Verdana" w:hAnsi="Verdana"/>
          <w:color w:val="000000"/>
        </w:rPr>
        <w:t xml:space="preserve"> fundamental bearing on the way the past-present relationship c</w:t>
      </w:r>
      <w:r w:rsidR="00C76E6D">
        <w:rPr>
          <w:rStyle w:val="apple-style-span"/>
          <w:rFonts w:ascii="Verdana" w:hAnsi="Verdana"/>
          <w:color w:val="000000"/>
        </w:rPr>
        <w:t>ame</w:t>
      </w:r>
      <w:r w:rsidR="00C76E6D" w:rsidRPr="0047525B">
        <w:rPr>
          <w:rStyle w:val="apple-style-span"/>
          <w:rFonts w:ascii="Verdana" w:hAnsi="Verdana"/>
          <w:color w:val="000000"/>
        </w:rPr>
        <w:t xml:space="preserve"> to be understood and also on the very nature of modernism that gets configured. </w:t>
      </w:r>
      <w:r w:rsidR="00AF12B1">
        <w:rPr>
          <w:rStyle w:val="apple-style-span"/>
          <w:rFonts w:ascii="Verdana" w:hAnsi="Verdana"/>
          <w:color w:val="000000"/>
        </w:rPr>
        <w:t>When E B Havel</w:t>
      </w:r>
      <w:r>
        <w:rPr>
          <w:rStyle w:val="apple-style-span"/>
          <w:rFonts w:ascii="Verdana" w:hAnsi="Verdana"/>
          <w:color w:val="000000"/>
        </w:rPr>
        <w:t xml:space="preserve"> took over as the Principal of the Government College of Art in Calcutta, his decision to replace the art collection that consisted primarily of Neoclassical European art by the Mughal and </w:t>
      </w:r>
      <w:proofErr w:type="spellStart"/>
      <w:r>
        <w:rPr>
          <w:rStyle w:val="apple-style-span"/>
          <w:rFonts w:ascii="Verdana" w:hAnsi="Verdana"/>
          <w:color w:val="000000"/>
        </w:rPr>
        <w:t>Pahari</w:t>
      </w:r>
      <w:proofErr w:type="spellEnd"/>
      <w:r>
        <w:rPr>
          <w:rStyle w:val="apple-style-span"/>
          <w:rFonts w:ascii="Verdana" w:hAnsi="Verdana"/>
          <w:color w:val="000000"/>
        </w:rPr>
        <w:t xml:space="preserve"> miniatures</w:t>
      </w:r>
      <w:r w:rsidR="00AF12B1">
        <w:rPr>
          <w:rStyle w:val="apple-style-span"/>
          <w:rFonts w:ascii="Verdana" w:hAnsi="Verdana"/>
          <w:color w:val="000000"/>
        </w:rPr>
        <w:t xml:space="preserve"> in 1904 met with resistance from some of the local students. </w:t>
      </w:r>
      <w:r w:rsidR="00C76E6D" w:rsidRPr="0047525B">
        <w:rPr>
          <w:rStyle w:val="apple-style-span"/>
          <w:rFonts w:ascii="Verdana" w:hAnsi="Verdana"/>
          <w:color w:val="000000"/>
        </w:rPr>
        <w:t>Prior to 1947, it was easy to locate this adversary in the colonial regime and allied figures of authority</w:t>
      </w:r>
      <w:r w:rsidR="00C76E6D">
        <w:rPr>
          <w:rStyle w:val="apple-style-span"/>
          <w:rFonts w:ascii="Verdana" w:hAnsi="Verdana"/>
          <w:color w:val="000000"/>
        </w:rPr>
        <w:t xml:space="preserve"> and institutional sites</w:t>
      </w:r>
      <w:r w:rsidR="00C76E6D" w:rsidRPr="0047525B">
        <w:rPr>
          <w:rStyle w:val="apple-style-span"/>
          <w:rFonts w:ascii="Verdana" w:hAnsi="Verdana"/>
          <w:color w:val="000000"/>
        </w:rPr>
        <w:t xml:space="preserve">.  </w:t>
      </w:r>
    </w:p>
    <w:p w14:paraId="214F727A" w14:textId="7C8AE93D" w:rsidR="00C76E6D" w:rsidRPr="0047525B" w:rsidRDefault="00C76E6D" w:rsidP="00C76E6D">
      <w:pPr>
        <w:rPr>
          <w:rStyle w:val="apple-style-span"/>
          <w:rFonts w:ascii="Verdana" w:hAnsi="Verdana"/>
          <w:color w:val="000000"/>
        </w:rPr>
      </w:pPr>
      <w:r w:rsidRPr="0047525B">
        <w:rPr>
          <w:rStyle w:val="apple-style-span"/>
          <w:rFonts w:ascii="Verdana" w:hAnsi="Verdana"/>
          <w:color w:val="000000"/>
        </w:rPr>
        <w:t xml:space="preserve">The </w:t>
      </w:r>
      <w:r>
        <w:rPr>
          <w:rStyle w:val="apple-style-span"/>
          <w:rFonts w:ascii="Verdana" w:hAnsi="Verdana"/>
          <w:color w:val="000000"/>
        </w:rPr>
        <w:t>attainment</w:t>
      </w:r>
      <w:del w:id="24" w:author="doctor" w:date="2014-06-20T14:03:00Z">
        <w:r w:rsidDel="006373BF">
          <w:rPr>
            <w:rStyle w:val="apple-style-span"/>
            <w:rFonts w:ascii="Verdana" w:hAnsi="Verdana"/>
            <w:color w:val="000000"/>
          </w:rPr>
          <w:delText xml:space="preserve"> </w:delText>
        </w:r>
      </w:del>
      <w:r w:rsidRPr="0047525B">
        <w:rPr>
          <w:rStyle w:val="apple-style-span"/>
          <w:rFonts w:ascii="Verdana" w:hAnsi="Verdana"/>
          <w:color w:val="000000"/>
        </w:rPr>
        <w:t xml:space="preserve"> of political sovereignty heralded a new way of imagining the present</w:t>
      </w:r>
      <w:r w:rsidR="00AF12B1">
        <w:rPr>
          <w:rStyle w:val="apple-style-span"/>
          <w:rFonts w:ascii="Verdana" w:hAnsi="Verdana"/>
          <w:color w:val="000000"/>
        </w:rPr>
        <w:t>,</w:t>
      </w:r>
      <w:r w:rsidRPr="0047525B">
        <w:rPr>
          <w:rStyle w:val="apple-style-span"/>
          <w:rFonts w:ascii="Verdana" w:hAnsi="Verdana"/>
          <w:color w:val="000000"/>
        </w:rPr>
        <w:t xml:space="preserve"> free of colonial authority</w:t>
      </w:r>
      <w:r>
        <w:rPr>
          <w:rStyle w:val="apple-style-span"/>
          <w:rFonts w:ascii="Verdana" w:hAnsi="Verdana"/>
          <w:color w:val="000000"/>
        </w:rPr>
        <w:t>.</w:t>
      </w:r>
      <w:r w:rsidRPr="0047525B">
        <w:rPr>
          <w:rStyle w:val="apple-style-span"/>
          <w:rFonts w:ascii="Verdana" w:hAnsi="Verdana"/>
          <w:color w:val="000000"/>
        </w:rPr>
        <w:t xml:space="preserve"> </w:t>
      </w:r>
      <w:r>
        <w:rPr>
          <w:rStyle w:val="apple-style-span"/>
          <w:rFonts w:ascii="Verdana" w:hAnsi="Verdana"/>
          <w:color w:val="000000"/>
        </w:rPr>
        <w:t>B</w:t>
      </w:r>
      <w:r w:rsidRPr="0047525B">
        <w:rPr>
          <w:rStyle w:val="apple-style-span"/>
          <w:rFonts w:ascii="Verdana" w:hAnsi="Verdana"/>
          <w:color w:val="000000"/>
        </w:rPr>
        <w:t xml:space="preserve">ut </w:t>
      </w:r>
      <w:del w:id="25" w:author="doctor" w:date="2014-06-20T14:03:00Z">
        <w:r w:rsidRPr="0047525B" w:rsidDel="006373BF">
          <w:rPr>
            <w:rStyle w:val="apple-style-span"/>
            <w:rFonts w:ascii="Verdana" w:hAnsi="Verdana"/>
            <w:color w:val="000000"/>
          </w:rPr>
          <w:delText xml:space="preserve"> </w:delText>
        </w:r>
      </w:del>
      <w:r>
        <w:rPr>
          <w:rStyle w:val="apple-style-span"/>
          <w:rFonts w:ascii="Verdana" w:hAnsi="Verdana"/>
          <w:color w:val="000000"/>
        </w:rPr>
        <w:t>the</w:t>
      </w:r>
      <w:r w:rsidRPr="0047525B">
        <w:rPr>
          <w:rStyle w:val="apple-style-span"/>
          <w:rFonts w:ascii="Verdana" w:hAnsi="Verdana"/>
          <w:color w:val="000000"/>
        </w:rPr>
        <w:t xml:space="preserve"> loss of this adversarial figure of the </w:t>
      </w:r>
      <w:proofErr w:type="spellStart"/>
      <w:r w:rsidRPr="0047525B">
        <w:rPr>
          <w:rStyle w:val="apple-style-span"/>
          <w:rFonts w:ascii="Verdana" w:hAnsi="Verdana"/>
          <w:color w:val="000000"/>
        </w:rPr>
        <w:t>coloni</w:t>
      </w:r>
      <w:ins w:id="26" w:author="doctor" w:date="2014-06-20T14:03:00Z">
        <w:r w:rsidR="006373BF">
          <w:rPr>
            <w:rStyle w:val="apple-style-span"/>
            <w:rFonts w:ascii="Verdana" w:hAnsi="Verdana"/>
            <w:color w:val="000000"/>
          </w:rPr>
          <w:t>s</w:t>
        </w:r>
      </w:ins>
      <w:del w:id="27" w:author="doctor" w:date="2014-06-20T14:03:00Z">
        <w:r w:rsidRPr="0047525B" w:rsidDel="006373BF">
          <w:rPr>
            <w:rStyle w:val="apple-style-span"/>
            <w:rFonts w:ascii="Verdana" w:hAnsi="Verdana"/>
            <w:color w:val="000000"/>
          </w:rPr>
          <w:delText>z</w:delText>
        </w:r>
      </w:del>
      <w:r w:rsidRPr="0047525B">
        <w:rPr>
          <w:rStyle w:val="apple-style-span"/>
          <w:rFonts w:ascii="Verdana" w:hAnsi="Verdana"/>
          <w:color w:val="000000"/>
        </w:rPr>
        <w:t>er</w:t>
      </w:r>
      <w:proofErr w:type="spellEnd"/>
      <w:r>
        <w:rPr>
          <w:rStyle w:val="apple-style-span"/>
          <w:rFonts w:ascii="Verdana" w:hAnsi="Verdana"/>
          <w:color w:val="000000"/>
        </w:rPr>
        <w:t xml:space="preserve"> also</w:t>
      </w:r>
      <w:r w:rsidRPr="0047525B">
        <w:rPr>
          <w:rStyle w:val="apple-style-span"/>
          <w:rFonts w:ascii="Verdana" w:hAnsi="Verdana"/>
          <w:color w:val="000000"/>
        </w:rPr>
        <w:t xml:space="preserve"> left a lacuna in the cultural imaginary only to be filled in by the emerging nation state. Promising art patronage, the benign national state took art</w:t>
      </w:r>
      <w:r w:rsidR="00E43873">
        <w:rPr>
          <w:rStyle w:val="apple-style-span"/>
          <w:rFonts w:ascii="Verdana" w:hAnsi="Verdana"/>
          <w:color w:val="000000"/>
        </w:rPr>
        <w:t xml:space="preserve">ists under its fold and assumed </w:t>
      </w:r>
      <w:del w:id="28" w:author="doctor" w:date="2014-06-20T14:04:00Z">
        <w:r w:rsidR="00E43873" w:rsidDel="006373BF">
          <w:rPr>
            <w:rStyle w:val="apple-style-span"/>
            <w:rFonts w:ascii="Verdana" w:hAnsi="Verdana"/>
            <w:color w:val="000000"/>
          </w:rPr>
          <w:delText xml:space="preserve"> </w:delText>
        </w:r>
      </w:del>
      <w:r w:rsidR="00E43873">
        <w:rPr>
          <w:rStyle w:val="apple-style-span"/>
          <w:rFonts w:ascii="Verdana" w:hAnsi="Verdana"/>
          <w:color w:val="000000"/>
        </w:rPr>
        <w:t xml:space="preserve">their allegiance to </w:t>
      </w:r>
      <w:r w:rsidRPr="0047525B">
        <w:rPr>
          <w:rStyle w:val="apple-style-span"/>
          <w:rFonts w:ascii="Verdana" w:hAnsi="Verdana"/>
          <w:color w:val="000000"/>
        </w:rPr>
        <w:t xml:space="preserve">nation building. It was a period of intense </w:t>
      </w:r>
      <w:proofErr w:type="spellStart"/>
      <w:r w:rsidRPr="0047525B">
        <w:rPr>
          <w:rStyle w:val="apple-style-span"/>
          <w:rFonts w:ascii="Verdana" w:hAnsi="Verdana"/>
          <w:color w:val="000000"/>
        </w:rPr>
        <w:t>institutionali</w:t>
      </w:r>
      <w:ins w:id="29" w:author="doctor" w:date="2014-06-20T14:04:00Z">
        <w:r w:rsidR="006373BF">
          <w:rPr>
            <w:rStyle w:val="apple-style-span"/>
            <w:rFonts w:ascii="Verdana" w:hAnsi="Verdana"/>
            <w:color w:val="000000"/>
          </w:rPr>
          <w:t>s</w:t>
        </w:r>
      </w:ins>
      <w:del w:id="30" w:author="doctor" w:date="2014-06-20T14:04:00Z">
        <w:r w:rsidRPr="0047525B" w:rsidDel="006373BF">
          <w:rPr>
            <w:rStyle w:val="apple-style-span"/>
            <w:rFonts w:ascii="Verdana" w:hAnsi="Verdana"/>
            <w:color w:val="000000"/>
          </w:rPr>
          <w:delText>z</w:delText>
        </w:r>
      </w:del>
      <w:r w:rsidRPr="0047525B">
        <w:rPr>
          <w:rStyle w:val="apple-style-span"/>
          <w:rFonts w:ascii="Verdana" w:hAnsi="Verdana"/>
          <w:color w:val="000000"/>
        </w:rPr>
        <w:t>ation</w:t>
      </w:r>
      <w:proofErr w:type="spellEnd"/>
      <w:r w:rsidRPr="0047525B">
        <w:rPr>
          <w:rStyle w:val="apple-style-span"/>
          <w:rFonts w:ascii="Verdana" w:hAnsi="Verdana"/>
          <w:color w:val="000000"/>
        </w:rPr>
        <w:t xml:space="preserve"> of art that saw the making of the national museum in New Delhi and the gradual inception of </w:t>
      </w:r>
      <w:r w:rsidR="00AF12B1">
        <w:rPr>
          <w:rStyle w:val="apple-style-span"/>
          <w:rFonts w:ascii="Verdana" w:hAnsi="Verdana"/>
          <w:color w:val="000000"/>
        </w:rPr>
        <w:t xml:space="preserve">the state Fine Arts institutions or the </w:t>
      </w:r>
      <w:proofErr w:type="spellStart"/>
      <w:r w:rsidRPr="0047525B">
        <w:rPr>
          <w:rStyle w:val="apple-style-span"/>
          <w:rFonts w:ascii="Verdana" w:hAnsi="Verdana"/>
          <w:color w:val="000000"/>
        </w:rPr>
        <w:t>Lalit</w:t>
      </w:r>
      <w:proofErr w:type="spellEnd"/>
      <w:r w:rsidRPr="0047525B">
        <w:rPr>
          <w:rStyle w:val="apple-style-span"/>
          <w:rFonts w:ascii="Verdana" w:hAnsi="Verdana"/>
          <w:color w:val="000000"/>
        </w:rPr>
        <w:t xml:space="preserve"> Kala Academies in Delhi and other states. </w:t>
      </w:r>
    </w:p>
    <w:p w14:paraId="7FE77873" w14:textId="1B1D554F" w:rsidR="00C76E6D" w:rsidRPr="0047525B" w:rsidRDefault="00C76E6D" w:rsidP="00C76E6D">
      <w:pPr>
        <w:rPr>
          <w:rStyle w:val="apple-style-span"/>
          <w:rFonts w:ascii="Verdana" w:hAnsi="Verdana"/>
          <w:color w:val="000000"/>
        </w:rPr>
      </w:pPr>
      <w:r w:rsidRPr="0047525B">
        <w:rPr>
          <w:rStyle w:val="apple-style-span"/>
          <w:rFonts w:ascii="Verdana" w:hAnsi="Verdana"/>
          <w:color w:val="000000"/>
        </w:rPr>
        <w:t>The first modern art group that forms during this period is</w:t>
      </w:r>
      <w:r>
        <w:rPr>
          <w:rStyle w:val="apple-style-span"/>
          <w:rFonts w:ascii="Verdana" w:hAnsi="Verdana"/>
          <w:color w:val="000000"/>
        </w:rPr>
        <w:t xml:space="preserve"> known as</w:t>
      </w:r>
      <w:r w:rsidRPr="0047525B">
        <w:rPr>
          <w:rStyle w:val="apple-style-span"/>
          <w:rFonts w:ascii="Verdana" w:hAnsi="Verdana"/>
          <w:color w:val="000000"/>
        </w:rPr>
        <w:t xml:space="preserve"> the Bombay Progressives</w:t>
      </w:r>
      <w:r>
        <w:rPr>
          <w:rStyle w:val="apple-style-span"/>
          <w:rFonts w:ascii="Verdana" w:hAnsi="Verdana"/>
          <w:color w:val="000000"/>
        </w:rPr>
        <w:t>,</w:t>
      </w:r>
      <w:r w:rsidRPr="0047525B">
        <w:rPr>
          <w:rStyle w:val="apple-style-span"/>
          <w:rFonts w:ascii="Verdana" w:hAnsi="Verdana"/>
          <w:color w:val="000000"/>
        </w:rPr>
        <w:t xml:space="preserve"> </w:t>
      </w:r>
      <w:r>
        <w:rPr>
          <w:rStyle w:val="apple-style-span"/>
          <w:rFonts w:ascii="Verdana" w:hAnsi="Verdana"/>
          <w:color w:val="000000"/>
        </w:rPr>
        <w:t xml:space="preserve"> who set </w:t>
      </w:r>
      <w:r w:rsidRPr="0047525B">
        <w:rPr>
          <w:rStyle w:val="apple-style-span"/>
          <w:rFonts w:ascii="Verdana" w:hAnsi="Verdana"/>
          <w:color w:val="000000"/>
        </w:rPr>
        <w:t xml:space="preserve"> a new agenda </w:t>
      </w:r>
      <w:r>
        <w:rPr>
          <w:rStyle w:val="apple-style-span"/>
          <w:rFonts w:ascii="Verdana" w:hAnsi="Verdana"/>
          <w:color w:val="000000"/>
        </w:rPr>
        <w:t xml:space="preserve">by </w:t>
      </w:r>
      <w:r w:rsidRPr="0047525B">
        <w:rPr>
          <w:rStyle w:val="apple-style-span"/>
          <w:rFonts w:ascii="Verdana" w:hAnsi="Verdana"/>
          <w:color w:val="000000"/>
        </w:rPr>
        <w:t xml:space="preserve"> forming</w:t>
      </w:r>
      <w:r>
        <w:rPr>
          <w:rStyle w:val="apple-style-span"/>
          <w:rFonts w:ascii="Verdana" w:hAnsi="Verdana"/>
          <w:color w:val="000000"/>
        </w:rPr>
        <w:t xml:space="preserve"> an</w:t>
      </w:r>
      <w:r w:rsidRPr="0047525B">
        <w:rPr>
          <w:rStyle w:val="apple-style-span"/>
          <w:rFonts w:ascii="Verdana" w:hAnsi="Verdana"/>
          <w:color w:val="000000"/>
        </w:rPr>
        <w:t xml:space="preserve"> artist collective that comprised  members from diverse social background</w:t>
      </w:r>
      <w:r>
        <w:rPr>
          <w:rStyle w:val="apple-style-span"/>
          <w:rFonts w:ascii="Verdana" w:hAnsi="Verdana"/>
          <w:color w:val="000000"/>
        </w:rPr>
        <w:t xml:space="preserve">s. </w:t>
      </w:r>
      <w:r w:rsidRPr="0047525B">
        <w:rPr>
          <w:rStyle w:val="apple-style-span"/>
          <w:rFonts w:ascii="Verdana" w:hAnsi="Verdana"/>
          <w:color w:val="000000"/>
        </w:rPr>
        <w:t>Perhaps herein l</w:t>
      </w:r>
      <w:r>
        <w:rPr>
          <w:rStyle w:val="apple-style-span"/>
          <w:rFonts w:ascii="Verdana" w:hAnsi="Verdana"/>
          <w:color w:val="000000"/>
        </w:rPr>
        <w:t>ies</w:t>
      </w:r>
      <w:r w:rsidRPr="0047525B">
        <w:rPr>
          <w:rStyle w:val="apple-style-span"/>
          <w:rFonts w:ascii="Verdana" w:hAnsi="Verdana"/>
          <w:color w:val="000000"/>
        </w:rPr>
        <w:t xml:space="preserve"> the paradox of</w:t>
      </w:r>
      <w:r>
        <w:rPr>
          <w:rStyle w:val="apple-style-span"/>
          <w:rFonts w:ascii="Verdana" w:hAnsi="Verdana"/>
          <w:color w:val="000000"/>
        </w:rPr>
        <w:t xml:space="preserve"> the</w:t>
      </w:r>
      <w:r w:rsidRPr="0047525B">
        <w:rPr>
          <w:rStyle w:val="apple-style-span"/>
          <w:rFonts w:ascii="Verdana" w:hAnsi="Verdana"/>
          <w:color w:val="000000"/>
        </w:rPr>
        <w:t xml:space="preserve"> internationalism of the Bombay Progressives </w:t>
      </w:r>
      <w:r>
        <w:rPr>
          <w:rStyle w:val="apple-style-span"/>
          <w:rFonts w:ascii="Verdana" w:hAnsi="Verdana"/>
          <w:color w:val="000000"/>
        </w:rPr>
        <w:t xml:space="preserve">that attended </w:t>
      </w:r>
      <w:r w:rsidRPr="0047525B">
        <w:rPr>
          <w:rStyle w:val="apple-style-span"/>
          <w:rFonts w:ascii="Verdana" w:hAnsi="Verdana"/>
          <w:color w:val="000000"/>
        </w:rPr>
        <w:t>the coming into being of the Indian nation state</w:t>
      </w:r>
      <w:r>
        <w:rPr>
          <w:rStyle w:val="apple-style-span"/>
          <w:rFonts w:ascii="Verdana" w:hAnsi="Verdana"/>
          <w:color w:val="000000"/>
        </w:rPr>
        <w:t xml:space="preserve">. Far from the early nationalist flight into tradition or the past to forge a new modern language, the young Bombay artists wished </w:t>
      </w:r>
      <w:del w:id="31" w:author="doctor" w:date="2014-06-20T14:04:00Z">
        <w:r w:rsidDel="006373BF">
          <w:rPr>
            <w:rStyle w:val="apple-style-span"/>
            <w:rFonts w:ascii="Verdana" w:hAnsi="Verdana"/>
            <w:color w:val="000000"/>
          </w:rPr>
          <w:delText xml:space="preserve"> </w:delText>
        </w:r>
      </w:del>
      <w:r>
        <w:rPr>
          <w:rStyle w:val="apple-style-span"/>
          <w:rFonts w:ascii="Verdana" w:hAnsi="Verdana"/>
          <w:color w:val="000000"/>
        </w:rPr>
        <w:t xml:space="preserve">to experience their contemporaneity in the city that was itself a strange amalgamation of rural and urban regions and peopled by diverse communities. As young artists from a young nation, they were filled with </w:t>
      </w:r>
      <w:r w:rsidRPr="0047525B">
        <w:rPr>
          <w:rStyle w:val="apple-style-span"/>
          <w:rFonts w:ascii="Verdana" w:hAnsi="Verdana"/>
          <w:color w:val="000000"/>
        </w:rPr>
        <w:t xml:space="preserve">the desire to relocate </w:t>
      </w:r>
      <w:r>
        <w:rPr>
          <w:rStyle w:val="apple-style-span"/>
          <w:rFonts w:ascii="Verdana" w:hAnsi="Verdana"/>
          <w:color w:val="000000"/>
        </w:rPr>
        <w:t xml:space="preserve">themselves away </w:t>
      </w:r>
      <w:r w:rsidRPr="0047525B">
        <w:rPr>
          <w:rStyle w:val="apple-style-span"/>
          <w:rFonts w:ascii="Verdana" w:hAnsi="Verdana"/>
          <w:color w:val="000000"/>
        </w:rPr>
        <w:t xml:space="preserve">from India and seek a studio in the </w:t>
      </w:r>
      <w:r>
        <w:rPr>
          <w:rStyle w:val="apple-style-span"/>
          <w:rFonts w:ascii="Verdana" w:hAnsi="Verdana"/>
          <w:color w:val="000000"/>
        </w:rPr>
        <w:t>western metropolis. Such a move</w:t>
      </w:r>
      <w:r w:rsidRPr="0047525B">
        <w:rPr>
          <w:rStyle w:val="apple-style-span"/>
          <w:rFonts w:ascii="Verdana" w:hAnsi="Verdana"/>
          <w:color w:val="000000"/>
        </w:rPr>
        <w:t xml:space="preserve"> was a sign of confidence of a young nation</w:t>
      </w:r>
      <w:r>
        <w:rPr>
          <w:rStyle w:val="apple-style-span"/>
          <w:rFonts w:ascii="Verdana" w:hAnsi="Verdana"/>
          <w:color w:val="000000"/>
        </w:rPr>
        <w:t xml:space="preserve"> keen</w:t>
      </w:r>
      <w:r w:rsidRPr="0047525B">
        <w:rPr>
          <w:rStyle w:val="apple-style-span"/>
          <w:rFonts w:ascii="Verdana" w:hAnsi="Verdana"/>
          <w:color w:val="000000"/>
        </w:rPr>
        <w:t xml:space="preserve"> to take on the west as an equal under the sign of universalism</w:t>
      </w:r>
      <w:r>
        <w:rPr>
          <w:rStyle w:val="apple-style-span"/>
          <w:rFonts w:ascii="Verdana" w:hAnsi="Verdana"/>
          <w:color w:val="000000"/>
        </w:rPr>
        <w:t>.</w:t>
      </w:r>
      <w:r w:rsidRPr="0047525B">
        <w:rPr>
          <w:rStyle w:val="apple-style-span"/>
          <w:rFonts w:ascii="Verdana" w:hAnsi="Verdana"/>
          <w:color w:val="000000"/>
        </w:rPr>
        <w:t xml:space="preserve"> That Paris became the inevitable choice for relocation fell in line with the occidental orientations</w:t>
      </w:r>
      <w:r>
        <w:rPr>
          <w:rStyle w:val="apple-style-span"/>
          <w:rFonts w:ascii="Verdana" w:hAnsi="Verdana"/>
          <w:color w:val="000000"/>
        </w:rPr>
        <w:t xml:space="preserve"> of the group </w:t>
      </w:r>
      <w:r w:rsidRPr="0047525B">
        <w:rPr>
          <w:rStyle w:val="apple-style-span"/>
          <w:rFonts w:ascii="Verdana" w:hAnsi="Verdana"/>
          <w:color w:val="000000"/>
        </w:rPr>
        <w:t xml:space="preserve">- Paris  </w:t>
      </w:r>
      <w:r>
        <w:rPr>
          <w:rStyle w:val="apple-style-span"/>
          <w:rFonts w:ascii="Verdana" w:hAnsi="Verdana"/>
          <w:color w:val="000000"/>
        </w:rPr>
        <w:t>w</w:t>
      </w:r>
      <w:r w:rsidRPr="0047525B">
        <w:rPr>
          <w:rStyle w:val="apple-style-span"/>
          <w:rFonts w:ascii="Verdana" w:hAnsi="Verdana"/>
          <w:color w:val="000000"/>
        </w:rPr>
        <w:t>as the universal haven  not only</w:t>
      </w:r>
      <w:r>
        <w:rPr>
          <w:rStyle w:val="apple-style-span"/>
          <w:rFonts w:ascii="Verdana" w:hAnsi="Verdana"/>
          <w:color w:val="000000"/>
        </w:rPr>
        <w:t xml:space="preserve"> for</w:t>
      </w:r>
      <w:r w:rsidRPr="0047525B">
        <w:rPr>
          <w:rStyle w:val="apple-style-span"/>
          <w:rFonts w:ascii="Verdana" w:hAnsi="Verdana"/>
          <w:color w:val="000000"/>
        </w:rPr>
        <w:t xml:space="preserve"> young modernists </w:t>
      </w:r>
      <w:r w:rsidR="00E43873">
        <w:rPr>
          <w:rStyle w:val="apple-style-span"/>
          <w:rFonts w:ascii="Verdana" w:hAnsi="Verdana"/>
          <w:color w:val="000000"/>
        </w:rPr>
        <w:t xml:space="preserve">like F N Souza, Akbar </w:t>
      </w:r>
      <w:proofErr w:type="spellStart"/>
      <w:r w:rsidR="00E43873">
        <w:rPr>
          <w:rStyle w:val="apple-style-span"/>
          <w:rFonts w:ascii="Verdana" w:hAnsi="Verdana"/>
          <w:color w:val="000000"/>
        </w:rPr>
        <w:t>Padamsee</w:t>
      </w:r>
      <w:proofErr w:type="spellEnd"/>
      <w:r w:rsidR="00E43873">
        <w:rPr>
          <w:rStyle w:val="apple-style-span"/>
          <w:rFonts w:ascii="Verdana" w:hAnsi="Verdana"/>
          <w:color w:val="000000"/>
        </w:rPr>
        <w:t xml:space="preserve"> and S H Raza, </w:t>
      </w:r>
      <w:r w:rsidRPr="0047525B">
        <w:rPr>
          <w:rStyle w:val="apple-style-span"/>
          <w:rFonts w:ascii="Verdana" w:hAnsi="Verdana"/>
          <w:color w:val="000000"/>
        </w:rPr>
        <w:t>from</w:t>
      </w:r>
      <w:r>
        <w:rPr>
          <w:rStyle w:val="apple-style-span"/>
          <w:rFonts w:ascii="Verdana" w:hAnsi="Verdana"/>
          <w:color w:val="000000"/>
        </w:rPr>
        <w:t xml:space="preserve"> an</w:t>
      </w:r>
      <w:r w:rsidRPr="0047525B">
        <w:rPr>
          <w:rStyle w:val="apple-style-span"/>
          <w:rFonts w:ascii="Verdana" w:hAnsi="Verdana"/>
          <w:color w:val="000000"/>
        </w:rPr>
        <w:t xml:space="preserve"> emerging nation but</w:t>
      </w:r>
      <w:r>
        <w:rPr>
          <w:rStyle w:val="apple-style-span"/>
          <w:rFonts w:ascii="Verdana" w:hAnsi="Verdana"/>
          <w:color w:val="000000"/>
        </w:rPr>
        <w:t xml:space="preserve"> also for</w:t>
      </w:r>
      <w:r w:rsidRPr="0047525B">
        <w:rPr>
          <w:rStyle w:val="apple-style-span"/>
          <w:rFonts w:ascii="Verdana" w:hAnsi="Verdana"/>
          <w:color w:val="000000"/>
        </w:rPr>
        <w:t xml:space="preserve"> fellow artists </w:t>
      </w:r>
      <w:r>
        <w:rPr>
          <w:rStyle w:val="apple-style-span"/>
          <w:rFonts w:ascii="Verdana" w:hAnsi="Verdana"/>
          <w:color w:val="000000"/>
        </w:rPr>
        <w:t xml:space="preserve">from </w:t>
      </w:r>
      <w:r w:rsidRPr="0047525B">
        <w:rPr>
          <w:rStyle w:val="apple-style-span"/>
          <w:rFonts w:ascii="Verdana" w:hAnsi="Verdana"/>
          <w:color w:val="000000"/>
        </w:rPr>
        <w:t xml:space="preserve">other parts of the European and non European worlds. </w:t>
      </w:r>
    </w:p>
    <w:p w14:paraId="6E04D494" w14:textId="08AC9B71" w:rsidR="00C76E6D" w:rsidRDefault="007F48B7" w:rsidP="007F48B7">
      <w:pPr>
        <w:rPr>
          <w:rStyle w:val="apple-style-span"/>
          <w:rFonts w:ascii="Verdana" w:hAnsi="Verdana"/>
          <w:color w:val="000000"/>
        </w:rPr>
      </w:pPr>
      <w:r>
        <w:t>New artist c</w:t>
      </w:r>
      <w:r w:rsidR="00C76E6D" w:rsidRPr="0047525B">
        <w:rPr>
          <w:rStyle w:val="apple-style-span"/>
          <w:rFonts w:ascii="Verdana" w:hAnsi="Verdana"/>
          <w:color w:val="000000"/>
        </w:rPr>
        <w:t>ollectivities formed in</w:t>
      </w:r>
      <w:r w:rsidR="00C76E6D">
        <w:rPr>
          <w:rStyle w:val="apple-style-span"/>
          <w:rFonts w:ascii="Verdana" w:hAnsi="Verdana"/>
          <w:color w:val="000000"/>
        </w:rPr>
        <w:t xml:space="preserve"> the</w:t>
      </w:r>
      <w:r w:rsidR="00C76E6D" w:rsidRPr="0047525B">
        <w:rPr>
          <w:rStyle w:val="apple-style-span"/>
          <w:rFonts w:ascii="Verdana" w:hAnsi="Verdana"/>
          <w:color w:val="000000"/>
        </w:rPr>
        <w:t xml:space="preserve"> 1950s in Delhi and Calcutta amidst euphoria </w:t>
      </w:r>
      <w:r w:rsidR="00C76E6D">
        <w:rPr>
          <w:rStyle w:val="apple-style-span"/>
          <w:rFonts w:ascii="Verdana" w:hAnsi="Verdana"/>
          <w:color w:val="000000"/>
        </w:rPr>
        <w:t>at the rebirth of India</w:t>
      </w:r>
      <w:del w:id="32" w:author="doctor" w:date="2014-06-20T14:05:00Z">
        <w:r w:rsidR="00C76E6D" w:rsidDel="006373BF">
          <w:rPr>
            <w:rStyle w:val="apple-style-span"/>
            <w:rFonts w:ascii="Verdana" w:hAnsi="Verdana"/>
            <w:color w:val="000000"/>
          </w:rPr>
          <w:delText xml:space="preserve"> </w:delText>
        </w:r>
      </w:del>
      <w:r w:rsidR="00C76E6D" w:rsidRPr="0047525B">
        <w:rPr>
          <w:rStyle w:val="apple-style-span"/>
          <w:rFonts w:ascii="Verdana" w:hAnsi="Verdana"/>
          <w:color w:val="000000"/>
        </w:rPr>
        <w:t xml:space="preserve"> as an independent nation and the trauma of Partition. If Delhi witnessed the rise of </w:t>
      </w:r>
      <w:r w:rsidR="004473A8">
        <w:rPr>
          <w:rStyle w:val="apple-style-span"/>
          <w:rFonts w:ascii="Verdana" w:hAnsi="Verdana"/>
          <w:color w:val="000000"/>
        </w:rPr>
        <w:t>the artists</w:t>
      </w:r>
      <w:ins w:id="33" w:author="doctor" w:date="2014-06-20T14:05:00Z">
        <w:r w:rsidR="006373BF">
          <w:rPr>
            <w:rStyle w:val="apple-style-span"/>
            <w:rFonts w:ascii="Verdana" w:hAnsi="Verdana"/>
            <w:color w:val="000000"/>
          </w:rPr>
          <w:t>’</w:t>
        </w:r>
      </w:ins>
      <w:r w:rsidR="004473A8">
        <w:rPr>
          <w:rStyle w:val="apple-style-span"/>
          <w:rFonts w:ascii="Verdana" w:hAnsi="Verdana"/>
          <w:color w:val="000000"/>
        </w:rPr>
        <w:t xml:space="preserve"> collective, the </w:t>
      </w:r>
      <w:proofErr w:type="spellStart"/>
      <w:r w:rsidR="00C76E6D" w:rsidRPr="0047525B">
        <w:rPr>
          <w:rStyle w:val="apple-style-span"/>
          <w:rFonts w:ascii="Verdana" w:hAnsi="Verdana"/>
          <w:color w:val="000000"/>
        </w:rPr>
        <w:t>Silpi</w:t>
      </w:r>
      <w:proofErr w:type="spellEnd"/>
      <w:r w:rsidR="00C76E6D" w:rsidRPr="0047525B">
        <w:rPr>
          <w:rStyle w:val="apple-style-span"/>
          <w:rFonts w:ascii="Verdana" w:hAnsi="Verdana"/>
          <w:color w:val="000000"/>
        </w:rPr>
        <w:t xml:space="preserve"> chakra with members from across the border aspiring </w:t>
      </w:r>
      <w:r w:rsidR="00C76E6D">
        <w:rPr>
          <w:rStyle w:val="apple-style-span"/>
          <w:rFonts w:ascii="Verdana" w:hAnsi="Verdana"/>
          <w:color w:val="000000"/>
        </w:rPr>
        <w:t>to</w:t>
      </w:r>
      <w:del w:id="34" w:author="doctor" w:date="2014-06-20T14:05:00Z">
        <w:r w:rsidR="00C76E6D" w:rsidDel="006373BF">
          <w:rPr>
            <w:rStyle w:val="apple-style-span"/>
            <w:rFonts w:ascii="Verdana" w:hAnsi="Verdana"/>
            <w:color w:val="000000"/>
          </w:rPr>
          <w:delText xml:space="preserve"> </w:delText>
        </w:r>
      </w:del>
      <w:r w:rsidR="00C76E6D" w:rsidRPr="0047525B">
        <w:rPr>
          <w:rStyle w:val="apple-style-span"/>
          <w:rFonts w:ascii="Verdana" w:hAnsi="Verdana"/>
          <w:color w:val="000000"/>
        </w:rPr>
        <w:t xml:space="preserve"> new beginnings, Calcutta was </w:t>
      </w:r>
      <w:r w:rsidR="00C76E6D">
        <w:rPr>
          <w:rStyle w:val="apple-style-span"/>
          <w:rFonts w:ascii="Verdana" w:hAnsi="Verdana"/>
          <w:color w:val="000000"/>
        </w:rPr>
        <w:t xml:space="preserve">full </w:t>
      </w:r>
      <w:proofErr w:type="gramStart"/>
      <w:r w:rsidR="00C76E6D">
        <w:rPr>
          <w:rStyle w:val="apple-style-span"/>
          <w:rFonts w:ascii="Verdana" w:hAnsi="Verdana"/>
          <w:color w:val="000000"/>
        </w:rPr>
        <w:t xml:space="preserve">of </w:t>
      </w:r>
      <w:r w:rsidR="00C76E6D" w:rsidRPr="0047525B">
        <w:rPr>
          <w:rStyle w:val="apple-style-span"/>
          <w:rFonts w:ascii="Verdana" w:hAnsi="Verdana"/>
          <w:color w:val="000000"/>
        </w:rPr>
        <w:t xml:space="preserve"> the</w:t>
      </w:r>
      <w:proofErr w:type="gramEnd"/>
      <w:r w:rsidR="00C76E6D" w:rsidRPr="0047525B">
        <w:rPr>
          <w:rStyle w:val="apple-style-span"/>
          <w:rFonts w:ascii="Verdana" w:hAnsi="Verdana"/>
          <w:color w:val="000000"/>
        </w:rPr>
        <w:t xml:space="preserve"> energy of the Calcutta Group and Bombay </w:t>
      </w:r>
      <w:r w:rsidR="00C76E6D">
        <w:rPr>
          <w:rStyle w:val="apple-style-span"/>
          <w:rFonts w:ascii="Verdana" w:hAnsi="Verdana"/>
          <w:color w:val="000000"/>
        </w:rPr>
        <w:t>grew to be</w:t>
      </w:r>
      <w:del w:id="35" w:author="doctor" w:date="2014-06-20T14:05:00Z">
        <w:r w:rsidR="00C76E6D" w:rsidDel="006373BF">
          <w:rPr>
            <w:rStyle w:val="apple-style-span"/>
            <w:rFonts w:ascii="Verdana" w:hAnsi="Verdana"/>
            <w:color w:val="000000"/>
          </w:rPr>
          <w:delText xml:space="preserve"> </w:delText>
        </w:r>
        <w:r w:rsidR="00C76E6D" w:rsidRPr="0047525B" w:rsidDel="006373BF">
          <w:rPr>
            <w:rStyle w:val="apple-style-span"/>
            <w:rFonts w:ascii="Verdana" w:hAnsi="Verdana"/>
            <w:color w:val="000000"/>
          </w:rPr>
          <w:delText xml:space="preserve"> </w:delText>
        </w:r>
      </w:del>
      <w:r w:rsidR="00C76E6D" w:rsidRPr="0047525B">
        <w:rPr>
          <w:rStyle w:val="apple-style-span"/>
          <w:rFonts w:ascii="Verdana" w:hAnsi="Verdana"/>
          <w:color w:val="000000"/>
        </w:rPr>
        <w:t xml:space="preserve"> a major art </w:t>
      </w:r>
      <w:proofErr w:type="spellStart"/>
      <w:r w:rsidR="00C76E6D" w:rsidRPr="0047525B">
        <w:rPr>
          <w:rStyle w:val="apple-style-span"/>
          <w:rFonts w:ascii="Verdana" w:hAnsi="Verdana"/>
          <w:color w:val="000000"/>
        </w:rPr>
        <w:t>centre</w:t>
      </w:r>
      <w:proofErr w:type="spellEnd"/>
      <w:r w:rsidR="00C76E6D" w:rsidRPr="0047525B">
        <w:rPr>
          <w:rStyle w:val="apple-style-span"/>
          <w:rFonts w:ascii="Verdana" w:hAnsi="Verdana"/>
          <w:color w:val="000000"/>
        </w:rPr>
        <w:t xml:space="preserve">. Paris cast a spell over young artists from India who set up their studios in what was seen as the </w:t>
      </w:r>
      <w:proofErr w:type="spellStart"/>
      <w:r w:rsidR="00C76E6D" w:rsidRPr="0047525B">
        <w:rPr>
          <w:rStyle w:val="apple-style-span"/>
          <w:rFonts w:ascii="Verdana" w:hAnsi="Verdana"/>
          <w:color w:val="000000"/>
        </w:rPr>
        <w:t>centre</w:t>
      </w:r>
      <w:proofErr w:type="spellEnd"/>
      <w:r w:rsidR="00C76E6D" w:rsidRPr="0047525B">
        <w:rPr>
          <w:rStyle w:val="apple-style-span"/>
          <w:rFonts w:ascii="Verdana" w:hAnsi="Verdana"/>
          <w:color w:val="000000"/>
        </w:rPr>
        <w:t xml:space="preserve"> of the art world. If they attracted</w:t>
      </w:r>
      <w:r w:rsidR="00C76E6D">
        <w:rPr>
          <w:rStyle w:val="apple-style-span"/>
          <w:rFonts w:ascii="Verdana" w:hAnsi="Verdana"/>
          <w:color w:val="000000"/>
        </w:rPr>
        <w:t xml:space="preserve"> the</w:t>
      </w:r>
      <w:r w:rsidR="00C76E6D" w:rsidRPr="0047525B">
        <w:rPr>
          <w:rStyle w:val="apple-style-span"/>
          <w:rFonts w:ascii="Verdana" w:hAnsi="Verdana"/>
          <w:color w:val="000000"/>
        </w:rPr>
        <w:t xml:space="preserve"> attention of western art critics, </w:t>
      </w:r>
      <w:r w:rsidR="00DD0366">
        <w:rPr>
          <w:rStyle w:val="apple-style-span"/>
          <w:rFonts w:ascii="Verdana" w:hAnsi="Verdana"/>
          <w:color w:val="000000"/>
        </w:rPr>
        <w:t xml:space="preserve">as for example, when John Berger wrote a review of Souza’s Paris exhibition in 1955, </w:t>
      </w:r>
      <w:r w:rsidR="00C76E6D" w:rsidRPr="0047525B">
        <w:rPr>
          <w:rStyle w:val="apple-style-span"/>
          <w:rFonts w:ascii="Verdana" w:hAnsi="Verdana"/>
          <w:color w:val="000000"/>
        </w:rPr>
        <w:t>it was taken by these artists as a sign of arrival</w:t>
      </w:r>
      <w:r w:rsidR="00C76E6D">
        <w:rPr>
          <w:rStyle w:val="apple-style-span"/>
          <w:rFonts w:ascii="Verdana" w:hAnsi="Verdana"/>
          <w:color w:val="000000"/>
        </w:rPr>
        <w:t>, and they</w:t>
      </w:r>
      <w:r w:rsidR="00C76E6D" w:rsidRPr="0047525B">
        <w:rPr>
          <w:rStyle w:val="apple-style-span"/>
          <w:rFonts w:ascii="Verdana" w:hAnsi="Verdana"/>
          <w:color w:val="000000"/>
        </w:rPr>
        <w:t xml:space="preserve"> willfully ignor</w:t>
      </w:r>
      <w:r w:rsidR="00C76E6D">
        <w:rPr>
          <w:rStyle w:val="apple-style-span"/>
          <w:rFonts w:ascii="Verdana" w:hAnsi="Verdana"/>
          <w:color w:val="000000"/>
        </w:rPr>
        <w:t>ed</w:t>
      </w:r>
      <w:r w:rsidR="00C76E6D" w:rsidRPr="0047525B">
        <w:rPr>
          <w:rStyle w:val="apple-style-span"/>
          <w:rFonts w:ascii="Verdana" w:hAnsi="Verdana"/>
          <w:color w:val="000000"/>
        </w:rPr>
        <w:t xml:space="preserve"> these critics’ ambivalence towards them and the western critics’ difficulty in relinquishing the category of ‘exotic’ artists. </w:t>
      </w:r>
      <w:r w:rsidR="00DD0366">
        <w:rPr>
          <w:rStyle w:val="apple-style-span"/>
          <w:rFonts w:ascii="Verdana" w:hAnsi="Verdana"/>
          <w:color w:val="000000"/>
        </w:rPr>
        <w:t>Rather than confronting the ‘</w:t>
      </w:r>
      <w:proofErr w:type="spellStart"/>
      <w:r w:rsidR="00DD0366">
        <w:rPr>
          <w:rStyle w:val="apple-style-span"/>
          <w:rFonts w:ascii="Verdana" w:hAnsi="Verdana"/>
          <w:color w:val="000000"/>
        </w:rPr>
        <w:t>coloured</w:t>
      </w:r>
      <w:proofErr w:type="spellEnd"/>
      <w:r w:rsidR="00DD0366">
        <w:rPr>
          <w:rStyle w:val="apple-style-span"/>
          <w:rFonts w:ascii="Verdana" w:hAnsi="Verdana"/>
          <w:color w:val="000000"/>
        </w:rPr>
        <w:t xml:space="preserve">’ vision of the Western critics, which may have been construed as an </w:t>
      </w:r>
      <w:proofErr w:type="spellStart"/>
      <w:r w:rsidR="00DD0366">
        <w:rPr>
          <w:rStyle w:val="apple-style-span"/>
          <w:rFonts w:ascii="Verdana" w:hAnsi="Verdana"/>
          <w:color w:val="000000"/>
        </w:rPr>
        <w:t>adversial</w:t>
      </w:r>
      <w:proofErr w:type="spellEnd"/>
      <w:r w:rsidR="00DD0366">
        <w:rPr>
          <w:rStyle w:val="apple-style-span"/>
          <w:rFonts w:ascii="Verdana" w:hAnsi="Verdana"/>
          <w:color w:val="000000"/>
        </w:rPr>
        <w:t xml:space="preserve"> position, crucial for an </w:t>
      </w:r>
      <w:proofErr w:type="spellStart"/>
      <w:r w:rsidR="00DD0366" w:rsidRPr="00DD0366">
        <w:rPr>
          <w:rStyle w:val="apple-style-span"/>
          <w:rFonts w:ascii="Verdana" w:hAnsi="Verdana"/>
          <w:i/>
          <w:color w:val="000000"/>
        </w:rPr>
        <w:t>avant</w:t>
      </w:r>
      <w:proofErr w:type="spellEnd"/>
      <w:r w:rsidR="00DD0366" w:rsidRPr="00DD0366">
        <w:rPr>
          <w:rStyle w:val="apple-style-span"/>
          <w:rFonts w:ascii="Verdana" w:hAnsi="Verdana"/>
          <w:i/>
          <w:color w:val="000000"/>
        </w:rPr>
        <w:t xml:space="preserve"> </w:t>
      </w:r>
      <w:proofErr w:type="spellStart"/>
      <w:r w:rsidR="00DD0366" w:rsidRPr="00DD0366">
        <w:rPr>
          <w:rStyle w:val="apple-style-span"/>
          <w:rFonts w:ascii="Verdana" w:hAnsi="Verdana"/>
          <w:i/>
          <w:color w:val="000000"/>
        </w:rPr>
        <w:t>garde</w:t>
      </w:r>
      <w:proofErr w:type="spellEnd"/>
      <w:r w:rsidR="00DD0366" w:rsidRPr="00DD0366">
        <w:rPr>
          <w:rStyle w:val="apple-style-span"/>
          <w:rFonts w:ascii="Verdana" w:hAnsi="Verdana"/>
          <w:i/>
          <w:color w:val="000000"/>
        </w:rPr>
        <w:t xml:space="preserve"> </w:t>
      </w:r>
      <w:r w:rsidR="00DD0366">
        <w:rPr>
          <w:rStyle w:val="apple-style-span"/>
          <w:rFonts w:ascii="Verdana" w:hAnsi="Verdana"/>
          <w:color w:val="000000"/>
        </w:rPr>
        <w:t>resistance, it was seen more as an acknowledgement of their practic</w:t>
      </w:r>
      <w:r w:rsidR="00E43873">
        <w:rPr>
          <w:rStyle w:val="apple-style-span"/>
          <w:rFonts w:ascii="Verdana" w:hAnsi="Verdana"/>
          <w:color w:val="000000"/>
        </w:rPr>
        <w:t xml:space="preserve">e by those who were closest to the Western metropolitan </w:t>
      </w:r>
      <w:proofErr w:type="spellStart"/>
      <w:r w:rsidR="00E43873">
        <w:rPr>
          <w:rStyle w:val="apple-style-span"/>
          <w:rFonts w:ascii="Verdana" w:hAnsi="Verdana"/>
          <w:color w:val="000000"/>
        </w:rPr>
        <w:t>cent</w:t>
      </w:r>
      <w:ins w:id="36" w:author="doctor" w:date="2014-06-20T14:06:00Z">
        <w:r w:rsidR="006373BF">
          <w:rPr>
            <w:rStyle w:val="apple-style-span"/>
            <w:rFonts w:ascii="Verdana" w:hAnsi="Verdana"/>
            <w:color w:val="000000"/>
          </w:rPr>
          <w:t>re</w:t>
        </w:r>
      </w:ins>
      <w:del w:id="37" w:author="doctor" w:date="2014-06-20T14:06:00Z">
        <w:r w:rsidR="00E43873" w:rsidDel="006373BF">
          <w:rPr>
            <w:rStyle w:val="apple-style-span"/>
            <w:rFonts w:ascii="Verdana" w:hAnsi="Verdana"/>
            <w:color w:val="000000"/>
          </w:rPr>
          <w:delText>er</w:delText>
        </w:r>
      </w:del>
      <w:r w:rsidR="00E43873">
        <w:rPr>
          <w:rStyle w:val="apple-style-span"/>
          <w:rFonts w:ascii="Verdana" w:hAnsi="Verdana"/>
          <w:color w:val="000000"/>
        </w:rPr>
        <w:t>s</w:t>
      </w:r>
      <w:proofErr w:type="spellEnd"/>
      <w:r w:rsidR="00E43873">
        <w:rPr>
          <w:rStyle w:val="apple-style-span"/>
          <w:rFonts w:ascii="Verdana" w:hAnsi="Verdana"/>
          <w:color w:val="000000"/>
        </w:rPr>
        <w:t xml:space="preserve"> of art. </w:t>
      </w:r>
    </w:p>
    <w:p w14:paraId="4A5C14E5" w14:textId="0F78629B" w:rsidR="00DD0366" w:rsidRDefault="00DD0366" w:rsidP="007F48B7">
      <w:pPr>
        <w:rPr>
          <w:rStyle w:val="apple-style-span"/>
          <w:rFonts w:ascii="Verdana" w:hAnsi="Verdana"/>
          <w:color w:val="000000"/>
        </w:rPr>
      </w:pPr>
      <w:r>
        <w:rPr>
          <w:rStyle w:val="apple-style-span"/>
          <w:rFonts w:ascii="Verdana" w:hAnsi="Verdana"/>
          <w:color w:val="000000"/>
        </w:rPr>
        <w:t xml:space="preserve">The term </w:t>
      </w:r>
      <w:proofErr w:type="spellStart"/>
      <w:r w:rsidRPr="00E43873">
        <w:rPr>
          <w:rStyle w:val="apple-style-span"/>
          <w:rFonts w:ascii="Verdana" w:hAnsi="Verdana"/>
          <w:i/>
          <w:color w:val="000000"/>
        </w:rPr>
        <w:t>avant</w:t>
      </w:r>
      <w:proofErr w:type="spellEnd"/>
      <w:r w:rsidRPr="00E43873">
        <w:rPr>
          <w:rStyle w:val="apple-style-span"/>
          <w:rFonts w:ascii="Verdana" w:hAnsi="Verdana"/>
          <w:i/>
          <w:color w:val="000000"/>
        </w:rPr>
        <w:t xml:space="preserve"> </w:t>
      </w:r>
      <w:proofErr w:type="spellStart"/>
      <w:r w:rsidRPr="00E43873">
        <w:rPr>
          <w:rStyle w:val="apple-style-span"/>
          <w:rFonts w:ascii="Verdana" w:hAnsi="Verdana"/>
          <w:i/>
          <w:color w:val="000000"/>
        </w:rPr>
        <w:t>garde</w:t>
      </w:r>
      <w:proofErr w:type="spellEnd"/>
      <w:r>
        <w:rPr>
          <w:rStyle w:val="apple-style-span"/>
          <w:rFonts w:ascii="Verdana" w:hAnsi="Verdana"/>
          <w:color w:val="000000"/>
        </w:rPr>
        <w:t xml:space="preserve"> came under scrutiny with the rise of postcolonial studies</w:t>
      </w:r>
      <w:r w:rsidR="00940DF5">
        <w:rPr>
          <w:rStyle w:val="apple-style-span"/>
          <w:rFonts w:ascii="Verdana" w:hAnsi="Verdana"/>
          <w:color w:val="000000"/>
        </w:rPr>
        <w:t xml:space="preserve"> when the very politics of representa</w:t>
      </w:r>
      <w:r w:rsidR="00E43873">
        <w:rPr>
          <w:rStyle w:val="apple-style-span"/>
          <w:rFonts w:ascii="Verdana" w:hAnsi="Verdana"/>
          <w:color w:val="000000"/>
        </w:rPr>
        <w:t>tion began to be problemati</w:t>
      </w:r>
      <w:ins w:id="38" w:author="doctor" w:date="2014-06-20T14:07:00Z">
        <w:r w:rsidR="006373BF">
          <w:rPr>
            <w:rStyle w:val="apple-style-span"/>
            <w:rFonts w:ascii="Verdana" w:hAnsi="Verdana"/>
            <w:color w:val="000000"/>
          </w:rPr>
          <w:t>s</w:t>
        </w:r>
      </w:ins>
      <w:del w:id="39" w:author="doctor" w:date="2014-06-20T14:07:00Z">
        <w:r w:rsidR="00E43873" w:rsidDel="006373BF">
          <w:rPr>
            <w:rStyle w:val="apple-style-span"/>
            <w:rFonts w:ascii="Verdana" w:hAnsi="Verdana"/>
            <w:color w:val="000000"/>
          </w:rPr>
          <w:delText>z</w:delText>
        </w:r>
      </w:del>
      <w:proofErr w:type="gramStart"/>
      <w:r w:rsidR="00E43873">
        <w:rPr>
          <w:rStyle w:val="apple-style-span"/>
          <w:rFonts w:ascii="Verdana" w:hAnsi="Verdana"/>
          <w:color w:val="000000"/>
        </w:rPr>
        <w:t>ed</w:t>
      </w:r>
      <w:proofErr w:type="gramEnd"/>
      <w:r w:rsidR="00E43873">
        <w:rPr>
          <w:rStyle w:val="apple-style-span"/>
          <w:rFonts w:ascii="Verdana" w:hAnsi="Verdana"/>
          <w:color w:val="000000"/>
        </w:rPr>
        <w:t xml:space="preserve"> via the questions of class, race, gender and sexuality. </w:t>
      </w:r>
    </w:p>
    <w:p w14:paraId="499A7B05" w14:textId="77777777" w:rsidR="00C76E6D" w:rsidRPr="000C554E" w:rsidRDefault="00C76E6D" w:rsidP="00C76E6D"/>
    <w:p w14:paraId="466E42E3" w14:textId="674769FE" w:rsidR="007F48B7" w:rsidRPr="000C554E" w:rsidRDefault="007F48B7" w:rsidP="000C554E">
      <w:r>
        <w:t>References</w:t>
      </w:r>
      <w:ins w:id="40" w:author="doctor" w:date="2014-06-20T13:52:00Z">
        <w:r w:rsidR="00FD7DF5">
          <w:t xml:space="preserve"> and further reading</w:t>
        </w:r>
      </w:ins>
      <w:r>
        <w:t>:</w:t>
      </w:r>
      <w:r w:rsidRPr="000C554E">
        <w:t xml:space="preserve"> </w:t>
      </w:r>
    </w:p>
    <w:p w14:paraId="48CB52AB" w14:textId="77777777" w:rsidR="000C554E" w:rsidRDefault="00940DF5" w:rsidP="000C554E">
      <w:proofErr w:type="spellStart"/>
      <w:r w:rsidRPr="000C554E">
        <w:t>Kapur</w:t>
      </w:r>
      <w:proofErr w:type="spellEnd"/>
      <w:r w:rsidRPr="000C554E">
        <w:t xml:space="preserve">, </w:t>
      </w:r>
      <w:proofErr w:type="spellStart"/>
      <w:r w:rsidRPr="000C554E">
        <w:t>Geeta</w:t>
      </w:r>
      <w:proofErr w:type="spellEnd"/>
      <w:r w:rsidRPr="000C554E">
        <w:t xml:space="preserve">, </w:t>
      </w:r>
      <w:r w:rsidRPr="000C554E">
        <w:rPr>
          <w:i/>
        </w:rPr>
        <w:t>When was Modernism:</w:t>
      </w:r>
      <w:r w:rsidR="00B4231C" w:rsidRPr="000C554E">
        <w:rPr>
          <w:b/>
          <w:bCs/>
          <w:i/>
        </w:rPr>
        <w:t xml:space="preserve"> </w:t>
      </w:r>
      <w:r w:rsidR="00B4231C" w:rsidRPr="000C554E">
        <w:rPr>
          <w:i/>
        </w:rPr>
        <w:t>Essays on Contemporary Cultural Practice in India,</w:t>
      </w:r>
      <w:r w:rsidR="00B4231C" w:rsidRPr="000C554E">
        <w:t xml:space="preserve"> </w:t>
      </w:r>
      <w:r w:rsidRPr="000C554E">
        <w:t xml:space="preserve">New Delhi: </w:t>
      </w:r>
      <w:proofErr w:type="spellStart"/>
      <w:r w:rsidRPr="000C554E">
        <w:t>Tulika</w:t>
      </w:r>
      <w:proofErr w:type="spellEnd"/>
      <w:r w:rsidRPr="000C554E">
        <w:t xml:space="preserve">, 2000. </w:t>
      </w:r>
    </w:p>
    <w:p w14:paraId="23892978" w14:textId="4949714D" w:rsidR="000C554E" w:rsidRPr="000C554E" w:rsidRDefault="000C554E" w:rsidP="000C554E">
      <w:proofErr w:type="spellStart"/>
      <w:r>
        <w:t>Kaviraj</w:t>
      </w:r>
      <w:proofErr w:type="spellEnd"/>
      <w:r>
        <w:t xml:space="preserve">, </w:t>
      </w:r>
      <w:proofErr w:type="spellStart"/>
      <w:r>
        <w:t>Sudipta</w:t>
      </w:r>
      <w:proofErr w:type="spellEnd"/>
      <w:r>
        <w:t xml:space="preserve">.  </w:t>
      </w:r>
      <w:r w:rsidRPr="000C554E">
        <w:rPr>
          <w:i/>
        </w:rPr>
        <w:t>The Imaginary Institution of India: Politics and Ideas</w:t>
      </w:r>
      <w:r>
        <w:t>, New York: Columbia University Press, 2010</w:t>
      </w:r>
      <w:r w:rsidRPr="000C554E">
        <w:t>.</w:t>
      </w:r>
    </w:p>
    <w:p w14:paraId="2EAF870C" w14:textId="24033ACE" w:rsidR="000C554E" w:rsidRDefault="000C554E" w:rsidP="000C554E">
      <w:proofErr w:type="spellStart"/>
      <w:r>
        <w:t>Nandy</w:t>
      </w:r>
      <w:proofErr w:type="spellEnd"/>
      <w:r>
        <w:t xml:space="preserve">, </w:t>
      </w:r>
      <w:proofErr w:type="spellStart"/>
      <w:r>
        <w:t>Ashis</w:t>
      </w:r>
      <w:proofErr w:type="spellEnd"/>
      <w:r>
        <w:t xml:space="preserve">, </w:t>
      </w:r>
      <w:r w:rsidRPr="000C554E">
        <w:rPr>
          <w:i/>
        </w:rPr>
        <w:t>The Intimate Enemy: Loss and Recovery of Self Under Colonialism</w:t>
      </w:r>
      <w:r>
        <w:t xml:space="preserve">. Delhi: Oxford UP, 1983. </w:t>
      </w:r>
      <w:r w:rsidRPr="000C554E">
        <w:t>Oxford</w:t>
      </w:r>
      <w:r>
        <w:t>.</w:t>
      </w:r>
      <w:r w:rsidRPr="000C554E">
        <w:rPr>
          <w:rFonts w:eastAsia="Times New Roman" w:cs="Times New Roman"/>
        </w:rPr>
        <w:t xml:space="preserve"> </w:t>
      </w:r>
    </w:p>
    <w:p w14:paraId="77ED4C18" w14:textId="37FFA05D" w:rsidR="000C554E" w:rsidRPr="000C554E" w:rsidRDefault="000C554E" w:rsidP="000C554E">
      <w:proofErr w:type="spellStart"/>
      <w:r>
        <w:t>Panikkar</w:t>
      </w:r>
      <w:proofErr w:type="spellEnd"/>
      <w:r>
        <w:t xml:space="preserve">, </w:t>
      </w:r>
      <w:proofErr w:type="spellStart"/>
      <w:r>
        <w:t>Shivaji</w:t>
      </w:r>
      <w:proofErr w:type="spellEnd"/>
      <w:r>
        <w:t xml:space="preserve">, </w:t>
      </w:r>
      <w:r w:rsidR="00A47367">
        <w:t xml:space="preserve">Dave </w:t>
      </w:r>
      <w:proofErr w:type="spellStart"/>
      <w:r w:rsidR="00A47367">
        <w:t>Mukherji</w:t>
      </w:r>
      <w:proofErr w:type="spellEnd"/>
      <w:r w:rsidR="00A47367">
        <w:t xml:space="preserve"> </w:t>
      </w:r>
      <w:proofErr w:type="spellStart"/>
      <w:proofErr w:type="gramStart"/>
      <w:r w:rsidR="00A47367">
        <w:t>Parul</w:t>
      </w:r>
      <w:proofErr w:type="spellEnd"/>
      <w:r w:rsidR="00A47367">
        <w:t xml:space="preserve"> </w:t>
      </w:r>
      <w:r>
        <w:t xml:space="preserve"> and</w:t>
      </w:r>
      <w:proofErr w:type="gramEnd"/>
      <w:r>
        <w:t xml:space="preserve"> </w:t>
      </w:r>
      <w:proofErr w:type="spellStart"/>
      <w:r>
        <w:t>Deeptha</w:t>
      </w:r>
      <w:proofErr w:type="spellEnd"/>
      <w:r>
        <w:t xml:space="preserve"> </w:t>
      </w:r>
      <w:proofErr w:type="spellStart"/>
      <w:r>
        <w:t>Achar</w:t>
      </w:r>
      <w:proofErr w:type="spellEnd"/>
      <w:r>
        <w:t xml:space="preserve"> (</w:t>
      </w:r>
      <w:proofErr w:type="spellStart"/>
      <w:r>
        <w:t>eds</w:t>
      </w:r>
      <w:proofErr w:type="spellEnd"/>
      <w:r>
        <w:t xml:space="preserve">), </w:t>
      </w:r>
      <w:r w:rsidRPr="000C554E">
        <w:rPr>
          <w:rFonts w:eastAsia="Times New Roman" w:cs="Times New Roman"/>
          <w:i/>
        </w:rPr>
        <w:t>Towards a New Art History: Studies in Indian Art,</w:t>
      </w:r>
      <w:r>
        <w:rPr>
          <w:rFonts w:eastAsia="Times New Roman" w:cs="Times New Roman"/>
          <w:i/>
        </w:rPr>
        <w:t xml:space="preserve"> </w:t>
      </w:r>
      <w:r w:rsidR="00A47367">
        <w:rPr>
          <w:rFonts w:eastAsia="Times New Roman" w:cs="Times New Roman"/>
        </w:rPr>
        <w:t xml:space="preserve">New Delhi: D K </w:t>
      </w:r>
      <w:proofErr w:type="spellStart"/>
      <w:r w:rsidR="00A47367">
        <w:rPr>
          <w:rFonts w:eastAsia="Times New Roman" w:cs="Times New Roman"/>
        </w:rPr>
        <w:t>Printworld</w:t>
      </w:r>
      <w:proofErr w:type="spellEnd"/>
      <w:r w:rsidR="00A47367">
        <w:rPr>
          <w:rFonts w:eastAsia="Times New Roman" w:cs="Times New Roman"/>
        </w:rPr>
        <w:t>, 2003.</w:t>
      </w:r>
    </w:p>
    <w:p w14:paraId="6039C733" w14:textId="63113436" w:rsidR="00940DF5" w:rsidRPr="000C554E" w:rsidDel="00FD7DF5" w:rsidRDefault="00940DF5" w:rsidP="000C554E">
      <w:pPr>
        <w:rPr>
          <w:del w:id="41" w:author="doctor" w:date="2014-06-20T13:52:00Z"/>
        </w:rPr>
      </w:pPr>
      <w:proofErr w:type="gramStart"/>
      <w:r w:rsidRPr="000C554E">
        <w:t xml:space="preserve">Sinha </w:t>
      </w:r>
      <w:proofErr w:type="spellStart"/>
      <w:r w:rsidRPr="000C554E">
        <w:t>Gayatri</w:t>
      </w:r>
      <w:proofErr w:type="spellEnd"/>
      <w:r w:rsidRPr="000C554E">
        <w:t xml:space="preserve">, </w:t>
      </w:r>
      <w:r w:rsidR="00A97D1A" w:rsidRPr="000C554E">
        <w:rPr>
          <w:i/>
        </w:rPr>
        <w:t>Art and Visual Culture in India 1857-2007</w:t>
      </w:r>
      <w:r w:rsidR="00A97D1A" w:rsidRPr="000C554E">
        <w:t xml:space="preserve"> (ed. Marg Publications, Bodhi Art, National Culture Fund, 2009).</w:t>
      </w:r>
      <w:proofErr w:type="gramEnd"/>
      <w:del w:id="42" w:author="doctor" w:date="2014-06-20T13:52:00Z">
        <w:r w:rsidR="00A97D1A" w:rsidRPr="000C554E" w:rsidDel="00FD7DF5">
          <w:delText xml:space="preserve"> </w:delText>
        </w:r>
      </w:del>
    </w:p>
    <w:p w14:paraId="239BC745" w14:textId="7EDA9B6A" w:rsidR="007F48B7" w:rsidRPr="000C554E" w:rsidDel="00FD7DF5" w:rsidRDefault="007F48B7" w:rsidP="000C554E">
      <w:pPr>
        <w:rPr>
          <w:del w:id="43" w:author="doctor" w:date="2014-06-20T13:52:00Z"/>
        </w:rPr>
      </w:pPr>
    </w:p>
    <w:p w14:paraId="523E78BD" w14:textId="77777777" w:rsidR="00940DF5" w:rsidDel="00FD7DF5" w:rsidRDefault="00940DF5" w:rsidP="007F48B7">
      <w:pPr>
        <w:rPr>
          <w:del w:id="44" w:author="doctor" w:date="2014-06-20T13:52:00Z"/>
        </w:rPr>
      </w:pPr>
    </w:p>
    <w:p w14:paraId="41AAD4C2" w14:textId="77777777" w:rsidR="007F48B7" w:rsidRDefault="007F48B7"/>
    <w:sectPr w:rsidR="007F48B7" w:rsidSect="00EC392A">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F6D6D" w14:textId="77777777" w:rsidR="007E76D9" w:rsidRDefault="007E76D9" w:rsidP="00C76E6D">
      <w:pPr>
        <w:spacing w:after="0" w:line="240" w:lineRule="auto"/>
      </w:pPr>
      <w:r>
        <w:separator/>
      </w:r>
    </w:p>
  </w:endnote>
  <w:endnote w:type="continuationSeparator" w:id="0">
    <w:p w14:paraId="13786CC8" w14:textId="77777777" w:rsidR="007E76D9" w:rsidRDefault="007E76D9" w:rsidP="00C76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F4E6D" w14:textId="77777777" w:rsidR="007E76D9" w:rsidRDefault="007E76D9" w:rsidP="00C76E6D">
      <w:pPr>
        <w:spacing w:after="0" w:line="240" w:lineRule="auto"/>
      </w:pPr>
      <w:r>
        <w:separator/>
      </w:r>
    </w:p>
  </w:footnote>
  <w:footnote w:type="continuationSeparator" w:id="0">
    <w:p w14:paraId="1FC185BE" w14:textId="77777777" w:rsidR="007E76D9" w:rsidRDefault="007E76D9" w:rsidP="00C76E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E6D"/>
    <w:rsid w:val="00077416"/>
    <w:rsid w:val="000C554E"/>
    <w:rsid w:val="002A5202"/>
    <w:rsid w:val="004473A8"/>
    <w:rsid w:val="004A2D4E"/>
    <w:rsid w:val="00536AA2"/>
    <w:rsid w:val="006373BF"/>
    <w:rsid w:val="007E76D9"/>
    <w:rsid w:val="007F48B7"/>
    <w:rsid w:val="00940DF5"/>
    <w:rsid w:val="00A47367"/>
    <w:rsid w:val="00A97D1A"/>
    <w:rsid w:val="00AF12B1"/>
    <w:rsid w:val="00B1028E"/>
    <w:rsid w:val="00B11A25"/>
    <w:rsid w:val="00B4231C"/>
    <w:rsid w:val="00B72F62"/>
    <w:rsid w:val="00C76E6D"/>
    <w:rsid w:val="00CA55C2"/>
    <w:rsid w:val="00DD0366"/>
    <w:rsid w:val="00E43873"/>
    <w:rsid w:val="00EC392A"/>
    <w:rsid w:val="00FD7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0010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E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6E6D"/>
    <w:pPr>
      <w:spacing w:after="0" w:line="240" w:lineRule="auto"/>
    </w:pPr>
    <w:rPr>
      <w:sz w:val="20"/>
      <w:szCs w:val="20"/>
    </w:rPr>
  </w:style>
  <w:style w:type="character" w:customStyle="1" w:styleId="FootnoteTextChar">
    <w:name w:val="Footnote Text Char"/>
    <w:basedOn w:val="DefaultParagraphFont"/>
    <w:link w:val="FootnoteText"/>
    <w:uiPriority w:val="99"/>
    <w:rsid w:val="00C76E6D"/>
    <w:rPr>
      <w:sz w:val="20"/>
      <w:szCs w:val="20"/>
    </w:rPr>
  </w:style>
  <w:style w:type="character" w:styleId="FootnoteReference">
    <w:name w:val="footnote reference"/>
    <w:basedOn w:val="DefaultParagraphFont"/>
    <w:uiPriority w:val="99"/>
    <w:unhideWhenUsed/>
    <w:rsid w:val="00C76E6D"/>
    <w:rPr>
      <w:vertAlign w:val="superscript"/>
    </w:rPr>
  </w:style>
  <w:style w:type="character" w:customStyle="1" w:styleId="apple-style-span">
    <w:name w:val="apple-style-span"/>
    <w:basedOn w:val="DefaultParagraphFont"/>
    <w:rsid w:val="00C76E6D"/>
  </w:style>
  <w:style w:type="character" w:styleId="Strong">
    <w:name w:val="Strong"/>
    <w:basedOn w:val="DefaultParagraphFont"/>
    <w:uiPriority w:val="22"/>
    <w:qFormat/>
    <w:rsid w:val="00B4231C"/>
    <w:rPr>
      <w:b/>
      <w:bCs/>
    </w:rPr>
  </w:style>
  <w:style w:type="paragraph" w:styleId="Revision">
    <w:name w:val="Revision"/>
    <w:hidden/>
    <w:uiPriority w:val="99"/>
    <w:semiHidden/>
    <w:rsid w:val="00FD7DF5"/>
    <w:rPr>
      <w:sz w:val="22"/>
      <w:szCs w:val="22"/>
    </w:rPr>
  </w:style>
  <w:style w:type="paragraph" w:styleId="BalloonText">
    <w:name w:val="Balloon Text"/>
    <w:basedOn w:val="Normal"/>
    <w:link w:val="BalloonTextChar"/>
    <w:uiPriority w:val="99"/>
    <w:semiHidden/>
    <w:unhideWhenUsed/>
    <w:rsid w:val="00FD7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E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C76E6D"/>
    <w:pPr>
      <w:spacing w:after="0" w:line="240" w:lineRule="auto"/>
    </w:pPr>
    <w:rPr>
      <w:sz w:val="20"/>
      <w:szCs w:val="20"/>
    </w:rPr>
  </w:style>
  <w:style w:type="character" w:customStyle="1" w:styleId="FootnoteTextChar">
    <w:name w:val="Footnote Text Char"/>
    <w:basedOn w:val="DefaultParagraphFont"/>
    <w:link w:val="FootnoteText"/>
    <w:uiPriority w:val="99"/>
    <w:rsid w:val="00C76E6D"/>
    <w:rPr>
      <w:sz w:val="20"/>
      <w:szCs w:val="20"/>
    </w:rPr>
  </w:style>
  <w:style w:type="character" w:styleId="FootnoteReference">
    <w:name w:val="footnote reference"/>
    <w:basedOn w:val="DefaultParagraphFont"/>
    <w:uiPriority w:val="99"/>
    <w:unhideWhenUsed/>
    <w:rsid w:val="00C76E6D"/>
    <w:rPr>
      <w:vertAlign w:val="superscript"/>
    </w:rPr>
  </w:style>
  <w:style w:type="character" w:customStyle="1" w:styleId="apple-style-span">
    <w:name w:val="apple-style-span"/>
    <w:basedOn w:val="DefaultParagraphFont"/>
    <w:rsid w:val="00C76E6D"/>
  </w:style>
  <w:style w:type="character" w:styleId="Strong">
    <w:name w:val="Strong"/>
    <w:basedOn w:val="DefaultParagraphFont"/>
    <w:uiPriority w:val="22"/>
    <w:qFormat/>
    <w:rsid w:val="00B4231C"/>
    <w:rPr>
      <w:b/>
      <w:bCs/>
    </w:rPr>
  </w:style>
  <w:style w:type="paragraph" w:styleId="Revision">
    <w:name w:val="Revision"/>
    <w:hidden/>
    <w:uiPriority w:val="99"/>
    <w:semiHidden/>
    <w:rsid w:val="00FD7DF5"/>
    <w:rPr>
      <w:sz w:val="22"/>
      <w:szCs w:val="22"/>
    </w:rPr>
  </w:style>
  <w:style w:type="paragraph" w:styleId="BalloonText">
    <w:name w:val="Balloon Text"/>
    <w:basedOn w:val="Normal"/>
    <w:link w:val="BalloonTextChar"/>
    <w:uiPriority w:val="99"/>
    <w:semiHidden/>
    <w:unhideWhenUsed/>
    <w:rsid w:val="00FD7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D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JNU</Company>
  <LinksUpToDate>false</LinksUpToDate>
  <CharactersWithSpaces>8248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 01</dc:creator>
  <cp:lastModifiedBy>doctor</cp:lastModifiedBy>
  <cp:revision>2</cp:revision>
  <dcterms:created xsi:type="dcterms:W3CDTF">2014-06-20T13:31:00Z</dcterms:created>
  <dcterms:modified xsi:type="dcterms:W3CDTF">2014-06-20T13:31:00Z</dcterms:modified>
</cp:coreProperties>
</file>