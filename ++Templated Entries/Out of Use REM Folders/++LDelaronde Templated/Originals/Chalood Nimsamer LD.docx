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DB" w:rsidRPr="00AA4366" w:rsidRDefault="009C44E9">
      <w:pPr>
        <w:rPr>
          <w:b/>
        </w:rPr>
      </w:pPr>
      <w:r w:rsidRPr="00AA4366">
        <w:rPr>
          <w:b/>
        </w:rPr>
        <w:t>Chalood Nimsamer (1929</w:t>
      </w:r>
      <w:ins w:id="0" w:author="Lauren Delaronde" w:date="2014-08-10T22:59:00Z">
        <w:r w:rsidR="000B607B">
          <w:rPr>
            <w:rFonts w:ascii="Courier"/>
          </w:rPr>
          <w:t>-</w:t>
        </w:r>
      </w:ins>
      <w:del w:id="1" w:author="Lauren Delaronde" w:date="2014-08-10T22:59:00Z">
        <w:r w:rsidRPr="00AA4366" w:rsidDel="000B607B">
          <w:rPr>
            <w:b/>
          </w:rPr>
          <w:delText xml:space="preserve"> - </w:delText>
        </w:r>
      </w:del>
      <w:r w:rsidRPr="00AA4366">
        <w:rPr>
          <w:b/>
        </w:rPr>
        <w:t>present)</w:t>
      </w:r>
    </w:p>
    <w:p w:rsidR="009C44E9" w:rsidRPr="009C44E9" w:rsidRDefault="009C44E9"/>
    <w:p w:rsidR="00DA4E36" w:rsidRDefault="00734A90" w:rsidP="00F86027">
      <w:pPr>
        <w:jc w:val="both"/>
      </w:pPr>
      <w:ins w:id="2" w:author="Lauren Delaronde" w:date="2014-08-11T00:01:00Z">
        <w:r>
          <w:t>B</w:t>
        </w:r>
      </w:ins>
      <w:del w:id="3" w:author="Lauren Delaronde" w:date="2014-08-11T00:01:00Z">
        <w:r w:rsidR="00F039F7" w:rsidDel="00734A90">
          <w:delText>Since b</w:delText>
        </w:r>
      </w:del>
      <w:r w:rsidR="00F039F7">
        <w:t xml:space="preserve">eginning his career in the 1950s, </w:t>
      </w:r>
      <w:r w:rsidR="009C44E9" w:rsidRPr="009C44E9">
        <w:t>Chalood Nimsamer</w:t>
      </w:r>
      <w:r w:rsidR="00004470">
        <w:t xml:space="preserve"> became</w:t>
      </w:r>
      <w:r w:rsidR="0075560A">
        <w:t xml:space="preserve"> </w:t>
      </w:r>
      <w:r w:rsidR="009C44E9" w:rsidRPr="009C44E9">
        <w:t>one of the</w:t>
      </w:r>
      <w:r w:rsidR="00F039F7">
        <w:t xml:space="preserve"> </w:t>
      </w:r>
      <w:r w:rsidR="009C44E9" w:rsidRPr="009C44E9">
        <w:t xml:space="preserve">most influential </w:t>
      </w:r>
      <w:del w:id="4" w:author="Lauren Delaronde" w:date="2014-08-10T23:03:00Z">
        <w:r w:rsidR="009C44E9" w:rsidRPr="009C44E9" w:rsidDel="000B607B">
          <w:delText>Thai</w:delText>
        </w:r>
      </w:del>
      <w:del w:id="5" w:author="Lauren Delaronde" w:date="2014-08-10T23:50:00Z">
        <w:r w:rsidR="009C44E9" w:rsidRPr="009C44E9" w:rsidDel="0051573A">
          <w:delText xml:space="preserve"> </w:delText>
        </w:r>
      </w:del>
      <w:r w:rsidR="009C44E9" w:rsidRPr="009C44E9">
        <w:t xml:space="preserve">contemporary </w:t>
      </w:r>
      <w:ins w:id="6" w:author="Lauren Delaronde" w:date="2014-08-10T23:03:00Z">
        <w:r w:rsidR="000B607B">
          <w:t xml:space="preserve">Thai </w:t>
        </w:r>
      </w:ins>
      <w:r w:rsidR="009C44E9" w:rsidRPr="009C44E9">
        <w:t>artists</w:t>
      </w:r>
      <w:r w:rsidR="00CA4921">
        <w:t>.</w:t>
      </w:r>
      <w:r w:rsidR="00F039F7">
        <w:t xml:space="preserve"> Recognized as a Thai national artist in 1998,</w:t>
      </w:r>
      <w:r w:rsidR="00CA4921">
        <w:t xml:space="preserve"> </w:t>
      </w:r>
      <w:r w:rsidR="009131EE">
        <w:t>Chalood is also a distinguished senior professor who</w:t>
      </w:r>
      <w:r w:rsidR="00F039F7">
        <w:t xml:space="preserve"> helped</w:t>
      </w:r>
      <w:r w:rsidR="009131EE">
        <w:t xml:space="preserve"> </w:t>
      </w:r>
      <w:r w:rsidR="00F039F7">
        <w:t>develop</w:t>
      </w:r>
      <w:r w:rsidR="009131EE">
        <w:t xml:space="preserve"> Thai traditional art</w:t>
      </w:r>
      <w:r w:rsidR="008E33B4">
        <w:t xml:space="preserve"> in the content of </w:t>
      </w:r>
      <w:ins w:id="7" w:author="Lauren Delaronde" w:date="2014-08-11T00:02:00Z">
        <w:r w:rsidR="003E3ECA">
          <w:t>M</w:t>
        </w:r>
      </w:ins>
      <w:del w:id="8" w:author="Lauren Delaronde" w:date="2014-08-11T00:02:00Z">
        <w:r w:rsidR="00F039F7" w:rsidDel="003E3ECA">
          <w:delText>m</w:delText>
        </w:r>
      </w:del>
      <w:r w:rsidR="00F039F7">
        <w:t>odernism</w:t>
      </w:r>
      <w:r w:rsidR="009131EE">
        <w:t xml:space="preserve">. Most of his work portrays the relationship between </w:t>
      </w:r>
      <w:del w:id="9" w:author="Lauren Delaronde" w:date="2014-08-10T23:03:00Z">
        <w:r w:rsidR="009131EE" w:rsidDel="000B607B">
          <w:delText>Thai</w:delText>
        </w:r>
      </w:del>
      <w:r w:rsidR="009131EE">
        <w:t xml:space="preserve"> local</w:t>
      </w:r>
      <w:ins w:id="10" w:author="Lauren Delaronde" w:date="2014-08-10T23:03:00Z">
        <w:r w:rsidR="000B607B">
          <w:t xml:space="preserve"> Thai</w:t>
        </w:r>
      </w:ins>
      <w:r w:rsidR="009131EE">
        <w:t xml:space="preserve"> culture and the traditional spirit of Thai people.</w:t>
      </w:r>
      <w:r w:rsidR="009131EE" w:rsidRPr="009131EE">
        <w:t xml:space="preserve"> </w:t>
      </w:r>
      <w:r w:rsidR="00F039F7">
        <w:t>The</w:t>
      </w:r>
      <w:r w:rsidR="009131EE">
        <w:t xml:space="preserve"> variety </w:t>
      </w:r>
      <w:r w:rsidR="00F039F7">
        <w:t xml:space="preserve">of his artistic </w:t>
      </w:r>
      <w:r w:rsidR="009131EE">
        <w:t>forms</w:t>
      </w:r>
      <w:ins w:id="11" w:author="Lauren Delaronde" w:date="2014-08-10T23:04:00Z">
        <w:r w:rsidR="000B607B">
          <w:t>, including</w:t>
        </w:r>
      </w:ins>
      <w:ins w:id="12" w:author="Lauren Delaronde" w:date="2014-08-10T23:50:00Z">
        <w:r w:rsidR="0051573A">
          <w:t xml:space="preserve"> </w:t>
        </w:r>
      </w:ins>
      <w:del w:id="13" w:author="Lauren Delaronde" w:date="2014-08-10T23:04:00Z">
        <w:r w:rsidR="009131EE" w:rsidDel="000B607B">
          <w:delText xml:space="preserve">: </w:delText>
        </w:r>
      </w:del>
      <w:r w:rsidR="009131EE">
        <w:t xml:space="preserve">drawing, painting, printmaking, mixed media and installation, represent simplicity and calmness, which the artist claims </w:t>
      </w:r>
      <w:r w:rsidR="00F039F7">
        <w:t xml:space="preserve">is </w:t>
      </w:r>
      <w:ins w:id="14" w:author="Lauren Delaronde" w:date="2014-08-11T00:04:00Z">
        <w:r w:rsidR="00A91DD2">
          <w:t>a</w:t>
        </w:r>
      </w:ins>
      <w:del w:id="15" w:author="Lauren Delaronde" w:date="2014-08-11T00:04:00Z">
        <w:r w:rsidR="009131EE" w:rsidDel="00A91DD2">
          <w:delText xml:space="preserve">the </w:delText>
        </w:r>
      </w:del>
      <w:r w:rsidR="009131EE">
        <w:t>unique character</w:t>
      </w:r>
      <w:ins w:id="16" w:author="Lauren Delaronde" w:date="2014-08-11T00:04:00Z">
        <w:r w:rsidR="00A91DD2">
          <w:t>istic</w:t>
        </w:r>
      </w:ins>
      <w:r w:rsidR="009131EE">
        <w:t xml:space="preserve"> of </w:t>
      </w:r>
      <w:r w:rsidR="00F039F7">
        <w:t>E</w:t>
      </w:r>
      <w:r w:rsidR="009131EE">
        <w:t xml:space="preserve">astern culture. </w:t>
      </w:r>
      <w:r w:rsidR="008B0999">
        <w:t>His fine</w:t>
      </w:r>
      <w:ins w:id="17" w:author="Lauren Delaronde" w:date="2014-08-11T00:05:00Z">
        <w:r w:rsidR="00A91DD2">
          <w:t xml:space="preserve">, </w:t>
        </w:r>
      </w:ins>
      <w:del w:id="18" w:author="Lauren Delaronde" w:date="2014-08-11T00:05:00Z">
        <w:r w:rsidR="008B0999" w:rsidDel="00A91DD2">
          <w:delText xml:space="preserve"> </w:delText>
        </w:r>
      </w:del>
      <w:r w:rsidR="008B0999">
        <w:t>delicate drawing lines and gentle colo</w:t>
      </w:r>
      <w:r w:rsidR="00004470">
        <w:t>u</w:t>
      </w:r>
      <w:r w:rsidR="008B0999">
        <w:t>r</w:t>
      </w:r>
      <w:r w:rsidR="00F039F7">
        <w:t>s</w:t>
      </w:r>
      <w:r w:rsidR="008B0999">
        <w:t xml:space="preserve"> reflect the love and generosity </w:t>
      </w:r>
      <w:r w:rsidR="00F039F7">
        <w:t xml:space="preserve">of </w:t>
      </w:r>
      <w:r w:rsidR="008B0999">
        <w:t xml:space="preserve">rural society. </w:t>
      </w:r>
      <w:r w:rsidR="009131EE">
        <w:t xml:space="preserve">Chalood </w:t>
      </w:r>
      <w:r w:rsidR="00F039F7">
        <w:t xml:space="preserve">first </w:t>
      </w:r>
      <w:r w:rsidR="009131EE">
        <w:t>gained</w:t>
      </w:r>
      <w:r w:rsidR="00DA4E36">
        <w:t xml:space="preserve"> </w:t>
      </w:r>
      <w:r w:rsidR="009131EE">
        <w:t xml:space="preserve">recognition </w:t>
      </w:r>
      <w:r w:rsidR="00DA4E36">
        <w:t xml:space="preserve">in </w:t>
      </w:r>
      <w:r w:rsidR="00004470">
        <w:t xml:space="preserve">the </w:t>
      </w:r>
      <w:r w:rsidR="00DA4E36">
        <w:t xml:space="preserve">Thai art scene </w:t>
      </w:r>
      <w:r w:rsidR="00F039F7">
        <w:t xml:space="preserve">with </w:t>
      </w:r>
      <w:r w:rsidR="009131EE">
        <w:t>his early series of tempera painting</w:t>
      </w:r>
      <w:r w:rsidR="00F039F7">
        <w:t>s</w:t>
      </w:r>
      <w:r w:rsidR="009131EE">
        <w:t>, oil painting</w:t>
      </w:r>
      <w:r w:rsidR="00F039F7">
        <w:t>s</w:t>
      </w:r>
      <w:r w:rsidR="009131EE">
        <w:t>, and wood cut</w:t>
      </w:r>
      <w:r w:rsidR="00F039F7">
        <w:t>s</w:t>
      </w:r>
      <w:r w:rsidR="009131EE">
        <w:t xml:space="preserve">, in which he was inspired by the images of </w:t>
      </w:r>
      <w:r w:rsidR="008E33B4">
        <w:t>rural</w:t>
      </w:r>
      <w:r w:rsidR="009131EE">
        <w:t xml:space="preserve"> women in their daily life. </w:t>
      </w:r>
      <w:r w:rsidR="00DA4E36">
        <w:t xml:space="preserve">The artist </w:t>
      </w:r>
      <w:r w:rsidR="004B0EF9">
        <w:t>used</w:t>
      </w:r>
      <w:r w:rsidR="00F039F7">
        <w:t xml:space="preserve"> techniques found in traditional Thai art</w:t>
      </w:r>
      <w:ins w:id="19" w:author="Lauren Delaronde" w:date="2014-08-10T23:05:00Z">
        <w:r w:rsidR="000B607B">
          <w:t xml:space="preserve"> </w:t>
        </w:r>
        <w:r w:rsidR="000B607B">
          <w:rPr>
            <w:rStyle w:val="st"/>
            <w:rFonts w:ascii="Arial" w:hAnsi="Arial" w:cs="Arial"/>
            <w:color w:val="222222"/>
          </w:rPr>
          <w:t>—</w:t>
        </w:r>
      </w:ins>
      <w:del w:id="20" w:author="Lauren Delaronde" w:date="2014-08-10T23:05:00Z">
        <w:r w:rsidR="00F039F7" w:rsidDel="000B607B">
          <w:delText>–</w:delText>
        </w:r>
      </w:del>
      <w:r w:rsidR="004B0EF9">
        <w:t xml:space="preserve"> organic shape</w:t>
      </w:r>
      <w:r w:rsidR="00F039F7">
        <w:t>s</w:t>
      </w:r>
      <w:r w:rsidR="004B0EF9">
        <w:t>, vivid colo</w:t>
      </w:r>
      <w:ins w:id="21" w:author="Lauren Delaronde" w:date="2014-08-10T23:06:00Z">
        <w:r w:rsidR="000B607B">
          <w:t>u</w:t>
        </w:r>
      </w:ins>
      <w:r w:rsidR="004B0EF9">
        <w:t>r</w:t>
      </w:r>
      <w:r w:rsidR="00F039F7">
        <w:t>s</w:t>
      </w:r>
      <w:r w:rsidR="004B0EF9">
        <w:t>, and</w:t>
      </w:r>
      <w:r w:rsidR="00DA4E36">
        <w:t xml:space="preserve"> gold </w:t>
      </w:r>
      <w:r w:rsidR="00F039F7">
        <w:t>leaf</w:t>
      </w:r>
      <w:ins w:id="22" w:author="Lauren Delaronde" w:date="2014-08-10T23:05:00Z">
        <w:r w:rsidR="000B607B">
          <w:t xml:space="preserve"> </w:t>
        </w:r>
        <w:r w:rsidR="000B607B">
          <w:rPr>
            <w:rStyle w:val="st"/>
            <w:rFonts w:ascii="Arial" w:hAnsi="Arial" w:cs="Arial"/>
            <w:color w:val="222222"/>
          </w:rPr>
          <w:t>—</w:t>
        </w:r>
      </w:ins>
      <w:del w:id="23" w:author="Lauren Delaronde" w:date="2014-08-10T23:05:00Z">
        <w:r w:rsidR="00F039F7" w:rsidDel="000B607B">
          <w:delText>–</w:delText>
        </w:r>
      </w:del>
      <w:r w:rsidR="00F039F7">
        <w:t xml:space="preserve"> to</w:t>
      </w:r>
      <w:r w:rsidR="00DA4E36">
        <w:t xml:space="preserve"> </w:t>
      </w:r>
      <w:r w:rsidR="004B0EF9">
        <w:t xml:space="preserve">portray the simple life of Thai people. </w:t>
      </w:r>
      <w:r w:rsidR="00F039F7">
        <w:t xml:space="preserve">As a result </w:t>
      </w:r>
      <w:r w:rsidR="009131EE">
        <w:t xml:space="preserve">of these </w:t>
      </w:r>
      <w:r w:rsidR="00F039F7">
        <w:t>works</w:t>
      </w:r>
      <w:r w:rsidR="009131EE">
        <w:t xml:space="preserve">, </w:t>
      </w:r>
      <w:r w:rsidR="00F039F7">
        <w:t xml:space="preserve">including </w:t>
      </w:r>
      <w:r w:rsidR="00D87F0A" w:rsidRPr="00D87F0A">
        <w:rPr>
          <w:i/>
        </w:rPr>
        <w:t>Thai Farmers</w:t>
      </w:r>
      <w:r w:rsidR="00DA4E36">
        <w:t xml:space="preserve"> (1955)</w:t>
      </w:r>
      <w:ins w:id="24" w:author="Lauren Delaronde" w:date="2014-08-10T23:06:00Z">
        <w:r w:rsidR="000B607B">
          <w:t xml:space="preserve"> and</w:t>
        </w:r>
      </w:ins>
      <w:del w:id="25" w:author="Lauren Delaronde" w:date="2014-08-10T23:06:00Z">
        <w:r w:rsidR="00DA4E36" w:rsidDel="000B607B">
          <w:delText>,</w:delText>
        </w:r>
      </w:del>
      <w:r w:rsidR="00DA4E36">
        <w:t xml:space="preserve"> </w:t>
      </w:r>
      <w:r w:rsidR="00D87F0A" w:rsidRPr="00D87F0A">
        <w:rPr>
          <w:i/>
        </w:rPr>
        <w:t>Songkran</w:t>
      </w:r>
      <w:r w:rsidR="00DA4E36">
        <w:t xml:space="preserve"> (1956), </w:t>
      </w:r>
      <w:r w:rsidR="00F039F7">
        <w:t>Chalood</w:t>
      </w:r>
      <w:r w:rsidR="009131EE">
        <w:t xml:space="preserve"> received many awards from the National Art Competition</w:t>
      </w:r>
      <w:del w:id="26" w:author="Lauren Delaronde" w:date="2014-08-10T23:06:00Z">
        <w:r w:rsidR="009131EE" w:rsidDel="000B607B">
          <w:delText>,</w:delText>
        </w:r>
      </w:del>
      <w:r w:rsidR="009131EE">
        <w:t xml:space="preserve"> and eventually gained the title </w:t>
      </w:r>
      <w:r w:rsidR="00F039F7">
        <w:t xml:space="preserve">of </w:t>
      </w:r>
      <w:r w:rsidR="009131EE">
        <w:t>an artis</w:t>
      </w:r>
      <w:r w:rsidR="00B205F2">
        <w:t>t</w:t>
      </w:r>
      <w:r w:rsidR="009131EE">
        <w:t xml:space="preserve"> of distinction (in the field of </w:t>
      </w:r>
      <w:ins w:id="27" w:author="Lauren Delaronde" w:date="2014-08-10T23:07:00Z">
        <w:r w:rsidR="000B607B">
          <w:t>p</w:t>
        </w:r>
      </w:ins>
      <w:del w:id="28" w:author="Lauren Delaronde" w:date="2014-08-10T23:06:00Z">
        <w:r w:rsidR="009131EE" w:rsidDel="000B607B">
          <w:delText>P</w:delText>
        </w:r>
      </w:del>
      <w:r w:rsidR="009131EE">
        <w:t xml:space="preserve">ainting) in 1959. </w:t>
      </w:r>
    </w:p>
    <w:p w:rsidR="0025269B" w:rsidRDefault="0025269B" w:rsidP="00F86027">
      <w:pPr>
        <w:jc w:val="both"/>
      </w:pPr>
      <w:del w:id="29" w:author="Lauren Delaronde" w:date="2014-08-10T23:44:00Z">
        <w:r w:rsidDel="00B457DB">
          <w:rPr>
            <w:noProof/>
            <w:lang w:val="en-CA" w:eastAsia="en-CA"/>
          </w:rPr>
          <w:drawing>
            <wp:inline distT="0" distB="0" distL="0" distR="0" wp14:anchorId="15F86339" wp14:editId="7503346E">
              <wp:extent cx="3439971" cy="5029200"/>
              <wp:effectExtent l="25400" t="0" r="0" b="0"/>
              <wp:docPr id="2" name="Picture 1" descr="Chaloo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halood.jp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1105" cy="50308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25269B" w:rsidRDefault="0025269B" w:rsidP="00F86027">
      <w:pPr>
        <w:jc w:val="both"/>
        <w:rPr>
          <w:ins w:id="30" w:author="Lauren Delaronde" w:date="2014-08-10T23:44:00Z"/>
        </w:rPr>
      </w:pPr>
    </w:p>
    <w:p w:rsidR="00B457DB" w:rsidRPr="0051573A" w:rsidRDefault="00B457DB">
      <w:pPr>
        <w:keepNext/>
        <w:jc w:val="both"/>
        <w:rPr>
          <w:i/>
          <w:rPrChange w:id="31" w:author="Lauren Delaronde" w:date="2014-08-10T23:47:00Z">
            <w:rPr/>
          </w:rPrChange>
        </w:rPr>
        <w:pPrChange w:id="32" w:author="Lauren Delaronde" w:date="2014-08-10T23:46:00Z">
          <w:pPr>
            <w:jc w:val="both"/>
          </w:pPr>
        </w:pPrChange>
      </w:pPr>
      <w:ins w:id="33" w:author="Lauren Delaronde" w:date="2014-08-10T23:44:00Z">
        <w:r w:rsidRPr="0051573A">
          <w:rPr>
            <w:i/>
            <w:rPrChange w:id="34" w:author="Lauren Delaronde" w:date="2014-08-10T23:47:00Z">
              <w:rPr/>
            </w:rPrChange>
          </w:rPr>
          <w:lastRenderedPageBreak/>
          <w:t>File: Nimsamer1.jpg</w:t>
        </w:r>
      </w:ins>
    </w:p>
    <w:p w:rsidR="0051573A" w:rsidRDefault="0051573A">
      <w:pPr>
        <w:pStyle w:val="Caption"/>
        <w:jc w:val="both"/>
        <w:rPr>
          <w:ins w:id="35" w:author="Lauren Delaronde" w:date="2014-08-10T23:47:00Z"/>
        </w:rPr>
        <w:pPrChange w:id="36" w:author="Lauren Delaronde" w:date="2014-08-10T23:46:00Z">
          <w:pPr>
            <w:pStyle w:val="Caption"/>
          </w:pPr>
        </w:pPrChange>
      </w:pPr>
    </w:p>
    <w:p w:rsidR="00B457DB" w:rsidRDefault="00B457DB">
      <w:pPr>
        <w:pStyle w:val="Caption"/>
        <w:jc w:val="both"/>
        <w:rPr>
          <w:ins w:id="37" w:author="Lauren Delaronde" w:date="2014-08-10T23:46:00Z"/>
        </w:rPr>
        <w:pPrChange w:id="38" w:author="Lauren Delaronde" w:date="2014-08-10T23:46:00Z">
          <w:pPr>
            <w:pStyle w:val="Caption"/>
          </w:pPr>
        </w:pPrChange>
      </w:pPr>
      <w:ins w:id="39" w:author="Lauren Delaronde" w:date="2014-08-10T23:46:00Z"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40" w:author="Lauren Delaronde" w:date="2014-08-10T23:46:00Z">
        <w:r>
          <w:rPr>
            <w:noProof/>
          </w:rPr>
          <w:t>1</w:t>
        </w:r>
        <w:r>
          <w:fldChar w:fldCharType="end"/>
        </w:r>
        <w:r>
          <w:t xml:space="preserve"> Chalood Nimsamer, </w:t>
        </w:r>
        <w:r>
          <w:rPr>
            <w:i/>
          </w:rPr>
          <w:t xml:space="preserve">Songkran Festival, </w:t>
        </w:r>
        <w:r>
          <w:t>1956, tempera, 76.5 x 52.5cm, Collection of Misiem's Sculpture Garden.</w:t>
        </w:r>
      </w:ins>
    </w:p>
    <w:p w:rsidR="0025269B" w:rsidRPr="0025269B" w:rsidDel="00B457DB" w:rsidRDefault="0025269B" w:rsidP="00F86027">
      <w:pPr>
        <w:jc w:val="both"/>
        <w:rPr>
          <w:del w:id="41" w:author="Lauren Delaronde" w:date="2014-08-10T23:46:00Z"/>
        </w:rPr>
      </w:pPr>
      <w:del w:id="42" w:author="Lauren Delaronde" w:date="2014-08-10T23:46:00Z">
        <w:r w:rsidDel="00B457DB">
          <w:delText xml:space="preserve">Chalood Nimsamer, </w:delText>
        </w:r>
        <w:r w:rsidDel="00B457DB">
          <w:rPr>
            <w:i/>
          </w:rPr>
          <w:delText>Songkran Festival</w:delText>
        </w:r>
        <w:r w:rsidDel="00B457DB">
          <w:delText>, 1956, tempera, 76.5 x 52.5 cm, Collection of Misiem’s Sculpture Garden.</w:delText>
        </w:r>
      </w:del>
    </w:p>
    <w:p w:rsidR="0025269B" w:rsidRPr="0025269B" w:rsidRDefault="0025269B" w:rsidP="0025269B">
      <w:pPr>
        <w:rPr>
          <w:rFonts w:ascii="Times" w:hAnsi="Times"/>
          <w:sz w:val="20"/>
          <w:szCs w:val="20"/>
          <w:lang w:val="en-AU"/>
        </w:rPr>
      </w:pPr>
    </w:p>
    <w:p w:rsidR="00DA4E36" w:rsidRDefault="00DA4E36" w:rsidP="00F86027">
      <w:pPr>
        <w:jc w:val="both"/>
      </w:pPr>
    </w:p>
    <w:p w:rsidR="00AA4366" w:rsidRDefault="00004470" w:rsidP="00F86027">
      <w:pPr>
        <w:jc w:val="both"/>
      </w:pPr>
      <w:r>
        <w:t xml:space="preserve">During </w:t>
      </w:r>
      <w:ins w:id="43" w:author="Lauren Delaronde" w:date="2014-08-10T23:07:00Z">
        <w:r w:rsidR="000B607B">
          <w:t xml:space="preserve">the </w:t>
        </w:r>
      </w:ins>
      <w:r>
        <w:t>1980s and early</w:t>
      </w:r>
      <w:del w:id="44" w:author="Lauren Delaronde" w:date="2014-08-10T23:07:00Z">
        <w:r w:rsidDel="000B607B">
          <w:delText xml:space="preserve"> of</w:delText>
        </w:r>
      </w:del>
      <w:ins w:id="45" w:author="Lauren Delaronde" w:date="2014-08-10T23:32:00Z">
        <w:r w:rsidR="006F614D">
          <w:t xml:space="preserve"> </w:t>
        </w:r>
      </w:ins>
      <w:del w:id="46" w:author="Lauren Delaronde" w:date="2014-08-10T23:32:00Z">
        <w:r w:rsidDel="006F614D">
          <w:delText xml:space="preserve"> 19</w:delText>
        </w:r>
      </w:del>
      <w:r>
        <w:t>90</w:t>
      </w:r>
      <w:r w:rsidR="009131EE">
        <w:t>s, Chalood create</w:t>
      </w:r>
      <w:r w:rsidR="00F039F7">
        <w:t>d</w:t>
      </w:r>
      <w:r w:rsidR="009131EE">
        <w:t xml:space="preserve"> many sculptures installed in public spaces around Bangkok. Most of these sculptures </w:t>
      </w:r>
      <w:ins w:id="47" w:author="Lauren Delaronde" w:date="2014-08-10T23:10:00Z">
        <w:r w:rsidR="00B54665">
          <w:t>were</w:t>
        </w:r>
      </w:ins>
      <w:del w:id="48" w:author="Lauren Delaronde" w:date="2014-08-10T23:10:00Z">
        <w:r w:rsidR="009131EE" w:rsidDel="00B54665">
          <w:delText>are</w:delText>
        </w:r>
      </w:del>
      <w:r w:rsidR="009131EE">
        <w:t xml:space="preserve"> inspired by Thai cult</w:t>
      </w:r>
      <w:r w:rsidR="00AA4366">
        <w:t>ure and Buddhism</w:t>
      </w:r>
      <w:ins w:id="49" w:author="Lauren Delaronde" w:date="2014-08-10T23:13:00Z">
        <w:r w:rsidR="00B54665">
          <w:t>, such as</w:t>
        </w:r>
      </w:ins>
      <w:del w:id="50" w:author="Lauren Delaronde" w:date="2014-08-10T23:11:00Z">
        <w:r w:rsidR="00AA4366" w:rsidDel="00B54665">
          <w:delText>,</w:delText>
        </w:r>
      </w:del>
      <w:del w:id="51" w:author="Lauren Delaronde" w:date="2014-08-10T23:13:00Z">
        <w:r w:rsidR="00AA4366" w:rsidDel="00B54665">
          <w:delText xml:space="preserve"> </w:delText>
        </w:r>
      </w:del>
      <w:del w:id="52" w:author="Lauren Delaronde" w:date="2014-08-10T23:11:00Z">
        <w:r w:rsidR="00AA4366" w:rsidDel="00B54665">
          <w:delText>f</w:delText>
        </w:r>
      </w:del>
      <w:del w:id="53" w:author="Lauren Delaronde" w:date="2014-08-10T23:13:00Z">
        <w:r w:rsidR="004B0EF9" w:rsidDel="00B54665">
          <w:delText>or example,</w:delText>
        </w:r>
      </w:del>
      <w:r w:rsidR="004B0EF9">
        <w:t xml:space="preserve"> </w:t>
      </w:r>
      <w:r w:rsidR="00AA4366">
        <w:t xml:space="preserve">the shape of Buddhist pagoda and </w:t>
      </w:r>
      <w:r w:rsidR="004B0EF9">
        <w:t xml:space="preserve">the </w:t>
      </w:r>
      <w:r w:rsidR="00AA4366">
        <w:t xml:space="preserve">shape of </w:t>
      </w:r>
      <w:ins w:id="54" w:author="Lauren Delaronde" w:date="2014-08-10T23:24:00Z">
        <w:r w:rsidR="00A7048A">
          <w:t>‘</w:t>
        </w:r>
      </w:ins>
      <w:del w:id="55" w:author="Lauren Delaronde" w:date="2014-08-10T23:24:00Z">
        <w:r w:rsidR="00AA4366" w:rsidDel="00A7048A">
          <w:delText>“</w:delText>
        </w:r>
      </w:del>
      <w:r w:rsidR="00AA4366">
        <w:t>Pod-Duong</w:t>
      </w:r>
      <w:ins w:id="56" w:author="Lauren Delaronde" w:date="2014-08-10T23:24:00Z">
        <w:r w:rsidR="00A7048A">
          <w:t>,’</w:t>
        </w:r>
      </w:ins>
      <w:del w:id="57" w:author="Lauren Delaronde" w:date="2014-08-10T23:24:00Z">
        <w:r w:rsidR="00AA4366" w:rsidDel="00A7048A">
          <w:delText>”</w:delText>
        </w:r>
      </w:del>
      <w:r w:rsidR="00AA4366">
        <w:t xml:space="preserve"> or </w:t>
      </w:r>
      <w:ins w:id="58" w:author="Lauren Delaronde" w:date="2014-08-10T23:24:00Z">
        <w:r w:rsidR="00A7048A">
          <w:t>‘</w:t>
        </w:r>
      </w:ins>
      <w:del w:id="59" w:author="Lauren Delaronde" w:date="2014-08-10T23:24:00Z">
        <w:r w:rsidR="00AA4366" w:rsidDel="00A7048A">
          <w:delText>“</w:delText>
        </w:r>
      </w:del>
      <w:r w:rsidR="00AA4366">
        <w:t>Bullet Money</w:t>
      </w:r>
      <w:ins w:id="60" w:author="Lauren Delaronde" w:date="2014-08-10T23:25:00Z">
        <w:r w:rsidR="00A7048A">
          <w:t>,</w:t>
        </w:r>
      </w:ins>
      <w:ins w:id="61" w:author="Lauren Delaronde" w:date="2014-08-10T23:24:00Z">
        <w:r w:rsidR="00A7048A">
          <w:t>’</w:t>
        </w:r>
      </w:ins>
      <w:del w:id="62" w:author="Lauren Delaronde" w:date="2014-08-10T23:24:00Z">
        <w:r w:rsidR="00AA4366" w:rsidDel="00A7048A">
          <w:delText>”</w:delText>
        </w:r>
        <w:r w:rsidR="004B0EF9" w:rsidDel="00A7048A">
          <w:delText>,</w:delText>
        </w:r>
      </w:del>
      <w:r w:rsidR="004B0EF9">
        <w:t xml:space="preserve"> which </w:t>
      </w:r>
      <w:r w:rsidR="00F039F7">
        <w:t xml:space="preserve">was </w:t>
      </w:r>
      <w:del w:id="63" w:author="Lauren Delaronde" w:date="2014-08-10T23:07:00Z">
        <w:r w:rsidR="00F039F7" w:rsidDel="000B607B">
          <w:delText xml:space="preserve">of </w:delText>
        </w:r>
      </w:del>
      <w:r w:rsidR="00F039F7">
        <w:t xml:space="preserve">the currency </w:t>
      </w:r>
      <w:r w:rsidR="004B0EF9">
        <w:t xml:space="preserve">used in the old kingdom of Thailand. </w:t>
      </w:r>
      <w:r w:rsidR="00AA4366">
        <w:t>In 1982, Chalood introduced the possibility of using local material</w:t>
      </w:r>
      <w:r w:rsidR="00F039F7">
        <w:t>s</w:t>
      </w:r>
      <w:r w:rsidR="00AA4366">
        <w:t xml:space="preserve"> to create artwork</w:t>
      </w:r>
      <w:r w:rsidR="00F039F7">
        <w:t>s</w:t>
      </w:r>
      <w:r w:rsidR="00AA4366">
        <w:t xml:space="preserve"> with his series of performance</w:t>
      </w:r>
      <w:r w:rsidR="00F039F7">
        <w:t>s</w:t>
      </w:r>
      <w:r w:rsidR="00AA4366">
        <w:t xml:space="preserve"> and installation</w:t>
      </w:r>
      <w:r w:rsidR="00F039F7">
        <w:t>s</w:t>
      </w:r>
      <w:r w:rsidR="00AA4366">
        <w:t xml:space="preserve"> </w:t>
      </w:r>
      <w:r w:rsidR="00F039F7">
        <w:t>en</w:t>
      </w:r>
      <w:r w:rsidR="00AA4366">
        <w:t xml:space="preserve">titled </w:t>
      </w:r>
      <w:r w:rsidR="00D87F0A" w:rsidRPr="00D87F0A">
        <w:rPr>
          <w:i/>
        </w:rPr>
        <w:t>Rural Sculpture</w:t>
      </w:r>
      <w:r w:rsidR="00AA4366">
        <w:t xml:space="preserve">. </w:t>
      </w:r>
    </w:p>
    <w:p w:rsidR="00AA4366" w:rsidRDefault="00AA4366" w:rsidP="00F86027">
      <w:pPr>
        <w:jc w:val="both"/>
      </w:pPr>
    </w:p>
    <w:p w:rsidR="00350D35" w:rsidRDefault="008B0999" w:rsidP="00F86027">
      <w:pPr>
        <w:jc w:val="both"/>
      </w:pPr>
      <w:r>
        <w:t xml:space="preserve">Chalood Nimsamer was born in 1929 in Thonburi Province, </w:t>
      </w:r>
      <w:ins w:id="64" w:author="Lauren Delaronde" w:date="2014-08-10T23:26:00Z">
        <w:r w:rsidR="00A7048A">
          <w:t>now</w:t>
        </w:r>
      </w:ins>
      <w:del w:id="65" w:author="Lauren Delaronde" w:date="2014-08-10T23:26:00Z">
        <w:r w:rsidDel="00A7048A">
          <w:delText>which is</w:delText>
        </w:r>
        <w:r w:rsidR="00F039F7" w:rsidDel="00A7048A">
          <w:delText xml:space="preserve"> today</w:delText>
        </w:r>
      </w:del>
      <w:r>
        <w:t xml:space="preserve"> part Bangkok. He is among the first generation of Thai artists </w:t>
      </w:r>
      <w:del w:id="66" w:author="Lauren Delaronde" w:date="2014-08-10T23:26:00Z">
        <w:r w:rsidR="00F039F7" w:rsidDel="00A7048A">
          <w:delText xml:space="preserve">who </w:delText>
        </w:r>
        <w:r w:rsidDel="00A7048A">
          <w:delText xml:space="preserve">had a chance </w:delText>
        </w:r>
      </w:del>
      <w:r>
        <w:t xml:space="preserve">to study directly </w:t>
      </w:r>
      <w:r w:rsidR="00F039F7">
        <w:t xml:space="preserve">under </w:t>
      </w:r>
      <w:r>
        <w:t xml:space="preserve">Professor Silpa Bhirasri (Corrado Feloci). Professor Bhirasri later helped </w:t>
      </w:r>
      <w:r w:rsidR="00F039F7">
        <w:t xml:space="preserve">the </w:t>
      </w:r>
      <w:r>
        <w:t xml:space="preserve">Thai government to establish </w:t>
      </w:r>
      <w:r w:rsidR="00084F63">
        <w:t>Silpakorn University, where Chalood became a student</w:t>
      </w:r>
      <w:ins w:id="67" w:author="Lauren Delaronde" w:date="2014-08-11T00:10:00Z">
        <w:r w:rsidR="00A91DD2">
          <w:t>, majoring in sculpture,</w:t>
        </w:r>
      </w:ins>
      <w:bookmarkStart w:id="68" w:name="_GoBack"/>
      <w:bookmarkEnd w:id="68"/>
      <w:r w:rsidR="00084F63">
        <w:t xml:space="preserve"> and graduated with </w:t>
      </w:r>
      <w:r w:rsidR="00084F63" w:rsidRPr="00084F63">
        <w:t>first class hono</w:t>
      </w:r>
      <w:ins w:id="69" w:author="Lauren Delaronde" w:date="2014-08-10T23:26:00Z">
        <w:r w:rsidR="00A7048A">
          <w:t>u</w:t>
        </w:r>
      </w:ins>
      <w:r w:rsidR="00084F63" w:rsidRPr="00084F63">
        <w:t>r</w:t>
      </w:r>
      <w:r w:rsidR="00F039F7">
        <w:t>s</w:t>
      </w:r>
      <w:del w:id="70" w:author="Lauren Delaronde" w:date="2014-08-11T00:10:00Z">
        <w:r w:rsidR="00004470" w:rsidDel="00A91DD2">
          <w:delText>,</w:delText>
        </w:r>
        <w:r w:rsidR="00F039F7" w:rsidDel="00A91DD2">
          <w:delText xml:space="preserve"> </w:delText>
        </w:r>
        <w:r w:rsidR="00084F63" w:rsidRPr="00084F63" w:rsidDel="00A91DD2">
          <w:delText>major</w:delText>
        </w:r>
        <w:r w:rsidR="00004470" w:rsidDel="00A91DD2">
          <w:delText>ing in</w:delText>
        </w:r>
        <w:r w:rsidR="00084F63" w:rsidRPr="00084F63" w:rsidDel="00A91DD2">
          <w:delText xml:space="preserve"> sculpture. </w:delText>
        </w:r>
      </w:del>
      <w:r w:rsidR="00084F63" w:rsidRPr="00084F63">
        <w:t xml:space="preserve">Chalood received a scholarship from the Italian government to study at </w:t>
      </w:r>
      <w:r w:rsidR="00084F63" w:rsidRPr="00084F63">
        <w:rPr>
          <w:rFonts w:cs="Arial"/>
        </w:rPr>
        <w:t>Accademia di Belle Arti in Rome</w:t>
      </w:r>
      <w:r w:rsidR="00084F63" w:rsidRPr="00084F63">
        <w:t xml:space="preserve"> an</w:t>
      </w:r>
      <w:r w:rsidR="00084F63">
        <w:t xml:space="preserve">d another scholarship to study printmaking at Pratt Graphic Center in New York City. </w:t>
      </w:r>
    </w:p>
    <w:p w:rsidR="00350D35" w:rsidRDefault="00350D35" w:rsidP="00F86027">
      <w:pPr>
        <w:jc w:val="both"/>
      </w:pPr>
    </w:p>
    <w:p w:rsidR="00F86027" w:rsidRDefault="00795D1F" w:rsidP="00F86027">
      <w:r>
        <w:t xml:space="preserve">In </w:t>
      </w:r>
      <w:r w:rsidR="00084F63">
        <w:t xml:space="preserve">1963, Chalood </w:t>
      </w:r>
      <w:r>
        <w:t>returned</w:t>
      </w:r>
      <w:r w:rsidR="00084F63">
        <w:t xml:space="preserve"> to teach at Silpakorn University</w:t>
      </w:r>
      <w:r w:rsidR="00F86027">
        <w:t xml:space="preserve">. His major role of establishing </w:t>
      </w:r>
      <w:r w:rsidR="00004470">
        <w:t xml:space="preserve">the </w:t>
      </w:r>
      <w:r w:rsidR="00F86027">
        <w:t xml:space="preserve">Department of Printmaking influenced a lot of young Thai artists to create work using </w:t>
      </w:r>
      <w:r>
        <w:t xml:space="preserve">this </w:t>
      </w:r>
      <w:r w:rsidR="00F86027">
        <w:t xml:space="preserve">technique, especially in </w:t>
      </w:r>
      <w:r>
        <w:t xml:space="preserve">an </w:t>
      </w:r>
      <w:r w:rsidR="00F86027">
        <w:t>abstract style. This</w:t>
      </w:r>
      <w:r>
        <w:t>,</w:t>
      </w:r>
      <w:r w:rsidR="00F86027">
        <w:t xml:space="preserve"> </w:t>
      </w:r>
      <w:ins w:id="71" w:author="Lauren Delaronde" w:date="2014-08-10T23:32:00Z">
        <w:r w:rsidR="006F614D">
          <w:t>in part</w:t>
        </w:r>
      </w:ins>
      <w:del w:id="72" w:author="Lauren Delaronde" w:date="2014-08-10T23:32:00Z">
        <w:r w:rsidDel="006F614D">
          <w:delText xml:space="preserve">along with other </w:delText>
        </w:r>
        <w:r w:rsidR="00F86027" w:rsidDel="006F614D">
          <w:delText>factor</w:delText>
        </w:r>
        <w:r w:rsidDel="006F614D">
          <w:delText>s</w:delText>
        </w:r>
      </w:del>
      <w:r>
        <w:t>,</w:t>
      </w:r>
      <w:r w:rsidR="00F86027">
        <w:t xml:space="preserve"> le</w:t>
      </w:r>
      <w:r>
        <w:t>d</w:t>
      </w:r>
      <w:r w:rsidR="00F86027">
        <w:t xml:space="preserve"> to the successful </w:t>
      </w:r>
      <w:r>
        <w:t xml:space="preserve">development </w:t>
      </w:r>
      <w:r w:rsidR="00F86027">
        <w:t xml:space="preserve">of abstract art in Thailand </w:t>
      </w:r>
      <w:r>
        <w:t xml:space="preserve">in the </w:t>
      </w:r>
      <w:r w:rsidR="00004470">
        <w:t>1970</w:t>
      </w:r>
      <w:r w:rsidR="00F86027">
        <w:t xml:space="preserve">s </w:t>
      </w:r>
      <w:r>
        <w:t xml:space="preserve">and </w:t>
      </w:r>
      <w:del w:id="73" w:author="Lauren Delaronde" w:date="2014-08-10T23:32:00Z">
        <w:r w:rsidR="00004470" w:rsidDel="006F614D">
          <w:delText>19</w:delText>
        </w:r>
      </w:del>
      <w:r w:rsidR="00004470">
        <w:t>80</w:t>
      </w:r>
      <w:r w:rsidR="00F86027">
        <w:t xml:space="preserve">s. </w:t>
      </w:r>
      <w:r>
        <w:t>Working as an artist and art professor for</w:t>
      </w:r>
      <w:r w:rsidR="00F86027">
        <w:t xml:space="preserve"> more than sixty years</w:t>
      </w:r>
      <w:r w:rsidR="00DA4E36">
        <w:t xml:space="preserve">, Chalood’s artwork connects two generations of Thai </w:t>
      </w:r>
      <w:r>
        <w:t xml:space="preserve">modern and contemporary </w:t>
      </w:r>
      <w:r w:rsidR="00DA4E36">
        <w:t>art,</w:t>
      </w:r>
      <w:r w:rsidR="00004470">
        <w:t xml:space="preserve"> both</w:t>
      </w:r>
      <w:r w:rsidR="00DA4E36">
        <w:t xml:space="preserve"> the early period that was strongly influenced by </w:t>
      </w:r>
      <w:r>
        <w:t>W</w:t>
      </w:r>
      <w:r w:rsidR="00DA4E36">
        <w:t>estern modernism and the later generation</w:t>
      </w:r>
      <w:r w:rsidR="00AA4366">
        <w:t xml:space="preserve"> of Thai Neo-Traditionalism.</w:t>
      </w:r>
    </w:p>
    <w:p w:rsidR="00F039F7" w:rsidRDefault="00F039F7" w:rsidP="00F86027"/>
    <w:p w:rsidR="00BA1598" w:rsidRDefault="00F039F7" w:rsidP="00F86027">
      <w:pPr>
        <w:rPr>
          <w:b/>
        </w:rPr>
      </w:pPr>
      <w:r>
        <w:rPr>
          <w:b/>
        </w:rPr>
        <w:t>References and Further Reading</w:t>
      </w:r>
      <w:r w:rsidR="00BA1598">
        <w:rPr>
          <w:b/>
        </w:rPr>
        <w:t>:</w:t>
      </w:r>
    </w:p>
    <w:p w:rsidR="00BA1598" w:rsidRDefault="00BA1598" w:rsidP="00F86027">
      <w:pPr>
        <w:rPr>
          <w:b/>
        </w:rPr>
      </w:pPr>
    </w:p>
    <w:p w:rsidR="00BA1598" w:rsidRDefault="00BA1598" w:rsidP="00BA1598">
      <w:pPr>
        <w:pStyle w:val="NormalWeb"/>
        <w:shd w:val="clear" w:color="auto" w:fill="FFFFFF"/>
        <w:spacing w:before="2" w:after="2"/>
        <w:rPr>
          <w:rFonts w:asciiTheme="minorHAnsi" w:hAnsiTheme="minorHAnsi"/>
          <w:color w:val="333333"/>
          <w:sz w:val="24"/>
          <w:szCs w:val="17"/>
        </w:rPr>
      </w:pPr>
      <w:r w:rsidRPr="00BA1598">
        <w:rPr>
          <w:rFonts w:asciiTheme="minorHAnsi" w:hAnsiTheme="minorHAnsi"/>
          <w:color w:val="333333"/>
          <w:sz w:val="24"/>
          <w:szCs w:val="17"/>
        </w:rPr>
        <w:t xml:space="preserve">Bangkok Art and Cultural Centre. </w:t>
      </w:r>
      <w:del w:id="74" w:author="Lauren Delaronde" w:date="2014-08-10T23:37:00Z">
        <w:r w:rsidRPr="00BA1598" w:rsidDel="006F614D">
          <w:rPr>
            <w:rFonts w:asciiTheme="minorHAnsi" w:hAnsiTheme="minorHAnsi"/>
            <w:color w:val="333333"/>
            <w:sz w:val="24"/>
            <w:szCs w:val="17"/>
          </w:rPr>
          <w:delText>(2012).</w:delText>
        </w:r>
        <w:r w:rsidRPr="00BA1598" w:rsidDel="006F614D">
          <w:rPr>
            <w:rStyle w:val="apple-converted-space"/>
            <w:rFonts w:asciiTheme="minorHAnsi" w:hAnsiTheme="minorHAnsi"/>
            <w:color w:val="333333"/>
            <w:sz w:val="24"/>
            <w:szCs w:val="17"/>
          </w:rPr>
          <w:delText> </w:delText>
        </w:r>
      </w:del>
      <w:r w:rsidRPr="00BA1598">
        <w:rPr>
          <w:rFonts w:asciiTheme="minorHAnsi" w:hAnsiTheme="minorHAnsi"/>
          <w:i/>
          <w:color w:val="333333"/>
          <w:sz w:val="24"/>
          <w:szCs w:val="17"/>
        </w:rPr>
        <w:t>Exhibition Catalogue of Chalood’s Mural Painting – Retrospective</w:t>
      </w:r>
      <w:r w:rsidRPr="00BA1598">
        <w:rPr>
          <w:rFonts w:asciiTheme="minorHAnsi" w:hAnsiTheme="minorHAnsi"/>
          <w:color w:val="333333"/>
          <w:sz w:val="24"/>
          <w:szCs w:val="17"/>
        </w:rPr>
        <w:t>. Bangkok: Bangkok Art and Cultural Centre</w:t>
      </w:r>
      <w:ins w:id="75" w:author="Lauren Delaronde" w:date="2014-08-10T23:37:00Z">
        <w:r w:rsidR="006F614D">
          <w:rPr>
            <w:rFonts w:asciiTheme="minorHAnsi" w:hAnsiTheme="minorHAnsi"/>
            <w:color w:val="333333"/>
            <w:sz w:val="24"/>
            <w:szCs w:val="17"/>
          </w:rPr>
          <w:t>, 2012. [Medium]</w:t>
        </w:r>
      </w:ins>
      <w:del w:id="76" w:author="Lauren Delaronde" w:date="2014-08-10T23:37:00Z">
        <w:r w:rsidRPr="00BA1598" w:rsidDel="006F614D">
          <w:rPr>
            <w:rFonts w:asciiTheme="minorHAnsi" w:hAnsiTheme="minorHAnsi"/>
            <w:color w:val="333333"/>
            <w:sz w:val="24"/>
            <w:szCs w:val="17"/>
          </w:rPr>
          <w:delText>.</w:delText>
        </w:r>
      </w:del>
    </w:p>
    <w:p w:rsidR="00BA1598" w:rsidRPr="00BA1598" w:rsidRDefault="00BA1598" w:rsidP="00BA1598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4"/>
          <w:szCs w:val="17"/>
        </w:rPr>
      </w:pPr>
    </w:p>
    <w:p w:rsidR="00BA1598" w:rsidRDefault="006F614D" w:rsidP="00BA1598">
      <w:pPr>
        <w:pStyle w:val="NormalWeb"/>
        <w:shd w:val="clear" w:color="auto" w:fill="FFFFFF"/>
        <w:spacing w:before="2" w:after="2"/>
        <w:rPr>
          <w:rFonts w:asciiTheme="minorHAnsi" w:hAnsiTheme="minorHAnsi"/>
          <w:color w:val="333333"/>
          <w:sz w:val="24"/>
          <w:szCs w:val="17"/>
        </w:rPr>
      </w:pPr>
      <w:ins w:id="77" w:author="Lauren Delaronde" w:date="2014-08-10T23:35:00Z">
        <w:r>
          <w:rPr>
            <w:rFonts w:asciiTheme="minorHAnsi" w:hAnsiTheme="minorHAnsi"/>
            <w:color w:val="333333"/>
            <w:sz w:val="24"/>
            <w:szCs w:val="17"/>
          </w:rPr>
          <w:t>Nimsamer, Chalood.</w:t>
        </w:r>
      </w:ins>
      <w:del w:id="78" w:author="Lauren Delaronde" w:date="2014-08-10T23:35:00Z">
        <w:r w:rsidR="00BA1598" w:rsidRPr="00BA1598" w:rsidDel="006F614D">
          <w:rPr>
            <w:rFonts w:asciiTheme="minorHAnsi" w:hAnsiTheme="minorHAnsi"/>
            <w:color w:val="333333"/>
            <w:sz w:val="24"/>
            <w:szCs w:val="17"/>
          </w:rPr>
          <w:delText>Chalood Nimsamer</w:delText>
        </w:r>
      </w:del>
      <w:del w:id="79" w:author="Lauren Delaronde" w:date="2014-08-10T23:58:00Z">
        <w:r w:rsidR="00BA1598" w:rsidRPr="00BA1598" w:rsidDel="0051573A">
          <w:rPr>
            <w:rFonts w:asciiTheme="minorHAnsi" w:hAnsiTheme="minorHAnsi"/>
            <w:color w:val="333333"/>
            <w:sz w:val="24"/>
            <w:szCs w:val="17"/>
          </w:rPr>
          <w:delText>.</w:delText>
        </w:r>
      </w:del>
      <w:r w:rsidR="00BA1598" w:rsidRPr="00BA1598">
        <w:rPr>
          <w:rFonts w:asciiTheme="minorHAnsi" w:hAnsiTheme="minorHAnsi"/>
          <w:color w:val="333333"/>
          <w:sz w:val="24"/>
          <w:szCs w:val="17"/>
        </w:rPr>
        <w:t xml:space="preserve"> </w:t>
      </w:r>
      <w:del w:id="80" w:author="Lauren Delaronde" w:date="2014-08-10T23:38:00Z">
        <w:r w:rsidR="00BA1598" w:rsidRPr="00BA1598" w:rsidDel="006F614D">
          <w:rPr>
            <w:rFonts w:asciiTheme="minorHAnsi" w:hAnsiTheme="minorHAnsi"/>
            <w:color w:val="333333"/>
            <w:sz w:val="24"/>
            <w:szCs w:val="17"/>
          </w:rPr>
          <w:delText>(2010). </w:delText>
        </w:r>
      </w:del>
      <w:r w:rsidR="00BA1598" w:rsidRPr="00BA1598">
        <w:rPr>
          <w:rFonts w:asciiTheme="minorHAnsi" w:hAnsiTheme="minorHAnsi"/>
          <w:i/>
          <w:color w:val="333333"/>
          <w:sz w:val="24"/>
          <w:szCs w:val="17"/>
        </w:rPr>
        <w:t>Exhibition Catalogue of Steam of Life : Drawing by Chalood Nimsamer</w:t>
      </w:r>
      <w:r w:rsidR="00BA1598" w:rsidRPr="00BA1598">
        <w:rPr>
          <w:rFonts w:asciiTheme="minorHAnsi" w:hAnsiTheme="minorHAnsi"/>
          <w:color w:val="333333"/>
          <w:sz w:val="24"/>
          <w:szCs w:val="17"/>
        </w:rPr>
        <w:t>. Bangkok: Faculty of Painting Sculpture and Graphic Arts, Silpakorn University</w:t>
      </w:r>
      <w:ins w:id="81" w:author="Lauren Delaronde" w:date="2014-08-10T23:38:00Z">
        <w:r>
          <w:rPr>
            <w:rFonts w:asciiTheme="minorHAnsi" w:hAnsiTheme="minorHAnsi"/>
            <w:color w:val="333333"/>
            <w:sz w:val="24"/>
            <w:szCs w:val="17"/>
          </w:rPr>
          <w:t>, 2010. [Medium]</w:t>
        </w:r>
      </w:ins>
      <w:del w:id="82" w:author="Lauren Delaronde" w:date="2014-08-10T23:38:00Z">
        <w:r w:rsidR="00BA1598" w:rsidRPr="00BA1598" w:rsidDel="006F614D">
          <w:rPr>
            <w:rFonts w:asciiTheme="minorHAnsi" w:hAnsiTheme="minorHAnsi"/>
            <w:color w:val="333333"/>
            <w:sz w:val="24"/>
            <w:szCs w:val="17"/>
          </w:rPr>
          <w:delText>.</w:delText>
        </w:r>
      </w:del>
    </w:p>
    <w:p w:rsidR="00BA1598" w:rsidDel="006F614D" w:rsidRDefault="00BA1598" w:rsidP="00BA1598">
      <w:pPr>
        <w:pStyle w:val="NormalWeb"/>
        <w:shd w:val="clear" w:color="auto" w:fill="FFFFFF"/>
        <w:spacing w:before="2" w:after="2"/>
        <w:rPr>
          <w:del w:id="83" w:author="Lauren Delaronde" w:date="2014-08-10T23:38:00Z"/>
          <w:rFonts w:asciiTheme="minorHAnsi" w:hAnsiTheme="minorHAnsi"/>
          <w:color w:val="222222"/>
          <w:sz w:val="24"/>
          <w:szCs w:val="17"/>
        </w:rPr>
      </w:pPr>
    </w:p>
    <w:p w:rsidR="006F614D" w:rsidRPr="00BA1598" w:rsidRDefault="006F614D" w:rsidP="00BA1598">
      <w:pPr>
        <w:pStyle w:val="NormalWeb"/>
        <w:shd w:val="clear" w:color="auto" w:fill="FFFFFF"/>
        <w:spacing w:before="2" w:after="2"/>
        <w:rPr>
          <w:ins w:id="84" w:author="Lauren Delaronde" w:date="2014-08-10T23:39:00Z"/>
          <w:rFonts w:asciiTheme="minorHAnsi" w:hAnsiTheme="minorHAnsi"/>
          <w:color w:val="222222"/>
          <w:sz w:val="24"/>
          <w:szCs w:val="17"/>
        </w:rPr>
      </w:pPr>
    </w:p>
    <w:p w:rsidR="00BA1598" w:rsidRPr="00BA1598" w:rsidRDefault="006F614D" w:rsidP="00BA1598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4"/>
          <w:szCs w:val="17"/>
        </w:rPr>
      </w:pPr>
      <w:ins w:id="85" w:author="Lauren Delaronde" w:date="2014-08-10T23:38:00Z">
        <w:r>
          <w:rPr>
            <w:rFonts w:asciiTheme="minorHAnsi" w:hAnsiTheme="minorHAnsi"/>
            <w:color w:val="333333"/>
            <w:sz w:val="24"/>
            <w:szCs w:val="17"/>
          </w:rPr>
          <w:t>Mukdamanee, Vichoke.</w:t>
        </w:r>
      </w:ins>
      <w:del w:id="86" w:author="Lauren Delaronde" w:date="2014-08-10T23:38:00Z">
        <w:r w:rsidR="00BA1598" w:rsidRPr="00BA1598" w:rsidDel="006F614D">
          <w:rPr>
            <w:rFonts w:asciiTheme="minorHAnsi" w:hAnsiTheme="minorHAnsi"/>
            <w:color w:val="333333"/>
            <w:sz w:val="24"/>
            <w:szCs w:val="17"/>
          </w:rPr>
          <w:delText>Vichoke Mukdamanee</w:delText>
        </w:r>
      </w:del>
      <w:del w:id="87" w:author="Lauren Delaronde" w:date="2014-08-10T23:58:00Z">
        <w:r w:rsidR="00BA1598" w:rsidRPr="00BA1598" w:rsidDel="0051573A">
          <w:rPr>
            <w:rFonts w:asciiTheme="minorHAnsi" w:hAnsiTheme="minorHAnsi"/>
            <w:color w:val="333333"/>
            <w:sz w:val="24"/>
            <w:szCs w:val="17"/>
          </w:rPr>
          <w:delText>.</w:delText>
        </w:r>
      </w:del>
      <w:r w:rsidR="00BA1598" w:rsidRPr="00BA1598">
        <w:rPr>
          <w:rFonts w:asciiTheme="minorHAnsi" w:hAnsiTheme="minorHAnsi"/>
          <w:color w:val="333333"/>
          <w:sz w:val="24"/>
          <w:szCs w:val="17"/>
        </w:rPr>
        <w:t xml:space="preserve"> </w:t>
      </w:r>
      <w:del w:id="88" w:author="Lauren Delaronde" w:date="2014-08-10T23:38:00Z">
        <w:r w:rsidR="00BA1598" w:rsidRPr="00BA1598" w:rsidDel="006F614D">
          <w:rPr>
            <w:rFonts w:asciiTheme="minorHAnsi" w:hAnsiTheme="minorHAnsi"/>
            <w:color w:val="333333"/>
            <w:sz w:val="24"/>
            <w:szCs w:val="17"/>
          </w:rPr>
          <w:delText>(2002).</w:delText>
        </w:r>
        <w:r w:rsidR="00BA1598" w:rsidRPr="00BA1598" w:rsidDel="006F614D">
          <w:rPr>
            <w:rStyle w:val="apple-converted-space"/>
            <w:rFonts w:asciiTheme="minorHAnsi" w:hAnsiTheme="minorHAnsi"/>
            <w:color w:val="333333"/>
            <w:sz w:val="24"/>
            <w:szCs w:val="17"/>
          </w:rPr>
          <w:delText> </w:delText>
        </w:r>
      </w:del>
      <w:r w:rsidR="00BA1598" w:rsidRPr="00BA1598">
        <w:rPr>
          <w:rFonts w:asciiTheme="minorHAnsi" w:hAnsiTheme="minorHAnsi"/>
          <w:i/>
          <w:color w:val="333333"/>
          <w:sz w:val="24"/>
          <w:szCs w:val="17"/>
        </w:rPr>
        <w:t>Mix Media and Installation Art in Thailand</w:t>
      </w:r>
      <w:r w:rsidR="00BA1598" w:rsidRPr="00BA1598">
        <w:rPr>
          <w:rFonts w:asciiTheme="minorHAnsi" w:hAnsiTheme="minorHAnsi"/>
          <w:color w:val="333333"/>
          <w:sz w:val="24"/>
          <w:szCs w:val="17"/>
        </w:rPr>
        <w:t>. Bangkok: Silpakorn University Art Centre</w:t>
      </w:r>
      <w:ins w:id="89" w:author="Lauren Delaronde" w:date="2014-08-10T23:38:00Z">
        <w:r>
          <w:rPr>
            <w:rFonts w:asciiTheme="minorHAnsi" w:hAnsiTheme="minorHAnsi"/>
            <w:color w:val="333333"/>
            <w:sz w:val="24"/>
            <w:szCs w:val="17"/>
          </w:rPr>
          <w:t>, 2002.</w:t>
        </w:r>
      </w:ins>
    </w:p>
    <w:p w:rsidR="00F039F7" w:rsidRDefault="00F039F7" w:rsidP="00F86027">
      <w:pPr>
        <w:rPr>
          <w:b/>
        </w:rPr>
      </w:pPr>
    </w:p>
    <w:p w:rsidR="00F039F7" w:rsidRDefault="00F039F7" w:rsidP="00F86027">
      <w:pPr>
        <w:rPr>
          <w:b/>
        </w:rPr>
      </w:pPr>
    </w:p>
    <w:p w:rsidR="00F039F7" w:rsidRPr="00F039F7" w:rsidRDefault="00F039F7" w:rsidP="00F86027">
      <w:pPr>
        <w:rPr>
          <w:b/>
        </w:rPr>
      </w:pPr>
    </w:p>
    <w:p w:rsidR="009C44E9" w:rsidRPr="009C44E9" w:rsidRDefault="009C44E9" w:rsidP="009C44E9">
      <w:pPr>
        <w:ind w:firstLine="720"/>
        <w:jc w:val="both"/>
      </w:pPr>
    </w:p>
    <w:p w:rsidR="009C44E9" w:rsidRPr="009C44E9" w:rsidRDefault="009C44E9"/>
    <w:p w:rsidR="009C44E9" w:rsidRDefault="009C44E9"/>
    <w:p w:rsidR="004B1A0D" w:rsidRDefault="004B1A0D" w:rsidP="004B1A0D"/>
    <w:p w:rsidR="009C44E9" w:rsidRDefault="009C44E9"/>
    <w:p w:rsidR="009C44E9" w:rsidRPr="009C44E9" w:rsidRDefault="009C44E9"/>
    <w:sectPr w:rsidR="009C44E9" w:rsidRPr="009C44E9" w:rsidSect="00B66BDB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ADB" w:rsidRDefault="008E2ADB">
      <w:r>
        <w:separator/>
      </w:r>
    </w:p>
  </w:endnote>
  <w:endnote w:type="continuationSeparator" w:id="0">
    <w:p w:rsidR="008E2ADB" w:rsidRDefault="008E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ADB" w:rsidRDefault="008E2ADB">
      <w:r>
        <w:separator/>
      </w:r>
    </w:p>
  </w:footnote>
  <w:footnote w:type="continuationSeparator" w:id="0">
    <w:p w:rsidR="008E2ADB" w:rsidRDefault="008E2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370" w:rsidRDefault="00416370">
    <w:pPr>
      <w:pStyle w:val="Header"/>
    </w:pPr>
    <w:r>
      <w:t>Vichaya Mukdamanee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E9"/>
    <w:rsid w:val="00004470"/>
    <w:rsid w:val="00084F63"/>
    <w:rsid w:val="000B607B"/>
    <w:rsid w:val="001C52FE"/>
    <w:rsid w:val="0025269B"/>
    <w:rsid w:val="00350D35"/>
    <w:rsid w:val="003E3ECA"/>
    <w:rsid w:val="00416370"/>
    <w:rsid w:val="00456F1D"/>
    <w:rsid w:val="004B0EF9"/>
    <w:rsid w:val="004B1A0D"/>
    <w:rsid w:val="004F2D99"/>
    <w:rsid w:val="0051573A"/>
    <w:rsid w:val="006018D8"/>
    <w:rsid w:val="006924CE"/>
    <w:rsid w:val="006F614D"/>
    <w:rsid w:val="00734A90"/>
    <w:rsid w:val="00735883"/>
    <w:rsid w:val="0075560A"/>
    <w:rsid w:val="00795D1F"/>
    <w:rsid w:val="007D0A1E"/>
    <w:rsid w:val="008B0999"/>
    <w:rsid w:val="008E2ADB"/>
    <w:rsid w:val="008E33B4"/>
    <w:rsid w:val="00911FD9"/>
    <w:rsid w:val="009131EE"/>
    <w:rsid w:val="009C44E9"/>
    <w:rsid w:val="009D5BCE"/>
    <w:rsid w:val="00A64CBD"/>
    <w:rsid w:val="00A7048A"/>
    <w:rsid w:val="00A91DD2"/>
    <w:rsid w:val="00A92E94"/>
    <w:rsid w:val="00A94FBD"/>
    <w:rsid w:val="00AA4366"/>
    <w:rsid w:val="00B205F2"/>
    <w:rsid w:val="00B457DB"/>
    <w:rsid w:val="00B54665"/>
    <w:rsid w:val="00B66BDB"/>
    <w:rsid w:val="00BA1598"/>
    <w:rsid w:val="00C14DFA"/>
    <w:rsid w:val="00C8456E"/>
    <w:rsid w:val="00CA4921"/>
    <w:rsid w:val="00D5638E"/>
    <w:rsid w:val="00D87F0A"/>
    <w:rsid w:val="00DA4E36"/>
    <w:rsid w:val="00E91D34"/>
    <w:rsid w:val="00F039F7"/>
    <w:rsid w:val="00F86027"/>
    <w:rsid w:val="00FD1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9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F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039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9F7"/>
  </w:style>
  <w:style w:type="paragraph" w:styleId="Footer">
    <w:name w:val="footer"/>
    <w:basedOn w:val="Normal"/>
    <w:link w:val="FooterChar"/>
    <w:uiPriority w:val="99"/>
    <w:semiHidden/>
    <w:unhideWhenUsed/>
    <w:rsid w:val="00F039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9F7"/>
  </w:style>
  <w:style w:type="paragraph" w:styleId="NormalWeb">
    <w:name w:val="Normal (Web)"/>
    <w:basedOn w:val="Normal"/>
    <w:uiPriority w:val="99"/>
    <w:rsid w:val="00BA1598"/>
    <w:pPr>
      <w:spacing w:beforeLines="1" w:afterLines="1"/>
    </w:pPr>
    <w:rPr>
      <w:rFonts w:ascii="Times" w:eastAsiaTheme="minorHAnsi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BA1598"/>
  </w:style>
  <w:style w:type="character" w:customStyle="1" w:styleId="st">
    <w:name w:val="st"/>
    <w:basedOn w:val="DefaultParagraphFont"/>
    <w:rsid w:val="000B607B"/>
  </w:style>
  <w:style w:type="paragraph" w:styleId="Caption">
    <w:name w:val="caption"/>
    <w:basedOn w:val="Normal"/>
    <w:next w:val="Normal"/>
    <w:uiPriority w:val="35"/>
    <w:semiHidden/>
    <w:unhideWhenUsed/>
    <w:qFormat/>
    <w:rsid w:val="00B457DB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9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F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039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9F7"/>
  </w:style>
  <w:style w:type="paragraph" w:styleId="Footer">
    <w:name w:val="footer"/>
    <w:basedOn w:val="Normal"/>
    <w:link w:val="FooterChar"/>
    <w:uiPriority w:val="99"/>
    <w:semiHidden/>
    <w:unhideWhenUsed/>
    <w:rsid w:val="00F039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9F7"/>
  </w:style>
  <w:style w:type="paragraph" w:styleId="NormalWeb">
    <w:name w:val="Normal (Web)"/>
    <w:basedOn w:val="Normal"/>
    <w:uiPriority w:val="99"/>
    <w:rsid w:val="00BA1598"/>
    <w:pPr>
      <w:spacing w:beforeLines="1" w:afterLines="1"/>
    </w:pPr>
    <w:rPr>
      <w:rFonts w:ascii="Times" w:eastAsiaTheme="minorHAnsi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BA1598"/>
  </w:style>
  <w:style w:type="character" w:customStyle="1" w:styleId="st">
    <w:name w:val="st"/>
    <w:basedOn w:val="DefaultParagraphFont"/>
    <w:rsid w:val="000B607B"/>
  </w:style>
  <w:style w:type="paragraph" w:styleId="Caption">
    <w:name w:val="caption"/>
    <w:basedOn w:val="Normal"/>
    <w:next w:val="Normal"/>
    <w:uiPriority w:val="35"/>
    <w:semiHidden/>
    <w:unhideWhenUsed/>
    <w:qFormat/>
    <w:rsid w:val="00B457D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38E959A-391E-4A31-AAC7-4AABE661E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Mukdamanee</dc:creator>
  <cp:lastModifiedBy>Lauren Delaronde</cp:lastModifiedBy>
  <cp:revision>10</cp:revision>
  <dcterms:created xsi:type="dcterms:W3CDTF">2014-08-11T05:58:00Z</dcterms:created>
  <dcterms:modified xsi:type="dcterms:W3CDTF">2014-08-11T07:10:00Z</dcterms:modified>
</cp:coreProperties>
</file>