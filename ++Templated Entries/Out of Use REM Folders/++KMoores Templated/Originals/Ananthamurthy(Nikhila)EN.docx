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WithEffects.xml" ContentType="application/vnd.ms-word.stylesWithEffects+xml"/>
  <Override PartName="/word/comments.xml" ContentType="application/vnd.openxmlformats-officedocument.wordprocessingml.comments+xml"/>
  <Default Extension="jpeg" ContentType="image/jpeg"/>
  <Default Extension="xml" ContentType="application/xml"/>
  <Override PartName="/customXml/itemProps1.xml" ContentType="application/vnd.openxmlformats-officedocument.customXmlProperties+xml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2976" w:rsidRPr="0048741D" w:rsidRDefault="00C818B8" w:rsidP="00696465">
      <w:pPr>
        <w:spacing w:after="0" w:line="240" w:lineRule="auto"/>
        <w:rPr>
          <w:rFonts w:ascii="Georgia" w:hAnsi="Georgia" w:cs="Times New Roman"/>
          <w:b/>
          <w:sz w:val="24"/>
          <w:szCs w:val="24"/>
        </w:rPr>
      </w:pPr>
      <w:proofErr w:type="spellStart"/>
      <w:r w:rsidRPr="0048741D">
        <w:rPr>
          <w:rFonts w:ascii="Georgia" w:hAnsi="Georgia" w:cs="Times New Roman"/>
          <w:b/>
          <w:sz w:val="24"/>
          <w:szCs w:val="24"/>
        </w:rPr>
        <w:t>Ananthamurthy</w:t>
      </w:r>
      <w:proofErr w:type="spellEnd"/>
      <w:r w:rsidRPr="0048741D">
        <w:rPr>
          <w:rFonts w:ascii="Georgia" w:hAnsi="Georgia" w:cs="Times New Roman"/>
          <w:b/>
          <w:sz w:val="24"/>
          <w:szCs w:val="24"/>
        </w:rPr>
        <w:t xml:space="preserve">, </w:t>
      </w:r>
      <w:r w:rsidR="00310E31" w:rsidRPr="0048741D">
        <w:rPr>
          <w:rFonts w:ascii="Georgia" w:hAnsi="Georgia" w:cs="Times New Roman"/>
          <w:b/>
          <w:sz w:val="24"/>
          <w:szCs w:val="24"/>
        </w:rPr>
        <w:t xml:space="preserve">U. R. </w:t>
      </w:r>
      <w:r w:rsidRPr="0048741D">
        <w:rPr>
          <w:rFonts w:ascii="Georgia" w:hAnsi="Georgia" w:cs="Times New Roman"/>
          <w:b/>
          <w:sz w:val="24"/>
          <w:szCs w:val="24"/>
        </w:rPr>
        <w:t>(1932</w:t>
      </w:r>
      <w:ins w:id="0" w:author="Elizabeth Northup" w:date="2013-10-09T13:02:00Z">
        <w:r w:rsidR="00F46774">
          <w:rPr>
            <w:rFonts w:ascii="Georgia" w:hAnsi="Georgia" w:cs="Times New Roman"/>
            <w:b/>
            <w:sz w:val="24"/>
            <w:szCs w:val="24"/>
          </w:rPr>
          <w:t>–</w:t>
        </w:r>
      </w:ins>
      <w:del w:id="1" w:author="Elizabeth Northup" w:date="2013-10-09T13:02:00Z">
        <w:r w:rsidRPr="0048741D" w:rsidDel="00F46774">
          <w:rPr>
            <w:rFonts w:ascii="Georgia" w:hAnsi="Georgia" w:cs="Times New Roman"/>
            <w:b/>
            <w:sz w:val="24"/>
            <w:szCs w:val="24"/>
          </w:rPr>
          <w:delText xml:space="preserve"> - </w:delText>
        </w:r>
      </w:del>
      <w:r w:rsidRPr="0048741D">
        <w:rPr>
          <w:rFonts w:ascii="Georgia" w:hAnsi="Georgia" w:cs="Times New Roman"/>
          <w:b/>
          <w:sz w:val="24"/>
          <w:szCs w:val="24"/>
        </w:rPr>
        <w:t xml:space="preserve">) </w:t>
      </w:r>
    </w:p>
    <w:p w:rsidR="00C15275" w:rsidRPr="0048741D" w:rsidRDefault="00C15275" w:rsidP="00696465">
      <w:pPr>
        <w:spacing w:after="0" w:line="240" w:lineRule="auto"/>
        <w:rPr>
          <w:rFonts w:ascii="Georgia" w:hAnsi="Georgia" w:cs="Times New Roman"/>
          <w:b/>
          <w:sz w:val="24"/>
          <w:szCs w:val="24"/>
        </w:rPr>
      </w:pPr>
    </w:p>
    <w:p w:rsidR="00C15275" w:rsidRPr="0048741D" w:rsidRDefault="00C15275" w:rsidP="00696465">
      <w:pPr>
        <w:spacing w:after="0" w:line="240" w:lineRule="auto"/>
        <w:rPr>
          <w:rFonts w:ascii="Georgia" w:hAnsi="Georgia" w:cs="Times New Roman"/>
          <w:sz w:val="24"/>
          <w:szCs w:val="24"/>
        </w:rPr>
      </w:pPr>
      <w:proofErr w:type="spellStart"/>
      <w:r w:rsidRPr="0048741D">
        <w:rPr>
          <w:rFonts w:ascii="Georgia" w:hAnsi="Georgia" w:cs="Times New Roman"/>
          <w:sz w:val="24"/>
          <w:szCs w:val="24"/>
        </w:rPr>
        <w:t>Nikhila</w:t>
      </w:r>
      <w:proofErr w:type="spellEnd"/>
      <w:r w:rsidRPr="0048741D">
        <w:rPr>
          <w:rFonts w:ascii="Georgia" w:hAnsi="Georgia" w:cs="Times New Roman"/>
          <w:sz w:val="24"/>
          <w:szCs w:val="24"/>
        </w:rPr>
        <w:t xml:space="preserve"> H.</w:t>
      </w:r>
    </w:p>
    <w:p w:rsidR="00C15275" w:rsidRPr="0048741D" w:rsidRDefault="00C15275" w:rsidP="00696465">
      <w:pPr>
        <w:spacing w:after="0" w:line="240" w:lineRule="auto"/>
        <w:rPr>
          <w:rFonts w:ascii="Georgia" w:hAnsi="Georgia" w:cs="Times New Roman"/>
          <w:b/>
          <w:sz w:val="24"/>
          <w:szCs w:val="24"/>
        </w:rPr>
      </w:pPr>
    </w:p>
    <w:p w:rsidR="00C15275" w:rsidRPr="0048741D" w:rsidRDefault="00C15275" w:rsidP="00696465">
      <w:pPr>
        <w:spacing w:after="0" w:line="240" w:lineRule="auto"/>
        <w:rPr>
          <w:rFonts w:ascii="Georgia" w:hAnsi="Georgia" w:cs="Times New Roman"/>
          <w:b/>
          <w:sz w:val="24"/>
          <w:szCs w:val="24"/>
        </w:rPr>
      </w:pPr>
    </w:p>
    <w:p w:rsidR="00EF1F20" w:rsidRDefault="00EF1F20" w:rsidP="00696465">
      <w:pPr>
        <w:spacing w:after="0" w:line="240" w:lineRule="auto"/>
        <w:rPr>
          <w:ins w:id="2" w:author="Elizabeth Northup" w:date="2013-10-09T13:03:00Z"/>
          <w:rFonts w:ascii="Georgia" w:hAnsi="Georgia" w:cs="Times New Roman"/>
          <w:sz w:val="24"/>
          <w:szCs w:val="24"/>
        </w:rPr>
      </w:pPr>
      <w:r w:rsidRPr="0048741D">
        <w:rPr>
          <w:rFonts w:ascii="Georgia" w:hAnsi="Georgia" w:cs="Times New Roman"/>
          <w:noProof/>
          <w:sz w:val="24"/>
          <w:szCs w:val="24"/>
        </w:rPr>
        <w:drawing>
          <wp:inline distT="0" distB="0" distL="0" distR="0">
            <wp:extent cx="824918" cy="990825"/>
            <wp:effectExtent l="19050" t="0" r="0" b="0"/>
            <wp:docPr id="4" name="Picture 4" descr="C:\Users\HP Compaq\AppData\Local\Microsoft\Windows\Temporary Internet Files\Content.Word\ura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P Compaq\AppData\Local\Microsoft\Windows\Temporary Internet Files\Content.Word\ura3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3814" cy="9894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6774" w:rsidRPr="0048741D" w:rsidRDefault="00F46774" w:rsidP="00696465">
      <w:pPr>
        <w:spacing w:after="0" w:line="240" w:lineRule="auto"/>
        <w:rPr>
          <w:rFonts w:ascii="Georgia" w:hAnsi="Georgia" w:cs="Times New Roman"/>
          <w:sz w:val="24"/>
          <w:szCs w:val="24"/>
        </w:rPr>
      </w:pPr>
      <w:ins w:id="3" w:author="Elizabeth Northup" w:date="2013-10-09T13:03:00Z">
        <w:r>
          <w:rPr>
            <w:rFonts w:ascii="Georgia" w:hAnsi="Georgia" w:cs="Times New Roman"/>
            <w:sz w:val="24"/>
            <w:szCs w:val="24"/>
          </w:rPr>
          <w:t>[</w:t>
        </w:r>
        <w:proofErr w:type="gramStart"/>
        <w:r>
          <w:rPr>
            <w:rFonts w:ascii="Georgia" w:hAnsi="Georgia" w:cs="Times New Roman"/>
            <w:sz w:val="24"/>
            <w:szCs w:val="24"/>
          </w:rPr>
          <w:t>ananthamurthyimage1.jpg</w:t>
        </w:r>
        <w:proofErr w:type="gramEnd"/>
        <w:r>
          <w:rPr>
            <w:rFonts w:ascii="Georgia" w:hAnsi="Georgia" w:cs="Times New Roman"/>
            <w:sz w:val="24"/>
            <w:szCs w:val="24"/>
          </w:rPr>
          <w:t>]</w:t>
        </w:r>
      </w:ins>
    </w:p>
    <w:p w:rsidR="00C818B8" w:rsidRPr="0048741D" w:rsidRDefault="00C818B8" w:rsidP="00696465">
      <w:pPr>
        <w:spacing w:after="0" w:line="240" w:lineRule="auto"/>
        <w:rPr>
          <w:rFonts w:ascii="Georgia" w:hAnsi="Georgia" w:cs="Times New Roman"/>
          <w:sz w:val="24"/>
          <w:szCs w:val="24"/>
        </w:rPr>
      </w:pPr>
    </w:p>
    <w:p w:rsidR="00310E31" w:rsidRPr="0048741D" w:rsidRDefault="008108B9" w:rsidP="00310E31">
      <w:pPr>
        <w:spacing w:after="0" w:line="240" w:lineRule="auto"/>
        <w:rPr>
          <w:rStyle w:val="Emphasis"/>
        </w:rPr>
      </w:pPr>
      <w:proofErr w:type="spellStart"/>
      <w:r w:rsidRPr="0048741D">
        <w:rPr>
          <w:rStyle w:val="Emphasis"/>
          <w:rFonts w:ascii="Georgia" w:hAnsi="Georgia" w:cs="Times New Roman"/>
          <w:bCs/>
          <w:i w:val="0"/>
          <w:color w:val="000000"/>
          <w:sz w:val="24"/>
          <w:szCs w:val="24"/>
          <w:shd w:val="clear" w:color="auto" w:fill="F8F8F8"/>
        </w:rPr>
        <w:t>Udupi</w:t>
      </w:r>
      <w:proofErr w:type="spellEnd"/>
      <w:r w:rsidRPr="0048741D">
        <w:rPr>
          <w:rStyle w:val="Emphasis"/>
          <w:rFonts w:ascii="Georgia" w:hAnsi="Georgia" w:cs="Times New Roman"/>
          <w:bCs/>
          <w:i w:val="0"/>
          <w:color w:val="000000"/>
          <w:sz w:val="24"/>
          <w:szCs w:val="24"/>
          <w:shd w:val="clear" w:color="auto" w:fill="F8F8F8"/>
        </w:rPr>
        <w:t xml:space="preserve"> </w:t>
      </w:r>
      <w:proofErr w:type="spellStart"/>
      <w:r w:rsidR="00310E31" w:rsidRPr="0048741D">
        <w:rPr>
          <w:rStyle w:val="Emphasis"/>
          <w:rFonts w:ascii="Georgia" w:hAnsi="Georgia" w:cs="Times New Roman"/>
          <w:bCs/>
          <w:i w:val="0"/>
          <w:color w:val="000000"/>
          <w:sz w:val="24"/>
          <w:szCs w:val="24"/>
          <w:shd w:val="clear" w:color="auto" w:fill="F8F8F8"/>
        </w:rPr>
        <w:t>R</w:t>
      </w:r>
      <w:r w:rsidRPr="0048741D">
        <w:rPr>
          <w:rStyle w:val="Emphasis"/>
          <w:rFonts w:ascii="Georgia" w:hAnsi="Georgia" w:cs="Times New Roman"/>
          <w:bCs/>
          <w:i w:val="0"/>
          <w:color w:val="000000"/>
          <w:sz w:val="24"/>
          <w:szCs w:val="24"/>
          <w:shd w:val="clear" w:color="auto" w:fill="F8F8F8"/>
        </w:rPr>
        <w:t>ajagopalacharya</w:t>
      </w:r>
      <w:proofErr w:type="spellEnd"/>
      <w:r w:rsidR="00310E31" w:rsidRPr="0048741D">
        <w:rPr>
          <w:rStyle w:val="Emphasis"/>
          <w:rFonts w:ascii="Georgia" w:hAnsi="Georgia" w:cs="Times New Roman"/>
          <w:bCs/>
          <w:i w:val="0"/>
          <w:color w:val="000000"/>
          <w:sz w:val="24"/>
          <w:szCs w:val="24"/>
          <w:shd w:val="clear" w:color="auto" w:fill="F8F8F8"/>
        </w:rPr>
        <w:t xml:space="preserve"> </w:t>
      </w:r>
      <w:proofErr w:type="spellStart"/>
      <w:r w:rsidR="00310E31" w:rsidRPr="0048741D">
        <w:rPr>
          <w:rStyle w:val="Emphasis"/>
          <w:rFonts w:ascii="Georgia" w:hAnsi="Georgia" w:cs="Times New Roman"/>
          <w:bCs/>
          <w:i w:val="0"/>
          <w:color w:val="000000"/>
          <w:sz w:val="24"/>
          <w:szCs w:val="24"/>
          <w:shd w:val="clear" w:color="auto" w:fill="F8F8F8"/>
        </w:rPr>
        <w:t>Ananthamurthy</w:t>
      </w:r>
      <w:proofErr w:type="spellEnd"/>
      <w:r w:rsidR="00310E31" w:rsidRPr="0048741D">
        <w:rPr>
          <w:rStyle w:val="Emphasis"/>
          <w:rFonts w:ascii="Georgia" w:hAnsi="Georgia" w:cs="Times New Roman"/>
          <w:bCs/>
          <w:i w:val="0"/>
          <w:color w:val="000000"/>
          <w:sz w:val="24"/>
          <w:szCs w:val="24"/>
          <w:shd w:val="clear" w:color="auto" w:fill="F8F8F8"/>
        </w:rPr>
        <w:t xml:space="preserve"> is a major figure of the modernist literary movement in Kannada, a </w:t>
      </w:r>
      <w:ins w:id="4" w:author="Elizabeth Northup" w:date="2013-10-09T13:03:00Z">
        <w:r w:rsidR="00F46774">
          <w:rPr>
            <w:rStyle w:val="Emphasis"/>
            <w:rFonts w:ascii="Georgia" w:hAnsi="Georgia" w:cs="Times New Roman"/>
            <w:bCs/>
            <w:i w:val="0"/>
            <w:color w:val="000000"/>
            <w:sz w:val="24"/>
            <w:szCs w:val="24"/>
            <w:shd w:val="clear" w:color="auto" w:fill="F8F8F8"/>
          </w:rPr>
          <w:t>p</w:t>
        </w:r>
      </w:ins>
      <w:del w:id="5" w:author="Elizabeth Northup" w:date="2013-10-09T13:03:00Z">
        <w:r w:rsidR="00310E31" w:rsidRPr="0048741D" w:rsidDel="00F46774">
          <w:rPr>
            <w:rStyle w:val="Emphasis"/>
            <w:rFonts w:ascii="Georgia" w:hAnsi="Georgia" w:cs="Times New Roman"/>
            <w:bCs/>
            <w:i w:val="0"/>
            <w:color w:val="000000"/>
            <w:sz w:val="24"/>
            <w:szCs w:val="24"/>
            <w:shd w:val="clear" w:color="auto" w:fill="F8F8F8"/>
          </w:rPr>
          <w:delText>P</w:delText>
        </w:r>
      </w:del>
      <w:r w:rsidR="00310E31" w:rsidRPr="0048741D">
        <w:rPr>
          <w:rStyle w:val="Emphasis"/>
          <w:rFonts w:ascii="Georgia" w:hAnsi="Georgia" w:cs="Times New Roman"/>
          <w:bCs/>
          <w:i w:val="0"/>
          <w:color w:val="000000"/>
          <w:sz w:val="24"/>
          <w:szCs w:val="24"/>
          <w:shd w:val="clear" w:color="auto" w:fill="F8F8F8"/>
        </w:rPr>
        <w:t>rofessor of English, a literary critic</w:t>
      </w:r>
      <w:ins w:id="6" w:author="Elizabeth Northup" w:date="2013-10-09T13:03:00Z">
        <w:r w:rsidR="00F46774">
          <w:rPr>
            <w:rStyle w:val="Emphasis"/>
            <w:rFonts w:ascii="Georgia" w:hAnsi="Georgia" w:cs="Times New Roman"/>
            <w:bCs/>
            <w:i w:val="0"/>
            <w:color w:val="000000"/>
            <w:sz w:val="24"/>
            <w:szCs w:val="24"/>
            <w:shd w:val="clear" w:color="auto" w:fill="F8F8F8"/>
          </w:rPr>
          <w:t>,</w:t>
        </w:r>
      </w:ins>
      <w:r w:rsidR="00310E31" w:rsidRPr="0048741D">
        <w:rPr>
          <w:rStyle w:val="Emphasis"/>
          <w:rFonts w:ascii="Georgia" w:hAnsi="Georgia" w:cs="Times New Roman"/>
          <w:bCs/>
          <w:i w:val="0"/>
          <w:color w:val="000000"/>
          <w:sz w:val="24"/>
          <w:szCs w:val="24"/>
          <w:shd w:val="clear" w:color="auto" w:fill="F8F8F8"/>
        </w:rPr>
        <w:t xml:space="preserve"> and a leading public intellectual in Karnataka. </w:t>
      </w:r>
    </w:p>
    <w:p w:rsidR="00837892" w:rsidRPr="0048741D" w:rsidRDefault="00837892" w:rsidP="00696465">
      <w:pPr>
        <w:spacing w:after="0" w:line="240" w:lineRule="auto"/>
        <w:rPr>
          <w:rStyle w:val="Emphasis"/>
        </w:rPr>
      </w:pPr>
    </w:p>
    <w:p w:rsidR="00A4765E" w:rsidRDefault="00A4765E" w:rsidP="00696465">
      <w:pPr>
        <w:spacing w:after="0" w:line="240" w:lineRule="auto"/>
        <w:rPr>
          <w:ins w:id="7" w:author="Elizabeth Northup" w:date="2013-10-09T13:04:00Z"/>
          <w:rStyle w:val="Emphasis"/>
        </w:rPr>
      </w:pPr>
      <w:r w:rsidRPr="0048741D">
        <w:rPr>
          <w:rStyle w:val="Emphasis"/>
          <w:rFonts w:ascii="Georgia" w:hAnsi="Georgia" w:cs="Times New Roman"/>
          <w:bCs/>
          <w:i w:val="0"/>
          <w:noProof/>
          <w:color w:val="000000"/>
          <w:sz w:val="24"/>
          <w:szCs w:val="24"/>
          <w:shd w:val="clear" w:color="auto" w:fill="F8F8F8"/>
        </w:rPr>
        <w:drawing>
          <wp:inline distT="0" distB="0" distL="0" distR="0">
            <wp:extent cx="687652" cy="856445"/>
            <wp:effectExtent l="19050" t="0" r="0" b="0"/>
            <wp:docPr id="8" name="Picture 3" descr="C:\Users\HP Compaq\Documents\For Routledge Encyclopedia\samskara cov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 Compaq\Documents\For Routledge Encyclopedia\samskara cover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306" cy="8585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6774" w:rsidRPr="0048741D" w:rsidRDefault="00F46774" w:rsidP="00696465">
      <w:pPr>
        <w:spacing w:after="0" w:line="240" w:lineRule="auto"/>
        <w:rPr>
          <w:rStyle w:val="Emphasis"/>
        </w:rPr>
      </w:pPr>
      <w:ins w:id="8" w:author="Elizabeth Northup" w:date="2013-10-09T13:04:00Z">
        <w:r>
          <w:rPr>
            <w:rStyle w:val="Emphasis"/>
            <w:rFonts w:ascii="Georgia" w:hAnsi="Georgia" w:cs="Times New Roman"/>
            <w:bCs/>
            <w:i w:val="0"/>
            <w:color w:val="000000"/>
            <w:sz w:val="24"/>
            <w:szCs w:val="24"/>
            <w:shd w:val="clear" w:color="auto" w:fill="F8F8F8"/>
          </w:rPr>
          <w:t>[</w:t>
        </w:r>
        <w:proofErr w:type="gramStart"/>
        <w:r>
          <w:rPr>
            <w:rStyle w:val="Emphasis"/>
            <w:rFonts w:ascii="Georgia" w:hAnsi="Georgia" w:cs="Times New Roman"/>
            <w:bCs/>
            <w:i w:val="0"/>
            <w:color w:val="000000"/>
            <w:sz w:val="24"/>
            <w:szCs w:val="24"/>
            <w:shd w:val="clear" w:color="auto" w:fill="F8F8F8"/>
          </w:rPr>
          <w:t>ananthamurthyimage2.jpg</w:t>
        </w:r>
        <w:proofErr w:type="gramEnd"/>
        <w:r>
          <w:rPr>
            <w:rStyle w:val="Emphasis"/>
            <w:rFonts w:ascii="Georgia" w:hAnsi="Georgia" w:cs="Times New Roman"/>
            <w:bCs/>
            <w:i w:val="0"/>
            <w:color w:val="000000"/>
            <w:sz w:val="24"/>
            <w:szCs w:val="24"/>
            <w:shd w:val="clear" w:color="auto" w:fill="F8F8F8"/>
          </w:rPr>
          <w:t>]</w:t>
        </w:r>
      </w:ins>
    </w:p>
    <w:p w:rsidR="00A4765E" w:rsidRPr="0048741D" w:rsidRDefault="00A4765E" w:rsidP="00696465">
      <w:pPr>
        <w:spacing w:after="0" w:line="240" w:lineRule="auto"/>
        <w:rPr>
          <w:rStyle w:val="Emphasis"/>
        </w:rPr>
      </w:pPr>
      <w:r w:rsidRPr="0048741D">
        <w:rPr>
          <w:rStyle w:val="Emphasis"/>
          <w:rFonts w:ascii="Georgia" w:hAnsi="Georgia" w:cs="Times New Roman"/>
          <w:bCs/>
          <w:i w:val="0"/>
          <w:color w:val="000000"/>
          <w:sz w:val="24"/>
          <w:szCs w:val="24"/>
          <w:shd w:val="clear" w:color="auto" w:fill="F8F8F8"/>
        </w:rPr>
        <w:t>Cover</w:t>
      </w:r>
      <w:ins w:id="9" w:author="Elizabeth Northup" w:date="2013-10-09T13:10:00Z">
        <w:r w:rsidR="00F46774">
          <w:rPr>
            <w:rStyle w:val="Emphasis"/>
            <w:rFonts w:ascii="Georgia" w:hAnsi="Georgia" w:cs="Times New Roman"/>
            <w:bCs/>
            <w:i w:val="0"/>
            <w:color w:val="000000"/>
            <w:sz w:val="24"/>
            <w:szCs w:val="24"/>
            <w:shd w:val="clear" w:color="auto" w:fill="F8F8F8"/>
          </w:rPr>
          <w:t xml:space="preserve"> </w:t>
        </w:r>
      </w:ins>
      <w:del w:id="10" w:author="Elizabeth Northup" w:date="2013-10-09T13:10:00Z">
        <w:r w:rsidRPr="0048741D" w:rsidDel="00F46774">
          <w:rPr>
            <w:rStyle w:val="Emphasis"/>
            <w:rFonts w:ascii="Georgia" w:hAnsi="Georgia" w:cs="Times New Roman"/>
            <w:bCs/>
            <w:i w:val="0"/>
            <w:color w:val="000000"/>
            <w:sz w:val="24"/>
            <w:szCs w:val="24"/>
            <w:shd w:val="clear" w:color="auto" w:fill="F8F8F8"/>
          </w:rPr>
          <w:delText>-</w:delText>
        </w:r>
      </w:del>
      <w:r w:rsidRPr="0048741D">
        <w:rPr>
          <w:rStyle w:val="Emphasis"/>
          <w:rFonts w:ascii="Georgia" w:hAnsi="Georgia" w:cs="Times New Roman"/>
          <w:bCs/>
          <w:i w:val="0"/>
          <w:color w:val="000000"/>
          <w:sz w:val="24"/>
          <w:szCs w:val="24"/>
          <w:shd w:val="clear" w:color="auto" w:fill="F8F8F8"/>
        </w:rPr>
        <w:t xml:space="preserve">page of the English </w:t>
      </w:r>
      <w:ins w:id="11" w:author="Elizabeth Northup" w:date="2013-10-09T13:04:00Z">
        <w:r w:rsidR="00F46774">
          <w:rPr>
            <w:rStyle w:val="Emphasis"/>
            <w:rFonts w:ascii="Georgia" w:hAnsi="Georgia" w:cs="Times New Roman"/>
            <w:bCs/>
            <w:i w:val="0"/>
            <w:color w:val="000000"/>
            <w:sz w:val="24"/>
            <w:szCs w:val="24"/>
            <w:shd w:val="clear" w:color="auto" w:fill="F8F8F8"/>
          </w:rPr>
          <w:t>t</w:t>
        </w:r>
      </w:ins>
      <w:del w:id="12" w:author="Elizabeth Northup" w:date="2013-10-09T13:04:00Z">
        <w:r w:rsidRPr="0048741D" w:rsidDel="00F46774">
          <w:rPr>
            <w:rStyle w:val="Emphasis"/>
            <w:rFonts w:ascii="Georgia" w:hAnsi="Georgia" w:cs="Times New Roman"/>
            <w:bCs/>
            <w:i w:val="0"/>
            <w:color w:val="000000"/>
            <w:sz w:val="24"/>
            <w:szCs w:val="24"/>
            <w:shd w:val="clear" w:color="auto" w:fill="F8F8F8"/>
          </w:rPr>
          <w:delText>T</w:delText>
        </w:r>
      </w:del>
      <w:r w:rsidRPr="0048741D">
        <w:rPr>
          <w:rStyle w:val="Emphasis"/>
          <w:rFonts w:ascii="Georgia" w:hAnsi="Georgia" w:cs="Times New Roman"/>
          <w:bCs/>
          <w:i w:val="0"/>
          <w:color w:val="000000"/>
          <w:sz w:val="24"/>
          <w:szCs w:val="24"/>
          <w:shd w:val="clear" w:color="auto" w:fill="F8F8F8"/>
        </w:rPr>
        <w:t xml:space="preserve">ranslation of </w:t>
      </w:r>
      <w:proofErr w:type="spellStart"/>
      <w:r w:rsidRPr="0048741D">
        <w:rPr>
          <w:rStyle w:val="Emphasis"/>
          <w:rFonts w:ascii="Georgia" w:hAnsi="Georgia" w:cs="Times New Roman"/>
          <w:bCs/>
          <w:color w:val="000000"/>
          <w:sz w:val="24"/>
          <w:szCs w:val="24"/>
          <w:shd w:val="clear" w:color="auto" w:fill="F8F8F8"/>
        </w:rPr>
        <w:t>Samskara</w:t>
      </w:r>
      <w:proofErr w:type="spellEnd"/>
    </w:p>
    <w:p w:rsidR="00A4765E" w:rsidRPr="0048741D" w:rsidRDefault="00A4765E" w:rsidP="00696465">
      <w:pPr>
        <w:spacing w:after="0" w:line="240" w:lineRule="auto"/>
        <w:rPr>
          <w:rStyle w:val="Emphasis"/>
        </w:rPr>
      </w:pPr>
    </w:p>
    <w:p w:rsidR="00310E31" w:rsidRPr="0048741D" w:rsidRDefault="00310E31" w:rsidP="00310E31">
      <w:pPr>
        <w:spacing w:after="0" w:line="240" w:lineRule="auto"/>
        <w:rPr>
          <w:rStyle w:val="Emphasis"/>
        </w:rPr>
      </w:pPr>
    </w:p>
    <w:p w:rsidR="00310E31" w:rsidRPr="0048741D" w:rsidRDefault="00310E31" w:rsidP="00310E31">
      <w:pPr>
        <w:spacing w:after="0" w:line="240" w:lineRule="auto"/>
        <w:rPr>
          <w:rStyle w:val="Emphasis"/>
        </w:rPr>
      </w:pPr>
    </w:p>
    <w:p w:rsidR="00310E31" w:rsidRPr="0048741D" w:rsidRDefault="00310E31" w:rsidP="00310E31">
      <w:pPr>
        <w:spacing w:after="0" w:line="240" w:lineRule="auto"/>
        <w:rPr>
          <w:rStyle w:val="Emphasis"/>
        </w:rPr>
      </w:pPr>
      <w:r w:rsidRPr="0048741D">
        <w:rPr>
          <w:rStyle w:val="Emphasis"/>
          <w:rFonts w:ascii="Georgia" w:hAnsi="Georgia" w:cs="Times New Roman"/>
          <w:bCs/>
          <w:i w:val="0"/>
          <w:color w:val="000000"/>
          <w:sz w:val="24"/>
          <w:szCs w:val="24"/>
          <w:shd w:val="clear" w:color="auto" w:fill="F8F8F8"/>
        </w:rPr>
        <w:t>The formative influences of his literary career are seen as his interaction</w:t>
      </w:r>
      <w:ins w:id="13" w:author="Elizabeth Northup" w:date="2013-10-09T13:05:00Z">
        <w:r w:rsidR="00F46774">
          <w:rPr>
            <w:rStyle w:val="Emphasis"/>
            <w:rFonts w:ascii="Georgia" w:hAnsi="Georgia" w:cs="Times New Roman"/>
            <w:bCs/>
            <w:i w:val="0"/>
            <w:color w:val="000000"/>
            <w:sz w:val="24"/>
            <w:szCs w:val="24"/>
            <w:shd w:val="clear" w:color="auto" w:fill="F8F8F8"/>
          </w:rPr>
          <w:t>s</w:t>
        </w:r>
      </w:ins>
      <w:r w:rsidRPr="0048741D">
        <w:rPr>
          <w:rStyle w:val="Emphasis"/>
          <w:rFonts w:ascii="Georgia" w:hAnsi="Georgia" w:cs="Times New Roman"/>
          <w:bCs/>
          <w:i w:val="0"/>
          <w:color w:val="000000"/>
          <w:sz w:val="24"/>
          <w:szCs w:val="24"/>
          <w:shd w:val="clear" w:color="auto" w:fill="F8F8F8"/>
        </w:rPr>
        <w:t xml:space="preserve"> with socialists Ram </w:t>
      </w:r>
      <w:proofErr w:type="spellStart"/>
      <w:r w:rsidRPr="0048741D">
        <w:rPr>
          <w:rStyle w:val="Emphasis"/>
          <w:rFonts w:ascii="Georgia" w:hAnsi="Georgia" w:cs="Times New Roman"/>
          <w:bCs/>
          <w:i w:val="0"/>
          <w:color w:val="000000"/>
          <w:sz w:val="24"/>
          <w:szCs w:val="24"/>
          <w:shd w:val="clear" w:color="auto" w:fill="F8F8F8"/>
        </w:rPr>
        <w:t>Manohar</w:t>
      </w:r>
      <w:proofErr w:type="spellEnd"/>
      <w:r w:rsidRPr="0048741D">
        <w:rPr>
          <w:rStyle w:val="Emphasis"/>
          <w:rFonts w:ascii="Georgia" w:hAnsi="Georgia" w:cs="Times New Roman"/>
          <w:bCs/>
          <w:i w:val="0"/>
          <w:color w:val="000000"/>
          <w:sz w:val="24"/>
          <w:szCs w:val="24"/>
          <w:shd w:val="clear" w:color="auto" w:fill="F8F8F8"/>
        </w:rPr>
        <w:t xml:space="preserve"> </w:t>
      </w:r>
      <w:proofErr w:type="spellStart"/>
      <w:r w:rsidRPr="0048741D">
        <w:rPr>
          <w:rStyle w:val="Emphasis"/>
          <w:rFonts w:ascii="Georgia" w:hAnsi="Georgia" w:cs="Times New Roman"/>
          <w:bCs/>
          <w:i w:val="0"/>
          <w:color w:val="000000"/>
          <w:sz w:val="24"/>
          <w:szCs w:val="24"/>
          <w:shd w:val="clear" w:color="auto" w:fill="F8F8F8"/>
        </w:rPr>
        <w:t>Lohia</w:t>
      </w:r>
      <w:proofErr w:type="spellEnd"/>
      <w:r w:rsidRPr="0048741D">
        <w:rPr>
          <w:rStyle w:val="Emphasis"/>
          <w:rFonts w:ascii="Georgia" w:hAnsi="Georgia" w:cs="Times New Roman"/>
          <w:bCs/>
          <w:i w:val="0"/>
          <w:color w:val="000000"/>
          <w:sz w:val="24"/>
          <w:szCs w:val="24"/>
          <w:shd w:val="clear" w:color="auto" w:fill="F8F8F8"/>
        </w:rPr>
        <w:t xml:space="preserve">, </w:t>
      </w:r>
      <w:proofErr w:type="spellStart"/>
      <w:r w:rsidRPr="0048741D">
        <w:rPr>
          <w:rStyle w:val="Emphasis"/>
          <w:rFonts w:ascii="Georgia" w:hAnsi="Georgia" w:cs="Times New Roman"/>
          <w:bCs/>
          <w:i w:val="0"/>
          <w:color w:val="000000"/>
          <w:sz w:val="24"/>
          <w:szCs w:val="24"/>
          <w:shd w:val="clear" w:color="auto" w:fill="F8F8F8"/>
        </w:rPr>
        <w:t>Jayaprakash</w:t>
      </w:r>
      <w:proofErr w:type="spellEnd"/>
      <w:r w:rsidRPr="0048741D">
        <w:rPr>
          <w:rStyle w:val="Emphasis"/>
          <w:rFonts w:ascii="Georgia" w:hAnsi="Georgia" w:cs="Times New Roman"/>
          <w:bCs/>
          <w:i w:val="0"/>
          <w:color w:val="000000"/>
          <w:sz w:val="24"/>
          <w:szCs w:val="24"/>
          <w:shd w:val="clear" w:color="auto" w:fill="F8F8F8"/>
        </w:rPr>
        <w:t xml:space="preserve"> Narayan</w:t>
      </w:r>
      <w:ins w:id="14" w:author="Elizabeth Northup" w:date="2013-10-09T13:05:00Z">
        <w:r w:rsidR="00F46774">
          <w:rPr>
            <w:rStyle w:val="Emphasis"/>
            <w:rFonts w:ascii="Georgia" w:hAnsi="Georgia" w:cs="Times New Roman"/>
            <w:bCs/>
            <w:i w:val="0"/>
            <w:color w:val="000000"/>
            <w:sz w:val="24"/>
            <w:szCs w:val="24"/>
            <w:shd w:val="clear" w:color="auto" w:fill="F8F8F8"/>
          </w:rPr>
          <w:t>,</w:t>
        </w:r>
      </w:ins>
      <w:r w:rsidRPr="0048741D">
        <w:rPr>
          <w:rStyle w:val="Emphasis"/>
          <w:rFonts w:ascii="Georgia" w:hAnsi="Georgia" w:cs="Times New Roman"/>
          <w:bCs/>
          <w:i w:val="0"/>
          <w:color w:val="000000"/>
          <w:sz w:val="24"/>
          <w:szCs w:val="24"/>
          <w:shd w:val="clear" w:color="auto" w:fill="F8F8F8"/>
        </w:rPr>
        <w:t xml:space="preserve"> and </w:t>
      </w:r>
      <w:proofErr w:type="spellStart"/>
      <w:r w:rsidRPr="0048741D">
        <w:rPr>
          <w:rStyle w:val="Emphasis"/>
          <w:rFonts w:ascii="Georgia" w:hAnsi="Georgia" w:cs="Times New Roman"/>
          <w:bCs/>
          <w:i w:val="0"/>
          <w:color w:val="000000"/>
          <w:sz w:val="24"/>
          <w:szCs w:val="24"/>
          <w:shd w:val="clear" w:color="auto" w:fill="F8F8F8"/>
        </w:rPr>
        <w:t>Shantaveri</w:t>
      </w:r>
      <w:proofErr w:type="spellEnd"/>
      <w:r w:rsidRPr="0048741D">
        <w:rPr>
          <w:rStyle w:val="Emphasis"/>
          <w:rFonts w:ascii="Georgia" w:hAnsi="Georgia" w:cs="Times New Roman"/>
          <w:bCs/>
          <w:i w:val="0"/>
          <w:color w:val="000000"/>
          <w:sz w:val="24"/>
          <w:szCs w:val="24"/>
          <w:shd w:val="clear" w:color="auto" w:fill="F8F8F8"/>
        </w:rPr>
        <w:t xml:space="preserve"> </w:t>
      </w:r>
      <w:proofErr w:type="spellStart"/>
      <w:r w:rsidRPr="0048741D">
        <w:rPr>
          <w:rStyle w:val="Emphasis"/>
          <w:rFonts w:ascii="Georgia" w:hAnsi="Georgia" w:cs="Times New Roman"/>
          <w:bCs/>
          <w:i w:val="0"/>
          <w:color w:val="000000"/>
          <w:sz w:val="24"/>
          <w:szCs w:val="24"/>
          <w:shd w:val="clear" w:color="auto" w:fill="F8F8F8"/>
        </w:rPr>
        <w:t>Gopalagowda</w:t>
      </w:r>
      <w:proofErr w:type="spellEnd"/>
      <w:r w:rsidRPr="0048741D">
        <w:rPr>
          <w:rStyle w:val="Emphasis"/>
          <w:rFonts w:ascii="Georgia" w:hAnsi="Georgia" w:cs="Times New Roman"/>
          <w:bCs/>
          <w:i w:val="0"/>
          <w:color w:val="000000"/>
          <w:sz w:val="24"/>
          <w:szCs w:val="24"/>
          <w:shd w:val="clear" w:color="auto" w:fill="F8F8F8"/>
        </w:rPr>
        <w:t xml:space="preserve"> during his student days, and his close association in Mysore with </w:t>
      </w:r>
      <w:proofErr w:type="spellStart"/>
      <w:r w:rsidR="00F46774" w:rsidRPr="0048741D">
        <w:rPr>
          <w:rStyle w:val="Emphasis"/>
          <w:rFonts w:ascii="Georgia" w:hAnsi="Georgia" w:cs="Times New Roman"/>
          <w:bCs/>
          <w:i w:val="0"/>
          <w:color w:val="000000"/>
          <w:sz w:val="24"/>
          <w:szCs w:val="24"/>
          <w:shd w:val="clear" w:color="auto" w:fill="F8F8F8"/>
        </w:rPr>
        <w:t>Gopalakrishna</w:t>
      </w:r>
      <w:proofErr w:type="spellEnd"/>
      <w:r w:rsidR="00F46774" w:rsidRPr="0048741D">
        <w:rPr>
          <w:rStyle w:val="Emphasis"/>
          <w:rFonts w:ascii="Georgia" w:hAnsi="Georgia" w:cs="Times New Roman"/>
          <w:bCs/>
          <w:i w:val="0"/>
          <w:color w:val="000000"/>
          <w:sz w:val="24"/>
          <w:szCs w:val="24"/>
          <w:shd w:val="clear" w:color="auto" w:fill="F8F8F8"/>
        </w:rPr>
        <w:t xml:space="preserve"> </w:t>
      </w:r>
      <w:proofErr w:type="spellStart"/>
      <w:r w:rsidR="00F46774" w:rsidRPr="0048741D">
        <w:rPr>
          <w:rStyle w:val="Emphasis"/>
          <w:rFonts w:ascii="Georgia" w:hAnsi="Georgia" w:cs="Times New Roman"/>
          <w:bCs/>
          <w:i w:val="0"/>
          <w:color w:val="000000"/>
          <w:sz w:val="24"/>
          <w:szCs w:val="24"/>
          <w:shd w:val="clear" w:color="auto" w:fill="F8F8F8"/>
        </w:rPr>
        <w:t>Adiga</w:t>
      </w:r>
      <w:proofErr w:type="spellEnd"/>
      <w:r w:rsidR="00F46774" w:rsidRPr="0048741D">
        <w:rPr>
          <w:rStyle w:val="Emphasis"/>
          <w:rFonts w:ascii="Georgia" w:hAnsi="Georgia" w:cs="Times New Roman"/>
          <w:bCs/>
          <w:i w:val="0"/>
          <w:color w:val="000000"/>
          <w:sz w:val="24"/>
          <w:szCs w:val="24"/>
          <w:shd w:val="clear" w:color="auto" w:fill="F8F8F8"/>
        </w:rPr>
        <w:t xml:space="preserve"> </w:t>
      </w:r>
      <w:r w:rsidRPr="0048741D">
        <w:rPr>
          <w:rStyle w:val="Emphasis"/>
          <w:rFonts w:ascii="Georgia" w:hAnsi="Georgia" w:cs="Times New Roman"/>
          <w:bCs/>
          <w:i w:val="0"/>
          <w:color w:val="000000"/>
          <w:sz w:val="24"/>
          <w:szCs w:val="24"/>
          <w:shd w:val="clear" w:color="auto" w:fill="F8F8F8"/>
        </w:rPr>
        <w:t xml:space="preserve">and a group of writers who identified themselves with the </w:t>
      </w:r>
      <w:proofErr w:type="spellStart"/>
      <w:r w:rsidRPr="0048741D">
        <w:rPr>
          <w:rStyle w:val="Emphasis"/>
          <w:rFonts w:ascii="Georgia" w:hAnsi="Georgia" w:cs="Times New Roman"/>
          <w:bCs/>
          <w:i w:val="0"/>
          <w:color w:val="000000"/>
          <w:sz w:val="24"/>
          <w:szCs w:val="24"/>
          <w:shd w:val="clear" w:color="auto" w:fill="F8F8F8"/>
        </w:rPr>
        <w:t>N</w:t>
      </w:r>
      <w:r w:rsidR="00F46774" w:rsidRPr="0048741D">
        <w:rPr>
          <w:rStyle w:val="Emphasis"/>
          <w:rFonts w:ascii="Georgia" w:hAnsi="Georgia" w:cs="Times New Roman"/>
          <w:bCs/>
          <w:i w:val="0"/>
          <w:color w:val="000000"/>
          <w:sz w:val="24"/>
          <w:szCs w:val="24"/>
          <w:shd w:val="clear" w:color="auto" w:fill="F8F8F8"/>
        </w:rPr>
        <w:t>avya</w:t>
      </w:r>
      <w:proofErr w:type="spellEnd"/>
      <w:r w:rsidRPr="0048741D">
        <w:rPr>
          <w:rStyle w:val="Emphasis"/>
          <w:rFonts w:ascii="Georgia" w:hAnsi="Georgia" w:cs="Times New Roman"/>
          <w:bCs/>
          <w:i w:val="0"/>
          <w:color w:val="000000"/>
          <w:sz w:val="24"/>
          <w:szCs w:val="24"/>
          <w:shd w:val="clear" w:color="auto" w:fill="F8F8F8"/>
        </w:rPr>
        <w:t xml:space="preserve"> literary movement in Kannada. </w:t>
      </w:r>
      <w:proofErr w:type="spellStart"/>
      <w:r w:rsidRPr="0048741D">
        <w:rPr>
          <w:rStyle w:val="Emphasis"/>
          <w:rFonts w:ascii="Georgia" w:hAnsi="Georgia" w:cs="Times New Roman"/>
          <w:bCs/>
          <w:i w:val="0"/>
          <w:color w:val="000000"/>
          <w:sz w:val="24"/>
          <w:szCs w:val="24"/>
          <w:shd w:val="clear" w:color="auto" w:fill="F8F8F8"/>
        </w:rPr>
        <w:t>Ananthamurthy</w:t>
      </w:r>
      <w:proofErr w:type="spellEnd"/>
      <w:r w:rsidRPr="0048741D">
        <w:rPr>
          <w:rStyle w:val="Emphasis"/>
          <w:rFonts w:ascii="Georgia" w:hAnsi="Georgia" w:cs="Times New Roman"/>
          <w:bCs/>
          <w:i w:val="0"/>
          <w:color w:val="000000"/>
          <w:sz w:val="24"/>
          <w:szCs w:val="24"/>
          <w:shd w:val="clear" w:color="auto" w:fill="F8F8F8"/>
        </w:rPr>
        <w:t xml:space="preserve"> wrote his first published novel </w:t>
      </w:r>
      <w:proofErr w:type="spellStart"/>
      <w:r w:rsidRPr="0048741D">
        <w:rPr>
          <w:rStyle w:val="Emphasis"/>
          <w:rFonts w:ascii="Georgia" w:hAnsi="Georgia" w:cs="Times New Roman"/>
          <w:bCs/>
          <w:color w:val="000000"/>
          <w:sz w:val="24"/>
          <w:szCs w:val="24"/>
          <w:shd w:val="clear" w:color="auto" w:fill="F8F8F8"/>
        </w:rPr>
        <w:t>Samskara</w:t>
      </w:r>
      <w:proofErr w:type="spellEnd"/>
      <w:r w:rsidRPr="0048741D">
        <w:rPr>
          <w:rStyle w:val="Emphasis"/>
          <w:rFonts w:ascii="Georgia" w:hAnsi="Georgia" w:cs="Times New Roman"/>
          <w:bCs/>
          <w:i w:val="0"/>
          <w:color w:val="000000"/>
          <w:sz w:val="24"/>
          <w:szCs w:val="24"/>
          <w:shd w:val="clear" w:color="auto" w:fill="F8F8F8"/>
        </w:rPr>
        <w:t xml:space="preserve"> (1965) in England where he had gone to pursue his Ph</w:t>
      </w:r>
      <w:del w:id="15" w:author="Elizabeth Northup" w:date="2013-10-09T13:09:00Z">
        <w:r w:rsidRPr="0048741D" w:rsidDel="00F46774">
          <w:rPr>
            <w:rStyle w:val="Emphasis"/>
            <w:rFonts w:ascii="Georgia" w:hAnsi="Georgia" w:cs="Times New Roman"/>
            <w:bCs/>
            <w:i w:val="0"/>
            <w:color w:val="000000"/>
            <w:sz w:val="24"/>
            <w:szCs w:val="24"/>
            <w:shd w:val="clear" w:color="auto" w:fill="F8F8F8"/>
          </w:rPr>
          <w:delText>.</w:delText>
        </w:r>
      </w:del>
      <w:r w:rsidRPr="0048741D">
        <w:rPr>
          <w:rStyle w:val="Emphasis"/>
          <w:rFonts w:ascii="Georgia" w:hAnsi="Georgia" w:cs="Times New Roman"/>
          <w:bCs/>
          <w:i w:val="0"/>
          <w:color w:val="000000"/>
          <w:sz w:val="24"/>
          <w:szCs w:val="24"/>
          <w:shd w:val="clear" w:color="auto" w:fill="F8F8F8"/>
        </w:rPr>
        <w:t>D</w:t>
      </w:r>
      <w:del w:id="16" w:author="Elizabeth Northup" w:date="2013-10-09T13:09:00Z">
        <w:r w:rsidRPr="0048741D" w:rsidDel="00F46774">
          <w:rPr>
            <w:rStyle w:val="Emphasis"/>
            <w:rFonts w:ascii="Georgia" w:hAnsi="Georgia" w:cs="Times New Roman"/>
            <w:bCs/>
            <w:i w:val="0"/>
            <w:color w:val="000000"/>
            <w:sz w:val="24"/>
            <w:szCs w:val="24"/>
            <w:shd w:val="clear" w:color="auto" w:fill="F8F8F8"/>
          </w:rPr>
          <w:delText>.</w:delText>
        </w:r>
      </w:del>
      <w:r w:rsidRPr="0048741D">
        <w:rPr>
          <w:rStyle w:val="Emphasis"/>
          <w:rFonts w:ascii="Georgia" w:hAnsi="Georgia" w:cs="Times New Roman"/>
          <w:bCs/>
          <w:i w:val="0"/>
          <w:color w:val="000000"/>
          <w:sz w:val="24"/>
          <w:szCs w:val="24"/>
          <w:shd w:val="clear" w:color="auto" w:fill="F8F8F8"/>
        </w:rPr>
        <w:t xml:space="preserve"> on a Commonwealth Fellowship. The occasion of a death in a Brahmin </w:t>
      </w:r>
      <w:proofErr w:type="spellStart"/>
      <w:r w:rsidRPr="0048741D">
        <w:rPr>
          <w:rStyle w:val="Emphasis"/>
          <w:rFonts w:ascii="Georgia" w:hAnsi="Georgia" w:cs="Times New Roman"/>
          <w:bCs/>
          <w:i w:val="0"/>
          <w:color w:val="000000"/>
          <w:sz w:val="24"/>
          <w:szCs w:val="24"/>
          <w:shd w:val="clear" w:color="auto" w:fill="F8F8F8"/>
        </w:rPr>
        <w:t>agrahara</w:t>
      </w:r>
      <w:proofErr w:type="spellEnd"/>
      <w:r w:rsidRPr="0048741D">
        <w:rPr>
          <w:rStyle w:val="Emphasis"/>
          <w:rFonts w:ascii="Georgia" w:hAnsi="Georgia" w:cs="Times New Roman"/>
          <w:bCs/>
          <w:i w:val="0"/>
          <w:color w:val="000000"/>
          <w:sz w:val="24"/>
          <w:szCs w:val="24"/>
          <w:shd w:val="clear" w:color="auto" w:fill="F8F8F8"/>
        </w:rPr>
        <w:t xml:space="preserve"> gives rise to incisive scrutiny of the caste order</w:t>
      </w:r>
      <w:del w:id="17" w:author="Elizabeth Northup" w:date="2013-10-09T13:13:00Z">
        <w:r w:rsidRPr="0048741D" w:rsidDel="00F46774">
          <w:rPr>
            <w:rStyle w:val="Emphasis"/>
            <w:rFonts w:ascii="Georgia" w:hAnsi="Georgia" w:cs="Times New Roman"/>
            <w:bCs/>
            <w:i w:val="0"/>
            <w:color w:val="000000"/>
            <w:sz w:val="24"/>
            <w:szCs w:val="24"/>
            <w:shd w:val="clear" w:color="auto" w:fill="F8F8F8"/>
          </w:rPr>
          <w:delText>,</w:delText>
        </w:r>
      </w:del>
      <w:r w:rsidRPr="0048741D">
        <w:rPr>
          <w:rStyle w:val="Emphasis"/>
          <w:rFonts w:ascii="Georgia" w:hAnsi="Georgia" w:cs="Times New Roman"/>
          <w:bCs/>
          <w:i w:val="0"/>
          <w:color w:val="000000"/>
          <w:sz w:val="24"/>
          <w:szCs w:val="24"/>
          <w:shd w:val="clear" w:color="auto" w:fill="F8F8F8"/>
        </w:rPr>
        <w:t xml:space="preserve"> and a journey of ruthless introspection for the protagonist, </w:t>
      </w:r>
      <w:proofErr w:type="spellStart"/>
      <w:r w:rsidRPr="0048741D">
        <w:rPr>
          <w:rStyle w:val="Emphasis"/>
          <w:rFonts w:ascii="Georgia" w:hAnsi="Georgia" w:cs="Times New Roman"/>
          <w:bCs/>
          <w:i w:val="0"/>
          <w:color w:val="000000"/>
          <w:sz w:val="24"/>
          <w:szCs w:val="24"/>
          <w:shd w:val="clear" w:color="auto" w:fill="F8F8F8"/>
        </w:rPr>
        <w:t>Praneshacharya</w:t>
      </w:r>
      <w:proofErr w:type="spellEnd"/>
      <w:r w:rsidRPr="0048741D">
        <w:rPr>
          <w:rStyle w:val="Emphasis"/>
          <w:rFonts w:ascii="Georgia" w:hAnsi="Georgia" w:cs="Times New Roman"/>
          <w:bCs/>
          <w:i w:val="0"/>
          <w:color w:val="000000"/>
          <w:sz w:val="24"/>
          <w:szCs w:val="24"/>
          <w:shd w:val="clear" w:color="auto" w:fill="F8F8F8"/>
        </w:rPr>
        <w:t xml:space="preserve">. The novel and the film version that followed in 1970 became controversial and were criticized for what was seen as an attack on the </w:t>
      </w:r>
      <w:proofErr w:type="spellStart"/>
      <w:r w:rsidRPr="0048741D">
        <w:rPr>
          <w:rStyle w:val="Emphasis"/>
          <w:rFonts w:ascii="Georgia" w:hAnsi="Georgia" w:cs="Times New Roman"/>
          <w:bCs/>
          <w:i w:val="0"/>
          <w:color w:val="000000"/>
          <w:sz w:val="24"/>
          <w:szCs w:val="24"/>
          <w:shd w:val="clear" w:color="auto" w:fill="F8F8F8"/>
        </w:rPr>
        <w:t>Brahminical</w:t>
      </w:r>
      <w:proofErr w:type="spellEnd"/>
      <w:r w:rsidRPr="0048741D">
        <w:rPr>
          <w:rStyle w:val="Emphasis"/>
          <w:rFonts w:ascii="Georgia" w:hAnsi="Georgia" w:cs="Times New Roman"/>
          <w:bCs/>
          <w:i w:val="0"/>
          <w:color w:val="000000"/>
          <w:sz w:val="24"/>
          <w:szCs w:val="24"/>
          <w:shd w:val="clear" w:color="auto" w:fill="F8F8F8"/>
        </w:rPr>
        <w:t xml:space="preserve"> order. Over the years, however, </w:t>
      </w:r>
      <w:proofErr w:type="spellStart"/>
      <w:r w:rsidRPr="0048741D">
        <w:rPr>
          <w:rStyle w:val="Emphasis"/>
          <w:rFonts w:ascii="Georgia" w:hAnsi="Georgia" w:cs="Times New Roman"/>
          <w:bCs/>
          <w:color w:val="000000"/>
          <w:sz w:val="24"/>
          <w:szCs w:val="24"/>
          <w:shd w:val="clear" w:color="auto" w:fill="F8F8F8"/>
        </w:rPr>
        <w:t>Samskara</w:t>
      </w:r>
      <w:proofErr w:type="spellEnd"/>
      <w:r w:rsidRPr="0048741D">
        <w:rPr>
          <w:rStyle w:val="Emphasis"/>
          <w:rFonts w:ascii="Georgia" w:hAnsi="Georgia" w:cs="Times New Roman"/>
          <w:bCs/>
          <w:i w:val="0"/>
          <w:color w:val="000000"/>
          <w:sz w:val="24"/>
          <w:szCs w:val="24"/>
          <w:shd w:val="clear" w:color="auto" w:fill="F8F8F8"/>
        </w:rPr>
        <w:t xml:space="preserve"> has achieved iconic status and has been widely discussed in </w:t>
      </w:r>
      <w:del w:id="18" w:author="Elizabeth Northup" w:date="2013-10-09T13:15:00Z">
        <w:r w:rsidRPr="0048741D" w:rsidDel="00F46774">
          <w:rPr>
            <w:rStyle w:val="Emphasis"/>
            <w:rFonts w:ascii="Georgia" w:hAnsi="Georgia" w:cs="Times New Roman"/>
            <w:bCs/>
            <w:i w:val="0"/>
            <w:color w:val="000000"/>
            <w:sz w:val="24"/>
            <w:szCs w:val="24"/>
            <w:shd w:val="clear" w:color="auto" w:fill="F8F8F8"/>
          </w:rPr>
          <w:delText xml:space="preserve">the </w:delText>
        </w:r>
      </w:del>
      <w:r w:rsidRPr="0048741D">
        <w:rPr>
          <w:rStyle w:val="Emphasis"/>
          <w:rFonts w:ascii="Georgia" w:hAnsi="Georgia" w:cs="Times New Roman"/>
          <w:bCs/>
          <w:i w:val="0"/>
          <w:color w:val="000000"/>
          <w:sz w:val="24"/>
          <w:szCs w:val="24"/>
          <w:shd w:val="clear" w:color="auto" w:fill="F8F8F8"/>
        </w:rPr>
        <w:t>academia both in India and abroad. The novel has been translated into many Indian languages,</w:t>
      </w:r>
      <w:ins w:id="19" w:author="Katelyn Moores" w:date="2014-03-17T12:53:00Z">
        <w:r w:rsidR="00D31D1A">
          <w:rPr>
            <w:rStyle w:val="Emphasis"/>
            <w:rFonts w:ascii="Georgia" w:hAnsi="Georgia" w:cs="Times New Roman"/>
            <w:bCs/>
            <w:i w:val="0"/>
            <w:color w:val="000000"/>
            <w:sz w:val="24"/>
            <w:szCs w:val="24"/>
            <w:shd w:val="clear" w:color="auto" w:fill="F8F8F8"/>
          </w:rPr>
          <w:t xml:space="preserve"> as well as</w:t>
        </w:r>
      </w:ins>
      <w:r w:rsidRPr="0048741D">
        <w:rPr>
          <w:rStyle w:val="Emphasis"/>
          <w:rFonts w:ascii="Georgia" w:hAnsi="Georgia" w:cs="Times New Roman"/>
          <w:bCs/>
          <w:i w:val="0"/>
          <w:color w:val="000000"/>
          <w:sz w:val="24"/>
          <w:szCs w:val="24"/>
          <w:shd w:val="clear" w:color="auto" w:fill="F8F8F8"/>
        </w:rPr>
        <w:t xml:space="preserve"> </w:t>
      </w:r>
      <w:del w:id="20" w:author="Elizabeth Northup" w:date="2013-10-09T13:16:00Z">
        <w:r w:rsidRPr="0048741D" w:rsidDel="00F46774">
          <w:rPr>
            <w:rStyle w:val="Emphasis"/>
            <w:rFonts w:ascii="Georgia" w:hAnsi="Georgia" w:cs="Times New Roman"/>
            <w:bCs/>
            <w:i w:val="0"/>
            <w:color w:val="000000"/>
            <w:sz w:val="24"/>
            <w:szCs w:val="24"/>
            <w:shd w:val="clear" w:color="auto" w:fill="F8F8F8"/>
          </w:rPr>
          <w:delText xml:space="preserve">besides </w:delText>
        </w:r>
      </w:del>
      <w:r w:rsidRPr="0048741D">
        <w:rPr>
          <w:rStyle w:val="Emphasis"/>
          <w:rFonts w:ascii="Georgia" w:hAnsi="Georgia" w:cs="Times New Roman"/>
          <w:bCs/>
          <w:i w:val="0"/>
          <w:color w:val="000000"/>
          <w:sz w:val="24"/>
          <w:szCs w:val="24"/>
          <w:shd w:val="clear" w:color="auto" w:fill="F8F8F8"/>
        </w:rPr>
        <w:t>English, Russian, French, German, Hungarian</w:t>
      </w:r>
      <w:ins w:id="21" w:author="Elizabeth Northup" w:date="2013-10-09T13:16:00Z">
        <w:r w:rsidR="00F46774">
          <w:rPr>
            <w:rStyle w:val="Emphasis"/>
            <w:rFonts w:ascii="Georgia" w:hAnsi="Georgia" w:cs="Times New Roman"/>
            <w:bCs/>
            <w:i w:val="0"/>
            <w:color w:val="000000"/>
            <w:sz w:val="24"/>
            <w:szCs w:val="24"/>
            <w:shd w:val="clear" w:color="auto" w:fill="F8F8F8"/>
          </w:rPr>
          <w:t>,</w:t>
        </w:r>
      </w:ins>
      <w:r w:rsidRPr="0048741D">
        <w:rPr>
          <w:rStyle w:val="Emphasis"/>
          <w:rFonts w:ascii="Georgia" w:hAnsi="Georgia" w:cs="Times New Roman"/>
          <w:bCs/>
          <w:i w:val="0"/>
          <w:color w:val="000000"/>
          <w:sz w:val="24"/>
          <w:szCs w:val="24"/>
          <w:shd w:val="clear" w:color="auto" w:fill="F8F8F8"/>
        </w:rPr>
        <w:t xml:space="preserve"> and Swedish languages</w:t>
      </w:r>
      <w:r w:rsidRPr="0048741D">
        <w:rPr>
          <w:rFonts w:ascii="Georgia" w:hAnsi="Georgia" w:cs="Times New Roman"/>
          <w:sz w:val="24"/>
          <w:szCs w:val="24"/>
        </w:rPr>
        <w:t xml:space="preserve">. </w:t>
      </w:r>
    </w:p>
    <w:p w:rsidR="00310E31" w:rsidRDefault="00310E31" w:rsidP="00310E31">
      <w:pPr>
        <w:spacing w:after="0" w:line="240" w:lineRule="auto"/>
        <w:rPr>
          <w:ins w:id="22" w:author="Elizabeth Northup" w:date="2013-10-09T13:16:00Z"/>
          <w:rStyle w:val="Emphasis"/>
        </w:rPr>
      </w:pPr>
      <w:r w:rsidRPr="0048741D">
        <w:rPr>
          <w:rStyle w:val="Emphasis"/>
          <w:rFonts w:ascii="Georgia" w:hAnsi="Georgia" w:cs="Times New Roman"/>
          <w:bCs/>
          <w:i w:val="0"/>
          <w:noProof/>
          <w:color w:val="000000"/>
          <w:sz w:val="24"/>
          <w:szCs w:val="24"/>
          <w:shd w:val="clear" w:color="auto" w:fill="F8F8F8"/>
        </w:rPr>
        <w:drawing>
          <wp:inline distT="0" distB="0" distL="0" distR="0">
            <wp:extent cx="687652" cy="856445"/>
            <wp:effectExtent l="19050" t="0" r="0" b="0"/>
            <wp:docPr id="1" name="Picture 3" descr="C:\Users\HP Compaq\Documents\For Routledge Encyclopedia\samskara cov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 Compaq\Documents\For Routledge Encyclopedia\samskara cover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306" cy="8585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6774" w:rsidRPr="0048741D" w:rsidRDefault="00F46774" w:rsidP="00310E31">
      <w:pPr>
        <w:spacing w:after="0" w:line="240" w:lineRule="auto"/>
        <w:rPr>
          <w:rStyle w:val="Emphasis"/>
        </w:rPr>
      </w:pPr>
      <w:ins w:id="23" w:author="Elizabeth Northup" w:date="2013-10-09T13:16:00Z">
        <w:r>
          <w:rPr>
            <w:rStyle w:val="Emphasis"/>
            <w:rFonts w:ascii="Georgia" w:hAnsi="Georgia" w:cs="Times New Roman"/>
            <w:bCs/>
            <w:i w:val="0"/>
            <w:color w:val="000000"/>
            <w:sz w:val="24"/>
            <w:szCs w:val="24"/>
            <w:shd w:val="clear" w:color="auto" w:fill="F8F8F8"/>
          </w:rPr>
          <w:t>[</w:t>
        </w:r>
        <w:proofErr w:type="gramStart"/>
        <w:r>
          <w:rPr>
            <w:rStyle w:val="Emphasis"/>
            <w:rFonts w:ascii="Georgia" w:hAnsi="Georgia" w:cs="Times New Roman"/>
            <w:bCs/>
            <w:i w:val="0"/>
            <w:color w:val="000000"/>
            <w:sz w:val="24"/>
            <w:szCs w:val="24"/>
            <w:shd w:val="clear" w:color="auto" w:fill="F8F8F8"/>
          </w:rPr>
          <w:t>ananthamurthyimage3.jpg</w:t>
        </w:r>
        <w:proofErr w:type="gramEnd"/>
        <w:r>
          <w:rPr>
            <w:rStyle w:val="Emphasis"/>
            <w:rFonts w:ascii="Georgia" w:hAnsi="Georgia" w:cs="Times New Roman"/>
            <w:bCs/>
            <w:i w:val="0"/>
            <w:color w:val="000000"/>
            <w:sz w:val="24"/>
            <w:szCs w:val="24"/>
            <w:shd w:val="clear" w:color="auto" w:fill="F8F8F8"/>
          </w:rPr>
          <w:t>]</w:t>
        </w:r>
      </w:ins>
    </w:p>
    <w:p w:rsidR="005F6535" w:rsidRPr="0048741D" w:rsidRDefault="005F6535" w:rsidP="002F0366">
      <w:pPr>
        <w:spacing w:after="0" w:line="240" w:lineRule="auto"/>
        <w:jc w:val="both"/>
        <w:rPr>
          <w:rStyle w:val="Emphasis"/>
        </w:rPr>
      </w:pPr>
    </w:p>
    <w:p w:rsidR="00607E98" w:rsidRPr="0048741D" w:rsidRDefault="00687B07" w:rsidP="002F0366">
      <w:pPr>
        <w:spacing w:after="0" w:line="240" w:lineRule="auto"/>
        <w:jc w:val="both"/>
        <w:rPr>
          <w:rStyle w:val="Emphasis"/>
        </w:rPr>
      </w:pPr>
      <w:r w:rsidRPr="0048741D">
        <w:rPr>
          <w:rStyle w:val="Emphasis"/>
          <w:rFonts w:ascii="Georgia" w:hAnsi="Georgia" w:cs="Times New Roman"/>
          <w:bCs/>
          <w:i w:val="0"/>
          <w:color w:val="000000"/>
          <w:sz w:val="24"/>
          <w:szCs w:val="24"/>
          <w:shd w:val="clear" w:color="auto" w:fill="F8F8F8"/>
        </w:rPr>
        <w:t>The second novel</w:t>
      </w:r>
      <w:ins w:id="24" w:author="Elizabeth Northup" w:date="2013-10-09T13:17:00Z">
        <w:r w:rsidR="00F46774">
          <w:rPr>
            <w:rStyle w:val="Emphasis"/>
            <w:rFonts w:ascii="Georgia" w:hAnsi="Georgia" w:cs="Times New Roman"/>
            <w:bCs/>
            <w:i w:val="0"/>
            <w:color w:val="000000"/>
            <w:sz w:val="24"/>
            <w:szCs w:val="24"/>
            <w:shd w:val="clear" w:color="auto" w:fill="F8F8F8"/>
          </w:rPr>
          <w:t>,</w:t>
        </w:r>
      </w:ins>
      <w:r w:rsidRPr="0048741D">
        <w:rPr>
          <w:rStyle w:val="Emphasis"/>
          <w:rFonts w:ascii="Georgia" w:hAnsi="Georgia" w:cs="Times New Roman"/>
          <w:bCs/>
          <w:i w:val="0"/>
          <w:color w:val="000000"/>
          <w:sz w:val="24"/>
          <w:szCs w:val="24"/>
          <w:shd w:val="clear" w:color="auto" w:fill="F8F8F8"/>
        </w:rPr>
        <w:t xml:space="preserve"> </w:t>
      </w:r>
      <w:proofErr w:type="spellStart"/>
      <w:r w:rsidRPr="0048741D">
        <w:rPr>
          <w:rStyle w:val="Emphasis"/>
          <w:rFonts w:ascii="Georgia" w:hAnsi="Georgia" w:cs="Times New Roman"/>
          <w:bCs/>
          <w:color w:val="000000"/>
          <w:sz w:val="24"/>
          <w:szCs w:val="24"/>
          <w:shd w:val="clear" w:color="auto" w:fill="F8F8F8"/>
        </w:rPr>
        <w:t>Bharathipura</w:t>
      </w:r>
      <w:proofErr w:type="spellEnd"/>
      <w:r w:rsidRPr="0048741D">
        <w:rPr>
          <w:rStyle w:val="Emphasis"/>
          <w:rFonts w:ascii="Georgia" w:hAnsi="Georgia" w:cs="Times New Roman"/>
          <w:bCs/>
          <w:i w:val="0"/>
          <w:color w:val="000000"/>
          <w:sz w:val="24"/>
          <w:szCs w:val="24"/>
          <w:shd w:val="clear" w:color="auto" w:fill="F8F8F8"/>
        </w:rPr>
        <w:t xml:space="preserve"> (1973)</w:t>
      </w:r>
      <w:ins w:id="25" w:author="Elizabeth Northup" w:date="2013-10-09T13:17:00Z">
        <w:r w:rsidR="00F46774">
          <w:rPr>
            <w:rStyle w:val="Emphasis"/>
            <w:rFonts w:ascii="Georgia" w:hAnsi="Georgia" w:cs="Times New Roman"/>
            <w:bCs/>
            <w:i w:val="0"/>
            <w:color w:val="000000"/>
            <w:sz w:val="24"/>
            <w:szCs w:val="24"/>
            <w:shd w:val="clear" w:color="auto" w:fill="F8F8F8"/>
          </w:rPr>
          <w:t>,</w:t>
        </w:r>
      </w:ins>
      <w:r w:rsidRPr="0048741D">
        <w:rPr>
          <w:rStyle w:val="Emphasis"/>
          <w:rFonts w:ascii="Georgia" w:hAnsi="Georgia" w:cs="Times New Roman"/>
          <w:bCs/>
          <w:i w:val="0"/>
          <w:color w:val="000000"/>
          <w:sz w:val="24"/>
          <w:szCs w:val="24"/>
          <w:shd w:val="clear" w:color="auto" w:fill="F8F8F8"/>
        </w:rPr>
        <w:t xml:space="preserve"> follows the trajectory of </w:t>
      </w:r>
      <w:proofErr w:type="spellStart"/>
      <w:r w:rsidRPr="0048741D">
        <w:rPr>
          <w:rStyle w:val="Emphasis"/>
          <w:rFonts w:ascii="Georgia" w:hAnsi="Georgia" w:cs="Times New Roman"/>
          <w:bCs/>
          <w:color w:val="000000"/>
          <w:sz w:val="24"/>
          <w:szCs w:val="24"/>
          <w:shd w:val="clear" w:color="auto" w:fill="F8F8F8"/>
        </w:rPr>
        <w:t>Samskara</w:t>
      </w:r>
      <w:proofErr w:type="spellEnd"/>
      <w:r w:rsidR="00164850" w:rsidRPr="0048741D">
        <w:rPr>
          <w:rStyle w:val="Emphasis"/>
          <w:rFonts w:ascii="Georgia" w:hAnsi="Georgia" w:cs="Times New Roman"/>
          <w:bCs/>
          <w:color w:val="000000"/>
          <w:sz w:val="24"/>
          <w:szCs w:val="24"/>
          <w:shd w:val="clear" w:color="auto" w:fill="F8F8F8"/>
        </w:rPr>
        <w:t>,</w:t>
      </w:r>
      <w:r w:rsidRPr="0048741D">
        <w:rPr>
          <w:rStyle w:val="Emphasis"/>
          <w:rFonts w:ascii="Georgia" w:hAnsi="Georgia" w:cs="Times New Roman"/>
          <w:bCs/>
          <w:i w:val="0"/>
          <w:color w:val="000000"/>
          <w:sz w:val="24"/>
          <w:szCs w:val="24"/>
          <w:shd w:val="clear" w:color="auto" w:fill="F8F8F8"/>
        </w:rPr>
        <w:t xml:space="preserve"> and delineates the consequences of the attempt by the Brahmin protagonist</w:t>
      </w:r>
      <w:r w:rsidR="002F0366" w:rsidRPr="0048741D">
        <w:rPr>
          <w:rStyle w:val="Emphasis"/>
          <w:rFonts w:ascii="Georgia" w:hAnsi="Georgia" w:cs="Times New Roman"/>
          <w:bCs/>
          <w:i w:val="0"/>
          <w:color w:val="000000"/>
          <w:sz w:val="24"/>
          <w:szCs w:val="24"/>
          <w:shd w:val="clear" w:color="auto" w:fill="F8F8F8"/>
        </w:rPr>
        <w:t>,</w:t>
      </w:r>
      <w:r w:rsidRPr="0048741D">
        <w:rPr>
          <w:rStyle w:val="Emphasis"/>
          <w:rFonts w:ascii="Georgia" w:hAnsi="Georgia" w:cs="Times New Roman"/>
          <w:bCs/>
          <w:i w:val="0"/>
          <w:color w:val="000000"/>
          <w:sz w:val="24"/>
          <w:szCs w:val="24"/>
          <w:shd w:val="clear" w:color="auto" w:fill="F8F8F8"/>
        </w:rPr>
        <w:t xml:space="preserve"> </w:t>
      </w:r>
      <w:proofErr w:type="spellStart"/>
      <w:r w:rsidRPr="0048741D">
        <w:rPr>
          <w:rStyle w:val="Emphasis"/>
          <w:rFonts w:ascii="Georgia" w:hAnsi="Georgia" w:cs="Times New Roman"/>
          <w:bCs/>
          <w:i w:val="0"/>
          <w:color w:val="000000"/>
          <w:sz w:val="24"/>
          <w:szCs w:val="24"/>
          <w:shd w:val="clear" w:color="auto" w:fill="F8F8F8"/>
        </w:rPr>
        <w:t>Jagannatha</w:t>
      </w:r>
      <w:proofErr w:type="spellEnd"/>
      <w:ins w:id="26" w:author="Elizabeth Northup" w:date="2013-10-09T13:17:00Z">
        <w:r w:rsidR="00F46774">
          <w:rPr>
            <w:rStyle w:val="Emphasis"/>
            <w:rFonts w:ascii="Georgia" w:hAnsi="Georgia" w:cs="Times New Roman"/>
            <w:bCs/>
            <w:i w:val="0"/>
            <w:color w:val="000000"/>
            <w:sz w:val="24"/>
            <w:szCs w:val="24"/>
            <w:shd w:val="clear" w:color="auto" w:fill="F8F8F8"/>
          </w:rPr>
          <w:t>,</w:t>
        </w:r>
      </w:ins>
      <w:r w:rsidRPr="0048741D">
        <w:rPr>
          <w:rStyle w:val="Emphasis"/>
          <w:rFonts w:ascii="Georgia" w:hAnsi="Georgia" w:cs="Times New Roman"/>
          <w:bCs/>
          <w:i w:val="0"/>
          <w:color w:val="000000"/>
          <w:sz w:val="24"/>
          <w:szCs w:val="24"/>
          <w:shd w:val="clear" w:color="auto" w:fill="F8F8F8"/>
        </w:rPr>
        <w:t xml:space="preserve"> to hit at the caste order of purity and pollution by symbolically </w:t>
      </w:r>
      <w:r w:rsidR="00206277" w:rsidRPr="0048741D">
        <w:rPr>
          <w:rStyle w:val="Emphasis"/>
          <w:rFonts w:ascii="Georgia" w:hAnsi="Georgia" w:cs="Times New Roman"/>
          <w:bCs/>
          <w:i w:val="0"/>
          <w:color w:val="000000"/>
          <w:sz w:val="24"/>
          <w:szCs w:val="24"/>
          <w:shd w:val="clear" w:color="auto" w:fill="F8F8F8"/>
        </w:rPr>
        <w:t xml:space="preserve">getting those called </w:t>
      </w:r>
      <w:proofErr w:type="spellStart"/>
      <w:r w:rsidR="00206277" w:rsidRPr="0048741D">
        <w:rPr>
          <w:rStyle w:val="Emphasis"/>
          <w:rFonts w:ascii="Georgia" w:hAnsi="Georgia" w:cs="Times New Roman"/>
          <w:bCs/>
          <w:i w:val="0"/>
          <w:color w:val="000000"/>
          <w:sz w:val="24"/>
          <w:szCs w:val="24"/>
          <w:shd w:val="clear" w:color="auto" w:fill="F8F8F8"/>
        </w:rPr>
        <w:t>Holeyas</w:t>
      </w:r>
      <w:proofErr w:type="spellEnd"/>
      <w:r w:rsidR="00206277" w:rsidRPr="0048741D">
        <w:rPr>
          <w:rStyle w:val="Emphasis"/>
          <w:rFonts w:ascii="Georgia" w:hAnsi="Georgia" w:cs="Times New Roman"/>
          <w:bCs/>
          <w:i w:val="0"/>
          <w:color w:val="000000"/>
          <w:sz w:val="24"/>
          <w:szCs w:val="24"/>
          <w:shd w:val="clear" w:color="auto" w:fill="F8F8F8"/>
        </w:rPr>
        <w:t xml:space="preserve"> (untouchables) to touch the sacred worship-stone in the Brahmin household and to secure their entry into the local temple</w:t>
      </w:r>
      <w:r w:rsidR="00F133CE" w:rsidRPr="0048741D">
        <w:rPr>
          <w:rStyle w:val="Emphasis"/>
          <w:rFonts w:ascii="Georgia" w:hAnsi="Georgia" w:cs="Times New Roman"/>
          <w:bCs/>
          <w:i w:val="0"/>
          <w:color w:val="000000"/>
          <w:sz w:val="24"/>
          <w:szCs w:val="24"/>
          <w:shd w:val="clear" w:color="auto" w:fill="F8F8F8"/>
        </w:rPr>
        <w:t>.</w:t>
      </w:r>
      <w:r w:rsidR="00206277" w:rsidRPr="0048741D">
        <w:rPr>
          <w:rStyle w:val="Emphasis"/>
          <w:rFonts w:ascii="Georgia" w:hAnsi="Georgia" w:cs="Times New Roman"/>
          <w:bCs/>
          <w:i w:val="0"/>
          <w:color w:val="000000"/>
          <w:sz w:val="24"/>
          <w:szCs w:val="24"/>
          <w:shd w:val="clear" w:color="auto" w:fill="F8F8F8"/>
        </w:rPr>
        <w:t xml:space="preserve"> </w:t>
      </w:r>
      <w:r w:rsidR="005F6535" w:rsidRPr="0048741D">
        <w:rPr>
          <w:rStyle w:val="Emphasis"/>
          <w:rFonts w:ascii="Georgia" w:hAnsi="Georgia" w:cs="Times New Roman"/>
          <w:bCs/>
          <w:i w:val="0"/>
          <w:color w:val="000000"/>
          <w:sz w:val="24"/>
          <w:szCs w:val="24"/>
          <w:shd w:val="clear" w:color="auto" w:fill="F8F8F8"/>
        </w:rPr>
        <w:t>Critic D.</w:t>
      </w:r>
      <w:ins w:id="27" w:author="Elizabeth Northup" w:date="2013-10-09T13:19:00Z">
        <w:r w:rsidR="00F46774">
          <w:rPr>
            <w:rStyle w:val="Emphasis"/>
            <w:rFonts w:ascii="Georgia" w:hAnsi="Georgia" w:cs="Times New Roman"/>
            <w:bCs/>
            <w:i w:val="0"/>
            <w:color w:val="000000"/>
            <w:sz w:val="24"/>
            <w:szCs w:val="24"/>
            <w:shd w:val="clear" w:color="auto" w:fill="F8F8F8"/>
          </w:rPr>
          <w:t xml:space="preserve"> </w:t>
        </w:r>
      </w:ins>
      <w:r w:rsidR="005F6535" w:rsidRPr="0048741D">
        <w:rPr>
          <w:rStyle w:val="Emphasis"/>
          <w:rFonts w:ascii="Georgia" w:hAnsi="Georgia" w:cs="Times New Roman"/>
          <w:bCs/>
          <w:i w:val="0"/>
          <w:color w:val="000000"/>
          <w:sz w:val="24"/>
          <w:szCs w:val="24"/>
          <w:shd w:val="clear" w:color="auto" w:fill="F8F8F8"/>
        </w:rPr>
        <w:t xml:space="preserve">R. </w:t>
      </w:r>
      <w:proofErr w:type="spellStart"/>
      <w:r w:rsidR="005F6535" w:rsidRPr="0048741D">
        <w:rPr>
          <w:rStyle w:val="Emphasis"/>
          <w:rFonts w:ascii="Georgia" w:hAnsi="Georgia" w:cs="Times New Roman"/>
          <w:bCs/>
          <w:i w:val="0"/>
          <w:color w:val="000000"/>
          <w:sz w:val="24"/>
          <w:szCs w:val="24"/>
          <w:shd w:val="clear" w:color="auto" w:fill="F8F8F8"/>
        </w:rPr>
        <w:t>Nagaraj</w:t>
      </w:r>
      <w:proofErr w:type="spellEnd"/>
      <w:r w:rsidR="005F6535" w:rsidRPr="0048741D">
        <w:rPr>
          <w:rStyle w:val="Emphasis"/>
          <w:rFonts w:ascii="Georgia" w:hAnsi="Georgia" w:cs="Times New Roman"/>
          <w:bCs/>
          <w:i w:val="0"/>
          <w:color w:val="000000"/>
          <w:sz w:val="24"/>
          <w:szCs w:val="24"/>
          <w:shd w:val="clear" w:color="auto" w:fill="F8F8F8"/>
        </w:rPr>
        <w:t xml:space="preserve"> </w:t>
      </w:r>
      <w:r w:rsidR="00206277" w:rsidRPr="0048741D">
        <w:rPr>
          <w:rStyle w:val="Emphasis"/>
          <w:rFonts w:ascii="Georgia" w:hAnsi="Georgia" w:cs="Times New Roman"/>
          <w:bCs/>
          <w:i w:val="0"/>
          <w:color w:val="000000"/>
          <w:sz w:val="24"/>
          <w:szCs w:val="24"/>
          <w:shd w:val="clear" w:color="auto" w:fill="F8F8F8"/>
        </w:rPr>
        <w:t xml:space="preserve">sees these two novels along with his short story </w:t>
      </w:r>
      <w:r w:rsidR="005F6535" w:rsidRPr="0048741D">
        <w:rPr>
          <w:rStyle w:val="Emphasis"/>
          <w:rFonts w:ascii="Georgia" w:hAnsi="Georgia" w:cs="Times New Roman"/>
          <w:bCs/>
          <w:i w:val="0"/>
          <w:color w:val="000000"/>
          <w:sz w:val="24"/>
          <w:szCs w:val="24"/>
          <w:shd w:val="clear" w:color="auto" w:fill="F8F8F8"/>
        </w:rPr>
        <w:t xml:space="preserve">collections </w:t>
      </w:r>
      <w:proofErr w:type="spellStart"/>
      <w:r w:rsidR="005F6535" w:rsidRPr="0048741D">
        <w:rPr>
          <w:rStyle w:val="Emphasis"/>
          <w:rFonts w:ascii="Georgia" w:hAnsi="Georgia" w:cs="Times New Roman"/>
          <w:bCs/>
          <w:color w:val="000000"/>
          <w:sz w:val="24"/>
          <w:szCs w:val="24"/>
          <w:shd w:val="clear" w:color="auto" w:fill="F8F8F8"/>
        </w:rPr>
        <w:t>Prashne</w:t>
      </w:r>
      <w:proofErr w:type="spellEnd"/>
      <w:r w:rsidR="005F6535" w:rsidRPr="0048741D">
        <w:rPr>
          <w:rStyle w:val="Emphasis"/>
          <w:rFonts w:ascii="Georgia" w:hAnsi="Georgia" w:cs="Times New Roman"/>
          <w:bCs/>
          <w:i w:val="0"/>
          <w:color w:val="000000"/>
          <w:sz w:val="24"/>
          <w:szCs w:val="24"/>
          <w:shd w:val="clear" w:color="auto" w:fill="F8F8F8"/>
        </w:rPr>
        <w:t xml:space="preserve"> (</w:t>
      </w:r>
      <w:r w:rsidR="00224673" w:rsidRPr="00224673">
        <w:rPr>
          <w:rStyle w:val="Emphasis"/>
          <w:rFonts w:ascii="Georgia" w:hAnsi="Georgia" w:cs="Times New Roman"/>
          <w:bCs/>
          <w:color w:val="000000"/>
          <w:sz w:val="24"/>
          <w:szCs w:val="24"/>
          <w:shd w:val="clear" w:color="auto" w:fill="F8F8F8"/>
          <w:rPrChange w:id="28" w:author="Elizabeth Northup" w:date="2013-10-09T13:20:00Z">
            <w:rPr>
              <w:rStyle w:val="Emphasis"/>
              <w:rFonts w:ascii="Georgia" w:hAnsi="Georgia" w:cs="Times New Roman"/>
              <w:bCs/>
              <w:i w:val="0"/>
              <w:color w:val="000000"/>
              <w:sz w:val="24"/>
              <w:szCs w:val="24"/>
              <w:shd w:val="clear" w:color="auto" w:fill="F8F8F8"/>
            </w:rPr>
          </w:rPrChange>
        </w:rPr>
        <w:t>Question</w:t>
      </w:r>
      <w:ins w:id="29" w:author="Elizabeth Northup" w:date="2013-10-09T13:26:00Z">
        <w:r w:rsidR="00AF74B7">
          <w:rPr>
            <w:rStyle w:val="Emphasis"/>
            <w:rFonts w:ascii="Georgia" w:hAnsi="Georgia" w:cs="Times New Roman"/>
            <w:bCs/>
            <w:color w:val="000000"/>
            <w:sz w:val="24"/>
            <w:szCs w:val="24"/>
            <w:shd w:val="clear" w:color="auto" w:fill="F8F8F8"/>
          </w:rPr>
          <w:t>,</w:t>
        </w:r>
      </w:ins>
      <w:r w:rsidR="005F6535" w:rsidRPr="0048741D">
        <w:rPr>
          <w:rStyle w:val="Emphasis"/>
          <w:rFonts w:ascii="Georgia" w:hAnsi="Georgia" w:cs="Times New Roman"/>
          <w:bCs/>
          <w:i w:val="0"/>
          <w:color w:val="000000"/>
          <w:sz w:val="24"/>
          <w:szCs w:val="24"/>
          <w:shd w:val="clear" w:color="auto" w:fill="F8F8F8"/>
        </w:rPr>
        <w:t xml:space="preserve"> </w:t>
      </w:r>
      <w:del w:id="30" w:author="Elizabeth Northup" w:date="2013-10-09T13:19:00Z">
        <w:r w:rsidR="005F6535" w:rsidRPr="0048741D" w:rsidDel="00F46774">
          <w:rPr>
            <w:rStyle w:val="Emphasis"/>
            <w:rFonts w:ascii="Georgia" w:hAnsi="Georgia" w:cs="Times New Roman"/>
            <w:bCs/>
            <w:i w:val="0"/>
            <w:color w:val="000000"/>
            <w:sz w:val="24"/>
            <w:szCs w:val="24"/>
            <w:shd w:val="clear" w:color="auto" w:fill="F8F8F8"/>
          </w:rPr>
          <w:delText>-</w:delText>
        </w:r>
      </w:del>
      <w:r w:rsidR="005F6535" w:rsidRPr="0048741D">
        <w:rPr>
          <w:rStyle w:val="Emphasis"/>
          <w:rFonts w:ascii="Georgia" w:hAnsi="Georgia" w:cs="Times New Roman"/>
          <w:bCs/>
          <w:i w:val="0"/>
          <w:color w:val="000000"/>
          <w:sz w:val="24"/>
          <w:szCs w:val="24"/>
          <w:shd w:val="clear" w:color="auto" w:fill="F8F8F8"/>
        </w:rPr>
        <w:t xml:space="preserve">1962) and </w:t>
      </w:r>
      <w:proofErr w:type="spellStart"/>
      <w:r w:rsidR="005F6535" w:rsidRPr="0048741D">
        <w:rPr>
          <w:rStyle w:val="Emphasis"/>
          <w:rFonts w:ascii="Georgia" w:hAnsi="Georgia" w:cs="Times New Roman"/>
          <w:bCs/>
          <w:color w:val="000000"/>
          <w:sz w:val="24"/>
          <w:szCs w:val="24"/>
          <w:shd w:val="clear" w:color="auto" w:fill="F8F8F8"/>
        </w:rPr>
        <w:t>Mauni</w:t>
      </w:r>
      <w:proofErr w:type="spellEnd"/>
      <w:r w:rsidR="005F6535" w:rsidRPr="0048741D">
        <w:rPr>
          <w:rStyle w:val="Emphasis"/>
          <w:rFonts w:ascii="Georgia" w:hAnsi="Georgia" w:cs="Times New Roman"/>
          <w:bCs/>
          <w:i w:val="0"/>
          <w:color w:val="000000"/>
          <w:sz w:val="24"/>
          <w:szCs w:val="24"/>
          <w:shd w:val="clear" w:color="auto" w:fill="F8F8F8"/>
        </w:rPr>
        <w:t xml:space="preserve"> (</w:t>
      </w:r>
      <w:r w:rsidR="00224673" w:rsidRPr="00224673">
        <w:rPr>
          <w:rStyle w:val="Emphasis"/>
          <w:rFonts w:ascii="Georgia" w:hAnsi="Georgia" w:cs="Times New Roman"/>
          <w:bCs/>
          <w:color w:val="000000"/>
          <w:sz w:val="24"/>
          <w:szCs w:val="24"/>
          <w:shd w:val="clear" w:color="auto" w:fill="F8F8F8"/>
          <w:rPrChange w:id="31" w:author="Elizabeth Northup" w:date="2013-10-09T13:20:00Z">
            <w:rPr>
              <w:rStyle w:val="Emphasis"/>
              <w:rFonts w:ascii="Georgia" w:hAnsi="Georgia" w:cs="Times New Roman"/>
              <w:bCs/>
              <w:i w:val="0"/>
              <w:color w:val="000000"/>
              <w:sz w:val="24"/>
              <w:szCs w:val="24"/>
              <w:shd w:val="clear" w:color="auto" w:fill="F8F8F8"/>
            </w:rPr>
          </w:rPrChange>
        </w:rPr>
        <w:t xml:space="preserve">Silent </w:t>
      </w:r>
      <w:ins w:id="32" w:author="Elizabeth Northup" w:date="2013-10-09T13:20:00Z">
        <w:r w:rsidR="00F46774">
          <w:rPr>
            <w:rStyle w:val="Emphasis"/>
            <w:rFonts w:ascii="Georgia" w:hAnsi="Georgia" w:cs="Times New Roman"/>
            <w:bCs/>
            <w:color w:val="000000"/>
            <w:sz w:val="24"/>
            <w:szCs w:val="24"/>
            <w:shd w:val="clear" w:color="auto" w:fill="F8F8F8"/>
          </w:rPr>
          <w:t>O</w:t>
        </w:r>
      </w:ins>
      <w:del w:id="33" w:author="Elizabeth Northup" w:date="2013-10-09T13:20:00Z">
        <w:r w:rsidR="00224673" w:rsidRPr="00224673">
          <w:rPr>
            <w:rStyle w:val="Emphasis"/>
            <w:rFonts w:ascii="Georgia" w:hAnsi="Georgia" w:cs="Times New Roman"/>
            <w:bCs/>
            <w:color w:val="000000"/>
            <w:sz w:val="24"/>
            <w:szCs w:val="24"/>
            <w:shd w:val="clear" w:color="auto" w:fill="F8F8F8"/>
            <w:rPrChange w:id="34" w:author="Elizabeth Northup" w:date="2013-10-09T13:20:00Z">
              <w:rPr>
                <w:rStyle w:val="Emphasis"/>
                <w:rFonts w:ascii="Georgia" w:hAnsi="Georgia" w:cs="Times New Roman"/>
                <w:bCs/>
                <w:i w:val="0"/>
                <w:color w:val="000000"/>
                <w:sz w:val="24"/>
                <w:szCs w:val="24"/>
                <w:shd w:val="clear" w:color="auto" w:fill="F8F8F8"/>
              </w:rPr>
            </w:rPrChange>
          </w:rPr>
          <w:delText>o</w:delText>
        </w:r>
      </w:del>
      <w:r w:rsidR="00224673" w:rsidRPr="00224673">
        <w:rPr>
          <w:rStyle w:val="Emphasis"/>
          <w:rFonts w:ascii="Georgia" w:hAnsi="Georgia" w:cs="Times New Roman"/>
          <w:bCs/>
          <w:color w:val="000000"/>
          <w:sz w:val="24"/>
          <w:szCs w:val="24"/>
          <w:shd w:val="clear" w:color="auto" w:fill="F8F8F8"/>
          <w:rPrChange w:id="35" w:author="Elizabeth Northup" w:date="2013-10-09T13:20:00Z">
            <w:rPr>
              <w:rStyle w:val="Emphasis"/>
              <w:rFonts w:ascii="Georgia" w:hAnsi="Georgia" w:cs="Times New Roman"/>
              <w:bCs/>
              <w:i w:val="0"/>
              <w:color w:val="000000"/>
              <w:sz w:val="24"/>
              <w:szCs w:val="24"/>
              <w:shd w:val="clear" w:color="auto" w:fill="F8F8F8"/>
            </w:rPr>
          </w:rPrChange>
        </w:rPr>
        <w:t>ne</w:t>
      </w:r>
      <w:ins w:id="36" w:author="Elizabeth Northup" w:date="2013-10-09T13:26:00Z">
        <w:r w:rsidR="00AF74B7">
          <w:rPr>
            <w:rStyle w:val="Emphasis"/>
            <w:rFonts w:ascii="Georgia" w:hAnsi="Georgia" w:cs="Times New Roman"/>
            <w:bCs/>
            <w:color w:val="000000"/>
            <w:sz w:val="24"/>
            <w:szCs w:val="24"/>
            <w:shd w:val="clear" w:color="auto" w:fill="F8F8F8"/>
          </w:rPr>
          <w:t>,</w:t>
        </w:r>
      </w:ins>
      <w:r w:rsidR="005F6535" w:rsidRPr="0048741D">
        <w:rPr>
          <w:rStyle w:val="Emphasis"/>
          <w:rFonts w:ascii="Georgia" w:hAnsi="Georgia" w:cs="Times New Roman"/>
          <w:bCs/>
          <w:i w:val="0"/>
          <w:color w:val="000000"/>
          <w:sz w:val="24"/>
          <w:szCs w:val="24"/>
          <w:shd w:val="clear" w:color="auto" w:fill="F8F8F8"/>
        </w:rPr>
        <w:t xml:space="preserve"> </w:t>
      </w:r>
      <w:del w:id="37" w:author="Elizabeth Northup" w:date="2013-10-09T13:20:00Z">
        <w:r w:rsidR="005F6535" w:rsidRPr="0048741D" w:rsidDel="00F46774">
          <w:rPr>
            <w:rStyle w:val="Emphasis"/>
            <w:rFonts w:ascii="Georgia" w:hAnsi="Georgia" w:cs="Times New Roman"/>
            <w:bCs/>
            <w:i w:val="0"/>
            <w:color w:val="000000"/>
            <w:sz w:val="24"/>
            <w:szCs w:val="24"/>
            <w:shd w:val="clear" w:color="auto" w:fill="F8F8F8"/>
          </w:rPr>
          <w:delText xml:space="preserve">- </w:delText>
        </w:r>
      </w:del>
      <w:r w:rsidR="005F6535" w:rsidRPr="0048741D">
        <w:rPr>
          <w:rStyle w:val="Emphasis"/>
          <w:rFonts w:ascii="Georgia" w:hAnsi="Georgia" w:cs="Times New Roman"/>
          <w:bCs/>
          <w:i w:val="0"/>
          <w:color w:val="000000"/>
          <w:sz w:val="24"/>
          <w:szCs w:val="24"/>
          <w:shd w:val="clear" w:color="auto" w:fill="F8F8F8"/>
        </w:rPr>
        <w:t xml:space="preserve">1972) and such essays in cultural criticism as </w:t>
      </w:r>
      <w:proofErr w:type="spellStart"/>
      <w:r w:rsidR="005F6535" w:rsidRPr="0048741D">
        <w:rPr>
          <w:rStyle w:val="Emphasis"/>
          <w:rFonts w:ascii="Georgia" w:hAnsi="Georgia" w:cs="Times New Roman"/>
          <w:bCs/>
          <w:color w:val="000000"/>
          <w:sz w:val="24"/>
          <w:szCs w:val="24"/>
          <w:shd w:val="clear" w:color="auto" w:fill="F8F8F8"/>
        </w:rPr>
        <w:t>Pragne</w:t>
      </w:r>
      <w:proofErr w:type="spellEnd"/>
      <w:r w:rsidR="005F6535" w:rsidRPr="0048741D">
        <w:rPr>
          <w:rStyle w:val="Emphasis"/>
          <w:rFonts w:ascii="Georgia" w:hAnsi="Georgia" w:cs="Times New Roman"/>
          <w:bCs/>
          <w:color w:val="000000"/>
          <w:sz w:val="24"/>
          <w:szCs w:val="24"/>
          <w:shd w:val="clear" w:color="auto" w:fill="F8F8F8"/>
        </w:rPr>
        <w:t xml:space="preserve"> </w:t>
      </w:r>
      <w:proofErr w:type="spellStart"/>
      <w:r w:rsidR="005F6535" w:rsidRPr="0048741D">
        <w:rPr>
          <w:rStyle w:val="Emphasis"/>
          <w:rFonts w:ascii="Georgia" w:hAnsi="Georgia" w:cs="Times New Roman"/>
          <w:bCs/>
          <w:color w:val="000000"/>
          <w:sz w:val="24"/>
          <w:szCs w:val="24"/>
          <w:shd w:val="clear" w:color="auto" w:fill="F8F8F8"/>
        </w:rPr>
        <w:t>mattu</w:t>
      </w:r>
      <w:proofErr w:type="spellEnd"/>
      <w:r w:rsidR="005F6535" w:rsidRPr="0048741D">
        <w:rPr>
          <w:rStyle w:val="Emphasis"/>
          <w:rFonts w:ascii="Georgia" w:hAnsi="Georgia" w:cs="Times New Roman"/>
          <w:bCs/>
          <w:color w:val="000000"/>
          <w:sz w:val="24"/>
          <w:szCs w:val="24"/>
          <w:shd w:val="clear" w:color="auto" w:fill="F8F8F8"/>
        </w:rPr>
        <w:t xml:space="preserve"> </w:t>
      </w:r>
      <w:proofErr w:type="spellStart"/>
      <w:r w:rsidR="005F6535" w:rsidRPr="0048741D">
        <w:rPr>
          <w:rStyle w:val="Emphasis"/>
          <w:rFonts w:ascii="Georgia" w:hAnsi="Georgia" w:cs="Times New Roman"/>
          <w:bCs/>
          <w:color w:val="000000"/>
          <w:sz w:val="24"/>
          <w:szCs w:val="24"/>
          <w:shd w:val="clear" w:color="auto" w:fill="F8F8F8"/>
        </w:rPr>
        <w:t>Parisara</w:t>
      </w:r>
      <w:proofErr w:type="spellEnd"/>
      <w:r w:rsidR="005F6535" w:rsidRPr="0048741D">
        <w:rPr>
          <w:rStyle w:val="Emphasis"/>
          <w:rFonts w:ascii="Georgia" w:hAnsi="Georgia" w:cs="Times New Roman"/>
          <w:bCs/>
          <w:i w:val="0"/>
          <w:color w:val="000000"/>
          <w:sz w:val="24"/>
          <w:szCs w:val="24"/>
          <w:shd w:val="clear" w:color="auto" w:fill="F8F8F8"/>
        </w:rPr>
        <w:t xml:space="preserve"> (</w:t>
      </w:r>
      <w:r w:rsidR="00224673" w:rsidRPr="00224673">
        <w:rPr>
          <w:rStyle w:val="Emphasis"/>
          <w:rFonts w:ascii="Georgia" w:hAnsi="Georgia" w:cs="Times New Roman"/>
          <w:bCs/>
          <w:color w:val="000000"/>
          <w:sz w:val="24"/>
          <w:szCs w:val="24"/>
          <w:shd w:val="clear" w:color="auto" w:fill="F8F8F8"/>
          <w:rPrChange w:id="38" w:author="Elizabeth Northup" w:date="2013-10-09T13:21:00Z">
            <w:rPr>
              <w:rStyle w:val="Emphasis"/>
              <w:rFonts w:ascii="Georgia" w:hAnsi="Georgia" w:cs="Times New Roman"/>
              <w:bCs/>
              <w:i w:val="0"/>
              <w:color w:val="000000"/>
              <w:sz w:val="24"/>
              <w:szCs w:val="24"/>
              <w:shd w:val="clear" w:color="auto" w:fill="F8F8F8"/>
            </w:rPr>
          </w:rPrChange>
        </w:rPr>
        <w:t>Consciousness and Milieu</w:t>
      </w:r>
      <w:ins w:id="39" w:author="Elizabeth Northup" w:date="2013-10-09T13:26:00Z">
        <w:r w:rsidR="00AF74B7">
          <w:rPr>
            <w:rStyle w:val="Emphasis"/>
            <w:rFonts w:ascii="Georgia" w:hAnsi="Georgia" w:cs="Times New Roman"/>
            <w:bCs/>
            <w:color w:val="000000"/>
            <w:sz w:val="24"/>
            <w:szCs w:val="24"/>
            <w:shd w:val="clear" w:color="auto" w:fill="F8F8F8"/>
          </w:rPr>
          <w:t>,</w:t>
        </w:r>
      </w:ins>
      <w:r w:rsidR="005F6535" w:rsidRPr="0048741D">
        <w:rPr>
          <w:rStyle w:val="Emphasis"/>
          <w:rFonts w:ascii="Georgia" w:hAnsi="Georgia" w:cs="Times New Roman"/>
          <w:bCs/>
          <w:i w:val="0"/>
          <w:color w:val="000000"/>
          <w:sz w:val="24"/>
          <w:szCs w:val="24"/>
          <w:shd w:val="clear" w:color="auto" w:fill="F8F8F8"/>
        </w:rPr>
        <w:t xml:space="preserve"> </w:t>
      </w:r>
      <w:del w:id="40" w:author="Elizabeth Northup" w:date="2013-10-09T13:21:00Z">
        <w:r w:rsidR="005F6535" w:rsidRPr="0048741D" w:rsidDel="00AF74B7">
          <w:rPr>
            <w:rStyle w:val="Emphasis"/>
            <w:rFonts w:ascii="Georgia" w:hAnsi="Georgia" w:cs="Times New Roman"/>
            <w:bCs/>
            <w:i w:val="0"/>
            <w:color w:val="000000"/>
            <w:sz w:val="24"/>
            <w:szCs w:val="24"/>
            <w:shd w:val="clear" w:color="auto" w:fill="F8F8F8"/>
          </w:rPr>
          <w:delText>-</w:delText>
        </w:r>
      </w:del>
      <w:r w:rsidR="005F6535" w:rsidRPr="0048741D">
        <w:rPr>
          <w:rStyle w:val="Emphasis"/>
          <w:rFonts w:ascii="Georgia" w:hAnsi="Georgia" w:cs="Times New Roman"/>
          <w:bCs/>
          <w:i w:val="0"/>
          <w:color w:val="000000"/>
          <w:sz w:val="24"/>
          <w:szCs w:val="24"/>
          <w:shd w:val="clear" w:color="auto" w:fill="F8F8F8"/>
        </w:rPr>
        <w:t>1974)</w:t>
      </w:r>
      <w:r w:rsidR="00206277" w:rsidRPr="0048741D">
        <w:rPr>
          <w:rStyle w:val="Emphasis"/>
          <w:rFonts w:ascii="Georgia" w:hAnsi="Georgia" w:cs="Times New Roman"/>
          <w:bCs/>
          <w:i w:val="0"/>
          <w:color w:val="000000"/>
          <w:sz w:val="24"/>
          <w:szCs w:val="24"/>
          <w:shd w:val="clear" w:color="auto" w:fill="F8F8F8"/>
        </w:rPr>
        <w:t xml:space="preserve"> as belonging to the radical phase of </w:t>
      </w:r>
      <w:proofErr w:type="spellStart"/>
      <w:ins w:id="41" w:author="Katelyn Moores" w:date="2014-03-17T12:55:00Z">
        <w:r w:rsidR="00D31D1A">
          <w:rPr>
            <w:rStyle w:val="Emphasis"/>
            <w:rFonts w:ascii="Georgia" w:hAnsi="Georgia" w:cs="Times New Roman"/>
            <w:bCs/>
            <w:i w:val="0"/>
            <w:color w:val="000000"/>
            <w:sz w:val="24"/>
            <w:szCs w:val="24"/>
            <w:shd w:val="clear" w:color="auto" w:fill="F8F8F8"/>
          </w:rPr>
          <w:t>Ananthamurthy’s</w:t>
        </w:r>
      </w:ins>
      <w:proofErr w:type="spellEnd"/>
      <w:del w:id="42" w:author="Katelyn Moores" w:date="2014-03-17T12:55:00Z">
        <w:r w:rsidR="00206277" w:rsidRPr="0048741D" w:rsidDel="00D31D1A">
          <w:rPr>
            <w:rStyle w:val="Emphasis"/>
            <w:rFonts w:ascii="Georgia" w:hAnsi="Georgia" w:cs="Times New Roman"/>
            <w:bCs/>
            <w:i w:val="0"/>
            <w:color w:val="000000"/>
            <w:sz w:val="24"/>
            <w:szCs w:val="24"/>
            <w:shd w:val="clear" w:color="auto" w:fill="F8F8F8"/>
          </w:rPr>
          <w:delText>his</w:delText>
        </w:r>
      </w:del>
      <w:r w:rsidR="00206277" w:rsidRPr="0048741D">
        <w:rPr>
          <w:rStyle w:val="Emphasis"/>
          <w:rFonts w:ascii="Georgia" w:hAnsi="Georgia" w:cs="Times New Roman"/>
          <w:bCs/>
          <w:i w:val="0"/>
          <w:color w:val="000000"/>
          <w:sz w:val="24"/>
          <w:szCs w:val="24"/>
          <w:shd w:val="clear" w:color="auto" w:fill="F8F8F8"/>
        </w:rPr>
        <w:t xml:space="preserve"> writing career. His second s</w:t>
      </w:r>
      <w:r w:rsidR="005F6535" w:rsidRPr="0048741D">
        <w:rPr>
          <w:rStyle w:val="Emphasis"/>
          <w:rFonts w:ascii="Georgia" w:hAnsi="Georgia" w:cs="Times New Roman"/>
          <w:bCs/>
          <w:i w:val="0"/>
          <w:color w:val="000000"/>
          <w:sz w:val="24"/>
          <w:szCs w:val="24"/>
          <w:shd w:val="clear" w:color="auto" w:fill="F8F8F8"/>
        </w:rPr>
        <w:t xml:space="preserve">elf-reflexive phase </w:t>
      </w:r>
      <w:r w:rsidR="00206277" w:rsidRPr="0048741D">
        <w:rPr>
          <w:rStyle w:val="Emphasis"/>
          <w:rFonts w:ascii="Georgia" w:hAnsi="Georgia" w:cs="Times New Roman"/>
          <w:bCs/>
          <w:i w:val="0"/>
          <w:color w:val="000000"/>
          <w:sz w:val="24"/>
          <w:szCs w:val="24"/>
          <w:shd w:val="clear" w:color="auto" w:fill="F8F8F8"/>
        </w:rPr>
        <w:t>include</w:t>
      </w:r>
      <w:ins w:id="43" w:author="Katelyn Moores" w:date="2014-03-17T12:56:00Z">
        <w:r w:rsidR="00D31D1A">
          <w:rPr>
            <w:rStyle w:val="Emphasis"/>
            <w:rFonts w:ascii="Georgia" w:hAnsi="Georgia" w:cs="Times New Roman"/>
            <w:bCs/>
            <w:i w:val="0"/>
            <w:color w:val="000000"/>
            <w:sz w:val="24"/>
            <w:szCs w:val="24"/>
            <w:shd w:val="clear" w:color="auto" w:fill="F8F8F8"/>
          </w:rPr>
          <w:t>s</w:t>
        </w:r>
      </w:ins>
      <w:r w:rsidR="005F6535" w:rsidRPr="0048741D">
        <w:rPr>
          <w:rStyle w:val="Emphasis"/>
          <w:rFonts w:ascii="Georgia" w:hAnsi="Georgia" w:cs="Times New Roman"/>
          <w:bCs/>
          <w:i w:val="0"/>
          <w:color w:val="000000"/>
          <w:sz w:val="24"/>
          <w:szCs w:val="24"/>
          <w:shd w:val="clear" w:color="auto" w:fill="F8F8F8"/>
        </w:rPr>
        <w:t xml:space="preserve"> </w:t>
      </w:r>
      <w:r w:rsidR="00206277" w:rsidRPr="0048741D">
        <w:rPr>
          <w:rStyle w:val="Emphasis"/>
          <w:rFonts w:ascii="Georgia" w:hAnsi="Georgia" w:cs="Times New Roman"/>
          <w:bCs/>
          <w:i w:val="0"/>
          <w:color w:val="000000"/>
          <w:sz w:val="24"/>
          <w:szCs w:val="24"/>
          <w:shd w:val="clear" w:color="auto" w:fill="F8F8F8"/>
        </w:rPr>
        <w:t xml:space="preserve">the </w:t>
      </w:r>
      <w:r w:rsidR="005F6535" w:rsidRPr="0048741D">
        <w:rPr>
          <w:rStyle w:val="Emphasis"/>
          <w:rFonts w:ascii="Georgia" w:hAnsi="Georgia" w:cs="Times New Roman"/>
          <w:bCs/>
          <w:i w:val="0"/>
          <w:color w:val="000000"/>
          <w:sz w:val="24"/>
          <w:szCs w:val="24"/>
          <w:shd w:val="clear" w:color="auto" w:fill="F8F8F8"/>
        </w:rPr>
        <w:t xml:space="preserve">short story collection </w:t>
      </w:r>
      <w:proofErr w:type="spellStart"/>
      <w:r w:rsidR="005F6535" w:rsidRPr="0048741D">
        <w:rPr>
          <w:rStyle w:val="Emphasis"/>
          <w:rFonts w:ascii="Georgia" w:hAnsi="Georgia" w:cs="Times New Roman"/>
          <w:bCs/>
          <w:color w:val="000000"/>
          <w:sz w:val="24"/>
          <w:szCs w:val="24"/>
          <w:shd w:val="clear" w:color="auto" w:fill="F8F8F8"/>
        </w:rPr>
        <w:t>Suryana</w:t>
      </w:r>
      <w:proofErr w:type="spellEnd"/>
      <w:r w:rsidR="005F6535" w:rsidRPr="0048741D">
        <w:rPr>
          <w:rStyle w:val="Emphasis"/>
          <w:rFonts w:ascii="Georgia" w:hAnsi="Georgia" w:cs="Times New Roman"/>
          <w:bCs/>
          <w:color w:val="000000"/>
          <w:sz w:val="24"/>
          <w:szCs w:val="24"/>
          <w:shd w:val="clear" w:color="auto" w:fill="F8F8F8"/>
        </w:rPr>
        <w:t xml:space="preserve"> </w:t>
      </w:r>
      <w:proofErr w:type="spellStart"/>
      <w:r w:rsidR="005F6535" w:rsidRPr="0048741D">
        <w:rPr>
          <w:rStyle w:val="Emphasis"/>
          <w:rFonts w:ascii="Georgia" w:hAnsi="Georgia" w:cs="Times New Roman"/>
          <w:bCs/>
          <w:color w:val="000000"/>
          <w:sz w:val="24"/>
          <w:szCs w:val="24"/>
          <w:shd w:val="clear" w:color="auto" w:fill="F8F8F8"/>
        </w:rPr>
        <w:t>Kudure</w:t>
      </w:r>
      <w:proofErr w:type="spellEnd"/>
      <w:r w:rsidR="005F6535" w:rsidRPr="0048741D">
        <w:rPr>
          <w:rStyle w:val="Emphasis"/>
          <w:rFonts w:ascii="Georgia" w:hAnsi="Georgia" w:cs="Times New Roman"/>
          <w:bCs/>
          <w:i w:val="0"/>
          <w:color w:val="000000"/>
          <w:sz w:val="24"/>
          <w:szCs w:val="24"/>
          <w:shd w:val="clear" w:color="auto" w:fill="F8F8F8"/>
        </w:rPr>
        <w:t xml:space="preserve"> (</w:t>
      </w:r>
      <w:r w:rsidR="00224673" w:rsidRPr="00224673">
        <w:rPr>
          <w:rStyle w:val="Emphasis"/>
          <w:rFonts w:ascii="Georgia" w:hAnsi="Georgia" w:cs="Times New Roman"/>
          <w:bCs/>
          <w:color w:val="000000"/>
          <w:sz w:val="24"/>
          <w:szCs w:val="24"/>
          <w:shd w:val="clear" w:color="auto" w:fill="F8F8F8"/>
          <w:rPrChange w:id="44" w:author="Elizabeth Northup" w:date="2013-10-09T13:22:00Z">
            <w:rPr>
              <w:rStyle w:val="Emphasis"/>
              <w:rFonts w:ascii="Georgia" w:hAnsi="Georgia" w:cs="Times New Roman"/>
              <w:bCs/>
              <w:i w:val="0"/>
              <w:color w:val="000000"/>
              <w:sz w:val="24"/>
              <w:szCs w:val="24"/>
              <w:shd w:val="clear" w:color="auto" w:fill="F8F8F8"/>
            </w:rPr>
          </w:rPrChange>
        </w:rPr>
        <w:t>Stallion of the Sun</w:t>
      </w:r>
      <w:ins w:id="45" w:author="Elizabeth Northup" w:date="2013-10-09T13:26:00Z">
        <w:r w:rsidR="00AF74B7">
          <w:rPr>
            <w:rStyle w:val="Emphasis"/>
            <w:rFonts w:ascii="Georgia" w:hAnsi="Georgia" w:cs="Times New Roman"/>
            <w:bCs/>
            <w:color w:val="000000"/>
            <w:sz w:val="24"/>
            <w:szCs w:val="24"/>
            <w:shd w:val="clear" w:color="auto" w:fill="F8F8F8"/>
          </w:rPr>
          <w:t>,</w:t>
        </w:r>
      </w:ins>
      <w:del w:id="46" w:author="Elizabeth Northup" w:date="2013-10-09T13:22:00Z">
        <w:r w:rsidR="00206277" w:rsidRPr="0048741D" w:rsidDel="00AF74B7">
          <w:rPr>
            <w:rStyle w:val="Emphasis"/>
            <w:rFonts w:ascii="Georgia" w:hAnsi="Georgia" w:cs="Times New Roman"/>
            <w:bCs/>
            <w:i w:val="0"/>
            <w:color w:val="000000"/>
            <w:sz w:val="24"/>
            <w:szCs w:val="24"/>
            <w:shd w:val="clear" w:color="auto" w:fill="F8F8F8"/>
          </w:rPr>
          <w:delText xml:space="preserve"> -</w:delText>
        </w:r>
      </w:del>
      <w:r w:rsidR="00206277" w:rsidRPr="0048741D">
        <w:rPr>
          <w:rStyle w:val="Emphasis"/>
          <w:rFonts w:ascii="Georgia" w:hAnsi="Georgia" w:cs="Times New Roman"/>
          <w:bCs/>
          <w:i w:val="0"/>
          <w:color w:val="000000"/>
          <w:sz w:val="24"/>
          <w:szCs w:val="24"/>
          <w:shd w:val="clear" w:color="auto" w:fill="F8F8F8"/>
        </w:rPr>
        <w:t xml:space="preserve"> 1979), </w:t>
      </w:r>
      <w:r w:rsidR="005F6535" w:rsidRPr="0048741D">
        <w:rPr>
          <w:rStyle w:val="Emphasis"/>
          <w:rFonts w:ascii="Georgia" w:hAnsi="Georgia" w:cs="Times New Roman"/>
          <w:bCs/>
          <w:i w:val="0"/>
          <w:color w:val="000000"/>
          <w:sz w:val="24"/>
          <w:szCs w:val="24"/>
          <w:shd w:val="clear" w:color="auto" w:fill="F8F8F8"/>
        </w:rPr>
        <w:t xml:space="preserve">the essay collection </w:t>
      </w:r>
      <w:proofErr w:type="spellStart"/>
      <w:r w:rsidR="005F6535" w:rsidRPr="0048741D">
        <w:rPr>
          <w:rStyle w:val="Emphasis"/>
          <w:rFonts w:ascii="Georgia" w:hAnsi="Georgia" w:cs="Times New Roman"/>
          <w:bCs/>
          <w:color w:val="000000"/>
          <w:sz w:val="24"/>
          <w:szCs w:val="24"/>
          <w:shd w:val="clear" w:color="auto" w:fill="F8F8F8"/>
        </w:rPr>
        <w:t>Purvapara</w:t>
      </w:r>
      <w:proofErr w:type="spellEnd"/>
      <w:r w:rsidR="005F6535" w:rsidRPr="0048741D">
        <w:rPr>
          <w:rStyle w:val="Emphasis"/>
          <w:rFonts w:ascii="Georgia" w:hAnsi="Georgia" w:cs="Times New Roman"/>
          <w:bCs/>
          <w:i w:val="0"/>
          <w:color w:val="000000"/>
          <w:sz w:val="24"/>
          <w:szCs w:val="24"/>
          <w:shd w:val="clear" w:color="auto" w:fill="F8F8F8"/>
        </w:rPr>
        <w:t xml:space="preserve"> (</w:t>
      </w:r>
      <w:r w:rsidR="00224673" w:rsidRPr="00224673">
        <w:rPr>
          <w:rStyle w:val="Emphasis"/>
          <w:rFonts w:ascii="Georgia" w:hAnsi="Georgia" w:cs="Times New Roman"/>
          <w:bCs/>
          <w:color w:val="000000"/>
          <w:sz w:val="24"/>
          <w:szCs w:val="24"/>
          <w:shd w:val="clear" w:color="auto" w:fill="F8F8F8"/>
          <w:rPrChange w:id="47" w:author="Elizabeth Northup" w:date="2013-10-09T13:26:00Z">
            <w:rPr>
              <w:rStyle w:val="Emphasis"/>
              <w:rFonts w:ascii="Georgia" w:hAnsi="Georgia" w:cs="Times New Roman"/>
              <w:bCs/>
              <w:i w:val="0"/>
              <w:color w:val="000000"/>
              <w:sz w:val="24"/>
              <w:szCs w:val="24"/>
              <w:shd w:val="clear" w:color="auto" w:fill="F8F8F8"/>
            </w:rPr>
          </w:rPrChange>
        </w:rPr>
        <w:t>For the Past</w:t>
      </w:r>
      <w:ins w:id="48" w:author="Elizabeth Northup" w:date="2013-10-09T13:26:00Z">
        <w:r w:rsidR="00AF74B7">
          <w:rPr>
            <w:rStyle w:val="Emphasis"/>
            <w:rFonts w:ascii="Georgia" w:hAnsi="Georgia" w:cs="Times New Roman"/>
            <w:bCs/>
            <w:i w:val="0"/>
            <w:color w:val="000000"/>
            <w:sz w:val="24"/>
            <w:szCs w:val="24"/>
            <w:shd w:val="clear" w:color="auto" w:fill="F8F8F8"/>
          </w:rPr>
          <w:t xml:space="preserve">, </w:t>
        </w:r>
      </w:ins>
      <w:del w:id="49" w:author="Elizabeth Northup" w:date="2013-10-09T13:26:00Z">
        <w:r w:rsidR="005F6535" w:rsidRPr="0048741D" w:rsidDel="00AF74B7">
          <w:rPr>
            <w:rStyle w:val="Emphasis"/>
            <w:rFonts w:ascii="Georgia" w:hAnsi="Georgia" w:cs="Times New Roman"/>
            <w:bCs/>
            <w:i w:val="0"/>
            <w:color w:val="000000"/>
            <w:sz w:val="24"/>
            <w:szCs w:val="24"/>
            <w:shd w:val="clear" w:color="auto" w:fill="F8F8F8"/>
          </w:rPr>
          <w:delText xml:space="preserve"> -</w:delText>
        </w:r>
      </w:del>
      <w:r w:rsidR="005F6535" w:rsidRPr="0048741D">
        <w:rPr>
          <w:rStyle w:val="Emphasis"/>
          <w:rFonts w:ascii="Georgia" w:hAnsi="Georgia" w:cs="Times New Roman"/>
          <w:bCs/>
          <w:i w:val="0"/>
          <w:color w:val="000000"/>
          <w:sz w:val="24"/>
          <w:szCs w:val="24"/>
          <w:shd w:val="clear" w:color="auto" w:fill="F8F8F8"/>
        </w:rPr>
        <w:t>1989)</w:t>
      </w:r>
      <w:ins w:id="50" w:author="Elizabeth Northup" w:date="2013-10-09T13:26:00Z">
        <w:r w:rsidR="00AF74B7">
          <w:rPr>
            <w:rStyle w:val="Emphasis"/>
            <w:rFonts w:ascii="Georgia" w:hAnsi="Georgia" w:cs="Times New Roman"/>
            <w:bCs/>
            <w:i w:val="0"/>
            <w:color w:val="000000"/>
            <w:sz w:val="24"/>
            <w:szCs w:val="24"/>
            <w:shd w:val="clear" w:color="auto" w:fill="F8F8F8"/>
          </w:rPr>
          <w:t>,</w:t>
        </w:r>
      </w:ins>
      <w:r w:rsidR="005F6535" w:rsidRPr="0048741D">
        <w:rPr>
          <w:rStyle w:val="Emphasis"/>
          <w:rFonts w:ascii="Georgia" w:hAnsi="Georgia" w:cs="Times New Roman"/>
          <w:bCs/>
          <w:i w:val="0"/>
          <w:color w:val="000000"/>
          <w:sz w:val="24"/>
          <w:szCs w:val="24"/>
          <w:shd w:val="clear" w:color="auto" w:fill="F8F8F8"/>
        </w:rPr>
        <w:t xml:space="preserve"> </w:t>
      </w:r>
      <w:r w:rsidR="00A4765E" w:rsidRPr="0048741D">
        <w:rPr>
          <w:rStyle w:val="Emphasis"/>
          <w:rFonts w:ascii="Georgia" w:hAnsi="Georgia" w:cs="Times New Roman"/>
          <w:bCs/>
          <w:i w:val="0"/>
          <w:color w:val="000000"/>
          <w:sz w:val="24"/>
          <w:szCs w:val="24"/>
          <w:shd w:val="clear" w:color="auto" w:fill="F8F8F8"/>
        </w:rPr>
        <w:t xml:space="preserve">and </w:t>
      </w:r>
      <w:r w:rsidR="005F6535" w:rsidRPr="0048741D">
        <w:rPr>
          <w:rStyle w:val="Emphasis"/>
          <w:rFonts w:ascii="Georgia" w:hAnsi="Georgia" w:cs="Times New Roman"/>
          <w:bCs/>
          <w:i w:val="0"/>
          <w:color w:val="000000"/>
          <w:sz w:val="24"/>
          <w:szCs w:val="24"/>
          <w:shd w:val="clear" w:color="auto" w:fill="F8F8F8"/>
        </w:rPr>
        <w:t xml:space="preserve">the novel </w:t>
      </w:r>
      <w:proofErr w:type="spellStart"/>
      <w:r w:rsidR="005F6535" w:rsidRPr="0048741D">
        <w:rPr>
          <w:rStyle w:val="Emphasis"/>
          <w:rFonts w:ascii="Georgia" w:hAnsi="Georgia" w:cs="Times New Roman"/>
          <w:bCs/>
          <w:color w:val="000000"/>
          <w:sz w:val="24"/>
          <w:szCs w:val="24"/>
          <w:shd w:val="clear" w:color="auto" w:fill="F8F8F8"/>
        </w:rPr>
        <w:t>Bhava</w:t>
      </w:r>
      <w:proofErr w:type="spellEnd"/>
      <w:r w:rsidR="005F6535" w:rsidRPr="0048741D">
        <w:rPr>
          <w:rStyle w:val="Emphasis"/>
          <w:rFonts w:ascii="Georgia" w:hAnsi="Georgia" w:cs="Times New Roman"/>
          <w:bCs/>
          <w:i w:val="0"/>
          <w:color w:val="000000"/>
          <w:sz w:val="24"/>
          <w:szCs w:val="24"/>
          <w:shd w:val="clear" w:color="auto" w:fill="F8F8F8"/>
        </w:rPr>
        <w:t xml:space="preserve"> (</w:t>
      </w:r>
      <w:r w:rsidR="00224673" w:rsidRPr="00224673">
        <w:rPr>
          <w:rStyle w:val="Emphasis"/>
          <w:rFonts w:ascii="Georgia" w:hAnsi="Georgia" w:cs="Times New Roman"/>
          <w:bCs/>
          <w:color w:val="000000"/>
          <w:sz w:val="24"/>
          <w:szCs w:val="24"/>
          <w:shd w:val="clear" w:color="auto" w:fill="F8F8F8"/>
          <w:rPrChange w:id="51" w:author="Elizabeth Northup" w:date="2013-10-09T13:26:00Z">
            <w:rPr>
              <w:rStyle w:val="Emphasis"/>
              <w:rFonts w:ascii="Georgia" w:hAnsi="Georgia" w:cs="Times New Roman"/>
              <w:bCs/>
              <w:i w:val="0"/>
              <w:color w:val="000000"/>
              <w:sz w:val="24"/>
              <w:szCs w:val="24"/>
              <w:shd w:val="clear" w:color="auto" w:fill="F8F8F8"/>
            </w:rPr>
          </w:rPrChange>
        </w:rPr>
        <w:t>Existence</w:t>
      </w:r>
      <w:ins w:id="52" w:author="Elizabeth Northup" w:date="2013-10-09T13:26:00Z">
        <w:r w:rsidR="00AF74B7">
          <w:rPr>
            <w:rStyle w:val="Emphasis"/>
            <w:rFonts w:ascii="Georgia" w:hAnsi="Georgia" w:cs="Times New Roman"/>
            <w:bCs/>
            <w:i w:val="0"/>
            <w:color w:val="000000"/>
            <w:sz w:val="24"/>
            <w:szCs w:val="24"/>
            <w:shd w:val="clear" w:color="auto" w:fill="F8F8F8"/>
          </w:rPr>
          <w:t xml:space="preserve">, </w:t>
        </w:r>
      </w:ins>
      <w:del w:id="53" w:author="Elizabeth Northup" w:date="2013-10-09T13:26:00Z">
        <w:r w:rsidR="00A4765E" w:rsidRPr="0048741D" w:rsidDel="00AF74B7">
          <w:rPr>
            <w:rStyle w:val="Emphasis"/>
            <w:rFonts w:ascii="Georgia" w:hAnsi="Georgia" w:cs="Times New Roman"/>
            <w:bCs/>
            <w:i w:val="0"/>
            <w:color w:val="000000"/>
            <w:sz w:val="24"/>
            <w:szCs w:val="24"/>
            <w:shd w:val="clear" w:color="auto" w:fill="F8F8F8"/>
          </w:rPr>
          <w:delText xml:space="preserve"> - </w:delText>
        </w:r>
      </w:del>
      <w:r w:rsidR="005F6535" w:rsidRPr="0048741D">
        <w:rPr>
          <w:rStyle w:val="Emphasis"/>
          <w:rFonts w:ascii="Georgia" w:hAnsi="Georgia" w:cs="Times New Roman"/>
          <w:bCs/>
          <w:i w:val="0"/>
          <w:color w:val="000000"/>
          <w:sz w:val="24"/>
          <w:szCs w:val="24"/>
          <w:shd w:val="clear" w:color="auto" w:fill="F8F8F8"/>
        </w:rPr>
        <w:t>1994)</w:t>
      </w:r>
      <w:r w:rsidR="00A4765E" w:rsidRPr="0048741D">
        <w:rPr>
          <w:rStyle w:val="Emphasis"/>
          <w:rFonts w:ascii="Georgia" w:hAnsi="Georgia" w:cs="Times New Roman"/>
          <w:bCs/>
          <w:i w:val="0"/>
          <w:color w:val="000000"/>
          <w:sz w:val="24"/>
          <w:szCs w:val="24"/>
          <w:shd w:val="clear" w:color="auto" w:fill="F8F8F8"/>
        </w:rPr>
        <w:t>.</w:t>
      </w:r>
      <w:r w:rsidR="005F6535" w:rsidRPr="0048741D">
        <w:rPr>
          <w:rStyle w:val="Emphasis"/>
          <w:rFonts w:ascii="Georgia" w:hAnsi="Georgia" w:cs="Times New Roman"/>
          <w:bCs/>
          <w:i w:val="0"/>
          <w:color w:val="000000"/>
          <w:sz w:val="24"/>
          <w:szCs w:val="24"/>
          <w:shd w:val="clear" w:color="auto" w:fill="F8F8F8"/>
        </w:rPr>
        <w:t xml:space="preserve"> </w:t>
      </w:r>
      <w:r w:rsidR="00685270" w:rsidRPr="0048741D">
        <w:rPr>
          <w:rStyle w:val="Emphasis"/>
          <w:rFonts w:ascii="Georgia" w:hAnsi="Georgia" w:cs="Times New Roman"/>
          <w:bCs/>
          <w:i w:val="0"/>
          <w:color w:val="000000"/>
          <w:sz w:val="24"/>
          <w:szCs w:val="24"/>
          <w:shd w:val="clear" w:color="auto" w:fill="F8F8F8"/>
        </w:rPr>
        <w:t xml:space="preserve">His novel </w:t>
      </w:r>
      <w:proofErr w:type="spellStart"/>
      <w:r w:rsidR="00685270" w:rsidRPr="0048741D">
        <w:rPr>
          <w:rStyle w:val="Emphasis"/>
          <w:rFonts w:ascii="Georgia" w:hAnsi="Georgia" w:cs="Times New Roman"/>
          <w:bCs/>
          <w:color w:val="000000"/>
          <w:sz w:val="24"/>
          <w:szCs w:val="24"/>
          <w:shd w:val="clear" w:color="auto" w:fill="F8F8F8"/>
        </w:rPr>
        <w:t>Awasthe</w:t>
      </w:r>
      <w:proofErr w:type="spellEnd"/>
      <w:r w:rsidR="00685270" w:rsidRPr="0048741D">
        <w:rPr>
          <w:rStyle w:val="Emphasis"/>
          <w:rFonts w:ascii="Georgia" w:hAnsi="Georgia" w:cs="Times New Roman"/>
          <w:bCs/>
          <w:i w:val="0"/>
          <w:color w:val="000000"/>
          <w:sz w:val="24"/>
          <w:szCs w:val="24"/>
          <w:shd w:val="clear" w:color="auto" w:fill="F8F8F8"/>
        </w:rPr>
        <w:t xml:space="preserve"> (</w:t>
      </w:r>
      <w:r w:rsidR="00224673" w:rsidRPr="00224673">
        <w:rPr>
          <w:rStyle w:val="Emphasis"/>
          <w:rFonts w:ascii="Georgia" w:hAnsi="Georgia" w:cs="Times New Roman"/>
          <w:bCs/>
          <w:color w:val="000000"/>
          <w:sz w:val="24"/>
          <w:szCs w:val="24"/>
          <w:shd w:val="clear" w:color="auto" w:fill="F8F8F8"/>
          <w:rPrChange w:id="54" w:author="Elizabeth Northup" w:date="2013-10-09T13:26:00Z">
            <w:rPr>
              <w:rStyle w:val="Emphasis"/>
              <w:rFonts w:ascii="Georgia" w:hAnsi="Georgia" w:cs="Times New Roman"/>
              <w:bCs/>
              <w:i w:val="0"/>
              <w:color w:val="000000"/>
              <w:sz w:val="24"/>
              <w:szCs w:val="24"/>
              <w:shd w:val="clear" w:color="auto" w:fill="F8F8F8"/>
            </w:rPr>
          </w:rPrChange>
        </w:rPr>
        <w:t>The Condition</w:t>
      </w:r>
      <w:ins w:id="55" w:author="Elizabeth Northup" w:date="2013-10-09T13:27:00Z">
        <w:r w:rsidR="00AF74B7">
          <w:rPr>
            <w:rStyle w:val="Emphasis"/>
            <w:rFonts w:ascii="Georgia" w:hAnsi="Georgia" w:cs="Times New Roman"/>
            <w:bCs/>
            <w:i w:val="0"/>
            <w:color w:val="000000"/>
            <w:sz w:val="24"/>
            <w:szCs w:val="24"/>
            <w:shd w:val="clear" w:color="auto" w:fill="F8F8F8"/>
          </w:rPr>
          <w:t xml:space="preserve">, </w:t>
        </w:r>
      </w:ins>
      <w:del w:id="56" w:author="Elizabeth Northup" w:date="2013-10-09T13:27:00Z">
        <w:r w:rsidR="00224673" w:rsidRPr="00224673">
          <w:rPr>
            <w:rStyle w:val="Emphasis"/>
            <w:rFonts w:ascii="Georgia" w:hAnsi="Georgia" w:cs="Times New Roman"/>
            <w:bCs/>
            <w:color w:val="000000"/>
            <w:sz w:val="24"/>
            <w:szCs w:val="24"/>
            <w:shd w:val="clear" w:color="auto" w:fill="F8F8F8"/>
            <w:rPrChange w:id="57" w:author="Elizabeth Northup" w:date="2013-10-09T13:26:00Z">
              <w:rPr>
                <w:rStyle w:val="Emphasis"/>
                <w:rFonts w:ascii="Georgia" w:hAnsi="Georgia" w:cs="Times New Roman"/>
                <w:bCs/>
                <w:i w:val="0"/>
                <w:color w:val="000000"/>
                <w:sz w:val="24"/>
                <w:szCs w:val="24"/>
                <w:shd w:val="clear" w:color="auto" w:fill="F8F8F8"/>
              </w:rPr>
            </w:rPrChange>
          </w:rPr>
          <w:delText xml:space="preserve"> </w:delText>
        </w:r>
        <w:r w:rsidR="00685270" w:rsidRPr="0048741D" w:rsidDel="00AF74B7">
          <w:rPr>
            <w:rStyle w:val="Emphasis"/>
            <w:rFonts w:ascii="Georgia" w:hAnsi="Georgia" w:cs="Times New Roman"/>
            <w:bCs/>
            <w:i w:val="0"/>
            <w:color w:val="000000"/>
            <w:sz w:val="24"/>
            <w:szCs w:val="24"/>
            <w:shd w:val="clear" w:color="auto" w:fill="F8F8F8"/>
          </w:rPr>
          <w:delText xml:space="preserve">- </w:delText>
        </w:r>
      </w:del>
      <w:r w:rsidR="00685270" w:rsidRPr="0048741D">
        <w:rPr>
          <w:rStyle w:val="Emphasis"/>
          <w:rFonts w:ascii="Georgia" w:hAnsi="Georgia" w:cs="Times New Roman"/>
          <w:bCs/>
          <w:i w:val="0"/>
          <w:color w:val="000000"/>
          <w:sz w:val="24"/>
          <w:szCs w:val="24"/>
          <w:shd w:val="clear" w:color="auto" w:fill="F8F8F8"/>
        </w:rPr>
        <w:t xml:space="preserve">1994) is loosely based on the life of </w:t>
      </w:r>
      <w:r w:rsidR="00C71B59" w:rsidRPr="0048741D">
        <w:rPr>
          <w:rStyle w:val="Emphasis"/>
          <w:rFonts w:ascii="Georgia" w:hAnsi="Georgia" w:cs="Times New Roman"/>
          <w:bCs/>
          <w:i w:val="0"/>
          <w:color w:val="000000"/>
          <w:sz w:val="24"/>
          <w:szCs w:val="24"/>
          <w:shd w:val="clear" w:color="auto" w:fill="F8F8F8"/>
        </w:rPr>
        <w:t xml:space="preserve">a socialist </w:t>
      </w:r>
      <w:r w:rsidR="00685270" w:rsidRPr="0048741D">
        <w:rPr>
          <w:rStyle w:val="Emphasis"/>
          <w:rFonts w:ascii="Georgia" w:hAnsi="Georgia" w:cs="Times New Roman"/>
          <w:bCs/>
          <w:i w:val="0"/>
          <w:color w:val="000000"/>
          <w:sz w:val="24"/>
          <w:szCs w:val="24"/>
          <w:shd w:val="clear" w:color="auto" w:fill="F8F8F8"/>
        </w:rPr>
        <w:t>peasant leader</w:t>
      </w:r>
      <w:r w:rsidR="00C71B59" w:rsidRPr="0048741D">
        <w:rPr>
          <w:rStyle w:val="Emphasis"/>
          <w:rFonts w:ascii="Georgia" w:hAnsi="Georgia" w:cs="Times New Roman"/>
          <w:bCs/>
          <w:i w:val="0"/>
          <w:color w:val="000000"/>
          <w:sz w:val="24"/>
          <w:szCs w:val="24"/>
          <w:shd w:val="clear" w:color="auto" w:fill="F8F8F8"/>
        </w:rPr>
        <w:t>.</w:t>
      </w:r>
      <w:r w:rsidR="00685270" w:rsidRPr="0048741D">
        <w:rPr>
          <w:rStyle w:val="Emphasis"/>
          <w:rFonts w:ascii="Georgia" w:hAnsi="Georgia" w:cs="Times New Roman"/>
          <w:bCs/>
          <w:i w:val="0"/>
          <w:color w:val="000000"/>
          <w:sz w:val="24"/>
          <w:szCs w:val="24"/>
          <w:shd w:val="clear" w:color="auto" w:fill="F8F8F8"/>
        </w:rPr>
        <w:t xml:space="preserve"> </w:t>
      </w:r>
      <w:r w:rsidR="00310E31" w:rsidRPr="0048741D">
        <w:rPr>
          <w:rStyle w:val="Emphasis"/>
          <w:rFonts w:ascii="Georgia" w:hAnsi="Georgia" w:cs="Times New Roman"/>
          <w:bCs/>
          <w:i w:val="0"/>
          <w:color w:val="000000"/>
          <w:sz w:val="24"/>
          <w:szCs w:val="24"/>
          <w:shd w:val="clear" w:color="auto" w:fill="F8F8F8"/>
        </w:rPr>
        <w:t>H</w:t>
      </w:r>
      <w:r w:rsidR="00A4765E" w:rsidRPr="0048741D">
        <w:rPr>
          <w:rStyle w:val="Emphasis"/>
          <w:rFonts w:ascii="Georgia" w:hAnsi="Georgia" w:cs="Times New Roman"/>
          <w:bCs/>
          <w:i w:val="0"/>
          <w:color w:val="000000"/>
          <w:sz w:val="24"/>
          <w:szCs w:val="24"/>
          <w:shd w:val="clear" w:color="auto" w:fill="F8F8F8"/>
        </w:rPr>
        <w:t xml:space="preserve">is </w:t>
      </w:r>
      <w:r w:rsidR="00310E31" w:rsidRPr="0048741D">
        <w:rPr>
          <w:rStyle w:val="Emphasis"/>
          <w:rFonts w:ascii="Georgia" w:hAnsi="Georgia" w:cs="Times New Roman"/>
          <w:bCs/>
          <w:i w:val="0"/>
          <w:color w:val="000000"/>
          <w:sz w:val="24"/>
          <w:szCs w:val="24"/>
          <w:shd w:val="clear" w:color="auto" w:fill="F8F8F8"/>
        </w:rPr>
        <w:t xml:space="preserve">most </w:t>
      </w:r>
      <w:r w:rsidR="00A4765E" w:rsidRPr="0048741D">
        <w:rPr>
          <w:rStyle w:val="Emphasis"/>
          <w:rFonts w:ascii="Georgia" w:hAnsi="Georgia" w:cs="Times New Roman"/>
          <w:bCs/>
          <w:i w:val="0"/>
          <w:color w:val="000000"/>
          <w:sz w:val="24"/>
          <w:szCs w:val="24"/>
          <w:shd w:val="clear" w:color="auto" w:fill="F8F8F8"/>
        </w:rPr>
        <w:t xml:space="preserve">recent novel is </w:t>
      </w:r>
      <w:proofErr w:type="spellStart"/>
      <w:r w:rsidR="00A4765E" w:rsidRPr="0048741D">
        <w:rPr>
          <w:rStyle w:val="Emphasis"/>
          <w:rFonts w:ascii="Georgia" w:hAnsi="Georgia" w:cs="Times New Roman"/>
          <w:bCs/>
          <w:color w:val="000000"/>
          <w:sz w:val="24"/>
          <w:szCs w:val="24"/>
          <w:shd w:val="clear" w:color="auto" w:fill="F8F8F8"/>
        </w:rPr>
        <w:t>Preethi</w:t>
      </w:r>
      <w:proofErr w:type="spellEnd"/>
      <w:r w:rsidR="00A4765E" w:rsidRPr="0048741D">
        <w:rPr>
          <w:rStyle w:val="Emphasis"/>
          <w:rFonts w:ascii="Georgia" w:hAnsi="Georgia" w:cs="Times New Roman"/>
          <w:bCs/>
          <w:color w:val="000000"/>
          <w:sz w:val="24"/>
          <w:szCs w:val="24"/>
          <w:shd w:val="clear" w:color="auto" w:fill="F8F8F8"/>
        </w:rPr>
        <w:t xml:space="preserve"> </w:t>
      </w:r>
      <w:proofErr w:type="spellStart"/>
      <w:r w:rsidR="00A4765E" w:rsidRPr="0048741D">
        <w:rPr>
          <w:rStyle w:val="Emphasis"/>
          <w:rFonts w:ascii="Georgia" w:hAnsi="Georgia" w:cs="Times New Roman"/>
          <w:bCs/>
          <w:color w:val="000000"/>
          <w:sz w:val="24"/>
          <w:szCs w:val="24"/>
          <w:shd w:val="clear" w:color="auto" w:fill="F8F8F8"/>
        </w:rPr>
        <w:t>Mrut</w:t>
      </w:r>
      <w:r w:rsidR="00A82235" w:rsidRPr="0048741D">
        <w:rPr>
          <w:rStyle w:val="Emphasis"/>
          <w:rFonts w:ascii="Georgia" w:hAnsi="Georgia" w:cs="Times New Roman"/>
          <w:bCs/>
          <w:color w:val="000000"/>
          <w:sz w:val="24"/>
          <w:szCs w:val="24"/>
          <w:shd w:val="clear" w:color="auto" w:fill="F8F8F8"/>
        </w:rPr>
        <w:t>h</w:t>
      </w:r>
      <w:r w:rsidR="00A4765E" w:rsidRPr="0048741D">
        <w:rPr>
          <w:rStyle w:val="Emphasis"/>
          <w:rFonts w:ascii="Georgia" w:hAnsi="Georgia" w:cs="Times New Roman"/>
          <w:bCs/>
          <w:color w:val="000000"/>
          <w:sz w:val="24"/>
          <w:szCs w:val="24"/>
          <w:shd w:val="clear" w:color="auto" w:fill="F8F8F8"/>
        </w:rPr>
        <w:t>yu</w:t>
      </w:r>
      <w:proofErr w:type="spellEnd"/>
      <w:r w:rsidR="00A4765E" w:rsidRPr="0048741D">
        <w:rPr>
          <w:rStyle w:val="Emphasis"/>
          <w:rFonts w:ascii="Georgia" w:hAnsi="Georgia" w:cs="Times New Roman"/>
          <w:bCs/>
          <w:color w:val="000000"/>
          <w:sz w:val="24"/>
          <w:szCs w:val="24"/>
          <w:shd w:val="clear" w:color="auto" w:fill="F8F8F8"/>
        </w:rPr>
        <w:t xml:space="preserve"> </w:t>
      </w:r>
      <w:proofErr w:type="spellStart"/>
      <w:r w:rsidR="00A4765E" w:rsidRPr="0048741D">
        <w:rPr>
          <w:rStyle w:val="Emphasis"/>
          <w:rFonts w:ascii="Georgia" w:hAnsi="Georgia" w:cs="Times New Roman"/>
          <w:bCs/>
          <w:color w:val="000000"/>
          <w:sz w:val="24"/>
          <w:szCs w:val="24"/>
          <w:shd w:val="clear" w:color="auto" w:fill="F8F8F8"/>
        </w:rPr>
        <w:t>Bhaya</w:t>
      </w:r>
      <w:proofErr w:type="spellEnd"/>
      <w:r w:rsidR="00A4765E" w:rsidRPr="0048741D">
        <w:rPr>
          <w:rStyle w:val="Emphasis"/>
          <w:rFonts w:ascii="Georgia" w:hAnsi="Georgia" w:cs="Times New Roman"/>
          <w:bCs/>
          <w:i w:val="0"/>
          <w:color w:val="000000"/>
          <w:sz w:val="24"/>
          <w:szCs w:val="24"/>
          <w:shd w:val="clear" w:color="auto" w:fill="F8F8F8"/>
        </w:rPr>
        <w:t xml:space="preserve"> (</w:t>
      </w:r>
      <w:r w:rsidR="00224673" w:rsidRPr="00224673">
        <w:rPr>
          <w:rStyle w:val="Emphasis"/>
          <w:rFonts w:ascii="Georgia" w:hAnsi="Georgia" w:cs="Times New Roman"/>
          <w:bCs/>
          <w:color w:val="000000"/>
          <w:sz w:val="24"/>
          <w:szCs w:val="24"/>
          <w:shd w:val="clear" w:color="auto" w:fill="F8F8F8"/>
          <w:rPrChange w:id="58" w:author="Elizabeth Northup" w:date="2013-10-09T13:27:00Z">
            <w:rPr>
              <w:rStyle w:val="Emphasis"/>
              <w:rFonts w:ascii="Georgia" w:hAnsi="Georgia" w:cs="Times New Roman"/>
              <w:bCs/>
              <w:i w:val="0"/>
              <w:color w:val="000000"/>
              <w:sz w:val="24"/>
              <w:szCs w:val="24"/>
              <w:shd w:val="clear" w:color="auto" w:fill="F8F8F8"/>
            </w:rPr>
          </w:rPrChange>
        </w:rPr>
        <w:t>Love Death Fear</w:t>
      </w:r>
      <w:ins w:id="59" w:author="Elizabeth Northup" w:date="2013-10-09T13:27:00Z">
        <w:r w:rsidR="00AF74B7">
          <w:rPr>
            <w:rStyle w:val="Emphasis"/>
            <w:rFonts w:ascii="Georgia" w:hAnsi="Georgia" w:cs="Times New Roman"/>
            <w:bCs/>
            <w:i w:val="0"/>
            <w:color w:val="000000"/>
            <w:sz w:val="24"/>
            <w:szCs w:val="24"/>
            <w:shd w:val="clear" w:color="auto" w:fill="F8F8F8"/>
          </w:rPr>
          <w:t>,</w:t>
        </w:r>
      </w:ins>
      <w:r w:rsidR="00224673" w:rsidRPr="00224673">
        <w:rPr>
          <w:rStyle w:val="Emphasis"/>
          <w:rFonts w:ascii="Georgia" w:hAnsi="Georgia" w:cs="Times New Roman"/>
          <w:bCs/>
          <w:color w:val="000000"/>
          <w:sz w:val="24"/>
          <w:szCs w:val="24"/>
          <w:shd w:val="clear" w:color="auto" w:fill="F8F8F8"/>
          <w:rPrChange w:id="60" w:author="Elizabeth Northup" w:date="2013-10-09T13:27:00Z">
            <w:rPr>
              <w:rStyle w:val="Emphasis"/>
              <w:rFonts w:ascii="Georgia" w:hAnsi="Georgia" w:cs="Times New Roman"/>
              <w:bCs/>
              <w:i w:val="0"/>
              <w:color w:val="000000"/>
              <w:sz w:val="24"/>
              <w:szCs w:val="24"/>
              <w:shd w:val="clear" w:color="auto" w:fill="F8F8F8"/>
            </w:rPr>
          </w:rPrChange>
        </w:rPr>
        <w:t xml:space="preserve"> </w:t>
      </w:r>
      <w:del w:id="61" w:author="Elizabeth Northup" w:date="2013-10-09T13:27:00Z">
        <w:r w:rsidR="00C03BB5" w:rsidRPr="0048741D" w:rsidDel="00AF74B7">
          <w:rPr>
            <w:rStyle w:val="Emphasis"/>
            <w:rFonts w:ascii="Georgia" w:hAnsi="Georgia" w:cs="Times New Roman"/>
            <w:bCs/>
            <w:i w:val="0"/>
            <w:color w:val="000000"/>
            <w:sz w:val="24"/>
            <w:szCs w:val="24"/>
            <w:shd w:val="clear" w:color="auto" w:fill="F8F8F8"/>
          </w:rPr>
          <w:delText xml:space="preserve">– </w:delText>
        </w:r>
      </w:del>
      <w:r w:rsidR="00C03BB5" w:rsidRPr="0048741D">
        <w:rPr>
          <w:rStyle w:val="Emphasis"/>
          <w:rFonts w:ascii="Georgia" w:hAnsi="Georgia" w:cs="Times New Roman"/>
          <w:bCs/>
          <w:i w:val="0"/>
          <w:color w:val="000000"/>
          <w:sz w:val="24"/>
          <w:szCs w:val="24"/>
          <w:shd w:val="clear" w:color="auto" w:fill="F8F8F8"/>
        </w:rPr>
        <w:t>2012)</w:t>
      </w:r>
      <w:r w:rsidR="00620BB5" w:rsidRPr="0048741D">
        <w:rPr>
          <w:rStyle w:val="Emphasis"/>
          <w:rFonts w:ascii="Georgia" w:hAnsi="Georgia" w:cs="Times New Roman"/>
          <w:bCs/>
          <w:i w:val="0"/>
          <w:color w:val="000000"/>
          <w:sz w:val="24"/>
          <w:szCs w:val="24"/>
          <w:shd w:val="clear" w:color="auto" w:fill="F8F8F8"/>
        </w:rPr>
        <w:t>.</w:t>
      </w:r>
      <w:r w:rsidR="009A3C2B" w:rsidRPr="0048741D">
        <w:rPr>
          <w:rStyle w:val="Emphasis"/>
          <w:rFonts w:ascii="Georgia" w:hAnsi="Georgia" w:cs="Times New Roman"/>
          <w:bCs/>
          <w:i w:val="0"/>
          <w:color w:val="000000"/>
          <w:sz w:val="24"/>
          <w:szCs w:val="24"/>
          <w:shd w:val="clear" w:color="auto" w:fill="F8F8F8"/>
        </w:rPr>
        <w:t xml:space="preserve"> </w:t>
      </w:r>
    </w:p>
    <w:p w:rsidR="00607E98" w:rsidRPr="0048741D" w:rsidRDefault="00607E98" w:rsidP="002F0366">
      <w:pPr>
        <w:spacing w:after="0" w:line="240" w:lineRule="auto"/>
        <w:jc w:val="both"/>
        <w:rPr>
          <w:rStyle w:val="Emphasis"/>
        </w:rPr>
      </w:pPr>
    </w:p>
    <w:p w:rsidR="00607E98" w:rsidRPr="0048741D" w:rsidRDefault="00A63718" w:rsidP="002F0366">
      <w:pPr>
        <w:spacing w:after="0" w:line="240" w:lineRule="auto"/>
        <w:jc w:val="both"/>
        <w:rPr>
          <w:rStyle w:val="Emphasis"/>
        </w:rPr>
      </w:pPr>
      <w:r w:rsidRPr="0048741D">
        <w:rPr>
          <w:rStyle w:val="Emphasis"/>
          <w:rFonts w:ascii="Georgia" w:hAnsi="Georgia" w:cs="Times New Roman"/>
          <w:bCs/>
          <w:i w:val="0"/>
          <w:color w:val="000000"/>
          <w:sz w:val="24"/>
          <w:szCs w:val="24"/>
          <w:shd w:val="clear" w:color="auto" w:fill="F8F8F8"/>
        </w:rPr>
        <w:t xml:space="preserve">In his essays, time and again, </w:t>
      </w:r>
      <w:proofErr w:type="spellStart"/>
      <w:r w:rsidR="00607E98" w:rsidRPr="0048741D">
        <w:rPr>
          <w:rStyle w:val="Emphasis"/>
          <w:rFonts w:ascii="Georgia" w:hAnsi="Georgia" w:cs="Times New Roman"/>
          <w:bCs/>
          <w:i w:val="0"/>
          <w:color w:val="000000"/>
          <w:sz w:val="24"/>
          <w:szCs w:val="24"/>
          <w:shd w:val="clear" w:color="auto" w:fill="F8F8F8"/>
        </w:rPr>
        <w:t>Ananthamurthy</w:t>
      </w:r>
      <w:proofErr w:type="spellEnd"/>
      <w:r w:rsidR="00607E98" w:rsidRPr="0048741D">
        <w:rPr>
          <w:rStyle w:val="Emphasis"/>
          <w:rFonts w:ascii="Georgia" w:hAnsi="Georgia" w:cs="Times New Roman"/>
          <w:bCs/>
          <w:i w:val="0"/>
          <w:color w:val="000000"/>
          <w:sz w:val="24"/>
          <w:szCs w:val="24"/>
          <w:shd w:val="clear" w:color="auto" w:fill="F8F8F8"/>
        </w:rPr>
        <w:t xml:space="preserve"> has famously employed the spatial metaphor of ‘</w:t>
      </w:r>
      <w:proofErr w:type="spellStart"/>
      <w:r w:rsidR="00607E98" w:rsidRPr="0048741D">
        <w:rPr>
          <w:rStyle w:val="Emphasis"/>
          <w:rFonts w:ascii="Georgia" w:hAnsi="Georgia" w:cs="Times New Roman"/>
          <w:bCs/>
          <w:i w:val="0"/>
          <w:color w:val="000000"/>
          <w:sz w:val="24"/>
          <w:szCs w:val="24"/>
          <w:shd w:val="clear" w:color="auto" w:fill="F8F8F8"/>
        </w:rPr>
        <w:t>frontyard</w:t>
      </w:r>
      <w:proofErr w:type="spellEnd"/>
      <w:r w:rsidR="00607E98" w:rsidRPr="0048741D">
        <w:rPr>
          <w:rStyle w:val="Emphasis"/>
          <w:rFonts w:ascii="Georgia" w:hAnsi="Georgia" w:cs="Times New Roman"/>
          <w:bCs/>
          <w:i w:val="0"/>
          <w:color w:val="000000"/>
          <w:sz w:val="24"/>
          <w:szCs w:val="24"/>
          <w:shd w:val="clear" w:color="auto" w:fill="F8F8F8"/>
        </w:rPr>
        <w:t xml:space="preserve">’ and ‘backyard’ </w:t>
      </w:r>
      <w:r w:rsidRPr="0048741D">
        <w:rPr>
          <w:rStyle w:val="Emphasis"/>
          <w:rFonts w:ascii="Georgia" w:hAnsi="Georgia" w:cs="Times New Roman"/>
          <w:bCs/>
          <w:i w:val="0"/>
          <w:color w:val="000000"/>
          <w:sz w:val="24"/>
          <w:szCs w:val="24"/>
          <w:shd w:val="clear" w:color="auto" w:fill="F8F8F8"/>
        </w:rPr>
        <w:t>to mark out the hierarchies and differences</w:t>
      </w:r>
      <w:r w:rsidR="00941282" w:rsidRPr="0048741D">
        <w:rPr>
          <w:rStyle w:val="Emphasis"/>
          <w:rFonts w:ascii="Georgia" w:hAnsi="Georgia" w:cs="Times New Roman"/>
          <w:bCs/>
          <w:i w:val="0"/>
          <w:color w:val="000000"/>
          <w:sz w:val="24"/>
          <w:szCs w:val="24"/>
          <w:shd w:val="clear" w:color="auto" w:fill="F8F8F8"/>
        </w:rPr>
        <w:t xml:space="preserve"> prevalent</w:t>
      </w:r>
      <w:r w:rsidRPr="0048741D">
        <w:rPr>
          <w:rStyle w:val="Emphasis"/>
          <w:rFonts w:ascii="Georgia" w:hAnsi="Georgia" w:cs="Times New Roman"/>
          <w:bCs/>
          <w:i w:val="0"/>
          <w:color w:val="000000"/>
          <w:sz w:val="24"/>
          <w:szCs w:val="24"/>
          <w:shd w:val="clear" w:color="auto" w:fill="F8F8F8"/>
        </w:rPr>
        <w:t xml:space="preserve"> in the use of different languages in India</w:t>
      </w:r>
      <w:r w:rsidR="00607E98" w:rsidRPr="0048741D">
        <w:rPr>
          <w:rStyle w:val="Emphasis"/>
          <w:rFonts w:ascii="Georgia" w:hAnsi="Georgia" w:cs="Times New Roman"/>
          <w:bCs/>
          <w:i w:val="0"/>
          <w:color w:val="000000"/>
          <w:sz w:val="24"/>
          <w:szCs w:val="24"/>
          <w:shd w:val="clear" w:color="auto" w:fill="F8F8F8"/>
        </w:rPr>
        <w:t xml:space="preserve">. </w:t>
      </w:r>
      <w:r w:rsidRPr="0048741D">
        <w:rPr>
          <w:rStyle w:val="Emphasis"/>
          <w:rFonts w:ascii="Georgia" w:hAnsi="Georgia" w:cs="Times New Roman"/>
          <w:bCs/>
          <w:i w:val="0"/>
          <w:color w:val="000000"/>
          <w:sz w:val="24"/>
          <w:szCs w:val="24"/>
          <w:shd w:val="clear" w:color="auto" w:fill="F8F8F8"/>
        </w:rPr>
        <w:t xml:space="preserve">While the </w:t>
      </w:r>
      <w:r w:rsidR="00941282" w:rsidRPr="0048741D">
        <w:rPr>
          <w:rStyle w:val="Emphasis"/>
          <w:rFonts w:ascii="Georgia" w:hAnsi="Georgia" w:cs="Times New Roman"/>
          <w:bCs/>
          <w:i w:val="0"/>
          <w:color w:val="000000"/>
          <w:sz w:val="24"/>
          <w:szCs w:val="24"/>
          <w:shd w:val="clear" w:color="auto" w:fill="F8F8F8"/>
        </w:rPr>
        <w:t>‘</w:t>
      </w:r>
      <w:proofErr w:type="spellStart"/>
      <w:r w:rsidRPr="0048741D">
        <w:rPr>
          <w:rStyle w:val="Emphasis"/>
          <w:rFonts w:ascii="Georgia" w:hAnsi="Georgia" w:cs="Times New Roman"/>
          <w:bCs/>
          <w:i w:val="0"/>
          <w:color w:val="000000"/>
          <w:sz w:val="24"/>
          <w:szCs w:val="24"/>
          <w:shd w:val="clear" w:color="auto" w:fill="F8F8F8"/>
        </w:rPr>
        <w:t>frontyard</w:t>
      </w:r>
      <w:proofErr w:type="spellEnd"/>
      <w:r w:rsidR="00941282" w:rsidRPr="0048741D">
        <w:rPr>
          <w:rStyle w:val="Emphasis"/>
          <w:rFonts w:ascii="Georgia" w:hAnsi="Georgia" w:cs="Times New Roman"/>
          <w:bCs/>
          <w:i w:val="0"/>
          <w:color w:val="000000"/>
          <w:sz w:val="24"/>
          <w:szCs w:val="24"/>
          <w:shd w:val="clear" w:color="auto" w:fill="F8F8F8"/>
        </w:rPr>
        <w:t>’</w:t>
      </w:r>
      <w:r w:rsidRPr="0048741D">
        <w:rPr>
          <w:rStyle w:val="Emphasis"/>
          <w:rFonts w:ascii="Georgia" w:hAnsi="Georgia" w:cs="Times New Roman"/>
          <w:bCs/>
          <w:i w:val="0"/>
          <w:color w:val="000000"/>
          <w:sz w:val="24"/>
          <w:szCs w:val="24"/>
          <w:shd w:val="clear" w:color="auto" w:fill="F8F8F8"/>
        </w:rPr>
        <w:t xml:space="preserve"> is the zone of Sanskrit (</w:t>
      </w:r>
      <w:r w:rsidR="002F0366" w:rsidRPr="0048741D">
        <w:rPr>
          <w:rStyle w:val="Emphasis"/>
          <w:rFonts w:ascii="Georgia" w:hAnsi="Georgia" w:cs="Times New Roman"/>
          <w:bCs/>
          <w:i w:val="0"/>
          <w:color w:val="000000"/>
          <w:sz w:val="24"/>
          <w:szCs w:val="24"/>
          <w:shd w:val="clear" w:color="auto" w:fill="F8F8F8"/>
        </w:rPr>
        <w:t xml:space="preserve">and </w:t>
      </w:r>
      <w:r w:rsidRPr="0048741D">
        <w:rPr>
          <w:rStyle w:val="Emphasis"/>
          <w:rFonts w:ascii="Georgia" w:hAnsi="Georgia" w:cs="Times New Roman"/>
          <w:bCs/>
          <w:i w:val="0"/>
          <w:color w:val="000000"/>
          <w:sz w:val="24"/>
          <w:szCs w:val="24"/>
          <w:shd w:val="clear" w:color="auto" w:fill="F8F8F8"/>
        </w:rPr>
        <w:t>now English), high classicism and scholarship, men and their matters</w:t>
      </w:r>
      <w:r w:rsidR="00941282" w:rsidRPr="0048741D">
        <w:rPr>
          <w:rStyle w:val="Emphasis"/>
          <w:rFonts w:ascii="Georgia" w:hAnsi="Georgia" w:cs="Times New Roman"/>
          <w:bCs/>
          <w:i w:val="0"/>
          <w:color w:val="000000"/>
          <w:sz w:val="24"/>
          <w:szCs w:val="24"/>
          <w:shd w:val="clear" w:color="auto" w:fill="F8F8F8"/>
        </w:rPr>
        <w:t xml:space="preserve">, </w:t>
      </w:r>
      <w:r w:rsidR="00321B5A" w:rsidRPr="0048741D">
        <w:rPr>
          <w:rStyle w:val="Emphasis"/>
          <w:rFonts w:ascii="Georgia" w:hAnsi="Georgia" w:cs="Times New Roman"/>
          <w:bCs/>
          <w:i w:val="0"/>
          <w:color w:val="000000"/>
          <w:sz w:val="24"/>
          <w:szCs w:val="24"/>
          <w:shd w:val="clear" w:color="auto" w:fill="F8F8F8"/>
        </w:rPr>
        <w:t xml:space="preserve">and </w:t>
      </w:r>
      <w:r w:rsidRPr="0048741D">
        <w:rPr>
          <w:rStyle w:val="Emphasis"/>
          <w:rFonts w:ascii="Georgia" w:hAnsi="Georgia" w:cs="Times New Roman"/>
          <w:bCs/>
          <w:i w:val="0"/>
          <w:color w:val="000000"/>
          <w:sz w:val="24"/>
          <w:szCs w:val="24"/>
          <w:shd w:val="clear" w:color="auto" w:fill="F8F8F8"/>
        </w:rPr>
        <w:t>the world</w:t>
      </w:r>
      <w:r w:rsidR="00941282" w:rsidRPr="0048741D">
        <w:rPr>
          <w:rStyle w:val="Emphasis"/>
          <w:rFonts w:ascii="Georgia" w:hAnsi="Georgia" w:cs="Times New Roman"/>
          <w:bCs/>
          <w:i w:val="0"/>
          <w:color w:val="000000"/>
          <w:sz w:val="24"/>
          <w:szCs w:val="24"/>
          <w:shd w:val="clear" w:color="auto" w:fill="F8F8F8"/>
        </w:rPr>
        <w:t xml:space="preserve"> of authority</w:t>
      </w:r>
      <w:r w:rsidRPr="0048741D">
        <w:rPr>
          <w:rStyle w:val="Emphasis"/>
          <w:rFonts w:ascii="Georgia" w:hAnsi="Georgia" w:cs="Times New Roman"/>
          <w:bCs/>
          <w:i w:val="0"/>
          <w:color w:val="000000"/>
          <w:sz w:val="24"/>
          <w:szCs w:val="24"/>
          <w:shd w:val="clear" w:color="auto" w:fill="F8F8F8"/>
        </w:rPr>
        <w:t xml:space="preserve">, the </w:t>
      </w:r>
      <w:r w:rsidR="00941282" w:rsidRPr="0048741D">
        <w:rPr>
          <w:rStyle w:val="Emphasis"/>
          <w:rFonts w:ascii="Georgia" w:hAnsi="Georgia" w:cs="Times New Roman"/>
          <w:bCs/>
          <w:i w:val="0"/>
          <w:color w:val="000000"/>
          <w:sz w:val="24"/>
          <w:szCs w:val="24"/>
          <w:shd w:val="clear" w:color="auto" w:fill="F8F8F8"/>
        </w:rPr>
        <w:t>‘</w:t>
      </w:r>
      <w:r w:rsidRPr="0048741D">
        <w:rPr>
          <w:rStyle w:val="Emphasis"/>
          <w:rFonts w:ascii="Georgia" w:hAnsi="Georgia" w:cs="Times New Roman"/>
          <w:bCs/>
          <w:i w:val="0"/>
          <w:color w:val="000000"/>
          <w:sz w:val="24"/>
          <w:szCs w:val="24"/>
          <w:shd w:val="clear" w:color="auto" w:fill="F8F8F8"/>
        </w:rPr>
        <w:t>backyard</w:t>
      </w:r>
      <w:r w:rsidR="00941282" w:rsidRPr="0048741D">
        <w:rPr>
          <w:rStyle w:val="Emphasis"/>
          <w:rFonts w:ascii="Georgia" w:hAnsi="Georgia" w:cs="Times New Roman"/>
          <w:bCs/>
          <w:i w:val="0"/>
          <w:color w:val="000000"/>
          <w:sz w:val="24"/>
          <w:szCs w:val="24"/>
          <w:shd w:val="clear" w:color="auto" w:fill="F8F8F8"/>
        </w:rPr>
        <w:t>’</w:t>
      </w:r>
      <w:r w:rsidR="005E776B" w:rsidRPr="0048741D">
        <w:rPr>
          <w:rStyle w:val="Emphasis"/>
          <w:rFonts w:ascii="Georgia" w:hAnsi="Georgia" w:cs="Times New Roman"/>
          <w:bCs/>
          <w:i w:val="0"/>
          <w:color w:val="000000"/>
          <w:sz w:val="24"/>
          <w:szCs w:val="24"/>
          <w:shd w:val="clear" w:color="auto" w:fill="F8F8F8"/>
        </w:rPr>
        <w:t xml:space="preserve"> </w:t>
      </w:r>
      <w:r w:rsidRPr="0048741D">
        <w:rPr>
          <w:rStyle w:val="Emphasis"/>
          <w:rFonts w:ascii="Georgia" w:hAnsi="Georgia" w:cs="Times New Roman"/>
          <w:bCs/>
          <w:i w:val="0"/>
          <w:color w:val="000000"/>
          <w:sz w:val="24"/>
          <w:szCs w:val="24"/>
          <w:shd w:val="clear" w:color="auto" w:fill="F8F8F8"/>
        </w:rPr>
        <w:t xml:space="preserve">is the </w:t>
      </w:r>
      <w:r w:rsidR="00941282" w:rsidRPr="0048741D">
        <w:rPr>
          <w:rStyle w:val="Emphasis"/>
          <w:rFonts w:ascii="Georgia" w:hAnsi="Georgia" w:cs="Times New Roman"/>
          <w:bCs/>
          <w:i w:val="0"/>
          <w:color w:val="000000"/>
          <w:sz w:val="24"/>
          <w:szCs w:val="24"/>
          <w:shd w:val="clear" w:color="auto" w:fill="F8F8F8"/>
        </w:rPr>
        <w:t>arena</w:t>
      </w:r>
      <w:r w:rsidRPr="0048741D">
        <w:rPr>
          <w:rStyle w:val="Emphasis"/>
          <w:rFonts w:ascii="Georgia" w:hAnsi="Georgia" w:cs="Times New Roman"/>
          <w:bCs/>
          <w:i w:val="0"/>
          <w:color w:val="000000"/>
          <w:sz w:val="24"/>
          <w:szCs w:val="24"/>
          <w:shd w:val="clear" w:color="auto" w:fill="F8F8F8"/>
        </w:rPr>
        <w:t xml:space="preserve"> of the folk, the everyday, of women and their secrets, </w:t>
      </w:r>
      <w:r w:rsidR="00941282" w:rsidRPr="0048741D">
        <w:rPr>
          <w:rStyle w:val="Emphasis"/>
          <w:rFonts w:ascii="Georgia" w:hAnsi="Georgia" w:cs="Times New Roman"/>
          <w:bCs/>
          <w:i w:val="0"/>
          <w:color w:val="000000"/>
          <w:sz w:val="24"/>
          <w:szCs w:val="24"/>
          <w:shd w:val="clear" w:color="auto" w:fill="F8F8F8"/>
        </w:rPr>
        <w:t xml:space="preserve">of intimacy and friendship, </w:t>
      </w:r>
      <w:r w:rsidRPr="0048741D">
        <w:rPr>
          <w:rStyle w:val="Emphasis"/>
          <w:rFonts w:ascii="Georgia" w:hAnsi="Georgia" w:cs="Times New Roman"/>
          <w:bCs/>
          <w:i w:val="0"/>
          <w:color w:val="000000"/>
          <w:sz w:val="24"/>
          <w:szCs w:val="24"/>
          <w:shd w:val="clear" w:color="auto" w:fill="F8F8F8"/>
        </w:rPr>
        <w:t xml:space="preserve">all transacted in the </w:t>
      </w:r>
      <w:proofErr w:type="spellStart"/>
      <w:r w:rsidR="00321B5A" w:rsidRPr="0048741D">
        <w:rPr>
          <w:rStyle w:val="Emphasis"/>
          <w:rFonts w:ascii="Georgia" w:hAnsi="Georgia" w:cs="Times New Roman"/>
          <w:bCs/>
          <w:i w:val="0"/>
          <w:color w:val="000000"/>
          <w:sz w:val="24"/>
          <w:szCs w:val="24"/>
          <w:shd w:val="clear" w:color="auto" w:fill="F8F8F8"/>
        </w:rPr>
        <w:t>b</w:t>
      </w:r>
      <w:r w:rsidRPr="0048741D">
        <w:rPr>
          <w:rStyle w:val="Emphasis"/>
          <w:rFonts w:ascii="Georgia" w:hAnsi="Georgia" w:cs="Times New Roman"/>
          <w:bCs/>
          <w:i w:val="0"/>
          <w:color w:val="000000"/>
          <w:sz w:val="24"/>
          <w:szCs w:val="24"/>
          <w:shd w:val="clear" w:color="auto" w:fill="F8F8F8"/>
        </w:rPr>
        <w:t>has</w:t>
      </w:r>
      <w:r w:rsidR="00321B5A" w:rsidRPr="0048741D">
        <w:rPr>
          <w:rStyle w:val="Emphasis"/>
          <w:rFonts w:ascii="Georgia" w:hAnsi="Georgia" w:cs="Times New Roman"/>
          <w:bCs/>
          <w:i w:val="0"/>
          <w:color w:val="000000"/>
          <w:sz w:val="24"/>
          <w:szCs w:val="24"/>
          <w:shd w:val="clear" w:color="auto" w:fill="F8F8F8"/>
        </w:rPr>
        <w:t>h</w:t>
      </w:r>
      <w:r w:rsidRPr="0048741D">
        <w:rPr>
          <w:rStyle w:val="Emphasis"/>
          <w:rFonts w:ascii="Georgia" w:hAnsi="Georgia" w:cs="Times New Roman"/>
          <w:bCs/>
          <w:i w:val="0"/>
          <w:color w:val="000000"/>
          <w:sz w:val="24"/>
          <w:szCs w:val="24"/>
          <w:shd w:val="clear" w:color="auto" w:fill="F8F8F8"/>
        </w:rPr>
        <w:t>as</w:t>
      </w:r>
      <w:proofErr w:type="spellEnd"/>
      <w:r w:rsidR="00941282" w:rsidRPr="0048741D">
        <w:rPr>
          <w:rStyle w:val="Emphasis"/>
          <w:rFonts w:ascii="Georgia" w:hAnsi="Georgia" w:cs="Times New Roman"/>
          <w:bCs/>
          <w:i w:val="0"/>
          <w:color w:val="000000"/>
          <w:sz w:val="24"/>
          <w:szCs w:val="24"/>
          <w:shd w:val="clear" w:color="auto" w:fill="F8F8F8"/>
        </w:rPr>
        <w:t xml:space="preserve">, </w:t>
      </w:r>
      <w:r w:rsidRPr="0048741D">
        <w:rPr>
          <w:rStyle w:val="Emphasis"/>
          <w:rFonts w:ascii="Georgia" w:hAnsi="Georgia" w:cs="Times New Roman"/>
          <w:bCs/>
          <w:i w:val="0"/>
          <w:color w:val="000000"/>
          <w:sz w:val="24"/>
          <w:szCs w:val="24"/>
          <w:shd w:val="clear" w:color="auto" w:fill="F8F8F8"/>
        </w:rPr>
        <w:t>the</w:t>
      </w:r>
      <w:r w:rsidR="00941282" w:rsidRPr="0048741D">
        <w:rPr>
          <w:rStyle w:val="Emphasis"/>
          <w:rFonts w:ascii="Georgia" w:hAnsi="Georgia" w:cs="Times New Roman"/>
          <w:bCs/>
          <w:i w:val="0"/>
          <w:color w:val="000000"/>
          <w:sz w:val="24"/>
          <w:szCs w:val="24"/>
          <w:shd w:val="clear" w:color="auto" w:fill="F8F8F8"/>
        </w:rPr>
        <w:t xml:space="preserve"> </w:t>
      </w:r>
      <w:proofErr w:type="spellStart"/>
      <w:r w:rsidR="00941282" w:rsidRPr="0048741D">
        <w:rPr>
          <w:rStyle w:val="Emphasis"/>
          <w:rFonts w:ascii="Georgia" w:hAnsi="Georgia" w:cs="Times New Roman"/>
          <w:bCs/>
          <w:i w:val="0"/>
          <w:color w:val="000000"/>
          <w:sz w:val="24"/>
          <w:szCs w:val="24"/>
          <w:shd w:val="clear" w:color="auto" w:fill="F8F8F8"/>
        </w:rPr>
        <w:t>performative</w:t>
      </w:r>
      <w:proofErr w:type="spellEnd"/>
      <w:r w:rsidR="00941282" w:rsidRPr="0048741D">
        <w:rPr>
          <w:rStyle w:val="Emphasis"/>
          <w:rFonts w:ascii="Georgia" w:hAnsi="Georgia" w:cs="Times New Roman"/>
          <w:bCs/>
          <w:i w:val="0"/>
          <w:color w:val="000000"/>
          <w:sz w:val="24"/>
          <w:szCs w:val="24"/>
          <w:shd w:val="clear" w:color="auto" w:fill="F8F8F8"/>
        </w:rPr>
        <w:t xml:space="preserve"> dimension of</w:t>
      </w:r>
      <w:r w:rsidRPr="0048741D">
        <w:rPr>
          <w:rStyle w:val="Emphasis"/>
          <w:rFonts w:ascii="Georgia" w:hAnsi="Georgia" w:cs="Times New Roman"/>
          <w:bCs/>
          <w:i w:val="0"/>
          <w:color w:val="000000"/>
          <w:sz w:val="24"/>
          <w:szCs w:val="24"/>
          <w:shd w:val="clear" w:color="auto" w:fill="F8F8F8"/>
        </w:rPr>
        <w:t xml:space="preserve"> non-</w:t>
      </w:r>
      <w:proofErr w:type="spellStart"/>
      <w:r w:rsidRPr="0048741D">
        <w:rPr>
          <w:rStyle w:val="Emphasis"/>
          <w:rFonts w:ascii="Georgia" w:hAnsi="Georgia" w:cs="Times New Roman"/>
          <w:bCs/>
          <w:i w:val="0"/>
          <w:color w:val="000000"/>
          <w:sz w:val="24"/>
          <w:szCs w:val="24"/>
          <w:shd w:val="clear" w:color="auto" w:fill="F8F8F8"/>
        </w:rPr>
        <w:t>Sanskritic</w:t>
      </w:r>
      <w:proofErr w:type="spellEnd"/>
      <w:r w:rsidRPr="0048741D">
        <w:rPr>
          <w:rStyle w:val="Emphasis"/>
          <w:rFonts w:ascii="Georgia" w:hAnsi="Georgia" w:cs="Times New Roman"/>
          <w:bCs/>
          <w:i w:val="0"/>
          <w:color w:val="000000"/>
          <w:sz w:val="24"/>
          <w:szCs w:val="24"/>
          <w:shd w:val="clear" w:color="auto" w:fill="F8F8F8"/>
        </w:rPr>
        <w:t xml:space="preserve"> Indian languages.</w:t>
      </w:r>
    </w:p>
    <w:p w:rsidR="00607E98" w:rsidRPr="0048741D" w:rsidRDefault="00607E98" w:rsidP="002F0366">
      <w:pPr>
        <w:spacing w:after="0" w:line="240" w:lineRule="auto"/>
        <w:jc w:val="both"/>
        <w:rPr>
          <w:rStyle w:val="Emphasis"/>
        </w:rPr>
      </w:pPr>
    </w:p>
    <w:p w:rsidR="00C71B59" w:rsidRPr="0048741D" w:rsidRDefault="0024189A" w:rsidP="002F0366">
      <w:pPr>
        <w:spacing w:after="0" w:line="240" w:lineRule="auto"/>
        <w:jc w:val="both"/>
        <w:rPr>
          <w:rStyle w:val="Emphasis"/>
        </w:rPr>
      </w:pPr>
      <w:proofErr w:type="spellStart"/>
      <w:r w:rsidRPr="0048741D">
        <w:rPr>
          <w:rStyle w:val="Emphasis"/>
          <w:rFonts w:ascii="Georgia" w:hAnsi="Georgia" w:cs="Times New Roman"/>
          <w:bCs/>
          <w:i w:val="0"/>
          <w:color w:val="000000"/>
          <w:sz w:val="24"/>
          <w:szCs w:val="24"/>
          <w:shd w:val="clear" w:color="auto" w:fill="F8F8F8"/>
        </w:rPr>
        <w:t>Ananthamurthy</w:t>
      </w:r>
      <w:proofErr w:type="spellEnd"/>
      <w:r w:rsidRPr="0048741D">
        <w:rPr>
          <w:rStyle w:val="Emphasis"/>
          <w:rFonts w:ascii="Georgia" w:hAnsi="Georgia" w:cs="Times New Roman"/>
          <w:bCs/>
          <w:i w:val="0"/>
          <w:color w:val="000000"/>
          <w:sz w:val="24"/>
          <w:szCs w:val="24"/>
          <w:shd w:val="clear" w:color="auto" w:fill="F8F8F8"/>
        </w:rPr>
        <w:t xml:space="preserve"> has </w:t>
      </w:r>
      <w:r w:rsidR="0004455C" w:rsidRPr="0048741D">
        <w:rPr>
          <w:rStyle w:val="Emphasis"/>
          <w:rFonts w:ascii="Georgia" w:hAnsi="Georgia" w:cs="Times New Roman"/>
          <w:bCs/>
          <w:i w:val="0"/>
          <w:color w:val="000000"/>
          <w:sz w:val="24"/>
          <w:szCs w:val="24"/>
          <w:shd w:val="clear" w:color="auto" w:fill="F8F8F8"/>
        </w:rPr>
        <w:t>been</w:t>
      </w:r>
      <w:r w:rsidRPr="0048741D">
        <w:rPr>
          <w:rStyle w:val="Emphasis"/>
          <w:rFonts w:ascii="Georgia" w:hAnsi="Georgia" w:cs="Times New Roman"/>
          <w:bCs/>
          <w:i w:val="0"/>
          <w:color w:val="000000"/>
          <w:sz w:val="24"/>
          <w:szCs w:val="24"/>
          <w:shd w:val="clear" w:color="auto" w:fill="F8F8F8"/>
        </w:rPr>
        <w:t xml:space="preserve"> Professor of English at Mysore University and visiting </w:t>
      </w:r>
      <w:ins w:id="62" w:author="Katelyn Moores" w:date="2014-03-17T12:58:00Z">
        <w:r w:rsidR="00D31D1A">
          <w:rPr>
            <w:rStyle w:val="Emphasis"/>
            <w:rFonts w:ascii="Georgia" w:hAnsi="Georgia" w:cs="Times New Roman"/>
            <w:bCs/>
            <w:i w:val="0"/>
            <w:color w:val="000000"/>
            <w:sz w:val="24"/>
            <w:szCs w:val="24"/>
            <w:shd w:val="clear" w:color="auto" w:fill="F8F8F8"/>
          </w:rPr>
          <w:t>p</w:t>
        </w:r>
      </w:ins>
      <w:del w:id="63" w:author="Katelyn Moores" w:date="2014-03-17T12:58:00Z">
        <w:r w:rsidRPr="0048741D" w:rsidDel="00D31D1A">
          <w:rPr>
            <w:rStyle w:val="Emphasis"/>
            <w:rFonts w:ascii="Georgia" w:hAnsi="Georgia" w:cs="Times New Roman"/>
            <w:bCs/>
            <w:i w:val="0"/>
            <w:color w:val="000000"/>
            <w:sz w:val="24"/>
            <w:szCs w:val="24"/>
            <w:shd w:val="clear" w:color="auto" w:fill="F8F8F8"/>
          </w:rPr>
          <w:delText>P</w:delText>
        </w:r>
      </w:del>
      <w:r w:rsidRPr="0048741D">
        <w:rPr>
          <w:rStyle w:val="Emphasis"/>
          <w:rFonts w:ascii="Georgia" w:hAnsi="Georgia" w:cs="Times New Roman"/>
          <w:bCs/>
          <w:i w:val="0"/>
          <w:color w:val="000000"/>
          <w:sz w:val="24"/>
          <w:szCs w:val="24"/>
          <w:shd w:val="clear" w:color="auto" w:fill="F8F8F8"/>
        </w:rPr>
        <w:t xml:space="preserve">rofessor in a number of other Indian and foreign </w:t>
      </w:r>
      <w:ins w:id="64" w:author="Elizabeth Northup" w:date="2013-10-09T13:33:00Z">
        <w:r w:rsidR="008A1769">
          <w:rPr>
            <w:rStyle w:val="Emphasis"/>
            <w:rFonts w:ascii="Georgia" w:hAnsi="Georgia" w:cs="Times New Roman"/>
            <w:bCs/>
            <w:i w:val="0"/>
            <w:color w:val="000000"/>
            <w:sz w:val="24"/>
            <w:szCs w:val="24"/>
            <w:shd w:val="clear" w:color="auto" w:fill="F8F8F8"/>
          </w:rPr>
          <w:t>u</w:t>
        </w:r>
      </w:ins>
      <w:del w:id="65" w:author="Elizabeth Northup" w:date="2013-10-09T13:33:00Z">
        <w:r w:rsidRPr="0048741D" w:rsidDel="008A1769">
          <w:rPr>
            <w:rStyle w:val="Emphasis"/>
            <w:rFonts w:ascii="Georgia" w:hAnsi="Georgia" w:cs="Times New Roman"/>
            <w:bCs/>
            <w:i w:val="0"/>
            <w:color w:val="000000"/>
            <w:sz w:val="24"/>
            <w:szCs w:val="24"/>
            <w:shd w:val="clear" w:color="auto" w:fill="F8F8F8"/>
          </w:rPr>
          <w:delText>U</w:delText>
        </w:r>
      </w:del>
      <w:r w:rsidRPr="0048741D">
        <w:rPr>
          <w:rStyle w:val="Emphasis"/>
          <w:rFonts w:ascii="Georgia" w:hAnsi="Georgia" w:cs="Times New Roman"/>
          <w:bCs/>
          <w:i w:val="0"/>
          <w:color w:val="000000"/>
          <w:sz w:val="24"/>
          <w:szCs w:val="24"/>
          <w:shd w:val="clear" w:color="auto" w:fill="F8F8F8"/>
        </w:rPr>
        <w:t>niversities. He has held important positions</w:t>
      </w:r>
      <w:ins w:id="66" w:author="Elizabeth Northup" w:date="2013-10-09T13:33:00Z">
        <w:r w:rsidR="008A1769">
          <w:rPr>
            <w:rStyle w:val="Emphasis"/>
            <w:rFonts w:ascii="Georgia" w:hAnsi="Georgia" w:cs="Times New Roman"/>
            <w:bCs/>
            <w:i w:val="0"/>
            <w:color w:val="000000"/>
            <w:sz w:val="24"/>
            <w:szCs w:val="24"/>
            <w:shd w:val="clear" w:color="auto" w:fill="F8F8F8"/>
          </w:rPr>
          <w:t>,</w:t>
        </w:r>
      </w:ins>
      <w:r w:rsidRPr="0048741D">
        <w:rPr>
          <w:rStyle w:val="Emphasis"/>
          <w:rFonts w:ascii="Georgia" w:hAnsi="Georgia" w:cs="Times New Roman"/>
          <w:bCs/>
          <w:i w:val="0"/>
          <w:color w:val="000000"/>
          <w:sz w:val="24"/>
          <w:szCs w:val="24"/>
          <w:shd w:val="clear" w:color="auto" w:fill="F8F8F8"/>
        </w:rPr>
        <w:t xml:space="preserve"> such as</w:t>
      </w:r>
      <w:r w:rsidR="0004455C" w:rsidRPr="0048741D">
        <w:rPr>
          <w:rStyle w:val="Emphasis"/>
          <w:rFonts w:ascii="Georgia" w:hAnsi="Georgia" w:cs="Times New Roman"/>
          <w:bCs/>
          <w:i w:val="0"/>
          <w:color w:val="000000"/>
          <w:sz w:val="24"/>
          <w:szCs w:val="24"/>
          <w:shd w:val="clear" w:color="auto" w:fill="F8F8F8"/>
        </w:rPr>
        <w:t xml:space="preserve"> </w:t>
      </w:r>
      <w:ins w:id="67" w:author="Katelyn Moores" w:date="2014-03-17T12:58:00Z">
        <w:r w:rsidR="00D31D1A">
          <w:rPr>
            <w:rStyle w:val="Emphasis"/>
            <w:rFonts w:ascii="Georgia" w:hAnsi="Georgia" w:cs="Times New Roman"/>
            <w:bCs/>
            <w:i w:val="0"/>
            <w:color w:val="000000"/>
            <w:sz w:val="24"/>
            <w:szCs w:val="24"/>
            <w:shd w:val="clear" w:color="auto" w:fill="F8F8F8"/>
          </w:rPr>
          <w:t>c</w:t>
        </w:r>
      </w:ins>
      <w:del w:id="68" w:author="Katelyn Moores" w:date="2014-03-17T12:58:00Z">
        <w:r w:rsidR="0004455C" w:rsidRPr="0048741D" w:rsidDel="00D31D1A">
          <w:rPr>
            <w:rStyle w:val="Emphasis"/>
            <w:rFonts w:ascii="Georgia" w:hAnsi="Georgia" w:cs="Times New Roman"/>
            <w:bCs/>
            <w:i w:val="0"/>
            <w:color w:val="000000"/>
            <w:sz w:val="24"/>
            <w:szCs w:val="24"/>
            <w:shd w:val="clear" w:color="auto" w:fill="F8F8F8"/>
          </w:rPr>
          <w:delText>C</w:delText>
        </w:r>
      </w:del>
      <w:r w:rsidR="0004455C" w:rsidRPr="0048741D">
        <w:rPr>
          <w:rStyle w:val="Emphasis"/>
          <w:rFonts w:ascii="Georgia" w:hAnsi="Georgia" w:cs="Times New Roman"/>
          <w:bCs/>
          <w:i w:val="0"/>
          <w:color w:val="000000"/>
          <w:sz w:val="24"/>
          <w:szCs w:val="24"/>
          <w:shd w:val="clear" w:color="auto" w:fill="F8F8F8"/>
        </w:rPr>
        <w:t>hancellor of Central University of Karnataka,</w:t>
      </w:r>
      <w:r w:rsidRPr="0048741D">
        <w:rPr>
          <w:rStyle w:val="Emphasis"/>
          <w:rFonts w:ascii="Georgia" w:hAnsi="Georgia" w:cs="Times New Roman"/>
          <w:bCs/>
          <w:i w:val="0"/>
          <w:color w:val="000000"/>
          <w:sz w:val="24"/>
          <w:szCs w:val="24"/>
          <w:shd w:val="clear" w:color="auto" w:fill="F8F8F8"/>
        </w:rPr>
        <w:t xml:space="preserve"> </w:t>
      </w:r>
      <w:ins w:id="69" w:author="Katelyn Moores" w:date="2014-03-17T12:58:00Z">
        <w:r w:rsidR="00D31D1A">
          <w:rPr>
            <w:rStyle w:val="Emphasis"/>
            <w:rFonts w:ascii="Georgia" w:hAnsi="Georgia" w:cs="Times New Roman"/>
            <w:bCs/>
            <w:i w:val="0"/>
            <w:color w:val="000000"/>
            <w:sz w:val="24"/>
            <w:szCs w:val="24"/>
            <w:shd w:val="clear" w:color="auto" w:fill="F8F8F8"/>
          </w:rPr>
          <w:t>v</w:t>
        </w:r>
      </w:ins>
      <w:del w:id="70" w:author="Katelyn Moores" w:date="2014-03-17T12:58:00Z">
        <w:r w:rsidRPr="0048741D" w:rsidDel="00D31D1A">
          <w:rPr>
            <w:rStyle w:val="Emphasis"/>
            <w:rFonts w:ascii="Georgia" w:hAnsi="Georgia" w:cs="Times New Roman"/>
            <w:bCs/>
            <w:i w:val="0"/>
            <w:color w:val="000000"/>
            <w:sz w:val="24"/>
            <w:szCs w:val="24"/>
            <w:shd w:val="clear" w:color="auto" w:fill="F8F8F8"/>
          </w:rPr>
          <w:delText>V</w:delText>
        </w:r>
      </w:del>
      <w:r w:rsidRPr="0048741D">
        <w:rPr>
          <w:rStyle w:val="Emphasis"/>
          <w:rFonts w:ascii="Georgia" w:hAnsi="Georgia" w:cs="Times New Roman"/>
          <w:bCs/>
          <w:i w:val="0"/>
          <w:color w:val="000000"/>
          <w:sz w:val="24"/>
          <w:szCs w:val="24"/>
          <w:shd w:val="clear" w:color="auto" w:fill="F8F8F8"/>
        </w:rPr>
        <w:t xml:space="preserve">ice </w:t>
      </w:r>
      <w:ins w:id="71" w:author="Katelyn Moores" w:date="2014-03-17T12:58:00Z">
        <w:r w:rsidR="00D31D1A">
          <w:rPr>
            <w:rStyle w:val="Emphasis"/>
            <w:rFonts w:ascii="Georgia" w:hAnsi="Georgia" w:cs="Times New Roman"/>
            <w:bCs/>
            <w:i w:val="0"/>
            <w:color w:val="000000"/>
            <w:sz w:val="24"/>
            <w:szCs w:val="24"/>
            <w:shd w:val="clear" w:color="auto" w:fill="F8F8F8"/>
          </w:rPr>
          <w:t>c</w:t>
        </w:r>
      </w:ins>
      <w:del w:id="72" w:author="Katelyn Moores" w:date="2014-03-17T12:58:00Z">
        <w:r w:rsidRPr="0048741D" w:rsidDel="00D31D1A">
          <w:rPr>
            <w:rStyle w:val="Emphasis"/>
            <w:rFonts w:ascii="Georgia" w:hAnsi="Georgia" w:cs="Times New Roman"/>
            <w:bCs/>
            <w:i w:val="0"/>
            <w:color w:val="000000"/>
            <w:sz w:val="24"/>
            <w:szCs w:val="24"/>
            <w:shd w:val="clear" w:color="auto" w:fill="F8F8F8"/>
          </w:rPr>
          <w:delText>C</w:delText>
        </w:r>
      </w:del>
      <w:r w:rsidRPr="0048741D">
        <w:rPr>
          <w:rStyle w:val="Emphasis"/>
          <w:rFonts w:ascii="Georgia" w:hAnsi="Georgia" w:cs="Times New Roman"/>
          <w:bCs/>
          <w:i w:val="0"/>
          <w:color w:val="000000"/>
          <w:sz w:val="24"/>
          <w:szCs w:val="24"/>
          <w:shd w:val="clear" w:color="auto" w:fill="F8F8F8"/>
        </w:rPr>
        <w:t xml:space="preserve">hancellor of Mahatma Gandhi University in </w:t>
      </w:r>
      <w:proofErr w:type="spellStart"/>
      <w:r w:rsidRPr="0048741D">
        <w:rPr>
          <w:rStyle w:val="Emphasis"/>
          <w:rFonts w:ascii="Georgia" w:hAnsi="Georgia" w:cs="Times New Roman"/>
          <w:bCs/>
          <w:i w:val="0"/>
          <w:color w:val="000000"/>
          <w:sz w:val="24"/>
          <w:szCs w:val="24"/>
          <w:shd w:val="clear" w:color="auto" w:fill="F8F8F8"/>
        </w:rPr>
        <w:t>Kottayam</w:t>
      </w:r>
      <w:proofErr w:type="spellEnd"/>
      <w:r w:rsidRPr="0048741D">
        <w:rPr>
          <w:rStyle w:val="Emphasis"/>
          <w:rFonts w:ascii="Georgia" w:hAnsi="Georgia" w:cs="Times New Roman"/>
          <w:bCs/>
          <w:i w:val="0"/>
          <w:color w:val="000000"/>
          <w:sz w:val="24"/>
          <w:szCs w:val="24"/>
          <w:shd w:val="clear" w:color="auto" w:fill="F8F8F8"/>
        </w:rPr>
        <w:t xml:space="preserve">, Kerala, </w:t>
      </w:r>
      <w:ins w:id="73" w:author="Katelyn Moores" w:date="2014-03-17T12:58:00Z">
        <w:r w:rsidR="009F1BBF">
          <w:rPr>
            <w:rStyle w:val="Emphasis"/>
            <w:rFonts w:ascii="Georgia" w:hAnsi="Georgia" w:cs="Times New Roman"/>
            <w:bCs/>
            <w:i w:val="0"/>
            <w:color w:val="000000"/>
            <w:sz w:val="24"/>
            <w:szCs w:val="24"/>
            <w:shd w:val="clear" w:color="auto" w:fill="F8F8F8"/>
          </w:rPr>
          <w:t>c</w:t>
        </w:r>
      </w:ins>
      <w:del w:id="74" w:author="Katelyn Moores" w:date="2014-03-17T12:58:00Z">
        <w:r w:rsidRPr="0048741D" w:rsidDel="009F1BBF">
          <w:rPr>
            <w:rStyle w:val="Emphasis"/>
            <w:rFonts w:ascii="Georgia" w:hAnsi="Georgia" w:cs="Times New Roman"/>
            <w:bCs/>
            <w:i w:val="0"/>
            <w:color w:val="000000"/>
            <w:sz w:val="24"/>
            <w:szCs w:val="24"/>
            <w:shd w:val="clear" w:color="auto" w:fill="F8F8F8"/>
          </w:rPr>
          <w:delText>C</w:delText>
        </w:r>
      </w:del>
      <w:r w:rsidRPr="0048741D">
        <w:rPr>
          <w:rStyle w:val="Emphasis"/>
          <w:rFonts w:ascii="Georgia" w:hAnsi="Georgia" w:cs="Times New Roman"/>
          <w:bCs/>
          <w:i w:val="0"/>
          <w:color w:val="000000"/>
          <w:sz w:val="24"/>
          <w:szCs w:val="24"/>
          <w:shd w:val="clear" w:color="auto" w:fill="F8F8F8"/>
        </w:rPr>
        <w:t xml:space="preserve">hairman of National Book Trust, </w:t>
      </w:r>
      <w:ins w:id="75" w:author="Katelyn Moores" w:date="2014-03-17T12:58:00Z">
        <w:r w:rsidR="009F1BBF">
          <w:rPr>
            <w:rStyle w:val="Emphasis"/>
            <w:rFonts w:ascii="Georgia" w:hAnsi="Georgia" w:cs="Times New Roman"/>
            <w:bCs/>
            <w:i w:val="0"/>
            <w:color w:val="000000"/>
            <w:sz w:val="24"/>
            <w:szCs w:val="24"/>
            <w:shd w:val="clear" w:color="auto" w:fill="F8F8F8"/>
          </w:rPr>
          <w:t>p</w:t>
        </w:r>
      </w:ins>
      <w:del w:id="76" w:author="Katelyn Moores" w:date="2014-03-17T12:58:00Z">
        <w:r w:rsidRPr="0048741D" w:rsidDel="009F1BBF">
          <w:rPr>
            <w:rStyle w:val="Emphasis"/>
            <w:rFonts w:ascii="Georgia" w:hAnsi="Georgia" w:cs="Times New Roman"/>
            <w:bCs/>
            <w:i w:val="0"/>
            <w:color w:val="000000"/>
            <w:sz w:val="24"/>
            <w:szCs w:val="24"/>
            <w:shd w:val="clear" w:color="auto" w:fill="F8F8F8"/>
          </w:rPr>
          <w:delText>P</w:delText>
        </w:r>
      </w:del>
      <w:r w:rsidRPr="0048741D">
        <w:rPr>
          <w:rStyle w:val="Emphasis"/>
          <w:rFonts w:ascii="Georgia" w:hAnsi="Georgia" w:cs="Times New Roman"/>
          <w:bCs/>
          <w:i w:val="0"/>
          <w:color w:val="000000"/>
          <w:sz w:val="24"/>
          <w:szCs w:val="24"/>
          <w:shd w:val="clear" w:color="auto" w:fill="F8F8F8"/>
        </w:rPr>
        <w:t xml:space="preserve">resident of </w:t>
      </w:r>
      <w:proofErr w:type="spellStart"/>
      <w:r w:rsidRPr="0048741D">
        <w:rPr>
          <w:rStyle w:val="Emphasis"/>
          <w:rFonts w:ascii="Georgia" w:hAnsi="Georgia" w:cs="Times New Roman"/>
          <w:bCs/>
          <w:i w:val="0"/>
          <w:color w:val="000000"/>
          <w:sz w:val="24"/>
          <w:szCs w:val="24"/>
          <w:shd w:val="clear" w:color="auto" w:fill="F8F8F8"/>
        </w:rPr>
        <w:t>Sahitya</w:t>
      </w:r>
      <w:proofErr w:type="spellEnd"/>
      <w:r w:rsidRPr="0048741D">
        <w:rPr>
          <w:rStyle w:val="Emphasis"/>
          <w:rFonts w:ascii="Georgia" w:hAnsi="Georgia" w:cs="Times New Roman"/>
          <w:bCs/>
          <w:i w:val="0"/>
          <w:color w:val="000000"/>
          <w:sz w:val="24"/>
          <w:szCs w:val="24"/>
          <w:shd w:val="clear" w:color="auto" w:fill="F8F8F8"/>
        </w:rPr>
        <w:t xml:space="preserve"> </w:t>
      </w:r>
      <w:proofErr w:type="spellStart"/>
      <w:r w:rsidRPr="0048741D">
        <w:rPr>
          <w:rStyle w:val="Emphasis"/>
          <w:rFonts w:ascii="Georgia" w:hAnsi="Georgia" w:cs="Times New Roman"/>
          <w:bCs/>
          <w:i w:val="0"/>
          <w:color w:val="000000"/>
          <w:sz w:val="24"/>
          <w:szCs w:val="24"/>
          <w:shd w:val="clear" w:color="auto" w:fill="F8F8F8"/>
        </w:rPr>
        <w:t>Akademi</w:t>
      </w:r>
      <w:proofErr w:type="spellEnd"/>
      <w:r w:rsidRPr="0048741D">
        <w:rPr>
          <w:rStyle w:val="Emphasis"/>
          <w:rFonts w:ascii="Georgia" w:hAnsi="Georgia" w:cs="Times New Roman"/>
          <w:bCs/>
          <w:i w:val="0"/>
          <w:color w:val="000000"/>
          <w:sz w:val="24"/>
          <w:szCs w:val="24"/>
          <w:shd w:val="clear" w:color="auto" w:fill="F8F8F8"/>
        </w:rPr>
        <w:t xml:space="preserve">, and </w:t>
      </w:r>
      <w:ins w:id="77" w:author="Katelyn Moores" w:date="2014-03-17T12:58:00Z">
        <w:r w:rsidR="009F1BBF">
          <w:rPr>
            <w:rStyle w:val="Emphasis"/>
            <w:rFonts w:ascii="Georgia" w:hAnsi="Georgia" w:cs="Times New Roman"/>
            <w:bCs/>
            <w:i w:val="0"/>
            <w:color w:val="000000"/>
            <w:sz w:val="24"/>
            <w:szCs w:val="24"/>
            <w:shd w:val="clear" w:color="auto" w:fill="F8F8F8"/>
          </w:rPr>
          <w:t>c</w:t>
        </w:r>
      </w:ins>
      <w:del w:id="78" w:author="Katelyn Moores" w:date="2014-03-17T12:58:00Z">
        <w:r w:rsidRPr="0048741D" w:rsidDel="009F1BBF">
          <w:rPr>
            <w:rStyle w:val="Emphasis"/>
            <w:rFonts w:ascii="Georgia" w:hAnsi="Georgia" w:cs="Times New Roman"/>
            <w:bCs/>
            <w:i w:val="0"/>
            <w:color w:val="000000"/>
            <w:sz w:val="24"/>
            <w:szCs w:val="24"/>
            <w:shd w:val="clear" w:color="auto" w:fill="F8F8F8"/>
          </w:rPr>
          <w:delText>C</w:delText>
        </w:r>
      </w:del>
      <w:r w:rsidRPr="0048741D">
        <w:rPr>
          <w:rStyle w:val="Emphasis"/>
          <w:rFonts w:ascii="Georgia" w:hAnsi="Georgia" w:cs="Times New Roman"/>
          <w:bCs/>
          <w:i w:val="0"/>
          <w:color w:val="000000"/>
          <w:sz w:val="24"/>
          <w:szCs w:val="24"/>
          <w:shd w:val="clear" w:color="auto" w:fill="F8F8F8"/>
        </w:rPr>
        <w:t xml:space="preserve">hairman of Film and Television Institute of India. </w:t>
      </w:r>
      <w:r w:rsidR="00C71B59" w:rsidRPr="0048741D">
        <w:rPr>
          <w:rStyle w:val="Emphasis"/>
          <w:rFonts w:ascii="Georgia" w:hAnsi="Georgia" w:cs="Times New Roman"/>
          <w:bCs/>
          <w:i w:val="0"/>
          <w:color w:val="000000"/>
          <w:sz w:val="24"/>
          <w:szCs w:val="24"/>
          <w:shd w:val="clear" w:color="auto" w:fill="F8F8F8"/>
        </w:rPr>
        <w:t>He has be</w:t>
      </w:r>
      <w:r w:rsidRPr="0048741D">
        <w:rPr>
          <w:rStyle w:val="Emphasis"/>
          <w:rFonts w:ascii="Georgia" w:hAnsi="Georgia" w:cs="Times New Roman"/>
          <w:bCs/>
          <w:i w:val="0"/>
          <w:color w:val="000000"/>
          <w:sz w:val="24"/>
          <w:szCs w:val="24"/>
          <w:shd w:val="clear" w:color="auto" w:fill="F8F8F8"/>
        </w:rPr>
        <w:t xml:space="preserve">en feted with the </w:t>
      </w:r>
      <w:proofErr w:type="spellStart"/>
      <w:r w:rsidRPr="0048741D">
        <w:rPr>
          <w:rStyle w:val="Emphasis"/>
          <w:rFonts w:ascii="Georgia" w:hAnsi="Georgia" w:cs="Times New Roman"/>
          <w:bCs/>
          <w:i w:val="0"/>
          <w:color w:val="000000"/>
          <w:sz w:val="24"/>
          <w:szCs w:val="24"/>
          <w:shd w:val="clear" w:color="auto" w:fill="F8F8F8"/>
        </w:rPr>
        <w:t>Jnanapit</w:t>
      </w:r>
      <w:r w:rsidR="00164850" w:rsidRPr="0048741D">
        <w:rPr>
          <w:rStyle w:val="Emphasis"/>
          <w:rFonts w:ascii="Georgia" w:hAnsi="Georgia" w:cs="Times New Roman"/>
          <w:bCs/>
          <w:i w:val="0"/>
          <w:color w:val="000000"/>
          <w:sz w:val="24"/>
          <w:szCs w:val="24"/>
          <w:shd w:val="clear" w:color="auto" w:fill="F8F8F8"/>
        </w:rPr>
        <w:t>h</w:t>
      </w:r>
      <w:proofErr w:type="spellEnd"/>
      <w:del w:id="79" w:author="Elizabeth Northup" w:date="2013-10-09T13:33:00Z">
        <w:r w:rsidRPr="0048741D" w:rsidDel="008A1769">
          <w:rPr>
            <w:rStyle w:val="Emphasis"/>
            <w:rFonts w:ascii="Georgia" w:hAnsi="Georgia" w:cs="Times New Roman"/>
            <w:bCs/>
            <w:i w:val="0"/>
            <w:color w:val="000000"/>
            <w:sz w:val="24"/>
            <w:szCs w:val="24"/>
            <w:shd w:val="clear" w:color="auto" w:fill="F8F8F8"/>
          </w:rPr>
          <w:delText>,</w:delText>
        </w:r>
      </w:del>
      <w:r w:rsidRPr="0048741D">
        <w:rPr>
          <w:rStyle w:val="Emphasis"/>
          <w:rFonts w:ascii="Georgia" w:hAnsi="Georgia" w:cs="Times New Roman"/>
          <w:bCs/>
          <w:i w:val="0"/>
          <w:color w:val="000000"/>
          <w:sz w:val="24"/>
          <w:szCs w:val="24"/>
          <w:shd w:val="clear" w:color="auto" w:fill="F8F8F8"/>
        </w:rPr>
        <w:t xml:space="preserve"> and </w:t>
      </w:r>
      <w:proofErr w:type="spellStart"/>
      <w:r w:rsidRPr="0048741D">
        <w:rPr>
          <w:rStyle w:val="Emphasis"/>
          <w:rFonts w:ascii="Georgia" w:hAnsi="Georgia" w:cs="Times New Roman"/>
          <w:bCs/>
          <w:i w:val="0"/>
          <w:color w:val="000000"/>
          <w:sz w:val="24"/>
          <w:szCs w:val="24"/>
          <w:shd w:val="clear" w:color="auto" w:fill="F8F8F8"/>
        </w:rPr>
        <w:t>Padma</w:t>
      </w:r>
      <w:proofErr w:type="spellEnd"/>
      <w:r w:rsidRPr="0048741D">
        <w:rPr>
          <w:rStyle w:val="Emphasis"/>
          <w:rFonts w:ascii="Georgia" w:hAnsi="Georgia" w:cs="Times New Roman"/>
          <w:bCs/>
          <w:i w:val="0"/>
          <w:color w:val="000000"/>
          <w:sz w:val="24"/>
          <w:szCs w:val="24"/>
          <w:shd w:val="clear" w:color="auto" w:fill="F8F8F8"/>
        </w:rPr>
        <w:t xml:space="preserve"> </w:t>
      </w:r>
      <w:proofErr w:type="spellStart"/>
      <w:r w:rsidRPr="0048741D">
        <w:rPr>
          <w:rStyle w:val="Emphasis"/>
          <w:rFonts w:ascii="Georgia" w:hAnsi="Georgia" w:cs="Times New Roman"/>
          <w:bCs/>
          <w:i w:val="0"/>
          <w:color w:val="000000"/>
          <w:sz w:val="24"/>
          <w:szCs w:val="24"/>
          <w:shd w:val="clear" w:color="auto" w:fill="F8F8F8"/>
        </w:rPr>
        <w:t>Bhushan</w:t>
      </w:r>
      <w:proofErr w:type="spellEnd"/>
      <w:r w:rsidRPr="0048741D">
        <w:rPr>
          <w:rStyle w:val="Emphasis"/>
          <w:rFonts w:ascii="Georgia" w:hAnsi="Georgia" w:cs="Times New Roman"/>
          <w:bCs/>
          <w:i w:val="0"/>
          <w:color w:val="000000"/>
          <w:sz w:val="24"/>
          <w:szCs w:val="24"/>
          <w:shd w:val="clear" w:color="auto" w:fill="F8F8F8"/>
        </w:rPr>
        <w:t xml:space="preserve"> </w:t>
      </w:r>
      <w:r w:rsidR="00C71B59" w:rsidRPr="0048741D">
        <w:rPr>
          <w:rStyle w:val="Emphasis"/>
          <w:rFonts w:ascii="Georgia" w:hAnsi="Georgia" w:cs="Times New Roman"/>
          <w:bCs/>
          <w:i w:val="0"/>
          <w:color w:val="000000"/>
          <w:sz w:val="24"/>
          <w:szCs w:val="24"/>
          <w:shd w:val="clear" w:color="auto" w:fill="F8F8F8"/>
        </w:rPr>
        <w:t>Awards for his accomplishments.</w:t>
      </w:r>
    </w:p>
    <w:p w:rsidR="005F6535" w:rsidRPr="0048741D" w:rsidRDefault="005F6535" w:rsidP="00C73129">
      <w:pPr>
        <w:spacing w:after="0" w:line="240" w:lineRule="auto"/>
        <w:rPr>
          <w:rStyle w:val="Emphasis"/>
        </w:rPr>
      </w:pPr>
    </w:p>
    <w:p w:rsidR="00C03BB5" w:rsidRDefault="00C03BB5" w:rsidP="00696465">
      <w:pPr>
        <w:spacing w:after="0" w:line="240" w:lineRule="auto"/>
        <w:rPr>
          <w:ins w:id="80" w:author="Elizabeth Northup" w:date="2013-10-09T13:34:00Z"/>
          <w:rStyle w:val="Emphasis"/>
        </w:rPr>
      </w:pPr>
      <w:r w:rsidRPr="0048741D">
        <w:rPr>
          <w:rStyle w:val="Emphasis"/>
          <w:rFonts w:ascii="Georgia" w:hAnsi="Georgia" w:cs="Times New Roman"/>
          <w:bCs/>
          <w:i w:val="0"/>
          <w:noProof/>
          <w:color w:val="000000"/>
          <w:sz w:val="24"/>
          <w:szCs w:val="24"/>
          <w:shd w:val="clear" w:color="auto" w:fill="F8F8F8"/>
        </w:rPr>
        <w:drawing>
          <wp:inline distT="0" distB="0" distL="0" distR="0">
            <wp:extent cx="863153" cy="1282211"/>
            <wp:effectExtent l="19050" t="0" r="0" b="0"/>
            <wp:docPr id="10" name="Picture 7" descr="C:\Users\HP Compaq\Documents\For Routledge Encyclopedia\preethi mruthyu bhay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HP Compaq\Documents\For Routledge Encyclopedia\preethi mruthyu bhaya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4662" cy="12844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1769" w:rsidRPr="0048741D" w:rsidRDefault="008A1769" w:rsidP="00696465">
      <w:pPr>
        <w:spacing w:after="0" w:line="240" w:lineRule="auto"/>
        <w:rPr>
          <w:rStyle w:val="Emphasis"/>
        </w:rPr>
      </w:pPr>
      <w:ins w:id="81" w:author="Elizabeth Northup" w:date="2013-10-09T13:34:00Z">
        <w:r>
          <w:rPr>
            <w:rStyle w:val="Emphasis"/>
            <w:rFonts w:ascii="Georgia" w:hAnsi="Georgia" w:cs="Times New Roman"/>
            <w:bCs/>
            <w:i w:val="0"/>
            <w:color w:val="000000"/>
            <w:sz w:val="24"/>
            <w:szCs w:val="24"/>
            <w:shd w:val="clear" w:color="auto" w:fill="F8F8F8"/>
          </w:rPr>
          <w:t>[</w:t>
        </w:r>
        <w:proofErr w:type="gramStart"/>
        <w:r>
          <w:rPr>
            <w:rStyle w:val="Emphasis"/>
            <w:rFonts w:ascii="Georgia" w:hAnsi="Georgia" w:cs="Times New Roman"/>
            <w:bCs/>
            <w:i w:val="0"/>
            <w:color w:val="000000"/>
            <w:sz w:val="24"/>
            <w:szCs w:val="24"/>
            <w:shd w:val="clear" w:color="auto" w:fill="F8F8F8"/>
          </w:rPr>
          <w:t>ananthamurthyimage4.jpg</w:t>
        </w:r>
        <w:proofErr w:type="gramEnd"/>
        <w:r>
          <w:rPr>
            <w:rStyle w:val="Emphasis"/>
            <w:rFonts w:ascii="Georgia" w:hAnsi="Georgia" w:cs="Times New Roman"/>
            <w:bCs/>
            <w:i w:val="0"/>
            <w:color w:val="000000"/>
            <w:sz w:val="24"/>
            <w:szCs w:val="24"/>
            <w:shd w:val="clear" w:color="auto" w:fill="F8F8F8"/>
          </w:rPr>
          <w:t>]</w:t>
        </w:r>
      </w:ins>
    </w:p>
    <w:p w:rsidR="008B1F91" w:rsidRPr="0048741D" w:rsidRDefault="00C03BB5" w:rsidP="00696465">
      <w:pPr>
        <w:spacing w:after="0" w:line="240" w:lineRule="auto"/>
        <w:rPr>
          <w:rFonts w:ascii="Georgia" w:hAnsi="Georgia" w:cs="Times New Roman"/>
          <w:sz w:val="24"/>
          <w:szCs w:val="24"/>
        </w:rPr>
      </w:pPr>
      <w:r w:rsidRPr="0048741D">
        <w:rPr>
          <w:rFonts w:ascii="Georgia" w:hAnsi="Georgia" w:cs="Times New Roman"/>
          <w:sz w:val="24"/>
          <w:szCs w:val="24"/>
        </w:rPr>
        <w:t>The unusual cover</w:t>
      </w:r>
      <w:ins w:id="82" w:author="Elizabeth Northup" w:date="2013-10-09T13:33:00Z">
        <w:r w:rsidR="008A1769">
          <w:rPr>
            <w:rFonts w:ascii="Georgia" w:hAnsi="Georgia" w:cs="Times New Roman"/>
            <w:sz w:val="24"/>
            <w:szCs w:val="24"/>
          </w:rPr>
          <w:t xml:space="preserve"> </w:t>
        </w:r>
      </w:ins>
      <w:del w:id="83" w:author="Elizabeth Northup" w:date="2013-10-09T13:33:00Z">
        <w:r w:rsidR="00E52A7E" w:rsidRPr="0048741D" w:rsidDel="008A1769">
          <w:rPr>
            <w:rFonts w:ascii="Georgia" w:hAnsi="Georgia" w:cs="Times New Roman"/>
            <w:sz w:val="24"/>
            <w:szCs w:val="24"/>
          </w:rPr>
          <w:delText>-</w:delText>
        </w:r>
      </w:del>
      <w:r w:rsidRPr="0048741D">
        <w:rPr>
          <w:rFonts w:ascii="Georgia" w:hAnsi="Georgia" w:cs="Times New Roman"/>
          <w:sz w:val="24"/>
          <w:szCs w:val="24"/>
        </w:rPr>
        <w:t xml:space="preserve">page of </w:t>
      </w:r>
      <w:proofErr w:type="spellStart"/>
      <w:r w:rsidRPr="0048741D">
        <w:rPr>
          <w:rFonts w:ascii="Georgia" w:hAnsi="Georgia" w:cs="Times New Roman"/>
          <w:sz w:val="24"/>
          <w:szCs w:val="24"/>
        </w:rPr>
        <w:t>Ananthamurthy’s</w:t>
      </w:r>
      <w:proofErr w:type="spellEnd"/>
      <w:r w:rsidRPr="0048741D">
        <w:rPr>
          <w:rFonts w:ascii="Georgia" w:hAnsi="Georgia" w:cs="Times New Roman"/>
          <w:sz w:val="24"/>
          <w:szCs w:val="24"/>
        </w:rPr>
        <w:t xml:space="preserve"> latest novel</w:t>
      </w:r>
      <w:ins w:id="84" w:author="Elizabeth Northup" w:date="2013-10-09T13:34:00Z">
        <w:r w:rsidR="008A1769">
          <w:rPr>
            <w:rFonts w:ascii="Georgia" w:hAnsi="Georgia" w:cs="Times New Roman"/>
            <w:sz w:val="24"/>
            <w:szCs w:val="24"/>
          </w:rPr>
          <w:t>,</w:t>
        </w:r>
      </w:ins>
      <w:r w:rsidRPr="0048741D">
        <w:rPr>
          <w:rFonts w:ascii="Georgia" w:hAnsi="Georgia" w:cs="Times New Roman"/>
          <w:sz w:val="24"/>
          <w:szCs w:val="24"/>
        </w:rPr>
        <w:t xml:space="preserve"> </w:t>
      </w:r>
      <w:proofErr w:type="spellStart"/>
      <w:r w:rsidRPr="0048741D">
        <w:rPr>
          <w:rFonts w:ascii="Georgia" w:hAnsi="Georgia" w:cs="Times New Roman"/>
          <w:i/>
          <w:sz w:val="24"/>
          <w:szCs w:val="24"/>
        </w:rPr>
        <w:t>Preeti</w:t>
      </w:r>
      <w:proofErr w:type="spellEnd"/>
      <w:r w:rsidRPr="0048741D">
        <w:rPr>
          <w:rFonts w:ascii="Georgia" w:hAnsi="Georgia" w:cs="Times New Roman"/>
          <w:i/>
          <w:sz w:val="24"/>
          <w:szCs w:val="24"/>
        </w:rPr>
        <w:t xml:space="preserve"> </w:t>
      </w:r>
      <w:proofErr w:type="spellStart"/>
      <w:r w:rsidRPr="0048741D">
        <w:rPr>
          <w:rFonts w:ascii="Georgia" w:hAnsi="Georgia" w:cs="Times New Roman"/>
          <w:i/>
          <w:sz w:val="24"/>
          <w:szCs w:val="24"/>
        </w:rPr>
        <w:t>Mruthyu</w:t>
      </w:r>
      <w:proofErr w:type="spellEnd"/>
      <w:r w:rsidRPr="0048741D">
        <w:rPr>
          <w:rFonts w:ascii="Georgia" w:hAnsi="Georgia" w:cs="Times New Roman"/>
          <w:i/>
          <w:sz w:val="24"/>
          <w:szCs w:val="24"/>
        </w:rPr>
        <w:t xml:space="preserve"> </w:t>
      </w:r>
      <w:proofErr w:type="spellStart"/>
      <w:r w:rsidRPr="0048741D">
        <w:rPr>
          <w:rFonts w:ascii="Georgia" w:hAnsi="Georgia" w:cs="Times New Roman"/>
          <w:i/>
          <w:sz w:val="24"/>
          <w:szCs w:val="24"/>
        </w:rPr>
        <w:t>Bhaya</w:t>
      </w:r>
      <w:proofErr w:type="spellEnd"/>
      <w:r w:rsidRPr="0048741D">
        <w:rPr>
          <w:rFonts w:ascii="Georgia" w:hAnsi="Georgia" w:cs="Times New Roman"/>
          <w:i/>
          <w:sz w:val="24"/>
          <w:szCs w:val="24"/>
        </w:rPr>
        <w:t xml:space="preserve"> </w:t>
      </w:r>
      <w:r w:rsidRPr="0048741D">
        <w:rPr>
          <w:rFonts w:ascii="Georgia" w:hAnsi="Georgia" w:cs="Times New Roman"/>
          <w:sz w:val="24"/>
          <w:szCs w:val="24"/>
        </w:rPr>
        <w:t>(2012).</w:t>
      </w:r>
    </w:p>
    <w:p w:rsidR="0055084F" w:rsidRPr="0048741D" w:rsidRDefault="0055084F" w:rsidP="009935AB">
      <w:pPr>
        <w:spacing w:after="0" w:line="240" w:lineRule="auto"/>
        <w:rPr>
          <w:rFonts w:ascii="Georgia" w:hAnsi="Georgia" w:cs="Times New Roman"/>
          <w:sz w:val="24"/>
          <w:szCs w:val="24"/>
        </w:rPr>
      </w:pPr>
    </w:p>
    <w:p w:rsidR="00C15275" w:rsidRPr="0048741D" w:rsidRDefault="00C15275" w:rsidP="009935AB">
      <w:pPr>
        <w:spacing w:after="0" w:line="240" w:lineRule="auto"/>
        <w:rPr>
          <w:rFonts w:ascii="Georgia" w:hAnsi="Georgia" w:cs="Times New Roman"/>
          <w:sz w:val="24"/>
          <w:szCs w:val="24"/>
        </w:rPr>
      </w:pPr>
    </w:p>
    <w:p w:rsidR="0055084F" w:rsidRPr="0048741D" w:rsidRDefault="0055084F" w:rsidP="009935AB">
      <w:pPr>
        <w:spacing w:after="0" w:line="240" w:lineRule="auto"/>
        <w:rPr>
          <w:rFonts w:ascii="Georgia" w:hAnsi="Georgia" w:cs="Times New Roman"/>
          <w:b/>
          <w:sz w:val="24"/>
          <w:szCs w:val="24"/>
        </w:rPr>
      </w:pPr>
      <w:r w:rsidRPr="0048741D">
        <w:rPr>
          <w:rFonts w:ascii="Georgia" w:hAnsi="Georgia" w:cs="Times New Roman"/>
          <w:b/>
          <w:sz w:val="24"/>
          <w:szCs w:val="24"/>
        </w:rPr>
        <w:t>Sources:</w:t>
      </w:r>
    </w:p>
    <w:p w:rsidR="0055084F" w:rsidRPr="0048741D" w:rsidRDefault="0055084F" w:rsidP="0055084F">
      <w:pPr>
        <w:spacing w:after="0" w:line="240" w:lineRule="auto"/>
        <w:ind w:left="720" w:hanging="720"/>
        <w:rPr>
          <w:rFonts w:ascii="Georgia" w:hAnsi="Georgia" w:cs="Times New Roman"/>
          <w:sz w:val="24"/>
          <w:szCs w:val="24"/>
        </w:rPr>
      </w:pPr>
      <w:proofErr w:type="spellStart"/>
      <w:proofErr w:type="gramStart"/>
      <w:r w:rsidRPr="0048741D">
        <w:rPr>
          <w:rFonts w:ascii="Georgia" w:hAnsi="Georgia" w:cs="Times New Roman"/>
          <w:sz w:val="24"/>
          <w:szCs w:val="24"/>
        </w:rPr>
        <w:t>Balasubrahmanya</w:t>
      </w:r>
      <w:proofErr w:type="spellEnd"/>
      <w:r w:rsidRPr="0048741D">
        <w:rPr>
          <w:rFonts w:ascii="Georgia" w:hAnsi="Georgia" w:cs="Times New Roman"/>
          <w:sz w:val="24"/>
          <w:szCs w:val="24"/>
        </w:rPr>
        <w:t>, N</w:t>
      </w:r>
      <w:del w:id="85" w:author="Elizabeth Northup" w:date="2013-10-09T13:45:00Z">
        <w:r w:rsidRPr="0048741D" w:rsidDel="008A1769">
          <w:rPr>
            <w:rFonts w:ascii="Georgia" w:hAnsi="Georgia" w:cs="Times New Roman"/>
            <w:sz w:val="24"/>
            <w:szCs w:val="24"/>
          </w:rPr>
          <w:delText>arahalli</w:delText>
        </w:r>
      </w:del>
      <w:r w:rsidRPr="0048741D">
        <w:rPr>
          <w:rFonts w:ascii="Georgia" w:hAnsi="Georgia" w:cs="Times New Roman"/>
          <w:sz w:val="24"/>
          <w:szCs w:val="24"/>
        </w:rPr>
        <w:t>.</w:t>
      </w:r>
      <w:proofErr w:type="gramEnd"/>
      <w:r w:rsidR="00A95EAF" w:rsidRPr="0048741D">
        <w:rPr>
          <w:rFonts w:ascii="Georgia" w:hAnsi="Georgia" w:cs="Times New Roman"/>
          <w:sz w:val="24"/>
          <w:szCs w:val="24"/>
        </w:rPr>
        <w:t xml:space="preserve"> (2001)</w:t>
      </w:r>
      <w:r w:rsidRPr="0048741D">
        <w:rPr>
          <w:rFonts w:ascii="Georgia" w:hAnsi="Georgia" w:cs="Times New Roman"/>
          <w:sz w:val="24"/>
          <w:szCs w:val="24"/>
        </w:rPr>
        <w:t xml:space="preserve"> “U.R. </w:t>
      </w:r>
      <w:proofErr w:type="spellStart"/>
      <w:r w:rsidRPr="0048741D">
        <w:rPr>
          <w:rFonts w:ascii="Georgia" w:hAnsi="Georgia" w:cs="Times New Roman"/>
          <w:sz w:val="24"/>
          <w:szCs w:val="24"/>
        </w:rPr>
        <w:t>Ananthamurthy</w:t>
      </w:r>
      <w:proofErr w:type="spellEnd"/>
      <w:ins w:id="86" w:author="Elizabeth Northup" w:date="2013-10-09T13:43:00Z">
        <w:r w:rsidR="008A1769">
          <w:rPr>
            <w:rFonts w:ascii="Georgia" w:hAnsi="Georgia" w:cs="Times New Roman"/>
            <w:sz w:val="24"/>
            <w:szCs w:val="24"/>
          </w:rPr>
          <w:t>.</w:t>
        </w:r>
      </w:ins>
      <w:r w:rsidRPr="0048741D">
        <w:rPr>
          <w:rFonts w:ascii="Georgia" w:hAnsi="Georgia" w:cs="Times New Roman"/>
          <w:sz w:val="24"/>
          <w:szCs w:val="24"/>
        </w:rPr>
        <w:t xml:space="preserve">” </w:t>
      </w:r>
      <w:ins w:id="87" w:author="Elizabeth Northup" w:date="2013-10-09T13:43:00Z">
        <w:r w:rsidR="008A1769">
          <w:rPr>
            <w:rFonts w:ascii="Georgia" w:hAnsi="Georgia" w:cs="Times New Roman"/>
            <w:sz w:val="24"/>
            <w:szCs w:val="24"/>
          </w:rPr>
          <w:t>I</w:t>
        </w:r>
      </w:ins>
      <w:del w:id="88" w:author="Elizabeth Northup" w:date="2013-10-09T13:43:00Z">
        <w:r w:rsidRPr="0048741D" w:rsidDel="008A1769">
          <w:rPr>
            <w:rFonts w:ascii="Georgia" w:hAnsi="Georgia" w:cs="Times New Roman"/>
            <w:sz w:val="24"/>
            <w:szCs w:val="24"/>
          </w:rPr>
          <w:delText>i</w:delText>
        </w:r>
      </w:del>
      <w:r w:rsidRPr="0048741D">
        <w:rPr>
          <w:rFonts w:ascii="Georgia" w:hAnsi="Georgia" w:cs="Times New Roman"/>
          <w:sz w:val="24"/>
          <w:szCs w:val="24"/>
        </w:rPr>
        <w:t>n</w:t>
      </w:r>
      <w:ins w:id="89" w:author="Elizabeth Northup" w:date="2013-10-09T13:43:00Z">
        <w:r w:rsidR="008A1769">
          <w:rPr>
            <w:rFonts w:ascii="Georgia" w:hAnsi="Georgia" w:cs="Times New Roman"/>
            <w:sz w:val="24"/>
            <w:szCs w:val="24"/>
          </w:rPr>
          <w:t>:</w:t>
        </w:r>
      </w:ins>
      <w:r w:rsidRPr="0048741D">
        <w:rPr>
          <w:rFonts w:ascii="Georgia" w:hAnsi="Georgia" w:cs="Times New Roman"/>
          <w:sz w:val="24"/>
          <w:szCs w:val="24"/>
        </w:rPr>
        <w:t xml:space="preserve"> </w:t>
      </w:r>
      <w:proofErr w:type="spellStart"/>
      <w:r w:rsidRPr="0048741D">
        <w:rPr>
          <w:rFonts w:ascii="Georgia" w:hAnsi="Georgia" w:cs="Times New Roman"/>
          <w:i/>
          <w:sz w:val="24"/>
          <w:szCs w:val="24"/>
        </w:rPr>
        <w:t>Saaludeepagalu</w:t>
      </w:r>
      <w:proofErr w:type="spellEnd"/>
      <w:r w:rsidRPr="0048741D">
        <w:rPr>
          <w:rFonts w:ascii="Georgia" w:hAnsi="Georgia" w:cs="Times New Roman"/>
          <w:sz w:val="24"/>
          <w:szCs w:val="24"/>
        </w:rPr>
        <w:t xml:space="preserve"> (Kannada)</w:t>
      </w:r>
      <w:ins w:id="90" w:author="Elizabeth Northup" w:date="2013-10-09T13:43:00Z">
        <w:r w:rsidR="008A1769">
          <w:rPr>
            <w:rFonts w:ascii="Georgia" w:hAnsi="Georgia" w:cs="Times New Roman"/>
            <w:sz w:val="24"/>
            <w:szCs w:val="24"/>
          </w:rPr>
          <w:t>,</w:t>
        </w:r>
      </w:ins>
      <w:del w:id="91" w:author="Elizabeth Northup" w:date="2013-10-09T13:43:00Z">
        <w:r w:rsidRPr="0048741D" w:rsidDel="008A1769">
          <w:rPr>
            <w:rFonts w:ascii="Georgia" w:hAnsi="Georgia" w:cs="Times New Roman"/>
            <w:sz w:val="24"/>
            <w:szCs w:val="24"/>
          </w:rPr>
          <w:delText>.</w:delText>
        </w:r>
      </w:del>
      <w:r w:rsidRPr="0048741D">
        <w:rPr>
          <w:rFonts w:ascii="Georgia" w:hAnsi="Georgia" w:cs="Times New Roman"/>
          <w:sz w:val="24"/>
          <w:szCs w:val="24"/>
        </w:rPr>
        <w:t xml:space="preserve"> Bangalore: Karnataka </w:t>
      </w:r>
      <w:proofErr w:type="spellStart"/>
      <w:r w:rsidRPr="0048741D">
        <w:rPr>
          <w:rFonts w:ascii="Georgia" w:hAnsi="Georgia" w:cs="Times New Roman"/>
          <w:sz w:val="24"/>
          <w:szCs w:val="24"/>
        </w:rPr>
        <w:t>Sahitya</w:t>
      </w:r>
      <w:proofErr w:type="spellEnd"/>
      <w:r w:rsidRPr="0048741D">
        <w:rPr>
          <w:rFonts w:ascii="Georgia" w:hAnsi="Georgia" w:cs="Times New Roman"/>
          <w:sz w:val="24"/>
          <w:szCs w:val="24"/>
        </w:rPr>
        <w:t xml:space="preserve"> </w:t>
      </w:r>
      <w:proofErr w:type="spellStart"/>
      <w:r w:rsidRPr="0048741D">
        <w:rPr>
          <w:rFonts w:ascii="Georgia" w:hAnsi="Georgia" w:cs="Times New Roman"/>
          <w:sz w:val="24"/>
          <w:szCs w:val="24"/>
        </w:rPr>
        <w:t>Akademi</w:t>
      </w:r>
      <w:proofErr w:type="spellEnd"/>
      <w:ins w:id="92" w:author="Elizabeth Northup" w:date="2013-10-09T13:43:00Z">
        <w:r w:rsidR="008A1769">
          <w:rPr>
            <w:rFonts w:ascii="Georgia" w:hAnsi="Georgia" w:cs="Times New Roman"/>
            <w:sz w:val="24"/>
            <w:szCs w:val="24"/>
          </w:rPr>
          <w:t>.</w:t>
        </w:r>
      </w:ins>
    </w:p>
    <w:p w:rsidR="00A95EAF" w:rsidRPr="0048741D" w:rsidRDefault="00A95EAF" w:rsidP="0055084F">
      <w:pPr>
        <w:spacing w:after="0" w:line="240" w:lineRule="auto"/>
        <w:ind w:left="720" w:hanging="720"/>
        <w:rPr>
          <w:rFonts w:ascii="Georgia" w:hAnsi="Georgia" w:cs="Times New Roman"/>
          <w:sz w:val="24"/>
          <w:szCs w:val="24"/>
        </w:rPr>
      </w:pPr>
      <w:proofErr w:type="spellStart"/>
      <w:r w:rsidRPr="0048741D">
        <w:rPr>
          <w:rFonts w:ascii="Georgia" w:hAnsi="Georgia" w:cs="Times New Roman"/>
          <w:sz w:val="24"/>
          <w:szCs w:val="24"/>
        </w:rPr>
        <w:t>Baral</w:t>
      </w:r>
      <w:proofErr w:type="spellEnd"/>
      <w:r w:rsidRPr="0048741D">
        <w:rPr>
          <w:rFonts w:ascii="Georgia" w:hAnsi="Georgia" w:cs="Times New Roman"/>
          <w:sz w:val="24"/>
          <w:szCs w:val="24"/>
        </w:rPr>
        <w:t xml:space="preserve"> K.</w:t>
      </w:r>
      <w:ins w:id="93" w:author="Elizabeth Northup" w:date="2013-10-09T13:45:00Z">
        <w:r w:rsidR="008A1769">
          <w:rPr>
            <w:rFonts w:ascii="Georgia" w:hAnsi="Georgia" w:cs="Times New Roman"/>
            <w:sz w:val="24"/>
            <w:szCs w:val="24"/>
          </w:rPr>
          <w:t xml:space="preserve"> </w:t>
        </w:r>
      </w:ins>
      <w:r w:rsidRPr="0048741D">
        <w:rPr>
          <w:rFonts w:ascii="Georgia" w:hAnsi="Georgia" w:cs="Times New Roman"/>
          <w:sz w:val="24"/>
          <w:szCs w:val="24"/>
        </w:rPr>
        <w:t xml:space="preserve">C. et </w:t>
      </w:r>
      <w:commentRangeStart w:id="94"/>
      <w:r w:rsidRPr="0048741D">
        <w:rPr>
          <w:rFonts w:ascii="Georgia" w:hAnsi="Georgia" w:cs="Times New Roman"/>
          <w:sz w:val="24"/>
          <w:szCs w:val="24"/>
        </w:rPr>
        <w:t>al</w:t>
      </w:r>
      <w:commentRangeEnd w:id="94"/>
      <w:r w:rsidR="008A1769">
        <w:rPr>
          <w:rStyle w:val="CommentReference"/>
        </w:rPr>
        <w:commentReference w:id="94"/>
      </w:r>
      <w:r w:rsidRPr="0048741D">
        <w:rPr>
          <w:rFonts w:ascii="Georgia" w:hAnsi="Georgia" w:cs="Times New Roman"/>
          <w:sz w:val="24"/>
          <w:szCs w:val="24"/>
        </w:rPr>
        <w:t xml:space="preserve">. (2005). </w:t>
      </w:r>
      <w:r w:rsidRPr="0048741D">
        <w:rPr>
          <w:rFonts w:ascii="Georgia" w:hAnsi="Georgia" w:cs="Times New Roman"/>
          <w:i/>
          <w:sz w:val="24"/>
          <w:szCs w:val="24"/>
        </w:rPr>
        <w:t xml:space="preserve">U.R. </w:t>
      </w:r>
      <w:proofErr w:type="spellStart"/>
      <w:r w:rsidRPr="0048741D">
        <w:rPr>
          <w:rFonts w:ascii="Georgia" w:hAnsi="Georgia" w:cs="Times New Roman"/>
          <w:i/>
          <w:sz w:val="24"/>
          <w:szCs w:val="24"/>
        </w:rPr>
        <w:t>Ananthamurthy’s</w:t>
      </w:r>
      <w:proofErr w:type="spellEnd"/>
      <w:r w:rsidRPr="0048741D">
        <w:rPr>
          <w:rFonts w:ascii="Georgia" w:hAnsi="Georgia" w:cs="Times New Roman"/>
          <w:i/>
          <w:sz w:val="24"/>
          <w:szCs w:val="24"/>
        </w:rPr>
        <w:t xml:space="preserve"> </w:t>
      </w:r>
      <w:proofErr w:type="spellStart"/>
      <w:r w:rsidRPr="0048741D">
        <w:rPr>
          <w:rFonts w:ascii="Georgia" w:hAnsi="Georgia" w:cs="Times New Roman"/>
          <w:i/>
          <w:sz w:val="24"/>
          <w:szCs w:val="24"/>
        </w:rPr>
        <w:t>Samskara</w:t>
      </w:r>
      <w:proofErr w:type="spellEnd"/>
      <w:r w:rsidRPr="0048741D">
        <w:rPr>
          <w:rFonts w:ascii="Georgia" w:hAnsi="Georgia" w:cs="Times New Roman"/>
          <w:i/>
          <w:sz w:val="24"/>
          <w:szCs w:val="24"/>
        </w:rPr>
        <w:t>: A Critical Reader</w:t>
      </w:r>
      <w:ins w:id="95" w:author="Elizabeth Northup" w:date="2013-10-09T13:45:00Z">
        <w:r w:rsidR="008A1769">
          <w:rPr>
            <w:rFonts w:ascii="Georgia" w:hAnsi="Georgia" w:cs="Times New Roman"/>
            <w:sz w:val="24"/>
            <w:szCs w:val="24"/>
          </w:rPr>
          <w:t>,</w:t>
        </w:r>
      </w:ins>
      <w:del w:id="96" w:author="Elizabeth Northup" w:date="2013-10-09T13:45:00Z">
        <w:r w:rsidRPr="0048741D" w:rsidDel="008A1769">
          <w:rPr>
            <w:rFonts w:ascii="Georgia" w:hAnsi="Georgia" w:cs="Times New Roman"/>
            <w:sz w:val="24"/>
            <w:szCs w:val="24"/>
          </w:rPr>
          <w:delText>.</w:delText>
        </w:r>
      </w:del>
      <w:r w:rsidRPr="0048741D">
        <w:rPr>
          <w:rFonts w:ascii="Georgia" w:hAnsi="Georgia" w:cs="Times New Roman"/>
          <w:sz w:val="24"/>
          <w:szCs w:val="24"/>
        </w:rPr>
        <w:t xml:space="preserve"> New Delhi: </w:t>
      </w:r>
      <w:proofErr w:type="spellStart"/>
      <w:r w:rsidRPr="0048741D">
        <w:rPr>
          <w:rFonts w:ascii="Georgia" w:hAnsi="Georgia" w:cs="Times New Roman"/>
          <w:sz w:val="24"/>
          <w:szCs w:val="24"/>
        </w:rPr>
        <w:t>Pencraft</w:t>
      </w:r>
      <w:proofErr w:type="spellEnd"/>
      <w:r w:rsidRPr="0048741D">
        <w:rPr>
          <w:rFonts w:ascii="Georgia" w:hAnsi="Georgia" w:cs="Times New Roman"/>
          <w:sz w:val="24"/>
          <w:szCs w:val="24"/>
        </w:rPr>
        <w:t xml:space="preserve"> International</w:t>
      </w:r>
      <w:ins w:id="97" w:author="Elizabeth Northup" w:date="2013-10-09T13:45:00Z">
        <w:r w:rsidR="008A1769">
          <w:rPr>
            <w:rFonts w:ascii="Georgia" w:hAnsi="Georgia" w:cs="Times New Roman"/>
            <w:sz w:val="24"/>
            <w:szCs w:val="24"/>
          </w:rPr>
          <w:t>.</w:t>
        </w:r>
      </w:ins>
    </w:p>
    <w:p w:rsidR="009935AB" w:rsidRPr="0048741D" w:rsidRDefault="009935AB" w:rsidP="009935AB">
      <w:pPr>
        <w:spacing w:after="0" w:line="240" w:lineRule="auto"/>
        <w:rPr>
          <w:rFonts w:ascii="Georgia" w:hAnsi="Georgia" w:cs="Times New Roman"/>
          <w:sz w:val="24"/>
          <w:szCs w:val="24"/>
        </w:rPr>
      </w:pPr>
      <w:proofErr w:type="spellStart"/>
      <w:r w:rsidRPr="0048741D">
        <w:rPr>
          <w:rFonts w:ascii="Georgia" w:hAnsi="Georgia" w:cs="Times New Roman"/>
          <w:sz w:val="24"/>
          <w:szCs w:val="24"/>
        </w:rPr>
        <w:t>Nagaraj</w:t>
      </w:r>
      <w:proofErr w:type="spellEnd"/>
      <w:r w:rsidRPr="0048741D">
        <w:rPr>
          <w:rFonts w:ascii="Georgia" w:hAnsi="Georgia" w:cs="Times New Roman"/>
          <w:sz w:val="24"/>
          <w:szCs w:val="24"/>
        </w:rPr>
        <w:t xml:space="preserve"> D.</w:t>
      </w:r>
      <w:ins w:id="98" w:author="Elizabeth Northup" w:date="2013-10-09T13:45:00Z">
        <w:r w:rsidR="008A1769">
          <w:rPr>
            <w:rFonts w:ascii="Georgia" w:hAnsi="Georgia" w:cs="Times New Roman"/>
            <w:sz w:val="24"/>
            <w:szCs w:val="24"/>
          </w:rPr>
          <w:t xml:space="preserve"> </w:t>
        </w:r>
      </w:ins>
      <w:r w:rsidRPr="0048741D">
        <w:rPr>
          <w:rFonts w:ascii="Georgia" w:hAnsi="Georgia" w:cs="Times New Roman"/>
          <w:sz w:val="24"/>
          <w:szCs w:val="24"/>
        </w:rPr>
        <w:t xml:space="preserve">R. (2012). </w:t>
      </w:r>
      <w:r w:rsidRPr="0048741D">
        <w:rPr>
          <w:rFonts w:ascii="Georgia" w:hAnsi="Georgia" w:cs="Times New Roman"/>
          <w:i/>
          <w:sz w:val="24"/>
          <w:szCs w:val="24"/>
        </w:rPr>
        <w:t>Listening to the Loom</w:t>
      </w:r>
      <w:ins w:id="99" w:author="Elizabeth Northup" w:date="2013-10-09T13:45:00Z">
        <w:r w:rsidR="008A1769">
          <w:rPr>
            <w:rFonts w:ascii="Georgia" w:hAnsi="Georgia" w:cs="Times New Roman"/>
            <w:sz w:val="24"/>
            <w:szCs w:val="24"/>
          </w:rPr>
          <w:t>,</w:t>
        </w:r>
      </w:ins>
      <w:del w:id="100" w:author="Elizabeth Northup" w:date="2013-10-09T13:45:00Z">
        <w:r w:rsidRPr="0048741D" w:rsidDel="008A1769">
          <w:rPr>
            <w:rFonts w:ascii="Georgia" w:hAnsi="Georgia" w:cs="Times New Roman"/>
            <w:sz w:val="24"/>
            <w:szCs w:val="24"/>
          </w:rPr>
          <w:delText>.</w:delText>
        </w:r>
      </w:del>
      <w:r w:rsidRPr="0048741D">
        <w:rPr>
          <w:rFonts w:ascii="Georgia" w:hAnsi="Georgia" w:cs="Times New Roman"/>
          <w:sz w:val="24"/>
          <w:szCs w:val="24"/>
        </w:rPr>
        <w:t xml:space="preserve"> New Delhi: Permanent Black</w:t>
      </w:r>
      <w:ins w:id="101" w:author="Elizabeth Northup" w:date="2013-10-09T13:45:00Z">
        <w:r w:rsidR="008A1769">
          <w:rPr>
            <w:rFonts w:ascii="Georgia" w:hAnsi="Georgia" w:cs="Times New Roman"/>
            <w:sz w:val="24"/>
            <w:szCs w:val="24"/>
          </w:rPr>
          <w:t>.</w:t>
        </w:r>
      </w:ins>
    </w:p>
    <w:p w:rsidR="00A95EAF" w:rsidRPr="0048741D" w:rsidRDefault="00A95EAF" w:rsidP="009935AB">
      <w:pPr>
        <w:spacing w:after="0" w:line="240" w:lineRule="auto"/>
        <w:rPr>
          <w:rFonts w:ascii="Georgia" w:hAnsi="Georgia" w:cs="Times New Roman"/>
          <w:sz w:val="24"/>
          <w:szCs w:val="24"/>
        </w:rPr>
      </w:pPr>
    </w:p>
    <w:p w:rsidR="00C7491F" w:rsidRPr="0048741D" w:rsidRDefault="00C7491F" w:rsidP="00696465">
      <w:pPr>
        <w:spacing w:after="0" w:line="240" w:lineRule="auto"/>
        <w:rPr>
          <w:rFonts w:ascii="Georgia" w:hAnsi="Georgia"/>
          <w:sz w:val="24"/>
          <w:szCs w:val="24"/>
        </w:rPr>
      </w:pPr>
    </w:p>
    <w:p w:rsidR="006D0876" w:rsidRPr="0048741D" w:rsidRDefault="00D3123E" w:rsidP="00696465">
      <w:pPr>
        <w:spacing w:after="0" w:line="240" w:lineRule="auto"/>
        <w:rPr>
          <w:rFonts w:ascii="Georgia" w:hAnsi="Georgia" w:cs="Times New Roman"/>
          <w:b/>
          <w:sz w:val="24"/>
          <w:szCs w:val="24"/>
        </w:rPr>
      </w:pPr>
      <w:r w:rsidRPr="0048741D">
        <w:rPr>
          <w:rFonts w:ascii="Georgia" w:hAnsi="Georgia" w:cs="Times New Roman"/>
          <w:b/>
          <w:sz w:val="24"/>
          <w:szCs w:val="24"/>
        </w:rPr>
        <w:t>Selected Works in English Translation:</w:t>
      </w:r>
    </w:p>
    <w:p w:rsidR="00D3123E" w:rsidRPr="0048741D" w:rsidRDefault="00D3123E" w:rsidP="00696465">
      <w:pPr>
        <w:spacing w:after="0" w:line="240" w:lineRule="auto"/>
        <w:rPr>
          <w:rFonts w:ascii="Georgia" w:hAnsi="Georgia" w:cs="Times New Roman"/>
          <w:sz w:val="24"/>
          <w:szCs w:val="24"/>
        </w:rPr>
      </w:pPr>
      <w:proofErr w:type="spellStart"/>
      <w:r w:rsidRPr="0048741D">
        <w:rPr>
          <w:rFonts w:ascii="Georgia" w:hAnsi="Georgia" w:cs="Times New Roman"/>
          <w:i/>
          <w:sz w:val="24"/>
          <w:szCs w:val="24"/>
        </w:rPr>
        <w:t>Samskara</w:t>
      </w:r>
      <w:proofErr w:type="spellEnd"/>
      <w:r w:rsidRPr="0048741D">
        <w:rPr>
          <w:rFonts w:ascii="Georgia" w:hAnsi="Georgia" w:cs="Times New Roman"/>
          <w:i/>
          <w:sz w:val="24"/>
          <w:szCs w:val="24"/>
        </w:rPr>
        <w:t>: A Rite for a Dead Man</w:t>
      </w:r>
      <w:r w:rsidRPr="0048741D">
        <w:rPr>
          <w:rFonts w:ascii="Georgia" w:hAnsi="Georgia" w:cs="Times New Roman"/>
          <w:sz w:val="24"/>
          <w:szCs w:val="24"/>
        </w:rPr>
        <w:t xml:space="preserve"> (Translated by A.K. </w:t>
      </w:r>
      <w:proofErr w:type="spellStart"/>
      <w:r w:rsidRPr="0048741D">
        <w:rPr>
          <w:rFonts w:ascii="Georgia" w:hAnsi="Georgia" w:cs="Times New Roman"/>
          <w:sz w:val="24"/>
          <w:szCs w:val="24"/>
        </w:rPr>
        <w:t>Ramanujan</w:t>
      </w:r>
      <w:proofErr w:type="spellEnd"/>
      <w:ins w:id="102" w:author="Elizabeth Northup" w:date="2013-10-09T13:46:00Z">
        <w:r w:rsidR="008A1769">
          <w:rPr>
            <w:rFonts w:ascii="Georgia" w:hAnsi="Georgia" w:cs="Times New Roman"/>
            <w:sz w:val="24"/>
            <w:szCs w:val="24"/>
          </w:rPr>
          <w:t xml:space="preserve">, </w:t>
        </w:r>
      </w:ins>
      <w:del w:id="103" w:author="Elizabeth Northup" w:date="2013-10-09T13:46:00Z">
        <w:r w:rsidRPr="0048741D" w:rsidDel="008A1769">
          <w:rPr>
            <w:rFonts w:ascii="Georgia" w:hAnsi="Georgia" w:cs="Times New Roman"/>
            <w:sz w:val="24"/>
            <w:szCs w:val="24"/>
          </w:rPr>
          <w:delText xml:space="preserve"> – </w:delText>
        </w:r>
      </w:del>
      <w:r w:rsidRPr="0048741D">
        <w:rPr>
          <w:rFonts w:ascii="Georgia" w:hAnsi="Georgia" w:cs="Times New Roman"/>
          <w:sz w:val="24"/>
          <w:szCs w:val="24"/>
        </w:rPr>
        <w:t>1978)</w:t>
      </w:r>
    </w:p>
    <w:p w:rsidR="00F774E9" w:rsidRPr="0048741D" w:rsidRDefault="00F774E9" w:rsidP="00696465">
      <w:pPr>
        <w:spacing w:after="0" w:line="240" w:lineRule="auto"/>
        <w:rPr>
          <w:rFonts w:ascii="Georgia" w:hAnsi="Georgia" w:cs="Times New Roman"/>
          <w:sz w:val="24"/>
          <w:szCs w:val="24"/>
        </w:rPr>
      </w:pPr>
      <w:proofErr w:type="spellStart"/>
      <w:proofErr w:type="gramStart"/>
      <w:r w:rsidRPr="0048741D">
        <w:rPr>
          <w:rFonts w:ascii="Georgia" w:hAnsi="Georgia" w:cs="Times New Roman"/>
          <w:i/>
          <w:sz w:val="24"/>
          <w:szCs w:val="24"/>
        </w:rPr>
        <w:t>Awasthe</w:t>
      </w:r>
      <w:proofErr w:type="spellEnd"/>
      <w:r w:rsidRPr="0048741D">
        <w:rPr>
          <w:rFonts w:ascii="Georgia" w:hAnsi="Georgia" w:cs="Times New Roman"/>
          <w:i/>
          <w:sz w:val="24"/>
          <w:szCs w:val="24"/>
        </w:rPr>
        <w:t xml:space="preserve"> </w:t>
      </w:r>
      <w:r w:rsidRPr="0048741D">
        <w:rPr>
          <w:rFonts w:ascii="Georgia" w:hAnsi="Georgia" w:cs="Times New Roman"/>
          <w:sz w:val="24"/>
          <w:szCs w:val="24"/>
        </w:rPr>
        <w:t>:</w:t>
      </w:r>
      <w:proofErr w:type="gramEnd"/>
      <w:r w:rsidRPr="0048741D">
        <w:rPr>
          <w:rFonts w:ascii="Georgia" w:hAnsi="Georgia" w:cs="Times New Roman"/>
          <w:sz w:val="24"/>
          <w:szCs w:val="24"/>
        </w:rPr>
        <w:t xml:space="preserve"> The Condition (Translated by </w:t>
      </w:r>
      <w:proofErr w:type="spellStart"/>
      <w:r w:rsidRPr="0048741D">
        <w:rPr>
          <w:rFonts w:ascii="Georgia" w:hAnsi="Georgia" w:cs="Times New Roman"/>
          <w:sz w:val="24"/>
          <w:szCs w:val="24"/>
        </w:rPr>
        <w:t>Shantinath</w:t>
      </w:r>
      <w:proofErr w:type="spellEnd"/>
      <w:r w:rsidRPr="0048741D">
        <w:rPr>
          <w:rFonts w:ascii="Georgia" w:hAnsi="Georgia" w:cs="Times New Roman"/>
          <w:sz w:val="24"/>
          <w:szCs w:val="24"/>
        </w:rPr>
        <w:t xml:space="preserve"> Desai</w:t>
      </w:r>
      <w:ins w:id="104" w:author="Elizabeth Northup" w:date="2013-10-09T13:46:00Z">
        <w:r w:rsidR="008A1769">
          <w:rPr>
            <w:rFonts w:ascii="Georgia" w:hAnsi="Georgia" w:cs="Times New Roman"/>
            <w:sz w:val="24"/>
            <w:szCs w:val="24"/>
          </w:rPr>
          <w:t xml:space="preserve">, </w:t>
        </w:r>
      </w:ins>
      <w:del w:id="105" w:author="Elizabeth Northup" w:date="2013-10-09T13:46:00Z">
        <w:r w:rsidRPr="0048741D" w:rsidDel="008A1769">
          <w:rPr>
            <w:rFonts w:ascii="Georgia" w:hAnsi="Georgia" w:cs="Times New Roman"/>
            <w:sz w:val="24"/>
            <w:szCs w:val="24"/>
          </w:rPr>
          <w:delText xml:space="preserve"> – </w:delText>
        </w:r>
      </w:del>
      <w:r w:rsidRPr="0048741D">
        <w:rPr>
          <w:rFonts w:ascii="Georgia" w:hAnsi="Georgia" w:cs="Times New Roman"/>
          <w:sz w:val="24"/>
          <w:szCs w:val="24"/>
        </w:rPr>
        <w:t>1990)</w:t>
      </w:r>
    </w:p>
    <w:p w:rsidR="00D3123E" w:rsidRPr="0048741D" w:rsidRDefault="00D3123E" w:rsidP="00696465">
      <w:pPr>
        <w:spacing w:after="0" w:line="240" w:lineRule="auto"/>
        <w:rPr>
          <w:rFonts w:ascii="Georgia" w:hAnsi="Georgia" w:cs="Times New Roman"/>
          <w:sz w:val="24"/>
          <w:szCs w:val="24"/>
        </w:rPr>
      </w:pPr>
      <w:r w:rsidRPr="0048741D">
        <w:rPr>
          <w:rFonts w:ascii="Georgia" w:hAnsi="Georgia" w:cs="Times New Roman"/>
          <w:i/>
          <w:sz w:val="24"/>
          <w:szCs w:val="24"/>
        </w:rPr>
        <w:t>Stallion of the Sun and Other Stories</w:t>
      </w:r>
      <w:r w:rsidRPr="0048741D">
        <w:rPr>
          <w:rFonts w:ascii="Georgia" w:hAnsi="Georgia" w:cs="Times New Roman"/>
          <w:sz w:val="24"/>
          <w:szCs w:val="24"/>
        </w:rPr>
        <w:t xml:space="preserve"> (Translated by Narayan </w:t>
      </w:r>
      <w:proofErr w:type="spellStart"/>
      <w:r w:rsidRPr="0048741D">
        <w:rPr>
          <w:rFonts w:ascii="Georgia" w:hAnsi="Georgia" w:cs="Times New Roman"/>
          <w:sz w:val="24"/>
          <w:szCs w:val="24"/>
        </w:rPr>
        <w:t>Hegde</w:t>
      </w:r>
      <w:proofErr w:type="spellEnd"/>
      <w:ins w:id="106" w:author="Elizabeth Northup" w:date="2013-10-09T13:46:00Z">
        <w:r w:rsidR="008A1769">
          <w:rPr>
            <w:rFonts w:ascii="Georgia" w:hAnsi="Georgia" w:cs="Times New Roman"/>
            <w:sz w:val="24"/>
            <w:szCs w:val="24"/>
          </w:rPr>
          <w:t xml:space="preserve">, </w:t>
        </w:r>
      </w:ins>
      <w:del w:id="107" w:author="Elizabeth Northup" w:date="2013-10-09T13:46:00Z">
        <w:r w:rsidRPr="0048741D" w:rsidDel="008A1769">
          <w:rPr>
            <w:rFonts w:ascii="Georgia" w:hAnsi="Georgia" w:cs="Times New Roman"/>
            <w:sz w:val="24"/>
            <w:szCs w:val="24"/>
          </w:rPr>
          <w:delText xml:space="preserve"> – </w:delText>
        </w:r>
      </w:del>
      <w:r w:rsidRPr="0048741D">
        <w:rPr>
          <w:rFonts w:ascii="Georgia" w:hAnsi="Georgia" w:cs="Times New Roman"/>
          <w:sz w:val="24"/>
          <w:szCs w:val="24"/>
        </w:rPr>
        <w:t>1999)</w:t>
      </w:r>
    </w:p>
    <w:p w:rsidR="00D3123E" w:rsidRPr="0048741D" w:rsidRDefault="00D3123E" w:rsidP="00D3123E">
      <w:pPr>
        <w:spacing w:after="0" w:line="240" w:lineRule="auto"/>
        <w:rPr>
          <w:rFonts w:ascii="Georgia" w:hAnsi="Georgia" w:cs="Times New Roman"/>
          <w:sz w:val="24"/>
          <w:szCs w:val="24"/>
        </w:rPr>
      </w:pPr>
      <w:r w:rsidRPr="0048741D">
        <w:rPr>
          <w:rFonts w:ascii="Georgia" w:hAnsi="Georgia" w:cs="Times New Roman"/>
          <w:i/>
          <w:sz w:val="24"/>
          <w:szCs w:val="24"/>
        </w:rPr>
        <w:t xml:space="preserve">U.R. </w:t>
      </w:r>
      <w:proofErr w:type="spellStart"/>
      <w:r w:rsidRPr="0048741D">
        <w:rPr>
          <w:rFonts w:ascii="Georgia" w:hAnsi="Georgia" w:cs="Times New Roman"/>
          <w:i/>
          <w:sz w:val="24"/>
          <w:szCs w:val="24"/>
        </w:rPr>
        <w:t>Ananthamurthy</w:t>
      </w:r>
      <w:proofErr w:type="spellEnd"/>
      <w:r w:rsidRPr="0048741D">
        <w:rPr>
          <w:rFonts w:ascii="Georgia" w:hAnsi="Georgia" w:cs="Times New Roman"/>
          <w:i/>
          <w:sz w:val="24"/>
          <w:szCs w:val="24"/>
        </w:rPr>
        <w:t xml:space="preserve"> Omnibus</w:t>
      </w:r>
      <w:r w:rsidRPr="0048741D">
        <w:rPr>
          <w:rFonts w:ascii="Georgia" w:hAnsi="Georgia" w:cs="Times New Roman"/>
          <w:sz w:val="24"/>
          <w:szCs w:val="24"/>
        </w:rPr>
        <w:t xml:space="preserve"> (</w:t>
      </w:r>
      <w:r w:rsidR="00620BB5" w:rsidRPr="0048741D">
        <w:rPr>
          <w:rFonts w:ascii="Georgia" w:hAnsi="Georgia" w:cs="Times New Roman"/>
          <w:sz w:val="24"/>
          <w:szCs w:val="24"/>
        </w:rPr>
        <w:t xml:space="preserve">Edited by Manu </w:t>
      </w:r>
      <w:proofErr w:type="spellStart"/>
      <w:r w:rsidR="00620BB5" w:rsidRPr="0048741D">
        <w:rPr>
          <w:rFonts w:ascii="Georgia" w:hAnsi="Georgia" w:cs="Times New Roman"/>
          <w:sz w:val="24"/>
          <w:szCs w:val="24"/>
        </w:rPr>
        <w:t>Chakravarthy</w:t>
      </w:r>
      <w:proofErr w:type="spellEnd"/>
      <w:ins w:id="108" w:author="Elizabeth Northup" w:date="2013-10-09T13:46:00Z">
        <w:r w:rsidR="008A1769">
          <w:rPr>
            <w:rFonts w:ascii="Georgia" w:hAnsi="Georgia" w:cs="Times New Roman"/>
            <w:sz w:val="24"/>
            <w:szCs w:val="24"/>
          </w:rPr>
          <w:t xml:space="preserve">, </w:t>
        </w:r>
      </w:ins>
      <w:del w:id="109" w:author="Elizabeth Northup" w:date="2013-10-09T13:46:00Z">
        <w:r w:rsidR="00E95F7A" w:rsidRPr="0048741D" w:rsidDel="008A1769">
          <w:rPr>
            <w:rFonts w:ascii="Georgia" w:hAnsi="Georgia" w:cs="Times New Roman"/>
            <w:sz w:val="24"/>
            <w:szCs w:val="24"/>
          </w:rPr>
          <w:delText xml:space="preserve"> - </w:delText>
        </w:r>
      </w:del>
      <w:r w:rsidRPr="0048741D">
        <w:rPr>
          <w:rFonts w:ascii="Georgia" w:hAnsi="Georgia" w:cs="Times New Roman"/>
          <w:sz w:val="24"/>
          <w:szCs w:val="24"/>
        </w:rPr>
        <w:t>2008)</w:t>
      </w:r>
    </w:p>
    <w:p w:rsidR="00D3123E" w:rsidRPr="0048741D" w:rsidRDefault="00D3123E" w:rsidP="00696465">
      <w:pPr>
        <w:spacing w:after="0" w:line="240" w:lineRule="auto"/>
        <w:rPr>
          <w:rFonts w:ascii="Georgia" w:hAnsi="Georgia" w:cs="Times New Roman"/>
          <w:sz w:val="24"/>
          <w:szCs w:val="24"/>
        </w:rPr>
      </w:pPr>
      <w:proofErr w:type="spellStart"/>
      <w:r w:rsidRPr="0048741D">
        <w:rPr>
          <w:rFonts w:ascii="Georgia" w:hAnsi="Georgia" w:cs="Times New Roman"/>
          <w:i/>
          <w:sz w:val="24"/>
          <w:szCs w:val="24"/>
        </w:rPr>
        <w:t>Bharathipura</w:t>
      </w:r>
      <w:proofErr w:type="spellEnd"/>
      <w:r w:rsidRPr="0048741D">
        <w:rPr>
          <w:rFonts w:ascii="Georgia" w:hAnsi="Georgia" w:cs="Times New Roman"/>
          <w:sz w:val="24"/>
          <w:szCs w:val="24"/>
        </w:rPr>
        <w:t xml:space="preserve"> (Translated by </w:t>
      </w:r>
      <w:proofErr w:type="spellStart"/>
      <w:r w:rsidRPr="0048741D">
        <w:rPr>
          <w:rFonts w:ascii="Georgia" w:hAnsi="Georgia" w:cs="Times New Roman"/>
          <w:sz w:val="24"/>
          <w:szCs w:val="24"/>
        </w:rPr>
        <w:t>Sush</w:t>
      </w:r>
      <w:r w:rsidR="00E52A7E" w:rsidRPr="0048741D">
        <w:rPr>
          <w:rFonts w:ascii="Georgia" w:hAnsi="Georgia" w:cs="Times New Roman"/>
          <w:sz w:val="24"/>
          <w:szCs w:val="24"/>
        </w:rPr>
        <w:t>ee</w:t>
      </w:r>
      <w:r w:rsidRPr="0048741D">
        <w:rPr>
          <w:rFonts w:ascii="Georgia" w:hAnsi="Georgia" w:cs="Times New Roman"/>
          <w:sz w:val="24"/>
          <w:szCs w:val="24"/>
        </w:rPr>
        <w:t>la</w:t>
      </w:r>
      <w:proofErr w:type="spellEnd"/>
      <w:r w:rsidRPr="0048741D">
        <w:rPr>
          <w:rFonts w:ascii="Georgia" w:hAnsi="Georgia" w:cs="Times New Roman"/>
          <w:sz w:val="24"/>
          <w:szCs w:val="24"/>
        </w:rPr>
        <w:t xml:space="preserve"> </w:t>
      </w:r>
      <w:proofErr w:type="spellStart"/>
      <w:r w:rsidRPr="0048741D">
        <w:rPr>
          <w:rFonts w:ascii="Georgia" w:hAnsi="Georgia" w:cs="Times New Roman"/>
          <w:sz w:val="24"/>
          <w:szCs w:val="24"/>
        </w:rPr>
        <w:t>Punitha</w:t>
      </w:r>
      <w:proofErr w:type="spellEnd"/>
      <w:ins w:id="110" w:author="Elizabeth Northup" w:date="2013-10-09T13:46:00Z">
        <w:r w:rsidR="008A1769">
          <w:rPr>
            <w:rFonts w:ascii="Georgia" w:hAnsi="Georgia" w:cs="Times New Roman"/>
            <w:sz w:val="24"/>
            <w:szCs w:val="24"/>
          </w:rPr>
          <w:t xml:space="preserve">, </w:t>
        </w:r>
      </w:ins>
      <w:del w:id="111" w:author="Elizabeth Northup" w:date="2013-10-09T13:46:00Z">
        <w:r w:rsidRPr="0048741D" w:rsidDel="008A1769">
          <w:rPr>
            <w:rFonts w:ascii="Georgia" w:hAnsi="Georgia" w:cs="Times New Roman"/>
            <w:sz w:val="24"/>
            <w:szCs w:val="24"/>
          </w:rPr>
          <w:delText xml:space="preserve"> – </w:delText>
        </w:r>
      </w:del>
      <w:r w:rsidRPr="0048741D">
        <w:rPr>
          <w:rFonts w:ascii="Georgia" w:hAnsi="Georgia" w:cs="Times New Roman"/>
          <w:sz w:val="24"/>
          <w:szCs w:val="24"/>
        </w:rPr>
        <w:t>2010)</w:t>
      </w:r>
    </w:p>
    <w:p w:rsidR="005E776B" w:rsidRPr="0048741D" w:rsidRDefault="005E776B" w:rsidP="00696465">
      <w:pPr>
        <w:spacing w:after="0" w:line="240" w:lineRule="auto"/>
        <w:rPr>
          <w:rFonts w:ascii="Georgia" w:hAnsi="Georgia" w:cs="Times New Roman"/>
          <w:sz w:val="24"/>
          <w:szCs w:val="24"/>
        </w:rPr>
      </w:pPr>
    </w:p>
    <w:p w:rsidR="005E776B" w:rsidRPr="0048741D" w:rsidRDefault="005E776B" w:rsidP="00696465">
      <w:pPr>
        <w:spacing w:after="0" w:line="240" w:lineRule="auto"/>
        <w:rPr>
          <w:rFonts w:ascii="Georgia" w:hAnsi="Georgia" w:cs="Times New Roman"/>
          <w:b/>
          <w:sz w:val="24"/>
          <w:szCs w:val="24"/>
        </w:rPr>
      </w:pPr>
      <w:r w:rsidRPr="0048741D">
        <w:rPr>
          <w:rFonts w:ascii="Georgia" w:hAnsi="Georgia" w:cs="Times New Roman"/>
          <w:b/>
          <w:sz w:val="24"/>
          <w:szCs w:val="24"/>
        </w:rPr>
        <w:t>Timeline of life</w:t>
      </w:r>
      <w:r w:rsidR="00C15275" w:rsidRPr="0048741D">
        <w:rPr>
          <w:rFonts w:ascii="Georgia" w:hAnsi="Georgia" w:cs="Times New Roman"/>
          <w:b/>
          <w:sz w:val="24"/>
          <w:szCs w:val="24"/>
        </w:rPr>
        <w:t xml:space="preserve"> and career</w:t>
      </w:r>
    </w:p>
    <w:p w:rsidR="00C21469" w:rsidRPr="0048741D" w:rsidRDefault="00C21469" w:rsidP="00696465">
      <w:pPr>
        <w:spacing w:after="0" w:line="240" w:lineRule="auto"/>
        <w:rPr>
          <w:rFonts w:ascii="Georgia" w:hAnsi="Georgia" w:cs="Times New Roman"/>
          <w:sz w:val="24"/>
          <w:szCs w:val="24"/>
        </w:rPr>
      </w:pPr>
      <w:r w:rsidRPr="0048741D">
        <w:rPr>
          <w:rFonts w:ascii="Georgia" w:hAnsi="Georgia" w:cs="Times New Roman"/>
          <w:sz w:val="24"/>
          <w:szCs w:val="24"/>
        </w:rPr>
        <w:t>1932 – Born</w:t>
      </w:r>
    </w:p>
    <w:p w:rsidR="00944466" w:rsidRPr="0048741D" w:rsidRDefault="00944466" w:rsidP="00696465">
      <w:pPr>
        <w:spacing w:after="0" w:line="240" w:lineRule="auto"/>
        <w:rPr>
          <w:rFonts w:ascii="Georgia" w:hAnsi="Georgia" w:cs="Times New Roman"/>
          <w:sz w:val="24"/>
          <w:szCs w:val="24"/>
        </w:rPr>
      </w:pPr>
      <w:r w:rsidRPr="0048741D">
        <w:rPr>
          <w:rFonts w:ascii="Georgia" w:hAnsi="Georgia" w:cs="Times New Roman"/>
          <w:sz w:val="24"/>
          <w:szCs w:val="24"/>
        </w:rPr>
        <w:t xml:space="preserve">1956 – </w:t>
      </w:r>
      <w:r w:rsidR="00953662" w:rsidRPr="0048741D">
        <w:rPr>
          <w:rFonts w:ascii="Georgia" w:hAnsi="Georgia" w:cs="Times New Roman"/>
          <w:sz w:val="24"/>
          <w:szCs w:val="24"/>
        </w:rPr>
        <w:t>Is a</w:t>
      </w:r>
      <w:r w:rsidRPr="0048741D">
        <w:rPr>
          <w:rFonts w:ascii="Georgia" w:hAnsi="Georgia" w:cs="Times New Roman"/>
          <w:sz w:val="24"/>
          <w:szCs w:val="24"/>
        </w:rPr>
        <w:t xml:space="preserve">ppointed Lecturer of English </w:t>
      </w:r>
    </w:p>
    <w:p w:rsidR="00192D43" w:rsidRPr="0048741D" w:rsidRDefault="00944466" w:rsidP="00696465">
      <w:pPr>
        <w:spacing w:after="0" w:line="240" w:lineRule="auto"/>
        <w:rPr>
          <w:rFonts w:ascii="Georgia" w:hAnsi="Georgia" w:cs="Times New Roman"/>
          <w:sz w:val="24"/>
          <w:szCs w:val="24"/>
        </w:rPr>
      </w:pPr>
      <w:r w:rsidRPr="0048741D">
        <w:rPr>
          <w:rFonts w:ascii="Georgia" w:hAnsi="Georgia" w:cs="Times New Roman"/>
          <w:sz w:val="24"/>
          <w:szCs w:val="24"/>
        </w:rPr>
        <w:t>1966 – Earn</w:t>
      </w:r>
      <w:r w:rsidR="00953662" w:rsidRPr="0048741D">
        <w:rPr>
          <w:rFonts w:ascii="Georgia" w:hAnsi="Georgia" w:cs="Times New Roman"/>
          <w:sz w:val="24"/>
          <w:szCs w:val="24"/>
        </w:rPr>
        <w:t>s</w:t>
      </w:r>
      <w:r w:rsidRPr="0048741D">
        <w:rPr>
          <w:rFonts w:ascii="Georgia" w:hAnsi="Georgia" w:cs="Times New Roman"/>
          <w:sz w:val="24"/>
          <w:szCs w:val="24"/>
        </w:rPr>
        <w:t xml:space="preserve"> a Ph</w:t>
      </w:r>
      <w:del w:id="112" w:author="Elizabeth Northup" w:date="2013-10-09T13:48:00Z">
        <w:r w:rsidRPr="0048741D" w:rsidDel="008A1769">
          <w:rPr>
            <w:rFonts w:ascii="Georgia" w:hAnsi="Georgia" w:cs="Times New Roman"/>
            <w:sz w:val="24"/>
            <w:szCs w:val="24"/>
          </w:rPr>
          <w:delText>.</w:delText>
        </w:r>
      </w:del>
      <w:r w:rsidRPr="0048741D">
        <w:rPr>
          <w:rFonts w:ascii="Georgia" w:hAnsi="Georgia" w:cs="Times New Roman"/>
          <w:sz w:val="24"/>
          <w:szCs w:val="24"/>
        </w:rPr>
        <w:t>D</w:t>
      </w:r>
      <w:bookmarkStart w:id="113" w:name="_GoBack"/>
      <w:bookmarkEnd w:id="113"/>
      <w:del w:id="114" w:author="Elizabeth Northup" w:date="2013-10-09T13:48:00Z">
        <w:r w:rsidRPr="0048741D" w:rsidDel="008A1769">
          <w:rPr>
            <w:rFonts w:ascii="Georgia" w:hAnsi="Georgia" w:cs="Times New Roman"/>
            <w:sz w:val="24"/>
            <w:szCs w:val="24"/>
          </w:rPr>
          <w:delText>.</w:delText>
        </w:r>
      </w:del>
      <w:r w:rsidRPr="0048741D">
        <w:rPr>
          <w:rFonts w:ascii="Georgia" w:hAnsi="Georgia" w:cs="Times New Roman"/>
          <w:sz w:val="24"/>
          <w:szCs w:val="24"/>
        </w:rPr>
        <w:t xml:space="preserve"> from the University of Birmingham, U.K.</w:t>
      </w:r>
    </w:p>
    <w:p w:rsidR="00192D43" w:rsidRPr="0048741D" w:rsidRDefault="00192D43" w:rsidP="00696465">
      <w:pPr>
        <w:spacing w:after="0" w:line="240" w:lineRule="auto"/>
        <w:rPr>
          <w:rFonts w:ascii="Georgia" w:hAnsi="Georgia" w:cs="Times New Roman"/>
          <w:sz w:val="24"/>
          <w:szCs w:val="24"/>
          <w:shd w:val="clear" w:color="auto" w:fill="FFFFFF"/>
        </w:rPr>
      </w:pPr>
      <w:r w:rsidRPr="0048741D">
        <w:rPr>
          <w:rFonts w:ascii="Georgia" w:hAnsi="Georgia" w:cs="Times New Roman"/>
          <w:sz w:val="24"/>
          <w:szCs w:val="24"/>
          <w:shd w:val="clear" w:color="auto" w:fill="FFFFFF"/>
        </w:rPr>
        <w:t xml:space="preserve">1992 </w:t>
      </w:r>
      <w:r w:rsidR="00953662" w:rsidRPr="0048741D">
        <w:rPr>
          <w:rFonts w:ascii="Georgia" w:hAnsi="Georgia" w:cs="Times New Roman"/>
          <w:sz w:val="24"/>
          <w:szCs w:val="24"/>
          <w:shd w:val="clear" w:color="auto" w:fill="FFFFFF"/>
        </w:rPr>
        <w:t>–</w:t>
      </w:r>
      <w:r w:rsidRPr="0048741D">
        <w:rPr>
          <w:rFonts w:ascii="Georgia" w:hAnsi="Georgia" w:cs="Times New Roman"/>
          <w:sz w:val="24"/>
          <w:szCs w:val="24"/>
          <w:shd w:val="clear" w:color="auto" w:fill="FFFFFF"/>
        </w:rPr>
        <w:t xml:space="preserve"> </w:t>
      </w:r>
      <w:r w:rsidR="00953662" w:rsidRPr="0048741D">
        <w:rPr>
          <w:rFonts w:ascii="Georgia" w:hAnsi="Georgia" w:cs="Times New Roman"/>
          <w:sz w:val="24"/>
          <w:szCs w:val="24"/>
          <w:shd w:val="clear" w:color="auto" w:fill="FFFFFF"/>
        </w:rPr>
        <w:t xml:space="preserve">Is appointed </w:t>
      </w:r>
      <w:r w:rsidRPr="0048741D">
        <w:rPr>
          <w:rFonts w:ascii="Georgia" w:hAnsi="Georgia" w:cs="Times New Roman"/>
          <w:sz w:val="24"/>
          <w:szCs w:val="24"/>
          <w:shd w:val="clear" w:color="auto" w:fill="FFFFFF"/>
        </w:rPr>
        <w:t xml:space="preserve">Chairman of the National Book Trust of India </w:t>
      </w:r>
    </w:p>
    <w:p w:rsidR="00192D43" w:rsidRPr="0048741D" w:rsidRDefault="00192D43" w:rsidP="00192D43">
      <w:pPr>
        <w:spacing w:after="0" w:line="240" w:lineRule="auto"/>
        <w:rPr>
          <w:rFonts w:ascii="Georgia" w:hAnsi="Georgia" w:cs="Times New Roman"/>
          <w:sz w:val="24"/>
          <w:szCs w:val="24"/>
          <w:shd w:val="clear" w:color="auto" w:fill="FFFFFF"/>
        </w:rPr>
      </w:pPr>
      <w:r w:rsidRPr="0048741D">
        <w:rPr>
          <w:rFonts w:ascii="Georgia" w:hAnsi="Georgia" w:cs="Times New Roman"/>
          <w:sz w:val="24"/>
          <w:szCs w:val="24"/>
          <w:shd w:val="clear" w:color="auto" w:fill="FFFFFF"/>
        </w:rPr>
        <w:t xml:space="preserve">1993 </w:t>
      </w:r>
      <w:r w:rsidR="00953662" w:rsidRPr="0048741D">
        <w:rPr>
          <w:rFonts w:ascii="Georgia" w:hAnsi="Georgia" w:cs="Times New Roman"/>
          <w:sz w:val="24"/>
          <w:szCs w:val="24"/>
          <w:shd w:val="clear" w:color="auto" w:fill="FFFFFF"/>
        </w:rPr>
        <w:t>–</w:t>
      </w:r>
      <w:r w:rsidRPr="0048741D">
        <w:rPr>
          <w:rFonts w:ascii="Georgia" w:hAnsi="Georgia" w:cs="Times New Roman"/>
          <w:sz w:val="24"/>
          <w:szCs w:val="24"/>
          <w:shd w:val="clear" w:color="auto" w:fill="FFFFFF"/>
        </w:rPr>
        <w:t xml:space="preserve"> </w:t>
      </w:r>
      <w:r w:rsidR="00953662" w:rsidRPr="0048741D">
        <w:rPr>
          <w:rFonts w:ascii="Georgia" w:hAnsi="Georgia" w:cs="Times New Roman"/>
          <w:sz w:val="24"/>
          <w:szCs w:val="24"/>
          <w:shd w:val="clear" w:color="auto" w:fill="FFFFFF"/>
        </w:rPr>
        <w:t xml:space="preserve">Is appointed </w:t>
      </w:r>
      <w:r w:rsidRPr="0048741D">
        <w:rPr>
          <w:rFonts w:ascii="Georgia" w:hAnsi="Georgia" w:cs="Times New Roman"/>
          <w:sz w:val="24"/>
          <w:szCs w:val="24"/>
          <w:shd w:val="clear" w:color="auto" w:fill="FFFFFF"/>
        </w:rPr>
        <w:t xml:space="preserve">President of the </w:t>
      </w:r>
      <w:proofErr w:type="spellStart"/>
      <w:r w:rsidRPr="0048741D">
        <w:rPr>
          <w:rFonts w:ascii="Georgia" w:hAnsi="Georgia" w:cs="Times New Roman"/>
          <w:sz w:val="24"/>
          <w:szCs w:val="24"/>
          <w:shd w:val="clear" w:color="auto" w:fill="FFFFFF"/>
        </w:rPr>
        <w:t>Sahitya</w:t>
      </w:r>
      <w:proofErr w:type="spellEnd"/>
      <w:r w:rsidRPr="0048741D">
        <w:rPr>
          <w:rFonts w:ascii="Georgia" w:hAnsi="Georgia" w:cs="Times New Roman"/>
          <w:sz w:val="24"/>
          <w:szCs w:val="24"/>
          <w:shd w:val="clear" w:color="auto" w:fill="FFFFFF"/>
        </w:rPr>
        <w:t xml:space="preserve"> Academy </w:t>
      </w:r>
    </w:p>
    <w:p w:rsidR="00192D43" w:rsidRPr="0048741D" w:rsidRDefault="00192D43" w:rsidP="00192D43">
      <w:pPr>
        <w:spacing w:after="0" w:line="240" w:lineRule="auto"/>
        <w:rPr>
          <w:rFonts w:ascii="Georgia" w:hAnsi="Georgia" w:cs="Times New Roman"/>
          <w:sz w:val="24"/>
          <w:szCs w:val="24"/>
          <w:shd w:val="clear" w:color="auto" w:fill="FFFFFF"/>
        </w:rPr>
      </w:pPr>
      <w:r w:rsidRPr="0048741D">
        <w:rPr>
          <w:rFonts w:ascii="Georgia" w:hAnsi="Georgia" w:cs="Times New Roman"/>
          <w:sz w:val="24"/>
          <w:szCs w:val="24"/>
          <w:shd w:val="clear" w:color="auto" w:fill="FFFFFF"/>
        </w:rPr>
        <w:t>1994 – W</w:t>
      </w:r>
      <w:r w:rsidR="00953662" w:rsidRPr="0048741D">
        <w:rPr>
          <w:rFonts w:ascii="Georgia" w:hAnsi="Georgia" w:cs="Times New Roman"/>
          <w:sz w:val="24"/>
          <w:szCs w:val="24"/>
          <w:shd w:val="clear" w:color="auto" w:fill="FFFFFF"/>
        </w:rPr>
        <w:t>ins</w:t>
      </w:r>
      <w:r w:rsidRPr="0048741D">
        <w:rPr>
          <w:rFonts w:ascii="Georgia" w:hAnsi="Georgia" w:cs="Times New Roman"/>
          <w:sz w:val="24"/>
          <w:szCs w:val="24"/>
          <w:shd w:val="clear" w:color="auto" w:fill="FFFFFF"/>
        </w:rPr>
        <w:t xml:space="preserve"> the </w:t>
      </w:r>
      <w:proofErr w:type="spellStart"/>
      <w:r w:rsidRPr="0048741D">
        <w:rPr>
          <w:rFonts w:ascii="Georgia" w:hAnsi="Georgia" w:cs="Times New Roman"/>
          <w:sz w:val="24"/>
          <w:szCs w:val="24"/>
          <w:shd w:val="clear" w:color="auto" w:fill="FFFFFF"/>
        </w:rPr>
        <w:t>Jnanap</w:t>
      </w:r>
      <w:r w:rsidR="00164850" w:rsidRPr="0048741D">
        <w:rPr>
          <w:rFonts w:ascii="Georgia" w:hAnsi="Georgia" w:cs="Times New Roman"/>
          <w:sz w:val="24"/>
          <w:szCs w:val="24"/>
          <w:shd w:val="clear" w:color="auto" w:fill="FFFFFF"/>
        </w:rPr>
        <w:t>ith</w:t>
      </w:r>
      <w:proofErr w:type="spellEnd"/>
      <w:r w:rsidRPr="0048741D">
        <w:rPr>
          <w:rFonts w:ascii="Georgia" w:hAnsi="Georgia" w:cs="Times New Roman"/>
          <w:sz w:val="24"/>
          <w:szCs w:val="24"/>
          <w:shd w:val="clear" w:color="auto" w:fill="FFFFFF"/>
        </w:rPr>
        <w:t xml:space="preserve"> Award</w:t>
      </w:r>
    </w:p>
    <w:p w:rsidR="00192D43" w:rsidRPr="0048741D" w:rsidRDefault="00192D43" w:rsidP="00192D43">
      <w:pPr>
        <w:spacing w:after="0" w:line="240" w:lineRule="auto"/>
        <w:rPr>
          <w:rFonts w:ascii="Georgia" w:hAnsi="Georgia" w:cs="Times New Roman"/>
          <w:sz w:val="24"/>
          <w:szCs w:val="24"/>
        </w:rPr>
      </w:pPr>
      <w:r w:rsidRPr="0048741D">
        <w:rPr>
          <w:rFonts w:ascii="Georgia" w:hAnsi="Georgia" w:cs="Times New Roman"/>
          <w:sz w:val="24"/>
          <w:szCs w:val="24"/>
          <w:shd w:val="clear" w:color="auto" w:fill="FFFFFF"/>
        </w:rPr>
        <w:t>1998 – W</w:t>
      </w:r>
      <w:r w:rsidR="00953662" w:rsidRPr="0048741D">
        <w:rPr>
          <w:rFonts w:ascii="Georgia" w:hAnsi="Georgia" w:cs="Times New Roman"/>
          <w:sz w:val="24"/>
          <w:szCs w:val="24"/>
          <w:shd w:val="clear" w:color="auto" w:fill="FFFFFF"/>
        </w:rPr>
        <w:t>ins</w:t>
      </w:r>
      <w:r w:rsidRPr="0048741D">
        <w:rPr>
          <w:rFonts w:ascii="Georgia" w:hAnsi="Georgia" w:cs="Times New Roman"/>
          <w:sz w:val="24"/>
          <w:szCs w:val="24"/>
          <w:shd w:val="clear" w:color="auto" w:fill="FFFFFF"/>
        </w:rPr>
        <w:t xml:space="preserve"> the Padma </w:t>
      </w:r>
      <w:proofErr w:type="spellStart"/>
      <w:r w:rsidRPr="0048741D">
        <w:rPr>
          <w:rFonts w:ascii="Georgia" w:hAnsi="Georgia" w:cs="Times New Roman"/>
          <w:sz w:val="24"/>
          <w:szCs w:val="24"/>
          <w:shd w:val="clear" w:color="auto" w:fill="FFFFFF"/>
        </w:rPr>
        <w:t>Bhushan</w:t>
      </w:r>
      <w:proofErr w:type="spellEnd"/>
      <w:r w:rsidRPr="0048741D">
        <w:rPr>
          <w:rFonts w:ascii="Georgia" w:hAnsi="Georgia" w:cs="Times New Roman"/>
          <w:sz w:val="24"/>
          <w:szCs w:val="24"/>
          <w:shd w:val="clear" w:color="auto" w:fill="FFFFFF"/>
        </w:rPr>
        <w:t xml:space="preserve"> Award</w:t>
      </w:r>
    </w:p>
    <w:p w:rsidR="00C05F50" w:rsidRPr="0048741D" w:rsidRDefault="00C05F50" w:rsidP="00696465">
      <w:pPr>
        <w:spacing w:after="0" w:line="240" w:lineRule="auto"/>
        <w:rPr>
          <w:rFonts w:ascii="Georgia" w:hAnsi="Georgia" w:cs="Times New Roman"/>
          <w:color w:val="333333"/>
          <w:sz w:val="24"/>
          <w:szCs w:val="24"/>
          <w:shd w:val="clear" w:color="auto" w:fill="FFFFFF"/>
        </w:rPr>
      </w:pPr>
    </w:p>
    <w:p w:rsidR="00944466" w:rsidRPr="0048741D" w:rsidRDefault="003076D1" w:rsidP="00696465">
      <w:pPr>
        <w:spacing w:after="0" w:line="240" w:lineRule="auto"/>
        <w:rPr>
          <w:rFonts w:ascii="Georgia" w:hAnsi="Georgia" w:cs="Times New Roman"/>
          <w:b/>
          <w:sz w:val="24"/>
          <w:szCs w:val="24"/>
        </w:rPr>
      </w:pPr>
      <w:r w:rsidRPr="0048741D">
        <w:rPr>
          <w:rFonts w:ascii="Georgia" w:hAnsi="Georgia" w:cs="Times New Roman"/>
          <w:b/>
          <w:sz w:val="24"/>
          <w:szCs w:val="24"/>
        </w:rPr>
        <w:t xml:space="preserve">Timeline of </w:t>
      </w:r>
      <w:r w:rsidR="00C15275" w:rsidRPr="0048741D">
        <w:rPr>
          <w:rFonts w:ascii="Georgia" w:hAnsi="Georgia" w:cs="Times New Roman"/>
          <w:b/>
          <w:sz w:val="24"/>
          <w:szCs w:val="24"/>
        </w:rPr>
        <w:t>i</w:t>
      </w:r>
      <w:r w:rsidR="00C05F50" w:rsidRPr="0048741D">
        <w:rPr>
          <w:rFonts w:ascii="Georgia" w:hAnsi="Georgia" w:cs="Times New Roman"/>
          <w:b/>
          <w:sz w:val="24"/>
          <w:szCs w:val="24"/>
        </w:rPr>
        <w:t xml:space="preserve">mportant </w:t>
      </w:r>
      <w:r w:rsidR="00C15275" w:rsidRPr="0048741D">
        <w:rPr>
          <w:rFonts w:ascii="Georgia" w:hAnsi="Georgia" w:cs="Times New Roman"/>
          <w:b/>
          <w:sz w:val="24"/>
          <w:szCs w:val="24"/>
        </w:rPr>
        <w:t>p</w:t>
      </w:r>
      <w:r w:rsidR="00C05F50" w:rsidRPr="0048741D">
        <w:rPr>
          <w:rFonts w:ascii="Georgia" w:hAnsi="Georgia" w:cs="Times New Roman"/>
          <w:b/>
          <w:sz w:val="24"/>
          <w:szCs w:val="24"/>
        </w:rPr>
        <w:t>ublications</w:t>
      </w:r>
    </w:p>
    <w:p w:rsidR="003076D1" w:rsidRPr="0048741D" w:rsidRDefault="00C05F50" w:rsidP="00696465">
      <w:pPr>
        <w:spacing w:after="0" w:line="240" w:lineRule="auto"/>
        <w:rPr>
          <w:rFonts w:ascii="Georgia" w:hAnsi="Georgia" w:cs="Times New Roman"/>
          <w:sz w:val="24"/>
          <w:szCs w:val="24"/>
        </w:rPr>
      </w:pPr>
      <w:r w:rsidRPr="0048741D">
        <w:rPr>
          <w:rFonts w:ascii="Georgia" w:hAnsi="Georgia" w:cs="Times New Roman"/>
          <w:sz w:val="24"/>
          <w:szCs w:val="24"/>
        </w:rPr>
        <w:t xml:space="preserve">1965 – </w:t>
      </w:r>
      <w:proofErr w:type="spellStart"/>
      <w:r w:rsidRPr="0048741D">
        <w:rPr>
          <w:rFonts w:ascii="Georgia" w:hAnsi="Georgia" w:cs="Times New Roman"/>
          <w:sz w:val="24"/>
          <w:szCs w:val="24"/>
        </w:rPr>
        <w:t>Samskara</w:t>
      </w:r>
      <w:proofErr w:type="spellEnd"/>
    </w:p>
    <w:p w:rsidR="00C05F50" w:rsidRPr="0048741D" w:rsidRDefault="00C05F50" w:rsidP="00696465">
      <w:pPr>
        <w:spacing w:after="0" w:line="240" w:lineRule="auto"/>
        <w:rPr>
          <w:rFonts w:ascii="Georgia" w:hAnsi="Georgia" w:cs="Times New Roman"/>
          <w:sz w:val="24"/>
          <w:szCs w:val="24"/>
        </w:rPr>
      </w:pPr>
      <w:r w:rsidRPr="0048741D">
        <w:rPr>
          <w:rFonts w:ascii="Georgia" w:hAnsi="Georgia" w:cs="Times New Roman"/>
          <w:sz w:val="24"/>
          <w:szCs w:val="24"/>
        </w:rPr>
        <w:t xml:space="preserve">1973 – </w:t>
      </w:r>
      <w:proofErr w:type="spellStart"/>
      <w:r w:rsidRPr="0048741D">
        <w:rPr>
          <w:rFonts w:ascii="Georgia" w:hAnsi="Georgia" w:cs="Times New Roman"/>
          <w:sz w:val="24"/>
          <w:szCs w:val="24"/>
        </w:rPr>
        <w:t>Bharathipura</w:t>
      </w:r>
      <w:proofErr w:type="spellEnd"/>
    </w:p>
    <w:p w:rsidR="00C05F50" w:rsidRPr="0048741D" w:rsidRDefault="00C05F50" w:rsidP="00696465">
      <w:pPr>
        <w:spacing w:after="0" w:line="240" w:lineRule="auto"/>
        <w:rPr>
          <w:rFonts w:ascii="Georgia" w:hAnsi="Georgia" w:cs="Times New Roman"/>
          <w:sz w:val="24"/>
          <w:szCs w:val="24"/>
        </w:rPr>
      </w:pPr>
      <w:r w:rsidRPr="0048741D">
        <w:rPr>
          <w:rFonts w:ascii="Georgia" w:hAnsi="Georgia" w:cs="Times New Roman"/>
          <w:sz w:val="24"/>
          <w:szCs w:val="24"/>
        </w:rPr>
        <w:t xml:space="preserve">1974 - </w:t>
      </w:r>
      <w:proofErr w:type="spellStart"/>
      <w:r w:rsidRPr="0048741D">
        <w:rPr>
          <w:rFonts w:ascii="Georgia" w:hAnsi="Georgia" w:cs="Times New Roman"/>
          <w:sz w:val="24"/>
          <w:szCs w:val="24"/>
        </w:rPr>
        <w:t>Pragne</w:t>
      </w:r>
      <w:proofErr w:type="spellEnd"/>
      <w:r w:rsidRPr="0048741D">
        <w:rPr>
          <w:rFonts w:ascii="Georgia" w:hAnsi="Georgia" w:cs="Times New Roman"/>
          <w:sz w:val="24"/>
          <w:szCs w:val="24"/>
        </w:rPr>
        <w:t xml:space="preserve"> </w:t>
      </w:r>
      <w:proofErr w:type="spellStart"/>
      <w:r w:rsidRPr="0048741D">
        <w:rPr>
          <w:rFonts w:ascii="Georgia" w:hAnsi="Georgia" w:cs="Times New Roman"/>
          <w:sz w:val="24"/>
          <w:szCs w:val="24"/>
        </w:rPr>
        <w:t>mattu</w:t>
      </w:r>
      <w:proofErr w:type="spellEnd"/>
      <w:r w:rsidRPr="0048741D">
        <w:rPr>
          <w:rFonts w:ascii="Georgia" w:hAnsi="Georgia" w:cs="Times New Roman"/>
          <w:sz w:val="24"/>
          <w:szCs w:val="24"/>
        </w:rPr>
        <w:t xml:space="preserve"> </w:t>
      </w:r>
      <w:proofErr w:type="spellStart"/>
      <w:r w:rsidRPr="0048741D">
        <w:rPr>
          <w:rFonts w:ascii="Georgia" w:hAnsi="Georgia" w:cs="Times New Roman"/>
          <w:sz w:val="24"/>
          <w:szCs w:val="24"/>
        </w:rPr>
        <w:t>Parisara</w:t>
      </w:r>
      <w:proofErr w:type="spellEnd"/>
    </w:p>
    <w:p w:rsidR="00C05F50" w:rsidRPr="0048741D" w:rsidRDefault="00C05F50" w:rsidP="00696465">
      <w:pPr>
        <w:spacing w:after="0" w:line="240" w:lineRule="auto"/>
        <w:rPr>
          <w:rFonts w:ascii="Georgia" w:hAnsi="Georgia" w:cs="Times New Roman"/>
          <w:sz w:val="24"/>
          <w:szCs w:val="24"/>
        </w:rPr>
      </w:pPr>
      <w:r w:rsidRPr="0048741D">
        <w:rPr>
          <w:rFonts w:ascii="Georgia" w:hAnsi="Georgia" w:cs="Times New Roman"/>
          <w:sz w:val="24"/>
          <w:szCs w:val="24"/>
        </w:rPr>
        <w:t xml:space="preserve">1979 – </w:t>
      </w:r>
      <w:proofErr w:type="spellStart"/>
      <w:r w:rsidRPr="0048741D">
        <w:rPr>
          <w:rFonts w:ascii="Georgia" w:hAnsi="Georgia" w:cs="Times New Roman"/>
          <w:sz w:val="24"/>
          <w:szCs w:val="24"/>
        </w:rPr>
        <w:t>Suryana</w:t>
      </w:r>
      <w:proofErr w:type="spellEnd"/>
      <w:r w:rsidRPr="0048741D">
        <w:rPr>
          <w:rFonts w:ascii="Georgia" w:hAnsi="Georgia" w:cs="Times New Roman"/>
          <w:sz w:val="24"/>
          <w:szCs w:val="24"/>
        </w:rPr>
        <w:t xml:space="preserve"> </w:t>
      </w:r>
      <w:proofErr w:type="spellStart"/>
      <w:r w:rsidRPr="0048741D">
        <w:rPr>
          <w:rFonts w:ascii="Georgia" w:hAnsi="Georgia" w:cs="Times New Roman"/>
          <w:sz w:val="24"/>
          <w:szCs w:val="24"/>
        </w:rPr>
        <w:t>Kudure</w:t>
      </w:r>
      <w:proofErr w:type="spellEnd"/>
    </w:p>
    <w:p w:rsidR="00A82235" w:rsidRPr="0048741D" w:rsidRDefault="00A82235" w:rsidP="00696465">
      <w:pPr>
        <w:spacing w:after="0" w:line="240" w:lineRule="auto"/>
        <w:rPr>
          <w:rFonts w:ascii="Georgia" w:hAnsi="Georgia" w:cs="Times New Roman"/>
          <w:sz w:val="24"/>
          <w:szCs w:val="24"/>
        </w:rPr>
      </w:pPr>
      <w:r w:rsidRPr="0048741D">
        <w:rPr>
          <w:rFonts w:ascii="Georgia" w:hAnsi="Georgia" w:cs="Times New Roman"/>
          <w:sz w:val="24"/>
          <w:szCs w:val="24"/>
        </w:rPr>
        <w:t xml:space="preserve">1989 – </w:t>
      </w:r>
      <w:proofErr w:type="spellStart"/>
      <w:r w:rsidRPr="0048741D">
        <w:rPr>
          <w:rFonts w:ascii="Georgia" w:hAnsi="Georgia" w:cs="Times New Roman"/>
          <w:sz w:val="24"/>
          <w:szCs w:val="24"/>
        </w:rPr>
        <w:t>Purvapara</w:t>
      </w:r>
      <w:proofErr w:type="spellEnd"/>
    </w:p>
    <w:p w:rsidR="00A82235" w:rsidRPr="0048741D" w:rsidRDefault="00A82235" w:rsidP="00696465">
      <w:pPr>
        <w:spacing w:after="0" w:line="240" w:lineRule="auto"/>
        <w:rPr>
          <w:rFonts w:ascii="Georgia" w:hAnsi="Georgia" w:cs="Times New Roman"/>
          <w:sz w:val="24"/>
          <w:szCs w:val="24"/>
        </w:rPr>
      </w:pPr>
      <w:r w:rsidRPr="0048741D">
        <w:rPr>
          <w:rFonts w:ascii="Georgia" w:hAnsi="Georgia" w:cs="Times New Roman"/>
          <w:sz w:val="24"/>
          <w:szCs w:val="24"/>
        </w:rPr>
        <w:t xml:space="preserve">1994 – </w:t>
      </w:r>
      <w:proofErr w:type="spellStart"/>
      <w:r w:rsidRPr="0048741D">
        <w:rPr>
          <w:rFonts w:ascii="Georgia" w:hAnsi="Georgia" w:cs="Times New Roman"/>
          <w:sz w:val="24"/>
          <w:szCs w:val="24"/>
        </w:rPr>
        <w:t>Bhava</w:t>
      </w:r>
      <w:proofErr w:type="spellEnd"/>
      <w:r w:rsidRPr="0048741D">
        <w:rPr>
          <w:rFonts w:ascii="Georgia" w:hAnsi="Georgia" w:cs="Times New Roman"/>
          <w:sz w:val="24"/>
          <w:szCs w:val="24"/>
        </w:rPr>
        <w:t xml:space="preserve"> and </w:t>
      </w:r>
      <w:proofErr w:type="spellStart"/>
      <w:r w:rsidRPr="0048741D">
        <w:rPr>
          <w:rFonts w:ascii="Georgia" w:hAnsi="Georgia" w:cs="Times New Roman"/>
          <w:sz w:val="24"/>
          <w:szCs w:val="24"/>
        </w:rPr>
        <w:t>Awasthe</w:t>
      </w:r>
      <w:proofErr w:type="spellEnd"/>
    </w:p>
    <w:p w:rsidR="00A82235" w:rsidRPr="0048741D" w:rsidRDefault="00A82235" w:rsidP="00696465">
      <w:pPr>
        <w:spacing w:after="0" w:line="240" w:lineRule="auto"/>
        <w:rPr>
          <w:rFonts w:ascii="Georgia" w:hAnsi="Georgia" w:cs="Times New Roman"/>
          <w:sz w:val="24"/>
          <w:szCs w:val="24"/>
        </w:rPr>
      </w:pPr>
      <w:r w:rsidRPr="0048741D">
        <w:rPr>
          <w:rFonts w:ascii="Georgia" w:hAnsi="Georgia" w:cs="Times New Roman"/>
          <w:sz w:val="24"/>
          <w:szCs w:val="24"/>
        </w:rPr>
        <w:t xml:space="preserve">2012 – </w:t>
      </w:r>
      <w:proofErr w:type="spellStart"/>
      <w:r w:rsidRPr="0048741D">
        <w:rPr>
          <w:rFonts w:ascii="Georgia" w:hAnsi="Georgia" w:cs="Times New Roman"/>
          <w:sz w:val="24"/>
          <w:szCs w:val="24"/>
        </w:rPr>
        <w:t>Preethi</w:t>
      </w:r>
      <w:proofErr w:type="spellEnd"/>
      <w:r w:rsidRPr="0048741D">
        <w:rPr>
          <w:rFonts w:ascii="Georgia" w:hAnsi="Georgia" w:cs="Times New Roman"/>
          <w:sz w:val="24"/>
          <w:szCs w:val="24"/>
        </w:rPr>
        <w:t xml:space="preserve"> </w:t>
      </w:r>
      <w:proofErr w:type="spellStart"/>
      <w:r w:rsidRPr="0048741D">
        <w:rPr>
          <w:rFonts w:ascii="Georgia" w:hAnsi="Georgia" w:cs="Times New Roman"/>
          <w:sz w:val="24"/>
          <w:szCs w:val="24"/>
        </w:rPr>
        <w:t>Mruthyu</w:t>
      </w:r>
      <w:proofErr w:type="spellEnd"/>
      <w:r w:rsidRPr="0048741D">
        <w:rPr>
          <w:rFonts w:ascii="Georgia" w:hAnsi="Georgia" w:cs="Times New Roman"/>
          <w:sz w:val="24"/>
          <w:szCs w:val="24"/>
        </w:rPr>
        <w:t xml:space="preserve"> </w:t>
      </w:r>
      <w:proofErr w:type="spellStart"/>
      <w:r w:rsidRPr="0048741D">
        <w:rPr>
          <w:rFonts w:ascii="Georgia" w:hAnsi="Georgia" w:cs="Times New Roman"/>
          <w:sz w:val="24"/>
          <w:szCs w:val="24"/>
        </w:rPr>
        <w:t>Bhaya</w:t>
      </w:r>
      <w:proofErr w:type="spellEnd"/>
    </w:p>
    <w:p w:rsidR="00A82235" w:rsidRPr="0048741D" w:rsidRDefault="00A82235" w:rsidP="00696465">
      <w:pPr>
        <w:spacing w:after="0" w:line="240" w:lineRule="auto"/>
        <w:rPr>
          <w:rFonts w:ascii="Georgia" w:hAnsi="Georgia" w:cs="Times New Roman"/>
          <w:sz w:val="24"/>
          <w:szCs w:val="24"/>
        </w:rPr>
      </w:pPr>
    </w:p>
    <w:p w:rsidR="00C05F50" w:rsidRPr="0048741D" w:rsidRDefault="00C05F50" w:rsidP="00696465">
      <w:pPr>
        <w:spacing w:after="0" w:line="240" w:lineRule="auto"/>
        <w:rPr>
          <w:rFonts w:ascii="Georgia" w:hAnsi="Georgia" w:cs="Times New Roman"/>
          <w:sz w:val="24"/>
          <w:szCs w:val="24"/>
        </w:rPr>
      </w:pPr>
    </w:p>
    <w:p w:rsidR="00C05F50" w:rsidRPr="0048741D" w:rsidRDefault="00C05F50" w:rsidP="00696465">
      <w:pPr>
        <w:spacing w:after="0" w:line="240" w:lineRule="auto"/>
        <w:rPr>
          <w:rFonts w:ascii="Georgia" w:hAnsi="Georgia" w:cs="Times New Roman"/>
          <w:sz w:val="24"/>
          <w:szCs w:val="24"/>
        </w:rPr>
      </w:pPr>
    </w:p>
    <w:sectPr w:rsidR="00C05F50" w:rsidRPr="0048741D" w:rsidSect="00FF2976">
      <w:pgSz w:w="12240" w:h="15840"/>
      <w:pgMar w:top="1440" w:right="1440" w:bottom="1440" w:left="1440" w:gutter="0"/>
      <w:docGrid w:linePitch="360"/>
    </w:sectPr>
  </w:body>
</w:document>
</file>

<file path=word/comments.xml><?xml version="1.0" encoding="utf-8"?>
<w:comment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94" w:author="Elizabeth Northup" w:date="2013-10-09T13:45:00Z" w:initials="EN">
    <w:p w:rsidR="009F1BBF" w:rsidRDefault="009F1BBF">
      <w:pPr>
        <w:pStyle w:val="CommentText"/>
      </w:pPr>
      <w:r>
        <w:rPr>
          <w:rStyle w:val="CommentReference"/>
        </w:rPr>
        <w:annotationRef/>
      </w:r>
      <w:r>
        <w:t>Please list all authors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0000000" w:usb2="01000407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0000000" w:usb2="01000407" w:usb3="00000000" w:csb0="0002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proofState w:spelling="clean" w:grammar="clean"/>
  <w:revisionView w:insDel="0" w:formatting="0"/>
  <w:trackRevisions/>
  <w:doNotTrackMoves/>
  <w:defaultTabStop w:val="720"/>
  <w:characterSpacingControl w:val="doNotCompress"/>
  <w:compat/>
  <w:rsids>
    <w:rsidRoot w:val="00EF1F20"/>
    <w:rsid w:val="0004455C"/>
    <w:rsid w:val="00050B25"/>
    <w:rsid w:val="00164850"/>
    <w:rsid w:val="00192D43"/>
    <w:rsid w:val="001A28FD"/>
    <w:rsid w:val="00206277"/>
    <w:rsid w:val="00224673"/>
    <w:rsid w:val="00231AD3"/>
    <w:rsid w:val="0024189A"/>
    <w:rsid w:val="00251CA4"/>
    <w:rsid w:val="002F0366"/>
    <w:rsid w:val="003076D1"/>
    <w:rsid w:val="00310E31"/>
    <w:rsid w:val="00321B5A"/>
    <w:rsid w:val="00350F35"/>
    <w:rsid w:val="00392DE3"/>
    <w:rsid w:val="003C11AD"/>
    <w:rsid w:val="003C47E6"/>
    <w:rsid w:val="0048741D"/>
    <w:rsid w:val="004C7E42"/>
    <w:rsid w:val="0055084F"/>
    <w:rsid w:val="00580D25"/>
    <w:rsid w:val="005D13CA"/>
    <w:rsid w:val="005E776B"/>
    <w:rsid w:val="005F6535"/>
    <w:rsid w:val="00607E98"/>
    <w:rsid w:val="00620BB5"/>
    <w:rsid w:val="0067146D"/>
    <w:rsid w:val="00685270"/>
    <w:rsid w:val="00687B07"/>
    <w:rsid w:val="00696465"/>
    <w:rsid w:val="006D0876"/>
    <w:rsid w:val="006E0657"/>
    <w:rsid w:val="007156D0"/>
    <w:rsid w:val="00772D78"/>
    <w:rsid w:val="007B0D0B"/>
    <w:rsid w:val="007C3E56"/>
    <w:rsid w:val="007E669E"/>
    <w:rsid w:val="008108B9"/>
    <w:rsid w:val="00837892"/>
    <w:rsid w:val="008A1769"/>
    <w:rsid w:val="008B1F91"/>
    <w:rsid w:val="00902E23"/>
    <w:rsid w:val="00916866"/>
    <w:rsid w:val="00941282"/>
    <w:rsid w:val="00944466"/>
    <w:rsid w:val="00953662"/>
    <w:rsid w:val="00953C85"/>
    <w:rsid w:val="009871B3"/>
    <w:rsid w:val="009935AB"/>
    <w:rsid w:val="009A3C2B"/>
    <w:rsid w:val="009F1BBF"/>
    <w:rsid w:val="00A1085B"/>
    <w:rsid w:val="00A43E0D"/>
    <w:rsid w:val="00A4682C"/>
    <w:rsid w:val="00A4765E"/>
    <w:rsid w:val="00A63718"/>
    <w:rsid w:val="00A82235"/>
    <w:rsid w:val="00A95EAF"/>
    <w:rsid w:val="00AD2999"/>
    <w:rsid w:val="00AE7750"/>
    <w:rsid w:val="00AF74B7"/>
    <w:rsid w:val="00B10DA0"/>
    <w:rsid w:val="00B1625A"/>
    <w:rsid w:val="00B33437"/>
    <w:rsid w:val="00B42AD7"/>
    <w:rsid w:val="00B753B7"/>
    <w:rsid w:val="00C03BB5"/>
    <w:rsid w:val="00C05F50"/>
    <w:rsid w:val="00C15275"/>
    <w:rsid w:val="00C21469"/>
    <w:rsid w:val="00C71B59"/>
    <w:rsid w:val="00C73129"/>
    <w:rsid w:val="00C7491F"/>
    <w:rsid w:val="00C7675B"/>
    <w:rsid w:val="00C818B8"/>
    <w:rsid w:val="00C90D31"/>
    <w:rsid w:val="00D24018"/>
    <w:rsid w:val="00D3123E"/>
    <w:rsid w:val="00D31D1A"/>
    <w:rsid w:val="00D772C8"/>
    <w:rsid w:val="00D86C88"/>
    <w:rsid w:val="00E52A7E"/>
    <w:rsid w:val="00E850C7"/>
    <w:rsid w:val="00E95F7A"/>
    <w:rsid w:val="00ED4DF1"/>
    <w:rsid w:val="00EF1F20"/>
    <w:rsid w:val="00F133CE"/>
    <w:rsid w:val="00F46774"/>
    <w:rsid w:val="00F774E9"/>
    <w:rsid w:val="00FC1D0D"/>
    <w:rsid w:val="00FE45B0"/>
    <w:rsid w:val="00FF2976"/>
    <w:rsid w:val="00FF64D1"/>
  </w:rsids>
  <m:mathPr>
    <m:mathFont m:val="Lucida Grande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2976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F1F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1F20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EF1F20"/>
    <w:rPr>
      <w:b/>
      <w:bCs/>
    </w:rPr>
  </w:style>
  <w:style w:type="character" w:styleId="Emphasis">
    <w:name w:val="Emphasis"/>
    <w:basedOn w:val="DefaultParagraphFont"/>
    <w:uiPriority w:val="20"/>
    <w:qFormat/>
    <w:rsid w:val="00EF1F20"/>
    <w:rPr>
      <w:i/>
      <w:iCs/>
    </w:rPr>
  </w:style>
  <w:style w:type="character" w:styleId="Hyperlink">
    <w:name w:val="Hyperlink"/>
    <w:basedOn w:val="DefaultParagraphFont"/>
    <w:uiPriority w:val="99"/>
    <w:unhideWhenUsed/>
    <w:rsid w:val="003C47E6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8A176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A1769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A1769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A176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A1769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29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F1F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1F20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EF1F20"/>
    <w:rPr>
      <w:b/>
      <w:bCs/>
    </w:rPr>
  </w:style>
  <w:style w:type="character" w:styleId="Emphasis">
    <w:name w:val="Emphasis"/>
    <w:basedOn w:val="DefaultParagraphFont"/>
    <w:uiPriority w:val="20"/>
    <w:qFormat/>
    <w:rsid w:val="00EF1F20"/>
    <w:rPr>
      <w:i/>
      <w:iCs/>
    </w:rPr>
  </w:style>
  <w:style w:type="character" w:styleId="Hyperlink">
    <w:name w:val="Hyperlink"/>
    <w:basedOn w:val="DefaultParagraphFont"/>
    <w:uiPriority w:val="99"/>
    <w:unhideWhenUsed/>
    <w:rsid w:val="003C47E6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8A176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A1769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A1769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A176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A1769"/>
    <w:rPr>
      <w:b/>
      <w:bCs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comments" Target="comments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1" Type="http://schemas.microsoft.com/office/2007/relationships/stylesWithEffects" Target="stylesWithEffects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"/>
</file>

<file path=customXml/itemProps1.xml><?xml version="1.0" encoding="utf-8"?>
<ds:datastoreItem xmlns:ds="http://schemas.openxmlformats.org/officeDocument/2006/customXml" ds:itemID="{4DBE061A-5327-CA48-939A-04F9AF4124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719</Words>
  <Characters>4101</Characters>
  <Application>Microsoft Macintosh Word</Application>
  <DocSecurity>0</DocSecurity>
  <Lines>34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 Compaq</dc:creator>
  <cp:lastModifiedBy>Katelyn Moores</cp:lastModifiedBy>
  <cp:revision>3</cp:revision>
  <dcterms:created xsi:type="dcterms:W3CDTF">2013-10-09T20:49:00Z</dcterms:created>
  <dcterms:modified xsi:type="dcterms:W3CDTF">2014-03-17T20:20:00Z</dcterms:modified>
</cp:coreProperties>
</file>