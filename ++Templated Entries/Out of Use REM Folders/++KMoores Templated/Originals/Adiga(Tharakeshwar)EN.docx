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C912E" w14:textId="3F503032" w:rsidR="002F1710" w:rsidRPr="00C818A0" w:rsidRDefault="00EE632D" w:rsidP="002F1710">
      <w:pPr>
        <w:pStyle w:val="NormalWeb"/>
        <w:shd w:val="clear" w:color="auto" w:fill="FFFFFF"/>
        <w:spacing w:before="101" w:beforeAutospacing="0" w:after="101" w:afterAutospacing="0" w:line="360" w:lineRule="auto"/>
        <w:rPr>
          <w:rFonts w:asciiTheme="majorHAnsi" w:hAnsiTheme="majorHAnsi"/>
          <w:b/>
          <w:rPrChange w:id="0" w:author="Elizabeth Northup" w:date="2013-09-25T20:17:00Z">
            <w:rPr>
              <w:rFonts w:ascii="Georgia" w:hAnsi="Georgia"/>
              <w:b/>
            </w:rPr>
          </w:rPrChange>
        </w:rPr>
      </w:pPr>
      <w:proofErr w:type="spellStart"/>
      <w:r w:rsidRPr="00C818A0">
        <w:rPr>
          <w:rFonts w:asciiTheme="majorHAnsi" w:hAnsiTheme="majorHAnsi"/>
          <w:b/>
          <w:rPrChange w:id="1" w:author="Elizabeth Northup" w:date="2013-09-25T20:17:00Z">
            <w:rPr>
              <w:rFonts w:ascii="Georgia" w:hAnsi="Georgia"/>
              <w:b/>
            </w:rPr>
          </w:rPrChange>
        </w:rPr>
        <w:t>Adiga</w:t>
      </w:r>
      <w:proofErr w:type="spellEnd"/>
      <w:r w:rsidR="003C61C5" w:rsidRPr="00C818A0">
        <w:rPr>
          <w:rFonts w:asciiTheme="majorHAnsi" w:hAnsiTheme="majorHAnsi"/>
          <w:b/>
          <w:rPrChange w:id="2" w:author="Elizabeth Northup" w:date="2013-09-25T20:17:00Z">
            <w:rPr>
              <w:rFonts w:ascii="Georgia" w:hAnsi="Georgia"/>
              <w:b/>
            </w:rPr>
          </w:rPrChange>
        </w:rPr>
        <w:t>,</w:t>
      </w:r>
      <w:r w:rsidR="002A6C60" w:rsidRPr="00C818A0">
        <w:rPr>
          <w:rFonts w:asciiTheme="majorHAnsi" w:hAnsiTheme="majorHAnsi"/>
          <w:b/>
          <w:rPrChange w:id="3" w:author="Elizabeth Northup" w:date="2013-09-25T20:17:00Z">
            <w:rPr>
              <w:rFonts w:ascii="Georgia" w:hAnsi="Georgia"/>
              <w:b/>
            </w:rPr>
          </w:rPrChange>
        </w:rPr>
        <w:t xml:space="preserve"> </w:t>
      </w:r>
      <w:proofErr w:type="spellStart"/>
      <w:r w:rsidR="002F1710" w:rsidRPr="00C818A0">
        <w:rPr>
          <w:rFonts w:asciiTheme="majorHAnsi" w:hAnsiTheme="majorHAnsi"/>
          <w:b/>
          <w:rPrChange w:id="4" w:author="Elizabeth Northup" w:date="2013-09-25T20:17:00Z">
            <w:rPr>
              <w:rFonts w:ascii="Georgia" w:hAnsi="Georgia"/>
              <w:b/>
            </w:rPr>
          </w:rPrChange>
        </w:rPr>
        <w:t>Gopalakrishna</w:t>
      </w:r>
      <w:proofErr w:type="spellEnd"/>
      <w:r w:rsidR="00384D09" w:rsidRPr="00C818A0">
        <w:rPr>
          <w:rFonts w:asciiTheme="majorHAnsi" w:hAnsiTheme="majorHAnsi"/>
          <w:b/>
          <w:rPrChange w:id="5" w:author="Elizabeth Northup" w:date="2013-09-25T20:17:00Z">
            <w:rPr>
              <w:rFonts w:ascii="Georgia" w:hAnsi="Georgia"/>
              <w:b/>
            </w:rPr>
          </w:rPrChange>
        </w:rPr>
        <w:t xml:space="preserve"> (1918–</w:t>
      </w:r>
      <w:r w:rsidR="002A6C60" w:rsidRPr="00C818A0">
        <w:rPr>
          <w:rFonts w:asciiTheme="majorHAnsi" w:hAnsiTheme="majorHAnsi"/>
          <w:b/>
          <w:rPrChange w:id="6" w:author="Elizabeth Northup" w:date="2013-09-25T20:17:00Z">
            <w:rPr>
              <w:rFonts w:ascii="Georgia" w:hAnsi="Georgia"/>
              <w:b/>
            </w:rPr>
          </w:rPrChange>
        </w:rPr>
        <w:t>1992)</w:t>
      </w:r>
      <w:r w:rsidR="00D90962" w:rsidRPr="00C818A0">
        <w:rPr>
          <w:rFonts w:asciiTheme="majorHAnsi" w:hAnsiTheme="majorHAnsi"/>
          <w:b/>
          <w:rPrChange w:id="7" w:author="Elizabeth Northup" w:date="2013-09-25T20:17:00Z">
            <w:rPr>
              <w:rFonts w:ascii="Georgia" w:hAnsi="Georgia"/>
              <w:b/>
            </w:rPr>
          </w:rPrChange>
        </w:rPr>
        <w:t xml:space="preserve"> </w:t>
      </w:r>
    </w:p>
    <w:p w14:paraId="0C6A858E" w14:textId="71EF33B6" w:rsidR="002F1710" w:rsidRPr="00C818A0" w:rsidRDefault="002F1710" w:rsidP="002F1710">
      <w:pPr>
        <w:pStyle w:val="NormalWeb"/>
        <w:shd w:val="clear" w:color="auto" w:fill="FFFFFF"/>
        <w:spacing w:before="101" w:beforeAutospacing="0" w:after="101" w:afterAutospacing="0" w:line="360" w:lineRule="auto"/>
        <w:rPr>
          <w:rFonts w:asciiTheme="majorHAnsi" w:hAnsiTheme="majorHAnsi"/>
          <w:rPrChange w:id="8" w:author="Elizabeth Northup" w:date="2013-09-25T20:17:00Z">
            <w:rPr>
              <w:rFonts w:ascii="Georgia" w:hAnsi="Georgia"/>
            </w:rPr>
          </w:rPrChange>
        </w:rPr>
      </w:pPr>
      <w:r w:rsidRPr="00C818A0">
        <w:rPr>
          <w:rFonts w:asciiTheme="majorHAnsi" w:hAnsiTheme="majorHAnsi"/>
          <w:rPrChange w:id="9" w:author="Elizabeth Northup" w:date="2013-09-25T20:17:00Z">
            <w:rPr>
              <w:rFonts w:ascii="Georgia" w:hAnsi="Georgia"/>
            </w:rPr>
          </w:rPrChange>
        </w:rPr>
        <w:t xml:space="preserve">V. B. </w:t>
      </w:r>
      <w:proofErr w:type="spellStart"/>
      <w:r w:rsidRPr="00C818A0">
        <w:rPr>
          <w:rFonts w:asciiTheme="majorHAnsi" w:hAnsiTheme="majorHAnsi"/>
          <w:rPrChange w:id="10" w:author="Elizabeth Northup" w:date="2013-09-25T20:17:00Z">
            <w:rPr>
              <w:rFonts w:ascii="Georgia" w:hAnsi="Georgia"/>
            </w:rPr>
          </w:rPrChange>
        </w:rPr>
        <w:t>Tharakeshwar</w:t>
      </w:r>
      <w:proofErr w:type="spellEnd"/>
    </w:p>
    <w:p w14:paraId="1F6E9FA5" w14:textId="77777777" w:rsidR="002F1710" w:rsidRPr="00C818A0" w:rsidRDefault="002F1710" w:rsidP="002F1710">
      <w:pPr>
        <w:pStyle w:val="NormalWeb"/>
        <w:shd w:val="clear" w:color="auto" w:fill="FFFFFF"/>
        <w:spacing w:before="101" w:beforeAutospacing="0" w:after="101" w:afterAutospacing="0" w:line="360" w:lineRule="auto"/>
        <w:rPr>
          <w:rFonts w:asciiTheme="majorHAnsi" w:hAnsiTheme="majorHAnsi"/>
          <w:rPrChange w:id="11" w:author="Elizabeth Northup" w:date="2013-09-25T20:17:00Z">
            <w:rPr>
              <w:rFonts w:ascii="Georgia" w:hAnsi="Georgia"/>
            </w:rPr>
          </w:rPrChange>
        </w:rPr>
      </w:pPr>
    </w:p>
    <w:p w14:paraId="6D924504" w14:textId="77777777" w:rsidR="002F1710" w:rsidRPr="00C818A0" w:rsidRDefault="002F1710" w:rsidP="002F1710">
      <w:pPr>
        <w:pStyle w:val="NormalWeb"/>
        <w:shd w:val="clear" w:color="auto" w:fill="FFFFFF"/>
        <w:spacing w:before="101" w:beforeAutospacing="0" w:after="101" w:afterAutospacing="0" w:line="360" w:lineRule="auto"/>
        <w:rPr>
          <w:rFonts w:asciiTheme="majorHAnsi" w:hAnsiTheme="majorHAnsi" w:cs="Arial"/>
          <w:color w:val="656D79"/>
          <w:rPrChange w:id="12" w:author="Elizabeth Northup" w:date="2013-09-25T20:17:00Z">
            <w:rPr>
              <w:rFonts w:ascii="Georgia" w:hAnsi="Georgia" w:cs="Arial"/>
              <w:color w:val="656D79"/>
            </w:rPr>
          </w:rPrChange>
        </w:rPr>
      </w:pPr>
    </w:p>
    <w:p w14:paraId="5FA78E69" w14:textId="77777777" w:rsidR="00EF67EB" w:rsidRPr="00C818A0" w:rsidRDefault="00D90962" w:rsidP="002F1710">
      <w:pPr>
        <w:spacing w:line="360" w:lineRule="auto"/>
        <w:jc w:val="both"/>
        <w:rPr>
          <w:ins w:id="13" w:author="Elizabeth Northup" w:date="2013-09-25T15:08:00Z"/>
          <w:rFonts w:asciiTheme="majorHAnsi" w:hAnsiTheme="majorHAnsi"/>
          <w:sz w:val="24"/>
          <w:szCs w:val="24"/>
          <w:rPrChange w:id="14" w:author="Elizabeth Northup" w:date="2013-09-25T20:17:00Z">
            <w:rPr>
              <w:ins w:id="15" w:author="Elizabeth Northup" w:date="2013-09-25T15:08:00Z"/>
              <w:rFonts w:ascii="Georgia" w:hAnsi="Georgia"/>
              <w:sz w:val="24"/>
              <w:szCs w:val="24"/>
            </w:rPr>
          </w:rPrChange>
        </w:rPr>
      </w:pPr>
      <w:r w:rsidRPr="00C818A0">
        <w:rPr>
          <w:rFonts w:asciiTheme="majorHAnsi" w:hAnsiTheme="majorHAnsi"/>
          <w:noProof/>
          <w:sz w:val="24"/>
          <w:szCs w:val="24"/>
          <w:rPrChange w:id="16">
            <w:rPr>
              <w:rFonts w:ascii="Georgia" w:hAnsi="Georgia"/>
              <w:noProof/>
              <w:sz w:val="24"/>
              <w:szCs w:val="24"/>
            </w:rPr>
          </w:rPrChange>
        </w:rPr>
        <w:drawing>
          <wp:inline distT="0" distB="0" distL="0" distR="0" wp14:anchorId="15C7C046" wp14:editId="2B27EF1C">
            <wp:extent cx="721485" cy="853979"/>
            <wp:effectExtent l="19050" t="0" r="2415" b="0"/>
            <wp:docPr id="1" name="rg_hi" descr="https://encrypted-tbn2.gstatic.com/images?q=tbn:ANd9GcQxmKYM0bUWIzgAZPfv6IkXRL3oljfefEHhISBxGLYgKIrnOZMc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QxmKYM0bUWIzgAZPfv6IkXRL3oljfefEHhISBxGLYgKIrnOZMc3Q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16" cy="85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C4A0D" w14:textId="7C719CE0" w:rsidR="003038F4" w:rsidRPr="00C818A0" w:rsidRDefault="003038F4" w:rsidP="002F1710">
      <w:pPr>
        <w:spacing w:line="360" w:lineRule="auto"/>
        <w:jc w:val="both"/>
        <w:rPr>
          <w:rFonts w:asciiTheme="majorHAnsi" w:hAnsiTheme="majorHAnsi"/>
          <w:sz w:val="24"/>
          <w:szCs w:val="24"/>
          <w:rPrChange w:id="1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</w:pPr>
      <w:ins w:id="18" w:author="Elizabeth Northup" w:date="2013-09-25T15:08:00Z">
        <w:r w:rsidRPr="00C818A0">
          <w:rPr>
            <w:rFonts w:asciiTheme="majorHAnsi" w:hAnsiTheme="majorHAnsi"/>
            <w:sz w:val="24"/>
            <w:szCs w:val="24"/>
            <w:rPrChange w:id="19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t>[</w:t>
        </w:r>
        <w:proofErr w:type="gramStart"/>
        <w:r w:rsidRPr="00C818A0">
          <w:rPr>
            <w:rFonts w:asciiTheme="majorHAnsi" w:hAnsiTheme="majorHAnsi"/>
            <w:sz w:val="24"/>
            <w:szCs w:val="24"/>
            <w:rPrChange w:id="20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t>adigaimage1.jpeg</w:t>
        </w:r>
        <w:proofErr w:type="gramEnd"/>
        <w:r w:rsidRPr="00C818A0">
          <w:rPr>
            <w:rFonts w:asciiTheme="majorHAnsi" w:hAnsiTheme="majorHAnsi"/>
            <w:sz w:val="24"/>
            <w:szCs w:val="24"/>
            <w:rPrChange w:id="21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t>]</w:t>
        </w:r>
      </w:ins>
    </w:p>
    <w:p w14:paraId="3A0F2EC2" w14:textId="0B328EB3" w:rsidR="002A6C60" w:rsidRPr="00C818A0" w:rsidRDefault="002F1710" w:rsidP="002F1710">
      <w:pPr>
        <w:spacing w:line="360" w:lineRule="auto"/>
        <w:jc w:val="both"/>
        <w:rPr>
          <w:rFonts w:asciiTheme="majorHAnsi" w:hAnsiTheme="majorHAnsi"/>
          <w:sz w:val="24"/>
          <w:szCs w:val="24"/>
          <w:rPrChange w:id="2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</w:pPr>
      <w:proofErr w:type="spellStart"/>
      <w:r w:rsidRPr="00C818A0">
        <w:rPr>
          <w:rFonts w:asciiTheme="majorHAnsi" w:hAnsiTheme="majorHAnsi"/>
          <w:sz w:val="24"/>
          <w:szCs w:val="24"/>
          <w:rPrChange w:id="2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Mogeri</w:t>
      </w:r>
      <w:proofErr w:type="spellEnd"/>
      <w:r w:rsidRPr="00C818A0">
        <w:rPr>
          <w:rFonts w:asciiTheme="majorHAnsi" w:hAnsiTheme="majorHAnsi"/>
          <w:sz w:val="24"/>
          <w:szCs w:val="24"/>
          <w:rPrChange w:id="2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proofErr w:type="spellStart"/>
      <w:r w:rsidR="003C61C5" w:rsidRPr="00C818A0">
        <w:rPr>
          <w:rFonts w:asciiTheme="majorHAnsi" w:hAnsiTheme="majorHAnsi"/>
          <w:sz w:val="24"/>
          <w:szCs w:val="24"/>
          <w:rPrChange w:id="2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Gopalakrishna</w:t>
      </w:r>
      <w:proofErr w:type="spellEnd"/>
      <w:r w:rsidR="003C61C5" w:rsidRPr="00C818A0">
        <w:rPr>
          <w:rFonts w:asciiTheme="majorHAnsi" w:hAnsiTheme="majorHAnsi"/>
          <w:sz w:val="24"/>
          <w:szCs w:val="24"/>
          <w:rPrChange w:id="2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proofErr w:type="spellStart"/>
      <w:r w:rsidR="003C61C5" w:rsidRPr="00C818A0">
        <w:rPr>
          <w:rFonts w:asciiTheme="majorHAnsi" w:hAnsiTheme="majorHAnsi"/>
          <w:sz w:val="24"/>
          <w:szCs w:val="24"/>
          <w:rPrChange w:id="2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Adiga</w:t>
      </w:r>
      <w:proofErr w:type="spellEnd"/>
      <w:r w:rsidR="002A6C60" w:rsidRPr="00C818A0">
        <w:rPr>
          <w:rFonts w:asciiTheme="majorHAnsi" w:hAnsiTheme="majorHAnsi"/>
          <w:sz w:val="24"/>
          <w:szCs w:val="24"/>
          <w:rPrChange w:id="2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was the focal point of </w:t>
      </w:r>
      <w:r w:rsidR="00D63763" w:rsidRPr="00C818A0">
        <w:rPr>
          <w:rFonts w:asciiTheme="majorHAnsi" w:hAnsiTheme="majorHAnsi"/>
          <w:sz w:val="24"/>
          <w:szCs w:val="24"/>
          <w:rPrChange w:id="2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the </w:t>
      </w:r>
      <w:r w:rsidR="002A6C60" w:rsidRPr="00C818A0">
        <w:rPr>
          <w:rFonts w:asciiTheme="majorHAnsi" w:hAnsiTheme="majorHAnsi"/>
          <w:sz w:val="24"/>
          <w:szCs w:val="24"/>
          <w:rPrChange w:id="3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Modernist movement in Kannada. Hailing from a small village in </w:t>
      </w:r>
      <w:r w:rsidR="006359F9" w:rsidRPr="00C818A0">
        <w:rPr>
          <w:rFonts w:asciiTheme="majorHAnsi" w:hAnsiTheme="majorHAnsi"/>
          <w:sz w:val="24"/>
          <w:szCs w:val="24"/>
          <w:rPrChange w:id="3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South</w:t>
      </w:r>
      <w:r w:rsidR="002A6C60" w:rsidRPr="00C818A0">
        <w:rPr>
          <w:rFonts w:asciiTheme="majorHAnsi" w:hAnsiTheme="majorHAnsi"/>
          <w:sz w:val="24"/>
          <w:szCs w:val="24"/>
          <w:rPrChange w:id="3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r w:rsidR="006359F9" w:rsidRPr="00C818A0">
        <w:rPr>
          <w:rFonts w:asciiTheme="majorHAnsi" w:hAnsiTheme="majorHAnsi"/>
          <w:sz w:val="24"/>
          <w:szCs w:val="24"/>
          <w:rPrChange w:id="3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Karnataka,</w:t>
      </w:r>
      <w:r w:rsidR="002A6C60" w:rsidRPr="00C818A0">
        <w:rPr>
          <w:rFonts w:asciiTheme="majorHAnsi" w:hAnsiTheme="majorHAnsi"/>
          <w:sz w:val="24"/>
          <w:szCs w:val="24"/>
          <w:rPrChange w:id="3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he moved to Mysore for his studies and worked in various places but settled at </w:t>
      </w:r>
      <w:r w:rsidR="003C61C5" w:rsidRPr="00C818A0">
        <w:rPr>
          <w:rFonts w:asciiTheme="majorHAnsi" w:hAnsiTheme="majorHAnsi"/>
          <w:sz w:val="24"/>
          <w:szCs w:val="24"/>
          <w:rPrChange w:id="3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a</w:t>
      </w:r>
      <w:r w:rsidR="002A6C60" w:rsidRPr="00C818A0">
        <w:rPr>
          <w:rFonts w:asciiTheme="majorHAnsi" w:hAnsiTheme="majorHAnsi"/>
          <w:sz w:val="24"/>
          <w:szCs w:val="24"/>
          <w:rPrChange w:id="3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later stage </w:t>
      </w:r>
      <w:r w:rsidR="003C61C5" w:rsidRPr="00C818A0">
        <w:rPr>
          <w:rFonts w:asciiTheme="majorHAnsi" w:hAnsiTheme="majorHAnsi"/>
          <w:sz w:val="24"/>
          <w:szCs w:val="24"/>
          <w:rPrChange w:id="3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of his career </w:t>
      </w:r>
      <w:r w:rsidR="002A6C60" w:rsidRPr="00C818A0">
        <w:rPr>
          <w:rFonts w:asciiTheme="majorHAnsi" w:hAnsiTheme="majorHAnsi"/>
          <w:sz w:val="24"/>
          <w:szCs w:val="24"/>
          <w:rPrChange w:id="3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in Mysore. </w:t>
      </w:r>
      <w:r w:rsidRPr="00C818A0">
        <w:rPr>
          <w:rFonts w:asciiTheme="majorHAnsi" w:hAnsiTheme="majorHAnsi"/>
          <w:sz w:val="24"/>
          <w:szCs w:val="24"/>
          <w:rPrChange w:id="3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He taught English literature in colleges in Mysore and was </w:t>
      </w:r>
      <w:r w:rsidR="00384D09" w:rsidRPr="00C818A0">
        <w:rPr>
          <w:rFonts w:asciiTheme="majorHAnsi" w:hAnsiTheme="majorHAnsi"/>
          <w:sz w:val="24"/>
          <w:szCs w:val="24"/>
          <w:rPrChange w:id="4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the </w:t>
      </w:r>
      <w:ins w:id="41" w:author="Elizabeth Northup" w:date="2013-09-25T15:01:00Z">
        <w:r w:rsidR="003038F4" w:rsidRPr="00C818A0">
          <w:rPr>
            <w:rFonts w:asciiTheme="majorHAnsi" w:hAnsiTheme="majorHAnsi"/>
            <w:sz w:val="24"/>
            <w:szCs w:val="24"/>
            <w:rPrChange w:id="42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t>p</w:t>
        </w:r>
      </w:ins>
      <w:del w:id="43" w:author="Elizabeth Northup" w:date="2013-09-25T15:01:00Z">
        <w:r w:rsidRPr="00C818A0" w:rsidDel="003038F4">
          <w:rPr>
            <w:rFonts w:asciiTheme="majorHAnsi" w:hAnsiTheme="majorHAnsi"/>
            <w:sz w:val="24"/>
            <w:szCs w:val="24"/>
            <w:rPrChange w:id="44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delText>P</w:delText>
        </w:r>
      </w:del>
      <w:r w:rsidRPr="00C818A0">
        <w:rPr>
          <w:rFonts w:asciiTheme="majorHAnsi" w:hAnsiTheme="majorHAnsi"/>
          <w:sz w:val="24"/>
          <w:szCs w:val="24"/>
          <w:rPrChange w:id="4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rincipal of </w:t>
      </w:r>
      <w:ins w:id="46" w:author="Elizabeth Northup" w:date="2013-09-25T15:01:00Z">
        <w:r w:rsidR="003038F4" w:rsidRPr="00C818A0">
          <w:rPr>
            <w:rFonts w:asciiTheme="majorHAnsi" w:hAnsiTheme="majorHAnsi"/>
            <w:sz w:val="24"/>
            <w:szCs w:val="24"/>
            <w:rPrChange w:id="47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t xml:space="preserve">a </w:t>
        </w:r>
      </w:ins>
      <w:r w:rsidRPr="00C818A0">
        <w:rPr>
          <w:rFonts w:asciiTheme="majorHAnsi" w:hAnsiTheme="majorHAnsi"/>
          <w:sz w:val="24"/>
          <w:szCs w:val="24"/>
          <w:rPrChange w:id="4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college</w:t>
      </w:r>
      <w:del w:id="49" w:author="Elizabeth Northup" w:date="2013-09-25T15:01:00Z">
        <w:r w:rsidRPr="00C818A0" w:rsidDel="003038F4">
          <w:rPr>
            <w:rFonts w:asciiTheme="majorHAnsi" w:hAnsiTheme="majorHAnsi"/>
            <w:sz w:val="24"/>
            <w:szCs w:val="24"/>
            <w:rPrChange w:id="50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delText>s</w:delText>
        </w:r>
      </w:del>
      <w:r w:rsidRPr="00C818A0">
        <w:rPr>
          <w:rFonts w:asciiTheme="majorHAnsi" w:hAnsiTheme="majorHAnsi"/>
          <w:sz w:val="24"/>
          <w:szCs w:val="24"/>
          <w:rPrChange w:id="5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in </w:t>
      </w:r>
      <w:proofErr w:type="spellStart"/>
      <w:r w:rsidRPr="00C818A0">
        <w:rPr>
          <w:rFonts w:asciiTheme="majorHAnsi" w:hAnsiTheme="majorHAnsi"/>
          <w:sz w:val="24"/>
          <w:szCs w:val="24"/>
          <w:rPrChange w:id="5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Sagar</w:t>
      </w:r>
      <w:proofErr w:type="spellEnd"/>
      <w:r w:rsidRPr="00C818A0">
        <w:rPr>
          <w:rFonts w:asciiTheme="majorHAnsi" w:hAnsiTheme="majorHAnsi"/>
          <w:sz w:val="24"/>
          <w:szCs w:val="24"/>
          <w:rPrChange w:id="5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and</w:t>
      </w:r>
      <w:ins w:id="54" w:author="Elizabeth Northup" w:date="2013-09-25T15:02:00Z">
        <w:r w:rsidR="003038F4" w:rsidRPr="00C818A0">
          <w:rPr>
            <w:rFonts w:asciiTheme="majorHAnsi" w:hAnsiTheme="majorHAnsi"/>
            <w:sz w:val="24"/>
            <w:szCs w:val="24"/>
            <w:rPrChange w:id="55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t xml:space="preserve"> in</w:t>
        </w:r>
      </w:ins>
      <w:r w:rsidRPr="00C818A0">
        <w:rPr>
          <w:rFonts w:asciiTheme="majorHAnsi" w:hAnsiTheme="majorHAnsi"/>
          <w:sz w:val="24"/>
          <w:szCs w:val="24"/>
          <w:rPrChange w:id="5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proofErr w:type="spellStart"/>
      <w:r w:rsidRPr="00C818A0">
        <w:rPr>
          <w:rFonts w:asciiTheme="majorHAnsi" w:hAnsiTheme="majorHAnsi"/>
          <w:sz w:val="24"/>
          <w:szCs w:val="24"/>
          <w:rPrChange w:id="5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Udipi</w:t>
      </w:r>
      <w:proofErr w:type="spellEnd"/>
      <w:r w:rsidRPr="00C818A0">
        <w:rPr>
          <w:rFonts w:asciiTheme="majorHAnsi" w:hAnsiTheme="majorHAnsi"/>
          <w:sz w:val="24"/>
          <w:szCs w:val="24"/>
          <w:rPrChange w:id="5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. </w:t>
      </w:r>
      <w:r w:rsidR="002A6C60" w:rsidRPr="00C818A0">
        <w:rPr>
          <w:rFonts w:asciiTheme="majorHAnsi" w:hAnsiTheme="majorHAnsi"/>
          <w:sz w:val="24"/>
          <w:szCs w:val="24"/>
          <w:rPrChange w:id="5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He seems to have starte</w:t>
      </w:r>
      <w:r w:rsidR="00384D09" w:rsidRPr="00C818A0">
        <w:rPr>
          <w:rFonts w:asciiTheme="majorHAnsi" w:hAnsiTheme="majorHAnsi"/>
          <w:sz w:val="24"/>
          <w:szCs w:val="24"/>
          <w:rPrChange w:id="6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d writing in his twenties</w:t>
      </w:r>
      <w:r w:rsidR="006359F9" w:rsidRPr="00C818A0">
        <w:rPr>
          <w:rFonts w:asciiTheme="majorHAnsi" w:hAnsiTheme="majorHAnsi"/>
          <w:sz w:val="24"/>
          <w:szCs w:val="24"/>
          <w:rPrChange w:id="6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, initially </w:t>
      </w:r>
      <w:r w:rsidR="002A6C60" w:rsidRPr="00C818A0">
        <w:rPr>
          <w:rFonts w:asciiTheme="majorHAnsi" w:hAnsiTheme="majorHAnsi"/>
          <w:sz w:val="24"/>
          <w:szCs w:val="24"/>
          <w:rPrChange w:id="6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imitating old Kannada poetry </w:t>
      </w:r>
      <w:r w:rsidR="006359F9" w:rsidRPr="00C818A0">
        <w:rPr>
          <w:rFonts w:asciiTheme="majorHAnsi" w:hAnsiTheme="majorHAnsi"/>
          <w:sz w:val="24"/>
          <w:szCs w:val="24"/>
          <w:rPrChange w:id="6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in his use of </w:t>
      </w:r>
      <w:r w:rsidR="002A6C60" w:rsidRPr="00C818A0">
        <w:rPr>
          <w:rFonts w:asciiTheme="majorHAnsi" w:hAnsiTheme="majorHAnsi"/>
          <w:sz w:val="24"/>
          <w:szCs w:val="24"/>
          <w:rPrChange w:id="6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prosody. </w:t>
      </w:r>
      <w:r w:rsidR="006359F9" w:rsidRPr="00C818A0">
        <w:rPr>
          <w:rFonts w:asciiTheme="majorHAnsi" w:hAnsiTheme="majorHAnsi"/>
          <w:sz w:val="24"/>
          <w:szCs w:val="24"/>
          <w:rPrChange w:id="6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However, </w:t>
      </w:r>
      <w:r w:rsidR="002A6C60" w:rsidRPr="00C818A0">
        <w:rPr>
          <w:rFonts w:asciiTheme="majorHAnsi" w:hAnsiTheme="majorHAnsi"/>
          <w:sz w:val="24"/>
          <w:szCs w:val="24"/>
          <w:rPrChange w:id="6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he</w:t>
      </w:r>
      <w:r w:rsidR="00384D09" w:rsidRPr="00C818A0">
        <w:rPr>
          <w:rFonts w:asciiTheme="majorHAnsi" w:hAnsiTheme="majorHAnsi"/>
          <w:sz w:val="24"/>
          <w:szCs w:val="24"/>
          <w:rPrChange w:id="6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soon</w:t>
      </w:r>
      <w:r w:rsidR="002A6C60" w:rsidRPr="00C818A0">
        <w:rPr>
          <w:rFonts w:asciiTheme="majorHAnsi" w:hAnsiTheme="majorHAnsi"/>
          <w:sz w:val="24"/>
          <w:szCs w:val="24"/>
          <w:rPrChange w:id="6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r w:rsidR="006359F9" w:rsidRPr="00C818A0">
        <w:rPr>
          <w:rFonts w:asciiTheme="majorHAnsi" w:hAnsiTheme="majorHAnsi"/>
          <w:sz w:val="24"/>
          <w:szCs w:val="24"/>
          <w:rPrChange w:id="6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shifted to </w:t>
      </w:r>
      <w:r w:rsidR="002A6C60" w:rsidRPr="00C818A0">
        <w:rPr>
          <w:rFonts w:asciiTheme="majorHAnsi" w:hAnsiTheme="majorHAnsi"/>
          <w:sz w:val="24"/>
          <w:szCs w:val="24"/>
          <w:rPrChange w:id="7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writing in the mode of </w:t>
      </w:r>
      <w:r w:rsidR="00D63763" w:rsidRPr="00C818A0">
        <w:rPr>
          <w:rFonts w:asciiTheme="majorHAnsi" w:hAnsiTheme="majorHAnsi"/>
          <w:sz w:val="24"/>
          <w:szCs w:val="24"/>
          <w:rPrChange w:id="7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the </w:t>
      </w:r>
      <w:proofErr w:type="spellStart"/>
      <w:r w:rsidR="00D63763" w:rsidRPr="00C818A0">
        <w:rPr>
          <w:rFonts w:asciiTheme="majorHAnsi" w:hAnsiTheme="majorHAnsi"/>
          <w:sz w:val="24"/>
          <w:szCs w:val="24"/>
          <w:rPrChange w:id="7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Navodaya</w:t>
      </w:r>
      <w:proofErr w:type="spellEnd"/>
      <w:r w:rsidR="00D63763" w:rsidRPr="00C818A0">
        <w:rPr>
          <w:rFonts w:asciiTheme="majorHAnsi" w:hAnsiTheme="majorHAnsi"/>
          <w:sz w:val="24"/>
          <w:szCs w:val="24"/>
          <w:rPrChange w:id="7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writers</w:t>
      </w:r>
      <w:r w:rsidR="00384D09" w:rsidRPr="00C818A0">
        <w:rPr>
          <w:rFonts w:asciiTheme="majorHAnsi" w:hAnsiTheme="majorHAnsi"/>
          <w:sz w:val="24"/>
          <w:szCs w:val="24"/>
          <w:rPrChange w:id="7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. T</w:t>
      </w:r>
      <w:r w:rsidR="006359F9" w:rsidRPr="00C818A0">
        <w:rPr>
          <w:rFonts w:asciiTheme="majorHAnsi" w:hAnsiTheme="majorHAnsi"/>
          <w:sz w:val="24"/>
          <w:szCs w:val="24"/>
          <w:rPrChange w:id="7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his is </w:t>
      </w:r>
      <w:r w:rsidR="00D63763" w:rsidRPr="00C818A0">
        <w:rPr>
          <w:rFonts w:asciiTheme="majorHAnsi" w:hAnsiTheme="majorHAnsi"/>
          <w:sz w:val="24"/>
          <w:szCs w:val="24"/>
          <w:rPrChange w:id="7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evident in h</w:t>
      </w:r>
      <w:r w:rsidR="002A6C60" w:rsidRPr="00C818A0">
        <w:rPr>
          <w:rFonts w:asciiTheme="majorHAnsi" w:hAnsiTheme="majorHAnsi"/>
          <w:sz w:val="24"/>
          <w:szCs w:val="24"/>
          <w:rPrChange w:id="7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is first </w:t>
      </w:r>
      <w:r w:rsidR="006359F9" w:rsidRPr="00C818A0">
        <w:rPr>
          <w:rFonts w:asciiTheme="majorHAnsi" w:hAnsiTheme="majorHAnsi"/>
          <w:sz w:val="24"/>
          <w:szCs w:val="24"/>
          <w:rPrChange w:id="7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two </w:t>
      </w:r>
      <w:r w:rsidR="002A6C60" w:rsidRPr="00C818A0">
        <w:rPr>
          <w:rFonts w:asciiTheme="majorHAnsi" w:hAnsiTheme="majorHAnsi"/>
          <w:sz w:val="24"/>
          <w:szCs w:val="24"/>
          <w:rPrChange w:id="7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collection</w:t>
      </w:r>
      <w:r w:rsidR="00384D09" w:rsidRPr="00C818A0">
        <w:rPr>
          <w:rFonts w:asciiTheme="majorHAnsi" w:hAnsiTheme="majorHAnsi"/>
          <w:sz w:val="24"/>
          <w:szCs w:val="24"/>
          <w:rPrChange w:id="8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s of poems</w:t>
      </w:r>
      <w:r w:rsidR="00384D09" w:rsidRPr="00C818A0">
        <w:rPr>
          <w:rFonts w:asciiTheme="majorHAnsi" w:hAnsiTheme="majorHAnsi"/>
          <w:sz w:val="24"/>
          <w:szCs w:val="24"/>
          <w:rPrChange w:id="8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softHyphen/>
      </w:r>
      <w:ins w:id="82" w:author="Elizabeth Northup" w:date="2013-09-25T15:22:00Z">
        <w:r w:rsidR="001B3DA5" w:rsidRPr="00C818A0">
          <w:rPr>
            <w:rFonts w:asciiTheme="majorHAnsi" w:hAnsiTheme="majorHAnsi"/>
            <w:sz w:val="24"/>
            <w:szCs w:val="24"/>
            <w:rPrChange w:id="83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t>—</w:t>
        </w:r>
      </w:ins>
      <w:del w:id="84" w:author="Elizabeth Northup" w:date="2013-09-25T15:22:00Z">
        <w:r w:rsidR="00384D09" w:rsidRPr="00C818A0" w:rsidDel="001B3DA5">
          <w:rPr>
            <w:rFonts w:asciiTheme="majorHAnsi" w:hAnsiTheme="majorHAnsi"/>
            <w:sz w:val="24"/>
            <w:szCs w:val="24"/>
            <w:rPrChange w:id="85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delText>–</w:delText>
        </w:r>
      </w:del>
      <w:r w:rsidR="002A6C60" w:rsidRPr="00C818A0">
        <w:rPr>
          <w:rFonts w:asciiTheme="majorHAnsi" w:hAnsiTheme="majorHAnsi"/>
          <w:sz w:val="24"/>
          <w:szCs w:val="24"/>
          <w:rPrChange w:id="8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proofErr w:type="spellStart"/>
      <w:r w:rsidR="002A6C60" w:rsidRPr="00C818A0">
        <w:rPr>
          <w:rFonts w:asciiTheme="majorHAnsi" w:hAnsiTheme="majorHAnsi"/>
          <w:i/>
          <w:sz w:val="24"/>
          <w:szCs w:val="24"/>
          <w:rPrChange w:id="87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Bhaavataranga</w:t>
      </w:r>
      <w:proofErr w:type="spellEnd"/>
      <w:r w:rsidR="002A6C60" w:rsidRPr="00C818A0">
        <w:rPr>
          <w:rFonts w:asciiTheme="majorHAnsi" w:hAnsiTheme="majorHAnsi"/>
          <w:sz w:val="24"/>
          <w:szCs w:val="24"/>
          <w:rPrChange w:id="8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(1946) and </w:t>
      </w:r>
      <w:proofErr w:type="spellStart"/>
      <w:r w:rsidR="002A6C60" w:rsidRPr="00C818A0">
        <w:rPr>
          <w:rFonts w:asciiTheme="majorHAnsi" w:hAnsiTheme="majorHAnsi"/>
          <w:i/>
          <w:sz w:val="24"/>
          <w:szCs w:val="24"/>
          <w:rPrChange w:id="89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Kattuvevu</w:t>
      </w:r>
      <w:proofErr w:type="spellEnd"/>
      <w:r w:rsidR="002A6C60" w:rsidRPr="00C818A0">
        <w:rPr>
          <w:rFonts w:asciiTheme="majorHAnsi" w:hAnsiTheme="majorHAnsi"/>
          <w:i/>
          <w:sz w:val="24"/>
          <w:szCs w:val="24"/>
          <w:rPrChange w:id="90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 xml:space="preserve"> </w:t>
      </w:r>
      <w:proofErr w:type="spellStart"/>
      <w:r w:rsidR="002A6C60" w:rsidRPr="00C818A0">
        <w:rPr>
          <w:rFonts w:asciiTheme="majorHAnsi" w:hAnsiTheme="majorHAnsi"/>
          <w:i/>
          <w:sz w:val="24"/>
          <w:szCs w:val="24"/>
          <w:rPrChange w:id="91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Naavu</w:t>
      </w:r>
      <w:proofErr w:type="spellEnd"/>
      <w:r w:rsidR="002A6C60" w:rsidRPr="00C818A0">
        <w:rPr>
          <w:rFonts w:asciiTheme="majorHAnsi" w:hAnsiTheme="majorHAnsi"/>
          <w:sz w:val="24"/>
          <w:szCs w:val="24"/>
          <w:rPrChange w:id="9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(1948)</w:t>
      </w:r>
      <w:r w:rsidR="006359F9" w:rsidRPr="00C818A0">
        <w:rPr>
          <w:rFonts w:asciiTheme="majorHAnsi" w:hAnsiTheme="majorHAnsi"/>
          <w:sz w:val="24"/>
          <w:szCs w:val="24"/>
          <w:rPrChange w:id="9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.</w:t>
      </w:r>
      <w:r w:rsidR="002A6C60" w:rsidRPr="00C818A0">
        <w:rPr>
          <w:rFonts w:asciiTheme="majorHAnsi" w:hAnsiTheme="majorHAnsi"/>
          <w:sz w:val="24"/>
          <w:szCs w:val="24"/>
          <w:rPrChange w:id="9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r w:rsidR="00384D09" w:rsidRPr="00C818A0">
        <w:rPr>
          <w:rFonts w:asciiTheme="majorHAnsi" w:hAnsiTheme="majorHAnsi"/>
          <w:sz w:val="24"/>
          <w:szCs w:val="24"/>
          <w:rPrChange w:id="9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In these volumes</w:t>
      </w:r>
      <w:r w:rsidR="006359F9" w:rsidRPr="00C818A0">
        <w:rPr>
          <w:rFonts w:asciiTheme="majorHAnsi" w:hAnsiTheme="majorHAnsi"/>
          <w:sz w:val="24"/>
          <w:szCs w:val="24"/>
          <w:rPrChange w:id="9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r w:rsidR="00D63763" w:rsidRPr="00C818A0">
        <w:rPr>
          <w:rFonts w:asciiTheme="majorHAnsi" w:hAnsiTheme="majorHAnsi"/>
          <w:sz w:val="24"/>
          <w:szCs w:val="24"/>
          <w:rPrChange w:id="9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he </w:t>
      </w:r>
      <w:r w:rsidR="002A6C60" w:rsidRPr="00C818A0">
        <w:rPr>
          <w:rFonts w:asciiTheme="majorHAnsi" w:hAnsiTheme="majorHAnsi"/>
          <w:sz w:val="24"/>
          <w:szCs w:val="24"/>
          <w:rPrChange w:id="9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shar</w:t>
      </w:r>
      <w:r w:rsidR="00D63763" w:rsidRPr="00C818A0">
        <w:rPr>
          <w:rFonts w:asciiTheme="majorHAnsi" w:hAnsiTheme="majorHAnsi"/>
          <w:sz w:val="24"/>
          <w:szCs w:val="24"/>
          <w:rPrChange w:id="9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ed</w:t>
      </w:r>
      <w:r w:rsidR="002A6C60" w:rsidRPr="00C818A0">
        <w:rPr>
          <w:rFonts w:asciiTheme="majorHAnsi" w:hAnsiTheme="majorHAnsi"/>
          <w:sz w:val="24"/>
          <w:szCs w:val="24"/>
          <w:rPrChange w:id="10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the new enthusiasm </w:t>
      </w:r>
      <w:r w:rsidR="00384D09" w:rsidRPr="00C818A0">
        <w:rPr>
          <w:rFonts w:asciiTheme="majorHAnsi" w:hAnsiTheme="majorHAnsi"/>
          <w:sz w:val="24"/>
          <w:szCs w:val="24"/>
          <w:rPrChange w:id="10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of</w:t>
      </w:r>
      <w:r w:rsidR="002A6C60" w:rsidRPr="00C818A0">
        <w:rPr>
          <w:rFonts w:asciiTheme="majorHAnsi" w:hAnsiTheme="majorHAnsi"/>
          <w:sz w:val="24"/>
          <w:szCs w:val="24"/>
          <w:rPrChange w:id="10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r w:rsidR="003C61C5" w:rsidRPr="00C818A0">
        <w:rPr>
          <w:rFonts w:asciiTheme="majorHAnsi" w:hAnsiTheme="majorHAnsi"/>
          <w:sz w:val="24"/>
          <w:szCs w:val="24"/>
          <w:rPrChange w:id="10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the </w:t>
      </w:r>
      <w:r w:rsidR="002A6C60" w:rsidRPr="00C818A0">
        <w:rPr>
          <w:rFonts w:asciiTheme="majorHAnsi" w:hAnsiTheme="majorHAnsi"/>
          <w:sz w:val="24"/>
          <w:szCs w:val="24"/>
          <w:rPrChange w:id="10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ant</w:t>
      </w:r>
      <w:r w:rsidR="00D63763" w:rsidRPr="00C818A0">
        <w:rPr>
          <w:rFonts w:asciiTheme="majorHAnsi" w:hAnsiTheme="majorHAnsi"/>
          <w:sz w:val="24"/>
          <w:szCs w:val="24"/>
          <w:rPrChange w:id="10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i-colonial struggle and dreamt </w:t>
      </w:r>
      <w:r w:rsidR="002A6C60" w:rsidRPr="00C818A0">
        <w:rPr>
          <w:rFonts w:asciiTheme="majorHAnsi" w:hAnsiTheme="majorHAnsi"/>
          <w:sz w:val="24"/>
          <w:szCs w:val="24"/>
          <w:rPrChange w:id="10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of an ideal India to come. </w:t>
      </w:r>
      <w:r w:rsidR="006359F9" w:rsidRPr="00C818A0">
        <w:rPr>
          <w:rFonts w:asciiTheme="majorHAnsi" w:hAnsiTheme="majorHAnsi"/>
          <w:sz w:val="24"/>
          <w:szCs w:val="24"/>
          <w:rPrChange w:id="10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He felt that with t</w:t>
      </w:r>
      <w:r w:rsidR="002A6C60" w:rsidRPr="00C818A0">
        <w:rPr>
          <w:rFonts w:asciiTheme="majorHAnsi" w:hAnsiTheme="majorHAnsi"/>
          <w:sz w:val="24"/>
          <w:szCs w:val="24"/>
          <w:rPrChange w:id="10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he transfer of power and the formation of </w:t>
      </w:r>
      <w:r w:rsidR="003C61C5" w:rsidRPr="00C818A0">
        <w:rPr>
          <w:rFonts w:asciiTheme="majorHAnsi" w:hAnsiTheme="majorHAnsi"/>
          <w:sz w:val="24"/>
          <w:szCs w:val="24"/>
          <w:rPrChange w:id="10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the </w:t>
      </w:r>
      <w:r w:rsidR="002A6C60" w:rsidRPr="00C818A0">
        <w:rPr>
          <w:rFonts w:asciiTheme="majorHAnsi" w:hAnsiTheme="majorHAnsi"/>
          <w:sz w:val="24"/>
          <w:szCs w:val="24"/>
          <w:rPrChange w:id="11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Indian nation</w:t>
      </w:r>
      <w:ins w:id="111" w:author="Elizabeth Northup" w:date="2013-09-25T15:30:00Z">
        <w:r w:rsidR="006012CE" w:rsidRPr="00C818A0">
          <w:rPr>
            <w:rFonts w:asciiTheme="majorHAnsi" w:hAnsiTheme="majorHAnsi"/>
            <w:sz w:val="24"/>
            <w:szCs w:val="24"/>
            <w:rPrChange w:id="112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t xml:space="preserve"> </w:t>
        </w:r>
      </w:ins>
      <w:del w:id="113" w:author="Elizabeth Northup" w:date="2013-09-25T15:30:00Z">
        <w:r w:rsidR="003C61C5" w:rsidRPr="00C818A0" w:rsidDel="006012CE">
          <w:rPr>
            <w:rFonts w:asciiTheme="majorHAnsi" w:hAnsiTheme="majorHAnsi"/>
            <w:sz w:val="24"/>
            <w:szCs w:val="24"/>
            <w:rPrChange w:id="114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delText>-</w:delText>
        </w:r>
      </w:del>
      <w:r w:rsidR="003C61C5" w:rsidRPr="00C818A0">
        <w:rPr>
          <w:rFonts w:asciiTheme="majorHAnsi" w:hAnsiTheme="majorHAnsi"/>
          <w:sz w:val="24"/>
          <w:szCs w:val="24"/>
          <w:rPrChange w:id="11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state</w:t>
      </w:r>
      <w:del w:id="116" w:author="Elizabeth Northup" w:date="2013-09-25T15:31:00Z">
        <w:r w:rsidR="003C61C5" w:rsidRPr="00C818A0" w:rsidDel="006012CE">
          <w:rPr>
            <w:rFonts w:asciiTheme="majorHAnsi" w:hAnsiTheme="majorHAnsi"/>
            <w:sz w:val="24"/>
            <w:szCs w:val="24"/>
            <w:rPrChange w:id="117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delText>,</w:delText>
        </w:r>
      </w:del>
      <w:r w:rsidR="003C61C5" w:rsidRPr="00C818A0">
        <w:rPr>
          <w:rFonts w:asciiTheme="majorHAnsi" w:hAnsiTheme="majorHAnsi"/>
          <w:sz w:val="24"/>
          <w:szCs w:val="24"/>
          <w:rPrChange w:id="11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r w:rsidR="00D63763" w:rsidRPr="00C818A0">
        <w:rPr>
          <w:rFonts w:asciiTheme="majorHAnsi" w:hAnsiTheme="majorHAnsi"/>
          <w:sz w:val="24"/>
          <w:szCs w:val="24"/>
          <w:rPrChange w:id="11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the dreams of his generation were belied</w:t>
      </w:r>
      <w:r w:rsidR="002A6C60" w:rsidRPr="00C818A0">
        <w:rPr>
          <w:rFonts w:asciiTheme="majorHAnsi" w:hAnsiTheme="majorHAnsi"/>
          <w:sz w:val="24"/>
          <w:szCs w:val="24"/>
          <w:rPrChange w:id="12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. This </w:t>
      </w:r>
      <w:r w:rsidR="006359F9" w:rsidRPr="00C818A0">
        <w:rPr>
          <w:rFonts w:asciiTheme="majorHAnsi" w:hAnsiTheme="majorHAnsi"/>
          <w:sz w:val="24"/>
          <w:szCs w:val="24"/>
          <w:rPrChange w:id="12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led to </w:t>
      </w:r>
      <w:r w:rsidR="002A6C60" w:rsidRPr="00C818A0">
        <w:rPr>
          <w:rFonts w:asciiTheme="majorHAnsi" w:hAnsiTheme="majorHAnsi"/>
          <w:sz w:val="24"/>
          <w:szCs w:val="24"/>
          <w:rPrChange w:id="12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a sense of disillusionment</w:t>
      </w:r>
      <w:r w:rsidR="006359F9" w:rsidRPr="00C818A0">
        <w:rPr>
          <w:rFonts w:asciiTheme="majorHAnsi" w:hAnsiTheme="majorHAnsi"/>
          <w:sz w:val="24"/>
          <w:szCs w:val="24"/>
          <w:rPrChange w:id="12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, turning him into</w:t>
      </w:r>
      <w:r w:rsidR="002A6C60" w:rsidRPr="00C818A0">
        <w:rPr>
          <w:rFonts w:asciiTheme="majorHAnsi" w:hAnsiTheme="majorHAnsi"/>
          <w:sz w:val="24"/>
          <w:szCs w:val="24"/>
          <w:rPrChange w:id="12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a bitter critic of </w:t>
      </w:r>
      <w:r w:rsidR="003C61C5" w:rsidRPr="00C818A0">
        <w:rPr>
          <w:rFonts w:asciiTheme="majorHAnsi" w:hAnsiTheme="majorHAnsi"/>
          <w:sz w:val="24"/>
          <w:szCs w:val="24"/>
          <w:rPrChange w:id="12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the </w:t>
      </w:r>
      <w:r w:rsidR="002A6C60" w:rsidRPr="00C818A0">
        <w:rPr>
          <w:rFonts w:asciiTheme="majorHAnsi" w:hAnsiTheme="majorHAnsi"/>
          <w:sz w:val="24"/>
          <w:szCs w:val="24"/>
          <w:rPrChange w:id="12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Congress and </w:t>
      </w:r>
      <w:r w:rsidR="003C61C5" w:rsidRPr="00C818A0">
        <w:rPr>
          <w:rFonts w:asciiTheme="majorHAnsi" w:hAnsiTheme="majorHAnsi"/>
          <w:sz w:val="24"/>
          <w:szCs w:val="24"/>
          <w:rPrChange w:id="12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of Jawaharlal </w:t>
      </w:r>
      <w:r w:rsidR="002A6C60" w:rsidRPr="00C818A0">
        <w:rPr>
          <w:rFonts w:asciiTheme="majorHAnsi" w:hAnsiTheme="majorHAnsi"/>
          <w:sz w:val="24"/>
          <w:szCs w:val="24"/>
          <w:rPrChange w:id="12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Nehru. </w:t>
      </w:r>
      <w:r w:rsidR="003C61C5" w:rsidRPr="00C818A0">
        <w:rPr>
          <w:rFonts w:asciiTheme="majorHAnsi" w:hAnsiTheme="majorHAnsi"/>
          <w:sz w:val="24"/>
          <w:szCs w:val="24"/>
          <w:rPrChange w:id="12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The </w:t>
      </w:r>
      <w:proofErr w:type="spellStart"/>
      <w:r w:rsidR="00F808D2" w:rsidRPr="00C818A0">
        <w:rPr>
          <w:rFonts w:asciiTheme="majorHAnsi" w:hAnsiTheme="majorHAnsi"/>
          <w:sz w:val="24"/>
          <w:szCs w:val="24"/>
          <w:rPrChange w:id="13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Jansangh</w:t>
      </w:r>
      <w:proofErr w:type="spellEnd"/>
      <w:r w:rsidR="00F808D2" w:rsidRPr="00C818A0">
        <w:rPr>
          <w:rFonts w:asciiTheme="majorHAnsi" w:hAnsiTheme="majorHAnsi"/>
          <w:sz w:val="24"/>
          <w:szCs w:val="24"/>
          <w:rPrChange w:id="13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and </w:t>
      </w:r>
      <w:r w:rsidR="003C61C5" w:rsidRPr="00C818A0">
        <w:rPr>
          <w:rFonts w:asciiTheme="majorHAnsi" w:hAnsiTheme="majorHAnsi"/>
          <w:sz w:val="24"/>
          <w:szCs w:val="24"/>
          <w:rPrChange w:id="13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Ram </w:t>
      </w:r>
      <w:proofErr w:type="spellStart"/>
      <w:r w:rsidR="003C61C5" w:rsidRPr="00C818A0">
        <w:rPr>
          <w:rFonts w:asciiTheme="majorHAnsi" w:hAnsiTheme="majorHAnsi"/>
          <w:sz w:val="24"/>
          <w:szCs w:val="24"/>
          <w:rPrChange w:id="13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Manohar</w:t>
      </w:r>
      <w:proofErr w:type="spellEnd"/>
      <w:r w:rsidR="003C61C5" w:rsidRPr="00C818A0">
        <w:rPr>
          <w:rFonts w:asciiTheme="majorHAnsi" w:hAnsiTheme="majorHAnsi"/>
          <w:sz w:val="24"/>
          <w:szCs w:val="24"/>
          <w:rPrChange w:id="13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proofErr w:type="spellStart"/>
      <w:r w:rsidR="00F808D2" w:rsidRPr="00C818A0">
        <w:rPr>
          <w:rFonts w:asciiTheme="majorHAnsi" w:hAnsiTheme="majorHAnsi"/>
          <w:sz w:val="24"/>
          <w:szCs w:val="24"/>
          <w:rPrChange w:id="13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Lohia’s</w:t>
      </w:r>
      <w:proofErr w:type="spellEnd"/>
      <w:r w:rsidR="00F808D2" w:rsidRPr="00C818A0">
        <w:rPr>
          <w:rFonts w:asciiTheme="majorHAnsi" w:hAnsiTheme="majorHAnsi"/>
          <w:sz w:val="24"/>
          <w:szCs w:val="24"/>
          <w:rPrChange w:id="13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r w:rsidR="003C61C5" w:rsidRPr="00C818A0">
        <w:rPr>
          <w:rFonts w:asciiTheme="majorHAnsi" w:hAnsiTheme="majorHAnsi"/>
          <w:sz w:val="24"/>
          <w:szCs w:val="24"/>
          <w:rPrChange w:id="13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P</w:t>
      </w:r>
      <w:r w:rsidR="00F808D2" w:rsidRPr="00C818A0">
        <w:rPr>
          <w:rFonts w:asciiTheme="majorHAnsi" w:hAnsiTheme="majorHAnsi"/>
          <w:sz w:val="24"/>
          <w:szCs w:val="24"/>
          <w:rPrChange w:id="13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arty were the main opposition parties </w:t>
      </w:r>
      <w:r w:rsidR="006359F9" w:rsidRPr="00C818A0">
        <w:rPr>
          <w:rFonts w:asciiTheme="majorHAnsi" w:hAnsiTheme="majorHAnsi"/>
          <w:sz w:val="24"/>
          <w:szCs w:val="24"/>
          <w:rPrChange w:id="13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at that time</w:t>
      </w:r>
      <w:r w:rsidR="00F808D2" w:rsidRPr="00C818A0">
        <w:rPr>
          <w:rFonts w:asciiTheme="majorHAnsi" w:hAnsiTheme="majorHAnsi"/>
          <w:sz w:val="24"/>
          <w:szCs w:val="24"/>
          <w:rPrChange w:id="14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. He translated </w:t>
      </w:r>
      <w:proofErr w:type="spellStart"/>
      <w:r w:rsidR="00F808D2" w:rsidRPr="00C818A0">
        <w:rPr>
          <w:rFonts w:asciiTheme="majorHAnsi" w:hAnsiTheme="majorHAnsi"/>
          <w:sz w:val="24"/>
          <w:szCs w:val="24"/>
          <w:rPrChange w:id="14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Lohia’s</w:t>
      </w:r>
      <w:proofErr w:type="spellEnd"/>
      <w:r w:rsidR="00F808D2" w:rsidRPr="00C818A0">
        <w:rPr>
          <w:rFonts w:asciiTheme="majorHAnsi" w:hAnsiTheme="majorHAnsi"/>
          <w:sz w:val="24"/>
          <w:szCs w:val="24"/>
          <w:rPrChange w:id="14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r w:rsidR="00F808D2" w:rsidRPr="00C818A0">
        <w:rPr>
          <w:rFonts w:asciiTheme="majorHAnsi" w:hAnsiTheme="majorHAnsi"/>
          <w:i/>
          <w:iCs/>
          <w:sz w:val="24"/>
          <w:szCs w:val="24"/>
          <w:rPrChange w:id="143" w:author="Elizabeth Northup" w:date="2013-09-25T20:17:00Z">
            <w:rPr>
              <w:rFonts w:ascii="Georgia" w:hAnsi="Georgia"/>
              <w:i/>
              <w:iCs/>
              <w:sz w:val="24"/>
              <w:szCs w:val="24"/>
            </w:rPr>
          </w:rPrChange>
        </w:rPr>
        <w:t>Wheel of History</w:t>
      </w:r>
      <w:r w:rsidR="00F808D2" w:rsidRPr="00C818A0">
        <w:rPr>
          <w:rFonts w:asciiTheme="majorHAnsi" w:hAnsiTheme="majorHAnsi"/>
          <w:sz w:val="24"/>
          <w:szCs w:val="24"/>
          <w:rPrChange w:id="14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as </w:t>
      </w:r>
      <w:proofErr w:type="spellStart"/>
      <w:r w:rsidR="00F808D2" w:rsidRPr="00C818A0">
        <w:rPr>
          <w:rFonts w:asciiTheme="majorHAnsi" w:hAnsiTheme="majorHAnsi"/>
          <w:i/>
          <w:sz w:val="24"/>
          <w:szCs w:val="24"/>
          <w:rPrChange w:id="145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Itihasa</w:t>
      </w:r>
      <w:proofErr w:type="spellEnd"/>
      <w:r w:rsidR="00F808D2" w:rsidRPr="00C818A0">
        <w:rPr>
          <w:rFonts w:asciiTheme="majorHAnsi" w:hAnsiTheme="majorHAnsi"/>
          <w:i/>
          <w:sz w:val="24"/>
          <w:szCs w:val="24"/>
          <w:rPrChange w:id="146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 xml:space="preserve"> Chakra</w:t>
      </w:r>
      <w:r w:rsidR="00F808D2" w:rsidRPr="00C818A0">
        <w:rPr>
          <w:rFonts w:asciiTheme="majorHAnsi" w:hAnsiTheme="majorHAnsi"/>
          <w:sz w:val="24"/>
          <w:szCs w:val="24"/>
          <w:rPrChange w:id="14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(1972)</w:t>
      </w:r>
      <w:r w:rsidR="00F808D2" w:rsidRPr="008760C6">
        <w:rPr>
          <w:rFonts w:ascii="Georgia" w:hAnsi="Georgia"/>
          <w:sz w:val="24"/>
          <w:szCs w:val="24"/>
        </w:rPr>
        <w:t>.</w:t>
      </w:r>
      <w:r w:rsidR="00F808D2" w:rsidRPr="00C818A0">
        <w:rPr>
          <w:rFonts w:asciiTheme="majorHAnsi" w:hAnsiTheme="majorHAnsi"/>
          <w:sz w:val="24"/>
          <w:szCs w:val="24"/>
          <w:rPrChange w:id="14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r w:rsidR="005A550B" w:rsidRPr="00C818A0">
        <w:rPr>
          <w:rFonts w:asciiTheme="majorHAnsi" w:hAnsiTheme="majorHAnsi"/>
          <w:sz w:val="24"/>
          <w:szCs w:val="24"/>
          <w:rPrChange w:id="14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In 1967</w:t>
      </w:r>
      <w:del w:id="150" w:author="Elizabeth Northup" w:date="2013-09-25T15:34:00Z">
        <w:r w:rsidR="005A550B" w:rsidRPr="00C818A0" w:rsidDel="009868DD">
          <w:rPr>
            <w:rFonts w:asciiTheme="majorHAnsi" w:hAnsiTheme="majorHAnsi"/>
            <w:sz w:val="24"/>
            <w:szCs w:val="24"/>
            <w:rPrChange w:id="151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delText>,</w:delText>
        </w:r>
      </w:del>
      <w:r w:rsidR="005A550B" w:rsidRPr="00C818A0">
        <w:rPr>
          <w:rFonts w:asciiTheme="majorHAnsi" w:hAnsiTheme="majorHAnsi"/>
          <w:sz w:val="24"/>
          <w:szCs w:val="24"/>
          <w:rPrChange w:id="15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h</w:t>
      </w:r>
      <w:r w:rsidR="00F808D2" w:rsidRPr="00C818A0">
        <w:rPr>
          <w:rFonts w:asciiTheme="majorHAnsi" w:hAnsiTheme="majorHAnsi"/>
          <w:sz w:val="24"/>
          <w:szCs w:val="24"/>
          <w:rPrChange w:id="15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e </w:t>
      </w:r>
      <w:r w:rsidR="005A550B" w:rsidRPr="00C818A0">
        <w:rPr>
          <w:rFonts w:asciiTheme="majorHAnsi" w:hAnsiTheme="majorHAnsi"/>
          <w:sz w:val="24"/>
          <w:szCs w:val="24"/>
          <w:rPrChange w:id="15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unsuccessfully </w:t>
      </w:r>
      <w:r w:rsidR="00F808D2" w:rsidRPr="00C818A0">
        <w:rPr>
          <w:rFonts w:asciiTheme="majorHAnsi" w:hAnsiTheme="majorHAnsi"/>
          <w:sz w:val="24"/>
          <w:szCs w:val="24"/>
          <w:rPrChange w:id="15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contested </w:t>
      </w:r>
      <w:r w:rsidR="006359F9" w:rsidRPr="00C818A0">
        <w:rPr>
          <w:rFonts w:asciiTheme="majorHAnsi" w:hAnsiTheme="majorHAnsi"/>
          <w:sz w:val="24"/>
          <w:szCs w:val="24"/>
          <w:rPrChange w:id="15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election to the </w:t>
      </w:r>
      <w:r w:rsidR="009A2639" w:rsidRPr="00C818A0">
        <w:rPr>
          <w:rFonts w:asciiTheme="majorHAnsi" w:hAnsiTheme="majorHAnsi"/>
          <w:sz w:val="24"/>
          <w:szCs w:val="24"/>
          <w:rPrChange w:id="15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Parliament as a candidate of the Hindu right wing party </w:t>
      </w:r>
      <w:r w:rsidR="00F808D2" w:rsidRPr="00C818A0">
        <w:rPr>
          <w:rFonts w:asciiTheme="majorHAnsi" w:hAnsiTheme="majorHAnsi"/>
          <w:sz w:val="24"/>
          <w:szCs w:val="24"/>
          <w:rPrChange w:id="15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Jan</w:t>
      </w:r>
      <w:r w:rsidR="00D63763" w:rsidRPr="00C818A0">
        <w:rPr>
          <w:rFonts w:asciiTheme="majorHAnsi" w:hAnsiTheme="majorHAnsi"/>
          <w:sz w:val="24"/>
          <w:szCs w:val="24"/>
          <w:rPrChange w:id="15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proofErr w:type="spellStart"/>
      <w:r w:rsidR="00D63763" w:rsidRPr="00C818A0">
        <w:rPr>
          <w:rFonts w:asciiTheme="majorHAnsi" w:hAnsiTheme="majorHAnsi"/>
          <w:sz w:val="24"/>
          <w:szCs w:val="24"/>
          <w:rPrChange w:id="16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S</w:t>
      </w:r>
      <w:r w:rsidR="00F808D2" w:rsidRPr="00C818A0">
        <w:rPr>
          <w:rFonts w:asciiTheme="majorHAnsi" w:hAnsiTheme="majorHAnsi"/>
          <w:sz w:val="24"/>
          <w:szCs w:val="24"/>
          <w:rPrChange w:id="16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angh</w:t>
      </w:r>
      <w:proofErr w:type="spellEnd"/>
      <w:r w:rsidR="005A550B" w:rsidRPr="00C818A0">
        <w:rPr>
          <w:rFonts w:asciiTheme="majorHAnsi" w:hAnsiTheme="majorHAnsi"/>
          <w:sz w:val="24"/>
          <w:szCs w:val="24"/>
          <w:rPrChange w:id="16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, which earned him several enemies in literary circles. </w:t>
      </w:r>
      <w:r w:rsidR="00F808D2" w:rsidRPr="00C818A0">
        <w:rPr>
          <w:rFonts w:asciiTheme="majorHAnsi" w:hAnsiTheme="majorHAnsi"/>
          <w:sz w:val="24"/>
          <w:szCs w:val="24"/>
          <w:rPrChange w:id="16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</w:p>
    <w:p w14:paraId="73818F6E" w14:textId="5E27107E" w:rsidR="00F808D2" w:rsidRPr="00C818A0" w:rsidRDefault="00F808D2" w:rsidP="002F1710">
      <w:pPr>
        <w:spacing w:line="360" w:lineRule="auto"/>
        <w:jc w:val="both"/>
        <w:rPr>
          <w:rFonts w:asciiTheme="majorHAnsi" w:hAnsiTheme="majorHAnsi"/>
          <w:sz w:val="24"/>
          <w:szCs w:val="24"/>
          <w:rPrChange w:id="16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</w:pPr>
      <w:r w:rsidRPr="00C818A0">
        <w:rPr>
          <w:rFonts w:asciiTheme="majorHAnsi" w:hAnsiTheme="majorHAnsi"/>
          <w:sz w:val="24"/>
          <w:szCs w:val="24"/>
          <w:rPrChange w:id="16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His third collection </w:t>
      </w:r>
      <w:r w:rsidR="006359F9" w:rsidRPr="00C818A0">
        <w:rPr>
          <w:rFonts w:asciiTheme="majorHAnsi" w:hAnsiTheme="majorHAnsi"/>
          <w:sz w:val="24"/>
          <w:szCs w:val="24"/>
          <w:rPrChange w:id="16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of poems</w:t>
      </w:r>
      <w:r w:rsidR="00384D09" w:rsidRPr="00C818A0">
        <w:rPr>
          <w:rFonts w:asciiTheme="majorHAnsi" w:hAnsiTheme="majorHAnsi"/>
          <w:sz w:val="24"/>
          <w:szCs w:val="24"/>
          <w:rPrChange w:id="16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,</w:t>
      </w:r>
      <w:r w:rsidR="006359F9" w:rsidRPr="00C818A0">
        <w:rPr>
          <w:rFonts w:asciiTheme="majorHAnsi" w:hAnsiTheme="majorHAnsi"/>
          <w:sz w:val="24"/>
          <w:szCs w:val="24"/>
          <w:rPrChange w:id="16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proofErr w:type="spellStart"/>
      <w:r w:rsidRPr="00C818A0">
        <w:rPr>
          <w:rFonts w:asciiTheme="majorHAnsi" w:hAnsiTheme="majorHAnsi"/>
          <w:i/>
          <w:sz w:val="24"/>
          <w:szCs w:val="24"/>
          <w:rPrChange w:id="169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Nadedubanda</w:t>
      </w:r>
      <w:proofErr w:type="spellEnd"/>
      <w:r w:rsidRPr="00C818A0">
        <w:rPr>
          <w:rFonts w:asciiTheme="majorHAnsi" w:hAnsiTheme="majorHAnsi"/>
          <w:i/>
          <w:sz w:val="24"/>
          <w:szCs w:val="24"/>
          <w:rPrChange w:id="170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 xml:space="preserve"> </w:t>
      </w:r>
      <w:proofErr w:type="spellStart"/>
      <w:r w:rsidRPr="00C818A0">
        <w:rPr>
          <w:rFonts w:asciiTheme="majorHAnsi" w:hAnsiTheme="majorHAnsi"/>
          <w:i/>
          <w:sz w:val="24"/>
          <w:szCs w:val="24"/>
          <w:rPrChange w:id="171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Daari</w:t>
      </w:r>
      <w:proofErr w:type="spellEnd"/>
      <w:r w:rsidRPr="00C818A0">
        <w:rPr>
          <w:rFonts w:asciiTheme="majorHAnsi" w:hAnsiTheme="majorHAnsi"/>
          <w:sz w:val="24"/>
          <w:szCs w:val="24"/>
          <w:rPrChange w:id="17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(1952)</w:t>
      </w:r>
      <w:r w:rsidR="00384D09" w:rsidRPr="00C818A0">
        <w:rPr>
          <w:rFonts w:asciiTheme="majorHAnsi" w:hAnsiTheme="majorHAnsi"/>
          <w:sz w:val="24"/>
          <w:szCs w:val="24"/>
          <w:rPrChange w:id="17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,</w:t>
      </w:r>
      <w:r w:rsidRPr="00C818A0">
        <w:rPr>
          <w:rFonts w:asciiTheme="majorHAnsi" w:hAnsiTheme="majorHAnsi"/>
          <w:sz w:val="24"/>
          <w:szCs w:val="24"/>
          <w:rPrChange w:id="17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was a landmark</w:t>
      </w:r>
      <w:r w:rsidR="006359F9" w:rsidRPr="00C818A0">
        <w:rPr>
          <w:rFonts w:asciiTheme="majorHAnsi" w:hAnsiTheme="majorHAnsi"/>
          <w:sz w:val="24"/>
          <w:szCs w:val="24"/>
          <w:rPrChange w:id="17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in his career; it showed him move in a new direction, rejecting </w:t>
      </w:r>
      <w:r w:rsidRPr="00C818A0">
        <w:rPr>
          <w:rFonts w:asciiTheme="majorHAnsi" w:hAnsiTheme="majorHAnsi"/>
          <w:sz w:val="24"/>
          <w:szCs w:val="24"/>
          <w:rPrChange w:id="17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the earlier style he had adopted. </w:t>
      </w:r>
      <w:r w:rsidR="006359F9" w:rsidRPr="00C818A0">
        <w:rPr>
          <w:rFonts w:asciiTheme="majorHAnsi" w:hAnsiTheme="majorHAnsi"/>
          <w:sz w:val="24"/>
          <w:szCs w:val="24"/>
          <w:rPrChange w:id="17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The volume</w:t>
      </w:r>
      <w:r w:rsidRPr="00C818A0">
        <w:rPr>
          <w:rFonts w:asciiTheme="majorHAnsi" w:hAnsiTheme="majorHAnsi"/>
          <w:sz w:val="24"/>
          <w:szCs w:val="24"/>
          <w:rPrChange w:id="17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became a kind of manifesto for the later </w:t>
      </w:r>
      <w:r w:rsidR="003C61C5" w:rsidRPr="00C818A0">
        <w:rPr>
          <w:rFonts w:asciiTheme="majorHAnsi" w:hAnsiTheme="majorHAnsi"/>
          <w:sz w:val="24"/>
          <w:szCs w:val="24"/>
          <w:rPrChange w:id="17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M</w:t>
      </w:r>
      <w:r w:rsidRPr="00C818A0">
        <w:rPr>
          <w:rFonts w:asciiTheme="majorHAnsi" w:hAnsiTheme="majorHAnsi"/>
          <w:sz w:val="24"/>
          <w:szCs w:val="24"/>
          <w:rPrChange w:id="18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odernist writers. From then onwards he became the </w:t>
      </w:r>
      <w:r w:rsidR="006359F9" w:rsidRPr="00C818A0">
        <w:rPr>
          <w:rFonts w:asciiTheme="majorHAnsi" w:hAnsiTheme="majorHAnsi"/>
          <w:sz w:val="24"/>
          <w:szCs w:val="24"/>
          <w:rPrChange w:id="18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principal m</w:t>
      </w:r>
      <w:r w:rsidRPr="00C818A0">
        <w:rPr>
          <w:rFonts w:asciiTheme="majorHAnsi" w:hAnsiTheme="majorHAnsi"/>
          <w:sz w:val="24"/>
          <w:szCs w:val="24"/>
          <w:rPrChange w:id="18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odernist poetic </w:t>
      </w:r>
      <w:r w:rsidR="003C61C5" w:rsidRPr="00C818A0">
        <w:rPr>
          <w:rFonts w:asciiTheme="majorHAnsi" w:hAnsiTheme="majorHAnsi"/>
          <w:sz w:val="24"/>
          <w:szCs w:val="24"/>
          <w:rPrChange w:id="18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voice</w:t>
      </w:r>
      <w:r w:rsidRPr="00C818A0">
        <w:rPr>
          <w:rFonts w:asciiTheme="majorHAnsi" w:hAnsiTheme="majorHAnsi"/>
          <w:sz w:val="24"/>
          <w:szCs w:val="24"/>
          <w:rPrChange w:id="18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in Kannada literature.</w:t>
      </w:r>
      <w:r w:rsidR="003C61C5" w:rsidRPr="00C818A0">
        <w:rPr>
          <w:rFonts w:asciiTheme="majorHAnsi" w:hAnsiTheme="majorHAnsi"/>
          <w:sz w:val="24"/>
          <w:szCs w:val="24"/>
          <w:rPrChange w:id="18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Though he was </w:t>
      </w:r>
      <w:r w:rsidR="003C61C5" w:rsidRPr="00C818A0">
        <w:rPr>
          <w:rFonts w:asciiTheme="majorHAnsi" w:hAnsiTheme="majorHAnsi"/>
          <w:sz w:val="24"/>
          <w:szCs w:val="24"/>
          <w:rPrChange w:id="18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lastRenderedPageBreak/>
        <w:t xml:space="preserve">criticized for </w:t>
      </w:r>
      <w:r w:rsidR="006359F9" w:rsidRPr="00C818A0">
        <w:rPr>
          <w:rFonts w:asciiTheme="majorHAnsi" w:hAnsiTheme="majorHAnsi"/>
          <w:sz w:val="24"/>
          <w:szCs w:val="24"/>
          <w:rPrChange w:id="18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the </w:t>
      </w:r>
      <w:r w:rsidRPr="00C818A0">
        <w:rPr>
          <w:rFonts w:asciiTheme="majorHAnsi" w:hAnsiTheme="majorHAnsi"/>
          <w:sz w:val="24"/>
          <w:szCs w:val="24"/>
          <w:rPrChange w:id="18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complex images in his poetry, </w:t>
      </w:r>
      <w:r w:rsidR="006359F9" w:rsidRPr="00C818A0">
        <w:rPr>
          <w:rFonts w:asciiTheme="majorHAnsi" w:hAnsiTheme="majorHAnsi"/>
          <w:sz w:val="24"/>
          <w:szCs w:val="24"/>
          <w:rPrChange w:id="18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a</w:t>
      </w:r>
      <w:r w:rsidRPr="00C818A0">
        <w:rPr>
          <w:rFonts w:asciiTheme="majorHAnsi" w:hAnsiTheme="majorHAnsi"/>
          <w:sz w:val="24"/>
          <w:szCs w:val="24"/>
          <w:rPrChange w:id="19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new</w:t>
      </w:r>
      <w:r w:rsidR="006359F9" w:rsidRPr="00C818A0">
        <w:rPr>
          <w:rFonts w:asciiTheme="majorHAnsi" w:hAnsiTheme="majorHAnsi"/>
          <w:sz w:val="24"/>
          <w:szCs w:val="24"/>
          <w:rPrChange w:id="19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ly emergent</w:t>
      </w:r>
      <w:r w:rsidRPr="00C818A0">
        <w:rPr>
          <w:rFonts w:asciiTheme="majorHAnsi" w:hAnsiTheme="majorHAnsi"/>
          <w:sz w:val="24"/>
          <w:szCs w:val="24"/>
          <w:rPrChange w:id="19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school of critics </w:t>
      </w:r>
      <w:r w:rsidR="006359F9" w:rsidRPr="00C818A0">
        <w:rPr>
          <w:rFonts w:asciiTheme="majorHAnsi" w:hAnsiTheme="majorHAnsi"/>
          <w:sz w:val="24"/>
          <w:szCs w:val="24"/>
          <w:rPrChange w:id="19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was </w:t>
      </w:r>
      <w:r w:rsidRPr="00C818A0">
        <w:rPr>
          <w:rFonts w:asciiTheme="majorHAnsi" w:hAnsiTheme="majorHAnsi"/>
          <w:sz w:val="24"/>
          <w:szCs w:val="24"/>
          <w:rPrChange w:id="19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eager to mediate </w:t>
      </w:r>
      <w:r w:rsidR="006359F9" w:rsidRPr="00C818A0">
        <w:rPr>
          <w:rFonts w:asciiTheme="majorHAnsi" w:hAnsiTheme="majorHAnsi"/>
          <w:sz w:val="24"/>
          <w:szCs w:val="24"/>
          <w:rPrChange w:id="19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between his poetry and the reading public</w:t>
      </w:r>
      <w:r w:rsidRPr="00C818A0">
        <w:rPr>
          <w:rFonts w:asciiTheme="majorHAnsi" w:hAnsiTheme="majorHAnsi"/>
          <w:sz w:val="24"/>
          <w:szCs w:val="24"/>
          <w:rPrChange w:id="19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. </w:t>
      </w:r>
      <w:r w:rsidR="006359F9" w:rsidRPr="00C818A0">
        <w:rPr>
          <w:rFonts w:asciiTheme="majorHAnsi" w:hAnsiTheme="majorHAnsi"/>
          <w:sz w:val="24"/>
          <w:szCs w:val="24"/>
          <w:rPrChange w:id="19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Reader</w:t>
      </w:r>
      <w:r w:rsidR="009F18AB" w:rsidRPr="00C818A0">
        <w:rPr>
          <w:rFonts w:asciiTheme="majorHAnsi" w:hAnsiTheme="majorHAnsi"/>
          <w:sz w:val="24"/>
          <w:szCs w:val="24"/>
          <w:rPrChange w:id="19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s</w:t>
      </w:r>
      <w:r w:rsidR="006359F9" w:rsidRPr="00C818A0">
        <w:rPr>
          <w:rFonts w:asciiTheme="majorHAnsi" w:hAnsiTheme="majorHAnsi"/>
          <w:sz w:val="24"/>
          <w:szCs w:val="24"/>
          <w:rPrChange w:id="19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often </w:t>
      </w:r>
      <w:r w:rsidRPr="00C818A0">
        <w:rPr>
          <w:rFonts w:asciiTheme="majorHAnsi" w:hAnsiTheme="majorHAnsi"/>
          <w:sz w:val="24"/>
          <w:szCs w:val="24"/>
          <w:rPrChange w:id="20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waited </w:t>
      </w:r>
      <w:r w:rsidR="006359F9" w:rsidRPr="00C818A0">
        <w:rPr>
          <w:rFonts w:asciiTheme="majorHAnsi" w:hAnsiTheme="majorHAnsi"/>
          <w:sz w:val="24"/>
          <w:szCs w:val="24"/>
          <w:rPrChange w:id="20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to see </w:t>
      </w:r>
      <w:r w:rsidRPr="00C818A0">
        <w:rPr>
          <w:rFonts w:asciiTheme="majorHAnsi" w:hAnsiTheme="majorHAnsi"/>
          <w:sz w:val="24"/>
          <w:szCs w:val="24"/>
          <w:rPrChange w:id="20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how </w:t>
      </w:r>
      <w:r w:rsidR="006359F9" w:rsidRPr="00C818A0">
        <w:rPr>
          <w:rFonts w:asciiTheme="majorHAnsi" w:hAnsiTheme="majorHAnsi"/>
          <w:sz w:val="24"/>
          <w:szCs w:val="24"/>
          <w:rPrChange w:id="20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critics would explain his images</w:t>
      </w:r>
      <w:r w:rsidR="009F18AB" w:rsidRPr="00C818A0">
        <w:rPr>
          <w:rFonts w:asciiTheme="majorHAnsi" w:hAnsiTheme="majorHAnsi"/>
          <w:sz w:val="24"/>
          <w:szCs w:val="24"/>
          <w:rPrChange w:id="20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. </w:t>
      </w:r>
      <w:r w:rsidR="002F75FA" w:rsidRPr="00C818A0">
        <w:rPr>
          <w:rFonts w:asciiTheme="majorHAnsi" w:hAnsiTheme="majorHAnsi"/>
          <w:sz w:val="24"/>
          <w:szCs w:val="24"/>
          <w:rPrChange w:id="20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U.</w:t>
      </w:r>
      <w:r w:rsidR="002F1710" w:rsidRPr="00C818A0">
        <w:rPr>
          <w:rFonts w:asciiTheme="majorHAnsi" w:hAnsiTheme="majorHAnsi"/>
          <w:sz w:val="24"/>
          <w:szCs w:val="24"/>
          <w:rPrChange w:id="20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r w:rsidR="002F75FA" w:rsidRPr="00C818A0">
        <w:rPr>
          <w:rFonts w:asciiTheme="majorHAnsi" w:hAnsiTheme="majorHAnsi"/>
          <w:sz w:val="24"/>
          <w:szCs w:val="24"/>
          <w:rPrChange w:id="20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R.</w:t>
      </w:r>
      <w:r w:rsidR="002F1710" w:rsidRPr="00C818A0">
        <w:rPr>
          <w:rFonts w:asciiTheme="majorHAnsi" w:hAnsiTheme="majorHAnsi"/>
          <w:sz w:val="24"/>
          <w:szCs w:val="24"/>
          <w:rPrChange w:id="20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proofErr w:type="spellStart"/>
      <w:r w:rsidR="009A2639" w:rsidRPr="00C818A0">
        <w:rPr>
          <w:rFonts w:asciiTheme="majorHAnsi" w:hAnsiTheme="majorHAnsi"/>
          <w:sz w:val="24"/>
          <w:szCs w:val="24"/>
          <w:rPrChange w:id="20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Ananthamurthy</w:t>
      </w:r>
      <w:proofErr w:type="spellEnd"/>
      <w:r w:rsidR="009A2639" w:rsidRPr="00C818A0">
        <w:rPr>
          <w:rFonts w:asciiTheme="majorHAnsi" w:hAnsiTheme="majorHAnsi"/>
          <w:sz w:val="24"/>
          <w:szCs w:val="24"/>
          <w:rPrChange w:id="21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r w:rsidR="00C9085B" w:rsidRPr="00C818A0">
        <w:rPr>
          <w:rFonts w:asciiTheme="majorHAnsi" w:hAnsiTheme="majorHAnsi"/>
          <w:sz w:val="24"/>
          <w:szCs w:val="24"/>
          <w:rPrChange w:id="21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was </w:t>
      </w:r>
      <w:r w:rsidR="006359F9" w:rsidRPr="00C818A0">
        <w:rPr>
          <w:rFonts w:asciiTheme="majorHAnsi" w:hAnsiTheme="majorHAnsi"/>
          <w:sz w:val="24"/>
          <w:szCs w:val="24"/>
          <w:rPrChange w:id="21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at the forefront of critics who took on this role</w:t>
      </w:r>
      <w:r w:rsidR="00C9085B" w:rsidRPr="00C818A0">
        <w:rPr>
          <w:rFonts w:asciiTheme="majorHAnsi" w:hAnsiTheme="majorHAnsi"/>
          <w:sz w:val="24"/>
          <w:szCs w:val="24"/>
          <w:rPrChange w:id="21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. </w:t>
      </w:r>
      <w:proofErr w:type="spellStart"/>
      <w:r w:rsidR="00C9085B" w:rsidRPr="00C818A0">
        <w:rPr>
          <w:rFonts w:asciiTheme="majorHAnsi" w:hAnsiTheme="majorHAnsi"/>
          <w:sz w:val="24"/>
          <w:szCs w:val="24"/>
          <w:rPrChange w:id="21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Adiga</w:t>
      </w:r>
      <w:proofErr w:type="spellEnd"/>
      <w:r w:rsidR="00C9085B" w:rsidRPr="00C818A0">
        <w:rPr>
          <w:rFonts w:asciiTheme="majorHAnsi" w:hAnsiTheme="majorHAnsi"/>
          <w:sz w:val="24"/>
          <w:szCs w:val="24"/>
          <w:rPrChange w:id="21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also groomed a group of young writers in Mysore, who went on to become the leading poets/writers of </w:t>
      </w:r>
      <w:r w:rsidR="002F75FA" w:rsidRPr="00C818A0">
        <w:rPr>
          <w:rFonts w:asciiTheme="majorHAnsi" w:hAnsiTheme="majorHAnsi"/>
          <w:sz w:val="24"/>
          <w:szCs w:val="24"/>
          <w:rPrChange w:id="21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the </w:t>
      </w:r>
      <w:proofErr w:type="spellStart"/>
      <w:r w:rsidR="00C9085B" w:rsidRPr="00C818A0">
        <w:rPr>
          <w:rFonts w:asciiTheme="majorHAnsi" w:hAnsiTheme="majorHAnsi"/>
          <w:sz w:val="24"/>
          <w:szCs w:val="24"/>
          <w:rPrChange w:id="21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Navya</w:t>
      </w:r>
      <w:proofErr w:type="spellEnd"/>
      <w:r w:rsidR="00C9085B" w:rsidRPr="00C818A0">
        <w:rPr>
          <w:rFonts w:asciiTheme="majorHAnsi" w:hAnsiTheme="majorHAnsi"/>
          <w:sz w:val="24"/>
          <w:szCs w:val="24"/>
          <w:rPrChange w:id="21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movement in Kannada. Many of them fondly recollect the</w:t>
      </w:r>
      <w:r w:rsidR="006359F9" w:rsidRPr="00C818A0">
        <w:rPr>
          <w:rFonts w:asciiTheme="majorHAnsi" w:hAnsiTheme="majorHAnsi"/>
          <w:sz w:val="24"/>
          <w:szCs w:val="24"/>
          <w:rPrChange w:id="21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ir</w:t>
      </w:r>
      <w:r w:rsidR="00C9085B" w:rsidRPr="00C818A0">
        <w:rPr>
          <w:rFonts w:asciiTheme="majorHAnsi" w:hAnsiTheme="majorHAnsi"/>
          <w:sz w:val="24"/>
          <w:szCs w:val="24"/>
          <w:rPrChange w:id="22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r w:rsidR="006359F9" w:rsidRPr="00C818A0">
        <w:rPr>
          <w:rFonts w:asciiTheme="majorHAnsi" w:hAnsiTheme="majorHAnsi"/>
          <w:sz w:val="24"/>
          <w:szCs w:val="24"/>
          <w:rPrChange w:id="22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evening </w:t>
      </w:r>
      <w:r w:rsidR="00C9085B" w:rsidRPr="00C818A0">
        <w:rPr>
          <w:rFonts w:asciiTheme="majorHAnsi" w:hAnsiTheme="majorHAnsi"/>
          <w:sz w:val="24"/>
          <w:szCs w:val="24"/>
          <w:rPrChange w:id="222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discussion</w:t>
      </w:r>
      <w:r w:rsidR="006359F9" w:rsidRPr="00C818A0">
        <w:rPr>
          <w:rFonts w:asciiTheme="majorHAnsi" w:hAnsiTheme="majorHAnsi"/>
          <w:sz w:val="24"/>
          <w:szCs w:val="24"/>
          <w:rPrChange w:id="22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s</w:t>
      </w:r>
      <w:r w:rsidR="00C9085B" w:rsidRPr="00C818A0">
        <w:rPr>
          <w:rFonts w:asciiTheme="majorHAnsi" w:hAnsiTheme="majorHAnsi"/>
          <w:sz w:val="24"/>
          <w:szCs w:val="24"/>
          <w:rPrChange w:id="22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with </w:t>
      </w:r>
      <w:proofErr w:type="spellStart"/>
      <w:r w:rsidR="00C9085B" w:rsidRPr="00C818A0">
        <w:rPr>
          <w:rFonts w:asciiTheme="majorHAnsi" w:hAnsiTheme="majorHAnsi"/>
          <w:sz w:val="24"/>
          <w:szCs w:val="24"/>
          <w:rPrChange w:id="22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Adiga</w:t>
      </w:r>
      <w:proofErr w:type="spellEnd"/>
      <w:r w:rsidR="00C9085B" w:rsidRPr="00C818A0">
        <w:rPr>
          <w:rFonts w:asciiTheme="majorHAnsi" w:hAnsiTheme="majorHAnsi"/>
          <w:sz w:val="24"/>
          <w:szCs w:val="24"/>
          <w:rPrChange w:id="22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in a café in Mysore. His other important poetry collections are </w:t>
      </w:r>
      <w:proofErr w:type="spellStart"/>
      <w:r w:rsidR="00C9085B" w:rsidRPr="00C818A0">
        <w:rPr>
          <w:rFonts w:asciiTheme="majorHAnsi" w:hAnsiTheme="majorHAnsi"/>
          <w:i/>
          <w:sz w:val="24"/>
          <w:szCs w:val="24"/>
          <w:rPrChange w:id="227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Chandamaddale</w:t>
      </w:r>
      <w:proofErr w:type="spellEnd"/>
      <w:r w:rsidR="00C9085B" w:rsidRPr="00C818A0">
        <w:rPr>
          <w:rFonts w:asciiTheme="majorHAnsi" w:hAnsiTheme="majorHAnsi"/>
          <w:sz w:val="24"/>
          <w:szCs w:val="24"/>
          <w:rPrChange w:id="22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(1954</w:t>
      </w:r>
      <w:r w:rsidR="002F1710" w:rsidRPr="00C818A0">
        <w:rPr>
          <w:rFonts w:asciiTheme="majorHAnsi" w:hAnsiTheme="majorHAnsi"/>
          <w:i/>
          <w:sz w:val="24"/>
          <w:szCs w:val="24"/>
          <w:rPrChange w:id="229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 xml:space="preserve">), </w:t>
      </w:r>
      <w:proofErr w:type="spellStart"/>
      <w:r w:rsidR="002F1710" w:rsidRPr="00C818A0">
        <w:rPr>
          <w:rFonts w:asciiTheme="majorHAnsi" w:hAnsiTheme="majorHAnsi"/>
          <w:i/>
          <w:sz w:val="24"/>
          <w:szCs w:val="24"/>
          <w:rPrChange w:id="230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Bhoomi</w:t>
      </w:r>
      <w:proofErr w:type="spellEnd"/>
      <w:r w:rsidR="002F1710" w:rsidRPr="00C818A0">
        <w:rPr>
          <w:rFonts w:asciiTheme="majorHAnsi" w:hAnsiTheme="majorHAnsi"/>
          <w:i/>
          <w:sz w:val="24"/>
          <w:szCs w:val="24"/>
          <w:rPrChange w:id="231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 xml:space="preserve"> </w:t>
      </w:r>
      <w:proofErr w:type="spellStart"/>
      <w:r w:rsidR="00C9085B" w:rsidRPr="00C818A0">
        <w:rPr>
          <w:rFonts w:asciiTheme="majorHAnsi" w:hAnsiTheme="majorHAnsi"/>
          <w:i/>
          <w:sz w:val="24"/>
          <w:szCs w:val="24"/>
          <w:rPrChange w:id="232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Geeta</w:t>
      </w:r>
      <w:proofErr w:type="spellEnd"/>
      <w:r w:rsidR="00C9085B" w:rsidRPr="00C818A0">
        <w:rPr>
          <w:rFonts w:asciiTheme="majorHAnsi" w:hAnsiTheme="majorHAnsi"/>
          <w:sz w:val="24"/>
          <w:szCs w:val="24"/>
          <w:rPrChange w:id="23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(1959</w:t>
      </w:r>
      <w:r w:rsidR="009F18AB" w:rsidRPr="00C818A0">
        <w:rPr>
          <w:rFonts w:asciiTheme="majorHAnsi" w:hAnsiTheme="majorHAnsi"/>
          <w:sz w:val="24"/>
          <w:szCs w:val="24"/>
          <w:rPrChange w:id="234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)</w:t>
      </w:r>
      <w:r w:rsidR="00C9085B" w:rsidRPr="00C818A0">
        <w:rPr>
          <w:rFonts w:asciiTheme="majorHAnsi" w:hAnsiTheme="majorHAnsi"/>
          <w:sz w:val="24"/>
          <w:szCs w:val="24"/>
          <w:rPrChange w:id="235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, </w:t>
      </w:r>
      <w:r w:rsidR="00D90962" w:rsidRPr="00C818A0">
        <w:rPr>
          <w:rFonts w:asciiTheme="majorHAnsi" w:hAnsiTheme="majorHAnsi"/>
          <w:sz w:val="24"/>
          <w:szCs w:val="24"/>
          <w:rPrChange w:id="23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which is </w:t>
      </w:r>
      <w:r w:rsidR="00C9085B" w:rsidRPr="00C818A0">
        <w:rPr>
          <w:rFonts w:asciiTheme="majorHAnsi" w:hAnsiTheme="majorHAnsi"/>
          <w:sz w:val="24"/>
          <w:szCs w:val="24"/>
          <w:rPrChange w:id="23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supposed to be the </w:t>
      </w:r>
      <w:r w:rsidR="002F75FA" w:rsidRPr="00C818A0">
        <w:rPr>
          <w:rFonts w:asciiTheme="majorHAnsi" w:hAnsiTheme="majorHAnsi"/>
          <w:i/>
          <w:sz w:val="24"/>
          <w:szCs w:val="24"/>
          <w:rPrChange w:id="238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Wastel</w:t>
      </w:r>
      <w:r w:rsidR="00C9085B" w:rsidRPr="00C818A0">
        <w:rPr>
          <w:rFonts w:asciiTheme="majorHAnsi" w:hAnsiTheme="majorHAnsi"/>
          <w:i/>
          <w:sz w:val="24"/>
          <w:szCs w:val="24"/>
          <w:rPrChange w:id="239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and</w:t>
      </w:r>
      <w:r w:rsidR="009F18AB" w:rsidRPr="00C818A0">
        <w:rPr>
          <w:rFonts w:asciiTheme="majorHAnsi" w:hAnsiTheme="majorHAnsi"/>
          <w:sz w:val="24"/>
          <w:szCs w:val="24"/>
          <w:rPrChange w:id="24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of Kannada</w:t>
      </w:r>
      <w:r w:rsidR="00C9085B" w:rsidRPr="00C818A0">
        <w:rPr>
          <w:rFonts w:asciiTheme="majorHAnsi" w:hAnsiTheme="majorHAnsi"/>
          <w:sz w:val="24"/>
          <w:szCs w:val="24"/>
          <w:rPrChange w:id="24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, </w:t>
      </w:r>
      <w:proofErr w:type="spellStart"/>
      <w:r w:rsidR="00C9085B" w:rsidRPr="00C818A0">
        <w:rPr>
          <w:rFonts w:asciiTheme="majorHAnsi" w:hAnsiTheme="majorHAnsi"/>
          <w:i/>
          <w:sz w:val="24"/>
          <w:szCs w:val="24"/>
          <w:rPrChange w:id="242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Vardhamana</w:t>
      </w:r>
      <w:proofErr w:type="spellEnd"/>
      <w:r w:rsidR="00C9085B" w:rsidRPr="00C818A0">
        <w:rPr>
          <w:rFonts w:asciiTheme="majorHAnsi" w:hAnsiTheme="majorHAnsi"/>
          <w:sz w:val="24"/>
          <w:szCs w:val="24"/>
          <w:rPrChange w:id="24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(1972), </w:t>
      </w:r>
      <w:proofErr w:type="spellStart"/>
      <w:r w:rsidR="00C9085B" w:rsidRPr="00C818A0">
        <w:rPr>
          <w:rFonts w:asciiTheme="majorHAnsi" w:hAnsiTheme="majorHAnsi"/>
          <w:i/>
          <w:sz w:val="24"/>
          <w:szCs w:val="24"/>
          <w:rPrChange w:id="244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Batt</w:t>
      </w:r>
      <w:r w:rsidR="002F75FA" w:rsidRPr="00C818A0">
        <w:rPr>
          <w:rFonts w:asciiTheme="majorHAnsi" w:hAnsiTheme="majorHAnsi"/>
          <w:i/>
          <w:sz w:val="24"/>
          <w:szCs w:val="24"/>
          <w:rPrChange w:id="245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a</w:t>
      </w:r>
      <w:r w:rsidR="00C9085B" w:rsidRPr="00C818A0">
        <w:rPr>
          <w:rFonts w:asciiTheme="majorHAnsi" w:hAnsiTheme="majorHAnsi"/>
          <w:i/>
          <w:sz w:val="24"/>
          <w:szCs w:val="24"/>
          <w:rPrChange w:id="246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laarada</w:t>
      </w:r>
      <w:proofErr w:type="spellEnd"/>
      <w:r w:rsidR="00C9085B" w:rsidRPr="00C818A0">
        <w:rPr>
          <w:rFonts w:asciiTheme="majorHAnsi" w:hAnsiTheme="majorHAnsi"/>
          <w:i/>
          <w:sz w:val="24"/>
          <w:szCs w:val="24"/>
          <w:rPrChange w:id="247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 xml:space="preserve"> </w:t>
      </w:r>
      <w:proofErr w:type="spellStart"/>
      <w:r w:rsidR="00C9085B" w:rsidRPr="00C818A0">
        <w:rPr>
          <w:rFonts w:asciiTheme="majorHAnsi" w:hAnsiTheme="majorHAnsi"/>
          <w:i/>
          <w:sz w:val="24"/>
          <w:szCs w:val="24"/>
          <w:rPrChange w:id="248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Gange</w:t>
      </w:r>
      <w:proofErr w:type="spellEnd"/>
      <w:r w:rsidR="00C9085B" w:rsidRPr="00C818A0">
        <w:rPr>
          <w:rFonts w:asciiTheme="majorHAnsi" w:hAnsiTheme="majorHAnsi"/>
          <w:sz w:val="24"/>
          <w:szCs w:val="24"/>
          <w:rPrChange w:id="24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(1983), </w:t>
      </w:r>
      <w:proofErr w:type="spellStart"/>
      <w:r w:rsidR="00C9085B" w:rsidRPr="00C818A0">
        <w:rPr>
          <w:rFonts w:asciiTheme="majorHAnsi" w:hAnsiTheme="majorHAnsi"/>
          <w:i/>
          <w:sz w:val="24"/>
          <w:szCs w:val="24"/>
          <w:rPrChange w:id="250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Moolaka</w:t>
      </w:r>
      <w:proofErr w:type="spellEnd"/>
      <w:r w:rsidR="00C9085B" w:rsidRPr="00C818A0">
        <w:rPr>
          <w:rFonts w:asciiTheme="majorHAnsi" w:hAnsiTheme="majorHAnsi"/>
          <w:i/>
          <w:sz w:val="24"/>
          <w:szCs w:val="24"/>
          <w:rPrChange w:id="251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 xml:space="preserve"> </w:t>
      </w:r>
      <w:proofErr w:type="spellStart"/>
      <w:r w:rsidR="00C9085B" w:rsidRPr="00C818A0">
        <w:rPr>
          <w:rFonts w:asciiTheme="majorHAnsi" w:hAnsiTheme="majorHAnsi"/>
          <w:i/>
          <w:sz w:val="24"/>
          <w:szCs w:val="24"/>
          <w:rPrChange w:id="252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Mahashayaru</w:t>
      </w:r>
      <w:proofErr w:type="spellEnd"/>
      <w:r w:rsidR="00C9085B" w:rsidRPr="00C818A0">
        <w:rPr>
          <w:rFonts w:asciiTheme="majorHAnsi" w:hAnsiTheme="majorHAnsi"/>
          <w:sz w:val="24"/>
          <w:szCs w:val="24"/>
          <w:rPrChange w:id="253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(1980), </w:t>
      </w:r>
      <w:proofErr w:type="spellStart"/>
      <w:r w:rsidR="00C9085B" w:rsidRPr="00C818A0">
        <w:rPr>
          <w:rFonts w:asciiTheme="majorHAnsi" w:hAnsiTheme="majorHAnsi"/>
          <w:i/>
          <w:sz w:val="24"/>
          <w:szCs w:val="24"/>
          <w:rPrChange w:id="254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Chintamaniyalli</w:t>
      </w:r>
      <w:proofErr w:type="spellEnd"/>
      <w:r w:rsidR="00C9085B" w:rsidRPr="00C818A0">
        <w:rPr>
          <w:rFonts w:asciiTheme="majorHAnsi" w:hAnsiTheme="majorHAnsi"/>
          <w:i/>
          <w:sz w:val="24"/>
          <w:szCs w:val="24"/>
          <w:rPrChange w:id="255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 xml:space="preserve"> Kanda </w:t>
      </w:r>
      <w:proofErr w:type="spellStart"/>
      <w:r w:rsidR="00C9085B" w:rsidRPr="00C818A0">
        <w:rPr>
          <w:rFonts w:asciiTheme="majorHAnsi" w:hAnsiTheme="majorHAnsi"/>
          <w:i/>
          <w:sz w:val="24"/>
          <w:szCs w:val="24"/>
          <w:rPrChange w:id="256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Mukha</w:t>
      </w:r>
      <w:proofErr w:type="spellEnd"/>
      <w:r w:rsidR="00C9085B" w:rsidRPr="00C818A0">
        <w:rPr>
          <w:rFonts w:asciiTheme="majorHAnsi" w:hAnsiTheme="majorHAnsi"/>
          <w:sz w:val="24"/>
          <w:szCs w:val="24"/>
          <w:rPrChange w:id="25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(1987),</w:t>
      </w:r>
      <w:ins w:id="258" w:author="Elizabeth Northup" w:date="2013-09-25T15:37:00Z">
        <w:r w:rsidR="009868DD" w:rsidRPr="00C818A0">
          <w:rPr>
            <w:rFonts w:asciiTheme="majorHAnsi" w:hAnsiTheme="majorHAnsi"/>
            <w:sz w:val="24"/>
            <w:szCs w:val="24"/>
            <w:rPrChange w:id="259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t xml:space="preserve"> and</w:t>
        </w:r>
      </w:ins>
      <w:r w:rsidR="00C9085B" w:rsidRPr="00C818A0">
        <w:rPr>
          <w:rFonts w:asciiTheme="majorHAnsi" w:hAnsiTheme="majorHAnsi"/>
          <w:sz w:val="24"/>
          <w:szCs w:val="24"/>
          <w:rPrChange w:id="26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proofErr w:type="spellStart"/>
      <w:r w:rsidR="00C9085B" w:rsidRPr="00C818A0">
        <w:rPr>
          <w:rFonts w:asciiTheme="majorHAnsi" w:hAnsiTheme="majorHAnsi"/>
          <w:i/>
          <w:sz w:val="24"/>
          <w:szCs w:val="24"/>
          <w:rPrChange w:id="261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Suvarna</w:t>
      </w:r>
      <w:proofErr w:type="spellEnd"/>
      <w:r w:rsidR="00C9085B" w:rsidRPr="00C818A0">
        <w:rPr>
          <w:rFonts w:asciiTheme="majorHAnsi" w:hAnsiTheme="majorHAnsi"/>
          <w:i/>
          <w:sz w:val="24"/>
          <w:szCs w:val="24"/>
          <w:rPrChange w:id="262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 xml:space="preserve"> </w:t>
      </w:r>
      <w:proofErr w:type="spellStart"/>
      <w:r w:rsidR="00C9085B" w:rsidRPr="00C818A0">
        <w:rPr>
          <w:rFonts w:asciiTheme="majorHAnsi" w:hAnsiTheme="majorHAnsi"/>
          <w:i/>
          <w:sz w:val="24"/>
          <w:szCs w:val="24"/>
          <w:rPrChange w:id="263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Puth</w:t>
      </w:r>
      <w:r w:rsidR="002F75FA" w:rsidRPr="00C818A0">
        <w:rPr>
          <w:rFonts w:asciiTheme="majorHAnsi" w:hAnsiTheme="majorHAnsi"/>
          <w:i/>
          <w:sz w:val="24"/>
          <w:szCs w:val="24"/>
          <w:rPrChange w:id="264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th</w:t>
      </w:r>
      <w:r w:rsidR="00C9085B" w:rsidRPr="00C818A0">
        <w:rPr>
          <w:rFonts w:asciiTheme="majorHAnsi" w:hAnsiTheme="majorHAnsi"/>
          <w:i/>
          <w:sz w:val="24"/>
          <w:szCs w:val="24"/>
          <w:rPrChange w:id="265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ali</w:t>
      </w:r>
      <w:proofErr w:type="spellEnd"/>
      <w:r w:rsidR="00C9085B" w:rsidRPr="00C818A0">
        <w:rPr>
          <w:rFonts w:asciiTheme="majorHAnsi" w:hAnsiTheme="majorHAnsi"/>
          <w:sz w:val="24"/>
          <w:szCs w:val="24"/>
          <w:rPrChange w:id="26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(1980).  </w:t>
      </w:r>
    </w:p>
    <w:p w14:paraId="4C686FB0" w14:textId="1BC396A1" w:rsidR="009A2639" w:rsidRPr="00D430F1" w:rsidRDefault="00D63763" w:rsidP="002F1710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818A0">
        <w:rPr>
          <w:rFonts w:asciiTheme="majorHAnsi" w:hAnsiTheme="majorHAnsi"/>
          <w:sz w:val="24"/>
          <w:szCs w:val="24"/>
          <w:rPrChange w:id="26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Adiga</w:t>
      </w:r>
      <w:proofErr w:type="spellEnd"/>
      <w:r w:rsidR="00C9085B" w:rsidRPr="00C818A0">
        <w:rPr>
          <w:rFonts w:asciiTheme="majorHAnsi" w:hAnsiTheme="majorHAnsi"/>
          <w:sz w:val="24"/>
          <w:szCs w:val="24"/>
          <w:rPrChange w:id="26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r w:rsidR="006359F9" w:rsidRPr="00C818A0">
        <w:rPr>
          <w:rFonts w:asciiTheme="majorHAnsi" w:hAnsiTheme="majorHAnsi"/>
          <w:sz w:val="24"/>
          <w:szCs w:val="24"/>
          <w:rPrChange w:id="26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wrote </w:t>
      </w:r>
      <w:r w:rsidR="00C9085B" w:rsidRPr="00C818A0">
        <w:rPr>
          <w:rFonts w:asciiTheme="majorHAnsi" w:hAnsiTheme="majorHAnsi"/>
          <w:sz w:val="24"/>
          <w:szCs w:val="24"/>
          <w:rPrChange w:id="270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>two novels</w:t>
      </w:r>
      <w:ins w:id="271" w:author="Elizabeth Northup" w:date="2013-09-25T15:37:00Z">
        <w:r w:rsidR="009868DD" w:rsidRPr="00C818A0">
          <w:rPr>
            <w:rFonts w:asciiTheme="majorHAnsi" w:hAnsiTheme="majorHAnsi"/>
            <w:sz w:val="24"/>
            <w:szCs w:val="24"/>
            <w:rPrChange w:id="272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t>—</w:t>
        </w:r>
      </w:ins>
      <w:del w:id="273" w:author="Elizabeth Northup" w:date="2013-09-25T15:37:00Z">
        <w:r w:rsidR="009F18AB" w:rsidRPr="00C818A0" w:rsidDel="009868DD">
          <w:rPr>
            <w:rFonts w:asciiTheme="majorHAnsi" w:hAnsiTheme="majorHAnsi"/>
            <w:sz w:val="24"/>
            <w:szCs w:val="24"/>
            <w:rPrChange w:id="274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delText>–</w:delText>
        </w:r>
      </w:del>
      <w:proofErr w:type="spellStart"/>
      <w:r w:rsidR="00C9085B" w:rsidRPr="00C818A0">
        <w:rPr>
          <w:rFonts w:asciiTheme="majorHAnsi" w:hAnsiTheme="majorHAnsi"/>
          <w:i/>
          <w:sz w:val="24"/>
          <w:szCs w:val="24"/>
          <w:rPrChange w:id="275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Ana</w:t>
      </w:r>
      <w:r w:rsidR="002F75FA" w:rsidRPr="00C818A0">
        <w:rPr>
          <w:rFonts w:asciiTheme="majorHAnsi" w:hAnsiTheme="majorHAnsi"/>
          <w:i/>
          <w:sz w:val="24"/>
          <w:szCs w:val="24"/>
          <w:rPrChange w:id="276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a</w:t>
      </w:r>
      <w:r w:rsidR="00C9085B" w:rsidRPr="00C818A0">
        <w:rPr>
          <w:rFonts w:asciiTheme="majorHAnsi" w:hAnsiTheme="majorHAnsi"/>
          <w:i/>
          <w:sz w:val="24"/>
          <w:szCs w:val="24"/>
          <w:rPrChange w:id="277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the</w:t>
      </w:r>
      <w:proofErr w:type="spellEnd"/>
      <w:r w:rsidR="009F18AB" w:rsidRPr="00C818A0">
        <w:rPr>
          <w:rFonts w:asciiTheme="majorHAnsi" w:hAnsiTheme="majorHAnsi"/>
          <w:sz w:val="24"/>
          <w:szCs w:val="24"/>
          <w:rPrChange w:id="27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(1954) and</w:t>
      </w:r>
      <w:r w:rsidR="00C9085B" w:rsidRPr="00C818A0">
        <w:rPr>
          <w:rFonts w:asciiTheme="majorHAnsi" w:hAnsiTheme="majorHAnsi"/>
          <w:sz w:val="24"/>
          <w:szCs w:val="24"/>
          <w:rPrChange w:id="279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</w:t>
      </w:r>
      <w:proofErr w:type="spellStart"/>
      <w:r w:rsidR="00C9085B" w:rsidRPr="00C818A0">
        <w:rPr>
          <w:rFonts w:asciiTheme="majorHAnsi" w:hAnsiTheme="majorHAnsi"/>
          <w:i/>
          <w:sz w:val="24"/>
          <w:szCs w:val="24"/>
          <w:rPrChange w:id="280" w:author="Elizabeth Northup" w:date="2013-09-25T20:17:00Z">
            <w:rPr>
              <w:rFonts w:ascii="Georgia" w:hAnsi="Georgia"/>
              <w:i/>
              <w:sz w:val="24"/>
              <w:szCs w:val="24"/>
            </w:rPr>
          </w:rPrChange>
        </w:rPr>
        <w:t>Akashadeepa</w:t>
      </w:r>
      <w:proofErr w:type="spellEnd"/>
      <w:r w:rsidR="009F18AB" w:rsidRPr="00C818A0">
        <w:rPr>
          <w:rFonts w:asciiTheme="majorHAnsi" w:hAnsiTheme="majorHAnsi"/>
          <w:sz w:val="24"/>
          <w:szCs w:val="24"/>
          <w:rPrChange w:id="281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 (1953)</w:t>
      </w:r>
      <w:ins w:id="282" w:author="Elizabeth Northup" w:date="2013-09-25T15:37:00Z">
        <w:r w:rsidR="009868DD" w:rsidRPr="00C818A0">
          <w:rPr>
            <w:rFonts w:asciiTheme="majorHAnsi" w:hAnsiTheme="majorHAnsi"/>
            <w:sz w:val="24"/>
            <w:szCs w:val="24"/>
            <w:rPrChange w:id="283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t>—</w:t>
        </w:r>
      </w:ins>
      <w:del w:id="284" w:author="Elizabeth Northup" w:date="2013-09-25T15:37:00Z">
        <w:r w:rsidR="009F18AB" w:rsidRPr="00C818A0" w:rsidDel="009868DD">
          <w:rPr>
            <w:rFonts w:asciiTheme="majorHAnsi" w:hAnsiTheme="majorHAnsi"/>
            <w:sz w:val="24"/>
            <w:szCs w:val="24"/>
            <w:rPrChange w:id="285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delText>–</w:delText>
        </w:r>
      </w:del>
      <w:r w:rsidR="00C9085B" w:rsidRPr="00C818A0">
        <w:rPr>
          <w:rFonts w:asciiTheme="majorHAnsi" w:hAnsiTheme="majorHAnsi"/>
          <w:sz w:val="24"/>
          <w:szCs w:val="24"/>
          <w:rPrChange w:id="286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and several short stories. He </w:t>
      </w:r>
      <w:r w:rsidR="006359F9" w:rsidRPr="00C818A0">
        <w:rPr>
          <w:rFonts w:asciiTheme="majorHAnsi" w:hAnsiTheme="majorHAnsi"/>
          <w:sz w:val="24"/>
          <w:szCs w:val="24"/>
          <w:rPrChange w:id="28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also translated </w:t>
      </w:r>
      <w:r w:rsidR="00C9085B" w:rsidRPr="00C818A0">
        <w:rPr>
          <w:rFonts w:asciiTheme="majorHAnsi" w:hAnsiTheme="majorHAnsi"/>
          <w:sz w:val="24"/>
          <w:szCs w:val="24"/>
          <w:rPrChange w:id="288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  <w:t xml:space="preserve">several literary works into Kannada. His article on </w:t>
      </w:r>
      <w:r w:rsidR="00D90962" w:rsidRPr="00D430F1">
        <w:rPr>
          <w:rFonts w:ascii="Georgia" w:hAnsi="Georgia"/>
          <w:sz w:val="24"/>
          <w:szCs w:val="24"/>
        </w:rPr>
        <w:t>‘</w:t>
      </w:r>
      <w:proofErr w:type="spellStart"/>
      <w:r w:rsidR="00C9085B" w:rsidRPr="00D430F1">
        <w:rPr>
          <w:rFonts w:ascii="Georgia" w:hAnsi="Georgia"/>
          <w:sz w:val="24"/>
          <w:szCs w:val="24"/>
        </w:rPr>
        <w:t>Mannina</w:t>
      </w:r>
      <w:proofErr w:type="spellEnd"/>
      <w:r w:rsidR="00C9085B" w:rsidRPr="00D430F1">
        <w:rPr>
          <w:rFonts w:ascii="Georgia" w:hAnsi="Georgia"/>
          <w:sz w:val="24"/>
          <w:szCs w:val="24"/>
        </w:rPr>
        <w:t xml:space="preserve"> </w:t>
      </w:r>
      <w:proofErr w:type="spellStart"/>
      <w:r w:rsidR="00C9085B" w:rsidRPr="00D430F1">
        <w:rPr>
          <w:rFonts w:ascii="Georgia" w:hAnsi="Georgia"/>
          <w:sz w:val="24"/>
          <w:szCs w:val="24"/>
        </w:rPr>
        <w:t>Vaasane</w:t>
      </w:r>
      <w:proofErr w:type="spellEnd"/>
      <w:r w:rsidR="00D90962" w:rsidRPr="00D430F1">
        <w:rPr>
          <w:rFonts w:ascii="Georgia" w:hAnsi="Georgia"/>
          <w:sz w:val="24"/>
          <w:szCs w:val="24"/>
        </w:rPr>
        <w:t>’</w:t>
      </w:r>
      <w:r w:rsidR="009F18AB" w:rsidRPr="00D430F1">
        <w:rPr>
          <w:rFonts w:ascii="Georgia" w:hAnsi="Georgia"/>
          <w:sz w:val="24"/>
          <w:szCs w:val="24"/>
        </w:rPr>
        <w:t xml:space="preserve"> (</w:t>
      </w:r>
      <w:r w:rsidR="009F18AB" w:rsidRPr="00D430F1">
        <w:rPr>
          <w:rFonts w:ascii="Georgia" w:hAnsi="Georgia"/>
          <w:i/>
          <w:sz w:val="24"/>
          <w:szCs w:val="24"/>
          <w:rPrChange w:id="289" w:author="Elizabeth Northup" w:date="2013-09-26T15:07:00Z">
            <w:rPr>
              <w:rFonts w:ascii="Georgia" w:hAnsi="Georgia"/>
              <w:sz w:val="24"/>
              <w:szCs w:val="24"/>
            </w:rPr>
          </w:rPrChange>
        </w:rPr>
        <w:t>Smell of the Soil</w:t>
      </w:r>
      <w:r w:rsidR="00F40789">
        <w:rPr>
          <w:rFonts w:ascii="Georgia" w:hAnsi="Georgia"/>
          <w:sz w:val="24"/>
          <w:szCs w:val="24"/>
        </w:rPr>
        <w:t xml:space="preserve">, </w:t>
      </w:r>
      <w:del w:id="290" w:author="Elizabeth Northup" w:date="2013-09-26T15:07:00Z">
        <w:r w:rsidR="009F18AB" w:rsidRPr="00D430F1" w:rsidDel="00D430F1">
          <w:rPr>
            <w:rFonts w:ascii="Georgia" w:hAnsi="Georgia"/>
            <w:sz w:val="24"/>
            <w:szCs w:val="24"/>
          </w:rPr>
          <w:delText xml:space="preserve"> </w:delText>
        </w:r>
      </w:del>
      <w:r w:rsidR="009F18AB" w:rsidRPr="00D430F1">
        <w:rPr>
          <w:rFonts w:ascii="Georgia" w:hAnsi="Georgia"/>
          <w:sz w:val="24"/>
          <w:szCs w:val="24"/>
        </w:rPr>
        <w:t>1966)</w:t>
      </w:r>
      <w:r w:rsidR="00C9085B" w:rsidRPr="00D430F1">
        <w:rPr>
          <w:rFonts w:ascii="Georgia" w:hAnsi="Georgia"/>
          <w:sz w:val="24"/>
          <w:szCs w:val="24"/>
        </w:rPr>
        <w:t xml:space="preserve"> was </w:t>
      </w:r>
      <w:r w:rsidR="006359F9" w:rsidRPr="00D430F1">
        <w:rPr>
          <w:rFonts w:ascii="Georgia" w:hAnsi="Georgia"/>
          <w:sz w:val="24"/>
          <w:szCs w:val="24"/>
        </w:rPr>
        <w:t xml:space="preserve">a key text of </w:t>
      </w:r>
      <w:proofErr w:type="spellStart"/>
      <w:r w:rsidR="009F18AB" w:rsidRPr="00D430F1">
        <w:rPr>
          <w:rFonts w:ascii="Georgia" w:hAnsi="Georgia"/>
          <w:sz w:val="24"/>
          <w:szCs w:val="24"/>
        </w:rPr>
        <w:t>Navya</w:t>
      </w:r>
      <w:proofErr w:type="spellEnd"/>
      <w:r w:rsidR="009F18AB" w:rsidRPr="00D430F1">
        <w:rPr>
          <w:rFonts w:ascii="Georgia" w:hAnsi="Georgia"/>
          <w:sz w:val="24"/>
          <w:szCs w:val="24"/>
        </w:rPr>
        <w:t xml:space="preserve"> poetry</w:t>
      </w:r>
      <w:r w:rsidR="00C9085B" w:rsidRPr="00D430F1">
        <w:rPr>
          <w:rFonts w:ascii="Georgia" w:hAnsi="Georgia"/>
          <w:sz w:val="24"/>
          <w:szCs w:val="24"/>
        </w:rPr>
        <w:t xml:space="preserve"> </w:t>
      </w:r>
      <w:r w:rsidR="002F75FA" w:rsidRPr="00D430F1">
        <w:rPr>
          <w:rFonts w:ascii="Georgia" w:hAnsi="Georgia"/>
          <w:sz w:val="24"/>
          <w:szCs w:val="24"/>
        </w:rPr>
        <w:t>with</w:t>
      </w:r>
      <w:r w:rsidR="00C9085B" w:rsidRPr="00D430F1">
        <w:rPr>
          <w:rFonts w:ascii="Georgia" w:hAnsi="Georgia"/>
          <w:sz w:val="24"/>
          <w:szCs w:val="24"/>
        </w:rPr>
        <w:t xml:space="preserve"> the smell of the earth </w:t>
      </w:r>
      <w:r w:rsidR="002F75FA" w:rsidRPr="00D430F1">
        <w:rPr>
          <w:rFonts w:ascii="Georgia" w:hAnsi="Georgia"/>
          <w:sz w:val="24"/>
          <w:szCs w:val="24"/>
        </w:rPr>
        <w:t>becoming the yard</w:t>
      </w:r>
      <w:r w:rsidR="00C9085B" w:rsidRPr="00D430F1">
        <w:rPr>
          <w:rFonts w:ascii="Georgia" w:hAnsi="Georgia"/>
          <w:sz w:val="24"/>
          <w:szCs w:val="24"/>
        </w:rPr>
        <w:t xml:space="preserve">stick for measuring the intensity of experience enshrined in a poem. </w:t>
      </w:r>
      <w:bookmarkStart w:id="291" w:name="_GoBack"/>
      <w:bookmarkEnd w:id="291"/>
    </w:p>
    <w:p w14:paraId="5D918F2C" w14:textId="77777777" w:rsidR="009A2639" w:rsidRPr="00D430F1" w:rsidRDefault="009A2639" w:rsidP="002F1710">
      <w:pPr>
        <w:spacing w:after="120" w:line="360" w:lineRule="auto"/>
        <w:jc w:val="both"/>
        <w:rPr>
          <w:rFonts w:ascii="Georgia" w:hAnsi="Georgia"/>
          <w:b/>
          <w:sz w:val="24"/>
          <w:szCs w:val="24"/>
        </w:rPr>
      </w:pPr>
      <w:r w:rsidRPr="00D430F1">
        <w:rPr>
          <w:rFonts w:ascii="Georgia" w:hAnsi="Georgia"/>
          <w:b/>
          <w:sz w:val="24"/>
          <w:szCs w:val="24"/>
        </w:rPr>
        <w:t>Timeline:</w:t>
      </w:r>
    </w:p>
    <w:p w14:paraId="342E7BD4" w14:textId="6C991450" w:rsidR="009A2639" w:rsidRPr="00D430F1" w:rsidRDefault="002F1710" w:rsidP="002F1710">
      <w:pPr>
        <w:spacing w:after="0" w:line="360" w:lineRule="auto"/>
        <w:jc w:val="both"/>
        <w:rPr>
          <w:rFonts w:ascii="Georgia" w:hAnsi="Georgia"/>
          <w:i/>
          <w:sz w:val="24"/>
          <w:szCs w:val="24"/>
        </w:rPr>
      </w:pPr>
      <w:r w:rsidRPr="00D430F1">
        <w:rPr>
          <w:rFonts w:ascii="Georgia" w:hAnsi="Georgia"/>
          <w:sz w:val="24"/>
          <w:szCs w:val="24"/>
        </w:rPr>
        <w:t xml:space="preserve">1946 </w:t>
      </w:r>
      <w:r w:rsidRPr="00D430F1">
        <w:rPr>
          <w:rFonts w:ascii="Georgia" w:hAnsi="Georgia"/>
          <w:sz w:val="24"/>
          <w:szCs w:val="24"/>
        </w:rPr>
        <w:tab/>
      </w:r>
      <w:r w:rsidRPr="00D430F1">
        <w:rPr>
          <w:rFonts w:ascii="Georgia" w:hAnsi="Georgia"/>
          <w:sz w:val="24"/>
          <w:szCs w:val="24"/>
        </w:rPr>
        <w:tab/>
        <w:t xml:space="preserve">First collection of poetry, </w:t>
      </w:r>
      <w:proofErr w:type="spellStart"/>
      <w:r w:rsidRPr="00D430F1">
        <w:rPr>
          <w:rFonts w:ascii="Georgia" w:hAnsi="Georgia"/>
          <w:i/>
          <w:sz w:val="24"/>
          <w:szCs w:val="24"/>
        </w:rPr>
        <w:t>Bhaavataranga</w:t>
      </w:r>
      <w:proofErr w:type="spellEnd"/>
    </w:p>
    <w:p w14:paraId="4110B5D3" w14:textId="1D723310" w:rsidR="002F1710" w:rsidRPr="00D430F1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D430F1">
        <w:rPr>
          <w:rFonts w:ascii="Georgia" w:hAnsi="Georgia"/>
          <w:sz w:val="24"/>
          <w:szCs w:val="24"/>
        </w:rPr>
        <w:t>1952</w:t>
      </w:r>
      <w:r w:rsidRPr="00D430F1">
        <w:rPr>
          <w:rFonts w:ascii="Georgia" w:hAnsi="Georgia"/>
          <w:sz w:val="24"/>
          <w:szCs w:val="24"/>
        </w:rPr>
        <w:tab/>
      </w:r>
      <w:r w:rsidRPr="00D430F1">
        <w:rPr>
          <w:rFonts w:ascii="Georgia" w:hAnsi="Georgia"/>
          <w:sz w:val="24"/>
          <w:szCs w:val="24"/>
        </w:rPr>
        <w:tab/>
      </w:r>
      <w:proofErr w:type="spellStart"/>
      <w:r w:rsidRPr="00D430F1">
        <w:rPr>
          <w:rFonts w:ascii="Georgia" w:hAnsi="Georgia"/>
          <w:i/>
          <w:sz w:val="24"/>
          <w:szCs w:val="24"/>
        </w:rPr>
        <w:t>Nadedubanda</w:t>
      </w:r>
      <w:proofErr w:type="spellEnd"/>
      <w:r w:rsidRPr="00D430F1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D430F1">
        <w:rPr>
          <w:rFonts w:ascii="Georgia" w:hAnsi="Georgia"/>
          <w:i/>
          <w:sz w:val="24"/>
          <w:szCs w:val="24"/>
        </w:rPr>
        <w:t>Daari</w:t>
      </w:r>
      <w:proofErr w:type="spellEnd"/>
    </w:p>
    <w:p w14:paraId="3F3A3108" w14:textId="3EDE089C" w:rsidR="002F1710" w:rsidRPr="00D430F1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D430F1">
        <w:rPr>
          <w:rFonts w:ascii="Georgia" w:hAnsi="Georgia"/>
          <w:sz w:val="24"/>
          <w:szCs w:val="24"/>
        </w:rPr>
        <w:t>1959</w:t>
      </w:r>
      <w:r w:rsidRPr="00D430F1">
        <w:rPr>
          <w:rFonts w:ascii="Georgia" w:hAnsi="Georgia"/>
          <w:sz w:val="24"/>
          <w:szCs w:val="24"/>
        </w:rPr>
        <w:tab/>
      </w:r>
      <w:r w:rsidRPr="00D430F1">
        <w:rPr>
          <w:rFonts w:ascii="Georgia" w:hAnsi="Georgia"/>
          <w:sz w:val="24"/>
          <w:szCs w:val="24"/>
        </w:rPr>
        <w:tab/>
      </w:r>
      <w:proofErr w:type="spellStart"/>
      <w:r w:rsidRPr="00D430F1">
        <w:rPr>
          <w:rFonts w:ascii="Georgia" w:hAnsi="Georgia"/>
          <w:i/>
          <w:sz w:val="24"/>
          <w:szCs w:val="24"/>
        </w:rPr>
        <w:t>Bhoomi</w:t>
      </w:r>
      <w:proofErr w:type="spellEnd"/>
      <w:r w:rsidRPr="00D430F1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D430F1">
        <w:rPr>
          <w:rFonts w:ascii="Georgia" w:hAnsi="Georgia"/>
          <w:i/>
          <w:sz w:val="24"/>
          <w:szCs w:val="24"/>
        </w:rPr>
        <w:t>Geeta</w:t>
      </w:r>
      <w:proofErr w:type="spellEnd"/>
    </w:p>
    <w:p w14:paraId="7F4BA96A" w14:textId="24D77200" w:rsidR="002F1710" w:rsidRPr="00D430F1" w:rsidRDefault="002F1710" w:rsidP="002F1710">
      <w:pPr>
        <w:spacing w:after="0" w:line="360" w:lineRule="auto"/>
        <w:jc w:val="both"/>
        <w:rPr>
          <w:rFonts w:ascii="Georgia" w:hAnsi="Georgia"/>
          <w:i/>
          <w:sz w:val="24"/>
          <w:szCs w:val="24"/>
        </w:rPr>
      </w:pPr>
      <w:r w:rsidRPr="00D430F1">
        <w:rPr>
          <w:rFonts w:ascii="Georgia" w:hAnsi="Georgia"/>
          <w:sz w:val="24"/>
          <w:szCs w:val="24"/>
        </w:rPr>
        <w:t>1962</w:t>
      </w:r>
      <w:r w:rsidRPr="00D430F1">
        <w:rPr>
          <w:rFonts w:ascii="Georgia" w:hAnsi="Georgia"/>
          <w:sz w:val="24"/>
          <w:szCs w:val="24"/>
        </w:rPr>
        <w:tab/>
      </w:r>
      <w:r w:rsidRPr="00D430F1">
        <w:rPr>
          <w:rFonts w:ascii="Georgia" w:hAnsi="Georgia"/>
          <w:sz w:val="24"/>
          <w:szCs w:val="24"/>
        </w:rPr>
        <w:tab/>
        <w:t xml:space="preserve">Starts the journal </w:t>
      </w:r>
      <w:proofErr w:type="spellStart"/>
      <w:r w:rsidRPr="00D430F1">
        <w:rPr>
          <w:rFonts w:ascii="Georgia" w:hAnsi="Georgia"/>
          <w:i/>
          <w:sz w:val="24"/>
          <w:szCs w:val="24"/>
        </w:rPr>
        <w:t>Sakshi</w:t>
      </w:r>
      <w:proofErr w:type="spellEnd"/>
    </w:p>
    <w:p w14:paraId="13995FAF" w14:textId="7DF871FF" w:rsidR="002F1710" w:rsidRPr="00D430F1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D430F1">
        <w:rPr>
          <w:rFonts w:ascii="Georgia" w:hAnsi="Georgia"/>
          <w:sz w:val="24"/>
          <w:szCs w:val="24"/>
        </w:rPr>
        <w:t>1967</w:t>
      </w:r>
      <w:r w:rsidRPr="00D430F1">
        <w:rPr>
          <w:rFonts w:ascii="Georgia" w:hAnsi="Georgia"/>
          <w:sz w:val="24"/>
          <w:szCs w:val="24"/>
        </w:rPr>
        <w:tab/>
      </w:r>
      <w:r w:rsidRPr="00D430F1">
        <w:rPr>
          <w:rFonts w:ascii="Georgia" w:hAnsi="Georgia"/>
          <w:sz w:val="24"/>
          <w:szCs w:val="24"/>
        </w:rPr>
        <w:tab/>
        <w:t>Contests Parliament elections</w:t>
      </w:r>
    </w:p>
    <w:p w14:paraId="411DAF93" w14:textId="55490280" w:rsidR="002F1710" w:rsidRPr="00D430F1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D430F1">
        <w:rPr>
          <w:rFonts w:ascii="Georgia" w:hAnsi="Georgia"/>
          <w:sz w:val="24"/>
          <w:szCs w:val="24"/>
        </w:rPr>
        <w:t>1972</w:t>
      </w:r>
      <w:r w:rsidRPr="00D430F1">
        <w:rPr>
          <w:rFonts w:ascii="Georgia" w:hAnsi="Georgia"/>
          <w:sz w:val="24"/>
          <w:szCs w:val="24"/>
        </w:rPr>
        <w:tab/>
      </w:r>
      <w:r w:rsidRPr="00D430F1">
        <w:rPr>
          <w:rFonts w:ascii="Georgia" w:hAnsi="Georgia"/>
          <w:sz w:val="24"/>
          <w:szCs w:val="24"/>
        </w:rPr>
        <w:tab/>
        <w:t xml:space="preserve">Translates </w:t>
      </w:r>
      <w:proofErr w:type="spellStart"/>
      <w:r w:rsidRPr="00D430F1">
        <w:rPr>
          <w:rFonts w:ascii="Georgia" w:hAnsi="Georgia"/>
          <w:sz w:val="24"/>
          <w:szCs w:val="24"/>
        </w:rPr>
        <w:t>Lohya’s</w:t>
      </w:r>
      <w:proofErr w:type="spellEnd"/>
      <w:r w:rsidRPr="00D430F1">
        <w:rPr>
          <w:rFonts w:ascii="Georgia" w:hAnsi="Georgia"/>
          <w:sz w:val="24"/>
          <w:szCs w:val="24"/>
        </w:rPr>
        <w:t xml:space="preserve"> </w:t>
      </w:r>
      <w:r w:rsidRPr="00D430F1">
        <w:rPr>
          <w:rFonts w:ascii="Georgia" w:hAnsi="Georgia"/>
          <w:i/>
          <w:sz w:val="24"/>
          <w:szCs w:val="24"/>
        </w:rPr>
        <w:t>The Wheel of History</w:t>
      </w:r>
    </w:p>
    <w:p w14:paraId="783D2830" w14:textId="55EEEA1A" w:rsidR="002F1710" w:rsidRPr="00D430F1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D430F1">
        <w:rPr>
          <w:rFonts w:ascii="Georgia" w:hAnsi="Georgia"/>
          <w:sz w:val="24"/>
          <w:szCs w:val="24"/>
        </w:rPr>
        <w:t>1986</w:t>
      </w:r>
      <w:r w:rsidRPr="00D430F1">
        <w:rPr>
          <w:rFonts w:ascii="Georgia" w:hAnsi="Georgia"/>
          <w:sz w:val="24"/>
          <w:szCs w:val="24"/>
        </w:rPr>
        <w:tab/>
      </w:r>
      <w:r w:rsidRPr="00D430F1">
        <w:rPr>
          <w:rFonts w:ascii="Georgia" w:hAnsi="Georgia"/>
          <w:sz w:val="24"/>
          <w:szCs w:val="24"/>
        </w:rPr>
        <w:tab/>
        <w:t xml:space="preserve">Awarded </w:t>
      </w:r>
      <w:proofErr w:type="spellStart"/>
      <w:r w:rsidRPr="00D430F1">
        <w:rPr>
          <w:rFonts w:ascii="Georgia" w:hAnsi="Georgia"/>
          <w:sz w:val="24"/>
          <w:szCs w:val="24"/>
        </w:rPr>
        <w:t>Kabir</w:t>
      </w:r>
      <w:proofErr w:type="spellEnd"/>
      <w:r w:rsidRPr="00D430F1">
        <w:rPr>
          <w:rFonts w:ascii="Georgia" w:hAnsi="Georgia"/>
          <w:sz w:val="24"/>
          <w:szCs w:val="24"/>
        </w:rPr>
        <w:t xml:space="preserve"> </w:t>
      </w:r>
      <w:proofErr w:type="spellStart"/>
      <w:r w:rsidRPr="00D430F1">
        <w:rPr>
          <w:rFonts w:ascii="Georgia" w:hAnsi="Georgia"/>
          <w:sz w:val="24"/>
          <w:szCs w:val="24"/>
        </w:rPr>
        <w:t>Samman</w:t>
      </w:r>
      <w:proofErr w:type="spellEnd"/>
      <w:r w:rsidRPr="00D430F1">
        <w:rPr>
          <w:rFonts w:ascii="Georgia" w:hAnsi="Georgia"/>
          <w:sz w:val="24"/>
          <w:szCs w:val="24"/>
        </w:rPr>
        <w:t xml:space="preserve"> by the Madhya Pradesh Government</w:t>
      </w:r>
    </w:p>
    <w:p w14:paraId="6CF1CEDA" w14:textId="77777777" w:rsidR="002F1710" w:rsidRPr="00D430F1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19C7498" w14:textId="77777777" w:rsidR="002F1710" w:rsidRPr="00D430F1" w:rsidRDefault="002F1710" w:rsidP="002F171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513C9E" w14:textId="77777777" w:rsidR="009A2639" w:rsidRPr="00D430F1" w:rsidRDefault="009A2639" w:rsidP="002F1710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  <w:r w:rsidRPr="00D430F1">
        <w:rPr>
          <w:rFonts w:ascii="Georgia" w:hAnsi="Georgia"/>
          <w:b/>
          <w:sz w:val="24"/>
          <w:szCs w:val="24"/>
        </w:rPr>
        <w:t>Bibliography:</w:t>
      </w:r>
    </w:p>
    <w:p w14:paraId="5539D477" w14:textId="2C633020" w:rsidR="009C4CBC" w:rsidRDefault="00026F2E" w:rsidP="002F1710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D430F1">
        <w:rPr>
          <w:rFonts w:ascii="Georgia" w:hAnsi="Georgia"/>
          <w:b/>
          <w:sz w:val="24"/>
          <w:szCs w:val="24"/>
        </w:rPr>
        <w:t>Major Translations in English:</w:t>
      </w:r>
    </w:p>
    <w:p w14:paraId="743A0FD7" w14:textId="42D7D92A" w:rsidR="00562C8D" w:rsidRPr="00562C8D" w:rsidRDefault="00562C8D" w:rsidP="002F1710">
      <w:pPr>
        <w:spacing w:line="360" w:lineRule="auto"/>
        <w:jc w:val="both"/>
        <w:rPr>
          <w:rFonts w:asciiTheme="majorHAnsi" w:hAnsiTheme="majorHAnsi"/>
          <w:b/>
          <w:sz w:val="24"/>
          <w:szCs w:val="24"/>
          <w:rPrChange w:id="292" w:author="Elizabeth Northup" w:date="2013-09-25T21:59:00Z">
            <w:rPr>
              <w:rFonts w:ascii="Georgia" w:hAnsi="Georgia"/>
              <w:b/>
              <w:sz w:val="24"/>
              <w:szCs w:val="24"/>
            </w:rPr>
          </w:rPrChange>
        </w:rPr>
      </w:pPr>
      <w:proofErr w:type="spellStart"/>
      <w:ins w:id="293" w:author="Elizabeth Northup" w:date="2013-09-25T21:58:00Z">
        <w:r>
          <w:rPr>
            <w:rFonts w:asciiTheme="majorHAnsi" w:hAnsiTheme="majorHAnsi"/>
            <w:b/>
            <w:sz w:val="24"/>
            <w:szCs w:val="24"/>
          </w:rPr>
          <w:t>Gopalakrishna</w:t>
        </w:r>
        <w:proofErr w:type="spellEnd"/>
        <w:r>
          <w:rPr>
            <w:rFonts w:asciiTheme="majorHAnsi" w:hAnsiTheme="majorHAnsi"/>
            <w:b/>
            <w:sz w:val="24"/>
            <w:szCs w:val="24"/>
          </w:rPr>
          <w:t>, A. (2005)</w:t>
        </w:r>
      </w:ins>
      <w:ins w:id="294" w:author="Elizabeth Northup" w:date="2013-09-25T21:59:00Z">
        <w:r>
          <w:rPr>
            <w:rFonts w:asciiTheme="majorHAnsi" w:hAnsiTheme="majorHAnsi"/>
            <w:b/>
            <w:sz w:val="24"/>
            <w:szCs w:val="24"/>
          </w:rPr>
          <w:t xml:space="preserve"> </w:t>
        </w:r>
        <w:r w:rsidRPr="004F0D76">
          <w:rPr>
            <w:rFonts w:asciiTheme="majorHAnsi" w:hAnsiTheme="majorHAnsi"/>
            <w:i/>
            <w:sz w:val="24"/>
            <w:szCs w:val="24"/>
          </w:rPr>
          <w:t xml:space="preserve">Selected Poems: </w:t>
        </w:r>
        <w:proofErr w:type="spellStart"/>
        <w:r w:rsidRPr="004F0D76">
          <w:rPr>
            <w:rFonts w:asciiTheme="majorHAnsi" w:hAnsiTheme="majorHAnsi"/>
            <w:i/>
            <w:sz w:val="24"/>
            <w:szCs w:val="24"/>
          </w:rPr>
          <w:t>Gopalakrishna</w:t>
        </w:r>
        <w:proofErr w:type="spellEnd"/>
        <w:r w:rsidRPr="004F0D76">
          <w:rPr>
            <w:rFonts w:asciiTheme="majorHAnsi" w:hAnsiTheme="majorHAnsi"/>
            <w:i/>
            <w:sz w:val="24"/>
            <w:szCs w:val="24"/>
          </w:rPr>
          <w:t xml:space="preserve"> </w:t>
        </w:r>
        <w:proofErr w:type="spellStart"/>
        <w:r w:rsidRPr="004F0D76">
          <w:rPr>
            <w:rFonts w:asciiTheme="majorHAnsi" w:hAnsiTheme="majorHAnsi"/>
            <w:i/>
            <w:sz w:val="24"/>
            <w:szCs w:val="24"/>
          </w:rPr>
          <w:t>Adiga</w:t>
        </w:r>
        <w:proofErr w:type="spellEnd"/>
        <w:r>
          <w:rPr>
            <w:rFonts w:asciiTheme="majorHAnsi" w:hAnsiTheme="majorHAnsi"/>
            <w:i/>
            <w:sz w:val="24"/>
            <w:szCs w:val="24"/>
          </w:rPr>
          <w:t xml:space="preserve">. </w:t>
        </w:r>
        <w:r>
          <w:rPr>
            <w:rFonts w:asciiTheme="majorHAnsi" w:hAnsiTheme="majorHAnsi"/>
            <w:sz w:val="24"/>
            <w:szCs w:val="24"/>
          </w:rPr>
          <w:t xml:space="preserve">Trans. </w:t>
        </w:r>
        <w:proofErr w:type="spellStart"/>
        <w:r>
          <w:rPr>
            <w:rFonts w:asciiTheme="majorHAnsi" w:hAnsiTheme="majorHAnsi"/>
            <w:sz w:val="24"/>
            <w:szCs w:val="24"/>
          </w:rPr>
          <w:t>Sumateendra</w:t>
        </w:r>
      </w:ins>
      <w:proofErr w:type="spellEnd"/>
      <w:ins w:id="295" w:author="Elizabeth Northup" w:date="2013-09-25T22:01:00Z">
        <w:r>
          <w:rPr>
            <w:rFonts w:asciiTheme="majorHAnsi" w:hAnsiTheme="majorHAnsi"/>
            <w:sz w:val="24"/>
            <w:szCs w:val="24"/>
          </w:rPr>
          <w:t>,</w:t>
        </w:r>
      </w:ins>
      <w:ins w:id="296" w:author="Elizabeth Northup" w:date="2013-09-25T21:59:00Z">
        <w:r>
          <w:rPr>
            <w:rFonts w:asciiTheme="majorHAnsi" w:hAnsiTheme="majorHAnsi"/>
            <w:sz w:val="24"/>
            <w:szCs w:val="24"/>
          </w:rPr>
          <w:t xml:space="preserve"> N.</w:t>
        </w:r>
      </w:ins>
      <w:ins w:id="297" w:author="Elizabeth Northup" w:date="2013-09-25T22:01:00Z">
        <w:r>
          <w:rPr>
            <w:rFonts w:asciiTheme="majorHAnsi" w:hAnsiTheme="majorHAnsi"/>
            <w:sz w:val="24"/>
            <w:szCs w:val="24"/>
          </w:rPr>
          <w:t xml:space="preserve"> New Delhi: </w:t>
        </w:r>
        <w:proofErr w:type="spellStart"/>
        <w:r>
          <w:rPr>
            <w:rFonts w:asciiTheme="majorHAnsi" w:hAnsiTheme="majorHAnsi"/>
            <w:sz w:val="24"/>
            <w:szCs w:val="24"/>
          </w:rPr>
          <w:t>Sahitya</w:t>
        </w:r>
        <w:proofErr w:type="spellEnd"/>
        <w:r>
          <w:rPr>
            <w:rFonts w:asciiTheme="majorHAnsi" w:hAnsiTheme="majorHAnsi"/>
            <w:sz w:val="24"/>
            <w:szCs w:val="24"/>
          </w:rPr>
          <w:t xml:space="preserve"> </w:t>
        </w:r>
        <w:proofErr w:type="spellStart"/>
        <w:r>
          <w:rPr>
            <w:rFonts w:asciiTheme="majorHAnsi" w:hAnsiTheme="majorHAnsi"/>
            <w:sz w:val="24"/>
            <w:szCs w:val="24"/>
          </w:rPr>
          <w:t>Akademi</w:t>
        </w:r>
        <w:proofErr w:type="spellEnd"/>
        <w:r>
          <w:rPr>
            <w:rFonts w:asciiTheme="majorHAnsi" w:hAnsiTheme="majorHAnsi"/>
            <w:sz w:val="24"/>
            <w:szCs w:val="24"/>
          </w:rPr>
          <w:t>.</w:t>
        </w:r>
      </w:ins>
    </w:p>
    <w:p w14:paraId="0C4739F9" w14:textId="730015F2" w:rsidR="00C9085B" w:rsidRPr="00C818A0" w:rsidDel="00562C8D" w:rsidRDefault="003C61C5" w:rsidP="002F1710">
      <w:pPr>
        <w:spacing w:line="360" w:lineRule="auto"/>
        <w:jc w:val="both"/>
        <w:rPr>
          <w:del w:id="298" w:author="Elizabeth Northup" w:date="2013-09-25T22:01:00Z"/>
          <w:rFonts w:asciiTheme="majorHAnsi" w:hAnsiTheme="majorHAnsi"/>
          <w:sz w:val="24"/>
          <w:szCs w:val="24"/>
          <w:rPrChange w:id="299" w:author="Elizabeth Northup" w:date="2013-09-25T20:17:00Z">
            <w:rPr>
              <w:del w:id="300" w:author="Elizabeth Northup" w:date="2013-09-25T22:01:00Z"/>
              <w:rFonts w:ascii="Georgia" w:hAnsi="Georgia"/>
              <w:sz w:val="24"/>
              <w:szCs w:val="24"/>
            </w:rPr>
          </w:rPrChange>
        </w:rPr>
      </w:pPr>
      <w:del w:id="301" w:author="Elizabeth Northup" w:date="2013-09-25T21:59:00Z">
        <w:r w:rsidRPr="00C818A0" w:rsidDel="00562C8D">
          <w:rPr>
            <w:rFonts w:asciiTheme="majorHAnsi" w:hAnsiTheme="majorHAnsi"/>
            <w:i/>
            <w:sz w:val="24"/>
            <w:szCs w:val="24"/>
            <w:rPrChange w:id="302" w:author="Elizabeth Northup" w:date="2013-09-25T20:17:00Z">
              <w:rPr>
                <w:rFonts w:ascii="Georgia" w:hAnsi="Georgia"/>
                <w:i/>
                <w:sz w:val="24"/>
                <w:szCs w:val="24"/>
              </w:rPr>
            </w:rPrChange>
          </w:rPr>
          <w:delText>Selected Poems: Gopalakrishna Adiga</w:delText>
        </w:r>
      </w:del>
      <w:del w:id="303" w:author="Elizabeth Northup" w:date="2013-09-25T22:01:00Z">
        <w:r w:rsidRPr="00C818A0" w:rsidDel="00562C8D">
          <w:rPr>
            <w:rFonts w:asciiTheme="majorHAnsi" w:hAnsiTheme="majorHAnsi"/>
            <w:sz w:val="24"/>
            <w:szCs w:val="24"/>
            <w:rPrChange w:id="304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delText xml:space="preserve">. (2005). </w:delText>
        </w:r>
        <w:r w:rsidR="00C9085B" w:rsidRPr="00C818A0" w:rsidDel="00562C8D">
          <w:rPr>
            <w:rFonts w:asciiTheme="majorHAnsi" w:hAnsiTheme="majorHAnsi"/>
            <w:sz w:val="24"/>
            <w:szCs w:val="24"/>
            <w:rPrChange w:id="305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delText>Tr. Sumateendra Nadig</w:delText>
        </w:r>
        <w:r w:rsidRPr="00C818A0" w:rsidDel="00562C8D">
          <w:rPr>
            <w:rFonts w:asciiTheme="majorHAnsi" w:hAnsiTheme="majorHAnsi"/>
            <w:sz w:val="24"/>
            <w:szCs w:val="24"/>
            <w:rPrChange w:id="306" w:author="Elizabeth Northup" w:date="2013-09-25T20:17:00Z">
              <w:rPr>
                <w:rFonts w:ascii="Georgia" w:hAnsi="Georgia"/>
                <w:sz w:val="24"/>
                <w:szCs w:val="24"/>
              </w:rPr>
            </w:rPrChange>
          </w:rPr>
          <w:delText>, New Delhi: Sahitya Akademi.</w:delText>
        </w:r>
      </w:del>
    </w:p>
    <w:p w14:paraId="2B667CA0" w14:textId="77777777" w:rsidR="00FA26D4" w:rsidRPr="00C818A0" w:rsidRDefault="00FA26D4" w:rsidP="002F1710">
      <w:pPr>
        <w:spacing w:line="360" w:lineRule="auto"/>
        <w:jc w:val="both"/>
        <w:rPr>
          <w:rFonts w:asciiTheme="majorHAnsi" w:hAnsiTheme="majorHAnsi"/>
          <w:sz w:val="24"/>
          <w:szCs w:val="24"/>
          <w:rPrChange w:id="307" w:author="Elizabeth Northup" w:date="2013-09-25T20:17:00Z">
            <w:rPr>
              <w:rFonts w:ascii="Georgia" w:hAnsi="Georgia"/>
              <w:sz w:val="24"/>
              <w:szCs w:val="24"/>
            </w:rPr>
          </w:rPrChange>
        </w:rPr>
      </w:pPr>
    </w:p>
    <w:sectPr w:rsidR="00FA26D4" w:rsidRPr="00C818A0" w:rsidSect="00EE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unga">
    <w:panose1 w:val="00000000000000000000"/>
    <w:charset w:val="01"/>
    <w:family w:val="roman"/>
    <w:notTrueType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87424"/>
    <w:multiLevelType w:val="multilevel"/>
    <w:tmpl w:val="C772F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A9"/>
    <w:rsid w:val="00026F2E"/>
    <w:rsid w:val="000356BB"/>
    <w:rsid w:val="000D640D"/>
    <w:rsid w:val="001035D3"/>
    <w:rsid w:val="00107F6E"/>
    <w:rsid w:val="001334A2"/>
    <w:rsid w:val="001B3DA5"/>
    <w:rsid w:val="002A6C60"/>
    <w:rsid w:val="002F1710"/>
    <w:rsid w:val="002F75FA"/>
    <w:rsid w:val="003038F4"/>
    <w:rsid w:val="00384D09"/>
    <w:rsid w:val="003C61C5"/>
    <w:rsid w:val="00505BF9"/>
    <w:rsid w:val="00540D05"/>
    <w:rsid w:val="0054565F"/>
    <w:rsid w:val="00562C8D"/>
    <w:rsid w:val="005971D2"/>
    <w:rsid w:val="005A550B"/>
    <w:rsid w:val="005D1F0B"/>
    <w:rsid w:val="006012CE"/>
    <w:rsid w:val="006359F9"/>
    <w:rsid w:val="006D0F1E"/>
    <w:rsid w:val="006E0449"/>
    <w:rsid w:val="00717D0E"/>
    <w:rsid w:val="007547C4"/>
    <w:rsid w:val="00763EC4"/>
    <w:rsid w:val="007731E2"/>
    <w:rsid w:val="007D61F2"/>
    <w:rsid w:val="008760C6"/>
    <w:rsid w:val="00926604"/>
    <w:rsid w:val="0094107E"/>
    <w:rsid w:val="009478FE"/>
    <w:rsid w:val="009868DD"/>
    <w:rsid w:val="009A2639"/>
    <w:rsid w:val="009C4CBC"/>
    <w:rsid w:val="009C5674"/>
    <w:rsid w:val="009F18AB"/>
    <w:rsid w:val="00A75781"/>
    <w:rsid w:val="00A854F5"/>
    <w:rsid w:val="00AF4A85"/>
    <w:rsid w:val="00B0192C"/>
    <w:rsid w:val="00B54FCF"/>
    <w:rsid w:val="00BA3FA6"/>
    <w:rsid w:val="00C64779"/>
    <w:rsid w:val="00C818A0"/>
    <w:rsid w:val="00C9085B"/>
    <w:rsid w:val="00D105A9"/>
    <w:rsid w:val="00D36D5F"/>
    <w:rsid w:val="00D430F1"/>
    <w:rsid w:val="00D63763"/>
    <w:rsid w:val="00D90962"/>
    <w:rsid w:val="00DE5279"/>
    <w:rsid w:val="00E60FEE"/>
    <w:rsid w:val="00EE541C"/>
    <w:rsid w:val="00EE632D"/>
    <w:rsid w:val="00EF67EB"/>
    <w:rsid w:val="00F40789"/>
    <w:rsid w:val="00F51735"/>
    <w:rsid w:val="00F53D1F"/>
    <w:rsid w:val="00F5697D"/>
    <w:rsid w:val="00F808D2"/>
    <w:rsid w:val="00FA26D4"/>
    <w:rsid w:val="00FB4D79"/>
    <w:rsid w:val="00F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8A0D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67EB"/>
  </w:style>
  <w:style w:type="paragraph" w:styleId="BalloonText">
    <w:name w:val="Balloon Text"/>
    <w:basedOn w:val="Normal"/>
    <w:link w:val="BalloonTextChar"/>
    <w:uiPriority w:val="99"/>
    <w:semiHidden/>
    <w:unhideWhenUsed/>
    <w:rsid w:val="00D9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67EB"/>
  </w:style>
  <w:style w:type="paragraph" w:styleId="BalloonText">
    <w:name w:val="Balloon Text"/>
    <w:basedOn w:val="Normal"/>
    <w:link w:val="BalloonTextChar"/>
    <w:uiPriority w:val="99"/>
    <w:semiHidden/>
    <w:unhideWhenUsed/>
    <w:rsid w:val="00D9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513</Words>
  <Characters>2925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Compaq</dc:creator>
  <cp:lastModifiedBy>Elizabeth Northup</cp:lastModifiedBy>
  <cp:revision>11</cp:revision>
  <dcterms:created xsi:type="dcterms:W3CDTF">2013-09-17T20:27:00Z</dcterms:created>
  <dcterms:modified xsi:type="dcterms:W3CDTF">2013-09-26T22:17:00Z</dcterms:modified>
</cp:coreProperties>
</file>