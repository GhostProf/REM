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C3" w:rsidRPr="00404513" w:rsidRDefault="001171A2" w:rsidP="00FE64C3">
      <w:ins w:id="0" w:author="doctor" w:date="2014-02-02T16:08:00Z">
        <w:r w:rsidRPr="00404513">
          <w:t>Signac</w:t>
        </w:r>
      </w:ins>
      <w:ins w:id="1" w:author="doctor" w:date="2014-02-02T16:09:00Z">
        <w:r>
          <w:t>,</w:t>
        </w:r>
      </w:ins>
      <w:ins w:id="2" w:author="doctor" w:date="2014-02-02T16:08:00Z">
        <w:r w:rsidRPr="00404513">
          <w:t xml:space="preserve"> </w:t>
        </w:r>
      </w:ins>
      <w:r w:rsidR="00FE64C3" w:rsidRPr="00404513">
        <w:t xml:space="preserve">Paul </w:t>
      </w:r>
      <w:del w:id="3" w:author="doctor" w:date="2014-02-02T16:08:00Z">
        <w:r w:rsidR="00FE64C3" w:rsidRPr="00404513" w:rsidDel="001171A2">
          <w:delText xml:space="preserve">Signac </w:delText>
        </w:r>
      </w:del>
      <w:r w:rsidR="00FE64C3" w:rsidRPr="00404513">
        <w:t xml:space="preserve">(1863-1935) </w:t>
      </w:r>
    </w:p>
    <w:p w:rsidR="00255961" w:rsidRDefault="00255961" w:rsidP="00FE64C3"/>
    <w:p w:rsidR="00255961" w:rsidRDefault="00212855" w:rsidP="00FE64C3">
      <w:r>
        <w:t xml:space="preserve">Paul Signac was a </w:t>
      </w:r>
      <w:r w:rsidR="00DE7807">
        <w:t xml:space="preserve">prolific </w:t>
      </w:r>
      <w:r>
        <w:t xml:space="preserve">French </w:t>
      </w:r>
      <w:ins w:id="4" w:author="doctor" w:date="2014-02-02T16:09:00Z">
        <w:r w:rsidR="001171A2">
          <w:t>N</w:t>
        </w:r>
      </w:ins>
      <w:del w:id="5" w:author="doctor" w:date="2014-02-02T16:09:00Z">
        <w:r w:rsidR="000D5F43" w:rsidDel="001171A2">
          <w:delText>n</w:delText>
        </w:r>
      </w:del>
      <w:proofErr w:type="gramStart"/>
      <w:r>
        <w:t>eo-</w:t>
      </w:r>
      <w:proofErr w:type="gramEnd"/>
      <w:ins w:id="6" w:author="doctor" w:date="2014-02-02T16:09:00Z">
        <w:r w:rsidR="001171A2">
          <w:t>I</w:t>
        </w:r>
      </w:ins>
      <w:del w:id="7" w:author="doctor" w:date="2014-02-02T16:09:00Z">
        <w:r w:rsidR="000D5F43" w:rsidDel="001171A2">
          <w:delText>i</w:delText>
        </w:r>
      </w:del>
      <w:r>
        <w:t xml:space="preserve">mpressionist painter during the late nineteenth and early twentieth centuries. </w:t>
      </w:r>
      <w:r w:rsidR="004019FC">
        <w:t xml:space="preserve">His friendship with Georges Seurat defined the early part of his career, in which he explored </w:t>
      </w:r>
      <w:ins w:id="8" w:author="doctor" w:date="2014-02-02T16:19:00Z">
        <w:r w:rsidR="00366C27">
          <w:t>Pointillist</w:t>
        </w:r>
        <w:r w:rsidR="00366C27">
          <w:t xml:space="preserve"> </w:t>
        </w:r>
      </w:ins>
      <w:del w:id="9" w:author="doctor" w:date="2014-02-02T16:15:00Z">
        <w:r w:rsidR="000D5F43" w:rsidDel="001171A2">
          <w:delText>d</w:delText>
        </w:r>
      </w:del>
      <w:del w:id="10" w:author="doctor" w:date="2014-02-02T16:19:00Z">
        <w:r w:rsidR="004019FC" w:rsidDel="00366C27">
          <w:delText xml:space="preserve">ivisionist </w:delText>
        </w:r>
      </w:del>
      <w:r w:rsidR="004019FC">
        <w:t xml:space="preserve">and </w:t>
      </w:r>
      <w:proofErr w:type="spellStart"/>
      <w:ins w:id="11" w:author="doctor" w:date="2014-02-02T16:19:00Z">
        <w:r w:rsidR="00366C27">
          <w:t>Divisionist</w:t>
        </w:r>
        <w:proofErr w:type="spellEnd"/>
        <w:r w:rsidR="00366C27" w:rsidDel="001171A2">
          <w:t xml:space="preserve"> </w:t>
        </w:r>
      </w:ins>
      <w:del w:id="12" w:author="doctor" w:date="2014-02-02T16:15:00Z">
        <w:r w:rsidR="000D5F43" w:rsidDel="001171A2">
          <w:delText>p</w:delText>
        </w:r>
      </w:del>
      <w:del w:id="13" w:author="doctor" w:date="2014-02-02T16:19:00Z">
        <w:r w:rsidR="000D5F43" w:rsidDel="00366C27">
          <w:delText>ointillist</w:delText>
        </w:r>
        <w:r w:rsidR="004019FC" w:rsidDel="00366C27">
          <w:delText xml:space="preserve"> </w:delText>
        </w:r>
      </w:del>
      <w:r w:rsidR="004019FC">
        <w:t xml:space="preserve">painting methods. Interested by the laws and theories of physiological optics, Signac experimented with the effects of light and purposeful juxtaposition of colour on canvas to produce effects in the eye of the viewer. </w:t>
      </w:r>
      <w:r w:rsidR="003B0E2B">
        <w:t xml:space="preserve">Through the application of small, deliberate brushstrokes, Signac furthered the </w:t>
      </w:r>
      <w:r w:rsidR="0029151F">
        <w:t>development</w:t>
      </w:r>
      <w:r w:rsidR="003B0E2B">
        <w:t xml:space="preserve"> of </w:t>
      </w:r>
      <w:ins w:id="14" w:author="doctor" w:date="2014-02-02T16:09:00Z">
        <w:r w:rsidR="001171A2">
          <w:t>N</w:t>
        </w:r>
      </w:ins>
      <w:del w:id="15" w:author="doctor" w:date="2014-02-02T16:09:00Z">
        <w:r w:rsidR="000D5F43" w:rsidDel="001171A2">
          <w:delText>n</w:delText>
        </w:r>
      </w:del>
      <w:proofErr w:type="gramStart"/>
      <w:r w:rsidR="003B0E2B">
        <w:t>eo-</w:t>
      </w:r>
      <w:proofErr w:type="gramEnd"/>
      <w:ins w:id="16" w:author="doctor" w:date="2014-02-02T16:09:00Z">
        <w:r w:rsidR="001171A2">
          <w:t>I</w:t>
        </w:r>
      </w:ins>
      <w:del w:id="17" w:author="doctor" w:date="2014-02-02T16:09:00Z">
        <w:r w:rsidR="000D5F43" w:rsidDel="001171A2">
          <w:delText>i</w:delText>
        </w:r>
      </w:del>
      <w:r w:rsidR="003B0E2B">
        <w:t xml:space="preserve">mpressionist </w:t>
      </w:r>
      <w:r w:rsidR="0029151F">
        <w:t xml:space="preserve">painting </w:t>
      </w:r>
      <w:r w:rsidR="003B0E2B">
        <w:t xml:space="preserve">techniques. </w:t>
      </w:r>
      <w:ins w:id="18" w:author="doctor" w:date="2014-02-02T16:13:00Z">
        <w:r w:rsidR="001171A2">
          <w:t xml:space="preserve">Signac and Seurat practiced their theories of contrasting colour through </w:t>
        </w:r>
      </w:ins>
      <w:ins w:id="19" w:author="doctor" w:date="2014-02-02T16:20:00Z">
        <w:r w:rsidR="00366C27">
          <w:t xml:space="preserve">‘Pointillism’, </w:t>
        </w:r>
      </w:ins>
      <w:ins w:id="20" w:author="doctor" w:date="2014-02-02T16:13:00Z">
        <w:r w:rsidR="001171A2">
          <w:t xml:space="preserve">the application of small dabs or dots of paint in calculated compositions. </w:t>
        </w:r>
      </w:ins>
      <w:r w:rsidR="004019FC">
        <w:t>Following the death of Seurat in 1891</w:t>
      </w:r>
      <w:ins w:id="21" w:author="doctor" w:date="2014-02-02T16:18:00Z">
        <w:r w:rsidR="001171A2">
          <w:t xml:space="preserve"> Signac</w:t>
        </w:r>
      </w:ins>
      <w:del w:id="22" w:author="doctor" w:date="2014-02-02T16:18:00Z">
        <w:r w:rsidR="004019FC" w:rsidDel="001171A2">
          <w:delText xml:space="preserve">, </w:delText>
        </w:r>
      </w:del>
      <w:ins w:id="23" w:author="doctor" w:date="2014-02-02T16:18:00Z">
        <w:r w:rsidR="001171A2">
          <w:t xml:space="preserve"> turn</w:t>
        </w:r>
        <w:r w:rsidR="001171A2">
          <w:t>ed</w:t>
        </w:r>
        <w:r w:rsidR="001171A2">
          <w:t xml:space="preserve"> from oil painting to </w:t>
        </w:r>
        <w:proofErr w:type="gramStart"/>
        <w:r w:rsidR="001171A2">
          <w:t>watercolour,</w:t>
        </w:r>
        <w:proofErr w:type="gramEnd"/>
        <w:r w:rsidR="001171A2">
          <w:t xml:space="preserve"> he began to incorporate broader brushstrokes. Signac defined his new method as </w:t>
        </w:r>
        <w:proofErr w:type="spellStart"/>
        <w:r w:rsidR="001171A2">
          <w:t>Divisionist</w:t>
        </w:r>
        <w:proofErr w:type="spellEnd"/>
        <w:r w:rsidR="001171A2">
          <w:t xml:space="preserve"> rather than Pointillist. </w:t>
        </w:r>
      </w:ins>
      <w:r w:rsidR="004019FC">
        <w:t xml:space="preserve">Signac focused his attention primarily on the promotion and dissemination of </w:t>
      </w:r>
      <w:ins w:id="24" w:author="doctor" w:date="2014-02-02T16:10:00Z">
        <w:r w:rsidR="001171A2">
          <w:t>D</w:t>
        </w:r>
      </w:ins>
      <w:del w:id="25" w:author="doctor" w:date="2014-02-02T16:10:00Z">
        <w:r w:rsidR="000D5F43" w:rsidDel="001171A2">
          <w:delText>d</w:delText>
        </w:r>
      </w:del>
      <w:r w:rsidR="004019FC">
        <w:t xml:space="preserve">ivisionism and </w:t>
      </w:r>
      <w:ins w:id="26" w:author="doctor" w:date="2014-02-02T16:10:00Z">
        <w:r w:rsidR="001171A2">
          <w:t>N</w:t>
        </w:r>
      </w:ins>
      <w:del w:id="27" w:author="doctor" w:date="2014-02-02T16:10:00Z">
        <w:r w:rsidR="000D5F43" w:rsidDel="001171A2">
          <w:delText>n</w:delText>
        </w:r>
      </w:del>
      <w:proofErr w:type="gramStart"/>
      <w:r w:rsidR="004019FC">
        <w:t>eo-</w:t>
      </w:r>
      <w:proofErr w:type="gramEnd"/>
      <w:ins w:id="28" w:author="doctor" w:date="2014-02-02T16:10:00Z">
        <w:r w:rsidR="001171A2">
          <w:t>I</w:t>
        </w:r>
      </w:ins>
      <w:del w:id="29" w:author="doctor" w:date="2014-02-02T16:10:00Z">
        <w:r w:rsidR="000D5F43" w:rsidDel="001171A2">
          <w:delText>i</w:delText>
        </w:r>
      </w:del>
      <w:r w:rsidR="004019FC">
        <w:t>mpressionism.</w:t>
      </w:r>
      <w:r w:rsidR="00DE7807">
        <w:t xml:space="preserve"> He travelled </w:t>
      </w:r>
      <w:r w:rsidR="00222D6A">
        <w:t xml:space="preserve">throughout Europe, often staying in St. Tropez, </w:t>
      </w:r>
      <w:r w:rsidR="00DE7807">
        <w:t xml:space="preserve">and </w:t>
      </w:r>
      <w:r w:rsidR="00222D6A">
        <w:t xml:space="preserve">commonly </w:t>
      </w:r>
      <w:r w:rsidR="00DE7807">
        <w:t>painted seascapes, harbours, and ports.</w:t>
      </w:r>
      <w:r w:rsidR="004019FC">
        <w:t xml:space="preserve"> </w:t>
      </w:r>
      <w:r w:rsidR="00985CA1">
        <w:t xml:space="preserve">From 1908 until his death in 1935, he held the post of President of the </w:t>
      </w:r>
      <w:proofErr w:type="spellStart"/>
      <w:r w:rsidR="00985CA1">
        <w:t>Société</w:t>
      </w:r>
      <w:proofErr w:type="spellEnd"/>
      <w:r w:rsidR="00985CA1">
        <w:t xml:space="preserve"> des Artistes </w:t>
      </w:r>
      <w:proofErr w:type="spellStart"/>
      <w:r w:rsidR="00985CA1">
        <w:t>Indépendants</w:t>
      </w:r>
      <w:proofErr w:type="spellEnd"/>
      <w:r w:rsidR="00985CA1">
        <w:t xml:space="preserve">. </w:t>
      </w:r>
      <w:r w:rsidR="003B0E2B">
        <w:t xml:space="preserve">In his mature years, </w:t>
      </w:r>
      <w:r w:rsidR="003A773F">
        <w:t>his style became more fluid</w:t>
      </w:r>
      <w:r w:rsidR="00783209">
        <w:t xml:space="preserve"> and bold</w:t>
      </w:r>
      <w:r w:rsidR="003A773F">
        <w:t xml:space="preserve"> and less scientific; </w:t>
      </w:r>
      <w:r w:rsidR="00DE7807">
        <w:t xml:space="preserve">the enthusiastic and charismatic </w:t>
      </w:r>
      <w:r w:rsidR="003B0E2B">
        <w:t xml:space="preserve">Signac </w:t>
      </w:r>
      <w:r w:rsidR="000A5B60">
        <w:t xml:space="preserve">greatly influenced </w:t>
      </w:r>
      <w:r w:rsidR="00DE7807">
        <w:t>other</w:t>
      </w:r>
      <w:r w:rsidR="000A5B60">
        <w:t xml:space="preserve"> </w:t>
      </w:r>
      <w:ins w:id="30" w:author="doctor" w:date="2014-02-02T16:10:00Z">
        <w:r w:rsidR="001171A2">
          <w:t>post</w:t>
        </w:r>
      </w:ins>
      <w:ins w:id="31" w:author="doctor" w:date="2014-02-02T16:12:00Z">
        <w:r w:rsidR="001171A2">
          <w:t>-</w:t>
        </w:r>
      </w:ins>
      <w:del w:id="32" w:author="doctor" w:date="2014-02-02T16:10:00Z">
        <w:r w:rsidR="000D5F43" w:rsidDel="001171A2">
          <w:delText>n</w:delText>
        </w:r>
        <w:r w:rsidR="000A5B60" w:rsidDel="001171A2">
          <w:delText>eo-</w:delText>
        </w:r>
      </w:del>
      <w:ins w:id="33" w:author="doctor" w:date="2014-02-02T16:10:00Z">
        <w:r w:rsidR="001171A2">
          <w:t>I</w:t>
        </w:r>
      </w:ins>
      <w:del w:id="34" w:author="doctor" w:date="2014-02-02T16:10:00Z">
        <w:r w:rsidR="000D5F43" w:rsidDel="001171A2">
          <w:delText>i</w:delText>
        </w:r>
      </w:del>
      <w:r w:rsidR="000A5B60">
        <w:t>mpressionist painters including Vincent Van Gogh and Henri Matisse</w:t>
      </w:r>
      <w:ins w:id="35" w:author="doctor" w:date="2014-02-02T16:21:00Z">
        <w:r w:rsidR="00366C27">
          <w:t>.</w:t>
        </w:r>
      </w:ins>
      <w:del w:id="36" w:author="doctor" w:date="2014-02-02T16:21:00Z">
        <w:r w:rsidR="000A5B60" w:rsidDel="00366C27">
          <w:delText>.</w:delText>
        </w:r>
      </w:del>
      <w:r w:rsidR="000A5B60">
        <w:t xml:space="preserve"> </w:t>
      </w:r>
    </w:p>
    <w:p w:rsidR="00FE64C3" w:rsidRPr="00404513" w:rsidRDefault="00FE64C3" w:rsidP="00FE64C3"/>
    <w:p w:rsidR="00D848FB" w:rsidRDefault="00FE64C3" w:rsidP="00FE64C3">
      <w:r>
        <w:t>B</w:t>
      </w:r>
      <w:r w:rsidRPr="00404513">
        <w:t xml:space="preserve">orn in </w:t>
      </w:r>
      <w:r>
        <w:t xml:space="preserve">1863 to a </w:t>
      </w:r>
      <w:r w:rsidRPr="00404513">
        <w:t>Paris</w:t>
      </w:r>
      <w:r>
        <w:t xml:space="preserve">ian bourgeois family, Paul Signac demonstrated an interest in painting at a young age. He frequented </w:t>
      </w:r>
      <w:ins w:id="37" w:author="doctor" w:date="2014-02-02T16:12:00Z">
        <w:r w:rsidR="001171A2">
          <w:t>I</w:t>
        </w:r>
      </w:ins>
      <w:del w:id="38" w:author="doctor" w:date="2014-02-02T16:12:00Z">
        <w:r w:rsidR="00EE2A90" w:rsidDel="001171A2">
          <w:delText>i</w:delText>
        </w:r>
      </w:del>
      <w:r>
        <w:t>mpressionist exhibitions in the late 1870s and</w:t>
      </w:r>
      <w:r w:rsidR="00EE2A90">
        <w:t>,</w:t>
      </w:r>
      <w:r>
        <w:t xml:space="preserve"> in June 1880, a visit to the Monet exhibition at the offices of </w:t>
      </w:r>
      <w:r>
        <w:rPr>
          <w:i/>
        </w:rPr>
        <w:t xml:space="preserve">La Vie </w:t>
      </w:r>
      <w:proofErr w:type="spellStart"/>
      <w:r>
        <w:rPr>
          <w:i/>
        </w:rPr>
        <w:t>Moderne</w:t>
      </w:r>
      <w:proofErr w:type="spellEnd"/>
      <w:r>
        <w:t xml:space="preserve"> inspired</w:t>
      </w:r>
      <w:r>
        <w:rPr>
          <w:b/>
        </w:rPr>
        <w:t xml:space="preserve"> </w:t>
      </w:r>
      <w:r>
        <w:t xml:space="preserve">Signac to begin working in </w:t>
      </w:r>
      <w:proofErr w:type="gramStart"/>
      <w:r>
        <w:t xml:space="preserve">the </w:t>
      </w:r>
      <w:ins w:id="39" w:author="doctor" w:date="2014-02-02T16:12:00Z">
        <w:r w:rsidR="001171A2">
          <w:t>I</w:t>
        </w:r>
      </w:ins>
      <w:proofErr w:type="gramEnd"/>
      <w:del w:id="40" w:author="doctor" w:date="2014-02-02T16:12:00Z">
        <w:r w:rsidDel="001171A2">
          <w:delText>i</w:delText>
        </w:r>
      </w:del>
      <w:r>
        <w:t xml:space="preserve">mpressionist manner of open-air painting. Alongside Charles </w:t>
      </w:r>
      <w:proofErr w:type="spellStart"/>
      <w:r>
        <w:t>Angrand</w:t>
      </w:r>
      <w:proofErr w:type="spellEnd"/>
      <w:r>
        <w:t xml:space="preserve"> and Henri-Edmond Cross, Signac founded and would later become President of the </w:t>
      </w:r>
      <w:proofErr w:type="spellStart"/>
      <w:r w:rsidRPr="00B42BC2">
        <w:rPr>
          <w:i/>
        </w:rPr>
        <w:t>Groupe</w:t>
      </w:r>
      <w:proofErr w:type="spellEnd"/>
      <w:r w:rsidRPr="00B42BC2">
        <w:rPr>
          <w:i/>
        </w:rPr>
        <w:t xml:space="preserve"> des Artistes </w:t>
      </w:r>
      <w:proofErr w:type="spellStart"/>
      <w:r w:rsidRPr="00B42BC2">
        <w:rPr>
          <w:i/>
        </w:rPr>
        <w:t>Independants</w:t>
      </w:r>
      <w:proofErr w:type="spellEnd"/>
      <w:r>
        <w:t xml:space="preserve">, a position in which he remained until his death in 1935. The group rebelled against the traditions of the Academy and held its own Salons to exhibit the work of its members. </w:t>
      </w:r>
    </w:p>
    <w:p w:rsidR="00D848FB" w:rsidRDefault="00D848FB" w:rsidP="00FE64C3"/>
    <w:p w:rsidR="00FE64C3" w:rsidRDefault="00B1608E" w:rsidP="00FE64C3">
      <w:r>
        <w:t>Signac’s friendship with S</w:t>
      </w:r>
      <w:r w:rsidR="00207FB4">
        <w:t xml:space="preserve">eurat </w:t>
      </w:r>
      <w:r>
        <w:t xml:space="preserve">changed the trajectory of </w:t>
      </w:r>
      <w:r w:rsidR="00207FB4">
        <w:t xml:space="preserve">his career; they first met in 1884 </w:t>
      </w:r>
      <w:r w:rsidR="00FE64C3">
        <w:t xml:space="preserve">at the founding meeting of the </w:t>
      </w:r>
      <w:proofErr w:type="spellStart"/>
      <w:r w:rsidR="00FE64C3" w:rsidRPr="00B42BC2">
        <w:rPr>
          <w:i/>
        </w:rPr>
        <w:t>Groupe</w:t>
      </w:r>
      <w:proofErr w:type="spellEnd"/>
      <w:r w:rsidR="00FE64C3" w:rsidRPr="00B42BC2">
        <w:rPr>
          <w:i/>
        </w:rPr>
        <w:t xml:space="preserve"> des Artistes </w:t>
      </w:r>
      <w:proofErr w:type="spellStart"/>
      <w:r w:rsidR="00FE64C3" w:rsidRPr="00B42BC2">
        <w:rPr>
          <w:i/>
        </w:rPr>
        <w:t>Indep</w:t>
      </w:r>
      <w:r w:rsidR="00FE64C3">
        <w:rPr>
          <w:i/>
        </w:rPr>
        <w:t>e</w:t>
      </w:r>
      <w:r w:rsidR="00FE64C3" w:rsidRPr="00B42BC2">
        <w:rPr>
          <w:i/>
        </w:rPr>
        <w:t>ndants</w:t>
      </w:r>
      <w:proofErr w:type="spellEnd"/>
      <w:r w:rsidR="00FE64C3">
        <w:t>. Seurat</w:t>
      </w:r>
      <w:r>
        <w:t xml:space="preserve"> </w:t>
      </w:r>
      <w:r w:rsidR="00FE64C3">
        <w:t xml:space="preserve">encouraged Signac to explore the laws of physiological optics and the scientific texts of Charles Blanc and David Sutter. He defined his working methods as a </w:t>
      </w:r>
      <w:ins w:id="41" w:author="doctor" w:date="2014-02-02T16:12:00Z">
        <w:r w:rsidR="001171A2">
          <w:t>‘</w:t>
        </w:r>
      </w:ins>
      <w:proofErr w:type="spellStart"/>
      <w:del w:id="42" w:author="doctor" w:date="2014-02-02T16:12:00Z">
        <w:r w:rsidR="00FE64C3" w:rsidDel="001171A2">
          <w:delText>“</w:delText>
        </w:r>
      </w:del>
      <w:r w:rsidR="00FE64C3">
        <w:t>scienti</w:t>
      </w:r>
      <w:ins w:id="43" w:author="doctor" w:date="2014-02-02T16:12:00Z">
        <w:r w:rsidR="001171A2">
          <w:t>s</w:t>
        </w:r>
      </w:ins>
      <w:del w:id="44" w:author="doctor" w:date="2014-02-02T16:12:00Z">
        <w:r w:rsidR="00FE64C3" w:rsidDel="001171A2">
          <w:delText>z</w:delText>
        </w:r>
      </w:del>
      <w:r w:rsidR="00FE64C3">
        <w:t>ation</w:t>
      </w:r>
      <w:proofErr w:type="spellEnd"/>
      <w:ins w:id="45" w:author="doctor" w:date="2014-02-02T16:12:00Z">
        <w:r w:rsidR="001171A2">
          <w:t>’</w:t>
        </w:r>
      </w:ins>
      <w:del w:id="46" w:author="doctor" w:date="2014-02-02T16:12:00Z">
        <w:r w:rsidR="00FE64C3" w:rsidDel="001171A2">
          <w:delText>”</w:delText>
        </w:r>
      </w:del>
      <w:r w:rsidR="00FE64C3">
        <w:t xml:space="preserve"> of </w:t>
      </w:r>
      <w:ins w:id="47" w:author="doctor" w:date="2014-02-02T16:13:00Z">
        <w:r w:rsidR="001171A2">
          <w:t>I</w:t>
        </w:r>
      </w:ins>
      <w:del w:id="48" w:author="doctor" w:date="2014-02-02T16:13:00Z">
        <w:r w:rsidR="00FE64C3" w:rsidDel="001171A2">
          <w:delText>i</w:delText>
        </w:r>
      </w:del>
      <w:r w:rsidR="00FE64C3">
        <w:t>mpressionist painting</w:t>
      </w:r>
      <w:r w:rsidR="00207FB4">
        <w:t>, through promoting optical theories of pure colour and methodical division of light in painting</w:t>
      </w:r>
      <w:r w:rsidR="00FE64C3">
        <w:t xml:space="preserve">. </w:t>
      </w:r>
      <w:del w:id="49" w:author="doctor" w:date="2014-02-02T16:13:00Z">
        <w:r w:rsidR="00FE64C3" w:rsidDel="001171A2">
          <w:delText xml:space="preserve">Signac and Seurat practiced their theories of contrasting colour through the application of small dabs or dots of </w:delText>
        </w:r>
        <w:r w:rsidR="00D848FB" w:rsidDel="001171A2">
          <w:delText xml:space="preserve">paint in calculated </w:delText>
        </w:r>
        <w:r w:rsidR="00FE64C3" w:rsidDel="001171A2">
          <w:delText xml:space="preserve">compositions. </w:delText>
        </w:r>
      </w:del>
      <w:r w:rsidR="00D848FB">
        <w:t>Signac</w:t>
      </w:r>
      <w:r w:rsidR="00FE64C3">
        <w:t xml:space="preserve"> searched for the accord of the contrast of complementary colours in diametric pairings. </w:t>
      </w:r>
    </w:p>
    <w:p w:rsidR="00FE64C3" w:rsidRDefault="00FE64C3" w:rsidP="00FE64C3"/>
    <w:p w:rsidR="00111445" w:rsidRDefault="00FE64C3" w:rsidP="00FE64C3">
      <w:r>
        <w:t xml:space="preserve">Seurat’s untimely death in 1891 devastated Signac and began a new phase in his life and career. </w:t>
      </w:r>
      <w:r w:rsidR="007C69AB">
        <w:t>He</w:t>
      </w:r>
      <w:r>
        <w:t xml:space="preserve"> moved to Saint-Tropez</w:t>
      </w:r>
      <w:r w:rsidR="007C69AB">
        <w:t xml:space="preserve"> in 1892</w:t>
      </w:r>
      <w:r>
        <w:t>, where his work became intertwined with that of</w:t>
      </w:r>
      <w:r w:rsidR="005F1E15">
        <w:t xml:space="preserve"> </w:t>
      </w:r>
      <w:ins w:id="50" w:author="doctor" w:date="2014-02-02T16:22:00Z">
        <w:r w:rsidR="00366C27">
          <w:t xml:space="preserve">Henri-Edmond </w:t>
        </w:r>
      </w:ins>
      <w:bookmarkStart w:id="51" w:name="_GoBack"/>
      <w:bookmarkEnd w:id="51"/>
      <w:r>
        <w:t xml:space="preserve">Cross. </w:t>
      </w:r>
      <w:r w:rsidR="005F1E15">
        <w:t>Here, Signac m</w:t>
      </w:r>
      <w:r>
        <w:t>ov</w:t>
      </w:r>
      <w:r w:rsidR="005F1E15">
        <w:t>ed</w:t>
      </w:r>
      <w:r>
        <w:t xml:space="preserve"> from outdoor painting to his studio. </w:t>
      </w:r>
      <w:del w:id="52" w:author="doctor" w:date="2014-02-02T16:18:00Z">
        <w:r w:rsidDel="001171A2">
          <w:delText>In turning from oil painting to watercolour, he began to incorporate broader</w:delText>
        </w:r>
        <w:r w:rsidR="007C69AB" w:rsidDel="001171A2">
          <w:delText xml:space="preserve"> </w:delText>
        </w:r>
        <w:r w:rsidDel="001171A2">
          <w:delText xml:space="preserve">brushstrokes. Signac defined his new method as </w:delText>
        </w:r>
      </w:del>
      <w:del w:id="53" w:author="doctor" w:date="2014-02-02T16:14:00Z">
        <w:r w:rsidR="00B1608E" w:rsidDel="001171A2">
          <w:delText>d</w:delText>
        </w:r>
      </w:del>
      <w:del w:id="54" w:author="doctor" w:date="2014-02-02T16:18:00Z">
        <w:r w:rsidDel="001171A2">
          <w:delText xml:space="preserve">ivisionist rather than </w:delText>
        </w:r>
      </w:del>
      <w:del w:id="55" w:author="doctor" w:date="2014-02-02T16:14:00Z">
        <w:r w:rsidR="00B1608E" w:rsidDel="001171A2">
          <w:delText>p</w:delText>
        </w:r>
      </w:del>
      <w:del w:id="56" w:author="doctor" w:date="2014-02-02T16:18:00Z">
        <w:r w:rsidDel="001171A2">
          <w:delText xml:space="preserve">ointillist. </w:delText>
        </w:r>
      </w:del>
      <w:r>
        <w:t xml:space="preserve">Signac’s propagation of </w:t>
      </w:r>
      <w:ins w:id="57" w:author="doctor" w:date="2014-02-02T16:14:00Z">
        <w:r w:rsidR="001171A2">
          <w:t>N</w:t>
        </w:r>
      </w:ins>
      <w:del w:id="58" w:author="doctor" w:date="2014-02-02T16:14:00Z">
        <w:r w:rsidR="00B1608E" w:rsidDel="001171A2">
          <w:delText>n</w:delText>
        </w:r>
      </w:del>
      <w:proofErr w:type="gramStart"/>
      <w:r>
        <w:t>eo-</w:t>
      </w:r>
      <w:proofErr w:type="gramEnd"/>
      <w:ins w:id="59" w:author="doctor" w:date="2014-02-02T16:14:00Z">
        <w:r w:rsidR="001171A2">
          <w:t>I</w:t>
        </w:r>
      </w:ins>
      <w:del w:id="60" w:author="doctor" w:date="2014-02-02T16:14:00Z">
        <w:r w:rsidR="00B1608E" w:rsidDel="001171A2">
          <w:delText>i</w:delText>
        </w:r>
      </w:del>
      <w:r>
        <w:t xml:space="preserve">mpressionism advanced the evolution of European modernism; his experimentation and theories of colour harmonies provided a basis for the </w:t>
      </w:r>
      <w:ins w:id="61" w:author="doctor" w:date="2014-02-02T16:15:00Z">
        <w:r w:rsidR="001171A2">
          <w:t>F</w:t>
        </w:r>
      </w:ins>
      <w:del w:id="62" w:author="doctor" w:date="2014-02-02T16:15:00Z">
        <w:r w:rsidR="00B1608E" w:rsidDel="001171A2">
          <w:delText>f</w:delText>
        </w:r>
      </w:del>
      <w:r>
        <w:t xml:space="preserve">auvists and </w:t>
      </w:r>
      <w:ins w:id="63" w:author="doctor" w:date="2014-02-02T16:15:00Z">
        <w:r w:rsidR="001171A2">
          <w:t>C</w:t>
        </w:r>
      </w:ins>
      <w:del w:id="64" w:author="doctor" w:date="2014-02-02T16:15:00Z">
        <w:r w:rsidR="00B1608E" w:rsidDel="001171A2">
          <w:delText>c</w:delText>
        </w:r>
      </w:del>
      <w:r>
        <w:t xml:space="preserve">ubists of the early twentieth century. </w:t>
      </w:r>
    </w:p>
    <w:p w:rsidR="00FE64C3" w:rsidRDefault="00FE64C3" w:rsidP="00FE64C3"/>
    <w:p w:rsidR="00FE64C3" w:rsidRDefault="005D44F5" w:rsidP="00FE64C3">
      <w:pPr>
        <w:rPr>
          <w:b/>
        </w:rPr>
      </w:pPr>
      <w:r w:rsidRPr="00B1608E">
        <w:rPr>
          <w:b/>
        </w:rPr>
        <w:t>References and further r</w:t>
      </w:r>
      <w:r w:rsidR="00C03FEF" w:rsidRPr="00B1608E">
        <w:rPr>
          <w:b/>
        </w:rPr>
        <w:t>eading</w:t>
      </w:r>
    </w:p>
    <w:p w:rsidR="00B1608E" w:rsidRPr="00B1608E" w:rsidRDefault="00B1608E" w:rsidP="00FE64C3">
      <w:pPr>
        <w:rPr>
          <w:b/>
        </w:rPr>
      </w:pPr>
    </w:p>
    <w:p w:rsidR="00FE64C3" w:rsidRPr="00F80ED7" w:rsidRDefault="00167AC2" w:rsidP="00FE64C3">
      <w:proofErr w:type="spellStart"/>
      <w:r>
        <w:t>Besson</w:t>
      </w:r>
      <w:proofErr w:type="spellEnd"/>
      <w:r>
        <w:t>, G</w:t>
      </w:r>
      <w:r w:rsidR="00FE64C3">
        <w:t>.</w:t>
      </w:r>
      <w:r>
        <w:t xml:space="preserve"> (1935)</w:t>
      </w:r>
      <w:r w:rsidR="00FE64C3">
        <w:t xml:space="preserve"> </w:t>
      </w:r>
      <w:r w:rsidR="00FE64C3">
        <w:rPr>
          <w:i/>
        </w:rPr>
        <w:t>Paul Signac</w:t>
      </w:r>
      <w:r w:rsidR="00FE64C3">
        <w:t xml:space="preserve">. Paris: </w:t>
      </w:r>
      <w:proofErr w:type="spellStart"/>
      <w:r w:rsidR="00FE64C3">
        <w:t>Rombaldi</w:t>
      </w:r>
      <w:proofErr w:type="spellEnd"/>
      <w:r w:rsidR="00FE64C3">
        <w:t>, 1935.</w:t>
      </w:r>
    </w:p>
    <w:p w:rsidR="00FE64C3" w:rsidRDefault="00FE64C3" w:rsidP="00FE64C3"/>
    <w:p w:rsidR="00FE64C3" w:rsidRPr="00BA14D0" w:rsidRDefault="00167AC2" w:rsidP="00FE64C3">
      <w:proofErr w:type="spellStart"/>
      <w:r>
        <w:lastRenderedPageBreak/>
        <w:t>Cachin</w:t>
      </w:r>
      <w:proofErr w:type="spellEnd"/>
      <w:r>
        <w:t>, F</w:t>
      </w:r>
      <w:r w:rsidR="00FE64C3">
        <w:t>.</w:t>
      </w:r>
      <w:r>
        <w:t xml:space="preserve"> (1971)</w:t>
      </w:r>
      <w:r w:rsidR="00FE64C3">
        <w:t xml:space="preserve"> </w:t>
      </w:r>
      <w:r w:rsidR="00FE64C3">
        <w:rPr>
          <w:i/>
        </w:rPr>
        <w:t>Paul Signac</w:t>
      </w:r>
      <w:r w:rsidR="00FE64C3">
        <w:t xml:space="preserve">. Connecticut: New York </w:t>
      </w:r>
      <w:r>
        <w:t>Graphic Society</w:t>
      </w:r>
      <w:r w:rsidR="00FE64C3">
        <w:t>.</w:t>
      </w:r>
    </w:p>
    <w:p w:rsidR="00FE64C3" w:rsidRDefault="00FE64C3" w:rsidP="00FE64C3"/>
    <w:p w:rsidR="00FE64C3" w:rsidRPr="00F80ED7" w:rsidRDefault="00FE64C3" w:rsidP="00FE64C3">
      <w:proofErr w:type="spellStart"/>
      <w:proofErr w:type="gramStart"/>
      <w:r>
        <w:t>Ferretti-Bocquillon</w:t>
      </w:r>
      <w:proofErr w:type="spellEnd"/>
      <w:r>
        <w:t>.</w:t>
      </w:r>
      <w:proofErr w:type="gramEnd"/>
      <w:r>
        <w:t xml:space="preserve"> </w:t>
      </w:r>
      <w:r w:rsidR="00167AC2">
        <w:t xml:space="preserve">(2001) </w:t>
      </w:r>
      <w:r>
        <w:rPr>
          <w:i/>
        </w:rPr>
        <w:t>Signac, 1863-1935</w:t>
      </w:r>
      <w:r>
        <w:t xml:space="preserve">. New York: </w:t>
      </w:r>
      <w:r w:rsidR="00167AC2">
        <w:t>Metropolitan Museum of Art</w:t>
      </w:r>
      <w:r>
        <w:t>.</w:t>
      </w:r>
    </w:p>
    <w:p w:rsidR="00FE64C3" w:rsidRDefault="00FE64C3" w:rsidP="00FE64C3"/>
    <w:p w:rsidR="00FE64C3" w:rsidRPr="00F80ED7" w:rsidRDefault="00167AC2" w:rsidP="00FE64C3">
      <w:proofErr w:type="spellStart"/>
      <w:proofErr w:type="gramStart"/>
      <w:r>
        <w:t>Grasselli</w:t>
      </w:r>
      <w:proofErr w:type="spellEnd"/>
      <w:r>
        <w:t>, M. and A.</w:t>
      </w:r>
      <w:r w:rsidR="00FE64C3">
        <w:t xml:space="preserve"> Robinson.</w:t>
      </w:r>
      <w:proofErr w:type="gramEnd"/>
      <w:r w:rsidR="00FE64C3">
        <w:t xml:space="preserve"> </w:t>
      </w:r>
      <w:r>
        <w:t xml:space="preserve">(2012) </w:t>
      </w:r>
      <w:proofErr w:type="spellStart"/>
      <w:r w:rsidR="00FE64C3">
        <w:rPr>
          <w:i/>
        </w:rPr>
        <w:t>Color</w:t>
      </w:r>
      <w:proofErr w:type="spellEnd"/>
      <w:r w:rsidR="00FE64C3">
        <w:rPr>
          <w:i/>
        </w:rPr>
        <w:t xml:space="preserve">, Line, Light: French Drawings, </w:t>
      </w:r>
      <w:proofErr w:type="spellStart"/>
      <w:r w:rsidR="00FE64C3">
        <w:rPr>
          <w:i/>
        </w:rPr>
        <w:t>Waterolors</w:t>
      </w:r>
      <w:proofErr w:type="spellEnd"/>
      <w:r w:rsidR="00FE64C3">
        <w:rPr>
          <w:i/>
        </w:rPr>
        <w:t>, and Pastels from Delacroix to Signac</w:t>
      </w:r>
      <w:r w:rsidR="00FE64C3">
        <w:t>. Washington: Nation</w:t>
      </w:r>
      <w:r>
        <w:t>al Gallery of Art</w:t>
      </w:r>
      <w:r w:rsidR="00FE64C3">
        <w:t xml:space="preserve">. </w:t>
      </w:r>
    </w:p>
    <w:p w:rsidR="00FE64C3" w:rsidRDefault="00FE64C3" w:rsidP="00FE64C3"/>
    <w:p w:rsidR="00FE64C3" w:rsidRDefault="00167AC2" w:rsidP="00FE64C3">
      <w:pPr>
        <w:rPr>
          <w:rFonts w:ascii="Arial" w:hAnsi="Arial"/>
          <w:color w:val="333333"/>
          <w:sz w:val="20"/>
          <w:szCs w:val="20"/>
          <w:lang w:val="en-US"/>
        </w:rPr>
      </w:pPr>
      <w:proofErr w:type="spellStart"/>
      <w:r>
        <w:t>Rapetti</w:t>
      </w:r>
      <w:proofErr w:type="spellEnd"/>
      <w:r>
        <w:t>, R</w:t>
      </w:r>
      <w:r w:rsidR="00FE64C3">
        <w:t xml:space="preserve">. “Signac, Paul.” </w:t>
      </w:r>
      <w:proofErr w:type="gramStart"/>
      <w:r w:rsidR="00FE64C3">
        <w:rPr>
          <w:i/>
        </w:rPr>
        <w:t>Grove Art Online.</w:t>
      </w:r>
      <w:proofErr w:type="gramEnd"/>
      <w:r w:rsidR="00FE64C3">
        <w:rPr>
          <w:i/>
        </w:rPr>
        <w:t xml:space="preserve"> </w:t>
      </w:r>
      <w:proofErr w:type="gramStart"/>
      <w:r w:rsidR="00FE64C3">
        <w:rPr>
          <w:i/>
        </w:rPr>
        <w:t>Oxford Art Online.</w:t>
      </w:r>
      <w:proofErr w:type="gramEnd"/>
      <w:r w:rsidR="00FE64C3">
        <w:t xml:space="preserve"> </w:t>
      </w:r>
      <w:proofErr w:type="gramStart"/>
      <w:r w:rsidR="00FE64C3">
        <w:t>Oxford University Press.</w:t>
      </w:r>
      <w:proofErr w:type="gramEnd"/>
      <w:r w:rsidR="00FE64C3">
        <w:t xml:space="preserve"> </w:t>
      </w:r>
    </w:p>
    <w:p w:rsidR="00FE64C3" w:rsidRDefault="00FE64C3" w:rsidP="00FE64C3"/>
    <w:p w:rsidR="00FE64C3" w:rsidRDefault="00167AC2" w:rsidP="00FE64C3">
      <w:proofErr w:type="spellStart"/>
      <w:proofErr w:type="gramStart"/>
      <w:r>
        <w:t>Ratfliff</w:t>
      </w:r>
      <w:proofErr w:type="spellEnd"/>
      <w:r>
        <w:t>, F</w:t>
      </w:r>
      <w:r w:rsidR="00FE64C3">
        <w:t>.</w:t>
      </w:r>
      <w:r>
        <w:t xml:space="preserve"> (1992)</w:t>
      </w:r>
      <w:r w:rsidR="00FE64C3">
        <w:t xml:space="preserve"> </w:t>
      </w:r>
      <w:r w:rsidR="00FE64C3">
        <w:rPr>
          <w:i/>
        </w:rPr>
        <w:t>Paul Signac and Colour in Neo-Impressionism</w:t>
      </w:r>
      <w:r w:rsidR="00FE64C3">
        <w:t>.</w:t>
      </w:r>
      <w:proofErr w:type="gramEnd"/>
      <w:r w:rsidR="00FE64C3">
        <w:t xml:space="preserve"> New York: Ro</w:t>
      </w:r>
      <w:r>
        <w:t>ckefeller University Press</w:t>
      </w:r>
      <w:r w:rsidR="00FE64C3">
        <w:t>.</w:t>
      </w:r>
    </w:p>
    <w:p w:rsidR="00FE64C3" w:rsidRDefault="00FE64C3" w:rsidP="00FE64C3"/>
    <w:p w:rsidR="00FE64C3" w:rsidRDefault="00FE64C3" w:rsidP="00FE64C3"/>
    <w:p w:rsidR="00FE64C3" w:rsidRDefault="00FE64C3" w:rsidP="00FE64C3"/>
    <w:p w:rsidR="00212855" w:rsidRDefault="00212855"/>
    <w:sectPr w:rsidR="00212855" w:rsidSect="00212855">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A88" w:rsidRDefault="00773A88">
      <w:r>
        <w:separator/>
      </w:r>
    </w:p>
  </w:endnote>
  <w:endnote w:type="continuationSeparator" w:id="0">
    <w:p w:rsidR="00773A88" w:rsidRDefault="0077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A88" w:rsidRDefault="00773A88">
      <w:r>
        <w:separator/>
      </w:r>
    </w:p>
  </w:footnote>
  <w:footnote w:type="continuationSeparator" w:id="0">
    <w:p w:rsidR="00773A88" w:rsidRDefault="00773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08E" w:rsidRDefault="00B1608E">
    <w:pPr>
      <w:pStyle w:val="Header"/>
    </w:pPr>
    <w:r>
      <w:t xml:space="preserve">Eva </w:t>
    </w:r>
    <w:proofErr w:type="spellStart"/>
    <w:r>
      <w:t>Bezverkhny</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4C3"/>
    <w:rsid w:val="00080CD5"/>
    <w:rsid w:val="00086296"/>
    <w:rsid w:val="000A5B60"/>
    <w:rsid w:val="000D5F43"/>
    <w:rsid w:val="00111445"/>
    <w:rsid w:val="001171A2"/>
    <w:rsid w:val="00137923"/>
    <w:rsid w:val="00157CF6"/>
    <w:rsid w:val="00167AC2"/>
    <w:rsid w:val="002022B7"/>
    <w:rsid w:val="00207FB4"/>
    <w:rsid w:val="00212855"/>
    <w:rsid w:val="00222D6A"/>
    <w:rsid w:val="00255961"/>
    <w:rsid w:val="0029151F"/>
    <w:rsid w:val="003231D9"/>
    <w:rsid w:val="00366C27"/>
    <w:rsid w:val="003A773F"/>
    <w:rsid w:val="003B0E2B"/>
    <w:rsid w:val="004019FC"/>
    <w:rsid w:val="004B101A"/>
    <w:rsid w:val="005D44F5"/>
    <w:rsid w:val="005F1E15"/>
    <w:rsid w:val="00667DA4"/>
    <w:rsid w:val="006A28E1"/>
    <w:rsid w:val="00773A88"/>
    <w:rsid w:val="00783209"/>
    <w:rsid w:val="007C69AB"/>
    <w:rsid w:val="00846A3D"/>
    <w:rsid w:val="008A2A9F"/>
    <w:rsid w:val="00965305"/>
    <w:rsid w:val="00985CA1"/>
    <w:rsid w:val="00AB6377"/>
    <w:rsid w:val="00B1608E"/>
    <w:rsid w:val="00C03FEF"/>
    <w:rsid w:val="00D848FB"/>
    <w:rsid w:val="00DE7807"/>
    <w:rsid w:val="00EE2A90"/>
    <w:rsid w:val="00FE64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C3"/>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F4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5F43"/>
    <w:rPr>
      <w:rFonts w:ascii="Lucida Grande" w:hAnsi="Lucida Grande"/>
      <w:sz w:val="18"/>
      <w:szCs w:val="18"/>
      <w:lang w:val="en-GB"/>
    </w:rPr>
  </w:style>
  <w:style w:type="paragraph" w:styleId="Header">
    <w:name w:val="header"/>
    <w:basedOn w:val="Normal"/>
    <w:link w:val="HeaderChar"/>
    <w:uiPriority w:val="99"/>
    <w:semiHidden/>
    <w:unhideWhenUsed/>
    <w:rsid w:val="00B1608E"/>
    <w:pPr>
      <w:tabs>
        <w:tab w:val="center" w:pos="4320"/>
        <w:tab w:val="right" w:pos="8640"/>
      </w:tabs>
    </w:pPr>
  </w:style>
  <w:style w:type="character" w:customStyle="1" w:styleId="HeaderChar">
    <w:name w:val="Header Char"/>
    <w:basedOn w:val="DefaultParagraphFont"/>
    <w:link w:val="Header"/>
    <w:uiPriority w:val="99"/>
    <w:semiHidden/>
    <w:rsid w:val="00B1608E"/>
    <w:rPr>
      <w:rFonts w:ascii="Times New Roman" w:hAnsi="Times New Roman"/>
      <w:lang w:val="en-GB"/>
    </w:rPr>
  </w:style>
  <w:style w:type="paragraph" w:styleId="Footer">
    <w:name w:val="footer"/>
    <w:basedOn w:val="Normal"/>
    <w:link w:val="FooterChar"/>
    <w:uiPriority w:val="99"/>
    <w:semiHidden/>
    <w:unhideWhenUsed/>
    <w:rsid w:val="00B1608E"/>
    <w:pPr>
      <w:tabs>
        <w:tab w:val="center" w:pos="4320"/>
        <w:tab w:val="right" w:pos="8640"/>
      </w:tabs>
    </w:pPr>
  </w:style>
  <w:style w:type="character" w:customStyle="1" w:styleId="FooterChar">
    <w:name w:val="Footer Char"/>
    <w:basedOn w:val="DefaultParagraphFont"/>
    <w:link w:val="Footer"/>
    <w:uiPriority w:val="99"/>
    <w:semiHidden/>
    <w:rsid w:val="00B1608E"/>
    <w:rPr>
      <w:rFonts w:ascii="Times New Roman" w:hAnsi="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C3"/>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F4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5F43"/>
    <w:rPr>
      <w:rFonts w:ascii="Lucida Grande" w:hAnsi="Lucida Grande"/>
      <w:sz w:val="18"/>
      <w:szCs w:val="18"/>
      <w:lang w:val="en-GB"/>
    </w:rPr>
  </w:style>
  <w:style w:type="paragraph" w:styleId="Header">
    <w:name w:val="header"/>
    <w:basedOn w:val="Normal"/>
    <w:link w:val="HeaderChar"/>
    <w:uiPriority w:val="99"/>
    <w:semiHidden/>
    <w:unhideWhenUsed/>
    <w:rsid w:val="00B1608E"/>
    <w:pPr>
      <w:tabs>
        <w:tab w:val="center" w:pos="4320"/>
        <w:tab w:val="right" w:pos="8640"/>
      </w:tabs>
    </w:pPr>
  </w:style>
  <w:style w:type="character" w:customStyle="1" w:styleId="HeaderChar">
    <w:name w:val="Header Char"/>
    <w:basedOn w:val="DefaultParagraphFont"/>
    <w:link w:val="Header"/>
    <w:uiPriority w:val="99"/>
    <w:semiHidden/>
    <w:rsid w:val="00B1608E"/>
    <w:rPr>
      <w:rFonts w:ascii="Times New Roman" w:hAnsi="Times New Roman"/>
      <w:lang w:val="en-GB"/>
    </w:rPr>
  </w:style>
  <w:style w:type="paragraph" w:styleId="Footer">
    <w:name w:val="footer"/>
    <w:basedOn w:val="Normal"/>
    <w:link w:val="FooterChar"/>
    <w:uiPriority w:val="99"/>
    <w:semiHidden/>
    <w:unhideWhenUsed/>
    <w:rsid w:val="00B1608E"/>
    <w:pPr>
      <w:tabs>
        <w:tab w:val="center" w:pos="4320"/>
        <w:tab w:val="right" w:pos="8640"/>
      </w:tabs>
    </w:pPr>
  </w:style>
  <w:style w:type="character" w:customStyle="1" w:styleId="FooterChar">
    <w:name w:val="Footer Char"/>
    <w:basedOn w:val="DefaultParagraphFont"/>
    <w:link w:val="Footer"/>
    <w:uiPriority w:val="99"/>
    <w:semiHidden/>
    <w:rsid w:val="00B1608E"/>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Bezverkhny</dc:creator>
  <cp:lastModifiedBy>doctor</cp:lastModifiedBy>
  <cp:revision>2</cp:revision>
  <dcterms:created xsi:type="dcterms:W3CDTF">2014-02-02T16:23:00Z</dcterms:created>
  <dcterms:modified xsi:type="dcterms:W3CDTF">2014-02-02T16:23:00Z</dcterms:modified>
</cp:coreProperties>
</file>