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6A6" w:rsidRPr="00BB7AE5" w:rsidRDefault="001413AC" w:rsidP="002C795B">
      <w:pPr>
        <w:pPrChange w:id="0" w:author="doctor" w:date="2014-01-12T13:35:00Z">
          <w:pPr>
            <w:jc w:val="center"/>
          </w:pPr>
        </w:pPrChange>
      </w:pPr>
      <w:r w:rsidRPr="00BB7AE5">
        <w:t>N</w:t>
      </w:r>
      <w:r w:rsidR="009406A6" w:rsidRPr="00BB7AE5">
        <w:t>ash</w:t>
      </w:r>
      <w:r w:rsidRPr="00BB7AE5">
        <w:t xml:space="preserve">, Paul (1889–1946) </w:t>
      </w:r>
    </w:p>
    <w:p w:rsidR="00E035CF" w:rsidDel="00FB4BE3" w:rsidRDefault="00E035CF" w:rsidP="009406A6">
      <w:pPr>
        <w:rPr>
          <w:del w:id="1" w:author="Danielle Child" w:date="2014-01-10T12:53:00Z"/>
        </w:rPr>
      </w:pPr>
      <w:del w:id="2" w:author="Danielle Child" w:date="2014-01-10T12:53:00Z">
        <w:r w:rsidDel="00FB4BE3">
          <w:delText>IMAGE</w:delText>
        </w:r>
        <w:r w:rsidR="00477965" w:rsidDel="00FB4BE3">
          <w:delText>:</w:delText>
        </w:r>
        <w:r w:rsidR="00366F8A" w:rsidDel="00FB4BE3">
          <w:delText xml:space="preserve"> </w:delText>
        </w:r>
        <w:r w:rsidDel="00FB4BE3">
          <w:delText xml:space="preserve">Paul Nash, </w:delText>
        </w:r>
        <w:r w:rsidDel="00FB4BE3">
          <w:rPr>
            <w:i/>
          </w:rPr>
          <w:delText>Wire</w:delText>
        </w:r>
        <w:r w:rsidDel="00FB4BE3">
          <w:delText>, 1918</w:delText>
        </w:r>
      </w:del>
    </w:p>
    <w:p w:rsidR="00F369CC" w:rsidRDefault="001413AC" w:rsidP="009406A6">
      <w:r>
        <w:t xml:space="preserve">Paul Nash </w:t>
      </w:r>
      <w:r w:rsidR="00C223AE">
        <w:t xml:space="preserve">was an artist who </w:t>
      </w:r>
      <w:r w:rsidR="0052037B">
        <w:t xml:space="preserve">responded both </w:t>
      </w:r>
      <w:r w:rsidR="00892F42">
        <w:t>t</w:t>
      </w:r>
      <w:r w:rsidR="003B3DD3">
        <w:t xml:space="preserve">o a British </w:t>
      </w:r>
      <w:r w:rsidR="004E212C">
        <w:t xml:space="preserve">tradition of landscape painting </w:t>
      </w:r>
      <w:r w:rsidR="003B3DD3">
        <w:t xml:space="preserve">– to the art of William Blake, Samuel Palmer and J.M.W. Turner – </w:t>
      </w:r>
      <w:r w:rsidR="00892F42">
        <w:t xml:space="preserve">and to </w:t>
      </w:r>
      <w:r w:rsidR="00CB0C74">
        <w:t xml:space="preserve">new developments in </w:t>
      </w:r>
      <w:r w:rsidR="00892F42">
        <w:t>European modernism. He worked across several media: painting in watercolour</w:t>
      </w:r>
      <w:r w:rsidR="00C223AE">
        <w:t xml:space="preserve"> and oils</w:t>
      </w:r>
      <w:r w:rsidR="00892F42">
        <w:t>, book illustration, design and photography</w:t>
      </w:r>
      <w:r w:rsidR="003915BF">
        <w:t xml:space="preserve">. </w:t>
      </w:r>
      <w:r w:rsidR="004B0D4D">
        <w:t>He was a literary artis</w:t>
      </w:r>
      <w:r>
        <w:t>t, inspired by the poetry of W.</w:t>
      </w:r>
      <w:r w:rsidR="004B0D4D">
        <w:t xml:space="preserve">B. Yeats, </w:t>
      </w:r>
      <w:r w:rsidR="00E77EB4">
        <w:t xml:space="preserve">the prose of Sir Thomas Browne, </w:t>
      </w:r>
      <w:r w:rsidR="004B0D4D">
        <w:t>and by artist-poets like B</w:t>
      </w:r>
      <w:r w:rsidR="00E77EB4">
        <w:t>lake and Dante Gabriel Rossetti</w:t>
      </w:r>
      <w:del w:id="3" w:author="doctor" w:date="2014-01-12T13:36:00Z">
        <w:r w:rsidR="00E77EB4" w:rsidDel="002C795B">
          <w:delText>;</w:delText>
        </w:r>
      </w:del>
      <w:r w:rsidR="004B0D4D">
        <w:t xml:space="preserve"> and he was himself </w:t>
      </w:r>
      <w:r w:rsidR="003915BF">
        <w:t xml:space="preserve">a writer of </w:t>
      </w:r>
      <w:r w:rsidR="00F921B4">
        <w:t>essays</w:t>
      </w:r>
      <w:del w:id="4" w:author="doctor" w:date="2014-01-12T13:36:00Z">
        <w:r w:rsidR="00AC2958" w:rsidDel="002C795B">
          <w:delText>,</w:delText>
        </w:r>
      </w:del>
      <w:r w:rsidR="00F921B4">
        <w:t xml:space="preserve"> and</w:t>
      </w:r>
      <w:del w:id="5" w:author="doctor" w:date="2014-01-12T13:36:00Z">
        <w:r w:rsidR="00F921B4" w:rsidDel="002C795B">
          <w:delText xml:space="preserve"> </w:delText>
        </w:r>
        <w:r w:rsidR="003915BF" w:rsidDel="002C795B">
          <w:delText>of</w:delText>
        </w:r>
      </w:del>
      <w:r w:rsidR="003915BF">
        <w:t xml:space="preserve"> </w:t>
      </w:r>
      <w:r w:rsidR="00F921B4">
        <w:t>le</w:t>
      </w:r>
      <w:r w:rsidR="00776D93">
        <w:t>tters which</w:t>
      </w:r>
      <w:r w:rsidR="00F921B4">
        <w:t xml:space="preserve"> were published posthumously.</w:t>
      </w:r>
      <w:r w:rsidR="00DB4427">
        <w:t xml:space="preserve"> B</w:t>
      </w:r>
      <w:r w:rsidR="00E77EB4">
        <w:t>orn in London</w:t>
      </w:r>
      <w:r w:rsidR="00DB4427">
        <w:t xml:space="preserve">, he achieved early success in the </w:t>
      </w:r>
      <w:r>
        <w:t xml:space="preserve">London art world, contributing to the ‘crisis of brilliance’ </w:t>
      </w:r>
      <w:ins w:id="6" w:author="Danielle Child" w:date="2014-01-10T12:17:00Z">
        <w:r w:rsidR="005E38CA">
          <w:t xml:space="preserve">(Henry </w:t>
        </w:r>
        <w:proofErr w:type="spellStart"/>
        <w:r w:rsidR="005E38CA">
          <w:t>Tonks</w:t>
        </w:r>
        <w:proofErr w:type="spellEnd"/>
        <w:r w:rsidR="005E38CA">
          <w:t xml:space="preserve">) </w:t>
        </w:r>
      </w:ins>
      <w:r>
        <w:t>that shaped modern a</w:t>
      </w:r>
      <w:r w:rsidR="00746C3B">
        <w:t>rt in Britain before the Great</w:t>
      </w:r>
      <w:r>
        <w:t xml:space="preserve"> War.</w:t>
      </w:r>
      <w:del w:id="7" w:author="Danielle Child" w:date="2014-01-10T12:17:00Z">
        <w:r w:rsidR="0063498C" w:rsidDel="005E38CA">
          <w:rPr>
            <w:rStyle w:val="FootnoteReference"/>
          </w:rPr>
          <w:footnoteReference w:id="1"/>
        </w:r>
      </w:del>
      <w:r>
        <w:t xml:space="preserve"> </w:t>
      </w:r>
      <w:r w:rsidR="00834BED">
        <w:t xml:space="preserve">He served as an </w:t>
      </w:r>
      <w:r w:rsidR="00BA6B18">
        <w:t>official war artist</w:t>
      </w:r>
      <w:r w:rsidR="00834BED">
        <w:t xml:space="preserve"> in both World Wars, and</w:t>
      </w:r>
      <w:r w:rsidR="00BA6B18">
        <w:t xml:space="preserve"> painted some of the most famous images of conflict, </w:t>
      </w:r>
      <w:r w:rsidR="00C92F65">
        <w:t xml:space="preserve">including </w:t>
      </w:r>
      <w:r w:rsidR="00C92F65">
        <w:rPr>
          <w:i/>
        </w:rPr>
        <w:t xml:space="preserve">Wire </w:t>
      </w:r>
      <w:r w:rsidR="00C92F65">
        <w:t>(1918)</w:t>
      </w:r>
      <w:r w:rsidR="00C92F65">
        <w:rPr>
          <w:i/>
        </w:rPr>
        <w:t xml:space="preserve">, </w:t>
      </w:r>
      <w:r w:rsidR="00BF6396">
        <w:rPr>
          <w:i/>
        </w:rPr>
        <w:t xml:space="preserve">The </w:t>
      </w:r>
      <w:proofErr w:type="spellStart"/>
      <w:r w:rsidR="00BF6396">
        <w:rPr>
          <w:i/>
        </w:rPr>
        <w:t>Menin</w:t>
      </w:r>
      <w:proofErr w:type="spellEnd"/>
      <w:r w:rsidR="00BF6396">
        <w:rPr>
          <w:i/>
        </w:rPr>
        <w:t xml:space="preserve"> Road</w:t>
      </w:r>
      <w:r w:rsidR="00C92F65" w:rsidRPr="00CC1F47">
        <w:rPr>
          <w:i/>
        </w:rPr>
        <w:t xml:space="preserve"> </w:t>
      </w:r>
      <w:r w:rsidR="00BF6396">
        <w:t>(1919</w:t>
      </w:r>
      <w:r w:rsidR="00C92F65" w:rsidRPr="00CC1F47">
        <w:t>)</w:t>
      </w:r>
      <w:r w:rsidR="00C92F65">
        <w:t xml:space="preserve">, </w:t>
      </w:r>
      <w:r w:rsidR="00C92F65" w:rsidRPr="00CC1F47">
        <w:rPr>
          <w:i/>
        </w:rPr>
        <w:t xml:space="preserve">Battle of Britain </w:t>
      </w:r>
      <w:r w:rsidR="00C92F65" w:rsidRPr="00CC1F47">
        <w:t>(1941)</w:t>
      </w:r>
      <w:r w:rsidR="00C92F65">
        <w:t xml:space="preserve"> and </w:t>
      </w:r>
      <w:r w:rsidR="00C92F65" w:rsidRPr="00CC1F47">
        <w:rPr>
          <w:i/>
        </w:rPr>
        <w:t>Totes Meer</w:t>
      </w:r>
      <w:r w:rsidR="00C92F65" w:rsidRPr="00CC1F47">
        <w:t xml:space="preserve"> (1940-41).</w:t>
      </w:r>
      <w:r w:rsidR="00C92F65">
        <w:t xml:space="preserve"> </w:t>
      </w:r>
      <w:r w:rsidR="000F381A">
        <w:t>Between the wars, he became</w:t>
      </w:r>
      <w:r w:rsidR="008C09F1">
        <w:t xml:space="preserve"> a leading </w:t>
      </w:r>
      <w:r w:rsidR="00C2541B">
        <w:t xml:space="preserve">figure in British modernism, </w:t>
      </w:r>
      <w:r w:rsidR="00AD74C3">
        <w:t>co-</w:t>
      </w:r>
      <w:r w:rsidR="00C2541B">
        <w:t>founding</w:t>
      </w:r>
      <w:r w:rsidR="00F369CC">
        <w:t xml:space="preserve"> Unit One </w:t>
      </w:r>
      <w:r w:rsidR="00C2541B">
        <w:t>in 1933</w:t>
      </w:r>
      <w:r w:rsidR="009C0FF9">
        <w:t xml:space="preserve"> and </w:t>
      </w:r>
      <w:r w:rsidR="00C2541B">
        <w:t xml:space="preserve">exhibiting </w:t>
      </w:r>
      <w:r w:rsidR="009C0FF9">
        <w:t xml:space="preserve">at the International </w:t>
      </w:r>
      <w:r w:rsidR="00C2541B">
        <w:t xml:space="preserve">Surrealist Exhibitions (London in </w:t>
      </w:r>
      <w:r w:rsidR="009C0FF9">
        <w:t>1936, which he</w:t>
      </w:r>
      <w:r w:rsidR="00C2541B">
        <w:t xml:space="preserve"> helped to organise, and Paris in </w:t>
      </w:r>
      <w:r w:rsidR="009C0FF9">
        <w:t>1938).</w:t>
      </w:r>
    </w:p>
    <w:p w:rsidR="007A3220" w:rsidRDefault="000A3304" w:rsidP="007A3220">
      <w:pPr>
        <w:rPr>
          <w:iCs/>
        </w:rPr>
      </w:pPr>
      <w:r>
        <w:rPr>
          <w:iCs/>
        </w:rPr>
        <w:t xml:space="preserve">Nash’s practice as a landscape artist was transformed by his experience of serving </w:t>
      </w:r>
      <w:r w:rsidR="00FA28BB">
        <w:rPr>
          <w:iCs/>
        </w:rPr>
        <w:t>in the First World War, first in the Artists’ Rifles (1914–17) and then as an official war artist (</w:t>
      </w:r>
      <w:r w:rsidR="002A4A76">
        <w:rPr>
          <w:iCs/>
        </w:rPr>
        <w:t>1917</w:t>
      </w:r>
      <w:r w:rsidR="005C7F6B">
        <w:rPr>
          <w:iCs/>
        </w:rPr>
        <w:t>–18</w:t>
      </w:r>
      <w:r w:rsidR="00FA28BB">
        <w:rPr>
          <w:iCs/>
        </w:rPr>
        <w:t>)</w:t>
      </w:r>
      <w:r w:rsidR="002A4A76">
        <w:rPr>
          <w:iCs/>
        </w:rPr>
        <w:t xml:space="preserve">. His subject became the broken landscape of the battlefield, </w:t>
      </w:r>
      <w:r w:rsidR="002A4A76">
        <w:t xml:space="preserve">which he painted in brilliant colours and with an ironic sense of the resilient beauty of the natural world. In his most famous letter, he told his wife that he was </w:t>
      </w:r>
      <w:r w:rsidR="002A4A76" w:rsidRPr="00A1306E">
        <w:t>‘</w:t>
      </w:r>
      <w:r w:rsidR="002A4A76" w:rsidRPr="00A1306E">
        <w:rPr>
          <w:iCs/>
        </w:rPr>
        <w:t xml:space="preserve">no longer an artist interested and curious’, but ‘a </w:t>
      </w:r>
      <w:r w:rsidR="002A4A76" w:rsidRPr="007A3220">
        <w:rPr>
          <w:iCs/>
        </w:rPr>
        <w:t>messenger who will bring back word from the men who are fighting to those who want the war to go on for ever.</w:t>
      </w:r>
      <w:r w:rsidR="007A3220" w:rsidRPr="007A3220">
        <w:rPr>
          <w:iCs/>
        </w:rPr>
        <w:t xml:space="preserve"> Feeble, inarticulate, will be my message, but it will have a bitter truth, and may it burn their lousy souls.</w:t>
      </w:r>
      <w:r w:rsidR="002A4A76" w:rsidRPr="007A3220">
        <w:rPr>
          <w:iCs/>
        </w:rPr>
        <w:t>’</w:t>
      </w:r>
      <w:ins w:id="10" w:author="Danielle Child" w:date="2014-01-10T12:17:00Z">
        <w:del w:id="11" w:author="doctor" w:date="2014-01-12T13:37:00Z">
          <w:r w:rsidR="005E38CA" w:rsidDel="002C795B">
            <w:rPr>
              <w:iCs/>
            </w:rPr>
            <w:delText>(Nash, 1949: 211)</w:delText>
          </w:r>
        </w:del>
      </w:ins>
      <w:r w:rsidR="002A4A76">
        <w:rPr>
          <w:iCs/>
        </w:rPr>
        <w:t xml:space="preserve"> </w:t>
      </w:r>
      <w:r w:rsidR="00CF1CF3">
        <w:rPr>
          <w:iCs/>
        </w:rPr>
        <w:t>Afte</w:t>
      </w:r>
      <w:r w:rsidR="0047468E">
        <w:rPr>
          <w:iCs/>
        </w:rPr>
        <w:t xml:space="preserve">r the war he </w:t>
      </w:r>
      <w:ins w:id="12" w:author="doctor" w:date="2014-01-12T13:37:00Z">
        <w:r w:rsidR="002C795B">
          <w:rPr>
            <w:iCs/>
          </w:rPr>
          <w:t xml:space="preserve">said </w:t>
        </w:r>
        <w:proofErr w:type="gramStart"/>
        <w:r w:rsidR="002C795B">
          <w:rPr>
            <w:iCs/>
          </w:rPr>
          <w:t>that  he</w:t>
        </w:r>
        <w:proofErr w:type="gramEnd"/>
        <w:r w:rsidR="002C795B">
          <w:rPr>
            <w:iCs/>
          </w:rPr>
          <w:t xml:space="preserve"> </w:t>
        </w:r>
      </w:ins>
      <w:r w:rsidR="0047468E">
        <w:rPr>
          <w:iCs/>
        </w:rPr>
        <w:t xml:space="preserve">felt </w:t>
      </w:r>
      <w:r w:rsidR="00CF1CF3">
        <w:rPr>
          <w:iCs/>
        </w:rPr>
        <w:t xml:space="preserve">like an artist without a subject. </w:t>
      </w:r>
      <w:r w:rsidR="009E2C6B">
        <w:rPr>
          <w:iCs/>
        </w:rPr>
        <w:t>He found his direction again from European modernism, working through a late</w:t>
      </w:r>
      <w:r w:rsidR="005C7F6B">
        <w:rPr>
          <w:iCs/>
        </w:rPr>
        <w:t xml:space="preserve"> response to </w:t>
      </w:r>
      <w:ins w:id="13" w:author="doctor" w:date="2014-01-12T13:38:00Z">
        <w:r w:rsidR="002C795B">
          <w:rPr>
            <w:iCs/>
          </w:rPr>
          <w:t>P</w:t>
        </w:r>
      </w:ins>
      <w:del w:id="14" w:author="doctor" w:date="2014-01-12T13:38:00Z">
        <w:r w:rsidR="005C7F6B" w:rsidDel="002C795B">
          <w:rPr>
            <w:iCs/>
          </w:rPr>
          <w:delText>p</w:delText>
        </w:r>
      </w:del>
      <w:r w:rsidR="005C7F6B">
        <w:rPr>
          <w:iCs/>
        </w:rPr>
        <w:t>ost-</w:t>
      </w:r>
      <w:ins w:id="15" w:author="doctor" w:date="2014-01-12T13:38:00Z">
        <w:r w:rsidR="002C795B">
          <w:rPr>
            <w:iCs/>
          </w:rPr>
          <w:t>I</w:t>
        </w:r>
      </w:ins>
      <w:del w:id="16" w:author="doctor" w:date="2014-01-12T13:38:00Z">
        <w:r w:rsidR="005C7F6B" w:rsidDel="002C795B">
          <w:rPr>
            <w:iCs/>
          </w:rPr>
          <w:delText>i</w:delText>
        </w:r>
      </w:del>
      <w:r w:rsidR="005C7F6B">
        <w:rPr>
          <w:iCs/>
        </w:rPr>
        <w:t>mpressionism towards abstraction</w:t>
      </w:r>
      <w:r w:rsidR="009E2C6B">
        <w:rPr>
          <w:iCs/>
        </w:rPr>
        <w:t xml:space="preserve"> a</w:t>
      </w:r>
      <w:r w:rsidR="00477965">
        <w:rPr>
          <w:iCs/>
        </w:rPr>
        <w:t xml:space="preserve">nd an idiosyncratic version of </w:t>
      </w:r>
      <w:ins w:id="17" w:author="doctor" w:date="2014-01-12T13:38:00Z">
        <w:r w:rsidR="002C795B">
          <w:rPr>
            <w:iCs/>
          </w:rPr>
          <w:t>S</w:t>
        </w:r>
      </w:ins>
      <w:del w:id="18" w:author="doctor" w:date="2014-01-12T13:38:00Z">
        <w:r w:rsidR="00477965" w:rsidDel="002C795B">
          <w:rPr>
            <w:iCs/>
          </w:rPr>
          <w:delText>s</w:delText>
        </w:r>
      </w:del>
      <w:r w:rsidR="009E2C6B">
        <w:rPr>
          <w:iCs/>
        </w:rPr>
        <w:t xml:space="preserve">urrealism. </w:t>
      </w:r>
      <w:r w:rsidR="00C96407">
        <w:rPr>
          <w:iCs/>
        </w:rPr>
        <w:t>His</w:t>
      </w:r>
      <w:r w:rsidR="00F97078">
        <w:rPr>
          <w:iCs/>
        </w:rPr>
        <w:t xml:space="preserve"> surrealist landscapes explored</w:t>
      </w:r>
      <w:r w:rsidR="00C96407">
        <w:rPr>
          <w:iCs/>
        </w:rPr>
        <w:t xml:space="preserve"> </w:t>
      </w:r>
      <w:r w:rsidR="00F97078">
        <w:rPr>
          <w:iCs/>
        </w:rPr>
        <w:t>the traces of ancient settlements</w:t>
      </w:r>
      <w:r w:rsidR="00617398">
        <w:rPr>
          <w:iCs/>
        </w:rPr>
        <w:t xml:space="preserve"> – burial mounds,</w:t>
      </w:r>
      <w:r w:rsidR="005C7F6B">
        <w:rPr>
          <w:iCs/>
        </w:rPr>
        <w:t xml:space="preserve"> hill forts and standing stones – </w:t>
      </w:r>
      <w:r w:rsidR="00F97078">
        <w:rPr>
          <w:iCs/>
        </w:rPr>
        <w:t xml:space="preserve">and the anthropomorphic character of flowers, roots and stones. </w:t>
      </w:r>
      <w:r w:rsidR="00617398">
        <w:rPr>
          <w:iCs/>
        </w:rPr>
        <w:t>Towards the end of his life he returned to Blake</w:t>
      </w:r>
      <w:r w:rsidR="005C7F6B">
        <w:rPr>
          <w:iCs/>
        </w:rPr>
        <w:t>, painting a series of responses to the poem ‘Ah! Sun-flower’</w:t>
      </w:r>
      <w:ins w:id="19" w:author="doctor" w:date="2014-01-12T13:39:00Z">
        <w:r w:rsidR="002C795B">
          <w:rPr>
            <w:iCs/>
          </w:rPr>
          <w:t xml:space="preserve"> (published in 1794)</w:t>
        </w:r>
      </w:ins>
      <w:r w:rsidR="00023AD3">
        <w:rPr>
          <w:iCs/>
        </w:rPr>
        <w:t>, such as</w:t>
      </w:r>
      <w:r w:rsidR="005C7F6B">
        <w:rPr>
          <w:iCs/>
        </w:rPr>
        <w:t xml:space="preserve"> </w:t>
      </w:r>
      <w:r w:rsidR="005C7F6B">
        <w:rPr>
          <w:i/>
          <w:iCs/>
        </w:rPr>
        <w:t xml:space="preserve">Eclipse of the Sunflower </w:t>
      </w:r>
      <w:r w:rsidR="005C7F6B">
        <w:rPr>
          <w:iCs/>
        </w:rPr>
        <w:t>(1945)</w:t>
      </w:r>
      <w:r w:rsidR="007A3220">
        <w:rPr>
          <w:iCs/>
        </w:rPr>
        <w:t>, in which a</w:t>
      </w:r>
      <w:r w:rsidR="007E650D">
        <w:rPr>
          <w:iCs/>
        </w:rPr>
        <w:t xml:space="preserve"> giant sunflower hangs </w:t>
      </w:r>
      <w:r w:rsidR="007A3220">
        <w:rPr>
          <w:iCs/>
        </w:rPr>
        <w:t xml:space="preserve">in the sky, its centre a black disc rimmed by </w:t>
      </w:r>
      <w:r w:rsidR="007E650D">
        <w:rPr>
          <w:iCs/>
        </w:rPr>
        <w:t>the golden rays of its petals.</w:t>
      </w:r>
    </w:p>
    <w:p w:rsidR="007A3220" w:rsidRPr="002C795B" w:rsidRDefault="009F026F" w:rsidP="007E650D">
      <w:pPr>
        <w:spacing w:after="0" w:line="240" w:lineRule="auto"/>
        <w:rPr>
          <w:rFonts w:eastAsia="Arial Unicode MS"/>
          <w:bCs/>
          <w:lang w:eastAsia="en-GB"/>
        </w:rPr>
      </w:pPr>
      <w:r w:rsidRPr="002C795B">
        <w:rPr>
          <w:rFonts w:eastAsia="Arial Unicode MS"/>
          <w:bCs/>
          <w:lang w:eastAsia="en-GB"/>
        </w:rPr>
        <w:t>References and further reading</w:t>
      </w:r>
      <w:ins w:id="20" w:author="doctor" w:date="2014-01-12T13:39:00Z">
        <w:r w:rsidR="002C795B" w:rsidRPr="002C795B">
          <w:rPr>
            <w:rFonts w:eastAsia="Arial Unicode MS"/>
            <w:bCs/>
            <w:lang w:eastAsia="en-GB"/>
          </w:rPr>
          <w:t>:</w:t>
        </w:r>
      </w:ins>
      <w:bookmarkStart w:id="21" w:name="_GoBack"/>
      <w:bookmarkEnd w:id="21"/>
    </w:p>
    <w:p w:rsidR="007E650D" w:rsidRDefault="007E650D" w:rsidP="007E650D">
      <w:pPr>
        <w:spacing w:after="0" w:line="240" w:lineRule="auto"/>
        <w:rPr>
          <w:rFonts w:eastAsia="Arial Unicode MS"/>
          <w:bCs/>
          <w:lang w:eastAsia="en-GB"/>
        </w:rPr>
      </w:pPr>
    </w:p>
    <w:p w:rsidR="007A3220" w:rsidRDefault="009F026F" w:rsidP="007E650D">
      <w:pPr>
        <w:spacing w:after="0" w:line="240" w:lineRule="auto"/>
        <w:rPr>
          <w:rFonts w:eastAsia="Arial Unicode MS"/>
          <w:bCs/>
          <w:lang w:eastAsia="en-GB"/>
        </w:rPr>
      </w:pPr>
      <w:proofErr w:type="gramStart"/>
      <w:r w:rsidRPr="00912B25">
        <w:rPr>
          <w:rFonts w:eastAsia="Arial Unicode MS"/>
          <w:bCs/>
          <w:lang w:eastAsia="en-GB"/>
        </w:rPr>
        <w:t xml:space="preserve">Causey, A. (1980) </w:t>
      </w:r>
      <w:r w:rsidRPr="00912B25">
        <w:rPr>
          <w:rFonts w:eastAsia="Arial Unicode MS"/>
          <w:bCs/>
          <w:i/>
          <w:lang w:eastAsia="en-GB"/>
        </w:rPr>
        <w:t>Paul Nash</w:t>
      </w:r>
      <w:r w:rsidRPr="00912B25">
        <w:rPr>
          <w:rFonts w:eastAsia="Arial Unicode MS"/>
          <w:bCs/>
          <w:lang w:eastAsia="en-GB"/>
        </w:rPr>
        <w:t>.</w:t>
      </w:r>
      <w:proofErr w:type="gramEnd"/>
      <w:r w:rsidRPr="00912B25">
        <w:rPr>
          <w:rFonts w:eastAsia="Arial Unicode MS"/>
          <w:bCs/>
          <w:lang w:eastAsia="en-GB"/>
        </w:rPr>
        <w:t xml:space="preserve"> Oxford: Oxford University Press. (Includes a catalogue </w:t>
      </w:r>
      <w:proofErr w:type="spellStart"/>
      <w:r w:rsidRPr="00912B25">
        <w:rPr>
          <w:rFonts w:eastAsia="Arial Unicode MS"/>
          <w:bCs/>
          <w:lang w:eastAsia="en-GB"/>
        </w:rPr>
        <w:t>raisonné</w:t>
      </w:r>
      <w:proofErr w:type="spellEnd"/>
      <w:r w:rsidRPr="00912B25">
        <w:rPr>
          <w:rFonts w:eastAsia="Arial Unicode MS"/>
          <w:bCs/>
          <w:lang w:eastAsia="en-GB"/>
        </w:rPr>
        <w:t>)</w:t>
      </w:r>
    </w:p>
    <w:p w:rsidR="007A3220" w:rsidRDefault="009F026F" w:rsidP="007E650D">
      <w:pPr>
        <w:spacing w:after="0" w:line="240" w:lineRule="auto"/>
      </w:pPr>
      <w:r w:rsidRPr="00912B25">
        <w:t xml:space="preserve">Causey, A. (2013) </w:t>
      </w:r>
      <w:r w:rsidRPr="00912B25">
        <w:rPr>
          <w:i/>
        </w:rPr>
        <w:t>Paul Nash: landscape and the life of objects</w:t>
      </w:r>
      <w:r w:rsidRPr="00912B25">
        <w:t>. Farnham; Burlington, VT: Lund Humphries.</w:t>
      </w:r>
    </w:p>
    <w:p w:rsidR="007A3220" w:rsidRDefault="009F026F" w:rsidP="007E650D">
      <w:pPr>
        <w:spacing w:after="0" w:line="240" w:lineRule="auto"/>
        <w:rPr>
          <w:rFonts w:eastAsia="Arial Unicode MS"/>
          <w:lang w:eastAsia="en-GB"/>
        </w:rPr>
      </w:pPr>
      <w:r w:rsidRPr="00912B25">
        <w:rPr>
          <w:rFonts w:eastAsia="Arial Unicode MS"/>
          <w:bCs/>
          <w:lang w:eastAsia="en-GB"/>
        </w:rPr>
        <w:t>Causey, A. ed. (2000)</w:t>
      </w:r>
      <w:r w:rsidRPr="00912B25">
        <w:rPr>
          <w:rFonts w:eastAsia="Arial Unicode MS"/>
          <w:b/>
          <w:bCs/>
          <w:lang w:eastAsia="en-GB"/>
        </w:rPr>
        <w:t xml:space="preserve"> </w:t>
      </w:r>
      <w:r w:rsidRPr="00912B25">
        <w:rPr>
          <w:rFonts w:eastAsia="Arial Unicode MS"/>
          <w:i/>
          <w:lang w:eastAsia="en-GB"/>
        </w:rPr>
        <w:t>Paul Nash: Writings on Art</w:t>
      </w:r>
      <w:r w:rsidRPr="00912B25">
        <w:rPr>
          <w:rFonts w:eastAsia="Arial Unicode MS"/>
          <w:lang w:eastAsia="en-GB"/>
        </w:rPr>
        <w:t>. Oxford: Oxford University Press. </w:t>
      </w:r>
    </w:p>
    <w:p w:rsidR="007A3220" w:rsidRDefault="009F026F" w:rsidP="007E650D">
      <w:pPr>
        <w:spacing w:after="0" w:line="240" w:lineRule="auto"/>
        <w:rPr>
          <w:rFonts w:eastAsia="Arial Unicode MS"/>
          <w:lang w:eastAsia="en-GB"/>
        </w:rPr>
      </w:pPr>
      <w:r w:rsidRPr="00912B25">
        <w:rPr>
          <w:rFonts w:eastAsia="Arial Unicode MS"/>
          <w:lang w:eastAsia="en-GB"/>
        </w:rPr>
        <w:t xml:space="preserve">Montagu, J. ed. (2003) </w:t>
      </w:r>
      <w:r w:rsidRPr="00912B25">
        <w:rPr>
          <w:rFonts w:eastAsia="Arial Unicode MS"/>
          <w:i/>
          <w:lang w:eastAsia="en-GB"/>
        </w:rPr>
        <w:t>Paul Nash: Modern artist, ancient landscape</w:t>
      </w:r>
      <w:r w:rsidRPr="00912B25">
        <w:rPr>
          <w:rFonts w:eastAsia="Arial Unicode MS"/>
          <w:lang w:eastAsia="en-GB"/>
        </w:rPr>
        <w:t>. London: Tate.</w:t>
      </w:r>
    </w:p>
    <w:p w:rsidR="003E6F61" w:rsidRDefault="009F026F" w:rsidP="004D2F93">
      <w:pPr>
        <w:spacing w:after="0" w:line="240" w:lineRule="auto"/>
        <w:rPr>
          <w:ins w:id="22" w:author="Danielle Child" w:date="2014-01-10T12:53:00Z"/>
          <w:rFonts w:eastAsia="Arial Unicode MS"/>
          <w:lang w:eastAsia="en-GB"/>
        </w:rPr>
      </w:pPr>
      <w:r w:rsidRPr="00912B25">
        <w:rPr>
          <w:rFonts w:eastAsia="Arial Unicode MS"/>
          <w:lang w:eastAsia="en-GB"/>
        </w:rPr>
        <w:t xml:space="preserve">Nash, P. (1949) </w:t>
      </w:r>
      <w:r w:rsidRPr="00912B25">
        <w:rPr>
          <w:rFonts w:eastAsia="Arial Unicode MS"/>
          <w:i/>
          <w:lang w:eastAsia="en-GB"/>
        </w:rPr>
        <w:t>Outline: an autobiography, and other writings</w:t>
      </w:r>
      <w:r w:rsidRPr="00912B25">
        <w:rPr>
          <w:rFonts w:eastAsia="Arial Unicode MS"/>
          <w:lang w:eastAsia="en-GB"/>
        </w:rPr>
        <w:t>, London: Faber &amp; Faber.</w:t>
      </w:r>
    </w:p>
    <w:p w:rsidR="00FB4BE3" w:rsidRDefault="00FB4BE3" w:rsidP="004D2F93">
      <w:pPr>
        <w:numPr>
          <w:ins w:id="23" w:author="Danielle Child" w:date="2014-01-10T12:53:00Z"/>
        </w:numPr>
        <w:spacing w:after="0" w:line="240" w:lineRule="auto"/>
        <w:rPr>
          <w:ins w:id="24" w:author="Danielle Child" w:date="2014-01-10T12:53:00Z"/>
          <w:rFonts w:eastAsia="Arial Unicode MS"/>
          <w:lang w:eastAsia="en-GB"/>
        </w:rPr>
      </w:pPr>
    </w:p>
    <w:p w:rsidR="00511456" w:rsidRPr="00FB4BE3" w:rsidRDefault="00FB4BE3">
      <w:pPr>
        <w:numPr>
          <w:ins w:id="25" w:author="Danielle Child" w:date="2014-01-10T12:53:00Z"/>
        </w:numPr>
        <w:rPr>
          <w:ins w:id="26" w:author="Danielle Child" w:date="2014-01-10T12:53:00Z"/>
          <w:rPrChange w:id="27" w:author="Danielle Child" w:date="2014-01-10T12:53:00Z">
            <w:rPr>
              <w:ins w:id="28" w:author="Danielle Child" w:date="2014-01-10T12:53:00Z"/>
              <w:rFonts w:eastAsia="Arial Unicode MS"/>
              <w:lang w:eastAsia="en-GB"/>
            </w:rPr>
          </w:rPrChange>
        </w:rPr>
        <w:pPrChange w:id="29" w:author="Danielle Child" w:date="2014-01-10T12:53:00Z">
          <w:pPr>
            <w:spacing w:after="0" w:line="240" w:lineRule="auto"/>
          </w:pPr>
        </w:pPrChange>
      </w:pPr>
      <w:ins w:id="30" w:author="Danielle Child" w:date="2014-01-10T12:53:00Z">
        <w:r>
          <w:t xml:space="preserve">IMAGE: Paul Nash, </w:t>
        </w:r>
        <w:r>
          <w:rPr>
            <w:i/>
          </w:rPr>
          <w:t>Wire</w:t>
        </w:r>
        <w:r>
          <w:t>, 1918</w:t>
        </w:r>
      </w:ins>
    </w:p>
    <w:p w:rsidR="00511456" w:rsidRDefault="00511456" w:rsidP="00511456">
      <w:pPr>
        <w:numPr>
          <w:ins w:id="31" w:author="Danielle Child" w:date="2014-01-10T12:53:00Z"/>
        </w:numPr>
        <w:spacing w:after="0"/>
        <w:rPr>
          <w:ins w:id="32" w:author="Danielle Child" w:date="2014-01-10T12:53:00Z"/>
        </w:rPr>
      </w:pPr>
      <w:proofErr w:type="gramStart"/>
      <w:ins w:id="33" w:author="Danielle Child" w:date="2014-01-10T12:53:00Z">
        <w:r>
          <w:t>name</w:t>
        </w:r>
        <w:proofErr w:type="gramEnd"/>
        <w:r>
          <w:t xml:space="preserve"> of entry: ‘Nash, Paul (1889–1946)’</w:t>
        </w:r>
      </w:ins>
    </w:p>
    <w:p w:rsidR="00511456" w:rsidRPr="00E46062" w:rsidRDefault="00511456" w:rsidP="00511456">
      <w:pPr>
        <w:numPr>
          <w:ins w:id="34" w:author="Danielle Child" w:date="2014-01-10T12:53:00Z"/>
        </w:numPr>
        <w:spacing w:after="0"/>
        <w:rPr>
          <w:ins w:id="35" w:author="Danielle Child" w:date="2014-01-10T12:53:00Z"/>
        </w:rPr>
      </w:pPr>
      <w:ins w:id="36" w:author="Danielle Child" w:date="2014-01-10T12:53:00Z">
        <w:r>
          <w:t xml:space="preserve">Material: painting entitled </w:t>
        </w:r>
        <w:r>
          <w:rPr>
            <w:i/>
          </w:rPr>
          <w:t>Wire</w:t>
        </w:r>
        <w:r>
          <w:t xml:space="preserve">, 1918. </w:t>
        </w:r>
      </w:ins>
    </w:p>
    <w:p w:rsidR="00511456" w:rsidRDefault="00511456" w:rsidP="00511456">
      <w:pPr>
        <w:numPr>
          <w:ins w:id="37" w:author="Danielle Child" w:date="2014-01-10T12:53:00Z"/>
        </w:numPr>
        <w:spacing w:after="0"/>
        <w:rPr>
          <w:ins w:id="38" w:author="Danielle Child" w:date="2014-01-10T12:53:00Z"/>
        </w:rPr>
      </w:pPr>
      <w:ins w:id="39" w:author="Danielle Child" w:date="2014-01-10T12:53:00Z">
        <w:r>
          <w:t>Purpose of inclusion: example of artist’s work</w:t>
        </w:r>
      </w:ins>
    </w:p>
    <w:p w:rsidR="00511456" w:rsidRDefault="00511456" w:rsidP="00511456">
      <w:pPr>
        <w:numPr>
          <w:ins w:id="40" w:author="Danielle Child" w:date="2014-01-10T12:53:00Z"/>
        </w:numPr>
        <w:spacing w:after="0"/>
        <w:rPr>
          <w:ins w:id="41" w:author="Danielle Child" w:date="2014-01-10T12:53:00Z"/>
        </w:rPr>
      </w:pPr>
      <w:ins w:id="42" w:author="Danielle Child" w:date="2014-01-10T12:53:00Z">
        <w:r>
          <w:t xml:space="preserve">Link to material (if online): </w:t>
        </w:r>
        <w:proofErr w:type="gramStart"/>
        <w:r>
          <w:t>n/a</w:t>
        </w:r>
        <w:proofErr w:type="gramEnd"/>
      </w:ins>
    </w:p>
    <w:p w:rsidR="00511456" w:rsidRDefault="00511456" w:rsidP="00511456">
      <w:pPr>
        <w:numPr>
          <w:ins w:id="43" w:author="Danielle Child" w:date="2014-01-10T12:53:00Z"/>
        </w:numPr>
        <w:spacing w:after="0"/>
        <w:rPr>
          <w:ins w:id="44" w:author="Danielle Child" w:date="2014-01-10T12:53:00Z"/>
        </w:rPr>
      </w:pPr>
      <w:ins w:id="45" w:author="Danielle Child" w:date="2014-01-10T12:53:00Z">
        <w:r>
          <w:lastRenderedPageBreak/>
          <w:t xml:space="preserve">Bibliographic details (if appropriate): </w:t>
        </w:r>
        <w:proofErr w:type="gramStart"/>
        <w:r>
          <w:t>n/a</w:t>
        </w:r>
        <w:proofErr w:type="gramEnd"/>
      </w:ins>
    </w:p>
    <w:p w:rsidR="00511456" w:rsidRDefault="00511456" w:rsidP="00511456">
      <w:pPr>
        <w:numPr>
          <w:ins w:id="46" w:author="Danielle Child" w:date="2014-01-10T12:53:00Z"/>
        </w:numPr>
        <w:spacing w:after="0"/>
        <w:rPr>
          <w:ins w:id="47" w:author="Danielle Child" w:date="2014-01-10T12:53:00Z"/>
        </w:rPr>
      </w:pPr>
      <w:ins w:id="48" w:author="Danielle Child" w:date="2014-01-10T12:53:00Z">
        <w:r>
          <w:t>Copyright holder: Imperial War Museum, London</w:t>
        </w:r>
      </w:ins>
    </w:p>
    <w:p w:rsidR="00511456" w:rsidRPr="00E46062" w:rsidRDefault="00511456" w:rsidP="00511456">
      <w:pPr>
        <w:numPr>
          <w:ins w:id="49" w:author="Danielle Child" w:date="2014-01-10T12:53:00Z"/>
        </w:numPr>
        <w:spacing w:after="0"/>
        <w:rPr>
          <w:ins w:id="50" w:author="Danielle Child" w:date="2014-01-10T12:53:00Z"/>
        </w:rPr>
      </w:pPr>
      <w:ins w:id="51" w:author="Danielle Child" w:date="2014-01-10T12:53:00Z">
        <w:r>
          <w:t>Other useful information: current location is the Imperial War Museum, London</w:t>
        </w:r>
      </w:ins>
    </w:p>
    <w:p w:rsidR="00511456" w:rsidRPr="00CC1F47" w:rsidRDefault="00511456" w:rsidP="004D2F93">
      <w:pPr>
        <w:numPr>
          <w:ins w:id="52" w:author="Danielle Child" w:date="2014-01-10T12:53:00Z"/>
        </w:numPr>
        <w:spacing w:after="0" w:line="240" w:lineRule="auto"/>
      </w:pPr>
    </w:p>
    <w:sectPr w:rsidR="00511456" w:rsidRPr="00CC1F47" w:rsidSect="005E497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98F" w:rsidRDefault="0033498F" w:rsidP="00F4729A">
      <w:pPr>
        <w:spacing w:after="0" w:line="240" w:lineRule="auto"/>
      </w:pPr>
      <w:r>
        <w:separator/>
      </w:r>
    </w:p>
  </w:endnote>
  <w:endnote w:type="continuationSeparator" w:id="0">
    <w:p w:rsidR="0033498F" w:rsidRDefault="0033498F" w:rsidP="00F4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98F" w:rsidRDefault="0033498F" w:rsidP="00F4729A">
      <w:pPr>
        <w:spacing w:after="0" w:line="240" w:lineRule="auto"/>
      </w:pPr>
      <w:r>
        <w:separator/>
      </w:r>
    </w:p>
  </w:footnote>
  <w:footnote w:type="continuationSeparator" w:id="0">
    <w:p w:rsidR="0033498F" w:rsidRDefault="0033498F" w:rsidP="00F4729A">
      <w:pPr>
        <w:spacing w:after="0" w:line="240" w:lineRule="auto"/>
      </w:pPr>
      <w:r>
        <w:continuationSeparator/>
      </w:r>
    </w:p>
  </w:footnote>
  <w:footnote w:id="1">
    <w:p w:rsidR="0063498C" w:rsidRPr="00E5610B" w:rsidDel="005E38CA" w:rsidRDefault="0063498C">
      <w:pPr>
        <w:pStyle w:val="FootnoteText"/>
        <w:rPr>
          <w:del w:id="8" w:author="Danielle Child" w:date="2014-01-10T12:17:00Z"/>
          <w:lang w:val="en-US"/>
        </w:rPr>
      </w:pPr>
      <w:del w:id="9" w:author="Danielle Child" w:date="2014-01-10T12:17:00Z">
        <w:r w:rsidDel="005E38CA">
          <w:rPr>
            <w:rStyle w:val="FootnoteReference"/>
          </w:rPr>
          <w:footnoteRef/>
        </w:r>
        <w:r w:rsidDel="005E38CA">
          <w:delText xml:space="preserve"> </w:delText>
        </w:r>
        <w:r w:rsidDel="005E38CA">
          <w:rPr>
            <w:lang w:val="en-US"/>
          </w:rPr>
          <w:delText xml:space="preserve">Henry Tonks, </w:delText>
        </w:r>
        <w:r w:rsidR="00E5610B" w:rsidDel="005E38CA">
          <w:rPr>
            <w:lang w:val="en-US"/>
          </w:rPr>
          <w:delText xml:space="preserve">quoted in David Boyd Haycock, </w:delText>
        </w:r>
        <w:r w:rsidR="00E5610B" w:rsidDel="005E38CA">
          <w:rPr>
            <w:i/>
            <w:lang w:val="en-US"/>
          </w:rPr>
          <w:delText>A Crisis of Brilliance: Five Young British Artists and the Great War</w:delText>
        </w:r>
        <w:r w:rsidR="00E5610B" w:rsidDel="005E38CA">
          <w:rPr>
            <w:lang w:val="en-US"/>
          </w:rPr>
          <w:delText>, Old Street Publishing, 2010, p.3.</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407" w:rsidRDefault="00BB7AE5" w:rsidP="00BB7AE5">
    <w:pPr>
      <w:pStyle w:val="Header"/>
      <w:tabs>
        <w:tab w:val="left" w:pos="1458"/>
      </w:tabs>
    </w:pPr>
    <w:ins w:id="53" w:author="Danielle Child" w:date="2014-01-10T12:09:00Z">
      <w:r>
        <w:t>Grace Brockington</w:t>
      </w:r>
      <w:r>
        <w:tab/>
      </w:r>
      <w:r>
        <w:tab/>
      </w:r>
    </w:ins>
  </w:p>
  <w:p w:rsidR="00C96407" w:rsidRDefault="00C964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660B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4A33AB"/>
    <w:multiLevelType w:val="multilevel"/>
    <w:tmpl w:val="B9D2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121336"/>
    <w:multiLevelType w:val="multilevel"/>
    <w:tmpl w:val="885A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A2230C"/>
    <w:multiLevelType w:val="hybridMultilevel"/>
    <w:tmpl w:val="53901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6ED3D16"/>
    <w:multiLevelType w:val="hybridMultilevel"/>
    <w:tmpl w:val="72C09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E2179F"/>
    <w:multiLevelType w:val="hybridMultilevel"/>
    <w:tmpl w:val="B8A04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296340"/>
    <w:multiLevelType w:val="multilevel"/>
    <w:tmpl w:val="AAC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revisionView w:markup="0"/>
  <w:trackRevisions/>
  <w:doNotTrackFormatting/>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6EF"/>
    <w:rsid w:val="00023AD3"/>
    <w:rsid w:val="000277F4"/>
    <w:rsid w:val="00072FF6"/>
    <w:rsid w:val="000A3304"/>
    <w:rsid w:val="000C2F25"/>
    <w:rsid w:val="000F381A"/>
    <w:rsid w:val="001304F8"/>
    <w:rsid w:val="001406EF"/>
    <w:rsid w:val="001413AC"/>
    <w:rsid w:val="00155B0B"/>
    <w:rsid w:val="0018503E"/>
    <w:rsid w:val="001B4497"/>
    <w:rsid w:val="001C2C66"/>
    <w:rsid w:val="001E726E"/>
    <w:rsid w:val="00240E91"/>
    <w:rsid w:val="00247045"/>
    <w:rsid w:val="002A4A76"/>
    <w:rsid w:val="002B6650"/>
    <w:rsid w:val="002C39FF"/>
    <w:rsid w:val="002C795B"/>
    <w:rsid w:val="002E52C3"/>
    <w:rsid w:val="002F12E3"/>
    <w:rsid w:val="002F2E5B"/>
    <w:rsid w:val="0033498F"/>
    <w:rsid w:val="00366F8A"/>
    <w:rsid w:val="003915BF"/>
    <w:rsid w:val="003A587A"/>
    <w:rsid w:val="003B3DD3"/>
    <w:rsid w:val="003D15E4"/>
    <w:rsid w:val="003E6F61"/>
    <w:rsid w:val="00410C2E"/>
    <w:rsid w:val="00422564"/>
    <w:rsid w:val="00433096"/>
    <w:rsid w:val="00467F03"/>
    <w:rsid w:val="0047468E"/>
    <w:rsid w:val="00477965"/>
    <w:rsid w:val="004B0D4D"/>
    <w:rsid w:val="004C4BC4"/>
    <w:rsid w:val="004D2F93"/>
    <w:rsid w:val="004E212C"/>
    <w:rsid w:val="00505306"/>
    <w:rsid w:val="00511456"/>
    <w:rsid w:val="0052037B"/>
    <w:rsid w:val="00573534"/>
    <w:rsid w:val="005C7F6B"/>
    <w:rsid w:val="005E38CA"/>
    <w:rsid w:val="005E4974"/>
    <w:rsid w:val="005E58B5"/>
    <w:rsid w:val="00614959"/>
    <w:rsid w:val="00617398"/>
    <w:rsid w:val="0063498C"/>
    <w:rsid w:val="006A2E17"/>
    <w:rsid w:val="006A606C"/>
    <w:rsid w:val="006B1A02"/>
    <w:rsid w:val="006C14D0"/>
    <w:rsid w:val="006C2EA8"/>
    <w:rsid w:val="006D6DB0"/>
    <w:rsid w:val="0071011E"/>
    <w:rsid w:val="00746A34"/>
    <w:rsid w:val="00746C3B"/>
    <w:rsid w:val="007716D3"/>
    <w:rsid w:val="00776D93"/>
    <w:rsid w:val="00777B68"/>
    <w:rsid w:val="0078036E"/>
    <w:rsid w:val="007A3220"/>
    <w:rsid w:val="007E650D"/>
    <w:rsid w:val="00831240"/>
    <w:rsid w:val="00834BED"/>
    <w:rsid w:val="00892F42"/>
    <w:rsid w:val="008A1D2C"/>
    <w:rsid w:val="008C09F1"/>
    <w:rsid w:val="008C21E4"/>
    <w:rsid w:val="008E5552"/>
    <w:rsid w:val="009072E8"/>
    <w:rsid w:val="00912B25"/>
    <w:rsid w:val="009406A6"/>
    <w:rsid w:val="00986601"/>
    <w:rsid w:val="009A3F93"/>
    <w:rsid w:val="009B69ED"/>
    <w:rsid w:val="009C0FF9"/>
    <w:rsid w:val="009C4FD8"/>
    <w:rsid w:val="009E2C6B"/>
    <w:rsid w:val="009F026F"/>
    <w:rsid w:val="00A10E92"/>
    <w:rsid w:val="00A1306E"/>
    <w:rsid w:val="00A16E9D"/>
    <w:rsid w:val="00A72649"/>
    <w:rsid w:val="00AC2958"/>
    <w:rsid w:val="00AD74C3"/>
    <w:rsid w:val="00AF7562"/>
    <w:rsid w:val="00B37659"/>
    <w:rsid w:val="00B659E0"/>
    <w:rsid w:val="00BA6B18"/>
    <w:rsid w:val="00BB7AE5"/>
    <w:rsid w:val="00BF6396"/>
    <w:rsid w:val="00C10BFA"/>
    <w:rsid w:val="00C161E4"/>
    <w:rsid w:val="00C223AE"/>
    <w:rsid w:val="00C2541B"/>
    <w:rsid w:val="00C360B5"/>
    <w:rsid w:val="00C51A7A"/>
    <w:rsid w:val="00C7124F"/>
    <w:rsid w:val="00C76FDC"/>
    <w:rsid w:val="00C92F65"/>
    <w:rsid w:val="00C93D29"/>
    <w:rsid w:val="00C96407"/>
    <w:rsid w:val="00CB0C74"/>
    <w:rsid w:val="00CC1F47"/>
    <w:rsid w:val="00CC3069"/>
    <w:rsid w:val="00CF1CF3"/>
    <w:rsid w:val="00D26649"/>
    <w:rsid w:val="00D65677"/>
    <w:rsid w:val="00DA7C3A"/>
    <w:rsid w:val="00DB4427"/>
    <w:rsid w:val="00DB5DDF"/>
    <w:rsid w:val="00DD2544"/>
    <w:rsid w:val="00E035CF"/>
    <w:rsid w:val="00E20626"/>
    <w:rsid w:val="00E233A9"/>
    <w:rsid w:val="00E3700B"/>
    <w:rsid w:val="00E5610B"/>
    <w:rsid w:val="00E6644D"/>
    <w:rsid w:val="00E77EB4"/>
    <w:rsid w:val="00ED3ACB"/>
    <w:rsid w:val="00EF2905"/>
    <w:rsid w:val="00EF5469"/>
    <w:rsid w:val="00F15CD5"/>
    <w:rsid w:val="00F276C4"/>
    <w:rsid w:val="00F32DB6"/>
    <w:rsid w:val="00F33EB3"/>
    <w:rsid w:val="00F369CC"/>
    <w:rsid w:val="00F4729A"/>
    <w:rsid w:val="00F550DB"/>
    <w:rsid w:val="00F921B4"/>
    <w:rsid w:val="00F97078"/>
    <w:rsid w:val="00FA28BB"/>
    <w:rsid w:val="00FB4BE3"/>
    <w:rsid w:val="00FC73F5"/>
    <w:rsid w:val="00FE5592"/>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97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06EF"/>
    <w:rPr>
      <w:b/>
      <w:bCs/>
    </w:rPr>
  </w:style>
  <w:style w:type="character" w:customStyle="1" w:styleId="apple-converted-space">
    <w:name w:val="apple-converted-space"/>
    <w:basedOn w:val="DefaultParagraphFont"/>
    <w:rsid w:val="001406EF"/>
  </w:style>
  <w:style w:type="character" w:customStyle="1" w:styleId="searchword">
    <w:name w:val="searchword"/>
    <w:basedOn w:val="DefaultParagraphFont"/>
    <w:rsid w:val="001406EF"/>
  </w:style>
  <w:style w:type="character" w:styleId="Hyperlink">
    <w:name w:val="Hyperlink"/>
    <w:basedOn w:val="DefaultParagraphFont"/>
    <w:uiPriority w:val="99"/>
    <w:semiHidden/>
    <w:unhideWhenUsed/>
    <w:rsid w:val="001406EF"/>
    <w:rPr>
      <w:color w:val="0000FF"/>
      <w:u w:val="single"/>
    </w:rPr>
  </w:style>
  <w:style w:type="paragraph" w:styleId="ListParagraph">
    <w:name w:val="List Paragraph"/>
    <w:basedOn w:val="Normal"/>
    <w:uiPriority w:val="34"/>
    <w:qFormat/>
    <w:rsid w:val="00FC73F5"/>
    <w:pPr>
      <w:ind w:left="720"/>
    </w:pPr>
  </w:style>
  <w:style w:type="paragraph" w:styleId="Header">
    <w:name w:val="header"/>
    <w:basedOn w:val="Normal"/>
    <w:link w:val="HeaderChar"/>
    <w:uiPriority w:val="99"/>
    <w:unhideWhenUsed/>
    <w:rsid w:val="00F4729A"/>
    <w:pPr>
      <w:tabs>
        <w:tab w:val="center" w:pos="4513"/>
        <w:tab w:val="right" w:pos="9026"/>
      </w:tabs>
    </w:pPr>
  </w:style>
  <w:style w:type="character" w:customStyle="1" w:styleId="HeaderChar">
    <w:name w:val="Header Char"/>
    <w:basedOn w:val="DefaultParagraphFont"/>
    <w:link w:val="Header"/>
    <w:uiPriority w:val="99"/>
    <w:rsid w:val="00F4729A"/>
  </w:style>
  <w:style w:type="paragraph" w:styleId="Footer">
    <w:name w:val="footer"/>
    <w:basedOn w:val="Normal"/>
    <w:link w:val="FooterChar"/>
    <w:uiPriority w:val="99"/>
    <w:unhideWhenUsed/>
    <w:rsid w:val="00F4729A"/>
    <w:pPr>
      <w:tabs>
        <w:tab w:val="center" w:pos="4513"/>
        <w:tab w:val="right" w:pos="9026"/>
      </w:tabs>
    </w:pPr>
  </w:style>
  <w:style w:type="character" w:customStyle="1" w:styleId="FooterChar">
    <w:name w:val="Footer Char"/>
    <w:basedOn w:val="DefaultParagraphFont"/>
    <w:link w:val="Footer"/>
    <w:uiPriority w:val="99"/>
    <w:rsid w:val="00F4729A"/>
  </w:style>
  <w:style w:type="paragraph" w:styleId="NormalWeb">
    <w:name w:val="Normal (Web)"/>
    <w:basedOn w:val="Normal"/>
    <w:uiPriority w:val="99"/>
    <w:unhideWhenUsed/>
    <w:rsid w:val="00CC3069"/>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mw-cite-backlink">
    <w:name w:val="mw-cite-backlink"/>
    <w:basedOn w:val="DefaultParagraphFont"/>
    <w:rsid w:val="00A1306E"/>
  </w:style>
  <w:style w:type="character" w:customStyle="1" w:styleId="reference-text">
    <w:name w:val="reference-text"/>
    <w:basedOn w:val="DefaultParagraphFont"/>
    <w:rsid w:val="00A1306E"/>
  </w:style>
  <w:style w:type="paragraph" w:styleId="FootnoteText">
    <w:name w:val="footnote text"/>
    <w:basedOn w:val="Normal"/>
    <w:link w:val="FootnoteTextChar"/>
    <w:uiPriority w:val="99"/>
    <w:unhideWhenUsed/>
    <w:rsid w:val="00A1306E"/>
    <w:rPr>
      <w:sz w:val="20"/>
      <w:szCs w:val="20"/>
    </w:rPr>
  </w:style>
  <w:style w:type="character" w:customStyle="1" w:styleId="FootnoteTextChar">
    <w:name w:val="Footnote Text Char"/>
    <w:basedOn w:val="DefaultParagraphFont"/>
    <w:link w:val="FootnoteText"/>
    <w:uiPriority w:val="99"/>
    <w:rsid w:val="00A1306E"/>
    <w:rPr>
      <w:lang w:eastAsia="en-US"/>
    </w:rPr>
  </w:style>
  <w:style w:type="character" w:styleId="FootnoteReference">
    <w:name w:val="footnote reference"/>
    <w:basedOn w:val="DefaultParagraphFont"/>
    <w:uiPriority w:val="99"/>
    <w:unhideWhenUsed/>
    <w:rsid w:val="00A1306E"/>
    <w:rPr>
      <w:vertAlign w:val="superscript"/>
    </w:rPr>
  </w:style>
  <w:style w:type="paragraph" w:styleId="BalloonText">
    <w:name w:val="Balloon Text"/>
    <w:basedOn w:val="Normal"/>
    <w:link w:val="BalloonTextChar"/>
    <w:uiPriority w:val="99"/>
    <w:semiHidden/>
    <w:unhideWhenUsed/>
    <w:rsid w:val="00BB7AE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B7AE5"/>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97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06EF"/>
    <w:rPr>
      <w:b/>
      <w:bCs/>
    </w:rPr>
  </w:style>
  <w:style w:type="character" w:customStyle="1" w:styleId="apple-converted-space">
    <w:name w:val="apple-converted-space"/>
    <w:basedOn w:val="DefaultParagraphFont"/>
    <w:rsid w:val="001406EF"/>
  </w:style>
  <w:style w:type="character" w:customStyle="1" w:styleId="searchword">
    <w:name w:val="searchword"/>
    <w:basedOn w:val="DefaultParagraphFont"/>
    <w:rsid w:val="001406EF"/>
  </w:style>
  <w:style w:type="character" w:styleId="Hyperlink">
    <w:name w:val="Hyperlink"/>
    <w:basedOn w:val="DefaultParagraphFont"/>
    <w:uiPriority w:val="99"/>
    <w:semiHidden/>
    <w:unhideWhenUsed/>
    <w:rsid w:val="001406EF"/>
    <w:rPr>
      <w:color w:val="0000FF"/>
      <w:u w:val="single"/>
    </w:rPr>
  </w:style>
  <w:style w:type="paragraph" w:styleId="ListParagraph">
    <w:name w:val="List Paragraph"/>
    <w:basedOn w:val="Normal"/>
    <w:uiPriority w:val="34"/>
    <w:qFormat/>
    <w:rsid w:val="00FC73F5"/>
    <w:pPr>
      <w:ind w:left="720"/>
    </w:pPr>
  </w:style>
  <w:style w:type="paragraph" w:styleId="Header">
    <w:name w:val="header"/>
    <w:basedOn w:val="Normal"/>
    <w:link w:val="HeaderChar"/>
    <w:uiPriority w:val="99"/>
    <w:unhideWhenUsed/>
    <w:rsid w:val="00F4729A"/>
    <w:pPr>
      <w:tabs>
        <w:tab w:val="center" w:pos="4513"/>
        <w:tab w:val="right" w:pos="9026"/>
      </w:tabs>
    </w:pPr>
  </w:style>
  <w:style w:type="character" w:customStyle="1" w:styleId="HeaderChar">
    <w:name w:val="Header Char"/>
    <w:basedOn w:val="DefaultParagraphFont"/>
    <w:link w:val="Header"/>
    <w:uiPriority w:val="99"/>
    <w:rsid w:val="00F4729A"/>
  </w:style>
  <w:style w:type="paragraph" w:styleId="Footer">
    <w:name w:val="footer"/>
    <w:basedOn w:val="Normal"/>
    <w:link w:val="FooterChar"/>
    <w:uiPriority w:val="99"/>
    <w:unhideWhenUsed/>
    <w:rsid w:val="00F4729A"/>
    <w:pPr>
      <w:tabs>
        <w:tab w:val="center" w:pos="4513"/>
        <w:tab w:val="right" w:pos="9026"/>
      </w:tabs>
    </w:pPr>
  </w:style>
  <w:style w:type="character" w:customStyle="1" w:styleId="FooterChar">
    <w:name w:val="Footer Char"/>
    <w:basedOn w:val="DefaultParagraphFont"/>
    <w:link w:val="Footer"/>
    <w:uiPriority w:val="99"/>
    <w:rsid w:val="00F4729A"/>
  </w:style>
  <w:style w:type="paragraph" w:styleId="NormalWeb">
    <w:name w:val="Normal (Web)"/>
    <w:basedOn w:val="Normal"/>
    <w:uiPriority w:val="99"/>
    <w:unhideWhenUsed/>
    <w:rsid w:val="00CC3069"/>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mw-cite-backlink">
    <w:name w:val="mw-cite-backlink"/>
    <w:basedOn w:val="DefaultParagraphFont"/>
    <w:rsid w:val="00A1306E"/>
  </w:style>
  <w:style w:type="character" w:customStyle="1" w:styleId="reference-text">
    <w:name w:val="reference-text"/>
    <w:basedOn w:val="DefaultParagraphFont"/>
    <w:rsid w:val="00A1306E"/>
  </w:style>
  <w:style w:type="paragraph" w:styleId="FootnoteText">
    <w:name w:val="footnote text"/>
    <w:basedOn w:val="Normal"/>
    <w:link w:val="FootnoteTextChar"/>
    <w:uiPriority w:val="99"/>
    <w:unhideWhenUsed/>
    <w:rsid w:val="00A1306E"/>
    <w:rPr>
      <w:sz w:val="20"/>
      <w:szCs w:val="20"/>
    </w:rPr>
  </w:style>
  <w:style w:type="character" w:customStyle="1" w:styleId="FootnoteTextChar">
    <w:name w:val="Footnote Text Char"/>
    <w:basedOn w:val="DefaultParagraphFont"/>
    <w:link w:val="FootnoteText"/>
    <w:uiPriority w:val="99"/>
    <w:rsid w:val="00A1306E"/>
    <w:rPr>
      <w:lang w:eastAsia="en-US"/>
    </w:rPr>
  </w:style>
  <w:style w:type="character" w:styleId="FootnoteReference">
    <w:name w:val="footnote reference"/>
    <w:basedOn w:val="DefaultParagraphFont"/>
    <w:uiPriority w:val="99"/>
    <w:unhideWhenUsed/>
    <w:rsid w:val="00A1306E"/>
    <w:rPr>
      <w:vertAlign w:val="superscript"/>
    </w:rPr>
  </w:style>
  <w:style w:type="paragraph" w:styleId="BalloonText">
    <w:name w:val="Balloon Text"/>
    <w:basedOn w:val="Normal"/>
    <w:link w:val="BalloonTextChar"/>
    <w:uiPriority w:val="99"/>
    <w:semiHidden/>
    <w:unhideWhenUsed/>
    <w:rsid w:val="00BB7AE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B7AE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6033">
      <w:bodyDiv w:val="1"/>
      <w:marLeft w:val="0"/>
      <w:marRight w:val="0"/>
      <w:marTop w:val="0"/>
      <w:marBottom w:val="0"/>
      <w:divBdr>
        <w:top w:val="none" w:sz="0" w:space="0" w:color="auto"/>
        <w:left w:val="none" w:sz="0" w:space="0" w:color="auto"/>
        <w:bottom w:val="none" w:sz="0" w:space="0" w:color="auto"/>
        <w:right w:val="none" w:sz="0" w:space="0" w:color="auto"/>
      </w:divBdr>
    </w:div>
    <w:div w:id="317854200">
      <w:bodyDiv w:val="1"/>
      <w:marLeft w:val="0"/>
      <w:marRight w:val="0"/>
      <w:marTop w:val="0"/>
      <w:marBottom w:val="0"/>
      <w:divBdr>
        <w:top w:val="none" w:sz="0" w:space="0" w:color="auto"/>
        <w:left w:val="none" w:sz="0" w:space="0" w:color="auto"/>
        <w:bottom w:val="none" w:sz="0" w:space="0" w:color="auto"/>
        <w:right w:val="none" w:sz="0" w:space="0" w:color="auto"/>
      </w:divBdr>
    </w:div>
    <w:div w:id="528765180">
      <w:bodyDiv w:val="1"/>
      <w:marLeft w:val="0"/>
      <w:marRight w:val="0"/>
      <w:marTop w:val="0"/>
      <w:marBottom w:val="0"/>
      <w:divBdr>
        <w:top w:val="none" w:sz="0" w:space="0" w:color="auto"/>
        <w:left w:val="none" w:sz="0" w:space="0" w:color="auto"/>
        <w:bottom w:val="none" w:sz="0" w:space="0" w:color="auto"/>
        <w:right w:val="none" w:sz="0" w:space="0" w:color="auto"/>
      </w:divBdr>
    </w:div>
    <w:div w:id="801113544">
      <w:bodyDiv w:val="1"/>
      <w:marLeft w:val="0"/>
      <w:marRight w:val="0"/>
      <w:marTop w:val="0"/>
      <w:marBottom w:val="0"/>
      <w:divBdr>
        <w:top w:val="none" w:sz="0" w:space="0" w:color="auto"/>
        <w:left w:val="none" w:sz="0" w:space="0" w:color="auto"/>
        <w:bottom w:val="none" w:sz="0" w:space="0" w:color="auto"/>
        <w:right w:val="none" w:sz="0" w:space="0" w:color="auto"/>
      </w:divBdr>
    </w:div>
    <w:div w:id="1319771736">
      <w:bodyDiv w:val="1"/>
      <w:marLeft w:val="0"/>
      <w:marRight w:val="0"/>
      <w:marTop w:val="0"/>
      <w:marBottom w:val="0"/>
      <w:divBdr>
        <w:top w:val="none" w:sz="0" w:space="0" w:color="auto"/>
        <w:left w:val="none" w:sz="0" w:space="0" w:color="auto"/>
        <w:bottom w:val="none" w:sz="0" w:space="0" w:color="auto"/>
        <w:right w:val="none" w:sz="0" w:space="0" w:color="auto"/>
      </w:divBdr>
    </w:div>
    <w:div w:id="1834491371">
      <w:bodyDiv w:val="1"/>
      <w:marLeft w:val="0"/>
      <w:marRight w:val="0"/>
      <w:marTop w:val="0"/>
      <w:marBottom w:val="0"/>
      <w:divBdr>
        <w:top w:val="none" w:sz="0" w:space="0" w:color="auto"/>
        <w:left w:val="none" w:sz="0" w:space="0" w:color="auto"/>
        <w:bottom w:val="none" w:sz="0" w:space="0" w:color="auto"/>
        <w:right w:val="none" w:sz="0" w:space="0" w:color="auto"/>
      </w:divBdr>
      <w:divsChild>
        <w:div w:id="732629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082340">
      <w:bodyDiv w:val="1"/>
      <w:marLeft w:val="0"/>
      <w:marRight w:val="0"/>
      <w:marTop w:val="0"/>
      <w:marBottom w:val="0"/>
      <w:divBdr>
        <w:top w:val="none" w:sz="0" w:space="0" w:color="auto"/>
        <w:left w:val="none" w:sz="0" w:space="0" w:color="auto"/>
        <w:bottom w:val="none" w:sz="0" w:space="0" w:color="auto"/>
        <w:right w:val="none" w:sz="0" w:space="0" w:color="auto"/>
      </w:divBdr>
    </w:div>
    <w:div w:id="1894731318">
      <w:bodyDiv w:val="1"/>
      <w:marLeft w:val="0"/>
      <w:marRight w:val="0"/>
      <w:marTop w:val="0"/>
      <w:marBottom w:val="0"/>
      <w:divBdr>
        <w:top w:val="none" w:sz="0" w:space="0" w:color="auto"/>
        <w:left w:val="none" w:sz="0" w:space="0" w:color="auto"/>
        <w:bottom w:val="none" w:sz="0" w:space="0" w:color="auto"/>
        <w:right w:val="none" w:sz="0" w:space="0" w:color="auto"/>
      </w:divBdr>
    </w:div>
    <w:div w:id="2123569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B404E-F7AF-47E3-8059-68DA5FFC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hageb</dc:creator>
  <cp:lastModifiedBy>doctor</cp:lastModifiedBy>
  <cp:revision>2</cp:revision>
  <cp:lastPrinted>2013-10-28T18:14:00Z</cp:lastPrinted>
  <dcterms:created xsi:type="dcterms:W3CDTF">2014-01-12T13:40:00Z</dcterms:created>
  <dcterms:modified xsi:type="dcterms:W3CDTF">2014-01-12T13:40:00Z</dcterms:modified>
</cp:coreProperties>
</file>