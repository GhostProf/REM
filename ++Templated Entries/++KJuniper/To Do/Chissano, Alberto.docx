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BF4" w:rsidRPr="00B36C9B" w:rsidDel="00123542" w:rsidRDefault="009C687C" w:rsidP="009C687C">
      <w:pPr>
        <w:jc w:val="left"/>
        <w:rPr>
          <w:ins w:id="0" w:author="Erin Rice" w:date="2014-04-08T13:58:00Z"/>
          <w:color w:val="A6A6A6" w:themeColor="background1" w:themeShade="A6"/>
          <w:sz w:val="24"/>
          <w:szCs w:val="24"/>
          <w:rPrChange w:id="1" w:author="doctor" w:date="2014-04-22T21:23:00Z">
            <w:rPr>
              <w:ins w:id="2" w:author="Erin Rice" w:date="2014-04-08T13:58:00Z"/>
              <w:sz w:val="24"/>
              <w:szCs w:val="24"/>
            </w:rPr>
          </w:rPrChange>
        </w:rPr>
      </w:pPr>
      <w:r w:rsidRPr="00B36C9B">
        <w:rPr>
          <w:color w:val="A6A6A6" w:themeColor="background1" w:themeShade="A6"/>
          <w:sz w:val="24"/>
          <w:szCs w:val="24"/>
          <w:rPrChange w:id="3" w:author="doctor" w:date="2014-04-22T21:23:00Z">
            <w:rPr>
              <w:sz w:val="24"/>
              <w:szCs w:val="24"/>
            </w:rPr>
          </w:rPrChange>
        </w:rPr>
        <w:t>Author:  Harriet McGuire</w:t>
      </w:r>
    </w:p>
    <w:p w:rsidR="00927C88" w:rsidRDefault="009C687C" w:rsidP="009C687C">
      <w:pPr>
        <w:jc w:val="left"/>
        <w:rPr>
          <w:sz w:val="24"/>
          <w:szCs w:val="24"/>
        </w:rPr>
      </w:pPr>
      <w:r w:rsidRPr="00123542">
        <w:rPr>
          <w:b/>
          <w:sz w:val="24"/>
          <w:szCs w:val="24"/>
        </w:rPr>
        <w:t xml:space="preserve">Chissano, </w:t>
      </w:r>
      <w:proofErr w:type="gramStart"/>
      <w:r w:rsidR="00780942" w:rsidRPr="00123542">
        <w:rPr>
          <w:b/>
          <w:sz w:val="24"/>
          <w:szCs w:val="24"/>
        </w:rPr>
        <w:t>Alberto  (</w:t>
      </w:r>
      <w:proofErr w:type="gramEnd"/>
      <w:r w:rsidR="00780942" w:rsidRPr="00123542">
        <w:rPr>
          <w:b/>
          <w:sz w:val="24"/>
          <w:szCs w:val="24"/>
        </w:rPr>
        <w:t>1935-1994)</w:t>
      </w:r>
    </w:p>
    <w:p w:rsidR="00780942" w:rsidRDefault="007333A6" w:rsidP="00B36C9B">
      <w:pPr>
        <w:jc w:val="both"/>
        <w:rPr>
          <w:sz w:val="24"/>
          <w:szCs w:val="24"/>
        </w:rPr>
        <w:pPrChange w:id="4" w:author="doctor" w:date="2014-04-22T21:25:00Z">
          <w:pPr>
            <w:jc w:val="left"/>
          </w:pPr>
        </w:pPrChange>
      </w:pPr>
      <w:r w:rsidRPr="00780942">
        <w:rPr>
          <w:sz w:val="24"/>
          <w:szCs w:val="24"/>
        </w:rPr>
        <w:t xml:space="preserve">Alberto Mabungulane Chissano first tried his hand at wood sculpture in 1964, and </w:t>
      </w:r>
      <w:r w:rsidR="000C0D9D">
        <w:rPr>
          <w:sz w:val="24"/>
          <w:szCs w:val="24"/>
        </w:rPr>
        <w:t xml:space="preserve">in </w:t>
      </w:r>
      <w:r w:rsidR="00E618B1">
        <w:rPr>
          <w:sz w:val="24"/>
          <w:szCs w:val="24"/>
        </w:rPr>
        <w:t xml:space="preserve">the </w:t>
      </w:r>
      <w:r w:rsidR="000C0D9D">
        <w:rPr>
          <w:sz w:val="24"/>
          <w:szCs w:val="24"/>
        </w:rPr>
        <w:t xml:space="preserve">first decade </w:t>
      </w:r>
      <w:r w:rsidR="00E618B1">
        <w:rPr>
          <w:sz w:val="24"/>
          <w:szCs w:val="24"/>
        </w:rPr>
        <w:t xml:space="preserve">of his career </w:t>
      </w:r>
      <w:r w:rsidR="000C0D9D">
        <w:rPr>
          <w:sz w:val="24"/>
          <w:szCs w:val="24"/>
        </w:rPr>
        <w:t xml:space="preserve">had his work displayed in </w:t>
      </w:r>
      <w:r w:rsidR="00650970">
        <w:rPr>
          <w:sz w:val="24"/>
          <w:szCs w:val="24"/>
        </w:rPr>
        <w:t xml:space="preserve">multiple local and </w:t>
      </w:r>
      <w:r w:rsidR="000C0D9D">
        <w:rPr>
          <w:sz w:val="24"/>
          <w:szCs w:val="24"/>
        </w:rPr>
        <w:t>international group exhibitions</w:t>
      </w:r>
      <w:r w:rsidR="00CB0671">
        <w:rPr>
          <w:sz w:val="24"/>
          <w:szCs w:val="24"/>
        </w:rPr>
        <w:t>.</w:t>
      </w:r>
      <w:r w:rsidR="000C0D9D">
        <w:rPr>
          <w:sz w:val="24"/>
          <w:szCs w:val="24"/>
        </w:rPr>
        <w:t xml:space="preserve"> </w:t>
      </w:r>
      <w:r w:rsidR="00C378CB">
        <w:rPr>
          <w:sz w:val="24"/>
          <w:szCs w:val="24"/>
        </w:rPr>
        <w:t xml:space="preserve"> </w:t>
      </w:r>
      <w:r w:rsidR="00CB0671">
        <w:rPr>
          <w:sz w:val="24"/>
          <w:szCs w:val="24"/>
        </w:rPr>
        <w:t>By</w:t>
      </w:r>
      <w:r w:rsidR="00650970">
        <w:rPr>
          <w:sz w:val="24"/>
          <w:szCs w:val="24"/>
        </w:rPr>
        <w:t xml:space="preserve"> 1972</w:t>
      </w:r>
      <w:r w:rsidR="00CB0671">
        <w:rPr>
          <w:sz w:val="24"/>
          <w:szCs w:val="24"/>
        </w:rPr>
        <w:t xml:space="preserve"> Chissano held</w:t>
      </w:r>
      <w:r w:rsidR="000C0D9D">
        <w:rPr>
          <w:sz w:val="24"/>
          <w:szCs w:val="24"/>
        </w:rPr>
        <w:t xml:space="preserve"> his first solo exhibition abroad.</w:t>
      </w:r>
      <w:r w:rsidR="000938A6" w:rsidRPr="000938A6">
        <w:rPr>
          <w:sz w:val="24"/>
          <w:szCs w:val="24"/>
        </w:rPr>
        <w:t xml:space="preserve">   </w:t>
      </w:r>
      <w:ins w:id="5" w:author="hmcguire" w:date="2014-03-27T13:38:00Z">
        <w:r w:rsidR="00841B4B">
          <w:rPr>
            <w:sz w:val="24"/>
            <w:szCs w:val="24"/>
          </w:rPr>
          <w:t xml:space="preserve">Before </w:t>
        </w:r>
      </w:ins>
      <w:r w:rsidR="00780942">
        <w:rPr>
          <w:sz w:val="24"/>
          <w:szCs w:val="24"/>
        </w:rPr>
        <w:t>Mozambique’s independence from Portugal in 1975,</w:t>
      </w:r>
      <w:r w:rsidR="000C0D9D">
        <w:rPr>
          <w:sz w:val="24"/>
          <w:szCs w:val="24"/>
        </w:rPr>
        <w:t xml:space="preserve"> </w:t>
      </w:r>
      <w:r w:rsidR="00780942">
        <w:rPr>
          <w:sz w:val="24"/>
          <w:szCs w:val="24"/>
        </w:rPr>
        <w:t xml:space="preserve">the Chissano </w:t>
      </w:r>
      <w:r w:rsidR="00E607DC">
        <w:rPr>
          <w:sz w:val="24"/>
          <w:szCs w:val="24"/>
        </w:rPr>
        <w:t xml:space="preserve">Museum </w:t>
      </w:r>
      <w:r w:rsidR="00780942">
        <w:rPr>
          <w:sz w:val="24"/>
          <w:szCs w:val="24"/>
        </w:rPr>
        <w:t xml:space="preserve">Gallery in Matola, a suburb of the </w:t>
      </w:r>
      <w:bookmarkStart w:id="6" w:name="_GoBack"/>
      <w:bookmarkEnd w:id="6"/>
      <w:r w:rsidR="00780942">
        <w:rPr>
          <w:sz w:val="24"/>
          <w:szCs w:val="24"/>
        </w:rPr>
        <w:t>capital, Maputo (formerly Lourenco Marques)</w:t>
      </w:r>
      <w:r w:rsidR="000C0D9D">
        <w:rPr>
          <w:sz w:val="24"/>
          <w:szCs w:val="24"/>
        </w:rPr>
        <w:t>, was established in his home</w:t>
      </w:r>
      <w:r w:rsidR="00780942">
        <w:rPr>
          <w:sz w:val="24"/>
          <w:szCs w:val="24"/>
        </w:rPr>
        <w:t xml:space="preserve"> and </w:t>
      </w:r>
      <w:r w:rsidR="000C0D9D">
        <w:rPr>
          <w:sz w:val="24"/>
          <w:szCs w:val="24"/>
        </w:rPr>
        <w:t xml:space="preserve">he </w:t>
      </w:r>
      <w:r w:rsidR="00780942">
        <w:rPr>
          <w:sz w:val="24"/>
          <w:szCs w:val="24"/>
        </w:rPr>
        <w:t xml:space="preserve">had the first of several generations of Mozambican sculptors learning the secrets of working in </w:t>
      </w:r>
      <w:r w:rsidR="00D7548F">
        <w:rPr>
          <w:sz w:val="24"/>
          <w:szCs w:val="24"/>
        </w:rPr>
        <w:t>mafora and sandalwood at his side.</w:t>
      </w:r>
      <w:r w:rsidR="000C0D9D">
        <w:rPr>
          <w:sz w:val="24"/>
          <w:szCs w:val="24"/>
        </w:rPr>
        <w:t xml:space="preserve"> </w:t>
      </w:r>
      <w:del w:id="7" w:author="doctor" w:date="2014-04-22T21:25:00Z">
        <w:r w:rsidR="000C0D9D" w:rsidDel="00B36C9B">
          <w:rPr>
            <w:sz w:val="24"/>
            <w:szCs w:val="24"/>
          </w:rPr>
          <w:delText xml:space="preserve"> </w:delText>
        </w:r>
        <w:r w:rsidR="00CB0671" w:rsidDel="00B36C9B">
          <w:rPr>
            <w:sz w:val="24"/>
            <w:szCs w:val="24"/>
          </w:rPr>
          <w:delText xml:space="preserve">  </w:delText>
        </w:r>
      </w:del>
      <w:r w:rsidR="00967BBE" w:rsidRPr="00967BBE">
        <w:rPr>
          <w:sz w:val="24"/>
          <w:szCs w:val="24"/>
        </w:rPr>
        <w:t>Among the</w:t>
      </w:r>
      <w:del w:id="8" w:author="Erin Rice" w:date="2014-04-08T15:17:00Z">
        <w:r w:rsidR="00967BBE" w:rsidRPr="00967BBE" w:rsidDel="00A41111">
          <w:rPr>
            <w:sz w:val="24"/>
            <w:szCs w:val="24"/>
          </w:rPr>
          <w:delText xml:space="preserve"> </w:delText>
        </w:r>
      </w:del>
      <w:ins w:id="9" w:author="Erin Rice" w:date="2014-04-08T15:17:00Z">
        <w:r w:rsidR="00A41111">
          <w:rPr>
            <w:sz w:val="24"/>
            <w:szCs w:val="24"/>
          </w:rPr>
          <w:t xml:space="preserve"> </w:t>
        </w:r>
      </w:ins>
      <w:r w:rsidR="00967BBE" w:rsidRPr="00967BBE">
        <w:rPr>
          <w:sz w:val="24"/>
          <w:szCs w:val="24"/>
        </w:rPr>
        <w:t xml:space="preserve">well-known Mozambican sculptors who trained at Chissano’s studio are Naftal Langa (1932-2014), Muando (1960 --), </w:t>
      </w:r>
      <w:r w:rsidR="00967BBE">
        <w:rPr>
          <w:sz w:val="24"/>
          <w:szCs w:val="24"/>
        </w:rPr>
        <w:t xml:space="preserve">and </w:t>
      </w:r>
      <w:proofErr w:type="spellStart"/>
      <w:r w:rsidR="00967BBE" w:rsidRPr="00967BBE">
        <w:rPr>
          <w:sz w:val="24"/>
          <w:szCs w:val="24"/>
        </w:rPr>
        <w:t>Ndlozy</w:t>
      </w:r>
      <w:proofErr w:type="spellEnd"/>
      <w:r w:rsidR="00967BBE" w:rsidRPr="00967BBE">
        <w:rPr>
          <w:sz w:val="24"/>
          <w:szCs w:val="24"/>
        </w:rPr>
        <w:t xml:space="preserve"> (1970 --).</w:t>
      </w:r>
      <w:ins w:id="10" w:author="doctor" w:date="2014-04-22T21:25:00Z">
        <w:r w:rsidR="00B36C9B" w:rsidRPr="00B36C9B">
          <w:rPr>
            <w:sz w:val="24"/>
            <w:szCs w:val="24"/>
          </w:rPr>
          <w:t xml:space="preserve"> </w:t>
        </w:r>
        <w:r w:rsidR="00B36C9B">
          <w:rPr>
            <w:sz w:val="24"/>
            <w:szCs w:val="24"/>
          </w:rPr>
          <w:t xml:space="preserve">In the 1980s </w:t>
        </w:r>
        <w:proofErr w:type="spellStart"/>
        <w:r w:rsidR="00B36C9B">
          <w:rPr>
            <w:sz w:val="24"/>
            <w:szCs w:val="24"/>
          </w:rPr>
          <w:t>Matola</w:t>
        </w:r>
        <w:proofErr w:type="spellEnd"/>
        <w:r w:rsidR="00B36C9B">
          <w:rPr>
            <w:sz w:val="24"/>
            <w:szCs w:val="24"/>
          </w:rPr>
          <w:t xml:space="preserve"> suffered bomb attacks and years of violence from South Africa’s military actions in 1981 against the ANC camps in the neighborhood, and later in the decade faced fierce fighting during Mozambique’s civil war. When rebuilding began Chissano provided all the interior woodwork -- crucifix, altar and pews – for a small Roman Catholic parish church, Sao Joao </w:t>
        </w:r>
        <w:proofErr w:type="spellStart"/>
        <w:r w:rsidR="00B36C9B">
          <w:rPr>
            <w:sz w:val="24"/>
            <w:szCs w:val="24"/>
          </w:rPr>
          <w:t>Baptista</w:t>
        </w:r>
        <w:proofErr w:type="spellEnd"/>
        <w:r w:rsidR="00B36C9B">
          <w:rPr>
            <w:sz w:val="24"/>
            <w:szCs w:val="24"/>
          </w:rPr>
          <w:t xml:space="preserve"> de </w:t>
        </w:r>
        <w:proofErr w:type="spellStart"/>
        <w:r w:rsidR="00B36C9B">
          <w:rPr>
            <w:sz w:val="24"/>
            <w:szCs w:val="24"/>
          </w:rPr>
          <w:t>Fomento</w:t>
        </w:r>
        <w:proofErr w:type="spellEnd"/>
        <w:r w:rsidR="00B36C9B">
          <w:rPr>
            <w:sz w:val="24"/>
            <w:szCs w:val="24"/>
          </w:rPr>
          <w:t>, near his home. Friends and followers throughout Mozambique and around the world mourned his death, by suicide, in 1994.</w:t>
        </w:r>
      </w:ins>
    </w:p>
    <w:p w:rsidR="009C687C" w:rsidRDefault="00D7548F" w:rsidP="009C687C">
      <w:pPr>
        <w:jc w:val="left"/>
        <w:rPr>
          <w:sz w:val="24"/>
          <w:szCs w:val="24"/>
        </w:rPr>
      </w:pPr>
      <w:r>
        <w:rPr>
          <w:sz w:val="24"/>
          <w:szCs w:val="24"/>
        </w:rPr>
        <w:t>Chissano</w:t>
      </w:r>
      <w:r w:rsidR="005701C0" w:rsidRPr="00780942">
        <w:rPr>
          <w:sz w:val="24"/>
          <w:szCs w:val="24"/>
        </w:rPr>
        <w:t xml:space="preserve"> learned </w:t>
      </w:r>
      <w:del w:id="11" w:author="Erin Rice" w:date="2014-04-08T14:03:00Z">
        <w:r w:rsidR="005701C0" w:rsidRPr="00780942" w:rsidDel="00EC6BF4">
          <w:rPr>
            <w:sz w:val="24"/>
            <w:szCs w:val="24"/>
          </w:rPr>
          <w:delText>furniture-making</w:delText>
        </w:r>
      </w:del>
      <w:ins w:id="12" w:author="Erin Rice" w:date="2014-04-08T14:03:00Z">
        <w:r w:rsidR="00EC6BF4" w:rsidRPr="00780942">
          <w:rPr>
            <w:sz w:val="24"/>
            <w:szCs w:val="24"/>
          </w:rPr>
          <w:t>furniture making</w:t>
        </w:r>
      </w:ins>
      <w:r w:rsidR="005701C0" w:rsidRPr="00780942">
        <w:rPr>
          <w:sz w:val="24"/>
          <w:szCs w:val="24"/>
        </w:rPr>
        <w:t xml:space="preserve"> from his father and</w:t>
      </w:r>
      <w:r w:rsidR="00780942" w:rsidRPr="00780942">
        <w:rPr>
          <w:sz w:val="24"/>
          <w:szCs w:val="24"/>
        </w:rPr>
        <w:t xml:space="preserve"> carved masks</w:t>
      </w:r>
      <w:ins w:id="13" w:author="hmcguire" w:date="2014-03-27T13:40:00Z">
        <w:r w:rsidR="00841B4B">
          <w:rPr>
            <w:sz w:val="24"/>
            <w:szCs w:val="24"/>
          </w:rPr>
          <w:t xml:space="preserve"> in the Ronga tradition</w:t>
        </w:r>
      </w:ins>
      <w:r w:rsidR="00780942" w:rsidRPr="00780942">
        <w:rPr>
          <w:sz w:val="24"/>
          <w:szCs w:val="24"/>
        </w:rPr>
        <w:t xml:space="preserve"> as a child in Manjacaze, Gaza Province, in southern Mozambique, but had no</w:t>
      </w:r>
      <w:r w:rsidR="00780942">
        <w:rPr>
          <w:sz w:val="24"/>
          <w:szCs w:val="24"/>
        </w:rPr>
        <w:t xml:space="preserve"> formal </w:t>
      </w:r>
      <w:r w:rsidR="005969C1">
        <w:rPr>
          <w:sz w:val="24"/>
          <w:szCs w:val="24"/>
        </w:rPr>
        <w:t xml:space="preserve">artistic training.  His introduction to sculpture came at the Alvaro de Castro Museum where a biology teacher from the high school across the street, Augusto Cabral, taught him taxidermy.  In 1979 he returned to the museum, </w:t>
      </w:r>
      <w:r w:rsidR="00650970">
        <w:rPr>
          <w:sz w:val="24"/>
          <w:szCs w:val="24"/>
        </w:rPr>
        <w:t xml:space="preserve">by then </w:t>
      </w:r>
      <w:r w:rsidR="00927C88">
        <w:rPr>
          <w:sz w:val="24"/>
          <w:szCs w:val="24"/>
        </w:rPr>
        <w:t>renamed Mozambique’s</w:t>
      </w:r>
      <w:r w:rsidR="005969C1">
        <w:rPr>
          <w:sz w:val="24"/>
          <w:szCs w:val="24"/>
        </w:rPr>
        <w:t xml:space="preserve"> Museum of Natural History and under the </w:t>
      </w:r>
      <w:r w:rsidR="00650970">
        <w:rPr>
          <w:sz w:val="24"/>
          <w:szCs w:val="24"/>
        </w:rPr>
        <w:t>direction</w:t>
      </w:r>
      <w:r w:rsidR="005969C1">
        <w:rPr>
          <w:sz w:val="24"/>
          <w:szCs w:val="24"/>
        </w:rPr>
        <w:t xml:space="preserve"> of Dr. Cabral, with a commission to create an 18-foot statue from a tree felled at the site</w:t>
      </w:r>
      <w:ins w:id="14" w:author="hmcguire" w:date="2014-03-27T13:43:00Z">
        <w:r w:rsidR="00841B4B">
          <w:rPr>
            <w:sz w:val="24"/>
            <w:szCs w:val="24"/>
          </w:rPr>
          <w:t>.</w:t>
        </w:r>
      </w:ins>
    </w:p>
    <w:p w:rsidR="009007ED" w:rsidRDefault="00650970" w:rsidP="00CB0671">
      <w:pPr>
        <w:jc w:val="both"/>
        <w:rPr>
          <w:ins w:id="15" w:author="Erin Rice" w:date="2014-03-25T12:33:00Z"/>
        </w:rPr>
      </w:pPr>
      <w:r>
        <w:rPr>
          <w:sz w:val="24"/>
          <w:szCs w:val="24"/>
        </w:rPr>
        <w:t xml:space="preserve">Chissano kept his first piece, a </w:t>
      </w:r>
      <w:r w:rsidR="00807D25">
        <w:rPr>
          <w:sz w:val="24"/>
          <w:szCs w:val="24"/>
        </w:rPr>
        <w:t>rudimentary figure of a standing man, in a place of</w:t>
      </w:r>
      <w:r w:rsidR="00AE2678">
        <w:rPr>
          <w:sz w:val="24"/>
          <w:szCs w:val="24"/>
        </w:rPr>
        <w:t xml:space="preserve"> honor in his home.  He explained</w:t>
      </w:r>
      <w:r w:rsidR="00807D25">
        <w:rPr>
          <w:sz w:val="24"/>
          <w:szCs w:val="24"/>
        </w:rPr>
        <w:t xml:space="preserve"> that at </w:t>
      </w:r>
      <w:r w:rsidR="00CB0671">
        <w:rPr>
          <w:sz w:val="24"/>
          <w:szCs w:val="24"/>
        </w:rPr>
        <w:t>age twenty nine</w:t>
      </w:r>
      <w:r w:rsidR="00807D25">
        <w:rPr>
          <w:sz w:val="24"/>
          <w:szCs w:val="24"/>
        </w:rPr>
        <w:t xml:space="preserve"> he had no idea what to do with hi</w:t>
      </w:r>
      <w:r w:rsidR="00102071">
        <w:rPr>
          <w:sz w:val="24"/>
          <w:szCs w:val="24"/>
        </w:rPr>
        <w:t>s life.  He had already worked three</w:t>
      </w:r>
      <w:r w:rsidR="00807D25">
        <w:rPr>
          <w:sz w:val="24"/>
          <w:szCs w:val="24"/>
        </w:rPr>
        <w:t xml:space="preserve"> years in the South African gold mines and performed his mandatory service in the Portuguese colo</w:t>
      </w:r>
      <w:r w:rsidR="00AE2678">
        <w:rPr>
          <w:sz w:val="24"/>
          <w:szCs w:val="24"/>
        </w:rPr>
        <w:t>nial army.   H</w:t>
      </w:r>
      <w:r w:rsidR="00807D25">
        <w:rPr>
          <w:sz w:val="24"/>
          <w:szCs w:val="24"/>
        </w:rPr>
        <w:t>e carved th</w:t>
      </w:r>
      <w:ins w:id="16" w:author="Erin Rice" w:date="2014-04-08T15:18:00Z">
        <w:r w:rsidR="00A41111">
          <w:rPr>
            <w:sz w:val="24"/>
            <w:szCs w:val="24"/>
          </w:rPr>
          <w:t>e</w:t>
        </w:r>
      </w:ins>
      <w:del w:id="17" w:author="Erin Rice" w:date="2014-04-08T15:18:00Z">
        <w:r w:rsidR="00807D25" w:rsidDel="00A41111">
          <w:rPr>
            <w:sz w:val="24"/>
            <w:szCs w:val="24"/>
          </w:rPr>
          <w:delText>is</w:delText>
        </w:r>
      </w:del>
      <w:r w:rsidR="00807D25">
        <w:rPr>
          <w:sz w:val="24"/>
          <w:szCs w:val="24"/>
        </w:rPr>
        <w:t xml:space="preserve"> </w:t>
      </w:r>
      <w:ins w:id="18" w:author="Erin Rice" w:date="2014-04-08T15:18:00Z">
        <w:r w:rsidR="00A41111">
          <w:rPr>
            <w:sz w:val="24"/>
            <w:szCs w:val="24"/>
          </w:rPr>
          <w:t>small standing</w:t>
        </w:r>
      </w:ins>
      <w:ins w:id="19" w:author="hmcguire" w:date="2014-03-27T13:42:00Z">
        <w:del w:id="20" w:author="Erin Rice" w:date="2014-04-08T15:18:00Z">
          <w:r w:rsidR="00841B4B" w:rsidDel="00A41111">
            <w:rPr>
              <w:sz w:val="24"/>
              <w:szCs w:val="24"/>
            </w:rPr>
            <w:delText>little</w:delText>
          </w:r>
        </w:del>
        <w:r w:rsidR="00841B4B">
          <w:rPr>
            <w:sz w:val="24"/>
            <w:szCs w:val="24"/>
          </w:rPr>
          <w:t xml:space="preserve"> </w:t>
        </w:r>
      </w:ins>
      <w:r w:rsidR="00807D25">
        <w:rPr>
          <w:sz w:val="24"/>
          <w:szCs w:val="24"/>
        </w:rPr>
        <w:t>man while working as a cleaner at the Nucleo das Artes, a cooperative art school and exhibition place in Lourenco Marques whose first black student</w:t>
      </w:r>
      <w:ins w:id="21" w:author="Erin Rice" w:date="2014-04-08T15:19:00Z">
        <w:r w:rsidR="00A41111">
          <w:rPr>
            <w:sz w:val="24"/>
            <w:szCs w:val="24"/>
          </w:rPr>
          <w:t>, Malangatana Valente Ngwenya</w:t>
        </w:r>
        <w:r w:rsidR="00395917">
          <w:rPr>
            <w:sz w:val="24"/>
            <w:szCs w:val="24"/>
          </w:rPr>
          <w:t>,</w:t>
        </w:r>
      </w:ins>
      <w:ins w:id="22" w:author="hmcguire" w:date="2014-03-27T13:42:00Z">
        <w:r w:rsidR="00841B4B">
          <w:rPr>
            <w:sz w:val="24"/>
            <w:szCs w:val="24"/>
          </w:rPr>
          <w:t xml:space="preserve"> was his friend</w:t>
        </w:r>
      </w:ins>
      <w:ins w:id="23" w:author="Erin Rice" w:date="2014-03-25T12:28:00Z">
        <w:r w:rsidR="009007ED">
          <w:rPr>
            <w:sz w:val="24"/>
            <w:szCs w:val="24"/>
          </w:rPr>
          <w:t xml:space="preserve">, </w:t>
        </w:r>
      </w:ins>
      <w:ins w:id="24" w:author="hmcguire" w:date="2014-03-27T13:47:00Z">
        <w:del w:id="25" w:author="Erin Rice" w:date="2014-04-08T15:19:00Z">
          <w:r w:rsidR="00E672DE" w:rsidDel="00A41111">
            <w:rPr>
              <w:sz w:val="24"/>
              <w:szCs w:val="24"/>
            </w:rPr>
            <w:delText xml:space="preserve">Valente </w:delText>
          </w:r>
        </w:del>
      </w:ins>
      <w:ins w:id="26" w:author="hmcguire" w:date="2014-03-27T13:42:00Z">
        <w:r w:rsidR="00841B4B">
          <w:rPr>
            <w:sz w:val="24"/>
            <w:szCs w:val="24"/>
          </w:rPr>
          <w:t>.</w:t>
        </w:r>
      </w:ins>
      <w:r w:rsidR="00807D25">
        <w:rPr>
          <w:sz w:val="24"/>
          <w:szCs w:val="24"/>
        </w:rPr>
        <w:t xml:space="preserve">  </w:t>
      </w:r>
      <w:r w:rsidR="00203788">
        <w:rPr>
          <w:sz w:val="24"/>
          <w:szCs w:val="24"/>
        </w:rPr>
        <w:t>“I don’t write books or poems, but my work in wood speaks to me,”</w:t>
      </w:r>
      <w:r w:rsidR="00AE2678">
        <w:rPr>
          <w:sz w:val="24"/>
          <w:szCs w:val="24"/>
        </w:rPr>
        <w:t xml:space="preserve"> Chissano</w:t>
      </w:r>
      <w:r w:rsidR="00203788">
        <w:rPr>
          <w:sz w:val="24"/>
          <w:szCs w:val="24"/>
        </w:rPr>
        <w:t xml:space="preserve"> said in a thirty-minute film prepared to introduce his work to American audiences during a 1987 tour of the United States.  He considered that first sculpture “a son, who showed me my future.”</w:t>
      </w:r>
    </w:p>
    <w:p w:rsidR="003B1F4B" w:rsidDel="003B1F4B" w:rsidRDefault="009007ED" w:rsidP="00C920CF">
      <w:pPr>
        <w:numPr>
          <w:ins w:id="27" w:author="Erin Rice" w:date="2014-03-25T12:47:00Z"/>
        </w:numPr>
        <w:jc w:val="both"/>
        <w:rPr>
          <w:ins w:id="28" w:author="Erin Rice" w:date="2014-03-25T12:47:00Z"/>
          <w:sz w:val="24"/>
          <w:szCs w:val="24"/>
        </w:rPr>
      </w:pPr>
      <w:r>
        <w:t xml:space="preserve">In 1979, Dr. Augusto Cabral, the Director of Mozambique’s Museum of Natural History and an instrumental figure in the launch of both Alberto Chissano’s and Malangatana Ngwenya’s artistic careers, arranged to have both artists working in the garden of the museum on major public art projects.  The process was captured by a </w:t>
      </w:r>
      <w:del w:id="29" w:author="Erin Rice" w:date="2014-04-08T15:20:00Z">
        <w:r w:rsidDel="00395917">
          <w:delText>Scandanavian</w:delText>
        </w:r>
      </w:del>
      <w:ins w:id="30" w:author="Erin Rice" w:date="2014-04-08T15:20:00Z">
        <w:r w:rsidR="00395917">
          <w:t>Scandinavian</w:t>
        </w:r>
      </w:ins>
      <w:r>
        <w:t xml:space="preserve"> film crew.</w:t>
      </w:r>
      <w:r w:rsidR="00E672DE">
        <w:t xml:space="preserve"> </w:t>
      </w:r>
      <w:r>
        <w:t xml:space="preserve"> </w:t>
      </w:r>
      <w:ins w:id="31" w:author="hmcguire" w:date="2014-03-27T14:06:00Z">
        <w:r w:rsidR="00C920CF">
          <w:t>This project was conceived and planned by Chissano and Cabral</w:t>
        </w:r>
      </w:ins>
      <w:ins w:id="32" w:author="hmcguire" w:date="2014-03-27T14:08:00Z">
        <w:r w:rsidR="00C920CF">
          <w:t xml:space="preserve"> as a vehicle to enable </w:t>
        </w:r>
      </w:ins>
      <w:del w:id="33" w:author="Erin Rice" w:date="2014-04-08T15:20:00Z">
        <w:r w:rsidR="003B1F4B" w:rsidDel="00395917">
          <w:delText xml:space="preserve"> </w:delText>
        </w:r>
      </w:del>
      <w:r w:rsidR="003B1F4B">
        <w:t>Malangatana</w:t>
      </w:r>
      <w:ins w:id="34" w:author="hmcguire" w:date="2014-03-27T14:10:00Z">
        <w:r w:rsidR="00C920CF">
          <w:t xml:space="preserve"> to return home after two years</w:t>
        </w:r>
      </w:ins>
      <w:ins w:id="35" w:author="hmcguire" w:date="2014-03-27T14:11:00Z">
        <w:r w:rsidR="00C920CF">
          <w:t>’ assignment to a government project in northern Mozambique, saying he had to complete</w:t>
        </w:r>
        <w:del w:id="36" w:author="Erin Rice" w:date="2014-04-08T15:20:00Z">
          <w:r w:rsidR="00C920CF" w:rsidDel="00395917">
            <w:delText xml:space="preserve"> </w:delText>
          </w:r>
        </w:del>
      </w:ins>
      <w:r w:rsidR="003B1F4B">
        <w:t xml:space="preserve"> painting a mural </w:t>
      </w:r>
      <w:del w:id="37" w:author="Erin Rice" w:date="2014-04-08T15:21:00Z">
        <w:r w:rsidR="003B1F4B" w:rsidDel="00395917">
          <w:delText xml:space="preserve"> </w:delText>
        </w:r>
      </w:del>
      <w:r w:rsidR="003B1F4B">
        <w:t>begun prior to Mozambique’s independence in 1975</w:t>
      </w:r>
      <w:ins w:id="38" w:author="hmcguire" w:date="2014-03-27T14:12:00Z">
        <w:r w:rsidR="00C920CF">
          <w:t>.  T</w:t>
        </w:r>
      </w:ins>
      <w:ins w:id="39" w:author="hmcguire" w:date="2014-03-27T14:13:00Z">
        <w:r w:rsidR="009B54F7">
          <w:t>o deflect attention from his more controversial friend</w:t>
        </w:r>
      </w:ins>
      <w:r w:rsidR="003B1F4B">
        <w:t xml:space="preserve">, </w:t>
      </w:r>
      <w:r>
        <w:t>Chissano</w:t>
      </w:r>
      <w:ins w:id="40" w:author="hmcguire" w:date="2014-03-27T14:15:00Z">
        <w:r w:rsidR="009B54F7">
          <w:t xml:space="preserve"> and his crew of assistants</w:t>
        </w:r>
      </w:ins>
      <w:r>
        <w:t xml:space="preserve"> </w:t>
      </w:r>
      <w:r w:rsidR="003B1F4B">
        <w:t>began sculpting from a large</w:t>
      </w:r>
      <w:r>
        <w:t xml:space="preserve"> tree</w:t>
      </w:r>
      <w:ins w:id="41" w:author="hmcguire" w:date="2014-03-27T14:14:00Z">
        <w:r w:rsidR="009B54F7">
          <w:t xml:space="preserve"> felled in the museum’s garden</w:t>
        </w:r>
      </w:ins>
      <w:r w:rsidR="00E672DE">
        <w:t>,</w:t>
      </w:r>
      <w:r w:rsidR="003B1F4B">
        <w:t xml:space="preserve"> knowing it</w:t>
      </w:r>
      <w:r>
        <w:t xml:space="preserve"> had not been sufficiently aged and treated to</w:t>
      </w:r>
      <w:r w:rsidR="003B1F4B">
        <w:t xml:space="preserve"> create a permanent </w:t>
      </w:r>
      <w:r w:rsidR="003B1F4B">
        <w:lastRenderedPageBreak/>
        <w:t xml:space="preserve">sculpture. </w:t>
      </w:r>
      <w:r>
        <w:t xml:space="preserve"> </w:t>
      </w:r>
      <w:r w:rsidR="00C920CF">
        <w:t xml:space="preserve"> </w:t>
      </w:r>
      <w:ins w:id="42" w:author="hmcguire" w:date="2014-03-27T14:15:00Z">
        <w:r w:rsidR="009B54F7">
          <w:t xml:space="preserve">It was such a hastily planned project that when the </w:t>
        </w:r>
      </w:ins>
      <w:ins w:id="43" w:author="hmcguire" w:date="2014-03-27T14:18:00Z">
        <w:r w:rsidR="009B54F7">
          <w:t>multi</w:t>
        </w:r>
      </w:ins>
      <w:ins w:id="44" w:author="hmcguire" w:date="2014-03-27T14:15:00Z">
        <w:r w:rsidR="009B54F7">
          <w:t>-legged</w:t>
        </w:r>
      </w:ins>
      <w:ins w:id="45" w:author="hmcguire" w:date="2014-03-27T14:18:00Z">
        <w:r w:rsidR="009B54F7">
          <w:t xml:space="preserve"> sculpture was hoisted into its vertical position, two legs did not reach the ground.  The filming had to be halted until boulders could be moved to the site to enable the work to stand.  </w:t>
        </w:r>
      </w:ins>
      <w:ins w:id="46" w:author="hmcguire" w:date="2014-03-27T14:25:00Z">
        <w:r w:rsidR="00C97FF6">
          <w:t xml:space="preserve"> As</w:t>
        </w:r>
      </w:ins>
      <w:ins w:id="47" w:author="Erin Rice" w:date="2014-04-08T15:21:00Z">
        <w:r w:rsidR="00395917">
          <w:t xml:space="preserve"> was</w:t>
        </w:r>
      </w:ins>
      <w:ins w:id="48" w:author="hmcguire" w:date="2014-03-27T14:25:00Z">
        <w:r w:rsidR="00C97FF6">
          <w:t xml:space="preserve"> foreseen, the </w:t>
        </w:r>
      </w:ins>
      <w:del w:id="49" w:author="Erin Rice" w:date="2014-04-08T15:20:00Z">
        <w:r w:rsidDel="00395917">
          <w:delText xml:space="preserve"> </w:delText>
        </w:r>
      </w:del>
      <w:r>
        <w:t xml:space="preserve">sculpture </w:t>
      </w:r>
      <w:ins w:id="50" w:author="hmcguire" w:date="2014-03-27T14:27:00Z">
        <w:r w:rsidR="00C97FF6">
          <w:t>dominated the museum’</w:t>
        </w:r>
        <w:r w:rsidR="00E355D7">
          <w:t xml:space="preserve">s patio for only a </w:t>
        </w:r>
      </w:ins>
      <w:ins w:id="51" w:author="hmcguire" w:date="2014-03-27T15:27:00Z">
        <w:r w:rsidR="00E355D7">
          <w:t>short time</w:t>
        </w:r>
      </w:ins>
      <w:ins w:id="52" w:author="hmcguire" w:date="2014-03-27T14:27:00Z">
        <w:r w:rsidR="00C97FF6">
          <w:t xml:space="preserve">.  </w:t>
        </w:r>
      </w:ins>
      <w:ins w:id="53" w:author="hmcguire" w:date="2014-03-27T14:28:00Z">
        <w:r w:rsidR="00C97FF6">
          <w:t xml:space="preserve">  When asked in</w:t>
        </w:r>
      </w:ins>
      <w:r>
        <w:t xml:space="preserve"> 1997</w:t>
      </w:r>
      <w:ins w:id="54" w:author="hmcguire" w:date="2014-03-27T14:28:00Z">
        <w:r w:rsidR="00C97FF6">
          <w:t xml:space="preserve"> why </w:t>
        </w:r>
      </w:ins>
      <w:r>
        <w:t xml:space="preserve">no sign of it </w:t>
      </w:r>
      <w:ins w:id="55" w:author="hmcguire" w:date="2014-03-27T15:27:00Z">
        <w:r w:rsidR="00E355D7">
          <w:t xml:space="preserve">remained </w:t>
        </w:r>
      </w:ins>
      <w:r>
        <w:t>in the museum’s courtyard</w:t>
      </w:r>
      <w:ins w:id="56" w:author="hmcguire" w:date="2014-03-27T14:28:00Z">
        <w:r w:rsidR="00C97FF6">
          <w:t xml:space="preserve">, </w:t>
        </w:r>
      </w:ins>
      <w:del w:id="57" w:author="Erin Rice" w:date="2014-04-08T15:21:00Z">
        <w:r w:rsidDel="00395917">
          <w:delText xml:space="preserve"> </w:delText>
        </w:r>
      </w:del>
      <w:r>
        <w:t>Dr. Cabral said</w:t>
      </w:r>
      <w:ins w:id="58" w:author="hmcguire" w:date="2014-03-27T14:28:00Z">
        <w:r w:rsidR="00C97FF6">
          <w:t xml:space="preserve">,  </w:t>
        </w:r>
      </w:ins>
      <w:ins w:id="59" w:author="hmcguire" w:date="2014-03-27T14:29:00Z">
        <w:r w:rsidR="00C97FF6">
          <w:t>“</w:t>
        </w:r>
      </w:ins>
      <w:r>
        <w:t xml:space="preserve">the termites had a feast.”  </w:t>
      </w:r>
    </w:p>
    <w:p w:rsidR="003F7BCE" w:rsidDel="00B36C9B" w:rsidRDefault="003B1F4B" w:rsidP="00C97FF6">
      <w:pPr>
        <w:numPr>
          <w:ins w:id="60" w:author="Unknown"/>
        </w:numPr>
        <w:jc w:val="both"/>
        <w:rPr>
          <w:ins w:id="61" w:author="hmcguire" w:date="2014-03-27T15:55:00Z"/>
          <w:del w:id="62" w:author="doctor" w:date="2014-04-22T21:25:00Z"/>
          <w:sz w:val="24"/>
          <w:szCs w:val="24"/>
        </w:rPr>
      </w:pPr>
      <w:del w:id="63" w:author="doctor" w:date="2014-04-22T21:25:00Z">
        <w:r w:rsidDel="00B36C9B">
          <w:rPr>
            <w:sz w:val="24"/>
            <w:szCs w:val="24"/>
          </w:rPr>
          <w:delText>In the 1980</w:delText>
        </w:r>
      </w:del>
      <w:del w:id="64" w:author="doctor" w:date="2014-04-22T21:24:00Z">
        <w:r w:rsidDel="00B36C9B">
          <w:rPr>
            <w:sz w:val="24"/>
            <w:szCs w:val="24"/>
          </w:rPr>
          <w:delText>’</w:delText>
        </w:r>
      </w:del>
      <w:del w:id="65" w:author="doctor" w:date="2014-04-22T21:25:00Z">
        <w:r w:rsidDel="00B36C9B">
          <w:rPr>
            <w:sz w:val="24"/>
            <w:szCs w:val="24"/>
          </w:rPr>
          <w:delText xml:space="preserve">s </w:delText>
        </w:r>
        <w:r w:rsidR="00AE2678" w:rsidDel="00B36C9B">
          <w:rPr>
            <w:sz w:val="24"/>
            <w:szCs w:val="24"/>
          </w:rPr>
          <w:delText>Matola suffered bomb attacks and years of violence</w:delText>
        </w:r>
      </w:del>
      <w:ins w:id="66" w:author="hmcguire" w:date="2014-03-27T14:30:00Z">
        <w:del w:id="67" w:author="doctor" w:date="2014-04-22T21:25:00Z">
          <w:r w:rsidR="00C97FF6" w:rsidDel="00B36C9B">
            <w:rPr>
              <w:sz w:val="24"/>
              <w:szCs w:val="24"/>
            </w:rPr>
            <w:delText xml:space="preserve"> from South Africa</w:delText>
          </w:r>
        </w:del>
      </w:ins>
      <w:ins w:id="68" w:author="hmcguire" w:date="2014-03-27T14:41:00Z">
        <w:del w:id="69" w:author="doctor" w:date="2014-04-22T21:25:00Z">
          <w:r w:rsidR="002B052D" w:rsidDel="00B36C9B">
            <w:rPr>
              <w:sz w:val="24"/>
              <w:szCs w:val="24"/>
            </w:rPr>
            <w:delText xml:space="preserve">’s </w:delText>
          </w:r>
        </w:del>
      </w:ins>
      <w:ins w:id="70" w:author="hmcguire" w:date="2014-03-27T14:30:00Z">
        <w:del w:id="71" w:author="doctor" w:date="2014-04-22T21:25:00Z">
          <w:r w:rsidR="00C97FF6" w:rsidDel="00B36C9B">
            <w:rPr>
              <w:sz w:val="24"/>
              <w:szCs w:val="24"/>
            </w:rPr>
            <w:delText xml:space="preserve"> military actions</w:delText>
          </w:r>
        </w:del>
      </w:ins>
      <w:ins w:id="72" w:author="hmcguire" w:date="2014-03-27T14:41:00Z">
        <w:del w:id="73" w:author="doctor" w:date="2014-04-22T21:25:00Z">
          <w:r w:rsidR="002B052D" w:rsidDel="00B36C9B">
            <w:rPr>
              <w:sz w:val="24"/>
              <w:szCs w:val="24"/>
            </w:rPr>
            <w:delText xml:space="preserve"> in 1981</w:delText>
          </w:r>
        </w:del>
      </w:ins>
      <w:ins w:id="74" w:author="hmcguire" w:date="2014-03-27T14:30:00Z">
        <w:del w:id="75" w:author="doctor" w:date="2014-04-22T21:25:00Z">
          <w:r w:rsidR="00C97FF6" w:rsidDel="00B36C9B">
            <w:rPr>
              <w:sz w:val="24"/>
              <w:szCs w:val="24"/>
            </w:rPr>
            <w:delText xml:space="preserve"> against the ANC camps</w:delText>
          </w:r>
        </w:del>
      </w:ins>
      <w:ins w:id="76" w:author="hmcguire" w:date="2014-03-27T14:31:00Z">
        <w:del w:id="77" w:author="doctor" w:date="2014-04-22T21:25:00Z">
          <w:r w:rsidR="00C97FF6" w:rsidDel="00B36C9B">
            <w:rPr>
              <w:sz w:val="24"/>
              <w:szCs w:val="24"/>
            </w:rPr>
            <w:delText xml:space="preserve"> in the neighborhood</w:delText>
          </w:r>
        </w:del>
      </w:ins>
      <w:ins w:id="78" w:author="Erin Rice" w:date="2014-04-08T15:21:00Z">
        <w:del w:id="79" w:author="doctor" w:date="2014-04-22T21:25:00Z">
          <w:r w:rsidR="00395917" w:rsidDel="00B36C9B">
            <w:rPr>
              <w:sz w:val="24"/>
              <w:szCs w:val="24"/>
            </w:rPr>
            <w:delText>,</w:delText>
          </w:r>
        </w:del>
      </w:ins>
      <w:ins w:id="80" w:author="hmcguire" w:date="2014-03-27T14:31:00Z">
        <w:del w:id="81" w:author="doctor" w:date="2014-04-22T21:25:00Z">
          <w:r w:rsidR="00C97FF6" w:rsidDel="00B36C9B">
            <w:rPr>
              <w:sz w:val="24"/>
              <w:szCs w:val="24"/>
            </w:rPr>
            <w:delText xml:space="preserve"> and</w:delText>
          </w:r>
        </w:del>
      </w:ins>
      <w:ins w:id="82" w:author="hmcguire" w:date="2014-03-27T14:43:00Z">
        <w:del w:id="83" w:author="doctor" w:date="2014-04-22T21:25:00Z">
          <w:r w:rsidR="00AE25C3" w:rsidDel="00B36C9B">
            <w:rPr>
              <w:sz w:val="24"/>
              <w:szCs w:val="24"/>
            </w:rPr>
            <w:delText xml:space="preserve"> </w:delText>
          </w:r>
        </w:del>
      </w:ins>
      <w:ins w:id="84" w:author="Erin Rice" w:date="2014-04-08T15:21:00Z">
        <w:del w:id="85" w:author="doctor" w:date="2014-04-22T21:25:00Z">
          <w:r w:rsidR="00395917" w:rsidDel="00B36C9B">
            <w:rPr>
              <w:sz w:val="24"/>
              <w:szCs w:val="24"/>
            </w:rPr>
            <w:delText xml:space="preserve">later in the decade faced </w:delText>
          </w:r>
        </w:del>
      </w:ins>
      <w:ins w:id="86" w:author="hmcguire" w:date="2014-03-27T14:43:00Z">
        <w:del w:id="87" w:author="doctor" w:date="2014-04-22T21:25:00Z">
          <w:r w:rsidR="00AE25C3" w:rsidDel="00B36C9B">
            <w:rPr>
              <w:sz w:val="24"/>
              <w:szCs w:val="24"/>
            </w:rPr>
            <w:delText xml:space="preserve">fierce fighting </w:delText>
          </w:r>
        </w:del>
      </w:ins>
      <w:ins w:id="88" w:author="hmcguire" w:date="2014-03-27T14:44:00Z">
        <w:del w:id="89" w:author="doctor" w:date="2014-04-22T21:25:00Z">
          <w:r w:rsidR="00AE25C3" w:rsidDel="00B36C9B">
            <w:rPr>
              <w:sz w:val="24"/>
              <w:szCs w:val="24"/>
            </w:rPr>
            <w:delText>during Mozambique’s civil war</w:delText>
          </w:r>
        </w:del>
      </w:ins>
      <w:ins w:id="90" w:author="Erin Rice" w:date="2014-04-08T15:22:00Z">
        <w:del w:id="91" w:author="doctor" w:date="2014-04-22T21:25:00Z">
          <w:r w:rsidR="00395917" w:rsidDel="00B36C9B">
            <w:rPr>
              <w:sz w:val="24"/>
              <w:szCs w:val="24"/>
            </w:rPr>
            <w:delText>.</w:delText>
          </w:r>
        </w:del>
      </w:ins>
      <w:ins w:id="92" w:author="hmcguire" w:date="2014-03-27T14:44:00Z">
        <w:del w:id="93" w:author="doctor" w:date="2014-04-22T21:25:00Z">
          <w:r w:rsidR="00AE25C3" w:rsidDel="00B36C9B">
            <w:rPr>
              <w:sz w:val="24"/>
              <w:szCs w:val="24"/>
            </w:rPr>
            <w:delText xml:space="preserve"> later </w:delText>
          </w:r>
        </w:del>
      </w:ins>
      <w:ins w:id="94" w:author="hmcguire" w:date="2014-03-27T14:43:00Z">
        <w:del w:id="95" w:author="doctor" w:date="2014-04-22T21:25:00Z">
          <w:r w:rsidR="00AE25C3" w:rsidDel="00B36C9B">
            <w:rPr>
              <w:sz w:val="24"/>
              <w:szCs w:val="24"/>
            </w:rPr>
            <w:delText xml:space="preserve">in the </w:delText>
          </w:r>
        </w:del>
      </w:ins>
      <w:ins w:id="96" w:author="hmcguire" w:date="2014-03-27T14:45:00Z">
        <w:del w:id="97" w:author="doctor" w:date="2014-04-22T21:25:00Z">
          <w:r w:rsidR="00AE25C3" w:rsidDel="00B36C9B">
            <w:rPr>
              <w:sz w:val="24"/>
              <w:szCs w:val="24"/>
            </w:rPr>
            <w:delText>d</w:delText>
          </w:r>
        </w:del>
      </w:ins>
      <w:ins w:id="98" w:author="hmcguire" w:date="2014-03-27T14:43:00Z">
        <w:del w:id="99" w:author="doctor" w:date="2014-04-22T21:25:00Z">
          <w:r w:rsidR="00AE25C3" w:rsidDel="00B36C9B">
            <w:rPr>
              <w:sz w:val="24"/>
              <w:szCs w:val="24"/>
            </w:rPr>
            <w:delText>ecade</w:delText>
          </w:r>
        </w:del>
      </w:ins>
      <w:ins w:id="100" w:author="hmcguire" w:date="2014-03-27T14:45:00Z">
        <w:del w:id="101" w:author="doctor" w:date="2014-04-22T21:25:00Z">
          <w:r w:rsidR="00AE25C3" w:rsidDel="00B36C9B">
            <w:rPr>
              <w:sz w:val="24"/>
              <w:szCs w:val="24"/>
            </w:rPr>
            <w:delText xml:space="preserve">. </w:delText>
          </w:r>
        </w:del>
      </w:ins>
      <w:ins w:id="102" w:author="hmcguire" w:date="2014-03-27T15:28:00Z">
        <w:del w:id="103" w:author="doctor" w:date="2014-04-22T21:25:00Z">
          <w:r w:rsidR="00E355D7" w:rsidDel="00B36C9B">
            <w:rPr>
              <w:sz w:val="24"/>
              <w:szCs w:val="24"/>
            </w:rPr>
            <w:delText xml:space="preserve">  When rebuilding began </w:delText>
          </w:r>
        </w:del>
      </w:ins>
      <w:del w:id="104" w:author="doctor" w:date="2014-04-22T21:25:00Z">
        <w:r w:rsidR="00AE2678" w:rsidDel="00B36C9B">
          <w:rPr>
            <w:sz w:val="24"/>
            <w:szCs w:val="24"/>
          </w:rPr>
          <w:delText>Chissano</w:delText>
        </w:r>
        <w:r w:rsidR="00674544" w:rsidDel="00B36C9B">
          <w:rPr>
            <w:sz w:val="24"/>
            <w:szCs w:val="24"/>
          </w:rPr>
          <w:delText xml:space="preserve"> provided all the interior woodwork -- crucifix, altar and pews </w:delText>
        </w:r>
      </w:del>
      <w:ins w:id="105" w:author="hmcguire" w:date="2014-03-27T15:28:00Z">
        <w:del w:id="106" w:author="doctor" w:date="2014-04-22T21:25:00Z">
          <w:r w:rsidR="00E355D7" w:rsidDel="00B36C9B">
            <w:rPr>
              <w:sz w:val="24"/>
              <w:szCs w:val="24"/>
            </w:rPr>
            <w:delText>–</w:delText>
          </w:r>
        </w:del>
      </w:ins>
      <w:del w:id="107" w:author="doctor" w:date="2014-04-22T21:25:00Z">
        <w:r w:rsidR="00674544" w:rsidDel="00B36C9B">
          <w:rPr>
            <w:sz w:val="24"/>
            <w:szCs w:val="24"/>
          </w:rPr>
          <w:delText xml:space="preserve"> </w:delText>
        </w:r>
      </w:del>
      <w:ins w:id="108" w:author="hmcguire" w:date="2014-03-27T15:28:00Z">
        <w:del w:id="109" w:author="doctor" w:date="2014-04-22T21:25:00Z">
          <w:r w:rsidR="00E355D7" w:rsidDel="00B36C9B">
            <w:rPr>
              <w:sz w:val="24"/>
              <w:szCs w:val="24"/>
            </w:rPr>
            <w:delText xml:space="preserve">for </w:delText>
          </w:r>
        </w:del>
      </w:ins>
      <w:del w:id="110" w:author="doctor" w:date="2014-04-22T21:25:00Z">
        <w:r w:rsidR="00674544" w:rsidDel="00B36C9B">
          <w:rPr>
            <w:sz w:val="24"/>
            <w:szCs w:val="24"/>
          </w:rPr>
          <w:delText xml:space="preserve"> a</w:delText>
        </w:r>
      </w:del>
      <w:ins w:id="111" w:author="Erin Rice" w:date="2014-04-08T15:25:00Z">
        <w:del w:id="112" w:author="doctor" w:date="2014-04-22T21:25:00Z">
          <w:r w:rsidR="003B1D73" w:rsidDel="00B36C9B">
            <w:rPr>
              <w:sz w:val="24"/>
              <w:szCs w:val="24"/>
            </w:rPr>
            <w:delText>for a</w:delText>
          </w:r>
        </w:del>
      </w:ins>
      <w:del w:id="113" w:author="doctor" w:date="2014-04-22T21:25:00Z">
        <w:r w:rsidR="00674544" w:rsidDel="00B36C9B">
          <w:rPr>
            <w:sz w:val="24"/>
            <w:szCs w:val="24"/>
          </w:rPr>
          <w:delText xml:space="preserve"> small Roman Catholic </w:delText>
        </w:r>
      </w:del>
      <w:ins w:id="114" w:author="hmcguire" w:date="2014-03-27T15:28:00Z">
        <w:del w:id="115" w:author="doctor" w:date="2014-04-22T21:25:00Z">
          <w:r w:rsidR="00E355D7" w:rsidDel="00B36C9B">
            <w:rPr>
              <w:sz w:val="24"/>
              <w:szCs w:val="24"/>
            </w:rPr>
            <w:delText xml:space="preserve">parish </w:delText>
          </w:r>
        </w:del>
      </w:ins>
      <w:ins w:id="116" w:author="hmcguire" w:date="2014-03-27T15:29:00Z">
        <w:del w:id="117" w:author="doctor" w:date="2014-04-22T21:25:00Z">
          <w:r w:rsidR="00E355D7" w:rsidDel="00B36C9B">
            <w:rPr>
              <w:sz w:val="24"/>
              <w:szCs w:val="24"/>
            </w:rPr>
            <w:delText>c</w:delText>
          </w:r>
        </w:del>
      </w:ins>
      <w:del w:id="118" w:author="doctor" w:date="2014-04-22T21:25:00Z">
        <w:r w:rsidR="00674544" w:rsidDel="00B36C9B">
          <w:rPr>
            <w:sz w:val="24"/>
            <w:szCs w:val="24"/>
          </w:rPr>
          <w:delText>hurch</w:delText>
        </w:r>
      </w:del>
      <w:ins w:id="119" w:author="hmcguire" w:date="2014-03-27T15:29:00Z">
        <w:del w:id="120" w:author="doctor" w:date="2014-04-22T21:25:00Z">
          <w:r w:rsidR="00E355D7" w:rsidDel="00B36C9B">
            <w:rPr>
              <w:sz w:val="24"/>
              <w:szCs w:val="24"/>
            </w:rPr>
            <w:delText xml:space="preserve">, Sao Joao Baptista de Fomento, </w:delText>
          </w:r>
        </w:del>
      </w:ins>
      <w:del w:id="121" w:author="doctor" w:date="2014-04-22T21:25:00Z">
        <w:r w:rsidR="00674544" w:rsidDel="00B36C9B">
          <w:rPr>
            <w:sz w:val="24"/>
            <w:szCs w:val="24"/>
          </w:rPr>
          <w:delText xml:space="preserve"> near</w:delText>
        </w:r>
      </w:del>
      <w:ins w:id="122" w:author="Erin Rice" w:date="2014-04-08T15:25:00Z">
        <w:del w:id="123" w:author="doctor" w:date="2014-04-22T21:25:00Z">
          <w:r w:rsidR="003B1D73" w:rsidDel="00B36C9B">
            <w:rPr>
              <w:sz w:val="24"/>
              <w:szCs w:val="24"/>
            </w:rPr>
            <w:delText>, near</w:delText>
          </w:r>
        </w:del>
      </w:ins>
      <w:del w:id="124" w:author="doctor" w:date="2014-04-22T21:25:00Z">
        <w:r w:rsidR="00674544" w:rsidDel="00B36C9B">
          <w:rPr>
            <w:sz w:val="24"/>
            <w:szCs w:val="24"/>
          </w:rPr>
          <w:delText xml:space="preserve"> his home.</w:delText>
        </w:r>
      </w:del>
      <w:ins w:id="125" w:author="Erin Rice" w:date="2014-03-25T14:02:00Z">
        <w:del w:id="126" w:author="doctor" w:date="2014-04-22T21:25:00Z">
          <w:r w:rsidR="009E49E5" w:rsidDel="00B36C9B">
            <w:rPr>
              <w:sz w:val="24"/>
              <w:szCs w:val="24"/>
            </w:rPr>
            <w:delText xml:space="preserve"> </w:delText>
          </w:r>
        </w:del>
      </w:ins>
    </w:p>
    <w:p w:rsidR="00AE2678" w:rsidDel="00B36C9B" w:rsidRDefault="00674544" w:rsidP="00C97FF6">
      <w:pPr>
        <w:numPr>
          <w:ins w:id="127" w:author="Unknown"/>
        </w:numPr>
        <w:jc w:val="both"/>
        <w:rPr>
          <w:del w:id="128" w:author="doctor" w:date="2014-04-22T21:25:00Z"/>
          <w:sz w:val="24"/>
          <w:szCs w:val="24"/>
        </w:rPr>
      </w:pPr>
      <w:del w:id="129" w:author="doctor" w:date="2014-04-22T21:25:00Z">
        <w:r w:rsidDel="00B36C9B">
          <w:rPr>
            <w:sz w:val="24"/>
            <w:szCs w:val="24"/>
          </w:rPr>
          <w:delText>His death, by suicide, in 1994, was mourned by friends and followers throughout Mozambique and around the world</w:delText>
        </w:r>
      </w:del>
      <w:ins w:id="130" w:author="Erin Rice" w:date="2014-04-08T15:25:00Z">
        <w:del w:id="131" w:author="doctor" w:date="2014-04-22T21:25:00Z">
          <w:r w:rsidR="003B1D73" w:rsidDel="00B36C9B">
            <w:rPr>
              <w:sz w:val="24"/>
              <w:szCs w:val="24"/>
            </w:rPr>
            <w:delText>Friends and followers throughout Mozambique and around the world mourned his death, by suicide, in 1994</w:delText>
          </w:r>
        </w:del>
      </w:ins>
      <w:del w:id="132" w:author="doctor" w:date="2014-04-22T21:25:00Z">
        <w:r w:rsidDel="00B36C9B">
          <w:rPr>
            <w:sz w:val="24"/>
            <w:szCs w:val="24"/>
          </w:rPr>
          <w:delText>.</w:delText>
        </w:r>
      </w:del>
    </w:p>
    <w:p w:rsidR="0014593D" w:rsidRDefault="0014593D" w:rsidP="009C687C">
      <w:pPr>
        <w:jc w:val="left"/>
        <w:rPr>
          <w:ins w:id="133" w:author="hmcguire" w:date="2014-03-27T15:52:00Z"/>
          <w:sz w:val="24"/>
          <w:szCs w:val="24"/>
        </w:rPr>
      </w:pPr>
    </w:p>
    <w:p w:rsidR="003F7BCE" w:rsidRDefault="003F7BCE" w:rsidP="009C687C">
      <w:pPr>
        <w:jc w:val="left"/>
        <w:rPr>
          <w:ins w:id="134" w:author="hmcguire" w:date="2014-03-27T15:53:00Z"/>
          <w:b/>
          <w:sz w:val="24"/>
          <w:szCs w:val="24"/>
        </w:rPr>
      </w:pPr>
      <w:ins w:id="135" w:author="hmcguire" w:date="2014-03-27T15:52:00Z">
        <w:r>
          <w:rPr>
            <w:b/>
            <w:sz w:val="24"/>
            <w:szCs w:val="24"/>
          </w:rPr>
          <w:t>References and Further Reading</w:t>
        </w:r>
      </w:ins>
    </w:p>
    <w:p w:rsidR="003F7BCE" w:rsidDel="00EC6BF4" w:rsidRDefault="003F7BCE" w:rsidP="009C687C">
      <w:pPr>
        <w:jc w:val="left"/>
        <w:rPr>
          <w:ins w:id="136" w:author="hmcguire" w:date="2014-03-27T15:55:00Z"/>
          <w:del w:id="137" w:author="Erin Rice" w:date="2014-04-08T14:03:00Z"/>
          <w:sz w:val="24"/>
          <w:szCs w:val="24"/>
        </w:rPr>
      </w:pPr>
      <w:ins w:id="138" w:author="hmcguire" w:date="2014-03-27T15:53:00Z">
        <w:del w:id="139" w:author="Erin Rice" w:date="2014-04-08T14:03:00Z">
          <w:r w:rsidDel="00EC6BF4">
            <w:rPr>
              <w:sz w:val="24"/>
              <w:szCs w:val="24"/>
            </w:rPr>
            <w:delText xml:space="preserve">National </w:delText>
          </w:r>
        </w:del>
      </w:ins>
      <w:ins w:id="140" w:author="hmcguire" w:date="2014-03-27T15:54:00Z">
        <w:del w:id="141" w:author="Erin Rice" w:date="2014-04-08T14:03:00Z">
          <w:r w:rsidDel="00EC6BF4">
            <w:rPr>
              <w:sz w:val="24"/>
              <w:szCs w:val="24"/>
            </w:rPr>
            <w:delText xml:space="preserve">Art </w:delText>
          </w:r>
        </w:del>
      </w:ins>
      <w:ins w:id="142" w:author="hmcguire" w:date="2014-03-27T15:53:00Z">
        <w:del w:id="143" w:author="Erin Rice" w:date="2014-04-08T14:03:00Z">
          <w:r w:rsidDel="00EC6BF4">
            <w:rPr>
              <w:sz w:val="24"/>
              <w:szCs w:val="24"/>
            </w:rPr>
            <w:delText xml:space="preserve">Museum of </w:delText>
          </w:r>
        </w:del>
      </w:ins>
      <w:ins w:id="144" w:author="hmcguire" w:date="2014-03-27T15:54:00Z">
        <w:del w:id="145" w:author="Erin Rice" w:date="2014-04-08T14:03:00Z">
          <w:r w:rsidDel="00EC6BF4">
            <w:rPr>
              <w:sz w:val="24"/>
              <w:szCs w:val="24"/>
            </w:rPr>
            <w:delText xml:space="preserve"> Mozambique (1992) </w:delText>
          </w:r>
          <w:r w:rsidDel="00EC6BF4">
            <w:rPr>
              <w:i/>
              <w:sz w:val="24"/>
              <w:szCs w:val="24"/>
            </w:rPr>
            <w:delText>9 Mozambican Artists</w:delText>
          </w:r>
          <w:r w:rsidDel="00EC6BF4">
            <w:rPr>
              <w:sz w:val="24"/>
              <w:szCs w:val="24"/>
            </w:rPr>
            <w:delText>, catalogue for the Universal Exposition of Seville.</w:delText>
          </w:r>
        </w:del>
      </w:ins>
    </w:p>
    <w:p w:rsidR="003F7BCE" w:rsidRDefault="003F7BCE" w:rsidP="009C687C">
      <w:pPr>
        <w:jc w:val="left"/>
        <w:rPr>
          <w:ins w:id="146" w:author="Erin Rice" w:date="2014-04-08T14:03:00Z"/>
          <w:sz w:val="24"/>
          <w:szCs w:val="24"/>
        </w:rPr>
      </w:pPr>
      <w:proofErr w:type="gramStart"/>
      <w:ins w:id="147" w:author="hmcguire" w:date="2014-03-27T15:56:00Z">
        <w:r>
          <w:rPr>
            <w:i/>
            <w:sz w:val="24"/>
            <w:szCs w:val="24"/>
          </w:rPr>
          <w:t>Chissano 1987</w:t>
        </w:r>
        <w:r>
          <w:rPr>
            <w:sz w:val="24"/>
            <w:szCs w:val="24"/>
          </w:rPr>
          <w:t xml:space="preserve"> </w:t>
        </w:r>
        <w:del w:id="148" w:author="Erin Rice" w:date="2014-04-08T15:26:00Z">
          <w:r w:rsidDel="003B1D73">
            <w:rPr>
              <w:sz w:val="24"/>
              <w:szCs w:val="24"/>
            </w:rPr>
            <w:delText>vhs</w:delText>
          </w:r>
        </w:del>
      </w:ins>
      <w:ins w:id="149" w:author="Erin Rice" w:date="2014-04-08T15:26:00Z">
        <w:r w:rsidR="003B1D73">
          <w:rPr>
            <w:sz w:val="24"/>
            <w:szCs w:val="24"/>
          </w:rPr>
          <w:t>VHS</w:t>
        </w:r>
      </w:ins>
      <w:ins w:id="150" w:author="hmcguire" w:date="2014-03-27T15:56:00Z">
        <w:r>
          <w:rPr>
            <w:sz w:val="24"/>
            <w:szCs w:val="24"/>
          </w:rPr>
          <w:t xml:space="preserve"> tape produced by Corte Real, Maputo.</w:t>
        </w:r>
        <w:proofErr w:type="gramEnd"/>
        <w:r>
          <w:rPr>
            <w:sz w:val="24"/>
            <w:szCs w:val="24"/>
          </w:rPr>
          <w:t xml:space="preserve">  In the collection of the author.</w:t>
        </w:r>
      </w:ins>
    </w:p>
    <w:p w:rsidR="00EC6BF4" w:rsidRDefault="00EC6BF4" w:rsidP="009C687C">
      <w:pPr>
        <w:numPr>
          <w:ins w:id="151" w:author="Erin Rice" w:date="2014-04-08T14:03:00Z"/>
        </w:numPr>
        <w:jc w:val="left"/>
        <w:rPr>
          <w:ins w:id="152" w:author="Erin Rice" w:date="2014-04-08T14:03:00Z"/>
          <w:sz w:val="24"/>
          <w:szCs w:val="24"/>
        </w:rPr>
      </w:pPr>
      <w:ins w:id="153" w:author="Erin Rice" w:date="2014-04-08T14:03:00Z">
        <w:r>
          <w:rPr>
            <w:sz w:val="24"/>
            <w:szCs w:val="24"/>
          </w:rPr>
          <w:t>Manghezi, N. (2009</w:t>
        </w:r>
      </w:ins>
      <w:ins w:id="154" w:author="Erin Rice" w:date="2014-04-08T15:26:00Z">
        <w:r w:rsidR="003B1D73">
          <w:rPr>
            <w:sz w:val="24"/>
            <w:szCs w:val="24"/>
          </w:rPr>
          <w:t xml:space="preserve">) </w:t>
        </w:r>
        <w:r w:rsidR="003B1D73">
          <w:rPr>
            <w:i/>
            <w:sz w:val="24"/>
            <w:szCs w:val="24"/>
          </w:rPr>
          <w:t>The</w:t>
        </w:r>
      </w:ins>
      <w:ins w:id="155" w:author="Erin Rice" w:date="2014-04-08T14:03:00Z">
        <w:r>
          <w:rPr>
            <w:i/>
            <w:sz w:val="24"/>
            <w:szCs w:val="24"/>
          </w:rPr>
          <w:t xml:space="preserve"> Maputo Connection:  ANC Life in the World of Frelimo</w:t>
        </w:r>
      </w:ins>
      <w:ins w:id="156" w:author="Erin Rice" w:date="2014-04-08T15:26:00Z">
        <w:r w:rsidR="003B1D73">
          <w:rPr>
            <w:i/>
            <w:sz w:val="24"/>
            <w:szCs w:val="24"/>
          </w:rPr>
          <w:t xml:space="preserve">, </w:t>
        </w:r>
        <w:r w:rsidR="003B1D73">
          <w:rPr>
            <w:sz w:val="24"/>
            <w:szCs w:val="24"/>
          </w:rPr>
          <w:t>Johannesburg</w:t>
        </w:r>
      </w:ins>
      <w:ins w:id="157" w:author="Erin Rice" w:date="2014-04-08T14:03:00Z">
        <w:r>
          <w:rPr>
            <w:sz w:val="24"/>
            <w:szCs w:val="24"/>
          </w:rPr>
          <w:t>:  Jacana Media:  127-171</w:t>
        </w:r>
      </w:ins>
    </w:p>
    <w:p w:rsidR="00EC6BF4" w:rsidRDefault="00395917" w:rsidP="009C687C">
      <w:pPr>
        <w:numPr>
          <w:ins w:id="158" w:author="Erin Rice" w:date="2014-04-08T14:03:00Z"/>
        </w:numPr>
        <w:jc w:val="left"/>
        <w:rPr>
          <w:ins w:id="159" w:author="hmcguire" w:date="2014-03-27T15:56:00Z"/>
          <w:sz w:val="24"/>
          <w:szCs w:val="24"/>
        </w:rPr>
      </w:pPr>
      <w:ins w:id="160" w:author="Erin Rice" w:date="2014-04-08T14:03:00Z">
        <w:r>
          <w:rPr>
            <w:sz w:val="24"/>
            <w:szCs w:val="24"/>
          </w:rPr>
          <w:t xml:space="preserve">National Art Museum of </w:t>
        </w:r>
        <w:r w:rsidR="00EC6BF4">
          <w:rPr>
            <w:sz w:val="24"/>
            <w:szCs w:val="24"/>
          </w:rPr>
          <w:t xml:space="preserve">Mozambique (1992) </w:t>
        </w:r>
        <w:r w:rsidR="00EC6BF4">
          <w:rPr>
            <w:i/>
            <w:sz w:val="24"/>
            <w:szCs w:val="24"/>
          </w:rPr>
          <w:t>9 Mozambican Artists</w:t>
        </w:r>
        <w:r w:rsidR="00EC6BF4">
          <w:rPr>
            <w:sz w:val="24"/>
            <w:szCs w:val="24"/>
          </w:rPr>
          <w:t>, catalogue for the Universal Exposition of Seville.</w:t>
        </w:r>
      </w:ins>
    </w:p>
    <w:p w:rsidR="003F7BCE" w:rsidDel="00EC6BF4" w:rsidRDefault="00EC7955" w:rsidP="009C687C">
      <w:pPr>
        <w:jc w:val="left"/>
        <w:rPr>
          <w:ins w:id="161" w:author="hmcguire" w:date="2014-03-27T16:08:00Z"/>
          <w:del w:id="162" w:author="Erin Rice" w:date="2014-04-08T14:03:00Z"/>
          <w:sz w:val="24"/>
          <w:szCs w:val="24"/>
        </w:rPr>
      </w:pPr>
      <w:ins w:id="163" w:author="hmcguire" w:date="2014-03-27T15:59:00Z">
        <w:del w:id="164" w:author="Erin Rice" w:date="2014-04-08T14:02:00Z">
          <w:r w:rsidDel="00EC6BF4">
            <w:rPr>
              <w:sz w:val="24"/>
              <w:szCs w:val="24"/>
            </w:rPr>
            <w:delText xml:space="preserve">Teresa </w:delText>
          </w:r>
        </w:del>
        <w:del w:id="165" w:author="Erin Rice" w:date="2014-04-08T14:03:00Z">
          <w:r w:rsidDel="00EC6BF4">
            <w:rPr>
              <w:sz w:val="24"/>
              <w:szCs w:val="24"/>
            </w:rPr>
            <w:delText>Sa</w:delText>
          </w:r>
        </w:del>
      </w:ins>
      <w:ins w:id="166" w:author="hmcguire" w:date="2014-03-27T16:04:00Z">
        <w:del w:id="167" w:author="Erin Rice" w:date="2014-04-08T14:03:00Z">
          <w:r w:rsidDel="00EC6BF4">
            <w:rPr>
              <w:sz w:val="24"/>
              <w:szCs w:val="24"/>
            </w:rPr>
            <w:delText xml:space="preserve"> Nogueira (2000) ‘Interview:  Th</w:delText>
          </w:r>
        </w:del>
      </w:ins>
      <w:ins w:id="168" w:author="hmcguire" w:date="2014-03-27T16:05:00Z">
        <w:del w:id="169" w:author="Erin Rice" w:date="2014-04-08T14:03:00Z">
          <w:r w:rsidDel="00EC6BF4">
            <w:rPr>
              <w:sz w:val="24"/>
              <w:szCs w:val="24"/>
            </w:rPr>
            <w:delText xml:space="preserve">e Sacred Monster of African Art, Malangatana’, </w:delText>
          </w:r>
        </w:del>
      </w:ins>
      <w:ins w:id="170" w:author="hmcguire" w:date="2014-03-27T16:06:00Z">
        <w:del w:id="171" w:author="Erin Rice" w:date="2014-04-08T14:03:00Z">
          <w:r w:rsidDel="00EC6BF4">
            <w:rPr>
              <w:i/>
              <w:sz w:val="24"/>
              <w:szCs w:val="24"/>
            </w:rPr>
            <w:delText>Indico, LAM inflight magazine</w:delText>
          </w:r>
        </w:del>
      </w:ins>
      <w:ins w:id="172" w:author="hmcguire" w:date="2014-03-27T16:07:00Z">
        <w:del w:id="173" w:author="Erin Rice" w:date="2014-04-08T14:03:00Z">
          <w:r w:rsidDel="00EC6BF4">
            <w:rPr>
              <w:sz w:val="24"/>
              <w:szCs w:val="24"/>
            </w:rPr>
            <w:delText>, series II, no. 11 April-June</w:delText>
          </w:r>
        </w:del>
      </w:ins>
      <w:ins w:id="174" w:author="hmcguire" w:date="2014-03-27T16:08:00Z">
        <w:del w:id="175" w:author="Erin Rice" w:date="2014-04-08T14:03:00Z">
          <w:r w:rsidR="00D111AC" w:rsidDel="00EC6BF4">
            <w:rPr>
              <w:sz w:val="24"/>
              <w:szCs w:val="24"/>
            </w:rPr>
            <w:delText>:  20-24</w:delText>
          </w:r>
        </w:del>
      </w:ins>
      <w:ins w:id="176" w:author="hmcguire" w:date="2014-03-27T16:13:00Z">
        <w:del w:id="177" w:author="Erin Rice" w:date="2014-04-08T14:03:00Z">
          <w:r w:rsidR="00D111AC" w:rsidDel="00EC6BF4">
            <w:rPr>
              <w:sz w:val="24"/>
              <w:szCs w:val="24"/>
            </w:rPr>
            <w:delText>.</w:delText>
          </w:r>
        </w:del>
      </w:ins>
    </w:p>
    <w:p w:rsidR="00D111AC" w:rsidRDefault="00D111AC" w:rsidP="009C687C">
      <w:pPr>
        <w:jc w:val="left"/>
        <w:rPr>
          <w:ins w:id="178" w:author="hmcguire" w:date="2014-03-27T16:13:00Z"/>
          <w:sz w:val="24"/>
          <w:szCs w:val="24"/>
        </w:rPr>
      </w:pPr>
      <w:ins w:id="179" w:author="hmcguire" w:date="2014-03-27T16:10:00Z">
        <w:del w:id="180" w:author="Erin Rice" w:date="2014-04-08T14:02:00Z">
          <w:r w:rsidDel="00EC6BF4">
            <w:rPr>
              <w:sz w:val="24"/>
              <w:szCs w:val="24"/>
            </w:rPr>
            <w:delText xml:space="preserve">Simon </w:delText>
          </w:r>
        </w:del>
        <w:r>
          <w:rPr>
            <w:sz w:val="24"/>
            <w:szCs w:val="24"/>
          </w:rPr>
          <w:t>Njami</w:t>
        </w:r>
      </w:ins>
      <w:ins w:id="181" w:author="Erin Rice" w:date="2014-04-08T14:02:00Z">
        <w:r w:rsidR="00EC6BF4">
          <w:rPr>
            <w:sz w:val="24"/>
            <w:szCs w:val="24"/>
          </w:rPr>
          <w:t>,</w:t>
        </w:r>
      </w:ins>
      <w:ins w:id="182" w:author="hmcguire" w:date="2014-03-27T16:10:00Z">
        <w:r>
          <w:rPr>
            <w:sz w:val="24"/>
            <w:szCs w:val="24"/>
          </w:rPr>
          <w:t xml:space="preserve"> </w:t>
        </w:r>
      </w:ins>
      <w:ins w:id="183" w:author="Erin Rice" w:date="2014-04-08T14:02:00Z">
        <w:r w:rsidR="00EC6BF4">
          <w:rPr>
            <w:sz w:val="24"/>
            <w:szCs w:val="24"/>
          </w:rPr>
          <w:t>S.</w:t>
        </w:r>
      </w:ins>
      <w:ins w:id="184" w:author="Erin Rice" w:date="2014-04-08T15:23:00Z">
        <w:r w:rsidR="00395917">
          <w:rPr>
            <w:sz w:val="24"/>
            <w:szCs w:val="24"/>
          </w:rPr>
          <w:t xml:space="preserve"> </w:t>
        </w:r>
      </w:ins>
      <w:ins w:id="185" w:author="hmcguire" w:date="2014-03-27T16:10:00Z">
        <w:r>
          <w:rPr>
            <w:sz w:val="24"/>
            <w:szCs w:val="24"/>
          </w:rPr>
          <w:t xml:space="preserve">(1995) </w:t>
        </w:r>
      </w:ins>
      <w:ins w:id="186" w:author="hmcguire" w:date="2014-03-27T16:11:00Z">
        <w:r>
          <w:rPr>
            <w:sz w:val="24"/>
            <w:szCs w:val="24"/>
          </w:rPr>
          <w:t xml:space="preserve">‘Mozambique:  Painting and Sculpture, Alberto Chissano’ </w:t>
        </w:r>
        <w:r>
          <w:rPr>
            <w:i/>
            <w:sz w:val="24"/>
            <w:szCs w:val="24"/>
          </w:rPr>
          <w:t>Revue Noire</w:t>
        </w:r>
      </w:ins>
      <w:ins w:id="187" w:author="hmcguire" w:date="2014-03-27T16:12:00Z">
        <w:r>
          <w:rPr>
            <w:i/>
            <w:sz w:val="24"/>
            <w:szCs w:val="24"/>
          </w:rPr>
          <w:t xml:space="preserve">: </w:t>
        </w:r>
      </w:ins>
      <w:ins w:id="188" w:author="hmcguire" w:date="2014-03-27T16:11:00Z">
        <w:r>
          <w:rPr>
            <w:i/>
            <w:sz w:val="24"/>
            <w:szCs w:val="24"/>
          </w:rPr>
          <w:t xml:space="preserve"> Af</w:t>
        </w:r>
      </w:ins>
      <w:ins w:id="189" w:author="hmcguire" w:date="2014-03-27T16:12:00Z">
        <w:r>
          <w:rPr>
            <w:i/>
            <w:sz w:val="24"/>
            <w:szCs w:val="24"/>
          </w:rPr>
          <w:t>rican Contemporary Art</w:t>
        </w:r>
        <w:r>
          <w:rPr>
            <w:sz w:val="24"/>
            <w:szCs w:val="24"/>
          </w:rPr>
          <w:t>, 15, Dec. 1994-Feb. 1995:  14-15.</w:t>
        </w:r>
      </w:ins>
    </w:p>
    <w:p w:rsidR="00EC6BF4" w:rsidRDefault="00D111AC" w:rsidP="00EC6BF4">
      <w:pPr>
        <w:numPr>
          <w:ins w:id="190" w:author="Erin Rice" w:date="2014-04-08T14:03:00Z"/>
        </w:numPr>
        <w:jc w:val="left"/>
        <w:rPr>
          <w:ins w:id="191" w:author="Erin Rice" w:date="2014-04-08T14:03:00Z"/>
          <w:sz w:val="24"/>
          <w:szCs w:val="24"/>
        </w:rPr>
      </w:pPr>
      <w:ins w:id="192" w:author="hmcguire" w:date="2014-03-27T16:14:00Z">
        <w:del w:id="193" w:author="Erin Rice" w:date="2014-04-08T14:03:00Z">
          <w:r w:rsidDel="00EC6BF4">
            <w:rPr>
              <w:sz w:val="24"/>
              <w:szCs w:val="24"/>
            </w:rPr>
            <w:delText>Manghezi, N</w:delText>
          </w:r>
        </w:del>
        <w:del w:id="194" w:author="Erin Rice" w:date="2014-04-08T14:02:00Z">
          <w:r w:rsidDel="00EC6BF4">
            <w:rPr>
              <w:sz w:val="24"/>
              <w:szCs w:val="24"/>
            </w:rPr>
            <w:delText>adja</w:delText>
          </w:r>
        </w:del>
        <w:del w:id="195" w:author="Erin Rice" w:date="2014-04-08T14:03:00Z">
          <w:r w:rsidDel="00EC6BF4">
            <w:rPr>
              <w:sz w:val="24"/>
              <w:szCs w:val="24"/>
            </w:rPr>
            <w:delText xml:space="preserve"> (2009) </w:delText>
          </w:r>
        </w:del>
      </w:ins>
      <w:ins w:id="196" w:author="hmcguire" w:date="2014-03-27T16:15:00Z">
        <w:del w:id="197" w:author="Erin Rice" w:date="2014-04-08T14:03:00Z">
          <w:r w:rsidDel="00EC6BF4">
            <w:rPr>
              <w:i/>
              <w:sz w:val="24"/>
              <w:szCs w:val="24"/>
            </w:rPr>
            <w:delText xml:space="preserve"> The Maputo Connection:  ANC Life in the World of Frelimo, </w:delText>
          </w:r>
        </w:del>
      </w:ins>
      <w:ins w:id="198" w:author="hmcguire" w:date="2014-03-27T16:17:00Z">
        <w:del w:id="199" w:author="Erin Rice" w:date="2014-04-08T14:03:00Z">
          <w:r w:rsidR="0024283A" w:rsidDel="00EC6BF4">
            <w:rPr>
              <w:sz w:val="24"/>
              <w:szCs w:val="24"/>
            </w:rPr>
            <w:delText xml:space="preserve"> Johannesburg:  Jacana Media</w:delText>
          </w:r>
        </w:del>
      </w:ins>
      <w:ins w:id="200" w:author="hmcguire" w:date="2014-03-27T16:22:00Z">
        <w:del w:id="201" w:author="Erin Rice" w:date="2014-04-08T14:03:00Z">
          <w:r w:rsidR="0024283A" w:rsidDel="00EC6BF4">
            <w:rPr>
              <w:sz w:val="24"/>
              <w:szCs w:val="24"/>
            </w:rPr>
            <w:delText>:  127-171</w:delText>
          </w:r>
        </w:del>
        <w:del w:id="202" w:author="Erin Rice" w:date="2014-04-08T15:23:00Z">
          <w:r w:rsidR="0024283A" w:rsidDel="00395917">
            <w:rPr>
              <w:sz w:val="24"/>
              <w:szCs w:val="24"/>
            </w:rPr>
            <w:delText>.</w:delText>
          </w:r>
        </w:del>
      </w:ins>
      <w:ins w:id="203" w:author="Erin Rice" w:date="2014-04-08T14:03:00Z">
        <w:r w:rsidR="00EC6BF4">
          <w:rPr>
            <w:sz w:val="24"/>
            <w:szCs w:val="24"/>
          </w:rPr>
          <w:t xml:space="preserve">Sa Nogueira, T. (2000) ‘Interview:  The Sacred Monster of African Art, Malangatana’, </w:t>
        </w:r>
        <w:r w:rsidR="00EC6BF4">
          <w:rPr>
            <w:i/>
            <w:sz w:val="24"/>
            <w:szCs w:val="24"/>
          </w:rPr>
          <w:t xml:space="preserve">Indico, LAM </w:t>
        </w:r>
      </w:ins>
      <w:ins w:id="204" w:author="Erin Rice" w:date="2014-04-08T15:26:00Z">
        <w:r w:rsidR="003B1D73">
          <w:rPr>
            <w:i/>
            <w:sz w:val="24"/>
            <w:szCs w:val="24"/>
          </w:rPr>
          <w:t>in-flight</w:t>
        </w:r>
      </w:ins>
      <w:ins w:id="205" w:author="Erin Rice" w:date="2014-04-08T14:03:00Z">
        <w:r w:rsidR="00EC6BF4">
          <w:rPr>
            <w:i/>
            <w:sz w:val="24"/>
            <w:szCs w:val="24"/>
          </w:rPr>
          <w:t xml:space="preserve"> magazine</w:t>
        </w:r>
        <w:r w:rsidR="00EC6BF4">
          <w:rPr>
            <w:sz w:val="24"/>
            <w:szCs w:val="24"/>
          </w:rPr>
          <w:t>, series II, no. 11 April-June:  20-24.</w:t>
        </w:r>
      </w:ins>
    </w:p>
    <w:p w:rsidR="00D111AC" w:rsidRPr="00D111AC" w:rsidRDefault="00D111AC" w:rsidP="009C687C">
      <w:pPr>
        <w:jc w:val="left"/>
        <w:rPr>
          <w:ins w:id="206" w:author="hmcguire" w:date="2014-03-27T15:55:00Z"/>
          <w:sz w:val="24"/>
          <w:szCs w:val="24"/>
        </w:rPr>
      </w:pPr>
    </w:p>
    <w:p w:rsidR="003F7BCE" w:rsidRDefault="003F7BCE" w:rsidP="009C687C">
      <w:pPr>
        <w:jc w:val="left"/>
        <w:rPr>
          <w:ins w:id="207" w:author="hmcguire" w:date="2014-03-27T15:54:00Z"/>
          <w:sz w:val="24"/>
          <w:szCs w:val="24"/>
        </w:rPr>
      </w:pPr>
    </w:p>
    <w:p w:rsidR="003F7BCE" w:rsidRPr="003F7BCE" w:rsidRDefault="003F7BCE" w:rsidP="009C687C">
      <w:pPr>
        <w:jc w:val="left"/>
        <w:rPr>
          <w:ins w:id="208" w:author="hmcguire" w:date="2014-03-27T15:52:00Z"/>
          <w:sz w:val="24"/>
          <w:szCs w:val="24"/>
        </w:rPr>
      </w:pPr>
    </w:p>
    <w:p w:rsidR="009007ED" w:rsidRDefault="00967BBE" w:rsidP="00E355D7">
      <w:pPr>
        <w:jc w:val="left"/>
        <w:rPr>
          <w:ins w:id="209" w:author="Erin Rice" w:date="2014-03-25T12:31:00Z"/>
          <w:noProof/>
        </w:rPr>
      </w:pPr>
      <w:r>
        <w:rPr>
          <w:rStyle w:val="CommentReference"/>
          <w:vanish/>
        </w:rPr>
        <w:commentReference w:id="210"/>
      </w:r>
    </w:p>
    <w:p w:rsidR="00E355D7" w:rsidRDefault="00A977D9" w:rsidP="006229CF">
      <w:pPr>
        <w:keepNext/>
        <w:jc w:val="left"/>
        <w:rPr>
          <w:ins w:id="211" w:author="hmcguire" w:date="2014-03-27T15:32:00Z"/>
          <w:noProof/>
        </w:rPr>
      </w:pPr>
      <w:ins w:id="212" w:author="Erin Rice" w:date="2014-03-25T14:03:00Z">
        <w:del w:id="213" w:author="hmcguire" w:date="2014-03-27T15:31:00Z">
          <w:r w:rsidDel="00E355D7">
            <w:rPr>
              <w:noProof/>
            </w:rPr>
            <w:delText>Please add captions</w:delText>
          </w:r>
        </w:del>
      </w:ins>
      <w:ins w:id="214" w:author="hmcguire" w:date="2014-03-27T15:31:00Z">
        <w:del w:id="215" w:author="Erin Rice" w:date="2014-04-08T15:23:00Z">
          <w:r w:rsidR="00E355D7" w:rsidDel="00395917">
            <w:rPr>
              <w:noProof/>
            </w:rPr>
            <w:delText xml:space="preserve">  ChissaCc</w:delText>
          </w:r>
        </w:del>
      </w:ins>
      <w:ins w:id="216" w:author="hmcguire" w:date="2014-03-27T15:32:00Z">
        <w:del w:id="217" w:author="Erin Rice" w:date="2014-04-08T15:23:00Z">
          <w:r w:rsidR="00E355D7" w:rsidDel="00395917">
            <w:rPr>
              <w:noProof/>
            </w:rPr>
            <w:delText>CC</w:delText>
          </w:r>
        </w:del>
      </w:ins>
      <w:del w:id="218" w:author="Erin Rice" w:date="2014-04-08T15:23:00Z">
        <w:r w:rsidR="006229CF" w:rsidDel="00395917">
          <w:rPr>
            <w:noProof/>
            <w:lang w:val="en-GB" w:eastAsia="en-GB"/>
          </w:rPr>
          <w:drawing>
            <wp:inline distT="0" distB="0" distL="0" distR="0">
              <wp:extent cx="4546600" cy="471817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projects Chissano sculpture and Malangatana mural 1979.jpg"/>
                      <pic:cNvPicPr/>
                    </pic:nvPicPr>
                    <pic:blipFill>
                      <a:blip r:embed="rId9" cstate="print">
                        <a:extLst>
                          <a:ext uri="{28A0092B-C50C-407E-A947-70E740481C1C}">
                            <a14:useLocalDpi xmlns:a14="http://schemas.microsoft.com/office/drawing/2010/main" val="0"/>
                          </a:ext>
                        </a:extLst>
                      </a:blip>
                      <a:srcRect l="43983" t="10897" r="12033" b="53846"/>
                      <a:stretch>
                        <a:fillRect/>
                      </a:stretch>
                    </pic:blipFill>
                    <pic:spPr>
                      <a:xfrm>
                        <a:off x="0" y="0"/>
                        <a:ext cx="4546600" cy="4718170"/>
                      </a:xfrm>
                      <a:prstGeom prst="rect">
                        <a:avLst/>
                      </a:prstGeom>
                    </pic:spPr>
                  </pic:pic>
                </a:graphicData>
              </a:graphic>
            </wp:inline>
          </w:drawing>
        </w:r>
      </w:del>
    </w:p>
    <w:p w:rsidR="00E355D7" w:rsidDel="00395917" w:rsidRDefault="00E355D7" w:rsidP="006229CF">
      <w:pPr>
        <w:keepNext/>
        <w:jc w:val="left"/>
        <w:rPr>
          <w:ins w:id="219" w:author="hmcguire" w:date="2014-03-27T15:32:00Z"/>
          <w:del w:id="220" w:author="Erin Rice" w:date="2014-04-08T15:24:00Z"/>
          <w:noProof/>
        </w:rPr>
      </w:pPr>
      <w:ins w:id="221" w:author="hmcguire" w:date="2014-03-27T15:32:00Z">
        <w:del w:id="222" w:author="Erin Rice" w:date="2014-04-08T15:24:00Z">
          <w:r w:rsidDel="00395917">
            <w:rPr>
              <w:noProof/>
            </w:rPr>
            <w:delText>Chissano sculpture in front of Malangatana mural, patio of the Museum of Natural History, Maputo, Mozambique</w:delText>
          </w:r>
        </w:del>
      </w:ins>
      <w:ins w:id="223" w:author="hmcguire" w:date="2014-03-27T15:34:00Z">
        <w:del w:id="224" w:author="Erin Rice" w:date="2014-04-08T15:24:00Z">
          <w:r w:rsidR="00B571D9" w:rsidDel="00395917">
            <w:rPr>
              <w:noProof/>
            </w:rPr>
            <w:delText>, awaiting arrival of boulders</w:delText>
          </w:r>
        </w:del>
      </w:ins>
      <w:ins w:id="225" w:author="hmcguire" w:date="2014-03-27T15:44:00Z">
        <w:del w:id="226" w:author="Erin Rice" w:date="2014-04-08T15:24:00Z">
          <w:r w:rsidR="00B571D9" w:rsidDel="00395917">
            <w:rPr>
              <w:noProof/>
            </w:rPr>
            <w:delText>,</w:delText>
          </w:r>
        </w:del>
      </w:ins>
      <w:ins w:id="227" w:author="hmcguire" w:date="2014-03-27T15:34:00Z">
        <w:del w:id="228" w:author="Erin Rice" w:date="2014-04-08T15:24:00Z">
          <w:r w:rsidR="00B571D9" w:rsidDel="00395917">
            <w:rPr>
              <w:noProof/>
            </w:rPr>
            <w:delText xml:space="preserve">  1979</w:delText>
          </w:r>
        </w:del>
      </w:ins>
      <w:ins w:id="229" w:author="hmcguire" w:date="2014-03-27T15:44:00Z">
        <w:del w:id="230" w:author="Erin Rice" w:date="2014-04-08T15:24:00Z">
          <w:r w:rsidR="00B571D9" w:rsidDel="00395917">
            <w:rPr>
              <w:noProof/>
            </w:rPr>
            <w:delText>.</w:delText>
          </w:r>
        </w:del>
      </w:ins>
      <w:ins w:id="231" w:author="hmcguire" w:date="2014-03-27T15:34:00Z">
        <w:del w:id="232" w:author="Erin Rice" w:date="2014-04-08T15:24:00Z">
          <w:r w:rsidR="00B571D9" w:rsidDel="00395917">
            <w:rPr>
              <w:noProof/>
            </w:rPr>
            <w:delText xml:space="preserve"> </w:delText>
          </w:r>
        </w:del>
      </w:ins>
      <w:ins w:id="233" w:author="hmcguire" w:date="2014-03-27T15:44:00Z">
        <w:del w:id="234" w:author="Erin Rice" w:date="2014-04-08T15:24:00Z">
          <w:r w:rsidR="00B571D9" w:rsidDel="00395917">
            <w:rPr>
              <w:noProof/>
            </w:rPr>
            <w:delText>P</w:delText>
          </w:r>
        </w:del>
      </w:ins>
      <w:ins w:id="235" w:author="hmcguire" w:date="2014-03-27T15:34:00Z">
        <w:del w:id="236" w:author="Erin Rice" w:date="2014-04-08T15:24:00Z">
          <w:r w:rsidDel="00395917">
            <w:rPr>
              <w:noProof/>
            </w:rPr>
            <w:delText>hotograph by Harriet McGuire.</w:delText>
          </w:r>
        </w:del>
      </w:ins>
      <w:ins w:id="237" w:author="hmcguire" w:date="2014-03-27T15:32:00Z">
        <w:del w:id="238" w:author="Erin Rice" w:date="2014-04-08T15:24:00Z">
          <w:r w:rsidDel="00395917">
            <w:rPr>
              <w:noProof/>
            </w:rPr>
            <w:delText xml:space="preserve"> </w:delText>
          </w:r>
        </w:del>
      </w:ins>
    </w:p>
    <w:p w:rsidR="00B571D9" w:rsidRDefault="00B571D9" w:rsidP="006229CF">
      <w:pPr>
        <w:keepNext/>
        <w:jc w:val="left"/>
        <w:rPr>
          <w:ins w:id="239" w:author="hmcguire" w:date="2014-03-27T15:41:00Z"/>
          <w:noProof/>
        </w:rPr>
      </w:pPr>
    </w:p>
    <w:p w:rsidR="00B571D9" w:rsidRDefault="00B571D9" w:rsidP="006229CF">
      <w:pPr>
        <w:keepNext/>
        <w:jc w:val="left"/>
        <w:rPr>
          <w:ins w:id="240" w:author="hmcguire" w:date="2014-03-27T15:43:00Z"/>
          <w:noProof/>
        </w:rPr>
      </w:pPr>
    </w:p>
    <w:p w:rsidR="00B571D9" w:rsidRDefault="00B571D9" w:rsidP="006229CF">
      <w:pPr>
        <w:keepNext/>
        <w:jc w:val="left"/>
        <w:rPr>
          <w:ins w:id="241" w:author="hmcguire" w:date="2014-03-27T15:43:00Z"/>
          <w:noProof/>
        </w:rPr>
      </w:pPr>
    </w:p>
    <w:p w:rsidR="00395917" w:rsidRDefault="006229CF" w:rsidP="00395917">
      <w:pPr>
        <w:keepNext/>
        <w:numPr>
          <w:ins w:id="242" w:author="Erin Rice" w:date="2014-04-08T15:24:00Z"/>
        </w:numPr>
        <w:jc w:val="left"/>
        <w:rPr>
          <w:ins w:id="243" w:author="Erin Rice" w:date="2014-04-08T15:24:00Z"/>
          <w:noProof/>
        </w:rPr>
      </w:pPr>
      <w:r>
        <w:rPr>
          <w:noProof/>
          <w:lang w:val="en-GB"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318000" cy="60483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aiting boulder to balance the sculpture.jpg"/>
                    <pic:cNvPicPr/>
                  </pic:nvPicPr>
                  <pic:blipFill>
                    <a:blip r:embed="rId10" cstate="print">
                      <a:extLst>
                        <a:ext uri="{28A0092B-C50C-407E-A947-70E740481C1C}">
                          <a14:useLocalDpi xmlns:a14="http://schemas.microsoft.com/office/drawing/2010/main" val="0"/>
                        </a:ext>
                      </a:extLst>
                    </a:blip>
                    <a:srcRect l="21748" t="9020" r="21718" b="29750"/>
                    <a:stretch>
                      <a:fillRect/>
                    </a:stretch>
                  </pic:blipFill>
                  <pic:spPr>
                    <a:xfrm>
                      <a:off x="0" y="0"/>
                      <a:ext cx="4318000" cy="6048375"/>
                    </a:xfrm>
                    <a:prstGeom prst="rect">
                      <a:avLst/>
                    </a:prstGeom>
                  </pic:spPr>
                </pic:pic>
              </a:graphicData>
            </a:graphic>
          </wp:anchor>
        </w:drawing>
      </w:r>
      <w:ins w:id="244" w:author="hmcguire" w:date="2014-03-27T15:49:00Z">
        <w:r w:rsidR="003F7BCE">
          <w:br w:type="textWrapping" w:clear="all"/>
        </w:r>
      </w:ins>
      <w:ins w:id="245" w:author="Erin Rice" w:date="2014-04-08T15:24:00Z">
        <w:r w:rsidR="00395917">
          <w:rPr>
            <w:noProof/>
          </w:rPr>
          <w:t xml:space="preserve">Chissano sculpture in front of Malangatana mural, patio of the Museum of Natural History, Maputo, Mozambique, awaiting arrival of boulders,  1979. Photograph by Harriet McGuire. </w:t>
        </w:r>
      </w:ins>
    </w:p>
    <w:p w:rsidR="006229CF" w:rsidRDefault="003F7BCE" w:rsidP="006229CF">
      <w:pPr>
        <w:keepNext/>
        <w:jc w:val="left"/>
      </w:pPr>
      <w:ins w:id="246" w:author="hmcguire" w:date="2014-03-27T15:49:00Z">
        <w:del w:id="247" w:author="Erin Rice" w:date="2014-04-08T15:24:00Z">
          <w:r w:rsidDel="00395917">
            <w:delText>closer view of above photograph by Harriet McGuire.</w:delText>
          </w:r>
        </w:del>
      </w:ins>
    </w:p>
    <w:p w:rsidR="006229CF" w:rsidRDefault="006229CF" w:rsidP="006229CF">
      <w:pPr>
        <w:pStyle w:val="Caption"/>
        <w:jc w:val="left"/>
        <w:rPr>
          <w:ins w:id="248" w:author="hmcguire" w:date="2014-03-27T15:45:00Z"/>
        </w:rPr>
      </w:pPr>
      <w:r>
        <w:t xml:space="preserve"> </w:t>
      </w:r>
    </w:p>
    <w:p w:rsidR="00B571D9" w:rsidRDefault="00B571D9" w:rsidP="00B571D9">
      <w:pPr>
        <w:keepNext/>
        <w:jc w:val="left"/>
        <w:rPr>
          <w:ins w:id="249" w:author="hmcguire" w:date="2014-03-27T15:47:00Z"/>
          <w:noProof/>
        </w:rPr>
      </w:pPr>
      <w:ins w:id="250" w:author="hmcguire" w:date="2014-03-27T15:46:00Z">
        <w:del w:id="251" w:author="Erin Rice" w:date="2014-04-08T15:24:00Z">
          <w:r w:rsidDel="003B1D73">
            <w:delText>c</w:delText>
          </w:r>
        </w:del>
      </w:ins>
      <w:ins w:id="252" w:author="hmcguire" w:date="2014-03-27T15:47:00Z">
        <w:r w:rsidR="00A41111">
          <w:rPr>
            <w:noProof/>
            <w:lang w:val="en-GB" w:eastAsia="en-GB"/>
          </w:rPr>
          <w:drawing>
            <wp:inline distT="0" distB="0" distL="0" distR="0">
              <wp:extent cx="2686050" cy="186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up Chissano at work 1979.jpg"/>
                      <pic:cNvPicPr/>
                    </pic:nvPicPr>
                    <pic:blipFill rotWithShape="1">
                      <a:blip r:embed="rId11" cstate="print">
                        <a:extLst>
                          <a:ext uri="{28A0092B-C50C-407E-A947-70E740481C1C}">
                            <a14:useLocalDpi xmlns:a14="http://schemas.microsoft.com/office/drawing/2010/main" val="0"/>
                          </a:ext>
                        </a:extLst>
                      </a:blip>
                      <a:srcRect l="7962" t="17888" r="13387" b="39871"/>
                      <a:stretch/>
                    </pic:blipFill>
                    <pic:spPr bwMode="auto">
                      <a:xfrm rot="10800000" flipV="1">
                        <a:off x="0" y="0"/>
                        <a:ext cx="2688995" cy="1868947"/>
                      </a:xfrm>
                      <a:prstGeom prst="rect">
                        <a:avLst/>
                      </a:prstGeom>
                      <a:ln>
                        <a:noFill/>
                      </a:ln>
                      <a:extLst>
                        <a:ext uri="{53640926-AAD7-44D8-BBD7-CCE9431645EC}">
                          <a14:shadowObscured xmlns:a14="http://schemas.microsoft.com/office/drawing/2010/main"/>
                        </a:ext>
                      </a:extLst>
                    </pic:spPr>
                  </pic:pic>
                </a:graphicData>
              </a:graphic>
            </wp:inline>
          </w:drawing>
        </w:r>
      </w:ins>
    </w:p>
    <w:p w:rsidR="00A41111" w:rsidRDefault="00B571D9">
      <w:pPr>
        <w:jc w:val="both"/>
      </w:pPr>
      <w:ins w:id="253" w:author="hmcguire" w:date="2014-03-27T15:47:00Z">
        <w:r>
          <w:rPr>
            <w:noProof/>
          </w:rPr>
          <w:t>Chissano and two assistants working at the Museum of Natural History, Maputo, Mozambique , 1979.  Photograph by Harriet McGuire</w:t>
        </w:r>
      </w:ins>
      <w:r w:rsidR="006229CF">
        <w:rPr>
          <w:noProof/>
          <w:lang w:val="en-GB" w:eastAsia="en-GB"/>
        </w:rPr>
        <w:drawing>
          <wp:inline distT="0" distB="0" distL="0" distR="0">
            <wp:extent cx="2933700" cy="2790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ssano at work Museum of Natural History 1979.jpg"/>
                    <pic:cNvPicPr/>
                  </pic:nvPicPr>
                  <pic:blipFill rotWithShape="1">
                    <a:blip r:embed="rId12" cstate="print">
                      <a:extLst>
                        <a:ext uri="{28A0092B-C50C-407E-A947-70E740481C1C}">
                          <a14:useLocalDpi xmlns:a14="http://schemas.microsoft.com/office/drawing/2010/main" val="0"/>
                        </a:ext>
                      </a:extLst>
                    </a:blip>
                    <a:srcRect l="38277" t="17464" r="5584"/>
                    <a:stretch/>
                  </pic:blipFill>
                  <pic:spPr bwMode="auto">
                    <a:xfrm>
                      <a:off x="0" y="0"/>
                      <a:ext cx="2937427" cy="2794370"/>
                    </a:xfrm>
                    <a:prstGeom prst="rect">
                      <a:avLst/>
                    </a:prstGeom>
                    <a:ln>
                      <a:noFill/>
                    </a:ln>
                    <a:extLst>
                      <a:ext uri="{53640926-AAD7-44D8-BBD7-CCE9431645EC}">
                        <a14:shadowObscured xmlns:a14="http://schemas.microsoft.com/office/drawing/2010/main"/>
                      </a:ext>
                    </a:extLst>
                  </pic:spPr>
                </pic:pic>
              </a:graphicData>
            </a:graphic>
          </wp:inline>
        </w:drawing>
      </w:r>
    </w:p>
    <w:p w:rsidR="00AE366F" w:rsidRDefault="003F7BCE" w:rsidP="00927C88">
      <w:pPr>
        <w:jc w:val="both"/>
      </w:pPr>
      <w:ins w:id="254" w:author="hmcguire" w:date="2014-03-27T15:51:00Z">
        <w:r>
          <w:t>Chissano at work, 1979, photograph by Harriet McGuire</w:t>
        </w:r>
      </w:ins>
    </w:p>
    <w:sectPr w:rsidR="00AE366F" w:rsidSect="005504F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0" w:author="Erin Rice" w:date="2014-03-25T14:03:00Z" w:initials="ER">
    <w:p w:rsidR="00A41111" w:rsidRDefault="00A41111">
      <w:pPr>
        <w:pStyle w:val="CommentText"/>
      </w:pPr>
      <w:r>
        <w:rPr>
          <w:rStyle w:val="CommentReference"/>
        </w:rPr>
        <w:annotationRef/>
      </w:r>
      <w:r>
        <w:t>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26A" w:rsidRDefault="00B3626A" w:rsidP="005701C0">
      <w:pPr>
        <w:spacing w:after="0"/>
      </w:pPr>
      <w:r>
        <w:separator/>
      </w:r>
    </w:p>
  </w:endnote>
  <w:endnote w:type="continuationSeparator" w:id="0">
    <w:p w:rsidR="00B3626A" w:rsidRDefault="00B3626A" w:rsidP="005701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26A" w:rsidRDefault="00B3626A" w:rsidP="005701C0">
      <w:pPr>
        <w:spacing w:after="0"/>
      </w:pPr>
      <w:r>
        <w:separator/>
      </w:r>
    </w:p>
  </w:footnote>
  <w:footnote w:type="continuationSeparator" w:id="0">
    <w:p w:rsidR="00B3626A" w:rsidRDefault="00B3626A" w:rsidP="005701C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87C"/>
    <w:rsid w:val="00035D77"/>
    <w:rsid w:val="000938A6"/>
    <w:rsid w:val="000C0D9D"/>
    <w:rsid w:val="00102071"/>
    <w:rsid w:val="00123542"/>
    <w:rsid w:val="0014593D"/>
    <w:rsid w:val="00203788"/>
    <w:rsid w:val="0024283A"/>
    <w:rsid w:val="002504F2"/>
    <w:rsid w:val="002B052D"/>
    <w:rsid w:val="002E1A30"/>
    <w:rsid w:val="00395917"/>
    <w:rsid w:val="003A5A0F"/>
    <w:rsid w:val="003B1D73"/>
    <w:rsid w:val="003B1F4B"/>
    <w:rsid w:val="003F7BCE"/>
    <w:rsid w:val="00491E8B"/>
    <w:rsid w:val="005248CA"/>
    <w:rsid w:val="005504F8"/>
    <w:rsid w:val="005679AA"/>
    <w:rsid w:val="005701C0"/>
    <w:rsid w:val="005969C1"/>
    <w:rsid w:val="005E2589"/>
    <w:rsid w:val="006229CF"/>
    <w:rsid w:val="00650970"/>
    <w:rsid w:val="00674544"/>
    <w:rsid w:val="006E650D"/>
    <w:rsid w:val="007209FB"/>
    <w:rsid w:val="007333A6"/>
    <w:rsid w:val="00780942"/>
    <w:rsid w:val="00807D25"/>
    <w:rsid w:val="00841B4B"/>
    <w:rsid w:val="00895148"/>
    <w:rsid w:val="008F4E24"/>
    <w:rsid w:val="009007ED"/>
    <w:rsid w:val="00927C88"/>
    <w:rsid w:val="00967BBE"/>
    <w:rsid w:val="009852CF"/>
    <w:rsid w:val="009B54F7"/>
    <w:rsid w:val="009C687C"/>
    <w:rsid w:val="009E49E5"/>
    <w:rsid w:val="00A41111"/>
    <w:rsid w:val="00A977D9"/>
    <w:rsid w:val="00AE25C3"/>
    <w:rsid w:val="00AE2678"/>
    <w:rsid w:val="00AE366F"/>
    <w:rsid w:val="00B168AA"/>
    <w:rsid w:val="00B3626A"/>
    <w:rsid w:val="00B36C9B"/>
    <w:rsid w:val="00B571D9"/>
    <w:rsid w:val="00BB11AE"/>
    <w:rsid w:val="00BC1CCB"/>
    <w:rsid w:val="00C378CB"/>
    <w:rsid w:val="00C920CF"/>
    <w:rsid w:val="00C97FF6"/>
    <w:rsid w:val="00CB0671"/>
    <w:rsid w:val="00CB2697"/>
    <w:rsid w:val="00CC17EF"/>
    <w:rsid w:val="00D111AC"/>
    <w:rsid w:val="00D7548F"/>
    <w:rsid w:val="00D91636"/>
    <w:rsid w:val="00DE33B8"/>
    <w:rsid w:val="00E355D7"/>
    <w:rsid w:val="00E36630"/>
    <w:rsid w:val="00E607DC"/>
    <w:rsid w:val="00E618B1"/>
    <w:rsid w:val="00E672DE"/>
    <w:rsid w:val="00E90552"/>
    <w:rsid w:val="00EC6BF4"/>
    <w:rsid w:val="00EC79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701C0"/>
    <w:pPr>
      <w:spacing w:after="0"/>
    </w:pPr>
    <w:rPr>
      <w:sz w:val="20"/>
      <w:szCs w:val="20"/>
    </w:rPr>
  </w:style>
  <w:style w:type="character" w:customStyle="1" w:styleId="EndnoteTextChar">
    <w:name w:val="Endnote Text Char"/>
    <w:basedOn w:val="DefaultParagraphFont"/>
    <w:link w:val="EndnoteText"/>
    <w:uiPriority w:val="99"/>
    <w:semiHidden/>
    <w:rsid w:val="005701C0"/>
    <w:rPr>
      <w:sz w:val="20"/>
      <w:szCs w:val="20"/>
    </w:rPr>
  </w:style>
  <w:style w:type="character" w:styleId="EndnoteReference">
    <w:name w:val="endnote reference"/>
    <w:basedOn w:val="DefaultParagraphFont"/>
    <w:uiPriority w:val="99"/>
    <w:semiHidden/>
    <w:unhideWhenUsed/>
    <w:rsid w:val="005701C0"/>
    <w:rPr>
      <w:vertAlign w:val="superscript"/>
    </w:rPr>
  </w:style>
  <w:style w:type="paragraph" w:styleId="BalloonText">
    <w:name w:val="Balloon Text"/>
    <w:basedOn w:val="Normal"/>
    <w:link w:val="BalloonTextChar"/>
    <w:uiPriority w:val="99"/>
    <w:semiHidden/>
    <w:unhideWhenUsed/>
    <w:rsid w:val="0014593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93D"/>
    <w:rPr>
      <w:rFonts w:ascii="Tahoma" w:hAnsi="Tahoma" w:cs="Tahoma"/>
      <w:sz w:val="16"/>
      <w:szCs w:val="16"/>
    </w:rPr>
  </w:style>
  <w:style w:type="paragraph" w:styleId="Caption">
    <w:name w:val="caption"/>
    <w:basedOn w:val="Normal"/>
    <w:next w:val="Normal"/>
    <w:uiPriority w:val="35"/>
    <w:unhideWhenUsed/>
    <w:qFormat/>
    <w:rsid w:val="0014593D"/>
    <w:rPr>
      <w:b/>
      <w:bCs/>
      <w:color w:val="4F81BD" w:themeColor="accent1"/>
      <w:sz w:val="18"/>
      <w:szCs w:val="18"/>
    </w:rPr>
  </w:style>
  <w:style w:type="character" w:styleId="CommentReference">
    <w:name w:val="annotation reference"/>
    <w:basedOn w:val="DefaultParagraphFont"/>
    <w:uiPriority w:val="99"/>
    <w:semiHidden/>
    <w:unhideWhenUsed/>
    <w:rsid w:val="00E618B1"/>
    <w:rPr>
      <w:sz w:val="18"/>
      <w:szCs w:val="18"/>
    </w:rPr>
  </w:style>
  <w:style w:type="paragraph" w:styleId="CommentText">
    <w:name w:val="annotation text"/>
    <w:basedOn w:val="Normal"/>
    <w:link w:val="CommentTextChar"/>
    <w:uiPriority w:val="99"/>
    <w:semiHidden/>
    <w:unhideWhenUsed/>
    <w:rsid w:val="00E618B1"/>
    <w:rPr>
      <w:sz w:val="24"/>
      <w:szCs w:val="24"/>
    </w:rPr>
  </w:style>
  <w:style w:type="character" w:customStyle="1" w:styleId="CommentTextChar">
    <w:name w:val="Comment Text Char"/>
    <w:basedOn w:val="DefaultParagraphFont"/>
    <w:link w:val="CommentText"/>
    <w:uiPriority w:val="99"/>
    <w:semiHidden/>
    <w:rsid w:val="00E618B1"/>
    <w:rPr>
      <w:sz w:val="24"/>
      <w:szCs w:val="24"/>
    </w:rPr>
  </w:style>
  <w:style w:type="paragraph" w:styleId="CommentSubject">
    <w:name w:val="annotation subject"/>
    <w:basedOn w:val="CommentText"/>
    <w:next w:val="CommentText"/>
    <w:link w:val="CommentSubjectChar"/>
    <w:uiPriority w:val="99"/>
    <w:semiHidden/>
    <w:unhideWhenUsed/>
    <w:rsid w:val="00E618B1"/>
    <w:rPr>
      <w:b/>
      <w:bCs/>
      <w:sz w:val="20"/>
      <w:szCs w:val="20"/>
    </w:rPr>
  </w:style>
  <w:style w:type="character" w:customStyle="1" w:styleId="CommentSubjectChar">
    <w:name w:val="Comment Subject Char"/>
    <w:basedOn w:val="CommentTextChar"/>
    <w:link w:val="CommentSubject"/>
    <w:uiPriority w:val="99"/>
    <w:semiHidden/>
    <w:rsid w:val="00E618B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701C0"/>
    <w:pPr>
      <w:spacing w:after="0"/>
    </w:pPr>
    <w:rPr>
      <w:sz w:val="20"/>
      <w:szCs w:val="20"/>
    </w:rPr>
  </w:style>
  <w:style w:type="character" w:customStyle="1" w:styleId="EndnoteTextChar">
    <w:name w:val="Endnote Text Char"/>
    <w:basedOn w:val="DefaultParagraphFont"/>
    <w:link w:val="EndnoteText"/>
    <w:uiPriority w:val="99"/>
    <w:semiHidden/>
    <w:rsid w:val="005701C0"/>
    <w:rPr>
      <w:sz w:val="20"/>
      <w:szCs w:val="20"/>
    </w:rPr>
  </w:style>
  <w:style w:type="character" w:styleId="EndnoteReference">
    <w:name w:val="endnote reference"/>
    <w:basedOn w:val="DefaultParagraphFont"/>
    <w:uiPriority w:val="99"/>
    <w:semiHidden/>
    <w:unhideWhenUsed/>
    <w:rsid w:val="005701C0"/>
    <w:rPr>
      <w:vertAlign w:val="superscript"/>
    </w:rPr>
  </w:style>
  <w:style w:type="paragraph" w:styleId="BalloonText">
    <w:name w:val="Balloon Text"/>
    <w:basedOn w:val="Normal"/>
    <w:link w:val="BalloonTextChar"/>
    <w:uiPriority w:val="99"/>
    <w:semiHidden/>
    <w:unhideWhenUsed/>
    <w:rsid w:val="0014593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93D"/>
    <w:rPr>
      <w:rFonts w:ascii="Tahoma" w:hAnsi="Tahoma" w:cs="Tahoma"/>
      <w:sz w:val="16"/>
      <w:szCs w:val="16"/>
    </w:rPr>
  </w:style>
  <w:style w:type="paragraph" w:styleId="Caption">
    <w:name w:val="caption"/>
    <w:basedOn w:val="Normal"/>
    <w:next w:val="Normal"/>
    <w:uiPriority w:val="35"/>
    <w:unhideWhenUsed/>
    <w:qFormat/>
    <w:rsid w:val="0014593D"/>
    <w:rPr>
      <w:b/>
      <w:bCs/>
      <w:color w:val="4F81BD" w:themeColor="accent1"/>
      <w:sz w:val="18"/>
      <w:szCs w:val="18"/>
    </w:rPr>
  </w:style>
  <w:style w:type="character" w:styleId="CommentReference">
    <w:name w:val="annotation reference"/>
    <w:basedOn w:val="DefaultParagraphFont"/>
    <w:uiPriority w:val="99"/>
    <w:semiHidden/>
    <w:unhideWhenUsed/>
    <w:rsid w:val="00E618B1"/>
    <w:rPr>
      <w:sz w:val="18"/>
      <w:szCs w:val="18"/>
    </w:rPr>
  </w:style>
  <w:style w:type="paragraph" w:styleId="CommentText">
    <w:name w:val="annotation text"/>
    <w:basedOn w:val="Normal"/>
    <w:link w:val="CommentTextChar"/>
    <w:uiPriority w:val="99"/>
    <w:semiHidden/>
    <w:unhideWhenUsed/>
    <w:rsid w:val="00E618B1"/>
    <w:rPr>
      <w:sz w:val="24"/>
      <w:szCs w:val="24"/>
    </w:rPr>
  </w:style>
  <w:style w:type="character" w:customStyle="1" w:styleId="CommentTextChar">
    <w:name w:val="Comment Text Char"/>
    <w:basedOn w:val="DefaultParagraphFont"/>
    <w:link w:val="CommentText"/>
    <w:uiPriority w:val="99"/>
    <w:semiHidden/>
    <w:rsid w:val="00E618B1"/>
    <w:rPr>
      <w:sz w:val="24"/>
      <w:szCs w:val="24"/>
    </w:rPr>
  </w:style>
  <w:style w:type="paragraph" w:styleId="CommentSubject">
    <w:name w:val="annotation subject"/>
    <w:basedOn w:val="CommentText"/>
    <w:next w:val="CommentText"/>
    <w:link w:val="CommentSubjectChar"/>
    <w:uiPriority w:val="99"/>
    <w:semiHidden/>
    <w:unhideWhenUsed/>
    <w:rsid w:val="00E618B1"/>
    <w:rPr>
      <w:b/>
      <w:bCs/>
      <w:sz w:val="20"/>
      <w:szCs w:val="20"/>
    </w:rPr>
  </w:style>
  <w:style w:type="character" w:customStyle="1" w:styleId="CommentSubjectChar">
    <w:name w:val="Comment Subject Char"/>
    <w:basedOn w:val="CommentTextChar"/>
    <w:link w:val="CommentSubject"/>
    <w:uiPriority w:val="99"/>
    <w:semiHidden/>
    <w:rsid w:val="00E618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58C8A-A618-4947-91D4-76D15D7AC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hmcguire</dc:creator>
  <cp:lastModifiedBy>doctor</cp:lastModifiedBy>
  <cp:revision>2</cp:revision>
  <cp:lastPrinted>2014-03-13T10:01:00Z</cp:lastPrinted>
  <dcterms:created xsi:type="dcterms:W3CDTF">2014-04-22T20:29:00Z</dcterms:created>
  <dcterms:modified xsi:type="dcterms:W3CDTF">2014-04-22T20:29:00Z</dcterms:modified>
</cp:coreProperties>
</file>