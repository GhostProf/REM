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BF6" w:rsidRPr="00765BF6" w:rsidRDefault="00B53AA7" w:rsidP="0004090B">
      <w:pPr>
        <w:numPr>
          <w:ins w:id="0" w:author="Erin Rice" w:date="2014-02-20T17:54:00Z"/>
        </w:numPr>
        <w:rPr>
          <w:ins w:id="1" w:author="Erin Rice" w:date="2014-02-20T17:54:00Z"/>
          <w:lang w:val="en-US"/>
        </w:rPr>
      </w:pPr>
      <w:ins w:id="2" w:author="Erin Rice" w:date="2014-02-20T17:54:00Z">
        <w:r w:rsidRPr="00B53AA7">
          <w:rPr>
            <w:lang w:val="en-US"/>
          </w:rPr>
          <w:t xml:space="preserve">Author: </w:t>
        </w:r>
        <w:proofErr w:type="spellStart"/>
        <w:r w:rsidRPr="00B53AA7">
          <w:rPr>
            <w:lang w:val="en-US"/>
          </w:rPr>
          <w:t>Cédric</w:t>
        </w:r>
        <w:proofErr w:type="spellEnd"/>
        <w:r w:rsidRPr="00B53AA7">
          <w:rPr>
            <w:lang w:val="en-US"/>
          </w:rPr>
          <w:t xml:space="preserve"> Vincent</w:t>
        </w:r>
      </w:ins>
    </w:p>
    <w:p w:rsidR="0004090B" w:rsidRPr="0070650B" w:rsidRDefault="0004090B" w:rsidP="0004090B">
      <w:pPr>
        <w:rPr>
          <w:b/>
          <w:lang w:val="en-US"/>
        </w:rPr>
      </w:pPr>
      <w:proofErr w:type="spellStart"/>
      <w:r w:rsidRPr="0070650B">
        <w:rPr>
          <w:b/>
          <w:lang w:val="en-US"/>
        </w:rPr>
        <w:t>Vohou</w:t>
      </w:r>
      <w:proofErr w:type="spellEnd"/>
      <w:r w:rsidRPr="0070650B">
        <w:rPr>
          <w:b/>
          <w:lang w:val="en-US"/>
        </w:rPr>
        <w:t xml:space="preserve"> </w:t>
      </w:r>
      <w:proofErr w:type="spellStart"/>
      <w:r w:rsidRPr="0070650B">
        <w:rPr>
          <w:b/>
          <w:lang w:val="en-US"/>
        </w:rPr>
        <w:t>Vohou</w:t>
      </w:r>
      <w:proofErr w:type="spellEnd"/>
    </w:p>
    <w:p w:rsidR="0004090B" w:rsidRDefault="0004090B" w:rsidP="0004090B">
      <w:pPr>
        <w:rPr>
          <w:lang w:val="en-US"/>
        </w:rPr>
      </w:pPr>
    </w:p>
    <w:p w:rsidR="006764EE" w:rsidRPr="004C074C" w:rsidRDefault="0004090B" w:rsidP="0004090B">
      <w:pPr>
        <w:jc w:val="both"/>
        <w:rPr>
          <w:rStyle w:val="apple-converted-space"/>
        </w:rPr>
      </w:pPr>
      <w:r>
        <w:rPr>
          <w:lang w:val="en-US"/>
        </w:rPr>
        <w:tab/>
      </w:r>
      <w:proofErr w:type="spellStart"/>
      <w:r w:rsidRPr="00E11F39">
        <w:rPr>
          <w:lang w:val="en-US"/>
        </w:rPr>
        <w:t>Vohou</w:t>
      </w:r>
      <w:proofErr w:type="spellEnd"/>
      <w:r w:rsidRPr="00E11F39">
        <w:rPr>
          <w:lang w:val="en-US"/>
        </w:rPr>
        <w:t xml:space="preserve"> </w:t>
      </w:r>
      <w:proofErr w:type="spellStart"/>
      <w:r w:rsidRPr="00E11F39">
        <w:rPr>
          <w:lang w:val="en-US"/>
        </w:rPr>
        <w:t>Vohou</w:t>
      </w:r>
      <w:proofErr w:type="spellEnd"/>
      <w:r w:rsidRPr="00E11F39">
        <w:rPr>
          <w:lang w:val="en-US"/>
        </w:rPr>
        <w:t xml:space="preserve"> refers to a </w:t>
      </w:r>
      <w:r w:rsidR="005B1F27">
        <w:rPr>
          <w:lang w:val="en-US"/>
        </w:rPr>
        <w:t>group</w:t>
      </w:r>
      <w:r w:rsidRPr="00E11F39">
        <w:rPr>
          <w:lang w:val="en-US"/>
        </w:rPr>
        <w:t xml:space="preserve"> of </w:t>
      </w:r>
      <w:r>
        <w:rPr>
          <w:lang w:val="en-US"/>
        </w:rPr>
        <w:t>artists</w:t>
      </w:r>
      <w:r w:rsidRPr="00E11F39">
        <w:rPr>
          <w:lang w:val="en-US"/>
        </w:rPr>
        <w:t xml:space="preserve"> from Ivory Coast who came together at the beginning of the 1970s. </w:t>
      </w:r>
      <w:r>
        <w:rPr>
          <w:lang w:val="en-US"/>
        </w:rPr>
        <w:t xml:space="preserve">It </w:t>
      </w:r>
      <w:r w:rsidR="00D2202B">
        <w:rPr>
          <w:lang w:val="en-US"/>
        </w:rPr>
        <w:t xml:space="preserve">mainly </w:t>
      </w:r>
      <w:r>
        <w:rPr>
          <w:lang w:val="en-US"/>
        </w:rPr>
        <w:t xml:space="preserve">included </w:t>
      </w:r>
      <w:proofErr w:type="spellStart"/>
      <w:r w:rsidRPr="00C93374">
        <w:rPr>
          <w:lang w:val="en-US"/>
        </w:rPr>
        <w:t>Youssouf</w:t>
      </w:r>
      <w:proofErr w:type="spellEnd"/>
      <w:r w:rsidRPr="00C93374">
        <w:rPr>
          <w:lang w:val="en-US"/>
        </w:rPr>
        <w:t xml:space="preserve"> Bath, </w:t>
      </w:r>
      <w:proofErr w:type="spellStart"/>
      <w:r w:rsidRPr="00C93374">
        <w:rPr>
          <w:lang w:val="en-US"/>
        </w:rPr>
        <w:t>Théodore</w:t>
      </w:r>
      <w:proofErr w:type="spellEnd"/>
      <w:r w:rsidRPr="00C93374">
        <w:rPr>
          <w:lang w:val="en-US"/>
        </w:rPr>
        <w:t xml:space="preserve"> </w:t>
      </w:r>
      <w:proofErr w:type="spellStart"/>
      <w:r w:rsidRPr="00C93374">
        <w:rPr>
          <w:lang w:val="en-US"/>
        </w:rPr>
        <w:t>Koudougnon</w:t>
      </w:r>
      <w:proofErr w:type="spellEnd"/>
      <w:r w:rsidRPr="00C93374">
        <w:rPr>
          <w:lang w:val="en-US"/>
        </w:rPr>
        <w:t xml:space="preserve">, </w:t>
      </w:r>
      <w:proofErr w:type="spellStart"/>
      <w:r w:rsidRPr="00C93374">
        <w:rPr>
          <w:lang w:val="en-US"/>
        </w:rPr>
        <w:t>Mathilde</w:t>
      </w:r>
      <w:proofErr w:type="spellEnd"/>
      <w:r w:rsidRPr="00C93374">
        <w:rPr>
          <w:lang w:val="en-US"/>
        </w:rPr>
        <w:t xml:space="preserve"> Moreau, </w:t>
      </w:r>
      <w:proofErr w:type="spellStart"/>
      <w:r w:rsidRPr="00C93374">
        <w:rPr>
          <w:lang w:val="en-US"/>
        </w:rPr>
        <w:t>Kra</w:t>
      </w:r>
      <w:proofErr w:type="spellEnd"/>
      <w:r w:rsidRPr="00C93374">
        <w:rPr>
          <w:lang w:val="en-US"/>
        </w:rPr>
        <w:t xml:space="preserve"> </w:t>
      </w:r>
      <w:proofErr w:type="spellStart"/>
      <w:r w:rsidRPr="00C93374">
        <w:rPr>
          <w:lang w:val="en-US"/>
        </w:rPr>
        <w:t>N’</w:t>
      </w:r>
      <w:r>
        <w:rPr>
          <w:lang w:val="en-US"/>
        </w:rPr>
        <w:t>Gue</w:t>
      </w:r>
      <w:r w:rsidR="00336D2D">
        <w:rPr>
          <w:lang w:val="en-US"/>
        </w:rPr>
        <w:t>ssan</w:t>
      </w:r>
      <w:proofErr w:type="spellEnd"/>
      <w:r w:rsidR="00336D2D">
        <w:rPr>
          <w:lang w:val="en-US"/>
        </w:rPr>
        <w:t xml:space="preserve"> and</w:t>
      </w:r>
      <w:r w:rsidRPr="00587DE6">
        <w:rPr>
          <w:lang w:val="en-US"/>
        </w:rPr>
        <w:t xml:space="preserve"> </w:t>
      </w:r>
      <w:proofErr w:type="spellStart"/>
      <w:r w:rsidRPr="00587DE6">
        <w:rPr>
          <w:lang w:val="en-US"/>
        </w:rPr>
        <w:t>Yacouba</w:t>
      </w:r>
      <w:proofErr w:type="spellEnd"/>
      <w:r w:rsidRPr="00587DE6">
        <w:rPr>
          <w:lang w:val="en-US"/>
        </w:rPr>
        <w:t xml:space="preserve"> </w:t>
      </w:r>
      <w:proofErr w:type="spellStart"/>
      <w:r w:rsidRPr="00587DE6">
        <w:rPr>
          <w:lang w:val="en-US"/>
        </w:rPr>
        <w:t>Touré</w:t>
      </w:r>
      <w:proofErr w:type="spellEnd"/>
      <w:r w:rsidRPr="00587DE6">
        <w:rPr>
          <w:lang w:val="en-US"/>
        </w:rPr>
        <w:t xml:space="preserve">. </w:t>
      </w:r>
      <w:proofErr w:type="spellStart"/>
      <w:r w:rsidR="005B1F27">
        <w:rPr>
          <w:lang w:val="en-US"/>
        </w:rPr>
        <w:t>Vohou</w:t>
      </w:r>
      <w:proofErr w:type="spellEnd"/>
      <w:r w:rsidRPr="00587DE6">
        <w:rPr>
          <w:lang w:val="en-US"/>
        </w:rPr>
        <w:t xml:space="preserve"> </w:t>
      </w:r>
      <w:r w:rsidRPr="00587DE6">
        <w:rPr>
          <w:color w:val="333333"/>
          <w:lang w:val="en-US"/>
        </w:rPr>
        <w:t xml:space="preserve">emerged as a </w:t>
      </w:r>
      <w:r w:rsidR="005B1F27">
        <w:rPr>
          <w:color w:val="333333"/>
          <w:lang w:val="en-US"/>
        </w:rPr>
        <w:t>movement</w:t>
      </w:r>
      <w:r w:rsidRPr="00587DE6">
        <w:rPr>
          <w:color w:val="333333"/>
          <w:lang w:val="en-US"/>
        </w:rPr>
        <w:t xml:space="preserve"> </w:t>
      </w:r>
      <w:r>
        <w:rPr>
          <w:color w:val="333333"/>
          <w:lang w:val="en-US"/>
        </w:rPr>
        <w:t>of pictorial research in which '</w:t>
      </w:r>
      <w:r w:rsidRPr="00587DE6">
        <w:rPr>
          <w:color w:val="333333"/>
          <w:lang w:val="en-US"/>
        </w:rPr>
        <w:t>materials of retr</w:t>
      </w:r>
      <w:r>
        <w:rPr>
          <w:color w:val="333333"/>
          <w:lang w:val="en-US"/>
        </w:rPr>
        <w:t>ieval' and abstract painting</w:t>
      </w:r>
      <w:r w:rsidRPr="00587DE6">
        <w:rPr>
          <w:color w:val="333333"/>
          <w:lang w:val="en-US"/>
        </w:rPr>
        <w:t xml:space="preserve"> could be made to redefine a new specificity within the multifarious identity of the Ivoirian artist.</w:t>
      </w:r>
      <w:r w:rsidRPr="00587DE6">
        <w:rPr>
          <w:rStyle w:val="apple-converted-space"/>
          <w:color w:val="333333"/>
          <w:lang w:val="en-US"/>
        </w:rPr>
        <w:t> </w:t>
      </w:r>
      <w:proofErr w:type="spellStart"/>
      <w:ins w:id="3" w:author="doctor" w:date="2014-03-16T17:43:00Z">
        <w:r w:rsidR="008A0BAA">
          <w:rPr>
            <w:rStyle w:val="apple-converted-space"/>
            <w:color w:val="333333"/>
            <w:lang w:val="en-US"/>
          </w:rPr>
          <w:t>Kra</w:t>
        </w:r>
        <w:proofErr w:type="spellEnd"/>
        <w:r w:rsidR="008A0BAA">
          <w:rPr>
            <w:rStyle w:val="apple-converted-space"/>
            <w:color w:val="333333"/>
            <w:lang w:val="en-US"/>
          </w:rPr>
          <w:t xml:space="preserve"> </w:t>
        </w:r>
        <w:proofErr w:type="spellStart"/>
        <w:r w:rsidR="008A0BAA" w:rsidRPr="00587DE6">
          <w:rPr>
            <w:lang w:val="en-US"/>
          </w:rPr>
          <w:t>N'Guessan</w:t>
        </w:r>
        <w:proofErr w:type="spellEnd"/>
        <w:r w:rsidR="008A0BAA">
          <w:rPr>
            <w:lang w:val="en-US"/>
          </w:rPr>
          <w:t xml:space="preserve"> defines </w:t>
        </w:r>
        <w:proofErr w:type="spellStart"/>
        <w:r w:rsidR="008A0BAA">
          <w:rPr>
            <w:lang w:val="en-US"/>
          </w:rPr>
          <w:t>Vohou</w:t>
        </w:r>
        <w:proofErr w:type="spellEnd"/>
        <w:r w:rsidR="008A0BAA">
          <w:rPr>
            <w:lang w:val="en-US"/>
          </w:rPr>
          <w:t xml:space="preserve"> as "neither a style, nor a school, it is a spirit". </w:t>
        </w:r>
        <w:proofErr w:type="spellStart"/>
        <w:r w:rsidR="008A0BAA" w:rsidRPr="0070650B">
          <w:rPr>
            <w:rStyle w:val="corps"/>
            <w:lang w:val="en-US"/>
          </w:rPr>
          <w:t>Vohou</w:t>
        </w:r>
        <w:proofErr w:type="spellEnd"/>
        <w:r w:rsidR="008A0BAA" w:rsidRPr="0070650B">
          <w:rPr>
            <w:rStyle w:val="corps"/>
            <w:lang w:val="en-US"/>
          </w:rPr>
          <w:t xml:space="preserve"> </w:t>
        </w:r>
        <w:r w:rsidR="008A0BAA">
          <w:rPr>
            <w:rStyle w:val="corps"/>
            <w:lang w:val="en-US"/>
          </w:rPr>
          <w:t>a</w:t>
        </w:r>
        <w:r w:rsidR="008A0BAA" w:rsidRPr="0070650B">
          <w:rPr>
            <w:rStyle w:val="corps"/>
            <w:lang w:val="en-US"/>
          </w:rPr>
          <w:t xml:space="preserve">rtists aimed to </w:t>
        </w:r>
        <w:r w:rsidR="008A0BAA">
          <w:rPr>
            <w:lang w:val="en-US"/>
          </w:rPr>
          <w:t>emancipate themselves from the western canon taught in the Abidjan art school, and</w:t>
        </w:r>
        <w:r w:rsidR="008A0BAA" w:rsidRPr="0070650B">
          <w:rPr>
            <w:rStyle w:val="corps"/>
            <w:lang w:val="en-US"/>
          </w:rPr>
          <w:t xml:space="preserve"> </w:t>
        </w:r>
        <w:r w:rsidR="008A0BAA">
          <w:rPr>
            <w:rStyle w:val="corps"/>
            <w:lang w:val="en-US"/>
          </w:rPr>
          <w:t>challenged</w:t>
        </w:r>
        <w:r w:rsidR="008A0BAA" w:rsidRPr="00587DE6">
          <w:rPr>
            <w:rStyle w:val="corps"/>
            <w:lang w:val="en-US"/>
          </w:rPr>
          <w:t xml:space="preserve"> the </w:t>
        </w:r>
        <w:r w:rsidR="008A0BAA" w:rsidRPr="0070650B">
          <w:rPr>
            <w:rStyle w:val="corps"/>
            <w:lang w:val="en-US"/>
          </w:rPr>
          <w:t>c</w:t>
        </w:r>
        <w:r w:rsidR="008A0BAA">
          <w:rPr>
            <w:rStyle w:val="corps"/>
            <w:lang w:val="en-US"/>
          </w:rPr>
          <w:t>lassical painting methods. They dre</w:t>
        </w:r>
        <w:r w:rsidR="008A0BAA" w:rsidRPr="0070650B">
          <w:rPr>
            <w:rStyle w:val="corps"/>
            <w:lang w:val="en-US"/>
          </w:rPr>
          <w:t>w inspiration</w:t>
        </w:r>
        <w:r w:rsidR="008A0BAA">
          <w:rPr>
            <w:rStyle w:val="corps"/>
            <w:lang w:val="en-US"/>
          </w:rPr>
          <w:t xml:space="preserve"> on </w:t>
        </w:r>
        <w:r w:rsidR="008A0BAA" w:rsidRPr="0070650B">
          <w:rPr>
            <w:rStyle w:val="corps"/>
            <w:lang w:val="en-US"/>
          </w:rPr>
          <w:t>the cultural traditions of West Africa (glyphs, esoteric symbols), and us</w:t>
        </w:r>
        <w:r w:rsidR="008A0BAA">
          <w:rPr>
            <w:rStyle w:val="corps"/>
            <w:lang w:val="en-US"/>
          </w:rPr>
          <w:t>ed</w:t>
        </w:r>
        <w:r w:rsidR="008A0BAA" w:rsidRPr="0070650B">
          <w:rPr>
            <w:rStyle w:val="corps"/>
            <w:lang w:val="en-US"/>
          </w:rPr>
          <w:t xml:space="preserve"> recycled materials in their immediate environment (chewed paper, beads, strings, bird feathers, wood, </w:t>
        </w:r>
        <w:r w:rsidR="008A0BAA">
          <w:rPr>
            <w:rStyle w:val="corps"/>
            <w:lang w:val="en-US"/>
          </w:rPr>
          <w:t>sand etc</w:t>
        </w:r>
        <w:r w:rsidR="008A0BAA" w:rsidRPr="0070650B">
          <w:rPr>
            <w:rStyle w:val="corps"/>
            <w:lang w:val="en-US"/>
          </w:rPr>
          <w:t xml:space="preserve">.) </w:t>
        </w:r>
        <w:r w:rsidR="008A0BAA">
          <w:rPr>
            <w:rStyle w:val="corps"/>
            <w:lang w:val="en-US"/>
          </w:rPr>
          <w:t>as alternatives to</w:t>
        </w:r>
        <w:r w:rsidR="008A0BAA" w:rsidRPr="0070650B">
          <w:rPr>
            <w:rStyle w:val="corps"/>
            <w:lang w:val="en-US"/>
          </w:rPr>
          <w:t xml:space="preserve"> expensive and imported materials </w:t>
        </w:r>
        <w:r w:rsidR="008A0BAA">
          <w:rPr>
            <w:rStyle w:val="corps"/>
            <w:lang w:val="en-US"/>
          </w:rPr>
          <w:t xml:space="preserve">such as </w:t>
        </w:r>
        <w:r w:rsidR="008A0BAA" w:rsidRPr="0070650B">
          <w:rPr>
            <w:rStyle w:val="corps"/>
            <w:lang w:val="en-US"/>
          </w:rPr>
          <w:t>canvas</w:t>
        </w:r>
        <w:r w:rsidR="008A0BAA">
          <w:rPr>
            <w:rStyle w:val="corps"/>
            <w:lang w:val="en-US"/>
          </w:rPr>
          <w:t xml:space="preserve"> and</w:t>
        </w:r>
        <w:r w:rsidR="008A0BAA" w:rsidRPr="0070650B">
          <w:rPr>
            <w:rStyle w:val="corps"/>
            <w:lang w:val="en-US"/>
          </w:rPr>
          <w:t xml:space="preserve"> oil pain</w:t>
        </w:r>
        <w:r w:rsidR="008A0BAA">
          <w:rPr>
            <w:rStyle w:val="corps"/>
            <w:lang w:val="en-US"/>
          </w:rPr>
          <w:t>t</w:t>
        </w:r>
        <w:r w:rsidR="008A0BAA" w:rsidRPr="0070650B">
          <w:rPr>
            <w:rStyle w:val="corps"/>
            <w:lang w:val="en-US"/>
          </w:rPr>
          <w:t xml:space="preserve">s). </w:t>
        </w:r>
        <w:r w:rsidR="008A0BAA" w:rsidRPr="0070650B">
          <w:rPr>
            <w:lang w:val="en-US"/>
          </w:rPr>
          <w:t>They painted with</w:t>
        </w:r>
        <w:r w:rsidR="008A0BAA" w:rsidRPr="0070650B">
          <w:rPr>
            <w:color w:val="444444"/>
            <w:shd w:val="clear" w:color="auto" w:fill="FFFFFF"/>
            <w:lang w:val="en-US"/>
          </w:rPr>
          <w:t xml:space="preserve"> </w:t>
        </w:r>
        <w:r w:rsidR="008A0BAA" w:rsidRPr="0070650B">
          <w:rPr>
            <w:shd w:val="clear" w:color="auto" w:fill="FFFFFF"/>
            <w:lang w:val="en-US"/>
          </w:rPr>
          <w:t>recycled objects and natural pigments mixed with organic materials</w:t>
        </w:r>
        <w:r w:rsidR="008A0BAA" w:rsidRPr="0070650B">
          <w:rPr>
            <w:rStyle w:val="apple-converted-space"/>
            <w:color w:val="444444"/>
            <w:shd w:val="clear" w:color="auto" w:fill="FFFFFF"/>
            <w:lang w:val="en-US"/>
          </w:rPr>
          <w:t>.</w:t>
        </w:r>
        <w:r w:rsidR="008A0BAA" w:rsidRPr="0070650B">
          <w:rPr>
            <w:lang w:val="en-US"/>
          </w:rPr>
          <w:t xml:space="preserve"> At the same time, they renounced any tendencies toward figuration in order to develop a radical dialogue with abstract painting. </w:t>
        </w:r>
        <w:r w:rsidR="008A0BAA" w:rsidRPr="0070650B">
          <w:rPr>
            <w:rStyle w:val="corps"/>
            <w:lang w:val="en-US"/>
          </w:rPr>
          <w:t xml:space="preserve">This </w:t>
        </w:r>
        <w:r w:rsidR="008A0BAA" w:rsidRPr="007E2691">
          <w:rPr>
            <w:rStyle w:val="corps"/>
            <w:lang w:val="en-US"/>
          </w:rPr>
          <w:t>principle of</w:t>
        </w:r>
        <w:r w:rsidR="008A0BAA" w:rsidRPr="006764EE">
          <w:rPr>
            <w:rStyle w:val="corps"/>
            <w:b/>
            <w:lang w:val="en-US"/>
          </w:rPr>
          <w:t xml:space="preserve"> </w:t>
        </w:r>
        <w:r w:rsidR="008A0BAA" w:rsidRPr="0070650B">
          <w:rPr>
            <w:rStyle w:val="corps"/>
            <w:lang w:val="en-US"/>
          </w:rPr>
          <w:t>self-sufficiency referred to a</w:t>
        </w:r>
        <w:r w:rsidR="008A0BAA">
          <w:rPr>
            <w:rStyle w:val="corps"/>
            <w:lang w:val="en-US"/>
          </w:rPr>
          <w:t>n</w:t>
        </w:r>
        <w:r w:rsidR="008A0BAA" w:rsidRPr="007508EC">
          <w:rPr>
            <w:rStyle w:val="corps"/>
            <w:lang w:val="en-US"/>
          </w:rPr>
          <w:t xml:space="preserve"> autochthonous</w:t>
        </w:r>
        <w:r w:rsidR="008A0BAA">
          <w:rPr>
            <w:rStyle w:val="corps"/>
            <w:b/>
            <w:lang w:val="en-US"/>
          </w:rPr>
          <w:t xml:space="preserve"> </w:t>
        </w:r>
        <w:r w:rsidR="008A0BAA" w:rsidRPr="0070650B">
          <w:rPr>
            <w:rStyle w:val="corps"/>
            <w:lang w:val="en-US"/>
          </w:rPr>
          <w:t xml:space="preserve">posture while formulating in terms of an artistic avant-garde. </w:t>
        </w:r>
        <w:r w:rsidR="008A0BAA" w:rsidRPr="00F77310">
          <w:rPr>
            <w:lang w:val="en-US"/>
          </w:rPr>
          <w:t xml:space="preserve">"We want to </w:t>
        </w:r>
        <w:proofErr w:type="spellStart"/>
        <w:proofErr w:type="gramStart"/>
        <w:r w:rsidR="008A0BAA" w:rsidRPr="00F77310">
          <w:rPr>
            <w:lang w:val="en-US"/>
          </w:rPr>
          <w:t>africanize</w:t>
        </w:r>
        <w:proofErr w:type="spellEnd"/>
        <w:proofErr w:type="gramEnd"/>
        <w:r w:rsidR="008A0BAA" w:rsidRPr="00F77310">
          <w:rPr>
            <w:lang w:val="en-US"/>
          </w:rPr>
          <w:t xml:space="preserve"> Ivorian painting</w:t>
        </w:r>
        <w:r w:rsidR="008A0BAA">
          <w:rPr>
            <w:lang w:val="en-US"/>
          </w:rPr>
          <w:t>!</w:t>
        </w:r>
        <w:r w:rsidR="008A0BAA" w:rsidRPr="00F77310">
          <w:rPr>
            <w:lang w:val="en-US"/>
          </w:rPr>
          <w:t xml:space="preserve">" </w:t>
        </w:r>
        <w:r w:rsidR="008A0BAA">
          <w:rPr>
            <w:lang w:val="en-US"/>
          </w:rPr>
          <w:t>wrote</w:t>
        </w:r>
        <w:r w:rsidR="008A0BAA" w:rsidRPr="00F77310">
          <w:rPr>
            <w:lang w:val="en-US"/>
          </w:rPr>
          <w:t xml:space="preserve"> </w:t>
        </w:r>
        <w:proofErr w:type="spellStart"/>
        <w:r w:rsidR="008A0BAA" w:rsidRPr="00F77310">
          <w:rPr>
            <w:lang w:val="en-US"/>
          </w:rPr>
          <w:t>Youssouf</w:t>
        </w:r>
        <w:proofErr w:type="spellEnd"/>
        <w:r w:rsidR="008A0BAA" w:rsidRPr="00F77310">
          <w:rPr>
            <w:lang w:val="en-US"/>
          </w:rPr>
          <w:t xml:space="preserve"> Bath</w:t>
        </w:r>
        <w:r w:rsidR="008A0BAA">
          <w:rPr>
            <w:lang w:val="en-US"/>
          </w:rPr>
          <w:t xml:space="preserve"> in the manifesto </w:t>
        </w:r>
        <w:commentRangeStart w:id="4"/>
        <w:r w:rsidR="008A0BAA" w:rsidRPr="005B1F27">
          <w:rPr>
            <w:i/>
            <w:lang w:val="en-US"/>
          </w:rPr>
          <w:t xml:space="preserve">La </w:t>
        </w:r>
        <w:proofErr w:type="spellStart"/>
        <w:r w:rsidR="008A0BAA" w:rsidRPr="005B1F27">
          <w:rPr>
            <w:i/>
            <w:lang w:val="en-US"/>
          </w:rPr>
          <w:t>Révolution</w:t>
        </w:r>
        <w:proofErr w:type="spellEnd"/>
        <w:r w:rsidR="008A0BAA" w:rsidRPr="005B1F27">
          <w:rPr>
            <w:i/>
            <w:lang w:val="en-US"/>
          </w:rPr>
          <w:t xml:space="preserve"> </w:t>
        </w:r>
        <w:proofErr w:type="spellStart"/>
        <w:r w:rsidR="008A0BAA" w:rsidRPr="005B1F27">
          <w:rPr>
            <w:i/>
            <w:lang w:val="en-US"/>
          </w:rPr>
          <w:t>Vohou</w:t>
        </w:r>
        <w:commentRangeEnd w:id="4"/>
        <w:proofErr w:type="spellEnd"/>
        <w:r w:rsidR="008A0BAA">
          <w:rPr>
            <w:rStyle w:val="CommentReference"/>
            <w:vanish/>
          </w:rPr>
          <w:commentReference w:id="4"/>
        </w:r>
        <w:r w:rsidR="008A0BAA" w:rsidRPr="00F77310">
          <w:rPr>
            <w:lang w:val="en-US"/>
          </w:rPr>
          <w:t xml:space="preserve">. </w:t>
        </w:r>
        <w:r w:rsidR="008A0BAA">
          <w:rPr>
            <w:rStyle w:val="corps"/>
            <w:lang w:val="en-US"/>
          </w:rPr>
          <w:t>In that way</w:t>
        </w:r>
        <w:r w:rsidR="008A0BAA" w:rsidRPr="0070650B">
          <w:rPr>
            <w:rStyle w:val="corps"/>
            <w:lang w:val="en-US"/>
          </w:rPr>
          <w:t xml:space="preserve">, the </w:t>
        </w:r>
        <w:proofErr w:type="spellStart"/>
        <w:r w:rsidR="008A0BAA" w:rsidRPr="0070650B">
          <w:rPr>
            <w:rStyle w:val="corps"/>
            <w:lang w:val="en-US"/>
          </w:rPr>
          <w:t>Vohou</w:t>
        </w:r>
        <w:proofErr w:type="spellEnd"/>
        <w:r w:rsidR="008A0BAA" w:rsidRPr="0070650B">
          <w:rPr>
            <w:rStyle w:val="corps"/>
            <w:lang w:val="en-US"/>
          </w:rPr>
          <w:t xml:space="preserve"> movement appears as a belated </w:t>
        </w:r>
        <w:proofErr w:type="spellStart"/>
        <w:r w:rsidR="008A0BAA" w:rsidRPr="0070650B">
          <w:rPr>
            <w:rStyle w:val="corps"/>
            <w:lang w:val="en-US"/>
          </w:rPr>
          <w:t>reali</w:t>
        </w:r>
        <w:r w:rsidR="008A0BAA">
          <w:rPr>
            <w:rStyle w:val="corps"/>
            <w:lang w:val="en-US"/>
          </w:rPr>
          <w:t>s</w:t>
        </w:r>
        <w:r w:rsidR="008A0BAA" w:rsidRPr="0070650B">
          <w:rPr>
            <w:rStyle w:val="corps"/>
            <w:lang w:val="en-US"/>
          </w:rPr>
          <w:t>ation</w:t>
        </w:r>
        <w:proofErr w:type="spellEnd"/>
        <w:r w:rsidR="008A0BAA" w:rsidRPr="0070650B">
          <w:rPr>
            <w:rStyle w:val="corps"/>
            <w:lang w:val="en-US"/>
          </w:rPr>
          <w:t xml:space="preserve"> of artistic movements that </w:t>
        </w:r>
        <w:r w:rsidR="008A0BAA">
          <w:rPr>
            <w:rStyle w:val="corps"/>
            <w:lang w:val="en-US"/>
          </w:rPr>
          <w:t>escort</w:t>
        </w:r>
        <w:r w:rsidR="008A0BAA" w:rsidRPr="0070650B">
          <w:rPr>
            <w:rStyle w:val="corps"/>
            <w:lang w:val="en-US"/>
          </w:rPr>
          <w:t xml:space="preserve">ed the idea of ​​national culture since </w:t>
        </w:r>
        <w:r w:rsidR="008A0BAA">
          <w:rPr>
            <w:rStyle w:val="corps"/>
            <w:lang w:val="en-US"/>
          </w:rPr>
          <w:t>Independence, such as the concept of Natural Synthesis</w:t>
        </w:r>
        <w:r w:rsidR="008A0BAA" w:rsidRPr="0070650B">
          <w:rPr>
            <w:rStyle w:val="corps"/>
            <w:lang w:val="en-US"/>
          </w:rPr>
          <w:t xml:space="preserve"> founded by the painter </w:t>
        </w:r>
        <w:proofErr w:type="spellStart"/>
        <w:r w:rsidR="008A0BAA" w:rsidRPr="0070650B">
          <w:rPr>
            <w:rStyle w:val="corps"/>
            <w:lang w:val="en-US"/>
          </w:rPr>
          <w:t>Uche</w:t>
        </w:r>
        <w:proofErr w:type="spellEnd"/>
        <w:r w:rsidR="008A0BAA" w:rsidRPr="0070650B">
          <w:rPr>
            <w:rStyle w:val="corps"/>
            <w:lang w:val="en-US"/>
          </w:rPr>
          <w:t xml:space="preserve"> </w:t>
        </w:r>
        <w:proofErr w:type="spellStart"/>
        <w:r w:rsidR="008A0BAA" w:rsidRPr="0070650B">
          <w:rPr>
            <w:rStyle w:val="corps"/>
            <w:lang w:val="en-US"/>
          </w:rPr>
          <w:t>Okeke</w:t>
        </w:r>
        <w:proofErr w:type="spellEnd"/>
        <w:r w:rsidR="008A0BAA" w:rsidRPr="0070650B">
          <w:rPr>
            <w:rStyle w:val="corps"/>
            <w:lang w:val="en-US"/>
          </w:rPr>
          <w:t xml:space="preserve"> in Nigeria.</w:t>
        </w:r>
      </w:ins>
    </w:p>
    <w:p w:rsidR="0004090B" w:rsidRPr="004C074C" w:rsidRDefault="006764EE" w:rsidP="0004090B">
      <w:pPr>
        <w:jc w:val="both"/>
        <w:rPr>
          <w:rStyle w:val="corps"/>
        </w:rPr>
      </w:pPr>
      <w:r>
        <w:rPr>
          <w:rStyle w:val="apple-converted-space"/>
          <w:color w:val="333333"/>
          <w:lang w:val="en-US"/>
        </w:rPr>
        <w:tab/>
      </w:r>
      <w:del w:id="5" w:author="doctor" w:date="2014-03-16T17:43:00Z">
        <w:r w:rsidDel="008A0BAA">
          <w:rPr>
            <w:rStyle w:val="apple-converted-space"/>
            <w:color w:val="333333"/>
            <w:lang w:val="en-US"/>
          </w:rPr>
          <w:delText xml:space="preserve">Kra </w:delText>
        </w:r>
        <w:r w:rsidR="0004090B" w:rsidRPr="00587DE6" w:rsidDel="008A0BAA">
          <w:rPr>
            <w:lang w:val="en-US"/>
          </w:rPr>
          <w:delText>N'Guessan</w:delText>
        </w:r>
        <w:r w:rsidR="0004090B" w:rsidDel="008A0BAA">
          <w:rPr>
            <w:lang w:val="en-US"/>
          </w:rPr>
          <w:delText xml:space="preserve"> defines Vohou as "neither a style, nor a school, it is a spirit".</w:delText>
        </w:r>
        <w:r w:rsidDel="008A0BAA">
          <w:rPr>
            <w:lang w:val="en-US"/>
          </w:rPr>
          <w:delText xml:space="preserve"> </w:delText>
        </w:r>
        <w:r w:rsidR="0004090B" w:rsidRPr="0070650B" w:rsidDel="008A0BAA">
          <w:rPr>
            <w:rStyle w:val="corps"/>
            <w:lang w:val="en-US"/>
          </w:rPr>
          <w:delText xml:space="preserve">Vohou </w:delText>
        </w:r>
        <w:r w:rsidR="0004090B" w:rsidDel="008A0BAA">
          <w:rPr>
            <w:rStyle w:val="corps"/>
            <w:lang w:val="en-US"/>
          </w:rPr>
          <w:delText>a</w:delText>
        </w:r>
        <w:r w:rsidR="0004090B" w:rsidRPr="0070650B" w:rsidDel="008A0BAA">
          <w:rPr>
            <w:rStyle w:val="corps"/>
            <w:lang w:val="en-US"/>
          </w:rPr>
          <w:delText xml:space="preserve">rtists aimed to </w:delText>
        </w:r>
        <w:r w:rsidR="0004090B" w:rsidDel="008A0BAA">
          <w:rPr>
            <w:lang w:val="en-US"/>
          </w:rPr>
          <w:delText xml:space="preserve">emancipate </w:delText>
        </w:r>
      </w:del>
      <w:ins w:id="6" w:author="Erin Rice" w:date="2014-02-20T17:55:00Z">
        <w:del w:id="7" w:author="doctor" w:date="2014-03-16T17:43:00Z">
          <w:r w:rsidR="00725B2F" w:rsidDel="008A0BAA">
            <w:rPr>
              <w:lang w:val="en-US"/>
            </w:rPr>
            <w:delText xml:space="preserve">themselves </w:delText>
          </w:r>
        </w:del>
      </w:ins>
      <w:del w:id="8" w:author="doctor" w:date="2014-03-16T17:43:00Z">
        <w:r w:rsidR="0004090B" w:rsidDel="008A0BAA">
          <w:rPr>
            <w:lang w:val="en-US"/>
          </w:rPr>
          <w:delText>from the western ca</w:delText>
        </w:r>
        <w:r w:rsidR="00E652A5" w:rsidDel="008A0BAA">
          <w:rPr>
            <w:lang w:val="en-US"/>
          </w:rPr>
          <w:delText>nons taught in the Abidjan art s</w:delText>
        </w:r>
        <w:r w:rsidR="0004090B" w:rsidDel="008A0BAA">
          <w:rPr>
            <w:lang w:val="en-US"/>
          </w:rPr>
          <w:delText>chool</w:delText>
        </w:r>
        <w:r w:rsidDel="008A0BAA">
          <w:rPr>
            <w:lang w:val="en-US"/>
          </w:rPr>
          <w:delText>,</w:delText>
        </w:r>
        <w:r w:rsidR="0004090B" w:rsidDel="008A0BAA">
          <w:rPr>
            <w:lang w:val="en-US"/>
          </w:rPr>
          <w:delText xml:space="preserve"> and</w:delText>
        </w:r>
        <w:r w:rsidR="0004090B" w:rsidRPr="0070650B" w:rsidDel="008A0BAA">
          <w:rPr>
            <w:rStyle w:val="corps"/>
            <w:lang w:val="en-US"/>
          </w:rPr>
          <w:delText xml:space="preserve"> </w:delText>
        </w:r>
        <w:r w:rsidR="0004090B" w:rsidDel="008A0BAA">
          <w:rPr>
            <w:rStyle w:val="corps"/>
            <w:lang w:val="en-US"/>
          </w:rPr>
          <w:delText>challenge</w:delText>
        </w:r>
        <w:r w:rsidR="00E652A5" w:rsidDel="008A0BAA">
          <w:rPr>
            <w:rStyle w:val="corps"/>
            <w:lang w:val="en-US"/>
          </w:rPr>
          <w:delText>d</w:delText>
        </w:r>
        <w:r w:rsidR="0004090B" w:rsidRPr="00587DE6" w:rsidDel="008A0BAA">
          <w:rPr>
            <w:rStyle w:val="corps"/>
            <w:lang w:val="en-US"/>
          </w:rPr>
          <w:delText xml:space="preserve"> the </w:delText>
        </w:r>
        <w:r w:rsidR="0004090B" w:rsidRPr="0070650B" w:rsidDel="008A0BAA">
          <w:rPr>
            <w:rStyle w:val="corps"/>
            <w:lang w:val="en-US"/>
          </w:rPr>
          <w:delText>c</w:delText>
        </w:r>
        <w:r w:rsidR="0004090B" w:rsidDel="008A0BAA">
          <w:rPr>
            <w:rStyle w:val="corps"/>
            <w:lang w:val="en-US"/>
          </w:rPr>
          <w:delText>lassical painting methods</w:delText>
        </w:r>
        <w:r w:rsidDel="008A0BAA">
          <w:rPr>
            <w:rStyle w:val="corps"/>
            <w:lang w:val="en-US"/>
          </w:rPr>
          <w:delText>. They dre</w:delText>
        </w:r>
        <w:r w:rsidR="0004090B" w:rsidRPr="0070650B" w:rsidDel="008A0BAA">
          <w:rPr>
            <w:rStyle w:val="corps"/>
            <w:lang w:val="en-US"/>
          </w:rPr>
          <w:delText>w inspiration</w:delText>
        </w:r>
        <w:r w:rsidR="0004090B" w:rsidDel="008A0BAA">
          <w:rPr>
            <w:rStyle w:val="corps"/>
            <w:lang w:val="en-US"/>
          </w:rPr>
          <w:delText xml:space="preserve"> on </w:delText>
        </w:r>
        <w:r w:rsidR="0004090B" w:rsidRPr="0070650B" w:rsidDel="008A0BAA">
          <w:rPr>
            <w:rStyle w:val="corps"/>
            <w:lang w:val="en-US"/>
          </w:rPr>
          <w:delText>the cultural traditions of West Africa (glyphs, esoteric symbols), and us</w:delText>
        </w:r>
        <w:r w:rsidDel="008A0BAA">
          <w:rPr>
            <w:rStyle w:val="corps"/>
            <w:lang w:val="en-US"/>
          </w:rPr>
          <w:delText>ed</w:delText>
        </w:r>
        <w:r w:rsidR="0004090B" w:rsidRPr="0070650B" w:rsidDel="008A0BAA">
          <w:rPr>
            <w:rStyle w:val="corps"/>
            <w:lang w:val="en-US"/>
          </w:rPr>
          <w:delText xml:space="preserve"> recycled materials in their immediate environment (chewed paper, beads, strings, bird feathers, wood, </w:delText>
        </w:r>
        <w:r w:rsidR="0004090B" w:rsidDel="008A0BAA">
          <w:rPr>
            <w:rStyle w:val="corps"/>
            <w:lang w:val="en-US"/>
          </w:rPr>
          <w:delText>sand etc</w:delText>
        </w:r>
        <w:r w:rsidR="0004090B" w:rsidRPr="0070650B" w:rsidDel="008A0BAA">
          <w:rPr>
            <w:rStyle w:val="corps"/>
            <w:lang w:val="en-US"/>
          </w:rPr>
          <w:delText xml:space="preserve">.) against </w:delText>
        </w:r>
      </w:del>
      <w:ins w:id="9" w:author="Erin Rice" w:date="2014-02-20T17:56:00Z">
        <w:del w:id="10" w:author="doctor" w:date="2014-03-16T17:43:00Z">
          <w:r w:rsidR="00725B2F" w:rsidDel="008A0BAA">
            <w:rPr>
              <w:rStyle w:val="corps"/>
              <w:lang w:val="en-US"/>
            </w:rPr>
            <w:delText>as alternatives to</w:delText>
          </w:r>
          <w:r w:rsidR="00725B2F" w:rsidRPr="0070650B" w:rsidDel="008A0BAA">
            <w:rPr>
              <w:rStyle w:val="corps"/>
              <w:lang w:val="en-US"/>
            </w:rPr>
            <w:delText xml:space="preserve"> </w:delText>
          </w:r>
        </w:del>
      </w:ins>
      <w:del w:id="11" w:author="doctor" w:date="2014-03-16T17:43:00Z">
        <w:r w:rsidR="0004090B" w:rsidRPr="0070650B" w:rsidDel="008A0BAA">
          <w:rPr>
            <w:rStyle w:val="corps"/>
            <w:lang w:val="en-US"/>
          </w:rPr>
          <w:delText xml:space="preserve">expensive and imported materials </w:delText>
        </w:r>
      </w:del>
      <w:ins w:id="12" w:author="Erin Rice" w:date="2014-02-20T17:56:00Z">
        <w:del w:id="13" w:author="doctor" w:date="2014-03-16T17:43:00Z">
          <w:r w:rsidR="00725B2F" w:rsidDel="008A0BAA">
            <w:rPr>
              <w:rStyle w:val="corps"/>
              <w:lang w:val="en-US"/>
            </w:rPr>
            <w:delText xml:space="preserve">such as </w:delText>
          </w:r>
        </w:del>
      </w:ins>
      <w:del w:id="14" w:author="doctor" w:date="2014-03-16T17:43:00Z">
        <w:r w:rsidR="0004090B" w:rsidRPr="0070650B" w:rsidDel="008A0BAA">
          <w:rPr>
            <w:rStyle w:val="corps"/>
            <w:lang w:val="en-US"/>
          </w:rPr>
          <w:delText>(canvas</w:delText>
        </w:r>
      </w:del>
      <w:ins w:id="15" w:author="Erin Rice" w:date="2014-02-20T17:56:00Z">
        <w:del w:id="16" w:author="doctor" w:date="2014-03-16T17:43:00Z">
          <w:r w:rsidR="00725B2F" w:rsidDel="008A0BAA">
            <w:rPr>
              <w:rStyle w:val="corps"/>
              <w:lang w:val="en-US"/>
            </w:rPr>
            <w:delText xml:space="preserve"> and</w:delText>
          </w:r>
        </w:del>
      </w:ins>
      <w:del w:id="17" w:author="doctor" w:date="2014-03-16T17:43:00Z">
        <w:r w:rsidR="0004090B" w:rsidRPr="0070650B" w:rsidDel="008A0BAA">
          <w:rPr>
            <w:rStyle w:val="corps"/>
            <w:lang w:val="en-US"/>
          </w:rPr>
          <w:delText>, oil pain</w:delText>
        </w:r>
      </w:del>
      <w:ins w:id="18" w:author="Erin Rice" w:date="2014-02-20T17:56:00Z">
        <w:del w:id="19" w:author="doctor" w:date="2014-03-16T17:43:00Z">
          <w:r w:rsidR="00725B2F" w:rsidDel="008A0BAA">
            <w:rPr>
              <w:rStyle w:val="corps"/>
              <w:lang w:val="en-US"/>
            </w:rPr>
            <w:delText>t</w:delText>
          </w:r>
        </w:del>
      </w:ins>
      <w:del w:id="20" w:author="doctor" w:date="2014-03-16T17:43:00Z">
        <w:r w:rsidR="0004090B" w:rsidRPr="0070650B" w:rsidDel="008A0BAA">
          <w:rPr>
            <w:rStyle w:val="corps"/>
            <w:lang w:val="en-US"/>
          </w:rPr>
          <w:delText xml:space="preserve">tings). </w:delText>
        </w:r>
        <w:r w:rsidR="0004090B" w:rsidRPr="0070650B" w:rsidDel="008A0BAA">
          <w:rPr>
            <w:lang w:val="en-US"/>
          </w:rPr>
          <w:delText>They painted with</w:delText>
        </w:r>
        <w:r w:rsidR="0004090B" w:rsidRPr="0070650B" w:rsidDel="008A0BAA">
          <w:rPr>
            <w:color w:val="444444"/>
            <w:shd w:val="clear" w:color="auto" w:fill="FFFFFF"/>
            <w:lang w:val="en-US"/>
          </w:rPr>
          <w:delText xml:space="preserve"> </w:delText>
        </w:r>
        <w:r w:rsidR="0004090B" w:rsidRPr="0070650B" w:rsidDel="008A0BAA">
          <w:rPr>
            <w:shd w:val="clear" w:color="auto" w:fill="FFFFFF"/>
            <w:lang w:val="en-US"/>
          </w:rPr>
          <w:delText>recycled objects and natural pigments mixed with organic materials</w:delText>
        </w:r>
        <w:r w:rsidR="0004090B" w:rsidRPr="0070650B" w:rsidDel="008A0BAA">
          <w:rPr>
            <w:rStyle w:val="apple-converted-space"/>
            <w:color w:val="444444"/>
            <w:shd w:val="clear" w:color="auto" w:fill="FFFFFF"/>
            <w:lang w:val="en-US"/>
          </w:rPr>
          <w:delText>.</w:delText>
        </w:r>
        <w:r w:rsidR="0004090B" w:rsidRPr="0070650B" w:rsidDel="008A0BAA">
          <w:rPr>
            <w:lang w:val="en-US"/>
          </w:rPr>
          <w:delText xml:space="preserve"> At the same time, they renounced any tendencies toward figuration in order to develop a radical dialogue with abstract painting. </w:delText>
        </w:r>
        <w:r w:rsidR="0004090B" w:rsidRPr="0070650B" w:rsidDel="008A0BAA">
          <w:rPr>
            <w:rStyle w:val="corps"/>
            <w:lang w:val="en-US"/>
          </w:rPr>
          <w:delText xml:space="preserve">This </w:delText>
        </w:r>
        <w:r w:rsidR="0004090B" w:rsidRPr="007E2691" w:rsidDel="008A0BAA">
          <w:rPr>
            <w:rStyle w:val="corps"/>
            <w:lang w:val="en-US"/>
          </w:rPr>
          <w:delText>principle of</w:delText>
        </w:r>
        <w:r w:rsidR="0004090B" w:rsidRPr="006764EE" w:rsidDel="008A0BAA">
          <w:rPr>
            <w:rStyle w:val="corps"/>
            <w:b/>
            <w:lang w:val="en-US"/>
          </w:rPr>
          <w:delText xml:space="preserve"> </w:delText>
        </w:r>
        <w:r w:rsidR="0004090B" w:rsidRPr="0070650B" w:rsidDel="008A0BAA">
          <w:rPr>
            <w:rStyle w:val="corps"/>
            <w:lang w:val="en-US"/>
          </w:rPr>
          <w:delText>self-sufficiency referred to a</w:delText>
        </w:r>
        <w:r w:rsidR="007508EC" w:rsidDel="008A0BAA">
          <w:rPr>
            <w:rStyle w:val="corps"/>
            <w:lang w:val="en-US"/>
          </w:rPr>
          <w:delText>n</w:delText>
        </w:r>
        <w:r w:rsidR="007508EC" w:rsidRPr="007508EC" w:rsidDel="008A0BAA">
          <w:rPr>
            <w:rStyle w:val="corps"/>
            <w:lang w:val="en-US"/>
          </w:rPr>
          <w:delText xml:space="preserve"> autochthonous</w:delText>
        </w:r>
        <w:r w:rsidR="007508EC" w:rsidDel="008A0BAA">
          <w:rPr>
            <w:rStyle w:val="corps"/>
            <w:b/>
            <w:lang w:val="en-US"/>
          </w:rPr>
          <w:delText xml:space="preserve"> </w:delText>
        </w:r>
        <w:r w:rsidR="0004090B" w:rsidRPr="0070650B" w:rsidDel="008A0BAA">
          <w:rPr>
            <w:rStyle w:val="corps"/>
            <w:lang w:val="en-US"/>
          </w:rPr>
          <w:delText xml:space="preserve">posture while formulating in terms of an artistic avant-garde. </w:delText>
        </w:r>
        <w:r w:rsidR="0004090B" w:rsidRPr="00F77310" w:rsidDel="008A0BAA">
          <w:rPr>
            <w:lang w:val="en-US"/>
          </w:rPr>
          <w:delText xml:space="preserve">"We want to </w:delText>
        </w:r>
        <w:r w:rsidR="00F77310" w:rsidRPr="00F77310" w:rsidDel="008A0BAA">
          <w:rPr>
            <w:lang w:val="en-US"/>
          </w:rPr>
          <w:delText>africanize</w:delText>
        </w:r>
        <w:r w:rsidR="0004090B" w:rsidRPr="00F77310" w:rsidDel="008A0BAA">
          <w:rPr>
            <w:lang w:val="en-US"/>
          </w:rPr>
          <w:delText xml:space="preserve"> the Ivorian </w:delText>
        </w:r>
        <w:r w:rsidR="00F77310" w:rsidRPr="00F77310" w:rsidDel="008A0BAA">
          <w:rPr>
            <w:lang w:val="en-US"/>
          </w:rPr>
          <w:delText>painting</w:delText>
        </w:r>
        <w:r w:rsidR="005B1F27" w:rsidDel="008A0BAA">
          <w:rPr>
            <w:lang w:val="en-US"/>
          </w:rPr>
          <w:delText>!</w:delText>
        </w:r>
        <w:r w:rsidR="0004090B" w:rsidRPr="00F77310" w:rsidDel="008A0BAA">
          <w:rPr>
            <w:lang w:val="en-US"/>
          </w:rPr>
          <w:delText xml:space="preserve">" </w:delText>
        </w:r>
        <w:r w:rsidR="005B1F27" w:rsidDel="008A0BAA">
          <w:rPr>
            <w:lang w:val="en-US"/>
          </w:rPr>
          <w:delText>wrote</w:delText>
        </w:r>
        <w:r w:rsidR="0004090B" w:rsidRPr="00F77310" w:rsidDel="008A0BAA">
          <w:rPr>
            <w:lang w:val="en-US"/>
          </w:rPr>
          <w:delText xml:space="preserve"> Youssouf Bath</w:delText>
        </w:r>
        <w:r w:rsidR="005B1F27" w:rsidDel="008A0BAA">
          <w:rPr>
            <w:lang w:val="en-US"/>
          </w:rPr>
          <w:delText xml:space="preserve"> in the manifest</w:delText>
        </w:r>
        <w:r w:rsidR="00694F4A" w:rsidDel="008A0BAA">
          <w:rPr>
            <w:lang w:val="en-US"/>
          </w:rPr>
          <w:delText>o</w:delText>
        </w:r>
        <w:r w:rsidR="005B1F27" w:rsidDel="008A0BAA">
          <w:rPr>
            <w:lang w:val="en-US"/>
          </w:rPr>
          <w:delText xml:space="preserve"> </w:delText>
        </w:r>
        <w:commentRangeStart w:id="21"/>
        <w:r w:rsidR="005B1F27" w:rsidRPr="005B1F27" w:rsidDel="008A0BAA">
          <w:rPr>
            <w:i/>
            <w:lang w:val="en-US"/>
          </w:rPr>
          <w:delText>La Révolution Vohou</w:delText>
        </w:r>
        <w:commentRangeEnd w:id="21"/>
        <w:r w:rsidR="00725B2F" w:rsidDel="008A0BAA">
          <w:rPr>
            <w:rStyle w:val="CommentReference"/>
            <w:vanish/>
          </w:rPr>
          <w:commentReference w:id="21"/>
        </w:r>
        <w:r w:rsidR="0004090B" w:rsidRPr="00F77310" w:rsidDel="008A0BAA">
          <w:rPr>
            <w:lang w:val="en-US"/>
          </w:rPr>
          <w:delText xml:space="preserve">. </w:delText>
        </w:r>
        <w:r w:rsidR="0004090B" w:rsidDel="008A0BAA">
          <w:rPr>
            <w:rStyle w:val="corps"/>
            <w:lang w:val="en-US"/>
          </w:rPr>
          <w:delText>In that way</w:delText>
        </w:r>
        <w:r w:rsidR="0004090B" w:rsidRPr="0070650B" w:rsidDel="008A0BAA">
          <w:rPr>
            <w:rStyle w:val="corps"/>
            <w:lang w:val="en-US"/>
          </w:rPr>
          <w:delText>, the Vohou movement appears as a belated reali</w:delText>
        </w:r>
      </w:del>
      <w:del w:id="22" w:author="doctor" w:date="2014-03-16T17:42:00Z">
        <w:r w:rsidR="0004090B" w:rsidRPr="0070650B" w:rsidDel="008A0BAA">
          <w:rPr>
            <w:rStyle w:val="corps"/>
            <w:lang w:val="en-US"/>
          </w:rPr>
          <w:delText>z</w:delText>
        </w:r>
      </w:del>
      <w:del w:id="23" w:author="doctor" w:date="2014-03-16T17:43:00Z">
        <w:r w:rsidR="0004090B" w:rsidRPr="0070650B" w:rsidDel="008A0BAA">
          <w:rPr>
            <w:rStyle w:val="corps"/>
            <w:lang w:val="en-US"/>
          </w:rPr>
          <w:delText xml:space="preserve">ation of artistic movements that </w:delText>
        </w:r>
        <w:r w:rsidR="007508EC" w:rsidDel="008A0BAA">
          <w:rPr>
            <w:rStyle w:val="corps"/>
            <w:lang w:val="en-US"/>
          </w:rPr>
          <w:delText>escort</w:delText>
        </w:r>
        <w:r w:rsidR="0004090B" w:rsidRPr="0070650B" w:rsidDel="008A0BAA">
          <w:rPr>
            <w:rStyle w:val="corps"/>
            <w:lang w:val="en-US"/>
          </w:rPr>
          <w:delText xml:space="preserve">ed the idea of ​​national culture since the </w:delText>
        </w:r>
        <w:r w:rsidR="000D59AF" w:rsidDel="008A0BAA">
          <w:rPr>
            <w:rStyle w:val="corps"/>
            <w:lang w:val="en-US"/>
          </w:rPr>
          <w:delText>Independences</w:delText>
        </w:r>
        <w:r w:rsidR="0004090B" w:rsidDel="008A0BAA">
          <w:rPr>
            <w:rStyle w:val="corps"/>
            <w:lang w:val="en-US"/>
          </w:rPr>
          <w:delText>,</w:delText>
        </w:r>
        <w:r w:rsidR="00336D2D" w:rsidDel="008A0BAA">
          <w:rPr>
            <w:rStyle w:val="corps"/>
            <w:lang w:val="en-US"/>
          </w:rPr>
          <w:delText xml:space="preserve"> such as</w:delText>
        </w:r>
        <w:r w:rsidR="000D59AF" w:rsidDel="008A0BAA">
          <w:rPr>
            <w:rStyle w:val="corps"/>
            <w:lang w:val="en-US"/>
          </w:rPr>
          <w:delText xml:space="preserve"> </w:delText>
        </w:r>
      </w:del>
      <w:ins w:id="24" w:author="Erin Rice" w:date="2014-02-20T17:59:00Z">
        <w:del w:id="25" w:author="doctor" w:date="2014-03-16T17:43:00Z">
          <w:r w:rsidR="00725B2F" w:rsidDel="008A0BAA">
            <w:rPr>
              <w:rStyle w:val="corps"/>
              <w:lang w:val="en-US"/>
            </w:rPr>
            <w:delText xml:space="preserve">the concept of </w:delText>
          </w:r>
        </w:del>
      </w:ins>
      <w:del w:id="26" w:author="doctor" w:date="2014-03-16T17:43:00Z">
        <w:r w:rsidR="0004090B" w:rsidDel="008A0BAA">
          <w:rPr>
            <w:rStyle w:val="corps"/>
            <w:lang w:val="en-US"/>
          </w:rPr>
          <w:delText>Natural Synthesis</w:delText>
        </w:r>
        <w:r w:rsidR="0004090B" w:rsidRPr="0070650B" w:rsidDel="008A0BAA">
          <w:rPr>
            <w:rStyle w:val="corps"/>
            <w:lang w:val="en-US"/>
          </w:rPr>
          <w:delText xml:space="preserve"> founded by the painter Uche Okeke in Nigeria.</w:delText>
        </w:r>
      </w:del>
    </w:p>
    <w:p w:rsidR="0004090B" w:rsidRDefault="0004090B" w:rsidP="0004090B">
      <w:pPr>
        <w:jc w:val="both"/>
        <w:rPr>
          <w:lang w:val="en-US"/>
        </w:rPr>
      </w:pPr>
      <w:r>
        <w:rPr>
          <w:lang w:val="en-US"/>
        </w:rPr>
        <w:tab/>
        <w:t xml:space="preserve">The </w:t>
      </w:r>
      <w:proofErr w:type="spellStart"/>
      <w:r>
        <w:rPr>
          <w:lang w:val="en-US"/>
        </w:rPr>
        <w:t>Vohou</w:t>
      </w:r>
      <w:proofErr w:type="spellEnd"/>
      <w:r>
        <w:rPr>
          <w:lang w:val="en-US"/>
        </w:rPr>
        <w:t xml:space="preserve"> artists, for the most part, had received an academic training both in Paris and Abidjan</w:t>
      </w:r>
      <w:r w:rsidR="00336D2D">
        <w:rPr>
          <w:lang w:val="en-US"/>
        </w:rPr>
        <w:t>. However</w:t>
      </w:r>
      <w:r>
        <w:rPr>
          <w:lang w:val="en-US"/>
        </w:rPr>
        <w:t>, t</w:t>
      </w:r>
      <w:r w:rsidRPr="00916F06">
        <w:rPr>
          <w:lang w:val="en-US"/>
        </w:rPr>
        <w:t>he birth of the movement was related to the Black Caribbean School (</w:t>
      </w:r>
      <w:proofErr w:type="spellStart"/>
      <w:r>
        <w:rPr>
          <w:i/>
          <w:lang w:val="en-US"/>
        </w:rPr>
        <w:t>Ecole</w:t>
      </w:r>
      <w:proofErr w:type="spellEnd"/>
      <w:r>
        <w:rPr>
          <w:i/>
          <w:lang w:val="en-US"/>
        </w:rPr>
        <w:t xml:space="preserve"> </w:t>
      </w:r>
      <w:proofErr w:type="spellStart"/>
      <w:r>
        <w:rPr>
          <w:i/>
          <w:lang w:val="en-US"/>
        </w:rPr>
        <w:t>Négro-Carraï</w:t>
      </w:r>
      <w:r w:rsidRPr="00916F06">
        <w:rPr>
          <w:i/>
          <w:lang w:val="en-US"/>
        </w:rPr>
        <w:t>be</w:t>
      </w:r>
      <w:proofErr w:type="spellEnd"/>
      <w:r w:rsidRPr="00916F06">
        <w:rPr>
          <w:lang w:val="en-US"/>
        </w:rPr>
        <w:t xml:space="preserve">) created at the end of </w:t>
      </w:r>
      <w:r>
        <w:rPr>
          <w:lang w:val="en-US"/>
        </w:rPr>
        <w:t xml:space="preserve">the </w:t>
      </w:r>
      <w:r w:rsidRPr="00916F06">
        <w:rPr>
          <w:lang w:val="en-US"/>
        </w:rPr>
        <w:t>sixties</w:t>
      </w:r>
      <w:r w:rsidR="007E2691">
        <w:rPr>
          <w:lang w:val="en-US"/>
        </w:rPr>
        <w:t xml:space="preserve"> by </w:t>
      </w:r>
      <w:r w:rsidR="00D564AD">
        <w:rPr>
          <w:lang w:val="en-US"/>
        </w:rPr>
        <w:t>three Caribbean artists based in West Africa</w:t>
      </w:r>
      <w:r w:rsidRPr="00D564AD">
        <w:rPr>
          <w:lang w:val="en-US"/>
        </w:rPr>
        <w:t>, in order to remobili</w:t>
      </w:r>
      <w:ins w:id="27" w:author="doctor" w:date="2014-03-16T17:43:00Z">
        <w:r w:rsidR="008A0BAA">
          <w:rPr>
            <w:lang w:val="en-US"/>
          </w:rPr>
          <w:t>s</w:t>
        </w:r>
      </w:ins>
      <w:bookmarkStart w:id="28" w:name="_GoBack"/>
      <w:bookmarkEnd w:id="28"/>
      <w:del w:id="29" w:author="doctor" w:date="2014-03-16T17:43:00Z">
        <w:r w:rsidRPr="00D564AD" w:rsidDel="008A0BAA">
          <w:rPr>
            <w:lang w:val="en-US"/>
          </w:rPr>
          <w:delText>z</w:delText>
        </w:r>
      </w:del>
      <w:r w:rsidRPr="00D564AD">
        <w:rPr>
          <w:lang w:val="en-US"/>
        </w:rPr>
        <w:t>e the strength</w:t>
      </w:r>
      <w:r w:rsidR="00712706">
        <w:rPr>
          <w:lang w:val="en-US"/>
        </w:rPr>
        <w:t>s</w:t>
      </w:r>
      <w:r w:rsidRPr="00D564AD">
        <w:rPr>
          <w:lang w:val="en-US"/>
        </w:rPr>
        <w:t xml:space="preserve"> of their </w:t>
      </w:r>
      <w:ins w:id="30" w:author="Céd" w:date="2014-02-24T10:09:00Z">
        <w:r w:rsidR="004C074C">
          <w:rPr>
            <w:lang w:val="en-US"/>
          </w:rPr>
          <w:t>"</w:t>
        </w:r>
      </w:ins>
      <w:r w:rsidRPr="00D564AD">
        <w:rPr>
          <w:lang w:val="en-US"/>
        </w:rPr>
        <w:t>African heritage</w:t>
      </w:r>
      <w:ins w:id="31" w:author="Céd" w:date="2014-02-24T10:09:00Z">
        <w:r w:rsidR="004C074C">
          <w:rPr>
            <w:lang w:val="en-US"/>
          </w:rPr>
          <w:t>"</w:t>
        </w:r>
      </w:ins>
      <w:r w:rsidRPr="00D564AD">
        <w:rPr>
          <w:lang w:val="en-US"/>
        </w:rPr>
        <w:t>.</w:t>
      </w:r>
      <w:r>
        <w:rPr>
          <w:lang w:val="en-US"/>
        </w:rPr>
        <w:t xml:space="preserve"> </w:t>
      </w:r>
      <w:r w:rsidR="00D564AD">
        <w:rPr>
          <w:lang w:val="en-US"/>
        </w:rPr>
        <w:t xml:space="preserve">One of them, </w:t>
      </w:r>
      <w:r>
        <w:rPr>
          <w:lang w:val="en-US"/>
        </w:rPr>
        <w:t xml:space="preserve">Serge </w:t>
      </w:r>
      <w:proofErr w:type="spellStart"/>
      <w:r>
        <w:rPr>
          <w:lang w:val="en-US"/>
        </w:rPr>
        <w:t>Hélé</w:t>
      </w:r>
      <w:r w:rsidR="00584B20">
        <w:rPr>
          <w:lang w:val="en-US"/>
        </w:rPr>
        <w:t>non</w:t>
      </w:r>
      <w:proofErr w:type="spellEnd"/>
      <w:r w:rsidR="00584B20">
        <w:rPr>
          <w:lang w:val="en-US"/>
        </w:rPr>
        <w:t>, a native of</w:t>
      </w:r>
      <w:r w:rsidRPr="00916F06">
        <w:rPr>
          <w:lang w:val="en-US"/>
        </w:rPr>
        <w:t xml:space="preserve"> Martinique and </w:t>
      </w:r>
      <w:r>
        <w:rPr>
          <w:lang w:val="en-US"/>
        </w:rPr>
        <w:t xml:space="preserve">professor at the </w:t>
      </w:r>
      <w:r w:rsidR="00584B20">
        <w:rPr>
          <w:lang w:val="en-US"/>
        </w:rPr>
        <w:t>art s</w:t>
      </w:r>
      <w:r>
        <w:rPr>
          <w:lang w:val="en-US"/>
        </w:rPr>
        <w:t>chool in Abidjan,</w:t>
      </w:r>
      <w:r w:rsidR="007E2691">
        <w:rPr>
          <w:lang w:val="en-US"/>
        </w:rPr>
        <w:t xml:space="preserve"> was a supporter of</w:t>
      </w:r>
      <w:r>
        <w:rPr>
          <w:lang w:val="en-US"/>
        </w:rPr>
        <w:t xml:space="preserve"> </w:t>
      </w:r>
      <w:r w:rsidR="004E41D2">
        <w:rPr>
          <w:lang w:val="en-US"/>
        </w:rPr>
        <w:t>N</w:t>
      </w:r>
      <w:r w:rsidRPr="00916F06">
        <w:rPr>
          <w:lang w:val="en-US"/>
        </w:rPr>
        <w:t>egritude</w:t>
      </w:r>
      <w:r>
        <w:rPr>
          <w:lang w:val="en-US"/>
        </w:rPr>
        <w:t xml:space="preserve"> </w:t>
      </w:r>
      <w:r w:rsidRPr="00916F06">
        <w:rPr>
          <w:lang w:val="en-US"/>
        </w:rPr>
        <w:t>and wish</w:t>
      </w:r>
      <w:r>
        <w:rPr>
          <w:lang w:val="en-US"/>
        </w:rPr>
        <w:t xml:space="preserve">ed to </w:t>
      </w:r>
      <w:ins w:id="32" w:author="Erin Rice" w:date="2014-02-20T18:00:00Z">
        <w:r w:rsidR="00725B2F">
          <w:rPr>
            <w:lang w:val="en-US"/>
          </w:rPr>
          <w:t xml:space="preserve">be </w:t>
        </w:r>
      </w:ins>
      <w:r>
        <w:rPr>
          <w:lang w:val="en-US"/>
        </w:rPr>
        <w:t xml:space="preserve">rid of the academic </w:t>
      </w:r>
      <w:r w:rsidR="007E2691">
        <w:rPr>
          <w:lang w:val="en-US"/>
        </w:rPr>
        <w:t>trend</w:t>
      </w:r>
      <w:r w:rsidRPr="00916F06">
        <w:rPr>
          <w:lang w:val="en-US"/>
        </w:rPr>
        <w:t xml:space="preserve"> inherited f</w:t>
      </w:r>
      <w:r>
        <w:rPr>
          <w:lang w:val="en-US"/>
        </w:rPr>
        <w:t>rom the colonial period in art t</w:t>
      </w:r>
      <w:r w:rsidRPr="00916F06">
        <w:rPr>
          <w:lang w:val="en-US"/>
        </w:rPr>
        <w:t xml:space="preserve">eaching. </w:t>
      </w:r>
      <w:r>
        <w:rPr>
          <w:lang w:val="en-US"/>
        </w:rPr>
        <w:t xml:space="preserve">He encouraged </w:t>
      </w:r>
      <w:del w:id="33" w:author="Erin Rice" w:date="2014-02-20T18:00:00Z">
        <w:r w:rsidDel="00725B2F">
          <w:rPr>
            <w:lang w:val="en-US"/>
          </w:rPr>
          <w:delText>the</w:delText>
        </w:r>
        <w:r w:rsidRPr="00916F06" w:rsidDel="00725B2F">
          <w:rPr>
            <w:lang w:val="en-US"/>
          </w:rPr>
          <w:delText xml:space="preserve"> </w:delText>
        </w:r>
      </w:del>
      <w:ins w:id="34" w:author="Erin Rice" w:date="2014-02-20T18:00:00Z">
        <w:r w:rsidR="00725B2F">
          <w:rPr>
            <w:lang w:val="en-US"/>
          </w:rPr>
          <w:t>his</w:t>
        </w:r>
        <w:r w:rsidR="00725B2F" w:rsidRPr="00916F06">
          <w:rPr>
            <w:lang w:val="en-US"/>
          </w:rPr>
          <w:t xml:space="preserve"> </w:t>
        </w:r>
      </w:ins>
      <w:r w:rsidRPr="00916F06">
        <w:rPr>
          <w:lang w:val="en-US"/>
        </w:rPr>
        <w:t>s</w:t>
      </w:r>
      <w:r>
        <w:rPr>
          <w:lang w:val="en-US"/>
        </w:rPr>
        <w:t>tudents</w:t>
      </w:r>
      <w:r w:rsidRPr="00916F06">
        <w:rPr>
          <w:lang w:val="en-US"/>
        </w:rPr>
        <w:t xml:space="preserve"> to use</w:t>
      </w:r>
      <w:r>
        <w:rPr>
          <w:lang w:val="en-US"/>
        </w:rPr>
        <w:t xml:space="preserve"> their</w:t>
      </w:r>
      <w:r w:rsidRPr="00916F06">
        <w:rPr>
          <w:lang w:val="en-US"/>
        </w:rPr>
        <w:t xml:space="preserve"> material and techn</w:t>
      </w:r>
      <w:r>
        <w:rPr>
          <w:lang w:val="en-US"/>
        </w:rPr>
        <w:t xml:space="preserve">iques with the greatest freedom. The term </w:t>
      </w:r>
      <w:proofErr w:type="spellStart"/>
      <w:r>
        <w:rPr>
          <w:lang w:val="en-US"/>
        </w:rPr>
        <w:t>Vohou</w:t>
      </w:r>
      <w:proofErr w:type="spellEnd"/>
      <w:r>
        <w:rPr>
          <w:lang w:val="en-US"/>
        </w:rPr>
        <w:t xml:space="preserve"> is </w:t>
      </w:r>
      <w:r w:rsidR="00980362">
        <w:rPr>
          <w:lang w:val="en-US"/>
        </w:rPr>
        <w:t xml:space="preserve">itself </w:t>
      </w:r>
      <w:r>
        <w:rPr>
          <w:lang w:val="en-US"/>
        </w:rPr>
        <w:t xml:space="preserve">ironical. In </w:t>
      </w:r>
      <w:proofErr w:type="spellStart"/>
      <w:r>
        <w:rPr>
          <w:lang w:val="en-US"/>
        </w:rPr>
        <w:t>Gouro</w:t>
      </w:r>
      <w:proofErr w:type="spellEnd"/>
      <w:r>
        <w:rPr>
          <w:lang w:val="en-US"/>
        </w:rPr>
        <w:t xml:space="preserve"> language, it means "putting anything and everything together", and also refers to the mixture that the healer rubs on a patient's body to restore</w:t>
      </w:r>
      <w:ins w:id="35" w:author="Erin Rice" w:date="2014-02-20T18:00:00Z">
        <w:r w:rsidR="00725B2F">
          <w:rPr>
            <w:lang w:val="en-US"/>
          </w:rPr>
          <w:t xml:space="preserve"> </w:t>
        </w:r>
      </w:ins>
      <w:del w:id="36" w:author="Erin Rice" w:date="2014-02-20T18:00:00Z">
        <w:r w:rsidDel="00725B2F">
          <w:rPr>
            <w:lang w:val="en-US"/>
          </w:rPr>
          <w:delText xml:space="preserve"> the </w:delText>
        </w:r>
      </w:del>
      <w:r>
        <w:rPr>
          <w:lang w:val="en-US"/>
        </w:rPr>
        <w:t xml:space="preserve">health. </w:t>
      </w:r>
      <w:r w:rsidR="00980362">
        <w:rPr>
          <w:lang w:val="en-US"/>
        </w:rPr>
        <w:t xml:space="preserve"> </w:t>
      </w:r>
      <w:r>
        <w:rPr>
          <w:lang w:val="en-US"/>
        </w:rPr>
        <w:t xml:space="preserve"> </w:t>
      </w:r>
    </w:p>
    <w:p w:rsidR="0004090B" w:rsidRPr="0070650B" w:rsidRDefault="0004090B" w:rsidP="0004090B">
      <w:pPr>
        <w:ind w:firstLine="708"/>
        <w:jc w:val="both"/>
        <w:rPr>
          <w:lang w:val="en-US"/>
        </w:rPr>
      </w:pPr>
      <w:r>
        <w:rPr>
          <w:lang w:val="en-US"/>
        </w:rPr>
        <w:t xml:space="preserve">The movement met with popular and critical success in the mid 1980s because of the active support of the French Cultural Center. However, it could not avoid the development of its own form of academism, which it had sought to escape. </w:t>
      </w:r>
      <w:r w:rsidRPr="00D86DEA">
        <w:rPr>
          <w:lang w:val="en-US"/>
        </w:rPr>
        <w:t xml:space="preserve">The </w:t>
      </w:r>
      <w:proofErr w:type="spellStart"/>
      <w:r>
        <w:rPr>
          <w:lang w:val="en-US"/>
        </w:rPr>
        <w:t>Vohou</w:t>
      </w:r>
      <w:proofErr w:type="spellEnd"/>
      <w:r>
        <w:rPr>
          <w:lang w:val="en-US"/>
        </w:rPr>
        <w:t xml:space="preserve"> legacy was</w:t>
      </w:r>
      <w:r w:rsidRPr="00D86DEA">
        <w:rPr>
          <w:lang w:val="en-US"/>
        </w:rPr>
        <w:t xml:space="preserve"> kept alive thanks to artists like </w:t>
      </w:r>
      <w:proofErr w:type="spellStart"/>
      <w:r w:rsidRPr="00D86DEA">
        <w:rPr>
          <w:lang w:val="en-US"/>
        </w:rPr>
        <w:t>Mathilde</w:t>
      </w:r>
      <w:proofErr w:type="spellEnd"/>
      <w:r w:rsidRPr="00D86DEA">
        <w:rPr>
          <w:lang w:val="en-US"/>
        </w:rPr>
        <w:t xml:space="preserve"> Moreau, </w:t>
      </w:r>
      <w:proofErr w:type="spellStart"/>
      <w:r w:rsidRPr="00D86DEA">
        <w:rPr>
          <w:lang w:val="en-US"/>
        </w:rPr>
        <w:t>Togba</w:t>
      </w:r>
      <w:proofErr w:type="spellEnd"/>
      <w:r w:rsidRPr="00D86DEA">
        <w:rPr>
          <w:lang w:val="en-US"/>
        </w:rPr>
        <w:t xml:space="preserve"> </w:t>
      </w:r>
      <w:proofErr w:type="spellStart"/>
      <w:r w:rsidRPr="00D86DEA">
        <w:rPr>
          <w:lang w:val="en-US"/>
        </w:rPr>
        <w:t>Issa</w:t>
      </w:r>
      <w:proofErr w:type="spellEnd"/>
      <w:r w:rsidRPr="00D86DEA">
        <w:rPr>
          <w:lang w:val="en-US"/>
        </w:rPr>
        <w:t xml:space="preserve"> </w:t>
      </w:r>
      <w:proofErr w:type="spellStart"/>
      <w:r w:rsidRPr="00D86DEA">
        <w:rPr>
          <w:lang w:val="en-US"/>
        </w:rPr>
        <w:t>Kouyaté</w:t>
      </w:r>
      <w:proofErr w:type="spellEnd"/>
      <w:r w:rsidRPr="00D86DEA">
        <w:rPr>
          <w:lang w:val="en-US"/>
        </w:rPr>
        <w:t xml:space="preserve">, </w:t>
      </w:r>
      <w:proofErr w:type="spellStart"/>
      <w:r w:rsidRPr="00D86DEA">
        <w:rPr>
          <w:lang w:val="en-US"/>
        </w:rPr>
        <w:t>Tiebena</w:t>
      </w:r>
      <w:proofErr w:type="spellEnd"/>
      <w:r w:rsidRPr="00D86DEA">
        <w:rPr>
          <w:lang w:val="en-US"/>
        </w:rPr>
        <w:t xml:space="preserve"> </w:t>
      </w:r>
      <w:proofErr w:type="spellStart"/>
      <w:r w:rsidRPr="00D86DEA">
        <w:rPr>
          <w:lang w:val="en-US"/>
        </w:rPr>
        <w:t>Dagnogo</w:t>
      </w:r>
      <w:proofErr w:type="spellEnd"/>
      <w:r w:rsidRPr="00D86DEA">
        <w:rPr>
          <w:lang w:val="en-US"/>
        </w:rPr>
        <w:t xml:space="preserve"> and </w:t>
      </w:r>
      <w:proofErr w:type="spellStart"/>
      <w:r w:rsidRPr="00D86DEA">
        <w:rPr>
          <w:lang w:val="en-US"/>
        </w:rPr>
        <w:t>Yacouba</w:t>
      </w:r>
      <w:proofErr w:type="spellEnd"/>
      <w:r w:rsidRPr="00D86DEA">
        <w:rPr>
          <w:lang w:val="en-US"/>
        </w:rPr>
        <w:t xml:space="preserve"> </w:t>
      </w:r>
      <w:proofErr w:type="spellStart"/>
      <w:r w:rsidRPr="00D86DEA">
        <w:rPr>
          <w:lang w:val="en-US"/>
        </w:rPr>
        <w:t>Touré</w:t>
      </w:r>
      <w:proofErr w:type="spellEnd"/>
      <w:r w:rsidRPr="00D86DEA">
        <w:rPr>
          <w:lang w:val="en-US"/>
        </w:rPr>
        <w:t xml:space="preserve"> through </w:t>
      </w:r>
      <w:r>
        <w:rPr>
          <w:lang w:val="en-US"/>
        </w:rPr>
        <w:t xml:space="preserve">the </w:t>
      </w:r>
      <w:proofErr w:type="spellStart"/>
      <w:r w:rsidRPr="00D86DEA">
        <w:rPr>
          <w:lang w:val="en-US"/>
        </w:rPr>
        <w:t>Daro</w:t>
      </w:r>
      <w:proofErr w:type="spellEnd"/>
      <w:r w:rsidRPr="00D86DEA">
        <w:rPr>
          <w:lang w:val="en-US"/>
        </w:rPr>
        <w:t xml:space="preserve"> </w:t>
      </w:r>
      <w:proofErr w:type="spellStart"/>
      <w:r w:rsidRPr="00D86DEA">
        <w:rPr>
          <w:lang w:val="en-US"/>
        </w:rPr>
        <w:t>Daro</w:t>
      </w:r>
      <w:proofErr w:type="spellEnd"/>
      <w:r w:rsidRPr="00D86DEA">
        <w:rPr>
          <w:lang w:val="en-US"/>
        </w:rPr>
        <w:t xml:space="preserve"> movement. </w:t>
      </w:r>
      <w:proofErr w:type="spellStart"/>
      <w:r w:rsidRPr="00D86DEA">
        <w:rPr>
          <w:lang w:val="en-US"/>
        </w:rPr>
        <w:t>Daro</w:t>
      </w:r>
      <w:proofErr w:type="spellEnd"/>
      <w:r w:rsidRPr="00D86DEA">
        <w:rPr>
          <w:lang w:val="en-US"/>
        </w:rPr>
        <w:t xml:space="preserve"> means "Victory" in </w:t>
      </w:r>
      <w:proofErr w:type="spellStart"/>
      <w:r>
        <w:rPr>
          <w:lang w:val="en-US"/>
        </w:rPr>
        <w:t>A</w:t>
      </w:r>
      <w:r w:rsidRPr="00D86DEA">
        <w:rPr>
          <w:lang w:val="en-US"/>
        </w:rPr>
        <w:t>djoukrou</w:t>
      </w:r>
      <w:proofErr w:type="spellEnd"/>
      <w:r w:rsidRPr="00D86DEA">
        <w:rPr>
          <w:lang w:val="en-US"/>
        </w:rPr>
        <w:t xml:space="preserve"> language. This artistic movement </w:t>
      </w:r>
      <w:r>
        <w:rPr>
          <w:lang w:val="en-US"/>
        </w:rPr>
        <w:t>came out</w:t>
      </w:r>
      <w:r w:rsidRPr="00D86DEA">
        <w:rPr>
          <w:lang w:val="en-US"/>
        </w:rPr>
        <w:t xml:space="preserve"> in 1996</w:t>
      </w:r>
      <w:r>
        <w:rPr>
          <w:lang w:val="en-US"/>
        </w:rPr>
        <w:t>,</w:t>
      </w:r>
      <w:r w:rsidRPr="00D86DEA">
        <w:rPr>
          <w:lang w:val="en-US"/>
        </w:rPr>
        <w:t xml:space="preserve"> claiming the freedom to create </w:t>
      </w:r>
      <w:r w:rsidR="00336D2D">
        <w:rPr>
          <w:lang w:val="en-US"/>
        </w:rPr>
        <w:t xml:space="preserve">against </w:t>
      </w:r>
      <w:r w:rsidRPr="000548D4">
        <w:rPr>
          <w:lang w:val="en-US"/>
        </w:rPr>
        <w:t>prejudices</w:t>
      </w:r>
      <w:r w:rsidRPr="00D86DEA">
        <w:rPr>
          <w:b/>
          <w:lang w:val="en-US"/>
        </w:rPr>
        <w:t xml:space="preserve"> </w:t>
      </w:r>
      <w:r w:rsidRPr="00D86DEA">
        <w:rPr>
          <w:lang w:val="en-US"/>
        </w:rPr>
        <w:t xml:space="preserve">and </w:t>
      </w:r>
      <w:r w:rsidR="00336D2D">
        <w:rPr>
          <w:lang w:val="en-US"/>
        </w:rPr>
        <w:t xml:space="preserve">unencumbered by </w:t>
      </w:r>
      <w:r w:rsidRPr="00D86DEA">
        <w:rPr>
          <w:lang w:val="en-US"/>
        </w:rPr>
        <w:t>the public</w:t>
      </w:r>
      <w:r>
        <w:rPr>
          <w:lang w:val="en-US"/>
        </w:rPr>
        <w:t>.</w:t>
      </w:r>
      <w:r w:rsidRPr="00D86DEA">
        <w:rPr>
          <w:lang w:val="en-US"/>
        </w:rPr>
        <w:t xml:space="preserve"> </w:t>
      </w:r>
      <w:r>
        <w:rPr>
          <w:lang w:val="en-US"/>
        </w:rPr>
        <w:t>It affirms</w:t>
      </w:r>
      <w:r w:rsidRPr="00D86DEA">
        <w:rPr>
          <w:lang w:val="en-US"/>
        </w:rPr>
        <w:t xml:space="preserve"> </w:t>
      </w:r>
      <w:r>
        <w:rPr>
          <w:lang w:val="en-US"/>
        </w:rPr>
        <w:t>the</w:t>
      </w:r>
      <w:r w:rsidRPr="00D86DEA">
        <w:rPr>
          <w:lang w:val="en-US"/>
        </w:rPr>
        <w:t xml:space="preserve"> </w:t>
      </w:r>
      <w:r>
        <w:rPr>
          <w:lang w:val="en-US"/>
        </w:rPr>
        <w:t>"</w:t>
      </w:r>
      <w:r w:rsidRPr="00D86DEA">
        <w:rPr>
          <w:lang w:val="en-US"/>
        </w:rPr>
        <w:t>independence of the spirit</w:t>
      </w:r>
      <w:r>
        <w:rPr>
          <w:lang w:val="en-US"/>
        </w:rPr>
        <w:t>"</w:t>
      </w:r>
      <w:r w:rsidRPr="00D86DEA">
        <w:rPr>
          <w:lang w:val="en-US"/>
        </w:rPr>
        <w:t xml:space="preserve"> </w:t>
      </w:r>
      <w:r>
        <w:rPr>
          <w:lang w:val="en-US"/>
        </w:rPr>
        <w:t>against</w:t>
      </w:r>
      <w:r w:rsidRPr="00D86DEA">
        <w:rPr>
          <w:lang w:val="en-US"/>
        </w:rPr>
        <w:t xml:space="preserve"> the art market and </w:t>
      </w:r>
      <w:r>
        <w:rPr>
          <w:lang w:val="en-US"/>
        </w:rPr>
        <w:t xml:space="preserve">the </w:t>
      </w:r>
      <w:r w:rsidRPr="00D86DEA">
        <w:rPr>
          <w:lang w:val="en-US"/>
        </w:rPr>
        <w:t xml:space="preserve">conventional exhibition </w:t>
      </w:r>
      <w:r w:rsidR="000D59AF">
        <w:rPr>
          <w:lang w:val="en-US"/>
        </w:rPr>
        <w:t>venue</w:t>
      </w:r>
      <w:r w:rsidRPr="00D86DEA">
        <w:rPr>
          <w:lang w:val="en-US"/>
        </w:rPr>
        <w:t xml:space="preserve">s. </w:t>
      </w:r>
      <w:r w:rsidR="000D59AF">
        <w:rPr>
          <w:lang w:val="en-US"/>
        </w:rPr>
        <w:t>Further</w:t>
      </w:r>
      <w:r w:rsidR="007D7BBA">
        <w:rPr>
          <w:lang w:val="en-US"/>
        </w:rPr>
        <w:t>more</w:t>
      </w:r>
      <w:r>
        <w:rPr>
          <w:lang w:val="en-US"/>
        </w:rPr>
        <w:t>,</w:t>
      </w:r>
      <w:r w:rsidRPr="00D86DEA">
        <w:rPr>
          <w:lang w:val="en-US"/>
        </w:rPr>
        <w:t xml:space="preserve"> the term </w:t>
      </w:r>
      <w:proofErr w:type="spellStart"/>
      <w:r>
        <w:rPr>
          <w:lang w:val="en-US"/>
        </w:rPr>
        <w:t>V</w:t>
      </w:r>
      <w:r w:rsidRPr="00D86DEA">
        <w:rPr>
          <w:lang w:val="en-US"/>
        </w:rPr>
        <w:t>ohou</w:t>
      </w:r>
      <w:proofErr w:type="spellEnd"/>
      <w:r w:rsidRPr="00D86DEA">
        <w:rPr>
          <w:lang w:val="en-US"/>
        </w:rPr>
        <w:t xml:space="preserve"> </w:t>
      </w:r>
      <w:r>
        <w:rPr>
          <w:lang w:val="en-US"/>
        </w:rPr>
        <w:t xml:space="preserve">expanded its semantic field </w:t>
      </w:r>
      <w:r w:rsidR="00F77310">
        <w:rPr>
          <w:lang w:val="en-US"/>
        </w:rPr>
        <w:t xml:space="preserve">beyond visual arts </w:t>
      </w:r>
      <w:r>
        <w:rPr>
          <w:lang w:val="en-US"/>
        </w:rPr>
        <w:t>to</w:t>
      </w:r>
      <w:r w:rsidR="007E2691">
        <w:rPr>
          <w:lang w:val="en-US"/>
        </w:rPr>
        <w:t>ward</w:t>
      </w:r>
      <w:r>
        <w:rPr>
          <w:lang w:val="en-US"/>
        </w:rPr>
        <w:t xml:space="preserve"> literature (the writings of </w:t>
      </w:r>
      <w:proofErr w:type="spellStart"/>
      <w:r>
        <w:rPr>
          <w:lang w:val="en-US"/>
        </w:rPr>
        <w:t>Ahmadou</w:t>
      </w:r>
      <w:proofErr w:type="spellEnd"/>
      <w:r>
        <w:rPr>
          <w:lang w:val="en-US"/>
        </w:rPr>
        <w:t xml:space="preserve"> </w:t>
      </w:r>
      <w:proofErr w:type="spellStart"/>
      <w:r>
        <w:rPr>
          <w:lang w:val="en-US"/>
        </w:rPr>
        <w:t>Kourouma</w:t>
      </w:r>
      <w:proofErr w:type="spellEnd"/>
      <w:r>
        <w:rPr>
          <w:lang w:val="en-US"/>
        </w:rPr>
        <w:t>)</w:t>
      </w:r>
      <w:r w:rsidR="00F77310">
        <w:rPr>
          <w:lang w:val="en-US"/>
        </w:rPr>
        <w:t xml:space="preserve">, </w:t>
      </w:r>
      <w:r w:rsidR="00E93BCD">
        <w:rPr>
          <w:lang w:val="en-US"/>
        </w:rPr>
        <w:t xml:space="preserve">informal </w:t>
      </w:r>
      <w:r w:rsidR="00F77310">
        <w:rPr>
          <w:lang w:val="en-US"/>
        </w:rPr>
        <w:t>architecture</w:t>
      </w:r>
      <w:r w:rsidRPr="00D86DEA">
        <w:rPr>
          <w:lang w:val="en-US"/>
        </w:rPr>
        <w:t xml:space="preserve"> </w:t>
      </w:r>
      <w:r w:rsidR="00336D2D">
        <w:rPr>
          <w:lang w:val="en-US"/>
        </w:rPr>
        <w:t>and</w:t>
      </w:r>
      <w:r>
        <w:rPr>
          <w:lang w:val="en-US"/>
        </w:rPr>
        <w:t xml:space="preserve"> music. </w:t>
      </w:r>
    </w:p>
    <w:p w:rsidR="0004090B" w:rsidRDefault="0004090B" w:rsidP="00716455">
      <w:pPr>
        <w:rPr>
          <w:lang w:val="en-US"/>
        </w:rPr>
      </w:pPr>
    </w:p>
    <w:p w:rsidR="00812028" w:rsidRPr="004C074C" w:rsidRDefault="00F91DC4" w:rsidP="00812028">
      <w:pPr>
        <w:spacing w:line="276" w:lineRule="auto"/>
        <w:rPr>
          <w:rPrChange w:id="37" w:author="Céd" w:date="2014-02-24T10:03:00Z">
            <w:rPr>
              <w:lang w:val="en-US"/>
            </w:rPr>
          </w:rPrChange>
        </w:rPr>
      </w:pPr>
      <w:proofErr w:type="spellStart"/>
      <w:r w:rsidRPr="00F91DC4">
        <w:rPr>
          <w:rPrChange w:id="38" w:author="Céd" w:date="2014-02-24T10:03:00Z">
            <w:rPr>
              <w:lang w:val="en-US"/>
            </w:rPr>
          </w:rPrChange>
        </w:rPr>
        <w:t>Further</w:t>
      </w:r>
      <w:proofErr w:type="spellEnd"/>
      <w:r w:rsidRPr="00F91DC4">
        <w:rPr>
          <w:rPrChange w:id="39" w:author="Céd" w:date="2014-02-24T10:03:00Z">
            <w:rPr>
              <w:lang w:val="en-US"/>
            </w:rPr>
          </w:rPrChange>
        </w:rPr>
        <w:t xml:space="preserve"> </w:t>
      </w:r>
      <w:proofErr w:type="spellStart"/>
      <w:r w:rsidRPr="00F91DC4">
        <w:rPr>
          <w:rPrChange w:id="40" w:author="Céd" w:date="2014-02-24T10:03:00Z">
            <w:rPr>
              <w:lang w:val="en-US"/>
            </w:rPr>
          </w:rPrChange>
        </w:rPr>
        <w:t>readings</w:t>
      </w:r>
      <w:proofErr w:type="spellEnd"/>
      <w:r w:rsidRPr="00F91DC4">
        <w:rPr>
          <w:rPrChange w:id="41" w:author="Céd" w:date="2014-02-24T10:03:00Z">
            <w:rPr>
              <w:lang w:val="en-US"/>
            </w:rPr>
          </w:rPrChange>
        </w:rPr>
        <w:t xml:space="preserve"> :</w:t>
      </w:r>
    </w:p>
    <w:p w:rsidR="00812028" w:rsidRPr="004C074C" w:rsidRDefault="00812028" w:rsidP="00812028">
      <w:pPr>
        <w:spacing w:line="276" w:lineRule="auto"/>
        <w:rPr>
          <w:rPrChange w:id="42" w:author="Céd" w:date="2014-02-24T10:03:00Z">
            <w:rPr>
              <w:lang w:val="en-US"/>
            </w:rPr>
          </w:rPrChange>
        </w:rPr>
      </w:pPr>
    </w:p>
    <w:p w:rsidR="00812028" w:rsidRPr="00812028" w:rsidRDefault="007A595C" w:rsidP="00812028">
      <w:pPr>
        <w:spacing w:line="276" w:lineRule="auto"/>
      </w:pPr>
      <w:hyperlink r:id="rId8" w:history="1">
        <w:r w:rsidR="00812028" w:rsidRPr="00812028">
          <w:rPr>
            <w:rStyle w:val="Hyperlink"/>
            <w:i/>
            <w:color w:val="000000"/>
            <w:u w:val="none"/>
          </w:rPr>
          <w:t>Cahier de l'ADEIAO</w:t>
        </w:r>
        <w:r w:rsidR="00812028" w:rsidRPr="00812028">
          <w:rPr>
            <w:rStyle w:val="Hyperlink"/>
            <w:color w:val="000000"/>
            <w:u w:val="none"/>
          </w:rPr>
          <w:t xml:space="preserve"> n°11 -</w:t>
        </w:r>
        <w:r w:rsidR="00812028" w:rsidRPr="00812028">
          <w:rPr>
            <w:rStyle w:val="apple-converted-space"/>
            <w:color w:val="000000"/>
          </w:rPr>
          <w:t> </w:t>
        </w:r>
        <w:proofErr w:type="spellStart"/>
        <w:r w:rsidR="00812028" w:rsidRPr="00812028">
          <w:rPr>
            <w:rStyle w:val="Hyperlink"/>
            <w:color w:val="333333"/>
            <w:u w:val="none"/>
          </w:rPr>
          <w:t>Vohou-Vohou</w:t>
        </w:r>
        <w:proofErr w:type="spellEnd"/>
        <w:r w:rsidR="00812028" w:rsidRPr="00812028">
          <w:rPr>
            <w:rStyle w:val="Hyperlink"/>
            <w:color w:val="333333"/>
            <w:u w:val="none"/>
          </w:rPr>
          <w:t xml:space="preserve"> - Hommage à Véronique </w:t>
        </w:r>
        <w:proofErr w:type="spellStart"/>
        <w:r w:rsidR="00812028" w:rsidRPr="00812028">
          <w:rPr>
            <w:rStyle w:val="Hyperlink"/>
            <w:color w:val="333333"/>
            <w:u w:val="none"/>
          </w:rPr>
          <w:t>Wirbel</w:t>
        </w:r>
        <w:proofErr w:type="spellEnd"/>
      </w:hyperlink>
      <w:r w:rsidR="00812028">
        <w:t>,</w:t>
      </w:r>
      <w:r w:rsidR="00812028" w:rsidRPr="00812028">
        <w:rPr>
          <w:rStyle w:val="apple-converted-space"/>
          <w:color w:val="000000"/>
        </w:rPr>
        <w:t> </w:t>
      </w:r>
      <w:r w:rsidR="00812028" w:rsidRPr="00812028">
        <w:rPr>
          <w:color w:val="000000"/>
        </w:rPr>
        <w:t>1991</w:t>
      </w:r>
      <w:ins w:id="43" w:author="Céd" w:date="2014-02-24T10:10:00Z">
        <w:r w:rsidR="004C074C">
          <w:rPr>
            <w:color w:val="000000"/>
          </w:rPr>
          <w:t>.</w:t>
        </w:r>
      </w:ins>
    </w:p>
    <w:p w:rsidR="00812028" w:rsidRPr="00812028" w:rsidRDefault="00812028" w:rsidP="00812028">
      <w:pPr>
        <w:spacing w:line="276" w:lineRule="auto"/>
      </w:pPr>
    </w:p>
    <w:p w:rsidR="00812028" w:rsidRPr="000860C3" w:rsidRDefault="00812028" w:rsidP="00812028">
      <w:pPr>
        <w:spacing w:line="276" w:lineRule="auto"/>
      </w:pPr>
      <w:proofErr w:type="spellStart"/>
      <w:r w:rsidRPr="000860C3">
        <w:lastRenderedPageBreak/>
        <w:t>Boisdur</w:t>
      </w:r>
      <w:proofErr w:type="spellEnd"/>
      <w:r w:rsidRPr="000860C3">
        <w:t xml:space="preserve"> de </w:t>
      </w:r>
      <w:proofErr w:type="spellStart"/>
      <w:r w:rsidRPr="000860C3">
        <w:t>Toffol</w:t>
      </w:r>
      <w:proofErr w:type="spellEnd"/>
      <w:r w:rsidRPr="007D7BBA">
        <w:t xml:space="preserve"> </w:t>
      </w:r>
      <w:r w:rsidRPr="000860C3">
        <w:t>M-H</w:t>
      </w:r>
      <w:r>
        <w:t>.</w:t>
      </w:r>
      <w:r w:rsidRPr="000860C3">
        <w:t xml:space="preserve"> "</w:t>
      </w:r>
      <w:r>
        <w:t xml:space="preserve">L'école Négro-Caraïbes et le mouvement </w:t>
      </w:r>
      <w:proofErr w:type="spellStart"/>
      <w:r>
        <w:t>Vohou-Vohou</w:t>
      </w:r>
      <w:proofErr w:type="spellEnd"/>
      <w:r>
        <w:t>" in N'</w:t>
      </w:r>
      <w:proofErr w:type="spellStart"/>
      <w:r>
        <w:t>Goné</w:t>
      </w:r>
      <w:proofErr w:type="spellEnd"/>
      <w:r>
        <w:t xml:space="preserve"> </w:t>
      </w:r>
      <w:proofErr w:type="spellStart"/>
      <w:r>
        <w:t>Fall</w:t>
      </w:r>
      <w:proofErr w:type="spellEnd"/>
      <w:r>
        <w:t xml:space="preserve"> et Jean-Loup </w:t>
      </w:r>
      <w:proofErr w:type="spellStart"/>
      <w:r>
        <w:t>Pivin</w:t>
      </w:r>
      <w:proofErr w:type="spellEnd"/>
      <w:r>
        <w:t xml:space="preserve"> (</w:t>
      </w:r>
      <w:proofErr w:type="spellStart"/>
      <w:r>
        <w:t>eds</w:t>
      </w:r>
      <w:proofErr w:type="spellEnd"/>
      <w:r>
        <w:t>.)</w:t>
      </w:r>
      <w:r w:rsidRPr="000860C3">
        <w:t xml:space="preserve"> </w:t>
      </w:r>
      <w:r w:rsidRPr="00812028">
        <w:rPr>
          <w:i/>
        </w:rPr>
        <w:t>Anthologie de l'Art Africain du XXème siècle</w:t>
      </w:r>
      <w:r>
        <w:t>, Paris: Revue Noire Editions, 2001, 238-241.</w:t>
      </w:r>
    </w:p>
    <w:p w:rsidR="00783BA5" w:rsidRPr="00812028" w:rsidRDefault="00783BA5" w:rsidP="00812028">
      <w:pPr>
        <w:spacing w:line="276" w:lineRule="auto"/>
      </w:pPr>
    </w:p>
    <w:p w:rsidR="00496CEF" w:rsidRPr="000860C3" w:rsidRDefault="00496CEF" w:rsidP="00812028">
      <w:pPr>
        <w:pStyle w:val="Heading2"/>
        <w:shd w:val="clear" w:color="auto" w:fill="FFFFFF"/>
        <w:spacing w:before="0" w:beforeAutospacing="0" w:after="0" w:afterAutospacing="0" w:line="276" w:lineRule="auto"/>
        <w:rPr>
          <w:b w:val="0"/>
          <w:color w:val="333333"/>
          <w:sz w:val="24"/>
          <w:szCs w:val="24"/>
          <w:lang w:val="en-US"/>
        </w:rPr>
      </w:pPr>
      <w:proofErr w:type="spellStart"/>
      <w:r w:rsidRPr="000860C3">
        <w:rPr>
          <w:b w:val="0"/>
          <w:sz w:val="24"/>
          <w:szCs w:val="24"/>
          <w:lang w:val="en-US"/>
        </w:rPr>
        <w:t>Konaté</w:t>
      </w:r>
      <w:proofErr w:type="spellEnd"/>
      <w:r w:rsidR="00694F4A" w:rsidRPr="000860C3">
        <w:rPr>
          <w:b w:val="0"/>
          <w:sz w:val="24"/>
          <w:szCs w:val="24"/>
          <w:lang w:val="en-US"/>
        </w:rPr>
        <w:t xml:space="preserve"> </w:t>
      </w:r>
      <w:r w:rsidR="007D7BBA">
        <w:rPr>
          <w:b w:val="0"/>
          <w:sz w:val="24"/>
          <w:szCs w:val="24"/>
          <w:lang w:val="en-US"/>
        </w:rPr>
        <w:t xml:space="preserve">Y. </w:t>
      </w:r>
      <w:r w:rsidRPr="000860C3">
        <w:rPr>
          <w:b w:val="0"/>
          <w:sz w:val="24"/>
          <w:szCs w:val="24"/>
          <w:lang w:val="en-US"/>
        </w:rPr>
        <w:t>"</w:t>
      </w:r>
      <w:r w:rsidRPr="000860C3">
        <w:rPr>
          <w:b w:val="0"/>
          <w:color w:val="333333"/>
          <w:sz w:val="24"/>
          <w:szCs w:val="24"/>
          <w:lang w:val="en-US"/>
        </w:rPr>
        <w:t xml:space="preserve">Art and Social Dynamics in Côte d'Ivoire: The Position of </w:t>
      </w:r>
      <w:proofErr w:type="spellStart"/>
      <w:r w:rsidRPr="000860C3">
        <w:rPr>
          <w:b w:val="0"/>
          <w:color w:val="333333"/>
          <w:sz w:val="24"/>
          <w:szCs w:val="24"/>
          <w:lang w:val="en-US"/>
        </w:rPr>
        <w:t>Vohou-Vohou</w:t>
      </w:r>
      <w:proofErr w:type="spellEnd"/>
      <w:r w:rsidRPr="000860C3">
        <w:rPr>
          <w:b w:val="0"/>
          <w:color w:val="333333"/>
          <w:sz w:val="24"/>
          <w:szCs w:val="24"/>
          <w:lang w:val="en-US"/>
        </w:rPr>
        <w:t xml:space="preserve">" </w:t>
      </w:r>
      <w:r w:rsidR="007D7BBA">
        <w:rPr>
          <w:b w:val="0"/>
          <w:color w:val="333333"/>
          <w:sz w:val="24"/>
          <w:szCs w:val="24"/>
          <w:lang w:val="en-US"/>
        </w:rPr>
        <w:t xml:space="preserve">in </w:t>
      </w:r>
      <w:proofErr w:type="spellStart"/>
      <w:r w:rsidR="007D7BBA">
        <w:rPr>
          <w:b w:val="0"/>
          <w:color w:val="333333"/>
          <w:sz w:val="24"/>
          <w:szCs w:val="24"/>
          <w:lang w:val="en-US"/>
        </w:rPr>
        <w:t>Gitti</w:t>
      </w:r>
      <w:proofErr w:type="spellEnd"/>
      <w:r w:rsidR="007D7BBA">
        <w:rPr>
          <w:b w:val="0"/>
          <w:color w:val="333333"/>
          <w:sz w:val="24"/>
          <w:szCs w:val="24"/>
          <w:lang w:val="en-US"/>
        </w:rPr>
        <w:t xml:space="preserve"> Sal</w:t>
      </w:r>
      <w:r w:rsidR="007D7BBA" w:rsidRPr="00812028">
        <w:rPr>
          <w:b w:val="0"/>
          <w:sz w:val="24"/>
          <w:szCs w:val="24"/>
          <w:lang w:val="en-US"/>
        </w:rPr>
        <w:t xml:space="preserve">ami and Monica Blackmun </w:t>
      </w:r>
      <w:proofErr w:type="spellStart"/>
      <w:r w:rsidR="007D7BBA" w:rsidRPr="00812028">
        <w:rPr>
          <w:b w:val="0"/>
          <w:sz w:val="24"/>
          <w:szCs w:val="24"/>
          <w:lang w:val="en-US"/>
        </w:rPr>
        <w:t>Visona</w:t>
      </w:r>
      <w:proofErr w:type="spellEnd"/>
      <w:r w:rsidR="007D7BBA" w:rsidRPr="00812028">
        <w:rPr>
          <w:b w:val="0"/>
          <w:sz w:val="24"/>
          <w:szCs w:val="24"/>
          <w:lang w:val="en-US"/>
        </w:rPr>
        <w:t xml:space="preserve"> (eds.), </w:t>
      </w:r>
      <w:r w:rsidR="007D7BBA" w:rsidRPr="00812028">
        <w:rPr>
          <w:b w:val="0"/>
          <w:i/>
          <w:sz w:val="24"/>
          <w:szCs w:val="24"/>
          <w:lang w:val="en-US"/>
        </w:rPr>
        <w:t>A Companion to Modern African Art</w:t>
      </w:r>
      <w:r w:rsidR="007D7BBA" w:rsidRPr="00812028">
        <w:rPr>
          <w:b w:val="0"/>
          <w:sz w:val="24"/>
          <w:szCs w:val="24"/>
          <w:lang w:val="en-US"/>
        </w:rPr>
        <w:t xml:space="preserve">, </w:t>
      </w:r>
      <w:r w:rsidR="00812028" w:rsidRPr="00812028">
        <w:rPr>
          <w:b w:val="0"/>
          <w:sz w:val="24"/>
          <w:szCs w:val="24"/>
          <w:shd w:val="clear" w:color="auto" w:fill="FFFFFF"/>
          <w:lang w:val="en-US"/>
        </w:rPr>
        <w:t>Wiley-Blackwell, 2013,</w:t>
      </w:r>
      <w:r w:rsidR="00812028" w:rsidRPr="00812028">
        <w:rPr>
          <w:sz w:val="24"/>
          <w:szCs w:val="24"/>
          <w:shd w:val="clear" w:color="auto" w:fill="FFFFFF"/>
          <w:lang w:val="en-US"/>
        </w:rPr>
        <w:t xml:space="preserve"> </w:t>
      </w:r>
      <w:r w:rsidRPr="000860C3">
        <w:rPr>
          <w:b w:val="0"/>
          <w:color w:val="333333"/>
          <w:sz w:val="24"/>
          <w:szCs w:val="24"/>
          <w:lang w:val="en-US"/>
        </w:rPr>
        <w:t>371-388</w:t>
      </w:r>
      <w:r w:rsidR="00812028">
        <w:rPr>
          <w:b w:val="0"/>
          <w:color w:val="333333"/>
          <w:sz w:val="24"/>
          <w:szCs w:val="24"/>
          <w:lang w:val="en-US"/>
        </w:rPr>
        <w:t>.</w:t>
      </w:r>
    </w:p>
    <w:p w:rsidR="00496CEF" w:rsidRDefault="00496CEF">
      <w:pPr>
        <w:rPr>
          <w:lang w:val="en-US"/>
        </w:rPr>
      </w:pPr>
    </w:p>
    <w:p w:rsidR="00496CEF" w:rsidRPr="00812028" w:rsidRDefault="0032037E">
      <w:pPr>
        <w:rPr>
          <w:lang w:val="en-US"/>
        </w:rPr>
      </w:pPr>
      <w:ins w:id="44" w:author="Erin Rice" w:date="2014-02-27T15:24:00Z">
        <w:r>
          <w:rPr>
            <w:noProof/>
            <w:lang w:val="en-GB" w:eastAsia="en-GB"/>
          </w:rPr>
          <w:drawing>
            <wp:inline distT="0" distB="0" distL="0" distR="0">
              <wp:extent cx="5280955" cy="6640195"/>
              <wp:effectExtent l="25400" t="0" r="2245" b="0"/>
              <wp:docPr id="1" name="Picture 0" descr="bath-sans-tit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h-sans-titre.jpg"/>
                      <pic:cNvPicPr/>
                    </pic:nvPicPr>
                    <pic:blipFill>
                      <a:blip r:embed="rId9"/>
                      <a:stretch>
                        <a:fillRect/>
                      </a:stretch>
                    </pic:blipFill>
                    <pic:spPr>
                      <a:xfrm>
                        <a:off x="0" y="0"/>
                        <a:ext cx="5280955" cy="6640195"/>
                      </a:xfrm>
                      <a:prstGeom prst="rect">
                        <a:avLst/>
                      </a:prstGeom>
                    </pic:spPr>
                  </pic:pic>
                </a:graphicData>
              </a:graphic>
            </wp:inline>
          </w:drawing>
        </w:r>
      </w:ins>
    </w:p>
    <w:p w:rsidR="00496CEF" w:rsidRPr="0032037E" w:rsidRDefault="00496CEF">
      <w:pPr>
        <w:rPr>
          <w:sz w:val="20"/>
          <w:lang w:val="en-US"/>
          <w:rPrChange w:id="45" w:author="Erin Rice" w:date="2014-02-27T15:24:00Z">
            <w:rPr>
              <w:lang w:val="en-US"/>
            </w:rPr>
          </w:rPrChange>
        </w:rPr>
      </w:pPr>
    </w:p>
    <w:p w:rsidR="0032037E" w:rsidRPr="0032037E" w:rsidRDefault="0032037E" w:rsidP="0032037E">
      <w:pPr>
        <w:numPr>
          <w:ins w:id="46" w:author="Erin Rice" w:date="2014-02-27T15:24:00Z"/>
        </w:numPr>
        <w:spacing w:after="200" w:line="276" w:lineRule="auto"/>
        <w:rPr>
          <w:ins w:id="47" w:author="Erin Rice" w:date="2014-02-27T15:24:00Z"/>
          <w:sz w:val="20"/>
          <w:rPrChange w:id="48" w:author="Erin Rice" w:date="2014-02-27T15:24:00Z">
            <w:rPr>
              <w:ins w:id="49" w:author="Erin Rice" w:date="2014-02-27T15:24:00Z"/>
            </w:rPr>
          </w:rPrChange>
        </w:rPr>
      </w:pPr>
      <w:ins w:id="50" w:author="Erin Rice" w:date="2014-02-27T15:24:00Z">
        <w:r w:rsidRPr="0032037E">
          <w:rPr>
            <w:sz w:val="20"/>
            <w:rPrChange w:id="51" w:author="Erin Rice" w:date="2014-02-27T15:24:00Z">
              <w:rPr/>
            </w:rPrChange>
          </w:rPr>
          <w:t xml:space="preserve">Youssouf Bath, </w:t>
        </w:r>
        <w:r w:rsidRPr="0032037E">
          <w:rPr>
            <w:rStyle w:val="Emphasis"/>
            <w:i w:val="0"/>
            <w:sz w:val="20"/>
            <w:rPrChange w:id="52" w:author="Erin Rice" w:date="2014-02-27T15:24:00Z">
              <w:rPr>
                <w:rStyle w:val="Emphasis"/>
                <w:i w:val="0"/>
              </w:rPr>
            </w:rPrChange>
          </w:rPr>
          <w:t xml:space="preserve">no </w:t>
        </w:r>
        <w:proofErr w:type="spellStart"/>
        <w:r w:rsidRPr="0032037E">
          <w:rPr>
            <w:rStyle w:val="Emphasis"/>
            <w:i w:val="0"/>
            <w:sz w:val="20"/>
            <w:rPrChange w:id="53" w:author="Erin Rice" w:date="2014-02-27T15:24:00Z">
              <w:rPr>
                <w:rStyle w:val="Emphasis"/>
                <w:i w:val="0"/>
              </w:rPr>
            </w:rPrChange>
          </w:rPr>
          <w:t>title</w:t>
        </w:r>
        <w:proofErr w:type="spellEnd"/>
        <w:r w:rsidRPr="0032037E">
          <w:rPr>
            <w:rStyle w:val="Emphasis"/>
            <w:i w:val="0"/>
            <w:sz w:val="20"/>
            <w:rPrChange w:id="54" w:author="Erin Rice" w:date="2014-02-27T15:24:00Z">
              <w:rPr>
                <w:rStyle w:val="Emphasis"/>
                <w:i w:val="0"/>
              </w:rPr>
            </w:rPrChange>
          </w:rPr>
          <w:t xml:space="preserve"> - mixed media, 1972-75, </w:t>
        </w:r>
        <w:r w:rsidRPr="0032037E">
          <w:rPr>
            <w:sz w:val="20"/>
            <w:rPrChange w:id="55" w:author="Erin Rice" w:date="2014-02-27T15:24:00Z">
              <w:rPr/>
            </w:rPrChange>
          </w:rPr>
          <w:t>129 x 101 cm</w:t>
        </w:r>
        <w:r w:rsidRPr="0032037E">
          <w:rPr>
            <w:rStyle w:val="Emphasis"/>
            <w:i w:val="0"/>
            <w:sz w:val="20"/>
            <w:rPrChange w:id="56" w:author="Erin Rice" w:date="2014-02-27T15:24:00Z">
              <w:rPr>
                <w:rStyle w:val="Emphasis"/>
                <w:i w:val="0"/>
              </w:rPr>
            </w:rPrChange>
          </w:rPr>
          <w:t xml:space="preserve"> / </w:t>
        </w:r>
        <w:proofErr w:type="spellStart"/>
        <w:r w:rsidRPr="0032037E">
          <w:rPr>
            <w:rStyle w:val="Emphasis"/>
            <w:i w:val="0"/>
            <w:sz w:val="20"/>
            <w:rPrChange w:id="57" w:author="Erin Rice" w:date="2014-02-27T15:24:00Z">
              <w:rPr>
                <w:rStyle w:val="Emphasis"/>
                <w:i w:val="0"/>
              </w:rPr>
            </w:rPrChange>
          </w:rPr>
          <w:t>credit</w:t>
        </w:r>
        <w:proofErr w:type="spellEnd"/>
        <w:r w:rsidRPr="0032037E">
          <w:rPr>
            <w:rStyle w:val="Emphasis"/>
            <w:i w:val="0"/>
            <w:sz w:val="20"/>
            <w:rPrChange w:id="58" w:author="Erin Rice" w:date="2014-02-27T15:24:00Z">
              <w:rPr>
                <w:rStyle w:val="Emphasis"/>
                <w:i w:val="0"/>
              </w:rPr>
            </w:rPrChange>
          </w:rPr>
          <w:t xml:space="preserve"> ADEIAO </w:t>
        </w:r>
      </w:ins>
    </w:p>
    <w:p w:rsidR="00694F4A" w:rsidRPr="0032037E" w:rsidRDefault="0032037E">
      <w:pPr>
        <w:numPr>
          <w:ins w:id="59" w:author="Unknown"/>
        </w:numPr>
        <w:spacing w:after="200" w:line="276" w:lineRule="auto"/>
        <w:rPr>
          <w:sz w:val="20"/>
          <w:rPrChange w:id="60" w:author="Erin Rice" w:date="2014-02-27T15:24:00Z">
            <w:rPr>
              <w:lang w:val="en-US"/>
            </w:rPr>
          </w:rPrChange>
        </w:rPr>
        <w:pPrChange w:id="61" w:author="Erin Rice" w:date="2014-02-27T15:24:00Z">
          <w:pPr/>
        </w:pPrChange>
      </w:pPr>
      <w:ins w:id="62" w:author="Erin Rice" w:date="2014-02-27T15:24:00Z">
        <w:r w:rsidRPr="0032037E">
          <w:rPr>
            <w:sz w:val="20"/>
            <w:rPrChange w:id="63" w:author="Erin Rice" w:date="2014-02-27T15:24:00Z">
              <w:rPr/>
            </w:rPrChange>
          </w:rPr>
          <w:t> </w:t>
        </w:r>
        <w:r w:rsidRPr="0032037E">
          <w:rPr>
            <w:sz w:val="20"/>
            <w:rPrChange w:id="64" w:author="Erin Rice" w:date="2014-02-27T15:24:00Z">
              <w:rPr/>
            </w:rPrChange>
          </w:rPr>
          <w:fldChar w:fldCharType="begin"/>
        </w:r>
        <w:r w:rsidRPr="0032037E">
          <w:rPr>
            <w:sz w:val="20"/>
            <w:rPrChange w:id="65" w:author="Erin Rice" w:date="2014-02-27T15:24:00Z">
              <w:rPr/>
            </w:rPrChange>
          </w:rPr>
          <w:instrText xml:space="preserve"> HYPERLINK "http://www.adeiao.org/cote-ivoire/youssouf-bath/bath-sans-titre.html" \t "_blank" </w:instrText>
        </w:r>
        <w:r w:rsidRPr="0032037E">
          <w:rPr>
            <w:sz w:val="20"/>
            <w:rPrChange w:id="66" w:author="Erin Rice" w:date="2014-02-27T15:24:00Z">
              <w:rPr/>
            </w:rPrChange>
          </w:rPr>
          <w:fldChar w:fldCharType="separate"/>
        </w:r>
        <w:r w:rsidRPr="0032037E">
          <w:rPr>
            <w:rStyle w:val="Hyperlink"/>
            <w:sz w:val="20"/>
            <w:rPrChange w:id="67" w:author="Erin Rice" w:date="2014-02-27T15:24:00Z">
              <w:rPr>
                <w:rStyle w:val="Hyperlink"/>
              </w:rPr>
            </w:rPrChange>
          </w:rPr>
          <w:t>www.adeiao.org/cote-ivoire/youssouf-bath/bath-sans-titre.html</w:t>
        </w:r>
        <w:r w:rsidRPr="0032037E">
          <w:rPr>
            <w:sz w:val="20"/>
            <w:rPrChange w:id="68" w:author="Erin Rice" w:date="2014-02-27T15:24:00Z">
              <w:rPr/>
            </w:rPrChange>
          </w:rPr>
          <w:fldChar w:fldCharType="end"/>
        </w:r>
      </w:ins>
    </w:p>
    <w:sectPr w:rsidR="00694F4A" w:rsidRPr="0032037E" w:rsidSect="00A15D9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Erin Rice" w:date="2014-03-16T17:43:00Z" w:initials="ER">
    <w:p w:rsidR="008A0BAA" w:rsidRPr="004C074C" w:rsidRDefault="008A0BAA" w:rsidP="008A0BAA">
      <w:pPr>
        <w:pStyle w:val="CommentText"/>
        <w:rPr>
          <w:lang w:val="en-US"/>
        </w:rPr>
      </w:pPr>
      <w:r>
        <w:rPr>
          <w:rStyle w:val="CommentReference"/>
        </w:rPr>
        <w:annotationRef/>
      </w:r>
      <w:r w:rsidRPr="004C074C">
        <w:rPr>
          <w:lang w:val="en-US"/>
        </w:rPr>
        <w:t xml:space="preserve">Can you provide the year this was written or </w:t>
      </w:r>
      <w:proofErr w:type="gramStart"/>
      <w:r w:rsidRPr="004C074C">
        <w:rPr>
          <w:lang w:val="en-US"/>
        </w:rPr>
        <w:t>published ?</w:t>
      </w:r>
      <w:proofErr w:type="gramEnd"/>
    </w:p>
  </w:comment>
  <w:comment w:id="21" w:author="Erin Rice" w:date="2014-02-20T17:58:00Z" w:initials="ER">
    <w:p w:rsidR="00725B2F" w:rsidRPr="004C074C" w:rsidRDefault="00725B2F">
      <w:pPr>
        <w:pStyle w:val="CommentText"/>
        <w:rPr>
          <w:lang w:val="en-US"/>
        </w:rPr>
      </w:pPr>
      <w:r>
        <w:rPr>
          <w:rStyle w:val="CommentReference"/>
        </w:rPr>
        <w:annotationRef/>
      </w:r>
      <w:r w:rsidRPr="004C074C">
        <w:rPr>
          <w:lang w:val="en-US"/>
        </w:rPr>
        <w:t xml:space="preserve">Can you provide the year this was written or </w:t>
      </w:r>
      <w:proofErr w:type="gramStart"/>
      <w:r w:rsidRPr="004C074C">
        <w:rPr>
          <w:lang w:val="en-US"/>
        </w:rPr>
        <w:t>published ?</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95C" w:rsidRDefault="007A595C" w:rsidP="00783BA5">
      <w:r>
        <w:separator/>
      </w:r>
    </w:p>
  </w:endnote>
  <w:endnote w:type="continuationSeparator" w:id="0">
    <w:p w:rsidR="007A595C" w:rsidRDefault="007A595C" w:rsidP="00783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Lucida Grande">
    <w:altName w:val="Californian FB"/>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95C" w:rsidRDefault="007A595C" w:rsidP="00783BA5">
      <w:r>
        <w:separator/>
      </w:r>
    </w:p>
  </w:footnote>
  <w:footnote w:type="continuationSeparator" w:id="0">
    <w:p w:rsidR="007A595C" w:rsidRDefault="007A595C" w:rsidP="00783B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BA5"/>
    <w:rsid w:val="0004090B"/>
    <w:rsid w:val="000860C3"/>
    <w:rsid w:val="000D59AF"/>
    <w:rsid w:val="000F513C"/>
    <w:rsid w:val="001A520A"/>
    <w:rsid w:val="00235B16"/>
    <w:rsid w:val="00265D0C"/>
    <w:rsid w:val="002854A9"/>
    <w:rsid w:val="00291C53"/>
    <w:rsid w:val="002B1F75"/>
    <w:rsid w:val="002B353C"/>
    <w:rsid w:val="002F23EA"/>
    <w:rsid w:val="0030272A"/>
    <w:rsid w:val="0032037E"/>
    <w:rsid w:val="003226A5"/>
    <w:rsid w:val="00336D2D"/>
    <w:rsid w:val="00355AD5"/>
    <w:rsid w:val="00384861"/>
    <w:rsid w:val="003D1C6E"/>
    <w:rsid w:val="00410D38"/>
    <w:rsid w:val="00473573"/>
    <w:rsid w:val="00496CEF"/>
    <w:rsid w:val="004B02A5"/>
    <w:rsid w:val="004C074C"/>
    <w:rsid w:val="004E3A1A"/>
    <w:rsid w:val="004E41D2"/>
    <w:rsid w:val="00520354"/>
    <w:rsid w:val="00522E25"/>
    <w:rsid w:val="00534230"/>
    <w:rsid w:val="00565DC4"/>
    <w:rsid w:val="00577BB8"/>
    <w:rsid w:val="00584B20"/>
    <w:rsid w:val="005B1F27"/>
    <w:rsid w:val="005F3C63"/>
    <w:rsid w:val="006316B5"/>
    <w:rsid w:val="006764EE"/>
    <w:rsid w:val="00694F4A"/>
    <w:rsid w:val="006A3A80"/>
    <w:rsid w:val="006A4D18"/>
    <w:rsid w:val="006B2AB8"/>
    <w:rsid w:val="006D040A"/>
    <w:rsid w:val="006F3B63"/>
    <w:rsid w:val="00712706"/>
    <w:rsid w:val="00716455"/>
    <w:rsid w:val="00723D3F"/>
    <w:rsid w:val="00725B2F"/>
    <w:rsid w:val="007508EC"/>
    <w:rsid w:val="00753A9D"/>
    <w:rsid w:val="00765BF6"/>
    <w:rsid w:val="00783BA5"/>
    <w:rsid w:val="00783F11"/>
    <w:rsid w:val="007A595C"/>
    <w:rsid w:val="007C17F9"/>
    <w:rsid w:val="007D6CF6"/>
    <w:rsid w:val="007D7BBA"/>
    <w:rsid w:val="007E2691"/>
    <w:rsid w:val="007F59BC"/>
    <w:rsid w:val="00812028"/>
    <w:rsid w:val="008A0BAA"/>
    <w:rsid w:val="008B506D"/>
    <w:rsid w:val="008E18AD"/>
    <w:rsid w:val="008F223D"/>
    <w:rsid w:val="00904094"/>
    <w:rsid w:val="00916F06"/>
    <w:rsid w:val="0093397A"/>
    <w:rsid w:val="00955937"/>
    <w:rsid w:val="00965A4B"/>
    <w:rsid w:val="00980362"/>
    <w:rsid w:val="009B00F0"/>
    <w:rsid w:val="009D3687"/>
    <w:rsid w:val="009E1EA0"/>
    <w:rsid w:val="00A15D9C"/>
    <w:rsid w:val="00A32312"/>
    <w:rsid w:val="00A8331E"/>
    <w:rsid w:val="00A96829"/>
    <w:rsid w:val="00AC65C7"/>
    <w:rsid w:val="00B53AA7"/>
    <w:rsid w:val="00B764BB"/>
    <w:rsid w:val="00B8495E"/>
    <w:rsid w:val="00BC65E8"/>
    <w:rsid w:val="00C13405"/>
    <w:rsid w:val="00C93374"/>
    <w:rsid w:val="00D002E2"/>
    <w:rsid w:val="00D2202B"/>
    <w:rsid w:val="00D33A7F"/>
    <w:rsid w:val="00D564AD"/>
    <w:rsid w:val="00D86DEA"/>
    <w:rsid w:val="00D91059"/>
    <w:rsid w:val="00E11F39"/>
    <w:rsid w:val="00E30C1B"/>
    <w:rsid w:val="00E560AD"/>
    <w:rsid w:val="00E652A5"/>
    <w:rsid w:val="00E93BCD"/>
    <w:rsid w:val="00EA1776"/>
    <w:rsid w:val="00ED1376"/>
    <w:rsid w:val="00EF1EAC"/>
    <w:rsid w:val="00F105A5"/>
    <w:rsid w:val="00F42C6B"/>
    <w:rsid w:val="00F63382"/>
    <w:rsid w:val="00F77310"/>
    <w:rsid w:val="00F91DC4"/>
    <w:rsid w:val="00FA16DC"/>
    <w:rsid w:val="00FB343B"/>
    <w:rsid w:val="00FB5792"/>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fr-FR"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BA5"/>
    <w:pPr>
      <w:spacing w:after="0" w:line="240" w:lineRule="auto"/>
    </w:pPr>
    <w:rPr>
      <w:rFonts w:ascii="Times New Roman" w:hAnsi="Times New Roman" w:cs="Times New Roman"/>
      <w:sz w:val="24"/>
      <w:szCs w:val="24"/>
      <w:lang w:eastAsia="fr-FR"/>
    </w:rPr>
  </w:style>
  <w:style w:type="paragraph" w:styleId="Heading2">
    <w:name w:val="heading 2"/>
    <w:basedOn w:val="Normal"/>
    <w:link w:val="Heading2Char"/>
    <w:uiPriority w:val="9"/>
    <w:qFormat/>
    <w:rsid w:val="00496CEF"/>
    <w:pPr>
      <w:spacing w:before="100" w:beforeAutospacing="1" w:after="100" w:afterAutospacing="1"/>
      <w:outlineLvl w:val="1"/>
    </w:pPr>
    <w:rPr>
      <w:rFonts w:eastAsia="Times New Roman"/>
      <w:b/>
      <w:bCs/>
      <w:sz w:val="36"/>
      <w:szCs w:val="3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5A4B"/>
    <w:pPr>
      <w:spacing w:after="0" w:line="240" w:lineRule="auto"/>
    </w:pPr>
    <w:rPr>
      <w:rFonts w:ascii="Calibri" w:hAnsi="Calibri" w:cs="Times New Roman"/>
    </w:rPr>
  </w:style>
  <w:style w:type="character" w:styleId="Strong">
    <w:name w:val="Strong"/>
    <w:basedOn w:val="DefaultParagraphFont"/>
    <w:uiPriority w:val="22"/>
    <w:qFormat/>
    <w:rsid w:val="00965A4B"/>
    <w:rPr>
      <w:b/>
      <w:bCs/>
    </w:rPr>
  </w:style>
  <w:style w:type="character" w:customStyle="1" w:styleId="corps">
    <w:name w:val="corps"/>
    <w:basedOn w:val="DefaultParagraphFont"/>
    <w:rsid w:val="00783BA5"/>
  </w:style>
  <w:style w:type="paragraph" w:styleId="FootnoteText">
    <w:name w:val="footnote text"/>
    <w:basedOn w:val="Normal"/>
    <w:link w:val="FootnoteTextChar"/>
    <w:semiHidden/>
    <w:rsid w:val="00783BA5"/>
    <w:rPr>
      <w:sz w:val="20"/>
      <w:szCs w:val="20"/>
    </w:rPr>
  </w:style>
  <w:style w:type="character" w:customStyle="1" w:styleId="FootnoteTextChar">
    <w:name w:val="Footnote Text Char"/>
    <w:basedOn w:val="DefaultParagraphFont"/>
    <w:link w:val="FootnoteText"/>
    <w:semiHidden/>
    <w:rsid w:val="00783BA5"/>
    <w:rPr>
      <w:rFonts w:ascii="Times New Roman" w:hAnsi="Times New Roman" w:cs="Times New Roman"/>
      <w:sz w:val="20"/>
      <w:szCs w:val="20"/>
      <w:lang w:eastAsia="fr-FR"/>
    </w:rPr>
  </w:style>
  <w:style w:type="character" w:styleId="FootnoteReference">
    <w:name w:val="footnote reference"/>
    <w:basedOn w:val="DefaultParagraphFont"/>
    <w:semiHidden/>
    <w:rsid w:val="00783BA5"/>
    <w:rPr>
      <w:vertAlign w:val="superscript"/>
    </w:rPr>
  </w:style>
  <w:style w:type="character" w:customStyle="1" w:styleId="longtext">
    <w:name w:val="long_text"/>
    <w:basedOn w:val="DefaultParagraphFont"/>
    <w:rsid w:val="00783BA5"/>
  </w:style>
  <w:style w:type="character" w:styleId="Emphasis">
    <w:name w:val="Emphasis"/>
    <w:basedOn w:val="DefaultParagraphFont"/>
    <w:uiPriority w:val="20"/>
    <w:qFormat/>
    <w:rsid w:val="006316B5"/>
    <w:rPr>
      <w:i/>
      <w:iCs/>
    </w:rPr>
  </w:style>
  <w:style w:type="character" w:customStyle="1" w:styleId="apple-converted-space">
    <w:name w:val="apple-converted-space"/>
    <w:basedOn w:val="DefaultParagraphFont"/>
    <w:rsid w:val="006316B5"/>
  </w:style>
  <w:style w:type="character" w:styleId="Hyperlink">
    <w:name w:val="Hyperlink"/>
    <w:basedOn w:val="DefaultParagraphFont"/>
    <w:uiPriority w:val="99"/>
    <w:semiHidden/>
    <w:unhideWhenUsed/>
    <w:rsid w:val="006316B5"/>
    <w:rPr>
      <w:color w:val="0000FF"/>
      <w:u w:val="single"/>
    </w:rPr>
  </w:style>
  <w:style w:type="character" w:customStyle="1" w:styleId="Heading2Char">
    <w:name w:val="Heading 2 Char"/>
    <w:basedOn w:val="DefaultParagraphFont"/>
    <w:link w:val="Heading2"/>
    <w:uiPriority w:val="9"/>
    <w:rsid w:val="00496CEF"/>
    <w:rPr>
      <w:rFonts w:ascii="Times New Roman" w:eastAsia="Times New Roman" w:hAnsi="Times New Roman" w:cs="Times New Roman"/>
      <w:b/>
      <w:bCs/>
      <w:sz w:val="36"/>
      <w:szCs w:val="36"/>
    </w:rPr>
  </w:style>
  <w:style w:type="character" w:customStyle="1" w:styleId="vcard">
    <w:name w:val="vcard"/>
    <w:basedOn w:val="DefaultParagraphFont"/>
    <w:rsid w:val="007D7BBA"/>
  </w:style>
  <w:style w:type="paragraph" w:styleId="BalloonText">
    <w:name w:val="Balloon Text"/>
    <w:basedOn w:val="Normal"/>
    <w:link w:val="BalloonTextChar"/>
    <w:uiPriority w:val="99"/>
    <w:semiHidden/>
    <w:unhideWhenUsed/>
    <w:rsid w:val="00765BF6"/>
    <w:rPr>
      <w:rFonts w:ascii="Lucida Grande" w:hAnsi="Lucida Grande"/>
      <w:sz w:val="18"/>
      <w:szCs w:val="18"/>
    </w:rPr>
  </w:style>
  <w:style w:type="character" w:customStyle="1" w:styleId="BalloonTextChar">
    <w:name w:val="Balloon Text Char"/>
    <w:basedOn w:val="DefaultParagraphFont"/>
    <w:link w:val="BalloonText"/>
    <w:uiPriority w:val="99"/>
    <w:semiHidden/>
    <w:rsid w:val="00765BF6"/>
    <w:rPr>
      <w:rFonts w:ascii="Lucida Grande" w:hAnsi="Lucida Grande" w:cs="Times New Roman"/>
      <w:sz w:val="18"/>
      <w:szCs w:val="18"/>
      <w:lang w:eastAsia="fr-FR"/>
    </w:rPr>
  </w:style>
  <w:style w:type="character" w:styleId="CommentReference">
    <w:name w:val="annotation reference"/>
    <w:basedOn w:val="DefaultParagraphFont"/>
    <w:uiPriority w:val="99"/>
    <w:semiHidden/>
    <w:unhideWhenUsed/>
    <w:rsid w:val="00725B2F"/>
    <w:rPr>
      <w:sz w:val="18"/>
      <w:szCs w:val="18"/>
    </w:rPr>
  </w:style>
  <w:style w:type="paragraph" w:styleId="CommentText">
    <w:name w:val="annotation text"/>
    <w:basedOn w:val="Normal"/>
    <w:link w:val="CommentTextChar"/>
    <w:uiPriority w:val="99"/>
    <w:semiHidden/>
    <w:unhideWhenUsed/>
    <w:rsid w:val="00725B2F"/>
  </w:style>
  <w:style w:type="character" w:customStyle="1" w:styleId="CommentTextChar">
    <w:name w:val="Comment Text Char"/>
    <w:basedOn w:val="DefaultParagraphFont"/>
    <w:link w:val="CommentText"/>
    <w:uiPriority w:val="99"/>
    <w:semiHidden/>
    <w:rsid w:val="00725B2F"/>
    <w:rPr>
      <w:rFonts w:ascii="Times New Roman" w:hAnsi="Times New Roman" w:cs="Times New Roman"/>
      <w:sz w:val="24"/>
      <w:szCs w:val="24"/>
      <w:lang w:eastAsia="fr-FR"/>
    </w:rPr>
  </w:style>
  <w:style w:type="paragraph" w:styleId="CommentSubject">
    <w:name w:val="annotation subject"/>
    <w:basedOn w:val="CommentText"/>
    <w:next w:val="CommentText"/>
    <w:link w:val="CommentSubjectChar"/>
    <w:uiPriority w:val="99"/>
    <w:semiHidden/>
    <w:unhideWhenUsed/>
    <w:rsid w:val="00725B2F"/>
    <w:rPr>
      <w:b/>
      <w:bCs/>
      <w:sz w:val="20"/>
      <w:szCs w:val="20"/>
    </w:rPr>
  </w:style>
  <w:style w:type="character" w:customStyle="1" w:styleId="CommentSubjectChar">
    <w:name w:val="Comment Subject Char"/>
    <w:basedOn w:val="CommentTextChar"/>
    <w:link w:val="CommentSubject"/>
    <w:uiPriority w:val="99"/>
    <w:semiHidden/>
    <w:rsid w:val="00725B2F"/>
    <w:rPr>
      <w:rFonts w:ascii="Times New Roman" w:hAnsi="Times New Roman" w:cs="Times New Roman"/>
      <w:b/>
      <w:bCs/>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fr-FR"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BA5"/>
    <w:pPr>
      <w:spacing w:after="0" w:line="240" w:lineRule="auto"/>
    </w:pPr>
    <w:rPr>
      <w:rFonts w:ascii="Times New Roman" w:hAnsi="Times New Roman" w:cs="Times New Roman"/>
      <w:sz w:val="24"/>
      <w:szCs w:val="24"/>
      <w:lang w:eastAsia="fr-FR"/>
    </w:rPr>
  </w:style>
  <w:style w:type="paragraph" w:styleId="Heading2">
    <w:name w:val="heading 2"/>
    <w:basedOn w:val="Normal"/>
    <w:link w:val="Heading2Char"/>
    <w:uiPriority w:val="9"/>
    <w:qFormat/>
    <w:rsid w:val="00496CEF"/>
    <w:pPr>
      <w:spacing w:before="100" w:beforeAutospacing="1" w:after="100" w:afterAutospacing="1"/>
      <w:outlineLvl w:val="1"/>
    </w:pPr>
    <w:rPr>
      <w:rFonts w:eastAsia="Times New Roman"/>
      <w:b/>
      <w:bCs/>
      <w:sz w:val="36"/>
      <w:szCs w:val="3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5A4B"/>
    <w:pPr>
      <w:spacing w:after="0" w:line="240" w:lineRule="auto"/>
    </w:pPr>
    <w:rPr>
      <w:rFonts w:ascii="Calibri" w:hAnsi="Calibri" w:cs="Times New Roman"/>
    </w:rPr>
  </w:style>
  <w:style w:type="character" w:styleId="Strong">
    <w:name w:val="Strong"/>
    <w:basedOn w:val="DefaultParagraphFont"/>
    <w:uiPriority w:val="22"/>
    <w:qFormat/>
    <w:rsid w:val="00965A4B"/>
    <w:rPr>
      <w:b/>
      <w:bCs/>
    </w:rPr>
  </w:style>
  <w:style w:type="character" w:customStyle="1" w:styleId="corps">
    <w:name w:val="corps"/>
    <w:basedOn w:val="DefaultParagraphFont"/>
    <w:rsid w:val="00783BA5"/>
  </w:style>
  <w:style w:type="paragraph" w:styleId="FootnoteText">
    <w:name w:val="footnote text"/>
    <w:basedOn w:val="Normal"/>
    <w:link w:val="FootnoteTextChar"/>
    <w:semiHidden/>
    <w:rsid w:val="00783BA5"/>
    <w:rPr>
      <w:sz w:val="20"/>
      <w:szCs w:val="20"/>
    </w:rPr>
  </w:style>
  <w:style w:type="character" w:customStyle="1" w:styleId="FootnoteTextChar">
    <w:name w:val="Footnote Text Char"/>
    <w:basedOn w:val="DefaultParagraphFont"/>
    <w:link w:val="FootnoteText"/>
    <w:semiHidden/>
    <w:rsid w:val="00783BA5"/>
    <w:rPr>
      <w:rFonts w:ascii="Times New Roman" w:hAnsi="Times New Roman" w:cs="Times New Roman"/>
      <w:sz w:val="20"/>
      <w:szCs w:val="20"/>
      <w:lang w:eastAsia="fr-FR"/>
    </w:rPr>
  </w:style>
  <w:style w:type="character" w:styleId="FootnoteReference">
    <w:name w:val="footnote reference"/>
    <w:basedOn w:val="DefaultParagraphFont"/>
    <w:semiHidden/>
    <w:rsid w:val="00783BA5"/>
    <w:rPr>
      <w:vertAlign w:val="superscript"/>
    </w:rPr>
  </w:style>
  <w:style w:type="character" w:customStyle="1" w:styleId="longtext">
    <w:name w:val="long_text"/>
    <w:basedOn w:val="DefaultParagraphFont"/>
    <w:rsid w:val="00783BA5"/>
  </w:style>
  <w:style w:type="character" w:styleId="Emphasis">
    <w:name w:val="Emphasis"/>
    <w:basedOn w:val="DefaultParagraphFont"/>
    <w:uiPriority w:val="20"/>
    <w:qFormat/>
    <w:rsid w:val="006316B5"/>
    <w:rPr>
      <w:i/>
      <w:iCs/>
    </w:rPr>
  </w:style>
  <w:style w:type="character" w:customStyle="1" w:styleId="apple-converted-space">
    <w:name w:val="apple-converted-space"/>
    <w:basedOn w:val="DefaultParagraphFont"/>
    <w:rsid w:val="006316B5"/>
  </w:style>
  <w:style w:type="character" w:styleId="Hyperlink">
    <w:name w:val="Hyperlink"/>
    <w:basedOn w:val="DefaultParagraphFont"/>
    <w:uiPriority w:val="99"/>
    <w:semiHidden/>
    <w:unhideWhenUsed/>
    <w:rsid w:val="006316B5"/>
    <w:rPr>
      <w:color w:val="0000FF"/>
      <w:u w:val="single"/>
    </w:rPr>
  </w:style>
  <w:style w:type="character" w:customStyle="1" w:styleId="Heading2Char">
    <w:name w:val="Heading 2 Char"/>
    <w:basedOn w:val="DefaultParagraphFont"/>
    <w:link w:val="Heading2"/>
    <w:uiPriority w:val="9"/>
    <w:rsid w:val="00496CEF"/>
    <w:rPr>
      <w:rFonts w:ascii="Times New Roman" w:eastAsia="Times New Roman" w:hAnsi="Times New Roman" w:cs="Times New Roman"/>
      <w:b/>
      <w:bCs/>
      <w:sz w:val="36"/>
      <w:szCs w:val="36"/>
    </w:rPr>
  </w:style>
  <w:style w:type="character" w:customStyle="1" w:styleId="vcard">
    <w:name w:val="vcard"/>
    <w:basedOn w:val="DefaultParagraphFont"/>
    <w:rsid w:val="007D7BBA"/>
  </w:style>
  <w:style w:type="paragraph" w:styleId="BalloonText">
    <w:name w:val="Balloon Text"/>
    <w:basedOn w:val="Normal"/>
    <w:link w:val="BalloonTextChar"/>
    <w:uiPriority w:val="99"/>
    <w:semiHidden/>
    <w:unhideWhenUsed/>
    <w:rsid w:val="00765BF6"/>
    <w:rPr>
      <w:rFonts w:ascii="Lucida Grande" w:hAnsi="Lucida Grande"/>
      <w:sz w:val="18"/>
      <w:szCs w:val="18"/>
    </w:rPr>
  </w:style>
  <w:style w:type="character" w:customStyle="1" w:styleId="BalloonTextChar">
    <w:name w:val="Balloon Text Char"/>
    <w:basedOn w:val="DefaultParagraphFont"/>
    <w:link w:val="BalloonText"/>
    <w:uiPriority w:val="99"/>
    <w:semiHidden/>
    <w:rsid w:val="00765BF6"/>
    <w:rPr>
      <w:rFonts w:ascii="Lucida Grande" w:hAnsi="Lucida Grande" w:cs="Times New Roman"/>
      <w:sz w:val="18"/>
      <w:szCs w:val="18"/>
      <w:lang w:eastAsia="fr-FR"/>
    </w:rPr>
  </w:style>
  <w:style w:type="character" w:styleId="CommentReference">
    <w:name w:val="annotation reference"/>
    <w:basedOn w:val="DefaultParagraphFont"/>
    <w:uiPriority w:val="99"/>
    <w:semiHidden/>
    <w:unhideWhenUsed/>
    <w:rsid w:val="00725B2F"/>
    <w:rPr>
      <w:sz w:val="18"/>
      <w:szCs w:val="18"/>
    </w:rPr>
  </w:style>
  <w:style w:type="paragraph" w:styleId="CommentText">
    <w:name w:val="annotation text"/>
    <w:basedOn w:val="Normal"/>
    <w:link w:val="CommentTextChar"/>
    <w:uiPriority w:val="99"/>
    <w:semiHidden/>
    <w:unhideWhenUsed/>
    <w:rsid w:val="00725B2F"/>
  </w:style>
  <w:style w:type="character" w:customStyle="1" w:styleId="CommentTextChar">
    <w:name w:val="Comment Text Char"/>
    <w:basedOn w:val="DefaultParagraphFont"/>
    <w:link w:val="CommentText"/>
    <w:uiPriority w:val="99"/>
    <w:semiHidden/>
    <w:rsid w:val="00725B2F"/>
    <w:rPr>
      <w:rFonts w:ascii="Times New Roman" w:hAnsi="Times New Roman" w:cs="Times New Roman"/>
      <w:sz w:val="24"/>
      <w:szCs w:val="24"/>
      <w:lang w:eastAsia="fr-FR"/>
    </w:rPr>
  </w:style>
  <w:style w:type="paragraph" w:styleId="CommentSubject">
    <w:name w:val="annotation subject"/>
    <w:basedOn w:val="CommentText"/>
    <w:next w:val="CommentText"/>
    <w:link w:val="CommentSubjectChar"/>
    <w:uiPriority w:val="99"/>
    <w:semiHidden/>
    <w:unhideWhenUsed/>
    <w:rsid w:val="00725B2F"/>
    <w:rPr>
      <w:b/>
      <w:bCs/>
      <w:sz w:val="20"/>
      <w:szCs w:val="20"/>
    </w:rPr>
  </w:style>
  <w:style w:type="character" w:customStyle="1" w:styleId="CommentSubjectChar">
    <w:name w:val="Comment Subject Char"/>
    <w:basedOn w:val="CommentTextChar"/>
    <w:link w:val="CommentSubject"/>
    <w:uiPriority w:val="99"/>
    <w:semiHidden/>
    <w:rsid w:val="00725B2F"/>
    <w:rPr>
      <w:rFonts w:ascii="Times New Roman" w:hAnsi="Times New Roman"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864712">
      <w:bodyDiv w:val="1"/>
      <w:marLeft w:val="0"/>
      <w:marRight w:val="0"/>
      <w:marTop w:val="0"/>
      <w:marBottom w:val="0"/>
      <w:divBdr>
        <w:top w:val="none" w:sz="0" w:space="0" w:color="auto"/>
        <w:left w:val="none" w:sz="0" w:space="0" w:color="auto"/>
        <w:bottom w:val="none" w:sz="0" w:space="0" w:color="auto"/>
        <w:right w:val="none" w:sz="0" w:space="0" w:color="auto"/>
      </w:divBdr>
      <w:divsChild>
        <w:div w:id="1209605694">
          <w:marLeft w:val="0"/>
          <w:marRight w:val="0"/>
          <w:marTop w:val="0"/>
          <w:marBottom w:val="0"/>
          <w:divBdr>
            <w:top w:val="none" w:sz="0" w:space="0" w:color="auto"/>
            <w:left w:val="none" w:sz="0" w:space="0" w:color="auto"/>
            <w:bottom w:val="none" w:sz="0" w:space="0" w:color="auto"/>
            <w:right w:val="none" w:sz="0" w:space="0" w:color="auto"/>
          </w:divBdr>
        </w:div>
        <w:div w:id="1002005112">
          <w:marLeft w:val="0"/>
          <w:marRight w:val="0"/>
          <w:marTop w:val="0"/>
          <w:marBottom w:val="0"/>
          <w:divBdr>
            <w:top w:val="none" w:sz="0" w:space="0" w:color="auto"/>
            <w:left w:val="none" w:sz="0" w:space="0" w:color="auto"/>
            <w:bottom w:val="none" w:sz="0" w:space="0" w:color="auto"/>
            <w:right w:val="none" w:sz="0" w:space="0" w:color="auto"/>
          </w:divBdr>
        </w:div>
        <w:div w:id="1248926729">
          <w:marLeft w:val="0"/>
          <w:marRight w:val="0"/>
          <w:marTop w:val="0"/>
          <w:marBottom w:val="0"/>
          <w:divBdr>
            <w:top w:val="none" w:sz="0" w:space="0" w:color="auto"/>
            <w:left w:val="none" w:sz="0" w:space="0" w:color="auto"/>
            <w:bottom w:val="none" w:sz="0" w:space="0" w:color="auto"/>
            <w:right w:val="none" w:sz="0" w:space="0" w:color="auto"/>
          </w:divBdr>
        </w:div>
      </w:divsChild>
    </w:div>
    <w:div w:id="160329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eiao.org/publication/vohou-vohou.html" TargetMode="Externa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807</Words>
  <Characters>4604</Characters>
  <Application>Microsoft Office Word</Application>
  <DocSecurity>0</DocSecurity>
  <Lines>38</Lines>
  <Paragraphs>10</Paragraphs>
  <ScaleCrop>false</ScaleCrop>
  <HeadingPairs>
    <vt:vector size="8" baseType="variant">
      <vt:variant>
        <vt:lpstr>Title</vt:lpstr>
      </vt:variant>
      <vt:variant>
        <vt:i4>1</vt:i4>
      </vt:variant>
      <vt:variant>
        <vt:lpstr>Headings</vt:lpstr>
      </vt:variant>
      <vt:variant>
        <vt:i4>1</vt:i4>
      </vt:variant>
      <vt:variant>
        <vt:lpstr>Titre</vt:lpstr>
      </vt:variant>
      <vt:variant>
        <vt:i4>1</vt:i4>
      </vt:variant>
      <vt:variant>
        <vt:lpstr>Titres</vt:lpstr>
      </vt:variant>
      <vt:variant>
        <vt:i4>1</vt:i4>
      </vt:variant>
    </vt:vector>
  </HeadingPairs>
  <TitlesOfParts>
    <vt:vector size="4" baseType="lpstr">
      <vt:lpstr/>
      <vt:lpstr>    Konaté Y. "Art and Social Dynamics in Côte d'Ivoire: The Position of Vohou-Vohou</vt:lpstr>
      <vt:lpstr/>
      <vt:lpstr>    Konaté Y. "Art and Social Dynamics in Côte d'Ivoire: The Position of Vohou-Vohou</vt:lpstr>
    </vt:vector>
  </TitlesOfParts>
  <Company/>
  <LinksUpToDate>false</LinksUpToDate>
  <CharactersWithSpaces>5401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Céd</dc:creator>
  <cp:lastModifiedBy>doctor</cp:lastModifiedBy>
  <cp:revision>2</cp:revision>
  <dcterms:created xsi:type="dcterms:W3CDTF">2014-03-16T17:44:00Z</dcterms:created>
  <dcterms:modified xsi:type="dcterms:W3CDTF">2014-03-16T17:44:00Z</dcterms:modified>
</cp:coreProperties>
</file>