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51" w:rsidRDefault="00D71B37">
      <w:bookmarkStart w:id="0" w:name="_GoBack"/>
      <w:r w:rsidRPr="00735ED4">
        <w:rPr>
          <w:rFonts w:ascii="Arial" w:eastAsia="Times New Roman" w:hAnsi="Arial" w:cs="Arial"/>
          <w:noProof/>
          <w:sz w:val="22"/>
          <w:szCs w:val="22"/>
        </w:rPr>
        <w:drawing>
          <wp:inline distT="0" distB="0" distL="0" distR="0">
            <wp:extent cx="4114800" cy="5575554"/>
            <wp:effectExtent l="0" t="0" r="0" b="12700"/>
            <wp:docPr id="2" name="Picture 1" descr="http://1.bp.blogspot.com/-jcv_hX0XTSA/TrUk6VMymjI/AAAAAAAAGz0/-VWtwEa0BIc/s1600/denby+on+roo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jcv_hX0XTSA/TrUk6VMymjI/AAAAAAAAGz0/-VWtwEa0BIc/s1600/denby+on+roof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44" cy="557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735ED4">
        <w:rPr>
          <w:rFonts w:ascii="Arial" w:eastAsia="Times New Roman" w:hAnsi="Arial" w:cs="Arial"/>
          <w:noProof/>
          <w:color w:val="0000FF"/>
          <w:sz w:val="22"/>
          <w:szCs w:val="22"/>
        </w:rPr>
        <w:lastRenderedPageBreak/>
        <w:drawing>
          <wp:inline distT="0" distB="0" distL="0" distR="0">
            <wp:extent cx="4051300" cy="3646170"/>
            <wp:effectExtent l="25400" t="0" r="0" b="0"/>
            <wp:docPr id="12" name="yui_3_4_0_3_1329854508672_1508" descr="http://farm5.staticflickr.com/4112/4978777655_3d8a1460ce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4_0_3_1329854508672_1508" descr="http://farm5.staticflickr.com/4112/4978777655_3d8a1460ce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" w:author="Lizzie Leopold" w:date="2014-01-07T11:32:00Z">
        <w:r w:rsidRPr="00735ED4">
          <w:rPr>
            <w:rFonts w:ascii="Arial" w:eastAsia="Times New Roman" w:hAnsi="Arial" w:cs="Arial"/>
            <w:noProof/>
            <w:sz w:val="22"/>
            <w:szCs w:val="22"/>
            <w:rPrChange w:id="2">
              <w:rPr>
                <w:noProof/>
              </w:rPr>
            </w:rPrChange>
          </w:rPr>
          <w:drawing>
            <wp:inline distT="0" distB="0" distL="0" distR="0">
              <wp:extent cx="2869620" cy="4739578"/>
              <wp:effectExtent l="0" t="0" r="635" b="10795"/>
              <wp:docPr id="6" name="Picture 8" descr="ttp://digilib.gmu.edu:8080/dspace/bitstream/1920/3871/1/F14-3A-1display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ttp://digilib.gmu.edu:8080/dspace/bitstream/1920/3871/1/F14-3A-1display.jpg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70979" cy="47418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" w:author="Lizzie Leopold" w:date="2014-01-07T11:33:00Z">
        <w:r w:rsidRPr="00735ED4">
          <w:rPr>
            <w:rFonts w:ascii="Arial" w:eastAsia="Times New Roman" w:hAnsi="Arial" w:cs="Arial"/>
            <w:noProof/>
            <w:color w:val="777777"/>
            <w:sz w:val="22"/>
            <w:szCs w:val="22"/>
            <w:shd w:val="clear" w:color="auto" w:fill="FFFFFF"/>
            <w:rPrChange w:id="4">
              <w:rPr>
                <w:noProof/>
              </w:rPr>
            </w:rPrChange>
          </w:rPr>
          <w:drawing>
            <wp:inline distT="0" distB="0" distL="0" distR="0">
              <wp:extent cx="3657600" cy="5793639"/>
              <wp:effectExtent l="0" t="0" r="0" b="0"/>
              <wp:docPr id="7" name="Picture 6" descr="http://store.briancassidy.net/cassidy/images/items/12568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store.briancassidy.net/cassidy/images/items/12568.jpg">
                        <a:hlinkClick r:id="rId9" tooltip="&quot;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57888" cy="5794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 w:rsidRPr="00735ED4">
        <w:rPr>
          <w:rFonts w:ascii="Arial" w:eastAsia="Times New Roman" w:hAnsi="Arial" w:cs="Arial"/>
          <w:noProof/>
          <w:sz w:val="22"/>
          <w:szCs w:val="22"/>
        </w:rPr>
        <w:drawing>
          <wp:inline distT="0" distB="0" distL="0" distR="0">
            <wp:extent cx="4229100" cy="4178350"/>
            <wp:effectExtent l="0" t="0" r="0" b="12700"/>
            <wp:docPr id="10" name="Picture 10" descr="ttp://www.bowdoin.edu/art-museum/exhibitions/2009/images/1966_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tp://www.bowdoin.edu/art-museum/exhibitions/2009/images/1966_3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362" cy="417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51" w:rsidRPr="00D67831" w:rsidRDefault="00D15551" w:rsidP="00D15551">
      <w:pPr>
        <w:rPr>
          <w:rFonts w:ascii="Arial" w:eastAsia="Times New Roman" w:hAnsi="Arial" w:cs="Arial"/>
          <w:b/>
          <w:sz w:val="22"/>
          <w:szCs w:val="22"/>
        </w:rPr>
      </w:pPr>
      <w:r>
        <w:br w:type="page"/>
      </w:r>
      <w:r w:rsidRPr="00D67831">
        <w:rPr>
          <w:rFonts w:ascii="Arial" w:eastAsia="Times New Roman" w:hAnsi="Arial" w:cs="Arial"/>
          <w:b/>
          <w:sz w:val="22"/>
          <w:szCs w:val="22"/>
        </w:rPr>
        <w:t xml:space="preserve">Fig 1: </w:t>
      </w:r>
    </w:p>
    <w:p w:rsidR="00D15551" w:rsidRPr="00D67831" w:rsidRDefault="00D15551" w:rsidP="00D15551">
      <w:pPr>
        <w:rPr>
          <w:rFonts w:ascii="Arial" w:eastAsia="Times New Roman" w:hAnsi="Arial" w:cs="Arial"/>
          <w:b/>
          <w:sz w:val="22"/>
          <w:szCs w:val="22"/>
        </w:rPr>
      </w:pPr>
      <w:r w:rsidRPr="00D67831">
        <w:rPr>
          <w:rFonts w:ascii="Arial" w:eastAsia="Times New Roman" w:hAnsi="Arial" w:cs="Arial"/>
          <w:sz w:val="22"/>
          <w:szCs w:val="22"/>
        </w:rPr>
        <w:t xml:space="preserve">Edwin </w:t>
      </w:r>
      <w:proofErr w:type="spellStart"/>
      <w:r w:rsidRPr="00D67831">
        <w:rPr>
          <w:rFonts w:ascii="Arial" w:eastAsia="Times New Roman" w:hAnsi="Arial" w:cs="Arial"/>
          <w:sz w:val="22"/>
          <w:szCs w:val="22"/>
        </w:rPr>
        <w:t>Denby</w:t>
      </w:r>
      <w:proofErr w:type="spellEnd"/>
      <w:r w:rsidRPr="00D67831">
        <w:rPr>
          <w:rFonts w:ascii="Arial" w:eastAsia="Times New Roman" w:hAnsi="Arial" w:cs="Arial"/>
          <w:sz w:val="22"/>
          <w:szCs w:val="22"/>
        </w:rPr>
        <w:t xml:space="preserve"> in New York, Photograph by Rudy Burckhardt. </w:t>
      </w:r>
      <w:proofErr w:type="gramStart"/>
      <w:r>
        <w:rPr>
          <w:rFonts w:ascii="Arial" w:eastAsia="Times New Roman" w:hAnsi="Arial" w:cs="Arial"/>
          <w:sz w:val="22"/>
          <w:szCs w:val="22"/>
        </w:rPr>
        <w:t>Estate of Rudy Burckhardt.</w:t>
      </w:r>
      <w:proofErr w:type="gramEnd"/>
    </w:p>
    <w:p w:rsidR="00D15551" w:rsidRDefault="00D15551" w:rsidP="00D15551">
      <w:pPr>
        <w:rPr>
          <w:rFonts w:ascii="Arial" w:eastAsia="Times New Roman" w:hAnsi="Arial" w:cs="Arial"/>
          <w:sz w:val="22"/>
          <w:szCs w:val="22"/>
        </w:rPr>
      </w:pPr>
      <w:r w:rsidRPr="00D67831">
        <w:rPr>
          <w:rFonts w:ascii="Arial" w:eastAsia="Times New Roman" w:hAnsi="Arial" w:cs="Arial"/>
          <w:sz w:val="22"/>
          <w:szCs w:val="22"/>
        </w:rPr>
        <w:t xml:space="preserve">RIGHTS: Andrew </w:t>
      </w:r>
      <w:proofErr w:type="spellStart"/>
      <w:r w:rsidRPr="00D67831">
        <w:rPr>
          <w:rFonts w:ascii="Arial" w:eastAsia="Times New Roman" w:hAnsi="Arial" w:cs="Arial"/>
          <w:sz w:val="22"/>
          <w:szCs w:val="22"/>
        </w:rPr>
        <w:t>Arnot</w:t>
      </w:r>
      <w:proofErr w:type="spellEnd"/>
      <w:r w:rsidRPr="00D67831">
        <w:rPr>
          <w:rFonts w:ascii="Arial" w:eastAsia="Times New Roman" w:hAnsi="Arial" w:cs="Arial"/>
          <w:sz w:val="22"/>
          <w:szCs w:val="22"/>
        </w:rPr>
        <w:t xml:space="preserve"> at </w:t>
      </w:r>
      <w:proofErr w:type="spellStart"/>
      <w:r w:rsidRPr="00D67831">
        <w:rPr>
          <w:rFonts w:ascii="Arial" w:eastAsia="Times New Roman" w:hAnsi="Arial" w:cs="Arial"/>
          <w:sz w:val="22"/>
          <w:szCs w:val="22"/>
        </w:rPr>
        <w:t>Tibor</w:t>
      </w:r>
      <w:proofErr w:type="spellEnd"/>
      <w:r w:rsidRPr="00D67831">
        <w:rPr>
          <w:rFonts w:ascii="Arial" w:eastAsia="Times New Roman" w:hAnsi="Arial" w:cs="Arial"/>
          <w:sz w:val="22"/>
          <w:szCs w:val="22"/>
        </w:rPr>
        <w:t xml:space="preserve"> Nagy Gallery (New York) </w:t>
      </w:r>
      <w:r w:rsidRPr="00D67831">
        <w:rPr>
          <w:rFonts w:ascii="Arial" w:eastAsia="Times New Roman" w:hAnsi="Arial" w:cs="Arial"/>
          <w:sz w:val="22"/>
          <w:szCs w:val="22"/>
          <w:u w:val="single"/>
        </w:rPr>
        <w:t xml:space="preserve">has provisionally granted </w:t>
      </w:r>
      <w:r>
        <w:rPr>
          <w:rFonts w:ascii="Arial" w:eastAsia="Times New Roman" w:hAnsi="Arial" w:cs="Arial"/>
          <w:sz w:val="22"/>
          <w:szCs w:val="22"/>
          <w:u w:val="single"/>
        </w:rPr>
        <w:t xml:space="preserve">me </w:t>
      </w:r>
      <w:r w:rsidRPr="00D67831">
        <w:rPr>
          <w:rFonts w:ascii="Arial" w:eastAsia="Times New Roman" w:hAnsi="Arial" w:cs="Arial"/>
          <w:sz w:val="22"/>
          <w:szCs w:val="22"/>
          <w:u w:val="single"/>
        </w:rPr>
        <w:t xml:space="preserve">rights to </w:t>
      </w:r>
      <w:r>
        <w:rPr>
          <w:rFonts w:ascii="Arial" w:eastAsia="Times New Roman" w:hAnsi="Arial" w:cs="Arial"/>
          <w:sz w:val="22"/>
          <w:szCs w:val="22"/>
          <w:u w:val="single"/>
        </w:rPr>
        <w:t>reproduce this</w:t>
      </w:r>
      <w:r w:rsidRPr="00D67831">
        <w:rPr>
          <w:rFonts w:ascii="Arial" w:eastAsia="Times New Roman" w:hAnsi="Arial" w:cs="Arial"/>
          <w:sz w:val="22"/>
          <w:szCs w:val="22"/>
          <w:u w:val="single"/>
        </w:rPr>
        <w:t xml:space="preserve"> photo</w:t>
      </w:r>
      <w:r>
        <w:rPr>
          <w:rFonts w:ascii="Arial" w:eastAsia="Times New Roman" w:hAnsi="Arial" w:cs="Arial"/>
          <w:sz w:val="22"/>
          <w:szCs w:val="22"/>
          <w:u w:val="single"/>
        </w:rPr>
        <w:t xml:space="preserve"> in the essay</w:t>
      </w:r>
      <w:r w:rsidRPr="00D67831">
        <w:rPr>
          <w:rFonts w:ascii="Arial" w:eastAsia="Times New Roman" w:hAnsi="Arial" w:cs="Arial"/>
          <w:sz w:val="22"/>
          <w:szCs w:val="22"/>
        </w:rPr>
        <w:t>. Follow up with arsny.com for documentation.</w:t>
      </w:r>
    </w:p>
    <w:p w:rsidR="00D15551" w:rsidRDefault="00D15551" w:rsidP="00D15551">
      <w:pPr>
        <w:rPr>
          <w:rFonts w:ascii="Arial" w:eastAsia="Times New Roman" w:hAnsi="Arial" w:cs="Arial"/>
          <w:sz w:val="22"/>
          <w:szCs w:val="22"/>
        </w:rPr>
      </w:pPr>
    </w:p>
    <w:p w:rsidR="00D15551" w:rsidRDefault="00D15551" w:rsidP="00D15551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Fig 2.</w:t>
      </w:r>
    </w:p>
    <w:p w:rsidR="00D15551" w:rsidRDefault="00D15551" w:rsidP="00D15551">
      <w:pPr>
        <w:rPr>
          <w:rFonts w:ascii="Arial" w:eastAsia="Times New Roman" w:hAnsi="Arial" w:cs="Arial"/>
          <w:bCs/>
          <w:kern w:val="36"/>
          <w:sz w:val="22"/>
          <w:szCs w:val="22"/>
        </w:rPr>
      </w:pPr>
      <w:r w:rsidRPr="004B3598">
        <w:rPr>
          <w:rFonts w:ascii="Arial" w:eastAsia="Times New Roman" w:hAnsi="Arial" w:cs="Arial"/>
          <w:bCs/>
          <w:kern w:val="36"/>
          <w:sz w:val="22"/>
          <w:szCs w:val="22"/>
        </w:rPr>
        <w:t xml:space="preserve">Edwin </w:t>
      </w:r>
      <w:proofErr w:type="spellStart"/>
      <w:r w:rsidRPr="004B3598">
        <w:rPr>
          <w:rFonts w:ascii="Arial" w:eastAsia="Times New Roman" w:hAnsi="Arial" w:cs="Arial"/>
          <w:bCs/>
          <w:kern w:val="36"/>
          <w:sz w:val="22"/>
          <w:szCs w:val="22"/>
        </w:rPr>
        <w:t>Denby</w:t>
      </w:r>
      <w:proofErr w:type="spellEnd"/>
      <w:r w:rsidRPr="004B3598">
        <w:rPr>
          <w:rFonts w:ascii="Arial" w:eastAsia="Times New Roman" w:hAnsi="Arial" w:cs="Arial"/>
          <w:bCs/>
          <w:kern w:val="36"/>
          <w:sz w:val="22"/>
          <w:szCs w:val="22"/>
        </w:rPr>
        <w:t xml:space="preserve"> and Claire Eckstein in </w:t>
      </w:r>
      <w:proofErr w:type="spellStart"/>
      <w:r w:rsidRPr="004B3598">
        <w:rPr>
          <w:rFonts w:ascii="Arial" w:eastAsia="Times New Roman" w:hAnsi="Arial" w:cs="Arial"/>
          <w:bCs/>
          <w:kern w:val="36"/>
          <w:sz w:val="22"/>
          <w:szCs w:val="22"/>
        </w:rPr>
        <w:t>Regimentstochter</w:t>
      </w:r>
      <w:proofErr w:type="spellEnd"/>
      <w:r w:rsidRPr="004B3598">
        <w:rPr>
          <w:rFonts w:ascii="Arial" w:eastAsia="Times New Roman" w:hAnsi="Arial" w:cs="Arial"/>
          <w:bCs/>
          <w:kern w:val="36"/>
          <w:sz w:val="22"/>
          <w:szCs w:val="22"/>
        </w:rPr>
        <w:t xml:space="preserve"> (Gaetano Donizetti), Theater am </w:t>
      </w:r>
      <w:proofErr w:type="spellStart"/>
      <w:r w:rsidRPr="004B3598">
        <w:rPr>
          <w:rFonts w:ascii="Arial" w:eastAsia="Times New Roman" w:hAnsi="Arial" w:cs="Arial"/>
          <w:bCs/>
          <w:kern w:val="36"/>
          <w:sz w:val="22"/>
          <w:szCs w:val="22"/>
        </w:rPr>
        <w:t>Schiffbauerdamm</w:t>
      </w:r>
      <w:proofErr w:type="spellEnd"/>
      <w:r w:rsidRPr="004B3598">
        <w:rPr>
          <w:rFonts w:ascii="Arial" w:eastAsia="Times New Roman" w:hAnsi="Arial" w:cs="Arial"/>
          <w:bCs/>
          <w:kern w:val="36"/>
          <w:sz w:val="22"/>
          <w:szCs w:val="22"/>
        </w:rPr>
        <w:t xml:space="preserve">, Berlin 1930. </w:t>
      </w:r>
      <w:proofErr w:type="gramStart"/>
      <w:r w:rsidRPr="004B3598">
        <w:rPr>
          <w:rFonts w:ascii="Arial" w:eastAsia="Times New Roman" w:hAnsi="Arial" w:cs="Arial"/>
          <w:bCs/>
          <w:kern w:val="36"/>
          <w:sz w:val="22"/>
          <w:szCs w:val="22"/>
        </w:rPr>
        <w:t xml:space="preserve">Photo by Ellen </w:t>
      </w:r>
      <w:proofErr w:type="spellStart"/>
      <w:r w:rsidRPr="004B3598">
        <w:rPr>
          <w:rFonts w:ascii="Arial" w:eastAsia="Times New Roman" w:hAnsi="Arial" w:cs="Arial"/>
          <w:bCs/>
          <w:kern w:val="36"/>
          <w:sz w:val="22"/>
          <w:szCs w:val="22"/>
        </w:rPr>
        <w:t>Auerbach</w:t>
      </w:r>
      <w:proofErr w:type="spellEnd"/>
      <w:r w:rsidRPr="004B3598">
        <w:rPr>
          <w:rFonts w:ascii="Arial" w:eastAsia="Times New Roman" w:hAnsi="Arial" w:cs="Arial"/>
          <w:bCs/>
          <w:kern w:val="36"/>
          <w:sz w:val="22"/>
          <w:szCs w:val="22"/>
        </w:rPr>
        <w:t xml:space="preserve"> for </w:t>
      </w:r>
      <w:proofErr w:type="spellStart"/>
      <w:r w:rsidRPr="004B3598">
        <w:rPr>
          <w:rFonts w:ascii="Arial" w:eastAsia="Times New Roman" w:hAnsi="Arial" w:cs="Arial"/>
          <w:bCs/>
          <w:kern w:val="36"/>
          <w:sz w:val="22"/>
          <w:szCs w:val="22"/>
        </w:rPr>
        <w:t>ringl+pit</w:t>
      </w:r>
      <w:proofErr w:type="spellEnd"/>
      <w:r w:rsidRPr="004B3598">
        <w:rPr>
          <w:rFonts w:ascii="Arial" w:eastAsia="Times New Roman" w:hAnsi="Arial" w:cs="Arial"/>
          <w:bCs/>
          <w:kern w:val="36"/>
          <w:sz w:val="22"/>
          <w:szCs w:val="22"/>
        </w:rPr>
        <w:t>.</w:t>
      </w:r>
      <w:proofErr w:type="gramEnd"/>
      <w:r w:rsidRPr="004B3598">
        <w:rPr>
          <w:rFonts w:ascii="Arial" w:eastAsia="Times New Roman" w:hAnsi="Arial" w:cs="Arial"/>
          <w:bCs/>
          <w:kern w:val="36"/>
          <w:sz w:val="22"/>
          <w:szCs w:val="22"/>
        </w:rPr>
        <w:t xml:space="preserve"> </w:t>
      </w:r>
    </w:p>
    <w:p w:rsidR="00D15551" w:rsidRDefault="00D15551" w:rsidP="00D15551">
      <w:pPr>
        <w:rPr>
          <w:rFonts w:ascii="Arial" w:eastAsia="Times New Roman" w:hAnsi="Arial" w:cs="Arial"/>
          <w:bCs/>
          <w:kern w:val="36"/>
          <w:sz w:val="22"/>
          <w:szCs w:val="22"/>
        </w:rPr>
      </w:pPr>
      <w:r w:rsidRPr="004B3598">
        <w:rPr>
          <w:rFonts w:ascii="Arial" w:eastAsia="Times New Roman" w:hAnsi="Arial" w:cs="Arial"/>
          <w:bCs/>
          <w:kern w:val="36"/>
          <w:sz w:val="22"/>
          <w:szCs w:val="22"/>
        </w:rPr>
        <w:t>URL: http://www.flickr.com/photos/kraftgenie/4978777655/in/photostream/.</w:t>
      </w:r>
      <w:r>
        <w:rPr>
          <w:rFonts w:ascii="Arial" w:eastAsia="Times New Roman" w:hAnsi="Arial" w:cs="Arial"/>
          <w:bCs/>
          <w:kern w:val="36"/>
          <w:sz w:val="22"/>
          <w:szCs w:val="22"/>
        </w:rPr>
        <w:t xml:space="preserve"> </w:t>
      </w:r>
    </w:p>
    <w:p w:rsidR="00D15551" w:rsidRPr="00D67831" w:rsidRDefault="00D15551" w:rsidP="00D15551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bCs/>
          <w:kern w:val="36"/>
          <w:sz w:val="22"/>
          <w:szCs w:val="22"/>
        </w:rPr>
        <w:t xml:space="preserve">For rights, contact the </w:t>
      </w:r>
      <w:proofErr w:type="spellStart"/>
      <w:r>
        <w:rPr>
          <w:rFonts w:ascii="Arial" w:eastAsia="Times New Roman" w:hAnsi="Arial" w:cs="Arial"/>
          <w:bCs/>
          <w:i/>
          <w:kern w:val="36"/>
          <w:sz w:val="22"/>
          <w:szCs w:val="22"/>
        </w:rPr>
        <w:t>Akademie</w:t>
      </w:r>
      <w:proofErr w:type="spellEnd"/>
      <w:r>
        <w:rPr>
          <w:rFonts w:ascii="Arial" w:eastAsia="Times New Roman" w:hAnsi="Arial" w:cs="Arial"/>
          <w:bCs/>
          <w:i/>
          <w:kern w:val="36"/>
          <w:sz w:val="22"/>
          <w:szCs w:val="22"/>
        </w:rPr>
        <w:t xml:space="preserve"> der </w:t>
      </w:r>
      <w:proofErr w:type="spellStart"/>
      <w:r w:rsidRPr="00236B26">
        <w:rPr>
          <w:rFonts w:ascii="Arial" w:eastAsia="Times New Roman" w:hAnsi="Arial" w:cs="Arial"/>
          <w:bCs/>
          <w:i/>
          <w:kern w:val="36"/>
          <w:sz w:val="22"/>
          <w:szCs w:val="22"/>
        </w:rPr>
        <w:t>Künste</w:t>
      </w:r>
      <w:proofErr w:type="spellEnd"/>
      <w:r w:rsidRPr="00236B26">
        <w:rPr>
          <w:rFonts w:ascii="Arial" w:eastAsia="Times New Roman" w:hAnsi="Arial" w:cs="Arial"/>
          <w:bCs/>
          <w:i/>
          <w:kern w:val="36"/>
          <w:sz w:val="22"/>
          <w:szCs w:val="22"/>
        </w:rPr>
        <w:t xml:space="preserve"> Berlin</w:t>
      </w:r>
      <w:r>
        <w:rPr>
          <w:rFonts w:ascii="Arial" w:eastAsia="Times New Roman" w:hAnsi="Arial" w:cs="Arial"/>
          <w:bCs/>
          <w:kern w:val="36"/>
          <w:sz w:val="22"/>
          <w:szCs w:val="22"/>
        </w:rPr>
        <w:t>.</w:t>
      </w:r>
      <w:r>
        <w:rPr>
          <w:rFonts w:ascii="Arial" w:eastAsia="Times New Roman" w:hAnsi="Arial" w:cs="Arial"/>
          <w:bCs/>
          <w:i/>
          <w:kern w:val="36"/>
          <w:sz w:val="22"/>
          <w:szCs w:val="22"/>
          <w:u w:val="single"/>
        </w:rPr>
        <w:t xml:space="preserve"> </w:t>
      </w:r>
    </w:p>
    <w:p w:rsidR="00D15551" w:rsidRDefault="00D15551" w:rsidP="00D15551">
      <w:pPr>
        <w:rPr>
          <w:rFonts w:ascii="Arial" w:hAnsi="Arial" w:cs="Arial"/>
          <w:sz w:val="22"/>
          <w:szCs w:val="22"/>
        </w:rPr>
      </w:pPr>
    </w:p>
    <w:p w:rsidR="00D15551" w:rsidRPr="004B3598" w:rsidRDefault="00D15551" w:rsidP="00D15551">
      <w:pPr>
        <w:rPr>
          <w:rFonts w:ascii="Arial" w:hAnsi="Arial" w:cs="Arial"/>
          <w:sz w:val="22"/>
          <w:szCs w:val="22"/>
        </w:rPr>
      </w:pPr>
      <w:r w:rsidRPr="004B3598">
        <w:rPr>
          <w:rFonts w:ascii="Arial" w:hAnsi="Arial" w:cs="Arial"/>
          <w:b/>
          <w:sz w:val="22"/>
          <w:szCs w:val="22"/>
        </w:rPr>
        <w:t>Fig. 3.</w:t>
      </w:r>
    </w:p>
    <w:p w:rsidR="00D15551" w:rsidRPr="004B3598" w:rsidRDefault="00D15551" w:rsidP="00D15551">
      <w:pPr>
        <w:rPr>
          <w:rFonts w:ascii="Arial" w:hAnsi="Arial" w:cs="Arial"/>
          <w:sz w:val="22"/>
          <w:szCs w:val="22"/>
        </w:rPr>
      </w:pPr>
      <w:r w:rsidRPr="004B3598">
        <w:rPr>
          <w:rFonts w:ascii="Arial" w:hAnsi="Arial" w:cs="Arial"/>
          <w:sz w:val="22"/>
          <w:szCs w:val="22"/>
        </w:rPr>
        <w:t xml:space="preserve">Edwin </w:t>
      </w:r>
      <w:proofErr w:type="spellStart"/>
      <w:r w:rsidRPr="004B3598">
        <w:rPr>
          <w:rFonts w:ascii="Arial" w:hAnsi="Arial" w:cs="Arial"/>
          <w:sz w:val="22"/>
          <w:szCs w:val="22"/>
        </w:rPr>
        <w:t>Denby</w:t>
      </w:r>
      <w:proofErr w:type="spellEnd"/>
      <w:r w:rsidRPr="004B3598">
        <w:rPr>
          <w:rFonts w:ascii="Arial" w:hAnsi="Arial" w:cs="Arial"/>
          <w:sz w:val="22"/>
          <w:szCs w:val="22"/>
        </w:rPr>
        <w:t xml:space="preserve">, Orson Welles, </w:t>
      </w:r>
      <w:r w:rsidRPr="004B3598">
        <w:rPr>
          <w:rFonts w:ascii="Arial" w:hAnsi="Arial" w:cs="Arial"/>
          <w:i/>
          <w:sz w:val="22"/>
          <w:szCs w:val="22"/>
        </w:rPr>
        <w:t xml:space="preserve">Horse Eats Hat </w:t>
      </w:r>
      <w:r w:rsidRPr="004B3598">
        <w:rPr>
          <w:rFonts w:ascii="Arial" w:hAnsi="Arial" w:cs="Arial"/>
          <w:sz w:val="22"/>
          <w:szCs w:val="22"/>
        </w:rPr>
        <w:t>(1936)</w:t>
      </w:r>
    </w:p>
    <w:p w:rsidR="00D15551" w:rsidRPr="004B3598" w:rsidRDefault="00D15551" w:rsidP="00D15551">
      <w:pPr>
        <w:rPr>
          <w:rFonts w:ascii="Arial" w:hAnsi="Arial" w:cs="Arial"/>
          <w:sz w:val="22"/>
          <w:szCs w:val="22"/>
        </w:rPr>
      </w:pPr>
      <w:r w:rsidRPr="004B3598">
        <w:rPr>
          <w:rFonts w:ascii="Arial" w:hAnsi="Arial" w:cs="Arial"/>
          <w:sz w:val="22"/>
          <w:szCs w:val="22"/>
        </w:rPr>
        <w:t>Rights: George Mason University Libraries, Special Collections &amp; Archives</w:t>
      </w:r>
      <w:r>
        <w:rPr>
          <w:rFonts w:ascii="Arial" w:hAnsi="Arial" w:cs="Arial"/>
          <w:sz w:val="22"/>
          <w:szCs w:val="22"/>
        </w:rPr>
        <w:t xml:space="preserve"> [Unlikely to pose any problems for rights]</w:t>
      </w:r>
    </w:p>
    <w:p w:rsidR="00D15551" w:rsidRPr="004B3598" w:rsidRDefault="00D15551" w:rsidP="00D15551">
      <w:pPr>
        <w:rPr>
          <w:rStyle w:val="Hyperlink"/>
        </w:rPr>
      </w:pPr>
      <w:r w:rsidRPr="004B3598">
        <w:rPr>
          <w:rFonts w:ascii="Arial" w:hAnsi="Arial" w:cs="Arial"/>
          <w:sz w:val="22"/>
          <w:szCs w:val="22"/>
        </w:rPr>
        <w:t xml:space="preserve">URL: </w:t>
      </w:r>
      <w:hyperlink r:id="rId12" w:history="1">
        <w:r w:rsidRPr="004B3598">
          <w:rPr>
            <w:rStyle w:val="Hyperlink"/>
            <w:rFonts w:ascii="Arial" w:eastAsia="Times New Roman" w:hAnsi="Arial" w:cs="Arial"/>
            <w:sz w:val="22"/>
            <w:szCs w:val="22"/>
          </w:rPr>
          <w:t>http://hdl.handle.net/1920/3871</w:t>
        </w:r>
      </w:hyperlink>
      <w:r w:rsidRPr="004B3598">
        <w:rPr>
          <w:rStyle w:val="Hyperlink"/>
          <w:rFonts w:ascii="Arial" w:eastAsia="Times New Roman" w:hAnsi="Arial" w:cs="Arial"/>
          <w:sz w:val="22"/>
          <w:szCs w:val="22"/>
        </w:rPr>
        <w:t xml:space="preserve"> </w:t>
      </w:r>
    </w:p>
    <w:p w:rsidR="00D15551" w:rsidRDefault="00D15551" w:rsidP="00D15551">
      <w:pPr>
        <w:rPr>
          <w:rFonts w:ascii="Arial" w:hAnsi="Arial" w:cs="Arial"/>
          <w:sz w:val="22"/>
          <w:szCs w:val="22"/>
        </w:rPr>
      </w:pPr>
    </w:p>
    <w:p w:rsidR="00D15551" w:rsidRPr="004F1B1B" w:rsidRDefault="00D15551" w:rsidP="00D1555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Fig. 4.</w:t>
      </w:r>
    </w:p>
    <w:p w:rsidR="00D15551" w:rsidRPr="00735ED4" w:rsidRDefault="00D15551" w:rsidP="00D15551">
      <w:pPr>
        <w:rPr>
          <w:rFonts w:ascii="Arial" w:hAnsi="Arial" w:cs="Arial"/>
          <w:sz w:val="22"/>
          <w:szCs w:val="22"/>
        </w:rPr>
      </w:pPr>
      <w:r w:rsidRPr="00735ED4">
        <w:rPr>
          <w:rFonts w:ascii="Arial" w:hAnsi="Arial" w:cs="Arial"/>
          <w:sz w:val="22"/>
          <w:szCs w:val="22"/>
        </w:rPr>
        <w:t xml:space="preserve">Edwin </w:t>
      </w:r>
      <w:proofErr w:type="spellStart"/>
      <w:r w:rsidRPr="00735ED4">
        <w:rPr>
          <w:rFonts w:ascii="Arial" w:hAnsi="Arial" w:cs="Arial"/>
          <w:sz w:val="22"/>
          <w:szCs w:val="22"/>
        </w:rPr>
        <w:t>Denby</w:t>
      </w:r>
      <w:proofErr w:type="spellEnd"/>
      <w:r w:rsidRPr="00735ED4">
        <w:rPr>
          <w:rFonts w:ascii="Arial" w:hAnsi="Arial" w:cs="Arial"/>
          <w:sz w:val="22"/>
          <w:szCs w:val="22"/>
        </w:rPr>
        <w:t xml:space="preserve"> (seated) and Gerard </w:t>
      </w:r>
      <w:proofErr w:type="spellStart"/>
      <w:r w:rsidRPr="00735ED4">
        <w:rPr>
          <w:rFonts w:ascii="Arial" w:hAnsi="Arial" w:cs="Arial"/>
          <w:sz w:val="22"/>
          <w:szCs w:val="22"/>
        </w:rPr>
        <w:t>Malanga</w:t>
      </w:r>
      <w:proofErr w:type="spellEnd"/>
      <w:r w:rsidRPr="00735ED4">
        <w:rPr>
          <w:rFonts w:ascii="Arial" w:hAnsi="Arial" w:cs="Arial"/>
          <w:sz w:val="22"/>
          <w:szCs w:val="22"/>
        </w:rPr>
        <w:t>. Image by Andy Warhol</w:t>
      </w:r>
    </w:p>
    <w:p w:rsidR="00D15551" w:rsidRDefault="00D15551" w:rsidP="00D15551">
      <w:pPr>
        <w:rPr>
          <w:rFonts w:ascii="Arial" w:eastAsia="Times New Roman" w:hAnsi="Arial" w:cs="Arial"/>
          <w:color w:val="333333"/>
          <w:sz w:val="22"/>
          <w:szCs w:val="22"/>
        </w:rPr>
      </w:pPr>
      <w:r w:rsidRPr="00735ED4">
        <w:rPr>
          <w:rFonts w:ascii="Arial" w:eastAsia="Times New Roman" w:hAnsi="Arial" w:cs="Arial"/>
          <w:i/>
          <w:color w:val="333333"/>
          <w:sz w:val="22"/>
          <w:szCs w:val="22"/>
        </w:rPr>
        <w:t>"C": A Journal of Poetry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, 1.4 (1963). </w:t>
      </w:r>
      <w:proofErr w:type="gramStart"/>
      <w:r>
        <w:rPr>
          <w:rFonts w:ascii="Arial" w:eastAsia="Times New Roman" w:hAnsi="Arial" w:cs="Arial"/>
          <w:color w:val="333333"/>
          <w:sz w:val="22"/>
          <w:szCs w:val="22"/>
        </w:rPr>
        <w:t>e</w:t>
      </w:r>
      <w:r w:rsidRPr="00735ED4">
        <w:rPr>
          <w:rFonts w:ascii="Arial" w:eastAsia="Times New Roman" w:hAnsi="Arial" w:cs="Arial"/>
          <w:color w:val="333333"/>
          <w:sz w:val="22"/>
          <w:szCs w:val="22"/>
        </w:rPr>
        <w:t>d</w:t>
      </w:r>
      <w:proofErr w:type="gramEnd"/>
      <w:r w:rsidRPr="00735ED4">
        <w:rPr>
          <w:rFonts w:ascii="Arial" w:eastAsia="Times New Roman" w:hAnsi="Arial" w:cs="Arial"/>
          <w:color w:val="333333"/>
          <w:sz w:val="22"/>
          <w:szCs w:val="22"/>
        </w:rPr>
        <w:t xml:space="preserve">. Ted </w:t>
      </w:r>
      <w:proofErr w:type="spellStart"/>
      <w:r w:rsidRPr="00735ED4">
        <w:rPr>
          <w:rFonts w:ascii="Arial" w:eastAsia="Times New Roman" w:hAnsi="Arial" w:cs="Arial"/>
          <w:color w:val="333333"/>
          <w:sz w:val="22"/>
          <w:szCs w:val="22"/>
        </w:rPr>
        <w:t>Berrigan</w:t>
      </w:r>
      <w:proofErr w:type="spellEnd"/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:rsidR="00D15551" w:rsidRPr="00E641C5" w:rsidRDefault="00D15551" w:rsidP="00D15551">
      <w:pPr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>URL: high resolution TIF file in my possession, scanned by Northwestern Special Collections. RIGHTS</w:t>
      </w:r>
      <w:proofErr w:type="gramStart"/>
      <w:r>
        <w:rPr>
          <w:rFonts w:ascii="Arial" w:eastAsia="Times New Roman" w:hAnsi="Arial" w:cs="Arial"/>
          <w:color w:val="333333"/>
          <w:sz w:val="22"/>
          <w:szCs w:val="22"/>
        </w:rPr>
        <w:t>: ?</w:t>
      </w:r>
      <w:proofErr w:type="gramEnd"/>
      <w:r>
        <w:rPr>
          <w:rFonts w:ascii="Arial" w:eastAsia="Times New Roman" w:hAnsi="Arial" w:cs="Arial"/>
          <w:color w:val="333333"/>
          <w:sz w:val="22"/>
          <w:szCs w:val="22"/>
        </w:rPr>
        <w:t>? The image is the cover of a mimeograph magazine.</w:t>
      </w:r>
    </w:p>
    <w:p w:rsidR="00D15551" w:rsidRDefault="00D15551" w:rsidP="00D15551">
      <w:pPr>
        <w:rPr>
          <w:rFonts w:ascii="Arial" w:hAnsi="Arial" w:cs="Arial"/>
          <w:sz w:val="22"/>
          <w:szCs w:val="22"/>
        </w:rPr>
      </w:pPr>
    </w:p>
    <w:p w:rsidR="00D15551" w:rsidRPr="004F1B1B" w:rsidRDefault="00D15551" w:rsidP="00D15551">
      <w:pPr>
        <w:rPr>
          <w:rFonts w:ascii="Arial" w:hAnsi="Arial" w:cs="Arial"/>
          <w:b/>
          <w:sz w:val="22"/>
          <w:szCs w:val="22"/>
        </w:rPr>
      </w:pPr>
      <w:r w:rsidRPr="004F1B1B">
        <w:rPr>
          <w:rFonts w:ascii="Arial" w:hAnsi="Arial" w:cs="Arial"/>
          <w:b/>
          <w:sz w:val="22"/>
          <w:szCs w:val="22"/>
        </w:rPr>
        <w:t>Fig. 5</w:t>
      </w:r>
    </w:p>
    <w:p w:rsidR="00D15551" w:rsidRDefault="00D15551" w:rsidP="00D15551">
      <w:pPr>
        <w:rPr>
          <w:rFonts w:ascii="Arial" w:hAnsi="Arial" w:cs="Arial"/>
          <w:sz w:val="22"/>
          <w:szCs w:val="22"/>
        </w:rPr>
      </w:pPr>
      <w:r w:rsidRPr="00735ED4">
        <w:rPr>
          <w:rFonts w:ascii="Arial" w:hAnsi="Arial" w:cs="Arial"/>
          <w:sz w:val="22"/>
          <w:szCs w:val="22"/>
        </w:rPr>
        <w:t xml:space="preserve">Alex Katz, American, b. 1927, </w:t>
      </w:r>
      <w:r w:rsidRPr="00735ED4">
        <w:rPr>
          <w:rFonts w:ascii="Arial" w:hAnsi="Arial" w:cs="Arial"/>
          <w:i/>
          <w:sz w:val="22"/>
          <w:szCs w:val="22"/>
        </w:rPr>
        <w:t xml:space="preserve">Edwin </w:t>
      </w:r>
      <w:proofErr w:type="spellStart"/>
      <w:r w:rsidRPr="00735ED4">
        <w:rPr>
          <w:rFonts w:ascii="Arial" w:hAnsi="Arial" w:cs="Arial"/>
          <w:i/>
          <w:sz w:val="22"/>
          <w:szCs w:val="22"/>
        </w:rPr>
        <w:t>Denby</w:t>
      </w:r>
      <w:proofErr w:type="spellEnd"/>
      <w:r w:rsidRPr="00735ED4">
        <w:rPr>
          <w:rFonts w:ascii="Arial" w:hAnsi="Arial" w:cs="Arial"/>
          <w:sz w:val="22"/>
          <w:szCs w:val="22"/>
        </w:rPr>
        <w:t xml:space="preserve">, 1964, oil on </w:t>
      </w:r>
      <w:proofErr w:type="spellStart"/>
      <w:r w:rsidRPr="00735ED4">
        <w:rPr>
          <w:rFonts w:ascii="Arial" w:hAnsi="Arial" w:cs="Arial"/>
          <w:sz w:val="22"/>
          <w:szCs w:val="22"/>
        </w:rPr>
        <w:t>masonite</w:t>
      </w:r>
      <w:proofErr w:type="spellEnd"/>
      <w:r w:rsidRPr="00735ED4">
        <w:rPr>
          <w:rFonts w:ascii="Arial" w:hAnsi="Arial" w:cs="Arial"/>
          <w:sz w:val="22"/>
          <w:szCs w:val="22"/>
        </w:rPr>
        <w:t xml:space="preserve">, Gift of Walter K. </w:t>
      </w:r>
      <w:proofErr w:type="spellStart"/>
      <w:r w:rsidRPr="00735ED4">
        <w:rPr>
          <w:rFonts w:ascii="Arial" w:hAnsi="Arial" w:cs="Arial"/>
          <w:sz w:val="22"/>
          <w:szCs w:val="22"/>
        </w:rPr>
        <w:t>Gutman</w:t>
      </w:r>
      <w:proofErr w:type="spellEnd"/>
      <w:r w:rsidRPr="00735ED4">
        <w:rPr>
          <w:rFonts w:ascii="Arial" w:hAnsi="Arial" w:cs="Arial"/>
          <w:sz w:val="22"/>
          <w:szCs w:val="22"/>
        </w:rPr>
        <w:t>, Class of 1924, 1966.30 (Bowdoin College Museum of Art)</w:t>
      </w:r>
      <w:r>
        <w:rPr>
          <w:rFonts w:ascii="Arial" w:hAnsi="Arial" w:cs="Arial"/>
          <w:sz w:val="22"/>
          <w:szCs w:val="22"/>
        </w:rPr>
        <w:t xml:space="preserve"> RIGHTS: Contact artist's son, poet/curator Vincent Katz (vincentkatz@mac.com). I know Vincent and can reach out as necessary.</w:t>
      </w:r>
    </w:p>
    <w:p w:rsidR="00D15551" w:rsidRPr="00B85F89" w:rsidRDefault="00D15551" w:rsidP="00D15551">
      <w:pPr>
        <w:rPr>
          <w:rFonts w:ascii="Arial" w:hAnsi="Arial" w:cs="Arial"/>
          <w:b/>
          <w:sz w:val="22"/>
          <w:szCs w:val="22"/>
        </w:rPr>
      </w:pPr>
    </w:p>
    <w:p w:rsidR="00D71B37" w:rsidRDefault="00D71B37"/>
    <w:sectPr w:rsidR="00D71B37" w:rsidSect="00D71B3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B37"/>
    <w:rsid w:val="003C6FEA"/>
    <w:rsid w:val="0060172B"/>
    <w:rsid w:val="00D15551"/>
    <w:rsid w:val="00D71B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977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55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0172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0172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977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55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0172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017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hyperlink" Target="http://hdl.handle.net/1920/3871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://www.flickr.com/photos/kraftgenie/4978777655/in/photostream/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yperlink" Target="http://store.briancassidy.net/cassidy/images/items/12568.jpg" TargetMode="External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206</Words>
  <Characters>1177</Characters>
  <Application>Microsoft Macintosh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Leopold</dc:creator>
  <cp:keywords/>
  <cp:lastModifiedBy>Editorial Comments</cp:lastModifiedBy>
  <cp:revision>2</cp:revision>
  <cp:lastPrinted>2014-03-17T15:43:00Z</cp:lastPrinted>
  <dcterms:created xsi:type="dcterms:W3CDTF">2014-03-21T03:48:00Z</dcterms:created>
  <dcterms:modified xsi:type="dcterms:W3CDTF">2014-03-21T03:48:00Z</dcterms:modified>
</cp:coreProperties>
</file>