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40178" w14:textId="77777777" w:rsidR="00777934" w:rsidRPr="00E76C0A" w:rsidRDefault="00E76C0A" w:rsidP="00AB3C87">
      <w:pPr>
        <w:spacing w:line="360" w:lineRule="auto"/>
        <w:jc w:val="both"/>
        <w:rPr>
          <w:b/>
        </w:rPr>
      </w:pPr>
      <w:r>
        <w:rPr>
          <w:b/>
        </w:rPr>
        <w:t xml:space="preserve">Larsen, </w:t>
      </w:r>
      <w:proofErr w:type="spellStart"/>
      <w:r>
        <w:rPr>
          <w:b/>
        </w:rPr>
        <w:t>Nella</w:t>
      </w:r>
      <w:proofErr w:type="spellEnd"/>
      <w:r w:rsidR="00777934" w:rsidRPr="00E76C0A">
        <w:rPr>
          <w:b/>
        </w:rPr>
        <w:t xml:space="preserve"> (</w:t>
      </w:r>
      <w:r w:rsidR="003E4001" w:rsidRPr="00E76C0A">
        <w:rPr>
          <w:b/>
        </w:rPr>
        <w:t>1891</w:t>
      </w:r>
      <w:r>
        <w:rPr>
          <w:b/>
        </w:rPr>
        <w:t>-</w:t>
      </w:r>
      <w:r w:rsidR="003E4001" w:rsidRPr="00E76C0A">
        <w:rPr>
          <w:b/>
        </w:rPr>
        <w:t>1964</w:t>
      </w:r>
      <w:r w:rsidR="00777934" w:rsidRPr="00E76C0A">
        <w:rPr>
          <w:b/>
        </w:rPr>
        <w:t>)</w:t>
      </w:r>
    </w:p>
    <w:p w14:paraId="4E1933E5" w14:textId="77777777" w:rsidR="0004756B" w:rsidRDefault="00777934" w:rsidP="00AB3C87">
      <w:pPr>
        <w:spacing w:line="360" w:lineRule="auto"/>
        <w:jc w:val="both"/>
      </w:pPr>
      <w:proofErr w:type="spellStart"/>
      <w:r>
        <w:t>Nella</w:t>
      </w:r>
      <w:proofErr w:type="spellEnd"/>
      <w:r>
        <w:t xml:space="preserve"> Larsen was an American novelist, active in the 1920s</w:t>
      </w:r>
      <w:r w:rsidR="000738C1">
        <w:t xml:space="preserve">, who </w:t>
      </w:r>
      <w:r w:rsidR="00125806">
        <w:t xml:space="preserve">was one of the central figures </w:t>
      </w:r>
      <w:r w:rsidR="00D63167">
        <w:t xml:space="preserve">of </w:t>
      </w:r>
      <w:r w:rsidR="00E76C0A">
        <w:t>“</w:t>
      </w:r>
      <w:r w:rsidR="00125806">
        <w:t>Manhattan modernism</w:t>
      </w:r>
      <w:r w:rsidR="006B1493">
        <w:t>.</w:t>
      </w:r>
      <w:r w:rsidR="00E76C0A">
        <w:t>”</w:t>
      </w:r>
      <w:r w:rsidR="00125806">
        <w:t xml:space="preserve"> She is </w:t>
      </w:r>
      <w:r w:rsidR="00147307">
        <w:t>bes</w:t>
      </w:r>
      <w:r w:rsidR="008B3CB6">
        <w:t>t known for</w:t>
      </w:r>
      <w:r w:rsidR="00147307">
        <w:t xml:space="preserve"> two</w:t>
      </w:r>
      <w:r w:rsidR="008B3CB6">
        <w:t xml:space="preserve"> short</w:t>
      </w:r>
      <w:r w:rsidR="006B1493">
        <w:t xml:space="preserve"> novels,</w:t>
      </w:r>
      <w:r w:rsidR="00125806">
        <w:t xml:space="preserve"> </w:t>
      </w:r>
      <w:r w:rsidR="00125806">
        <w:rPr>
          <w:i/>
        </w:rPr>
        <w:t>Quicksand</w:t>
      </w:r>
      <w:r w:rsidR="00147307">
        <w:t xml:space="preserve"> (1928</w:t>
      </w:r>
      <w:r w:rsidR="00125806">
        <w:t>)</w:t>
      </w:r>
      <w:r w:rsidR="00147307">
        <w:t>,</w:t>
      </w:r>
      <w:r w:rsidR="00125806">
        <w:t xml:space="preserve"> and</w:t>
      </w:r>
      <w:r w:rsidR="00147307">
        <w:t xml:space="preserve"> </w:t>
      </w:r>
      <w:r w:rsidR="00125806">
        <w:rPr>
          <w:i/>
        </w:rPr>
        <w:t>Passing</w:t>
      </w:r>
      <w:r w:rsidR="006B1493">
        <w:t xml:space="preserve"> (1929)</w:t>
      </w:r>
      <w:r w:rsidR="00125806">
        <w:t xml:space="preserve">. </w:t>
      </w:r>
      <w:r w:rsidR="00EB5CB2">
        <w:t>While she is now considered a key American modernist writer, both Larsen and her work were unheard of for much of the mid-twentieth-century</w:t>
      </w:r>
      <w:r w:rsidR="0004756B">
        <w:t xml:space="preserve">, only </w:t>
      </w:r>
      <w:r w:rsidR="00D86059">
        <w:t>returning</w:t>
      </w:r>
      <w:r w:rsidR="0004756B">
        <w:t xml:space="preserve"> to prominence </w:t>
      </w:r>
      <w:r w:rsidR="00D86059">
        <w:t>from</w:t>
      </w:r>
      <w:r w:rsidR="00414509">
        <w:t xml:space="preserve"> the</w:t>
      </w:r>
      <w:r w:rsidR="0004756B">
        <w:t xml:space="preserve"> 1980s. The “rediscovered” Larsen was initially claimed </w:t>
      </w:r>
      <w:r w:rsidR="00D253F1">
        <w:t xml:space="preserve">predominantly </w:t>
      </w:r>
      <w:r w:rsidR="0004756B">
        <w:t xml:space="preserve">by black and feminist schools of </w:t>
      </w:r>
      <w:r w:rsidR="00564272">
        <w:t>criticism</w:t>
      </w:r>
      <w:r w:rsidR="0004756B">
        <w:t>, although</w:t>
      </w:r>
      <w:r w:rsidR="00564272">
        <w:t>,</w:t>
      </w:r>
      <w:r w:rsidR="0004756B">
        <w:t xml:space="preserve"> </w:t>
      </w:r>
      <w:r w:rsidR="00D253F1">
        <w:t xml:space="preserve">Larsen’s </w:t>
      </w:r>
      <w:r w:rsidR="00564272">
        <w:t>passage</w:t>
      </w:r>
      <w:r w:rsidR="0004756B">
        <w:t xml:space="preserve"> </w:t>
      </w:r>
      <w:r w:rsidR="00564272">
        <w:t>into</w:t>
      </w:r>
      <w:r w:rsidR="0004756B">
        <w:t xml:space="preserve"> </w:t>
      </w:r>
      <w:r w:rsidR="00564272">
        <w:t xml:space="preserve">the canon has </w:t>
      </w:r>
      <w:r w:rsidR="00D86059">
        <w:t xml:space="preserve">since </w:t>
      </w:r>
      <w:r w:rsidR="00564272">
        <w:t>involved the work of literary critics from almost every field.</w:t>
      </w:r>
    </w:p>
    <w:p w14:paraId="37E8AB7A" w14:textId="77777777" w:rsidR="00F41C75" w:rsidRDefault="00F421A1" w:rsidP="00CF0258">
      <w:pPr>
        <w:spacing w:line="360" w:lineRule="auto"/>
        <w:jc w:val="both"/>
      </w:pPr>
      <w:r>
        <w:tab/>
      </w:r>
      <w:r w:rsidR="00E76C0A">
        <w:t xml:space="preserve">Larsen was born </w:t>
      </w:r>
      <w:r w:rsidR="00A1580A">
        <w:t>in Chicago</w:t>
      </w:r>
      <w:r w:rsidR="00E76C0A">
        <w:t xml:space="preserve">, the daughter of a </w:t>
      </w:r>
      <w:r w:rsidR="002A65AA">
        <w:t xml:space="preserve">(white) </w:t>
      </w:r>
      <w:r w:rsidR="00E76C0A">
        <w:t>Danish mother and a</w:t>
      </w:r>
      <w:r w:rsidR="00551B70">
        <w:t xml:space="preserve"> </w:t>
      </w:r>
      <w:r w:rsidR="002A65AA">
        <w:t xml:space="preserve">(black) </w:t>
      </w:r>
      <w:r w:rsidR="00E76C0A">
        <w:t>West Indian fathe</w:t>
      </w:r>
      <w:r w:rsidR="00A1580A">
        <w:t>r</w:t>
      </w:r>
      <w:r w:rsidR="00497F14">
        <w:t>;</w:t>
      </w:r>
      <w:r w:rsidR="00A1580A">
        <w:t xml:space="preserve"> s</w:t>
      </w:r>
      <w:r w:rsidR="004C6AC0" w:rsidRPr="00102F23">
        <w:t xml:space="preserve">oon after </w:t>
      </w:r>
      <w:r w:rsidR="00A1580A">
        <w:t xml:space="preserve">her </w:t>
      </w:r>
      <w:r w:rsidR="004C6AC0" w:rsidRPr="00102F23">
        <w:t>birth</w:t>
      </w:r>
      <w:r w:rsidR="00497F14">
        <w:t>, however,</w:t>
      </w:r>
      <w:r w:rsidR="004C6AC0" w:rsidRPr="004C6AC0">
        <w:t xml:space="preserve"> </w:t>
      </w:r>
      <w:r w:rsidR="00A1580A">
        <w:t>Larsen’s</w:t>
      </w:r>
      <w:r w:rsidR="00B8329D">
        <w:t xml:space="preserve"> mother </w:t>
      </w:r>
      <w:r w:rsidR="00551B70">
        <w:t>married</w:t>
      </w:r>
      <w:r w:rsidR="00B8329D">
        <w:t xml:space="preserve"> a </w:t>
      </w:r>
      <w:r w:rsidR="00D354AB">
        <w:t>fellow Dan</w:t>
      </w:r>
      <w:r w:rsidR="006B1493">
        <w:t>e</w:t>
      </w:r>
      <w:r w:rsidR="00D354AB">
        <w:t>.</w:t>
      </w:r>
      <w:r w:rsidR="006B1493">
        <w:t xml:space="preserve"> </w:t>
      </w:r>
      <w:r w:rsidR="00D354AB" w:rsidRPr="00102F23">
        <w:t>The expe</w:t>
      </w:r>
      <w:r w:rsidR="00C72B09">
        <w:t>rience of growing up as</w:t>
      </w:r>
      <w:r w:rsidR="001769C1">
        <w:t xml:space="preserve"> a mixed-</w:t>
      </w:r>
      <w:r w:rsidR="006B1493">
        <w:t>race child in a white family</w:t>
      </w:r>
      <w:r w:rsidR="00D354AB" w:rsidRPr="00102F23">
        <w:t xml:space="preserve"> was </w:t>
      </w:r>
      <w:r w:rsidR="00E670D7">
        <w:t xml:space="preserve">difficult, </w:t>
      </w:r>
      <w:r w:rsidR="002A65AA">
        <w:t xml:space="preserve">and provided material for </w:t>
      </w:r>
      <w:r w:rsidR="006B1493">
        <w:t>Larsen’s</w:t>
      </w:r>
      <w:r w:rsidR="002D784E">
        <w:t xml:space="preserve"> later works</w:t>
      </w:r>
      <w:r w:rsidR="002A65AA">
        <w:t xml:space="preserve">. </w:t>
      </w:r>
      <w:r w:rsidR="00D86059">
        <w:t>She</w:t>
      </w:r>
      <w:r w:rsidR="002D784E">
        <w:t xml:space="preserve"> briefly attended</w:t>
      </w:r>
      <w:r w:rsidR="00A71504">
        <w:t xml:space="preserve"> </w:t>
      </w:r>
      <w:r w:rsidR="00AA3676">
        <w:t>university</w:t>
      </w:r>
      <w:r w:rsidR="008022C6">
        <w:t xml:space="preserve"> in Nashville</w:t>
      </w:r>
      <w:r w:rsidR="00D10E68">
        <w:t xml:space="preserve">, </w:t>
      </w:r>
      <w:r w:rsidR="002D784E">
        <w:t>and</w:t>
      </w:r>
      <w:r w:rsidR="00AB4F9C" w:rsidRPr="00A13C31">
        <w:t xml:space="preserve"> </w:t>
      </w:r>
      <w:r w:rsidR="009B3F31">
        <w:t>then spent several</w:t>
      </w:r>
      <w:r w:rsidR="00AB4F9C" w:rsidRPr="00A13C31">
        <w:t xml:space="preserve"> years with her mother’s family in Copenhagen</w:t>
      </w:r>
      <w:r w:rsidR="00A13C31" w:rsidRPr="00A13C31">
        <w:t>.</w:t>
      </w:r>
      <w:r w:rsidR="00CA3D86" w:rsidRPr="00A13C31">
        <w:t xml:space="preserve"> </w:t>
      </w:r>
      <w:r w:rsidR="002D784E">
        <w:t>She trained as a nurse u</w:t>
      </w:r>
      <w:r w:rsidR="00CA3D86" w:rsidRPr="00A13C31">
        <w:t>pon</w:t>
      </w:r>
      <w:r w:rsidR="00CA3D86">
        <w:t xml:space="preserve"> </w:t>
      </w:r>
      <w:r w:rsidR="002D784E">
        <w:t>her return</w:t>
      </w:r>
      <w:r w:rsidR="00CA3D86">
        <w:t xml:space="preserve"> to the </w:t>
      </w:r>
      <w:r w:rsidR="00AA3676">
        <w:t>U.S</w:t>
      </w:r>
      <w:r w:rsidR="002D784E">
        <w:t xml:space="preserve">, and started work in the Bronx. </w:t>
      </w:r>
      <w:r w:rsidR="00AA3676">
        <w:t>During this time</w:t>
      </w:r>
      <w:r w:rsidR="00866759">
        <w:t xml:space="preserve"> she </w:t>
      </w:r>
      <w:r w:rsidR="00257C3D">
        <w:t>married</w:t>
      </w:r>
      <w:r w:rsidR="00D86059">
        <w:t xml:space="preserve"> Elmer S. </w:t>
      </w:r>
      <w:proofErr w:type="spellStart"/>
      <w:r w:rsidR="00D86059">
        <w:t>Imes</w:t>
      </w:r>
      <w:proofErr w:type="spellEnd"/>
      <w:r w:rsidR="00D86059">
        <w:t>, a</w:t>
      </w:r>
      <w:r w:rsidR="00866759">
        <w:t xml:space="preserve"> physicist</w:t>
      </w:r>
      <w:r w:rsidR="00C72B09">
        <w:t xml:space="preserve"> who</w:t>
      </w:r>
      <w:r w:rsidR="00013B09">
        <w:t xml:space="preserve"> was socially connected to a number of leading black intellectual</w:t>
      </w:r>
      <w:r w:rsidR="00451B83">
        <w:t>s</w:t>
      </w:r>
      <w:r w:rsidR="00013B09">
        <w:t>,</w:t>
      </w:r>
      <w:r w:rsidR="00072874">
        <w:t xml:space="preserve"> many of them members of the </w:t>
      </w:r>
      <w:r w:rsidR="00072874" w:rsidRPr="00072874">
        <w:t>NAACP</w:t>
      </w:r>
      <w:r w:rsidR="00AA3676">
        <w:t xml:space="preserve">. </w:t>
      </w:r>
      <w:r w:rsidR="005E4142">
        <w:t>Larsen</w:t>
      </w:r>
      <w:r w:rsidR="00870627">
        <w:t>, however,</w:t>
      </w:r>
      <w:r w:rsidR="005E4142">
        <w:t xml:space="preserve"> was drawn towards the</w:t>
      </w:r>
      <w:r w:rsidR="00425A68">
        <w:t xml:space="preserve"> more bohemian fringes of the Harlem Renaissance</w:t>
      </w:r>
      <w:r w:rsidR="00C949F9">
        <w:t xml:space="preserve"> and one</w:t>
      </w:r>
      <w:r w:rsidR="00DE5700">
        <w:t xml:space="preserve"> of her</w:t>
      </w:r>
      <w:r w:rsidR="005E4142">
        <w:t xml:space="preserve"> closest friendships </w:t>
      </w:r>
      <w:r w:rsidR="00DE5700">
        <w:t>was</w:t>
      </w:r>
      <w:r w:rsidR="005E4142">
        <w:t xml:space="preserve"> with Carl Van </w:t>
      </w:r>
      <w:proofErr w:type="spellStart"/>
      <w:r w:rsidR="005E4142">
        <w:t>Vechten</w:t>
      </w:r>
      <w:proofErr w:type="spellEnd"/>
      <w:r w:rsidR="00C949F9">
        <w:t>,</w:t>
      </w:r>
      <w:r w:rsidR="00DE5700">
        <w:t xml:space="preserve"> </w:t>
      </w:r>
      <w:r w:rsidR="00824A2B">
        <w:t>whose photographs of Larsen, a</w:t>
      </w:r>
      <w:r w:rsidR="00C72B09">
        <w:t>mong</w:t>
      </w:r>
      <w:r w:rsidR="00824A2B">
        <w:t xml:space="preserve"> others, </w:t>
      </w:r>
      <w:r w:rsidR="002A2DFC">
        <w:t xml:space="preserve">are </w:t>
      </w:r>
      <w:r w:rsidR="00C72B09">
        <w:t>some of</w:t>
      </w:r>
      <w:r w:rsidR="00824A2B">
        <w:t xml:space="preserve"> the most iconic images of American modernism</w:t>
      </w:r>
      <w:r w:rsidR="006E2C60">
        <w:t xml:space="preserve">. </w:t>
      </w:r>
    </w:p>
    <w:p w14:paraId="740729DB" w14:textId="77777777" w:rsidR="00456634" w:rsidRDefault="00AA3676" w:rsidP="00EF39C3">
      <w:pPr>
        <w:spacing w:line="360" w:lineRule="auto"/>
        <w:ind w:firstLine="720"/>
        <w:jc w:val="both"/>
      </w:pPr>
      <w:r>
        <w:t>I</w:t>
      </w:r>
      <w:r w:rsidR="001704CF">
        <w:t xml:space="preserve">n </w:t>
      </w:r>
      <w:r w:rsidR="00D86059">
        <w:t xml:space="preserve">1922 Larsen </w:t>
      </w:r>
      <w:r w:rsidR="0059204A">
        <w:t>entered the School of the New York Public Library</w:t>
      </w:r>
      <w:r w:rsidR="00870627">
        <w:t xml:space="preserve"> (NYPL)</w:t>
      </w:r>
      <w:r w:rsidR="0059204A">
        <w:t>, becoming only the second</w:t>
      </w:r>
      <w:r w:rsidR="00451B83">
        <w:t xml:space="preserve"> formally</w:t>
      </w:r>
      <w:r w:rsidR="00975171">
        <w:t xml:space="preserve"> </w:t>
      </w:r>
      <w:r w:rsidR="00451B83">
        <w:t>trained</w:t>
      </w:r>
      <w:r w:rsidR="0059204A">
        <w:t xml:space="preserve"> black Am</w:t>
      </w:r>
      <w:r w:rsidR="00451B83">
        <w:t>erican librarian in the country</w:t>
      </w:r>
      <w:r w:rsidR="006B1493">
        <w:t xml:space="preserve">, and worked </w:t>
      </w:r>
      <w:r w:rsidR="00710A93">
        <w:t xml:space="preserve">in various </w:t>
      </w:r>
      <w:r w:rsidR="00D86059" w:rsidRPr="00D86059">
        <w:t xml:space="preserve">NYPL </w:t>
      </w:r>
      <w:r w:rsidR="00710A93">
        <w:t>branches</w:t>
      </w:r>
      <w:r w:rsidR="00B57AC3">
        <w:t xml:space="preserve">, </w:t>
      </w:r>
      <w:r w:rsidR="006B1493">
        <w:t>where</w:t>
      </w:r>
      <w:r w:rsidR="004B09A1">
        <w:t xml:space="preserve"> </w:t>
      </w:r>
      <w:r w:rsidR="00D86059">
        <w:t>she organised</w:t>
      </w:r>
      <w:r w:rsidR="00B57AC3">
        <w:t xml:space="preserve"> a number </w:t>
      </w:r>
      <w:r w:rsidR="004B09A1">
        <w:t>of cultural events featurin</w:t>
      </w:r>
      <w:r w:rsidR="004B09A1" w:rsidRPr="00F97065">
        <w:t>g</w:t>
      </w:r>
      <w:r w:rsidR="00B57AC3" w:rsidRPr="00F97065">
        <w:t xml:space="preserve"> </w:t>
      </w:r>
      <w:r w:rsidR="004B09A1" w:rsidRPr="00F97065">
        <w:t>Ha</w:t>
      </w:r>
      <w:r w:rsidR="0064214D" w:rsidRPr="00F97065">
        <w:t>rlem Renaissance</w:t>
      </w:r>
      <w:r w:rsidR="00F97065" w:rsidRPr="00F97065">
        <w:t xml:space="preserve"> figu</w:t>
      </w:r>
      <w:r w:rsidR="00F97065">
        <w:t>res</w:t>
      </w:r>
      <w:r w:rsidR="002D784E">
        <w:t>.</w:t>
      </w:r>
      <w:r w:rsidR="005C5D4B">
        <w:t xml:space="preserve"> </w:t>
      </w:r>
      <w:r w:rsidR="00671050">
        <w:t>Her</w:t>
      </w:r>
      <w:r w:rsidR="008114EC">
        <w:t xml:space="preserve"> first known fiction was published in </w:t>
      </w:r>
      <w:r w:rsidR="00EF39C3">
        <w:t xml:space="preserve">the “pulp” </w:t>
      </w:r>
      <w:r w:rsidR="00456634" w:rsidRPr="00551B70">
        <w:rPr>
          <w:i/>
        </w:rPr>
        <w:t>Young’s Magazine</w:t>
      </w:r>
      <w:r w:rsidR="00456634" w:rsidRPr="00551B70">
        <w:t xml:space="preserve"> in 1926</w:t>
      </w:r>
      <w:r w:rsidR="00D548E5">
        <w:t>,</w:t>
      </w:r>
      <w:r w:rsidR="008114EC">
        <w:t xml:space="preserve"> </w:t>
      </w:r>
      <w:r w:rsidR="008114EC" w:rsidRPr="0092301E">
        <w:t>under the pseudonym “Allen Semi</w:t>
      </w:r>
      <w:r w:rsidR="00497F14">
        <w:t>;</w:t>
      </w:r>
      <w:r w:rsidR="008114EC" w:rsidRPr="0092301E">
        <w:t>”</w:t>
      </w:r>
      <w:r w:rsidR="00497F14">
        <w:t xml:space="preserve"> t</w:t>
      </w:r>
      <w:r w:rsidR="00D548E5">
        <w:t xml:space="preserve">he two stories, </w:t>
      </w:r>
      <w:r w:rsidR="00456634" w:rsidRPr="00551B70">
        <w:t>“The Wrong Man”</w:t>
      </w:r>
      <w:r w:rsidR="00456634">
        <w:t xml:space="preserve"> and </w:t>
      </w:r>
      <w:r w:rsidR="00EF39C3">
        <w:t xml:space="preserve">“Freedom,” centre </w:t>
      </w:r>
      <w:r w:rsidR="008D71ED">
        <w:t>on</w:t>
      </w:r>
      <w:r w:rsidR="00EF39C3">
        <w:t xml:space="preserve"> </w:t>
      </w:r>
      <w:proofErr w:type="gramStart"/>
      <w:r w:rsidR="00EF39C3">
        <w:t>sensational</w:t>
      </w:r>
      <w:r w:rsidR="00BA0A7E">
        <w:t>ly-dep</w:t>
      </w:r>
      <w:r w:rsidR="008A241D">
        <w:t>icted</w:t>
      </w:r>
      <w:proofErr w:type="gramEnd"/>
      <w:r w:rsidR="008A241D">
        <w:t xml:space="preserve"> love triangles</w:t>
      </w:r>
      <w:r w:rsidR="00497F14">
        <w:t>.</w:t>
      </w:r>
    </w:p>
    <w:p w14:paraId="51DD9BC9" w14:textId="77777777" w:rsidR="00F83B47" w:rsidRDefault="00305602" w:rsidP="00F83B47">
      <w:pPr>
        <w:spacing w:line="360" w:lineRule="auto"/>
        <w:ind w:firstLine="720"/>
        <w:jc w:val="both"/>
      </w:pPr>
      <w:r>
        <w:rPr>
          <w:i/>
        </w:rPr>
        <w:t>Quicksand</w:t>
      </w:r>
      <w:r>
        <w:t>, Larsen’s first novel</w:t>
      </w:r>
      <w:r w:rsidR="00E70AED">
        <w:t>, published by Knopf in 1928</w:t>
      </w:r>
      <w:r w:rsidR="00A74007">
        <w:t>,</w:t>
      </w:r>
      <w:r w:rsidR="0009644E">
        <w:t xml:space="preserve"> was hailed </w:t>
      </w:r>
      <w:r w:rsidR="00A74007">
        <w:t xml:space="preserve">at the time </w:t>
      </w:r>
      <w:r w:rsidR="0009644E">
        <w:t xml:space="preserve">as a successful </w:t>
      </w:r>
      <w:r w:rsidR="00937907">
        <w:t>re</w:t>
      </w:r>
      <w:r w:rsidR="0009644E">
        <w:t>work</w:t>
      </w:r>
      <w:r w:rsidR="00937907">
        <w:t>ing of</w:t>
      </w:r>
      <w:r w:rsidR="0009644E">
        <w:t xml:space="preserve"> the “tragic mulatto”</w:t>
      </w:r>
      <w:r w:rsidR="00A74007">
        <w:t xml:space="preserve"> theme</w:t>
      </w:r>
      <w:r w:rsidR="00D5651E">
        <w:t xml:space="preserve"> – although it should</w:t>
      </w:r>
      <w:r w:rsidR="00AA3676">
        <w:t xml:space="preserve"> also be seen in the context of</w:t>
      </w:r>
      <w:r w:rsidR="00D5651E">
        <w:t xml:space="preserve"> </w:t>
      </w:r>
      <w:r w:rsidR="00F97065">
        <w:t xml:space="preserve">the </w:t>
      </w:r>
      <w:r w:rsidR="00D5651E">
        <w:t>work by Scandinavian modernist writers</w:t>
      </w:r>
      <w:r w:rsidR="00F97065">
        <w:t>,</w:t>
      </w:r>
      <w:r w:rsidR="00AA3676">
        <w:t xml:space="preserve"> </w:t>
      </w:r>
      <w:proofErr w:type="spellStart"/>
      <w:r w:rsidR="00AA3676">
        <w:t>Henrik</w:t>
      </w:r>
      <w:proofErr w:type="spellEnd"/>
      <w:r w:rsidR="00AA3676">
        <w:t xml:space="preserve"> Ibsen and Jens Peter Jacobsen</w:t>
      </w:r>
      <w:r w:rsidR="00F97065">
        <w:t xml:space="preserve"> in particular</w:t>
      </w:r>
      <w:r w:rsidR="00AA3676">
        <w:t>,</w:t>
      </w:r>
      <w:r w:rsidR="00D5651E">
        <w:t xml:space="preserve"> that Larsen was especially interested in. </w:t>
      </w:r>
      <w:r w:rsidR="00B5011A">
        <w:t>The novel follows Helg</w:t>
      </w:r>
      <w:r w:rsidR="005C7A54">
        <w:t>a Crane as she</w:t>
      </w:r>
      <w:r w:rsidR="00F97065">
        <w:t xml:space="preserve"> moves between jobs, countries and social circles in an</w:t>
      </w:r>
      <w:r w:rsidR="005C7A54">
        <w:t xml:space="preserve"> </w:t>
      </w:r>
      <w:r w:rsidR="00F97065">
        <w:t>unsuccessful</w:t>
      </w:r>
      <w:r w:rsidR="00161C84">
        <w:t xml:space="preserve"> </w:t>
      </w:r>
      <w:r w:rsidR="00F97065">
        <w:t>search</w:t>
      </w:r>
      <w:r w:rsidR="005C7A54">
        <w:t xml:space="preserve"> for a </w:t>
      </w:r>
      <w:r w:rsidR="00A1580A">
        <w:t>sense</w:t>
      </w:r>
      <w:r w:rsidR="005C7A54">
        <w:t xml:space="preserve"> of belonging</w:t>
      </w:r>
      <w:r w:rsidR="00497F14">
        <w:t xml:space="preserve">, and </w:t>
      </w:r>
      <w:r w:rsidR="00B5011A">
        <w:t>much of the trajectory of Helga’s early education, travels and career are a thinly veiled re-working of Larsen’s</w:t>
      </w:r>
      <w:r w:rsidR="008954AE">
        <w:t>.</w:t>
      </w:r>
      <w:r w:rsidR="00216D44">
        <w:t xml:space="preserve"> With</w:t>
      </w:r>
      <w:r w:rsidR="008954AE">
        <w:t xml:space="preserve"> </w:t>
      </w:r>
      <w:r w:rsidR="00C51871">
        <w:rPr>
          <w:i/>
        </w:rPr>
        <w:t>Passing</w:t>
      </w:r>
      <w:r w:rsidR="00216D44">
        <w:t>,</w:t>
      </w:r>
      <w:r w:rsidR="001C7F18">
        <w:t xml:space="preserve"> </w:t>
      </w:r>
      <w:r w:rsidR="00216D44">
        <w:t>published in 1929,</w:t>
      </w:r>
      <w:r w:rsidR="001C7F18">
        <w:t xml:space="preserve"> Larsen produced her most</w:t>
      </w:r>
      <w:r w:rsidR="001F5495">
        <w:t xml:space="preserve"> </w:t>
      </w:r>
      <w:r w:rsidR="00AC4E84">
        <w:t>complex</w:t>
      </w:r>
      <w:r w:rsidR="00E02C72">
        <w:t xml:space="preserve"> and powerful</w:t>
      </w:r>
      <w:r w:rsidR="001B146B">
        <w:t xml:space="preserve"> work;</w:t>
      </w:r>
      <w:r w:rsidR="001F5495">
        <w:t xml:space="preserve"> </w:t>
      </w:r>
      <w:r w:rsidR="001B146B">
        <w:t xml:space="preserve">short and </w:t>
      </w:r>
      <w:r w:rsidR="001B146B">
        <w:lastRenderedPageBreak/>
        <w:t>expressionistic, it centres on the re-</w:t>
      </w:r>
      <w:r w:rsidR="004038C4">
        <w:t>encounter</w:t>
      </w:r>
      <w:r w:rsidR="001B146B">
        <w:t xml:space="preserve"> between two black American women, childhood friends, who meet again as adults, by which point one of them is “passing” as white. </w:t>
      </w:r>
      <w:r w:rsidR="00A74007">
        <w:t>As well as it</w:t>
      </w:r>
      <w:r w:rsidR="00E6084A">
        <w:t>s</w:t>
      </w:r>
      <w:r w:rsidR="00A74007">
        <w:t xml:space="preserve"> </w:t>
      </w:r>
      <w:r w:rsidR="00DD390B">
        <w:t xml:space="preserve">exploration of issues of race and </w:t>
      </w:r>
      <w:r w:rsidR="00E02C72">
        <w:t>identity</w:t>
      </w:r>
      <w:r w:rsidR="00DD390B">
        <w:t xml:space="preserve">, the novel also </w:t>
      </w:r>
      <w:r w:rsidR="004A466B">
        <w:t>questi</w:t>
      </w:r>
      <w:r w:rsidR="004038C4">
        <w:t>ons the construction of gender,</w:t>
      </w:r>
      <w:r w:rsidR="00D40759">
        <w:t xml:space="preserve"> class</w:t>
      </w:r>
      <w:r w:rsidR="004038C4">
        <w:t>,</w:t>
      </w:r>
      <w:r w:rsidR="004A466B">
        <w:t xml:space="preserve"> and </w:t>
      </w:r>
      <w:r w:rsidR="004038C4">
        <w:t>objective “truth,”</w:t>
      </w:r>
      <w:r w:rsidR="001B5013">
        <w:t xml:space="preserve"> partly though its use of unreliable, limited narration. </w:t>
      </w:r>
      <w:r w:rsidR="004A466B">
        <w:t xml:space="preserve"> </w:t>
      </w:r>
    </w:p>
    <w:p w14:paraId="3DAE5725" w14:textId="77777777" w:rsidR="006002BE" w:rsidRDefault="0065041A" w:rsidP="00F83B47">
      <w:pPr>
        <w:spacing w:line="360" w:lineRule="auto"/>
        <w:ind w:firstLine="720"/>
        <w:jc w:val="both"/>
      </w:pPr>
      <w:r>
        <w:t>Lar</w:t>
      </w:r>
      <w:r w:rsidR="00CE2197">
        <w:t xml:space="preserve">sen won a Guggenheim Fellowship </w:t>
      </w:r>
      <w:r>
        <w:t>in 1930, the first black American woman to do so, and</w:t>
      </w:r>
      <w:r w:rsidR="006B1493">
        <w:t xml:space="preserve"> used this to travel to Europe</w:t>
      </w:r>
      <w:r w:rsidR="00E437C4">
        <w:t>.</w:t>
      </w:r>
      <w:r>
        <w:t xml:space="preserve"> </w:t>
      </w:r>
      <w:r w:rsidR="00D22E30">
        <w:t xml:space="preserve">In the same year, </w:t>
      </w:r>
      <w:r w:rsidR="00E6084A">
        <w:t>she</w:t>
      </w:r>
      <w:r w:rsidR="0077056C">
        <w:t xml:space="preserve"> was</w:t>
      </w:r>
      <w:r w:rsidR="00587442">
        <w:t xml:space="preserve"> accused of p</w:t>
      </w:r>
      <w:r w:rsidR="00497F14">
        <w:t xml:space="preserve">lagiarism, over a </w:t>
      </w:r>
      <w:r w:rsidR="006B1493">
        <w:t xml:space="preserve">magazine </w:t>
      </w:r>
      <w:r w:rsidR="00497F14">
        <w:t>short story, “</w:t>
      </w:r>
      <w:r w:rsidR="006B1493">
        <w:t>Sanctuary</w:t>
      </w:r>
      <w:r w:rsidR="00497F14">
        <w:t>”</w:t>
      </w:r>
      <w:r w:rsidR="006B1493">
        <w:t xml:space="preserve"> </w:t>
      </w:r>
      <w:r w:rsidR="00D22E30">
        <w:t>(</w:t>
      </w:r>
      <w:r w:rsidR="00587442">
        <w:t xml:space="preserve">the plot </w:t>
      </w:r>
      <w:r w:rsidR="00D22E30">
        <w:t>was similar to that of an English short story</w:t>
      </w:r>
      <w:r w:rsidR="00587442">
        <w:t>)</w:t>
      </w:r>
      <w:r w:rsidR="00EC3FF1">
        <w:t>, and – although</w:t>
      </w:r>
      <w:r w:rsidR="0077056C">
        <w:t xml:space="preserve"> the</w:t>
      </w:r>
      <w:r w:rsidR="00EC3FF1">
        <w:t xml:space="preserve"> accusations were never </w:t>
      </w:r>
      <w:r w:rsidR="00D22E30">
        <w:t>proved</w:t>
      </w:r>
      <w:r w:rsidR="00EC3FF1">
        <w:t xml:space="preserve"> – was forced to publish</w:t>
      </w:r>
      <w:r w:rsidR="0077056C">
        <w:t xml:space="preserve"> an</w:t>
      </w:r>
      <w:r w:rsidR="00EC3FF1">
        <w:t xml:space="preserve"> “Author’s Explanation.” </w:t>
      </w:r>
      <w:r w:rsidR="00CB67C0">
        <w:t>While abroad, Larsen</w:t>
      </w:r>
      <w:r>
        <w:t xml:space="preserve"> worked on her next novel,</w:t>
      </w:r>
      <w:r w:rsidR="00497F14">
        <w:t xml:space="preserve"> “Mirage;”</w:t>
      </w:r>
      <w:r w:rsidR="00E437C4">
        <w:t xml:space="preserve"> this was rejected by Knopf, however, and never published.</w:t>
      </w:r>
      <w:r w:rsidR="00CB67C0">
        <w:t xml:space="preserve"> Larsen and </w:t>
      </w:r>
      <w:proofErr w:type="spellStart"/>
      <w:r w:rsidR="00CB67C0">
        <w:t>Imes</w:t>
      </w:r>
      <w:proofErr w:type="spellEnd"/>
      <w:r w:rsidR="00CB67C0">
        <w:t xml:space="preserve"> divorced in the mid-1930s, and Larsen returned to nursing work soon after. </w:t>
      </w:r>
      <w:r w:rsidR="00BE0443">
        <w:t>She</w:t>
      </w:r>
      <w:r w:rsidR="00DC7221">
        <w:t xml:space="preserve"> worked as a nurse until her death, </w:t>
      </w:r>
      <w:r w:rsidR="00377EDE">
        <w:t>having broken all ties to</w:t>
      </w:r>
      <w:r w:rsidR="002267C0">
        <w:t xml:space="preserve"> her past </w:t>
      </w:r>
      <w:r w:rsidR="00BE0443">
        <w:t xml:space="preserve">life, including literary </w:t>
      </w:r>
      <w:r w:rsidR="002267C0">
        <w:t>work and friendships.</w:t>
      </w:r>
      <w:r w:rsidR="00B34AC1">
        <w:t xml:space="preserve"> All manuscripts of Larsen’s work are lost (including those of two unpubl</w:t>
      </w:r>
      <w:r w:rsidR="00E6084A">
        <w:t>ished novels);</w:t>
      </w:r>
      <w:r w:rsidR="00B34AC1">
        <w:t xml:space="preserve"> many of her letters to friends </w:t>
      </w:r>
      <w:r w:rsidR="00290787">
        <w:t>survive</w:t>
      </w:r>
      <w:r w:rsidR="00E6084A">
        <w:t>, however,</w:t>
      </w:r>
      <w:r w:rsidR="00290787">
        <w:t xml:space="preserve"> and are held in various collections.</w:t>
      </w:r>
    </w:p>
    <w:p w14:paraId="6451FA36" w14:textId="77777777" w:rsidR="00F26749" w:rsidRDefault="00F26749" w:rsidP="00F26749">
      <w:pPr>
        <w:spacing w:line="360" w:lineRule="auto"/>
        <w:jc w:val="both"/>
      </w:pPr>
    </w:p>
    <w:p w14:paraId="37F8C64E" w14:textId="77777777" w:rsidR="00F26749" w:rsidRPr="00F26749" w:rsidRDefault="00F26749" w:rsidP="00F26749">
      <w:pPr>
        <w:spacing w:line="360" w:lineRule="auto"/>
        <w:jc w:val="both"/>
        <w:rPr>
          <w:b/>
          <w:rPrChange w:id="0" w:author="Laura Dosky" w:date="2014-09-14T11:43:00Z">
            <w:rPr/>
          </w:rPrChange>
        </w:rPr>
      </w:pPr>
      <w:ins w:id="1" w:author="Laura Dosky" w:date="2014-09-14T11:43:00Z">
        <w:r>
          <w:rPr>
            <w:b/>
          </w:rPr>
          <w:t xml:space="preserve">Anna </w:t>
        </w:r>
        <w:proofErr w:type="spellStart"/>
        <w:r>
          <w:rPr>
            <w:b/>
          </w:rPr>
          <w:t>Girling</w:t>
        </w:r>
        <w:proofErr w:type="spellEnd"/>
        <w:r>
          <w:rPr>
            <w:b/>
          </w:rPr>
          <w:t>, University of Edinburgh</w:t>
        </w:r>
      </w:ins>
      <w:bookmarkStart w:id="2" w:name="_GoBack"/>
      <w:bookmarkEnd w:id="2"/>
    </w:p>
    <w:p w14:paraId="5DDC6C43" w14:textId="77777777" w:rsidR="00C90E49" w:rsidRDefault="00C90E49" w:rsidP="00370D73">
      <w:pPr>
        <w:spacing w:line="360" w:lineRule="auto"/>
        <w:jc w:val="both"/>
        <w:rPr>
          <w:b/>
        </w:rPr>
      </w:pPr>
      <w:r>
        <w:rPr>
          <w:b/>
        </w:rPr>
        <w:br w:type="page"/>
      </w:r>
    </w:p>
    <w:p w14:paraId="6C321C94" w14:textId="77777777" w:rsidR="00536628" w:rsidRDefault="00536628" w:rsidP="00AB3C87">
      <w:pPr>
        <w:spacing w:line="360" w:lineRule="auto"/>
        <w:jc w:val="both"/>
        <w:rPr>
          <w:b/>
        </w:rPr>
      </w:pPr>
      <w:r w:rsidRPr="009143EE">
        <w:rPr>
          <w:b/>
        </w:rPr>
        <w:lastRenderedPageBreak/>
        <w:t>References and Further Reading</w:t>
      </w:r>
      <w:r w:rsidR="009E472D">
        <w:rPr>
          <w:b/>
        </w:rPr>
        <w:t xml:space="preserve"> </w:t>
      </w:r>
    </w:p>
    <w:p w14:paraId="597F5C97" w14:textId="77777777" w:rsidR="00F15D65" w:rsidRPr="00F15D65" w:rsidRDefault="00F15D65" w:rsidP="00B607CB">
      <w:pPr>
        <w:spacing w:line="360" w:lineRule="auto"/>
        <w:ind w:left="720" w:hanging="720"/>
        <w:jc w:val="both"/>
      </w:pPr>
      <w:r>
        <w:t xml:space="preserve">Brown, J. C. (2009) </w:t>
      </w:r>
      <w:r w:rsidRPr="00F15D65">
        <w:rPr>
          <w:i/>
        </w:rPr>
        <w:t>Glamour in Six Dimensions: Modernism and the Radiance of Form</w:t>
      </w:r>
      <w:r>
        <w:t>, Ithaca, New York: Cornell University Press.</w:t>
      </w:r>
    </w:p>
    <w:p w14:paraId="060FEC65" w14:textId="77777777" w:rsidR="0004756B" w:rsidRPr="00360B66" w:rsidRDefault="0004756B" w:rsidP="00AB3C87">
      <w:pPr>
        <w:spacing w:line="360" w:lineRule="auto"/>
        <w:jc w:val="both"/>
      </w:pPr>
      <w:r>
        <w:t xml:space="preserve">Butler, J. (1993) </w:t>
      </w:r>
      <w:r>
        <w:rPr>
          <w:i/>
        </w:rPr>
        <w:t>Bodies that Matter: On the Discursive Limits of “Sex</w:t>
      </w:r>
      <w:r w:rsidR="00C337E9">
        <w:rPr>
          <w:i/>
        </w:rPr>
        <w:t>,</w:t>
      </w:r>
      <w:r>
        <w:rPr>
          <w:i/>
        </w:rPr>
        <w:t>”</w:t>
      </w:r>
      <w:r w:rsidR="00C337E9">
        <w:rPr>
          <w:i/>
        </w:rPr>
        <w:t xml:space="preserve"> </w:t>
      </w:r>
      <w:r>
        <w:t>New York</w:t>
      </w:r>
      <w:r w:rsidR="00F15D65">
        <w:t xml:space="preserve">: </w:t>
      </w:r>
      <w:proofErr w:type="spellStart"/>
      <w:r w:rsidR="00F15D65">
        <w:t>Routledge</w:t>
      </w:r>
      <w:proofErr w:type="spellEnd"/>
      <w:r>
        <w:t>.</w:t>
      </w:r>
    </w:p>
    <w:p w14:paraId="2BEC8282" w14:textId="77777777" w:rsidR="008D6838" w:rsidRDefault="003A7044" w:rsidP="00AB3C87">
      <w:pPr>
        <w:spacing w:line="360" w:lineRule="auto"/>
        <w:ind w:left="720" w:hanging="720"/>
        <w:jc w:val="both"/>
        <w:rPr>
          <w:shd w:val="clear" w:color="auto" w:fill="FFFFFF"/>
        </w:rPr>
      </w:pPr>
      <w:r>
        <w:t xml:space="preserve">Davis, T. M. </w:t>
      </w:r>
      <w:r w:rsidR="008D6838">
        <w:rPr>
          <w:shd w:val="clear" w:color="auto" w:fill="FFFFFF"/>
        </w:rPr>
        <w:t>(1990) “</w:t>
      </w:r>
      <w:proofErr w:type="spellStart"/>
      <w:r w:rsidR="008D6838">
        <w:rPr>
          <w:shd w:val="clear" w:color="auto" w:fill="FFFFFF"/>
        </w:rPr>
        <w:t>Nella</w:t>
      </w:r>
      <w:proofErr w:type="spellEnd"/>
      <w:r w:rsidR="008D6838">
        <w:rPr>
          <w:shd w:val="clear" w:color="auto" w:fill="FFFFFF"/>
        </w:rPr>
        <w:t xml:space="preserve"> Larsen</w:t>
      </w:r>
      <w:r w:rsidR="00BD348F">
        <w:rPr>
          <w:shd w:val="clear" w:color="auto" w:fill="FFFFFF"/>
        </w:rPr>
        <w:t>,</w:t>
      </w:r>
      <w:r w:rsidR="008D6838">
        <w:rPr>
          <w:shd w:val="clear" w:color="auto" w:fill="FFFFFF"/>
        </w:rPr>
        <w:t xml:space="preserve">” </w:t>
      </w:r>
      <w:r w:rsidR="008D6838">
        <w:rPr>
          <w:i/>
          <w:shd w:val="clear" w:color="auto" w:fill="FFFFFF"/>
        </w:rPr>
        <w:t>The Gender of Modernism</w:t>
      </w:r>
      <w:r w:rsidR="008D6838">
        <w:rPr>
          <w:shd w:val="clear" w:color="auto" w:fill="FFFFFF"/>
        </w:rPr>
        <w:t xml:space="preserve">, </w:t>
      </w:r>
      <w:r w:rsidR="00BD348F">
        <w:rPr>
          <w:shd w:val="clear" w:color="auto" w:fill="FFFFFF"/>
        </w:rPr>
        <w:t>B. K. Scott</w:t>
      </w:r>
      <w:r w:rsidR="00BD348F" w:rsidRPr="00BD348F">
        <w:rPr>
          <w:shd w:val="clear" w:color="auto" w:fill="FFFFFF"/>
        </w:rPr>
        <w:t xml:space="preserve"> (ed.</w:t>
      </w:r>
      <w:r w:rsidR="00BD348F">
        <w:rPr>
          <w:shd w:val="clear" w:color="auto" w:fill="FFFFFF"/>
        </w:rPr>
        <w:t xml:space="preserve">), </w:t>
      </w:r>
      <w:r w:rsidR="008D6838">
        <w:rPr>
          <w:shd w:val="clear" w:color="auto" w:fill="FFFFFF"/>
        </w:rPr>
        <w:t>Bloo</w:t>
      </w:r>
      <w:r w:rsidR="00BD348F">
        <w:rPr>
          <w:shd w:val="clear" w:color="auto" w:fill="FFFFFF"/>
        </w:rPr>
        <w:t>mington:</w:t>
      </w:r>
      <w:r w:rsidR="008D6838">
        <w:rPr>
          <w:shd w:val="clear" w:color="auto" w:fill="FFFFFF"/>
        </w:rPr>
        <w:t xml:space="preserve"> Indiana University Pres</w:t>
      </w:r>
      <w:r w:rsidR="00BD348F">
        <w:rPr>
          <w:shd w:val="clear" w:color="auto" w:fill="FFFFFF"/>
        </w:rPr>
        <w:t>s</w:t>
      </w:r>
      <w:r w:rsidR="001D5724">
        <w:rPr>
          <w:shd w:val="clear" w:color="auto" w:fill="FFFFFF"/>
        </w:rPr>
        <w:t>: 209-214.</w:t>
      </w:r>
    </w:p>
    <w:p w14:paraId="2B578853" w14:textId="77777777" w:rsidR="00A82491" w:rsidRDefault="00A82491" w:rsidP="00AB3C87">
      <w:pPr>
        <w:spacing w:line="360" w:lineRule="auto"/>
        <w:ind w:left="720" w:hanging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----- (1994) </w:t>
      </w:r>
      <w:proofErr w:type="spellStart"/>
      <w:r>
        <w:rPr>
          <w:i/>
          <w:shd w:val="clear" w:color="auto" w:fill="FFFFFF"/>
        </w:rPr>
        <w:t>Nella</w:t>
      </w:r>
      <w:proofErr w:type="spellEnd"/>
      <w:r>
        <w:rPr>
          <w:i/>
          <w:shd w:val="clear" w:color="auto" w:fill="FFFFFF"/>
        </w:rPr>
        <w:t xml:space="preserve"> Larsen: Novelist of the Harlem Renaissance</w:t>
      </w:r>
      <w:r>
        <w:rPr>
          <w:shd w:val="clear" w:color="auto" w:fill="FFFFFF"/>
        </w:rPr>
        <w:t xml:space="preserve">, Baton Rouge: Louisiana State University Press. </w:t>
      </w:r>
    </w:p>
    <w:p w14:paraId="58159C7C" w14:textId="77777777" w:rsidR="000C5243" w:rsidRPr="006E2C60" w:rsidRDefault="0035771B" w:rsidP="00AB3C87">
      <w:pPr>
        <w:spacing w:line="360" w:lineRule="auto"/>
        <w:ind w:left="720" w:hanging="720"/>
        <w:jc w:val="both"/>
      </w:pPr>
      <w:r w:rsidRPr="006E2C60">
        <w:t>Hutchinson</w:t>
      </w:r>
      <w:r w:rsidR="000C5243" w:rsidRPr="006E2C60">
        <w:t>, G. (2006)</w:t>
      </w:r>
      <w:r w:rsidRPr="006E2C60">
        <w:rPr>
          <w:i/>
        </w:rPr>
        <w:t xml:space="preserve"> In </w:t>
      </w:r>
      <w:r w:rsidR="000C5243" w:rsidRPr="006E2C60">
        <w:rPr>
          <w:i/>
        </w:rPr>
        <w:t xml:space="preserve">Search of </w:t>
      </w:r>
      <w:proofErr w:type="spellStart"/>
      <w:r w:rsidR="000C5243" w:rsidRPr="006E2C60">
        <w:rPr>
          <w:i/>
        </w:rPr>
        <w:t>Nella</w:t>
      </w:r>
      <w:proofErr w:type="spellEnd"/>
      <w:r w:rsidR="000C5243" w:rsidRPr="006E2C60">
        <w:rPr>
          <w:i/>
        </w:rPr>
        <w:t xml:space="preserve"> Larsen: A Biography of the </w:t>
      </w:r>
      <w:proofErr w:type="spellStart"/>
      <w:r w:rsidR="000C5243" w:rsidRPr="006E2C60">
        <w:rPr>
          <w:i/>
        </w:rPr>
        <w:t>Color</w:t>
      </w:r>
      <w:proofErr w:type="spellEnd"/>
      <w:r w:rsidR="000C5243" w:rsidRPr="006E2C60">
        <w:rPr>
          <w:i/>
        </w:rPr>
        <w:t xml:space="preserve"> Line</w:t>
      </w:r>
      <w:r w:rsidR="000C5243" w:rsidRPr="006E2C60">
        <w:t xml:space="preserve">, Cambridge, Massachusetts: </w:t>
      </w:r>
      <w:proofErr w:type="spellStart"/>
      <w:r w:rsidR="000C5243" w:rsidRPr="006E2C60">
        <w:t>Belknap</w:t>
      </w:r>
      <w:proofErr w:type="spellEnd"/>
      <w:r w:rsidR="000C5243" w:rsidRPr="006E2C60">
        <w:t xml:space="preserve"> Press.</w:t>
      </w:r>
    </w:p>
    <w:p w14:paraId="50213410" w14:textId="77777777" w:rsidR="008A59C6" w:rsidRPr="006E2C60" w:rsidRDefault="008A59C6" w:rsidP="00AB3C87">
      <w:pPr>
        <w:spacing w:line="360" w:lineRule="auto"/>
        <w:ind w:left="720" w:hanging="720"/>
        <w:jc w:val="both"/>
        <w:rPr>
          <w:i/>
        </w:rPr>
      </w:pPr>
      <w:r w:rsidRPr="006E2C60">
        <w:t>Karl, A. G. (2009)</w:t>
      </w:r>
      <w:r w:rsidRPr="006E2C60">
        <w:rPr>
          <w:i/>
        </w:rPr>
        <w:t xml:space="preserve"> Modernism and the Marketplace: Literary Culture and Consumer Capitalism in Rhys, Woolf, Stein, and </w:t>
      </w:r>
      <w:proofErr w:type="spellStart"/>
      <w:r w:rsidRPr="006E2C60">
        <w:rPr>
          <w:i/>
        </w:rPr>
        <w:t>Nella</w:t>
      </w:r>
      <w:proofErr w:type="spellEnd"/>
      <w:r w:rsidRPr="006E2C60">
        <w:rPr>
          <w:i/>
        </w:rPr>
        <w:t xml:space="preserve"> Larsen</w:t>
      </w:r>
      <w:r w:rsidR="00BD348F" w:rsidRPr="006E2C60">
        <w:rPr>
          <w:i/>
        </w:rPr>
        <w:t>,</w:t>
      </w:r>
      <w:r w:rsidRPr="006E2C60">
        <w:rPr>
          <w:i/>
        </w:rPr>
        <w:t xml:space="preserve"> </w:t>
      </w:r>
      <w:r w:rsidRPr="006E2C60">
        <w:t xml:space="preserve">New York: </w:t>
      </w:r>
      <w:proofErr w:type="spellStart"/>
      <w:r w:rsidRPr="006E2C60">
        <w:t>Routledge</w:t>
      </w:r>
      <w:proofErr w:type="spellEnd"/>
      <w:r w:rsidRPr="006E2C60">
        <w:t xml:space="preserve">. </w:t>
      </w:r>
    </w:p>
    <w:p w14:paraId="24D71CAF" w14:textId="77777777" w:rsidR="009143EE" w:rsidRPr="00BE5EEE" w:rsidRDefault="009143EE" w:rsidP="00AB3C87">
      <w:pPr>
        <w:spacing w:line="360" w:lineRule="auto"/>
        <w:ind w:left="720" w:hanging="720"/>
        <w:jc w:val="both"/>
      </w:pPr>
      <w:r w:rsidRPr="006E2C60">
        <w:t xml:space="preserve">Larsen, N. </w:t>
      </w:r>
      <w:r w:rsidR="00BE5EEE" w:rsidRPr="006E2C60">
        <w:t>(</w:t>
      </w:r>
      <w:r w:rsidR="00C74BD7" w:rsidRPr="006E2C60">
        <w:t>2001</w:t>
      </w:r>
      <w:r w:rsidR="00BE5EEE" w:rsidRPr="006E2C60">
        <w:t xml:space="preserve">) </w:t>
      </w:r>
      <w:r w:rsidR="00C74BD7" w:rsidRPr="006E2C60">
        <w:rPr>
          <w:i/>
        </w:rPr>
        <w:t xml:space="preserve">Intimation of Things Distant: The Complete Fiction of </w:t>
      </w:r>
      <w:proofErr w:type="spellStart"/>
      <w:r w:rsidR="00C74BD7" w:rsidRPr="006E2C60">
        <w:rPr>
          <w:i/>
        </w:rPr>
        <w:t>Nella</w:t>
      </w:r>
      <w:proofErr w:type="spellEnd"/>
      <w:r w:rsidR="00C74BD7" w:rsidRPr="00C74BD7">
        <w:rPr>
          <w:i/>
        </w:rPr>
        <w:t xml:space="preserve"> Larsen</w:t>
      </w:r>
      <w:r w:rsidR="00BD348F">
        <w:rPr>
          <w:i/>
        </w:rPr>
        <w:t>,</w:t>
      </w:r>
      <w:r w:rsidR="00BE5EEE">
        <w:t xml:space="preserve"> </w:t>
      </w:r>
      <w:r w:rsidR="00C74BD7">
        <w:t xml:space="preserve">C. R. Larson (ed.), </w:t>
      </w:r>
      <w:r w:rsidR="00BE5EEE">
        <w:t xml:space="preserve">New York: Anchor Books. </w:t>
      </w:r>
    </w:p>
    <w:p w14:paraId="6B743B5D" w14:textId="77777777" w:rsidR="009B2F7E" w:rsidRDefault="00BE5EEE" w:rsidP="00AB3C87">
      <w:pPr>
        <w:spacing w:line="360" w:lineRule="auto"/>
        <w:ind w:left="720" w:hanging="720"/>
        <w:jc w:val="both"/>
      </w:pPr>
      <w:r>
        <w:t>--</w:t>
      </w:r>
      <w:r w:rsidR="009B2F7E">
        <w:t>--</w:t>
      </w:r>
      <w:r>
        <w:t xml:space="preserve">- </w:t>
      </w:r>
      <w:r w:rsidR="009B2F7E">
        <w:t xml:space="preserve">(1929) </w:t>
      </w:r>
      <w:r w:rsidR="009B2F7E">
        <w:rPr>
          <w:i/>
        </w:rPr>
        <w:t>Passing</w:t>
      </w:r>
      <w:r w:rsidR="009B2F7E">
        <w:t xml:space="preserve">, </w:t>
      </w:r>
      <w:r w:rsidR="00824A01">
        <w:t xml:space="preserve">C. Kaplan (ed.), </w:t>
      </w:r>
      <w:r w:rsidR="009B2F7E">
        <w:t>New York: Norton Critical Editions</w:t>
      </w:r>
      <w:r w:rsidR="003F3F0C">
        <w:t xml:space="preserve">, 2007. </w:t>
      </w:r>
    </w:p>
    <w:p w14:paraId="65165E29" w14:textId="77777777" w:rsidR="004652A0" w:rsidRDefault="004652A0" w:rsidP="00AB3C87">
      <w:pPr>
        <w:spacing w:line="360" w:lineRule="auto"/>
        <w:ind w:left="720" w:hanging="720"/>
        <w:jc w:val="both"/>
        <w:rPr>
          <w:rStyle w:val="subfielddata"/>
        </w:rPr>
      </w:pPr>
      <w:r>
        <w:t xml:space="preserve">----- (1986) </w:t>
      </w:r>
      <w:r>
        <w:rPr>
          <w:i/>
        </w:rPr>
        <w:t>Quicksand</w:t>
      </w:r>
      <w:r>
        <w:rPr>
          <w:rStyle w:val="subfielddata"/>
        </w:rPr>
        <w:t xml:space="preserve"> </w:t>
      </w:r>
      <w:r w:rsidRPr="004652A0">
        <w:rPr>
          <w:rStyle w:val="subfielddata"/>
          <w:i/>
        </w:rPr>
        <w:t>and</w:t>
      </w:r>
      <w:r>
        <w:rPr>
          <w:rStyle w:val="subfielddata"/>
        </w:rPr>
        <w:t xml:space="preserve"> </w:t>
      </w:r>
      <w:r w:rsidRPr="004652A0">
        <w:rPr>
          <w:rStyle w:val="highlight"/>
          <w:i/>
        </w:rPr>
        <w:t>Passing</w:t>
      </w:r>
      <w:r>
        <w:rPr>
          <w:rStyle w:val="highlight"/>
        </w:rPr>
        <w:t>, D. E. McDowell</w:t>
      </w:r>
      <w:r w:rsidR="00994334">
        <w:rPr>
          <w:rStyle w:val="highlight"/>
        </w:rPr>
        <w:t xml:space="preserve"> (ed.), </w:t>
      </w:r>
      <w:r w:rsidR="00994334">
        <w:rPr>
          <w:rStyle w:val="subfielddata"/>
        </w:rPr>
        <w:t>New Brunswick, New Jersey: Rutgers University Press.</w:t>
      </w:r>
    </w:p>
    <w:p w14:paraId="26274302" w14:textId="77777777" w:rsidR="00435960" w:rsidRPr="00435960" w:rsidRDefault="00435960" w:rsidP="00671050">
      <w:pPr>
        <w:spacing w:line="360" w:lineRule="auto"/>
        <w:ind w:left="720" w:hanging="720"/>
        <w:jc w:val="both"/>
      </w:pPr>
      <w:r>
        <w:rPr>
          <w:rStyle w:val="subfielddata"/>
        </w:rPr>
        <w:t xml:space="preserve">Larson, C. R. </w:t>
      </w:r>
      <w:r w:rsidR="00431CB3">
        <w:rPr>
          <w:rStyle w:val="subfielddata"/>
        </w:rPr>
        <w:t xml:space="preserve">(1993) </w:t>
      </w:r>
      <w:r>
        <w:rPr>
          <w:rStyle w:val="subfielddata"/>
          <w:i/>
        </w:rPr>
        <w:t xml:space="preserve">Invisible Darkness: Jean </w:t>
      </w:r>
      <w:proofErr w:type="spellStart"/>
      <w:r>
        <w:rPr>
          <w:rStyle w:val="subfielddata"/>
          <w:i/>
        </w:rPr>
        <w:t>Toomer</w:t>
      </w:r>
      <w:proofErr w:type="spellEnd"/>
      <w:r>
        <w:rPr>
          <w:rStyle w:val="subfielddata"/>
          <w:i/>
        </w:rPr>
        <w:t xml:space="preserve"> and </w:t>
      </w:r>
      <w:proofErr w:type="spellStart"/>
      <w:r>
        <w:rPr>
          <w:rStyle w:val="subfielddata"/>
          <w:i/>
        </w:rPr>
        <w:t>Nella</w:t>
      </w:r>
      <w:proofErr w:type="spellEnd"/>
      <w:r>
        <w:rPr>
          <w:rStyle w:val="subfielddata"/>
          <w:i/>
        </w:rPr>
        <w:t xml:space="preserve"> Larsen</w:t>
      </w:r>
      <w:r w:rsidR="00431CB3">
        <w:rPr>
          <w:rStyle w:val="subfielddata"/>
        </w:rPr>
        <w:t>, Iowa City: University of Iowa Press.</w:t>
      </w:r>
    </w:p>
    <w:p w14:paraId="4B425DB8" w14:textId="77777777" w:rsidR="00BD348F" w:rsidRPr="00BD348F" w:rsidRDefault="00BD348F" w:rsidP="00AB3C87">
      <w:pPr>
        <w:spacing w:line="360" w:lineRule="auto"/>
        <w:ind w:left="720" w:hanging="720"/>
        <w:jc w:val="both"/>
      </w:pPr>
      <w:r>
        <w:t>Scruggs, C. (2007) “</w:t>
      </w:r>
      <w:r w:rsidR="00AB6C06">
        <w:t>Sexual D</w:t>
      </w:r>
      <w:r>
        <w:t>esire, Modernity and M</w:t>
      </w:r>
      <w:r w:rsidRPr="00BD348F">
        <w:t xml:space="preserve">odernism in the </w:t>
      </w:r>
      <w:r>
        <w:t>F</w:t>
      </w:r>
      <w:r w:rsidRPr="00BD348F">
        <w:t xml:space="preserve">iction of </w:t>
      </w:r>
      <w:proofErr w:type="spellStart"/>
      <w:r w:rsidRPr="00BD348F">
        <w:t>Nella</w:t>
      </w:r>
      <w:proofErr w:type="spellEnd"/>
      <w:r w:rsidRPr="00BD348F">
        <w:t xml:space="preserve"> Larsen and Rudolph Fisher</w:t>
      </w:r>
      <w:r>
        <w:t xml:space="preserve">,” </w:t>
      </w:r>
      <w:r w:rsidRPr="00BD348F">
        <w:rPr>
          <w:i/>
        </w:rPr>
        <w:t>The Cambridge Companion to the Harlem Renaissance</w:t>
      </w:r>
      <w:r>
        <w:t>, G. Hutchinson (ed.), Cambridge: Cambridge University Press: 155-169.</w:t>
      </w:r>
    </w:p>
    <w:p w14:paraId="4C124C50" w14:textId="77777777" w:rsidR="00FC6B43" w:rsidRDefault="008A59C6" w:rsidP="00AB3C87">
      <w:pPr>
        <w:spacing w:line="360" w:lineRule="auto"/>
        <w:ind w:left="720" w:hanging="720"/>
        <w:jc w:val="both"/>
      </w:pPr>
      <w:r>
        <w:t xml:space="preserve">Wall, </w:t>
      </w:r>
      <w:r w:rsidR="00F15D65">
        <w:t>C.</w:t>
      </w:r>
      <w:r w:rsidR="0065330A">
        <w:t xml:space="preserve"> A. </w:t>
      </w:r>
      <w:r>
        <w:t>(1995)</w:t>
      </w:r>
      <w:r w:rsidR="0065330A">
        <w:rPr>
          <w:i/>
        </w:rPr>
        <w:t xml:space="preserve"> </w:t>
      </w:r>
      <w:r w:rsidR="0065330A" w:rsidRPr="0065330A">
        <w:rPr>
          <w:i/>
        </w:rPr>
        <w:t>Wo</w:t>
      </w:r>
      <w:r>
        <w:rPr>
          <w:i/>
        </w:rPr>
        <w:t>men of the Harlem Renaissance</w:t>
      </w:r>
      <w:r w:rsidR="00AB6C06">
        <w:rPr>
          <w:i/>
        </w:rPr>
        <w:t>,</w:t>
      </w:r>
      <w:r>
        <w:t xml:space="preserve"> Bloomington: Indiana University Press.</w:t>
      </w:r>
    </w:p>
    <w:p w14:paraId="75066530" w14:textId="77777777" w:rsidR="00C337E9" w:rsidRDefault="00C337E9" w:rsidP="00AB3C87">
      <w:pPr>
        <w:spacing w:line="360" w:lineRule="auto"/>
        <w:ind w:left="720" w:hanging="720"/>
        <w:jc w:val="both"/>
        <w:rPr>
          <w:shd w:val="clear" w:color="auto" w:fill="FFFFFF"/>
        </w:rPr>
      </w:pPr>
      <w:r>
        <w:t>Yale University (2003) “</w:t>
      </w:r>
      <w:r>
        <w:rPr>
          <w:shd w:val="clear" w:color="auto" w:fill="FFFFFF"/>
        </w:rPr>
        <w:t xml:space="preserve">Extravagant Crowd: </w:t>
      </w:r>
      <w:r w:rsidRPr="00C337E9">
        <w:rPr>
          <w:shd w:val="clear" w:color="auto" w:fill="FFFFFF"/>
        </w:rPr>
        <w:t xml:space="preserve">Carl Van </w:t>
      </w:r>
      <w:proofErr w:type="spellStart"/>
      <w:r w:rsidRPr="00C337E9">
        <w:rPr>
          <w:shd w:val="clear" w:color="auto" w:fill="FFFFFF"/>
        </w:rPr>
        <w:t>Vechten's</w:t>
      </w:r>
      <w:proofErr w:type="spellEnd"/>
      <w:r w:rsidRPr="00C337E9">
        <w:rPr>
          <w:shd w:val="clear" w:color="auto" w:fill="FFFFFF"/>
        </w:rPr>
        <w:t xml:space="preserve"> Portraits of Women</w:t>
      </w:r>
      <w:r>
        <w:rPr>
          <w:shd w:val="clear" w:color="auto" w:fill="FFFFFF"/>
        </w:rPr>
        <w:t>.”</w:t>
      </w:r>
      <w:r w:rsidR="00AB3C87">
        <w:rPr>
          <w:shd w:val="clear" w:color="auto" w:fill="FFFFFF"/>
        </w:rPr>
        <w:t xml:space="preserve"> Retrieved </w:t>
      </w:r>
      <w:r>
        <w:rPr>
          <w:shd w:val="clear" w:color="auto" w:fill="FFFFFF"/>
        </w:rPr>
        <w:t xml:space="preserve">April 5, 2014 from </w:t>
      </w:r>
      <w:hyperlink r:id="rId7" w:history="1">
        <w:r w:rsidRPr="00E715B1">
          <w:rPr>
            <w:rStyle w:val="Hyperlink"/>
            <w:shd w:val="clear" w:color="auto" w:fill="FFFFFF"/>
          </w:rPr>
          <w:t>http://brbl-archive.library.yale.edu/exhibitions/cvvpw/</w:t>
        </w:r>
      </w:hyperlink>
      <w:r>
        <w:rPr>
          <w:shd w:val="clear" w:color="auto" w:fill="FFFFFF"/>
        </w:rPr>
        <w:t xml:space="preserve">.  </w:t>
      </w:r>
    </w:p>
    <w:p w14:paraId="1164D142" w14:textId="77777777" w:rsidR="007A2366" w:rsidRDefault="007A2366" w:rsidP="00AB3C87">
      <w:pPr>
        <w:spacing w:line="360" w:lineRule="auto"/>
        <w:ind w:left="720" w:hanging="720"/>
        <w:jc w:val="both"/>
        <w:rPr>
          <w:shd w:val="clear" w:color="auto" w:fill="FFFFFF"/>
        </w:rPr>
      </w:pPr>
    </w:p>
    <w:sectPr w:rsidR="007A2366" w:rsidSect="00A935CD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4E78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DE"/>
    <w:rsid w:val="000063F3"/>
    <w:rsid w:val="0000712D"/>
    <w:rsid w:val="00013B09"/>
    <w:rsid w:val="00042FA8"/>
    <w:rsid w:val="0004756B"/>
    <w:rsid w:val="000723DF"/>
    <w:rsid w:val="00072874"/>
    <w:rsid w:val="000729DE"/>
    <w:rsid w:val="00072F8E"/>
    <w:rsid w:val="000738C1"/>
    <w:rsid w:val="00084887"/>
    <w:rsid w:val="0009644E"/>
    <w:rsid w:val="000970EF"/>
    <w:rsid w:val="000A73E6"/>
    <w:rsid w:val="000C5243"/>
    <w:rsid w:val="000D4537"/>
    <w:rsid w:val="000E4C4E"/>
    <w:rsid w:val="000F2B87"/>
    <w:rsid w:val="00102F23"/>
    <w:rsid w:val="00107C6C"/>
    <w:rsid w:val="00115B62"/>
    <w:rsid w:val="0012526A"/>
    <w:rsid w:val="00125806"/>
    <w:rsid w:val="00147307"/>
    <w:rsid w:val="00160D40"/>
    <w:rsid w:val="00161C84"/>
    <w:rsid w:val="001704CF"/>
    <w:rsid w:val="001769C1"/>
    <w:rsid w:val="001839EB"/>
    <w:rsid w:val="00194912"/>
    <w:rsid w:val="001A057A"/>
    <w:rsid w:val="001B146B"/>
    <w:rsid w:val="001B5013"/>
    <w:rsid w:val="001C3FAF"/>
    <w:rsid w:val="001C7F18"/>
    <w:rsid w:val="001D0329"/>
    <w:rsid w:val="001D5724"/>
    <w:rsid w:val="001E693D"/>
    <w:rsid w:val="001F5495"/>
    <w:rsid w:val="00216D44"/>
    <w:rsid w:val="002267C0"/>
    <w:rsid w:val="002306DE"/>
    <w:rsid w:val="00231075"/>
    <w:rsid w:val="00234777"/>
    <w:rsid w:val="00251573"/>
    <w:rsid w:val="002543BB"/>
    <w:rsid w:val="00257C3D"/>
    <w:rsid w:val="00267FE3"/>
    <w:rsid w:val="00290787"/>
    <w:rsid w:val="0029187A"/>
    <w:rsid w:val="00292C91"/>
    <w:rsid w:val="002A2DFC"/>
    <w:rsid w:val="002A65AA"/>
    <w:rsid w:val="002C1D79"/>
    <w:rsid w:val="002D784E"/>
    <w:rsid w:val="002E6DEC"/>
    <w:rsid w:val="002E754C"/>
    <w:rsid w:val="00305602"/>
    <w:rsid w:val="00312E15"/>
    <w:rsid w:val="00355EB8"/>
    <w:rsid w:val="0035771B"/>
    <w:rsid w:val="00357A72"/>
    <w:rsid w:val="00360B66"/>
    <w:rsid w:val="003653F5"/>
    <w:rsid w:val="00370D73"/>
    <w:rsid w:val="003719D8"/>
    <w:rsid w:val="00377EDE"/>
    <w:rsid w:val="003A7044"/>
    <w:rsid w:val="003B25AF"/>
    <w:rsid w:val="003E1140"/>
    <w:rsid w:val="003E4001"/>
    <w:rsid w:val="003E7970"/>
    <w:rsid w:val="003F0B81"/>
    <w:rsid w:val="003F3F0C"/>
    <w:rsid w:val="004038C4"/>
    <w:rsid w:val="00404EAD"/>
    <w:rsid w:val="00414509"/>
    <w:rsid w:val="00424B91"/>
    <w:rsid w:val="00425A68"/>
    <w:rsid w:val="00431CB3"/>
    <w:rsid w:val="00435960"/>
    <w:rsid w:val="00451B83"/>
    <w:rsid w:val="00456634"/>
    <w:rsid w:val="004652A0"/>
    <w:rsid w:val="00465B84"/>
    <w:rsid w:val="0047197E"/>
    <w:rsid w:val="00475BBA"/>
    <w:rsid w:val="004967A6"/>
    <w:rsid w:val="00497F14"/>
    <w:rsid w:val="004A466B"/>
    <w:rsid w:val="004A6F86"/>
    <w:rsid w:val="004B09A1"/>
    <w:rsid w:val="004B0FF6"/>
    <w:rsid w:val="004B27FF"/>
    <w:rsid w:val="004C6289"/>
    <w:rsid w:val="004C6AC0"/>
    <w:rsid w:val="004D1730"/>
    <w:rsid w:val="004D18D9"/>
    <w:rsid w:val="004D7F0C"/>
    <w:rsid w:val="004E34DB"/>
    <w:rsid w:val="004E6D8C"/>
    <w:rsid w:val="00500A6F"/>
    <w:rsid w:val="0051224E"/>
    <w:rsid w:val="00513435"/>
    <w:rsid w:val="005232A8"/>
    <w:rsid w:val="00524EE5"/>
    <w:rsid w:val="00536628"/>
    <w:rsid w:val="00547846"/>
    <w:rsid w:val="00551B70"/>
    <w:rsid w:val="00564272"/>
    <w:rsid w:val="005713CF"/>
    <w:rsid w:val="00587442"/>
    <w:rsid w:val="005919E8"/>
    <w:rsid w:val="0059204A"/>
    <w:rsid w:val="005A58C3"/>
    <w:rsid w:val="005B7E07"/>
    <w:rsid w:val="005C5D4B"/>
    <w:rsid w:val="005C7A54"/>
    <w:rsid w:val="005D35AB"/>
    <w:rsid w:val="005E4142"/>
    <w:rsid w:val="006002BE"/>
    <w:rsid w:val="006104FC"/>
    <w:rsid w:val="00633BED"/>
    <w:rsid w:val="006349F7"/>
    <w:rsid w:val="0064214D"/>
    <w:rsid w:val="0065041A"/>
    <w:rsid w:val="0065330A"/>
    <w:rsid w:val="00657522"/>
    <w:rsid w:val="00671050"/>
    <w:rsid w:val="00673139"/>
    <w:rsid w:val="0068589D"/>
    <w:rsid w:val="006A1BFB"/>
    <w:rsid w:val="006B1493"/>
    <w:rsid w:val="006B19F5"/>
    <w:rsid w:val="006C2C9C"/>
    <w:rsid w:val="006E2C60"/>
    <w:rsid w:val="00705B05"/>
    <w:rsid w:val="00710A93"/>
    <w:rsid w:val="00744F05"/>
    <w:rsid w:val="00747F67"/>
    <w:rsid w:val="00757DDD"/>
    <w:rsid w:val="00767E3D"/>
    <w:rsid w:val="0077056C"/>
    <w:rsid w:val="00777934"/>
    <w:rsid w:val="0079521D"/>
    <w:rsid w:val="007A2366"/>
    <w:rsid w:val="007B2295"/>
    <w:rsid w:val="007D4176"/>
    <w:rsid w:val="008022C6"/>
    <w:rsid w:val="00803743"/>
    <w:rsid w:val="00805487"/>
    <w:rsid w:val="008114EC"/>
    <w:rsid w:val="00824986"/>
    <w:rsid w:val="00824A01"/>
    <w:rsid w:val="00824A2B"/>
    <w:rsid w:val="00832584"/>
    <w:rsid w:val="008434FD"/>
    <w:rsid w:val="008536C0"/>
    <w:rsid w:val="00865AD7"/>
    <w:rsid w:val="00866759"/>
    <w:rsid w:val="00870627"/>
    <w:rsid w:val="008904A5"/>
    <w:rsid w:val="008954AE"/>
    <w:rsid w:val="008A241D"/>
    <w:rsid w:val="008A4620"/>
    <w:rsid w:val="008A59C6"/>
    <w:rsid w:val="008B3CB6"/>
    <w:rsid w:val="008C5895"/>
    <w:rsid w:val="008D6838"/>
    <w:rsid w:val="008D71ED"/>
    <w:rsid w:val="008E5946"/>
    <w:rsid w:val="008F1AE9"/>
    <w:rsid w:val="00906639"/>
    <w:rsid w:val="00912087"/>
    <w:rsid w:val="00913CA1"/>
    <w:rsid w:val="009143EE"/>
    <w:rsid w:val="00914731"/>
    <w:rsid w:val="0092301E"/>
    <w:rsid w:val="00925AF7"/>
    <w:rsid w:val="0093174C"/>
    <w:rsid w:val="00937907"/>
    <w:rsid w:val="009448CF"/>
    <w:rsid w:val="00950824"/>
    <w:rsid w:val="00961E0A"/>
    <w:rsid w:val="009708A9"/>
    <w:rsid w:val="0097366C"/>
    <w:rsid w:val="00975171"/>
    <w:rsid w:val="009775C7"/>
    <w:rsid w:val="00994334"/>
    <w:rsid w:val="009B23B6"/>
    <w:rsid w:val="009B2F7E"/>
    <w:rsid w:val="009B3F31"/>
    <w:rsid w:val="009D0A7F"/>
    <w:rsid w:val="009D0E6F"/>
    <w:rsid w:val="009D196D"/>
    <w:rsid w:val="009D492F"/>
    <w:rsid w:val="009D4BF5"/>
    <w:rsid w:val="009E472D"/>
    <w:rsid w:val="009E6BCF"/>
    <w:rsid w:val="009F7944"/>
    <w:rsid w:val="00A00401"/>
    <w:rsid w:val="00A13C31"/>
    <w:rsid w:val="00A1580A"/>
    <w:rsid w:val="00A20357"/>
    <w:rsid w:val="00A2470D"/>
    <w:rsid w:val="00A53207"/>
    <w:rsid w:val="00A645F5"/>
    <w:rsid w:val="00A64BA5"/>
    <w:rsid w:val="00A71504"/>
    <w:rsid w:val="00A74007"/>
    <w:rsid w:val="00A82491"/>
    <w:rsid w:val="00A90A82"/>
    <w:rsid w:val="00A935CD"/>
    <w:rsid w:val="00A950E8"/>
    <w:rsid w:val="00AA3676"/>
    <w:rsid w:val="00AA780F"/>
    <w:rsid w:val="00AB3C87"/>
    <w:rsid w:val="00AB4F9C"/>
    <w:rsid w:val="00AB6C06"/>
    <w:rsid w:val="00AC3B28"/>
    <w:rsid w:val="00AC4670"/>
    <w:rsid w:val="00AC4E84"/>
    <w:rsid w:val="00AD239B"/>
    <w:rsid w:val="00AD46A4"/>
    <w:rsid w:val="00AE1C56"/>
    <w:rsid w:val="00AE667C"/>
    <w:rsid w:val="00AF4726"/>
    <w:rsid w:val="00B06F9B"/>
    <w:rsid w:val="00B27793"/>
    <w:rsid w:val="00B34AC1"/>
    <w:rsid w:val="00B42BA9"/>
    <w:rsid w:val="00B5011A"/>
    <w:rsid w:val="00B57AC3"/>
    <w:rsid w:val="00B607CB"/>
    <w:rsid w:val="00B7340E"/>
    <w:rsid w:val="00B80064"/>
    <w:rsid w:val="00B82035"/>
    <w:rsid w:val="00B8329D"/>
    <w:rsid w:val="00BA0A7E"/>
    <w:rsid w:val="00BC1C56"/>
    <w:rsid w:val="00BC2D48"/>
    <w:rsid w:val="00BD348F"/>
    <w:rsid w:val="00BE0443"/>
    <w:rsid w:val="00BE5EEE"/>
    <w:rsid w:val="00C13C59"/>
    <w:rsid w:val="00C14BA8"/>
    <w:rsid w:val="00C2154C"/>
    <w:rsid w:val="00C337E9"/>
    <w:rsid w:val="00C42DEC"/>
    <w:rsid w:val="00C4481F"/>
    <w:rsid w:val="00C51871"/>
    <w:rsid w:val="00C52FBC"/>
    <w:rsid w:val="00C5599B"/>
    <w:rsid w:val="00C56F93"/>
    <w:rsid w:val="00C72B09"/>
    <w:rsid w:val="00C74BD7"/>
    <w:rsid w:val="00C81774"/>
    <w:rsid w:val="00C8321C"/>
    <w:rsid w:val="00C90E49"/>
    <w:rsid w:val="00C949F9"/>
    <w:rsid w:val="00CA3A44"/>
    <w:rsid w:val="00CA3D86"/>
    <w:rsid w:val="00CA5882"/>
    <w:rsid w:val="00CB67C0"/>
    <w:rsid w:val="00CD203A"/>
    <w:rsid w:val="00CD60A1"/>
    <w:rsid w:val="00CE0C05"/>
    <w:rsid w:val="00CE2197"/>
    <w:rsid w:val="00CE4B48"/>
    <w:rsid w:val="00CF0258"/>
    <w:rsid w:val="00D10E68"/>
    <w:rsid w:val="00D22E30"/>
    <w:rsid w:val="00D253F1"/>
    <w:rsid w:val="00D256FF"/>
    <w:rsid w:val="00D354AB"/>
    <w:rsid w:val="00D3580A"/>
    <w:rsid w:val="00D40759"/>
    <w:rsid w:val="00D4309E"/>
    <w:rsid w:val="00D47D17"/>
    <w:rsid w:val="00D548E5"/>
    <w:rsid w:val="00D5651E"/>
    <w:rsid w:val="00D608BC"/>
    <w:rsid w:val="00D63167"/>
    <w:rsid w:val="00D6370D"/>
    <w:rsid w:val="00D757DB"/>
    <w:rsid w:val="00D83083"/>
    <w:rsid w:val="00D86059"/>
    <w:rsid w:val="00DB2923"/>
    <w:rsid w:val="00DB4563"/>
    <w:rsid w:val="00DC3FB9"/>
    <w:rsid w:val="00DC7221"/>
    <w:rsid w:val="00DD177F"/>
    <w:rsid w:val="00DD390B"/>
    <w:rsid w:val="00DE5700"/>
    <w:rsid w:val="00E02C72"/>
    <w:rsid w:val="00E22642"/>
    <w:rsid w:val="00E30E49"/>
    <w:rsid w:val="00E34C79"/>
    <w:rsid w:val="00E437C4"/>
    <w:rsid w:val="00E511C0"/>
    <w:rsid w:val="00E5215D"/>
    <w:rsid w:val="00E6084A"/>
    <w:rsid w:val="00E643D3"/>
    <w:rsid w:val="00E670D7"/>
    <w:rsid w:val="00E70AED"/>
    <w:rsid w:val="00E76C0A"/>
    <w:rsid w:val="00E966E6"/>
    <w:rsid w:val="00EA6BD2"/>
    <w:rsid w:val="00EB5CB2"/>
    <w:rsid w:val="00EC3FF1"/>
    <w:rsid w:val="00ED26FA"/>
    <w:rsid w:val="00ED6AD5"/>
    <w:rsid w:val="00EF39C3"/>
    <w:rsid w:val="00EF51CD"/>
    <w:rsid w:val="00EF7786"/>
    <w:rsid w:val="00F15D65"/>
    <w:rsid w:val="00F239CD"/>
    <w:rsid w:val="00F26749"/>
    <w:rsid w:val="00F35749"/>
    <w:rsid w:val="00F41C75"/>
    <w:rsid w:val="00F421A1"/>
    <w:rsid w:val="00F46DEB"/>
    <w:rsid w:val="00F4759C"/>
    <w:rsid w:val="00F54632"/>
    <w:rsid w:val="00F74A09"/>
    <w:rsid w:val="00F80B28"/>
    <w:rsid w:val="00F83B47"/>
    <w:rsid w:val="00F844A2"/>
    <w:rsid w:val="00F97065"/>
    <w:rsid w:val="00FB672B"/>
    <w:rsid w:val="00FC3CC5"/>
    <w:rsid w:val="00FC6B43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C7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13435"/>
    <w:pPr>
      <w:numPr>
        <w:numId w:val="1"/>
      </w:numPr>
      <w:contextualSpacing/>
    </w:pPr>
  </w:style>
  <w:style w:type="character" w:customStyle="1" w:styleId="subfielddata">
    <w:name w:val="subfielddata"/>
    <w:basedOn w:val="DefaultParagraphFont"/>
    <w:rsid w:val="004652A0"/>
  </w:style>
  <w:style w:type="character" w:customStyle="1" w:styleId="highlight">
    <w:name w:val="highlight"/>
    <w:basedOn w:val="DefaultParagraphFont"/>
    <w:rsid w:val="004652A0"/>
  </w:style>
  <w:style w:type="character" w:styleId="Hyperlink">
    <w:name w:val="Hyperlink"/>
    <w:basedOn w:val="DefaultParagraphFont"/>
    <w:uiPriority w:val="99"/>
    <w:unhideWhenUsed/>
    <w:rsid w:val="00C33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7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49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13435"/>
    <w:pPr>
      <w:numPr>
        <w:numId w:val="1"/>
      </w:numPr>
      <w:contextualSpacing/>
    </w:pPr>
  </w:style>
  <w:style w:type="character" w:customStyle="1" w:styleId="subfielddata">
    <w:name w:val="subfielddata"/>
    <w:basedOn w:val="DefaultParagraphFont"/>
    <w:rsid w:val="004652A0"/>
  </w:style>
  <w:style w:type="character" w:customStyle="1" w:styleId="highlight">
    <w:name w:val="highlight"/>
    <w:basedOn w:val="DefaultParagraphFont"/>
    <w:rsid w:val="004652A0"/>
  </w:style>
  <w:style w:type="character" w:styleId="Hyperlink">
    <w:name w:val="Hyperlink"/>
    <w:basedOn w:val="DefaultParagraphFont"/>
    <w:uiPriority w:val="99"/>
    <w:unhideWhenUsed/>
    <w:rsid w:val="00C33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7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49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rbl-archive.library.yale.edu/exhibitions/cvvpw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BCE5E3F-8B51-D94A-9918-96FC6C5C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860</Words>
  <Characters>4907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robertgirling</dc:creator>
  <cp:lastModifiedBy>Laura Dosky</cp:lastModifiedBy>
  <cp:revision>3</cp:revision>
  <dcterms:created xsi:type="dcterms:W3CDTF">2014-09-14T15:37:00Z</dcterms:created>
  <dcterms:modified xsi:type="dcterms:W3CDTF">2014-09-14T15:44:00Z</dcterms:modified>
</cp:coreProperties>
</file>