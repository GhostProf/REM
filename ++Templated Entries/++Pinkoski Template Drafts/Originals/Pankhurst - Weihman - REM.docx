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CDDE70" w14:textId="77777777" w:rsidR="00FD120F" w:rsidRDefault="00FD120F">
      <w:pPr>
        <w:rPr>
          <w:rFonts w:ascii="Times New Roman" w:hAnsi="Times New Roman" w:cs="Times New Roman"/>
          <w:b/>
          <w:sz w:val="24"/>
          <w:szCs w:val="24"/>
        </w:rPr>
      </w:pPr>
      <w:r>
        <w:rPr>
          <w:rFonts w:ascii="Times New Roman" w:hAnsi="Times New Roman" w:cs="Times New Roman"/>
          <w:b/>
          <w:sz w:val="24"/>
          <w:szCs w:val="24"/>
        </w:rPr>
        <w:t>PANKHURST</w:t>
      </w:r>
      <w:r w:rsidR="00A23843">
        <w:rPr>
          <w:rFonts w:ascii="Times New Roman" w:hAnsi="Times New Roman" w:cs="Times New Roman"/>
          <w:b/>
          <w:sz w:val="24"/>
          <w:szCs w:val="24"/>
        </w:rPr>
        <w:t xml:space="preserve">, </w:t>
      </w:r>
      <w:proofErr w:type="spellStart"/>
      <w:r w:rsidR="00A23843">
        <w:rPr>
          <w:rFonts w:ascii="Times New Roman" w:hAnsi="Times New Roman" w:cs="Times New Roman"/>
          <w:b/>
          <w:sz w:val="24"/>
          <w:szCs w:val="24"/>
        </w:rPr>
        <w:t>Emmeline</w:t>
      </w:r>
      <w:proofErr w:type="spellEnd"/>
      <w:r w:rsidR="00A23843">
        <w:rPr>
          <w:rFonts w:ascii="Times New Roman" w:hAnsi="Times New Roman" w:cs="Times New Roman"/>
          <w:b/>
          <w:sz w:val="24"/>
          <w:szCs w:val="24"/>
        </w:rPr>
        <w:t xml:space="preserve"> (1858-1928)</w:t>
      </w:r>
    </w:p>
    <w:p w14:paraId="36DB3858" w14:textId="77777777" w:rsidR="009E7D61" w:rsidRPr="00FD120F" w:rsidRDefault="00D02EB3">
      <w:pPr>
        <w:rPr>
          <w:rFonts w:ascii="Times New Roman" w:hAnsi="Times New Roman" w:cs="Times New Roman"/>
          <w:sz w:val="24"/>
          <w:szCs w:val="24"/>
        </w:rPr>
      </w:pPr>
      <w:proofErr w:type="spellStart"/>
      <w:r w:rsidRPr="00A23843">
        <w:rPr>
          <w:rFonts w:ascii="Times New Roman" w:hAnsi="Times New Roman" w:cs="Times New Roman"/>
          <w:sz w:val="24"/>
          <w:szCs w:val="24"/>
        </w:rPr>
        <w:t>Emmeline</w:t>
      </w:r>
      <w:proofErr w:type="spellEnd"/>
      <w:r w:rsidRPr="00A23843">
        <w:rPr>
          <w:rFonts w:ascii="Times New Roman" w:hAnsi="Times New Roman" w:cs="Times New Roman"/>
          <w:sz w:val="24"/>
          <w:szCs w:val="24"/>
        </w:rPr>
        <w:t xml:space="preserve"> Pankhurst</w:t>
      </w:r>
      <w:r w:rsidR="008A39D6" w:rsidRPr="00FD120F">
        <w:rPr>
          <w:rFonts w:ascii="Times New Roman" w:hAnsi="Times New Roman" w:cs="Times New Roman"/>
          <w:sz w:val="24"/>
          <w:szCs w:val="24"/>
        </w:rPr>
        <w:t xml:space="preserve"> was born </w:t>
      </w:r>
      <w:proofErr w:type="spellStart"/>
      <w:r w:rsidR="008A39D6" w:rsidRPr="00FD120F">
        <w:rPr>
          <w:rFonts w:ascii="Times New Roman" w:hAnsi="Times New Roman" w:cs="Times New Roman"/>
          <w:sz w:val="24"/>
          <w:szCs w:val="24"/>
        </w:rPr>
        <w:t>Emmeline</w:t>
      </w:r>
      <w:proofErr w:type="spellEnd"/>
      <w:r w:rsidR="008A39D6" w:rsidRPr="00FD120F">
        <w:rPr>
          <w:rFonts w:ascii="Times New Roman" w:hAnsi="Times New Roman" w:cs="Times New Roman"/>
          <w:sz w:val="24"/>
          <w:szCs w:val="24"/>
        </w:rPr>
        <w:t xml:space="preserve"> </w:t>
      </w:r>
      <w:proofErr w:type="spellStart"/>
      <w:r w:rsidR="008A39D6" w:rsidRPr="00FD120F">
        <w:rPr>
          <w:rFonts w:ascii="Times New Roman" w:hAnsi="Times New Roman" w:cs="Times New Roman"/>
          <w:sz w:val="24"/>
          <w:szCs w:val="24"/>
        </w:rPr>
        <w:t>Goulden</w:t>
      </w:r>
      <w:proofErr w:type="spellEnd"/>
      <w:r w:rsidR="008A39D6" w:rsidRPr="00FD120F">
        <w:rPr>
          <w:rFonts w:ascii="Times New Roman" w:hAnsi="Times New Roman" w:cs="Times New Roman"/>
          <w:sz w:val="24"/>
          <w:szCs w:val="24"/>
        </w:rPr>
        <w:t xml:space="preserve"> in Manchester, England</w:t>
      </w:r>
      <w:r w:rsidR="00CA51EA" w:rsidRPr="00FD120F">
        <w:rPr>
          <w:rFonts w:ascii="Times New Roman" w:hAnsi="Times New Roman" w:cs="Times New Roman"/>
          <w:sz w:val="24"/>
          <w:szCs w:val="24"/>
        </w:rPr>
        <w:t xml:space="preserve">. </w:t>
      </w:r>
      <w:r w:rsidR="008A39D6" w:rsidRPr="00FD120F">
        <w:rPr>
          <w:rFonts w:ascii="Times New Roman" w:hAnsi="Times New Roman" w:cs="Times New Roman"/>
          <w:sz w:val="24"/>
          <w:szCs w:val="24"/>
        </w:rPr>
        <w:t xml:space="preserve"> </w:t>
      </w:r>
      <w:r w:rsidR="00CA51EA" w:rsidRPr="00FD120F">
        <w:rPr>
          <w:rFonts w:ascii="Times New Roman" w:hAnsi="Times New Roman" w:cs="Times New Roman"/>
          <w:sz w:val="24"/>
          <w:szCs w:val="24"/>
        </w:rPr>
        <w:t>One of the most</w:t>
      </w:r>
      <w:r w:rsidR="008A39D6" w:rsidRPr="00FD120F">
        <w:rPr>
          <w:rFonts w:ascii="Times New Roman" w:hAnsi="Times New Roman" w:cs="Times New Roman"/>
          <w:sz w:val="24"/>
          <w:szCs w:val="24"/>
        </w:rPr>
        <w:t xml:space="preserve"> prominent activists in the suffrage movement, </w:t>
      </w:r>
      <w:r w:rsidR="00660E51" w:rsidRPr="00FD120F">
        <w:rPr>
          <w:rFonts w:ascii="Times New Roman" w:hAnsi="Times New Roman" w:cs="Times New Roman"/>
          <w:sz w:val="24"/>
          <w:szCs w:val="24"/>
        </w:rPr>
        <w:t xml:space="preserve">Pankhurst founded </w:t>
      </w:r>
      <w:r w:rsidR="009E240F" w:rsidRPr="00FD120F">
        <w:rPr>
          <w:rFonts w:ascii="Times New Roman" w:hAnsi="Times New Roman" w:cs="Times New Roman"/>
          <w:sz w:val="24"/>
          <w:szCs w:val="24"/>
        </w:rPr>
        <w:t>both the Women’s Franchise League (1883)</w:t>
      </w:r>
      <w:ins w:id="0" w:author="Pinkoski" w:date="2014-03-17T14:12:00Z">
        <w:r w:rsidR="008D495F">
          <w:rPr>
            <w:rFonts w:ascii="Times New Roman" w:hAnsi="Times New Roman" w:cs="Times New Roman"/>
            <w:sz w:val="24"/>
            <w:szCs w:val="24"/>
          </w:rPr>
          <w:t>,</w:t>
        </w:r>
      </w:ins>
      <w:r w:rsidR="009E240F" w:rsidRPr="00FD120F">
        <w:rPr>
          <w:rFonts w:ascii="Times New Roman" w:hAnsi="Times New Roman" w:cs="Times New Roman"/>
          <w:sz w:val="24"/>
          <w:szCs w:val="24"/>
        </w:rPr>
        <w:t xml:space="preserve"> and </w:t>
      </w:r>
      <w:r w:rsidR="008A39D6" w:rsidRPr="00FD120F">
        <w:rPr>
          <w:rFonts w:ascii="Times New Roman" w:hAnsi="Times New Roman" w:cs="Times New Roman"/>
          <w:sz w:val="24"/>
          <w:szCs w:val="24"/>
        </w:rPr>
        <w:t>the Women’s Social and Political Union (WSPU</w:t>
      </w:r>
      <w:r w:rsidR="00660E51" w:rsidRPr="00FD120F">
        <w:rPr>
          <w:rFonts w:ascii="Times New Roman" w:hAnsi="Times New Roman" w:cs="Times New Roman"/>
          <w:sz w:val="24"/>
          <w:szCs w:val="24"/>
        </w:rPr>
        <w:t>, 1903). She</w:t>
      </w:r>
      <w:r w:rsidR="008A39D6" w:rsidRPr="00FD120F">
        <w:rPr>
          <w:rFonts w:ascii="Times New Roman" w:hAnsi="Times New Roman" w:cs="Times New Roman"/>
          <w:sz w:val="24"/>
          <w:szCs w:val="24"/>
        </w:rPr>
        <w:t xml:space="preserve"> married Richard Pankhurst</w:t>
      </w:r>
      <w:r w:rsidR="00CA51EA" w:rsidRPr="00FD120F">
        <w:rPr>
          <w:rFonts w:ascii="Times New Roman" w:hAnsi="Times New Roman" w:cs="Times New Roman"/>
          <w:sz w:val="24"/>
          <w:szCs w:val="24"/>
        </w:rPr>
        <w:t xml:space="preserve"> (1834-1898), a barrister,</w:t>
      </w:r>
      <w:r w:rsidR="008A39D6" w:rsidRPr="00FD120F">
        <w:rPr>
          <w:rFonts w:ascii="Times New Roman" w:hAnsi="Times New Roman" w:cs="Times New Roman"/>
          <w:sz w:val="24"/>
          <w:szCs w:val="24"/>
        </w:rPr>
        <w:t xml:space="preserve"> in </w:t>
      </w:r>
      <w:r w:rsidR="00CA51EA" w:rsidRPr="00FD120F">
        <w:rPr>
          <w:rFonts w:ascii="Times New Roman" w:hAnsi="Times New Roman" w:cs="Times New Roman"/>
          <w:sz w:val="24"/>
          <w:szCs w:val="24"/>
        </w:rPr>
        <w:t>1879</w:t>
      </w:r>
      <w:r w:rsidR="008A39D6" w:rsidRPr="00FD120F">
        <w:rPr>
          <w:rFonts w:ascii="Times New Roman" w:hAnsi="Times New Roman" w:cs="Times New Roman"/>
          <w:sz w:val="24"/>
          <w:szCs w:val="24"/>
        </w:rPr>
        <w:t>, and</w:t>
      </w:r>
      <w:r w:rsidR="00CA51EA" w:rsidRPr="00FD120F">
        <w:rPr>
          <w:rFonts w:ascii="Times New Roman" w:hAnsi="Times New Roman" w:cs="Times New Roman"/>
          <w:sz w:val="24"/>
          <w:szCs w:val="24"/>
        </w:rPr>
        <w:t xml:space="preserve"> had five children: </w:t>
      </w:r>
      <w:proofErr w:type="spellStart"/>
      <w:r w:rsidR="00CA51EA" w:rsidRPr="00FD120F">
        <w:rPr>
          <w:rFonts w:ascii="Times New Roman" w:hAnsi="Times New Roman" w:cs="Times New Roman"/>
          <w:sz w:val="24"/>
          <w:szCs w:val="24"/>
        </w:rPr>
        <w:t>Christabel</w:t>
      </w:r>
      <w:proofErr w:type="spellEnd"/>
      <w:r w:rsidR="00CA51EA" w:rsidRPr="00FD120F">
        <w:rPr>
          <w:rFonts w:ascii="Times New Roman" w:hAnsi="Times New Roman" w:cs="Times New Roman"/>
          <w:sz w:val="24"/>
          <w:szCs w:val="24"/>
        </w:rPr>
        <w:t xml:space="preserve"> (1880-1958); Sylvia (1882-1960); Francis Henry (1884-1888); Adela (1885-1961); and Henry Francis (1889-1910).  All three of the Pankhurst daughters became political activists in social</w:t>
      </w:r>
      <w:r w:rsidR="009E240F" w:rsidRPr="00FD120F">
        <w:rPr>
          <w:rFonts w:ascii="Times New Roman" w:hAnsi="Times New Roman" w:cs="Times New Roman"/>
          <w:sz w:val="24"/>
          <w:szCs w:val="24"/>
        </w:rPr>
        <w:t>ist and suffrage organizations</w:t>
      </w:r>
      <w:r w:rsidR="00A23843">
        <w:rPr>
          <w:rFonts w:ascii="Times New Roman" w:hAnsi="Times New Roman" w:cs="Times New Roman"/>
          <w:sz w:val="24"/>
          <w:szCs w:val="24"/>
        </w:rPr>
        <w:t>.</w:t>
      </w:r>
      <w:r w:rsidR="009E240F" w:rsidRPr="00FD120F">
        <w:rPr>
          <w:rFonts w:ascii="Times New Roman" w:hAnsi="Times New Roman" w:cs="Times New Roman"/>
          <w:sz w:val="24"/>
          <w:szCs w:val="24"/>
        </w:rPr>
        <w:t xml:space="preserve"> </w:t>
      </w:r>
    </w:p>
    <w:p w14:paraId="130D50A7" w14:textId="77777777" w:rsidR="009E240F" w:rsidRPr="00FD120F" w:rsidRDefault="009E240F">
      <w:pPr>
        <w:rPr>
          <w:rFonts w:ascii="Times New Roman" w:hAnsi="Times New Roman" w:cs="Times New Roman"/>
          <w:sz w:val="24"/>
          <w:szCs w:val="24"/>
        </w:rPr>
      </w:pPr>
      <w:r w:rsidRPr="00FD120F">
        <w:rPr>
          <w:rFonts w:ascii="Times New Roman" w:hAnsi="Times New Roman" w:cs="Times New Roman"/>
          <w:sz w:val="24"/>
          <w:szCs w:val="24"/>
        </w:rPr>
        <w:t xml:space="preserve">In her autobiography, </w:t>
      </w:r>
      <w:r w:rsidRPr="00FD120F">
        <w:rPr>
          <w:rFonts w:ascii="Times New Roman" w:hAnsi="Times New Roman" w:cs="Times New Roman"/>
          <w:i/>
          <w:sz w:val="24"/>
          <w:szCs w:val="24"/>
        </w:rPr>
        <w:t>My Own Story</w:t>
      </w:r>
      <w:r w:rsidRPr="00FD120F">
        <w:rPr>
          <w:rFonts w:ascii="Times New Roman" w:hAnsi="Times New Roman" w:cs="Times New Roman"/>
          <w:sz w:val="24"/>
          <w:szCs w:val="24"/>
        </w:rPr>
        <w:t>, Pankhurst writes, “Men make the moral code and they expect women to accept it. They have decided that it is entirely right and proper for men to fight for their liberties and their rights, but that it is not right and proper for women to fight for theirs” (268).</w:t>
      </w:r>
      <w:r w:rsidR="00660E51" w:rsidRPr="00FD120F">
        <w:rPr>
          <w:rFonts w:ascii="Times New Roman" w:hAnsi="Times New Roman" w:cs="Times New Roman"/>
          <w:sz w:val="24"/>
          <w:szCs w:val="24"/>
        </w:rPr>
        <w:t xml:space="preserve"> Pankhurst’s </w:t>
      </w:r>
      <w:r w:rsidR="00A37DFB" w:rsidRPr="00FD120F">
        <w:rPr>
          <w:rFonts w:ascii="Times New Roman" w:hAnsi="Times New Roman" w:cs="Times New Roman"/>
          <w:sz w:val="24"/>
          <w:szCs w:val="24"/>
        </w:rPr>
        <w:t>work</w:t>
      </w:r>
      <w:r w:rsidR="00660E51" w:rsidRPr="00FD120F">
        <w:rPr>
          <w:rFonts w:ascii="Times New Roman" w:hAnsi="Times New Roman" w:cs="Times New Roman"/>
          <w:sz w:val="24"/>
          <w:szCs w:val="24"/>
        </w:rPr>
        <w:t xml:space="preserve"> connected</w:t>
      </w:r>
      <w:r w:rsidR="00A37DFB" w:rsidRPr="00FD120F">
        <w:rPr>
          <w:rFonts w:ascii="Times New Roman" w:hAnsi="Times New Roman" w:cs="Times New Roman"/>
          <w:sz w:val="24"/>
          <w:szCs w:val="24"/>
        </w:rPr>
        <w:t xml:space="preserve"> her </w:t>
      </w:r>
      <w:r w:rsidR="00660E51" w:rsidRPr="00FD120F">
        <w:rPr>
          <w:rFonts w:ascii="Times New Roman" w:hAnsi="Times New Roman" w:cs="Times New Roman"/>
          <w:sz w:val="24"/>
          <w:szCs w:val="24"/>
        </w:rPr>
        <w:t xml:space="preserve">with many of the leading socialist, labor and suffrage activists of her day, </w:t>
      </w:r>
      <w:r w:rsidR="001B12B8" w:rsidRPr="00FD120F">
        <w:rPr>
          <w:rFonts w:ascii="Times New Roman" w:hAnsi="Times New Roman" w:cs="Times New Roman"/>
          <w:sz w:val="24"/>
          <w:szCs w:val="24"/>
        </w:rPr>
        <w:t xml:space="preserve">including Annie Besant, </w:t>
      </w:r>
      <w:proofErr w:type="spellStart"/>
      <w:r w:rsidR="001B12B8" w:rsidRPr="00FD120F">
        <w:rPr>
          <w:rFonts w:ascii="Times New Roman" w:hAnsi="Times New Roman" w:cs="Times New Roman"/>
          <w:sz w:val="24"/>
          <w:szCs w:val="24"/>
        </w:rPr>
        <w:t>Keir</w:t>
      </w:r>
      <w:proofErr w:type="spellEnd"/>
      <w:r w:rsidR="001B12B8" w:rsidRPr="00FD120F">
        <w:rPr>
          <w:rFonts w:ascii="Times New Roman" w:hAnsi="Times New Roman" w:cs="Times New Roman"/>
          <w:sz w:val="24"/>
          <w:szCs w:val="24"/>
        </w:rPr>
        <w:t xml:space="preserve"> </w:t>
      </w:r>
      <w:proofErr w:type="spellStart"/>
      <w:r w:rsidR="001B12B8" w:rsidRPr="00FD120F">
        <w:rPr>
          <w:rFonts w:ascii="Times New Roman" w:hAnsi="Times New Roman" w:cs="Times New Roman"/>
          <w:sz w:val="24"/>
          <w:szCs w:val="24"/>
        </w:rPr>
        <w:t>Hardie</w:t>
      </w:r>
      <w:proofErr w:type="spellEnd"/>
      <w:r w:rsidR="001B12B8" w:rsidRPr="00FD120F">
        <w:rPr>
          <w:rFonts w:ascii="Times New Roman" w:hAnsi="Times New Roman" w:cs="Times New Roman"/>
          <w:sz w:val="24"/>
          <w:szCs w:val="24"/>
        </w:rPr>
        <w:t xml:space="preserve">, William </w:t>
      </w:r>
      <w:proofErr w:type="gramStart"/>
      <w:r w:rsidR="001B12B8" w:rsidRPr="00FD120F">
        <w:rPr>
          <w:rFonts w:ascii="Times New Roman" w:hAnsi="Times New Roman" w:cs="Times New Roman"/>
          <w:sz w:val="24"/>
          <w:szCs w:val="24"/>
        </w:rPr>
        <w:t xml:space="preserve">Morris </w:t>
      </w:r>
      <w:r w:rsidR="00A37DFB" w:rsidRPr="00FD120F">
        <w:rPr>
          <w:rFonts w:ascii="Times New Roman" w:hAnsi="Times New Roman" w:cs="Times New Roman"/>
          <w:sz w:val="24"/>
          <w:szCs w:val="24"/>
        </w:rPr>
        <w:t>,</w:t>
      </w:r>
      <w:proofErr w:type="gramEnd"/>
      <w:r w:rsidR="00A37DFB" w:rsidRPr="00FD120F">
        <w:rPr>
          <w:rFonts w:ascii="Times New Roman" w:hAnsi="Times New Roman" w:cs="Times New Roman"/>
          <w:sz w:val="24"/>
          <w:szCs w:val="24"/>
        </w:rPr>
        <w:t xml:space="preserve"> </w:t>
      </w:r>
      <w:r w:rsidR="001B12B8" w:rsidRPr="00FD120F">
        <w:rPr>
          <w:rFonts w:ascii="Times New Roman" w:hAnsi="Times New Roman" w:cs="Times New Roman"/>
          <w:sz w:val="24"/>
          <w:szCs w:val="24"/>
        </w:rPr>
        <w:t>Eleanor Marx</w:t>
      </w:r>
      <w:r w:rsidR="00A37DFB" w:rsidRPr="00FD120F">
        <w:rPr>
          <w:rFonts w:ascii="Times New Roman" w:hAnsi="Times New Roman" w:cs="Times New Roman"/>
          <w:sz w:val="24"/>
          <w:szCs w:val="24"/>
        </w:rPr>
        <w:t xml:space="preserve">, and </w:t>
      </w:r>
      <w:proofErr w:type="spellStart"/>
      <w:r w:rsidR="00A37DFB" w:rsidRPr="00FD120F">
        <w:rPr>
          <w:rFonts w:ascii="Times New Roman" w:hAnsi="Times New Roman" w:cs="Times New Roman"/>
          <w:sz w:val="24"/>
          <w:szCs w:val="24"/>
        </w:rPr>
        <w:t>Emmeline</w:t>
      </w:r>
      <w:proofErr w:type="spellEnd"/>
      <w:r w:rsidR="00A37DFB" w:rsidRPr="00FD120F">
        <w:rPr>
          <w:rFonts w:ascii="Times New Roman" w:hAnsi="Times New Roman" w:cs="Times New Roman"/>
          <w:sz w:val="24"/>
          <w:szCs w:val="24"/>
        </w:rPr>
        <w:t xml:space="preserve"> </w:t>
      </w:r>
      <w:proofErr w:type="spellStart"/>
      <w:r w:rsidR="00A37DFB" w:rsidRPr="00FD120F">
        <w:rPr>
          <w:rFonts w:ascii="Times New Roman" w:hAnsi="Times New Roman" w:cs="Times New Roman"/>
          <w:sz w:val="24"/>
          <w:szCs w:val="24"/>
        </w:rPr>
        <w:t>Pethick</w:t>
      </w:r>
      <w:proofErr w:type="spellEnd"/>
      <w:r w:rsidR="00A37DFB" w:rsidRPr="00FD120F">
        <w:rPr>
          <w:rFonts w:ascii="Times New Roman" w:hAnsi="Times New Roman" w:cs="Times New Roman"/>
          <w:sz w:val="24"/>
          <w:szCs w:val="24"/>
        </w:rPr>
        <w:t>-Lawrence</w:t>
      </w:r>
      <w:r w:rsidR="001B12B8" w:rsidRPr="00FD120F">
        <w:rPr>
          <w:rFonts w:ascii="Times New Roman" w:hAnsi="Times New Roman" w:cs="Times New Roman"/>
          <w:sz w:val="24"/>
          <w:szCs w:val="24"/>
        </w:rPr>
        <w:t>.</w:t>
      </w:r>
      <w:r w:rsidR="00660E51" w:rsidRPr="00FD120F">
        <w:rPr>
          <w:rFonts w:ascii="Times New Roman" w:hAnsi="Times New Roman" w:cs="Times New Roman"/>
          <w:sz w:val="24"/>
          <w:szCs w:val="24"/>
        </w:rPr>
        <w:t xml:space="preserve"> In 1894, Pankhurst </w:t>
      </w:r>
      <w:r w:rsidR="00A37DFB" w:rsidRPr="00FD120F">
        <w:rPr>
          <w:rFonts w:ascii="Times New Roman" w:hAnsi="Times New Roman" w:cs="Times New Roman"/>
          <w:sz w:val="24"/>
          <w:szCs w:val="24"/>
        </w:rPr>
        <w:t>investigated conditions at</w:t>
      </w:r>
      <w:r w:rsidR="00660E51" w:rsidRPr="00FD120F">
        <w:rPr>
          <w:rFonts w:ascii="Times New Roman" w:hAnsi="Times New Roman" w:cs="Times New Roman"/>
          <w:sz w:val="24"/>
          <w:szCs w:val="24"/>
        </w:rPr>
        <w:t xml:space="preserve"> the </w:t>
      </w:r>
      <w:proofErr w:type="spellStart"/>
      <w:r w:rsidR="00660E51" w:rsidRPr="00FD120F">
        <w:rPr>
          <w:rFonts w:ascii="Times New Roman" w:hAnsi="Times New Roman" w:cs="Times New Roman"/>
          <w:sz w:val="24"/>
          <w:szCs w:val="24"/>
        </w:rPr>
        <w:t>Chorlton</w:t>
      </w:r>
      <w:proofErr w:type="spellEnd"/>
      <w:r w:rsidR="00660E51" w:rsidRPr="00FD120F">
        <w:rPr>
          <w:rFonts w:ascii="Times New Roman" w:hAnsi="Times New Roman" w:cs="Times New Roman"/>
          <w:sz w:val="24"/>
          <w:szCs w:val="24"/>
        </w:rPr>
        <w:t xml:space="preserve"> Workhouse, which galvanized her activism.</w:t>
      </w:r>
      <w:r w:rsidR="00695408" w:rsidRPr="00FD120F">
        <w:rPr>
          <w:rFonts w:ascii="Times New Roman" w:hAnsi="Times New Roman" w:cs="Times New Roman"/>
          <w:b/>
          <w:sz w:val="24"/>
          <w:szCs w:val="24"/>
        </w:rPr>
        <w:t xml:space="preserve"> </w:t>
      </w:r>
      <w:r w:rsidR="00695408" w:rsidRPr="00FD120F">
        <w:rPr>
          <w:rFonts w:ascii="Times New Roman" w:hAnsi="Times New Roman" w:cs="Times New Roman"/>
          <w:sz w:val="24"/>
          <w:szCs w:val="24"/>
        </w:rPr>
        <w:t xml:space="preserve">“I thought I had been a suffragist before I became a Poor Law Guardian, but now I began to think about the vote in women’s hands not only as a right but as a desperate necessity” (28). </w:t>
      </w:r>
    </w:p>
    <w:p w14:paraId="00DBD17E" w14:textId="77777777" w:rsidR="008A39D6" w:rsidRPr="00FD120F" w:rsidRDefault="001B12B8">
      <w:pPr>
        <w:rPr>
          <w:rFonts w:ascii="Times New Roman" w:hAnsi="Times New Roman" w:cs="Times New Roman"/>
          <w:sz w:val="24"/>
          <w:szCs w:val="24"/>
        </w:rPr>
      </w:pPr>
      <w:r w:rsidRPr="00FD120F">
        <w:rPr>
          <w:rFonts w:ascii="Times New Roman" w:hAnsi="Times New Roman" w:cs="Times New Roman"/>
          <w:sz w:val="24"/>
          <w:szCs w:val="24"/>
        </w:rPr>
        <w:t>Founded in 1903, the Women’s Social and Political Union became the most militant organization campaigning for women’s suffrage. The WSPU’</w:t>
      </w:r>
      <w:r w:rsidR="00660E51" w:rsidRPr="00FD120F">
        <w:rPr>
          <w:rFonts w:ascii="Times New Roman" w:hAnsi="Times New Roman" w:cs="Times New Roman"/>
          <w:sz w:val="24"/>
          <w:szCs w:val="24"/>
        </w:rPr>
        <w:t xml:space="preserve">s slogan, </w:t>
      </w:r>
      <w:r w:rsidRPr="00FD120F">
        <w:rPr>
          <w:rFonts w:ascii="Times New Roman" w:hAnsi="Times New Roman" w:cs="Times New Roman"/>
          <w:sz w:val="24"/>
          <w:szCs w:val="24"/>
        </w:rPr>
        <w:t>“</w:t>
      </w:r>
      <w:del w:id="1" w:author="Pinkoski" w:date="2014-03-17T14:13:00Z">
        <w:r w:rsidRPr="00FD120F" w:rsidDel="008D495F">
          <w:rPr>
            <w:rFonts w:ascii="Times New Roman" w:hAnsi="Times New Roman" w:cs="Times New Roman"/>
            <w:sz w:val="24"/>
            <w:szCs w:val="24"/>
          </w:rPr>
          <w:delText>Deeds</w:delText>
        </w:r>
      </w:del>
      <w:ins w:id="2" w:author="Pinkoski" w:date="2014-03-17T14:13:00Z">
        <w:r w:rsidR="008D495F">
          <w:rPr>
            <w:rFonts w:ascii="Times New Roman" w:hAnsi="Times New Roman" w:cs="Times New Roman"/>
            <w:sz w:val="24"/>
            <w:szCs w:val="24"/>
          </w:rPr>
          <w:t>d</w:t>
        </w:r>
        <w:r w:rsidR="008D495F" w:rsidRPr="00FD120F">
          <w:rPr>
            <w:rFonts w:ascii="Times New Roman" w:hAnsi="Times New Roman" w:cs="Times New Roman"/>
            <w:sz w:val="24"/>
            <w:szCs w:val="24"/>
          </w:rPr>
          <w:t>eeds</w:t>
        </w:r>
      </w:ins>
      <w:r w:rsidRPr="00FD120F">
        <w:rPr>
          <w:rFonts w:ascii="Times New Roman" w:hAnsi="Times New Roman" w:cs="Times New Roman"/>
          <w:sz w:val="24"/>
          <w:szCs w:val="24"/>
        </w:rPr>
        <w:t>, not words</w:t>
      </w:r>
      <w:r w:rsidR="00D83D80">
        <w:rPr>
          <w:rFonts w:ascii="Times New Roman" w:hAnsi="Times New Roman" w:cs="Times New Roman"/>
          <w:sz w:val="24"/>
          <w:szCs w:val="24"/>
        </w:rPr>
        <w:t>,”</w:t>
      </w:r>
      <w:r w:rsidRPr="00FD120F">
        <w:rPr>
          <w:rFonts w:ascii="Times New Roman" w:hAnsi="Times New Roman" w:cs="Times New Roman"/>
          <w:sz w:val="24"/>
          <w:szCs w:val="24"/>
        </w:rPr>
        <w:t xml:space="preserve"> </w:t>
      </w:r>
      <w:r w:rsidR="00660E51" w:rsidRPr="00FD120F">
        <w:rPr>
          <w:rFonts w:ascii="Times New Roman" w:hAnsi="Times New Roman" w:cs="Times New Roman"/>
          <w:sz w:val="24"/>
          <w:szCs w:val="24"/>
        </w:rPr>
        <w:t>inspired</w:t>
      </w:r>
      <w:r w:rsidRPr="00FD120F">
        <w:rPr>
          <w:rFonts w:ascii="Times New Roman" w:hAnsi="Times New Roman" w:cs="Times New Roman"/>
          <w:sz w:val="24"/>
          <w:szCs w:val="24"/>
        </w:rPr>
        <w:t xml:space="preserve"> </w:t>
      </w:r>
      <w:r w:rsidR="008B4790" w:rsidRPr="00FD120F">
        <w:rPr>
          <w:rFonts w:ascii="Times New Roman" w:hAnsi="Times New Roman" w:cs="Times New Roman"/>
          <w:sz w:val="24"/>
          <w:szCs w:val="24"/>
        </w:rPr>
        <w:t xml:space="preserve">highly publicized </w:t>
      </w:r>
      <w:r w:rsidR="002F41E3" w:rsidRPr="00FD120F">
        <w:rPr>
          <w:rFonts w:ascii="Times New Roman" w:hAnsi="Times New Roman" w:cs="Times New Roman"/>
          <w:sz w:val="24"/>
          <w:szCs w:val="24"/>
        </w:rPr>
        <w:t>demonstrations, window smashing campaigns and arson</w:t>
      </w:r>
      <w:r w:rsidR="00A37DFB" w:rsidRPr="00FD120F">
        <w:rPr>
          <w:rFonts w:ascii="Times New Roman" w:hAnsi="Times New Roman" w:cs="Times New Roman"/>
          <w:sz w:val="24"/>
          <w:szCs w:val="24"/>
        </w:rPr>
        <w:t xml:space="preserve">, which shocked both </w:t>
      </w:r>
      <w:ins w:id="3" w:author="Pinkoski" w:date="2014-03-17T14:14:00Z">
        <w:r w:rsidR="008D495F">
          <w:rPr>
            <w:rFonts w:ascii="Times New Roman" w:hAnsi="Times New Roman" w:cs="Times New Roman"/>
            <w:sz w:val="24"/>
            <w:szCs w:val="24"/>
          </w:rPr>
          <w:t>p</w:t>
        </w:r>
      </w:ins>
      <w:del w:id="4" w:author="Pinkoski" w:date="2014-03-17T14:14:00Z">
        <w:r w:rsidR="00A37DFB" w:rsidRPr="00FD120F" w:rsidDel="008D495F">
          <w:rPr>
            <w:rFonts w:ascii="Times New Roman" w:hAnsi="Times New Roman" w:cs="Times New Roman"/>
            <w:sz w:val="24"/>
            <w:szCs w:val="24"/>
          </w:rPr>
          <w:delText>P</w:delText>
        </w:r>
      </w:del>
      <w:r w:rsidR="00A37DFB" w:rsidRPr="00FD120F">
        <w:rPr>
          <w:rFonts w:ascii="Times New Roman" w:hAnsi="Times New Roman" w:cs="Times New Roman"/>
          <w:sz w:val="24"/>
          <w:szCs w:val="24"/>
        </w:rPr>
        <w:t>arliament and the public</w:t>
      </w:r>
      <w:r w:rsidR="002F41E3" w:rsidRPr="00FD120F">
        <w:rPr>
          <w:rFonts w:ascii="Times New Roman" w:hAnsi="Times New Roman" w:cs="Times New Roman"/>
          <w:sz w:val="24"/>
          <w:szCs w:val="24"/>
        </w:rPr>
        <w:t xml:space="preserve">. </w:t>
      </w:r>
      <w:proofErr w:type="spellStart"/>
      <w:r w:rsidR="002F41E3" w:rsidRPr="00FD120F">
        <w:rPr>
          <w:rFonts w:ascii="Times New Roman" w:hAnsi="Times New Roman" w:cs="Times New Roman"/>
          <w:sz w:val="24"/>
          <w:szCs w:val="24"/>
        </w:rPr>
        <w:t>Emmeline</w:t>
      </w:r>
      <w:proofErr w:type="spellEnd"/>
      <w:r w:rsidR="002F41E3" w:rsidRPr="00FD120F">
        <w:rPr>
          <w:rFonts w:ascii="Times New Roman" w:hAnsi="Times New Roman" w:cs="Times New Roman"/>
          <w:sz w:val="24"/>
          <w:szCs w:val="24"/>
        </w:rPr>
        <w:t xml:space="preserve"> Pankhurst</w:t>
      </w:r>
      <w:r w:rsidR="008B4790" w:rsidRPr="00FD120F">
        <w:rPr>
          <w:rFonts w:ascii="Times New Roman" w:hAnsi="Times New Roman" w:cs="Times New Roman"/>
          <w:sz w:val="24"/>
          <w:szCs w:val="24"/>
        </w:rPr>
        <w:t xml:space="preserve"> and </w:t>
      </w:r>
      <w:r w:rsidR="00660E51" w:rsidRPr="00FD120F">
        <w:rPr>
          <w:rFonts w:ascii="Times New Roman" w:hAnsi="Times New Roman" w:cs="Times New Roman"/>
          <w:sz w:val="24"/>
          <w:szCs w:val="24"/>
        </w:rPr>
        <w:t>fellow</w:t>
      </w:r>
      <w:r w:rsidR="002F41E3" w:rsidRPr="00FD120F">
        <w:rPr>
          <w:rFonts w:ascii="Times New Roman" w:hAnsi="Times New Roman" w:cs="Times New Roman"/>
          <w:sz w:val="24"/>
          <w:szCs w:val="24"/>
        </w:rPr>
        <w:t xml:space="preserve"> suffragettes were frequently </w:t>
      </w:r>
      <w:r w:rsidR="00660E51" w:rsidRPr="00FD120F">
        <w:rPr>
          <w:rFonts w:ascii="Times New Roman" w:hAnsi="Times New Roman" w:cs="Times New Roman"/>
          <w:sz w:val="24"/>
          <w:szCs w:val="24"/>
        </w:rPr>
        <w:t>arrested</w:t>
      </w:r>
      <w:r w:rsidR="002F41E3" w:rsidRPr="00FD120F">
        <w:rPr>
          <w:rFonts w:ascii="Times New Roman" w:hAnsi="Times New Roman" w:cs="Times New Roman"/>
          <w:sz w:val="24"/>
          <w:szCs w:val="24"/>
        </w:rPr>
        <w:t xml:space="preserve"> in the years leading up to the First World War, </w:t>
      </w:r>
      <w:r w:rsidR="00A37DFB" w:rsidRPr="00FD120F">
        <w:rPr>
          <w:rFonts w:ascii="Times New Roman" w:hAnsi="Times New Roman" w:cs="Times New Roman"/>
          <w:sz w:val="24"/>
          <w:szCs w:val="24"/>
        </w:rPr>
        <w:t>often</w:t>
      </w:r>
      <w:r w:rsidR="002F41E3" w:rsidRPr="00FD120F">
        <w:rPr>
          <w:rFonts w:ascii="Times New Roman" w:hAnsi="Times New Roman" w:cs="Times New Roman"/>
          <w:sz w:val="24"/>
          <w:szCs w:val="24"/>
        </w:rPr>
        <w:t xml:space="preserve"> going on </w:t>
      </w:r>
      <w:r w:rsidR="00660E51" w:rsidRPr="00FD120F">
        <w:rPr>
          <w:rFonts w:ascii="Times New Roman" w:hAnsi="Times New Roman" w:cs="Times New Roman"/>
          <w:sz w:val="24"/>
          <w:szCs w:val="24"/>
        </w:rPr>
        <w:t xml:space="preserve">prison </w:t>
      </w:r>
      <w:r w:rsidR="002F41E3" w:rsidRPr="00FD120F">
        <w:rPr>
          <w:rFonts w:ascii="Times New Roman" w:hAnsi="Times New Roman" w:cs="Times New Roman"/>
          <w:sz w:val="24"/>
          <w:szCs w:val="24"/>
        </w:rPr>
        <w:t>hunger strike</w:t>
      </w:r>
      <w:r w:rsidR="008B4790" w:rsidRPr="00FD120F">
        <w:rPr>
          <w:rFonts w:ascii="Times New Roman" w:hAnsi="Times New Roman" w:cs="Times New Roman"/>
          <w:sz w:val="24"/>
          <w:szCs w:val="24"/>
        </w:rPr>
        <w:t xml:space="preserve">s that were met with violent </w:t>
      </w:r>
      <w:r w:rsidR="002F41E3" w:rsidRPr="00FD120F">
        <w:rPr>
          <w:rFonts w:ascii="Times New Roman" w:hAnsi="Times New Roman" w:cs="Times New Roman"/>
          <w:sz w:val="24"/>
          <w:szCs w:val="24"/>
        </w:rPr>
        <w:t>force feedings</w:t>
      </w:r>
      <w:ins w:id="5" w:author="Pinkoski" w:date="2014-03-17T14:14:00Z">
        <w:r w:rsidR="008D495F">
          <w:rPr>
            <w:rFonts w:ascii="Times New Roman" w:hAnsi="Times New Roman" w:cs="Times New Roman"/>
            <w:sz w:val="24"/>
            <w:szCs w:val="24"/>
          </w:rPr>
          <w:t>,</w:t>
        </w:r>
      </w:ins>
      <w:r w:rsidR="002F41E3" w:rsidRPr="00FD120F">
        <w:rPr>
          <w:rFonts w:ascii="Times New Roman" w:hAnsi="Times New Roman" w:cs="Times New Roman"/>
          <w:sz w:val="24"/>
          <w:szCs w:val="24"/>
        </w:rPr>
        <w:t xml:space="preserve"> and the passage of the Prisoner’s Health Act of 1913 (the “Cat and Mouse Act”)</w:t>
      </w:r>
      <w:r w:rsidR="008B4790" w:rsidRPr="00FD120F">
        <w:rPr>
          <w:rFonts w:ascii="Times New Roman" w:hAnsi="Times New Roman" w:cs="Times New Roman"/>
          <w:sz w:val="24"/>
          <w:szCs w:val="24"/>
        </w:rPr>
        <w:t>,</w:t>
      </w:r>
      <w:r w:rsidR="002F41E3" w:rsidRPr="00FD120F">
        <w:rPr>
          <w:rFonts w:ascii="Times New Roman" w:hAnsi="Times New Roman" w:cs="Times New Roman"/>
          <w:sz w:val="24"/>
          <w:szCs w:val="24"/>
        </w:rPr>
        <w:t xml:space="preserve"> which released </w:t>
      </w:r>
      <w:r w:rsidR="008B4790" w:rsidRPr="00FD120F">
        <w:rPr>
          <w:rFonts w:ascii="Times New Roman" w:hAnsi="Times New Roman" w:cs="Times New Roman"/>
          <w:sz w:val="24"/>
          <w:szCs w:val="24"/>
        </w:rPr>
        <w:t>near-death</w:t>
      </w:r>
      <w:r w:rsidR="002F41E3" w:rsidRPr="00FD120F">
        <w:rPr>
          <w:rFonts w:ascii="Times New Roman" w:hAnsi="Times New Roman" w:cs="Times New Roman"/>
          <w:sz w:val="24"/>
          <w:szCs w:val="24"/>
        </w:rPr>
        <w:t xml:space="preserve"> prisoners until they recovered and could be re-arrested. </w:t>
      </w:r>
    </w:p>
    <w:p w14:paraId="0C007271" w14:textId="77777777" w:rsidR="008B4790" w:rsidRPr="00FD120F" w:rsidRDefault="002F41E3" w:rsidP="008B4790">
      <w:pPr>
        <w:rPr>
          <w:rFonts w:ascii="Times New Roman" w:hAnsi="Times New Roman" w:cs="Times New Roman"/>
          <w:sz w:val="24"/>
          <w:szCs w:val="24"/>
        </w:rPr>
      </w:pPr>
      <w:r w:rsidRPr="00FD120F">
        <w:rPr>
          <w:rFonts w:ascii="Times New Roman" w:hAnsi="Times New Roman" w:cs="Times New Roman"/>
          <w:sz w:val="24"/>
          <w:szCs w:val="24"/>
        </w:rPr>
        <w:t xml:space="preserve">The outbreak of the First World War </w:t>
      </w:r>
      <w:r w:rsidR="008B4790" w:rsidRPr="00FD120F">
        <w:rPr>
          <w:rFonts w:ascii="Times New Roman" w:hAnsi="Times New Roman" w:cs="Times New Roman"/>
          <w:sz w:val="24"/>
          <w:szCs w:val="24"/>
        </w:rPr>
        <w:t>ended the WSPU’s campaigns and marked a</w:t>
      </w:r>
      <w:r w:rsidR="00660E51" w:rsidRPr="00FD120F">
        <w:rPr>
          <w:rFonts w:ascii="Times New Roman" w:hAnsi="Times New Roman" w:cs="Times New Roman"/>
          <w:sz w:val="24"/>
          <w:szCs w:val="24"/>
        </w:rPr>
        <w:t xml:space="preserve"> conservative political</w:t>
      </w:r>
      <w:r w:rsidR="008B4790" w:rsidRPr="00FD120F">
        <w:rPr>
          <w:rFonts w:ascii="Times New Roman" w:hAnsi="Times New Roman" w:cs="Times New Roman"/>
          <w:sz w:val="24"/>
          <w:szCs w:val="24"/>
        </w:rPr>
        <w:t xml:space="preserve"> turn for Pankhurst. </w:t>
      </w:r>
      <w:r w:rsidR="00660E51" w:rsidRPr="00FD120F">
        <w:rPr>
          <w:rFonts w:ascii="Times New Roman" w:hAnsi="Times New Roman" w:cs="Times New Roman"/>
          <w:sz w:val="24"/>
          <w:szCs w:val="24"/>
        </w:rPr>
        <w:t xml:space="preserve"> </w:t>
      </w:r>
      <w:r w:rsidR="008B4790" w:rsidRPr="00FD120F">
        <w:rPr>
          <w:rFonts w:ascii="Times New Roman" w:hAnsi="Times New Roman" w:cs="Times New Roman"/>
          <w:sz w:val="24"/>
          <w:szCs w:val="24"/>
        </w:rPr>
        <w:t xml:space="preserve">All suffragettes were released from prison in August 1914, and the WSPU pledged to help the war effort. The Representation of the People Act of 1918 gave women over age 30 the right to vote. </w:t>
      </w:r>
      <w:proofErr w:type="spellStart"/>
      <w:r w:rsidR="008B4790" w:rsidRPr="00FD120F">
        <w:rPr>
          <w:rFonts w:ascii="Times New Roman" w:hAnsi="Times New Roman" w:cs="Times New Roman"/>
          <w:sz w:val="24"/>
          <w:szCs w:val="24"/>
        </w:rPr>
        <w:t>Emmeline</w:t>
      </w:r>
      <w:proofErr w:type="spellEnd"/>
      <w:r w:rsidR="008B4790" w:rsidRPr="00FD120F">
        <w:rPr>
          <w:rFonts w:ascii="Times New Roman" w:hAnsi="Times New Roman" w:cs="Times New Roman"/>
          <w:sz w:val="24"/>
          <w:szCs w:val="24"/>
        </w:rPr>
        <w:t xml:space="preserve"> Pankhurst died in June, 1928, just weeks before the government extended the right to vote to all citizens over the age of 21.</w:t>
      </w:r>
    </w:p>
    <w:p w14:paraId="08331E37" w14:textId="77777777" w:rsidR="008B4790" w:rsidRPr="00FD120F" w:rsidRDefault="00A37DFB" w:rsidP="008B4790">
      <w:pPr>
        <w:rPr>
          <w:rFonts w:ascii="Times New Roman" w:hAnsi="Times New Roman" w:cs="Times New Roman"/>
          <w:b/>
          <w:sz w:val="24"/>
          <w:szCs w:val="24"/>
        </w:rPr>
      </w:pPr>
      <w:r w:rsidRPr="00FD120F">
        <w:rPr>
          <w:rFonts w:ascii="Times New Roman" w:hAnsi="Times New Roman" w:cs="Times New Roman"/>
          <w:b/>
          <w:sz w:val="24"/>
          <w:szCs w:val="24"/>
        </w:rPr>
        <w:t>Bibliography</w:t>
      </w:r>
    </w:p>
    <w:p w14:paraId="2C1AD5B2" w14:textId="77777777" w:rsidR="00374FBF" w:rsidRPr="00FD120F" w:rsidRDefault="00374FBF" w:rsidP="00374FBF">
      <w:pPr>
        <w:spacing w:before="40" w:after="40" w:line="240" w:lineRule="auto"/>
        <w:ind w:left="720" w:hanging="720"/>
        <w:rPr>
          <w:rFonts w:ascii="Times New Roman" w:hAnsi="Times New Roman" w:cs="Times New Roman"/>
          <w:sz w:val="24"/>
          <w:szCs w:val="24"/>
        </w:rPr>
      </w:pPr>
      <w:bookmarkStart w:id="6" w:name="_GoBack"/>
      <w:r w:rsidRPr="00FD120F">
        <w:rPr>
          <w:rFonts w:ascii="Times New Roman" w:hAnsi="Times New Roman" w:cs="Times New Roman"/>
          <w:sz w:val="24"/>
          <w:szCs w:val="24"/>
        </w:rPr>
        <w:t xml:space="preserve">Pankhurst, </w:t>
      </w:r>
      <w:proofErr w:type="spellStart"/>
      <w:r w:rsidRPr="00FD120F">
        <w:rPr>
          <w:rFonts w:ascii="Times New Roman" w:hAnsi="Times New Roman" w:cs="Times New Roman"/>
          <w:sz w:val="24"/>
          <w:szCs w:val="24"/>
        </w:rPr>
        <w:t>Emmeline</w:t>
      </w:r>
      <w:proofErr w:type="spellEnd"/>
      <w:r w:rsidRPr="00FD120F">
        <w:rPr>
          <w:rFonts w:ascii="Times New Roman" w:hAnsi="Times New Roman" w:cs="Times New Roman"/>
          <w:sz w:val="24"/>
          <w:szCs w:val="24"/>
        </w:rPr>
        <w:t xml:space="preserve">. </w:t>
      </w:r>
      <w:proofErr w:type="gramStart"/>
      <w:r w:rsidRPr="00FD120F">
        <w:rPr>
          <w:rFonts w:ascii="Times New Roman" w:hAnsi="Times New Roman" w:cs="Times New Roman"/>
          <w:i/>
          <w:sz w:val="24"/>
          <w:szCs w:val="24"/>
        </w:rPr>
        <w:t>My Own Story</w:t>
      </w:r>
      <w:r w:rsidRPr="00FD120F">
        <w:rPr>
          <w:rFonts w:ascii="Times New Roman" w:hAnsi="Times New Roman" w:cs="Times New Roman"/>
          <w:sz w:val="24"/>
          <w:szCs w:val="24"/>
        </w:rPr>
        <w:t>.</w:t>
      </w:r>
      <w:proofErr w:type="gramEnd"/>
      <w:r w:rsidRPr="00FD120F">
        <w:rPr>
          <w:rFonts w:ascii="Times New Roman" w:hAnsi="Times New Roman" w:cs="Times New Roman"/>
          <w:sz w:val="24"/>
          <w:szCs w:val="24"/>
        </w:rPr>
        <w:t xml:space="preserve"> London: Eveleigh Nash, 1914. Project Gutenberg. Web. 11 March 2014. </w:t>
      </w:r>
      <w:del w:id="7" w:author="Pinkoski" w:date="2014-03-17T14:15:00Z">
        <w:r w:rsidRPr="00FD120F" w:rsidDel="008D495F">
          <w:rPr>
            <w:rFonts w:ascii="Times New Roman" w:hAnsi="Times New Roman" w:cs="Times New Roman"/>
            <w:sz w:val="24"/>
            <w:szCs w:val="24"/>
          </w:rPr>
          <w:delText xml:space="preserve">&lt; </w:delText>
        </w:r>
        <w:r w:rsidR="008D495F" w:rsidDel="008D495F">
          <w:fldChar w:fldCharType="begin"/>
        </w:r>
        <w:r w:rsidR="008D495F" w:rsidDel="008D495F">
          <w:delInstrText xml:space="preserve"> HYPERLINK "http://www.gutenberg.org/files/34856/34856-h/34856-h.h</w:delInstrText>
        </w:r>
        <w:r w:rsidR="008D495F" w:rsidDel="008D495F">
          <w:delInstrText xml:space="preserve">tm" </w:delInstrText>
        </w:r>
        <w:r w:rsidR="008D495F" w:rsidDel="008D495F">
          <w:fldChar w:fldCharType="separate"/>
        </w:r>
        <w:r w:rsidRPr="00FD120F" w:rsidDel="008D495F">
          <w:rPr>
            <w:rStyle w:val="Hyperlink"/>
            <w:rFonts w:ascii="Times New Roman" w:hAnsi="Times New Roman" w:cs="Times New Roman"/>
            <w:sz w:val="24"/>
            <w:szCs w:val="24"/>
          </w:rPr>
          <w:delText>http://www.gutenberg.org/files/34856/34856-h/34856-h.htm</w:delText>
        </w:r>
        <w:r w:rsidR="008D495F" w:rsidDel="008D495F">
          <w:rPr>
            <w:rStyle w:val="Hyperlink"/>
            <w:rFonts w:ascii="Times New Roman" w:hAnsi="Times New Roman" w:cs="Times New Roman"/>
            <w:sz w:val="24"/>
            <w:szCs w:val="24"/>
          </w:rPr>
          <w:fldChar w:fldCharType="end"/>
        </w:r>
        <w:r w:rsidRPr="00FD120F" w:rsidDel="008D495F">
          <w:rPr>
            <w:rFonts w:ascii="Times New Roman" w:hAnsi="Times New Roman" w:cs="Times New Roman"/>
            <w:sz w:val="24"/>
            <w:szCs w:val="24"/>
          </w:rPr>
          <w:delText xml:space="preserve">&gt;.  </w:delText>
        </w:r>
      </w:del>
    </w:p>
    <w:p w14:paraId="1C84E838" w14:textId="77777777" w:rsidR="00BA3515" w:rsidRPr="00FD120F" w:rsidRDefault="00BA3515" w:rsidP="00374FBF">
      <w:pPr>
        <w:spacing w:before="40" w:after="40" w:line="240" w:lineRule="auto"/>
        <w:ind w:left="720" w:hanging="720"/>
        <w:rPr>
          <w:rFonts w:ascii="Times New Roman" w:hAnsi="Times New Roman" w:cs="Times New Roman"/>
          <w:sz w:val="24"/>
          <w:szCs w:val="24"/>
        </w:rPr>
      </w:pPr>
      <w:r w:rsidRPr="00FD120F">
        <w:rPr>
          <w:rFonts w:ascii="Times New Roman" w:hAnsi="Times New Roman" w:cs="Times New Roman"/>
          <w:sz w:val="24"/>
          <w:szCs w:val="24"/>
        </w:rPr>
        <w:t xml:space="preserve">Purvis, June. </w:t>
      </w:r>
      <w:proofErr w:type="spellStart"/>
      <w:r w:rsidRPr="00FD120F">
        <w:rPr>
          <w:rFonts w:ascii="Times New Roman" w:hAnsi="Times New Roman" w:cs="Times New Roman"/>
          <w:i/>
          <w:sz w:val="24"/>
          <w:szCs w:val="24"/>
        </w:rPr>
        <w:t>Emmeline</w:t>
      </w:r>
      <w:proofErr w:type="spellEnd"/>
      <w:r w:rsidRPr="00FD120F">
        <w:rPr>
          <w:rFonts w:ascii="Times New Roman" w:hAnsi="Times New Roman" w:cs="Times New Roman"/>
          <w:i/>
          <w:sz w:val="24"/>
          <w:szCs w:val="24"/>
        </w:rPr>
        <w:t xml:space="preserve"> Pankhurst: A Biography</w:t>
      </w:r>
      <w:r w:rsidRPr="00FD120F">
        <w:rPr>
          <w:rFonts w:ascii="Times New Roman" w:hAnsi="Times New Roman" w:cs="Times New Roman"/>
          <w:sz w:val="24"/>
          <w:szCs w:val="24"/>
        </w:rPr>
        <w:t xml:space="preserve">. London: </w:t>
      </w:r>
      <w:proofErr w:type="spellStart"/>
      <w:r w:rsidRPr="00FD120F">
        <w:rPr>
          <w:rFonts w:ascii="Times New Roman" w:hAnsi="Times New Roman" w:cs="Times New Roman"/>
          <w:sz w:val="24"/>
          <w:szCs w:val="24"/>
        </w:rPr>
        <w:t>Routledge</w:t>
      </w:r>
      <w:proofErr w:type="spellEnd"/>
      <w:r w:rsidRPr="00FD120F">
        <w:rPr>
          <w:rFonts w:ascii="Times New Roman" w:hAnsi="Times New Roman" w:cs="Times New Roman"/>
          <w:sz w:val="24"/>
          <w:szCs w:val="24"/>
        </w:rPr>
        <w:t xml:space="preserve">, 2004. </w:t>
      </w:r>
    </w:p>
    <w:p w14:paraId="31CD604F" w14:textId="77777777" w:rsidR="00BA3515" w:rsidRPr="00FD120F" w:rsidRDefault="00BA3515" w:rsidP="00374FBF">
      <w:pPr>
        <w:spacing w:before="40" w:after="40" w:line="240" w:lineRule="auto"/>
        <w:ind w:left="720" w:hanging="720"/>
        <w:rPr>
          <w:rFonts w:ascii="Times New Roman" w:hAnsi="Times New Roman" w:cs="Times New Roman"/>
          <w:sz w:val="24"/>
          <w:szCs w:val="24"/>
        </w:rPr>
      </w:pPr>
      <w:r w:rsidRPr="00FD120F">
        <w:rPr>
          <w:rFonts w:ascii="Times New Roman" w:hAnsi="Times New Roman" w:cs="Times New Roman"/>
          <w:sz w:val="24"/>
          <w:szCs w:val="24"/>
        </w:rPr>
        <w:t xml:space="preserve">Smith, Harold. </w:t>
      </w:r>
      <w:r w:rsidRPr="00FD120F">
        <w:rPr>
          <w:rFonts w:ascii="Times New Roman" w:hAnsi="Times New Roman" w:cs="Times New Roman"/>
          <w:i/>
          <w:sz w:val="24"/>
          <w:szCs w:val="24"/>
        </w:rPr>
        <w:t>The British Women's Suffrage Campaign: 1866-1928.</w:t>
      </w:r>
      <w:r w:rsidRPr="00FD120F">
        <w:rPr>
          <w:rFonts w:ascii="Times New Roman" w:hAnsi="Times New Roman" w:cs="Times New Roman"/>
          <w:sz w:val="24"/>
          <w:szCs w:val="24"/>
        </w:rPr>
        <w:t xml:space="preserve">Harlow: Pearson, 2007. </w:t>
      </w:r>
    </w:p>
    <w:bookmarkEnd w:id="6"/>
    <w:p w14:paraId="2EF47C1F" w14:textId="77777777" w:rsidR="00A37DFB" w:rsidRPr="00A23843" w:rsidRDefault="00A37DFB" w:rsidP="008B4790">
      <w:pPr>
        <w:rPr>
          <w:rFonts w:ascii="Times New Roman" w:hAnsi="Times New Roman" w:cs="Times New Roman"/>
          <w:sz w:val="24"/>
          <w:szCs w:val="24"/>
        </w:rPr>
      </w:pPr>
    </w:p>
    <w:p w14:paraId="744A830B" w14:textId="77777777" w:rsidR="00A23843" w:rsidRPr="00A23843" w:rsidRDefault="00A23843" w:rsidP="008B4790">
      <w:pPr>
        <w:rPr>
          <w:rFonts w:ascii="Times New Roman" w:hAnsi="Times New Roman" w:cs="Times New Roman"/>
          <w:sz w:val="24"/>
          <w:szCs w:val="24"/>
        </w:rPr>
      </w:pPr>
      <w:r w:rsidRPr="00A23843">
        <w:rPr>
          <w:rFonts w:ascii="Times New Roman" w:hAnsi="Times New Roman" w:cs="Times New Roman"/>
          <w:sz w:val="24"/>
          <w:szCs w:val="24"/>
        </w:rPr>
        <w:t>Lisa Weihman, West Virginia University</w:t>
      </w:r>
    </w:p>
    <w:sectPr w:rsidR="00A23843" w:rsidRPr="00A23843" w:rsidSect="00FD120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A00002EF" w:usb1="4000207B"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5"/>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EB3"/>
    <w:rsid w:val="001B12B8"/>
    <w:rsid w:val="00262B3D"/>
    <w:rsid w:val="002F41E3"/>
    <w:rsid w:val="00374FBF"/>
    <w:rsid w:val="00581685"/>
    <w:rsid w:val="00660E51"/>
    <w:rsid w:val="00695408"/>
    <w:rsid w:val="008A39D6"/>
    <w:rsid w:val="008B4790"/>
    <w:rsid w:val="008D495F"/>
    <w:rsid w:val="00912C09"/>
    <w:rsid w:val="0096403C"/>
    <w:rsid w:val="009E240F"/>
    <w:rsid w:val="00A23843"/>
    <w:rsid w:val="00A24EF9"/>
    <w:rsid w:val="00A37DFB"/>
    <w:rsid w:val="00BA3515"/>
    <w:rsid w:val="00C044D1"/>
    <w:rsid w:val="00C65BBD"/>
    <w:rsid w:val="00CA51EA"/>
    <w:rsid w:val="00D02EB3"/>
    <w:rsid w:val="00D02F51"/>
    <w:rsid w:val="00D83D80"/>
    <w:rsid w:val="00FC3CA7"/>
    <w:rsid w:val="00FD12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E27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7DFB"/>
    <w:rPr>
      <w:color w:val="0000FF" w:themeColor="hyperlink"/>
      <w:u w:val="single"/>
    </w:rPr>
  </w:style>
  <w:style w:type="character" w:styleId="Emphasis">
    <w:name w:val="Emphasis"/>
    <w:basedOn w:val="DefaultParagraphFont"/>
    <w:uiPriority w:val="20"/>
    <w:qFormat/>
    <w:rsid w:val="00A37DFB"/>
    <w:rPr>
      <w:i/>
      <w:iCs/>
    </w:rPr>
  </w:style>
  <w:style w:type="paragraph" w:styleId="BalloonText">
    <w:name w:val="Balloon Text"/>
    <w:basedOn w:val="Normal"/>
    <w:link w:val="BalloonTextChar"/>
    <w:uiPriority w:val="99"/>
    <w:semiHidden/>
    <w:unhideWhenUsed/>
    <w:rsid w:val="008D49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495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7DFB"/>
    <w:rPr>
      <w:color w:val="0000FF" w:themeColor="hyperlink"/>
      <w:u w:val="single"/>
    </w:rPr>
  </w:style>
  <w:style w:type="character" w:styleId="Emphasis">
    <w:name w:val="Emphasis"/>
    <w:basedOn w:val="DefaultParagraphFont"/>
    <w:uiPriority w:val="20"/>
    <w:qFormat/>
    <w:rsid w:val="00A37DFB"/>
    <w:rPr>
      <w:i/>
      <w:iCs/>
    </w:rPr>
  </w:style>
  <w:style w:type="paragraph" w:styleId="BalloonText">
    <w:name w:val="Balloon Text"/>
    <w:basedOn w:val="Normal"/>
    <w:link w:val="BalloonTextChar"/>
    <w:uiPriority w:val="99"/>
    <w:semiHidden/>
    <w:unhideWhenUsed/>
    <w:rsid w:val="008D49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495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440</Words>
  <Characters>2508</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Golmitz Weihman</dc:creator>
  <cp:lastModifiedBy>Pinkoski</cp:lastModifiedBy>
  <cp:revision>3</cp:revision>
  <dcterms:created xsi:type="dcterms:W3CDTF">2014-03-12T07:22:00Z</dcterms:created>
  <dcterms:modified xsi:type="dcterms:W3CDTF">2014-03-17T21:18:00Z</dcterms:modified>
</cp:coreProperties>
</file>