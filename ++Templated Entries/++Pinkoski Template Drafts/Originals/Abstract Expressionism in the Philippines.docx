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240" w:lineRule="auto"/>
        <w:rPr>
          <w:rFonts w:ascii="Times New Roman Bold" w:cs="Times New Roman Bold" w:hAnsi="Times New Roman Bold" w:eastAsia="Times New Roman Bold"/>
          <w:sz w:val="24"/>
          <w:szCs w:val="24"/>
        </w:rPr>
      </w:pPr>
      <w:r>
        <w:rPr>
          <w:rFonts w:ascii="Times New Roman Bold"/>
          <w:sz w:val="24"/>
          <w:szCs w:val="24"/>
          <w:rtl w:val="0"/>
          <w:lang w:val="en-US"/>
        </w:rPr>
        <w:t>Abstract Expressionism in the Philippines</w:t>
      </w:r>
    </w:p>
    <w:p>
      <w:pPr>
        <w:pStyle w:val="Normal (Web)"/>
        <w:ind w:firstLine="720"/>
        <w:rPr>
          <w:rtl w:val="0"/>
        </w:rPr>
      </w:pPr>
      <w:r>
        <w:rPr>
          <w:rtl w:val="0"/>
          <w:lang w:val="en-US"/>
        </w:rPr>
        <w:t>Abstract Expressionism in the Philippines was one of many post-</w:t>
      </w:r>
      <w:ins w:id="0" w:date="2014-05-18T15:37:27Z" w:author="Sophie Pinkoski">
        <w:r>
          <w:rPr>
            <w:rtl w:val="0"/>
            <w:lang w:val="en-US"/>
          </w:rPr>
          <w:t>Second World War</w:t>
        </w:r>
      </w:ins>
      <w:del w:id="1" w:date="2014-05-18T15:37:20Z" w:author="Sophie Pinkoski">
        <w:r>
          <w:rPr>
            <w:rtl w:val="0"/>
            <w:lang w:val="en-US"/>
          </w:rPr>
          <w:delText>WWII</w:delText>
        </w:r>
      </w:del>
      <w:r>
        <w:rPr>
          <w:rtl w:val="0"/>
          <w:lang w:val="en-US"/>
        </w:rPr>
        <w:t xml:space="preserve"> tendencies contingent on aspirations to stay current with international trends while evolving a grounded visual language. Abstract Expressionism also arose as a function of artists</w:t>
      </w:r>
      <w:r>
        <w:rPr>
          <w:rFonts w:hAnsi="Times New Roman" w:hint="default"/>
          <w:rtl w:val="0"/>
          <w:lang w:val="en-US"/>
        </w:rPr>
        <w:t xml:space="preserve">’ </w:t>
      </w:r>
      <w:r>
        <w:rPr>
          <w:rtl w:val="0"/>
          <w:lang w:val="en-US"/>
        </w:rPr>
        <w:t>increased ability to take advantage of Western state grants and educational opportunities in the Philippines</w:t>
      </w:r>
      <w:r>
        <w:rPr>
          <w:rFonts w:hAnsi="Times New Roman" w:hint="default"/>
          <w:rtl w:val="0"/>
          <w:lang w:val="en-US"/>
        </w:rPr>
        <w:t xml:space="preserve">’ </w:t>
      </w:r>
      <w:r>
        <w:rPr>
          <w:rtl w:val="0"/>
          <w:lang w:val="en-US"/>
        </w:rPr>
        <w:t>former coloni</w:t>
      </w:r>
      <w:ins w:id="2" w:date="2014-05-01T00:18:00Z" w:author="doctor">
        <w:del w:id="3" w:date="2014-05-18T15:37:59Z" w:author="Sophie Pinkoski">
          <w:r>
            <w:rPr>
              <w:rtl w:val="0"/>
              <w:lang w:val="en-US"/>
            </w:rPr>
            <w:delText>s</w:delText>
          </w:r>
        </w:del>
      </w:ins>
      <w:ins w:id="4" w:date="2014-05-18T15:37:59Z" w:author="Sophie Pinkoski">
        <w:r>
          <w:rPr>
            <w:rtl w:val="0"/>
            <w:lang w:val="en-US"/>
          </w:rPr>
          <w:t>z</w:t>
        </w:r>
      </w:ins>
      <w:del w:id="5" w:date="2014-05-01T00:18:00Z" w:author="doctor">
        <w:r>
          <w:rPr>
            <w:rtl w:val="0"/>
            <w:lang w:val="en-US"/>
          </w:rPr>
          <w:delText>z</w:delText>
        </w:r>
      </w:del>
      <w:r>
        <w:rPr>
          <w:rtl w:val="0"/>
          <w:lang w:val="en-US"/>
        </w:rPr>
        <w:t>ing power, the U</w:t>
      </w:r>
      <w:ins w:id="6" w:date="2014-05-18T15:52:03Z" w:author="Sophie Pinkoski">
        <w:r>
          <w:rPr>
            <w:rtl w:val="0"/>
            <w:lang w:val="en-US"/>
          </w:rPr>
          <w:t>nited States</w:t>
        </w:r>
      </w:ins>
      <w:del w:id="7" w:date="2014-05-18T15:51:59Z" w:author="Sophie Pinkoski">
        <w:r>
          <w:rPr>
            <w:rtl w:val="0"/>
            <w:lang w:val="en-US"/>
          </w:rPr>
          <w:delText>SA</w:delText>
        </w:r>
      </w:del>
      <w:r>
        <w:rPr>
          <w:rtl w:val="0"/>
          <w:lang w:val="en-US"/>
        </w:rPr>
        <w:t xml:space="preserve">, including Jose Joya (1931- 1995) who studied at Cranbrook Academy of Art and Lee Aguinaldo (1933- 2007) who studied at Culver Military Academy, enabling him to study alone in lieu of a lifelong dream to study at the Art Students League.  Even as the Philippine art market began to open up to abstraction by the </w:t>
      </w:r>
      <w:ins w:id="8" w:date="2014-05-01T00:19:00Z" w:author="doctor">
        <w:r>
          <w:rPr>
            <w:rtl w:val="0"/>
            <w:lang w:val="en-US"/>
          </w:rPr>
          <w:t>19</w:t>
        </w:r>
      </w:ins>
      <w:r>
        <w:rPr>
          <w:rtl w:val="0"/>
          <w:lang w:val="en-US"/>
        </w:rPr>
        <w:t>70s,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in fact, demonstrate affinities with abstracted forms present in textile and mat weaving found in both Northern and Southern upland and riverine ethnolinguistic communities, as well as in the architecture, dress patterns, metal</w:t>
      </w:r>
      <w:ins w:id="9" w:date="2014-05-18T15:39:31Z" w:author="Sophie Pinkoski">
        <w:r>
          <w:rPr>
            <w:rtl w:val="0"/>
            <w:lang w:val="en-US"/>
          </w:rPr>
          <w:t>,</w:t>
        </w:r>
      </w:ins>
      <w:del w:id="10" w:date="2014-05-18T15:39:23Z" w:author="Sophie Pinkoski">
        <w:r>
          <w:rPr>
            <w:rtl w:val="0"/>
            <w:lang w:val="en-US"/>
          </w:rPr>
          <w:delText>-</w:delText>
        </w:r>
      </w:del>
      <w:r>
        <w:rPr>
          <w:rtl w:val="0"/>
          <w:lang w:val="en-US"/>
        </w:rPr>
        <w:t xml:space="preserve"> and woodcraft of Muslim and Lumad communities in Mindanao.</w:t>
      </w:r>
    </w:p>
    <w:p>
      <w:pPr>
        <w:pStyle w:val="Normal (Web)"/>
        <w:ind w:firstLine="720"/>
        <w:rPr>
          <w:rtl w:val="0"/>
        </w:rPr>
      </w:pPr>
      <w:r>
        <w:rPr>
          <w:rtl w:val="0"/>
          <w:lang w:val="en-US"/>
        </w:rPr>
        <w:t>As opposed to Aguinaldo</w:t>
      </w:r>
      <w:r>
        <w:rPr>
          <w:rFonts w:hAnsi="Times New Roman" w:hint="default"/>
          <w:rtl w:val="0"/>
          <w:lang w:val="en-US"/>
        </w:rPr>
        <w:t>’</w:t>
      </w:r>
      <w:r>
        <w:rPr>
          <w:rtl w:val="0"/>
          <w:lang w:val="en-US"/>
        </w:rPr>
        <w:t>s more isolated practice, Joya</w:t>
      </w:r>
      <w:r>
        <w:rPr>
          <w:rFonts w:hAnsi="Times New Roman" w:hint="default"/>
          <w:rtl w:val="0"/>
          <w:lang w:val="en-US"/>
        </w:rPr>
        <w:t>’</w:t>
      </w:r>
      <w:r>
        <w:rPr>
          <w:rtl w:val="0"/>
          <w:lang w:val="en-US"/>
        </w:rPr>
        <w:t xml:space="preserve">s influence over successive generations of abstract painters came through his teaching at the University of the Philippines, College of Fine Arts. This allowed him to expand his network outside Manila, specifically through the Visayas (via UP Cebu for instance). Other key artist-art educators are Florencio Concepcion and Constancio Bernardo.  Concepcion took his postgraduate studies at the Accademia di Belle Arte in Rome and served as Dean of the University of the East College of Fine Arts.  </w:t>
      </w:r>
      <w:del w:id="11" w:date="2014-05-18T15:42:11Z" w:author="Sophie Pinkoski">
        <w:r>
          <w:rPr>
            <w:rtl w:val="0"/>
            <w:lang w:val="en-US"/>
          </w:rPr>
          <w:delText xml:space="preserve">Another art educator with a broad progeny, also produced of .  </w:delText>
        </w:r>
      </w:del>
      <w:r>
        <w:rPr>
          <w:rtl w:val="0"/>
          <w:lang w:val="en-US"/>
        </w:rPr>
        <w:t>Bernardo studied with Joseph Albers in Yale University and eventually taught art at UP.  A much earlier artist-art educator who similarly extended the reach and influence of abstraction was Fernando Zobel</w:t>
      </w:r>
      <w:ins w:id="12" w:date="2014-05-18T15:42:24Z" w:author="Sophie Pinkoski">
        <w:r>
          <w:rPr>
            <w:rtl w:val="0"/>
            <w:lang w:val="en-US"/>
          </w:rPr>
          <w:t>,</w:t>
        </w:r>
      </w:ins>
      <w:r>
        <w:rPr>
          <w:rtl w:val="0"/>
          <w:lang w:val="en-US"/>
        </w:rPr>
        <w:t xml:space="preserve"> who returned from Harvard University to the Philippines to produce a comparatively minimalist yet still gestural abstraction from the mid-</w:t>
      </w:r>
      <w:del w:id="13" w:date="2014-05-18T15:48:10Z" w:author="Sophie Pinkoski">
        <w:r>
          <w:rPr>
            <w:rtl w:val="0"/>
            <w:lang w:val="en-US"/>
          </w:rPr>
          <w:delText>50</w:delText>
        </w:r>
      </w:del>
      <w:ins w:id="14" w:date="2014-05-18T15:48:12Z" w:author="Sophie Pinkoski">
        <w:r>
          <w:rPr>
            <w:rtl w:val="0"/>
            <w:lang w:val="en-US"/>
          </w:rPr>
          <w:t>fiftie</w:t>
        </w:r>
      </w:ins>
      <w:r>
        <w:rPr>
          <w:rtl w:val="0"/>
          <w:lang w:val="en-US"/>
        </w:rPr>
        <w:t>s</w:t>
      </w:r>
      <w:ins w:id="15" w:date="2014-05-18T15:48:17Z" w:author="Sophie Pinkoski">
        <w:r>
          <w:rPr>
            <w:rtl w:val="0"/>
            <w:lang w:val="en-US"/>
          </w:rPr>
          <w:t xml:space="preserve"> and sixtie</w:t>
        </w:r>
      </w:ins>
      <w:del w:id="16" w:date="2014-05-18T15:48:14Z" w:author="Sophie Pinkoski">
        <w:r>
          <w:rPr>
            <w:rtl w:val="0"/>
            <w:lang w:val="en-US"/>
          </w:rPr>
          <w:delText>-6</w:delText>
        </w:r>
      </w:del>
      <w:del w:id="17" w:date="2014-05-18T15:48:14Z" w:author="Sophie Pinkoski">
        <w:r>
          <w:rPr>
            <w:rtl w:val="0"/>
            <w:lang w:val="en-US"/>
          </w:rPr>
          <w:delText>0</w:delText>
        </w:r>
      </w:del>
      <w:r>
        <w:rPr>
          <w:rtl w:val="0"/>
          <w:lang w:val="en-US"/>
        </w:rPr>
        <w:t xml:space="preserve">s.   Zobel eventually settled in Spain to establish his painting practice alongside the launching of the Museum of Spanish Abstract Art in Cuenca.  However, before leaving the Philippines, Zobel first nurtured a progeny of Modernist advocate-critics including Emmanuel Torres and Leonidas Benesa, and bequeathed his seminal collection of early Philippine modernism to the Ateneo Art Gallery. </w:t>
      </w:r>
    </w:p>
    <w:p>
      <w:pPr>
        <w:pStyle w:val="Normal (Web)"/>
        <w:ind w:firstLine="720"/>
        <w:rPr>
          <w:rtl w:val="0"/>
        </w:rPr>
      </w:pPr>
      <w:r>
        <w:rPr>
          <w:rtl w:val="0"/>
          <w:lang w:val="en-US"/>
        </w:rPr>
        <w:t>Filipino critics including Torres have pegged Zobel</w:t>
      </w:r>
      <w:r>
        <w:rPr>
          <w:rFonts w:hAnsi="Times New Roman" w:hint="default"/>
          <w:rtl w:val="0"/>
          <w:lang w:val="en-US"/>
        </w:rPr>
        <w:t>’</w:t>
      </w:r>
      <w:r>
        <w:rPr>
          <w:rtl w:val="0"/>
          <w:lang w:val="en-US"/>
        </w:rPr>
        <w:t>s Abstract Expressionist period to the years between 1954</w:t>
      </w:r>
      <w:ins w:id="18" w:date="2014-05-18T15:45:25Z" w:author="Sophie Pinkoski">
        <w:r>
          <w:rPr>
            <w:rtl w:val="0"/>
            <w:lang w:val="en-US"/>
          </w:rPr>
          <w:t xml:space="preserve"> and </w:t>
        </w:r>
      </w:ins>
      <w:del w:id="19" w:date="2014-05-18T15:45:24Z" w:author="Sophie Pinkoski">
        <w:r>
          <w:rPr>
            <w:rtl w:val="0"/>
            <w:lang w:val="en-US"/>
          </w:rPr>
          <w:delText>-</w:delText>
        </w:r>
      </w:del>
      <w:r>
        <w:rPr>
          <w:rtl w:val="0"/>
          <w:lang w:val="en-US"/>
        </w:rPr>
        <w:t xml:space="preserve">1957, when he was regarded to have taken a </w:t>
      </w:r>
      <w:r>
        <w:rPr>
          <w:rFonts w:hAnsi="Times New Roman" w:hint="default"/>
          <w:rtl w:val="0"/>
          <w:lang w:val="en-US"/>
        </w:rPr>
        <w:t>“</w:t>
      </w:r>
      <w:r>
        <w:rPr>
          <w:rtl w:val="0"/>
          <w:lang w:val="en-US"/>
        </w:rPr>
        <w:t>musical approach to painting</w:t>
      </w:r>
      <w:del w:id="20" w:date="2014-05-18T15:45:38Z" w:author="Sophie Pinkoski">
        <w:r>
          <w:rPr>
            <w:rtl w:val="0"/>
            <w:lang w:val="en-US"/>
          </w:rPr>
          <w:delText>,</w:delText>
        </w:r>
      </w:del>
      <w:r>
        <w:rPr>
          <w:rFonts w:hAnsi="Times New Roman" w:hint="default"/>
          <w:rtl w:val="0"/>
          <w:lang w:val="en-US"/>
        </w:rPr>
        <w:t xml:space="preserve">” </w:t>
      </w:r>
      <w:r>
        <w:rPr>
          <w:rtl w:val="0"/>
          <w:lang w:val="en-US"/>
        </w:rPr>
        <w:t xml:space="preserve">before shifting to a more chromatically streamlined calligraphic phase. More evident traces of gestural North American Abstract Expressionism are found in the work of Joya and Bernardo, whose paintings at times tended to radiate from a compositional core in contrast to the overall painting of their American counterparts such as Jackson Pollock.   This inclination to build compositions around masses of texture and colour is also demonstrated in the works of Aguinaldo who worked in this vein in the early </w:t>
      </w:r>
      <w:del w:id="21" w:date="2014-05-18T15:47:50Z" w:author="Sophie Pinkoski">
        <w:r>
          <w:rPr>
            <w:rtl w:val="0"/>
            <w:lang w:val="en-US"/>
          </w:rPr>
          <w:delText>60</w:delText>
        </w:r>
      </w:del>
      <w:ins w:id="22" w:date="2014-05-18T15:47:50Z" w:author="Sophie Pinkoski">
        <w:r>
          <w:rPr>
            <w:rtl w:val="0"/>
            <w:lang w:val="en-US"/>
          </w:rPr>
          <w:t>sixtie</w:t>
        </w:r>
      </w:ins>
      <w:r>
        <w:rPr>
          <w:rtl w:val="0"/>
          <w:lang w:val="en-US"/>
        </w:rPr>
        <w:t xml:space="preserve">s before taking to a more overtly geometric stream of abstraction from the late </w:t>
      </w:r>
      <w:del w:id="23" w:date="2014-05-18T15:47:55Z" w:author="Sophie Pinkoski">
        <w:r>
          <w:rPr>
            <w:rtl w:val="0"/>
            <w:lang w:val="en-US"/>
          </w:rPr>
          <w:delText>60s</w:delText>
        </w:r>
      </w:del>
      <w:ins w:id="24" w:date="2014-05-18T15:47:57Z" w:author="Sophie Pinkoski">
        <w:r>
          <w:rPr>
            <w:rtl w:val="0"/>
            <w:lang w:val="en-US"/>
          </w:rPr>
          <w:t>sixties</w:t>
        </w:r>
      </w:ins>
      <w:r>
        <w:rPr>
          <w:rtl w:val="0"/>
          <w:lang w:val="en-US"/>
        </w:rPr>
        <w:t xml:space="preserve"> </w:t>
      </w:r>
      <w:del w:id="25" w:date="2014-05-18T15:46:29Z" w:author="Sophie Pinkoski">
        <w:r>
          <w:rPr>
            <w:rtl w:val="0"/>
            <w:lang w:val="en-US"/>
          </w:rPr>
          <w:delText xml:space="preserve">and </w:delText>
        </w:r>
      </w:del>
      <w:r>
        <w:rPr>
          <w:rtl w:val="0"/>
          <w:lang w:val="en-US"/>
        </w:rPr>
        <w:t>unt</w:t>
      </w:r>
      <w:ins w:id="26" w:date="2014-05-18T15:46:24Z" w:author="Sophie Pinkoski">
        <w:r>
          <w:rPr>
            <w:rtl w:val="0"/>
            <w:lang w:val="en-US"/>
          </w:rPr>
          <w:t>il</w:t>
        </w:r>
      </w:ins>
      <w:del w:id="27" w:date="2014-05-18T15:46:23Z" w:author="Sophie Pinkoski">
        <w:r>
          <w:rPr>
            <w:rtl w:val="0"/>
            <w:lang w:val="en-US"/>
          </w:rPr>
          <w:delText>o</w:delText>
        </w:r>
      </w:del>
      <w:r>
        <w:rPr>
          <w:rtl w:val="0"/>
          <w:lang w:val="en-US"/>
        </w:rPr>
        <w:t xml:space="preserve"> his death.  A later generation of practitioners</w:t>
      </w:r>
      <w:ins w:id="28" w:date="2014-05-18T15:48:54Z" w:author="Sophie Pinkoski">
        <w:r>
          <w:rPr>
            <w:rtl w:val="0"/>
            <w:lang w:val="en-US"/>
          </w:rPr>
          <w:t>,</w:t>
        </w:r>
      </w:ins>
      <w:r>
        <w:rPr>
          <w:rtl w:val="0"/>
          <w:lang w:val="en-US"/>
        </w:rPr>
        <w:t xml:space="preserve"> whose collective works demonstrate the unconscious shifting across various streams of abstraction</w:t>
      </w:r>
      <w:ins w:id="29" w:date="2014-05-18T15:48:57Z" w:author="Sophie Pinkoski">
        <w:r>
          <w:rPr>
            <w:rtl w:val="0"/>
            <w:lang w:val="en-US"/>
          </w:rPr>
          <w:t>,</w:t>
        </w:r>
      </w:ins>
      <w:r>
        <w:rPr>
          <w:rtl w:val="0"/>
          <w:lang w:val="en-US"/>
        </w:rPr>
        <w:t xml:space="preserve"> include artists who have been intermittently associated with this type of painting:</w:t>
      </w:r>
      <w:del w:id="30" w:date="2014-05-18T15:46:45Z" w:author="Sophie Pinkoski">
        <w:r>
          <w:rPr>
            <w:rtl w:val="0"/>
            <w:lang w:val="en-US"/>
          </w:rPr>
          <w:delText xml:space="preserve"> </w:delText>
        </w:r>
      </w:del>
      <w:r>
        <w:rPr>
          <w:rtl w:val="0"/>
          <w:lang w:val="en-US"/>
        </w:rPr>
        <w:t xml:space="preserve"> National Artist for Visual Arts J. Elizalde Navarro, Ray Albano, Florencio Concepcion, Charito Bitanga, Phyllis Zaballero, Oscar Villamiel, Eghai Roxas, among many others.</w:t>
      </w:r>
    </w:p>
    <w:p>
      <w:pPr>
        <w:pStyle w:val="Normal (Web)"/>
        <w:ind w:firstLine="720"/>
        <w:rPr>
          <w:rtl w:val="0"/>
        </w:rPr>
      </w:pPr>
      <w:r>
        <w:rPr>
          <w:rtl w:val="0"/>
          <w:lang w:val="en-US"/>
        </w:rPr>
        <w:t xml:space="preserve">One key difference of Philippine Abstract Expressionism is its casual regard for gestural abandon.  Benesa, a key Filipino </w:t>
      </w:r>
      <w:del w:id="31" w:date="2014-05-18T15:47:28Z" w:author="Sophie Pinkoski">
        <w:r>
          <w:rPr>
            <w:rtl w:val="0"/>
            <w:lang w:val="en-US"/>
          </w:rPr>
          <w:delText>m</w:delText>
        </w:r>
      </w:del>
      <w:ins w:id="32" w:date="2014-05-18T15:47:28Z" w:author="Sophie Pinkoski">
        <w:r>
          <w:rPr>
            <w:rtl w:val="0"/>
            <w:lang w:val="en-US"/>
          </w:rPr>
          <w:t>M</w:t>
        </w:r>
      </w:ins>
      <w:r>
        <w:rPr>
          <w:rtl w:val="0"/>
          <w:lang w:val="en-US"/>
        </w:rPr>
        <w:t xml:space="preserve">odernist critic describing Joya states:  </w:t>
      </w:r>
      <w:r>
        <w:rPr>
          <w:rFonts w:hAnsi="Times New Roman" w:hint="default"/>
          <w:rtl w:val="0"/>
          <w:lang w:val="en-US"/>
        </w:rPr>
        <w:t>“</w:t>
      </w:r>
      <w:del w:id="33" w:date="2014-05-18T15:49:17Z" w:author="Sophie Pinkoski">
        <w:r>
          <w:rPr>
            <w:rtl w:val="0"/>
            <w:lang w:val="en-US"/>
          </w:rPr>
          <w:delText>A</w:delText>
        </w:r>
      </w:del>
      <w:ins w:id="34" w:date="2014-05-18T15:49:17Z" w:author="Sophie Pinkoski">
        <w:r>
          <w:rPr>
            <w:rtl w:val="0"/>
            <w:lang w:val="en-US"/>
          </w:rPr>
          <w:t>a</w:t>
        </w:r>
      </w:ins>
      <w:r>
        <w:rPr>
          <w:rtl w:val="0"/>
          <w:lang w:val="en-US"/>
        </w:rPr>
        <w:t xml:space="preserve">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Pr>
          <w:rFonts w:hAnsi="Times New Roman" w:hint="default"/>
          <w:rtl w:val="0"/>
          <w:lang w:val="en-US"/>
        </w:rPr>
        <w:t xml:space="preserve">”  </w:t>
      </w:r>
      <w:r>
        <w:rPr>
          <w:rtl w:val="0"/>
          <w:lang w:val="en-US"/>
        </w:rPr>
        <w:t xml:space="preserve">Joya, as an illustrative case of his generation, eventually underwent a liberation of both his psyche and </w:t>
      </w:r>
      <w:r>
        <w:rPr>
          <w:rFonts w:hAnsi="Times New Roman" w:hint="default"/>
          <w:rtl w:val="0"/>
          <w:lang w:val="en-US"/>
        </w:rPr>
        <w:t>“</w:t>
      </w:r>
      <w:r>
        <w:rPr>
          <w:rtl w:val="0"/>
          <w:lang w:val="en-US"/>
        </w:rPr>
        <w:t>the stiffness in his drawing hand</w:t>
      </w:r>
      <w:r>
        <w:rPr>
          <w:rFonts w:hAnsi="Times New Roman" w:hint="default"/>
          <w:rtl w:val="0"/>
          <w:lang w:val="en-US"/>
        </w:rPr>
        <w:t xml:space="preserve">” </w:t>
      </w:r>
      <w:r>
        <w:rPr>
          <w:rtl w:val="0"/>
          <w:lang w:val="en-US"/>
        </w:rPr>
        <w:t>(obviously in reference to technique) upon leaving the country for further studies in Europe and the U</w:t>
      </w:r>
      <w:ins w:id="35" w:date="2014-05-18T15:52:13Z" w:author="Sophie Pinkoski">
        <w:r>
          <w:rPr>
            <w:rtl w:val="0"/>
            <w:lang w:val="en-US"/>
          </w:rPr>
          <w:t>nited States</w:t>
        </w:r>
      </w:ins>
      <w:del w:id="36" w:date="2014-05-18T15:52:11Z" w:author="Sophie Pinkoski">
        <w:r>
          <w:rPr>
            <w:rtl w:val="0"/>
            <w:lang w:val="en-US"/>
          </w:rPr>
          <w:delText>S</w:delText>
        </w:r>
      </w:del>
      <w:r>
        <w:rPr>
          <w:rtl w:val="0"/>
          <w:lang w:val="en-US"/>
        </w:rPr>
        <w:t>. Benesa would, at least partly, credit Joya</w:t>
      </w:r>
      <w:r>
        <w:rPr>
          <w:rFonts w:hAnsi="Times New Roman" w:hint="default"/>
          <w:rtl w:val="0"/>
          <w:lang w:val="en-US"/>
        </w:rPr>
        <w:t>’</w:t>
      </w:r>
      <w:r>
        <w:rPr>
          <w:rtl w:val="0"/>
          <w:lang w:val="en-US"/>
        </w:rPr>
        <w:t>s overseas studies for his more visibly organic and charged approach to drawing</w:t>
      </w:r>
      <w:r>
        <w:rPr>
          <w:rFonts w:hAnsi="Times New Roman" w:hint="default"/>
          <w:rtl w:val="0"/>
          <w:lang w:val="en-US"/>
        </w:rPr>
        <w:t>—</w:t>
      </w:r>
      <w:r>
        <w:rPr>
          <w:rtl w:val="0"/>
          <w:lang w:val="en-US"/>
        </w:rPr>
        <w:t xml:space="preserve">a shift to </w:t>
      </w:r>
      <w:r>
        <w:rPr>
          <w:rFonts w:hAnsi="Times New Roman" w:hint="default"/>
          <w:rtl w:val="0"/>
          <w:lang w:val="en-US"/>
        </w:rPr>
        <w:t>“</w:t>
      </w:r>
      <w:r>
        <w:rPr>
          <w:rtl w:val="0"/>
          <w:lang w:val="en-US"/>
        </w:rPr>
        <w:t>rivulets of auto-creative line</w:t>
      </w:r>
      <w:ins w:id="37" w:date="2014-05-18T15:52:39Z" w:author="Sophie Pinkoski">
        <w:r>
          <w:rPr>
            <w:rtl w:val="0"/>
            <w:lang w:val="en-US"/>
          </w:rPr>
          <w:t>,</w:t>
        </w:r>
      </w:ins>
      <w:r>
        <w:rPr>
          <w:rFonts w:hAnsi="Times New Roman" w:hint="default"/>
          <w:rtl w:val="0"/>
          <w:lang w:val="en-US"/>
        </w:rPr>
        <w:t>”</w:t>
      </w:r>
      <w:ins w:id="38" w:date="2014-05-18T15:52:41Z" w:author="Sophie Pinkoski">
        <w:r>
          <w:rPr>
            <w:rtl w:val="0"/>
            <w:lang w:val="en-US"/>
          </w:rPr>
          <w:t xml:space="preserve"> </w:t>
        </w:r>
      </w:ins>
      <w:del w:id="39" w:date="2014-05-18T15:52:37Z" w:author="Sophie Pinkoski">
        <w:r>
          <w:rPr>
            <w:rtl w:val="0"/>
            <w:lang w:val="en-US"/>
          </w:rPr>
          <w:delText xml:space="preserve">, </w:delText>
        </w:r>
      </w:del>
      <w:r>
        <w:rPr>
          <w:rtl w:val="0"/>
          <w:lang w:val="en-US"/>
        </w:rPr>
        <w:t>a logical development of the privileging of what was then regarded as manifesting the freedom of the artist to draw from an inward impulse, or from an inner, as opposed to external or physical reality.</w:t>
      </w:r>
    </w:p>
    <w:p>
      <w:pPr>
        <w:pStyle w:val="Normal (Web)"/>
        <w:ind w:firstLine="720"/>
        <w:rPr>
          <w:rtl w:val="0"/>
        </w:rPr>
      </w:pPr>
      <w:r>
        <w:rPr>
          <w:rtl w:val="0"/>
        </w:rPr>
        <w:drawing>
          <wp:inline distT="0" distB="0" distL="0" distR="0">
            <wp:extent cx="4281221" cy="36860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Jose-Joya.jpg"/>
                    <pic:cNvPicPr/>
                  </pic:nvPicPr>
                  <pic:blipFill>
                    <a:blip r:embed="rId4">
                      <a:extLst/>
                    </a:blip>
                    <a:stretch>
                      <a:fillRect/>
                    </a:stretch>
                  </pic:blipFill>
                  <pic:spPr>
                    <a:xfrm>
                      <a:off x="0" y="0"/>
                      <a:ext cx="4281221" cy="3686055"/>
                    </a:xfrm>
                    <a:prstGeom prst="rect">
                      <a:avLst/>
                    </a:prstGeom>
                    <a:ln w="12700" cap="flat">
                      <a:noFill/>
                      <a:miter lim="400000"/>
                    </a:ln>
                    <a:effectLst/>
                  </pic:spPr>
                </pic:pic>
              </a:graphicData>
            </a:graphic>
          </wp:inline>
        </w:drawing>
      </w:r>
    </w:p>
    <w:p>
      <w:pPr>
        <w:pStyle w:val="Normal (Web)"/>
        <w:rPr>
          <w:rtl w:val="0"/>
        </w:rPr>
      </w:pPr>
      <w:r>
        <w:rPr>
          <w:rFonts w:ascii="Times New Roman" w:cs="Arial Unicode MS" w:hAnsi="Arial Unicode MS" w:eastAsia="Arial Unicode MS"/>
          <w:rtl w:val="0"/>
          <w:lang w:val="en-US"/>
        </w:rPr>
        <w:t xml:space="preserve">Jose Joya, </w:t>
      </w:r>
      <w:r>
        <w:rPr>
          <w:rFonts w:ascii="Times New Roman" w:cs="Arial Unicode MS" w:hAnsi="Arial Unicode MS" w:eastAsia="Arial Unicode MS"/>
          <w:i w:val="1"/>
          <w:iCs w:val="1"/>
          <w:rtl w:val="0"/>
          <w:lang w:val="en-US"/>
        </w:rPr>
        <w:t>Hills of Nikko</w:t>
      </w:r>
      <w:r>
        <w:rPr>
          <w:rFonts w:ascii="Times New Roman" w:cs="Arial Unicode MS" w:hAnsi="Arial Unicode MS" w:eastAsia="Arial Unicode MS"/>
          <w:rtl w:val="0"/>
          <w:lang w:val="en-US"/>
        </w:rPr>
        <w:t>, 1964, 172 x 198.8 cm, Collection of National Museum of the Philippines</w:t>
      </w:r>
    </w:p>
    <w:p>
      <w:pPr>
        <w:pStyle w:val="Normal (Web)"/>
        <w:ind w:firstLine="720"/>
        <w:rPr>
          <w:rtl w:val="0"/>
        </w:rPr>
      </w:pPr>
      <w:r>
        <w:rPr>
          <w:rtl w:val="0"/>
          <w:lang w:val="en-US"/>
        </w:rPr>
        <w:t>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transfer, its proponents have expressed a debt to Asian calligraphic scroll painting.   It is this assertion, encumbered with the post</w:t>
      </w:r>
      <w:ins w:id="40" w:date="2014-05-18T15:53:59Z" w:author="Sophie Pinkoski">
        <w:r>
          <w:rPr>
            <w:rtl w:val="0"/>
            <w:lang w:val="en-US"/>
          </w:rPr>
          <w:t>-</w:t>
        </w:r>
      </w:ins>
      <w:r>
        <w:rPr>
          <w:rtl w:val="0"/>
          <w:lang w:val="en-US"/>
        </w:rPr>
        <w:t xml:space="preserve">colonial thrust to establish national identity, which appears to have persuaded artists including Joya to shift his abstraction, though arguably in a mitigated sense, to a referential phase where he would, for instance, render overtly Filipino icons like the Muslim </w:t>
      </w:r>
      <w:r>
        <w:rPr>
          <w:i w:val="1"/>
          <w:iCs w:val="1"/>
          <w:rtl w:val="0"/>
          <w:lang w:val="en-US"/>
        </w:rPr>
        <w:t>Torogan</w:t>
      </w:r>
      <w:r>
        <w:rPr>
          <w:rtl w:val="0"/>
          <w:lang w:val="en-US"/>
        </w:rPr>
        <w:t xml:space="preserve"> (1985) using reductive line and colour.  Current scholarship does seem to settle these art historical questions by invoking a form of artistic</w:t>
      </w:r>
      <w:ins w:id="41" w:date="2014-05-18T15:55:05Z" w:author="Sophie Pinkoski">
        <w:r>
          <w:rPr>
            <w:rtl w:val="0"/>
            <w:lang w:val="en-US"/>
          </w:rPr>
          <w:t>,</w:t>
        </w:r>
      </w:ins>
      <w:r>
        <w:rPr>
          <w:rtl w:val="0"/>
          <w:lang w:val="en-US"/>
        </w:rPr>
        <w:t xml:space="preserve"> poaching first given to a comparatively more geometric stream of abstraction, eventually moving to a degree of symbology which the critic Alice Guillermo attributes to cabalistic and mandala motifs coming out of a growing interest in pre-colonial motifs that became more circulated widely post</w:t>
      </w:r>
      <w:ins w:id="42" w:date="2014-05-18T15:55:26Z" w:author="Sophie Pinkoski">
        <w:r>
          <w:rPr>
            <w:rtl w:val="0"/>
            <w:lang w:val="en-US"/>
          </w:rPr>
          <w:t xml:space="preserve">-Second World War </w:t>
        </w:r>
      </w:ins>
      <w:del w:id="43" w:date="2014-05-18T15:55:20Z" w:author="Sophie Pinkoski">
        <w:r>
          <w:rPr>
            <w:rtl w:val="0"/>
            <w:lang w:val="en-US"/>
          </w:rPr>
          <w:delText xml:space="preserve"> WWII </w:delText>
        </w:r>
      </w:del>
      <w:r>
        <w:rPr>
          <w:rtl w:val="0"/>
          <w:lang w:val="en-US"/>
        </w:rPr>
        <w:t xml:space="preserve">onward.   </w:t>
      </w:r>
    </w:p>
    <w:p>
      <w:pPr>
        <w:pStyle w:val="Normal (Web)"/>
        <w:rPr>
          <w:rFonts w:ascii="Times New Roman Bold" w:cs="Times New Roman Bold" w:hAnsi="Times New Roman Bold" w:eastAsia="Times New Roman Bold"/>
        </w:rPr>
      </w:pPr>
      <w:r>
        <w:rPr>
          <w:rFonts w:ascii="Times New Roman Bold"/>
          <w:rtl w:val="0"/>
          <w:lang w:val="en-US"/>
        </w:rPr>
        <w:t>References and further reading</w:t>
      </w:r>
    </w:p>
    <w:p>
      <w:pPr>
        <w:pStyle w:val="Normal (Web)"/>
        <w:rPr>
          <w:rtl w:val="0"/>
        </w:rPr>
      </w:pPr>
      <w:r>
        <w:rPr>
          <w:rFonts w:ascii="Times New Roman" w:cs="Arial Unicode MS" w:hAnsi="Arial Unicode MS" w:eastAsia="Arial Unicode MS"/>
          <w:rtl w:val="0"/>
          <w:lang w:val="en-US"/>
        </w:rPr>
        <w:t xml:space="preserve">___(1973) </w:t>
      </w:r>
      <w:r>
        <w:rPr>
          <w:rFonts w:ascii="Times New Roman" w:cs="Arial Unicode MS" w:hAnsi="Arial Unicode MS" w:eastAsia="Arial Unicode MS"/>
          <w:i w:val="1"/>
          <w:iCs w:val="1"/>
          <w:rtl w:val="0"/>
          <w:lang w:val="en-US"/>
        </w:rPr>
        <w:t>Joya Drawings</w:t>
      </w:r>
      <w:r>
        <w:rPr>
          <w:rFonts w:ascii="Times New Roman" w:cs="Arial Unicode MS" w:hAnsi="Arial Unicode MS" w:eastAsia="Arial Unicode MS"/>
          <w:rtl w:val="0"/>
          <w:lang w:val="en-US"/>
        </w:rPr>
        <w:t>, Manila:  Vera Reyes, Inc.  (With an extensive introduction by Leonidas Benesa.)</w:t>
      </w:r>
    </w:p>
    <w:p>
      <w:pPr>
        <w:pStyle w:val="Normal (Web)"/>
        <w:rPr>
          <w:rtl w:val="0"/>
        </w:rPr>
      </w:pPr>
      <w:r>
        <w:rPr>
          <w:rFonts w:ascii="Times New Roman" w:cs="Arial Unicode MS" w:hAnsi="Arial Unicode MS" w:eastAsia="Arial Unicode MS"/>
          <w:color w:val="000000"/>
          <w:u w:color="000000"/>
          <w:rtl w:val="0"/>
          <w:lang w:val="en-US"/>
        </w:rPr>
        <w:t xml:space="preserve">----(1996)  </w:t>
      </w:r>
      <w:r>
        <w:rPr>
          <w:rFonts w:ascii="Times New Roman" w:cs="Arial Unicode MS" w:hAnsi="Arial Unicode MS" w:eastAsia="Arial Unicode MS"/>
          <w:i w:val="1"/>
          <w:iCs w:val="1"/>
          <w:color w:val="000000"/>
          <w:u w:color="000000"/>
          <w:rtl w:val="0"/>
          <w:lang w:val="en-US"/>
        </w:rPr>
        <w:t>Joya</w:t>
      </w:r>
      <w:r>
        <w:rPr>
          <w:rFonts w:ascii="Times New Roman" w:cs="Arial Unicode MS" w:hAnsi="Arial Unicode MS" w:eastAsia="Arial Unicode MS"/>
          <w:color w:val="000000"/>
          <w:u w:color="000000"/>
          <w:rtl w:val="0"/>
          <w:lang w:val="en-US"/>
        </w:rPr>
        <w:t xml:space="preserve">, Manila:  </w:t>
      </w:r>
      <w:r>
        <w:rPr>
          <w:rFonts w:ascii="Times New Roman" w:cs="Arial Unicode MS" w:hAnsi="Arial Unicode MS" w:eastAsia="Arial Unicode MS"/>
          <w:rtl w:val="0"/>
          <w:lang w:val="en-US"/>
        </w:rPr>
        <w:t>D. Baldovino Enterprises.  (This monograph on the National Artist most associated with Philippine Abstract Expressionism includes a foreword by National Artist for Literature Francisco Arcellana and color-plates of a range of the artist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body of work.  The publication is released through his brother-in-law</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office.)</w:t>
      </w:r>
    </w:p>
    <w:p>
      <w:pPr>
        <w:pStyle w:val="Normal (Web)"/>
        <w:rPr>
          <w:rtl w:val="0"/>
        </w:rPr>
      </w:pPr>
      <w:r>
        <w:rPr>
          <w:rFonts w:ascii="Times New Roman" w:cs="Arial Unicode MS" w:hAnsi="Arial Unicode MS" w:eastAsia="Arial Unicode MS"/>
          <w:rtl w:val="0"/>
          <w:lang w:val="en-US"/>
        </w:rPr>
        <w:t xml:space="preserve">Beltran, H. Jr. (Ed.) (2003) </w:t>
      </w:r>
      <w:r>
        <w:rPr>
          <w:rFonts w:ascii="Times New Roman" w:cs="Arial Unicode MS" w:hAnsi="Arial Unicode MS" w:eastAsia="Arial Unicode MS"/>
          <w:i w:val="1"/>
          <w:iCs w:val="1"/>
          <w:rtl w:val="0"/>
          <w:lang w:val="en-US"/>
        </w:rPr>
        <w:t>The National Artists of the Philippines 1999-2003</w:t>
      </w:r>
      <w:r>
        <w:rPr>
          <w:rFonts w:ascii="Times New Roman" w:cs="Arial Unicode MS" w:hAnsi="Arial Unicode MS" w:eastAsia="Arial Unicode MS"/>
          <w:rtl w:val="0"/>
          <w:lang w:val="en-US"/>
        </w:rPr>
        <w:t xml:space="preserve"> Volume 2, Manila:  National Commission for Culture and the Arts.  (This contains an essay on Jose Joya,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Epitome of Philippine Abstraction</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by Dr. Alice Guillermo).</w:t>
      </w:r>
    </w:p>
    <w:p>
      <w:pPr>
        <w:pStyle w:val="Normal (Web)"/>
        <w:rPr>
          <w:rtl w:val="0"/>
        </w:rPr>
      </w:pPr>
      <w:r>
        <w:rPr>
          <w:rFonts w:ascii="Times New Roman" w:cs="Arial Unicode MS" w:hAnsi="Arial Unicode MS" w:eastAsia="Arial Unicode MS"/>
          <w:rtl w:val="0"/>
          <w:lang w:val="en-US"/>
        </w:rPr>
        <w:t xml:space="preserve">Gatbonton, J. (Ed) (1992) </w:t>
      </w:r>
      <w:r>
        <w:rPr>
          <w:rFonts w:ascii="Times New Roman" w:cs="Arial Unicode MS" w:hAnsi="Arial Unicode MS" w:eastAsia="Arial Unicode MS"/>
          <w:i w:val="1"/>
          <w:iCs w:val="1"/>
          <w:rtl w:val="0"/>
          <w:lang w:val="en-US"/>
        </w:rPr>
        <w:t>Art Philippines</w:t>
      </w:r>
      <w:r>
        <w:rPr>
          <w:rFonts w:ascii="Times New Roman" w:cs="Arial Unicode MS" w:hAnsi="Arial Unicode MS" w:eastAsia="Arial Unicode MS"/>
          <w:rtl w:val="0"/>
          <w:lang w:val="en-US"/>
        </w:rPr>
        <w:t>, Manila:  The Crucible Workshop.  (Traces the rise of Philippine abstraction more definitively to post-WWII and the emergence  of Neo-Realism and consequent influx of information on international modernist tendencies.  This case is made primarily by the essay on the 1950s written by the critic, Emmanuel Torres).</w:t>
      </w:r>
    </w:p>
    <w:p>
      <w:pPr>
        <w:pStyle w:val="Normal (Web)"/>
        <w:rPr>
          <w:rtl w:val="0"/>
        </w:rPr>
      </w:pPr>
      <w:r>
        <w:rPr>
          <w:rFonts w:ascii="Times New Roman" w:cs="Arial Unicode MS" w:hAnsi="Arial Unicode MS" w:eastAsia="Arial Unicode MS"/>
          <w:rtl w:val="0"/>
          <w:lang w:val="en-US"/>
        </w:rPr>
        <w:t xml:space="preserve">Herrera, M.V., Chikiamco, C. et al.  (2011)  </w:t>
      </w:r>
      <w:r>
        <w:rPr>
          <w:rFonts w:ascii="Times New Roman" w:cs="Arial Unicode MS" w:hAnsi="Arial Unicode MS" w:eastAsia="Arial Unicode MS"/>
          <w:i w:val="1"/>
          <w:iCs w:val="1"/>
          <w:rtl w:val="0"/>
          <w:lang w:val="en-US"/>
        </w:rPr>
        <w:t>The Life and Art of Lee Aguinaldo</w:t>
      </w:r>
      <w:r>
        <w:rPr>
          <w:rFonts w:ascii="Times New Roman" w:cs="Arial Unicode MS" w:hAnsi="Arial Unicode MS" w:eastAsia="Arial Unicode MS"/>
          <w:rtl w:val="0"/>
          <w:lang w:val="en-US"/>
        </w:rPr>
        <w:t xml:space="preserve">.   Manila:  Vibal Foundation.  (A comprehensive monograph on one of the two major proponents of Philippine Abstract Expressionism.) </w:t>
      </w:r>
    </w:p>
    <w:p>
      <w:pPr>
        <w:pStyle w:val="Normal (Web)"/>
        <w:rPr>
          <w:rtl w:val="0"/>
        </w:rPr>
      </w:pPr>
      <w:r>
        <w:rPr>
          <w:rFonts w:ascii="Times New Roman" w:cs="Arial Unicode MS" w:hAnsi="Arial Unicode MS" w:eastAsia="Arial Unicode MS"/>
          <w:rtl w:val="0"/>
          <w:lang w:val="en-US"/>
        </w:rPr>
        <w:t xml:space="preserve">Ledesma, P. K. and Guerrero, A. (1974) </w:t>
      </w:r>
      <w:r>
        <w:rPr>
          <w:rFonts w:ascii="Times New Roman" w:cs="Arial Unicode MS" w:hAnsi="Arial Unicode MS" w:eastAsia="Arial Unicode MS"/>
          <w:i w:val="1"/>
          <w:iCs w:val="1"/>
          <w:rtl w:val="0"/>
          <w:lang w:val="en-US"/>
        </w:rPr>
        <w:t>The Struggle for Philippine Art</w:t>
      </w:r>
      <w:r>
        <w:rPr>
          <w:rFonts w:ascii="Times New Roman" w:cs="Arial Unicode MS" w:hAnsi="Arial Unicode MS" w:eastAsia="Arial Unicode MS"/>
          <w:rtl w:val="0"/>
          <w:lang w:val="en-US"/>
        </w:rPr>
        <w:t>, Manila: Purita Kalaw Ledesma.  (An embedded account of the emergent years of Philippine modernism from the pioneering head of the Art Association of the Philippines).</w:t>
      </w:r>
    </w:p>
    <w:p>
      <w:pPr>
        <w:pStyle w:val="Normal (Web)"/>
        <w:rPr>
          <w:rtl w:val="0"/>
        </w:rPr>
      </w:pPr>
      <w:r>
        <w:rPr>
          <w:rFonts w:ascii="Times New Roman" w:cs="Arial Unicode MS" w:hAnsi="Arial Unicode MS" w:eastAsia="Arial Unicode MS"/>
          <w:rtl w:val="0"/>
          <w:lang w:val="en-US"/>
        </w:rPr>
        <w:t xml:space="preserve">Reyes, C. (1989) </w:t>
      </w:r>
      <w:r>
        <w:rPr>
          <w:rFonts w:ascii="Times New Roman" w:cs="Arial Unicode MS" w:hAnsi="Arial Unicode MS" w:eastAsia="Arial Unicode MS"/>
          <w:i w:val="1"/>
          <w:iCs w:val="1"/>
          <w:rtl w:val="0"/>
          <w:lang w:val="en-US"/>
        </w:rPr>
        <w:t>Conversations on Philippine Art</w:t>
      </w:r>
      <w:r>
        <w:rPr>
          <w:rFonts w:ascii="Times New Roman" w:cs="Arial Unicode MS" w:hAnsi="Arial Unicode MS" w:eastAsia="Arial Unicode MS"/>
          <w:rtl w:val="0"/>
          <w:lang w:val="en-US"/>
        </w:rPr>
        <w:t>, Manila: Cultural Center of the Philippines.  (Substantial interviews on stylistic development with artists including Lee Aguinaldo and Jose Joya, covers an account of Joya</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formative years while on grants in Europe and America).</w:t>
      </w:r>
    </w:p>
    <w:p>
      <w:pPr>
        <w:pStyle w:val="Normal (Web)"/>
        <w:rPr>
          <w:rtl w:val="0"/>
        </w:rPr>
      </w:pPr>
      <w:r>
        <w:rPr>
          <w:rFonts w:ascii="Times New Roman" w:cs="Arial Unicode MS" w:hAnsi="Arial Unicode MS" w:eastAsia="Arial Unicode MS"/>
          <w:rtl w:val="0"/>
          <w:lang w:val="en-US"/>
        </w:rPr>
        <w:t xml:space="preserve">Torres, E. </w:t>
      </w:r>
      <w:r>
        <w:rPr>
          <w:rFonts w:ascii="Times New Roman" w:cs="Arial Unicode MS" w:hAnsi="Arial Unicode MS" w:eastAsia="Arial Unicode MS"/>
          <w:color w:val="000000"/>
          <w:u w:color="000000"/>
          <w:rtl w:val="0"/>
          <w:lang w:val="en-US"/>
        </w:rPr>
        <w:t>(1994)</w:t>
      </w:r>
      <w:r>
        <w:rPr>
          <w:rFonts w:ascii="Times New Roman" w:cs="Arial Unicode MS" w:hAnsi="Arial Unicode MS" w:eastAsia="Arial Unicode MS"/>
          <w:rtl w:val="0"/>
          <w:lang w:val="en-US"/>
        </w:rPr>
        <w:t xml:space="preserve"> </w:t>
      </w:r>
      <w:r>
        <w:rPr>
          <w:rFonts w:ascii="Times New Roman" w:cs="Arial Unicode MS" w:hAnsi="Arial Unicode MS" w:eastAsia="Arial Unicode MS"/>
          <w:i w:val="1"/>
          <w:iCs w:val="1"/>
          <w:rtl w:val="0"/>
          <w:lang w:val="en-US"/>
        </w:rPr>
        <w:t>Philippine Abstract Painting</w:t>
      </w:r>
      <w:r>
        <w:rPr>
          <w:rFonts w:ascii="Times New Roman" w:cs="Arial Unicode MS" w:hAnsi="Arial Unicode MS" w:eastAsia="Arial Unicode MS"/>
          <w:rtl w:val="0"/>
          <w:lang w:val="en-US"/>
        </w:rPr>
        <w:t xml:space="preserve">, Manila:  Cultural Centre of the Philippines.  </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rtl w:val="0"/>
          <w:lang w:val="en-US"/>
        </w:rPr>
        <w:t>(Post-exhibit publication in line with the exhibition Fifty Years of Philippine Abstract Painting held at the CCP from October-December 1991).</w:t>
      </w:r>
    </w:p>
    <w:sectPr>
      <w:headerReference w:type="default" r:id="rId5"/>
      <w:footerReference w:type="default" r:id="rId6"/>
      <w:pgSz w:w="11900" w:h="16840" w:orient="portrait"/>
      <w:pgMar w:top="1440" w:right="1797" w:bottom="1440" w:left="1797"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6"/>
        <w:tab w:val="clear" w:pos="8640"/>
      </w:tabs>
      <w:jc w:val="right"/>
    </w:pPr>
    <w:r>
      <w:rPr>
        <w:rFonts w:ascii="Times New Roman"/>
        <w:sz w:val="24"/>
        <w:szCs w:val="24"/>
        <w:rtl w:val="0"/>
        <w:lang w:val="en-US"/>
      </w:rPr>
      <w:t>Eileen Legaspi Ramirez</w:t>
      <w:tab/>
      <w:tab/>
      <w:t>__ words</w:t>
      <w:tab/>
      <w:tab/>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