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5F7F2B" w14:textId="77777777" w:rsidR="00CB31F0" w:rsidRDefault="00DF5FF0">
      <w:pPr>
        <w:rPr>
          <w:b/>
        </w:rPr>
      </w:pPr>
      <w:bookmarkStart w:id="0" w:name="_GoBack"/>
      <w:r>
        <w:rPr>
          <w:b/>
        </w:rPr>
        <w:t>HUMPHREY JENNINGS  (1907-1950)</w:t>
      </w:r>
    </w:p>
    <w:bookmarkEnd w:id="0"/>
    <w:p w14:paraId="589E7C19" w14:textId="77777777" w:rsidR="00DF5FF0" w:rsidRDefault="00DF5FF0">
      <w:pPr>
        <w:rPr>
          <w:b/>
        </w:rPr>
      </w:pPr>
    </w:p>
    <w:p w14:paraId="3BA2A7B3" w14:textId="13C81405" w:rsidR="004E18CD" w:rsidRDefault="004E18CD">
      <w:r>
        <w:t>Humphrey Jennings is</w:t>
      </w:r>
      <w:r w:rsidR="00DB3C7B">
        <w:t xml:space="preserve"> best</w:t>
      </w:r>
      <w:r>
        <w:t xml:space="preserve"> remembered </w:t>
      </w:r>
      <w:r w:rsidR="00DB3C7B">
        <w:t>a</w:t>
      </w:r>
      <w:r>
        <w:t xml:space="preserve">s one of Britain’s most dynamic documentary filmmakers, but he was also at the center of </w:t>
      </w:r>
      <w:r w:rsidR="00E4335E">
        <w:t xml:space="preserve">the key </w:t>
      </w:r>
      <w:r>
        <w:t xml:space="preserve">cultural and artistic movements </w:t>
      </w:r>
      <w:r w:rsidR="00E4335E">
        <w:t>of the 1930s</w:t>
      </w:r>
      <w:r>
        <w:t>.  Around 1934</w:t>
      </w:r>
      <w:ins w:id="1" w:author="Pinkoski" w:date="2014-03-24T13:41:00Z">
        <w:r w:rsidR="009825A9">
          <w:t>,</w:t>
        </w:r>
      </w:ins>
      <w:r>
        <w:t xml:space="preserve"> Jennings began work with the </w:t>
      </w:r>
      <w:r w:rsidR="00E4335E">
        <w:t>nascent documentary film movement, producing and directing films</w:t>
      </w:r>
      <w:ins w:id="2" w:author="Pinkoski" w:date="2014-03-24T13:42:00Z">
        <w:r w:rsidR="009825A9">
          <w:t>,</w:t>
        </w:r>
      </w:ins>
      <w:r w:rsidR="00E4335E">
        <w:t xml:space="preserve"> and designing sets.</w:t>
      </w:r>
      <w:r>
        <w:t xml:space="preserve">  </w:t>
      </w:r>
      <w:r w:rsidR="00DB3C7B">
        <w:t>Surrealism made a significant and enduring impact on Jennings’</w:t>
      </w:r>
      <w:ins w:id="3" w:author="Pinkoski" w:date="2014-03-24T13:42:00Z">
        <w:r w:rsidR="009825A9">
          <w:t>s</w:t>
        </w:r>
      </w:ins>
      <w:r w:rsidR="00DB3C7B">
        <w:t xml:space="preserve"> aesthetics. </w:t>
      </w:r>
      <w:r w:rsidR="00D77F8F">
        <w:t>He</w:t>
      </w:r>
      <w:r w:rsidR="00E4335E">
        <w:t xml:space="preserve"> was especially attracted to </w:t>
      </w:r>
      <w:ins w:id="4" w:author="Pinkoski" w:date="2014-03-24T13:42:00Z">
        <w:r w:rsidR="009825A9">
          <w:t>S</w:t>
        </w:r>
      </w:ins>
      <w:del w:id="5" w:author="Pinkoski" w:date="2014-03-24T13:42:00Z">
        <w:r w:rsidR="00E4335E" w:rsidDel="009825A9">
          <w:delText>s</w:delText>
        </w:r>
      </w:del>
      <w:r w:rsidR="00E4335E">
        <w:t>urrealism’s interest in the unfamiliar and extraordinary dimensions of everyday life</w:t>
      </w:r>
      <w:del w:id="6" w:author="Pinkoski" w:date="2014-03-24T13:42:00Z">
        <w:r w:rsidR="00E4335E" w:rsidDel="009825A9">
          <w:delText>.  He pursued these</w:delText>
        </w:r>
      </w:del>
      <w:ins w:id="7" w:author="Pinkoski" w:date="2014-03-24T13:42:00Z">
        <w:r w:rsidR="009825A9">
          <w:t>—</w:t>
        </w:r>
      </w:ins>
      <w:del w:id="8" w:author="Pinkoski" w:date="2014-03-24T13:42:00Z">
        <w:r w:rsidR="00E4335E" w:rsidDel="009825A9">
          <w:delText xml:space="preserve"> </w:delText>
        </w:r>
      </w:del>
      <w:r w:rsidR="00E4335E">
        <w:t>ideas</w:t>
      </w:r>
      <w:ins w:id="9" w:author="Pinkoski" w:date="2014-03-24T13:42:00Z">
        <w:r w:rsidR="009825A9">
          <w:t xml:space="preserve"> pursued</w:t>
        </w:r>
      </w:ins>
      <w:r>
        <w:t xml:space="preserve"> i</w:t>
      </w:r>
      <w:r w:rsidR="00E4335E">
        <w:t>n</w:t>
      </w:r>
      <w:r>
        <w:t xml:space="preserve"> </w:t>
      </w:r>
      <w:r w:rsidR="00D77F8F">
        <w:t xml:space="preserve">his </w:t>
      </w:r>
      <w:r>
        <w:t>painting and p</w:t>
      </w:r>
      <w:r w:rsidR="00E4335E">
        <w:t xml:space="preserve">oetry.  The influence of </w:t>
      </w:r>
      <w:ins w:id="10" w:author="Pinkoski" w:date="2014-03-24T13:43:00Z">
        <w:r w:rsidR="009825A9">
          <w:t>S</w:t>
        </w:r>
      </w:ins>
      <w:del w:id="11" w:author="Pinkoski" w:date="2014-03-24T13:42:00Z">
        <w:r w:rsidR="00E4335E" w:rsidDel="009825A9">
          <w:delText>s</w:delText>
        </w:r>
      </w:del>
      <w:r w:rsidR="00E4335E">
        <w:t>urrealism permeates his</w:t>
      </w:r>
      <w:r>
        <w:t xml:space="preserve"> remarkable, g</w:t>
      </w:r>
      <w:r w:rsidR="00E14A8D">
        <w:t xml:space="preserve">enre-bending prose poem series </w:t>
      </w:r>
      <w:ins w:id="12" w:author="Pinkoski" w:date="2014-03-24T13:43:00Z">
        <w:r w:rsidR="009825A9">
          <w:t>“</w:t>
        </w:r>
      </w:ins>
      <w:del w:id="13" w:author="Pinkoski" w:date="2014-03-24T13:43:00Z">
        <w:r w:rsidR="00E14A8D" w:rsidDel="009825A9">
          <w:delText>‘</w:delText>
        </w:r>
      </w:del>
      <w:r w:rsidR="00E14A8D">
        <w:t>Reports,</w:t>
      </w:r>
      <w:ins w:id="14" w:author="Pinkoski" w:date="2014-03-24T13:43:00Z">
        <w:r w:rsidR="009825A9">
          <w:t>”</w:t>
        </w:r>
      </w:ins>
      <w:del w:id="15" w:author="Pinkoski" w:date="2014-03-24T13:43:00Z">
        <w:r w:rsidR="00E14A8D" w:rsidDel="009825A9">
          <w:delText>’</w:delText>
        </w:r>
      </w:del>
      <w:r>
        <w:t xml:space="preserve"> </w:t>
      </w:r>
      <w:r w:rsidR="00E14A8D">
        <w:t xml:space="preserve">which were </w:t>
      </w:r>
      <w:r>
        <w:t xml:space="preserve">published in </w:t>
      </w:r>
      <w:r>
        <w:rPr>
          <w:i/>
        </w:rPr>
        <w:t>Contemporary Poetry and Prose</w:t>
      </w:r>
      <w:r>
        <w:t xml:space="preserve">. </w:t>
      </w:r>
      <w:r w:rsidR="00DB3C7B">
        <w:t xml:space="preserve"> With André Breton, Herbert Read, and others, he organized the International Surrealist Exhibition in London in June 1936.</w:t>
      </w:r>
    </w:p>
    <w:p w14:paraId="5A11D47F" w14:textId="77777777" w:rsidR="004E18CD" w:rsidRDefault="004E18CD"/>
    <w:p w14:paraId="1848C66F" w14:textId="73EEE54C" w:rsidR="004E18CD" w:rsidRPr="004E18CD" w:rsidRDefault="004E18CD">
      <w:r>
        <w:t>Late 1936 and early 1937 marked the high</w:t>
      </w:r>
      <w:r w:rsidR="00E4335E">
        <w:t xml:space="preserve"> point </w:t>
      </w:r>
      <w:r>
        <w:t>of Jennings’</w:t>
      </w:r>
      <w:ins w:id="16" w:author="Pinkoski" w:date="2014-03-24T13:43:00Z">
        <w:r w:rsidR="009825A9">
          <w:t>s</w:t>
        </w:r>
      </w:ins>
      <w:r>
        <w:t xml:space="preserve"> </w:t>
      </w:r>
      <w:r w:rsidR="00E4335E">
        <w:t>engagement with</w:t>
      </w:r>
      <w:r>
        <w:t xml:space="preserve"> </w:t>
      </w:r>
      <w:ins w:id="17" w:author="Pinkoski" w:date="2014-03-24T13:43:00Z">
        <w:r w:rsidR="009825A9">
          <w:t>S</w:t>
        </w:r>
      </w:ins>
      <w:del w:id="18" w:author="Pinkoski" w:date="2014-03-24T13:43:00Z">
        <w:r w:rsidDel="009825A9">
          <w:delText>s</w:delText>
        </w:r>
      </w:del>
      <w:r>
        <w:t>urrealism.  In December of 1936</w:t>
      </w:r>
      <w:ins w:id="19" w:author="Pinkoski" w:date="2014-03-24T13:44:00Z">
        <w:r w:rsidR="009825A9">
          <w:t>,</w:t>
        </w:r>
      </w:ins>
      <w:r>
        <w:t xml:space="preserve"> he laid the groundwork for Mass Observation with Charles Madge, Stuart Legg, Kathleen </w:t>
      </w:r>
      <w:proofErr w:type="spellStart"/>
      <w:r>
        <w:t>Raine</w:t>
      </w:r>
      <w:proofErr w:type="spellEnd"/>
      <w:r>
        <w:t>, and D</w:t>
      </w:r>
      <w:r w:rsidR="00E4335E">
        <w:t xml:space="preserve">avid </w:t>
      </w:r>
      <w:proofErr w:type="spellStart"/>
      <w:r w:rsidR="00E4335E">
        <w:t>Gascoyne</w:t>
      </w:r>
      <w:proofErr w:type="spellEnd"/>
      <w:r w:rsidR="00E4335E">
        <w:t>.  The increasing</w:t>
      </w:r>
      <w:r>
        <w:t xml:space="preserve"> sociological focus of the organization would lead to his departure in 1937</w:t>
      </w:r>
      <w:ins w:id="20" w:author="Pinkoski" w:date="2014-03-24T13:44:00Z">
        <w:r w:rsidR="009825A9">
          <w:t>,</w:t>
        </w:r>
      </w:ins>
      <w:r w:rsidR="00E4335E">
        <w:t xml:space="preserve"> shortly</w:t>
      </w:r>
      <w:r>
        <w:t xml:space="preserve"> after the publication of Mass Observation’s </w:t>
      </w:r>
      <w:r>
        <w:rPr>
          <w:i/>
        </w:rPr>
        <w:t>May the Twelfth</w:t>
      </w:r>
      <w:r>
        <w:t>.  In the years prior to the onset of the Second World War, Jennings continued to write poetry,</w:t>
      </w:r>
      <w:r w:rsidR="00E4335E">
        <w:t xml:space="preserve"> </w:t>
      </w:r>
      <w:del w:id="21" w:author="Pinkoski" w:date="2014-03-24T13:44:00Z">
        <w:r w:rsidR="00E4335E" w:rsidDel="009825A9">
          <w:delText>to</w:delText>
        </w:r>
        <w:r w:rsidDel="009825A9">
          <w:delText xml:space="preserve"> </w:delText>
        </w:r>
      </w:del>
      <w:r>
        <w:t xml:space="preserve">paint, and even </w:t>
      </w:r>
      <w:del w:id="22" w:author="Pinkoski" w:date="2014-03-24T13:44:00Z">
        <w:r w:rsidR="00E4335E" w:rsidDel="009825A9">
          <w:delText xml:space="preserve">to </w:delText>
        </w:r>
      </w:del>
      <w:r>
        <w:t>give broadcasts on the BBC about poetry.  It was during the war years</w:t>
      </w:r>
      <w:ins w:id="23" w:author="Pinkoski" w:date="2014-03-24T13:44:00Z">
        <w:r w:rsidR="009825A9">
          <w:t>;</w:t>
        </w:r>
      </w:ins>
      <w:del w:id="24" w:author="Pinkoski" w:date="2014-03-24T13:44:00Z">
        <w:r w:rsidDel="009825A9">
          <w:delText>,</w:delText>
        </w:r>
      </w:del>
      <w:r>
        <w:t xml:space="preserve"> however, that Jennings </w:t>
      </w:r>
      <w:r w:rsidR="00E4335E">
        <w:t>created</w:t>
      </w:r>
      <w:r>
        <w:t xml:space="preserve"> his most </w:t>
      </w:r>
      <w:r w:rsidR="00E4335E">
        <w:t>lasting works.  Wartime f</w:t>
      </w:r>
      <w:r>
        <w:t xml:space="preserve">ilms such as </w:t>
      </w:r>
      <w:r>
        <w:rPr>
          <w:i/>
        </w:rPr>
        <w:t xml:space="preserve">Listen to Britain </w:t>
      </w:r>
      <w:r>
        <w:t xml:space="preserve">(1942), </w:t>
      </w:r>
      <w:r>
        <w:rPr>
          <w:i/>
        </w:rPr>
        <w:t xml:space="preserve">Fires Were Started </w:t>
      </w:r>
      <w:r>
        <w:t xml:space="preserve">(1943), and </w:t>
      </w:r>
      <w:r>
        <w:rPr>
          <w:i/>
        </w:rPr>
        <w:t xml:space="preserve">A Diary for Timothy </w:t>
      </w:r>
      <w:r>
        <w:t xml:space="preserve">(1945) show Jennings’ continued interest in the strangeness at the heart of everyday life, an aesthetic principle that guided his interest in </w:t>
      </w:r>
      <w:del w:id="25" w:author="Pinkoski" w:date="2014-03-24T13:45:00Z">
        <w:r w:rsidDel="009825A9">
          <w:delText xml:space="preserve">surrealism </w:delText>
        </w:r>
      </w:del>
      <w:ins w:id="26" w:author="Pinkoski" w:date="2014-03-24T13:45:00Z">
        <w:r w:rsidR="009825A9">
          <w:t>S</w:t>
        </w:r>
        <w:r w:rsidR="009825A9">
          <w:t xml:space="preserve">urrealism </w:t>
        </w:r>
      </w:ins>
      <w:r>
        <w:t xml:space="preserve">and early Mass Observation.  Jennings died from an accidental fall in Greece in 1950 while doing preparatory work for a film.  </w:t>
      </w:r>
    </w:p>
    <w:p w14:paraId="58047BA4" w14:textId="77777777" w:rsidR="004E18CD" w:rsidRDefault="004E18CD"/>
    <w:p w14:paraId="2264F862" w14:textId="0F70B98F" w:rsidR="00D96C89" w:rsidRPr="00DB3C7B" w:rsidRDefault="00DB3C7B">
      <w:r w:rsidRPr="00DB3C7B">
        <w:t>References and further reading</w:t>
      </w:r>
      <w:r w:rsidR="00D96C89" w:rsidRPr="00DB3C7B">
        <w:t>:</w:t>
      </w:r>
    </w:p>
    <w:p w14:paraId="16998BDD" w14:textId="77777777" w:rsidR="00D96C89" w:rsidRDefault="00D96C89">
      <w:pPr>
        <w:rPr>
          <w:u w:val="single"/>
        </w:rPr>
      </w:pPr>
    </w:p>
    <w:p w14:paraId="69F46B02" w14:textId="77777777" w:rsidR="009608DB" w:rsidRPr="00616130" w:rsidRDefault="009608DB" w:rsidP="009608DB">
      <w:r>
        <w:t>Beattie, Keith (2010</w:t>
      </w:r>
      <w:proofErr w:type="gramStart"/>
      <w:r>
        <w:t xml:space="preserve">)  </w:t>
      </w:r>
      <w:r>
        <w:rPr>
          <w:i/>
        </w:rPr>
        <w:t>Humphrey</w:t>
      </w:r>
      <w:proofErr w:type="gramEnd"/>
      <w:r>
        <w:rPr>
          <w:i/>
        </w:rPr>
        <w:t xml:space="preserve"> Jennings.  </w:t>
      </w:r>
      <w:r>
        <w:t>Manchester: Manchester UP.</w:t>
      </w:r>
    </w:p>
    <w:p w14:paraId="60BA0B1C" w14:textId="77777777" w:rsidR="009608DB" w:rsidRDefault="009608DB" w:rsidP="009608DB">
      <w:r>
        <w:t>Jackson, Kevin (2004</w:t>
      </w:r>
      <w:proofErr w:type="gramStart"/>
      <w:r>
        <w:t xml:space="preserve">)  </w:t>
      </w:r>
      <w:r>
        <w:rPr>
          <w:i/>
        </w:rPr>
        <w:t>Humphrey</w:t>
      </w:r>
      <w:proofErr w:type="gramEnd"/>
      <w:r>
        <w:rPr>
          <w:i/>
        </w:rPr>
        <w:t xml:space="preserve"> Jennings</w:t>
      </w:r>
      <w:r>
        <w:t>.  London: Picador.</w:t>
      </w:r>
    </w:p>
    <w:p w14:paraId="5C4913C7" w14:textId="77777777" w:rsidR="009608DB" w:rsidRDefault="009608DB" w:rsidP="009608DB">
      <w:r>
        <w:t xml:space="preserve">Jennings, Mary-Lou (1982), </w:t>
      </w:r>
      <w:proofErr w:type="spellStart"/>
      <w:proofErr w:type="gramStart"/>
      <w:r>
        <w:rPr>
          <w:i/>
        </w:rPr>
        <w:t>Humprhey</w:t>
      </w:r>
      <w:proofErr w:type="spellEnd"/>
      <w:proofErr w:type="gramEnd"/>
      <w:r>
        <w:rPr>
          <w:i/>
        </w:rPr>
        <w:t xml:space="preserve"> Jennings: Film-Maker, Painter, Poet.  </w:t>
      </w:r>
      <w:r>
        <w:t>London: British Film Institute.</w:t>
      </w:r>
    </w:p>
    <w:p w14:paraId="7A8894A1" w14:textId="77777777" w:rsidR="009608DB" w:rsidRPr="008D3AF4" w:rsidRDefault="009608DB" w:rsidP="009608DB">
      <w:r>
        <w:t xml:space="preserve">Logan, Philip C (2010) </w:t>
      </w:r>
      <w:r>
        <w:rPr>
          <w:i/>
        </w:rPr>
        <w:t>Humphrey Jennings and British Documentary Film: A Re-assessment</w:t>
      </w:r>
      <w:r>
        <w:t xml:space="preserve">.  London: </w:t>
      </w:r>
      <w:proofErr w:type="spellStart"/>
      <w:r>
        <w:t>Ashgate</w:t>
      </w:r>
      <w:proofErr w:type="spellEnd"/>
      <w:r>
        <w:t>.</w:t>
      </w:r>
    </w:p>
    <w:p w14:paraId="64BACE6F" w14:textId="77777777" w:rsidR="009608DB" w:rsidRDefault="009608DB" w:rsidP="009608DB">
      <w:proofErr w:type="gramStart"/>
      <w:r>
        <w:t xml:space="preserve">Remy, Michel (2001) </w:t>
      </w:r>
      <w:r>
        <w:rPr>
          <w:i/>
        </w:rPr>
        <w:t>Surrealism in Britain</w:t>
      </w:r>
      <w:r>
        <w:t>.</w:t>
      </w:r>
      <w:proofErr w:type="gramEnd"/>
      <w:r>
        <w:t xml:space="preserve">  London: </w:t>
      </w:r>
      <w:proofErr w:type="spellStart"/>
      <w:r>
        <w:t>Ashgate</w:t>
      </w:r>
      <w:proofErr w:type="spellEnd"/>
      <w:r>
        <w:t>.</w:t>
      </w:r>
    </w:p>
    <w:p w14:paraId="76CB6270" w14:textId="77777777" w:rsidR="009608DB" w:rsidRDefault="009608DB">
      <w:pPr>
        <w:rPr>
          <w:u w:val="single"/>
        </w:rPr>
      </w:pPr>
    </w:p>
    <w:p w14:paraId="738C570C" w14:textId="77777777" w:rsidR="009608DB" w:rsidRDefault="009608DB">
      <w:pPr>
        <w:rPr>
          <w:u w:val="single"/>
        </w:rPr>
      </w:pPr>
    </w:p>
    <w:p w14:paraId="73967068" w14:textId="6D6348AE" w:rsidR="00D96C89" w:rsidRPr="00D96C89" w:rsidRDefault="00D96C89">
      <w:pPr>
        <w:rPr>
          <w:u w:val="single"/>
        </w:rPr>
      </w:pPr>
      <w:r w:rsidRPr="00D96C89">
        <w:rPr>
          <w:u w:val="single"/>
        </w:rPr>
        <w:t>Filmography</w:t>
      </w:r>
    </w:p>
    <w:p w14:paraId="19BC9B17" w14:textId="77777777" w:rsidR="00D96C89" w:rsidRDefault="00D96C89"/>
    <w:p w14:paraId="375AB98E" w14:textId="00C053AF" w:rsidR="00D96C89" w:rsidRDefault="00D96C89">
      <w:r>
        <w:t>(As director):</w:t>
      </w:r>
    </w:p>
    <w:p w14:paraId="2E8D609E" w14:textId="77777777" w:rsidR="00D96C89" w:rsidRPr="00D96C89" w:rsidRDefault="00D96C89"/>
    <w:p w14:paraId="43E9CC58" w14:textId="70EE0158" w:rsidR="00D96C89" w:rsidRDefault="00D96C89">
      <w:r>
        <w:rPr>
          <w:i/>
        </w:rPr>
        <w:t xml:space="preserve">Locomotives </w:t>
      </w:r>
      <w:r>
        <w:t>(1934)</w:t>
      </w:r>
    </w:p>
    <w:p w14:paraId="75B69303" w14:textId="1BD6171D" w:rsidR="00D96C89" w:rsidRDefault="00D96C89">
      <w:r>
        <w:rPr>
          <w:i/>
        </w:rPr>
        <w:t xml:space="preserve">Post Haste </w:t>
      </w:r>
      <w:r>
        <w:t>(1934)</w:t>
      </w:r>
    </w:p>
    <w:p w14:paraId="6D572295" w14:textId="24D13B47" w:rsidR="00D96C89" w:rsidRDefault="00D96C89">
      <w:r>
        <w:rPr>
          <w:i/>
        </w:rPr>
        <w:t xml:space="preserve">The Story of the Wheel </w:t>
      </w:r>
      <w:r>
        <w:t>(1935)</w:t>
      </w:r>
    </w:p>
    <w:p w14:paraId="41102E69" w14:textId="22DABA4F" w:rsidR="00D96C89" w:rsidRDefault="00D96C89">
      <w:r>
        <w:rPr>
          <w:i/>
        </w:rPr>
        <w:lastRenderedPageBreak/>
        <w:t xml:space="preserve">Farewell Topsails </w:t>
      </w:r>
      <w:r>
        <w:t>(1937)</w:t>
      </w:r>
    </w:p>
    <w:p w14:paraId="50F0041D" w14:textId="64D8D169" w:rsidR="00D96C89" w:rsidRDefault="00D96C89">
      <w:r>
        <w:rPr>
          <w:i/>
        </w:rPr>
        <w:t xml:space="preserve">English Harvest </w:t>
      </w:r>
      <w:r>
        <w:t>(1938)</w:t>
      </w:r>
    </w:p>
    <w:p w14:paraId="3720152B" w14:textId="0DCAF0B6" w:rsidR="00D96C89" w:rsidRDefault="00D96C89">
      <w:r>
        <w:rPr>
          <w:i/>
        </w:rPr>
        <w:t xml:space="preserve">Speaking from America </w:t>
      </w:r>
      <w:r>
        <w:t>(1938)</w:t>
      </w:r>
    </w:p>
    <w:p w14:paraId="637800FE" w14:textId="162D0803" w:rsidR="00D96C89" w:rsidRDefault="00D96C89">
      <w:r>
        <w:rPr>
          <w:i/>
        </w:rPr>
        <w:t xml:space="preserve">Penny Journey </w:t>
      </w:r>
      <w:r>
        <w:t>(1938)</w:t>
      </w:r>
    </w:p>
    <w:p w14:paraId="589923D8" w14:textId="1AB7C605" w:rsidR="00D96C89" w:rsidRDefault="00D96C89">
      <w:r>
        <w:rPr>
          <w:i/>
        </w:rPr>
        <w:t xml:space="preserve">Design for </w:t>
      </w:r>
      <w:proofErr w:type="gramStart"/>
      <w:r>
        <w:rPr>
          <w:i/>
        </w:rPr>
        <w:t>Spring</w:t>
      </w:r>
      <w:proofErr w:type="gramEnd"/>
      <w:r>
        <w:rPr>
          <w:i/>
        </w:rPr>
        <w:t xml:space="preserve"> </w:t>
      </w:r>
      <w:r>
        <w:t>(1938)</w:t>
      </w:r>
    </w:p>
    <w:p w14:paraId="6F0E82AB" w14:textId="52C126AC" w:rsidR="00D96C89" w:rsidRPr="00D96C89" w:rsidRDefault="00D96C89">
      <w:r>
        <w:rPr>
          <w:i/>
        </w:rPr>
        <w:t xml:space="preserve">Speaking from America </w:t>
      </w:r>
      <w:r>
        <w:t>(1938)</w:t>
      </w:r>
    </w:p>
    <w:p w14:paraId="51AE03D6" w14:textId="37DC8825" w:rsidR="00D96C89" w:rsidRDefault="00D96C89">
      <w:r>
        <w:rPr>
          <w:i/>
        </w:rPr>
        <w:t xml:space="preserve">Spare Time </w:t>
      </w:r>
      <w:r>
        <w:t>(1939)</w:t>
      </w:r>
    </w:p>
    <w:p w14:paraId="56F57045" w14:textId="710F3432" w:rsidR="00D96C89" w:rsidRDefault="00D96C89">
      <w:r>
        <w:rPr>
          <w:i/>
        </w:rPr>
        <w:t xml:space="preserve">The First Days </w:t>
      </w:r>
      <w:r>
        <w:t>(with Harry Watt and Pat Jackson, 1939)</w:t>
      </w:r>
    </w:p>
    <w:p w14:paraId="056A973B" w14:textId="2553844F" w:rsidR="0051464C" w:rsidRDefault="0051464C">
      <w:r>
        <w:rPr>
          <w:i/>
        </w:rPr>
        <w:t xml:space="preserve">English Harvest </w:t>
      </w:r>
      <w:r>
        <w:t>(1939)</w:t>
      </w:r>
    </w:p>
    <w:p w14:paraId="42147183" w14:textId="0F152142" w:rsidR="0051464C" w:rsidRPr="0051464C" w:rsidRDefault="0051464C">
      <w:r>
        <w:rPr>
          <w:i/>
        </w:rPr>
        <w:t xml:space="preserve">S.S. Ionian </w:t>
      </w:r>
      <w:r>
        <w:t>(1939)</w:t>
      </w:r>
    </w:p>
    <w:p w14:paraId="4E61CB33" w14:textId="6CA2A9D8" w:rsidR="00D96C89" w:rsidRDefault="00D96C89">
      <w:r>
        <w:rPr>
          <w:i/>
        </w:rPr>
        <w:t xml:space="preserve">Spring Offensive </w:t>
      </w:r>
      <w:r>
        <w:t>(1940)</w:t>
      </w:r>
    </w:p>
    <w:p w14:paraId="5EADAAFC" w14:textId="66F902B9" w:rsidR="0051464C" w:rsidRDefault="0051464C">
      <w:r>
        <w:rPr>
          <w:i/>
        </w:rPr>
        <w:t xml:space="preserve">Welfare of the Workers </w:t>
      </w:r>
      <w:r>
        <w:t>(1940)</w:t>
      </w:r>
    </w:p>
    <w:p w14:paraId="79EA543C" w14:textId="77777777" w:rsidR="0051464C" w:rsidRDefault="0051464C" w:rsidP="0051464C">
      <w:r>
        <w:rPr>
          <w:i/>
        </w:rPr>
        <w:t xml:space="preserve">London Can Take It! </w:t>
      </w:r>
      <w:r>
        <w:t>(1940)</w:t>
      </w:r>
    </w:p>
    <w:p w14:paraId="658629A8" w14:textId="1179F00B" w:rsidR="0051464C" w:rsidRDefault="0051464C">
      <w:r>
        <w:rPr>
          <w:i/>
        </w:rPr>
        <w:t xml:space="preserve">Heart of Britain </w:t>
      </w:r>
      <w:r>
        <w:t>(1941)</w:t>
      </w:r>
    </w:p>
    <w:p w14:paraId="1C089CF4" w14:textId="3E940BFC" w:rsidR="0051464C" w:rsidRDefault="0051464C">
      <w:r>
        <w:rPr>
          <w:i/>
        </w:rPr>
        <w:t xml:space="preserve">Words for Battle </w:t>
      </w:r>
      <w:r>
        <w:t>(1941)</w:t>
      </w:r>
    </w:p>
    <w:p w14:paraId="62F3D089" w14:textId="20551B06" w:rsidR="0051464C" w:rsidRDefault="0051464C">
      <w:r>
        <w:rPr>
          <w:i/>
        </w:rPr>
        <w:t xml:space="preserve">Listen to Britain </w:t>
      </w:r>
      <w:r>
        <w:t>(1942)</w:t>
      </w:r>
    </w:p>
    <w:p w14:paraId="219305E0" w14:textId="0F289701" w:rsidR="0051464C" w:rsidRDefault="0051464C">
      <w:r>
        <w:rPr>
          <w:i/>
        </w:rPr>
        <w:t xml:space="preserve">Fires Were Started </w:t>
      </w:r>
      <w:r>
        <w:t>(1943)</w:t>
      </w:r>
    </w:p>
    <w:p w14:paraId="5265317E" w14:textId="3B55B599" w:rsidR="0051464C" w:rsidRDefault="0051464C">
      <w:r>
        <w:rPr>
          <w:i/>
        </w:rPr>
        <w:t xml:space="preserve">The Silent Village </w:t>
      </w:r>
      <w:r>
        <w:t>(1943)</w:t>
      </w:r>
    </w:p>
    <w:p w14:paraId="5C762426" w14:textId="7AE90D3B" w:rsidR="0051464C" w:rsidRDefault="0051464C">
      <w:r>
        <w:rPr>
          <w:i/>
        </w:rPr>
        <w:t xml:space="preserve">The True Story of </w:t>
      </w:r>
      <w:proofErr w:type="spellStart"/>
      <w:r>
        <w:rPr>
          <w:i/>
        </w:rPr>
        <w:t>Lili</w:t>
      </w:r>
      <w:proofErr w:type="spellEnd"/>
      <w:r>
        <w:rPr>
          <w:i/>
        </w:rPr>
        <w:t xml:space="preserve"> Marlene </w:t>
      </w:r>
      <w:r>
        <w:t>(1944)</w:t>
      </w:r>
    </w:p>
    <w:p w14:paraId="2E9DE864" w14:textId="545E9C9D" w:rsidR="0051464C" w:rsidRDefault="0051464C">
      <w:r>
        <w:rPr>
          <w:i/>
        </w:rPr>
        <w:t xml:space="preserve">The 80 Days </w:t>
      </w:r>
      <w:r>
        <w:t>(1944)</w:t>
      </w:r>
    </w:p>
    <w:p w14:paraId="4E7153A4" w14:textId="1AA0E3B8" w:rsidR="00D96C89" w:rsidRDefault="0051464C">
      <w:r>
        <w:rPr>
          <w:i/>
        </w:rPr>
        <w:t xml:space="preserve">A Defeated People </w:t>
      </w:r>
      <w:r>
        <w:t>(1945)</w:t>
      </w:r>
    </w:p>
    <w:p w14:paraId="39AC1B52" w14:textId="397ACDAD" w:rsidR="0051464C" w:rsidRDefault="0051464C">
      <w:r>
        <w:rPr>
          <w:i/>
        </w:rPr>
        <w:t xml:space="preserve">A Diary for Timothy </w:t>
      </w:r>
      <w:r>
        <w:t>(1946)</w:t>
      </w:r>
    </w:p>
    <w:p w14:paraId="34F1C0B6" w14:textId="62BD91E9" w:rsidR="0051464C" w:rsidRDefault="0051464C">
      <w:r>
        <w:rPr>
          <w:i/>
        </w:rPr>
        <w:t xml:space="preserve">The Cumberland Story </w:t>
      </w:r>
      <w:r>
        <w:t>(1947)</w:t>
      </w:r>
    </w:p>
    <w:p w14:paraId="745457EA" w14:textId="654BD17B" w:rsidR="0051464C" w:rsidRDefault="0051464C">
      <w:r>
        <w:rPr>
          <w:i/>
        </w:rPr>
        <w:t xml:space="preserve">Dim Little Island </w:t>
      </w:r>
      <w:r>
        <w:t>(1949)</w:t>
      </w:r>
    </w:p>
    <w:p w14:paraId="3CA371A6" w14:textId="0FEA4ED7" w:rsidR="0051464C" w:rsidRPr="0051464C" w:rsidRDefault="0051464C">
      <w:r>
        <w:rPr>
          <w:i/>
        </w:rPr>
        <w:t xml:space="preserve">Family Portrait </w:t>
      </w:r>
      <w:r>
        <w:t>(1950)</w:t>
      </w:r>
    </w:p>
    <w:p w14:paraId="441430F6" w14:textId="7DBEB3FA" w:rsidR="00DF5FF0" w:rsidRDefault="00DF5FF0"/>
    <w:p w14:paraId="2ADF434E" w14:textId="12088F5A" w:rsidR="0051464C" w:rsidRDefault="0051464C">
      <w:pPr>
        <w:rPr>
          <w:u w:val="single"/>
        </w:rPr>
      </w:pPr>
      <w:r>
        <w:rPr>
          <w:u w:val="single"/>
        </w:rPr>
        <w:t>Writings</w:t>
      </w:r>
    </w:p>
    <w:p w14:paraId="5225DFD3" w14:textId="77777777" w:rsidR="0051464C" w:rsidRDefault="0051464C">
      <w:pPr>
        <w:rPr>
          <w:u w:val="single"/>
        </w:rPr>
      </w:pPr>
    </w:p>
    <w:p w14:paraId="6D70202C" w14:textId="2E9E4C31" w:rsidR="0051464C" w:rsidRDefault="0051464C">
      <w:r>
        <w:t>“Design and the Theatre.”</w:t>
      </w:r>
      <w:r w:rsidR="009608DB">
        <w:t xml:space="preserve"> (1928) </w:t>
      </w:r>
      <w:r>
        <w:rPr>
          <w:i/>
        </w:rPr>
        <w:t xml:space="preserve">Experiment </w:t>
      </w:r>
      <w:r>
        <w:t xml:space="preserve">1 </w:t>
      </w:r>
    </w:p>
    <w:p w14:paraId="6BF14794" w14:textId="1A583E96" w:rsidR="0051464C" w:rsidRDefault="0051464C">
      <w:r>
        <w:t xml:space="preserve">“Odd Thoughts at the Fitzwilliam.”  </w:t>
      </w:r>
      <w:r>
        <w:rPr>
          <w:i/>
        </w:rPr>
        <w:t xml:space="preserve">Experiment 2 </w:t>
      </w:r>
      <w:r>
        <w:t>(</w:t>
      </w:r>
    </w:p>
    <w:p w14:paraId="65A452B5" w14:textId="2D81B6A6" w:rsidR="0051464C" w:rsidRDefault="0051464C">
      <w:r>
        <w:t>“Notes on Marvell’s ‘To His Coy Mistress’.”</w:t>
      </w:r>
      <w:r w:rsidR="009608DB">
        <w:t xml:space="preserve"> (1929</w:t>
      </w:r>
      <w:proofErr w:type="gramStart"/>
      <w:r w:rsidR="009608DB">
        <w:t>)</w:t>
      </w:r>
      <w:r>
        <w:t xml:space="preserve">  </w:t>
      </w:r>
      <w:r>
        <w:rPr>
          <w:i/>
        </w:rPr>
        <w:t>Experiment</w:t>
      </w:r>
      <w:proofErr w:type="gramEnd"/>
      <w:r>
        <w:rPr>
          <w:i/>
        </w:rPr>
        <w:t xml:space="preserve"> </w:t>
      </w:r>
      <w:r>
        <w:t>2</w:t>
      </w:r>
    </w:p>
    <w:p w14:paraId="26FC1574" w14:textId="41EB6EE7" w:rsidR="0051464C" w:rsidRDefault="0051464C">
      <w:r>
        <w:t xml:space="preserve">“Rock Painting and ‘La </w:t>
      </w:r>
      <w:proofErr w:type="spellStart"/>
      <w:r>
        <w:t>Jeune</w:t>
      </w:r>
      <w:proofErr w:type="spellEnd"/>
      <w:r>
        <w:t xml:space="preserve"> </w:t>
      </w:r>
      <w:proofErr w:type="spellStart"/>
      <w:r>
        <w:t>Peinture</w:t>
      </w:r>
      <w:proofErr w:type="spellEnd"/>
      <w:r>
        <w:t>’.”</w:t>
      </w:r>
      <w:r w:rsidR="009608DB">
        <w:t xml:space="preserve"> (1931</w:t>
      </w:r>
      <w:proofErr w:type="gramStart"/>
      <w:r w:rsidR="009608DB">
        <w:t>)</w:t>
      </w:r>
      <w:r>
        <w:t xml:space="preserve">  </w:t>
      </w:r>
      <w:r>
        <w:rPr>
          <w:i/>
        </w:rPr>
        <w:t>Experiment</w:t>
      </w:r>
      <w:proofErr w:type="gramEnd"/>
      <w:r>
        <w:rPr>
          <w:i/>
        </w:rPr>
        <w:t xml:space="preserve"> </w:t>
      </w:r>
      <w:r>
        <w:t xml:space="preserve">7 </w:t>
      </w:r>
      <w:r w:rsidR="009608DB">
        <w:t xml:space="preserve"> </w:t>
      </w:r>
    </w:p>
    <w:p w14:paraId="24134AA7" w14:textId="20D9B65D" w:rsidR="0051464C" w:rsidRDefault="0051464C">
      <w:r>
        <w:t>“A Reconsideration of Herrick.”</w:t>
      </w:r>
      <w:r w:rsidR="009608DB">
        <w:t xml:space="preserve"> (1931</w:t>
      </w:r>
      <w:proofErr w:type="gramStart"/>
      <w:r w:rsidR="009608DB">
        <w:t>)</w:t>
      </w:r>
      <w:r>
        <w:t xml:space="preserve">  </w:t>
      </w:r>
      <w:r>
        <w:rPr>
          <w:i/>
        </w:rPr>
        <w:t>Experiment</w:t>
      </w:r>
      <w:proofErr w:type="gramEnd"/>
      <w:r>
        <w:rPr>
          <w:i/>
        </w:rPr>
        <w:t xml:space="preserve"> 7 </w:t>
      </w:r>
    </w:p>
    <w:p w14:paraId="189BCBA6" w14:textId="39802272" w:rsidR="0051464C" w:rsidRDefault="0051464C">
      <w:r>
        <w:t>“The Theatre.”</w:t>
      </w:r>
      <w:r w:rsidR="009608DB">
        <w:t xml:space="preserve"> (1935) </w:t>
      </w:r>
      <w:r>
        <w:rPr>
          <w:i/>
        </w:rPr>
        <w:t xml:space="preserve">The Arts Today </w:t>
      </w:r>
    </w:p>
    <w:p w14:paraId="442C922F" w14:textId="79687983" w:rsidR="0051464C" w:rsidRDefault="0051464C">
      <w:r>
        <w:t>“Reports.”</w:t>
      </w:r>
      <w:r w:rsidR="009608DB">
        <w:t xml:space="preserve"> (1936) </w:t>
      </w:r>
      <w:r>
        <w:rPr>
          <w:i/>
        </w:rPr>
        <w:t xml:space="preserve">Contemporary Poetry and Prose </w:t>
      </w:r>
      <w:r>
        <w:t xml:space="preserve">1 </w:t>
      </w:r>
    </w:p>
    <w:p w14:paraId="31F87488" w14:textId="714CDA7B" w:rsidR="0051464C" w:rsidRDefault="0051464C">
      <w:r>
        <w:t>“Three Reports.”</w:t>
      </w:r>
      <w:r w:rsidR="009608DB">
        <w:t xml:space="preserve"> (1936) </w:t>
      </w:r>
      <w:r>
        <w:rPr>
          <w:i/>
        </w:rPr>
        <w:t xml:space="preserve">Contemporary Poetry and Prose </w:t>
      </w:r>
      <w:r>
        <w:t xml:space="preserve">4/5 </w:t>
      </w:r>
    </w:p>
    <w:p w14:paraId="6C5D8803" w14:textId="089BE05A" w:rsidR="0051464C" w:rsidRDefault="0051464C">
      <w:r>
        <w:t>“</w:t>
      </w:r>
      <w:r w:rsidR="003C065D">
        <w:t>Surrealism.”</w:t>
      </w:r>
      <w:r w:rsidR="009608DB">
        <w:t xml:space="preserve"> (1936</w:t>
      </w:r>
      <w:proofErr w:type="gramStart"/>
      <w:r w:rsidR="009608DB">
        <w:t>)</w:t>
      </w:r>
      <w:r w:rsidR="003C065D">
        <w:t xml:space="preserve">  </w:t>
      </w:r>
      <w:r w:rsidR="003C065D">
        <w:rPr>
          <w:i/>
        </w:rPr>
        <w:t>Contemporary</w:t>
      </w:r>
      <w:proofErr w:type="gramEnd"/>
      <w:r w:rsidR="003C065D">
        <w:rPr>
          <w:i/>
        </w:rPr>
        <w:t xml:space="preserve"> Poetry and Prose </w:t>
      </w:r>
      <w:r w:rsidR="003C065D">
        <w:t xml:space="preserve">8 </w:t>
      </w:r>
    </w:p>
    <w:p w14:paraId="4A8E8575" w14:textId="07453C1C" w:rsidR="003C065D" w:rsidRDefault="003C065D">
      <w:r>
        <w:t>“The Boyhood of Byron.”</w:t>
      </w:r>
      <w:r w:rsidR="009608DB">
        <w:t xml:space="preserve"> (1936) </w:t>
      </w:r>
      <w:r>
        <w:rPr>
          <w:i/>
        </w:rPr>
        <w:t xml:space="preserve">Contemporary Poetry and Prose </w:t>
      </w:r>
      <w:r>
        <w:t xml:space="preserve">8 </w:t>
      </w:r>
    </w:p>
    <w:p w14:paraId="035A6ADD" w14:textId="27CB9513" w:rsidR="003C065D" w:rsidRDefault="003C065D">
      <w:r>
        <w:t>“Report on the Industrial Revolution.”</w:t>
      </w:r>
      <w:r w:rsidR="009608DB">
        <w:t xml:space="preserve"> (1937) </w:t>
      </w:r>
      <w:r>
        <w:rPr>
          <w:i/>
        </w:rPr>
        <w:t xml:space="preserve">Contemporary Poetry and Prose </w:t>
      </w:r>
      <w:r>
        <w:t xml:space="preserve">10 </w:t>
      </w:r>
    </w:p>
    <w:p w14:paraId="7CBD82B1" w14:textId="2A714419" w:rsidR="003C065D" w:rsidRDefault="003C065D">
      <w:r>
        <w:rPr>
          <w:i/>
        </w:rPr>
        <w:t>May the Twelfth: Mass Observation Day Surveys 1937</w:t>
      </w:r>
      <w:r w:rsidR="009608DB">
        <w:t>. (1937) Co-edited with Charles Madge.</w:t>
      </w:r>
    </w:p>
    <w:p w14:paraId="26A2BEAF" w14:textId="62DAEF77" w:rsidR="003C065D" w:rsidRDefault="003C065D">
      <w:r>
        <w:t>“In Magritte’s Paintings.”</w:t>
      </w:r>
      <w:r w:rsidR="009608DB">
        <w:t xml:space="preserve"> (1938) </w:t>
      </w:r>
      <w:r>
        <w:rPr>
          <w:i/>
        </w:rPr>
        <w:t xml:space="preserve">London Gallery Bulletin </w:t>
      </w:r>
      <w:r>
        <w:t xml:space="preserve">1 </w:t>
      </w:r>
    </w:p>
    <w:p w14:paraId="57FCCD7E" w14:textId="252F9BC8" w:rsidR="003C065D" w:rsidRDefault="003C065D">
      <w:r>
        <w:t>“Prose Poem.”</w:t>
      </w:r>
      <w:r w:rsidR="009608DB">
        <w:t xml:space="preserve"> (1938) </w:t>
      </w:r>
      <w:r>
        <w:rPr>
          <w:i/>
        </w:rPr>
        <w:t xml:space="preserve">London Bulletin </w:t>
      </w:r>
      <w:r>
        <w:t xml:space="preserve">2 </w:t>
      </w:r>
    </w:p>
    <w:p w14:paraId="62D16849" w14:textId="60C5DFDA" w:rsidR="003C065D" w:rsidRDefault="003C065D">
      <w:r>
        <w:t xml:space="preserve">“The Iron Horse.” </w:t>
      </w:r>
      <w:r w:rsidR="009608DB">
        <w:t>(1938)</w:t>
      </w:r>
      <w:r>
        <w:t xml:space="preserve"> </w:t>
      </w:r>
      <w:r>
        <w:rPr>
          <w:i/>
        </w:rPr>
        <w:t xml:space="preserve">London Bulletin </w:t>
      </w:r>
      <w:r>
        <w:t xml:space="preserve">3 </w:t>
      </w:r>
    </w:p>
    <w:p w14:paraId="6C6FE755" w14:textId="50B297A6" w:rsidR="003C065D" w:rsidRDefault="003C065D">
      <w:r>
        <w:t>“What Does That Remind You Of?”</w:t>
      </w:r>
      <w:r w:rsidR="009608DB">
        <w:t xml:space="preserve"> (1938) </w:t>
      </w:r>
      <w:r>
        <w:rPr>
          <w:i/>
        </w:rPr>
        <w:t xml:space="preserve">London Bulleting </w:t>
      </w:r>
      <w:r>
        <w:t xml:space="preserve">6 </w:t>
      </w:r>
    </w:p>
    <w:p w14:paraId="7C38133C" w14:textId="7CDF6C65" w:rsidR="003C065D" w:rsidRDefault="003C065D">
      <w:r>
        <w:t>“Two American Poems.”</w:t>
      </w:r>
      <w:r w:rsidR="009608DB">
        <w:t xml:space="preserve"> (1939</w:t>
      </w:r>
      <w:proofErr w:type="gramStart"/>
      <w:r w:rsidR="009608DB">
        <w:t>)</w:t>
      </w:r>
      <w:r>
        <w:t xml:space="preserve">  </w:t>
      </w:r>
      <w:r>
        <w:rPr>
          <w:i/>
        </w:rPr>
        <w:t>London</w:t>
      </w:r>
      <w:proofErr w:type="gramEnd"/>
      <w:r>
        <w:rPr>
          <w:i/>
        </w:rPr>
        <w:t xml:space="preserve"> Bulletin </w:t>
      </w:r>
      <w:r>
        <w:t>11</w:t>
      </w:r>
    </w:p>
    <w:p w14:paraId="7F216884" w14:textId="1B9C6204" w:rsidR="003C065D" w:rsidRDefault="003C065D">
      <w:r>
        <w:t>“Notes on the Cleaned Pictures: Colorado Claro.”</w:t>
      </w:r>
      <w:r w:rsidR="009608DB">
        <w:t xml:space="preserve"> (1947) </w:t>
      </w:r>
      <w:r>
        <w:rPr>
          <w:i/>
        </w:rPr>
        <w:t xml:space="preserve">Our Time </w:t>
      </w:r>
    </w:p>
    <w:p w14:paraId="23651C27" w14:textId="41459AE6" w:rsidR="003C065D" w:rsidRDefault="003C065D">
      <w:r>
        <w:t>“Working Sketches of an Orchestra.”</w:t>
      </w:r>
      <w:r w:rsidR="009608DB">
        <w:t xml:space="preserve"> </w:t>
      </w:r>
      <w:proofErr w:type="gramStart"/>
      <w:r w:rsidR="009608DB">
        <w:t>(1954)</w:t>
      </w:r>
      <w:r>
        <w:t xml:space="preserve"> </w:t>
      </w:r>
      <w:r>
        <w:rPr>
          <w:i/>
        </w:rPr>
        <w:t>London Symphony.</w:t>
      </w:r>
      <w:proofErr w:type="gramEnd"/>
      <w:r>
        <w:rPr>
          <w:i/>
        </w:rPr>
        <w:t xml:space="preserve">  </w:t>
      </w:r>
      <w:r>
        <w:t xml:space="preserve">Eds. Hubert Foss and </w:t>
      </w:r>
      <w:proofErr w:type="spellStart"/>
      <w:r>
        <w:t>Notel</w:t>
      </w:r>
      <w:proofErr w:type="spellEnd"/>
      <w:r>
        <w:t xml:space="preserve"> Goodwin</w:t>
      </w:r>
      <w:r w:rsidR="009608DB">
        <w:t>.</w:t>
      </w:r>
      <w:r>
        <w:t xml:space="preserve"> </w:t>
      </w:r>
    </w:p>
    <w:p w14:paraId="2FFCCE6B" w14:textId="4AB76309" w:rsidR="003C065D" w:rsidRDefault="00880372">
      <w:r>
        <w:rPr>
          <w:i/>
        </w:rPr>
        <w:t xml:space="preserve">Poems </w:t>
      </w:r>
      <w:r>
        <w:t>(1951)</w:t>
      </w:r>
    </w:p>
    <w:p w14:paraId="6697A990" w14:textId="05851306" w:rsidR="00880372" w:rsidRDefault="00880372">
      <w:proofErr w:type="spellStart"/>
      <w:r>
        <w:rPr>
          <w:i/>
        </w:rPr>
        <w:t>Pandaemonium</w:t>
      </w:r>
      <w:proofErr w:type="spellEnd"/>
      <w:r>
        <w:rPr>
          <w:i/>
        </w:rPr>
        <w:t xml:space="preserve">: The Coming of the Machine as Seen by Contemporary Observers, 1660-1886.  </w:t>
      </w:r>
      <w:r>
        <w:t>(1985)</w:t>
      </w:r>
    </w:p>
    <w:p w14:paraId="3F178CE5" w14:textId="18E42A01" w:rsidR="00880372" w:rsidRDefault="00880372">
      <w:proofErr w:type="gramStart"/>
      <w:r>
        <w:rPr>
          <w:i/>
        </w:rPr>
        <w:t>The Humphrey Jennings Film Reader.</w:t>
      </w:r>
      <w:proofErr w:type="gramEnd"/>
      <w:r w:rsidR="009608DB">
        <w:rPr>
          <w:i/>
        </w:rPr>
        <w:t xml:space="preserve"> </w:t>
      </w:r>
      <w:r w:rsidR="009608DB">
        <w:t>(1993</w:t>
      </w:r>
      <w:proofErr w:type="gramStart"/>
      <w:r w:rsidR="009608DB">
        <w:t>)</w:t>
      </w:r>
      <w:r>
        <w:rPr>
          <w:i/>
        </w:rPr>
        <w:t xml:space="preserve">  </w:t>
      </w:r>
      <w:r w:rsidR="009608DB">
        <w:t>Ed</w:t>
      </w:r>
      <w:proofErr w:type="gramEnd"/>
      <w:r w:rsidR="009608DB">
        <w:t xml:space="preserve">. Kevin Jackson </w:t>
      </w:r>
    </w:p>
    <w:p w14:paraId="347228AA" w14:textId="77777777" w:rsidR="00880372" w:rsidRDefault="00880372"/>
    <w:p w14:paraId="0B572E84" w14:textId="77777777" w:rsidR="00D62507" w:rsidRDefault="00D62507">
      <w:pPr>
        <w:rPr>
          <w:b/>
        </w:rPr>
      </w:pPr>
    </w:p>
    <w:p w14:paraId="278FF00E" w14:textId="2ACC8C2D" w:rsidR="00D62507" w:rsidRPr="00646B8F" w:rsidRDefault="00646B8F">
      <w:r>
        <w:t>Contributor: Thomas S. Davis</w:t>
      </w:r>
    </w:p>
    <w:p w14:paraId="3DA6DA72" w14:textId="77777777" w:rsidR="008D3AF4" w:rsidRPr="008D3AF4" w:rsidRDefault="008D3AF4"/>
    <w:p w14:paraId="5DC903D0" w14:textId="77777777" w:rsidR="00D62507" w:rsidRDefault="00D62507"/>
    <w:p w14:paraId="03A43402" w14:textId="77777777" w:rsidR="00D62507" w:rsidRDefault="00D62507"/>
    <w:p w14:paraId="4D6BE45A" w14:textId="77777777" w:rsidR="00D62507" w:rsidRPr="00D62507" w:rsidRDefault="00D62507"/>
    <w:sectPr w:rsidR="00D62507" w:rsidRPr="00D62507" w:rsidSect="007114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9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FF0"/>
    <w:rsid w:val="003C065D"/>
    <w:rsid w:val="004E18CD"/>
    <w:rsid w:val="0051464C"/>
    <w:rsid w:val="00616130"/>
    <w:rsid w:val="00646B8F"/>
    <w:rsid w:val="006F6FA9"/>
    <w:rsid w:val="0071145E"/>
    <w:rsid w:val="00880372"/>
    <w:rsid w:val="008D3AF4"/>
    <w:rsid w:val="009608DB"/>
    <w:rsid w:val="009825A9"/>
    <w:rsid w:val="00B45251"/>
    <w:rsid w:val="00CB31F0"/>
    <w:rsid w:val="00D62507"/>
    <w:rsid w:val="00D77F8F"/>
    <w:rsid w:val="00D96C89"/>
    <w:rsid w:val="00DB3C7B"/>
    <w:rsid w:val="00DF5FF0"/>
    <w:rsid w:val="00E14A8D"/>
    <w:rsid w:val="00E4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C337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25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5A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25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5A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662</Words>
  <Characters>3780</Characters>
  <Application>Microsoft Macintosh Word</Application>
  <DocSecurity>0</DocSecurity>
  <Lines>31</Lines>
  <Paragraphs>8</Paragraphs>
  <ScaleCrop>false</ScaleCrop>
  <Company>Ohio State</Company>
  <LinksUpToDate>false</LinksUpToDate>
  <CharactersWithSpaces>4434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Davis</dc:creator>
  <cp:keywords/>
  <dc:description/>
  <cp:lastModifiedBy>Pinkoski</cp:lastModifiedBy>
  <cp:revision>6</cp:revision>
  <dcterms:created xsi:type="dcterms:W3CDTF">2013-06-25T15:26:00Z</dcterms:created>
  <dcterms:modified xsi:type="dcterms:W3CDTF">2014-03-24T20:49:00Z</dcterms:modified>
</cp:coreProperties>
</file>