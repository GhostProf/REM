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/>
          <w:b w:val="1"/>
          <w:bCs w:val="1"/>
          <w:rtl w:val="0"/>
        </w:rPr>
        <w:t>Ad</w:t>
      </w:r>
      <w:r>
        <w:rPr>
          <w:rFonts w:hAnsi="Times Roman" w:hint="default"/>
          <w:b w:val="1"/>
          <w:bCs w:val="1"/>
          <w:rtl w:val="0"/>
          <w:lang w:val="en-US"/>
        </w:rPr>
        <w:t>è</w:t>
      </w:r>
      <w:r>
        <w:rPr>
          <w:rFonts w:ascii="Times Roman"/>
          <w:b w:val="1"/>
          <w:bCs w:val="1"/>
          <w:rtl w:val="0"/>
          <w:lang w:val="en-US"/>
        </w:rPr>
        <w:t>s, Thomas (Joseph Edmund) (b. 1971)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</w:rPr>
        <w:t>Ed Venn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 is one of the leading international composers of his generation. His music builds on twentieth-century developments in rhythm, texture</w:t>
      </w:r>
      <w:ins w:id="0" w:date="2014-05-23T15:57:51Z" w:author="Sophie Pinkoski">
        <w:r>
          <w:rPr>
            <w:rFonts w:ascii="Times Roman"/>
            <w:rtl w:val="0"/>
            <w:lang w:val="en-US"/>
          </w:rPr>
          <w:t>,</w:t>
        </w:r>
      </w:ins>
      <w:r>
        <w:rPr>
          <w:rFonts w:ascii="Times Roman"/>
          <w:rtl w:val="0"/>
          <w:lang w:val="en-US"/>
        </w:rPr>
        <w:t xml:space="preserve"> and performing virtuosity, and draws on a wide range of </w:t>
      </w:r>
      <w:del w:id="1" w:date="2014-05-23T15:58:34Z" w:author="Sophie Pinkoski">
        <w:r>
          <w:rPr>
            <w:rFonts w:ascii="Times Roman"/>
            <w:rtl w:val="0"/>
            <w:lang w:val="en-US"/>
          </w:rPr>
          <w:delText xml:space="preserve">influences </w:delText>
        </w:r>
      </w:del>
      <w:del w:id="2" w:date="2014-05-23T15:58:15Z" w:author="Sophie Pinkoski">
        <w:r>
          <w:rPr>
            <w:rFonts w:ascii="Times Roman"/>
            <w:rtl w:val="0"/>
            <w:lang w:val="en-US"/>
          </w:rPr>
          <w:delText xml:space="preserve">both </w:delText>
        </w:r>
      </w:del>
      <w:r>
        <w:rPr>
          <w:rFonts w:ascii="Times Roman"/>
          <w:rtl w:val="0"/>
          <w:lang w:val="en-US"/>
        </w:rPr>
        <w:t xml:space="preserve">contemporary, </w:t>
      </w:r>
      <w:del w:id="3" w:date="2014-05-23T15:58:01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classical</w:t>
      </w:r>
      <w:ins w:id="4" w:date="2014-05-23T15:58:03Z" w:author="Sophie Pinkoski">
        <w:r>
          <w:rPr>
            <w:rFonts w:ascii="Times Roman"/>
            <w:rtl w:val="0"/>
            <w:lang w:val="en-US"/>
          </w:rPr>
          <w:t>,</w:t>
        </w:r>
      </w:ins>
      <w:del w:id="5" w:date="2014-05-23T15:58:02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 xml:space="preserve"> </w:t>
      </w:r>
      <w:r>
        <w:rPr>
          <w:rFonts w:ascii="Times Roman"/>
          <w:rtl w:val="0"/>
          <w:lang w:val="en-US"/>
        </w:rPr>
        <w:t>and popular</w:t>
      </w:r>
      <w:ins w:id="6" w:date="2014-05-23T15:58:37Z" w:author="Sophie Pinkoski">
        <w:r>
          <w:rPr>
            <w:rFonts w:ascii="Times Roman"/>
            <w:rtl w:val="0"/>
            <w:lang w:val="en-US"/>
          </w:rPr>
          <w:t xml:space="preserve"> influences</w:t>
        </w:r>
      </w:ins>
      <w:r>
        <w:rPr>
          <w:rFonts w:ascii="Times Roman"/>
          <w:rtl w:val="0"/>
          <w:lang w:val="en-US"/>
        </w:rPr>
        <w:t>. As a conductor and pianist</w:t>
      </w:r>
      <w:ins w:id="7" w:date="2014-05-23T15:58:45Z" w:author="Sophie Pinkoski">
        <w:r>
          <w:rPr>
            <w:rFonts w:ascii="Times Roman"/>
            <w:rtl w:val="0"/>
            <w:lang w:val="en-US"/>
          </w:rPr>
          <w:t>,</w:t>
        </w:r>
      </w:ins>
      <w:r>
        <w:rPr>
          <w:rFonts w:ascii="Times Roman"/>
          <w:rtl w:val="0"/>
          <w:lang w:val="en-US"/>
        </w:rPr>
        <w:t xml:space="preserve"> he speciali</w:t>
      </w:r>
      <w:ins w:id="8" w:date="2014-05-23T15:58:48Z" w:author="Sophie Pinkoski">
        <w:r>
          <w:rPr>
            <w:rFonts w:ascii="Times Roman"/>
            <w:rtl w:val="0"/>
            <w:lang w:val="en-US"/>
          </w:rPr>
          <w:t>z</w:t>
        </w:r>
      </w:ins>
      <w:del w:id="9" w:date="2014-05-23T15:58:47Z" w:author="Sophie Pinkoski">
        <w:r>
          <w:rPr>
            <w:rFonts w:ascii="Times Roman"/>
            <w:rtl w:val="0"/>
          </w:rPr>
          <w:delText>s</w:delText>
        </w:r>
      </w:del>
      <w:r>
        <w:rPr>
          <w:rFonts w:ascii="Times Roman"/>
          <w:rtl w:val="0"/>
          <w:lang w:val="en-US"/>
        </w:rPr>
        <w:t>es in both his own music, that of his contemporaries, and twentieth-century repertoire.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nl-NL"/>
        </w:rPr>
        <w:t>Born in London,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 is the son of a linguist (and amateur clarinettist)</w:t>
      </w:r>
      <w:ins w:id="10" w:date="2014-05-23T15:59:10Z" w:author="Sophie Pinkoski">
        <w:r>
          <w:rPr>
            <w:rFonts w:ascii="Times Roman"/>
            <w:rtl w:val="0"/>
            <w:lang w:val="en-US"/>
          </w:rPr>
          <w:t>,</w:t>
        </w:r>
      </w:ins>
      <w:r>
        <w:rPr>
          <w:rFonts w:ascii="Times Roman"/>
          <w:rtl w:val="0"/>
          <w:lang w:val="en-US"/>
        </w:rPr>
        <w:t xml:space="preserve"> and Dawn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 xml:space="preserve">s, an expert on surrealism. The artistic opportunities provided by </w:t>
      </w:r>
      <w:del w:id="11" w:date="2014-05-23T15:59:24Z" w:author="Sophie Pinkoski">
        <w:r>
          <w:rPr>
            <w:rFonts w:ascii="Times Roman"/>
            <w:rtl w:val="0"/>
          </w:rPr>
          <w:delText>t</w:delText>
        </w:r>
      </w:del>
      <w:r>
        <w:rPr>
          <w:rFonts w:ascii="Times Roman"/>
          <w:rtl w:val="0"/>
          <w:lang w:val="en-US"/>
        </w:rPr>
        <w:t>his family background helped shape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own eclectic approach to art in his musical compositions. Yet it was as a pianist that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 first came to attention, reaching the semi-final of the 1990 BBC Young Musician of the Year competition. Work on his opus</w:t>
      </w:r>
      <w:del w:id="12" w:date="2014-05-23T16:01:39Z" w:author="Sophie Pinkoski">
        <w:r>
          <w:rPr>
            <w:rFonts w:ascii="Times Roman"/>
            <w:rtl w:val="0"/>
          </w:rPr>
          <w:delText xml:space="preserve"> 1</w:delText>
        </w:r>
      </w:del>
      <w:r>
        <w:rPr>
          <w:rFonts w:ascii="Times Roman"/>
          <w:rtl w:val="0"/>
          <w:lang w:val="en-US"/>
        </w:rPr>
        <w:t xml:space="preserve">, the </w:t>
      </w:r>
      <w:r>
        <w:rPr>
          <w:rFonts w:ascii="Times Roman"/>
          <w:i w:val="1"/>
          <w:iCs w:val="1"/>
          <w:caps w:val="0"/>
          <w:smallCaps w:val="0"/>
          <w:rtl w:val="0"/>
        </w:rPr>
        <w:t>FIVE ELIOT LANDSCAPES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</w:rPr>
        <w:t>(1990)</w:t>
      </w:r>
      <w:del w:id="13" w:date="2014-05-23T16:00:25Z" w:author="Sophie Pinkoski">
        <w:r>
          <w:rPr>
            <w:rFonts w:ascii="Times Roman"/>
            <w:rtl w:val="0"/>
          </w:rPr>
          <w:delText>,</w:delText>
        </w:r>
      </w:del>
      <w:r>
        <w:rPr>
          <w:rFonts w:ascii="Times Roman"/>
          <w:rtl w:val="0"/>
          <w:lang w:val="en-US"/>
        </w:rPr>
        <w:t xml:space="preserve"> followed immediately</w:t>
      </w:r>
      <w:ins w:id="14" w:date="2014-05-23T16:00:29Z" w:author="Sophie Pinkoski">
        <w:r>
          <w:rPr>
            <w:rFonts w:ascii="Times Roman"/>
            <w:rtl w:val="0"/>
            <w:lang w:val="en-US"/>
          </w:rPr>
          <w:t>.</w:t>
        </w:r>
      </w:ins>
      <w:del w:id="15" w:date="2014-05-23T16:00:29Z" w:author="Sophie Pinkoski">
        <w:r>
          <w:rPr>
            <w:rFonts w:ascii="Times Roman"/>
            <w:rtl w:val="0"/>
          </w:rPr>
          <w:delText>;</w:delText>
        </w:r>
      </w:del>
      <w:r>
        <w:rPr>
          <w:rFonts w:ascii="Times Roman"/>
          <w:rtl w:val="0"/>
        </w:rPr>
        <w:t xml:space="preserve"> </w:t>
      </w:r>
      <w:ins w:id="16" w:date="2014-05-23T16:00:31Z" w:author="Sophie Pinkoski">
        <w:r>
          <w:rPr>
            <w:rFonts w:ascii="Times Roman"/>
            <w:rtl w:val="0"/>
            <w:lang w:val="en-US"/>
          </w:rPr>
          <w:t>T</w:t>
        </w:r>
      </w:ins>
      <w:del w:id="17" w:date="2014-05-23T16:00:31Z" w:author="Sophie Pinkoski">
        <w:r>
          <w:rPr>
            <w:rFonts w:ascii="Times Roman"/>
            <w:rtl w:val="0"/>
          </w:rPr>
          <w:delText>t</w:delText>
        </w:r>
      </w:del>
      <w:r>
        <w:rPr>
          <w:rFonts w:ascii="Times Roman"/>
          <w:rtl w:val="0"/>
          <w:lang w:val="en-US"/>
        </w:rPr>
        <w:t xml:space="preserve">his, and other pieces composed whilst studying music at Cambridge University, such as the </w:t>
      </w:r>
      <w:r>
        <w:rPr>
          <w:rFonts w:ascii="Times Roman"/>
          <w:i w:val="1"/>
          <w:iCs w:val="1"/>
          <w:caps w:val="0"/>
          <w:smallCaps w:val="0"/>
          <w:rtl w:val="0"/>
        </w:rPr>
        <w:t>CHAMBER SYMPHONY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>(1990), helped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 xml:space="preserve">s secure a prestigious publishing contract with Faber Music. 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These works demonstrate many of the musical and technical preoccupations </w:t>
      </w:r>
      <w:del w:id="18" w:date="2014-05-23T16:14:30Z" w:author="Sophie Pinkoski">
        <w:r>
          <w:rPr>
            <w:rFonts w:ascii="Times Roman"/>
            <w:rtl w:val="0"/>
            <w:lang w:val="en-US"/>
          </w:rPr>
          <w:delText xml:space="preserve">that </w:delText>
        </w:r>
      </w:del>
      <w:r>
        <w:rPr>
          <w:rFonts w:ascii="Times Roman"/>
          <w:rtl w:val="0"/>
        </w:rPr>
        <w:t>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 xml:space="preserve">s has </w:t>
      </w:r>
      <w:del w:id="19" w:date="2014-05-23T16:14:19Z" w:author="Sophie Pinkoski">
        <w:r>
          <w:rPr>
            <w:rFonts w:ascii="Times Roman"/>
            <w:rtl w:val="0"/>
            <w:lang w:val="en-US"/>
          </w:rPr>
          <w:delText>been developing</w:delText>
        </w:r>
      </w:del>
      <w:ins w:id="20" w:date="2014-05-23T16:14:20Z" w:author="Sophie Pinkoski">
        <w:r>
          <w:rPr>
            <w:rFonts w:ascii="Times Roman"/>
            <w:rtl w:val="0"/>
            <w:lang w:val="en-US"/>
          </w:rPr>
          <w:t>developed</w:t>
        </w:r>
      </w:ins>
      <w:r>
        <w:rPr>
          <w:rFonts w:ascii="Times Roman"/>
          <w:rtl w:val="0"/>
          <w:lang w:val="en-US"/>
        </w:rPr>
        <w:t xml:space="preserve"> over the course of his composing career</w:t>
      </w:r>
      <w:del w:id="21" w:date="2014-05-23T16:14:45Z" w:author="Sophie Pinkoski">
        <w:r>
          <w:rPr>
            <w:rFonts w:ascii="Times Roman"/>
            <w:rtl w:val="0"/>
          </w:rPr>
          <w:delText>:</w:delText>
        </w:r>
      </w:del>
      <w:ins w:id="22" w:date="2014-05-23T16:14:45Z" w:author="Sophie Pinkoski">
        <w:r>
          <w:rPr>
            <w:rFonts w:ascii="Times Roman"/>
            <w:rtl w:val="0"/>
            <w:lang w:val="en-US"/>
          </w:rPr>
          <w:t>.</w:t>
        </w:r>
      </w:ins>
      <w:r>
        <w:rPr>
          <w:rFonts w:ascii="Times Roman"/>
          <w:rtl w:val="0"/>
        </w:rPr>
        <w:t xml:space="preserve"> </w:t>
      </w:r>
      <w:ins w:id="23" w:date="2014-05-23T16:14:46Z" w:author="Sophie Pinkoski">
        <w:r>
          <w:rPr>
            <w:rFonts w:ascii="Times Roman"/>
            <w:rtl w:val="0"/>
            <w:lang w:val="en-US"/>
          </w:rPr>
          <w:t>T</w:t>
        </w:r>
      </w:ins>
      <w:del w:id="24" w:date="2014-05-23T16:14:46Z" w:author="Sophie Pinkoski">
        <w:r>
          <w:rPr>
            <w:rFonts w:ascii="Times Roman"/>
            <w:rtl w:val="0"/>
          </w:rPr>
          <w:delText>t</w:delText>
        </w:r>
      </w:del>
      <w:r>
        <w:rPr>
          <w:rFonts w:ascii="Times Roman"/>
          <w:rtl w:val="0"/>
          <w:lang w:val="en-US"/>
        </w:rPr>
        <w:t xml:space="preserve">he </w:t>
      </w:r>
      <w:r>
        <w:rPr>
          <w:rFonts w:ascii="Times Roman"/>
          <w:i w:val="1"/>
          <w:iCs w:val="1"/>
          <w:caps w:val="0"/>
          <w:smallCaps w:val="0"/>
          <w:rtl w:val="0"/>
        </w:rPr>
        <w:t>CHAMBER SYMPHONY</w:t>
      </w:r>
      <w:r>
        <w:rPr>
          <w:rFonts w:ascii="Times Roman"/>
          <w:rtl w:val="0"/>
          <w:lang w:val="en-US"/>
        </w:rPr>
        <w:t xml:space="preserve"> reworks both traditional generic expectations as well as cadential patterns. Similarly, the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FIVE </w:t>
      </w:r>
      <w:commentRangeStart w:id="25"/>
      <w:r>
        <w:rPr>
          <w:rFonts w:ascii="Times Roman"/>
          <w:i w:val="1"/>
          <w:iCs w:val="1"/>
          <w:caps w:val="0"/>
          <w:smallCaps w:val="0"/>
          <w:rtl w:val="0"/>
        </w:rPr>
        <w:t xml:space="preserve">ELIOT </w:t>
      </w:r>
      <w:commentRangeEnd w:id="25"/>
      <w:r>
        <w:commentReference w:id="25"/>
      </w:r>
      <w:r>
        <w:rPr>
          <w:rFonts w:ascii="Times Roman"/>
          <w:i w:val="1"/>
          <w:iCs w:val="1"/>
          <w:caps w:val="0"/>
          <w:smallCaps w:val="0"/>
          <w:rtl w:val="0"/>
        </w:rPr>
        <w:t>LANDSCAPES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 xml:space="preserve">employ intricately woven musical patterns and textures </w:t>
      </w:r>
      <w:del w:id="26" w:date="2014-05-23T16:14:58Z" w:author="Sophie Pinkoski">
        <w:r>
          <w:rPr>
            <w:rFonts w:ascii="Times Roman"/>
            <w:rtl w:val="0"/>
            <w:lang w:val="en-US"/>
          </w:rPr>
          <w:delText>that have</w:delText>
        </w:r>
      </w:del>
      <w:ins w:id="27" w:date="2014-05-23T16:14:58Z" w:author="Sophie Pinkoski">
        <w:r>
          <w:rPr>
            <w:rFonts w:ascii="Times Roman"/>
            <w:rtl w:val="0"/>
            <w:lang w:val="en-US"/>
          </w:rPr>
          <w:t>with</w:t>
        </w:r>
      </w:ins>
      <w:r>
        <w:rPr>
          <w:rFonts w:ascii="Times Roman"/>
          <w:rtl w:val="0"/>
          <w:lang w:val="en-US"/>
        </w:rPr>
        <w:t xml:space="preserve"> the capacity to evoke traditional classical harmonic functions as well as produce extremely dissonant passages. The quotation of </w:t>
      </w:r>
      <w:ins w:id="28" w:date="2014-05-23T16:02:02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29" w:date="2014-05-23T16:02:00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My Curly Headed Baby</w:t>
      </w:r>
      <w:ins w:id="30" w:date="2014-05-23T16:02:04Z" w:author="Sophie Pinkoski">
        <w:r>
          <w:rPr>
            <w:rFonts w:hAnsi="Times Roman" w:hint="default"/>
            <w:rtl w:val="0"/>
            <w:lang w:val="en-US"/>
          </w:rPr>
          <w:t>”</w:t>
        </w:r>
      </w:ins>
      <w:del w:id="31" w:date="2014-05-23T16:02:04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 xml:space="preserve"> </w:t>
      </w:r>
      <w:r>
        <w:rPr>
          <w:rFonts w:ascii="Times Roman"/>
          <w:rtl w:val="0"/>
          <w:lang w:val="en-US"/>
        </w:rPr>
        <w:t xml:space="preserve">at the end of the first song continues the </w:t>
      </w:r>
      <w:ins w:id="32" w:date="2014-05-23T16:02:09Z" w:author="Sophie Pinkoski">
        <w:r>
          <w:rPr>
            <w:rFonts w:ascii="Times Roman"/>
            <w:rtl w:val="0"/>
            <w:lang w:val="en-US"/>
          </w:rPr>
          <w:t>M</w:t>
        </w:r>
      </w:ins>
      <w:del w:id="33" w:date="2014-05-23T16:02:08Z" w:author="Sophie Pinkoski">
        <w:r>
          <w:rPr>
            <w:rFonts w:ascii="Times Roman"/>
            <w:rtl w:val="0"/>
          </w:rPr>
          <w:delText>m</w:delText>
        </w:r>
      </w:del>
      <w:r>
        <w:rPr>
          <w:rFonts w:ascii="Times Roman"/>
          <w:rtl w:val="0"/>
          <w:lang w:val="en-US"/>
        </w:rPr>
        <w:t>odernist interest in the quotidian that can be observed throughout the twentieth century, and through much of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ins w:id="34" w:date="2014-05-23T16:15:33Z" w:author="Sophie Pinkoski">
        <w:r>
          <w:rPr>
            <w:rFonts w:ascii="Times Roman"/>
            <w:rtl w:val="0"/>
            <w:lang w:val="en-US"/>
          </w:rPr>
          <w:t>'s</w:t>
        </w:r>
      </w:ins>
      <w:r>
        <w:rPr>
          <w:rFonts w:ascii="Times Roman"/>
          <w:rtl w:val="0"/>
          <w:lang w:val="en-US"/>
        </w:rPr>
        <w:t xml:space="preserve"> output</w:t>
      </w:r>
      <w:ins w:id="35" w:date="2014-05-23T16:15:26Z" w:author="Sophie Pinkoski">
        <w:r>
          <w:rPr>
            <w:rFonts w:hAnsi="Times Roman" w:hint="default"/>
            <w:rtl w:val="0"/>
            <w:lang w:val="en-US"/>
          </w:rPr>
          <w:t>—</w:t>
        </w:r>
      </w:ins>
      <w:del w:id="36" w:date="2014-05-23T16:15:25Z" w:author="Sophie Pinkoski">
        <w:r>
          <w:rPr>
            <w:rFonts w:ascii="Times Roman"/>
            <w:rtl w:val="0"/>
          </w:rPr>
          <w:delText xml:space="preserve">, </w:delText>
        </w:r>
      </w:del>
      <w:r>
        <w:rPr>
          <w:rFonts w:ascii="Times Roman"/>
          <w:rtl w:val="0"/>
          <w:lang w:val="en-US"/>
        </w:rPr>
        <w:t xml:space="preserve">most notably in his arrangement of </w:t>
      </w:r>
      <w:r>
        <w:rPr>
          <w:rFonts w:ascii="Times Roman"/>
          <w:i w:val="1"/>
          <w:iCs w:val="1"/>
          <w:caps w:val="0"/>
          <w:smallCaps w:val="0"/>
          <w:rtl w:val="0"/>
        </w:rPr>
        <w:t>CARDIAC ARREST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 xml:space="preserve">by the pop group Madness (1995). In works such as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DARKNESS VISIBLE </w:t>
      </w:r>
      <w:r>
        <w:rPr>
          <w:rFonts w:ascii="Times Roman"/>
          <w:rtl w:val="0"/>
          <w:lang w:val="en-US"/>
        </w:rPr>
        <w:t xml:space="preserve">(1992) and </w:t>
      </w:r>
      <w:r>
        <w:rPr>
          <w:rFonts w:ascii="Times Roman"/>
          <w:i w:val="1"/>
          <w:iCs w:val="1"/>
          <w:caps w:val="0"/>
          <w:smallCaps w:val="0"/>
          <w:rtl w:val="0"/>
        </w:rPr>
        <w:t>SONATA DA CACCIA</w:t>
      </w:r>
      <w:r>
        <w:rPr>
          <w:rFonts w:ascii="Times Roman"/>
          <w:rtl w:val="0"/>
        </w:rPr>
        <w:t xml:space="preserve"> (1993)</w:t>
      </w:r>
      <w:ins w:id="37" w:date="2014-05-23T16:15:44Z" w:author="Sophie Pinkoski">
        <w:r>
          <w:rPr>
            <w:rFonts w:ascii="Times Roman"/>
            <w:rtl w:val="0"/>
            <w:lang w:val="en-US"/>
          </w:rPr>
          <w:t>,</w:t>
        </w:r>
      </w:ins>
      <w:r>
        <w:rPr>
          <w:rFonts w:ascii="Times Roman"/>
          <w:rtl w:val="0"/>
          <w:lang w:val="en-US"/>
        </w:rPr>
        <w:t xml:space="preserve"> the neo-classicist tendencies in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ins w:id="38" w:date="2014-05-23T16:03:17Z" w:author="Sophie Pinkoski">
        <w:r>
          <w:rPr>
            <w:rFonts w:ascii="Times Roman"/>
            <w:rtl w:val="0"/>
            <w:lang w:val="en-US"/>
          </w:rPr>
          <w:t>'s</w:t>
        </w:r>
      </w:ins>
      <w:r>
        <w:rPr>
          <w:rFonts w:ascii="Times Roman"/>
          <w:rtl w:val="0"/>
          <w:lang w:val="en-US"/>
        </w:rPr>
        <w:t xml:space="preserve"> music come to the fore; the former reworks a lute song by John Dowland</w:t>
      </w:r>
      <w:del w:id="39" w:date="2014-05-23T16:16:11Z" w:author="Sophie Pinkoski">
        <w:r>
          <w:rPr>
            <w:rFonts w:ascii="Times Roman"/>
            <w:rtl w:val="0"/>
            <w:lang w:val="en-US"/>
          </w:rPr>
          <w:delText>, and</w:delText>
        </w:r>
      </w:del>
      <w:ins w:id="40" w:date="2014-05-23T16:16:11Z" w:author="Sophie Pinkoski">
        <w:r>
          <w:rPr>
            <w:rFonts w:ascii="Times Roman"/>
            <w:rtl w:val="0"/>
            <w:lang w:val="en-US"/>
          </w:rPr>
          <w:t>;</w:t>
        </w:r>
      </w:ins>
      <w:r>
        <w:rPr>
          <w:rFonts w:ascii="Times Roman"/>
          <w:rtl w:val="0"/>
          <w:lang w:val="en-US"/>
        </w:rPr>
        <w:t xml:space="preserve"> the latter is a homage to Couperin (a practice continued in the arrangements of Couperin to be found in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LES </w:t>
      </w:r>
      <w:del w:id="41" w:date="2014-05-23T16:31:19Z" w:author="Sophie Pinkoski">
        <w:r>
          <w:rPr>
            <w:rFonts w:ascii="Times Roman"/>
            <w:i w:val="1"/>
            <w:iCs w:val="1"/>
            <w:rtl w:val="0"/>
          </w:rPr>
          <w:delText>BARICADES</w:delText>
        </w:r>
      </w:del>
      <w:r>
        <w:rPr>
          <w:rFonts w:ascii="Times Roman"/>
          <w:i w:val="1"/>
          <w:iCs w:val="1"/>
          <w:caps w:val="0"/>
          <w:smallCaps w:val="0"/>
          <w:rtl w:val="0"/>
        </w:rPr>
        <w:t xml:space="preserve"> </w:t>
      </w:r>
      <w:del w:id="42" w:date="2014-05-23T16:04:39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MIST</w:delText>
        </w:r>
      </w:del>
      <w:del w:id="43" w:date="2014-05-23T16:04:39Z" w:author="Sophie Pinkoski">
        <w:r>
          <w:rPr>
            <w:rFonts w:hAnsi="Times Roman" w:hint="default"/>
            <w:i w:val="1"/>
            <w:iCs w:val="1"/>
            <w:rtl w:val="0"/>
            <w:lang w:val="en-US"/>
          </w:rPr>
          <w:delText>É</w:delText>
        </w:r>
      </w:del>
      <w:del w:id="44" w:date="2014-05-23T16:04:39Z" w:author="Sophie Pinkoski">
        <w:r>
          <w:rPr>
            <w:rFonts w:ascii="Times Roman"/>
            <w:i w:val="1"/>
            <w:iCs w:val="1"/>
            <w:rtl w:val="0"/>
          </w:rPr>
          <w:delText>R</w:delText>
        </w:r>
      </w:del>
      <w:del w:id="45" w:date="2014-05-23T16:04:39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IEUSES</w:delText>
        </w:r>
      </w:del>
      <w:ins w:id="46" w:date="2014-05-23T16:31:31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baricades mIST</w:t>
        </w:r>
      </w:ins>
      <w:ins w:id="47" w:date="2014-05-23T16:31:31Z" w:author="Sophie Pinkoski">
        <w:r>
          <w:rPr>
            <w:rFonts w:hAnsi="Times Roman" w:hint="default"/>
            <w:i w:val="1"/>
            <w:iCs w:val="1"/>
            <w:caps w:val="0"/>
            <w:smallCaps w:val="0"/>
            <w:rtl w:val="0"/>
            <w:lang w:val="en-US"/>
          </w:rPr>
          <w:t>é</w:t>
        </w:r>
      </w:ins>
      <w:ins w:id="48" w:date="2014-05-23T16:31:31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RIeUSES</w:t>
        </w:r>
      </w:ins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 xml:space="preserve">(1994) and </w:t>
      </w:r>
      <w:r>
        <w:rPr>
          <w:rFonts w:ascii="Times Roman"/>
          <w:i w:val="1"/>
          <w:iCs w:val="1"/>
          <w:caps w:val="0"/>
          <w:smallCaps w:val="0"/>
          <w:rtl w:val="0"/>
        </w:rPr>
        <w:t>THREE STUDIES FROM COUPERIN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</w:rPr>
        <w:t>(2006).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Much of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music takes its stimulus from extramusical sources: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LIVING TOYS </w:t>
      </w:r>
      <w:r>
        <w:rPr>
          <w:rFonts w:ascii="Times Roman"/>
          <w:rtl w:val="0"/>
          <w:lang w:val="en-US"/>
        </w:rPr>
        <w:t>(1993) is based around an invented story that allows for the inclusion of Spanish rhythms, funk, and allusions to Kubrick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</w:rPr>
        <w:t xml:space="preserve">s </w:t>
      </w:r>
      <w:r>
        <w:rPr>
          <w:rFonts w:ascii="Times Roman"/>
          <w:i w:val="1"/>
          <w:iCs w:val="1"/>
          <w:caps w:val="0"/>
          <w:smallCaps w:val="0"/>
          <w:rtl w:val="0"/>
        </w:rPr>
        <w:t>2001: A SPACE ODYSSEY</w:t>
      </w:r>
      <w:r>
        <w:rPr>
          <w:rFonts w:ascii="Times Roman"/>
          <w:rtl w:val="0"/>
        </w:rPr>
        <w:t xml:space="preserve">.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ARCADIANA </w:t>
      </w:r>
      <w:r>
        <w:rPr>
          <w:rFonts w:ascii="Times Roman"/>
          <w:rtl w:val="0"/>
          <w:lang w:val="en-US"/>
        </w:rPr>
        <w:t>(1994) presents idylls both lost and imaginary, and includes a homage to Elgar</w:t>
      </w:r>
      <w:ins w:id="49" w:date="2014-05-23T16:17:48Z" w:author="Sophie Pinkoski">
        <w:r>
          <w:rPr>
            <w:rFonts w:ascii="Times Roman"/>
            <w:rtl w:val="0"/>
            <w:lang w:val="en-US"/>
          </w:rPr>
          <w:t>.</w:t>
        </w:r>
      </w:ins>
      <w:del w:id="50" w:date="2014-05-23T16:17:47Z" w:author="Sophie Pinkoski">
        <w:r>
          <w:rPr>
            <w:rFonts w:ascii="Times Roman"/>
            <w:rtl w:val="0"/>
          </w:rPr>
          <w:delText>;</w:delText>
        </w:r>
      </w:del>
      <w:r>
        <w:rPr>
          <w:rFonts w:ascii="Times Roman"/>
          <w:rtl w:val="0"/>
        </w:rPr>
        <w:t xml:space="preserve">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THE ORIGIN OF THE HARP </w:t>
      </w:r>
      <w:r>
        <w:rPr>
          <w:rFonts w:ascii="Times Roman"/>
          <w:rtl w:val="0"/>
          <w:lang w:val="en-US"/>
        </w:rPr>
        <w:t>(1994), one of a number of works written during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tenure as composer in association with the Halle Orchestra, is based on a painting in Manchester City Art Gallery. </w:t>
      </w:r>
      <w:r>
        <w:rPr>
          <w:rFonts w:ascii="Times Roman"/>
          <w:i w:val="1"/>
          <w:iCs w:val="1"/>
          <w:caps w:val="0"/>
          <w:smallCaps w:val="0"/>
          <w:rtl w:val="0"/>
        </w:rPr>
        <w:t>POWDER</w:t>
      </w:r>
      <w:del w:id="51" w:date="2014-05-23T16:19:07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 </w:delText>
        </w:r>
      </w:del>
      <w:ins w:id="52" w:date="2014-05-23T16:19:17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 </w:t>
        </w:r>
      </w:ins>
      <w:ins w:id="53" w:date="2014-05-23T16:19:17Z" w:author="Sophie Pinkoski">
        <w:r>
          <w:rPr>
            <w:rFonts w:ascii="Times Roman"/>
            <w:i w:val="1"/>
            <w:iCs w:val="1"/>
            <w:rtl w:val="0"/>
            <w:lang w:val="en-US"/>
          </w:rPr>
          <w:t>Her</w:t>
        </w:r>
      </w:ins>
      <w:ins w:id="54" w:date="2014-05-23T16:19:17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 </w:t>
        </w:r>
      </w:ins>
      <w:del w:id="55" w:date="2014-05-23T16:18:36Z" w:author="Sophie Pinkoski">
        <w:r>
          <w:rPr>
            <w:rFonts w:ascii="Times Roman"/>
            <w:i w:val="1"/>
            <w:iCs w:val="1"/>
            <w:rtl w:val="0"/>
          </w:rPr>
          <w:delText>H</w:delText>
        </w:r>
      </w:del>
      <w:del w:id="56" w:date="2014-05-23T16:18:36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ER</w:delText>
        </w:r>
      </w:del>
      <w:del w:id="57" w:date="2014-05-23T16:18:36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 xml:space="preserve"> </w:delText>
        </w:r>
      </w:del>
      <w:r>
        <w:rPr>
          <w:rFonts w:ascii="Times Roman"/>
          <w:i w:val="1"/>
          <w:iCs w:val="1"/>
          <w:caps w:val="0"/>
          <w:smallCaps w:val="0"/>
          <w:rtl w:val="0"/>
        </w:rPr>
        <w:t xml:space="preserve">FACE </w:t>
      </w:r>
      <w:r>
        <w:rPr>
          <w:rFonts w:ascii="Times Roman"/>
          <w:rtl w:val="0"/>
        </w:rPr>
        <w:t>(1995),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first opera, to a libretto by Philip Henscher, courts controversy in </w:t>
      </w:r>
      <w:del w:id="58" w:date="2014-05-23T16:19:36Z" w:author="Sophie Pinkoski">
        <w:r>
          <w:rPr>
            <w:rFonts w:ascii="Times Roman"/>
            <w:rtl w:val="0"/>
            <w:lang w:val="en-US"/>
          </w:rPr>
          <w:delText xml:space="preserve">both </w:delText>
        </w:r>
      </w:del>
      <w:r>
        <w:rPr>
          <w:rFonts w:ascii="Times Roman"/>
          <w:rtl w:val="0"/>
          <w:lang w:val="en-US"/>
        </w:rPr>
        <w:t>subject mat</w:t>
      </w:r>
      <w:ins w:id="59" w:date="2014-05-23T16:19:41Z" w:author="Sophie Pinkoski">
        <w:r>
          <w:rPr>
            <w:rFonts w:ascii="Times Roman"/>
            <w:rtl w:val="0"/>
            <w:lang w:val="en-US"/>
          </w:rPr>
          <w:t>ter</w:t>
        </w:r>
      </w:ins>
      <w:del w:id="60" w:date="2014-05-23T16:19:39Z" w:author="Sophie Pinkoski">
        <w:r>
          <w:rPr>
            <w:rFonts w:ascii="Times Roman"/>
            <w:rtl w:val="0"/>
          </w:rPr>
          <w:delText>erial</w:delText>
        </w:r>
      </w:del>
      <w:r>
        <w:rPr>
          <w:rFonts w:hAnsi="Times Roman" w:hint="default"/>
          <w:rtl w:val="0"/>
          <w:lang w:val="en-US"/>
        </w:rPr>
        <w:t>—</w:t>
      </w:r>
      <w:r>
        <w:rPr>
          <w:rFonts w:ascii="Times Roman"/>
          <w:rtl w:val="0"/>
          <w:lang w:val="en-US"/>
        </w:rPr>
        <w:t>it was based on the life of the Duchess of Argyle</w:t>
      </w:r>
      <w:r>
        <w:rPr>
          <w:rFonts w:hAnsi="Times Roman" w:hint="default"/>
          <w:rtl w:val="0"/>
          <w:lang w:val="en-US"/>
        </w:rPr>
        <w:t>—</w:t>
      </w:r>
      <w:r>
        <w:rPr>
          <w:rFonts w:ascii="Times Roman"/>
          <w:rtl w:val="0"/>
          <w:lang w:val="en-US"/>
        </w:rPr>
        <w:t xml:space="preserve">and </w:t>
      </w:r>
      <w:del w:id="61" w:date="2014-05-23T16:19:50Z" w:author="Sophie Pinkoski">
        <w:r>
          <w:rPr>
            <w:rFonts w:ascii="Times Roman"/>
            <w:rtl w:val="0"/>
          </w:rPr>
          <w:delText xml:space="preserve">in </w:delText>
        </w:r>
      </w:del>
      <w:r>
        <w:rPr>
          <w:rFonts w:ascii="Times Roman"/>
          <w:rtl w:val="0"/>
        </w:rPr>
        <w:t>content</w:t>
      </w:r>
      <w:ins w:id="62" w:date="2014-05-23T16:20:00Z" w:author="Sophie Pinkoski">
        <w:r>
          <w:rPr>
            <w:rFonts w:hAnsi="Times Roman" w:hint="default"/>
            <w:rtl w:val="0"/>
            <w:lang w:val="en-US"/>
          </w:rPr>
          <w:t>—</w:t>
        </w:r>
      </w:ins>
      <w:del w:id="63" w:date="2014-05-23T16:19:59Z" w:author="Sophie Pinkoski">
        <w:r>
          <w:rPr>
            <w:rFonts w:ascii="Times Roman"/>
            <w:rtl w:val="0"/>
          </w:rPr>
          <w:delText xml:space="preserve">: </w:delText>
        </w:r>
      </w:del>
      <w:r>
        <w:rPr>
          <w:rFonts w:ascii="Times Roman"/>
          <w:rtl w:val="0"/>
          <w:lang w:val="en-US"/>
        </w:rPr>
        <w:t xml:space="preserve">it features a now-notorious </w:t>
      </w:r>
      <w:del w:id="64" w:date="2014-05-23T16:20:07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fellatio aria</w:t>
      </w:r>
      <w:del w:id="65" w:date="2014-05-23T16:20:08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A string of major works followed. </w:t>
      </w:r>
      <w:r>
        <w:rPr>
          <w:rFonts w:ascii="Times Roman"/>
          <w:i w:val="1"/>
          <w:iCs w:val="1"/>
          <w:caps w:val="0"/>
          <w:smallCaps w:val="0"/>
          <w:rtl w:val="0"/>
        </w:rPr>
        <w:t xml:space="preserve">ASYLA </w:t>
      </w:r>
      <w:r>
        <w:rPr>
          <w:rFonts w:ascii="Times Roman"/>
          <w:caps w:val="0"/>
          <w:smallCaps w:val="0"/>
          <w:rtl w:val="0"/>
        </w:rPr>
        <w:t>(</w:t>
      </w:r>
      <w:r>
        <w:rPr>
          <w:rFonts w:ascii="Times Roman"/>
          <w:rtl w:val="0"/>
          <w:lang w:val="en-US"/>
        </w:rPr>
        <w:t>1997), a four-movement work for large symphony orchestra, achieved both popular and critical acclaim, winning for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 the 2000 Grawemeyer prize for music composition. Here,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intricate musical language and ear for unusual sonorities is writ large, not least in the rave-inspired third movement, </w:t>
      </w:r>
      <w:ins w:id="66" w:date="2014-05-23T16:20:51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67" w:date="2014-05-23T16:20:50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</w:rPr>
        <w:t>Ecstasio</w:t>
      </w:r>
      <w:ins w:id="68" w:date="2014-05-23T16:20:57Z" w:author="Sophie Pinkoski">
        <w:r>
          <w:rPr>
            <w:rFonts w:ascii="Times Roman"/>
            <w:rtl w:val="0"/>
            <w:lang w:val="en-US"/>
          </w:rPr>
          <w:t>.</w:t>
        </w:r>
      </w:ins>
      <w:ins w:id="69" w:date="2014-05-23T16:20:57Z" w:author="Sophie Pinkoski">
        <w:r>
          <w:rPr>
            <w:rFonts w:hAnsi="Times Roman" w:hint="default"/>
            <w:rtl w:val="0"/>
            <w:lang w:val="en-US"/>
          </w:rPr>
          <w:t>”</w:t>
        </w:r>
      </w:ins>
      <w:del w:id="70" w:date="2014-05-23T16:20:54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del w:id="71" w:date="2014-05-23T16:20:54Z" w:author="Sophie Pinkoski">
        <w:r>
          <w:rPr>
            <w:rFonts w:ascii="Times Roman"/>
            <w:rtl w:val="0"/>
          </w:rPr>
          <w:delText>.</w:delText>
        </w:r>
      </w:del>
      <w:r>
        <w:rPr>
          <w:rFonts w:ascii="Times Roman"/>
          <w:rtl w:val="0"/>
        </w:rPr>
        <w:t xml:space="preserve"> </w:t>
      </w:r>
      <w:r>
        <w:rPr>
          <w:rFonts w:ascii="Times Roman"/>
          <w:i w:val="1"/>
          <w:iCs w:val="1"/>
          <w:caps w:val="0"/>
          <w:smallCaps w:val="0"/>
          <w:rtl w:val="0"/>
        </w:rPr>
        <w:t>AMERICA: A PROPHECY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>(1999), a work commissioned by Kurt Masur and the New York Philharmonic for the millennium, is a somewhat uncelebratory work recounting the destruction of the Mayan civili</w:t>
      </w:r>
      <w:ins w:id="72" w:date="2014-05-23T16:21:26Z" w:author="Sophie Pinkoski">
        <w:r>
          <w:rPr>
            <w:rFonts w:ascii="Times Roman"/>
            <w:rtl w:val="0"/>
            <w:lang w:val="en-US"/>
          </w:rPr>
          <w:t>z</w:t>
        </w:r>
      </w:ins>
      <w:del w:id="73" w:date="2014-05-23T16:21:25Z" w:author="Sophie Pinkoski">
        <w:r>
          <w:rPr>
            <w:rFonts w:ascii="Times Roman"/>
            <w:rtl w:val="0"/>
          </w:rPr>
          <w:delText>s</w:delText>
        </w:r>
      </w:del>
      <w:r>
        <w:rPr>
          <w:rFonts w:ascii="Times Roman"/>
          <w:rtl w:val="0"/>
          <w:lang w:val="en-US"/>
        </w:rPr>
        <w:t>ation; after the September 11 attacks in 2001, the piece was received somewhat better</w:t>
      </w:r>
      <w:ins w:id="74" w:date="2014-05-23T16:21:49Z" w:author="Sophie Pinkoski">
        <w:r>
          <w:rPr>
            <w:rFonts w:ascii="Times Roman"/>
            <w:rtl w:val="0"/>
            <w:lang w:val="en-US"/>
          </w:rPr>
          <w:t xml:space="preserve"> than originally</w:t>
        </w:r>
      </w:ins>
      <w:r>
        <w:rPr>
          <w:rFonts w:ascii="Times Roman"/>
          <w:rtl w:val="0"/>
          <w:lang w:val="en-US"/>
        </w:rPr>
        <w:t xml:space="preserve">. In works such as the </w:t>
      </w:r>
      <w:r>
        <w:rPr>
          <w:rFonts w:ascii="Times Roman"/>
          <w:i w:val="1"/>
          <w:iCs w:val="1"/>
          <w:caps w:val="0"/>
          <w:smallCaps w:val="0"/>
          <w:rtl w:val="0"/>
          <w:lang w:val="pt-PT"/>
        </w:rPr>
        <w:t>CONCERTO CONCISO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 xml:space="preserve">(1997) and </w:t>
      </w:r>
      <w:r>
        <w:rPr>
          <w:rFonts w:ascii="Times Roman"/>
          <w:i w:val="1"/>
          <w:iCs w:val="1"/>
          <w:caps w:val="0"/>
          <w:smallCaps w:val="0"/>
          <w:rtl w:val="0"/>
          <w:lang w:val="pt-PT"/>
        </w:rPr>
        <w:t>PIANO QUINTET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>(2000) complex multi-layered textures come to the fore: in these, as well as much of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output, his admiration for the work of </w:t>
      </w:r>
      <w:r>
        <w:rPr>
          <w:rFonts w:ascii="Times Roman"/>
          <w:i w:val="1"/>
          <w:iCs w:val="1"/>
          <w:caps w:val="0"/>
          <w:smallCaps w:val="0"/>
          <w:rtl w:val="0"/>
        </w:rPr>
        <w:t>CONLON NANCARROW</w:t>
      </w:r>
      <w:r>
        <w:rPr>
          <w:rFonts w:ascii="Times Roman"/>
          <w:caps w:val="0"/>
          <w:smallCaps w:val="0"/>
          <w:rtl w:val="0"/>
        </w:rPr>
        <w:t xml:space="preserve">, </w:t>
      </w:r>
      <w:r>
        <w:rPr>
          <w:rFonts w:ascii="Times Roman"/>
          <w:i w:val="1"/>
          <w:iCs w:val="1"/>
          <w:caps w:val="0"/>
          <w:smallCaps w:val="0"/>
          <w:rtl w:val="0"/>
        </w:rPr>
        <w:t>CHARLES IVES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</w:rPr>
        <w:t>and</w:t>
      </w:r>
      <w:del w:id="75" w:date="2014-05-23T16:23:35Z" w:author="Sophie Pinkoski">
        <w:r>
          <w:rPr>
            <w:rFonts w:ascii="Times Roman"/>
            <w:rtl w:val="0"/>
          </w:rPr>
          <w:delText xml:space="preserve"> </w:delText>
        </w:r>
      </w:del>
      <w:del w:id="76" w:date="2014-05-23T16:23:35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GY</w:delText>
        </w:r>
      </w:del>
      <w:del w:id="77" w:date="2014-05-23T16:23:35Z" w:author="Sophie Pinkoski">
        <w:r>
          <w:rPr>
            <w:rFonts w:hAnsi="Times Roman" w:hint="default"/>
            <w:i w:val="1"/>
            <w:iCs w:val="1"/>
            <w:caps w:val="0"/>
            <w:smallCaps w:val="0"/>
            <w:rtl w:val="0"/>
            <w:lang w:val="en-US"/>
          </w:rPr>
          <w:delText>Ö</w:delText>
        </w:r>
      </w:del>
      <w:del w:id="78" w:date="2014-05-23T16:23:35Z" w:author="Sophie Pinkoski">
        <w:r>
          <w:rPr>
            <w:rFonts w:ascii="Times Roman"/>
            <w:i w:val="1"/>
            <w:iCs w:val="1"/>
            <w:caps w:val="0"/>
            <w:smallCaps w:val="0"/>
            <w:rtl w:val="0"/>
          </w:rPr>
          <w:delText>RGY</w:delText>
        </w:r>
      </w:del>
      <w:r>
        <w:rPr>
          <w:rFonts w:ascii="Times Roman"/>
          <w:i w:val="1"/>
          <w:iCs w:val="1"/>
          <w:caps w:val="0"/>
          <w:smallCaps w:val="0"/>
          <w:rtl w:val="0"/>
        </w:rPr>
        <w:t xml:space="preserve"> </w:t>
      </w:r>
      <w:ins w:id="79" w:date="2014-05-23T16:23:29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>Gy</w:t>
        </w:r>
      </w:ins>
      <w:ins w:id="80" w:date="2014-05-23T16:23:29Z" w:author="Sophie Pinkoski">
        <w:r>
          <w:rPr>
            <w:rFonts w:hAnsi="Times Roman" w:hint="default"/>
            <w:i w:val="1"/>
            <w:iCs w:val="1"/>
            <w:caps w:val="0"/>
            <w:smallCaps w:val="0"/>
            <w:rtl w:val="0"/>
            <w:lang w:val="en-US"/>
          </w:rPr>
          <w:t>ö</w:t>
        </w:r>
      </w:ins>
      <w:ins w:id="81" w:date="2014-05-23T16:23:29Z" w:author="Sophie Pinkoski">
        <w:r>
          <w:rPr>
            <w:rFonts w:ascii="Times Roman"/>
            <w:i w:val="1"/>
            <w:iCs w:val="1"/>
            <w:caps w:val="0"/>
            <w:smallCaps w:val="0"/>
            <w:rtl w:val="0"/>
            <w:lang w:val="en-US"/>
          </w:rPr>
          <w:t xml:space="preserve">rgy </w:t>
        </w:r>
      </w:ins>
      <w:r>
        <w:rPr>
          <w:rFonts w:ascii="Times Roman"/>
          <w:i w:val="1"/>
          <w:iCs w:val="1"/>
          <w:caps w:val="0"/>
          <w:smallCaps w:val="0"/>
          <w:rtl w:val="0"/>
        </w:rPr>
        <w:t>LIGETI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 xml:space="preserve">is in evidence. 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caps w:val="0"/>
          <w:smallCaps w:val="0"/>
          <w:rtl w:val="0"/>
        </w:rPr>
        <w:t>THE TEMPEST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  <w:lang w:val="en-US"/>
        </w:rPr>
        <w:t>(2004) was commissioned by the Royal Opera House and set to a reworking of Shakespeare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play by Meredith Oakes. Though in essence no less complex than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earlier music, the opera is characteri</w:t>
      </w:r>
      <w:ins w:id="82" w:date="2014-05-23T16:24:07Z" w:author="Sophie Pinkoski">
        <w:r>
          <w:rPr>
            <w:rFonts w:ascii="Times Roman"/>
            <w:rtl w:val="0"/>
            <w:lang w:val="en-US"/>
          </w:rPr>
          <w:t>z</w:t>
        </w:r>
      </w:ins>
      <w:del w:id="83" w:date="2014-05-23T16:24:07Z" w:author="Sophie Pinkoski">
        <w:r>
          <w:rPr>
            <w:rFonts w:ascii="Times Roman"/>
            <w:rtl w:val="0"/>
          </w:rPr>
          <w:delText>s</w:delText>
        </w:r>
      </w:del>
      <w:r>
        <w:rPr>
          <w:rFonts w:ascii="Times Roman"/>
          <w:rtl w:val="0"/>
          <w:lang w:val="en-US"/>
        </w:rPr>
        <w:t>ed by a new</w:t>
      </w:r>
      <w:del w:id="84" w:date="2014-05-23T16:24:12Z" w:author="Sophie Pinkoski">
        <w:r>
          <w:rPr>
            <w:rFonts w:ascii="Times Roman"/>
            <w:rtl w:val="0"/>
          </w:rPr>
          <w:delText>-</w:delText>
        </w:r>
      </w:del>
      <w:r>
        <w:rPr>
          <w:rFonts w:ascii="Times Roman"/>
          <w:rtl w:val="0"/>
          <w:lang w:val="en-US"/>
        </w:rPr>
        <w:t xml:space="preserve">found emotional directness. This characteristic was developed in further in the orchestral </w:t>
      </w:r>
      <w:r>
        <w:rPr>
          <w:rFonts w:ascii="Times Roman"/>
          <w:i w:val="1"/>
          <w:iCs w:val="1"/>
          <w:caps w:val="0"/>
          <w:smallCaps w:val="0"/>
          <w:rtl w:val="0"/>
          <w:lang w:val="pt-PT"/>
        </w:rPr>
        <w:t xml:space="preserve">VIOLIN CONCERTO </w:t>
      </w:r>
      <w:r>
        <w:rPr>
          <w:rFonts w:ascii="Times Roman"/>
          <w:rtl w:val="0"/>
          <w:lang w:val="en-US"/>
        </w:rPr>
        <w:t xml:space="preserve">(2005), and </w:t>
      </w:r>
      <w:r>
        <w:rPr>
          <w:rFonts w:ascii="Times Roman"/>
          <w:i w:val="1"/>
          <w:iCs w:val="1"/>
          <w:caps w:val="0"/>
          <w:smallCaps w:val="0"/>
          <w:rtl w:val="0"/>
        </w:rPr>
        <w:t>TEVOT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</w:rPr>
        <w:t xml:space="preserve">(2007). </w:t>
      </w:r>
      <w:r>
        <w:rPr>
          <w:rFonts w:ascii="Times Roman"/>
          <w:i w:val="1"/>
          <w:iCs w:val="1"/>
          <w:caps w:val="0"/>
          <w:smallCaps w:val="0"/>
          <w:rtl w:val="0"/>
        </w:rPr>
        <w:t>IN SEVEN DAYS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</w:rPr>
        <w:t xml:space="preserve">(2008), a </w:t>
      </w:r>
      <w:ins w:id="85" w:date="2014-05-23T16:24:57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86" w:date="2014-05-23T16:24:56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piano concerto with moving image</w:t>
      </w:r>
      <w:ins w:id="87" w:date="2014-05-23T16:25:01Z" w:author="Sophie Pinkoski">
        <w:r>
          <w:rPr>
            <w:rFonts w:hAnsi="Times Roman" w:hint="default"/>
            <w:rtl w:val="0"/>
            <w:lang w:val="en-US"/>
          </w:rPr>
          <w:t>”</w:t>
        </w:r>
      </w:ins>
      <w:del w:id="88" w:date="2014-05-23T16:25:00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del w:id="89" w:date="2014-05-23T16:25:00Z" w:author="Sophie Pinkoski">
        <w:r>
          <w:rPr>
            <w:rFonts w:ascii="Times Roman"/>
            <w:rtl w:val="0"/>
          </w:rPr>
          <w:delText>,</w:delText>
        </w:r>
      </w:del>
      <w:r>
        <w:rPr>
          <w:rFonts w:ascii="Times Roman"/>
          <w:rtl w:val="0"/>
          <w:lang w:val="en-US"/>
        </w:rPr>
        <w:t xml:space="preserve"> was composed for performance alongside a video installation by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it-IT"/>
        </w:rPr>
        <w:t xml:space="preserve">s civil partner </w:t>
      </w:r>
      <w:r>
        <w:rPr>
          <w:rFonts w:ascii="Times Roman"/>
          <w:caps w:val="0"/>
          <w:smallCaps w:val="0"/>
          <w:rtl w:val="0"/>
        </w:rPr>
        <w:t>TAL ROSNER</w:t>
      </w:r>
      <w:r>
        <w:rPr>
          <w:rFonts w:hAnsi="Times Roman" w:hint="default"/>
          <w:rtl w:val="0"/>
          <w:lang w:val="en-US"/>
        </w:rPr>
        <w:t>—</w:t>
      </w:r>
      <w:r>
        <w:rPr>
          <w:rFonts w:ascii="Times Roman"/>
          <w:rtl w:val="0"/>
          <w:lang w:val="en-US"/>
        </w:rPr>
        <w:t xml:space="preserve">as was </w:t>
      </w:r>
      <w:r>
        <w:rPr>
          <w:rFonts w:ascii="Times Roman"/>
          <w:i w:val="1"/>
          <w:iCs w:val="1"/>
          <w:caps w:val="0"/>
          <w:smallCaps w:val="0"/>
          <w:rtl w:val="0"/>
        </w:rPr>
        <w:t>POLARIS</w:t>
      </w:r>
      <w:r>
        <w:rPr>
          <w:rFonts w:ascii="Times Roman"/>
          <w:i w:val="1"/>
          <w:iCs w:val="1"/>
          <w:rtl w:val="0"/>
        </w:rPr>
        <w:t xml:space="preserve"> </w:t>
      </w:r>
      <w:r>
        <w:rPr>
          <w:rFonts w:ascii="Times Roman"/>
          <w:rtl w:val="0"/>
        </w:rPr>
        <w:t>(2010)</w:t>
      </w:r>
      <w:r>
        <w:rPr>
          <w:rFonts w:hAnsi="Times Roman" w:hint="default"/>
          <w:rtl w:val="0"/>
          <w:lang w:val="en-US"/>
        </w:rPr>
        <w:t>—</w:t>
      </w:r>
      <w:r>
        <w:rPr>
          <w:rFonts w:ascii="Times Roman"/>
          <w:rtl w:val="0"/>
          <w:lang w:val="en-US"/>
        </w:rPr>
        <w:t>developing a line of enquiry dating back to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earlier visually inspired works.  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/>
          <w:rtl w:val="0"/>
        </w:rPr>
        <w:t>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 was the music director of the Birmingham Contemporary Music Group (1998-2000), and the director of the Aldeburgh Festival (1998-2008). As both pianist and conductor</w:t>
      </w:r>
      <w:ins w:id="90" w:date="2014-05-23T16:25:50Z" w:author="Sophie Pinkoski">
        <w:r>
          <w:rPr>
            <w:rFonts w:ascii="Times Roman"/>
            <w:rtl w:val="0"/>
            <w:lang w:val="en-US"/>
          </w:rPr>
          <w:t>,</w:t>
        </w:r>
      </w:ins>
      <w:r>
        <w:rPr>
          <w:rFonts w:ascii="Times Roman"/>
          <w:rtl w:val="0"/>
          <w:lang w:val="en-US"/>
        </w:rPr>
        <w:t xml:space="preserve"> he has performed with many of the world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>s leading ensembles and performers. His music has featured in festivals in both Europe and America, and he was appointed R and B Debs Composer Chair at Carnegie Hall.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  <w:caps w:val="0"/>
          <w:smallCaps w:val="0"/>
        </w:rPr>
      </w:pPr>
      <w:r>
        <w:rPr>
          <w:rFonts w:ascii="Times Roman"/>
          <w:caps w:val="0"/>
          <w:smallCaps w:val="0"/>
          <w:rtl w:val="0"/>
        </w:rPr>
        <w:t xml:space="preserve">KEY WRITINGS ABOUT THOMAS </w:t>
      </w:r>
      <w:del w:id="91" w:date="2014-05-23T16:26:21Z" w:author="Sophie Pinkoski">
        <w:r>
          <w:rPr>
            <w:rFonts w:ascii="Times Roman"/>
            <w:caps w:val="0"/>
            <w:smallCaps w:val="0"/>
            <w:rtl w:val="0"/>
          </w:rPr>
          <w:delText>AD</w:delText>
        </w:r>
      </w:del>
      <w:del w:id="92" w:date="2014-05-23T16:26:21Z" w:author="Sophie Pinkoski">
        <w:r>
          <w:rPr>
            <w:rFonts w:hAnsi="Times Roman" w:hint="default"/>
            <w:caps w:val="0"/>
            <w:smallCaps w:val="0"/>
            <w:rtl w:val="0"/>
            <w:lang w:val="en-US"/>
          </w:rPr>
          <w:delText>È</w:delText>
        </w:r>
      </w:del>
      <w:del w:id="93" w:date="2014-05-23T16:26:21Z" w:author="Sophie Pinkoski">
        <w:r>
          <w:rPr>
            <w:rFonts w:ascii="Times Roman"/>
            <w:caps w:val="0"/>
            <w:smallCaps w:val="0"/>
            <w:rtl w:val="0"/>
          </w:rPr>
          <w:delText>S</w:delText>
        </w:r>
      </w:del>
      <w:ins w:id="94" w:date="2014-05-23T16:27:01Z" w:author="Sophie Pinkoski">
        <w:r>
          <w:rPr>
            <w:rFonts w:ascii="Times Roman"/>
            <w:caps w:val="0"/>
            <w:smallCaps w:val="0"/>
            <w:rtl w:val="0"/>
            <w:lang w:val="en-US"/>
          </w:rPr>
          <w:t>aD</w:t>
        </w:r>
      </w:ins>
      <w:ins w:id="95" w:date="2014-05-23T16:27:01Z" w:author="Sophie Pinkoski">
        <w:r>
          <w:rPr>
            <w:rFonts w:hAnsi="Times Roman" w:hint="default"/>
            <w:caps w:val="0"/>
            <w:smallCaps w:val="0"/>
            <w:rtl w:val="0"/>
            <w:lang w:val="en-US"/>
          </w:rPr>
          <w:t>è</w:t>
        </w:r>
      </w:ins>
      <w:ins w:id="96" w:date="2014-05-23T16:27:01Z" w:author="Sophie Pinkoski">
        <w:r>
          <w:rPr>
            <w:rFonts w:ascii="Times Roman"/>
            <w:caps w:val="0"/>
            <w:smallCaps w:val="0"/>
            <w:rtl w:val="0"/>
            <w:lang w:val="en-US"/>
          </w:rPr>
          <w:t>s</w:t>
        </w:r>
      </w:ins>
      <w:r>
        <w:rPr>
          <w:rFonts w:ascii="Times Roman"/>
          <w:caps w:val="0"/>
          <w:smallCaps w:val="0"/>
          <w:rtl w:val="0"/>
        </w:rPr>
        <w:t>: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widowControl w:val="0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Fox, Christopher, </w:t>
      </w:r>
      <w:ins w:id="97" w:date="2014-05-23T16:27:09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98" w:date="2014-05-23T16:27:08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Tempestuous Times: The Recent Music of 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</w:t>
      </w:r>
      <w:del w:id="99" w:date="2014-05-23T16:27:13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>,</w:t>
      </w:r>
      <w:ins w:id="100" w:date="2014-05-23T16:27:14Z" w:author="Sophie Pinkoski">
        <w:r>
          <w:rPr>
            <w:rFonts w:hAnsi="Times Roman" w:hint="default"/>
            <w:rtl w:val="0"/>
            <w:lang w:val="en-US"/>
          </w:rPr>
          <w:t>”</w:t>
        </w:r>
      </w:ins>
      <w:r>
        <w:rPr>
          <w:rFonts w:ascii="Times Roman"/>
          <w:rtl w:val="0"/>
          <w:lang w:val="en-US"/>
        </w:rPr>
        <w:t xml:space="preserve"> </w:t>
      </w:r>
      <w:r>
        <w:rPr>
          <w:rFonts w:ascii="Times Roman"/>
          <w:i w:val="1"/>
          <w:iCs w:val="1"/>
          <w:rtl w:val="0"/>
          <w:lang w:val="en-US"/>
        </w:rPr>
        <w:t>The Musical Times</w:t>
      </w:r>
      <w:r>
        <w:rPr>
          <w:rFonts w:ascii="Times Roman"/>
          <w:rtl w:val="0"/>
          <w:lang w:val="en-US"/>
        </w:rPr>
        <w:t xml:space="preserve"> Vol. 145, No. 1888 (Autumn, 2004): 41-56</w:t>
      </w:r>
    </w:p>
    <w:p>
      <w:pPr>
        <w:pStyle w:val="Body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Roeder, John, 2006. </w:t>
      </w:r>
      <w:ins w:id="101" w:date="2014-05-23T16:27:20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02" w:date="2014-05-23T16:27:19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Co-operating Continuities in the Music of 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</w:t>
      </w:r>
      <w:ins w:id="103" w:date="2014-05-23T16:27:29Z" w:author="Sophie Pinkoski">
        <w:r>
          <w:rPr>
            <w:rFonts w:ascii="Times Roman"/>
            <w:rtl w:val="0"/>
            <w:lang w:val="en-US"/>
          </w:rPr>
          <w:t>,</w:t>
        </w:r>
      </w:ins>
      <w:ins w:id="104" w:date="2014-05-23T16:27:29Z" w:author="Sophie Pinkoski">
        <w:r>
          <w:rPr>
            <w:rFonts w:hAnsi="Times Roman" w:hint="default"/>
            <w:rtl w:val="0"/>
            <w:lang w:val="en-US"/>
          </w:rPr>
          <w:t>”</w:t>
        </w:r>
      </w:ins>
      <w:del w:id="105" w:date="2014-05-23T16:27:24Z" w:author="Sophie Pinkoski">
        <w:r>
          <w:rPr>
            <w:rFonts w:ascii="Times Roman"/>
            <w:rtl w:val="0"/>
            <w:lang w:val="en-US"/>
          </w:rPr>
          <w:delText>"</w:delText>
        </w:r>
      </w:del>
      <w:del w:id="106" w:date="2014-05-23T16:27:24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 xml:space="preserve"> </w:t>
      </w:r>
      <w:r>
        <w:rPr>
          <w:rFonts w:ascii="Times Roman"/>
          <w:i w:val="1"/>
          <w:iCs w:val="1"/>
          <w:rtl w:val="0"/>
          <w:lang w:val="en-US"/>
        </w:rPr>
        <w:t>Music Analysis</w:t>
      </w:r>
      <w:r>
        <w:rPr>
          <w:rFonts w:ascii="Times Roman"/>
          <w:rtl w:val="0"/>
          <w:lang w:val="en-US"/>
        </w:rPr>
        <w:t xml:space="preserve"> 25/1-2 (2006): 125-154.</w:t>
      </w:r>
    </w:p>
    <w:p>
      <w:pPr>
        <w:pStyle w:val="Body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Roeder, John, </w:t>
      </w:r>
      <w:ins w:id="107" w:date="2014-05-23T16:27:33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08" w:date="2014-05-23T16:27:32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A Transformational Space Structuring the Counterpoint in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</w:t>
      </w:r>
      <w:ins w:id="109" w:date="2014-05-23T16:27:43Z" w:author="Sophie Pinkoski">
        <w:r>
          <w:rPr>
            <w:rFonts w:hAnsi="Times Roman" w:hint="default"/>
            <w:rtl w:val="0"/>
            <w:lang w:val="en-US"/>
          </w:rPr>
          <w:t>‘</w:t>
        </w:r>
      </w:ins>
      <w:del w:id="110" w:date="2014-05-23T16:27:40Z" w:author="Sophie Pinkoski">
        <w:r>
          <w:rPr>
            <w:rFonts w:hAnsi="Times Roman" w:hint="default"/>
            <w:rtl w:val="0"/>
            <w:lang w:val="en-US"/>
          </w:rPr>
          <w:delText>“</w:delText>
        </w:r>
      </w:del>
      <w:r>
        <w:rPr>
          <w:rFonts w:ascii="Times Roman"/>
          <w:rtl w:val="0"/>
          <w:lang w:val="en-US"/>
        </w:rPr>
        <w:t>Auf dem Wasser zu singen</w:t>
      </w:r>
      <w:r>
        <w:rPr>
          <w:rFonts w:hAnsi="Times Roman" w:hint="default"/>
          <w:rtl w:val="0"/>
          <w:lang w:val="en-US"/>
        </w:rPr>
        <w:t>”</w:t>
      </w:r>
      <w:r>
        <w:rPr>
          <w:rFonts w:ascii="Times Roman"/>
          <w:rtl w:val="0"/>
          <w:lang w:val="en-US"/>
        </w:rPr>
        <w:t xml:space="preserve">', </w:t>
      </w:r>
      <w:r>
        <w:rPr>
          <w:rFonts w:ascii="Times Roman"/>
          <w:i w:val="1"/>
          <w:iCs w:val="1"/>
          <w:rtl w:val="0"/>
          <w:lang w:val="en-US"/>
        </w:rPr>
        <w:t>Music Theory Online</w:t>
      </w:r>
      <w:r>
        <w:rPr>
          <w:rFonts w:ascii="Times Roman"/>
          <w:rtl w:val="0"/>
          <w:lang w:val="en-US"/>
        </w:rPr>
        <w:t xml:space="preserve"> 15/1 (2009).</w:t>
      </w:r>
    </w:p>
    <w:p>
      <w:pPr>
        <w:pStyle w:val="Body"/>
        <w:widowControl w:val="0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>Taruskin, Richard</w:t>
      </w:r>
      <w:ins w:id="111" w:date="2014-05-23T16:27:51Z" w:author="Sophie Pinkoski">
        <w:r>
          <w:rPr>
            <w:rFonts w:hAnsi="Times Roman" w:hint="default"/>
            <w:rtl w:val="0"/>
            <w:lang w:val="en-US"/>
          </w:rPr>
          <w:t>’</w:t>
        </w:r>
      </w:ins>
      <w:r>
        <w:rPr>
          <w:rFonts w:ascii="Times Roman"/>
          <w:rtl w:val="0"/>
          <w:lang w:val="en-US"/>
        </w:rPr>
        <w:t xml:space="preserve">, </w:t>
      </w:r>
      <w:ins w:id="112" w:date="2014-05-23T16:27:53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13" w:date="2014-05-23T16:27:52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A Surrealist Composer Comes to the Rescue of Modernism</w:t>
      </w:r>
      <w:del w:id="114" w:date="2014-05-23T16:27:55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>,</w:t>
      </w:r>
      <w:ins w:id="115" w:date="2014-05-23T16:27:56Z" w:author="Sophie Pinkoski">
        <w:r>
          <w:rPr>
            <w:rFonts w:hAnsi="Times Roman" w:hint="default"/>
            <w:rtl w:val="0"/>
            <w:lang w:val="en-US"/>
          </w:rPr>
          <w:t>”</w:t>
        </w:r>
      </w:ins>
      <w:r>
        <w:rPr>
          <w:rFonts w:ascii="Times Roman"/>
          <w:rtl w:val="0"/>
          <w:lang w:val="en-US"/>
        </w:rPr>
        <w:t xml:space="preserve"> in </w:t>
      </w:r>
      <w:r>
        <w:rPr>
          <w:rFonts w:ascii="Times Roman"/>
          <w:i w:val="1"/>
          <w:iCs w:val="1"/>
          <w:rtl w:val="0"/>
          <w:lang w:val="en-US"/>
        </w:rPr>
        <w:t>The Danger of Music and Other Anti-Utopian Essays</w:t>
      </w:r>
      <w:r>
        <w:rPr>
          <w:rFonts w:ascii="Times Roman"/>
          <w:rtl w:val="0"/>
          <w:lang w:val="en-US"/>
        </w:rPr>
        <w:t xml:space="preserve"> (2008): 144-52.</w:t>
      </w:r>
    </w:p>
    <w:p>
      <w:pPr>
        <w:pStyle w:val="Body"/>
        <w:widowControl w:val="0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Venn, Edward, </w:t>
      </w:r>
      <w:ins w:id="116" w:date="2014-05-23T16:28:14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17" w:date="2014-05-23T16:28:02Z" w:author="Sophie Pinkoski">
        <w:r>
          <w:rPr>
            <w:rFonts w:ascii="Times Roman"/>
            <w:rtl w:val="0"/>
            <w:lang w:val="en-US"/>
          </w:rPr>
          <w:delText>'</w:delText>
        </w:r>
      </w:del>
      <w:r>
        <w:rPr>
          <w:rFonts w:ascii="Times Roman"/>
          <w:rtl w:val="0"/>
          <w:lang w:val="en-US"/>
        </w:rPr>
        <w:t>Asylum gained</w:t>
      </w:r>
      <w:del w:id="118" w:date="2014-05-23T16:28:06Z" w:author="Sophie Pinkoski">
        <w:r>
          <w:rPr>
            <w:rFonts w:ascii="Times Roman"/>
            <w:rtl w:val="0"/>
            <w:lang w:val="en-US"/>
          </w:rPr>
          <w:delText>'</w:delText>
        </w:r>
      </w:del>
      <w:r>
        <w:rPr>
          <w:rFonts w:ascii="Times Roman"/>
          <w:rtl w:val="0"/>
          <w:lang w:val="en-US"/>
        </w:rPr>
        <w:t>?</w:t>
      </w:r>
      <w:del w:id="119" w:date="2014-05-23T16:28:27Z" w:author="Sophie Pinkoski">
        <w:r>
          <w:rPr>
            <w:rFonts w:ascii="Times Roman"/>
            <w:rtl w:val="0"/>
            <w:lang w:val="en-US"/>
          </w:rPr>
          <w:delText xml:space="preserve"> </w:delText>
        </w:r>
      </w:del>
      <w:r>
        <w:rPr>
          <w:rFonts w:ascii="Times Roman"/>
          <w:rtl w:val="0"/>
          <w:lang w:val="en-US"/>
        </w:rPr>
        <w:t>: madness and sanctuary in 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 xml:space="preserve">s's </w:t>
      </w:r>
      <w:r>
        <w:rPr>
          <w:rFonts w:ascii="Times Roman"/>
          <w:i w:val="1"/>
          <w:iCs w:val="1"/>
          <w:rtl w:val="0"/>
          <w:lang w:val="en-US"/>
        </w:rPr>
        <w:t>Asyla</w:t>
      </w:r>
      <w:del w:id="120" w:date="2014-05-23T16:28:32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>,</w:t>
      </w:r>
      <w:ins w:id="121" w:date="2014-05-23T16:28:34Z" w:author="Sophie Pinkoski">
        <w:r>
          <w:rPr>
            <w:rFonts w:hAnsi="Times Roman" w:hint="default"/>
            <w:rtl w:val="0"/>
            <w:lang w:val="en-US"/>
          </w:rPr>
          <w:t>”</w:t>
        </w:r>
      </w:ins>
      <w:r>
        <w:rPr>
          <w:rFonts w:ascii="Times Roman"/>
          <w:rtl w:val="0"/>
          <w:lang w:val="en-US"/>
        </w:rPr>
        <w:t xml:space="preserve"> </w:t>
      </w:r>
      <w:r>
        <w:rPr>
          <w:rFonts w:ascii="Times Roman"/>
          <w:i w:val="1"/>
          <w:iCs w:val="1"/>
          <w:rtl w:val="0"/>
          <w:lang w:val="en-US"/>
        </w:rPr>
        <w:t>Music Analysis</w:t>
      </w:r>
      <w:r>
        <w:rPr>
          <w:rFonts w:ascii="Times Roman"/>
          <w:rtl w:val="0"/>
          <w:lang w:val="en-US"/>
        </w:rPr>
        <w:t xml:space="preserve"> 25 (1-2) (2006): 89-120. </w:t>
      </w:r>
    </w:p>
    <w:p>
      <w:pPr>
        <w:pStyle w:val="Body"/>
        <w:ind w:left="567" w:hanging="567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Venn, Edward, </w:t>
      </w:r>
      <w:ins w:id="122" w:date="2014-05-23T16:28:46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23" w:date="2014-05-23T16:28:46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Narrativity in 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</w:t>
      </w:r>
      <w:r>
        <w:rPr>
          <w:rFonts w:ascii="Times Roman"/>
          <w:i w:val="1"/>
          <w:iCs w:val="1"/>
          <w:rtl w:val="0"/>
          <w:lang w:val="en-US"/>
        </w:rPr>
        <w:t>Asyla</w:t>
      </w:r>
      <w:del w:id="124" w:date="2014-05-23T16:28:49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>,</w:t>
      </w:r>
      <w:ins w:id="125" w:date="2014-05-23T16:28:50Z" w:author="Sophie Pinkoski">
        <w:r>
          <w:rPr>
            <w:rFonts w:hAnsi="Times Roman" w:hint="default"/>
            <w:rtl w:val="0"/>
            <w:lang w:val="en-US"/>
          </w:rPr>
          <w:t>”</w:t>
        </w:r>
      </w:ins>
      <w:r>
        <w:rPr>
          <w:rFonts w:ascii="Times Roman"/>
          <w:rtl w:val="0"/>
          <w:lang w:val="en-US"/>
        </w:rPr>
        <w:t xml:space="preserve"> </w:t>
      </w:r>
      <w:r>
        <w:rPr>
          <w:rFonts w:ascii="Times Roman"/>
          <w:i w:val="1"/>
          <w:iCs w:val="1"/>
          <w:rtl w:val="0"/>
          <w:lang w:val="en-US"/>
        </w:rPr>
        <w:t>Res Facta Nova</w:t>
      </w:r>
      <w:r>
        <w:rPr>
          <w:rFonts w:ascii="Times Roman"/>
          <w:rtl w:val="0"/>
          <w:lang w:val="en-US"/>
        </w:rPr>
        <w:t xml:space="preserve"> 11 (20) (2010): 61-70.</w:t>
      </w:r>
    </w:p>
    <w:p>
      <w:pPr>
        <w:pStyle w:val="Body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Venn, Edward, </w:t>
      </w:r>
      <w:ins w:id="126" w:date="2014-05-23T16:28:54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27" w:date="2014-05-23T16:28:54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</w:t>
      </w:r>
      <w:del w:id="128" w:date="2014-05-23T16:28:56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>,</w:t>
      </w:r>
      <w:ins w:id="129" w:date="2014-05-23T16:28:57Z" w:author="Sophie Pinkoski">
        <w:r>
          <w:rPr>
            <w:rFonts w:hAnsi="Times Roman" w:hint="default"/>
            <w:rtl w:val="0"/>
            <w:lang w:val="en-US"/>
          </w:rPr>
          <w:t>”</w:t>
        </w:r>
      </w:ins>
      <w:r>
        <w:rPr>
          <w:rFonts w:ascii="Times Roman"/>
          <w:rtl w:val="0"/>
          <w:lang w:val="en-US"/>
        </w:rPr>
        <w:t xml:space="preserve"> in </w:t>
      </w:r>
      <w:r>
        <w:rPr>
          <w:rFonts w:ascii="Times Roman"/>
          <w:i w:val="1"/>
          <w:iCs w:val="1"/>
          <w:rtl w:val="0"/>
          <w:lang w:val="en-US"/>
        </w:rPr>
        <w:t>Nowa Muzyka Brytyjska</w:t>
      </w:r>
      <w:r>
        <w:rPr>
          <w:rFonts w:ascii="Times Roman"/>
          <w:rtl w:val="0"/>
          <w:lang w:val="en-US"/>
        </w:rPr>
        <w:t xml:space="preserve"> [New British Music] (2010): 182-201. [in Polish]</w:t>
      </w:r>
    </w:p>
    <w:p>
      <w:pPr>
        <w:pStyle w:val="Body"/>
        <w:widowControl w:val="0"/>
        <w:ind w:left="567" w:hanging="567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Whittall, Arnold, </w:t>
      </w:r>
      <w:ins w:id="130" w:date="2014-05-23T16:29:03Z" w:author="Sophie Pinkoski">
        <w:r>
          <w:rPr>
            <w:rFonts w:hAnsi="Times Roman" w:hint="default"/>
            <w:rtl w:val="0"/>
            <w:lang w:val="en-US"/>
          </w:rPr>
          <w:t>“</w:t>
        </w:r>
      </w:ins>
      <w:del w:id="131" w:date="2014-05-23T16:29:02Z" w:author="Sophie Pinkoski">
        <w:r>
          <w:rPr>
            <w:rFonts w:hAnsi="Times Roman" w:hint="default"/>
            <w:rtl w:val="0"/>
            <w:lang w:val="en-US"/>
          </w:rPr>
          <w:delText>‘</w:delText>
        </w:r>
      </w:del>
      <w:r>
        <w:rPr>
          <w:rFonts w:ascii="Times Roman"/>
          <w:rtl w:val="0"/>
          <w:lang w:val="en-US"/>
        </w:rPr>
        <w:t>James Dillon, Thomas Ad</w:t>
      </w:r>
      <w:r>
        <w:rPr>
          <w:rFonts w:hAnsi="Times Roman" w:hint="default"/>
          <w:rtl w:val="0"/>
          <w:lang w:val="en-US"/>
        </w:rPr>
        <w:t>è</w:t>
      </w:r>
      <w:r>
        <w:rPr>
          <w:rFonts w:ascii="Times Roman"/>
          <w:rtl w:val="0"/>
          <w:lang w:val="en-US"/>
        </w:rPr>
        <w:t>s, and the Pleasures of Allusion</w:t>
      </w:r>
      <w:del w:id="132" w:date="2014-05-23T16:29:05Z" w:author="Sophie Pinkoski">
        <w:r>
          <w:rPr>
            <w:rFonts w:hAnsi="Times Roman" w:hint="default"/>
            <w:rtl w:val="0"/>
            <w:lang w:val="en-US"/>
          </w:rPr>
          <w:delText>’</w:delText>
        </w:r>
      </w:del>
      <w:r>
        <w:rPr>
          <w:rFonts w:ascii="Times Roman"/>
          <w:rtl w:val="0"/>
          <w:lang w:val="en-US"/>
        </w:rPr>
        <w:t>,</w:t>
      </w:r>
      <w:ins w:id="133" w:date="2014-05-23T16:29:06Z" w:author="Sophie Pinkoski">
        <w:r>
          <w:rPr>
            <w:rFonts w:hAnsi="Times Roman" w:hint="default"/>
            <w:rtl w:val="0"/>
            <w:lang w:val="en-US"/>
          </w:rPr>
          <w:t>”</w:t>
        </w:r>
      </w:ins>
      <w:r>
        <w:rPr>
          <w:rFonts w:ascii="Times Roman"/>
          <w:rtl w:val="0"/>
          <w:lang w:val="en-US"/>
        </w:rPr>
        <w:t xml:space="preserve"> in </w:t>
      </w:r>
      <w:r>
        <w:rPr>
          <w:rFonts w:ascii="Times Roman"/>
          <w:i w:val="1"/>
          <w:iCs w:val="1"/>
          <w:rtl w:val="0"/>
          <w:lang w:val="en-US"/>
        </w:rPr>
        <w:t xml:space="preserve">Aspects of British Music of the 1990s </w:t>
      </w:r>
      <w:r>
        <w:rPr>
          <w:rFonts w:ascii="Times Roman"/>
          <w:rtl w:val="0"/>
          <w:lang w:val="en-US"/>
        </w:rPr>
        <w:t xml:space="preserve">(2003): 3-28. </w:t>
      </w:r>
    </w:p>
    <w:p>
      <w:pPr>
        <w:pStyle w:val="Body"/>
        <w:rPr>
          <w:rFonts w:ascii="Times Roman" w:cs="Times Roman" w:hAnsi="Times Roman" w:eastAsia="Times Roman"/>
          <w:lang w:val="en-US"/>
        </w:rPr>
      </w:pPr>
    </w:p>
    <w:p>
      <w:pPr>
        <w:pStyle w:val="Body"/>
        <w:rPr>
          <w:rFonts w:ascii="Times Roman" w:cs="Times Roman" w:hAnsi="Times Roman" w:eastAsia="Times Roman"/>
          <w:lang w:val="en-US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  <w:caps w:val="0"/>
          <w:smallCaps w:val="0"/>
        </w:rPr>
      </w:pPr>
      <w:r>
        <w:rPr>
          <w:rFonts w:ascii="Times Roman"/>
          <w:b w:val="1"/>
          <w:bCs w:val="1"/>
          <w:caps w:val="0"/>
          <w:smallCaps w:val="0"/>
          <w:rtl w:val="0"/>
        </w:rPr>
        <w:t>CHRONOLOGY OF COMPOSITIONS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The Lover in Winter</w:t>
      </w:r>
      <w:r>
        <w:rPr>
          <w:rFonts w:ascii="Times Roman"/>
          <w:rtl w:val="0"/>
        </w:rPr>
        <w:t xml:space="preserve"> (1989)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de-DE"/>
        </w:rPr>
        <w:t>Five Eliot Landscapes</w:t>
      </w:r>
      <w:r>
        <w:rPr>
          <w:rFonts w:ascii="Times Roman"/>
          <w:rtl w:val="0"/>
        </w:rPr>
        <w:t xml:space="preserve"> (1990)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de-DE"/>
        </w:rPr>
        <w:t>Chamber Symphony</w:t>
      </w:r>
      <w:r>
        <w:rPr>
          <w:rFonts w:ascii="Times Roman"/>
          <w:rtl w:val="0"/>
        </w:rPr>
        <w:t xml:space="preserve"> (1990)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O thou who didst with pitfall and with gin</w:t>
      </w:r>
      <w:r>
        <w:rPr>
          <w:rFonts w:ascii="Times Roman"/>
          <w:rtl w:val="0"/>
        </w:rPr>
        <w:t xml:space="preserve"> (1990)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>Gefriolsae Me</w:t>
      </w:r>
      <w:r>
        <w:rPr>
          <w:rFonts w:ascii="Times Roman"/>
          <w:rtl w:val="0"/>
        </w:rPr>
        <w:t xml:space="preserve"> (1990)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>Catch</w:t>
      </w:r>
      <w:r>
        <w:rPr>
          <w:rFonts w:ascii="Times Roman"/>
          <w:rtl w:val="0"/>
        </w:rPr>
        <w:t xml:space="preserve"> (1991)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 xml:space="preserve">Darknesse Visible </w:t>
      </w:r>
      <w:r>
        <w:rPr>
          <w:rFonts w:ascii="Times Roman"/>
          <w:rtl w:val="0"/>
        </w:rPr>
        <w:t>(1992)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nl-NL"/>
        </w:rPr>
        <w:t>Fool</w:t>
      </w:r>
      <w:r>
        <w:rPr>
          <w:rFonts w:hAnsi="Times Roman" w:hint="default"/>
          <w:i w:val="1"/>
          <w:iCs w:val="1"/>
          <w:rtl w:val="0"/>
          <w:lang w:val="en-US"/>
        </w:rPr>
        <w:t>’</w:t>
      </w:r>
      <w:r>
        <w:rPr>
          <w:rFonts w:ascii="Times Roman"/>
          <w:i w:val="1"/>
          <w:iCs w:val="1"/>
          <w:rtl w:val="0"/>
        </w:rPr>
        <w:t>s Rhymes</w:t>
      </w:r>
      <w:r>
        <w:rPr>
          <w:rFonts w:ascii="Times Roman"/>
          <w:rtl w:val="0"/>
        </w:rPr>
        <w:t xml:space="preserve"> (1992)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sv-SE"/>
        </w:rPr>
        <w:t>Under Hamelin Hil</w:t>
      </w:r>
      <w:r>
        <w:rPr>
          <w:rFonts w:ascii="Times Roman"/>
          <w:rtl w:val="0"/>
        </w:rPr>
        <w:t>l (1992)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Still Sorrowing</w:t>
      </w:r>
      <w:r>
        <w:rPr>
          <w:rFonts w:ascii="Times Roman"/>
          <w:rtl w:val="0"/>
        </w:rPr>
        <w:t xml:space="preserve"> (1992)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>Life Story</w:t>
      </w:r>
      <w:r>
        <w:rPr>
          <w:rFonts w:ascii="Times Roman"/>
          <w:rtl w:val="0"/>
        </w:rPr>
        <w:t xml:space="preserve"> (1993)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Living Toys</w:t>
      </w:r>
      <w:r>
        <w:rPr>
          <w:rFonts w:ascii="Times Roman"/>
          <w:rtl w:val="0"/>
        </w:rPr>
        <w:t xml:space="preserve"> (1993)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 xml:space="preserve">...but all shall be well </w:t>
      </w:r>
      <w:r>
        <w:rPr>
          <w:rFonts w:ascii="Times Roman"/>
          <w:rtl w:val="0"/>
        </w:rPr>
        <w:t>(1993)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it-IT"/>
        </w:rPr>
        <w:t>Sonata da Caccia</w:t>
      </w:r>
      <w:r>
        <w:rPr>
          <w:rFonts w:ascii="Times Roman"/>
          <w:rtl w:val="0"/>
        </w:rPr>
        <w:t xml:space="preserve"> (1993)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pt-PT"/>
        </w:rPr>
        <w:t>Arcadiana</w:t>
      </w:r>
      <w:r>
        <w:rPr>
          <w:rFonts w:ascii="Times Roman"/>
          <w:rtl w:val="0"/>
        </w:rPr>
        <w:t xml:space="preserve"> (1994)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 xml:space="preserve">The Origin of the Harp </w:t>
      </w:r>
      <w:r>
        <w:rPr>
          <w:rFonts w:ascii="Times Roman"/>
          <w:rtl w:val="0"/>
        </w:rPr>
        <w:t>(1994)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fr-FR"/>
        </w:rPr>
        <w:t>Les baricades mist</w:t>
      </w:r>
      <w:r>
        <w:rPr>
          <w:rFonts w:hAnsi="Times Roman" w:hint="default"/>
          <w:i w:val="1"/>
          <w:iCs w:val="1"/>
          <w:rtl w:val="0"/>
          <w:lang w:val="en-US"/>
        </w:rPr>
        <w:t>é</w:t>
      </w:r>
      <w:r>
        <w:rPr>
          <w:rFonts w:ascii="Times Roman"/>
          <w:i w:val="1"/>
          <w:iCs w:val="1"/>
          <w:rtl w:val="0"/>
          <w:lang w:val="fr-FR"/>
        </w:rPr>
        <w:t xml:space="preserve">rieuses </w:t>
      </w:r>
      <w:r>
        <w:rPr>
          <w:rFonts w:ascii="Times Roman"/>
          <w:rtl w:val="0"/>
        </w:rPr>
        <w:t>(1994)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>Cardiac Arrest</w:t>
      </w:r>
      <w:r>
        <w:rPr>
          <w:rFonts w:ascii="Times Roman"/>
          <w:rtl w:val="0"/>
        </w:rPr>
        <w:t xml:space="preserve"> (1995)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Powder her Face</w:t>
      </w:r>
      <w:r>
        <w:rPr>
          <w:rFonts w:ascii="Times Roman"/>
          <w:rtl w:val="0"/>
        </w:rPr>
        <w:t xml:space="preserve"> (1995)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 xml:space="preserve">Traced Overhead </w:t>
      </w:r>
      <w:r>
        <w:rPr>
          <w:rFonts w:ascii="Times Roman"/>
          <w:rtl w:val="0"/>
        </w:rPr>
        <w:t>(1996)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These Premises are Alarmed</w:t>
      </w:r>
      <w:r>
        <w:rPr>
          <w:rFonts w:ascii="Times Roman"/>
          <w:rtl w:val="0"/>
        </w:rPr>
        <w:t xml:space="preserve"> (1996)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>Asyla</w:t>
      </w:r>
      <w:r>
        <w:rPr>
          <w:rFonts w:ascii="Times Roman"/>
          <w:rtl w:val="0"/>
        </w:rPr>
        <w:t xml:space="preserve"> (1997)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pt-PT"/>
        </w:rPr>
        <w:t>Concerto Conciso</w:t>
      </w:r>
      <w:r>
        <w:rPr>
          <w:rFonts w:ascii="Times Roman"/>
          <w:rtl w:val="0"/>
        </w:rPr>
        <w:t xml:space="preserve"> (1997)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The Fayrfax Carol</w:t>
      </w:r>
      <w:r>
        <w:rPr>
          <w:rFonts w:ascii="Times Roman"/>
          <w:rtl w:val="0"/>
        </w:rPr>
        <w:t xml:space="preserve"> (1997)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>America: A Prophecy</w:t>
      </w:r>
      <w:r>
        <w:rPr>
          <w:rFonts w:ascii="Times Roman"/>
          <w:rtl w:val="0"/>
        </w:rPr>
        <w:t xml:space="preserve"> (1999)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January Writ</w:t>
      </w:r>
      <w:r>
        <w:rPr>
          <w:rFonts w:ascii="Times Roman"/>
          <w:rtl w:val="0"/>
        </w:rPr>
        <w:t xml:space="preserve"> (1999)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pt-PT"/>
        </w:rPr>
        <w:t xml:space="preserve">Piano Quintet </w:t>
      </w:r>
      <w:r>
        <w:rPr>
          <w:rFonts w:ascii="Times Roman"/>
          <w:rtl w:val="0"/>
        </w:rPr>
        <w:t>(2000)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de-DE"/>
        </w:rPr>
        <w:t>Brahms</w:t>
      </w:r>
      <w:r>
        <w:rPr>
          <w:rFonts w:ascii="Times Roman"/>
          <w:rtl w:val="0"/>
        </w:rPr>
        <w:t xml:space="preserve"> (2001)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The Tempest</w:t>
      </w:r>
      <w:r>
        <w:rPr>
          <w:rFonts w:ascii="Times Roman"/>
          <w:rtl w:val="0"/>
        </w:rPr>
        <w:t xml:space="preserve"> (2004)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Scenes from the Tempest</w:t>
      </w:r>
      <w:r>
        <w:rPr>
          <w:rFonts w:ascii="Times Roman"/>
          <w:rtl w:val="0"/>
        </w:rPr>
        <w:t xml:space="preserve"> (2004)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 xml:space="preserve">Court Studies from the Tempest </w:t>
      </w:r>
      <w:r>
        <w:rPr>
          <w:rFonts w:ascii="Times Roman"/>
          <w:rtl w:val="0"/>
        </w:rPr>
        <w:t>(2005)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Concerto for Violin: Concentric Paths</w:t>
      </w:r>
      <w:r>
        <w:rPr>
          <w:rFonts w:ascii="Times Roman"/>
          <w:rtl w:val="0"/>
        </w:rPr>
        <w:t xml:space="preserve"> (2005)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Studies from Couperin</w:t>
      </w:r>
      <w:r>
        <w:rPr>
          <w:rFonts w:ascii="Times Roman"/>
          <w:rtl w:val="0"/>
        </w:rPr>
        <w:t xml:space="preserve"> (2006)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</w:rPr>
        <w:t xml:space="preserve">Tevot </w:t>
      </w:r>
      <w:r>
        <w:rPr>
          <w:rFonts w:ascii="Times Roman"/>
          <w:rtl w:val="0"/>
        </w:rPr>
        <w:t>(2007)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Overture, Waltz and Finale from Powder her Face</w:t>
      </w:r>
      <w:r>
        <w:rPr>
          <w:rFonts w:ascii="Times Roman"/>
          <w:rtl w:val="0"/>
        </w:rPr>
        <w:t xml:space="preserve"> (2007)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In Seven Days</w:t>
      </w:r>
      <w:r>
        <w:rPr>
          <w:rFonts w:ascii="Times Roman"/>
          <w:rtl w:val="0"/>
        </w:rPr>
        <w:t xml:space="preserve"> (2008)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Three Mazurkas</w:t>
      </w:r>
      <w:r>
        <w:rPr>
          <w:rFonts w:ascii="Times Roman"/>
          <w:rtl w:val="0"/>
        </w:rPr>
        <w:t xml:space="preserve"> (2009)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fr-FR"/>
        </w:rPr>
        <w:t>Lieux retrouv</w:t>
      </w:r>
      <w:r>
        <w:rPr>
          <w:rFonts w:hAnsi="Times Roman" w:hint="default"/>
          <w:i w:val="1"/>
          <w:iCs w:val="1"/>
          <w:rtl w:val="0"/>
          <w:lang w:val="en-US"/>
        </w:rPr>
        <w:t>é</w:t>
      </w:r>
      <w:r>
        <w:rPr>
          <w:rFonts w:ascii="Times Roman"/>
          <w:i w:val="1"/>
          <w:iCs w:val="1"/>
          <w:rtl w:val="0"/>
        </w:rPr>
        <w:t xml:space="preserve">s </w:t>
      </w:r>
      <w:r>
        <w:rPr>
          <w:rFonts w:ascii="Times Roman"/>
          <w:rtl w:val="0"/>
        </w:rPr>
        <w:t>(2009)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en-US"/>
        </w:rPr>
        <w:t>Concert Paraphrase on Powder her Face</w:t>
      </w:r>
      <w:r>
        <w:rPr>
          <w:rFonts w:ascii="Times Roman"/>
          <w:rtl w:val="0"/>
        </w:rPr>
        <w:t xml:space="preserve"> (2009)</w:t>
      </w:r>
    </w:p>
    <w:p>
      <w:pPr>
        <w:pStyle w:val="Body"/>
        <w:tabs>
          <w:tab w:val="left" w:pos="4394"/>
        </w:tabs>
        <w:rPr>
          <w:rFonts w:ascii="Times Roman" w:cs="Times Roman" w:hAnsi="Times Roman" w:eastAsia="Times Roman"/>
        </w:rPr>
      </w:pPr>
      <w:r>
        <w:rPr>
          <w:rFonts w:ascii="Times Roman"/>
          <w:i w:val="1"/>
          <w:iCs w:val="1"/>
          <w:rtl w:val="0"/>
          <w:lang w:val="it-IT"/>
        </w:rPr>
        <w:t>Polaris</w:t>
      </w:r>
      <w:r>
        <w:rPr>
          <w:rFonts w:ascii="Times Roman"/>
          <w:rtl w:val="0"/>
        </w:rPr>
        <w:t xml:space="preserve"> (2010)</w:t>
      </w:r>
    </w:p>
    <w:p>
      <w:pPr>
        <w:pStyle w:val="Body"/>
        <w:tabs>
          <w:tab w:val="left" w:pos="4394"/>
        </w:tabs>
      </w:pPr>
      <w:r>
        <w:rPr>
          <w:rFonts w:ascii="Times Roman"/>
          <w:i w:val="1"/>
          <w:iCs w:val="1"/>
          <w:rtl w:val="0"/>
          <w:lang w:val="en-US"/>
        </w:rPr>
        <w:t>The Four Quarters</w:t>
      </w:r>
      <w:r>
        <w:rPr>
          <w:rFonts w:ascii="Times Roman"/>
          <w:rtl w:val="0"/>
        </w:rPr>
        <w:t xml:space="preserve"> (2010)</w:t>
      </w: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25" w:author="J. G." w:date="2012-10-08T09:22:00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Check spelling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