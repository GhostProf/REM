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F4B1A" w14:textId="77777777" w:rsidR="00133C9B" w:rsidRPr="000157F0" w:rsidRDefault="00133C9B" w:rsidP="00133C9B">
      <w:pPr>
        <w:spacing w:after="0"/>
        <w:rPr>
          <w:sz w:val="20"/>
        </w:rPr>
      </w:pPr>
    </w:p>
    <w:bookmarkStart w:id="0" w:name="_GoBack"/>
    <w:p w14:paraId="1A6C9F07" w14:textId="7094E2D9" w:rsidR="009A7F69" w:rsidRPr="009A7F69" w:rsidRDefault="00786E38" w:rsidP="00133C9B">
      <w:pPr>
        <w:spacing w:after="0" w:line="360" w:lineRule="auto"/>
        <w:rPr>
          <w:rStyle w:val="st"/>
          <w:rFonts w:eastAsia="Times New Roman"/>
          <w:b/>
        </w:rPr>
      </w:pPr>
      <w:r>
        <w:fldChar w:fldCharType="begin"/>
      </w:r>
      <w:r>
        <w:instrText xml:space="preserve"> HYPERLINK "http://gutenberg.spiegel.de/autor/469" </w:instrText>
      </w:r>
      <w:r>
        <w:fldChar w:fldCharType="separate"/>
      </w:r>
      <w:r w:rsidR="00133C9B" w:rsidRPr="00057E5D">
        <w:rPr>
          <w:rStyle w:val="Hyperlink"/>
          <w:b/>
        </w:rPr>
        <w:t>Stanislaw Przybyszewski</w:t>
      </w:r>
      <w:r>
        <w:rPr>
          <w:rStyle w:val="Hyperlink"/>
          <w:b/>
        </w:rPr>
        <w:fldChar w:fldCharType="end"/>
      </w:r>
      <w:r w:rsidR="00133C9B" w:rsidRPr="009A7F69">
        <w:rPr>
          <w:b/>
        </w:rPr>
        <w:t xml:space="preserve"> (</w:t>
      </w:r>
      <w:r w:rsidR="009A7F69" w:rsidRPr="009A7F69">
        <w:rPr>
          <w:rStyle w:val="st"/>
          <w:rFonts w:eastAsia="Times New Roman"/>
          <w:b/>
        </w:rPr>
        <w:t>1868-1927)</w:t>
      </w:r>
    </w:p>
    <w:bookmarkEnd w:id="0"/>
    <w:p w14:paraId="0F5CD8C5" w14:textId="77777777" w:rsidR="009A7F69" w:rsidRDefault="009A7F69" w:rsidP="00133C9B">
      <w:pPr>
        <w:spacing w:after="0" w:line="360" w:lineRule="auto"/>
        <w:rPr>
          <w:rStyle w:val="st"/>
          <w:rFonts w:eastAsia="Times New Roman"/>
        </w:rPr>
      </w:pPr>
    </w:p>
    <w:p w14:paraId="0630F586" w14:textId="6A7E02E7" w:rsidR="00133C9B" w:rsidRPr="00133C9B" w:rsidRDefault="00786E38" w:rsidP="00133C9B">
      <w:pPr>
        <w:spacing w:after="0" w:line="360" w:lineRule="auto"/>
        <w:rPr>
          <w:rStyle w:val="st"/>
          <w:rFonts w:eastAsia="Times New Roman"/>
        </w:rPr>
      </w:pPr>
      <w:hyperlink r:id="rId8" w:history="1">
        <w:r w:rsidR="009A7F69" w:rsidRPr="007B125C">
          <w:rPr>
            <w:rStyle w:val="Hyperlink"/>
            <w:rFonts w:eastAsia="Times New Roman"/>
          </w:rPr>
          <w:t>Stanislaw Przybyszewski</w:t>
        </w:r>
      </w:hyperlink>
      <w:r w:rsidR="009A7F69">
        <w:rPr>
          <w:rStyle w:val="st"/>
          <w:rFonts w:eastAsia="Times New Roman"/>
        </w:rPr>
        <w:t xml:space="preserve">, </w:t>
      </w:r>
      <w:r w:rsidR="00133C9B">
        <w:rPr>
          <w:rStyle w:val="st"/>
          <w:rFonts w:eastAsia="Times New Roman"/>
        </w:rPr>
        <w:t xml:space="preserve">a highly controversial author of German tongue and Polish </w:t>
      </w:r>
      <w:r w:rsidR="00DC5813">
        <w:rPr>
          <w:rStyle w:val="st"/>
          <w:rFonts w:eastAsia="Times New Roman"/>
        </w:rPr>
        <w:t>provenance</w:t>
      </w:r>
      <w:r w:rsidR="00133C9B">
        <w:rPr>
          <w:rStyle w:val="st"/>
          <w:rFonts w:eastAsia="Times New Roman"/>
        </w:rPr>
        <w:t>, catalyst of German-Scandinavian modernity</w:t>
      </w:r>
      <w:r w:rsidR="00DC5813">
        <w:rPr>
          <w:rStyle w:val="st"/>
          <w:rFonts w:eastAsia="Times New Roman"/>
        </w:rPr>
        <w:t>,</w:t>
      </w:r>
      <w:r w:rsidR="00133C9B">
        <w:rPr>
          <w:rStyle w:val="st"/>
          <w:rFonts w:eastAsia="Times New Roman"/>
        </w:rPr>
        <w:t xml:space="preserve"> </w:t>
      </w:r>
      <w:r w:rsidR="00133C9B" w:rsidRPr="00437E13">
        <w:rPr>
          <w:rStyle w:val="st"/>
          <w:rFonts w:eastAsia="Times New Roman"/>
        </w:rPr>
        <w:t xml:space="preserve">and </w:t>
      </w:r>
      <w:ins w:id="1" w:author="Pinkoski" w:date="2014-03-17T13:15:00Z">
        <w:r>
          <w:rPr>
            <w:rStyle w:val="st"/>
            <w:rFonts w:eastAsia="Times New Roman"/>
          </w:rPr>
          <w:t>S</w:t>
        </w:r>
      </w:ins>
      <w:del w:id="2" w:author="Pinkoski" w:date="2014-03-17T13:15:00Z">
        <w:r w:rsidR="00133C9B" w:rsidRPr="00437E13" w:rsidDel="00786E38">
          <w:rPr>
            <w:rStyle w:val="st"/>
            <w:rFonts w:eastAsia="Times New Roman"/>
          </w:rPr>
          <w:delText>s</w:delText>
        </w:r>
      </w:del>
      <w:r w:rsidR="00133C9B" w:rsidRPr="00437E13">
        <w:rPr>
          <w:rStyle w:val="st"/>
          <w:rFonts w:eastAsia="Times New Roman"/>
        </w:rPr>
        <w:t>atanist</w:t>
      </w:r>
      <w:r w:rsidR="00133C9B">
        <w:rPr>
          <w:rStyle w:val="st"/>
          <w:rFonts w:eastAsia="Times New Roman"/>
        </w:rPr>
        <w:t>, was among the most</w:t>
      </w:r>
      <w:r w:rsidR="00DC5813">
        <w:rPr>
          <w:rStyle w:val="st"/>
          <w:rFonts w:eastAsia="Times New Roman"/>
        </w:rPr>
        <w:t xml:space="preserve"> widely </w:t>
      </w:r>
      <w:r w:rsidR="00133C9B">
        <w:rPr>
          <w:rStyle w:val="st"/>
          <w:rFonts w:eastAsia="Times New Roman"/>
        </w:rPr>
        <w:t xml:space="preserve">read authors at the turn of the century. He began his writing career with </w:t>
      </w:r>
      <w:r w:rsidRPr="00786E38">
        <w:fldChar w:fldCharType="begin"/>
      </w:r>
      <w:r w:rsidRPr="00786E38">
        <w:rPr>
          <w:rPrChange w:id="3" w:author="Pinkoski" w:date="2014-03-17T13:16:00Z">
            <w:rPr/>
          </w:rPrChange>
        </w:rPr>
        <w:instrText xml:space="preserve"> HYPERLINK "http://www.archive.org/stream/zurpsychologied00przygoog" \l "page/n5/mode/2up" </w:instrText>
      </w:r>
      <w:r w:rsidRPr="00786E38">
        <w:rPr>
          <w:rPrChange w:id="4" w:author="Pinkoski" w:date="2014-03-17T13:16:00Z">
            <w:rPr/>
          </w:rPrChange>
        </w:rPr>
        <w:fldChar w:fldCharType="separate"/>
      </w:r>
      <w:r w:rsidR="00133C9B" w:rsidRPr="00786E38">
        <w:rPr>
          <w:rStyle w:val="Hyperlink"/>
          <w:rFonts w:eastAsia="Times New Roman"/>
          <w:i/>
          <w:u w:val="none"/>
          <w:rPrChange w:id="5" w:author="Pinkoski" w:date="2014-03-17T13:16:00Z">
            <w:rPr>
              <w:rStyle w:val="Hyperlink"/>
              <w:rFonts w:eastAsia="Times New Roman"/>
              <w:i/>
            </w:rPr>
          </w:rPrChange>
        </w:rPr>
        <w:t>Zur Psycholog</w:t>
      </w:r>
      <w:r w:rsidR="00AE25EF" w:rsidRPr="00786E38">
        <w:rPr>
          <w:rStyle w:val="Hyperlink"/>
          <w:rFonts w:eastAsia="Times New Roman"/>
          <w:i/>
          <w:u w:val="none"/>
          <w:rPrChange w:id="6" w:author="Pinkoski" w:date="2014-03-17T13:16:00Z">
            <w:rPr>
              <w:rStyle w:val="Hyperlink"/>
              <w:rFonts w:eastAsia="Times New Roman"/>
              <w:i/>
            </w:rPr>
          </w:rPrChange>
        </w:rPr>
        <w:t>ie</w:t>
      </w:r>
      <w:r w:rsidR="00133C9B" w:rsidRPr="00786E38">
        <w:rPr>
          <w:rStyle w:val="Hyperlink"/>
          <w:rFonts w:eastAsia="Times New Roman"/>
          <w:i/>
          <w:u w:val="none"/>
          <w:rPrChange w:id="7" w:author="Pinkoski" w:date="2014-03-17T13:16:00Z">
            <w:rPr>
              <w:rStyle w:val="Hyperlink"/>
              <w:rFonts w:eastAsia="Times New Roman"/>
              <w:i/>
            </w:rPr>
          </w:rPrChange>
        </w:rPr>
        <w:t xml:space="preserve"> des Individuums</w:t>
      </w:r>
      <w:r w:rsidR="00133C9B" w:rsidRPr="00786E38">
        <w:rPr>
          <w:rStyle w:val="Hyperlink"/>
          <w:rFonts w:eastAsia="Times New Roman"/>
          <w:u w:val="none"/>
          <w:rPrChange w:id="8" w:author="Pinkoski" w:date="2014-03-17T13:16:00Z">
            <w:rPr>
              <w:rStyle w:val="Hyperlink"/>
              <w:rFonts w:eastAsia="Times New Roman"/>
            </w:rPr>
          </w:rPrChange>
        </w:rPr>
        <w:t>.</w:t>
      </w:r>
      <w:r w:rsidRPr="00786E38">
        <w:rPr>
          <w:rStyle w:val="Hyperlink"/>
          <w:rFonts w:eastAsia="Times New Roman"/>
          <w:u w:val="none"/>
          <w:rPrChange w:id="9" w:author="Pinkoski" w:date="2014-03-17T13:16:00Z">
            <w:rPr>
              <w:rStyle w:val="Hyperlink"/>
              <w:rFonts w:eastAsia="Times New Roman"/>
            </w:rPr>
          </w:rPrChange>
        </w:rPr>
        <w:fldChar w:fldCharType="end"/>
      </w:r>
      <w:r w:rsidR="00133C9B">
        <w:rPr>
          <w:rStyle w:val="st"/>
          <w:rFonts w:eastAsia="Times New Roman"/>
        </w:rPr>
        <w:t xml:space="preserve"> By means of a highly selective presentation of </w:t>
      </w:r>
      <w:r w:rsidR="00133C9B" w:rsidRPr="00717672">
        <w:rPr>
          <w:rStyle w:val="st"/>
          <w:rFonts w:eastAsia="Times New Roman"/>
        </w:rPr>
        <w:t>Nitzschean</w:t>
      </w:r>
      <w:r w:rsidR="00133C9B">
        <w:rPr>
          <w:rStyle w:val="st"/>
          <w:rFonts w:eastAsia="Times New Roman"/>
        </w:rPr>
        <w:t xml:space="preserve"> doctrine, he tried to determine his own a</w:t>
      </w:r>
      <w:r w:rsidR="00DC5813">
        <w:rPr>
          <w:rStyle w:val="st"/>
          <w:rFonts w:eastAsia="Times New Roman"/>
        </w:rPr>
        <w:t>esthetic</w:t>
      </w:r>
      <w:r w:rsidR="00133C9B">
        <w:rPr>
          <w:rStyle w:val="st"/>
          <w:rFonts w:eastAsia="Times New Roman"/>
        </w:rPr>
        <w:t>-philosophical position. He propagated a new type of art that is, essentially, created in an outburst of emotion</w:t>
      </w:r>
      <w:r w:rsidR="00133C9B" w:rsidRPr="00437E13">
        <w:rPr>
          <w:rStyle w:val="st"/>
          <w:rFonts w:eastAsia="Times New Roman"/>
        </w:rPr>
        <w:t>, placing sexuality and the opposition of the sexes at the ver</w:t>
      </w:r>
      <w:r w:rsidR="00CD51C9" w:rsidRPr="00437E13">
        <w:rPr>
          <w:rStyle w:val="st"/>
          <w:rFonts w:eastAsia="Times New Roman"/>
        </w:rPr>
        <w:t xml:space="preserve">y </w:t>
      </w:r>
      <w:r w:rsidR="00DC5813" w:rsidRPr="00437E13">
        <w:rPr>
          <w:rStyle w:val="st"/>
          <w:rFonts w:eastAsia="Times New Roman"/>
        </w:rPr>
        <w:t>beginning</w:t>
      </w:r>
      <w:r w:rsidR="00CD51C9" w:rsidRPr="00437E13">
        <w:rPr>
          <w:rStyle w:val="st"/>
          <w:rFonts w:eastAsia="Times New Roman"/>
        </w:rPr>
        <w:t xml:space="preserve"> of</w:t>
      </w:r>
      <w:r w:rsidR="00DC5813" w:rsidRPr="00437E13">
        <w:rPr>
          <w:rStyle w:val="st"/>
          <w:rFonts w:eastAsia="Times New Roman"/>
        </w:rPr>
        <w:t xml:space="preserve"> any</w:t>
      </w:r>
      <w:r w:rsidR="00CD51C9" w:rsidRPr="00437E13">
        <w:rPr>
          <w:rStyle w:val="st"/>
          <w:rFonts w:eastAsia="Times New Roman"/>
        </w:rPr>
        <w:t xml:space="preserve"> artistic creativity.</w:t>
      </w:r>
      <w:r w:rsidR="00CD51C9">
        <w:rPr>
          <w:rStyle w:val="st"/>
          <w:rFonts w:eastAsia="Times New Roman"/>
        </w:rPr>
        <w:t xml:space="preserve"> Art is, in </w:t>
      </w:r>
      <w:r w:rsidR="00CD51C9">
        <w:t>Przybyszewski</w:t>
      </w:r>
      <w:r w:rsidR="009A7F69">
        <w:t>’s</w:t>
      </w:r>
      <w:r w:rsidR="00CD51C9">
        <w:t xml:space="preserve"> interpretation, </w:t>
      </w:r>
      <w:r w:rsidR="00CD51C9">
        <w:rPr>
          <w:rStyle w:val="st"/>
          <w:rFonts w:eastAsia="Times New Roman"/>
        </w:rPr>
        <w:t xml:space="preserve">the constant struggle </w:t>
      </w:r>
      <w:r w:rsidR="00717672">
        <w:rPr>
          <w:rStyle w:val="st"/>
          <w:rFonts w:eastAsia="Times New Roman"/>
        </w:rPr>
        <w:t>between</w:t>
      </w:r>
      <w:r w:rsidR="00DC5813">
        <w:rPr>
          <w:rStyle w:val="st"/>
          <w:rFonts w:eastAsia="Times New Roman"/>
        </w:rPr>
        <w:t xml:space="preserve"> the</w:t>
      </w:r>
      <w:r w:rsidR="00CD51C9">
        <w:rPr>
          <w:rStyle w:val="st"/>
          <w:rFonts w:eastAsia="Times New Roman"/>
        </w:rPr>
        <w:t xml:space="preserve"> sex and the brain, i.e. the sublimation of erotic desire. </w:t>
      </w:r>
      <w:r w:rsidR="0011059B">
        <w:rPr>
          <w:rStyle w:val="st"/>
          <w:rFonts w:eastAsia="Times New Roman"/>
        </w:rPr>
        <w:t>Diegesis</w:t>
      </w:r>
      <w:r w:rsidR="00CD51C9">
        <w:rPr>
          <w:rStyle w:val="st"/>
          <w:rFonts w:eastAsia="Times New Roman"/>
        </w:rPr>
        <w:t xml:space="preserve"> </w:t>
      </w:r>
      <w:r w:rsidR="0011059B">
        <w:rPr>
          <w:rStyle w:val="st"/>
          <w:rFonts w:eastAsia="Times New Roman"/>
        </w:rPr>
        <w:t>is</w:t>
      </w:r>
      <w:r w:rsidR="00CD51C9">
        <w:rPr>
          <w:rStyle w:val="st"/>
          <w:rFonts w:eastAsia="Times New Roman"/>
        </w:rPr>
        <w:t xml:space="preserve"> often </w:t>
      </w:r>
      <w:r w:rsidR="00717672">
        <w:rPr>
          <w:rStyle w:val="st"/>
          <w:rFonts w:eastAsia="Times New Roman"/>
        </w:rPr>
        <w:t>replaced</w:t>
      </w:r>
      <w:r w:rsidR="0011059B">
        <w:rPr>
          <w:rStyle w:val="st"/>
          <w:rFonts w:eastAsia="Times New Roman"/>
        </w:rPr>
        <w:t xml:space="preserve"> by</w:t>
      </w:r>
      <w:r w:rsidR="00CD51C9">
        <w:rPr>
          <w:rStyle w:val="st"/>
          <w:rFonts w:eastAsia="Times New Roman"/>
        </w:rPr>
        <w:t xml:space="preserve"> memories, dreams, visions, images from the subconscious of the narrator, </w:t>
      </w:r>
      <w:r w:rsidR="0011059B">
        <w:rPr>
          <w:rStyle w:val="st"/>
          <w:rFonts w:eastAsia="Times New Roman"/>
        </w:rPr>
        <w:t>situations</w:t>
      </w:r>
      <w:r w:rsidR="00CD51C9">
        <w:rPr>
          <w:rStyle w:val="st"/>
          <w:rFonts w:eastAsia="Times New Roman"/>
        </w:rPr>
        <w:t xml:space="preserve"> of </w:t>
      </w:r>
      <w:r w:rsidR="0011059B" w:rsidRPr="00437E13">
        <w:rPr>
          <w:rStyle w:val="st"/>
          <w:rFonts w:eastAsia="Times New Roman"/>
        </w:rPr>
        <w:t xml:space="preserve">pure </w:t>
      </w:r>
      <w:r w:rsidR="00CD51C9" w:rsidRPr="00437E13">
        <w:rPr>
          <w:rStyle w:val="st"/>
          <w:rFonts w:eastAsia="Times New Roman"/>
        </w:rPr>
        <w:t>madness and ecsta</w:t>
      </w:r>
      <w:r w:rsidR="0011059B" w:rsidRPr="00437E13">
        <w:rPr>
          <w:rStyle w:val="st"/>
          <w:rFonts w:eastAsia="Times New Roman"/>
        </w:rPr>
        <w:t xml:space="preserve">tic </w:t>
      </w:r>
      <w:r w:rsidR="00CD51C9" w:rsidRPr="00437E13">
        <w:rPr>
          <w:rStyle w:val="st"/>
          <w:rFonts w:eastAsia="Times New Roman"/>
        </w:rPr>
        <w:t>excru</w:t>
      </w:r>
      <w:r w:rsidR="0011059B" w:rsidRPr="00437E13">
        <w:rPr>
          <w:rStyle w:val="st"/>
          <w:rFonts w:eastAsia="Times New Roman"/>
        </w:rPr>
        <w:t>c</w:t>
      </w:r>
      <w:r w:rsidR="00CD51C9" w:rsidRPr="00437E13">
        <w:rPr>
          <w:rStyle w:val="st"/>
          <w:rFonts w:eastAsia="Times New Roman"/>
        </w:rPr>
        <w:t xml:space="preserve">iation. </w:t>
      </w:r>
      <w:r w:rsidR="009A7F69">
        <w:rPr>
          <w:rStyle w:val="st"/>
          <w:rFonts w:eastAsia="Times New Roman"/>
        </w:rPr>
        <w:t>Przybyszweski’s</w:t>
      </w:r>
      <w:r w:rsidR="00CD51C9" w:rsidRPr="00437E13">
        <w:rPr>
          <w:rStyle w:val="st"/>
          <w:rFonts w:eastAsia="Times New Roman"/>
        </w:rPr>
        <w:t xml:space="preserve"> language use was novel in the way that it was f</w:t>
      </w:r>
      <w:r w:rsidR="00CD51C9">
        <w:rPr>
          <w:rStyle w:val="st"/>
          <w:rFonts w:eastAsia="Times New Roman"/>
        </w:rPr>
        <w:t>illed with medical terminology</w:t>
      </w:r>
      <w:r w:rsidR="00B338D8">
        <w:rPr>
          <w:rStyle w:val="st"/>
          <w:rFonts w:eastAsia="Times New Roman"/>
        </w:rPr>
        <w:t>, colourful imagery</w:t>
      </w:r>
      <w:ins w:id="10" w:author="Pinkoski" w:date="2014-03-17T13:17:00Z">
        <w:r>
          <w:rPr>
            <w:rStyle w:val="st"/>
            <w:rFonts w:eastAsia="Times New Roman"/>
          </w:rPr>
          <w:t>,</w:t>
        </w:r>
      </w:ins>
      <w:r w:rsidR="00B338D8">
        <w:rPr>
          <w:rStyle w:val="st"/>
          <w:rFonts w:eastAsia="Times New Roman"/>
        </w:rPr>
        <w:t xml:space="preserve"> and scientific analogies, ad</w:t>
      </w:r>
      <w:r w:rsidR="00DC5813">
        <w:rPr>
          <w:rStyle w:val="st"/>
          <w:rFonts w:eastAsia="Times New Roman"/>
        </w:rPr>
        <w:t>a</w:t>
      </w:r>
      <w:r w:rsidR="00B338D8">
        <w:rPr>
          <w:rStyle w:val="st"/>
          <w:rFonts w:eastAsia="Times New Roman"/>
        </w:rPr>
        <w:t>pting terms and</w:t>
      </w:r>
      <w:r w:rsidR="00437E13">
        <w:rPr>
          <w:rStyle w:val="st"/>
          <w:rFonts w:eastAsia="Times New Roman"/>
        </w:rPr>
        <w:t xml:space="preserve"> aparate </w:t>
      </w:r>
      <w:r w:rsidR="00B338D8">
        <w:rPr>
          <w:rStyle w:val="st"/>
          <w:rFonts w:eastAsia="Times New Roman"/>
        </w:rPr>
        <w:t xml:space="preserve">of the exact sciences to the </w:t>
      </w:r>
      <w:r w:rsidR="00717672">
        <w:rPr>
          <w:rStyle w:val="st"/>
          <w:rFonts w:eastAsia="Times New Roman"/>
        </w:rPr>
        <w:t>field</w:t>
      </w:r>
      <w:r w:rsidR="00B338D8">
        <w:rPr>
          <w:rStyle w:val="st"/>
          <w:rFonts w:eastAsia="Times New Roman"/>
        </w:rPr>
        <w:t xml:space="preserve"> of intuitive psychology, combined with a vigorous ambition to coin new terms</w:t>
      </w:r>
      <w:r w:rsidR="00CD51C9">
        <w:rPr>
          <w:rStyle w:val="st"/>
          <w:rFonts w:eastAsia="Times New Roman"/>
        </w:rPr>
        <w:t xml:space="preserve">. </w:t>
      </w:r>
      <w:r w:rsidR="00B338D8">
        <w:t xml:space="preserve">Przybyszewski's </w:t>
      </w:r>
      <w:r w:rsidR="00E56588">
        <w:t>understanding</w:t>
      </w:r>
      <w:r w:rsidR="00B338D8">
        <w:t xml:space="preserve"> of the soul as a "perpetually introversive view" embodied a</w:t>
      </w:r>
      <w:r w:rsidR="00E56588">
        <w:t>n animadversion on</w:t>
      </w:r>
      <w:r w:rsidR="00B338D8">
        <w:t xml:space="preserve"> the </w:t>
      </w:r>
      <w:r w:rsidR="00E56588">
        <w:t>limits</w:t>
      </w:r>
      <w:r w:rsidR="00B338D8">
        <w:t xml:space="preserve"> of language </w:t>
      </w:r>
      <w:r w:rsidR="00E56588">
        <w:t xml:space="preserve">itself, which is why, to him, </w:t>
      </w:r>
      <w:r w:rsidRPr="00786E38">
        <w:fldChar w:fldCharType="begin"/>
      </w:r>
      <w:r w:rsidRPr="00786E38">
        <w:rPr>
          <w:rPrChange w:id="11" w:author="Pinkoski" w:date="2014-03-17T13:18:00Z">
            <w:rPr/>
          </w:rPrChange>
        </w:rPr>
        <w:instrText xml:space="preserve"> HYPERLINK "http://4.bp.blogspot.com/-0wbmX10nxQ0/TzqqEkXrFnI/AAAAAAAAHoQ/KdqdPrazYFM/s1600/munch-moonlioght.jpg" </w:instrText>
      </w:r>
      <w:r w:rsidRPr="00786E38">
        <w:rPr>
          <w:rPrChange w:id="12" w:author="Pinkoski" w:date="2014-03-17T13:18:00Z">
            <w:rPr/>
          </w:rPrChange>
        </w:rPr>
        <w:fldChar w:fldCharType="separate"/>
      </w:r>
      <w:r w:rsidR="00E56588" w:rsidRPr="00786E38">
        <w:rPr>
          <w:rStyle w:val="Hyperlink"/>
          <w:u w:val="none"/>
          <w:rPrChange w:id="13" w:author="Pinkoski" w:date="2014-03-17T13:18:00Z">
            <w:rPr>
              <w:rStyle w:val="Hyperlink"/>
            </w:rPr>
          </w:rPrChange>
        </w:rPr>
        <w:t xml:space="preserve">Munch's </w:t>
      </w:r>
      <w:r w:rsidR="00E56588" w:rsidRPr="00786E38">
        <w:rPr>
          <w:rStyle w:val="Hyperlink"/>
          <w:i/>
          <w:u w:val="none"/>
          <w:rPrChange w:id="14" w:author="Pinkoski" w:date="2014-03-17T13:18:00Z">
            <w:rPr>
              <w:rStyle w:val="Hyperlink"/>
              <w:i/>
            </w:rPr>
          </w:rPrChange>
        </w:rPr>
        <w:t>Fieber und Vision</w:t>
      </w:r>
      <w:r w:rsidRPr="00786E38">
        <w:rPr>
          <w:rStyle w:val="Hyperlink"/>
          <w:i/>
          <w:u w:val="none"/>
          <w:rPrChange w:id="15" w:author="Pinkoski" w:date="2014-03-17T13:18:00Z">
            <w:rPr>
              <w:rStyle w:val="Hyperlink"/>
              <w:i/>
            </w:rPr>
          </w:rPrChange>
        </w:rPr>
        <w:fldChar w:fldCharType="end"/>
      </w:r>
      <w:r w:rsidR="00E56588">
        <w:t xml:space="preserve"> represents a </w:t>
      </w:r>
      <w:r w:rsidR="009F29C7">
        <w:t xml:space="preserve">felicitous </w:t>
      </w:r>
      <w:r w:rsidR="00E56588">
        <w:t xml:space="preserve">depiction of the most difficult-to-grasp </w:t>
      </w:r>
      <w:r w:rsidR="009F29C7" w:rsidRPr="00437E13">
        <w:t xml:space="preserve">operations </w:t>
      </w:r>
      <w:r w:rsidR="001C1F9C" w:rsidRPr="00437E13">
        <w:t>of</w:t>
      </w:r>
      <w:r w:rsidR="009F29C7">
        <w:t xml:space="preserve"> the human soul</w:t>
      </w:r>
      <w:r w:rsidR="00E56588">
        <w:t>.</w:t>
      </w:r>
    </w:p>
    <w:p w14:paraId="1F47B753" w14:textId="77777777" w:rsidR="00133C9B" w:rsidRDefault="00133C9B" w:rsidP="00133C9B">
      <w:pPr>
        <w:spacing w:after="0" w:line="360" w:lineRule="auto"/>
      </w:pPr>
    </w:p>
    <w:p w14:paraId="1D50B3FC" w14:textId="5CE51B04" w:rsidR="00133C9B" w:rsidRPr="00AE25EF" w:rsidRDefault="009A7F69" w:rsidP="00133C9B">
      <w:pPr>
        <w:spacing w:after="0"/>
        <w:rPr>
          <w:b/>
          <w:iCs/>
          <w:szCs w:val="20"/>
        </w:rPr>
      </w:pPr>
      <w:r>
        <w:rPr>
          <w:b/>
          <w:iCs/>
          <w:szCs w:val="20"/>
        </w:rPr>
        <w:t>Key Works:</w:t>
      </w:r>
    </w:p>
    <w:p w14:paraId="3C15934E" w14:textId="6CBAD3C8" w:rsidR="00133C9B" w:rsidRPr="00911B96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Totenmesse</w:t>
      </w:r>
      <w:r w:rsidRPr="00911B96">
        <w:rPr>
          <w:rFonts w:eastAsia="Times New Roman"/>
        </w:rPr>
        <w:t>,</w:t>
      </w:r>
      <w:r w:rsidR="00126A90">
        <w:rPr>
          <w:rFonts w:eastAsia="Times New Roman"/>
        </w:rPr>
        <w:t xml:space="preserve"> </w:t>
      </w:r>
      <w:r w:rsidRPr="00911B96">
        <w:rPr>
          <w:rFonts w:eastAsia="Times New Roman"/>
        </w:rPr>
        <w:t>1893</w:t>
      </w:r>
      <w:r>
        <w:rPr>
          <w:rFonts w:eastAsia="Times New Roman"/>
        </w:rPr>
        <w:t>.</w:t>
      </w:r>
    </w:p>
    <w:p w14:paraId="22C0D920" w14:textId="5FE23653" w:rsidR="00133C9B" w:rsidRPr="00C67C7D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C67C7D">
        <w:rPr>
          <w:i/>
        </w:rPr>
        <w:t>Psychischer Naturalismus</w:t>
      </w:r>
      <w:r w:rsidRPr="00C67C7D">
        <w:t xml:space="preserve">, </w:t>
      </w:r>
      <w:r w:rsidR="009A7F69">
        <w:t>1894</w:t>
      </w:r>
    </w:p>
    <w:p w14:paraId="5B566688" w14:textId="044AE8E5" w:rsidR="00133C9B" w:rsidRPr="00911B96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Vigilien</w:t>
      </w:r>
      <w:r w:rsidRPr="00911B96">
        <w:rPr>
          <w:rFonts w:eastAsia="Times New Roman"/>
        </w:rPr>
        <w:t>, 1895</w:t>
      </w:r>
      <w:r>
        <w:rPr>
          <w:rFonts w:eastAsia="Times New Roman"/>
        </w:rPr>
        <w:t>.</w:t>
      </w:r>
    </w:p>
    <w:p w14:paraId="1CA85B4E" w14:textId="48D54B65" w:rsidR="00133C9B" w:rsidRPr="00C67C7D" w:rsidRDefault="00133C9B" w:rsidP="00133C9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 w:rsidRPr="00911B96">
        <w:rPr>
          <w:rFonts w:eastAsia="Times New Roman"/>
          <w:i/>
          <w:iCs/>
        </w:rPr>
        <w:t>De profundis</w:t>
      </w:r>
      <w:r w:rsidRPr="00911B96">
        <w:rPr>
          <w:rFonts w:eastAsia="Times New Roman"/>
        </w:rPr>
        <w:t>, 1895</w:t>
      </w:r>
      <w:r>
        <w:rPr>
          <w:rFonts w:eastAsia="Times New Roman"/>
        </w:rPr>
        <w:t>.</w:t>
      </w:r>
    </w:p>
    <w:p w14:paraId="27FB4B10" w14:textId="77777777" w:rsidR="001B7670" w:rsidRDefault="001B7670"/>
    <w:sectPr w:rsidR="001B7670" w:rsidSect="00133C9B"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64737" w14:textId="77777777" w:rsidR="00BA3295" w:rsidRDefault="00BA3295">
      <w:pPr>
        <w:spacing w:after="0"/>
      </w:pPr>
      <w:r>
        <w:separator/>
      </w:r>
    </w:p>
  </w:endnote>
  <w:endnote w:type="continuationSeparator" w:id="0">
    <w:p w14:paraId="16C9B9C8" w14:textId="77777777" w:rsidR="00BA3295" w:rsidRDefault="00BA32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1B79C" w14:textId="77777777" w:rsidR="00BA3295" w:rsidRDefault="00BA3295" w:rsidP="00133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D857C" w14:textId="77777777" w:rsidR="00BA3295" w:rsidRDefault="00BA3295" w:rsidP="00133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A3D1" w14:textId="77777777" w:rsidR="00BA3295" w:rsidRDefault="00BA3295" w:rsidP="00133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E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344D2F" w14:textId="2D10661A" w:rsidR="00BA3295" w:rsidRPr="00DB0688" w:rsidRDefault="00BA3295" w:rsidP="00133C9B">
    <w:pPr>
      <w:pStyle w:val="Footer"/>
      <w:ind w:right="360"/>
      <w:jc w:val="right"/>
      <w:rPr>
        <w:rFonts w:ascii="Times New Roman" w:hAnsi="Times New Roman"/>
        <w:lang w:val="pl-P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1B310" w14:textId="77777777" w:rsidR="00BA3295" w:rsidRDefault="00BA3295">
      <w:pPr>
        <w:spacing w:after="0"/>
      </w:pPr>
      <w:r>
        <w:separator/>
      </w:r>
    </w:p>
  </w:footnote>
  <w:footnote w:type="continuationSeparator" w:id="0">
    <w:p w14:paraId="7E419582" w14:textId="77777777" w:rsidR="00BA3295" w:rsidRDefault="00BA32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7EBD"/>
    <w:multiLevelType w:val="multilevel"/>
    <w:tmpl w:val="FED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131078" w:nlCheck="1" w:checkStyle="1"/>
  <w:trackRevision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9B"/>
    <w:rsid w:val="00057E5D"/>
    <w:rsid w:val="000E193E"/>
    <w:rsid w:val="0011059B"/>
    <w:rsid w:val="00126A90"/>
    <w:rsid w:val="00133C9B"/>
    <w:rsid w:val="001B7670"/>
    <w:rsid w:val="001C1F9C"/>
    <w:rsid w:val="001E44E0"/>
    <w:rsid w:val="00351EB4"/>
    <w:rsid w:val="00437E13"/>
    <w:rsid w:val="004E60EA"/>
    <w:rsid w:val="00717672"/>
    <w:rsid w:val="00752939"/>
    <w:rsid w:val="00786E38"/>
    <w:rsid w:val="007B125C"/>
    <w:rsid w:val="008B7AFE"/>
    <w:rsid w:val="009A7F69"/>
    <w:rsid w:val="009F29C7"/>
    <w:rsid w:val="00AE25EF"/>
    <w:rsid w:val="00B338D8"/>
    <w:rsid w:val="00BA3295"/>
    <w:rsid w:val="00CD51C9"/>
    <w:rsid w:val="00DC5813"/>
    <w:rsid w:val="00E56588"/>
    <w:rsid w:val="00E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28A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9B"/>
    <w:pPr>
      <w:spacing w:after="200"/>
      <w:jc w:val="both"/>
    </w:pPr>
    <w:rPr>
      <w:rFonts w:ascii="Times New Roman" w:eastAsia="Cambria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33C9B"/>
  </w:style>
  <w:style w:type="paragraph" w:styleId="Footer">
    <w:name w:val="footer"/>
    <w:basedOn w:val="Normal"/>
    <w:link w:val="FooterChar"/>
    <w:rsid w:val="00133C9B"/>
    <w:pPr>
      <w:tabs>
        <w:tab w:val="center" w:pos="4536"/>
        <w:tab w:val="right" w:pos="9072"/>
      </w:tabs>
      <w:spacing w:after="0"/>
    </w:pPr>
    <w:rPr>
      <w:rFonts w:ascii="Bookman Old Style" w:eastAsia="Times New Roman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133C9B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133C9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3C9B"/>
    <w:rPr>
      <w:rFonts w:ascii="Times New Roman" w:eastAsia="Cambria" w:hAnsi="Times New Roman" w:cs="Times New Roman"/>
      <w:lang w:val="de-DE"/>
    </w:rPr>
  </w:style>
  <w:style w:type="character" w:customStyle="1" w:styleId="st">
    <w:name w:val="st"/>
    <w:basedOn w:val="DefaultParagraphFont"/>
    <w:rsid w:val="00133C9B"/>
  </w:style>
  <w:style w:type="character" w:styleId="CommentReference">
    <w:name w:val="annotation reference"/>
    <w:basedOn w:val="DefaultParagraphFont"/>
    <w:uiPriority w:val="99"/>
    <w:semiHidden/>
    <w:unhideWhenUsed/>
    <w:rsid w:val="001E44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4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4E0"/>
    <w:rPr>
      <w:rFonts w:ascii="Times New Roman" w:eastAsia="Cambria" w:hAnsi="Times New Roman" w:cs="Times New Roman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4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4E0"/>
    <w:rPr>
      <w:rFonts w:ascii="Times New Roman" w:eastAsia="Cambria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E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E0"/>
    <w:rPr>
      <w:rFonts w:ascii="Lucida Grande" w:eastAsia="Cambria" w:hAnsi="Lucida Grande" w:cs="Lucida Grande"/>
      <w:sz w:val="18"/>
      <w:szCs w:val="18"/>
      <w:lang w:val="de-DE"/>
    </w:rPr>
  </w:style>
  <w:style w:type="character" w:styleId="Hyperlink">
    <w:name w:val="Hyperlink"/>
    <w:basedOn w:val="DefaultParagraphFont"/>
    <w:uiPriority w:val="99"/>
    <w:unhideWhenUsed/>
    <w:rsid w:val="00AE2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A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C9B"/>
    <w:pPr>
      <w:spacing w:after="200"/>
      <w:jc w:val="both"/>
    </w:pPr>
    <w:rPr>
      <w:rFonts w:ascii="Times New Roman" w:eastAsia="Cambria" w:hAnsi="Times New Roman" w:cs="Times New Roman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33C9B"/>
  </w:style>
  <w:style w:type="paragraph" w:styleId="Footer">
    <w:name w:val="footer"/>
    <w:basedOn w:val="Normal"/>
    <w:link w:val="FooterChar"/>
    <w:rsid w:val="00133C9B"/>
    <w:pPr>
      <w:tabs>
        <w:tab w:val="center" w:pos="4536"/>
        <w:tab w:val="right" w:pos="9072"/>
      </w:tabs>
      <w:spacing w:after="0"/>
    </w:pPr>
    <w:rPr>
      <w:rFonts w:ascii="Bookman Old Style" w:eastAsia="Times New Roman" w:hAnsi="Bookman Old Style"/>
      <w:lang w:eastAsia="pl-PL"/>
    </w:rPr>
  </w:style>
  <w:style w:type="character" w:customStyle="1" w:styleId="FooterChar">
    <w:name w:val="Footer Char"/>
    <w:basedOn w:val="DefaultParagraphFont"/>
    <w:link w:val="Footer"/>
    <w:rsid w:val="00133C9B"/>
    <w:rPr>
      <w:rFonts w:ascii="Bookman Old Style" w:eastAsia="Times New Roman" w:hAnsi="Bookman Old Style" w:cs="Times New Roman"/>
      <w:lang w:val="de-DE" w:eastAsia="pl-PL"/>
    </w:rPr>
  </w:style>
  <w:style w:type="paragraph" w:styleId="Header">
    <w:name w:val="header"/>
    <w:basedOn w:val="Normal"/>
    <w:link w:val="HeaderChar"/>
    <w:uiPriority w:val="99"/>
    <w:unhideWhenUsed/>
    <w:rsid w:val="00133C9B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3C9B"/>
    <w:rPr>
      <w:rFonts w:ascii="Times New Roman" w:eastAsia="Cambria" w:hAnsi="Times New Roman" w:cs="Times New Roman"/>
      <w:lang w:val="de-DE"/>
    </w:rPr>
  </w:style>
  <w:style w:type="character" w:customStyle="1" w:styleId="st">
    <w:name w:val="st"/>
    <w:basedOn w:val="DefaultParagraphFont"/>
    <w:rsid w:val="00133C9B"/>
  </w:style>
  <w:style w:type="character" w:styleId="CommentReference">
    <w:name w:val="annotation reference"/>
    <w:basedOn w:val="DefaultParagraphFont"/>
    <w:uiPriority w:val="99"/>
    <w:semiHidden/>
    <w:unhideWhenUsed/>
    <w:rsid w:val="001E44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4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4E0"/>
    <w:rPr>
      <w:rFonts w:ascii="Times New Roman" w:eastAsia="Cambria" w:hAnsi="Times New Roman" w:cs="Times New Roman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4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4E0"/>
    <w:rPr>
      <w:rFonts w:ascii="Times New Roman" w:eastAsia="Cambria" w:hAnsi="Times New Roman" w:cs="Times New Roman"/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4E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4E0"/>
    <w:rPr>
      <w:rFonts w:ascii="Lucida Grande" w:eastAsia="Cambria" w:hAnsi="Lucida Grande" w:cs="Lucida Grande"/>
      <w:sz w:val="18"/>
      <w:szCs w:val="18"/>
      <w:lang w:val="de-DE"/>
    </w:rPr>
  </w:style>
  <w:style w:type="character" w:styleId="Hyperlink">
    <w:name w:val="Hyperlink"/>
    <w:basedOn w:val="DefaultParagraphFont"/>
    <w:uiPriority w:val="99"/>
    <w:unhideWhenUsed/>
    <w:rsid w:val="00AE2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4.bp.blogspot.com/_mbJC2OzmENs/S8rDwKVzsWI/AAAAAAAAMPs/DQykKAyAQT4/s1600/Jealousy%2B1895%2BEdvard%2BMunch.jp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Weber</dc:creator>
  <cp:keywords/>
  <dc:description/>
  <cp:lastModifiedBy>Pinkoski</cp:lastModifiedBy>
  <cp:revision>3</cp:revision>
  <dcterms:created xsi:type="dcterms:W3CDTF">2012-10-08T12:27:00Z</dcterms:created>
  <dcterms:modified xsi:type="dcterms:W3CDTF">2014-03-17T20:24:00Z</dcterms:modified>
</cp:coreProperties>
</file>