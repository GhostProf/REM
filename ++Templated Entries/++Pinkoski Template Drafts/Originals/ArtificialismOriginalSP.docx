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rPr>
          <w:rFonts w:ascii="Times New Roman" w:cs="Times New Roman" w:hAnsi="Times New Roman" w:eastAsia="Times New Roman"/>
          <w:caps w:val="1"/>
          <w:color w:val="a6a6a6"/>
          <w:sz w:val="24"/>
          <w:szCs w:val="24"/>
          <w:u w:color="a6a6a6"/>
        </w:rPr>
      </w:pPr>
      <w:r>
        <w:rPr>
          <w:rFonts w:ascii="Times New Roman"/>
          <w:caps w:val="1"/>
          <w:color w:val="a6a6a6"/>
          <w:sz w:val="24"/>
          <w:szCs w:val="24"/>
          <w:u w:color="a6a6a6"/>
          <w:rtl w:val="0"/>
        </w:rPr>
        <w:t>Helena Capkova</w:t>
      </w:r>
    </w:p>
    <w:p>
      <w:pPr>
        <w:pStyle w:val="Body"/>
        <w:spacing w:line="360" w:lineRule="auto"/>
        <w:rPr>
          <w:rFonts w:ascii="Times New Roman" w:cs="Times New Roman" w:hAnsi="Times New Roman" w:eastAsia="Times New Roman"/>
          <w:caps w:val="1"/>
          <w:sz w:val="24"/>
          <w:szCs w:val="24"/>
        </w:rPr>
      </w:pPr>
    </w:p>
    <w:p>
      <w:pPr>
        <w:pStyle w:val="Body"/>
        <w:spacing w:line="360" w:lineRule="auto"/>
        <w:rPr>
          <w:rFonts w:ascii="Times New Roman" w:cs="Times New Roman" w:hAnsi="Times New Roman" w:eastAsia="Times New Roman"/>
          <w:sz w:val="24"/>
          <w:szCs w:val="24"/>
        </w:rPr>
      </w:pPr>
      <w:r>
        <w:rPr>
          <w:rFonts w:ascii="Times New Roman"/>
          <w:caps w:val="1"/>
          <w:sz w:val="24"/>
          <w:szCs w:val="24"/>
          <w:rtl w:val="0"/>
        </w:rPr>
        <w:t>Artificialism</w:t>
      </w:r>
      <w:r>
        <w:rPr>
          <w:rFonts w:ascii="Times New Roman"/>
          <w:sz w:val="24"/>
          <w:szCs w:val="24"/>
          <w:rtl w:val="0"/>
          <w:lang w:val="en-US"/>
        </w:rPr>
        <w:t xml:space="preserve"> was an artistic approach formulated in Paris by two avant-garde Czech artists </w:t>
      </w:r>
      <w:r>
        <w:rPr>
          <w:rFonts w:ascii="Times New Roman"/>
          <w:sz w:val="24"/>
          <w:szCs w:val="24"/>
          <w:rtl w:val="0"/>
        </w:rPr>
        <w:t>Jind</w:t>
      </w:r>
      <w:r>
        <w:rPr>
          <w:rFonts w:hAnsi="Times New Roman" w:hint="default"/>
          <w:sz w:val="24"/>
          <w:szCs w:val="24"/>
          <w:rtl w:val="0"/>
          <w:lang w:val="en-US"/>
        </w:rPr>
        <w:t>ř</w:t>
      </w:r>
      <w:r>
        <w:rPr>
          <w:rFonts w:ascii="Times New Roman"/>
          <w:sz w:val="24"/>
          <w:szCs w:val="24"/>
          <w:rtl w:val="0"/>
          <w:lang w:val="de-DE"/>
        </w:rPr>
        <w:t xml:space="preserve">ich </w:t>
      </w:r>
      <w:r>
        <w:rPr>
          <w:rFonts w:hAnsi="Times New Roman" w:hint="default"/>
          <w:sz w:val="24"/>
          <w:szCs w:val="24"/>
          <w:rtl w:val="0"/>
          <w:lang w:val="en-US"/>
        </w:rPr>
        <w:t>Š</w:t>
      </w:r>
      <w:r>
        <w:rPr>
          <w:rFonts w:ascii="Times New Roman"/>
          <w:sz w:val="24"/>
          <w:szCs w:val="24"/>
          <w:rtl w:val="0"/>
        </w:rPr>
        <w:t>t</w:t>
      </w:r>
      <w:r>
        <w:rPr>
          <w:rFonts w:hAnsi="Times New Roman" w:hint="default"/>
          <w:sz w:val="24"/>
          <w:szCs w:val="24"/>
          <w:rtl w:val="0"/>
        </w:rPr>
        <w:t>ý</w:t>
      </w:r>
      <w:r>
        <w:rPr>
          <w:rFonts w:ascii="Times New Roman"/>
          <w:sz w:val="24"/>
          <w:szCs w:val="24"/>
          <w:rtl w:val="0"/>
        </w:rPr>
        <w:t>rsk</w:t>
      </w:r>
      <w:r>
        <w:rPr>
          <w:rFonts w:hAnsi="Times New Roman" w:hint="default"/>
          <w:sz w:val="24"/>
          <w:szCs w:val="24"/>
          <w:rtl w:val="0"/>
          <w:lang w:val="en-US"/>
        </w:rPr>
        <w:t>ý</w:t>
      </w:r>
      <w:r>
        <w:rPr>
          <w:rFonts w:ascii="Times New Roman"/>
          <w:sz w:val="24"/>
          <w:szCs w:val="24"/>
          <w:rtl w:val="0"/>
          <w:lang w:val="fr-FR"/>
        </w:rPr>
        <w:t xml:space="preserve"> and Toyen (Marie </w:t>
      </w:r>
      <w:r>
        <w:rPr>
          <w:rFonts w:hAnsi="Times New Roman" w:hint="default"/>
          <w:sz w:val="24"/>
          <w:szCs w:val="24"/>
          <w:rtl w:val="0"/>
          <w:lang w:val="en-US"/>
        </w:rPr>
        <w:t>Č</w:t>
      </w:r>
      <w:r>
        <w:rPr>
          <w:rFonts w:ascii="Times New Roman"/>
          <w:sz w:val="24"/>
          <w:szCs w:val="24"/>
          <w:rtl w:val="0"/>
        </w:rPr>
        <w:t>erm</w:t>
      </w:r>
      <w:r>
        <w:rPr>
          <w:rFonts w:hAnsi="Times New Roman" w:hint="default"/>
          <w:sz w:val="24"/>
          <w:szCs w:val="24"/>
          <w:rtl w:val="0"/>
          <w:lang w:val="en-US"/>
        </w:rPr>
        <w:t>í</w:t>
      </w:r>
      <w:r>
        <w:rPr>
          <w:rFonts w:ascii="Times New Roman"/>
          <w:sz w:val="24"/>
          <w:szCs w:val="24"/>
          <w:rtl w:val="0"/>
        </w:rPr>
        <w:t>nov</w:t>
      </w:r>
      <w:r>
        <w:rPr>
          <w:rFonts w:hAnsi="Times New Roman" w:hint="default"/>
          <w:sz w:val="24"/>
          <w:szCs w:val="24"/>
          <w:rtl w:val="0"/>
          <w:lang w:val="en-US"/>
        </w:rPr>
        <w:t>á</w:t>
      </w:r>
      <w:r>
        <w:rPr>
          <w:rFonts w:ascii="Times New Roman"/>
          <w:sz w:val="24"/>
          <w:szCs w:val="24"/>
          <w:rtl w:val="0"/>
          <w:lang w:val="en-US"/>
        </w:rPr>
        <w:t>) in 1926 as a visual parallel to the new literary approach, poetism. The manifesto of artificialism published in ReD (Revue Dev</w:t>
      </w:r>
      <w:r>
        <w:rPr>
          <w:rFonts w:hAnsi="Times New Roman" w:hint="default"/>
          <w:sz w:val="24"/>
          <w:szCs w:val="24"/>
          <w:rtl w:val="0"/>
        </w:rPr>
        <w:t>ě</w:t>
      </w:r>
      <w:r>
        <w:rPr>
          <w:rFonts w:ascii="Times New Roman"/>
          <w:sz w:val="24"/>
          <w:szCs w:val="24"/>
          <w:rtl w:val="0"/>
        </w:rPr>
        <w:t xml:space="preserve">tsil, </w:t>
      </w:r>
      <w:r>
        <w:rPr>
          <w:rFonts w:hAnsi="Times New Roman" w:hint="default"/>
          <w:sz w:val="24"/>
          <w:szCs w:val="24"/>
          <w:rtl w:val="0"/>
          <w:lang w:val="en-US"/>
        </w:rPr>
        <w:t>“</w:t>
      </w:r>
      <w:r>
        <w:rPr>
          <w:rFonts w:ascii="Times New Roman"/>
          <w:sz w:val="24"/>
          <w:szCs w:val="24"/>
          <w:rtl w:val="0"/>
          <w:lang w:val="en-US"/>
        </w:rPr>
        <w:t>Artificielismus,</w:t>
      </w:r>
      <w:r>
        <w:rPr>
          <w:rFonts w:hAnsi="Times New Roman" w:hint="default"/>
          <w:sz w:val="24"/>
          <w:szCs w:val="24"/>
          <w:rtl w:val="0"/>
          <w:lang w:val="en-US"/>
        </w:rPr>
        <w:t xml:space="preserve">” </w:t>
      </w:r>
      <w:r>
        <w:rPr>
          <w:rFonts w:ascii="Times New Roman"/>
          <w:sz w:val="24"/>
          <w:szCs w:val="24"/>
          <w:rtl w:val="0"/>
          <w:lang w:val="en-US"/>
        </w:rPr>
        <w:t xml:space="preserve">in </w:t>
      </w:r>
      <w:r>
        <w:rPr>
          <w:rFonts w:ascii="Times New Roman"/>
          <w:i w:val="1"/>
          <w:iCs w:val="1"/>
          <w:sz w:val="24"/>
          <w:szCs w:val="24"/>
          <w:rtl w:val="0"/>
          <w:lang w:val="en-US"/>
        </w:rPr>
        <w:t xml:space="preserve">ReD </w:t>
      </w:r>
      <w:r>
        <w:rPr>
          <w:rFonts w:ascii="Times New Roman"/>
          <w:sz w:val="24"/>
          <w:szCs w:val="24"/>
          <w:rtl w:val="0"/>
          <w:lang w:val="en-US"/>
        </w:rPr>
        <w:t>Vol. 1, No. 1 (1927-28)</w:t>
      </w:r>
      <w:r>
        <w:rPr>
          <w:rFonts w:ascii="Times New Roman"/>
          <w:sz w:val="24"/>
          <w:szCs w:val="24"/>
          <w:rtl w:val="0"/>
          <w:lang w:val="en-US"/>
        </w:rPr>
        <w:t xml:space="preserve">) in Prague one year later calls for one to employ the </w:t>
      </w:r>
      <w:r>
        <w:rPr>
          <w:rFonts w:hAnsi="Times New Roman" w:hint="default"/>
          <w:sz w:val="24"/>
          <w:szCs w:val="24"/>
          <w:rtl w:val="0"/>
          <w:lang w:val="en-US"/>
        </w:rPr>
        <w:t>“</w:t>
      </w:r>
      <w:r>
        <w:rPr>
          <w:rFonts w:ascii="Times New Roman"/>
          <w:sz w:val="24"/>
          <w:szCs w:val="24"/>
          <w:rtl w:val="0"/>
          <w:lang w:val="en-US"/>
        </w:rPr>
        <w:t>maximum of imagination</w:t>
      </w:r>
      <w:r>
        <w:rPr>
          <w:rFonts w:hAnsi="Times New Roman" w:hint="default"/>
          <w:sz w:val="24"/>
          <w:szCs w:val="24"/>
          <w:rtl w:val="0"/>
          <w:lang w:val="en-US"/>
        </w:rPr>
        <w:t>”</w:t>
      </w:r>
      <w:r>
        <w:rPr>
          <w:rFonts w:ascii="Times New Roman"/>
          <w:sz w:val="24"/>
          <w:szCs w:val="24"/>
          <w:rtl w:val="0"/>
          <w:lang w:val="en-US"/>
        </w:rPr>
        <w:t xml:space="preserve"> and for the </w:t>
      </w:r>
      <w:r>
        <w:rPr>
          <w:rFonts w:hAnsi="Times New Roman" w:hint="default"/>
          <w:sz w:val="24"/>
          <w:szCs w:val="24"/>
          <w:rtl w:val="0"/>
          <w:lang w:val="en-US"/>
        </w:rPr>
        <w:t>“</w:t>
      </w:r>
      <w:r>
        <w:rPr>
          <w:rFonts w:ascii="Times New Roman"/>
          <w:sz w:val="24"/>
          <w:szCs w:val="24"/>
          <w:rtl w:val="0"/>
          <w:lang w:val="en-US"/>
        </w:rPr>
        <w:t>identification of a painter with a poet</w:t>
      </w:r>
      <w:ins w:id="0" w:date="2014-04-07T12:36:23Z" w:author="Sophie Pinkoski">
        <w:r>
          <w:rPr>
            <w:rFonts w:ascii="Times New Roman"/>
            <w:sz w:val="24"/>
            <w:szCs w:val="24"/>
            <w:rtl w:val="0"/>
            <w:lang w:val="en-US"/>
          </w:rPr>
          <w:t>.</w:t>
        </w:r>
      </w:ins>
      <w:r>
        <w:rPr>
          <w:rFonts w:hAnsi="Times New Roman" w:hint="default"/>
          <w:sz w:val="24"/>
          <w:szCs w:val="24"/>
          <w:rtl w:val="0"/>
          <w:lang w:val="en-US"/>
        </w:rPr>
        <w:t>”</w:t>
      </w:r>
      <w:del w:id="1" w:date="2014-04-07T12:36:22Z" w:author="Sophie Pinkoski">
        <w:r>
          <w:rPr>
            <w:rFonts w:ascii="Times New Roman"/>
            <w:sz w:val="24"/>
            <w:szCs w:val="24"/>
            <w:rtl w:val="0"/>
          </w:rPr>
          <w:delText>.</w:delText>
        </w:r>
      </w:del>
      <w:r>
        <w:rPr>
          <w:rFonts w:ascii="Times New Roman"/>
          <w:sz w:val="24"/>
          <w:szCs w:val="24"/>
          <w:rtl w:val="0"/>
          <w:lang w:val="en-US"/>
        </w:rPr>
        <w:t xml:space="preserve"> The key principle of artificiali</w:t>
      </w:r>
      <w:ins w:id="2" w:date="2014-04-07T12:36:27Z" w:author="Sophie Pinkoski">
        <w:r>
          <w:rPr>
            <w:rFonts w:ascii="Times New Roman"/>
            <w:sz w:val="24"/>
            <w:szCs w:val="24"/>
            <w:rtl w:val="0"/>
            <w:lang w:val="en-US"/>
          </w:rPr>
          <w:t>s</w:t>
        </w:r>
      </w:ins>
      <w:r>
        <w:rPr>
          <w:rFonts w:ascii="Times New Roman"/>
          <w:sz w:val="24"/>
          <w:szCs w:val="24"/>
          <w:rtl w:val="0"/>
          <w:lang w:val="en-US"/>
        </w:rPr>
        <w:t xml:space="preserve">m is the use </w:t>
      </w:r>
      <w:ins w:id="3" w:date="2014-04-07T12:36:32Z" w:author="Sophie Pinkoski">
        <w:r>
          <w:rPr>
            <w:rFonts w:ascii="Times New Roman"/>
            <w:sz w:val="24"/>
            <w:szCs w:val="24"/>
            <w:rtl w:val="0"/>
            <w:lang w:val="en-US"/>
          </w:rPr>
          <w:t xml:space="preserve">of </w:t>
        </w:r>
      </w:ins>
      <w:r>
        <w:rPr>
          <w:rFonts w:ascii="Times New Roman"/>
          <w:sz w:val="24"/>
          <w:szCs w:val="24"/>
          <w:rtl w:val="0"/>
          <w:lang w:val="en-US"/>
        </w:rPr>
        <w:t>memories and feelings productively, which is determined in opposition to the claim that the role of memory is limiting and negative. Associations and evocations that are confronted, structured and styli</w:t>
      </w:r>
      <w:ins w:id="4" w:date="2014-04-07T12:36:45Z" w:author="Sophie Pinkoski">
        <w:r>
          <w:rPr>
            <w:rFonts w:ascii="Times New Roman"/>
            <w:sz w:val="24"/>
            <w:szCs w:val="24"/>
            <w:rtl w:val="0"/>
            <w:lang w:val="en-US"/>
          </w:rPr>
          <w:t>z</w:t>
        </w:r>
      </w:ins>
      <w:del w:id="5" w:date="2014-04-07T12:36:45Z" w:author="Sophie Pinkoski">
        <w:r>
          <w:rPr>
            <w:rFonts w:ascii="Times New Roman"/>
            <w:sz w:val="24"/>
            <w:szCs w:val="24"/>
            <w:rtl w:val="0"/>
          </w:rPr>
          <w:delText>s</w:delText>
        </w:r>
      </w:del>
      <w:r>
        <w:rPr>
          <w:rFonts w:ascii="Times New Roman"/>
          <w:sz w:val="24"/>
          <w:szCs w:val="24"/>
          <w:rtl w:val="0"/>
          <w:lang w:val="en-US"/>
        </w:rPr>
        <w:t>ed into a colour composition also lie at the core of this poetic approach which shares some characteristics with contemporary surrealism, such as inspiration sourced from automatic writing or the aim to connect with the subconscious. The creative process pursued by the artificialist</w:t>
      </w:r>
      <w:del w:id="6" w:date="2014-04-07T12:37:24Z" w:author="Sophie Pinkoski">
        <w:r>
          <w:rPr>
            <w:rFonts w:ascii="Times New Roman"/>
            <w:sz w:val="24"/>
            <w:szCs w:val="24"/>
            <w:rtl w:val="0"/>
          </w:rPr>
          <w:delText>s,</w:delText>
        </w:r>
      </w:del>
      <w:r>
        <w:rPr>
          <w:rFonts w:ascii="Times New Roman"/>
          <w:sz w:val="24"/>
          <w:szCs w:val="24"/>
          <w:rtl w:val="0"/>
          <w:lang w:val="en-US"/>
        </w:rPr>
        <w:t xml:space="preserve"> artists</w:t>
      </w:r>
      <w:ins w:id="7" w:date="2014-04-07T12:37:27Z" w:author="Sophie Pinkoski">
        <w:r>
          <w:rPr>
            <w:rFonts w:ascii="Times New Roman"/>
            <w:sz w:val="24"/>
            <w:szCs w:val="24"/>
            <w:rtl w:val="0"/>
            <w:lang w:val="en-US"/>
          </w:rPr>
          <w:t xml:space="preserve"> and </w:t>
        </w:r>
      </w:ins>
      <w:del w:id="8" w:date="2014-04-07T12:37:08Z" w:author="Sophie Pinkoski">
        <w:r>
          <w:rPr>
            <w:rFonts w:ascii="Times New Roman"/>
            <w:sz w:val="24"/>
            <w:szCs w:val="24"/>
            <w:rtl w:val="0"/>
          </w:rPr>
          <w:delText>/</w:delText>
        </w:r>
      </w:del>
      <w:r>
        <w:rPr>
          <w:rFonts w:ascii="Times New Roman"/>
          <w:sz w:val="24"/>
          <w:szCs w:val="24"/>
          <w:rtl w:val="0"/>
          <w:lang w:val="en-US"/>
        </w:rPr>
        <w:t>poets can be interpreted as a journey to find topics in the sensual, poetic</w:t>
      </w:r>
      <w:ins w:id="9" w:date="2014-04-07T12:37:35Z" w:author="Sophie Pinkoski">
        <w:r>
          <w:rPr>
            <w:rFonts w:ascii="Times New Roman"/>
            <w:sz w:val="24"/>
            <w:szCs w:val="24"/>
            <w:rtl w:val="0"/>
            <w:lang w:val="en-US"/>
          </w:rPr>
          <w:t>,</w:t>
        </w:r>
      </w:ins>
      <w:r>
        <w:rPr>
          <w:rFonts w:ascii="Times New Roman"/>
          <w:sz w:val="24"/>
          <w:szCs w:val="24"/>
          <w:rtl w:val="0"/>
          <w:lang w:val="en-US"/>
        </w:rPr>
        <w:t xml:space="preserve"> and imagined landscape</w:t>
      </w:r>
      <w:ins w:id="10" w:date="2014-04-07T12:37:40Z" w:author="Sophie Pinkoski">
        <w:r>
          <w:rPr>
            <w:rFonts w:hAnsi="Times New Roman" w:hint="default"/>
            <w:sz w:val="24"/>
            <w:szCs w:val="24"/>
            <w:rtl w:val="0"/>
            <w:lang w:val="en-US"/>
          </w:rPr>
          <w:t>—</w:t>
        </w:r>
      </w:ins>
      <w:del w:id="11" w:date="2014-04-07T12:37:39Z" w:author="Sophie Pinkoski">
        <w:r>
          <w:rPr>
            <w:rFonts w:ascii="Times New Roman"/>
            <w:sz w:val="24"/>
            <w:szCs w:val="24"/>
            <w:rtl w:val="0"/>
          </w:rPr>
          <w:delText xml:space="preserve">, </w:delText>
        </w:r>
      </w:del>
      <w:r>
        <w:rPr>
          <w:rFonts w:ascii="Times New Roman"/>
          <w:sz w:val="24"/>
          <w:szCs w:val="24"/>
          <w:rtl w:val="0"/>
          <w:lang w:val="en-US"/>
        </w:rPr>
        <w:t>the space between the conscious and the subconscious realm. As such artificialism is sometimes seen as a bridge between abstraction and surrealism.</w:t>
      </w:r>
    </w:p>
    <w:p>
      <w:pPr>
        <w:pStyle w:val="Body"/>
        <w:spacing w:before="100" w:after="100" w:line="360" w:lineRule="auto"/>
        <w:ind w:right="60"/>
        <w:rPr>
          <w:rFonts w:ascii="Times New Roman" w:cs="Times New Roman" w:hAnsi="Times New Roman" w:eastAsia="Times New Roman"/>
          <w:sz w:val="24"/>
          <w:szCs w:val="24"/>
        </w:rPr>
      </w:pPr>
      <w:r>
        <w:rPr>
          <w:rFonts w:ascii="Times New Roman"/>
          <w:sz w:val="24"/>
          <w:szCs w:val="24"/>
          <w:rtl w:val="0"/>
        </w:rPr>
        <w:t>Jind</w:t>
      </w:r>
      <w:r>
        <w:rPr>
          <w:rFonts w:hAnsi="Times New Roman" w:hint="default"/>
          <w:sz w:val="24"/>
          <w:szCs w:val="24"/>
          <w:rtl w:val="0"/>
          <w:lang w:val="en-US"/>
        </w:rPr>
        <w:t>ř</w:t>
      </w:r>
      <w:r>
        <w:rPr>
          <w:rFonts w:ascii="Times New Roman"/>
          <w:sz w:val="24"/>
          <w:szCs w:val="24"/>
          <w:rtl w:val="0"/>
          <w:lang w:val="de-DE"/>
        </w:rPr>
        <w:t xml:space="preserve">ich </w:t>
      </w:r>
      <w:r>
        <w:rPr>
          <w:rFonts w:hAnsi="Times New Roman" w:hint="default"/>
          <w:sz w:val="24"/>
          <w:szCs w:val="24"/>
          <w:rtl w:val="0"/>
          <w:lang w:val="en-US"/>
        </w:rPr>
        <w:t>Š</w:t>
      </w:r>
      <w:r>
        <w:rPr>
          <w:rFonts w:ascii="Times New Roman"/>
          <w:sz w:val="24"/>
          <w:szCs w:val="24"/>
          <w:rtl w:val="0"/>
        </w:rPr>
        <w:t>t</w:t>
      </w:r>
      <w:r>
        <w:rPr>
          <w:rFonts w:hAnsi="Times New Roman" w:hint="default"/>
          <w:sz w:val="24"/>
          <w:szCs w:val="24"/>
          <w:rtl w:val="0"/>
        </w:rPr>
        <w:t>ý</w:t>
      </w:r>
      <w:r>
        <w:rPr>
          <w:rFonts w:ascii="Times New Roman"/>
          <w:sz w:val="24"/>
          <w:szCs w:val="24"/>
          <w:rtl w:val="0"/>
        </w:rPr>
        <w:t>rsk</w:t>
      </w:r>
      <w:r>
        <w:rPr>
          <w:rFonts w:hAnsi="Times New Roman" w:hint="default"/>
          <w:sz w:val="24"/>
          <w:szCs w:val="24"/>
          <w:rtl w:val="0"/>
          <w:lang w:val="en-US"/>
        </w:rPr>
        <w:t>ý</w:t>
      </w:r>
      <w:r>
        <w:rPr>
          <w:rFonts w:ascii="Times New Roman"/>
          <w:sz w:val="24"/>
          <w:szCs w:val="24"/>
          <w:rtl w:val="0"/>
        </w:rPr>
        <w:t xml:space="preserve"> (1899 </w:t>
      </w:r>
      <w:r>
        <w:rPr>
          <w:rFonts w:hAnsi="Times New Roman" w:hint="default"/>
          <w:sz w:val="24"/>
          <w:szCs w:val="24"/>
          <w:rtl w:val="0"/>
        </w:rPr>
        <w:t xml:space="preserve">– </w:t>
      </w:r>
      <w:r>
        <w:rPr>
          <w:rFonts w:ascii="Times New Roman"/>
          <w:sz w:val="24"/>
          <w:szCs w:val="24"/>
          <w:rtl w:val="0"/>
          <w:lang w:val="en-US"/>
        </w:rPr>
        <w:t>1942) conceived of artificialism together with his artistic ally Toyen in Paris in 1926. As a Dev</w:t>
      </w:r>
      <w:r>
        <w:rPr>
          <w:rFonts w:hAnsi="Times New Roman" w:hint="default"/>
          <w:sz w:val="24"/>
          <w:szCs w:val="24"/>
          <w:rtl w:val="0"/>
        </w:rPr>
        <w:t>ě</w:t>
      </w:r>
      <w:r>
        <w:rPr>
          <w:rFonts w:ascii="Times New Roman"/>
          <w:sz w:val="24"/>
          <w:szCs w:val="24"/>
          <w:rtl w:val="0"/>
          <w:lang w:val="en-US"/>
        </w:rPr>
        <w:t xml:space="preserve">tsil member, poet, painter and art theorist he used the pages of the well known avant-garde group publication ReD to publish the </w:t>
      </w:r>
      <w:del w:id="12" w:date="2014-04-07T12:38:07Z" w:author="Sophie Pinkoski">
        <w:r>
          <w:rPr>
            <w:rFonts w:ascii="Times New Roman"/>
            <w:sz w:val="24"/>
            <w:szCs w:val="24"/>
            <w:rtl w:val="0"/>
          </w:rPr>
          <w:delText>prinicples</w:delText>
        </w:r>
      </w:del>
      <w:ins w:id="13" w:date="2014-04-07T12:38:07Z" w:author="Sophie Pinkoski">
        <w:r>
          <w:rPr>
            <w:rFonts w:ascii="Times New Roman"/>
            <w:sz w:val="24"/>
            <w:szCs w:val="24"/>
            <w:rtl w:val="0"/>
            <w:lang w:val="en-US"/>
          </w:rPr>
          <w:t>principles</w:t>
        </w:r>
      </w:ins>
      <w:r>
        <w:rPr>
          <w:rFonts w:ascii="Times New Roman"/>
          <w:sz w:val="24"/>
          <w:szCs w:val="24"/>
          <w:rtl w:val="0"/>
          <w:lang w:val="en-US"/>
        </w:rPr>
        <w:t xml:space="preserve"> of the concept. His early work was inspired by cubism and primitivisim and later</w:t>
      </w:r>
      <w:ins w:id="14" w:date="2014-04-07T12:40:23Z" w:author="Sophie Pinkoski">
        <w:r>
          <w:rPr>
            <w:rFonts w:hAnsi="Times New Roman" w:hint="default"/>
            <w:sz w:val="24"/>
            <w:szCs w:val="24"/>
            <w:rtl w:val="0"/>
            <w:lang w:val="en-US"/>
          </w:rPr>
          <w:t>—</w:t>
        </w:r>
      </w:ins>
      <w:del w:id="15" w:date="2014-04-07T12:40:22Z" w:author="Sophie Pinkoski">
        <w:r>
          <w:rPr>
            <w:rFonts w:ascii="Times New Roman"/>
            <w:sz w:val="24"/>
            <w:szCs w:val="24"/>
            <w:rtl w:val="0"/>
          </w:rPr>
          <w:delText xml:space="preserve">, </w:delText>
        </w:r>
      </w:del>
      <w:r>
        <w:rPr>
          <w:rFonts w:ascii="Times New Roman"/>
          <w:sz w:val="24"/>
          <w:szCs w:val="24"/>
          <w:rtl w:val="0"/>
          <w:lang w:val="en-US"/>
        </w:rPr>
        <w:t xml:space="preserve">after he  returned to Prague </w:t>
      </w:r>
      <w:del w:id="16" w:date="2014-04-07T12:40:15Z" w:author="Sophie Pinkoski">
        <w:r>
          <w:rPr>
            <w:rFonts w:ascii="Times New Roman"/>
            <w:sz w:val="24"/>
            <w:szCs w:val="24"/>
            <w:rtl w:val="0"/>
            <w:lang w:val="en-US"/>
          </w:rPr>
          <w:delText>after</w:delText>
        </w:r>
      </w:del>
      <w:ins w:id="17" w:date="2014-04-07T12:40:16Z" w:author="Sophie Pinkoski">
        <w:r>
          <w:rPr>
            <w:rFonts w:ascii="Times New Roman"/>
            <w:sz w:val="24"/>
            <w:szCs w:val="24"/>
            <w:rtl w:val="0"/>
            <w:lang w:val="en-US"/>
          </w:rPr>
          <w:t>following</w:t>
        </w:r>
      </w:ins>
      <w:r>
        <w:rPr>
          <w:rFonts w:ascii="Times New Roman"/>
          <w:sz w:val="24"/>
          <w:szCs w:val="24"/>
          <w:rtl w:val="0"/>
          <w:lang w:val="en-US"/>
        </w:rPr>
        <w:t xml:space="preserve"> many years abroad in Paris</w:t>
      </w:r>
      <w:ins w:id="18" w:date="2014-04-07T12:40:27Z" w:author="Sophie Pinkoski">
        <w:r>
          <w:rPr>
            <w:rFonts w:hAnsi="Times New Roman" w:hint="default"/>
            <w:sz w:val="24"/>
            <w:szCs w:val="24"/>
            <w:rtl w:val="0"/>
            <w:lang w:val="en-US"/>
          </w:rPr>
          <w:t>—</w:t>
        </w:r>
      </w:ins>
      <w:del w:id="19" w:date="2014-04-07T12:40:26Z" w:author="Sophie Pinkoski">
        <w:r>
          <w:rPr>
            <w:rFonts w:ascii="Times New Roman"/>
            <w:sz w:val="24"/>
            <w:szCs w:val="24"/>
            <w:rtl w:val="0"/>
          </w:rPr>
          <w:delText xml:space="preserve"> </w:delText>
        </w:r>
      </w:del>
      <w:r>
        <w:rPr>
          <w:rFonts w:ascii="Times New Roman"/>
          <w:sz w:val="24"/>
          <w:szCs w:val="24"/>
          <w:rtl w:val="0"/>
          <w:lang w:val="en-US"/>
        </w:rPr>
        <w:t xml:space="preserve">he became a founding member of  the Surrealist Group of Czechoslovakia. </w:t>
      </w:r>
      <w:r>
        <w:rPr>
          <w:rFonts w:hAnsi="Times New Roman" w:hint="default"/>
          <w:sz w:val="24"/>
          <w:szCs w:val="24"/>
          <w:rtl w:val="0"/>
          <w:lang w:val="en-US"/>
        </w:rPr>
        <w:t>Š</w:t>
      </w:r>
      <w:r>
        <w:rPr>
          <w:rFonts w:ascii="Times New Roman"/>
          <w:sz w:val="24"/>
          <w:szCs w:val="24"/>
          <w:rtl w:val="0"/>
        </w:rPr>
        <w:t>tyrsk</w:t>
      </w:r>
      <w:r>
        <w:rPr>
          <w:rFonts w:hAnsi="Times New Roman" w:hint="default"/>
          <w:sz w:val="24"/>
          <w:szCs w:val="24"/>
          <w:rtl w:val="0"/>
          <w:lang w:val="en-US"/>
        </w:rPr>
        <w:t>ý</w:t>
      </w:r>
      <w:r>
        <w:rPr>
          <w:rFonts w:ascii="Times New Roman"/>
          <w:sz w:val="24"/>
          <w:szCs w:val="24"/>
          <w:rtl w:val="0"/>
          <w:lang w:val="en-US"/>
        </w:rPr>
        <w:t xml:space="preserve"> is considered a leading Czech surrealist artist and a pioneer in collage and photomontage in the European context. This progressive expression in collage was developed and elaborated on by his successor Ji</w:t>
      </w:r>
      <w:r>
        <w:rPr>
          <w:rFonts w:hAnsi="Times New Roman" w:hint="default"/>
          <w:sz w:val="24"/>
          <w:szCs w:val="24"/>
          <w:rtl w:val="0"/>
        </w:rPr>
        <w:t>ří</w:t>
      </w:r>
      <w:r>
        <w:rPr>
          <w:rFonts w:ascii="Times New Roman"/>
          <w:sz w:val="24"/>
          <w:szCs w:val="24"/>
          <w:rtl w:val="0"/>
        </w:rPr>
        <w:t xml:space="preserve"> </w:t>
      </w:r>
      <w:r>
        <w:rPr>
          <w:rFonts w:ascii="Times New Roman"/>
          <w:sz w:val="24"/>
          <w:szCs w:val="24"/>
          <w:rtl w:val="0"/>
        </w:rPr>
        <w:t>Kol</w:t>
      </w:r>
      <w:r>
        <w:rPr>
          <w:rFonts w:hAnsi="Times New Roman" w:hint="default"/>
          <w:sz w:val="24"/>
          <w:szCs w:val="24"/>
          <w:rtl w:val="0"/>
        </w:rPr>
        <w:t>ář</w:t>
      </w:r>
      <w:r>
        <w:rPr>
          <w:rFonts w:ascii="Times New Roman"/>
          <w:sz w:val="24"/>
          <w:szCs w:val="24"/>
          <w:rtl w:val="0"/>
        </w:rPr>
        <w:t xml:space="preserve">. </w:t>
      </w:r>
    </w:p>
    <w:p>
      <w:pPr>
        <w:pStyle w:val="Body"/>
        <w:tabs>
          <w:tab w:val="left" w:pos="1368"/>
        </w:tabs>
        <w:spacing w:before="100" w:after="100" w:line="360" w:lineRule="auto"/>
        <w:ind w:right="60"/>
        <w:rPr>
          <w:rFonts w:ascii="Times New Roman" w:cs="Times New Roman" w:hAnsi="Times New Roman" w:eastAsia="Times New Roman"/>
          <w:sz w:val="24"/>
          <w:szCs w:val="24"/>
        </w:rPr>
      </w:pPr>
      <w:r>
        <w:rPr>
          <w:rFonts w:ascii="Times New Roman"/>
          <w:sz w:val="24"/>
          <w:szCs w:val="24"/>
          <w:rtl w:val="0"/>
          <w:lang w:val="fr-FR"/>
        </w:rPr>
        <w:t xml:space="preserve">Toyen (1902 </w:t>
      </w:r>
      <w:r>
        <w:rPr>
          <w:rFonts w:hAnsi="Times New Roman" w:hint="default"/>
          <w:sz w:val="24"/>
          <w:szCs w:val="24"/>
          <w:rtl w:val="0"/>
        </w:rPr>
        <w:t xml:space="preserve">– </w:t>
      </w:r>
      <w:r>
        <w:rPr>
          <w:rFonts w:ascii="Times New Roman"/>
          <w:sz w:val="24"/>
          <w:szCs w:val="24"/>
          <w:rtl w:val="0"/>
          <w:lang w:val="en-US"/>
        </w:rPr>
        <w:t>1980) was a young revolutionary individual who stirred the Czech avant-garde scene with her provocative imagination and erotic art, and who mystified the public with her male dress, behavio</w:t>
      </w:r>
      <w:ins w:id="20" w:date="2014-04-07T12:41:06Z" w:author="Sophie Pinkoski">
        <w:r>
          <w:rPr>
            <w:rFonts w:ascii="Times New Roman"/>
            <w:sz w:val="24"/>
            <w:szCs w:val="24"/>
            <w:rtl w:val="0"/>
            <w:lang w:val="en-US"/>
          </w:rPr>
          <w:t>u</w:t>
        </w:r>
      </w:ins>
      <w:r>
        <w:rPr>
          <w:rFonts w:ascii="Times New Roman"/>
          <w:sz w:val="24"/>
          <w:szCs w:val="24"/>
          <w:rtl w:val="0"/>
          <w:lang w:val="en-US"/>
        </w:rPr>
        <w:t>r and sexually ambiguous pseudonym. Toyen was a  member of Dev</w:t>
      </w:r>
      <w:r>
        <w:rPr>
          <w:rFonts w:hAnsi="Times New Roman" w:hint="default"/>
          <w:sz w:val="24"/>
          <w:szCs w:val="24"/>
          <w:rtl w:val="0"/>
        </w:rPr>
        <w:t>ě</w:t>
      </w:r>
      <w:r>
        <w:rPr>
          <w:rFonts w:ascii="Times New Roman"/>
          <w:sz w:val="24"/>
          <w:szCs w:val="24"/>
          <w:rtl w:val="0"/>
          <w:lang w:val="en-US"/>
        </w:rPr>
        <w:t xml:space="preserve">tsil, livelong surrealist and </w:t>
      </w:r>
      <w:del w:id="21" w:date="2014-04-07T12:41:23Z" w:author="Sophie Pinkoski">
        <w:r>
          <w:rPr>
            <w:rFonts w:ascii="Times New Roman"/>
            <w:sz w:val="24"/>
            <w:szCs w:val="24"/>
            <w:rtl w:val="0"/>
          </w:rPr>
          <w:delText>progresive</w:delText>
        </w:r>
      </w:del>
      <w:ins w:id="22" w:date="2014-04-07T12:41:23Z" w:author="Sophie Pinkoski">
        <w:r>
          <w:rPr>
            <w:rFonts w:ascii="Times New Roman"/>
            <w:sz w:val="24"/>
            <w:szCs w:val="24"/>
            <w:rtl w:val="0"/>
            <w:lang w:val="en-US"/>
          </w:rPr>
          <w:t>progressive</w:t>
        </w:r>
      </w:ins>
      <w:r>
        <w:rPr>
          <w:rFonts w:ascii="Times New Roman"/>
          <w:sz w:val="24"/>
          <w:szCs w:val="24"/>
          <w:rtl w:val="0"/>
          <w:lang w:val="de-DE"/>
        </w:rPr>
        <w:t xml:space="preserve"> artificialist </w:t>
      </w:r>
      <w:del w:id="23" w:date="2014-04-07T12:41:28Z" w:author="Sophie Pinkoski">
        <w:r>
          <w:rPr>
            <w:rFonts w:ascii="Times New Roman"/>
            <w:sz w:val="24"/>
            <w:szCs w:val="24"/>
            <w:rtl w:val="0"/>
          </w:rPr>
          <w:delText xml:space="preserve"> </w:delText>
        </w:r>
      </w:del>
      <w:r>
        <w:rPr>
          <w:rFonts w:ascii="Times New Roman"/>
          <w:sz w:val="24"/>
          <w:szCs w:val="24"/>
          <w:rtl w:val="0"/>
          <w:lang w:val="en-US"/>
        </w:rPr>
        <w:t xml:space="preserve">whose birth name was Marie </w:t>
      </w:r>
      <w:r>
        <w:rPr>
          <w:rFonts w:hAnsi="Times New Roman" w:hint="default"/>
          <w:sz w:val="24"/>
          <w:szCs w:val="24"/>
          <w:rtl w:val="0"/>
          <w:lang w:val="en-US"/>
        </w:rPr>
        <w:t>Č</w:t>
      </w:r>
      <w:r>
        <w:rPr>
          <w:rFonts w:ascii="Times New Roman"/>
          <w:sz w:val="24"/>
          <w:szCs w:val="24"/>
          <w:rtl w:val="0"/>
        </w:rPr>
        <w:t>erm</w:t>
      </w:r>
      <w:r>
        <w:rPr>
          <w:rFonts w:hAnsi="Times New Roman" w:hint="default"/>
          <w:sz w:val="24"/>
          <w:szCs w:val="24"/>
          <w:rtl w:val="0"/>
          <w:lang w:val="en-US"/>
        </w:rPr>
        <w:t>í</w:t>
      </w:r>
      <w:r>
        <w:rPr>
          <w:rFonts w:ascii="Times New Roman"/>
          <w:sz w:val="24"/>
          <w:szCs w:val="24"/>
          <w:rtl w:val="0"/>
        </w:rPr>
        <w:t>nov</w:t>
      </w:r>
      <w:r>
        <w:rPr>
          <w:rFonts w:hAnsi="Times New Roman" w:hint="default"/>
          <w:sz w:val="24"/>
          <w:szCs w:val="24"/>
          <w:rtl w:val="0"/>
          <w:lang w:val="en-US"/>
        </w:rPr>
        <w:t>á</w:t>
      </w:r>
      <w:r>
        <w:rPr>
          <w:rFonts w:ascii="Times New Roman"/>
          <w:sz w:val="24"/>
          <w:szCs w:val="24"/>
          <w:rtl w:val="0"/>
          <w:lang w:val="en-US"/>
        </w:rPr>
        <w:t>. Her contact with Paris intensified upon the foundation of the Surrealist Group of Czechoslovakia in 1934 and the visit of leading French figures Andr</w:t>
      </w:r>
      <w:r>
        <w:rPr>
          <w:rFonts w:hAnsi="Times New Roman" w:hint="default"/>
          <w:sz w:val="24"/>
          <w:szCs w:val="24"/>
          <w:rtl w:val="0"/>
          <w:lang w:val="en-US"/>
        </w:rPr>
        <w:t xml:space="preserve">é </w:t>
      </w:r>
      <w:r>
        <w:rPr>
          <w:rFonts w:ascii="Times New Roman"/>
          <w:sz w:val="24"/>
          <w:szCs w:val="24"/>
          <w:rtl w:val="0"/>
          <w:lang w:val="en-US"/>
        </w:rPr>
        <w:t xml:space="preserve">Breton and Paul Eluard to Prague a year later. Toyen continued her practice secretly during </w:t>
      </w:r>
      <w:del w:id="24" w:date="2014-04-07T12:42:01Z" w:author="Sophie Pinkoski">
        <w:r>
          <w:rPr>
            <w:rFonts w:ascii="Times New Roman"/>
            <w:sz w:val="24"/>
            <w:szCs w:val="24"/>
            <w:rtl w:val="0"/>
          </w:rPr>
          <w:delText xml:space="preserve">WWII </w:delText>
        </w:r>
      </w:del>
      <w:ins w:id="25" w:date="2014-04-07T12:42:05Z" w:author="Sophie Pinkoski">
        <w:r>
          <w:rPr>
            <w:rFonts w:ascii="Times New Roman"/>
            <w:sz w:val="24"/>
            <w:szCs w:val="24"/>
            <w:rtl w:val="0"/>
            <w:lang w:val="en-US"/>
          </w:rPr>
          <w:t xml:space="preserve">the Second World War </w:t>
        </w:r>
      </w:ins>
      <w:r>
        <w:rPr>
          <w:rFonts w:ascii="Times New Roman"/>
          <w:sz w:val="24"/>
          <w:szCs w:val="24"/>
          <w:rtl w:val="0"/>
          <w:lang w:val="en-US"/>
        </w:rPr>
        <w:t>and in 1947 she immigrated to Paris. Her work re-appeared on the Prague exhibition scene</w:t>
      </w:r>
      <w:del w:id="26" w:date="2014-04-07T12:42:17Z" w:author="Sophie Pinkoski">
        <w:r>
          <w:rPr>
            <w:rFonts w:ascii="Times New Roman"/>
            <w:sz w:val="24"/>
            <w:szCs w:val="24"/>
            <w:rtl w:val="0"/>
            <w:lang w:val="en-US"/>
          </w:rPr>
          <w:delText xml:space="preserve"> only</w:delText>
        </w:r>
      </w:del>
      <w:r>
        <w:rPr>
          <w:rFonts w:ascii="Times New Roman"/>
          <w:sz w:val="24"/>
          <w:szCs w:val="24"/>
          <w:rtl w:val="0"/>
          <w:lang w:val="en-US"/>
        </w:rPr>
        <w:t xml:space="preserve"> in 1966. Upon the </w:t>
      </w:r>
      <w:del w:id="27" w:date="2014-04-07T12:42:24Z" w:author="Sophie Pinkoski">
        <w:r>
          <w:rPr>
            <w:rFonts w:ascii="Times New Roman"/>
            <w:sz w:val="24"/>
            <w:szCs w:val="24"/>
            <w:rtl w:val="0"/>
            <w:lang w:val="nl-NL"/>
          </w:rPr>
          <w:delText>dissmanteling</w:delText>
        </w:r>
      </w:del>
      <w:ins w:id="28" w:date="2014-04-07T12:42:24Z" w:author="Sophie Pinkoski">
        <w:r>
          <w:rPr>
            <w:rFonts w:ascii="Times New Roman"/>
            <w:sz w:val="24"/>
            <w:szCs w:val="24"/>
            <w:rtl w:val="0"/>
            <w:lang w:val="en-US"/>
          </w:rPr>
          <w:t>dismantling</w:t>
        </w:r>
      </w:ins>
      <w:r>
        <w:rPr>
          <w:rFonts w:ascii="Times New Roman"/>
          <w:sz w:val="24"/>
          <w:szCs w:val="24"/>
          <w:rtl w:val="0"/>
          <w:lang w:val="en-US"/>
        </w:rPr>
        <w:t xml:space="preserve"> of the Surrealist Group of Czechoslovakia in 1969, Toyen retired to her solitude and died alone in Paris in 1980.</w:t>
      </w:r>
    </w:p>
    <w:p>
      <w:pPr>
        <w:pStyle w:val="Body"/>
        <w:spacing w:after="0" w:line="240" w:lineRule="auto"/>
        <w:rPr>
          <w:rFonts w:ascii="Times New Roman" w:cs="Times New Roman" w:hAnsi="Times New Roman" w:eastAsia="Times New Roman"/>
          <w:sz w:val="24"/>
          <w:szCs w:val="24"/>
        </w:rPr>
      </w:pPr>
      <w:r>
        <w:rPr>
          <w:rFonts w:ascii="Times New Roman"/>
          <w:sz w:val="24"/>
          <w:szCs w:val="24"/>
          <w:rtl w:val="0"/>
          <w:lang w:val="en-US"/>
        </w:rPr>
        <w:t>References and further reading:</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sz w:val="24"/>
          <w:szCs w:val="24"/>
          <w:rtl w:val="0"/>
        </w:rPr>
        <w:t>Byd</w:t>
      </w:r>
      <w:r>
        <w:rPr>
          <w:rFonts w:hAnsi="Times New Roman" w:hint="default"/>
          <w:sz w:val="24"/>
          <w:szCs w:val="24"/>
          <w:rtl w:val="0"/>
          <w:lang w:val="en-US"/>
        </w:rPr>
        <w:t>ž</w:t>
      </w:r>
      <w:r>
        <w:rPr>
          <w:rFonts w:ascii="Times New Roman"/>
          <w:sz w:val="24"/>
          <w:szCs w:val="24"/>
          <w:rtl w:val="0"/>
        </w:rPr>
        <w:t>ovsk</w:t>
      </w:r>
      <w:r>
        <w:rPr>
          <w:rFonts w:hAnsi="Times New Roman" w:hint="default"/>
          <w:sz w:val="24"/>
          <w:szCs w:val="24"/>
          <w:rtl w:val="0"/>
          <w:lang w:val="en-US"/>
        </w:rPr>
        <w:t>á</w:t>
      </w:r>
      <w:r>
        <w:rPr>
          <w:rFonts w:ascii="Times New Roman"/>
          <w:sz w:val="24"/>
          <w:szCs w:val="24"/>
          <w:rtl w:val="0"/>
        </w:rPr>
        <w:t xml:space="preserve">, L.; Srp, K. (1992) </w:t>
      </w:r>
      <w:r>
        <w:rPr>
          <w:rFonts w:hAnsi="Times New Roman" w:hint="default"/>
          <w:i w:val="1"/>
          <w:iCs w:val="1"/>
          <w:sz w:val="24"/>
          <w:szCs w:val="24"/>
          <w:rtl w:val="0"/>
          <w:lang w:val="en-US"/>
        </w:rPr>
        <w:t>Š</w:t>
      </w:r>
      <w:r>
        <w:rPr>
          <w:rFonts w:ascii="Times New Roman"/>
          <w:i w:val="1"/>
          <w:iCs w:val="1"/>
          <w:sz w:val="24"/>
          <w:szCs w:val="24"/>
          <w:rtl w:val="0"/>
        </w:rPr>
        <w:t>tyrsk</w:t>
      </w:r>
      <w:r>
        <w:rPr>
          <w:rFonts w:hAnsi="Times New Roman" w:hint="default"/>
          <w:i w:val="1"/>
          <w:iCs w:val="1"/>
          <w:sz w:val="24"/>
          <w:szCs w:val="24"/>
          <w:rtl w:val="0"/>
          <w:lang w:val="en-US"/>
        </w:rPr>
        <w:t>ý</w:t>
      </w:r>
      <w:r>
        <w:rPr>
          <w:rFonts w:ascii="Times New Roman"/>
          <w:i w:val="1"/>
          <w:iCs w:val="1"/>
          <w:sz w:val="24"/>
          <w:szCs w:val="24"/>
          <w:rtl w:val="0"/>
          <w:lang w:val="fr-FR"/>
        </w:rPr>
        <w:t>, Toyen :</w:t>
      </w:r>
      <w:r>
        <w:rPr>
          <w:rFonts w:hAnsi="Times New Roman" w:hint="default"/>
          <w:i w:val="1"/>
          <w:iCs w:val="1"/>
          <w:sz w:val="24"/>
          <w:szCs w:val="24"/>
          <w:rtl w:val="0"/>
          <w:lang w:val="en-US"/>
        </w:rPr>
        <w:t> </w:t>
      </w:r>
      <w:r>
        <w:rPr>
          <w:rFonts w:ascii="Times New Roman"/>
          <w:i w:val="1"/>
          <w:iCs w:val="1"/>
          <w:sz w:val="24"/>
          <w:szCs w:val="24"/>
          <w:rtl w:val="0"/>
          <w:lang w:val="de-DE"/>
        </w:rPr>
        <w:t xml:space="preserve">artificialismus : 1926 </w:t>
      </w:r>
      <w:r>
        <w:rPr>
          <w:rFonts w:hAnsi="Times New Roman" w:hint="default"/>
          <w:i w:val="1"/>
          <w:iCs w:val="1"/>
          <w:sz w:val="24"/>
          <w:szCs w:val="24"/>
          <w:rtl w:val="0"/>
          <w:lang w:val="en-US"/>
        </w:rPr>
        <w:t xml:space="preserve">– </w:t>
      </w:r>
      <w:r>
        <w:rPr>
          <w:rFonts w:ascii="Times New Roman"/>
          <w:i w:val="1"/>
          <w:iCs w:val="1"/>
          <w:sz w:val="24"/>
          <w:szCs w:val="24"/>
          <w:rtl w:val="0"/>
        </w:rPr>
        <w:t>1931</w:t>
      </w:r>
      <w:r>
        <w:rPr>
          <w:rFonts w:ascii="Times New Roman"/>
          <w:sz w:val="24"/>
          <w:szCs w:val="24"/>
          <w:rtl w:val="0"/>
        </w:rPr>
        <w:t>, Praha :</w:t>
      </w:r>
      <w:r>
        <w:rPr>
          <w:rFonts w:hAnsi="Times New Roman" w:hint="default"/>
          <w:sz w:val="24"/>
          <w:szCs w:val="24"/>
          <w:rtl w:val="0"/>
          <w:lang w:val="en-US"/>
        </w:rPr>
        <w:t> </w:t>
      </w:r>
      <w:r>
        <w:rPr>
          <w:rFonts w:ascii="Times New Roman"/>
          <w:sz w:val="24"/>
          <w:szCs w:val="24"/>
          <w:rtl w:val="0"/>
        </w:rPr>
        <w:t>St</w:t>
      </w:r>
      <w:r>
        <w:rPr>
          <w:rFonts w:hAnsi="Times New Roman" w:hint="default"/>
          <w:sz w:val="24"/>
          <w:szCs w:val="24"/>
          <w:rtl w:val="0"/>
          <w:lang w:val="en-US"/>
        </w:rPr>
        <w:t>ř</w:t>
      </w:r>
      <w:r>
        <w:rPr>
          <w:rFonts w:ascii="Times New Roman"/>
          <w:sz w:val="24"/>
          <w:szCs w:val="24"/>
          <w:rtl w:val="0"/>
        </w:rPr>
        <w:t>edo</w:t>
      </w:r>
      <w:r>
        <w:rPr>
          <w:rFonts w:hAnsi="Times New Roman" w:hint="default"/>
          <w:sz w:val="24"/>
          <w:szCs w:val="24"/>
          <w:rtl w:val="0"/>
          <w:lang w:val="en-US"/>
        </w:rPr>
        <w:t>č</w:t>
      </w:r>
      <w:r>
        <w:rPr>
          <w:rFonts w:ascii="Times New Roman"/>
          <w:sz w:val="24"/>
          <w:szCs w:val="24"/>
          <w:rtl w:val="0"/>
        </w:rPr>
        <w:t>esk</w:t>
      </w:r>
      <w:r>
        <w:rPr>
          <w:rFonts w:hAnsi="Times New Roman" w:hint="default"/>
          <w:sz w:val="24"/>
          <w:szCs w:val="24"/>
          <w:rtl w:val="0"/>
          <w:lang w:val="en-US"/>
        </w:rPr>
        <w:t>á</w:t>
      </w:r>
      <w:r>
        <w:rPr>
          <w:rFonts w:ascii="Times New Roman"/>
          <w:sz w:val="24"/>
          <w:szCs w:val="24"/>
          <w:rtl w:val="0"/>
        </w:rPr>
        <w:t xml:space="preserve"> galerie.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sz w:val="24"/>
          <w:szCs w:val="24"/>
          <w:rtl w:val="0"/>
        </w:rPr>
        <w:t>Srp, K. (2000)</w:t>
      </w:r>
      <w:r>
        <w:rPr>
          <w:rFonts w:ascii="Times New Roman"/>
          <w:i w:val="1"/>
          <w:iCs w:val="1"/>
          <w:sz w:val="24"/>
          <w:szCs w:val="24"/>
          <w:rtl w:val="0"/>
          <w:lang w:val="fr-FR"/>
        </w:rPr>
        <w:t xml:space="preserve"> Toyen</w:t>
      </w:r>
      <w:r>
        <w:rPr>
          <w:rFonts w:ascii="Times New Roman"/>
          <w:sz w:val="24"/>
          <w:szCs w:val="24"/>
          <w:rtl w:val="0"/>
          <w:lang w:val="en-US"/>
        </w:rPr>
        <w:t>, Prague: Argo and City Gallery of Prague.</w:t>
      </w: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br w:type="textWrapping"/>
      </w:r>
      <w:r>
        <w:rPr>
          <w:rFonts w:ascii="Times New Roman"/>
          <w:sz w:val="24"/>
          <w:szCs w:val="24"/>
          <w:rtl w:val="0"/>
        </w:rPr>
        <w:t>Pachmanov</w:t>
      </w:r>
      <w:r>
        <w:rPr>
          <w:rFonts w:hAnsi="Times New Roman" w:hint="default"/>
          <w:sz w:val="24"/>
          <w:szCs w:val="24"/>
          <w:rtl w:val="0"/>
          <w:lang w:val="en-US"/>
        </w:rPr>
        <w:t>á</w:t>
      </w:r>
      <w:r>
        <w:rPr>
          <w:rFonts w:ascii="Times New Roman"/>
          <w:sz w:val="24"/>
          <w:szCs w:val="24"/>
          <w:rtl w:val="0"/>
        </w:rPr>
        <w:t xml:space="preserve">, M. (2001) </w:t>
      </w:r>
      <w:r>
        <w:rPr>
          <w:rFonts w:hAnsi="Times New Roman" w:hint="default"/>
          <w:sz w:val="24"/>
          <w:szCs w:val="24"/>
          <w:rtl w:val="0"/>
          <w:lang w:val="en-US"/>
        </w:rPr>
        <w:t>‘</w:t>
      </w:r>
      <w:r>
        <w:rPr>
          <w:rFonts w:ascii="Times New Roman"/>
          <w:sz w:val="24"/>
          <w:szCs w:val="24"/>
          <w:rtl w:val="0"/>
          <w:lang w:val="fr-FR"/>
        </w:rPr>
        <w:t>Reconstructing Toyen</w:t>
      </w:r>
      <w:r>
        <w:rPr>
          <w:rFonts w:hAnsi="Times New Roman" w:hint="default"/>
          <w:sz w:val="24"/>
          <w:szCs w:val="24"/>
          <w:rtl w:val="0"/>
          <w:lang w:val="en-US"/>
        </w:rPr>
        <w:t>’</w:t>
      </w:r>
      <w:r>
        <w:rPr>
          <w:rFonts w:ascii="Times New Roman"/>
          <w:sz w:val="24"/>
          <w:szCs w:val="24"/>
          <w:rtl w:val="0"/>
        </w:rPr>
        <w:t xml:space="preserve">, </w:t>
      </w:r>
      <w:r>
        <w:rPr>
          <w:rFonts w:ascii="Times New Roman"/>
          <w:i w:val="1"/>
          <w:iCs w:val="1"/>
          <w:sz w:val="24"/>
          <w:szCs w:val="24"/>
          <w:rtl w:val="0"/>
          <w:lang w:val="nl-NL"/>
        </w:rPr>
        <w:t>Art in America</w:t>
      </w:r>
      <w:r>
        <w:rPr>
          <w:rFonts w:ascii="Times New Roman"/>
          <w:sz w:val="24"/>
          <w:szCs w:val="24"/>
          <w:rtl w:val="0"/>
        </w:rPr>
        <w:t>, April:130</w:t>
      </w:r>
      <w:r>
        <w:rPr>
          <w:rFonts w:hAnsi="Times New Roman" w:hint="default"/>
          <w:sz w:val="24"/>
          <w:szCs w:val="24"/>
          <w:rtl w:val="0"/>
          <w:lang w:val="en-US"/>
        </w:rPr>
        <w:t xml:space="preserve"> – </w:t>
      </w:r>
      <w:r>
        <w:rPr>
          <w:rFonts w:ascii="Times New Roman"/>
          <w:sz w:val="24"/>
          <w:szCs w:val="24"/>
          <w:rtl w:val="0"/>
        </w:rPr>
        <w:t>131.</w:t>
      </w:r>
    </w:p>
    <w:p>
      <w:pPr>
        <w:pStyle w:val="Body"/>
        <w:spacing w:after="0" w:line="240" w:lineRule="auto"/>
        <w:rPr>
          <w:rFonts w:ascii="Times New Roman" w:cs="Times New Roman" w:hAnsi="Times New Roman" w:eastAsia="Times New Roman"/>
          <w:sz w:val="24"/>
          <w:szCs w:val="24"/>
        </w:rPr>
      </w:pPr>
    </w:p>
    <w:p>
      <w:pPr>
        <w:pStyle w:val="Body"/>
        <w:spacing w:after="315" w:line="240" w:lineRule="auto"/>
        <w:outlineLvl w:val="0"/>
        <w:rPr>
          <w:rFonts w:ascii="Times New Roman" w:cs="Times New Roman" w:hAnsi="Times New Roman" w:eastAsia="Times New Roman"/>
          <w:sz w:val="24"/>
          <w:szCs w:val="24"/>
        </w:rPr>
      </w:pPr>
      <w:r>
        <w:rPr>
          <w:rFonts w:ascii="Times New Roman"/>
          <w:color w:val="333333"/>
          <w:kern w:val="36"/>
          <w:sz w:val="24"/>
          <w:szCs w:val="24"/>
          <w:u w:color="333333"/>
          <w:rtl w:val="0"/>
        </w:rPr>
        <w:t xml:space="preserve">Huebner, K. T. (2008) </w:t>
      </w:r>
      <w:r>
        <w:rPr>
          <w:rFonts w:ascii="Times New Roman"/>
          <w:i w:val="1"/>
          <w:iCs w:val="1"/>
          <w:kern w:val="36"/>
          <w:sz w:val="24"/>
          <w:szCs w:val="24"/>
          <w:rtl w:val="0"/>
          <w:lang w:val="en-US"/>
        </w:rPr>
        <w:t>Eroticism, Identity, and Cultural Context: Toyen and the Prague Avant-garde</w:t>
      </w:r>
      <w:r>
        <w:rPr>
          <w:rFonts w:ascii="Times New Roman"/>
          <w:sz w:val="24"/>
          <w:szCs w:val="24"/>
          <w:rtl w:val="0"/>
          <w:lang w:val="en-US"/>
        </w:rPr>
        <w:t xml:space="preserve">, University of Pittsburgh; PhD dissertation. </w:t>
      </w:r>
    </w:p>
    <w:p>
      <w:pPr>
        <w:pStyle w:val="Body"/>
        <w:spacing w:before="100" w:after="100" w:line="240" w:lineRule="auto"/>
        <w:rPr>
          <w:rFonts w:ascii="Times New Roman" w:cs="Times New Roman" w:hAnsi="Times New Roman" w:eastAsia="Times New Roman"/>
          <w:sz w:val="24"/>
          <w:szCs w:val="24"/>
        </w:rPr>
      </w:pPr>
      <w:r>
        <w:rPr>
          <w:rFonts w:ascii="Times New Roman"/>
          <w:sz w:val="24"/>
          <w:szCs w:val="24"/>
          <w:rtl w:val="0"/>
        </w:rPr>
        <w:t>Byd</w:t>
      </w:r>
      <w:r>
        <w:rPr>
          <w:rFonts w:hAnsi="Times New Roman" w:hint="default"/>
          <w:sz w:val="24"/>
          <w:szCs w:val="24"/>
          <w:rtl w:val="0"/>
          <w:lang w:val="en-US"/>
        </w:rPr>
        <w:t>ž</w:t>
      </w:r>
      <w:r>
        <w:rPr>
          <w:rFonts w:ascii="Times New Roman"/>
          <w:sz w:val="24"/>
          <w:szCs w:val="24"/>
          <w:rtl w:val="0"/>
        </w:rPr>
        <w:t>ovsk</w:t>
      </w:r>
      <w:r>
        <w:rPr>
          <w:rFonts w:hAnsi="Times New Roman" w:hint="default"/>
          <w:sz w:val="24"/>
          <w:szCs w:val="24"/>
          <w:rtl w:val="0"/>
          <w:lang w:val="en-US"/>
        </w:rPr>
        <w:t>á</w:t>
      </w:r>
      <w:r>
        <w:rPr>
          <w:rFonts w:ascii="Times New Roman"/>
          <w:sz w:val="24"/>
          <w:szCs w:val="24"/>
          <w:rtl w:val="0"/>
        </w:rPr>
        <w:t xml:space="preserve">, L., Srp, K. (eds.) (2007) </w:t>
      </w:r>
      <w:r>
        <w:rPr>
          <w:rFonts w:ascii="Times New Roman"/>
          <w:i w:val="1"/>
          <w:iCs w:val="1"/>
          <w:sz w:val="24"/>
          <w:szCs w:val="24"/>
          <w:rtl w:val="0"/>
        </w:rPr>
        <w:t>Jind</w:t>
      </w:r>
      <w:r>
        <w:rPr>
          <w:rFonts w:hAnsi="Times New Roman" w:hint="default"/>
          <w:i w:val="1"/>
          <w:iCs w:val="1"/>
          <w:sz w:val="24"/>
          <w:szCs w:val="24"/>
          <w:rtl w:val="0"/>
          <w:lang w:val="en-US"/>
        </w:rPr>
        <w:t>ř</w:t>
      </w:r>
      <w:r>
        <w:rPr>
          <w:rFonts w:ascii="Times New Roman"/>
          <w:i w:val="1"/>
          <w:iCs w:val="1"/>
          <w:sz w:val="24"/>
          <w:szCs w:val="24"/>
          <w:rtl w:val="0"/>
          <w:lang w:val="de-DE"/>
        </w:rPr>
        <w:t xml:space="preserve">ich </w:t>
      </w:r>
      <w:r>
        <w:rPr>
          <w:rFonts w:hAnsi="Times New Roman" w:hint="default"/>
          <w:i w:val="1"/>
          <w:iCs w:val="1"/>
          <w:sz w:val="24"/>
          <w:szCs w:val="24"/>
          <w:rtl w:val="0"/>
          <w:lang w:val="en-US"/>
        </w:rPr>
        <w:t>Š</w:t>
      </w:r>
      <w:r>
        <w:rPr>
          <w:rFonts w:ascii="Times New Roman"/>
          <w:i w:val="1"/>
          <w:iCs w:val="1"/>
          <w:sz w:val="24"/>
          <w:szCs w:val="24"/>
          <w:rtl w:val="0"/>
        </w:rPr>
        <w:t>tyrsk</w:t>
      </w:r>
      <w:r>
        <w:rPr>
          <w:rFonts w:hAnsi="Times New Roman" w:hint="default"/>
          <w:i w:val="1"/>
          <w:iCs w:val="1"/>
          <w:sz w:val="24"/>
          <w:szCs w:val="24"/>
          <w:rtl w:val="0"/>
          <w:lang w:val="en-US"/>
        </w:rPr>
        <w:t>ý</w:t>
      </w:r>
      <w:r>
        <w:rPr>
          <w:rFonts w:ascii="Times New Roman"/>
          <w:sz w:val="24"/>
          <w:szCs w:val="24"/>
          <w:rtl w:val="0"/>
        </w:rPr>
        <w:t>, Prague: Argo.</w:t>
      </w:r>
    </w:p>
    <w:p>
      <w:pPr>
        <w:pStyle w:val="Body"/>
        <w:spacing w:after="315" w:line="240" w:lineRule="auto"/>
        <w:outlineLvl w:val="0"/>
        <w:rPr>
          <w:rFonts w:ascii="Times New Roman Bold" w:cs="Times New Roman Bold" w:hAnsi="Times New Roman Bold" w:eastAsia="Times New Roman Bold"/>
          <w:color w:val="333333"/>
          <w:kern w:val="36"/>
          <w:sz w:val="24"/>
          <w:szCs w:val="24"/>
          <w:u w:color="333333"/>
        </w:rPr>
      </w:pPr>
    </w:p>
    <w:p>
      <w:pPr>
        <w:pStyle w:val="Body"/>
        <w:spacing w:after="0" w:line="240" w:lineRule="auto"/>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