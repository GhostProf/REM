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1BB52" w14:textId="77777777" w:rsidR="00E64E0A" w:rsidRDefault="00E64E0A" w:rsidP="00E64E0A">
      <w:r>
        <w:t xml:space="preserve">Leopold von </w:t>
      </w:r>
      <w:proofErr w:type="spellStart"/>
      <w:r>
        <w:t>Sacher-Masoch</w:t>
      </w:r>
      <w:proofErr w:type="spellEnd"/>
      <w:r>
        <w:t xml:space="preserve"> (1836-1895)</w:t>
      </w:r>
    </w:p>
    <w:p w14:paraId="4A3C29EE" w14:textId="77777777" w:rsidR="007F49F6" w:rsidRDefault="00E64E0A" w:rsidP="00E64E0A">
      <w:r>
        <w:t xml:space="preserve">Leopold von </w:t>
      </w:r>
      <w:proofErr w:type="spellStart"/>
      <w:r>
        <w:t>Sacher-Masoch’s</w:t>
      </w:r>
      <w:proofErr w:type="spellEnd"/>
      <w:r w:rsidR="001A7B49">
        <w:t xml:space="preserve"> countless</w:t>
      </w:r>
      <w:r>
        <w:t xml:space="preserve"> fictional accounts of male characters </w:t>
      </w:r>
      <w:r w:rsidR="001A7B49">
        <w:t>pleasurably</w:t>
      </w:r>
      <w:r>
        <w:t xml:space="preserve"> submitting to a cruel female figure wielding whips and wearing furs</w:t>
      </w:r>
      <w:r w:rsidR="003A0696">
        <w:t xml:space="preserve"> became the basis for the term ‘m</w:t>
      </w:r>
      <w:r>
        <w:t>asochism</w:t>
      </w:r>
      <w:r w:rsidR="003A0696">
        <w:t>.’</w:t>
      </w:r>
      <w:r>
        <w:t xml:space="preserve"> Yet his literary contributions were once equally noted—and through </w:t>
      </w:r>
      <w:r w:rsidR="005039DE">
        <w:t>new</w:t>
      </w:r>
      <w:r>
        <w:t xml:space="preserve"> translations </w:t>
      </w:r>
      <w:r w:rsidR="005039DE">
        <w:t>recently</w:t>
      </w:r>
      <w:r>
        <w:t xml:space="preserve"> </w:t>
      </w:r>
      <w:r w:rsidR="001A7B49">
        <w:t>re</w:t>
      </w:r>
      <w:ins w:id="0" w:author="Pinkoski" w:date="2014-03-17T13:25:00Z">
        <w:r w:rsidR="003A0696">
          <w:t>-</w:t>
        </w:r>
      </w:ins>
      <w:r w:rsidR="001A7B49">
        <w:t>acknowledged</w:t>
      </w:r>
      <w:r>
        <w:t xml:space="preserve">—for </w:t>
      </w:r>
      <w:r w:rsidR="005039DE">
        <w:t>their</w:t>
      </w:r>
      <w:r>
        <w:t xml:space="preserve"> vivid descriptions of </w:t>
      </w:r>
      <w:r w:rsidR="00803175">
        <w:t xml:space="preserve">the Jewish culture of </w:t>
      </w:r>
      <w:ins w:id="1" w:author="Pinkoski" w:date="2014-03-17T13:25:00Z">
        <w:r w:rsidR="003A0696">
          <w:t>E</w:t>
        </w:r>
      </w:ins>
      <w:del w:id="2" w:author="Pinkoski" w:date="2014-03-17T13:25:00Z">
        <w:r w:rsidR="00803175" w:rsidDel="003A0696">
          <w:delText>e</w:delText>
        </w:r>
      </w:del>
      <w:r w:rsidR="00803175">
        <w:t>astern Europe</w:t>
      </w:r>
      <w:r w:rsidR="005039DE">
        <w:t xml:space="preserve">. </w:t>
      </w:r>
      <w:r w:rsidR="00875149">
        <w:t>Relatedly, d</w:t>
      </w:r>
      <w:r>
        <w:t>epiction</w:t>
      </w:r>
      <w:r w:rsidR="005039DE">
        <w:t>s</w:t>
      </w:r>
      <w:r>
        <w:t xml:space="preserve"> of </w:t>
      </w:r>
      <w:r w:rsidR="00875149">
        <w:t xml:space="preserve">Galicia, an ethnically diverse </w:t>
      </w:r>
      <w:r w:rsidR="007F49F6">
        <w:t>province of the Austrian Empire</w:t>
      </w:r>
      <w:r w:rsidR="00875149">
        <w:t>,</w:t>
      </w:r>
      <w:r>
        <w:t xml:space="preserve"> </w:t>
      </w:r>
      <w:r w:rsidR="007F49F6">
        <w:t xml:space="preserve">served </w:t>
      </w:r>
      <w:r>
        <w:t xml:space="preserve">as </w:t>
      </w:r>
      <w:r w:rsidR="007F49F6">
        <w:t>the exotic</w:t>
      </w:r>
      <w:r>
        <w:t xml:space="preserve"> s</w:t>
      </w:r>
      <w:r w:rsidR="007F49F6">
        <w:t>etting for much of his</w:t>
      </w:r>
      <w:r w:rsidR="00875149">
        <w:t xml:space="preserve"> work</w:t>
      </w:r>
      <w:r w:rsidR="007F49F6">
        <w:t>.</w:t>
      </w:r>
    </w:p>
    <w:p w14:paraId="012173F2" w14:textId="77777777" w:rsidR="00E64E0A" w:rsidRDefault="00E64E0A" w:rsidP="00E64E0A">
      <w:r>
        <w:t xml:space="preserve">Leopold (Ritter) von </w:t>
      </w:r>
      <w:proofErr w:type="spellStart"/>
      <w:r>
        <w:t>Sacher-Masoch</w:t>
      </w:r>
      <w:proofErr w:type="spellEnd"/>
      <w:r>
        <w:t xml:space="preserve"> was born in the Galician town of </w:t>
      </w:r>
      <w:proofErr w:type="spellStart"/>
      <w:r>
        <w:t>Lemburg</w:t>
      </w:r>
      <w:proofErr w:type="spellEnd"/>
      <w:r>
        <w:t>, which then belonged to the Austrian empire and today</w:t>
      </w:r>
      <w:r w:rsidR="001A7B49">
        <w:t xml:space="preserve"> is the Ukrainian city of </w:t>
      </w:r>
      <w:proofErr w:type="spellStart"/>
      <w:r w:rsidR="001A7B49">
        <w:t>L’viv</w:t>
      </w:r>
      <w:proofErr w:type="spellEnd"/>
      <w:r>
        <w:t>. His mother’s family (</w:t>
      </w:r>
      <w:proofErr w:type="spellStart"/>
      <w:r>
        <w:t>Masoch</w:t>
      </w:r>
      <w:proofErr w:type="spellEnd"/>
      <w:r>
        <w:t>) was native to the region</w:t>
      </w:r>
      <w:r w:rsidR="001A7B49">
        <w:t xml:space="preserve"> and through them</w:t>
      </w:r>
      <w:r>
        <w:t xml:space="preserve"> he was exposed at an early age to the Polish and </w:t>
      </w:r>
      <w:proofErr w:type="spellStart"/>
      <w:r>
        <w:t>Ruthenian</w:t>
      </w:r>
      <w:proofErr w:type="spellEnd"/>
      <w:r>
        <w:t xml:space="preserve"> languages and culture</w:t>
      </w:r>
      <w:ins w:id="3" w:author="Pinkoski" w:date="2014-03-17T13:26:00Z">
        <w:r w:rsidR="003A0696">
          <w:t>s</w:t>
        </w:r>
      </w:ins>
      <w:r>
        <w:t>. His maternal grandfather was a respected physician</w:t>
      </w:r>
      <w:r w:rsidR="00875149">
        <w:t xml:space="preserve"> and rector at the university; w</w:t>
      </w:r>
      <w:r>
        <w:t>ith him</w:t>
      </w:r>
      <w:ins w:id="4" w:author="Pinkoski" w:date="2014-03-17T13:26:00Z">
        <w:r w:rsidR="003A0696">
          <w:t>,</w:t>
        </w:r>
      </w:ins>
      <w:r>
        <w:t xml:space="preserve"> the young </w:t>
      </w:r>
      <w:proofErr w:type="spellStart"/>
      <w:r>
        <w:t>Sacher-Masoch</w:t>
      </w:r>
      <w:proofErr w:type="spellEnd"/>
      <w:r>
        <w:t xml:space="preserve"> visited patients in the city’s Jewish section. His father and paternal grandfather</w:t>
      </w:r>
      <w:del w:id="5" w:author="Pinkoski" w:date="2014-03-17T13:26:00Z">
        <w:r w:rsidDel="003A0696">
          <w:delText xml:space="preserve">, </w:delText>
        </w:r>
      </w:del>
      <w:ins w:id="6" w:author="Pinkoski" w:date="2014-03-17T13:26:00Z">
        <w:r w:rsidR="003A0696">
          <w:t>—</w:t>
        </w:r>
      </w:ins>
      <w:r>
        <w:t>of Bohemian descent</w:t>
      </w:r>
      <w:del w:id="7" w:author="Pinkoski" w:date="2014-03-17T13:26:00Z">
        <w:r w:rsidDel="003A0696">
          <w:delText xml:space="preserve">, </w:delText>
        </w:r>
      </w:del>
      <w:ins w:id="8" w:author="Pinkoski" w:date="2014-03-17T13:26:00Z">
        <w:r w:rsidR="003A0696">
          <w:t>—</w:t>
        </w:r>
      </w:ins>
      <w:r>
        <w:t>were both upper-level security officials of the Austrian empire. Through their service</w:t>
      </w:r>
      <w:ins w:id="9" w:author="Pinkoski" w:date="2014-03-17T13:26:00Z">
        <w:r w:rsidR="003A0696">
          <w:t>,</w:t>
        </w:r>
      </w:ins>
      <w:r>
        <w:t xml:space="preserve"> the family acquired the title of </w:t>
      </w:r>
      <w:del w:id="10" w:author="Pinkoski" w:date="2014-03-17T13:26:00Z">
        <w:r w:rsidDel="003A0696">
          <w:delText>“</w:delText>
        </w:r>
      </w:del>
      <w:ins w:id="11" w:author="Pinkoski" w:date="2014-03-17T13:27:00Z">
        <w:r w:rsidR="003A0696">
          <w:t>K</w:t>
        </w:r>
      </w:ins>
      <w:del w:id="12" w:author="Pinkoski" w:date="2014-03-17T13:27:00Z">
        <w:r w:rsidDel="003A0696">
          <w:delText>k</w:delText>
        </w:r>
      </w:del>
      <w:r>
        <w:t>night.</w:t>
      </w:r>
      <w:del w:id="13" w:author="Pinkoski" w:date="2014-03-17T13:26:00Z">
        <w:r w:rsidDel="003A0696">
          <w:delText>”</w:delText>
        </w:r>
      </w:del>
      <w:r>
        <w:t xml:space="preserve"> </w:t>
      </w:r>
    </w:p>
    <w:p w14:paraId="7B69AE47" w14:textId="77777777" w:rsidR="00E64E0A" w:rsidRDefault="00E64E0A" w:rsidP="00E64E0A">
      <w:r>
        <w:t xml:space="preserve">Because his father was the city’s chief of police, </w:t>
      </w:r>
      <w:proofErr w:type="spellStart"/>
      <w:r>
        <w:t>Sacher-Masoch</w:t>
      </w:r>
      <w:proofErr w:type="spellEnd"/>
      <w:r>
        <w:t xml:space="preserve"> was well aware of the bloody conflicts between Polish nationalists, Galician peasants, and the Austrian military surrounding </w:t>
      </w:r>
      <w:proofErr w:type="spellStart"/>
      <w:r>
        <w:t>Lemberg</w:t>
      </w:r>
      <w:proofErr w:type="spellEnd"/>
      <w:r>
        <w:t xml:space="preserve"> in February of 1846</w:t>
      </w:r>
      <w:ins w:id="14" w:author="Pinkoski" w:date="2014-03-17T13:27:00Z">
        <w:r w:rsidR="003A0696">
          <w:t>,</w:t>
        </w:r>
      </w:ins>
      <w:r>
        <w:t xml:space="preserve"> and witnessed first-hand the insurrection against Austrian rule in Prague in 1848 after moving there for his father’s new post. The former</w:t>
      </w:r>
      <w:r w:rsidR="007B34AE">
        <w:t xml:space="preserve"> events</w:t>
      </w:r>
      <w:r>
        <w:t xml:space="preserve"> supplied the political and historical background to his first fictional work, </w:t>
      </w:r>
      <w:proofErr w:type="spellStart"/>
      <w:r>
        <w:rPr>
          <w:i/>
        </w:rPr>
        <w:t>Eine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Galizische</w:t>
      </w:r>
      <w:proofErr w:type="spellEnd"/>
      <w:r>
        <w:rPr>
          <w:i/>
        </w:rPr>
        <w:t xml:space="preserve"> Geschichte. </w:t>
      </w:r>
      <w:proofErr w:type="gramStart"/>
      <w:r>
        <w:rPr>
          <w:i/>
        </w:rPr>
        <w:t>1846</w:t>
      </w:r>
      <w:r w:rsidR="002D4061">
        <w:t xml:space="preserve"> (1858)</w:t>
      </w:r>
      <w:r>
        <w:t xml:space="preserve">, and the latter for </w:t>
      </w:r>
      <w:r>
        <w:rPr>
          <w:i/>
        </w:rPr>
        <w:t xml:space="preserve">Der </w:t>
      </w:r>
      <w:proofErr w:type="spellStart"/>
      <w:r>
        <w:rPr>
          <w:i/>
        </w:rPr>
        <w:t>Emissär</w:t>
      </w:r>
      <w:proofErr w:type="spellEnd"/>
      <w:r w:rsidR="002D4061">
        <w:t xml:space="preserve"> (1863)</w:t>
      </w:r>
      <w:r>
        <w:t>, neither of which have been translated into English.</w:t>
      </w:r>
      <w:proofErr w:type="gramEnd"/>
      <w:r>
        <w:t xml:space="preserve"> This tumultuous period in the history of the Austrian empire supplies from today’s perspective an </w:t>
      </w:r>
      <w:r w:rsidR="00875149">
        <w:t>interesting</w:t>
      </w:r>
      <w:r>
        <w:t xml:space="preserve"> link to the cultural phenomenon of masochism, which </w:t>
      </w:r>
      <w:proofErr w:type="spellStart"/>
      <w:r w:rsidR="00457811">
        <w:t>parodically</w:t>
      </w:r>
      <w:proofErr w:type="spellEnd"/>
      <w:r w:rsidR="00457811">
        <w:t xml:space="preserve"> reverses the schema</w:t>
      </w:r>
      <w:r>
        <w:t xml:space="preserve"> of existing power relations. </w:t>
      </w:r>
      <w:r w:rsidR="00875149">
        <w:t>Put simply, i</w:t>
      </w:r>
      <w:r>
        <w:t>t depends and</w:t>
      </w:r>
      <w:r w:rsidR="00875149">
        <w:t xml:space="preserve"> merely</w:t>
      </w:r>
      <w:r>
        <w:t xml:space="preserve"> plays upon </w:t>
      </w:r>
      <w:r w:rsidR="00457811">
        <w:t xml:space="preserve">unchanging </w:t>
      </w:r>
      <w:r>
        <w:t xml:space="preserve">hierarchical structures. </w:t>
      </w:r>
    </w:p>
    <w:p w14:paraId="204FCFCF" w14:textId="77777777" w:rsidR="00E64E0A" w:rsidRDefault="007B34AE" w:rsidP="00E64E0A">
      <w:proofErr w:type="spellStart"/>
      <w:r>
        <w:t>Sacher-Masoch</w:t>
      </w:r>
      <w:proofErr w:type="spellEnd"/>
      <w:r w:rsidR="00E64E0A">
        <w:t xml:space="preserve"> studied history in Prague and then Graz, where he completed his doctorate in 1856</w:t>
      </w:r>
      <w:ins w:id="15" w:author="Pinkoski" w:date="2014-03-17T13:28:00Z">
        <w:r w:rsidR="003A0696">
          <w:t>,</w:t>
        </w:r>
      </w:ins>
      <w:r w:rsidR="00E64E0A">
        <w:t xml:space="preserve"> and afterwards taught as a lecturer. </w:t>
      </w:r>
      <w:r w:rsidR="00875149">
        <w:t>His</w:t>
      </w:r>
      <w:r w:rsidR="00E64E0A">
        <w:t xml:space="preserve"> acquired expertise of Austro-Hungarian history </w:t>
      </w:r>
      <w:r w:rsidR="00875149">
        <w:t>was put to</w:t>
      </w:r>
      <w:r w:rsidR="00E64E0A">
        <w:t xml:space="preserve"> use in his fiction. Although so many of his stories are set in the region of his birth, he spent much of his life in Graz. </w:t>
      </w:r>
    </w:p>
    <w:p w14:paraId="30E3FA83" w14:textId="77777777" w:rsidR="00875149" w:rsidRDefault="00E64E0A" w:rsidP="00E64E0A">
      <w:r>
        <w:t xml:space="preserve">Because of the similarities between his fiction and biography, a good deal of attention has been devoted to </w:t>
      </w:r>
      <w:proofErr w:type="spellStart"/>
      <w:r>
        <w:t>Sacher-Masoch’s</w:t>
      </w:r>
      <w:proofErr w:type="spellEnd"/>
      <w:r>
        <w:t xml:space="preserve"> relationships with women. Even his first affair </w:t>
      </w:r>
      <w:r w:rsidR="00457811">
        <w:t xml:space="preserve">in the early 1860s </w:t>
      </w:r>
      <w:r>
        <w:t xml:space="preserve">created scandal, when it resulted in his lover Anna </w:t>
      </w:r>
      <w:proofErr w:type="spellStart"/>
      <w:r>
        <w:t>Franziska</w:t>
      </w:r>
      <w:proofErr w:type="spellEnd"/>
      <w:r>
        <w:t xml:space="preserve"> von </w:t>
      </w:r>
      <w:proofErr w:type="spellStart"/>
      <w:r>
        <w:t>Kottowitz</w:t>
      </w:r>
      <w:r w:rsidR="00875149">
        <w:t>’s</w:t>
      </w:r>
      <w:proofErr w:type="spellEnd"/>
      <w:r w:rsidR="00875149">
        <w:t xml:space="preserve"> divorce</w:t>
      </w:r>
      <w:r>
        <w:t xml:space="preserve"> from her older husband. The novel </w:t>
      </w:r>
      <w:r>
        <w:rPr>
          <w:i/>
        </w:rPr>
        <w:t xml:space="preserve">Die </w:t>
      </w:r>
      <w:proofErr w:type="spellStart"/>
      <w:r>
        <w:rPr>
          <w:i/>
        </w:rPr>
        <w:t>geschiedene</w:t>
      </w:r>
      <w:proofErr w:type="spellEnd"/>
      <w:r>
        <w:rPr>
          <w:i/>
        </w:rPr>
        <w:t xml:space="preserve"> Frau</w:t>
      </w:r>
      <w:r>
        <w:t xml:space="preserve"> </w:t>
      </w:r>
      <w:r w:rsidR="002D4061">
        <w:t xml:space="preserve">(1870) </w:t>
      </w:r>
      <w:r>
        <w:t>is based on their re</w:t>
      </w:r>
      <w:r w:rsidR="00875149">
        <w:t>lationship and its decline</w:t>
      </w:r>
      <w:r>
        <w:t>. In 1869</w:t>
      </w:r>
      <w:ins w:id="16" w:author="Pinkoski" w:date="2014-03-17T13:29:00Z">
        <w:r w:rsidR="003A0696">
          <w:t>,</w:t>
        </w:r>
      </w:ins>
      <w:r>
        <w:t xml:space="preserve"> he met Fanny </w:t>
      </w:r>
      <w:proofErr w:type="spellStart"/>
      <w:r>
        <w:t>Pistor</w:t>
      </w:r>
      <w:proofErr w:type="spellEnd"/>
      <w:r>
        <w:t xml:space="preserve">, or </w:t>
      </w:r>
      <w:proofErr w:type="spellStart"/>
      <w:r>
        <w:t>Baronin</w:t>
      </w:r>
      <w:proofErr w:type="spellEnd"/>
      <w:r>
        <w:t xml:space="preserve"> von </w:t>
      </w:r>
      <w:proofErr w:type="spellStart"/>
      <w:r>
        <w:t>Bogdanoff</w:t>
      </w:r>
      <w:proofErr w:type="spellEnd"/>
      <w:r>
        <w:t xml:space="preserve">, with whom he was </w:t>
      </w:r>
      <w:proofErr w:type="gramStart"/>
      <w:r>
        <w:t>famously</w:t>
      </w:r>
      <w:proofErr w:type="gramEnd"/>
      <w:r>
        <w:t xml:space="preserve"> photographed </w:t>
      </w:r>
      <w:r w:rsidR="002D4061">
        <w:t>kneeling by</w:t>
      </w:r>
      <w:r w:rsidR="00875149">
        <w:t xml:space="preserve"> her feet</w:t>
      </w:r>
      <w:r>
        <w:t xml:space="preserve">. This relationship likely supplied some biographical basis for </w:t>
      </w:r>
      <w:proofErr w:type="spellStart"/>
      <w:r>
        <w:t>Severin</w:t>
      </w:r>
      <w:proofErr w:type="spellEnd"/>
      <w:r>
        <w:t xml:space="preserve"> and Wanda’s relationship in </w:t>
      </w:r>
      <w:r>
        <w:rPr>
          <w:i/>
        </w:rPr>
        <w:t xml:space="preserve">Venus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Pelz</w:t>
      </w:r>
      <w:proofErr w:type="spellEnd"/>
      <w:r>
        <w:t xml:space="preserve"> (Venus in Furs)</w:t>
      </w:r>
      <w:r w:rsidR="002D4061">
        <w:t xml:space="preserve"> (1870)</w:t>
      </w:r>
      <w:r>
        <w:t xml:space="preserve">, </w:t>
      </w:r>
      <w:del w:id="17" w:author="Pinkoski" w:date="2014-03-17T13:29:00Z">
        <w:r w:rsidDel="003A0696">
          <w:delText xml:space="preserve">whose </w:delText>
        </w:r>
      </w:del>
      <w:ins w:id="18" w:author="Pinkoski" w:date="2014-03-17T13:29:00Z">
        <w:r w:rsidR="003A0696">
          <w:t xml:space="preserve">a </w:t>
        </w:r>
      </w:ins>
      <w:r>
        <w:t>plot</w:t>
      </w:r>
      <w:ins w:id="19" w:author="Pinkoski" w:date="2014-03-17T13:29:00Z">
        <w:r w:rsidR="003A0696">
          <w:t xml:space="preserve"> that</w:t>
        </w:r>
      </w:ins>
      <w:r>
        <w:t xml:space="preserve"> enjoy</w:t>
      </w:r>
      <w:r w:rsidR="002D4061">
        <w:t>s</w:t>
      </w:r>
      <w:r>
        <w:t xml:space="preserve"> almost endless variations in subsequent fictional romances. Many readers have assumed the story was based on his relationship with </w:t>
      </w:r>
      <w:r>
        <w:lastRenderedPageBreak/>
        <w:t>first wife, Wanda, but in fact</w:t>
      </w:r>
      <w:ins w:id="20" w:author="Pinkoski" w:date="2014-03-17T13:30:00Z">
        <w:r w:rsidR="003A0696">
          <w:t>,</w:t>
        </w:r>
      </w:ins>
      <w:r>
        <w:t xml:space="preserve"> his marriage to Angelika Aurora </w:t>
      </w:r>
      <w:proofErr w:type="spellStart"/>
      <w:r>
        <w:t>Rümelin</w:t>
      </w:r>
      <w:proofErr w:type="spellEnd"/>
      <w:r>
        <w:t xml:space="preserve"> (who only changed her name to Wanda in 1872) was a result of the novel’s publication, which provided the couple with a basis for contact and an erotic exemplar. The turbulent</w:t>
      </w:r>
      <w:r w:rsidR="00457811">
        <w:t xml:space="preserve"> and </w:t>
      </w:r>
      <w:proofErr w:type="gramStart"/>
      <w:r w:rsidR="00457811">
        <w:t>financially-distressed</w:t>
      </w:r>
      <w:proofErr w:type="gramEnd"/>
      <w:r>
        <w:t xml:space="preserve"> marriage lasted from 1873 to 1878. After his death, </w:t>
      </w:r>
      <w:r w:rsidR="001D19C6">
        <w:t>his</w:t>
      </w:r>
      <w:r w:rsidR="00875149">
        <w:t xml:space="preserve"> ex</w:t>
      </w:r>
      <w:r w:rsidR="001D19C6">
        <w:t>-</w:t>
      </w:r>
      <w:r w:rsidR="00875149">
        <w:t xml:space="preserve">wife battled his </w:t>
      </w:r>
      <w:r w:rsidR="006E0E79">
        <w:t>widow</w:t>
      </w:r>
      <w:r w:rsidR="002D4061">
        <w:t xml:space="preserve"> and second</w:t>
      </w:r>
      <w:ins w:id="21" w:author="Pinkoski" w:date="2014-03-17T13:30:00Z">
        <w:r w:rsidR="003A0696">
          <w:t xml:space="preserve"> </w:t>
        </w:r>
      </w:ins>
      <w:del w:id="22" w:author="Pinkoski" w:date="2014-03-17T13:30:00Z">
        <w:r w:rsidR="002D4061" w:rsidDel="003A0696">
          <w:delText>-</w:delText>
        </w:r>
      </w:del>
      <w:r w:rsidR="002D4061">
        <w:t>wife</w:t>
      </w:r>
      <w:ins w:id="23" w:author="Pinkoski" w:date="2014-03-17T13:30:00Z">
        <w:r w:rsidR="003A0696">
          <w:t>,</w:t>
        </w:r>
      </w:ins>
      <w:r w:rsidR="006E0E79">
        <w:t xml:space="preserve"> </w:t>
      </w:r>
      <w:proofErr w:type="spellStart"/>
      <w:r w:rsidR="006E0E79">
        <w:t>Hulda</w:t>
      </w:r>
      <w:proofErr w:type="spellEnd"/>
      <w:r w:rsidR="006E0E79">
        <w:t xml:space="preserve"> Meister</w:t>
      </w:r>
      <w:ins w:id="24" w:author="Pinkoski" w:date="2014-03-17T13:30:00Z">
        <w:r w:rsidR="003A0696">
          <w:t>,</w:t>
        </w:r>
      </w:ins>
      <w:r w:rsidR="006E0E79">
        <w:t xml:space="preserve"> and</w:t>
      </w:r>
      <w:ins w:id="25" w:author="Pinkoski" w:date="2014-03-17T13:31:00Z">
        <w:r w:rsidR="003A0696">
          <w:t xml:space="preserve"> his</w:t>
        </w:r>
      </w:ins>
      <w:r w:rsidR="006E0E79">
        <w:t xml:space="preserve"> </w:t>
      </w:r>
      <w:r>
        <w:t>secretar</w:t>
      </w:r>
      <w:r w:rsidR="00875149">
        <w:t>y</w:t>
      </w:r>
      <w:ins w:id="26" w:author="Pinkoski" w:date="2014-03-17T13:30:00Z">
        <w:r w:rsidR="003A0696">
          <w:t>,</w:t>
        </w:r>
      </w:ins>
      <w:r w:rsidR="00875149">
        <w:t xml:space="preserve"> Carl Felix von </w:t>
      </w:r>
      <w:proofErr w:type="spellStart"/>
      <w:r w:rsidR="00875149">
        <w:t>Schlichtegroll</w:t>
      </w:r>
      <w:proofErr w:type="spellEnd"/>
      <w:ins w:id="27" w:author="Pinkoski" w:date="2014-03-17T13:30:00Z">
        <w:r w:rsidR="003A0696">
          <w:t>,</w:t>
        </w:r>
      </w:ins>
      <w:r w:rsidR="00875149">
        <w:t xml:space="preserve"> </w:t>
      </w:r>
      <w:r w:rsidR="001D19C6">
        <w:t>in a series of back-and-forth biographies</w:t>
      </w:r>
      <w:r w:rsidR="001906D1">
        <w:t xml:space="preserve"> (see bibliographies)</w:t>
      </w:r>
      <w:r w:rsidR="001D19C6">
        <w:t xml:space="preserve">. </w:t>
      </w:r>
    </w:p>
    <w:p w14:paraId="350E43EA" w14:textId="77777777" w:rsidR="00C371BC" w:rsidRPr="005E231F" w:rsidRDefault="00E64E0A" w:rsidP="005E231F">
      <w:r>
        <w:t xml:space="preserve">Over the course of his life, Leopold </w:t>
      </w:r>
      <w:proofErr w:type="spellStart"/>
      <w:r>
        <w:t>Sacher-Masoch</w:t>
      </w:r>
      <w:proofErr w:type="spellEnd"/>
      <w:r>
        <w:t xml:space="preserve"> published</w:t>
      </w:r>
      <w:r w:rsidR="00004E4B">
        <w:t xml:space="preserve"> around</w:t>
      </w:r>
      <w:r>
        <w:t xml:space="preserve"> 120 </w:t>
      </w:r>
      <w:r w:rsidR="00457811">
        <w:t xml:space="preserve">books. </w:t>
      </w:r>
      <w:r w:rsidR="00004E4B">
        <w:t>Whereas many were translated into French, o</w:t>
      </w:r>
      <w:r w:rsidR="00E755A8">
        <w:t xml:space="preserve">nly a </w:t>
      </w:r>
      <w:r w:rsidR="00004E4B">
        <w:t>fraction</w:t>
      </w:r>
      <w:r w:rsidR="00E755A8">
        <w:t xml:space="preserve"> have appeared in English</w:t>
      </w:r>
      <w:r w:rsidR="006E0E79">
        <w:t>,</w:t>
      </w:r>
      <w:r w:rsidR="002D4061">
        <w:t xml:space="preserve"> </w:t>
      </w:r>
      <w:r w:rsidR="00E755A8">
        <w:t xml:space="preserve">and most are out of print and unknown even in their native German. </w:t>
      </w:r>
      <w:r w:rsidR="006E0E79">
        <w:t>The majority of</w:t>
      </w:r>
      <w:r w:rsidR="00457811">
        <w:t xml:space="preserve"> the romances for which he is best known were variations on the</w:t>
      </w:r>
      <w:r w:rsidR="00E755A8">
        <w:t xml:space="preserve"> popular theme established in</w:t>
      </w:r>
      <w:r w:rsidR="00457811">
        <w:t xml:space="preserve"> </w:t>
      </w:r>
      <w:r w:rsidR="00457811" w:rsidRPr="00E755A8">
        <w:rPr>
          <w:i/>
        </w:rPr>
        <w:t>Venus in Furs</w:t>
      </w:r>
      <w:r w:rsidR="00004E4B">
        <w:t xml:space="preserve">, but during his lifetime he was equally known </w:t>
      </w:r>
      <w:r w:rsidR="00E755A8">
        <w:t xml:space="preserve">for his </w:t>
      </w:r>
      <w:r w:rsidR="001906D1">
        <w:t>depictions of the eastern provinces of the Austrian Empire and of their</w:t>
      </w:r>
      <w:r w:rsidR="00E755A8">
        <w:t xml:space="preserve"> Jewish </w:t>
      </w:r>
      <w:r w:rsidR="001906D1">
        <w:t>communities</w:t>
      </w:r>
      <w:r w:rsidR="00E755A8">
        <w:t>.</w:t>
      </w:r>
      <w:r w:rsidR="006E0E79">
        <w:t xml:space="preserve"> </w:t>
      </w:r>
      <w:r w:rsidR="001906D1">
        <w:t>Indeed</w:t>
      </w:r>
      <w:r w:rsidR="00E755A8">
        <w:t xml:space="preserve"> t</w:t>
      </w:r>
      <w:r>
        <w:t>he first</w:t>
      </w:r>
      <w:r w:rsidR="00E755A8">
        <w:t xml:space="preserve"> of</w:t>
      </w:r>
      <w:r>
        <w:t xml:space="preserve"> </w:t>
      </w:r>
      <w:proofErr w:type="spellStart"/>
      <w:r w:rsidR="00E755A8">
        <w:t>Sacher-Masoch’s</w:t>
      </w:r>
      <w:proofErr w:type="spellEnd"/>
      <w:r w:rsidR="00E755A8">
        <w:t xml:space="preserve"> works to be introduced into</w:t>
      </w:r>
      <w:r>
        <w:t xml:space="preserve"> English were</w:t>
      </w:r>
      <w:r w:rsidR="001906D1">
        <w:t xml:space="preserve"> those depicting Jewish life: </w:t>
      </w:r>
      <w:r>
        <w:rPr>
          <w:i/>
        </w:rPr>
        <w:t xml:space="preserve">Der </w:t>
      </w:r>
      <w:proofErr w:type="spellStart"/>
      <w:r>
        <w:rPr>
          <w:i/>
        </w:rPr>
        <w:t>neue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Hiob</w:t>
      </w:r>
      <w:proofErr w:type="spellEnd"/>
      <w:r w:rsidR="00C371BC">
        <w:rPr>
          <w:i/>
        </w:rPr>
        <w:t xml:space="preserve"> </w:t>
      </w:r>
      <w:r w:rsidR="001906D1">
        <w:t xml:space="preserve">(The </w:t>
      </w:r>
      <w:del w:id="28" w:author="Pinkoski" w:date="2014-03-17T13:31:00Z">
        <w:r w:rsidR="001906D1" w:rsidDel="003A0696">
          <w:delText xml:space="preserve">new </w:delText>
        </w:r>
      </w:del>
      <w:ins w:id="29" w:author="Pinkoski" w:date="2014-03-17T13:31:00Z">
        <w:r w:rsidR="003A0696">
          <w:t>N</w:t>
        </w:r>
        <w:r w:rsidR="003A0696">
          <w:t xml:space="preserve">ew </w:t>
        </w:r>
      </w:ins>
      <w:r w:rsidR="001906D1">
        <w:t xml:space="preserve">Job), </w:t>
      </w:r>
      <w:r>
        <w:rPr>
          <w:i/>
        </w:rPr>
        <w:t xml:space="preserve">Der </w:t>
      </w:r>
      <w:proofErr w:type="spellStart"/>
      <w:r>
        <w:rPr>
          <w:i/>
        </w:rPr>
        <w:t>Ilau</w:t>
      </w:r>
      <w:proofErr w:type="spellEnd"/>
      <w:r>
        <w:t xml:space="preserve"> (</w:t>
      </w:r>
      <w:r>
        <w:rPr>
          <w:i/>
        </w:rPr>
        <w:t>Seraph: A Tale of Hungary</w:t>
      </w:r>
      <w:r>
        <w:t xml:space="preserve">), and </w:t>
      </w:r>
      <w:r>
        <w:rPr>
          <w:i/>
        </w:rPr>
        <w:t>Jewish Tales</w:t>
      </w:r>
      <w:r>
        <w:t>. The</w:t>
      </w:r>
      <w:r w:rsidR="001906D1">
        <w:t xml:space="preserve">se </w:t>
      </w:r>
      <w:r>
        <w:t>stories collected in</w:t>
      </w:r>
      <w:r w:rsidR="00E755A8">
        <w:t xml:space="preserve"> </w:t>
      </w:r>
      <w:proofErr w:type="spellStart"/>
      <w:r w:rsidR="00C371BC">
        <w:rPr>
          <w:i/>
        </w:rPr>
        <w:t>Russische</w:t>
      </w:r>
      <w:proofErr w:type="spellEnd"/>
      <w:r w:rsidR="00C371BC">
        <w:rPr>
          <w:i/>
        </w:rPr>
        <w:t xml:space="preserve"> </w:t>
      </w:r>
      <w:proofErr w:type="spellStart"/>
      <w:r w:rsidR="00C371BC">
        <w:rPr>
          <w:i/>
        </w:rPr>
        <w:t>Hofsgeschichten</w:t>
      </w:r>
      <w:proofErr w:type="spellEnd"/>
      <w:r>
        <w:t xml:space="preserve"> </w:t>
      </w:r>
      <w:r w:rsidR="00E755A8">
        <w:t>(</w:t>
      </w:r>
      <w:r>
        <w:rPr>
          <w:i/>
        </w:rPr>
        <w:t>Tales of the Court of Catherine II</w:t>
      </w:r>
      <w:r w:rsidR="00E755A8">
        <w:t>)</w:t>
      </w:r>
      <w:r w:rsidR="001906D1">
        <w:t xml:space="preserve"> and</w:t>
      </w:r>
      <w:r>
        <w:t xml:space="preserve"> </w:t>
      </w:r>
      <w:r>
        <w:rPr>
          <w:i/>
        </w:rPr>
        <w:t>Venus in Furs</w:t>
      </w:r>
      <w:r w:rsidR="001906D1">
        <w:t xml:space="preserve"> followed within a few years</w:t>
      </w:r>
      <w:r w:rsidR="00C371BC">
        <w:t xml:space="preserve">. </w:t>
      </w:r>
      <w:r w:rsidR="005E231F">
        <w:t>In “Wandering Rocks</w:t>
      </w:r>
      <w:ins w:id="30" w:author="Pinkoski" w:date="2014-03-17T13:32:00Z">
        <w:r w:rsidR="003A0696">
          <w:t>,</w:t>
        </w:r>
      </w:ins>
      <w:r w:rsidR="005E231F">
        <w:t xml:space="preserve">” Leopold Bloom notices a volume of </w:t>
      </w:r>
      <w:r w:rsidR="005E231F">
        <w:rPr>
          <w:i/>
        </w:rPr>
        <w:t>Tales from the Ghetto</w:t>
      </w:r>
      <w:r w:rsidR="005E231F">
        <w:t xml:space="preserve"> by Leopold </w:t>
      </w:r>
      <w:proofErr w:type="spellStart"/>
      <w:r w:rsidR="005E231F">
        <w:t>Sacher-Masoch</w:t>
      </w:r>
      <w:proofErr w:type="spellEnd"/>
      <w:r w:rsidR="005E231F">
        <w:t xml:space="preserve">, but no volumes by </w:t>
      </w:r>
      <w:proofErr w:type="spellStart"/>
      <w:r w:rsidR="005E231F">
        <w:t>Sacher-Masoch</w:t>
      </w:r>
      <w:proofErr w:type="spellEnd"/>
      <w:r w:rsidR="005E231F">
        <w:t xml:space="preserve"> ever appeared under that precise title, which resembles instead Leopold </w:t>
      </w:r>
      <w:proofErr w:type="spellStart"/>
      <w:r w:rsidR="005E231F">
        <w:t>Kompert</w:t>
      </w:r>
      <w:ins w:id="31" w:author="Pinkoski" w:date="2014-03-17T13:32:00Z">
        <w:r w:rsidR="003A0696">
          <w:t>’</w:t>
        </w:r>
      </w:ins>
      <w:r w:rsidR="005E231F">
        <w:t>s</w:t>
      </w:r>
      <w:proofErr w:type="spellEnd"/>
      <w:r w:rsidR="005E231F">
        <w:t xml:space="preserve"> </w:t>
      </w:r>
      <w:r w:rsidR="005E231F">
        <w:rPr>
          <w:i/>
        </w:rPr>
        <w:t>Scenes from the Ghetto</w:t>
      </w:r>
      <w:r w:rsidR="005E231F">
        <w:t xml:space="preserve">, from which </w:t>
      </w:r>
      <w:proofErr w:type="spellStart"/>
      <w:r w:rsidR="005E231F">
        <w:t>Sacher-Masoch</w:t>
      </w:r>
      <w:proofErr w:type="spellEnd"/>
      <w:r w:rsidR="005E231F">
        <w:t xml:space="preserve"> was accused of plagiarizing.</w:t>
      </w:r>
    </w:p>
    <w:p w14:paraId="7F50370E" w14:textId="77777777" w:rsidR="00E64E0A" w:rsidRDefault="00535154" w:rsidP="00E64E0A">
      <w:pPr>
        <w:rPr>
          <w:u w:val="single"/>
        </w:rPr>
      </w:pPr>
      <w:r>
        <w:t>It</w:t>
      </w:r>
      <w:r w:rsidR="00E64E0A">
        <w:t xml:space="preserve"> is worth noting </w:t>
      </w:r>
      <w:proofErr w:type="spellStart"/>
      <w:r w:rsidR="00E64E0A">
        <w:t>Sacher-Masoch’s</w:t>
      </w:r>
      <w:proofErr w:type="spellEnd"/>
      <w:r w:rsidR="00E64E0A">
        <w:t xml:space="preserve"> </w:t>
      </w:r>
      <w:r>
        <w:t>intermittent work as a magazine</w:t>
      </w:r>
      <w:r w:rsidR="00E755A8">
        <w:t xml:space="preserve"> editor. </w:t>
      </w:r>
      <w:r w:rsidR="001906D1">
        <w:t>For nearly eight</w:t>
      </w:r>
      <w:r w:rsidR="00E64E0A">
        <w:t xml:space="preserve"> months between 1866-67 he </w:t>
      </w:r>
      <w:r>
        <w:t>ran</w:t>
      </w:r>
      <w:r w:rsidR="00E64E0A">
        <w:t xml:space="preserve"> the </w:t>
      </w:r>
      <w:proofErr w:type="spellStart"/>
      <w:r w:rsidR="00E64E0A">
        <w:rPr>
          <w:i/>
        </w:rPr>
        <w:t>Gartenlaube</w:t>
      </w:r>
      <w:proofErr w:type="spellEnd"/>
      <w:r w:rsidR="00E64E0A">
        <w:rPr>
          <w:i/>
        </w:rPr>
        <w:t xml:space="preserve"> </w:t>
      </w:r>
      <w:proofErr w:type="spellStart"/>
      <w:r w:rsidR="00E64E0A">
        <w:rPr>
          <w:i/>
        </w:rPr>
        <w:t>für</w:t>
      </w:r>
      <w:proofErr w:type="spellEnd"/>
      <w:r w:rsidR="00E64E0A">
        <w:rPr>
          <w:i/>
        </w:rPr>
        <w:t xml:space="preserve"> </w:t>
      </w:r>
      <w:proofErr w:type="spellStart"/>
      <w:r w:rsidR="00E64E0A">
        <w:rPr>
          <w:i/>
        </w:rPr>
        <w:t>Österreich</w:t>
      </w:r>
      <w:proofErr w:type="spellEnd"/>
      <w:r w:rsidR="00E755A8">
        <w:softHyphen/>
        <w:t xml:space="preserve"> (</w:t>
      </w:r>
      <w:r w:rsidR="00E64E0A">
        <w:t xml:space="preserve">an Austrian response to the popular German </w:t>
      </w:r>
      <w:proofErr w:type="spellStart"/>
      <w:r w:rsidR="00E64E0A">
        <w:rPr>
          <w:i/>
        </w:rPr>
        <w:t>Gartenlaube</w:t>
      </w:r>
      <w:proofErr w:type="spellEnd"/>
      <w:r w:rsidR="00E755A8">
        <w:t>)</w:t>
      </w:r>
      <w:r w:rsidR="001906D1">
        <w:t>,</w:t>
      </w:r>
      <w:r w:rsidR="00E755A8">
        <w:t xml:space="preserve"> </w:t>
      </w:r>
      <w:r w:rsidR="00E64E0A">
        <w:t xml:space="preserve">which was not only political in its competition with the German </w:t>
      </w:r>
      <w:r w:rsidR="001906D1">
        <w:t xml:space="preserve">literary </w:t>
      </w:r>
      <w:r w:rsidR="00E64E0A">
        <w:t xml:space="preserve">magazine, </w:t>
      </w:r>
      <w:proofErr w:type="gramStart"/>
      <w:r w:rsidR="00E64E0A">
        <w:t>but</w:t>
      </w:r>
      <w:proofErr w:type="gramEnd"/>
      <w:r w:rsidR="00E64E0A">
        <w:t xml:space="preserve"> </w:t>
      </w:r>
      <w:r w:rsidR="00E755A8">
        <w:t xml:space="preserve">revolutionary in its </w:t>
      </w:r>
      <w:r w:rsidR="005E231F">
        <w:t>German translation</w:t>
      </w:r>
      <w:r w:rsidR="00E64E0A">
        <w:t xml:space="preserve"> of </w:t>
      </w:r>
      <w:r w:rsidR="001906D1">
        <w:t>work</w:t>
      </w:r>
      <w:r w:rsidR="005E231F">
        <w:t>s from Austria’s</w:t>
      </w:r>
      <w:r w:rsidR="00E64E0A">
        <w:t xml:space="preserve"> provinces.</w:t>
      </w:r>
      <w:r w:rsidR="00E755A8">
        <w:t xml:space="preserve"> </w:t>
      </w:r>
      <w:r>
        <w:t>In a</w:t>
      </w:r>
      <w:r w:rsidR="00562F10">
        <w:t>n open</w:t>
      </w:r>
      <w:r>
        <w:t xml:space="preserve"> response to criticism, </w:t>
      </w:r>
      <w:proofErr w:type="spellStart"/>
      <w:r w:rsidR="00E755A8">
        <w:t>Sacher-Masoch</w:t>
      </w:r>
      <w:proofErr w:type="spellEnd"/>
      <w:r w:rsidR="00E755A8">
        <w:t xml:space="preserve"> wrote,</w:t>
      </w:r>
      <w:r w:rsidR="00E64E0A">
        <w:t xml:space="preserve"> “</w:t>
      </w:r>
      <w:del w:id="32" w:author="Pinkoski" w:date="2014-03-17T13:34:00Z">
        <w:r w:rsidR="00E64E0A" w:rsidDel="003A0696">
          <w:delText>Wir werden das Oesterreicherthum vertreten als eine politische Nationalität, in der sich die natürlichen Nationalitäten, jede im vollen Genuße ihrer Rechte und Freiheiten, vereinen lassen”</w:delText>
        </w:r>
        <w:r w:rsidR="005E231F" w:rsidDel="003A0696">
          <w:delText xml:space="preserve"> (W</w:delText>
        </w:r>
      </w:del>
      <w:ins w:id="33" w:author="Pinkoski" w:date="2014-03-17T13:34:00Z">
        <w:r w:rsidR="003A0696">
          <w:t>w</w:t>
        </w:r>
      </w:ins>
      <w:r w:rsidR="001906D1">
        <w:t xml:space="preserve">e will </w:t>
      </w:r>
      <w:r w:rsidR="005E231F">
        <w:t>represent</w:t>
      </w:r>
      <w:r w:rsidR="001906D1">
        <w:t xml:space="preserve"> </w:t>
      </w:r>
      <w:proofErr w:type="spellStart"/>
      <w:r w:rsidR="001906D1">
        <w:t>Austrianness</w:t>
      </w:r>
      <w:proofErr w:type="spellEnd"/>
      <w:r w:rsidR="001906D1">
        <w:t xml:space="preserve"> </w:t>
      </w:r>
      <w:r w:rsidR="005E231F">
        <w:t>as a political nationality, in which the natural nationalities, each in full enjoyment of its rights and freedoms, are united</w:t>
      </w:r>
      <w:ins w:id="34" w:author="Pinkoski" w:date="2014-03-17T13:34:00Z">
        <w:r w:rsidR="003A0696">
          <w:t>”</w:t>
        </w:r>
      </w:ins>
      <w:del w:id="35" w:author="Pinkoski" w:date="2014-03-17T13:34:00Z">
        <w:r w:rsidR="005E231F" w:rsidDel="003A0696">
          <w:delText>)</w:delText>
        </w:r>
      </w:del>
      <w:r w:rsidR="00E64E0A">
        <w:t xml:space="preserve"> (</w:t>
      </w:r>
      <w:r w:rsidR="00562F10" w:rsidRPr="00562F10">
        <w:rPr>
          <w:i/>
        </w:rPr>
        <w:t xml:space="preserve">Leopold </w:t>
      </w:r>
      <w:proofErr w:type="spellStart"/>
      <w:r w:rsidR="00E64E0A" w:rsidRPr="00562F10">
        <w:rPr>
          <w:i/>
        </w:rPr>
        <w:t>Sacher-Masoch</w:t>
      </w:r>
      <w:proofErr w:type="spellEnd"/>
      <w:r w:rsidR="00E64E0A">
        <w:t xml:space="preserve"> </w:t>
      </w:r>
      <w:r w:rsidR="00562F10">
        <w:t>337</w:t>
      </w:r>
      <w:r w:rsidR="00E64E0A">
        <w:t xml:space="preserve">). </w:t>
      </w:r>
      <w:r w:rsidR="00167F0A">
        <w:t>In 1880</w:t>
      </w:r>
      <w:ins w:id="36" w:author="Pinkoski" w:date="2014-03-17T13:34:00Z">
        <w:r w:rsidR="003A0696">
          <w:t>,</w:t>
        </w:r>
      </w:ins>
      <w:r w:rsidR="00167F0A">
        <w:t xml:space="preserve"> during his brief residence i</w:t>
      </w:r>
      <w:r w:rsidR="00562F10">
        <w:t xml:space="preserve">n </w:t>
      </w:r>
      <w:r w:rsidR="00E755A8">
        <w:t>B</w:t>
      </w:r>
      <w:r w:rsidR="00167F0A">
        <w:t xml:space="preserve">udapest, he edited and produced most of the content of </w:t>
      </w:r>
      <w:r w:rsidR="00167F0A">
        <w:rPr>
          <w:i/>
        </w:rPr>
        <w:t xml:space="preserve">Die </w:t>
      </w:r>
      <w:proofErr w:type="spellStart"/>
      <w:r w:rsidR="00167F0A">
        <w:rPr>
          <w:i/>
        </w:rPr>
        <w:t>Belletristische</w:t>
      </w:r>
      <w:proofErr w:type="spellEnd"/>
      <w:r w:rsidR="00167F0A">
        <w:rPr>
          <w:i/>
        </w:rPr>
        <w:t xml:space="preserve"> </w:t>
      </w:r>
      <w:proofErr w:type="spellStart"/>
      <w:r w:rsidR="00167F0A">
        <w:rPr>
          <w:i/>
        </w:rPr>
        <w:t>Blätter</w:t>
      </w:r>
      <w:proofErr w:type="spellEnd"/>
      <w:r w:rsidR="00E755A8">
        <w:t xml:space="preserve">. </w:t>
      </w:r>
      <w:r w:rsidR="00167F0A">
        <w:t>While living in Leipzig</w:t>
      </w:r>
      <w:ins w:id="37" w:author="Pinkoski" w:date="2014-03-17T13:34:00Z">
        <w:r w:rsidR="003A0696">
          <w:t>,</w:t>
        </w:r>
      </w:ins>
      <w:r w:rsidR="00167F0A">
        <w:t xml:space="preserve"> he founded</w:t>
      </w:r>
      <w:r w:rsidR="00E64E0A">
        <w:t xml:space="preserve"> </w:t>
      </w:r>
      <w:r w:rsidR="00167F0A">
        <w:t xml:space="preserve">the </w:t>
      </w:r>
      <w:r w:rsidR="005E231F">
        <w:t>literary and cultural review</w:t>
      </w:r>
      <w:ins w:id="38" w:author="Pinkoski" w:date="2014-03-17T13:34:00Z">
        <w:r w:rsidR="003A0696">
          <w:t>,</w:t>
        </w:r>
      </w:ins>
      <w:r w:rsidR="005E231F">
        <w:t xml:space="preserve"> </w:t>
      </w:r>
      <w:r w:rsidR="00167F0A" w:rsidRPr="005E231F">
        <w:rPr>
          <w:i/>
        </w:rPr>
        <w:t xml:space="preserve">Auf der </w:t>
      </w:r>
      <w:proofErr w:type="spellStart"/>
      <w:r w:rsidR="00167F0A" w:rsidRPr="005E231F">
        <w:rPr>
          <w:i/>
        </w:rPr>
        <w:t>Höhe</w:t>
      </w:r>
      <w:proofErr w:type="spellEnd"/>
      <w:r w:rsidR="00167F0A">
        <w:t xml:space="preserve"> (1881-1885),</w:t>
      </w:r>
      <w:r w:rsidR="00E64E0A">
        <w:t xml:space="preserve"> which published translations of </w:t>
      </w:r>
      <w:r w:rsidR="00167F0A">
        <w:t xml:space="preserve">literature by </w:t>
      </w:r>
      <w:r w:rsidR="00E64E0A">
        <w:t xml:space="preserve">Victor Hugo, Camille Flammarion, </w:t>
      </w:r>
      <w:proofErr w:type="spellStart"/>
      <w:r w:rsidR="00E64E0A">
        <w:t>Dostoevesky</w:t>
      </w:r>
      <w:proofErr w:type="spellEnd"/>
      <w:r w:rsidR="00E64E0A">
        <w:t xml:space="preserve">, and </w:t>
      </w:r>
      <w:r w:rsidR="005E231F">
        <w:t xml:space="preserve">lesser-known </w:t>
      </w:r>
      <w:r w:rsidR="00395C59">
        <w:t>authors</w:t>
      </w:r>
      <w:r w:rsidR="00E64E0A">
        <w:t xml:space="preserve"> from </w:t>
      </w:r>
      <w:ins w:id="39" w:author="Pinkoski" w:date="2014-03-17T13:35:00Z">
        <w:r w:rsidR="003A0696">
          <w:t>E</w:t>
        </w:r>
      </w:ins>
      <w:del w:id="40" w:author="Pinkoski" w:date="2014-03-17T13:35:00Z">
        <w:r w:rsidR="00E64E0A" w:rsidDel="003A0696">
          <w:delText>e</w:delText>
        </w:r>
      </w:del>
      <w:r w:rsidR="00E64E0A">
        <w:t>astern Europe</w:t>
      </w:r>
      <w:r w:rsidR="00167F0A">
        <w:t xml:space="preserve">, as well as </w:t>
      </w:r>
      <w:r w:rsidR="005E231F">
        <w:t>critical essays</w:t>
      </w:r>
      <w:r w:rsidR="004C27D3">
        <w:t xml:space="preserve"> in sociology, music theory, and art</w:t>
      </w:r>
      <w:r w:rsidR="00E64E0A">
        <w:t xml:space="preserve">. </w:t>
      </w:r>
    </w:p>
    <w:p w14:paraId="435D0620" w14:textId="77777777" w:rsidR="00C753E7" w:rsidRDefault="00E64E0A" w:rsidP="00C753E7">
      <w:proofErr w:type="spellStart"/>
      <w:r>
        <w:t>Sacher-Masoch</w:t>
      </w:r>
      <w:r w:rsidR="004C27D3">
        <w:t>’s</w:t>
      </w:r>
      <w:proofErr w:type="spellEnd"/>
      <w:r w:rsidR="005E231F">
        <w:t xml:space="preserve"> romantic</w:t>
      </w:r>
      <w:r>
        <w:t xml:space="preserve"> </w:t>
      </w:r>
      <w:r w:rsidR="004C27D3">
        <w:t>works have been considered</w:t>
      </w:r>
      <w:r>
        <w:t xml:space="preserve"> representative of</w:t>
      </w:r>
      <w:r w:rsidR="00C753E7">
        <w:t xml:space="preserve"> the decadence of early</w:t>
      </w:r>
      <w:ins w:id="41" w:author="Pinkoski" w:date="2014-03-17T13:35:00Z">
        <w:r w:rsidR="003A0696">
          <w:t>-</w:t>
        </w:r>
      </w:ins>
      <w:del w:id="42" w:author="Pinkoski" w:date="2014-03-17T13:35:00Z">
        <w:r w:rsidR="00C753E7" w:rsidDel="003A0696">
          <w:delText xml:space="preserve"> </w:delText>
        </w:r>
      </w:del>
      <w:ins w:id="43" w:author="Pinkoski" w:date="2014-03-17T13:35:00Z">
        <w:r w:rsidR="003A0696">
          <w:t>M</w:t>
        </w:r>
      </w:ins>
      <w:del w:id="44" w:author="Pinkoski" w:date="2014-03-17T13:35:00Z">
        <w:r w:rsidR="00C753E7" w:rsidDel="003A0696">
          <w:delText>m</w:delText>
        </w:r>
      </w:del>
      <w:r w:rsidR="00C753E7">
        <w:t>odernist or</w:t>
      </w:r>
      <w:r w:rsidR="004C27D3">
        <w:t xml:space="preserve"> fin-de-</w:t>
      </w:r>
      <w:proofErr w:type="spellStart"/>
      <w:r w:rsidR="004C27D3">
        <w:t>siecle</w:t>
      </w:r>
      <w:proofErr w:type="spellEnd"/>
      <w:r w:rsidR="004C27D3">
        <w:t xml:space="preserve"> male aesthetics</w:t>
      </w:r>
      <w:r>
        <w:t>.</w:t>
      </w:r>
      <w:r w:rsidR="00167124">
        <w:t xml:space="preserve"> Since Gilles </w:t>
      </w:r>
      <w:proofErr w:type="spellStart"/>
      <w:r w:rsidR="00167124">
        <w:t>Deleuze’s</w:t>
      </w:r>
      <w:proofErr w:type="spellEnd"/>
      <w:r w:rsidR="00167124">
        <w:t xml:space="preserve"> examination of </w:t>
      </w:r>
      <w:r w:rsidR="00167124">
        <w:rPr>
          <w:i/>
        </w:rPr>
        <w:t>Venus in Furs</w:t>
      </w:r>
      <w:r w:rsidR="00167124">
        <w:t xml:space="preserve">, the stylistic features of </w:t>
      </w:r>
      <w:proofErr w:type="spellStart"/>
      <w:r w:rsidR="00167124">
        <w:t>Sacher-Masoch’s</w:t>
      </w:r>
      <w:proofErr w:type="spellEnd"/>
      <w:r w:rsidR="00167124">
        <w:t xml:space="preserve"> writing have been associated with broader masochistic aesthetic practices and philosophical positions. </w:t>
      </w:r>
      <w:r w:rsidR="004C27D3">
        <w:t>On a cultural level</w:t>
      </w:r>
      <w:ins w:id="45" w:author="Pinkoski" w:date="2014-03-17T13:35:00Z">
        <w:r w:rsidR="003A0696">
          <w:t>,</w:t>
        </w:r>
      </w:ins>
      <w:r w:rsidR="004C27D3">
        <w:t xml:space="preserve"> his treatment of female characters has</w:t>
      </w:r>
      <w:r>
        <w:t xml:space="preserve"> been linked to modern anxieties about the </w:t>
      </w:r>
      <w:r w:rsidR="004C27D3">
        <w:t xml:space="preserve">rising </w:t>
      </w:r>
      <w:r w:rsidR="00C753E7">
        <w:t>N</w:t>
      </w:r>
      <w:r>
        <w:t xml:space="preserve">ew </w:t>
      </w:r>
      <w:ins w:id="46" w:author="Pinkoski" w:date="2014-03-17T13:35:00Z">
        <w:r w:rsidR="003A0696">
          <w:t>W</w:t>
        </w:r>
      </w:ins>
      <w:del w:id="47" w:author="Pinkoski" w:date="2014-03-17T13:35:00Z">
        <w:r w:rsidDel="003A0696">
          <w:delText>w</w:delText>
        </w:r>
      </w:del>
      <w:proofErr w:type="gramStart"/>
      <w:r>
        <w:t>oman</w:t>
      </w:r>
      <w:proofErr w:type="gramEnd"/>
      <w:ins w:id="48" w:author="Pinkoski" w:date="2014-03-17T13:35:00Z">
        <w:r w:rsidR="003A0696">
          <w:t>,</w:t>
        </w:r>
      </w:ins>
      <w:r w:rsidR="004C27D3">
        <w:t xml:space="preserve"> and</w:t>
      </w:r>
      <w:r>
        <w:t xml:space="preserve"> to parallel hierarc</w:t>
      </w:r>
      <w:r w:rsidR="00C753E7">
        <w:t>hical tensions</w:t>
      </w:r>
      <w:r w:rsidR="004C27D3">
        <w:t xml:space="preserve"> between nation and empire. Of</w:t>
      </w:r>
      <w:r>
        <w:t xml:space="preserve"> course</w:t>
      </w:r>
      <w:ins w:id="49" w:author="Pinkoski" w:date="2014-03-17T13:36:00Z">
        <w:r w:rsidR="003A0696">
          <w:t>,</w:t>
        </w:r>
      </w:ins>
      <w:r>
        <w:t xml:space="preserve"> </w:t>
      </w:r>
      <w:r w:rsidR="004C27D3">
        <w:t>a</w:t>
      </w:r>
      <w:r>
        <w:t xml:space="preserve"> massive</w:t>
      </w:r>
      <w:r w:rsidR="004C27D3">
        <w:t xml:space="preserve"> number of</w:t>
      </w:r>
      <w:r>
        <w:t xml:space="preserve"> psychoanalytical studies </w:t>
      </w:r>
      <w:r w:rsidR="004C27D3">
        <w:t>have</w:t>
      </w:r>
      <w:r>
        <w:t xml:space="preserve"> </w:t>
      </w:r>
      <w:r w:rsidR="004C27D3">
        <w:t>been</w:t>
      </w:r>
      <w:r>
        <w:t xml:space="preserve"> conducted in connectio</w:t>
      </w:r>
      <w:r w:rsidR="00C753E7">
        <w:t xml:space="preserve">n with his name, after Richard von Krafft-Ebing </w:t>
      </w:r>
      <w:r w:rsidR="001A7B49">
        <w:t>used it to coin</w:t>
      </w:r>
      <w:r w:rsidR="00C753E7">
        <w:t xml:space="preserve"> the term Masochism in an 1890 article “</w:t>
      </w:r>
      <w:proofErr w:type="spellStart"/>
      <w:r w:rsidR="00C753E7">
        <w:t>Neue</w:t>
      </w:r>
      <w:proofErr w:type="spellEnd"/>
      <w:r w:rsidR="00C753E7">
        <w:t xml:space="preserve"> </w:t>
      </w:r>
      <w:proofErr w:type="spellStart"/>
      <w:r w:rsidR="00C753E7">
        <w:t>Forschungen</w:t>
      </w:r>
      <w:proofErr w:type="spellEnd"/>
      <w:r w:rsidR="00C753E7">
        <w:t xml:space="preserve"> auf </w:t>
      </w:r>
      <w:proofErr w:type="spellStart"/>
      <w:r w:rsidR="00C753E7">
        <w:t>dem</w:t>
      </w:r>
      <w:proofErr w:type="spellEnd"/>
      <w:r w:rsidR="00C753E7">
        <w:t xml:space="preserve"> </w:t>
      </w:r>
      <w:proofErr w:type="spellStart"/>
      <w:r w:rsidR="00C753E7">
        <w:t>Gebiet</w:t>
      </w:r>
      <w:proofErr w:type="spellEnd"/>
      <w:r w:rsidR="00C753E7">
        <w:t xml:space="preserve"> der </w:t>
      </w:r>
      <w:proofErr w:type="spellStart"/>
      <w:r w:rsidR="00C753E7" w:rsidRPr="005E231F">
        <w:rPr>
          <w:i/>
        </w:rPr>
        <w:t>Psychopathia</w:t>
      </w:r>
      <w:proofErr w:type="spellEnd"/>
      <w:r w:rsidR="00C753E7" w:rsidRPr="005E231F">
        <w:rPr>
          <w:i/>
        </w:rPr>
        <w:t xml:space="preserve"> </w:t>
      </w:r>
      <w:proofErr w:type="spellStart"/>
      <w:r w:rsidR="00C753E7" w:rsidRPr="005E231F">
        <w:rPr>
          <w:i/>
        </w:rPr>
        <w:t>sex</w:t>
      </w:r>
      <w:r w:rsidR="001A7B49" w:rsidRPr="005E231F">
        <w:rPr>
          <w:i/>
        </w:rPr>
        <w:t>ualis</w:t>
      </w:r>
      <w:proofErr w:type="spellEnd"/>
      <w:r w:rsidR="001A7B49">
        <w:t>”</w:t>
      </w:r>
      <w:r w:rsidR="005E231F">
        <w:t xml:space="preserve"> (</w:t>
      </w:r>
      <w:r w:rsidR="005E231F" w:rsidRPr="005E231F">
        <w:rPr>
          <w:i/>
        </w:rPr>
        <w:t xml:space="preserve">New Research in the Area of </w:t>
      </w:r>
      <w:proofErr w:type="spellStart"/>
      <w:r w:rsidR="005E231F" w:rsidRPr="005E231F">
        <w:t>Psychopathia</w:t>
      </w:r>
      <w:proofErr w:type="spellEnd"/>
      <w:r w:rsidR="005E231F" w:rsidRPr="005E231F">
        <w:t xml:space="preserve"> </w:t>
      </w:r>
      <w:proofErr w:type="spellStart"/>
      <w:r w:rsidR="005E231F" w:rsidRPr="005E231F">
        <w:t>Sexualis</w:t>
      </w:r>
      <w:proofErr w:type="spellEnd"/>
      <w:r w:rsidR="005E231F">
        <w:t>)</w:t>
      </w:r>
      <w:r w:rsidR="001A7B49">
        <w:t xml:space="preserve"> before adding it to the </w:t>
      </w:r>
      <w:r w:rsidR="005E231F">
        <w:t xml:space="preserve">book’s </w:t>
      </w:r>
      <w:r w:rsidR="001A7B49">
        <w:t>sixth edition, providing a basis for Sigmund’s Freud’s</w:t>
      </w:r>
      <w:r w:rsidR="005E231F">
        <w:t xml:space="preserve"> numerous</w:t>
      </w:r>
      <w:r w:rsidR="001A7B49">
        <w:t xml:space="preserve"> investigations. </w:t>
      </w:r>
    </w:p>
    <w:p w14:paraId="62C0E525" w14:textId="77777777" w:rsidR="002D4061" w:rsidRDefault="002D4061"/>
    <w:p w14:paraId="1D23AF62" w14:textId="77777777" w:rsidR="002D4061" w:rsidRDefault="00167124">
      <w:r>
        <w:t>Selected</w:t>
      </w:r>
      <w:r w:rsidR="002D4061">
        <w:t xml:space="preserve"> Works in English</w:t>
      </w:r>
    </w:p>
    <w:p w14:paraId="7D0C0E80" w14:textId="77777777" w:rsidR="005E231F" w:rsidRDefault="001906D1">
      <w:bookmarkStart w:id="50" w:name="_GoBack"/>
      <w:proofErr w:type="gramStart"/>
      <w:r>
        <w:rPr>
          <w:i/>
        </w:rPr>
        <w:t xml:space="preserve">Der </w:t>
      </w:r>
      <w:proofErr w:type="spellStart"/>
      <w:r>
        <w:rPr>
          <w:i/>
        </w:rPr>
        <w:t>neue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Hiob</w:t>
      </w:r>
      <w:proofErr w:type="spellEnd"/>
      <w:r>
        <w:rPr>
          <w:i/>
        </w:rPr>
        <w:t xml:space="preserve"> </w:t>
      </w:r>
      <w:r w:rsidR="005E231F">
        <w:t>(1878) (</w:t>
      </w:r>
      <w:r w:rsidR="005E231F" w:rsidRPr="00803175">
        <w:rPr>
          <w:i/>
        </w:rPr>
        <w:t>The new Job</w:t>
      </w:r>
      <w:r w:rsidR="005E231F">
        <w:t xml:space="preserve"> [1891])</w:t>
      </w:r>
      <w:r w:rsidR="00803175">
        <w:t>,</w:t>
      </w:r>
      <w:r>
        <w:t xml:space="preserve"> </w:t>
      </w:r>
      <w:r w:rsidR="005E231F">
        <w:t xml:space="preserve">Trans. Harriet </w:t>
      </w:r>
      <w:proofErr w:type="spellStart"/>
      <w:r w:rsidR="005E231F">
        <w:t>Lieber</w:t>
      </w:r>
      <w:proofErr w:type="spellEnd"/>
      <w:r w:rsidR="005E231F">
        <w:t xml:space="preserve"> Cohen.</w:t>
      </w:r>
      <w:proofErr w:type="gramEnd"/>
      <w:r w:rsidR="005E231F">
        <w:t xml:space="preserve"> NY: </w:t>
      </w:r>
      <w:proofErr w:type="spellStart"/>
      <w:r w:rsidR="005E231F">
        <w:t>Cassell</w:t>
      </w:r>
      <w:proofErr w:type="spellEnd"/>
      <w:r w:rsidR="005E231F">
        <w:t xml:space="preserve">. </w:t>
      </w:r>
    </w:p>
    <w:p w14:paraId="529544C7" w14:textId="77777777" w:rsidR="005E231F" w:rsidRDefault="001906D1">
      <w:r>
        <w:rPr>
          <w:i/>
        </w:rPr>
        <w:t xml:space="preserve">Der </w:t>
      </w:r>
      <w:proofErr w:type="spellStart"/>
      <w:r>
        <w:rPr>
          <w:i/>
        </w:rPr>
        <w:t>Ilau</w:t>
      </w:r>
      <w:proofErr w:type="spellEnd"/>
      <w:r>
        <w:t xml:space="preserve"> [1882] (</w:t>
      </w:r>
      <w:r>
        <w:rPr>
          <w:i/>
        </w:rPr>
        <w:t xml:space="preserve">Seraph: A Tale of </w:t>
      </w:r>
      <w:proofErr w:type="gramStart"/>
      <w:r>
        <w:rPr>
          <w:i/>
        </w:rPr>
        <w:t>Hungary</w:t>
      </w:r>
      <w:r w:rsidR="00803175">
        <w:t>[</w:t>
      </w:r>
      <w:proofErr w:type="gramEnd"/>
      <w:r w:rsidR="00803175">
        <w:t>1893]),</w:t>
      </w:r>
      <w:r w:rsidR="005E231F">
        <w:t xml:space="preserve"> Trans. Emma M. Phelps. NY: G.M. Allen. </w:t>
      </w:r>
    </w:p>
    <w:p w14:paraId="437C5EEF" w14:textId="77777777" w:rsidR="005E231F" w:rsidRDefault="00803175">
      <w:proofErr w:type="spellStart"/>
      <w:r w:rsidRPr="00803175">
        <w:t>Judengeschichten</w:t>
      </w:r>
      <w:proofErr w:type="spellEnd"/>
      <w:r>
        <w:t xml:space="preserve"> (1878) (</w:t>
      </w:r>
      <w:r w:rsidR="001906D1" w:rsidRPr="00803175">
        <w:t>Jewish</w:t>
      </w:r>
      <w:r w:rsidR="001906D1">
        <w:rPr>
          <w:i/>
        </w:rPr>
        <w:t xml:space="preserve"> Tales</w:t>
      </w:r>
      <w:r>
        <w:t xml:space="preserve"> [</w:t>
      </w:r>
      <w:r w:rsidR="005E231F">
        <w:t>1894</w:t>
      </w:r>
      <w:r>
        <w:t>]),</w:t>
      </w:r>
      <w:r w:rsidR="005E231F">
        <w:t xml:space="preserve"> Trans. Harriet </w:t>
      </w:r>
      <w:proofErr w:type="spellStart"/>
      <w:r w:rsidR="005E231F">
        <w:t>Lieber</w:t>
      </w:r>
      <w:proofErr w:type="spellEnd"/>
      <w:r w:rsidR="005E231F">
        <w:t xml:space="preserve"> Cohen.</w:t>
      </w:r>
      <w:r w:rsidR="001906D1">
        <w:t xml:space="preserve"> </w:t>
      </w:r>
      <w:r>
        <w:t xml:space="preserve">Chicago: </w:t>
      </w:r>
      <w:proofErr w:type="spellStart"/>
      <w:r>
        <w:t>McClurg</w:t>
      </w:r>
      <w:proofErr w:type="spellEnd"/>
      <w:r>
        <w:t>.</w:t>
      </w:r>
    </w:p>
    <w:p w14:paraId="1552CC18" w14:textId="77777777" w:rsidR="005E231F" w:rsidRDefault="00803175">
      <w:proofErr w:type="spellStart"/>
      <w:r>
        <w:rPr>
          <w:i/>
        </w:rPr>
        <w:t>Russische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Hofsgeschichten</w:t>
      </w:r>
      <w:proofErr w:type="spellEnd"/>
      <w:r>
        <w:t>(</w:t>
      </w:r>
      <w:proofErr w:type="gramEnd"/>
      <w:r>
        <w:t xml:space="preserve">1873) </w:t>
      </w:r>
      <w:r>
        <w:rPr>
          <w:i/>
        </w:rPr>
        <w:t>Tales of the Court of Catherine II</w:t>
      </w:r>
      <w:r>
        <w:t xml:space="preserve"> </w:t>
      </w:r>
      <w:r w:rsidR="005E231F">
        <w:t>(1896)</w:t>
      </w:r>
      <w:r>
        <w:t>,</w:t>
      </w:r>
      <w:r w:rsidR="005E231F">
        <w:t xml:space="preserve"> London: </w:t>
      </w:r>
      <w:proofErr w:type="spellStart"/>
      <w:r w:rsidR="005E231F">
        <w:t>Mathiesen</w:t>
      </w:r>
      <w:proofErr w:type="spellEnd"/>
      <w:r w:rsidR="005E231F">
        <w:t xml:space="preserve">. </w:t>
      </w:r>
    </w:p>
    <w:p w14:paraId="246C8352" w14:textId="77777777" w:rsidR="005E231F" w:rsidRDefault="001906D1">
      <w:proofErr w:type="gramStart"/>
      <w:r>
        <w:rPr>
          <w:i/>
        </w:rPr>
        <w:t>Venus in Furs</w:t>
      </w:r>
      <w:r>
        <w:t xml:space="preserve"> </w:t>
      </w:r>
      <w:r w:rsidR="005E231F">
        <w:t>(</w:t>
      </w:r>
      <w:r>
        <w:t>1900</w:t>
      </w:r>
      <w:r w:rsidR="005E231F">
        <w:t xml:space="preserve">) </w:t>
      </w:r>
      <w:proofErr w:type="spellStart"/>
      <w:r w:rsidR="005E231F">
        <w:t>Nesor</w:t>
      </w:r>
      <w:proofErr w:type="spellEnd"/>
      <w:r>
        <w:t>.</w:t>
      </w:r>
      <w:proofErr w:type="gramEnd"/>
      <w:r w:rsidR="005E231F">
        <w:t xml:space="preserve"> (1989) Trans. Jean McNeil. New York: </w:t>
      </w:r>
      <w:proofErr w:type="spellStart"/>
      <w:r w:rsidR="005E231F">
        <w:t>Urzone</w:t>
      </w:r>
      <w:proofErr w:type="spellEnd"/>
      <w:r w:rsidR="005E231F">
        <w:t xml:space="preserve"> Books.  </w:t>
      </w:r>
    </w:p>
    <w:p w14:paraId="71F6A904" w14:textId="77777777" w:rsidR="005E231F" w:rsidRPr="005E231F" w:rsidRDefault="005E231F">
      <w:proofErr w:type="gramStart"/>
      <w:r>
        <w:rPr>
          <w:i/>
        </w:rPr>
        <w:t>A Light for Others and Other Jewish Tales from Galicia</w:t>
      </w:r>
      <w:r>
        <w:t>.</w:t>
      </w:r>
      <w:proofErr w:type="gramEnd"/>
      <w:r>
        <w:t xml:space="preserve"> Trans. Michael T. </w:t>
      </w:r>
      <w:proofErr w:type="spellStart"/>
      <w:r>
        <w:t>O’Pecko</w:t>
      </w:r>
      <w:proofErr w:type="spellEnd"/>
      <w:r>
        <w:t xml:space="preserve">. Riverside: Ariadne Press, 1994. </w:t>
      </w:r>
    </w:p>
    <w:p w14:paraId="1EBF028E" w14:textId="77777777" w:rsidR="005E231F" w:rsidRDefault="005E231F">
      <w:r>
        <w:rPr>
          <w:i/>
        </w:rPr>
        <w:t>Jewish Life: Tales from 19</w:t>
      </w:r>
      <w:r w:rsidRPr="005E231F">
        <w:rPr>
          <w:i/>
          <w:vertAlign w:val="superscript"/>
        </w:rPr>
        <w:t>th</w:t>
      </w:r>
      <w:r>
        <w:rPr>
          <w:i/>
        </w:rPr>
        <w:t>-Century Europe</w:t>
      </w:r>
      <w:r>
        <w:t>. (</w:t>
      </w:r>
      <w:proofErr w:type="spellStart"/>
      <w:r>
        <w:t>Jüdisches</w:t>
      </w:r>
      <w:proofErr w:type="spellEnd"/>
      <w:r>
        <w:t xml:space="preserve"> </w:t>
      </w:r>
      <w:proofErr w:type="spellStart"/>
      <w:r>
        <w:t>Leben</w:t>
      </w:r>
      <w:proofErr w:type="spellEnd"/>
      <w:r>
        <w:t xml:space="preserve"> [1892]) Trans. Virginia L. Lewis. Riverside: Ariadne Press, 2002.</w:t>
      </w:r>
    </w:p>
    <w:p w14:paraId="20D1BE0E" w14:textId="77777777" w:rsidR="001906D1" w:rsidRPr="005E231F" w:rsidRDefault="005E231F" w:rsidP="005E231F">
      <w:r>
        <w:rPr>
          <w:i/>
        </w:rPr>
        <w:t xml:space="preserve">Love. </w:t>
      </w:r>
      <w:proofErr w:type="gramStart"/>
      <w:r w:rsidRPr="005E231F">
        <w:rPr>
          <w:i/>
        </w:rPr>
        <w:t>The</w:t>
      </w:r>
      <w:r>
        <w:rPr>
          <w:i/>
        </w:rPr>
        <w:t xml:space="preserve"> Legacy of Cain (</w:t>
      </w:r>
      <w:r w:rsidRPr="005E231F">
        <w:rPr>
          <w:i/>
        </w:rPr>
        <w:t>Das</w:t>
      </w:r>
      <w:r>
        <w:rPr>
          <w:i/>
        </w:rPr>
        <w:t xml:space="preserve"> </w:t>
      </w:r>
      <w:proofErr w:type="spellStart"/>
      <w:r>
        <w:rPr>
          <w:i/>
        </w:rPr>
        <w:t>Vermächtnis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Kains</w:t>
      </w:r>
      <w:proofErr w:type="spellEnd"/>
      <w:r w:rsidR="00803175">
        <w:t xml:space="preserve"> I [1878]</w:t>
      </w:r>
      <w:r>
        <w:rPr>
          <w:i/>
        </w:rPr>
        <w:t>).</w:t>
      </w:r>
      <w:proofErr w:type="gramEnd"/>
      <w:r>
        <w:t xml:space="preserve"> Trans. Michael T. </w:t>
      </w:r>
      <w:proofErr w:type="spellStart"/>
      <w:r>
        <w:t>O’Pecko</w:t>
      </w:r>
      <w:proofErr w:type="spellEnd"/>
      <w:r>
        <w:t xml:space="preserve">. Riverside: Ariadne Press, 2004. </w:t>
      </w:r>
    </w:p>
    <w:p w14:paraId="2974E8F8" w14:textId="77777777" w:rsidR="00167124" w:rsidRDefault="00167124"/>
    <w:p w14:paraId="051A2952" w14:textId="77777777" w:rsidR="001906D1" w:rsidRDefault="001906D1">
      <w:r>
        <w:t>Bibliography</w:t>
      </w:r>
    </w:p>
    <w:p w14:paraId="57AFDD3E" w14:textId="77777777" w:rsidR="00167124" w:rsidRDefault="00167124" w:rsidP="00167124">
      <w:proofErr w:type="spellStart"/>
      <w:r>
        <w:t>Exner</w:t>
      </w:r>
      <w:proofErr w:type="spellEnd"/>
      <w:r>
        <w:t xml:space="preserve">, </w:t>
      </w:r>
      <w:proofErr w:type="spellStart"/>
      <w:r>
        <w:t>Lisbeth</w:t>
      </w:r>
      <w:proofErr w:type="spellEnd"/>
      <w:r>
        <w:t xml:space="preserve">. (2003) </w:t>
      </w:r>
      <w:r>
        <w:rPr>
          <w:i/>
        </w:rPr>
        <w:t xml:space="preserve">Leopold von </w:t>
      </w:r>
      <w:proofErr w:type="spellStart"/>
      <w:r>
        <w:rPr>
          <w:i/>
        </w:rPr>
        <w:t>Sacher-Masoch</w:t>
      </w:r>
      <w:proofErr w:type="spellEnd"/>
      <w:r>
        <w:t xml:space="preserve">, Hamburg: </w:t>
      </w:r>
      <w:proofErr w:type="spellStart"/>
      <w:r>
        <w:t>Rowohlt</w:t>
      </w:r>
      <w:proofErr w:type="spellEnd"/>
      <w:r>
        <w:t xml:space="preserve"> </w:t>
      </w:r>
      <w:proofErr w:type="spellStart"/>
      <w:r>
        <w:t>Taschenbuch</w:t>
      </w:r>
      <w:proofErr w:type="spellEnd"/>
      <w:r>
        <w:t>.</w:t>
      </w:r>
    </w:p>
    <w:p w14:paraId="10C7850B" w14:textId="77777777" w:rsidR="00167124" w:rsidRPr="00167124" w:rsidRDefault="00167124" w:rsidP="00167124">
      <w:pPr>
        <w:rPr>
          <w:i/>
        </w:rPr>
      </w:pPr>
      <w:proofErr w:type="spellStart"/>
      <w:r>
        <w:t>Deleuze</w:t>
      </w:r>
      <w:proofErr w:type="spellEnd"/>
      <w:r>
        <w:t xml:space="preserve">, Gilles. “Coldness and Cruelty,” in </w:t>
      </w:r>
      <w:r>
        <w:rPr>
          <w:i/>
        </w:rPr>
        <w:t>Masochism</w:t>
      </w:r>
      <w:r>
        <w:t>,</w:t>
      </w:r>
      <w:r w:rsidRPr="00167124">
        <w:t xml:space="preserve"> </w:t>
      </w:r>
      <w:r>
        <w:t xml:space="preserve">New York: </w:t>
      </w:r>
      <w:proofErr w:type="spellStart"/>
      <w:r>
        <w:t>Urzone</w:t>
      </w:r>
      <w:proofErr w:type="spellEnd"/>
      <w:r>
        <w:t xml:space="preserve"> Books. 7-139.</w:t>
      </w:r>
    </w:p>
    <w:p w14:paraId="5147B197" w14:textId="77777777" w:rsidR="00167124" w:rsidRPr="00167124" w:rsidRDefault="00167124" w:rsidP="00167124">
      <w:proofErr w:type="spellStart"/>
      <w:r>
        <w:t>Farin</w:t>
      </w:r>
      <w:proofErr w:type="spellEnd"/>
      <w:r>
        <w:t xml:space="preserve">, Michael. (1987) </w:t>
      </w:r>
      <w:r>
        <w:rPr>
          <w:i/>
        </w:rPr>
        <w:t xml:space="preserve">Leopold von </w:t>
      </w:r>
      <w:proofErr w:type="spellStart"/>
      <w:r>
        <w:rPr>
          <w:i/>
        </w:rPr>
        <w:t>Sacher-Masoch</w:t>
      </w:r>
      <w:proofErr w:type="spellEnd"/>
      <w:r>
        <w:t xml:space="preserve">. </w:t>
      </w:r>
      <w:proofErr w:type="spellStart"/>
      <w:r>
        <w:rPr>
          <w:i/>
        </w:rPr>
        <w:t>Materialen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Leben</w:t>
      </w:r>
      <w:proofErr w:type="spellEnd"/>
      <w:r>
        <w:rPr>
          <w:i/>
        </w:rPr>
        <w:t xml:space="preserve"> und </w:t>
      </w:r>
      <w:proofErr w:type="spellStart"/>
      <w:r>
        <w:rPr>
          <w:i/>
        </w:rPr>
        <w:t>Werk</w:t>
      </w:r>
      <w:proofErr w:type="spellEnd"/>
      <w:r>
        <w:t xml:space="preserve">, Bonn: </w:t>
      </w:r>
      <w:proofErr w:type="spellStart"/>
      <w:r>
        <w:t>Bouvier</w:t>
      </w:r>
      <w:proofErr w:type="spellEnd"/>
      <w:r>
        <w:t>.</w:t>
      </w:r>
    </w:p>
    <w:p w14:paraId="4674C958" w14:textId="77777777" w:rsidR="00167124" w:rsidRPr="00167124" w:rsidRDefault="00167124" w:rsidP="00167124">
      <w:proofErr w:type="spellStart"/>
      <w:proofErr w:type="gramStart"/>
      <w:r>
        <w:t>Sacher-Masoch</w:t>
      </w:r>
      <w:proofErr w:type="spellEnd"/>
      <w:r>
        <w:t>, Wanda von.</w:t>
      </w:r>
      <w:proofErr w:type="gramEnd"/>
      <w:r>
        <w:t xml:space="preserve"> (1906, 2003) </w:t>
      </w:r>
      <w:proofErr w:type="spellStart"/>
      <w:r w:rsidRPr="006E0E79">
        <w:rPr>
          <w:i/>
        </w:rPr>
        <w:t>Meine</w:t>
      </w:r>
      <w:proofErr w:type="spellEnd"/>
      <w:r w:rsidRPr="006E0E79">
        <w:rPr>
          <w:i/>
        </w:rPr>
        <w:t xml:space="preserve"> </w:t>
      </w:r>
      <w:proofErr w:type="spellStart"/>
      <w:r w:rsidRPr="006E0E79">
        <w:rPr>
          <w:i/>
        </w:rPr>
        <w:t>Lebensbeichte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Memoiren</w:t>
      </w:r>
      <w:proofErr w:type="spellEnd"/>
      <w:r>
        <w:t xml:space="preserve">, Berlin, Leipzig: Schuster und </w:t>
      </w:r>
      <w:proofErr w:type="spellStart"/>
      <w:r>
        <w:t>Loeffler</w:t>
      </w:r>
      <w:proofErr w:type="spellEnd"/>
      <w:r>
        <w:t xml:space="preserve">. Rpt. </w:t>
      </w:r>
      <w:proofErr w:type="gramStart"/>
      <w:r>
        <w:t xml:space="preserve">In </w:t>
      </w:r>
      <w:proofErr w:type="spellStart"/>
      <w:r>
        <w:rPr>
          <w:i/>
        </w:rPr>
        <w:t>Meine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Lebensbeichte</w:t>
      </w:r>
      <w:proofErr w:type="spellEnd"/>
      <w:r>
        <w:rPr>
          <w:i/>
        </w:rPr>
        <w:t>/</w:t>
      </w:r>
      <w:proofErr w:type="spellStart"/>
      <w:r>
        <w:rPr>
          <w:i/>
        </w:rPr>
        <w:t>Masochismus</w:t>
      </w:r>
      <w:proofErr w:type="spellEnd"/>
      <w:r>
        <w:rPr>
          <w:i/>
        </w:rPr>
        <w:t xml:space="preserve"> und </w:t>
      </w:r>
      <w:proofErr w:type="spellStart"/>
      <w:r>
        <w:rPr>
          <w:i/>
        </w:rPr>
        <w:t>Masochisten</w:t>
      </w:r>
      <w:proofErr w:type="spellEnd"/>
      <w:r>
        <w:t>, Eds.</w:t>
      </w:r>
      <w:proofErr w:type="gramEnd"/>
      <w:r w:rsidRPr="00167124">
        <w:t xml:space="preserve"> </w:t>
      </w:r>
      <w:proofErr w:type="spellStart"/>
      <w:r>
        <w:t>Lisbeth</w:t>
      </w:r>
      <w:proofErr w:type="spellEnd"/>
      <w:r>
        <w:t xml:space="preserve"> </w:t>
      </w:r>
      <w:proofErr w:type="spellStart"/>
      <w:r>
        <w:t>Exner</w:t>
      </w:r>
      <w:proofErr w:type="spellEnd"/>
      <w:r>
        <w:t xml:space="preserve"> and Michael </w:t>
      </w:r>
      <w:proofErr w:type="spellStart"/>
      <w:r>
        <w:t>Farin</w:t>
      </w:r>
      <w:proofErr w:type="spellEnd"/>
      <w:r>
        <w:t xml:space="preserve">. </w:t>
      </w:r>
      <w:proofErr w:type="spellStart"/>
      <w:r>
        <w:t>München</w:t>
      </w:r>
      <w:proofErr w:type="spellEnd"/>
      <w:r>
        <w:t xml:space="preserve">: </w:t>
      </w:r>
      <w:proofErr w:type="spellStart"/>
      <w:proofErr w:type="gramStart"/>
      <w:r>
        <w:t>belleville</w:t>
      </w:r>
      <w:proofErr w:type="spellEnd"/>
      <w:proofErr w:type="gramEnd"/>
      <w:r>
        <w:t>.</w:t>
      </w:r>
    </w:p>
    <w:p w14:paraId="095D067F" w14:textId="77777777" w:rsidR="00167124" w:rsidRDefault="00167124" w:rsidP="00167124">
      <w:r>
        <w:t xml:space="preserve">---. (1908, 2003) </w:t>
      </w:r>
      <w:proofErr w:type="spellStart"/>
      <w:r w:rsidRPr="006E0E79">
        <w:rPr>
          <w:i/>
        </w:rPr>
        <w:t>Masochismus</w:t>
      </w:r>
      <w:proofErr w:type="spellEnd"/>
      <w:r w:rsidRPr="006E0E79">
        <w:rPr>
          <w:i/>
        </w:rPr>
        <w:t xml:space="preserve"> und </w:t>
      </w:r>
      <w:proofErr w:type="spellStart"/>
      <w:r w:rsidRPr="006E0E79">
        <w:rPr>
          <w:i/>
        </w:rPr>
        <w:t>Masochisten</w:t>
      </w:r>
      <w:proofErr w:type="spellEnd"/>
      <w:r>
        <w:t xml:space="preserve">, Berlin, </w:t>
      </w:r>
      <w:proofErr w:type="gramStart"/>
      <w:r>
        <w:t>Leipzig</w:t>
      </w:r>
      <w:proofErr w:type="gramEnd"/>
      <w:r>
        <w:t xml:space="preserve">: Schuster und </w:t>
      </w:r>
      <w:proofErr w:type="spellStart"/>
      <w:r>
        <w:t>Loeffler</w:t>
      </w:r>
      <w:proofErr w:type="spellEnd"/>
      <w:r>
        <w:t xml:space="preserve">. Rpt. </w:t>
      </w:r>
      <w:proofErr w:type="gramStart"/>
      <w:r>
        <w:t xml:space="preserve">In </w:t>
      </w:r>
      <w:proofErr w:type="spellStart"/>
      <w:r>
        <w:rPr>
          <w:i/>
        </w:rPr>
        <w:t>Meine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Lebensbeichte</w:t>
      </w:r>
      <w:proofErr w:type="spellEnd"/>
      <w:r>
        <w:rPr>
          <w:i/>
        </w:rPr>
        <w:t>/</w:t>
      </w:r>
      <w:proofErr w:type="spellStart"/>
      <w:r>
        <w:rPr>
          <w:i/>
        </w:rPr>
        <w:t>Masochismus</w:t>
      </w:r>
      <w:proofErr w:type="spellEnd"/>
      <w:r>
        <w:rPr>
          <w:i/>
        </w:rPr>
        <w:t xml:space="preserve"> und </w:t>
      </w:r>
      <w:proofErr w:type="spellStart"/>
      <w:r>
        <w:rPr>
          <w:i/>
        </w:rPr>
        <w:t>Masochisten</w:t>
      </w:r>
      <w:proofErr w:type="spellEnd"/>
      <w:r>
        <w:t>, Eds.</w:t>
      </w:r>
      <w:proofErr w:type="gramEnd"/>
      <w:r w:rsidRPr="00167124">
        <w:t xml:space="preserve"> </w:t>
      </w:r>
      <w:proofErr w:type="spellStart"/>
      <w:r>
        <w:t>Lisbeth</w:t>
      </w:r>
      <w:proofErr w:type="spellEnd"/>
      <w:r>
        <w:t xml:space="preserve"> </w:t>
      </w:r>
      <w:proofErr w:type="spellStart"/>
      <w:r>
        <w:t>Exner</w:t>
      </w:r>
      <w:proofErr w:type="spellEnd"/>
      <w:r>
        <w:t xml:space="preserve"> and Michael </w:t>
      </w:r>
      <w:proofErr w:type="spellStart"/>
      <w:r>
        <w:t>Farin</w:t>
      </w:r>
      <w:proofErr w:type="spellEnd"/>
      <w:r>
        <w:t xml:space="preserve">. </w:t>
      </w:r>
      <w:proofErr w:type="spellStart"/>
      <w:r>
        <w:t>München</w:t>
      </w:r>
      <w:proofErr w:type="spellEnd"/>
      <w:r>
        <w:t xml:space="preserve">: </w:t>
      </w:r>
      <w:proofErr w:type="spellStart"/>
      <w:proofErr w:type="gramStart"/>
      <w:r>
        <w:t>belleville</w:t>
      </w:r>
      <w:proofErr w:type="spellEnd"/>
      <w:proofErr w:type="gramEnd"/>
      <w:r>
        <w:t xml:space="preserve">. </w:t>
      </w:r>
    </w:p>
    <w:p w14:paraId="50CEDB3A" w14:textId="77777777" w:rsidR="00803175" w:rsidRDefault="001906D1">
      <w:proofErr w:type="spellStart"/>
      <w:proofErr w:type="gramStart"/>
      <w:r>
        <w:t>Schlichtegroll</w:t>
      </w:r>
      <w:proofErr w:type="spellEnd"/>
      <w:r w:rsidR="00803175">
        <w:t>, Carl Felix von.</w:t>
      </w:r>
      <w:proofErr w:type="gramEnd"/>
      <w:r w:rsidR="00803175">
        <w:t xml:space="preserve"> (1901, 2003)</w:t>
      </w:r>
      <w:r>
        <w:t xml:space="preserve"> </w:t>
      </w:r>
      <w:proofErr w:type="spellStart"/>
      <w:r w:rsidRPr="006E0E79">
        <w:rPr>
          <w:i/>
        </w:rPr>
        <w:t>Sacher-Masoch</w:t>
      </w:r>
      <w:proofErr w:type="spellEnd"/>
      <w:r w:rsidRPr="006E0E79">
        <w:rPr>
          <w:i/>
        </w:rPr>
        <w:t xml:space="preserve"> und der </w:t>
      </w:r>
      <w:proofErr w:type="spellStart"/>
      <w:r w:rsidRPr="006E0E79">
        <w:rPr>
          <w:i/>
        </w:rPr>
        <w:t>Masochismus</w:t>
      </w:r>
      <w:proofErr w:type="spellEnd"/>
      <w:r w:rsidR="00167124">
        <w:t>,</w:t>
      </w:r>
      <w:r w:rsidR="00803175">
        <w:t xml:space="preserve"> Dresden: H. R. </w:t>
      </w:r>
      <w:proofErr w:type="spellStart"/>
      <w:r w:rsidR="00803175">
        <w:t>Dohrn</w:t>
      </w:r>
      <w:proofErr w:type="spellEnd"/>
      <w:r w:rsidR="00803175">
        <w:t xml:space="preserve">. Rpt. </w:t>
      </w:r>
      <w:proofErr w:type="gramStart"/>
      <w:r w:rsidR="00167124">
        <w:t xml:space="preserve">In </w:t>
      </w:r>
      <w:proofErr w:type="spellStart"/>
      <w:r w:rsidR="00167124">
        <w:rPr>
          <w:i/>
        </w:rPr>
        <w:t>Sacher-Masoch</w:t>
      </w:r>
      <w:proofErr w:type="spellEnd"/>
      <w:r w:rsidR="00167124">
        <w:t>.</w:t>
      </w:r>
      <w:proofErr w:type="gramEnd"/>
      <w:r w:rsidR="00167124">
        <w:t xml:space="preserve"> </w:t>
      </w:r>
      <w:r w:rsidR="00803175">
        <w:t xml:space="preserve">Eds. </w:t>
      </w:r>
      <w:proofErr w:type="spellStart"/>
      <w:r w:rsidR="00803175">
        <w:t>Lisbeth</w:t>
      </w:r>
      <w:proofErr w:type="spellEnd"/>
      <w:r w:rsidR="00803175">
        <w:t xml:space="preserve"> </w:t>
      </w:r>
      <w:proofErr w:type="spellStart"/>
      <w:r w:rsidR="00803175">
        <w:t>Exner</w:t>
      </w:r>
      <w:proofErr w:type="spellEnd"/>
      <w:r w:rsidR="00803175">
        <w:t xml:space="preserve"> and Micha</w:t>
      </w:r>
      <w:r w:rsidR="00167124">
        <w:t xml:space="preserve">el </w:t>
      </w:r>
      <w:proofErr w:type="spellStart"/>
      <w:r w:rsidR="00167124">
        <w:t>Farin</w:t>
      </w:r>
      <w:proofErr w:type="spellEnd"/>
      <w:r w:rsidR="00167124">
        <w:t xml:space="preserve">. </w:t>
      </w:r>
      <w:proofErr w:type="spellStart"/>
      <w:r w:rsidR="00167124">
        <w:t>München</w:t>
      </w:r>
      <w:proofErr w:type="spellEnd"/>
      <w:r w:rsidR="00167124">
        <w:t xml:space="preserve">: </w:t>
      </w:r>
      <w:proofErr w:type="spellStart"/>
      <w:proofErr w:type="gramStart"/>
      <w:r w:rsidR="00167124">
        <w:t>belleville</w:t>
      </w:r>
      <w:proofErr w:type="spellEnd"/>
      <w:proofErr w:type="gramEnd"/>
      <w:r w:rsidR="00167124">
        <w:t>. 1-205.</w:t>
      </w:r>
    </w:p>
    <w:p w14:paraId="2ABD168A" w14:textId="77777777" w:rsidR="00803175" w:rsidRDefault="00803175">
      <w:r>
        <w:t xml:space="preserve">---. </w:t>
      </w:r>
      <w:r w:rsidR="00167124">
        <w:t xml:space="preserve">(1906, 2003) </w:t>
      </w:r>
      <w:r w:rsidR="001906D1">
        <w:t>‘</w:t>
      </w:r>
      <w:r w:rsidR="001906D1">
        <w:rPr>
          <w:i/>
        </w:rPr>
        <w:t xml:space="preserve">Wanda’ </w:t>
      </w:r>
      <w:proofErr w:type="spellStart"/>
      <w:r w:rsidR="001906D1">
        <w:rPr>
          <w:i/>
        </w:rPr>
        <w:t>ohne</w:t>
      </w:r>
      <w:proofErr w:type="spellEnd"/>
      <w:r w:rsidR="001906D1">
        <w:rPr>
          <w:i/>
        </w:rPr>
        <w:t xml:space="preserve"> </w:t>
      </w:r>
      <w:proofErr w:type="spellStart"/>
      <w:r w:rsidR="001906D1">
        <w:rPr>
          <w:i/>
        </w:rPr>
        <w:t>Maske</w:t>
      </w:r>
      <w:proofErr w:type="spellEnd"/>
      <w:r w:rsidR="001906D1">
        <w:rPr>
          <w:i/>
        </w:rPr>
        <w:t xml:space="preserve"> und </w:t>
      </w:r>
      <w:proofErr w:type="spellStart"/>
      <w:r w:rsidR="001906D1">
        <w:rPr>
          <w:i/>
        </w:rPr>
        <w:t>Pelz</w:t>
      </w:r>
      <w:proofErr w:type="spellEnd"/>
      <w:r w:rsidR="00167124">
        <w:t xml:space="preserve">, Leipzig: </w:t>
      </w:r>
      <w:proofErr w:type="spellStart"/>
      <w:r w:rsidR="00167124">
        <w:t>Leipziger</w:t>
      </w:r>
      <w:proofErr w:type="spellEnd"/>
      <w:r w:rsidR="00167124">
        <w:t xml:space="preserve"> </w:t>
      </w:r>
      <w:proofErr w:type="spellStart"/>
      <w:r w:rsidR="00167124">
        <w:t>Verlag</w:t>
      </w:r>
      <w:proofErr w:type="spellEnd"/>
      <w:r w:rsidR="00167124">
        <w:t xml:space="preserve">. Rpt. </w:t>
      </w:r>
      <w:proofErr w:type="gramStart"/>
      <w:r w:rsidR="00167124">
        <w:t xml:space="preserve">In </w:t>
      </w:r>
      <w:proofErr w:type="spellStart"/>
      <w:r w:rsidR="00167124">
        <w:rPr>
          <w:i/>
        </w:rPr>
        <w:t>Sacher-Masoch</w:t>
      </w:r>
      <w:proofErr w:type="spellEnd"/>
      <w:r w:rsidR="00167124">
        <w:t>.</w:t>
      </w:r>
      <w:proofErr w:type="gramEnd"/>
      <w:r w:rsidR="00167124" w:rsidRPr="00167124">
        <w:t xml:space="preserve"> </w:t>
      </w:r>
      <w:r w:rsidR="00167124">
        <w:t xml:space="preserve">Eds. </w:t>
      </w:r>
      <w:proofErr w:type="spellStart"/>
      <w:r w:rsidR="00167124">
        <w:t>Lisbeth</w:t>
      </w:r>
      <w:proofErr w:type="spellEnd"/>
      <w:r w:rsidR="00167124">
        <w:t xml:space="preserve"> </w:t>
      </w:r>
      <w:proofErr w:type="spellStart"/>
      <w:r w:rsidR="00167124">
        <w:t>Exner</w:t>
      </w:r>
      <w:proofErr w:type="spellEnd"/>
      <w:r w:rsidR="00167124">
        <w:t xml:space="preserve"> and Michael </w:t>
      </w:r>
      <w:proofErr w:type="spellStart"/>
      <w:r w:rsidR="00167124">
        <w:t>Farin</w:t>
      </w:r>
      <w:proofErr w:type="spellEnd"/>
      <w:r w:rsidR="00167124">
        <w:t xml:space="preserve">. </w:t>
      </w:r>
      <w:proofErr w:type="spellStart"/>
      <w:r w:rsidR="00167124">
        <w:t>München</w:t>
      </w:r>
      <w:proofErr w:type="spellEnd"/>
      <w:r w:rsidR="00167124">
        <w:t xml:space="preserve">: </w:t>
      </w:r>
      <w:proofErr w:type="spellStart"/>
      <w:proofErr w:type="gramStart"/>
      <w:r w:rsidR="00167124">
        <w:t>belleville</w:t>
      </w:r>
      <w:proofErr w:type="spellEnd"/>
      <w:proofErr w:type="gramEnd"/>
      <w:r w:rsidR="00167124">
        <w:t>. 206-381.</w:t>
      </w:r>
    </w:p>
    <w:p w14:paraId="33167723" w14:textId="77777777" w:rsidR="00167124" w:rsidRDefault="00167124" w:rsidP="00167124">
      <w:r>
        <w:t xml:space="preserve">Stewart, Suzanne R. </w:t>
      </w:r>
      <w:r>
        <w:rPr>
          <w:i/>
        </w:rPr>
        <w:t>Sublime Surrender: Male Masochism at the Fin-de-Siècle</w:t>
      </w:r>
      <w:r>
        <w:t xml:space="preserve">. Ithaca, NY: Cornell University Press, 1998. </w:t>
      </w:r>
    </w:p>
    <w:p w14:paraId="7FE54CBB" w14:textId="77777777" w:rsidR="00167124" w:rsidRDefault="00167124" w:rsidP="00167124"/>
    <w:bookmarkEnd w:id="50"/>
    <w:sectPr w:rsidR="00167124" w:rsidSect="00E64E0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64E0A"/>
    <w:rsid w:val="00004E4B"/>
    <w:rsid w:val="00167124"/>
    <w:rsid w:val="00167F0A"/>
    <w:rsid w:val="001906D1"/>
    <w:rsid w:val="001A7B49"/>
    <w:rsid w:val="001D19C6"/>
    <w:rsid w:val="002D4061"/>
    <w:rsid w:val="00374EAD"/>
    <w:rsid w:val="00395C59"/>
    <w:rsid w:val="003A0696"/>
    <w:rsid w:val="00457811"/>
    <w:rsid w:val="004C27D3"/>
    <w:rsid w:val="005039DE"/>
    <w:rsid w:val="00535154"/>
    <w:rsid w:val="00562F10"/>
    <w:rsid w:val="005E231F"/>
    <w:rsid w:val="006E0E79"/>
    <w:rsid w:val="007357F2"/>
    <w:rsid w:val="007B34AE"/>
    <w:rsid w:val="007F49F6"/>
    <w:rsid w:val="00803175"/>
    <w:rsid w:val="00875149"/>
    <w:rsid w:val="00BE30FF"/>
    <w:rsid w:val="00C371BC"/>
    <w:rsid w:val="00C753E7"/>
    <w:rsid w:val="00E64E0A"/>
    <w:rsid w:val="00E755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7D5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Style1">
    <w:name w:val="Heading Style1"/>
    <w:basedOn w:val="DefaultParagraphFont"/>
    <w:rsid w:val="009B07FB"/>
    <w:rPr>
      <w:rFonts w:ascii="Constantia" w:hAnsi="Constantia"/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69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6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1349</Words>
  <Characters>7695</Characters>
  <Application>Microsoft Macintosh Word</Application>
  <DocSecurity>0</DocSecurity>
  <Lines>64</Lines>
  <Paragraphs>18</Paragraphs>
  <ScaleCrop>false</ScaleCrop>
  <Company>Brown University</Company>
  <LinksUpToDate>false</LinksUpToDate>
  <CharactersWithSpaces>9026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Solomon</dc:creator>
  <cp:keywords/>
  <cp:lastModifiedBy>Pinkoski</cp:lastModifiedBy>
  <cp:revision>3</cp:revision>
  <dcterms:created xsi:type="dcterms:W3CDTF">2012-10-01T02:10:00Z</dcterms:created>
  <dcterms:modified xsi:type="dcterms:W3CDTF">2014-03-17T20:39:00Z</dcterms:modified>
</cp:coreProperties>
</file>