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480" w:lineRule="auto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rtl w:val="0"/>
        </w:rPr>
        <w:t>Arvatov, Boris (1886-1940)</w:t>
      </w:r>
    </w:p>
    <w:p>
      <w:pPr>
        <w:pStyle w:val="Body"/>
        <w:spacing w:line="480" w:lineRule="auto"/>
        <w:rPr>
          <w:rtl w:val="0"/>
        </w:rPr>
      </w:pPr>
      <w:r>
        <w:rPr>
          <w:rtl w:val="0"/>
          <w:lang w:val="de-DE"/>
        </w:rPr>
        <w:t>Born in Kiev, Ukraine (then Russia) in 1886, Boris Ignatievich Arvatov (</w:t>
      </w:r>
      <w:r>
        <w:rPr>
          <w:rFonts w:hAnsi="Times New Roman" w:hint="default"/>
          <w:rtl w:val="0"/>
          <w:lang w:val="ru-RU"/>
        </w:rPr>
        <w:t>Борис Игнатьевич Арватов</w:t>
      </w:r>
      <w:r>
        <w:rPr>
          <w:rtl w:val="0"/>
          <w:lang w:val="en-US"/>
        </w:rPr>
        <w:t>) was a leading Russian and Soviet Marxist art critic who contributed to theories of Constructivism and art production. An ardent Marxist, Arvatov became a Communist Party member in 1920 and served as a commissar on the Polish front. After the Civil War</w:t>
      </w:r>
      <w:ins w:id="0" w:date="2014-04-07T13:27:56Z" w:author="Sophie Pinkoski">
        <w:r>
          <w:rPr>
            <w:rtl w:val="0"/>
            <w:lang w:val="en-US"/>
          </w:rPr>
          <w:t>,</w:t>
        </w:r>
      </w:ins>
      <w:r>
        <w:rPr>
          <w:rtl w:val="0"/>
          <w:lang w:val="en-US"/>
        </w:rPr>
        <w:t xml:space="preserve"> Arvatov focused his political ideas on a new notion of art. In his books and articles</w:t>
      </w:r>
      <w:ins w:id="1" w:date="2014-04-07T13:28:06Z" w:author="Sophie Pinkoski">
        <w:r>
          <w:rPr>
            <w:rtl w:val="0"/>
            <w:lang w:val="en-US"/>
          </w:rPr>
          <w:t>,</w:t>
        </w:r>
      </w:ins>
      <w:r>
        <w:rPr>
          <w:rtl w:val="0"/>
          <w:lang w:val="en-US"/>
        </w:rPr>
        <w:t xml:space="preserve"> he proposed that art should move beyond non-utilitarian bourgeois forms, towards work produced by an </w:t>
      </w:r>
      <w:del w:id="2" w:date="2014-04-07T13:28:20Z" w:author="Sophie Pinkoski">
        <w:r>
          <w:rPr>
            <w:rFonts w:hAnsi="Times New Roman" w:hint="default"/>
            <w:rtl w:val="0"/>
          </w:rPr>
          <w:delText>‘</w:delText>
        </w:r>
      </w:del>
      <w:r>
        <w:rPr>
          <w:rtl w:val="0"/>
          <w:lang w:val="es-ES_tradnl"/>
        </w:rPr>
        <w:t>artist-constructor</w:t>
      </w:r>
      <w:del w:id="3" w:date="2014-04-07T13:28:22Z" w:author="Sophie Pinkoski">
        <w:r>
          <w:rPr>
            <w:rFonts w:hAnsi="Times New Roman" w:hint="default"/>
            <w:rtl w:val="0"/>
            <w:lang w:val="fr-FR"/>
          </w:rPr>
          <w:delText>’</w:delText>
        </w:r>
      </w:del>
      <w:r>
        <w:rPr>
          <w:rtl w:val="0"/>
          <w:lang w:val="en-US"/>
        </w:rPr>
        <w:t xml:space="preserve"> in a way that </w:t>
      </w:r>
      <w:del w:id="4" w:date="2014-04-07T13:28:34Z" w:author="Sophie Pinkoski">
        <w:r>
          <w:rPr>
            <w:rtl w:val="0"/>
            <w:lang w:val="en-US"/>
          </w:rPr>
          <w:delText>takes</w:delText>
        </w:r>
      </w:del>
      <w:ins w:id="5" w:date="2014-04-07T13:28:34Z" w:author="Sophie Pinkoski">
        <w:r>
          <w:rPr>
            <w:rtl w:val="0"/>
            <w:lang w:val="en-US"/>
          </w:rPr>
          <w:t>uses</w:t>
        </w:r>
      </w:ins>
      <w:r>
        <w:rPr>
          <w:rtl w:val="0"/>
          <w:lang w:val="en-US"/>
        </w:rPr>
        <w:t xml:space="preserve"> the </w:t>
      </w:r>
      <w:ins w:id="6" w:date="2014-04-07T13:28:27Z" w:author="Sophie Pinkoski">
        <w:r>
          <w:rPr>
            <w:rtl w:val="0"/>
            <w:lang w:val="en-US"/>
          </w:rPr>
          <w:t>C</w:t>
        </w:r>
      </w:ins>
      <w:del w:id="7" w:date="2014-04-07T13:28:27Z" w:author="Sophie Pinkoski">
        <w:r>
          <w:rPr>
            <w:rtl w:val="0"/>
          </w:rPr>
          <w:delText>c</w:delText>
        </w:r>
      </w:del>
      <w:r>
        <w:rPr>
          <w:rtl w:val="0"/>
          <w:lang w:val="en-US"/>
        </w:rPr>
        <w:t xml:space="preserve">ommunist system of material production as its model. In his 1922 essay </w:t>
      </w:r>
      <w:ins w:id="8" w:date="2014-04-07T13:28:46Z" w:author="Sophie Pinkoski">
        <w:r>
          <w:rPr>
            <w:rFonts w:hAnsi="Times New Roman" w:hint="default"/>
            <w:rtl w:val="0"/>
            <w:lang w:val="en-US"/>
          </w:rPr>
          <w:t>“</w:t>
        </w:r>
      </w:ins>
      <w:del w:id="9" w:date="2014-04-07T13:28:46Z" w:author="Sophie Pinkoski">
        <w:r>
          <w:rPr>
            <w:rFonts w:hAnsi="Times New Roman" w:hint="default"/>
            <w:rtl w:val="0"/>
          </w:rPr>
          <w:delText>‘</w:delText>
        </w:r>
      </w:del>
      <w:r>
        <w:rPr>
          <w:rFonts w:hAnsi="Times New Roman" w:hint="default"/>
          <w:rtl w:val="0"/>
          <w:lang w:val="ru-RU"/>
        </w:rPr>
        <w:t>Пролетариат и левое искусство</w:t>
      </w:r>
      <w:ins w:id="10" w:date="2014-04-07T13:28:49Z" w:author="Sophie Pinkoski">
        <w:r>
          <w:rPr>
            <w:rFonts w:hAnsi="Times New Roman" w:hint="default"/>
            <w:rtl w:val="0"/>
            <w:lang w:val="en-US"/>
          </w:rPr>
          <w:t>”</w:t>
        </w:r>
      </w:ins>
      <w:del w:id="11" w:date="2014-04-07T13:28:49Z" w:author="Sophie Pinkoski">
        <w:r>
          <w:rPr>
            <w:rFonts w:hAnsi="Times New Roman" w:hint="default"/>
            <w:rtl w:val="0"/>
            <w:lang w:val="fr-FR"/>
          </w:rPr>
          <w:delText>’</w:delText>
        </w:r>
      </w:del>
      <w:r>
        <w:rPr>
          <w:rtl w:val="0"/>
        </w:rPr>
        <w:t xml:space="preserve"> (</w:t>
      </w:r>
      <w:ins w:id="12" w:date="2014-04-07T13:28:51Z" w:author="Sophie Pinkoski">
        <w:r>
          <w:rPr>
            <w:rFonts w:hAnsi="Times New Roman" w:hint="default"/>
            <w:rtl w:val="0"/>
            <w:lang w:val="en-US"/>
          </w:rPr>
          <w:t>“</w:t>
        </w:r>
      </w:ins>
      <w:del w:id="13" w:date="2014-04-07T13:28:50Z" w:author="Sophie Pinkoski">
        <w:r>
          <w:rPr>
            <w:rFonts w:hAnsi="Times New Roman" w:hint="default"/>
            <w:rtl w:val="0"/>
          </w:rPr>
          <w:delText>‘</w:delText>
        </w:r>
      </w:del>
      <w:r>
        <w:rPr>
          <w:rtl w:val="0"/>
          <w:lang w:val="en-US"/>
        </w:rPr>
        <w:t>The Proletariat and Leftist Art</w:t>
      </w:r>
      <w:ins w:id="14" w:date="2014-04-07T13:28:52Z" w:author="Sophie Pinkoski">
        <w:r>
          <w:rPr>
            <w:rFonts w:hAnsi="Times New Roman" w:hint="default"/>
            <w:rtl w:val="0"/>
            <w:lang w:val="en-US"/>
          </w:rPr>
          <w:t>”</w:t>
        </w:r>
      </w:ins>
      <w:del w:id="15" w:date="2014-04-07T13:28:52Z" w:author="Sophie Pinkoski">
        <w:r>
          <w:rPr>
            <w:rFonts w:hAnsi="Times New Roman" w:hint="default"/>
            <w:rtl w:val="0"/>
            <w:lang w:val="fr-FR"/>
          </w:rPr>
          <w:delText>’</w:delText>
        </w:r>
      </w:del>
      <w:r>
        <w:rPr>
          <w:rtl w:val="0"/>
          <w:lang w:val="en-US"/>
        </w:rPr>
        <w:t xml:space="preserve">), he wrote that </w:t>
      </w:r>
      <w:ins w:id="16" w:date="2014-04-07T13:29:00Z" w:author="Sophie Pinkoski">
        <w:r>
          <w:rPr>
            <w:rtl w:val="0"/>
            <w:lang w:val="en-US"/>
          </w:rPr>
          <w:t>M</w:t>
        </w:r>
      </w:ins>
      <w:del w:id="17" w:date="2014-04-07T13:28:59Z" w:author="Sophie Pinkoski">
        <w:r>
          <w:rPr>
            <w:rtl w:val="0"/>
          </w:rPr>
          <w:delText>m</w:delText>
        </w:r>
      </w:del>
      <w:r>
        <w:rPr>
          <w:rtl w:val="0"/>
          <w:lang w:val="en-US"/>
        </w:rPr>
        <w:t>odernist European art, especially C</w:t>
      </w:r>
      <w:r>
        <w:rPr>
          <w:rFonts w:hAnsi="Times New Roman" w:hint="default"/>
          <w:rtl w:val="0"/>
        </w:rPr>
        <w:t>é</w:t>
      </w:r>
      <w:r>
        <w:rPr>
          <w:rtl w:val="0"/>
          <w:lang w:val="en-US"/>
        </w:rPr>
        <w:t>zanne and Picasso</w:t>
      </w:r>
      <w:del w:id="18" w:date="2014-04-07T13:29:55Z" w:author="Sophie Pinkoski">
        <w:r>
          <w:rPr>
            <w:rtl w:val="0"/>
          </w:rPr>
          <w:delText>,</w:delText>
        </w:r>
      </w:del>
      <w:r>
        <w:rPr>
          <w:rtl w:val="0"/>
        </w:rPr>
        <w:t xml:space="preserve"> </w:t>
      </w:r>
      <w:ins w:id="19" w:date="2014-04-07T13:29:38Z" w:author="Sophie Pinkoski">
        <w:r>
          <w:rPr>
            <w:rFonts w:hAnsi="Times New Roman" w:hint="default"/>
            <w:rtl w:val="0"/>
            <w:lang w:val="en-US"/>
          </w:rPr>
          <w:t>“</w:t>
        </w:r>
      </w:ins>
      <w:del w:id="20" w:date="2014-04-07T13:29:38Z" w:author="Sophie Pinkoski">
        <w:r>
          <w:rPr>
            <w:rFonts w:hAnsi="Times New Roman" w:hint="default"/>
            <w:rtl w:val="0"/>
          </w:rPr>
          <w:delText>‘</w:delText>
        </w:r>
      </w:del>
      <w:r>
        <w:rPr>
          <w:rtl w:val="0"/>
          <w:lang w:val="en-US"/>
        </w:rPr>
        <w:t>have unconsciously been cleaning up the fields of old art and have plo</w:t>
      </w:r>
      <w:ins w:id="21" w:date="2014-04-07T13:29:42Z" w:author="Sophie Pinkoski">
        <w:r>
          <w:rPr>
            <w:rtl w:val="0"/>
            <w:lang w:val="en-US"/>
          </w:rPr>
          <w:t>w</w:t>
        </w:r>
      </w:ins>
      <w:del w:id="22" w:date="2014-04-07T13:29:40Z" w:author="Sophie Pinkoski">
        <w:r>
          <w:rPr>
            <w:rtl w:val="0"/>
          </w:rPr>
          <w:delText>w</w:delText>
        </w:r>
      </w:del>
      <w:r>
        <w:rPr>
          <w:rtl w:val="0"/>
          <w:lang w:val="en-US"/>
        </w:rPr>
        <w:t>ed them ready for the proletarian sowing</w:t>
      </w:r>
      <w:del w:id="23" w:date="2014-04-07T13:29:47Z" w:author="Sophie Pinkoski">
        <w:r>
          <w:rPr>
            <w:rFonts w:hAnsi="Times New Roman" w:hint="default"/>
            <w:rtl w:val="0"/>
            <w:lang w:val="fr-FR"/>
          </w:rPr>
          <w:delText>’</w:delText>
        </w:r>
      </w:del>
      <w:ins w:id="24" w:date="2014-04-07T13:29:44Z" w:author="Sophie Pinkoski">
        <w:r>
          <w:rPr>
            <w:rFonts w:hAnsi="Times New Roman" w:hint="default"/>
            <w:rtl w:val="0"/>
            <w:lang w:val="en-US"/>
          </w:rPr>
          <w:t>”</w:t>
        </w:r>
      </w:ins>
      <w:del w:id="25" w:date="2014-04-07T13:29:44Z" w:author="Sophie Pinkoski">
        <w:r>
          <w:rPr>
            <w:rtl w:val="0"/>
          </w:rPr>
          <w:delText xml:space="preserve"> </w:delText>
        </w:r>
      </w:del>
      <w:ins w:id="26" w:date="2014-04-07T13:29:58Z" w:author="Sophie Pinkoski">
        <w:r>
          <w:rPr>
            <w:rtl w:val="0"/>
            <w:lang w:val="en-US"/>
          </w:rPr>
          <w:t xml:space="preserve"> </w:t>
        </w:r>
      </w:ins>
      <w:r>
        <w:rPr>
          <w:rtl w:val="0"/>
          <w:lang w:val="en-US"/>
        </w:rPr>
        <w:t xml:space="preserve">(226). This historical materialist interpretation of </w:t>
      </w:r>
      <w:ins w:id="27" w:date="2014-04-07T13:31:09Z" w:author="Sophie Pinkoski">
        <w:r>
          <w:rPr>
            <w:rtl w:val="0"/>
            <w:lang w:val="en-US"/>
          </w:rPr>
          <w:t>M</w:t>
        </w:r>
      </w:ins>
      <w:del w:id="28" w:date="2014-04-07T13:31:08Z" w:author="Sophie Pinkoski">
        <w:r>
          <w:rPr>
            <w:rtl w:val="0"/>
          </w:rPr>
          <w:delText>m</w:delText>
        </w:r>
      </w:del>
      <w:r>
        <w:rPr>
          <w:rtl w:val="0"/>
          <w:lang w:val="de-DE"/>
        </w:rPr>
        <w:t xml:space="preserve">odernist </w:t>
      </w:r>
      <w:ins w:id="29" w:date="2014-04-07T13:31:11Z" w:author="Sophie Pinkoski">
        <w:r>
          <w:rPr>
            <w:rtl w:val="0"/>
            <w:lang w:val="en-US"/>
          </w:rPr>
          <w:t>A</w:t>
        </w:r>
      </w:ins>
      <w:del w:id="30" w:date="2014-04-07T13:31:11Z" w:author="Sophie Pinkoski">
        <w:r>
          <w:rPr>
            <w:rtl w:val="0"/>
          </w:rPr>
          <w:delText>a</w:delText>
        </w:r>
      </w:del>
      <w:r>
        <w:rPr>
          <w:rtl w:val="0"/>
          <w:lang w:val="en-US"/>
        </w:rPr>
        <w:t>rt saw it as the revolutionary stage in the progress toward liberation. In 1923</w:t>
      </w:r>
      <w:ins w:id="31" w:date="2014-04-07T13:31:22Z" w:author="Sophie Pinkoski">
        <w:r>
          <w:rPr>
            <w:rtl w:val="0"/>
            <w:lang w:val="en-US"/>
          </w:rPr>
          <w:t>,</w:t>
        </w:r>
      </w:ins>
      <w:r>
        <w:rPr>
          <w:rtl w:val="0"/>
          <w:lang w:val="en-US"/>
        </w:rPr>
        <w:t xml:space="preserve"> Arvatov was placed in a psychiatric hospital for shell-shock treatment, where he spent the rest of his life. Despite his confinement, he continued to write for Constructivist journals, notably </w:t>
      </w:r>
      <w:r>
        <w:rPr>
          <w:rFonts w:hAnsi="Times New Roman" w:hint="default"/>
          <w:i w:val="1"/>
          <w:iCs w:val="1"/>
          <w:rtl w:val="0"/>
        </w:rPr>
        <w:t>ЛЕФ</w:t>
      </w:r>
      <w:r>
        <w:rPr>
          <w:rtl w:val="0"/>
        </w:rPr>
        <w:t xml:space="preserve"> (</w:t>
      </w:r>
      <w:r>
        <w:rPr>
          <w:rFonts w:hAnsi="Times New Roman" w:hint="default"/>
          <w:i w:val="1"/>
          <w:iCs w:val="1"/>
          <w:rtl w:val="0"/>
          <w:lang w:val="ru-RU"/>
        </w:rPr>
        <w:t>Левый фронт искусств</w:t>
      </w:r>
      <w:r>
        <w:rPr>
          <w:rtl w:val="0"/>
          <w:lang w:val="en-US"/>
        </w:rPr>
        <w:t xml:space="preserve">, or </w:t>
      </w:r>
      <w:r>
        <w:rPr>
          <w:i w:val="1"/>
          <w:iCs w:val="1"/>
          <w:rtl w:val="0"/>
        </w:rPr>
        <w:t>LEF</w:t>
      </w:r>
      <w:r>
        <w:rPr>
          <w:rtl w:val="0"/>
        </w:rPr>
        <w:t>,</w:t>
      </w:r>
      <w:r>
        <w:rPr>
          <w:i w:val="1"/>
          <w:iCs w:val="1"/>
          <w:rtl w:val="0"/>
          <w:lang w:val="en-US"/>
        </w:rPr>
        <w:t xml:space="preserve"> Left Front of the Arts</w:t>
      </w:r>
      <w:r>
        <w:rPr>
          <w:rtl w:val="0"/>
          <w:lang w:val="en-US"/>
        </w:rPr>
        <w:t>), and</w:t>
      </w:r>
      <w:ins w:id="32" w:date="2014-04-07T13:32:08Z" w:author="Sophie Pinkoski">
        <w:r>
          <w:rPr>
            <w:rtl w:val="0"/>
            <w:lang w:val="en-US"/>
          </w:rPr>
          <w:t>,</w:t>
        </w:r>
      </w:ins>
      <w:r>
        <w:rPr>
          <w:rtl w:val="0"/>
          <w:lang w:val="en-US"/>
        </w:rPr>
        <w:t xml:space="preserve"> in 1930</w:t>
      </w:r>
      <w:ins w:id="33" w:date="2014-04-07T13:32:06Z" w:author="Sophie Pinkoski">
        <w:r>
          <w:rPr>
            <w:rtl w:val="0"/>
            <w:lang w:val="en-US"/>
          </w:rPr>
          <w:t>,</w:t>
        </w:r>
      </w:ins>
      <w:r>
        <w:rPr>
          <w:rtl w:val="0"/>
          <w:lang w:val="en-US"/>
        </w:rPr>
        <w:t xml:space="preserve"> saw the publication of </w:t>
      </w:r>
      <w:r>
        <w:rPr>
          <w:rFonts w:hAnsi="Times New Roman" w:hint="default"/>
          <w:i w:val="1"/>
          <w:iCs w:val="1"/>
          <w:rtl w:val="0"/>
          <w:lang w:val="ru-RU"/>
        </w:rPr>
        <w:t>Об агитационном и производственном искусстве</w:t>
      </w:r>
      <w:r>
        <w:rPr>
          <w:rtl w:val="0"/>
        </w:rPr>
        <w:t xml:space="preserve"> (</w:t>
      </w:r>
      <w:ins w:id="34" w:date="2014-04-07T13:32:17Z" w:author="Sophie Pinkoski">
        <w:r>
          <w:rPr>
            <w:rFonts w:hAnsi="Times New Roman" w:hint="default"/>
            <w:rtl w:val="0"/>
            <w:lang w:val="en-US"/>
          </w:rPr>
          <w:t>“</w:t>
        </w:r>
      </w:ins>
      <w:del w:id="35" w:date="2014-04-07T13:32:16Z" w:author="Sophie Pinkoski">
        <w:r>
          <w:rPr>
            <w:rFonts w:hAnsi="Times New Roman" w:hint="default"/>
            <w:rtl w:val="0"/>
          </w:rPr>
          <w:delText>‘</w:delText>
        </w:r>
      </w:del>
      <w:r>
        <w:rPr>
          <w:rtl w:val="0"/>
          <w:lang w:val="en-US"/>
        </w:rPr>
        <w:t>On Agitational and Production Art</w:t>
      </w:r>
      <w:ins w:id="36" w:date="2014-04-07T13:32:20Z" w:author="Sophie Pinkoski">
        <w:r>
          <w:rPr>
            <w:rFonts w:hAnsi="Times New Roman" w:hint="default"/>
            <w:rtl w:val="0"/>
            <w:lang w:val="en-US"/>
          </w:rPr>
          <w:t>”</w:t>
        </w:r>
      </w:ins>
      <w:del w:id="37" w:date="2014-04-07T13:32:19Z" w:author="Sophie Pinkoski">
        <w:r>
          <w:rPr>
            <w:rFonts w:hAnsi="Times New Roman" w:hint="default"/>
            <w:rtl w:val="0"/>
            <w:lang w:val="fr-FR"/>
          </w:rPr>
          <w:delText>’</w:delText>
        </w:r>
      </w:del>
      <w:r>
        <w:rPr>
          <w:rtl w:val="0"/>
        </w:rPr>
        <w:t xml:space="preserve">). </w:t>
      </w:r>
    </w:p>
    <w:p>
      <w:pPr>
        <w:pStyle w:val="Body"/>
        <w:spacing w:line="48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Andrew McEwan, University of British Columbia</w:t>
      </w:r>
    </w:p>
    <w:p>
      <w:pPr>
        <w:pStyle w:val="Body"/>
        <w:spacing w:line="480" w:lineRule="auto"/>
        <w:rPr>
          <w:i w:val="1"/>
          <w:iCs w:val="1"/>
        </w:rPr>
      </w:pPr>
    </w:p>
    <w:p>
      <w:pPr>
        <w:pStyle w:val="Body"/>
        <w:spacing w:line="480" w:lineRule="auto"/>
        <w:rPr>
          <w:rtl w:val="0"/>
        </w:rPr>
      </w:pPr>
      <w:r>
        <w:rPr>
          <w:rFonts w:ascii="Times New Roman Bold"/>
          <w:rtl w:val="0"/>
          <w:lang w:val="en-US"/>
        </w:rPr>
        <w:t>List of works</w:t>
      </w:r>
      <w:r>
        <w:rPr>
          <w:rtl w:val="0"/>
        </w:rPr>
        <w:t xml:space="preserve"> </w:t>
      </w:r>
    </w:p>
    <w:p>
      <w:pPr>
        <w:pStyle w:val="Body"/>
        <w:spacing w:line="480" w:lineRule="auto"/>
        <w:rPr>
          <w:rtl w:val="0"/>
        </w:rPr>
      </w:pPr>
      <w:r>
        <w:rPr>
          <w:rtl w:val="0"/>
          <w:lang w:val="en-US"/>
        </w:rPr>
        <w:t>All primary sources are the English translations.</w:t>
      </w:r>
    </w:p>
    <w:p>
      <w:pPr>
        <w:pStyle w:val="Body"/>
        <w:widowControl w:val="0"/>
        <w:spacing w:line="480" w:lineRule="auto"/>
        <w:rPr>
          <w:rtl w:val="0"/>
        </w:rPr>
      </w:pPr>
      <w:r>
        <w:rPr>
          <w:rtl w:val="0"/>
        </w:rPr>
        <w:t xml:space="preserve">Arvatov, B. (1988) </w:t>
      </w:r>
      <w:r>
        <w:rPr>
          <w:rFonts w:hAnsi="Times New Roman" w:hint="default"/>
          <w:rtl w:val="0"/>
        </w:rPr>
        <w:t>‘</w:t>
      </w:r>
      <w:r>
        <w:rPr>
          <w:rtl w:val="0"/>
          <w:lang w:val="en-US"/>
        </w:rPr>
        <w:t>The Proletariat and Leftist Art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en-US"/>
        </w:rPr>
        <w:t xml:space="preserve">, trans. J. Bowlt in </w:t>
      </w:r>
      <w:r>
        <w:rPr>
          <w:i w:val="1"/>
          <w:iCs w:val="1"/>
          <w:rtl w:val="0"/>
          <w:lang w:val="en-US"/>
        </w:rPr>
        <w:t>Russian Art of the Avant-Garde: Theory and Criticism 1902-1934</w:t>
      </w:r>
      <w:r>
        <w:rPr>
          <w:rtl w:val="0"/>
        </w:rPr>
        <w:t>,</w:t>
      </w:r>
      <w:r>
        <w:rPr>
          <w:i w:val="1"/>
          <w:iCs w:val="1"/>
          <w:rtl w:val="0"/>
        </w:rPr>
        <w:t xml:space="preserve"> </w:t>
      </w:r>
      <w:r>
        <w:rPr>
          <w:rtl w:val="0"/>
        </w:rPr>
        <w:t>New York: Viking Press, 225-230.</w:t>
      </w:r>
    </w:p>
    <w:p>
      <w:pPr>
        <w:pStyle w:val="Body"/>
        <w:widowControl w:val="0"/>
        <w:spacing w:line="480" w:lineRule="auto"/>
        <w:rPr>
          <w:rtl w:val="0"/>
        </w:rPr>
      </w:pPr>
      <w:r>
        <w:rPr>
          <w:rtl w:val="0"/>
        </w:rPr>
        <w:t xml:space="preserve">Arvatov, B. (1997) </w:t>
      </w:r>
      <w:r>
        <w:rPr>
          <w:rFonts w:hAnsi="Times New Roman" w:hint="default"/>
          <w:rtl w:val="0"/>
        </w:rPr>
        <w:t>‘</w:t>
      </w:r>
      <w:r>
        <w:rPr>
          <w:rtl w:val="0"/>
          <w:lang w:val="en-US"/>
        </w:rPr>
        <w:t>Everyday Life and Culture of the Thing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</w:rPr>
        <w:t xml:space="preserve">, trans. C. Kiaer, </w:t>
      </w:r>
      <w:r>
        <w:rPr>
          <w:i w:val="1"/>
          <w:iCs w:val="1"/>
          <w:rtl w:val="0"/>
        </w:rPr>
        <w:t xml:space="preserve">October </w:t>
      </w:r>
      <w:r>
        <w:rPr>
          <w:rtl w:val="0"/>
        </w:rPr>
        <w:t>(81): 119-128. bit.ly/M2TcZ1</w:t>
      </w:r>
    </w:p>
    <w:p>
      <w:pPr>
        <w:pStyle w:val="Body"/>
        <w:spacing w:line="480" w:lineRule="auto"/>
        <w:rPr>
          <w:rFonts w:ascii="Times New Roman Bold" w:cs="Times New Roman Bold" w:hAnsi="Times New Roman Bold" w:eastAsia="Times New Roman Bold"/>
        </w:rPr>
      </w:pPr>
    </w:p>
    <w:p>
      <w:pPr>
        <w:pStyle w:val="Body"/>
        <w:spacing w:line="480" w:lineRule="auto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rtl w:val="0"/>
          <w:lang w:val="en-US"/>
        </w:rPr>
        <w:t>References and further reading</w:t>
      </w:r>
    </w:p>
    <w:p>
      <w:pPr>
        <w:pStyle w:val="Body"/>
        <w:widowControl w:val="0"/>
        <w:spacing w:line="480" w:lineRule="auto"/>
        <w:rPr>
          <w:rtl w:val="0"/>
        </w:rPr>
      </w:pPr>
      <w:r>
        <w:rPr>
          <w:rtl w:val="0"/>
          <w:lang w:val="en-US"/>
        </w:rPr>
        <w:t xml:space="preserve">Andrews, R. and Kalinovska M. (eds.) (1990) </w:t>
      </w:r>
      <w:r>
        <w:rPr>
          <w:i w:val="1"/>
          <w:iCs w:val="1"/>
          <w:rtl w:val="0"/>
          <w:lang w:val="en-US"/>
        </w:rPr>
        <w:t>Art into Life: Russian Constructivism 1914-1932</w:t>
      </w:r>
      <w:r>
        <w:rPr>
          <w:rtl w:val="0"/>
        </w:rPr>
        <w:t>,</w:t>
      </w:r>
      <w:r>
        <w:rPr>
          <w:i w:val="1"/>
          <w:iCs w:val="1"/>
          <w:rtl w:val="0"/>
        </w:rPr>
        <w:t xml:space="preserve"> </w:t>
      </w:r>
      <w:r>
        <w:rPr>
          <w:rtl w:val="0"/>
          <w:lang w:val="it-IT"/>
        </w:rPr>
        <w:t>New York: Rizzoli.</w:t>
      </w:r>
    </w:p>
    <w:p>
      <w:pPr>
        <w:pStyle w:val="Body"/>
        <w:widowControl w:val="0"/>
        <w:spacing w:line="480" w:lineRule="auto"/>
        <w:rPr>
          <w:rtl w:val="0"/>
        </w:rPr>
      </w:pPr>
      <w:r>
        <w:rPr>
          <w:rtl w:val="0"/>
        </w:rPr>
        <w:t xml:space="preserve">Kiaer, C. (1997) </w:t>
      </w:r>
      <w:r>
        <w:rPr>
          <w:rFonts w:hAnsi="Times New Roman" w:hint="default"/>
          <w:rtl w:val="0"/>
        </w:rPr>
        <w:t>‘</w:t>
      </w:r>
      <w:r>
        <w:rPr>
          <w:rtl w:val="0"/>
        </w:rPr>
        <w:t>Boris Arvatov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en-US"/>
        </w:rPr>
        <w:t>s Socialist Objects</w:t>
      </w:r>
      <w:r>
        <w:rPr>
          <w:rFonts w:hAnsi="Times New Roman" w:hint="default"/>
          <w:rtl w:val="0"/>
          <w:lang w:val="fr-FR"/>
        </w:rPr>
        <w:t xml:space="preserve">’ </w:t>
      </w:r>
      <w:r>
        <w:rPr>
          <w:i w:val="1"/>
          <w:iCs w:val="1"/>
          <w:rtl w:val="0"/>
        </w:rPr>
        <w:t xml:space="preserve">October </w:t>
      </w:r>
      <w:r>
        <w:rPr>
          <w:rtl w:val="0"/>
        </w:rPr>
        <w:t>(81): 105-118. &lt;bit.ly/OzjyWx&gt;</w:t>
      </w:r>
    </w:p>
    <w:p>
      <w:pPr>
        <w:pStyle w:val="Body"/>
        <w:widowControl w:val="0"/>
        <w:spacing w:line="480" w:lineRule="auto"/>
        <w:rPr>
          <w:rtl w:val="0"/>
        </w:rPr>
      </w:pPr>
      <w:r>
        <w:rPr>
          <w:rtl w:val="0"/>
          <w:lang w:val="da-DK"/>
        </w:rPr>
        <w:t xml:space="preserve">Lodder, C. (1985) </w:t>
      </w:r>
      <w:r>
        <w:rPr>
          <w:i w:val="1"/>
          <w:iCs w:val="1"/>
          <w:rtl w:val="0"/>
          <w:lang w:val="en-US"/>
        </w:rPr>
        <w:t>Russian Constructivism</w:t>
      </w:r>
      <w:r>
        <w:rPr>
          <w:rtl w:val="0"/>
        </w:rPr>
        <w:t>,</w:t>
      </w:r>
      <w:r>
        <w:rPr>
          <w:i w:val="1"/>
          <w:iCs w:val="1"/>
          <w:rtl w:val="0"/>
        </w:rPr>
        <w:t xml:space="preserve"> </w:t>
      </w:r>
      <w:r>
        <w:rPr>
          <w:rtl w:val="0"/>
        </w:rPr>
        <w:t>New Haven: Yale.</w:t>
      </w:r>
    </w:p>
    <w:p>
      <w:pPr>
        <w:pStyle w:val="Body"/>
        <w:widowControl w:val="0"/>
        <w:spacing w:line="480" w:lineRule="auto"/>
        <w:rPr>
          <w:rtl w:val="0"/>
        </w:rPr>
      </w:pPr>
    </w:p>
    <w:p>
      <w:pPr>
        <w:pStyle w:val="Body"/>
        <w:widowControl w:val="0"/>
        <w:spacing w:line="480" w:lineRule="auto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