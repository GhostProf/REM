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AEA5F2" w14:textId="1F506642" w:rsidR="00936C51" w:rsidRPr="00FA54A2" w:rsidRDefault="00936C51" w:rsidP="00FA54A2">
      <w:pPr>
        <w:spacing w:after="0"/>
        <w:rPr>
          <w:rFonts w:ascii="Times New Roman" w:hAnsi="Times New Roman" w:cs="Times New Roman"/>
          <w:b/>
          <w:sz w:val="24"/>
        </w:rPr>
      </w:pPr>
      <w:r w:rsidRPr="00FA54A2">
        <w:rPr>
          <w:rFonts w:ascii="Times New Roman" w:hAnsi="Times New Roman" w:cs="Times New Roman"/>
          <w:b/>
          <w:sz w:val="24"/>
        </w:rPr>
        <w:t>Martin, John (</w:t>
      </w:r>
      <w:r w:rsidR="00D66C03">
        <w:rPr>
          <w:rFonts w:ascii="Times New Roman" w:hAnsi="Times New Roman" w:cs="Times New Roman"/>
          <w:b/>
          <w:sz w:val="24"/>
        </w:rPr>
        <w:t>b. 2 June</w:t>
      </w:r>
      <w:r w:rsidR="00502347">
        <w:rPr>
          <w:rFonts w:ascii="Times New Roman" w:hAnsi="Times New Roman" w:cs="Times New Roman"/>
          <w:b/>
          <w:sz w:val="24"/>
        </w:rPr>
        <w:t xml:space="preserve"> </w:t>
      </w:r>
      <w:r w:rsidRPr="00FA54A2">
        <w:rPr>
          <w:rFonts w:ascii="Times New Roman" w:hAnsi="Times New Roman" w:cs="Times New Roman"/>
          <w:b/>
          <w:sz w:val="24"/>
        </w:rPr>
        <w:t>1893</w:t>
      </w:r>
      <w:r w:rsidR="00D66C03">
        <w:rPr>
          <w:rFonts w:ascii="Times New Roman" w:hAnsi="Times New Roman" w:cs="Times New Roman"/>
          <w:b/>
          <w:sz w:val="24"/>
        </w:rPr>
        <w:t xml:space="preserve">, </w:t>
      </w:r>
      <w:r w:rsidR="00E71B56">
        <w:rPr>
          <w:rFonts w:ascii="Times New Roman" w:hAnsi="Times New Roman" w:cs="Times New Roman"/>
          <w:b/>
          <w:sz w:val="24"/>
        </w:rPr>
        <w:t xml:space="preserve">Louisville, </w:t>
      </w:r>
      <w:r w:rsidR="00D66C03">
        <w:rPr>
          <w:rFonts w:ascii="Times New Roman" w:hAnsi="Times New Roman" w:cs="Times New Roman"/>
          <w:b/>
          <w:sz w:val="24"/>
        </w:rPr>
        <w:t xml:space="preserve">Kentucky; d. 19 </w:t>
      </w:r>
      <w:r w:rsidR="00502347">
        <w:rPr>
          <w:rFonts w:ascii="Times New Roman" w:hAnsi="Times New Roman" w:cs="Times New Roman"/>
          <w:b/>
          <w:sz w:val="24"/>
        </w:rPr>
        <w:t>M</w:t>
      </w:r>
      <w:r w:rsidR="00D66C03">
        <w:rPr>
          <w:rFonts w:ascii="Times New Roman" w:hAnsi="Times New Roman" w:cs="Times New Roman"/>
          <w:b/>
          <w:sz w:val="24"/>
        </w:rPr>
        <w:t xml:space="preserve">ay 1985, </w:t>
      </w:r>
      <w:r w:rsidR="00E71B56">
        <w:rPr>
          <w:rFonts w:ascii="Times New Roman" w:hAnsi="Times New Roman" w:cs="Times New Roman"/>
          <w:b/>
          <w:sz w:val="24"/>
        </w:rPr>
        <w:t>Saratoga, New York</w:t>
      </w:r>
      <w:r w:rsidR="00D66C03">
        <w:rPr>
          <w:rFonts w:ascii="Times New Roman" w:hAnsi="Times New Roman" w:cs="Times New Roman"/>
          <w:b/>
          <w:sz w:val="24"/>
        </w:rPr>
        <w:t>)</w:t>
      </w:r>
    </w:p>
    <w:p w14:paraId="2C20F49B" w14:textId="77777777" w:rsidR="007E38B0" w:rsidRPr="00FA54A2" w:rsidRDefault="007E38B0" w:rsidP="00FA54A2">
      <w:pPr>
        <w:widowControl w:val="0"/>
        <w:autoSpaceDE w:val="0"/>
        <w:autoSpaceDN w:val="0"/>
        <w:adjustRightInd w:val="0"/>
        <w:spacing w:after="0"/>
        <w:rPr>
          <w:rFonts w:ascii="Times New Roman" w:eastAsiaTheme="minorHAnsi" w:hAnsi="Times New Roman" w:cs="Times New Roman"/>
          <w:sz w:val="24"/>
        </w:rPr>
      </w:pPr>
    </w:p>
    <w:p w14:paraId="0754A0EC" w14:textId="4423171D" w:rsidR="00BB5ECD" w:rsidRPr="00D66C03" w:rsidRDefault="00D66C03" w:rsidP="00FA54A2">
      <w:pPr>
        <w:widowControl w:val="0"/>
        <w:autoSpaceDE w:val="0"/>
        <w:autoSpaceDN w:val="0"/>
        <w:adjustRightInd w:val="0"/>
        <w:spacing w:after="0"/>
        <w:rPr>
          <w:rFonts w:ascii="Times New Roman" w:eastAsiaTheme="minorHAnsi" w:hAnsi="Times New Roman" w:cs="Times New Roman"/>
          <w:b/>
          <w:sz w:val="24"/>
        </w:rPr>
      </w:pPr>
      <w:bookmarkStart w:id="0" w:name="_GoBack"/>
      <w:r w:rsidRPr="00D66C03">
        <w:rPr>
          <w:rFonts w:ascii="Times New Roman" w:eastAsiaTheme="minorHAnsi" w:hAnsi="Times New Roman" w:cs="Times New Roman"/>
          <w:b/>
          <w:sz w:val="24"/>
        </w:rPr>
        <w:t>Summary</w:t>
      </w:r>
    </w:p>
    <w:p w14:paraId="54AE4391" w14:textId="7B6188D4" w:rsidR="00293AE1" w:rsidRPr="00FA54A2" w:rsidRDefault="0039733B" w:rsidP="00FA54A2">
      <w:pPr>
        <w:widowControl w:val="0"/>
        <w:autoSpaceDE w:val="0"/>
        <w:autoSpaceDN w:val="0"/>
        <w:adjustRightInd w:val="0"/>
        <w:spacing w:after="0"/>
        <w:rPr>
          <w:rFonts w:ascii="Times New Roman" w:eastAsiaTheme="minorHAnsi" w:hAnsi="Times New Roman" w:cs="Times New Roman"/>
          <w:sz w:val="24"/>
        </w:rPr>
      </w:pPr>
      <w:r w:rsidRPr="00FA54A2">
        <w:rPr>
          <w:rFonts w:ascii="Times New Roman" w:eastAsiaTheme="minorHAnsi" w:hAnsi="Times New Roman" w:cs="Times New Roman"/>
          <w:sz w:val="24"/>
        </w:rPr>
        <w:t>One of the first full-time</w:t>
      </w:r>
      <w:r w:rsidR="00A22D5A" w:rsidRPr="00FA54A2">
        <w:rPr>
          <w:rFonts w:ascii="Times New Roman" w:eastAsiaTheme="minorHAnsi" w:hAnsi="Times New Roman" w:cs="Times New Roman"/>
          <w:sz w:val="24"/>
        </w:rPr>
        <w:t xml:space="preserve"> newspaper dance reviewers</w:t>
      </w:r>
      <w:r w:rsidR="00AB4E78" w:rsidRPr="00FA54A2">
        <w:rPr>
          <w:rFonts w:ascii="Times New Roman" w:eastAsiaTheme="minorHAnsi" w:hAnsi="Times New Roman" w:cs="Times New Roman"/>
          <w:sz w:val="24"/>
        </w:rPr>
        <w:t xml:space="preserve"> in</w:t>
      </w:r>
      <w:r w:rsidRPr="00FA54A2">
        <w:rPr>
          <w:rFonts w:ascii="Times New Roman" w:eastAsiaTheme="minorHAnsi" w:hAnsi="Times New Roman" w:cs="Times New Roman"/>
          <w:sz w:val="24"/>
        </w:rPr>
        <w:t xml:space="preserve"> the United States, John Martin wrote for the </w:t>
      </w:r>
      <w:r w:rsidRPr="00FA54A2">
        <w:rPr>
          <w:rFonts w:ascii="Times New Roman" w:eastAsiaTheme="minorHAnsi" w:hAnsi="Times New Roman" w:cs="Times New Roman"/>
          <w:i/>
          <w:sz w:val="24"/>
        </w:rPr>
        <w:t>New York Time</w:t>
      </w:r>
      <w:r w:rsidR="00A55B5D" w:rsidRPr="00FA54A2">
        <w:rPr>
          <w:rFonts w:ascii="Times New Roman" w:eastAsiaTheme="minorHAnsi" w:hAnsi="Times New Roman" w:cs="Times New Roman"/>
          <w:i/>
          <w:sz w:val="24"/>
        </w:rPr>
        <w:t>s</w:t>
      </w:r>
      <w:r w:rsidR="00CB6698" w:rsidRPr="00FA54A2">
        <w:rPr>
          <w:rFonts w:ascii="Times New Roman" w:eastAsiaTheme="minorHAnsi" w:hAnsi="Times New Roman" w:cs="Times New Roman"/>
          <w:sz w:val="24"/>
        </w:rPr>
        <w:t xml:space="preserve"> from 1927 to 1962</w:t>
      </w:r>
      <w:r w:rsidR="00A55B5D" w:rsidRPr="00FA54A2">
        <w:rPr>
          <w:rFonts w:ascii="Times New Roman" w:eastAsiaTheme="minorHAnsi" w:hAnsi="Times New Roman" w:cs="Times New Roman"/>
          <w:sz w:val="24"/>
        </w:rPr>
        <w:t xml:space="preserve"> and was</w:t>
      </w:r>
      <w:r w:rsidR="00CB6698" w:rsidRPr="00FA54A2">
        <w:rPr>
          <w:rFonts w:ascii="Times New Roman" w:eastAsiaTheme="minorHAnsi" w:hAnsi="Times New Roman" w:cs="Times New Roman"/>
          <w:sz w:val="24"/>
        </w:rPr>
        <w:t xml:space="preserve"> often</w:t>
      </w:r>
      <w:r w:rsidR="005A4309" w:rsidRPr="00FA54A2">
        <w:rPr>
          <w:rFonts w:ascii="Times New Roman" w:eastAsiaTheme="minorHAnsi" w:hAnsi="Times New Roman" w:cs="Times New Roman"/>
          <w:sz w:val="24"/>
        </w:rPr>
        <w:t xml:space="preserve"> referred to as the </w:t>
      </w:r>
      <w:r w:rsidR="009D21A9">
        <w:rPr>
          <w:rFonts w:ascii="Times New Roman" w:eastAsiaTheme="minorHAnsi" w:hAnsi="Times New Roman" w:cs="Times New Roman"/>
          <w:sz w:val="24"/>
        </w:rPr>
        <w:t>d</w:t>
      </w:r>
      <w:r w:rsidR="005A4309" w:rsidRPr="00FA54A2">
        <w:rPr>
          <w:rFonts w:ascii="Times New Roman" w:eastAsiaTheme="minorHAnsi" w:hAnsi="Times New Roman" w:cs="Times New Roman"/>
          <w:sz w:val="24"/>
        </w:rPr>
        <w:t xml:space="preserve">ean of American </w:t>
      </w:r>
      <w:r w:rsidR="009D21A9">
        <w:rPr>
          <w:rFonts w:ascii="Times New Roman" w:eastAsiaTheme="minorHAnsi" w:hAnsi="Times New Roman" w:cs="Times New Roman"/>
          <w:sz w:val="24"/>
        </w:rPr>
        <w:t>d</w:t>
      </w:r>
      <w:r w:rsidR="005A4309" w:rsidRPr="00FA54A2">
        <w:rPr>
          <w:rFonts w:ascii="Times New Roman" w:eastAsiaTheme="minorHAnsi" w:hAnsi="Times New Roman" w:cs="Times New Roman"/>
          <w:sz w:val="24"/>
        </w:rPr>
        <w:t xml:space="preserve">ance </w:t>
      </w:r>
      <w:r w:rsidR="009D21A9">
        <w:rPr>
          <w:rFonts w:ascii="Times New Roman" w:eastAsiaTheme="minorHAnsi" w:hAnsi="Times New Roman" w:cs="Times New Roman"/>
          <w:sz w:val="24"/>
        </w:rPr>
        <w:t>c</w:t>
      </w:r>
      <w:r w:rsidR="005A4309" w:rsidRPr="00FA54A2">
        <w:rPr>
          <w:rFonts w:ascii="Times New Roman" w:eastAsiaTheme="minorHAnsi" w:hAnsi="Times New Roman" w:cs="Times New Roman"/>
          <w:sz w:val="24"/>
        </w:rPr>
        <w:t>ritics</w:t>
      </w:r>
      <w:r w:rsidR="00A55B5D" w:rsidRPr="00FA54A2">
        <w:rPr>
          <w:rFonts w:ascii="Times New Roman" w:eastAsiaTheme="minorHAnsi" w:hAnsi="Times New Roman" w:cs="Times New Roman"/>
          <w:sz w:val="24"/>
        </w:rPr>
        <w:t xml:space="preserve"> during his thirty-five year tenure</w:t>
      </w:r>
      <w:r w:rsidRPr="00FA54A2">
        <w:rPr>
          <w:rFonts w:ascii="Times New Roman" w:eastAsiaTheme="minorHAnsi" w:hAnsi="Times New Roman" w:cs="Times New Roman"/>
          <w:sz w:val="24"/>
        </w:rPr>
        <w:t>.</w:t>
      </w:r>
      <w:r w:rsidR="00024D2E" w:rsidRPr="00FA54A2">
        <w:rPr>
          <w:rFonts w:ascii="Times New Roman" w:hAnsi="Times New Roman" w:cs="Times New Roman"/>
          <w:sz w:val="24"/>
        </w:rPr>
        <w:t xml:space="preserve"> Martin used his bully pulpit</w:t>
      </w:r>
      <w:r w:rsidR="00B043CF" w:rsidRPr="00FA54A2">
        <w:rPr>
          <w:rFonts w:ascii="Times New Roman" w:hAnsi="Times New Roman" w:cs="Times New Roman"/>
          <w:sz w:val="24"/>
        </w:rPr>
        <w:t xml:space="preserve"> at </w:t>
      </w:r>
      <w:del w:id="1" w:author="Pinkoski" w:date="2014-03-17T14:32:00Z">
        <w:r w:rsidR="00B043CF" w:rsidRPr="007E6297" w:rsidDel="007E6297">
          <w:rPr>
            <w:rFonts w:ascii="Times New Roman" w:hAnsi="Times New Roman" w:cs="Times New Roman"/>
            <w:i/>
            <w:sz w:val="24"/>
            <w:rPrChange w:id="2" w:author="Pinkoski" w:date="2014-03-17T14:32:00Z">
              <w:rPr>
                <w:rFonts w:ascii="Times New Roman" w:hAnsi="Times New Roman" w:cs="Times New Roman"/>
                <w:sz w:val="24"/>
              </w:rPr>
            </w:rPrChange>
          </w:rPr>
          <w:delText xml:space="preserve">the </w:delText>
        </w:r>
      </w:del>
      <w:ins w:id="3" w:author="Pinkoski" w:date="2014-03-17T14:32:00Z">
        <w:r w:rsidR="007E6297" w:rsidRPr="007E6297">
          <w:rPr>
            <w:rFonts w:ascii="Times New Roman" w:hAnsi="Times New Roman" w:cs="Times New Roman"/>
            <w:i/>
            <w:sz w:val="24"/>
            <w:rPrChange w:id="4" w:author="Pinkoski" w:date="2014-03-17T14:32:00Z">
              <w:rPr>
                <w:rFonts w:ascii="Times New Roman" w:hAnsi="Times New Roman" w:cs="Times New Roman"/>
                <w:sz w:val="24"/>
              </w:rPr>
            </w:rPrChange>
          </w:rPr>
          <w:t>The</w:t>
        </w:r>
        <w:r w:rsidR="007E6297" w:rsidRPr="00FA54A2">
          <w:rPr>
            <w:rFonts w:ascii="Times New Roman" w:hAnsi="Times New Roman" w:cs="Times New Roman"/>
            <w:sz w:val="24"/>
          </w:rPr>
          <w:t xml:space="preserve"> </w:t>
        </w:r>
      </w:ins>
      <w:r w:rsidR="00B043CF" w:rsidRPr="00FA54A2">
        <w:rPr>
          <w:rFonts w:ascii="Times New Roman" w:hAnsi="Times New Roman" w:cs="Times New Roman"/>
          <w:i/>
          <w:sz w:val="24"/>
        </w:rPr>
        <w:t>Times</w:t>
      </w:r>
      <w:r w:rsidR="00024D2E" w:rsidRPr="00FA54A2">
        <w:rPr>
          <w:rFonts w:ascii="Times New Roman" w:hAnsi="Times New Roman" w:cs="Times New Roman"/>
          <w:sz w:val="24"/>
        </w:rPr>
        <w:t xml:space="preserve"> </w:t>
      </w:r>
      <w:r w:rsidR="00CB6698" w:rsidRPr="00FA54A2">
        <w:rPr>
          <w:rFonts w:ascii="Times New Roman" w:eastAsiaTheme="minorHAnsi" w:hAnsi="Times New Roman" w:cs="Times New Roman"/>
          <w:sz w:val="24"/>
        </w:rPr>
        <w:t xml:space="preserve">to </w:t>
      </w:r>
      <w:r w:rsidR="00E806A5" w:rsidRPr="00FA54A2">
        <w:rPr>
          <w:rFonts w:ascii="Times New Roman" w:eastAsiaTheme="minorHAnsi" w:hAnsi="Times New Roman" w:cs="Times New Roman"/>
          <w:sz w:val="24"/>
        </w:rPr>
        <w:t>launch a discourse</w:t>
      </w:r>
      <w:r w:rsidR="00293AE1" w:rsidRPr="00FA54A2">
        <w:rPr>
          <w:rFonts w:ascii="Times New Roman" w:eastAsiaTheme="minorHAnsi" w:hAnsi="Times New Roman" w:cs="Times New Roman"/>
          <w:sz w:val="24"/>
        </w:rPr>
        <w:t xml:space="preserve"> with</w:t>
      </w:r>
      <w:r w:rsidR="00AB1C77" w:rsidRPr="00FA54A2">
        <w:rPr>
          <w:rFonts w:ascii="Times New Roman" w:eastAsiaTheme="minorHAnsi" w:hAnsi="Times New Roman" w:cs="Times New Roman"/>
          <w:sz w:val="24"/>
        </w:rPr>
        <w:t>in</w:t>
      </w:r>
      <w:r w:rsidR="00293AE1" w:rsidRPr="00FA54A2">
        <w:rPr>
          <w:rFonts w:ascii="Times New Roman" w:eastAsiaTheme="minorHAnsi" w:hAnsi="Times New Roman" w:cs="Times New Roman"/>
          <w:sz w:val="24"/>
        </w:rPr>
        <w:t xml:space="preserve"> the dance community</w:t>
      </w:r>
      <w:r w:rsidR="00D01448" w:rsidRPr="00FA54A2">
        <w:rPr>
          <w:rFonts w:ascii="Times New Roman" w:eastAsiaTheme="minorHAnsi" w:hAnsi="Times New Roman" w:cs="Times New Roman"/>
          <w:sz w:val="24"/>
        </w:rPr>
        <w:t xml:space="preserve"> surrounding</w:t>
      </w:r>
      <w:r w:rsidR="00A85A20" w:rsidRPr="00FA54A2">
        <w:rPr>
          <w:rFonts w:ascii="Times New Roman" w:eastAsiaTheme="minorHAnsi" w:hAnsi="Times New Roman" w:cs="Times New Roman"/>
          <w:sz w:val="24"/>
        </w:rPr>
        <w:t xml:space="preserve"> the aesthetics of modernism in dance</w:t>
      </w:r>
      <w:r w:rsidR="00D01448" w:rsidRPr="00FA54A2">
        <w:rPr>
          <w:rFonts w:ascii="Times New Roman" w:eastAsiaTheme="minorHAnsi" w:hAnsi="Times New Roman" w:cs="Times New Roman"/>
          <w:sz w:val="24"/>
        </w:rPr>
        <w:t xml:space="preserve"> as well as</w:t>
      </w:r>
      <w:r w:rsidR="00293AE1" w:rsidRPr="00FA54A2">
        <w:rPr>
          <w:rFonts w:ascii="Times New Roman" w:eastAsiaTheme="minorHAnsi" w:hAnsi="Times New Roman" w:cs="Times New Roman"/>
          <w:sz w:val="24"/>
        </w:rPr>
        <w:t xml:space="preserve"> to educate and rally a new audience.</w:t>
      </w:r>
      <w:r w:rsidR="00BF56A5" w:rsidRPr="00FA54A2">
        <w:rPr>
          <w:rFonts w:ascii="Times New Roman" w:eastAsiaTheme="minorHAnsi" w:hAnsi="Times New Roman" w:cs="Times New Roman"/>
          <w:sz w:val="24"/>
        </w:rPr>
        <w:t xml:space="preserve">  In the process</w:t>
      </w:r>
      <w:ins w:id="5" w:author="Pinkoski" w:date="2014-03-17T14:32:00Z">
        <w:r w:rsidR="007E6297">
          <w:rPr>
            <w:rFonts w:ascii="Times New Roman" w:eastAsiaTheme="minorHAnsi" w:hAnsi="Times New Roman" w:cs="Times New Roman"/>
            <w:sz w:val="24"/>
          </w:rPr>
          <w:t>,</w:t>
        </w:r>
      </w:ins>
      <w:r w:rsidR="00BF56A5" w:rsidRPr="00FA54A2">
        <w:rPr>
          <w:rFonts w:ascii="Times New Roman" w:eastAsiaTheme="minorHAnsi" w:hAnsi="Times New Roman" w:cs="Times New Roman"/>
          <w:sz w:val="24"/>
        </w:rPr>
        <w:t xml:space="preserve"> he helped</w:t>
      </w:r>
      <w:r w:rsidR="00024D2E" w:rsidRPr="00FA54A2">
        <w:rPr>
          <w:rFonts w:ascii="Times New Roman" w:eastAsiaTheme="minorHAnsi" w:hAnsi="Times New Roman" w:cs="Times New Roman"/>
          <w:sz w:val="24"/>
        </w:rPr>
        <w:t xml:space="preserve"> to establish</w:t>
      </w:r>
      <w:r w:rsidR="00CB6698" w:rsidRPr="00FA54A2">
        <w:rPr>
          <w:rFonts w:ascii="Times New Roman" w:eastAsiaTheme="minorHAnsi" w:hAnsi="Times New Roman" w:cs="Times New Roman"/>
          <w:sz w:val="24"/>
        </w:rPr>
        <w:t xml:space="preserve"> dance reviewing as a specialized field of arts reporting and commentary</w:t>
      </w:r>
      <w:ins w:id="6" w:author="Pinkoski" w:date="2014-03-17T14:33:00Z">
        <w:r w:rsidR="007E6297">
          <w:rPr>
            <w:rFonts w:ascii="Times New Roman" w:eastAsiaTheme="minorHAnsi" w:hAnsi="Times New Roman" w:cs="Times New Roman"/>
            <w:sz w:val="24"/>
          </w:rPr>
          <w:t>,</w:t>
        </w:r>
      </w:ins>
      <w:r w:rsidR="00163CF3" w:rsidRPr="00FA54A2">
        <w:rPr>
          <w:rFonts w:ascii="Times New Roman" w:eastAsiaTheme="minorHAnsi" w:hAnsi="Times New Roman" w:cs="Times New Roman"/>
          <w:sz w:val="24"/>
        </w:rPr>
        <w:t xml:space="preserve"> </w:t>
      </w:r>
      <w:r w:rsidR="00024D2E" w:rsidRPr="00FA54A2">
        <w:rPr>
          <w:rFonts w:ascii="Times New Roman" w:eastAsiaTheme="minorHAnsi" w:hAnsi="Times New Roman" w:cs="Times New Roman"/>
          <w:sz w:val="24"/>
        </w:rPr>
        <w:t>and not just</w:t>
      </w:r>
      <w:ins w:id="7" w:author="Pinkoski" w:date="2014-03-17T14:33:00Z">
        <w:r w:rsidR="007E6297">
          <w:rPr>
            <w:rFonts w:ascii="Times New Roman" w:eastAsiaTheme="minorHAnsi" w:hAnsi="Times New Roman" w:cs="Times New Roman"/>
            <w:sz w:val="24"/>
          </w:rPr>
          <w:t xml:space="preserve"> as</w:t>
        </w:r>
      </w:ins>
      <w:r w:rsidR="00024D2E" w:rsidRPr="00FA54A2">
        <w:rPr>
          <w:rFonts w:ascii="Times New Roman" w:eastAsiaTheme="minorHAnsi" w:hAnsi="Times New Roman" w:cs="Times New Roman"/>
          <w:sz w:val="24"/>
        </w:rPr>
        <w:t xml:space="preserve"> a sub-</w:t>
      </w:r>
      <w:r w:rsidR="009D21A9">
        <w:rPr>
          <w:rFonts w:ascii="Times New Roman" w:eastAsiaTheme="minorHAnsi" w:hAnsi="Times New Roman" w:cs="Times New Roman"/>
          <w:sz w:val="24"/>
        </w:rPr>
        <w:t xml:space="preserve">genre </w:t>
      </w:r>
      <w:r w:rsidR="00024D2E" w:rsidRPr="00FA54A2">
        <w:rPr>
          <w:rFonts w:ascii="Times New Roman" w:eastAsiaTheme="minorHAnsi" w:hAnsi="Times New Roman" w:cs="Times New Roman"/>
          <w:sz w:val="24"/>
        </w:rPr>
        <w:t xml:space="preserve">of music criticism, as </w:t>
      </w:r>
      <w:r w:rsidR="00163CF3" w:rsidRPr="00FA54A2">
        <w:rPr>
          <w:rFonts w:ascii="Times New Roman" w:eastAsiaTheme="minorHAnsi" w:hAnsi="Times New Roman" w:cs="Times New Roman"/>
          <w:sz w:val="24"/>
        </w:rPr>
        <w:t>it had been treated before 1927</w:t>
      </w:r>
      <w:r w:rsidR="00024D2E" w:rsidRPr="00FA54A2">
        <w:rPr>
          <w:rFonts w:ascii="Times New Roman" w:eastAsiaTheme="minorHAnsi" w:hAnsi="Times New Roman" w:cs="Times New Roman"/>
          <w:sz w:val="24"/>
        </w:rPr>
        <w:t>.</w:t>
      </w:r>
      <w:r w:rsidR="00253AB9" w:rsidRPr="00FA54A2">
        <w:rPr>
          <w:rFonts w:ascii="Times New Roman" w:eastAsiaTheme="minorHAnsi" w:hAnsi="Times New Roman" w:cs="Times New Roman"/>
          <w:sz w:val="24"/>
        </w:rPr>
        <w:t xml:space="preserve"> </w:t>
      </w:r>
      <w:r w:rsidR="00A85A20" w:rsidRPr="00FA54A2">
        <w:rPr>
          <w:rFonts w:ascii="Times New Roman" w:hAnsi="Times New Roman" w:cs="Times New Roman"/>
          <w:sz w:val="24"/>
        </w:rPr>
        <w:t xml:space="preserve">A vocal defender of </w:t>
      </w:r>
      <w:r w:rsidR="00D01448" w:rsidRPr="00FA54A2">
        <w:rPr>
          <w:rFonts w:ascii="Times New Roman" w:hAnsi="Times New Roman" w:cs="Times New Roman"/>
          <w:sz w:val="24"/>
        </w:rPr>
        <w:t xml:space="preserve">the legitimacy of an </w:t>
      </w:r>
      <w:r w:rsidR="00A85A20" w:rsidRPr="00FA54A2">
        <w:rPr>
          <w:rFonts w:ascii="Times New Roman" w:hAnsi="Times New Roman" w:cs="Times New Roman"/>
          <w:sz w:val="24"/>
        </w:rPr>
        <w:t>American modern dance as defined by New York-based practitioners such as Martha Graham</w:t>
      </w:r>
      <w:r w:rsidR="00D01448" w:rsidRPr="00FA54A2">
        <w:rPr>
          <w:rFonts w:ascii="Times New Roman" w:hAnsi="Times New Roman" w:cs="Times New Roman"/>
          <w:sz w:val="24"/>
        </w:rPr>
        <w:t xml:space="preserve"> and Doris Humphrey, Martin </w:t>
      </w:r>
      <w:r w:rsidR="0009516E">
        <w:rPr>
          <w:rFonts w:ascii="Times New Roman" w:hAnsi="Times New Roman" w:cs="Times New Roman"/>
          <w:sz w:val="24"/>
        </w:rPr>
        <w:t xml:space="preserve">was among the first theorists of the form, outlining a </w:t>
      </w:r>
      <w:r w:rsidR="00931667">
        <w:rPr>
          <w:rFonts w:ascii="Times New Roman" w:hAnsi="Times New Roman" w:cs="Times New Roman"/>
          <w:sz w:val="24"/>
        </w:rPr>
        <w:t xml:space="preserve">poetics </w:t>
      </w:r>
      <w:r w:rsidR="002354E6" w:rsidRPr="00FA54A2">
        <w:rPr>
          <w:rFonts w:ascii="Times New Roman" w:eastAsiaTheme="minorHAnsi" w:hAnsi="Times New Roman" w:cs="Times New Roman"/>
          <w:sz w:val="24"/>
        </w:rPr>
        <w:t>o</w:t>
      </w:r>
      <w:r w:rsidR="009D21A9">
        <w:rPr>
          <w:rFonts w:ascii="Times New Roman" w:eastAsiaTheme="minorHAnsi" w:hAnsi="Times New Roman" w:cs="Times New Roman"/>
          <w:sz w:val="24"/>
        </w:rPr>
        <w:t>f its f</w:t>
      </w:r>
      <w:r w:rsidR="002354E6" w:rsidRPr="00FA54A2">
        <w:rPr>
          <w:rFonts w:ascii="Times New Roman" w:eastAsiaTheme="minorHAnsi" w:hAnsi="Times New Roman" w:cs="Times New Roman"/>
          <w:sz w:val="24"/>
        </w:rPr>
        <w:t>orm and function</w:t>
      </w:r>
      <w:r w:rsidR="00B93CD7" w:rsidRPr="00FA54A2">
        <w:rPr>
          <w:rFonts w:ascii="Times New Roman" w:eastAsiaTheme="minorHAnsi" w:hAnsi="Times New Roman" w:cs="Times New Roman"/>
          <w:sz w:val="24"/>
        </w:rPr>
        <w:t xml:space="preserve"> while introducing a new vocabulary</w:t>
      </w:r>
      <w:r w:rsidR="00D66C03">
        <w:rPr>
          <w:rFonts w:ascii="Times New Roman" w:eastAsiaTheme="minorHAnsi" w:hAnsi="Times New Roman" w:cs="Times New Roman"/>
          <w:sz w:val="24"/>
        </w:rPr>
        <w:t>.</w:t>
      </w:r>
      <w:r w:rsidR="00B93CD7" w:rsidRPr="00FA54A2">
        <w:rPr>
          <w:rFonts w:ascii="Times New Roman" w:eastAsiaTheme="minorHAnsi" w:hAnsi="Times New Roman" w:cs="Times New Roman"/>
          <w:sz w:val="24"/>
        </w:rPr>
        <w:t xml:space="preserve"> </w:t>
      </w:r>
      <w:r w:rsidR="00253AB9" w:rsidRPr="00FA54A2">
        <w:rPr>
          <w:rFonts w:ascii="Times New Roman" w:eastAsiaTheme="minorHAnsi" w:hAnsi="Times New Roman" w:cs="Times New Roman"/>
          <w:sz w:val="24"/>
        </w:rPr>
        <w:t>His prolific output inclu</w:t>
      </w:r>
      <w:r w:rsidR="00931667">
        <w:rPr>
          <w:rFonts w:ascii="Times New Roman" w:eastAsiaTheme="minorHAnsi" w:hAnsi="Times New Roman" w:cs="Times New Roman"/>
          <w:sz w:val="24"/>
        </w:rPr>
        <w:t>d</w:t>
      </w:r>
      <w:r w:rsidR="00253AB9" w:rsidRPr="00FA54A2">
        <w:rPr>
          <w:rFonts w:ascii="Times New Roman" w:eastAsiaTheme="minorHAnsi" w:hAnsi="Times New Roman" w:cs="Times New Roman"/>
          <w:sz w:val="24"/>
        </w:rPr>
        <w:t xml:space="preserve">es thousands of essays and reviews for the </w:t>
      </w:r>
      <w:r w:rsidR="00253AB9" w:rsidRPr="00FA54A2">
        <w:rPr>
          <w:rFonts w:ascii="Times New Roman" w:eastAsiaTheme="minorHAnsi" w:hAnsi="Times New Roman" w:cs="Times New Roman"/>
          <w:i/>
          <w:sz w:val="24"/>
        </w:rPr>
        <w:t xml:space="preserve">Times </w:t>
      </w:r>
      <w:r w:rsidR="00D41EC3" w:rsidRPr="00FA54A2">
        <w:rPr>
          <w:rFonts w:ascii="Times New Roman" w:eastAsiaTheme="minorHAnsi" w:hAnsi="Times New Roman" w:cs="Times New Roman"/>
          <w:sz w:val="24"/>
        </w:rPr>
        <w:t>and</w:t>
      </w:r>
      <w:r w:rsidR="00D01448" w:rsidRPr="00FA54A2">
        <w:rPr>
          <w:rFonts w:ascii="Times New Roman" w:eastAsiaTheme="minorHAnsi" w:hAnsi="Times New Roman" w:cs="Times New Roman"/>
          <w:sz w:val="24"/>
        </w:rPr>
        <w:t xml:space="preserve"> other periodicals</w:t>
      </w:r>
      <w:r w:rsidR="00253AB9" w:rsidRPr="00FA54A2">
        <w:rPr>
          <w:rFonts w:ascii="Times New Roman" w:eastAsiaTheme="minorHAnsi" w:hAnsi="Times New Roman" w:cs="Times New Roman"/>
          <w:sz w:val="24"/>
        </w:rPr>
        <w:t xml:space="preserve">, </w:t>
      </w:r>
      <w:r w:rsidR="00D01448" w:rsidRPr="00FA54A2">
        <w:rPr>
          <w:rFonts w:ascii="Times New Roman" w:eastAsiaTheme="minorHAnsi" w:hAnsi="Times New Roman" w:cs="Times New Roman"/>
          <w:sz w:val="24"/>
        </w:rPr>
        <w:t>seven books</w:t>
      </w:r>
      <w:r w:rsidR="00E806A5" w:rsidRPr="00FA54A2">
        <w:rPr>
          <w:rFonts w:ascii="Times New Roman" w:eastAsiaTheme="minorHAnsi" w:hAnsi="Times New Roman" w:cs="Times New Roman"/>
          <w:sz w:val="24"/>
        </w:rPr>
        <w:t xml:space="preserve">, and </w:t>
      </w:r>
      <w:r w:rsidR="00253AB9" w:rsidRPr="00FA54A2">
        <w:rPr>
          <w:rFonts w:ascii="Times New Roman" w:eastAsiaTheme="minorHAnsi" w:hAnsi="Times New Roman" w:cs="Times New Roman"/>
          <w:sz w:val="24"/>
        </w:rPr>
        <w:t>a series of highly influential lectures</w:t>
      </w:r>
      <w:r w:rsidR="00E806A5" w:rsidRPr="00FA54A2">
        <w:rPr>
          <w:rFonts w:ascii="Times New Roman" w:eastAsiaTheme="minorHAnsi" w:hAnsi="Times New Roman" w:cs="Times New Roman"/>
          <w:sz w:val="24"/>
        </w:rPr>
        <w:t xml:space="preserve"> given</w:t>
      </w:r>
      <w:r w:rsidR="00253AB9" w:rsidRPr="00FA54A2">
        <w:rPr>
          <w:rFonts w:ascii="Times New Roman" w:eastAsiaTheme="minorHAnsi" w:hAnsi="Times New Roman" w:cs="Times New Roman"/>
          <w:sz w:val="24"/>
        </w:rPr>
        <w:t xml:space="preserve"> at the New School for Social Research</w:t>
      </w:r>
      <w:r w:rsidR="002354E6" w:rsidRPr="00FA54A2">
        <w:rPr>
          <w:rFonts w:ascii="Times New Roman" w:eastAsiaTheme="minorHAnsi" w:hAnsi="Times New Roman" w:cs="Times New Roman"/>
          <w:sz w:val="24"/>
        </w:rPr>
        <w:t xml:space="preserve">, </w:t>
      </w:r>
      <w:r w:rsidR="00253AB9" w:rsidRPr="00FA54A2">
        <w:rPr>
          <w:rFonts w:ascii="Times New Roman" w:eastAsiaTheme="minorHAnsi" w:hAnsi="Times New Roman" w:cs="Times New Roman"/>
          <w:sz w:val="24"/>
        </w:rPr>
        <w:t xml:space="preserve">Bennington </w:t>
      </w:r>
      <w:r w:rsidR="00D970D8">
        <w:rPr>
          <w:rFonts w:ascii="Times New Roman" w:eastAsiaTheme="minorHAnsi" w:hAnsi="Times New Roman" w:cs="Times New Roman"/>
          <w:sz w:val="24"/>
        </w:rPr>
        <w:t xml:space="preserve">School of the Dance, </w:t>
      </w:r>
      <w:r w:rsidR="002354E6" w:rsidRPr="00FA54A2">
        <w:rPr>
          <w:rFonts w:ascii="Times New Roman" w:eastAsiaTheme="minorHAnsi" w:hAnsi="Times New Roman" w:cs="Times New Roman"/>
          <w:sz w:val="24"/>
        </w:rPr>
        <w:t xml:space="preserve">and in the latter part of his career at </w:t>
      </w:r>
      <w:r w:rsidR="009D21A9">
        <w:rPr>
          <w:rFonts w:ascii="Times New Roman" w:eastAsiaTheme="minorHAnsi" w:hAnsi="Times New Roman" w:cs="Times New Roman"/>
          <w:sz w:val="24"/>
        </w:rPr>
        <w:t xml:space="preserve">the University of California-Los Angeles. </w:t>
      </w:r>
      <w:r w:rsidR="00E806A5" w:rsidRPr="00FA54A2">
        <w:rPr>
          <w:rFonts w:ascii="Times New Roman" w:eastAsiaTheme="minorHAnsi" w:hAnsi="Times New Roman" w:cs="Times New Roman"/>
          <w:sz w:val="24"/>
        </w:rPr>
        <w:t xml:space="preserve">  </w:t>
      </w:r>
    </w:p>
    <w:p w14:paraId="3C62F69B" w14:textId="77777777" w:rsidR="00293AE1" w:rsidRPr="00FA54A2" w:rsidRDefault="00293AE1" w:rsidP="00FA54A2">
      <w:pPr>
        <w:widowControl w:val="0"/>
        <w:autoSpaceDE w:val="0"/>
        <w:autoSpaceDN w:val="0"/>
        <w:adjustRightInd w:val="0"/>
        <w:spacing w:after="0"/>
        <w:rPr>
          <w:rFonts w:ascii="Times New Roman" w:eastAsiaTheme="minorHAnsi" w:hAnsi="Times New Roman" w:cs="Times New Roman"/>
          <w:sz w:val="24"/>
          <w:u w:val="single"/>
        </w:rPr>
      </w:pPr>
    </w:p>
    <w:p w14:paraId="3B9B657C" w14:textId="77777777" w:rsidR="00BB5ECD" w:rsidRPr="008B3D12" w:rsidRDefault="008B3D12" w:rsidP="00FA54A2">
      <w:pPr>
        <w:widowControl w:val="0"/>
        <w:autoSpaceDE w:val="0"/>
        <w:autoSpaceDN w:val="0"/>
        <w:adjustRightInd w:val="0"/>
        <w:spacing w:after="0"/>
        <w:rPr>
          <w:rFonts w:ascii="Times New Roman" w:eastAsiaTheme="minorHAnsi" w:hAnsi="Times New Roman" w:cs="Times New Roman"/>
          <w:sz w:val="24"/>
          <w:u w:val="single"/>
        </w:rPr>
      </w:pPr>
      <w:r>
        <w:rPr>
          <w:rFonts w:ascii="Times New Roman" w:eastAsiaTheme="minorHAnsi" w:hAnsi="Times New Roman" w:cs="Times New Roman"/>
          <w:b/>
          <w:sz w:val="24"/>
        </w:rPr>
        <w:t>Early Career</w:t>
      </w:r>
    </w:p>
    <w:p w14:paraId="53912355" w14:textId="5446117E" w:rsidR="009D6E54" w:rsidRPr="00FA54A2" w:rsidRDefault="005241C3" w:rsidP="00FA54A2">
      <w:pPr>
        <w:spacing w:after="0"/>
        <w:rPr>
          <w:rFonts w:ascii="Times New Roman" w:hAnsi="Times New Roman" w:cs="Times New Roman"/>
          <w:sz w:val="24"/>
        </w:rPr>
      </w:pPr>
      <w:r w:rsidRPr="00FA54A2">
        <w:rPr>
          <w:rFonts w:ascii="Times New Roman" w:hAnsi="Times New Roman" w:cs="Times New Roman"/>
          <w:sz w:val="24"/>
        </w:rPr>
        <w:t xml:space="preserve">John </w:t>
      </w:r>
      <w:r w:rsidR="00345CFF" w:rsidRPr="00FA54A2">
        <w:rPr>
          <w:rFonts w:ascii="Times New Roman" w:hAnsi="Times New Roman" w:cs="Times New Roman"/>
          <w:sz w:val="24"/>
        </w:rPr>
        <w:t xml:space="preserve">Martin moved to New York </w:t>
      </w:r>
      <w:r w:rsidR="00997BD3" w:rsidRPr="00FA54A2">
        <w:rPr>
          <w:rFonts w:ascii="Times New Roman" w:hAnsi="Times New Roman" w:cs="Times New Roman"/>
          <w:sz w:val="24"/>
        </w:rPr>
        <w:t>City in 1918, intending to pursue</w:t>
      </w:r>
      <w:r w:rsidR="00345CFF" w:rsidRPr="00FA54A2">
        <w:rPr>
          <w:rFonts w:ascii="Times New Roman" w:hAnsi="Times New Roman" w:cs="Times New Roman"/>
          <w:sz w:val="24"/>
        </w:rPr>
        <w:t xml:space="preserve"> </w:t>
      </w:r>
      <w:r w:rsidRPr="00FA54A2">
        <w:rPr>
          <w:rFonts w:ascii="Times New Roman" w:hAnsi="Times New Roman" w:cs="Times New Roman"/>
          <w:sz w:val="24"/>
        </w:rPr>
        <w:t xml:space="preserve">a career in </w:t>
      </w:r>
      <w:r w:rsidR="00345CFF" w:rsidRPr="00FA54A2">
        <w:rPr>
          <w:rFonts w:ascii="Times New Roman" w:hAnsi="Times New Roman" w:cs="Times New Roman"/>
          <w:sz w:val="24"/>
        </w:rPr>
        <w:t>theat</w:t>
      </w:r>
      <w:r w:rsidR="00604189">
        <w:rPr>
          <w:rFonts w:ascii="Times New Roman" w:hAnsi="Times New Roman" w:cs="Times New Roman"/>
          <w:sz w:val="24"/>
        </w:rPr>
        <w:t>re</w:t>
      </w:r>
      <w:r w:rsidR="00345CFF" w:rsidRPr="00FA54A2">
        <w:rPr>
          <w:rFonts w:ascii="Times New Roman" w:hAnsi="Times New Roman" w:cs="Times New Roman"/>
          <w:sz w:val="24"/>
        </w:rPr>
        <w:t xml:space="preserve"> </w:t>
      </w:r>
      <w:r w:rsidR="00E32247" w:rsidRPr="00FA54A2">
        <w:rPr>
          <w:rFonts w:ascii="Times New Roman" w:hAnsi="Times New Roman" w:cs="Times New Roman"/>
          <w:sz w:val="24"/>
        </w:rPr>
        <w:t xml:space="preserve">after several years of serious violin study at the Chicago Conservatory of Music. </w:t>
      </w:r>
      <w:r w:rsidRPr="00FA54A2">
        <w:rPr>
          <w:rFonts w:ascii="Times New Roman" w:hAnsi="Times New Roman" w:cs="Times New Roman"/>
          <w:sz w:val="24"/>
        </w:rPr>
        <w:t>Over the next eight years</w:t>
      </w:r>
      <w:ins w:id="8" w:author="Pinkoski" w:date="2014-03-17T14:33:00Z">
        <w:r w:rsidR="007E6297">
          <w:rPr>
            <w:rFonts w:ascii="Times New Roman" w:hAnsi="Times New Roman" w:cs="Times New Roman"/>
            <w:sz w:val="24"/>
          </w:rPr>
          <w:t>,</w:t>
        </w:r>
      </w:ins>
      <w:r w:rsidR="00997BD3" w:rsidRPr="00FA54A2">
        <w:rPr>
          <w:rFonts w:ascii="Times New Roman" w:hAnsi="Times New Roman" w:cs="Times New Roman"/>
          <w:sz w:val="24"/>
        </w:rPr>
        <w:t xml:space="preserve"> </w:t>
      </w:r>
      <w:r w:rsidRPr="00FA54A2">
        <w:rPr>
          <w:rFonts w:ascii="Times New Roman" w:hAnsi="Times New Roman" w:cs="Times New Roman"/>
          <w:sz w:val="24"/>
        </w:rPr>
        <w:t xml:space="preserve">he worked at a variety of industry jobs, including a stint as the executive director of Richard </w:t>
      </w:r>
      <w:proofErr w:type="spellStart"/>
      <w:r w:rsidRPr="00FA54A2">
        <w:rPr>
          <w:rFonts w:ascii="Times New Roman" w:hAnsi="Times New Roman" w:cs="Times New Roman"/>
          <w:sz w:val="24"/>
        </w:rPr>
        <w:t>Boleslavsky’s</w:t>
      </w:r>
      <w:proofErr w:type="spellEnd"/>
      <w:r w:rsidRPr="00FA54A2">
        <w:rPr>
          <w:rFonts w:ascii="Times New Roman" w:hAnsi="Times New Roman" w:cs="Times New Roman"/>
          <w:sz w:val="24"/>
        </w:rPr>
        <w:t xml:space="preserve"> Labo</w:t>
      </w:r>
      <w:r w:rsidR="00EB2B46" w:rsidRPr="00FA54A2">
        <w:rPr>
          <w:rFonts w:ascii="Times New Roman" w:hAnsi="Times New Roman" w:cs="Times New Roman"/>
          <w:sz w:val="24"/>
        </w:rPr>
        <w:t xml:space="preserve">ratory Theatre. There </w:t>
      </w:r>
      <w:r w:rsidRPr="00FA54A2">
        <w:rPr>
          <w:rFonts w:ascii="Times New Roman" w:hAnsi="Times New Roman" w:cs="Times New Roman"/>
          <w:sz w:val="24"/>
        </w:rPr>
        <w:t xml:space="preserve">he was introduced to </w:t>
      </w:r>
      <w:r w:rsidRPr="00BA39E6">
        <w:rPr>
          <w:rFonts w:ascii="Times New Roman" w:hAnsi="Times New Roman" w:cs="Times New Roman"/>
          <w:sz w:val="24"/>
        </w:rPr>
        <w:t>Stan</w:t>
      </w:r>
      <w:r w:rsidR="00EB2B46" w:rsidRPr="00BA39E6">
        <w:rPr>
          <w:rFonts w:ascii="Times New Roman" w:hAnsi="Times New Roman" w:cs="Times New Roman"/>
          <w:sz w:val="24"/>
        </w:rPr>
        <w:t>islavsky</w:t>
      </w:r>
      <w:r w:rsidR="00EB2B46" w:rsidRPr="00FA54A2">
        <w:rPr>
          <w:rFonts w:ascii="Times New Roman" w:hAnsi="Times New Roman" w:cs="Times New Roman"/>
          <w:sz w:val="24"/>
        </w:rPr>
        <w:t>’s acting system and the idea of internal psychological motivation</w:t>
      </w:r>
      <w:del w:id="9" w:author="Pinkoski" w:date="2014-03-17T14:34:00Z">
        <w:r w:rsidR="00EB2B46" w:rsidRPr="00FA54A2" w:rsidDel="007E6297">
          <w:rPr>
            <w:rFonts w:ascii="Times New Roman" w:hAnsi="Times New Roman" w:cs="Times New Roman"/>
            <w:sz w:val="24"/>
          </w:rPr>
          <w:delText xml:space="preserve">, </w:delText>
        </w:r>
      </w:del>
      <w:ins w:id="10" w:author="Pinkoski" w:date="2014-03-17T14:34:00Z">
        <w:r w:rsidR="007E6297">
          <w:rPr>
            <w:rFonts w:ascii="Times New Roman" w:hAnsi="Times New Roman" w:cs="Times New Roman"/>
            <w:sz w:val="24"/>
          </w:rPr>
          <w:t>—</w:t>
        </w:r>
      </w:ins>
      <w:r w:rsidR="00EB2B46" w:rsidRPr="00FA54A2">
        <w:rPr>
          <w:rFonts w:ascii="Times New Roman" w:hAnsi="Times New Roman" w:cs="Times New Roman"/>
          <w:sz w:val="24"/>
        </w:rPr>
        <w:t>a concept that</w:t>
      </w:r>
      <w:r w:rsidRPr="00FA54A2">
        <w:rPr>
          <w:rFonts w:ascii="Times New Roman" w:hAnsi="Times New Roman" w:cs="Times New Roman"/>
          <w:sz w:val="24"/>
        </w:rPr>
        <w:t xml:space="preserve"> </w:t>
      </w:r>
      <w:r w:rsidR="00EB2B46" w:rsidRPr="00FA54A2">
        <w:rPr>
          <w:rFonts w:ascii="Times New Roman" w:hAnsi="Times New Roman" w:cs="Times New Roman"/>
          <w:sz w:val="24"/>
        </w:rPr>
        <w:t xml:space="preserve">later influenced his thinking on the </w:t>
      </w:r>
      <w:r w:rsidR="00C13060">
        <w:rPr>
          <w:rFonts w:ascii="Times New Roman" w:hAnsi="Times New Roman" w:cs="Times New Roman"/>
          <w:sz w:val="24"/>
        </w:rPr>
        <w:t>dramatic</w:t>
      </w:r>
      <w:r w:rsidR="008C785A" w:rsidRPr="00FA54A2">
        <w:rPr>
          <w:rFonts w:ascii="Times New Roman" w:hAnsi="Times New Roman" w:cs="Times New Roman"/>
          <w:sz w:val="24"/>
        </w:rPr>
        <w:t xml:space="preserve"> potential of</w:t>
      </w:r>
      <w:r w:rsidR="00EB2B46" w:rsidRPr="00FA54A2">
        <w:rPr>
          <w:rFonts w:ascii="Times New Roman" w:hAnsi="Times New Roman" w:cs="Times New Roman"/>
          <w:sz w:val="24"/>
        </w:rPr>
        <w:t xml:space="preserve"> dance</w:t>
      </w:r>
      <w:r w:rsidRPr="00FA54A2">
        <w:rPr>
          <w:rFonts w:ascii="Times New Roman" w:hAnsi="Times New Roman" w:cs="Times New Roman"/>
          <w:sz w:val="24"/>
        </w:rPr>
        <w:t xml:space="preserve">. </w:t>
      </w:r>
      <w:r w:rsidR="00EB2B46" w:rsidRPr="00FA54A2">
        <w:rPr>
          <w:rFonts w:ascii="Times New Roman" w:hAnsi="Times New Roman" w:cs="Times New Roman"/>
          <w:sz w:val="24"/>
        </w:rPr>
        <w:t>In November 1927</w:t>
      </w:r>
      <w:ins w:id="11" w:author="Pinkoski" w:date="2014-03-17T14:34:00Z">
        <w:r w:rsidR="007E6297">
          <w:rPr>
            <w:rFonts w:ascii="Times New Roman" w:hAnsi="Times New Roman" w:cs="Times New Roman"/>
            <w:sz w:val="24"/>
          </w:rPr>
          <w:t>,</w:t>
        </w:r>
      </w:ins>
      <w:r w:rsidR="00EB2B46" w:rsidRPr="00FA54A2">
        <w:rPr>
          <w:rFonts w:ascii="Times New Roman" w:hAnsi="Times New Roman" w:cs="Times New Roman"/>
          <w:sz w:val="24"/>
        </w:rPr>
        <w:t xml:space="preserve"> M</w:t>
      </w:r>
      <w:r w:rsidR="00E32247" w:rsidRPr="00FA54A2">
        <w:rPr>
          <w:rFonts w:ascii="Times New Roman" w:hAnsi="Times New Roman" w:cs="Times New Roman"/>
          <w:sz w:val="24"/>
        </w:rPr>
        <w:t>artin was hired as a freelance dance columni</w:t>
      </w:r>
      <w:r w:rsidR="00000F3F" w:rsidRPr="00FA54A2">
        <w:rPr>
          <w:rFonts w:ascii="Times New Roman" w:hAnsi="Times New Roman" w:cs="Times New Roman"/>
          <w:sz w:val="24"/>
        </w:rPr>
        <w:t>st</w:t>
      </w:r>
      <w:r w:rsidR="00EB2B46" w:rsidRPr="00FA54A2">
        <w:rPr>
          <w:rFonts w:ascii="Times New Roman" w:hAnsi="Times New Roman" w:cs="Times New Roman"/>
          <w:sz w:val="24"/>
        </w:rPr>
        <w:t xml:space="preserve"> by </w:t>
      </w:r>
      <w:r w:rsidR="00EB2B46" w:rsidRPr="00FA54A2">
        <w:rPr>
          <w:rFonts w:ascii="Times New Roman" w:hAnsi="Times New Roman" w:cs="Times New Roman"/>
          <w:i/>
          <w:sz w:val="24"/>
        </w:rPr>
        <w:t>Times</w:t>
      </w:r>
      <w:r w:rsidR="00EB2B46" w:rsidRPr="00FA54A2">
        <w:rPr>
          <w:rFonts w:ascii="Times New Roman" w:hAnsi="Times New Roman" w:cs="Times New Roman"/>
          <w:sz w:val="24"/>
        </w:rPr>
        <w:t xml:space="preserve"> </w:t>
      </w:r>
      <w:r w:rsidR="009D21A9">
        <w:rPr>
          <w:rFonts w:ascii="Times New Roman" w:hAnsi="Times New Roman" w:cs="Times New Roman"/>
          <w:sz w:val="24"/>
        </w:rPr>
        <w:t>m</w:t>
      </w:r>
      <w:r w:rsidR="00EB2B46" w:rsidRPr="00FA54A2">
        <w:rPr>
          <w:rFonts w:ascii="Times New Roman" w:hAnsi="Times New Roman" w:cs="Times New Roman"/>
          <w:sz w:val="24"/>
        </w:rPr>
        <w:t xml:space="preserve">usic </w:t>
      </w:r>
      <w:r w:rsidR="009D21A9">
        <w:rPr>
          <w:rFonts w:ascii="Times New Roman" w:hAnsi="Times New Roman" w:cs="Times New Roman"/>
          <w:sz w:val="24"/>
        </w:rPr>
        <w:t>c</w:t>
      </w:r>
      <w:r w:rsidR="00EB2B46" w:rsidRPr="00FA54A2">
        <w:rPr>
          <w:rFonts w:ascii="Times New Roman" w:hAnsi="Times New Roman" w:cs="Times New Roman"/>
          <w:sz w:val="24"/>
        </w:rPr>
        <w:t xml:space="preserve">ritic Olin </w:t>
      </w:r>
      <w:proofErr w:type="spellStart"/>
      <w:r w:rsidR="00EB2B46" w:rsidRPr="00FA54A2">
        <w:rPr>
          <w:rFonts w:ascii="Times New Roman" w:hAnsi="Times New Roman" w:cs="Times New Roman"/>
          <w:sz w:val="24"/>
        </w:rPr>
        <w:t>Downes</w:t>
      </w:r>
      <w:proofErr w:type="spellEnd"/>
      <w:r w:rsidR="00EB2B46" w:rsidRPr="00FA54A2">
        <w:rPr>
          <w:rFonts w:ascii="Times New Roman" w:hAnsi="Times New Roman" w:cs="Times New Roman"/>
          <w:sz w:val="24"/>
        </w:rPr>
        <w:t>, who was looking for someone to cover the burgeoning concert dance field</w:t>
      </w:r>
      <w:del w:id="12" w:author="Pinkoski" w:date="2014-03-17T14:34:00Z">
        <w:r w:rsidR="00000F3F" w:rsidRPr="00FA54A2" w:rsidDel="007E6297">
          <w:rPr>
            <w:rFonts w:ascii="Times New Roman" w:hAnsi="Times New Roman" w:cs="Times New Roman"/>
            <w:sz w:val="24"/>
          </w:rPr>
          <w:delText xml:space="preserve">; </w:delText>
        </w:r>
      </w:del>
      <w:ins w:id="13" w:author="Pinkoski" w:date="2014-03-17T14:34:00Z">
        <w:r w:rsidR="007E6297">
          <w:rPr>
            <w:rFonts w:ascii="Times New Roman" w:hAnsi="Times New Roman" w:cs="Times New Roman"/>
            <w:sz w:val="24"/>
          </w:rPr>
          <w:t>.</w:t>
        </w:r>
        <w:r w:rsidR="007E6297" w:rsidRPr="00FA54A2">
          <w:rPr>
            <w:rFonts w:ascii="Times New Roman" w:hAnsi="Times New Roman" w:cs="Times New Roman"/>
            <w:sz w:val="24"/>
          </w:rPr>
          <w:t xml:space="preserve"> </w:t>
        </w:r>
      </w:ins>
      <w:del w:id="14" w:author="Pinkoski" w:date="2014-03-17T14:34:00Z">
        <w:r w:rsidR="00000F3F" w:rsidRPr="00FA54A2" w:rsidDel="007E6297">
          <w:rPr>
            <w:rFonts w:ascii="Times New Roman" w:hAnsi="Times New Roman" w:cs="Times New Roman"/>
            <w:sz w:val="24"/>
          </w:rPr>
          <w:delText xml:space="preserve">a </w:delText>
        </w:r>
      </w:del>
      <w:ins w:id="15" w:author="Pinkoski" w:date="2014-03-17T14:34:00Z">
        <w:r w:rsidR="007E6297">
          <w:rPr>
            <w:rFonts w:ascii="Times New Roman" w:hAnsi="Times New Roman" w:cs="Times New Roman"/>
            <w:sz w:val="24"/>
          </w:rPr>
          <w:t xml:space="preserve">A </w:t>
        </w:r>
      </w:ins>
      <w:r w:rsidR="00000F3F" w:rsidRPr="00FA54A2">
        <w:rPr>
          <w:rFonts w:ascii="Times New Roman" w:hAnsi="Times New Roman" w:cs="Times New Roman"/>
          <w:sz w:val="24"/>
        </w:rPr>
        <w:t xml:space="preserve">year </w:t>
      </w:r>
      <w:r w:rsidR="00E32247" w:rsidRPr="00FA54A2">
        <w:rPr>
          <w:rFonts w:ascii="Times New Roman" w:hAnsi="Times New Roman" w:cs="Times New Roman"/>
          <w:sz w:val="24"/>
        </w:rPr>
        <w:t>later</w:t>
      </w:r>
      <w:ins w:id="16" w:author="Pinkoski" w:date="2014-03-17T14:34:00Z">
        <w:r w:rsidR="007E6297">
          <w:rPr>
            <w:rFonts w:ascii="Times New Roman" w:hAnsi="Times New Roman" w:cs="Times New Roman"/>
            <w:sz w:val="24"/>
          </w:rPr>
          <w:t>,</w:t>
        </w:r>
      </w:ins>
      <w:r w:rsidR="00E32247" w:rsidRPr="00FA54A2">
        <w:rPr>
          <w:rFonts w:ascii="Times New Roman" w:hAnsi="Times New Roman" w:cs="Times New Roman"/>
          <w:sz w:val="24"/>
        </w:rPr>
        <w:t xml:space="preserve"> his post was upgraded</w:t>
      </w:r>
      <w:r w:rsidR="00000F3F" w:rsidRPr="00FA54A2">
        <w:rPr>
          <w:rFonts w:ascii="Times New Roman" w:hAnsi="Times New Roman" w:cs="Times New Roman"/>
          <w:sz w:val="24"/>
        </w:rPr>
        <w:t xml:space="preserve"> to a full-time staff posit</w:t>
      </w:r>
      <w:r w:rsidR="00A923F8" w:rsidRPr="00FA54A2">
        <w:rPr>
          <w:rFonts w:ascii="Times New Roman" w:hAnsi="Times New Roman" w:cs="Times New Roman"/>
          <w:sz w:val="24"/>
        </w:rPr>
        <w:t xml:space="preserve">ion as the paper’s </w:t>
      </w:r>
      <w:r w:rsidR="009D21A9">
        <w:rPr>
          <w:rFonts w:ascii="Times New Roman" w:hAnsi="Times New Roman" w:cs="Times New Roman"/>
          <w:sz w:val="24"/>
        </w:rPr>
        <w:t>d</w:t>
      </w:r>
      <w:r w:rsidR="00A923F8" w:rsidRPr="00FA54A2">
        <w:rPr>
          <w:rFonts w:ascii="Times New Roman" w:hAnsi="Times New Roman" w:cs="Times New Roman"/>
          <w:sz w:val="24"/>
        </w:rPr>
        <w:t xml:space="preserve">ance </w:t>
      </w:r>
      <w:r w:rsidR="009D21A9">
        <w:rPr>
          <w:rFonts w:ascii="Times New Roman" w:hAnsi="Times New Roman" w:cs="Times New Roman"/>
          <w:sz w:val="24"/>
        </w:rPr>
        <w:t>c</w:t>
      </w:r>
      <w:r w:rsidR="00A923F8" w:rsidRPr="00FA54A2">
        <w:rPr>
          <w:rFonts w:ascii="Times New Roman" w:hAnsi="Times New Roman" w:cs="Times New Roman"/>
          <w:sz w:val="24"/>
        </w:rPr>
        <w:t xml:space="preserve">ritic.  </w:t>
      </w:r>
      <w:r w:rsidR="00C53A45" w:rsidRPr="00FA54A2">
        <w:rPr>
          <w:rFonts w:ascii="Times New Roman" w:hAnsi="Times New Roman" w:cs="Times New Roman"/>
          <w:sz w:val="24"/>
        </w:rPr>
        <w:t xml:space="preserve">Along with </w:t>
      </w:r>
      <w:r w:rsidR="009D21A9">
        <w:rPr>
          <w:rFonts w:ascii="Times New Roman" w:hAnsi="Times New Roman" w:cs="Times New Roman"/>
          <w:sz w:val="24"/>
        </w:rPr>
        <w:t xml:space="preserve">the two </w:t>
      </w:r>
      <w:r w:rsidR="004A7142" w:rsidRPr="00FA54A2">
        <w:rPr>
          <w:rFonts w:ascii="Times New Roman" w:hAnsi="Times New Roman" w:cs="Times New Roman"/>
          <w:sz w:val="24"/>
        </w:rPr>
        <w:t>other</w:t>
      </w:r>
      <w:del w:id="17" w:author="Pinkoski" w:date="2014-03-17T14:34:00Z">
        <w:r w:rsidR="004A7142" w:rsidRPr="00FA54A2" w:rsidDel="007E6297">
          <w:rPr>
            <w:rFonts w:ascii="Times New Roman" w:hAnsi="Times New Roman" w:cs="Times New Roman"/>
            <w:sz w:val="24"/>
          </w:rPr>
          <w:delText xml:space="preserve"> </w:delText>
        </w:r>
        <w:r w:rsidR="00E37E1E" w:rsidDel="007E6297">
          <w:rPr>
            <w:rFonts w:ascii="Times New Roman" w:hAnsi="Times New Roman" w:cs="Times New Roman"/>
            <w:sz w:val="24"/>
          </w:rPr>
          <w:delText>two</w:delText>
        </w:r>
      </w:del>
      <w:r w:rsidR="00C53A45" w:rsidRPr="00FA54A2">
        <w:rPr>
          <w:rFonts w:ascii="Times New Roman" w:hAnsi="Times New Roman" w:cs="Times New Roman"/>
          <w:sz w:val="24"/>
        </w:rPr>
        <w:t xml:space="preserve"> full</w:t>
      </w:r>
      <w:r w:rsidR="009D21A9">
        <w:rPr>
          <w:rFonts w:ascii="Times New Roman" w:hAnsi="Times New Roman" w:cs="Times New Roman"/>
          <w:sz w:val="24"/>
        </w:rPr>
        <w:t>-</w:t>
      </w:r>
      <w:r w:rsidR="00C53A45" w:rsidRPr="00FA54A2">
        <w:rPr>
          <w:rFonts w:ascii="Times New Roman" w:hAnsi="Times New Roman" w:cs="Times New Roman"/>
          <w:sz w:val="24"/>
        </w:rPr>
        <w:t>time dance critics</w:t>
      </w:r>
      <w:r w:rsidR="009D6E54" w:rsidRPr="00FA54A2">
        <w:rPr>
          <w:rFonts w:ascii="Times New Roman" w:hAnsi="Times New Roman" w:cs="Times New Roman"/>
          <w:sz w:val="24"/>
        </w:rPr>
        <w:t xml:space="preserve"> of the era</w:t>
      </w:r>
      <w:r w:rsidR="00C53A45" w:rsidRPr="00FA54A2">
        <w:rPr>
          <w:rFonts w:ascii="Times New Roman" w:hAnsi="Times New Roman" w:cs="Times New Roman"/>
          <w:sz w:val="24"/>
        </w:rPr>
        <w:t xml:space="preserve"> (Lucille March at the </w:t>
      </w:r>
      <w:r w:rsidR="00C53A45" w:rsidRPr="00FA54A2">
        <w:rPr>
          <w:rFonts w:ascii="Times New Roman" w:hAnsi="Times New Roman" w:cs="Times New Roman"/>
          <w:i/>
          <w:sz w:val="24"/>
        </w:rPr>
        <w:t>New York World</w:t>
      </w:r>
      <w:r w:rsidR="00C53A45" w:rsidRPr="00FA54A2">
        <w:rPr>
          <w:rFonts w:ascii="Times New Roman" w:hAnsi="Times New Roman" w:cs="Times New Roman"/>
          <w:sz w:val="24"/>
        </w:rPr>
        <w:t xml:space="preserve"> and Mary F. Watkins at the </w:t>
      </w:r>
      <w:r w:rsidR="00C53A45" w:rsidRPr="00FA54A2">
        <w:rPr>
          <w:rFonts w:ascii="Times New Roman" w:hAnsi="Times New Roman" w:cs="Times New Roman"/>
          <w:i/>
          <w:sz w:val="24"/>
        </w:rPr>
        <w:t>New York Herald Tribune</w:t>
      </w:r>
      <w:r w:rsidR="00C13060">
        <w:rPr>
          <w:rFonts w:ascii="Times New Roman" w:hAnsi="Times New Roman" w:cs="Times New Roman"/>
          <w:sz w:val="24"/>
        </w:rPr>
        <w:t xml:space="preserve">), Martin advanced </w:t>
      </w:r>
      <w:r w:rsidR="00C53A45" w:rsidRPr="00FA54A2">
        <w:rPr>
          <w:rFonts w:ascii="Times New Roman" w:hAnsi="Times New Roman" w:cs="Times New Roman"/>
          <w:sz w:val="24"/>
        </w:rPr>
        <w:t>concert</w:t>
      </w:r>
      <w:r w:rsidR="00C13060">
        <w:rPr>
          <w:rFonts w:ascii="Times New Roman" w:hAnsi="Times New Roman" w:cs="Times New Roman"/>
          <w:sz w:val="24"/>
        </w:rPr>
        <w:t xml:space="preserve"> dance</w:t>
      </w:r>
      <w:r w:rsidR="00C53A45" w:rsidRPr="00FA54A2">
        <w:rPr>
          <w:rFonts w:ascii="Times New Roman" w:hAnsi="Times New Roman" w:cs="Times New Roman"/>
          <w:sz w:val="24"/>
        </w:rPr>
        <w:t xml:space="preserve"> in New York City</w:t>
      </w:r>
      <w:r w:rsidR="00FB0D26">
        <w:rPr>
          <w:rFonts w:ascii="Times New Roman" w:hAnsi="Times New Roman" w:cs="Times New Roman"/>
          <w:sz w:val="24"/>
        </w:rPr>
        <w:t>,</w:t>
      </w:r>
      <w:r w:rsidR="00000F3F" w:rsidRPr="00FA54A2">
        <w:rPr>
          <w:rFonts w:ascii="Times New Roman" w:hAnsi="Times New Roman" w:cs="Times New Roman"/>
          <w:sz w:val="24"/>
        </w:rPr>
        <w:t xml:space="preserve"> </w:t>
      </w:r>
      <w:r w:rsidR="00B93CD7" w:rsidRPr="00FA54A2">
        <w:rPr>
          <w:rFonts w:ascii="Times New Roman" w:hAnsi="Times New Roman" w:cs="Times New Roman"/>
          <w:sz w:val="24"/>
        </w:rPr>
        <w:t>establish</w:t>
      </w:r>
      <w:r w:rsidR="008B328B">
        <w:rPr>
          <w:rFonts w:ascii="Times New Roman" w:hAnsi="Times New Roman" w:cs="Times New Roman"/>
          <w:sz w:val="24"/>
        </w:rPr>
        <w:t>ing</w:t>
      </w:r>
      <w:r w:rsidR="00B93CD7" w:rsidRPr="00FA54A2">
        <w:rPr>
          <w:rFonts w:ascii="Times New Roman" w:hAnsi="Times New Roman" w:cs="Times New Roman"/>
          <w:sz w:val="24"/>
        </w:rPr>
        <w:t xml:space="preserve"> his</w:t>
      </w:r>
      <w:r w:rsidR="00A91D90" w:rsidRPr="00FA54A2">
        <w:rPr>
          <w:rFonts w:ascii="Times New Roman" w:hAnsi="Times New Roman" w:cs="Times New Roman"/>
          <w:sz w:val="24"/>
        </w:rPr>
        <w:t xml:space="preserve"> Sunday column</w:t>
      </w:r>
      <w:r w:rsidR="00036ACF" w:rsidRPr="00FA54A2">
        <w:rPr>
          <w:rFonts w:ascii="Times New Roman" w:hAnsi="Times New Roman" w:cs="Times New Roman"/>
          <w:sz w:val="24"/>
        </w:rPr>
        <w:t xml:space="preserve"> as </w:t>
      </w:r>
      <w:r w:rsidR="00B93CD7" w:rsidRPr="00FA54A2">
        <w:rPr>
          <w:rFonts w:ascii="Times New Roman" w:hAnsi="Times New Roman" w:cs="Times New Roman"/>
          <w:sz w:val="24"/>
        </w:rPr>
        <w:t xml:space="preserve">a </w:t>
      </w:r>
      <w:r w:rsidR="00036ACF" w:rsidRPr="00FA54A2">
        <w:rPr>
          <w:rFonts w:ascii="Times New Roman" w:hAnsi="Times New Roman" w:cs="Times New Roman"/>
          <w:sz w:val="24"/>
        </w:rPr>
        <w:t>nerve c</w:t>
      </w:r>
      <w:r w:rsidR="00B93CD7" w:rsidRPr="00FA54A2">
        <w:rPr>
          <w:rFonts w:ascii="Times New Roman" w:hAnsi="Times New Roman" w:cs="Times New Roman"/>
          <w:sz w:val="24"/>
        </w:rPr>
        <w:t>enter</w:t>
      </w:r>
      <w:r w:rsidR="00866F04" w:rsidRPr="00FA54A2">
        <w:rPr>
          <w:rFonts w:ascii="Times New Roman" w:hAnsi="Times New Roman" w:cs="Times New Roman"/>
          <w:sz w:val="24"/>
        </w:rPr>
        <w:t xml:space="preserve"> for the developing field</w:t>
      </w:r>
      <w:ins w:id="18" w:author="Pinkoski" w:date="2014-03-17T14:35:00Z">
        <w:r w:rsidR="007E6297">
          <w:rPr>
            <w:rFonts w:ascii="Times New Roman" w:hAnsi="Times New Roman" w:cs="Times New Roman"/>
            <w:sz w:val="24"/>
          </w:rPr>
          <w:t>,</w:t>
        </w:r>
      </w:ins>
      <w:r w:rsidR="00866F04" w:rsidRPr="00FA54A2">
        <w:rPr>
          <w:rFonts w:ascii="Times New Roman" w:hAnsi="Times New Roman" w:cs="Times New Roman"/>
          <w:sz w:val="24"/>
        </w:rPr>
        <w:t xml:space="preserve"> and </w:t>
      </w:r>
      <w:r w:rsidR="00866F04" w:rsidRPr="00FA54A2">
        <w:rPr>
          <w:rFonts w:ascii="Times New Roman" w:eastAsiaTheme="minorHAnsi" w:hAnsi="Times New Roman" w:cs="Times New Roman"/>
          <w:sz w:val="24"/>
        </w:rPr>
        <w:t>rejecting</w:t>
      </w:r>
      <w:r w:rsidR="00866F04" w:rsidRPr="00FA54A2">
        <w:rPr>
          <w:rFonts w:ascii="Times New Roman" w:hAnsi="Times New Roman" w:cs="Times New Roman"/>
          <w:sz w:val="24"/>
        </w:rPr>
        <w:t xml:space="preserve"> traditional standards of journalistic objectivity in </w:t>
      </w:r>
      <w:proofErr w:type="spellStart"/>
      <w:r w:rsidR="00866F04" w:rsidRPr="00FA54A2">
        <w:rPr>
          <w:rFonts w:ascii="Times New Roman" w:hAnsi="Times New Roman" w:cs="Times New Roman"/>
          <w:sz w:val="24"/>
        </w:rPr>
        <w:t>favo</w:t>
      </w:r>
      <w:r w:rsidR="00604189">
        <w:rPr>
          <w:rFonts w:ascii="Times New Roman" w:hAnsi="Times New Roman" w:cs="Times New Roman"/>
          <w:sz w:val="24"/>
        </w:rPr>
        <w:t>u</w:t>
      </w:r>
      <w:r w:rsidR="00866F04" w:rsidRPr="00FA54A2">
        <w:rPr>
          <w:rFonts w:ascii="Times New Roman" w:hAnsi="Times New Roman" w:cs="Times New Roman"/>
          <w:sz w:val="24"/>
        </w:rPr>
        <w:t>r</w:t>
      </w:r>
      <w:proofErr w:type="spellEnd"/>
      <w:r w:rsidR="00866F04" w:rsidRPr="00FA54A2">
        <w:rPr>
          <w:rFonts w:ascii="Times New Roman" w:hAnsi="Times New Roman" w:cs="Times New Roman"/>
          <w:sz w:val="24"/>
        </w:rPr>
        <w:t xml:space="preserve"> of a prescriptive</w:t>
      </w:r>
      <w:ins w:id="19" w:author="Pinkoski" w:date="2014-03-17T14:35:00Z">
        <w:r w:rsidR="007E6297">
          <w:rPr>
            <w:rFonts w:ascii="Times New Roman" w:hAnsi="Times New Roman" w:cs="Times New Roman"/>
            <w:sz w:val="24"/>
          </w:rPr>
          <w:t>,</w:t>
        </w:r>
      </w:ins>
      <w:r w:rsidR="00866F04" w:rsidRPr="00FA54A2">
        <w:rPr>
          <w:rFonts w:ascii="Times New Roman" w:hAnsi="Times New Roman" w:cs="Times New Roman"/>
          <w:sz w:val="24"/>
        </w:rPr>
        <w:t xml:space="preserve"> and often proactive</w:t>
      </w:r>
      <w:ins w:id="20" w:author="Pinkoski" w:date="2014-03-17T14:35:00Z">
        <w:r w:rsidR="007E6297">
          <w:rPr>
            <w:rFonts w:ascii="Times New Roman" w:hAnsi="Times New Roman" w:cs="Times New Roman"/>
            <w:sz w:val="24"/>
          </w:rPr>
          <w:t>,</w:t>
        </w:r>
      </w:ins>
      <w:r w:rsidR="00866F04" w:rsidRPr="00FA54A2">
        <w:rPr>
          <w:rFonts w:ascii="Times New Roman" w:hAnsi="Times New Roman" w:cs="Times New Roman"/>
          <w:sz w:val="24"/>
        </w:rPr>
        <w:t xml:space="preserve"> methodology. </w:t>
      </w:r>
      <w:r w:rsidR="00036ACF" w:rsidRPr="00FA54A2">
        <w:rPr>
          <w:rFonts w:ascii="Times New Roman" w:hAnsi="Times New Roman" w:cs="Times New Roman"/>
          <w:sz w:val="24"/>
        </w:rPr>
        <w:t>W</w:t>
      </w:r>
      <w:r w:rsidR="00000F3F" w:rsidRPr="00FA54A2">
        <w:rPr>
          <w:rFonts w:ascii="Times New Roman" w:hAnsi="Times New Roman" w:cs="Times New Roman"/>
          <w:sz w:val="24"/>
        </w:rPr>
        <w:t>riting</w:t>
      </w:r>
      <w:r w:rsidR="00300E0B" w:rsidRPr="00FA54A2">
        <w:rPr>
          <w:rFonts w:ascii="Times New Roman" w:hAnsi="Times New Roman" w:cs="Times New Roman"/>
          <w:sz w:val="24"/>
        </w:rPr>
        <w:t xml:space="preserve"> directly to</w:t>
      </w:r>
      <w:ins w:id="21" w:author="Pinkoski" w:date="2014-03-17T14:35:00Z">
        <w:r w:rsidR="007E6297">
          <w:rPr>
            <w:rFonts w:ascii="Times New Roman" w:hAnsi="Times New Roman" w:cs="Times New Roman"/>
            <w:sz w:val="24"/>
          </w:rPr>
          <w:t>—</w:t>
        </w:r>
      </w:ins>
      <w:del w:id="22" w:author="Pinkoski" w:date="2014-03-17T14:35:00Z">
        <w:r w:rsidR="00300E0B" w:rsidRPr="00FA54A2" w:rsidDel="007E6297">
          <w:rPr>
            <w:rFonts w:ascii="Times New Roman" w:hAnsi="Times New Roman" w:cs="Times New Roman"/>
            <w:sz w:val="24"/>
          </w:rPr>
          <w:delText xml:space="preserve"> </w:delText>
        </w:r>
      </w:del>
      <w:r w:rsidR="00300E0B" w:rsidRPr="00FA54A2">
        <w:rPr>
          <w:rFonts w:ascii="Times New Roman" w:hAnsi="Times New Roman" w:cs="Times New Roman"/>
          <w:sz w:val="24"/>
        </w:rPr>
        <w:t>and for</w:t>
      </w:r>
      <w:ins w:id="23" w:author="Pinkoski" w:date="2014-03-17T14:35:00Z">
        <w:r w:rsidR="007E6297">
          <w:rPr>
            <w:rFonts w:ascii="Times New Roman" w:hAnsi="Times New Roman" w:cs="Times New Roman"/>
            <w:sz w:val="24"/>
          </w:rPr>
          <w:t>—</w:t>
        </w:r>
      </w:ins>
      <w:del w:id="24" w:author="Pinkoski" w:date="2014-03-17T14:35:00Z">
        <w:r w:rsidR="00300E0B" w:rsidRPr="00FA54A2" w:rsidDel="007E6297">
          <w:rPr>
            <w:rFonts w:ascii="Times New Roman" w:hAnsi="Times New Roman" w:cs="Times New Roman"/>
            <w:sz w:val="24"/>
          </w:rPr>
          <w:delText xml:space="preserve"> </w:delText>
        </w:r>
      </w:del>
      <w:r w:rsidR="00300E0B" w:rsidRPr="00FA54A2">
        <w:rPr>
          <w:rFonts w:ascii="Times New Roman" w:hAnsi="Times New Roman" w:cs="Times New Roman"/>
          <w:sz w:val="24"/>
        </w:rPr>
        <w:t xml:space="preserve">the </w:t>
      </w:r>
      <w:r w:rsidR="00000F3F" w:rsidRPr="00FA54A2">
        <w:rPr>
          <w:rFonts w:ascii="Times New Roman" w:hAnsi="Times New Roman" w:cs="Times New Roman"/>
          <w:sz w:val="24"/>
        </w:rPr>
        <w:t>dance communi</w:t>
      </w:r>
      <w:r w:rsidR="004E3508" w:rsidRPr="00FA54A2">
        <w:rPr>
          <w:rFonts w:ascii="Times New Roman" w:hAnsi="Times New Roman" w:cs="Times New Roman"/>
          <w:sz w:val="24"/>
        </w:rPr>
        <w:t xml:space="preserve">ty, </w:t>
      </w:r>
      <w:r w:rsidR="00B93CD7" w:rsidRPr="00FA54A2">
        <w:rPr>
          <w:rFonts w:ascii="Times New Roman" w:hAnsi="Times New Roman" w:cs="Times New Roman"/>
          <w:sz w:val="24"/>
        </w:rPr>
        <w:t>he</w:t>
      </w:r>
      <w:r w:rsidR="00036ACF" w:rsidRPr="00FA54A2">
        <w:rPr>
          <w:rFonts w:ascii="Times New Roman" w:hAnsi="Times New Roman" w:cs="Times New Roman"/>
          <w:sz w:val="24"/>
        </w:rPr>
        <w:t xml:space="preserve"> offered </w:t>
      </w:r>
      <w:r w:rsidR="00C60964" w:rsidRPr="00FA54A2">
        <w:rPr>
          <w:rFonts w:ascii="Times New Roman" w:hAnsi="Times New Roman" w:cs="Times New Roman"/>
          <w:sz w:val="24"/>
        </w:rPr>
        <w:t xml:space="preserve">a </w:t>
      </w:r>
      <w:r w:rsidR="00036ACF" w:rsidRPr="00FA54A2">
        <w:rPr>
          <w:rFonts w:ascii="Times New Roman" w:hAnsi="Times New Roman" w:cs="Times New Roman"/>
          <w:sz w:val="24"/>
        </w:rPr>
        <w:t>weekl</w:t>
      </w:r>
      <w:r w:rsidR="00C60964" w:rsidRPr="00FA54A2">
        <w:rPr>
          <w:rFonts w:ascii="Times New Roman" w:hAnsi="Times New Roman" w:cs="Times New Roman"/>
          <w:sz w:val="24"/>
        </w:rPr>
        <w:t>y events listing</w:t>
      </w:r>
      <w:r w:rsidR="00036ACF" w:rsidRPr="00FA54A2">
        <w:rPr>
          <w:rFonts w:ascii="Times New Roman" w:hAnsi="Times New Roman" w:cs="Times New Roman"/>
          <w:sz w:val="24"/>
        </w:rPr>
        <w:t xml:space="preserve">, </w:t>
      </w:r>
      <w:r w:rsidR="00300E0B" w:rsidRPr="00FA54A2">
        <w:rPr>
          <w:rFonts w:ascii="Times New Roman" w:hAnsi="Times New Roman" w:cs="Times New Roman"/>
          <w:sz w:val="24"/>
        </w:rPr>
        <w:t xml:space="preserve">advice </w:t>
      </w:r>
      <w:r w:rsidR="00036ACF" w:rsidRPr="00FA54A2">
        <w:rPr>
          <w:rFonts w:ascii="Times New Roman" w:hAnsi="Times New Roman" w:cs="Times New Roman"/>
          <w:sz w:val="24"/>
        </w:rPr>
        <w:t xml:space="preserve">to dancers </w:t>
      </w:r>
      <w:r w:rsidR="00300E0B" w:rsidRPr="00FA54A2">
        <w:rPr>
          <w:rFonts w:ascii="Times New Roman" w:hAnsi="Times New Roman" w:cs="Times New Roman"/>
          <w:sz w:val="24"/>
        </w:rPr>
        <w:t xml:space="preserve">on </w:t>
      </w:r>
      <w:r w:rsidR="009D6E54" w:rsidRPr="00FA54A2">
        <w:rPr>
          <w:rFonts w:ascii="Times New Roman" w:hAnsi="Times New Roman" w:cs="Times New Roman"/>
          <w:sz w:val="24"/>
        </w:rPr>
        <w:t>everything from</w:t>
      </w:r>
      <w:r w:rsidR="00B93CD7" w:rsidRPr="00FA54A2">
        <w:rPr>
          <w:rFonts w:ascii="Times New Roman" w:hAnsi="Times New Roman" w:cs="Times New Roman"/>
          <w:sz w:val="24"/>
        </w:rPr>
        <w:t xml:space="preserve"> performance</w:t>
      </w:r>
      <w:r w:rsidR="004E3508" w:rsidRPr="00FA54A2">
        <w:rPr>
          <w:rFonts w:ascii="Times New Roman" w:hAnsi="Times New Roman" w:cs="Times New Roman"/>
          <w:sz w:val="24"/>
        </w:rPr>
        <w:t xml:space="preserve"> etiquette to</w:t>
      </w:r>
      <w:r w:rsidR="009D6E54" w:rsidRPr="00FA54A2">
        <w:rPr>
          <w:rFonts w:ascii="Times New Roman" w:hAnsi="Times New Roman" w:cs="Times New Roman"/>
          <w:sz w:val="24"/>
        </w:rPr>
        <w:t xml:space="preserve"> </w:t>
      </w:r>
      <w:r w:rsidR="00300E0B" w:rsidRPr="00FA54A2">
        <w:rPr>
          <w:rFonts w:ascii="Times New Roman" w:hAnsi="Times New Roman" w:cs="Times New Roman"/>
          <w:sz w:val="24"/>
        </w:rPr>
        <w:t xml:space="preserve">how to produce a concert </w:t>
      </w:r>
      <w:r w:rsidR="00000F3F" w:rsidRPr="00FA54A2">
        <w:rPr>
          <w:rFonts w:ascii="Times New Roman" w:hAnsi="Times New Roman" w:cs="Times New Roman"/>
          <w:sz w:val="24"/>
        </w:rPr>
        <w:t>season</w:t>
      </w:r>
      <w:r w:rsidR="00036ACF" w:rsidRPr="00FA54A2">
        <w:rPr>
          <w:rFonts w:ascii="Times New Roman" w:hAnsi="Times New Roman" w:cs="Times New Roman"/>
          <w:sz w:val="24"/>
        </w:rPr>
        <w:t>,</w:t>
      </w:r>
      <w:r w:rsidR="004E3508" w:rsidRPr="00FA54A2">
        <w:rPr>
          <w:rFonts w:ascii="Times New Roman" w:hAnsi="Times New Roman" w:cs="Times New Roman"/>
          <w:sz w:val="24"/>
        </w:rPr>
        <w:t xml:space="preserve"> and</w:t>
      </w:r>
      <w:r w:rsidR="009D6E54" w:rsidRPr="00FA54A2">
        <w:rPr>
          <w:rFonts w:ascii="Times New Roman" w:hAnsi="Times New Roman" w:cs="Times New Roman"/>
          <w:sz w:val="24"/>
        </w:rPr>
        <w:t xml:space="preserve"> </w:t>
      </w:r>
      <w:r w:rsidR="00036ACF" w:rsidRPr="00FA54A2">
        <w:rPr>
          <w:rFonts w:ascii="Times New Roman" w:hAnsi="Times New Roman" w:cs="Times New Roman"/>
          <w:sz w:val="24"/>
        </w:rPr>
        <w:t>advocacy</w:t>
      </w:r>
      <w:r w:rsidR="00DD7FE7" w:rsidRPr="00FA54A2">
        <w:rPr>
          <w:rFonts w:ascii="Times New Roman" w:hAnsi="Times New Roman" w:cs="Times New Roman"/>
          <w:sz w:val="24"/>
        </w:rPr>
        <w:t xml:space="preserve"> on a number of issues affecting the dance industry</w:t>
      </w:r>
      <w:r w:rsidR="00C60964" w:rsidRPr="00FA54A2">
        <w:rPr>
          <w:rFonts w:ascii="Times New Roman" w:hAnsi="Times New Roman" w:cs="Times New Roman"/>
          <w:sz w:val="24"/>
        </w:rPr>
        <w:t>.</w:t>
      </w:r>
    </w:p>
    <w:p w14:paraId="02055331" w14:textId="77777777" w:rsidR="00FA54A2" w:rsidRDefault="00FA54A2" w:rsidP="00FA54A2">
      <w:pPr>
        <w:spacing w:after="0"/>
        <w:rPr>
          <w:rFonts w:ascii="Times New Roman" w:hAnsi="Times New Roman" w:cs="Times New Roman"/>
          <w:sz w:val="24"/>
        </w:rPr>
      </w:pPr>
    </w:p>
    <w:p w14:paraId="21553414" w14:textId="1DC5C4EB" w:rsidR="007221BF" w:rsidRPr="00FA54A2" w:rsidRDefault="009D6E54" w:rsidP="00FA54A2">
      <w:pPr>
        <w:spacing w:after="0"/>
        <w:rPr>
          <w:rFonts w:ascii="Times New Roman" w:hAnsi="Times New Roman" w:cs="Times New Roman"/>
          <w:sz w:val="24"/>
        </w:rPr>
      </w:pPr>
      <w:r w:rsidRPr="00FA54A2">
        <w:rPr>
          <w:rFonts w:ascii="Times New Roman" w:hAnsi="Times New Roman" w:cs="Times New Roman"/>
          <w:sz w:val="24"/>
        </w:rPr>
        <w:t>Martin mad</w:t>
      </w:r>
      <w:r w:rsidR="00C02D85" w:rsidRPr="00FA54A2">
        <w:rPr>
          <w:rFonts w:ascii="Times New Roman" w:hAnsi="Times New Roman" w:cs="Times New Roman"/>
          <w:sz w:val="24"/>
        </w:rPr>
        <w:t xml:space="preserve">e his </w:t>
      </w:r>
      <w:r w:rsidR="005115EB" w:rsidRPr="00FA54A2">
        <w:rPr>
          <w:rFonts w:ascii="Times New Roman" w:hAnsi="Times New Roman" w:cs="Times New Roman"/>
          <w:sz w:val="24"/>
        </w:rPr>
        <w:t xml:space="preserve">particular </w:t>
      </w:r>
      <w:r w:rsidR="00036ACF" w:rsidRPr="00FA54A2">
        <w:rPr>
          <w:rFonts w:ascii="Times New Roman" w:hAnsi="Times New Roman" w:cs="Times New Roman"/>
          <w:sz w:val="24"/>
        </w:rPr>
        <w:t xml:space="preserve">mark </w:t>
      </w:r>
      <w:r w:rsidRPr="00FA54A2">
        <w:rPr>
          <w:rFonts w:ascii="Times New Roman" w:hAnsi="Times New Roman" w:cs="Times New Roman"/>
          <w:sz w:val="24"/>
        </w:rPr>
        <w:t>by focus</w:t>
      </w:r>
      <w:r w:rsidR="007F3738">
        <w:rPr>
          <w:rFonts w:ascii="Times New Roman" w:hAnsi="Times New Roman" w:cs="Times New Roman"/>
          <w:sz w:val="24"/>
        </w:rPr>
        <w:t>ing</w:t>
      </w:r>
      <w:r w:rsidRPr="00FA54A2">
        <w:rPr>
          <w:rFonts w:ascii="Times New Roman" w:hAnsi="Times New Roman" w:cs="Times New Roman"/>
          <w:sz w:val="24"/>
        </w:rPr>
        <w:t xml:space="preserve"> on</w:t>
      </w:r>
      <w:r w:rsidR="007F3738">
        <w:rPr>
          <w:rFonts w:ascii="Times New Roman" w:hAnsi="Times New Roman" w:cs="Times New Roman"/>
          <w:sz w:val="24"/>
        </w:rPr>
        <w:t xml:space="preserve"> </w:t>
      </w:r>
      <w:r w:rsidR="00B337E7">
        <w:rPr>
          <w:rFonts w:ascii="Times New Roman" w:hAnsi="Times New Roman" w:cs="Times New Roman"/>
          <w:sz w:val="24"/>
        </w:rPr>
        <w:t>audience reception</w:t>
      </w:r>
      <w:r w:rsidR="007F3738">
        <w:rPr>
          <w:rFonts w:ascii="Times New Roman" w:hAnsi="Times New Roman" w:cs="Times New Roman"/>
          <w:sz w:val="24"/>
        </w:rPr>
        <w:t xml:space="preserve"> and the role of the viewer in the meaning making process. </w:t>
      </w:r>
      <w:r w:rsidR="00D23EE8" w:rsidRPr="00FA54A2">
        <w:rPr>
          <w:rFonts w:ascii="Times New Roman" w:hAnsi="Times New Roman" w:cs="Times New Roman"/>
          <w:sz w:val="24"/>
        </w:rPr>
        <w:t>Writing</w:t>
      </w:r>
      <w:r w:rsidR="00C02D85" w:rsidRPr="00FA54A2">
        <w:rPr>
          <w:rFonts w:ascii="Times New Roman" w:hAnsi="Times New Roman" w:cs="Times New Roman"/>
          <w:sz w:val="24"/>
        </w:rPr>
        <w:t xml:space="preserve"> for the general public</w:t>
      </w:r>
      <w:r w:rsidR="00DD7FE7" w:rsidRPr="00FA54A2">
        <w:rPr>
          <w:rFonts w:ascii="Times New Roman" w:hAnsi="Times New Roman" w:cs="Times New Roman"/>
          <w:sz w:val="24"/>
        </w:rPr>
        <w:t>, he</w:t>
      </w:r>
      <w:r w:rsidR="00D23EE8" w:rsidRPr="00FA54A2">
        <w:rPr>
          <w:rFonts w:ascii="Times New Roman" w:hAnsi="Times New Roman" w:cs="Times New Roman"/>
          <w:sz w:val="24"/>
        </w:rPr>
        <w:t xml:space="preserve"> </w:t>
      </w:r>
      <w:r w:rsidR="00630A1B" w:rsidRPr="00FA54A2">
        <w:rPr>
          <w:rFonts w:ascii="Times New Roman" w:hAnsi="Times New Roman" w:cs="Times New Roman"/>
          <w:sz w:val="24"/>
        </w:rPr>
        <w:t>used his columns, lectures</w:t>
      </w:r>
      <w:ins w:id="25" w:author="Pinkoski" w:date="2014-03-17T14:35:00Z">
        <w:r w:rsidR="007E6297">
          <w:rPr>
            <w:rFonts w:ascii="Times New Roman" w:hAnsi="Times New Roman" w:cs="Times New Roman"/>
            <w:sz w:val="24"/>
          </w:rPr>
          <w:t>,</w:t>
        </w:r>
      </w:ins>
      <w:r w:rsidR="00630A1B" w:rsidRPr="00FA54A2">
        <w:rPr>
          <w:rFonts w:ascii="Times New Roman" w:hAnsi="Times New Roman" w:cs="Times New Roman"/>
          <w:sz w:val="24"/>
        </w:rPr>
        <w:t xml:space="preserve"> and books</w:t>
      </w:r>
      <w:r w:rsidR="00D23EE8" w:rsidRPr="00FA54A2">
        <w:rPr>
          <w:rFonts w:ascii="Times New Roman" w:hAnsi="Times New Roman" w:cs="Times New Roman"/>
          <w:sz w:val="24"/>
        </w:rPr>
        <w:t xml:space="preserve"> to</w:t>
      </w:r>
      <w:r w:rsidR="00C02D85" w:rsidRPr="00FA54A2">
        <w:rPr>
          <w:rFonts w:ascii="Times New Roman" w:hAnsi="Times New Roman" w:cs="Times New Roman"/>
          <w:sz w:val="24"/>
        </w:rPr>
        <w:t xml:space="preserve"> </w:t>
      </w:r>
      <w:del w:id="26" w:author="Pinkoski" w:date="2014-03-17T14:35:00Z">
        <w:r w:rsidR="00A50C8F" w:rsidRPr="00FD61B5" w:rsidDel="007E6297">
          <w:rPr>
            <w:rFonts w:ascii="Times New Roman" w:hAnsi="Times New Roman" w:cs="Times New Roman"/>
            <w:sz w:val="24"/>
          </w:rPr>
          <w:delText>‘</w:delText>
        </w:r>
      </w:del>
      <w:ins w:id="27" w:author="Pinkoski" w:date="2014-03-17T14:35:00Z">
        <w:r w:rsidR="007E6297">
          <w:rPr>
            <w:rFonts w:ascii="Times New Roman" w:hAnsi="Times New Roman" w:cs="Times New Roman"/>
            <w:sz w:val="24"/>
          </w:rPr>
          <w:t>“</w:t>
        </w:r>
      </w:ins>
      <w:r w:rsidR="00D23EE8" w:rsidRPr="00FD61B5">
        <w:rPr>
          <w:rFonts w:ascii="Times New Roman" w:hAnsi="Times New Roman" w:cs="Times New Roman"/>
          <w:sz w:val="24"/>
        </w:rPr>
        <w:t>open the people’s eyes to the fact that here was something worth looking into</w:t>
      </w:r>
      <w:del w:id="28" w:author="Pinkoski" w:date="2014-03-17T14:36:00Z">
        <w:r w:rsidR="00A50C8F" w:rsidRPr="00FD61B5" w:rsidDel="007E6297">
          <w:rPr>
            <w:rFonts w:ascii="Times New Roman" w:hAnsi="Times New Roman" w:cs="Times New Roman"/>
            <w:sz w:val="24"/>
          </w:rPr>
          <w:delText>’</w:delText>
        </w:r>
      </w:del>
      <w:r w:rsidR="001F0E4C">
        <w:rPr>
          <w:rFonts w:ascii="Times New Roman" w:hAnsi="Times New Roman" w:cs="Times New Roman"/>
          <w:sz w:val="24"/>
        </w:rPr>
        <w:t>.</w:t>
      </w:r>
      <w:ins w:id="29" w:author="Pinkoski" w:date="2014-03-17T14:36:00Z">
        <w:r w:rsidR="007E6297">
          <w:rPr>
            <w:rFonts w:ascii="Times New Roman" w:hAnsi="Times New Roman" w:cs="Times New Roman"/>
            <w:sz w:val="24"/>
          </w:rPr>
          <w:t>”</w:t>
        </w:r>
      </w:ins>
      <w:r w:rsidR="007F209C">
        <w:rPr>
          <w:rStyle w:val="EndnoteReference"/>
          <w:rFonts w:ascii="Times New Roman" w:hAnsi="Times New Roman" w:cs="Times New Roman"/>
          <w:sz w:val="24"/>
        </w:rPr>
        <w:endnoteReference w:id="1"/>
      </w:r>
      <w:r w:rsidR="005115EB" w:rsidRPr="00FA54A2">
        <w:rPr>
          <w:rFonts w:ascii="Times New Roman" w:hAnsi="Times New Roman" w:cs="Times New Roman"/>
          <w:sz w:val="24"/>
        </w:rPr>
        <w:t xml:space="preserve"> </w:t>
      </w:r>
      <w:r w:rsidR="007221BF" w:rsidRPr="00FA54A2">
        <w:rPr>
          <w:rFonts w:ascii="Times New Roman" w:hAnsi="Times New Roman" w:cs="Times New Roman"/>
          <w:sz w:val="24"/>
        </w:rPr>
        <w:t xml:space="preserve">His </w:t>
      </w:r>
      <w:r w:rsidR="00DD7FE7" w:rsidRPr="00FA54A2">
        <w:rPr>
          <w:rFonts w:ascii="Times New Roman" w:hAnsi="Times New Roman" w:cs="Times New Roman"/>
          <w:sz w:val="24"/>
        </w:rPr>
        <w:t>strong</w:t>
      </w:r>
      <w:r w:rsidR="007221BF" w:rsidRPr="00FA54A2">
        <w:rPr>
          <w:rFonts w:ascii="Times New Roman" w:hAnsi="Times New Roman" w:cs="Times New Roman"/>
          <w:sz w:val="24"/>
        </w:rPr>
        <w:t xml:space="preserve"> relationship with the audience, as teacher and guide, helped to establish a dedicated c</w:t>
      </w:r>
      <w:r w:rsidR="00A50C8F">
        <w:rPr>
          <w:rFonts w:ascii="Times New Roman" w:hAnsi="Times New Roman" w:cs="Times New Roman"/>
          <w:sz w:val="24"/>
        </w:rPr>
        <w:t xml:space="preserve">onstituency </w:t>
      </w:r>
      <w:r w:rsidR="007221BF" w:rsidRPr="00FA54A2">
        <w:rPr>
          <w:rFonts w:ascii="Times New Roman" w:hAnsi="Times New Roman" w:cs="Times New Roman"/>
          <w:sz w:val="24"/>
        </w:rPr>
        <w:t xml:space="preserve">for concert dance in New York City and </w:t>
      </w:r>
      <w:r w:rsidR="00214393" w:rsidRPr="00FA54A2">
        <w:rPr>
          <w:rFonts w:ascii="Times New Roman" w:hAnsi="Times New Roman" w:cs="Times New Roman"/>
          <w:sz w:val="24"/>
        </w:rPr>
        <w:t xml:space="preserve">in regional cities </w:t>
      </w:r>
      <w:r w:rsidR="007221BF" w:rsidRPr="00FA54A2">
        <w:rPr>
          <w:rFonts w:ascii="Times New Roman" w:hAnsi="Times New Roman" w:cs="Times New Roman"/>
          <w:sz w:val="24"/>
        </w:rPr>
        <w:t xml:space="preserve">across the United States, where </w:t>
      </w:r>
      <w:r w:rsidR="00116039" w:rsidRPr="00FA54A2">
        <w:rPr>
          <w:rFonts w:ascii="Times New Roman" w:hAnsi="Times New Roman" w:cs="Times New Roman"/>
          <w:sz w:val="24"/>
        </w:rPr>
        <w:t xml:space="preserve">as </w:t>
      </w:r>
      <w:r w:rsidR="007221BF" w:rsidRPr="00FA54A2">
        <w:rPr>
          <w:rFonts w:ascii="Times New Roman" w:hAnsi="Times New Roman" w:cs="Times New Roman"/>
          <w:sz w:val="24"/>
        </w:rPr>
        <w:t xml:space="preserve">the voice of the </w:t>
      </w:r>
      <w:r w:rsidR="007221BF" w:rsidRPr="00FA54A2">
        <w:rPr>
          <w:rFonts w:ascii="Times New Roman" w:hAnsi="Times New Roman" w:cs="Times New Roman"/>
          <w:i/>
          <w:sz w:val="24"/>
        </w:rPr>
        <w:t>New York Times</w:t>
      </w:r>
      <w:r w:rsidR="007221BF" w:rsidRPr="00FA54A2">
        <w:rPr>
          <w:rFonts w:ascii="Times New Roman" w:hAnsi="Times New Roman" w:cs="Times New Roman"/>
          <w:sz w:val="24"/>
        </w:rPr>
        <w:t xml:space="preserve"> </w:t>
      </w:r>
      <w:r w:rsidR="00116039" w:rsidRPr="00FA54A2">
        <w:rPr>
          <w:rFonts w:ascii="Times New Roman" w:hAnsi="Times New Roman" w:cs="Times New Roman"/>
          <w:sz w:val="24"/>
        </w:rPr>
        <w:t xml:space="preserve">his opinion </w:t>
      </w:r>
      <w:r w:rsidR="007221BF" w:rsidRPr="00FA54A2">
        <w:rPr>
          <w:rFonts w:ascii="Times New Roman" w:hAnsi="Times New Roman" w:cs="Times New Roman"/>
          <w:sz w:val="24"/>
        </w:rPr>
        <w:t>carried considerable weight. Many dancers acknowledged</w:t>
      </w:r>
      <w:r w:rsidR="00116039" w:rsidRPr="00FA54A2">
        <w:rPr>
          <w:rFonts w:ascii="Times New Roman" w:hAnsi="Times New Roman" w:cs="Times New Roman"/>
          <w:sz w:val="24"/>
        </w:rPr>
        <w:t xml:space="preserve"> </w:t>
      </w:r>
      <w:r w:rsidR="00DD7FE7" w:rsidRPr="00FA54A2">
        <w:rPr>
          <w:rFonts w:ascii="Times New Roman" w:hAnsi="Times New Roman" w:cs="Times New Roman"/>
          <w:sz w:val="24"/>
        </w:rPr>
        <w:t xml:space="preserve">that Martin’s approval </w:t>
      </w:r>
      <w:r w:rsidR="007221BF" w:rsidRPr="00FA54A2">
        <w:rPr>
          <w:rFonts w:ascii="Times New Roman" w:hAnsi="Times New Roman" w:cs="Times New Roman"/>
          <w:sz w:val="24"/>
        </w:rPr>
        <w:t xml:space="preserve">allowed them to </w:t>
      </w:r>
      <w:r w:rsidR="00116039" w:rsidRPr="00FA54A2">
        <w:rPr>
          <w:rFonts w:ascii="Times New Roman" w:hAnsi="Times New Roman" w:cs="Times New Roman"/>
          <w:sz w:val="24"/>
        </w:rPr>
        <w:t xml:space="preserve">acquire bookings and to </w:t>
      </w:r>
      <w:r w:rsidR="007221BF" w:rsidRPr="00FA54A2">
        <w:rPr>
          <w:rFonts w:ascii="Times New Roman" w:hAnsi="Times New Roman" w:cs="Times New Roman"/>
          <w:sz w:val="24"/>
        </w:rPr>
        <w:t>successfully launch road tours.</w:t>
      </w:r>
    </w:p>
    <w:p w14:paraId="5CBB9C5D" w14:textId="77777777" w:rsidR="00FA54A2" w:rsidRDefault="00FA54A2" w:rsidP="00FA54A2">
      <w:pPr>
        <w:spacing w:after="0"/>
        <w:rPr>
          <w:rFonts w:ascii="Times New Roman" w:hAnsi="Times New Roman" w:cs="Times New Roman"/>
          <w:sz w:val="24"/>
        </w:rPr>
      </w:pPr>
    </w:p>
    <w:p w14:paraId="246A7600" w14:textId="0C9B2277" w:rsidR="009301AC" w:rsidRPr="00443F42" w:rsidRDefault="00C44033" w:rsidP="00FA54A2">
      <w:pPr>
        <w:spacing w:after="0"/>
        <w:rPr>
          <w:rFonts w:ascii="Times New Roman" w:hAnsi="Times New Roman" w:cs="Times New Roman"/>
          <w:b/>
          <w:sz w:val="24"/>
        </w:rPr>
      </w:pPr>
      <w:r>
        <w:rPr>
          <w:rFonts w:ascii="Times New Roman" w:hAnsi="Times New Roman" w:cs="Times New Roman"/>
          <w:b/>
          <w:sz w:val="24"/>
        </w:rPr>
        <w:t xml:space="preserve">Theory of Dance Modernism </w:t>
      </w:r>
    </w:p>
    <w:p w14:paraId="233DAC27" w14:textId="4A7DDB61" w:rsidR="0096562C" w:rsidRPr="00FA54A2" w:rsidRDefault="00B01569" w:rsidP="00FA54A2">
      <w:pPr>
        <w:spacing w:after="0"/>
        <w:rPr>
          <w:rFonts w:ascii="Times New Roman" w:hAnsi="Times New Roman" w:cs="Times New Roman"/>
          <w:sz w:val="24"/>
        </w:rPr>
      </w:pPr>
      <w:r w:rsidRPr="00FA54A2">
        <w:rPr>
          <w:rFonts w:ascii="Times New Roman" w:hAnsi="Times New Roman" w:cs="Times New Roman"/>
          <w:sz w:val="24"/>
        </w:rPr>
        <w:t>As</w:t>
      </w:r>
      <w:r>
        <w:rPr>
          <w:rFonts w:ascii="Times New Roman" w:hAnsi="Times New Roman" w:cs="Times New Roman"/>
          <w:sz w:val="24"/>
        </w:rPr>
        <w:t xml:space="preserve"> a </w:t>
      </w:r>
      <w:r w:rsidR="005115EB" w:rsidRPr="00FA54A2">
        <w:rPr>
          <w:rFonts w:ascii="Times New Roman" w:hAnsi="Times New Roman" w:cs="Times New Roman"/>
          <w:sz w:val="24"/>
        </w:rPr>
        <w:t xml:space="preserve">theorist </w:t>
      </w:r>
      <w:r w:rsidR="00C44033">
        <w:rPr>
          <w:rFonts w:ascii="Times New Roman" w:hAnsi="Times New Roman" w:cs="Times New Roman"/>
          <w:sz w:val="24"/>
        </w:rPr>
        <w:t xml:space="preserve">for the emerging genre of </w:t>
      </w:r>
      <w:r w:rsidR="004D57A8" w:rsidRPr="00FA54A2">
        <w:rPr>
          <w:rFonts w:ascii="Times New Roman" w:hAnsi="Times New Roman" w:cs="Times New Roman"/>
          <w:sz w:val="24"/>
        </w:rPr>
        <w:t xml:space="preserve">American </w:t>
      </w:r>
      <w:r w:rsidR="00C44033">
        <w:rPr>
          <w:rFonts w:ascii="Times New Roman" w:hAnsi="Times New Roman" w:cs="Times New Roman"/>
          <w:sz w:val="24"/>
        </w:rPr>
        <w:t>m</w:t>
      </w:r>
      <w:r w:rsidR="004D57A8" w:rsidRPr="00FA54A2">
        <w:rPr>
          <w:rFonts w:ascii="Times New Roman" w:hAnsi="Times New Roman" w:cs="Times New Roman"/>
          <w:sz w:val="24"/>
        </w:rPr>
        <w:t xml:space="preserve">odern </w:t>
      </w:r>
      <w:r w:rsidR="00C44033">
        <w:rPr>
          <w:rFonts w:ascii="Times New Roman" w:hAnsi="Times New Roman" w:cs="Times New Roman"/>
          <w:sz w:val="24"/>
        </w:rPr>
        <w:t>d</w:t>
      </w:r>
      <w:r w:rsidR="004D57A8" w:rsidRPr="00FA54A2">
        <w:rPr>
          <w:rFonts w:ascii="Times New Roman" w:hAnsi="Times New Roman" w:cs="Times New Roman"/>
          <w:sz w:val="24"/>
        </w:rPr>
        <w:t>ance</w:t>
      </w:r>
      <w:r w:rsidR="0096660D" w:rsidRPr="00FA54A2">
        <w:rPr>
          <w:rFonts w:ascii="Times New Roman" w:hAnsi="Times New Roman" w:cs="Times New Roman"/>
          <w:sz w:val="24"/>
        </w:rPr>
        <w:t>, Martin</w:t>
      </w:r>
      <w:r w:rsidR="000D67D3" w:rsidRPr="00FA54A2">
        <w:rPr>
          <w:rFonts w:ascii="Times New Roman" w:hAnsi="Times New Roman" w:cs="Times New Roman"/>
          <w:sz w:val="24"/>
        </w:rPr>
        <w:t xml:space="preserve"> defined and codified</w:t>
      </w:r>
      <w:r w:rsidR="00591825" w:rsidRPr="00FA54A2">
        <w:rPr>
          <w:rFonts w:ascii="Times New Roman" w:hAnsi="Times New Roman" w:cs="Times New Roman"/>
          <w:sz w:val="24"/>
        </w:rPr>
        <w:t xml:space="preserve"> the advance of modernist principles in American concert dance. </w:t>
      </w:r>
      <w:r w:rsidR="00591825" w:rsidRPr="00FA54A2">
        <w:rPr>
          <w:rFonts w:ascii="Times New Roman" w:eastAsiaTheme="minorHAnsi" w:hAnsi="Times New Roman" w:cs="Times New Roman"/>
          <w:sz w:val="24"/>
        </w:rPr>
        <w:t>(</w:t>
      </w:r>
      <w:r w:rsidR="00C44033">
        <w:rPr>
          <w:rFonts w:ascii="Times New Roman" w:eastAsiaTheme="minorHAnsi" w:hAnsi="Times New Roman" w:cs="Times New Roman"/>
          <w:sz w:val="24"/>
        </w:rPr>
        <w:t xml:space="preserve">Martin understood ‘American’ as a </w:t>
      </w:r>
      <w:r w:rsidR="00591825" w:rsidRPr="00FA54A2">
        <w:rPr>
          <w:rFonts w:ascii="Times New Roman" w:eastAsiaTheme="minorHAnsi" w:hAnsi="Times New Roman" w:cs="Times New Roman"/>
          <w:sz w:val="24"/>
        </w:rPr>
        <w:t>combination of influences</w:t>
      </w:r>
      <w:r w:rsidR="0096660D" w:rsidRPr="00FA54A2">
        <w:rPr>
          <w:rFonts w:ascii="Times New Roman" w:eastAsiaTheme="minorHAnsi" w:hAnsi="Times New Roman" w:cs="Times New Roman"/>
          <w:sz w:val="24"/>
        </w:rPr>
        <w:t xml:space="preserve"> that blended</w:t>
      </w:r>
      <w:r w:rsidR="008112C8" w:rsidRPr="00FA54A2">
        <w:rPr>
          <w:rFonts w:ascii="Times New Roman" w:eastAsiaTheme="minorHAnsi" w:hAnsi="Times New Roman" w:cs="Times New Roman"/>
          <w:sz w:val="24"/>
        </w:rPr>
        <w:t xml:space="preserve"> to create new </w:t>
      </w:r>
      <w:r w:rsidR="00591825" w:rsidRPr="00FA54A2">
        <w:rPr>
          <w:rFonts w:ascii="Times New Roman" w:eastAsiaTheme="minorHAnsi" w:hAnsi="Times New Roman" w:cs="Times New Roman"/>
          <w:sz w:val="24"/>
        </w:rPr>
        <w:t>tradition</w:t>
      </w:r>
      <w:r w:rsidR="008112C8" w:rsidRPr="00FA54A2">
        <w:rPr>
          <w:rFonts w:ascii="Times New Roman" w:eastAsiaTheme="minorHAnsi" w:hAnsi="Times New Roman" w:cs="Times New Roman"/>
          <w:sz w:val="24"/>
        </w:rPr>
        <w:t xml:space="preserve">s </w:t>
      </w:r>
      <w:r w:rsidR="00591825" w:rsidRPr="00FA54A2">
        <w:rPr>
          <w:rFonts w:ascii="Times New Roman" w:eastAsiaTheme="minorHAnsi" w:hAnsi="Times New Roman" w:cs="Times New Roman"/>
          <w:sz w:val="24"/>
        </w:rPr>
        <w:t>in the Unite</w:t>
      </w:r>
      <w:r w:rsidR="00F314D9" w:rsidRPr="00FA54A2">
        <w:rPr>
          <w:rFonts w:ascii="Times New Roman" w:eastAsiaTheme="minorHAnsi" w:hAnsi="Times New Roman" w:cs="Times New Roman"/>
          <w:sz w:val="24"/>
        </w:rPr>
        <w:t xml:space="preserve">d States.) </w:t>
      </w:r>
      <w:r w:rsidR="00B83ED2" w:rsidRPr="00FA54A2">
        <w:rPr>
          <w:rFonts w:ascii="Times New Roman" w:eastAsiaTheme="minorHAnsi" w:hAnsi="Times New Roman" w:cs="Times New Roman"/>
          <w:sz w:val="24"/>
        </w:rPr>
        <w:t>Between 1927 and 1939 his</w:t>
      </w:r>
      <w:r w:rsidR="00F314D9" w:rsidRPr="00FA54A2">
        <w:rPr>
          <w:rFonts w:ascii="Times New Roman" w:eastAsiaTheme="minorHAnsi" w:hAnsi="Times New Roman" w:cs="Times New Roman"/>
          <w:sz w:val="24"/>
        </w:rPr>
        <w:t xml:space="preserve"> reviews, </w:t>
      </w:r>
      <w:r w:rsidR="00F314D9" w:rsidRPr="00FA54A2">
        <w:rPr>
          <w:rFonts w:ascii="Times New Roman" w:hAnsi="Times New Roman" w:cs="Times New Roman"/>
          <w:sz w:val="24"/>
        </w:rPr>
        <w:t>lectures, essays</w:t>
      </w:r>
      <w:ins w:id="30" w:author="Pinkoski" w:date="2014-03-17T14:36:00Z">
        <w:r w:rsidR="007E6297">
          <w:rPr>
            <w:rFonts w:ascii="Times New Roman" w:hAnsi="Times New Roman" w:cs="Times New Roman"/>
            <w:sz w:val="24"/>
          </w:rPr>
          <w:t>,</w:t>
        </w:r>
      </w:ins>
      <w:r w:rsidR="00F314D9" w:rsidRPr="00FA54A2">
        <w:rPr>
          <w:rFonts w:ascii="Times New Roman" w:hAnsi="Times New Roman" w:cs="Times New Roman"/>
          <w:sz w:val="24"/>
        </w:rPr>
        <w:t xml:space="preserve"> and books </w:t>
      </w:r>
      <w:r w:rsidR="00E95CDA" w:rsidRPr="00FA54A2">
        <w:rPr>
          <w:rFonts w:ascii="Times New Roman" w:hAnsi="Times New Roman" w:cs="Times New Roman"/>
          <w:sz w:val="24"/>
        </w:rPr>
        <w:t>diagram</w:t>
      </w:r>
      <w:r w:rsidR="00F314D9" w:rsidRPr="00FA54A2">
        <w:rPr>
          <w:rFonts w:ascii="Times New Roman" w:hAnsi="Times New Roman" w:cs="Times New Roman"/>
          <w:sz w:val="24"/>
        </w:rPr>
        <w:t>med</w:t>
      </w:r>
      <w:r w:rsidR="00E95CDA" w:rsidRPr="00FA54A2">
        <w:rPr>
          <w:rFonts w:ascii="Times New Roman" w:hAnsi="Times New Roman" w:cs="Times New Roman"/>
          <w:sz w:val="24"/>
        </w:rPr>
        <w:t xml:space="preserve"> the </w:t>
      </w:r>
      <w:r w:rsidR="00F314D9" w:rsidRPr="00FA54A2">
        <w:rPr>
          <w:rFonts w:ascii="Times New Roman" w:hAnsi="Times New Roman" w:cs="Times New Roman"/>
          <w:sz w:val="24"/>
        </w:rPr>
        <w:t xml:space="preserve">emerging </w:t>
      </w:r>
      <w:r w:rsidR="00E95CDA" w:rsidRPr="00FA54A2">
        <w:rPr>
          <w:rFonts w:ascii="Times New Roman" w:hAnsi="Times New Roman" w:cs="Times New Roman"/>
          <w:sz w:val="24"/>
        </w:rPr>
        <w:t xml:space="preserve">form, </w:t>
      </w:r>
      <w:r w:rsidR="00F314D9" w:rsidRPr="00FA54A2">
        <w:rPr>
          <w:rFonts w:ascii="Times New Roman" w:hAnsi="Times New Roman" w:cs="Times New Roman"/>
          <w:sz w:val="24"/>
        </w:rPr>
        <w:t xml:space="preserve">helping </w:t>
      </w:r>
      <w:r w:rsidR="00E95CDA" w:rsidRPr="00FA54A2">
        <w:rPr>
          <w:rFonts w:ascii="Times New Roman" w:hAnsi="Times New Roman" w:cs="Times New Roman"/>
          <w:sz w:val="24"/>
        </w:rPr>
        <w:t>to establish aesthetic principles</w:t>
      </w:r>
      <w:ins w:id="31" w:author="Pinkoski" w:date="2014-03-17T14:36:00Z">
        <w:r w:rsidR="007E6297">
          <w:rPr>
            <w:rFonts w:ascii="Times New Roman" w:hAnsi="Times New Roman" w:cs="Times New Roman"/>
            <w:sz w:val="24"/>
          </w:rPr>
          <w:t>,</w:t>
        </w:r>
      </w:ins>
      <w:r w:rsidR="00E95CDA" w:rsidRPr="00FA54A2">
        <w:rPr>
          <w:rFonts w:ascii="Times New Roman" w:hAnsi="Times New Roman" w:cs="Times New Roman"/>
          <w:sz w:val="24"/>
        </w:rPr>
        <w:t xml:space="preserve"> and terminology to support a new level of discourse.</w:t>
      </w:r>
      <w:r w:rsidR="00970F38" w:rsidRPr="00FA54A2">
        <w:rPr>
          <w:rFonts w:ascii="Times New Roman" w:hAnsi="Times New Roman" w:cs="Times New Roman"/>
          <w:sz w:val="24"/>
        </w:rPr>
        <w:t xml:space="preserve"> In</w:t>
      </w:r>
      <w:r w:rsidR="00484504" w:rsidRPr="00FA54A2">
        <w:rPr>
          <w:rFonts w:ascii="Times New Roman" w:hAnsi="Times New Roman" w:cs="Times New Roman"/>
          <w:sz w:val="24"/>
        </w:rPr>
        <w:t xml:space="preserve"> </w:t>
      </w:r>
      <w:r w:rsidR="00484504" w:rsidRPr="00FA54A2">
        <w:rPr>
          <w:rFonts w:ascii="Times New Roman" w:hAnsi="Times New Roman" w:cs="Times New Roman"/>
          <w:i/>
          <w:sz w:val="24"/>
        </w:rPr>
        <w:t>Introduction to the Dance</w:t>
      </w:r>
      <w:r w:rsidR="00484504" w:rsidRPr="00FA54A2">
        <w:rPr>
          <w:rFonts w:ascii="Times New Roman" w:hAnsi="Times New Roman" w:cs="Times New Roman"/>
          <w:sz w:val="24"/>
        </w:rPr>
        <w:t xml:space="preserve"> (1939)</w:t>
      </w:r>
      <w:r w:rsidR="005F256E" w:rsidRPr="00FA54A2">
        <w:rPr>
          <w:rFonts w:ascii="Times New Roman" w:hAnsi="Times New Roman" w:cs="Times New Roman"/>
          <w:sz w:val="24"/>
        </w:rPr>
        <w:t xml:space="preserve">, </w:t>
      </w:r>
      <w:r w:rsidR="00484504" w:rsidRPr="00FA54A2">
        <w:rPr>
          <w:rFonts w:ascii="Times New Roman" w:hAnsi="Times New Roman" w:cs="Times New Roman"/>
          <w:sz w:val="24"/>
        </w:rPr>
        <w:t xml:space="preserve">he </w:t>
      </w:r>
      <w:r w:rsidR="00A71F4E">
        <w:rPr>
          <w:rFonts w:ascii="Times New Roman" w:hAnsi="Times New Roman" w:cs="Times New Roman"/>
          <w:sz w:val="24"/>
        </w:rPr>
        <w:t>appropriated and redeployed</w:t>
      </w:r>
      <w:r w:rsidR="00484504" w:rsidRPr="00FA54A2">
        <w:rPr>
          <w:rFonts w:ascii="Times New Roman" w:hAnsi="Times New Roman" w:cs="Times New Roman"/>
          <w:sz w:val="24"/>
        </w:rPr>
        <w:t xml:space="preserve"> the </w:t>
      </w:r>
      <w:r w:rsidR="00624254" w:rsidRPr="00FA54A2">
        <w:rPr>
          <w:rFonts w:ascii="Times New Roman" w:hAnsi="Times New Roman" w:cs="Times New Roman"/>
          <w:sz w:val="24"/>
        </w:rPr>
        <w:t xml:space="preserve">ancient </w:t>
      </w:r>
      <w:r w:rsidR="00484504" w:rsidRPr="00FA54A2">
        <w:rPr>
          <w:rFonts w:ascii="Times New Roman" w:hAnsi="Times New Roman" w:cs="Times New Roman"/>
          <w:sz w:val="24"/>
        </w:rPr>
        <w:t>concept of</w:t>
      </w:r>
      <w:r w:rsidR="00637119" w:rsidRPr="00FA54A2">
        <w:rPr>
          <w:rFonts w:ascii="Times New Roman" w:hAnsi="Times New Roman" w:cs="Times New Roman"/>
          <w:sz w:val="24"/>
        </w:rPr>
        <w:t xml:space="preserve"> </w:t>
      </w:r>
      <w:proofErr w:type="spellStart"/>
      <w:r w:rsidR="00637119" w:rsidRPr="00FA54A2">
        <w:rPr>
          <w:rFonts w:ascii="Times New Roman" w:hAnsi="Times New Roman" w:cs="Times New Roman"/>
          <w:sz w:val="24"/>
        </w:rPr>
        <w:t>metakinesis</w:t>
      </w:r>
      <w:proofErr w:type="spellEnd"/>
      <w:r w:rsidR="00B83ED2" w:rsidRPr="00FA54A2">
        <w:rPr>
          <w:rFonts w:ascii="Times New Roman" w:hAnsi="Times New Roman" w:cs="Times New Roman"/>
          <w:sz w:val="24"/>
        </w:rPr>
        <w:t xml:space="preserve">: </w:t>
      </w:r>
      <w:ins w:id="32" w:author="Pinkoski" w:date="2014-03-17T14:37:00Z">
        <w:r w:rsidR="007E6297">
          <w:rPr>
            <w:rFonts w:ascii="Times New Roman" w:hAnsi="Times New Roman" w:cs="Times New Roman"/>
            <w:sz w:val="24"/>
          </w:rPr>
          <w:t>“</w:t>
        </w:r>
      </w:ins>
      <w:del w:id="33" w:author="Pinkoski" w:date="2014-03-17T14:37:00Z">
        <w:r w:rsidR="00567A59" w:rsidDel="007E6297">
          <w:rPr>
            <w:rFonts w:ascii="Times New Roman" w:hAnsi="Times New Roman" w:cs="Times New Roman"/>
            <w:sz w:val="24"/>
          </w:rPr>
          <w:delText>‘</w:delText>
        </w:r>
      </w:del>
      <w:r w:rsidR="00484504" w:rsidRPr="00FA54A2">
        <w:rPr>
          <w:rFonts w:ascii="Times New Roman" w:hAnsi="Times New Roman" w:cs="Times New Roman"/>
          <w:sz w:val="24"/>
        </w:rPr>
        <w:t>N</w:t>
      </w:r>
      <w:r w:rsidR="00B545B5" w:rsidRPr="00FA54A2">
        <w:rPr>
          <w:rFonts w:ascii="Times New Roman" w:hAnsi="Times New Roman" w:cs="Times New Roman"/>
          <w:sz w:val="24"/>
        </w:rPr>
        <w:t>ot only does the dancer employ movement to express his ideas, but, strange as it may seem, the spectator must also employ movement in order t</w:t>
      </w:r>
      <w:r w:rsidR="00000B3C" w:rsidRPr="00FA54A2">
        <w:rPr>
          <w:rFonts w:ascii="Times New Roman" w:hAnsi="Times New Roman" w:cs="Times New Roman"/>
          <w:sz w:val="24"/>
        </w:rPr>
        <w:t>o respond to the dancer’s inten</w:t>
      </w:r>
      <w:r w:rsidR="00B545B5" w:rsidRPr="00FA54A2">
        <w:rPr>
          <w:rFonts w:ascii="Times New Roman" w:hAnsi="Times New Roman" w:cs="Times New Roman"/>
          <w:sz w:val="24"/>
        </w:rPr>
        <w:t xml:space="preserve">tion and understand what </w:t>
      </w:r>
      <w:r w:rsidR="00484504" w:rsidRPr="00FA54A2">
        <w:rPr>
          <w:rFonts w:ascii="Times New Roman" w:hAnsi="Times New Roman" w:cs="Times New Roman"/>
          <w:sz w:val="24"/>
        </w:rPr>
        <w:t>he is trying to convey</w:t>
      </w:r>
      <w:ins w:id="34" w:author="Pinkoski" w:date="2014-03-17T14:37:00Z">
        <w:r w:rsidR="007E6297">
          <w:rPr>
            <w:rFonts w:ascii="Times New Roman" w:hAnsi="Times New Roman" w:cs="Times New Roman"/>
            <w:sz w:val="24"/>
          </w:rPr>
          <w:t>”</w:t>
        </w:r>
      </w:ins>
      <w:del w:id="35" w:author="Pinkoski" w:date="2014-03-17T14:37:00Z">
        <w:r w:rsidR="00567A59" w:rsidDel="007E6297">
          <w:rPr>
            <w:rFonts w:ascii="Times New Roman" w:hAnsi="Times New Roman" w:cs="Times New Roman"/>
            <w:sz w:val="24"/>
          </w:rPr>
          <w:delText>’</w:delText>
        </w:r>
      </w:del>
      <w:r w:rsidR="001F0E4C">
        <w:rPr>
          <w:rFonts w:ascii="Times New Roman" w:hAnsi="Times New Roman" w:cs="Times New Roman"/>
          <w:sz w:val="24"/>
        </w:rPr>
        <w:t xml:space="preserve"> </w:t>
      </w:r>
      <w:r w:rsidR="005F670A">
        <w:rPr>
          <w:rFonts w:ascii="Times New Roman" w:hAnsi="Times New Roman" w:cs="Times New Roman"/>
          <w:sz w:val="24"/>
        </w:rPr>
        <w:t>(31)</w:t>
      </w:r>
      <w:r w:rsidR="001F0E4C">
        <w:rPr>
          <w:rFonts w:ascii="Times New Roman" w:hAnsi="Times New Roman" w:cs="Times New Roman"/>
          <w:sz w:val="24"/>
        </w:rPr>
        <w:t>.</w:t>
      </w:r>
      <w:r w:rsidR="005F670A">
        <w:rPr>
          <w:rFonts w:ascii="Times New Roman" w:hAnsi="Times New Roman" w:cs="Times New Roman"/>
          <w:sz w:val="24"/>
        </w:rPr>
        <w:t xml:space="preserve"> </w:t>
      </w:r>
      <w:r w:rsidR="00484504" w:rsidRPr="00FA54A2">
        <w:rPr>
          <w:rFonts w:ascii="Times New Roman" w:hAnsi="Times New Roman" w:cs="Times New Roman"/>
          <w:sz w:val="24"/>
        </w:rPr>
        <w:t>Of pa</w:t>
      </w:r>
      <w:r w:rsidR="00082C47" w:rsidRPr="00FA54A2">
        <w:rPr>
          <w:rFonts w:ascii="Times New Roman" w:hAnsi="Times New Roman" w:cs="Times New Roman"/>
          <w:sz w:val="24"/>
        </w:rPr>
        <w:t>rticular i</w:t>
      </w:r>
      <w:r w:rsidR="000D376D" w:rsidRPr="00FA54A2">
        <w:rPr>
          <w:rFonts w:ascii="Times New Roman" w:hAnsi="Times New Roman" w:cs="Times New Roman"/>
          <w:sz w:val="24"/>
        </w:rPr>
        <w:t xml:space="preserve">nterest </w:t>
      </w:r>
      <w:r w:rsidR="00B83ED2" w:rsidRPr="00FA54A2">
        <w:rPr>
          <w:rFonts w:ascii="Times New Roman" w:hAnsi="Times New Roman" w:cs="Times New Roman"/>
          <w:sz w:val="24"/>
        </w:rPr>
        <w:t>in these early years</w:t>
      </w:r>
      <w:r w:rsidR="005F256E" w:rsidRPr="00FA54A2">
        <w:rPr>
          <w:rFonts w:ascii="Times New Roman" w:hAnsi="Times New Roman" w:cs="Times New Roman"/>
          <w:sz w:val="24"/>
        </w:rPr>
        <w:t xml:space="preserve"> was</w:t>
      </w:r>
      <w:r w:rsidR="00082C47" w:rsidRPr="00FA54A2">
        <w:rPr>
          <w:rFonts w:ascii="Times New Roman" w:hAnsi="Times New Roman" w:cs="Times New Roman"/>
          <w:sz w:val="24"/>
        </w:rPr>
        <w:t xml:space="preserve"> </w:t>
      </w:r>
      <w:r>
        <w:rPr>
          <w:rFonts w:ascii="Times New Roman" w:hAnsi="Times New Roman" w:cs="Times New Roman"/>
          <w:sz w:val="24"/>
        </w:rPr>
        <w:t>the n</w:t>
      </w:r>
      <w:r w:rsidR="00624254" w:rsidRPr="00FA54A2">
        <w:rPr>
          <w:rFonts w:ascii="Times New Roman" w:hAnsi="Times New Roman" w:cs="Times New Roman"/>
          <w:sz w:val="24"/>
        </w:rPr>
        <w:t xml:space="preserve">ature of </w:t>
      </w:r>
      <w:r w:rsidR="00082C47" w:rsidRPr="00FA54A2">
        <w:rPr>
          <w:rFonts w:ascii="Times New Roman" w:hAnsi="Times New Roman" w:cs="Times New Roman"/>
          <w:sz w:val="24"/>
        </w:rPr>
        <w:t>abstraction</w:t>
      </w:r>
      <w:r w:rsidR="00D970D8">
        <w:rPr>
          <w:rFonts w:ascii="Times New Roman" w:hAnsi="Times New Roman" w:cs="Times New Roman"/>
          <w:sz w:val="24"/>
        </w:rPr>
        <w:t xml:space="preserve"> across the arts of modernism</w:t>
      </w:r>
      <w:r>
        <w:rPr>
          <w:rFonts w:ascii="Times New Roman" w:hAnsi="Times New Roman" w:cs="Times New Roman"/>
          <w:sz w:val="24"/>
        </w:rPr>
        <w:t xml:space="preserve">: </w:t>
      </w:r>
      <w:r>
        <w:rPr>
          <w:rFonts w:ascii="Times New Roman" w:eastAsiaTheme="minorHAnsi" w:hAnsi="Times New Roman" w:cs="Times New Roman"/>
          <w:sz w:val="24"/>
        </w:rPr>
        <w:t xml:space="preserve">for </w:t>
      </w:r>
      <w:r w:rsidR="00082C47" w:rsidRPr="00FA54A2">
        <w:rPr>
          <w:rFonts w:ascii="Times New Roman" w:eastAsiaTheme="minorHAnsi" w:hAnsi="Times New Roman" w:cs="Times New Roman"/>
          <w:sz w:val="24"/>
        </w:rPr>
        <w:t>Martin</w:t>
      </w:r>
      <w:r>
        <w:rPr>
          <w:rFonts w:ascii="Times New Roman" w:eastAsiaTheme="minorHAnsi" w:hAnsi="Times New Roman" w:cs="Times New Roman"/>
          <w:sz w:val="24"/>
        </w:rPr>
        <w:t>,</w:t>
      </w:r>
      <w:r w:rsidR="00B83ED2" w:rsidRPr="00FA54A2">
        <w:rPr>
          <w:rFonts w:ascii="Times New Roman" w:eastAsiaTheme="minorHAnsi" w:hAnsi="Times New Roman" w:cs="Times New Roman"/>
          <w:sz w:val="24"/>
        </w:rPr>
        <w:t xml:space="preserve"> </w:t>
      </w:r>
      <w:r w:rsidR="005F256E" w:rsidRPr="00FA54A2">
        <w:rPr>
          <w:rFonts w:ascii="Times New Roman" w:eastAsiaTheme="minorHAnsi" w:hAnsi="Times New Roman" w:cs="Times New Roman"/>
          <w:sz w:val="24"/>
        </w:rPr>
        <w:t xml:space="preserve">the </w:t>
      </w:r>
      <w:r w:rsidR="00B83ED2" w:rsidRPr="00FA54A2">
        <w:rPr>
          <w:rFonts w:ascii="Times New Roman" w:eastAsiaTheme="minorHAnsi" w:hAnsi="Times New Roman" w:cs="Times New Roman"/>
          <w:sz w:val="24"/>
        </w:rPr>
        <w:t xml:space="preserve">modern </w:t>
      </w:r>
      <w:r w:rsidR="005F256E" w:rsidRPr="00FA54A2">
        <w:rPr>
          <w:rFonts w:ascii="Times New Roman" w:eastAsiaTheme="minorHAnsi" w:hAnsi="Times New Roman" w:cs="Times New Roman"/>
          <w:sz w:val="24"/>
        </w:rPr>
        <w:t>dancing body had the capacity to distort reality</w:t>
      </w:r>
      <w:ins w:id="36" w:author="Pinkoski" w:date="2014-03-17T14:37:00Z">
        <w:r w:rsidR="007E6297">
          <w:rPr>
            <w:rFonts w:ascii="Times New Roman" w:eastAsiaTheme="minorHAnsi" w:hAnsi="Times New Roman" w:cs="Times New Roman"/>
            <w:sz w:val="24"/>
          </w:rPr>
          <w:t>,</w:t>
        </w:r>
      </w:ins>
      <w:r w:rsidR="005F256E" w:rsidRPr="00FA54A2">
        <w:rPr>
          <w:rFonts w:ascii="Times New Roman" w:eastAsiaTheme="minorHAnsi" w:hAnsi="Times New Roman" w:cs="Times New Roman"/>
          <w:sz w:val="24"/>
        </w:rPr>
        <w:t xml:space="preserve"> and thus to move </w:t>
      </w:r>
      <w:r w:rsidR="00911FA0" w:rsidRPr="00FA54A2">
        <w:rPr>
          <w:rFonts w:ascii="Times New Roman" w:eastAsiaTheme="minorHAnsi" w:hAnsi="Times New Roman" w:cs="Times New Roman"/>
          <w:sz w:val="24"/>
        </w:rPr>
        <w:t xml:space="preserve">closer to the </w:t>
      </w:r>
      <w:ins w:id="37" w:author="Pinkoski" w:date="2014-03-17T14:37:00Z">
        <w:r w:rsidR="007E6297">
          <w:rPr>
            <w:rFonts w:ascii="Times New Roman" w:eastAsiaTheme="minorHAnsi" w:hAnsi="Times New Roman" w:cs="Times New Roman"/>
            <w:sz w:val="24"/>
          </w:rPr>
          <w:t>“</w:t>
        </w:r>
      </w:ins>
      <w:del w:id="38" w:author="Pinkoski" w:date="2014-03-17T14:37:00Z">
        <w:r w:rsidR="00567A59" w:rsidRPr="00FD61B5" w:rsidDel="007E6297">
          <w:rPr>
            <w:rFonts w:ascii="Times New Roman" w:eastAsiaTheme="minorHAnsi" w:hAnsi="Times New Roman" w:cs="Times New Roman"/>
            <w:sz w:val="24"/>
          </w:rPr>
          <w:delText>‘</w:delText>
        </w:r>
      </w:del>
      <w:r w:rsidR="00911FA0" w:rsidRPr="00FD61B5">
        <w:rPr>
          <w:rFonts w:ascii="Times New Roman" w:eastAsiaTheme="minorHAnsi" w:hAnsi="Times New Roman" w:cs="Times New Roman"/>
          <w:sz w:val="24"/>
        </w:rPr>
        <w:t>essence of experienc</w:t>
      </w:r>
      <w:r w:rsidR="00577398" w:rsidRPr="00FD61B5">
        <w:rPr>
          <w:rFonts w:ascii="Times New Roman" w:eastAsiaTheme="minorHAnsi" w:hAnsi="Times New Roman" w:cs="Times New Roman"/>
          <w:sz w:val="24"/>
        </w:rPr>
        <w:t>e</w:t>
      </w:r>
      <w:ins w:id="39" w:author="Pinkoski" w:date="2014-03-17T14:37:00Z">
        <w:r w:rsidR="007E6297">
          <w:rPr>
            <w:rFonts w:ascii="Times New Roman" w:eastAsiaTheme="minorHAnsi" w:hAnsi="Times New Roman" w:cs="Times New Roman"/>
            <w:sz w:val="24"/>
          </w:rPr>
          <w:t>.”</w:t>
        </w:r>
      </w:ins>
      <w:del w:id="40" w:author="Pinkoski" w:date="2014-03-17T14:37:00Z">
        <w:r w:rsidR="00567A59" w:rsidRPr="00FD61B5" w:rsidDel="007E6297">
          <w:rPr>
            <w:rFonts w:ascii="Times New Roman" w:eastAsiaTheme="minorHAnsi" w:hAnsi="Times New Roman" w:cs="Times New Roman"/>
            <w:sz w:val="24"/>
          </w:rPr>
          <w:delText>’</w:delText>
        </w:r>
        <w:r w:rsidR="00577398" w:rsidRPr="00FA54A2" w:rsidDel="007E6297">
          <w:rPr>
            <w:rFonts w:ascii="Times New Roman" w:eastAsiaTheme="minorHAnsi" w:hAnsi="Times New Roman" w:cs="Times New Roman"/>
            <w:sz w:val="24"/>
          </w:rPr>
          <w:delText>.</w:delText>
        </w:r>
      </w:del>
      <w:r w:rsidR="00604569">
        <w:rPr>
          <w:rStyle w:val="EndnoteReference"/>
          <w:rFonts w:ascii="Times New Roman" w:eastAsiaTheme="minorHAnsi" w:hAnsi="Times New Roman" w:cs="Times New Roman"/>
          <w:sz w:val="24"/>
        </w:rPr>
        <w:endnoteReference w:id="2"/>
      </w:r>
      <w:r w:rsidR="00577398" w:rsidRPr="00FA54A2">
        <w:rPr>
          <w:rFonts w:ascii="Times New Roman" w:eastAsiaTheme="minorHAnsi" w:hAnsi="Times New Roman" w:cs="Times New Roman"/>
          <w:sz w:val="24"/>
        </w:rPr>
        <w:t xml:space="preserve"> </w:t>
      </w:r>
      <w:r w:rsidR="00911FA0" w:rsidRPr="00FA54A2">
        <w:rPr>
          <w:rFonts w:ascii="Times New Roman" w:eastAsiaTheme="minorHAnsi" w:hAnsi="Times New Roman" w:cs="Times New Roman"/>
          <w:sz w:val="24"/>
        </w:rPr>
        <w:t xml:space="preserve">The angular vocabulary of Martha Graham was </w:t>
      </w:r>
      <w:r w:rsidR="006B633E" w:rsidRPr="00FA54A2">
        <w:rPr>
          <w:rFonts w:ascii="Times New Roman" w:eastAsiaTheme="minorHAnsi" w:hAnsi="Times New Roman" w:cs="Times New Roman"/>
          <w:sz w:val="24"/>
        </w:rPr>
        <w:t>particularly appealing</w:t>
      </w:r>
      <w:r w:rsidR="009301AC">
        <w:rPr>
          <w:rFonts w:ascii="Times New Roman" w:eastAsiaTheme="minorHAnsi" w:hAnsi="Times New Roman" w:cs="Times New Roman"/>
          <w:sz w:val="24"/>
        </w:rPr>
        <w:t xml:space="preserve"> to Martin</w:t>
      </w:r>
      <w:r w:rsidR="006B633E" w:rsidRPr="00FA54A2">
        <w:rPr>
          <w:rFonts w:ascii="Times New Roman" w:eastAsiaTheme="minorHAnsi" w:hAnsi="Times New Roman" w:cs="Times New Roman"/>
          <w:sz w:val="24"/>
        </w:rPr>
        <w:t xml:space="preserve">; </w:t>
      </w:r>
      <w:r w:rsidR="009301AC">
        <w:rPr>
          <w:rFonts w:ascii="Times New Roman" w:eastAsiaTheme="minorHAnsi" w:hAnsi="Times New Roman" w:cs="Times New Roman"/>
          <w:sz w:val="24"/>
        </w:rPr>
        <w:t>he</w:t>
      </w:r>
      <w:r w:rsidR="009301AC" w:rsidRPr="00FA54A2">
        <w:rPr>
          <w:rFonts w:ascii="Times New Roman" w:eastAsiaTheme="minorHAnsi" w:hAnsi="Times New Roman" w:cs="Times New Roman"/>
          <w:sz w:val="24"/>
        </w:rPr>
        <w:t xml:space="preserve"> </w:t>
      </w:r>
      <w:r w:rsidR="00911FA0" w:rsidRPr="00FA54A2">
        <w:rPr>
          <w:rFonts w:ascii="Times New Roman" w:eastAsiaTheme="minorHAnsi" w:hAnsi="Times New Roman" w:cs="Times New Roman"/>
          <w:sz w:val="24"/>
        </w:rPr>
        <w:t>saw in her</w:t>
      </w:r>
      <w:r w:rsidR="00972970" w:rsidRPr="00FA54A2">
        <w:rPr>
          <w:rFonts w:ascii="Times New Roman" w:eastAsiaTheme="minorHAnsi" w:hAnsi="Times New Roman" w:cs="Times New Roman"/>
          <w:sz w:val="24"/>
        </w:rPr>
        <w:t xml:space="preserve"> abstraction of the breath cycle (which she referred to as contraction and release) a style that </w:t>
      </w:r>
      <w:del w:id="41" w:author="Pinkoski" w:date="2014-03-17T14:37:00Z">
        <w:r w:rsidR="00567A59" w:rsidRPr="00FD61B5" w:rsidDel="007E6297">
          <w:rPr>
            <w:rFonts w:ascii="Times New Roman" w:eastAsiaTheme="minorHAnsi" w:hAnsi="Times New Roman" w:cs="Times New Roman"/>
            <w:sz w:val="24"/>
          </w:rPr>
          <w:delText>‘</w:delText>
        </w:r>
      </w:del>
      <w:ins w:id="42" w:author="Pinkoski" w:date="2014-03-17T14:37:00Z">
        <w:r w:rsidR="007E6297">
          <w:rPr>
            <w:rFonts w:ascii="Times New Roman" w:eastAsiaTheme="minorHAnsi" w:hAnsi="Times New Roman" w:cs="Times New Roman"/>
            <w:sz w:val="24"/>
          </w:rPr>
          <w:t>“</w:t>
        </w:r>
      </w:ins>
      <w:r w:rsidR="00972970" w:rsidRPr="00FD61B5">
        <w:rPr>
          <w:rFonts w:ascii="Times New Roman" w:eastAsiaTheme="minorHAnsi" w:hAnsi="Times New Roman" w:cs="Times New Roman"/>
          <w:sz w:val="24"/>
        </w:rPr>
        <w:t>has much in common with modern painting and sculpture</w:t>
      </w:r>
      <w:del w:id="43" w:author="Pinkoski" w:date="2014-03-17T14:38:00Z">
        <w:r w:rsidR="00567A59" w:rsidRPr="00FD61B5" w:rsidDel="007E6297">
          <w:rPr>
            <w:rFonts w:ascii="Times New Roman" w:eastAsiaTheme="minorHAnsi" w:hAnsi="Times New Roman" w:cs="Times New Roman"/>
            <w:sz w:val="24"/>
          </w:rPr>
          <w:delText>’</w:delText>
        </w:r>
      </w:del>
      <w:r w:rsidR="00EF4769" w:rsidRPr="00FA54A2">
        <w:rPr>
          <w:rFonts w:ascii="Times New Roman" w:hAnsi="Times New Roman" w:cs="Times New Roman"/>
          <w:sz w:val="24"/>
        </w:rPr>
        <w:t>.</w:t>
      </w:r>
      <w:ins w:id="44" w:author="Pinkoski" w:date="2014-03-17T14:38:00Z">
        <w:r w:rsidR="007E6297">
          <w:rPr>
            <w:rFonts w:ascii="Times New Roman" w:hAnsi="Times New Roman" w:cs="Times New Roman"/>
            <w:sz w:val="24"/>
          </w:rPr>
          <w:t>”</w:t>
        </w:r>
      </w:ins>
      <w:r w:rsidR="005913D5">
        <w:rPr>
          <w:rStyle w:val="EndnoteReference"/>
          <w:rFonts w:ascii="Times New Roman" w:hAnsi="Times New Roman" w:cs="Times New Roman"/>
          <w:sz w:val="24"/>
        </w:rPr>
        <w:endnoteReference w:id="3"/>
      </w:r>
      <w:r w:rsidR="00EF4769" w:rsidRPr="00FA54A2">
        <w:rPr>
          <w:rFonts w:ascii="Times New Roman" w:hAnsi="Times New Roman" w:cs="Times New Roman"/>
          <w:sz w:val="24"/>
        </w:rPr>
        <w:t xml:space="preserve">  </w:t>
      </w:r>
      <w:r w:rsidR="006B258F" w:rsidRPr="00FA54A2">
        <w:rPr>
          <w:rFonts w:ascii="Times New Roman" w:eastAsiaTheme="minorHAnsi" w:hAnsi="Times New Roman" w:cs="Times New Roman"/>
          <w:sz w:val="24"/>
        </w:rPr>
        <w:t xml:space="preserve">Martin </w:t>
      </w:r>
      <w:r w:rsidR="00F83A14" w:rsidRPr="00FA54A2">
        <w:rPr>
          <w:rFonts w:ascii="Times New Roman" w:eastAsiaTheme="minorHAnsi" w:hAnsi="Times New Roman" w:cs="Times New Roman"/>
          <w:sz w:val="24"/>
        </w:rPr>
        <w:t>continued to wrestle with defining the contours of modernism</w:t>
      </w:r>
      <w:r w:rsidR="00696169" w:rsidRPr="00FA54A2">
        <w:rPr>
          <w:rFonts w:ascii="Times New Roman" w:eastAsiaTheme="minorHAnsi" w:hAnsi="Times New Roman" w:cs="Times New Roman"/>
          <w:sz w:val="24"/>
        </w:rPr>
        <w:t xml:space="preserve"> as he</w:t>
      </w:r>
      <w:r w:rsidR="00F83A14" w:rsidRPr="00FA54A2">
        <w:rPr>
          <w:rFonts w:ascii="Times New Roman" w:eastAsiaTheme="minorHAnsi" w:hAnsi="Times New Roman" w:cs="Times New Roman"/>
          <w:sz w:val="24"/>
        </w:rPr>
        <w:t xml:space="preserve"> </w:t>
      </w:r>
      <w:r w:rsidR="00577398" w:rsidRPr="00FA54A2">
        <w:rPr>
          <w:rFonts w:ascii="Times New Roman" w:eastAsiaTheme="minorHAnsi" w:hAnsi="Times New Roman" w:cs="Times New Roman"/>
          <w:sz w:val="24"/>
        </w:rPr>
        <w:t>eventually broadened</w:t>
      </w:r>
      <w:r w:rsidR="00696169" w:rsidRPr="00FA54A2">
        <w:rPr>
          <w:rFonts w:ascii="Times New Roman" w:eastAsiaTheme="minorHAnsi" w:hAnsi="Times New Roman" w:cs="Times New Roman"/>
          <w:sz w:val="24"/>
        </w:rPr>
        <w:t xml:space="preserve"> his attention</w:t>
      </w:r>
      <w:r w:rsidR="00577398" w:rsidRPr="00FA54A2">
        <w:rPr>
          <w:rFonts w:ascii="Times New Roman" w:eastAsiaTheme="minorHAnsi" w:hAnsi="Times New Roman" w:cs="Times New Roman"/>
          <w:sz w:val="24"/>
        </w:rPr>
        <w:t xml:space="preserve"> to other genres, notably</w:t>
      </w:r>
      <w:r w:rsidR="00F83A14" w:rsidRPr="00FA54A2">
        <w:rPr>
          <w:rFonts w:ascii="Times New Roman" w:eastAsiaTheme="minorHAnsi" w:hAnsi="Times New Roman" w:cs="Times New Roman"/>
          <w:sz w:val="24"/>
        </w:rPr>
        <w:t xml:space="preserve"> the </w:t>
      </w:r>
      <w:del w:id="45" w:author="Pinkoski" w:date="2014-03-17T14:38:00Z">
        <w:r w:rsidR="00F83A14" w:rsidRPr="00FA54A2" w:rsidDel="007E6297">
          <w:rPr>
            <w:rFonts w:ascii="Times New Roman" w:eastAsiaTheme="minorHAnsi" w:hAnsi="Times New Roman" w:cs="Times New Roman"/>
            <w:sz w:val="24"/>
          </w:rPr>
          <w:delText xml:space="preserve">modernist </w:delText>
        </w:r>
      </w:del>
      <w:ins w:id="46" w:author="Pinkoski" w:date="2014-03-17T14:38:00Z">
        <w:r w:rsidR="007E6297">
          <w:rPr>
            <w:rFonts w:ascii="Times New Roman" w:eastAsiaTheme="minorHAnsi" w:hAnsi="Times New Roman" w:cs="Times New Roman"/>
            <w:sz w:val="24"/>
          </w:rPr>
          <w:t>M</w:t>
        </w:r>
        <w:r w:rsidR="007E6297" w:rsidRPr="00FA54A2">
          <w:rPr>
            <w:rFonts w:ascii="Times New Roman" w:eastAsiaTheme="minorHAnsi" w:hAnsi="Times New Roman" w:cs="Times New Roman"/>
            <w:sz w:val="24"/>
          </w:rPr>
          <w:t xml:space="preserve">odernist </w:t>
        </w:r>
      </w:ins>
      <w:r w:rsidR="006B258F" w:rsidRPr="00FA54A2">
        <w:rPr>
          <w:rFonts w:ascii="Times New Roman" w:eastAsiaTheme="minorHAnsi" w:hAnsi="Times New Roman" w:cs="Times New Roman"/>
          <w:sz w:val="24"/>
        </w:rPr>
        <w:t>tur</w:t>
      </w:r>
      <w:r w:rsidR="00D524F8" w:rsidRPr="00FA54A2">
        <w:rPr>
          <w:rFonts w:ascii="Times New Roman" w:eastAsiaTheme="minorHAnsi" w:hAnsi="Times New Roman" w:cs="Times New Roman"/>
          <w:sz w:val="24"/>
        </w:rPr>
        <w:t>n that American ballet took after George Balanchine launched his</w:t>
      </w:r>
      <w:r w:rsidR="006B258F" w:rsidRPr="00FA54A2">
        <w:rPr>
          <w:rFonts w:ascii="Times New Roman" w:eastAsiaTheme="minorHAnsi" w:hAnsi="Times New Roman" w:cs="Times New Roman"/>
          <w:sz w:val="24"/>
        </w:rPr>
        <w:t xml:space="preserve"> tenure at the New York City Ballet.</w:t>
      </w:r>
    </w:p>
    <w:p w14:paraId="100218F5" w14:textId="77777777" w:rsidR="00FA54A2" w:rsidRDefault="00FA54A2" w:rsidP="00FA54A2">
      <w:pPr>
        <w:spacing w:after="0"/>
        <w:rPr>
          <w:rFonts w:ascii="Times New Roman" w:eastAsiaTheme="minorHAnsi" w:hAnsi="Times New Roman" w:cs="Times New Roman"/>
          <w:sz w:val="24"/>
        </w:rPr>
      </w:pPr>
    </w:p>
    <w:p w14:paraId="3B8418BD" w14:textId="2E641B3A" w:rsidR="004F4BCF" w:rsidRPr="00FA54A2" w:rsidRDefault="00086803" w:rsidP="00FA54A2">
      <w:pPr>
        <w:spacing w:after="0"/>
        <w:rPr>
          <w:rFonts w:ascii="Times New Roman" w:eastAsiaTheme="minorHAnsi" w:hAnsi="Times New Roman" w:cs="Times New Roman"/>
          <w:sz w:val="24"/>
        </w:rPr>
      </w:pPr>
      <w:r>
        <w:rPr>
          <w:rFonts w:ascii="Times New Roman" w:eastAsiaTheme="minorHAnsi" w:hAnsi="Times New Roman" w:cs="Times New Roman"/>
          <w:sz w:val="24"/>
        </w:rPr>
        <w:t xml:space="preserve">Martin’s position of power, his ideas and attitudes did not go without challenge in his time and since. </w:t>
      </w:r>
      <w:r w:rsidR="00C40783" w:rsidRPr="00FA54A2">
        <w:rPr>
          <w:rFonts w:ascii="Times New Roman" w:eastAsiaTheme="minorHAnsi" w:hAnsi="Times New Roman" w:cs="Times New Roman"/>
          <w:sz w:val="24"/>
        </w:rPr>
        <w:t xml:space="preserve">In the late 1930s </w:t>
      </w:r>
      <w:r w:rsidR="00C77771" w:rsidRPr="00FA54A2">
        <w:rPr>
          <w:rFonts w:ascii="Times New Roman" w:eastAsiaTheme="minorHAnsi" w:hAnsi="Times New Roman" w:cs="Times New Roman"/>
          <w:sz w:val="24"/>
        </w:rPr>
        <w:t>the writer and impresario</w:t>
      </w:r>
      <w:ins w:id="47" w:author="Pinkoski" w:date="2014-03-17T14:38:00Z">
        <w:r w:rsidR="007E6297">
          <w:rPr>
            <w:rFonts w:ascii="Times New Roman" w:eastAsiaTheme="minorHAnsi" w:hAnsi="Times New Roman" w:cs="Times New Roman"/>
            <w:sz w:val="24"/>
          </w:rPr>
          <w:t>,</w:t>
        </w:r>
      </w:ins>
      <w:r w:rsidR="00C77771" w:rsidRPr="00FA54A2">
        <w:rPr>
          <w:rFonts w:ascii="Times New Roman" w:eastAsiaTheme="minorHAnsi" w:hAnsi="Times New Roman" w:cs="Times New Roman"/>
          <w:sz w:val="24"/>
        </w:rPr>
        <w:t xml:space="preserve"> Lincoln Kirstein</w:t>
      </w:r>
      <w:ins w:id="48" w:author="Pinkoski" w:date="2014-03-17T14:38:00Z">
        <w:r w:rsidR="007E6297">
          <w:rPr>
            <w:rFonts w:ascii="Times New Roman" w:eastAsiaTheme="minorHAnsi" w:hAnsi="Times New Roman" w:cs="Times New Roman"/>
            <w:sz w:val="24"/>
          </w:rPr>
          <w:t>,</w:t>
        </w:r>
      </w:ins>
      <w:r w:rsidR="00C77771" w:rsidRPr="00FA54A2">
        <w:rPr>
          <w:rFonts w:ascii="Times New Roman" w:eastAsiaTheme="minorHAnsi" w:hAnsi="Times New Roman" w:cs="Times New Roman"/>
          <w:sz w:val="24"/>
        </w:rPr>
        <w:t xml:space="preserve"> charged him with having had a detrimental effect on the development of an American ballet</w:t>
      </w:r>
      <w:r w:rsidR="00222938" w:rsidRPr="00FA54A2">
        <w:rPr>
          <w:rFonts w:ascii="Times New Roman" w:eastAsiaTheme="minorHAnsi" w:hAnsi="Times New Roman" w:cs="Times New Roman"/>
          <w:sz w:val="24"/>
        </w:rPr>
        <w:t xml:space="preserve"> because of </w:t>
      </w:r>
      <w:r w:rsidR="001022B8">
        <w:rPr>
          <w:rFonts w:ascii="Times New Roman" w:eastAsiaTheme="minorHAnsi" w:hAnsi="Times New Roman" w:cs="Times New Roman"/>
          <w:sz w:val="24"/>
        </w:rPr>
        <w:t xml:space="preserve">a perceived </w:t>
      </w:r>
      <w:r w:rsidR="00222938" w:rsidRPr="00FD61B5">
        <w:rPr>
          <w:rFonts w:ascii="Times New Roman" w:eastAsiaTheme="minorHAnsi" w:hAnsi="Times New Roman" w:cs="Times New Roman"/>
          <w:sz w:val="24"/>
        </w:rPr>
        <w:t>anti-ballet bias</w:t>
      </w:r>
      <w:r w:rsidR="001022B8" w:rsidRPr="001F0E4C">
        <w:rPr>
          <w:rFonts w:ascii="Times New Roman" w:eastAsiaTheme="minorHAnsi" w:hAnsi="Times New Roman" w:cs="Times New Roman"/>
          <w:sz w:val="24"/>
        </w:rPr>
        <w:t>.</w:t>
      </w:r>
      <w:r w:rsidR="00E559D6">
        <w:rPr>
          <w:rStyle w:val="EndnoteReference"/>
          <w:rFonts w:ascii="Times New Roman" w:eastAsiaTheme="minorHAnsi" w:hAnsi="Times New Roman" w:cs="Times New Roman"/>
          <w:sz w:val="24"/>
        </w:rPr>
        <w:endnoteReference w:id="4"/>
      </w:r>
      <w:r w:rsidR="00C77771" w:rsidRPr="00FA54A2">
        <w:rPr>
          <w:rFonts w:ascii="Times New Roman" w:eastAsiaTheme="minorHAnsi" w:hAnsi="Times New Roman" w:cs="Times New Roman"/>
          <w:sz w:val="24"/>
        </w:rPr>
        <w:t xml:space="preserve"> </w:t>
      </w:r>
      <w:del w:id="49" w:author="Pinkoski" w:date="2014-03-17T14:38:00Z">
        <w:r w:rsidR="00C77771" w:rsidRPr="00FA54A2" w:rsidDel="007E6297">
          <w:rPr>
            <w:rFonts w:ascii="Times New Roman" w:eastAsiaTheme="minorHAnsi" w:hAnsi="Times New Roman" w:cs="Times New Roman"/>
            <w:sz w:val="24"/>
          </w:rPr>
          <w:delText>And in</w:delText>
        </w:r>
      </w:del>
      <w:ins w:id="50" w:author="Pinkoski" w:date="2014-03-17T14:38:00Z">
        <w:r w:rsidR="007E6297">
          <w:rPr>
            <w:rFonts w:ascii="Times New Roman" w:eastAsiaTheme="minorHAnsi" w:hAnsi="Times New Roman" w:cs="Times New Roman"/>
            <w:sz w:val="24"/>
          </w:rPr>
          <w:t>In</w:t>
        </w:r>
      </w:ins>
      <w:r w:rsidR="00C77771" w:rsidRPr="00FA54A2">
        <w:rPr>
          <w:rFonts w:ascii="Times New Roman" w:eastAsiaTheme="minorHAnsi" w:hAnsi="Times New Roman" w:cs="Times New Roman"/>
          <w:sz w:val="24"/>
        </w:rPr>
        <w:t xml:space="preserve"> recent years</w:t>
      </w:r>
      <w:ins w:id="51" w:author="Pinkoski" w:date="2014-03-17T14:38:00Z">
        <w:r w:rsidR="007E6297">
          <w:rPr>
            <w:rFonts w:ascii="Times New Roman" w:eastAsiaTheme="minorHAnsi" w:hAnsi="Times New Roman" w:cs="Times New Roman"/>
            <w:sz w:val="24"/>
          </w:rPr>
          <w:t>,</w:t>
        </w:r>
      </w:ins>
      <w:r w:rsidR="00C77771" w:rsidRPr="00FA54A2">
        <w:rPr>
          <w:rFonts w:ascii="Times New Roman" w:eastAsiaTheme="minorHAnsi" w:hAnsi="Times New Roman" w:cs="Times New Roman"/>
          <w:sz w:val="24"/>
        </w:rPr>
        <w:t xml:space="preserve"> a</w:t>
      </w:r>
      <w:r w:rsidR="00FC1742" w:rsidRPr="00FA54A2">
        <w:rPr>
          <w:rFonts w:ascii="Times New Roman" w:eastAsiaTheme="minorHAnsi" w:hAnsi="Times New Roman" w:cs="Times New Roman"/>
          <w:sz w:val="24"/>
        </w:rPr>
        <w:t xml:space="preserve"> number of </w:t>
      </w:r>
      <w:r w:rsidR="00F7363B" w:rsidRPr="00FA54A2">
        <w:rPr>
          <w:rFonts w:ascii="Times New Roman" w:eastAsiaTheme="minorHAnsi" w:hAnsi="Times New Roman" w:cs="Times New Roman"/>
          <w:sz w:val="24"/>
        </w:rPr>
        <w:t>critics</w:t>
      </w:r>
      <w:r w:rsidR="000043B4" w:rsidRPr="00FA54A2">
        <w:rPr>
          <w:rFonts w:ascii="Times New Roman" w:eastAsiaTheme="minorHAnsi" w:hAnsi="Times New Roman" w:cs="Times New Roman"/>
          <w:sz w:val="24"/>
        </w:rPr>
        <w:t xml:space="preserve"> </w:t>
      </w:r>
      <w:r w:rsidR="00C77771" w:rsidRPr="00FA54A2">
        <w:rPr>
          <w:rFonts w:ascii="Times New Roman" w:eastAsiaTheme="minorHAnsi" w:hAnsi="Times New Roman" w:cs="Times New Roman"/>
          <w:sz w:val="24"/>
        </w:rPr>
        <w:t xml:space="preserve">have </w:t>
      </w:r>
      <w:r w:rsidR="00C13060">
        <w:rPr>
          <w:rFonts w:ascii="Times New Roman" w:eastAsiaTheme="minorHAnsi" w:hAnsi="Times New Roman" w:cs="Times New Roman"/>
          <w:sz w:val="24"/>
        </w:rPr>
        <w:t>confronted</w:t>
      </w:r>
      <w:r w:rsidR="00A71F4E">
        <w:rPr>
          <w:rFonts w:ascii="Times New Roman" w:eastAsiaTheme="minorHAnsi" w:hAnsi="Times New Roman" w:cs="Times New Roman"/>
          <w:sz w:val="24"/>
        </w:rPr>
        <w:t xml:space="preserve"> Martin’s belief</w:t>
      </w:r>
      <w:r w:rsidR="00067E6E" w:rsidRPr="00FA54A2">
        <w:rPr>
          <w:rFonts w:ascii="Times New Roman" w:eastAsiaTheme="minorHAnsi" w:hAnsi="Times New Roman" w:cs="Times New Roman"/>
          <w:sz w:val="24"/>
        </w:rPr>
        <w:t xml:space="preserve"> </w:t>
      </w:r>
      <w:r w:rsidR="004F4BCF" w:rsidRPr="00FA54A2">
        <w:rPr>
          <w:rFonts w:ascii="Times New Roman" w:eastAsiaTheme="minorHAnsi" w:hAnsi="Times New Roman" w:cs="Times New Roman"/>
          <w:sz w:val="24"/>
        </w:rPr>
        <w:t>that innate qualitie</w:t>
      </w:r>
      <w:r w:rsidR="000043B4" w:rsidRPr="00FA54A2">
        <w:rPr>
          <w:rFonts w:ascii="Times New Roman" w:eastAsiaTheme="minorHAnsi" w:hAnsi="Times New Roman" w:cs="Times New Roman"/>
          <w:sz w:val="24"/>
        </w:rPr>
        <w:t xml:space="preserve">s of racial heritage </w:t>
      </w:r>
      <w:r w:rsidR="004F4BCF" w:rsidRPr="00FA54A2">
        <w:rPr>
          <w:rFonts w:ascii="Times New Roman" w:eastAsiaTheme="minorHAnsi" w:hAnsi="Times New Roman" w:cs="Times New Roman"/>
          <w:sz w:val="24"/>
        </w:rPr>
        <w:t xml:space="preserve">make certain genres, in his words, </w:t>
      </w:r>
      <w:ins w:id="52" w:author="Pinkoski" w:date="2014-03-17T14:39:00Z">
        <w:r w:rsidR="007E6297">
          <w:rPr>
            <w:rFonts w:ascii="Times New Roman" w:eastAsiaTheme="minorHAnsi" w:hAnsi="Times New Roman" w:cs="Times New Roman"/>
            <w:sz w:val="24"/>
          </w:rPr>
          <w:t>“</w:t>
        </w:r>
      </w:ins>
      <w:del w:id="53" w:author="Pinkoski" w:date="2014-03-17T14:39:00Z">
        <w:r w:rsidRPr="00FD61B5" w:rsidDel="007E6297">
          <w:rPr>
            <w:rFonts w:ascii="Times New Roman" w:eastAsiaTheme="minorHAnsi" w:hAnsi="Times New Roman" w:cs="Times New Roman"/>
            <w:sz w:val="24"/>
          </w:rPr>
          <w:delText>‘</w:delText>
        </w:r>
      </w:del>
      <w:r w:rsidR="004F4BCF" w:rsidRPr="00FD61B5">
        <w:rPr>
          <w:rFonts w:ascii="Times New Roman" w:eastAsiaTheme="minorHAnsi" w:hAnsi="Times New Roman" w:cs="Times New Roman"/>
          <w:sz w:val="24"/>
        </w:rPr>
        <w:t>inappropriate</w:t>
      </w:r>
      <w:ins w:id="54" w:author="Pinkoski" w:date="2014-03-17T14:39:00Z">
        <w:r w:rsidR="007E6297">
          <w:rPr>
            <w:rFonts w:ascii="Times New Roman" w:eastAsiaTheme="minorHAnsi" w:hAnsi="Times New Roman" w:cs="Times New Roman"/>
            <w:sz w:val="24"/>
          </w:rPr>
          <w:t>”</w:t>
        </w:r>
      </w:ins>
      <w:del w:id="55" w:author="Pinkoski" w:date="2014-03-17T14:39:00Z">
        <w:r w:rsidRPr="00FD61B5" w:rsidDel="007E6297">
          <w:rPr>
            <w:rFonts w:ascii="Times New Roman" w:eastAsiaTheme="minorHAnsi" w:hAnsi="Times New Roman" w:cs="Times New Roman"/>
            <w:sz w:val="24"/>
          </w:rPr>
          <w:delText>’</w:delText>
        </w:r>
      </w:del>
      <w:r w:rsidR="00912591" w:rsidRPr="00FD61B5">
        <w:rPr>
          <w:rStyle w:val="EndnoteReference"/>
          <w:rFonts w:ascii="Times New Roman" w:eastAsiaTheme="minorHAnsi" w:hAnsi="Times New Roman" w:cs="Times New Roman"/>
          <w:sz w:val="24"/>
        </w:rPr>
        <w:endnoteReference w:id="5"/>
      </w:r>
      <w:r w:rsidR="001022B8" w:rsidRPr="00FD61B5">
        <w:rPr>
          <w:rFonts w:ascii="Times New Roman" w:eastAsiaTheme="minorHAnsi" w:hAnsi="Times New Roman" w:cs="Times New Roman"/>
          <w:sz w:val="24"/>
        </w:rPr>
        <w:t xml:space="preserve"> </w:t>
      </w:r>
      <w:r w:rsidR="004F4BCF" w:rsidRPr="00FD61B5">
        <w:rPr>
          <w:rFonts w:ascii="Times New Roman" w:eastAsiaTheme="minorHAnsi" w:hAnsi="Times New Roman" w:cs="Times New Roman"/>
          <w:sz w:val="24"/>
        </w:rPr>
        <w:t>for some dancers</w:t>
      </w:r>
      <w:r w:rsidR="00F7363B" w:rsidRPr="00FD61B5">
        <w:rPr>
          <w:rFonts w:ascii="Times New Roman" w:eastAsiaTheme="minorHAnsi" w:hAnsi="Times New Roman" w:cs="Times New Roman"/>
          <w:sz w:val="24"/>
        </w:rPr>
        <w:t>. Though Martin ent</w:t>
      </w:r>
      <w:r w:rsidR="00A71F4E" w:rsidRPr="00FD61B5">
        <w:rPr>
          <w:rFonts w:ascii="Times New Roman" w:eastAsiaTheme="minorHAnsi" w:hAnsi="Times New Roman" w:cs="Times New Roman"/>
          <w:sz w:val="24"/>
        </w:rPr>
        <w:t>husiastically supported the</w:t>
      </w:r>
      <w:r w:rsidR="00A71F4E">
        <w:rPr>
          <w:rFonts w:ascii="Times New Roman" w:eastAsiaTheme="minorHAnsi" w:hAnsi="Times New Roman" w:cs="Times New Roman"/>
          <w:sz w:val="24"/>
        </w:rPr>
        <w:t xml:space="preserve"> choreography</w:t>
      </w:r>
      <w:r w:rsidR="00F7363B" w:rsidRPr="00FA54A2">
        <w:rPr>
          <w:rFonts w:ascii="Times New Roman" w:eastAsiaTheme="minorHAnsi" w:hAnsi="Times New Roman" w:cs="Times New Roman"/>
          <w:sz w:val="24"/>
        </w:rPr>
        <w:t xml:space="preserve"> o</w:t>
      </w:r>
      <w:r w:rsidR="00067E6E" w:rsidRPr="00FA54A2">
        <w:rPr>
          <w:rFonts w:ascii="Times New Roman" w:eastAsiaTheme="minorHAnsi" w:hAnsi="Times New Roman" w:cs="Times New Roman"/>
          <w:sz w:val="24"/>
        </w:rPr>
        <w:t xml:space="preserve">f </w:t>
      </w:r>
      <w:r w:rsidR="00AF1C02" w:rsidRPr="00FA54A2">
        <w:rPr>
          <w:rFonts w:ascii="Times New Roman" w:eastAsiaTheme="minorHAnsi" w:hAnsi="Times New Roman" w:cs="Times New Roman"/>
          <w:sz w:val="24"/>
        </w:rPr>
        <w:t>African</w:t>
      </w:r>
      <w:r w:rsidR="00AF1C02">
        <w:rPr>
          <w:rFonts w:ascii="Times New Roman" w:eastAsiaTheme="minorHAnsi" w:hAnsi="Times New Roman" w:cs="Times New Roman"/>
          <w:sz w:val="24"/>
        </w:rPr>
        <w:t>-</w:t>
      </w:r>
      <w:r w:rsidR="00067E6E" w:rsidRPr="00FA54A2">
        <w:rPr>
          <w:rFonts w:ascii="Times New Roman" w:eastAsiaTheme="minorHAnsi" w:hAnsi="Times New Roman" w:cs="Times New Roman"/>
          <w:sz w:val="24"/>
        </w:rPr>
        <w:t xml:space="preserve">American </w:t>
      </w:r>
      <w:ins w:id="56" w:author="Pinkoski" w:date="2014-03-17T14:39:00Z">
        <w:r w:rsidR="007E6297">
          <w:rPr>
            <w:rFonts w:ascii="Times New Roman" w:eastAsiaTheme="minorHAnsi" w:hAnsi="Times New Roman" w:cs="Times New Roman"/>
            <w:sz w:val="24"/>
          </w:rPr>
          <w:t>M</w:t>
        </w:r>
      </w:ins>
      <w:del w:id="57" w:author="Pinkoski" w:date="2014-03-17T14:39:00Z">
        <w:r w:rsidDel="007E6297">
          <w:rPr>
            <w:rFonts w:ascii="Times New Roman" w:eastAsiaTheme="minorHAnsi" w:hAnsi="Times New Roman" w:cs="Times New Roman"/>
            <w:sz w:val="24"/>
          </w:rPr>
          <w:delText>m</w:delText>
        </w:r>
      </w:del>
      <w:r>
        <w:rPr>
          <w:rFonts w:ascii="Times New Roman" w:eastAsiaTheme="minorHAnsi" w:hAnsi="Times New Roman" w:cs="Times New Roman"/>
          <w:sz w:val="24"/>
        </w:rPr>
        <w:t>odernists</w:t>
      </w:r>
      <w:ins w:id="58" w:author="Pinkoski" w:date="2014-03-17T14:39:00Z">
        <w:r w:rsidR="007E6297">
          <w:rPr>
            <w:rFonts w:ascii="Times New Roman" w:eastAsiaTheme="minorHAnsi" w:hAnsi="Times New Roman" w:cs="Times New Roman"/>
            <w:sz w:val="24"/>
          </w:rPr>
          <w:t>,</w:t>
        </w:r>
      </w:ins>
      <w:r>
        <w:rPr>
          <w:rFonts w:ascii="Times New Roman" w:eastAsiaTheme="minorHAnsi" w:hAnsi="Times New Roman" w:cs="Times New Roman"/>
          <w:sz w:val="24"/>
        </w:rPr>
        <w:t xml:space="preserve"> </w:t>
      </w:r>
      <w:r w:rsidR="00F7363B" w:rsidRPr="00FA54A2">
        <w:rPr>
          <w:rFonts w:ascii="Times New Roman" w:eastAsiaTheme="minorHAnsi" w:hAnsi="Times New Roman" w:cs="Times New Roman"/>
          <w:sz w:val="24"/>
        </w:rPr>
        <w:t>such as Katherine Dunham and Pearl Primus</w:t>
      </w:r>
      <w:r>
        <w:rPr>
          <w:rFonts w:ascii="Times New Roman" w:eastAsiaTheme="minorHAnsi" w:hAnsi="Times New Roman" w:cs="Times New Roman"/>
          <w:sz w:val="24"/>
        </w:rPr>
        <w:t xml:space="preserve">, </w:t>
      </w:r>
      <w:r w:rsidR="00F7363B" w:rsidRPr="00FA54A2">
        <w:rPr>
          <w:rFonts w:ascii="Times New Roman" w:eastAsiaTheme="minorHAnsi" w:hAnsi="Times New Roman" w:cs="Times New Roman"/>
          <w:sz w:val="24"/>
        </w:rPr>
        <w:t>he criticized Tally Beatty</w:t>
      </w:r>
      <w:r w:rsidR="004F4BCF" w:rsidRPr="00FA54A2">
        <w:rPr>
          <w:rFonts w:ascii="Times New Roman" w:eastAsiaTheme="minorHAnsi" w:hAnsi="Times New Roman" w:cs="Times New Roman"/>
          <w:sz w:val="24"/>
        </w:rPr>
        <w:t xml:space="preserve"> for dancing in a </w:t>
      </w:r>
      <w:r w:rsidR="00F7363B" w:rsidRPr="00FA54A2">
        <w:rPr>
          <w:rFonts w:ascii="Times New Roman" w:eastAsiaTheme="minorHAnsi" w:hAnsi="Times New Roman" w:cs="Times New Roman"/>
          <w:sz w:val="24"/>
        </w:rPr>
        <w:t>balletic manner</w:t>
      </w:r>
      <w:r w:rsidR="00043DE5" w:rsidRPr="00FA54A2">
        <w:rPr>
          <w:rFonts w:ascii="Times New Roman" w:eastAsiaTheme="minorHAnsi" w:hAnsi="Times New Roman" w:cs="Times New Roman"/>
          <w:sz w:val="24"/>
        </w:rPr>
        <w:t xml:space="preserve"> and </w:t>
      </w:r>
      <w:r w:rsidR="007672EA" w:rsidRPr="00FA54A2">
        <w:rPr>
          <w:rFonts w:ascii="Times New Roman" w:eastAsiaTheme="minorHAnsi" w:hAnsi="Times New Roman" w:cs="Times New Roman"/>
          <w:sz w:val="24"/>
        </w:rPr>
        <w:t>discourage</w:t>
      </w:r>
      <w:r w:rsidR="00043DE5" w:rsidRPr="00FA54A2">
        <w:rPr>
          <w:rFonts w:ascii="Times New Roman" w:eastAsiaTheme="minorHAnsi" w:hAnsi="Times New Roman" w:cs="Times New Roman"/>
          <w:sz w:val="24"/>
        </w:rPr>
        <w:t>d</w:t>
      </w:r>
      <w:r w:rsidR="002D5EB3" w:rsidRPr="00FA54A2">
        <w:rPr>
          <w:rFonts w:ascii="Times New Roman" w:eastAsiaTheme="minorHAnsi" w:hAnsi="Times New Roman" w:cs="Times New Roman"/>
          <w:sz w:val="24"/>
        </w:rPr>
        <w:t xml:space="preserve"> th</w:t>
      </w:r>
      <w:r w:rsidR="007672EA" w:rsidRPr="00FA54A2">
        <w:rPr>
          <w:rFonts w:ascii="Times New Roman" w:eastAsiaTheme="minorHAnsi" w:hAnsi="Times New Roman" w:cs="Times New Roman"/>
          <w:sz w:val="24"/>
        </w:rPr>
        <w:t xml:space="preserve">e young dancer’s experimentation with hybrid forms.  </w:t>
      </w:r>
      <w:r w:rsidR="00F7363B" w:rsidRPr="00FA54A2">
        <w:rPr>
          <w:rFonts w:ascii="Times New Roman" w:eastAsiaTheme="minorHAnsi" w:hAnsi="Times New Roman" w:cs="Times New Roman"/>
          <w:sz w:val="24"/>
        </w:rPr>
        <w:t xml:space="preserve">  </w:t>
      </w:r>
    </w:p>
    <w:p w14:paraId="55B5EB2B" w14:textId="77777777" w:rsidR="00FA54A2" w:rsidRDefault="00FA54A2" w:rsidP="00FA54A2">
      <w:pPr>
        <w:spacing w:after="0"/>
        <w:rPr>
          <w:rFonts w:ascii="Times New Roman" w:hAnsi="Times New Roman" w:cs="Times New Roman"/>
          <w:sz w:val="24"/>
        </w:rPr>
      </w:pPr>
    </w:p>
    <w:p w14:paraId="3F0BA8AA" w14:textId="77777777" w:rsidR="00E92258" w:rsidRPr="00AF1C02" w:rsidRDefault="00E92258" w:rsidP="00FA54A2">
      <w:pPr>
        <w:spacing w:after="0"/>
        <w:rPr>
          <w:rFonts w:ascii="Times New Roman" w:hAnsi="Times New Roman" w:cs="Times New Roman"/>
          <w:b/>
          <w:sz w:val="24"/>
        </w:rPr>
      </w:pPr>
      <w:r>
        <w:rPr>
          <w:rFonts w:ascii="Times New Roman" w:hAnsi="Times New Roman" w:cs="Times New Roman"/>
          <w:b/>
          <w:sz w:val="24"/>
        </w:rPr>
        <w:t>Legacy</w:t>
      </w:r>
    </w:p>
    <w:p w14:paraId="3D5245A5" w14:textId="623232E6" w:rsidR="007672EA" w:rsidRDefault="006F1B8B" w:rsidP="00FA54A2">
      <w:pPr>
        <w:spacing w:after="0"/>
        <w:rPr>
          <w:rFonts w:ascii="Times New Roman" w:hAnsi="Times New Roman" w:cs="Times New Roman"/>
          <w:sz w:val="24"/>
        </w:rPr>
      </w:pPr>
      <w:r w:rsidRPr="00FA54A2">
        <w:rPr>
          <w:rFonts w:ascii="Times New Roman" w:hAnsi="Times New Roman" w:cs="Times New Roman"/>
          <w:sz w:val="24"/>
        </w:rPr>
        <w:t>Martin’</w:t>
      </w:r>
      <w:r w:rsidR="005D66FE" w:rsidRPr="00FA54A2">
        <w:rPr>
          <w:rFonts w:ascii="Times New Roman" w:hAnsi="Times New Roman" w:cs="Times New Roman"/>
          <w:sz w:val="24"/>
        </w:rPr>
        <w:t>s legacy remains</w:t>
      </w:r>
      <w:r w:rsidR="00B87833" w:rsidRPr="00FA54A2">
        <w:rPr>
          <w:rFonts w:ascii="Times New Roman" w:hAnsi="Times New Roman" w:cs="Times New Roman"/>
          <w:sz w:val="24"/>
        </w:rPr>
        <w:t xml:space="preserve"> considerable</w:t>
      </w:r>
      <w:r w:rsidR="00DB6118" w:rsidRPr="00FA54A2">
        <w:rPr>
          <w:rFonts w:ascii="Times New Roman" w:hAnsi="Times New Roman" w:cs="Times New Roman"/>
          <w:sz w:val="24"/>
        </w:rPr>
        <w:t>; witho</w:t>
      </w:r>
      <w:r w:rsidR="00A71F4E">
        <w:rPr>
          <w:rFonts w:ascii="Times New Roman" w:hAnsi="Times New Roman" w:cs="Times New Roman"/>
          <w:sz w:val="24"/>
        </w:rPr>
        <w:t>ut question</w:t>
      </w:r>
      <w:ins w:id="59" w:author="Pinkoski" w:date="2014-03-17T14:39:00Z">
        <w:r w:rsidR="007E6297">
          <w:rPr>
            <w:rFonts w:ascii="Times New Roman" w:hAnsi="Times New Roman" w:cs="Times New Roman"/>
            <w:sz w:val="24"/>
          </w:rPr>
          <w:t>,</w:t>
        </w:r>
      </w:ins>
      <w:r w:rsidR="00A71F4E">
        <w:rPr>
          <w:rFonts w:ascii="Times New Roman" w:hAnsi="Times New Roman" w:cs="Times New Roman"/>
          <w:sz w:val="24"/>
        </w:rPr>
        <w:t xml:space="preserve"> his theories of </w:t>
      </w:r>
      <w:r w:rsidR="00DB6118" w:rsidRPr="00FA54A2">
        <w:rPr>
          <w:rFonts w:ascii="Times New Roman" w:hAnsi="Times New Roman" w:cs="Times New Roman"/>
          <w:sz w:val="24"/>
        </w:rPr>
        <w:t>dance</w:t>
      </w:r>
      <w:r w:rsidR="00A71F4E">
        <w:rPr>
          <w:rFonts w:ascii="Times New Roman" w:hAnsi="Times New Roman" w:cs="Times New Roman"/>
          <w:sz w:val="24"/>
        </w:rPr>
        <w:t xml:space="preserve"> in </w:t>
      </w:r>
      <w:proofErr w:type="gramStart"/>
      <w:r w:rsidR="00A71F4E">
        <w:rPr>
          <w:rFonts w:ascii="Times New Roman" w:hAnsi="Times New Roman" w:cs="Times New Roman"/>
          <w:sz w:val="24"/>
        </w:rPr>
        <w:t>a</w:t>
      </w:r>
      <w:proofErr w:type="gramEnd"/>
      <w:r w:rsidR="00A71F4E">
        <w:rPr>
          <w:rFonts w:ascii="Times New Roman" w:hAnsi="Times New Roman" w:cs="Times New Roman"/>
          <w:sz w:val="24"/>
        </w:rPr>
        <w:t xml:space="preserve"> </w:t>
      </w:r>
      <w:ins w:id="60" w:author="Pinkoski" w:date="2014-03-17T14:39:00Z">
        <w:r w:rsidR="007E6297">
          <w:rPr>
            <w:rFonts w:ascii="Times New Roman" w:hAnsi="Times New Roman" w:cs="Times New Roman"/>
            <w:sz w:val="24"/>
          </w:rPr>
          <w:t>M</w:t>
        </w:r>
      </w:ins>
      <w:del w:id="61" w:author="Pinkoski" w:date="2014-03-17T14:39:00Z">
        <w:r w:rsidR="00A71F4E" w:rsidDel="007E6297">
          <w:rPr>
            <w:rFonts w:ascii="Times New Roman" w:hAnsi="Times New Roman" w:cs="Times New Roman"/>
            <w:sz w:val="24"/>
          </w:rPr>
          <w:delText>m</w:delText>
        </w:r>
      </w:del>
      <w:r w:rsidR="00A71F4E">
        <w:rPr>
          <w:rFonts w:ascii="Times New Roman" w:hAnsi="Times New Roman" w:cs="Times New Roman"/>
          <w:sz w:val="24"/>
        </w:rPr>
        <w:t>odernist context</w:t>
      </w:r>
      <w:r w:rsidR="00DB6118" w:rsidRPr="00FA54A2">
        <w:rPr>
          <w:rFonts w:ascii="Times New Roman" w:hAnsi="Times New Roman" w:cs="Times New Roman"/>
          <w:sz w:val="24"/>
        </w:rPr>
        <w:t xml:space="preserve"> played a key role in establishing the aesthetic legitimacy of American concert dance.  </w:t>
      </w:r>
      <w:del w:id="62" w:author="Pinkoski" w:date="2014-03-17T14:39:00Z">
        <w:r w:rsidR="00FA54A2" w:rsidRPr="00FA54A2" w:rsidDel="007E6297">
          <w:rPr>
            <w:rFonts w:ascii="Times New Roman" w:hAnsi="Times New Roman" w:cs="Times New Roman"/>
            <w:sz w:val="24"/>
          </w:rPr>
          <w:delText>And o</w:delText>
        </w:r>
        <w:r w:rsidR="007672EA" w:rsidRPr="00FA54A2" w:rsidDel="007E6297">
          <w:rPr>
            <w:rFonts w:ascii="Times New Roman" w:hAnsi="Times New Roman" w:cs="Times New Roman"/>
            <w:sz w:val="24"/>
          </w:rPr>
          <w:delText>ver</w:delText>
        </w:r>
      </w:del>
      <w:ins w:id="63" w:author="Pinkoski" w:date="2014-03-17T14:39:00Z">
        <w:r w:rsidR="007E6297">
          <w:rPr>
            <w:rFonts w:ascii="Times New Roman" w:hAnsi="Times New Roman" w:cs="Times New Roman"/>
            <w:sz w:val="24"/>
          </w:rPr>
          <w:t>Over</w:t>
        </w:r>
      </w:ins>
      <w:r w:rsidR="007672EA" w:rsidRPr="00FA54A2">
        <w:rPr>
          <w:rFonts w:ascii="Times New Roman" w:hAnsi="Times New Roman" w:cs="Times New Roman"/>
          <w:sz w:val="24"/>
        </w:rPr>
        <w:t xml:space="preserve"> the course of his four-decade career h</w:t>
      </w:r>
      <w:r w:rsidR="00B87833" w:rsidRPr="00FA54A2">
        <w:rPr>
          <w:rFonts w:ascii="Times New Roman" w:hAnsi="Times New Roman" w:cs="Times New Roman"/>
          <w:sz w:val="24"/>
        </w:rPr>
        <w:t xml:space="preserve">is </w:t>
      </w:r>
      <w:r w:rsidR="00981D7F" w:rsidRPr="00FA54A2">
        <w:rPr>
          <w:rFonts w:ascii="Times New Roman" w:hAnsi="Times New Roman" w:cs="Times New Roman"/>
          <w:sz w:val="24"/>
        </w:rPr>
        <w:t xml:space="preserve">dance </w:t>
      </w:r>
      <w:r w:rsidR="00B87833" w:rsidRPr="00FA54A2">
        <w:rPr>
          <w:rFonts w:ascii="Times New Roman" w:hAnsi="Times New Roman" w:cs="Times New Roman"/>
          <w:sz w:val="24"/>
        </w:rPr>
        <w:t>advocacy</w:t>
      </w:r>
      <w:r w:rsidR="007672EA" w:rsidRPr="00FA54A2">
        <w:rPr>
          <w:rFonts w:ascii="Times New Roman" w:hAnsi="Times New Roman" w:cs="Times New Roman"/>
          <w:sz w:val="24"/>
        </w:rPr>
        <w:t xml:space="preserve"> </w:t>
      </w:r>
      <w:r w:rsidR="00FF1D90" w:rsidRPr="00FA54A2">
        <w:rPr>
          <w:rFonts w:ascii="Times New Roman" w:hAnsi="Times New Roman" w:cs="Times New Roman"/>
          <w:sz w:val="24"/>
        </w:rPr>
        <w:t>helped to change the arts ecology in the United States, perhaps most notably in</w:t>
      </w:r>
      <w:r w:rsidR="00320694" w:rsidRPr="00FA54A2">
        <w:rPr>
          <w:rFonts w:ascii="Times New Roman" w:hAnsi="Times New Roman" w:cs="Times New Roman"/>
          <w:sz w:val="24"/>
        </w:rPr>
        <w:t xml:space="preserve"> his call</w:t>
      </w:r>
      <w:r w:rsidR="007672EA" w:rsidRPr="00FA54A2">
        <w:rPr>
          <w:rFonts w:ascii="Times New Roman" w:hAnsi="Times New Roman" w:cs="Times New Roman"/>
          <w:sz w:val="24"/>
        </w:rPr>
        <w:t xml:space="preserve"> for government subsidy of</w:t>
      </w:r>
      <w:r w:rsidR="004B1E8B" w:rsidRPr="00FA54A2">
        <w:rPr>
          <w:rFonts w:ascii="Times New Roman" w:hAnsi="Times New Roman" w:cs="Times New Roman"/>
          <w:sz w:val="24"/>
        </w:rPr>
        <w:t xml:space="preserve"> the arts</w:t>
      </w:r>
      <w:ins w:id="64" w:author="Pinkoski" w:date="2014-03-17T14:39:00Z">
        <w:r w:rsidR="007E6297">
          <w:rPr>
            <w:rFonts w:ascii="Times New Roman" w:hAnsi="Times New Roman" w:cs="Times New Roman"/>
            <w:sz w:val="24"/>
          </w:rPr>
          <w:t>—</w:t>
        </w:r>
      </w:ins>
      <w:del w:id="65" w:author="Pinkoski" w:date="2014-03-17T14:39:00Z">
        <w:r w:rsidR="00B87833" w:rsidRPr="00FA54A2" w:rsidDel="007E6297">
          <w:rPr>
            <w:rFonts w:ascii="Times New Roman" w:hAnsi="Times New Roman" w:cs="Times New Roman"/>
            <w:sz w:val="24"/>
          </w:rPr>
          <w:delText xml:space="preserve">, </w:delText>
        </w:r>
      </w:del>
      <w:r w:rsidR="00B87833" w:rsidRPr="00FA54A2">
        <w:rPr>
          <w:rFonts w:ascii="Times New Roman" w:hAnsi="Times New Roman" w:cs="Times New Roman"/>
          <w:sz w:val="24"/>
        </w:rPr>
        <w:t>a cause he wrote about frequently and with considerable fervor</w:t>
      </w:r>
      <w:r w:rsidR="004A7142" w:rsidRPr="00FA54A2">
        <w:rPr>
          <w:rFonts w:ascii="Times New Roman" w:hAnsi="Times New Roman" w:cs="Times New Roman"/>
          <w:sz w:val="24"/>
        </w:rPr>
        <w:t xml:space="preserve"> twenty years before the establishment of the National Endowment for the Arts in 1965</w:t>
      </w:r>
      <w:r w:rsidR="007672EA" w:rsidRPr="00FA54A2">
        <w:rPr>
          <w:rFonts w:ascii="Times New Roman" w:hAnsi="Times New Roman" w:cs="Times New Roman"/>
          <w:sz w:val="24"/>
        </w:rPr>
        <w:t xml:space="preserve">. </w:t>
      </w:r>
    </w:p>
    <w:bookmarkEnd w:id="0"/>
    <w:p w14:paraId="18469426" w14:textId="77777777" w:rsidR="00C44033" w:rsidRDefault="00C44033" w:rsidP="00FA54A2">
      <w:pPr>
        <w:spacing w:after="0"/>
        <w:rPr>
          <w:rFonts w:ascii="Times New Roman" w:hAnsi="Times New Roman" w:cs="Times New Roman"/>
          <w:sz w:val="24"/>
        </w:rPr>
      </w:pPr>
    </w:p>
    <w:p w14:paraId="66AE3B09" w14:textId="77777777" w:rsidR="00C44033" w:rsidRPr="00AF1C02" w:rsidRDefault="001C051D" w:rsidP="00C44033">
      <w:pPr>
        <w:rPr>
          <w:rFonts w:ascii="Times New Roman" w:hAnsi="Times New Roman" w:cs="Times New Roman"/>
          <w:b/>
          <w:sz w:val="24"/>
        </w:rPr>
      </w:pPr>
      <w:r w:rsidRPr="00AF1C02">
        <w:rPr>
          <w:rFonts w:ascii="Times New Roman" w:hAnsi="Times New Roman" w:cs="Times New Roman"/>
          <w:b/>
          <w:sz w:val="24"/>
        </w:rPr>
        <w:t>Lynne Conner</w:t>
      </w:r>
    </w:p>
    <w:p w14:paraId="451BC22E" w14:textId="77777777" w:rsidR="00C44033" w:rsidRPr="00FA54A2" w:rsidRDefault="00C44033" w:rsidP="00FA54A2">
      <w:pPr>
        <w:spacing w:after="0"/>
        <w:rPr>
          <w:rFonts w:ascii="Times New Roman" w:hAnsi="Times New Roman" w:cs="Times New Roman"/>
          <w:sz w:val="24"/>
        </w:rPr>
      </w:pPr>
    </w:p>
    <w:p w14:paraId="5BD28A10" w14:textId="345163A1" w:rsidR="00CC41D9" w:rsidRPr="00AF1C02" w:rsidDel="00CC41D9" w:rsidRDefault="001C051D" w:rsidP="00FA54A2">
      <w:pPr>
        <w:widowControl w:val="0"/>
        <w:autoSpaceDE w:val="0"/>
        <w:autoSpaceDN w:val="0"/>
        <w:adjustRightInd w:val="0"/>
        <w:spacing w:after="0"/>
        <w:rPr>
          <w:rFonts w:ascii="Times New Roman" w:eastAsiaTheme="minorHAnsi" w:hAnsi="Times New Roman" w:cs="Times New Roman"/>
          <w:b/>
          <w:sz w:val="24"/>
        </w:rPr>
      </w:pPr>
      <w:r w:rsidRPr="00AF1C02">
        <w:rPr>
          <w:rFonts w:ascii="Times New Roman" w:eastAsiaTheme="minorHAnsi" w:hAnsi="Times New Roman" w:cs="Times New Roman"/>
          <w:b/>
          <w:sz w:val="24"/>
        </w:rPr>
        <w:t>Critical Writings</w:t>
      </w:r>
    </w:p>
    <w:p w14:paraId="3084FD7D" w14:textId="122675BC" w:rsidR="00CF7449" w:rsidRPr="00DA5695" w:rsidRDefault="00DA5695" w:rsidP="00AF1C02">
      <w:pPr>
        <w:widowControl w:val="0"/>
        <w:autoSpaceDE w:val="0"/>
        <w:autoSpaceDN w:val="0"/>
        <w:adjustRightInd w:val="0"/>
        <w:spacing w:after="0"/>
        <w:rPr>
          <w:rFonts w:ascii="Times New Roman" w:eastAsia="Times New Roman" w:hAnsi="Times New Roman" w:cs="Times New Roman"/>
          <w:sz w:val="24"/>
          <w:lang w:eastAsia="en-US"/>
        </w:rPr>
      </w:pPr>
      <w:r w:rsidRPr="00AF1C02">
        <w:rPr>
          <w:rFonts w:ascii="Times New Roman" w:eastAsiaTheme="minorHAnsi" w:hAnsi="Times New Roman" w:cs="Times New Roman"/>
          <w:sz w:val="24"/>
        </w:rPr>
        <w:t xml:space="preserve">Martin, </w:t>
      </w:r>
      <w:r>
        <w:rPr>
          <w:rFonts w:ascii="Times New Roman" w:eastAsiaTheme="minorHAnsi" w:hAnsi="Times New Roman" w:cs="Times New Roman"/>
          <w:sz w:val="24"/>
        </w:rPr>
        <w:t xml:space="preserve">J. (1933) </w:t>
      </w:r>
      <w:r w:rsidR="00CF7449" w:rsidRPr="00DA5695">
        <w:rPr>
          <w:rFonts w:ascii="Times New Roman" w:eastAsia="Times New Roman" w:hAnsi="Times New Roman" w:cs="Times New Roman"/>
          <w:i/>
          <w:iCs/>
          <w:sz w:val="24"/>
          <w:lang w:eastAsia="en-US"/>
        </w:rPr>
        <w:t xml:space="preserve">The Modern </w:t>
      </w:r>
      <w:r w:rsidR="00C3565F" w:rsidRPr="00DA5695">
        <w:rPr>
          <w:rFonts w:ascii="Times New Roman" w:eastAsia="Times New Roman" w:hAnsi="Times New Roman" w:cs="Times New Roman"/>
          <w:i/>
          <w:iCs/>
          <w:sz w:val="24"/>
          <w:lang w:eastAsia="en-US"/>
        </w:rPr>
        <w:t>Dance</w:t>
      </w:r>
      <w:r w:rsidR="00C3565F">
        <w:rPr>
          <w:rFonts w:ascii="Times New Roman" w:eastAsia="Times New Roman" w:hAnsi="Times New Roman" w:cs="Times New Roman"/>
          <w:sz w:val="24"/>
          <w:lang w:eastAsia="en-US"/>
        </w:rPr>
        <w:t>, New York: A.S. Barnes.</w:t>
      </w:r>
    </w:p>
    <w:p w14:paraId="78FD74E1" w14:textId="1EDC0083" w:rsidR="00F00C67" w:rsidRPr="00FA54A2"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(1936) </w:t>
      </w:r>
      <w:r w:rsidR="00F00C67" w:rsidRPr="00FA54A2">
        <w:rPr>
          <w:rFonts w:ascii="Times New Roman" w:eastAsia="Times New Roman" w:hAnsi="Times New Roman" w:cs="Times New Roman"/>
          <w:i/>
          <w:iCs/>
          <w:sz w:val="24"/>
          <w:lang w:eastAsia="en-US"/>
        </w:rPr>
        <w:t>America Dancing</w:t>
      </w:r>
      <w:r w:rsidR="00C3565F">
        <w:rPr>
          <w:rFonts w:ascii="Times New Roman" w:eastAsia="Times New Roman" w:hAnsi="Times New Roman" w:cs="Times New Roman"/>
          <w:iCs/>
          <w:sz w:val="24"/>
          <w:lang w:eastAsia="en-US"/>
        </w:rPr>
        <w:t>, New York: Dodge Publishing Co.</w:t>
      </w:r>
    </w:p>
    <w:p w14:paraId="0C31CFF1" w14:textId="790C5AE8" w:rsidR="00C3565F" w:rsidRDefault="00403488" w:rsidP="00FA54A2">
      <w:pPr>
        <w:spacing w:after="0"/>
        <w:rPr>
          <w:rFonts w:ascii="Times New Roman" w:eastAsia="Times New Roman" w:hAnsi="Times New Roman" w:cs="Times New Roman"/>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(1939) </w:t>
      </w:r>
      <w:r w:rsidR="00CF7449" w:rsidRPr="00FA54A2">
        <w:rPr>
          <w:rFonts w:ascii="Times New Roman" w:eastAsia="Times New Roman" w:hAnsi="Times New Roman" w:cs="Times New Roman"/>
          <w:i/>
          <w:iCs/>
          <w:sz w:val="24"/>
          <w:lang w:eastAsia="en-US"/>
        </w:rPr>
        <w:t>Introduction to the Dance</w:t>
      </w:r>
      <w:r w:rsidR="00C3565F">
        <w:rPr>
          <w:rFonts w:ascii="Times New Roman" w:eastAsia="Times New Roman" w:hAnsi="Times New Roman" w:cs="Times New Roman"/>
          <w:sz w:val="24"/>
          <w:lang w:eastAsia="en-US"/>
        </w:rPr>
        <w:t>, New York: W.W. Norton.</w:t>
      </w:r>
      <w:r w:rsidR="00CE6672" w:rsidRPr="00FA54A2">
        <w:rPr>
          <w:rFonts w:ascii="Times New Roman" w:eastAsia="Times New Roman" w:hAnsi="Times New Roman" w:cs="Times New Roman"/>
          <w:sz w:val="24"/>
          <w:lang w:eastAsia="en-US"/>
        </w:rPr>
        <w:t xml:space="preserve"> </w:t>
      </w:r>
    </w:p>
    <w:p w14:paraId="147038DE" w14:textId="5A96988E" w:rsidR="00CF7449" w:rsidRPr="00FA54A2" w:rsidRDefault="00403488" w:rsidP="00FA54A2">
      <w:pPr>
        <w:spacing w:after="0"/>
        <w:rPr>
          <w:rFonts w:ascii="Times New Roman" w:eastAsia="Times New Roman" w:hAnsi="Times New Roman" w:cs="Times New Roman"/>
          <w:sz w:val="24"/>
          <w:lang w:eastAsia="en-US"/>
        </w:rPr>
      </w:pPr>
      <w:r>
        <w:rPr>
          <w:rFonts w:ascii="Times New Roman" w:eastAsia="Times New Roman" w:hAnsi="Times New Roman" w:cs="Times New Roman"/>
          <w:iCs/>
          <w:sz w:val="24"/>
          <w:lang w:eastAsia="en-US"/>
        </w:rPr>
        <w:t xml:space="preserve">------ </w:t>
      </w:r>
      <w:r w:rsidR="00C3565F">
        <w:rPr>
          <w:rFonts w:ascii="Times New Roman" w:eastAsia="Times New Roman" w:hAnsi="Times New Roman" w:cs="Times New Roman"/>
          <w:sz w:val="24"/>
          <w:lang w:eastAsia="en-US"/>
        </w:rPr>
        <w:t xml:space="preserve">(1946) </w:t>
      </w:r>
      <w:r w:rsidR="00CF7449" w:rsidRPr="00FA54A2">
        <w:rPr>
          <w:rFonts w:ascii="Times New Roman" w:eastAsia="Times New Roman" w:hAnsi="Times New Roman" w:cs="Times New Roman"/>
          <w:i/>
          <w:iCs/>
          <w:sz w:val="24"/>
          <w:lang w:eastAsia="en-US"/>
        </w:rPr>
        <w:t xml:space="preserve">The </w:t>
      </w:r>
      <w:r w:rsidR="00C3565F" w:rsidRPr="00FA54A2">
        <w:rPr>
          <w:rFonts w:ascii="Times New Roman" w:eastAsia="Times New Roman" w:hAnsi="Times New Roman" w:cs="Times New Roman"/>
          <w:i/>
          <w:iCs/>
          <w:sz w:val="24"/>
          <w:lang w:eastAsia="en-US"/>
        </w:rPr>
        <w:t>Dance</w:t>
      </w:r>
      <w:r w:rsidR="00C3565F">
        <w:rPr>
          <w:rFonts w:ascii="Times New Roman" w:eastAsia="Times New Roman" w:hAnsi="Times New Roman" w:cs="Times New Roman"/>
          <w:sz w:val="24"/>
          <w:lang w:eastAsia="en-US"/>
        </w:rPr>
        <w:t xml:space="preserve">, New York: Tudor Publishing Co. </w:t>
      </w:r>
    </w:p>
    <w:p w14:paraId="7ED161B6" w14:textId="291C4184" w:rsidR="00DA5695"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(1952) </w:t>
      </w:r>
      <w:r w:rsidR="00CF7449" w:rsidRPr="00FA54A2">
        <w:rPr>
          <w:rFonts w:ascii="Times New Roman" w:eastAsia="Times New Roman" w:hAnsi="Times New Roman" w:cs="Times New Roman"/>
          <w:i/>
          <w:iCs/>
          <w:sz w:val="24"/>
          <w:lang w:eastAsia="en-US"/>
        </w:rPr>
        <w:t xml:space="preserve">World Book of Modern </w:t>
      </w:r>
      <w:r w:rsidR="00C3565F" w:rsidRPr="00FA54A2">
        <w:rPr>
          <w:rFonts w:ascii="Times New Roman" w:eastAsia="Times New Roman" w:hAnsi="Times New Roman" w:cs="Times New Roman"/>
          <w:i/>
          <w:iCs/>
          <w:sz w:val="24"/>
          <w:lang w:eastAsia="en-US"/>
        </w:rPr>
        <w:t>Ballet</w:t>
      </w:r>
      <w:r w:rsidR="00C3565F">
        <w:rPr>
          <w:rFonts w:ascii="Times New Roman" w:eastAsia="Times New Roman" w:hAnsi="Times New Roman" w:cs="Times New Roman"/>
          <w:sz w:val="24"/>
          <w:lang w:eastAsia="en-US"/>
        </w:rPr>
        <w:t>, Cleveland: World Publishing Co.</w:t>
      </w:r>
    </w:p>
    <w:p w14:paraId="77E760B4" w14:textId="4BB7D2F7" w:rsidR="00DA5695"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w:t>
      </w:r>
      <w:r w:rsidR="00C3565F">
        <w:rPr>
          <w:rFonts w:ascii="Times New Roman" w:eastAsia="Times New Roman" w:hAnsi="Times New Roman" w:cs="Times New Roman"/>
          <w:iCs/>
          <w:sz w:val="24"/>
          <w:lang w:eastAsia="en-US"/>
        </w:rPr>
        <w:t>1963</w:t>
      </w:r>
      <w:r w:rsidR="00DA5695">
        <w:rPr>
          <w:rFonts w:ascii="Times New Roman" w:eastAsia="Times New Roman" w:hAnsi="Times New Roman" w:cs="Times New Roman"/>
          <w:iCs/>
          <w:sz w:val="24"/>
          <w:lang w:eastAsia="en-US"/>
        </w:rPr>
        <w:t xml:space="preserve">) </w:t>
      </w:r>
      <w:r w:rsidR="00CF7449" w:rsidRPr="00FA54A2">
        <w:rPr>
          <w:rFonts w:ascii="Times New Roman" w:eastAsia="Times New Roman" w:hAnsi="Times New Roman" w:cs="Times New Roman"/>
          <w:i/>
          <w:iCs/>
          <w:sz w:val="24"/>
          <w:lang w:eastAsia="en-US"/>
        </w:rPr>
        <w:t>John Martin’s Book of the Dance</w:t>
      </w:r>
      <w:r w:rsidR="00C3565F">
        <w:rPr>
          <w:rFonts w:ascii="Times New Roman" w:eastAsia="Times New Roman" w:hAnsi="Times New Roman" w:cs="Times New Roman"/>
          <w:iCs/>
          <w:sz w:val="24"/>
          <w:lang w:eastAsia="en-US"/>
        </w:rPr>
        <w:t>, New York: Tudor Publishing Co.</w:t>
      </w:r>
      <w:r w:rsidR="00CF7449" w:rsidRPr="00FA54A2">
        <w:rPr>
          <w:rFonts w:ascii="Times New Roman" w:eastAsia="Times New Roman" w:hAnsi="Times New Roman" w:cs="Times New Roman"/>
          <w:i/>
          <w:iCs/>
          <w:sz w:val="24"/>
          <w:lang w:eastAsia="en-US"/>
        </w:rPr>
        <w:t xml:space="preserve"> </w:t>
      </w:r>
    </w:p>
    <w:p w14:paraId="0275DBEB" w14:textId="693C55EF" w:rsidR="00CF7449" w:rsidRDefault="00403488" w:rsidP="00FA54A2">
      <w:pPr>
        <w:spacing w:after="0"/>
        <w:rPr>
          <w:rFonts w:ascii="Times New Roman" w:eastAsia="Times New Roman" w:hAnsi="Times New Roman" w:cs="Times New Roman"/>
          <w:i/>
          <w:iCs/>
          <w:sz w:val="24"/>
          <w:lang w:eastAsia="en-US"/>
        </w:rPr>
      </w:pPr>
      <w:r>
        <w:rPr>
          <w:rFonts w:ascii="Times New Roman" w:eastAsia="Times New Roman" w:hAnsi="Times New Roman" w:cs="Times New Roman"/>
          <w:iCs/>
          <w:sz w:val="24"/>
          <w:lang w:eastAsia="en-US"/>
        </w:rPr>
        <w:t xml:space="preserve">------ </w:t>
      </w:r>
      <w:r w:rsidR="00DA5695">
        <w:rPr>
          <w:rFonts w:ascii="Times New Roman" w:eastAsia="Times New Roman" w:hAnsi="Times New Roman" w:cs="Times New Roman"/>
          <w:iCs/>
          <w:sz w:val="24"/>
          <w:lang w:eastAsia="en-US"/>
        </w:rPr>
        <w:t xml:space="preserve">(1977) </w:t>
      </w:r>
      <w:r w:rsidR="00F00C67" w:rsidRPr="00FA54A2">
        <w:rPr>
          <w:rFonts w:ascii="Times New Roman" w:eastAsia="Times New Roman" w:hAnsi="Times New Roman" w:cs="Times New Roman"/>
          <w:i/>
          <w:iCs/>
          <w:sz w:val="24"/>
          <w:lang w:eastAsia="en-US"/>
        </w:rPr>
        <w:t>Ruth Page: An Intimate Biography</w:t>
      </w:r>
      <w:r w:rsidR="00C3565F">
        <w:rPr>
          <w:rFonts w:ascii="Times New Roman" w:eastAsia="Times New Roman" w:hAnsi="Times New Roman" w:cs="Times New Roman"/>
          <w:i/>
          <w:iCs/>
          <w:sz w:val="24"/>
          <w:lang w:eastAsia="en-US"/>
        </w:rPr>
        <w:t xml:space="preserve">, </w:t>
      </w:r>
      <w:r w:rsidR="00C3565F">
        <w:rPr>
          <w:rFonts w:ascii="Times New Roman" w:eastAsia="Times New Roman" w:hAnsi="Times New Roman" w:cs="Times New Roman"/>
          <w:iCs/>
          <w:sz w:val="24"/>
          <w:lang w:eastAsia="en-US"/>
        </w:rPr>
        <w:t xml:space="preserve">New York: Marcel Dekker. </w:t>
      </w:r>
      <w:r w:rsidR="00F00C67" w:rsidRPr="00FA54A2">
        <w:rPr>
          <w:rFonts w:ascii="Times New Roman" w:eastAsia="Times New Roman" w:hAnsi="Times New Roman" w:cs="Times New Roman"/>
          <w:i/>
          <w:iCs/>
          <w:sz w:val="24"/>
          <w:lang w:eastAsia="en-US"/>
        </w:rPr>
        <w:t xml:space="preserve"> </w:t>
      </w:r>
    </w:p>
    <w:p w14:paraId="70F62F92" w14:textId="77777777" w:rsidR="00CF7449" w:rsidRPr="00FA54A2" w:rsidRDefault="00CF7449" w:rsidP="00FA54A2">
      <w:pPr>
        <w:widowControl w:val="0"/>
        <w:autoSpaceDE w:val="0"/>
        <w:autoSpaceDN w:val="0"/>
        <w:adjustRightInd w:val="0"/>
        <w:spacing w:after="0"/>
        <w:rPr>
          <w:rFonts w:ascii="Times New Roman" w:eastAsiaTheme="minorHAnsi" w:hAnsi="Times New Roman" w:cs="Times New Roman"/>
          <w:sz w:val="24"/>
          <w:u w:val="single"/>
        </w:rPr>
      </w:pPr>
    </w:p>
    <w:p w14:paraId="2F8BDCB7" w14:textId="77777777" w:rsidR="0096562C" w:rsidRPr="00403488" w:rsidRDefault="001C051D" w:rsidP="00FA54A2">
      <w:pPr>
        <w:widowControl w:val="0"/>
        <w:autoSpaceDE w:val="0"/>
        <w:autoSpaceDN w:val="0"/>
        <w:adjustRightInd w:val="0"/>
        <w:spacing w:after="0"/>
        <w:rPr>
          <w:rFonts w:ascii="Times New Roman" w:eastAsiaTheme="minorHAnsi" w:hAnsi="Times New Roman" w:cs="Times New Roman"/>
          <w:b/>
          <w:sz w:val="24"/>
        </w:rPr>
      </w:pPr>
      <w:r w:rsidRPr="00403488">
        <w:rPr>
          <w:rFonts w:ascii="Times New Roman" w:eastAsiaTheme="minorHAnsi" w:hAnsi="Times New Roman" w:cs="Times New Roman"/>
          <w:b/>
          <w:sz w:val="24"/>
        </w:rPr>
        <w:t>References and Further Reading</w:t>
      </w:r>
    </w:p>
    <w:p w14:paraId="239F28E1" w14:textId="67D9804C" w:rsidR="00E92258" w:rsidRDefault="00C53A45" w:rsidP="00E92258">
      <w:pPr>
        <w:pStyle w:val="Heading1"/>
        <w:spacing w:before="0" w:beforeAutospacing="0" w:after="0" w:afterAutospacing="0"/>
        <w:rPr>
          <w:rFonts w:ascii="Times New Roman" w:hAnsi="Times New Roman" w:cs="Times New Roman"/>
          <w:b w:val="0"/>
          <w:sz w:val="24"/>
          <w:szCs w:val="24"/>
        </w:rPr>
      </w:pPr>
      <w:r w:rsidRPr="00E92258">
        <w:rPr>
          <w:rFonts w:ascii="Times New Roman" w:hAnsi="Times New Roman" w:cs="Times New Roman"/>
          <w:b w:val="0"/>
          <w:sz w:val="24"/>
          <w:szCs w:val="24"/>
        </w:rPr>
        <w:t xml:space="preserve">Burke, S. </w:t>
      </w:r>
      <w:r w:rsidR="00843C17" w:rsidRPr="00E92258">
        <w:rPr>
          <w:rFonts w:ascii="Times New Roman" w:hAnsi="Times New Roman" w:cs="Times New Roman"/>
          <w:b w:val="0"/>
          <w:sz w:val="24"/>
          <w:szCs w:val="24"/>
        </w:rPr>
        <w:t>(</w:t>
      </w:r>
      <w:proofErr w:type="spellStart"/>
      <w:r w:rsidR="00DA5695">
        <w:rPr>
          <w:rFonts w:ascii="Times New Roman" w:hAnsi="Times New Roman" w:cs="Times New Roman"/>
          <w:b w:val="0"/>
          <w:sz w:val="24"/>
          <w:szCs w:val="24"/>
        </w:rPr>
        <w:t>n.d.</w:t>
      </w:r>
      <w:proofErr w:type="spellEnd"/>
      <w:r w:rsidR="00843C17" w:rsidRPr="00E92258">
        <w:rPr>
          <w:rFonts w:ascii="Times New Roman" w:hAnsi="Times New Roman" w:cs="Times New Roman"/>
          <w:b w:val="0"/>
          <w:sz w:val="24"/>
          <w:szCs w:val="24"/>
        </w:rPr>
        <w:t>)</w:t>
      </w:r>
      <w:r w:rsidRPr="00E92258">
        <w:rPr>
          <w:rFonts w:ascii="Times New Roman" w:hAnsi="Times New Roman" w:cs="Times New Roman"/>
          <w:b w:val="0"/>
          <w:sz w:val="24"/>
          <w:szCs w:val="24"/>
        </w:rPr>
        <w:t xml:space="preserve"> </w:t>
      </w:r>
      <w:r w:rsidR="00DA5695">
        <w:rPr>
          <w:rFonts w:ascii="Times New Roman" w:hAnsi="Times New Roman" w:cs="Times New Roman"/>
          <w:b w:val="0"/>
          <w:sz w:val="24"/>
          <w:szCs w:val="24"/>
        </w:rPr>
        <w:t>‘</w:t>
      </w:r>
      <w:r w:rsidRPr="00E92258">
        <w:rPr>
          <w:rFonts w:ascii="Times New Roman" w:hAnsi="Times New Roman" w:cs="Times New Roman"/>
          <w:b w:val="0"/>
          <w:sz w:val="24"/>
          <w:szCs w:val="24"/>
        </w:rPr>
        <w:t>Rejecting Artifice, Advancing Art: The Dance Criticism of John Martin</w:t>
      </w:r>
      <w:r w:rsidR="00DA5695">
        <w:rPr>
          <w:rFonts w:ascii="Times New Roman" w:hAnsi="Times New Roman" w:cs="Times New Roman"/>
          <w:b w:val="0"/>
          <w:sz w:val="24"/>
          <w:szCs w:val="24"/>
        </w:rPr>
        <w:t xml:space="preserve">’, </w:t>
      </w:r>
      <w:r w:rsidRPr="00E92258">
        <w:rPr>
          <w:rFonts w:ascii="Times New Roman" w:eastAsia="Times New Roman" w:hAnsi="Times New Roman" w:cs="Times New Roman"/>
          <w:b w:val="0"/>
          <w:i/>
          <w:sz w:val="24"/>
          <w:szCs w:val="24"/>
        </w:rPr>
        <w:t>CJAS: The Columbia Journal of American Studie</w:t>
      </w:r>
      <w:r w:rsidR="00A71F4E" w:rsidRPr="00E92258">
        <w:rPr>
          <w:rFonts w:ascii="Times New Roman" w:eastAsia="Times New Roman" w:hAnsi="Times New Roman" w:cs="Times New Roman"/>
          <w:b w:val="0"/>
          <w:i/>
          <w:sz w:val="24"/>
          <w:szCs w:val="24"/>
        </w:rPr>
        <w:t>s.</w:t>
      </w:r>
      <w:r w:rsidRPr="00E92258">
        <w:rPr>
          <w:rFonts w:ascii="Times New Roman" w:hAnsi="Times New Roman" w:cs="Times New Roman"/>
          <w:b w:val="0"/>
          <w:sz w:val="24"/>
          <w:szCs w:val="24"/>
        </w:rPr>
        <w:t xml:space="preserve"> </w:t>
      </w:r>
      <w:r w:rsidR="00A71F4E" w:rsidRPr="00E92258">
        <w:rPr>
          <w:rFonts w:ascii="Times New Roman" w:hAnsi="Times New Roman" w:cs="Times New Roman"/>
          <w:b w:val="0"/>
          <w:sz w:val="24"/>
          <w:szCs w:val="24"/>
        </w:rPr>
        <w:t xml:space="preserve">http://www.columbia.edu/cu/cjas/dance1.html  </w:t>
      </w:r>
    </w:p>
    <w:p w14:paraId="2BF015C2" w14:textId="26B5BC62" w:rsidR="00C53A45" w:rsidRPr="00E92258" w:rsidRDefault="00C53A45" w:rsidP="00E92258">
      <w:pPr>
        <w:pStyle w:val="Heading1"/>
        <w:spacing w:before="0" w:beforeAutospacing="0" w:after="0" w:afterAutospacing="0"/>
        <w:rPr>
          <w:rFonts w:ascii="Times New Roman" w:eastAsiaTheme="minorHAnsi" w:hAnsi="Times New Roman" w:cs="Times New Roman"/>
          <w:b w:val="0"/>
          <w:sz w:val="24"/>
          <w:szCs w:val="24"/>
        </w:rPr>
      </w:pPr>
    </w:p>
    <w:p w14:paraId="347F7B09" w14:textId="77777777" w:rsidR="00E92258" w:rsidRPr="00E92258" w:rsidRDefault="00CE2F74" w:rsidP="00E92258">
      <w:pPr>
        <w:rPr>
          <w:rFonts w:ascii="Times New Roman" w:eastAsiaTheme="minorHAnsi" w:hAnsi="Times New Roman"/>
          <w:sz w:val="24"/>
        </w:rPr>
      </w:pPr>
      <w:r w:rsidRPr="00E92258">
        <w:rPr>
          <w:rFonts w:ascii="Times New Roman" w:eastAsiaTheme="minorHAnsi" w:hAnsi="Times New Roman"/>
          <w:sz w:val="24"/>
        </w:rPr>
        <w:t xml:space="preserve">Conner, L. (1997) </w:t>
      </w:r>
      <w:r w:rsidRPr="00E92258">
        <w:rPr>
          <w:rFonts w:ascii="Times New Roman" w:eastAsiaTheme="minorHAnsi" w:hAnsi="Times New Roman"/>
          <w:i/>
          <w:sz w:val="24"/>
        </w:rPr>
        <w:t>Spreading the Gospel of the Modern Dance: Newspaper Dance Criticism in the United States, 1850-1934</w:t>
      </w:r>
      <w:r w:rsidRPr="00E92258">
        <w:rPr>
          <w:rFonts w:ascii="Times New Roman" w:eastAsiaTheme="minorHAnsi" w:hAnsi="Times New Roman"/>
          <w:sz w:val="24"/>
        </w:rPr>
        <w:t xml:space="preserve">, </w:t>
      </w:r>
      <w:r w:rsidRPr="00E92258">
        <w:rPr>
          <w:rFonts w:ascii="Times New Roman" w:hAnsi="Times New Roman"/>
          <w:sz w:val="24"/>
        </w:rPr>
        <w:t>Pittsburgh: University of Pittsburgh Press.</w:t>
      </w:r>
      <w:r w:rsidR="004852E7" w:rsidRPr="00E92258">
        <w:rPr>
          <w:rFonts w:ascii="Times New Roman" w:eastAsiaTheme="minorHAnsi" w:hAnsi="Times New Roman"/>
          <w:sz w:val="24"/>
        </w:rPr>
        <w:t xml:space="preserve"> </w:t>
      </w:r>
    </w:p>
    <w:p w14:paraId="22A16127" w14:textId="52CAFAD2" w:rsidR="009F3368" w:rsidRDefault="00064CF5" w:rsidP="00403488">
      <w:pPr>
        <w:pStyle w:val="ListParagraph"/>
        <w:ind w:left="0"/>
      </w:pPr>
      <w:r w:rsidRPr="00E92258">
        <w:rPr>
          <w:rFonts w:eastAsiaTheme="minorHAnsi"/>
        </w:rPr>
        <w:t>Harris, A</w:t>
      </w:r>
      <w:r w:rsidR="00F83A14" w:rsidRPr="00E92258">
        <w:rPr>
          <w:rFonts w:eastAsiaTheme="minorHAnsi"/>
        </w:rPr>
        <w:t xml:space="preserve">. </w:t>
      </w:r>
      <w:r w:rsidR="00843C17" w:rsidRPr="00E92258">
        <w:rPr>
          <w:rFonts w:eastAsiaTheme="minorHAnsi"/>
        </w:rPr>
        <w:t xml:space="preserve">(2012) </w:t>
      </w:r>
      <w:r w:rsidR="00D16B63">
        <w:rPr>
          <w:rFonts w:eastAsiaTheme="minorHAnsi"/>
        </w:rPr>
        <w:t>‘</w:t>
      </w:r>
      <w:r w:rsidR="00F83A14" w:rsidRPr="00E92258">
        <w:rPr>
          <w:rFonts w:eastAsiaTheme="minorHAnsi"/>
        </w:rPr>
        <w:t>Gendered Discourses in American Ballet at Mid-Century: Ruth Page on the Periphery</w:t>
      </w:r>
      <w:r w:rsidR="00D16B63">
        <w:rPr>
          <w:rFonts w:eastAsiaTheme="minorHAnsi"/>
        </w:rPr>
        <w:t xml:space="preserve">’, </w:t>
      </w:r>
      <w:r w:rsidR="00F83A14" w:rsidRPr="00E92258">
        <w:rPr>
          <w:rFonts w:eastAsiaTheme="minorHAnsi"/>
          <w:i/>
        </w:rPr>
        <w:t>Dance Chronicle</w:t>
      </w:r>
      <w:r w:rsidR="00D16B63">
        <w:rPr>
          <w:rFonts w:eastAsiaTheme="minorHAnsi"/>
        </w:rPr>
        <w:t xml:space="preserve"> </w:t>
      </w:r>
      <w:r w:rsidR="00A71F4E" w:rsidRPr="00E92258">
        <w:rPr>
          <w:rFonts w:eastAsiaTheme="minorHAnsi"/>
        </w:rPr>
        <w:t>35:</w:t>
      </w:r>
      <w:r w:rsidR="00F83A14" w:rsidRPr="00E92258">
        <w:rPr>
          <w:rFonts w:eastAsiaTheme="minorHAnsi"/>
        </w:rPr>
        <w:t xml:space="preserve"> </w:t>
      </w:r>
      <w:r w:rsidR="00F83A14" w:rsidRPr="00E92258">
        <w:t>30–53</w:t>
      </w:r>
      <w:r w:rsidR="00403488">
        <w:t>.</w:t>
      </w:r>
    </w:p>
    <w:p w14:paraId="2418D4B6" w14:textId="44798387" w:rsidR="009F3368" w:rsidRDefault="009F3368" w:rsidP="00403488">
      <w:pPr>
        <w:pStyle w:val="ListParagraph"/>
        <w:ind w:left="0"/>
      </w:pPr>
    </w:p>
    <w:p w14:paraId="67A4FECA" w14:textId="056CDC00" w:rsidR="00C24EF3" w:rsidRPr="00E92258" w:rsidRDefault="00064CF5" w:rsidP="00E92258">
      <w:pPr>
        <w:outlineLvl w:val="0"/>
        <w:rPr>
          <w:rFonts w:ascii="Times New Roman" w:hAnsi="Times New Roman"/>
          <w:sz w:val="24"/>
        </w:rPr>
      </w:pPr>
      <w:proofErr w:type="spellStart"/>
      <w:proofErr w:type="gramStart"/>
      <w:r w:rsidRPr="00E92258">
        <w:rPr>
          <w:rFonts w:ascii="Times New Roman" w:hAnsi="Times New Roman"/>
          <w:sz w:val="24"/>
        </w:rPr>
        <w:t>Hering</w:t>
      </w:r>
      <w:proofErr w:type="spellEnd"/>
      <w:r w:rsidRPr="00E92258">
        <w:rPr>
          <w:rFonts w:ascii="Times New Roman" w:hAnsi="Times New Roman"/>
          <w:sz w:val="24"/>
        </w:rPr>
        <w:t>, D</w:t>
      </w:r>
      <w:r w:rsidR="00C24EF3" w:rsidRPr="00E92258">
        <w:rPr>
          <w:rFonts w:ascii="Times New Roman" w:hAnsi="Times New Roman"/>
          <w:sz w:val="24"/>
        </w:rPr>
        <w:t xml:space="preserve">. </w:t>
      </w:r>
      <w:r w:rsidR="00843C17" w:rsidRPr="00E92258">
        <w:rPr>
          <w:rFonts w:ascii="Times New Roman" w:hAnsi="Times New Roman"/>
          <w:sz w:val="24"/>
        </w:rPr>
        <w:t xml:space="preserve">(1952) </w:t>
      </w:r>
      <w:r w:rsidR="00D16B63">
        <w:rPr>
          <w:rFonts w:ascii="Times New Roman" w:hAnsi="Times New Roman"/>
          <w:sz w:val="24"/>
        </w:rPr>
        <w:t>‘</w:t>
      </w:r>
      <w:r w:rsidR="00C24EF3" w:rsidRPr="00E92258">
        <w:rPr>
          <w:rFonts w:ascii="Times New Roman" w:hAnsi="Times New Roman"/>
          <w:sz w:val="24"/>
        </w:rPr>
        <w:t>Meet John Martin</w:t>
      </w:r>
      <w:r w:rsidR="00D16B63">
        <w:rPr>
          <w:rFonts w:ascii="Times New Roman" w:hAnsi="Times New Roman"/>
          <w:sz w:val="24"/>
        </w:rPr>
        <w:t xml:space="preserve">’, </w:t>
      </w:r>
      <w:r w:rsidR="00C24EF3" w:rsidRPr="00E92258">
        <w:rPr>
          <w:rFonts w:ascii="Times New Roman" w:hAnsi="Times New Roman"/>
          <w:i/>
          <w:sz w:val="24"/>
        </w:rPr>
        <w:t>Dance Magazine</w:t>
      </w:r>
      <w:r w:rsidRPr="00E92258">
        <w:rPr>
          <w:rFonts w:ascii="Times New Roman" w:hAnsi="Times New Roman"/>
          <w:sz w:val="24"/>
        </w:rPr>
        <w:t xml:space="preserve"> 26</w:t>
      </w:r>
      <w:r w:rsidR="00D16B63">
        <w:rPr>
          <w:rFonts w:ascii="Times New Roman" w:hAnsi="Times New Roman"/>
          <w:sz w:val="24"/>
        </w:rPr>
        <w:t xml:space="preserve"> (</w:t>
      </w:r>
      <w:r w:rsidR="00843C17" w:rsidRPr="00E92258">
        <w:rPr>
          <w:rFonts w:ascii="Times New Roman" w:hAnsi="Times New Roman"/>
          <w:sz w:val="24"/>
        </w:rPr>
        <w:t>11</w:t>
      </w:r>
      <w:r w:rsidR="00D16B63">
        <w:rPr>
          <w:rFonts w:ascii="Times New Roman" w:hAnsi="Times New Roman"/>
          <w:sz w:val="24"/>
        </w:rPr>
        <w:t>)</w:t>
      </w:r>
      <w:r w:rsidR="00C24EF3" w:rsidRPr="00E92258">
        <w:rPr>
          <w:rFonts w:ascii="Times New Roman" w:hAnsi="Times New Roman"/>
          <w:sz w:val="24"/>
        </w:rPr>
        <w:t>: 21-23, 38-39, 45.</w:t>
      </w:r>
      <w:proofErr w:type="gramEnd"/>
      <w:r w:rsidR="00174C91" w:rsidRPr="00E92258">
        <w:rPr>
          <w:rFonts w:ascii="Times New Roman" w:hAnsi="Times New Roman"/>
          <w:sz w:val="24"/>
        </w:rPr>
        <w:t xml:space="preserve">  </w:t>
      </w:r>
    </w:p>
    <w:p w14:paraId="3FCF7FD2" w14:textId="3AFAABBD" w:rsidR="00182C2C" w:rsidRPr="00E92258" w:rsidRDefault="00182C2C" w:rsidP="00E92258">
      <w:pPr>
        <w:rPr>
          <w:rFonts w:ascii="Times New Roman" w:hAnsi="Times New Roman"/>
          <w:sz w:val="24"/>
        </w:rPr>
      </w:pPr>
      <w:r w:rsidRPr="00E92258">
        <w:rPr>
          <w:rFonts w:ascii="Times New Roman" w:hAnsi="Times New Roman"/>
          <w:sz w:val="24"/>
        </w:rPr>
        <w:t xml:space="preserve">Terry, W. </w:t>
      </w:r>
      <w:r w:rsidR="00843C17" w:rsidRPr="00E92258">
        <w:rPr>
          <w:rFonts w:ascii="Times New Roman" w:hAnsi="Times New Roman"/>
          <w:sz w:val="24"/>
        </w:rPr>
        <w:t>(1956)</w:t>
      </w:r>
      <w:r w:rsidRPr="00E92258">
        <w:rPr>
          <w:rFonts w:ascii="Times New Roman" w:hAnsi="Times New Roman"/>
          <w:sz w:val="24"/>
        </w:rPr>
        <w:t xml:space="preserve"> </w:t>
      </w:r>
      <w:r w:rsidR="00D16B63">
        <w:rPr>
          <w:rFonts w:ascii="Times New Roman" w:hAnsi="Times New Roman"/>
          <w:sz w:val="24"/>
        </w:rPr>
        <w:t>‘</w:t>
      </w:r>
      <w:r w:rsidRPr="00E92258">
        <w:rPr>
          <w:rFonts w:ascii="Times New Roman" w:hAnsi="Times New Roman"/>
          <w:sz w:val="24"/>
        </w:rPr>
        <w:t>Walter Terry Interviews John Martin: An Information Discussion of the Role and Opinions of a Newspaper Dance Critic</w:t>
      </w:r>
      <w:r w:rsidR="00D16B63">
        <w:rPr>
          <w:rFonts w:ascii="Times New Roman" w:hAnsi="Times New Roman"/>
          <w:sz w:val="24"/>
        </w:rPr>
        <w:t>’</w:t>
      </w:r>
      <w:proofErr w:type="gramStart"/>
      <w:r w:rsidR="00D16B63">
        <w:rPr>
          <w:rFonts w:ascii="Times New Roman" w:hAnsi="Times New Roman"/>
          <w:sz w:val="24"/>
        </w:rPr>
        <w:t xml:space="preserve">, </w:t>
      </w:r>
      <w:r w:rsidRPr="00E92258">
        <w:rPr>
          <w:rFonts w:ascii="Times New Roman" w:hAnsi="Times New Roman"/>
          <w:sz w:val="24"/>
        </w:rPr>
        <w:t xml:space="preserve"> </w:t>
      </w:r>
      <w:r w:rsidRPr="00E92258">
        <w:rPr>
          <w:rFonts w:ascii="Times New Roman" w:hAnsi="Times New Roman"/>
          <w:i/>
          <w:sz w:val="24"/>
        </w:rPr>
        <w:t>Dance</w:t>
      </w:r>
      <w:proofErr w:type="gramEnd"/>
      <w:r w:rsidRPr="00E92258">
        <w:rPr>
          <w:rFonts w:ascii="Times New Roman" w:hAnsi="Times New Roman"/>
          <w:i/>
          <w:sz w:val="24"/>
        </w:rPr>
        <w:t xml:space="preserve"> Magazine</w:t>
      </w:r>
      <w:r w:rsidR="00843C17" w:rsidRPr="00E92258">
        <w:rPr>
          <w:rFonts w:ascii="Times New Roman" w:hAnsi="Times New Roman"/>
          <w:sz w:val="24"/>
        </w:rPr>
        <w:t xml:space="preserve"> </w:t>
      </w:r>
      <w:r w:rsidR="00175C4F">
        <w:rPr>
          <w:rFonts w:ascii="Times New Roman" w:hAnsi="Times New Roman"/>
          <w:sz w:val="24"/>
        </w:rPr>
        <w:t>3</w:t>
      </w:r>
      <w:r w:rsidR="00843C17" w:rsidRPr="00E92258">
        <w:rPr>
          <w:rFonts w:ascii="Times New Roman" w:hAnsi="Times New Roman"/>
          <w:sz w:val="24"/>
        </w:rPr>
        <w:t>0</w:t>
      </w:r>
      <w:r w:rsidR="00D16B63">
        <w:rPr>
          <w:rFonts w:ascii="Times New Roman" w:hAnsi="Times New Roman"/>
          <w:sz w:val="24"/>
        </w:rPr>
        <w:t xml:space="preserve"> (</w:t>
      </w:r>
      <w:r w:rsidR="00843C17" w:rsidRPr="00E92258">
        <w:rPr>
          <w:rFonts w:ascii="Times New Roman" w:hAnsi="Times New Roman"/>
          <w:sz w:val="24"/>
        </w:rPr>
        <w:t>1</w:t>
      </w:r>
      <w:r w:rsidR="00D16B63">
        <w:rPr>
          <w:rFonts w:ascii="Times New Roman" w:hAnsi="Times New Roman"/>
          <w:sz w:val="24"/>
        </w:rPr>
        <w:t>)</w:t>
      </w:r>
      <w:r w:rsidRPr="00E92258">
        <w:rPr>
          <w:rFonts w:ascii="Times New Roman" w:hAnsi="Times New Roman"/>
          <w:sz w:val="24"/>
        </w:rPr>
        <w:t xml:space="preserve">: 36-39, 66, 68-69.  </w:t>
      </w:r>
    </w:p>
    <w:p w14:paraId="16677F79" w14:textId="77777777" w:rsidR="00FA54A2" w:rsidRPr="00FA54A2" w:rsidRDefault="00FA54A2" w:rsidP="00FA54A2">
      <w:pPr>
        <w:spacing w:after="0"/>
        <w:rPr>
          <w:rFonts w:ascii="Times New Roman" w:hAnsi="Times New Roman" w:cs="Times New Roman"/>
          <w:sz w:val="24"/>
        </w:rPr>
      </w:pPr>
    </w:p>
    <w:p w14:paraId="6A3F4E8F" w14:textId="3F8720A4" w:rsidR="0096562C" w:rsidRPr="00624AF3" w:rsidRDefault="0096562C" w:rsidP="00FA54A2">
      <w:pPr>
        <w:widowControl w:val="0"/>
        <w:autoSpaceDE w:val="0"/>
        <w:autoSpaceDN w:val="0"/>
        <w:adjustRightInd w:val="0"/>
        <w:spacing w:after="0"/>
        <w:rPr>
          <w:rFonts w:ascii="Times New Roman" w:eastAsiaTheme="minorHAnsi" w:hAnsi="Times New Roman" w:cs="Times New Roman"/>
          <w:b/>
          <w:sz w:val="24"/>
          <w:u w:val="single"/>
        </w:rPr>
      </w:pPr>
      <w:proofErr w:type="spellStart"/>
      <w:r w:rsidRPr="00624AF3">
        <w:rPr>
          <w:rFonts w:ascii="Times New Roman" w:eastAsiaTheme="minorHAnsi" w:hAnsi="Times New Roman" w:cs="Times New Roman"/>
          <w:b/>
          <w:sz w:val="24"/>
          <w:u w:val="single"/>
        </w:rPr>
        <w:t>Paratext</w:t>
      </w:r>
      <w:r w:rsidR="00D16B63" w:rsidRPr="00624AF3">
        <w:rPr>
          <w:rFonts w:ascii="Times New Roman" w:eastAsiaTheme="minorHAnsi" w:hAnsi="Times New Roman" w:cs="Times New Roman"/>
          <w:b/>
          <w:sz w:val="24"/>
          <w:u w:val="single"/>
        </w:rPr>
        <w:t>s</w:t>
      </w:r>
      <w:proofErr w:type="spellEnd"/>
    </w:p>
    <w:p w14:paraId="212161BE" w14:textId="3DFBFC09" w:rsidR="00D16B63" w:rsidRDefault="00D16B63" w:rsidP="00FA54A2">
      <w:pPr>
        <w:widowControl w:val="0"/>
        <w:autoSpaceDE w:val="0"/>
        <w:autoSpaceDN w:val="0"/>
        <w:adjustRightInd w:val="0"/>
        <w:spacing w:after="0"/>
        <w:rPr>
          <w:rFonts w:ascii="Times New Roman" w:eastAsiaTheme="minorHAnsi" w:hAnsi="Times New Roman" w:cs="Times New Roman"/>
          <w:sz w:val="24"/>
        </w:rPr>
      </w:pPr>
    </w:p>
    <w:p w14:paraId="19B5B1B9" w14:textId="18AF7172" w:rsidR="0096562C" w:rsidRPr="00FA54A2" w:rsidRDefault="00C15FFC" w:rsidP="00FA54A2">
      <w:pPr>
        <w:widowControl w:val="0"/>
        <w:autoSpaceDE w:val="0"/>
        <w:autoSpaceDN w:val="0"/>
        <w:adjustRightInd w:val="0"/>
        <w:spacing w:after="0"/>
        <w:rPr>
          <w:rFonts w:ascii="Times New Roman" w:eastAsiaTheme="minorHAnsi" w:hAnsi="Times New Roman" w:cs="Times New Roman"/>
          <w:sz w:val="24"/>
        </w:rPr>
      </w:pPr>
      <w:r>
        <w:rPr>
          <w:rFonts w:ascii="Times New Roman" w:eastAsiaTheme="minorHAnsi" w:hAnsi="Times New Roman" w:cs="Times New Roman"/>
          <w:sz w:val="24"/>
        </w:rPr>
        <w:t>Links to</w:t>
      </w:r>
      <w:r w:rsidR="004E01BF" w:rsidRPr="00FA54A2">
        <w:rPr>
          <w:rFonts w:ascii="Times New Roman" w:eastAsiaTheme="minorHAnsi" w:hAnsi="Times New Roman" w:cs="Times New Roman"/>
          <w:sz w:val="24"/>
        </w:rPr>
        <w:t xml:space="preserve"> Martin</w:t>
      </w:r>
      <w:r>
        <w:rPr>
          <w:rFonts w:ascii="Times New Roman" w:eastAsiaTheme="minorHAnsi" w:hAnsi="Times New Roman" w:cs="Times New Roman"/>
          <w:sz w:val="24"/>
        </w:rPr>
        <w:t>’s early</w:t>
      </w:r>
      <w:r w:rsidR="004E01BF" w:rsidRPr="00FA54A2">
        <w:rPr>
          <w:rFonts w:ascii="Times New Roman" w:eastAsiaTheme="minorHAnsi" w:hAnsi="Times New Roman" w:cs="Times New Roman"/>
          <w:sz w:val="24"/>
        </w:rPr>
        <w:t xml:space="preserve"> </w:t>
      </w:r>
      <w:r w:rsidR="004E01BF" w:rsidRPr="00FA54A2">
        <w:rPr>
          <w:rFonts w:ascii="Times New Roman" w:eastAsiaTheme="minorHAnsi" w:hAnsi="Times New Roman" w:cs="Times New Roman"/>
          <w:i/>
          <w:sz w:val="24"/>
        </w:rPr>
        <w:t>New York Times</w:t>
      </w:r>
      <w:r w:rsidR="004E01BF" w:rsidRPr="00FA54A2">
        <w:rPr>
          <w:rFonts w:ascii="Times New Roman" w:eastAsiaTheme="minorHAnsi" w:hAnsi="Times New Roman" w:cs="Times New Roman"/>
          <w:sz w:val="24"/>
        </w:rPr>
        <w:t xml:space="preserve"> reviews and columns</w:t>
      </w:r>
      <w:r>
        <w:rPr>
          <w:rFonts w:ascii="Times New Roman" w:eastAsiaTheme="minorHAnsi" w:hAnsi="Times New Roman" w:cs="Times New Roman"/>
          <w:sz w:val="24"/>
        </w:rPr>
        <w:t xml:space="preserve"> that connect with issues referenced in the exposition</w:t>
      </w:r>
      <w:r w:rsidR="004E01BF" w:rsidRPr="00FA54A2">
        <w:rPr>
          <w:rFonts w:ascii="Times New Roman" w:eastAsiaTheme="minorHAnsi" w:hAnsi="Times New Roman" w:cs="Times New Roman"/>
          <w:sz w:val="24"/>
        </w:rPr>
        <w:t>.  Suggested</w:t>
      </w:r>
      <w:r w:rsidR="003F32DD" w:rsidRPr="00FA54A2">
        <w:rPr>
          <w:rFonts w:ascii="Times New Roman" w:eastAsiaTheme="minorHAnsi" w:hAnsi="Times New Roman" w:cs="Times New Roman"/>
          <w:sz w:val="24"/>
        </w:rPr>
        <w:t xml:space="preserve"> items include:</w:t>
      </w:r>
    </w:p>
    <w:p w14:paraId="6A6FBDA7" w14:textId="77777777" w:rsidR="003F32DD" w:rsidRDefault="007B7A90"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 xml:space="preserve">“The Dance: Growth of the Movie Theatre Ballet.” </w:t>
      </w:r>
      <w:r w:rsidR="00A34D5A">
        <w:rPr>
          <w:rFonts w:eastAsiaTheme="minorHAnsi"/>
          <w:szCs w:val="24"/>
        </w:rPr>
        <w:t>November</w:t>
      </w:r>
      <w:r w:rsidR="005870EE">
        <w:rPr>
          <w:rFonts w:eastAsiaTheme="minorHAnsi"/>
          <w:szCs w:val="24"/>
        </w:rPr>
        <w:t xml:space="preserve"> 27, 1927, Section 9, p. 12. (Martin’s first </w:t>
      </w:r>
      <w:r w:rsidR="005870EE" w:rsidRPr="007B7A90">
        <w:rPr>
          <w:rFonts w:eastAsiaTheme="minorHAnsi"/>
          <w:i/>
          <w:szCs w:val="24"/>
        </w:rPr>
        <w:t>Times</w:t>
      </w:r>
      <w:r w:rsidR="005870EE">
        <w:rPr>
          <w:rFonts w:eastAsiaTheme="minorHAnsi"/>
          <w:szCs w:val="24"/>
        </w:rPr>
        <w:t xml:space="preserve"> column.)</w:t>
      </w:r>
    </w:p>
    <w:p w14:paraId="5BCB9964" w14:textId="77777777" w:rsidR="005870EE" w:rsidRDefault="005870EE"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“Graham Dance Recital.” February 13, 1928.  P. 17.  (Martin’s first substantive review of Martha Graham’s choreography.)</w:t>
      </w:r>
    </w:p>
    <w:p w14:paraId="2CC8767C" w14:textId="77777777" w:rsidR="007B7A90" w:rsidRDefault="00B55FBC"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A Need for Trained Audiences.”  November 11, 1928 (Section 10, p. 11)</w:t>
      </w:r>
    </w:p>
    <w:p w14:paraId="21762EC4" w14:textId="77777777" w:rsidR="00B55FBC" w:rsidRDefault="00B55FBC" w:rsidP="00FA54A2">
      <w:pPr>
        <w:pStyle w:val="ListParagraph"/>
        <w:widowControl w:val="0"/>
        <w:numPr>
          <w:ilvl w:val="0"/>
          <w:numId w:val="10"/>
        </w:numPr>
        <w:autoSpaceDE w:val="0"/>
        <w:autoSpaceDN w:val="0"/>
        <w:adjustRightInd w:val="0"/>
        <w:rPr>
          <w:rFonts w:eastAsiaTheme="minorHAnsi"/>
          <w:szCs w:val="24"/>
        </w:rPr>
      </w:pPr>
      <w:r>
        <w:rPr>
          <w:rFonts w:eastAsiaTheme="minorHAnsi"/>
          <w:szCs w:val="24"/>
        </w:rPr>
        <w:t>“Ill Considered Programs and Premature Debuts on the Concert Stage.” March 3, 1928 (Section 8, p. 8)</w:t>
      </w:r>
    </w:p>
    <w:p w14:paraId="4DECE620" w14:textId="77777777" w:rsidR="00C15FFC" w:rsidRPr="00FA54A2" w:rsidRDefault="00C15FFC"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A Language.” November 28, 1930.  (Section 9, p. 4</w:t>
      </w:r>
      <w:r w:rsidR="00826907">
        <w:rPr>
          <w:rFonts w:eastAsiaTheme="minorHAnsi"/>
          <w:szCs w:val="24"/>
        </w:rPr>
        <w:t>.</w:t>
      </w:r>
      <w:r>
        <w:rPr>
          <w:rFonts w:eastAsiaTheme="minorHAnsi"/>
          <w:szCs w:val="24"/>
        </w:rPr>
        <w:t>)</w:t>
      </w:r>
    </w:p>
    <w:p w14:paraId="14453A10" w14:textId="77777777" w:rsidR="00B55FBC" w:rsidRDefault="00C15FFC"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 xml:space="preserve"> </w:t>
      </w:r>
      <w:r w:rsidR="00B55FBC">
        <w:rPr>
          <w:rFonts w:eastAsiaTheme="minorHAnsi"/>
          <w:szCs w:val="24"/>
        </w:rPr>
        <w:t>“The Dance: A Vermont Experiment.”  August 26, 1934 (Section 10, p. 2</w:t>
      </w:r>
      <w:r w:rsidR="00826907">
        <w:rPr>
          <w:rFonts w:eastAsiaTheme="minorHAnsi"/>
          <w:szCs w:val="24"/>
        </w:rPr>
        <w:t>.</w:t>
      </w:r>
      <w:r w:rsidR="00B55FBC">
        <w:rPr>
          <w:rFonts w:eastAsiaTheme="minorHAnsi"/>
          <w:szCs w:val="24"/>
        </w:rPr>
        <w:t>)</w:t>
      </w:r>
    </w:p>
    <w:p w14:paraId="3ED12286" w14:textId="77777777" w:rsidR="00826907" w:rsidRDefault="00826907" w:rsidP="00C15FFC">
      <w:pPr>
        <w:pStyle w:val="ListParagraph"/>
        <w:widowControl w:val="0"/>
        <w:numPr>
          <w:ilvl w:val="0"/>
          <w:numId w:val="10"/>
        </w:numPr>
        <w:autoSpaceDE w:val="0"/>
        <w:autoSpaceDN w:val="0"/>
        <w:adjustRightInd w:val="0"/>
        <w:rPr>
          <w:rFonts w:eastAsiaTheme="minorHAnsi"/>
          <w:szCs w:val="24"/>
        </w:rPr>
      </w:pPr>
      <w:r>
        <w:rPr>
          <w:rFonts w:eastAsiaTheme="minorHAnsi"/>
          <w:szCs w:val="24"/>
        </w:rPr>
        <w:t>“The Dance: Ballet Debut.” February 24, 1935 (Section 8, p. 10.)  Martin’s first Sunday column on Balanchine and Kirstein’s American Ballet (the first iteration of the School of American Ballet professional company).</w:t>
      </w:r>
    </w:p>
    <w:p w14:paraId="1E323C53" w14:textId="77777777" w:rsidR="00FA54A2" w:rsidRPr="00FA54A2" w:rsidRDefault="00FA54A2" w:rsidP="00FA54A2">
      <w:pPr>
        <w:widowControl w:val="0"/>
        <w:autoSpaceDE w:val="0"/>
        <w:autoSpaceDN w:val="0"/>
        <w:adjustRightInd w:val="0"/>
        <w:spacing w:after="0"/>
        <w:rPr>
          <w:rFonts w:ascii="Times New Roman" w:eastAsiaTheme="minorHAnsi" w:hAnsi="Times New Roman" w:cs="Times New Roman"/>
          <w:sz w:val="24"/>
        </w:rPr>
      </w:pPr>
    </w:p>
    <w:p w14:paraId="0840FE05" w14:textId="77C0B34C" w:rsidR="0096562C" w:rsidRPr="00FA54A2" w:rsidRDefault="008016D0" w:rsidP="00FA54A2">
      <w:pPr>
        <w:widowControl w:val="0"/>
        <w:autoSpaceDE w:val="0"/>
        <w:autoSpaceDN w:val="0"/>
        <w:adjustRightInd w:val="0"/>
        <w:spacing w:after="0"/>
        <w:rPr>
          <w:rFonts w:ascii="Times New Roman" w:eastAsiaTheme="minorHAnsi" w:hAnsi="Times New Roman" w:cs="Times New Roman"/>
          <w:sz w:val="24"/>
        </w:rPr>
      </w:pPr>
      <w:r>
        <w:rPr>
          <w:rFonts w:ascii="Times New Roman" w:eastAsiaTheme="minorHAnsi" w:hAnsi="Times New Roman" w:cs="Times New Roman"/>
          <w:sz w:val="24"/>
        </w:rPr>
        <w:t>Sound Recording</w:t>
      </w:r>
      <w:r w:rsidR="00D16B63">
        <w:rPr>
          <w:rFonts w:ascii="Times New Roman" w:eastAsiaTheme="minorHAnsi" w:hAnsi="Times New Roman" w:cs="Times New Roman"/>
          <w:sz w:val="24"/>
        </w:rPr>
        <w:t>s</w:t>
      </w:r>
      <w:r>
        <w:rPr>
          <w:rFonts w:ascii="Times New Roman" w:eastAsiaTheme="minorHAnsi" w:hAnsi="Times New Roman" w:cs="Times New Roman"/>
          <w:sz w:val="24"/>
        </w:rPr>
        <w:t>:</w:t>
      </w:r>
    </w:p>
    <w:p w14:paraId="405DAC54" w14:textId="77777777" w:rsidR="00471EF3" w:rsidRPr="00A34D5A" w:rsidRDefault="00471EF3" w:rsidP="00A34D5A">
      <w:pPr>
        <w:pStyle w:val="ListParagraph"/>
        <w:numPr>
          <w:ilvl w:val="0"/>
          <w:numId w:val="14"/>
        </w:numPr>
      </w:pPr>
      <w:r w:rsidRPr="00A34D5A">
        <w:t xml:space="preserve">Audio Tape: “John Martin Reception at New York Public Library Dance Collection.” Lincoln Kirstein comments on time, criticism, creativity and </w:t>
      </w:r>
      <w:r w:rsidRPr="00A34D5A">
        <w:rPr>
          <w:rStyle w:val="Strong"/>
          <w:b w:val="0"/>
        </w:rPr>
        <w:t>John</w:t>
      </w:r>
      <w:r w:rsidRPr="00A34D5A">
        <w:rPr>
          <w:b/>
        </w:rPr>
        <w:t xml:space="preserve"> </w:t>
      </w:r>
      <w:r w:rsidRPr="00A34D5A">
        <w:rPr>
          <w:rStyle w:val="Strong"/>
          <w:b w:val="0"/>
        </w:rPr>
        <w:t>Martin</w:t>
      </w:r>
      <w:r w:rsidR="00700435" w:rsidRPr="00A34D5A">
        <w:rPr>
          <w:rStyle w:val="Strong"/>
          <w:b w:val="0"/>
        </w:rPr>
        <w:t xml:space="preserve">’s career. </w:t>
      </w:r>
      <w:r w:rsidRPr="00A34D5A">
        <w:rPr>
          <w:rStyle w:val="Strong"/>
          <w:b w:val="0"/>
        </w:rPr>
        <w:t>John</w:t>
      </w:r>
      <w:r w:rsidRPr="00A34D5A">
        <w:rPr>
          <w:b/>
        </w:rPr>
        <w:t xml:space="preserve"> </w:t>
      </w:r>
      <w:r w:rsidRPr="00A34D5A">
        <w:rPr>
          <w:rStyle w:val="Strong"/>
          <w:b w:val="0"/>
        </w:rPr>
        <w:t>Martin</w:t>
      </w:r>
      <w:r w:rsidRPr="00A34D5A">
        <w:rPr>
          <w:b/>
        </w:rPr>
        <w:t xml:space="preserve"> </w:t>
      </w:r>
      <w:r w:rsidRPr="00A34D5A">
        <w:t>then explains how he became a dance critic. Sound recording housed at the New York Public Library for the Performing Arts/Research Collections.  Call No.: MGZTC 3-444.</w:t>
      </w:r>
    </w:p>
    <w:p w14:paraId="64A8FA4A" w14:textId="77777777" w:rsidR="00471EF3" w:rsidRPr="00700435" w:rsidRDefault="00471EF3" w:rsidP="00FA54A2">
      <w:pPr>
        <w:spacing w:after="0"/>
        <w:rPr>
          <w:rFonts w:ascii="Times New Roman" w:eastAsia="Times New Roman" w:hAnsi="Times New Roman" w:cs="Times New Roman"/>
          <w:sz w:val="24"/>
        </w:rPr>
      </w:pPr>
    </w:p>
    <w:p w14:paraId="4196D8AD" w14:textId="77777777" w:rsidR="0096562C" w:rsidRPr="00A34D5A" w:rsidRDefault="00471EF3" w:rsidP="00A34D5A">
      <w:pPr>
        <w:pStyle w:val="ListParagraph"/>
        <w:numPr>
          <w:ilvl w:val="0"/>
          <w:numId w:val="14"/>
        </w:numPr>
      </w:pPr>
      <w:r w:rsidRPr="00A34D5A">
        <w:t xml:space="preserve">Audio Tape: “John Martin Memorial.” </w:t>
      </w:r>
      <w:r w:rsidR="008016D0" w:rsidRPr="00A34D5A">
        <w:t xml:space="preserve">Anna </w:t>
      </w:r>
      <w:proofErr w:type="spellStart"/>
      <w:r w:rsidR="008016D0" w:rsidRPr="00A34D5A">
        <w:t>Kisselgoff</w:t>
      </w:r>
      <w:proofErr w:type="spellEnd"/>
      <w:r w:rsidR="008016D0" w:rsidRPr="00A34D5A">
        <w:t xml:space="preserve"> serves as master of ceremonies for the </w:t>
      </w:r>
      <w:r w:rsidR="008016D0" w:rsidRPr="00A34D5A">
        <w:rPr>
          <w:rStyle w:val="Strong"/>
          <w:b w:val="0"/>
        </w:rPr>
        <w:t>John</w:t>
      </w:r>
      <w:r w:rsidR="008016D0" w:rsidRPr="00A34D5A">
        <w:rPr>
          <w:b/>
        </w:rPr>
        <w:t xml:space="preserve"> </w:t>
      </w:r>
      <w:r w:rsidR="008016D0" w:rsidRPr="00A34D5A">
        <w:rPr>
          <w:rStyle w:val="Strong"/>
          <w:b w:val="0"/>
        </w:rPr>
        <w:t>Martin</w:t>
      </w:r>
      <w:r w:rsidR="008016D0" w:rsidRPr="00A34D5A">
        <w:t xml:space="preserve"> Memorial program held at the Library and Museum for the Performing Arts. The featured speakers are Martha Hill, Lincoln Kirstein, </w:t>
      </w:r>
      <w:proofErr w:type="spellStart"/>
      <w:r w:rsidR="008016D0" w:rsidRPr="00A34D5A">
        <w:t>Hanya</w:t>
      </w:r>
      <w:proofErr w:type="spellEnd"/>
      <w:r w:rsidR="008016D0" w:rsidRPr="00A34D5A">
        <w:t xml:space="preserve"> Holm, </w:t>
      </w:r>
      <w:proofErr w:type="spellStart"/>
      <w:r w:rsidR="008016D0" w:rsidRPr="00A34D5A">
        <w:t>Hortense</w:t>
      </w:r>
      <w:proofErr w:type="spellEnd"/>
      <w:r w:rsidR="008016D0" w:rsidRPr="00A34D5A">
        <w:t xml:space="preserve"> Calisher and Murray Louis. Julia </w:t>
      </w:r>
      <w:proofErr w:type="spellStart"/>
      <w:r w:rsidR="008016D0" w:rsidRPr="00A34D5A">
        <w:t>Levien</w:t>
      </w:r>
      <w:proofErr w:type="spellEnd"/>
      <w:r w:rsidR="008016D0" w:rsidRPr="00A34D5A">
        <w:t xml:space="preserve"> speaks from the audience at the end of the program. Recorded 10 June 1985 in the Bruno Walter Auditorium at the Library and Museum for the Performing Arts, New York City. Sound recording housed at the New York Public Library for the Performing Arts/Research Collections.  Call</w:t>
      </w:r>
      <w:r w:rsidRPr="00A34D5A">
        <w:t xml:space="preserve"> No.</w:t>
      </w:r>
      <w:r w:rsidR="008016D0" w:rsidRPr="00A34D5A">
        <w:t xml:space="preserve">: MGZTC 3-882.  </w:t>
      </w:r>
    </w:p>
    <w:p w14:paraId="53033EFC" w14:textId="77777777" w:rsidR="008016D0" w:rsidRDefault="008016D0" w:rsidP="00FA54A2">
      <w:pPr>
        <w:spacing w:after="0"/>
        <w:rPr>
          <w:rFonts w:ascii="Times New Roman" w:eastAsia="Times New Roman" w:hAnsi="Times New Roman" w:cs="Times New Roman"/>
          <w:sz w:val="24"/>
        </w:rPr>
      </w:pPr>
    </w:p>
    <w:p w14:paraId="3B24E5D1" w14:textId="77777777" w:rsidR="0047198F" w:rsidRDefault="0047198F" w:rsidP="00FA54A2">
      <w:pPr>
        <w:spacing w:after="0"/>
        <w:rPr>
          <w:rFonts w:ascii="Times New Roman" w:eastAsia="Times New Roman" w:hAnsi="Times New Roman" w:cs="Times New Roman"/>
          <w:sz w:val="24"/>
        </w:rPr>
      </w:pPr>
    </w:p>
    <w:p w14:paraId="3F51654B" w14:textId="30A7B14F" w:rsidR="001F0E4C" w:rsidRPr="00700435" w:rsidRDefault="001F0E4C" w:rsidP="00FA54A2">
      <w:pPr>
        <w:spacing w:after="0"/>
        <w:rPr>
          <w:rFonts w:ascii="Times New Roman" w:eastAsia="Times New Roman" w:hAnsi="Times New Roman" w:cs="Times New Roman"/>
          <w:sz w:val="24"/>
        </w:rPr>
      </w:pPr>
      <w:r>
        <w:rPr>
          <w:rFonts w:ascii="Times New Roman" w:eastAsia="Times New Roman" w:hAnsi="Times New Roman" w:cs="Times New Roman"/>
          <w:sz w:val="24"/>
        </w:rPr>
        <w:t>Notes</w:t>
      </w:r>
    </w:p>
    <w:sectPr w:rsidR="001F0E4C" w:rsidRPr="00700435" w:rsidSect="006D4707">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E696D" w14:textId="77777777" w:rsidR="007E6297" w:rsidRDefault="007E6297" w:rsidP="007F209C">
      <w:pPr>
        <w:spacing w:after="0"/>
      </w:pPr>
      <w:r>
        <w:separator/>
      </w:r>
    </w:p>
  </w:endnote>
  <w:endnote w:type="continuationSeparator" w:id="0">
    <w:p w14:paraId="1034C70B" w14:textId="77777777" w:rsidR="007E6297" w:rsidRDefault="007E6297" w:rsidP="007F209C">
      <w:pPr>
        <w:spacing w:after="0"/>
      </w:pPr>
      <w:r>
        <w:continuationSeparator/>
      </w:r>
    </w:p>
  </w:endnote>
  <w:endnote w:id="1">
    <w:p w14:paraId="5FE1CB93" w14:textId="187A8327" w:rsidR="007E6297" w:rsidRPr="001F0E4C" w:rsidRDefault="007E6297">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W. Terry (1956) ‘Walter Terry Interviews John Martin: An Information Discussion of the Role and Opinions of a Newspaper Dance Critic’, </w:t>
      </w:r>
      <w:r w:rsidRPr="001F0E4C">
        <w:rPr>
          <w:rFonts w:ascii="Times New Roman" w:hAnsi="Times New Roman" w:cs="Times New Roman"/>
          <w:i/>
          <w:sz w:val="20"/>
          <w:szCs w:val="20"/>
        </w:rPr>
        <w:t>Dance Magazine</w:t>
      </w:r>
      <w:r w:rsidRPr="001F0E4C">
        <w:rPr>
          <w:rFonts w:ascii="Times New Roman" w:hAnsi="Times New Roman" w:cs="Times New Roman"/>
          <w:sz w:val="20"/>
          <w:szCs w:val="20"/>
        </w:rPr>
        <w:t xml:space="preserve"> 30 (1): 38.</w:t>
      </w:r>
    </w:p>
    <w:p w14:paraId="7451FF05" w14:textId="77777777" w:rsidR="007E6297" w:rsidRPr="001F0E4C" w:rsidRDefault="007E6297">
      <w:pPr>
        <w:pStyle w:val="EndnoteText"/>
        <w:rPr>
          <w:rFonts w:ascii="Times New Roman" w:hAnsi="Times New Roman" w:cs="Times New Roman"/>
          <w:sz w:val="20"/>
          <w:szCs w:val="20"/>
        </w:rPr>
      </w:pPr>
    </w:p>
  </w:endnote>
  <w:endnote w:id="2">
    <w:p w14:paraId="134E4CB6" w14:textId="12491AB6" w:rsidR="007E6297" w:rsidRPr="001F0E4C" w:rsidRDefault="007E6297">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(1968) </w:t>
      </w:r>
      <w:r w:rsidRPr="001F0E4C">
        <w:rPr>
          <w:rFonts w:ascii="Times New Roman" w:hAnsi="Times New Roman" w:cs="Times New Roman"/>
          <w:i/>
          <w:sz w:val="20"/>
          <w:szCs w:val="20"/>
        </w:rPr>
        <w:t>America Dancing: The Background and Personalities of the Modern Dance</w:t>
      </w:r>
      <w:r w:rsidRPr="001F0E4C">
        <w:rPr>
          <w:rFonts w:ascii="Times New Roman" w:hAnsi="Times New Roman" w:cs="Times New Roman"/>
          <w:sz w:val="20"/>
          <w:szCs w:val="20"/>
        </w:rPr>
        <w:t>, New York: Dance Horizons, 114.</w:t>
      </w:r>
    </w:p>
    <w:p w14:paraId="1B5E6C1A" w14:textId="77777777" w:rsidR="007E6297" w:rsidRPr="001F0E4C" w:rsidRDefault="007E6297">
      <w:pPr>
        <w:pStyle w:val="EndnoteText"/>
        <w:rPr>
          <w:rFonts w:ascii="Times New Roman" w:hAnsi="Times New Roman" w:cs="Times New Roman"/>
          <w:sz w:val="20"/>
          <w:szCs w:val="20"/>
        </w:rPr>
      </w:pPr>
    </w:p>
  </w:endnote>
  <w:endnote w:id="3">
    <w:p w14:paraId="4AACC015" w14:textId="15A22268" w:rsidR="007E6297" w:rsidRPr="001F0E4C" w:rsidRDefault="007E6297">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(1931) ‘Primitive Mysteries’, </w:t>
      </w:r>
      <w:r w:rsidRPr="001F0E4C">
        <w:rPr>
          <w:rFonts w:ascii="Times New Roman" w:hAnsi="Times New Roman" w:cs="Times New Roman"/>
          <w:i/>
          <w:sz w:val="20"/>
          <w:szCs w:val="20"/>
        </w:rPr>
        <w:t>New York Times</w:t>
      </w:r>
      <w:r w:rsidRPr="001F0E4C">
        <w:rPr>
          <w:rFonts w:ascii="Times New Roman" w:hAnsi="Times New Roman" w:cs="Times New Roman"/>
          <w:sz w:val="20"/>
          <w:szCs w:val="20"/>
        </w:rPr>
        <w:t xml:space="preserve">, Section 10, 4, quoted in L. Conner (1997) </w:t>
      </w:r>
      <w:r w:rsidRPr="001F0E4C">
        <w:rPr>
          <w:rFonts w:ascii="Times New Roman" w:hAnsi="Times New Roman" w:cs="Times New Roman"/>
          <w:i/>
          <w:sz w:val="20"/>
          <w:szCs w:val="20"/>
        </w:rPr>
        <w:t>Spreading the Gospel of the Modern Dance: Newspaper Dance Criticism in the United States, 1850-1934</w:t>
      </w:r>
      <w:r w:rsidRPr="001F0E4C">
        <w:rPr>
          <w:rFonts w:ascii="Times New Roman" w:hAnsi="Times New Roman" w:cs="Times New Roman"/>
          <w:sz w:val="20"/>
          <w:szCs w:val="20"/>
        </w:rPr>
        <w:t>, Pittsburgh: University of Pittsburgh Press, 130.</w:t>
      </w:r>
    </w:p>
    <w:p w14:paraId="1065F512" w14:textId="77777777" w:rsidR="007E6297" w:rsidRPr="001F0E4C" w:rsidRDefault="007E6297">
      <w:pPr>
        <w:pStyle w:val="EndnoteText"/>
        <w:rPr>
          <w:rFonts w:ascii="Times New Roman" w:hAnsi="Times New Roman" w:cs="Times New Roman"/>
          <w:sz w:val="20"/>
          <w:szCs w:val="20"/>
        </w:rPr>
      </w:pPr>
    </w:p>
  </w:endnote>
  <w:endnote w:id="4">
    <w:p w14:paraId="7AAA2A0B" w14:textId="283C1071" w:rsidR="007E6297" w:rsidRPr="001F0E4C" w:rsidRDefault="007E6297">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L. Kirstein (1937) </w:t>
      </w:r>
      <w:r w:rsidRPr="001F0E4C">
        <w:rPr>
          <w:rFonts w:ascii="Times New Roman" w:hAnsi="Times New Roman" w:cs="Times New Roman"/>
          <w:i/>
          <w:sz w:val="20"/>
          <w:szCs w:val="20"/>
        </w:rPr>
        <w:t xml:space="preserve">Blast at </w:t>
      </w:r>
      <w:proofErr w:type="gramStart"/>
      <w:r w:rsidRPr="001F0E4C">
        <w:rPr>
          <w:rFonts w:ascii="Times New Roman" w:hAnsi="Times New Roman" w:cs="Times New Roman"/>
          <w:i/>
          <w:sz w:val="20"/>
          <w:szCs w:val="20"/>
        </w:rPr>
        <w:t>Ballet</w:t>
      </w:r>
      <w:r w:rsidRPr="001F0E4C">
        <w:rPr>
          <w:rFonts w:ascii="Times New Roman" w:hAnsi="Times New Roman" w:cs="Times New Roman"/>
          <w:sz w:val="20"/>
          <w:szCs w:val="20"/>
        </w:rPr>
        <w:t>,</w:t>
      </w:r>
      <w:proofErr w:type="gramEnd"/>
      <w:r w:rsidRPr="001F0E4C">
        <w:rPr>
          <w:rFonts w:ascii="Times New Roman" w:hAnsi="Times New Roman" w:cs="Times New Roman"/>
          <w:sz w:val="20"/>
          <w:szCs w:val="20"/>
        </w:rPr>
        <w:t xml:space="preserve"> reprinted in L. Kirstein (1983) </w:t>
      </w:r>
      <w:r w:rsidRPr="001F0E4C">
        <w:rPr>
          <w:rFonts w:ascii="Times New Roman" w:hAnsi="Times New Roman" w:cs="Times New Roman"/>
          <w:i/>
          <w:sz w:val="20"/>
          <w:szCs w:val="20"/>
        </w:rPr>
        <w:t>Ballet: Bias</w:t>
      </w:r>
      <w:r w:rsidRPr="001F0E4C">
        <w:rPr>
          <w:rFonts w:ascii="Times New Roman" w:hAnsi="Times New Roman" w:cs="Times New Roman"/>
          <w:sz w:val="20"/>
          <w:szCs w:val="20"/>
        </w:rPr>
        <w:t xml:space="preserve"> </w:t>
      </w:r>
      <w:r w:rsidRPr="001F0E4C">
        <w:rPr>
          <w:rFonts w:ascii="Times New Roman" w:hAnsi="Times New Roman" w:cs="Times New Roman"/>
          <w:i/>
          <w:sz w:val="20"/>
          <w:szCs w:val="20"/>
        </w:rPr>
        <w:t>and Belief</w:t>
      </w:r>
      <w:r w:rsidRPr="001F0E4C">
        <w:rPr>
          <w:rFonts w:ascii="Times New Roman" w:hAnsi="Times New Roman" w:cs="Times New Roman"/>
          <w:sz w:val="20"/>
          <w:szCs w:val="20"/>
        </w:rPr>
        <w:t xml:space="preserve">, New York: Dance Horizons. </w:t>
      </w:r>
    </w:p>
    <w:p w14:paraId="4BC5825A" w14:textId="77777777" w:rsidR="007E6297" w:rsidRPr="001F0E4C" w:rsidRDefault="007E6297">
      <w:pPr>
        <w:pStyle w:val="EndnoteText"/>
        <w:rPr>
          <w:rFonts w:ascii="Times New Roman" w:hAnsi="Times New Roman" w:cs="Times New Roman"/>
          <w:sz w:val="20"/>
          <w:szCs w:val="20"/>
        </w:rPr>
      </w:pPr>
    </w:p>
  </w:endnote>
  <w:endnote w:id="5">
    <w:p w14:paraId="3F1E1F18" w14:textId="7FAA321C" w:rsidR="007E6297" w:rsidRPr="001F0E4C" w:rsidRDefault="007E6297">
      <w:pPr>
        <w:pStyle w:val="EndnoteText"/>
        <w:rPr>
          <w:rFonts w:ascii="Times New Roman" w:hAnsi="Times New Roman" w:cs="Times New Roman"/>
          <w:sz w:val="20"/>
          <w:szCs w:val="20"/>
        </w:rPr>
      </w:pPr>
      <w:r w:rsidRPr="001F0E4C">
        <w:rPr>
          <w:rStyle w:val="EndnoteReference"/>
          <w:rFonts w:ascii="Times New Roman" w:hAnsi="Times New Roman" w:cs="Times New Roman"/>
          <w:sz w:val="20"/>
          <w:szCs w:val="20"/>
        </w:rPr>
        <w:endnoteRef/>
      </w:r>
      <w:r w:rsidRPr="001F0E4C">
        <w:rPr>
          <w:rFonts w:ascii="Times New Roman" w:hAnsi="Times New Roman" w:cs="Times New Roman"/>
          <w:sz w:val="20"/>
          <w:szCs w:val="20"/>
        </w:rPr>
        <w:t xml:space="preserve"> J. Martin (1963) </w:t>
      </w:r>
      <w:r w:rsidRPr="001F0E4C">
        <w:rPr>
          <w:rFonts w:ascii="Times New Roman" w:hAnsi="Times New Roman" w:cs="Times New Roman"/>
          <w:i/>
          <w:sz w:val="20"/>
          <w:szCs w:val="20"/>
        </w:rPr>
        <w:t>John Martin’s Book of the Dance</w:t>
      </w:r>
      <w:r w:rsidRPr="001F0E4C">
        <w:rPr>
          <w:rFonts w:ascii="Times New Roman" w:hAnsi="Times New Roman" w:cs="Times New Roman"/>
          <w:sz w:val="20"/>
          <w:szCs w:val="20"/>
        </w:rPr>
        <w:t>, New York: Tudor Publishing Co., 189.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ITC Franklin Gothic Book">
    <w:altName w:val="Cambria"/>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5F5AA" w14:textId="77777777" w:rsidR="007E6297" w:rsidRDefault="007E6297" w:rsidP="007F209C">
      <w:pPr>
        <w:spacing w:after="0"/>
      </w:pPr>
      <w:r>
        <w:separator/>
      </w:r>
    </w:p>
  </w:footnote>
  <w:footnote w:type="continuationSeparator" w:id="0">
    <w:p w14:paraId="2C8890C4" w14:textId="77777777" w:rsidR="007E6297" w:rsidRDefault="007E6297" w:rsidP="007F209C">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BD883EE"/>
    <w:lvl w:ilvl="0">
      <w:numFmt w:val="decimal"/>
      <w:lvlText w:val="*"/>
      <w:lvlJc w:val="left"/>
    </w:lvl>
  </w:abstractNum>
  <w:abstractNum w:abstractNumId="1">
    <w:nsid w:val="071567F2"/>
    <w:multiLevelType w:val="hybridMultilevel"/>
    <w:tmpl w:val="E0EA0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A7535"/>
    <w:multiLevelType w:val="hybridMultilevel"/>
    <w:tmpl w:val="92CC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16260"/>
    <w:multiLevelType w:val="hybridMultilevel"/>
    <w:tmpl w:val="B376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62DF3"/>
    <w:multiLevelType w:val="hybridMultilevel"/>
    <w:tmpl w:val="E6CE0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D4EBF"/>
    <w:multiLevelType w:val="hybridMultilevel"/>
    <w:tmpl w:val="6480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E255C"/>
    <w:multiLevelType w:val="hybridMultilevel"/>
    <w:tmpl w:val="04D4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B37D5"/>
    <w:multiLevelType w:val="hybridMultilevel"/>
    <w:tmpl w:val="6CF801F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B3296F"/>
    <w:multiLevelType w:val="hybridMultilevel"/>
    <w:tmpl w:val="898893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077771"/>
    <w:multiLevelType w:val="multilevel"/>
    <w:tmpl w:val="F69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FC5F40"/>
    <w:multiLevelType w:val="hybridMultilevel"/>
    <w:tmpl w:val="0A62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C1450E"/>
    <w:multiLevelType w:val="hybridMultilevel"/>
    <w:tmpl w:val="F028B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66B4B01"/>
    <w:multiLevelType w:val="hybridMultilevel"/>
    <w:tmpl w:val="5D3A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91410E"/>
    <w:multiLevelType w:val="hybridMultilevel"/>
    <w:tmpl w:val="43A6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2"/>
  </w:num>
  <w:num w:numId="4">
    <w:abstractNumId w:val="5"/>
  </w:num>
  <w:num w:numId="5">
    <w:abstractNumId w:val="1"/>
  </w:num>
  <w:num w:numId="6">
    <w:abstractNumId w:val="11"/>
  </w:num>
  <w:num w:numId="7">
    <w:abstractNumId w:val="6"/>
  </w:num>
  <w:num w:numId="8">
    <w:abstractNumId w:val="2"/>
  </w:num>
  <w:num w:numId="9">
    <w:abstractNumId w:val="4"/>
  </w:num>
  <w:num w:numId="10">
    <w:abstractNumId w:val="3"/>
  </w:num>
  <w:num w:numId="1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BC9"/>
    <w:rsid w:val="00000B3C"/>
    <w:rsid w:val="00000F3F"/>
    <w:rsid w:val="000015BD"/>
    <w:rsid w:val="000043B4"/>
    <w:rsid w:val="00024D2E"/>
    <w:rsid w:val="00036ACF"/>
    <w:rsid w:val="00043DE5"/>
    <w:rsid w:val="00051443"/>
    <w:rsid w:val="00054AD4"/>
    <w:rsid w:val="00064CF5"/>
    <w:rsid w:val="00067E6E"/>
    <w:rsid w:val="00082C47"/>
    <w:rsid w:val="00086803"/>
    <w:rsid w:val="000915C5"/>
    <w:rsid w:val="0009516E"/>
    <w:rsid w:val="000B5374"/>
    <w:rsid w:val="000D2863"/>
    <w:rsid w:val="000D376D"/>
    <w:rsid w:val="000D67D3"/>
    <w:rsid w:val="000E4BE8"/>
    <w:rsid w:val="000E6298"/>
    <w:rsid w:val="000F2F17"/>
    <w:rsid w:val="001022B8"/>
    <w:rsid w:val="00106007"/>
    <w:rsid w:val="00116039"/>
    <w:rsid w:val="001309FF"/>
    <w:rsid w:val="00163CF3"/>
    <w:rsid w:val="001661D1"/>
    <w:rsid w:val="00174C91"/>
    <w:rsid w:val="00175493"/>
    <w:rsid w:val="00175C4F"/>
    <w:rsid w:val="00182C2C"/>
    <w:rsid w:val="001B2830"/>
    <w:rsid w:val="001C051D"/>
    <w:rsid w:val="001C3E65"/>
    <w:rsid w:val="001F0E4C"/>
    <w:rsid w:val="00214393"/>
    <w:rsid w:val="00222938"/>
    <w:rsid w:val="002232E1"/>
    <w:rsid w:val="00231586"/>
    <w:rsid w:val="002326CE"/>
    <w:rsid w:val="002354E6"/>
    <w:rsid w:val="00253AB9"/>
    <w:rsid w:val="00257AE3"/>
    <w:rsid w:val="0027293B"/>
    <w:rsid w:val="0028213B"/>
    <w:rsid w:val="00287CF3"/>
    <w:rsid w:val="00293AE1"/>
    <w:rsid w:val="002A103E"/>
    <w:rsid w:val="002B01DB"/>
    <w:rsid w:val="002C3A47"/>
    <w:rsid w:val="002C539E"/>
    <w:rsid w:val="002D5EB3"/>
    <w:rsid w:val="002E0724"/>
    <w:rsid w:val="00300E0B"/>
    <w:rsid w:val="003042C6"/>
    <w:rsid w:val="00320694"/>
    <w:rsid w:val="003315A7"/>
    <w:rsid w:val="00345CFF"/>
    <w:rsid w:val="00351B84"/>
    <w:rsid w:val="0035289A"/>
    <w:rsid w:val="00356430"/>
    <w:rsid w:val="003604B2"/>
    <w:rsid w:val="0038489F"/>
    <w:rsid w:val="0039733B"/>
    <w:rsid w:val="003A2E92"/>
    <w:rsid w:val="003B5164"/>
    <w:rsid w:val="003B7671"/>
    <w:rsid w:val="003E02D3"/>
    <w:rsid w:val="003E7A7F"/>
    <w:rsid w:val="003F32DD"/>
    <w:rsid w:val="00403488"/>
    <w:rsid w:val="00404F94"/>
    <w:rsid w:val="004304A1"/>
    <w:rsid w:val="00442887"/>
    <w:rsid w:val="00443F42"/>
    <w:rsid w:val="00454B6C"/>
    <w:rsid w:val="0047198F"/>
    <w:rsid w:val="00471EF3"/>
    <w:rsid w:val="00477718"/>
    <w:rsid w:val="00484504"/>
    <w:rsid w:val="004852E7"/>
    <w:rsid w:val="004A7142"/>
    <w:rsid w:val="004A750B"/>
    <w:rsid w:val="004B1A1F"/>
    <w:rsid w:val="004B1E8B"/>
    <w:rsid w:val="004B32FB"/>
    <w:rsid w:val="004B3A43"/>
    <w:rsid w:val="004D57A8"/>
    <w:rsid w:val="004E01BF"/>
    <w:rsid w:val="004E3508"/>
    <w:rsid w:val="004F4BCF"/>
    <w:rsid w:val="00501417"/>
    <w:rsid w:val="00502347"/>
    <w:rsid w:val="005115EB"/>
    <w:rsid w:val="005241C3"/>
    <w:rsid w:val="00567A59"/>
    <w:rsid w:val="0057067C"/>
    <w:rsid w:val="00577398"/>
    <w:rsid w:val="005870EE"/>
    <w:rsid w:val="00587804"/>
    <w:rsid w:val="005913D5"/>
    <w:rsid w:val="00591825"/>
    <w:rsid w:val="0059782E"/>
    <w:rsid w:val="005A4309"/>
    <w:rsid w:val="005B21C3"/>
    <w:rsid w:val="005B383D"/>
    <w:rsid w:val="005D66FE"/>
    <w:rsid w:val="005F256E"/>
    <w:rsid w:val="005F5F02"/>
    <w:rsid w:val="005F670A"/>
    <w:rsid w:val="00604189"/>
    <w:rsid w:val="00604569"/>
    <w:rsid w:val="00621134"/>
    <w:rsid w:val="00624254"/>
    <w:rsid w:val="00624AF3"/>
    <w:rsid w:val="00630A1B"/>
    <w:rsid w:val="00637119"/>
    <w:rsid w:val="0064083D"/>
    <w:rsid w:val="006675A1"/>
    <w:rsid w:val="00681BCA"/>
    <w:rsid w:val="00696169"/>
    <w:rsid w:val="006B258F"/>
    <w:rsid w:val="006B633E"/>
    <w:rsid w:val="006C78EC"/>
    <w:rsid w:val="006D4707"/>
    <w:rsid w:val="006E21BA"/>
    <w:rsid w:val="006F18DC"/>
    <w:rsid w:val="006F1B8B"/>
    <w:rsid w:val="00700435"/>
    <w:rsid w:val="007221BF"/>
    <w:rsid w:val="007240E0"/>
    <w:rsid w:val="00734D99"/>
    <w:rsid w:val="00765329"/>
    <w:rsid w:val="007672EA"/>
    <w:rsid w:val="00770484"/>
    <w:rsid w:val="00781F00"/>
    <w:rsid w:val="007B38AF"/>
    <w:rsid w:val="007B4122"/>
    <w:rsid w:val="007B7A90"/>
    <w:rsid w:val="007C5BFC"/>
    <w:rsid w:val="007D5EFF"/>
    <w:rsid w:val="007E38B0"/>
    <w:rsid w:val="007E6297"/>
    <w:rsid w:val="007F0FAD"/>
    <w:rsid w:val="007F209C"/>
    <w:rsid w:val="007F3738"/>
    <w:rsid w:val="008016D0"/>
    <w:rsid w:val="008112C8"/>
    <w:rsid w:val="00814A5D"/>
    <w:rsid w:val="00826907"/>
    <w:rsid w:val="00843C17"/>
    <w:rsid w:val="00866F04"/>
    <w:rsid w:val="00891556"/>
    <w:rsid w:val="008A440E"/>
    <w:rsid w:val="008A46D7"/>
    <w:rsid w:val="008B328B"/>
    <w:rsid w:val="008B3D12"/>
    <w:rsid w:val="008C785A"/>
    <w:rsid w:val="008E3D92"/>
    <w:rsid w:val="00911FA0"/>
    <w:rsid w:val="00912591"/>
    <w:rsid w:val="009301AC"/>
    <w:rsid w:val="00931667"/>
    <w:rsid w:val="00936C51"/>
    <w:rsid w:val="00950EA7"/>
    <w:rsid w:val="00957113"/>
    <w:rsid w:val="0096562C"/>
    <w:rsid w:val="009661CA"/>
    <w:rsid w:val="0096660D"/>
    <w:rsid w:val="00970F38"/>
    <w:rsid w:val="00972970"/>
    <w:rsid w:val="00981D7F"/>
    <w:rsid w:val="0099598C"/>
    <w:rsid w:val="00997BD3"/>
    <w:rsid w:val="009D21A9"/>
    <w:rsid w:val="009D68F4"/>
    <w:rsid w:val="009D6E54"/>
    <w:rsid w:val="009E41AA"/>
    <w:rsid w:val="009F3368"/>
    <w:rsid w:val="009F76BB"/>
    <w:rsid w:val="00A00BEB"/>
    <w:rsid w:val="00A04AB8"/>
    <w:rsid w:val="00A1216E"/>
    <w:rsid w:val="00A22D5A"/>
    <w:rsid w:val="00A23AA1"/>
    <w:rsid w:val="00A345CB"/>
    <w:rsid w:val="00A34D5A"/>
    <w:rsid w:val="00A50C8F"/>
    <w:rsid w:val="00A52870"/>
    <w:rsid w:val="00A55B5D"/>
    <w:rsid w:val="00A71F4E"/>
    <w:rsid w:val="00A85A20"/>
    <w:rsid w:val="00A91D90"/>
    <w:rsid w:val="00A923F8"/>
    <w:rsid w:val="00A94E22"/>
    <w:rsid w:val="00AB1C77"/>
    <w:rsid w:val="00AB4E78"/>
    <w:rsid w:val="00AF1C02"/>
    <w:rsid w:val="00B01569"/>
    <w:rsid w:val="00B043CF"/>
    <w:rsid w:val="00B13853"/>
    <w:rsid w:val="00B15350"/>
    <w:rsid w:val="00B26B3A"/>
    <w:rsid w:val="00B337E7"/>
    <w:rsid w:val="00B40BC9"/>
    <w:rsid w:val="00B545B5"/>
    <w:rsid w:val="00B55FBC"/>
    <w:rsid w:val="00B5636E"/>
    <w:rsid w:val="00B83481"/>
    <w:rsid w:val="00B83ED2"/>
    <w:rsid w:val="00B853F3"/>
    <w:rsid w:val="00B87833"/>
    <w:rsid w:val="00B93CD7"/>
    <w:rsid w:val="00BA39E6"/>
    <w:rsid w:val="00BB5ECD"/>
    <w:rsid w:val="00BF56A5"/>
    <w:rsid w:val="00C02D85"/>
    <w:rsid w:val="00C13060"/>
    <w:rsid w:val="00C15FFC"/>
    <w:rsid w:val="00C24EF3"/>
    <w:rsid w:val="00C2733B"/>
    <w:rsid w:val="00C3565F"/>
    <w:rsid w:val="00C36258"/>
    <w:rsid w:val="00C40783"/>
    <w:rsid w:val="00C44033"/>
    <w:rsid w:val="00C53A45"/>
    <w:rsid w:val="00C605EB"/>
    <w:rsid w:val="00C60964"/>
    <w:rsid w:val="00C7594B"/>
    <w:rsid w:val="00C77771"/>
    <w:rsid w:val="00C808C3"/>
    <w:rsid w:val="00CB6698"/>
    <w:rsid w:val="00CC41D9"/>
    <w:rsid w:val="00CD37FB"/>
    <w:rsid w:val="00CE2F74"/>
    <w:rsid w:val="00CE6672"/>
    <w:rsid w:val="00CE6A06"/>
    <w:rsid w:val="00CF4A0D"/>
    <w:rsid w:val="00CF7449"/>
    <w:rsid w:val="00D01448"/>
    <w:rsid w:val="00D06FFA"/>
    <w:rsid w:val="00D16B63"/>
    <w:rsid w:val="00D23EE8"/>
    <w:rsid w:val="00D41EC3"/>
    <w:rsid w:val="00D524F8"/>
    <w:rsid w:val="00D66C03"/>
    <w:rsid w:val="00D84461"/>
    <w:rsid w:val="00D93B5E"/>
    <w:rsid w:val="00D970D8"/>
    <w:rsid w:val="00DA5695"/>
    <w:rsid w:val="00DB06AF"/>
    <w:rsid w:val="00DB27B1"/>
    <w:rsid w:val="00DB6118"/>
    <w:rsid w:val="00DD7FE7"/>
    <w:rsid w:val="00DE0314"/>
    <w:rsid w:val="00E00574"/>
    <w:rsid w:val="00E2761F"/>
    <w:rsid w:val="00E32247"/>
    <w:rsid w:val="00E36464"/>
    <w:rsid w:val="00E37E1E"/>
    <w:rsid w:val="00E47365"/>
    <w:rsid w:val="00E559D6"/>
    <w:rsid w:val="00E60D04"/>
    <w:rsid w:val="00E71B56"/>
    <w:rsid w:val="00E75AA8"/>
    <w:rsid w:val="00E806A5"/>
    <w:rsid w:val="00E8097F"/>
    <w:rsid w:val="00E92258"/>
    <w:rsid w:val="00E95CDA"/>
    <w:rsid w:val="00EA53AC"/>
    <w:rsid w:val="00EB2B46"/>
    <w:rsid w:val="00EC43ED"/>
    <w:rsid w:val="00ED51D6"/>
    <w:rsid w:val="00ED684E"/>
    <w:rsid w:val="00EF4769"/>
    <w:rsid w:val="00F00C67"/>
    <w:rsid w:val="00F2594F"/>
    <w:rsid w:val="00F314D9"/>
    <w:rsid w:val="00F51215"/>
    <w:rsid w:val="00F7363B"/>
    <w:rsid w:val="00F819D6"/>
    <w:rsid w:val="00F83A14"/>
    <w:rsid w:val="00FA1807"/>
    <w:rsid w:val="00FA54A2"/>
    <w:rsid w:val="00FB0D26"/>
    <w:rsid w:val="00FB6988"/>
    <w:rsid w:val="00FC1742"/>
    <w:rsid w:val="00FD61B5"/>
    <w:rsid w:val="00FF1D90"/>
    <w:rsid w:val="00FF3FE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4F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BA"/>
    <w:rPr>
      <w:rFonts w:ascii="ITC Franklin Gothic Book" w:hAnsi="ITC Franklin Gothic Book"/>
      <w:sz w:val="20"/>
    </w:rPr>
  </w:style>
  <w:style w:type="paragraph" w:styleId="Heading1">
    <w:name w:val="heading 1"/>
    <w:basedOn w:val="Normal"/>
    <w:link w:val="Heading1Char"/>
    <w:uiPriority w:val="9"/>
    <w:qFormat/>
    <w:rsid w:val="0057067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016D0"/>
    <w:pPr>
      <w:spacing w:after="0"/>
    </w:pPr>
    <w:rPr>
      <w:rFonts w:ascii="Lucida Grande" w:hAnsi="Lucida Grande" w:cs="Lucida Grande"/>
      <w:sz w:val="18"/>
      <w:szCs w:val="18"/>
    </w:rPr>
  </w:style>
  <w:style w:type="character" w:customStyle="1" w:styleId="BalloonTextChar">
    <w:name w:val="Balloon Text Char"/>
    <w:basedOn w:val="DefaultParagraphFont"/>
    <w:uiPriority w:val="99"/>
    <w:semiHidden/>
    <w:rsid w:val="00EA63A6"/>
    <w:rPr>
      <w:rFonts w:ascii="Lucida Grande" w:hAnsi="Lucida Grande"/>
      <w:sz w:val="18"/>
      <w:szCs w:val="18"/>
    </w:rPr>
  </w:style>
  <w:style w:type="paragraph" w:styleId="ListParagraph">
    <w:name w:val="List Paragraph"/>
    <w:basedOn w:val="Normal"/>
    <w:uiPriority w:val="34"/>
    <w:qFormat/>
    <w:rsid w:val="007E38B0"/>
    <w:pPr>
      <w:spacing w:after="0"/>
      <w:ind w:left="720"/>
      <w:contextualSpacing/>
    </w:pPr>
    <w:rPr>
      <w:rFonts w:ascii="Times New Roman" w:eastAsia="Times New Roman" w:hAnsi="Times New Roman" w:cs="Times New Roman"/>
      <w:sz w:val="24"/>
      <w:szCs w:val="20"/>
      <w:lang w:eastAsia="en-US"/>
    </w:rPr>
  </w:style>
  <w:style w:type="paragraph" w:styleId="NormalWeb">
    <w:name w:val="Normal (Web)"/>
    <w:basedOn w:val="Normal"/>
    <w:uiPriority w:val="99"/>
    <w:unhideWhenUsed/>
    <w:rsid w:val="004B3A43"/>
    <w:pPr>
      <w:spacing w:before="100" w:beforeAutospacing="1" w:after="100" w:afterAutospacing="1"/>
    </w:pPr>
    <w:rPr>
      <w:rFonts w:ascii="Times" w:hAnsi="Times" w:cs="Times New Roman"/>
      <w:szCs w:val="20"/>
      <w:lang w:eastAsia="en-US"/>
    </w:rPr>
  </w:style>
  <w:style w:type="character" w:styleId="Hyperlink">
    <w:name w:val="Hyperlink"/>
    <w:basedOn w:val="DefaultParagraphFont"/>
    <w:uiPriority w:val="99"/>
    <w:unhideWhenUsed/>
    <w:rsid w:val="004B3A43"/>
    <w:rPr>
      <w:color w:val="0000FF"/>
      <w:u w:val="single"/>
    </w:rPr>
  </w:style>
  <w:style w:type="character" w:customStyle="1" w:styleId="reference-text">
    <w:name w:val="reference-text"/>
    <w:basedOn w:val="DefaultParagraphFont"/>
    <w:rsid w:val="000D2863"/>
  </w:style>
  <w:style w:type="character" w:customStyle="1" w:styleId="mw-cite-backlink">
    <w:name w:val="mw-cite-backlink"/>
    <w:basedOn w:val="DefaultParagraphFont"/>
    <w:rsid w:val="000D2863"/>
  </w:style>
  <w:style w:type="character" w:styleId="Emphasis">
    <w:name w:val="Emphasis"/>
    <w:basedOn w:val="DefaultParagraphFont"/>
    <w:uiPriority w:val="20"/>
    <w:qFormat/>
    <w:rsid w:val="0057067C"/>
    <w:rPr>
      <w:i/>
      <w:iCs/>
    </w:rPr>
  </w:style>
  <w:style w:type="character" w:customStyle="1" w:styleId="Heading1Char">
    <w:name w:val="Heading 1 Char"/>
    <w:basedOn w:val="DefaultParagraphFont"/>
    <w:link w:val="Heading1"/>
    <w:uiPriority w:val="9"/>
    <w:rsid w:val="0057067C"/>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9661CA"/>
    <w:rPr>
      <w:color w:val="800080" w:themeColor="followedHyperlink"/>
      <w:u w:val="single"/>
    </w:rPr>
  </w:style>
  <w:style w:type="character" w:styleId="Strong">
    <w:name w:val="Strong"/>
    <w:basedOn w:val="DefaultParagraphFont"/>
    <w:uiPriority w:val="22"/>
    <w:qFormat/>
    <w:rsid w:val="008016D0"/>
    <w:rPr>
      <w:b/>
      <w:bCs/>
    </w:rPr>
  </w:style>
  <w:style w:type="character" w:customStyle="1" w:styleId="BalloonTextChar1">
    <w:name w:val="Balloon Text Char1"/>
    <w:basedOn w:val="DefaultParagraphFont"/>
    <w:link w:val="BalloonText"/>
    <w:uiPriority w:val="99"/>
    <w:semiHidden/>
    <w:rsid w:val="008016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40E0"/>
    <w:rPr>
      <w:sz w:val="18"/>
      <w:szCs w:val="18"/>
    </w:rPr>
  </w:style>
  <w:style w:type="paragraph" w:styleId="CommentText">
    <w:name w:val="annotation text"/>
    <w:basedOn w:val="Normal"/>
    <w:link w:val="CommentTextChar"/>
    <w:uiPriority w:val="99"/>
    <w:semiHidden/>
    <w:unhideWhenUsed/>
    <w:rsid w:val="007240E0"/>
    <w:rPr>
      <w:sz w:val="24"/>
    </w:rPr>
  </w:style>
  <w:style w:type="character" w:customStyle="1" w:styleId="CommentTextChar">
    <w:name w:val="Comment Text Char"/>
    <w:basedOn w:val="DefaultParagraphFont"/>
    <w:link w:val="CommentText"/>
    <w:uiPriority w:val="99"/>
    <w:semiHidden/>
    <w:rsid w:val="007240E0"/>
    <w:rPr>
      <w:rFonts w:ascii="ITC Franklin Gothic Book" w:hAnsi="ITC Franklin Gothic Book"/>
    </w:rPr>
  </w:style>
  <w:style w:type="paragraph" w:styleId="CommentSubject">
    <w:name w:val="annotation subject"/>
    <w:basedOn w:val="CommentText"/>
    <w:next w:val="CommentText"/>
    <w:link w:val="CommentSubjectChar"/>
    <w:uiPriority w:val="99"/>
    <w:semiHidden/>
    <w:unhideWhenUsed/>
    <w:rsid w:val="007240E0"/>
    <w:rPr>
      <w:b/>
      <w:bCs/>
      <w:sz w:val="20"/>
      <w:szCs w:val="20"/>
    </w:rPr>
  </w:style>
  <w:style w:type="character" w:customStyle="1" w:styleId="CommentSubjectChar">
    <w:name w:val="Comment Subject Char"/>
    <w:basedOn w:val="CommentTextChar"/>
    <w:link w:val="CommentSubject"/>
    <w:uiPriority w:val="99"/>
    <w:semiHidden/>
    <w:rsid w:val="007240E0"/>
    <w:rPr>
      <w:rFonts w:ascii="ITC Franklin Gothic Book" w:hAnsi="ITC Franklin Gothic Book"/>
      <w:b/>
      <w:bCs/>
      <w:sz w:val="20"/>
      <w:szCs w:val="20"/>
    </w:rPr>
  </w:style>
  <w:style w:type="paragraph" w:styleId="Revision">
    <w:name w:val="Revision"/>
    <w:hidden/>
    <w:uiPriority w:val="99"/>
    <w:semiHidden/>
    <w:rsid w:val="00B853F3"/>
    <w:pPr>
      <w:spacing w:after="0"/>
    </w:pPr>
    <w:rPr>
      <w:rFonts w:ascii="ITC Franklin Gothic Book" w:hAnsi="ITC Franklin Gothic Book"/>
      <w:sz w:val="20"/>
    </w:rPr>
  </w:style>
  <w:style w:type="paragraph" w:styleId="EndnoteText">
    <w:name w:val="endnote text"/>
    <w:basedOn w:val="Normal"/>
    <w:link w:val="EndnoteTextChar"/>
    <w:uiPriority w:val="99"/>
    <w:unhideWhenUsed/>
    <w:rsid w:val="007F209C"/>
    <w:pPr>
      <w:spacing w:after="0"/>
    </w:pPr>
    <w:rPr>
      <w:sz w:val="24"/>
    </w:rPr>
  </w:style>
  <w:style w:type="character" w:customStyle="1" w:styleId="EndnoteTextChar">
    <w:name w:val="Endnote Text Char"/>
    <w:basedOn w:val="DefaultParagraphFont"/>
    <w:link w:val="EndnoteText"/>
    <w:uiPriority w:val="99"/>
    <w:rsid w:val="007F209C"/>
    <w:rPr>
      <w:rFonts w:ascii="ITC Franklin Gothic Book" w:hAnsi="ITC Franklin Gothic Book"/>
    </w:rPr>
  </w:style>
  <w:style w:type="character" w:styleId="EndnoteReference">
    <w:name w:val="endnote reference"/>
    <w:basedOn w:val="DefaultParagraphFont"/>
    <w:uiPriority w:val="99"/>
    <w:unhideWhenUsed/>
    <w:rsid w:val="007F209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BA"/>
    <w:rPr>
      <w:rFonts w:ascii="ITC Franklin Gothic Book" w:hAnsi="ITC Franklin Gothic Book"/>
      <w:sz w:val="20"/>
    </w:rPr>
  </w:style>
  <w:style w:type="paragraph" w:styleId="Heading1">
    <w:name w:val="heading 1"/>
    <w:basedOn w:val="Normal"/>
    <w:link w:val="Heading1Char"/>
    <w:uiPriority w:val="9"/>
    <w:qFormat/>
    <w:rsid w:val="0057067C"/>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8016D0"/>
    <w:pPr>
      <w:spacing w:after="0"/>
    </w:pPr>
    <w:rPr>
      <w:rFonts w:ascii="Lucida Grande" w:hAnsi="Lucida Grande" w:cs="Lucida Grande"/>
      <w:sz w:val="18"/>
      <w:szCs w:val="18"/>
    </w:rPr>
  </w:style>
  <w:style w:type="character" w:customStyle="1" w:styleId="BalloonTextChar">
    <w:name w:val="Balloon Text Char"/>
    <w:basedOn w:val="DefaultParagraphFont"/>
    <w:uiPriority w:val="99"/>
    <w:semiHidden/>
    <w:rsid w:val="00EA63A6"/>
    <w:rPr>
      <w:rFonts w:ascii="Lucida Grande" w:hAnsi="Lucida Grande"/>
      <w:sz w:val="18"/>
      <w:szCs w:val="18"/>
    </w:rPr>
  </w:style>
  <w:style w:type="paragraph" w:styleId="ListParagraph">
    <w:name w:val="List Paragraph"/>
    <w:basedOn w:val="Normal"/>
    <w:uiPriority w:val="34"/>
    <w:qFormat/>
    <w:rsid w:val="007E38B0"/>
    <w:pPr>
      <w:spacing w:after="0"/>
      <w:ind w:left="720"/>
      <w:contextualSpacing/>
    </w:pPr>
    <w:rPr>
      <w:rFonts w:ascii="Times New Roman" w:eastAsia="Times New Roman" w:hAnsi="Times New Roman" w:cs="Times New Roman"/>
      <w:sz w:val="24"/>
      <w:szCs w:val="20"/>
      <w:lang w:eastAsia="en-US"/>
    </w:rPr>
  </w:style>
  <w:style w:type="paragraph" w:styleId="NormalWeb">
    <w:name w:val="Normal (Web)"/>
    <w:basedOn w:val="Normal"/>
    <w:uiPriority w:val="99"/>
    <w:unhideWhenUsed/>
    <w:rsid w:val="004B3A43"/>
    <w:pPr>
      <w:spacing w:before="100" w:beforeAutospacing="1" w:after="100" w:afterAutospacing="1"/>
    </w:pPr>
    <w:rPr>
      <w:rFonts w:ascii="Times" w:hAnsi="Times" w:cs="Times New Roman"/>
      <w:szCs w:val="20"/>
      <w:lang w:eastAsia="en-US"/>
    </w:rPr>
  </w:style>
  <w:style w:type="character" w:styleId="Hyperlink">
    <w:name w:val="Hyperlink"/>
    <w:basedOn w:val="DefaultParagraphFont"/>
    <w:uiPriority w:val="99"/>
    <w:unhideWhenUsed/>
    <w:rsid w:val="004B3A43"/>
    <w:rPr>
      <w:color w:val="0000FF"/>
      <w:u w:val="single"/>
    </w:rPr>
  </w:style>
  <w:style w:type="character" w:customStyle="1" w:styleId="reference-text">
    <w:name w:val="reference-text"/>
    <w:basedOn w:val="DefaultParagraphFont"/>
    <w:rsid w:val="000D2863"/>
  </w:style>
  <w:style w:type="character" w:customStyle="1" w:styleId="mw-cite-backlink">
    <w:name w:val="mw-cite-backlink"/>
    <w:basedOn w:val="DefaultParagraphFont"/>
    <w:rsid w:val="000D2863"/>
  </w:style>
  <w:style w:type="character" w:styleId="Emphasis">
    <w:name w:val="Emphasis"/>
    <w:basedOn w:val="DefaultParagraphFont"/>
    <w:uiPriority w:val="20"/>
    <w:qFormat/>
    <w:rsid w:val="0057067C"/>
    <w:rPr>
      <w:i/>
      <w:iCs/>
    </w:rPr>
  </w:style>
  <w:style w:type="character" w:customStyle="1" w:styleId="Heading1Char">
    <w:name w:val="Heading 1 Char"/>
    <w:basedOn w:val="DefaultParagraphFont"/>
    <w:link w:val="Heading1"/>
    <w:uiPriority w:val="9"/>
    <w:rsid w:val="0057067C"/>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9661CA"/>
    <w:rPr>
      <w:color w:val="800080" w:themeColor="followedHyperlink"/>
      <w:u w:val="single"/>
    </w:rPr>
  </w:style>
  <w:style w:type="character" w:styleId="Strong">
    <w:name w:val="Strong"/>
    <w:basedOn w:val="DefaultParagraphFont"/>
    <w:uiPriority w:val="22"/>
    <w:qFormat/>
    <w:rsid w:val="008016D0"/>
    <w:rPr>
      <w:b/>
      <w:bCs/>
    </w:rPr>
  </w:style>
  <w:style w:type="character" w:customStyle="1" w:styleId="BalloonTextChar1">
    <w:name w:val="Balloon Text Char1"/>
    <w:basedOn w:val="DefaultParagraphFont"/>
    <w:link w:val="BalloonText"/>
    <w:uiPriority w:val="99"/>
    <w:semiHidden/>
    <w:rsid w:val="008016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7240E0"/>
    <w:rPr>
      <w:sz w:val="18"/>
      <w:szCs w:val="18"/>
    </w:rPr>
  </w:style>
  <w:style w:type="paragraph" w:styleId="CommentText">
    <w:name w:val="annotation text"/>
    <w:basedOn w:val="Normal"/>
    <w:link w:val="CommentTextChar"/>
    <w:uiPriority w:val="99"/>
    <w:semiHidden/>
    <w:unhideWhenUsed/>
    <w:rsid w:val="007240E0"/>
    <w:rPr>
      <w:sz w:val="24"/>
    </w:rPr>
  </w:style>
  <w:style w:type="character" w:customStyle="1" w:styleId="CommentTextChar">
    <w:name w:val="Comment Text Char"/>
    <w:basedOn w:val="DefaultParagraphFont"/>
    <w:link w:val="CommentText"/>
    <w:uiPriority w:val="99"/>
    <w:semiHidden/>
    <w:rsid w:val="007240E0"/>
    <w:rPr>
      <w:rFonts w:ascii="ITC Franklin Gothic Book" w:hAnsi="ITC Franklin Gothic Book"/>
    </w:rPr>
  </w:style>
  <w:style w:type="paragraph" w:styleId="CommentSubject">
    <w:name w:val="annotation subject"/>
    <w:basedOn w:val="CommentText"/>
    <w:next w:val="CommentText"/>
    <w:link w:val="CommentSubjectChar"/>
    <w:uiPriority w:val="99"/>
    <w:semiHidden/>
    <w:unhideWhenUsed/>
    <w:rsid w:val="007240E0"/>
    <w:rPr>
      <w:b/>
      <w:bCs/>
      <w:sz w:val="20"/>
      <w:szCs w:val="20"/>
    </w:rPr>
  </w:style>
  <w:style w:type="character" w:customStyle="1" w:styleId="CommentSubjectChar">
    <w:name w:val="Comment Subject Char"/>
    <w:basedOn w:val="CommentTextChar"/>
    <w:link w:val="CommentSubject"/>
    <w:uiPriority w:val="99"/>
    <w:semiHidden/>
    <w:rsid w:val="007240E0"/>
    <w:rPr>
      <w:rFonts w:ascii="ITC Franklin Gothic Book" w:hAnsi="ITC Franklin Gothic Book"/>
      <w:b/>
      <w:bCs/>
      <w:sz w:val="20"/>
      <w:szCs w:val="20"/>
    </w:rPr>
  </w:style>
  <w:style w:type="paragraph" w:styleId="Revision">
    <w:name w:val="Revision"/>
    <w:hidden/>
    <w:uiPriority w:val="99"/>
    <w:semiHidden/>
    <w:rsid w:val="00B853F3"/>
    <w:pPr>
      <w:spacing w:after="0"/>
    </w:pPr>
    <w:rPr>
      <w:rFonts w:ascii="ITC Franklin Gothic Book" w:hAnsi="ITC Franklin Gothic Book"/>
      <w:sz w:val="20"/>
    </w:rPr>
  </w:style>
  <w:style w:type="paragraph" w:styleId="EndnoteText">
    <w:name w:val="endnote text"/>
    <w:basedOn w:val="Normal"/>
    <w:link w:val="EndnoteTextChar"/>
    <w:uiPriority w:val="99"/>
    <w:unhideWhenUsed/>
    <w:rsid w:val="007F209C"/>
    <w:pPr>
      <w:spacing w:after="0"/>
    </w:pPr>
    <w:rPr>
      <w:sz w:val="24"/>
    </w:rPr>
  </w:style>
  <w:style w:type="character" w:customStyle="1" w:styleId="EndnoteTextChar">
    <w:name w:val="Endnote Text Char"/>
    <w:basedOn w:val="DefaultParagraphFont"/>
    <w:link w:val="EndnoteText"/>
    <w:uiPriority w:val="99"/>
    <w:rsid w:val="007F209C"/>
    <w:rPr>
      <w:rFonts w:ascii="ITC Franklin Gothic Book" w:hAnsi="ITC Franklin Gothic Book"/>
    </w:rPr>
  </w:style>
  <w:style w:type="character" w:styleId="EndnoteReference">
    <w:name w:val="endnote reference"/>
    <w:basedOn w:val="DefaultParagraphFont"/>
    <w:uiPriority w:val="99"/>
    <w:unhideWhenUsed/>
    <w:rsid w:val="007F20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073405">
      <w:bodyDiv w:val="1"/>
      <w:marLeft w:val="0"/>
      <w:marRight w:val="0"/>
      <w:marTop w:val="0"/>
      <w:marBottom w:val="0"/>
      <w:divBdr>
        <w:top w:val="none" w:sz="0" w:space="0" w:color="auto"/>
        <w:left w:val="none" w:sz="0" w:space="0" w:color="auto"/>
        <w:bottom w:val="none" w:sz="0" w:space="0" w:color="auto"/>
        <w:right w:val="none" w:sz="0" w:space="0" w:color="auto"/>
      </w:divBdr>
    </w:div>
    <w:div w:id="924337071">
      <w:bodyDiv w:val="1"/>
      <w:marLeft w:val="0"/>
      <w:marRight w:val="0"/>
      <w:marTop w:val="0"/>
      <w:marBottom w:val="0"/>
      <w:divBdr>
        <w:top w:val="none" w:sz="0" w:space="0" w:color="auto"/>
        <w:left w:val="none" w:sz="0" w:space="0" w:color="auto"/>
        <w:bottom w:val="none" w:sz="0" w:space="0" w:color="auto"/>
        <w:right w:val="none" w:sz="0" w:space="0" w:color="auto"/>
      </w:divBdr>
    </w:div>
    <w:div w:id="1045718959">
      <w:bodyDiv w:val="1"/>
      <w:marLeft w:val="0"/>
      <w:marRight w:val="0"/>
      <w:marTop w:val="0"/>
      <w:marBottom w:val="0"/>
      <w:divBdr>
        <w:top w:val="none" w:sz="0" w:space="0" w:color="auto"/>
        <w:left w:val="none" w:sz="0" w:space="0" w:color="auto"/>
        <w:bottom w:val="none" w:sz="0" w:space="0" w:color="auto"/>
        <w:right w:val="none" w:sz="0" w:space="0" w:color="auto"/>
      </w:divBdr>
    </w:div>
    <w:div w:id="1167214387">
      <w:bodyDiv w:val="1"/>
      <w:marLeft w:val="0"/>
      <w:marRight w:val="0"/>
      <w:marTop w:val="0"/>
      <w:marBottom w:val="0"/>
      <w:divBdr>
        <w:top w:val="none" w:sz="0" w:space="0" w:color="auto"/>
        <w:left w:val="none" w:sz="0" w:space="0" w:color="auto"/>
        <w:bottom w:val="none" w:sz="0" w:space="0" w:color="auto"/>
        <w:right w:val="none" w:sz="0" w:space="0" w:color="auto"/>
      </w:divBdr>
    </w:div>
    <w:div w:id="1553039123">
      <w:bodyDiv w:val="1"/>
      <w:marLeft w:val="0"/>
      <w:marRight w:val="0"/>
      <w:marTop w:val="0"/>
      <w:marBottom w:val="0"/>
      <w:divBdr>
        <w:top w:val="none" w:sz="0" w:space="0" w:color="auto"/>
        <w:left w:val="none" w:sz="0" w:space="0" w:color="auto"/>
        <w:bottom w:val="none" w:sz="0" w:space="0" w:color="auto"/>
        <w:right w:val="none" w:sz="0" w:space="0" w:color="auto"/>
      </w:divBdr>
    </w:div>
    <w:div w:id="1738674709">
      <w:bodyDiv w:val="1"/>
      <w:marLeft w:val="0"/>
      <w:marRight w:val="0"/>
      <w:marTop w:val="0"/>
      <w:marBottom w:val="0"/>
      <w:divBdr>
        <w:top w:val="none" w:sz="0" w:space="0" w:color="auto"/>
        <w:left w:val="none" w:sz="0" w:space="0" w:color="auto"/>
        <w:bottom w:val="none" w:sz="0" w:space="0" w:color="auto"/>
        <w:right w:val="none" w:sz="0" w:space="0" w:color="auto"/>
      </w:divBdr>
    </w:div>
    <w:div w:id="1934892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1416</Words>
  <Characters>8076</Characters>
  <Application>Microsoft Macintosh Word</Application>
  <DocSecurity>0</DocSecurity>
  <Lines>67</Lines>
  <Paragraphs>18</Paragraphs>
  <ScaleCrop>false</ScaleCrop>
  <Company>Colby College</Company>
  <LinksUpToDate>false</LinksUpToDate>
  <CharactersWithSpaces>9474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College</dc:creator>
  <cp:keywords/>
  <dc:description/>
  <cp:lastModifiedBy>Pinkoski</cp:lastModifiedBy>
  <cp:revision>5</cp:revision>
  <cp:lastPrinted>2014-02-17T23:47:00Z</cp:lastPrinted>
  <dcterms:created xsi:type="dcterms:W3CDTF">2014-03-01T00:59:00Z</dcterms:created>
  <dcterms:modified xsi:type="dcterms:W3CDTF">2014-03-17T21:43:00Z</dcterms:modified>
</cp:coreProperties>
</file>