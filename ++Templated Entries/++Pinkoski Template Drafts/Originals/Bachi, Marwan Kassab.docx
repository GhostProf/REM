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8C39A" w14:textId="6324494D" w:rsidR="00F1418C" w:rsidRPr="00452D9A" w:rsidRDefault="00E43846" w:rsidP="004C5290">
      <w:pPr>
        <w:rPr>
          <w:color w:val="808080" w:themeColor="background1" w:themeShade="80"/>
        </w:rPr>
      </w:pPr>
      <w:proofErr w:type="spellStart"/>
      <w:r w:rsidRPr="00452D9A">
        <w:rPr>
          <w:color w:val="808080" w:themeColor="background1" w:themeShade="80"/>
        </w:rPr>
        <w:t>Anneka</w:t>
      </w:r>
      <w:proofErr w:type="spellEnd"/>
      <w:r w:rsidRPr="00452D9A">
        <w:rPr>
          <w:color w:val="808080" w:themeColor="background1" w:themeShade="80"/>
        </w:rPr>
        <w:t xml:space="preserve"> </w:t>
      </w:r>
      <w:proofErr w:type="spellStart"/>
      <w:r w:rsidRPr="00452D9A">
        <w:rPr>
          <w:color w:val="808080" w:themeColor="background1" w:themeShade="80"/>
        </w:rPr>
        <w:t>Lenssen</w:t>
      </w:r>
      <w:proofErr w:type="spellEnd"/>
    </w:p>
    <w:p w14:paraId="6464A16B" w14:textId="77777777" w:rsidR="00F1418C" w:rsidRPr="00CB57E8" w:rsidRDefault="00F1418C" w:rsidP="009A5C95">
      <w:pPr>
        <w:ind w:left="360"/>
      </w:pPr>
    </w:p>
    <w:p w14:paraId="039161BD" w14:textId="6838DD25" w:rsidR="00F1418C" w:rsidRPr="00CB57E8" w:rsidRDefault="00F9198A" w:rsidP="00F1418C">
      <w:pPr>
        <w:ind w:left="360"/>
        <w:jc w:val="right"/>
      </w:pPr>
      <w:r>
        <w:t>280</w:t>
      </w:r>
      <w:r w:rsidR="00F1418C" w:rsidRPr="00CA0934">
        <w:t xml:space="preserve"> words</w:t>
      </w:r>
      <w:r w:rsidR="00E0061C" w:rsidRPr="00CA0934">
        <w:t xml:space="preserve"> </w:t>
      </w:r>
    </w:p>
    <w:p w14:paraId="7B5F374B" w14:textId="77777777" w:rsidR="00F1418C" w:rsidRPr="00CB57E8" w:rsidRDefault="00F1418C" w:rsidP="009A5C95">
      <w:pPr>
        <w:ind w:left="360"/>
      </w:pPr>
    </w:p>
    <w:p w14:paraId="0ED93BD3" w14:textId="31E798E7" w:rsidR="009A5C95" w:rsidRPr="00CB57E8" w:rsidRDefault="00526A2B" w:rsidP="004C5290">
      <w:pPr>
        <w:rPr>
          <w:b/>
        </w:rPr>
      </w:pPr>
      <w:proofErr w:type="spellStart"/>
      <w:r>
        <w:rPr>
          <w:b/>
        </w:rPr>
        <w:t>Bachi</w:t>
      </w:r>
      <w:proofErr w:type="spellEnd"/>
      <w:r w:rsidR="006142B8">
        <w:rPr>
          <w:b/>
        </w:rPr>
        <w:t xml:space="preserve">, Marwan </w:t>
      </w:r>
      <w:proofErr w:type="spellStart"/>
      <w:r w:rsidR="006142B8">
        <w:rPr>
          <w:b/>
        </w:rPr>
        <w:t>Kassab</w:t>
      </w:r>
      <w:proofErr w:type="spellEnd"/>
      <w:r w:rsidR="00F1418C" w:rsidRPr="00CB57E8">
        <w:rPr>
          <w:b/>
        </w:rPr>
        <w:t xml:space="preserve"> (</w:t>
      </w:r>
      <w:r>
        <w:rPr>
          <w:b/>
        </w:rPr>
        <w:t>1934</w:t>
      </w:r>
      <w:r w:rsidR="00F9198A">
        <w:rPr>
          <w:b/>
        </w:rPr>
        <w:t>--</w:t>
      </w:r>
      <w:r w:rsidR="00F1418C" w:rsidRPr="00CB57E8">
        <w:rPr>
          <w:b/>
        </w:rPr>
        <w:t>)</w:t>
      </w:r>
      <w:r w:rsidR="009A5C95" w:rsidRPr="00CB57E8">
        <w:rPr>
          <w:b/>
        </w:rPr>
        <w:t xml:space="preserve"> </w:t>
      </w:r>
    </w:p>
    <w:p w14:paraId="3ED8BFA1" w14:textId="77777777" w:rsidR="00F1418C" w:rsidRPr="00CB57E8" w:rsidRDefault="00F1418C" w:rsidP="00F1418C">
      <w:pPr>
        <w:ind w:left="360"/>
        <w:rPr>
          <w:b/>
        </w:rPr>
      </w:pPr>
    </w:p>
    <w:p w14:paraId="02C4A448" w14:textId="1FB39062" w:rsidR="00F94B81" w:rsidRPr="00DF1F30" w:rsidRDefault="00F9198A" w:rsidP="00F94B81">
      <w:r w:rsidRPr="00F9198A">
        <w:t xml:space="preserve">Born </w:t>
      </w:r>
      <w:r>
        <w:t xml:space="preserve">in </w:t>
      </w:r>
      <w:r w:rsidRPr="00F9198A">
        <w:t>Damascus</w:t>
      </w:r>
      <w:r>
        <w:t>, t</w:t>
      </w:r>
      <w:r w:rsidR="0090185E" w:rsidRPr="00DF1F30">
        <w:t xml:space="preserve">he Syrian painter </w:t>
      </w:r>
      <w:r w:rsidR="00697D34" w:rsidRPr="00DF1F30">
        <w:t>Ma</w:t>
      </w:r>
      <w:r w:rsidR="0090185E" w:rsidRPr="00DF1F30">
        <w:t xml:space="preserve">rwan </w:t>
      </w:r>
      <w:proofErr w:type="spellStart"/>
      <w:r w:rsidR="0090185E" w:rsidRPr="00DF1F30">
        <w:t>Kassab</w:t>
      </w:r>
      <w:proofErr w:type="spellEnd"/>
      <w:r w:rsidR="0090185E" w:rsidRPr="00DF1F30">
        <w:t xml:space="preserve"> </w:t>
      </w:r>
      <w:proofErr w:type="spellStart"/>
      <w:r w:rsidR="0090185E" w:rsidRPr="00DF1F30">
        <w:t>Bachi</w:t>
      </w:r>
      <w:proofErr w:type="spellEnd"/>
      <w:r w:rsidR="00256460" w:rsidRPr="00DF1F30">
        <w:t xml:space="preserve">, who often goes by </w:t>
      </w:r>
      <w:r w:rsidR="00A83963">
        <w:t xml:space="preserve">only </w:t>
      </w:r>
      <w:r w:rsidR="00256460" w:rsidRPr="00DF1F30">
        <w:t>the name Marwan,</w:t>
      </w:r>
      <w:r w:rsidR="0090185E" w:rsidRPr="00DF1F30">
        <w:t xml:space="preserve"> began his career in Damascus</w:t>
      </w:r>
      <w:r w:rsidR="007B52AA" w:rsidRPr="00DF1F30">
        <w:t xml:space="preserve"> </w:t>
      </w:r>
      <w:r w:rsidR="00A91E51">
        <w:t xml:space="preserve">before </w:t>
      </w:r>
      <w:del w:id="0" w:author="" w:date="2014-07-26T15:39:00Z">
        <w:r w:rsidR="002720BF" w:rsidDel="00C9413E">
          <w:delText>emigrating</w:delText>
        </w:r>
      </w:del>
      <w:ins w:id="1" w:author="" w:date="2014-07-26T15:39:00Z">
        <w:r w:rsidR="00C9413E">
          <w:t>immigrating</w:t>
        </w:r>
      </w:ins>
      <w:r w:rsidR="002720BF">
        <w:t xml:space="preserve"> to</w:t>
      </w:r>
      <w:r w:rsidR="007B52AA" w:rsidRPr="00DF1F30">
        <w:t xml:space="preserve"> Germany</w:t>
      </w:r>
      <w:r w:rsidR="007E1EF8">
        <w:t>, where</w:t>
      </w:r>
      <w:r w:rsidR="002720BF">
        <w:t xml:space="preserve"> </w:t>
      </w:r>
      <w:r w:rsidR="007E1EF8">
        <w:t>he</w:t>
      </w:r>
      <w:r w:rsidR="002720BF">
        <w:t xml:space="preserve"> became a </w:t>
      </w:r>
      <w:ins w:id="2" w:author="" w:date="2014-07-26T15:39:00Z">
        <w:r w:rsidR="00C9413E">
          <w:t>p</w:t>
        </w:r>
      </w:ins>
      <w:del w:id="3" w:author="" w:date="2014-07-26T15:39:00Z">
        <w:r w:rsidR="002720BF" w:rsidDel="00C9413E">
          <w:delText>P</w:delText>
        </w:r>
      </w:del>
      <w:r w:rsidR="002720BF">
        <w:t xml:space="preserve">rofessor at </w:t>
      </w:r>
      <w:r w:rsidR="002720BF" w:rsidRPr="00DF1F30">
        <w:t xml:space="preserve">the </w:t>
      </w:r>
      <w:proofErr w:type="spellStart"/>
      <w:r w:rsidR="00CA0934">
        <w:rPr>
          <w:rFonts w:cs="Arial"/>
        </w:rPr>
        <w:t>Hochschule</w:t>
      </w:r>
      <w:proofErr w:type="spellEnd"/>
      <w:r w:rsidR="00CA0934">
        <w:rPr>
          <w:rFonts w:cs="Arial"/>
        </w:rPr>
        <w:t xml:space="preserve"> der </w:t>
      </w:r>
      <w:proofErr w:type="spellStart"/>
      <w:r w:rsidR="00CA0934">
        <w:rPr>
          <w:rFonts w:cs="Arial"/>
        </w:rPr>
        <w:t>Künste</w:t>
      </w:r>
      <w:proofErr w:type="spellEnd"/>
      <w:r w:rsidR="00CA0934">
        <w:rPr>
          <w:rFonts w:cs="Arial"/>
        </w:rPr>
        <w:t xml:space="preserve"> in Berlin in 1980</w:t>
      </w:r>
      <w:r w:rsidR="00733CED" w:rsidRPr="00DF1F30">
        <w:t xml:space="preserve">. </w:t>
      </w:r>
      <w:r w:rsidR="002720BF">
        <w:t>Marwan’s</w:t>
      </w:r>
      <w:r w:rsidR="007B52AA" w:rsidRPr="00DF1F30">
        <w:t xml:space="preserve"> earliest works</w:t>
      </w:r>
      <w:r w:rsidR="002720BF">
        <w:t xml:space="preserve"> in the mid-1950s</w:t>
      </w:r>
      <w:r w:rsidR="007B52AA" w:rsidRPr="00DF1F30">
        <w:t xml:space="preserve"> followed</w:t>
      </w:r>
      <w:r w:rsidR="00733CED" w:rsidRPr="00DF1F30">
        <w:t xml:space="preserve"> a</w:t>
      </w:r>
      <w:r w:rsidR="00754199">
        <w:t xml:space="preserve"> modern</w:t>
      </w:r>
      <w:r w:rsidR="00452D9A">
        <w:t xml:space="preserve"> S</w:t>
      </w:r>
      <w:r w:rsidR="00733CED" w:rsidRPr="00DF1F30">
        <w:t>ymbolist style</w:t>
      </w:r>
      <w:r w:rsidR="00256460" w:rsidRPr="00DF1F30">
        <w:t xml:space="preserve"> </w:t>
      </w:r>
      <w:r w:rsidR="00733CED" w:rsidRPr="00DF1F30">
        <w:t>inflected by</w:t>
      </w:r>
      <w:r w:rsidR="00256460" w:rsidRPr="00DF1F30">
        <w:t xml:space="preserve"> folk </w:t>
      </w:r>
      <w:r w:rsidR="00733CED" w:rsidRPr="00DF1F30">
        <w:t>motifs</w:t>
      </w:r>
      <w:r w:rsidR="00256460" w:rsidRPr="00DF1F30">
        <w:t xml:space="preserve">. </w:t>
      </w:r>
      <w:r w:rsidR="002720BF">
        <w:t>After leaving</w:t>
      </w:r>
      <w:r w:rsidR="00256460" w:rsidRPr="00DF1F30">
        <w:t xml:space="preserve"> Syria</w:t>
      </w:r>
      <w:r w:rsidR="00733CED" w:rsidRPr="00DF1F30">
        <w:t xml:space="preserve"> in 1957</w:t>
      </w:r>
      <w:r w:rsidR="00256460" w:rsidRPr="00DF1F30">
        <w:t xml:space="preserve"> to study painting in Berlin</w:t>
      </w:r>
      <w:r w:rsidR="002720BF">
        <w:t>,</w:t>
      </w:r>
      <w:r w:rsidR="004F1CDE" w:rsidRPr="00DF1F30">
        <w:t xml:space="preserve"> he joined</w:t>
      </w:r>
      <w:r w:rsidR="007B52AA" w:rsidRPr="00DF1F30">
        <w:t xml:space="preserve"> </w:t>
      </w:r>
      <w:r w:rsidR="008E0CEE" w:rsidRPr="00DF1F30">
        <w:t>the studio of</w:t>
      </w:r>
      <w:r w:rsidR="009B29B0" w:rsidRPr="00DF1F30">
        <w:t xml:space="preserve"> </w:t>
      </w:r>
      <w:proofErr w:type="spellStart"/>
      <w:r w:rsidR="009B29B0" w:rsidRPr="00DF1F30">
        <w:t>Hann</w:t>
      </w:r>
      <w:proofErr w:type="spellEnd"/>
      <w:r w:rsidR="009B29B0" w:rsidRPr="00DF1F30">
        <w:t xml:space="preserve"> Trier</w:t>
      </w:r>
      <w:r w:rsidR="004F1CDE" w:rsidRPr="00DF1F30">
        <w:t xml:space="preserve"> and</w:t>
      </w:r>
      <w:r w:rsidR="00AA578B" w:rsidRPr="00DF1F30">
        <w:t xml:space="preserve"> </w:t>
      </w:r>
      <w:r w:rsidR="007B52AA" w:rsidRPr="00DF1F30">
        <w:t>became</w:t>
      </w:r>
      <w:r w:rsidR="008E0CEE" w:rsidRPr="00DF1F30">
        <w:t xml:space="preserve"> </w:t>
      </w:r>
      <w:r w:rsidR="00F94B81" w:rsidRPr="00DF1F30">
        <w:t>aligned with Germany’s post</w:t>
      </w:r>
      <w:ins w:id="4" w:author="" w:date="2014-07-26T15:39:00Z">
        <w:r w:rsidR="00C9413E">
          <w:t>-</w:t>
        </w:r>
      </w:ins>
      <w:r w:rsidR="00F94B81" w:rsidRPr="00DF1F30">
        <w:t>war</w:t>
      </w:r>
      <w:r w:rsidR="009B29B0" w:rsidRPr="00DF1F30">
        <w:t xml:space="preserve"> New Figuration</w:t>
      </w:r>
      <w:r w:rsidR="008E0CEE" w:rsidRPr="00DF1F30">
        <w:t xml:space="preserve"> movement</w:t>
      </w:r>
      <w:r w:rsidR="009B29B0" w:rsidRPr="00DF1F30">
        <w:t>.</w:t>
      </w:r>
      <w:r w:rsidR="00F94B81" w:rsidRPr="00DF1F30">
        <w:t xml:space="preserve"> </w:t>
      </w:r>
      <w:r w:rsidR="00A91E51">
        <w:t xml:space="preserve">The </w:t>
      </w:r>
      <w:r w:rsidR="001B3679" w:rsidRPr="00DF1F30">
        <w:t>subjects of his</w:t>
      </w:r>
      <w:r w:rsidR="00CA0934">
        <w:t xml:space="preserve"> </w:t>
      </w:r>
      <w:r w:rsidR="002720BF">
        <w:t>painting series</w:t>
      </w:r>
      <w:r w:rsidR="00CA0934">
        <w:t xml:space="preserve"> in the 1960s</w:t>
      </w:r>
      <w:r w:rsidR="002720BF">
        <w:t xml:space="preserve"> </w:t>
      </w:r>
      <w:r w:rsidR="007B52AA" w:rsidRPr="00DF1F30">
        <w:t>included</w:t>
      </w:r>
      <w:r w:rsidR="00F94B81" w:rsidRPr="00DF1F30">
        <w:t xml:space="preserve"> politic</w:t>
      </w:r>
      <w:r w:rsidR="002720BF">
        <w:t>ians</w:t>
      </w:r>
      <w:r w:rsidR="001B3679" w:rsidRPr="00DF1F30">
        <w:t xml:space="preserve"> </w:t>
      </w:r>
      <w:r w:rsidR="002720BF">
        <w:t>in</w:t>
      </w:r>
      <w:r w:rsidR="007B52AA" w:rsidRPr="00DF1F30">
        <w:t xml:space="preserve"> clamps and braces</w:t>
      </w:r>
      <w:r w:rsidR="001B3679" w:rsidRPr="00DF1F30">
        <w:t>,</w:t>
      </w:r>
      <w:r w:rsidR="00F94B81" w:rsidRPr="00DF1F30">
        <w:t xml:space="preserve"> </w:t>
      </w:r>
      <w:r w:rsidR="007B52AA" w:rsidRPr="00DF1F30">
        <w:t xml:space="preserve">piles of </w:t>
      </w:r>
      <w:r w:rsidR="001B3679" w:rsidRPr="00DF1F30">
        <w:t>fleshy meat, and</w:t>
      </w:r>
      <w:r w:rsidR="00F94B81" w:rsidRPr="00DF1F30">
        <w:t xml:space="preserve"> </w:t>
      </w:r>
      <w:r w:rsidR="007E1EF8">
        <w:t xml:space="preserve">melancholy </w:t>
      </w:r>
      <w:r w:rsidR="00DF1F30">
        <w:t>figures with</w:t>
      </w:r>
      <w:r w:rsidR="007B52AA" w:rsidRPr="00DF1F30">
        <w:t xml:space="preserve"> </w:t>
      </w:r>
      <w:r w:rsidR="00DF1F30">
        <w:t>elongated bodies</w:t>
      </w:r>
      <w:r w:rsidR="00CA0934">
        <w:t xml:space="preserve"> and</w:t>
      </w:r>
      <w:r w:rsidR="00DF1F30">
        <w:t xml:space="preserve"> distorted heads</w:t>
      </w:r>
      <w:r w:rsidR="00F94B81" w:rsidRPr="00DF1F30">
        <w:t xml:space="preserve">. </w:t>
      </w:r>
      <w:r w:rsidR="00D27BBC">
        <w:rPr>
          <w:color w:val="222222"/>
        </w:rPr>
        <w:t>Marwan’s</w:t>
      </w:r>
      <w:r w:rsidR="004F1CDE" w:rsidRPr="00DF1F30">
        <w:rPr>
          <w:color w:val="222222"/>
        </w:rPr>
        <w:t xml:space="preserve"> later work em</w:t>
      </w:r>
      <w:r w:rsidR="00452D9A">
        <w:rPr>
          <w:color w:val="222222"/>
        </w:rPr>
        <w:t>phasi</w:t>
      </w:r>
      <w:ins w:id="5" w:author="" w:date="2014-07-26T15:40:00Z">
        <w:r w:rsidR="00C9413E">
          <w:rPr>
            <w:color w:val="222222"/>
          </w:rPr>
          <w:t>z</w:t>
        </w:r>
      </w:ins>
      <w:del w:id="6" w:author="" w:date="2014-07-26T15:40:00Z">
        <w:r w:rsidR="00452D9A" w:rsidDel="00C9413E">
          <w:rPr>
            <w:color w:val="222222"/>
          </w:rPr>
          <w:delText>s</w:delText>
        </w:r>
      </w:del>
      <w:r w:rsidR="00D27BBC">
        <w:rPr>
          <w:color w:val="222222"/>
        </w:rPr>
        <w:t>es</w:t>
      </w:r>
      <w:r w:rsidR="008E0CEE" w:rsidRPr="00DF1F30">
        <w:rPr>
          <w:color w:val="222222"/>
        </w:rPr>
        <w:t xml:space="preserve"> </w:t>
      </w:r>
      <w:proofErr w:type="spellStart"/>
      <w:r w:rsidR="008E0CEE" w:rsidRPr="00DF1F30">
        <w:rPr>
          <w:color w:val="222222"/>
        </w:rPr>
        <w:t>colo</w:t>
      </w:r>
      <w:r w:rsidR="00452D9A">
        <w:rPr>
          <w:color w:val="222222"/>
        </w:rPr>
        <w:t>u</w:t>
      </w:r>
      <w:r w:rsidR="008E0CEE" w:rsidRPr="00DF1F30">
        <w:rPr>
          <w:color w:val="222222"/>
        </w:rPr>
        <w:t>r</w:t>
      </w:r>
      <w:proofErr w:type="spellEnd"/>
      <w:r w:rsidR="008E0CEE" w:rsidRPr="00DF1F30">
        <w:rPr>
          <w:color w:val="222222"/>
        </w:rPr>
        <w:t xml:space="preserve"> and texture over </w:t>
      </w:r>
      <w:r w:rsidR="007B52AA" w:rsidRPr="00DF1F30">
        <w:rPr>
          <w:color w:val="222222"/>
        </w:rPr>
        <w:t>legibility</w:t>
      </w:r>
      <w:r w:rsidR="00CA0934">
        <w:rPr>
          <w:color w:val="222222"/>
        </w:rPr>
        <w:t xml:space="preserve"> and</w:t>
      </w:r>
      <w:r w:rsidR="004F1CDE" w:rsidRPr="00DF1F30">
        <w:rPr>
          <w:color w:val="222222"/>
        </w:rPr>
        <w:t xml:space="preserve"> </w:t>
      </w:r>
      <w:r w:rsidR="00CA0934">
        <w:rPr>
          <w:color w:val="222222"/>
        </w:rPr>
        <w:t>in r</w:t>
      </w:r>
      <w:r w:rsidR="00A91E51">
        <w:rPr>
          <w:color w:val="222222"/>
        </w:rPr>
        <w:t>ecent</w:t>
      </w:r>
      <w:r w:rsidR="00CA0934">
        <w:rPr>
          <w:color w:val="222222"/>
        </w:rPr>
        <w:t xml:space="preserve"> years, his</w:t>
      </w:r>
      <w:r w:rsidR="00624613" w:rsidRPr="00DF1F30">
        <w:rPr>
          <w:color w:val="222222"/>
        </w:rPr>
        <w:t xml:space="preserve"> paintings </w:t>
      </w:r>
      <w:r w:rsidR="008E0CEE" w:rsidRPr="00DF1F30">
        <w:rPr>
          <w:color w:val="222222"/>
        </w:rPr>
        <w:t>of</w:t>
      </w:r>
      <w:r w:rsidR="0026382C" w:rsidRPr="00DF1F30">
        <w:rPr>
          <w:color w:val="222222"/>
        </w:rPr>
        <w:t xml:space="preserve"> </w:t>
      </w:r>
      <w:r w:rsidR="00624613" w:rsidRPr="00DF1F30">
        <w:rPr>
          <w:color w:val="222222"/>
        </w:rPr>
        <w:t>monumental head</w:t>
      </w:r>
      <w:r w:rsidR="004F1CDE" w:rsidRPr="00DF1F30">
        <w:rPr>
          <w:color w:val="222222"/>
        </w:rPr>
        <w:t>s</w:t>
      </w:r>
      <w:r w:rsidR="00F7106A">
        <w:rPr>
          <w:color w:val="222222"/>
        </w:rPr>
        <w:t xml:space="preserve"> </w:t>
      </w:r>
      <w:r w:rsidR="00CA0934">
        <w:rPr>
          <w:color w:val="222222"/>
        </w:rPr>
        <w:t xml:space="preserve">take </w:t>
      </w:r>
      <w:r w:rsidR="007B52AA" w:rsidRPr="00DF1F30">
        <w:rPr>
          <w:color w:val="222222"/>
        </w:rPr>
        <w:t>form through</w:t>
      </w:r>
      <w:r w:rsidR="00AA578B" w:rsidRPr="00DF1F30">
        <w:rPr>
          <w:color w:val="222222"/>
        </w:rPr>
        <w:t xml:space="preserve"> layered</w:t>
      </w:r>
      <w:r w:rsidR="0026382C" w:rsidRPr="00DF1F30">
        <w:rPr>
          <w:color w:val="222222"/>
        </w:rPr>
        <w:t xml:space="preserve"> fields of</w:t>
      </w:r>
      <w:r w:rsidR="008E0CEE" w:rsidRPr="00DF1F30">
        <w:rPr>
          <w:color w:val="222222"/>
        </w:rPr>
        <w:t xml:space="preserve"> brush</w:t>
      </w:r>
      <w:ins w:id="7" w:author="" w:date="2014-07-26T15:40:00Z">
        <w:r w:rsidR="00C9413E">
          <w:rPr>
            <w:color w:val="222222"/>
          </w:rPr>
          <w:t xml:space="preserve"> </w:t>
        </w:r>
      </w:ins>
      <w:r w:rsidR="008E0CEE" w:rsidRPr="00DF1F30">
        <w:rPr>
          <w:color w:val="222222"/>
        </w:rPr>
        <w:t>marks</w:t>
      </w:r>
      <w:r w:rsidR="00CA0934">
        <w:rPr>
          <w:color w:val="222222"/>
        </w:rPr>
        <w:t xml:space="preserve"> that verge on abstraction</w:t>
      </w:r>
      <w:r w:rsidR="00AA578B" w:rsidRPr="00DF1F30">
        <w:rPr>
          <w:color w:val="222222"/>
        </w:rPr>
        <w:t>.</w:t>
      </w:r>
      <w:r w:rsidR="00CA0934">
        <w:rPr>
          <w:color w:val="000000"/>
          <w:shd w:val="clear" w:color="auto" w:fill="FFFFFF"/>
        </w:rPr>
        <w:t xml:space="preserve"> </w:t>
      </w:r>
      <w:r w:rsidR="00B2167B">
        <w:rPr>
          <w:color w:val="000000"/>
          <w:shd w:val="clear" w:color="auto" w:fill="FFFFFF"/>
        </w:rPr>
        <w:t>Because of t</w:t>
      </w:r>
      <w:r w:rsidR="00B2167B" w:rsidRPr="00DF1F30">
        <w:rPr>
          <w:color w:val="000000"/>
          <w:shd w:val="clear" w:color="auto" w:fill="FFFFFF"/>
        </w:rPr>
        <w:t>he repetitio</w:t>
      </w:r>
      <w:r w:rsidR="00935802">
        <w:rPr>
          <w:color w:val="000000"/>
          <w:shd w:val="clear" w:color="auto" w:fill="FFFFFF"/>
        </w:rPr>
        <w:t>us</w:t>
      </w:r>
      <w:r w:rsidR="00B2167B" w:rsidRPr="00DF1F30">
        <w:rPr>
          <w:color w:val="000000"/>
          <w:shd w:val="clear" w:color="auto" w:fill="FFFFFF"/>
        </w:rPr>
        <w:t xml:space="preserve"> and </w:t>
      </w:r>
      <w:r w:rsidR="00B2167B">
        <w:rPr>
          <w:color w:val="000000"/>
          <w:shd w:val="clear" w:color="auto" w:fill="FFFFFF"/>
        </w:rPr>
        <w:t>self-</w:t>
      </w:r>
      <w:r w:rsidR="00B2167B" w:rsidRPr="00DF1F30">
        <w:rPr>
          <w:color w:val="000000"/>
          <w:shd w:val="clear" w:color="auto" w:fill="FFFFFF"/>
        </w:rPr>
        <w:t xml:space="preserve">effacing </w:t>
      </w:r>
      <w:r w:rsidR="00935802">
        <w:rPr>
          <w:color w:val="000000"/>
          <w:shd w:val="clear" w:color="auto" w:fill="FFFFFF"/>
        </w:rPr>
        <w:t>aspect</w:t>
      </w:r>
      <w:r w:rsidR="00B2167B" w:rsidRPr="00DF1F30">
        <w:rPr>
          <w:color w:val="000000"/>
          <w:shd w:val="clear" w:color="auto" w:fill="FFFFFF"/>
        </w:rPr>
        <w:t xml:space="preserve"> of </w:t>
      </w:r>
      <w:r w:rsidR="00B2167B">
        <w:rPr>
          <w:color w:val="000000"/>
          <w:shd w:val="clear" w:color="auto" w:fill="FFFFFF"/>
        </w:rPr>
        <w:t>t</w:t>
      </w:r>
      <w:r w:rsidR="00B2167B" w:rsidRPr="00DF1F30">
        <w:rPr>
          <w:color w:val="000000"/>
          <w:shd w:val="clear" w:color="auto" w:fill="FFFFFF"/>
        </w:rPr>
        <w:t>h</w:t>
      </w:r>
      <w:r w:rsidR="00B2167B">
        <w:rPr>
          <w:color w:val="000000"/>
          <w:shd w:val="clear" w:color="auto" w:fill="FFFFFF"/>
        </w:rPr>
        <w:t xml:space="preserve">ese compositions, they </w:t>
      </w:r>
      <w:r w:rsidR="00935802">
        <w:rPr>
          <w:color w:val="000000"/>
          <w:shd w:val="clear" w:color="auto" w:fill="FFFFFF"/>
        </w:rPr>
        <w:t>can also</w:t>
      </w:r>
      <w:r w:rsidR="002C17EA">
        <w:rPr>
          <w:color w:val="000000"/>
          <w:shd w:val="clear" w:color="auto" w:fill="FFFFFF"/>
        </w:rPr>
        <w:t xml:space="preserve"> be interpreted</w:t>
      </w:r>
      <w:r w:rsidR="00B2167B">
        <w:rPr>
          <w:color w:val="000000"/>
          <w:shd w:val="clear" w:color="auto" w:fill="FFFFFF"/>
        </w:rPr>
        <w:t xml:space="preserve"> as</w:t>
      </w:r>
      <w:r w:rsidR="00B2167B" w:rsidRPr="00DF1F30">
        <w:rPr>
          <w:color w:val="000000"/>
          <w:shd w:val="clear" w:color="auto" w:fill="FFFFFF"/>
        </w:rPr>
        <w:t xml:space="preserve"> </w:t>
      </w:r>
      <w:r w:rsidR="002C17EA">
        <w:rPr>
          <w:color w:val="000000"/>
          <w:shd w:val="clear" w:color="auto" w:fill="FFFFFF"/>
        </w:rPr>
        <w:t>exploration</w:t>
      </w:r>
      <w:r w:rsidR="00935802">
        <w:rPr>
          <w:color w:val="000000"/>
          <w:shd w:val="clear" w:color="auto" w:fill="FFFFFF"/>
        </w:rPr>
        <w:t>s</w:t>
      </w:r>
      <w:r w:rsidR="00B2167B">
        <w:rPr>
          <w:color w:val="000000"/>
          <w:shd w:val="clear" w:color="auto" w:fill="FFFFFF"/>
        </w:rPr>
        <w:t xml:space="preserve"> of</w:t>
      </w:r>
      <w:r w:rsidR="00B2167B" w:rsidRPr="00DF1F30">
        <w:rPr>
          <w:color w:val="000000"/>
          <w:shd w:val="clear" w:color="auto" w:fill="FFFFFF"/>
        </w:rPr>
        <w:t xml:space="preserve"> </w:t>
      </w:r>
      <w:proofErr w:type="spellStart"/>
      <w:r w:rsidR="00B2167B" w:rsidRPr="00DF1F30">
        <w:rPr>
          <w:color w:val="000000"/>
          <w:shd w:val="clear" w:color="auto" w:fill="FFFFFF"/>
        </w:rPr>
        <w:t>Sufi</w:t>
      </w:r>
      <w:r>
        <w:rPr>
          <w:color w:val="000000"/>
          <w:shd w:val="clear" w:color="auto" w:fill="FFFFFF"/>
        </w:rPr>
        <w:t>st</w:t>
      </w:r>
      <w:proofErr w:type="spellEnd"/>
      <w:r w:rsidR="00B2167B">
        <w:rPr>
          <w:color w:val="000000"/>
          <w:shd w:val="clear" w:color="auto" w:fill="FFFFFF"/>
        </w:rPr>
        <w:t xml:space="preserve"> p</w:t>
      </w:r>
      <w:r w:rsidR="002C17EA">
        <w:rPr>
          <w:color w:val="000000"/>
          <w:shd w:val="clear" w:color="auto" w:fill="FFFFFF"/>
        </w:rPr>
        <w:t>rinciples</w:t>
      </w:r>
      <w:r w:rsidR="00B2167B" w:rsidRPr="00DF1F30">
        <w:rPr>
          <w:rFonts w:cs="Arial"/>
        </w:rPr>
        <w:t>.</w:t>
      </w:r>
      <w:r w:rsidR="00B2167B" w:rsidRPr="00DF1F30">
        <w:t xml:space="preserve"> </w:t>
      </w:r>
      <w:r w:rsidR="00A91E51" w:rsidRPr="00DF1F30">
        <w:t xml:space="preserve">Marwan </w:t>
      </w:r>
      <w:r w:rsidR="00A91E51">
        <w:t>maintained close ties to</w:t>
      </w:r>
      <w:r w:rsidR="00A91E51" w:rsidRPr="00DF1F30">
        <w:t xml:space="preserve"> Arab </w:t>
      </w:r>
      <w:ins w:id="8" w:author="" w:date="2014-07-26T15:40:00Z">
        <w:r w:rsidR="00C9413E">
          <w:t>M</w:t>
        </w:r>
      </w:ins>
      <w:del w:id="9" w:author="" w:date="2014-07-26T15:40:00Z">
        <w:r w:rsidR="00A91E51" w:rsidRPr="00DF1F30" w:rsidDel="00C9413E">
          <w:delText>m</w:delText>
        </w:r>
      </w:del>
      <w:r w:rsidR="00A91E51" w:rsidRPr="00DF1F30">
        <w:t>odernist movement</w:t>
      </w:r>
      <w:r w:rsidR="00A91E51">
        <w:t>s</w:t>
      </w:r>
      <w:r w:rsidR="00A91E51" w:rsidRPr="00DF1F30">
        <w:t xml:space="preserve"> </w:t>
      </w:r>
      <w:r w:rsidR="00A91E51">
        <w:t>in art and literature</w:t>
      </w:r>
      <w:r w:rsidR="007E1EF8">
        <w:t xml:space="preserve"> </w:t>
      </w:r>
      <w:r w:rsidR="00CA0934">
        <w:t>for the whole of his career</w:t>
      </w:r>
      <w:r w:rsidR="00A91E51">
        <w:t xml:space="preserve">, </w:t>
      </w:r>
      <w:r w:rsidR="005405D3">
        <w:t xml:space="preserve">and </w:t>
      </w:r>
      <w:r w:rsidR="00A91E51" w:rsidRPr="00DF1F30">
        <w:t>contribu</w:t>
      </w:r>
      <w:r w:rsidR="00A91E51">
        <w:t>t</w:t>
      </w:r>
      <w:r w:rsidR="005405D3">
        <w:t>ed</w:t>
      </w:r>
      <w:r w:rsidR="00A91E51" w:rsidRPr="00DF1F30">
        <w:t xml:space="preserve"> drawings and sketches to</w:t>
      </w:r>
      <w:r w:rsidR="00CA0934">
        <w:t xml:space="preserve"> the</w:t>
      </w:r>
      <w:r w:rsidR="00A91E51" w:rsidRPr="00DF1F30">
        <w:t xml:space="preserve"> </w:t>
      </w:r>
      <w:r w:rsidR="00EB0B87">
        <w:t xml:space="preserve">publications </w:t>
      </w:r>
      <w:r w:rsidR="00CA0934">
        <w:t>of</w:t>
      </w:r>
      <w:r w:rsidR="00EB0B87">
        <w:t xml:space="preserve"> friends such as the</w:t>
      </w:r>
      <w:r w:rsidR="00A91E51" w:rsidRPr="00DF1F30">
        <w:t xml:space="preserve"> poet Adonis, the</w:t>
      </w:r>
      <w:r w:rsidR="00452D9A">
        <w:t xml:space="preserve"> novelist Abdurrahman </w:t>
      </w:r>
      <w:proofErr w:type="spellStart"/>
      <w:r w:rsidR="00452D9A">
        <w:t>Munif</w:t>
      </w:r>
      <w:proofErr w:type="spellEnd"/>
      <w:r w:rsidR="00452D9A">
        <w:t>, among</w:t>
      </w:r>
      <w:r w:rsidR="00A91E51" w:rsidRPr="00DF1F30">
        <w:t xml:space="preserve"> others.</w:t>
      </w:r>
    </w:p>
    <w:p w14:paraId="1BDE4DC3" w14:textId="792E5D77" w:rsidR="0026382C" w:rsidRPr="0026382C" w:rsidRDefault="0026382C" w:rsidP="0026382C">
      <w:pPr>
        <w:rPr>
          <w:rFonts w:ascii="Times" w:hAnsi="Times"/>
          <w:sz w:val="20"/>
          <w:szCs w:val="20"/>
        </w:rPr>
      </w:pPr>
    </w:p>
    <w:p w14:paraId="44BFF4D7" w14:textId="7515B5E8" w:rsidR="00697D34" w:rsidRPr="00D016B9" w:rsidRDefault="00697D34" w:rsidP="004C5290">
      <w:pPr>
        <w:rPr>
          <w:color w:val="222222"/>
        </w:rPr>
      </w:pPr>
    </w:p>
    <w:p w14:paraId="3EAA882F" w14:textId="77777777" w:rsidR="006927BA" w:rsidRDefault="006927BA" w:rsidP="004C5290">
      <w:pPr>
        <w:rPr>
          <w:rFonts w:eastAsia="Cambria"/>
          <w:color w:val="000000"/>
          <w:sz w:val="22"/>
          <w:szCs w:val="22"/>
        </w:rPr>
      </w:pPr>
    </w:p>
    <w:p w14:paraId="2F3749D8" w14:textId="0757BD16" w:rsidR="006927BA" w:rsidRPr="00CB57E8" w:rsidRDefault="006927BA" w:rsidP="004C5290">
      <w:pPr>
        <w:rPr>
          <w:rFonts w:eastAsia="Cambria"/>
          <w:b/>
          <w:color w:val="000000"/>
        </w:rPr>
      </w:pPr>
      <w:r w:rsidRPr="00CB57E8">
        <w:rPr>
          <w:rFonts w:eastAsia="Cambria"/>
          <w:b/>
          <w:color w:val="000000"/>
        </w:rPr>
        <w:t>References and further reading</w:t>
      </w:r>
    </w:p>
    <w:p w14:paraId="458A48B1" w14:textId="77777777" w:rsidR="004E087C" w:rsidRPr="004E087C" w:rsidRDefault="004E087C" w:rsidP="00A83963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61D7E58" w14:textId="5645D3BD" w:rsidR="00825A36" w:rsidRPr="00151C62" w:rsidRDefault="00825A36" w:rsidP="00A83963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151C62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51C62">
        <w:rPr>
          <w:rFonts w:ascii="Times New Roman" w:eastAsia="Times New Roman" w:hAnsi="Times New Roman" w:cs="Times New Roman"/>
          <w:sz w:val="24"/>
        </w:rPr>
        <w:t>Mouna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 xml:space="preserve">, and </w:t>
      </w:r>
      <w:del w:id="10" w:author="" w:date="2014-07-26T15:41:00Z">
        <w:r w:rsidRPr="00151C62" w:rsidDel="00C9413E">
          <w:rPr>
            <w:rFonts w:ascii="Times New Roman" w:eastAsia="Times New Roman" w:hAnsi="Times New Roman" w:cs="Times New Roman"/>
            <w:sz w:val="24"/>
          </w:rPr>
          <w:delText xml:space="preserve">Samir </w:delText>
        </w:r>
      </w:del>
      <w:proofErr w:type="spellStart"/>
      <w:r w:rsidRPr="00151C62">
        <w:rPr>
          <w:rFonts w:ascii="Times New Roman" w:eastAsia="Times New Roman" w:hAnsi="Times New Roman" w:cs="Times New Roman"/>
          <w:sz w:val="24"/>
        </w:rPr>
        <w:t>Sayegh</w:t>
      </w:r>
      <w:proofErr w:type="spellEnd"/>
      <w:ins w:id="11" w:author="" w:date="2014-07-26T15:42:00Z">
        <w:r w:rsidR="00C9413E">
          <w:rPr>
            <w:rFonts w:ascii="Times New Roman" w:eastAsia="Times New Roman" w:hAnsi="Times New Roman" w:cs="Times New Roman"/>
            <w:sz w:val="24"/>
          </w:rPr>
          <w:t xml:space="preserve">, </w:t>
        </w:r>
        <w:r w:rsidR="00C9413E" w:rsidRPr="00151C62">
          <w:rPr>
            <w:rFonts w:ascii="Times New Roman" w:eastAsia="Times New Roman" w:hAnsi="Times New Roman" w:cs="Times New Roman"/>
            <w:sz w:val="24"/>
          </w:rPr>
          <w:t>Samir</w:t>
        </w:r>
      </w:ins>
      <w:del w:id="12" w:author="" w:date="2014-07-26T15:41:00Z">
        <w:r w:rsidR="004E087C" w:rsidRPr="00151C62" w:rsidDel="00C9413E">
          <w:rPr>
            <w:rFonts w:ascii="Times New Roman" w:eastAsia="Times New Roman" w:hAnsi="Times New Roman" w:cs="Times New Roman"/>
            <w:sz w:val="24"/>
          </w:rPr>
          <w:delText xml:space="preserve"> (1998)</w:delText>
        </w:r>
        <w:r w:rsidRPr="00151C62" w:rsidDel="00C9413E">
          <w:rPr>
            <w:rFonts w:ascii="Times New Roman" w:eastAsia="Times New Roman" w:hAnsi="Times New Roman" w:cs="Times New Roman"/>
            <w:sz w:val="24"/>
          </w:rPr>
          <w:delText xml:space="preserve"> </w:delText>
        </w:r>
      </w:del>
      <w:ins w:id="13" w:author="" w:date="2014-07-26T15:41:00Z">
        <w:r w:rsidR="00C9413E">
          <w:rPr>
            <w:rFonts w:ascii="Times New Roman" w:eastAsia="Times New Roman" w:hAnsi="Times New Roman" w:cs="Times New Roman"/>
            <w:sz w:val="24"/>
          </w:rPr>
          <w:t xml:space="preserve">. </w:t>
        </w:r>
      </w:ins>
      <w:r w:rsidRPr="00151C62">
        <w:rPr>
          <w:rFonts w:ascii="Times New Roman" w:eastAsia="Times New Roman" w:hAnsi="Times New Roman" w:cs="Times New Roman"/>
          <w:i/>
          <w:sz w:val="24"/>
        </w:rPr>
        <w:t>Contemporary Art in Syria, 1898-1998</w:t>
      </w:r>
      <w:r w:rsidR="004E087C" w:rsidRPr="00151C62">
        <w:rPr>
          <w:rFonts w:ascii="Times New Roman" w:eastAsia="Times New Roman" w:hAnsi="Times New Roman" w:cs="Times New Roman"/>
          <w:sz w:val="24"/>
        </w:rPr>
        <w:t>,</w:t>
      </w:r>
      <w:r w:rsidRPr="00151C62">
        <w:rPr>
          <w:rFonts w:ascii="Times New Roman" w:eastAsia="Times New Roman" w:hAnsi="Times New Roman" w:cs="Times New Roman"/>
          <w:sz w:val="24"/>
        </w:rPr>
        <w:t xml:space="preserve"> Damas</w:t>
      </w:r>
      <w:r w:rsidR="004E087C" w:rsidRPr="00151C62">
        <w:rPr>
          <w:rFonts w:ascii="Times New Roman" w:eastAsia="Times New Roman" w:hAnsi="Times New Roman" w:cs="Times New Roman"/>
          <w:sz w:val="24"/>
        </w:rPr>
        <w:t xml:space="preserve">cus, Syria: Gallery </w:t>
      </w:r>
      <w:proofErr w:type="spellStart"/>
      <w:r w:rsidR="004E087C" w:rsidRPr="00151C62">
        <w:rPr>
          <w:rFonts w:ascii="Times New Roman" w:eastAsia="Times New Roman" w:hAnsi="Times New Roman" w:cs="Times New Roman"/>
          <w:sz w:val="24"/>
        </w:rPr>
        <w:t>Atassi</w:t>
      </w:r>
      <w:proofErr w:type="spellEnd"/>
      <w:r w:rsidRPr="00151C62">
        <w:rPr>
          <w:rFonts w:ascii="Times New Roman" w:eastAsia="Times New Roman" w:hAnsi="Times New Roman" w:cs="Times New Roman"/>
          <w:sz w:val="24"/>
        </w:rPr>
        <w:t>.</w:t>
      </w:r>
      <w:ins w:id="14" w:author="" w:date="2014-07-26T15:41:00Z">
        <w:r w:rsidR="00C9413E">
          <w:rPr>
            <w:rFonts w:ascii="Times New Roman" w:eastAsia="Times New Roman" w:hAnsi="Times New Roman" w:cs="Times New Roman"/>
            <w:sz w:val="24"/>
          </w:rPr>
          <w:t xml:space="preserve"> </w:t>
        </w:r>
        <w:proofErr w:type="gramStart"/>
        <w:r w:rsidR="00C9413E">
          <w:rPr>
            <w:rFonts w:ascii="Times New Roman" w:eastAsia="Times New Roman" w:hAnsi="Times New Roman" w:cs="Times New Roman"/>
            <w:sz w:val="24"/>
          </w:rPr>
          <w:t>1998.</w:t>
        </w:r>
        <w:r w:rsidR="00C9413E" w:rsidRPr="00151C62">
          <w:rPr>
            <w:rFonts w:ascii="Times New Roman" w:eastAsia="Times New Roman" w:hAnsi="Times New Roman" w:cs="Times New Roman"/>
            <w:sz w:val="24"/>
          </w:rPr>
          <w:t xml:space="preserve"> </w:t>
        </w:r>
      </w:ins>
      <w:r w:rsidR="00D774F2" w:rsidRPr="00151C62">
        <w:rPr>
          <w:rFonts w:ascii="Times New Roman" w:eastAsia="Times New Roman" w:hAnsi="Times New Roman" w:cs="Times New Roman"/>
          <w:sz w:val="24"/>
        </w:rPr>
        <w:t xml:space="preserve"> (Contributor’s comment: Most comprehensively illustrated </w:t>
      </w:r>
      <w:r w:rsidR="00460E2F" w:rsidRPr="00151C62">
        <w:rPr>
          <w:rFonts w:ascii="Times New Roman" w:eastAsia="Times New Roman" w:hAnsi="Times New Roman" w:cs="Times New Roman"/>
          <w:sz w:val="24"/>
        </w:rPr>
        <w:t xml:space="preserve">volume on </w:t>
      </w:r>
      <w:ins w:id="15" w:author="" w:date="2014-07-26T15:41:00Z">
        <w:r w:rsidR="00C9413E">
          <w:rPr>
            <w:rFonts w:ascii="Times New Roman" w:eastAsia="Times New Roman" w:hAnsi="Times New Roman" w:cs="Times New Roman"/>
            <w:sz w:val="24"/>
          </w:rPr>
          <w:t>M</w:t>
        </w:r>
      </w:ins>
      <w:del w:id="16" w:author="" w:date="2014-07-26T15:41:00Z">
        <w:r w:rsidR="00460E2F" w:rsidRPr="00151C62" w:rsidDel="00C9413E">
          <w:rPr>
            <w:rFonts w:ascii="Times New Roman" w:eastAsia="Times New Roman" w:hAnsi="Times New Roman" w:cs="Times New Roman"/>
            <w:sz w:val="24"/>
          </w:rPr>
          <w:delText>m</w:delText>
        </w:r>
      </w:del>
      <w:r w:rsidR="00460E2F" w:rsidRPr="00151C62">
        <w:rPr>
          <w:rFonts w:ascii="Times New Roman" w:eastAsia="Times New Roman" w:hAnsi="Times New Roman" w:cs="Times New Roman"/>
          <w:sz w:val="24"/>
        </w:rPr>
        <w:t>odern Syrian art).</w:t>
      </w:r>
      <w:proofErr w:type="gramEnd"/>
    </w:p>
    <w:p w14:paraId="030BB880" w14:textId="77777777" w:rsidR="00707C61" w:rsidRPr="00151C62" w:rsidRDefault="00707C61" w:rsidP="00707C61">
      <w:pPr>
        <w:rPr>
          <w:rFonts w:ascii="Times" w:hAnsi="Times"/>
        </w:rPr>
      </w:pPr>
    </w:p>
    <w:p w14:paraId="66A1C582" w14:textId="15500F35" w:rsidR="00151C62" w:rsidRPr="00151C62" w:rsidRDefault="00151C62" w:rsidP="00707C61">
      <w:pPr>
        <w:rPr>
          <w:rFonts w:ascii="Times" w:hAnsi="Times"/>
        </w:rPr>
      </w:pPr>
      <w:proofErr w:type="spellStart"/>
      <w:r w:rsidRPr="00151C62">
        <w:rPr>
          <w:rFonts w:ascii="Times" w:hAnsi="Times"/>
        </w:rPr>
        <w:t>Institut</w:t>
      </w:r>
      <w:proofErr w:type="spellEnd"/>
      <w:r w:rsidRPr="00151C62">
        <w:rPr>
          <w:rFonts w:ascii="Times" w:hAnsi="Times"/>
        </w:rPr>
        <w:t xml:space="preserve"> du Monde </w:t>
      </w:r>
      <w:proofErr w:type="spellStart"/>
      <w:r w:rsidRPr="00151C62">
        <w:rPr>
          <w:rFonts w:ascii="Times" w:hAnsi="Times"/>
        </w:rPr>
        <w:t>Arabe</w:t>
      </w:r>
      <w:proofErr w:type="spellEnd"/>
      <w:r w:rsidRPr="00151C62">
        <w:rPr>
          <w:rFonts w:ascii="Times" w:hAnsi="Times"/>
        </w:rPr>
        <w:t xml:space="preserve"> </w:t>
      </w:r>
      <w:del w:id="17" w:author="" w:date="2014-07-26T15:42:00Z">
        <w:r w:rsidRPr="00151C62" w:rsidDel="00C9413E">
          <w:rPr>
            <w:rFonts w:ascii="Times" w:hAnsi="Times"/>
          </w:rPr>
          <w:delText xml:space="preserve">(1993) </w:delText>
        </w:r>
      </w:del>
      <w:r w:rsidRPr="00151C62">
        <w:rPr>
          <w:rFonts w:ascii="Times" w:hAnsi="Times"/>
          <w:i/>
        </w:rPr>
        <w:t xml:space="preserve">Marwan: </w:t>
      </w:r>
      <w:proofErr w:type="spellStart"/>
      <w:r w:rsidRPr="00151C62">
        <w:rPr>
          <w:rFonts w:ascii="Times" w:hAnsi="Times"/>
          <w:i/>
        </w:rPr>
        <w:t>Peintures</w:t>
      </w:r>
      <w:proofErr w:type="spellEnd"/>
      <w:r w:rsidRPr="00151C62">
        <w:rPr>
          <w:rFonts w:ascii="Times" w:hAnsi="Times"/>
          <w:i/>
        </w:rPr>
        <w:t xml:space="preserve">, Gravures, </w:t>
      </w:r>
      <w:r w:rsidRPr="00151C62">
        <w:rPr>
          <w:rFonts w:ascii="Times" w:hAnsi="Times"/>
        </w:rPr>
        <w:t>Paris:</w:t>
      </w:r>
      <w:r w:rsidRPr="00151C62">
        <w:rPr>
          <w:rFonts w:ascii="Times" w:hAnsi="Times"/>
          <w:i/>
        </w:rPr>
        <w:t xml:space="preserve"> </w:t>
      </w:r>
      <w:proofErr w:type="spellStart"/>
      <w:r w:rsidRPr="00151C62">
        <w:rPr>
          <w:rFonts w:ascii="Times" w:hAnsi="Times"/>
        </w:rPr>
        <w:t>Institut</w:t>
      </w:r>
      <w:proofErr w:type="spellEnd"/>
      <w:r w:rsidRPr="00151C62">
        <w:rPr>
          <w:rFonts w:ascii="Times" w:hAnsi="Times"/>
        </w:rPr>
        <w:t xml:space="preserve"> du Monde </w:t>
      </w:r>
      <w:proofErr w:type="spellStart"/>
      <w:r w:rsidRPr="00151C62">
        <w:rPr>
          <w:rFonts w:ascii="Times" w:hAnsi="Times"/>
        </w:rPr>
        <w:t>Arabe</w:t>
      </w:r>
      <w:proofErr w:type="spellEnd"/>
      <w:r w:rsidRPr="00151C62">
        <w:rPr>
          <w:rFonts w:ascii="Times" w:hAnsi="Times"/>
        </w:rPr>
        <w:t>.</w:t>
      </w:r>
      <w:ins w:id="18" w:author="" w:date="2014-07-26T15:42:00Z">
        <w:r w:rsidR="00C9413E">
          <w:rPr>
            <w:rFonts w:ascii="Times" w:hAnsi="Times"/>
          </w:rPr>
          <w:t xml:space="preserve"> </w:t>
        </w:r>
        <w:proofErr w:type="gramStart"/>
        <w:r w:rsidR="00C9413E" w:rsidRPr="00151C62">
          <w:rPr>
            <w:rFonts w:ascii="Times" w:hAnsi="Times"/>
          </w:rPr>
          <w:t>1993</w:t>
        </w:r>
        <w:r w:rsidR="00C9413E">
          <w:rPr>
            <w:rFonts w:ascii="Times" w:hAnsi="Times"/>
          </w:rPr>
          <w:t>.</w:t>
        </w:r>
      </w:ins>
      <w:r w:rsidRPr="00151C62">
        <w:rPr>
          <w:rFonts w:ascii="Times" w:hAnsi="Times"/>
        </w:rPr>
        <w:t xml:space="preserve"> (Contributor’s comment: exhibition catalog).</w:t>
      </w:r>
      <w:proofErr w:type="gramEnd"/>
    </w:p>
    <w:p w14:paraId="1E271B54" w14:textId="77777777" w:rsidR="00151C62" w:rsidRPr="00151C62" w:rsidRDefault="00151C62" w:rsidP="00151C62">
      <w:pPr>
        <w:rPr>
          <w:rFonts w:ascii="Times" w:hAnsi="Times"/>
        </w:rPr>
      </w:pPr>
    </w:p>
    <w:p w14:paraId="5D5024D4" w14:textId="7DEC4545" w:rsidR="00151C62" w:rsidRPr="00151C62" w:rsidRDefault="00151C62" w:rsidP="00151C62">
      <w:pPr>
        <w:outlineLvl w:val="0"/>
        <w:rPr>
          <w:rFonts w:ascii="Times" w:hAnsi="Times"/>
          <w:b/>
          <w:bCs/>
          <w:kern w:val="36"/>
        </w:rPr>
      </w:pPr>
      <w:proofErr w:type="spellStart"/>
      <w:proofErr w:type="gramStart"/>
      <w:r w:rsidRPr="00151C62">
        <w:rPr>
          <w:color w:val="000000"/>
          <w:kern w:val="36"/>
          <w:shd w:val="clear" w:color="auto" w:fill="FFFFFF"/>
        </w:rPr>
        <w:t>Munīf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, </w:t>
      </w:r>
      <w:proofErr w:type="spellStart"/>
      <w:r w:rsidRPr="00151C62">
        <w:rPr>
          <w:color w:val="000000"/>
          <w:kern w:val="36"/>
          <w:shd w:val="clear" w:color="auto" w:fill="FFFFFF"/>
        </w:rPr>
        <w:t>ʻAbd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color w:val="000000"/>
          <w:kern w:val="36"/>
          <w:shd w:val="clear" w:color="auto" w:fill="FFFFFF"/>
        </w:rPr>
        <w:t>al-Raḥmān</w:t>
      </w:r>
      <w:proofErr w:type="spellEnd"/>
      <w:ins w:id="19" w:author="" w:date="2014-07-26T15:42:00Z">
        <w:r w:rsidR="00C9413E">
          <w:rPr>
            <w:color w:val="000000"/>
            <w:kern w:val="36"/>
            <w:shd w:val="clear" w:color="auto" w:fill="FFFFFF"/>
          </w:rPr>
          <w:t>.</w:t>
        </w:r>
      </w:ins>
      <w:proofErr w:type="gramEnd"/>
      <w:r w:rsidRPr="00151C62">
        <w:rPr>
          <w:color w:val="000000"/>
          <w:kern w:val="36"/>
          <w:shd w:val="clear" w:color="auto" w:fill="FFFFFF"/>
        </w:rPr>
        <w:t xml:space="preserve"> </w:t>
      </w:r>
      <w:del w:id="20" w:author="" w:date="2014-07-26T15:42:00Z">
        <w:r w:rsidRPr="00151C62" w:rsidDel="00C9413E">
          <w:rPr>
            <w:color w:val="000000"/>
            <w:kern w:val="36"/>
            <w:shd w:val="clear" w:color="auto" w:fill="FFFFFF"/>
          </w:rPr>
          <w:delText xml:space="preserve">(1996) </w:delText>
        </w:r>
      </w:del>
      <w:r w:rsidRPr="00151C62">
        <w:rPr>
          <w:i/>
          <w:iCs/>
          <w:color w:val="000000"/>
          <w:kern w:val="36"/>
          <w:shd w:val="clear" w:color="auto" w:fill="FFFFFF"/>
        </w:rPr>
        <w:t xml:space="preserve">Marwan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Qassab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Bashi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: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Riḥlat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al-</w:t>
      </w:r>
      <w:r w:rsidRPr="00151C62">
        <w:rPr>
          <w:rFonts w:ascii="Jaghbub" w:hAnsi="Jaghbub"/>
          <w:i/>
          <w:iCs/>
          <w:color w:val="000000"/>
          <w:kern w:val="36"/>
          <w:shd w:val="clear" w:color="auto" w:fill="FFFFFF"/>
        </w:rPr>
        <w:t>˘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ayāt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wa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>-l-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Fann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(Marwan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Kassab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i/>
          <w:iCs/>
          <w:color w:val="000000"/>
          <w:kern w:val="36"/>
          <w:shd w:val="clear" w:color="auto" w:fill="FFFFFF"/>
        </w:rPr>
        <w:t>Bachi</w:t>
      </w:r>
      <w:proofErr w:type="spellEnd"/>
      <w:r w:rsidRPr="00151C62">
        <w:rPr>
          <w:i/>
          <w:iCs/>
          <w:color w:val="000000"/>
          <w:kern w:val="36"/>
          <w:shd w:val="clear" w:color="auto" w:fill="FFFFFF"/>
        </w:rPr>
        <w:t xml:space="preserve">: Art and Life’s Journey), </w:t>
      </w:r>
      <w:r w:rsidRPr="00151C62">
        <w:rPr>
          <w:color w:val="000000"/>
          <w:kern w:val="36"/>
          <w:shd w:val="clear" w:color="auto" w:fill="FFFFFF"/>
        </w:rPr>
        <w:t xml:space="preserve">Damascus, Syria: </w:t>
      </w:r>
      <w:proofErr w:type="spellStart"/>
      <w:r w:rsidRPr="00151C62">
        <w:rPr>
          <w:color w:val="000000"/>
          <w:kern w:val="36"/>
          <w:shd w:val="clear" w:color="auto" w:fill="FFFFFF"/>
        </w:rPr>
        <w:t>Muʼassasat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 </w:t>
      </w:r>
      <w:proofErr w:type="spellStart"/>
      <w:r w:rsidRPr="00151C62">
        <w:rPr>
          <w:color w:val="000000"/>
          <w:kern w:val="36"/>
          <w:shd w:val="clear" w:color="auto" w:fill="FFFFFF"/>
        </w:rPr>
        <w:t>al-ṣāliḥi</w:t>
      </w:r>
      <w:proofErr w:type="spellEnd"/>
      <w:r w:rsidRPr="00151C62">
        <w:rPr>
          <w:color w:val="000000"/>
          <w:kern w:val="36"/>
          <w:shd w:val="clear" w:color="auto" w:fill="FFFFFF"/>
        </w:rPr>
        <w:t xml:space="preserve">̄. </w:t>
      </w:r>
      <w:ins w:id="21" w:author="" w:date="2014-07-26T15:42:00Z">
        <w:r w:rsidR="00C9413E" w:rsidRPr="00151C62">
          <w:rPr>
            <w:color w:val="000000"/>
            <w:kern w:val="36"/>
            <w:shd w:val="clear" w:color="auto" w:fill="FFFFFF"/>
          </w:rPr>
          <w:t>1996</w:t>
        </w:r>
        <w:r w:rsidR="00C9413E">
          <w:rPr>
            <w:color w:val="000000"/>
            <w:kern w:val="36"/>
            <w:shd w:val="clear" w:color="auto" w:fill="FFFFFF"/>
          </w:rPr>
          <w:t xml:space="preserve">. </w:t>
        </w:r>
      </w:ins>
      <w:bookmarkStart w:id="22" w:name="_GoBack"/>
      <w:bookmarkEnd w:id="22"/>
      <w:r w:rsidRPr="00151C62">
        <w:rPr>
          <w:color w:val="000000"/>
          <w:kern w:val="36"/>
          <w:shd w:val="clear" w:color="auto" w:fill="FFFFFF"/>
        </w:rPr>
        <w:t xml:space="preserve">(Contributor’s comment: A detailed account of Marwan’s life and work by respected author Abdurrahman </w:t>
      </w:r>
      <w:proofErr w:type="spellStart"/>
      <w:r w:rsidRPr="00151C62">
        <w:rPr>
          <w:color w:val="000000"/>
          <w:kern w:val="36"/>
          <w:shd w:val="clear" w:color="auto" w:fill="FFFFFF"/>
        </w:rPr>
        <w:t>Munif</w:t>
      </w:r>
      <w:proofErr w:type="spellEnd"/>
      <w:r w:rsidRPr="00151C62">
        <w:rPr>
          <w:color w:val="000000"/>
          <w:kern w:val="36"/>
          <w:shd w:val="clear" w:color="auto" w:fill="FFFFFF"/>
        </w:rPr>
        <w:t>, a close friend of the artist).</w:t>
      </w:r>
    </w:p>
    <w:p w14:paraId="0F183C8C" w14:textId="46F92DAA" w:rsidR="00170416" w:rsidRPr="00151C62" w:rsidRDefault="00707C61" w:rsidP="00151C62">
      <w:pPr>
        <w:rPr>
          <w:rFonts w:ascii="Times" w:hAnsi="Times"/>
        </w:rPr>
      </w:pPr>
      <w:r w:rsidRPr="00151C62">
        <w:rPr>
          <w:rFonts w:ascii="Times" w:hAnsi="Times"/>
        </w:rPr>
        <w:br/>
      </w:r>
    </w:p>
    <w:p w14:paraId="2FD77325" w14:textId="77777777" w:rsidR="00170416" w:rsidRPr="00151C62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77691354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EB8444D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E210EF8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48277F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0C200017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2B03ABD" w14:textId="77777777" w:rsidR="00274B43" w:rsidRDefault="00274B43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151762E6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3D39BBE4" w14:textId="17209F16" w:rsidR="00170416" w:rsidRDefault="00170416" w:rsidP="004E087C">
      <w:pPr>
        <w:pStyle w:val="Normal1"/>
        <w:widowControl w:val="0"/>
        <w:spacing w:line="240" w:lineRule="auto"/>
        <w:rPr>
          <w:rFonts w:eastAsia="Cambria"/>
          <w:b/>
        </w:rPr>
      </w:pPr>
      <w:proofErr w:type="spellStart"/>
      <w:r>
        <w:rPr>
          <w:rFonts w:eastAsia="Cambria"/>
          <w:b/>
        </w:rPr>
        <w:lastRenderedPageBreak/>
        <w:t>Paratextual</w:t>
      </w:r>
      <w:proofErr w:type="spellEnd"/>
      <w:r>
        <w:rPr>
          <w:rFonts w:eastAsia="Cambria"/>
          <w:b/>
        </w:rPr>
        <w:t xml:space="preserve"> material</w:t>
      </w:r>
    </w:p>
    <w:p w14:paraId="5D761C18" w14:textId="77777777" w:rsidR="00170416" w:rsidRDefault="00170416" w:rsidP="004E087C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23A2E9C" w14:textId="14F80987" w:rsidR="00170416" w:rsidRDefault="00274B43">
      <w:r>
        <w:rPr>
          <w:noProof/>
        </w:rPr>
        <w:drawing>
          <wp:inline distT="0" distB="0" distL="0" distR="0" wp14:anchorId="29705218" wp14:editId="0EDDFE58">
            <wp:extent cx="5486400" cy="4419410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1CF2" w14:textId="7F80393B" w:rsidR="00FD7491" w:rsidRPr="00BA06B9" w:rsidRDefault="00FD7491" w:rsidP="00FD749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Marwan </w:t>
      </w:r>
      <w:proofErr w:type="spellStart"/>
      <w:r>
        <w:rPr>
          <w:rFonts w:ascii="Times New Roman" w:eastAsia="Times New Roman" w:hAnsi="Times New Roman" w:cs="Times New Roman"/>
          <w:sz w:val="24"/>
        </w:rPr>
        <w:t>Kassab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Bachi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Faces/Ibn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Arabi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(from a series of 99 etchings), 1997/1998, etching, 22x16 cm.</w:t>
      </w:r>
    </w:p>
    <w:p w14:paraId="066E43FD" w14:textId="77777777" w:rsidR="00FD7491" w:rsidRDefault="00FD7491" w:rsidP="00FD7491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4F32ECBE" w14:textId="2D9A76E3" w:rsidR="00FD7491" w:rsidRPr="00BA06B9" w:rsidRDefault="00FD7491" w:rsidP="00FD7491">
      <w:pPr>
        <w:rPr>
          <w:rFonts w:ascii="Times" w:hAnsi="Times"/>
          <w:sz w:val="20"/>
          <w:szCs w:val="20"/>
        </w:rPr>
      </w:pPr>
      <w:r>
        <w:t xml:space="preserve">Source and copyright: </w:t>
      </w:r>
      <w:r w:rsidR="00274B43">
        <w:t xml:space="preserve">The </w:t>
      </w:r>
      <w:r w:rsidR="00CD2772">
        <w:t xml:space="preserve">Khalid </w:t>
      </w:r>
      <w:proofErr w:type="spellStart"/>
      <w:r>
        <w:t>Shoman</w:t>
      </w:r>
      <w:proofErr w:type="spellEnd"/>
      <w:r>
        <w:t xml:space="preserve"> </w:t>
      </w:r>
      <w:r w:rsidR="001B40F1">
        <w:t>Private Collection</w:t>
      </w:r>
      <w:r>
        <w:t>, Amman</w:t>
      </w:r>
      <w:r w:rsidR="001B40F1">
        <w:t>, Jordan</w:t>
      </w:r>
    </w:p>
    <w:p w14:paraId="40A33DD0" w14:textId="77777777" w:rsidR="00170416" w:rsidRPr="00CB57E8" w:rsidRDefault="00170416"/>
    <w:sectPr w:rsidR="00170416" w:rsidRPr="00CB57E8" w:rsidSect="00740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D2BD7" w14:textId="77777777" w:rsidR="00E716BD" w:rsidRDefault="00E716BD" w:rsidP="00761F62">
      <w:r>
        <w:separator/>
      </w:r>
    </w:p>
  </w:endnote>
  <w:endnote w:type="continuationSeparator" w:id="0">
    <w:p w14:paraId="2AEEF603" w14:textId="77777777" w:rsidR="00E716BD" w:rsidRDefault="00E716BD" w:rsidP="0076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Jaghbub">
    <w:altName w:val="Times New Roman"/>
    <w:charset w:val="00"/>
    <w:family w:val="auto"/>
    <w:pitch w:val="variable"/>
    <w:sig w:usb0="00000001" w:usb1="50002048" w:usb2="00000000" w:usb3="00000000" w:csb0="000001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41816" w14:textId="77777777" w:rsidR="00E716BD" w:rsidRDefault="00E716BD" w:rsidP="00761F62">
      <w:r>
        <w:separator/>
      </w:r>
    </w:p>
  </w:footnote>
  <w:footnote w:type="continuationSeparator" w:id="0">
    <w:p w14:paraId="0A784FAE" w14:textId="77777777" w:rsidR="00E716BD" w:rsidRDefault="00E716BD" w:rsidP="00761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95"/>
    <w:rsid w:val="00001EDF"/>
    <w:rsid w:val="0004437E"/>
    <w:rsid w:val="00077192"/>
    <w:rsid w:val="000A24F9"/>
    <w:rsid w:val="000E16B0"/>
    <w:rsid w:val="001345E0"/>
    <w:rsid w:val="00151C62"/>
    <w:rsid w:val="00170416"/>
    <w:rsid w:val="00175DF5"/>
    <w:rsid w:val="001B3679"/>
    <w:rsid w:val="001B40F1"/>
    <w:rsid w:val="00246A51"/>
    <w:rsid w:val="00256460"/>
    <w:rsid w:val="0026382C"/>
    <w:rsid w:val="002720BF"/>
    <w:rsid w:val="00274B43"/>
    <w:rsid w:val="002C17EA"/>
    <w:rsid w:val="003C6726"/>
    <w:rsid w:val="003D4B00"/>
    <w:rsid w:val="00452D9A"/>
    <w:rsid w:val="00460E2F"/>
    <w:rsid w:val="004C231B"/>
    <w:rsid w:val="004C5290"/>
    <w:rsid w:val="004E087C"/>
    <w:rsid w:val="004F1CDE"/>
    <w:rsid w:val="00526A2B"/>
    <w:rsid w:val="005405D3"/>
    <w:rsid w:val="005C5510"/>
    <w:rsid w:val="006142B8"/>
    <w:rsid w:val="00624613"/>
    <w:rsid w:val="00657758"/>
    <w:rsid w:val="006927BA"/>
    <w:rsid w:val="00697D34"/>
    <w:rsid w:val="006D2F6B"/>
    <w:rsid w:val="00707C61"/>
    <w:rsid w:val="00733CED"/>
    <w:rsid w:val="00740F3F"/>
    <w:rsid w:val="00754199"/>
    <w:rsid w:val="00761F62"/>
    <w:rsid w:val="007867C7"/>
    <w:rsid w:val="007A6E73"/>
    <w:rsid w:val="007B52AA"/>
    <w:rsid w:val="007E1EF8"/>
    <w:rsid w:val="00825A36"/>
    <w:rsid w:val="00865C48"/>
    <w:rsid w:val="008E0CEE"/>
    <w:rsid w:val="0090185E"/>
    <w:rsid w:val="009178AF"/>
    <w:rsid w:val="00935802"/>
    <w:rsid w:val="009977DE"/>
    <w:rsid w:val="009A5C95"/>
    <w:rsid w:val="009B29B0"/>
    <w:rsid w:val="00A2363A"/>
    <w:rsid w:val="00A74EC8"/>
    <w:rsid w:val="00A83963"/>
    <w:rsid w:val="00A91E51"/>
    <w:rsid w:val="00AA578B"/>
    <w:rsid w:val="00AB37D8"/>
    <w:rsid w:val="00B2167B"/>
    <w:rsid w:val="00B67F4D"/>
    <w:rsid w:val="00BF4151"/>
    <w:rsid w:val="00C24245"/>
    <w:rsid w:val="00C616BF"/>
    <w:rsid w:val="00C67DCD"/>
    <w:rsid w:val="00C9413E"/>
    <w:rsid w:val="00CA0934"/>
    <w:rsid w:val="00CB57E8"/>
    <w:rsid w:val="00CD2772"/>
    <w:rsid w:val="00D016B9"/>
    <w:rsid w:val="00D03E8A"/>
    <w:rsid w:val="00D112A6"/>
    <w:rsid w:val="00D27BBC"/>
    <w:rsid w:val="00D33A5E"/>
    <w:rsid w:val="00D774F2"/>
    <w:rsid w:val="00DD1EDB"/>
    <w:rsid w:val="00DF1F30"/>
    <w:rsid w:val="00E0061C"/>
    <w:rsid w:val="00E43846"/>
    <w:rsid w:val="00E716BD"/>
    <w:rsid w:val="00EB0B87"/>
    <w:rsid w:val="00F1418C"/>
    <w:rsid w:val="00F26E64"/>
    <w:rsid w:val="00F7106A"/>
    <w:rsid w:val="00F8687A"/>
    <w:rsid w:val="00F9198A"/>
    <w:rsid w:val="00F94B81"/>
    <w:rsid w:val="00FD7491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0D6E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382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C95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hAnsiTheme="minorHAns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eastAsiaTheme="minorEastAsia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eastAsiaTheme="minorEastAsia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761F62"/>
    <w:pPr>
      <w:spacing w:after="200" w:line="276" w:lineRule="auto"/>
    </w:pPr>
    <w:rPr>
      <w:rFonts w:eastAsia="Calibri" w:cs="Helveti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1F62"/>
    <w:rPr>
      <w:rFonts w:ascii="Times New Roman" w:eastAsia="Calibri" w:hAnsi="Times New Roman" w:cs="Helvetica"/>
    </w:rPr>
  </w:style>
  <w:style w:type="character" w:styleId="FootnoteReference">
    <w:name w:val="footnote reference"/>
    <w:basedOn w:val="DefaultParagraphFont"/>
    <w:uiPriority w:val="99"/>
    <w:unhideWhenUsed/>
    <w:rsid w:val="00761F62"/>
    <w:rPr>
      <w:vertAlign w:val="superscript"/>
    </w:rPr>
  </w:style>
  <w:style w:type="character" w:customStyle="1" w:styleId="BodyTextFirstIndentChar">
    <w:name w:val="Body Text First Indent Char"/>
    <w:basedOn w:val="DefaultParagraphFont"/>
    <w:rsid w:val="007867C7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CB57E8"/>
  </w:style>
  <w:style w:type="paragraph" w:customStyle="1" w:styleId="StyleBibliographyLatinItalic">
    <w:name w:val="Style Bibliography + (Latin) Italic"/>
    <w:basedOn w:val="Bibliography"/>
    <w:link w:val="StyleBibliographyLatinItalicChar"/>
    <w:autoRedefine/>
    <w:rsid w:val="00CB57E8"/>
    <w:pPr>
      <w:keepLines/>
      <w:suppressAutoHyphens/>
      <w:overflowPunct w:val="0"/>
      <w:autoSpaceDE w:val="0"/>
      <w:autoSpaceDN w:val="0"/>
      <w:adjustRightInd w:val="0"/>
      <w:spacing w:before="240" w:line="480" w:lineRule="auto"/>
      <w:ind w:left="720" w:hanging="720"/>
      <w:textAlignment w:val="baseline"/>
    </w:pPr>
    <w:rPr>
      <w:i/>
      <w:noProof/>
      <w:color w:val="000000"/>
    </w:rPr>
  </w:style>
  <w:style w:type="character" w:customStyle="1" w:styleId="StyleBibliographyLatinItalicChar">
    <w:name w:val="Style Bibliography + (Latin) Italic Char"/>
    <w:basedOn w:val="DefaultParagraphFont"/>
    <w:link w:val="StyleBibliographyLatinItalic"/>
    <w:rsid w:val="00CB57E8"/>
    <w:rPr>
      <w:rFonts w:ascii="Times New Roman" w:eastAsia="Times New Roman" w:hAnsi="Times New Roman" w:cs="Times New Roman"/>
      <w:i/>
      <w:noProof/>
      <w:color w:val="000000"/>
    </w:rPr>
  </w:style>
  <w:style w:type="character" w:styleId="Emphasis">
    <w:name w:val="Emphasis"/>
    <w:basedOn w:val="DefaultParagraphFont"/>
    <w:uiPriority w:val="20"/>
    <w:qFormat/>
    <w:rsid w:val="00697D34"/>
    <w:rPr>
      <w:i/>
      <w:iCs/>
    </w:rPr>
  </w:style>
  <w:style w:type="paragraph" w:customStyle="1" w:styleId="Normal1">
    <w:name w:val="Normal1"/>
    <w:rsid w:val="00825A36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4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416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78A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6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1918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Munīf, ʻAbd al-Raḥmān (1996) Marwan Qassab Bashi: Riḥlat al-˘ayāt wa-l-Fann</vt:lpstr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doctor</cp:lastModifiedBy>
  <cp:revision>3</cp:revision>
  <dcterms:created xsi:type="dcterms:W3CDTF">2014-05-15T15:29:00Z</dcterms:created>
  <dcterms:modified xsi:type="dcterms:W3CDTF">2014-07-26T21:43:00Z</dcterms:modified>
</cp:coreProperties>
</file>