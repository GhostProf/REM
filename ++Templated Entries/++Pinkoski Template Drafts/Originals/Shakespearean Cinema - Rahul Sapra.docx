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55AB3" w14:textId="77777777" w:rsidR="00F52CF8" w:rsidRDefault="005E006C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B36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F52C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Modernist </w:t>
      </w:r>
      <w:r w:rsidR="00F52CF8" w:rsidRPr="00F52CF8">
        <w:rPr>
          <w:rFonts w:ascii="Times New Roman" w:hAnsi="Times New Roman" w:cs="Times New Roman"/>
          <w:b/>
          <w:i/>
          <w:sz w:val="24"/>
          <w:szCs w:val="24"/>
          <w:u w:val="single"/>
        </w:rPr>
        <w:t>Shakespearean Cinema</w:t>
      </w:r>
      <w:r w:rsidR="00F52CF8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148573D9" w14:textId="77777777" w:rsidR="00BA4541" w:rsidDel="00703F92" w:rsidRDefault="00BA4541" w:rsidP="005F2B7A">
      <w:pPr>
        <w:rPr>
          <w:del w:id="0" w:author="Pinkoski" w:date="2014-03-24T14:25:00Z"/>
          <w:rFonts w:ascii="Times New Roman" w:hAnsi="Times New Roman" w:cs="Times New Roman"/>
          <w:sz w:val="24"/>
          <w:szCs w:val="24"/>
        </w:rPr>
      </w:pPr>
      <w:del w:id="1" w:author="Pinkoski" w:date="2014-03-24T14:25:00Z">
        <w:r w:rsidDel="00703F92">
          <w:rPr>
            <w:rFonts w:ascii="Times New Roman" w:hAnsi="Times New Roman" w:cs="Times New Roman"/>
            <w:sz w:val="24"/>
            <w:szCs w:val="24"/>
          </w:rPr>
          <w:delText>SUMMARY:</w:delText>
        </w:r>
      </w:del>
    </w:p>
    <w:p w14:paraId="5EBA182F" w14:textId="77777777" w:rsidR="00A72024" w:rsidRPr="00AB64D2" w:rsidRDefault="00BA4541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CC529C">
        <w:rPr>
          <w:rFonts w:ascii="Times New Roman" w:hAnsi="Times New Roman" w:cs="Times New Roman"/>
          <w:sz w:val="24"/>
          <w:szCs w:val="24"/>
        </w:rPr>
        <w:t xml:space="preserve"> the moment of its birth</w:t>
      </w:r>
      <w:r w:rsidR="00703F92">
        <w:rPr>
          <w:rFonts w:ascii="Times New Roman" w:hAnsi="Times New Roman" w:cs="Times New Roman"/>
          <w:sz w:val="24"/>
          <w:szCs w:val="24"/>
        </w:rPr>
        <w:t>,</w:t>
      </w:r>
      <w:r w:rsidR="00CC529C">
        <w:rPr>
          <w:rFonts w:ascii="Times New Roman" w:hAnsi="Times New Roman" w:cs="Times New Roman"/>
          <w:sz w:val="24"/>
          <w:szCs w:val="24"/>
        </w:rPr>
        <w:t xml:space="preserve"> cinema</w:t>
      </w:r>
      <w:ins w:id="2" w:author="Pinkoski" w:date="2014-03-24T14:22:00Z">
        <w:r w:rsidR="00703F92">
          <w:rPr>
            <w:rFonts w:ascii="Times New Roman" w:hAnsi="Times New Roman" w:cs="Times New Roman"/>
            <w:sz w:val="24"/>
            <w:szCs w:val="24"/>
          </w:rPr>
          <w:t xml:space="preserve"> has</w:t>
        </w:r>
      </w:ins>
      <w:r w:rsidR="00CC529C">
        <w:rPr>
          <w:rFonts w:ascii="Times New Roman" w:hAnsi="Times New Roman" w:cs="Times New Roman"/>
          <w:sz w:val="24"/>
          <w:szCs w:val="24"/>
        </w:rPr>
        <w:t xml:space="preserve"> generated its own forms of Shakespeare. </w:t>
      </w:r>
      <w:r w:rsidR="009F27A9">
        <w:rPr>
          <w:rFonts w:ascii="Times New Roman" w:hAnsi="Times New Roman" w:cs="Times New Roman"/>
          <w:sz w:val="24"/>
          <w:szCs w:val="24"/>
        </w:rPr>
        <w:t xml:space="preserve">About </w:t>
      </w:r>
      <w:del w:id="3" w:author="Pinkoski" w:date="2014-03-24T14:22:00Z">
        <w:r w:rsidR="009F27A9" w:rsidDel="00703F92">
          <w:rPr>
            <w:rFonts w:ascii="Times New Roman" w:hAnsi="Times New Roman" w:cs="Times New Roman"/>
            <w:sz w:val="24"/>
            <w:szCs w:val="24"/>
          </w:rPr>
          <w:delText>40</w:delText>
        </w:r>
      </w:del>
      <w:ins w:id="4" w:author="Pinkoski" w:date="2014-03-24T14:22:00Z">
        <w:r w:rsidR="00703F92">
          <w:rPr>
            <w:rFonts w:ascii="Times New Roman" w:hAnsi="Times New Roman" w:cs="Times New Roman"/>
            <w:sz w:val="24"/>
            <w:szCs w:val="24"/>
          </w:rPr>
          <w:t>four hundred</w:t>
        </w:r>
      </w:ins>
      <w:del w:id="5" w:author="Pinkoski" w:date="2014-03-24T14:22:00Z">
        <w:r w:rsidR="009F27A9" w:rsidDel="00703F92">
          <w:rPr>
            <w:rFonts w:ascii="Times New Roman" w:hAnsi="Times New Roman" w:cs="Times New Roman"/>
            <w:sz w:val="24"/>
            <w:szCs w:val="24"/>
          </w:rPr>
          <w:delText>0</w:delText>
        </w:r>
      </w:del>
      <w:r w:rsidR="009F27A9">
        <w:rPr>
          <w:rFonts w:ascii="Times New Roman" w:hAnsi="Times New Roman" w:cs="Times New Roman"/>
          <w:sz w:val="24"/>
          <w:szCs w:val="24"/>
        </w:rPr>
        <w:t xml:space="preserve"> Shakespearean films were produced in the period of</w:t>
      </w:r>
      <w:r w:rsidR="00837807">
        <w:rPr>
          <w:rFonts w:ascii="Times New Roman" w:hAnsi="Times New Roman" w:cs="Times New Roman"/>
          <w:sz w:val="24"/>
          <w:szCs w:val="24"/>
        </w:rPr>
        <w:t xml:space="preserve"> silent cinema, even though many</w:t>
      </w:r>
      <w:r w:rsidR="009F27A9">
        <w:rPr>
          <w:rFonts w:ascii="Times New Roman" w:hAnsi="Times New Roman" w:cs="Times New Roman"/>
          <w:sz w:val="24"/>
          <w:szCs w:val="24"/>
        </w:rPr>
        <w:t xml:space="preserve"> of </w:t>
      </w:r>
      <w:r w:rsidR="00837807">
        <w:rPr>
          <w:rFonts w:ascii="Times New Roman" w:hAnsi="Times New Roman" w:cs="Times New Roman"/>
          <w:sz w:val="24"/>
          <w:szCs w:val="24"/>
        </w:rPr>
        <w:t xml:space="preserve">these were </w:t>
      </w:r>
      <w:del w:id="6" w:author="Pinkoski" w:date="2014-03-24T14:22:00Z">
        <w:r w:rsidR="00CA347E" w:rsidDel="00703F92">
          <w:rPr>
            <w:rFonts w:ascii="Times New Roman" w:hAnsi="Times New Roman" w:cs="Times New Roman"/>
            <w:sz w:val="24"/>
            <w:szCs w:val="24"/>
          </w:rPr>
          <w:delText xml:space="preserve">just </w:delText>
        </w:r>
      </w:del>
      <w:r w:rsidR="00461970">
        <w:rPr>
          <w:rFonts w:ascii="Times New Roman" w:hAnsi="Times New Roman" w:cs="Times New Roman"/>
          <w:sz w:val="24"/>
          <w:szCs w:val="24"/>
        </w:rPr>
        <w:t xml:space="preserve">a </w:t>
      </w:r>
      <w:r w:rsidR="004C6E32">
        <w:rPr>
          <w:rFonts w:ascii="Times New Roman" w:hAnsi="Times New Roman" w:cs="Times New Roman"/>
          <w:sz w:val="24"/>
          <w:szCs w:val="24"/>
        </w:rPr>
        <w:t>few minute</w:t>
      </w:r>
      <w:r w:rsidR="00837807">
        <w:rPr>
          <w:rFonts w:ascii="Times New Roman" w:hAnsi="Times New Roman" w:cs="Times New Roman"/>
          <w:sz w:val="24"/>
          <w:szCs w:val="24"/>
        </w:rPr>
        <w:t xml:space="preserve"> </w:t>
      </w:r>
      <w:r w:rsidR="009F27A9">
        <w:rPr>
          <w:rFonts w:ascii="Times New Roman" w:hAnsi="Times New Roman" w:cs="Times New Roman"/>
          <w:sz w:val="24"/>
          <w:szCs w:val="24"/>
        </w:rPr>
        <w:t xml:space="preserve">long charades </w:t>
      </w:r>
      <w:del w:id="7" w:author="Pinkoski" w:date="2014-03-24T14:22:00Z">
        <w:r w:rsidR="00837807" w:rsidDel="00703F92">
          <w:rPr>
            <w:rFonts w:ascii="Times New Roman" w:hAnsi="Times New Roman" w:cs="Times New Roman"/>
            <w:sz w:val="24"/>
            <w:szCs w:val="24"/>
          </w:rPr>
          <w:delText>dealing with</w:delText>
        </w:r>
      </w:del>
      <w:ins w:id="8" w:author="Pinkoski" w:date="2014-03-24T14:22:00Z">
        <w:r w:rsidR="00703F92">
          <w:rPr>
            <w:rFonts w:ascii="Times New Roman" w:hAnsi="Times New Roman" w:cs="Times New Roman"/>
            <w:sz w:val="24"/>
            <w:szCs w:val="24"/>
          </w:rPr>
          <w:t>of</w:t>
        </w:r>
      </w:ins>
      <w:r w:rsidR="00837807">
        <w:rPr>
          <w:rFonts w:ascii="Times New Roman" w:hAnsi="Times New Roman" w:cs="Times New Roman"/>
          <w:sz w:val="24"/>
          <w:szCs w:val="24"/>
        </w:rPr>
        <w:t xml:space="preserve"> significant scenes from his plays. </w:t>
      </w:r>
      <w:r w:rsidR="006139C0">
        <w:rPr>
          <w:rFonts w:ascii="Times New Roman" w:hAnsi="Times New Roman" w:cs="Times New Roman"/>
          <w:sz w:val="24"/>
          <w:szCs w:val="24"/>
        </w:rPr>
        <w:t>Shakespearean films were produced and shown in both Europe and the US. T</w:t>
      </w:r>
      <w:r w:rsidR="006139C0" w:rsidRPr="00A5523B">
        <w:rPr>
          <w:rFonts w:ascii="Times New Roman" w:hAnsi="Times New Roman" w:cs="Times New Roman"/>
          <w:sz w:val="24"/>
          <w:szCs w:val="24"/>
        </w:rPr>
        <w:t xml:space="preserve">he </w:t>
      </w:r>
      <w:r w:rsidR="006139C0" w:rsidRPr="00A5523B">
        <w:rPr>
          <w:rFonts w:ascii="Times New Roman" w:hAnsi="Times New Roman" w:cs="Times New Roman"/>
          <w:i/>
          <w:sz w:val="24"/>
          <w:szCs w:val="24"/>
        </w:rPr>
        <w:t>film d’art</w:t>
      </w:r>
      <w:r w:rsidR="006139C0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6139C0">
        <w:rPr>
          <w:rFonts w:ascii="Times New Roman" w:hAnsi="Times New Roman" w:cs="Times New Roman"/>
          <w:sz w:val="24"/>
          <w:szCs w:val="24"/>
        </w:rPr>
        <w:t xml:space="preserve">and </w:t>
      </w:r>
      <w:r w:rsidR="006139C0" w:rsidRPr="00A5523B">
        <w:rPr>
          <w:rFonts w:ascii="Times New Roman" w:hAnsi="Times New Roman" w:cs="Times New Roman"/>
          <w:i/>
          <w:sz w:val="24"/>
          <w:szCs w:val="24"/>
        </w:rPr>
        <w:t xml:space="preserve">film </w:t>
      </w:r>
      <w:proofErr w:type="spellStart"/>
      <w:r w:rsidR="006139C0" w:rsidRPr="00A5523B">
        <w:rPr>
          <w:rFonts w:ascii="Times New Roman" w:hAnsi="Times New Roman" w:cs="Times New Roman"/>
          <w:i/>
          <w:sz w:val="24"/>
          <w:szCs w:val="24"/>
        </w:rPr>
        <w:t>d’art</w:t>
      </w:r>
      <w:r w:rsidR="006139C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139C0">
        <w:rPr>
          <w:rFonts w:ascii="Times New Roman" w:hAnsi="Times New Roman" w:cs="Times New Roman"/>
          <w:sz w:val="24"/>
          <w:szCs w:val="24"/>
        </w:rPr>
        <w:t xml:space="preserve"> </w:t>
      </w:r>
      <w:r w:rsidR="006139C0" w:rsidRPr="00A5523B">
        <w:rPr>
          <w:rFonts w:ascii="Times New Roman" w:hAnsi="Times New Roman" w:cs="Times New Roman"/>
          <w:sz w:val="24"/>
          <w:szCs w:val="24"/>
        </w:rPr>
        <w:t>movement</w:t>
      </w:r>
      <w:r w:rsidR="006139C0">
        <w:rPr>
          <w:rFonts w:ascii="Times New Roman" w:hAnsi="Times New Roman" w:cs="Times New Roman"/>
          <w:sz w:val="24"/>
          <w:szCs w:val="24"/>
        </w:rPr>
        <w:t>s</w:t>
      </w:r>
      <w:r w:rsidR="006139C0" w:rsidRPr="00A5523B">
        <w:rPr>
          <w:rFonts w:ascii="Times New Roman" w:hAnsi="Times New Roman" w:cs="Times New Roman"/>
          <w:sz w:val="24"/>
          <w:szCs w:val="24"/>
        </w:rPr>
        <w:t xml:space="preserve"> promoted Shakespeare in both France and Italy</w:t>
      </w:r>
      <w:r w:rsidR="006139C0">
        <w:rPr>
          <w:rFonts w:ascii="Times New Roman" w:hAnsi="Times New Roman" w:cs="Times New Roman"/>
          <w:sz w:val="24"/>
          <w:szCs w:val="24"/>
        </w:rPr>
        <w:t xml:space="preserve">. </w:t>
      </w:r>
      <w:r w:rsidR="00EB7C9E">
        <w:rPr>
          <w:rFonts w:ascii="Times New Roman" w:hAnsi="Times New Roman" w:cs="Times New Roman"/>
          <w:sz w:val="24"/>
          <w:szCs w:val="24"/>
        </w:rPr>
        <w:t>The talkies in the 1920s gave a new life to the Shakespearean text by taking up the challenges</w:t>
      </w:r>
      <w:r w:rsidR="00EA54AB">
        <w:rPr>
          <w:rFonts w:ascii="Times New Roman" w:hAnsi="Times New Roman" w:cs="Times New Roman"/>
          <w:sz w:val="24"/>
          <w:szCs w:val="24"/>
        </w:rPr>
        <w:t xml:space="preserve"> of its language. </w:t>
      </w:r>
      <w:r w:rsidR="006D4798">
        <w:rPr>
          <w:rFonts w:ascii="Times New Roman" w:hAnsi="Times New Roman" w:cs="Times New Roman"/>
          <w:sz w:val="24"/>
          <w:szCs w:val="24"/>
        </w:rPr>
        <w:t xml:space="preserve">A series of influential </w:t>
      </w:r>
      <w:r w:rsidR="00934CBD">
        <w:rPr>
          <w:rFonts w:ascii="Times New Roman" w:hAnsi="Times New Roman" w:cs="Times New Roman"/>
          <w:sz w:val="24"/>
          <w:szCs w:val="24"/>
        </w:rPr>
        <w:t xml:space="preserve">talkies were made in the 1930s, but Laurence Olivier’s </w:t>
      </w:r>
      <w:r w:rsidR="000E71F7">
        <w:rPr>
          <w:rFonts w:ascii="Times New Roman" w:hAnsi="Times New Roman" w:cs="Times New Roman"/>
          <w:sz w:val="24"/>
          <w:szCs w:val="24"/>
        </w:rPr>
        <w:t xml:space="preserve">Modernist </w:t>
      </w:r>
      <w:r w:rsidR="00934CBD">
        <w:rPr>
          <w:rFonts w:ascii="Times New Roman" w:hAnsi="Times New Roman" w:cs="Times New Roman"/>
          <w:sz w:val="24"/>
          <w:szCs w:val="24"/>
        </w:rPr>
        <w:t>films were perhaps the first to capture the magic of Sha</w:t>
      </w:r>
      <w:r w:rsidR="00AF3DE3">
        <w:rPr>
          <w:rFonts w:ascii="Times New Roman" w:hAnsi="Times New Roman" w:cs="Times New Roman"/>
          <w:sz w:val="24"/>
          <w:szCs w:val="24"/>
        </w:rPr>
        <w:t>kespearean</w:t>
      </w:r>
      <w:r w:rsidR="00180EB5">
        <w:rPr>
          <w:rFonts w:ascii="Times New Roman" w:hAnsi="Times New Roman" w:cs="Times New Roman"/>
          <w:sz w:val="24"/>
          <w:szCs w:val="24"/>
        </w:rPr>
        <w:t xml:space="preserve"> drama on</w:t>
      </w:r>
      <w:ins w:id="9" w:author="Pinkoski" w:date="2014-03-24T14:23:00Z">
        <w:r w:rsidR="00703F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0" w:author="Pinkoski" w:date="2014-03-24T14:23:00Z">
        <w:r w:rsidR="00180EB5" w:rsidDel="00703F92">
          <w:rPr>
            <w:rFonts w:ascii="Times New Roman" w:hAnsi="Times New Roman" w:cs="Times New Roman"/>
            <w:sz w:val="24"/>
            <w:szCs w:val="24"/>
          </w:rPr>
          <w:delText xml:space="preserve"> the </w:delText>
        </w:r>
      </w:del>
      <w:r w:rsidR="00180EB5">
        <w:rPr>
          <w:rFonts w:ascii="Times New Roman" w:hAnsi="Times New Roman" w:cs="Times New Roman"/>
          <w:sz w:val="24"/>
          <w:szCs w:val="24"/>
        </w:rPr>
        <w:t>screen</w:t>
      </w:r>
      <w:r w:rsidR="000E71F7">
        <w:rPr>
          <w:rFonts w:ascii="Times New Roman" w:hAnsi="Times New Roman" w:cs="Times New Roman"/>
          <w:sz w:val="24"/>
          <w:szCs w:val="24"/>
        </w:rPr>
        <w:t>.</w:t>
      </w:r>
      <w:r w:rsidR="00180EB5">
        <w:rPr>
          <w:rFonts w:ascii="Times New Roman" w:hAnsi="Times New Roman" w:cs="Times New Roman"/>
          <w:sz w:val="24"/>
          <w:szCs w:val="24"/>
        </w:rPr>
        <w:t xml:space="preserve"> </w:t>
      </w:r>
      <w:r w:rsidR="002D4402">
        <w:rPr>
          <w:rFonts w:ascii="Times New Roman" w:hAnsi="Times New Roman" w:cs="Times New Roman"/>
          <w:sz w:val="24"/>
          <w:szCs w:val="24"/>
        </w:rPr>
        <w:t xml:space="preserve">Olivier’s </w:t>
      </w:r>
      <w:r w:rsidR="002D4402">
        <w:rPr>
          <w:rFonts w:ascii="Times New Roman" w:hAnsi="Times New Roman" w:cs="Times New Roman"/>
          <w:i/>
          <w:sz w:val="24"/>
          <w:szCs w:val="24"/>
        </w:rPr>
        <w:t>Henry V</w:t>
      </w:r>
      <w:r w:rsidR="002D4402">
        <w:rPr>
          <w:rFonts w:ascii="Times New Roman" w:hAnsi="Times New Roman" w:cs="Times New Roman"/>
          <w:sz w:val="24"/>
          <w:szCs w:val="24"/>
        </w:rPr>
        <w:t xml:space="preserve"> </w:t>
      </w:r>
      <w:r w:rsidR="00A66739">
        <w:rPr>
          <w:rFonts w:ascii="Times New Roman" w:hAnsi="Times New Roman" w:cs="Times New Roman"/>
          <w:sz w:val="24"/>
          <w:szCs w:val="24"/>
        </w:rPr>
        <w:t>(</w:t>
      </w:r>
      <w:r w:rsidR="00783095">
        <w:rPr>
          <w:rFonts w:ascii="Times New Roman" w:hAnsi="Times New Roman" w:cs="Times New Roman"/>
          <w:sz w:val="24"/>
          <w:szCs w:val="24"/>
        </w:rPr>
        <w:t>1944</w:t>
      </w:r>
      <w:r w:rsidR="00A66739">
        <w:rPr>
          <w:rFonts w:ascii="Times New Roman" w:hAnsi="Times New Roman" w:cs="Times New Roman"/>
          <w:sz w:val="24"/>
          <w:szCs w:val="24"/>
        </w:rPr>
        <w:t xml:space="preserve">) </w:t>
      </w:r>
      <w:r w:rsidR="002D4402">
        <w:rPr>
          <w:rFonts w:ascii="Times New Roman" w:hAnsi="Times New Roman" w:cs="Times New Roman"/>
          <w:sz w:val="24"/>
          <w:szCs w:val="24"/>
        </w:rPr>
        <w:t xml:space="preserve">is influenced by the </w:t>
      </w:r>
      <w:r w:rsidR="004C6E32">
        <w:rPr>
          <w:rFonts w:ascii="Times New Roman" w:hAnsi="Times New Roman" w:cs="Times New Roman"/>
          <w:sz w:val="24"/>
          <w:szCs w:val="24"/>
        </w:rPr>
        <w:t>formidable M</w:t>
      </w:r>
      <w:r w:rsidR="00C672D0">
        <w:rPr>
          <w:rFonts w:ascii="Times New Roman" w:hAnsi="Times New Roman" w:cs="Times New Roman"/>
          <w:sz w:val="24"/>
          <w:szCs w:val="24"/>
        </w:rPr>
        <w:t xml:space="preserve">odernist filmmaker </w:t>
      </w:r>
      <w:r w:rsidR="002D4402">
        <w:rPr>
          <w:rFonts w:ascii="Times New Roman" w:hAnsi="Times New Roman" w:cs="Times New Roman"/>
          <w:sz w:val="24"/>
          <w:szCs w:val="24"/>
        </w:rPr>
        <w:t>Sergei Eisenstein</w:t>
      </w:r>
      <w:r w:rsidR="00C672D0">
        <w:rPr>
          <w:rFonts w:ascii="Times New Roman" w:hAnsi="Times New Roman" w:cs="Times New Roman"/>
          <w:sz w:val="24"/>
          <w:szCs w:val="24"/>
        </w:rPr>
        <w:t xml:space="preserve">, while his </w:t>
      </w:r>
      <w:r w:rsidR="00C672D0">
        <w:rPr>
          <w:rFonts w:ascii="Times New Roman" w:hAnsi="Times New Roman" w:cs="Times New Roman"/>
          <w:i/>
          <w:sz w:val="24"/>
          <w:szCs w:val="24"/>
        </w:rPr>
        <w:t xml:space="preserve">Hamlet </w:t>
      </w:r>
      <w:r w:rsidR="00783095">
        <w:rPr>
          <w:rFonts w:ascii="Times New Roman" w:hAnsi="Times New Roman" w:cs="Times New Roman"/>
          <w:sz w:val="24"/>
          <w:szCs w:val="24"/>
        </w:rPr>
        <w:t xml:space="preserve">(1948) </w:t>
      </w:r>
      <w:r w:rsidR="00C672D0">
        <w:rPr>
          <w:rFonts w:ascii="Times New Roman" w:hAnsi="Times New Roman" w:cs="Times New Roman"/>
          <w:sz w:val="24"/>
          <w:szCs w:val="24"/>
        </w:rPr>
        <w:t xml:space="preserve">uses impressionistic visuals to </w:t>
      </w:r>
      <w:r w:rsidR="000172A8">
        <w:rPr>
          <w:rFonts w:ascii="Times New Roman" w:hAnsi="Times New Roman" w:cs="Times New Roman"/>
          <w:sz w:val="24"/>
          <w:szCs w:val="24"/>
        </w:rPr>
        <w:t>compliment his</w:t>
      </w:r>
      <w:r w:rsidR="00C672D0">
        <w:rPr>
          <w:rFonts w:ascii="Times New Roman" w:hAnsi="Times New Roman" w:cs="Times New Roman"/>
          <w:sz w:val="24"/>
          <w:szCs w:val="24"/>
        </w:rPr>
        <w:t xml:space="preserve"> Freudian reading of the </w:t>
      </w:r>
      <w:r w:rsidR="00875270">
        <w:rPr>
          <w:rFonts w:ascii="Times New Roman" w:hAnsi="Times New Roman" w:cs="Times New Roman"/>
          <w:sz w:val="24"/>
          <w:szCs w:val="24"/>
        </w:rPr>
        <w:t>play</w:t>
      </w:r>
      <w:r w:rsidR="00C672D0">
        <w:rPr>
          <w:rFonts w:ascii="Times New Roman" w:hAnsi="Times New Roman" w:cs="Times New Roman"/>
          <w:sz w:val="24"/>
          <w:szCs w:val="24"/>
        </w:rPr>
        <w:t xml:space="preserve">. </w:t>
      </w:r>
      <w:r w:rsidR="00AB64D2">
        <w:rPr>
          <w:rFonts w:ascii="Times New Roman" w:hAnsi="Times New Roman" w:cs="Times New Roman"/>
          <w:sz w:val="24"/>
          <w:szCs w:val="24"/>
        </w:rPr>
        <w:t xml:space="preserve">Orson Welles’s </w:t>
      </w:r>
      <w:r w:rsidR="00AB64D2">
        <w:rPr>
          <w:rFonts w:ascii="Times New Roman" w:hAnsi="Times New Roman" w:cs="Times New Roman"/>
          <w:i/>
          <w:sz w:val="24"/>
          <w:szCs w:val="24"/>
        </w:rPr>
        <w:t>Macbeth</w:t>
      </w:r>
      <w:r w:rsidR="00AB64D2">
        <w:rPr>
          <w:rFonts w:ascii="Times New Roman" w:hAnsi="Times New Roman" w:cs="Times New Roman"/>
          <w:sz w:val="24"/>
          <w:szCs w:val="24"/>
        </w:rPr>
        <w:t xml:space="preserve"> and </w:t>
      </w:r>
      <w:r w:rsidR="00AB64D2">
        <w:rPr>
          <w:rFonts w:ascii="Times New Roman" w:hAnsi="Times New Roman" w:cs="Times New Roman"/>
          <w:i/>
          <w:sz w:val="24"/>
          <w:szCs w:val="24"/>
        </w:rPr>
        <w:t>Othello</w:t>
      </w:r>
      <w:r w:rsidR="00A8763E">
        <w:rPr>
          <w:rFonts w:ascii="Times New Roman" w:hAnsi="Times New Roman" w:cs="Times New Roman"/>
          <w:sz w:val="24"/>
          <w:szCs w:val="24"/>
        </w:rPr>
        <w:t xml:space="preserve"> are heavily influenced </w:t>
      </w:r>
      <w:r w:rsidR="00783095">
        <w:rPr>
          <w:rFonts w:ascii="Times New Roman" w:hAnsi="Times New Roman" w:cs="Times New Roman"/>
          <w:sz w:val="24"/>
          <w:szCs w:val="24"/>
        </w:rPr>
        <w:t xml:space="preserve">by </w:t>
      </w:r>
      <w:r w:rsidR="00A8763E">
        <w:rPr>
          <w:rFonts w:ascii="Times New Roman" w:hAnsi="Times New Roman" w:cs="Times New Roman"/>
          <w:sz w:val="24"/>
          <w:szCs w:val="24"/>
        </w:rPr>
        <w:t>German Expressionism</w:t>
      </w:r>
      <w:r w:rsidR="00886759">
        <w:rPr>
          <w:rFonts w:ascii="Times New Roman" w:hAnsi="Times New Roman" w:cs="Times New Roman"/>
          <w:sz w:val="24"/>
          <w:szCs w:val="24"/>
        </w:rPr>
        <w:t>.</w:t>
      </w:r>
      <w:r w:rsidR="00A8763E">
        <w:rPr>
          <w:rFonts w:ascii="Times New Roman" w:hAnsi="Times New Roman" w:cs="Times New Roman"/>
          <w:sz w:val="24"/>
          <w:szCs w:val="24"/>
        </w:rPr>
        <w:t xml:space="preserve"> Akira Kurosawa’s </w:t>
      </w:r>
      <w:r w:rsidR="00A8763E">
        <w:rPr>
          <w:rFonts w:ascii="Times New Roman" w:hAnsi="Times New Roman" w:cs="Times New Roman"/>
          <w:i/>
          <w:sz w:val="24"/>
          <w:szCs w:val="24"/>
        </w:rPr>
        <w:t>Throne of Blood</w:t>
      </w:r>
      <w:r w:rsidR="00A8763E">
        <w:rPr>
          <w:rFonts w:ascii="Times New Roman" w:hAnsi="Times New Roman" w:cs="Times New Roman"/>
          <w:sz w:val="24"/>
          <w:szCs w:val="24"/>
        </w:rPr>
        <w:t xml:space="preserve"> (1957)</w:t>
      </w:r>
      <w:r w:rsidR="00886759">
        <w:rPr>
          <w:rFonts w:ascii="Times New Roman" w:hAnsi="Times New Roman" w:cs="Times New Roman"/>
          <w:sz w:val="24"/>
          <w:szCs w:val="24"/>
        </w:rPr>
        <w:t xml:space="preserve"> combines Noh theatre and cinema to situate </w:t>
      </w:r>
      <w:r w:rsidR="00886759">
        <w:rPr>
          <w:rFonts w:ascii="Times New Roman" w:hAnsi="Times New Roman" w:cs="Times New Roman"/>
          <w:i/>
          <w:sz w:val="24"/>
          <w:szCs w:val="24"/>
        </w:rPr>
        <w:t>Macbeth</w:t>
      </w:r>
      <w:r w:rsidR="00886759">
        <w:rPr>
          <w:rFonts w:ascii="Times New Roman" w:hAnsi="Times New Roman" w:cs="Times New Roman"/>
          <w:sz w:val="24"/>
          <w:szCs w:val="24"/>
        </w:rPr>
        <w:t xml:space="preserve"> in Medieval Japan. </w:t>
      </w:r>
      <w:proofErr w:type="spellStart"/>
      <w:r w:rsidR="00886759">
        <w:rPr>
          <w:rFonts w:ascii="Times New Roman" w:hAnsi="Times New Roman" w:cs="Times New Roman"/>
          <w:sz w:val="24"/>
          <w:szCs w:val="24"/>
        </w:rPr>
        <w:t>Grigori</w:t>
      </w:r>
      <w:proofErr w:type="spellEnd"/>
      <w:r w:rsidR="0088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59">
        <w:rPr>
          <w:rFonts w:ascii="Times New Roman" w:hAnsi="Times New Roman" w:cs="Times New Roman"/>
          <w:sz w:val="24"/>
          <w:szCs w:val="24"/>
        </w:rPr>
        <w:t>Kozintsev’s</w:t>
      </w:r>
      <w:proofErr w:type="spellEnd"/>
      <w:r w:rsidR="00886759">
        <w:rPr>
          <w:rFonts w:ascii="Times New Roman" w:hAnsi="Times New Roman" w:cs="Times New Roman"/>
          <w:sz w:val="24"/>
          <w:szCs w:val="24"/>
        </w:rPr>
        <w:t xml:space="preserve"> uses Modernist film styles in </w:t>
      </w:r>
      <w:r w:rsidR="00886759">
        <w:rPr>
          <w:rFonts w:ascii="Times New Roman" w:hAnsi="Times New Roman" w:cs="Times New Roman"/>
          <w:i/>
          <w:sz w:val="24"/>
          <w:szCs w:val="24"/>
        </w:rPr>
        <w:t>Hamlet</w:t>
      </w:r>
      <w:r w:rsidR="00886759">
        <w:rPr>
          <w:rFonts w:ascii="Times New Roman" w:hAnsi="Times New Roman" w:cs="Times New Roman"/>
          <w:sz w:val="24"/>
          <w:szCs w:val="24"/>
        </w:rPr>
        <w:t xml:space="preserve"> and </w:t>
      </w:r>
      <w:r w:rsidR="00886759">
        <w:rPr>
          <w:rFonts w:ascii="Times New Roman" w:hAnsi="Times New Roman" w:cs="Times New Roman"/>
          <w:i/>
          <w:sz w:val="24"/>
          <w:szCs w:val="24"/>
        </w:rPr>
        <w:t>King Lear</w:t>
      </w:r>
      <w:r w:rsidR="00886759">
        <w:rPr>
          <w:rFonts w:ascii="Times New Roman" w:hAnsi="Times New Roman" w:cs="Times New Roman"/>
          <w:sz w:val="24"/>
          <w:szCs w:val="24"/>
        </w:rPr>
        <w:t xml:space="preserve"> to comment on the political realities of Russia. </w:t>
      </w:r>
    </w:p>
    <w:p w14:paraId="243EA070" w14:textId="77777777" w:rsidR="005F5617" w:rsidRPr="005F5617" w:rsidDel="00703F92" w:rsidRDefault="005F5617" w:rsidP="005F2B7A">
      <w:pPr>
        <w:rPr>
          <w:del w:id="11" w:author="Pinkoski" w:date="2014-03-24T14:24:00Z"/>
          <w:rFonts w:ascii="Times New Roman" w:hAnsi="Times New Roman" w:cs="Times New Roman"/>
          <w:sz w:val="24"/>
          <w:szCs w:val="24"/>
        </w:rPr>
      </w:pPr>
      <w:del w:id="12" w:author="Pinkoski" w:date="2014-03-24T14:24:00Z">
        <w:r w:rsidDel="00703F92">
          <w:rPr>
            <w:rFonts w:ascii="Times New Roman" w:hAnsi="Times New Roman" w:cs="Times New Roman"/>
            <w:sz w:val="24"/>
            <w:szCs w:val="24"/>
          </w:rPr>
          <w:delText>MAIN ENTRY:</w:delText>
        </w:r>
      </w:del>
    </w:p>
    <w:p w14:paraId="119DA89B" w14:textId="77777777" w:rsidR="00095C8D" w:rsidRPr="00561ABE" w:rsidRDefault="00F52CF8" w:rsidP="005F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</w:t>
      </w:r>
      <w:r w:rsidRPr="00A5523B">
        <w:rPr>
          <w:rFonts w:ascii="Times New Roman" w:hAnsi="Times New Roman" w:cs="Times New Roman"/>
          <w:sz w:val="24"/>
          <w:szCs w:val="24"/>
        </w:rPr>
        <w:t xml:space="preserve"> Shakespearean </w:t>
      </w:r>
      <w:r>
        <w:rPr>
          <w:rFonts w:ascii="Times New Roman" w:hAnsi="Times New Roman" w:cs="Times New Roman"/>
          <w:sz w:val="24"/>
          <w:szCs w:val="24"/>
        </w:rPr>
        <w:t xml:space="preserve">films were </w:t>
      </w:r>
      <w:del w:id="13" w:author="Pinkoski" w:date="2014-03-24T14:25:00Z">
        <w:r w:rsidDel="00703F92">
          <w:rPr>
            <w:rFonts w:ascii="Times New Roman" w:hAnsi="Times New Roman" w:cs="Times New Roman"/>
            <w:sz w:val="24"/>
            <w:szCs w:val="24"/>
          </w:rPr>
          <w:delText>5-10</w:delText>
        </w:r>
      </w:del>
      <w:ins w:id="14" w:author="Pinkoski" w:date="2014-03-24T14:25:00Z">
        <w:r w:rsidR="00703F92">
          <w:rPr>
            <w:rFonts w:ascii="Times New Roman" w:hAnsi="Times New Roman" w:cs="Times New Roman"/>
            <w:sz w:val="24"/>
            <w:szCs w:val="24"/>
          </w:rPr>
          <w:t>five to ten</w:t>
        </w:r>
      </w:ins>
      <w:r>
        <w:rPr>
          <w:rFonts w:ascii="Times New Roman" w:hAnsi="Times New Roman" w:cs="Times New Roman"/>
          <w:sz w:val="24"/>
          <w:szCs w:val="24"/>
        </w:rPr>
        <w:t xml:space="preserve"> minute</w:t>
      </w:r>
      <w:del w:id="15" w:author="Pinkoski" w:date="2014-03-24T14:25:00Z">
        <w:r w:rsidDel="00703F92"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long</w:t>
      </w:r>
      <w:r w:rsidRPr="00A5523B">
        <w:rPr>
          <w:rFonts w:ascii="Times New Roman" w:hAnsi="Times New Roman" w:cs="Times New Roman"/>
          <w:sz w:val="24"/>
          <w:szCs w:val="24"/>
        </w:rPr>
        <w:t xml:space="preserve"> charades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6" w:author="Pinkoski" w:date="2014-03-24T14:25:00Z">
        <w:r w:rsidRPr="00A5523B" w:rsidDel="00703F92">
          <w:rPr>
            <w:rFonts w:ascii="Times New Roman" w:hAnsi="Times New Roman" w:cs="Times New Roman"/>
            <w:sz w:val="24"/>
            <w:szCs w:val="24"/>
          </w:rPr>
          <w:delText>dealing with</w:delText>
        </w:r>
      </w:del>
      <w:ins w:id="17" w:author="Pinkoski" w:date="2014-03-24T14:25:00Z">
        <w:r w:rsidR="00703F92">
          <w:rPr>
            <w:rFonts w:ascii="Times New Roman" w:hAnsi="Times New Roman" w:cs="Times New Roman"/>
            <w:sz w:val="24"/>
            <w:szCs w:val="24"/>
          </w:rPr>
          <w:t>of</w:t>
        </w:r>
      </w:ins>
      <w:r w:rsidRPr="00A5523B">
        <w:rPr>
          <w:rFonts w:ascii="Times New Roman" w:hAnsi="Times New Roman" w:cs="Times New Roman"/>
          <w:sz w:val="24"/>
          <w:szCs w:val="24"/>
        </w:rPr>
        <w:t xml:space="preserve"> key scenes from his famous plays. </w:t>
      </w:r>
      <w:r w:rsidR="00602B36" w:rsidRPr="00F52CF8">
        <w:rPr>
          <w:rFonts w:ascii="Times New Roman" w:hAnsi="Times New Roman" w:cs="Times New Roman"/>
          <w:sz w:val="24"/>
          <w:szCs w:val="24"/>
        </w:rPr>
        <w:t>About</w:t>
      </w:r>
      <w:r w:rsidR="00602B36" w:rsidRPr="00A5523B">
        <w:rPr>
          <w:rFonts w:ascii="Times New Roman" w:hAnsi="Times New Roman" w:cs="Times New Roman"/>
          <w:sz w:val="24"/>
          <w:szCs w:val="24"/>
        </w:rPr>
        <w:t xml:space="preserve"> </w:t>
      </w:r>
      <w:del w:id="18" w:author="Pinkoski" w:date="2014-03-24T14:25:00Z">
        <w:r w:rsidR="00602B36" w:rsidRPr="00A5523B" w:rsidDel="00703F92">
          <w:rPr>
            <w:rFonts w:ascii="Times New Roman" w:hAnsi="Times New Roman" w:cs="Times New Roman"/>
            <w:sz w:val="24"/>
            <w:szCs w:val="24"/>
          </w:rPr>
          <w:delText xml:space="preserve">400 </w:delText>
        </w:r>
      </w:del>
      <w:ins w:id="19" w:author="Pinkoski" w:date="2014-03-24T14:25:00Z">
        <w:r w:rsidR="00703F92">
          <w:rPr>
            <w:rFonts w:ascii="Times New Roman" w:hAnsi="Times New Roman" w:cs="Times New Roman"/>
            <w:sz w:val="24"/>
            <w:szCs w:val="24"/>
          </w:rPr>
          <w:t xml:space="preserve">four hundred </w:t>
        </w:r>
      </w:ins>
      <w:r w:rsidR="00602B36" w:rsidRPr="00A5523B">
        <w:rPr>
          <w:rFonts w:ascii="Times New Roman" w:hAnsi="Times New Roman" w:cs="Times New Roman"/>
          <w:sz w:val="24"/>
          <w:szCs w:val="24"/>
        </w:rPr>
        <w:t>films were adapted from Shakespeare’s plays during the period of the silent cinema</w:t>
      </w:r>
      <w:r>
        <w:rPr>
          <w:rFonts w:ascii="Times New Roman" w:hAnsi="Times New Roman" w:cs="Times New Roman"/>
          <w:sz w:val="24"/>
          <w:szCs w:val="24"/>
        </w:rPr>
        <w:t xml:space="preserve"> from late 1890s to early 1920s</w:t>
      </w:r>
      <w:r w:rsidR="0039184F" w:rsidRPr="00A5523B">
        <w:rPr>
          <w:rFonts w:ascii="Times New Roman" w:hAnsi="Times New Roman" w:cs="Times New Roman"/>
          <w:sz w:val="24"/>
          <w:szCs w:val="24"/>
        </w:rPr>
        <w:t>. In</w:t>
      </w:r>
      <w:r w:rsidR="00AA468B" w:rsidRPr="00A5523B">
        <w:rPr>
          <w:rFonts w:ascii="Times New Roman" w:hAnsi="Times New Roman" w:cs="Times New Roman"/>
          <w:sz w:val="24"/>
          <w:szCs w:val="24"/>
        </w:rPr>
        <w:t xml:space="preserve"> 1899</w:t>
      </w:r>
      <w:ins w:id="20" w:author="Pinkoski" w:date="2014-03-24T14:25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AA468B" w:rsidRPr="00A5523B">
        <w:rPr>
          <w:rFonts w:ascii="Times New Roman" w:hAnsi="Times New Roman" w:cs="Times New Roman"/>
          <w:sz w:val="24"/>
          <w:szCs w:val="24"/>
        </w:rPr>
        <w:t xml:space="preserve"> William Kennedy-Laurie </w:t>
      </w:r>
      <w:r w:rsidR="00AC1F0D" w:rsidRPr="00A5523B">
        <w:rPr>
          <w:rFonts w:ascii="Times New Roman" w:hAnsi="Times New Roman" w:cs="Times New Roman"/>
          <w:sz w:val="24"/>
          <w:szCs w:val="24"/>
        </w:rPr>
        <w:t xml:space="preserve">Dickson </w:t>
      </w:r>
      <w:r w:rsidR="00AA468B" w:rsidRPr="00A5523B">
        <w:rPr>
          <w:rFonts w:ascii="Times New Roman" w:hAnsi="Times New Roman" w:cs="Times New Roman"/>
          <w:sz w:val="24"/>
          <w:szCs w:val="24"/>
        </w:rPr>
        <w:t xml:space="preserve">shot </w:t>
      </w:r>
      <w:r w:rsidR="0039184F" w:rsidRPr="00A5523B">
        <w:rPr>
          <w:rFonts w:ascii="Times New Roman" w:hAnsi="Times New Roman" w:cs="Times New Roman"/>
          <w:sz w:val="24"/>
          <w:szCs w:val="24"/>
        </w:rPr>
        <w:t>a four</w:t>
      </w:r>
      <w:ins w:id="21" w:author="Pinkoski" w:date="2014-03-24T14:25:00Z">
        <w:r w:rsidR="00703F92">
          <w:rPr>
            <w:rFonts w:ascii="Times New Roman" w:hAnsi="Times New Roman" w:cs="Times New Roman"/>
            <w:sz w:val="24"/>
            <w:szCs w:val="24"/>
          </w:rPr>
          <w:t>-</w:t>
        </w:r>
      </w:ins>
      <w:del w:id="22" w:author="Pinkoski" w:date="2014-03-24T14:25:00Z">
        <w:r w:rsidR="0039184F" w:rsidRPr="00A5523B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39184F" w:rsidRPr="00A5523B">
        <w:rPr>
          <w:rFonts w:ascii="Times New Roman" w:hAnsi="Times New Roman" w:cs="Times New Roman"/>
          <w:sz w:val="24"/>
          <w:szCs w:val="24"/>
        </w:rPr>
        <w:t xml:space="preserve">minute scene from </w:t>
      </w:r>
      <w:r w:rsidR="0039184F" w:rsidRPr="00A5523B">
        <w:rPr>
          <w:rFonts w:ascii="Times New Roman" w:hAnsi="Times New Roman" w:cs="Times New Roman"/>
          <w:i/>
          <w:sz w:val="24"/>
          <w:szCs w:val="24"/>
        </w:rPr>
        <w:t>King John</w:t>
      </w:r>
      <w:r w:rsidR="0039184F" w:rsidRPr="00A5523B">
        <w:rPr>
          <w:rFonts w:ascii="Times New Roman" w:hAnsi="Times New Roman" w:cs="Times New Roman"/>
          <w:sz w:val="24"/>
          <w:szCs w:val="24"/>
        </w:rPr>
        <w:t xml:space="preserve"> featuring the noted actor Sir Herbert</w:t>
      </w:r>
      <w:r w:rsidR="00636C32" w:rsidRPr="00A55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32" w:rsidRPr="00A5523B">
        <w:rPr>
          <w:rFonts w:ascii="Times New Roman" w:hAnsi="Times New Roman" w:cs="Times New Roman"/>
          <w:sz w:val="24"/>
          <w:szCs w:val="24"/>
        </w:rPr>
        <w:t>Beerbhom</w:t>
      </w:r>
      <w:proofErr w:type="spellEnd"/>
      <w:r w:rsidR="00636C32" w:rsidRPr="00A5523B">
        <w:rPr>
          <w:rFonts w:ascii="Times New Roman" w:hAnsi="Times New Roman" w:cs="Times New Roman"/>
          <w:sz w:val="24"/>
          <w:szCs w:val="24"/>
        </w:rPr>
        <w:t xml:space="preserve"> Tree. </w:t>
      </w:r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The</w:t>
      </w:r>
      <w:r w:rsidR="007E712E" w:rsidRPr="00A5523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0A08BC" w:rsidRPr="00A5523B">
        <w:rPr>
          <w:rFonts w:ascii="Times New Roman" w:hAnsi="Times New Roman" w:cs="Times New Roman"/>
          <w:sz w:val="24"/>
          <w:szCs w:val="24"/>
        </w:rPr>
        <w:t>next Shakespeare</w:t>
      </w:r>
      <w:r w:rsidR="00DB138B" w:rsidRPr="00A5523B">
        <w:rPr>
          <w:rFonts w:ascii="Times New Roman" w:hAnsi="Times New Roman" w:cs="Times New Roman"/>
          <w:sz w:val="24"/>
          <w:szCs w:val="24"/>
        </w:rPr>
        <w:t>an</w:t>
      </w:r>
      <w:r w:rsidR="000A08BC" w:rsidRPr="00A5523B">
        <w:rPr>
          <w:rFonts w:ascii="Times New Roman" w:hAnsi="Times New Roman" w:cs="Times New Roman"/>
          <w:sz w:val="24"/>
          <w:szCs w:val="24"/>
        </w:rPr>
        <w:t xml:space="preserve"> film</w:t>
      </w:r>
      <w:r w:rsidR="00DB138B" w:rsidRPr="00A5523B">
        <w:rPr>
          <w:rFonts w:ascii="Times New Roman" w:hAnsi="Times New Roman" w:cs="Times New Roman"/>
          <w:sz w:val="24"/>
          <w:szCs w:val="24"/>
        </w:rPr>
        <w:t>,</w:t>
      </w:r>
      <w:r w:rsidR="007E712E" w:rsidRPr="00A5523B">
        <w:rPr>
          <w:rFonts w:ascii="Times New Roman" w:hAnsi="Times New Roman" w:cs="Times New Roman"/>
          <w:sz w:val="24"/>
          <w:szCs w:val="24"/>
        </w:rPr>
        <w:t xml:space="preserve"> shown at the 1900 Paris </w:t>
      </w:r>
      <w:ins w:id="23" w:author="Pinkoski" w:date="2014-03-24T14:26:00Z">
        <w:r w:rsidR="00703F92">
          <w:rPr>
            <w:rFonts w:ascii="Times New Roman" w:hAnsi="Times New Roman" w:cs="Times New Roman"/>
            <w:sz w:val="24"/>
            <w:szCs w:val="24"/>
          </w:rPr>
          <w:t>E</w:t>
        </w:r>
      </w:ins>
      <w:del w:id="24" w:author="Pinkoski" w:date="2014-03-24T14:26:00Z">
        <w:r w:rsidR="007E712E" w:rsidRPr="00A5523B" w:rsidDel="00703F92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7E712E" w:rsidRPr="00A5523B">
        <w:rPr>
          <w:rFonts w:ascii="Times New Roman" w:hAnsi="Times New Roman" w:cs="Times New Roman"/>
          <w:sz w:val="24"/>
          <w:szCs w:val="24"/>
        </w:rPr>
        <w:t>xhibition</w:t>
      </w:r>
      <w:r w:rsidR="00DB138B" w:rsidRPr="00A5523B">
        <w:rPr>
          <w:rFonts w:ascii="Times New Roman" w:hAnsi="Times New Roman" w:cs="Times New Roman"/>
          <w:sz w:val="24"/>
          <w:szCs w:val="24"/>
        </w:rPr>
        <w:t xml:space="preserve"> (</w:t>
      </w:r>
      <w:r w:rsidR="007E712E" w:rsidRPr="00A5523B">
        <w:rPr>
          <w:rFonts w:ascii="Times New Roman" w:hAnsi="Times New Roman" w:cs="Times New Roman"/>
          <w:sz w:val="24"/>
          <w:szCs w:val="24"/>
        </w:rPr>
        <w:t xml:space="preserve">produced by The </w:t>
      </w:r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Phono-Cinéma-Théâtre</w:t>
      </w:r>
      <w:r w:rsidR="00DB138B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),</w:t>
      </w:r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>was</w:t>
      </w:r>
      <w:proofErr w:type="spellEnd"/>
      <w:r w:rsidR="007E712E" w:rsidRPr="00A5523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0A08BC" w:rsidRPr="00A5523B">
        <w:rPr>
          <w:rFonts w:ascii="Times New Roman" w:hAnsi="Times New Roman" w:cs="Times New Roman"/>
          <w:sz w:val="24"/>
          <w:szCs w:val="24"/>
        </w:rPr>
        <w:t xml:space="preserve">a duel scene from </w:t>
      </w:r>
      <w:r w:rsidR="000A08BC" w:rsidRPr="00A5523B">
        <w:rPr>
          <w:rFonts w:ascii="Times New Roman" w:hAnsi="Times New Roman" w:cs="Times New Roman"/>
          <w:i/>
          <w:sz w:val="24"/>
          <w:szCs w:val="24"/>
        </w:rPr>
        <w:t>Hamlet</w:t>
      </w:r>
      <w:r w:rsidR="000A08BC" w:rsidRPr="00A5523B">
        <w:rPr>
          <w:rFonts w:ascii="Times New Roman" w:hAnsi="Times New Roman" w:cs="Times New Roman"/>
          <w:sz w:val="24"/>
          <w:szCs w:val="24"/>
        </w:rPr>
        <w:t xml:space="preserve"> (1900)</w:t>
      </w:r>
      <w:ins w:id="25" w:author="Pinkoski" w:date="2014-03-24T14:26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0A08BC" w:rsidRPr="00A5523B">
        <w:rPr>
          <w:rFonts w:ascii="Times New Roman" w:hAnsi="Times New Roman" w:cs="Times New Roman"/>
          <w:sz w:val="24"/>
          <w:szCs w:val="24"/>
        </w:rPr>
        <w:t xml:space="preserve"> with Sarah Bernhardt as the Prince fighting Laertes (Pierre </w:t>
      </w:r>
      <w:proofErr w:type="spellStart"/>
      <w:r w:rsidR="000A08BC" w:rsidRPr="00A5523B">
        <w:rPr>
          <w:rFonts w:ascii="Times New Roman" w:hAnsi="Times New Roman" w:cs="Times New Roman"/>
          <w:sz w:val="24"/>
          <w:szCs w:val="24"/>
        </w:rPr>
        <w:t>Magnier</w:t>
      </w:r>
      <w:proofErr w:type="spellEnd"/>
      <w:r w:rsidR="000A08BC" w:rsidRPr="00A5523B">
        <w:rPr>
          <w:rFonts w:ascii="Times New Roman" w:hAnsi="Times New Roman" w:cs="Times New Roman"/>
          <w:sz w:val="24"/>
          <w:szCs w:val="24"/>
        </w:rPr>
        <w:t>)</w:t>
      </w:r>
      <w:r w:rsidR="007E712E" w:rsidRPr="00A5523B">
        <w:rPr>
          <w:rFonts w:ascii="Times New Roman" w:hAnsi="Times New Roman" w:cs="Times New Roman"/>
          <w:sz w:val="24"/>
          <w:szCs w:val="24"/>
        </w:rPr>
        <w:t xml:space="preserve">. </w:t>
      </w:r>
      <w:r w:rsidR="00A01CA9" w:rsidRPr="00A5523B">
        <w:rPr>
          <w:rFonts w:ascii="Times New Roman" w:hAnsi="Times New Roman" w:cs="Times New Roman"/>
          <w:sz w:val="24"/>
          <w:szCs w:val="24"/>
        </w:rPr>
        <w:t xml:space="preserve">It was a </w:t>
      </w:r>
      <w:r w:rsidR="000E6C03">
        <w:rPr>
          <w:rFonts w:ascii="Times New Roman" w:hAnsi="Times New Roman" w:cs="Times New Roman"/>
          <w:sz w:val="24"/>
          <w:szCs w:val="24"/>
        </w:rPr>
        <w:t xml:space="preserve">film with sound recorded on </w:t>
      </w:r>
      <w:r w:rsidR="00A01CA9" w:rsidRPr="00A5523B">
        <w:rPr>
          <w:rFonts w:ascii="Times New Roman" w:hAnsi="Times New Roman" w:cs="Times New Roman"/>
          <w:sz w:val="24"/>
          <w:szCs w:val="24"/>
        </w:rPr>
        <w:t>cylinders for phonograph accompaniment</w:t>
      </w:r>
      <w:r w:rsidR="000A1C89" w:rsidRPr="00A5523B">
        <w:rPr>
          <w:rFonts w:ascii="Times New Roman" w:hAnsi="Times New Roman" w:cs="Times New Roman"/>
          <w:sz w:val="24"/>
          <w:szCs w:val="24"/>
        </w:rPr>
        <w:t xml:space="preserve">. Bernhardt’s </w:t>
      </w:r>
      <w:r w:rsidR="000A1C89" w:rsidRPr="00A5523B">
        <w:rPr>
          <w:rFonts w:ascii="Times New Roman" w:hAnsi="Times New Roman" w:cs="Times New Roman"/>
          <w:i/>
          <w:sz w:val="24"/>
          <w:szCs w:val="24"/>
        </w:rPr>
        <w:t>Hamlet</w:t>
      </w:r>
      <w:r w:rsidR="004C4719" w:rsidRPr="00A5523B">
        <w:rPr>
          <w:rFonts w:ascii="Times New Roman" w:hAnsi="Times New Roman" w:cs="Times New Roman"/>
          <w:sz w:val="24"/>
          <w:szCs w:val="24"/>
        </w:rPr>
        <w:t xml:space="preserve"> and</w:t>
      </w:r>
      <w:r w:rsidR="000A1C89" w:rsidRPr="00A5523B">
        <w:rPr>
          <w:rFonts w:ascii="Times New Roman" w:hAnsi="Times New Roman" w:cs="Times New Roman"/>
          <w:sz w:val="24"/>
          <w:szCs w:val="24"/>
        </w:rPr>
        <w:t xml:space="preserve"> Tree’s </w:t>
      </w:r>
      <w:r w:rsidR="000A1C89" w:rsidRPr="00A5523B">
        <w:rPr>
          <w:rFonts w:ascii="Times New Roman" w:hAnsi="Times New Roman" w:cs="Times New Roman"/>
          <w:i/>
          <w:sz w:val="24"/>
          <w:szCs w:val="24"/>
        </w:rPr>
        <w:t>King John</w:t>
      </w:r>
      <w:r w:rsidR="000A1C89" w:rsidRP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A5523B" w:rsidRPr="00A5523B">
        <w:rPr>
          <w:rFonts w:ascii="Times New Roman" w:hAnsi="Times New Roman" w:cs="Times New Roman"/>
          <w:sz w:val="24"/>
          <w:szCs w:val="24"/>
        </w:rPr>
        <w:t xml:space="preserve">initiated the </w:t>
      </w:r>
      <w:r w:rsidR="000A1C89" w:rsidRPr="00A5523B">
        <w:rPr>
          <w:rFonts w:ascii="Times New Roman" w:hAnsi="Times New Roman" w:cs="Times New Roman"/>
          <w:sz w:val="24"/>
          <w:szCs w:val="24"/>
        </w:rPr>
        <w:t>evolution of Shakespeare from theatre into film.</w:t>
      </w:r>
      <w:r w:rsidR="003D202D" w:rsidRPr="00A55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7522">
        <w:rPr>
          <w:rFonts w:ascii="Times New Roman" w:hAnsi="Times New Roman" w:cs="Times New Roman"/>
          <w:sz w:val="24"/>
          <w:szCs w:val="24"/>
        </w:rPr>
        <w:t xml:space="preserve">After </w:t>
      </w:r>
      <w:r w:rsidR="00997522" w:rsidRPr="00A5523B">
        <w:rPr>
          <w:rFonts w:ascii="Times New Roman" w:hAnsi="Times New Roman" w:cs="Times New Roman"/>
          <w:sz w:val="24"/>
          <w:szCs w:val="24"/>
        </w:rPr>
        <w:t xml:space="preserve">Tree’s </w:t>
      </w:r>
      <w:del w:id="26" w:author="Pinkoski" w:date="2014-03-24T14:26:00Z">
        <w:r w:rsidR="00997522" w:rsidRPr="00A5523B" w:rsidDel="00703F92">
          <w:rPr>
            <w:rFonts w:ascii="Times New Roman" w:hAnsi="Times New Roman" w:cs="Times New Roman"/>
            <w:sz w:val="24"/>
            <w:szCs w:val="24"/>
          </w:rPr>
          <w:delText xml:space="preserve">version </w:delText>
        </w:r>
      </w:del>
      <w:ins w:id="27" w:author="Pinkoski" w:date="2014-03-24T14:26:00Z">
        <w:r w:rsidR="00703F92">
          <w:rPr>
            <w:rFonts w:ascii="Times New Roman" w:hAnsi="Times New Roman" w:cs="Times New Roman"/>
            <w:sz w:val="24"/>
            <w:szCs w:val="24"/>
          </w:rPr>
          <w:t>adaptation</w:t>
        </w:r>
        <w:r w:rsidR="00703F92" w:rsidRPr="00A5523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97522" w:rsidRPr="00A5523B">
        <w:rPr>
          <w:rFonts w:ascii="Times New Roman" w:hAnsi="Times New Roman" w:cs="Times New Roman"/>
          <w:sz w:val="24"/>
          <w:szCs w:val="24"/>
        </w:rPr>
        <w:t xml:space="preserve">of </w:t>
      </w:r>
      <w:r w:rsidR="00997522" w:rsidRPr="00A5523B">
        <w:rPr>
          <w:rFonts w:ascii="Times New Roman" w:hAnsi="Times New Roman" w:cs="Times New Roman"/>
          <w:i/>
          <w:sz w:val="24"/>
          <w:szCs w:val="24"/>
        </w:rPr>
        <w:t>The Tempest</w:t>
      </w:r>
      <w:r w:rsidR="00997522">
        <w:rPr>
          <w:rFonts w:ascii="Times New Roman" w:hAnsi="Times New Roman" w:cs="Times New Roman"/>
          <w:sz w:val="24"/>
          <w:szCs w:val="24"/>
        </w:rPr>
        <w:t xml:space="preserve"> (1907)</w:t>
      </w:r>
      <w:ins w:id="28" w:author="Pinkoski" w:date="2014-03-24T14:26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997522">
        <w:rPr>
          <w:rFonts w:ascii="Times New Roman" w:hAnsi="Times New Roman" w:cs="Times New Roman"/>
          <w:sz w:val="24"/>
          <w:szCs w:val="24"/>
        </w:rPr>
        <w:t xml:space="preserve"> about 50 one</w:t>
      </w:r>
      <w:ins w:id="29" w:author="Pinkoski" w:date="2014-03-24T14:26:00Z">
        <w:r w:rsidR="00703F92">
          <w:rPr>
            <w:rFonts w:ascii="Times New Roman" w:hAnsi="Times New Roman" w:cs="Times New Roman"/>
            <w:sz w:val="24"/>
            <w:szCs w:val="24"/>
          </w:rPr>
          <w:t>-</w:t>
        </w:r>
      </w:ins>
      <w:del w:id="30" w:author="Pinkoski" w:date="2014-03-24T14:26:00Z">
        <w:r w:rsidR="00997522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97522">
        <w:rPr>
          <w:rFonts w:ascii="Times New Roman" w:hAnsi="Times New Roman" w:cs="Times New Roman"/>
          <w:sz w:val="24"/>
          <w:szCs w:val="24"/>
        </w:rPr>
        <w:t xml:space="preserve">reel films were produced mainly by the </w:t>
      </w:r>
      <w:proofErr w:type="spellStart"/>
      <w:r w:rsidR="00997522">
        <w:rPr>
          <w:rFonts w:ascii="Times New Roman" w:hAnsi="Times New Roman" w:cs="Times New Roman"/>
          <w:sz w:val="24"/>
          <w:szCs w:val="24"/>
        </w:rPr>
        <w:t>Vitagraph</w:t>
      </w:r>
      <w:proofErr w:type="spellEnd"/>
      <w:r w:rsidR="009975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97522">
        <w:rPr>
          <w:rFonts w:ascii="Times New Roman" w:hAnsi="Times New Roman" w:cs="Times New Roman"/>
          <w:sz w:val="24"/>
          <w:szCs w:val="24"/>
        </w:rPr>
        <w:t>Thanhouser</w:t>
      </w:r>
      <w:proofErr w:type="spellEnd"/>
      <w:r w:rsidR="00997522">
        <w:rPr>
          <w:rFonts w:ascii="Times New Roman" w:hAnsi="Times New Roman" w:cs="Times New Roman"/>
          <w:sz w:val="24"/>
          <w:szCs w:val="24"/>
        </w:rPr>
        <w:t xml:space="preserve"> companies in the United States </w:t>
      </w:r>
      <w:r w:rsidR="00095C8D">
        <w:rPr>
          <w:rFonts w:ascii="Times New Roman" w:hAnsi="Times New Roman" w:cs="Times New Roman"/>
          <w:sz w:val="24"/>
          <w:szCs w:val="24"/>
        </w:rPr>
        <w:t>between 1908 and</w:t>
      </w:r>
      <w:r w:rsidR="00997522">
        <w:rPr>
          <w:rFonts w:ascii="Times New Roman" w:hAnsi="Times New Roman" w:cs="Times New Roman"/>
          <w:sz w:val="24"/>
          <w:szCs w:val="24"/>
        </w:rPr>
        <w:t xml:space="preserve"> 1911</w:t>
      </w:r>
      <w:proofErr w:type="gramEnd"/>
      <w:r w:rsidR="00997522">
        <w:rPr>
          <w:rFonts w:ascii="Times New Roman" w:hAnsi="Times New Roman" w:cs="Times New Roman"/>
          <w:sz w:val="24"/>
          <w:szCs w:val="24"/>
        </w:rPr>
        <w:t>.</w:t>
      </w:r>
      <w:r w:rsidR="00997522" w:rsidRPr="00997522">
        <w:rPr>
          <w:rFonts w:ascii="Times New Roman" w:hAnsi="Times New Roman" w:cs="Times New Roman"/>
          <w:sz w:val="24"/>
          <w:szCs w:val="24"/>
        </w:rPr>
        <w:t xml:space="preserve"> </w:t>
      </w:r>
      <w:r w:rsidR="008B55D7">
        <w:rPr>
          <w:rFonts w:ascii="Times New Roman" w:hAnsi="Times New Roman" w:cs="Times New Roman"/>
          <w:sz w:val="24"/>
          <w:szCs w:val="24"/>
        </w:rPr>
        <w:t xml:space="preserve">Noted British films of the period are Will Barker’s </w:t>
      </w:r>
      <w:r w:rsidR="008B55D7">
        <w:rPr>
          <w:rFonts w:ascii="Times New Roman" w:hAnsi="Times New Roman" w:cs="Times New Roman"/>
          <w:i/>
          <w:sz w:val="24"/>
          <w:szCs w:val="24"/>
        </w:rPr>
        <w:t>Hamlet</w:t>
      </w:r>
      <w:r w:rsidR="008B55D7">
        <w:rPr>
          <w:rFonts w:ascii="Times New Roman" w:hAnsi="Times New Roman" w:cs="Times New Roman"/>
          <w:sz w:val="24"/>
          <w:szCs w:val="24"/>
        </w:rPr>
        <w:t xml:space="preserve"> (1910)</w:t>
      </w:r>
      <w:ins w:id="31" w:author="Pinkoski" w:date="2014-03-24T14:27:00Z">
        <w:r w:rsidR="00703F92">
          <w:rPr>
            <w:rFonts w:ascii="Times New Roman" w:hAnsi="Times New Roman" w:cs="Times New Roman"/>
            <w:sz w:val="24"/>
            <w:szCs w:val="24"/>
          </w:rPr>
          <w:t>—</w:t>
        </w:r>
      </w:ins>
      <w:del w:id="32" w:author="Pinkoski" w:date="2014-03-24T14:27:00Z">
        <w:r w:rsidR="008B55D7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8B55D7">
        <w:rPr>
          <w:rFonts w:ascii="Times New Roman" w:hAnsi="Times New Roman" w:cs="Times New Roman"/>
          <w:sz w:val="24"/>
          <w:szCs w:val="24"/>
        </w:rPr>
        <w:t xml:space="preserve">made in a single day. </w:t>
      </w:r>
      <w:r w:rsidR="00214E09">
        <w:rPr>
          <w:rFonts w:ascii="Times New Roman" w:hAnsi="Times New Roman" w:cs="Times New Roman"/>
          <w:sz w:val="24"/>
          <w:szCs w:val="24"/>
        </w:rPr>
        <w:t>In 1911</w:t>
      </w:r>
      <w:ins w:id="33" w:author="Pinkoski" w:date="2014-03-24T14:27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214E09">
        <w:rPr>
          <w:rFonts w:ascii="Times New Roman" w:hAnsi="Times New Roman" w:cs="Times New Roman"/>
          <w:sz w:val="24"/>
          <w:szCs w:val="24"/>
        </w:rPr>
        <w:t xml:space="preserve"> </w:t>
      </w:r>
      <w:r w:rsidR="008B55D7">
        <w:rPr>
          <w:rFonts w:ascii="Times New Roman" w:hAnsi="Times New Roman" w:cs="Times New Roman"/>
          <w:sz w:val="24"/>
          <w:szCs w:val="24"/>
        </w:rPr>
        <w:t xml:space="preserve">Sir Frank Benson’s stage productions of </w:t>
      </w:r>
      <w:r w:rsidR="008B55D7">
        <w:rPr>
          <w:rFonts w:ascii="Times New Roman" w:hAnsi="Times New Roman" w:cs="Times New Roman"/>
          <w:i/>
          <w:sz w:val="24"/>
          <w:szCs w:val="24"/>
        </w:rPr>
        <w:t>Richard III,</w:t>
      </w:r>
      <w:r w:rsidR="008B55D7" w:rsidRPr="008B55D7">
        <w:rPr>
          <w:rFonts w:ascii="Times New Roman" w:hAnsi="Times New Roman" w:cs="Times New Roman"/>
          <w:i/>
          <w:sz w:val="24"/>
          <w:szCs w:val="24"/>
        </w:rPr>
        <w:t xml:space="preserve"> Macbeth</w:t>
      </w:r>
      <w:r w:rsidR="008B55D7">
        <w:rPr>
          <w:rFonts w:ascii="Times New Roman" w:hAnsi="Times New Roman" w:cs="Times New Roman"/>
          <w:sz w:val="24"/>
          <w:szCs w:val="24"/>
        </w:rPr>
        <w:t xml:space="preserve">, and </w:t>
      </w:r>
      <w:r w:rsidR="008B55D7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B55D7" w:rsidRPr="008B55D7">
        <w:rPr>
          <w:rFonts w:ascii="Times New Roman" w:hAnsi="Times New Roman" w:cs="Times New Roman"/>
          <w:i/>
          <w:sz w:val="24"/>
          <w:szCs w:val="24"/>
        </w:rPr>
        <w:t>Taming of the Shrew</w:t>
      </w:r>
      <w:r w:rsidR="008B55D7">
        <w:rPr>
          <w:rFonts w:ascii="Times New Roman" w:hAnsi="Times New Roman" w:cs="Times New Roman"/>
          <w:sz w:val="24"/>
          <w:szCs w:val="24"/>
        </w:rPr>
        <w:t xml:space="preserve"> were all recorded.</w:t>
      </w:r>
      <w:r w:rsidR="00561A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ABE">
        <w:rPr>
          <w:rFonts w:ascii="Times New Roman" w:hAnsi="Times New Roman" w:cs="Times New Roman"/>
          <w:sz w:val="24"/>
          <w:szCs w:val="24"/>
        </w:rPr>
        <w:t xml:space="preserve">James Keane’s </w:t>
      </w:r>
      <w:r w:rsidR="00561ABE">
        <w:rPr>
          <w:rFonts w:ascii="Times New Roman" w:hAnsi="Times New Roman" w:cs="Times New Roman"/>
          <w:i/>
          <w:sz w:val="24"/>
          <w:szCs w:val="24"/>
        </w:rPr>
        <w:t xml:space="preserve">The Life and Death of King Richard III </w:t>
      </w:r>
      <w:r w:rsidR="00561ABE">
        <w:rPr>
          <w:rFonts w:ascii="Times New Roman" w:hAnsi="Times New Roman" w:cs="Times New Roman"/>
          <w:sz w:val="24"/>
          <w:szCs w:val="24"/>
        </w:rPr>
        <w:t>(1912), the first Shakespeare feature film, was shot entirely in medium and long shots,</w:t>
      </w:r>
      <w:r w:rsidR="00FB02C8">
        <w:rPr>
          <w:rFonts w:ascii="Times New Roman" w:hAnsi="Times New Roman" w:cs="Times New Roman"/>
          <w:sz w:val="24"/>
          <w:szCs w:val="24"/>
        </w:rPr>
        <w:t xml:space="preserve"> and placed Richard in the cent</w:t>
      </w:r>
      <w:r w:rsidR="00561ABE">
        <w:rPr>
          <w:rFonts w:ascii="Times New Roman" w:hAnsi="Times New Roman" w:cs="Times New Roman"/>
          <w:sz w:val="24"/>
          <w:szCs w:val="24"/>
        </w:rPr>
        <w:t>e</w:t>
      </w:r>
      <w:r w:rsidR="00FB02C8">
        <w:rPr>
          <w:rFonts w:ascii="Times New Roman" w:hAnsi="Times New Roman" w:cs="Times New Roman"/>
          <w:sz w:val="24"/>
          <w:szCs w:val="24"/>
        </w:rPr>
        <w:t>r</w:t>
      </w:r>
      <w:r w:rsidR="00561ABE">
        <w:rPr>
          <w:rFonts w:ascii="Times New Roman" w:hAnsi="Times New Roman" w:cs="Times New Roman"/>
          <w:sz w:val="24"/>
          <w:szCs w:val="24"/>
        </w:rPr>
        <w:t xml:space="preserve"> of several interior tableaux.</w:t>
      </w:r>
    </w:p>
    <w:p w14:paraId="6859F376" w14:textId="77777777" w:rsidR="003B41B6" w:rsidRPr="007A472F" w:rsidRDefault="00997522" w:rsidP="0079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5523B">
        <w:rPr>
          <w:rFonts w:ascii="Times New Roman" w:hAnsi="Times New Roman" w:cs="Times New Roman"/>
          <w:sz w:val="24"/>
          <w:szCs w:val="24"/>
        </w:rPr>
        <w:t xml:space="preserve">he </w:t>
      </w:r>
      <w:r w:rsidRPr="00A5523B">
        <w:rPr>
          <w:rFonts w:ascii="Times New Roman" w:hAnsi="Times New Roman" w:cs="Times New Roman"/>
          <w:i/>
          <w:sz w:val="24"/>
          <w:szCs w:val="24"/>
        </w:rPr>
        <w:t>film d’art</w:t>
      </w:r>
      <w:del w:id="34" w:author="Pinkoski" w:date="2014-03-24T14:30:00Z">
        <w:r w:rsidRPr="00A5523B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C7CE9" w:rsidDel="00703F92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  <w:r w:rsidR="006C7CE9" w:rsidRPr="00A5523B" w:rsidDel="00703F92">
          <w:rPr>
            <w:rFonts w:ascii="Times New Roman" w:hAnsi="Times New Roman" w:cs="Times New Roman"/>
            <w:i/>
            <w:sz w:val="24"/>
            <w:szCs w:val="24"/>
          </w:rPr>
          <w:delText>film d’art</w:delText>
        </w:r>
        <w:r w:rsidR="006C7CE9" w:rsidDel="00703F92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35" w:author="Pinkoski" w:date="2014-03-24T14:30:00Z">
        <w:r w:rsidR="00703F92">
          <w:rPr>
            <w:rFonts w:ascii="Times New Roman" w:hAnsi="Times New Roman" w:cs="Times New Roman"/>
            <w:sz w:val="24"/>
            <w:szCs w:val="24"/>
          </w:rPr>
          <w:t xml:space="preserve"> movements </w:t>
        </w:r>
      </w:ins>
      <w:del w:id="36" w:author="Pinkoski" w:date="2014-03-24T14:31:00Z">
        <w:r w:rsidR="006C7CE9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7" w:author="Pinkoski" w:date="2014-03-24T14:30:00Z">
        <w:r w:rsidRPr="00A5523B" w:rsidDel="00703F92">
          <w:rPr>
            <w:rFonts w:ascii="Times New Roman" w:hAnsi="Times New Roman" w:cs="Times New Roman"/>
            <w:sz w:val="24"/>
            <w:szCs w:val="24"/>
          </w:rPr>
          <w:delText>movement</w:delText>
        </w:r>
        <w:r w:rsidR="006C7CE9" w:rsidDel="00703F92">
          <w:rPr>
            <w:rFonts w:ascii="Times New Roman" w:hAnsi="Times New Roman" w:cs="Times New Roman"/>
            <w:sz w:val="24"/>
            <w:szCs w:val="24"/>
          </w:rPr>
          <w:delText>s</w:delText>
        </w:r>
        <w:r w:rsidRPr="00A5523B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A5523B">
        <w:rPr>
          <w:rFonts w:ascii="Times New Roman" w:hAnsi="Times New Roman" w:cs="Times New Roman"/>
          <w:sz w:val="24"/>
          <w:szCs w:val="24"/>
        </w:rPr>
        <w:t>promoted Shakespeare in both France and Italy</w:t>
      </w:r>
      <w:r w:rsidR="00A7394D">
        <w:rPr>
          <w:rFonts w:ascii="Times New Roman" w:hAnsi="Times New Roman" w:cs="Times New Roman"/>
          <w:sz w:val="24"/>
          <w:szCs w:val="24"/>
        </w:rPr>
        <w:t xml:space="preserve">. </w:t>
      </w:r>
      <w:r w:rsidR="00335E1D">
        <w:rPr>
          <w:rFonts w:ascii="Times New Roman" w:hAnsi="Times New Roman" w:cs="Times New Roman"/>
          <w:sz w:val="24"/>
          <w:szCs w:val="24"/>
        </w:rPr>
        <w:t>The French filmmaker</w:t>
      </w:r>
      <w:ins w:id="38" w:author="Pinkoski" w:date="2014-03-24T14:31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35E1D">
        <w:rPr>
          <w:rFonts w:ascii="Times New Roman" w:hAnsi="Times New Roman" w:cs="Times New Roman"/>
          <w:sz w:val="24"/>
          <w:szCs w:val="24"/>
        </w:rPr>
        <w:t xml:space="preserve"> </w:t>
      </w:r>
      <w:r w:rsidR="00A5523B" w:rsidRPr="00A5523B">
        <w:rPr>
          <w:rFonts w:ascii="Times New Roman" w:hAnsi="Times New Roman" w:cs="Times New Roman"/>
          <w:sz w:val="24"/>
          <w:szCs w:val="24"/>
        </w:rPr>
        <w:t xml:space="preserve">Georges </w:t>
      </w:r>
      <w:proofErr w:type="spellStart"/>
      <w:r w:rsidR="00A5523B" w:rsidRPr="00A5523B">
        <w:rPr>
          <w:rFonts w:ascii="Times New Roman" w:hAnsi="Times New Roman" w:cs="Times New Roman"/>
          <w:sz w:val="24"/>
          <w:szCs w:val="24"/>
        </w:rPr>
        <w:t>Méliès</w:t>
      </w:r>
      <w:proofErr w:type="spellEnd"/>
      <w:r w:rsidR="00A7394D">
        <w:rPr>
          <w:rFonts w:ascii="Times New Roman" w:hAnsi="Times New Roman" w:cs="Times New Roman"/>
          <w:sz w:val="24"/>
          <w:szCs w:val="24"/>
        </w:rPr>
        <w:t>, the inventor of trick photography, made a</w:t>
      </w:r>
      <w:r w:rsid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A5523B" w:rsidRPr="00A5523B">
        <w:rPr>
          <w:rFonts w:ascii="Times New Roman" w:hAnsi="Times New Roman" w:cs="Times New Roman"/>
          <w:sz w:val="24"/>
          <w:szCs w:val="24"/>
        </w:rPr>
        <w:t xml:space="preserve">ten-minute version of </w:t>
      </w:r>
      <w:r w:rsidR="00A5523B">
        <w:rPr>
          <w:rFonts w:ascii="Times New Roman" w:hAnsi="Times New Roman" w:cs="Times New Roman"/>
          <w:i/>
          <w:sz w:val="24"/>
          <w:szCs w:val="24"/>
        </w:rPr>
        <w:t>Hamlet</w:t>
      </w:r>
      <w:r w:rsidR="00A5523B">
        <w:rPr>
          <w:rFonts w:ascii="Times New Roman" w:hAnsi="Times New Roman" w:cs="Times New Roman"/>
          <w:sz w:val="24"/>
          <w:szCs w:val="24"/>
        </w:rPr>
        <w:t xml:space="preserve"> </w:t>
      </w:r>
      <w:r w:rsidR="00A7394D">
        <w:rPr>
          <w:rFonts w:ascii="Times New Roman" w:hAnsi="Times New Roman" w:cs="Times New Roman"/>
          <w:sz w:val="24"/>
          <w:szCs w:val="24"/>
        </w:rPr>
        <w:t>in which he played the lead role</w:t>
      </w:r>
      <w:ins w:id="39" w:author="Pinkoski" w:date="2014-03-24T14:32:00Z">
        <w:r w:rsidR="00703F92">
          <w:rPr>
            <w:rFonts w:ascii="Times New Roman" w:hAnsi="Times New Roman" w:cs="Times New Roman"/>
            <w:sz w:val="24"/>
            <w:szCs w:val="24"/>
          </w:rPr>
          <w:t>;</w:t>
        </w:r>
      </w:ins>
      <w:del w:id="40" w:author="Pinkoski" w:date="2014-03-24T14:32:00Z">
        <w:r w:rsidR="00A7394D" w:rsidDel="00703F92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A7394D">
        <w:rPr>
          <w:rFonts w:ascii="Times New Roman" w:hAnsi="Times New Roman" w:cs="Times New Roman"/>
          <w:sz w:val="24"/>
          <w:szCs w:val="24"/>
        </w:rPr>
        <w:t xml:space="preserve"> </w:t>
      </w:r>
      <w:r w:rsidR="006603AD">
        <w:rPr>
          <w:rFonts w:ascii="Times New Roman" w:hAnsi="Times New Roman" w:cs="Times New Roman"/>
          <w:sz w:val="24"/>
          <w:szCs w:val="24"/>
        </w:rPr>
        <w:t>and</w:t>
      </w:r>
      <w:r w:rsidR="009F696D">
        <w:rPr>
          <w:rFonts w:ascii="Times New Roman" w:hAnsi="Times New Roman" w:cs="Times New Roman"/>
          <w:sz w:val="24"/>
          <w:szCs w:val="24"/>
        </w:rPr>
        <w:t xml:space="preserve"> also made a film on</w:t>
      </w:r>
      <w:r w:rsidR="006603AD">
        <w:rPr>
          <w:rFonts w:ascii="Times New Roman" w:hAnsi="Times New Roman" w:cs="Times New Roman"/>
          <w:sz w:val="24"/>
          <w:szCs w:val="24"/>
        </w:rPr>
        <w:t xml:space="preserve"> </w:t>
      </w:r>
      <w:r w:rsidR="00A5523B">
        <w:rPr>
          <w:rFonts w:ascii="Times New Roman" w:hAnsi="Times New Roman" w:cs="Times New Roman"/>
          <w:i/>
          <w:sz w:val="24"/>
          <w:szCs w:val="24"/>
        </w:rPr>
        <w:t>Shakespeare Writing Julius Caesar</w:t>
      </w:r>
      <w:r w:rsidR="00964407">
        <w:rPr>
          <w:rFonts w:ascii="Times New Roman" w:hAnsi="Times New Roman" w:cs="Times New Roman"/>
          <w:sz w:val="24"/>
          <w:szCs w:val="24"/>
        </w:rPr>
        <w:t xml:space="preserve"> in </w:t>
      </w:r>
      <w:r w:rsidR="00770AD3">
        <w:rPr>
          <w:rFonts w:ascii="Times New Roman" w:hAnsi="Times New Roman" w:cs="Times New Roman"/>
          <w:sz w:val="24"/>
          <w:szCs w:val="24"/>
        </w:rPr>
        <w:t>1907</w:t>
      </w:r>
      <w:r w:rsidR="00A5523B">
        <w:rPr>
          <w:rFonts w:ascii="Times New Roman" w:hAnsi="Times New Roman" w:cs="Times New Roman"/>
          <w:sz w:val="24"/>
          <w:szCs w:val="24"/>
        </w:rPr>
        <w:t xml:space="preserve">. </w:t>
      </w:r>
      <w:r w:rsidR="00095C8D">
        <w:rPr>
          <w:rFonts w:ascii="Times New Roman" w:hAnsi="Times New Roman" w:cs="Times New Roman"/>
          <w:sz w:val="24"/>
          <w:szCs w:val="24"/>
        </w:rPr>
        <w:t>Jean</w:t>
      </w:r>
      <w:r w:rsidR="00C86C09">
        <w:rPr>
          <w:rFonts w:ascii="Times New Roman" w:hAnsi="Times New Roman" w:cs="Times New Roman"/>
          <w:sz w:val="24"/>
          <w:szCs w:val="24"/>
        </w:rPr>
        <w:t xml:space="preserve"> Monet </w:t>
      </w:r>
      <w:r w:rsidR="00095C8D">
        <w:rPr>
          <w:rFonts w:ascii="Times New Roman" w:hAnsi="Times New Roman" w:cs="Times New Roman"/>
          <w:sz w:val="24"/>
          <w:szCs w:val="24"/>
        </w:rPr>
        <w:t xml:space="preserve">Sully, one of the greatest French actors of the period, recorded the graveyard scene from </w:t>
      </w:r>
      <w:r w:rsidR="00095C8D">
        <w:rPr>
          <w:rFonts w:ascii="Times New Roman" w:hAnsi="Times New Roman" w:cs="Times New Roman"/>
          <w:i/>
          <w:sz w:val="24"/>
          <w:szCs w:val="24"/>
        </w:rPr>
        <w:t>Hamlet</w:t>
      </w:r>
      <w:r w:rsidR="00095C8D">
        <w:rPr>
          <w:rFonts w:ascii="Times New Roman" w:hAnsi="Times New Roman" w:cs="Times New Roman"/>
          <w:sz w:val="24"/>
          <w:szCs w:val="24"/>
        </w:rPr>
        <w:t>, and his brother</w:t>
      </w:r>
      <w:ins w:id="41" w:author="Pinkoski" w:date="2014-03-24T14:32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095C8D">
        <w:rPr>
          <w:rFonts w:ascii="Times New Roman" w:hAnsi="Times New Roman" w:cs="Times New Roman"/>
          <w:sz w:val="24"/>
          <w:szCs w:val="24"/>
        </w:rPr>
        <w:t xml:space="preserve"> Paul Monet</w:t>
      </w:r>
      <w:ins w:id="42" w:author="Pinkoski" w:date="2014-03-24T14:32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095C8D">
        <w:rPr>
          <w:rFonts w:ascii="Times New Roman" w:hAnsi="Times New Roman" w:cs="Times New Roman"/>
          <w:sz w:val="24"/>
          <w:szCs w:val="24"/>
        </w:rPr>
        <w:t xml:space="preserve"> appeared in a one-reel version of </w:t>
      </w:r>
      <w:r w:rsidR="00095C8D">
        <w:rPr>
          <w:rFonts w:ascii="Times New Roman" w:hAnsi="Times New Roman" w:cs="Times New Roman"/>
          <w:i/>
          <w:sz w:val="24"/>
          <w:szCs w:val="24"/>
        </w:rPr>
        <w:t>Macbeth</w:t>
      </w:r>
      <w:r w:rsidR="00E57F15">
        <w:rPr>
          <w:rFonts w:ascii="Times New Roman" w:hAnsi="Times New Roman" w:cs="Times New Roman"/>
          <w:sz w:val="24"/>
          <w:szCs w:val="24"/>
        </w:rPr>
        <w:t xml:space="preserve"> in </w:t>
      </w:r>
      <w:r w:rsidR="00095C8D">
        <w:rPr>
          <w:rFonts w:ascii="Times New Roman" w:hAnsi="Times New Roman" w:cs="Times New Roman"/>
          <w:sz w:val="24"/>
          <w:szCs w:val="24"/>
        </w:rPr>
        <w:t xml:space="preserve">1909-10. </w:t>
      </w:r>
      <w:r w:rsidR="00A02DFB">
        <w:rPr>
          <w:rFonts w:ascii="Times New Roman" w:hAnsi="Times New Roman" w:cs="Times New Roman"/>
          <w:sz w:val="24"/>
          <w:szCs w:val="24"/>
        </w:rPr>
        <w:t>Ital</w:t>
      </w:r>
      <w:r w:rsidR="001179E0">
        <w:rPr>
          <w:rFonts w:ascii="Times New Roman" w:hAnsi="Times New Roman" w:cs="Times New Roman"/>
          <w:sz w:val="24"/>
          <w:szCs w:val="24"/>
        </w:rPr>
        <w:t xml:space="preserve">y produced a series of films such as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Romeo and Juliet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Hamlet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Julius Caesar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Othello</w:t>
      </w:r>
      <w:ins w:id="43" w:author="Pinkoski" w:date="2014-03-24T14:32:00Z">
        <w:r w:rsidR="00703F92">
          <w:rPr>
            <w:rFonts w:ascii="Times New Roman" w:hAnsi="Times New Roman" w:cs="Times New Roman"/>
            <w:i/>
            <w:sz w:val="24"/>
            <w:szCs w:val="24"/>
          </w:rPr>
          <w:t>,</w:t>
        </w:r>
      </w:ins>
      <w:r w:rsidR="001179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9E0" w:rsidRPr="001179E0">
        <w:rPr>
          <w:rFonts w:ascii="Times New Roman" w:hAnsi="Times New Roman" w:cs="Times New Roman"/>
          <w:sz w:val="24"/>
          <w:szCs w:val="24"/>
        </w:rPr>
        <w:t>and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9E0" w:rsidRPr="001179E0">
        <w:rPr>
          <w:rFonts w:ascii="Times New Roman" w:hAnsi="Times New Roman" w:cs="Times New Roman"/>
          <w:i/>
          <w:sz w:val="24"/>
          <w:szCs w:val="24"/>
        </w:rPr>
        <w:t>Macbeth</w:t>
      </w:r>
      <w:r w:rsidR="001179E0">
        <w:rPr>
          <w:rFonts w:ascii="Times New Roman" w:hAnsi="Times New Roman" w:cs="Times New Roman"/>
          <w:sz w:val="24"/>
          <w:szCs w:val="24"/>
        </w:rPr>
        <w:t xml:space="preserve"> in 1908-09. Italy’s senior director</w:t>
      </w:r>
      <w:ins w:id="44" w:author="Pinkoski" w:date="2014-03-24T14:32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1179E0">
        <w:rPr>
          <w:rFonts w:ascii="Times New Roman" w:hAnsi="Times New Roman" w:cs="Times New Roman"/>
          <w:sz w:val="24"/>
          <w:szCs w:val="24"/>
        </w:rPr>
        <w:t xml:space="preserve"> Enrico</w:t>
      </w:r>
      <w:del w:id="45" w:author="Pinkoski" w:date="2014-03-24T14:32:00Z">
        <w:r w:rsidR="001179E0" w:rsidDel="00703F92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="0011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9E0">
        <w:rPr>
          <w:rFonts w:ascii="Times New Roman" w:hAnsi="Times New Roman" w:cs="Times New Roman"/>
          <w:sz w:val="24"/>
          <w:szCs w:val="24"/>
        </w:rPr>
        <w:t>Guazzoni’s</w:t>
      </w:r>
      <w:proofErr w:type="spellEnd"/>
      <w:r w:rsidR="001179E0">
        <w:rPr>
          <w:rFonts w:ascii="Times New Roman" w:hAnsi="Times New Roman" w:cs="Times New Roman"/>
          <w:sz w:val="24"/>
          <w:szCs w:val="24"/>
        </w:rPr>
        <w:t xml:space="preserve"> </w:t>
      </w:r>
      <w:r w:rsidR="001179E0">
        <w:rPr>
          <w:rFonts w:ascii="Times New Roman" w:hAnsi="Times New Roman" w:cs="Times New Roman"/>
          <w:i/>
          <w:sz w:val="24"/>
          <w:szCs w:val="24"/>
        </w:rPr>
        <w:t xml:space="preserve">Brutus </w:t>
      </w:r>
      <w:r w:rsidR="001179E0">
        <w:rPr>
          <w:rFonts w:ascii="Times New Roman" w:hAnsi="Times New Roman" w:cs="Times New Roman"/>
          <w:sz w:val="24"/>
          <w:szCs w:val="24"/>
        </w:rPr>
        <w:t xml:space="preserve">(1910) was </w:t>
      </w:r>
      <w:r w:rsidR="008B55D7">
        <w:rPr>
          <w:rFonts w:ascii="Times New Roman" w:hAnsi="Times New Roman" w:cs="Times New Roman"/>
          <w:sz w:val="24"/>
          <w:szCs w:val="24"/>
        </w:rPr>
        <w:t>praised for its acti</w:t>
      </w:r>
      <w:r w:rsidR="00DA41F5">
        <w:rPr>
          <w:rFonts w:ascii="Times New Roman" w:hAnsi="Times New Roman" w:cs="Times New Roman"/>
          <w:sz w:val="24"/>
          <w:szCs w:val="24"/>
        </w:rPr>
        <w:t xml:space="preserve">on scenes. </w:t>
      </w:r>
      <w:proofErr w:type="spellStart"/>
      <w:r w:rsidR="007940E3">
        <w:rPr>
          <w:rFonts w:ascii="Times New Roman" w:hAnsi="Times New Roman" w:cs="Times New Roman"/>
          <w:sz w:val="24"/>
          <w:szCs w:val="24"/>
        </w:rPr>
        <w:t>Svend</w:t>
      </w:r>
      <w:proofErr w:type="spellEnd"/>
      <w:r w:rsidR="00794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0E3">
        <w:rPr>
          <w:rFonts w:ascii="Times New Roman" w:hAnsi="Times New Roman" w:cs="Times New Roman"/>
          <w:sz w:val="24"/>
          <w:szCs w:val="24"/>
        </w:rPr>
        <w:t>Gade</w:t>
      </w:r>
      <w:proofErr w:type="spellEnd"/>
      <w:r w:rsidR="007940E3">
        <w:rPr>
          <w:rFonts w:ascii="Times New Roman" w:hAnsi="Times New Roman" w:cs="Times New Roman"/>
          <w:sz w:val="24"/>
          <w:szCs w:val="24"/>
        </w:rPr>
        <w:t xml:space="preserve"> and Heinz </w:t>
      </w:r>
      <w:proofErr w:type="spellStart"/>
      <w:r w:rsidR="007940E3">
        <w:rPr>
          <w:rFonts w:ascii="Times New Roman" w:hAnsi="Times New Roman" w:cs="Times New Roman"/>
          <w:sz w:val="24"/>
          <w:szCs w:val="24"/>
        </w:rPr>
        <w:t>Schall</w:t>
      </w:r>
      <w:proofErr w:type="spellEnd"/>
      <w:r w:rsidR="007940E3">
        <w:rPr>
          <w:rFonts w:ascii="Times New Roman" w:hAnsi="Times New Roman" w:cs="Times New Roman"/>
          <w:sz w:val="24"/>
          <w:szCs w:val="24"/>
        </w:rPr>
        <w:t xml:space="preserve"> </w:t>
      </w:r>
      <w:r w:rsidR="000C6D6D">
        <w:rPr>
          <w:rFonts w:ascii="Times New Roman" w:hAnsi="Times New Roman" w:cs="Times New Roman"/>
          <w:sz w:val="24"/>
          <w:szCs w:val="24"/>
        </w:rPr>
        <w:t>directed the</w:t>
      </w:r>
      <w:r w:rsidR="00DA41F5">
        <w:rPr>
          <w:rFonts w:ascii="Times New Roman" w:hAnsi="Times New Roman" w:cs="Times New Roman"/>
          <w:sz w:val="24"/>
          <w:szCs w:val="24"/>
        </w:rPr>
        <w:t xml:space="preserve"> path-breaking </w:t>
      </w:r>
      <w:r w:rsidR="00DA41F5">
        <w:rPr>
          <w:rFonts w:ascii="Times New Roman" w:hAnsi="Times New Roman" w:cs="Times New Roman"/>
          <w:i/>
          <w:sz w:val="24"/>
          <w:szCs w:val="24"/>
        </w:rPr>
        <w:t>Hamlet</w:t>
      </w:r>
      <w:r w:rsidR="00F040CF">
        <w:rPr>
          <w:rFonts w:ascii="Times New Roman" w:hAnsi="Times New Roman" w:cs="Times New Roman"/>
          <w:i/>
          <w:sz w:val="24"/>
          <w:szCs w:val="24"/>
        </w:rPr>
        <w:t>: The Drama of Vengeance</w:t>
      </w:r>
      <w:r w:rsidR="00802E90">
        <w:rPr>
          <w:rFonts w:ascii="Times New Roman" w:hAnsi="Times New Roman" w:cs="Times New Roman"/>
          <w:sz w:val="24"/>
          <w:szCs w:val="24"/>
        </w:rPr>
        <w:t xml:space="preserve"> (1920)</w:t>
      </w:r>
      <w:ins w:id="46" w:author="Pinkoski" w:date="2014-03-24T14:33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DA41F5">
        <w:rPr>
          <w:rFonts w:ascii="Times New Roman" w:hAnsi="Times New Roman" w:cs="Times New Roman"/>
          <w:sz w:val="24"/>
          <w:szCs w:val="24"/>
        </w:rPr>
        <w:t xml:space="preserve"> </w:t>
      </w:r>
      <w:r w:rsidR="007940E3">
        <w:rPr>
          <w:rFonts w:ascii="Times New Roman" w:hAnsi="Times New Roman" w:cs="Times New Roman"/>
          <w:sz w:val="24"/>
          <w:szCs w:val="24"/>
        </w:rPr>
        <w:t xml:space="preserve">in which the </w:t>
      </w:r>
      <w:r w:rsidR="009726A4">
        <w:rPr>
          <w:rFonts w:ascii="Times New Roman" w:hAnsi="Times New Roman" w:cs="Times New Roman"/>
          <w:sz w:val="24"/>
          <w:szCs w:val="24"/>
        </w:rPr>
        <w:t xml:space="preserve">Danish </w:t>
      </w:r>
      <w:ins w:id="47" w:author="Pinkoski" w:date="2014-03-24T14:33:00Z">
        <w:r w:rsidR="00703F92">
          <w:rPr>
            <w:rFonts w:ascii="Times New Roman" w:hAnsi="Times New Roman" w:cs="Times New Roman"/>
            <w:sz w:val="24"/>
            <w:szCs w:val="24"/>
          </w:rPr>
          <w:t>a</w:t>
        </w:r>
      </w:ins>
      <w:del w:id="48" w:author="Pinkoski" w:date="2014-03-24T14:33:00Z">
        <w:r w:rsidR="009726A4" w:rsidDel="00703F92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9726A4">
        <w:rPr>
          <w:rFonts w:ascii="Times New Roman" w:hAnsi="Times New Roman" w:cs="Times New Roman"/>
          <w:sz w:val="24"/>
          <w:szCs w:val="24"/>
        </w:rPr>
        <w:t>ctress</w:t>
      </w:r>
      <w:ins w:id="49" w:author="Pinkoski" w:date="2014-03-24T14:33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972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A4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9726A4">
        <w:rPr>
          <w:rFonts w:ascii="Times New Roman" w:hAnsi="Times New Roman" w:cs="Times New Roman"/>
          <w:sz w:val="24"/>
          <w:szCs w:val="24"/>
        </w:rPr>
        <w:t xml:space="preserve"> Nielsen</w:t>
      </w:r>
      <w:del w:id="50" w:author="Pinkoski" w:date="2014-03-24T14:33:00Z">
        <w:r w:rsidR="009726A4" w:rsidDel="00703F92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="009726A4">
        <w:rPr>
          <w:rFonts w:ascii="Times New Roman" w:hAnsi="Times New Roman" w:cs="Times New Roman"/>
          <w:sz w:val="24"/>
          <w:szCs w:val="24"/>
        </w:rPr>
        <w:t xml:space="preserve"> </w:t>
      </w:r>
      <w:r w:rsidR="007940E3">
        <w:rPr>
          <w:rFonts w:ascii="Times New Roman" w:hAnsi="Times New Roman" w:cs="Times New Roman"/>
          <w:sz w:val="24"/>
          <w:szCs w:val="24"/>
        </w:rPr>
        <w:t xml:space="preserve">played the </w:t>
      </w:r>
      <w:r w:rsidR="007940E3">
        <w:rPr>
          <w:rFonts w:ascii="Times New Roman" w:hAnsi="Times New Roman" w:cs="Times New Roman"/>
          <w:sz w:val="24"/>
          <w:szCs w:val="24"/>
        </w:rPr>
        <w:lastRenderedPageBreak/>
        <w:t>character of Hamlet as a woman disguised as a man.</w:t>
      </w:r>
      <w:r w:rsidR="009726A4">
        <w:rPr>
          <w:rFonts w:ascii="Times New Roman" w:hAnsi="Times New Roman" w:cs="Times New Roman"/>
          <w:sz w:val="24"/>
          <w:szCs w:val="24"/>
        </w:rPr>
        <w:t xml:space="preserve"> </w:t>
      </w:r>
      <w:r w:rsidR="0013233F">
        <w:rPr>
          <w:rFonts w:ascii="Times New Roman" w:hAnsi="Times New Roman" w:cs="Times New Roman"/>
          <w:sz w:val="24"/>
          <w:szCs w:val="24"/>
        </w:rPr>
        <w:t>N</w:t>
      </w:r>
      <w:r w:rsidR="00F040CF">
        <w:rPr>
          <w:rFonts w:ascii="Times New Roman" w:hAnsi="Times New Roman" w:cs="Times New Roman"/>
          <w:sz w:val="24"/>
          <w:szCs w:val="24"/>
        </w:rPr>
        <w:t>i</w:t>
      </w:r>
      <w:r w:rsidR="0013233F">
        <w:rPr>
          <w:rFonts w:ascii="Times New Roman" w:hAnsi="Times New Roman" w:cs="Times New Roman"/>
          <w:sz w:val="24"/>
          <w:szCs w:val="24"/>
        </w:rPr>
        <w:t>e</w:t>
      </w:r>
      <w:r w:rsidR="00F040CF">
        <w:rPr>
          <w:rFonts w:ascii="Times New Roman" w:hAnsi="Times New Roman" w:cs="Times New Roman"/>
          <w:sz w:val="24"/>
          <w:szCs w:val="24"/>
        </w:rPr>
        <w:t>lsen’s androgynous eroticism built on the tradition</w:t>
      </w:r>
      <w:r w:rsidR="0013233F">
        <w:rPr>
          <w:rFonts w:ascii="Times New Roman" w:hAnsi="Times New Roman" w:cs="Times New Roman"/>
          <w:sz w:val="24"/>
          <w:szCs w:val="24"/>
        </w:rPr>
        <w:t xml:space="preserve"> of</w:t>
      </w:r>
      <w:r w:rsidR="00A02DFB">
        <w:rPr>
          <w:rFonts w:ascii="Times New Roman" w:hAnsi="Times New Roman" w:cs="Times New Roman"/>
          <w:sz w:val="24"/>
          <w:szCs w:val="24"/>
        </w:rPr>
        <w:t xml:space="preserve"> a stage </w:t>
      </w:r>
      <w:proofErr w:type="gramStart"/>
      <w:r w:rsidR="00A02DFB">
        <w:rPr>
          <w:rFonts w:ascii="Times New Roman" w:hAnsi="Times New Roman" w:cs="Times New Roman"/>
          <w:sz w:val="24"/>
          <w:szCs w:val="24"/>
        </w:rPr>
        <w:t>actress playing</w:t>
      </w:r>
      <w:proofErr w:type="gramEnd"/>
      <w:r w:rsidR="00A02DFB">
        <w:rPr>
          <w:rFonts w:ascii="Times New Roman" w:hAnsi="Times New Roman" w:cs="Times New Roman"/>
          <w:sz w:val="24"/>
          <w:szCs w:val="24"/>
        </w:rPr>
        <w:t xml:space="preserve"> Hamlet</w:t>
      </w:r>
      <w:ins w:id="51" w:author="Pinkoski" w:date="2014-03-24T14:33:00Z">
        <w:r w:rsidR="00703F92">
          <w:rPr>
            <w:rFonts w:ascii="Times New Roman" w:hAnsi="Times New Roman" w:cs="Times New Roman"/>
            <w:sz w:val="24"/>
            <w:szCs w:val="24"/>
          </w:rPr>
          <w:t xml:space="preserve"> harkening</w:t>
        </w:r>
      </w:ins>
      <w:del w:id="52" w:author="Pinkoski" w:date="2014-03-24T14:33:00Z">
        <w:r w:rsidR="00A02DFB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912710" w:rsidDel="00703F92">
          <w:rPr>
            <w:rFonts w:ascii="Times New Roman" w:hAnsi="Times New Roman" w:cs="Times New Roman"/>
            <w:sz w:val="24"/>
            <w:szCs w:val="24"/>
          </w:rPr>
          <w:delText>which g</w:delText>
        </w:r>
        <w:r w:rsidR="00F040CF" w:rsidDel="00703F92">
          <w:rPr>
            <w:rFonts w:ascii="Times New Roman" w:hAnsi="Times New Roman" w:cs="Times New Roman"/>
            <w:sz w:val="24"/>
            <w:szCs w:val="24"/>
          </w:rPr>
          <w:delText>oes</w:delText>
        </w:r>
      </w:del>
      <w:r w:rsidR="00F040CF">
        <w:rPr>
          <w:rFonts w:ascii="Times New Roman" w:hAnsi="Times New Roman" w:cs="Times New Roman"/>
          <w:sz w:val="24"/>
          <w:szCs w:val="24"/>
        </w:rPr>
        <w:t xml:space="preserve"> </w:t>
      </w:r>
      <w:r w:rsidR="00F16AC9">
        <w:rPr>
          <w:rFonts w:ascii="Times New Roman" w:hAnsi="Times New Roman" w:cs="Times New Roman"/>
          <w:sz w:val="24"/>
          <w:szCs w:val="24"/>
        </w:rPr>
        <w:t xml:space="preserve">back to the eighteenth century. </w:t>
      </w:r>
      <w:r w:rsidR="00FD548B">
        <w:rPr>
          <w:rFonts w:ascii="Times New Roman" w:hAnsi="Times New Roman" w:cs="Times New Roman"/>
          <w:sz w:val="24"/>
          <w:szCs w:val="24"/>
        </w:rPr>
        <w:t xml:space="preserve">A notable </w:t>
      </w:r>
      <w:r w:rsidR="00674507">
        <w:rPr>
          <w:rFonts w:ascii="Times New Roman" w:hAnsi="Times New Roman" w:cs="Times New Roman"/>
          <w:sz w:val="24"/>
          <w:szCs w:val="24"/>
        </w:rPr>
        <w:t xml:space="preserve">German </w:t>
      </w:r>
      <w:r w:rsidR="00FD548B">
        <w:rPr>
          <w:rFonts w:ascii="Times New Roman" w:hAnsi="Times New Roman" w:cs="Times New Roman"/>
          <w:sz w:val="24"/>
          <w:szCs w:val="24"/>
        </w:rPr>
        <w:t xml:space="preserve">film </w:t>
      </w:r>
      <w:r w:rsidR="00674507">
        <w:rPr>
          <w:rFonts w:ascii="Times New Roman" w:hAnsi="Times New Roman" w:cs="Times New Roman"/>
          <w:sz w:val="24"/>
          <w:szCs w:val="24"/>
        </w:rPr>
        <w:t xml:space="preserve">of the period </w:t>
      </w:r>
      <w:r w:rsidR="00FD548B">
        <w:rPr>
          <w:rFonts w:ascii="Times New Roman" w:hAnsi="Times New Roman" w:cs="Times New Roman"/>
          <w:sz w:val="24"/>
          <w:szCs w:val="24"/>
        </w:rPr>
        <w:t xml:space="preserve">is Peter Paul </w:t>
      </w:r>
      <w:proofErr w:type="spellStart"/>
      <w:r w:rsidR="00FD548B">
        <w:rPr>
          <w:rFonts w:ascii="Times New Roman" w:hAnsi="Times New Roman" w:cs="Times New Roman"/>
          <w:sz w:val="24"/>
          <w:szCs w:val="24"/>
        </w:rPr>
        <w:t>Felner</w:t>
      </w:r>
      <w:r w:rsidR="00674507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FD548B">
        <w:rPr>
          <w:rFonts w:ascii="Times New Roman" w:hAnsi="Times New Roman" w:cs="Times New Roman"/>
          <w:sz w:val="24"/>
          <w:szCs w:val="24"/>
        </w:rPr>
        <w:t xml:space="preserve"> </w:t>
      </w:r>
      <w:r w:rsidR="00FD548B">
        <w:rPr>
          <w:rFonts w:ascii="Times New Roman" w:hAnsi="Times New Roman" w:cs="Times New Roman"/>
          <w:i/>
          <w:sz w:val="24"/>
          <w:szCs w:val="24"/>
        </w:rPr>
        <w:t xml:space="preserve">The Merchant of </w:t>
      </w:r>
      <w:r w:rsidR="00FD548B" w:rsidRPr="00674507">
        <w:rPr>
          <w:rFonts w:ascii="Times New Roman" w:hAnsi="Times New Roman" w:cs="Times New Roman"/>
          <w:i/>
          <w:sz w:val="24"/>
          <w:szCs w:val="24"/>
        </w:rPr>
        <w:t>Venice</w:t>
      </w:r>
      <w:r w:rsidR="00FD548B">
        <w:rPr>
          <w:rFonts w:ascii="Times New Roman" w:hAnsi="Times New Roman" w:cs="Times New Roman"/>
          <w:sz w:val="24"/>
          <w:szCs w:val="24"/>
        </w:rPr>
        <w:t xml:space="preserve"> (</w:t>
      </w:r>
      <w:r w:rsidR="00FD548B" w:rsidRPr="00FD548B">
        <w:rPr>
          <w:rFonts w:ascii="Times New Roman" w:hAnsi="Times New Roman" w:cs="Times New Roman"/>
          <w:sz w:val="24"/>
          <w:szCs w:val="24"/>
        </w:rPr>
        <w:t>1923</w:t>
      </w:r>
      <w:r w:rsidR="00037851">
        <w:rPr>
          <w:rFonts w:ascii="Times New Roman" w:hAnsi="Times New Roman" w:cs="Times New Roman"/>
          <w:sz w:val="24"/>
          <w:szCs w:val="24"/>
        </w:rPr>
        <w:t xml:space="preserve">), which combines Shakespeare’s text with Giovanni’s </w:t>
      </w:r>
      <w:proofErr w:type="spellStart"/>
      <w:r w:rsidR="00037851">
        <w:rPr>
          <w:rFonts w:ascii="Times New Roman" w:hAnsi="Times New Roman" w:cs="Times New Roman"/>
          <w:sz w:val="24"/>
          <w:szCs w:val="24"/>
        </w:rPr>
        <w:t>Fiorentino’s</w:t>
      </w:r>
      <w:proofErr w:type="spellEnd"/>
      <w:r w:rsidR="00037851">
        <w:rPr>
          <w:rFonts w:ascii="Times New Roman" w:hAnsi="Times New Roman" w:cs="Times New Roman"/>
          <w:sz w:val="24"/>
          <w:szCs w:val="24"/>
        </w:rPr>
        <w:t xml:space="preserve"> fourteenth-century novella </w:t>
      </w:r>
      <w:r w:rsidR="00037851">
        <w:rPr>
          <w:rFonts w:ascii="Times New Roman" w:hAnsi="Times New Roman" w:cs="Times New Roman"/>
          <w:i/>
          <w:sz w:val="24"/>
          <w:szCs w:val="24"/>
        </w:rPr>
        <w:t xml:space="preserve">II </w:t>
      </w:r>
      <w:proofErr w:type="spellStart"/>
      <w:r w:rsidR="00037851">
        <w:rPr>
          <w:rFonts w:ascii="Times New Roman" w:hAnsi="Times New Roman" w:cs="Times New Roman"/>
          <w:i/>
          <w:sz w:val="24"/>
          <w:szCs w:val="24"/>
        </w:rPr>
        <w:t>Pecorone</w:t>
      </w:r>
      <w:proofErr w:type="spellEnd"/>
      <w:r w:rsidR="00037851">
        <w:rPr>
          <w:rFonts w:ascii="Times New Roman" w:hAnsi="Times New Roman" w:cs="Times New Roman"/>
          <w:sz w:val="24"/>
          <w:szCs w:val="24"/>
        </w:rPr>
        <w:t xml:space="preserve">, one of Shakespeare’s main sources. </w:t>
      </w:r>
      <w:r w:rsidR="00F16AC9">
        <w:rPr>
          <w:rFonts w:ascii="Times New Roman" w:hAnsi="Times New Roman" w:cs="Times New Roman"/>
          <w:sz w:val="24"/>
          <w:szCs w:val="24"/>
        </w:rPr>
        <w:t xml:space="preserve">Another unorthodox </w:t>
      </w:r>
      <w:del w:id="53" w:author="Pinkoski" w:date="2014-03-24T14:34:00Z">
        <w:r w:rsidR="00F16AC9" w:rsidDel="00703F92">
          <w:rPr>
            <w:rFonts w:ascii="Times New Roman" w:hAnsi="Times New Roman" w:cs="Times New Roman"/>
            <w:sz w:val="24"/>
            <w:szCs w:val="24"/>
          </w:rPr>
          <w:delText xml:space="preserve">version </w:delText>
        </w:r>
      </w:del>
      <w:ins w:id="54" w:author="Pinkoski" w:date="2014-03-24T14:34:00Z">
        <w:r w:rsidR="00703F92">
          <w:rPr>
            <w:rFonts w:ascii="Times New Roman" w:hAnsi="Times New Roman" w:cs="Times New Roman"/>
            <w:sz w:val="24"/>
            <w:szCs w:val="24"/>
          </w:rPr>
          <w:t xml:space="preserve">adaptation </w:t>
        </w:r>
      </w:ins>
      <w:r w:rsidR="00F16AC9">
        <w:rPr>
          <w:rFonts w:ascii="Times New Roman" w:hAnsi="Times New Roman" w:cs="Times New Roman"/>
          <w:sz w:val="24"/>
          <w:szCs w:val="24"/>
        </w:rPr>
        <w:t xml:space="preserve">was the German </w:t>
      </w:r>
      <w:r w:rsidR="00F16AC9">
        <w:rPr>
          <w:rFonts w:ascii="Times New Roman" w:hAnsi="Times New Roman" w:cs="Times New Roman"/>
          <w:i/>
          <w:sz w:val="24"/>
          <w:szCs w:val="24"/>
        </w:rPr>
        <w:t>Midsummer Night’s Dream</w:t>
      </w:r>
      <w:r w:rsidR="00F16AC9">
        <w:rPr>
          <w:rFonts w:ascii="Times New Roman" w:hAnsi="Times New Roman" w:cs="Times New Roman"/>
          <w:sz w:val="24"/>
          <w:szCs w:val="24"/>
        </w:rPr>
        <w:t xml:space="preserve"> (1925)</w:t>
      </w:r>
      <w:ins w:id="55" w:author="Pinkoski" w:date="2014-03-24T14:34:00Z">
        <w:r w:rsidR="00703F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F16AC9">
        <w:rPr>
          <w:rFonts w:ascii="Times New Roman" w:hAnsi="Times New Roman" w:cs="Times New Roman"/>
          <w:sz w:val="24"/>
          <w:szCs w:val="24"/>
        </w:rPr>
        <w:t xml:space="preserve"> directed by Hans Neumann</w:t>
      </w:r>
      <w:r w:rsidR="004E5645">
        <w:rPr>
          <w:rFonts w:ascii="Times New Roman" w:hAnsi="Times New Roman" w:cs="Times New Roman"/>
          <w:sz w:val="24"/>
          <w:szCs w:val="24"/>
        </w:rPr>
        <w:t xml:space="preserve">, which </w:t>
      </w:r>
      <w:proofErr w:type="gramStart"/>
      <w:r w:rsidR="004E5645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4E5645">
        <w:rPr>
          <w:rFonts w:ascii="Times New Roman" w:hAnsi="Times New Roman" w:cs="Times New Roman"/>
          <w:sz w:val="24"/>
          <w:szCs w:val="24"/>
        </w:rPr>
        <w:t xml:space="preserve"> </w:t>
      </w:r>
      <w:ins w:id="56" w:author="Pinkoski" w:date="2014-03-24T14:34:00Z">
        <w:r w:rsidR="00703F92">
          <w:rPr>
            <w:rFonts w:ascii="Times New Roman" w:hAnsi="Times New Roman" w:cs="Times New Roman"/>
            <w:sz w:val="24"/>
            <w:szCs w:val="24"/>
          </w:rPr>
          <w:t>“</w:t>
        </w:r>
      </w:ins>
      <w:del w:id="57" w:author="Pinkoski" w:date="2014-03-24T14:34:00Z">
        <w:r w:rsidR="004E5645" w:rsidDel="00703F92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="004E5645">
        <w:rPr>
          <w:rFonts w:ascii="Times New Roman" w:hAnsi="Times New Roman" w:cs="Times New Roman"/>
          <w:sz w:val="24"/>
          <w:szCs w:val="24"/>
        </w:rPr>
        <w:t>forbidden for juveniles</w:t>
      </w:r>
      <w:ins w:id="58" w:author="Pinkoski" w:date="2014-03-24T14:35:00Z">
        <w:r w:rsidR="00703F92">
          <w:rPr>
            <w:rFonts w:ascii="Times New Roman" w:hAnsi="Times New Roman" w:cs="Times New Roman"/>
            <w:sz w:val="24"/>
            <w:szCs w:val="24"/>
          </w:rPr>
          <w:t>”</w:t>
        </w:r>
      </w:ins>
      <w:del w:id="59" w:author="Pinkoski" w:date="2014-03-24T14:35:00Z">
        <w:r w:rsidR="004E5645" w:rsidDel="00703F92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4E5645">
        <w:rPr>
          <w:rFonts w:ascii="Times New Roman" w:hAnsi="Times New Roman" w:cs="Times New Roman"/>
          <w:sz w:val="24"/>
          <w:szCs w:val="24"/>
        </w:rPr>
        <w:t xml:space="preserve"> due to the heightened element of lust and the Rabelaisian nature of the film. </w:t>
      </w:r>
      <w:proofErr w:type="spellStart"/>
      <w:r w:rsidR="00DE7A35">
        <w:rPr>
          <w:rFonts w:ascii="Times New Roman" w:hAnsi="Times New Roman" w:cs="Times New Roman"/>
          <w:sz w:val="24"/>
          <w:szCs w:val="24"/>
        </w:rPr>
        <w:t>Dimitri</w:t>
      </w:r>
      <w:proofErr w:type="spellEnd"/>
      <w:r w:rsidR="00DE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35">
        <w:rPr>
          <w:rFonts w:ascii="Times New Roman" w:hAnsi="Times New Roman" w:cs="Times New Roman"/>
          <w:sz w:val="24"/>
          <w:szCs w:val="24"/>
        </w:rPr>
        <w:t>Buchowetzki’s</w:t>
      </w:r>
      <w:proofErr w:type="spellEnd"/>
      <w:r w:rsidR="00DE7A35">
        <w:rPr>
          <w:rFonts w:ascii="Times New Roman" w:hAnsi="Times New Roman" w:cs="Times New Roman"/>
          <w:sz w:val="24"/>
          <w:szCs w:val="24"/>
        </w:rPr>
        <w:t xml:space="preserve"> German </w:t>
      </w:r>
      <w:r w:rsidR="00DE7A35">
        <w:rPr>
          <w:rFonts w:ascii="Times New Roman" w:hAnsi="Times New Roman" w:cs="Times New Roman"/>
          <w:i/>
          <w:sz w:val="24"/>
          <w:szCs w:val="24"/>
        </w:rPr>
        <w:t>Othello</w:t>
      </w:r>
      <w:r w:rsidR="00DE7A35">
        <w:rPr>
          <w:rFonts w:ascii="Times New Roman" w:hAnsi="Times New Roman" w:cs="Times New Roman"/>
          <w:sz w:val="24"/>
          <w:szCs w:val="24"/>
        </w:rPr>
        <w:t xml:space="preserve"> (1922), </w:t>
      </w:r>
      <w:r w:rsidR="007A472F">
        <w:rPr>
          <w:rFonts w:ascii="Times New Roman" w:hAnsi="Times New Roman" w:cs="Times New Roman"/>
          <w:sz w:val="24"/>
          <w:szCs w:val="24"/>
        </w:rPr>
        <w:t xml:space="preserve">which draws on Shakespeare’s principal source </w:t>
      </w:r>
      <w:proofErr w:type="spellStart"/>
      <w:r w:rsidR="007A472F">
        <w:rPr>
          <w:rFonts w:ascii="Times New Roman" w:hAnsi="Times New Roman" w:cs="Times New Roman"/>
          <w:sz w:val="24"/>
          <w:szCs w:val="24"/>
        </w:rPr>
        <w:t>Cinthio’s</w:t>
      </w:r>
      <w:proofErr w:type="spellEnd"/>
      <w:r w:rsidR="007A4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72F">
        <w:rPr>
          <w:rFonts w:ascii="Times New Roman" w:hAnsi="Times New Roman" w:cs="Times New Roman"/>
          <w:i/>
          <w:sz w:val="24"/>
          <w:szCs w:val="24"/>
        </w:rPr>
        <w:t>Hecatommithi</w:t>
      </w:r>
      <w:proofErr w:type="spellEnd"/>
      <w:r w:rsidR="007A472F">
        <w:rPr>
          <w:rFonts w:ascii="Times New Roman" w:hAnsi="Times New Roman" w:cs="Times New Roman"/>
          <w:sz w:val="24"/>
          <w:szCs w:val="24"/>
        </w:rPr>
        <w:t xml:space="preserve">, was </w:t>
      </w:r>
      <w:r w:rsidR="00DE7A35">
        <w:rPr>
          <w:rFonts w:ascii="Times New Roman" w:hAnsi="Times New Roman" w:cs="Times New Roman"/>
          <w:sz w:val="24"/>
          <w:szCs w:val="24"/>
        </w:rPr>
        <w:t>also released</w:t>
      </w:r>
      <w:r w:rsidR="007A472F">
        <w:rPr>
          <w:rFonts w:ascii="Times New Roman" w:hAnsi="Times New Roman" w:cs="Times New Roman"/>
          <w:sz w:val="24"/>
          <w:szCs w:val="24"/>
        </w:rPr>
        <w:t xml:space="preserve"> </w:t>
      </w:r>
      <w:del w:id="60" w:author="Pinkoski" w:date="2014-03-24T14:35:00Z">
        <w:r w:rsidR="007A472F" w:rsidDel="00703F92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61" w:author="Pinkoski" w:date="2014-03-24T14:35:00Z">
        <w:r w:rsidR="00703F92">
          <w:rPr>
            <w:rFonts w:ascii="Times New Roman" w:hAnsi="Times New Roman" w:cs="Times New Roman"/>
            <w:sz w:val="24"/>
            <w:szCs w:val="24"/>
          </w:rPr>
          <w:t xml:space="preserve">is </w:t>
        </w:r>
      </w:ins>
      <w:r w:rsidR="007A472F">
        <w:rPr>
          <w:rFonts w:ascii="Times New Roman" w:hAnsi="Times New Roman" w:cs="Times New Roman"/>
          <w:sz w:val="24"/>
          <w:szCs w:val="24"/>
        </w:rPr>
        <w:t xml:space="preserve">an American version and ended up </w:t>
      </w:r>
      <w:del w:id="62" w:author="Pinkoski" w:date="2014-03-24T14:35:00Z">
        <w:r w:rsidR="007A472F" w:rsidDel="00703F92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r w:rsidR="007A472F">
        <w:rPr>
          <w:rFonts w:ascii="Times New Roman" w:hAnsi="Times New Roman" w:cs="Times New Roman"/>
          <w:sz w:val="24"/>
          <w:szCs w:val="24"/>
        </w:rPr>
        <w:t>a box</w:t>
      </w:r>
      <w:ins w:id="63" w:author="Pinkoski" w:date="2014-03-24T14:36:00Z">
        <w:r w:rsidR="004B7C1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64" w:author="Pinkoski" w:date="2014-03-24T14:36:00Z">
        <w:r w:rsidR="007A472F" w:rsidDel="004B7C15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7A472F">
        <w:rPr>
          <w:rFonts w:ascii="Times New Roman" w:hAnsi="Times New Roman" w:cs="Times New Roman"/>
          <w:sz w:val="24"/>
          <w:szCs w:val="24"/>
        </w:rPr>
        <w:t xml:space="preserve">office hit in New York </w:t>
      </w:r>
      <w:r w:rsidR="00197531">
        <w:rPr>
          <w:rFonts w:ascii="Times New Roman" w:hAnsi="Times New Roman" w:cs="Times New Roman"/>
          <w:sz w:val="24"/>
          <w:szCs w:val="24"/>
        </w:rPr>
        <w:t>C</w:t>
      </w:r>
      <w:r w:rsidR="007A472F">
        <w:rPr>
          <w:rFonts w:ascii="Times New Roman" w:hAnsi="Times New Roman" w:cs="Times New Roman"/>
          <w:sz w:val="24"/>
          <w:szCs w:val="24"/>
        </w:rPr>
        <w:t xml:space="preserve">ity. </w:t>
      </w:r>
    </w:p>
    <w:p w14:paraId="5DDDD5B3" w14:textId="77777777" w:rsidR="00B72A57" w:rsidRDefault="007A3655" w:rsidP="00296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Bernard Shaw in the </w:t>
      </w:r>
      <w:r>
        <w:rPr>
          <w:rFonts w:ascii="Times New Roman" w:hAnsi="Times New Roman" w:cs="Times New Roman"/>
          <w:i/>
          <w:sz w:val="24"/>
          <w:szCs w:val="24"/>
        </w:rPr>
        <w:t>World Film News</w:t>
      </w:r>
      <w:r>
        <w:rPr>
          <w:rFonts w:ascii="Times New Roman" w:hAnsi="Times New Roman" w:cs="Times New Roman"/>
          <w:sz w:val="24"/>
          <w:szCs w:val="24"/>
        </w:rPr>
        <w:t xml:space="preserve"> (November</w:t>
      </w:r>
      <w:del w:id="65" w:author="Pinkoski" w:date="2014-03-24T14:36:00Z">
        <w:r w:rsidDel="004B7C15"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1936) observed that “Shakespeare’s language is to a great extent a dead language,” but he observed that the medium of cinema could rejuvenate it. </w:t>
      </w:r>
      <w:r w:rsidR="007B3EE3" w:rsidRPr="007B3EE3">
        <w:rPr>
          <w:rFonts w:ascii="Times New Roman" w:hAnsi="Times New Roman" w:cs="Times New Roman"/>
          <w:sz w:val="24"/>
          <w:szCs w:val="24"/>
        </w:rPr>
        <w:t xml:space="preserve">The challenges posed </w:t>
      </w:r>
      <w:r w:rsidR="008D473D">
        <w:rPr>
          <w:rFonts w:ascii="Times New Roman" w:hAnsi="Times New Roman" w:cs="Times New Roman"/>
          <w:sz w:val="24"/>
          <w:szCs w:val="24"/>
        </w:rPr>
        <w:t xml:space="preserve">by </w:t>
      </w:r>
      <w:r w:rsidR="007B3EE3" w:rsidRPr="007B3EE3">
        <w:rPr>
          <w:rFonts w:ascii="Times New Roman" w:hAnsi="Times New Roman" w:cs="Times New Roman"/>
          <w:sz w:val="24"/>
          <w:szCs w:val="24"/>
        </w:rPr>
        <w:t xml:space="preserve">the Shakespearean </w:t>
      </w:r>
      <w:r w:rsidR="00912710">
        <w:rPr>
          <w:rFonts w:ascii="Times New Roman" w:hAnsi="Times New Roman" w:cs="Times New Roman"/>
          <w:sz w:val="24"/>
          <w:szCs w:val="24"/>
        </w:rPr>
        <w:t xml:space="preserve">verse </w:t>
      </w:r>
      <w:r w:rsidR="007B3EE3" w:rsidRPr="007B3EE3">
        <w:rPr>
          <w:rFonts w:ascii="Times New Roman" w:hAnsi="Times New Roman" w:cs="Times New Roman"/>
          <w:sz w:val="24"/>
          <w:szCs w:val="24"/>
        </w:rPr>
        <w:t>were taken up with the arrival of sound in cinema</w:t>
      </w:r>
      <w:r w:rsidR="00912710">
        <w:rPr>
          <w:rFonts w:ascii="Times New Roman" w:hAnsi="Times New Roman" w:cs="Times New Roman"/>
          <w:sz w:val="24"/>
          <w:szCs w:val="24"/>
        </w:rPr>
        <w:t>,</w:t>
      </w:r>
      <w:r w:rsidR="00E75754">
        <w:rPr>
          <w:rFonts w:ascii="Times New Roman" w:hAnsi="Times New Roman" w:cs="Times New Roman"/>
          <w:sz w:val="24"/>
          <w:szCs w:val="24"/>
        </w:rPr>
        <w:t xml:space="preserve"> and Sam Taylor’s </w:t>
      </w:r>
      <w:r w:rsidR="00E75754">
        <w:rPr>
          <w:rFonts w:ascii="Times New Roman" w:hAnsi="Times New Roman" w:cs="Times New Roman"/>
          <w:i/>
          <w:sz w:val="24"/>
          <w:szCs w:val="24"/>
        </w:rPr>
        <w:t xml:space="preserve">The Taming of the Shrew </w:t>
      </w:r>
      <w:r w:rsidR="00E75754">
        <w:rPr>
          <w:rFonts w:ascii="Times New Roman" w:hAnsi="Times New Roman" w:cs="Times New Roman"/>
          <w:sz w:val="24"/>
          <w:szCs w:val="24"/>
        </w:rPr>
        <w:t>(1929) became the first Shakespearean ta</w:t>
      </w:r>
      <w:ins w:id="66" w:author="Pinkoski" w:date="2014-03-24T14:37:00Z">
        <w:r w:rsidR="004B7C15">
          <w:rPr>
            <w:rFonts w:ascii="Times New Roman" w:hAnsi="Times New Roman" w:cs="Times New Roman"/>
            <w:sz w:val="24"/>
            <w:szCs w:val="24"/>
          </w:rPr>
          <w:t>l</w:t>
        </w:r>
      </w:ins>
      <w:r w:rsidR="00E75754">
        <w:rPr>
          <w:rFonts w:ascii="Times New Roman" w:hAnsi="Times New Roman" w:cs="Times New Roman"/>
          <w:sz w:val="24"/>
          <w:szCs w:val="24"/>
        </w:rPr>
        <w:t xml:space="preserve">king picture. The </w:t>
      </w:r>
      <w:proofErr w:type="gramStart"/>
      <w:r w:rsidR="007922DB">
        <w:rPr>
          <w:rFonts w:ascii="Times New Roman" w:hAnsi="Times New Roman" w:cs="Times New Roman"/>
          <w:sz w:val="24"/>
          <w:szCs w:val="24"/>
        </w:rPr>
        <w:t xml:space="preserve">first influential </w:t>
      </w:r>
      <w:r w:rsidR="00AB5352">
        <w:rPr>
          <w:rFonts w:ascii="Times New Roman" w:hAnsi="Times New Roman" w:cs="Times New Roman"/>
          <w:sz w:val="24"/>
          <w:szCs w:val="24"/>
        </w:rPr>
        <w:t>talkie</w:t>
      </w:r>
      <w:r w:rsidR="007922DB">
        <w:rPr>
          <w:rFonts w:ascii="Times New Roman" w:hAnsi="Times New Roman" w:cs="Times New Roman"/>
          <w:sz w:val="24"/>
          <w:szCs w:val="24"/>
        </w:rPr>
        <w:t xml:space="preserve"> in Hollywood was jointly directed by the noted German stage director</w:t>
      </w:r>
      <w:ins w:id="67" w:author="Pinkoski" w:date="2014-03-24T14:38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7922DB">
        <w:rPr>
          <w:rFonts w:ascii="Times New Roman" w:hAnsi="Times New Roman" w:cs="Times New Roman"/>
          <w:sz w:val="24"/>
          <w:szCs w:val="24"/>
        </w:rPr>
        <w:t xml:space="preserve"> Max Reinhardt</w:t>
      </w:r>
      <w:ins w:id="68" w:author="Pinkoski" w:date="2014-03-24T14:38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7922DB">
        <w:rPr>
          <w:rFonts w:ascii="Times New Roman" w:hAnsi="Times New Roman" w:cs="Times New Roman"/>
          <w:sz w:val="24"/>
          <w:szCs w:val="24"/>
        </w:rPr>
        <w:t xml:space="preserve"> and his fellow German refugee film director</w:t>
      </w:r>
      <w:ins w:id="69" w:author="Pinkoski" w:date="2014-03-24T14:37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7922DB">
        <w:rPr>
          <w:rFonts w:ascii="Times New Roman" w:hAnsi="Times New Roman" w:cs="Times New Roman"/>
          <w:sz w:val="24"/>
          <w:szCs w:val="24"/>
        </w:rPr>
        <w:t xml:space="preserve"> William </w:t>
      </w:r>
      <w:proofErr w:type="spellStart"/>
      <w:r w:rsidR="00AB5352">
        <w:rPr>
          <w:rFonts w:ascii="Times New Roman" w:hAnsi="Times New Roman" w:cs="Times New Roman"/>
          <w:sz w:val="24"/>
          <w:szCs w:val="24"/>
        </w:rPr>
        <w:t>Dieterl</w:t>
      </w:r>
      <w:r w:rsidR="0043414C">
        <w:rPr>
          <w:rFonts w:ascii="Times New Roman" w:hAnsi="Times New Roman" w:cs="Times New Roman"/>
          <w:sz w:val="24"/>
          <w:szCs w:val="24"/>
        </w:rPr>
        <w:t>e</w:t>
      </w:r>
      <w:proofErr w:type="spellEnd"/>
      <w:ins w:id="70" w:author="Pinkoski" w:date="2014-03-24T14:37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B5352">
        <w:rPr>
          <w:rFonts w:ascii="Times New Roman" w:hAnsi="Times New Roman" w:cs="Times New Roman"/>
          <w:sz w:val="24"/>
          <w:szCs w:val="24"/>
        </w:rPr>
        <w:t xml:space="preserve"> for </w:t>
      </w:r>
      <w:r w:rsidR="007922DB">
        <w:rPr>
          <w:rFonts w:ascii="Times New Roman" w:hAnsi="Times New Roman" w:cs="Times New Roman"/>
          <w:sz w:val="24"/>
          <w:szCs w:val="24"/>
        </w:rPr>
        <w:t>Warner Bro</w:t>
      </w:r>
      <w:ins w:id="71" w:author="Pinkoski" w:date="2014-03-24T14:37:00Z">
        <w:r w:rsidR="004B7C15">
          <w:rPr>
            <w:rFonts w:ascii="Times New Roman" w:hAnsi="Times New Roman" w:cs="Times New Roman"/>
            <w:sz w:val="24"/>
            <w:szCs w:val="24"/>
          </w:rPr>
          <w:t>thers</w:t>
        </w:r>
      </w:ins>
      <w:del w:id="72" w:author="Pinkoski" w:date="2014-03-24T14:37:00Z">
        <w:r w:rsidR="007922DB" w:rsidDel="004B7C15">
          <w:rPr>
            <w:rFonts w:ascii="Times New Roman" w:hAnsi="Times New Roman" w:cs="Times New Roman"/>
            <w:sz w:val="24"/>
            <w:szCs w:val="24"/>
          </w:rPr>
          <w:delText>s.</w:delText>
        </w:r>
      </w:del>
      <w:r w:rsidR="007922DB">
        <w:rPr>
          <w:rFonts w:ascii="Times New Roman" w:hAnsi="Times New Roman" w:cs="Times New Roman"/>
          <w:sz w:val="24"/>
          <w:szCs w:val="24"/>
        </w:rPr>
        <w:t xml:space="preserve"> in 1935</w:t>
      </w:r>
      <w:proofErr w:type="gramEnd"/>
      <w:r w:rsidR="007922DB">
        <w:rPr>
          <w:rFonts w:ascii="Times New Roman" w:hAnsi="Times New Roman" w:cs="Times New Roman"/>
          <w:sz w:val="24"/>
          <w:szCs w:val="24"/>
        </w:rPr>
        <w:t xml:space="preserve">. </w:t>
      </w:r>
      <w:r w:rsidR="00CB01F1">
        <w:rPr>
          <w:rFonts w:ascii="Times New Roman" w:hAnsi="Times New Roman" w:cs="Times New Roman"/>
          <w:sz w:val="24"/>
          <w:szCs w:val="24"/>
        </w:rPr>
        <w:t>T</w:t>
      </w:r>
      <w:r w:rsidR="00F535B5">
        <w:rPr>
          <w:rFonts w:ascii="Times New Roman" w:hAnsi="Times New Roman" w:cs="Times New Roman"/>
          <w:sz w:val="24"/>
          <w:szCs w:val="24"/>
        </w:rPr>
        <w:t xml:space="preserve">he star-studded production </w:t>
      </w:r>
      <w:r w:rsidR="00AB5352">
        <w:rPr>
          <w:rFonts w:ascii="Times New Roman" w:hAnsi="Times New Roman" w:cs="Times New Roman"/>
          <w:sz w:val="24"/>
          <w:szCs w:val="24"/>
        </w:rPr>
        <w:t>to</w:t>
      </w:r>
      <w:r w:rsidR="003010A7">
        <w:rPr>
          <w:rFonts w:ascii="Times New Roman" w:hAnsi="Times New Roman" w:cs="Times New Roman"/>
          <w:sz w:val="24"/>
          <w:szCs w:val="24"/>
        </w:rPr>
        <w:t>ok liberties with the text</w:t>
      </w:r>
      <w:ins w:id="73" w:author="Pinkoski" w:date="2014-03-24T14:38:00Z">
        <w:r w:rsidR="004B7C15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del w:id="74" w:author="Pinkoski" w:date="2014-03-24T14:38:00Z">
        <w:r w:rsidR="003010A7" w:rsidDel="004B7C1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3010A7">
        <w:rPr>
          <w:rFonts w:ascii="Times New Roman" w:hAnsi="Times New Roman" w:cs="Times New Roman"/>
          <w:sz w:val="24"/>
          <w:szCs w:val="24"/>
        </w:rPr>
        <w:t xml:space="preserve"> play</w:t>
      </w:r>
      <w:r>
        <w:rPr>
          <w:rFonts w:ascii="Times New Roman" w:hAnsi="Times New Roman" w:cs="Times New Roman"/>
          <w:sz w:val="24"/>
          <w:szCs w:val="24"/>
        </w:rPr>
        <w:t>ed with the order of the scenes.</w:t>
      </w:r>
      <w:r w:rsidR="003010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3010A7">
        <w:rPr>
          <w:rFonts w:ascii="Times New Roman" w:hAnsi="Times New Roman" w:cs="Times New Roman"/>
          <w:sz w:val="24"/>
          <w:szCs w:val="24"/>
        </w:rPr>
        <w:t xml:space="preserve"> was praised for replacing Shakespeare’</w:t>
      </w:r>
      <w:r w:rsidR="005214A8">
        <w:rPr>
          <w:rFonts w:ascii="Times New Roman" w:hAnsi="Times New Roman" w:cs="Times New Roman"/>
          <w:sz w:val="24"/>
          <w:szCs w:val="24"/>
        </w:rPr>
        <w:t>s poetry with visual equivalents</w:t>
      </w:r>
      <w:r w:rsidR="000D6B1F">
        <w:rPr>
          <w:rFonts w:ascii="Times New Roman" w:hAnsi="Times New Roman" w:cs="Times New Roman"/>
          <w:sz w:val="24"/>
          <w:szCs w:val="24"/>
        </w:rPr>
        <w:t xml:space="preserve">, but </w:t>
      </w:r>
      <w:del w:id="75" w:author="Pinkoski" w:date="2014-03-24T14:38:00Z">
        <w:r w:rsidR="000D6B1F" w:rsidDel="004B7C15">
          <w:rPr>
            <w:rFonts w:ascii="Times New Roman" w:hAnsi="Times New Roman" w:cs="Times New Roman"/>
            <w:sz w:val="24"/>
            <w:szCs w:val="24"/>
          </w:rPr>
          <w:delText xml:space="preserve">it </w:delText>
        </w:r>
      </w:del>
      <w:r w:rsidR="000D6B1F">
        <w:rPr>
          <w:rFonts w:ascii="Times New Roman" w:hAnsi="Times New Roman" w:cs="Times New Roman"/>
          <w:sz w:val="24"/>
          <w:szCs w:val="24"/>
        </w:rPr>
        <w:t>was not a commercial success.</w:t>
      </w:r>
      <w:r w:rsidR="006F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C1A15" w14:textId="77777777" w:rsidR="00A23061" w:rsidRPr="006F21FF" w:rsidRDefault="00DB797E" w:rsidP="00296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</w:t>
      </w:r>
      <w:r w:rsidR="00191AA5">
        <w:rPr>
          <w:rFonts w:ascii="Times New Roman" w:hAnsi="Times New Roman" w:cs="Times New Roman"/>
          <w:sz w:val="24"/>
          <w:szCs w:val="24"/>
        </w:rPr>
        <w:t xml:space="preserve">Cukor’s extravagant </w:t>
      </w:r>
      <w:r w:rsidR="00191AA5">
        <w:rPr>
          <w:rFonts w:ascii="Times New Roman" w:hAnsi="Times New Roman" w:cs="Times New Roman"/>
          <w:i/>
          <w:sz w:val="24"/>
          <w:szCs w:val="24"/>
        </w:rPr>
        <w:t xml:space="preserve">Romeo and Juliet </w:t>
      </w:r>
      <w:r w:rsidR="00191AA5">
        <w:rPr>
          <w:rFonts w:ascii="Times New Roman" w:hAnsi="Times New Roman" w:cs="Times New Roman"/>
          <w:sz w:val="24"/>
          <w:szCs w:val="24"/>
        </w:rPr>
        <w:t>(1936)</w:t>
      </w:r>
      <w:r w:rsidR="00EF58CF">
        <w:rPr>
          <w:rFonts w:ascii="Times New Roman" w:hAnsi="Times New Roman" w:cs="Times New Roman"/>
          <w:sz w:val="24"/>
          <w:szCs w:val="24"/>
        </w:rPr>
        <w:t xml:space="preserve"> </w:t>
      </w:r>
      <w:r w:rsidR="007A3655">
        <w:rPr>
          <w:rFonts w:ascii="Times New Roman" w:hAnsi="Times New Roman" w:cs="Times New Roman"/>
          <w:sz w:val="24"/>
          <w:szCs w:val="24"/>
        </w:rPr>
        <w:t xml:space="preserve">also </w:t>
      </w:r>
      <w:r w:rsidR="00EF58CF">
        <w:rPr>
          <w:rFonts w:ascii="Times New Roman" w:hAnsi="Times New Roman" w:cs="Times New Roman"/>
          <w:sz w:val="24"/>
          <w:szCs w:val="24"/>
        </w:rPr>
        <w:t xml:space="preserve">failed at using the </w:t>
      </w:r>
      <w:del w:id="76" w:author="Pinkoski" w:date="2014-03-24T14:39:00Z">
        <w:r w:rsidR="00EF58CF" w:rsidDel="004B7C15">
          <w:rPr>
            <w:rFonts w:ascii="Times New Roman" w:hAnsi="Times New Roman" w:cs="Times New Roman"/>
            <w:sz w:val="24"/>
            <w:szCs w:val="24"/>
          </w:rPr>
          <w:delText>medium of cinema</w:delText>
        </w:r>
      </w:del>
      <w:ins w:id="77" w:author="Pinkoski" w:date="2014-03-24T14:39:00Z">
        <w:r w:rsidR="004B7C15">
          <w:rPr>
            <w:rFonts w:ascii="Times New Roman" w:hAnsi="Times New Roman" w:cs="Times New Roman"/>
            <w:sz w:val="24"/>
            <w:szCs w:val="24"/>
          </w:rPr>
          <w:t>cinematic medium</w:t>
        </w:r>
      </w:ins>
      <w:r w:rsidR="00EF58CF">
        <w:rPr>
          <w:rFonts w:ascii="Times New Roman" w:hAnsi="Times New Roman" w:cs="Times New Roman"/>
          <w:sz w:val="24"/>
          <w:szCs w:val="24"/>
        </w:rPr>
        <w:t xml:space="preserve"> to capture the magic of the play.</w:t>
      </w:r>
      <w:r w:rsidR="00191AA5">
        <w:rPr>
          <w:rFonts w:ascii="Times New Roman" w:hAnsi="Times New Roman" w:cs="Times New Roman"/>
          <w:sz w:val="24"/>
          <w:szCs w:val="24"/>
        </w:rPr>
        <w:t xml:space="preserve"> </w:t>
      </w:r>
      <w:r w:rsidR="00841B61">
        <w:rPr>
          <w:rFonts w:ascii="Times New Roman" w:hAnsi="Times New Roman" w:cs="Times New Roman"/>
          <w:sz w:val="24"/>
          <w:szCs w:val="24"/>
        </w:rPr>
        <w:t>It was Laurence Olivier who fully realized the potential of the film medium by</w:t>
      </w:r>
      <w:ins w:id="78" w:author="Pinkoski" w:date="2014-03-24T14:39:00Z">
        <w:r w:rsidR="004B7C15">
          <w:rPr>
            <w:rFonts w:ascii="Times New Roman" w:hAnsi="Times New Roman" w:cs="Times New Roman"/>
            <w:sz w:val="24"/>
            <w:szCs w:val="24"/>
          </w:rPr>
          <w:t xml:space="preserve"> directing and</w:t>
        </w:r>
      </w:ins>
      <w:r w:rsidR="00841B61">
        <w:rPr>
          <w:rFonts w:ascii="Times New Roman" w:hAnsi="Times New Roman" w:cs="Times New Roman"/>
          <w:sz w:val="24"/>
          <w:szCs w:val="24"/>
        </w:rPr>
        <w:t xml:space="preserve"> playing the title role </w:t>
      </w:r>
      <w:ins w:id="79" w:author="Pinkoski" w:date="2014-03-24T14:39:00Z">
        <w:r w:rsidR="004B7C15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del w:id="80" w:author="Pinkoski" w:date="2014-03-24T14:39:00Z">
        <w:r w:rsidR="00841B61" w:rsidDel="004B7C15">
          <w:rPr>
            <w:rFonts w:ascii="Times New Roman" w:hAnsi="Times New Roman" w:cs="Times New Roman"/>
            <w:sz w:val="24"/>
            <w:szCs w:val="24"/>
          </w:rPr>
          <w:delText xml:space="preserve">and directing </w:delText>
        </w:r>
      </w:del>
      <w:r w:rsidR="00841B61">
        <w:rPr>
          <w:rFonts w:ascii="Times New Roman" w:hAnsi="Times New Roman" w:cs="Times New Roman"/>
          <w:i/>
          <w:sz w:val="24"/>
          <w:szCs w:val="24"/>
        </w:rPr>
        <w:t>Henry V</w:t>
      </w:r>
      <w:r w:rsidR="004D5482">
        <w:rPr>
          <w:rFonts w:ascii="Times New Roman" w:hAnsi="Times New Roman" w:cs="Times New Roman"/>
          <w:sz w:val="24"/>
          <w:szCs w:val="24"/>
        </w:rPr>
        <w:t xml:space="preserve"> (1944), the first commercially successful Shakespeare</w:t>
      </w:r>
      <w:r w:rsidR="00982919">
        <w:rPr>
          <w:rFonts w:ascii="Times New Roman" w:hAnsi="Times New Roman" w:cs="Times New Roman"/>
          <w:sz w:val="24"/>
          <w:szCs w:val="24"/>
        </w:rPr>
        <w:t>an</w:t>
      </w:r>
      <w:r w:rsidR="004D5482">
        <w:rPr>
          <w:rFonts w:ascii="Times New Roman" w:hAnsi="Times New Roman" w:cs="Times New Roman"/>
          <w:sz w:val="24"/>
          <w:szCs w:val="24"/>
        </w:rPr>
        <w:t xml:space="preserve"> film. </w:t>
      </w:r>
      <w:r w:rsidR="002935C2">
        <w:rPr>
          <w:rFonts w:ascii="Times New Roman" w:hAnsi="Times New Roman" w:cs="Times New Roman"/>
          <w:sz w:val="24"/>
          <w:szCs w:val="24"/>
        </w:rPr>
        <w:t>Olivier</w:t>
      </w:r>
      <w:r w:rsidR="00982919">
        <w:rPr>
          <w:rFonts w:ascii="Times New Roman" w:hAnsi="Times New Roman" w:cs="Times New Roman"/>
          <w:sz w:val="24"/>
          <w:szCs w:val="24"/>
        </w:rPr>
        <w:t>’s</w:t>
      </w:r>
      <w:r w:rsidR="002935C2">
        <w:rPr>
          <w:rFonts w:ascii="Times New Roman" w:hAnsi="Times New Roman" w:cs="Times New Roman"/>
          <w:sz w:val="24"/>
          <w:szCs w:val="24"/>
        </w:rPr>
        <w:t xml:space="preserve"> </w:t>
      </w:r>
      <w:r w:rsidR="00982919">
        <w:rPr>
          <w:rFonts w:ascii="Times New Roman" w:hAnsi="Times New Roman" w:cs="Times New Roman"/>
          <w:i/>
          <w:sz w:val="24"/>
          <w:szCs w:val="24"/>
        </w:rPr>
        <w:t>Henry V</w:t>
      </w:r>
      <w:r w:rsidR="00982919">
        <w:rPr>
          <w:rFonts w:ascii="Times New Roman" w:hAnsi="Times New Roman" w:cs="Times New Roman"/>
          <w:sz w:val="24"/>
          <w:szCs w:val="24"/>
        </w:rPr>
        <w:t xml:space="preserve"> </w:t>
      </w:r>
      <w:r w:rsidR="002935C2">
        <w:rPr>
          <w:rFonts w:ascii="Times New Roman" w:hAnsi="Times New Roman" w:cs="Times New Roman"/>
          <w:sz w:val="24"/>
          <w:szCs w:val="24"/>
        </w:rPr>
        <w:t>merges three</w:t>
      </w:r>
      <w:r w:rsidR="00437045">
        <w:rPr>
          <w:rFonts w:ascii="Times New Roman" w:hAnsi="Times New Roman" w:cs="Times New Roman"/>
          <w:sz w:val="24"/>
          <w:szCs w:val="24"/>
        </w:rPr>
        <w:t xml:space="preserve"> different historical moments by</w:t>
      </w:r>
      <w:r w:rsidR="002935C2">
        <w:rPr>
          <w:rFonts w:ascii="Times New Roman" w:hAnsi="Times New Roman" w:cs="Times New Roman"/>
          <w:sz w:val="24"/>
          <w:szCs w:val="24"/>
        </w:rPr>
        <w:t xml:space="preserve"> beginning the film in Shakespeare’s London, then moving back to Henry V’s time in the earl</w:t>
      </w:r>
      <w:r w:rsidR="00982919">
        <w:rPr>
          <w:rFonts w:ascii="Times New Roman" w:hAnsi="Times New Roman" w:cs="Times New Roman"/>
          <w:sz w:val="24"/>
          <w:szCs w:val="24"/>
        </w:rPr>
        <w:t>y fifteenth century, and</w:t>
      </w:r>
      <w:ins w:id="81" w:author="Pinkoski" w:date="2014-03-24T14:40:00Z">
        <w:r w:rsidR="004B7C15">
          <w:rPr>
            <w:rFonts w:ascii="Times New Roman" w:hAnsi="Times New Roman" w:cs="Times New Roman"/>
            <w:sz w:val="24"/>
            <w:szCs w:val="24"/>
          </w:rPr>
          <w:t>, finally,</w:t>
        </w:r>
      </w:ins>
      <w:r w:rsidR="00982919">
        <w:rPr>
          <w:rFonts w:ascii="Times New Roman" w:hAnsi="Times New Roman" w:cs="Times New Roman"/>
          <w:sz w:val="24"/>
          <w:szCs w:val="24"/>
        </w:rPr>
        <w:t xml:space="preserve"> returning</w:t>
      </w:r>
      <w:r w:rsidR="002935C2">
        <w:rPr>
          <w:rFonts w:ascii="Times New Roman" w:hAnsi="Times New Roman" w:cs="Times New Roman"/>
          <w:sz w:val="24"/>
          <w:szCs w:val="24"/>
        </w:rPr>
        <w:t xml:space="preserve"> </w:t>
      </w:r>
      <w:del w:id="82" w:author="Pinkoski" w:date="2014-03-24T14:40:00Z">
        <w:r w:rsidR="002935C2" w:rsidDel="004B7C15">
          <w:rPr>
            <w:rFonts w:ascii="Times New Roman" w:hAnsi="Times New Roman" w:cs="Times New Roman"/>
            <w:sz w:val="24"/>
            <w:szCs w:val="24"/>
          </w:rPr>
          <w:delText xml:space="preserve">in the end </w:delText>
        </w:r>
      </w:del>
      <w:r w:rsidR="002935C2">
        <w:rPr>
          <w:rFonts w:ascii="Times New Roman" w:hAnsi="Times New Roman" w:cs="Times New Roman"/>
          <w:sz w:val="24"/>
          <w:szCs w:val="24"/>
        </w:rPr>
        <w:t xml:space="preserve">to the </w:t>
      </w:r>
      <w:r w:rsidR="003A3A4F">
        <w:rPr>
          <w:rFonts w:ascii="Times New Roman" w:hAnsi="Times New Roman" w:cs="Times New Roman"/>
          <w:sz w:val="24"/>
          <w:szCs w:val="24"/>
        </w:rPr>
        <w:t xml:space="preserve">twentieth-century Globe theatre, which comments on the contemporary </w:t>
      </w:r>
      <w:del w:id="83" w:author="Pinkoski" w:date="2014-03-24T14:40:00Z">
        <w:r w:rsidR="003A3A4F" w:rsidDel="004B7C15">
          <w:rPr>
            <w:rFonts w:ascii="Times New Roman" w:hAnsi="Times New Roman" w:cs="Times New Roman"/>
            <w:sz w:val="24"/>
            <w:szCs w:val="24"/>
          </w:rPr>
          <w:delText>World War II</w:delText>
        </w:r>
      </w:del>
      <w:ins w:id="84" w:author="Pinkoski" w:date="2014-03-24T14:40:00Z">
        <w:r w:rsidR="004B7C15">
          <w:rPr>
            <w:rFonts w:ascii="Times New Roman" w:hAnsi="Times New Roman" w:cs="Times New Roman"/>
            <w:sz w:val="24"/>
            <w:szCs w:val="24"/>
          </w:rPr>
          <w:t>Second World War</w:t>
        </w:r>
      </w:ins>
      <w:r w:rsidR="003A3A4F">
        <w:rPr>
          <w:rFonts w:ascii="Times New Roman" w:hAnsi="Times New Roman" w:cs="Times New Roman"/>
          <w:sz w:val="24"/>
          <w:szCs w:val="24"/>
        </w:rPr>
        <w:t xml:space="preserve"> </w:t>
      </w:r>
      <w:del w:id="85" w:author="Pinkoski" w:date="2014-03-24T14:40:00Z">
        <w:r w:rsidR="003A3A4F" w:rsidDel="004B7C15">
          <w:rPr>
            <w:rFonts w:ascii="Times New Roman" w:hAnsi="Times New Roman" w:cs="Times New Roman"/>
            <w:sz w:val="24"/>
            <w:szCs w:val="24"/>
          </w:rPr>
          <w:delText xml:space="preserve">period </w:delText>
        </w:r>
      </w:del>
      <w:ins w:id="86" w:author="Pinkoski" w:date="2014-03-24T14:40:00Z">
        <w:r w:rsidR="004B7C15">
          <w:rPr>
            <w:rFonts w:ascii="Times New Roman" w:hAnsi="Times New Roman" w:cs="Times New Roman"/>
            <w:sz w:val="24"/>
            <w:szCs w:val="24"/>
          </w:rPr>
          <w:t xml:space="preserve">era </w:t>
        </w:r>
      </w:ins>
      <w:r w:rsidR="00DD3FC9">
        <w:rPr>
          <w:rFonts w:ascii="Times New Roman" w:hAnsi="Times New Roman" w:cs="Times New Roman"/>
          <w:sz w:val="24"/>
          <w:szCs w:val="24"/>
        </w:rPr>
        <w:t>in Europe.</w:t>
      </w:r>
      <w:r w:rsidR="0027031F">
        <w:rPr>
          <w:rFonts w:ascii="Times New Roman" w:hAnsi="Times New Roman" w:cs="Times New Roman"/>
          <w:sz w:val="24"/>
          <w:szCs w:val="24"/>
        </w:rPr>
        <w:t xml:space="preserve"> The film </w:t>
      </w:r>
      <w:r w:rsidR="00784FEC">
        <w:rPr>
          <w:rFonts w:ascii="Times New Roman" w:hAnsi="Times New Roman" w:cs="Times New Roman"/>
          <w:sz w:val="24"/>
          <w:szCs w:val="24"/>
        </w:rPr>
        <w:t xml:space="preserve">was photographed in Technicolor </w:t>
      </w:r>
      <w:r w:rsidR="00982919">
        <w:rPr>
          <w:rFonts w:ascii="Times New Roman" w:hAnsi="Times New Roman" w:cs="Times New Roman"/>
          <w:sz w:val="24"/>
          <w:szCs w:val="24"/>
        </w:rPr>
        <w:t xml:space="preserve">and </w:t>
      </w:r>
      <w:r w:rsidR="0027031F">
        <w:rPr>
          <w:rFonts w:ascii="Times New Roman" w:hAnsi="Times New Roman" w:cs="Times New Roman"/>
          <w:sz w:val="24"/>
          <w:szCs w:val="24"/>
        </w:rPr>
        <w:t>mingles theatre and cinema, realism</w:t>
      </w:r>
      <w:ins w:id="87" w:author="Pinkoski" w:date="2014-03-24T14:40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27031F">
        <w:rPr>
          <w:rFonts w:ascii="Times New Roman" w:hAnsi="Times New Roman" w:cs="Times New Roman"/>
          <w:sz w:val="24"/>
          <w:szCs w:val="24"/>
        </w:rPr>
        <w:t xml:space="preserve"> and anti-re</w:t>
      </w:r>
      <w:r w:rsidR="00982919">
        <w:rPr>
          <w:rFonts w:ascii="Times New Roman" w:hAnsi="Times New Roman" w:cs="Times New Roman"/>
          <w:sz w:val="24"/>
          <w:szCs w:val="24"/>
        </w:rPr>
        <w:t>alism: i</w:t>
      </w:r>
      <w:r w:rsidR="00784FEC">
        <w:rPr>
          <w:rFonts w:ascii="Times New Roman" w:hAnsi="Times New Roman" w:cs="Times New Roman"/>
          <w:sz w:val="24"/>
          <w:szCs w:val="24"/>
        </w:rPr>
        <w:t xml:space="preserve">t opens </w:t>
      </w:r>
      <w:r w:rsidR="00E05DC9">
        <w:rPr>
          <w:rFonts w:ascii="Times New Roman" w:hAnsi="Times New Roman" w:cs="Times New Roman"/>
          <w:sz w:val="24"/>
          <w:szCs w:val="24"/>
        </w:rPr>
        <w:t xml:space="preserve">in the real world </w:t>
      </w:r>
      <w:r w:rsidR="00784FEC">
        <w:rPr>
          <w:rFonts w:ascii="Times New Roman" w:hAnsi="Times New Roman" w:cs="Times New Roman"/>
          <w:sz w:val="24"/>
          <w:szCs w:val="24"/>
        </w:rPr>
        <w:t>with a shot of Shakespeare’s Globe theatre</w:t>
      </w:r>
      <w:ins w:id="88" w:author="Pinkoski" w:date="2014-03-24T14:41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784FEC">
        <w:rPr>
          <w:rFonts w:ascii="Times New Roman" w:hAnsi="Times New Roman" w:cs="Times New Roman"/>
          <w:sz w:val="24"/>
          <w:szCs w:val="24"/>
        </w:rPr>
        <w:t xml:space="preserve"> where </w:t>
      </w:r>
      <w:del w:id="89" w:author="Pinkoski" w:date="2014-03-24T14:41:00Z">
        <w:r w:rsidR="00784FEC" w:rsidDel="004B7C15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90" w:author="Pinkoski" w:date="2014-03-24T14:41:00Z">
        <w:r w:rsidR="004B7C15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784FEC">
        <w:rPr>
          <w:rFonts w:ascii="Times New Roman" w:hAnsi="Times New Roman" w:cs="Times New Roman"/>
          <w:sz w:val="24"/>
          <w:szCs w:val="24"/>
        </w:rPr>
        <w:t xml:space="preserve">performance of </w:t>
      </w:r>
      <w:r w:rsidR="00784FEC">
        <w:rPr>
          <w:rFonts w:ascii="Times New Roman" w:hAnsi="Times New Roman" w:cs="Times New Roman"/>
          <w:i/>
          <w:sz w:val="24"/>
          <w:szCs w:val="24"/>
        </w:rPr>
        <w:t>Henry V</w:t>
      </w:r>
      <w:r w:rsidR="00E05DC9">
        <w:rPr>
          <w:rFonts w:ascii="Times New Roman" w:hAnsi="Times New Roman" w:cs="Times New Roman"/>
          <w:sz w:val="24"/>
          <w:szCs w:val="24"/>
        </w:rPr>
        <w:t xml:space="preserve"> is about to begin, but </w:t>
      </w:r>
      <w:r w:rsidR="00D36D3F">
        <w:rPr>
          <w:rFonts w:ascii="Times New Roman" w:hAnsi="Times New Roman" w:cs="Times New Roman"/>
          <w:sz w:val="24"/>
          <w:szCs w:val="24"/>
        </w:rPr>
        <w:t>then creates</w:t>
      </w:r>
      <w:r w:rsidR="00E05DC9">
        <w:rPr>
          <w:rFonts w:ascii="Times New Roman" w:hAnsi="Times New Roman" w:cs="Times New Roman"/>
          <w:sz w:val="24"/>
          <w:szCs w:val="24"/>
        </w:rPr>
        <w:t xml:space="preserve"> </w:t>
      </w:r>
      <w:r w:rsidR="00D36D3F">
        <w:rPr>
          <w:rFonts w:ascii="Times New Roman" w:hAnsi="Times New Roman" w:cs="Times New Roman"/>
          <w:sz w:val="24"/>
          <w:szCs w:val="24"/>
        </w:rPr>
        <w:t>anti-realistic setting</w:t>
      </w:r>
      <w:r w:rsidR="009C0680">
        <w:rPr>
          <w:rFonts w:ascii="Times New Roman" w:hAnsi="Times New Roman" w:cs="Times New Roman"/>
          <w:sz w:val="24"/>
          <w:szCs w:val="24"/>
        </w:rPr>
        <w:t xml:space="preserve">s of Henry V’s time based on medieval illustrations. </w:t>
      </w:r>
      <w:r w:rsidR="00B67D9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ins w:id="91" w:author="Pinkoski" w:date="2014-03-24T14:41:00Z">
        <w:r w:rsidR="004B7C15">
          <w:rPr>
            <w:rFonts w:ascii="Times New Roman" w:hAnsi="Times New Roman" w:cs="Times New Roman"/>
            <w:sz w:val="24"/>
            <w:szCs w:val="24"/>
          </w:rPr>
          <w:t>B</w:t>
        </w:r>
      </w:ins>
      <w:del w:id="92" w:author="Pinkoski" w:date="2014-03-24T14:41:00Z">
        <w:r w:rsidR="00B67D93" w:rsidDel="004B7C15">
          <w:rPr>
            <w:rFonts w:ascii="Times New Roman" w:hAnsi="Times New Roman" w:cs="Times New Roman"/>
            <w:sz w:val="24"/>
            <w:szCs w:val="24"/>
          </w:rPr>
          <w:delText>b</w:delText>
        </w:r>
      </w:del>
      <w:r w:rsidR="00B67D93">
        <w:rPr>
          <w:rFonts w:ascii="Times New Roman" w:hAnsi="Times New Roman" w:cs="Times New Roman"/>
          <w:sz w:val="24"/>
          <w:szCs w:val="24"/>
        </w:rPr>
        <w:t>attle of Agincourt sc</w:t>
      </w:r>
      <w:r w:rsidR="00D45886">
        <w:rPr>
          <w:rFonts w:ascii="Times New Roman" w:hAnsi="Times New Roman" w:cs="Times New Roman"/>
          <w:sz w:val="24"/>
          <w:szCs w:val="24"/>
        </w:rPr>
        <w:t>enes are influenced by the work</w:t>
      </w:r>
      <w:r w:rsidR="00B67D93">
        <w:rPr>
          <w:rFonts w:ascii="Times New Roman" w:hAnsi="Times New Roman" w:cs="Times New Roman"/>
          <w:sz w:val="24"/>
          <w:szCs w:val="24"/>
        </w:rPr>
        <w:t xml:space="preserve">s of the influential </w:t>
      </w:r>
      <w:ins w:id="93" w:author="Pinkoski" w:date="2014-03-24T14:41:00Z">
        <w:r w:rsidR="004B7C15">
          <w:rPr>
            <w:rFonts w:ascii="Times New Roman" w:hAnsi="Times New Roman" w:cs="Times New Roman"/>
            <w:sz w:val="24"/>
            <w:szCs w:val="24"/>
          </w:rPr>
          <w:t>M</w:t>
        </w:r>
      </w:ins>
      <w:del w:id="94" w:author="Pinkoski" w:date="2014-03-24T14:41:00Z">
        <w:r w:rsidR="00B67D93" w:rsidDel="004B7C15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B67D93">
        <w:rPr>
          <w:rFonts w:ascii="Times New Roman" w:hAnsi="Times New Roman" w:cs="Times New Roman"/>
          <w:sz w:val="24"/>
          <w:szCs w:val="24"/>
        </w:rPr>
        <w:t>odernist filmmaker</w:t>
      </w:r>
      <w:ins w:id="95" w:author="Pinkoski" w:date="2014-03-24T14:41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B67D93">
        <w:rPr>
          <w:rFonts w:ascii="Times New Roman" w:hAnsi="Times New Roman" w:cs="Times New Roman"/>
          <w:sz w:val="24"/>
          <w:szCs w:val="24"/>
        </w:rPr>
        <w:t xml:space="preserve"> Sergei Eisenstein</w:t>
      </w:r>
      <w:proofErr w:type="gramEnd"/>
      <w:r w:rsidR="00B67D93">
        <w:rPr>
          <w:rFonts w:ascii="Times New Roman" w:hAnsi="Times New Roman" w:cs="Times New Roman"/>
          <w:sz w:val="24"/>
          <w:szCs w:val="24"/>
        </w:rPr>
        <w:t xml:space="preserve">. </w:t>
      </w:r>
      <w:r w:rsidR="00231038">
        <w:rPr>
          <w:rFonts w:ascii="Times New Roman" w:hAnsi="Times New Roman" w:cs="Times New Roman"/>
          <w:sz w:val="24"/>
          <w:szCs w:val="24"/>
        </w:rPr>
        <w:t xml:space="preserve">Olivier’s </w:t>
      </w:r>
      <w:r w:rsidR="007A3655">
        <w:rPr>
          <w:rFonts w:ascii="Times New Roman" w:hAnsi="Times New Roman" w:cs="Times New Roman"/>
          <w:sz w:val="24"/>
          <w:szCs w:val="24"/>
        </w:rPr>
        <w:t xml:space="preserve">next film, </w:t>
      </w:r>
      <w:r w:rsidR="00231038">
        <w:rPr>
          <w:rFonts w:ascii="Times New Roman" w:hAnsi="Times New Roman" w:cs="Times New Roman"/>
          <w:i/>
          <w:sz w:val="24"/>
          <w:szCs w:val="24"/>
        </w:rPr>
        <w:t>Hamlet</w:t>
      </w:r>
      <w:r w:rsidR="00231038">
        <w:rPr>
          <w:rFonts w:ascii="Times New Roman" w:hAnsi="Times New Roman" w:cs="Times New Roman"/>
          <w:sz w:val="24"/>
          <w:szCs w:val="24"/>
        </w:rPr>
        <w:t xml:space="preserve"> (1948)</w:t>
      </w:r>
      <w:ins w:id="96" w:author="Pinkoski" w:date="2014-03-24T14:42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231038">
        <w:rPr>
          <w:rFonts w:ascii="Times New Roman" w:hAnsi="Times New Roman" w:cs="Times New Roman"/>
          <w:sz w:val="24"/>
          <w:szCs w:val="24"/>
        </w:rPr>
        <w:t xml:space="preserve"> is </w:t>
      </w:r>
      <w:r w:rsidR="0043414C">
        <w:rPr>
          <w:rFonts w:ascii="Times New Roman" w:hAnsi="Times New Roman" w:cs="Times New Roman"/>
          <w:sz w:val="24"/>
          <w:szCs w:val="24"/>
        </w:rPr>
        <w:t>one of</w:t>
      </w:r>
      <w:r w:rsidR="00231038">
        <w:rPr>
          <w:rFonts w:ascii="Times New Roman" w:hAnsi="Times New Roman" w:cs="Times New Roman"/>
          <w:sz w:val="24"/>
          <w:szCs w:val="24"/>
        </w:rPr>
        <w:t xml:space="preserve"> the most famous Shakespearean film</w:t>
      </w:r>
      <w:r w:rsidR="00A23061">
        <w:rPr>
          <w:rFonts w:ascii="Times New Roman" w:hAnsi="Times New Roman" w:cs="Times New Roman"/>
          <w:sz w:val="24"/>
          <w:szCs w:val="24"/>
        </w:rPr>
        <w:t>s</w:t>
      </w:r>
      <w:r w:rsidR="00231038">
        <w:rPr>
          <w:rFonts w:ascii="Times New Roman" w:hAnsi="Times New Roman" w:cs="Times New Roman"/>
          <w:sz w:val="24"/>
          <w:szCs w:val="24"/>
        </w:rPr>
        <w:t xml:space="preserve"> of all times. </w:t>
      </w:r>
      <w:r w:rsidR="00971868">
        <w:rPr>
          <w:rFonts w:ascii="Times New Roman" w:hAnsi="Times New Roman" w:cs="Times New Roman"/>
          <w:sz w:val="24"/>
          <w:szCs w:val="24"/>
        </w:rPr>
        <w:t xml:space="preserve">Olivier’s </w:t>
      </w:r>
      <w:r w:rsidR="007A3655">
        <w:rPr>
          <w:rFonts w:ascii="Times New Roman" w:hAnsi="Times New Roman" w:cs="Times New Roman"/>
          <w:sz w:val="24"/>
          <w:szCs w:val="24"/>
        </w:rPr>
        <w:t xml:space="preserve">Freudian adaptation of </w:t>
      </w:r>
      <w:r w:rsidR="007D25D7">
        <w:rPr>
          <w:rFonts w:ascii="Times New Roman" w:hAnsi="Times New Roman" w:cs="Times New Roman"/>
          <w:i/>
          <w:sz w:val="24"/>
          <w:szCs w:val="24"/>
        </w:rPr>
        <w:t>Hamlet</w:t>
      </w:r>
      <w:r w:rsidR="00393587">
        <w:rPr>
          <w:rFonts w:ascii="Times New Roman" w:hAnsi="Times New Roman" w:cs="Times New Roman"/>
          <w:sz w:val="24"/>
          <w:szCs w:val="24"/>
        </w:rPr>
        <w:t xml:space="preserve"> is complemented by </w:t>
      </w:r>
      <w:r w:rsidR="007D25D7">
        <w:rPr>
          <w:rFonts w:ascii="Times New Roman" w:hAnsi="Times New Roman" w:cs="Times New Roman"/>
          <w:sz w:val="24"/>
          <w:szCs w:val="24"/>
        </w:rPr>
        <w:t xml:space="preserve">impressionistic </w:t>
      </w:r>
      <w:r w:rsidR="00393587">
        <w:rPr>
          <w:rFonts w:ascii="Times New Roman" w:hAnsi="Times New Roman" w:cs="Times New Roman"/>
          <w:sz w:val="24"/>
          <w:szCs w:val="24"/>
        </w:rPr>
        <w:t xml:space="preserve">black and white visuals, which are combined with deep focus photography. </w:t>
      </w:r>
      <w:r w:rsidR="00186005">
        <w:rPr>
          <w:rFonts w:ascii="Times New Roman" w:hAnsi="Times New Roman" w:cs="Times New Roman"/>
          <w:sz w:val="24"/>
          <w:szCs w:val="24"/>
        </w:rPr>
        <w:t xml:space="preserve">The Freudian adaptation of the play was influenced by Ernest Jones’s essay on Hamlet’s character, first published in 1910 and later included in </w:t>
      </w:r>
      <w:r w:rsidR="00186005">
        <w:rPr>
          <w:rFonts w:ascii="Times New Roman" w:hAnsi="Times New Roman" w:cs="Times New Roman"/>
          <w:i/>
          <w:sz w:val="24"/>
          <w:szCs w:val="24"/>
        </w:rPr>
        <w:t xml:space="preserve">Essays in Applied Psycho-Analysis </w:t>
      </w:r>
      <w:r w:rsidR="00186005">
        <w:rPr>
          <w:rFonts w:ascii="Times New Roman" w:hAnsi="Times New Roman" w:cs="Times New Roman"/>
          <w:sz w:val="24"/>
          <w:szCs w:val="24"/>
        </w:rPr>
        <w:t xml:space="preserve">(1923). </w:t>
      </w:r>
      <w:r w:rsidR="00554E3F">
        <w:rPr>
          <w:rFonts w:ascii="Times New Roman" w:hAnsi="Times New Roman" w:cs="Times New Roman"/>
          <w:sz w:val="24"/>
          <w:szCs w:val="24"/>
        </w:rPr>
        <w:t xml:space="preserve">Olivier was influenced by Orson Welles’s use of deep focus photography in </w:t>
      </w:r>
      <w:r w:rsidR="00554E3F">
        <w:rPr>
          <w:rFonts w:ascii="Times New Roman" w:hAnsi="Times New Roman" w:cs="Times New Roman"/>
          <w:i/>
          <w:sz w:val="24"/>
          <w:szCs w:val="24"/>
        </w:rPr>
        <w:t>Citizen Kane</w:t>
      </w:r>
      <w:r w:rsidR="00554E3F">
        <w:rPr>
          <w:rFonts w:ascii="Times New Roman" w:hAnsi="Times New Roman" w:cs="Times New Roman"/>
          <w:sz w:val="24"/>
          <w:szCs w:val="24"/>
        </w:rPr>
        <w:t>, and used the technique to visually portray Hamlet’s is</w:t>
      </w:r>
      <w:r w:rsidR="00307EE7">
        <w:rPr>
          <w:rFonts w:ascii="Times New Roman" w:hAnsi="Times New Roman" w:cs="Times New Roman"/>
          <w:sz w:val="24"/>
          <w:szCs w:val="24"/>
        </w:rPr>
        <w:t xml:space="preserve">olation and alienation from the rest of the characters. </w:t>
      </w:r>
    </w:p>
    <w:p w14:paraId="42615A3E" w14:textId="77777777" w:rsidR="00715BF7" w:rsidRDefault="009E7D61" w:rsidP="00CE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Olivier’</w:t>
      </w:r>
      <w:r w:rsidR="00D27D5C">
        <w:rPr>
          <w:rFonts w:ascii="Times New Roman" w:hAnsi="Times New Roman" w:cs="Times New Roman"/>
          <w:sz w:val="24"/>
          <w:szCs w:val="24"/>
        </w:rPr>
        <w:t xml:space="preserve">s </w:t>
      </w:r>
      <w:r w:rsidR="00BF1472">
        <w:rPr>
          <w:rFonts w:ascii="Times New Roman" w:hAnsi="Times New Roman" w:cs="Times New Roman"/>
          <w:sz w:val="24"/>
          <w:szCs w:val="24"/>
        </w:rPr>
        <w:t>American counterpart</w:t>
      </w:r>
      <w:ins w:id="97" w:author="Pinkoski" w:date="2014-03-24T14:43:00Z">
        <w:r w:rsidR="004B7C15">
          <w:rPr>
            <w:rFonts w:ascii="Times New Roman" w:hAnsi="Times New Roman" w:cs="Times New Roman"/>
            <w:sz w:val="24"/>
            <w:szCs w:val="24"/>
          </w:rPr>
          <w:t>,</w:t>
        </w:r>
      </w:ins>
      <w:r w:rsidR="00D27D5C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Welles</w:t>
      </w:r>
      <w:ins w:id="98" w:author="Pinkoski" w:date="2014-03-24T14:43:00Z">
        <w:r w:rsidR="004B7C15">
          <w:rPr>
            <w:rFonts w:ascii="Times New Roman" w:hAnsi="Times New Roman" w:cs="Times New Roman"/>
            <w:sz w:val="24"/>
            <w:szCs w:val="24"/>
          </w:rPr>
          <w:t xml:space="preserve"> and his </w:t>
        </w:r>
      </w:ins>
      <w:del w:id="99" w:author="Pinkoski" w:date="2014-03-24T14:43:00Z">
        <w:r w:rsidDel="004B7C15">
          <w:rPr>
            <w:rFonts w:ascii="Times New Roman" w:hAnsi="Times New Roman" w:cs="Times New Roman"/>
            <w:sz w:val="24"/>
            <w:szCs w:val="24"/>
          </w:rPr>
          <w:delText xml:space="preserve">’s </w:delText>
        </w:r>
      </w:del>
      <w:r>
        <w:rPr>
          <w:rFonts w:ascii="Times New Roman" w:hAnsi="Times New Roman" w:cs="Times New Roman"/>
          <w:i/>
          <w:sz w:val="24"/>
          <w:szCs w:val="24"/>
        </w:rPr>
        <w:t>Macbeth</w:t>
      </w:r>
      <w:r w:rsidR="00E72EFE">
        <w:rPr>
          <w:rFonts w:ascii="Times New Roman" w:hAnsi="Times New Roman" w:cs="Times New Roman"/>
          <w:i/>
          <w:sz w:val="24"/>
          <w:szCs w:val="24"/>
        </w:rPr>
        <w:t xml:space="preserve">’s </w:t>
      </w:r>
      <w:r w:rsidR="00331449">
        <w:rPr>
          <w:rFonts w:ascii="Times New Roman" w:hAnsi="Times New Roman" w:cs="Times New Roman"/>
          <w:sz w:val="24"/>
          <w:szCs w:val="24"/>
        </w:rPr>
        <w:t xml:space="preserve">(1948) </w:t>
      </w:r>
      <w:r w:rsidR="00E72EFE">
        <w:rPr>
          <w:rFonts w:ascii="Times New Roman" w:hAnsi="Times New Roman" w:cs="Times New Roman"/>
          <w:sz w:val="24"/>
          <w:szCs w:val="24"/>
        </w:rPr>
        <w:t xml:space="preserve">stylization </w:t>
      </w:r>
      <w:proofErr w:type="gramStart"/>
      <w:r w:rsidR="00E72EF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72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highly influenced by German Expressionism </w:t>
      </w:r>
      <w:r w:rsidR="00E72EFE">
        <w:rPr>
          <w:rFonts w:ascii="Times New Roman" w:hAnsi="Times New Roman" w:cs="Times New Roman"/>
          <w:sz w:val="24"/>
          <w:szCs w:val="24"/>
        </w:rPr>
        <w:t xml:space="preserve">and echoes Robert </w:t>
      </w:r>
      <w:proofErr w:type="spellStart"/>
      <w:r w:rsidR="00E72EFE">
        <w:rPr>
          <w:rFonts w:ascii="Times New Roman" w:hAnsi="Times New Roman" w:cs="Times New Roman"/>
          <w:sz w:val="24"/>
          <w:szCs w:val="24"/>
        </w:rPr>
        <w:t>Wiene’s</w:t>
      </w:r>
      <w:proofErr w:type="spellEnd"/>
      <w:r w:rsidR="00E72EFE">
        <w:rPr>
          <w:rFonts w:ascii="Times New Roman" w:hAnsi="Times New Roman" w:cs="Times New Roman"/>
          <w:sz w:val="24"/>
          <w:szCs w:val="24"/>
        </w:rPr>
        <w:t xml:space="preserve"> </w:t>
      </w:r>
      <w:r w:rsidR="00E72EFE">
        <w:rPr>
          <w:rFonts w:ascii="Times New Roman" w:hAnsi="Times New Roman" w:cs="Times New Roman"/>
          <w:i/>
          <w:sz w:val="24"/>
          <w:szCs w:val="24"/>
        </w:rPr>
        <w:t xml:space="preserve">The Cabinet of Dr. </w:t>
      </w:r>
      <w:proofErr w:type="spellStart"/>
      <w:r w:rsidR="00E72EFE">
        <w:rPr>
          <w:rFonts w:ascii="Times New Roman" w:hAnsi="Times New Roman" w:cs="Times New Roman"/>
          <w:i/>
          <w:sz w:val="24"/>
          <w:szCs w:val="24"/>
        </w:rPr>
        <w:t>Caligari</w:t>
      </w:r>
      <w:proofErr w:type="spellEnd"/>
      <w:r w:rsidR="00E72EFE">
        <w:rPr>
          <w:rFonts w:ascii="Times New Roman" w:hAnsi="Times New Roman" w:cs="Times New Roman"/>
          <w:sz w:val="24"/>
          <w:szCs w:val="24"/>
        </w:rPr>
        <w:t xml:space="preserve"> </w:t>
      </w:r>
      <w:r w:rsidR="00E72EFE">
        <w:rPr>
          <w:rFonts w:ascii="Times New Roman" w:hAnsi="Times New Roman" w:cs="Times New Roman"/>
          <w:sz w:val="24"/>
          <w:szCs w:val="24"/>
        </w:rPr>
        <w:lastRenderedPageBreak/>
        <w:t>(1919)</w:t>
      </w:r>
      <w:r w:rsidR="00B94981">
        <w:rPr>
          <w:rFonts w:ascii="Times New Roman" w:hAnsi="Times New Roman" w:cs="Times New Roman"/>
          <w:sz w:val="24"/>
          <w:szCs w:val="24"/>
        </w:rPr>
        <w:t xml:space="preserve">. </w:t>
      </w:r>
      <w:r w:rsidR="00E72EFE">
        <w:rPr>
          <w:rFonts w:ascii="Times New Roman" w:hAnsi="Times New Roman" w:cs="Times New Roman"/>
          <w:sz w:val="24"/>
          <w:szCs w:val="24"/>
        </w:rPr>
        <w:t xml:space="preserve"> </w:t>
      </w:r>
      <w:r w:rsidR="003960D2">
        <w:rPr>
          <w:rFonts w:ascii="Times New Roman" w:hAnsi="Times New Roman" w:cs="Times New Roman"/>
          <w:sz w:val="24"/>
          <w:szCs w:val="24"/>
        </w:rPr>
        <w:t xml:space="preserve">Welles </w:t>
      </w:r>
      <w:r w:rsidR="00296541">
        <w:rPr>
          <w:rFonts w:ascii="Times New Roman" w:hAnsi="Times New Roman" w:cs="Times New Roman"/>
          <w:sz w:val="24"/>
          <w:szCs w:val="24"/>
        </w:rPr>
        <w:t xml:space="preserve">makes </w:t>
      </w:r>
      <w:del w:id="100" w:author="Pinkoski" w:date="2014-03-24T14:44:00Z">
        <w:r w:rsidR="00296541" w:rsidDel="004B7C15">
          <w:rPr>
            <w:rFonts w:ascii="Times New Roman" w:hAnsi="Times New Roman" w:cs="Times New Roman"/>
            <w:sz w:val="24"/>
            <w:szCs w:val="24"/>
          </w:rPr>
          <w:delText xml:space="preserve">an </w:delText>
        </w:r>
      </w:del>
      <w:r w:rsidR="00296541">
        <w:rPr>
          <w:rFonts w:ascii="Times New Roman" w:hAnsi="Times New Roman" w:cs="Times New Roman"/>
          <w:sz w:val="24"/>
          <w:szCs w:val="24"/>
        </w:rPr>
        <w:t xml:space="preserve">extensive use of Christian and Pagan symbolism, by adding </w:t>
      </w:r>
      <w:del w:id="101" w:author="Pinkoski" w:date="2014-03-24T14:45:00Z">
        <w:r w:rsidR="00296541" w:rsidDel="004B7C15">
          <w:rPr>
            <w:rFonts w:ascii="Times New Roman" w:hAnsi="Times New Roman" w:cs="Times New Roman"/>
            <w:sz w:val="24"/>
            <w:szCs w:val="24"/>
          </w:rPr>
          <w:delText xml:space="preserve">the character of </w:delText>
        </w:r>
      </w:del>
      <w:r w:rsidR="00296541">
        <w:rPr>
          <w:rFonts w:ascii="Times New Roman" w:hAnsi="Times New Roman" w:cs="Times New Roman"/>
          <w:sz w:val="24"/>
          <w:szCs w:val="24"/>
        </w:rPr>
        <w:t>a priest</w:t>
      </w:r>
      <w:ins w:id="102" w:author="Pinkoski" w:date="2014-03-24T14:45:00Z">
        <w:r w:rsidR="004B7C15">
          <w:rPr>
            <w:rFonts w:ascii="Times New Roman" w:hAnsi="Times New Roman" w:cs="Times New Roman"/>
            <w:sz w:val="24"/>
            <w:szCs w:val="24"/>
          </w:rPr>
          <w:t xml:space="preserve"> character</w:t>
        </w:r>
      </w:ins>
      <w:r w:rsidR="00296541">
        <w:rPr>
          <w:rFonts w:ascii="Times New Roman" w:hAnsi="Times New Roman" w:cs="Times New Roman"/>
          <w:sz w:val="24"/>
          <w:szCs w:val="24"/>
        </w:rPr>
        <w:t xml:space="preserve">, and makes the </w:t>
      </w:r>
      <w:ins w:id="103" w:author="Pinkoski" w:date="2014-03-24T14:45:00Z">
        <w:r w:rsidR="004B7C15">
          <w:rPr>
            <w:rFonts w:ascii="Times New Roman" w:hAnsi="Times New Roman" w:cs="Times New Roman"/>
            <w:sz w:val="24"/>
            <w:szCs w:val="24"/>
          </w:rPr>
          <w:t>w</w:t>
        </w:r>
      </w:ins>
      <w:del w:id="104" w:author="Pinkoski" w:date="2014-03-24T14:45:00Z">
        <w:r w:rsidR="00296541" w:rsidDel="004B7C15">
          <w:rPr>
            <w:rFonts w:ascii="Times New Roman" w:hAnsi="Times New Roman" w:cs="Times New Roman"/>
            <w:sz w:val="24"/>
            <w:szCs w:val="24"/>
          </w:rPr>
          <w:delText>W</w:delText>
        </w:r>
      </w:del>
      <w:r w:rsidR="00296541">
        <w:rPr>
          <w:rFonts w:ascii="Times New Roman" w:hAnsi="Times New Roman" w:cs="Times New Roman"/>
          <w:sz w:val="24"/>
          <w:szCs w:val="24"/>
        </w:rPr>
        <w:t>itches construct a clay image of a baby</w:t>
      </w:r>
      <w:ins w:id="105" w:author="Pinkoski" w:date="2014-03-24T14:45:00Z">
        <w:r w:rsidR="004B7C15">
          <w:rPr>
            <w:rFonts w:ascii="Times New Roman" w:hAnsi="Times New Roman" w:cs="Times New Roman"/>
            <w:sz w:val="24"/>
            <w:szCs w:val="24"/>
          </w:rPr>
          <w:t>:</w:t>
        </w:r>
      </w:ins>
      <w:del w:id="106" w:author="Pinkoski" w:date="2014-03-24T14:45:00Z">
        <w:r w:rsidR="00296541" w:rsidDel="004B7C1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96541">
        <w:rPr>
          <w:rFonts w:ascii="Times New Roman" w:hAnsi="Times New Roman" w:cs="Times New Roman"/>
          <w:sz w:val="24"/>
          <w:szCs w:val="24"/>
        </w:rPr>
        <w:t xml:space="preserve"> a symbol used throughout the film. </w:t>
      </w:r>
      <w:r w:rsidR="00CB2C37">
        <w:rPr>
          <w:rFonts w:ascii="Times New Roman" w:hAnsi="Times New Roman" w:cs="Times New Roman"/>
          <w:sz w:val="24"/>
          <w:szCs w:val="24"/>
        </w:rPr>
        <w:t>The</w:t>
      </w:r>
      <w:r w:rsidR="00CB2C37" w:rsidRPr="00531929">
        <w:rPr>
          <w:rFonts w:ascii="Times New Roman" w:hAnsi="Times New Roman" w:cs="Times New Roman"/>
          <w:sz w:val="24"/>
          <w:szCs w:val="24"/>
        </w:rPr>
        <w:t xml:space="preserve"> </w:t>
      </w:r>
      <w:r w:rsidR="00531929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531929" w:rsidRPr="00531929">
        <w:rPr>
          <w:rFonts w:ascii="Times New Roman" w:hAnsi="Times New Roman" w:cs="Times New Roman"/>
          <w:sz w:val="24"/>
          <w:szCs w:val="24"/>
          <w:lang w:val="en"/>
        </w:rPr>
        <w:t>hiaroscuro</w:t>
      </w:r>
      <w:r w:rsidR="00CB2C37">
        <w:rPr>
          <w:rFonts w:ascii="Times New Roman" w:hAnsi="Times New Roman" w:cs="Times New Roman"/>
          <w:sz w:val="24"/>
          <w:szCs w:val="24"/>
        </w:rPr>
        <w:t xml:space="preserve"> lighting of German </w:t>
      </w:r>
      <w:ins w:id="107" w:author="Pinkoski" w:date="2014-03-24T14:45:00Z">
        <w:r w:rsidR="004B7C15">
          <w:rPr>
            <w:rFonts w:ascii="Times New Roman" w:hAnsi="Times New Roman" w:cs="Times New Roman"/>
            <w:sz w:val="24"/>
            <w:szCs w:val="24"/>
          </w:rPr>
          <w:t>E</w:t>
        </w:r>
      </w:ins>
      <w:del w:id="108" w:author="Pinkoski" w:date="2014-03-24T14:45:00Z">
        <w:r w:rsidR="00CB2C37" w:rsidDel="004B7C15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CB2C37">
        <w:rPr>
          <w:rFonts w:ascii="Times New Roman" w:hAnsi="Times New Roman" w:cs="Times New Roman"/>
          <w:sz w:val="24"/>
          <w:szCs w:val="24"/>
        </w:rPr>
        <w:t>xpressionism, along</w:t>
      </w:r>
      <w:del w:id="109" w:author="Pinkoski" w:date="2014-03-24T14:46:00Z">
        <w:r w:rsidR="00CB2C37" w:rsidDel="004B7C15">
          <w:rPr>
            <w:rFonts w:ascii="Times New Roman" w:hAnsi="Times New Roman" w:cs="Times New Roman"/>
            <w:sz w:val="24"/>
            <w:szCs w:val="24"/>
          </w:rPr>
          <w:delText xml:space="preserve"> with</w:delText>
        </w:r>
      </w:del>
      <w:ins w:id="110" w:author="Pinkoski" w:date="2014-03-24T14:46:00Z">
        <w:r w:rsidR="004B7C15">
          <w:rPr>
            <w:rFonts w:ascii="Times New Roman" w:hAnsi="Times New Roman" w:cs="Times New Roman"/>
            <w:sz w:val="24"/>
            <w:szCs w:val="24"/>
          </w:rPr>
          <w:t>side</w:t>
        </w:r>
      </w:ins>
      <w:r w:rsidR="00CB2C37">
        <w:rPr>
          <w:rFonts w:ascii="Times New Roman" w:hAnsi="Times New Roman" w:cs="Times New Roman"/>
          <w:sz w:val="24"/>
          <w:szCs w:val="24"/>
        </w:rPr>
        <w:t xml:space="preserve"> </w:t>
      </w:r>
      <w:r w:rsidR="007C3A72">
        <w:rPr>
          <w:rFonts w:ascii="Times New Roman" w:hAnsi="Times New Roman" w:cs="Times New Roman"/>
          <w:sz w:val="24"/>
          <w:szCs w:val="24"/>
        </w:rPr>
        <w:t xml:space="preserve">compositional patterns influenced by Eisenstein’s </w:t>
      </w:r>
      <w:r w:rsidR="007C3A72">
        <w:rPr>
          <w:rFonts w:ascii="Times New Roman" w:hAnsi="Times New Roman" w:cs="Times New Roman"/>
          <w:i/>
          <w:sz w:val="24"/>
          <w:szCs w:val="24"/>
        </w:rPr>
        <w:t xml:space="preserve">Alexander </w:t>
      </w:r>
      <w:proofErr w:type="spellStart"/>
      <w:r w:rsidR="007C3A72">
        <w:rPr>
          <w:rFonts w:ascii="Times New Roman" w:hAnsi="Times New Roman" w:cs="Times New Roman"/>
          <w:i/>
          <w:sz w:val="24"/>
          <w:szCs w:val="24"/>
        </w:rPr>
        <w:t>Nevsky</w:t>
      </w:r>
      <w:proofErr w:type="spellEnd"/>
      <w:r w:rsidR="007C3A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3A72">
        <w:rPr>
          <w:rFonts w:ascii="Times New Roman" w:hAnsi="Times New Roman" w:cs="Times New Roman"/>
          <w:sz w:val="24"/>
          <w:szCs w:val="24"/>
        </w:rPr>
        <w:t>(</w:t>
      </w:r>
      <w:r w:rsidR="00A23061">
        <w:rPr>
          <w:rFonts w:ascii="Times New Roman" w:hAnsi="Times New Roman" w:cs="Times New Roman"/>
          <w:sz w:val="24"/>
          <w:szCs w:val="24"/>
        </w:rPr>
        <w:t>1938</w:t>
      </w:r>
      <w:r w:rsidR="007C3A72">
        <w:rPr>
          <w:rFonts w:ascii="Times New Roman" w:hAnsi="Times New Roman" w:cs="Times New Roman"/>
          <w:sz w:val="24"/>
          <w:szCs w:val="24"/>
        </w:rPr>
        <w:t>)</w:t>
      </w:r>
      <w:ins w:id="111" w:author="Pinkoski" w:date="2014-03-24T14:46:00Z">
        <w:r w:rsidR="00CB065F">
          <w:rPr>
            <w:rFonts w:ascii="Times New Roman" w:hAnsi="Times New Roman" w:cs="Times New Roman"/>
            <w:sz w:val="24"/>
            <w:szCs w:val="24"/>
          </w:rPr>
          <w:t>,</w:t>
        </w:r>
      </w:ins>
      <w:r w:rsidR="007C3A72">
        <w:rPr>
          <w:rFonts w:ascii="Times New Roman" w:hAnsi="Times New Roman" w:cs="Times New Roman"/>
          <w:sz w:val="24"/>
          <w:szCs w:val="24"/>
        </w:rPr>
        <w:t xml:space="preserve"> </w:t>
      </w:r>
      <w:r w:rsidR="001C4ED2">
        <w:rPr>
          <w:rFonts w:ascii="Times New Roman" w:hAnsi="Times New Roman" w:cs="Times New Roman"/>
          <w:sz w:val="24"/>
          <w:szCs w:val="24"/>
        </w:rPr>
        <w:t xml:space="preserve">is employed consistently in the film. </w:t>
      </w:r>
      <w:r w:rsidR="0085478A">
        <w:rPr>
          <w:rFonts w:ascii="Times New Roman" w:hAnsi="Times New Roman" w:cs="Times New Roman"/>
          <w:sz w:val="24"/>
          <w:szCs w:val="24"/>
        </w:rPr>
        <w:t>Some critics praised the film’s cinematography, while many c</w:t>
      </w:r>
      <w:r w:rsidR="007A3655">
        <w:rPr>
          <w:rFonts w:ascii="Times New Roman" w:hAnsi="Times New Roman" w:cs="Times New Roman"/>
          <w:sz w:val="24"/>
          <w:szCs w:val="24"/>
        </w:rPr>
        <w:t>riticized it for its</w:t>
      </w:r>
      <w:r w:rsidR="0085478A">
        <w:rPr>
          <w:rFonts w:ascii="Times New Roman" w:hAnsi="Times New Roman" w:cs="Times New Roman"/>
          <w:sz w:val="24"/>
          <w:szCs w:val="24"/>
        </w:rPr>
        <w:t xml:space="preserve"> badl</w:t>
      </w:r>
      <w:r w:rsidR="00AA67B4">
        <w:rPr>
          <w:rFonts w:ascii="Times New Roman" w:hAnsi="Times New Roman" w:cs="Times New Roman"/>
          <w:sz w:val="24"/>
          <w:szCs w:val="24"/>
        </w:rPr>
        <w:t>y</w:t>
      </w:r>
      <w:r w:rsidR="0085478A">
        <w:rPr>
          <w:rFonts w:ascii="Times New Roman" w:hAnsi="Times New Roman" w:cs="Times New Roman"/>
          <w:sz w:val="24"/>
          <w:szCs w:val="24"/>
        </w:rPr>
        <w:t xml:space="preserve"> spoken verse. </w:t>
      </w:r>
      <w:r w:rsidR="003658C7">
        <w:rPr>
          <w:rFonts w:ascii="Times New Roman" w:hAnsi="Times New Roman" w:cs="Times New Roman"/>
          <w:sz w:val="24"/>
          <w:szCs w:val="24"/>
        </w:rPr>
        <w:t xml:space="preserve">Welles’s </w:t>
      </w:r>
      <w:r w:rsidR="003658C7">
        <w:rPr>
          <w:rFonts w:ascii="Times New Roman" w:hAnsi="Times New Roman" w:cs="Times New Roman"/>
          <w:i/>
          <w:sz w:val="24"/>
          <w:szCs w:val="24"/>
        </w:rPr>
        <w:t>Othello</w:t>
      </w:r>
      <w:r w:rsidR="003658C7">
        <w:rPr>
          <w:rFonts w:ascii="Times New Roman" w:hAnsi="Times New Roman" w:cs="Times New Roman"/>
          <w:sz w:val="24"/>
          <w:szCs w:val="24"/>
        </w:rPr>
        <w:t xml:space="preserve"> (1952)</w:t>
      </w:r>
      <w:r w:rsidR="003A2258">
        <w:rPr>
          <w:rFonts w:ascii="Times New Roman" w:hAnsi="Times New Roman" w:cs="Times New Roman"/>
          <w:sz w:val="24"/>
          <w:szCs w:val="24"/>
        </w:rPr>
        <w:t xml:space="preserve">, which </w:t>
      </w:r>
      <w:r w:rsidR="00531929">
        <w:rPr>
          <w:rFonts w:ascii="Times New Roman" w:hAnsi="Times New Roman" w:cs="Times New Roman"/>
          <w:sz w:val="24"/>
          <w:szCs w:val="24"/>
        </w:rPr>
        <w:t>w</w:t>
      </w:r>
      <w:r w:rsidR="003A2258">
        <w:rPr>
          <w:rFonts w:ascii="Times New Roman" w:hAnsi="Times New Roman" w:cs="Times New Roman"/>
          <w:sz w:val="24"/>
          <w:szCs w:val="24"/>
        </w:rPr>
        <w:t xml:space="preserve">on the </w:t>
      </w:r>
      <w:r w:rsidR="003A2258">
        <w:rPr>
          <w:rFonts w:ascii="Times New Roman" w:hAnsi="Times New Roman" w:cs="Times New Roman"/>
          <w:i/>
          <w:sz w:val="24"/>
          <w:szCs w:val="24"/>
        </w:rPr>
        <w:t xml:space="preserve">Palme </w:t>
      </w:r>
      <w:proofErr w:type="spellStart"/>
      <w:r w:rsidR="003A2258">
        <w:rPr>
          <w:rFonts w:ascii="Times New Roman" w:hAnsi="Times New Roman" w:cs="Times New Roman"/>
          <w:i/>
          <w:sz w:val="24"/>
          <w:szCs w:val="24"/>
        </w:rPr>
        <w:t>d’or</w:t>
      </w:r>
      <w:proofErr w:type="spellEnd"/>
      <w:r w:rsidR="003A2258" w:rsidRPr="003A2258">
        <w:rPr>
          <w:rFonts w:ascii="Times New Roman" w:hAnsi="Times New Roman" w:cs="Times New Roman"/>
          <w:sz w:val="24"/>
          <w:szCs w:val="24"/>
        </w:rPr>
        <w:t>,</w:t>
      </w:r>
      <w:r w:rsidR="00531929">
        <w:rPr>
          <w:rFonts w:ascii="Times New Roman" w:hAnsi="Times New Roman" w:cs="Times New Roman"/>
          <w:sz w:val="24"/>
          <w:szCs w:val="24"/>
        </w:rPr>
        <w:t xml:space="preserve"> was</w:t>
      </w:r>
      <w:r w:rsidR="003658C7">
        <w:rPr>
          <w:rFonts w:ascii="Times New Roman" w:hAnsi="Times New Roman" w:cs="Times New Roman"/>
          <w:sz w:val="24"/>
          <w:szCs w:val="24"/>
        </w:rPr>
        <w:t xml:space="preserve"> also influenced by Eisenstein’s </w:t>
      </w:r>
      <w:r w:rsidR="00987A8F">
        <w:rPr>
          <w:rFonts w:ascii="Times New Roman" w:hAnsi="Times New Roman" w:cs="Times New Roman"/>
          <w:sz w:val="24"/>
          <w:szCs w:val="24"/>
        </w:rPr>
        <w:t xml:space="preserve">use of </w:t>
      </w:r>
      <w:r w:rsidR="003A2258">
        <w:rPr>
          <w:rFonts w:ascii="Times New Roman" w:hAnsi="Times New Roman" w:cs="Times New Roman"/>
          <w:sz w:val="24"/>
          <w:szCs w:val="24"/>
        </w:rPr>
        <w:t>montage</w:t>
      </w:r>
      <w:del w:id="112" w:author="Pinkoski" w:date="2014-03-24T14:47:00Z">
        <w:r w:rsidR="003A2258" w:rsidDel="00CB065F">
          <w:rPr>
            <w:rFonts w:ascii="Times New Roman" w:hAnsi="Times New Roman" w:cs="Times New Roman"/>
            <w:sz w:val="24"/>
            <w:szCs w:val="24"/>
          </w:rPr>
          <w:delText>, since</w:delText>
        </w:r>
      </w:del>
      <w:ins w:id="113" w:author="Pinkoski" w:date="2014-03-24T14:47:00Z">
        <w:r w:rsidR="00CB065F">
          <w:rPr>
            <w:rFonts w:ascii="Times New Roman" w:hAnsi="Times New Roman" w:cs="Times New Roman"/>
            <w:sz w:val="24"/>
            <w:szCs w:val="24"/>
          </w:rPr>
          <w:t>—</w:t>
        </w:r>
      </w:ins>
      <w:del w:id="114" w:author="Pinkoski" w:date="2014-03-24T14:47:00Z">
        <w:r w:rsidR="003A2258" w:rsidDel="00CB065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A23061">
        <w:rPr>
          <w:rFonts w:ascii="Times New Roman" w:hAnsi="Times New Roman" w:cs="Times New Roman"/>
          <w:sz w:val="24"/>
          <w:szCs w:val="24"/>
        </w:rPr>
        <w:t>the film</w:t>
      </w:r>
      <w:r w:rsidR="003A2258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987A8F">
        <w:rPr>
          <w:rFonts w:ascii="Times New Roman" w:hAnsi="Times New Roman" w:cs="Times New Roman"/>
          <w:sz w:val="24"/>
          <w:szCs w:val="24"/>
        </w:rPr>
        <w:t xml:space="preserve"> brings together </w:t>
      </w:r>
      <w:del w:id="115" w:author="Pinkoski" w:date="2014-03-24T14:47:00Z">
        <w:r w:rsidR="00987A8F" w:rsidDel="00CB065F">
          <w:rPr>
            <w:rFonts w:ascii="Times New Roman" w:hAnsi="Times New Roman" w:cs="Times New Roman"/>
            <w:sz w:val="24"/>
            <w:szCs w:val="24"/>
          </w:rPr>
          <w:delText xml:space="preserve">bits and </w:delText>
        </w:r>
      </w:del>
      <w:r w:rsidR="00987A8F">
        <w:rPr>
          <w:rFonts w:ascii="Times New Roman" w:hAnsi="Times New Roman" w:cs="Times New Roman"/>
          <w:sz w:val="24"/>
          <w:szCs w:val="24"/>
        </w:rPr>
        <w:t xml:space="preserve">pieces of the play and reworks them into </w:t>
      </w:r>
      <w:r w:rsidR="003A2258">
        <w:rPr>
          <w:rFonts w:ascii="Times New Roman" w:hAnsi="Times New Roman" w:cs="Times New Roman"/>
          <w:sz w:val="24"/>
          <w:szCs w:val="24"/>
        </w:rPr>
        <w:t>a mosaic, a sort of a variation of the jigs</w:t>
      </w:r>
      <w:del w:id="116" w:author="Pinkoski" w:date="2014-03-24T14:48:00Z">
        <w:r w:rsidR="003A2258" w:rsidDel="00CB065F">
          <w:rPr>
            <w:rFonts w:ascii="Times New Roman" w:hAnsi="Times New Roman" w:cs="Times New Roman"/>
            <w:sz w:val="24"/>
            <w:szCs w:val="24"/>
          </w:rPr>
          <w:delText>z</w:delText>
        </w:r>
      </w:del>
      <w:r w:rsidR="003A2258">
        <w:rPr>
          <w:rFonts w:ascii="Times New Roman" w:hAnsi="Times New Roman" w:cs="Times New Roman"/>
          <w:sz w:val="24"/>
          <w:szCs w:val="24"/>
        </w:rPr>
        <w:t xml:space="preserve">aw puzzle trope used repeatedly </w:t>
      </w:r>
      <w:r w:rsidR="00531929">
        <w:rPr>
          <w:rFonts w:ascii="Times New Roman" w:hAnsi="Times New Roman" w:cs="Times New Roman"/>
          <w:sz w:val="24"/>
          <w:szCs w:val="24"/>
        </w:rPr>
        <w:t xml:space="preserve">by him </w:t>
      </w:r>
      <w:r w:rsidR="003A2258">
        <w:rPr>
          <w:rFonts w:ascii="Times New Roman" w:hAnsi="Times New Roman" w:cs="Times New Roman"/>
          <w:sz w:val="24"/>
          <w:szCs w:val="24"/>
        </w:rPr>
        <w:t xml:space="preserve">in </w:t>
      </w:r>
      <w:r w:rsidR="003A2258" w:rsidRPr="003A2258">
        <w:rPr>
          <w:rFonts w:ascii="Times New Roman" w:hAnsi="Times New Roman" w:cs="Times New Roman"/>
          <w:i/>
          <w:sz w:val="24"/>
          <w:szCs w:val="24"/>
        </w:rPr>
        <w:t xml:space="preserve">Citizen </w:t>
      </w:r>
      <w:r w:rsidR="003A2258">
        <w:rPr>
          <w:rFonts w:ascii="Times New Roman" w:hAnsi="Times New Roman" w:cs="Times New Roman"/>
          <w:i/>
          <w:sz w:val="24"/>
          <w:szCs w:val="24"/>
        </w:rPr>
        <w:t>K</w:t>
      </w:r>
      <w:r w:rsidR="003A2258" w:rsidRPr="003A2258">
        <w:rPr>
          <w:rFonts w:ascii="Times New Roman" w:hAnsi="Times New Roman" w:cs="Times New Roman"/>
          <w:i/>
          <w:sz w:val="24"/>
          <w:szCs w:val="24"/>
        </w:rPr>
        <w:t>ane</w:t>
      </w:r>
      <w:r w:rsidR="003A2258">
        <w:rPr>
          <w:rFonts w:ascii="Times New Roman" w:hAnsi="Times New Roman" w:cs="Times New Roman"/>
          <w:sz w:val="24"/>
          <w:szCs w:val="24"/>
        </w:rPr>
        <w:t xml:space="preserve"> earlier. </w:t>
      </w:r>
    </w:p>
    <w:p w14:paraId="2BCFC25C" w14:textId="77777777" w:rsidR="00D130B5" w:rsidRPr="00D04773" w:rsidRDefault="00AB1B82" w:rsidP="005B2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Sergei </w:t>
      </w:r>
      <w:proofErr w:type="spellStart"/>
      <w:r>
        <w:rPr>
          <w:rFonts w:ascii="Times New Roman" w:hAnsi="Times New Roman" w:cs="Times New Roman"/>
          <w:sz w:val="24"/>
          <w:szCs w:val="24"/>
        </w:rPr>
        <w:t>Yutkevitch’s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Russian </w:t>
      </w:r>
      <w:r w:rsidRPr="001E69E4">
        <w:rPr>
          <w:rFonts w:ascii="Times New Roman" w:hAnsi="Times New Roman" w:cs="Times New Roman"/>
          <w:i/>
          <w:sz w:val="24"/>
          <w:szCs w:val="24"/>
        </w:rPr>
        <w:t>Othello</w:t>
      </w:r>
      <w:r>
        <w:rPr>
          <w:rFonts w:ascii="Times New Roman" w:hAnsi="Times New Roman" w:cs="Times New Roman"/>
          <w:sz w:val="24"/>
          <w:szCs w:val="24"/>
        </w:rPr>
        <w:t xml:space="preserve"> (1955) is </w:t>
      </w:r>
      <w:r w:rsidR="001E69E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known for its effective use of montage. </w:t>
      </w:r>
      <w:proofErr w:type="spellStart"/>
      <w:r w:rsidR="00715BF7" w:rsidRPr="00AB1B82">
        <w:rPr>
          <w:rFonts w:ascii="Times New Roman" w:hAnsi="Times New Roman" w:cs="Times New Roman"/>
          <w:sz w:val="24"/>
          <w:szCs w:val="24"/>
        </w:rPr>
        <w:t>Grigori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Kozintsev’s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 </w:t>
      </w:r>
      <w:r w:rsidR="00715BF7">
        <w:rPr>
          <w:rFonts w:ascii="Times New Roman" w:hAnsi="Times New Roman" w:cs="Times New Roman"/>
          <w:i/>
          <w:sz w:val="24"/>
          <w:szCs w:val="24"/>
        </w:rPr>
        <w:t xml:space="preserve">Hamlet </w:t>
      </w:r>
      <w:r w:rsidR="00715BF7">
        <w:rPr>
          <w:rFonts w:ascii="Times New Roman" w:hAnsi="Times New Roman" w:cs="Times New Roman"/>
          <w:sz w:val="24"/>
          <w:szCs w:val="24"/>
        </w:rPr>
        <w:t xml:space="preserve">(1964) </w:t>
      </w:r>
      <w:r w:rsidR="007A3655">
        <w:rPr>
          <w:rFonts w:ascii="Times New Roman" w:hAnsi="Times New Roman" w:cs="Times New Roman"/>
          <w:sz w:val="24"/>
          <w:szCs w:val="24"/>
        </w:rPr>
        <w:t>is generally read</w:t>
      </w:r>
      <w:r w:rsidR="00715BF7">
        <w:rPr>
          <w:rFonts w:ascii="Times New Roman" w:hAnsi="Times New Roman" w:cs="Times New Roman"/>
          <w:sz w:val="24"/>
          <w:szCs w:val="24"/>
        </w:rPr>
        <w:t xml:space="preserve"> as a political allegory, since the despotic Claudius can be equated to Stalin, who at the end</w:t>
      </w:r>
      <w:ins w:id="117" w:author="Pinkoski" w:date="2014-03-24T14:48:00Z">
        <w:r w:rsidR="00CB065F">
          <w:rPr>
            <w:rFonts w:ascii="Times New Roman" w:hAnsi="Times New Roman" w:cs="Times New Roman"/>
            <w:sz w:val="24"/>
            <w:szCs w:val="24"/>
          </w:rPr>
          <w:t>,</w:t>
        </w:r>
      </w:ins>
      <w:r w:rsidR="007A3655">
        <w:rPr>
          <w:rFonts w:ascii="Times New Roman" w:hAnsi="Times New Roman" w:cs="Times New Roman"/>
          <w:sz w:val="24"/>
          <w:szCs w:val="24"/>
        </w:rPr>
        <w:t xml:space="preserve"> is</w:t>
      </w:r>
      <w:r w:rsidR="00715BF7">
        <w:rPr>
          <w:rFonts w:ascii="Times New Roman" w:hAnsi="Times New Roman" w:cs="Times New Roman"/>
          <w:sz w:val="24"/>
          <w:szCs w:val="24"/>
        </w:rPr>
        <w:t xml:space="preserve"> replaced by the liberal 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Fortinbras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Khruschev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BF7">
        <w:rPr>
          <w:rFonts w:ascii="Times New Roman" w:hAnsi="Times New Roman" w:cs="Times New Roman"/>
          <w:sz w:val="24"/>
          <w:szCs w:val="24"/>
        </w:rPr>
        <w:t>Kozintsev</w:t>
      </w:r>
      <w:proofErr w:type="spellEnd"/>
      <w:r w:rsidR="00715BF7">
        <w:rPr>
          <w:rFonts w:ascii="Times New Roman" w:hAnsi="Times New Roman" w:cs="Times New Roman"/>
          <w:sz w:val="24"/>
          <w:szCs w:val="24"/>
        </w:rPr>
        <w:t xml:space="preserve"> retained several actors from his Leningrad </w:t>
      </w:r>
      <w:r w:rsidR="00715BF7">
        <w:rPr>
          <w:rFonts w:ascii="Times New Roman" w:hAnsi="Times New Roman" w:cs="Times New Roman"/>
          <w:i/>
          <w:sz w:val="24"/>
          <w:szCs w:val="24"/>
        </w:rPr>
        <w:t>Hamlet</w:t>
      </w:r>
      <w:r w:rsidR="00715BF7">
        <w:rPr>
          <w:rFonts w:ascii="Times New Roman" w:hAnsi="Times New Roman" w:cs="Times New Roman"/>
          <w:sz w:val="24"/>
          <w:szCs w:val="24"/>
        </w:rPr>
        <w:t xml:space="preserve"> staged in 1954, and created an epic that portrays Hamlet’s belief that “Denmark’s a prison</w:t>
      </w:r>
      <w:ins w:id="118" w:author="Pinkoski" w:date="2014-03-24T14:48:00Z">
        <w:r w:rsidR="00CB065F">
          <w:rPr>
            <w:rFonts w:ascii="Times New Roman" w:hAnsi="Times New Roman" w:cs="Times New Roman"/>
            <w:sz w:val="24"/>
            <w:szCs w:val="24"/>
          </w:rPr>
          <w:t>.</w:t>
        </w:r>
      </w:ins>
      <w:r w:rsidR="00715BF7">
        <w:rPr>
          <w:rFonts w:ascii="Times New Roman" w:hAnsi="Times New Roman" w:cs="Times New Roman"/>
          <w:sz w:val="24"/>
          <w:szCs w:val="24"/>
        </w:rPr>
        <w:t>”</w:t>
      </w:r>
      <w:del w:id="119" w:author="Pinkoski" w:date="2014-03-24T14:48:00Z">
        <w:r w:rsidR="00715BF7" w:rsidDel="00CB065F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715BF7">
        <w:rPr>
          <w:rFonts w:ascii="Times New Roman" w:hAnsi="Times New Roman" w:cs="Times New Roman"/>
          <w:sz w:val="24"/>
          <w:szCs w:val="24"/>
        </w:rPr>
        <w:t xml:space="preserve"> Fluid camera movement, images of stormy clouds and crushing waves convey Hamlet’s mental turmoil</w:t>
      </w:r>
      <w:r w:rsidR="00715BF7" w:rsidRPr="00F71A0E">
        <w:rPr>
          <w:rFonts w:ascii="Times New Roman" w:hAnsi="Times New Roman" w:cs="Times New Roman"/>
          <w:sz w:val="24"/>
          <w:szCs w:val="24"/>
        </w:rPr>
        <w:t xml:space="preserve">. </w:t>
      </w:r>
      <w:r w:rsidR="00715BF7" w:rsidRPr="00715BF7">
        <w:rPr>
          <w:rFonts w:ascii="Times New Roman" w:hAnsi="Times New Roman" w:cs="Times New Roman"/>
          <w:sz w:val="24"/>
          <w:szCs w:val="24"/>
        </w:rPr>
        <w:t xml:space="preserve">The film anticipates </w:t>
      </w:r>
      <w:proofErr w:type="spellStart"/>
      <w:r w:rsidR="00715BF7" w:rsidRPr="00715BF7">
        <w:rPr>
          <w:rFonts w:ascii="Times New Roman" w:hAnsi="Times New Roman" w:cs="Times New Roman"/>
          <w:sz w:val="24"/>
          <w:szCs w:val="24"/>
        </w:rPr>
        <w:t>Kozintsev’s</w:t>
      </w:r>
      <w:proofErr w:type="spellEnd"/>
      <w:r w:rsidR="00715BF7" w:rsidRPr="00715BF7">
        <w:rPr>
          <w:rFonts w:ascii="Times New Roman" w:hAnsi="Times New Roman" w:cs="Times New Roman"/>
          <w:sz w:val="24"/>
          <w:szCs w:val="24"/>
        </w:rPr>
        <w:t xml:space="preserve"> </w:t>
      </w:r>
      <w:r w:rsidR="00715BF7" w:rsidRPr="00715BF7">
        <w:rPr>
          <w:rFonts w:ascii="Times New Roman" w:hAnsi="Times New Roman" w:cs="Times New Roman"/>
          <w:i/>
          <w:sz w:val="24"/>
          <w:szCs w:val="24"/>
        </w:rPr>
        <w:t xml:space="preserve">King Lear </w:t>
      </w:r>
      <w:r w:rsidR="00715BF7" w:rsidRPr="00715BF7">
        <w:rPr>
          <w:rFonts w:ascii="Times New Roman" w:hAnsi="Times New Roman" w:cs="Times New Roman"/>
          <w:sz w:val="24"/>
          <w:szCs w:val="24"/>
        </w:rPr>
        <w:t xml:space="preserve">(1970), another Soviet epic, which was also influenced by his stage adaptation </w:t>
      </w:r>
      <w:r w:rsidR="00F71A0E">
        <w:rPr>
          <w:rFonts w:ascii="Times New Roman" w:hAnsi="Times New Roman" w:cs="Times New Roman"/>
          <w:sz w:val="24"/>
          <w:szCs w:val="24"/>
        </w:rPr>
        <w:t xml:space="preserve">of the play </w:t>
      </w:r>
      <w:r w:rsidR="00715BF7" w:rsidRPr="00715BF7">
        <w:rPr>
          <w:rFonts w:ascii="Times New Roman" w:hAnsi="Times New Roman" w:cs="Times New Roman"/>
          <w:sz w:val="24"/>
          <w:szCs w:val="24"/>
        </w:rPr>
        <w:t>in 1941.</w:t>
      </w:r>
      <w:r w:rsidR="00715BF7">
        <w:rPr>
          <w:rFonts w:ascii="Times New Roman" w:hAnsi="Times New Roman" w:cs="Times New Roman"/>
          <w:sz w:val="24"/>
          <w:szCs w:val="24"/>
        </w:rPr>
        <w:t xml:space="preserve"> Akira </w:t>
      </w:r>
      <w:r w:rsidR="00762F3B">
        <w:rPr>
          <w:rFonts w:ascii="Times New Roman" w:hAnsi="Times New Roman" w:cs="Times New Roman"/>
          <w:sz w:val="24"/>
          <w:szCs w:val="24"/>
        </w:rPr>
        <w:t xml:space="preserve">Kurosawa’s </w:t>
      </w:r>
      <w:r w:rsidR="00762F3B">
        <w:rPr>
          <w:rFonts w:ascii="Times New Roman" w:hAnsi="Times New Roman" w:cs="Times New Roman"/>
          <w:i/>
          <w:sz w:val="24"/>
          <w:szCs w:val="24"/>
        </w:rPr>
        <w:t>Throne of Blood</w:t>
      </w:r>
      <w:r w:rsidR="00762F3B">
        <w:rPr>
          <w:rFonts w:ascii="Times New Roman" w:hAnsi="Times New Roman" w:cs="Times New Roman"/>
          <w:sz w:val="24"/>
          <w:szCs w:val="24"/>
        </w:rPr>
        <w:t xml:space="preserve"> </w:t>
      </w:r>
      <w:r w:rsidR="00F71A0E">
        <w:rPr>
          <w:rFonts w:ascii="Times New Roman" w:hAnsi="Times New Roman" w:cs="Times New Roman"/>
          <w:sz w:val="24"/>
          <w:szCs w:val="24"/>
        </w:rPr>
        <w:t>(1957)</w:t>
      </w:r>
      <w:r w:rsidR="001D7B76">
        <w:rPr>
          <w:rFonts w:ascii="Times New Roman" w:hAnsi="Times New Roman" w:cs="Times New Roman"/>
          <w:sz w:val="24"/>
          <w:szCs w:val="24"/>
        </w:rPr>
        <w:t xml:space="preserve"> is one of the most powerful adaptations of Shakespeare’s </w:t>
      </w:r>
      <w:r w:rsidR="001D7B76">
        <w:rPr>
          <w:rFonts w:ascii="Times New Roman" w:hAnsi="Times New Roman" w:cs="Times New Roman"/>
          <w:i/>
          <w:sz w:val="24"/>
          <w:szCs w:val="24"/>
        </w:rPr>
        <w:t>Macbeth</w:t>
      </w:r>
      <w:r w:rsidR="001D7B76">
        <w:rPr>
          <w:rFonts w:ascii="Times New Roman" w:hAnsi="Times New Roman" w:cs="Times New Roman"/>
          <w:sz w:val="24"/>
          <w:szCs w:val="24"/>
        </w:rPr>
        <w:t xml:space="preserve">, which </w:t>
      </w:r>
      <w:r w:rsidR="00EC06F6">
        <w:rPr>
          <w:rFonts w:ascii="Times New Roman" w:hAnsi="Times New Roman" w:cs="Times New Roman"/>
          <w:sz w:val="24"/>
          <w:szCs w:val="24"/>
        </w:rPr>
        <w:t>mingles</w:t>
      </w:r>
      <w:r w:rsidR="001D7B76">
        <w:rPr>
          <w:rFonts w:ascii="Times New Roman" w:hAnsi="Times New Roman" w:cs="Times New Roman"/>
          <w:sz w:val="24"/>
          <w:szCs w:val="24"/>
        </w:rPr>
        <w:t xml:space="preserve"> Japanese Noh theatre</w:t>
      </w:r>
      <w:r w:rsidR="00C859A7">
        <w:rPr>
          <w:rFonts w:ascii="Times New Roman" w:hAnsi="Times New Roman" w:cs="Times New Roman"/>
          <w:sz w:val="24"/>
          <w:szCs w:val="24"/>
        </w:rPr>
        <w:t xml:space="preserve"> </w:t>
      </w:r>
      <w:r w:rsidR="004D1CB5">
        <w:rPr>
          <w:rFonts w:ascii="Times New Roman" w:hAnsi="Times New Roman" w:cs="Times New Roman"/>
          <w:sz w:val="24"/>
          <w:szCs w:val="24"/>
        </w:rPr>
        <w:t>with cinema</w:t>
      </w:r>
      <w:r w:rsidR="00783095">
        <w:rPr>
          <w:rFonts w:ascii="Times New Roman" w:hAnsi="Times New Roman" w:cs="Times New Roman"/>
          <w:sz w:val="24"/>
          <w:szCs w:val="24"/>
        </w:rPr>
        <w:t xml:space="preserve"> </w:t>
      </w:r>
      <w:r w:rsidR="00C859A7">
        <w:rPr>
          <w:rFonts w:ascii="Times New Roman" w:hAnsi="Times New Roman" w:cs="Times New Roman"/>
          <w:sz w:val="24"/>
          <w:szCs w:val="24"/>
        </w:rPr>
        <w:t>to</w:t>
      </w:r>
      <w:r w:rsidR="001D7B76">
        <w:rPr>
          <w:rFonts w:ascii="Times New Roman" w:hAnsi="Times New Roman" w:cs="Times New Roman"/>
          <w:sz w:val="24"/>
          <w:szCs w:val="24"/>
        </w:rPr>
        <w:t xml:space="preserve"> sit</w:t>
      </w:r>
      <w:r w:rsidR="009F5180">
        <w:rPr>
          <w:rFonts w:ascii="Times New Roman" w:hAnsi="Times New Roman" w:cs="Times New Roman"/>
          <w:sz w:val="24"/>
          <w:szCs w:val="24"/>
        </w:rPr>
        <w:t>uate</w:t>
      </w:r>
      <w:r w:rsidR="001D7B76">
        <w:rPr>
          <w:rFonts w:ascii="Times New Roman" w:hAnsi="Times New Roman" w:cs="Times New Roman"/>
          <w:sz w:val="24"/>
          <w:szCs w:val="24"/>
        </w:rPr>
        <w:t xml:space="preserve"> the film in medieval </w:t>
      </w:r>
      <w:r w:rsidR="00C859A7">
        <w:rPr>
          <w:rFonts w:ascii="Times New Roman" w:hAnsi="Times New Roman" w:cs="Times New Roman"/>
          <w:sz w:val="24"/>
          <w:szCs w:val="24"/>
        </w:rPr>
        <w:t xml:space="preserve">Japan. </w:t>
      </w:r>
      <w:r w:rsidR="00D130B5">
        <w:rPr>
          <w:rFonts w:ascii="Times New Roman" w:hAnsi="Times New Roman" w:cs="Times New Roman"/>
          <w:sz w:val="24"/>
          <w:szCs w:val="24"/>
        </w:rPr>
        <w:t>Kurosawa</w:t>
      </w:r>
      <w:r w:rsidR="00D04773">
        <w:rPr>
          <w:rFonts w:ascii="Times New Roman" w:hAnsi="Times New Roman" w:cs="Times New Roman"/>
          <w:sz w:val="24"/>
          <w:szCs w:val="24"/>
        </w:rPr>
        <w:t>’</w:t>
      </w:r>
      <w:r w:rsidR="000B3061">
        <w:rPr>
          <w:rFonts w:ascii="Times New Roman" w:hAnsi="Times New Roman" w:cs="Times New Roman"/>
          <w:sz w:val="24"/>
          <w:szCs w:val="24"/>
        </w:rPr>
        <w:t xml:space="preserve">s use of </w:t>
      </w:r>
      <w:r w:rsidR="00D04773">
        <w:rPr>
          <w:rFonts w:ascii="Times New Roman" w:hAnsi="Times New Roman" w:cs="Times New Roman"/>
          <w:i/>
          <w:sz w:val="24"/>
          <w:szCs w:val="24"/>
        </w:rPr>
        <w:t>Macbeth’s</w:t>
      </w:r>
      <w:r w:rsidR="00D04773">
        <w:rPr>
          <w:rFonts w:ascii="Times New Roman" w:hAnsi="Times New Roman" w:cs="Times New Roman"/>
          <w:sz w:val="24"/>
          <w:szCs w:val="24"/>
        </w:rPr>
        <w:t xml:space="preserve"> imagery to capture the spirit of the play demonstrates </w:t>
      </w:r>
      <w:r w:rsidR="00C20AAE">
        <w:rPr>
          <w:rFonts w:ascii="Times New Roman" w:hAnsi="Times New Roman" w:cs="Times New Roman"/>
          <w:sz w:val="24"/>
          <w:szCs w:val="24"/>
        </w:rPr>
        <w:t xml:space="preserve">the </w:t>
      </w:r>
      <w:r w:rsidR="000B3061">
        <w:rPr>
          <w:rFonts w:ascii="Times New Roman" w:hAnsi="Times New Roman" w:cs="Times New Roman"/>
          <w:sz w:val="24"/>
          <w:szCs w:val="24"/>
        </w:rPr>
        <w:t xml:space="preserve">effortless transformation of the text into a film script. </w:t>
      </w:r>
      <w:proofErr w:type="gramStart"/>
      <w:r w:rsidR="00D04773">
        <w:rPr>
          <w:rFonts w:ascii="Times New Roman" w:hAnsi="Times New Roman" w:cs="Times New Roman"/>
          <w:sz w:val="24"/>
          <w:szCs w:val="24"/>
        </w:rPr>
        <w:t xml:space="preserve">Kurosawa’s adaptations have been praised </w:t>
      </w:r>
      <w:r w:rsidR="005B267C">
        <w:rPr>
          <w:rFonts w:ascii="Times New Roman" w:hAnsi="Times New Roman" w:cs="Times New Roman"/>
          <w:sz w:val="24"/>
          <w:szCs w:val="24"/>
        </w:rPr>
        <w:t>by directors</w:t>
      </w:r>
      <w:ins w:id="120" w:author="Pinkoski" w:date="2014-03-24T14:49:00Z">
        <w:r w:rsidR="00CB065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1" w:author="Pinkoski" w:date="2014-03-24T14:49:00Z">
        <w:r w:rsidR="005B267C" w:rsidDel="00CB065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5B267C">
        <w:rPr>
          <w:rFonts w:ascii="Times New Roman" w:hAnsi="Times New Roman" w:cs="Times New Roman"/>
          <w:sz w:val="24"/>
          <w:szCs w:val="24"/>
        </w:rPr>
        <w:t xml:space="preserve">such as </w:t>
      </w:r>
      <w:r w:rsidR="00D04773">
        <w:rPr>
          <w:rFonts w:ascii="Times New Roman" w:hAnsi="Times New Roman" w:cs="Times New Roman"/>
          <w:sz w:val="24"/>
          <w:szCs w:val="24"/>
        </w:rPr>
        <w:t xml:space="preserve">Peter Brook </w:t>
      </w:r>
      <w:r w:rsidR="005B267C">
        <w:rPr>
          <w:rFonts w:ascii="Times New Roman" w:hAnsi="Times New Roman" w:cs="Times New Roman"/>
          <w:sz w:val="24"/>
          <w:szCs w:val="24"/>
        </w:rPr>
        <w:t>and Peter Brook</w:t>
      </w:r>
      <w:ins w:id="122" w:author="Pinkoski" w:date="2014-03-24T14:49:00Z">
        <w:r w:rsidR="00CB065F">
          <w:rPr>
            <w:rFonts w:ascii="Times New Roman" w:hAnsi="Times New Roman" w:cs="Times New Roman"/>
            <w:sz w:val="24"/>
            <w:szCs w:val="24"/>
          </w:rPr>
          <w:t>—</w:t>
        </w:r>
      </w:ins>
      <w:del w:id="123" w:author="Pinkoski" w:date="2014-03-24T14:49:00Z">
        <w:r w:rsidR="005B267C" w:rsidDel="00CB065F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5B267C">
        <w:rPr>
          <w:rFonts w:ascii="Times New Roman" w:hAnsi="Times New Roman" w:cs="Times New Roman"/>
          <w:sz w:val="24"/>
          <w:szCs w:val="24"/>
        </w:rPr>
        <w:t xml:space="preserve">both of whom </w:t>
      </w:r>
      <w:r w:rsidR="00B26B55">
        <w:rPr>
          <w:rFonts w:ascii="Times New Roman" w:hAnsi="Times New Roman" w:cs="Times New Roman"/>
          <w:sz w:val="24"/>
          <w:szCs w:val="24"/>
        </w:rPr>
        <w:t xml:space="preserve">have </w:t>
      </w:r>
      <w:r w:rsidR="005B267C">
        <w:rPr>
          <w:rFonts w:ascii="Times New Roman" w:hAnsi="Times New Roman" w:cs="Times New Roman"/>
          <w:sz w:val="24"/>
          <w:szCs w:val="24"/>
        </w:rPr>
        <w:t>also use</w:t>
      </w:r>
      <w:r w:rsidR="00B26B55">
        <w:rPr>
          <w:rFonts w:ascii="Times New Roman" w:hAnsi="Times New Roman" w:cs="Times New Roman"/>
          <w:sz w:val="24"/>
          <w:szCs w:val="24"/>
        </w:rPr>
        <w:t>d</w:t>
      </w:r>
      <w:r w:rsidR="005B267C">
        <w:rPr>
          <w:rFonts w:ascii="Times New Roman" w:hAnsi="Times New Roman" w:cs="Times New Roman"/>
          <w:sz w:val="24"/>
          <w:szCs w:val="24"/>
        </w:rPr>
        <w:t xml:space="preserve"> modernist approaches to filming Shakespeare</w:t>
      </w:r>
      <w:proofErr w:type="gramEnd"/>
      <w:r w:rsidR="005B26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001FC" w14:textId="77777777" w:rsidR="002C1803" w:rsidRDefault="00880E30" w:rsidP="00CE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</w:t>
      </w:r>
      <w:r w:rsidR="002C1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</w:t>
      </w:r>
      <w:r w:rsidR="002C180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391416" w14:textId="77777777" w:rsidR="009E293F" w:rsidRPr="004F3ACD" w:rsidRDefault="0024132F" w:rsidP="00CE3100">
      <w:pPr>
        <w:rPr>
          <w:rFonts w:ascii="Times New Roman" w:hAnsi="Times New Roman" w:cs="Times New Roman"/>
          <w:sz w:val="24"/>
          <w:szCs w:val="24"/>
        </w:rPr>
      </w:pPr>
      <w:bookmarkStart w:id="124" w:name="_GoBack"/>
      <w:proofErr w:type="spellStart"/>
      <w:r>
        <w:rPr>
          <w:rFonts w:ascii="Times New Roman" w:hAnsi="Times New Roman" w:cs="Times New Roman"/>
          <w:sz w:val="24"/>
          <w:szCs w:val="24"/>
        </w:rPr>
        <w:t>Crowl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Samuel. </w:t>
      </w:r>
      <w:r>
        <w:rPr>
          <w:rFonts w:ascii="Times New Roman" w:hAnsi="Times New Roman" w:cs="Times New Roman"/>
          <w:i/>
          <w:sz w:val="24"/>
          <w:szCs w:val="24"/>
        </w:rPr>
        <w:t>Shakespeare and Film: A Norton Gui</w:t>
      </w:r>
      <w:r w:rsidRPr="004F3ACD">
        <w:rPr>
          <w:rFonts w:ascii="Times New Roman" w:hAnsi="Times New Roman" w:cs="Times New Roman"/>
          <w:i/>
          <w:sz w:val="24"/>
          <w:szCs w:val="24"/>
        </w:rPr>
        <w:t>de</w:t>
      </w:r>
      <w:r w:rsidRPr="004F3ACD">
        <w:rPr>
          <w:rFonts w:ascii="Times New Roman" w:hAnsi="Times New Roman" w:cs="Times New Roman"/>
          <w:sz w:val="24"/>
          <w:szCs w:val="24"/>
        </w:rPr>
        <w:t>. New York: Norton, 2008.</w:t>
      </w:r>
    </w:p>
    <w:p w14:paraId="2AC46D48" w14:textId="77777777" w:rsidR="007266A0" w:rsidRPr="004F3ACD" w:rsidRDefault="007266A0" w:rsidP="00CE3100">
      <w:pPr>
        <w:rPr>
          <w:rFonts w:ascii="Times New Roman" w:hAnsi="Times New Roman" w:cs="Times New Roman"/>
          <w:b/>
          <w:sz w:val="24"/>
          <w:szCs w:val="24"/>
        </w:rPr>
      </w:pPr>
      <w:r w:rsidRPr="004F3ACD">
        <w:rPr>
          <w:rFonts w:ascii="Times New Roman" w:hAnsi="Times New Roman" w:cs="Times New Roman"/>
          <w:sz w:val="24"/>
          <w:szCs w:val="24"/>
        </w:rPr>
        <w:t>Burt, Richard.</w:t>
      </w:r>
      <w:r w:rsidRPr="004F3A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Shakespeares</w:t>
      </w:r>
      <w:proofErr w:type="spellEnd"/>
      <w:r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after Shakespeare]: An Encyclopedia of the Bard in </w:t>
      </w:r>
      <w:r w:rsidR="000820A4"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Mass Media and Popular Culture. 2 Vols. </w:t>
      </w:r>
      <w:r w:rsid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Gree</w:t>
      </w:r>
      <w:r w:rsidR="004F3ACD" w:rsidRPr="004F3AC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nwood: Westport, 2007.</w:t>
      </w:r>
    </w:p>
    <w:p w14:paraId="4CA11C1A" w14:textId="77777777" w:rsidR="009E293F" w:rsidRDefault="009E293F" w:rsidP="00150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Jackson, Russell. Ed. </w:t>
      </w:r>
      <w:proofErr w:type="gramStart"/>
      <w:r w:rsidRPr="009E293F">
        <w:rPr>
          <w:rFonts w:ascii="Times New Roman" w:hAnsi="Times New Roman" w:cs="Times New Roman"/>
          <w:i/>
          <w:sz w:val="24"/>
          <w:szCs w:val="24"/>
        </w:rPr>
        <w:t xml:space="preserve">The Cambridge Companion to </w:t>
      </w:r>
      <w:r>
        <w:rPr>
          <w:rFonts w:ascii="Times New Roman" w:hAnsi="Times New Roman" w:cs="Times New Roman"/>
          <w:i/>
          <w:sz w:val="24"/>
          <w:szCs w:val="24"/>
        </w:rPr>
        <w:t>Shakespeare on Film.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32F">
        <w:rPr>
          <w:rFonts w:ascii="Times New Roman" w:hAnsi="Times New Roman" w:cs="Times New Roman"/>
          <w:sz w:val="24"/>
          <w:szCs w:val="24"/>
        </w:rPr>
        <w:t>London: Cambridge UP, 2000.</w:t>
      </w:r>
    </w:p>
    <w:p w14:paraId="5BBFED15" w14:textId="77777777" w:rsidR="007F3F7C" w:rsidRPr="007F3F7C" w:rsidRDefault="007F3F7C" w:rsidP="00CE3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Manvell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Roger. </w:t>
      </w:r>
      <w:r>
        <w:rPr>
          <w:rFonts w:ascii="Times New Roman" w:hAnsi="Times New Roman" w:cs="Times New Roman"/>
          <w:i/>
          <w:sz w:val="24"/>
          <w:szCs w:val="24"/>
        </w:rPr>
        <w:t>Shakespeare and the Film</w:t>
      </w:r>
      <w:r>
        <w:rPr>
          <w:rFonts w:ascii="Times New Roman" w:hAnsi="Times New Roman" w:cs="Times New Roman"/>
          <w:sz w:val="24"/>
          <w:szCs w:val="24"/>
        </w:rPr>
        <w:t>. New York: AS Barnes and Company, 1979.</w:t>
      </w:r>
    </w:p>
    <w:p w14:paraId="6CF71E16" w14:textId="77777777" w:rsidR="00612BF1" w:rsidRDefault="009E293F" w:rsidP="00CE3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2D3D95">
        <w:rPr>
          <w:rFonts w:ascii="Times New Roman" w:hAnsi="Times New Roman" w:cs="Times New Roman"/>
          <w:sz w:val="24"/>
          <w:szCs w:val="24"/>
        </w:rPr>
        <w:t>osenthan</w:t>
      </w:r>
      <w:proofErr w:type="spellEnd"/>
      <w:r w:rsidR="002D3D95">
        <w:rPr>
          <w:rFonts w:ascii="Times New Roman" w:hAnsi="Times New Roman" w:cs="Times New Roman"/>
          <w:sz w:val="24"/>
          <w:szCs w:val="24"/>
        </w:rPr>
        <w:t xml:space="preserve">, Daniel. </w:t>
      </w:r>
      <w:proofErr w:type="gramStart"/>
      <w:r w:rsidR="002D3D95">
        <w:rPr>
          <w:rFonts w:ascii="Times New Roman" w:hAnsi="Times New Roman" w:cs="Times New Roman"/>
          <w:i/>
          <w:sz w:val="24"/>
          <w:szCs w:val="24"/>
        </w:rPr>
        <w:t>100 Shakespeare Films</w:t>
      </w:r>
      <w:r w:rsidR="002D3D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3D95">
        <w:rPr>
          <w:rFonts w:ascii="Times New Roman" w:hAnsi="Times New Roman" w:cs="Times New Roman"/>
          <w:sz w:val="24"/>
          <w:szCs w:val="24"/>
        </w:rPr>
        <w:t xml:space="preserve"> London: British Film Institute, 2007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A1B91" w14:textId="77777777" w:rsidR="00EF699A" w:rsidRPr="002A6A14" w:rsidDel="00703F92" w:rsidRDefault="002A6A14" w:rsidP="00CE3100">
      <w:pPr>
        <w:rPr>
          <w:del w:id="125" w:author="Pinkoski" w:date="2014-03-24T14:24:00Z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Rothwell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Kenneth S.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 History of Shakespeare on Screen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E00">
        <w:rPr>
          <w:rFonts w:ascii="Times New Roman" w:hAnsi="Times New Roman" w:cs="Times New Roman"/>
          <w:sz w:val="24"/>
          <w:szCs w:val="24"/>
        </w:rPr>
        <w:t>London: Cambridge UP, 1999.</w:t>
      </w:r>
      <w:bookmarkEnd w:id="124"/>
      <w:del w:id="126" w:author="Pinkoski" w:date="2014-03-24T14:24:00Z">
        <w:r w:rsidR="00700E00" w:rsidDel="00703F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391060F8" w14:textId="77777777" w:rsidR="00EF699A" w:rsidDel="00703F92" w:rsidRDefault="00EF699A" w:rsidP="00CE3100">
      <w:pPr>
        <w:rPr>
          <w:del w:id="127" w:author="Pinkoski" w:date="2014-03-24T14:24:00Z"/>
          <w:rFonts w:ascii="Times New Roman" w:hAnsi="Times New Roman" w:cs="Times New Roman"/>
          <w:sz w:val="24"/>
          <w:szCs w:val="24"/>
        </w:rPr>
      </w:pPr>
    </w:p>
    <w:p w14:paraId="4464D506" w14:textId="77777777" w:rsidR="00EF699A" w:rsidDel="00703F92" w:rsidRDefault="00EF699A" w:rsidP="00CE3100">
      <w:pPr>
        <w:rPr>
          <w:del w:id="128" w:author="Pinkoski" w:date="2014-03-24T14:24:00Z"/>
          <w:rFonts w:ascii="Times New Roman" w:hAnsi="Times New Roman" w:cs="Times New Roman"/>
          <w:sz w:val="24"/>
          <w:szCs w:val="24"/>
        </w:rPr>
      </w:pPr>
    </w:p>
    <w:p w14:paraId="6B4D133B" w14:textId="77777777" w:rsidR="00EF699A" w:rsidDel="00703F92" w:rsidRDefault="00EF699A" w:rsidP="00CE3100">
      <w:pPr>
        <w:rPr>
          <w:del w:id="129" w:author="Pinkoski" w:date="2014-03-24T14:24:00Z"/>
          <w:rFonts w:ascii="Times New Roman" w:hAnsi="Times New Roman" w:cs="Times New Roman"/>
          <w:sz w:val="24"/>
          <w:szCs w:val="24"/>
        </w:rPr>
      </w:pPr>
    </w:p>
    <w:p w14:paraId="06E7A64A" w14:textId="77777777" w:rsidR="00EF699A" w:rsidDel="00703F92" w:rsidRDefault="00EF699A" w:rsidP="00CE3100">
      <w:pPr>
        <w:rPr>
          <w:del w:id="130" w:author="Pinkoski" w:date="2014-03-24T14:24:00Z"/>
          <w:rFonts w:ascii="Times New Roman" w:hAnsi="Times New Roman" w:cs="Times New Roman"/>
          <w:sz w:val="24"/>
          <w:szCs w:val="24"/>
        </w:rPr>
      </w:pPr>
    </w:p>
    <w:p w14:paraId="7FE30F10" w14:textId="77777777" w:rsidR="00EF699A" w:rsidDel="00703F92" w:rsidRDefault="00EF699A" w:rsidP="00CE3100">
      <w:pPr>
        <w:rPr>
          <w:del w:id="131" w:author="Pinkoski" w:date="2014-03-24T14:24:00Z"/>
          <w:rFonts w:ascii="Times New Roman" w:hAnsi="Times New Roman" w:cs="Times New Roman"/>
          <w:sz w:val="24"/>
          <w:szCs w:val="24"/>
        </w:rPr>
      </w:pPr>
    </w:p>
    <w:p w14:paraId="44C5E321" w14:textId="77777777" w:rsidR="00EF699A" w:rsidDel="00703F92" w:rsidRDefault="00EF699A" w:rsidP="00CE3100">
      <w:pPr>
        <w:rPr>
          <w:del w:id="132" w:author="Pinkoski" w:date="2014-03-24T14:24:00Z"/>
          <w:rFonts w:ascii="Times New Roman" w:hAnsi="Times New Roman" w:cs="Times New Roman"/>
          <w:sz w:val="24"/>
          <w:szCs w:val="24"/>
        </w:rPr>
      </w:pPr>
    </w:p>
    <w:p w14:paraId="76A74ED0" w14:textId="77777777" w:rsidR="00EF699A" w:rsidDel="00703F92" w:rsidRDefault="00EF699A" w:rsidP="00CE3100">
      <w:pPr>
        <w:rPr>
          <w:del w:id="133" w:author="Pinkoski" w:date="2014-03-24T14:24:00Z"/>
          <w:rFonts w:ascii="Times New Roman" w:hAnsi="Times New Roman" w:cs="Times New Roman"/>
          <w:sz w:val="24"/>
          <w:szCs w:val="24"/>
        </w:rPr>
      </w:pPr>
    </w:p>
    <w:p w14:paraId="0B877C00" w14:textId="77777777" w:rsidR="00EF699A" w:rsidDel="00703F92" w:rsidRDefault="00EF699A" w:rsidP="00CE3100">
      <w:pPr>
        <w:rPr>
          <w:del w:id="134" w:author="Pinkoski" w:date="2014-03-24T14:23:00Z"/>
          <w:rFonts w:ascii="Times New Roman" w:hAnsi="Times New Roman" w:cs="Times New Roman"/>
          <w:sz w:val="24"/>
          <w:szCs w:val="24"/>
        </w:rPr>
      </w:pPr>
    </w:p>
    <w:p w14:paraId="67ACB7FB" w14:textId="77777777" w:rsidR="00EF699A" w:rsidDel="00703F92" w:rsidRDefault="00EF699A" w:rsidP="00CE3100">
      <w:pPr>
        <w:rPr>
          <w:del w:id="135" w:author="Pinkoski" w:date="2014-03-24T14:24:00Z"/>
          <w:rFonts w:ascii="Times New Roman" w:hAnsi="Times New Roman" w:cs="Times New Roman"/>
          <w:sz w:val="24"/>
          <w:szCs w:val="24"/>
        </w:rPr>
      </w:pPr>
    </w:p>
    <w:p w14:paraId="681B09EC" w14:textId="77777777" w:rsidR="00761350" w:rsidRPr="00A5523B" w:rsidRDefault="00761350">
      <w:pPr>
        <w:rPr>
          <w:rFonts w:ascii="Times New Roman" w:hAnsi="Times New Roman" w:cs="Times New Roman"/>
          <w:sz w:val="24"/>
          <w:szCs w:val="24"/>
        </w:rPr>
      </w:pPr>
    </w:p>
    <w:sectPr w:rsidR="00761350" w:rsidRPr="00A5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00"/>
    <w:rsid w:val="00012D03"/>
    <w:rsid w:val="000172A8"/>
    <w:rsid w:val="00034A97"/>
    <w:rsid w:val="00037851"/>
    <w:rsid w:val="000806D6"/>
    <w:rsid w:val="00081441"/>
    <w:rsid w:val="000820A4"/>
    <w:rsid w:val="00095C8D"/>
    <w:rsid w:val="000A08BC"/>
    <w:rsid w:val="000A1C89"/>
    <w:rsid w:val="000A583E"/>
    <w:rsid w:val="000A6055"/>
    <w:rsid w:val="000B3061"/>
    <w:rsid w:val="000C01C3"/>
    <w:rsid w:val="000C31B8"/>
    <w:rsid w:val="000C6D6D"/>
    <w:rsid w:val="000D1467"/>
    <w:rsid w:val="000D42E1"/>
    <w:rsid w:val="000D6B1F"/>
    <w:rsid w:val="000E5DF9"/>
    <w:rsid w:val="000E6C03"/>
    <w:rsid w:val="000E71F7"/>
    <w:rsid w:val="001179E0"/>
    <w:rsid w:val="0013233F"/>
    <w:rsid w:val="00142232"/>
    <w:rsid w:val="00150EDA"/>
    <w:rsid w:val="00175C89"/>
    <w:rsid w:val="00180EB5"/>
    <w:rsid w:val="0018162A"/>
    <w:rsid w:val="00186005"/>
    <w:rsid w:val="00190114"/>
    <w:rsid w:val="00191AA5"/>
    <w:rsid w:val="001950A9"/>
    <w:rsid w:val="00197531"/>
    <w:rsid w:val="001A03CA"/>
    <w:rsid w:val="001A11C7"/>
    <w:rsid w:val="001B4CD2"/>
    <w:rsid w:val="001C4CE5"/>
    <w:rsid w:val="001C4ED2"/>
    <w:rsid w:val="001D7B76"/>
    <w:rsid w:val="001E69E4"/>
    <w:rsid w:val="002016E0"/>
    <w:rsid w:val="00201DF5"/>
    <w:rsid w:val="00214E09"/>
    <w:rsid w:val="00231038"/>
    <w:rsid w:val="0024132F"/>
    <w:rsid w:val="002417B7"/>
    <w:rsid w:val="00250917"/>
    <w:rsid w:val="00251668"/>
    <w:rsid w:val="00267648"/>
    <w:rsid w:val="0027031F"/>
    <w:rsid w:val="0027099B"/>
    <w:rsid w:val="00274FE0"/>
    <w:rsid w:val="0028504C"/>
    <w:rsid w:val="00287085"/>
    <w:rsid w:val="002935C2"/>
    <w:rsid w:val="00296541"/>
    <w:rsid w:val="002A6A14"/>
    <w:rsid w:val="002B462C"/>
    <w:rsid w:val="002B7EAE"/>
    <w:rsid w:val="002C1803"/>
    <w:rsid w:val="002D3390"/>
    <w:rsid w:val="002D3D95"/>
    <w:rsid w:val="002D4402"/>
    <w:rsid w:val="002E049B"/>
    <w:rsid w:val="002E31C1"/>
    <w:rsid w:val="002F62F3"/>
    <w:rsid w:val="002F7AE1"/>
    <w:rsid w:val="003010A7"/>
    <w:rsid w:val="00307EE7"/>
    <w:rsid w:val="00315939"/>
    <w:rsid w:val="00331449"/>
    <w:rsid w:val="00335E1D"/>
    <w:rsid w:val="003501BF"/>
    <w:rsid w:val="003510E0"/>
    <w:rsid w:val="00351147"/>
    <w:rsid w:val="00356EE4"/>
    <w:rsid w:val="003658C7"/>
    <w:rsid w:val="00382B18"/>
    <w:rsid w:val="0039184F"/>
    <w:rsid w:val="00393587"/>
    <w:rsid w:val="003960D2"/>
    <w:rsid w:val="003A2258"/>
    <w:rsid w:val="003A3A4F"/>
    <w:rsid w:val="003B41B6"/>
    <w:rsid w:val="003C48F1"/>
    <w:rsid w:val="003C7FD7"/>
    <w:rsid w:val="003D202D"/>
    <w:rsid w:val="003D36FF"/>
    <w:rsid w:val="00401D81"/>
    <w:rsid w:val="00406F28"/>
    <w:rsid w:val="0043414C"/>
    <w:rsid w:val="00434926"/>
    <w:rsid w:val="00437045"/>
    <w:rsid w:val="00440526"/>
    <w:rsid w:val="004433E9"/>
    <w:rsid w:val="00443EF9"/>
    <w:rsid w:val="00455019"/>
    <w:rsid w:val="00461970"/>
    <w:rsid w:val="0046235D"/>
    <w:rsid w:val="00473C68"/>
    <w:rsid w:val="00483DB3"/>
    <w:rsid w:val="0049597C"/>
    <w:rsid w:val="004A134D"/>
    <w:rsid w:val="004A7673"/>
    <w:rsid w:val="004B7C15"/>
    <w:rsid w:val="004C280B"/>
    <w:rsid w:val="004C4719"/>
    <w:rsid w:val="004C6E32"/>
    <w:rsid w:val="004D1CB5"/>
    <w:rsid w:val="004D5482"/>
    <w:rsid w:val="004E27FD"/>
    <w:rsid w:val="004E5645"/>
    <w:rsid w:val="004F3ACD"/>
    <w:rsid w:val="005139FD"/>
    <w:rsid w:val="00517B3A"/>
    <w:rsid w:val="005214A8"/>
    <w:rsid w:val="00531929"/>
    <w:rsid w:val="005334D8"/>
    <w:rsid w:val="0053435A"/>
    <w:rsid w:val="00542015"/>
    <w:rsid w:val="00554E3F"/>
    <w:rsid w:val="00561ABE"/>
    <w:rsid w:val="005638BD"/>
    <w:rsid w:val="0059035E"/>
    <w:rsid w:val="005A0448"/>
    <w:rsid w:val="005B267C"/>
    <w:rsid w:val="005D258F"/>
    <w:rsid w:val="005D526D"/>
    <w:rsid w:val="005E006C"/>
    <w:rsid w:val="005F2B7A"/>
    <w:rsid w:val="005F5617"/>
    <w:rsid w:val="005F7760"/>
    <w:rsid w:val="00602B36"/>
    <w:rsid w:val="00612BF1"/>
    <w:rsid w:val="006139C0"/>
    <w:rsid w:val="00636C32"/>
    <w:rsid w:val="00645E9B"/>
    <w:rsid w:val="00646917"/>
    <w:rsid w:val="00647F1A"/>
    <w:rsid w:val="006517F1"/>
    <w:rsid w:val="006603AD"/>
    <w:rsid w:val="0066445E"/>
    <w:rsid w:val="00664D7B"/>
    <w:rsid w:val="00674507"/>
    <w:rsid w:val="00691821"/>
    <w:rsid w:val="00697800"/>
    <w:rsid w:val="006A4BDE"/>
    <w:rsid w:val="006A5B86"/>
    <w:rsid w:val="006C54F4"/>
    <w:rsid w:val="006C7CE9"/>
    <w:rsid w:val="006D4798"/>
    <w:rsid w:val="006E3C37"/>
    <w:rsid w:val="006E40C6"/>
    <w:rsid w:val="006E42F0"/>
    <w:rsid w:val="006E6686"/>
    <w:rsid w:val="006F21FF"/>
    <w:rsid w:val="006F3F74"/>
    <w:rsid w:val="00700E00"/>
    <w:rsid w:val="00703F92"/>
    <w:rsid w:val="0071317F"/>
    <w:rsid w:val="00713755"/>
    <w:rsid w:val="00715BF7"/>
    <w:rsid w:val="007266A0"/>
    <w:rsid w:val="00730E92"/>
    <w:rsid w:val="00747612"/>
    <w:rsid w:val="00747DB8"/>
    <w:rsid w:val="00754F8F"/>
    <w:rsid w:val="00761350"/>
    <w:rsid w:val="00762F3B"/>
    <w:rsid w:val="00764F8B"/>
    <w:rsid w:val="00770AD3"/>
    <w:rsid w:val="0078161E"/>
    <w:rsid w:val="00783095"/>
    <w:rsid w:val="00784FEC"/>
    <w:rsid w:val="00790B75"/>
    <w:rsid w:val="007922DB"/>
    <w:rsid w:val="007940E3"/>
    <w:rsid w:val="007A2CE2"/>
    <w:rsid w:val="007A3655"/>
    <w:rsid w:val="007A472F"/>
    <w:rsid w:val="007B3EE3"/>
    <w:rsid w:val="007C3A72"/>
    <w:rsid w:val="007D139F"/>
    <w:rsid w:val="007D25D7"/>
    <w:rsid w:val="007D63BE"/>
    <w:rsid w:val="007E712E"/>
    <w:rsid w:val="007F3F7C"/>
    <w:rsid w:val="007F70AC"/>
    <w:rsid w:val="00802E90"/>
    <w:rsid w:val="0083369B"/>
    <w:rsid w:val="0083592F"/>
    <w:rsid w:val="00837807"/>
    <w:rsid w:val="00841B61"/>
    <w:rsid w:val="00853B46"/>
    <w:rsid w:val="0085478A"/>
    <w:rsid w:val="00855F31"/>
    <w:rsid w:val="00865FAE"/>
    <w:rsid w:val="00871707"/>
    <w:rsid w:val="00875270"/>
    <w:rsid w:val="00880E30"/>
    <w:rsid w:val="00886759"/>
    <w:rsid w:val="008936FE"/>
    <w:rsid w:val="00896D6A"/>
    <w:rsid w:val="008A4F81"/>
    <w:rsid w:val="008B55D7"/>
    <w:rsid w:val="008D473D"/>
    <w:rsid w:val="008E49D4"/>
    <w:rsid w:val="008E548B"/>
    <w:rsid w:val="008E5F68"/>
    <w:rsid w:val="008E773C"/>
    <w:rsid w:val="00905518"/>
    <w:rsid w:val="00912710"/>
    <w:rsid w:val="00920D9F"/>
    <w:rsid w:val="00925C56"/>
    <w:rsid w:val="00934CBD"/>
    <w:rsid w:val="00935ECC"/>
    <w:rsid w:val="0094180F"/>
    <w:rsid w:val="009516C1"/>
    <w:rsid w:val="00961F8D"/>
    <w:rsid w:val="00963B71"/>
    <w:rsid w:val="00964407"/>
    <w:rsid w:val="009667C6"/>
    <w:rsid w:val="00971868"/>
    <w:rsid w:val="00972318"/>
    <w:rsid w:val="009726A4"/>
    <w:rsid w:val="00982919"/>
    <w:rsid w:val="00987A8F"/>
    <w:rsid w:val="00987DF2"/>
    <w:rsid w:val="00991605"/>
    <w:rsid w:val="00992639"/>
    <w:rsid w:val="00997522"/>
    <w:rsid w:val="009B35AF"/>
    <w:rsid w:val="009C0680"/>
    <w:rsid w:val="009C52DD"/>
    <w:rsid w:val="009D05B4"/>
    <w:rsid w:val="009D3F8D"/>
    <w:rsid w:val="009D79D7"/>
    <w:rsid w:val="009E293F"/>
    <w:rsid w:val="009E7D61"/>
    <w:rsid w:val="009F27A9"/>
    <w:rsid w:val="009F5180"/>
    <w:rsid w:val="009F5C37"/>
    <w:rsid w:val="009F696D"/>
    <w:rsid w:val="00A01CA9"/>
    <w:rsid w:val="00A02DFB"/>
    <w:rsid w:val="00A02F1B"/>
    <w:rsid w:val="00A15BCE"/>
    <w:rsid w:val="00A23061"/>
    <w:rsid w:val="00A33783"/>
    <w:rsid w:val="00A5523B"/>
    <w:rsid w:val="00A65141"/>
    <w:rsid w:val="00A66739"/>
    <w:rsid w:val="00A72024"/>
    <w:rsid w:val="00A72AF2"/>
    <w:rsid w:val="00A7394D"/>
    <w:rsid w:val="00A76882"/>
    <w:rsid w:val="00A77BEC"/>
    <w:rsid w:val="00A8763E"/>
    <w:rsid w:val="00AA468B"/>
    <w:rsid w:val="00AA67B4"/>
    <w:rsid w:val="00AB1B82"/>
    <w:rsid w:val="00AB1DCC"/>
    <w:rsid w:val="00AB5352"/>
    <w:rsid w:val="00AB64D2"/>
    <w:rsid w:val="00AC086A"/>
    <w:rsid w:val="00AC1F0D"/>
    <w:rsid w:val="00AC4315"/>
    <w:rsid w:val="00AE48FD"/>
    <w:rsid w:val="00AE59EC"/>
    <w:rsid w:val="00AE7B97"/>
    <w:rsid w:val="00AF3CF1"/>
    <w:rsid w:val="00AF3DE3"/>
    <w:rsid w:val="00B0222F"/>
    <w:rsid w:val="00B26B55"/>
    <w:rsid w:val="00B6466E"/>
    <w:rsid w:val="00B67242"/>
    <w:rsid w:val="00B67D93"/>
    <w:rsid w:val="00B72A57"/>
    <w:rsid w:val="00B90085"/>
    <w:rsid w:val="00B94981"/>
    <w:rsid w:val="00BA4541"/>
    <w:rsid w:val="00BA4BA4"/>
    <w:rsid w:val="00BB6BE9"/>
    <w:rsid w:val="00BC1508"/>
    <w:rsid w:val="00BF1472"/>
    <w:rsid w:val="00BF2AD9"/>
    <w:rsid w:val="00C056E5"/>
    <w:rsid w:val="00C07689"/>
    <w:rsid w:val="00C17491"/>
    <w:rsid w:val="00C20AAE"/>
    <w:rsid w:val="00C44574"/>
    <w:rsid w:val="00C4568F"/>
    <w:rsid w:val="00C4756C"/>
    <w:rsid w:val="00C508B7"/>
    <w:rsid w:val="00C607AD"/>
    <w:rsid w:val="00C672D0"/>
    <w:rsid w:val="00C859A7"/>
    <w:rsid w:val="00C86C09"/>
    <w:rsid w:val="00CA347E"/>
    <w:rsid w:val="00CB01F1"/>
    <w:rsid w:val="00CB065F"/>
    <w:rsid w:val="00CB2C37"/>
    <w:rsid w:val="00CC529C"/>
    <w:rsid w:val="00CC7774"/>
    <w:rsid w:val="00CD59DF"/>
    <w:rsid w:val="00CE3100"/>
    <w:rsid w:val="00CE6415"/>
    <w:rsid w:val="00CF4577"/>
    <w:rsid w:val="00D04773"/>
    <w:rsid w:val="00D07058"/>
    <w:rsid w:val="00D12271"/>
    <w:rsid w:val="00D130B5"/>
    <w:rsid w:val="00D23847"/>
    <w:rsid w:val="00D27D5C"/>
    <w:rsid w:val="00D321E2"/>
    <w:rsid w:val="00D334CE"/>
    <w:rsid w:val="00D36D3F"/>
    <w:rsid w:val="00D4002D"/>
    <w:rsid w:val="00D45886"/>
    <w:rsid w:val="00D54037"/>
    <w:rsid w:val="00D641A5"/>
    <w:rsid w:val="00D7118C"/>
    <w:rsid w:val="00D844E2"/>
    <w:rsid w:val="00D85C2C"/>
    <w:rsid w:val="00D87E4E"/>
    <w:rsid w:val="00DA41F5"/>
    <w:rsid w:val="00DB138B"/>
    <w:rsid w:val="00DB495F"/>
    <w:rsid w:val="00DB797E"/>
    <w:rsid w:val="00DD3FC9"/>
    <w:rsid w:val="00DE7A35"/>
    <w:rsid w:val="00DE7E90"/>
    <w:rsid w:val="00E05DC9"/>
    <w:rsid w:val="00E12805"/>
    <w:rsid w:val="00E3325C"/>
    <w:rsid w:val="00E57F15"/>
    <w:rsid w:val="00E71E6A"/>
    <w:rsid w:val="00E72EFE"/>
    <w:rsid w:val="00E75754"/>
    <w:rsid w:val="00E7632C"/>
    <w:rsid w:val="00E85E81"/>
    <w:rsid w:val="00EA3B54"/>
    <w:rsid w:val="00EA54AB"/>
    <w:rsid w:val="00EA5B19"/>
    <w:rsid w:val="00EA7BC6"/>
    <w:rsid w:val="00EB2C1D"/>
    <w:rsid w:val="00EB498A"/>
    <w:rsid w:val="00EB7C9E"/>
    <w:rsid w:val="00EC06F6"/>
    <w:rsid w:val="00EF46A0"/>
    <w:rsid w:val="00EF58CF"/>
    <w:rsid w:val="00EF699A"/>
    <w:rsid w:val="00F03525"/>
    <w:rsid w:val="00F03697"/>
    <w:rsid w:val="00F040CF"/>
    <w:rsid w:val="00F103DA"/>
    <w:rsid w:val="00F16AC9"/>
    <w:rsid w:val="00F226D8"/>
    <w:rsid w:val="00F26C48"/>
    <w:rsid w:val="00F334FE"/>
    <w:rsid w:val="00F33B20"/>
    <w:rsid w:val="00F47FD6"/>
    <w:rsid w:val="00F52CF8"/>
    <w:rsid w:val="00F535B5"/>
    <w:rsid w:val="00F57E78"/>
    <w:rsid w:val="00F714B1"/>
    <w:rsid w:val="00F71A0E"/>
    <w:rsid w:val="00F86660"/>
    <w:rsid w:val="00F87CAE"/>
    <w:rsid w:val="00FB02C8"/>
    <w:rsid w:val="00FC606B"/>
    <w:rsid w:val="00FD383E"/>
    <w:rsid w:val="00FD48D7"/>
    <w:rsid w:val="00FD5369"/>
    <w:rsid w:val="00FD548B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D29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E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266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F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3F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F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F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F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F9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E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266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F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3F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F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F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F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F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1451</Words>
  <Characters>8272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Pinkoski</cp:lastModifiedBy>
  <cp:revision>91</cp:revision>
  <dcterms:created xsi:type="dcterms:W3CDTF">2012-12-03T22:53:00Z</dcterms:created>
  <dcterms:modified xsi:type="dcterms:W3CDTF">2014-03-24T21:53:00Z</dcterms:modified>
</cp:coreProperties>
</file>