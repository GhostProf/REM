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0E44AB" w14:textId="77777777" w:rsidR="00C965B0" w:rsidRPr="00C70306" w:rsidRDefault="00C965B0" w:rsidP="00C70306">
      <w:pPr>
        <w:spacing w:after="120" w:line="360" w:lineRule="auto"/>
        <w:jc w:val="both"/>
        <w:rPr>
          <w:rFonts w:ascii="Georgia" w:hAnsi="Georgia"/>
          <w:b/>
          <w:sz w:val="24"/>
          <w:szCs w:val="24"/>
        </w:rPr>
      </w:pPr>
      <w:proofErr w:type="spellStart"/>
      <w:r w:rsidRPr="00C70306">
        <w:rPr>
          <w:rFonts w:ascii="Georgia" w:hAnsi="Georgia"/>
          <w:b/>
          <w:sz w:val="24"/>
          <w:szCs w:val="24"/>
        </w:rPr>
        <w:t>Lankesh</w:t>
      </w:r>
      <w:proofErr w:type="spellEnd"/>
      <w:r w:rsidRPr="00C70306">
        <w:rPr>
          <w:rFonts w:ascii="Georgia" w:hAnsi="Georgia"/>
          <w:b/>
          <w:sz w:val="24"/>
          <w:szCs w:val="24"/>
        </w:rPr>
        <w:t xml:space="preserve"> P. (1935-2000)</w:t>
      </w:r>
    </w:p>
    <w:p w14:paraId="016D1CCE" w14:textId="77777777" w:rsidR="00C70306" w:rsidRDefault="00C70306" w:rsidP="00C70306">
      <w:pPr>
        <w:spacing w:after="120" w:line="360" w:lineRule="auto"/>
        <w:jc w:val="both"/>
        <w:rPr>
          <w:rFonts w:ascii="Georgia" w:hAnsi="Georgia"/>
          <w:sz w:val="24"/>
          <w:szCs w:val="24"/>
        </w:rPr>
      </w:pPr>
    </w:p>
    <w:p w14:paraId="51F6C5A7" w14:textId="77777777" w:rsidR="00C70306" w:rsidRDefault="00C70306" w:rsidP="00C70306">
      <w:pPr>
        <w:spacing w:after="120" w:line="360" w:lineRule="auto"/>
        <w:jc w:val="both"/>
        <w:rPr>
          <w:rFonts w:ascii="Georgia" w:hAnsi="Georgia"/>
          <w:sz w:val="24"/>
          <w:szCs w:val="24"/>
        </w:rPr>
      </w:pPr>
      <w:r w:rsidRPr="00C70306">
        <w:rPr>
          <w:rFonts w:ascii="Georgia" w:hAnsi="Georgia"/>
          <w:sz w:val="24"/>
          <w:szCs w:val="24"/>
        </w:rPr>
        <w:t>V. B. Tharakeshwar</w:t>
      </w:r>
    </w:p>
    <w:p w14:paraId="03098811" w14:textId="77777777" w:rsidR="00C70306" w:rsidRPr="00C70306" w:rsidRDefault="00C70306" w:rsidP="00C70306">
      <w:pPr>
        <w:spacing w:after="120" w:line="360" w:lineRule="auto"/>
        <w:jc w:val="both"/>
        <w:rPr>
          <w:rFonts w:ascii="Georgia" w:hAnsi="Georgia"/>
          <w:sz w:val="24"/>
          <w:szCs w:val="24"/>
        </w:rPr>
      </w:pPr>
    </w:p>
    <w:p w14:paraId="1FB59E70" w14:textId="77777777" w:rsidR="00C965B0" w:rsidRPr="00C70306" w:rsidRDefault="00C965B0" w:rsidP="00C70306">
      <w:pPr>
        <w:spacing w:after="120" w:line="360" w:lineRule="auto"/>
        <w:jc w:val="both"/>
        <w:rPr>
          <w:rFonts w:ascii="Georgia" w:hAnsi="Georgia"/>
          <w:sz w:val="24"/>
          <w:szCs w:val="24"/>
        </w:rPr>
      </w:pPr>
      <w:r w:rsidRPr="00C70306">
        <w:rPr>
          <w:rFonts w:ascii="Georgia" w:hAnsi="Georgia"/>
          <w:noProof/>
          <w:sz w:val="24"/>
          <w:szCs w:val="24"/>
        </w:rPr>
        <w:drawing>
          <wp:inline distT="0" distB="0" distL="0" distR="0" wp14:anchorId="3BE58082" wp14:editId="6E7FCDF2">
            <wp:extent cx="788176" cy="740535"/>
            <wp:effectExtent l="19050" t="0" r="0" b="0"/>
            <wp:docPr id="4" name="rg_hi" descr="https://encrypted-tbn3.gstatic.com/images?q=tbn:ANd9GcTEpo1cbr1E7RkeLupFENZyGHvuAfhkhTuS-Tp_0UkPZTkP2U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s://encrypted-tbn3.gstatic.com/images?q=tbn:ANd9GcTEpo1cbr1E7RkeLupFENZyGHvuAfhkhTuS-Tp_0UkPZTkP2UB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102" cy="74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8BF341" w14:textId="77777777" w:rsidR="00C70306" w:rsidRPr="00C70306" w:rsidRDefault="00C70306" w:rsidP="00C70306">
      <w:pPr>
        <w:spacing w:after="120" w:line="360" w:lineRule="auto"/>
        <w:jc w:val="both"/>
        <w:rPr>
          <w:rFonts w:ascii="Georgia" w:hAnsi="Georgia"/>
          <w:sz w:val="24"/>
          <w:szCs w:val="24"/>
        </w:rPr>
      </w:pPr>
    </w:p>
    <w:p w14:paraId="34FFB073" w14:textId="30D0848A" w:rsidR="00C965B0" w:rsidRPr="00C70306" w:rsidRDefault="00C70306" w:rsidP="00C70306">
      <w:pPr>
        <w:spacing w:after="12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P. </w:t>
      </w:r>
      <w:proofErr w:type="spellStart"/>
      <w:r>
        <w:rPr>
          <w:rFonts w:ascii="Georgia" w:hAnsi="Georgia"/>
          <w:sz w:val="24"/>
          <w:szCs w:val="24"/>
        </w:rPr>
        <w:t>Lankesh</w:t>
      </w:r>
      <w:proofErr w:type="spellEnd"/>
      <w:r>
        <w:rPr>
          <w:rFonts w:ascii="Georgia" w:hAnsi="Georgia"/>
          <w:sz w:val="24"/>
          <w:szCs w:val="24"/>
        </w:rPr>
        <w:t xml:space="preserve"> was a prominent </w:t>
      </w:r>
      <w:r w:rsidR="00A86BCC">
        <w:rPr>
          <w:rFonts w:ascii="Georgia" w:hAnsi="Georgia"/>
          <w:sz w:val="24"/>
          <w:szCs w:val="24"/>
        </w:rPr>
        <w:t>Kannada novelist, short story writer, playwright, and essayist</w:t>
      </w:r>
      <w:r>
        <w:rPr>
          <w:rFonts w:ascii="Georgia" w:hAnsi="Georgia"/>
          <w:sz w:val="24"/>
          <w:szCs w:val="24"/>
        </w:rPr>
        <w:t xml:space="preserve">. </w:t>
      </w:r>
      <w:r w:rsidR="00A86BCC">
        <w:rPr>
          <w:rFonts w:ascii="Georgia" w:hAnsi="Georgia"/>
          <w:sz w:val="24"/>
          <w:szCs w:val="24"/>
        </w:rPr>
        <w:t xml:space="preserve">A strong </w:t>
      </w:r>
      <w:r w:rsidR="00C965B0" w:rsidRPr="00C70306">
        <w:rPr>
          <w:rFonts w:ascii="Georgia" w:hAnsi="Georgia"/>
          <w:sz w:val="24"/>
          <w:szCs w:val="24"/>
        </w:rPr>
        <w:t>voice in the Kannada public sphere from the 1970s to the 1990s</w:t>
      </w:r>
      <w:r w:rsidR="00A86BCC">
        <w:rPr>
          <w:rFonts w:ascii="Georgia" w:hAnsi="Georgia"/>
          <w:sz w:val="24"/>
          <w:szCs w:val="24"/>
        </w:rPr>
        <w:t xml:space="preserve">, </w:t>
      </w:r>
      <w:r w:rsidR="00C965B0" w:rsidRPr="00C70306">
        <w:rPr>
          <w:rFonts w:ascii="Georgia" w:hAnsi="Georgia"/>
          <w:sz w:val="24"/>
          <w:szCs w:val="24"/>
        </w:rPr>
        <w:t>he acted as a conscience-keeper not only through his writings</w:t>
      </w:r>
      <w:ins w:id="0" w:author="Pinkoski" w:date="2014-03-24T13:00:00Z">
        <w:r w:rsidR="000A5BE2">
          <w:rPr>
            <w:rFonts w:ascii="Georgia" w:hAnsi="Georgia"/>
            <w:sz w:val="24"/>
            <w:szCs w:val="24"/>
          </w:rPr>
          <w:t>,</w:t>
        </w:r>
      </w:ins>
      <w:r w:rsidR="00C965B0" w:rsidRPr="00C70306">
        <w:rPr>
          <w:rFonts w:ascii="Georgia" w:hAnsi="Georgia"/>
          <w:sz w:val="24"/>
          <w:szCs w:val="24"/>
        </w:rPr>
        <w:t xml:space="preserve"> but also through </w:t>
      </w:r>
      <w:proofErr w:type="spellStart"/>
      <w:r w:rsidR="00C965B0" w:rsidRPr="00C70306">
        <w:rPr>
          <w:rFonts w:ascii="Georgia" w:hAnsi="Georgia"/>
          <w:i/>
          <w:sz w:val="24"/>
          <w:szCs w:val="24"/>
        </w:rPr>
        <w:t>Lankesh</w:t>
      </w:r>
      <w:proofErr w:type="spellEnd"/>
      <w:r w:rsidR="00C965B0" w:rsidRPr="00C70306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="00C965B0" w:rsidRPr="00C70306">
        <w:rPr>
          <w:rFonts w:ascii="Georgia" w:hAnsi="Georgia"/>
          <w:i/>
          <w:sz w:val="24"/>
          <w:szCs w:val="24"/>
        </w:rPr>
        <w:t>Patrike</w:t>
      </w:r>
      <w:proofErr w:type="spellEnd"/>
      <w:r w:rsidR="00A86BCC">
        <w:rPr>
          <w:rFonts w:ascii="Georgia" w:hAnsi="Georgia"/>
          <w:sz w:val="24"/>
          <w:szCs w:val="24"/>
        </w:rPr>
        <w:t>,</w:t>
      </w:r>
      <w:r w:rsidR="00C965B0" w:rsidRPr="00C70306">
        <w:rPr>
          <w:rFonts w:ascii="Georgia" w:hAnsi="Georgia"/>
          <w:sz w:val="24"/>
          <w:szCs w:val="24"/>
        </w:rPr>
        <w:t xml:space="preserve"> a weekly</w:t>
      </w:r>
      <w:r w:rsidR="00A86BCC">
        <w:rPr>
          <w:rFonts w:ascii="Georgia" w:hAnsi="Georgia"/>
          <w:sz w:val="24"/>
          <w:szCs w:val="24"/>
        </w:rPr>
        <w:t xml:space="preserve"> </w:t>
      </w:r>
      <w:del w:id="1" w:author="Pinkoski" w:date="2014-03-24T13:00:00Z">
        <w:r w:rsidR="00A86BCC" w:rsidDel="000A5BE2">
          <w:rPr>
            <w:rFonts w:ascii="Georgia" w:hAnsi="Georgia"/>
            <w:sz w:val="24"/>
            <w:szCs w:val="24"/>
          </w:rPr>
          <w:delText>edited by him</w:delText>
        </w:r>
      </w:del>
      <w:ins w:id="2" w:author="Pinkoski" w:date="2014-03-24T13:00:00Z">
        <w:r w:rsidR="000A5BE2">
          <w:rPr>
            <w:rFonts w:ascii="Georgia" w:hAnsi="Georgia"/>
            <w:sz w:val="24"/>
            <w:szCs w:val="24"/>
          </w:rPr>
          <w:t>he edited</w:t>
        </w:r>
      </w:ins>
      <w:r w:rsidR="00C965B0" w:rsidRPr="00C70306">
        <w:rPr>
          <w:rFonts w:ascii="Georgia" w:hAnsi="Georgia"/>
          <w:sz w:val="24"/>
          <w:szCs w:val="24"/>
        </w:rPr>
        <w:t xml:space="preserve">. </w:t>
      </w:r>
      <w:proofErr w:type="spellStart"/>
      <w:r w:rsidR="00A86BCC">
        <w:rPr>
          <w:rFonts w:ascii="Georgia" w:hAnsi="Georgia"/>
          <w:sz w:val="24"/>
          <w:szCs w:val="24"/>
        </w:rPr>
        <w:t>Lankesh</w:t>
      </w:r>
      <w:proofErr w:type="spellEnd"/>
      <w:r w:rsidR="00A86BCC">
        <w:rPr>
          <w:rFonts w:ascii="Georgia" w:hAnsi="Georgia"/>
          <w:sz w:val="24"/>
          <w:szCs w:val="24"/>
        </w:rPr>
        <w:t xml:space="preserve"> </w:t>
      </w:r>
      <w:r w:rsidR="00C965B0" w:rsidRPr="00C70306">
        <w:rPr>
          <w:rFonts w:ascii="Georgia" w:hAnsi="Georgia"/>
          <w:sz w:val="24"/>
          <w:szCs w:val="24"/>
        </w:rPr>
        <w:t xml:space="preserve">began his career as a teacher of English </w:t>
      </w:r>
      <w:r w:rsidR="00A86BCC">
        <w:rPr>
          <w:rFonts w:ascii="Georgia" w:hAnsi="Georgia"/>
          <w:sz w:val="24"/>
          <w:szCs w:val="24"/>
        </w:rPr>
        <w:t xml:space="preserve">at </w:t>
      </w:r>
      <w:r w:rsidR="00C965B0" w:rsidRPr="00C70306">
        <w:rPr>
          <w:rFonts w:ascii="Georgia" w:hAnsi="Georgia"/>
          <w:sz w:val="24"/>
          <w:szCs w:val="24"/>
        </w:rPr>
        <w:t>Bangalore Unive</w:t>
      </w:r>
      <w:r w:rsidR="00A86BCC">
        <w:rPr>
          <w:rFonts w:ascii="Georgia" w:hAnsi="Georgia"/>
          <w:sz w:val="24"/>
          <w:szCs w:val="24"/>
        </w:rPr>
        <w:t>rsity, but soon shifted to film</w:t>
      </w:r>
      <w:r w:rsidR="00C965B0" w:rsidRPr="00C70306">
        <w:rPr>
          <w:rFonts w:ascii="Georgia" w:hAnsi="Georgia"/>
          <w:sz w:val="24"/>
          <w:szCs w:val="24"/>
        </w:rPr>
        <w:t>making</w:t>
      </w:r>
      <w:ins w:id="3" w:author="Pinkoski" w:date="2014-03-24T13:01:00Z">
        <w:r w:rsidR="000A5BE2">
          <w:rPr>
            <w:rFonts w:ascii="Georgia" w:hAnsi="Georgia"/>
            <w:sz w:val="24"/>
            <w:szCs w:val="24"/>
          </w:rPr>
          <w:t xml:space="preserve">, </w:t>
        </w:r>
      </w:ins>
      <w:del w:id="4" w:author="Pinkoski" w:date="2014-03-24T13:01:00Z">
        <w:r w:rsidR="00C965B0" w:rsidRPr="00C70306" w:rsidDel="000A5BE2">
          <w:rPr>
            <w:rFonts w:ascii="Georgia" w:hAnsi="Georgia"/>
            <w:sz w:val="24"/>
            <w:szCs w:val="24"/>
          </w:rPr>
          <w:delText xml:space="preserve"> and </w:delText>
        </w:r>
      </w:del>
      <w:r w:rsidR="00C965B0" w:rsidRPr="00C70306">
        <w:rPr>
          <w:rFonts w:ascii="Georgia" w:hAnsi="Georgia"/>
          <w:sz w:val="24"/>
          <w:szCs w:val="24"/>
        </w:rPr>
        <w:t>then</w:t>
      </w:r>
      <w:ins w:id="5" w:author="Pinkoski" w:date="2014-03-24T13:01:00Z">
        <w:r w:rsidR="000A5BE2">
          <w:rPr>
            <w:rFonts w:ascii="Georgia" w:hAnsi="Georgia"/>
            <w:sz w:val="24"/>
            <w:szCs w:val="24"/>
          </w:rPr>
          <w:t>,</w:t>
        </w:r>
      </w:ins>
      <w:r w:rsidR="00C965B0" w:rsidRPr="00C70306">
        <w:rPr>
          <w:rFonts w:ascii="Georgia" w:hAnsi="Georgia"/>
          <w:sz w:val="24"/>
          <w:szCs w:val="24"/>
        </w:rPr>
        <w:t xml:space="preserve"> </w:t>
      </w:r>
      <w:del w:id="6" w:author="Pinkoski" w:date="2014-03-24T13:01:00Z">
        <w:r w:rsidR="00A86BCC" w:rsidDel="000A5BE2">
          <w:rPr>
            <w:rFonts w:ascii="Georgia" w:hAnsi="Georgia"/>
            <w:sz w:val="24"/>
            <w:szCs w:val="24"/>
          </w:rPr>
          <w:delText xml:space="preserve">to </w:delText>
        </w:r>
      </w:del>
      <w:r w:rsidR="00C965B0" w:rsidRPr="00C70306">
        <w:rPr>
          <w:rFonts w:ascii="Georgia" w:hAnsi="Georgia"/>
          <w:sz w:val="24"/>
          <w:szCs w:val="24"/>
        </w:rPr>
        <w:t>journalism. His short story collections</w:t>
      </w:r>
      <w:ins w:id="7" w:author="Pinkoski" w:date="2014-03-24T13:02:00Z">
        <w:r w:rsidR="000A5BE2">
          <w:rPr>
            <w:rFonts w:ascii="Georgia" w:hAnsi="Georgia"/>
            <w:sz w:val="24"/>
            <w:szCs w:val="24"/>
          </w:rPr>
          <w:t>,</w:t>
        </w:r>
      </w:ins>
      <w:r w:rsidR="00C965B0" w:rsidRPr="00C70306">
        <w:rPr>
          <w:rFonts w:ascii="Georgia" w:hAnsi="Georgia"/>
          <w:sz w:val="24"/>
          <w:szCs w:val="24"/>
        </w:rPr>
        <w:t xml:space="preserve"> </w:t>
      </w:r>
      <w:proofErr w:type="spellStart"/>
      <w:r w:rsidR="00C965B0" w:rsidRPr="00C70306">
        <w:rPr>
          <w:rFonts w:ascii="Georgia" w:hAnsi="Georgia"/>
          <w:i/>
          <w:sz w:val="24"/>
          <w:szCs w:val="24"/>
        </w:rPr>
        <w:t>Kereya</w:t>
      </w:r>
      <w:proofErr w:type="spellEnd"/>
      <w:r w:rsidR="00C965B0" w:rsidRPr="00C70306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="00C965B0" w:rsidRPr="00C70306">
        <w:rPr>
          <w:rFonts w:ascii="Georgia" w:hAnsi="Georgia"/>
          <w:i/>
          <w:sz w:val="24"/>
          <w:szCs w:val="24"/>
        </w:rPr>
        <w:t>Neerannu</w:t>
      </w:r>
      <w:proofErr w:type="spellEnd"/>
      <w:r w:rsidR="00C965B0" w:rsidRPr="00C70306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="00C965B0" w:rsidRPr="00C70306">
        <w:rPr>
          <w:rFonts w:ascii="Georgia" w:hAnsi="Georgia"/>
          <w:i/>
          <w:sz w:val="24"/>
          <w:szCs w:val="24"/>
        </w:rPr>
        <w:t>Kerege</w:t>
      </w:r>
      <w:proofErr w:type="spellEnd"/>
      <w:r w:rsidR="00C965B0" w:rsidRPr="00C70306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="00C965B0" w:rsidRPr="00C70306">
        <w:rPr>
          <w:rFonts w:ascii="Georgia" w:hAnsi="Georgia"/>
          <w:i/>
          <w:sz w:val="24"/>
          <w:szCs w:val="24"/>
        </w:rPr>
        <w:t>Chelli</w:t>
      </w:r>
      <w:proofErr w:type="spellEnd"/>
      <w:r w:rsidR="00C965B0" w:rsidRPr="00C70306">
        <w:rPr>
          <w:rFonts w:ascii="Georgia" w:hAnsi="Georgia"/>
          <w:sz w:val="24"/>
          <w:szCs w:val="24"/>
        </w:rPr>
        <w:t xml:space="preserve"> (1963)</w:t>
      </w:r>
      <w:ins w:id="8" w:author="Pinkoski" w:date="2014-03-24T13:02:00Z">
        <w:r w:rsidR="000A5BE2">
          <w:rPr>
            <w:rFonts w:ascii="Georgia" w:hAnsi="Georgia"/>
            <w:sz w:val="24"/>
            <w:szCs w:val="24"/>
          </w:rPr>
          <w:t>;</w:t>
        </w:r>
      </w:ins>
      <w:del w:id="9" w:author="Pinkoski" w:date="2014-03-24T13:02:00Z">
        <w:r w:rsidR="00C965B0" w:rsidRPr="00C70306" w:rsidDel="000A5BE2">
          <w:rPr>
            <w:rFonts w:ascii="Georgia" w:hAnsi="Georgia"/>
            <w:sz w:val="24"/>
            <w:szCs w:val="24"/>
          </w:rPr>
          <w:delText>,</w:delText>
        </w:r>
      </w:del>
      <w:r w:rsidR="00C965B0" w:rsidRPr="00C70306">
        <w:rPr>
          <w:rFonts w:ascii="Georgia" w:hAnsi="Georgia"/>
          <w:sz w:val="24"/>
          <w:szCs w:val="24"/>
        </w:rPr>
        <w:t xml:space="preserve"> </w:t>
      </w:r>
      <w:proofErr w:type="spellStart"/>
      <w:r w:rsidR="00C965B0" w:rsidRPr="00C70306">
        <w:rPr>
          <w:rFonts w:ascii="Georgia" w:hAnsi="Georgia"/>
          <w:i/>
          <w:sz w:val="24"/>
          <w:szCs w:val="24"/>
        </w:rPr>
        <w:t>Nanalla</w:t>
      </w:r>
      <w:proofErr w:type="spellEnd"/>
      <w:r w:rsidR="00C965B0" w:rsidRPr="00C70306">
        <w:rPr>
          <w:rFonts w:ascii="Georgia" w:hAnsi="Georgia"/>
          <w:i/>
          <w:sz w:val="24"/>
          <w:szCs w:val="24"/>
        </w:rPr>
        <w:t xml:space="preserve"> </w:t>
      </w:r>
      <w:r w:rsidR="00C965B0" w:rsidRPr="00C70306">
        <w:rPr>
          <w:rFonts w:ascii="Georgia" w:hAnsi="Georgia"/>
          <w:sz w:val="24"/>
          <w:szCs w:val="24"/>
        </w:rPr>
        <w:t>(1970)</w:t>
      </w:r>
      <w:ins w:id="10" w:author="Pinkoski" w:date="2014-03-24T13:02:00Z">
        <w:r w:rsidR="000A5BE2">
          <w:rPr>
            <w:rFonts w:ascii="Georgia" w:hAnsi="Georgia"/>
            <w:sz w:val="24"/>
            <w:szCs w:val="24"/>
          </w:rPr>
          <w:t>;</w:t>
        </w:r>
      </w:ins>
      <w:del w:id="11" w:author="Pinkoski" w:date="2014-03-24T13:02:00Z">
        <w:r w:rsidR="00C965B0" w:rsidRPr="00C70306" w:rsidDel="000A5BE2">
          <w:rPr>
            <w:rFonts w:ascii="Georgia" w:hAnsi="Georgia"/>
            <w:sz w:val="24"/>
            <w:szCs w:val="24"/>
          </w:rPr>
          <w:delText>,</w:delText>
        </w:r>
      </w:del>
      <w:r w:rsidR="00C965B0" w:rsidRPr="00C70306">
        <w:rPr>
          <w:rFonts w:ascii="Georgia" w:hAnsi="Georgia"/>
          <w:sz w:val="24"/>
          <w:szCs w:val="24"/>
        </w:rPr>
        <w:t xml:space="preserve"> </w:t>
      </w:r>
      <w:proofErr w:type="spellStart"/>
      <w:r w:rsidR="00C965B0" w:rsidRPr="00C70306">
        <w:rPr>
          <w:rFonts w:ascii="Georgia" w:hAnsi="Georgia"/>
          <w:i/>
          <w:sz w:val="24"/>
          <w:szCs w:val="24"/>
        </w:rPr>
        <w:t>Umapatiaya</w:t>
      </w:r>
      <w:proofErr w:type="spellEnd"/>
      <w:r w:rsidR="00C965B0" w:rsidRPr="00C70306">
        <w:rPr>
          <w:rFonts w:ascii="Georgia" w:hAnsi="Georgia"/>
          <w:i/>
          <w:sz w:val="24"/>
          <w:szCs w:val="24"/>
        </w:rPr>
        <w:t xml:space="preserve"> Scholarship </w:t>
      </w:r>
      <w:proofErr w:type="spellStart"/>
      <w:r w:rsidR="00C965B0" w:rsidRPr="00C70306">
        <w:rPr>
          <w:rFonts w:ascii="Georgia" w:hAnsi="Georgia"/>
          <w:i/>
          <w:sz w:val="24"/>
          <w:szCs w:val="24"/>
        </w:rPr>
        <w:t>Yaatre</w:t>
      </w:r>
      <w:proofErr w:type="spellEnd"/>
      <w:r w:rsidR="00C965B0" w:rsidRPr="00C70306">
        <w:rPr>
          <w:rFonts w:ascii="Georgia" w:hAnsi="Georgia"/>
          <w:sz w:val="24"/>
          <w:szCs w:val="24"/>
        </w:rPr>
        <w:t xml:space="preserve"> (1973)</w:t>
      </w:r>
      <w:ins w:id="12" w:author="Pinkoski" w:date="2014-03-24T13:02:00Z">
        <w:r w:rsidR="000A5BE2">
          <w:rPr>
            <w:rFonts w:ascii="Georgia" w:hAnsi="Georgia"/>
            <w:sz w:val="24"/>
            <w:szCs w:val="24"/>
          </w:rPr>
          <w:t>;</w:t>
        </w:r>
      </w:ins>
      <w:del w:id="13" w:author="Pinkoski" w:date="2014-03-24T13:02:00Z">
        <w:r w:rsidR="00C965B0" w:rsidRPr="00C70306" w:rsidDel="000A5BE2">
          <w:rPr>
            <w:rFonts w:ascii="Georgia" w:hAnsi="Georgia"/>
            <w:sz w:val="24"/>
            <w:szCs w:val="24"/>
          </w:rPr>
          <w:delText>,</w:delText>
        </w:r>
      </w:del>
      <w:r w:rsidR="00C965B0" w:rsidRPr="00C70306">
        <w:rPr>
          <w:rFonts w:ascii="Georgia" w:hAnsi="Georgia"/>
          <w:sz w:val="24"/>
          <w:szCs w:val="24"/>
        </w:rPr>
        <w:t xml:space="preserve"> </w:t>
      </w:r>
      <w:proofErr w:type="spellStart"/>
      <w:r w:rsidR="00C965B0" w:rsidRPr="00C70306">
        <w:rPr>
          <w:rFonts w:ascii="Georgia" w:hAnsi="Georgia"/>
          <w:i/>
          <w:sz w:val="24"/>
          <w:szCs w:val="24"/>
        </w:rPr>
        <w:t>Kallu</w:t>
      </w:r>
      <w:proofErr w:type="spellEnd"/>
      <w:r w:rsidR="00C965B0" w:rsidRPr="00C70306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="00C965B0" w:rsidRPr="00C70306">
        <w:rPr>
          <w:rFonts w:ascii="Georgia" w:hAnsi="Georgia"/>
          <w:i/>
          <w:sz w:val="24"/>
          <w:szCs w:val="24"/>
        </w:rPr>
        <w:t>Karaguva</w:t>
      </w:r>
      <w:proofErr w:type="spellEnd"/>
      <w:r w:rsidR="00C965B0" w:rsidRPr="00C70306">
        <w:rPr>
          <w:rFonts w:ascii="Georgia" w:hAnsi="Georgia"/>
          <w:i/>
          <w:sz w:val="24"/>
          <w:szCs w:val="24"/>
        </w:rPr>
        <w:t xml:space="preserve"> </w:t>
      </w:r>
      <w:proofErr w:type="spellStart"/>
      <w:proofErr w:type="gramStart"/>
      <w:r w:rsidR="00C965B0" w:rsidRPr="00C70306">
        <w:rPr>
          <w:rFonts w:ascii="Georgia" w:hAnsi="Georgia"/>
          <w:i/>
          <w:sz w:val="24"/>
          <w:szCs w:val="24"/>
        </w:rPr>
        <w:t>Samaya</w:t>
      </w:r>
      <w:proofErr w:type="spellEnd"/>
      <w:r w:rsidR="00C965B0" w:rsidRPr="00C70306">
        <w:rPr>
          <w:rFonts w:ascii="Georgia" w:hAnsi="Georgia"/>
          <w:sz w:val="24"/>
          <w:szCs w:val="24"/>
        </w:rPr>
        <w:t>(</w:t>
      </w:r>
      <w:proofErr w:type="gramEnd"/>
      <w:r w:rsidR="00C965B0" w:rsidRPr="00C70306">
        <w:rPr>
          <w:rFonts w:ascii="Georgia" w:hAnsi="Georgia"/>
          <w:sz w:val="24"/>
          <w:szCs w:val="24"/>
        </w:rPr>
        <w:t>1990)</w:t>
      </w:r>
      <w:ins w:id="14" w:author="Pinkoski" w:date="2014-03-24T13:02:00Z">
        <w:r w:rsidR="000A5BE2">
          <w:rPr>
            <w:rFonts w:ascii="Georgia" w:hAnsi="Georgia"/>
            <w:sz w:val="24"/>
            <w:szCs w:val="24"/>
          </w:rPr>
          <w:t>;</w:t>
        </w:r>
      </w:ins>
      <w:del w:id="15" w:author="Pinkoski" w:date="2014-03-24T13:02:00Z">
        <w:r w:rsidR="00C965B0" w:rsidRPr="00C70306" w:rsidDel="000A5BE2">
          <w:rPr>
            <w:rFonts w:ascii="Georgia" w:hAnsi="Georgia"/>
            <w:sz w:val="24"/>
            <w:szCs w:val="24"/>
          </w:rPr>
          <w:delText>,</w:delText>
        </w:r>
      </w:del>
      <w:ins w:id="16" w:author="Pinkoski" w:date="2014-03-24T13:02:00Z">
        <w:r w:rsidR="000A5BE2">
          <w:rPr>
            <w:rFonts w:ascii="Georgia" w:hAnsi="Georgia"/>
            <w:sz w:val="24"/>
            <w:szCs w:val="24"/>
          </w:rPr>
          <w:t xml:space="preserve"> and</w:t>
        </w:r>
      </w:ins>
      <w:r w:rsidR="00C965B0" w:rsidRPr="00C70306">
        <w:rPr>
          <w:rFonts w:ascii="Georgia" w:hAnsi="Georgia"/>
          <w:sz w:val="24"/>
          <w:szCs w:val="24"/>
        </w:rPr>
        <w:t xml:space="preserve"> </w:t>
      </w:r>
      <w:proofErr w:type="spellStart"/>
      <w:r w:rsidR="00C965B0" w:rsidRPr="00C70306">
        <w:rPr>
          <w:rFonts w:ascii="Georgia" w:hAnsi="Georgia"/>
          <w:i/>
          <w:sz w:val="24"/>
          <w:szCs w:val="24"/>
        </w:rPr>
        <w:t>Ullanghane</w:t>
      </w:r>
      <w:proofErr w:type="spellEnd"/>
      <w:r w:rsidR="00C965B0" w:rsidRPr="00C70306">
        <w:rPr>
          <w:rFonts w:ascii="Georgia" w:hAnsi="Georgia"/>
          <w:sz w:val="24"/>
          <w:szCs w:val="24"/>
        </w:rPr>
        <w:t xml:space="preserve"> (1996)</w:t>
      </w:r>
      <w:ins w:id="17" w:author="Pinkoski" w:date="2014-03-24T13:02:00Z">
        <w:r w:rsidR="000A5BE2">
          <w:rPr>
            <w:rFonts w:ascii="Georgia" w:hAnsi="Georgia"/>
            <w:sz w:val="24"/>
            <w:szCs w:val="24"/>
          </w:rPr>
          <w:t>,</w:t>
        </w:r>
      </w:ins>
      <w:r w:rsidR="00C965B0" w:rsidRPr="00C70306">
        <w:rPr>
          <w:rFonts w:ascii="Georgia" w:hAnsi="Georgia"/>
          <w:sz w:val="24"/>
          <w:szCs w:val="24"/>
        </w:rPr>
        <w:t xml:space="preserve"> are landmarks in Kannada literature for the way they framed the debates in the respective decades. </w:t>
      </w:r>
      <w:r w:rsidR="00A86BCC">
        <w:rPr>
          <w:rFonts w:ascii="Georgia" w:hAnsi="Georgia"/>
          <w:sz w:val="24"/>
          <w:szCs w:val="24"/>
        </w:rPr>
        <w:t xml:space="preserve">In his first </w:t>
      </w:r>
      <w:r w:rsidR="00C965B0" w:rsidRPr="00C70306">
        <w:rPr>
          <w:rFonts w:ascii="Georgia" w:hAnsi="Georgia"/>
          <w:sz w:val="24"/>
          <w:szCs w:val="24"/>
        </w:rPr>
        <w:t>novel</w:t>
      </w:r>
      <w:ins w:id="18" w:author="Pinkoski" w:date="2014-03-24T13:03:00Z">
        <w:r w:rsidR="000A5BE2">
          <w:rPr>
            <w:rFonts w:ascii="Georgia" w:hAnsi="Georgia"/>
            <w:sz w:val="24"/>
            <w:szCs w:val="24"/>
          </w:rPr>
          <w:t>,</w:t>
        </w:r>
      </w:ins>
      <w:r w:rsidR="00C965B0" w:rsidRPr="00C70306">
        <w:rPr>
          <w:rFonts w:ascii="Georgia" w:hAnsi="Georgia"/>
          <w:sz w:val="24"/>
          <w:szCs w:val="24"/>
        </w:rPr>
        <w:t xml:space="preserve"> </w:t>
      </w:r>
      <w:proofErr w:type="spellStart"/>
      <w:r w:rsidR="00C965B0" w:rsidRPr="00C70306">
        <w:rPr>
          <w:rFonts w:ascii="Georgia" w:hAnsi="Georgia"/>
          <w:i/>
          <w:sz w:val="24"/>
          <w:szCs w:val="24"/>
        </w:rPr>
        <w:t>Biruku</w:t>
      </w:r>
      <w:proofErr w:type="spellEnd"/>
      <w:r w:rsidR="00C965B0" w:rsidRPr="00C70306">
        <w:rPr>
          <w:rFonts w:ascii="Georgia" w:hAnsi="Georgia"/>
          <w:sz w:val="24"/>
          <w:szCs w:val="24"/>
        </w:rPr>
        <w:t xml:space="preserve"> (1967)</w:t>
      </w:r>
      <w:r w:rsidR="00A86BCC">
        <w:rPr>
          <w:rFonts w:ascii="Georgia" w:hAnsi="Georgia"/>
          <w:sz w:val="24"/>
          <w:szCs w:val="24"/>
        </w:rPr>
        <w:t xml:space="preserve">, </w:t>
      </w:r>
      <w:proofErr w:type="spellStart"/>
      <w:r w:rsidR="00A86BCC">
        <w:rPr>
          <w:rFonts w:ascii="Georgia" w:hAnsi="Georgia"/>
          <w:sz w:val="24"/>
          <w:szCs w:val="24"/>
        </w:rPr>
        <w:t>Lankesh</w:t>
      </w:r>
      <w:proofErr w:type="spellEnd"/>
      <w:r w:rsidR="00C965B0" w:rsidRPr="00C70306">
        <w:rPr>
          <w:rFonts w:ascii="Georgia" w:hAnsi="Georgia"/>
          <w:sz w:val="24"/>
          <w:szCs w:val="24"/>
        </w:rPr>
        <w:t xml:space="preserve"> </w:t>
      </w:r>
      <w:r w:rsidR="00A86BCC">
        <w:rPr>
          <w:rFonts w:ascii="Georgia" w:hAnsi="Georgia"/>
          <w:sz w:val="24"/>
          <w:szCs w:val="24"/>
        </w:rPr>
        <w:t>used m</w:t>
      </w:r>
      <w:r w:rsidR="00C965B0" w:rsidRPr="00C70306">
        <w:rPr>
          <w:rFonts w:ascii="Georgia" w:hAnsi="Georgia"/>
          <w:sz w:val="24"/>
          <w:szCs w:val="24"/>
        </w:rPr>
        <w:t xml:space="preserve">odernist </w:t>
      </w:r>
      <w:r w:rsidR="00A86BCC">
        <w:rPr>
          <w:rFonts w:ascii="Georgia" w:hAnsi="Georgia"/>
          <w:sz w:val="24"/>
          <w:szCs w:val="24"/>
        </w:rPr>
        <w:t>techniques in writing</w:t>
      </w:r>
      <w:r w:rsidR="00C965B0" w:rsidRPr="00C70306">
        <w:rPr>
          <w:rFonts w:ascii="Georgia" w:hAnsi="Georgia"/>
          <w:sz w:val="24"/>
          <w:szCs w:val="24"/>
        </w:rPr>
        <w:t xml:space="preserve">, while </w:t>
      </w:r>
      <w:r w:rsidR="00A86BCC">
        <w:rPr>
          <w:rFonts w:ascii="Georgia" w:hAnsi="Georgia"/>
          <w:sz w:val="24"/>
          <w:szCs w:val="24"/>
        </w:rPr>
        <w:t xml:space="preserve">his second </w:t>
      </w:r>
      <w:r w:rsidR="00C965B0" w:rsidRPr="00C70306">
        <w:rPr>
          <w:rFonts w:ascii="Georgia" w:hAnsi="Georgia"/>
          <w:sz w:val="24"/>
          <w:szCs w:val="24"/>
        </w:rPr>
        <w:t>novel</w:t>
      </w:r>
      <w:ins w:id="19" w:author="Pinkoski" w:date="2014-03-24T13:03:00Z">
        <w:r w:rsidR="000A5BE2">
          <w:rPr>
            <w:rFonts w:ascii="Georgia" w:hAnsi="Georgia"/>
            <w:sz w:val="24"/>
            <w:szCs w:val="24"/>
          </w:rPr>
          <w:t>,</w:t>
        </w:r>
      </w:ins>
      <w:r w:rsidR="00C965B0" w:rsidRPr="00C70306">
        <w:rPr>
          <w:rFonts w:ascii="Georgia" w:hAnsi="Georgia"/>
          <w:sz w:val="24"/>
          <w:szCs w:val="24"/>
        </w:rPr>
        <w:t xml:space="preserve"> </w:t>
      </w:r>
      <w:proofErr w:type="spellStart"/>
      <w:r w:rsidR="00C965B0" w:rsidRPr="00C70306">
        <w:rPr>
          <w:rFonts w:ascii="Georgia" w:hAnsi="Georgia"/>
          <w:i/>
          <w:sz w:val="24"/>
          <w:szCs w:val="24"/>
        </w:rPr>
        <w:t>Mussanjeya</w:t>
      </w:r>
      <w:proofErr w:type="spellEnd"/>
      <w:r w:rsidR="00C965B0" w:rsidRPr="00C70306">
        <w:rPr>
          <w:rFonts w:ascii="Georgia" w:hAnsi="Georgia"/>
          <w:i/>
          <w:sz w:val="24"/>
          <w:szCs w:val="24"/>
        </w:rPr>
        <w:t xml:space="preserve"> Katha </w:t>
      </w:r>
      <w:proofErr w:type="spellStart"/>
      <w:r w:rsidR="00C965B0" w:rsidRPr="00C70306">
        <w:rPr>
          <w:rFonts w:ascii="Georgia" w:hAnsi="Georgia"/>
          <w:i/>
          <w:sz w:val="24"/>
          <w:szCs w:val="24"/>
        </w:rPr>
        <w:t>Prasanga</w:t>
      </w:r>
      <w:proofErr w:type="spellEnd"/>
      <w:r w:rsidR="00C965B0" w:rsidRPr="00C70306">
        <w:rPr>
          <w:rFonts w:ascii="Georgia" w:hAnsi="Georgia"/>
          <w:sz w:val="24"/>
          <w:szCs w:val="24"/>
        </w:rPr>
        <w:t xml:space="preserve"> (1978)</w:t>
      </w:r>
      <w:ins w:id="20" w:author="Pinkoski" w:date="2014-03-24T13:03:00Z">
        <w:r w:rsidR="000A5BE2">
          <w:rPr>
            <w:rFonts w:ascii="Georgia" w:hAnsi="Georgia"/>
            <w:sz w:val="24"/>
            <w:szCs w:val="24"/>
          </w:rPr>
          <w:t>,</w:t>
        </w:r>
      </w:ins>
      <w:r w:rsidR="00C965B0" w:rsidRPr="00C70306">
        <w:rPr>
          <w:rFonts w:ascii="Georgia" w:hAnsi="Georgia"/>
          <w:sz w:val="24"/>
          <w:szCs w:val="24"/>
        </w:rPr>
        <w:t xml:space="preserve"> </w:t>
      </w:r>
      <w:r w:rsidR="00A86BCC">
        <w:rPr>
          <w:rFonts w:ascii="Georgia" w:hAnsi="Georgia"/>
          <w:sz w:val="24"/>
          <w:szCs w:val="24"/>
        </w:rPr>
        <w:t xml:space="preserve">shifted </w:t>
      </w:r>
      <w:r w:rsidR="00C965B0" w:rsidRPr="00C70306">
        <w:rPr>
          <w:rFonts w:ascii="Georgia" w:hAnsi="Georgia"/>
          <w:sz w:val="24"/>
          <w:szCs w:val="24"/>
        </w:rPr>
        <w:t xml:space="preserve">to </w:t>
      </w:r>
      <w:r w:rsidR="00A86BCC">
        <w:rPr>
          <w:rFonts w:ascii="Georgia" w:hAnsi="Georgia"/>
          <w:sz w:val="24"/>
          <w:szCs w:val="24"/>
        </w:rPr>
        <w:t xml:space="preserve">the </w:t>
      </w:r>
      <w:r w:rsidR="00C965B0" w:rsidRPr="00C70306">
        <w:rPr>
          <w:rFonts w:ascii="Georgia" w:hAnsi="Georgia"/>
          <w:sz w:val="24"/>
          <w:szCs w:val="24"/>
        </w:rPr>
        <w:t>epic mode with</w:t>
      </w:r>
      <w:r w:rsidR="00A86BCC">
        <w:rPr>
          <w:rFonts w:ascii="Georgia" w:hAnsi="Georgia"/>
          <w:sz w:val="24"/>
          <w:szCs w:val="24"/>
        </w:rPr>
        <w:t xml:space="preserve"> episodic, multi-plot structure</w:t>
      </w:r>
      <w:r w:rsidR="00C965B0" w:rsidRPr="00C70306">
        <w:rPr>
          <w:rFonts w:ascii="Georgia" w:hAnsi="Georgia"/>
          <w:sz w:val="24"/>
          <w:szCs w:val="24"/>
        </w:rPr>
        <w:t xml:space="preserve"> and a more realistic </w:t>
      </w:r>
      <w:r w:rsidR="00A86BCC">
        <w:rPr>
          <w:rFonts w:ascii="Georgia" w:hAnsi="Georgia"/>
          <w:sz w:val="24"/>
          <w:szCs w:val="24"/>
        </w:rPr>
        <w:t xml:space="preserve">style of narration tinged with </w:t>
      </w:r>
      <w:r w:rsidR="00C965B0" w:rsidRPr="00C70306">
        <w:rPr>
          <w:rFonts w:ascii="Georgia" w:hAnsi="Georgia"/>
          <w:sz w:val="24"/>
          <w:szCs w:val="24"/>
        </w:rPr>
        <w:t>the comic. His third novel</w:t>
      </w:r>
      <w:ins w:id="21" w:author="Pinkoski" w:date="2014-03-24T13:03:00Z">
        <w:r w:rsidR="000A5BE2">
          <w:rPr>
            <w:rFonts w:ascii="Georgia" w:hAnsi="Georgia"/>
            <w:sz w:val="24"/>
            <w:szCs w:val="24"/>
          </w:rPr>
          <w:t>,</w:t>
        </w:r>
      </w:ins>
      <w:r w:rsidR="00C965B0" w:rsidRPr="00C70306">
        <w:rPr>
          <w:rFonts w:ascii="Georgia" w:hAnsi="Georgia"/>
          <w:sz w:val="24"/>
          <w:szCs w:val="24"/>
        </w:rPr>
        <w:t xml:space="preserve"> </w:t>
      </w:r>
      <w:proofErr w:type="spellStart"/>
      <w:r w:rsidR="00C965B0" w:rsidRPr="00C70306">
        <w:rPr>
          <w:rFonts w:ascii="Georgia" w:hAnsi="Georgia"/>
          <w:i/>
          <w:sz w:val="24"/>
          <w:szCs w:val="24"/>
        </w:rPr>
        <w:t>Akka</w:t>
      </w:r>
      <w:proofErr w:type="spellEnd"/>
      <w:r w:rsidR="00C965B0" w:rsidRPr="00C70306">
        <w:rPr>
          <w:rFonts w:ascii="Georgia" w:hAnsi="Georgia"/>
          <w:sz w:val="24"/>
          <w:szCs w:val="24"/>
        </w:rPr>
        <w:t xml:space="preserve"> (1991), which depicts a woman of </w:t>
      </w:r>
      <w:r w:rsidR="00A86BCC">
        <w:rPr>
          <w:rFonts w:ascii="Georgia" w:hAnsi="Georgia"/>
          <w:sz w:val="24"/>
          <w:szCs w:val="24"/>
        </w:rPr>
        <w:t xml:space="preserve">a slum </w:t>
      </w:r>
      <w:r w:rsidR="00C965B0" w:rsidRPr="00C70306">
        <w:rPr>
          <w:rFonts w:ascii="Georgia" w:hAnsi="Georgia"/>
          <w:sz w:val="24"/>
          <w:szCs w:val="24"/>
        </w:rPr>
        <w:t xml:space="preserve">through the eyes of her brother, </w:t>
      </w:r>
      <w:r w:rsidR="00A86BCC">
        <w:rPr>
          <w:rFonts w:ascii="Georgia" w:hAnsi="Georgia"/>
          <w:sz w:val="24"/>
          <w:szCs w:val="24"/>
        </w:rPr>
        <w:t xml:space="preserve">was </w:t>
      </w:r>
      <w:r w:rsidR="00C965B0" w:rsidRPr="00C70306">
        <w:rPr>
          <w:rFonts w:ascii="Georgia" w:hAnsi="Georgia"/>
          <w:sz w:val="24"/>
          <w:szCs w:val="24"/>
        </w:rPr>
        <w:t xml:space="preserve">more </w:t>
      </w:r>
      <w:r w:rsidR="00A86BCC">
        <w:rPr>
          <w:rFonts w:ascii="Georgia" w:hAnsi="Georgia"/>
          <w:sz w:val="24"/>
          <w:szCs w:val="24"/>
        </w:rPr>
        <w:t xml:space="preserve">pronouncedly </w:t>
      </w:r>
      <w:r w:rsidR="00C965B0" w:rsidRPr="00C70306">
        <w:rPr>
          <w:rFonts w:ascii="Georgia" w:hAnsi="Georgia"/>
          <w:sz w:val="24"/>
          <w:szCs w:val="24"/>
        </w:rPr>
        <w:t>political</w:t>
      </w:r>
      <w:r w:rsidR="00A86BCC">
        <w:rPr>
          <w:rFonts w:ascii="Georgia" w:hAnsi="Georgia"/>
          <w:sz w:val="24"/>
          <w:szCs w:val="24"/>
        </w:rPr>
        <w:t>, reflecting</w:t>
      </w:r>
      <w:r w:rsidR="00C965B0" w:rsidRPr="00C70306">
        <w:rPr>
          <w:rFonts w:ascii="Georgia" w:hAnsi="Georgia"/>
          <w:sz w:val="24"/>
          <w:szCs w:val="24"/>
        </w:rPr>
        <w:t xml:space="preserve"> </w:t>
      </w:r>
      <w:proofErr w:type="spellStart"/>
      <w:r w:rsidR="00A86BCC">
        <w:rPr>
          <w:rFonts w:ascii="Georgia" w:hAnsi="Georgia"/>
          <w:sz w:val="24"/>
          <w:szCs w:val="24"/>
        </w:rPr>
        <w:t>Lankesh’s</w:t>
      </w:r>
      <w:proofErr w:type="spellEnd"/>
      <w:r w:rsidR="00A86BCC">
        <w:rPr>
          <w:rFonts w:ascii="Georgia" w:hAnsi="Georgia"/>
          <w:sz w:val="24"/>
          <w:szCs w:val="24"/>
        </w:rPr>
        <w:t xml:space="preserve"> changed </w:t>
      </w:r>
      <w:r w:rsidR="00C965B0" w:rsidRPr="00C70306">
        <w:rPr>
          <w:rFonts w:ascii="Georgia" w:hAnsi="Georgia"/>
          <w:sz w:val="24"/>
          <w:szCs w:val="24"/>
        </w:rPr>
        <w:t>sensibility in the context of the Dali</w:t>
      </w:r>
      <w:r w:rsidR="00A86BCC">
        <w:rPr>
          <w:rFonts w:ascii="Georgia" w:hAnsi="Georgia"/>
          <w:sz w:val="24"/>
          <w:szCs w:val="24"/>
        </w:rPr>
        <w:t xml:space="preserve">t and </w:t>
      </w:r>
      <w:proofErr w:type="spellStart"/>
      <w:r w:rsidR="00A86BCC">
        <w:rPr>
          <w:rFonts w:ascii="Georgia" w:hAnsi="Georgia"/>
          <w:sz w:val="24"/>
          <w:szCs w:val="24"/>
        </w:rPr>
        <w:t>Bandaya</w:t>
      </w:r>
      <w:proofErr w:type="spellEnd"/>
      <w:r w:rsidR="00A86BCC">
        <w:rPr>
          <w:rFonts w:ascii="Georgia" w:hAnsi="Georgia"/>
          <w:sz w:val="24"/>
          <w:szCs w:val="24"/>
        </w:rPr>
        <w:t xml:space="preserve"> (revolt) movement</w:t>
      </w:r>
      <w:r w:rsidR="00C965B0" w:rsidRPr="00C70306">
        <w:rPr>
          <w:rFonts w:ascii="Georgia" w:hAnsi="Georgia"/>
          <w:sz w:val="24"/>
          <w:szCs w:val="24"/>
        </w:rPr>
        <w:t xml:space="preserve"> in Kannada literature</w:t>
      </w:r>
      <w:r w:rsidR="00A86BCC">
        <w:rPr>
          <w:rFonts w:ascii="Georgia" w:hAnsi="Georgia"/>
          <w:sz w:val="24"/>
          <w:szCs w:val="24"/>
        </w:rPr>
        <w:t>,</w:t>
      </w:r>
      <w:r w:rsidR="00C965B0" w:rsidRPr="00C70306">
        <w:rPr>
          <w:rFonts w:ascii="Georgia" w:hAnsi="Georgia"/>
          <w:sz w:val="24"/>
          <w:szCs w:val="24"/>
        </w:rPr>
        <w:t xml:space="preserve"> of which </w:t>
      </w:r>
      <w:proofErr w:type="spellStart"/>
      <w:r w:rsidR="00C965B0" w:rsidRPr="00C70306">
        <w:rPr>
          <w:rFonts w:ascii="Georgia" w:hAnsi="Georgia"/>
          <w:sz w:val="24"/>
          <w:szCs w:val="24"/>
        </w:rPr>
        <w:t>Lankesh</w:t>
      </w:r>
      <w:proofErr w:type="spellEnd"/>
      <w:r w:rsidR="00C965B0" w:rsidRPr="00C70306">
        <w:rPr>
          <w:rFonts w:ascii="Georgia" w:hAnsi="Georgia"/>
          <w:sz w:val="24"/>
          <w:szCs w:val="24"/>
        </w:rPr>
        <w:t xml:space="preserve"> was a vocal supporter.</w:t>
      </w:r>
    </w:p>
    <w:p w14:paraId="5020E938" w14:textId="60C98021" w:rsidR="00C965B0" w:rsidRPr="00C70306" w:rsidRDefault="00C965B0" w:rsidP="00C70306">
      <w:pPr>
        <w:spacing w:after="120"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C70306">
        <w:rPr>
          <w:rFonts w:ascii="Georgia" w:hAnsi="Georgia"/>
          <w:sz w:val="24"/>
          <w:szCs w:val="24"/>
        </w:rPr>
        <w:t>Lankesh</w:t>
      </w:r>
      <w:proofErr w:type="spellEnd"/>
      <w:r w:rsidRPr="00C70306">
        <w:rPr>
          <w:rFonts w:ascii="Georgia" w:hAnsi="Georgia"/>
          <w:sz w:val="24"/>
          <w:szCs w:val="24"/>
        </w:rPr>
        <w:t xml:space="preserve"> was also one of the </w:t>
      </w:r>
      <w:r w:rsidR="00A86BCC">
        <w:rPr>
          <w:rFonts w:ascii="Georgia" w:hAnsi="Georgia"/>
          <w:sz w:val="24"/>
          <w:szCs w:val="24"/>
        </w:rPr>
        <w:t xml:space="preserve">most </w:t>
      </w:r>
      <w:r w:rsidRPr="00C70306">
        <w:rPr>
          <w:rFonts w:ascii="Georgia" w:hAnsi="Georgia"/>
          <w:sz w:val="24"/>
          <w:szCs w:val="24"/>
        </w:rPr>
        <w:t xml:space="preserve">important </w:t>
      </w:r>
      <w:r w:rsidR="00A86BCC">
        <w:rPr>
          <w:rFonts w:ascii="Georgia" w:hAnsi="Georgia"/>
          <w:sz w:val="24"/>
          <w:szCs w:val="24"/>
        </w:rPr>
        <w:t xml:space="preserve">Kannada </w:t>
      </w:r>
      <w:r w:rsidRPr="00C70306">
        <w:rPr>
          <w:rFonts w:ascii="Georgia" w:hAnsi="Georgia"/>
          <w:sz w:val="24"/>
          <w:szCs w:val="24"/>
        </w:rPr>
        <w:t xml:space="preserve">playwrights of </w:t>
      </w:r>
      <w:r w:rsidR="00A86BCC">
        <w:rPr>
          <w:rFonts w:ascii="Georgia" w:hAnsi="Georgia"/>
          <w:sz w:val="24"/>
          <w:szCs w:val="24"/>
        </w:rPr>
        <w:t>his time</w:t>
      </w:r>
      <w:r w:rsidRPr="00C70306">
        <w:rPr>
          <w:rFonts w:ascii="Georgia" w:hAnsi="Georgia"/>
          <w:sz w:val="24"/>
          <w:szCs w:val="24"/>
        </w:rPr>
        <w:t>, along</w:t>
      </w:r>
      <w:del w:id="22" w:author="Pinkoski" w:date="2014-03-24T13:05:00Z">
        <w:r w:rsidRPr="00C70306" w:rsidDel="000A5BE2">
          <w:rPr>
            <w:rFonts w:ascii="Georgia" w:hAnsi="Georgia"/>
            <w:sz w:val="24"/>
            <w:szCs w:val="24"/>
          </w:rPr>
          <w:delText xml:space="preserve"> with</w:delText>
        </w:r>
      </w:del>
      <w:ins w:id="23" w:author="Pinkoski" w:date="2014-03-24T13:05:00Z">
        <w:r w:rsidR="000A5BE2">
          <w:rPr>
            <w:rFonts w:ascii="Georgia" w:hAnsi="Georgia"/>
            <w:sz w:val="24"/>
            <w:szCs w:val="24"/>
          </w:rPr>
          <w:t>side</w:t>
        </w:r>
      </w:ins>
      <w:r w:rsidRPr="00C70306">
        <w:rPr>
          <w:rFonts w:ascii="Georgia" w:hAnsi="Georgia"/>
          <w:sz w:val="24"/>
          <w:szCs w:val="24"/>
        </w:rPr>
        <w:t xml:space="preserve"> </w:t>
      </w:r>
      <w:proofErr w:type="spellStart"/>
      <w:r w:rsidRPr="00C70306">
        <w:rPr>
          <w:rFonts w:ascii="Georgia" w:hAnsi="Georgia"/>
          <w:sz w:val="24"/>
          <w:szCs w:val="24"/>
        </w:rPr>
        <w:t>Girish</w:t>
      </w:r>
      <w:proofErr w:type="spellEnd"/>
      <w:r w:rsidRPr="00C70306">
        <w:rPr>
          <w:rFonts w:ascii="Georgia" w:hAnsi="Georgia"/>
          <w:sz w:val="24"/>
          <w:szCs w:val="24"/>
        </w:rPr>
        <w:t xml:space="preserve"> </w:t>
      </w:r>
      <w:proofErr w:type="spellStart"/>
      <w:r w:rsidRPr="00C70306">
        <w:rPr>
          <w:rFonts w:ascii="Georgia" w:hAnsi="Georgia"/>
          <w:sz w:val="24"/>
          <w:szCs w:val="24"/>
        </w:rPr>
        <w:t>Karnad</w:t>
      </w:r>
      <w:proofErr w:type="spellEnd"/>
      <w:r w:rsidRPr="00C70306">
        <w:rPr>
          <w:rFonts w:ascii="Georgia" w:hAnsi="Georgia"/>
          <w:sz w:val="24"/>
          <w:szCs w:val="24"/>
        </w:rPr>
        <w:t xml:space="preserve"> and </w:t>
      </w:r>
      <w:proofErr w:type="spellStart"/>
      <w:r w:rsidRPr="00C70306">
        <w:rPr>
          <w:rFonts w:ascii="Georgia" w:hAnsi="Georgia"/>
          <w:sz w:val="24"/>
          <w:szCs w:val="24"/>
        </w:rPr>
        <w:t>Chandrashekar</w:t>
      </w:r>
      <w:proofErr w:type="spellEnd"/>
      <w:r w:rsidRPr="00C70306">
        <w:rPr>
          <w:rFonts w:ascii="Georgia" w:hAnsi="Georgia"/>
          <w:sz w:val="24"/>
          <w:szCs w:val="24"/>
        </w:rPr>
        <w:t xml:space="preserve"> </w:t>
      </w:r>
      <w:proofErr w:type="spellStart"/>
      <w:r w:rsidRPr="00C70306">
        <w:rPr>
          <w:rFonts w:ascii="Georgia" w:hAnsi="Georgia"/>
          <w:sz w:val="24"/>
          <w:szCs w:val="24"/>
        </w:rPr>
        <w:t>Kambar</w:t>
      </w:r>
      <w:proofErr w:type="spellEnd"/>
      <w:r w:rsidRPr="00C70306">
        <w:rPr>
          <w:rFonts w:ascii="Georgia" w:hAnsi="Georgia"/>
          <w:sz w:val="24"/>
          <w:szCs w:val="24"/>
        </w:rPr>
        <w:t xml:space="preserve">. His early plays exhibit the influence of </w:t>
      </w:r>
      <w:ins w:id="24" w:author="Pinkoski" w:date="2014-03-24T13:05:00Z">
        <w:r w:rsidR="000A5BE2">
          <w:rPr>
            <w:rFonts w:ascii="Georgia" w:hAnsi="Georgia"/>
            <w:sz w:val="24"/>
            <w:szCs w:val="24"/>
          </w:rPr>
          <w:t>e</w:t>
        </w:r>
      </w:ins>
      <w:del w:id="25" w:author="Pinkoski" w:date="2014-03-24T13:05:00Z">
        <w:r w:rsidRPr="00C70306" w:rsidDel="000A5BE2">
          <w:rPr>
            <w:rFonts w:ascii="Georgia" w:hAnsi="Georgia"/>
            <w:sz w:val="24"/>
            <w:szCs w:val="24"/>
          </w:rPr>
          <w:delText>E</w:delText>
        </w:r>
      </w:del>
      <w:r w:rsidRPr="00C70306">
        <w:rPr>
          <w:rFonts w:ascii="Georgia" w:hAnsi="Georgia"/>
          <w:sz w:val="24"/>
          <w:szCs w:val="24"/>
        </w:rPr>
        <w:t xml:space="preserve">xistentialism and </w:t>
      </w:r>
      <w:r w:rsidR="00A86BCC">
        <w:rPr>
          <w:rFonts w:ascii="Georgia" w:hAnsi="Georgia"/>
          <w:sz w:val="24"/>
          <w:szCs w:val="24"/>
        </w:rPr>
        <w:t>the theatre of the a</w:t>
      </w:r>
      <w:r w:rsidRPr="00C70306">
        <w:rPr>
          <w:rFonts w:ascii="Georgia" w:hAnsi="Georgia"/>
          <w:sz w:val="24"/>
          <w:szCs w:val="24"/>
        </w:rPr>
        <w:t xml:space="preserve">bsurd. The best examples are </w:t>
      </w:r>
      <w:r w:rsidRPr="00C70306">
        <w:rPr>
          <w:rFonts w:ascii="Georgia" w:hAnsi="Georgia"/>
          <w:i/>
          <w:sz w:val="24"/>
          <w:szCs w:val="24"/>
        </w:rPr>
        <w:t>T.</w:t>
      </w:r>
      <w:r w:rsidR="00A86BCC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Pr="00C70306">
        <w:rPr>
          <w:rFonts w:ascii="Georgia" w:hAnsi="Georgia"/>
          <w:i/>
          <w:sz w:val="24"/>
          <w:szCs w:val="24"/>
        </w:rPr>
        <w:t>Prasannana</w:t>
      </w:r>
      <w:proofErr w:type="spellEnd"/>
      <w:r w:rsidRPr="00C70306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Pr="00C70306">
        <w:rPr>
          <w:rFonts w:ascii="Georgia" w:hAnsi="Georgia"/>
          <w:i/>
          <w:sz w:val="24"/>
          <w:szCs w:val="24"/>
        </w:rPr>
        <w:t>Gruhasthashrama</w:t>
      </w:r>
      <w:proofErr w:type="spellEnd"/>
      <w:r w:rsidRPr="00C70306">
        <w:rPr>
          <w:rFonts w:ascii="Georgia" w:hAnsi="Georgia"/>
          <w:sz w:val="24"/>
          <w:szCs w:val="24"/>
        </w:rPr>
        <w:t xml:space="preserve"> (1962); </w:t>
      </w:r>
      <w:proofErr w:type="spellStart"/>
      <w:r w:rsidRPr="00C70306">
        <w:rPr>
          <w:rFonts w:ascii="Georgia" w:hAnsi="Georgia"/>
          <w:i/>
          <w:sz w:val="24"/>
          <w:szCs w:val="24"/>
        </w:rPr>
        <w:t>Nanna</w:t>
      </w:r>
      <w:proofErr w:type="spellEnd"/>
      <w:r w:rsidRPr="00C70306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Pr="00C70306">
        <w:rPr>
          <w:rFonts w:ascii="Georgia" w:hAnsi="Georgia"/>
          <w:i/>
          <w:sz w:val="24"/>
          <w:szCs w:val="24"/>
        </w:rPr>
        <w:t>Thangigondu</w:t>
      </w:r>
      <w:proofErr w:type="spellEnd"/>
      <w:r w:rsidRPr="00C70306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Pr="00C70306">
        <w:rPr>
          <w:rFonts w:ascii="Georgia" w:hAnsi="Georgia"/>
          <w:i/>
          <w:sz w:val="24"/>
          <w:szCs w:val="24"/>
        </w:rPr>
        <w:t>gandu</w:t>
      </w:r>
      <w:proofErr w:type="spellEnd"/>
      <w:r w:rsidRPr="00C70306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Pr="00C70306">
        <w:rPr>
          <w:rFonts w:ascii="Georgia" w:hAnsi="Georgia"/>
          <w:i/>
          <w:sz w:val="24"/>
          <w:szCs w:val="24"/>
        </w:rPr>
        <w:t>Kodi</w:t>
      </w:r>
      <w:proofErr w:type="spellEnd"/>
      <w:r w:rsidRPr="00C70306">
        <w:rPr>
          <w:rFonts w:ascii="Georgia" w:hAnsi="Georgia"/>
          <w:i/>
          <w:sz w:val="24"/>
          <w:szCs w:val="24"/>
        </w:rPr>
        <w:t xml:space="preserve"> </w:t>
      </w:r>
      <w:r w:rsidRPr="00C70306">
        <w:rPr>
          <w:rFonts w:ascii="Georgia" w:hAnsi="Georgia"/>
          <w:sz w:val="24"/>
          <w:szCs w:val="24"/>
        </w:rPr>
        <w:t xml:space="preserve">(1963); </w:t>
      </w:r>
      <w:proofErr w:type="spellStart"/>
      <w:r w:rsidRPr="00C70306">
        <w:rPr>
          <w:rFonts w:ascii="Georgia" w:hAnsi="Georgia"/>
          <w:i/>
          <w:sz w:val="24"/>
          <w:szCs w:val="24"/>
        </w:rPr>
        <w:t>Polisariddare</w:t>
      </w:r>
      <w:proofErr w:type="spellEnd"/>
      <w:r w:rsidRPr="00C70306">
        <w:rPr>
          <w:rFonts w:ascii="Georgia" w:hAnsi="Georgia"/>
          <w:i/>
          <w:sz w:val="24"/>
          <w:szCs w:val="24"/>
        </w:rPr>
        <w:t>,</w:t>
      </w:r>
      <w:r w:rsidR="00A86BCC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Pr="00C70306">
        <w:rPr>
          <w:rFonts w:ascii="Georgia" w:hAnsi="Georgia"/>
          <w:i/>
          <w:sz w:val="24"/>
          <w:szCs w:val="24"/>
        </w:rPr>
        <w:t>Eccharike</w:t>
      </w:r>
      <w:proofErr w:type="spellEnd"/>
      <w:r w:rsidRPr="00C70306">
        <w:rPr>
          <w:rFonts w:ascii="Georgia" w:hAnsi="Georgia"/>
          <w:i/>
          <w:sz w:val="24"/>
          <w:szCs w:val="24"/>
        </w:rPr>
        <w:t>!</w:t>
      </w:r>
      <w:r w:rsidRPr="00C70306">
        <w:rPr>
          <w:rFonts w:ascii="Georgia" w:hAnsi="Georgia"/>
          <w:sz w:val="24"/>
          <w:szCs w:val="24"/>
        </w:rPr>
        <w:t xml:space="preserve"> (1964); </w:t>
      </w:r>
      <w:proofErr w:type="spellStart"/>
      <w:r w:rsidRPr="00C70306">
        <w:rPr>
          <w:rFonts w:ascii="Georgia" w:hAnsi="Georgia"/>
          <w:i/>
          <w:sz w:val="24"/>
          <w:szCs w:val="24"/>
        </w:rPr>
        <w:t>Teregalu</w:t>
      </w:r>
      <w:proofErr w:type="spellEnd"/>
      <w:r w:rsidRPr="00C70306">
        <w:rPr>
          <w:rFonts w:ascii="Georgia" w:hAnsi="Georgia"/>
          <w:sz w:val="24"/>
          <w:szCs w:val="24"/>
        </w:rPr>
        <w:t xml:space="preserve"> (1964); </w:t>
      </w:r>
      <w:proofErr w:type="spellStart"/>
      <w:r w:rsidRPr="00C70306">
        <w:rPr>
          <w:rFonts w:ascii="Georgia" w:hAnsi="Georgia"/>
          <w:i/>
          <w:sz w:val="24"/>
          <w:szCs w:val="24"/>
        </w:rPr>
        <w:t>Kranti</w:t>
      </w:r>
      <w:proofErr w:type="spellEnd"/>
      <w:r w:rsidRPr="00C70306">
        <w:rPr>
          <w:rFonts w:ascii="Georgia" w:hAnsi="Georgia"/>
          <w:i/>
          <w:sz w:val="24"/>
          <w:szCs w:val="24"/>
        </w:rPr>
        <w:t xml:space="preserve"> </w:t>
      </w:r>
      <w:proofErr w:type="gramStart"/>
      <w:r w:rsidRPr="00C70306">
        <w:rPr>
          <w:rFonts w:ascii="Georgia" w:hAnsi="Georgia"/>
          <w:i/>
          <w:sz w:val="24"/>
          <w:szCs w:val="24"/>
        </w:rPr>
        <w:t>bantu</w:t>
      </w:r>
      <w:proofErr w:type="gramEnd"/>
      <w:r w:rsidRPr="00C70306">
        <w:rPr>
          <w:rFonts w:ascii="Georgia" w:hAnsi="Georgia"/>
          <w:i/>
          <w:sz w:val="24"/>
          <w:szCs w:val="24"/>
        </w:rPr>
        <w:t xml:space="preserve">, </w:t>
      </w:r>
      <w:proofErr w:type="spellStart"/>
      <w:r w:rsidRPr="00C70306">
        <w:rPr>
          <w:rFonts w:ascii="Georgia" w:hAnsi="Georgia"/>
          <w:i/>
          <w:sz w:val="24"/>
          <w:szCs w:val="24"/>
        </w:rPr>
        <w:t>Kranti</w:t>
      </w:r>
      <w:proofErr w:type="spellEnd"/>
      <w:r w:rsidRPr="00C70306">
        <w:rPr>
          <w:rFonts w:ascii="Georgia" w:hAnsi="Georgia"/>
          <w:sz w:val="24"/>
          <w:szCs w:val="24"/>
        </w:rPr>
        <w:t xml:space="preserve"> (1965); </w:t>
      </w:r>
      <w:proofErr w:type="spellStart"/>
      <w:r w:rsidRPr="00C70306">
        <w:rPr>
          <w:rFonts w:ascii="Georgia" w:hAnsi="Georgia"/>
          <w:i/>
          <w:sz w:val="24"/>
          <w:szCs w:val="24"/>
        </w:rPr>
        <w:t>Giliyu</w:t>
      </w:r>
      <w:proofErr w:type="spellEnd"/>
      <w:r w:rsidRPr="00C70306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Pr="00C70306">
        <w:rPr>
          <w:rFonts w:ascii="Georgia" w:hAnsi="Georgia"/>
          <w:i/>
          <w:sz w:val="24"/>
          <w:szCs w:val="24"/>
        </w:rPr>
        <w:t>Panjaradolilla</w:t>
      </w:r>
      <w:proofErr w:type="spellEnd"/>
      <w:r w:rsidRPr="00C70306">
        <w:rPr>
          <w:rFonts w:ascii="Georgia" w:hAnsi="Georgia"/>
          <w:sz w:val="24"/>
          <w:szCs w:val="24"/>
        </w:rPr>
        <w:t xml:space="preserve"> (1966). His later </w:t>
      </w:r>
      <w:r w:rsidR="00A86BCC">
        <w:rPr>
          <w:rFonts w:ascii="Georgia" w:hAnsi="Georgia"/>
          <w:sz w:val="24"/>
          <w:szCs w:val="24"/>
        </w:rPr>
        <w:t>works</w:t>
      </w:r>
      <w:r w:rsidRPr="00C70306">
        <w:rPr>
          <w:rFonts w:ascii="Georgia" w:hAnsi="Georgia"/>
          <w:sz w:val="24"/>
          <w:szCs w:val="24"/>
        </w:rPr>
        <w:t xml:space="preserve"> </w:t>
      </w:r>
      <w:proofErr w:type="spellStart"/>
      <w:r w:rsidRPr="00C70306">
        <w:rPr>
          <w:rFonts w:ascii="Georgia" w:hAnsi="Georgia"/>
          <w:i/>
          <w:sz w:val="24"/>
          <w:szCs w:val="24"/>
        </w:rPr>
        <w:lastRenderedPageBreak/>
        <w:t>Sankranti</w:t>
      </w:r>
      <w:proofErr w:type="spellEnd"/>
      <w:r w:rsidRPr="00C70306">
        <w:rPr>
          <w:rFonts w:ascii="Georgia" w:hAnsi="Georgia"/>
          <w:sz w:val="24"/>
          <w:szCs w:val="24"/>
        </w:rPr>
        <w:t xml:space="preserve"> (1971) and </w:t>
      </w:r>
      <w:proofErr w:type="spellStart"/>
      <w:r w:rsidRPr="00C70306">
        <w:rPr>
          <w:rFonts w:ascii="Georgia" w:hAnsi="Georgia"/>
          <w:i/>
          <w:sz w:val="24"/>
          <w:szCs w:val="24"/>
        </w:rPr>
        <w:t>Gunamukha</w:t>
      </w:r>
      <w:proofErr w:type="spellEnd"/>
      <w:r w:rsidRPr="00C70306">
        <w:rPr>
          <w:rFonts w:ascii="Georgia" w:hAnsi="Georgia"/>
          <w:i/>
          <w:sz w:val="24"/>
          <w:szCs w:val="24"/>
        </w:rPr>
        <w:t xml:space="preserve"> </w:t>
      </w:r>
      <w:r w:rsidR="00A86BCC">
        <w:rPr>
          <w:rFonts w:ascii="Georgia" w:hAnsi="Georgia"/>
          <w:sz w:val="24"/>
          <w:szCs w:val="24"/>
        </w:rPr>
        <w:t xml:space="preserve">(1993) are historical plays that </w:t>
      </w:r>
      <w:r w:rsidRPr="00C70306">
        <w:rPr>
          <w:rFonts w:ascii="Georgia" w:hAnsi="Georgia"/>
          <w:sz w:val="24"/>
          <w:szCs w:val="24"/>
        </w:rPr>
        <w:t xml:space="preserve">reverberate with contemporary significance. </w:t>
      </w:r>
    </w:p>
    <w:p w14:paraId="199FE116" w14:textId="77777777" w:rsidR="00C965B0" w:rsidRPr="00C70306" w:rsidRDefault="00C965B0" w:rsidP="00C70306">
      <w:pPr>
        <w:spacing w:after="120"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C70306">
        <w:rPr>
          <w:rFonts w:ascii="Georgia" w:hAnsi="Georgia"/>
          <w:sz w:val="24"/>
          <w:szCs w:val="24"/>
        </w:rPr>
        <w:t>Lankesh</w:t>
      </w:r>
      <w:proofErr w:type="spellEnd"/>
      <w:r w:rsidRPr="00C70306">
        <w:rPr>
          <w:rFonts w:ascii="Georgia" w:hAnsi="Georgia"/>
          <w:sz w:val="24"/>
          <w:szCs w:val="24"/>
        </w:rPr>
        <w:t xml:space="preserve"> has also published several poems of which “</w:t>
      </w:r>
      <w:proofErr w:type="spellStart"/>
      <w:r w:rsidRPr="00C70306">
        <w:rPr>
          <w:rFonts w:ascii="Georgia" w:hAnsi="Georgia"/>
          <w:sz w:val="24"/>
          <w:szCs w:val="24"/>
        </w:rPr>
        <w:t>Avva</w:t>
      </w:r>
      <w:proofErr w:type="spellEnd"/>
      <w:r w:rsidRPr="00C70306">
        <w:rPr>
          <w:rFonts w:ascii="Georgia" w:hAnsi="Georgia"/>
          <w:sz w:val="24"/>
          <w:szCs w:val="24"/>
        </w:rPr>
        <w:t xml:space="preserve">” (Mother) has </w:t>
      </w:r>
      <w:r w:rsidR="00A86BCC">
        <w:rPr>
          <w:rFonts w:ascii="Georgia" w:hAnsi="Georgia"/>
          <w:sz w:val="24"/>
          <w:szCs w:val="24"/>
        </w:rPr>
        <w:t xml:space="preserve">acquired the status of </w:t>
      </w:r>
      <w:r w:rsidRPr="00C70306">
        <w:rPr>
          <w:rFonts w:ascii="Georgia" w:hAnsi="Georgia"/>
          <w:sz w:val="24"/>
          <w:szCs w:val="24"/>
        </w:rPr>
        <w:t>a contemporary classic</w:t>
      </w:r>
      <w:r w:rsidR="00A86BCC">
        <w:rPr>
          <w:rFonts w:ascii="Georgia" w:hAnsi="Georgia"/>
          <w:sz w:val="24"/>
          <w:szCs w:val="24"/>
        </w:rPr>
        <w:t>. T</w:t>
      </w:r>
      <w:r w:rsidRPr="00C70306">
        <w:rPr>
          <w:rFonts w:ascii="Georgia" w:hAnsi="Georgia"/>
          <w:sz w:val="24"/>
          <w:szCs w:val="24"/>
        </w:rPr>
        <w:t xml:space="preserve">here are several translations of this poem in English. </w:t>
      </w:r>
      <w:r w:rsidR="00A86BCC">
        <w:rPr>
          <w:rFonts w:ascii="Georgia" w:hAnsi="Georgia"/>
          <w:sz w:val="24"/>
          <w:szCs w:val="24"/>
        </w:rPr>
        <w:t xml:space="preserve">The poem uses a new </w:t>
      </w:r>
      <w:r w:rsidRPr="00C70306">
        <w:rPr>
          <w:rFonts w:ascii="Georgia" w:hAnsi="Georgia"/>
          <w:sz w:val="24"/>
          <w:szCs w:val="24"/>
        </w:rPr>
        <w:t>idiom</w:t>
      </w:r>
      <w:r w:rsidR="00A86BCC">
        <w:rPr>
          <w:rFonts w:ascii="Georgia" w:hAnsi="Georgia"/>
          <w:sz w:val="24"/>
          <w:szCs w:val="24"/>
        </w:rPr>
        <w:t xml:space="preserve">, </w:t>
      </w:r>
      <w:r w:rsidR="00A86BCC" w:rsidRPr="00C70306">
        <w:rPr>
          <w:rFonts w:ascii="Georgia" w:hAnsi="Georgia"/>
          <w:sz w:val="24"/>
          <w:szCs w:val="24"/>
        </w:rPr>
        <w:t>unheard of in the Kannada literary tradition</w:t>
      </w:r>
      <w:r w:rsidR="00A86BCC">
        <w:rPr>
          <w:rFonts w:ascii="Georgia" w:hAnsi="Georgia"/>
          <w:sz w:val="24"/>
          <w:szCs w:val="24"/>
        </w:rPr>
        <w:t>,</w:t>
      </w:r>
      <w:r w:rsidRPr="00C70306">
        <w:rPr>
          <w:rFonts w:ascii="Georgia" w:hAnsi="Georgia"/>
          <w:sz w:val="24"/>
          <w:szCs w:val="24"/>
        </w:rPr>
        <w:t xml:space="preserve"> to </w:t>
      </w:r>
      <w:r w:rsidR="006058A7">
        <w:rPr>
          <w:rFonts w:ascii="Georgia" w:hAnsi="Georgia"/>
          <w:sz w:val="24"/>
          <w:szCs w:val="24"/>
        </w:rPr>
        <w:t>depict the figure of a mother</w:t>
      </w:r>
      <w:r w:rsidRPr="00C70306">
        <w:rPr>
          <w:rFonts w:ascii="Georgia" w:hAnsi="Georgia"/>
          <w:sz w:val="24"/>
          <w:szCs w:val="24"/>
        </w:rPr>
        <w:t xml:space="preserve">. </w:t>
      </w:r>
      <w:proofErr w:type="spellStart"/>
      <w:r w:rsidR="006058A7">
        <w:rPr>
          <w:rFonts w:ascii="Georgia" w:hAnsi="Georgia"/>
          <w:sz w:val="24"/>
          <w:szCs w:val="24"/>
        </w:rPr>
        <w:t>Lankesh</w:t>
      </w:r>
      <w:proofErr w:type="spellEnd"/>
      <w:r w:rsidRPr="00C70306">
        <w:rPr>
          <w:rFonts w:ascii="Georgia" w:hAnsi="Georgia"/>
          <w:sz w:val="24"/>
          <w:szCs w:val="24"/>
        </w:rPr>
        <w:t xml:space="preserve"> was instrumental in consolidating the </w:t>
      </w:r>
      <w:proofErr w:type="spellStart"/>
      <w:r w:rsidRPr="00C70306">
        <w:rPr>
          <w:rFonts w:ascii="Georgia" w:hAnsi="Georgia"/>
          <w:sz w:val="24"/>
          <w:szCs w:val="24"/>
        </w:rPr>
        <w:t>Navya</w:t>
      </w:r>
      <w:proofErr w:type="spellEnd"/>
      <w:r w:rsidRPr="00C70306">
        <w:rPr>
          <w:rFonts w:ascii="Georgia" w:hAnsi="Georgia"/>
          <w:sz w:val="24"/>
          <w:szCs w:val="24"/>
        </w:rPr>
        <w:t xml:space="preserve"> movement through his edited anthology </w:t>
      </w:r>
      <w:proofErr w:type="spellStart"/>
      <w:r w:rsidRPr="00C70306">
        <w:rPr>
          <w:rFonts w:ascii="Georgia" w:hAnsi="Georgia"/>
          <w:i/>
          <w:sz w:val="24"/>
          <w:szCs w:val="24"/>
        </w:rPr>
        <w:t>Akshara</w:t>
      </w:r>
      <w:proofErr w:type="spellEnd"/>
      <w:r w:rsidRPr="00C70306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Pr="00C70306">
        <w:rPr>
          <w:rFonts w:ascii="Georgia" w:hAnsi="Georgia"/>
          <w:i/>
          <w:sz w:val="24"/>
          <w:szCs w:val="24"/>
        </w:rPr>
        <w:t>Hosa</w:t>
      </w:r>
      <w:proofErr w:type="spellEnd"/>
      <w:r w:rsidRPr="00C70306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Pr="00C70306">
        <w:rPr>
          <w:rFonts w:ascii="Georgia" w:hAnsi="Georgia"/>
          <w:i/>
          <w:sz w:val="24"/>
          <w:szCs w:val="24"/>
        </w:rPr>
        <w:t>Kavya</w:t>
      </w:r>
      <w:proofErr w:type="spellEnd"/>
      <w:r w:rsidRPr="00C70306">
        <w:rPr>
          <w:rFonts w:ascii="Georgia" w:hAnsi="Georgia"/>
          <w:sz w:val="24"/>
          <w:szCs w:val="24"/>
        </w:rPr>
        <w:t xml:space="preserve"> (1970). He translated Baudelaire’s poems into Kannada as </w:t>
      </w:r>
      <w:proofErr w:type="spellStart"/>
      <w:r w:rsidRPr="00C70306">
        <w:rPr>
          <w:rFonts w:ascii="Georgia" w:hAnsi="Georgia"/>
          <w:i/>
          <w:sz w:val="24"/>
          <w:szCs w:val="24"/>
        </w:rPr>
        <w:t>Paapada</w:t>
      </w:r>
      <w:proofErr w:type="spellEnd"/>
      <w:r w:rsidRPr="00C70306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Pr="00C70306">
        <w:rPr>
          <w:rFonts w:ascii="Georgia" w:hAnsi="Georgia"/>
          <w:i/>
          <w:sz w:val="24"/>
          <w:szCs w:val="24"/>
        </w:rPr>
        <w:t>Hoogalu</w:t>
      </w:r>
      <w:proofErr w:type="spellEnd"/>
      <w:r w:rsidRPr="00C70306">
        <w:rPr>
          <w:rFonts w:ascii="Georgia" w:hAnsi="Georgia"/>
          <w:sz w:val="24"/>
          <w:szCs w:val="24"/>
        </w:rPr>
        <w:t xml:space="preserve"> (1974). He has also translated two Greek tragedies into Kannada.</w:t>
      </w:r>
    </w:p>
    <w:p w14:paraId="258AD75E" w14:textId="2D455771" w:rsidR="00C965B0" w:rsidRPr="00C70306" w:rsidRDefault="006058A7" w:rsidP="00C70306">
      <w:pPr>
        <w:spacing w:after="120" w:line="360" w:lineRule="auto"/>
        <w:jc w:val="both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Lankesh</w:t>
      </w:r>
      <w:proofErr w:type="spellEnd"/>
      <w:r>
        <w:rPr>
          <w:rFonts w:ascii="Georgia" w:hAnsi="Georgia"/>
          <w:sz w:val="24"/>
          <w:szCs w:val="24"/>
        </w:rPr>
        <w:t xml:space="preserve"> also experimented with film</w:t>
      </w:r>
      <w:r w:rsidR="00C965B0" w:rsidRPr="00C70306">
        <w:rPr>
          <w:rFonts w:ascii="Georgia" w:hAnsi="Georgia"/>
          <w:sz w:val="24"/>
          <w:szCs w:val="24"/>
        </w:rPr>
        <w:t xml:space="preserve">making and won </w:t>
      </w:r>
      <w:r>
        <w:rPr>
          <w:rFonts w:ascii="Georgia" w:hAnsi="Georgia"/>
          <w:sz w:val="24"/>
          <w:szCs w:val="24"/>
        </w:rPr>
        <w:t>the national award for best direction for his film</w:t>
      </w:r>
      <w:ins w:id="26" w:author="Pinkoski" w:date="2014-03-24T13:09:00Z">
        <w:r w:rsidR="000A5BE2">
          <w:rPr>
            <w:rFonts w:ascii="Georgia" w:hAnsi="Georgia"/>
            <w:sz w:val="24"/>
            <w:szCs w:val="24"/>
          </w:rPr>
          <w:t>,</w:t>
        </w:r>
      </w:ins>
      <w:r>
        <w:rPr>
          <w:rFonts w:ascii="Georgia" w:hAnsi="Georgia"/>
          <w:sz w:val="24"/>
          <w:szCs w:val="24"/>
        </w:rPr>
        <w:t xml:space="preserve"> </w:t>
      </w:r>
      <w:proofErr w:type="spellStart"/>
      <w:r w:rsidR="00C965B0" w:rsidRPr="00C70306">
        <w:rPr>
          <w:rFonts w:ascii="Georgia" w:hAnsi="Georgia"/>
          <w:i/>
          <w:sz w:val="24"/>
          <w:szCs w:val="24"/>
        </w:rPr>
        <w:t>Pallavi</w:t>
      </w:r>
      <w:proofErr w:type="spellEnd"/>
      <w:r w:rsidR="00C965B0" w:rsidRPr="00C70306">
        <w:rPr>
          <w:rFonts w:ascii="Georgia" w:hAnsi="Georgia"/>
          <w:sz w:val="24"/>
          <w:szCs w:val="24"/>
        </w:rPr>
        <w:t xml:space="preserve"> (197</w:t>
      </w:r>
      <w:r w:rsidR="000C22FD">
        <w:rPr>
          <w:rFonts w:ascii="Georgia" w:hAnsi="Georgia"/>
          <w:sz w:val="24"/>
          <w:szCs w:val="24"/>
        </w:rPr>
        <w:t>7</w:t>
      </w:r>
      <w:r w:rsidR="00C965B0" w:rsidRPr="00C70306">
        <w:rPr>
          <w:rFonts w:ascii="Georgia" w:hAnsi="Georgia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>. His other films include</w:t>
      </w:r>
      <w:r w:rsidR="00C965B0" w:rsidRPr="00C70306">
        <w:rPr>
          <w:rFonts w:ascii="Georgia" w:hAnsi="Georgia"/>
          <w:sz w:val="24"/>
          <w:szCs w:val="24"/>
        </w:rPr>
        <w:t xml:space="preserve"> </w:t>
      </w:r>
      <w:proofErr w:type="spellStart"/>
      <w:r w:rsidR="00C965B0" w:rsidRPr="00C70306">
        <w:rPr>
          <w:rFonts w:ascii="Georgia" w:hAnsi="Georgia"/>
          <w:i/>
          <w:sz w:val="24"/>
          <w:szCs w:val="24"/>
        </w:rPr>
        <w:t>Anuroopa</w:t>
      </w:r>
      <w:proofErr w:type="spellEnd"/>
      <w:r w:rsidR="00C965B0" w:rsidRPr="00C70306">
        <w:rPr>
          <w:rFonts w:ascii="Georgia" w:hAnsi="Georgia"/>
          <w:sz w:val="24"/>
          <w:szCs w:val="24"/>
        </w:rPr>
        <w:t xml:space="preserve"> (1978), </w:t>
      </w:r>
      <w:proofErr w:type="spellStart"/>
      <w:r w:rsidR="00C965B0" w:rsidRPr="00C70306">
        <w:rPr>
          <w:rFonts w:ascii="Georgia" w:hAnsi="Georgia"/>
          <w:i/>
          <w:sz w:val="24"/>
          <w:szCs w:val="24"/>
        </w:rPr>
        <w:t>Kandavideko</w:t>
      </w:r>
      <w:proofErr w:type="spellEnd"/>
      <w:r w:rsidR="00C965B0" w:rsidRPr="00C70306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="00C965B0" w:rsidRPr="00C70306">
        <w:rPr>
          <w:rFonts w:ascii="Georgia" w:hAnsi="Georgia"/>
          <w:i/>
          <w:sz w:val="24"/>
          <w:szCs w:val="24"/>
        </w:rPr>
        <w:t>Mamsavideko</w:t>
      </w:r>
      <w:proofErr w:type="spellEnd"/>
      <w:r w:rsidR="00C965B0" w:rsidRPr="00C70306">
        <w:rPr>
          <w:rFonts w:ascii="Georgia" w:hAnsi="Georgia"/>
          <w:sz w:val="24"/>
          <w:szCs w:val="24"/>
        </w:rPr>
        <w:t xml:space="preserve"> (1979), </w:t>
      </w:r>
      <w:proofErr w:type="spellStart"/>
      <w:proofErr w:type="gramStart"/>
      <w:r w:rsidR="00C965B0" w:rsidRPr="00C70306">
        <w:rPr>
          <w:rFonts w:ascii="Georgia" w:hAnsi="Georgia"/>
          <w:i/>
          <w:sz w:val="24"/>
          <w:szCs w:val="24"/>
        </w:rPr>
        <w:t>Ellindalo</w:t>
      </w:r>
      <w:proofErr w:type="spellEnd"/>
      <w:r w:rsidR="00C965B0" w:rsidRPr="00C70306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="00C965B0" w:rsidRPr="00C70306">
        <w:rPr>
          <w:rFonts w:ascii="Georgia" w:hAnsi="Georgia"/>
          <w:i/>
          <w:sz w:val="24"/>
          <w:szCs w:val="24"/>
        </w:rPr>
        <w:t>Bandavaru</w:t>
      </w:r>
      <w:proofErr w:type="spellEnd"/>
      <w:proofErr w:type="gramEnd"/>
      <w:r w:rsidR="00C965B0" w:rsidRPr="00C70306">
        <w:rPr>
          <w:rFonts w:ascii="Georgia" w:hAnsi="Georgia"/>
          <w:sz w:val="24"/>
          <w:szCs w:val="24"/>
        </w:rPr>
        <w:t xml:space="preserve"> (1980). </w:t>
      </w:r>
    </w:p>
    <w:p w14:paraId="5A750AD6" w14:textId="5E355AC4" w:rsidR="00C965B0" w:rsidRDefault="006058A7" w:rsidP="00C70306">
      <w:pPr>
        <w:spacing w:after="120" w:line="360" w:lineRule="auto"/>
        <w:jc w:val="both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Lankesh</w:t>
      </w:r>
      <w:proofErr w:type="spellEnd"/>
      <w:r>
        <w:rPr>
          <w:rFonts w:ascii="Georgia" w:hAnsi="Georgia"/>
          <w:sz w:val="24"/>
          <w:szCs w:val="24"/>
        </w:rPr>
        <w:t xml:space="preserve"> founded a weekly magazine, </w:t>
      </w:r>
      <w:proofErr w:type="spellStart"/>
      <w:r>
        <w:rPr>
          <w:rFonts w:ascii="Georgia" w:hAnsi="Georgia"/>
          <w:i/>
          <w:sz w:val="24"/>
          <w:szCs w:val="24"/>
        </w:rPr>
        <w:t>Lankesh</w:t>
      </w:r>
      <w:proofErr w:type="spellEnd"/>
      <w:r>
        <w:rPr>
          <w:rFonts w:ascii="Georgia" w:hAnsi="Georgia"/>
          <w:i/>
          <w:sz w:val="24"/>
          <w:szCs w:val="24"/>
        </w:rPr>
        <w:t xml:space="preserve"> </w:t>
      </w:r>
      <w:proofErr w:type="spellStart"/>
      <w:r>
        <w:rPr>
          <w:rFonts w:ascii="Georgia" w:hAnsi="Georgia"/>
          <w:i/>
          <w:sz w:val="24"/>
          <w:szCs w:val="24"/>
        </w:rPr>
        <w:t>Patrike</w:t>
      </w:r>
      <w:proofErr w:type="spellEnd"/>
      <w:r>
        <w:rPr>
          <w:rFonts w:ascii="Georgia" w:hAnsi="Georgia"/>
          <w:i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in 1980 and ran it without advertisements till his death in 2000. The magazine gave prominence to issues of marginal sections of society, </w:t>
      </w:r>
      <w:r w:rsidR="00C965B0" w:rsidRPr="00C70306">
        <w:rPr>
          <w:rFonts w:ascii="Georgia" w:hAnsi="Georgia"/>
          <w:sz w:val="24"/>
          <w:szCs w:val="24"/>
        </w:rPr>
        <w:t xml:space="preserve">and </w:t>
      </w:r>
      <w:r>
        <w:rPr>
          <w:rFonts w:ascii="Georgia" w:hAnsi="Georgia"/>
          <w:sz w:val="24"/>
          <w:szCs w:val="24"/>
        </w:rPr>
        <w:t xml:space="preserve">encouraged a </w:t>
      </w:r>
      <w:r w:rsidR="00C965B0" w:rsidRPr="00C70306">
        <w:rPr>
          <w:rFonts w:ascii="Georgia" w:hAnsi="Georgia"/>
          <w:sz w:val="24"/>
          <w:szCs w:val="24"/>
        </w:rPr>
        <w:t xml:space="preserve">young </w:t>
      </w:r>
      <w:r>
        <w:rPr>
          <w:rFonts w:ascii="Georgia" w:hAnsi="Georgia"/>
          <w:sz w:val="24"/>
          <w:szCs w:val="24"/>
        </w:rPr>
        <w:t xml:space="preserve">generation </w:t>
      </w:r>
      <w:r w:rsidR="00C965B0" w:rsidRPr="00C70306">
        <w:rPr>
          <w:rFonts w:ascii="Georgia" w:hAnsi="Georgia"/>
          <w:sz w:val="24"/>
          <w:szCs w:val="24"/>
        </w:rPr>
        <w:t xml:space="preserve">of </w:t>
      </w:r>
      <w:r>
        <w:rPr>
          <w:rFonts w:ascii="Georgia" w:hAnsi="Georgia"/>
          <w:sz w:val="24"/>
          <w:szCs w:val="24"/>
        </w:rPr>
        <w:t xml:space="preserve">Kannada writers in </w:t>
      </w:r>
      <w:r w:rsidR="00C965B0" w:rsidRPr="00C70306">
        <w:rPr>
          <w:rFonts w:ascii="Georgia" w:hAnsi="Georgia"/>
          <w:sz w:val="24"/>
          <w:szCs w:val="24"/>
        </w:rPr>
        <w:t>the 1980s and 1990s</w:t>
      </w:r>
      <w:r>
        <w:rPr>
          <w:rFonts w:ascii="Georgia" w:hAnsi="Georgia"/>
          <w:sz w:val="24"/>
          <w:szCs w:val="24"/>
        </w:rPr>
        <w:t>.</w:t>
      </w:r>
      <w:r w:rsidR="00C965B0" w:rsidRPr="00C70306"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Lankesh</w:t>
      </w:r>
      <w:proofErr w:type="spellEnd"/>
      <w:r>
        <w:rPr>
          <w:rFonts w:ascii="Georgia" w:hAnsi="Georgia"/>
          <w:sz w:val="24"/>
          <w:szCs w:val="24"/>
        </w:rPr>
        <w:t xml:space="preserve"> was also politically active, and </w:t>
      </w:r>
      <w:r w:rsidR="00C965B0" w:rsidRPr="00C70306">
        <w:rPr>
          <w:rFonts w:ascii="Georgia" w:hAnsi="Georgia"/>
          <w:sz w:val="24"/>
          <w:szCs w:val="24"/>
        </w:rPr>
        <w:t xml:space="preserve">played a pivotal role in the formation of the first </w:t>
      </w:r>
      <w:r w:rsidR="002863E5">
        <w:rPr>
          <w:rFonts w:ascii="Georgia" w:hAnsi="Georgia"/>
          <w:sz w:val="24"/>
          <w:szCs w:val="24"/>
        </w:rPr>
        <w:t xml:space="preserve">two </w:t>
      </w:r>
      <w:r>
        <w:rPr>
          <w:rFonts w:ascii="Georgia" w:hAnsi="Georgia"/>
          <w:sz w:val="24"/>
          <w:szCs w:val="24"/>
        </w:rPr>
        <w:t>n</w:t>
      </w:r>
      <w:r w:rsidR="00C965B0" w:rsidRPr="00C70306">
        <w:rPr>
          <w:rFonts w:ascii="Georgia" w:hAnsi="Georgia"/>
          <w:sz w:val="24"/>
          <w:szCs w:val="24"/>
        </w:rPr>
        <w:t xml:space="preserve">on-Congress </w:t>
      </w:r>
      <w:r w:rsidR="002863E5">
        <w:rPr>
          <w:rFonts w:ascii="Georgia" w:hAnsi="Georgia"/>
          <w:sz w:val="24"/>
          <w:szCs w:val="24"/>
        </w:rPr>
        <w:t>g</w:t>
      </w:r>
      <w:r w:rsidR="00C965B0" w:rsidRPr="00C70306">
        <w:rPr>
          <w:rFonts w:ascii="Georgia" w:hAnsi="Georgia"/>
          <w:sz w:val="24"/>
          <w:szCs w:val="24"/>
        </w:rPr>
        <w:t>overnment</w:t>
      </w:r>
      <w:r w:rsidR="002863E5">
        <w:rPr>
          <w:rFonts w:ascii="Georgia" w:hAnsi="Georgia"/>
          <w:sz w:val="24"/>
          <w:szCs w:val="24"/>
        </w:rPr>
        <w:t>s</w:t>
      </w:r>
      <w:r w:rsidR="00C965B0" w:rsidRPr="00C70306">
        <w:rPr>
          <w:rFonts w:ascii="Georgia" w:hAnsi="Georgia"/>
          <w:sz w:val="24"/>
          <w:szCs w:val="24"/>
        </w:rPr>
        <w:t xml:space="preserve"> in Karnataka in 1983 and 1985. He also floated a political party </w:t>
      </w:r>
      <w:r w:rsidR="002863E5">
        <w:rPr>
          <w:rFonts w:ascii="Georgia" w:hAnsi="Georgia"/>
          <w:sz w:val="24"/>
          <w:szCs w:val="24"/>
        </w:rPr>
        <w:t xml:space="preserve">in 1987 </w:t>
      </w:r>
      <w:r w:rsidR="00C965B0" w:rsidRPr="00C70306">
        <w:rPr>
          <w:rFonts w:ascii="Georgia" w:hAnsi="Georgia"/>
          <w:sz w:val="24"/>
          <w:szCs w:val="24"/>
        </w:rPr>
        <w:t>called “</w:t>
      </w:r>
      <w:r w:rsidR="002863E5">
        <w:rPr>
          <w:rFonts w:ascii="Georgia" w:hAnsi="Georgia"/>
          <w:sz w:val="24"/>
          <w:szCs w:val="24"/>
        </w:rPr>
        <w:t xml:space="preserve">Karnataka </w:t>
      </w:r>
      <w:proofErr w:type="spellStart"/>
      <w:r w:rsidR="002863E5">
        <w:rPr>
          <w:rFonts w:ascii="Georgia" w:hAnsi="Georgia"/>
          <w:sz w:val="24"/>
          <w:szCs w:val="24"/>
        </w:rPr>
        <w:t>Pragati</w:t>
      </w:r>
      <w:proofErr w:type="spellEnd"/>
      <w:r w:rsidR="002863E5">
        <w:rPr>
          <w:rFonts w:ascii="Georgia" w:hAnsi="Georgia"/>
          <w:sz w:val="24"/>
          <w:szCs w:val="24"/>
        </w:rPr>
        <w:t xml:space="preserve"> </w:t>
      </w:r>
      <w:proofErr w:type="spellStart"/>
      <w:r w:rsidR="002863E5">
        <w:rPr>
          <w:rFonts w:ascii="Georgia" w:hAnsi="Georgia"/>
          <w:sz w:val="24"/>
          <w:szCs w:val="24"/>
        </w:rPr>
        <w:t>Ranga</w:t>
      </w:r>
      <w:proofErr w:type="spellEnd"/>
      <w:ins w:id="27" w:author="Pinkoski" w:date="2014-03-24T13:09:00Z">
        <w:r w:rsidR="000A5BE2">
          <w:rPr>
            <w:rFonts w:ascii="Georgia" w:hAnsi="Georgia"/>
            <w:sz w:val="24"/>
            <w:szCs w:val="24"/>
          </w:rPr>
          <w:t>,</w:t>
        </w:r>
      </w:ins>
      <w:r w:rsidR="00C965B0" w:rsidRPr="00C70306">
        <w:rPr>
          <w:rFonts w:ascii="Georgia" w:hAnsi="Georgia"/>
          <w:sz w:val="24"/>
          <w:szCs w:val="24"/>
        </w:rPr>
        <w:t xml:space="preserve">” which </w:t>
      </w:r>
      <w:r w:rsidR="002863E5">
        <w:rPr>
          <w:rFonts w:ascii="Georgia" w:hAnsi="Georgia"/>
          <w:sz w:val="24"/>
          <w:szCs w:val="24"/>
        </w:rPr>
        <w:t xml:space="preserve">unsuccessfully </w:t>
      </w:r>
      <w:r>
        <w:rPr>
          <w:rFonts w:ascii="Georgia" w:hAnsi="Georgia"/>
          <w:sz w:val="24"/>
          <w:szCs w:val="24"/>
        </w:rPr>
        <w:t xml:space="preserve">tried </w:t>
      </w:r>
      <w:r w:rsidR="00C965B0" w:rsidRPr="00C70306">
        <w:rPr>
          <w:rFonts w:ascii="Georgia" w:hAnsi="Georgia"/>
          <w:sz w:val="24"/>
          <w:szCs w:val="24"/>
        </w:rPr>
        <w:t xml:space="preserve">to </w:t>
      </w:r>
      <w:r w:rsidR="002863E5">
        <w:rPr>
          <w:rFonts w:ascii="Georgia" w:hAnsi="Georgia"/>
          <w:sz w:val="24"/>
          <w:szCs w:val="24"/>
        </w:rPr>
        <w:t xml:space="preserve">forge electoral alliances </w:t>
      </w:r>
      <w:r w:rsidR="00C965B0" w:rsidRPr="00C70306">
        <w:rPr>
          <w:rFonts w:ascii="Georgia" w:hAnsi="Georgia"/>
          <w:sz w:val="24"/>
          <w:szCs w:val="24"/>
        </w:rPr>
        <w:t xml:space="preserve">with the </w:t>
      </w:r>
      <w:ins w:id="28" w:author="Pinkoski" w:date="2014-03-24T13:10:00Z">
        <w:r w:rsidR="000A5BE2">
          <w:rPr>
            <w:rFonts w:ascii="Georgia" w:hAnsi="Georgia"/>
            <w:sz w:val="24"/>
            <w:szCs w:val="24"/>
          </w:rPr>
          <w:t>F</w:t>
        </w:r>
      </w:ins>
      <w:del w:id="29" w:author="Pinkoski" w:date="2014-03-24T13:10:00Z">
        <w:r w:rsidR="00C965B0" w:rsidRPr="00C70306" w:rsidDel="000A5BE2">
          <w:rPr>
            <w:rFonts w:ascii="Georgia" w:hAnsi="Georgia"/>
            <w:sz w:val="24"/>
            <w:szCs w:val="24"/>
          </w:rPr>
          <w:delText>F</w:delText>
        </w:r>
      </w:del>
      <w:r w:rsidR="00C965B0" w:rsidRPr="00C70306">
        <w:rPr>
          <w:rFonts w:ascii="Georgia" w:hAnsi="Georgia"/>
          <w:sz w:val="24"/>
          <w:szCs w:val="24"/>
        </w:rPr>
        <w:t xml:space="preserve">armers’ </w:t>
      </w:r>
      <w:ins w:id="30" w:author="Pinkoski" w:date="2014-03-24T13:10:00Z">
        <w:r w:rsidR="000A5BE2">
          <w:rPr>
            <w:rFonts w:ascii="Georgia" w:hAnsi="Georgia"/>
            <w:sz w:val="24"/>
            <w:szCs w:val="24"/>
          </w:rPr>
          <w:t>M</w:t>
        </w:r>
      </w:ins>
      <w:del w:id="31" w:author="Pinkoski" w:date="2014-03-24T13:10:00Z">
        <w:r w:rsidR="00C965B0" w:rsidRPr="00C70306" w:rsidDel="000A5BE2">
          <w:rPr>
            <w:rFonts w:ascii="Georgia" w:hAnsi="Georgia"/>
            <w:sz w:val="24"/>
            <w:szCs w:val="24"/>
          </w:rPr>
          <w:delText>m</w:delText>
        </w:r>
      </w:del>
      <w:r w:rsidR="00C965B0" w:rsidRPr="00C70306">
        <w:rPr>
          <w:rFonts w:ascii="Georgia" w:hAnsi="Georgia"/>
          <w:sz w:val="24"/>
          <w:szCs w:val="24"/>
        </w:rPr>
        <w:t xml:space="preserve">ovement headed by </w:t>
      </w:r>
      <w:proofErr w:type="spellStart"/>
      <w:r w:rsidR="00C965B0" w:rsidRPr="00C70306">
        <w:rPr>
          <w:rFonts w:ascii="Georgia" w:hAnsi="Georgia"/>
          <w:sz w:val="24"/>
          <w:szCs w:val="24"/>
        </w:rPr>
        <w:t>Nanjundaswamy</w:t>
      </w:r>
      <w:proofErr w:type="spellEnd"/>
      <w:r w:rsidR="00C965B0" w:rsidRPr="00C70306">
        <w:rPr>
          <w:rFonts w:ascii="Georgia" w:hAnsi="Georgia"/>
          <w:sz w:val="24"/>
          <w:szCs w:val="24"/>
        </w:rPr>
        <w:t xml:space="preserve"> and Dalit </w:t>
      </w:r>
      <w:proofErr w:type="spellStart"/>
      <w:r w:rsidR="00C965B0" w:rsidRPr="00C70306">
        <w:rPr>
          <w:rFonts w:ascii="Georgia" w:hAnsi="Georgia"/>
          <w:sz w:val="24"/>
          <w:szCs w:val="24"/>
        </w:rPr>
        <w:t>Sangarsh</w:t>
      </w:r>
      <w:proofErr w:type="spellEnd"/>
      <w:r w:rsidR="00C965B0" w:rsidRPr="00C70306">
        <w:rPr>
          <w:rFonts w:ascii="Georgia" w:hAnsi="Georgia"/>
          <w:sz w:val="24"/>
          <w:szCs w:val="24"/>
        </w:rPr>
        <w:t xml:space="preserve"> </w:t>
      </w:r>
      <w:proofErr w:type="spellStart"/>
      <w:r w:rsidR="00C965B0" w:rsidRPr="00C70306">
        <w:rPr>
          <w:rFonts w:ascii="Georgia" w:hAnsi="Georgia"/>
          <w:sz w:val="24"/>
          <w:szCs w:val="24"/>
        </w:rPr>
        <w:t>Samiti</w:t>
      </w:r>
      <w:proofErr w:type="spellEnd"/>
      <w:r w:rsidR="00C965B0" w:rsidRPr="00C70306">
        <w:rPr>
          <w:rFonts w:ascii="Georgia" w:hAnsi="Georgia"/>
          <w:sz w:val="24"/>
          <w:szCs w:val="24"/>
        </w:rPr>
        <w:t xml:space="preserve"> </w:t>
      </w:r>
      <w:r w:rsidR="002863E5">
        <w:rPr>
          <w:rFonts w:ascii="Georgia" w:hAnsi="Georgia"/>
          <w:sz w:val="24"/>
          <w:szCs w:val="24"/>
        </w:rPr>
        <w:t xml:space="preserve">to propose </w:t>
      </w:r>
      <w:r w:rsidR="00C965B0" w:rsidRPr="00C70306">
        <w:rPr>
          <w:rFonts w:ascii="Georgia" w:hAnsi="Georgia"/>
          <w:sz w:val="24"/>
          <w:szCs w:val="24"/>
        </w:rPr>
        <w:t xml:space="preserve">an alternative to both </w:t>
      </w:r>
      <w:r w:rsidR="002863E5">
        <w:rPr>
          <w:rFonts w:ascii="Georgia" w:hAnsi="Georgia"/>
          <w:sz w:val="24"/>
          <w:szCs w:val="24"/>
        </w:rPr>
        <w:t xml:space="preserve">the </w:t>
      </w:r>
      <w:r w:rsidR="00C965B0" w:rsidRPr="00C70306">
        <w:rPr>
          <w:rFonts w:ascii="Georgia" w:hAnsi="Georgia"/>
          <w:sz w:val="24"/>
          <w:szCs w:val="24"/>
        </w:rPr>
        <w:t xml:space="preserve">Congress and </w:t>
      </w:r>
      <w:r w:rsidR="002863E5">
        <w:rPr>
          <w:rFonts w:ascii="Georgia" w:hAnsi="Georgia"/>
          <w:sz w:val="24"/>
          <w:szCs w:val="24"/>
        </w:rPr>
        <w:t xml:space="preserve">the </w:t>
      </w:r>
      <w:proofErr w:type="spellStart"/>
      <w:r w:rsidR="00C965B0" w:rsidRPr="00C70306">
        <w:rPr>
          <w:rFonts w:ascii="Georgia" w:hAnsi="Georgia"/>
          <w:sz w:val="24"/>
          <w:szCs w:val="24"/>
        </w:rPr>
        <w:t>Janata</w:t>
      </w:r>
      <w:proofErr w:type="spellEnd"/>
      <w:r w:rsidR="00C965B0" w:rsidRPr="00C70306">
        <w:rPr>
          <w:rFonts w:ascii="Georgia" w:hAnsi="Georgia"/>
          <w:sz w:val="24"/>
          <w:szCs w:val="24"/>
        </w:rPr>
        <w:t xml:space="preserve"> Dal. </w:t>
      </w:r>
      <w:r>
        <w:rPr>
          <w:rFonts w:ascii="Georgia" w:hAnsi="Georgia"/>
          <w:sz w:val="24"/>
          <w:szCs w:val="24"/>
        </w:rPr>
        <w:t xml:space="preserve">However, </w:t>
      </w:r>
      <w:proofErr w:type="spellStart"/>
      <w:r>
        <w:rPr>
          <w:rFonts w:ascii="Georgia" w:hAnsi="Georgia"/>
          <w:sz w:val="24"/>
          <w:szCs w:val="24"/>
        </w:rPr>
        <w:t>Lankesh</w:t>
      </w:r>
      <w:proofErr w:type="spellEnd"/>
      <w:r>
        <w:rPr>
          <w:rFonts w:ascii="Georgia" w:hAnsi="Georgia"/>
          <w:sz w:val="24"/>
          <w:szCs w:val="24"/>
        </w:rPr>
        <w:t xml:space="preserve"> did not </w:t>
      </w:r>
      <w:r w:rsidR="002863E5">
        <w:rPr>
          <w:rFonts w:ascii="Georgia" w:hAnsi="Georgia"/>
          <w:sz w:val="24"/>
          <w:szCs w:val="24"/>
        </w:rPr>
        <w:t xml:space="preserve">continue his electoral initiatives </w:t>
      </w:r>
      <w:r w:rsidR="00C965B0" w:rsidRPr="00C70306">
        <w:rPr>
          <w:rFonts w:ascii="Georgia" w:hAnsi="Georgia"/>
          <w:sz w:val="24"/>
          <w:szCs w:val="24"/>
        </w:rPr>
        <w:t xml:space="preserve">and </w:t>
      </w:r>
      <w:r>
        <w:rPr>
          <w:rFonts w:ascii="Georgia" w:hAnsi="Georgia"/>
          <w:sz w:val="24"/>
          <w:szCs w:val="24"/>
        </w:rPr>
        <w:t xml:space="preserve">chose to </w:t>
      </w:r>
      <w:r w:rsidR="002863E5">
        <w:rPr>
          <w:rFonts w:ascii="Georgia" w:hAnsi="Georgia"/>
          <w:sz w:val="24"/>
          <w:szCs w:val="24"/>
        </w:rPr>
        <w:t xml:space="preserve">remain a critical voice </w:t>
      </w:r>
      <w:r w:rsidR="000C22FD">
        <w:rPr>
          <w:rFonts w:ascii="Georgia" w:hAnsi="Georgia"/>
          <w:sz w:val="24"/>
          <w:szCs w:val="24"/>
        </w:rPr>
        <w:t>through his writings</w:t>
      </w:r>
      <w:r w:rsidR="00C965B0" w:rsidRPr="00C70306">
        <w:rPr>
          <w:rFonts w:ascii="Georgia" w:hAnsi="Georgia"/>
          <w:sz w:val="24"/>
          <w:szCs w:val="24"/>
        </w:rPr>
        <w:t xml:space="preserve">. </w:t>
      </w:r>
    </w:p>
    <w:p w14:paraId="572D9DD7" w14:textId="77777777" w:rsidR="002863E5" w:rsidRDefault="002863E5" w:rsidP="00C70306">
      <w:pPr>
        <w:spacing w:after="120" w:line="360" w:lineRule="auto"/>
        <w:jc w:val="both"/>
        <w:rPr>
          <w:rFonts w:ascii="Georgia" w:hAnsi="Georgia"/>
          <w:sz w:val="24"/>
          <w:szCs w:val="24"/>
        </w:rPr>
      </w:pPr>
    </w:p>
    <w:p w14:paraId="0C0D22BE" w14:textId="77777777" w:rsidR="002863E5" w:rsidRDefault="002863E5" w:rsidP="00C70306">
      <w:pPr>
        <w:spacing w:after="12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Timeline</w:t>
      </w:r>
    </w:p>
    <w:p w14:paraId="6EFA7A22" w14:textId="77777777" w:rsidR="000C22FD" w:rsidRDefault="000C22FD" w:rsidP="00C70306">
      <w:pPr>
        <w:spacing w:after="12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1962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 xml:space="preserve">First play, </w:t>
      </w:r>
      <w:r>
        <w:rPr>
          <w:rFonts w:ascii="Georgia" w:hAnsi="Georgia"/>
          <w:i/>
          <w:sz w:val="24"/>
          <w:szCs w:val="24"/>
        </w:rPr>
        <w:t xml:space="preserve">T. </w:t>
      </w:r>
      <w:proofErr w:type="spellStart"/>
      <w:r w:rsidRPr="00C70306">
        <w:rPr>
          <w:rFonts w:ascii="Georgia" w:hAnsi="Georgia"/>
          <w:i/>
          <w:sz w:val="24"/>
          <w:szCs w:val="24"/>
        </w:rPr>
        <w:t>Prasannana</w:t>
      </w:r>
      <w:proofErr w:type="spellEnd"/>
      <w:r w:rsidRPr="00C70306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Pr="00C70306">
        <w:rPr>
          <w:rFonts w:ascii="Georgia" w:hAnsi="Georgia"/>
          <w:i/>
          <w:sz w:val="24"/>
          <w:szCs w:val="24"/>
        </w:rPr>
        <w:t>Gruhasthashrama</w:t>
      </w:r>
      <w:proofErr w:type="spellEnd"/>
    </w:p>
    <w:p w14:paraId="1A2C6383" w14:textId="77777777" w:rsidR="002863E5" w:rsidRDefault="002863E5" w:rsidP="00C70306">
      <w:pPr>
        <w:spacing w:after="120" w:line="360" w:lineRule="auto"/>
        <w:jc w:val="both"/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sz w:val="24"/>
          <w:szCs w:val="24"/>
        </w:rPr>
        <w:t>1963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 w:rsidR="000C22FD">
        <w:rPr>
          <w:rFonts w:ascii="Georgia" w:hAnsi="Georgia"/>
          <w:sz w:val="24"/>
          <w:szCs w:val="24"/>
        </w:rPr>
        <w:t>F</w:t>
      </w:r>
      <w:r>
        <w:rPr>
          <w:rFonts w:ascii="Georgia" w:hAnsi="Georgia"/>
          <w:sz w:val="24"/>
          <w:szCs w:val="24"/>
        </w:rPr>
        <w:t>irst collection of short stories</w:t>
      </w:r>
      <w:r w:rsidR="000C22FD">
        <w:rPr>
          <w:rFonts w:ascii="Georgia" w:hAnsi="Georgia"/>
          <w:sz w:val="24"/>
          <w:szCs w:val="24"/>
        </w:rPr>
        <w:t xml:space="preserve">, </w:t>
      </w:r>
      <w:proofErr w:type="spellStart"/>
      <w:r w:rsidR="000C22FD" w:rsidRPr="00C70306">
        <w:rPr>
          <w:rFonts w:ascii="Georgia" w:hAnsi="Georgia"/>
          <w:i/>
          <w:sz w:val="24"/>
          <w:szCs w:val="24"/>
        </w:rPr>
        <w:t>Kereya</w:t>
      </w:r>
      <w:proofErr w:type="spellEnd"/>
      <w:r w:rsidR="000C22FD" w:rsidRPr="00C70306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="000C22FD" w:rsidRPr="00C70306">
        <w:rPr>
          <w:rFonts w:ascii="Georgia" w:hAnsi="Georgia"/>
          <w:i/>
          <w:sz w:val="24"/>
          <w:szCs w:val="24"/>
        </w:rPr>
        <w:t>Neerannu</w:t>
      </w:r>
      <w:proofErr w:type="spellEnd"/>
      <w:r w:rsidR="000C22FD" w:rsidRPr="00C70306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="000C22FD" w:rsidRPr="00C70306">
        <w:rPr>
          <w:rFonts w:ascii="Georgia" w:hAnsi="Georgia"/>
          <w:i/>
          <w:sz w:val="24"/>
          <w:szCs w:val="24"/>
        </w:rPr>
        <w:t>Kerege</w:t>
      </w:r>
      <w:proofErr w:type="spellEnd"/>
      <w:r w:rsidR="000C22FD" w:rsidRPr="00C70306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="000C22FD" w:rsidRPr="00C70306">
        <w:rPr>
          <w:rFonts w:ascii="Georgia" w:hAnsi="Georgia"/>
          <w:i/>
          <w:sz w:val="24"/>
          <w:szCs w:val="24"/>
        </w:rPr>
        <w:t>Chelli</w:t>
      </w:r>
      <w:proofErr w:type="spellEnd"/>
    </w:p>
    <w:p w14:paraId="33F2677E" w14:textId="77777777" w:rsidR="000C22FD" w:rsidRDefault="000C22FD" w:rsidP="00C70306">
      <w:pPr>
        <w:spacing w:after="120" w:line="360" w:lineRule="auto"/>
        <w:jc w:val="both"/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sz w:val="24"/>
          <w:szCs w:val="24"/>
        </w:rPr>
        <w:t>1967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 xml:space="preserve">First novel, </w:t>
      </w:r>
      <w:proofErr w:type="spellStart"/>
      <w:r>
        <w:rPr>
          <w:rFonts w:ascii="Georgia" w:hAnsi="Georgia"/>
          <w:i/>
          <w:sz w:val="24"/>
          <w:szCs w:val="24"/>
        </w:rPr>
        <w:t>Biruku</w:t>
      </w:r>
      <w:proofErr w:type="spellEnd"/>
    </w:p>
    <w:p w14:paraId="75790A83" w14:textId="3FE807E4" w:rsidR="000C22FD" w:rsidRDefault="000C22FD" w:rsidP="00C70306">
      <w:pPr>
        <w:spacing w:after="12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1970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>Edits modernist anthology</w:t>
      </w:r>
      <w:ins w:id="32" w:author="Pinkoski" w:date="2014-03-24T13:10:00Z">
        <w:r w:rsidR="000A5BE2">
          <w:rPr>
            <w:rFonts w:ascii="Georgia" w:hAnsi="Georgia"/>
            <w:sz w:val="24"/>
            <w:szCs w:val="24"/>
          </w:rPr>
          <w:t>,</w:t>
        </w:r>
      </w:ins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i/>
          <w:sz w:val="24"/>
          <w:szCs w:val="24"/>
        </w:rPr>
        <w:t>Akshara</w:t>
      </w:r>
      <w:proofErr w:type="spellEnd"/>
      <w:r>
        <w:rPr>
          <w:rFonts w:ascii="Georgia" w:hAnsi="Georgia"/>
          <w:i/>
          <w:sz w:val="24"/>
          <w:szCs w:val="24"/>
        </w:rPr>
        <w:t xml:space="preserve"> </w:t>
      </w:r>
      <w:proofErr w:type="spellStart"/>
      <w:r>
        <w:rPr>
          <w:rFonts w:ascii="Georgia" w:hAnsi="Georgia"/>
          <w:i/>
          <w:sz w:val="24"/>
          <w:szCs w:val="24"/>
        </w:rPr>
        <w:t>Hosa</w:t>
      </w:r>
      <w:proofErr w:type="spellEnd"/>
      <w:r>
        <w:rPr>
          <w:rFonts w:ascii="Georgia" w:hAnsi="Georgia"/>
          <w:i/>
          <w:sz w:val="24"/>
          <w:szCs w:val="24"/>
        </w:rPr>
        <w:t xml:space="preserve"> </w:t>
      </w:r>
      <w:proofErr w:type="spellStart"/>
      <w:r>
        <w:rPr>
          <w:rFonts w:ascii="Georgia" w:hAnsi="Georgia"/>
          <w:i/>
          <w:sz w:val="24"/>
          <w:szCs w:val="24"/>
        </w:rPr>
        <w:t>Kavya</w:t>
      </w:r>
      <w:proofErr w:type="spellEnd"/>
    </w:p>
    <w:p w14:paraId="3F953734" w14:textId="77777777" w:rsidR="000C22FD" w:rsidRPr="000C22FD" w:rsidRDefault="000C22FD" w:rsidP="000C22FD">
      <w:p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1974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 xml:space="preserve">Translates Baudelaire’s </w:t>
      </w:r>
      <w:r w:rsidRPr="000C22FD">
        <w:rPr>
          <w:rFonts w:ascii="Georgia" w:hAnsi="Georgia"/>
          <w:i/>
          <w:sz w:val="24"/>
          <w:szCs w:val="24"/>
        </w:rPr>
        <w:t xml:space="preserve">Les </w:t>
      </w:r>
      <w:proofErr w:type="spellStart"/>
      <w:r w:rsidRPr="000C22FD">
        <w:rPr>
          <w:rFonts w:ascii="Georgia" w:hAnsi="Georgia"/>
          <w:i/>
          <w:sz w:val="24"/>
          <w:szCs w:val="24"/>
        </w:rPr>
        <w:t>f</w:t>
      </w:r>
      <w:r w:rsidR="0060348B">
        <w:rPr>
          <w:rFonts w:ascii="Georgia" w:hAnsi="Georgia"/>
          <w:i/>
          <w:sz w:val="24"/>
          <w:szCs w:val="24"/>
        </w:rPr>
        <w:t>l</w:t>
      </w:r>
      <w:r w:rsidRPr="000C22FD">
        <w:rPr>
          <w:rFonts w:ascii="Georgia" w:hAnsi="Georgia"/>
          <w:i/>
          <w:sz w:val="24"/>
          <w:szCs w:val="24"/>
        </w:rPr>
        <w:t>eurs</w:t>
      </w:r>
      <w:proofErr w:type="spellEnd"/>
      <w:r w:rsidRPr="000C22FD">
        <w:rPr>
          <w:rFonts w:ascii="Georgia" w:hAnsi="Georgia"/>
          <w:i/>
          <w:sz w:val="24"/>
          <w:szCs w:val="24"/>
        </w:rPr>
        <w:t xml:space="preserve"> du mal</w:t>
      </w:r>
    </w:p>
    <w:p w14:paraId="5A73AA38" w14:textId="77777777" w:rsidR="000C22FD" w:rsidRDefault="000C22FD" w:rsidP="00C70306">
      <w:pPr>
        <w:spacing w:after="12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1977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 xml:space="preserve">Wins national award for direction for his film </w:t>
      </w:r>
      <w:proofErr w:type="spellStart"/>
      <w:r>
        <w:rPr>
          <w:rFonts w:ascii="Georgia" w:hAnsi="Georgia"/>
          <w:i/>
          <w:sz w:val="24"/>
          <w:szCs w:val="24"/>
        </w:rPr>
        <w:t>Pallavi</w:t>
      </w:r>
      <w:proofErr w:type="spellEnd"/>
    </w:p>
    <w:p w14:paraId="22560880" w14:textId="77777777" w:rsidR="000C22FD" w:rsidRDefault="000C22FD" w:rsidP="00C70306">
      <w:pPr>
        <w:spacing w:after="12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1980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 xml:space="preserve">Starts </w:t>
      </w:r>
      <w:proofErr w:type="spellStart"/>
      <w:r>
        <w:rPr>
          <w:rFonts w:ascii="Georgia" w:hAnsi="Georgia"/>
          <w:i/>
          <w:sz w:val="24"/>
          <w:szCs w:val="24"/>
        </w:rPr>
        <w:t>Lankesh</w:t>
      </w:r>
      <w:proofErr w:type="spellEnd"/>
      <w:r>
        <w:rPr>
          <w:rFonts w:ascii="Georgia" w:hAnsi="Georgia"/>
          <w:i/>
          <w:sz w:val="24"/>
          <w:szCs w:val="24"/>
        </w:rPr>
        <w:t xml:space="preserve"> </w:t>
      </w:r>
      <w:proofErr w:type="spellStart"/>
      <w:r>
        <w:rPr>
          <w:rFonts w:ascii="Georgia" w:hAnsi="Georgia"/>
          <w:i/>
          <w:sz w:val="24"/>
          <w:szCs w:val="24"/>
        </w:rPr>
        <w:t>Patrike</w:t>
      </w:r>
      <w:proofErr w:type="spellEnd"/>
    </w:p>
    <w:p w14:paraId="5990EE64" w14:textId="77777777" w:rsidR="000C22FD" w:rsidRDefault="000C22FD" w:rsidP="00C70306">
      <w:pPr>
        <w:spacing w:after="12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1987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 xml:space="preserve">Launches political party, Karnataka </w:t>
      </w:r>
      <w:proofErr w:type="spellStart"/>
      <w:r>
        <w:rPr>
          <w:rFonts w:ascii="Georgia" w:hAnsi="Georgia"/>
          <w:sz w:val="24"/>
          <w:szCs w:val="24"/>
        </w:rPr>
        <w:t>Pragati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Ranga</w:t>
      </w:r>
      <w:proofErr w:type="spellEnd"/>
    </w:p>
    <w:p w14:paraId="28164EA4" w14:textId="77777777" w:rsidR="002863E5" w:rsidRDefault="002863E5" w:rsidP="00C70306">
      <w:pPr>
        <w:spacing w:after="120" w:line="360" w:lineRule="auto"/>
        <w:jc w:val="both"/>
        <w:rPr>
          <w:rFonts w:ascii="Georgia" w:hAnsi="Georgia"/>
          <w:b/>
          <w:sz w:val="24"/>
          <w:szCs w:val="24"/>
        </w:rPr>
      </w:pPr>
    </w:p>
    <w:p w14:paraId="7AD3BB06" w14:textId="77777777" w:rsidR="00C965B0" w:rsidRDefault="002863E5" w:rsidP="00C70306">
      <w:pPr>
        <w:spacing w:after="120" w:line="360" w:lineRule="auto"/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Select Bibliography</w:t>
      </w:r>
    </w:p>
    <w:p w14:paraId="570E1F70" w14:textId="77777777" w:rsidR="009412A5" w:rsidRDefault="009412A5" w:rsidP="00C70306">
      <w:pPr>
        <w:spacing w:after="120" w:line="360" w:lineRule="auto"/>
        <w:jc w:val="both"/>
        <w:rPr>
          <w:rFonts w:ascii="Georgia" w:hAnsi="Georgia"/>
          <w:b/>
          <w:sz w:val="24"/>
          <w:szCs w:val="24"/>
        </w:rPr>
      </w:pPr>
    </w:p>
    <w:p w14:paraId="27BAC007" w14:textId="77777777" w:rsidR="002863E5" w:rsidRPr="002863E5" w:rsidRDefault="002863E5" w:rsidP="00C70306">
      <w:pPr>
        <w:spacing w:after="120" w:line="360" w:lineRule="auto"/>
        <w:jc w:val="both"/>
        <w:rPr>
          <w:rFonts w:ascii="Georgia" w:hAnsi="Georgia"/>
          <w:i/>
          <w:sz w:val="24"/>
          <w:szCs w:val="24"/>
        </w:rPr>
      </w:pPr>
      <w:r w:rsidRPr="002863E5">
        <w:rPr>
          <w:rFonts w:ascii="Georgia" w:hAnsi="Georgia"/>
          <w:i/>
          <w:sz w:val="24"/>
          <w:szCs w:val="24"/>
        </w:rPr>
        <w:t>Translations in English</w:t>
      </w:r>
    </w:p>
    <w:p w14:paraId="4265A748" w14:textId="77777777" w:rsidR="00C965B0" w:rsidRPr="00C70306" w:rsidRDefault="00C965B0" w:rsidP="00C70306">
      <w:pPr>
        <w:pStyle w:val="NormalWeb"/>
        <w:shd w:val="clear" w:color="auto" w:fill="FFFFFF"/>
        <w:spacing w:before="0" w:beforeAutospacing="0" w:after="120" w:afterAutospacing="0" w:line="360" w:lineRule="auto"/>
        <w:rPr>
          <w:rFonts w:ascii="Georgia" w:hAnsi="Georgia" w:cstheme="minorHAnsi"/>
        </w:rPr>
      </w:pPr>
      <w:proofErr w:type="spellStart"/>
      <w:r w:rsidRPr="00C70306">
        <w:rPr>
          <w:rFonts w:ascii="Georgia" w:hAnsi="Georgia" w:cstheme="minorHAnsi"/>
          <w:bCs/>
          <w:i/>
          <w:iCs/>
        </w:rPr>
        <w:t>Sankranti</w:t>
      </w:r>
      <w:proofErr w:type="spellEnd"/>
      <w:r w:rsidRPr="00C70306">
        <w:rPr>
          <w:rFonts w:ascii="Georgia" w:hAnsi="Georgia" w:cstheme="minorHAnsi"/>
          <w:bCs/>
          <w:i/>
          <w:iCs/>
        </w:rPr>
        <w:t xml:space="preserve"> (</w:t>
      </w:r>
      <w:r w:rsidRPr="00C70306">
        <w:rPr>
          <w:rFonts w:ascii="Georgia" w:hAnsi="Georgia" w:cstheme="minorHAnsi"/>
        </w:rPr>
        <w:t>2010)</w:t>
      </w:r>
      <w:r w:rsidRPr="00C70306">
        <w:rPr>
          <w:rFonts w:ascii="Georgia" w:hAnsi="Georgia" w:cstheme="minorHAnsi"/>
          <w:bCs/>
        </w:rPr>
        <w:t>,</w:t>
      </w:r>
      <w:r w:rsidRPr="00C70306">
        <w:rPr>
          <w:rFonts w:ascii="Georgia" w:hAnsi="Georgia" w:cstheme="minorHAnsi"/>
        </w:rPr>
        <w:t xml:space="preserve"> play by P. </w:t>
      </w:r>
      <w:proofErr w:type="spellStart"/>
      <w:r w:rsidRPr="00C70306">
        <w:rPr>
          <w:rFonts w:ascii="Georgia" w:hAnsi="Georgia" w:cstheme="minorHAnsi"/>
        </w:rPr>
        <w:t>Lankesh</w:t>
      </w:r>
      <w:proofErr w:type="spellEnd"/>
      <w:r w:rsidRPr="00C70306">
        <w:rPr>
          <w:rFonts w:ascii="Georgia" w:hAnsi="Georgia" w:cstheme="minorHAnsi"/>
        </w:rPr>
        <w:t xml:space="preserve">, tr. </w:t>
      </w:r>
      <w:proofErr w:type="spellStart"/>
      <w:r w:rsidRPr="00C70306">
        <w:rPr>
          <w:rFonts w:ascii="Georgia" w:hAnsi="Georgia" w:cstheme="minorHAnsi"/>
        </w:rPr>
        <w:t>Komalesha</w:t>
      </w:r>
      <w:proofErr w:type="spellEnd"/>
      <w:r w:rsidRPr="00C70306">
        <w:rPr>
          <w:rFonts w:ascii="Georgia" w:hAnsi="Georgia" w:cstheme="minorHAnsi"/>
        </w:rPr>
        <w:t xml:space="preserve">. Kolkata: </w:t>
      </w:r>
      <w:proofErr w:type="spellStart"/>
      <w:r w:rsidRPr="00C70306">
        <w:rPr>
          <w:rFonts w:ascii="Georgia" w:hAnsi="Georgia" w:cstheme="minorHAnsi"/>
        </w:rPr>
        <w:t>Sampark</w:t>
      </w:r>
      <w:proofErr w:type="spellEnd"/>
      <w:r w:rsidRPr="00C70306">
        <w:rPr>
          <w:rFonts w:ascii="Georgia" w:hAnsi="Georgia" w:cstheme="minorHAnsi"/>
        </w:rPr>
        <w:t xml:space="preserve"> </w:t>
      </w:r>
      <w:r w:rsidR="002863E5">
        <w:rPr>
          <w:rFonts w:ascii="Georgia" w:hAnsi="Georgia" w:cstheme="minorHAnsi"/>
        </w:rPr>
        <w:t>P</w:t>
      </w:r>
      <w:r w:rsidRPr="00C70306">
        <w:rPr>
          <w:rFonts w:ascii="Georgia" w:hAnsi="Georgia" w:cstheme="minorHAnsi"/>
        </w:rPr>
        <w:t>ublishers</w:t>
      </w:r>
      <w:r w:rsidR="002863E5">
        <w:rPr>
          <w:rFonts w:ascii="Georgia" w:hAnsi="Georgia" w:cstheme="minorHAnsi"/>
        </w:rPr>
        <w:t>.</w:t>
      </w:r>
    </w:p>
    <w:p w14:paraId="50CF4DB9" w14:textId="77777777" w:rsidR="00A3352D" w:rsidRPr="002863E5" w:rsidRDefault="00C965B0" w:rsidP="002863E5">
      <w:pPr>
        <w:pStyle w:val="NormalWeb"/>
        <w:shd w:val="clear" w:color="auto" w:fill="FFFFFF"/>
        <w:spacing w:before="0" w:beforeAutospacing="0" w:after="120" w:afterAutospacing="0" w:line="360" w:lineRule="auto"/>
        <w:rPr>
          <w:rFonts w:ascii="Georgia" w:hAnsi="Georgia" w:cstheme="minorHAnsi"/>
        </w:rPr>
      </w:pPr>
      <w:proofErr w:type="gramStart"/>
      <w:r w:rsidRPr="00C70306">
        <w:rPr>
          <w:rFonts w:ascii="Georgia" w:hAnsi="Georgia" w:cstheme="minorHAnsi"/>
          <w:i/>
        </w:rPr>
        <w:t>When Stone Melts</w:t>
      </w:r>
      <w:r w:rsidR="002863E5">
        <w:rPr>
          <w:rFonts w:ascii="Georgia" w:hAnsi="Georgia" w:cstheme="minorHAnsi"/>
          <w:i/>
        </w:rPr>
        <w:t>,</w:t>
      </w:r>
      <w:r w:rsidRPr="00C70306">
        <w:rPr>
          <w:rFonts w:ascii="Georgia" w:hAnsi="Georgia" w:cstheme="minorHAnsi"/>
          <w:i/>
        </w:rPr>
        <w:t xml:space="preserve"> </w:t>
      </w:r>
      <w:r w:rsidR="002863E5">
        <w:rPr>
          <w:rFonts w:ascii="Georgia" w:hAnsi="Georgia" w:cstheme="minorHAnsi"/>
          <w:i/>
        </w:rPr>
        <w:t>and</w:t>
      </w:r>
      <w:r w:rsidRPr="00C70306">
        <w:rPr>
          <w:rFonts w:ascii="Georgia" w:hAnsi="Georgia" w:cstheme="minorHAnsi"/>
          <w:i/>
        </w:rPr>
        <w:t xml:space="preserve"> Other Stories</w:t>
      </w:r>
      <w:r w:rsidRPr="00C70306">
        <w:rPr>
          <w:rFonts w:ascii="Georgia" w:hAnsi="Georgia" w:cstheme="minorHAnsi"/>
        </w:rPr>
        <w:t xml:space="preserve"> (2004), Short stories collection by P. </w:t>
      </w:r>
      <w:proofErr w:type="spellStart"/>
      <w:r w:rsidRPr="00C70306">
        <w:rPr>
          <w:rFonts w:ascii="Georgia" w:hAnsi="Georgia" w:cstheme="minorHAnsi"/>
        </w:rPr>
        <w:t>Lan</w:t>
      </w:r>
      <w:bookmarkStart w:id="33" w:name="_GoBack"/>
      <w:bookmarkEnd w:id="33"/>
      <w:r w:rsidRPr="00C70306">
        <w:rPr>
          <w:rFonts w:ascii="Georgia" w:hAnsi="Georgia" w:cstheme="minorHAnsi"/>
        </w:rPr>
        <w:t>kesh</w:t>
      </w:r>
      <w:proofErr w:type="spellEnd"/>
      <w:r w:rsidRPr="00C70306">
        <w:rPr>
          <w:rFonts w:ascii="Georgia" w:hAnsi="Georgia" w:cstheme="minorHAnsi"/>
        </w:rPr>
        <w:t xml:space="preserve">, Tr. </w:t>
      </w:r>
      <w:proofErr w:type="spellStart"/>
      <w:r w:rsidRPr="00C70306">
        <w:rPr>
          <w:rFonts w:ascii="Georgia" w:hAnsi="Georgia" w:cstheme="minorHAnsi"/>
        </w:rPr>
        <w:t>Vanamala</w:t>
      </w:r>
      <w:proofErr w:type="spellEnd"/>
      <w:r w:rsidRPr="00C70306">
        <w:rPr>
          <w:rFonts w:ascii="Georgia" w:hAnsi="Georgia" w:cstheme="minorHAnsi"/>
        </w:rPr>
        <w:t xml:space="preserve"> </w:t>
      </w:r>
      <w:proofErr w:type="spellStart"/>
      <w:r w:rsidRPr="00C70306">
        <w:rPr>
          <w:rFonts w:ascii="Georgia" w:hAnsi="Georgia" w:cstheme="minorHAnsi"/>
        </w:rPr>
        <w:t>Vishwanatha</w:t>
      </w:r>
      <w:proofErr w:type="spellEnd"/>
      <w:r w:rsidRPr="00C70306">
        <w:rPr>
          <w:rFonts w:ascii="Georgia" w:hAnsi="Georgia" w:cstheme="minorHAnsi"/>
        </w:rPr>
        <w:t>.</w:t>
      </w:r>
      <w:proofErr w:type="gramEnd"/>
      <w:r w:rsidRPr="00C70306">
        <w:rPr>
          <w:rFonts w:ascii="Georgia" w:hAnsi="Georgia" w:cstheme="minorHAnsi"/>
        </w:rPr>
        <w:t xml:space="preserve"> New Delhi: </w:t>
      </w:r>
      <w:proofErr w:type="spellStart"/>
      <w:r w:rsidRPr="00C70306">
        <w:rPr>
          <w:rFonts w:ascii="Georgia" w:hAnsi="Georgia" w:cstheme="minorHAnsi"/>
        </w:rPr>
        <w:t>Sahitya</w:t>
      </w:r>
      <w:proofErr w:type="spellEnd"/>
      <w:r w:rsidRPr="00C70306">
        <w:rPr>
          <w:rFonts w:ascii="Georgia" w:hAnsi="Georgia" w:cstheme="minorHAnsi"/>
        </w:rPr>
        <w:t xml:space="preserve"> </w:t>
      </w:r>
      <w:proofErr w:type="spellStart"/>
      <w:r w:rsidRPr="00C70306">
        <w:rPr>
          <w:rFonts w:ascii="Georgia" w:hAnsi="Georgia" w:cstheme="minorHAnsi"/>
        </w:rPr>
        <w:t>Akademi</w:t>
      </w:r>
      <w:proofErr w:type="spellEnd"/>
      <w:r w:rsidRPr="00C70306">
        <w:rPr>
          <w:rFonts w:ascii="Georgia" w:hAnsi="Georgia" w:cstheme="minorHAnsi"/>
        </w:rPr>
        <w:t>.</w:t>
      </w:r>
    </w:p>
    <w:sectPr w:rsidR="00A3352D" w:rsidRPr="002863E5" w:rsidSect="003F5CD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unga">
    <w:panose1 w:val="00000000000000000000"/>
    <w:charset w:val="01"/>
    <w:family w:val="roman"/>
    <w:notTrueType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4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</w:compat>
  <w:rsids>
    <w:rsidRoot w:val="00C965B0"/>
    <w:rsid w:val="000A5BE2"/>
    <w:rsid w:val="000C22FD"/>
    <w:rsid w:val="000E7061"/>
    <w:rsid w:val="002863E5"/>
    <w:rsid w:val="002D4223"/>
    <w:rsid w:val="00397D58"/>
    <w:rsid w:val="003B5682"/>
    <w:rsid w:val="003D1A60"/>
    <w:rsid w:val="003F5CD8"/>
    <w:rsid w:val="003F6C95"/>
    <w:rsid w:val="00414B72"/>
    <w:rsid w:val="005B15BE"/>
    <w:rsid w:val="0060348B"/>
    <w:rsid w:val="006058A7"/>
    <w:rsid w:val="00671217"/>
    <w:rsid w:val="006D2E9A"/>
    <w:rsid w:val="009412A5"/>
    <w:rsid w:val="00A3352D"/>
    <w:rsid w:val="00A51801"/>
    <w:rsid w:val="00A656C1"/>
    <w:rsid w:val="00A72427"/>
    <w:rsid w:val="00A86BCC"/>
    <w:rsid w:val="00AD21FF"/>
    <w:rsid w:val="00B16449"/>
    <w:rsid w:val="00B8590A"/>
    <w:rsid w:val="00BA0FDF"/>
    <w:rsid w:val="00C17AFC"/>
    <w:rsid w:val="00C70306"/>
    <w:rsid w:val="00C84A81"/>
    <w:rsid w:val="00C965B0"/>
    <w:rsid w:val="00CE43B7"/>
    <w:rsid w:val="00E4161C"/>
    <w:rsid w:val="00E56D63"/>
    <w:rsid w:val="00F2044F"/>
    <w:rsid w:val="00FC5C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0E18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5B0"/>
    <w:pPr>
      <w:spacing w:line="27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">
    <w:name w:val="quote"/>
    <w:basedOn w:val="Normal"/>
    <w:next w:val="Normal"/>
    <w:qFormat/>
    <w:rsid w:val="00671217"/>
    <w:pPr>
      <w:spacing w:after="0"/>
      <w:ind w:left="720" w:right="720"/>
      <w:jc w:val="both"/>
    </w:pPr>
    <w:rPr>
      <w:rFonts w:ascii="Georgia" w:eastAsiaTheme="minorEastAsia" w:hAnsi="Georgia" w:cs="Times New Roman"/>
      <w:sz w:val="24"/>
      <w:lang w:val="en-GB" w:eastAsia="ja-JP"/>
    </w:rPr>
  </w:style>
  <w:style w:type="paragraph" w:styleId="EndnoteText">
    <w:name w:val="endnote text"/>
    <w:basedOn w:val="Normal"/>
    <w:link w:val="EndnoteTextChar"/>
    <w:autoRedefine/>
    <w:semiHidden/>
    <w:rsid w:val="00414B72"/>
    <w:pPr>
      <w:overflowPunct w:val="0"/>
      <w:autoSpaceDE w:val="0"/>
      <w:autoSpaceDN w:val="0"/>
      <w:adjustRightInd w:val="0"/>
      <w:spacing w:after="0"/>
      <w:textAlignment w:val="baseline"/>
    </w:pPr>
    <w:rPr>
      <w:rFonts w:ascii="Georgia" w:eastAsiaTheme="minorEastAsia" w:hAnsi="Georgia" w:cs="Times New Roman"/>
      <w:sz w:val="24"/>
      <w:lang w:eastAsia="ja-JP"/>
    </w:rPr>
  </w:style>
  <w:style w:type="character" w:customStyle="1" w:styleId="EndnoteTextChar">
    <w:name w:val="Endnote Text Char"/>
    <w:basedOn w:val="DefaultParagraphFont"/>
    <w:link w:val="EndnoteText"/>
    <w:semiHidden/>
    <w:rsid w:val="00414B72"/>
    <w:rPr>
      <w:rFonts w:ascii="Georgia" w:hAnsi="Georgia"/>
      <w:sz w:val="24"/>
    </w:rPr>
  </w:style>
  <w:style w:type="paragraph" w:customStyle="1" w:styleId="longquote">
    <w:name w:val="long quote"/>
    <w:basedOn w:val="Normal"/>
    <w:next w:val="Normal"/>
    <w:qFormat/>
    <w:rsid w:val="00F2044F"/>
    <w:pPr>
      <w:spacing w:after="120" w:line="288" w:lineRule="auto"/>
      <w:ind w:left="720" w:right="720"/>
    </w:pPr>
    <w:rPr>
      <w:rFonts w:eastAsia="ヒラギノ角ゴ Pro W3"/>
      <w:color w:val="000000"/>
      <w:szCs w:val="24"/>
    </w:rPr>
  </w:style>
  <w:style w:type="paragraph" w:styleId="NormalWeb">
    <w:name w:val="Normal (Web)"/>
    <w:basedOn w:val="Normal"/>
    <w:uiPriority w:val="99"/>
    <w:unhideWhenUsed/>
    <w:rsid w:val="00C96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5B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5B0"/>
    <w:rPr>
      <w:rFonts w:ascii="Lucida Grande" w:eastAsiaTheme="minorHAnsi" w:hAnsi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5B0"/>
    <w:pPr>
      <w:spacing w:line="27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">
    <w:name w:val="quote"/>
    <w:basedOn w:val="Normal"/>
    <w:next w:val="Normal"/>
    <w:qFormat/>
    <w:rsid w:val="00671217"/>
    <w:pPr>
      <w:spacing w:after="0"/>
      <w:ind w:left="720" w:right="720"/>
      <w:jc w:val="both"/>
    </w:pPr>
    <w:rPr>
      <w:rFonts w:ascii="Georgia" w:eastAsiaTheme="minorEastAsia" w:hAnsi="Georgia" w:cs="Times New Roman"/>
      <w:sz w:val="24"/>
      <w:lang w:val="en-GB" w:eastAsia="ja-JP"/>
    </w:rPr>
  </w:style>
  <w:style w:type="paragraph" w:styleId="EndnoteText">
    <w:name w:val="endnote text"/>
    <w:basedOn w:val="Normal"/>
    <w:link w:val="EndnoteTextChar"/>
    <w:autoRedefine/>
    <w:semiHidden/>
    <w:rsid w:val="00414B72"/>
    <w:pPr>
      <w:overflowPunct w:val="0"/>
      <w:autoSpaceDE w:val="0"/>
      <w:autoSpaceDN w:val="0"/>
      <w:adjustRightInd w:val="0"/>
      <w:spacing w:after="0"/>
      <w:textAlignment w:val="baseline"/>
    </w:pPr>
    <w:rPr>
      <w:rFonts w:ascii="Georgia" w:eastAsiaTheme="minorEastAsia" w:hAnsi="Georgia" w:cs="Times New Roman"/>
      <w:sz w:val="24"/>
      <w:lang w:eastAsia="ja-JP"/>
    </w:rPr>
  </w:style>
  <w:style w:type="character" w:customStyle="1" w:styleId="EndnoteTextChar">
    <w:name w:val="Endnote Text Char"/>
    <w:basedOn w:val="DefaultParagraphFont"/>
    <w:link w:val="EndnoteText"/>
    <w:semiHidden/>
    <w:rsid w:val="00414B72"/>
    <w:rPr>
      <w:rFonts w:ascii="Georgia" w:hAnsi="Georgia"/>
      <w:sz w:val="24"/>
    </w:rPr>
  </w:style>
  <w:style w:type="paragraph" w:customStyle="1" w:styleId="longquote">
    <w:name w:val="long quote"/>
    <w:basedOn w:val="Normal"/>
    <w:next w:val="Normal"/>
    <w:qFormat/>
    <w:rsid w:val="00F2044F"/>
    <w:pPr>
      <w:spacing w:after="120" w:line="288" w:lineRule="auto"/>
      <w:ind w:left="720" w:right="720"/>
    </w:pPr>
    <w:rPr>
      <w:rFonts w:eastAsia="ヒラギノ角ゴ Pro W3"/>
      <w:color w:val="000000"/>
      <w:szCs w:val="24"/>
    </w:rPr>
  </w:style>
  <w:style w:type="paragraph" w:styleId="NormalWeb">
    <w:name w:val="Normal (Web)"/>
    <w:basedOn w:val="Normal"/>
    <w:uiPriority w:val="99"/>
    <w:unhideWhenUsed/>
    <w:rsid w:val="00C96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5B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5B0"/>
    <w:rPr>
      <w:rFonts w:ascii="Lucida Grande" w:eastAsiaTheme="minorHAnsi" w:hAnsi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609</Words>
  <Characters>3475</Characters>
  <Application>Microsoft Macintosh Word</Application>
  <DocSecurity>0</DocSecurity>
  <Lines>28</Lines>
  <Paragraphs>8</Paragraphs>
  <ScaleCrop>false</ScaleCrop>
  <Company/>
  <LinksUpToDate>false</LinksUpToDate>
  <CharactersWithSpaces>4076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Kumar</dc:creator>
  <cp:keywords/>
  <dc:description/>
  <cp:lastModifiedBy>Pinkoski</cp:lastModifiedBy>
  <cp:revision>6</cp:revision>
  <dcterms:created xsi:type="dcterms:W3CDTF">2013-07-30T04:39:00Z</dcterms:created>
  <dcterms:modified xsi:type="dcterms:W3CDTF">2014-03-24T20:15:00Z</dcterms:modified>
</cp:coreProperties>
</file>