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3"/>
      </w:pPr>
      <w:r>
        <w:rPr>
          <w:rFonts w:ascii="Times New Roman Bold" w:cs="Arial Unicode MS" w:hAnsi="Arial Unicode MS" w:eastAsia="Arial Unicode MS"/>
          <w:rtl w:val="0"/>
          <w:lang w:val="en-US"/>
        </w:rPr>
        <w:t>Abstract Expressionism in Japan, (</w:t>
      </w:r>
      <w:r>
        <w:rPr>
          <w:rFonts w:eastAsia="ＭＳ 明朝" w:hint="eastAsia"/>
          <w:b w:val="1"/>
          <w:bCs w:val="1"/>
          <w:rtl w:val="0"/>
          <w:lang w:val="ja-JP" w:eastAsia="ja-JP"/>
        </w:rPr>
        <w:t>抽象表現主義</w:t>
      </w:r>
      <w:r>
        <w:rPr>
          <w:rFonts w:ascii="Times New Roman Bold" w:cs="Arial Unicode MS" w:hAnsi="Arial Unicode MS" w:eastAsia="Arial Unicode MS"/>
          <w:rtl w:val="0"/>
        </w:rPr>
        <w:t>, ch</w:t>
      </w:r>
      <w:r>
        <w:rPr>
          <w:rFonts w:ascii="Arial Unicode MS" w:cs="Arial Unicode MS" w:hAnsi="Times New Roman Bold" w:eastAsia="Arial Unicode MS" w:hint="default"/>
          <w:rtl w:val="0"/>
        </w:rPr>
        <w:t>ū</w:t>
      </w:r>
      <w:r>
        <w:rPr>
          <w:rFonts w:ascii="Times New Roman Bold" w:cs="Arial Unicode MS" w:hAnsi="Arial Unicode MS" w:eastAsia="Arial Unicode MS"/>
          <w:rtl w:val="0"/>
        </w:rPr>
        <w:t>sh</w:t>
      </w:r>
      <w:r>
        <w:rPr>
          <w:rFonts w:ascii="Arial Unicode MS" w:cs="Arial Unicode MS" w:hAnsi="Times New Roman Bold" w:eastAsia="Arial Unicode MS" w:hint="default"/>
          <w:rtl w:val="0"/>
        </w:rPr>
        <w:t xml:space="preserve">ō </w:t>
      </w:r>
      <w:r>
        <w:rPr>
          <w:rFonts w:ascii="Times New Roman Bold" w:cs="Arial Unicode MS" w:hAnsi="Arial Unicode MS" w:eastAsia="Arial Unicode MS"/>
          <w:rtl w:val="0"/>
        </w:rPr>
        <w:t>hy</w:t>
      </w:r>
      <w:r>
        <w:rPr>
          <w:rFonts w:ascii="Arial Unicode MS" w:cs="Arial Unicode MS" w:hAnsi="Times New Roman Bold" w:eastAsia="Arial Unicode MS" w:hint="default"/>
          <w:rtl w:val="0"/>
        </w:rPr>
        <w:t>ō</w:t>
      </w:r>
      <w:r>
        <w:rPr>
          <w:rFonts w:ascii="Times New Roman Bold" w:cs="Arial Unicode MS" w:hAnsi="Arial Unicode MS" w:eastAsia="Arial Unicode MS"/>
          <w:rtl w:val="0"/>
        </w:rPr>
        <w:t xml:space="preserve">genshugi) </w:t>
      </w:r>
    </w:p>
    <w:p>
      <w:pPr>
        <w:pStyle w:val="Body"/>
        <w:jc w:val="both"/>
      </w:pPr>
    </w:p>
    <w:p>
      <w:pPr>
        <w:pStyle w:val="Body"/>
        <w:ind w:firstLine="357"/>
        <w:jc w:val="both"/>
        <w:rPr>
          <w:rtl w:val="0"/>
        </w:rPr>
      </w:pPr>
      <w:r>
        <w:rPr>
          <w:rtl w:val="0"/>
          <w:lang w:val="en-US"/>
        </w:rPr>
        <w:t>Abstract Expressionism developed in Japan in 1954, after the end of the American Occupation</w:t>
      </w:r>
      <w:del w:id="0" w:date="2014-04-07T13:41:18Z" w:author="Sophie Pinkoski">
        <w:r>
          <w:rPr>
            <w:rtl w:val="0"/>
            <w:lang w:val="en-US"/>
          </w:rPr>
          <w:delText>, and</w:delText>
        </w:r>
      </w:del>
      <w:ins w:id="1" w:date="2014-04-07T13:41:18Z" w:author="Sophie Pinkoski">
        <w:r>
          <w:rPr>
            <w:rtl w:val="0"/>
            <w:lang w:val="en-US"/>
          </w:rPr>
          <w:t>.</w:t>
        </w:r>
      </w:ins>
      <w:r>
        <w:rPr>
          <w:rtl w:val="0"/>
        </w:rPr>
        <w:t xml:space="preserve"> </w:t>
      </w:r>
      <w:del w:id="2" w:date="2014-04-07T13:41:25Z" w:author="Sophie Pinkoski">
        <w:r>
          <w:rPr>
            <w:rtl w:val="0"/>
            <w:lang w:val="en-US"/>
          </w:rPr>
          <w:delText xml:space="preserve">only </w:delText>
        </w:r>
      </w:del>
      <w:ins w:id="3" w:date="2014-04-07T13:41:25Z" w:author="Sophie Pinkoski">
        <w:r>
          <w:rPr>
            <w:rtl w:val="0"/>
            <w:lang w:val="en-US"/>
          </w:rPr>
          <w:t>N</w:t>
        </w:r>
      </w:ins>
      <w:del w:id="4" w:date="2014-04-07T13:41:25Z" w:author="Sophie Pinkoski">
        <w:r>
          <w:rPr>
            <w:rtl w:val="0"/>
          </w:rPr>
          <w:delText>n</w:delText>
        </w:r>
      </w:del>
      <w:r>
        <w:rPr>
          <w:rtl w:val="0"/>
          <w:lang w:val="en-US"/>
        </w:rPr>
        <w:t xml:space="preserve">ine years after Hiroshima and Nagasaki, </w:t>
      </w:r>
      <w:del w:id="5" w:date="2014-04-07T13:41:28Z" w:author="Sophie Pinkoski">
        <w:r>
          <w:rPr>
            <w:rtl w:val="0"/>
            <w:lang w:val="en-US"/>
          </w:rPr>
          <w:delText xml:space="preserve">when </w:delText>
        </w:r>
      </w:del>
      <w:r>
        <w:rPr>
          <w:rtl w:val="0"/>
          <w:lang w:val="en-US"/>
        </w:rPr>
        <w:t xml:space="preserve">a group of seventeen artists living in Osaka founded the </w:t>
      </w:r>
      <w:r>
        <w:rPr>
          <w:i w:val="1"/>
          <w:iCs w:val="1"/>
          <w:rtl w:val="0"/>
        </w:rPr>
        <w:t>Gutai</w:t>
      </w:r>
      <w:r>
        <w:rPr>
          <w:rtl w:val="0"/>
        </w:rPr>
        <w:t xml:space="preserve"> (</w:t>
      </w:r>
      <w:r>
        <w:rPr>
          <w:rFonts w:eastAsia="ＭＳ 明朝" w:hint="eastAsia"/>
          <w:rtl w:val="0"/>
          <w:lang w:val="ja-JP" w:eastAsia="ja-JP"/>
        </w:rPr>
        <w:t>具体</w:t>
      </w:r>
      <w:r>
        <w:rPr>
          <w:rtl w:val="0"/>
          <w:lang w:val="en-US"/>
        </w:rPr>
        <w:t>, embodiment) artists</w:t>
      </w:r>
      <w:ins w:id="6" w:date="2014-04-07T13:41:05Z" w:author="Sophie Pinkoski">
        <w:r>
          <w:rPr>
            <w:rFonts w:hAnsi="Times New Roman" w:hint="default"/>
            <w:rtl w:val="0"/>
            <w:lang w:val="en-US"/>
          </w:rPr>
          <w:t xml:space="preserve">’ </w:t>
        </w:r>
      </w:ins>
      <w:del w:id="7" w:date="2014-04-07T13:41:04Z" w:author="Sophie Pinkoski">
        <w:r>
          <w:rPr>
            <w:rtl w:val="0"/>
          </w:rPr>
          <w:delText xml:space="preserve"> </w:delText>
        </w:r>
      </w:del>
      <w:r>
        <w:rPr>
          <w:rtl w:val="0"/>
          <w:lang w:val="en-US"/>
        </w:rPr>
        <w:t xml:space="preserve">association. More than any other group in Japan, the </w:t>
      </w:r>
      <w:r>
        <w:rPr>
          <w:i w:val="1"/>
          <w:iCs w:val="1"/>
          <w:rtl w:val="0"/>
        </w:rPr>
        <w:t>Gutai</w:t>
      </w:r>
      <w:r>
        <w:rPr>
          <w:rtl w:val="0"/>
          <w:lang w:val="en-US"/>
        </w:rPr>
        <w:t xml:space="preserve"> artists considered and engaged with Abstract Expressionism, particularly the works of Jackson Pollock. Arguably one of the most successful Japanese disciples of American Abstract Expressionism was Okada Kenz</w:t>
      </w:r>
      <w:r>
        <w:rPr>
          <w:rFonts w:hAnsi="Times New Roman" w:hint="default"/>
          <w:rtl w:val="0"/>
        </w:rPr>
        <w:t>ō</w:t>
      </w:r>
      <w:r>
        <w:rPr>
          <w:rtl w:val="0"/>
          <w:lang w:val="en-US"/>
        </w:rPr>
        <w:t xml:space="preserve">, who migrated to the United States in the 1950s and made a name for himself through using the decorative effects of traditional Japanese paintings in his works. Just as the Japanese artistic Diaspora had infused Abstract Expressionism with their alterity in New York, American Expressionism was also transposed in Japan through </w:t>
      </w:r>
      <w:r>
        <w:rPr>
          <w:i w:val="1"/>
          <w:iCs w:val="1"/>
          <w:rtl w:val="0"/>
        </w:rPr>
        <w:t xml:space="preserve">Gutai </w:t>
      </w:r>
      <w:r>
        <w:rPr>
          <w:rtl w:val="0"/>
          <w:lang w:val="en-US"/>
        </w:rPr>
        <w:t xml:space="preserve">artists, whose overly derivative Abstract-Expressionistic paintings were the rebellions of a younger generation of artists against a society responsible for the destruction of the war. The post-war Japanese assimilation of Western institutions and values is often described as a knee-jerk reaction against Japanese militarism and a means of expressing the freedom of the newly embraced democratic reforms. </w:t>
      </w:r>
    </w:p>
    <w:p>
      <w:pPr>
        <w:pStyle w:val="Body"/>
        <w:ind w:firstLine="357"/>
        <w:jc w:val="both"/>
        <w:rPr>
          <w:rtl w:val="0"/>
        </w:rPr>
      </w:pPr>
    </w:p>
    <w:p>
      <w:pPr>
        <w:pStyle w:val="Body"/>
        <w:ind w:firstLine="357"/>
        <w:jc w:val="both"/>
        <w:rPr>
          <w:rtl w:val="0"/>
        </w:rPr>
      </w:pPr>
      <w:r>
        <w:rPr>
          <w:rtl w:val="0"/>
          <w:lang w:val="en-US"/>
        </w:rPr>
        <w:t xml:space="preserve"> Post-war Japanese artists broke with </w:t>
      </w:r>
      <w:del w:id="8" w:date="2014-04-07T13:42:34Z" w:author="Sophie Pinkoski">
        <w:r>
          <w:rPr>
            <w:rtl w:val="0"/>
            <w:lang w:val="en-US"/>
          </w:rPr>
          <w:delText xml:space="preserve">the </w:delText>
        </w:r>
      </w:del>
      <w:r>
        <w:rPr>
          <w:rtl w:val="0"/>
          <w:lang w:val="en-US"/>
        </w:rPr>
        <w:t>established tradition of taking inspiration from Europe</w:t>
      </w:r>
      <w:del w:id="9" w:date="2014-04-07T13:42:55Z" w:author="Sophie Pinkoski">
        <w:r>
          <w:rPr>
            <w:rtl w:val="0"/>
            <w:lang w:val="en-US"/>
          </w:rPr>
          <w:delText xml:space="preserve"> and </w:delText>
        </w:r>
      </w:del>
      <w:ins w:id="10" w:date="2014-04-07T13:42:56Z" w:author="Sophie Pinkoski">
        <w:r>
          <w:rPr>
            <w:rFonts w:hAnsi="Times New Roman" w:hint="default"/>
            <w:rtl w:val="0"/>
            <w:lang w:val="en-US"/>
          </w:rPr>
          <w:t>—</w:t>
        </w:r>
      </w:ins>
      <w:del w:id="11" w:date="2014-04-07T13:43:07Z" w:author="Sophie Pinkoski">
        <w:r>
          <w:rPr>
            <w:rtl w:val="0"/>
            <w:lang w:val="en-US"/>
          </w:rPr>
          <w:delText>particularly Paris</w:delText>
        </w:r>
      </w:del>
      <w:ins w:id="12" w:date="2014-04-07T13:43:09Z" w:author="Sophie Pinkoski">
        <w:r>
          <w:rPr>
            <w:rtl w:val="0"/>
            <w:lang w:val="en-US"/>
          </w:rPr>
          <w:t>Paris in particular</w:t>
        </w:r>
      </w:ins>
      <w:ins w:id="13" w:date="2014-04-07T13:43:09Z" w:author="Sophie Pinkoski">
        <w:r>
          <w:rPr>
            <w:rFonts w:hAnsi="Times New Roman" w:hint="default"/>
            <w:rtl w:val="0"/>
            <w:lang w:val="en-US"/>
          </w:rPr>
          <w:t>—</w:t>
        </w:r>
      </w:ins>
      <w:del w:id="14" w:date="2014-04-07T13:42:58Z" w:author="Sophie Pinkoski">
        <w:r>
          <w:rPr>
            <w:rtl w:val="0"/>
          </w:rPr>
          <w:delText xml:space="preserve">, </w:delText>
        </w:r>
      </w:del>
      <w:r>
        <w:rPr>
          <w:rtl w:val="0"/>
          <w:lang w:val="en-US"/>
        </w:rPr>
        <w:t>and refocused on the emerging centre of New York. In the 1950s</w:t>
      </w:r>
      <w:ins w:id="15" w:date="2014-04-07T13:43:16Z" w:author="Sophie Pinkoski">
        <w:r>
          <w:rPr>
            <w:rtl w:val="0"/>
            <w:lang w:val="en-US"/>
          </w:rPr>
          <w:t>,</w:t>
        </w:r>
      </w:ins>
      <w:r>
        <w:rPr>
          <w:rtl w:val="0"/>
          <w:lang w:val="en-US"/>
        </w:rPr>
        <w:t xml:space="preserve"> a large vanguard of Japanese artists relocated to the United States, including Hasegawa Sabur</w:t>
      </w:r>
      <w:r>
        <w:rPr>
          <w:rFonts w:hAnsi="Times New Roman" w:hint="default"/>
          <w:rtl w:val="0"/>
        </w:rPr>
        <w:t xml:space="preserve">ō </w:t>
      </w:r>
      <w:r>
        <w:rPr>
          <w:rtl w:val="0"/>
        </w:rPr>
        <w:t>(</w:t>
      </w:r>
      <w:r>
        <w:rPr>
          <w:rFonts w:eastAsia="ＭＳ 明朝" w:hint="eastAsia"/>
          <w:rtl w:val="0"/>
          <w:lang w:val="ja-JP" w:eastAsia="ja-JP"/>
        </w:rPr>
        <w:t>長谷川三郎</w:t>
      </w:r>
      <w:r>
        <w:rPr>
          <w:rtl w:val="0"/>
          <w:lang w:val="pt-PT"/>
        </w:rPr>
        <w:t>), Inokuma Gen</w:t>
      </w:r>
      <w:r>
        <w:rPr>
          <w:rFonts w:hAnsi="Times New Roman" w:hint="default"/>
          <w:rtl w:val="0"/>
          <w:lang w:val="fr-FR"/>
        </w:rPr>
        <w:t>’</w:t>
      </w:r>
      <w:r>
        <w:rPr>
          <w:rtl w:val="0"/>
          <w:lang w:val="de-DE"/>
        </w:rPr>
        <w:t>ichir</w:t>
      </w:r>
      <w:r>
        <w:rPr>
          <w:rFonts w:hAnsi="Times New Roman" w:hint="default"/>
          <w:rtl w:val="0"/>
        </w:rPr>
        <w:t xml:space="preserve">ō </w:t>
      </w:r>
      <w:r>
        <w:rPr>
          <w:rtl w:val="0"/>
        </w:rPr>
        <w:t>(</w:t>
      </w:r>
      <w:r>
        <w:rPr>
          <w:rFonts w:eastAsia="ＭＳ 明朝" w:hint="eastAsia"/>
          <w:rtl w:val="0"/>
          <w:lang w:val="ja-JP" w:eastAsia="ja-JP"/>
        </w:rPr>
        <w:t>猪熊弦一郎</w:t>
      </w:r>
      <w:r>
        <w:rPr>
          <w:rtl w:val="0"/>
        </w:rPr>
        <w:t xml:space="preserve">), Kawabata Minoru </w:t>
      </w:r>
      <w:r>
        <w:rPr>
          <w:rFonts w:ascii="ＭＳ 明朝"/>
          <w:rtl w:val="0"/>
        </w:rPr>
        <w:t>(</w:t>
      </w:r>
      <w:r>
        <w:rPr>
          <w:rFonts w:eastAsia="ＭＳ 明朝" w:hint="eastAsia"/>
          <w:rtl w:val="0"/>
          <w:lang w:val="ja-JP" w:eastAsia="ja-JP"/>
        </w:rPr>
        <w:t>川端実</w:t>
      </w:r>
      <w:r>
        <w:rPr>
          <w:rtl w:val="0"/>
        </w:rPr>
        <w:t>), Masatoyo Kishi (</w:t>
      </w:r>
      <w:r>
        <w:rPr>
          <w:rFonts w:eastAsia="ＭＳ 明朝" w:hint="eastAsia"/>
          <w:rtl w:val="0"/>
          <w:lang w:val="ja-JP" w:eastAsia="ja-JP"/>
        </w:rPr>
        <w:t>政豊岸</w:t>
      </w:r>
      <w:r>
        <w:rPr>
          <w:rtl w:val="0"/>
        </w:rPr>
        <w:t>), Niizuma Minoru (</w:t>
      </w:r>
      <w:r>
        <w:rPr>
          <w:rFonts w:eastAsia="ＭＳ 明朝" w:hint="eastAsia"/>
          <w:rtl w:val="0"/>
          <w:lang w:val="ja-JP" w:eastAsia="ja-JP"/>
        </w:rPr>
        <w:t>新妻実</w:t>
      </w:r>
      <w:r>
        <w:rPr>
          <w:rtl w:val="0"/>
        </w:rPr>
        <w:t>), Okada Kenz</w:t>
      </w:r>
      <w:r>
        <w:rPr>
          <w:rFonts w:hAnsi="Times New Roman" w:hint="default"/>
          <w:rtl w:val="0"/>
        </w:rPr>
        <w:t xml:space="preserve">ō </w:t>
      </w:r>
      <w:r>
        <w:rPr>
          <w:rtl w:val="0"/>
        </w:rPr>
        <w:t>(</w:t>
      </w:r>
      <w:r>
        <w:rPr>
          <w:rFonts w:eastAsia="ＭＳ 明朝" w:hint="eastAsia"/>
          <w:rtl w:val="0"/>
          <w:lang w:val="ja-JP" w:eastAsia="ja-JP"/>
        </w:rPr>
        <w:t>岡田謙三</w:t>
      </w:r>
      <w:r>
        <w:rPr>
          <w:rtl w:val="0"/>
        </w:rPr>
        <w:t>), Teiji Takai (</w:t>
      </w:r>
      <w:r>
        <w:rPr>
          <w:rFonts w:eastAsia="ＭＳ 明朝" w:hint="eastAsia"/>
          <w:rtl w:val="0"/>
          <w:lang w:val="ja-JP" w:eastAsia="ja-JP"/>
        </w:rPr>
        <w:t>伊藤ていじ</w:t>
      </w:r>
      <w:r>
        <w:rPr>
          <w:rtl w:val="0"/>
          <w:lang w:val="en-US"/>
        </w:rPr>
        <w:t xml:space="preserve">), and James Hiroshi Suzuki. </w:t>
      </w:r>
    </w:p>
    <w:p>
      <w:pPr>
        <w:pStyle w:val="Body"/>
        <w:ind w:firstLine="357"/>
        <w:jc w:val="both"/>
        <w:rPr>
          <w:rtl w:val="0"/>
        </w:rPr>
      </w:pPr>
    </w:p>
    <w:p>
      <w:pPr>
        <w:pStyle w:val="Body"/>
        <w:ind w:firstLine="360"/>
        <w:jc w:val="both"/>
        <w:rPr>
          <w:rtl w:val="0"/>
        </w:rPr>
      </w:pPr>
      <w:r>
        <w:rPr>
          <w:rtl w:val="0"/>
          <w:lang w:val="en-US"/>
        </w:rPr>
        <w:t>Japanese Abstract Expressionism was an international offshoot of the American post-</w:t>
      </w:r>
      <w:del w:id="16" w:date="2014-04-07T13:43:39Z" w:author="Sophie Pinkoski">
        <w:r>
          <w:rPr>
            <w:rtl w:val="0"/>
            <w:lang w:val="en-US"/>
          </w:rPr>
          <w:delText>World War II</w:delText>
        </w:r>
      </w:del>
      <w:ins w:id="17" w:date="2014-04-07T13:43:41Z" w:author="Sophie Pinkoski">
        <w:r>
          <w:rPr>
            <w:rtl w:val="0"/>
            <w:lang w:val="en-US"/>
          </w:rPr>
          <w:t>Second World War</w:t>
        </w:r>
      </w:ins>
      <w:r>
        <w:rPr>
          <w:rtl w:val="0"/>
          <w:lang w:val="en-US"/>
        </w:rPr>
        <w:t xml:space="preserve"> graphic art movement, which developed into a globally pervasive force throughout the 1950s. Despite the fact that Asian</w:t>
      </w:r>
      <w:ins w:id="18" w:date="2014-04-07T13:44:17Z" w:author="Sophie Pinkoski">
        <w:r>
          <w:rPr>
            <w:rFonts w:hAnsi="Times New Roman" w:hint="default"/>
            <w:rtl w:val="0"/>
            <w:lang w:val="en-US"/>
          </w:rPr>
          <w:t>—</w:t>
        </w:r>
      </w:ins>
      <w:del w:id="19" w:date="2014-04-07T13:44:25Z" w:author="Sophie Pinkoski">
        <w:r>
          <w:rPr>
            <w:rtl w:val="0"/>
          </w:rPr>
          <w:delText xml:space="preserve"> a</w:delText>
        </w:r>
      </w:del>
      <w:del w:id="20" w:date="2014-04-07T13:44:24Z" w:author="Sophie Pinkoski">
        <w:r>
          <w:rPr>
            <w:rtl w:val="0"/>
          </w:rPr>
          <w:delText>n</w:delText>
        </w:r>
      </w:del>
      <w:del w:id="21" w:date="2014-04-07T13:44:14Z" w:author="Sophie Pinkoski">
        <w:r>
          <w:rPr>
            <w:rtl w:val="0"/>
          </w:rPr>
          <w:delText xml:space="preserve">d </w:delText>
        </w:r>
      </w:del>
      <w:r>
        <w:rPr>
          <w:rtl w:val="0"/>
          <w:lang w:val="en-US"/>
        </w:rPr>
        <w:t>in particular</w:t>
      </w:r>
      <w:ins w:id="22" w:date="2014-04-07T13:44:27Z" w:author="Sophie Pinkoski">
        <w:r>
          <w:rPr>
            <w:rtl w:val="0"/>
            <w:lang w:val="en-US"/>
          </w:rPr>
          <w:t>,</w:t>
        </w:r>
      </w:ins>
      <w:r>
        <w:rPr>
          <w:rtl w:val="0"/>
          <w:lang w:val="en-US"/>
        </w:rPr>
        <w:t xml:space="preserve"> Japanese</w:t>
      </w:r>
      <w:ins w:id="23" w:date="2014-04-07T13:44:09Z" w:author="Sophie Pinkoski">
        <w:r>
          <w:rPr>
            <w:rFonts w:hAnsi="Times New Roman" w:hint="default"/>
            <w:rtl w:val="0"/>
            <w:lang w:val="en-US"/>
          </w:rPr>
          <w:t>—</w:t>
        </w:r>
      </w:ins>
      <w:del w:id="24" w:date="2014-04-07T13:44:06Z" w:author="Sophie Pinkoski">
        <w:r>
          <w:rPr>
            <w:rtl w:val="0"/>
          </w:rPr>
          <w:delText xml:space="preserve"> </w:delText>
        </w:r>
      </w:del>
      <w:r>
        <w:rPr>
          <w:rtl w:val="0"/>
          <w:lang w:val="en-US"/>
        </w:rPr>
        <w:t>influences on Abstract Expressionism were tenuous, the internali</w:t>
      </w:r>
      <w:ins w:id="25" w:date="2014-04-07T13:44:33Z" w:author="Sophie Pinkoski">
        <w:r>
          <w:rPr>
            <w:rtl w:val="0"/>
            <w:lang w:val="en-US"/>
          </w:rPr>
          <w:t>z</w:t>
        </w:r>
      </w:ins>
      <w:del w:id="26" w:date="2014-04-07T13:44:33Z" w:author="Sophie Pinkoski">
        <w:r>
          <w:rPr>
            <w:rtl w:val="0"/>
          </w:rPr>
          <w:delText>s</w:delText>
        </w:r>
      </w:del>
      <w:r>
        <w:rPr>
          <w:rtl w:val="0"/>
          <w:lang w:val="en-US"/>
        </w:rPr>
        <w:t xml:space="preserve">ation of </w:t>
      </w:r>
      <w:del w:id="27" w:date="2014-04-07T13:44:36Z" w:author="Sophie Pinkoski">
        <w:r>
          <w:rPr>
            <w:rFonts w:hAnsi="Times New Roman" w:hint="default"/>
            <w:rtl w:val="0"/>
          </w:rPr>
          <w:delText>‘</w:delText>
        </w:r>
      </w:del>
      <w:r>
        <w:rPr>
          <w:rtl w:val="0"/>
          <w:lang w:val="en-US"/>
        </w:rPr>
        <w:t>oriental thought</w:t>
      </w:r>
      <w:del w:id="28" w:date="2014-04-07T13:44:44Z" w:author="Sophie Pinkoski">
        <w:r>
          <w:rPr>
            <w:rFonts w:hAnsi="Times New Roman" w:hint="default"/>
            <w:rtl w:val="0"/>
            <w:lang w:val="fr-FR"/>
          </w:rPr>
          <w:delText xml:space="preserve">’ </w:delText>
        </w:r>
      </w:del>
      <w:del w:id="29" w:date="2014-04-07T13:44:44Z" w:author="Sophie Pinkoski">
        <w:r>
          <w:rPr>
            <w:rtl w:val="0"/>
            <w:lang w:val="en-US"/>
          </w:rPr>
          <w:delText xml:space="preserve">and </w:delText>
        </w:r>
      </w:del>
      <w:ins w:id="30" w:date="2014-04-07T13:44:44Z" w:author="Sophie Pinkoski">
        <w:r>
          <w:rPr>
            <w:rFonts w:hAnsi="Times New Roman" w:hint="default"/>
            <w:rtl w:val="0"/>
            <w:lang w:val="en-US"/>
          </w:rPr>
          <w:t>—</w:t>
        </w:r>
      </w:ins>
      <w:r>
        <w:rPr>
          <w:rtl w:val="0"/>
          <w:lang w:val="en-US"/>
        </w:rPr>
        <w:t>especially Ze</w:t>
      </w:r>
      <w:ins w:id="31" w:date="2014-04-07T13:44:47Z" w:author="Sophie Pinkoski">
        <w:r>
          <w:rPr>
            <w:rtl w:val="0"/>
            <w:lang w:val="en-US"/>
          </w:rPr>
          <w:t>n</w:t>
        </w:r>
      </w:ins>
      <w:ins w:id="32" w:date="2014-04-07T13:44:47Z" w:author="Sophie Pinkoski">
        <w:r>
          <w:rPr>
            <w:rFonts w:hAnsi="Times New Roman" w:hint="default"/>
            <w:rtl w:val="0"/>
            <w:lang w:val="en-US"/>
          </w:rPr>
          <w:t>—</w:t>
        </w:r>
      </w:ins>
      <w:del w:id="33" w:date="2014-04-07T13:44:45Z" w:author="Sophie Pinkoski">
        <w:r>
          <w:rPr>
            <w:rtl w:val="0"/>
          </w:rPr>
          <w:delText xml:space="preserve">n </w:delText>
        </w:r>
      </w:del>
      <w:r>
        <w:rPr>
          <w:rtl w:val="0"/>
          <w:lang w:val="en-US"/>
        </w:rPr>
        <w:t xml:space="preserve">was an important ingredient in juxtaposing nationalistic American aesthetic trends in its opposition to European art, after the successful defeat of Japan in the Asia-Pacific theatre. </w:t>
      </w:r>
    </w:p>
    <w:p>
      <w:pPr>
        <w:pStyle w:val="Body"/>
        <w:ind w:firstLine="360"/>
        <w:jc w:val="both"/>
        <w:rPr>
          <w:rtl w:val="0"/>
        </w:rPr>
      </w:pPr>
    </w:p>
    <w:p>
      <w:pPr>
        <w:pStyle w:val="Body"/>
        <w:ind w:firstLine="360"/>
        <w:jc w:val="both"/>
        <w:rPr>
          <w:rtl w:val="0"/>
        </w:rPr>
      </w:pPr>
      <w:r>
        <w:rPr>
          <w:rtl w:val="0"/>
          <w:lang w:val="en-US"/>
        </w:rPr>
        <w:t xml:space="preserve">Abstract expressionism was also a politically motivated articulation of American identity in the </w:t>
      </w:r>
      <w:ins w:id="34" w:date="2014-04-07T13:45:19Z" w:author="Sophie Pinkoski">
        <w:r>
          <w:rPr>
            <w:rtl w:val="0"/>
            <w:lang w:val="en-US"/>
          </w:rPr>
          <w:t>p</w:t>
        </w:r>
      </w:ins>
      <w:del w:id="35" w:date="2014-04-07T13:45:18Z" w:author="Sophie Pinkoski">
        <w:r>
          <w:rPr>
            <w:rtl w:val="0"/>
          </w:rPr>
          <w:delText>P</w:delText>
        </w:r>
      </w:del>
      <w:r>
        <w:rPr>
          <w:rtl w:val="0"/>
        </w:rPr>
        <w:t>ost-</w:t>
      </w:r>
      <w:ins w:id="36" w:date="2014-04-07T13:45:22Z" w:author="Sophie Pinkoski">
        <w:r>
          <w:rPr>
            <w:rtl w:val="0"/>
            <w:lang w:val="en-US"/>
          </w:rPr>
          <w:t>war</w:t>
        </w:r>
      </w:ins>
      <w:del w:id="37" w:date="2014-04-07T13:45:10Z" w:author="Sophie Pinkoski">
        <w:r>
          <w:rPr>
            <w:rtl w:val="0"/>
            <w:lang w:val="en-US"/>
          </w:rPr>
          <w:delText>World War II</w:delText>
        </w:r>
      </w:del>
      <w:r>
        <w:rPr>
          <w:rtl w:val="0"/>
          <w:lang w:val="en-US"/>
        </w:rPr>
        <w:t xml:space="preserve"> world. In this sense the radical native </w:t>
      </w:r>
      <w:r>
        <w:rPr>
          <w:i w:val="1"/>
          <w:iCs w:val="1"/>
          <w:rtl w:val="0"/>
        </w:rPr>
        <w:t>Gutai</w:t>
      </w:r>
      <w:r>
        <w:rPr>
          <w:rtl w:val="0"/>
          <w:lang w:val="en-US"/>
        </w:rPr>
        <w:t xml:space="preserve"> and Japanese influence</w:t>
      </w:r>
      <w:ins w:id="38" w:date="2014-04-07T13:45:31Z" w:author="Sophie Pinkoski">
        <w:r>
          <w:rPr>
            <w:rtl w:val="0"/>
            <w:lang w:val="en-US"/>
          </w:rPr>
          <w:t>s</w:t>
        </w:r>
      </w:ins>
      <w:r>
        <w:rPr>
          <w:rtl w:val="0"/>
          <w:lang w:val="en-US"/>
        </w:rPr>
        <w:t xml:space="preserve"> on Abstract Expressionism in the United States w</w:t>
      </w:r>
      <w:ins w:id="39" w:date="2014-04-07T13:45:36Z" w:author="Sophie Pinkoski">
        <w:r>
          <w:rPr>
            <w:rtl w:val="0"/>
            <w:lang w:val="en-US"/>
          </w:rPr>
          <w:t>ere</w:t>
        </w:r>
      </w:ins>
      <w:del w:id="40" w:date="2014-04-07T13:45:35Z" w:author="Sophie Pinkoski">
        <w:r>
          <w:rPr>
            <w:rtl w:val="0"/>
          </w:rPr>
          <w:delText>as</w:delText>
        </w:r>
      </w:del>
      <w:r>
        <w:rPr>
          <w:rtl w:val="0"/>
          <w:lang w:val="en-US"/>
        </w:rPr>
        <w:t xml:space="preserve"> regarded as evidence of the imperialistic success of the American way in the Asia-Pacific region. </w:t>
      </w:r>
    </w:p>
    <w:p>
      <w:pPr>
        <w:pStyle w:val="Body"/>
        <w:ind w:firstLine="360"/>
        <w:jc w:val="both"/>
        <w:rPr>
          <w:rtl w:val="0"/>
        </w:rPr>
      </w:pPr>
    </w:p>
    <w:p>
      <w:pPr>
        <w:pStyle w:val="Body"/>
        <w:ind w:firstLine="360"/>
        <w:jc w:val="both"/>
        <w:rPr>
          <w:rtl w:val="0"/>
        </w:rPr>
      </w:pPr>
      <w:r>
        <w:rPr>
          <w:rtl w:val="0"/>
          <w:lang w:val="en-US"/>
        </w:rPr>
        <w:t>Following in the wake of Surrealism and European Expressionism, which opened art to the exploration of the unconscious, some of the defining characteristics of Abstract Axpressionism are</w:t>
      </w:r>
      <w:del w:id="41" w:date="2014-04-07T13:45:53Z" w:author="Sophie Pinkoski">
        <w:r>
          <w:rPr>
            <w:rtl w:val="0"/>
          </w:rPr>
          <w:delText>:</w:delText>
        </w:r>
      </w:del>
      <w:r>
        <w:rPr>
          <w:rtl w:val="0"/>
          <w:lang w:val="fr-FR"/>
        </w:rPr>
        <w:t xml:space="preserve"> giant canvases</w:t>
      </w:r>
      <w:ins w:id="42" w:date="2014-04-07T13:46:09Z" w:author="Sophie Pinkoski">
        <w:r>
          <w:rPr>
            <w:rtl w:val="0"/>
            <w:lang w:val="en-US"/>
          </w:rPr>
          <w:t>;</w:t>
        </w:r>
      </w:ins>
      <w:del w:id="43" w:date="2014-04-07T13:46:08Z" w:author="Sophie Pinkoski">
        <w:r>
          <w:rPr>
            <w:rtl w:val="0"/>
          </w:rPr>
          <w:delText>,</w:delText>
        </w:r>
      </w:del>
      <w:r>
        <w:rPr>
          <w:rtl w:val="0"/>
          <w:lang w:val="en-US"/>
        </w:rPr>
        <w:t xml:space="preserve"> surfaces with indistinguishable centres,</w:t>
      </w:r>
      <w:ins w:id="44" w:date="2014-04-07T13:46:12Z" w:author="Sophie Pinkoski">
        <w:r>
          <w:rPr>
            <w:rtl w:val="0"/>
            <w:lang w:val="en-US"/>
          </w:rPr>
          <w:t xml:space="preserve">; </w:t>
        </w:r>
      </w:ins>
      <w:del w:id="45" w:date="2014-04-07T13:46:11Z" w:author="Sophie Pinkoski">
        <w:r>
          <w:rPr>
            <w:rtl w:val="0"/>
          </w:rPr>
          <w:delText xml:space="preserve"> </w:delText>
        </w:r>
      </w:del>
      <w:r>
        <w:rPr>
          <w:rtl w:val="0"/>
          <w:lang w:val="en-US"/>
        </w:rPr>
        <w:t xml:space="preserve">and de-structured </w:t>
      </w:r>
      <w:del w:id="46" w:date="2014-04-07T13:45:57Z" w:author="Sophie Pinkoski">
        <w:r>
          <w:rPr>
            <w:rFonts w:hAnsi="Times New Roman" w:hint="default"/>
            <w:rtl w:val="0"/>
          </w:rPr>
          <w:delText>‘</w:delText>
        </w:r>
      </w:del>
      <w:r>
        <w:rPr>
          <w:rtl w:val="0"/>
        </w:rPr>
        <w:t>all-over</w:t>
      </w:r>
      <w:ins w:id="47" w:date="2014-04-07T13:46:00Z" w:author="Sophie Pinkoski">
        <w:r>
          <w:rPr>
            <w:rtl w:val="0"/>
            <w:lang w:val="en-US"/>
          </w:rPr>
          <w:t xml:space="preserve"> </w:t>
        </w:r>
      </w:ins>
      <w:del w:id="48" w:date="2014-04-07T13:45:59Z" w:author="Sophie Pinkoski">
        <w:r>
          <w:rPr>
            <w:rFonts w:hAnsi="Times New Roman" w:hint="default"/>
            <w:rtl w:val="0"/>
            <w:lang w:val="fr-FR"/>
          </w:rPr>
          <w:delText xml:space="preserve">’ </w:delText>
        </w:r>
      </w:del>
      <w:r>
        <w:rPr>
          <w:rtl w:val="0"/>
          <w:lang w:val="en-US"/>
        </w:rPr>
        <w:t xml:space="preserve">fragmentation, where the canvas is thought of as the field for the drawing action of an artist. </w:t>
      </w:r>
    </w:p>
    <w:p>
      <w:pPr>
        <w:pStyle w:val="Body"/>
        <w:ind w:firstLine="360"/>
        <w:rPr>
          <w:rtl w:val="0"/>
        </w:rPr>
      </w:pPr>
    </w:p>
    <w:p>
      <w:pPr>
        <w:pStyle w:val="Body"/>
        <w:ind w:firstLine="360"/>
        <w:rPr>
          <w:rtl w:val="0"/>
        </w:rPr>
      </w:pPr>
      <w:r>
        <w:rPr>
          <w:rtl w:val="0"/>
        </w:rPr>
        <w:drawing>
          <wp:inline distT="0" distB="0" distL="0" distR="0">
            <wp:extent cx="4638262" cy="4000500"/>
            <wp:effectExtent l="0" t="0" r="0" b="0"/>
            <wp:docPr id="1073741825" name="officeArt object" descr="http://www.phillipscollection.org/research/american_art/artwork/images/Okada-Footsteps+.jpg"/>
            <wp:cNvGraphicFramePr/>
            <a:graphic xmlns:a="http://schemas.openxmlformats.org/drawingml/2006/main">
              <a:graphicData uri="http://schemas.openxmlformats.org/drawingml/2006/picture">
                <pic:pic xmlns:pic="http://schemas.openxmlformats.org/drawingml/2006/picture">
                  <pic:nvPicPr>
                    <pic:cNvPr id="1073741825" name="image1.jpg" descr="http://www.phillipscollection.org/research/american_art/artwork/images/Okada-Footsteps+.jpg"/>
                    <pic:cNvPicPr/>
                  </pic:nvPicPr>
                  <pic:blipFill>
                    <a:blip r:embed="rId4">
                      <a:extLst/>
                    </a:blip>
                    <a:stretch>
                      <a:fillRect/>
                    </a:stretch>
                  </pic:blipFill>
                  <pic:spPr>
                    <a:xfrm>
                      <a:off x="0" y="0"/>
                      <a:ext cx="4638262" cy="4000500"/>
                    </a:xfrm>
                    <a:prstGeom prst="rect">
                      <a:avLst/>
                    </a:prstGeom>
                    <a:ln w="12700" cap="flat">
                      <a:noFill/>
                      <a:miter lim="400000"/>
                    </a:ln>
                    <a:effectLst/>
                  </pic:spPr>
                </pic:pic>
              </a:graphicData>
            </a:graphic>
          </wp:inline>
        </w:drawing>
      </w:r>
    </w:p>
    <w:p>
      <w:pPr>
        <w:pStyle w:val="Body"/>
        <w:ind w:firstLine="360"/>
        <w:rPr>
          <w:rtl w:val="0"/>
        </w:rPr>
      </w:pPr>
    </w:p>
    <w:p>
      <w:pPr>
        <w:pStyle w:val="Body"/>
        <w:ind w:firstLine="360"/>
        <w:rPr>
          <w:lang w:val="en-US"/>
        </w:rPr>
      </w:pPr>
      <w:r>
        <w:rPr>
          <w:rtl w:val="0"/>
          <w:lang w:val="it-IT"/>
        </w:rPr>
        <w:t>Kenz</w:t>
      </w:r>
      <w:r>
        <w:rPr>
          <w:rFonts w:hAnsi="Times New Roman" w:hint="default"/>
          <w:rtl w:val="0"/>
        </w:rPr>
        <w:t xml:space="preserve">ō </w:t>
      </w:r>
      <w:r>
        <w:rPr>
          <w:rtl w:val="0"/>
        </w:rPr>
        <w:t xml:space="preserve">Okada, </w:t>
      </w:r>
      <w:r>
        <w:rPr>
          <w:i w:val="1"/>
          <w:iCs w:val="1"/>
          <w:rtl w:val="0"/>
          <w:lang w:val="nl-NL"/>
        </w:rPr>
        <w:t>Footsteps</w:t>
      </w:r>
      <w:r>
        <w:rPr>
          <w:rtl w:val="0"/>
          <w:lang w:val="en-US"/>
        </w:rPr>
        <w:t>, 1954, oil on canvas, 153x177.5 cm, The Phillips Collection, Washington.</w:t>
      </w:r>
    </w:p>
    <w:p>
      <w:pPr>
        <w:pStyle w:val="Body"/>
        <w:ind w:firstLine="360"/>
        <w:rPr>
          <w:lang w:val="en-US"/>
        </w:rPr>
      </w:pPr>
    </w:p>
    <w:p>
      <w:pPr>
        <w:pStyle w:val="Body"/>
        <w:spacing w:before="100" w:after="100"/>
        <w:rPr>
          <w:rFonts w:ascii="Times New Roman Bold" w:cs="Times New Roman Bold" w:hAnsi="Times New Roman Bold" w:eastAsia="Times New Roman Bold"/>
        </w:rPr>
      </w:pPr>
      <w:r>
        <w:rPr>
          <w:rFonts w:ascii="Times New Roman Bold"/>
          <w:rtl w:val="0"/>
          <w:lang w:val="en-US"/>
        </w:rPr>
        <w:t>References and further reading:</w:t>
      </w:r>
    </w:p>
    <w:p>
      <w:pPr>
        <w:pStyle w:val="Body"/>
        <w:ind w:left="720" w:hanging="720"/>
        <w:rPr>
          <w:rtl w:val="0"/>
        </w:rPr>
      </w:pPr>
      <w:r>
        <w:rPr>
          <w:rtl w:val="0"/>
        </w:rPr>
        <w:t xml:space="preserve">Marter, M. Joan ed. (2007) </w:t>
      </w:r>
      <w:r>
        <w:rPr>
          <w:i w:val="1"/>
          <w:iCs w:val="1"/>
          <w:rtl w:val="0"/>
          <w:lang w:val="en-US"/>
        </w:rPr>
        <w:t>Abstract Expressionism: The International Context</w:t>
      </w:r>
      <w:r>
        <w:rPr>
          <w:rtl w:val="0"/>
        </w:rPr>
        <w:t>. New Brunswick, N.J.: Rutgers University Press.</w:t>
      </w:r>
    </w:p>
    <w:p>
      <w:pPr>
        <w:pStyle w:val="Body"/>
        <w:ind w:left="720" w:hanging="720"/>
        <w:rPr>
          <w:rtl w:val="0"/>
        </w:rPr>
      </w:pPr>
      <w:r>
        <w:rPr>
          <w:rtl w:val="0"/>
        </w:rPr>
        <w:t xml:space="preserve">Tiampo, Ming. (2011) </w:t>
      </w:r>
      <w:r>
        <w:rPr>
          <w:i w:val="1"/>
          <w:iCs w:val="1"/>
          <w:rtl w:val="0"/>
        </w:rPr>
        <w:t>Gutai: Decentering modernism</w:t>
      </w:r>
      <w:r>
        <w:rPr>
          <w:rtl w:val="0"/>
          <w:lang w:val="en-US"/>
        </w:rPr>
        <w:t>. Chicago; London: The University of Chicago Press.</w:t>
      </w:r>
    </w:p>
    <w:p>
      <w:pPr>
        <w:pStyle w:val="Body"/>
        <w:ind w:left="720" w:hanging="720"/>
        <w:rPr>
          <w:lang w:val="en-US"/>
        </w:rPr>
      </w:pPr>
      <w:r>
        <w:rPr>
          <w:rtl w:val="0"/>
          <w:lang w:val="it-IT"/>
        </w:rPr>
        <w:t>Kenz</w:t>
      </w:r>
      <w:r>
        <w:rPr>
          <w:rFonts w:hAnsi="Times New Roman" w:hint="default"/>
          <w:rtl w:val="0"/>
          <w:lang w:val="en-US"/>
        </w:rPr>
        <w:t>ō</w:t>
      </w:r>
      <w:r>
        <w:rPr>
          <w:rtl w:val="0"/>
          <w:lang w:val="en-US"/>
        </w:rPr>
        <w:t>,</w:t>
      </w:r>
      <w:r>
        <w:rPr>
          <w:rtl w:val="0"/>
        </w:rPr>
        <w:t xml:space="preserve"> Okada</w:t>
      </w:r>
      <w:r>
        <w:rPr>
          <w:rtl w:val="0"/>
          <w:lang w:val="en-US"/>
        </w:rPr>
        <w:t xml:space="preserve">. (November 22, 1968) </w:t>
      </w:r>
      <w:r>
        <w:rPr>
          <w:rFonts w:hAnsi="Times New Roman" w:hint="default"/>
          <w:rtl w:val="0"/>
          <w:lang w:val="en-US"/>
        </w:rPr>
        <w:t>‘</w:t>
      </w:r>
      <w:r>
        <w:rPr>
          <w:rtl w:val="0"/>
          <w:lang w:val="en-US"/>
        </w:rPr>
        <w:t>Oral history interview with Kenzo Okada,</w:t>
      </w:r>
      <w:r>
        <w:rPr>
          <w:rFonts w:hAnsi="Times New Roman" w:hint="default"/>
          <w:rtl w:val="0"/>
          <w:lang w:val="en-US"/>
        </w:rPr>
        <w:t xml:space="preserve">’ </w:t>
      </w:r>
      <w:r>
        <w:rPr>
          <w:rtl w:val="0"/>
          <w:lang w:val="en-US"/>
        </w:rPr>
        <w:t>in Archives of American Art.  . Online at: &lt;</w:t>
      </w:r>
      <w:r>
        <w:rPr>
          <w:rtl w:val="0"/>
        </w:rPr>
        <w:t xml:space="preserve"> </w:t>
      </w:r>
      <w:r>
        <w:rPr>
          <w:rtl w:val="0"/>
          <w:lang w:val="en-US"/>
        </w:rPr>
        <w:t xml:space="preserve">http://www.aaa.si.edu/collections/interviews/oral-history-interview-kenzo-okada-12022&gt;. Accessed: 16 September 2013. </w:t>
      </w:r>
    </w:p>
    <w:p>
      <w:pPr>
        <w:pStyle w:val="Body"/>
        <w:ind w:left="720" w:hanging="720"/>
        <w:rPr>
          <w:rtl w:val="0"/>
        </w:rPr>
      </w:pPr>
      <w:r>
        <w:rPr>
          <w:rtl w:val="0"/>
          <w:lang w:val="en-US"/>
        </w:rPr>
        <w:t xml:space="preserve">Winther-Tamaki, Bert. (2001) </w:t>
      </w:r>
      <w:r>
        <w:rPr>
          <w:i w:val="1"/>
          <w:iCs w:val="1"/>
          <w:rtl w:val="0"/>
          <w:lang w:val="en-US"/>
        </w:rPr>
        <w:t>Art in the Encounter of Nations: Japanese and American artists in the early post-war years</w:t>
      </w:r>
      <w:r>
        <w:rPr>
          <w:rtl w:val="0"/>
          <w:lang w:val="en-US"/>
        </w:rPr>
        <w:t>. Honolulu: University of Hawai'i Press.</w:t>
      </w:r>
    </w:p>
    <w:sectPr>
      <w:headerReference w:type="default" r:id="rId5"/>
      <w:footerReference w:type="default" r:id="rId6"/>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 w:name="ＭＳ 明朝">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280"/>
        <w:tab w:val="clear" w:pos="8640"/>
      </w:tabs>
    </w:pPr>
    <w:r>
      <w:rPr>
        <w:rtl w:val="0"/>
        <w:lang w:val="en-US"/>
      </w:rPr>
      <w:t>Roman Rosenbaum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