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bin" ContentType="application/vnd.openxmlformats-officedocument.wordprocessingml.printerSettings"/>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xml" ContentType="application/vnd.openxmlformats-officedocument.wordprocessingml.header+xml"/>
  <Override PartName="/word/footer.xml" ContentType="application/vnd.openxmlformats-officedocument.wordprocessingml.footer+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No Spacing"/>
        <w:rPr>
          <w:rFonts w:ascii="Times New Roman" w:cs="Times New Roman" w:hAnsi="Times New Roman" w:eastAsia="Times New Roman"/>
          <w:sz w:val="24"/>
          <w:szCs w:val="24"/>
        </w:rPr>
      </w:pPr>
      <w:r>
        <w:rPr>
          <w:rFonts w:ascii="Times New Roman"/>
          <w:sz w:val="24"/>
          <w:szCs w:val="24"/>
          <w:rtl w:val="0"/>
          <w:lang w:val="en-US"/>
        </w:rPr>
        <w:t>Dr. Laura E. Braden</w:t>
      </w:r>
    </w:p>
    <w:p>
      <w:pPr>
        <w:pStyle w:val="No Spacing"/>
        <w:rPr>
          <w:rFonts w:ascii="Times New Roman" w:cs="Times New Roman" w:hAnsi="Times New Roman" w:eastAsia="Times New Roman"/>
          <w:sz w:val="24"/>
          <w:szCs w:val="24"/>
        </w:rPr>
      </w:pPr>
      <w:r>
        <w:rPr>
          <w:rFonts w:ascii="Times New Roman"/>
          <w:sz w:val="24"/>
          <w:szCs w:val="24"/>
          <w:rtl w:val="0"/>
          <w:lang w:val="en-US"/>
        </w:rPr>
        <w:t>Assistant Professor, Art and Culture Studies</w:t>
      </w:r>
    </w:p>
    <w:p>
      <w:pPr>
        <w:pStyle w:val="No Spacing"/>
        <w:rPr>
          <w:rFonts w:ascii="Times New Roman" w:cs="Times New Roman" w:hAnsi="Times New Roman" w:eastAsia="Times New Roman"/>
          <w:sz w:val="24"/>
          <w:szCs w:val="24"/>
        </w:rPr>
      </w:pPr>
      <w:r>
        <w:rPr>
          <w:rFonts w:ascii="Times New Roman"/>
          <w:sz w:val="24"/>
          <w:szCs w:val="24"/>
          <w:rtl w:val="0"/>
          <w:lang w:val="en-US"/>
        </w:rPr>
        <w:t>Erasmus University</w:t>
      </w:r>
    </w:p>
    <w:p>
      <w:pPr>
        <w:pStyle w:val="No Spacing"/>
        <w:rPr>
          <w:rFonts w:ascii="Times New Roman" w:cs="Times New Roman" w:hAnsi="Times New Roman" w:eastAsia="Times New Roman"/>
          <w:sz w:val="24"/>
          <w:szCs w:val="24"/>
        </w:rPr>
      </w:pPr>
      <w:hyperlink r:id="rId4" w:history="1">
        <w:r>
          <w:rPr>
            <w:rStyle w:val="Hyperlink.0"/>
            <w:rFonts w:ascii="Times New Roman"/>
            <w:sz w:val="24"/>
            <w:szCs w:val="24"/>
            <w:rtl w:val="0"/>
            <w:lang w:val="en-US"/>
          </w:rPr>
          <w:t>Braden@eshcc.eur.nl</w:t>
        </w:r>
      </w:hyperlink>
    </w:p>
    <w:p>
      <w:pPr>
        <w:pStyle w:val="No Spacing"/>
        <w:rPr>
          <w:rFonts w:ascii="Times New Roman" w:cs="Times New Roman" w:hAnsi="Times New Roman" w:eastAsia="Times New Roman"/>
          <w:sz w:val="24"/>
          <w:szCs w:val="24"/>
        </w:rPr>
      </w:pPr>
    </w:p>
    <w:p>
      <w:pPr>
        <w:pStyle w:val="No Spacing"/>
        <w:rPr>
          <w:rFonts w:ascii="Times New Roman Bold" w:cs="Times New Roman Bold" w:hAnsi="Times New Roman Bold" w:eastAsia="Times New Roman Bold"/>
          <w:sz w:val="24"/>
          <w:szCs w:val="24"/>
        </w:rPr>
      </w:pPr>
    </w:p>
    <w:p>
      <w:pPr>
        <w:pStyle w:val="No Spacing"/>
        <w:rPr>
          <w:rFonts w:ascii="Times New Roman Bold" w:cs="Times New Roman Bold" w:hAnsi="Times New Roman Bold" w:eastAsia="Times New Roman Bold"/>
          <w:sz w:val="24"/>
          <w:szCs w:val="24"/>
        </w:rPr>
      </w:pPr>
      <w:r>
        <w:rPr>
          <w:rFonts w:ascii="Times New Roman Bold"/>
          <w:sz w:val="24"/>
          <w:szCs w:val="24"/>
          <w:rtl w:val="0"/>
          <w:lang w:val="en-US"/>
        </w:rPr>
        <w:t>The 1913 Armory Show, New York City</w:t>
      </w:r>
      <w:r>
        <w:rPr>
          <w:rFonts w:ascii="Times New Roman" w:cs="Times New Roman" w:hAnsi="Times New Roman" w:eastAsia="Times New Roman"/>
          <w:b w:val="1"/>
          <w:bCs w:val="1"/>
          <w:i w:val="1"/>
          <w:iCs w:val="1"/>
          <w:sz w:val="24"/>
          <w:szCs w:val="24"/>
          <w:rtl w:val="0"/>
        </w:rPr>
        <w:tab/>
        <w:tab/>
        <w:tab/>
        <w:tab/>
        <w:tab/>
      </w:r>
      <w:r>
        <w:rPr>
          <w:rFonts w:ascii="Times New Roman Bold"/>
          <w:sz w:val="24"/>
          <w:szCs w:val="24"/>
          <w:rtl w:val="0"/>
          <w:lang w:val="en-US"/>
        </w:rPr>
        <w:t>Word Count: 539</w:t>
      </w:r>
    </w:p>
    <w:p>
      <w:pPr>
        <w:pStyle w:val="Body"/>
        <w:rPr>
          <w:rFonts w:ascii="Times New Roman" w:cs="Times New Roman" w:hAnsi="Times New Roman" w:eastAsia="Times New Roman"/>
          <w:b w:val="1"/>
          <w:bCs w:val="1"/>
          <w:i w:val="1"/>
          <w:iCs w:val="1"/>
          <w:sz w:val="24"/>
          <w:szCs w:val="24"/>
        </w:rPr>
      </w:pPr>
    </w:p>
    <w:p>
      <w:pPr>
        <w:pStyle w:val="Body"/>
        <w:rPr>
          <w:rFonts w:ascii="Times New Roman" w:cs="Times New Roman" w:hAnsi="Times New Roman" w:eastAsia="Times New Roman"/>
          <w:sz w:val="24"/>
          <w:szCs w:val="24"/>
        </w:rPr>
      </w:pPr>
      <w:r>
        <w:rPr>
          <w:rFonts w:ascii="Times New Roman"/>
          <w:sz w:val="24"/>
          <w:szCs w:val="24"/>
          <w:rtl w:val="0"/>
          <w:lang w:val="en-US"/>
        </w:rPr>
        <w:t xml:space="preserve">The 1913 Armory Show was the first comprehensive exhibition of </w:t>
      </w:r>
      <w:ins w:id="0" w:date="2014-03-31T13:35:35Z" w:author="Sophie Pinkoski">
        <w:r>
          <w:rPr>
            <w:rFonts w:ascii="Times New Roman"/>
            <w:sz w:val="24"/>
            <w:szCs w:val="24"/>
            <w:rtl w:val="0"/>
            <w:lang w:val="en-US"/>
          </w:rPr>
          <w:t>M</w:t>
        </w:r>
      </w:ins>
      <w:del w:id="1" w:date="2014-03-31T13:35:34Z" w:author="Sophie Pinkoski">
        <w:r>
          <w:rPr>
            <w:rFonts w:ascii="Times New Roman"/>
            <w:sz w:val="24"/>
            <w:szCs w:val="24"/>
            <w:rtl w:val="0"/>
          </w:rPr>
          <w:delText>m</w:delText>
        </w:r>
      </w:del>
      <w:r>
        <w:rPr>
          <w:rFonts w:ascii="Times New Roman"/>
          <w:sz w:val="24"/>
          <w:szCs w:val="24"/>
          <w:rtl w:val="0"/>
          <w:lang w:val="en-US"/>
        </w:rPr>
        <w:t>odern art to take place in the United States and served as America</w:t>
      </w:r>
      <w:r>
        <w:rPr>
          <w:rFonts w:ascii="Arial Unicode MS" w:cs="Arial Unicode MS" w:hAnsi="Calibri" w:eastAsia="Arial Unicode MS" w:hint="default"/>
          <w:sz w:val="24"/>
          <w:szCs w:val="24"/>
          <w:rtl w:val="0"/>
          <w:lang w:val="en-US"/>
        </w:rPr>
        <w:t>’</w:t>
      </w:r>
      <w:r>
        <w:rPr>
          <w:rFonts w:ascii="Times New Roman"/>
          <w:sz w:val="24"/>
          <w:szCs w:val="24"/>
          <w:rtl w:val="0"/>
          <w:lang w:val="en-US"/>
        </w:rPr>
        <w:t xml:space="preserve">s introduction to </w:t>
      </w:r>
      <w:ins w:id="2" w:date="2014-03-31T13:35:42Z" w:author="Sophie Pinkoski">
        <w:r>
          <w:rPr>
            <w:rFonts w:ascii="Times New Roman"/>
            <w:sz w:val="24"/>
            <w:szCs w:val="24"/>
            <w:rtl w:val="0"/>
            <w:lang w:val="en-US"/>
          </w:rPr>
          <w:t>M</w:t>
        </w:r>
      </w:ins>
      <w:del w:id="3" w:date="2014-03-31T13:35:41Z" w:author="Sophie Pinkoski">
        <w:r>
          <w:rPr>
            <w:rFonts w:ascii="Times New Roman"/>
            <w:sz w:val="24"/>
            <w:szCs w:val="24"/>
            <w:rtl w:val="0"/>
          </w:rPr>
          <w:delText>m</w:delText>
        </w:r>
      </w:del>
      <w:r>
        <w:rPr>
          <w:rFonts w:ascii="Times New Roman"/>
          <w:sz w:val="24"/>
          <w:szCs w:val="24"/>
          <w:rtl w:val="0"/>
          <w:lang w:val="en-US"/>
        </w:rPr>
        <w:t xml:space="preserve">odernism in the visual arts. Formally titled the </w:t>
      </w:r>
      <w:ins w:id="4" w:date="2014-03-31T13:35:47Z" w:author="Sophie Pinkoski">
        <w:r>
          <w:rPr>
            <w:rFonts w:ascii="Arial Unicode MS" w:cs="Arial Unicode MS" w:hAnsi="Calibri" w:eastAsia="Arial Unicode MS" w:hint="default"/>
            <w:sz w:val="24"/>
            <w:szCs w:val="24"/>
            <w:rtl w:val="0"/>
            <w:lang w:val="en-US"/>
          </w:rPr>
          <w:t>“</w:t>
        </w:r>
      </w:ins>
      <w:del w:id="5" w:date="2014-03-31T13:35:46Z" w:author="Sophie Pinkoski">
        <w:r>
          <w:rPr>
            <w:rFonts w:ascii="Arial Unicode MS" w:cs="Arial Unicode MS" w:hAnsi="Calibri" w:eastAsia="Arial Unicode MS" w:hint="default"/>
            <w:sz w:val="24"/>
            <w:szCs w:val="24"/>
            <w:rtl w:val="0"/>
            <w:lang w:val="en-US"/>
          </w:rPr>
          <w:delText>‘</w:delText>
        </w:r>
      </w:del>
      <w:r>
        <w:rPr>
          <w:rFonts w:ascii="Times New Roman"/>
          <w:sz w:val="24"/>
          <w:szCs w:val="24"/>
          <w:rtl w:val="0"/>
          <w:lang w:val="en-US"/>
        </w:rPr>
        <w:t>International Exhibition of Modern Art</w:t>
      </w:r>
      <w:ins w:id="6" w:date="2014-03-31T13:35:49Z" w:author="Sophie Pinkoski">
        <w:r>
          <w:rPr>
            <w:rFonts w:ascii="Arial Unicode MS" w:cs="Arial Unicode MS" w:hAnsi="Calibri" w:eastAsia="Arial Unicode MS" w:hint="default"/>
            <w:sz w:val="24"/>
            <w:szCs w:val="24"/>
            <w:rtl w:val="0"/>
            <w:lang w:val="en-US"/>
          </w:rPr>
          <w:t>”</w:t>
        </w:r>
      </w:ins>
      <w:del w:id="7" w:date="2014-03-31T13:35:49Z" w:author="Sophie Pinkoski">
        <w:r>
          <w:rPr>
            <w:rFonts w:ascii="Arial Unicode MS" w:cs="Arial Unicode MS" w:hAnsi="Calibri" w:eastAsia="Arial Unicode MS" w:hint="default"/>
            <w:sz w:val="24"/>
            <w:szCs w:val="24"/>
            <w:rtl w:val="0"/>
            <w:lang w:val="en-US"/>
          </w:rPr>
          <w:delText>’</w:delText>
        </w:r>
      </w:del>
      <w:r>
        <w:rPr>
          <w:rFonts w:ascii="Arial Unicode MS" w:cs="Arial Unicode MS" w:hAnsi="Calibri" w:eastAsia="Arial Unicode MS" w:hint="default"/>
          <w:sz w:val="24"/>
          <w:szCs w:val="24"/>
          <w:rtl w:val="0"/>
          <w:lang w:val="en-US"/>
        </w:rPr>
        <w:t>—</w:t>
      </w:r>
      <w:r>
        <w:rPr>
          <w:rFonts w:ascii="Times New Roman"/>
          <w:sz w:val="24"/>
          <w:szCs w:val="24"/>
          <w:rtl w:val="0"/>
          <w:lang w:val="en-US"/>
        </w:rPr>
        <w:t xml:space="preserve">but informally designated the </w:t>
      </w:r>
      <w:ins w:id="8" w:date="2014-03-31T13:35:52Z" w:author="Sophie Pinkoski">
        <w:r>
          <w:rPr>
            <w:rFonts w:ascii="Arial Unicode MS" w:cs="Arial Unicode MS" w:hAnsi="Calibri" w:eastAsia="Arial Unicode MS" w:hint="default"/>
            <w:sz w:val="24"/>
            <w:szCs w:val="24"/>
            <w:rtl w:val="0"/>
            <w:lang w:val="en-US"/>
          </w:rPr>
          <w:t>“</w:t>
        </w:r>
      </w:ins>
      <w:del w:id="9" w:date="2014-03-31T13:35:52Z" w:author="Sophie Pinkoski">
        <w:r>
          <w:rPr>
            <w:rFonts w:ascii="Arial Unicode MS" w:cs="Arial Unicode MS" w:hAnsi="Calibri" w:eastAsia="Arial Unicode MS" w:hint="default"/>
            <w:sz w:val="24"/>
            <w:szCs w:val="24"/>
            <w:rtl w:val="0"/>
            <w:lang w:val="en-US"/>
          </w:rPr>
          <w:delText>‘</w:delText>
        </w:r>
      </w:del>
      <w:r>
        <w:rPr>
          <w:rFonts w:ascii="Times New Roman"/>
          <w:sz w:val="24"/>
          <w:szCs w:val="24"/>
          <w:rtl w:val="0"/>
        </w:rPr>
        <w:t>Armory Show</w:t>
      </w:r>
      <w:ins w:id="10" w:date="2014-03-31T13:36:02Z" w:author="Sophie Pinkoski">
        <w:r>
          <w:rPr>
            <w:rFonts w:ascii="Times New Roman"/>
            <w:sz w:val="24"/>
            <w:szCs w:val="24"/>
            <w:rtl w:val="0"/>
            <w:lang w:val="en-US"/>
          </w:rPr>
          <w:t>,</w:t>
        </w:r>
      </w:ins>
      <w:ins w:id="11" w:date="2014-03-31T13:36:02Z" w:author="Sophie Pinkoski">
        <w:r>
          <w:rPr>
            <w:rFonts w:ascii="Arial Unicode MS" w:cs="Arial Unicode MS" w:hAnsi="Calibri" w:eastAsia="Arial Unicode MS" w:hint="default"/>
            <w:sz w:val="24"/>
            <w:szCs w:val="24"/>
            <w:rtl w:val="0"/>
            <w:lang w:val="en-US"/>
          </w:rPr>
          <w:t xml:space="preserve">” </w:t>
        </w:r>
      </w:ins>
      <w:del w:id="12" w:date="2014-03-31T13:35:55Z" w:author="Sophie Pinkoski">
        <w:r>
          <w:rPr>
            <w:rFonts w:ascii="Arial Unicode MS" w:cs="Arial Unicode MS" w:hAnsi="Calibri" w:eastAsia="Arial Unicode MS" w:hint="default"/>
            <w:sz w:val="24"/>
            <w:szCs w:val="24"/>
            <w:rtl w:val="0"/>
            <w:lang w:val="en-US"/>
          </w:rPr>
          <w:delText>’</w:delText>
        </w:r>
      </w:del>
      <w:del w:id="13" w:date="2014-03-31T13:35:55Z" w:author="Sophie Pinkoski">
        <w:r>
          <w:rPr>
            <w:rFonts w:ascii="Times New Roman"/>
            <w:sz w:val="24"/>
            <w:szCs w:val="24"/>
            <w:rtl w:val="0"/>
          </w:rPr>
          <w:delText xml:space="preserve"> </w:delText>
        </w:r>
      </w:del>
      <w:r>
        <w:rPr>
          <w:rFonts w:ascii="Times New Roman"/>
          <w:sz w:val="24"/>
          <w:szCs w:val="24"/>
          <w:rtl w:val="0"/>
          <w:lang w:val="en-US"/>
        </w:rPr>
        <w:t>given its location at the 69th Infantry Regiment Armory in New York City</w:t>
      </w:r>
      <w:r>
        <w:rPr>
          <w:rFonts w:ascii="Arial Unicode MS" w:cs="Arial Unicode MS" w:hAnsi="Calibri" w:eastAsia="Arial Unicode MS" w:hint="default"/>
          <w:sz w:val="24"/>
          <w:szCs w:val="24"/>
          <w:rtl w:val="0"/>
          <w:lang w:val="en-US"/>
        </w:rPr>
        <w:t>—</w:t>
      </w:r>
      <w:r>
        <w:rPr>
          <w:rFonts w:ascii="Times New Roman"/>
          <w:sz w:val="24"/>
          <w:szCs w:val="24"/>
          <w:rtl w:val="0"/>
          <w:lang w:val="en-US"/>
        </w:rPr>
        <w:t xml:space="preserve">the exhibition was organized by the Association of American Painters and Sculptors (AAPS), a small group of </w:t>
      </w:r>
      <w:ins w:id="14" w:date="2014-03-31T13:36:57Z" w:author="Sophie Pinkoski">
        <w:r>
          <w:rPr>
            <w:rFonts w:ascii="Times New Roman"/>
            <w:sz w:val="24"/>
            <w:szCs w:val="24"/>
            <w:rtl w:val="0"/>
            <w:lang w:val="en-US"/>
          </w:rPr>
          <w:t xml:space="preserve">American </w:t>
        </w:r>
      </w:ins>
      <w:del w:id="15" w:date="2014-03-31T13:36:55Z" w:author="Sophie Pinkoski">
        <w:r>
          <w:rPr>
            <w:rFonts w:ascii="Times New Roman"/>
            <w:sz w:val="24"/>
            <w:szCs w:val="24"/>
            <w:rtl w:val="0"/>
            <w:lang w:val="en-US"/>
          </w:rPr>
          <w:delText xml:space="preserve">U.S. </w:delText>
        </w:r>
      </w:del>
      <w:r>
        <w:rPr>
          <w:rFonts w:ascii="Times New Roman"/>
          <w:sz w:val="24"/>
          <w:szCs w:val="24"/>
          <w:rtl w:val="0"/>
          <w:lang w:val="en-US"/>
        </w:rPr>
        <w:t xml:space="preserve">artists, with the goal of offering a survey of </w:t>
      </w:r>
      <w:ins w:id="16" w:date="2014-03-31T13:36:29Z" w:author="Sophie Pinkoski">
        <w:r>
          <w:rPr>
            <w:rFonts w:ascii="Times New Roman"/>
            <w:sz w:val="24"/>
            <w:szCs w:val="24"/>
            <w:rtl w:val="0"/>
            <w:lang w:val="en-US"/>
          </w:rPr>
          <w:t>M</w:t>
        </w:r>
      </w:ins>
      <w:del w:id="17" w:date="2014-03-31T13:36:26Z" w:author="Sophie Pinkoski">
        <w:r>
          <w:rPr>
            <w:rFonts w:ascii="Times New Roman"/>
            <w:sz w:val="24"/>
            <w:szCs w:val="24"/>
            <w:rtl w:val="0"/>
          </w:rPr>
          <w:delText>m</w:delText>
        </w:r>
      </w:del>
      <w:r>
        <w:rPr>
          <w:rFonts w:ascii="Times New Roman"/>
          <w:sz w:val="24"/>
          <w:szCs w:val="24"/>
          <w:rtl w:val="0"/>
          <w:lang w:val="en-US"/>
        </w:rPr>
        <w:t xml:space="preserve">odern art from Impressionism to Cubism and to spur the establishment of </w:t>
      </w:r>
      <w:ins w:id="18" w:date="2014-03-31T13:36:48Z" w:author="Sophie Pinkoski">
        <w:r>
          <w:rPr>
            <w:rFonts w:ascii="Times New Roman"/>
            <w:sz w:val="24"/>
            <w:szCs w:val="24"/>
            <w:rtl w:val="0"/>
            <w:lang w:val="en-US"/>
          </w:rPr>
          <w:t>M</w:t>
        </w:r>
      </w:ins>
      <w:del w:id="19" w:date="2014-03-31T13:36:46Z" w:author="Sophie Pinkoski">
        <w:r>
          <w:rPr>
            <w:rFonts w:ascii="Times New Roman"/>
            <w:sz w:val="24"/>
            <w:szCs w:val="24"/>
            <w:rtl w:val="0"/>
          </w:rPr>
          <w:delText>m</w:delText>
        </w:r>
      </w:del>
      <w:r>
        <w:rPr>
          <w:rFonts w:ascii="Times New Roman"/>
          <w:sz w:val="24"/>
          <w:szCs w:val="24"/>
          <w:rtl w:val="0"/>
          <w:lang w:val="en-US"/>
        </w:rPr>
        <w:t>odern art in the United States. The exhibition ran for four weeks (</w:t>
      </w:r>
      <w:del w:id="20" w:date="2014-03-31T13:37:26Z" w:author="Sophie Pinkoski">
        <w:r>
          <w:rPr>
            <w:rFonts w:ascii="Times New Roman"/>
            <w:sz w:val="24"/>
            <w:szCs w:val="24"/>
            <w:rtl w:val="0"/>
          </w:rPr>
          <w:delText>17</w:delText>
        </w:r>
      </w:del>
      <w:del w:id="21" w:date="2014-03-31T13:37:26Z" w:author="Sophie Pinkoski">
        <w:r>
          <w:rPr>
            <w:rFonts w:ascii="Times New Roman"/>
            <w:sz w:val="24"/>
            <w:szCs w:val="24"/>
            <w:vertAlign w:val="superscript"/>
            <w:rtl w:val="0"/>
            <w:lang w:val="en-US"/>
          </w:rPr>
          <w:delText>th</w:delText>
        </w:r>
      </w:del>
      <w:del w:id="22" w:date="2014-03-31T13:37:26Z" w:author="Sophie Pinkoski">
        <w:r>
          <w:rPr>
            <w:rFonts w:ascii="Times New Roman"/>
            <w:sz w:val="24"/>
            <w:szCs w:val="24"/>
            <w:rtl w:val="0"/>
          </w:rPr>
          <w:delText xml:space="preserve"> </w:delText>
        </w:r>
      </w:del>
      <w:r>
        <w:rPr>
          <w:rFonts w:ascii="Times New Roman"/>
          <w:sz w:val="24"/>
          <w:szCs w:val="24"/>
          <w:rtl w:val="0"/>
          <w:lang w:val="en-US"/>
        </w:rPr>
        <w:t>February</w:t>
      </w:r>
      <w:ins w:id="23" w:date="2014-03-31T13:37:38Z" w:author="Sophie Pinkoski">
        <w:r>
          <w:rPr>
            <w:rFonts w:ascii="Times New Roman"/>
            <w:sz w:val="24"/>
            <w:szCs w:val="24"/>
            <w:rtl w:val="0"/>
            <w:lang w:val="en-US"/>
          </w:rPr>
          <w:t xml:space="preserve"> 17 </w:t>
        </w:r>
      </w:ins>
      <w:del w:id="24" w:date="2014-03-31T13:37:18Z" w:author="Sophie Pinkoski">
        <w:r>
          <w:rPr>
            <w:rFonts w:ascii="Times New Roman"/>
            <w:sz w:val="24"/>
            <w:szCs w:val="24"/>
            <w:rtl w:val="0"/>
          </w:rPr>
          <w:delText xml:space="preserve"> </w:delText>
        </w:r>
      </w:del>
      <w:ins w:id="25" w:date="2014-03-31T13:37:40Z" w:author="Sophie Pinkoski">
        <w:r>
          <w:rPr>
            <w:rFonts w:ascii="Times New Roman"/>
            <w:sz w:val="24"/>
            <w:szCs w:val="24"/>
            <w:rtl w:val="0"/>
            <w:lang w:val="en-US"/>
          </w:rPr>
          <w:t xml:space="preserve">- </w:t>
        </w:r>
      </w:ins>
      <w:del w:id="26" w:date="2014-03-31T13:37:32Z" w:author="Sophie Pinkoski">
        <w:r>
          <w:rPr>
            <w:rFonts w:ascii="Times New Roman"/>
            <w:sz w:val="24"/>
            <w:szCs w:val="24"/>
            <w:rtl w:val="0"/>
          </w:rPr>
          <w:delText>- 15</w:delText>
        </w:r>
      </w:del>
      <w:del w:id="27" w:date="2014-03-31T13:37:32Z" w:author="Sophie Pinkoski">
        <w:r>
          <w:rPr>
            <w:rFonts w:ascii="Times New Roman"/>
            <w:sz w:val="24"/>
            <w:szCs w:val="24"/>
            <w:vertAlign w:val="superscript"/>
            <w:rtl w:val="0"/>
            <w:lang w:val="en-US"/>
          </w:rPr>
          <w:delText>th</w:delText>
        </w:r>
      </w:del>
      <w:del w:id="28" w:date="2014-03-31T13:37:32Z" w:author="Sophie Pinkoski">
        <w:r>
          <w:rPr>
            <w:rFonts w:ascii="Times New Roman"/>
            <w:sz w:val="24"/>
            <w:szCs w:val="24"/>
            <w:rtl w:val="0"/>
          </w:rPr>
          <w:delText xml:space="preserve"> </w:delText>
        </w:r>
      </w:del>
      <w:r>
        <w:rPr>
          <w:rFonts w:ascii="Times New Roman"/>
          <w:sz w:val="24"/>
          <w:szCs w:val="24"/>
          <w:rtl w:val="0"/>
        </w:rPr>
        <w:t>March</w:t>
      </w:r>
      <w:ins w:id="29" w:date="2014-03-31T13:37:52Z" w:author="Sophie Pinkoski">
        <w:r>
          <w:rPr>
            <w:rFonts w:ascii="Times New Roman"/>
            <w:sz w:val="24"/>
            <w:szCs w:val="24"/>
            <w:rtl w:val="0"/>
            <w:lang w:val="en-US"/>
          </w:rPr>
          <w:t xml:space="preserve"> 15, 1913</w:t>
        </w:r>
      </w:ins>
      <w:r>
        <w:rPr>
          <w:rFonts w:ascii="Times New Roman"/>
          <w:sz w:val="24"/>
          <w:szCs w:val="24"/>
          <w:rtl w:val="0"/>
          <w:lang w:val="en-US"/>
        </w:rPr>
        <w:t xml:space="preserve">) and offered more than 1,300 works by 308 artists who hailed from </w:t>
      </w:r>
      <w:del w:id="30" w:date="2014-03-31T13:38:09Z" w:author="Sophie Pinkoski">
        <w:r>
          <w:rPr>
            <w:rFonts w:ascii="Times New Roman"/>
            <w:sz w:val="24"/>
            <w:szCs w:val="24"/>
            <w:rtl w:val="0"/>
          </w:rPr>
          <w:delText>25</w:delText>
        </w:r>
      </w:del>
      <w:ins w:id="31" w:date="2014-03-31T13:38:12Z" w:author="Sophie Pinkoski">
        <w:r>
          <w:rPr>
            <w:rFonts w:ascii="Times New Roman"/>
            <w:sz w:val="24"/>
            <w:szCs w:val="24"/>
            <w:rtl w:val="0"/>
            <w:lang w:val="en-US"/>
          </w:rPr>
          <w:t>twenty-five</w:t>
        </w:r>
      </w:ins>
      <w:r>
        <w:rPr>
          <w:rFonts w:ascii="Times New Roman"/>
          <w:sz w:val="24"/>
          <w:szCs w:val="24"/>
          <w:rtl w:val="0"/>
          <w:lang w:val="en-US"/>
        </w:rPr>
        <w:t xml:space="preserve"> nations (though </w:t>
      </w:r>
      <w:del w:id="32" w:date="2014-03-31T13:38:21Z" w:author="Sophie Pinkoski">
        <w:r>
          <w:rPr>
            <w:rFonts w:ascii="Times New Roman"/>
            <w:sz w:val="24"/>
            <w:szCs w:val="24"/>
            <w:rtl w:val="0"/>
          </w:rPr>
          <w:delText>US</w:delText>
        </w:r>
      </w:del>
      <w:ins w:id="33" w:date="2014-03-31T13:38:23Z" w:author="Sophie Pinkoski">
        <w:r>
          <w:rPr>
            <w:rFonts w:ascii="Times New Roman"/>
            <w:sz w:val="24"/>
            <w:szCs w:val="24"/>
            <w:rtl w:val="0"/>
            <w:lang w:val="en-US"/>
          </w:rPr>
          <w:t>American</w:t>
        </w:r>
      </w:ins>
      <w:r>
        <w:rPr>
          <w:rFonts w:ascii="Times New Roman"/>
          <w:sz w:val="24"/>
          <w:szCs w:val="24"/>
          <w:rtl w:val="0"/>
          <w:lang w:val="en-US"/>
        </w:rPr>
        <w:t xml:space="preserve"> artists composed more than half of this total). Fifty-three of the artists were women, a few of whom exhibited work alongside their husbands. Other Armory Show artists are among the most well-known names in current art history, including Mary Cassatt, Paul C</w:t>
      </w:r>
      <w:r>
        <w:rPr>
          <w:rFonts w:ascii="Arial Unicode MS" w:cs="Arial Unicode MS" w:hAnsi="Calibri" w:eastAsia="Arial Unicode MS" w:hint="default"/>
          <w:sz w:val="24"/>
          <w:szCs w:val="24"/>
          <w:rtl w:val="0"/>
          <w:lang w:val="en-US"/>
        </w:rPr>
        <w:t>é</w:t>
      </w:r>
      <w:r>
        <w:rPr>
          <w:rFonts w:ascii="Times New Roman"/>
          <w:sz w:val="24"/>
          <w:szCs w:val="24"/>
          <w:rtl w:val="0"/>
          <w:lang w:val="en-US"/>
        </w:rPr>
        <w:t xml:space="preserve">zanne, Marcel Duchamp, and Pablo Picasso. Conservative estimates put attendance for the Armory Show at 3,214 visitors a day, or a total of </w:t>
      </w:r>
      <w:del w:id="34" w:date="2014-03-31T13:38:53Z" w:author="Sophie Pinkoski">
        <w:r>
          <w:rPr>
            <w:rFonts w:ascii="Times New Roman"/>
            <w:sz w:val="24"/>
            <w:szCs w:val="24"/>
            <w:rtl w:val="0"/>
          </w:rPr>
          <w:delText>90,000</w:delText>
        </w:r>
      </w:del>
      <w:ins w:id="35" w:date="2014-03-31T13:38:55Z" w:author="Sophie Pinkoski">
        <w:r>
          <w:rPr>
            <w:rFonts w:ascii="Times New Roman"/>
            <w:sz w:val="24"/>
            <w:szCs w:val="24"/>
            <w:rtl w:val="0"/>
            <w:lang w:val="en-US"/>
          </w:rPr>
          <w:t>ninety-thousand</w:t>
        </w:r>
      </w:ins>
      <w:r>
        <w:rPr>
          <w:rFonts w:ascii="Times New Roman"/>
          <w:sz w:val="24"/>
          <w:szCs w:val="24"/>
          <w:rtl w:val="0"/>
          <w:lang w:val="en-US"/>
        </w:rPr>
        <w:t xml:space="preserve"> visitors in the four weeks of the Armory</w:t>
      </w:r>
      <w:r>
        <w:rPr>
          <w:rFonts w:ascii="Arial Unicode MS" w:cs="Arial Unicode MS" w:hAnsi="Calibri" w:eastAsia="Arial Unicode MS" w:hint="default"/>
          <w:sz w:val="24"/>
          <w:szCs w:val="24"/>
          <w:rtl w:val="0"/>
          <w:lang w:val="en-US"/>
        </w:rPr>
        <w:t>’</w:t>
      </w:r>
      <w:r>
        <w:rPr>
          <w:rFonts w:ascii="Times New Roman"/>
          <w:sz w:val="24"/>
          <w:szCs w:val="24"/>
          <w:rtl w:val="0"/>
          <w:lang w:val="en-US"/>
        </w:rPr>
        <w:t xml:space="preserve">s run in New York, though some estimate the overall attendance closer to a quarter of a million.  </w:t>
      </w:r>
    </w:p>
    <w:p>
      <w:pPr>
        <w:pStyle w:val="Body"/>
        <w:rPr>
          <w:rFonts w:ascii="Times New Roman" w:cs="Times New Roman" w:hAnsi="Times New Roman" w:eastAsia="Times New Roman"/>
          <w:sz w:val="24"/>
          <w:szCs w:val="24"/>
        </w:rPr>
      </w:pPr>
      <w:r>
        <w:rPr>
          <w:rFonts w:ascii="Times New Roman"/>
          <w:sz w:val="24"/>
          <w:szCs w:val="24"/>
          <w:rtl w:val="0"/>
          <w:lang w:val="en-US"/>
        </w:rPr>
        <w:t>The impact of the Armory Show was both immediate and lasting. Attendees included former U.S. President</w:t>
      </w:r>
      <w:ins w:id="36" w:date="2014-03-31T13:39:52Z" w:author="Sophie Pinkoski">
        <w:r>
          <w:rPr>
            <w:rFonts w:ascii="Times New Roman"/>
            <w:sz w:val="24"/>
            <w:szCs w:val="24"/>
            <w:rtl w:val="0"/>
            <w:lang w:val="en-US"/>
          </w:rPr>
          <w:t>,</w:t>
        </w:r>
      </w:ins>
      <w:r>
        <w:rPr>
          <w:rFonts w:ascii="Times New Roman"/>
          <w:sz w:val="24"/>
          <w:szCs w:val="24"/>
          <w:rtl w:val="0"/>
          <w:lang w:val="en-US"/>
        </w:rPr>
        <w:t xml:space="preserve"> Theodore Roosevelt, who wrote a somewhat favo</w:t>
      </w:r>
      <w:ins w:id="37" w:date="2014-03-31T13:39:56Z" w:author="Sophie Pinkoski">
        <w:r>
          <w:rPr>
            <w:rFonts w:ascii="Times New Roman"/>
            <w:sz w:val="24"/>
            <w:szCs w:val="24"/>
            <w:rtl w:val="0"/>
            <w:lang w:val="en-US"/>
          </w:rPr>
          <w:t>u</w:t>
        </w:r>
      </w:ins>
      <w:r>
        <w:rPr>
          <w:rFonts w:ascii="Times New Roman"/>
          <w:sz w:val="24"/>
          <w:szCs w:val="24"/>
          <w:rtl w:val="0"/>
          <w:lang w:val="en-US"/>
        </w:rPr>
        <w:t>rable, if not bemused, critique of the exhibition. While much critical notice of the Armory Show was censorious, the exhibition nevertheless produced considerable interest. After the New York premier</w:t>
      </w:r>
      <w:ins w:id="38" w:date="2014-03-31T13:40:15Z" w:author="Sophie Pinkoski">
        <w:r>
          <w:rPr>
            <w:rFonts w:ascii="Times New Roman"/>
            <w:sz w:val="24"/>
            <w:szCs w:val="24"/>
            <w:rtl w:val="0"/>
            <w:lang w:val="en-US"/>
          </w:rPr>
          <w:t>e</w:t>
        </w:r>
      </w:ins>
      <w:r>
        <w:rPr>
          <w:rFonts w:ascii="Times New Roman"/>
          <w:sz w:val="24"/>
          <w:szCs w:val="24"/>
          <w:rtl w:val="0"/>
          <w:lang w:val="en-US"/>
        </w:rPr>
        <w:t xml:space="preserve">, a much smaller version (about </w:t>
      </w:r>
      <w:ins w:id="39" w:date="2014-03-31T13:40:24Z" w:author="Sophie Pinkoski">
        <w:r>
          <w:rPr>
            <w:rFonts w:ascii="Times New Roman"/>
            <w:sz w:val="24"/>
            <w:szCs w:val="24"/>
            <w:rtl w:val="0"/>
            <w:lang w:val="en-US"/>
          </w:rPr>
          <w:t>three-hundred</w:t>
        </w:r>
      </w:ins>
      <w:del w:id="40" w:date="2014-03-31T13:40:21Z" w:author="Sophie Pinkoski">
        <w:r>
          <w:rPr>
            <w:rFonts w:ascii="Times New Roman"/>
            <w:sz w:val="24"/>
            <w:szCs w:val="24"/>
            <w:rtl w:val="0"/>
          </w:rPr>
          <w:delText>300</w:delText>
        </w:r>
      </w:del>
      <w:r>
        <w:rPr>
          <w:rFonts w:ascii="Times New Roman"/>
          <w:sz w:val="24"/>
          <w:szCs w:val="24"/>
          <w:rtl w:val="0"/>
          <w:lang w:val="en-US"/>
        </w:rPr>
        <w:t xml:space="preserve"> works) of the Armory Show featuring only European artists toured the U.S., stopping in Chicago, where approximately 188,000 people attended, with some attendees vigorously protesting the controversial avant-garde works, including paintings burned in effigy. The Armory Show</w:t>
      </w:r>
      <w:r>
        <w:rPr>
          <w:rFonts w:ascii="Arial Unicode MS" w:cs="Arial Unicode MS" w:hAnsi="Calibri" w:eastAsia="Arial Unicode MS" w:hint="default"/>
          <w:sz w:val="24"/>
          <w:szCs w:val="24"/>
          <w:rtl w:val="0"/>
          <w:lang w:val="en-US"/>
        </w:rPr>
        <w:t>’</w:t>
      </w:r>
      <w:r>
        <w:rPr>
          <w:rFonts w:ascii="Times New Roman"/>
          <w:sz w:val="24"/>
          <w:szCs w:val="24"/>
          <w:rtl w:val="0"/>
          <w:lang w:val="en-US"/>
        </w:rPr>
        <w:t xml:space="preserve">s tour ended in Boston, where the show was largely boycotted by society afraid to be associated with the new art.  </w:t>
      </w:r>
    </w:p>
    <w:p>
      <w:pPr>
        <w:pStyle w:val="Body"/>
        <w:rPr>
          <w:rFonts w:ascii="Times New Roman" w:cs="Times New Roman" w:hAnsi="Times New Roman" w:eastAsia="Times New Roman"/>
          <w:sz w:val="24"/>
          <w:szCs w:val="24"/>
        </w:rPr>
      </w:pPr>
      <w:r>
        <w:rPr>
          <w:rFonts w:ascii="Times New Roman"/>
          <w:sz w:val="24"/>
          <w:szCs w:val="24"/>
          <w:rtl w:val="0"/>
          <w:lang w:val="en-US"/>
        </w:rPr>
        <w:t>The Armory Show impacted visual arts in America both aesthetically and materially. The formation of several of the nation</w:t>
      </w:r>
      <w:r>
        <w:rPr>
          <w:rFonts w:ascii="Arial Unicode MS" w:cs="Arial Unicode MS" w:hAnsi="Calibri" w:eastAsia="Arial Unicode MS" w:hint="default"/>
          <w:sz w:val="24"/>
          <w:szCs w:val="24"/>
          <w:rtl w:val="0"/>
          <w:lang w:val="en-US"/>
        </w:rPr>
        <w:t>’</w:t>
      </w:r>
      <w:r>
        <w:rPr>
          <w:rFonts w:ascii="Times New Roman"/>
          <w:sz w:val="24"/>
          <w:szCs w:val="24"/>
          <w:rtl w:val="0"/>
          <w:lang w:val="en-US"/>
        </w:rPr>
        <w:t>s most important modern art collections have been directly linked to the Armory Show. Collections first influenced by visits to the Armory include the Lillie Bliss collection, which became the core of the Museum of Modern Art in New York</w:t>
      </w:r>
      <w:ins w:id="41" w:date="2014-03-31T13:41:27Z" w:author="Sophie Pinkoski">
        <w:r>
          <w:rPr>
            <w:rFonts w:ascii="Times New Roman"/>
            <w:sz w:val="24"/>
            <w:szCs w:val="24"/>
            <w:rtl w:val="0"/>
            <w:lang w:val="en-US"/>
          </w:rPr>
          <w:t>;</w:t>
        </w:r>
      </w:ins>
      <w:del w:id="42" w:date="2014-03-31T13:41:27Z" w:author="Sophie Pinkoski">
        <w:r>
          <w:rPr>
            <w:rFonts w:ascii="Times New Roman"/>
            <w:sz w:val="24"/>
            <w:szCs w:val="24"/>
            <w:rtl w:val="0"/>
          </w:rPr>
          <w:delText>,</w:delText>
        </w:r>
      </w:del>
      <w:r>
        <w:rPr>
          <w:rFonts w:ascii="Times New Roman"/>
          <w:sz w:val="24"/>
          <w:szCs w:val="24"/>
          <w:rtl w:val="0"/>
          <w:lang w:val="en-US"/>
        </w:rPr>
        <w:t xml:space="preserve"> the Arensberg collection, which became the Louise and Walter Arensberg Collection of the Philadelphia Museum of Art</w:t>
      </w:r>
      <w:ins w:id="43" w:date="2014-03-31T13:41:31Z" w:author="Sophie Pinkoski">
        <w:r>
          <w:rPr>
            <w:rFonts w:ascii="Times New Roman"/>
            <w:sz w:val="24"/>
            <w:szCs w:val="24"/>
            <w:rtl w:val="0"/>
            <w:lang w:val="en-US"/>
          </w:rPr>
          <w:t>;</w:t>
        </w:r>
      </w:ins>
      <w:del w:id="44" w:date="2014-03-31T13:41:31Z" w:author="Sophie Pinkoski">
        <w:r>
          <w:rPr>
            <w:rFonts w:ascii="Times New Roman"/>
            <w:sz w:val="24"/>
            <w:szCs w:val="24"/>
            <w:rtl w:val="0"/>
          </w:rPr>
          <w:delText>,</w:delText>
        </w:r>
      </w:del>
      <w:r>
        <w:rPr>
          <w:rFonts w:ascii="Times New Roman"/>
          <w:sz w:val="24"/>
          <w:szCs w:val="24"/>
          <w:rtl w:val="0"/>
          <w:lang w:val="en-US"/>
        </w:rPr>
        <w:t xml:space="preserve"> Katherine Drier</w:t>
      </w:r>
      <w:r>
        <w:rPr>
          <w:rFonts w:ascii="Arial Unicode MS" w:cs="Arial Unicode MS" w:hAnsi="Calibri" w:eastAsia="Arial Unicode MS" w:hint="default"/>
          <w:sz w:val="24"/>
          <w:szCs w:val="24"/>
          <w:rtl w:val="0"/>
          <w:lang w:val="en-US"/>
        </w:rPr>
        <w:t>’</w:t>
      </w:r>
      <w:r>
        <w:rPr>
          <w:rFonts w:ascii="Times New Roman"/>
          <w:sz w:val="24"/>
          <w:szCs w:val="24"/>
          <w:rtl w:val="0"/>
          <w:lang w:val="en-US"/>
        </w:rPr>
        <w:t>s Collection of the Soci</w:t>
      </w:r>
      <w:r>
        <w:rPr>
          <w:rFonts w:ascii="Arial Unicode MS" w:cs="Arial Unicode MS" w:hAnsi="Calibri" w:eastAsia="Arial Unicode MS" w:hint="default"/>
          <w:sz w:val="24"/>
          <w:szCs w:val="24"/>
          <w:rtl w:val="0"/>
          <w:lang w:val="en-US"/>
        </w:rPr>
        <w:t>é</w:t>
      </w:r>
      <w:r>
        <w:rPr>
          <w:rFonts w:ascii="Times New Roman"/>
          <w:sz w:val="24"/>
          <w:szCs w:val="24"/>
          <w:rtl w:val="0"/>
        </w:rPr>
        <w:t>t</w:t>
      </w:r>
      <w:r>
        <w:rPr>
          <w:rFonts w:ascii="Arial Unicode MS" w:cs="Arial Unicode MS" w:hAnsi="Calibri" w:eastAsia="Arial Unicode MS" w:hint="default"/>
          <w:sz w:val="24"/>
          <w:szCs w:val="24"/>
          <w:rtl w:val="0"/>
          <w:lang w:val="en-US"/>
        </w:rPr>
        <w:t xml:space="preserve">é </w:t>
      </w:r>
      <w:r>
        <w:rPr>
          <w:rFonts w:ascii="Times New Roman"/>
          <w:sz w:val="24"/>
          <w:szCs w:val="24"/>
          <w:rtl w:val="0"/>
          <w:lang w:val="en-US"/>
        </w:rPr>
        <w:t>Anonyme, now at Yale University</w:t>
      </w:r>
      <w:ins w:id="45" w:date="2014-03-31T13:41:36Z" w:author="Sophie Pinkoski">
        <w:r>
          <w:rPr>
            <w:rFonts w:ascii="Times New Roman"/>
            <w:sz w:val="24"/>
            <w:szCs w:val="24"/>
            <w:rtl w:val="0"/>
            <w:lang w:val="en-US"/>
          </w:rPr>
          <w:t>;</w:t>
        </w:r>
      </w:ins>
      <w:del w:id="46" w:date="2014-03-31T13:41:35Z" w:author="Sophie Pinkoski">
        <w:r>
          <w:rPr>
            <w:rFonts w:ascii="Times New Roman"/>
            <w:sz w:val="24"/>
            <w:szCs w:val="24"/>
            <w:rtl w:val="0"/>
          </w:rPr>
          <w:delText>,</w:delText>
        </w:r>
      </w:del>
      <w:r>
        <w:rPr>
          <w:rFonts w:ascii="Times New Roman"/>
          <w:sz w:val="24"/>
          <w:szCs w:val="24"/>
          <w:rtl w:val="0"/>
          <w:lang w:val="en-US"/>
        </w:rPr>
        <w:t xml:space="preserve"> and the Eddy collection, which became the Chicago Art Institute</w:t>
      </w:r>
      <w:r>
        <w:rPr>
          <w:rFonts w:ascii="Arial Unicode MS" w:cs="Arial Unicode MS" w:hAnsi="Calibri" w:eastAsia="Arial Unicode MS" w:hint="default"/>
          <w:sz w:val="24"/>
          <w:szCs w:val="24"/>
          <w:rtl w:val="0"/>
          <w:lang w:val="en-US"/>
        </w:rPr>
        <w:t>’</w:t>
      </w:r>
      <w:r>
        <w:rPr>
          <w:rFonts w:ascii="Times New Roman"/>
          <w:sz w:val="24"/>
          <w:szCs w:val="24"/>
          <w:rtl w:val="0"/>
          <w:lang w:val="en-US"/>
        </w:rPr>
        <w:t xml:space="preserve">s Arthur Jerome Eddy Memorial Collection. Additionally, after the success of the Armory, new galleries, publications, associations, and exhibitions dedicated to </w:t>
      </w:r>
      <w:ins w:id="47" w:date="2014-03-31T13:41:46Z" w:author="Sophie Pinkoski">
        <w:r>
          <w:rPr>
            <w:rFonts w:ascii="Times New Roman"/>
            <w:sz w:val="24"/>
            <w:szCs w:val="24"/>
            <w:rtl w:val="0"/>
            <w:lang w:val="en-US"/>
          </w:rPr>
          <w:t>M</w:t>
        </w:r>
      </w:ins>
      <w:del w:id="48" w:date="2014-03-31T13:41:46Z" w:author="Sophie Pinkoski">
        <w:r>
          <w:rPr>
            <w:rFonts w:ascii="Times New Roman"/>
            <w:sz w:val="24"/>
            <w:szCs w:val="24"/>
            <w:rtl w:val="0"/>
          </w:rPr>
          <w:delText>m</w:delText>
        </w:r>
      </w:del>
      <w:r>
        <w:rPr>
          <w:rFonts w:ascii="Times New Roman"/>
          <w:sz w:val="24"/>
          <w:szCs w:val="24"/>
          <w:rtl w:val="0"/>
          <w:lang w:val="en-US"/>
        </w:rPr>
        <w:t>odern art proliferated. In 1994, an annual art fair named in hono</w:t>
      </w:r>
      <w:ins w:id="49" w:date="2014-03-31T13:41:52Z" w:author="Sophie Pinkoski">
        <w:r>
          <w:rPr>
            <w:rFonts w:ascii="Times New Roman"/>
            <w:sz w:val="24"/>
            <w:szCs w:val="24"/>
            <w:rtl w:val="0"/>
            <w:lang w:val="en-US"/>
          </w:rPr>
          <w:t>u</w:t>
        </w:r>
      </w:ins>
      <w:r>
        <w:rPr>
          <w:rFonts w:ascii="Times New Roman"/>
          <w:sz w:val="24"/>
          <w:szCs w:val="24"/>
          <w:rtl w:val="0"/>
          <w:lang w:val="en-US"/>
        </w:rPr>
        <w:t xml:space="preserve">r of the 1913 Armory Show was initiated.  This current </w:t>
      </w:r>
      <w:r>
        <w:rPr>
          <w:rFonts w:ascii="Arial Unicode MS" w:cs="Arial Unicode MS" w:hAnsi="Calibri" w:eastAsia="Arial Unicode MS" w:hint="default"/>
          <w:sz w:val="24"/>
          <w:szCs w:val="24"/>
          <w:rtl w:val="0"/>
          <w:lang w:val="en-US"/>
        </w:rPr>
        <w:t>“</w:t>
      </w:r>
      <w:r>
        <w:rPr>
          <w:rFonts w:ascii="Times New Roman"/>
          <w:sz w:val="24"/>
          <w:szCs w:val="24"/>
          <w:rtl w:val="0"/>
        </w:rPr>
        <w:t>Armory Show,</w:t>
      </w:r>
      <w:r>
        <w:rPr>
          <w:rFonts w:ascii="Arial Unicode MS" w:cs="Arial Unicode MS" w:hAnsi="Calibri" w:eastAsia="Arial Unicode MS" w:hint="default"/>
          <w:sz w:val="24"/>
          <w:szCs w:val="24"/>
          <w:rtl w:val="0"/>
          <w:lang w:val="en-US"/>
        </w:rPr>
        <w:t xml:space="preserve">” </w:t>
      </w:r>
      <w:r>
        <w:rPr>
          <w:rFonts w:ascii="Times New Roman"/>
          <w:sz w:val="24"/>
          <w:szCs w:val="24"/>
          <w:rtl w:val="0"/>
          <w:lang w:val="en-US"/>
        </w:rPr>
        <w:t xml:space="preserve">held along the Hudson River in Manhattan, is a leading art fair in New York, as well as internationally. </w:t>
      </w:r>
    </w:p>
    <w:p>
      <w:pPr>
        <w:pStyle w:val="Body"/>
        <w:rPr>
          <w:rFonts w:ascii="Times New Roman Bold" w:cs="Times New Roman Bold" w:hAnsi="Times New Roman Bold" w:eastAsia="Times New Roman Bold"/>
          <w:sz w:val="24"/>
          <w:szCs w:val="24"/>
        </w:rPr>
      </w:pPr>
      <w:r>
        <w:rPr>
          <w:rFonts w:ascii="Times New Roman Bold"/>
          <w:sz w:val="24"/>
          <w:szCs w:val="24"/>
          <w:rtl w:val="0"/>
          <w:lang w:val="en-US"/>
        </w:rPr>
        <w:t>References and further reading</w:t>
      </w:r>
    </w:p>
    <w:p>
      <w:pPr>
        <w:pStyle w:val="Body"/>
        <w:rPr>
          <w:rFonts w:ascii="Times New Roman" w:cs="Times New Roman" w:hAnsi="Times New Roman" w:eastAsia="Times New Roman"/>
          <w:sz w:val="24"/>
          <w:szCs w:val="24"/>
        </w:rPr>
      </w:pPr>
      <w:r>
        <w:rPr>
          <w:rFonts w:ascii="Times New Roman"/>
          <w:sz w:val="24"/>
          <w:szCs w:val="24"/>
          <w:rtl w:val="0"/>
          <w:lang w:val="en-US"/>
        </w:rPr>
        <w:t>Association of American Painters and Sculptors.</w:t>
      </w:r>
      <w:r>
        <w:rPr>
          <w:rFonts w:ascii="Arial Unicode MS" w:cs="Arial Unicode MS" w:hAnsi="Calibri" w:eastAsia="Arial Unicode MS" w:hint="default"/>
          <w:sz w:val="24"/>
          <w:szCs w:val="24"/>
          <w:rtl w:val="0"/>
          <w:lang w:val="en-US"/>
        </w:rPr>
        <w:t xml:space="preserve"> “</w:t>
      </w:r>
      <w:r>
        <w:rPr>
          <w:rFonts w:ascii="Times New Roman"/>
          <w:sz w:val="24"/>
          <w:szCs w:val="24"/>
          <w:rtl w:val="0"/>
          <w:lang w:val="en-US"/>
        </w:rPr>
        <w:t xml:space="preserve">Catalogue of the </w:t>
      </w:r>
      <w:r>
        <w:rPr>
          <w:rFonts w:ascii="Times New Roman"/>
          <w:i w:val="1"/>
          <w:iCs w:val="1"/>
          <w:sz w:val="24"/>
          <w:szCs w:val="24"/>
          <w:rtl w:val="0"/>
          <w:lang w:val="en-US"/>
        </w:rPr>
        <w:t>International Exhibition of Modern Art</w:t>
      </w:r>
      <w:r>
        <w:rPr>
          <w:rFonts w:ascii="Times New Roman"/>
          <w:sz w:val="24"/>
          <w:szCs w:val="24"/>
          <w:rtl w:val="0"/>
        </w:rPr>
        <w:t>,</w:t>
      </w:r>
      <w:r>
        <w:rPr>
          <w:rFonts w:ascii="Arial Unicode MS" w:cs="Arial Unicode MS" w:hAnsi="Calibri" w:eastAsia="Arial Unicode MS" w:hint="default"/>
          <w:sz w:val="24"/>
          <w:szCs w:val="24"/>
          <w:rtl w:val="0"/>
          <w:lang w:val="en-US"/>
        </w:rPr>
        <w:t xml:space="preserve">” </w:t>
      </w:r>
      <w:r>
        <w:rPr>
          <w:rFonts w:ascii="Times New Roman"/>
          <w:sz w:val="24"/>
          <w:szCs w:val="24"/>
          <w:rtl w:val="0"/>
          <w:lang w:val="en-US"/>
        </w:rPr>
        <w:t>New York, February 17-March 15, 1913.</w:t>
      </w:r>
    </w:p>
    <w:p>
      <w:pPr>
        <w:pStyle w:val="Body"/>
        <w:rPr>
          <w:rFonts w:ascii="Times New Roman" w:cs="Times New Roman" w:hAnsi="Times New Roman" w:eastAsia="Times New Roman"/>
          <w:sz w:val="24"/>
          <w:szCs w:val="24"/>
        </w:rPr>
      </w:pPr>
      <w:r>
        <w:rPr>
          <w:rFonts w:ascii="Times New Roman"/>
          <w:sz w:val="24"/>
          <w:szCs w:val="24"/>
          <w:rtl w:val="0"/>
        </w:rPr>
        <w:t xml:space="preserve">Kuhn, W. (1938). </w:t>
      </w:r>
      <w:r>
        <w:rPr>
          <w:rFonts w:ascii="Times New Roman"/>
          <w:i w:val="1"/>
          <w:iCs w:val="1"/>
          <w:sz w:val="24"/>
          <w:szCs w:val="24"/>
          <w:rtl w:val="0"/>
          <w:lang w:val="en-US"/>
        </w:rPr>
        <w:t>The Story of the Armory Show</w:t>
      </w:r>
      <w:r>
        <w:rPr>
          <w:rFonts w:ascii="Times New Roman"/>
          <w:sz w:val="24"/>
          <w:szCs w:val="24"/>
          <w:rtl w:val="0"/>
        </w:rPr>
        <w:t>. New York.</w:t>
      </w:r>
    </w:p>
    <w:p>
      <w:pPr>
        <w:pStyle w:val="Body"/>
        <w:rPr>
          <w:rFonts w:ascii="Times New Roman" w:cs="Times New Roman" w:hAnsi="Times New Roman" w:eastAsia="Times New Roman"/>
          <w:sz w:val="24"/>
          <w:szCs w:val="24"/>
        </w:rPr>
      </w:pPr>
      <w:r>
        <w:rPr>
          <w:rFonts w:ascii="Times New Roman"/>
          <w:sz w:val="24"/>
          <w:szCs w:val="24"/>
          <w:rtl w:val="0"/>
        </w:rPr>
        <w:t xml:space="preserve">Staples, S. (2001). </w:t>
      </w:r>
      <w:r>
        <w:rPr>
          <w:rFonts w:ascii="Times New Roman"/>
          <w:i w:val="1"/>
          <w:iCs w:val="1"/>
          <w:sz w:val="24"/>
          <w:szCs w:val="24"/>
          <w:rtl w:val="0"/>
          <w:lang w:val="en-US"/>
        </w:rPr>
        <w:t>As Avant-Garde as the Rest of Them: An Introduction to the Armory Show</w:t>
      </w:r>
      <w:r>
        <w:rPr>
          <w:rFonts w:ascii="Times New Roman"/>
          <w:sz w:val="24"/>
          <w:szCs w:val="24"/>
          <w:rtl w:val="0"/>
        </w:rPr>
        <w:t xml:space="preserve">. </w:t>
      </w:r>
      <w:hyperlink r:id="rId5" w:history="1">
        <w:r>
          <w:rPr>
            <w:rStyle w:val="Hyperlink.0"/>
            <w:rFonts w:ascii="Times New Roman"/>
            <w:sz w:val="24"/>
            <w:szCs w:val="24"/>
            <w:rtl w:val="0"/>
            <w:lang w:val="en-US"/>
          </w:rPr>
          <w:t>http://xroads.virginia.edu/~museum/armory/intro.html</w:t>
        </w:r>
      </w:hyperlink>
    </w:p>
    <w:p>
      <w:pPr>
        <w:pStyle w:val="Body"/>
        <w:rPr>
          <w:rFonts w:ascii="Times New Roman" w:cs="Times New Roman" w:hAnsi="Times New Roman" w:eastAsia="Times New Roman"/>
          <w:sz w:val="24"/>
          <w:szCs w:val="24"/>
        </w:rPr>
      </w:pPr>
    </w:p>
    <w:p>
      <w:pPr>
        <w:pStyle w:val="List Paragraph"/>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drawing>
          <wp:inline distT="0" distB="0" distL="0" distR="0">
            <wp:extent cx="2857500" cy="4843474"/>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jpg"/>
                    <pic:cNvPicPr/>
                  </pic:nvPicPr>
                  <pic:blipFill rotWithShape="1">
                    <a:blip r:embed="rId6">
                      <a:extLst/>
                    </a:blip>
                    <a:srcRect l="0" t="0" r="0" b="0"/>
                    <a:stretch>
                      <a:fillRect/>
                    </a:stretch>
                  </pic:blipFill>
                  <pic:spPr>
                    <a:xfrm>
                      <a:off x="0" y="0"/>
                      <a:ext cx="2857500" cy="4843474"/>
                    </a:xfrm>
                    <a:prstGeom prst="rect">
                      <a:avLst/>
                    </a:prstGeom>
                    <a:noFill/>
                    <a:ln>
                      <a:noFill/>
                    </a:ln>
                    <a:effectLst/>
                    <a:extLst/>
                  </pic:spPr>
                </pic:pic>
              </a:graphicData>
            </a:graphic>
          </wp:inline>
        </w:drawing>
      </w:r>
    </w:p>
    <w:p>
      <w:pPr>
        <w:pStyle w:val="Body"/>
        <w:rPr>
          <w:rFonts w:ascii="Times New Roman" w:cs="Times New Roman" w:hAnsi="Times New Roman" w:eastAsia="Times New Roman"/>
          <w:sz w:val="24"/>
          <w:szCs w:val="24"/>
        </w:rPr>
      </w:pPr>
      <w:r>
        <w:rPr>
          <w:rFonts w:ascii="Times New Roman"/>
          <w:sz w:val="24"/>
          <w:szCs w:val="24"/>
          <w:rtl w:val="0"/>
          <w:lang w:val="en-US"/>
        </w:rPr>
        <w:t>Catalogue of the International Exhibition of Modern Art in New York, 1913. Walt Kuhn, Kuhn family papers, and Armory Show records, Archives of American Art, Smithsonian Institution.</w:t>
      </w:r>
    </w:p>
    <w:p>
      <w:pPr>
        <w:pStyle w:val="Body"/>
        <w:rPr>
          <w:rFonts w:ascii="Times New Roman" w:cs="Times New Roman" w:hAnsi="Times New Roman" w:eastAsia="Times New Roman"/>
          <w:sz w:val="24"/>
          <w:szCs w:val="24"/>
        </w:rPr>
      </w:pPr>
      <w:r>
        <w:rPr>
          <w:rFonts w:ascii="Times New Roman"/>
          <w:sz w:val="24"/>
          <w:szCs w:val="24"/>
          <w:rtl w:val="0"/>
          <w:lang w:val="en-US"/>
        </w:rPr>
        <w:t xml:space="preserve">Physical Details: Exhibition catalog : 112 p. : ill. ; 20 x 11 cm. </w:t>
      </w:r>
    </w:p>
    <w:p>
      <w:pPr>
        <w:pStyle w:val="Body"/>
        <w:rPr>
          <w:rFonts w:ascii="Times New Roman" w:cs="Times New Roman" w:hAnsi="Times New Roman" w:eastAsia="Times New Roman"/>
          <w:sz w:val="24"/>
          <w:szCs w:val="24"/>
        </w:rPr>
      </w:pPr>
      <w:r>
        <w:rPr>
          <w:rFonts w:ascii="Times New Roman"/>
          <w:sz w:val="24"/>
          <w:szCs w:val="24"/>
          <w:rtl w:val="0"/>
          <w:lang w:val="en-US"/>
        </w:rPr>
        <w:t>Creator: Association of American Painters and Sculptors (New York, N.Y.)</w:t>
      </w:r>
    </w:p>
    <w:p>
      <w:pPr>
        <w:pStyle w:val="Body"/>
        <w:rPr>
          <w:rFonts w:ascii="Times New Roman" w:cs="Times New Roman" w:hAnsi="Times New Roman" w:eastAsia="Times New Roman"/>
          <w:sz w:val="24"/>
          <w:szCs w:val="24"/>
        </w:rPr>
      </w:pPr>
      <w:r>
        <w:rPr>
          <w:rFonts w:ascii="Times New Roman"/>
          <w:sz w:val="24"/>
          <w:szCs w:val="24"/>
          <w:rtl w:val="0"/>
          <w:lang w:val="en-US"/>
        </w:rPr>
        <w:t>Forms part of: Walt Kuhn, Kuhn family papers, and Armory Show records, 1859-1978, bulk 1900-1949</w:t>
      </w:r>
    </w:p>
    <w:p>
      <w:pPr>
        <w:pStyle w:val="Body"/>
        <w:rPr>
          <w:rFonts w:ascii="Times New Roman" w:cs="Times New Roman" w:hAnsi="Times New Roman" w:eastAsia="Times New Roman"/>
          <w:sz w:val="24"/>
          <w:szCs w:val="24"/>
        </w:rPr>
      </w:pPr>
      <w:r>
        <w:rPr>
          <w:rFonts w:ascii="Times New Roman"/>
          <w:sz w:val="24"/>
          <w:szCs w:val="24"/>
          <w:rtl w:val="0"/>
          <w:lang w:val="en-US"/>
        </w:rPr>
        <w:t>Rights Statement: U.S. public domain</w:t>
      </w:r>
    </w:p>
    <w:p>
      <w:pPr>
        <w:pStyle w:val="Body"/>
      </w:pPr>
      <w:hyperlink r:id="rId7" w:history="1">
        <w:r>
          <w:rPr>
            <w:rStyle w:val="Hyperlink.0"/>
            <w:rFonts w:ascii="Times New Roman"/>
            <w:sz w:val="24"/>
            <w:szCs w:val="24"/>
            <w:rtl w:val="0"/>
            <w:lang w:val="en-US"/>
          </w:rPr>
          <w:t>http://www.aaa.si.edu/collections/images/detail/catalogue-international-exhibition-modern-art-new-york-481</w:t>
        </w:r>
      </w:hyperlink>
      <w:r>
        <w:rPr>
          <w:rFonts w:ascii="Times New Roman"/>
          <w:sz w:val="24"/>
          <w:szCs w:val="24"/>
          <w:rtl w:val="0"/>
        </w:rPr>
        <w:t xml:space="preserve"> </w:t>
      </w:r>
    </w:p>
    <w:sectPr>
      <w:headerReference w:type="default" r:id="rId8"/>
      <w:footerReference w:type="default" r:id="rId9"/>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w:charset w:val="00"/>
    <w:family w:val="roman"/>
    <w:pitch w:val="default"/>
  </w:font>
  <w:font w:name="Times New Roman Bold">
    <w:charset w:val="00"/>
    <w:family w:val="roman"/>
    <w:pitch w:val="default"/>
  </w:font>
</w:fonts>
</file>

<file path=word/footer.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trackRevisions/>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No Spacing">
    <w:name w:val="No Spacing"/>
    <w:next w:val="No Spacing"/>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character" w:styleId="Link">
    <w:name w:val="Link"/>
    <w:rPr>
      <w:color w:val="0000ff"/>
      <w:u w:val="single" w:color="0000ff"/>
    </w:rPr>
  </w:style>
  <w:style w:type="character" w:styleId="Hyperlink.0">
    <w:name w:val="Hyperlink.0"/>
    <w:basedOn w:val="Link"/>
    <w:next w:val="Hyperlink.0"/>
    <w:rPr>
      <w:sz w:val="24"/>
      <w:szCs w:val="24"/>
    </w:rPr>
  </w:style>
  <w:style w:type="paragraph" w:styleId="Body">
    <w:name w:val="Body"/>
    <w:next w:val="Body"/>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200" w:line="276" w:lineRule="auto"/>
      <w:ind w:left="72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yperlink" Target="mailto:Braden@eshcc.eur.nl" TargetMode="External"/><Relationship Id="rId5" Type="http://schemas.openxmlformats.org/officeDocument/2006/relationships/hyperlink" Target="http://xroads.virginia.edu/~museum/armory/intro.html" TargetMode="External"/><Relationship Id="rId6" Type="http://schemas.openxmlformats.org/officeDocument/2006/relationships/image" Target="media/image.jpg"/><Relationship Id="rId7" Type="http://schemas.openxmlformats.org/officeDocument/2006/relationships/hyperlink" Target="http://www.aaa.si.edu/collections/images/detail/catalogue-international-exhibition-modern-art-new-york-481" TargetMode="External"/><Relationship Id="rId8" Type="http://schemas.openxmlformats.org/officeDocument/2006/relationships/header" Target="header.xml"/><Relationship Id="rId9" Type="http://schemas.openxmlformats.org/officeDocument/2006/relationships/footer" Target="footer.xml"/></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