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9A437" w14:textId="2B106841" w:rsidR="00457E9A" w:rsidRPr="00010904" w:rsidRDefault="00457E9A" w:rsidP="00010904">
      <w:pPr>
        <w:spacing w:line="360" w:lineRule="auto"/>
        <w:rPr>
          <w:rFonts w:ascii="Georgia" w:hAnsi="Georgia"/>
          <w:b/>
          <w:sz w:val="24"/>
          <w:szCs w:val="24"/>
        </w:rPr>
      </w:pPr>
      <w:del w:id="0" w:author="Pinkoski" w:date="2014-03-24T13:27:00Z">
        <w:r w:rsidRPr="00010904" w:rsidDel="00116D60">
          <w:rPr>
            <w:rFonts w:ascii="Georgia" w:hAnsi="Georgia"/>
            <w:b/>
            <w:sz w:val="24"/>
            <w:szCs w:val="24"/>
          </w:rPr>
          <w:delText>Modernism</w:delText>
        </w:r>
      </w:del>
      <w:ins w:id="1" w:author="Pinkoski" w:date="2014-03-24T13:27:00Z">
        <w:r w:rsidR="00116D60">
          <w:rPr>
            <w:rFonts w:ascii="Georgia" w:hAnsi="Georgia"/>
            <w:b/>
            <w:sz w:val="24"/>
            <w:szCs w:val="24"/>
          </w:rPr>
          <w:t>Modernism</w:t>
        </w:r>
      </w:ins>
      <w:r w:rsidR="00010904">
        <w:rPr>
          <w:rFonts w:ascii="Georgia" w:hAnsi="Georgia"/>
          <w:b/>
          <w:sz w:val="24"/>
          <w:szCs w:val="24"/>
        </w:rPr>
        <w:t xml:space="preserve">, </w:t>
      </w:r>
      <w:r w:rsidRPr="00010904">
        <w:rPr>
          <w:rFonts w:ascii="Georgia" w:hAnsi="Georgia"/>
          <w:b/>
          <w:sz w:val="24"/>
          <w:szCs w:val="24"/>
        </w:rPr>
        <w:t>Kannada Literature</w:t>
      </w:r>
    </w:p>
    <w:p w14:paraId="1BFDAA79" w14:textId="77777777" w:rsidR="00010904" w:rsidRDefault="00010904" w:rsidP="00010904">
      <w:pPr>
        <w:spacing w:line="360" w:lineRule="auto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V. B. </w:t>
      </w:r>
      <w:proofErr w:type="spellStart"/>
      <w:r w:rsidRPr="00010904">
        <w:rPr>
          <w:rFonts w:ascii="Georgia" w:hAnsi="Georgia"/>
          <w:sz w:val="24"/>
          <w:szCs w:val="24"/>
        </w:rPr>
        <w:t>Tharakeshwar</w:t>
      </w:r>
      <w:proofErr w:type="spellEnd"/>
    </w:p>
    <w:p w14:paraId="6D81AB49" w14:textId="77777777" w:rsidR="00010904" w:rsidRPr="00010904" w:rsidRDefault="00010904" w:rsidP="00010904">
      <w:pPr>
        <w:spacing w:line="360" w:lineRule="auto"/>
        <w:rPr>
          <w:rFonts w:ascii="Georgia" w:hAnsi="Georgia"/>
          <w:sz w:val="24"/>
          <w:szCs w:val="24"/>
        </w:rPr>
      </w:pPr>
    </w:p>
    <w:p w14:paraId="22950CBA" w14:textId="2F7C5557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del w:id="2" w:author="Pinkoski" w:date="2014-03-24T13:27:00Z">
        <w:r w:rsidDel="00116D60">
          <w:rPr>
            <w:rFonts w:ascii="Georgia" w:hAnsi="Georgia"/>
            <w:sz w:val="24"/>
            <w:szCs w:val="24"/>
          </w:rPr>
          <w:delText>M</w:delText>
        </w:r>
        <w:r w:rsidR="00457E9A" w:rsidRPr="00010904" w:rsidDel="00116D60">
          <w:rPr>
            <w:rFonts w:ascii="Georgia" w:hAnsi="Georgia"/>
            <w:sz w:val="24"/>
            <w:szCs w:val="24"/>
          </w:rPr>
          <w:delText>odernism</w:delText>
        </w:r>
      </w:del>
      <w:ins w:id="3" w:author="Pinkoski" w:date="2014-03-24T13:27:00Z">
        <w:r w:rsidR="00116D60">
          <w:rPr>
            <w:rFonts w:ascii="Georgia" w:hAnsi="Georgia"/>
            <w:sz w:val="24"/>
            <w:szCs w:val="24"/>
          </w:rPr>
          <w:t>Modernism</w:t>
        </w:r>
      </w:ins>
      <w:r w:rsidR="00457E9A" w:rsidRPr="00010904">
        <w:rPr>
          <w:rFonts w:ascii="Georgia" w:hAnsi="Georgia"/>
          <w:sz w:val="24"/>
          <w:szCs w:val="24"/>
        </w:rPr>
        <w:t xml:space="preserve">, known in Kannada as </w:t>
      </w:r>
      <w:ins w:id="4" w:author="Pinkoski" w:date="2014-03-24T13:24:00Z">
        <w:r w:rsidR="00116D60">
          <w:rPr>
            <w:rFonts w:ascii="Georgia" w:hAnsi="Georgia"/>
            <w:sz w:val="24"/>
            <w:szCs w:val="24"/>
          </w:rPr>
          <w:t>‘</w:t>
        </w:r>
      </w:ins>
      <w:proofErr w:type="spellStart"/>
      <w:del w:id="5" w:author="Pinkoski" w:date="2014-03-24T13:24:00Z">
        <w:r w:rsidDel="00116D60">
          <w:rPr>
            <w:rFonts w:ascii="Georgia" w:hAnsi="Georgia"/>
            <w:sz w:val="24"/>
            <w:szCs w:val="24"/>
          </w:rPr>
          <w:delText>“</w:delText>
        </w:r>
      </w:del>
      <w:r>
        <w:rPr>
          <w:rFonts w:ascii="Georgia" w:hAnsi="Georgia"/>
          <w:sz w:val="24"/>
          <w:szCs w:val="24"/>
        </w:rPr>
        <w:t>Navya</w:t>
      </w:r>
      <w:proofErr w:type="spellEnd"/>
      <w:r w:rsidR="00457E9A" w:rsidRPr="00010904">
        <w:rPr>
          <w:rFonts w:ascii="Georgia" w:hAnsi="Georgia"/>
          <w:sz w:val="24"/>
          <w:szCs w:val="24"/>
        </w:rPr>
        <w:t>,</w:t>
      </w:r>
      <w:ins w:id="6" w:author="Pinkoski" w:date="2014-03-24T13:24:00Z">
        <w:r w:rsidR="00116D60">
          <w:rPr>
            <w:rFonts w:ascii="Georgia" w:hAnsi="Georgia"/>
            <w:sz w:val="24"/>
            <w:szCs w:val="24"/>
          </w:rPr>
          <w:t>’</w:t>
        </w:r>
      </w:ins>
      <w:del w:id="7" w:author="Pinkoski" w:date="2014-03-24T13:24:00Z">
        <w:r w:rsidDel="00116D60">
          <w:rPr>
            <w:rFonts w:ascii="Georgia" w:hAnsi="Georgia"/>
            <w:sz w:val="24"/>
            <w:szCs w:val="24"/>
          </w:rPr>
          <w:delText>”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 emerged </w:t>
      </w:r>
      <w:r>
        <w:rPr>
          <w:rFonts w:ascii="Georgia" w:hAnsi="Georgia"/>
          <w:sz w:val="24"/>
          <w:szCs w:val="24"/>
        </w:rPr>
        <w:t xml:space="preserve">as a literary movement </w:t>
      </w:r>
      <w:r w:rsidR="00457E9A" w:rsidRPr="00010904">
        <w:rPr>
          <w:rFonts w:ascii="Georgia" w:hAnsi="Georgia"/>
          <w:sz w:val="24"/>
          <w:szCs w:val="24"/>
        </w:rPr>
        <w:t xml:space="preserve">in the 1950s. This period saw writers deliberately </w:t>
      </w:r>
      <w:del w:id="8" w:author="Pinkoski" w:date="2014-03-24T13:17:00Z">
        <w:r w:rsidR="00457E9A" w:rsidRPr="00010904" w:rsidDel="00116D60">
          <w:rPr>
            <w:rFonts w:ascii="Georgia" w:hAnsi="Georgia"/>
            <w:sz w:val="24"/>
            <w:szCs w:val="24"/>
          </w:rPr>
          <w:delText>trying to move</w:delText>
        </w:r>
      </w:del>
      <w:ins w:id="9" w:author="Pinkoski" w:date="2014-03-24T13:17:00Z">
        <w:r w:rsidR="00116D60">
          <w:rPr>
            <w:rFonts w:ascii="Georgia" w:hAnsi="Georgia"/>
            <w:sz w:val="24"/>
            <w:szCs w:val="24"/>
          </w:rPr>
          <w:t>moving</w:t>
        </w:r>
      </w:ins>
      <w:r w:rsidR="00457E9A" w:rsidRPr="00010904">
        <w:rPr>
          <w:rFonts w:ascii="Georgia" w:hAnsi="Georgia"/>
          <w:sz w:val="24"/>
          <w:szCs w:val="24"/>
        </w:rPr>
        <w:t xml:space="preserve"> away from the Romanticism of the </w:t>
      </w:r>
      <w:del w:id="10" w:author="Pinkoski" w:date="2014-03-24T13:17:00Z">
        <w:r w:rsidDel="00116D60">
          <w:rPr>
            <w:rFonts w:ascii="Georgia" w:hAnsi="Georgia"/>
            <w:sz w:val="24"/>
            <w:szCs w:val="24"/>
          </w:rPr>
          <w:delText>“</w:delText>
        </w:r>
      </w:del>
      <w:proofErr w:type="spellStart"/>
      <w:r w:rsidR="00457E9A" w:rsidRPr="00010904">
        <w:rPr>
          <w:rFonts w:ascii="Georgia" w:hAnsi="Georgia"/>
          <w:sz w:val="24"/>
          <w:szCs w:val="24"/>
        </w:rPr>
        <w:t>Navodaya</w:t>
      </w:r>
      <w:proofErr w:type="spellEnd"/>
      <w:del w:id="11" w:author="Pinkoski" w:date="2014-03-24T13:17:00Z">
        <w:r w:rsidDel="00116D60">
          <w:rPr>
            <w:rFonts w:ascii="Georgia" w:hAnsi="Georgia"/>
            <w:sz w:val="24"/>
            <w:szCs w:val="24"/>
          </w:rPr>
          <w:delText>”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 period, which is considered </w:t>
      </w:r>
      <w:del w:id="12" w:author="Pinkoski" w:date="2014-03-24T13:17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as </w:delText>
        </w:r>
      </w:del>
      <w:r>
        <w:rPr>
          <w:rFonts w:ascii="Georgia" w:hAnsi="Georgia"/>
          <w:sz w:val="24"/>
          <w:szCs w:val="24"/>
        </w:rPr>
        <w:t>an age of literary r</w:t>
      </w:r>
      <w:r w:rsidR="00457E9A" w:rsidRPr="00010904">
        <w:rPr>
          <w:rFonts w:ascii="Georgia" w:hAnsi="Georgia"/>
          <w:sz w:val="24"/>
          <w:szCs w:val="24"/>
        </w:rPr>
        <w:t>enaissance</w:t>
      </w:r>
      <w:r>
        <w:rPr>
          <w:rFonts w:ascii="Georgia" w:hAnsi="Georgia"/>
          <w:sz w:val="24"/>
          <w:szCs w:val="24"/>
        </w:rPr>
        <w:t xml:space="preserve"> shaped by </w:t>
      </w:r>
      <w:r w:rsidR="00457E9A" w:rsidRPr="00010904">
        <w:rPr>
          <w:rFonts w:ascii="Georgia" w:hAnsi="Georgia"/>
          <w:sz w:val="24"/>
          <w:szCs w:val="24"/>
        </w:rPr>
        <w:t xml:space="preserve">complex interaction with colonialism and the </w:t>
      </w:r>
      <w:ins w:id="13" w:author="Pinkoski" w:date="2014-03-24T13:17:00Z">
        <w:r w:rsidR="00116D60">
          <w:rPr>
            <w:rFonts w:ascii="Georgia" w:hAnsi="Georgia"/>
            <w:sz w:val="24"/>
            <w:szCs w:val="24"/>
          </w:rPr>
          <w:t>W</w:t>
        </w:r>
      </w:ins>
      <w:del w:id="14" w:author="Pinkoski" w:date="2014-03-24T13:17:00Z">
        <w:r w:rsidR="00457E9A" w:rsidRPr="00010904" w:rsidDel="00116D60">
          <w:rPr>
            <w:rFonts w:ascii="Georgia" w:hAnsi="Georgia"/>
            <w:sz w:val="24"/>
            <w:szCs w:val="24"/>
          </w:rPr>
          <w:delText>w</w:delText>
        </w:r>
      </w:del>
      <w:r w:rsidR="00457E9A" w:rsidRPr="00010904">
        <w:rPr>
          <w:rFonts w:ascii="Georgia" w:hAnsi="Georgia"/>
          <w:sz w:val="24"/>
          <w:szCs w:val="24"/>
        </w:rPr>
        <w:t>est</w:t>
      </w:r>
      <w:r>
        <w:rPr>
          <w:rFonts w:ascii="Georgia" w:hAnsi="Georgia"/>
          <w:sz w:val="24"/>
          <w:szCs w:val="24"/>
        </w:rPr>
        <w:t>.</w:t>
      </w:r>
      <w:r w:rsidR="00457E9A" w:rsidRPr="00010904">
        <w:rPr>
          <w:rFonts w:ascii="Georgia" w:hAnsi="Georgia"/>
          <w:sz w:val="24"/>
          <w:szCs w:val="24"/>
        </w:rPr>
        <w:t xml:space="preserve"> In contrast to </w:t>
      </w:r>
      <w:proofErr w:type="spellStart"/>
      <w:r w:rsidR="00457E9A" w:rsidRPr="00010904">
        <w:rPr>
          <w:rFonts w:ascii="Georgia" w:hAnsi="Georgia"/>
          <w:sz w:val="24"/>
          <w:szCs w:val="24"/>
        </w:rPr>
        <w:t>Navodaya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which reflected nationalist sentiments, </w:t>
      </w:r>
      <w:r w:rsidR="00457E9A" w:rsidRPr="00010904">
        <w:rPr>
          <w:rFonts w:ascii="Georgia" w:hAnsi="Georgia"/>
          <w:sz w:val="24"/>
          <w:szCs w:val="24"/>
        </w:rPr>
        <w:t xml:space="preserve">the </w:t>
      </w:r>
      <w:proofErr w:type="spellStart"/>
      <w:r>
        <w:rPr>
          <w:rFonts w:ascii="Georgia" w:hAnsi="Georgia"/>
          <w:sz w:val="24"/>
          <w:szCs w:val="24"/>
        </w:rPr>
        <w:t>Navya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>period emerged in the context of the formation of the Indian nation-state. The newly</w:t>
      </w:r>
      <w:ins w:id="15" w:author="Pinkoski" w:date="2014-03-24T13:18:00Z">
        <w:r w:rsidR="00116D60">
          <w:rPr>
            <w:rFonts w:ascii="Georgia" w:hAnsi="Georgia"/>
            <w:sz w:val="24"/>
            <w:szCs w:val="24"/>
          </w:rPr>
          <w:t>-</w:t>
        </w:r>
      </w:ins>
      <w:del w:id="16" w:author="Pinkoski" w:date="2014-03-24T13:18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formed Indian nation-state aroused </w:t>
      </w:r>
      <w:r>
        <w:rPr>
          <w:rFonts w:ascii="Georgia" w:hAnsi="Georgia"/>
          <w:sz w:val="24"/>
          <w:szCs w:val="24"/>
        </w:rPr>
        <w:t xml:space="preserve">large </w:t>
      </w:r>
      <w:r w:rsidR="00457E9A" w:rsidRPr="00010904">
        <w:rPr>
          <w:rFonts w:ascii="Georgia" w:hAnsi="Georgia"/>
          <w:sz w:val="24"/>
          <w:szCs w:val="24"/>
        </w:rPr>
        <w:t>expectations</w:t>
      </w:r>
      <w:r>
        <w:rPr>
          <w:rFonts w:ascii="Georgia" w:hAnsi="Georgia"/>
          <w:sz w:val="24"/>
          <w:szCs w:val="24"/>
        </w:rPr>
        <w:t>, and their betrayal led to</w:t>
      </w:r>
      <w:r w:rsidR="00457E9A" w:rsidRPr="00010904">
        <w:rPr>
          <w:rFonts w:ascii="Georgia" w:hAnsi="Georgia"/>
          <w:sz w:val="24"/>
          <w:szCs w:val="24"/>
        </w:rPr>
        <w:t xml:space="preserve"> anti-Congress (</w:t>
      </w:r>
      <w:r>
        <w:rPr>
          <w:rFonts w:ascii="Georgia" w:hAnsi="Georgia"/>
          <w:sz w:val="24"/>
          <w:szCs w:val="24"/>
        </w:rPr>
        <w:t>the ruling party</w:t>
      </w:r>
      <w:r w:rsidR="00457E9A" w:rsidRPr="00010904">
        <w:rPr>
          <w:rFonts w:ascii="Georgia" w:hAnsi="Georgia"/>
          <w:sz w:val="24"/>
          <w:szCs w:val="24"/>
        </w:rPr>
        <w:t>), anti-</w:t>
      </w:r>
      <w:del w:id="17" w:author="Pinkoski" w:date="2014-03-24T13:19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Jawaharlal Nehru (the first Prime Minister of India) </w:t>
      </w:r>
      <w:r>
        <w:rPr>
          <w:rFonts w:ascii="Georgia" w:hAnsi="Georgia"/>
          <w:sz w:val="24"/>
          <w:szCs w:val="24"/>
        </w:rPr>
        <w:t xml:space="preserve">sentiments </w:t>
      </w:r>
      <w:r w:rsidR="00457E9A" w:rsidRPr="00010904">
        <w:rPr>
          <w:rFonts w:ascii="Georgia" w:hAnsi="Georgia"/>
          <w:sz w:val="24"/>
          <w:szCs w:val="24"/>
        </w:rPr>
        <w:t xml:space="preserve">among the intellectuals and the literati. It was a post-Gandhi era </w:t>
      </w:r>
      <w:r>
        <w:rPr>
          <w:rFonts w:ascii="Georgia" w:hAnsi="Georgia"/>
          <w:sz w:val="24"/>
          <w:szCs w:val="24"/>
        </w:rPr>
        <w:t xml:space="preserve">of </w:t>
      </w:r>
      <w:r w:rsidR="00457E9A" w:rsidRPr="00010904">
        <w:rPr>
          <w:rFonts w:ascii="Georgia" w:hAnsi="Georgia"/>
          <w:sz w:val="24"/>
          <w:szCs w:val="24"/>
        </w:rPr>
        <w:t xml:space="preserve">disappointment and disillusionment </w:t>
      </w:r>
      <w:r>
        <w:rPr>
          <w:rFonts w:ascii="Georgia" w:hAnsi="Georgia"/>
          <w:sz w:val="24"/>
          <w:szCs w:val="24"/>
        </w:rPr>
        <w:t>in literature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Navya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 xml:space="preserve">was also partly in response to the </w:t>
      </w:r>
      <w:r>
        <w:rPr>
          <w:rFonts w:ascii="Georgia" w:hAnsi="Georgia"/>
          <w:sz w:val="24"/>
          <w:szCs w:val="24"/>
        </w:rPr>
        <w:t xml:space="preserve">leftist </w:t>
      </w:r>
      <w:ins w:id="18" w:author="Pinkoski" w:date="2014-03-24T13:20:00Z">
        <w:r w:rsidR="00116D60">
          <w:rPr>
            <w:rFonts w:ascii="Georgia" w:hAnsi="Georgia"/>
            <w:sz w:val="24"/>
            <w:szCs w:val="24"/>
          </w:rPr>
          <w:t>p</w:t>
        </w:r>
      </w:ins>
      <w:del w:id="19" w:author="Pinkoski" w:date="2014-03-24T13:20:00Z">
        <w:r w:rsidDel="00116D60">
          <w:rPr>
            <w:rFonts w:ascii="Georgia" w:hAnsi="Georgia"/>
            <w:sz w:val="24"/>
            <w:szCs w:val="24"/>
          </w:rPr>
          <w:delText>P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rogressive </w:t>
      </w:r>
      <w:ins w:id="20" w:author="Pinkoski" w:date="2014-03-24T13:20:00Z">
        <w:r w:rsidR="00116D60">
          <w:rPr>
            <w:rFonts w:ascii="Georgia" w:hAnsi="Georgia"/>
            <w:sz w:val="24"/>
            <w:szCs w:val="24"/>
          </w:rPr>
          <w:t>m</w:t>
        </w:r>
      </w:ins>
      <w:del w:id="21" w:author="Pinkoski" w:date="2014-03-24T13:20:00Z">
        <w:r w:rsidR="00457E9A" w:rsidRPr="00010904" w:rsidDel="00116D60">
          <w:rPr>
            <w:rFonts w:ascii="Georgia" w:hAnsi="Georgia"/>
            <w:sz w:val="24"/>
            <w:szCs w:val="24"/>
          </w:rPr>
          <w:delText>m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ovement, called </w:t>
      </w:r>
      <w:proofErr w:type="spellStart"/>
      <w:r w:rsidR="00457E9A" w:rsidRPr="00010904">
        <w:rPr>
          <w:rFonts w:ascii="Georgia" w:hAnsi="Georgia"/>
          <w:sz w:val="24"/>
          <w:szCs w:val="24"/>
        </w:rPr>
        <w:t>Pragatisheela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in Kannada, which arose in 1940s and continued in the 1950s. </w:t>
      </w:r>
      <w:proofErr w:type="spellStart"/>
      <w:r w:rsidR="00457E9A" w:rsidRPr="00010904">
        <w:rPr>
          <w:rFonts w:ascii="Georgia" w:hAnsi="Georgia"/>
          <w:sz w:val="24"/>
          <w:szCs w:val="24"/>
        </w:rPr>
        <w:t>Pragatisheela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literature, prominent in short stories and novels, </w:t>
      </w:r>
      <w:r w:rsidR="00457E9A" w:rsidRPr="00010904">
        <w:rPr>
          <w:rFonts w:ascii="Georgia" w:hAnsi="Georgia"/>
          <w:sz w:val="24"/>
          <w:szCs w:val="24"/>
        </w:rPr>
        <w:t xml:space="preserve">focused on </w:t>
      </w:r>
      <w:r>
        <w:rPr>
          <w:rFonts w:ascii="Georgia" w:hAnsi="Georgia"/>
          <w:sz w:val="24"/>
          <w:szCs w:val="24"/>
        </w:rPr>
        <w:t xml:space="preserve">social </w:t>
      </w:r>
      <w:r w:rsidR="00457E9A" w:rsidRPr="00010904">
        <w:rPr>
          <w:rFonts w:ascii="Georgia" w:hAnsi="Georgia"/>
          <w:sz w:val="24"/>
          <w:szCs w:val="24"/>
        </w:rPr>
        <w:t xml:space="preserve">issues </w:t>
      </w:r>
      <w:del w:id="22" w:author="Pinkoski" w:date="2014-03-24T13:21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like </w:delText>
        </w:r>
      </w:del>
      <w:ins w:id="23" w:author="Pinkoski" w:date="2014-03-24T13:21:00Z">
        <w:r w:rsidR="00116D60">
          <w:rPr>
            <w:rFonts w:ascii="Georgia" w:hAnsi="Georgia"/>
            <w:sz w:val="24"/>
            <w:szCs w:val="24"/>
          </w:rPr>
          <w:t>such as</w:t>
        </w:r>
        <w:r w:rsidR="00116D60" w:rsidRPr="00010904">
          <w:rPr>
            <w:rFonts w:ascii="Georgia" w:hAnsi="Georgia"/>
            <w:sz w:val="24"/>
            <w:szCs w:val="24"/>
          </w:rPr>
          <w:t xml:space="preserve"> </w:t>
        </w:r>
      </w:ins>
      <w:r w:rsidR="00457E9A" w:rsidRPr="00010904">
        <w:rPr>
          <w:rFonts w:ascii="Georgia" w:hAnsi="Georgia"/>
          <w:sz w:val="24"/>
          <w:szCs w:val="24"/>
        </w:rPr>
        <w:t>poverty, the importance of context in shaping one’s personality</w:t>
      </w:r>
      <w:r>
        <w:rPr>
          <w:rFonts w:ascii="Georgia" w:hAnsi="Georgia"/>
          <w:sz w:val="24"/>
          <w:szCs w:val="24"/>
        </w:rPr>
        <w:t xml:space="preserve"> and</w:t>
      </w:r>
      <w:r w:rsidR="00457E9A" w:rsidRPr="00010904">
        <w:rPr>
          <w:rFonts w:ascii="Georgia" w:hAnsi="Georgia"/>
          <w:sz w:val="24"/>
          <w:szCs w:val="24"/>
        </w:rPr>
        <w:t xml:space="preserve"> the plight of the common man, and employed realistic narration. </w:t>
      </w:r>
      <w:proofErr w:type="gramStart"/>
      <w:r w:rsidR="00457E9A" w:rsidRPr="00010904">
        <w:rPr>
          <w:rFonts w:ascii="Georgia" w:hAnsi="Georgia"/>
          <w:sz w:val="24"/>
          <w:szCs w:val="24"/>
        </w:rPr>
        <w:t>Modernist</w:t>
      </w:r>
      <w:ins w:id="24" w:author="Pinkoski" w:date="2014-03-24T13:21:00Z">
        <w:r w:rsidR="00116D60">
          <w:rPr>
            <w:rFonts w:ascii="Georgia" w:hAnsi="Georgia"/>
            <w:sz w:val="24"/>
            <w:szCs w:val="24"/>
          </w:rPr>
          <w:t xml:space="preserve"> </w:t>
        </w:r>
      </w:ins>
      <w:del w:id="25" w:author="Pinkoski" w:date="2014-03-24T13:21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</w:delText>
        </w:r>
      </w:del>
      <w:r>
        <w:rPr>
          <w:rFonts w:ascii="Georgia" w:hAnsi="Georgia"/>
          <w:sz w:val="24"/>
          <w:szCs w:val="24"/>
        </w:rPr>
        <w:t xml:space="preserve">poetry was shaped by its opposition to </w:t>
      </w:r>
      <w:proofErr w:type="spellStart"/>
      <w:r>
        <w:rPr>
          <w:rFonts w:ascii="Georgia" w:hAnsi="Georgia"/>
          <w:sz w:val="24"/>
          <w:szCs w:val="24"/>
        </w:rPr>
        <w:t>Navodaya</w:t>
      </w:r>
      <w:proofErr w:type="spellEnd"/>
      <w:r>
        <w:rPr>
          <w:rFonts w:ascii="Georgia" w:hAnsi="Georgia"/>
          <w:sz w:val="24"/>
          <w:szCs w:val="24"/>
        </w:rPr>
        <w:t xml:space="preserve"> writing</w:t>
      </w:r>
      <w:proofErr w:type="gramEnd"/>
      <w:r>
        <w:rPr>
          <w:rFonts w:ascii="Georgia" w:hAnsi="Georgia"/>
          <w:sz w:val="24"/>
          <w:szCs w:val="24"/>
        </w:rPr>
        <w:t xml:space="preserve">, while </w:t>
      </w:r>
      <w:ins w:id="26" w:author="Pinkoski" w:date="2014-03-24T13:22:00Z">
        <w:r w:rsidR="00116D60">
          <w:rPr>
            <w:rFonts w:ascii="Georgia" w:hAnsi="Georgia"/>
            <w:sz w:val="24"/>
            <w:szCs w:val="24"/>
          </w:rPr>
          <w:t>M</w:t>
        </w:r>
      </w:ins>
      <w:del w:id="27" w:author="Pinkoski" w:date="2014-03-24T13:22:00Z">
        <w:r w:rsidDel="00116D60">
          <w:rPr>
            <w:rFonts w:ascii="Georgia" w:hAnsi="Georgia"/>
            <w:sz w:val="24"/>
            <w:szCs w:val="24"/>
          </w:rPr>
          <w:delText>m</w:delText>
        </w:r>
      </w:del>
      <w:r>
        <w:rPr>
          <w:rFonts w:ascii="Georgia" w:hAnsi="Georgia"/>
          <w:sz w:val="24"/>
          <w:szCs w:val="24"/>
        </w:rPr>
        <w:t xml:space="preserve">odernist </w:t>
      </w:r>
      <w:r w:rsidR="00530CF7" w:rsidRPr="00010904">
        <w:rPr>
          <w:rFonts w:ascii="Georgia" w:hAnsi="Georgia"/>
          <w:sz w:val="24"/>
          <w:szCs w:val="24"/>
        </w:rPr>
        <w:t>short stor</w:t>
      </w:r>
      <w:ins w:id="28" w:author="Pinkoski" w:date="2014-03-24T13:21:00Z">
        <w:r w:rsidR="00116D60">
          <w:rPr>
            <w:rFonts w:ascii="Georgia" w:hAnsi="Georgia"/>
            <w:sz w:val="24"/>
            <w:szCs w:val="24"/>
          </w:rPr>
          <w:t>ies</w:t>
        </w:r>
      </w:ins>
      <w:del w:id="29" w:author="Pinkoski" w:date="2014-03-24T13:21:00Z">
        <w:r w:rsidR="00530CF7" w:rsidRPr="00010904" w:rsidDel="00116D60">
          <w:rPr>
            <w:rFonts w:ascii="Georgia" w:hAnsi="Georgia"/>
            <w:sz w:val="24"/>
            <w:szCs w:val="24"/>
          </w:rPr>
          <w:delText>y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 and novel</w:t>
      </w:r>
      <w:ins w:id="30" w:author="Pinkoski" w:date="2014-03-24T13:21:00Z">
        <w:r w:rsidR="00116D60">
          <w:rPr>
            <w:rFonts w:ascii="Georgia" w:hAnsi="Georgia"/>
            <w:sz w:val="24"/>
            <w:szCs w:val="24"/>
          </w:rPr>
          <w:t>s</w:t>
        </w:r>
      </w:ins>
      <w:r w:rsidR="00457E9A" w:rsidRPr="0001090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emerged </w:t>
      </w:r>
      <w:r w:rsidR="00457E9A" w:rsidRPr="00010904">
        <w:rPr>
          <w:rFonts w:ascii="Georgia" w:hAnsi="Georgia"/>
          <w:sz w:val="24"/>
          <w:szCs w:val="24"/>
        </w:rPr>
        <w:t xml:space="preserve">as a reaction to </w:t>
      </w:r>
      <w:proofErr w:type="spellStart"/>
      <w:r w:rsidR="00457E9A" w:rsidRPr="00010904">
        <w:rPr>
          <w:rFonts w:ascii="Georgia" w:hAnsi="Georgia"/>
          <w:sz w:val="24"/>
          <w:szCs w:val="24"/>
        </w:rPr>
        <w:t>Pragatisheela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literature. </w:t>
      </w:r>
    </w:p>
    <w:p w14:paraId="4B160320" w14:textId="35F9D5AD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Navya</w:t>
      </w:r>
      <w:proofErr w:type="spellEnd"/>
      <w:r>
        <w:rPr>
          <w:rFonts w:ascii="Georgia" w:hAnsi="Georgia"/>
          <w:sz w:val="24"/>
          <w:szCs w:val="24"/>
        </w:rPr>
        <w:t xml:space="preserve"> writing also displayed a sense of existential despair, under the influence of </w:t>
      </w:r>
      <w:r w:rsidR="008A144D">
        <w:rPr>
          <w:rFonts w:ascii="Georgia" w:hAnsi="Georgia"/>
          <w:sz w:val="24"/>
          <w:szCs w:val="24"/>
        </w:rPr>
        <w:t>European</w:t>
      </w:r>
      <w:r>
        <w:rPr>
          <w:rFonts w:ascii="Georgia" w:hAnsi="Georgia"/>
          <w:sz w:val="24"/>
          <w:szCs w:val="24"/>
        </w:rPr>
        <w:t xml:space="preserve"> writers such as </w:t>
      </w:r>
      <w:r w:rsidR="00457E9A" w:rsidRPr="00010904">
        <w:rPr>
          <w:rFonts w:ascii="Georgia" w:hAnsi="Georgia"/>
          <w:sz w:val="24"/>
          <w:szCs w:val="24"/>
        </w:rPr>
        <w:t>Franz Kafka, Albert Camus</w:t>
      </w:r>
      <w:ins w:id="31" w:author="Pinkoski" w:date="2014-03-24T13:22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and Jean</w:t>
      </w:r>
      <w:r>
        <w:rPr>
          <w:rFonts w:ascii="Georgia" w:hAnsi="Georgia"/>
          <w:sz w:val="24"/>
          <w:szCs w:val="24"/>
        </w:rPr>
        <w:t>-</w:t>
      </w:r>
      <w:r w:rsidR="00457E9A" w:rsidRPr="00010904">
        <w:rPr>
          <w:rFonts w:ascii="Georgia" w:hAnsi="Georgia"/>
          <w:sz w:val="24"/>
          <w:szCs w:val="24"/>
        </w:rPr>
        <w:t xml:space="preserve">Paul Sartre. </w:t>
      </w:r>
      <w:r>
        <w:rPr>
          <w:rFonts w:ascii="Georgia" w:hAnsi="Georgia"/>
          <w:sz w:val="24"/>
          <w:szCs w:val="24"/>
        </w:rPr>
        <w:t xml:space="preserve">Writers </w:t>
      </w:r>
      <w:r w:rsidR="00457E9A" w:rsidRPr="00010904">
        <w:rPr>
          <w:rFonts w:ascii="Georgia" w:hAnsi="Georgia"/>
          <w:sz w:val="24"/>
          <w:szCs w:val="24"/>
        </w:rPr>
        <w:t xml:space="preserve">who did not share </w:t>
      </w:r>
      <w:r>
        <w:rPr>
          <w:rFonts w:ascii="Georgia" w:hAnsi="Georgia"/>
          <w:sz w:val="24"/>
          <w:szCs w:val="24"/>
        </w:rPr>
        <w:t xml:space="preserve">these </w:t>
      </w:r>
      <w:del w:id="32" w:author="Pinkoski" w:date="2014-03-24T13:23:00Z">
        <w:r w:rsidDel="00116D60">
          <w:rPr>
            <w:rFonts w:ascii="Georgia" w:hAnsi="Georgia"/>
            <w:sz w:val="24"/>
            <w:szCs w:val="24"/>
          </w:rPr>
          <w:delText xml:space="preserve">sentiments </w:delText>
        </w:r>
      </w:del>
      <w:ins w:id="33" w:author="Pinkoski" w:date="2014-03-24T13:23:00Z">
        <w:r w:rsidR="00116D60">
          <w:rPr>
            <w:rFonts w:ascii="Georgia" w:hAnsi="Georgia"/>
            <w:sz w:val="24"/>
            <w:szCs w:val="24"/>
          </w:rPr>
          <w:t>sentiments—</w:t>
        </w:r>
      </w:ins>
      <w:r w:rsidR="00457E9A" w:rsidRPr="00010904">
        <w:rPr>
          <w:rFonts w:ascii="Georgia" w:hAnsi="Georgia"/>
          <w:sz w:val="24"/>
          <w:szCs w:val="24"/>
        </w:rPr>
        <w:t xml:space="preserve">and were optimistic or hopeful of </w:t>
      </w:r>
      <w:del w:id="34" w:author="Pinkoski" w:date="2014-03-24T13:23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changes </w:delText>
        </w:r>
      </w:del>
      <w:ins w:id="35" w:author="Pinkoski" w:date="2014-03-24T13:23:00Z">
        <w:r w:rsidR="00116D60" w:rsidRPr="00010904">
          <w:rPr>
            <w:rFonts w:ascii="Georgia" w:hAnsi="Georgia"/>
            <w:sz w:val="24"/>
            <w:szCs w:val="24"/>
          </w:rPr>
          <w:t>changes</w:t>
        </w:r>
        <w:r w:rsidR="00116D60">
          <w:rPr>
            <w:rFonts w:ascii="Georgia" w:hAnsi="Georgia"/>
            <w:sz w:val="24"/>
            <w:szCs w:val="24"/>
          </w:rPr>
          <w:t>—</w:t>
        </w:r>
      </w:ins>
      <w:r w:rsidR="00457E9A" w:rsidRPr="00010904">
        <w:rPr>
          <w:rFonts w:ascii="Georgia" w:hAnsi="Georgia"/>
          <w:sz w:val="24"/>
          <w:szCs w:val="24"/>
        </w:rPr>
        <w:t xml:space="preserve">described </w:t>
      </w:r>
      <w:r>
        <w:rPr>
          <w:rFonts w:ascii="Georgia" w:hAnsi="Georgia"/>
          <w:sz w:val="24"/>
          <w:szCs w:val="24"/>
        </w:rPr>
        <w:t xml:space="preserve">the despair of </w:t>
      </w:r>
      <w:proofErr w:type="spellStart"/>
      <w:r>
        <w:rPr>
          <w:rFonts w:ascii="Georgia" w:hAnsi="Georgia"/>
          <w:sz w:val="24"/>
          <w:szCs w:val="24"/>
        </w:rPr>
        <w:t>Navya</w:t>
      </w:r>
      <w:proofErr w:type="spellEnd"/>
      <w:r>
        <w:rPr>
          <w:rFonts w:ascii="Georgia" w:hAnsi="Georgia"/>
          <w:sz w:val="24"/>
          <w:szCs w:val="24"/>
        </w:rPr>
        <w:t xml:space="preserve"> writing </w:t>
      </w:r>
      <w:r w:rsidR="00457E9A" w:rsidRPr="00010904">
        <w:rPr>
          <w:rFonts w:ascii="Georgia" w:hAnsi="Georgia"/>
          <w:sz w:val="24"/>
          <w:szCs w:val="24"/>
        </w:rPr>
        <w:t xml:space="preserve">as </w:t>
      </w:r>
      <w:r>
        <w:rPr>
          <w:rFonts w:ascii="Georgia" w:hAnsi="Georgia"/>
          <w:sz w:val="24"/>
          <w:szCs w:val="24"/>
        </w:rPr>
        <w:t>a simple translation of the post-</w:t>
      </w:r>
      <w:r w:rsidR="00457E9A" w:rsidRPr="00010904">
        <w:rPr>
          <w:rFonts w:ascii="Georgia" w:hAnsi="Georgia"/>
          <w:sz w:val="24"/>
          <w:szCs w:val="24"/>
        </w:rPr>
        <w:t xml:space="preserve">World War situation in Europe into Kannada, </w:t>
      </w:r>
      <w:r>
        <w:rPr>
          <w:rFonts w:ascii="Georgia" w:hAnsi="Georgia"/>
          <w:sz w:val="24"/>
          <w:szCs w:val="24"/>
        </w:rPr>
        <w:t xml:space="preserve">regardless of the striking differences in </w:t>
      </w:r>
      <w:r w:rsidR="00457E9A" w:rsidRPr="00010904">
        <w:rPr>
          <w:rFonts w:ascii="Georgia" w:hAnsi="Georgia"/>
          <w:sz w:val="24"/>
          <w:szCs w:val="24"/>
        </w:rPr>
        <w:t>context. In poetry</w:t>
      </w:r>
      <w:r>
        <w:rPr>
          <w:rFonts w:ascii="Georgia" w:hAnsi="Georgia"/>
          <w:sz w:val="24"/>
          <w:szCs w:val="24"/>
        </w:rPr>
        <w:t>,</w:t>
      </w:r>
      <w:r w:rsidR="00457E9A" w:rsidRPr="00010904">
        <w:rPr>
          <w:rFonts w:ascii="Georgia" w:hAnsi="Georgia"/>
          <w:sz w:val="24"/>
          <w:szCs w:val="24"/>
        </w:rPr>
        <w:t xml:space="preserve"> the influence of T.</w:t>
      </w:r>
      <w:r w:rsidR="001A5E62"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>S. Eliot was predominant</w:t>
      </w:r>
      <w:r>
        <w:rPr>
          <w:rFonts w:ascii="Georgia" w:hAnsi="Georgia"/>
          <w:sz w:val="24"/>
          <w:szCs w:val="24"/>
        </w:rPr>
        <w:t>, and</w:t>
      </w:r>
      <w:r w:rsidR="00457E9A" w:rsidRPr="00010904">
        <w:rPr>
          <w:rFonts w:ascii="Georgia" w:hAnsi="Georgia"/>
          <w:sz w:val="24"/>
          <w:szCs w:val="24"/>
        </w:rPr>
        <w:t xml:space="preserve"> Baudelaire</w:t>
      </w:r>
      <w:r>
        <w:rPr>
          <w:rFonts w:ascii="Georgia" w:hAnsi="Georgia"/>
          <w:sz w:val="24"/>
          <w:szCs w:val="24"/>
        </w:rPr>
        <w:t>’s work</w:t>
      </w:r>
      <w:r w:rsidR="00457E9A" w:rsidRPr="0001090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also found entry </w:t>
      </w:r>
      <w:r w:rsidR="00457E9A" w:rsidRPr="00010904">
        <w:rPr>
          <w:rFonts w:ascii="Georgia" w:hAnsi="Georgia"/>
          <w:sz w:val="24"/>
          <w:szCs w:val="24"/>
        </w:rPr>
        <w:t>into Kannada</w:t>
      </w:r>
      <w:r>
        <w:rPr>
          <w:rFonts w:ascii="Georgia" w:hAnsi="Georgia"/>
          <w:sz w:val="24"/>
          <w:szCs w:val="24"/>
        </w:rPr>
        <w:t xml:space="preserve"> in this period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I</w:t>
      </w:r>
      <w:r w:rsidR="00457E9A" w:rsidRPr="00010904">
        <w:rPr>
          <w:rFonts w:ascii="Georgia" w:hAnsi="Georgia"/>
          <w:sz w:val="24"/>
          <w:szCs w:val="24"/>
        </w:rPr>
        <w:t>n the field of literary criticism</w:t>
      </w:r>
      <w:r>
        <w:rPr>
          <w:rFonts w:ascii="Georgia" w:hAnsi="Georgia"/>
          <w:sz w:val="24"/>
          <w:szCs w:val="24"/>
        </w:rPr>
        <w:t>,</w:t>
      </w:r>
      <w:r w:rsidR="00457E9A" w:rsidRPr="00010904">
        <w:rPr>
          <w:rFonts w:ascii="Georgia" w:hAnsi="Georgia"/>
          <w:sz w:val="24"/>
          <w:szCs w:val="24"/>
        </w:rPr>
        <w:t xml:space="preserve"> the influence of F.R. </w:t>
      </w:r>
      <w:proofErr w:type="spellStart"/>
      <w:r w:rsidR="00457E9A" w:rsidRPr="00010904">
        <w:rPr>
          <w:rFonts w:ascii="Georgia" w:hAnsi="Georgia"/>
          <w:sz w:val="24"/>
          <w:szCs w:val="24"/>
        </w:rPr>
        <w:t>Leavis</w:t>
      </w:r>
      <w:proofErr w:type="spellEnd"/>
      <w:ins w:id="36" w:author="Pinkoski" w:date="2014-03-24T13:23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and T.S. Eliot can be seen. </w:t>
      </w:r>
    </w:p>
    <w:p w14:paraId="2682CE60" w14:textId="33D5887F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V.K. Gokak</w:t>
      </w:r>
      <w:r w:rsidR="00457E9A" w:rsidRPr="00010904">
        <w:rPr>
          <w:rFonts w:ascii="Georgia" w:hAnsi="Georgia"/>
          <w:sz w:val="24"/>
          <w:szCs w:val="24"/>
        </w:rPr>
        <w:t xml:space="preserve"> is generally credited with coining of the term ‘</w:t>
      </w:r>
      <w:proofErr w:type="spellStart"/>
      <w:r w:rsidR="00457E9A" w:rsidRPr="00010904">
        <w:rPr>
          <w:rFonts w:ascii="Georgia" w:hAnsi="Georgia"/>
          <w:sz w:val="24"/>
          <w:szCs w:val="24"/>
        </w:rPr>
        <w:t>Navyate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’ in </w:t>
      </w:r>
      <w:r>
        <w:rPr>
          <w:rFonts w:ascii="Georgia" w:hAnsi="Georgia"/>
          <w:sz w:val="24"/>
          <w:szCs w:val="24"/>
        </w:rPr>
        <w:t xml:space="preserve">a </w:t>
      </w:r>
      <w:r w:rsidR="00457E9A" w:rsidRPr="00010904">
        <w:rPr>
          <w:rFonts w:ascii="Georgia" w:hAnsi="Georgia"/>
          <w:sz w:val="24"/>
          <w:szCs w:val="24"/>
        </w:rPr>
        <w:t xml:space="preserve">talk </w:t>
      </w:r>
      <w:r>
        <w:rPr>
          <w:rFonts w:ascii="Georgia" w:hAnsi="Georgia"/>
          <w:sz w:val="24"/>
          <w:szCs w:val="24"/>
        </w:rPr>
        <w:t xml:space="preserve">delivered </w:t>
      </w:r>
      <w:r w:rsidR="00457E9A" w:rsidRPr="00010904">
        <w:rPr>
          <w:rFonts w:ascii="Georgia" w:hAnsi="Georgia"/>
          <w:sz w:val="24"/>
          <w:szCs w:val="24"/>
        </w:rPr>
        <w:t xml:space="preserve">in a Kannada Conference held in Mumbai in 1950. This talk </w:t>
      </w:r>
      <w:r>
        <w:rPr>
          <w:rFonts w:ascii="Georgia" w:hAnsi="Georgia"/>
          <w:sz w:val="24"/>
          <w:szCs w:val="24"/>
        </w:rPr>
        <w:t xml:space="preserve">called </w:t>
      </w:r>
      <w:r w:rsidR="00457E9A" w:rsidRPr="00010904">
        <w:rPr>
          <w:rFonts w:ascii="Georgia" w:hAnsi="Georgia"/>
          <w:sz w:val="24"/>
          <w:szCs w:val="24"/>
        </w:rPr>
        <w:lastRenderedPageBreak/>
        <w:t xml:space="preserve">for changing the way poetry was written in Kannada. Gokak had just </w:t>
      </w:r>
      <w:r>
        <w:rPr>
          <w:rFonts w:ascii="Georgia" w:hAnsi="Georgia"/>
          <w:sz w:val="24"/>
          <w:szCs w:val="24"/>
        </w:rPr>
        <w:t xml:space="preserve">returned </w:t>
      </w:r>
      <w:r w:rsidR="00457E9A" w:rsidRPr="00010904">
        <w:rPr>
          <w:rFonts w:ascii="Georgia" w:hAnsi="Georgia"/>
          <w:sz w:val="24"/>
          <w:szCs w:val="24"/>
        </w:rPr>
        <w:t xml:space="preserve">from London and was well acquainted with the changes </w:t>
      </w:r>
      <w:r>
        <w:rPr>
          <w:rFonts w:ascii="Georgia" w:hAnsi="Georgia"/>
          <w:sz w:val="24"/>
          <w:szCs w:val="24"/>
        </w:rPr>
        <w:t xml:space="preserve">happening </w:t>
      </w:r>
      <w:r w:rsidR="00457E9A" w:rsidRPr="00010904">
        <w:rPr>
          <w:rFonts w:ascii="Georgia" w:hAnsi="Georgia"/>
          <w:sz w:val="24"/>
          <w:szCs w:val="24"/>
        </w:rPr>
        <w:t xml:space="preserve">in </w:t>
      </w:r>
      <w:r>
        <w:rPr>
          <w:rFonts w:ascii="Georgia" w:hAnsi="Georgia"/>
          <w:sz w:val="24"/>
          <w:szCs w:val="24"/>
        </w:rPr>
        <w:t xml:space="preserve">European </w:t>
      </w:r>
      <w:r w:rsidR="00457E9A" w:rsidRPr="00010904">
        <w:rPr>
          <w:rFonts w:ascii="Georgia" w:hAnsi="Georgia"/>
          <w:sz w:val="24"/>
          <w:szCs w:val="24"/>
        </w:rPr>
        <w:t xml:space="preserve">literary </w:t>
      </w:r>
      <w:r>
        <w:rPr>
          <w:rFonts w:ascii="Georgia" w:hAnsi="Georgia"/>
          <w:sz w:val="24"/>
          <w:szCs w:val="24"/>
        </w:rPr>
        <w:t>scene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The </w:t>
      </w:r>
      <w:r w:rsidR="00457E9A" w:rsidRPr="00010904">
        <w:rPr>
          <w:rFonts w:ascii="Georgia" w:hAnsi="Georgia"/>
          <w:sz w:val="24"/>
          <w:szCs w:val="24"/>
        </w:rPr>
        <w:t xml:space="preserve">collection of poems </w:t>
      </w:r>
      <w:r>
        <w:rPr>
          <w:rFonts w:ascii="Georgia" w:hAnsi="Georgia"/>
          <w:sz w:val="24"/>
          <w:szCs w:val="24"/>
        </w:rPr>
        <w:t xml:space="preserve">he </w:t>
      </w:r>
      <w:r w:rsidR="00457E9A" w:rsidRPr="00010904">
        <w:rPr>
          <w:rFonts w:ascii="Georgia" w:hAnsi="Georgia"/>
          <w:sz w:val="24"/>
          <w:szCs w:val="24"/>
        </w:rPr>
        <w:t xml:space="preserve">published in 1950 </w:t>
      </w:r>
      <w:del w:id="37" w:author="Pinkoski" w:date="2014-03-24T13:24:00Z">
        <w:r w:rsidDel="00116D60">
          <w:rPr>
            <w:rFonts w:ascii="Georgia" w:hAnsi="Georgia"/>
            <w:sz w:val="24"/>
            <w:szCs w:val="24"/>
          </w:rPr>
          <w:delText>had as its</w:delText>
        </w:r>
      </w:del>
      <w:ins w:id="38" w:author="Pinkoski" w:date="2014-03-24T13:24:00Z">
        <w:r w:rsidR="00116D60">
          <w:rPr>
            <w:rFonts w:ascii="Georgia" w:hAnsi="Georgia"/>
            <w:sz w:val="24"/>
            <w:szCs w:val="24"/>
          </w:rPr>
          <w:t>was</w:t>
        </w:r>
      </w:ins>
      <w:r>
        <w:rPr>
          <w:rFonts w:ascii="Georgia" w:hAnsi="Georgia"/>
          <w:sz w:val="24"/>
          <w:szCs w:val="24"/>
        </w:rPr>
        <w:t xml:space="preserve"> title</w:t>
      </w:r>
      <w:ins w:id="39" w:author="Pinkoski" w:date="2014-03-24T13:25:00Z">
        <w:r w:rsidR="00116D60">
          <w:rPr>
            <w:rFonts w:ascii="Georgia" w:hAnsi="Georgia"/>
            <w:sz w:val="24"/>
            <w:szCs w:val="24"/>
          </w:rPr>
          <w:t>d</w:t>
        </w:r>
      </w:ins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i/>
          <w:iCs/>
          <w:sz w:val="24"/>
          <w:szCs w:val="24"/>
        </w:rPr>
        <w:t>Navya</w:t>
      </w:r>
      <w:proofErr w:type="spellEnd"/>
      <w:r w:rsidR="00457E9A" w:rsidRPr="00010904">
        <w:rPr>
          <w:rFonts w:ascii="Georgia" w:hAnsi="Georgia"/>
          <w:i/>
          <w:iCs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i/>
          <w:iCs/>
          <w:sz w:val="24"/>
          <w:szCs w:val="24"/>
        </w:rPr>
        <w:t>kavitegalu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However, </w:t>
      </w:r>
      <w:r w:rsidR="00457E9A" w:rsidRPr="00010904">
        <w:rPr>
          <w:rFonts w:ascii="Georgia" w:hAnsi="Georgia"/>
          <w:sz w:val="24"/>
          <w:szCs w:val="24"/>
        </w:rPr>
        <w:t xml:space="preserve">in terms of content, it was </w:t>
      </w:r>
      <w:proofErr w:type="spellStart"/>
      <w:r>
        <w:rPr>
          <w:rFonts w:ascii="Georgia" w:hAnsi="Georgia"/>
          <w:sz w:val="24"/>
          <w:szCs w:val="24"/>
        </w:rPr>
        <w:t>Gopalkrishna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Adiga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 xml:space="preserve">who seems to have inaugurated </w:t>
      </w:r>
      <w:r>
        <w:rPr>
          <w:rFonts w:ascii="Georgia" w:hAnsi="Georgia"/>
          <w:sz w:val="24"/>
          <w:szCs w:val="24"/>
        </w:rPr>
        <w:t xml:space="preserve">the </w:t>
      </w:r>
      <w:proofErr w:type="spellStart"/>
      <w:r>
        <w:rPr>
          <w:rFonts w:ascii="Georgia" w:hAnsi="Georgia"/>
          <w:sz w:val="24"/>
          <w:szCs w:val="24"/>
        </w:rPr>
        <w:t>Navya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 xml:space="preserve">movement and fostered it by grooming a group of writers. His first two poetry collections were </w:t>
      </w:r>
      <w:r>
        <w:rPr>
          <w:rFonts w:ascii="Georgia" w:hAnsi="Georgia"/>
          <w:sz w:val="24"/>
          <w:szCs w:val="24"/>
        </w:rPr>
        <w:t xml:space="preserve">largely </w:t>
      </w:r>
      <w:r w:rsidR="00457E9A" w:rsidRPr="00010904">
        <w:rPr>
          <w:rFonts w:ascii="Georgia" w:hAnsi="Georgia"/>
          <w:sz w:val="24"/>
          <w:szCs w:val="24"/>
        </w:rPr>
        <w:t xml:space="preserve">in </w:t>
      </w:r>
      <w:proofErr w:type="spellStart"/>
      <w:r w:rsidR="00457E9A" w:rsidRPr="00010904">
        <w:rPr>
          <w:rFonts w:ascii="Georgia" w:hAnsi="Georgia"/>
          <w:sz w:val="24"/>
          <w:szCs w:val="24"/>
        </w:rPr>
        <w:t>Navodaya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style</w:t>
      </w:r>
      <w:ins w:id="40" w:author="Pinkoski" w:date="2014-03-24T13:25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while his third collection </w:t>
      </w:r>
      <w:proofErr w:type="spellStart"/>
      <w:r w:rsidR="00F06411">
        <w:rPr>
          <w:rFonts w:ascii="Georgia" w:hAnsi="Georgia"/>
          <w:i/>
          <w:sz w:val="24"/>
          <w:szCs w:val="24"/>
        </w:rPr>
        <w:t>Nadedubanda</w:t>
      </w:r>
      <w:proofErr w:type="spellEnd"/>
      <w:r w:rsidR="00F06411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F06411">
        <w:rPr>
          <w:rFonts w:ascii="Georgia" w:hAnsi="Georgia"/>
          <w:i/>
          <w:sz w:val="24"/>
          <w:szCs w:val="24"/>
        </w:rPr>
        <w:t>Daari</w:t>
      </w:r>
      <w:proofErr w:type="spellEnd"/>
      <w:r w:rsidR="00F06411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(195</w:t>
      </w:r>
      <w:r w:rsidR="00F06411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) marked a major </w:t>
      </w:r>
      <w:r w:rsidR="00457E9A" w:rsidRPr="00010904">
        <w:rPr>
          <w:rFonts w:ascii="Georgia" w:hAnsi="Georgia"/>
          <w:sz w:val="24"/>
          <w:szCs w:val="24"/>
        </w:rPr>
        <w:t xml:space="preserve">shift in sensibility. </w:t>
      </w:r>
      <w:proofErr w:type="spellStart"/>
      <w:r w:rsidR="00457E9A" w:rsidRPr="00010904">
        <w:rPr>
          <w:rFonts w:ascii="Georgia" w:hAnsi="Georgia"/>
          <w:sz w:val="24"/>
          <w:szCs w:val="24"/>
        </w:rPr>
        <w:t>Shantinath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Desai’s novel </w:t>
      </w:r>
      <w:proofErr w:type="spellStart"/>
      <w:r w:rsidR="00457E9A" w:rsidRPr="00010904">
        <w:rPr>
          <w:rFonts w:ascii="Georgia" w:hAnsi="Georgia"/>
          <w:i/>
          <w:sz w:val="24"/>
          <w:szCs w:val="24"/>
        </w:rPr>
        <w:t>Mukti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(1961), which depicts the protagonist's quest for an independent identity</w:t>
      </w:r>
      <w:r>
        <w:rPr>
          <w:rFonts w:ascii="Georgia" w:hAnsi="Georgia"/>
          <w:sz w:val="24"/>
          <w:szCs w:val="24"/>
        </w:rPr>
        <w:t xml:space="preserve">, may be regarded as the first </w:t>
      </w:r>
      <w:ins w:id="41" w:author="Pinkoski" w:date="2014-03-24T13:25:00Z">
        <w:r w:rsidR="00116D60">
          <w:rPr>
            <w:rFonts w:ascii="Georgia" w:hAnsi="Georgia"/>
            <w:sz w:val="24"/>
            <w:szCs w:val="24"/>
          </w:rPr>
          <w:t>M</w:t>
        </w:r>
      </w:ins>
      <w:del w:id="42" w:author="Pinkoski" w:date="2014-03-24T13:25:00Z">
        <w:r w:rsidDel="00116D60">
          <w:rPr>
            <w:rFonts w:ascii="Georgia" w:hAnsi="Georgia"/>
            <w:sz w:val="24"/>
            <w:szCs w:val="24"/>
          </w:rPr>
          <w:delText>m</w:delText>
        </w:r>
      </w:del>
      <w:r>
        <w:rPr>
          <w:rFonts w:ascii="Georgia" w:hAnsi="Georgia"/>
          <w:sz w:val="24"/>
          <w:szCs w:val="24"/>
        </w:rPr>
        <w:t xml:space="preserve">odernist novel in Kannada. </w:t>
      </w:r>
      <w:r w:rsidR="00457E9A" w:rsidRPr="00010904">
        <w:rPr>
          <w:rFonts w:ascii="Georgia" w:hAnsi="Georgia"/>
          <w:sz w:val="24"/>
          <w:szCs w:val="24"/>
        </w:rPr>
        <w:t xml:space="preserve"> </w:t>
      </w:r>
    </w:p>
    <w:p w14:paraId="0333F3FF" w14:textId="0A6A89B0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>In poetry</w:t>
      </w:r>
      <w:ins w:id="43" w:author="Pinkoski" w:date="2014-03-24T13:26:00Z">
        <w:r w:rsidR="00116D60">
          <w:rPr>
            <w:rFonts w:ascii="Georgia" w:hAnsi="Georgia"/>
            <w:sz w:val="24"/>
            <w:szCs w:val="24"/>
          </w:rPr>
          <w:t>,</w:t>
        </w:r>
      </w:ins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Adiga</w:t>
      </w:r>
      <w:proofErr w:type="spellEnd"/>
      <w:r w:rsidRPr="00010904">
        <w:rPr>
          <w:rFonts w:ascii="Georgia" w:hAnsi="Georgia"/>
          <w:sz w:val="24"/>
          <w:szCs w:val="24"/>
        </w:rPr>
        <w:t xml:space="preserve"> was followed by a host of writers </w:t>
      </w:r>
      <w:r w:rsidR="00010904">
        <w:rPr>
          <w:rFonts w:ascii="Georgia" w:hAnsi="Georgia"/>
          <w:sz w:val="24"/>
          <w:szCs w:val="24"/>
        </w:rPr>
        <w:t xml:space="preserve">including </w:t>
      </w:r>
      <w:proofErr w:type="spellStart"/>
      <w:r w:rsidRPr="00010904">
        <w:rPr>
          <w:rFonts w:ascii="Georgia" w:hAnsi="Georgia"/>
          <w:sz w:val="24"/>
          <w:szCs w:val="24"/>
        </w:rPr>
        <w:t>Ramachandra</w:t>
      </w:r>
      <w:proofErr w:type="spellEnd"/>
      <w:r w:rsidRPr="00010904">
        <w:rPr>
          <w:rFonts w:ascii="Georgia" w:hAnsi="Georgia"/>
          <w:sz w:val="24"/>
          <w:szCs w:val="24"/>
        </w:rPr>
        <w:t xml:space="preserve"> Sharma, </w:t>
      </w:r>
      <w:proofErr w:type="spellStart"/>
      <w:r w:rsidRPr="00010904">
        <w:rPr>
          <w:rFonts w:ascii="Georgia" w:hAnsi="Georgia"/>
          <w:sz w:val="24"/>
          <w:szCs w:val="24"/>
        </w:rPr>
        <w:t>Gangadhara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Chittala</w:t>
      </w:r>
      <w:proofErr w:type="spellEnd"/>
      <w:r w:rsidRPr="00010904">
        <w:rPr>
          <w:rFonts w:ascii="Georgia" w:hAnsi="Georgia"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sz w:val="24"/>
          <w:szCs w:val="24"/>
        </w:rPr>
        <w:t>Chandrashekar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Kambar</w:t>
      </w:r>
      <w:proofErr w:type="spellEnd"/>
      <w:r w:rsidRPr="00010904">
        <w:rPr>
          <w:rFonts w:ascii="Georgia" w:hAnsi="Georgia"/>
          <w:sz w:val="24"/>
          <w:szCs w:val="24"/>
        </w:rPr>
        <w:t xml:space="preserve">, A.K. </w:t>
      </w:r>
      <w:proofErr w:type="spellStart"/>
      <w:r w:rsidRPr="00010904">
        <w:rPr>
          <w:rFonts w:ascii="Georgia" w:hAnsi="Georgia"/>
          <w:sz w:val="24"/>
          <w:szCs w:val="24"/>
        </w:rPr>
        <w:t>Ramanujan</w:t>
      </w:r>
      <w:proofErr w:type="spellEnd"/>
      <w:r w:rsidRPr="00010904">
        <w:rPr>
          <w:rFonts w:ascii="Georgia" w:hAnsi="Georgia"/>
          <w:sz w:val="24"/>
          <w:szCs w:val="24"/>
        </w:rPr>
        <w:t xml:space="preserve">, K.V. </w:t>
      </w:r>
      <w:proofErr w:type="spellStart"/>
      <w:r w:rsidRPr="00010904">
        <w:rPr>
          <w:rFonts w:ascii="Georgia" w:hAnsi="Georgia"/>
          <w:sz w:val="24"/>
          <w:szCs w:val="24"/>
        </w:rPr>
        <w:t>Tirumalesh</w:t>
      </w:r>
      <w:proofErr w:type="spellEnd"/>
      <w:r w:rsidRPr="00010904">
        <w:rPr>
          <w:rFonts w:ascii="Georgia" w:hAnsi="Georgia"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sz w:val="24"/>
          <w:szCs w:val="24"/>
        </w:rPr>
        <w:t>Sumateendra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Nadig</w:t>
      </w:r>
      <w:proofErr w:type="spellEnd"/>
      <w:ins w:id="44" w:author="Pinkoski" w:date="2014-03-24T13:26:00Z">
        <w:r w:rsidR="00116D60">
          <w:rPr>
            <w:rFonts w:ascii="Georgia" w:hAnsi="Georgia"/>
            <w:sz w:val="24"/>
            <w:szCs w:val="24"/>
          </w:rPr>
          <w:t>,</w:t>
        </w:r>
      </w:ins>
      <w:r w:rsidR="00010904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H.</w:t>
      </w:r>
      <w:r w:rsidR="001A5E62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M. </w:t>
      </w:r>
      <w:proofErr w:type="spellStart"/>
      <w:r w:rsidRPr="00010904">
        <w:rPr>
          <w:rFonts w:ascii="Georgia" w:hAnsi="Georgia"/>
          <w:sz w:val="24"/>
          <w:szCs w:val="24"/>
        </w:rPr>
        <w:t>Chennaih</w:t>
      </w:r>
      <w:proofErr w:type="spellEnd"/>
      <w:r w:rsidRPr="00010904">
        <w:rPr>
          <w:rFonts w:ascii="Georgia" w:hAnsi="Georgia"/>
          <w:sz w:val="24"/>
          <w:szCs w:val="24"/>
        </w:rPr>
        <w:t xml:space="preserve">. </w:t>
      </w:r>
      <w:proofErr w:type="spellStart"/>
      <w:r w:rsidRPr="00010904">
        <w:rPr>
          <w:rFonts w:ascii="Georgia" w:hAnsi="Georgia"/>
          <w:sz w:val="24"/>
          <w:szCs w:val="24"/>
        </w:rPr>
        <w:t>Kambar</w:t>
      </w:r>
      <w:proofErr w:type="spellEnd"/>
      <w:r w:rsidRPr="00010904">
        <w:rPr>
          <w:rFonts w:ascii="Georgia" w:hAnsi="Georgia"/>
          <w:sz w:val="24"/>
          <w:szCs w:val="24"/>
        </w:rPr>
        <w:t xml:space="preserve"> came under the influence of </w:t>
      </w:r>
      <w:r w:rsidR="00010904">
        <w:rPr>
          <w:rFonts w:ascii="Georgia" w:hAnsi="Georgia"/>
          <w:sz w:val="24"/>
          <w:szCs w:val="24"/>
        </w:rPr>
        <w:t>f</w:t>
      </w:r>
      <w:r w:rsidRPr="00010904">
        <w:rPr>
          <w:rFonts w:ascii="Georgia" w:hAnsi="Georgia"/>
          <w:sz w:val="24"/>
          <w:szCs w:val="24"/>
        </w:rPr>
        <w:t xml:space="preserve">olk literature and moved out of </w:t>
      </w:r>
      <w:proofErr w:type="spellStart"/>
      <w:r w:rsidRPr="00010904">
        <w:rPr>
          <w:rFonts w:ascii="Georgia" w:hAnsi="Georgia"/>
          <w:sz w:val="24"/>
          <w:szCs w:val="24"/>
        </w:rPr>
        <w:t>Navya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r w:rsidR="00010904">
        <w:rPr>
          <w:rFonts w:ascii="Georgia" w:hAnsi="Georgia"/>
          <w:sz w:val="24"/>
          <w:szCs w:val="24"/>
        </w:rPr>
        <w:t xml:space="preserve">to </w:t>
      </w:r>
      <w:r w:rsidRPr="00010904">
        <w:rPr>
          <w:rFonts w:ascii="Georgia" w:hAnsi="Georgia"/>
          <w:sz w:val="24"/>
          <w:szCs w:val="24"/>
        </w:rPr>
        <w:t xml:space="preserve">carve his </w:t>
      </w:r>
      <w:r w:rsidR="00010904">
        <w:rPr>
          <w:rFonts w:ascii="Georgia" w:hAnsi="Georgia"/>
          <w:sz w:val="24"/>
          <w:szCs w:val="24"/>
        </w:rPr>
        <w:t xml:space="preserve">distinctive </w:t>
      </w:r>
      <w:r w:rsidRPr="00010904">
        <w:rPr>
          <w:rFonts w:ascii="Georgia" w:hAnsi="Georgia"/>
          <w:sz w:val="24"/>
          <w:szCs w:val="24"/>
        </w:rPr>
        <w:t xml:space="preserve">niche. </w:t>
      </w:r>
      <w:r w:rsidR="00323A41">
        <w:rPr>
          <w:rFonts w:ascii="Georgia" w:hAnsi="Georgia"/>
          <w:sz w:val="24"/>
          <w:szCs w:val="24"/>
        </w:rPr>
        <w:t xml:space="preserve">Some of the poets in the group, including </w:t>
      </w:r>
      <w:r w:rsidRPr="00010904">
        <w:rPr>
          <w:rFonts w:ascii="Georgia" w:hAnsi="Georgia"/>
          <w:sz w:val="24"/>
          <w:szCs w:val="24"/>
        </w:rPr>
        <w:t xml:space="preserve">A.K. </w:t>
      </w:r>
      <w:proofErr w:type="spellStart"/>
      <w:r w:rsidRPr="00010904">
        <w:rPr>
          <w:rFonts w:ascii="Georgia" w:hAnsi="Georgia"/>
          <w:sz w:val="24"/>
          <w:szCs w:val="24"/>
        </w:rPr>
        <w:t>Ramanujan</w:t>
      </w:r>
      <w:proofErr w:type="spellEnd"/>
      <w:r w:rsidR="00323A41">
        <w:rPr>
          <w:rFonts w:ascii="Georgia" w:hAnsi="Georgia"/>
          <w:sz w:val="24"/>
          <w:szCs w:val="24"/>
        </w:rPr>
        <w:t>,</w:t>
      </w:r>
      <w:r w:rsidRPr="00010904">
        <w:rPr>
          <w:rFonts w:ascii="Georgia" w:hAnsi="Georgia"/>
          <w:sz w:val="24"/>
          <w:szCs w:val="24"/>
        </w:rPr>
        <w:t xml:space="preserve"> </w:t>
      </w:r>
      <w:del w:id="45" w:author="Pinkoski" w:date="2014-03-24T13:26:00Z">
        <w:r w:rsidR="00323A41" w:rsidDel="00116D60">
          <w:rPr>
            <w:rFonts w:ascii="Georgia" w:hAnsi="Georgia"/>
            <w:sz w:val="24"/>
            <w:szCs w:val="24"/>
          </w:rPr>
          <w:delText>can be seen as trying</w:delText>
        </w:r>
      </w:del>
      <w:del w:id="46" w:author="Pinkoski" w:date="2014-03-24T13:27:00Z">
        <w:r w:rsidR="00323A41" w:rsidDel="00116D60">
          <w:rPr>
            <w:rFonts w:ascii="Georgia" w:hAnsi="Georgia"/>
            <w:sz w:val="24"/>
            <w:szCs w:val="24"/>
          </w:rPr>
          <w:delText xml:space="preserve"> to </w:delText>
        </w:r>
      </w:del>
      <w:r w:rsidR="00323A41">
        <w:rPr>
          <w:rFonts w:ascii="Georgia" w:hAnsi="Georgia"/>
          <w:sz w:val="24"/>
          <w:szCs w:val="24"/>
        </w:rPr>
        <w:t>trea</w:t>
      </w:r>
      <w:r w:rsidRPr="00010904">
        <w:rPr>
          <w:rFonts w:ascii="Georgia" w:hAnsi="Georgia"/>
          <w:sz w:val="24"/>
          <w:szCs w:val="24"/>
        </w:rPr>
        <w:t xml:space="preserve">d </w:t>
      </w:r>
      <w:r w:rsidR="00C85AEA">
        <w:rPr>
          <w:rFonts w:ascii="Georgia" w:hAnsi="Georgia"/>
          <w:sz w:val="24"/>
          <w:szCs w:val="24"/>
        </w:rPr>
        <w:t>distinctive</w:t>
      </w:r>
      <w:r w:rsidR="00323A41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paths within the broad </w:t>
      </w:r>
      <w:ins w:id="47" w:author="Pinkoski" w:date="2014-03-24T13:27:00Z">
        <w:r w:rsidR="00116D60">
          <w:rPr>
            <w:rFonts w:ascii="Georgia" w:hAnsi="Georgia"/>
            <w:sz w:val="24"/>
            <w:szCs w:val="24"/>
          </w:rPr>
          <w:t>M</w:t>
        </w:r>
      </w:ins>
      <w:del w:id="48" w:author="Pinkoski" w:date="2014-03-24T13:27:00Z">
        <w:r w:rsidRPr="00010904" w:rsidDel="00116D60">
          <w:rPr>
            <w:rFonts w:ascii="Georgia" w:hAnsi="Georgia"/>
            <w:sz w:val="24"/>
            <w:szCs w:val="24"/>
          </w:rPr>
          <w:delText>m</w:delText>
        </w:r>
      </w:del>
      <w:r w:rsidRPr="00010904">
        <w:rPr>
          <w:rFonts w:ascii="Georgia" w:hAnsi="Georgia"/>
          <w:sz w:val="24"/>
          <w:szCs w:val="24"/>
        </w:rPr>
        <w:t xml:space="preserve">odernist framework. </w:t>
      </w:r>
    </w:p>
    <w:p w14:paraId="7B243D2C" w14:textId="53131359" w:rsidR="00323A41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Apart from </w:t>
      </w:r>
      <w:proofErr w:type="spellStart"/>
      <w:r w:rsidRPr="00010904">
        <w:rPr>
          <w:rFonts w:ascii="Georgia" w:hAnsi="Georgia"/>
          <w:sz w:val="24"/>
          <w:szCs w:val="24"/>
        </w:rPr>
        <w:t>Shanthinatha</w:t>
      </w:r>
      <w:proofErr w:type="spellEnd"/>
      <w:r w:rsidRPr="00010904">
        <w:rPr>
          <w:rFonts w:ascii="Georgia" w:hAnsi="Georgia"/>
          <w:sz w:val="24"/>
          <w:szCs w:val="24"/>
        </w:rPr>
        <w:t xml:space="preserve"> Desai (Novels: </w:t>
      </w:r>
      <w:proofErr w:type="spellStart"/>
      <w:r w:rsidRPr="00010904">
        <w:rPr>
          <w:rFonts w:ascii="Georgia" w:hAnsi="Georgia"/>
          <w:i/>
          <w:sz w:val="24"/>
          <w:szCs w:val="24"/>
        </w:rPr>
        <w:t>Mukti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Beeja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Vikshepa</w:t>
      </w:r>
      <w:proofErr w:type="spellEnd"/>
      <w:r w:rsidRPr="00010904">
        <w:rPr>
          <w:rFonts w:ascii="Georgia" w:hAnsi="Georgia"/>
          <w:i/>
          <w:sz w:val="24"/>
          <w:szCs w:val="24"/>
        </w:rPr>
        <w:t>,</w:t>
      </w:r>
      <w:ins w:id="49" w:author="Pinkoski" w:date="2014-03-24T13:27:00Z">
        <w:r w:rsidR="00116D60">
          <w:rPr>
            <w:rFonts w:ascii="Georgia" w:hAnsi="Georgia"/>
            <w:i/>
            <w:sz w:val="24"/>
            <w:szCs w:val="24"/>
          </w:rPr>
          <w:t xml:space="preserve"> and</w:t>
        </w:r>
      </w:ins>
      <w:r w:rsidRPr="00010904">
        <w:rPr>
          <w:rFonts w:ascii="Georgia" w:hAnsi="Georgia"/>
          <w:i/>
          <w:sz w:val="24"/>
          <w:szCs w:val="24"/>
        </w:rPr>
        <w:t xml:space="preserve"> Om </w:t>
      </w:r>
      <w:proofErr w:type="spellStart"/>
      <w:r w:rsidRPr="00010904">
        <w:rPr>
          <w:rFonts w:ascii="Georgia" w:hAnsi="Georgia"/>
          <w:i/>
          <w:sz w:val="24"/>
          <w:szCs w:val="24"/>
        </w:rPr>
        <w:t>Namo</w:t>
      </w:r>
      <w:proofErr w:type="spellEnd"/>
      <w:r w:rsidRPr="00010904">
        <w:rPr>
          <w:rFonts w:ascii="Georgia" w:hAnsi="Georgia"/>
          <w:sz w:val="24"/>
          <w:szCs w:val="24"/>
        </w:rPr>
        <w:t xml:space="preserve">), </w:t>
      </w:r>
      <w:r w:rsidR="00323A41">
        <w:rPr>
          <w:rFonts w:ascii="Georgia" w:hAnsi="Georgia"/>
          <w:sz w:val="24"/>
          <w:szCs w:val="24"/>
        </w:rPr>
        <w:t xml:space="preserve">major </w:t>
      </w:r>
      <w:r w:rsidRPr="00010904">
        <w:rPr>
          <w:rFonts w:ascii="Georgia" w:hAnsi="Georgia"/>
          <w:sz w:val="24"/>
          <w:szCs w:val="24"/>
        </w:rPr>
        <w:t xml:space="preserve">names </w:t>
      </w:r>
      <w:r w:rsidR="00323A41">
        <w:rPr>
          <w:rFonts w:ascii="Georgia" w:hAnsi="Georgia"/>
          <w:sz w:val="24"/>
          <w:szCs w:val="24"/>
        </w:rPr>
        <w:t xml:space="preserve">associated with </w:t>
      </w:r>
      <w:ins w:id="50" w:author="Pinkoski" w:date="2014-03-24T13:27:00Z">
        <w:r w:rsidR="00116D60">
          <w:rPr>
            <w:rFonts w:ascii="Georgia" w:hAnsi="Georgia"/>
            <w:sz w:val="24"/>
            <w:szCs w:val="24"/>
          </w:rPr>
          <w:t>M</w:t>
        </w:r>
      </w:ins>
      <w:del w:id="51" w:author="Pinkoski" w:date="2014-03-24T13:27:00Z">
        <w:r w:rsidR="00323A41" w:rsidDel="00116D60">
          <w:rPr>
            <w:rFonts w:ascii="Georgia" w:hAnsi="Georgia"/>
            <w:sz w:val="24"/>
            <w:szCs w:val="24"/>
          </w:rPr>
          <w:delText>m</w:delText>
        </w:r>
      </w:del>
      <w:r w:rsidR="00323A41">
        <w:rPr>
          <w:rFonts w:ascii="Georgia" w:hAnsi="Georgia"/>
          <w:sz w:val="24"/>
          <w:szCs w:val="24"/>
        </w:rPr>
        <w:t xml:space="preserve">odernist </w:t>
      </w:r>
      <w:r w:rsidRPr="00010904">
        <w:rPr>
          <w:rFonts w:ascii="Georgia" w:hAnsi="Georgia"/>
          <w:sz w:val="24"/>
          <w:szCs w:val="24"/>
        </w:rPr>
        <w:t xml:space="preserve">prose narratives in Kannada </w:t>
      </w:r>
      <w:r w:rsidR="00323A41">
        <w:rPr>
          <w:rFonts w:ascii="Georgia" w:hAnsi="Georgia"/>
          <w:sz w:val="24"/>
          <w:szCs w:val="24"/>
        </w:rPr>
        <w:t xml:space="preserve">include </w:t>
      </w:r>
      <w:r w:rsidRPr="00010904">
        <w:rPr>
          <w:rFonts w:ascii="Georgia" w:hAnsi="Georgia"/>
          <w:sz w:val="24"/>
          <w:szCs w:val="24"/>
        </w:rPr>
        <w:t>U.</w:t>
      </w:r>
      <w:r w:rsidR="00323A41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R. </w:t>
      </w:r>
      <w:proofErr w:type="spellStart"/>
      <w:r w:rsidR="00323A41">
        <w:rPr>
          <w:rFonts w:ascii="Georgia" w:hAnsi="Georgia"/>
          <w:sz w:val="24"/>
          <w:szCs w:val="24"/>
        </w:rPr>
        <w:t>A</w:t>
      </w:r>
      <w:r w:rsidR="00323A41" w:rsidRPr="00010904">
        <w:rPr>
          <w:rFonts w:ascii="Georgia" w:hAnsi="Georgia"/>
          <w:sz w:val="24"/>
          <w:szCs w:val="24"/>
        </w:rPr>
        <w:t>nanthamurthy</w:t>
      </w:r>
      <w:proofErr w:type="spellEnd"/>
      <w:r w:rsidR="00323A41" w:rsidRPr="00010904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(Novels: </w:t>
      </w:r>
      <w:proofErr w:type="spellStart"/>
      <w:r w:rsidRPr="00010904">
        <w:rPr>
          <w:rFonts w:ascii="Georgia" w:hAnsi="Georgia"/>
          <w:i/>
          <w:sz w:val="24"/>
          <w:szCs w:val="24"/>
        </w:rPr>
        <w:t>Samskara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Bharatipura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Avasthe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Bhava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Divya</w:t>
      </w:r>
      <w:proofErr w:type="spellEnd"/>
      <w:r w:rsidRPr="00010904">
        <w:rPr>
          <w:rFonts w:ascii="Georgia" w:hAnsi="Georgia"/>
          <w:sz w:val="24"/>
          <w:szCs w:val="24"/>
        </w:rPr>
        <w:t xml:space="preserve">), </w:t>
      </w:r>
      <w:proofErr w:type="spellStart"/>
      <w:r w:rsidRPr="00010904">
        <w:rPr>
          <w:rFonts w:ascii="Georgia" w:hAnsi="Georgia"/>
          <w:sz w:val="24"/>
          <w:szCs w:val="24"/>
        </w:rPr>
        <w:t>Yashavanta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Chittala</w:t>
      </w:r>
      <w:proofErr w:type="spellEnd"/>
      <w:r w:rsidRPr="00010904">
        <w:rPr>
          <w:rFonts w:ascii="Georgia" w:hAnsi="Georgia"/>
          <w:sz w:val="24"/>
          <w:szCs w:val="24"/>
        </w:rPr>
        <w:t xml:space="preserve"> (Novels: </w:t>
      </w:r>
      <w:proofErr w:type="spellStart"/>
      <w:r w:rsidRPr="00010904">
        <w:rPr>
          <w:rFonts w:ascii="Georgia" w:hAnsi="Georgia"/>
          <w:i/>
          <w:sz w:val="24"/>
          <w:szCs w:val="24"/>
        </w:rPr>
        <w:t>Shikari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Mooru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i/>
          <w:sz w:val="24"/>
          <w:szCs w:val="24"/>
        </w:rPr>
        <w:t>Daarigalu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Chedha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Purushottama</w:t>
      </w:r>
      <w:proofErr w:type="spellEnd"/>
      <w:r w:rsidR="00530CF7">
        <w:rPr>
          <w:rFonts w:ascii="Georgia" w:hAnsi="Georgia"/>
          <w:sz w:val="24"/>
          <w:szCs w:val="24"/>
        </w:rPr>
        <w:t xml:space="preserve">), </w:t>
      </w:r>
      <w:proofErr w:type="spellStart"/>
      <w:r w:rsidR="00530CF7">
        <w:rPr>
          <w:rFonts w:ascii="Georgia" w:hAnsi="Georgia"/>
          <w:sz w:val="24"/>
          <w:szCs w:val="24"/>
        </w:rPr>
        <w:t>Lankesh</w:t>
      </w:r>
      <w:proofErr w:type="spellEnd"/>
      <w:r w:rsidRPr="00010904">
        <w:rPr>
          <w:rFonts w:ascii="Georgia" w:hAnsi="Georgia"/>
          <w:sz w:val="24"/>
          <w:szCs w:val="24"/>
        </w:rPr>
        <w:t xml:space="preserve"> P. (Novels: </w:t>
      </w:r>
      <w:proofErr w:type="spellStart"/>
      <w:r w:rsidRPr="00010904">
        <w:rPr>
          <w:rFonts w:ascii="Georgia" w:hAnsi="Georgia"/>
          <w:i/>
          <w:sz w:val="24"/>
          <w:szCs w:val="24"/>
        </w:rPr>
        <w:t>Biruku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Mussangeya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Katha </w:t>
      </w:r>
      <w:proofErr w:type="spellStart"/>
      <w:r w:rsidRPr="00010904">
        <w:rPr>
          <w:rFonts w:ascii="Georgia" w:hAnsi="Georgia"/>
          <w:i/>
          <w:sz w:val="24"/>
          <w:szCs w:val="24"/>
        </w:rPr>
        <w:t>Prasanga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Akka</w:t>
      </w:r>
      <w:proofErr w:type="spellEnd"/>
      <w:r w:rsidRPr="00010904">
        <w:rPr>
          <w:rFonts w:ascii="Georgia" w:hAnsi="Georgia"/>
          <w:sz w:val="24"/>
          <w:szCs w:val="24"/>
        </w:rPr>
        <w:t xml:space="preserve">), </w:t>
      </w:r>
      <w:proofErr w:type="spellStart"/>
      <w:r w:rsidRPr="00010904">
        <w:rPr>
          <w:rFonts w:ascii="Georgia" w:hAnsi="Georgia"/>
          <w:sz w:val="24"/>
          <w:szCs w:val="24"/>
        </w:rPr>
        <w:t>Poorna</w:t>
      </w:r>
      <w:proofErr w:type="spellEnd"/>
      <w:r w:rsidRPr="00010904">
        <w:rPr>
          <w:rFonts w:ascii="Georgia" w:hAnsi="Georgia"/>
          <w:sz w:val="24"/>
          <w:szCs w:val="24"/>
        </w:rPr>
        <w:t xml:space="preserve"> Chandra </w:t>
      </w:r>
      <w:proofErr w:type="spellStart"/>
      <w:r w:rsidRPr="00010904">
        <w:rPr>
          <w:rFonts w:ascii="Georgia" w:hAnsi="Georgia"/>
          <w:sz w:val="24"/>
          <w:szCs w:val="24"/>
        </w:rPr>
        <w:t>Tejaswi</w:t>
      </w:r>
      <w:proofErr w:type="spellEnd"/>
      <w:r w:rsidRPr="00010904">
        <w:rPr>
          <w:rFonts w:ascii="Georgia" w:hAnsi="Georgia"/>
          <w:sz w:val="24"/>
          <w:szCs w:val="24"/>
        </w:rPr>
        <w:t xml:space="preserve"> (Novels: </w:t>
      </w:r>
      <w:proofErr w:type="spellStart"/>
      <w:r w:rsidRPr="00010904">
        <w:rPr>
          <w:rFonts w:ascii="Georgia" w:hAnsi="Georgia"/>
          <w:i/>
          <w:sz w:val="24"/>
          <w:szCs w:val="24"/>
        </w:rPr>
        <w:t>Nigooda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i/>
          <w:sz w:val="24"/>
          <w:szCs w:val="24"/>
        </w:rPr>
        <w:t>Manushyaru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Chidambara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i/>
          <w:sz w:val="24"/>
          <w:szCs w:val="24"/>
        </w:rPr>
        <w:t>Rahasya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Carvalho</w:t>
      </w:r>
      <w:proofErr w:type="spellEnd"/>
      <w:r w:rsidRPr="00010904">
        <w:rPr>
          <w:rFonts w:ascii="Georgia" w:hAnsi="Georgia"/>
          <w:sz w:val="24"/>
          <w:szCs w:val="24"/>
        </w:rPr>
        <w:t xml:space="preserve">), </w:t>
      </w:r>
      <w:proofErr w:type="spellStart"/>
      <w:r w:rsidRPr="00010904">
        <w:rPr>
          <w:rFonts w:ascii="Georgia" w:hAnsi="Georgia"/>
          <w:sz w:val="24"/>
          <w:szCs w:val="24"/>
        </w:rPr>
        <w:t>Alanahalli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SriKrishna</w:t>
      </w:r>
      <w:proofErr w:type="spellEnd"/>
      <w:r w:rsidRPr="00010904">
        <w:rPr>
          <w:rFonts w:ascii="Georgia" w:hAnsi="Georgia"/>
          <w:sz w:val="24"/>
          <w:szCs w:val="24"/>
        </w:rPr>
        <w:t xml:space="preserve"> (Novels: </w:t>
      </w:r>
      <w:proofErr w:type="spellStart"/>
      <w:r w:rsidRPr="00010904">
        <w:rPr>
          <w:rFonts w:ascii="Georgia" w:hAnsi="Georgia"/>
          <w:sz w:val="24"/>
          <w:szCs w:val="24"/>
        </w:rPr>
        <w:t>Kaadu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Parasangada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i/>
          <w:sz w:val="24"/>
          <w:szCs w:val="24"/>
        </w:rPr>
        <w:t>Gendetimma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i/>
          <w:sz w:val="24"/>
          <w:szCs w:val="24"/>
        </w:rPr>
        <w:t>Bujangayyana</w:t>
      </w:r>
      <w:proofErr w:type="spellEnd"/>
      <w:r w:rsidRPr="0001090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i/>
          <w:sz w:val="24"/>
          <w:szCs w:val="24"/>
        </w:rPr>
        <w:t>Dashavatara</w:t>
      </w:r>
      <w:proofErr w:type="spellEnd"/>
      <w:r w:rsidRPr="00010904">
        <w:rPr>
          <w:rFonts w:ascii="Georgia" w:hAnsi="Georgia"/>
          <w:sz w:val="24"/>
          <w:szCs w:val="24"/>
        </w:rPr>
        <w:t xml:space="preserve">), K. </w:t>
      </w:r>
      <w:proofErr w:type="spellStart"/>
      <w:r w:rsidRPr="00010904">
        <w:rPr>
          <w:rFonts w:ascii="Georgia" w:hAnsi="Georgia"/>
          <w:sz w:val="24"/>
          <w:szCs w:val="24"/>
        </w:rPr>
        <w:t>Sadashiva</w:t>
      </w:r>
      <w:proofErr w:type="spellEnd"/>
      <w:r w:rsidRPr="00010904">
        <w:rPr>
          <w:rFonts w:ascii="Georgia" w:hAnsi="Georgia"/>
          <w:sz w:val="24"/>
          <w:szCs w:val="24"/>
        </w:rPr>
        <w:t xml:space="preserve"> (mainly short stories), T.G. </w:t>
      </w:r>
      <w:proofErr w:type="spellStart"/>
      <w:r w:rsidRPr="00010904">
        <w:rPr>
          <w:rFonts w:ascii="Georgia" w:hAnsi="Georgia"/>
          <w:sz w:val="24"/>
          <w:szCs w:val="24"/>
        </w:rPr>
        <w:t>Raghava</w:t>
      </w:r>
      <w:proofErr w:type="spellEnd"/>
      <w:r w:rsidRPr="00010904">
        <w:rPr>
          <w:rFonts w:ascii="Georgia" w:hAnsi="Georgia"/>
          <w:sz w:val="24"/>
          <w:szCs w:val="24"/>
        </w:rPr>
        <w:t xml:space="preserve"> (mainly short stories). U.R. </w:t>
      </w:r>
      <w:proofErr w:type="spellStart"/>
      <w:r w:rsidR="00323A41">
        <w:rPr>
          <w:rFonts w:ascii="Georgia" w:hAnsi="Georgia"/>
          <w:sz w:val="24"/>
          <w:szCs w:val="24"/>
        </w:rPr>
        <w:t>A</w:t>
      </w:r>
      <w:r w:rsidR="00323A41" w:rsidRPr="00010904">
        <w:rPr>
          <w:rFonts w:ascii="Georgia" w:hAnsi="Georgia"/>
          <w:sz w:val="24"/>
          <w:szCs w:val="24"/>
        </w:rPr>
        <w:t>nanthamurthy</w:t>
      </w:r>
      <w:r w:rsidR="00323A41">
        <w:rPr>
          <w:rFonts w:ascii="Georgia" w:hAnsi="Georgia"/>
          <w:sz w:val="24"/>
          <w:szCs w:val="24"/>
        </w:rPr>
        <w:t>’s</w:t>
      </w:r>
      <w:proofErr w:type="spellEnd"/>
      <w:r w:rsidR="00323A41" w:rsidRPr="00010904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novel </w:t>
      </w:r>
      <w:proofErr w:type="spellStart"/>
      <w:r w:rsidRPr="00010904">
        <w:rPr>
          <w:rFonts w:ascii="Georgia" w:hAnsi="Georgia"/>
          <w:i/>
          <w:sz w:val="24"/>
          <w:szCs w:val="24"/>
        </w:rPr>
        <w:t>Samskara</w:t>
      </w:r>
      <w:proofErr w:type="spellEnd"/>
      <w:r w:rsidRPr="00010904">
        <w:rPr>
          <w:rFonts w:ascii="Georgia" w:hAnsi="Georgia"/>
          <w:sz w:val="24"/>
          <w:szCs w:val="24"/>
        </w:rPr>
        <w:t xml:space="preserve"> acquired </w:t>
      </w:r>
      <w:r w:rsidR="00323A41">
        <w:rPr>
          <w:rFonts w:ascii="Georgia" w:hAnsi="Georgia"/>
          <w:sz w:val="24"/>
          <w:szCs w:val="24"/>
        </w:rPr>
        <w:t xml:space="preserve">the status of a modernist classic after its </w:t>
      </w:r>
      <w:r w:rsidRPr="00010904">
        <w:rPr>
          <w:rFonts w:ascii="Georgia" w:hAnsi="Georgia"/>
          <w:sz w:val="24"/>
          <w:szCs w:val="24"/>
        </w:rPr>
        <w:t xml:space="preserve">English </w:t>
      </w:r>
      <w:r w:rsidR="00323A41">
        <w:rPr>
          <w:rFonts w:ascii="Georgia" w:hAnsi="Georgia"/>
          <w:sz w:val="24"/>
          <w:szCs w:val="24"/>
        </w:rPr>
        <w:t xml:space="preserve">translation </w:t>
      </w:r>
      <w:r w:rsidRPr="00010904">
        <w:rPr>
          <w:rFonts w:ascii="Georgia" w:hAnsi="Georgia"/>
          <w:sz w:val="24"/>
          <w:szCs w:val="24"/>
        </w:rPr>
        <w:t xml:space="preserve">by A.K. </w:t>
      </w:r>
      <w:proofErr w:type="spellStart"/>
      <w:r w:rsidRPr="00010904">
        <w:rPr>
          <w:rFonts w:ascii="Georgia" w:hAnsi="Georgia"/>
          <w:sz w:val="24"/>
          <w:szCs w:val="24"/>
        </w:rPr>
        <w:t>Ramanujan</w:t>
      </w:r>
      <w:proofErr w:type="spellEnd"/>
      <w:r w:rsidRPr="00010904">
        <w:rPr>
          <w:rFonts w:ascii="Georgia" w:hAnsi="Georgia"/>
          <w:sz w:val="24"/>
          <w:szCs w:val="24"/>
        </w:rPr>
        <w:t xml:space="preserve"> travelled worldwide. </w:t>
      </w:r>
      <w:r w:rsidR="00323A41">
        <w:rPr>
          <w:rFonts w:ascii="Georgia" w:hAnsi="Georgia"/>
          <w:sz w:val="24"/>
          <w:szCs w:val="24"/>
        </w:rPr>
        <w:t xml:space="preserve">Modernist writing showed a strong preoccupation with </w:t>
      </w:r>
      <w:r w:rsidRPr="00010904">
        <w:rPr>
          <w:rFonts w:ascii="Georgia" w:hAnsi="Georgia"/>
          <w:sz w:val="24"/>
          <w:szCs w:val="24"/>
        </w:rPr>
        <w:t xml:space="preserve">probing individual personality, the split persona, </w:t>
      </w:r>
      <w:r w:rsidR="00323A41">
        <w:rPr>
          <w:rFonts w:ascii="Georgia" w:hAnsi="Georgia"/>
          <w:sz w:val="24"/>
          <w:szCs w:val="24"/>
        </w:rPr>
        <w:t xml:space="preserve">and </w:t>
      </w:r>
      <w:r w:rsidRPr="00010904">
        <w:rPr>
          <w:rFonts w:ascii="Georgia" w:hAnsi="Georgia"/>
          <w:sz w:val="24"/>
          <w:szCs w:val="24"/>
        </w:rPr>
        <w:t>solipsistic protagonist</w:t>
      </w:r>
      <w:r w:rsidR="00323A41">
        <w:rPr>
          <w:rFonts w:ascii="Georgia" w:hAnsi="Georgia"/>
          <w:sz w:val="24"/>
          <w:szCs w:val="24"/>
        </w:rPr>
        <w:t>s,</w:t>
      </w:r>
      <w:r w:rsidR="00323A41" w:rsidRPr="00323A41">
        <w:rPr>
          <w:rFonts w:ascii="Georgia" w:hAnsi="Georgia"/>
          <w:sz w:val="24"/>
          <w:szCs w:val="24"/>
        </w:rPr>
        <w:t xml:space="preserve"> </w:t>
      </w:r>
      <w:r w:rsidR="00323A41" w:rsidRPr="00010904">
        <w:rPr>
          <w:rFonts w:ascii="Georgia" w:hAnsi="Georgia"/>
          <w:sz w:val="24"/>
          <w:szCs w:val="24"/>
        </w:rPr>
        <w:t>caught in the hands of unknown forces</w:t>
      </w:r>
      <w:r w:rsidR="00323A41">
        <w:rPr>
          <w:rFonts w:ascii="Georgia" w:hAnsi="Georgia"/>
          <w:sz w:val="24"/>
          <w:szCs w:val="24"/>
        </w:rPr>
        <w:t xml:space="preserve">, to </w:t>
      </w:r>
      <w:proofErr w:type="gramStart"/>
      <w:r w:rsidR="00323A41">
        <w:rPr>
          <w:rFonts w:ascii="Georgia" w:hAnsi="Georgia"/>
          <w:sz w:val="24"/>
          <w:szCs w:val="24"/>
        </w:rPr>
        <w:t>whom</w:t>
      </w:r>
      <w:proofErr w:type="gramEnd"/>
      <w:r w:rsidR="00323A41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>the world appears mysterious</w:t>
      </w:r>
      <w:r w:rsidR="00323A41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forbidding. </w:t>
      </w:r>
    </w:p>
    <w:p w14:paraId="384BC263" w14:textId="04D4B204" w:rsidR="00457E9A" w:rsidRPr="00010904" w:rsidRDefault="00323A41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 all </w:t>
      </w:r>
      <w:r w:rsidR="00457E9A" w:rsidRPr="00010904">
        <w:rPr>
          <w:rFonts w:ascii="Georgia" w:hAnsi="Georgia"/>
          <w:sz w:val="24"/>
          <w:szCs w:val="24"/>
        </w:rPr>
        <w:t xml:space="preserve">writers who began as Modernists </w:t>
      </w:r>
      <w:r>
        <w:rPr>
          <w:rFonts w:ascii="Georgia" w:hAnsi="Georgia"/>
          <w:sz w:val="24"/>
          <w:szCs w:val="24"/>
        </w:rPr>
        <w:t>continued within the frame</w:t>
      </w:r>
      <w:r w:rsidR="00457E9A" w:rsidRPr="00010904">
        <w:rPr>
          <w:rFonts w:ascii="Georgia" w:hAnsi="Georgia"/>
          <w:sz w:val="24"/>
          <w:szCs w:val="24"/>
        </w:rPr>
        <w:t xml:space="preserve">work of </w:t>
      </w:r>
      <w:del w:id="52" w:author="Pinkoski" w:date="2014-03-24T13:27:00Z">
        <w:r w:rsidR="00457E9A" w:rsidRPr="00010904" w:rsidDel="00116D60">
          <w:rPr>
            <w:rFonts w:ascii="Georgia" w:hAnsi="Georgia"/>
            <w:sz w:val="24"/>
            <w:szCs w:val="24"/>
          </w:rPr>
          <w:delText>Modernism</w:delText>
        </w:r>
      </w:del>
      <w:ins w:id="53" w:author="Pinkoski" w:date="2014-03-24T13:27:00Z">
        <w:r w:rsidR="00116D60">
          <w:rPr>
            <w:rFonts w:ascii="Georgia" w:hAnsi="Georgia"/>
            <w:sz w:val="24"/>
            <w:szCs w:val="24"/>
          </w:rPr>
          <w:t>Modernism</w:t>
        </w:r>
      </w:ins>
      <w:r w:rsidR="00457E9A" w:rsidRPr="00010904">
        <w:rPr>
          <w:rFonts w:ascii="Georgia" w:hAnsi="Georgia"/>
          <w:sz w:val="24"/>
          <w:szCs w:val="24"/>
        </w:rPr>
        <w:t xml:space="preserve">. For instance, </w:t>
      </w:r>
      <w:proofErr w:type="spellStart"/>
      <w:r w:rsidR="00457E9A" w:rsidRPr="00010904">
        <w:rPr>
          <w:rFonts w:ascii="Georgia" w:hAnsi="Georgia"/>
          <w:sz w:val="24"/>
          <w:szCs w:val="24"/>
        </w:rPr>
        <w:t>Poorna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Chandra </w:t>
      </w:r>
      <w:proofErr w:type="spellStart"/>
      <w:r w:rsidR="00457E9A" w:rsidRPr="00010904">
        <w:rPr>
          <w:rFonts w:ascii="Georgia" w:hAnsi="Georgia"/>
          <w:sz w:val="24"/>
          <w:szCs w:val="24"/>
        </w:rPr>
        <w:t>Tejaswi</w:t>
      </w:r>
      <w:proofErr w:type="spellEnd"/>
      <w:ins w:id="54" w:author="Pinkoski" w:date="2014-03-24T13:28:00Z">
        <w:r w:rsidR="00116D60">
          <w:rPr>
            <w:rFonts w:ascii="Georgia" w:hAnsi="Georgia"/>
            <w:sz w:val="24"/>
            <w:szCs w:val="24"/>
          </w:rPr>
          <w:t>—</w:t>
        </w:r>
      </w:ins>
      <w:del w:id="55" w:author="Pinkoski" w:date="2014-03-24T13:28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through his short story collection </w:t>
      </w:r>
      <w:proofErr w:type="spellStart"/>
      <w:r w:rsidR="00457E9A" w:rsidRPr="00010904">
        <w:rPr>
          <w:rFonts w:ascii="Georgia" w:hAnsi="Georgia"/>
          <w:i/>
          <w:sz w:val="24"/>
          <w:szCs w:val="24"/>
        </w:rPr>
        <w:t>Abachoorina</w:t>
      </w:r>
      <w:proofErr w:type="spellEnd"/>
      <w:r w:rsidR="00457E9A" w:rsidRPr="00010904">
        <w:rPr>
          <w:rFonts w:ascii="Georgia" w:hAnsi="Georgia"/>
          <w:i/>
          <w:sz w:val="24"/>
          <w:szCs w:val="24"/>
        </w:rPr>
        <w:t xml:space="preserve"> Post-office</w:t>
      </w:r>
      <w:r w:rsidR="00457E9A" w:rsidRPr="00010904">
        <w:rPr>
          <w:rFonts w:ascii="Georgia" w:hAnsi="Georgia"/>
          <w:sz w:val="24"/>
          <w:szCs w:val="24"/>
        </w:rPr>
        <w:t xml:space="preserve"> (1971)</w:t>
      </w:r>
      <w:ins w:id="56" w:author="Pinkoski" w:date="2014-03-24T13:28:00Z">
        <w:r w:rsidR="00116D60">
          <w:rPr>
            <w:rFonts w:ascii="Georgia" w:hAnsi="Georgia"/>
            <w:sz w:val="24"/>
            <w:szCs w:val="24"/>
          </w:rPr>
          <w:t>—</w:t>
        </w:r>
      </w:ins>
      <w:del w:id="57" w:author="Pinkoski" w:date="2014-03-24T13:28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tried to break away from the </w:t>
      </w:r>
      <w:proofErr w:type="spellStart"/>
      <w:r w:rsidR="00457E9A" w:rsidRPr="00010904">
        <w:rPr>
          <w:rFonts w:ascii="Georgia" w:hAnsi="Georgia"/>
          <w:sz w:val="24"/>
          <w:szCs w:val="24"/>
        </w:rPr>
        <w:t>Navya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>mo</w:t>
      </w:r>
      <w:r>
        <w:rPr>
          <w:rFonts w:ascii="Georgia" w:hAnsi="Georgia"/>
          <w:sz w:val="24"/>
          <w:szCs w:val="24"/>
        </w:rPr>
        <w:t>l</w:t>
      </w:r>
      <w:r w:rsidRPr="00010904">
        <w:rPr>
          <w:rFonts w:ascii="Georgia" w:hAnsi="Georgia"/>
          <w:sz w:val="24"/>
          <w:szCs w:val="24"/>
        </w:rPr>
        <w:t>d</w:t>
      </w:r>
      <w:r w:rsidR="00457E9A" w:rsidRPr="00010904">
        <w:rPr>
          <w:rFonts w:ascii="Georgia" w:hAnsi="Georgia"/>
          <w:sz w:val="24"/>
          <w:szCs w:val="24"/>
        </w:rPr>
        <w:t xml:space="preserve"> and</w:t>
      </w:r>
      <w:ins w:id="58" w:author="Pinkoski" w:date="2014-03-24T13:29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in his </w:t>
      </w:r>
      <w:r>
        <w:rPr>
          <w:rFonts w:ascii="Georgia" w:hAnsi="Georgia"/>
          <w:sz w:val="24"/>
          <w:szCs w:val="24"/>
        </w:rPr>
        <w:t>P</w:t>
      </w:r>
      <w:r w:rsidR="00457E9A" w:rsidRPr="00010904">
        <w:rPr>
          <w:rFonts w:ascii="Georgia" w:hAnsi="Georgia"/>
          <w:sz w:val="24"/>
          <w:szCs w:val="24"/>
        </w:rPr>
        <w:t>reface</w:t>
      </w:r>
      <w:ins w:id="59" w:author="Pinkoski" w:date="2014-03-24T13:29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openly criticized the </w:t>
      </w:r>
      <w:ins w:id="60" w:author="Pinkoski" w:date="2014-03-24T13:29:00Z">
        <w:r w:rsidR="00116D60">
          <w:rPr>
            <w:rFonts w:ascii="Georgia" w:hAnsi="Georgia"/>
            <w:sz w:val="24"/>
            <w:szCs w:val="24"/>
          </w:rPr>
          <w:t>M</w:t>
        </w:r>
      </w:ins>
      <w:del w:id="61" w:author="Pinkoski" w:date="2014-03-24T13:29:00Z">
        <w:r w:rsidDel="00116D60">
          <w:rPr>
            <w:rFonts w:ascii="Georgia" w:hAnsi="Georgia"/>
            <w:sz w:val="24"/>
            <w:szCs w:val="24"/>
          </w:rPr>
          <w:delText>m</w:delText>
        </w:r>
      </w:del>
      <w:r w:rsidR="00457E9A" w:rsidRPr="00010904">
        <w:rPr>
          <w:rFonts w:ascii="Georgia" w:hAnsi="Georgia"/>
          <w:sz w:val="24"/>
          <w:szCs w:val="24"/>
        </w:rPr>
        <w:t>oderni</w:t>
      </w:r>
      <w:r>
        <w:rPr>
          <w:rFonts w:ascii="Georgia" w:hAnsi="Georgia"/>
          <w:sz w:val="24"/>
          <w:szCs w:val="24"/>
        </w:rPr>
        <w:t>st</w:t>
      </w:r>
      <w:del w:id="62" w:author="Pinkoski" w:date="2014-03-24T13:29:00Z">
        <w:r w:rsidDel="00116D60">
          <w:rPr>
            <w:rFonts w:ascii="Georgia" w:hAnsi="Georgia"/>
            <w:sz w:val="24"/>
            <w:szCs w:val="24"/>
          </w:rPr>
          <w:delText>s</w:delText>
        </w:r>
      </w:del>
      <w:r>
        <w:rPr>
          <w:rFonts w:ascii="Georgia" w:hAnsi="Georgia"/>
          <w:sz w:val="24"/>
          <w:szCs w:val="24"/>
        </w:rPr>
        <w:t xml:space="preserve"> pre</w:t>
      </w:r>
      <w:r w:rsidR="00457E9A" w:rsidRPr="00010904">
        <w:rPr>
          <w:rFonts w:ascii="Georgia" w:hAnsi="Georgia"/>
          <w:sz w:val="24"/>
          <w:szCs w:val="24"/>
        </w:rPr>
        <w:t>occupation with form and technique</w:t>
      </w:r>
      <w:del w:id="63" w:author="Pinkoski" w:date="2014-03-24T13:29:00Z">
        <w:r w:rsidR="00457E9A" w:rsidRPr="00010904" w:rsidDel="00116D60">
          <w:rPr>
            <w:rFonts w:ascii="Georgia" w:hAnsi="Georgia"/>
            <w:sz w:val="24"/>
            <w:szCs w:val="24"/>
          </w:rPr>
          <w:delText>s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at the expense of </w:t>
      </w:r>
      <w:r w:rsidR="00457E9A" w:rsidRPr="00010904">
        <w:rPr>
          <w:rFonts w:ascii="Georgia" w:hAnsi="Georgia"/>
          <w:sz w:val="24"/>
          <w:szCs w:val="24"/>
        </w:rPr>
        <w:t xml:space="preserve">lived </w:t>
      </w:r>
      <w:r w:rsidR="00530CF7">
        <w:rPr>
          <w:rFonts w:ascii="Georgia" w:hAnsi="Georgia"/>
          <w:sz w:val="24"/>
          <w:szCs w:val="24"/>
        </w:rPr>
        <w:t>experience. Similarly</w:t>
      </w:r>
      <w:ins w:id="64" w:author="Pinkoski" w:date="2014-03-24T13:30:00Z">
        <w:r w:rsidR="00116D60">
          <w:rPr>
            <w:rFonts w:ascii="Georgia" w:hAnsi="Georgia"/>
            <w:sz w:val="24"/>
            <w:szCs w:val="24"/>
          </w:rPr>
          <w:t>,</w:t>
        </w:r>
      </w:ins>
      <w:r w:rsidR="00530CF7">
        <w:rPr>
          <w:rFonts w:ascii="Georgia" w:hAnsi="Georgia"/>
          <w:sz w:val="24"/>
          <w:szCs w:val="24"/>
        </w:rPr>
        <w:t xml:space="preserve"> P. </w:t>
      </w:r>
      <w:proofErr w:type="spellStart"/>
      <w:r w:rsidR="00530CF7">
        <w:rPr>
          <w:rFonts w:ascii="Georgia" w:hAnsi="Georgia"/>
          <w:sz w:val="24"/>
          <w:szCs w:val="24"/>
        </w:rPr>
        <w:t>Lankesh</w:t>
      </w:r>
      <w:r w:rsidR="00457E9A" w:rsidRPr="00010904">
        <w:rPr>
          <w:rFonts w:ascii="Georgia" w:hAnsi="Georgia"/>
          <w:sz w:val="24"/>
          <w:szCs w:val="24"/>
        </w:rPr>
        <w:t>’s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novel</w:t>
      </w:r>
      <w:ins w:id="65" w:author="Pinkoski" w:date="2014-03-24T13:30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i/>
          <w:sz w:val="24"/>
          <w:szCs w:val="24"/>
        </w:rPr>
        <w:t>Mussanjeya</w:t>
      </w:r>
      <w:proofErr w:type="spellEnd"/>
      <w:r w:rsidR="00457E9A" w:rsidRPr="00010904">
        <w:rPr>
          <w:rFonts w:ascii="Georgia" w:hAnsi="Georgia"/>
          <w:i/>
          <w:sz w:val="24"/>
          <w:szCs w:val="24"/>
        </w:rPr>
        <w:t xml:space="preserve"> Katha </w:t>
      </w:r>
      <w:proofErr w:type="spellStart"/>
      <w:r w:rsidR="00457E9A" w:rsidRPr="00010904">
        <w:rPr>
          <w:rFonts w:ascii="Georgia" w:hAnsi="Georgia"/>
          <w:i/>
          <w:sz w:val="24"/>
          <w:szCs w:val="24"/>
        </w:rPr>
        <w:t>Prasanga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(1978)</w:t>
      </w:r>
      <w:ins w:id="66" w:author="Pinkoski" w:date="2014-03-24T13:30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and U.R. </w:t>
      </w:r>
      <w:proofErr w:type="spellStart"/>
      <w:r w:rsidR="00530CF7">
        <w:rPr>
          <w:rFonts w:ascii="Georgia" w:hAnsi="Georgia"/>
          <w:sz w:val="24"/>
          <w:szCs w:val="24"/>
        </w:rPr>
        <w:t>Ananthamurthy’s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short story</w:t>
      </w:r>
      <w:ins w:id="67" w:author="Pinkoski" w:date="2014-03-24T13:30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“</w:t>
      </w:r>
      <w:proofErr w:type="spellStart"/>
      <w:r w:rsidR="00457E9A" w:rsidRPr="00010904">
        <w:rPr>
          <w:rFonts w:ascii="Georgia" w:hAnsi="Georgia"/>
          <w:sz w:val="24"/>
          <w:szCs w:val="24"/>
        </w:rPr>
        <w:t>Suryana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sz w:val="24"/>
          <w:szCs w:val="24"/>
        </w:rPr>
        <w:t>Kudure</w:t>
      </w:r>
      <w:proofErr w:type="spellEnd"/>
      <w:r w:rsidR="00457E9A" w:rsidRPr="00010904">
        <w:rPr>
          <w:rFonts w:ascii="Georgia" w:hAnsi="Georgia"/>
          <w:sz w:val="24"/>
          <w:szCs w:val="24"/>
        </w:rPr>
        <w:t>” (1979)</w:t>
      </w:r>
      <w:ins w:id="68" w:author="Pinkoski" w:date="2014-03-24T13:30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mark their transition from </w:t>
      </w:r>
      <w:del w:id="69" w:author="Pinkoski" w:date="2014-03-24T13:27:00Z">
        <w:r w:rsidDel="00116D60">
          <w:rPr>
            <w:rFonts w:ascii="Georgia" w:hAnsi="Georgia"/>
            <w:sz w:val="24"/>
            <w:szCs w:val="24"/>
          </w:rPr>
          <w:delText>m</w:delText>
        </w:r>
        <w:r w:rsidR="00457E9A" w:rsidRPr="00010904" w:rsidDel="00116D60">
          <w:rPr>
            <w:rFonts w:ascii="Georgia" w:hAnsi="Georgia"/>
            <w:sz w:val="24"/>
            <w:szCs w:val="24"/>
          </w:rPr>
          <w:delText>odernism</w:delText>
        </w:r>
      </w:del>
      <w:ins w:id="70" w:author="Pinkoski" w:date="2014-03-24T13:27:00Z">
        <w:r w:rsidR="00116D60">
          <w:rPr>
            <w:rFonts w:ascii="Georgia" w:hAnsi="Georgia"/>
            <w:sz w:val="24"/>
            <w:szCs w:val="24"/>
          </w:rPr>
          <w:t>Modernism</w:t>
        </w:r>
      </w:ins>
      <w:r w:rsidR="00457E9A" w:rsidRPr="00010904">
        <w:rPr>
          <w:rFonts w:ascii="Georgia" w:hAnsi="Georgia"/>
          <w:sz w:val="24"/>
          <w:szCs w:val="24"/>
        </w:rPr>
        <w:t xml:space="preserve"> to </w:t>
      </w:r>
      <w:r>
        <w:rPr>
          <w:rFonts w:ascii="Georgia" w:hAnsi="Georgia"/>
          <w:sz w:val="24"/>
          <w:szCs w:val="24"/>
        </w:rPr>
        <w:t xml:space="preserve">other </w:t>
      </w:r>
      <w:r w:rsidR="00457E9A" w:rsidRPr="00010904">
        <w:rPr>
          <w:rFonts w:ascii="Georgia" w:hAnsi="Georgia"/>
          <w:sz w:val="24"/>
          <w:szCs w:val="24"/>
        </w:rPr>
        <w:t xml:space="preserve">literary trajectories. </w:t>
      </w:r>
    </w:p>
    <w:p w14:paraId="4D6D350B" w14:textId="294AA417" w:rsidR="00457E9A" w:rsidRPr="00010904" w:rsidRDefault="00323A41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</w:t>
      </w:r>
      <w:r w:rsidR="00457E9A" w:rsidRPr="00010904">
        <w:rPr>
          <w:rFonts w:ascii="Georgia" w:hAnsi="Georgia"/>
          <w:sz w:val="24"/>
          <w:szCs w:val="24"/>
        </w:rPr>
        <w:t xml:space="preserve">feature that marks the difference between Western and Kannada </w:t>
      </w:r>
      <w:del w:id="71" w:author="Pinkoski" w:date="2014-03-24T13:27:00Z">
        <w:r w:rsidR="00457E9A" w:rsidRPr="00010904" w:rsidDel="00116D60">
          <w:rPr>
            <w:rFonts w:ascii="Georgia" w:hAnsi="Georgia"/>
            <w:sz w:val="24"/>
            <w:szCs w:val="24"/>
          </w:rPr>
          <w:delText>Modernism</w:delText>
        </w:r>
      </w:del>
      <w:ins w:id="72" w:author="Pinkoski" w:date="2014-03-24T13:27:00Z">
        <w:r w:rsidR="00116D60">
          <w:rPr>
            <w:rFonts w:ascii="Georgia" w:hAnsi="Georgia"/>
            <w:sz w:val="24"/>
            <w:szCs w:val="24"/>
          </w:rPr>
          <w:t>Modernism</w:t>
        </w:r>
      </w:ins>
      <w:r w:rsidR="00457E9A" w:rsidRPr="00010904">
        <w:rPr>
          <w:rFonts w:ascii="Georgia" w:hAnsi="Georgia"/>
          <w:sz w:val="24"/>
          <w:szCs w:val="24"/>
        </w:rPr>
        <w:t xml:space="preserve"> is the influence of </w:t>
      </w:r>
      <w:proofErr w:type="spellStart"/>
      <w:r>
        <w:rPr>
          <w:rFonts w:ascii="Georgia" w:hAnsi="Georgia"/>
          <w:sz w:val="24"/>
          <w:szCs w:val="24"/>
        </w:rPr>
        <w:t>Rammanohar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sz w:val="24"/>
          <w:szCs w:val="24"/>
        </w:rPr>
        <w:t>Lohia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on some </w:t>
      </w:r>
      <w:del w:id="73" w:author="Pinkoski" w:date="2014-03-24T13:30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of the 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Kannada writers. </w:t>
      </w:r>
      <w:proofErr w:type="spellStart"/>
      <w:r w:rsidR="00457E9A" w:rsidRPr="00010904">
        <w:rPr>
          <w:rFonts w:ascii="Georgia" w:hAnsi="Georgia"/>
          <w:sz w:val="24"/>
          <w:szCs w:val="24"/>
        </w:rPr>
        <w:t>Lohia’s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ideology</w:t>
      </w:r>
      <w:ins w:id="74" w:author="Pinkoski" w:date="2014-03-24T13:31:00Z">
        <w:r w:rsidR="00116D60">
          <w:rPr>
            <w:rFonts w:ascii="Georgia" w:hAnsi="Georgia"/>
            <w:sz w:val="24"/>
            <w:szCs w:val="24"/>
          </w:rPr>
          <w:t>,</w:t>
        </w:r>
      </w:ins>
      <w:r w:rsidR="00457E9A" w:rsidRPr="00010904">
        <w:rPr>
          <w:rFonts w:ascii="Georgia" w:hAnsi="Georgia"/>
          <w:sz w:val="24"/>
          <w:szCs w:val="24"/>
        </w:rPr>
        <w:t xml:space="preserve"> which was a mixture of Karl Marx and Gandhi, had a deep impact on writers </w:t>
      </w:r>
      <w:del w:id="75" w:author="Pinkoski" w:date="2014-03-24T13:31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like </w:delText>
        </w:r>
      </w:del>
      <w:ins w:id="76" w:author="Pinkoski" w:date="2014-03-24T13:31:00Z">
        <w:r w:rsidR="00116D60">
          <w:rPr>
            <w:rFonts w:ascii="Georgia" w:hAnsi="Georgia"/>
            <w:sz w:val="24"/>
            <w:szCs w:val="24"/>
          </w:rPr>
          <w:t>such as</w:t>
        </w:r>
        <w:r w:rsidR="00116D60" w:rsidRPr="00010904">
          <w:rPr>
            <w:rFonts w:ascii="Georgia" w:hAnsi="Georgia"/>
            <w:sz w:val="24"/>
            <w:szCs w:val="24"/>
          </w:rPr>
          <w:t xml:space="preserve"> </w:t>
        </w:r>
      </w:ins>
      <w:proofErr w:type="spellStart"/>
      <w:r w:rsidR="00457E9A" w:rsidRPr="00010904">
        <w:rPr>
          <w:rFonts w:ascii="Georgia" w:hAnsi="Georgia"/>
          <w:sz w:val="24"/>
          <w:szCs w:val="24"/>
        </w:rPr>
        <w:t>G</w:t>
      </w:r>
      <w:r w:rsidRPr="00010904">
        <w:rPr>
          <w:rFonts w:ascii="Georgia" w:hAnsi="Georgia"/>
          <w:sz w:val="24"/>
          <w:szCs w:val="24"/>
        </w:rPr>
        <w:t>opalakrishna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="00457E9A" w:rsidRPr="00010904">
        <w:rPr>
          <w:rFonts w:ascii="Georgia" w:hAnsi="Georgia"/>
          <w:sz w:val="24"/>
          <w:szCs w:val="24"/>
        </w:rPr>
        <w:t>A</w:t>
      </w:r>
      <w:r w:rsidRPr="00010904">
        <w:rPr>
          <w:rFonts w:ascii="Georgia" w:hAnsi="Georgia"/>
          <w:sz w:val="24"/>
          <w:szCs w:val="24"/>
        </w:rPr>
        <w:t>diga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, </w:t>
      </w:r>
      <w:del w:id="77" w:author="Pinkoski" w:date="2014-03-24T13:35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U.R. </w:delText>
        </w:r>
      </w:del>
      <w:proofErr w:type="spellStart"/>
      <w:r w:rsidR="00457E9A" w:rsidRPr="00010904">
        <w:rPr>
          <w:rFonts w:ascii="Georgia" w:hAnsi="Georgia"/>
          <w:sz w:val="24"/>
          <w:szCs w:val="24"/>
        </w:rPr>
        <w:t>A</w:t>
      </w:r>
      <w:r w:rsidRPr="00010904">
        <w:rPr>
          <w:rFonts w:ascii="Georgia" w:hAnsi="Georgia"/>
          <w:sz w:val="24"/>
          <w:szCs w:val="24"/>
        </w:rPr>
        <w:t>nanthamurthy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, </w:t>
      </w:r>
      <w:proofErr w:type="spellStart"/>
      <w:r w:rsidR="00457E9A" w:rsidRPr="00010904">
        <w:rPr>
          <w:rFonts w:ascii="Georgia" w:hAnsi="Georgia"/>
          <w:sz w:val="24"/>
          <w:szCs w:val="24"/>
        </w:rPr>
        <w:t>L</w:t>
      </w:r>
      <w:r w:rsidRPr="00010904">
        <w:rPr>
          <w:rFonts w:ascii="Georgia" w:hAnsi="Georgia"/>
          <w:sz w:val="24"/>
          <w:szCs w:val="24"/>
        </w:rPr>
        <w:t>ankesh</w:t>
      </w:r>
      <w:proofErr w:type="spellEnd"/>
      <w:del w:id="78" w:author="Pinkoski" w:date="2014-03-24T13:31:00Z">
        <w:r w:rsidR="00457E9A" w:rsidRPr="00010904" w:rsidDel="00116D60">
          <w:rPr>
            <w:rFonts w:ascii="Georgia" w:hAnsi="Georgia"/>
            <w:sz w:val="24"/>
            <w:szCs w:val="24"/>
          </w:rPr>
          <w:delText xml:space="preserve"> P</w:delText>
        </w:r>
      </w:del>
      <w:ins w:id="79" w:author="Pinkoski" w:date="2014-03-24T13:31:00Z">
        <w:r w:rsidR="00116D60">
          <w:rPr>
            <w:rFonts w:ascii="Georgia" w:hAnsi="Georgia"/>
            <w:sz w:val="24"/>
            <w:szCs w:val="24"/>
          </w:rPr>
          <w:t>,</w:t>
        </w:r>
      </w:ins>
      <w:del w:id="80" w:author="Pinkoski" w:date="2014-03-24T13:31:00Z">
        <w:r w:rsidR="00457E9A" w:rsidRPr="00010904" w:rsidDel="00116D60">
          <w:rPr>
            <w:rFonts w:ascii="Georgia" w:hAnsi="Georgia"/>
            <w:sz w:val="24"/>
            <w:szCs w:val="24"/>
          </w:rPr>
          <w:delText>.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 and </w:t>
      </w:r>
      <w:proofErr w:type="spellStart"/>
      <w:r w:rsidR="00457E9A" w:rsidRPr="00010904">
        <w:rPr>
          <w:rFonts w:ascii="Georgia" w:hAnsi="Georgia"/>
          <w:sz w:val="24"/>
          <w:szCs w:val="24"/>
        </w:rPr>
        <w:t>Poorna</w:t>
      </w:r>
      <w:proofErr w:type="spellEnd"/>
      <w:r w:rsidR="001B02FF">
        <w:rPr>
          <w:rFonts w:ascii="Georgia" w:hAnsi="Georgia"/>
          <w:sz w:val="24"/>
          <w:szCs w:val="24"/>
        </w:rPr>
        <w:t xml:space="preserve"> C</w:t>
      </w:r>
      <w:r w:rsidR="00457E9A" w:rsidRPr="00010904">
        <w:rPr>
          <w:rFonts w:ascii="Georgia" w:hAnsi="Georgia"/>
          <w:sz w:val="24"/>
          <w:szCs w:val="24"/>
        </w:rPr>
        <w:t xml:space="preserve">handra </w:t>
      </w:r>
      <w:proofErr w:type="spellStart"/>
      <w:r w:rsidR="00457E9A" w:rsidRPr="00010904">
        <w:rPr>
          <w:rFonts w:ascii="Georgia" w:hAnsi="Georgia"/>
          <w:sz w:val="24"/>
          <w:szCs w:val="24"/>
        </w:rPr>
        <w:t>Tejaswi</w:t>
      </w:r>
      <w:proofErr w:type="spellEnd"/>
      <w:r w:rsidR="00457E9A" w:rsidRPr="00010904">
        <w:rPr>
          <w:rFonts w:ascii="Georgia" w:hAnsi="Georgia"/>
          <w:sz w:val="24"/>
          <w:szCs w:val="24"/>
        </w:rPr>
        <w:t xml:space="preserve">. Though their writings depict the plight of the individual at odds with the ways of the world, their predicament </w:t>
      </w:r>
      <w:r>
        <w:rPr>
          <w:rFonts w:ascii="Georgia" w:hAnsi="Georgia"/>
          <w:sz w:val="24"/>
          <w:szCs w:val="24"/>
        </w:rPr>
        <w:t xml:space="preserve">is often </w:t>
      </w:r>
      <w:del w:id="81" w:author="Pinkoski" w:date="2014-03-24T13:31:00Z">
        <w:r w:rsidDel="00116D60">
          <w:rPr>
            <w:rFonts w:ascii="Georgia" w:hAnsi="Georgia"/>
            <w:sz w:val="24"/>
            <w:szCs w:val="24"/>
          </w:rPr>
          <w:delText>contextualized socially</w:delText>
        </w:r>
      </w:del>
      <w:ins w:id="82" w:author="Pinkoski" w:date="2014-03-24T13:31:00Z">
        <w:r w:rsidR="00116D60">
          <w:rPr>
            <w:rFonts w:ascii="Georgia" w:hAnsi="Georgia"/>
            <w:sz w:val="24"/>
            <w:szCs w:val="24"/>
          </w:rPr>
          <w:t>socially contextualized</w:t>
        </w:r>
      </w:ins>
      <w:r w:rsidR="00457E9A" w:rsidRPr="00010904">
        <w:rPr>
          <w:rFonts w:ascii="Georgia" w:hAnsi="Georgia"/>
          <w:sz w:val="24"/>
          <w:szCs w:val="24"/>
        </w:rPr>
        <w:t xml:space="preserve">. Sometimes we also find that they take up a politically potent theme </w:t>
      </w:r>
      <w:r>
        <w:rPr>
          <w:rFonts w:ascii="Georgia" w:hAnsi="Georgia"/>
          <w:sz w:val="24"/>
          <w:szCs w:val="24"/>
        </w:rPr>
        <w:t xml:space="preserve">and </w:t>
      </w:r>
      <w:r w:rsidR="00457E9A" w:rsidRPr="00010904">
        <w:rPr>
          <w:rFonts w:ascii="Georgia" w:hAnsi="Georgia"/>
          <w:sz w:val="24"/>
          <w:szCs w:val="24"/>
        </w:rPr>
        <w:t xml:space="preserve">encase it in the language of </w:t>
      </w:r>
      <w:ins w:id="83" w:author="Pinkoski" w:date="2014-03-24T13:32:00Z">
        <w:r w:rsidR="00116D60">
          <w:rPr>
            <w:rFonts w:ascii="Georgia" w:hAnsi="Georgia"/>
            <w:sz w:val="24"/>
            <w:szCs w:val="24"/>
          </w:rPr>
          <w:t>M</w:t>
        </w:r>
      </w:ins>
      <w:del w:id="84" w:author="Pinkoski" w:date="2014-03-24T13:32:00Z">
        <w:r w:rsidDel="00116D60">
          <w:rPr>
            <w:rFonts w:ascii="Georgia" w:hAnsi="Georgia"/>
            <w:sz w:val="24"/>
            <w:szCs w:val="24"/>
          </w:rPr>
          <w:delText>m</w:delText>
        </w:r>
      </w:del>
      <w:r w:rsidR="00457E9A" w:rsidRPr="00010904">
        <w:rPr>
          <w:rFonts w:ascii="Georgia" w:hAnsi="Georgia"/>
          <w:sz w:val="24"/>
          <w:szCs w:val="24"/>
        </w:rPr>
        <w:t>odernis</w:t>
      </w:r>
      <w:r>
        <w:rPr>
          <w:rFonts w:ascii="Georgia" w:hAnsi="Georgia"/>
          <w:sz w:val="24"/>
          <w:szCs w:val="24"/>
        </w:rPr>
        <w:t>t writing</w:t>
      </w:r>
      <w:r w:rsidR="00457E9A" w:rsidRPr="0001090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which undermines the political dimension of the work</w:t>
      </w:r>
      <w:r w:rsidR="00457E9A" w:rsidRPr="00010904">
        <w:rPr>
          <w:rFonts w:ascii="Georgia" w:hAnsi="Georgia"/>
          <w:sz w:val="24"/>
          <w:szCs w:val="24"/>
        </w:rPr>
        <w:t>.</w:t>
      </w:r>
    </w:p>
    <w:p w14:paraId="7198C21B" w14:textId="6FC6DBA7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>In the field of theatre</w:t>
      </w:r>
      <w:ins w:id="85" w:author="Pinkoski" w:date="2014-03-24T13:32:00Z">
        <w:r w:rsidR="00116D60">
          <w:rPr>
            <w:rFonts w:ascii="Georgia" w:hAnsi="Georgia"/>
            <w:sz w:val="24"/>
            <w:szCs w:val="24"/>
          </w:rPr>
          <w:t>,</w:t>
        </w:r>
      </w:ins>
      <w:r w:rsidRPr="00010904">
        <w:rPr>
          <w:rFonts w:ascii="Georgia" w:hAnsi="Georgia"/>
          <w:sz w:val="24"/>
          <w:szCs w:val="24"/>
        </w:rPr>
        <w:t xml:space="preserve"> too</w:t>
      </w:r>
      <w:ins w:id="86" w:author="Pinkoski" w:date="2014-03-24T13:32:00Z">
        <w:r w:rsidR="00116D60">
          <w:rPr>
            <w:rFonts w:ascii="Georgia" w:hAnsi="Georgia"/>
            <w:sz w:val="24"/>
            <w:szCs w:val="24"/>
          </w:rPr>
          <w:t>,</w:t>
        </w:r>
      </w:ins>
      <w:r w:rsidRPr="00010904">
        <w:rPr>
          <w:rFonts w:ascii="Georgia" w:hAnsi="Georgia"/>
          <w:sz w:val="24"/>
          <w:szCs w:val="24"/>
        </w:rPr>
        <w:t xml:space="preserve"> </w:t>
      </w:r>
      <w:del w:id="87" w:author="Pinkoski" w:date="2014-03-24T13:27:00Z">
        <w:r w:rsidRPr="00010904" w:rsidDel="00116D60">
          <w:rPr>
            <w:rFonts w:ascii="Georgia" w:hAnsi="Georgia"/>
            <w:sz w:val="24"/>
            <w:szCs w:val="24"/>
          </w:rPr>
          <w:delText>modernism</w:delText>
        </w:r>
      </w:del>
      <w:ins w:id="88" w:author="Pinkoski" w:date="2014-03-24T13:27:00Z">
        <w:r w:rsidR="00116D60">
          <w:rPr>
            <w:rFonts w:ascii="Georgia" w:hAnsi="Georgia"/>
            <w:sz w:val="24"/>
            <w:szCs w:val="24"/>
          </w:rPr>
          <w:t>Modernism</w:t>
        </w:r>
      </w:ins>
      <w:r w:rsidRPr="00010904">
        <w:rPr>
          <w:rFonts w:ascii="Georgia" w:hAnsi="Georgia"/>
          <w:sz w:val="24"/>
          <w:szCs w:val="24"/>
        </w:rPr>
        <w:t xml:space="preserve"> played a pivotal role through the influence of </w:t>
      </w:r>
      <w:ins w:id="89" w:author="Pinkoski" w:date="2014-03-24T13:33:00Z">
        <w:r w:rsidR="00116D60">
          <w:rPr>
            <w:rFonts w:ascii="Georgia" w:hAnsi="Georgia"/>
            <w:sz w:val="24"/>
            <w:szCs w:val="24"/>
          </w:rPr>
          <w:t>e</w:t>
        </w:r>
      </w:ins>
      <w:del w:id="90" w:author="Pinkoski" w:date="2014-03-24T13:33:00Z">
        <w:r w:rsidR="00323A41" w:rsidDel="00116D60">
          <w:rPr>
            <w:rFonts w:ascii="Georgia" w:hAnsi="Georgia"/>
            <w:sz w:val="24"/>
            <w:szCs w:val="24"/>
          </w:rPr>
          <w:delText>E</w:delText>
        </w:r>
      </w:del>
      <w:r w:rsidR="00323A41">
        <w:rPr>
          <w:rFonts w:ascii="Georgia" w:hAnsi="Georgia"/>
          <w:sz w:val="24"/>
          <w:szCs w:val="24"/>
        </w:rPr>
        <w:t>xistentialism and the Theatre of the Absurd</w:t>
      </w:r>
      <w:r w:rsidRPr="00010904">
        <w:rPr>
          <w:rFonts w:ascii="Georgia" w:hAnsi="Georgia"/>
          <w:sz w:val="24"/>
          <w:szCs w:val="24"/>
        </w:rPr>
        <w:t xml:space="preserve">. Playwrights </w:t>
      </w:r>
      <w:r w:rsidR="00323A41">
        <w:rPr>
          <w:rFonts w:ascii="Georgia" w:hAnsi="Georgia"/>
          <w:sz w:val="24"/>
          <w:szCs w:val="24"/>
        </w:rPr>
        <w:t xml:space="preserve">such as </w:t>
      </w:r>
      <w:proofErr w:type="spellStart"/>
      <w:r w:rsidRPr="00010904">
        <w:rPr>
          <w:rFonts w:ascii="Georgia" w:hAnsi="Georgia"/>
          <w:sz w:val="24"/>
          <w:szCs w:val="24"/>
        </w:rPr>
        <w:t>Girish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Karnad</w:t>
      </w:r>
      <w:proofErr w:type="spellEnd"/>
      <w:r w:rsidRPr="00010904">
        <w:rPr>
          <w:rFonts w:ascii="Georgia" w:hAnsi="Georgia"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sz w:val="24"/>
          <w:szCs w:val="24"/>
        </w:rPr>
        <w:t>L</w:t>
      </w:r>
      <w:r w:rsidR="00323A41">
        <w:rPr>
          <w:rFonts w:ascii="Georgia" w:hAnsi="Georgia"/>
          <w:sz w:val="24"/>
          <w:szCs w:val="24"/>
        </w:rPr>
        <w:t>ankesh</w:t>
      </w:r>
      <w:proofErr w:type="spellEnd"/>
      <w:del w:id="91" w:author="Pinkoski" w:date="2014-03-24T13:34:00Z">
        <w:r w:rsidRPr="00010904" w:rsidDel="00116D60">
          <w:rPr>
            <w:rFonts w:ascii="Georgia" w:hAnsi="Georgia"/>
            <w:sz w:val="24"/>
            <w:szCs w:val="24"/>
          </w:rPr>
          <w:delText xml:space="preserve"> P.</w:delText>
        </w:r>
      </w:del>
      <w:r w:rsidRPr="00010904">
        <w:rPr>
          <w:rFonts w:ascii="Georgia" w:hAnsi="Georgia"/>
          <w:sz w:val="24"/>
          <w:szCs w:val="24"/>
        </w:rPr>
        <w:t xml:space="preserve">, </w:t>
      </w:r>
      <w:proofErr w:type="spellStart"/>
      <w:r w:rsidRPr="00010904">
        <w:rPr>
          <w:rFonts w:ascii="Georgia" w:hAnsi="Georgia"/>
          <w:sz w:val="24"/>
          <w:szCs w:val="24"/>
        </w:rPr>
        <w:t>Chandrashekar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Kambar</w:t>
      </w:r>
      <w:proofErr w:type="spellEnd"/>
      <w:r w:rsidRPr="00010904">
        <w:rPr>
          <w:rFonts w:ascii="Georgia" w:hAnsi="Georgia"/>
          <w:sz w:val="24"/>
          <w:szCs w:val="24"/>
        </w:rPr>
        <w:t xml:space="preserve">, </w:t>
      </w:r>
      <w:del w:id="92" w:author="Pinkoski" w:date="2014-03-24T13:35:00Z">
        <w:r w:rsidRPr="00010904" w:rsidDel="00116D60">
          <w:rPr>
            <w:rFonts w:ascii="Georgia" w:hAnsi="Georgia"/>
            <w:sz w:val="24"/>
            <w:szCs w:val="24"/>
          </w:rPr>
          <w:delText xml:space="preserve">Na. </w:delText>
        </w:r>
      </w:del>
      <w:proofErr w:type="spellStart"/>
      <w:r w:rsidRPr="00010904">
        <w:rPr>
          <w:rFonts w:ascii="Georgia" w:hAnsi="Georgia"/>
          <w:sz w:val="24"/>
          <w:szCs w:val="24"/>
        </w:rPr>
        <w:t>Ratna</w:t>
      </w:r>
      <w:proofErr w:type="spellEnd"/>
      <w:ins w:id="93" w:author="Pinkoski" w:date="2014-03-24T13:34:00Z">
        <w:r w:rsidR="00116D60">
          <w:rPr>
            <w:rFonts w:ascii="Georgia" w:hAnsi="Georgia"/>
            <w:sz w:val="24"/>
            <w:szCs w:val="24"/>
          </w:rPr>
          <w:t>,</w:t>
        </w:r>
      </w:ins>
      <w:r w:rsidR="00F81AA2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Sumateendra</w:t>
      </w:r>
      <w:proofErr w:type="spellEnd"/>
      <w:r w:rsidRPr="00010904">
        <w:rPr>
          <w:rFonts w:ascii="Georgia" w:hAnsi="Georgia"/>
          <w:sz w:val="24"/>
          <w:szCs w:val="24"/>
        </w:rPr>
        <w:t xml:space="preserve"> </w:t>
      </w:r>
      <w:proofErr w:type="spellStart"/>
      <w:r w:rsidRPr="00010904">
        <w:rPr>
          <w:rFonts w:ascii="Georgia" w:hAnsi="Georgia"/>
          <w:sz w:val="24"/>
          <w:szCs w:val="24"/>
        </w:rPr>
        <w:t>Nadig</w:t>
      </w:r>
      <w:proofErr w:type="spellEnd"/>
      <w:r w:rsidR="00F81AA2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>began their career</w:t>
      </w:r>
      <w:ins w:id="94" w:author="Pinkoski" w:date="2014-03-24T13:35:00Z">
        <w:r w:rsidR="00F15D7F">
          <w:rPr>
            <w:rFonts w:ascii="Georgia" w:hAnsi="Georgia"/>
            <w:sz w:val="24"/>
            <w:szCs w:val="24"/>
          </w:rPr>
          <w:t>s</w:t>
        </w:r>
      </w:ins>
      <w:r w:rsidRPr="00010904">
        <w:rPr>
          <w:rFonts w:ascii="Georgia" w:hAnsi="Georgia"/>
          <w:sz w:val="24"/>
          <w:szCs w:val="24"/>
        </w:rPr>
        <w:t xml:space="preserve"> as </w:t>
      </w:r>
      <w:ins w:id="95" w:author="Pinkoski" w:date="2014-03-24T13:36:00Z">
        <w:r w:rsidR="00F15D7F">
          <w:rPr>
            <w:rFonts w:ascii="Georgia" w:hAnsi="Georgia"/>
            <w:sz w:val="24"/>
            <w:szCs w:val="24"/>
          </w:rPr>
          <w:t>M</w:t>
        </w:r>
      </w:ins>
      <w:del w:id="96" w:author="Pinkoski" w:date="2014-03-24T13:36:00Z">
        <w:r w:rsidRPr="00010904" w:rsidDel="00F15D7F">
          <w:rPr>
            <w:rFonts w:ascii="Georgia" w:hAnsi="Georgia"/>
            <w:sz w:val="24"/>
            <w:szCs w:val="24"/>
          </w:rPr>
          <w:delText>m</w:delText>
        </w:r>
      </w:del>
      <w:r w:rsidRPr="00010904">
        <w:rPr>
          <w:rFonts w:ascii="Georgia" w:hAnsi="Georgia"/>
          <w:sz w:val="24"/>
          <w:szCs w:val="24"/>
        </w:rPr>
        <w:t>odernist writers</w:t>
      </w:r>
      <w:r w:rsidR="00F81AA2">
        <w:rPr>
          <w:rFonts w:ascii="Georgia" w:hAnsi="Georgia"/>
          <w:sz w:val="24"/>
          <w:szCs w:val="24"/>
        </w:rPr>
        <w:t>. S</w:t>
      </w:r>
      <w:r w:rsidRPr="00010904">
        <w:rPr>
          <w:rFonts w:ascii="Georgia" w:hAnsi="Georgia"/>
          <w:sz w:val="24"/>
          <w:szCs w:val="24"/>
        </w:rPr>
        <w:t xml:space="preserve">ome of </w:t>
      </w:r>
      <w:r w:rsidR="00F81AA2">
        <w:rPr>
          <w:rFonts w:ascii="Georgia" w:hAnsi="Georgia"/>
          <w:sz w:val="24"/>
          <w:szCs w:val="24"/>
        </w:rPr>
        <w:t xml:space="preserve">these writers moved beyond </w:t>
      </w:r>
      <w:r w:rsidRPr="00010904">
        <w:rPr>
          <w:rFonts w:ascii="Georgia" w:hAnsi="Georgia"/>
          <w:sz w:val="24"/>
          <w:szCs w:val="24"/>
        </w:rPr>
        <w:t>the Modernist framework after the 1970s and became important playwrights not only in Kannada</w:t>
      </w:r>
      <w:ins w:id="97" w:author="Pinkoski" w:date="2014-03-24T13:36:00Z">
        <w:r w:rsidR="00F15D7F">
          <w:rPr>
            <w:rFonts w:ascii="Georgia" w:hAnsi="Georgia"/>
            <w:sz w:val="24"/>
            <w:szCs w:val="24"/>
          </w:rPr>
          <w:t>,</w:t>
        </w:r>
      </w:ins>
      <w:r w:rsidRPr="00010904">
        <w:rPr>
          <w:rFonts w:ascii="Georgia" w:hAnsi="Georgia"/>
          <w:sz w:val="24"/>
          <w:szCs w:val="24"/>
        </w:rPr>
        <w:t xml:space="preserve"> but </w:t>
      </w:r>
      <w:r w:rsidR="00F81AA2">
        <w:rPr>
          <w:rFonts w:ascii="Georgia" w:hAnsi="Georgia"/>
          <w:sz w:val="24"/>
          <w:szCs w:val="24"/>
        </w:rPr>
        <w:t>at a national level as well</w:t>
      </w:r>
      <w:r w:rsidRPr="00010904">
        <w:rPr>
          <w:rFonts w:ascii="Georgia" w:hAnsi="Georgia"/>
          <w:sz w:val="24"/>
          <w:szCs w:val="24"/>
        </w:rPr>
        <w:t xml:space="preserve">. </w:t>
      </w:r>
    </w:p>
    <w:p w14:paraId="0C5B8138" w14:textId="3AE5999E" w:rsidR="00F81AA2" w:rsidRDefault="00F15D7F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ins w:id="98" w:author="Pinkoski" w:date="2014-03-24T13:36:00Z">
        <w:r>
          <w:rPr>
            <w:rFonts w:ascii="Georgia" w:hAnsi="Georgia"/>
            <w:sz w:val="24"/>
            <w:szCs w:val="24"/>
          </w:rPr>
          <w:t>The M</w:t>
        </w:r>
      </w:ins>
      <w:del w:id="99" w:author="Pinkoski" w:date="2014-03-24T13:36:00Z">
        <w:r w:rsidR="00457E9A" w:rsidRPr="00010904" w:rsidDel="00F15D7F">
          <w:rPr>
            <w:rFonts w:ascii="Georgia" w:hAnsi="Georgia"/>
            <w:sz w:val="24"/>
            <w:szCs w:val="24"/>
          </w:rPr>
          <w:delText>M</w:delText>
        </w:r>
      </w:del>
      <w:r w:rsidR="00457E9A" w:rsidRPr="00010904">
        <w:rPr>
          <w:rFonts w:ascii="Georgia" w:hAnsi="Georgia"/>
          <w:sz w:val="24"/>
          <w:szCs w:val="24"/>
        </w:rPr>
        <w:t xml:space="preserve">odernist movement in Kannada literature played an important role in cultivating a group of specialized critics in Kannada. Modernist literature was often criticized </w:t>
      </w:r>
      <w:r w:rsidR="00F81AA2">
        <w:rPr>
          <w:rFonts w:ascii="Georgia" w:hAnsi="Georgia"/>
          <w:sz w:val="24"/>
          <w:szCs w:val="24"/>
        </w:rPr>
        <w:t>for</w:t>
      </w:r>
      <w:r w:rsidR="00457E9A" w:rsidRPr="00010904">
        <w:rPr>
          <w:rFonts w:ascii="Georgia" w:hAnsi="Georgia"/>
          <w:sz w:val="24"/>
          <w:szCs w:val="24"/>
        </w:rPr>
        <w:t xml:space="preserve"> not being easily accessible to the readers</w:t>
      </w:r>
      <w:r w:rsidR="00F81AA2">
        <w:rPr>
          <w:rFonts w:ascii="Georgia" w:hAnsi="Georgia"/>
          <w:sz w:val="24"/>
          <w:szCs w:val="24"/>
        </w:rPr>
        <w:t>,</w:t>
      </w:r>
      <w:r w:rsidR="00457E9A" w:rsidRPr="00010904">
        <w:rPr>
          <w:rFonts w:ascii="Georgia" w:hAnsi="Georgia"/>
          <w:sz w:val="24"/>
          <w:szCs w:val="24"/>
        </w:rPr>
        <w:t xml:space="preserve"> which necessitated the mediation of critics </w:t>
      </w:r>
      <w:r w:rsidR="00F81AA2">
        <w:rPr>
          <w:rFonts w:ascii="Georgia" w:hAnsi="Georgia"/>
          <w:sz w:val="24"/>
          <w:szCs w:val="24"/>
        </w:rPr>
        <w:t xml:space="preserve">to provide explication of complex literary works. </w:t>
      </w:r>
    </w:p>
    <w:p w14:paraId="2D78FB1D" w14:textId="77777777" w:rsidR="001A5E62" w:rsidRDefault="001A5E62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46631A" w14:textId="77777777" w:rsidR="00F81AA2" w:rsidRDefault="00F81AA2" w:rsidP="00010904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F81AA2">
        <w:rPr>
          <w:rFonts w:ascii="Georgia" w:hAnsi="Georgia"/>
          <w:b/>
          <w:sz w:val="24"/>
          <w:szCs w:val="24"/>
        </w:rPr>
        <w:t>Timeline</w:t>
      </w:r>
    </w:p>
    <w:p w14:paraId="48548E92" w14:textId="77777777" w:rsidR="00C85AEA" w:rsidRPr="00F06411" w:rsidRDefault="00C85AEA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 w:rsidRPr="00F06411">
        <w:rPr>
          <w:rFonts w:ascii="Georgia" w:hAnsi="Georgia"/>
          <w:bCs/>
          <w:sz w:val="24"/>
          <w:szCs w:val="24"/>
        </w:rPr>
        <w:t>1950</w:t>
      </w:r>
      <w:r w:rsidRPr="00F06411">
        <w:rPr>
          <w:rFonts w:ascii="Georgia" w:hAnsi="Georgia"/>
          <w:bCs/>
          <w:sz w:val="24"/>
          <w:szCs w:val="24"/>
        </w:rPr>
        <w:tab/>
      </w:r>
      <w:r w:rsidRPr="00F06411">
        <w:rPr>
          <w:rFonts w:ascii="Georgia" w:hAnsi="Georgia"/>
          <w:bCs/>
          <w:sz w:val="24"/>
          <w:szCs w:val="24"/>
        </w:rPr>
        <w:tab/>
        <w:t xml:space="preserve">Call for a new kind of poetry by V.K. Gokak at a Kannada </w:t>
      </w:r>
      <w:r w:rsidR="00F06411">
        <w:rPr>
          <w:rFonts w:ascii="Georgia" w:hAnsi="Georgia"/>
          <w:bCs/>
          <w:sz w:val="24"/>
          <w:szCs w:val="24"/>
        </w:rPr>
        <w:tab/>
      </w:r>
      <w:r w:rsidRPr="00F06411">
        <w:rPr>
          <w:rFonts w:ascii="Georgia" w:hAnsi="Georgia"/>
          <w:bCs/>
          <w:sz w:val="24"/>
          <w:szCs w:val="24"/>
        </w:rPr>
        <w:t>conference in Mumbai</w:t>
      </w:r>
    </w:p>
    <w:p w14:paraId="6EEE64BB" w14:textId="25236126" w:rsidR="00C85AEA" w:rsidRDefault="00415C71" w:rsidP="00415C71">
      <w:pPr>
        <w:spacing w:line="360" w:lineRule="auto"/>
        <w:ind w:left="1418" w:hanging="1418"/>
        <w:jc w:val="both"/>
        <w:rPr>
          <w:rFonts w:ascii="Georgia" w:hAnsi="Georgia"/>
          <w:bCs/>
          <w:i/>
          <w:i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1952</w:t>
      </w:r>
      <w:r>
        <w:rPr>
          <w:rFonts w:ascii="Georgia" w:hAnsi="Georgia"/>
          <w:bCs/>
          <w:sz w:val="24"/>
          <w:szCs w:val="24"/>
        </w:rPr>
        <w:tab/>
      </w:r>
      <w:r w:rsidR="00F06411" w:rsidRPr="00F06411">
        <w:rPr>
          <w:rFonts w:ascii="Georgia" w:hAnsi="Georgia"/>
          <w:bCs/>
          <w:sz w:val="24"/>
          <w:szCs w:val="24"/>
        </w:rPr>
        <w:t xml:space="preserve">Call </w:t>
      </w:r>
      <w:r w:rsidRPr="00F06411">
        <w:rPr>
          <w:rFonts w:ascii="Georgia" w:hAnsi="Georgia"/>
          <w:bCs/>
          <w:sz w:val="24"/>
          <w:szCs w:val="24"/>
        </w:rPr>
        <w:t xml:space="preserve">by </w:t>
      </w:r>
      <w:proofErr w:type="spellStart"/>
      <w:r w:rsidRPr="00F06411">
        <w:rPr>
          <w:rFonts w:ascii="Georgia" w:hAnsi="Georgia"/>
          <w:bCs/>
          <w:sz w:val="24"/>
          <w:szCs w:val="24"/>
        </w:rPr>
        <w:t>Gopalakrishna</w:t>
      </w:r>
      <w:proofErr w:type="spellEnd"/>
      <w:r w:rsidRPr="00F06411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Pr="00F06411">
        <w:rPr>
          <w:rFonts w:ascii="Georgia" w:hAnsi="Georgia"/>
          <w:bCs/>
          <w:sz w:val="24"/>
          <w:szCs w:val="24"/>
        </w:rPr>
        <w:t>Adiga</w:t>
      </w:r>
      <w:proofErr w:type="spellEnd"/>
      <w:r w:rsidRPr="00F06411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 xml:space="preserve">to move away from </w:t>
      </w:r>
      <w:r w:rsidR="00F06411" w:rsidRPr="00F06411">
        <w:rPr>
          <w:rFonts w:ascii="Georgia" w:hAnsi="Georgia"/>
          <w:bCs/>
          <w:sz w:val="24"/>
          <w:szCs w:val="24"/>
        </w:rPr>
        <w:t>the trodden path</w:t>
      </w:r>
      <w:r>
        <w:rPr>
          <w:rFonts w:ascii="Georgia" w:hAnsi="Georgia"/>
          <w:bCs/>
          <w:sz w:val="24"/>
          <w:szCs w:val="24"/>
        </w:rPr>
        <w:t xml:space="preserve"> </w:t>
      </w:r>
      <w:r w:rsidR="00F06411" w:rsidRPr="00F06411">
        <w:rPr>
          <w:rFonts w:ascii="Georgia" w:hAnsi="Georgia"/>
          <w:bCs/>
          <w:sz w:val="24"/>
          <w:szCs w:val="24"/>
        </w:rPr>
        <w:t>through his third collection of poems</w:t>
      </w:r>
      <w:ins w:id="100" w:author="Pinkoski" w:date="2014-03-24T13:37:00Z">
        <w:r w:rsidR="00F15D7F">
          <w:rPr>
            <w:rFonts w:ascii="Georgia" w:hAnsi="Georgia"/>
            <w:bCs/>
            <w:sz w:val="24"/>
            <w:szCs w:val="24"/>
          </w:rPr>
          <w:t>,</w:t>
        </w:r>
      </w:ins>
      <w:r w:rsidR="00F06411" w:rsidRPr="00F06411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="00F06411" w:rsidRPr="00F06411">
        <w:rPr>
          <w:rFonts w:ascii="Georgia" w:hAnsi="Georgia"/>
          <w:bCs/>
          <w:i/>
          <w:iCs/>
          <w:sz w:val="24"/>
          <w:szCs w:val="24"/>
        </w:rPr>
        <w:t>Nadedubanda</w:t>
      </w:r>
      <w:proofErr w:type="spellEnd"/>
      <w:r w:rsidR="00F06411" w:rsidRPr="00F06411">
        <w:rPr>
          <w:rFonts w:ascii="Georgia" w:hAnsi="Georgia"/>
          <w:bCs/>
          <w:i/>
          <w:iCs/>
          <w:sz w:val="24"/>
          <w:szCs w:val="24"/>
        </w:rPr>
        <w:t xml:space="preserve"> </w:t>
      </w:r>
      <w:proofErr w:type="spellStart"/>
      <w:r w:rsidR="00F06411" w:rsidRPr="00F06411">
        <w:rPr>
          <w:rFonts w:ascii="Georgia" w:hAnsi="Georgia"/>
          <w:bCs/>
          <w:i/>
          <w:iCs/>
          <w:sz w:val="24"/>
          <w:szCs w:val="24"/>
        </w:rPr>
        <w:t>Daari</w:t>
      </w:r>
      <w:proofErr w:type="spellEnd"/>
    </w:p>
    <w:p w14:paraId="4A9B5723" w14:textId="7726C368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1961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Publication of </w:t>
      </w:r>
      <w:r w:rsidR="001B02FF">
        <w:rPr>
          <w:rFonts w:ascii="Georgia" w:hAnsi="Georgia"/>
          <w:bCs/>
          <w:sz w:val="24"/>
          <w:szCs w:val="24"/>
        </w:rPr>
        <w:t xml:space="preserve">the </w:t>
      </w:r>
      <w:r>
        <w:rPr>
          <w:rFonts w:ascii="Georgia" w:hAnsi="Georgia"/>
          <w:bCs/>
          <w:sz w:val="24"/>
          <w:szCs w:val="24"/>
        </w:rPr>
        <w:t>novel</w:t>
      </w:r>
      <w:ins w:id="101" w:author="Pinkoski" w:date="2014-03-24T13:37:00Z">
        <w:r w:rsidR="00F15D7F">
          <w:rPr>
            <w:rFonts w:ascii="Georgia" w:hAnsi="Georgia"/>
            <w:bCs/>
            <w:sz w:val="24"/>
            <w:szCs w:val="24"/>
          </w:rPr>
          <w:t>,</w:t>
        </w:r>
      </w:ins>
      <w:r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Pr="00415C71">
        <w:rPr>
          <w:rFonts w:ascii="Georgia" w:hAnsi="Georgia"/>
          <w:bCs/>
          <w:i/>
          <w:sz w:val="24"/>
          <w:szCs w:val="24"/>
        </w:rPr>
        <w:t>Mukthi</w:t>
      </w:r>
      <w:proofErr w:type="spellEnd"/>
      <w:ins w:id="102" w:author="Pinkoski" w:date="2014-03-24T13:37:00Z">
        <w:r w:rsidR="00F15D7F">
          <w:rPr>
            <w:rFonts w:ascii="Georgia" w:hAnsi="Georgia"/>
            <w:bCs/>
            <w:i/>
            <w:sz w:val="24"/>
            <w:szCs w:val="24"/>
          </w:rPr>
          <w:t>,</w:t>
        </w:r>
      </w:ins>
      <w:r>
        <w:rPr>
          <w:rFonts w:ascii="Georgia" w:hAnsi="Georgia"/>
          <w:bCs/>
          <w:sz w:val="24"/>
          <w:szCs w:val="24"/>
        </w:rPr>
        <w:t xml:space="preserve"> by </w:t>
      </w:r>
      <w:proofErr w:type="spellStart"/>
      <w:r>
        <w:rPr>
          <w:rFonts w:ascii="Georgia" w:hAnsi="Georgia"/>
          <w:bCs/>
          <w:sz w:val="24"/>
          <w:szCs w:val="24"/>
        </w:rPr>
        <w:t>Shantinath</w:t>
      </w:r>
      <w:proofErr w:type="spellEnd"/>
      <w:r>
        <w:rPr>
          <w:rFonts w:ascii="Georgia" w:hAnsi="Georgia"/>
          <w:bCs/>
          <w:sz w:val="24"/>
          <w:szCs w:val="24"/>
        </w:rPr>
        <w:t xml:space="preserve"> Desai</w:t>
      </w:r>
    </w:p>
    <w:p w14:paraId="446AC7A2" w14:textId="49E16A5E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1962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Beginning of </w:t>
      </w:r>
      <w:r w:rsidR="00415C71">
        <w:rPr>
          <w:rFonts w:ascii="Georgia" w:hAnsi="Georgia"/>
          <w:bCs/>
          <w:sz w:val="24"/>
          <w:szCs w:val="24"/>
        </w:rPr>
        <w:t xml:space="preserve">the </w:t>
      </w:r>
      <w:r>
        <w:rPr>
          <w:rFonts w:ascii="Georgia" w:hAnsi="Georgia"/>
          <w:bCs/>
          <w:sz w:val="24"/>
          <w:szCs w:val="24"/>
        </w:rPr>
        <w:t>journal</w:t>
      </w:r>
      <w:ins w:id="103" w:author="Pinkoski" w:date="2014-03-24T13:36:00Z">
        <w:r w:rsidR="00F15D7F">
          <w:rPr>
            <w:rFonts w:ascii="Georgia" w:hAnsi="Georgia"/>
            <w:bCs/>
            <w:sz w:val="24"/>
            <w:szCs w:val="24"/>
          </w:rPr>
          <w:t>,</w:t>
        </w:r>
      </w:ins>
      <w:r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="00415C71">
        <w:rPr>
          <w:rFonts w:ascii="Georgia" w:hAnsi="Georgia"/>
          <w:bCs/>
          <w:i/>
          <w:sz w:val="24"/>
          <w:szCs w:val="24"/>
        </w:rPr>
        <w:t>Sakshi</w:t>
      </w:r>
      <w:proofErr w:type="spellEnd"/>
      <w:ins w:id="104" w:author="Pinkoski" w:date="2014-03-24T13:36:00Z">
        <w:r w:rsidR="00F15D7F">
          <w:rPr>
            <w:rFonts w:ascii="Georgia" w:hAnsi="Georgia"/>
            <w:bCs/>
            <w:i/>
            <w:sz w:val="24"/>
            <w:szCs w:val="24"/>
          </w:rPr>
          <w:t>,</w:t>
        </w:r>
      </w:ins>
      <w:r w:rsidR="00415C71">
        <w:rPr>
          <w:rFonts w:ascii="Georgia" w:hAnsi="Georgia"/>
          <w:bCs/>
          <w:i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>under t</w:t>
      </w:r>
      <w:r w:rsidR="00415C71">
        <w:rPr>
          <w:rFonts w:ascii="Georgia" w:hAnsi="Georgia"/>
          <w:bCs/>
          <w:sz w:val="24"/>
          <w:szCs w:val="24"/>
        </w:rPr>
        <w:t xml:space="preserve">he editorship of </w:t>
      </w:r>
      <w:proofErr w:type="spellStart"/>
      <w:r w:rsidR="00415C71">
        <w:rPr>
          <w:rFonts w:ascii="Georgia" w:hAnsi="Georgia"/>
          <w:bCs/>
          <w:sz w:val="24"/>
          <w:szCs w:val="24"/>
        </w:rPr>
        <w:t>Gopalakrishna</w:t>
      </w:r>
      <w:proofErr w:type="spellEnd"/>
      <w:r w:rsidR="00415C71">
        <w:rPr>
          <w:rFonts w:ascii="Georgia" w:hAnsi="Georgia"/>
          <w:bCs/>
          <w:sz w:val="24"/>
          <w:szCs w:val="24"/>
        </w:rPr>
        <w:t xml:space="preserve"> </w:t>
      </w:r>
      <w:proofErr w:type="spellStart"/>
      <w:r>
        <w:rPr>
          <w:rFonts w:ascii="Georgia" w:hAnsi="Georgia"/>
          <w:bCs/>
          <w:sz w:val="24"/>
          <w:szCs w:val="24"/>
        </w:rPr>
        <w:t>Adiga</w:t>
      </w:r>
      <w:proofErr w:type="spellEnd"/>
    </w:p>
    <w:p w14:paraId="4F797D99" w14:textId="52ACAFE1" w:rsidR="00F06411" w:rsidRDefault="00F06411" w:rsidP="00415C71">
      <w:pPr>
        <w:spacing w:line="360" w:lineRule="auto"/>
        <w:ind w:left="1418" w:hanging="1418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1965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Publication of </w:t>
      </w:r>
      <w:r w:rsidR="00415C71">
        <w:rPr>
          <w:rFonts w:ascii="Georgia" w:hAnsi="Georgia"/>
          <w:bCs/>
          <w:sz w:val="24"/>
          <w:szCs w:val="24"/>
        </w:rPr>
        <w:t>the novel</w:t>
      </w:r>
      <w:ins w:id="105" w:author="Pinkoski" w:date="2014-03-24T13:37:00Z">
        <w:r w:rsidR="00F15D7F">
          <w:rPr>
            <w:rFonts w:ascii="Georgia" w:hAnsi="Georgia"/>
            <w:bCs/>
            <w:sz w:val="24"/>
            <w:szCs w:val="24"/>
          </w:rPr>
          <w:t>,</w:t>
        </w:r>
      </w:ins>
      <w:r w:rsidR="00415C71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Pr="00415C71">
        <w:rPr>
          <w:rFonts w:ascii="Georgia" w:hAnsi="Georgia"/>
          <w:bCs/>
          <w:i/>
          <w:sz w:val="24"/>
          <w:szCs w:val="24"/>
        </w:rPr>
        <w:t>Samskara</w:t>
      </w:r>
      <w:proofErr w:type="spellEnd"/>
      <w:ins w:id="106" w:author="Pinkoski" w:date="2014-03-24T13:37:00Z">
        <w:r w:rsidR="00F15D7F">
          <w:rPr>
            <w:rFonts w:ascii="Georgia" w:hAnsi="Georgia"/>
            <w:bCs/>
            <w:i/>
            <w:sz w:val="24"/>
            <w:szCs w:val="24"/>
          </w:rPr>
          <w:t>,</w:t>
        </w:r>
      </w:ins>
      <w:r>
        <w:rPr>
          <w:rFonts w:ascii="Georgia" w:hAnsi="Georgia"/>
          <w:bCs/>
          <w:sz w:val="24"/>
          <w:szCs w:val="24"/>
        </w:rPr>
        <w:t xml:space="preserve"> by U.</w:t>
      </w:r>
      <w:r w:rsidR="00415C71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 xml:space="preserve">R. </w:t>
      </w:r>
      <w:proofErr w:type="spellStart"/>
      <w:r>
        <w:rPr>
          <w:rFonts w:ascii="Georgia" w:hAnsi="Georgia"/>
          <w:bCs/>
          <w:sz w:val="24"/>
          <w:szCs w:val="24"/>
        </w:rPr>
        <w:t>Ananthamurthy</w:t>
      </w:r>
      <w:proofErr w:type="spellEnd"/>
    </w:p>
    <w:p w14:paraId="02D43811" w14:textId="5CA11055" w:rsidR="00F06411" w:rsidRPr="00415C7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 w:rsidRPr="00415C71">
        <w:rPr>
          <w:rFonts w:ascii="Georgia" w:hAnsi="Georgia"/>
          <w:bCs/>
          <w:sz w:val="24"/>
          <w:szCs w:val="24"/>
        </w:rPr>
        <w:t>1970</w:t>
      </w:r>
      <w:r w:rsidRPr="00415C71">
        <w:rPr>
          <w:rFonts w:ascii="Georgia" w:hAnsi="Georgia"/>
          <w:bCs/>
          <w:sz w:val="24"/>
          <w:szCs w:val="24"/>
        </w:rPr>
        <w:tab/>
      </w:r>
      <w:r w:rsidRPr="00415C71">
        <w:rPr>
          <w:rFonts w:ascii="Georgia" w:hAnsi="Georgia"/>
          <w:bCs/>
          <w:sz w:val="24"/>
          <w:szCs w:val="24"/>
        </w:rPr>
        <w:tab/>
        <w:t xml:space="preserve">P. </w:t>
      </w:r>
      <w:proofErr w:type="spellStart"/>
      <w:r w:rsidRPr="00415C71">
        <w:rPr>
          <w:rFonts w:ascii="Georgia" w:hAnsi="Georgia"/>
          <w:bCs/>
          <w:sz w:val="24"/>
          <w:szCs w:val="24"/>
        </w:rPr>
        <w:t>Lankesh</w:t>
      </w:r>
      <w:proofErr w:type="spellEnd"/>
      <w:r w:rsidRPr="00415C71">
        <w:rPr>
          <w:rFonts w:ascii="Georgia" w:hAnsi="Georgia"/>
          <w:bCs/>
          <w:sz w:val="24"/>
          <w:szCs w:val="24"/>
        </w:rPr>
        <w:t xml:space="preserve"> edits </w:t>
      </w:r>
      <w:ins w:id="107" w:author="Pinkoski" w:date="2014-03-24T13:37:00Z">
        <w:r w:rsidR="00F15D7F">
          <w:rPr>
            <w:rFonts w:ascii="Georgia" w:hAnsi="Georgia"/>
            <w:bCs/>
            <w:sz w:val="24"/>
            <w:szCs w:val="24"/>
          </w:rPr>
          <w:t>M</w:t>
        </w:r>
      </w:ins>
      <w:del w:id="108" w:author="Pinkoski" w:date="2014-03-24T13:37:00Z">
        <w:r w:rsidRPr="00415C71" w:rsidDel="00F15D7F">
          <w:rPr>
            <w:rFonts w:ascii="Georgia" w:hAnsi="Georgia"/>
            <w:bCs/>
            <w:sz w:val="24"/>
            <w:szCs w:val="24"/>
          </w:rPr>
          <w:delText>m</w:delText>
        </w:r>
      </w:del>
      <w:r w:rsidRPr="00415C71">
        <w:rPr>
          <w:rFonts w:ascii="Georgia" w:hAnsi="Georgia"/>
          <w:bCs/>
          <w:sz w:val="24"/>
          <w:szCs w:val="24"/>
        </w:rPr>
        <w:t>odernist anthology</w:t>
      </w:r>
      <w:ins w:id="109" w:author="Pinkoski" w:date="2014-03-24T13:37:00Z">
        <w:r w:rsidR="00F15D7F">
          <w:rPr>
            <w:rFonts w:ascii="Georgia" w:hAnsi="Georgia"/>
            <w:bCs/>
            <w:sz w:val="24"/>
            <w:szCs w:val="24"/>
          </w:rPr>
          <w:t>,</w:t>
        </w:r>
      </w:ins>
      <w:r w:rsidRPr="00415C71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="00415C71" w:rsidRPr="00415C71">
        <w:rPr>
          <w:rFonts w:ascii="Georgia" w:hAnsi="Georgia"/>
          <w:bCs/>
          <w:i/>
          <w:sz w:val="24"/>
          <w:szCs w:val="24"/>
        </w:rPr>
        <w:t>Akshara</w:t>
      </w:r>
      <w:proofErr w:type="spellEnd"/>
      <w:r w:rsidR="00415C71" w:rsidRPr="00415C71"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 w:rsidR="00415C71" w:rsidRPr="00415C71">
        <w:rPr>
          <w:rFonts w:ascii="Georgia" w:hAnsi="Georgia"/>
          <w:bCs/>
          <w:i/>
          <w:sz w:val="24"/>
          <w:szCs w:val="24"/>
        </w:rPr>
        <w:t>Hosa</w:t>
      </w:r>
      <w:proofErr w:type="spellEnd"/>
      <w:r w:rsidR="00415C71" w:rsidRPr="00415C71"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 w:rsidR="00415C71" w:rsidRPr="00415C71">
        <w:rPr>
          <w:rFonts w:ascii="Georgia" w:hAnsi="Georgia"/>
          <w:bCs/>
          <w:i/>
          <w:sz w:val="24"/>
          <w:szCs w:val="24"/>
        </w:rPr>
        <w:t>Kavya</w:t>
      </w:r>
      <w:proofErr w:type="spellEnd"/>
      <w:r w:rsidR="00415C71">
        <w:rPr>
          <w:rFonts w:ascii="Georgia" w:hAnsi="Georgia"/>
          <w:bCs/>
          <w:sz w:val="24"/>
          <w:szCs w:val="24"/>
        </w:rPr>
        <w:t xml:space="preserve">, </w:t>
      </w:r>
      <w:r w:rsidR="00415C71">
        <w:rPr>
          <w:rFonts w:ascii="Georgia" w:hAnsi="Georgia"/>
          <w:bCs/>
          <w:sz w:val="24"/>
          <w:szCs w:val="24"/>
        </w:rPr>
        <w:tab/>
      </w:r>
      <w:r w:rsidRPr="00415C71">
        <w:rPr>
          <w:rFonts w:ascii="Georgia" w:hAnsi="Georgia"/>
          <w:bCs/>
          <w:sz w:val="24"/>
          <w:szCs w:val="24"/>
        </w:rPr>
        <w:t>which showcases the achievements of the movement in poetry</w:t>
      </w:r>
    </w:p>
    <w:p w14:paraId="2277A3B8" w14:textId="77777777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1971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Dissenting voice about </w:t>
      </w:r>
      <w:proofErr w:type="spellStart"/>
      <w:r>
        <w:rPr>
          <w:rFonts w:ascii="Georgia" w:hAnsi="Georgia"/>
          <w:bCs/>
          <w:sz w:val="24"/>
          <w:szCs w:val="24"/>
        </w:rPr>
        <w:t>Navya</w:t>
      </w:r>
      <w:proofErr w:type="spellEnd"/>
      <w:r>
        <w:rPr>
          <w:rFonts w:ascii="Georgia" w:hAnsi="Georgia"/>
          <w:bCs/>
          <w:sz w:val="24"/>
          <w:szCs w:val="24"/>
        </w:rPr>
        <w:t xml:space="preserve"> movement by </w:t>
      </w:r>
      <w:proofErr w:type="spellStart"/>
      <w:r w:rsidR="001B02FF" w:rsidRPr="00415C71">
        <w:rPr>
          <w:rFonts w:ascii="Georgia" w:hAnsi="Georgia"/>
          <w:bCs/>
          <w:sz w:val="24"/>
          <w:szCs w:val="24"/>
        </w:rPr>
        <w:t>Poorna</w:t>
      </w:r>
      <w:proofErr w:type="spellEnd"/>
      <w:r w:rsidR="001B02FF" w:rsidRPr="00415C71">
        <w:rPr>
          <w:rFonts w:ascii="Georgia" w:hAnsi="Georgia"/>
          <w:bCs/>
          <w:sz w:val="24"/>
          <w:szCs w:val="24"/>
        </w:rPr>
        <w:t xml:space="preserve"> Chandra </w:t>
      </w:r>
      <w:r w:rsidR="00415C71">
        <w:rPr>
          <w:rFonts w:ascii="Georgia" w:hAnsi="Georgia"/>
          <w:bCs/>
          <w:sz w:val="24"/>
          <w:szCs w:val="24"/>
        </w:rPr>
        <w:tab/>
      </w:r>
      <w:proofErr w:type="spellStart"/>
      <w:r w:rsidR="001B02FF" w:rsidRPr="00415C71">
        <w:rPr>
          <w:rFonts w:ascii="Georgia" w:hAnsi="Georgia"/>
          <w:bCs/>
          <w:sz w:val="24"/>
          <w:szCs w:val="24"/>
        </w:rPr>
        <w:t>Tejaswi</w:t>
      </w:r>
      <w:proofErr w:type="spellEnd"/>
      <w:r w:rsidR="001B02FF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 xml:space="preserve">in his preface to </w:t>
      </w:r>
      <w:proofErr w:type="spellStart"/>
      <w:r w:rsidRPr="00415C71">
        <w:rPr>
          <w:rFonts w:ascii="Georgia" w:hAnsi="Georgia"/>
          <w:bCs/>
          <w:i/>
          <w:sz w:val="24"/>
          <w:szCs w:val="24"/>
        </w:rPr>
        <w:t>Abachoorina</w:t>
      </w:r>
      <w:proofErr w:type="spellEnd"/>
      <w:r w:rsidRPr="00415C71"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 w:rsidRPr="00415C71">
        <w:rPr>
          <w:rFonts w:ascii="Georgia" w:hAnsi="Georgia"/>
          <w:bCs/>
          <w:i/>
          <w:sz w:val="24"/>
          <w:szCs w:val="24"/>
        </w:rPr>
        <w:t>Postoffice</w:t>
      </w:r>
      <w:proofErr w:type="spellEnd"/>
    </w:p>
    <w:p w14:paraId="62D07E85" w14:textId="77777777" w:rsidR="00F06411" w:rsidRPr="00F06411" w:rsidRDefault="00F06411" w:rsidP="00010904">
      <w:pPr>
        <w:spacing w:line="360" w:lineRule="auto"/>
        <w:jc w:val="both"/>
        <w:rPr>
          <w:rFonts w:ascii="Georgia" w:hAnsi="Georgia"/>
          <w:bCs/>
          <w:sz w:val="24"/>
          <w:szCs w:val="24"/>
        </w:rPr>
      </w:pPr>
    </w:p>
    <w:p w14:paraId="73929964" w14:textId="77777777" w:rsidR="00F81AA2" w:rsidRDefault="00F81AA2" w:rsidP="00010904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Select Bibliography</w:t>
      </w:r>
    </w:p>
    <w:p w14:paraId="5A1392CE" w14:textId="3A620FAF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>Amur</w:t>
      </w:r>
      <w:r w:rsidR="003368B6">
        <w:rPr>
          <w:rFonts w:ascii="Georgia" w:hAnsi="Georgia"/>
          <w:sz w:val="24"/>
          <w:szCs w:val="24"/>
        </w:rPr>
        <w:t xml:space="preserve">, </w:t>
      </w:r>
      <w:r w:rsidRPr="00010904">
        <w:rPr>
          <w:rFonts w:ascii="Georgia" w:hAnsi="Georgia"/>
          <w:sz w:val="24"/>
          <w:szCs w:val="24"/>
        </w:rPr>
        <w:t>G.</w:t>
      </w:r>
      <w:r w:rsidR="003368B6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S. </w:t>
      </w:r>
      <w:r w:rsidRPr="00010904">
        <w:rPr>
          <w:rFonts w:ascii="Georgia" w:hAnsi="Georgia"/>
          <w:i/>
          <w:sz w:val="24"/>
          <w:szCs w:val="24"/>
        </w:rPr>
        <w:t>Essays on Modern Kannada Literature</w:t>
      </w:r>
      <w:r w:rsidRPr="00010904">
        <w:rPr>
          <w:rFonts w:ascii="Georgia" w:hAnsi="Georgia"/>
          <w:sz w:val="24"/>
          <w:szCs w:val="24"/>
        </w:rPr>
        <w:t xml:space="preserve">. Bangalore: Karnataka </w:t>
      </w:r>
      <w:proofErr w:type="spellStart"/>
      <w:r w:rsidRPr="00010904">
        <w:rPr>
          <w:rFonts w:ascii="Georgia" w:hAnsi="Georgia"/>
          <w:sz w:val="24"/>
          <w:szCs w:val="24"/>
        </w:rPr>
        <w:t>Sahitya</w:t>
      </w:r>
      <w:proofErr w:type="spellEnd"/>
      <w:r w:rsidRPr="00010904">
        <w:rPr>
          <w:rFonts w:ascii="Georgia" w:hAnsi="Georgia"/>
          <w:sz w:val="24"/>
          <w:szCs w:val="24"/>
        </w:rPr>
        <w:t xml:space="preserve"> Academy</w:t>
      </w:r>
      <w:r w:rsidR="003368B6">
        <w:rPr>
          <w:rFonts w:ascii="Georgia" w:hAnsi="Georgia"/>
          <w:sz w:val="24"/>
          <w:szCs w:val="24"/>
        </w:rPr>
        <w:t>, 2001.</w:t>
      </w:r>
      <w:bookmarkStart w:id="110" w:name="_GoBack"/>
      <w:bookmarkEnd w:id="110"/>
    </w:p>
    <w:p w14:paraId="3BF3BDE1" w14:textId="7A3626BA" w:rsidR="00457E9A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10904">
        <w:rPr>
          <w:rFonts w:ascii="Georgia" w:hAnsi="Georgia"/>
          <w:sz w:val="24"/>
          <w:szCs w:val="24"/>
        </w:rPr>
        <w:t>Zydenbos</w:t>
      </w:r>
      <w:proofErr w:type="spellEnd"/>
      <w:r w:rsidRPr="00010904">
        <w:rPr>
          <w:rFonts w:ascii="Georgia" w:hAnsi="Georgia"/>
          <w:sz w:val="24"/>
          <w:szCs w:val="24"/>
        </w:rPr>
        <w:t xml:space="preserve">, Robert J. </w:t>
      </w:r>
      <w:r w:rsidRPr="00010904">
        <w:rPr>
          <w:rFonts w:ascii="Georgia" w:hAnsi="Georgia"/>
          <w:i/>
          <w:sz w:val="24"/>
          <w:szCs w:val="24"/>
        </w:rPr>
        <w:t>The Calf Became an Orphan: A Study in Contemporary Kannada Fiction</w:t>
      </w:r>
      <w:r w:rsidRPr="00010904">
        <w:rPr>
          <w:rFonts w:ascii="Georgia" w:hAnsi="Georgia"/>
          <w:sz w:val="24"/>
          <w:szCs w:val="24"/>
        </w:rPr>
        <w:t>. Pondicherry: French Institute of Pondicherry</w:t>
      </w:r>
      <w:r w:rsidR="003368B6">
        <w:rPr>
          <w:rFonts w:ascii="Georgia" w:hAnsi="Georgia"/>
          <w:sz w:val="24"/>
          <w:szCs w:val="24"/>
        </w:rPr>
        <w:t>, 1996.</w:t>
      </w:r>
    </w:p>
    <w:p w14:paraId="10C840CD" w14:textId="77777777" w:rsidR="002F79A2" w:rsidRPr="00010904" w:rsidRDefault="002F79A2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6AA6B3" w14:textId="77777777" w:rsidR="00A3352D" w:rsidRPr="00010904" w:rsidRDefault="00A3352D" w:rsidP="00010904">
      <w:pPr>
        <w:spacing w:line="360" w:lineRule="auto"/>
        <w:rPr>
          <w:rFonts w:ascii="Georgia" w:hAnsi="Georgia"/>
          <w:sz w:val="24"/>
          <w:szCs w:val="24"/>
        </w:rPr>
      </w:pPr>
    </w:p>
    <w:sectPr w:rsidR="00A3352D" w:rsidRPr="00010904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ung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57E9A"/>
    <w:rsid w:val="00010904"/>
    <w:rsid w:val="000E7061"/>
    <w:rsid w:val="00116D60"/>
    <w:rsid w:val="001A5E62"/>
    <w:rsid w:val="001B02FF"/>
    <w:rsid w:val="001F21AE"/>
    <w:rsid w:val="002D4223"/>
    <w:rsid w:val="002F79A2"/>
    <w:rsid w:val="00323A41"/>
    <w:rsid w:val="003368B6"/>
    <w:rsid w:val="00397D58"/>
    <w:rsid w:val="003B5682"/>
    <w:rsid w:val="003F5CD8"/>
    <w:rsid w:val="003F6C95"/>
    <w:rsid w:val="00414B72"/>
    <w:rsid w:val="00415C71"/>
    <w:rsid w:val="00457E9A"/>
    <w:rsid w:val="00530CF7"/>
    <w:rsid w:val="005B15BE"/>
    <w:rsid w:val="00671217"/>
    <w:rsid w:val="006D2E9A"/>
    <w:rsid w:val="008A144D"/>
    <w:rsid w:val="00A3352D"/>
    <w:rsid w:val="00A51801"/>
    <w:rsid w:val="00A656C1"/>
    <w:rsid w:val="00A72427"/>
    <w:rsid w:val="00A8252A"/>
    <w:rsid w:val="00AD21FF"/>
    <w:rsid w:val="00B16449"/>
    <w:rsid w:val="00BA0FDF"/>
    <w:rsid w:val="00C17AFC"/>
    <w:rsid w:val="00C84A81"/>
    <w:rsid w:val="00C85AEA"/>
    <w:rsid w:val="00CE43B7"/>
    <w:rsid w:val="00E56D63"/>
    <w:rsid w:val="00F06411"/>
    <w:rsid w:val="00F15D7F"/>
    <w:rsid w:val="00F2044F"/>
    <w:rsid w:val="00F81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40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9A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60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9A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1091</Words>
  <Characters>6221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Pinkoski</cp:lastModifiedBy>
  <cp:revision>6</cp:revision>
  <dcterms:created xsi:type="dcterms:W3CDTF">2013-07-30T14:26:00Z</dcterms:created>
  <dcterms:modified xsi:type="dcterms:W3CDTF">2014-03-24T20:40:00Z</dcterms:modified>
</cp:coreProperties>
</file>