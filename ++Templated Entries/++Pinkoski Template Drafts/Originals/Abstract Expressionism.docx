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rPr>
      </w:pPr>
      <w:r>
        <w:rPr>
          <w:rFonts w:ascii="Times New Roman"/>
          <w:sz w:val="24"/>
          <w:szCs w:val="24"/>
          <w:rtl w:val="0"/>
          <w:lang w:val="en-US"/>
        </w:rPr>
        <w:t>Abstract Expressionism</w:t>
        <w:tab/>
        <w:tab/>
        <w:tab/>
        <w:tab/>
        <w:tab/>
        <w:tab/>
        <w:t>Word Count: 1053</w:t>
      </w:r>
    </w:p>
    <w:p>
      <w:pPr>
        <w:pStyle w:val="Body"/>
        <w:rPr>
          <w:rFonts w:ascii="Times New Roman" w:cs="Times New Roman" w:hAnsi="Times New Roman" w:eastAsia="Times New Roman"/>
          <w:sz w:val="24"/>
          <w:szCs w:val="24"/>
        </w:rPr>
      </w:pPr>
      <w:ins w:id="0" w:date="2014-04-07T13:54:44Z" w:author="Sophie Pinkoski">
        <w:r>
          <w:rPr>
            <w:rFonts w:ascii="Times New Roman"/>
            <w:sz w:val="24"/>
            <w:szCs w:val="24"/>
            <w:rtl w:val="0"/>
            <w:lang w:val="en-US"/>
          </w:rPr>
          <w:t xml:space="preserve">The </w:t>
        </w:r>
      </w:ins>
      <w:r>
        <w:rPr>
          <w:rFonts w:ascii="Times New Roman"/>
          <w:sz w:val="24"/>
          <w:szCs w:val="24"/>
          <w:rtl w:val="0"/>
          <w:lang w:val="en-US"/>
        </w:rPr>
        <w:t>Abstract Expressionis</w:t>
      </w:r>
      <w:ins w:id="1" w:date="2014-04-07T13:54:41Z" w:author="Sophie Pinkoski">
        <w:r>
          <w:rPr>
            <w:rFonts w:ascii="Times New Roman"/>
            <w:sz w:val="24"/>
            <w:szCs w:val="24"/>
            <w:rtl w:val="0"/>
            <w:lang w:val="en-US"/>
          </w:rPr>
          <w:t>ts</w:t>
        </w:r>
      </w:ins>
      <w:del w:id="2" w:date="2014-04-07T13:54:39Z" w:author="Sophie Pinkoski">
        <w:r>
          <w:rPr>
            <w:rFonts w:ascii="Times New Roman"/>
            <w:sz w:val="24"/>
            <w:szCs w:val="24"/>
            <w:rtl w:val="0"/>
          </w:rPr>
          <w:delText>m</w:delText>
        </w:r>
      </w:del>
      <w:r>
        <w:rPr>
          <w:rFonts w:ascii="Times New Roman"/>
          <w:sz w:val="24"/>
          <w:szCs w:val="24"/>
          <w:rtl w:val="0"/>
        </w:rPr>
        <w:t xml:space="preserve"> w</w:t>
      </w:r>
      <w:ins w:id="3" w:date="2014-04-07T13:54:48Z" w:author="Sophie Pinkoski">
        <w:r>
          <w:rPr>
            <w:rFonts w:ascii="Times New Roman"/>
            <w:sz w:val="24"/>
            <w:szCs w:val="24"/>
            <w:rtl w:val="0"/>
            <w:lang w:val="en-US"/>
          </w:rPr>
          <w:t>ere</w:t>
        </w:r>
      </w:ins>
      <w:del w:id="4" w:date="2014-04-07T13:54:48Z" w:author="Sophie Pinkoski">
        <w:r>
          <w:rPr>
            <w:rFonts w:ascii="Times New Roman"/>
            <w:sz w:val="24"/>
            <w:szCs w:val="24"/>
            <w:rtl w:val="0"/>
          </w:rPr>
          <w:delText>as</w:delText>
        </w:r>
      </w:del>
      <w:r>
        <w:rPr>
          <w:rFonts w:ascii="Times New Roman"/>
          <w:sz w:val="24"/>
          <w:szCs w:val="24"/>
          <w:rtl w:val="0"/>
          <w:lang w:val="en-US"/>
        </w:rPr>
        <w:t xml:space="preserve"> a group of loosely affiliated artists that came together in the early 1940s, primarily in New York City.  Abstract Expressionist artists, such as Jackson Pollock, Willem de Kooning, Franz Kline, Robert Motherwell, Mark Rothko, Barnett Newman, and Lee Krasner, among others, pursued radically new forms to express a deep sense of meaning.  Flourishing in the 1940s and the 1950s, Abstract Expressionism gained recognition as the first specifically American movement to achieve an international stature, placing New York in the center of the art world, a stature previously reserved for Paris.  Since most first-generation Abstract Expressionists lived in New York City, the movement was also known as </w:t>
      </w:r>
      <w:del w:id="5" w:date="2014-04-07T13:55:34Z" w:author="Sophie Pinkoski">
        <w:r>
          <w:rPr>
            <w:rFonts w:hAnsi="Times New Roman" w:hint="default"/>
            <w:sz w:val="24"/>
            <w:szCs w:val="24"/>
            <w:rtl w:val="0"/>
            <w:lang w:val="en-US"/>
          </w:rPr>
          <w:delText>‘</w:delText>
        </w:r>
      </w:del>
      <w:r>
        <w:rPr>
          <w:rFonts w:ascii="Times New Roman"/>
          <w:sz w:val="24"/>
          <w:szCs w:val="24"/>
          <w:rtl w:val="0"/>
          <w:lang w:val="en-US"/>
        </w:rPr>
        <w:t>The New York School</w:t>
      </w:r>
      <w:del w:id="6" w:date="2014-04-07T13:55:36Z" w:author="Sophie Pinkoski">
        <w:r>
          <w:rPr>
            <w:rFonts w:hAnsi="Times New Roman" w:hint="default"/>
            <w:sz w:val="24"/>
            <w:szCs w:val="24"/>
            <w:rtl w:val="0"/>
            <w:lang w:val="en-US"/>
          </w:rPr>
          <w:delText>’</w:delText>
        </w:r>
      </w:del>
      <w:r>
        <w:rPr>
          <w:rFonts w:ascii="Times New Roman"/>
          <w:sz w:val="24"/>
          <w:szCs w:val="24"/>
          <w:rtl w:val="0"/>
        </w:rPr>
        <w:t xml:space="preserve">.  </w:t>
      </w:r>
      <w:del w:id="7" w:date="2014-04-07T13:55:44Z" w:author="Sophie Pinkoski">
        <w:r>
          <w:rPr>
            <w:rFonts w:ascii="Times New Roman"/>
            <w:sz w:val="24"/>
            <w:szCs w:val="24"/>
            <w:rtl w:val="0"/>
            <w:lang w:val="en-US"/>
          </w:rPr>
          <w:delText>The c</w:delText>
        </w:r>
      </w:del>
      <w:ins w:id="8" w:date="2014-04-07T13:55:44Z" w:author="Sophie Pinkoski">
        <w:r>
          <w:rPr>
            <w:rFonts w:ascii="Times New Roman"/>
            <w:sz w:val="24"/>
            <w:szCs w:val="24"/>
            <w:rtl w:val="0"/>
            <w:lang w:val="en-US"/>
          </w:rPr>
          <w:t>C</w:t>
        </w:r>
      </w:ins>
      <w:r>
        <w:rPr>
          <w:rFonts w:ascii="Times New Roman"/>
          <w:sz w:val="24"/>
          <w:szCs w:val="24"/>
          <w:rtl w:val="0"/>
          <w:lang w:val="en-US"/>
        </w:rPr>
        <w:t>ritics Harold Rosenberg and Clement Greenberg preferred the names</w:t>
      </w:r>
      <w:r>
        <w:rPr>
          <w:rFonts w:ascii="Times New Roman"/>
          <w:sz w:val="24"/>
          <w:szCs w:val="24"/>
          <w:rtl w:val="0"/>
          <w:lang w:val="en-US"/>
        </w:rPr>
        <w:t xml:space="preserve"> </w:t>
      </w:r>
      <w:del w:id="9" w:date="2014-04-07T13:55:48Z" w:author="Sophie Pinkoski">
        <w:r>
          <w:rPr>
            <w:rFonts w:hAnsi="Times New Roman" w:hint="default"/>
            <w:sz w:val="24"/>
            <w:szCs w:val="24"/>
            <w:rtl w:val="0"/>
            <w:lang w:val="en-US"/>
          </w:rPr>
          <w:delText>“</w:delText>
        </w:r>
      </w:del>
      <w:r>
        <w:rPr>
          <w:rFonts w:ascii="Times New Roman"/>
          <w:sz w:val="24"/>
          <w:szCs w:val="24"/>
          <w:rtl w:val="0"/>
          <w:lang w:val="en-US"/>
        </w:rPr>
        <w:t>Action Painting,</w:t>
      </w:r>
      <w:ins w:id="10" w:date="2014-04-07T13:55:52Z" w:author="Sophie Pinkoski">
        <w:r>
          <w:rPr>
            <w:rFonts w:ascii="Times New Roman"/>
            <w:sz w:val="24"/>
            <w:szCs w:val="24"/>
            <w:rtl w:val="0"/>
            <w:lang w:val="en-US"/>
          </w:rPr>
          <w:t xml:space="preserve"> </w:t>
        </w:r>
      </w:ins>
      <w:del w:id="11" w:date="2014-04-07T13:55:54Z" w:author="Sophie Pinkoski">
        <w:r>
          <w:rPr>
            <w:rFonts w:hAnsi="Times New Roman" w:hint="default"/>
            <w:sz w:val="24"/>
            <w:szCs w:val="24"/>
            <w:rtl w:val="0"/>
            <w:lang w:val="en-US"/>
          </w:rPr>
          <w:delText>” “</w:delText>
        </w:r>
      </w:del>
      <w:r>
        <w:rPr>
          <w:rFonts w:ascii="Times New Roman"/>
          <w:sz w:val="24"/>
          <w:szCs w:val="24"/>
          <w:rtl w:val="0"/>
        </w:rPr>
        <w:t>American-type Painting,</w:t>
      </w:r>
      <w:del w:id="12" w:date="2014-04-07T13:55:55Z" w:author="Sophie Pinkoski">
        <w:r>
          <w:rPr>
            <w:rFonts w:hAnsi="Times New Roman" w:hint="default"/>
            <w:sz w:val="24"/>
            <w:szCs w:val="24"/>
            <w:rtl w:val="0"/>
            <w:lang w:val="en-US"/>
          </w:rPr>
          <w:delText>”</w:delText>
        </w:r>
      </w:del>
      <w:r>
        <w:rPr>
          <w:rFonts w:ascii="Times New Roman"/>
          <w:sz w:val="24"/>
          <w:szCs w:val="24"/>
          <w:rtl w:val="0"/>
          <w:lang w:val="en-US"/>
        </w:rPr>
        <w:t xml:space="preserve"> and </w:t>
      </w:r>
      <w:del w:id="13" w:date="2014-04-07T13:55:57Z" w:author="Sophie Pinkoski">
        <w:r>
          <w:rPr>
            <w:rFonts w:hAnsi="Times New Roman" w:hint="default"/>
            <w:sz w:val="24"/>
            <w:szCs w:val="24"/>
            <w:rtl w:val="0"/>
            <w:lang w:val="en-US"/>
          </w:rPr>
          <w:delText>“</w:delText>
        </w:r>
      </w:del>
      <w:r>
        <w:rPr>
          <w:rFonts w:ascii="Times New Roman"/>
          <w:sz w:val="24"/>
          <w:szCs w:val="24"/>
          <w:rtl w:val="0"/>
          <w:lang w:val="en-US"/>
        </w:rPr>
        <w:t>painterly abstraction.</w:t>
      </w:r>
      <w:del w:id="14" w:date="2014-04-07T13:55:58Z" w:author="Sophie Pinkoski">
        <w:r>
          <w:rPr>
            <w:rFonts w:hAnsi="Times New Roman" w:hint="default"/>
            <w:sz w:val="24"/>
            <w:szCs w:val="24"/>
            <w:rtl w:val="0"/>
            <w:lang w:val="en-US"/>
          </w:rPr>
          <w:delText>”</w:delText>
        </w:r>
      </w:del>
      <w:del w:id="15" w:date="2014-04-07T13:55:58Z" w:author="Sophie Pinkoski">
        <w:r>
          <w:rPr>
            <w:rFonts w:ascii="Times New Roman"/>
            <w:sz w:val="24"/>
            <w:szCs w:val="24"/>
            <w:rtl w:val="0"/>
          </w:rPr>
          <w:delText xml:space="preserve"> </w:delText>
        </w:r>
      </w:del>
      <w:r>
        <w:rPr>
          <w:rFonts w:ascii="Times New Roman"/>
          <w:sz w:val="24"/>
          <w:szCs w:val="24"/>
          <w:rtl w:val="0"/>
          <w:lang w:val="en-US"/>
        </w:rPr>
        <w:t xml:space="preserve"> The term Abstract Expressionism emerged in Germany in 1919 in reference to German Expressionism.  Alfred Barr used it for the first time in the </w:t>
      </w:r>
      <w:del w:id="16" w:date="2014-04-07T13:56:23Z" w:author="Sophie Pinkoski">
        <w:r>
          <w:rPr>
            <w:rFonts w:ascii="Times New Roman"/>
            <w:sz w:val="24"/>
            <w:szCs w:val="24"/>
            <w:rtl w:val="0"/>
            <w:lang w:val="en-US"/>
          </w:rPr>
          <w:delText>U.S.</w:delText>
        </w:r>
      </w:del>
      <w:ins w:id="17" w:date="2014-04-07T13:56:25Z" w:author="Sophie Pinkoski">
        <w:r>
          <w:rPr>
            <w:rFonts w:ascii="Times New Roman"/>
            <w:sz w:val="24"/>
            <w:szCs w:val="24"/>
            <w:rtl w:val="0"/>
            <w:lang w:val="en-US"/>
          </w:rPr>
          <w:t>United States</w:t>
        </w:r>
      </w:ins>
      <w:r>
        <w:rPr>
          <w:rFonts w:ascii="Times New Roman"/>
          <w:sz w:val="24"/>
          <w:szCs w:val="24"/>
          <w:rtl w:val="0"/>
          <w:lang w:val="en-US"/>
        </w:rPr>
        <w:t xml:space="preserve"> in 1929 to describe paintings of Vasily Kandinsky.  In 1946, Robert Coates adopted the term to designate contemporary American painting, describing Hans Hofmann as representative </w:t>
      </w:r>
      <w:r>
        <w:rPr>
          <w:rFonts w:hAnsi="Times New Roman" w:hint="default"/>
          <w:sz w:val="24"/>
          <w:szCs w:val="24"/>
          <w:rtl w:val="0"/>
          <w:lang w:val="en-US"/>
        </w:rPr>
        <w:t>“</w:t>
      </w:r>
      <w:r>
        <w:rPr>
          <w:rFonts w:ascii="Times New Roman"/>
          <w:sz w:val="24"/>
          <w:szCs w:val="24"/>
          <w:rtl w:val="0"/>
          <w:lang w:val="en-US"/>
        </w:rPr>
        <w:t>of what some people call the spatter-and-daub school of painting and I [Coates]</w:t>
      </w:r>
      <w:r>
        <w:rPr>
          <w:rFonts w:hAnsi="Times New Roman" w:hint="default"/>
          <w:sz w:val="24"/>
          <w:szCs w:val="24"/>
          <w:rtl w:val="0"/>
          <w:lang w:val="en-US"/>
        </w:rPr>
        <w:t>…</w:t>
      </w:r>
      <w:r>
        <w:rPr>
          <w:rFonts w:ascii="Times New Roman"/>
          <w:sz w:val="24"/>
          <w:szCs w:val="24"/>
          <w:rtl w:val="0"/>
          <w:lang w:val="en-US"/>
        </w:rPr>
        <w:t xml:space="preserve"> have christened abstract expressionism.</w:t>
      </w:r>
      <w:r>
        <w:rPr>
          <w:rFonts w:hAnsi="Times New Roman" w:hint="default"/>
          <w:sz w:val="24"/>
          <w:szCs w:val="24"/>
          <w:rtl w:val="0"/>
          <w:lang w:val="en-US"/>
        </w:rPr>
        <w:t xml:space="preserve">”  </w:t>
      </w:r>
      <w:r>
        <w:rPr>
          <w:rFonts w:ascii="Times New Roman"/>
          <w:sz w:val="24"/>
          <w:szCs w:val="24"/>
          <w:rtl w:val="0"/>
          <w:lang w:val="en-US"/>
        </w:rPr>
        <w:t xml:space="preserve">Despite the fact that most Abstract Expressionists rejected labels, the term remained. The phrase served to unite the two dominant aspects of Abstract Expressionist art: a non-figurative commitment that reduced representational objects down to basic geometric forms (abstraction) and the improvisational brushstrokes expressing emotion or conceptual states (expressionism).  </w:t>
      </w:r>
    </w:p>
    <w:p>
      <w:pPr>
        <w:pStyle w:val="Body"/>
        <w:rPr>
          <w:rFonts w:ascii="Times New Roman" w:cs="Times New Roman" w:hAnsi="Times New Roman" w:eastAsia="Times New Roman"/>
          <w:sz w:val="24"/>
          <w:szCs w:val="24"/>
        </w:rPr>
      </w:pPr>
      <w:r>
        <w:rPr>
          <w:rFonts w:ascii="Times New Roman"/>
          <w:sz w:val="24"/>
          <w:szCs w:val="24"/>
          <w:rtl w:val="0"/>
          <w:lang w:val="en-US"/>
        </w:rPr>
        <w:t>Never a formal affiliation, Abstract Expressionism encompasses a variety of styles and stands for an artistic attitude, rather than a single form of expression.  What unites the distinct personalities within the movement is their rejection of overt political messages, a desire to express emotional and spiritual truths, and a search for universal</w:t>
      </w:r>
      <w:ins w:id="18" w:date="2014-04-07T13:58:01Z" w:author="Sophie Pinkoski">
        <w:r>
          <w:rPr>
            <w:rFonts w:ascii="Times New Roman"/>
            <w:sz w:val="24"/>
            <w:szCs w:val="24"/>
            <w:rtl w:val="0"/>
            <w:lang w:val="en-US"/>
          </w:rPr>
          <w:t>ly</w:t>
        </w:r>
      </w:ins>
      <w:r>
        <w:rPr>
          <w:rFonts w:ascii="Times New Roman"/>
          <w:sz w:val="24"/>
          <w:szCs w:val="24"/>
          <w:rtl w:val="0"/>
          <w:lang w:val="en-US"/>
        </w:rPr>
        <w:t xml:space="preserve"> or morally significant themes, often implemented on a grand scale.  Not all works were abstract and emotionally expressive; however, all Abstract Expressionists valued what was termed </w:t>
      </w:r>
      <w:del w:id="19" w:date="2014-04-07T13:58:14Z" w:author="Sophie Pinkoski">
        <w:r>
          <w:rPr>
            <w:rFonts w:hAnsi="Times New Roman" w:hint="default"/>
            <w:sz w:val="24"/>
            <w:szCs w:val="24"/>
            <w:rtl w:val="0"/>
            <w:lang w:val="en-US"/>
          </w:rPr>
          <w:delText>“</w:delText>
        </w:r>
      </w:del>
      <w:r>
        <w:rPr>
          <w:rFonts w:ascii="Times New Roman"/>
          <w:sz w:val="24"/>
          <w:szCs w:val="24"/>
          <w:rtl w:val="0"/>
          <w:lang w:val="en-US"/>
        </w:rPr>
        <w:t>authentic individuality</w:t>
      </w:r>
      <w:del w:id="20" w:date="2014-04-07T13:58:15Z" w:author="Sophie Pinkoski">
        <w:r>
          <w:rPr>
            <w:rFonts w:hAnsi="Times New Roman" w:hint="default"/>
            <w:sz w:val="24"/>
            <w:szCs w:val="24"/>
            <w:rtl w:val="0"/>
            <w:lang w:val="en-US"/>
          </w:rPr>
          <w:delText>”</w:delText>
        </w:r>
      </w:del>
      <w:r>
        <w:rPr>
          <w:rFonts w:ascii="Times New Roman"/>
          <w:sz w:val="24"/>
          <w:szCs w:val="24"/>
          <w:rtl w:val="0"/>
          <w:lang w:val="en-US"/>
        </w:rPr>
        <w:t xml:space="preserve"> and improvisation.  Emblematic of their approach are the incorporation of chance and accidents that occur during the painting process; an adoption of </w:t>
      </w:r>
      <w:r>
        <w:rPr>
          <w:rFonts w:hAnsi="Times New Roman" w:hint="default"/>
          <w:sz w:val="24"/>
          <w:szCs w:val="24"/>
          <w:rtl w:val="0"/>
          <w:lang w:val="en-US"/>
        </w:rPr>
        <w:t>“</w:t>
      </w:r>
      <w:r>
        <w:rPr>
          <w:rFonts w:ascii="Times New Roman"/>
          <w:sz w:val="24"/>
          <w:szCs w:val="24"/>
          <w:rtl w:val="0"/>
        </w:rPr>
        <w:t>all-over</w:t>
      </w:r>
      <w:r>
        <w:rPr>
          <w:rFonts w:hAnsi="Times New Roman" w:hint="default"/>
          <w:sz w:val="24"/>
          <w:szCs w:val="24"/>
          <w:rtl w:val="0"/>
          <w:lang w:val="en-US"/>
        </w:rPr>
        <w:t xml:space="preserve">” </w:t>
      </w:r>
      <w:r>
        <w:rPr>
          <w:rFonts w:ascii="Times New Roman"/>
          <w:sz w:val="24"/>
          <w:szCs w:val="24"/>
          <w:rtl w:val="0"/>
          <w:lang w:val="en-US"/>
        </w:rPr>
        <w:t xml:space="preserve">compositions in which all parts of the canvas are of equal value; an emphasis on the process or act of painting used as a way of communication; and the focus on the surface of the canvas, where loose strokes, gestural marks, or planes of colour convey expression.  Commitment to truthfulness, emotion, and profound themes unites diverse artistic approaches ranging from the calligraphic, poured and dripped paintings of Jackson Pollock to the soft-edged and meditative rectangles of Mark Rothko.  </w:t>
      </w:r>
    </w:p>
    <w:p>
      <w:pPr>
        <w:pStyle w:val="Body"/>
        <w:rPr>
          <w:rFonts w:ascii="Times New Roman" w:cs="Times New Roman" w:hAnsi="Times New Roman" w:eastAsia="Times New Roman"/>
          <w:sz w:val="24"/>
          <w:szCs w:val="24"/>
        </w:rPr>
      </w:pPr>
      <w:r>
        <w:rPr>
          <w:rFonts w:ascii="Times New Roman"/>
          <w:sz w:val="24"/>
          <w:szCs w:val="24"/>
          <w:rtl w:val="0"/>
          <w:lang w:val="en-US"/>
        </w:rPr>
        <w:t>Based on trends within the movement, Abstract Expressionism came to be divided into two groups: Gestural (Action) Painting and Colo</w:t>
      </w:r>
      <w:ins w:id="21" w:date="2014-04-07T13:59:09Z" w:author="Sophie Pinkoski">
        <w:r>
          <w:rPr>
            <w:rFonts w:ascii="Times New Roman"/>
            <w:sz w:val="24"/>
            <w:szCs w:val="24"/>
            <w:rtl w:val="0"/>
            <w:lang w:val="en-US"/>
          </w:rPr>
          <w:t>u</w:t>
        </w:r>
      </w:ins>
      <w:r>
        <w:rPr>
          <w:rFonts w:ascii="Times New Roman"/>
          <w:sz w:val="24"/>
          <w:szCs w:val="24"/>
          <w:rtl w:val="0"/>
          <w:lang w:val="en-US"/>
        </w:rPr>
        <w:t>r Field Painting.  Gestural Painting includes techniques that use pronounced, often energetic, brushstrokes as a way of expression, such as pouring and dripping thinned paint onto raw canvas laid on the ground (Pollock) or dynamic gestures articulating powerful iconic figures and abstract imagery (De Kooning, Franz Kline, and Lee Krasner).  Colo</w:t>
      </w:r>
      <w:ins w:id="22" w:date="2014-04-07T14:00:05Z" w:author="Sophie Pinkoski">
        <w:r>
          <w:rPr>
            <w:rFonts w:ascii="Times New Roman"/>
            <w:sz w:val="24"/>
            <w:szCs w:val="24"/>
            <w:rtl w:val="0"/>
            <w:lang w:val="en-US"/>
          </w:rPr>
          <w:t>u</w:t>
        </w:r>
      </w:ins>
      <w:r>
        <w:rPr>
          <w:rFonts w:ascii="Times New Roman"/>
          <w:sz w:val="24"/>
          <w:szCs w:val="24"/>
          <w:rtl w:val="0"/>
          <w:lang w:val="en-US"/>
        </w:rPr>
        <w:t>r Field Painting emphasizes the lyrical effects and expressive capacities of colour</w:t>
      </w:r>
      <w:r>
        <w:rPr>
          <w:rFonts w:hAnsi="Times New Roman" w:hint="default"/>
          <w:sz w:val="24"/>
          <w:szCs w:val="24"/>
          <w:rtl w:val="0"/>
          <w:lang w:val="en-US"/>
        </w:rPr>
        <w:t>—</w:t>
      </w:r>
      <w:r>
        <w:rPr>
          <w:rFonts w:ascii="Times New Roman"/>
          <w:sz w:val="24"/>
          <w:szCs w:val="24"/>
          <w:rtl w:val="0"/>
          <w:lang w:val="en-US"/>
        </w:rPr>
        <w:t>often poured or stained directly onto the canvas</w:t>
      </w:r>
      <w:r>
        <w:rPr>
          <w:rFonts w:hAnsi="Times New Roman" w:hint="default"/>
          <w:sz w:val="24"/>
          <w:szCs w:val="24"/>
          <w:rtl w:val="0"/>
          <w:lang w:val="en-US"/>
        </w:rPr>
        <w:t>—</w:t>
      </w:r>
      <w:r>
        <w:rPr>
          <w:rFonts w:ascii="Times New Roman"/>
          <w:sz w:val="24"/>
          <w:szCs w:val="24"/>
          <w:rtl w:val="0"/>
          <w:lang w:val="en-US"/>
        </w:rPr>
        <w:t xml:space="preserve">to conjecture a vision of the </w:t>
      </w:r>
      <w:del w:id="23" w:date="2014-04-07T14:00:13Z" w:author="Sophie Pinkoski">
        <w:r>
          <w:rPr>
            <w:rFonts w:hAnsi="Times New Roman" w:hint="default"/>
            <w:sz w:val="24"/>
            <w:szCs w:val="24"/>
            <w:rtl w:val="0"/>
            <w:lang w:val="en-US"/>
          </w:rPr>
          <w:delText>“</w:delText>
        </w:r>
      </w:del>
      <w:r>
        <w:rPr>
          <w:rFonts w:ascii="Times New Roman"/>
          <w:sz w:val="24"/>
          <w:szCs w:val="24"/>
          <w:rtl w:val="0"/>
        </w:rPr>
        <w:t>sublime</w:t>
      </w:r>
      <w:ins w:id="24" w:date="2014-04-07T14:00:17Z" w:author="Sophie Pinkoski">
        <w:r>
          <w:rPr>
            <w:rFonts w:ascii="Times New Roman"/>
            <w:sz w:val="24"/>
            <w:szCs w:val="24"/>
            <w:rtl w:val="0"/>
            <w:lang w:val="en-US"/>
          </w:rPr>
          <w:t>,</w:t>
        </w:r>
      </w:ins>
      <w:del w:id="25" w:date="2014-04-07T14:00:15Z" w:author="Sophie Pinkoski">
        <w:r>
          <w:rPr>
            <w:rFonts w:hAnsi="Times New Roman" w:hint="default"/>
            <w:sz w:val="24"/>
            <w:szCs w:val="24"/>
            <w:rtl w:val="0"/>
            <w:lang w:val="en-US"/>
          </w:rPr>
          <w:delText>”</w:delText>
        </w:r>
      </w:del>
      <w:r>
        <w:rPr>
          <w:rFonts w:ascii="Times New Roman"/>
          <w:sz w:val="24"/>
          <w:szCs w:val="24"/>
          <w:rtl w:val="0"/>
          <w:lang w:val="en-US"/>
        </w:rPr>
        <w:t xml:space="preserve"> </w:t>
      </w:r>
      <w:r>
        <w:rPr>
          <w:rFonts w:ascii="Times New Roman"/>
          <w:sz w:val="24"/>
          <w:szCs w:val="24"/>
          <w:rtl w:val="0"/>
          <w:lang w:val="en-US"/>
        </w:rPr>
        <w:t>or achieve a cerebral and reflective state of mind.  The latter group encompasses methods such as the quiescent, intensely coloured landscape-like fields of Mark Rothko or the vast areas of unmodulated, flat, and stained colour of Barnett Newman, Helen Frankenthaler, Kenneth Noland, and Clyfford Still.</w:t>
      </w:r>
    </w:p>
    <w:p>
      <w:pPr>
        <w:pStyle w:val="Body"/>
        <w:rPr>
          <w:rFonts w:ascii="Times New Roman" w:cs="Times New Roman" w:hAnsi="Times New Roman" w:eastAsia="Times New Roman"/>
          <w:sz w:val="24"/>
          <w:szCs w:val="24"/>
        </w:rPr>
      </w:pPr>
      <w:r>
        <w:rPr>
          <w:rFonts w:ascii="Times New Roman"/>
          <w:sz w:val="24"/>
          <w:szCs w:val="24"/>
          <w:rtl w:val="0"/>
          <w:lang w:val="en-US"/>
        </w:rPr>
        <w:t>Most Abstract Expressionists began working in the 1930s</w:t>
      </w:r>
      <w:del w:id="26" w:date="2014-04-07T14:00:47Z" w:author="Sophie Pinkoski">
        <w:r>
          <w:rPr>
            <w:rFonts w:ascii="Times New Roman"/>
            <w:sz w:val="24"/>
            <w:szCs w:val="24"/>
            <w:rtl w:val="0"/>
          </w:rPr>
          <w:delText>, s</w:delText>
        </w:r>
      </w:del>
      <w:ins w:id="27" w:date="2014-04-07T14:00:48Z" w:author="Sophie Pinkoski">
        <w:r>
          <w:rPr>
            <w:rFonts w:ascii="Times New Roman"/>
            <w:sz w:val="24"/>
            <w:szCs w:val="24"/>
            <w:rtl w:val="0"/>
            <w:lang w:val="en-US"/>
          </w:rPr>
          <w:t>;</w:t>
        </w:r>
      </w:ins>
      <w:del w:id="28" w:date="2014-04-07T14:00:47Z" w:author="Sophie Pinkoski">
        <w:r>
          <w:rPr>
            <w:rFonts w:ascii="Times New Roman"/>
            <w:sz w:val="24"/>
            <w:szCs w:val="24"/>
            <w:rtl w:val="0"/>
          </w:rPr>
          <w:delText>o</w:delText>
        </w:r>
      </w:del>
      <w:r>
        <w:rPr>
          <w:rFonts w:ascii="Times New Roman"/>
          <w:sz w:val="24"/>
          <w:szCs w:val="24"/>
          <w:rtl w:val="0"/>
          <w:lang w:val="en-US"/>
        </w:rPr>
        <w:t xml:space="preserve"> the Great Depression and its aftermath are paramount to understanding their artistic choices.  Many met through government relief programs such as the Depression-era </w:t>
      </w:r>
      <w:del w:id="29" w:date="2014-04-07T14:01:25Z" w:author="Sophie Pinkoski">
        <w:r>
          <w:rPr>
            <w:rFonts w:ascii="Times New Roman"/>
            <w:sz w:val="24"/>
            <w:szCs w:val="24"/>
            <w:rtl w:val="0"/>
          </w:rPr>
          <w:delText>WPA</w:delText>
        </w:r>
      </w:del>
      <w:del w:id="30" w:date="2014-04-07T14:01:17Z" w:author="Sophie Pinkoski">
        <w:r>
          <w:rPr>
            <w:rFonts w:ascii="Times New Roman"/>
            <w:sz w:val="24"/>
            <w:szCs w:val="24"/>
            <w:rtl w:val="0"/>
          </w:rPr>
          <w:delText xml:space="preserve"> (</w:delText>
        </w:r>
      </w:del>
      <w:r>
        <w:rPr>
          <w:rFonts w:ascii="Times New Roman"/>
          <w:sz w:val="24"/>
          <w:szCs w:val="24"/>
          <w:rtl w:val="0"/>
          <w:lang w:val="en-US"/>
        </w:rPr>
        <w:t>Works Progress Administration</w:t>
      </w:r>
      <w:ins w:id="31" w:date="2014-04-07T14:01:20Z" w:author="Sophie Pinkoski">
        <w:r>
          <w:rPr>
            <w:rFonts w:ascii="Times New Roman"/>
            <w:sz w:val="24"/>
            <w:szCs w:val="24"/>
            <w:rtl w:val="0"/>
            <w:lang w:val="en-US"/>
          </w:rPr>
          <w:t xml:space="preserve"> </w:t>
        </w:r>
      </w:ins>
      <w:del w:id="32" w:date="2014-04-07T14:01:19Z" w:author="Sophie Pinkoski">
        <w:r>
          <w:rPr>
            <w:rFonts w:ascii="Times New Roman"/>
            <w:sz w:val="24"/>
            <w:szCs w:val="24"/>
            <w:rtl w:val="0"/>
          </w:rPr>
          <w:delText xml:space="preserve">) </w:delText>
        </w:r>
      </w:del>
      <w:ins w:id="33" w:date="2014-04-07T14:01:30Z" w:author="Sophie Pinkoski">
        <w:r>
          <w:rPr>
            <w:rFonts w:ascii="Times New Roman"/>
            <w:sz w:val="24"/>
            <w:szCs w:val="24"/>
            <w:rtl w:val="0"/>
            <w:lang w:val="en-US"/>
          </w:rPr>
          <w:t>(</w:t>
        </w:r>
      </w:ins>
      <w:ins w:id="34" w:date="2014-04-07T14:01:30Z" w:author="Sophie Pinkoski">
        <w:r>
          <w:rPr>
            <w:rFonts w:ascii="Times New Roman"/>
            <w:sz w:val="24"/>
            <w:szCs w:val="24"/>
            <w:rtl w:val="0"/>
          </w:rPr>
          <w:t>WPA</w:t>
        </w:r>
      </w:ins>
      <w:ins w:id="35" w:date="2014-04-07T14:01:30Z" w:author="Sophie Pinkoski">
        <w:r>
          <w:rPr>
            <w:rFonts w:ascii="Times New Roman"/>
            <w:sz w:val="24"/>
            <w:szCs w:val="24"/>
            <w:rtl w:val="0"/>
            <w:lang w:val="en-US"/>
          </w:rPr>
          <w:t xml:space="preserve">), </w:t>
        </w:r>
      </w:ins>
      <w:r>
        <w:rPr>
          <w:rFonts w:ascii="Times New Roman"/>
          <w:sz w:val="24"/>
          <w:szCs w:val="24"/>
          <w:rtl w:val="0"/>
          <w:lang w:val="en-US"/>
        </w:rPr>
        <w:t>which employed artists to paint murals in public spaces.  Although the experience encouraged the future Abstract Expressionists to paint on a large scale, the artists abandoned the popular movements of the tim</w:t>
      </w:r>
      <w:ins w:id="36" w:date="2014-04-07T14:01:51Z" w:author="Sophie Pinkoski">
        <w:r>
          <w:rPr>
            <w:rFonts w:ascii="Times New Roman"/>
            <w:sz w:val="24"/>
            <w:szCs w:val="24"/>
            <w:rtl w:val="0"/>
            <w:lang w:val="en-US"/>
          </w:rPr>
          <w:t>e</w:t>
        </w:r>
      </w:ins>
      <w:del w:id="37" w:date="2014-04-07T14:01:49Z" w:author="Sophie Pinkoski">
        <w:r>
          <w:rPr>
            <w:rFonts w:ascii="Times New Roman"/>
            <w:sz w:val="24"/>
            <w:szCs w:val="24"/>
            <w:rtl w:val="0"/>
          </w:rPr>
          <w:delText>e</w:delText>
        </w:r>
      </w:del>
      <w:r>
        <w:rPr>
          <w:rFonts w:hAnsi="Times New Roman" w:hint="default"/>
          <w:sz w:val="24"/>
          <w:szCs w:val="24"/>
          <w:rtl w:val="0"/>
          <w:lang w:val="en-US"/>
        </w:rPr>
        <w:t>—</w:t>
      </w:r>
      <w:r>
        <w:rPr>
          <w:rFonts w:ascii="Times New Roman"/>
          <w:sz w:val="24"/>
          <w:szCs w:val="24"/>
          <w:rtl w:val="0"/>
          <w:lang w:val="en-US"/>
        </w:rPr>
        <w:t>Regionalism and Socialist Realism</w:t>
      </w:r>
      <w:r>
        <w:rPr>
          <w:rFonts w:hAnsi="Times New Roman" w:hint="default"/>
          <w:sz w:val="24"/>
          <w:szCs w:val="24"/>
          <w:rtl w:val="0"/>
          <w:lang w:val="en-US"/>
        </w:rPr>
        <w:t>—</w:t>
      </w:r>
      <w:r>
        <w:rPr>
          <w:rFonts w:ascii="Times New Roman"/>
          <w:sz w:val="24"/>
          <w:szCs w:val="24"/>
          <w:rtl w:val="0"/>
          <w:lang w:val="en-US"/>
        </w:rPr>
        <w:t>and their corresponding ideologies (nationalism and socialism) in search of universal art</w:t>
      </w:r>
      <w:ins w:id="38" w:date="2014-04-07T14:02:04Z" w:author="Sophie Pinkoski">
        <w:r>
          <w:rPr>
            <w:rFonts w:ascii="Times New Roman"/>
            <w:sz w:val="24"/>
            <w:szCs w:val="24"/>
            <w:rtl w:val="0"/>
            <w:lang w:val="en-US"/>
          </w:rPr>
          <w:t>,</w:t>
        </w:r>
      </w:ins>
      <w:r>
        <w:rPr>
          <w:rFonts w:ascii="Times New Roman"/>
          <w:sz w:val="24"/>
          <w:szCs w:val="24"/>
          <w:rtl w:val="0"/>
          <w:lang w:val="en-US"/>
        </w:rPr>
        <w:t xml:space="preserve"> free of totalitarian gist, overt politics, and provincialism.  In the eyes of post-war and Cold War audiences, Abstract Expressionism voiced the inner turmoil and dark mood of the time and embodied the American spirit</w:t>
      </w:r>
      <w:r>
        <w:rPr>
          <w:rFonts w:hAnsi="Times New Roman" w:hint="default"/>
          <w:sz w:val="24"/>
          <w:szCs w:val="24"/>
          <w:rtl w:val="0"/>
          <w:lang w:val="en-US"/>
        </w:rPr>
        <w:t>—</w:t>
      </w:r>
      <w:r>
        <w:rPr>
          <w:rFonts w:ascii="Times New Roman"/>
          <w:sz w:val="24"/>
          <w:szCs w:val="24"/>
          <w:rtl w:val="0"/>
          <w:lang w:val="en-US"/>
        </w:rPr>
        <w:t>monumental, romantic, and symbolic of individual freedom.  At the same time, the artists enacted a sense of community</w:t>
      </w:r>
      <w:r>
        <w:rPr>
          <w:rFonts w:hAnsi="Times New Roman" w:hint="default"/>
          <w:sz w:val="24"/>
          <w:szCs w:val="24"/>
          <w:rtl w:val="0"/>
          <w:lang w:val="en-US"/>
        </w:rPr>
        <w:t>—</w:t>
      </w:r>
      <w:r>
        <w:rPr>
          <w:rFonts w:ascii="Times New Roman"/>
          <w:sz w:val="24"/>
          <w:szCs w:val="24"/>
          <w:rtl w:val="0"/>
          <w:lang w:val="en-US"/>
        </w:rPr>
        <w:t>redolent of a common philosophy and social responsibility</w:t>
      </w:r>
      <w:r>
        <w:rPr>
          <w:rFonts w:hAnsi="Times New Roman" w:hint="default"/>
          <w:sz w:val="24"/>
          <w:szCs w:val="24"/>
          <w:rtl w:val="0"/>
          <w:lang w:val="en-US"/>
        </w:rPr>
        <w:t>—</w:t>
      </w:r>
      <w:r>
        <w:rPr>
          <w:rFonts w:ascii="Times New Roman"/>
          <w:sz w:val="24"/>
          <w:szCs w:val="24"/>
          <w:rtl w:val="0"/>
          <w:lang w:val="en-US"/>
        </w:rPr>
        <w:t>as they frequented various locales in New York City to engage each other</w:t>
      </w:r>
      <w:r>
        <w:rPr>
          <w:rFonts w:hAnsi="Times New Roman" w:hint="default"/>
          <w:sz w:val="24"/>
          <w:szCs w:val="24"/>
          <w:rtl w:val="0"/>
          <w:lang w:val="en-US"/>
        </w:rPr>
        <w:t>’</w:t>
      </w:r>
      <w:r>
        <w:rPr>
          <w:rFonts w:ascii="Times New Roman"/>
          <w:sz w:val="24"/>
          <w:szCs w:val="24"/>
          <w:rtl w:val="0"/>
          <w:lang w:val="en-US"/>
        </w:rPr>
        <w:t xml:space="preserve">s work and discuss topics such as existentialism, </w:t>
      </w:r>
      <w:r>
        <w:rPr>
          <w:rFonts w:hAnsi="Times New Roman" w:hint="default"/>
          <w:sz w:val="24"/>
          <w:szCs w:val="24"/>
          <w:rtl w:val="0"/>
          <w:lang w:val="en-US"/>
        </w:rPr>
        <w:t>“</w:t>
      </w:r>
      <w:r>
        <w:rPr>
          <w:rFonts w:ascii="Times New Roman"/>
          <w:sz w:val="24"/>
          <w:szCs w:val="24"/>
          <w:rtl w:val="0"/>
          <w:lang w:val="en-US"/>
        </w:rPr>
        <w:t>gestalt therapy,</w:t>
      </w:r>
      <w:r>
        <w:rPr>
          <w:rFonts w:hAnsi="Times New Roman" w:hint="default"/>
          <w:sz w:val="24"/>
          <w:szCs w:val="24"/>
          <w:rtl w:val="0"/>
          <w:lang w:val="en-US"/>
        </w:rPr>
        <w:t>”</w:t>
      </w:r>
      <w:r>
        <w:rPr>
          <w:rFonts w:ascii="Times New Roman"/>
          <w:sz w:val="24"/>
          <w:szCs w:val="24"/>
          <w:rtl w:val="0"/>
          <w:lang w:val="en-US"/>
        </w:rPr>
        <w:t xml:space="preserve"> and Zen Buddhism.  </w:t>
      </w:r>
    </w:p>
    <w:p>
      <w:pPr>
        <w:pStyle w:val="Body"/>
        <w:tabs>
          <w:tab w:val="left" w:pos="1687"/>
        </w:tabs>
        <w:rPr>
          <w:rFonts w:ascii="Times New Roman" w:cs="Times New Roman" w:hAnsi="Times New Roman" w:eastAsia="Times New Roman"/>
          <w:sz w:val="24"/>
          <w:szCs w:val="24"/>
        </w:rPr>
      </w:pPr>
      <w:r>
        <w:rPr>
          <w:rFonts w:ascii="Times New Roman"/>
          <w:sz w:val="24"/>
          <w:szCs w:val="24"/>
          <w:rtl w:val="0"/>
          <w:lang w:val="en-US"/>
        </w:rPr>
        <w:t xml:space="preserve">Among various post-war factors, it was the vibrant New York art scene and the assimilation of European </w:t>
      </w:r>
      <w:ins w:id="39" w:date="2014-04-07T14:02:42Z" w:author="Sophie Pinkoski">
        <w:r>
          <w:rPr>
            <w:rFonts w:ascii="Times New Roman"/>
            <w:sz w:val="24"/>
            <w:szCs w:val="24"/>
            <w:rtl w:val="0"/>
            <w:lang w:val="en-US"/>
          </w:rPr>
          <w:t>M</w:t>
        </w:r>
      </w:ins>
      <w:del w:id="40" w:date="2014-04-07T14:02:41Z" w:author="Sophie Pinkoski">
        <w:r>
          <w:rPr>
            <w:rFonts w:ascii="Times New Roman"/>
            <w:sz w:val="24"/>
            <w:szCs w:val="24"/>
            <w:rtl w:val="0"/>
          </w:rPr>
          <w:delText>m</w:delText>
        </w:r>
      </w:del>
      <w:r>
        <w:rPr>
          <w:rFonts w:ascii="Times New Roman"/>
          <w:sz w:val="24"/>
          <w:szCs w:val="24"/>
          <w:rtl w:val="0"/>
          <w:lang w:val="en-US"/>
        </w:rPr>
        <w:t>odernism that set the stage for Abstract Expressionism</w:t>
      </w:r>
      <w:r>
        <w:rPr>
          <w:rFonts w:hAnsi="Times New Roman" w:hint="default"/>
          <w:sz w:val="24"/>
          <w:szCs w:val="24"/>
          <w:rtl w:val="0"/>
          <w:lang w:val="en-US"/>
        </w:rPr>
        <w:t>’</w:t>
      </w:r>
      <w:r>
        <w:rPr>
          <w:rFonts w:ascii="Times New Roman"/>
          <w:sz w:val="24"/>
          <w:szCs w:val="24"/>
          <w:rtl w:val="0"/>
          <w:lang w:val="en-US"/>
        </w:rPr>
        <w:t xml:space="preserve">s break with traditional painting.  American artists encountered European </w:t>
      </w:r>
      <w:ins w:id="41" w:date="2014-04-07T14:03:05Z" w:author="Sophie Pinkoski">
        <w:r>
          <w:rPr>
            <w:rFonts w:ascii="Times New Roman"/>
            <w:sz w:val="24"/>
            <w:szCs w:val="24"/>
            <w:rtl w:val="0"/>
            <w:lang w:val="en-US"/>
          </w:rPr>
          <w:t>M</w:t>
        </w:r>
      </w:ins>
      <w:del w:id="42" w:date="2014-04-07T14:03:03Z" w:author="Sophie Pinkoski">
        <w:r>
          <w:rPr>
            <w:rFonts w:ascii="Times New Roman"/>
            <w:sz w:val="24"/>
            <w:szCs w:val="24"/>
            <w:rtl w:val="0"/>
          </w:rPr>
          <w:delText>m</w:delText>
        </w:r>
      </w:del>
      <w:r>
        <w:rPr>
          <w:rFonts w:ascii="Times New Roman"/>
          <w:sz w:val="24"/>
          <w:szCs w:val="24"/>
          <w:rtl w:val="0"/>
        </w:rPr>
        <w:t>odernism</w:t>
      </w:r>
      <w:r>
        <w:rPr>
          <w:rFonts w:hAnsi="Times New Roman" w:hint="default"/>
          <w:sz w:val="24"/>
          <w:szCs w:val="24"/>
          <w:rtl w:val="0"/>
          <w:lang w:val="en-US"/>
        </w:rPr>
        <w:t>—</w:t>
      </w:r>
      <w:r>
        <w:rPr>
          <w:rFonts w:ascii="Times New Roman"/>
          <w:sz w:val="24"/>
          <w:szCs w:val="24"/>
          <w:rtl w:val="0"/>
          <w:lang w:val="en-US"/>
        </w:rPr>
        <w:t>particularly, Surrealism, Cubism, Dada, and Geometric Abstraction</w:t>
      </w:r>
      <w:r>
        <w:rPr>
          <w:rFonts w:hAnsi="Times New Roman" w:hint="default"/>
          <w:sz w:val="24"/>
          <w:szCs w:val="24"/>
          <w:rtl w:val="0"/>
          <w:lang w:val="en-US"/>
        </w:rPr>
        <w:t>—</w:t>
      </w:r>
      <w:r>
        <w:rPr>
          <w:rFonts w:ascii="Times New Roman"/>
          <w:sz w:val="24"/>
          <w:szCs w:val="24"/>
          <w:rtl w:val="0"/>
          <w:lang w:val="en-US"/>
        </w:rPr>
        <w:t>in the galleries of an expanding network of museums such as the Museum of Modern Art and newly established galleries, such as Peggy Guggenheim</w:t>
      </w:r>
      <w:r>
        <w:rPr>
          <w:rFonts w:hAnsi="Times New Roman" w:hint="default"/>
          <w:sz w:val="24"/>
          <w:szCs w:val="24"/>
          <w:rtl w:val="0"/>
          <w:lang w:val="en-US"/>
        </w:rPr>
        <w:t>’</w:t>
      </w:r>
      <w:r>
        <w:rPr>
          <w:rFonts w:ascii="Times New Roman"/>
          <w:sz w:val="24"/>
          <w:szCs w:val="24"/>
          <w:rtl w:val="0"/>
          <w:lang w:val="en-US"/>
        </w:rPr>
        <w:t>s The Art of this Century.  The primary source of inspiration</w:t>
      </w:r>
      <w:ins w:id="43" w:date="2014-04-07T14:03:19Z" w:author="Sophie Pinkoski">
        <w:r>
          <w:rPr>
            <w:rFonts w:ascii="Times New Roman"/>
            <w:sz w:val="24"/>
            <w:szCs w:val="24"/>
            <w:rtl w:val="0"/>
            <w:lang w:val="en-US"/>
          </w:rPr>
          <w:t>;</w:t>
        </w:r>
      </w:ins>
      <w:del w:id="44" w:date="2014-04-07T14:03:19Z" w:author="Sophie Pinkoski">
        <w:r>
          <w:rPr>
            <w:rFonts w:ascii="Times New Roman"/>
            <w:sz w:val="24"/>
            <w:szCs w:val="24"/>
            <w:rtl w:val="0"/>
          </w:rPr>
          <w:delText>,</w:delText>
        </w:r>
      </w:del>
      <w:r>
        <w:rPr>
          <w:rFonts w:ascii="Times New Roman"/>
          <w:sz w:val="24"/>
          <w:szCs w:val="24"/>
          <w:rtl w:val="0"/>
          <w:lang w:val="en-US"/>
        </w:rPr>
        <w:t xml:space="preserve"> however, came with the influx of expatriate artists</w:t>
      </w:r>
      <w:r>
        <w:rPr>
          <w:rFonts w:hAnsi="Times New Roman" w:hint="default"/>
          <w:sz w:val="24"/>
          <w:szCs w:val="24"/>
          <w:rtl w:val="0"/>
          <w:lang w:val="en-US"/>
        </w:rPr>
        <w:t>—</w:t>
      </w:r>
      <w:del w:id="45" w:date="2014-04-07T14:03:38Z" w:author="Sophie Pinkoski">
        <w:r>
          <w:rPr>
            <w:rFonts w:ascii="Times New Roman"/>
            <w:sz w:val="24"/>
            <w:szCs w:val="24"/>
            <w:rtl w:val="0"/>
          </w:rPr>
          <w:delText xml:space="preserve">e.g., </w:delText>
        </w:r>
      </w:del>
      <w:r>
        <w:rPr>
          <w:rFonts w:ascii="Times New Roman"/>
          <w:sz w:val="24"/>
          <w:szCs w:val="24"/>
          <w:rtl w:val="0"/>
          <w:lang w:val="es-ES_tradnl"/>
        </w:rPr>
        <w:t>Marcel Duchamp, Andr</w:t>
      </w:r>
      <w:r>
        <w:rPr>
          <w:rFonts w:hAnsi="Times New Roman" w:hint="default"/>
          <w:sz w:val="24"/>
          <w:szCs w:val="24"/>
          <w:rtl w:val="0"/>
          <w:lang w:val="en-US"/>
        </w:rPr>
        <w:t>é</w:t>
      </w:r>
      <w:r>
        <w:rPr>
          <w:rFonts w:ascii="Times New Roman"/>
          <w:sz w:val="24"/>
          <w:szCs w:val="24"/>
          <w:rtl w:val="0"/>
          <w:lang w:val="en-US"/>
        </w:rPr>
        <w:t xml:space="preserve"> Masson, and Piet Mondrian</w:t>
      </w:r>
      <w:ins w:id="46" w:date="2014-04-07T14:04:06Z" w:author="Sophie Pinkoski">
        <w:r>
          <w:rPr>
            <w:rFonts w:ascii="Times New Roman"/>
            <w:sz w:val="24"/>
            <w:szCs w:val="24"/>
            <w:rtl w:val="0"/>
            <w:lang w:val="en-US"/>
          </w:rPr>
          <w:t>, for instance</w:t>
        </w:r>
      </w:ins>
      <w:r>
        <w:rPr>
          <w:rFonts w:hAnsi="Times New Roman" w:hint="default"/>
          <w:sz w:val="24"/>
          <w:szCs w:val="24"/>
          <w:rtl w:val="0"/>
          <w:lang w:val="en-US"/>
        </w:rPr>
        <w:t>—</w:t>
      </w:r>
      <w:r>
        <w:rPr>
          <w:rFonts w:ascii="Times New Roman"/>
          <w:sz w:val="24"/>
          <w:szCs w:val="24"/>
          <w:rtl w:val="0"/>
          <w:lang w:val="en-US"/>
        </w:rPr>
        <w:t>who crossed the ocean to escape Hitler-dominated Europe.  Abstract Expressionism benefited particularly from a direct contact with Surrealism (Max Ernst), De Stijl (Mondrian), and artistic philosophies concerned with the physicality of the paint and the possibilities of abstraction (Hans Hofmann and Arshile Gorky).  Responding to the post</w:t>
      </w:r>
      <w:ins w:id="47" w:date="2014-04-07T14:04:19Z" w:author="Sophie Pinkoski">
        <w:r>
          <w:rPr>
            <w:rFonts w:ascii="Times New Roman"/>
            <w:sz w:val="24"/>
            <w:szCs w:val="24"/>
            <w:rtl w:val="0"/>
            <w:lang w:val="en-US"/>
          </w:rPr>
          <w:t>-</w:t>
        </w:r>
      </w:ins>
      <w:r>
        <w:rPr>
          <w:rFonts w:ascii="Times New Roman"/>
          <w:sz w:val="24"/>
          <w:szCs w:val="24"/>
          <w:rtl w:val="0"/>
          <w:lang w:val="en-US"/>
        </w:rPr>
        <w:t>war anxiety of psychological battles, Surrealism impacted Abstract Expressionism with its interest in the psychoanalytic theories of Sigmund Freud and Carl Jung, incorporation of chance and improvisation, and use of automatism to tap into one</w:t>
      </w:r>
      <w:r>
        <w:rPr>
          <w:rFonts w:hAnsi="Times New Roman" w:hint="default"/>
          <w:sz w:val="24"/>
          <w:szCs w:val="24"/>
          <w:rtl w:val="0"/>
          <w:lang w:val="en-US"/>
        </w:rPr>
        <w:t>’</w:t>
      </w:r>
      <w:r>
        <w:rPr>
          <w:rFonts w:ascii="Times New Roman"/>
          <w:sz w:val="24"/>
          <w:szCs w:val="24"/>
          <w:rtl w:val="0"/>
          <w:lang w:val="en-US"/>
        </w:rPr>
        <w:t xml:space="preserve">s subconscious. </w:t>
      </w:r>
    </w:p>
    <w:p>
      <w:pPr>
        <w:pStyle w:val="Body"/>
        <w:tabs>
          <w:tab w:val="left" w:pos="1687"/>
        </w:tabs>
        <w:rPr>
          <w:rFonts w:ascii="Times New Roman" w:cs="Times New Roman" w:hAnsi="Times New Roman" w:eastAsia="Times New Roman"/>
          <w:sz w:val="24"/>
          <w:szCs w:val="24"/>
        </w:rPr>
      </w:pPr>
      <w:r>
        <w:rPr>
          <w:rFonts w:ascii="Times New Roman"/>
          <w:sz w:val="24"/>
          <w:szCs w:val="24"/>
          <w:rtl w:val="0"/>
          <w:lang w:val="en-US"/>
        </w:rPr>
        <w:t>In addition to the above-mentioned male artists, Abstract Expressionism included notable women such as Lee Krasner, Hedda Sterne, Joan Mitchell, Helen Frankenthaler, and Louise Bourgeois.</w:t>
      </w:r>
    </w:p>
    <w:p>
      <w:pPr>
        <w:pStyle w:val="Body"/>
        <w:tabs>
          <w:tab w:val="left" w:pos="1687"/>
        </w:tabs>
        <w:rPr>
          <w:del w:id="48" w:date="2014-04-07T14:04:56Z" w:author="Sophie Pinkoski"/>
          <w:rFonts w:ascii="Times New Roman" w:cs="Times New Roman" w:hAnsi="Times New Roman" w:eastAsia="Times New Roman"/>
          <w:sz w:val="24"/>
          <w:szCs w:val="24"/>
        </w:rPr>
      </w:pPr>
    </w:p>
    <w:p>
      <w:pPr>
        <w:pStyle w:val="Body"/>
        <w:tabs>
          <w:tab w:val="left" w:pos="1687"/>
        </w:tabs>
        <w:rPr>
          <w:del w:id="49" w:date="2014-04-07T14:04:56Z" w:author="Sophie Pinkoski"/>
          <w:rFonts w:ascii="Times New Roman" w:cs="Times New Roman" w:hAnsi="Times New Roman" w:eastAsia="Times New Roman"/>
          <w:sz w:val="24"/>
          <w:szCs w:val="24"/>
        </w:rPr>
      </w:pPr>
    </w:p>
    <w:p>
      <w:pPr>
        <w:pStyle w:val="Body"/>
        <w:spacing w:after="0"/>
        <w:rPr>
          <w:rFonts w:ascii="Times New Roman" w:cs="Times New Roman" w:hAnsi="Times New Roman" w:eastAsia="Times New Roman"/>
        </w:rPr>
      </w:pPr>
    </w:p>
    <w:p>
      <w:pPr>
        <w:pStyle w:val="Body"/>
        <w:spacing w:after="0"/>
        <w:rPr>
          <w:rFonts w:ascii="Times New Roman Bold" w:cs="Times New Roman Bold" w:hAnsi="Times New Roman Bold" w:eastAsia="Times New Roman Bold"/>
        </w:rPr>
      </w:pPr>
      <w:r>
        <w:rPr>
          <w:rFonts w:ascii="Times New Roman Bold"/>
          <w:rtl w:val="0"/>
          <w:lang w:val="en-US"/>
        </w:rPr>
        <w:t>References and further reading</w:t>
      </w:r>
    </w:p>
    <w:p>
      <w:pPr>
        <w:pStyle w:val="Body"/>
        <w:tabs>
          <w:tab w:val="left" w:pos="1687"/>
        </w:tabs>
        <w:rPr>
          <w:rFonts w:ascii="Times New Roman" w:cs="Times New Roman" w:hAnsi="Times New Roman" w:eastAsia="Times New Roman"/>
          <w:sz w:val="24"/>
          <w:szCs w:val="24"/>
        </w:rPr>
      </w:pPr>
    </w:p>
    <w:p>
      <w:pPr>
        <w:pStyle w:val="Body"/>
        <w:tabs>
          <w:tab w:val="left" w:pos="1687"/>
        </w:tabs>
        <w:rPr>
          <w:rFonts w:ascii="Times New Roman" w:cs="Times New Roman" w:hAnsi="Times New Roman" w:eastAsia="Times New Roman"/>
          <w:sz w:val="24"/>
          <w:szCs w:val="24"/>
        </w:rPr>
      </w:pPr>
      <w:r>
        <w:rPr>
          <w:rFonts w:ascii="Times New Roman"/>
          <w:sz w:val="24"/>
          <w:szCs w:val="24"/>
          <w:rtl w:val="0"/>
        </w:rPr>
        <w:t xml:space="preserve">Anfam, D. (1990). </w:t>
      </w:r>
      <w:r>
        <w:rPr>
          <w:rFonts w:ascii="Times New Roman"/>
          <w:i w:val="1"/>
          <w:iCs w:val="1"/>
          <w:sz w:val="24"/>
          <w:szCs w:val="24"/>
          <w:rtl w:val="0"/>
          <w:lang w:val="en-US"/>
        </w:rPr>
        <w:t>Abstract Expressionism</w:t>
      </w:r>
      <w:r>
        <w:rPr>
          <w:rFonts w:ascii="Times New Roman"/>
          <w:sz w:val="24"/>
          <w:szCs w:val="24"/>
          <w:rtl w:val="0"/>
          <w:lang w:val="en-US"/>
        </w:rPr>
        <w:t>. London: Thames and Hudson.</w:t>
      </w:r>
    </w:p>
    <w:p>
      <w:pPr>
        <w:pStyle w:val="Body"/>
        <w:tabs>
          <w:tab w:val="left" w:pos="1687"/>
        </w:tabs>
        <w:rPr>
          <w:rFonts w:ascii="Times New Roman" w:cs="Times New Roman" w:hAnsi="Times New Roman" w:eastAsia="Times New Roman"/>
          <w:sz w:val="24"/>
          <w:szCs w:val="24"/>
        </w:rPr>
      </w:pPr>
      <w:r>
        <w:rPr>
          <w:rFonts w:ascii="Times New Roman"/>
          <w:sz w:val="24"/>
          <w:szCs w:val="24"/>
          <w:rtl w:val="0"/>
        </w:rPr>
        <w:t xml:space="preserve">Auping, M. (1987). </w:t>
      </w:r>
      <w:r>
        <w:rPr>
          <w:rFonts w:ascii="Times New Roman"/>
          <w:i w:val="1"/>
          <w:iCs w:val="1"/>
          <w:sz w:val="24"/>
          <w:szCs w:val="24"/>
          <w:rtl w:val="0"/>
          <w:lang w:val="en-US"/>
        </w:rPr>
        <w:t>Abstract Expressionism: the Critical Developments</w:t>
      </w:r>
      <w:r>
        <w:rPr>
          <w:rFonts w:ascii="Times New Roman"/>
          <w:sz w:val="24"/>
          <w:szCs w:val="24"/>
          <w:rtl w:val="0"/>
        </w:rPr>
        <w:t>. New York: Abrams.</w:t>
      </w:r>
    </w:p>
    <w:p>
      <w:pPr>
        <w:pStyle w:val="Body"/>
        <w:tabs>
          <w:tab w:val="left" w:pos="1687"/>
        </w:tabs>
        <w:rPr>
          <w:rFonts w:ascii="Times New Roman" w:cs="Times New Roman" w:hAnsi="Times New Roman" w:eastAsia="Times New Roman"/>
          <w:sz w:val="24"/>
          <w:szCs w:val="24"/>
        </w:rPr>
      </w:pPr>
      <w:r>
        <w:rPr>
          <w:rFonts w:ascii="Times New Roman"/>
          <w:sz w:val="24"/>
          <w:szCs w:val="24"/>
          <w:rtl w:val="0"/>
        </w:rPr>
        <w:t xml:space="preserve">Craven, D. (1999). </w:t>
      </w:r>
      <w:r>
        <w:rPr>
          <w:rFonts w:ascii="Times New Roman"/>
          <w:i w:val="1"/>
          <w:iCs w:val="1"/>
          <w:sz w:val="24"/>
          <w:szCs w:val="24"/>
          <w:rtl w:val="0"/>
          <w:lang w:val="fr-FR"/>
        </w:rPr>
        <w:t>Abstract Expressionism as Cultural Critique</w:t>
      </w:r>
      <w:r>
        <w:rPr>
          <w:rFonts w:ascii="Times New Roman"/>
          <w:sz w:val="24"/>
          <w:szCs w:val="24"/>
          <w:rtl w:val="0"/>
          <w:lang w:val="en-US"/>
        </w:rPr>
        <w:t>. Cambridge: Cambridge University Press.</w:t>
      </w:r>
    </w:p>
    <w:p>
      <w:pPr>
        <w:pStyle w:val="Body"/>
        <w:tabs>
          <w:tab w:val="left" w:pos="1687"/>
        </w:tabs>
        <w:rPr>
          <w:rFonts w:ascii="Times New Roman" w:cs="Times New Roman" w:hAnsi="Times New Roman" w:eastAsia="Times New Roman"/>
          <w:sz w:val="24"/>
          <w:szCs w:val="24"/>
        </w:rPr>
      </w:pPr>
      <w:r>
        <w:rPr>
          <w:rFonts w:ascii="Times New Roman"/>
          <w:sz w:val="24"/>
          <w:szCs w:val="24"/>
          <w:rtl w:val="0"/>
          <w:lang w:val="da-DK"/>
        </w:rPr>
        <w:t xml:space="preserve">Frascina, F. (ed.) (1985). </w:t>
      </w:r>
      <w:r>
        <w:rPr>
          <w:rFonts w:ascii="Times New Roman"/>
          <w:i w:val="1"/>
          <w:iCs w:val="1"/>
          <w:sz w:val="24"/>
          <w:szCs w:val="24"/>
          <w:rtl w:val="0"/>
          <w:lang w:val="en-US"/>
        </w:rPr>
        <w:t>Pollock and After</w:t>
      </w:r>
      <w:r>
        <w:rPr>
          <w:rFonts w:ascii="Times New Roman"/>
          <w:sz w:val="24"/>
          <w:szCs w:val="24"/>
          <w:rtl w:val="0"/>
          <w:lang w:val="en-US"/>
        </w:rPr>
        <w:t>. London: Harper and Row.</w:t>
      </w:r>
    </w:p>
    <w:p>
      <w:pPr>
        <w:pStyle w:val="Body"/>
        <w:tabs>
          <w:tab w:val="left" w:pos="1687"/>
        </w:tabs>
        <w:rPr>
          <w:rFonts w:ascii="Times New Roman" w:cs="Times New Roman" w:hAnsi="Times New Roman" w:eastAsia="Times New Roman"/>
          <w:sz w:val="24"/>
          <w:szCs w:val="24"/>
        </w:rPr>
      </w:pPr>
      <w:r>
        <w:rPr>
          <w:rFonts w:ascii="Times New Roman"/>
          <w:sz w:val="24"/>
          <w:szCs w:val="24"/>
          <w:rtl w:val="0"/>
        </w:rPr>
        <w:t xml:space="preserve">Gibson, A. E. (1997). </w:t>
      </w:r>
      <w:r>
        <w:rPr>
          <w:rFonts w:ascii="Times New Roman"/>
          <w:i w:val="1"/>
          <w:iCs w:val="1"/>
          <w:sz w:val="24"/>
          <w:szCs w:val="24"/>
          <w:rtl w:val="0"/>
          <w:lang w:val="en-US"/>
        </w:rPr>
        <w:t>Abstract Expressionism: Other Politics.</w:t>
      </w:r>
      <w:r>
        <w:rPr>
          <w:rFonts w:ascii="Times New Roman"/>
          <w:sz w:val="24"/>
          <w:szCs w:val="24"/>
          <w:rtl w:val="0"/>
          <w:lang w:val="en-US"/>
        </w:rPr>
        <w:t xml:space="preserve"> New Haven: Yale University Press.</w:t>
      </w:r>
    </w:p>
    <w:p>
      <w:pPr>
        <w:pStyle w:val="Body"/>
        <w:tabs>
          <w:tab w:val="left" w:pos="1687"/>
        </w:tabs>
        <w:rPr>
          <w:rFonts w:ascii="Times New Roman" w:cs="Times New Roman" w:hAnsi="Times New Roman" w:eastAsia="Times New Roman"/>
          <w:sz w:val="24"/>
          <w:szCs w:val="24"/>
        </w:rPr>
      </w:pPr>
      <w:r>
        <w:rPr>
          <w:rFonts w:ascii="Times New Roman"/>
          <w:sz w:val="24"/>
          <w:szCs w:val="24"/>
          <w:rtl w:val="0"/>
          <w:lang w:val="de-DE"/>
        </w:rPr>
        <w:t xml:space="preserve">Guilbaut, S. (1983). </w:t>
      </w:r>
      <w:r>
        <w:rPr>
          <w:rFonts w:ascii="Times New Roman"/>
          <w:i w:val="1"/>
          <w:iCs w:val="1"/>
          <w:sz w:val="24"/>
          <w:szCs w:val="24"/>
          <w:rtl w:val="0"/>
          <w:lang w:val="en-US"/>
        </w:rPr>
        <w:t>How New York Stole the Idea of Modern Art.</w:t>
      </w:r>
      <w:r>
        <w:rPr>
          <w:rFonts w:ascii="Times New Roman"/>
          <w:sz w:val="24"/>
          <w:szCs w:val="24"/>
          <w:rtl w:val="0"/>
          <w:lang w:val="en-US"/>
        </w:rPr>
        <w:t xml:space="preserve"> Chicago: University of Chicago Press.</w:t>
      </w:r>
    </w:p>
    <w:p>
      <w:pPr>
        <w:pStyle w:val="Body"/>
        <w:tabs>
          <w:tab w:val="left" w:pos="1687"/>
        </w:tabs>
        <w:rPr>
          <w:rFonts w:ascii="Times New Roman" w:cs="Times New Roman" w:hAnsi="Times New Roman" w:eastAsia="Times New Roman"/>
          <w:sz w:val="24"/>
          <w:szCs w:val="24"/>
        </w:rPr>
      </w:pPr>
      <w:r>
        <w:rPr>
          <w:rFonts w:ascii="Times New Roman"/>
          <w:sz w:val="24"/>
          <w:szCs w:val="24"/>
          <w:rtl w:val="0"/>
        </w:rPr>
        <w:t xml:space="preserve">Polcari, S. (1991). </w:t>
      </w:r>
      <w:r>
        <w:rPr>
          <w:rFonts w:ascii="Times New Roman"/>
          <w:i w:val="1"/>
          <w:iCs w:val="1"/>
          <w:sz w:val="24"/>
          <w:szCs w:val="24"/>
          <w:rtl w:val="0"/>
          <w:lang w:val="en-US"/>
        </w:rPr>
        <w:t>Abstract Expressionism and the Modern Experience.</w:t>
      </w:r>
      <w:r>
        <w:rPr>
          <w:rFonts w:ascii="Times New Roman"/>
          <w:sz w:val="24"/>
          <w:szCs w:val="24"/>
          <w:rtl w:val="0"/>
          <w:lang w:val="en-US"/>
        </w:rPr>
        <w:t xml:space="preserve"> Cambridge: Cambridge University Press.</w:t>
      </w:r>
    </w:p>
    <w:p>
      <w:pPr>
        <w:pStyle w:val="Body"/>
        <w:tabs>
          <w:tab w:val="left" w:pos="1687"/>
        </w:tabs>
        <w:rPr>
          <w:rFonts w:ascii="Times New Roman" w:cs="Times New Roman" w:hAnsi="Times New Roman" w:eastAsia="Times New Roman"/>
          <w:sz w:val="24"/>
          <w:szCs w:val="24"/>
        </w:rPr>
      </w:pPr>
      <w:r>
        <w:rPr>
          <w:rFonts w:ascii="Times New Roman"/>
          <w:sz w:val="24"/>
          <w:szCs w:val="24"/>
          <w:rtl w:val="0"/>
        </w:rPr>
        <w:t xml:space="preserve"> Sandler, I. (2009). </w:t>
      </w:r>
      <w:r>
        <w:rPr>
          <w:rFonts w:ascii="Times New Roman"/>
          <w:i w:val="1"/>
          <w:iCs w:val="1"/>
          <w:sz w:val="24"/>
          <w:szCs w:val="24"/>
          <w:rtl w:val="0"/>
          <w:lang w:val="en-US"/>
        </w:rPr>
        <w:t xml:space="preserve">Abstract Expressionism and the American Experience: A Reevaluation. </w:t>
      </w:r>
      <w:r>
        <w:rPr>
          <w:rFonts w:ascii="Times New Roman"/>
          <w:sz w:val="24"/>
          <w:szCs w:val="24"/>
          <w:rtl w:val="0"/>
        </w:rPr>
        <w:t>Lenox: Hard Press.</w:t>
      </w:r>
    </w:p>
    <w:p>
      <w:pPr>
        <w:pStyle w:val="Body"/>
        <w:tabs>
          <w:tab w:val="left" w:pos="1687"/>
        </w:tabs>
        <w:rPr>
          <w:rFonts w:ascii="Times New Roman" w:cs="Times New Roman" w:hAnsi="Times New Roman" w:eastAsia="Times New Roman"/>
          <w:sz w:val="24"/>
          <w:szCs w:val="24"/>
        </w:rPr>
      </w:pPr>
      <w:r>
        <w:rPr>
          <w:rFonts w:ascii="Times New Roman"/>
          <w:sz w:val="24"/>
          <w:szCs w:val="24"/>
          <w:rtl w:val="0"/>
          <w:lang w:val="de-DE"/>
        </w:rPr>
        <w:t xml:space="preserve">Seitz, W. C. (1983). </w:t>
      </w:r>
      <w:r>
        <w:rPr>
          <w:rFonts w:ascii="Times New Roman"/>
          <w:i w:val="1"/>
          <w:iCs w:val="1"/>
          <w:sz w:val="24"/>
          <w:szCs w:val="24"/>
          <w:rtl w:val="0"/>
          <w:lang w:val="en-US"/>
        </w:rPr>
        <w:t>Abstract Expressionist Painting in America.</w:t>
      </w:r>
      <w:r>
        <w:rPr>
          <w:rFonts w:ascii="Times New Roman"/>
          <w:sz w:val="24"/>
          <w:szCs w:val="24"/>
          <w:rtl w:val="0"/>
        </w:rPr>
        <w:t xml:space="preserve"> Cambridge: Harvard University Press.</w:t>
      </w:r>
    </w:p>
    <w:p>
      <w:pPr>
        <w:pStyle w:val="Body"/>
        <w:tabs>
          <w:tab w:val="left" w:pos="1687"/>
        </w:tabs>
        <w:rPr>
          <w:rFonts w:ascii="Times New Roman" w:cs="Times New Roman" w:hAnsi="Times New Roman" w:eastAsia="Times New Roman"/>
          <w:sz w:val="24"/>
          <w:szCs w:val="24"/>
        </w:rPr>
      </w:pPr>
      <w:r>
        <w:rPr>
          <w:rFonts w:ascii="Times New Roman"/>
          <w:sz w:val="24"/>
          <w:szCs w:val="24"/>
          <w:rtl w:val="0"/>
          <w:lang w:val="de-DE"/>
        </w:rPr>
        <w:t xml:space="preserve">Siegel, K. (2011). </w:t>
      </w:r>
      <w:r>
        <w:rPr>
          <w:rFonts w:ascii="Times New Roman"/>
          <w:i w:val="1"/>
          <w:iCs w:val="1"/>
          <w:sz w:val="24"/>
          <w:szCs w:val="24"/>
          <w:rtl w:val="0"/>
          <w:lang w:val="en-US"/>
        </w:rPr>
        <w:t>Abstract Expressionism.</w:t>
      </w:r>
      <w:r>
        <w:rPr>
          <w:rFonts w:ascii="Times New Roman"/>
          <w:sz w:val="24"/>
          <w:szCs w:val="24"/>
          <w:rtl w:val="0"/>
          <w:lang w:val="es-ES_tradnl"/>
        </w:rPr>
        <w:t xml:space="preserve"> London: Phaidon Press.</w:t>
      </w:r>
    </w:p>
    <w:p>
      <w:pPr>
        <w:pStyle w:val="Body"/>
        <w:tabs>
          <w:tab w:val="left" w:pos="1687"/>
        </w:tabs>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drawing>
          <wp:inline distT="0" distB="0" distL="0" distR="0">
            <wp:extent cx="2286000" cy="2147770"/>
            <wp:effectExtent l="0" t="0" r="0" b="0"/>
            <wp:docPr id="1073741825" name="officeArt object" descr="abstract expressionists irascibles photo"/>
            <wp:cNvGraphicFramePr/>
            <a:graphic xmlns:a="http://schemas.openxmlformats.org/drawingml/2006/main">
              <a:graphicData uri="http://schemas.openxmlformats.org/drawingml/2006/picture">
                <pic:pic xmlns:pic="http://schemas.openxmlformats.org/drawingml/2006/picture">
                  <pic:nvPicPr>
                    <pic:cNvPr id="1073741825" name="image1.jpg" descr="abstract expressionists irascibles photo"/>
                    <pic:cNvPicPr/>
                  </pic:nvPicPr>
                  <pic:blipFill>
                    <a:blip r:embed="rId4">
                      <a:extLst/>
                    </a:blip>
                    <a:stretch>
                      <a:fillRect/>
                    </a:stretch>
                  </pic:blipFill>
                  <pic:spPr>
                    <a:xfrm>
                      <a:off x="0" y="0"/>
                      <a:ext cx="2286000" cy="2147770"/>
                    </a:xfrm>
                    <a:prstGeom prst="rect">
                      <a:avLst/>
                    </a:prstGeom>
                    <a:ln w="12700" cap="flat">
                      <a:noFill/>
                      <a:miter lim="400000"/>
                    </a:ln>
                    <a:effectLst/>
                  </pic:spPr>
                </pic:pic>
              </a:graphicData>
            </a:graphic>
          </wp:inline>
        </w:drawing>
      </w:r>
    </w:p>
    <w:p>
      <w:pPr>
        <w:pStyle w:val="Body"/>
        <w:tabs>
          <w:tab w:val="left" w:pos="1687"/>
        </w:tabs>
        <w:rPr>
          <w:rFonts w:ascii="Times New Roman" w:cs="Times New Roman" w:hAnsi="Times New Roman" w:eastAsia="Times New Roman"/>
          <w:sz w:val="24"/>
          <w:szCs w:val="24"/>
        </w:rPr>
      </w:pPr>
      <w:r>
        <w:rPr>
          <w:rFonts w:hAnsi="Times New Roman" w:hint="default"/>
          <w:sz w:val="24"/>
          <w:szCs w:val="24"/>
          <w:rtl w:val="0"/>
          <w:lang w:val="en-US"/>
        </w:rPr>
        <w:t>“</w:t>
      </w:r>
      <w:r>
        <w:rPr>
          <w:rFonts w:ascii="Times New Roman"/>
          <w:sz w:val="24"/>
          <w:szCs w:val="24"/>
          <w:rtl w:val="0"/>
          <w:lang w:val="en-US"/>
        </w:rPr>
        <w:t>The Irascibles,</w:t>
      </w:r>
      <w:r>
        <w:rPr>
          <w:rFonts w:hAnsi="Times New Roman" w:hint="default"/>
          <w:sz w:val="24"/>
          <w:szCs w:val="24"/>
          <w:rtl w:val="0"/>
          <w:lang w:val="en-US"/>
        </w:rPr>
        <w:t>”</w:t>
      </w:r>
      <w:r>
        <w:rPr>
          <w:rFonts w:ascii="Times New Roman"/>
          <w:sz w:val="24"/>
          <w:szCs w:val="24"/>
          <w:rtl w:val="0"/>
        </w:rPr>
        <w:t xml:space="preserve"> </w:t>
      </w:r>
      <w:r>
        <w:rPr>
          <w:rFonts w:ascii="Times New Roman"/>
          <w:i w:val="1"/>
          <w:iCs w:val="1"/>
          <w:sz w:val="24"/>
          <w:szCs w:val="24"/>
          <w:rtl w:val="0"/>
          <w:lang w:val="it-IT"/>
        </w:rPr>
        <w:t>Life Magazine</w:t>
      </w:r>
      <w:r>
        <w:rPr>
          <w:rFonts w:ascii="Times New Roman"/>
          <w:sz w:val="24"/>
          <w:szCs w:val="24"/>
          <w:rtl w:val="0"/>
        </w:rPr>
        <w:t xml:space="preserve">, 1951. Nina Leen Time Life Pictures/Getty Images. </w:t>
      </w:r>
      <w:hyperlink r:id="rId5" w:history="1">
        <w:r>
          <w:rPr>
            <w:rStyle w:val="Hyperlink.0"/>
            <w:rFonts w:ascii="Times New Roman"/>
            <w:sz w:val="24"/>
            <w:szCs w:val="24"/>
            <w:rtl w:val="0"/>
            <w:lang w:val="en-US"/>
          </w:rPr>
          <w:t>http://life.time.com/photographers/photographer-spotlight-nina-leen/attachment/08_00986802/</w:t>
        </w:r>
      </w:hyperlink>
    </w:p>
    <w:p>
      <w:pPr>
        <w:pStyle w:val="Body"/>
        <w:tabs>
          <w:tab w:val="left" w:pos="1687"/>
        </w:tabs>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drawing>
          <wp:inline distT="0" distB="0" distL="0" distR="0">
            <wp:extent cx="3771900" cy="190932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pic:nvPicPr>
                  <pic:blipFill>
                    <a:blip r:embed="rId6">
                      <a:extLst/>
                    </a:blip>
                    <a:stretch>
                      <a:fillRect/>
                    </a:stretch>
                  </pic:blipFill>
                  <pic:spPr>
                    <a:xfrm>
                      <a:off x="0" y="0"/>
                      <a:ext cx="3771900" cy="1909323"/>
                    </a:xfrm>
                    <a:prstGeom prst="rect">
                      <a:avLst/>
                    </a:prstGeom>
                    <a:ln w="12700" cap="flat">
                      <a:noFill/>
                      <a:miter lim="400000"/>
                    </a:ln>
                    <a:effectLst/>
                  </pic:spPr>
                </pic:pic>
              </a:graphicData>
            </a:graphic>
          </wp:inline>
        </w:drawing>
      </w:r>
    </w:p>
    <w:p>
      <w:pPr>
        <w:pStyle w:val="Body"/>
        <w:tabs>
          <w:tab w:val="left" w:pos="1687"/>
        </w:tabs>
        <w:rPr>
          <w:rFonts w:ascii="Times New Roman" w:cs="Times New Roman" w:hAnsi="Times New Roman" w:eastAsia="Times New Roman"/>
          <w:sz w:val="24"/>
          <w:szCs w:val="24"/>
        </w:rPr>
      </w:pPr>
      <w:r>
        <w:rPr>
          <w:rFonts w:ascii="Times New Roman"/>
          <w:sz w:val="24"/>
          <w:szCs w:val="24"/>
          <w:rtl w:val="0"/>
          <w:lang w:val="sv-SE"/>
        </w:rPr>
        <w:t xml:space="preserve">Jackson Pollock, </w:t>
      </w:r>
      <w:r>
        <w:rPr>
          <w:rFonts w:ascii="Times New Roman"/>
          <w:i w:val="1"/>
          <w:iCs w:val="1"/>
          <w:sz w:val="24"/>
          <w:szCs w:val="24"/>
          <w:rtl w:val="0"/>
          <w:lang w:val="en-US"/>
        </w:rPr>
        <w:t>Autumn Rhythm (Number 30)</w:t>
      </w:r>
      <w:r>
        <w:rPr>
          <w:rFonts w:ascii="Times New Roman"/>
          <w:sz w:val="24"/>
          <w:szCs w:val="24"/>
          <w:rtl w:val="0"/>
        </w:rPr>
        <w:t>, 1950. Enamel on canva. 105 x 207 in. (266.7 x 525.8 cm).</w:t>
      </w:r>
      <w:r>
        <w:rPr>
          <w:rtl w:val="0"/>
        </w:rPr>
        <w:t xml:space="preserve"> </w:t>
      </w:r>
      <w:hyperlink r:id="rId7" w:history="1">
        <w:r>
          <w:rPr>
            <w:rStyle w:val="Hyperlink.0"/>
            <w:rFonts w:ascii="Times New Roman"/>
            <w:sz w:val="24"/>
            <w:szCs w:val="24"/>
            <w:rtl w:val="0"/>
          </w:rPr>
          <w:t>http://www.metmuseum.org/toah/works-of-art/57.92</w:t>
        </w:r>
      </w:hyperlink>
      <w:r>
        <w:rPr>
          <w:rFonts w:ascii="Times New Roman"/>
          <w:sz w:val="24"/>
          <w:szCs w:val="24"/>
          <w:rtl w:val="0"/>
        </w:rPr>
        <w:t xml:space="preserve"> </w:t>
      </w:r>
    </w:p>
    <w:p>
      <w:pPr>
        <w:pStyle w:val="Body"/>
        <w:tabs>
          <w:tab w:val="left" w:pos="1687"/>
        </w:tabs>
        <w:rPr>
          <w:rFonts w:ascii="Times New Roman" w:cs="Times New Roman" w:hAnsi="Times New Roman" w:eastAsia="Times New Roman"/>
          <w:sz w:val="24"/>
          <w:szCs w:val="24"/>
        </w:rPr>
      </w:pPr>
    </w:p>
    <w:p>
      <w:pPr>
        <w:pStyle w:val="Body"/>
        <w:tabs>
          <w:tab w:val="left" w:pos="1687"/>
        </w:tabs>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drawing>
          <wp:inline distT="0" distB="0" distL="0" distR="0">
            <wp:extent cx="2400300" cy="283723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pic:nvPicPr>
                  <pic:blipFill>
                    <a:blip r:embed="rId8">
                      <a:extLst/>
                    </a:blip>
                    <a:stretch>
                      <a:fillRect/>
                    </a:stretch>
                  </pic:blipFill>
                  <pic:spPr>
                    <a:xfrm>
                      <a:off x="0" y="0"/>
                      <a:ext cx="2400300" cy="2837234"/>
                    </a:xfrm>
                    <a:prstGeom prst="rect">
                      <a:avLst/>
                    </a:prstGeom>
                    <a:ln w="12700" cap="flat">
                      <a:noFill/>
                      <a:miter lim="400000"/>
                    </a:ln>
                    <a:effectLst/>
                  </pic:spPr>
                </pic:pic>
              </a:graphicData>
            </a:graphic>
          </wp:inline>
        </w:drawing>
      </w:r>
    </w:p>
    <w:p>
      <w:pPr>
        <w:pStyle w:val="Body"/>
        <w:tabs>
          <w:tab w:val="left" w:pos="1687"/>
        </w:tabs>
        <w:rPr>
          <w:rFonts w:ascii="Times New Roman" w:cs="Times New Roman" w:hAnsi="Times New Roman" w:eastAsia="Times New Roman"/>
          <w:sz w:val="24"/>
          <w:szCs w:val="24"/>
        </w:rPr>
      </w:pPr>
      <w:r>
        <w:rPr>
          <w:rFonts w:ascii="Times New Roman"/>
          <w:sz w:val="24"/>
          <w:szCs w:val="24"/>
          <w:rtl w:val="0"/>
          <w:lang w:val="en-US"/>
        </w:rPr>
        <w:t xml:space="preserve">Mark Rothko, </w:t>
      </w:r>
      <w:r>
        <w:rPr>
          <w:rFonts w:ascii="Times New Roman"/>
          <w:i w:val="1"/>
          <w:iCs w:val="1"/>
          <w:sz w:val="24"/>
          <w:szCs w:val="24"/>
          <w:rtl w:val="0"/>
          <w:lang w:val="en-US"/>
        </w:rPr>
        <w:t>Untitled (Blue, Yellow, Green on Red)</w:t>
      </w:r>
      <w:r>
        <w:rPr>
          <w:rFonts w:ascii="Times New Roman"/>
          <w:sz w:val="24"/>
          <w:szCs w:val="24"/>
          <w:rtl w:val="0"/>
        </w:rPr>
        <w:t xml:space="preserve">, 1954. Oil on canvas, 77 3/4 </w:t>
      </w:r>
      <w:r>
        <w:rPr>
          <w:rFonts w:hAnsi="Times New Roman" w:hint="default"/>
          <w:sz w:val="24"/>
          <w:szCs w:val="24"/>
          <w:rtl w:val="0"/>
          <w:lang w:val="en-US"/>
        </w:rPr>
        <w:t xml:space="preserve">× </w:t>
      </w:r>
      <w:r>
        <w:rPr>
          <w:rFonts w:ascii="Times New Roman"/>
          <w:sz w:val="24"/>
          <w:szCs w:val="24"/>
          <w:rtl w:val="0"/>
        </w:rPr>
        <w:t xml:space="preserve">65 1/2 in. (197.5 </w:t>
      </w:r>
      <w:r>
        <w:rPr>
          <w:rFonts w:hAnsi="Times New Roman" w:hint="default"/>
          <w:sz w:val="24"/>
          <w:szCs w:val="24"/>
          <w:rtl w:val="0"/>
          <w:lang w:val="en-US"/>
        </w:rPr>
        <w:t xml:space="preserve">× </w:t>
      </w:r>
      <w:r>
        <w:rPr>
          <w:rFonts w:ascii="Times New Roman"/>
          <w:sz w:val="24"/>
          <w:szCs w:val="24"/>
          <w:rtl w:val="0"/>
          <w:lang w:val="en-US"/>
        </w:rPr>
        <w:t>166.4 cm). Whitney Museum of American Art, New York; gift of The American Contemporary Art Foundation Inc., Leonard A. Lauder,</w:t>
      </w:r>
      <w:r>
        <w:rPr>
          <w:rFonts w:hAnsi="Times New Roman" w:hint="default"/>
          <w:sz w:val="24"/>
          <w:szCs w:val="24"/>
          <w:rtl w:val="0"/>
          <w:lang w:val="en-US"/>
        </w:rPr>
        <w:t> </w:t>
      </w:r>
      <w:r>
        <w:rPr>
          <w:rFonts w:ascii="Times New Roman"/>
          <w:sz w:val="24"/>
          <w:szCs w:val="24"/>
          <w:rtl w:val="0"/>
        </w:rPr>
        <w:t>President</w:t>
      </w:r>
      <w:r>
        <w:rPr>
          <w:rFonts w:hAnsi="Times New Roman" w:hint="default"/>
          <w:sz w:val="24"/>
          <w:szCs w:val="24"/>
          <w:rtl w:val="0"/>
          <w:lang w:val="en-US"/>
        </w:rPr>
        <w:t xml:space="preserve">  </w:t>
      </w:r>
      <w:r>
        <w:rPr>
          <w:rFonts w:ascii="Times New Roman"/>
          <w:sz w:val="24"/>
          <w:szCs w:val="24"/>
          <w:rtl w:val="0"/>
        </w:rPr>
        <w:t>2002.261</w:t>
      </w:r>
    </w:p>
    <w:p>
      <w:pPr>
        <w:pStyle w:val="Body"/>
        <w:tabs>
          <w:tab w:val="left" w:pos="1687"/>
        </w:tabs>
      </w:pPr>
      <w:hyperlink r:id="rId9" w:history="1">
        <w:r>
          <w:rPr>
            <w:rStyle w:val="Hyperlink.0"/>
            <w:rFonts w:ascii="Times New Roman"/>
            <w:sz w:val="24"/>
            <w:szCs w:val="24"/>
            <w:rtl w:val="0"/>
            <w:lang w:val="en-US"/>
          </w:rPr>
          <w:t>http://whitney.org/Collection/MarkRothko/2002261</w:t>
        </w:r>
      </w:hyperlink>
      <w:r>
        <w:rPr>
          <w:rFonts w:ascii="Times New Roman"/>
          <w:sz w:val="24"/>
          <w:szCs w:val="24"/>
          <w:rtl w:val="0"/>
        </w:rPr>
        <w:t xml:space="preserve"> </w:t>
      </w:r>
      <w:r>
        <w:rPr>
          <w:rFonts w:ascii="Times New Roman" w:cs="Times New Roman" w:hAnsi="Times New Roman" w:eastAsia="Times New Roman"/>
          <w:sz w:val="24"/>
          <w:szCs w:val="24"/>
        </w:rPr>
      </w:r>
    </w:p>
    <w:sectPr>
      <w:headerReference w:type="default" r:id="rId10"/>
      <w:footerReference w:type="default" r:id="rId11"/>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tl w:val="0"/>
        <w:lang w:val="en-US"/>
      </w:rPr>
      <w:t>Maia Toteva</w:t>
      <w:tab/>
      <w:tab/>
      <w:t>Abstract Expressionism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yperlink" Target="http://life.time.com/photographers/photographer-spotlight-nina-leen/attachment/08_00986802/" TargetMode="External"/><Relationship Id="rId6" Type="http://schemas.openxmlformats.org/officeDocument/2006/relationships/image" Target="media/image2.jpeg"/><Relationship Id="rId7" Type="http://schemas.openxmlformats.org/officeDocument/2006/relationships/hyperlink" Target="http://www.metmuseum.org/toah/works-of-art/57.92" TargetMode="External"/><Relationship Id="rId8" Type="http://schemas.openxmlformats.org/officeDocument/2006/relationships/image" Target="media/image3.jpeg"/><Relationship Id="rId9" Type="http://schemas.openxmlformats.org/officeDocument/2006/relationships/hyperlink" Target="http://whitney.org/Collection/MarkRothko/2002261"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