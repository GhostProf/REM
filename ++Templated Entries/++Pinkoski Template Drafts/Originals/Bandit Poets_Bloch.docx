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3E9117" w14:textId="77777777" w:rsidR="00490512" w:rsidRDefault="00040C25">
      <w:pPr>
        <w:pStyle w:val="normal0"/>
        <w:spacing w:after="0"/>
        <w:jc w:val="left"/>
      </w:pPr>
      <w:r>
        <w:rPr>
          <w:rFonts w:ascii="Times New Roman" w:eastAsia="Times New Roman" w:hAnsi="Times New Roman" w:cs="Times New Roman"/>
          <w:sz w:val="24"/>
        </w:rPr>
        <w:t>Julia Bloch, Bard College</w:t>
      </w:r>
    </w:p>
    <w:p w14:paraId="1850F2AE" w14:textId="77777777" w:rsidR="00490512" w:rsidRDefault="00040C25">
      <w:pPr>
        <w:pStyle w:val="normal0"/>
        <w:spacing w:after="0"/>
        <w:jc w:val="left"/>
      </w:pPr>
      <w:r>
        <w:rPr>
          <w:rFonts w:ascii="Times New Roman" w:eastAsia="Times New Roman" w:hAnsi="Times New Roman" w:cs="Times New Roman"/>
          <w:sz w:val="24"/>
        </w:rPr>
        <w:t>jbloch@bard.edu</w:t>
      </w:r>
    </w:p>
    <w:p w14:paraId="747AB016" w14:textId="77777777" w:rsidR="00490512" w:rsidRDefault="00040C25">
      <w:pPr>
        <w:pStyle w:val="normal0"/>
        <w:spacing w:after="0"/>
        <w:jc w:val="left"/>
      </w:pPr>
      <w:r>
        <w:rPr>
          <w:rFonts w:ascii="Times New Roman" w:eastAsia="Times New Roman" w:hAnsi="Times New Roman" w:cs="Times New Roman"/>
          <w:sz w:val="24"/>
        </w:rPr>
        <w:t>August 6, 2012</w:t>
      </w:r>
    </w:p>
    <w:p w14:paraId="21C222A5" w14:textId="77777777" w:rsidR="00490512" w:rsidRDefault="00490512">
      <w:pPr>
        <w:pStyle w:val="normal0"/>
        <w:spacing w:after="0"/>
        <w:jc w:val="left"/>
      </w:pPr>
    </w:p>
    <w:p w14:paraId="2FB7E816" w14:textId="77777777" w:rsidR="00490512" w:rsidRDefault="00040C25">
      <w:pPr>
        <w:pStyle w:val="normal0"/>
        <w:spacing w:after="0"/>
        <w:jc w:val="left"/>
      </w:pPr>
      <w:proofErr w:type="spellStart"/>
      <w:r>
        <w:rPr>
          <w:rFonts w:ascii="Times New Roman" w:eastAsia="Times New Roman" w:hAnsi="Times New Roman" w:cs="Times New Roman"/>
          <w:sz w:val="24"/>
        </w:rPr>
        <w:t>Routledge</w:t>
      </w:r>
      <w:proofErr w:type="spellEnd"/>
      <w:r>
        <w:rPr>
          <w:rFonts w:ascii="Times New Roman" w:eastAsia="Times New Roman" w:hAnsi="Times New Roman" w:cs="Times New Roman"/>
          <w:sz w:val="24"/>
        </w:rPr>
        <w:t xml:space="preserve"> Encyclopedia of Modernism:</w:t>
      </w:r>
    </w:p>
    <w:p w14:paraId="3D4F6D28" w14:textId="77777777" w:rsidR="00490512" w:rsidRDefault="00040C25">
      <w:pPr>
        <w:pStyle w:val="normal0"/>
        <w:spacing w:after="0"/>
        <w:jc w:val="left"/>
      </w:pPr>
      <w:r>
        <w:rPr>
          <w:rFonts w:ascii="Times New Roman" w:eastAsia="Times New Roman" w:hAnsi="Times New Roman" w:cs="Times New Roman"/>
          <w:sz w:val="24"/>
        </w:rPr>
        <w:t>The Buddha Bandit Poets</w:t>
      </w:r>
    </w:p>
    <w:p w14:paraId="2B1B7737" w14:textId="77777777" w:rsidR="00490512" w:rsidRDefault="00490512">
      <w:pPr>
        <w:pStyle w:val="normal0"/>
        <w:spacing w:after="0"/>
        <w:jc w:val="left"/>
      </w:pPr>
    </w:p>
    <w:p w14:paraId="57B95118" w14:textId="77777777" w:rsidR="00490512" w:rsidRDefault="00040C25">
      <w:pPr>
        <w:pStyle w:val="normal0"/>
        <w:spacing w:after="0"/>
        <w:jc w:val="left"/>
      </w:pPr>
      <w:r>
        <w:rPr>
          <w:rFonts w:ascii="Times New Roman" w:eastAsia="Times New Roman" w:hAnsi="Times New Roman" w:cs="Times New Roman"/>
          <w:b/>
          <w:sz w:val="24"/>
        </w:rPr>
        <w:t>The Buddha Bandit Poets</w:t>
      </w:r>
    </w:p>
    <w:p w14:paraId="7B68F6EF" w14:textId="77777777" w:rsidR="00490512" w:rsidRDefault="00490512">
      <w:pPr>
        <w:pStyle w:val="normal0"/>
        <w:spacing w:after="0"/>
        <w:jc w:val="left"/>
      </w:pPr>
    </w:p>
    <w:p w14:paraId="04D61A46" w14:textId="77777777" w:rsidR="00490512" w:rsidRDefault="00040C25">
      <w:pPr>
        <w:pStyle w:val="normal0"/>
        <w:spacing w:after="0"/>
        <w:jc w:val="left"/>
      </w:pPr>
      <w:r>
        <w:rPr>
          <w:rFonts w:ascii="Times New Roman" w:eastAsia="Times New Roman" w:hAnsi="Times New Roman" w:cs="Times New Roman"/>
          <w:sz w:val="24"/>
        </w:rPr>
        <w:t>In 1978</w:t>
      </w:r>
      <w:ins w:id="0" w:author="" w:date="2014-07-28T15:03:00Z">
        <w:r>
          <w:rPr>
            <w:rFonts w:ascii="Times New Roman" w:eastAsia="Times New Roman" w:hAnsi="Times New Roman" w:cs="Times New Roman"/>
            <w:sz w:val="24"/>
          </w:rPr>
          <w:t>,</w:t>
        </w:r>
      </w:ins>
      <w:r>
        <w:rPr>
          <w:rFonts w:ascii="Times New Roman" w:eastAsia="Times New Roman" w:hAnsi="Times New Roman" w:cs="Times New Roman"/>
          <w:sz w:val="24"/>
        </w:rPr>
        <w:t xml:space="preserve"> Asian American poets Garrett </w:t>
      </w: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Inada, and Alan Chong Lau published </w:t>
      </w:r>
      <w:r>
        <w:rPr>
          <w:rFonts w:ascii="Times New Roman" w:eastAsia="Times New Roman" w:hAnsi="Times New Roman" w:cs="Times New Roman"/>
          <w:i/>
          <w:sz w:val="24"/>
        </w:rPr>
        <w:t>The Buddha Bandits Down Highway 99</w:t>
      </w:r>
      <w:r>
        <w:rPr>
          <w:rFonts w:ascii="Times New Roman" w:eastAsia="Times New Roman" w:hAnsi="Times New Roman" w:cs="Times New Roman"/>
          <w:sz w:val="24"/>
        </w:rPr>
        <w:t>, a collaborative anthology of poems dedicated to meditations on the highway that runs north</w:t>
      </w:r>
      <w:ins w:id="1" w:author="" w:date="2014-07-28T15:03:00Z">
        <w:r>
          <w:rPr>
            <w:rFonts w:ascii="Times New Roman" w:eastAsia="Times New Roman" w:hAnsi="Times New Roman" w:cs="Times New Roman"/>
            <w:sz w:val="24"/>
          </w:rPr>
          <w:t xml:space="preserve"> to </w:t>
        </w:r>
      </w:ins>
      <w:del w:id="2" w:author="" w:date="2014-07-28T15:03:00Z">
        <w:r w:rsidDel="00040C2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south across California’s Central Valley. The </w:t>
      </w:r>
      <w:del w:id="3" w:author="" w:date="2014-07-28T15:04:00Z">
        <w:r w:rsidDel="00040C25">
          <w:rPr>
            <w:rFonts w:ascii="Times New Roman" w:eastAsia="Times New Roman" w:hAnsi="Times New Roman" w:cs="Times New Roman"/>
            <w:sz w:val="24"/>
          </w:rPr>
          <w:delText>“</w:delText>
        </w:r>
      </w:del>
      <w:r>
        <w:rPr>
          <w:rFonts w:ascii="Times New Roman" w:eastAsia="Times New Roman" w:hAnsi="Times New Roman" w:cs="Times New Roman"/>
          <w:sz w:val="24"/>
        </w:rPr>
        <w:t>Buddha Bandits</w:t>
      </w:r>
      <w:del w:id="4" w:author="" w:date="2014-07-28T15:04:00Z">
        <w:r w:rsidDel="00040C2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helped inaugurate a wave of activist Asian American poetry after </w:t>
      </w:r>
      <w:del w:id="5" w:author="" w:date="2014-07-28T15:04:00Z">
        <w:r w:rsidDel="00040C25">
          <w:rPr>
            <w:rFonts w:ascii="Times New Roman" w:eastAsia="Times New Roman" w:hAnsi="Times New Roman" w:cs="Times New Roman"/>
            <w:sz w:val="24"/>
          </w:rPr>
          <w:delText>m</w:delText>
        </w:r>
        <w:r w:rsidDel="00040C25">
          <w:rPr>
            <w:rFonts w:ascii="Times New Roman" w:eastAsia="Times New Roman" w:hAnsi="Times New Roman" w:cs="Times New Roman"/>
            <w:sz w:val="24"/>
          </w:rPr>
          <w:delText>odernism</w:delText>
        </w:r>
      </w:del>
      <w:ins w:id="6" w:author="" w:date="2014-07-28T15:04:00Z">
        <w:r>
          <w:rPr>
            <w:rFonts w:ascii="Times New Roman" w:eastAsia="Times New Roman" w:hAnsi="Times New Roman" w:cs="Times New Roman"/>
            <w:sz w:val="24"/>
          </w:rPr>
          <w:t>M</w:t>
        </w:r>
        <w:r>
          <w:rPr>
            <w:rFonts w:ascii="Times New Roman" w:eastAsia="Times New Roman" w:hAnsi="Times New Roman" w:cs="Times New Roman"/>
            <w:sz w:val="24"/>
          </w:rPr>
          <w:t>odernism</w:t>
        </w:r>
      </w:ins>
      <w:r>
        <w:rPr>
          <w:rFonts w:ascii="Times New Roman" w:eastAsia="Times New Roman" w:hAnsi="Times New Roman" w:cs="Times New Roman"/>
          <w:sz w:val="24"/>
        </w:rPr>
        <w:t>.</w:t>
      </w:r>
    </w:p>
    <w:p w14:paraId="24BAB531" w14:textId="77777777" w:rsidR="00490512" w:rsidRDefault="00040C25">
      <w:pPr>
        <w:pStyle w:val="normal0"/>
        <w:spacing w:after="0"/>
        <w:ind w:firstLine="720"/>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Inada, and Lau all spent formative years in California before coming to prominence as significan</w:t>
      </w:r>
      <w:ins w:id="7" w:author="" w:date="2014-07-28T15:04:00Z">
        <w:r>
          <w:rPr>
            <w:rFonts w:ascii="Times New Roman" w:eastAsia="Times New Roman" w:hAnsi="Times New Roman" w:cs="Times New Roman"/>
            <w:sz w:val="24"/>
          </w:rPr>
          <w:t>t</w:t>
        </w:r>
      </w:ins>
      <w:r>
        <w:rPr>
          <w:rFonts w:ascii="Times New Roman" w:eastAsia="Times New Roman" w:hAnsi="Times New Roman" w:cs="Times New Roman"/>
          <w:sz w:val="24"/>
        </w:rPr>
        <w:t xml:space="preserve"> Asian American writers. Garrett Kaoru </w:t>
      </w: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is of Japanese descent and was born in 1951 in Volcano, Hawaii. When he was a child, his family mo</w:t>
      </w:r>
      <w:r>
        <w:rPr>
          <w:rFonts w:ascii="Times New Roman" w:eastAsia="Times New Roman" w:hAnsi="Times New Roman" w:cs="Times New Roman"/>
          <w:sz w:val="24"/>
        </w:rPr>
        <w:t xml:space="preserve">ved to California’s San Fernando Valley before settling in Gardena, a Japanese American community in south Los Angeles. </w:t>
      </w: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graduated from Pomona College, completed graduate work at the University of Michigan, and earned an M.F.A. from the University of </w:t>
      </w:r>
      <w:r>
        <w:rPr>
          <w:rFonts w:ascii="Times New Roman" w:eastAsia="Times New Roman" w:hAnsi="Times New Roman" w:cs="Times New Roman"/>
          <w:sz w:val="24"/>
        </w:rPr>
        <w:t xml:space="preserve">California at Irvine. </w:t>
      </w:r>
      <w:proofErr w:type="spellStart"/>
      <w:r>
        <w:rPr>
          <w:rFonts w:ascii="Times New Roman" w:eastAsia="Times New Roman" w:hAnsi="Times New Roman" w:cs="Times New Roman"/>
          <w:sz w:val="24"/>
        </w:rPr>
        <w:t>Hongo’s</w:t>
      </w:r>
      <w:proofErr w:type="spellEnd"/>
      <w:r>
        <w:rPr>
          <w:rFonts w:ascii="Times New Roman" w:eastAsia="Times New Roman" w:hAnsi="Times New Roman" w:cs="Times New Roman"/>
          <w:sz w:val="24"/>
        </w:rPr>
        <w:t xml:space="preserve"> 1988 collection </w:t>
      </w:r>
      <w:r>
        <w:rPr>
          <w:rFonts w:ascii="Times New Roman" w:eastAsia="Times New Roman" w:hAnsi="Times New Roman" w:cs="Times New Roman"/>
          <w:i/>
          <w:sz w:val="24"/>
        </w:rPr>
        <w:t xml:space="preserve">The River of Heaven </w:t>
      </w:r>
      <w:r>
        <w:rPr>
          <w:rFonts w:ascii="Times New Roman" w:eastAsia="Times New Roman" w:hAnsi="Times New Roman" w:cs="Times New Roman"/>
          <w:sz w:val="24"/>
        </w:rPr>
        <w:t xml:space="preserve">was a finalist for the Pulitzer Prize. </w:t>
      </w:r>
    </w:p>
    <w:p w14:paraId="29C5D066" w14:textId="77777777" w:rsidR="00490512" w:rsidRDefault="00040C25">
      <w:pPr>
        <w:pStyle w:val="normal0"/>
        <w:spacing w:after="0"/>
        <w:ind w:firstLine="720"/>
        <w:jc w:val="left"/>
      </w:pPr>
      <w:r>
        <w:rPr>
          <w:rFonts w:ascii="Times New Roman" w:eastAsia="Times New Roman" w:hAnsi="Times New Roman" w:cs="Times New Roman"/>
          <w:sz w:val="24"/>
        </w:rPr>
        <w:t xml:space="preserve">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Inada is also of Japanese descent and was born in 1938 in Fresno, California. In 1942, as a result of Executive Order 9066, which authori</w:t>
      </w:r>
      <w:r>
        <w:rPr>
          <w:rFonts w:ascii="Times New Roman" w:eastAsia="Times New Roman" w:hAnsi="Times New Roman" w:cs="Times New Roman"/>
          <w:sz w:val="24"/>
        </w:rPr>
        <w:t xml:space="preserve">zed the U.S. army to “exclude” citizens from designated military areas on the West Coast, Inada and his family were interned in camps in California, Arkansas, and Colorado. Inada wrote about these experiences in his 1992 collection </w:t>
      </w:r>
      <w:r>
        <w:rPr>
          <w:rFonts w:ascii="Times New Roman" w:eastAsia="Times New Roman" w:hAnsi="Times New Roman" w:cs="Times New Roman"/>
          <w:i/>
          <w:sz w:val="24"/>
        </w:rPr>
        <w:t>Legends from Camp</w:t>
      </w:r>
      <w:r>
        <w:rPr>
          <w:rFonts w:ascii="Times New Roman" w:eastAsia="Times New Roman" w:hAnsi="Times New Roman" w:cs="Times New Roman"/>
          <w:sz w:val="24"/>
        </w:rPr>
        <w:t>, which</w:t>
      </w:r>
      <w:r>
        <w:rPr>
          <w:rFonts w:ascii="Times New Roman" w:eastAsia="Times New Roman" w:hAnsi="Times New Roman" w:cs="Times New Roman"/>
          <w:sz w:val="24"/>
        </w:rPr>
        <w:t xml:space="preserve"> won the National Book Award. Inada attended California State University, Fresno, and the University of California, Berkeley, and earned an M.F.A. at the University of Oregon before going on to teach at Southern Oregon University in Ashland. </w:t>
      </w:r>
    </w:p>
    <w:p w14:paraId="24D8AA5B" w14:textId="77777777" w:rsidR="00490512" w:rsidRDefault="00040C25">
      <w:pPr>
        <w:pStyle w:val="normal0"/>
        <w:spacing w:after="0"/>
        <w:ind w:firstLine="720"/>
        <w:jc w:val="left"/>
      </w:pPr>
      <w:r>
        <w:rPr>
          <w:rFonts w:ascii="Times New Roman" w:eastAsia="Times New Roman" w:hAnsi="Times New Roman" w:cs="Times New Roman"/>
          <w:sz w:val="24"/>
        </w:rPr>
        <w:t>Chinese Ameri</w:t>
      </w:r>
      <w:r>
        <w:rPr>
          <w:rFonts w:ascii="Times New Roman" w:eastAsia="Times New Roman" w:hAnsi="Times New Roman" w:cs="Times New Roman"/>
          <w:sz w:val="24"/>
        </w:rPr>
        <w:t>can poet Alan Chong Lau was born in 1948 in Oroville, California, and grew up in Paradise, California. He attended the Nanga School in Kyoto, Japan, and studied art at the University of California, Santa Cruz. In the late 1970s</w:t>
      </w:r>
      <w:ins w:id="8" w:author="" w:date="2014-07-28T15:07:00Z">
        <w:r>
          <w:rPr>
            <w:rFonts w:ascii="Times New Roman" w:eastAsia="Times New Roman" w:hAnsi="Times New Roman" w:cs="Times New Roman"/>
            <w:sz w:val="24"/>
          </w:rPr>
          <w:t>,</w:t>
        </w:r>
      </w:ins>
      <w:r>
        <w:rPr>
          <w:rFonts w:ascii="Times New Roman" w:eastAsia="Times New Roman" w:hAnsi="Times New Roman" w:cs="Times New Roman"/>
          <w:sz w:val="24"/>
        </w:rPr>
        <w:t xml:space="preserve"> Lau moved to Seattle, Washin</w:t>
      </w:r>
      <w:r>
        <w:rPr>
          <w:rFonts w:ascii="Times New Roman" w:eastAsia="Times New Roman" w:hAnsi="Times New Roman" w:cs="Times New Roman"/>
          <w:sz w:val="24"/>
        </w:rPr>
        <w:t>gton, where he began working at an Asian produce grocery store in Seattle’s Chinatown district</w:t>
      </w:r>
      <w:ins w:id="9" w:author="" w:date="2014-07-28T15:07:00Z">
        <w:r>
          <w:rPr>
            <w:rFonts w:ascii="Times New Roman" w:eastAsia="Times New Roman" w:hAnsi="Times New Roman" w:cs="Times New Roman"/>
            <w:sz w:val="24"/>
          </w:rPr>
          <w:t>:</w:t>
        </w:r>
      </w:ins>
      <w:del w:id="10" w:author="" w:date="2014-07-28T15:07:00Z">
        <w:r w:rsidDel="00040C2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11" w:author="" w:date="2014-07-28T15:07:00Z">
        <w:r>
          <w:rPr>
            <w:rFonts w:ascii="Times New Roman" w:eastAsia="Times New Roman" w:hAnsi="Times New Roman" w:cs="Times New Roman"/>
            <w:sz w:val="24"/>
          </w:rPr>
          <w:t xml:space="preserve">an </w:t>
        </w:r>
      </w:ins>
      <w:r>
        <w:rPr>
          <w:rFonts w:ascii="Times New Roman" w:eastAsia="Times New Roman" w:hAnsi="Times New Roman" w:cs="Times New Roman"/>
          <w:sz w:val="24"/>
        </w:rPr>
        <w:t>experience</w:t>
      </w:r>
      <w:del w:id="12" w:author="" w:date="2014-07-28T15:07:00Z">
        <w:r w:rsidDel="00040C25">
          <w:rPr>
            <w:rFonts w:ascii="Times New Roman" w:eastAsia="Times New Roman" w:hAnsi="Times New Roman" w:cs="Times New Roman"/>
            <w:sz w:val="24"/>
          </w:rPr>
          <w:delText>s</w:delText>
        </w:r>
      </w:del>
      <w:r>
        <w:rPr>
          <w:rFonts w:ascii="Times New Roman" w:eastAsia="Times New Roman" w:hAnsi="Times New Roman" w:cs="Times New Roman"/>
          <w:sz w:val="24"/>
        </w:rPr>
        <w:t xml:space="preserve"> he explores in his 2000 poetry collection </w:t>
      </w:r>
      <w:r>
        <w:rPr>
          <w:rFonts w:ascii="Times New Roman" w:eastAsia="Times New Roman" w:hAnsi="Times New Roman" w:cs="Times New Roman"/>
          <w:i/>
          <w:sz w:val="24"/>
        </w:rPr>
        <w:t>Blues and Greens: A Produce Worker’s Journal.</w:t>
      </w:r>
      <w:r>
        <w:rPr>
          <w:rFonts w:ascii="Times New Roman" w:eastAsia="Times New Roman" w:hAnsi="Times New Roman" w:cs="Times New Roman"/>
          <w:sz w:val="24"/>
        </w:rPr>
        <w:t xml:space="preserve"> Lau also continues to work as an artist, exhibiting works in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sumi</w:t>
      </w:r>
      <w:proofErr w:type="spellEnd"/>
      <w:r>
        <w:rPr>
          <w:rFonts w:ascii="Times New Roman" w:eastAsia="Times New Roman" w:hAnsi="Times New Roman" w:cs="Times New Roman"/>
          <w:sz w:val="24"/>
        </w:rPr>
        <w:t xml:space="preserve">-e ink painting and mixed media. </w:t>
      </w:r>
    </w:p>
    <w:p w14:paraId="270C1B9C" w14:textId="77777777" w:rsidR="00490512" w:rsidRDefault="00040C25">
      <w:pPr>
        <w:pStyle w:val="normal0"/>
        <w:spacing w:after="0"/>
        <w:ind w:firstLine="720"/>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Inada, and Lau first collaborated as the Buddha Bandits in 1977 </w:t>
      </w:r>
      <w:del w:id="13" w:author="" w:date="2014-07-28T15:08:00Z">
        <w:r w:rsidDel="00040C25">
          <w:rPr>
            <w:rFonts w:ascii="Times New Roman" w:eastAsia="Times New Roman" w:hAnsi="Times New Roman" w:cs="Times New Roman"/>
            <w:sz w:val="24"/>
          </w:rPr>
          <w:delText>in</w:delText>
        </w:r>
      </w:del>
      <w:ins w:id="14" w:author="" w:date="2014-07-28T15:08:00Z">
        <w:r>
          <w:rPr>
            <w:rFonts w:ascii="Times New Roman" w:eastAsia="Times New Roman" w:hAnsi="Times New Roman" w:cs="Times New Roman"/>
            <w:sz w:val="24"/>
          </w:rPr>
          <w:t xml:space="preserve"> through</w:t>
        </w:r>
      </w:ins>
      <w:del w:id="15" w:author="" w:date="2014-07-28T15:08:00Z">
        <w:r w:rsidDel="00040C25">
          <w:rPr>
            <w:rFonts w:ascii="Times New Roman" w:eastAsia="Times New Roman" w:hAnsi="Times New Roman" w:cs="Times New Roman"/>
            <w:sz w:val="24"/>
          </w:rPr>
          <w:delText xml:space="preserve"> </w:delText>
        </w:r>
      </w:del>
      <w:ins w:id="16" w:author="" w:date="2014-07-28T15:08:00Z">
        <w:r>
          <w:rPr>
            <w:rFonts w:ascii="Times New Roman" w:eastAsia="Times New Roman" w:hAnsi="Times New Roman" w:cs="Times New Roman"/>
            <w:sz w:val="24"/>
          </w:rPr>
          <w:t xml:space="preserve"> </w:t>
        </w:r>
      </w:ins>
      <w:r>
        <w:rPr>
          <w:rFonts w:ascii="Times New Roman" w:eastAsia="Times New Roman" w:hAnsi="Times New Roman" w:cs="Times New Roman"/>
          <w:sz w:val="24"/>
        </w:rPr>
        <w:t>a performance of music and poetry at California State University, Long Beach. Their 1978 anthology</w:t>
      </w:r>
      <w:ins w:id="17" w:author="" w:date="2014-07-28T15:08: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r>
        <w:rPr>
          <w:rFonts w:ascii="Times New Roman" w:eastAsia="Times New Roman" w:hAnsi="Times New Roman" w:cs="Times New Roman"/>
          <w:i/>
          <w:sz w:val="24"/>
        </w:rPr>
        <w:t>The Buddha Bandits Down Highway 99</w:t>
      </w:r>
      <w:ins w:id="18" w:author="" w:date="2014-07-28T15:08:00Z">
        <w:r>
          <w:rPr>
            <w:rFonts w:ascii="Times New Roman" w:eastAsia="Times New Roman" w:hAnsi="Times New Roman" w:cs="Times New Roman"/>
            <w:i/>
            <w:sz w:val="24"/>
          </w:rPr>
          <w:t>,</w:t>
        </w:r>
      </w:ins>
      <w:r>
        <w:rPr>
          <w:rFonts w:ascii="Times New Roman" w:eastAsia="Times New Roman" w:hAnsi="Times New Roman" w:cs="Times New Roman"/>
          <w:i/>
          <w:sz w:val="24"/>
        </w:rPr>
        <w:t xml:space="preserve"> </w:t>
      </w:r>
      <w:r>
        <w:rPr>
          <w:rFonts w:ascii="Times New Roman" w:eastAsia="Times New Roman" w:hAnsi="Times New Roman" w:cs="Times New Roman"/>
          <w:sz w:val="24"/>
        </w:rPr>
        <w:t>engages w</w:t>
      </w:r>
      <w:r>
        <w:rPr>
          <w:rFonts w:ascii="Times New Roman" w:eastAsia="Times New Roman" w:hAnsi="Times New Roman" w:cs="Times New Roman"/>
          <w:sz w:val="24"/>
        </w:rPr>
        <w:t xml:space="preserve">ith the culturally and geographically heterogeneous landscape of the California state highway, particularly its history of Asian American migration and its significance as a site of Japanese internment during </w:t>
      </w:r>
      <w:del w:id="19" w:author="" w:date="2014-07-28T15:08:00Z">
        <w:r w:rsidDel="00040C25">
          <w:rPr>
            <w:rFonts w:ascii="Times New Roman" w:eastAsia="Times New Roman" w:hAnsi="Times New Roman" w:cs="Times New Roman"/>
            <w:sz w:val="24"/>
          </w:rPr>
          <w:delText>World War I</w:delText>
        </w:r>
      </w:del>
      <w:ins w:id="20" w:author="" w:date="2014-07-28T15:08:00Z">
        <w:r>
          <w:rPr>
            <w:rFonts w:ascii="Times New Roman" w:eastAsia="Times New Roman" w:hAnsi="Times New Roman" w:cs="Times New Roman"/>
            <w:sz w:val="24"/>
          </w:rPr>
          <w:t>the Second World War.</w:t>
        </w:r>
      </w:ins>
      <w:del w:id="21" w:author="" w:date="2014-07-28T15:08:00Z">
        <w:r w:rsidDel="00040C25">
          <w:rPr>
            <w:rFonts w:ascii="Times New Roman" w:eastAsia="Times New Roman" w:hAnsi="Times New Roman" w:cs="Times New Roman"/>
            <w:sz w:val="24"/>
          </w:rPr>
          <w:delText>I</w:delText>
        </w:r>
        <w:r w:rsidDel="00040C2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The authors depict </w:t>
      </w:r>
      <w:del w:id="22" w:author="" w:date="2014-07-28T15:09:00Z">
        <w:r w:rsidDel="00040C25">
          <w:rPr>
            <w:rFonts w:ascii="Times New Roman" w:eastAsia="Times New Roman" w:hAnsi="Times New Roman" w:cs="Times New Roman"/>
            <w:sz w:val="24"/>
          </w:rPr>
          <w:delText xml:space="preserve">a </w:delText>
        </w:r>
      </w:del>
      <w:r>
        <w:rPr>
          <w:rFonts w:ascii="Times New Roman" w:eastAsia="Times New Roman" w:hAnsi="Times New Roman" w:cs="Times New Roman"/>
          <w:sz w:val="24"/>
        </w:rPr>
        <w:t>Highway 99 t</w:t>
      </w:r>
      <w:r>
        <w:rPr>
          <w:rFonts w:ascii="Times New Roman" w:eastAsia="Times New Roman" w:hAnsi="Times New Roman" w:cs="Times New Roman"/>
          <w:sz w:val="24"/>
        </w:rPr>
        <w:t>eeming with cultural and geographic diversity</w:t>
      </w:r>
      <w:ins w:id="23" w:author="" w:date="2014-07-28T15:09:00Z">
        <w:r>
          <w:rPr>
            <w:rFonts w:ascii="Times New Roman" w:eastAsia="Times New Roman" w:hAnsi="Times New Roman" w:cs="Times New Roman"/>
            <w:sz w:val="24"/>
          </w:rPr>
          <w:t>,</w:t>
        </w:r>
      </w:ins>
      <w:r>
        <w:rPr>
          <w:rFonts w:ascii="Times New Roman" w:eastAsia="Times New Roman" w:hAnsi="Times New Roman" w:cs="Times New Roman"/>
          <w:sz w:val="24"/>
        </w:rPr>
        <w:t xml:space="preserve"> as well as cross-racial alliances in farming communities</w:t>
      </w:r>
      <w:ins w:id="24" w:author="" w:date="2014-07-28T15:09:00Z">
        <w:r>
          <w:rPr>
            <w:rFonts w:ascii="Times New Roman" w:eastAsia="Times New Roman" w:hAnsi="Times New Roman" w:cs="Times New Roman"/>
            <w:sz w:val="24"/>
          </w:rPr>
          <w:t>,</w:t>
        </w:r>
      </w:ins>
      <w:r>
        <w:rPr>
          <w:rFonts w:ascii="Times New Roman" w:eastAsia="Times New Roman" w:hAnsi="Times New Roman" w:cs="Times New Roman"/>
          <w:sz w:val="24"/>
        </w:rPr>
        <w:t xml:space="preserve"> and the busy marketplaces of Chinatown. </w:t>
      </w:r>
      <w:r>
        <w:rPr>
          <w:rFonts w:ascii="Times New Roman" w:eastAsia="Times New Roman" w:hAnsi="Times New Roman" w:cs="Times New Roman"/>
          <w:i/>
          <w:sz w:val="24"/>
        </w:rPr>
        <w:t>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Buddha Bandits Down Highway 99 </w:t>
      </w:r>
      <w:r>
        <w:rPr>
          <w:rFonts w:ascii="Times New Roman" w:eastAsia="Times New Roman" w:hAnsi="Times New Roman" w:cs="Times New Roman"/>
          <w:sz w:val="24"/>
        </w:rPr>
        <w:t>also can be read as a response to the Beat poet Gary Snyder’s long 1965 poem “</w:t>
      </w:r>
      <w:r>
        <w:rPr>
          <w:rFonts w:ascii="Times New Roman" w:eastAsia="Times New Roman" w:hAnsi="Times New Roman" w:cs="Times New Roman"/>
          <w:sz w:val="24"/>
        </w:rPr>
        <w:t>Night Highway 99</w:t>
      </w:r>
      <w:ins w:id="25" w:author="" w:date="2014-07-28T15:09:00Z">
        <w:r>
          <w:rPr>
            <w:rFonts w:ascii="Times New Roman" w:eastAsia="Times New Roman" w:hAnsi="Times New Roman" w:cs="Times New Roman"/>
            <w:sz w:val="24"/>
          </w:rPr>
          <w:t>.</w:t>
        </w:r>
      </w:ins>
      <w:r>
        <w:rPr>
          <w:rFonts w:ascii="Times New Roman" w:eastAsia="Times New Roman" w:hAnsi="Times New Roman" w:cs="Times New Roman"/>
          <w:sz w:val="24"/>
        </w:rPr>
        <w:t>”</w:t>
      </w:r>
      <w:del w:id="26" w:author="" w:date="2014-07-28T15:09:00Z">
        <w:r w:rsidDel="00040C2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Whereas Snyder drew on the references and formal elements of Chinese and Japanese poetry to articulate the growing popularity of Zen among 1950s and 1960s counter-cultural writers and artists, portraying </w:t>
      </w:r>
      <w:r>
        <w:rPr>
          <w:rFonts w:ascii="Times New Roman" w:eastAsia="Times New Roman" w:hAnsi="Times New Roman" w:cs="Times New Roman"/>
          <w:sz w:val="24"/>
        </w:rPr>
        <w:lastRenderedPageBreak/>
        <w:t>Highway 99 as a kind of wildernes</w:t>
      </w:r>
      <w:r>
        <w:rPr>
          <w:rFonts w:ascii="Times New Roman" w:eastAsia="Times New Roman" w:hAnsi="Times New Roman" w:cs="Times New Roman"/>
          <w:sz w:val="24"/>
        </w:rPr>
        <w:t xml:space="preserve">s where attachment could be loosed, the Buddha Bandits described 99 as “the yellow stripe down the back of </w:t>
      </w:r>
      <w:del w:id="27" w:author="" w:date="2014-07-28T15:10:00Z">
        <w:r w:rsidDel="00040C25">
          <w:rPr>
            <w:rFonts w:ascii="Times New Roman" w:eastAsia="Times New Roman" w:hAnsi="Times New Roman" w:cs="Times New Roman"/>
            <w:sz w:val="24"/>
          </w:rPr>
          <w:delText>america</w:delText>
        </w:r>
      </w:del>
      <w:ins w:id="28" w:author="" w:date="2014-07-28T15:10:00Z">
        <w:r>
          <w:rPr>
            <w:rFonts w:ascii="Times New Roman" w:eastAsia="Times New Roman" w:hAnsi="Times New Roman" w:cs="Times New Roman"/>
            <w:sz w:val="24"/>
          </w:rPr>
          <w:t>America</w:t>
        </w:r>
      </w:ins>
      <w:r>
        <w:rPr>
          <w:rFonts w:ascii="Times New Roman" w:eastAsia="Times New Roman" w:hAnsi="Times New Roman" w:cs="Times New Roman"/>
          <w:sz w:val="24"/>
        </w:rPr>
        <w:t>”: a road understood within the context of ethnic unity as well as firmly rooted in the United States landscape.</w:t>
      </w:r>
    </w:p>
    <w:p w14:paraId="168BEC24" w14:textId="77777777" w:rsidR="00490512" w:rsidRDefault="00040C25">
      <w:pPr>
        <w:pStyle w:val="normal0"/>
        <w:spacing w:after="0"/>
        <w:ind w:firstLine="720"/>
        <w:jc w:val="left"/>
      </w:pPr>
      <w:r>
        <w:rPr>
          <w:rFonts w:ascii="Times New Roman" w:eastAsia="Times New Roman" w:hAnsi="Times New Roman" w:cs="Times New Roman"/>
          <w:sz w:val="24"/>
        </w:rPr>
        <w:t>The Buddha Bandits shared the</w:t>
      </w:r>
      <w:r>
        <w:rPr>
          <w:rFonts w:ascii="Times New Roman" w:eastAsia="Times New Roman" w:hAnsi="Times New Roman" w:cs="Times New Roman"/>
          <w:sz w:val="24"/>
        </w:rPr>
        <w:t xml:space="preserve"> formal concerns and countercultural attitudes of their fellow avant-garde poets, particularly the Beats, but their collaboration also anticipated a rejection of American Orientalism in that same avant-garde. Activist Asian American poets of the 1970s and </w:t>
      </w:r>
      <w:r>
        <w:rPr>
          <w:rFonts w:ascii="Times New Roman" w:eastAsia="Times New Roman" w:hAnsi="Times New Roman" w:cs="Times New Roman"/>
          <w:sz w:val="24"/>
        </w:rPr>
        <w:t xml:space="preserve">later rejected the depiction of Asia as a distant source of enlightenment, instead asserting a historically specific identity for the Asian American avant-garde. Subsequent anthologies of Asian American writing, such as </w:t>
      </w:r>
      <w:proofErr w:type="spellStart"/>
      <w:r>
        <w:rPr>
          <w:rFonts w:ascii="Times New Roman" w:eastAsia="Times New Roman" w:hAnsi="Times New Roman" w:cs="Times New Roman"/>
          <w:i/>
          <w:sz w:val="24"/>
        </w:rPr>
        <w:t>Aiiieeeee</w:t>
      </w:r>
      <w:proofErr w:type="spellEnd"/>
      <w:proofErr w:type="gramStart"/>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An Anthology of Asian-Am</w:t>
      </w:r>
      <w:r>
        <w:rPr>
          <w:rFonts w:ascii="Times New Roman" w:eastAsia="Times New Roman" w:hAnsi="Times New Roman" w:cs="Times New Roman"/>
          <w:i/>
          <w:sz w:val="24"/>
        </w:rPr>
        <w:t>erican Writers</w:t>
      </w:r>
      <w:r>
        <w:rPr>
          <w:rFonts w:ascii="Times New Roman" w:eastAsia="Times New Roman" w:hAnsi="Times New Roman" w:cs="Times New Roman"/>
          <w:sz w:val="24"/>
        </w:rPr>
        <w:t xml:space="preserve"> (1974) and </w:t>
      </w:r>
      <w:r>
        <w:rPr>
          <w:rFonts w:ascii="Times New Roman" w:eastAsia="Times New Roman" w:hAnsi="Times New Roman" w:cs="Times New Roman"/>
          <w:i/>
          <w:sz w:val="24"/>
        </w:rPr>
        <w:t xml:space="preserve">The Big </w:t>
      </w:r>
      <w:proofErr w:type="spellStart"/>
      <w:r>
        <w:rPr>
          <w:rFonts w:ascii="Times New Roman" w:eastAsia="Times New Roman" w:hAnsi="Times New Roman" w:cs="Times New Roman"/>
          <w:i/>
          <w:sz w:val="24"/>
        </w:rPr>
        <w:t>Aiiieeeee</w:t>
      </w:r>
      <w:proofErr w:type="spellEnd"/>
      <w:r>
        <w:rPr>
          <w:rFonts w:ascii="Times New Roman" w:eastAsia="Times New Roman" w:hAnsi="Times New Roman" w:cs="Times New Roman"/>
          <w:i/>
          <w:sz w:val="24"/>
        </w:rPr>
        <w:t xml:space="preserve">!: An Anthology of Chinese American and Japanese American Literature </w:t>
      </w:r>
      <w:r>
        <w:rPr>
          <w:rFonts w:ascii="Times New Roman" w:eastAsia="Times New Roman" w:hAnsi="Times New Roman" w:cs="Times New Roman"/>
          <w:sz w:val="24"/>
        </w:rPr>
        <w:t>(1991), both co-edited by Inada, further asserted ethnic nationalism as a critique of American Orientalism.</w:t>
      </w:r>
    </w:p>
    <w:p w14:paraId="10EEEAF6" w14:textId="77777777" w:rsidR="00490512" w:rsidRDefault="00490512">
      <w:pPr>
        <w:pStyle w:val="normal0"/>
        <w:spacing w:after="0"/>
        <w:ind w:firstLine="720"/>
        <w:jc w:val="left"/>
      </w:pPr>
    </w:p>
    <w:p w14:paraId="38B89697" w14:textId="77777777" w:rsidR="00490512" w:rsidRDefault="00490512">
      <w:pPr>
        <w:pStyle w:val="normal0"/>
        <w:spacing w:after="0"/>
        <w:jc w:val="left"/>
      </w:pPr>
    </w:p>
    <w:p w14:paraId="1C75F3AD" w14:textId="77777777" w:rsidR="00490512" w:rsidRDefault="00490512">
      <w:pPr>
        <w:pStyle w:val="normal0"/>
        <w:spacing w:after="0"/>
        <w:jc w:val="left"/>
      </w:pPr>
    </w:p>
    <w:p w14:paraId="7411FEFF" w14:textId="77777777" w:rsidR="00490512" w:rsidRDefault="00040C25">
      <w:pPr>
        <w:pStyle w:val="normal0"/>
        <w:spacing w:after="0"/>
        <w:jc w:val="left"/>
      </w:pPr>
      <w:r>
        <w:rPr>
          <w:rFonts w:ascii="Times New Roman" w:eastAsia="Times New Roman" w:hAnsi="Times New Roman" w:cs="Times New Roman"/>
          <w:b/>
          <w:sz w:val="24"/>
        </w:rPr>
        <w:t>List of Works</w:t>
      </w:r>
    </w:p>
    <w:p w14:paraId="717083F4" w14:textId="77777777" w:rsidR="00490512" w:rsidRDefault="00490512">
      <w:pPr>
        <w:pStyle w:val="normal0"/>
        <w:spacing w:after="0"/>
        <w:jc w:val="left"/>
      </w:pPr>
    </w:p>
    <w:p w14:paraId="048329A5" w14:textId="77777777" w:rsidR="00490512" w:rsidRDefault="00040C25">
      <w:pPr>
        <w:pStyle w:val="normal0"/>
        <w:spacing w:after="0"/>
        <w:ind w:left="720" w:hanging="719"/>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Garrett</w:t>
      </w:r>
      <w:ins w:id="29" w:author="" w:date="2014-07-28T15:12: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30" w:author="" w:date="2014-07-28T15:11:00Z">
        <w:r w:rsidDel="00040C25">
          <w:rPr>
            <w:rFonts w:ascii="Times New Roman" w:eastAsia="Times New Roman" w:hAnsi="Times New Roman" w:cs="Times New Roman"/>
            <w:sz w:val="24"/>
          </w:rPr>
          <w:delText>(19</w:delText>
        </w:r>
        <w:r w:rsidDel="00040C25">
          <w:rPr>
            <w:rFonts w:ascii="Times New Roman" w:eastAsia="Times New Roman" w:hAnsi="Times New Roman" w:cs="Times New Roman"/>
            <w:sz w:val="24"/>
          </w:rPr>
          <w:delText xml:space="preserve">82) </w:delText>
        </w:r>
      </w:del>
      <w:r>
        <w:rPr>
          <w:rFonts w:ascii="Times New Roman" w:eastAsia="Times New Roman" w:hAnsi="Times New Roman" w:cs="Times New Roman"/>
          <w:i/>
          <w:sz w:val="24"/>
        </w:rPr>
        <w:t>Yellow Light</w:t>
      </w:r>
      <w:r>
        <w:rPr>
          <w:rFonts w:ascii="Times New Roman" w:eastAsia="Times New Roman" w:hAnsi="Times New Roman" w:cs="Times New Roman"/>
          <w:sz w:val="24"/>
        </w:rPr>
        <w:t>, Middletown, Conn.: Wesleyan University Press</w:t>
      </w:r>
      <w:ins w:id="31" w:author="" w:date="2014-07-28T15:11:00Z">
        <w:r>
          <w:rPr>
            <w:rFonts w:ascii="Times New Roman" w:eastAsia="Times New Roman" w:hAnsi="Times New Roman" w:cs="Times New Roman"/>
            <w:sz w:val="24"/>
          </w:rPr>
          <w:t>,</w:t>
        </w:r>
      </w:ins>
      <w:del w:id="32" w:author="" w:date="2014-07-28T15:11:00Z">
        <w:r w:rsidDel="00040C25">
          <w:rPr>
            <w:rFonts w:ascii="Times New Roman" w:eastAsia="Times New Roman" w:hAnsi="Times New Roman" w:cs="Times New Roman"/>
            <w:sz w:val="24"/>
          </w:rPr>
          <w:delText>.</w:delText>
        </w:r>
      </w:del>
      <w:ins w:id="33" w:author="" w:date="2014-07-28T15:11:00Z">
        <w:r>
          <w:rPr>
            <w:rFonts w:ascii="Times New Roman" w:eastAsia="Times New Roman" w:hAnsi="Times New Roman" w:cs="Times New Roman"/>
            <w:sz w:val="24"/>
          </w:rPr>
          <w:t xml:space="preserve"> </w:t>
        </w:r>
        <w:r>
          <w:rPr>
            <w:rFonts w:ascii="Times New Roman" w:eastAsia="Times New Roman" w:hAnsi="Times New Roman" w:cs="Times New Roman"/>
            <w:sz w:val="24"/>
          </w:rPr>
          <w:t>1982</w:t>
        </w:r>
      </w:ins>
    </w:p>
    <w:p w14:paraId="36E1581D" w14:textId="77777777" w:rsidR="00490512" w:rsidRDefault="00490512">
      <w:pPr>
        <w:pStyle w:val="normal0"/>
        <w:spacing w:after="0"/>
        <w:ind w:left="720" w:hanging="719"/>
        <w:jc w:val="left"/>
      </w:pPr>
    </w:p>
    <w:p w14:paraId="7DFE1AB6" w14:textId="77777777" w:rsidR="00490512" w:rsidRDefault="00040C25">
      <w:pPr>
        <w:pStyle w:val="normal0"/>
        <w:spacing w:after="0"/>
        <w:ind w:left="720" w:hanging="719"/>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Garrett</w:t>
      </w:r>
      <w:ins w:id="34" w:author="" w:date="2014-07-28T15:12: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35" w:author="" w:date="2014-07-28T15:11:00Z">
        <w:r w:rsidDel="00040C25">
          <w:rPr>
            <w:rFonts w:ascii="Times New Roman" w:eastAsia="Times New Roman" w:hAnsi="Times New Roman" w:cs="Times New Roman"/>
            <w:sz w:val="24"/>
          </w:rPr>
          <w:delText xml:space="preserve">(1988) </w:delText>
        </w:r>
      </w:del>
      <w:r>
        <w:rPr>
          <w:rFonts w:ascii="Times New Roman" w:eastAsia="Times New Roman" w:hAnsi="Times New Roman" w:cs="Times New Roman"/>
          <w:i/>
          <w:sz w:val="24"/>
        </w:rPr>
        <w:t>The River of Heaven: Poems</w:t>
      </w:r>
      <w:r>
        <w:rPr>
          <w:rFonts w:ascii="Times New Roman" w:eastAsia="Times New Roman" w:hAnsi="Times New Roman" w:cs="Times New Roman"/>
          <w:sz w:val="24"/>
        </w:rPr>
        <w:t>, New York: Knopf</w:t>
      </w:r>
      <w:ins w:id="36" w:author="" w:date="2014-07-28T15:11:00Z">
        <w:r>
          <w:rPr>
            <w:rFonts w:ascii="Times New Roman" w:eastAsia="Times New Roman" w:hAnsi="Times New Roman" w:cs="Times New Roman"/>
            <w:sz w:val="24"/>
          </w:rPr>
          <w:t>, 1988.</w:t>
        </w:r>
      </w:ins>
      <w:del w:id="37" w:author="" w:date="2014-07-28T15:11:00Z">
        <w:r w:rsidDel="00040C25">
          <w:rPr>
            <w:rFonts w:ascii="Times New Roman" w:eastAsia="Times New Roman" w:hAnsi="Times New Roman" w:cs="Times New Roman"/>
            <w:sz w:val="24"/>
          </w:rPr>
          <w:delText>.</w:delText>
        </w:r>
      </w:del>
    </w:p>
    <w:p w14:paraId="1853B194" w14:textId="77777777" w:rsidR="00490512" w:rsidRDefault="00490512">
      <w:pPr>
        <w:pStyle w:val="normal0"/>
        <w:spacing w:after="0"/>
        <w:ind w:left="720" w:hanging="719"/>
        <w:jc w:val="left"/>
      </w:pPr>
    </w:p>
    <w:p w14:paraId="5DD03F2C" w14:textId="77777777" w:rsidR="00490512" w:rsidRDefault="00040C25">
      <w:pPr>
        <w:pStyle w:val="normal0"/>
        <w:spacing w:after="0"/>
        <w:ind w:left="720" w:hanging="719"/>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Garrett</w:t>
      </w:r>
      <w:ins w:id="38" w:author="" w:date="2014-07-28T15:12: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39" w:author="" w:date="2014-07-28T15:11:00Z">
        <w:r w:rsidDel="00040C25">
          <w:rPr>
            <w:rFonts w:ascii="Times New Roman" w:eastAsia="Times New Roman" w:hAnsi="Times New Roman" w:cs="Times New Roman"/>
            <w:sz w:val="24"/>
          </w:rPr>
          <w:delText xml:space="preserve">(1995) </w:delText>
        </w:r>
      </w:del>
      <w:r>
        <w:rPr>
          <w:rFonts w:ascii="Times New Roman" w:eastAsia="Times New Roman" w:hAnsi="Times New Roman" w:cs="Times New Roman"/>
          <w:i/>
          <w:sz w:val="24"/>
        </w:rPr>
        <w:t>Volcano: A Memoir of Hawaii</w:t>
      </w:r>
      <w:r>
        <w:rPr>
          <w:rFonts w:ascii="Times New Roman" w:eastAsia="Times New Roman" w:hAnsi="Times New Roman" w:cs="Times New Roman"/>
          <w:sz w:val="24"/>
        </w:rPr>
        <w:t>, New York: Vintage</w:t>
      </w:r>
      <w:ins w:id="40" w:author="" w:date="2014-07-28T15:11:00Z">
        <w:r>
          <w:rPr>
            <w:rFonts w:ascii="Times New Roman" w:eastAsia="Times New Roman" w:hAnsi="Times New Roman" w:cs="Times New Roman"/>
            <w:sz w:val="24"/>
          </w:rPr>
          <w:t xml:space="preserve">, </w:t>
        </w:r>
      </w:ins>
      <w:del w:id="41" w:author="" w:date="2014-07-28T15:11:00Z">
        <w:r w:rsidDel="00040C25">
          <w:rPr>
            <w:rFonts w:ascii="Times New Roman" w:eastAsia="Times New Roman" w:hAnsi="Times New Roman" w:cs="Times New Roman"/>
            <w:sz w:val="24"/>
          </w:rPr>
          <w:delText>.</w:delText>
        </w:r>
      </w:del>
      <w:ins w:id="42" w:author="" w:date="2014-07-28T15:11:00Z">
        <w:r>
          <w:rPr>
            <w:rFonts w:ascii="Times New Roman" w:eastAsia="Times New Roman" w:hAnsi="Times New Roman" w:cs="Times New Roman"/>
            <w:sz w:val="24"/>
          </w:rPr>
          <w:t>1995</w:t>
        </w:r>
        <w:r>
          <w:rPr>
            <w:rFonts w:ascii="Times New Roman" w:eastAsia="Times New Roman" w:hAnsi="Times New Roman" w:cs="Times New Roman"/>
            <w:sz w:val="24"/>
          </w:rPr>
          <w:t>.</w:t>
        </w:r>
      </w:ins>
    </w:p>
    <w:p w14:paraId="191474F8" w14:textId="77777777" w:rsidR="00490512" w:rsidRDefault="00490512">
      <w:pPr>
        <w:pStyle w:val="normal0"/>
        <w:spacing w:after="0"/>
        <w:ind w:left="720" w:hanging="719"/>
        <w:jc w:val="left"/>
      </w:pPr>
    </w:p>
    <w:p w14:paraId="40D81CD8" w14:textId="77777777" w:rsidR="00490512" w:rsidRDefault="00040C25">
      <w:pPr>
        <w:pStyle w:val="normal0"/>
        <w:spacing w:after="0"/>
        <w:ind w:left="720" w:hanging="719"/>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Garrett</w:t>
      </w:r>
      <w:ins w:id="43" w:author="" w:date="2014-07-28T15:12:00Z">
        <w:r>
          <w:rPr>
            <w:rFonts w:ascii="Times New Roman" w:eastAsia="Times New Roman" w:hAnsi="Times New Roman" w:cs="Times New Roman"/>
            <w:sz w:val="24"/>
          </w:rPr>
          <w:t>.</w:t>
        </w:r>
      </w:ins>
      <w:del w:id="44" w:author="" w:date="2014-07-28T15:12:00Z">
        <w:r w:rsidDel="00040C25">
          <w:rPr>
            <w:rFonts w:ascii="Times New Roman" w:eastAsia="Times New Roman" w:hAnsi="Times New Roman" w:cs="Times New Roman"/>
            <w:sz w:val="24"/>
          </w:rPr>
          <w:delText xml:space="preserve"> (2011) </w:delText>
        </w:r>
      </w:del>
      <w:ins w:id="45" w:author="" w:date="2014-07-28T15:12:00Z">
        <w:r>
          <w:rPr>
            <w:rFonts w:ascii="Times New Roman" w:eastAsia="Times New Roman" w:hAnsi="Times New Roman" w:cs="Times New Roman"/>
            <w:sz w:val="24"/>
          </w:rPr>
          <w:t xml:space="preserve"> </w:t>
        </w:r>
      </w:ins>
      <w:r>
        <w:rPr>
          <w:rFonts w:ascii="Times New Roman" w:eastAsia="Times New Roman" w:hAnsi="Times New Roman" w:cs="Times New Roman"/>
          <w:i/>
          <w:sz w:val="24"/>
        </w:rPr>
        <w:t>Coral Road: Poems</w:t>
      </w:r>
      <w:r>
        <w:rPr>
          <w:rFonts w:ascii="Times New Roman" w:eastAsia="Times New Roman" w:hAnsi="Times New Roman" w:cs="Times New Roman"/>
          <w:sz w:val="24"/>
        </w:rPr>
        <w:t>, New York: Knopf</w:t>
      </w:r>
      <w:ins w:id="46" w:author="" w:date="2014-07-28T15:12:00Z">
        <w:r>
          <w:rPr>
            <w:rFonts w:ascii="Times New Roman" w:eastAsia="Times New Roman" w:hAnsi="Times New Roman" w:cs="Times New Roman"/>
            <w:sz w:val="24"/>
          </w:rPr>
          <w:t>, 2011.</w:t>
        </w:r>
      </w:ins>
      <w:del w:id="47" w:author="" w:date="2014-07-28T15:12:00Z">
        <w:r w:rsidDel="00040C25">
          <w:rPr>
            <w:rFonts w:ascii="Times New Roman" w:eastAsia="Times New Roman" w:hAnsi="Times New Roman" w:cs="Times New Roman"/>
            <w:sz w:val="24"/>
          </w:rPr>
          <w:delText>.</w:delText>
        </w:r>
      </w:del>
    </w:p>
    <w:p w14:paraId="3DD760A3" w14:textId="77777777" w:rsidR="00490512" w:rsidRDefault="00490512">
      <w:pPr>
        <w:pStyle w:val="normal0"/>
        <w:spacing w:after="0"/>
        <w:ind w:left="720" w:hanging="719"/>
        <w:jc w:val="left"/>
      </w:pPr>
    </w:p>
    <w:p w14:paraId="0AA322B6" w14:textId="77777777" w:rsidR="00490512" w:rsidRDefault="00040C25">
      <w:pPr>
        <w:pStyle w:val="normal0"/>
        <w:spacing w:after="0"/>
        <w:ind w:left="720" w:hanging="719"/>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Garrett, Alan Chong Lau, and 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Inada</w:t>
      </w:r>
      <w:ins w:id="48" w:author="" w:date="2014-07-28T15:12:00Z">
        <w:r>
          <w:rPr>
            <w:rFonts w:ascii="Times New Roman" w:eastAsia="Times New Roman" w:hAnsi="Times New Roman" w:cs="Times New Roman"/>
            <w:sz w:val="24"/>
          </w:rPr>
          <w:t xml:space="preserve">. </w:t>
        </w:r>
      </w:ins>
      <w:del w:id="49" w:author="" w:date="2014-07-28T15:12:00Z">
        <w:r w:rsidDel="00040C25">
          <w:rPr>
            <w:rFonts w:ascii="Times New Roman" w:eastAsia="Times New Roman" w:hAnsi="Times New Roman" w:cs="Times New Roman"/>
            <w:sz w:val="24"/>
          </w:rPr>
          <w:delText xml:space="preserve"> </w:delText>
        </w:r>
        <w:r w:rsidDel="00040C25">
          <w:rPr>
            <w:rFonts w:ascii="Times New Roman" w:eastAsia="Times New Roman" w:hAnsi="Times New Roman" w:cs="Times New Roman"/>
            <w:sz w:val="24"/>
          </w:rPr>
          <w:delText xml:space="preserve">(1978) </w:delText>
        </w:r>
      </w:del>
      <w:r>
        <w:rPr>
          <w:rFonts w:ascii="Times New Roman" w:eastAsia="Times New Roman" w:hAnsi="Times New Roman" w:cs="Times New Roman"/>
          <w:i/>
          <w:sz w:val="24"/>
        </w:rPr>
        <w:t>The Buddha Bandits Down Highway 99</w:t>
      </w:r>
      <w:r>
        <w:rPr>
          <w:rFonts w:ascii="Times New Roman" w:eastAsia="Times New Roman" w:hAnsi="Times New Roman" w:cs="Times New Roman"/>
          <w:sz w:val="24"/>
        </w:rPr>
        <w:t xml:space="preserve">, Mountain View, Calif.: </w:t>
      </w:r>
      <w:proofErr w:type="spellStart"/>
      <w:r>
        <w:rPr>
          <w:rFonts w:ascii="Times New Roman" w:eastAsia="Times New Roman" w:hAnsi="Times New Roman" w:cs="Times New Roman"/>
          <w:sz w:val="24"/>
        </w:rPr>
        <w:t>Buddhahead</w:t>
      </w:r>
      <w:proofErr w:type="spellEnd"/>
      <w:ins w:id="50" w:author="" w:date="2014-07-28T15:12:00Z">
        <w:r>
          <w:rPr>
            <w:rFonts w:ascii="Times New Roman" w:eastAsia="Times New Roman" w:hAnsi="Times New Roman" w:cs="Times New Roman"/>
            <w:sz w:val="24"/>
          </w:rPr>
          <w:t>, 1978.</w:t>
        </w:r>
      </w:ins>
      <w:del w:id="51" w:author="" w:date="2014-07-28T15:12:00Z">
        <w:r w:rsidDel="00040C25">
          <w:rPr>
            <w:rFonts w:ascii="Times New Roman" w:eastAsia="Times New Roman" w:hAnsi="Times New Roman" w:cs="Times New Roman"/>
            <w:sz w:val="24"/>
          </w:rPr>
          <w:delText>.</w:delText>
        </w:r>
      </w:del>
    </w:p>
    <w:p w14:paraId="2F775D43" w14:textId="77777777" w:rsidR="00490512" w:rsidRDefault="00490512">
      <w:pPr>
        <w:pStyle w:val="normal0"/>
        <w:spacing w:after="0"/>
        <w:ind w:left="720" w:hanging="719"/>
        <w:jc w:val="left"/>
      </w:pPr>
    </w:p>
    <w:p w14:paraId="11418F36" w14:textId="77777777" w:rsidR="00490512" w:rsidRDefault="00040C25">
      <w:pPr>
        <w:pStyle w:val="normal0"/>
        <w:spacing w:after="0"/>
        <w:ind w:left="720" w:hanging="719"/>
        <w:jc w:val="left"/>
      </w:pPr>
      <w:r>
        <w:rPr>
          <w:rFonts w:ascii="Times New Roman" w:eastAsia="Times New Roman" w:hAnsi="Times New Roman" w:cs="Times New Roman"/>
          <w:sz w:val="24"/>
        </w:rPr>
        <w:t xml:space="preserve">Inada, Lawson </w:t>
      </w:r>
      <w:proofErr w:type="spellStart"/>
      <w:r>
        <w:rPr>
          <w:rFonts w:ascii="Times New Roman" w:eastAsia="Times New Roman" w:hAnsi="Times New Roman" w:cs="Times New Roman"/>
          <w:sz w:val="24"/>
        </w:rPr>
        <w:t>Fusao</w:t>
      </w:r>
      <w:proofErr w:type="spellEnd"/>
      <w:ins w:id="52" w:author="" w:date="2014-07-28T15:12: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53" w:author="" w:date="2014-07-28T15:12:00Z">
        <w:r w:rsidDel="00040C25">
          <w:rPr>
            <w:rFonts w:ascii="Times New Roman" w:eastAsia="Times New Roman" w:hAnsi="Times New Roman" w:cs="Times New Roman"/>
            <w:sz w:val="24"/>
          </w:rPr>
          <w:delText xml:space="preserve">(1971) </w:delText>
        </w:r>
      </w:del>
      <w:r>
        <w:rPr>
          <w:rFonts w:ascii="Times New Roman" w:eastAsia="Times New Roman" w:hAnsi="Times New Roman" w:cs="Times New Roman"/>
          <w:i/>
          <w:sz w:val="24"/>
        </w:rPr>
        <w:t>Before the War: Poems as They Happened</w:t>
      </w:r>
      <w:r>
        <w:rPr>
          <w:rFonts w:ascii="Times New Roman" w:eastAsia="Times New Roman" w:hAnsi="Times New Roman" w:cs="Times New Roman"/>
          <w:sz w:val="24"/>
        </w:rPr>
        <w:t>, New York: Morrow</w:t>
      </w:r>
      <w:ins w:id="54" w:author="" w:date="2014-07-28T15:12:00Z">
        <w:r>
          <w:rPr>
            <w:rFonts w:ascii="Times New Roman" w:eastAsia="Times New Roman" w:hAnsi="Times New Roman" w:cs="Times New Roman"/>
            <w:sz w:val="24"/>
          </w:rPr>
          <w:t>, 1971</w:t>
        </w:r>
      </w:ins>
      <w:ins w:id="55" w:author="" w:date="2014-07-28T15:13:00Z">
        <w:r>
          <w:rPr>
            <w:rFonts w:ascii="Times New Roman" w:eastAsia="Times New Roman" w:hAnsi="Times New Roman" w:cs="Times New Roman"/>
            <w:sz w:val="24"/>
          </w:rPr>
          <w:t>.</w:t>
        </w:r>
      </w:ins>
      <w:del w:id="56" w:author="" w:date="2014-07-28T15:12:00Z">
        <w:r w:rsidDel="00040C25">
          <w:rPr>
            <w:rFonts w:ascii="Times New Roman" w:eastAsia="Times New Roman" w:hAnsi="Times New Roman" w:cs="Times New Roman"/>
            <w:sz w:val="24"/>
          </w:rPr>
          <w:delText>.</w:delText>
        </w:r>
      </w:del>
    </w:p>
    <w:p w14:paraId="1B1FC31E" w14:textId="77777777" w:rsidR="00490512" w:rsidRDefault="00490512">
      <w:pPr>
        <w:pStyle w:val="normal0"/>
        <w:spacing w:after="0"/>
        <w:ind w:left="720" w:hanging="719"/>
        <w:jc w:val="left"/>
      </w:pPr>
    </w:p>
    <w:p w14:paraId="2C8D07BA" w14:textId="77777777" w:rsidR="00490512" w:rsidRDefault="00040C25">
      <w:pPr>
        <w:pStyle w:val="normal0"/>
        <w:spacing w:after="0"/>
        <w:ind w:left="720" w:hanging="719"/>
        <w:jc w:val="left"/>
      </w:pPr>
      <w:r>
        <w:rPr>
          <w:rFonts w:ascii="Times New Roman" w:eastAsia="Times New Roman" w:hAnsi="Times New Roman" w:cs="Times New Roman"/>
          <w:sz w:val="24"/>
        </w:rPr>
        <w:t xml:space="preserve">Inada, Lawson </w:t>
      </w:r>
      <w:proofErr w:type="spellStart"/>
      <w:r>
        <w:rPr>
          <w:rFonts w:ascii="Times New Roman" w:eastAsia="Times New Roman" w:hAnsi="Times New Roman" w:cs="Times New Roman"/>
          <w:sz w:val="24"/>
        </w:rPr>
        <w:t>Fu</w:t>
      </w:r>
      <w:r>
        <w:rPr>
          <w:rFonts w:ascii="Times New Roman" w:eastAsia="Times New Roman" w:hAnsi="Times New Roman" w:cs="Times New Roman"/>
          <w:sz w:val="24"/>
        </w:rPr>
        <w:t>sao</w:t>
      </w:r>
      <w:proofErr w:type="spellEnd"/>
      <w:r>
        <w:rPr>
          <w:rFonts w:ascii="Times New Roman" w:eastAsia="Times New Roman" w:hAnsi="Times New Roman" w:cs="Times New Roman"/>
          <w:sz w:val="24"/>
        </w:rPr>
        <w:t xml:space="preserve">, and Robert </w:t>
      </w:r>
      <w:proofErr w:type="spellStart"/>
      <w:r>
        <w:rPr>
          <w:rFonts w:ascii="Times New Roman" w:eastAsia="Times New Roman" w:hAnsi="Times New Roman" w:cs="Times New Roman"/>
          <w:sz w:val="24"/>
        </w:rPr>
        <w:t>Kostka</w:t>
      </w:r>
      <w:proofErr w:type="spellEnd"/>
      <w:ins w:id="57" w:author="" w:date="2014-07-28T15:13: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58" w:author="" w:date="2014-07-28T15:13:00Z">
        <w:r w:rsidDel="00040C25">
          <w:rPr>
            <w:rFonts w:ascii="Times New Roman" w:eastAsia="Times New Roman" w:hAnsi="Times New Roman" w:cs="Times New Roman"/>
            <w:sz w:val="24"/>
          </w:rPr>
          <w:delText>(</w:delText>
        </w:r>
        <w:r w:rsidDel="00040C25">
          <w:rPr>
            <w:rFonts w:ascii="Times New Roman" w:eastAsia="Times New Roman" w:hAnsi="Times New Roman" w:cs="Times New Roman"/>
            <w:sz w:val="24"/>
          </w:rPr>
          <w:delText xml:space="preserve">1996) </w:delText>
        </w:r>
      </w:del>
      <w:r>
        <w:rPr>
          <w:rFonts w:ascii="Times New Roman" w:eastAsia="Times New Roman" w:hAnsi="Times New Roman" w:cs="Times New Roman"/>
          <w:i/>
          <w:sz w:val="24"/>
        </w:rPr>
        <w:t>Just Intonations: Poetry</w:t>
      </w:r>
      <w:r>
        <w:rPr>
          <w:rFonts w:ascii="Times New Roman" w:eastAsia="Times New Roman" w:hAnsi="Times New Roman" w:cs="Times New Roman"/>
          <w:sz w:val="24"/>
        </w:rPr>
        <w:t>, Ashland, Or</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Graven Images Gallery</w:t>
      </w:r>
      <w:ins w:id="59" w:author="" w:date="2014-07-28T15:12:00Z">
        <w:r>
          <w:rPr>
            <w:rFonts w:ascii="Times New Roman" w:eastAsia="Times New Roman" w:hAnsi="Times New Roman" w:cs="Times New Roman"/>
            <w:sz w:val="24"/>
          </w:rPr>
          <w:t>,</w:t>
        </w:r>
      </w:ins>
      <w:ins w:id="60" w:author="" w:date="2014-07-28T15:13:00Z">
        <w:r>
          <w:rPr>
            <w:rFonts w:ascii="Times New Roman" w:eastAsia="Times New Roman" w:hAnsi="Times New Roman" w:cs="Times New Roman"/>
            <w:sz w:val="24"/>
          </w:rPr>
          <w:t xml:space="preserve"> 1996.</w:t>
        </w:r>
      </w:ins>
      <w:del w:id="61" w:author="" w:date="2014-07-28T15:12:00Z">
        <w:r w:rsidDel="00040C25">
          <w:rPr>
            <w:rFonts w:ascii="Times New Roman" w:eastAsia="Times New Roman" w:hAnsi="Times New Roman" w:cs="Times New Roman"/>
            <w:sz w:val="24"/>
          </w:rPr>
          <w:delText>.</w:delText>
        </w:r>
      </w:del>
    </w:p>
    <w:p w14:paraId="396E3C65" w14:textId="77777777" w:rsidR="00490512" w:rsidRDefault="00490512">
      <w:pPr>
        <w:pStyle w:val="normal0"/>
        <w:spacing w:after="0"/>
        <w:ind w:left="720" w:hanging="719"/>
        <w:jc w:val="left"/>
      </w:pPr>
    </w:p>
    <w:p w14:paraId="550FAFA7" w14:textId="77777777" w:rsidR="00490512" w:rsidRDefault="00040C25">
      <w:pPr>
        <w:pStyle w:val="normal0"/>
        <w:spacing w:after="0"/>
        <w:ind w:left="720" w:hanging="719"/>
        <w:jc w:val="left"/>
      </w:pPr>
      <w:r>
        <w:rPr>
          <w:rFonts w:ascii="Times New Roman" w:eastAsia="Times New Roman" w:hAnsi="Times New Roman" w:cs="Times New Roman"/>
          <w:sz w:val="24"/>
        </w:rPr>
        <w:t xml:space="preserve">Inada, Lawson </w:t>
      </w:r>
      <w:proofErr w:type="spellStart"/>
      <w:r>
        <w:rPr>
          <w:rFonts w:ascii="Times New Roman" w:eastAsia="Times New Roman" w:hAnsi="Times New Roman" w:cs="Times New Roman"/>
          <w:sz w:val="24"/>
        </w:rPr>
        <w:t>Fusao</w:t>
      </w:r>
      <w:proofErr w:type="spellEnd"/>
      <w:ins w:id="62" w:author="" w:date="2014-07-28T15:13: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63" w:author="" w:date="2014-07-28T15:13:00Z">
        <w:r w:rsidDel="00040C25">
          <w:rPr>
            <w:rFonts w:ascii="Times New Roman" w:eastAsia="Times New Roman" w:hAnsi="Times New Roman" w:cs="Times New Roman"/>
            <w:sz w:val="24"/>
          </w:rPr>
          <w:delText xml:space="preserve">(1993) </w:delText>
        </w:r>
      </w:del>
      <w:r>
        <w:rPr>
          <w:rFonts w:ascii="Times New Roman" w:eastAsia="Times New Roman" w:hAnsi="Times New Roman" w:cs="Times New Roman"/>
          <w:i/>
          <w:sz w:val="24"/>
        </w:rPr>
        <w:t>Legends from Camp: Poems</w:t>
      </w:r>
      <w:r>
        <w:rPr>
          <w:rFonts w:ascii="Times New Roman" w:eastAsia="Times New Roman" w:hAnsi="Times New Roman" w:cs="Times New Roman"/>
          <w:sz w:val="24"/>
        </w:rPr>
        <w:t>, Minneapolis: Coffee House</w:t>
      </w:r>
      <w:ins w:id="64" w:author="" w:date="2014-07-28T15:13:00Z">
        <w:r>
          <w:rPr>
            <w:rFonts w:ascii="Times New Roman" w:eastAsia="Times New Roman" w:hAnsi="Times New Roman" w:cs="Times New Roman"/>
            <w:sz w:val="24"/>
          </w:rPr>
          <w:t xml:space="preserve">, </w:t>
        </w:r>
      </w:ins>
      <w:del w:id="65" w:author="" w:date="2014-07-28T15:13:00Z">
        <w:r w:rsidDel="00040C25">
          <w:rPr>
            <w:rFonts w:ascii="Times New Roman" w:eastAsia="Times New Roman" w:hAnsi="Times New Roman" w:cs="Times New Roman"/>
            <w:sz w:val="24"/>
          </w:rPr>
          <w:delText>.</w:delText>
        </w:r>
      </w:del>
      <w:ins w:id="66" w:author="" w:date="2014-07-28T15:13:00Z">
        <w:r>
          <w:rPr>
            <w:rFonts w:ascii="Times New Roman" w:eastAsia="Times New Roman" w:hAnsi="Times New Roman" w:cs="Times New Roman"/>
            <w:sz w:val="24"/>
          </w:rPr>
          <w:t>1993</w:t>
        </w:r>
        <w:r>
          <w:rPr>
            <w:rFonts w:ascii="Times New Roman" w:eastAsia="Times New Roman" w:hAnsi="Times New Roman" w:cs="Times New Roman"/>
            <w:sz w:val="24"/>
          </w:rPr>
          <w:t>.</w:t>
        </w:r>
      </w:ins>
    </w:p>
    <w:p w14:paraId="55D28603" w14:textId="77777777" w:rsidR="00490512" w:rsidRDefault="00490512">
      <w:pPr>
        <w:pStyle w:val="normal0"/>
        <w:spacing w:after="0"/>
        <w:ind w:left="720" w:hanging="719"/>
        <w:jc w:val="left"/>
      </w:pPr>
    </w:p>
    <w:p w14:paraId="086C13F5" w14:textId="77777777" w:rsidR="00040C25" w:rsidRDefault="00040C25">
      <w:pPr>
        <w:pStyle w:val="normal0"/>
        <w:spacing w:after="0"/>
        <w:ind w:left="720" w:hanging="719"/>
        <w:jc w:val="left"/>
        <w:rPr>
          <w:ins w:id="67" w:author="" w:date="2014-07-28T15:13:00Z"/>
          <w:rFonts w:ascii="Times New Roman" w:eastAsia="Times New Roman" w:hAnsi="Times New Roman" w:cs="Times New Roman"/>
          <w:sz w:val="24"/>
        </w:rPr>
      </w:pPr>
      <w:r>
        <w:rPr>
          <w:rFonts w:ascii="Times New Roman" w:eastAsia="Times New Roman" w:hAnsi="Times New Roman" w:cs="Times New Roman"/>
          <w:sz w:val="24"/>
        </w:rPr>
        <w:t xml:space="preserve">Inada, Lawson </w:t>
      </w:r>
      <w:proofErr w:type="spellStart"/>
      <w:r>
        <w:rPr>
          <w:rFonts w:ascii="Times New Roman" w:eastAsia="Times New Roman" w:hAnsi="Times New Roman" w:cs="Times New Roman"/>
          <w:sz w:val="24"/>
        </w:rPr>
        <w:t>Fusao</w:t>
      </w:r>
      <w:proofErr w:type="spellEnd"/>
      <w:ins w:id="68" w:author="" w:date="2014-07-28T15:13: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69" w:author="" w:date="2014-07-28T15:13:00Z">
        <w:r w:rsidDel="00040C25">
          <w:rPr>
            <w:rFonts w:ascii="Times New Roman" w:eastAsia="Times New Roman" w:hAnsi="Times New Roman" w:cs="Times New Roman"/>
            <w:sz w:val="24"/>
          </w:rPr>
          <w:delText xml:space="preserve">(1997) </w:delText>
        </w:r>
      </w:del>
      <w:r>
        <w:rPr>
          <w:rFonts w:ascii="Times New Roman" w:eastAsia="Times New Roman" w:hAnsi="Times New Roman" w:cs="Times New Roman"/>
          <w:i/>
          <w:sz w:val="24"/>
        </w:rPr>
        <w:t>Drawing the Line</w:t>
      </w:r>
      <w:r>
        <w:rPr>
          <w:rFonts w:ascii="Times New Roman" w:eastAsia="Times New Roman" w:hAnsi="Times New Roman" w:cs="Times New Roman"/>
          <w:sz w:val="24"/>
        </w:rPr>
        <w:t>, Minneapolis: Coffee House</w:t>
      </w:r>
      <w:ins w:id="70" w:author="" w:date="2014-07-28T15:13:00Z">
        <w:r>
          <w:rPr>
            <w:rFonts w:ascii="Times New Roman" w:eastAsia="Times New Roman" w:hAnsi="Times New Roman" w:cs="Times New Roman"/>
            <w:sz w:val="24"/>
          </w:rPr>
          <w:t>, 1997.</w:t>
        </w:r>
      </w:ins>
    </w:p>
    <w:p w14:paraId="354662F0" w14:textId="77777777" w:rsidR="00490512" w:rsidDel="00040C25" w:rsidRDefault="00040C25">
      <w:pPr>
        <w:pStyle w:val="normal0"/>
        <w:spacing w:after="0"/>
        <w:ind w:left="720" w:hanging="719"/>
        <w:jc w:val="left"/>
        <w:rPr>
          <w:del w:id="71" w:author="" w:date="2014-07-28T15:13:00Z"/>
        </w:rPr>
      </w:pPr>
      <w:del w:id="72" w:author="" w:date="2014-07-28T15:13:00Z">
        <w:r w:rsidDel="00040C25">
          <w:rPr>
            <w:rFonts w:ascii="Times New Roman" w:eastAsia="Times New Roman" w:hAnsi="Times New Roman" w:cs="Times New Roman"/>
            <w:sz w:val="24"/>
          </w:rPr>
          <w:delText>.</w:delText>
        </w:r>
      </w:del>
      <w:ins w:id="73" w:author="" w:date="2014-07-28T15:13:00Z">
        <w:r w:rsidDel="00040C25">
          <w:t xml:space="preserve"> </w:t>
        </w:r>
      </w:ins>
    </w:p>
    <w:p w14:paraId="684E6F38" w14:textId="77777777" w:rsidR="00490512" w:rsidRDefault="00490512">
      <w:pPr>
        <w:pStyle w:val="normal0"/>
        <w:spacing w:after="0"/>
        <w:ind w:left="720" w:hanging="719"/>
        <w:jc w:val="left"/>
      </w:pPr>
    </w:p>
    <w:p w14:paraId="240DB5F9" w14:textId="77777777" w:rsidR="00490512" w:rsidRDefault="00040C25">
      <w:pPr>
        <w:pStyle w:val="normal0"/>
        <w:spacing w:after="0"/>
        <w:ind w:left="720" w:hanging="719"/>
        <w:jc w:val="left"/>
      </w:pPr>
      <w:r>
        <w:rPr>
          <w:rFonts w:ascii="Times New Roman" w:eastAsia="Times New Roman" w:hAnsi="Times New Roman" w:cs="Times New Roman"/>
          <w:sz w:val="24"/>
        </w:rPr>
        <w:t>Lau, Ala</w:t>
      </w:r>
      <w:r>
        <w:rPr>
          <w:rFonts w:ascii="Times New Roman" w:eastAsia="Times New Roman" w:hAnsi="Times New Roman" w:cs="Times New Roman"/>
          <w:sz w:val="24"/>
        </w:rPr>
        <w:t>n Chong</w:t>
      </w:r>
      <w:ins w:id="74" w:author="" w:date="2014-07-28T15:13: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75" w:author="" w:date="2014-07-28T15:13:00Z">
        <w:r w:rsidDel="00040C25">
          <w:rPr>
            <w:rFonts w:ascii="Times New Roman" w:eastAsia="Times New Roman" w:hAnsi="Times New Roman" w:cs="Times New Roman"/>
            <w:sz w:val="24"/>
          </w:rPr>
          <w:delText xml:space="preserve">(1980) </w:delText>
        </w:r>
      </w:del>
      <w:r>
        <w:rPr>
          <w:rFonts w:ascii="Times New Roman" w:eastAsia="Times New Roman" w:hAnsi="Times New Roman" w:cs="Times New Roman"/>
          <w:i/>
          <w:sz w:val="24"/>
        </w:rPr>
        <w:t xml:space="preserve">Songs for </w:t>
      </w:r>
      <w:proofErr w:type="spellStart"/>
      <w:r>
        <w:rPr>
          <w:rFonts w:ascii="Times New Roman" w:eastAsia="Times New Roman" w:hAnsi="Times New Roman" w:cs="Times New Roman"/>
          <w:i/>
          <w:sz w:val="24"/>
        </w:rPr>
        <w:t>Jadina</w:t>
      </w:r>
      <w:proofErr w:type="spellEnd"/>
      <w:r>
        <w:rPr>
          <w:rFonts w:ascii="Times New Roman" w:eastAsia="Times New Roman" w:hAnsi="Times New Roman" w:cs="Times New Roman"/>
          <w:i/>
          <w:sz w:val="24"/>
        </w:rPr>
        <w:t>: Poems</w:t>
      </w:r>
      <w:r>
        <w:rPr>
          <w:rFonts w:ascii="Times New Roman" w:eastAsia="Times New Roman" w:hAnsi="Times New Roman" w:cs="Times New Roman"/>
          <w:sz w:val="24"/>
        </w:rPr>
        <w:t>, Greenfield Center, N.Y.: Greenfield Review</w:t>
      </w:r>
      <w:ins w:id="76" w:author="" w:date="2014-07-28T15:14:00Z">
        <w:r>
          <w:rPr>
            <w:rFonts w:ascii="Times New Roman" w:eastAsia="Times New Roman" w:hAnsi="Times New Roman" w:cs="Times New Roman"/>
            <w:sz w:val="24"/>
          </w:rPr>
          <w:t xml:space="preserve">, </w:t>
        </w:r>
      </w:ins>
      <w:del w:id="77" w:author="" w:date="2014-07-28T15:13:00Z">
        <w:r w:rsidDel="00040C25">
          <w:rPr>
            <w:rFonts w:ascii="Times New Roman" w:eastAsia="Times New Roman" w:hAnsi="Times New Roman" w:cs="Times New Roman"/>
            <w:sz w:val="24"/>
          </w:rPr>
          <w:delText>.</w:delText>
        </w:r>
      </w:del>
      <w:ins w:id="78" w:author="" w:date="2014-07-28T15:13:00Z">
        <w:r>
          <w:rPr>
            <w:rFonts w:ascii="Times New Roman" w:eastAsia="Times New Roman" w:hAnsi="Times New Roman" w:cs="Times New Roman"/>
            <w:sz w:val="24"/>
          </w:rPr>
          <w:t>1980</w:t>
        </w:r>
        <w:r>
          <w:rPr>
            <w:rFonts w:ascii="Times New Roman" w:eastAsia="Times New Roman" w:hAnsi="Times New Roman" w:cs="Times New Roman"/>
            <w:sz w:val="24"/>
          </w:rPr>
          <w:t>.</w:t>
        </w:r>
      </w:ins>
    </w:p>
    <w:p w14:paraId="3D0AEA3F" w14:textId="77777777" w:rsidR="00490512" w:rsidRDefault="00490512">
      <w:pPr>
        <w:pStyle w:val="normal0"/>
        <w:spacing w:after="0"/>
        <w:jc w:val="left"/>
      </w:pPr>
    </w:p>
    <w:p w14:paraId="66C95617" w14:textId="77777777" w:rsidR="00490512" w:rsidRDefault="00040C25">
      <w:pPr>
        <w:pStyle w:val="normal0"/>
        <w:spacing w:after="0"/>
        <w:ind w:left="720" w:hanging="719"/>
        <w:jc w:val="left"/>
      </w:pPr>
      <w:r>
        <w:rPr>
          <w:rFonts w:ascii="Times New Roman" w:eastAsia="Times New Roman" w:hAnsi="Times New Roman" w:cs="Times New Roman"/>
          <w:sz w:val="24"/>
        </w:rPr>
        <w:t>Lau, Alan Chong</w:t>
      </w:r>
      <w:ins w:id="79" w:author="" w:date="2014-07-28T15:14: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80" w:author="" w:date="2014-07-28T15:14:00Z">
        <w:r w:rsidDel="00040C25">
          <w:rPr>
            <w:rFonts w:ascii="Times New Roman" w:eastAsia="Times New Roman" w:hAnsi="Times New Roman" w:cs="Times New Roman"/>
            <w:sz w:val="24"/>
          </w:rPr>
          <w:delText>(2000)</w:delText>
        </w:r>
        <w:r w:rsidDel="00040C25">
          <w:rPr>
            <w:rFonts w:ascii="Times New Roman" w:eastAsia="Times New Roman" w:hAnsi="Times New Roman" w:cs="Times New Roman"/>
            <w:sz w:val="24"/>
          </w:rPr>
          <w:delText xml:space="preserve"> </w:delText>
        </w:r>
      </w:del>
      <w:r>
        <w:rPr>
          <w:rFonts w:ascii="Times New Roman" w:eastAsia="Times New Roman" w:hAnsi="Times New Roman" w:cs="Times New Roman"/>
          <w:i/>
          <w:sz w:val="24"/>
        </w:rPr>
        <w:t>Blues and Greens: A Produce Worker’s Journal</w:t>
      </w:r>
      <w:r>
        <w:rPr>
          <w:rFonts w:ascii="Times New Roman" w:eastAsia="Times New Roman" w:hAnsi="Times New Roman" w:cs="Times New Roman"/>
          <w:sz w:val="24"/>
        </w:rPr>
        <w:t>, University of Hawaii Press</w:t>
      </w:r>
      <w:ins w:id="81" w:author="" w:date="2014-07-28T15:14:00Z">
        <w:r>
          <w:rPr>
            <w:rFonts w:ascii="Times New Roman" w:eastAsia="Times New Roman" w:hAnsi="Times New Roman" w:cs="Times New Roman"/>
            <w:sz w:val="24"/>
          </w:rPr>
          <w:t xml:space="preserve">, </w:t>
        </w:r>
        <w:r>
          <w:rPr>
            <w:rFonts w:ascii="Times New Roman" w:eastAsia="Times New Roman" w:hAnsi="Times New Roman" w:cs="Times New Roman"/>
            <w:sz w:val="24"/>
          </w:rPr>
          <w:t>2000</w:t>
        </w:r>
      </w:ins>
      <w:r>
        <w:rPr>
          <w:rFonts w:ascii="Times New Roman" w:eastAsia="Times New Roman" w:hAnsi="Times New Roman" w:cs="Times New Roman"/>
          <w:sz w:val="24"/>
        </w:rPr>
        <w:t>.</w:t>
      </w:r>
    </w:p>
    <w:p w14:paraId="54F89D13" w14:textId="77777777" w:rsidR="00490512" w:rsidRDefault="00490512">
      <w:pPr>
        <w:pStyle w:val="normal0"/>
        <w:spacing w:after="0"/>
        <w:ind w:left="720" w:hanging="719"/>
        <w:jc w:val="left"/>
      </w:pPr>
    </w:p>
    <w:p w14:paraId="60AED13E" w14:textId="77777777" w:rsidR="00490512" w:rsidRDefault="00040C25">
      <w:pPr>
        <w:pStyle w:val="normal0"/>
        <w:spacing w:after="0"/>
        <w:jc w:val="left"/>
      </w:pPr>
      <w:r>
        <w:rPr>
          <w:rFonts w:ascii="Times New Roman" w:eastAsia="Times New Roman" w:hAnsi="Times New Roman" w:cs="Times New Roman"/>
          <w:b/>
          <w:sz w:val="24"/>
        </w:rPr>
        <w:t>References and further reading</w:t>
      </w:r>
    </w:p>
    <w:p w14:paraId="2D9E3495" w14:textId="77777777" w:rsidR="00490512" w:rsidRDefault="00490512">
      <w:pPr>
        <w:pStyle w:val="normal0"/>
        <w:spacing w:after="0"/>
        <w:jc w:val="left"/>
      </w:pPr>
    </w:p>
    <w:p w14:paraId="2953F1AD" w14:textId="77777777" w:rsidR="00490512" w:rsidRDefault="00040C25">
      <w:pPr>
        <w:pStyle w:val="normal0"/>
        <w:spacing w:after="0"/>
        <w:ind w:left="720" w:hanging="719"/>
        <w:jc w:val="left"/>
      </w:pPr>
      <w:r>
        <w:rPr>
          <w:rFonts w:ascii="Times New Roman" w:eastAsia="Times New Roman" w:hAnsi="Times New Roman" w:cs="Times New Roman"/>
          <w:sz w:val="24"/>
        </w:rPr>
        <w:lastRenderedPageBreak/>
        <w:t xml:space="preserve">Chin, Frank, Jeffrey Paul Chan, 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Inada, Shawn Hsu Wong (eds.) </w:t>
      </w:r>
      <w:del w:id="82" w:author="" w:date="2014-07-28T15:14:00Z">
        <w:r w:rsidDel="00040C25">
          <w:rPr>
            <w:rFonts w:ascii="Times New Roman" w:eastAsia="Times New Roman" w:hAnsi="Times New Roman" w:cs="Times New Roman"/>
            <w:sz w:val="24"/>
          </w:rPr>
          <w:delText xml:space="preserve">(1974) </w:delText>
        </w:r>
      </w:del>
      <w:proofErr w:type="spellStart"/>
      <w:r>
        <w:rPr>
          <w:rFonts w:ascii="Times New Roman" w:eastAsia="Times New Roman" w:hAnsi="Times New Roman" w:cs="Times New Roman"/>
          <w:i/>
          <w:sz w:val="24"/>
        </w:rPr>
        <w:t>Aiiieeeee</w:t>
      </w:r>
      <w:proofErr w:type="spellEnd"/>
      <w:proofErr w:type="gramStart"/>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An Anthology of Asian-American Writers</w:t>
      </w:r>
      <w:r>
        <w:rPr>
          <w:rFonts w:ascii="Times New Roman" w:eastAsia="Times New Roman" w:hAnsi="Times New Roman" w:cs="Times New Roman"/>
          <w:sz w:val="24"/>
        </w:rPr>
        <w:t>, Washington, D.C.: Howard University Press</w:t>
      </w:r>
      <w:ins w:id="83" w:author="" w:date="2014-07-28T15:14:00Z">
        <w:r>
          <w:rPr>
            <w:rFonts w:ascii="Times New Roman" w:eastAsia="Times New Roman" w:hAnsi="Times New Roman" w:cs="Times New Roman"/>
            <w:sz w:val="24"/>
          </w:rPr>
          <w:t>, 1974.</w:t>
        </w:r>
      </w:ins>
      <w:del w:id="84" w:author="" w:date="2014-07-28T15:14:00Z">
        <w:r w:rsidDel="00040C25">
          <w:rPr>
            <w:rFonts w:ascii="Times New Roman" w:eastAsia="Times New Roman" w:hAnsi="Times New Roman" w:cs="Times New Roman"/>
            <w:sz w:val="24"/>
          </w:rPr>
          <w:delText>.</w:delText>
        </w:r>
      </w:del>
    </w:p>
    <w:p w14:paraId="146B4082" w14:textId="77777777" w:rsidR="00490512" w:rsidRDefault="00490512">
      <w:pPr>
        <w:pStyle w:val="normal0"/>
        <w:spacing w:after="0"/>
        <w:ind w:left="720" w:hanging="719"/>
        <w:jc w:val="left"/>
      </w:pPr>
    </w:p>
    <w:p w14:paraId="719679B7" w14:textId="77777777" w:rsidR="00490512" w:rsidRDefault="00040C25">
      <w:pPr>
        <w:pStyle w:val="normal0"/>
        <w:spacing w:after="0"/>
        <w:ind w:left="720" w:hanging="719"/>
        <w:jc w:val="left"/>
      </w:pPr>
      <w:r>
        <w:rPr>
          <w:rFonts w:ascii="Times New Roman" w:eastAsia="Times New Roman" w:hAnsi="Times New Roman" w:cs="Times New Roman"/>
          <w:sz w:val="24"/>
        </w:rPr>
        <w:t>——</w:t>
      </w:r>
      <w:del w:id="85" w:author="" w:date="2014-07-28T15:14:00Z">
        <w:r w:rsidDel="00040C25">
          <w:rPr>
            <w:rFonts w:ascii="Times New Roman" w:eastAsia="Times New Roman" w:hAnsi="Times New Roman" w:cs="Times New Roman"/>
            <w:sz w:val="24"/>
          </w:rPr>
          <w:delText xml:space="preserve"> (1991) </w:delText>
        </w:r>
      </w:del>
      <w:r>
        <w:rPr>
          <w:rFonts w:ascii="Times New Roman" w:eastAsia="Times New Roman" w:hAnsi="Times New Roman" w:cs="Times New Roman"/>
          <w:i/>
          <w:sz w:val="24"/>
        </w:rPr>
        <w:t xml:space="preserve">The Big </w:t>
      </w:r>
      <w:proofErr w:type="spellStart"/>
      <w:r>
        <w:rPr>
          <w:rFonts w:ascii="Times New Roman" w:eastAsia="Times New Roman" w:hAnsi="Times New Roman" w:cs="Times New Roman"/>
          <w:i/>
          <w:sz w:val="24"/>
        </w:rPr>
        <w:t>Aiiieeeee</w:t>
      </w:r>
      <w:proofErr w:type="spellEnd"/>
      <w:proofErr w:type="gramStart"/>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An Anthology of Chinese American and Japanese Ame</w:t>
      </w:r>
      <w:r>
        <w:rPr>
          <w:rFonts w:ascii="Times New Roman" w:eastAsia="Times New Roman" w:hAnsi="Times New Roman" w:cs="Times New Roman"/>
          <w:i/>
          <w:sz w:val="24"/>
        </w:rPr>
        <w:t>rican Literature</w:t>
      </w:r>
      <w:r>
        <w:rPr>
          <w:rFonts w:ascii="Times New Roman" w:eastAsia="Times New Roman" w:hAnsi="Times New Roman" w:cs="Times New Roman"/>
          <w:sz w:val="24"/>
        </w:rPr>
        <w:t>, New York: Meridian-Penguin</w:t>
      </w:r>
      <w:ins w:id="86" w:author="" w:date="2014-07-28T15:14:00Z">
        <w:r>
          <w:rPr>
            <w:rFonts w:ascii="Times New Roman" w:eastAsia="Times New Roman" w:hAnsi="Times New Roman" w:cs="Times New Roman"/>
            <w:sz w:val="24"/>
          </w:rPr>
          <w:t>, 1991.</w:t>
        </w:r>
      </w:ins>
      <w:del w:id="87" w:author="" w:date="2014-07-28T15:14:00Z">
        <w:r w:rsidDel="00040C25">
          <w:rPr>
            <w:rFonts w:ascii="Times New Roman" w:eastAsia="Times New Roman" w:hAnsi="Times New Roman" w:cs="Times New Roman"/>
            <w:sz w:val="24"/>
          </w:rPr>
          <w:delText>.</w:delText>
        </w:r>
      </w:del>
    </w:p>
    <w:p w14:paraId="34C84E0D" w14:textId="77777777" w:rsidR="00490512" w:rsidRDefault="00490512">
      <w:pPr>
        <w:pStyle w:val="normal0"/>
        <w:spacing w:after="0"/>
        <w:ind w:left="720" w:hanging="719"/>
        <w:jc w:val="left"/>
      </w:pPr>
    </w:p>
    <w:p w14:paraId="03672A35" w14:textId="77777777" w:rsidR="00490512" w:rsidRDefault="00040C25">
      <w:pPr>
        <w:pStyle w:val="normal0"/>
        <w:spacing w:after="0"/>
        <w:ind w:left="720" w:hanging="719"/>
        <w:jc w:val="left"/>
      </w:pPr>
      <w:r>
        <w:rPr>
          <w:rFonts w:ascii="Times New Roman" w:eastAsia="Times New Roman" w:hAnsi="Times New Roman" w:cs="Times New Roman"/>
          <w:sz w:val="24"/>
        </w:rPr>
        <w:t>Park, Josephine</w:t>
      </w:r>
      <w:ins w:id="88" w:author="" w:date="2014-07-28T15:15: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89" w:author="" w:date="2014-07-28T15:15:00Z">
        <w:r w:rsidDel="00040C25">
          <w:rPr>
            <w:rFonts w:ascii="Times New Roman" w:eastAsia="Times New Roman" w:hAnsi="Times New Roman" w:cs="Times New Roman"/>
            <w:sz w:val="24"/>
          </w:rPr>
          <w:delText xml:space="preserve">(2008) </w:delText>
        </w:r>
      </w:del>
      <w:r>
        <w:rPr>
          <w:rFonts w:ascii="Times New Roman" w:eastAsia="Times New Roman" w:hAnsi="Times New Roman" w:cs="Times New Roman"/>
          <w:i/>
          <w:sz w:val="24"/>
        </w:rPr>
        <w:t>Apparitions of Asia: Modernist Form and Asian American Poetics</w:t>
      </w:r>
      <w:r>
        <w:rPr>
          <w:rFonts w:ascii="Times New Roman" w:eastAsia="Times New Roman" w:hAnsi="Times New Roman" w:cs="Times New Roman"/>
          <w:sz w:val="24"/>
        </w:rPr>
        <w:t>, Oxford: Oxford University Press</w:t>
      </w:r>
      <w:ins w:id="90" w:author="" w:date="2014-07-28T15:15:00Z">
        <w:r>
          <w:rPr>
            <w:rFonts w:ascii="Times New Roman" w:eastAsia="Times New Roman" w:hAnsi="Times New Roman" w:cs="Times New Roman"/>
            <w:sz w:val="24"/>
          </w:rPr>
          <w:t xml:space="preserve"> </w:t>
        </w:r>
        <w:r>
          <w:rPr>
            <w:rFonts w:ascii="Times New Roman" w:eastAsia="Times New Roman" w:hAnsi="Times New Roman" w:cs="Times New Roman"/>
            <w:sz w:val="24"/>
          </w:rPr>
          <w:t>2008</w:t>
        </w:r>
      </w:ins>
      <w:r>
        <w:rPr>
          <w:rFonts w:ascii="Times New Roman" w:eastAsia="Times New Roman" w:hAnsi="Times New Roman" w:cs="Times New Roman"/>
          <w:sz w:val="24"/>
        </w:rPr>
        <w:t>.</w:t>
      </w:r>
    </w:p>
    <w:p w14:paraId="27CAF2CB" w14:textId="77777777" w:rsidR="00490512" w:rsidRDefault="00490512">
      <w:pPr>
        <w:pStyle w:val="normal0"/>
        <w:spacing w:after="0"/>
        <w:jc w:val="left"/>
      </w:pPr>
    </w:p>
    <w:p w14:paraId="2FD130C9" w14:textId="77777777" w:rsidR="00490512" w:rsidRDefault="00040C25">
      <w:pPr>
        <w:pStyle w:val="normal0"/>
        <w:spacing w:after="0"/>
        <w:ind w:left="720" w:hanging="719"/>
        <w:jc w:val="left"/>
      </w:pPr>
      <w:proofErr w:type="spellStart"/>
      <w:r>
        <w:rPr>
          <w:rFonts w:ascii="Times New Roman" w:eastAsia="Times New Roman" w:hAnsi="Times New Roman" w:cs="Times New Roman"/>
          <w:sz w:val="24"/>
        </w:rPr>
        <w:t>Snyer</w:t>
      </w:r>
      <w:proofErr w:type="spellEnd"/>
      <w:r>
        <w:rPr>
          <w:rFonts w:ascii="Times New Roman" w:eastAsia="Times New Roman" w:hAnsi="Times New Roman" w:cs="Times New Roman"/>
          <w:sz w:val="24"/>
        </w:rPr>
        <w:t>, Gary</w:t>
      </w:r>
      <w:ins w:id="91" w:author="" w:date="2014-07-28T15:15: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92" w:author="" w:date="2014-07-28T15:15:00Z">
        <w:r w:rsidDel="00040C25">
          <w:rPr>
            <w:rFonts w:ascii="Times New Roman" w:eastAsia="Times New Roman" w:hAnsi="Times New Roman" w:cs="Times New Roman"/>
            <w:sz w:val="24"/>
          </w:rPr>
          <w:delText xml:space="preserve">(1999) </w:delText>
        </w:r>
      </w:del>
      <w:r>
        <w:rPr>
          <w:rFonts w:ascii="Times New Roman" w:eastAsia="Times New Roman" w:hAnsi="Times New Roman" w:cs="Times New Roman"/>
          <w:i/>
          <w:sz w:val="24"/>
        </w:rPr>
        <w:t>Mountains and Rivers without End</w:t>
      </w:r>
      <w:r>
        <w:rPr>
          <w:rFonts w:ascii="Times New Roman" w:eastAsia="Times New Roman" w:hAnsi="Times New Roman" w:cs="Times New Roman"/>
          <w:sz w:val="24"/>
        </w:rPr>
        <w:t>, Washington, D.C.: Counterpoint</w:t>
      </w:r>
      <w:ins w:id="93" w:author="" w:date="2014-07-28T15:15:00Z">
        <w:r>
          <w:rPr>
            <w:rFonts w:ascii="Times New Roman" w:eastAsia="Times New Roman" w:hAnsi="Times New Roman" w:cs="Times New Roman"/>
            <w:sz w:val="24"/>
          </w:rPr>
          <w:t>, 1999.</w:t>
        </w:r>
      </w:ins>
      <w:del w:id="94" w:author="" w:date="2014-07-28T15:15:00Z">
        <w:r w:rsidDel="00040C25">
          <w:rPr>
            <w:rFonts w:ascii="Times New Roman" w:eastAsia="Times New Roman" w:hAnsi="Times New Roman" w:cs="Times New Roman"/>
            <w:sz w:val="24"/>
          </w:rPr>
          <w:delText>.</w:delText>
        </w:r>
      </w:del>
    </w:p>
    <w:p w14:paraId="07495D19" w14:textId="77777777" w:rsidR="00490512" w:rsidRDefault="00490512">
      <w:pPr>
        <w:pStyle w:val="normal0"/>
        <w:spacing w:after="0"/>
        <w:ind w:left="720" w:hanging="719"/>
        <w:jc w:val="left"/>
      </w:pPr>
    </w:p>
    <w:p w14:paraId="248545E6" w14:textId="77777777" w:rsidR="00490512" w:rsidRDefault="00040C25">
      <w:pPr>
        <w:pStyle w:val="normal0"/>
        <w:spacing w:after="0"/>
        <w:ind w:left="720" w:hanging="719"/>
        <w:jc w:val="left"/>
      </w:pPr>
      <w:r>
        <w:rPr>
          <w:rFonts w:ascii="Times New Roman" w:eastAsia="Times New Roman" w:hAnsi="Times New Roman" w:cs="Times New Roman"/>
          <w:sz w:val="24"/>
        </w:rPr>
        <w:t>Yu, Timothy</w:t>
      </w:r>
      <w:ins w:id="95" w:author="" w:date="2014-07-28T15:15: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96" w:author="" w:date="2014-07-28T15:15:00Z">
        <w:r w:rsidDel="00040C25">
          <w:rPr>
            <w:rFonts w:ascii="Times New Roman" w:eastAsia="Times New Roman" w:hAnsi="Times New Roman" w:cs="Times New Roman"/>
            <w:sz w:val="24"/>
          </w:rPr>
          <w:delText xml:space="preserve">(2009) </w:delText>
        </w:r>
      </w:del>
      <w:r>
        <w:rPr>
          <w:rFonts w:ascii="Times New Roman" w:eastAsia="Times New Roman" w:hAnsi="Times New Roman" w:cs="Times New Roman"/>
          <w:i/>
          <w:sz w:val="24"/>
        </w:rPr>
        <w:t>Race and the Avant-Garde</w:t>
      </w:r>
      <w:r>
        <w:rPr>
          <w:rFonts w:ascii="Times New Roman" w:eastAsia="Times New Roman" w:hAnsi="Times New Roman" w:cs="Times New Roman"/>
          <w:sz w:val="24"/>
        </w:rPr>
        <w:t>, Stanford, Calif.: Stanford University Press</w:t>
      </w:r>
      <w:ins w:id="97" w:author="" w:date="2014-07-28T15:15:00Z">
        <w:r>
          <w:rPr>
            <w:rFonts w:ascii="Times New Roman" w:eastAsia="Times New Roman" w:hAnsi="Times New Roman" w:cs="Times New Roman"/>
            <w:sz w:val="24"/>
          </w:rPr>
          <w:t>, 2009.</w:t>
        </w:r>
      </w:ins>
      <w:bookmarkStart w:id="98" w:name="_GoBack"/>
      <w:bookmarkEnd w:id="98"/>
      <w:del w:id="99" w:author="" w:date="2014-07-28T15:15:00Z">
        <w:r w:rsidDel="00040C25">
          <w:rPr>
            <w:rFonts w:ascii="Times New Roman" w:eastAsia="Times New Roman" w:hAnsi="Times New Roman" w:cs="Times New Roman"/>
            <w:sz w:val="24"/>
          </w:rPr>
          <w:delText>.</w:delText>
        </w:r>
      </w:del>
    </w:p>
    <w:sectPr w:rsidR="0049051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isplayBackgroundShape/>
  <w:proofState w:spelling="clean" w:grammar="clean"/>
  <w:trackRevisions/>
  <w:defaultTabStop w:val="720"/>
  <w:characterSpacingControl w:val="doNotCompress"/>
  <w:compat>
    <w:compatSetting w:name="compatibilityMode" w:uri="http://schemas.microsoft.com/office/word" w:val="14"/>
  </w:compat>
  <w:rsids>
    <w:rsidRoot w:val="00490512"/>
    <w:rsid w:val="00040C25"/>
    <w:rsid w:val="00490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E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8"/>
        <w:lang w:val="en-US" w:eastAsia="en-US" w:bidi="ar-SA"/>
      </w:rPr>
    </w:rPrDefault>
    <w:pPrDefault>
      <w:pPr>
        <w:spacing w:after="20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040C2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0C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8"/>
        <w:lang w:val="en-US" w:eastAsia="en-US" w:bidi="ar-SA"/>
      </w:rPr>
    </w:rPrDefault>
    <w:pPrDefault>
      <w:pPr>
        <w:spacing w:after="20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040C2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0C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909</Words>
  <Characters>5183</Characters>
  <Application>Microsoft Macintosh Word</Application>
  <DocSecurity>0</DocSecurity>
  <Lines>43</Lines>
  <Paragraphs>12</Paragraphs>
  <ScaleCrop>false</ScaleCrop>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Bandit Poets_Bloch.docx</dc:title>
  <cp:lastModifiedBy/>
  <cp:revision>2</cp:revision>
  <dcterms:created xsi:type="dcterms:W3CDTF">2014-07-28T21:03:00Z</dcterms:created>
  <dcterms:modified xsi:type="dcterms:W3CDTF">2014-07-28T21:15:00Z</dcterms:modified>
</cp:coreProperties>
</file>