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5581A" w14:textId="0271A827" w:rsidR="00064B21" w:rsidRDefault="00064B21" w:rsidP="009D1CCE">
      <w:pPr>
        <w:spacing w:line="480" w:lineRule="auto"/>
      </w:pPr>
      <w:r>
        <w:t>SANTAYANA, George (1863-1952)</w:t>
      </w:r>
    </w:p>
    <w:p w14:paraId="6D094FE2" w14:textId="753815C3" w:rsidR="00BD725A" w:rsidRPr="007E4803" w:rsidRDefault="00064B21" w:rsidP="009D1CCE">
      <w:pPr>
        <w:spacing w:line="480" w:lineRule="auto"/>
        <w:rPr>
          <w:rStyle w:val="Hyperlink"/>
          <w:color w:val="auto"/>
          <w:u w:val="none"/>
        </w:rPr>
      </w:pPr>
      <w:r>
        <w:t>George Santayana</w:t>
      </w:r>
      <w:ins w:id="0" w:author="Pinkoski" w:date="2014-03-17T14:06:00Z">
        <w:r w:rsidR="00A40C77">
          <w:t>—</w:t>
        </w:r>
      </w:ins>
      <w:del w:id="1" w:author="Pinkoski" w:date="2014-03-17T14:06:00Z">
        <w:r w:rsidR="0025638D" w:rsidDel="00A40C77">
          <w:delText xml:space="preserve">, </w:delText>
        </w:r>
      </w:del>
      <w:r w:rsidR="0025638D">
        <w:t>philosopher, poet, n</w:t>
      </w:r>
      <w:r w:rsidR="008D141C">
        <w:t>ovelist, memoirist, and</w:t>
      </w:r>
      <w:r w:rsidR="0025638D">
        <w:t xml:space="preserve"> critic</w:t>
      </w:r>
      <w:ins w:id="2" w:author="Pinkoski" w:date="2014-03-17T14:06:00Z">
        <w:r w:rsidR="00A40C77">
          <w:t>—</w:t>
        </w:r>
      </w:ins>
      <w:del w:id="3" w:author="Pinkoski" w:date="2014-03-17T14:06:00Z">
        <w:r w:rsidR="0025638D" w:rsidDel="00A40C77">
          <w:delText>,</w:delText>
        </w:r>
        <w:r w:rsidR="009D1CCE" w:rsidDel="00A40C77">
          <w:delText xml:space="preserve"> </w:delText>
        </w:r>
      </w:del>
      <w:r w:rsidR="009D1CCE">
        <w:t>was born in Madrid</w:t>
      </w:r>
      <w:r w:rsidR="0025638D">
        <w:t>, the son and grandson of diplomats,</w:t>
      </w:r>
      <w:r w:rsidR="00C92A86">
        <w:t xml:space="preserve"> and was brought to America by</w:t>
      </w:r>
      <w:r w:rsidR="0025638D">
        <w:t xml:space="preserve"> his mother in 1872. Raised a Catholic, he retained Spanish citizenship for his w</w:t>
      </w:r>
      <w:r w:rsidR="00C92A86">
        <w:t>hole life and portrayed</w:t>
      </w:r>
      <w:r w:rsidR="0025638D">
        <w:t xml:space="preserve"> himself </w:t>
      </w:r>
      <w:r w:rsidR="00C92A86">
        <w:t xml:space="preserve">as </w:t>
      </w:r>
      <w:r w:rsidR="0025638D">
        <w:t>an outsider to American society and culture. Santayana</w:t>
      </w:r>
      <w:r w:rsidR="009D1CCE">
        <w:t xml:space="preserve"> entered Harvard in 1882 and graduated with a </w:t>
      </w:r>
      <w:r w:rsidR="0025638D">
        <w:t xml:space="preserve">doctorate in philosophy in 1889, having studied with </w:t>
      </w:r>
      <w:r w:rsidR="00606209">
        <w:t>the pragmatist</w:t>
      </w:r>
      <w:ins w:id="4" w:author="Pinkoski" w:date="2014-03-17T14:06:00Z">
        <w:r w:rsidR="00A40C77">
          <w:t>,</w:t>
        </w:r>
      </w:ins>
      <w:r w:rsidR="00606209">
        <w:t xml:space="preserve"> </w:t>
      </w:r>
      <w:r w:rsidR="0025638D">
        <w:t xml:space="preserve">William James and </w:t>
      </w:r>
      <w:r w:rsidR="00606209">
        <w:t>the idealist</w:t>
      </w:r>
      <w:ins w:id="5" w:author="Pinkoski" w:date="2014-03-17T14:06:00Z">
        <w:r w:rsidR="00A40C77">
          <w:t>,</w:t>
        </w:r>
      </w:ins>
      <w:r w:rsidR="00606209">
        <w:t xml:space="preserve"> </w:t>
      </w:r>
      <w:r w:rsidR="0025638D">
        <w:t>Josiah Royce.</w:t>
      </w:r>
      <w:r w:rsidR="00F136C5">
        <w:t xml:space="preserve"> He immediately began teaching</w:t>
      </w:r>
      <w:r w:rsidR="008D141C">
        <w:t xml:space="preserve"> at</w:t>
      </w:r>
      <w:r w:rsidR="00606209">
        <w:t xml:space="preserve"> Harvard, but beca</w:t>
      </w:r>
      <w:r w:rsidR="00F136C5">
        <w:t>me increasingly disgruntled with</w:t>
      </w:r>
      <w:r w:rsidR="00606209">
        <w:t xml:space="preserve"> academic life.</w:t>
      </w:r>
      <w:r w:rsidR="0025638D">
        <w:t xml:space="preserve"> In 1912, he retired</w:t>
      </w:r>
      <w:r w:rsidR="00E12733">
        <w:t xml:space="preserve"> </w:t>
      </w:r>
      <w:r w:rsidR="00606209">
        <w:t>and left America</w:t>
      </w:r>
      <w:r w:rsidR="0025638D">
        <w:t xml:space="preserve"> for permanent residence in Europe. </w:t>
      </w:r>
      <w:r w:rsidR="00E12733">
        <w:t>Santayana celebrated the significance of</w:t>
      </w:r>
      <w:r w:rsidR="00606209">
        <w:t xml:space="preserve"> creativity and imagination in poetry, religion,</w:t>
      </w:r>
      <w:r w:rsidR="008D141C">
        <w:t xml:space="preserve"> science,</w:t>
      </w:r>
      <w:r w:rsidR="00606209">
        <w:t xml:space="preserve"> and philosophy. </w:t>
      </w:r>
      <w:r w:rsidR="00F136C5">
        <w:t>He asserted that a</w:t>
      </w:r>
      <w:r w:rsidR="008D141C">
        <w:t xml:space="preserve">ny system of philosophy or science, depending as it </w:t>
      </w:r>
      <w:r w:rsidR="00E12733">
        <w:t>does on language, cannot represent</w:t>
      </w:r>
      <w:r w:rsidR="008D141C">
        <w:t xml:space="preserve"> foundational or essential reality, but rather </w:t>
      </w:r>
      <w:r w:rsidR="00F136C5">
        <w:t xml:space="preserve">is contingent on </w:t>
      </w:r>
      <w:r w:rsidR="008D141C">
        <w:t xml:space="preserve">human imagination. </w:t>
      </w:r>
      <w:r w:rsidR="00606209">
        <w:t>Alth</w:t>
      </w:r>
      <w:r w:rsidR="00E12733">
        <w:t>ough James believed Santayana’s thinking was diametrically opposed to his own conception of pragmatism, Santayana saw pragmatism</w:t>
      </w:r>
      <w:r w:rsidR="007E4803">
        <w:t>, especially as Charles Peirce formulated it,</w:t>
      </w:r>
      <w:r w:rsidR="00E12733">
        <w:t xml:space="preserve"> as a </w:t>
      </w:r>
      <w:r w:rsidR="007E4803">
        <w:t>useful philosophy to determine efficacy of action.</w:t>
      </w:r>
      <w:r w:rsidR="00606209">
        <w:t xml:space="preserve"> His naturalism, or intellectual materialism, held that knowledge and belief are not the result of reasoning, but of the interaction of an individual’s psyche with the </w:t>
      </w:r>
      <w:r w:rsidR="007E4803">
        <w:t xml:space="preserve">natural and material </w:t>
      </w:r>
      <w:r w:rsidR="00606209">
        <w:t xml:space="preserve">environment. A prolific writer, Santayana is best known for </w:t>
      </w:r>
      <w:r w:rsidR="00606209" w:rsidRPr="0035653F">
        <w:rPr>
          <w:i/>
        </w:rPr>
        <w:t>The Sense of Beauty</w:t>
      </w:r>
      <w:r w:rsidR="00606209">
        <w:t xml:space="preserve"> (1906), the five-volume </w:t>
      </w:r>
      <w:r w:rsidR="00606209" w:rsidRPr="0035653F">
        <w:rPr>
          <w:i/>
        </w:rPr>
        <w:t>Life of Reason</w:t>
      </w:r>
      <w:r w:rsidR="00606209">
        <w:t xml:space="preserve"> (1905-06), </w:t>
      </w:r>
      <w:r w:rsidR="00606209" w:rsidRPr="0035653F">
        <w:rPr>
          <w:i/>
        </w:rPr>
        <w:t xml:space="preserve">Character and Opinion </w:t>
      </w:r>
      <w:r w:rsidR="008D141C" w:rsidRPr="0035653F">
        <w:rPr>
          <w:i/>
        </w:rPr>
        <w:t>in the United States</w:t>
      </w:r>
      <w:r w:rsidR="008D141C">
        <w:t xml:space="preserve"> (1920), and</w:t>
      </w:r>
      <w:r w:rsidR="00606209">
        <w:t xml:space="preserve"> his Pulitzer</w:t>
      </w:r>
      <w:ins w:id="6" w:author="Pinkoski" w:date="2014-03-17T14:07:00Z">
        <w:r w:rsidR="00A40C77">
          <w:t xml:space="preserve"> </w:t>
        </w:r>
      </w:ins>
      <w:del w:id="7" w:author="Pinkoski" w:date="2014-03-17T14:07:00Z">
        <w:r w:rsidR="00606209" w:rsidDel="00A40C77">
          <w:delText>-</w:delText>
        </w:r>
      </w:del>
      <w:ins w:id="8" w:author="Pinkoski" w:date="2014-03-17T14:07:00Z">
        <w:r w:rsidR="00A40C77">
          <w:t>P</w:t>
        </w:r>
      </w:ins>
      <w:del w:id="9" w:author="Pinkoski" w:date="2014-03-17T14:07:00Z">
        <w:r w:rsidR="00606209" w:rsidDel="00A40C77">
          <w:delText>p</w:delText>
        </w:r>
      </w:del>
      <w:r w:rsidR="00606209">
        <w:t xml:space="preserve">rize nominated novel </w:t>
      </w:r>
      <w:r w:rsidR="00606209" w:rsidRPr="0035653F">
        <w:rPr>
          <w:i/>
        </w:rPr>
        <w:t>Th</w:t>
      </w:r>
      <w:r w:rsidR="008D141C" w:rsidRPr="0035653F">
        <w:rPr>
          <w:i/>
        </w:rPr>
        <w:t>e Last Puritan</w:t>
      </w:r>
      <w:r w:rsidR="008D141C">
        <w:t xml:space="preserve"> (1936).</w:t>
      </w:r>
      <w:r w:rsidR="00606209">
        <w:t xml:space="preserve"> “The Genteel Tradition in American Philosophy” (1</w:t>
      </w:r>
      <w:r w:rsidR="008D141C">
        <w:t>911)</w:t>
      </w:r>
      <w:r w:rsidR="009A7A9A">
        <w:t>, which</w:t>
      </w:r>
      <w:r w:rsidR="008D141C">
        <w:t xml:space="preserve"> </w:t>
      </w:r>
      <w:r w:rsidR="009A7A9A">
        <w:t xml:space="preserve">urged philosophers and poets to </w:t>
      </w:r>
      <w:r w:rsidR="009A7A9A">
        <w:lastRenderedPageBreak/>
        <w:t xml:space="preserve">move beyond the canonized writers of the past and live up to the precocious potential of the American spirit, </w:t>
      </w:r>
      <w:r w:rsidR="008D141C">
        <w:t>proved influent</w:t>
      </w:r>
      <w:r w:rsidR="009A7A9A">
        <w:t>ial for</w:t>
      </w:r>
      <w:r w:rsidR="008D141C">
        <w:t xml:space="preserve"> modernist writers.</w:t>
      </w:r>
    </w:p>
    <w:p w14:paraId="6C6421AF" w14:textId="77777777" w:rsidR="00012069" w:rsidRDefault="00012069" w:rsidP="009D1CCE">
      <w:pPr>
        <w:spacing w:line="480" w:lineRule="auto"/>
        <w:rPr>
          <w:rStyle w:val="Hyperlink"/>
        </w:rPr>
      </w:pPr>
    </w:p>
    <w:p w14:paraId="586D1C07" w14:textId="350D5B0F" w:rsidR="00012069" w:rsidRPr="0035653F" w:rsidRDefault="00012069" w:rsidP="009D1CCE">
      <w:pPr>
        <w:spacing w:line="480" w:lineRule="auto"/>
        <w:rPr>
          <w:rFonts w:cs="Trebuchet MS"/>
          <w:color w:val="262626"/>
        </w:rPr>
      </w:pPr>
      <w:r w:rsidRPr="0035653F">
        <w:rPr>
          <w:rFonts w:cs="Trebuchet MS"/>
          <w:color w:val="262626"/>
        </w:rPr>
        <w:t xml:space="preserve">Martin A. Coleman. </w:t>
      </w:r>
      <w:r w:rsidRPr="0035653F">
        <w:rPr>
          <w:rFonts w:cs="Trebuchet MS"/>
          <w:i/>
          <w:iCs/>
          <w:color w:val="262626"/>
        </w:rPr>
        <w:t>The Essential Santayana: Selected Writings.</w:t>
      </w:r>
      <w:r w:rsidRPr="0035653F">
        <w:rPr>
          <w:rFonts w:cs="Trebuchet MS"/>
          <w:color w:val="262626"/>
        </w:rPr>
        <w:t xml:space="preserve"> Bloomington: Indiana University Press, 2009. </w:t>
      </w:r>
      <w:r w:rsidRPr="0035653F">
        <w:rPr>
          <w:rFonts w:cs="Trebuchet MS"/>
          <w:i/>
          <w:iCs/>
          <w:color w:val="262626"/>
        </w:rPr>
        <w:t>Project MUSE</w:t>
      </w:r>
      <w:r w:rsidRPr="0035653F">
        <w:rPr>
          <w:rFonts w:cs="Trebuchet MS"/>
          <w:color w:val="262626"/>
        </w:rPr>
        <w:t>. Web. &lt;http://muse.jhu.edu/&gt;.</w:t>
      </w:r>
      <w:r w:rsidR="00A30D82">
        <w:rPr>
          <w:rFonts w:cs="Trebuchet MS"/>
          <w:color w:val="262626"/>
        </w:rPr>
        <w:t xml:space="preserve"> </w:t>
      </w:r>
    </w:p>
    <w:p w14:paraId="4F3F8D06" w14:textId="0AB0E746" w:rsidR="00A30D82" w:rsidRDefault="00A40C77" w:rsidP="009D1CCE">
      <w:pPr>
        <w:spacing w:line="480" w:lineRule="auto"/>
        <w:rPr>
          <w:rStyle w:val="Hyperlink"/>
        </w:rPr>
      </w:pPr>
      <w:hyperlink r:id="rId5" w:history="1">
        <w:r w:rsidR="00606209" w:rsidRPr="00711A4B">
          <w:rPr>
            <w:rStyle w:val="Hyperlink"/>
          </w:rPr>
          <w:t>http://plato.stanford.edu/entries/santayana/</w:t>
        </w:r>
      </w:hyperlink>
    </w:p>
    <w:p w14:paraId="0100EA61" w14:textId="77777777" w:rsidR="00A30D82" w:rsidRDefault="00A30D82" w:rsidP="009D1CCE">
      <w:pPr>
        <w:spacing w:line="480" w:lineRule="auto"/>
        <w:rPr>
          <w:rStyle w:val="Hyperlink"/>
        </w:rPr>
      </w:pPr>
    </w:p>
    <w:p w14:paraId="5C6B0CDD" w14:textId="11D95FE4" w:rsidR="00A30D82" w:rsidRDefault="00A30D82" w:rsidP="00A30D82">
      <w:pPr>
        <w:spacing w:line="480" w:lineRule="auto"/>
        <w:rPr>
          <w:rFonts w:cs="Trebuchet MS"/>
          <w:color w:val="262626"/>
        </w:rPr>
      </w:pPr>
      <w:r>
        <w:rPr>
          <w:rFonts w:cs="Trebuchet MS"/>
          <w:color w:val="262626"/>
        </w:rPr>
        <w:t>Linda Simon</w:t>
      </w:r>
      <w:bookmarkStart w:id="10" w:name="_GoBack"/>
      <w:bookmarkEnd w:id="10"/>
    </w:p>
    <w:p w14:paraId="5B406CFE" w14:textId="51A22AD5" w:rsidR="00A30D82" w:rsidRPr="0035653F" w:rsidRDefault="00A30D82" w:rsidP="00A30D82">
      <w:pPr>
        <w:spacing w:line="480" w:lineRule="auto"/>
        <w:rPr>
          <w:rFonts w:cs="Trebuchet MS"/>
          <w:color w:val="262626"/>
        </w:rPr>
      </w:pPr>
      <w:r>
        <w:rPr>
          <w:rFonts w:cs="Trebuchet MS"/>
          <w:color w:val="262626"/>
        </w:rPr>
        <w:t>Skidmore University</w:t>
      </w:r>
    </w:p>
    <w:p w14:paraId="4BDE28A5" w14:textId="77777777" w:rsidR="007E4803" w:rsidRDefault="007E4803" w:rsidP="009D1CCE">
      <w:pPr>
        <w:spacing w:line="480" w:lineRule="auto"/>
      </w:pPr>
    </w:p>
    <w:p w14:paraId="2906A19E" w14:textId="77777777" w:rsidR="00606209" w:rsidRDefault="00606209" w:rsidP="009D1CCE">
      <w:pPr>
        <w:spacing w:line="480" w:lineRule="auto"/>
      </w:pPr>
    </w:p>
    <w:p w14:paraId="194A8F82" w14:textId="77777777" w:rsidR="00BD725A" w:rsidRDefault="00BD725A" w:rsidP="009D1CCE">
      <w:pPr>
        <w:spacing w:line="480" w:lineRule="auto"/>
      </w:pPr>
    </w:p>
    <w:sectPr w:rsidR="00BD725A" w:rsidSect="007642E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CE"/>
    <w:rsid w:val="00012069"/>
    <w:rsid w:val="00064B21"/>
    <w:rsid w:val="0025638D"/>
    <w:rsid w:val="00305249"/>
    <w:rsid w:val="0035653F"/>
    <w:rsid w:val="00606209"/>
    <w:rsid w:val="007642ED"/>
    <w:rsid w:val="007E4803"/>
    <w:rsid w:val="008D141C"/>
    <w:rsid w:val="009A7A9A"/>
    <w:rsid w:val="009D1CCE"/>
    <w:rsid w:val="00A30D82"/>
    <w:rsid w:val="00A40C77"/>
    <w:rsid w:val="00BD725A"/>
    <w:rsid w:val="00C461B3"/>
    <w:rsid w:val="00C92A86"/>
    <w:rsid w:val="00D31CC0"/>
    <w:rsid w:val="00E12733"/>
    <w:rsid w:val="00F13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422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2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7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2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7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lato.stanford.edu/entries/santayan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1870</Characters>
  <Application>Microsoft Macintosh Word</Application>
  <DocSecurity>0</DocSecurity>
  <Lines>15</Lines>
  <Paragraphs>4</Paragraphs>
  <ScaleCrop>false</ScaleCrop>
  <Company>Skidmore College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Simon</dc:creator>
  <cp:keywords/>
  <dc:description/>
  <cp:lastModifiedBy>Pinkoski</cp:lastModifiedBy>
  <cp:revision>4</cp:revision>
  <dcterms:created xsi:type="dcterms:W3CDTF">2014-03-11T18:46:00Z</dcterms:created>
  <dcterms:modified xsi:type="dcterms:W3CDTF">2014-03-17T21:16:00Z</dcterms:modified>
</cp:coreProperties>
</file>