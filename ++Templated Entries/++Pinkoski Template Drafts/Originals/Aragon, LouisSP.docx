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Times New Roman" w:cs="Arial Unicode MS" w:hAnsi="Arial Unicode MS" w:eastAsia="Arial Unicode MS"/>
          <w:rtl w:val="0"/>
          <w:lang w:val="fr-FR"/>
        </w:rPr>
        <w:t>Louis Aragon (1897-1982)</w:t>
      </w:r>
    </w:p>
    <w:p>
      <w:pPr>
        <w:pStyle w:val="Body"/>
        <w:rPr>
          <w:rtl w:val="0"/>
        </w:rPr>
      </w:pPr>
    </w:p>
    <w:p>
      <w:pPr>
        <w:pStyle w:val="Body"/>
        <w:rPr>
          <w:rtl w:val="0"/>
        </w:rPr>
      </w:pPr>
      <w:r>
        <w:rPr>
          <w:rFonts w:ascii="Times New Roman" w:cs="Arial Unicode MS" w:hAnsi="Arial Unicode MS" w:eastAsia="Arial Unicode MS"/>
          <w:rtl w:val="0"/>
          <w:lang w:val="en-US"/>
        </w:rPr>
        <w:t>Louis Aragon was a twentieth</w:t>
      </w:r>
      <w:ins w:id="0" w:date="2014-03-31T13:05:20Z" w:author="Sophie Pinkoski">
        <w:r>
          <w:rPr>
            <w:rFonts w:ascii="Times New Roman" w:cs="Arial Unicode MS" w:hAnsi="Arial Unicode MS" w:eastAsia="Arial Unicode MS"/>
            <w:rtl w:val="0"/>
            <w:lang w:val="en-US"/>
          </w:rPr>
          <w:t>-</w:t>
        </w:r>
      </w:ins>
      <w:del w:id="1" w:date="2014-03-31T13:05:20Z" w:author="Sophie Pinkoski">
        <w:r>
          <w:rPr>
            <w:rFonts w:ascii="Times New Roman" w:cs="Arial Unicode MS" w:hAnsi="Arial Unicode MS" w:eastAsia="Arial Unicode MS"/>
            <w:rtl w:val="0"/>
          </w:rPr>
          <w:delText xml:space="preserve"> </w:delText>
        </w:r>
      </w:del>
      <w:r>
        <w:rPr>
          <w:rFonts w:ascii="Times New Roman" w:cs="Arial Unicode MS" w:hAnsi="Arial Unicode MS" w:eastAsia="Arial Unicode MS"/>
          <w:rtl w:val="0"/>
          <w:lang w:val="en-US"/>
        </w:rPr>
        <w:t xml:space="preserve">century French poet, critic, theorist, and editor. After serving as a medical worker during </w:t>
      </w:r>
      <w:ins w:id="2" w:date="2014-03-31T13:06:13Z" w:author="Sophie Pinkoski">
        <w:r>
          <w:rPr>
            <w:rFonts w:ascii="Times New Roman" w:cs="Arial Unicode MS" w:hAnsi="Arial Unicode MS" w:eastAsia="Arial Unicode MS"/>
            <w:rtl w:val="0"/>
            <w:lang w:val="en-US"/>
          </w:rPr>
          <w:t>the First World War</w:t>
        </w:r>
      </w:ins>
      <w:del w:id="3" w:date="2014-03-31T13:06:10Z" w:author="Sophie Pinkoski">
        <w:r>
          <w:rPr>
            <w:rFonts w:ascii="Times New Roman" w:cs="Arial Unicode MS" w:hAnsi="Arial Unicode MS" w:eastAsia="Arial Unicode MS"/>
            <w:rtl w:val="0"/>
            <w:lang w:val="en-US"/>
          </w:rPr>
          <w:delText>World War I</w:delText>
        </w:r>
      </w:del>
      <w:r>
        <w:rPr>
          <w:rFonts w:ascii="Times New Roman" w:cs="Arial Unicode MS" w:hAnsi="Arial Unicode MS" w:eastAsia="Arial Unicode MS"/>
          <w:rtl w:val="0"/>
          <w:lang w:val="en-US"/>
        </w:rPr>
        <w:t>, Aragon joined his friends</w:t>
      </w:r>
      <w:ins w:id="4" w:date="2014-03-31T13:06:18Z" w:author="Sophie Pinkoski">
        <w:r>
          <w:rPr>
            <w:rFonts w:ascii="Times New Roman" w:cs="Arial Unicode MS" w:hAnsi="Arial Unicode MS" w:eastAsia="Arial Unicode MS"/>
            <w:rtl w:val="0"/>
            <w:lang w:val="en-US"/>
          </w:rPr>
          <w:t>,</w:t>
        </w:r>
      </w:ins>
      <w:r>
        <w:rPr>
          <w:rFonts w:ascii="Times New Roman" w:cs="Arial Unicode MS" w:hAnsi="Arial Unicode MS" w:eastAsia="Arial Unicode MS"/>
          <w:rtl w:val="0"/>
        </w:rPr>
        <w:t xml:space="preserve"> Andr</w:t>
      </w:r>
      <w:r>
        <w:rPr>
          <w:rFonts w:ascii="Arial Unicode MS" w:cs="Arial Unicode MS" w:hAnsi="Times New Roman" w:eastAsia="Arial Unicode MS" w:hint="default"/>
          <w:rtl w:val="0"/>
        </w:rPr>
        <w:t xml:space="preserve">é </w:t>
      </w:r>
      <w:r>
        <w:rPr>
          <w:rFonts w:ascii="Times New Roman" w:cs="Arial Unicode MS" w:hAnsi="Arial Unicode MS" w:eastAsia="Arial Unicode MS"/>
          <w:rtl w:val="0"/>
          <w:lang w:val="en-US"/>
        </w:rPr>
        <w:t>Breton and Philippe Soupault</w:t>
      </w:r>
      <w:ins w:id="5" w:date="2014-03-31T13:06:21Z" w:author="Sophie Pinkoski">
        <w:r>
          <w:rPr>
            <w:rFonts w:ascii="Times New Roman" w:cs="Arial Unicode MS" w:hAnsi="Arial Unicode MS" w:eastAsia="Arial Unicode MS"/>
            <w:rtl w:val="0"/>
            <w:lang w:val="en-US"/>
          </w:rPr>
          <w:t>,</w:t>
        </w:r>
      </w:ins>
      <w:r>
        <w:rPr>
          <w:rFonts w:ascii="Times New Roman" w:cs="Arial Unicode MS" w:hAnsi="Arial Unicode MS" w:eastAsia="Arial Unicode MS"/>
          <w:rtl w:val="0"/>
          <w:lang w:val="en-US"/>
        </w:rPr>
        <w:t xml:space="preserve"> in establishing the Surrealist movement. His </w:t>
      </w:r>
      <w:ins w:id="6" w:date="2014-02-02T15:53:00Z" w:author="doctor">
        <w:r>
          <w:rPr>
            <w:rFonts w:ascii="Times New Roman" w:cs="Arial Unicode MS" w:hAnsi="Arial Unicode MS" w:eastAsia="Arial Unicode MS"/>
            <w:rtl w:val="0"/>
          </w:rPr>
          <w:t xml:space="preserve">prose, </w:t>
        </w:r>
      </w:ins>
      <w:r>
        <w:rPr>
          <w:rFonts w:ascii="Times New Roman" w:cs="Arial Unicode MS" w:hAnsi="Arial Unicode MS" w:eastAsia="Arial Unicode MS"/>
          <w:rtl w:val="0"/>
          <w:lang w:val="en-US"/>
        </w:rPr>
        <w:t xml:space="preserve">poetry, criticism, and theory of the early 1920s, which was heavily influenced by Dadaist literature, gave the literary Surrealist movement a strong historical and theoretical context. </w:t>
      </w:r>
      <w:ins w:id="7" w:date="2014-02-02T15:55:00Z" w:author="doctor">
        <w:r>
          <w:rPr>
            <w:rFonts w:ascii="Times New Roman" w:cs="Arial Unicode MS" w:hAnsi="Arial Unicode MS" w:eastAsia="Arial Unicode MS"/>
            <w:rtl w:val="0"/>
            <w:lang w:val="en-US"/>
          </w:rPr>
          <w:t xml:space="preserve">His essay </w:t>
        </w:r>
      </w:ins>
      <w:ins w:id="8" w:date="2014-02-02T15:55:00Z" w:author="doctor">
        <w:r>
          <w:rPr>
            <w:rFonts w:ascii="Times New Roman" w:cs="Arial Unicode MS" w:hAnsi="Arial Unicode MS" w:eastAsia="Arial Unicode MS"/>
            <w:i w:val="1"/>
            <w:iCs w:val="1"/>
            <w:rtl w:val="0"/>
            <w:lang w:val="fr-FR"/>
          </w:rPr>
          <w:t>Une vague de r</w:t>
        </w:r>
      </w:ins>
      <w:ins w:id="9" w:date="2014-02-02T15:55:00Z" w:author="doctor">
        <w:r>
          <w:rPr>
            <w:rFonts w:ascii="Arial Unicode MS" w:cs="Arial Unicode MS" w:hAnsi="Times New Roman" w:eastAsia="Arial Unicode MS" w:hint="default"/>
            <w:i w:val="1"/>
            <w:iCs w:val="1"/>
            <w:rtl w:val="0"/>
            <w:lang w:val="fr-FR"/>
          </w:rPr>
          <w:t>ê</w:t>
        </w:r>
      </w:ins>
      <w:ins w:id="10" w:date="2014-02-02T15:55:00Z" w:author="doctor">
        <w:r>
          <w:rPr>
            <w:rFonts w:ascii="Times New Roman" w:cs="Arial Unicode MS" w:hAnsi="Arial Unicode MS" w:eastAsia="Arial Unicode MS"/>
            <w:i w:val="1"/>
            <w:iCs w:val="1"/>
            <w:rtl w:val="0"/>
          </w:rPr>
          <w:t xml:space="preserve">ves </w:t>
        </w:r>
      </w:ins>
      <w:ins w:id="11" w:date="2014-02-02T15:56:00Z" w:author="doctor">
        <w:r>
          <w:rPr>
            <w:rFonts w:ascii="Times New Roman" w:cs="Arial Unicode MS" w:hAnsi="Arial Unicode MS" w:eastAsia="Arial Unicode MS"/>
            <w:rtl w:val="0"/>
            <w:lang w:val="en-US"/>
          </w:rPr>
          <w:t xml:space="preserve">(1924) and his novel </w:t>
        </w:r>
      </w:ins>
      <w:ins w:id="12" w:date="2014-02-02T15:56:00Z" w:author="doctor">
        <w:r>
          <w:rPr>
            <w:rFonts w:ascii="Times New Roman" w:cs="Arial Unicode MS" w:hAnsi="Arial Unicode MS" w:eastAsia="Arial Unicode MS"/>
            <w:i w:val="1"/>
            <w:iCs w:val="1"/>
            <w:rtl w:val="0"/>
            <w:lang w:val="fr-FR"/>
          </w:rPr>
          <w:t xml:space="preserve">Le Paysan de Paris </w:t>
        </w:r>
      </w:ins>
      <w:ins w:id="13" w:date="2014-02-02T15:56:00Z" w:author="doctor">
        <w:r>
          <w:rPr>
            <w:rFonts w:ascii="Times New Roman" w:cs="Arial Unicode MS" w:hAnsi="Arial Unicode MS" w:eastAsia="Arial Unicode MS"/>
            <w:rtl w:val="0"/>
            <w:lang w:val="en-US"/>
          </w:rPr>
          <w:t xml:space="preserve">(1926) are </w:t>
        </w:r>
      </w:ins>
      <w:ins w:id="14" w:date="2014-02-02T15:57:00Z" w:author="doctor">
        <w:r>
          <w:rPr>
            <w:rFonts w:ascii="Times New Roman" w:cs="Arial Unicode MS" w:hAnsi="Arial Unicode MS" w:eastAsia="Arial Unicode MS"/>
            <w:rtl w:val="0"/>
            <w:lang w:val="en-US"/>
          </w:rPr>
          <w:t xml:space="preserve">seen as </w:t>
        </w:r>
      </w:ins>
      <w:ins w:id="15" w:date="2014-02-02T15:56:00Z" w:author="doctor">
        <w:r>
          <w:rPr>
            <w:rFonts w:ascii="Times New Roman" w:cs="Arial Unicode MS" w:hAnsi="Arial Unicode MS" w:eastAsia="Arial Unicode MS"/>
            <w:rtl w:val="0"/>
          </w:rPr>
          <w:t xml:space="preserve">seminal Surrealist texts.  </w:t>
        </w:r>
      </w:ins>
      <w:r>
        <w:rPr>
          <w:rFonts w:ascii="Times New Roman" w:cs="Arial Unicode MS" w:hAnsi="Arial Unicode MS" w:eastAsia="Arial Unicode MS"/>
          <w:rtl w:val="0"/>
          <w:lang w:val="en-US"/>
        </w:rPr>
        <w:t>Beginning in the late 1920s, Aragon gradually changed the nature of his writing to align with Socialism and Socialist Realism</w:t>
      </w:r>
      <w:ins w:id="16" w:date="2014-02-02T15:44:00Z" w:author="doctor">
        <w:r>
          <w:rPr>
            <w:rFonts w:ascii="Times New Roman" w:cs="Arial Unicode MS" w:hAnsi="Arial Unicode MS" w:eastAsia="Arial Unicode MS"/>
            <w:rtl w:val="0"/>
            <w:lang w:val="en-US"/>
          </w:rPr>
          <w:t xml:space="preserve"> and eventually split with </w:t>
        </w:r>
      </w:ins>
      <w:ins w:id="17" w:date="2014-02-02T15:49:00Z" w:author="doctor">
        <w:r>
          <w:rPr>
            <w:rFonts w:ascii="Times New Roman" w:cs="Arial Unicode MS" w:hAnsi="Arial Unicode MS" w:eastAsia="Arial Unicode MS"/>
            <w:rtl w:val="0"/>
          </w:rPr>
          <w:t>Andr</w:t>
        </w:r>
      </w:ins>
      <w:ins w:id="18" w:date="2014-02-02T15:49:00Z" w:author="doctor">
        <w:r>
          <w:rPr>
            <w:rFonts w:ascii="Arial Unicode MS" w:cs="Arial Unicode MS" w:hAnsi="Times New Roman" w:eastAsia="Arial Unicode MS" w:hint="default"/>
            <w:rtl w:val="0"/>
          </w:rPr>
          <w:t xml:space="preserve">é </w:t>
        </w:r>
      </w:ins>
      <w:ins w:id="19" w:date="2014-02-02T15:49:00Z" w:author="doctor">
        <w:r>
          <w:rPr>
            <w:rFonts w:ascii="Times New Roman" w:cs="Arial Unicode MS" w:hAnsi="Arial Unicode MS" w:eastAsia="Arial Unicode MS"/>
            <w:rtl w:val="0"/>
          </w:rPr>
          <w:t>Breton</w:t>
        </w:r>
      </w:ins>
      <w:ins w:id="20" w:date="2014-02-02T15:44:00Z" w:author="doctor">
        <w:r>
          <w:rPr>
            <w:rFonts w:ascii="Times New Roman" w:cs="Arial Unicode MS" w:hAnsi="Arial Unicode MS" w:eastAsia="Arial Unicode MS"/>
            <w:rtl w:val="0"/>
            <w:lang w:val="en-US"/>
          </w:rPr>
          <w:t xml:space="preserve"> in </w:t>
        </w:r>
      </w:ins>
      <w:ins w:id="21" w:date="2014-02-02T15:49:00Z" w:author="doctor">
        <w:r>
          <w:rPr>
            <w:rFonts w:ascii="Times New Roman" w:cs="Arial Unicode MS" w:hAnsi="Arial Unicode MS" w:eastAsia="Arial Unicode MS"/>
            <w:rtl w:val="0"/>
          </w:rPr>
          <w:t>1931-32</w:t>
        </w:r>
      </w:ins>
      <w:r>
        <w:rPr>
          <w:rFonts w:ascii="Times New Roman" w:cs="Arial Unicode MS" w:hAnsi="Arial Unicode MS" w:eastAsia="Arial Unicode MS"/>
          <w:rtl w:val="0"/>
          <w:lang w:val="en-US"/>
        </w:rPr>
        <w:t xml:space="preserve">. With an ever-growing commitment to </w:t>
      </w:r>
      <w:ins w:id="22" w:date="2014-03-31T13:07:57Z" w:author="Sophie Pinkoski">
        <w:r>
          <w:rPr>
            <w:rFonts w:ascii="Times New Roman" w:cs="Arial Unicode MS" w:hAnsi="Arial Unicode MS" w:eastAsia="Arial Unicode MS"/>
            <w:rtl w:val="0"/>
            <w:lang w:val="en-US"/>
          </w:rPr>
          <w:t>C</w:t>
        </w:r>
      </w:ins>
      <w:del w:id="23" w:date="2014-03-31T13:07:56Z" w:author="Sophie Pinkoski">
        <w:r>
          <w:rPr>
            <w:rFonts w:ascii="Times New Roman" w:cs="Arial Unicode MS" w:hAnsi="Arial Unicode MS" w:eastAsia="Arial Unicode MS"/>
            <w:rtl w:val="0"/>
          </w:rPr>
          <w:delText>c</w:delText>
        </w:r>
      </w:del>
      <w:r>
        <w:rPr>
          <w:rFonts w:ascii="Times New Roman" w:cs="Arial Unicode MS" w:hAnsi="Arial Unicode MS" w:eastAsia="Arial Unicode MS"/>
          <w:rtl w:val="0"/>
          <w:lang w:val="en-US"/>
        </w:rPr>
        <w:t xml:space="preserve">ommunism, his marriage to Russian writer and activist, Elsa Triolet, greatly influenced his writing and actions. As the director of the </w:t>
      </w:r>
      <w:r>
        <w:rPr>
          <w:rFonts w:ascii="Times New Roman" w:cs="Arial Unicode MS" w:hAnsi="Arial Unicode MS" w:eastAsia="Arial Unicode MS"/>
          <w:i w:val="1"/>
          <w:iCs w:val="1"/>
          <w:rtl w:val="0"/>
          <w:lang w:val="fr-FR"/>
        </w:rPr>
        <w:t>Commune</w:t>
      </w:r>
      <w:r>
        <w:rPr>
          <w:rFonts w:ascii="Times New Roman" w:cs="Arial Unicode MS" w:hAnsi="Arial Unicode MS" w:eastAsia="Arial Unicode MS"/>
          <w:rtl w:val="0"/>
          <w:lang w:val="en-US"/>
        </w:rPr>
        <w:t>, he provided an avenue for dissent against fascism. Aragon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 xml:space="preserve">s legacy is largely defined by his wartime poetry of </w:t>
      </w:r>
      <w:del w:id="24" w:date="2014-03-31T13:08:33Z" w:author="Sophie Pinkoski">
        <w:r>
          <w:rPr>
            <w:rFonts w:ascii="Times New Roman" w:cs="Arial Unicode MS" w:hAnsi="Arial Unicode MS" w:eastAsia="Arial Unicode MS"/>
            <w:rtl w:val="0"/>
            <w:lang w:val="en-US"/>
          </w:rPr>
          <w:delText>World War II.</w:delText>
        </w:r>
      </w:del>
      <w:ins w:id="25" w:date="2014-03-31T13:08:39Z" w:author="Sophie Pinkoski">
        <w:r>
          <w:rPr>
            <w:rFonts w:ascii="Times New Roman" w:cs="Arial Unicode MS" w:hAnsi="Arial Unicode MS" w:eastAsia="Arial Unicode MS"/>
            <w:rtl w:val="0"/>
            <w:lang w:val="en-US"/>
          </w:rPr>
          <w:t>the Second World War.</w:t>
        </w:r>
      </w:ins>
      <w:r>
        <w:rPr>
          <w:rFonts w:ascii="Times New Roman" w:cs="Arial Unicode MS" w:hAnsi="Arial Unicode MS" w:eastAsia="Arial Unicode MS"/>
          <w:rtl w:val="0"/>
          <w:lang w:val="en-US"/>
        </w:rPr>
        <w:t xml:space="preserve"> After being mobili</w:t>
      </w:r>
      <w:ins w:id="26" w:date="2014-02-02T15:44:00Z" w:author="doctor">
        <w:del w:id="27" w:date="2014-03-31T13:08:53Z" w:author="Sophie Pinkoski">
          <w:r>
            <w:rPr>
              <w:rFonts w:ascii="Times New Roman" w:cs="Arial Unicode MS" w:hAnsi="Arial Unicode MS" w:eastAsia="Arial Unicode MS"/>
              <w:rtl w:val="0"/>
            </w:rPr>
            <w:delText>s</w:delText>
          </w:r>
        </w:del>
      </w:ins>
      <w:r>
        <w:rPr>
          <w:rFonts w:ascii="Times New Roman" w:cs="Arial Unicode MS" w:hAnsi="Arial Unicode MS" w:eastAsia="Arial Unicode MS"/>
          <w:rtl w:val="0"/>
          <w:lang w:val="en-US"/>
        </w:rPr>
        <w:t>zed briefly at the start of the war, Aragon joined the Resistance</w:t>
      </w:r>
      <w:del w:id="28" w:date="2014-03-31T13:09:05Z" w:author="Sophie Pinkoski">
        <w:r>
          <w:rPr>
            <w:rFonts w:ascii="Times New Roman" w:cs="Arial Unicode MS" w:hAnsi="Arial Unicode MS" w:eastAsia="Arial Unicode MS"/>
            <w:rtl w:val="0"/>
          </w:rPr>
          <w:delText>,</w:delText>
        </w:r>
      </w:del>
      <w:r>
        <w:rPr>
          <w:rFonts w:ascii="Times New Roman" w:cs="Arial Unicode MS" w:hAnsi="Arial Unicode MS" w:eastAsia="Arial Unicode MS"/>
          <w:rtl w:val="0"/>
          <w:lang w:val="en-US"/>
        </w:rPr>
        <w:t xml:space="preserve"> and set up an underground press with Triolet. His poetry from the 1940s documented the memory of Resistance fighters and contributed to the collective memory of </w:t>
      </w:r>
      <w:del w:id="29" w:date="2014-03-31T13:09:27Z" w:author="Sophie Pinkoski">
        <w:r>
          <w:rPr>
            <w:rFonts w:ascii="Times New Roman" w:cs="Arial Unicode MS" w:hAnsi="Arial Unicode MS" w:eastAsia="Arial Unicode MS"/>
            <w:rtl w:val="0"/>
            <w:lang w:val="en-US"/>
          </w:rPr>
          <w:delText xml:space="preserve">World War II </w:delText>
        </w:r>
      </w:del>
      <w:ins w:id="30" w:date="2014-03-31T13:09:32Z" w:author="Sophie Pinkoski">
        <w:r>
          <w:rPr>
            <w:rFonts w:ascii="Times New Roman" w:cs="Arial Unicode MS" w:hAnsi="Arial Unicode MS" w:eastAsia="Arial Unicode MS"/>
            <w:rtl w:val="0"/>
            <w:lang w:val="en-US"/>
          </w:rPr>
          <w:t xml:space="preserve">the Second World War </w:t>
        </w:r>
      </w:ins>
      <w:r>
        <w:rPr>
          <w:rFonts w:ascii="Times New Roman" w:cs="Arial Unicode MS" w:hAnsi="Arial Unicode MS" w:eastAsia="Arial Unicode MS"/>
          <w:rtl w:val="0"/>
          <w:lang w:val="en-US"/>
        </w:rPr>
        <w:t xml:space="preserve">from a </w:t>
      </w:r>
      <w:ins w:id="31" w:date="2014-03-31T13:09:36Z" w:author="Sophie Pinkoski">
        <w:r>
          <w:rPr>
            <w:rFonts w:ascii="Times New Roman" w:cs="Arial Unicode MS" w:hAnsi="Arial Unicode MS" w:eastAsia="Arial Unicode MS"/>
            <w:rtl w:val="0"/>
            <w:lang w:val="en-US"/>
          </w:rPr>
          <w:t>Mod</w:t>
        </w:r>
      </w:ins>
      <w:del w:id="32" w:date="2014-03-31T13:09:35Z" w:author="Sophie Pinkoski">
        <w:r>
          <w:rPr>
            <w:rFonts w:ascii="Times New Roman" w:cs="Arial Unicode MS" w:hAnsi="Arial Unicode MS" w:eastAsia="Arial Unicode MS"/>
            <w:rtl w:val="0"/>
          </w:rPr>
          <w:delText>mo</w:delText>
        </w:r>
      </w:del>
      <w:r>
        <w:rPr>
          <w:rFonts w:ascii="Times New Roman" w:cs="Arial Unicode MS" w:hAnsi="Arial Unicode MS" w:eastAsia="Arial Unicode MS"/>
          <w:rtl w:val="0"/>
          <w:lang w:val="en-US"/>
        </w:rPr>
        <w:t xml:space="preserve">dernist perspective of dissent. </w:t>
      </w:r>
    </w:p>
    <w:p>
      <w:pPr>
        <w:pStyle w:val="Body"/>
        <w:rPr>
          <w:rtl w:val="0"/>
        </w:rPr>
      </w:pPr>
    </w:p>
    <w:p>
      <w:pPr>
        <w:pStyle w:val="Body"/>
        <w:rPr>
          <w:rtl w:val="0"/>
        </w:rPr>
      </w:pPr>
      <w:r>
        <w:rPr>
          <w:rFonts w:ascii="Times New Roman" w:cs="Arial Unicode MS" w:hAnsi="Arial Unicode MS" w:eastAsia="Arial Unicode MS"/>
          <w:rtl w:val="0"/>
          <w:lang w:val="en-US"/>
        </w:rPr>
        <w:t xml:space="preserve">Mobilized in 1917, Aragon trained in medicine and served as an auxiliary doctor. After the War, he began his career as a poet and theorist, publishing critiques of contemporary cinema and articles discussing the new objectives of artistic expression. He founded the review </w:t>
      </w:r>
      <w:r>
        <w:rPr>
          <w:rFonts w:ascii="Times New Roman" w:cs="Arial Unicode MS" w:hAnsi="Arial Unicode MS" w:eastAsia="Arial Unicode MS"/>
          <w:i w:val="1"/>
          <w:iCs w:val="1"/>
          <w:rtl w:val="0"/>
        </w:rPr>
        <w:t>Litt</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rPr>
        <w:t>rature</w:t>
      </w:r>
      <w:r>
        <w:rPr>
          <w:rFonts w:ascii="Times New Roman" w:cs="Arial Unicode MS" w:hAnsi="Arial Unicode MS" w:eastAsia="Arial Unicode MS"/>
          <w:rtl w:val="0"/>
          <w:lang w:val="en-US"/>
        </w:rPr>
        <w:t xml:space="preserve"> (1919) with Andr</w:t>
      </w:r>
      <w:r>
        <w:rPr>
          <w:rFonts w:ascii="Arial Unicode MS" w:cs="Arial Unicode MS" w:hAnsi="Times New Roman" w:eastAsia="Arial Unicode MS" w:hint="default"/>
          <w:rtl w:val="0"/>
        </w:rPr>
        <w:t xml:space="preserve">é </w:t>
      </w:r>
      <w:r>
        <w:rPr>
          <w:rFonts w:ascii="Times New Roman" w:cs="Arial Unicode MS" w:hAnsi="Arial Unicode MS" w:eastAsia="Arial Unicode MS"/>
          <w:rtl w:val="0"/>
          <w:lang w:val="en-US"/>
        </w:rPr>
        <w:t>Breton and Philippe Soupault. In 1924, Aragon, Breton, and Soupault established Surrealism as a movement. Aragon was prolific in his Surrealist writings, often publishing in the group</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 xml:space="preserve">s periodical, </w:t>
      </w:r>
      <w:r>
        <w:rPr>
          <w:rFonts w:ascii="Times New Roman" w:cs="Arial Unicode MS" w:hAnsi="Arial Unicode MS" w:eastAsia="Arial Unicode MS"/>
          <w:i w:val="1"/>
          <w:iCs w:val="1"/>
          <w:rtl w:val="0"/>
          <w:lang w:val="es-ES_tradnl"/>
        </w:rPr>
        <w:t>La 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en-US"/>
        </w:rPr>
        <w:t>volution Surr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rPr>
        <w:t>aliste</w:t>
      </w:r>
      <w:r>
        <w:rPr>
          <w:rFonts w:ascii="Times New Roman" w:cs="Arial Unicode MS" w:hAnsi="Arial Unicode MS" w:eastAsia="Arial Unicode MS"/>
          <w:rtl w:val="0"/>
        </w:rPr>
        <w:t xml:space="preserve"> (1924-1929).  Aragon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work and politics</w:t>
      </w:r>
      <w:del w:id="33" w:date="2014-03-31T13:10:31Z" w:author="Sophie Pinkoski">
        <w:r>
          <w:rPr>
            <w:rFonts w:ascii="Times New Roman" w:cs="Arial Unicode MS" w:hAnsi="Arial Unicode MS" w:eastAsia="Arial Unicode MS"/>
            <w:rtl w:val="0"/>
          </w:rPr>
          <w:delText>,</w:delText>
        </w:r>
      </w:del>
      <w:r>
        <w:rPr>
          <w:rFonts w:ascii="Times New Roman" w:cs="Arial Unicode MS" w:hAnsi="Arial Unicode MS" w:eastAsia="Arial Unicode MS"/>
          <w:rtl w:val="0"/>
          <w:lang w:val="en-US"/>
        </w:rPr>
        <w:t xml:space="preserve"> from the late 1920s until his death</w:t>
      </w:r>
      <w:del w:id="34" w:date="2014-03-31T13:10:33Z" w:author="Sophie Pinkoski">
        <w:r>
          <w:rPr>
            <w:rFonts w:ascii="Times New Roman" w:cs="Arial Unicode MS" w:hAnsi="Arial Unicode MS" w:eastAsia="Arial Unicode MS"/>
            <w:rtl w:val="0"/>
          </w:rPr>
          <w:delText>,</w:delText>
        </w:r>
      </w:del>
      <w:r>
        <w:rPr>
          <w:rFonts w:ascii="Times New Roman" w:cs="Arial Unicode MS" w:hAnsi="Arial Unicode MS" w:eastAsia="Arial Unicode MS"/>
          <w:rtl w:val="0"/>
          <w:lang w:val="en-US"/>
        </w:rPr>
        <w:t xml:space="preserve"> were largely inspired by his 42-year relationship with Triolet, whom he married in 1939. In the late 1920s, Aragon began to shift his interest away from the Surrealist movement, toward </w:t>
      </w:r>
      <w:ins w:id="35" w:date="2014-03-31T13:10:57Z" w:author="Sophie Pinkoski">
        <w:r>
          <w:rPr>
            <w:rFonts w:ascii="Times New Roman" w:cs="Arial Unicode MS" w:hAnsi="Arial Unicode MS" w:eastAsia="Arial Unicode MS"/>
            <w:rtl w:val="0"/>
            <w:lang w:val="en-US"/>
          </w:rPr>
          <w:t>Co</w:t>
        </w:r>
      </w:ins>
      <w:ins w:id="36" w:date="2014-02-02T15:58:00Z" w:author="doctor">
        <w:del w:id="37" w:date="2014-03-31T13:10:56Z" w:author="Sophie Pinkoski">
          <w:r>
            <w:rPr>
              <w:rFonts w:ascii="Times New Roman" w:cs="Arial Unicode MS" w:hAnsi="Arial Unicode MS" w:eastAsia="Arial Unicode MS"/>
              <w:rtl w:val="0"/>
            </w:rPr>
            <w:delText>co</w:delText>
          </w:r>
        </w:del>
      </w:ins>
      <w:ins w:id="38" w:date="2014-02-02T15:58:00Z" w:author="doctor">
        <w:r>
          <w:rPr>
            <w:rFonts w:ascii="Times New Roman" w:cs="Arial Unicode MS" w:hAnsi="Arial Unicode MS" w:eastAsia="Arial Unicode MS"/>
            <w:rtl w:val="0"/>
          </w:rPr>
          <w:t>mmunism</w:t>
        </w:r>
      </w:ins>
      <w:del w:id="39" w:date="2014-02-02T15:58:00Z" w:author="doctor">
        <w:r>
          <w:rPr>
            <w:rFonts w:ascii="Times New Roman" w:cs="Arial Unicode MS" w:hAnsi="Arial Unicode MS" w:eastAsia="Arial Unicode MS"/>
            <w:rtl w:val="0"/>
          </w:rPr>
          <w:delText>Socialism</w:delText>
        </w:r>
      </w:del>
      <w:r>
        <w:rPr>
          <w:rFonts w:ascii="Times New Roman" w:cs="Arial Unicode MS" w:hAnsi="Arial Unicode MS" w:eastAsia="Arial Unicode MS"/>
          <w:rtl w:val="0"/>
          <w:lang w:val="en-US"/>
        </w:rPr>
        <w:t xml:space="preserve">, which was set in motion with his 1927 </w:t>
      </w:r>
      <w:r>
        <w:rPr>
          <w:rFonts w:ascii="Times New Roman" w:cs="Arial Unicode MS" w:hAnsi="Arial Unicode MS" w:eastAsia="Arial Unicode MS"/>
          <w:i w:val="1"/>
          <w:iCs w:val="1"/>
          <w:rtl w:val="0"/>
          <w:lang w:val="fr-FR"/>
        </w:rPr>
        <w:t>Trait</w:t>
      </w:r>
      <w:r>
        <w:rPr>
          <w:rFonts w:ascii="Arial Unicode MS" w:cs="Arial Unicode MS" w:hAnsi="Times New Roman" w:eastAsia="Arial Unicode MS" w:hint="default"/>
          <w:i w:val="1"/>
          <w:iCs w:val="1"/>
          <w:rtl w:val="0"/>
        </w:rPr>
        <w:t xml:space="preserve">é </w:t>
      </w:r>
      <w:r>
        <w:rPr>
          <w:rFonts w:ascii="Times New Roman" w:cs="Arial Unicode MS" w:hAnsi="Arial Unicode MS" w:eastAsia="Arial Unicode MS"/>
          <w:i w:val="1"/>
          <w:iCs w:val="1"/>
          <w:rtl w:val="0"/>
          <w:lang w:val="fr-FR"/>
        </w:rPr>
        <w:t>de Style</w:t>
      </w:r>
      <w:r>
        <w:rPr>
          <w:rFonts w:ascii="Times New Roman" w:cs="Arial Unicode MS" w:hAnsi="Arial Unicode MS" w:eastAsia="Arial Unicode MS"/>
          <w:rtl w:val="0"/>
          <w:lang w:val="en-US"/>
        </w:rPr>
        <w:t>, written the year he joined the Communist Party. Aragon experimented with the relation between poetic style and social action. Still linked with Surrealism in 1927, Aragon claimed that Surrealists were providing a means of reclassification of values through writing itself. He strove to shock his readers by mocking the commercialization of Parisian culture. His work highlighted the ways in which the bourgeoisie</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 xml:space="preserve">s hypocritical attempts to appropriate revolutionary ideas </w:t>
      </w:r>
      <w:del w:id="40" w:date="2014-03-31T13:11:53Z" w:author="Sophie Pinkoski">
        <w:r>
          <w:rPr>
            <w:rFonts w:ascii="Times New Roman" w:cs="Arial Unicode MS" w:hAnsi="Arial Unicode MS" w:eastAsia="Arial Unicode MS"/>
            <w:rtl w:val="0"/>
            <w:lang w:val="en-US"/>
          </w:rPr>
          <w:delText>were weakening</w:delText>
        </w:r>
      </w:del>
      <w:ins w:id="41" w:date="2014-03-31T13:11:54Z" w:author="Sophie Pinkoski">
        <w:r>
          <w:rPr>
            <w:rFonts w:ascii="Times New Roman" w:cs="Arial Unicode MS" w:hAnsi="Arial Unicode MS" w:eastAsia="Arial Unicode MS"/>
            <w:rtl w:val="0"/>
            <w:lang w:val="en-US"/>
          </w:rPr>
          <w:t>weakened</w:t>
        </w:r>
      </w:ins>
      <w:r>
        <w:rPr>
          <w:rFonts w:ascii="Times New Roman" w:cs="Arial Unicode MS" w:hAnsi="Arial Unicode MS" w:eastAsia="Arial Unicode MS"/>
          <w:rtl w:val="0"/>
          <w:lang w:val="en-US"/>
        </w:rPr>
        <w:t xml:space="preserve"> the spirit of rebellion. He became director of the journal </w:t>
      </w:r>
      <w:r>
        <w:rPr>
          <w:rFonts w:ascii="Times New Roman" w:cs="Arial Unicode MS" w:hAnsi="Arial Unicode MS" w:eastAsia="Arial Unicode MS"/>
          <w:i w:val="1"/>
          <w:iCs w:val="1"/>
          <w:rtl w:val="0"/>
          <w:lang w:val="fr-FR"/>
        </w:rPr>
        <w:t>Commune</w:t>
      </w:r>
      <w:r>
        <w:rPr>
          <w:rFonts w:ascii="Times New Roman" w:cs="Arial Unicode MS" w:hAnsi="Arial Unicode MS" w:eastAsia="Arial Unicode MS"/>
          <w:rtl w:val="0"/>
          <w:lang w:val="en-US"/>
        </w:rPr>
        <w:t xml:space="preserve">, which provided a platform for authors working against fascism. </w:t>
      </w:r>
    </w:p>
    <w:p>
      <w:pPr>
        <w:pStyle w:val="Body"/>
        <w:rPr>
          <w:rtl w:val="0"/>
        </w:rPr>
      </w:pPr>
    </w:p>
    <w:p>
      <w:pPr>
        <w:pStyle w:val="Body"/>
        <w:rPr>
          <w:rtl w:val="0"/>
        </w:rPr>
      </w:pPr>
      <w:r>
        <w:rPr>
          <w:rFonts w:ascii="Times New Roman" w:cs="Arial Unicode MS" w:hAnsi="Arial Unicode MS" w:eastAsia="Arial Unicode MS"/>
          <w:rtl w:val="0"/>
          <w:lang w:val="en-US"/>
        </w:rPr>
        <w:t>In 1939</w:t>
      </w:r>
      <w:ins w:id="42" w:date="2014-03-31T13:13:12Z" w:author="Sophie Pinkoski">
        <w:r>
          <w:rPr>
            <w:rFonts w:ascii="Times New Roman" w:cs="Arial Unicode MS" w:hAnsi="Arial Unicode MS" w:eastAsia="Arial Unicode MS"/>
            <w:rtl w:val="0"/>
            <w:lang w:val="en-US"/>
          </w:rPr>
          <w:t>,</w:t>
        </w:r>
      </w:ins>
      <w:r>
        <w:rPr>
          <w:rFonts w:ascii="Times New Roman" w:cs="Arial Unicode MS" w:hAnsi="Arial Unicode MS" w:eastAsia="Arial Unicode MS"/>
          <w:rtl w:val="0"/>
          <w:lang w:val="en-US"/>
        </w:rPr>
        <w:t xml:space="preserve"> Aragon was awarded the </w:t>
      </w:r>
      <w:r>
        <w:rPr>
          <w:rFonts w:ascii="Times New Roman" w:cs="Arial Unicode MS" w:hAnsi="Arial Unicode MS" w:eastAsia="Arial Unicode MS"/>
          <w:i w:val="1"/>
          <w:iCs w:val="1"/>
          <w:rtl w:val="0"/>
          <w:lang w:val="fr-FR"/>
        </w:rPr>
        <w:t>Croix de Guerre</w:t>
      </w:r>
      <w:r>
        <w:rPr>
          <w:rFonts w:ascii="Times New Roman" w:cs="Arial Unicode MS" w:hAnsi="Arial Unicode MS" w:eastAsia="Arial Unicode MS"/>
          <w:rtl w:val="0"/>
          <w:lang w:val="en-US"/>
        </w:rPr>
        <w:t xml:space="preserve"> for bravery. While members of the French Resistance, he and Triolet set up the National Front of Writers in the Southern Zone. His poetry during the war documented the events of the Resistance; Aragon is often referred to as a wartime poet whose work commemorates the horrors of </w:t>
      </w:r>
      <w:del w:id="43" w:date="2014-03-31T13:13:43Z" w:author="Sophie Pinkoski">
        <w:r>
          <w:rPr>
            <w:rFonts w:ascii="Times New Roman" w:cs="Arial Unicode MS" w:hAnsi="Arial Unicode MS" w:eastAsia="Arial Unicode MS"/>
            <w:rtl w:val="0"/>
            <w:lang w:val="en-US"/>
          </w:rPr>
          <w:delText>the W</w:delText>
        </w:r>
      </w:del>
      <w:ins w:id="44" w:date="2014-03-31T13:13:43Z" w:author="Sophie Pinkoski">
        <w:r>
          <w:rPr>
            <w:rFonts w:ascii="Times New Roman" w:cs="Arial Unicode MS" w:hAnsi="Arial Unicode MS" w:eastAsia="Arial Unicode MS"/>
            <w:rtl w:val="0"/>
            <w:lang w:val="en-US"/>
          </w:rPr>
          <w:t>w</w:t>
        </w:r>
      </w:ins>
      <w:r>
        <w:rPr>
          <w:rFonts w:ascii="Times New Roman" w:cs="Arial Unicode MS" w:hAnsi="Arial Unicode MS" w:eastAsia="Arial Unicode MS"/>
          <w:rtl w:val="0"/>
          <w:lang w:val="en-US"/>
        </w:rPr>
        <w:t>ar and celebrates the spirit of the Resistance. Remaining a party member, he began to work against the effects of Stalinism in Eastern Europe in the 1960s</w:t>
      </w:r>
      <w:del w:id="45" w:date="2014-03-31T13:13:57Z" w:author="Sophie Pinkoski">
        <w:r>
          <w:rPr>
            <w:rFonts w:ascii="Times New Roman" w:cs="Arial Unicode MS" w:hAnsi="Arial Unicode MS" w:eastAsia="Arial Unicode MS"/>
            <w:rtl w:val="0"/>
          </w:rPr>
          <w:delText>,</w:delText>
        </w:r>
      </w:del>
      <w:r>
        <w:rPr>
          <w:rFonts w:ascii="Times New Roman" w:cs="Arial Unicode MS" w:hAnsi="Arial Unicode MS" w:eastAsia="Arial Unicode MS"/>
          <w:rtl w:val="0"/>
          <w:lang w:val="en-US"/>
        </w:rPr>
        <w:t xml:space="preserve"> and published the works of dissidents including Alexandr Solzhenitsyn. </w:t>
      </w:r>
    </w:p>
    <w:p>
      <w:pPr>
        <w:pStyle w:val="Body"/>
        <w:rPr>
          <w:rtl w:val="0"/>
        </w:rPr>
      </w:pPr>
      <w:r>
        <w:rPr>
          <w:rFonts w:ascii="Times New Roman" w:cs="Arial Unicode MS" w:hAnsi="Arial Unicode MS" w:eastAsia="Arial Unicode MS"/>
          <w:rtl w:val="0"/>
        </w:rPr>
        <w:t xml:space="preserve"> </w:t>
      </w:r>
    </w:p>
    <w:p>
      <w:pPr>
        <w:pStyle w:val="Body"/>
        <w:rPr>
          <w:rtl w:val="0"/>
        </w:rPr>
      </w:pPr>
    </w:p>
    <w:p>
      <w:pPr>
        <w:pStyle w:val="Body"/>
        <w:rPr>
          <w:rFonts w:ascii="Times New Roman Bold" w:cs="Times New Roman Bold" w:hAnsi="Times New Roman Bold" w:eastAsia="Times New Roman Bold"/>
        </w:rPr>
      </w:pPr>
      <w:r>
        <w:rPr>
          <w:rFonts w:ascii="Times New Roman Bold"/>
          <w:rtl w:val="0"/>
          <w:lang w:val="en-US"/>
        </w:rPr>
        <w:t>References and further reading</w:t>
      </w:r>
    </w:p>
    <w:p>
      <w:pPr>
        <w:pStyle w:val="Body"/>
        <w:jc w:val="center"/>
        <w:rPr>
          <w:rFonts w:ascii="Times New Roman Bold" w:cs="Times New Roman Bold" w:hAnsi="Times New Roman Bold" w:eastAsia="Times New Roman Bold"/>
          <w:u w:val="single"/>
        </w:rPr>
      </w:pPr>
    </w:p>
    <w:p>
      <w:pPr>
        <w:pStyle w:val="Body"/>
        <w:rPr>
          <w:rtl w:val="0"/>
        </w:rPr>
      </w:pPr>
      <w:r>
        <w:rPr>
          <w:rFonts w:ascii="Times New Roman" w:cs="Arial Unicode MS" w:hAnsi="Arial Unicode MS" w:eastAsia="Arial Unicode MS"/>
          <w:rtl w:val="0"/>
          <w:lang w:val="sv-SE"/>
        </w:rPr>
        <w:t xml:space="preserve">Becker, L. F. (1971) </w:t>
      </w:r>
      <w:r>
        <w:rPr>
          <w:rFonts w:ascii="Times New Roman" w:cs="Arial Unicode MS" w:hAnsi="Arial Unicode MS" w:eastAsia="Arial Unicode MS"/>
          <w:i w:val="1"/>
          <w:iCs w:val="1"/>
          <w:rtl w:val="0"/>
          <w:lang w:val="fr-FR"/>
        </w:rPr>
        <w:t>Louis Aragon</w:t>
      </w:r>
      <w:r>
        <w:rPr>
          <w:rFonts w:ascii="Times New Roman" w:cs="Arial Unicode MS" w:hAnsi="Arial Unicode MS" w:eastAsia="Arial Unicode MS"/>
          <w:rtl w:val="0"/>
          <w:lang w:val="en-US"/>
        </w:rPr>
        <w:t>. New York: Twayne.</w:t>
      </w:r>
    </w:p>
    <w:p>
      <w:pPr>
        <w:pStyle w:val="Body"/>
        <w:rPr>
          <w:rtl w:val="0"/>
        </w:rPr>
      </w:pPr>
    </w:p>
    <w:p>
      <w:pPr>
        <w:pStyle w:val="Body"/>
        <w:rPr>
          <w:rtl w:val="0"/>
        </w:rPr>
      </w:pPr>
      <w:r>
        <w:rPr>
          <w:rFonts w:ascii="Times New Roman" w:cs="Arial Unicode MS" w:hAnsi="Arial Unicode MS" w:eastAsia="Arial Unicode MS"/>
          <w:rtl w:val="0"/>
        </w:rPr>
        <w:t>B</w:t>
      </w:r>
      <w:r>
        <w:rPr>
          <w:rFonts w:ascii="Arial Unicode MS" w:cs="Arial Unicode MS" w:hAnsi="Times New Roman" w:eastAsia="Arial Unicode MS" w:hint="default"/>
          <w:rtl w:val="0"/>
        </w:rPr>
        <w:t>é</w:t>
      </w:r>
      <w:r>
        <w:rPr>
          <w:rFonts w:ascii="Times New Roman" w:cs="Arial Unicode MS" w:hAnsi="Arial Unicode MS" w:eastAsia="Arial Unicode MS"/>
          <w:rtl w:val="0"/>
        </w:rPr>
        <w:t xml:space="preserve">har, H. </w:t>
      </w:r>
      <w:ins w:id="46" w:date="2014-02-02T15:51:00Z" w:author="doctor">
        <w:r>
          <w:rPr>
            <w:rFonts w:ascii="Arial Unicode MS" w:cs="Arial Unicode MS" w:hAnsi="Times New Roman" w:eastAsia="Arial Unicode MS" w:hint="default"/>
            <w:rtl w:val="0"/>
          </w:rPr>
          <w:t>‘</w:t>
        </w:r>
      </w:ins>
      <w:del w:id="47" w:date="2014-02-02T15:51:00Z" w:author="doctor">
        <w:r>
          <w:rPr>
            <w:rFonts w:ascii="Arial Unicode MS" w:cs="Arial Unicode MS" w:hAnsi="Times New Roman" w:eastAsia="Arial Unicode MS" w:hint="default"/>
            <w:rtl w:val="0"/>
          </w:rPr>
          <w:delText>“</w:delText>
        </w:r>
      </w:del>
      <w:r>
        <w:rPr>
          <w:rFonts w:ascii="Times New Roman" w:cs="Arial Unicode MS" w:hAnsi="Arial Unicode MS" w:eastAsia="Arial Unicode MS"/>
          <w:rtl w:val="0"/>
        </w:rPr>
        <w:t>Aragon, Louis.</w:t>
      </w:r>
      <w:ins w:id="48" w:date="2014-02-02T15:51:00Z" w:author="doctor">
        <w:r>
          <w:rPr>
            <w:rFonts w:ascii="Arial Unicode MS" w:cs="Arial Unicode MS" w:hAnsi="Times New Roman" w:eastAsia="Arial Unicode MS" w:hint="default"/>
            <w:rtl w:val="0"/>
            <w:lang w:val="fr-FR"/>
          </w:rPr>
          <w:t>’</w:t>
        </w:r>
      </w:ins>
      <w:del w:id="49" w:date="2014-02-02T15:51:00Z" w:author="doctor">
        <w:r>
          <w:rPr>
            <w:rFonts w:ascii="Arial Unicode MS" w:cs="Arial Unicode MS" w:hAnsi="Times New Roman" w:eastAsia="Arial Unicode MS" w:hint="default"/>
            <w:rtl w:val="0"/>
          </w:rPr>
          <w:delText>”</w:delText>
        </w:r>
      </w:del>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rPr>
        <w:t>Grove Art Online. Oxford Art Online</w:t>
      </w:r>
      <w:r>
        <w:rPr>
          <w:rFonts w:ascii="Times New Roman" w:cs="Arial Unicode MS" w:hAnsi="Arial Unicode MS" w:eastAsia="Arial Unicode MS"/>
          <w:rtl w:val="0"/>
          <w:lang w:val="en-US"/>
        </w:rPr>
        <w:t>. Oxford University Press.</w:t>
      </w:r>
    </w:p>
    <w:p>
      <w:pPr>
        <w:pStyle w:val="Body"/>
        <w:rPr>
          <w:rtl w:val="0"/>
        </w:rPr>
      </w:pPr>
    </w:p>
    <w:p>
      <w:pPr>
        <w:pStyle w:val="Body"/>
        <w:rPr>
          <w:rtl w:val="0"/>
        </w:rPr>
      </w:pPr>
      <w:r>
        <w:rPr>
          <w:rFonts w:ascii="Times New Roman" w:cs="Arial Unicode MS" w:hAnsi="Arial Unicode MS" w:eastAsia="Arial Unicode MS"/>
          <w:rtl w:val="0"/>
          <w:lang w:val="pt-PT"/>
        </w:rPr>
        <w:t xml:space="preserve">Daix P. (1994) </w:t>
      </w:r>
      <w:r>
        <w:rPr>
          <w:rFonts w:ascii="Times New Roman" w:cs="Arial Unicode MS" w:hAnsi="Arial Unicode MS" w:eastAsia="Arial Unicode MS"/>
          <w:i w:val="1"/>
          <w:iCs w:val="1"/>
          <w:rtl w:val="0"/>
          <w:lang w:val="fr-FR"/>
        </w:rPr>
        <w:t xml:space="preserve">Aragon: Une Vie </w:t>
      </w:r>
      <w:r>
        <w:rPr>
          <w:rFonts w:ascii="Arial Unicode MS" w:cs="Arial Unicode MS" w:hAnsi="Times New Roman" w:eastAsia="Arial Unicode MS" w:hint="default"/>
          <w:i w:val="1"/>
          <w:iCs w:val="1"/>
          <w:rtl w:val="0"/>
          <w:lang w:val="fr-FR"/>
        </w:rPr>
        <w:t xml:space="preserve">À </w:t>
      </w:r>
      <w:r>
        <w:rPr>
          <w:rFonts w:ascii="Times New Roman" w:cs="Arial Unicode MS" w:hAnsi="Arial Unicode MS" w:eastAsia="Arial Unicode MS"/>
          <w:i w:val="1"/>
          <w:iCs w:val="1"/>
          <w:rtl w:val="0"/>
        </w:rPr>
        <w:t xml:space="preserve">Changer. </w:t>
      </w:r>
      <w:r>
        <w:rPr>
          <w:rFonts w:ascii="Times New Roman" w:cs="Arial Unicode MS" w:hAnsi="Arial Unicode MS" w:eastAsia="Arial Unicode MS"/>
          <w:rtl w:val="0"/>
          <w:lang w:val="sv-SE"/>
        </w:rPr>
        <w:t xml:space="preserve">Paris: Flammarion. </w:t>
      </w:r>
    </w:p>
    <w:p>
      <w:pPr>
        <w:pStyle w:val="Body"/>
        <w:rPr>
          <w:rtl w:val="0"/>
        </w:rPr>
      </w:pPr>
    </w:p>
    <w:p>
      <w:pPr>
        <w:pStyle w:val="Body"/>
        <w:rPr>
          <w:rtl w:val="0"/>
        </w:rPr>
      </w:pPr>
      <w:r>
        <w:rPr>
          <w:rFonts w:ascii="Times New Roman" w:cs="Arial Unicode MS" w:hAnsi="Arial Unicode MS" w:eastAsia="Arial Unicode MS"/>
          <w:rtl w:val="0"/>
          <w:lang w:val="en-US"/>
        </w:rPr>
        <w:t xml:space="preserve">Garaudy, R. (1961) </w:t>
      </w:r>
      <w:r>
        <w:rPr>
          <w:rFonts w:ascii="Times New Roman" w:cs="Arial Unicode MS" w:hAnsi="Arial Unicode MS" w:eastAsia="Arial Unicode MS"/>
          <w:i w:val="1"/>
          <w:iCs w:val="1"/>
          <w:rtl w:val="0"/>
        </w:rPr>
        <w:t>L</w:t>
      </w:r>
      <w:r>
        <w:rPr>
          <w:rFonts w:ascii="Arial Unicode MS" w:cs="Arial Unicode MS" w:hAnsi="Times New Roman" w:eastAsia="Arial Unicode MS" w:hint="default"/>
          <w:i w:val="1"/>
          <w:iCs w:val="1"/>
          <w:rtl w:val="0"/>
          <w:lang w:val="fr-FR"/>
        </w:rPr>
        <w:t>’</w:t>
      </w:r>
      <w:r>
        <w:rPr>
          <w:rFonts w:ascii="Times New Roman" w:cs="Arial Unicode MS" w:hAnsi="Arial Unicode MS" w:eastAsia="Arial Unicode MS"/>
          <w:i w:val="1"/>
          <w:iCs w:val="1"/>
          <w:rtl w:val="0"/>
        </w:rPr>
        <w:t>Itin</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fr-FR"/>
        </w:rPr>
        <w:t>raire d</w:t>
      </w:r>
      <w:r>
        <w:rPr>
          <w:rFonts w:ascii="Arial Unicode MS" w:cs="Arial Unicode MS" w:hAnsi="Times New Roman" w:eastAsia="Arial Unicode MS" w:hint="default"/>
          <w:i w:val="1"/>
          <w:iCs w:val="1"/>
          <w:rtl w:val="0"/>
          <w:lang w:val="fr-FR"/>
        </w:rPr>
        <w:t>’</w:t>
      </w:r>
      <w:r>
        <w:rPr>
          <w:rFonts w:ascii="Times New Roman" w:cs="Arial Unicode MS" w:hAnsi="Arial Unicode MS" w:eastAsia="Arial Unicode MS"/>
          <w:i w:val="1"/>
          <w:iCs w:val="1"/>
          <w:rtl w:val="0"/>
          <w:lang w:val="fr-FR"/>
        </w:rPr>
        <w:t>Aragon: du Surr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fr-FR"/>
        </w:rPr>
        <w:t>alisme au Monde 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rPr>
        <w:t>el</w:t>
      </w:r>
      <w:r>
        <w:rPr>
          <w:rFonts w:ascii="Times New Roman" w:cs="Arial Unicode MS" w:hAnsi="Arial Unicode MS" w:eastAsia="Arial Unicode MS"/>
          <w:rtl w:val="0"/>
        </w:rPr>
        <w:t>. Paris: Gallimard.</w:t>
      </w:r>
    </w:p>
    <w:p>
      <w:pPr>
        <w:pStyle w:val="Body"/>
        <w:rPr>
          <w:rtl w:val="0"/>
        </w:rPr>
      </w:pPr>
    </w:p>
    <w:p>
      <w:pPr>
        <w:pStyle w:val="Body"/>
        <w:rPr>
          <w:rtl w:val="0"/>
        </w:rPr>
      </w:pPr>
      <w:r>
        <w:rPr>
          <w:rFonts w:ascii="Times New Roman" w:cs="Arial Unicode MS" w:hAnsi="Arial Unicode MS" w:eastAsia="Arial Unicode MS"/>
          <w:rtl w:val="0"/>
          <w:lang w:val="en-US"/>
        </w:rPr>
        <w:t xml:space="preserve">Josephson, H. and M. Cowley. (1946) </w:t>
      </w:r>
      <w:r>
        <w:rPr>
          <w:rFonts w:ascii="Times New Roman" w:cs="Arial Unicode MS" w:hAnsi="Arial Unicode MS" w:eastAsia="Arial Unicode MS"/>
          <w:i w:val="1"/>
          <w:iCs w:val="1"/>
          <w:rtl w:val="0"/>
          <w:lang w:val="en-US"/>
        </w:rPr>
        <w:t>Aragon: Poet of Resurgent France</w:t>
      </w:r>
      <w:r>
        <w:rPr>
          <w:rFonts w:ascii="Times New Roman" w:cs="Arial Unicode MS" w:hAnsi="Arial Unicode MS" w:eastAsia="Arial Unicode MS"/>
          <w:rtl w:val="0"/>
          <w:lang w:val="en-US"/>
        </w:rPr>
        <w:t xml:space="preserve">. London: The Pilot Press Ltd. </w:t>
      </w:r>
    </w:p>
    <w:p>
      <w:pPr>
        <w:pStyle w:val="Body"/>
        <w:rPr>
          <w:rtl w:val="0"/>
        </w:rPr>
      </w:pPr>
    </w:p>
    <w:p>
      <w:pPr>
        <w:pStyle w:val="Body"/>
        <w:rPr>
          <w:rtl w:val="0"/>
        </w:rPr>
      </w:pPr>
      <w:r>
        <w:rPr>
          <w:rFonts w:ascii="Times New Roman" w:cs="Arial Unicode MS" w:hAnsi="Arial Unicode MS" w:eastAsia="Arial Unicode MS"/>
          <w:rtl w:val="0"/>
        </w:rPr>
        <w:t xml:space="preserve">Waters, A. (1991) </w:t>
      </w:r>
      <w:r>
        <w:rPr>
          <w:rFonts w:ascii="Arial Unicode MS" w:cs="Arial Unicode MS" w:hAnsi="Times New Roman" w:eastAsia="Arial Unicode MS" w:hint="default"/>
          <w:rtl w:val="0"/>
        </w:rPr>
        <w:t>“</w:t>
      </w:r>
      <w:r>
        <w:rPr>
          <w:rFonts w:ascii="Times New Roman" w:cs="Arial Unicode MS" w:hAnsi="Arial Unicode MS" w:eastAsia="Arial Unicode MS"/>
          <w:rtl w:val="0"/>
          <w:lang w:val="en-US"/>
        </w:rPr>
        <w:t>Introduction.</w:t>
      </w:r>
      <w:r>
        <w:rPr>
          <w:rFonts w:ascii="Arial Unicode MS" w:cs="Arial Unicode MS" w:hAnsi="Times New Roman" w:eastAsia="Arial Unicode MS" w:hint="default"/>
          <w:rtl w:val="0"/>
        </w:rPr>
        <w:t xml:space="preserve">” </w:t>
      </w:r>
      <w:r>
        <w:rPr>
          <w:rFonts w:ascii="Times New Roman" w:cs="Arial Unicode MS" w:hAnsi="Arial Unicode MS" w:eastAsia="Arial Unicode MS"/>
          <w:i w:val="1"/>
          <w:iCs w:val="1"/>
          <w:rtl w:val="0"/>
          <w:lang w:val="en-US"/>
        </w:rPr>
        <w:t>Treatise on Style</w:t>
      </w:r>
      <w:r>
        <w:rPr>
          <w:rFonts w:ascii="Times New Roman" w:cs="Arial Unicode MS" w:hAnsi="Arial Unicode MS" w:eastAsia="Arial Unicode MS"/>
          <w:rtl w:val="0"/>
          <w:lang w:val="en-US"/>
        </w:rPr>
        <w:t xml:space="preserve">, by Louis Aragon. United States: University of Nebraska Press, xiii-xx. </w:t>
      </w:r>
    </w:p>
    <w:p>
      <w:pPr>
        <w:pStyle w:val="Body"/>
        <w:rPr>
          <w:rtl w:val="0"/>
        </w:rPr>
      </w:pPr>
    </w:p>
    <w:p>
      <w:pPr>
        <w:pStyle w:val="Body"/>
        <w:rPr>
          <w:ins w:id="50" w:date="2014-02-03T12:01:00Z" w:author="Eva Bezverkhny"/>
        </w:rPr>
      </w:pPr>
    </w:p>
    <w:p>
      <w:pPr>
        <w:pStyle w:val="Body"/>
        <w:rPr>
          <w:ins w:id="51" w:date="2014-02-03T12:01:00Z" w:author="Eva Bezverkhny"/>
          <w:rFonts w:ascii="Times New Roman Bold" w:cs="Times New Roman Bold" w:hAnsi="Times New Roman Bold" w:eastAsia="Times New Roman Bold"/>
          <w:u w:val="none"/>
        </w:rPr>
      </w:pPr>
      <w:ins w:id="52" w:date="2014-02-03T12:01:00Z" w:author="Eva Bezverkhny">
        <w:r>
          <w:rPr>
            <w:rFonts w:ascii="Times New Roman Bold"/>
            <w:u w:val="none"/>
            <w:rtl w:val="0"/>
            <w:lang w:val="en-US"/>
          </w:rPr>
          <w:t>List of Major Works</w:t>
        </w:r>
      </w:ins>
    </w:p>
    <w:p>
      <w:pPr>
        <w:pStyle w:val="Body"/>
        <w:rPr>
          <w:ins w:id="53" w:date="2014-02-03T12:01:00Z" w:author="Eva Bezverkhny"/>
          <w:u w:val="single"/>
        </w:rPr>
      </w:pPr>
    </w:p>
    <w:p>
      <w:pPr>
        <w:pStyle w:val="Body"/>
        <w:rPr>
          <w:ins w:id="54" w:date="2014-02-03T20:08:00Z" w:author="Danielle Child"/>
        </w:rPr>
      </w:pPr>
      <w:ins w:id="55" w:date="2014-02-03T12:01:00Z" w:author="Eva Bezverkhny">
        <w:r>
          <w:rPr>
            <w:rFonts w:ascii="Times New Roman" w:cs="Arial Unicode MS" w:hAnsi="Arial Unicode MS" w:eastAsia="Arial Unicode MS"/>
            <w:u w:val="none"/>
            <w:rtl w:val="0"/>
            <w:lang w:val="en-US"/>
          </w:rPr>
          <w:t>Novels and Essays</w:t>
        </w:r>
      </w:ins>
    </w:p>
    <w:p>
      <w:pPr>
        <w:pStyle w:val="Body"/>
        <w:rPr>
          <w:ins w:id="56" w:date="2014-02-03T12:01:00Z" w:author="Eva Bezverkhny"/>
          <w:u w:val="none"/>
        </w:rPr>
      </w:pPr>
    </w:p>
    <w:p>
      <w:pPr>
        <w:pStyle w:val="Body"/>
        <w:rPr>
          <w:ins w:id="57" w:date="2014-02-03T12:01:00Z" w:author="Eva Bezverkhny"/>
          <w:i w:val="1"/>
          <w:iCs w:val="1"/>
        </w:rPr>
      </w:pPr>
      <w:ins w:id="58" w:date="2014-02-03T12:01:00Z" w:author="Eva Bezverkhny">
        <w:r>
          <w:rPr>
            <w:rFonts w:ascii="Times New Roman" w:cs="Arial Unicode MS" w:hAnsi="Arial Unicode MS" w:eastAsia="Arial Unicode MS"/>
            <w:rtl w:val="0"/>
          </w:rPr>
          <w:t>1924</w:t>
          <w:tab/>
        </w:r>
      </w:ins>
      <w:ins w:id="59" w:date="2014-02-03T12:01:00Z" w:author="Eva Bezverkhny">
        <w:r>
          <w:rPr>
            <w:rFonts w:ascii="Times New Roman" w:cs="Arial Unicode MS" w:hAnsi="Arial Unicode MS" w:eastAsia="Arial Unicode MS"/>
            <w:i w:val="1"/>
            <w:iCs w:val="1"/>
            <w:rtl w:val="0"/>
            <w:lang w:val="fr-FR"/>
          </w:rPr>
          <w:t>Une Vague de Reves</w:t>
        </w:r>
      </w:ins>
    </w:p>
    <w:p>
      <w:pPr>
        <w:pStyle w:val="Body"/>
        <w:rPr>
          <w:ins w:id="60" w:date="2014-02-03T12:01:00Z" w:author="Eva Bezverkhny"/>
          <w:i w:val="1"/>
          <w:iCs w:val="1"/>
        </w:rPr>
      </w:pPr>
    </w:p>
    <w:p>
      <w:pPr>
        <w:pStyle w:val="Body"/>
        <w:rPr>
          <w:ins w:id="61" w:date="2014-02-03T12:01:00Z" w:author="Eva Bezverkhny"/>
        </w:rPr>
      </w:pPr>
      <w:ins w:id="62" w:date="2014-02-03T12:01:00Z" w:author="Eva Bezverkhny">
        <w:r>
          <w:rPr>
            <w:rFonts w:ascii="Times New Roman" w:cs="Arial Unicode MS" w:hAnsi="Arial Unicode MS" w:eastAsia="Arial Unicode MS"/>
            <w:rtl w:val="0"/>
          </w:rPr>
          <w:t>1924</w:t>
        </w:r>
      </w:ins>
      <w:ins w:id="63" w:date="2014-02-03T12:01:00Z" w:author="Eva Bezverkhny">
        <w:r>
          <w:rPr>
            <w:rFonts w:ascii="Times New Roman" w:cs="Arial Unicode MS" w:hAnsi="Arial Unicode MS" w:eastAsia="Arial Unicode MS"/>
            <w:i w:val="1"/>
            <w:iCs w:val="1"/>
            <w:rtl w:val="0"/>
          </w:rPr>
          <w:t xml:space="preserve"> </w:t>
          <w:tab/>
          <w:t>La Libertinage</w:t>
        </w:r>
      </w:ins>
    </w:p>
    <w:p>
      <w:pPr>
        <w:pStyle w:val="Body"/>
        <w:rPr>
          <w:ins w:id="64" w:date="2014-02-03T12:01:00Z" w:author="Eva Bezverkhny"/>
        </w:rPr>
      </w:pPr>
    </w:p>
    <w:p>
      <w:pPr>
        <w:pStyle w:val="Body"/>
        <w:rPr>
          <w:ins w:id="65" w:date="2014-02-03T12:01:00Z" w:author="Eva Bezverkhny"/>
          <w:i w:val="1"/>
          <w:iCs w:val="1"/>
        </w:rPr>
      </w:pPr>
      <w:ins w:id="66" w:date="2014-02-03T12:01:00Z" w:author="Eva Bezverkhny">
        <w:r>
          <w:rPr>
            <w:rFonts w:ascii="Times New Roman" w:cs="Arial Unicode MS" w:hAnsi="Arial Unicode MS" w:eastAsia="Arial Unicode MS"/>
            <w:rtl w:val="0"/>
          </w:rPr>
          <w:t xml:space="preserve">1926 </w:t>
          <w:tab/>
        </w:r>
      </w:ins>
      <w:ins w:id="67" w:date="2014-02-03T12:01:00Z" w:author="Eva Bezverkhny">
        <w:r>
          <w:rPr>
            <w:rFonts w:ascii="Times New Roman" w:cs="Arial Unicode MS" w:hAnsi="Arial Unicode MS" w:eastAsia="Arial Unicode MS"/>
            <w:i w:val="1"/>
            <w:iCs w:val="1"/>
            <w:rtl w:val="0"/>
            <w:lang w:val="fr-FR"/>
          </w:rPr>
          <w:t>Le Paysan de Paris</w:t>
        </w:r>
      </w:ins>
    </w:p>
    <w:p>
      <w:pPr>
        <w:pStyle w:val="Body"/>
        <w:rPr>
          <w:ins w:id="68" w:date="2014-02-03T12:01:00Z" w:author="Eva Bezverkhny"/>
        </w:rPr>
      </w:pPr>
    </w:p>
    <w:p>
      <w:pPr>
        <w:pStyle w:val="Body"/>
        <w:rPr>
          <w:ins w:id="69" w:date="2014-02-03T12:01:00Z" w:author="Eva Bezverkhny"/>
        </w:rPr>
      </w:pPr>
      <w:ins w:id="70" w:date="2014-02-03T12:01:00Z" w:author="Eva Bezverkhny">
        <w:r>
          <w:rPr>
            <w:rFonts w:ascii="Times New Roman" w:cs="Arial Unicode MS" w:hAnsi="Arial Unicode MS" w:eastAsia="Arial Unicode MS"/>
            <w:rtl w:val="0"/>
          </w:rPr>
          <w:t xml:space="preserve">1928 </w:t>
          <w:tab/>
        </w:r>
      </w:ins>
      <w:ins w:id="71" w:date="2014-02-03T12:01:00Z" w:author="Eva Bezverkhny">
        <w:r>
          <w:rPr>
            <w:rFonts w:ascii="Times New Roman" w:cs="Arial Unicode MS" w:hAnsi="Arial Unicode MS" w:eastAsia="Arial Unicode MS"/>
            <w:i w:val="1"/>
            <w:iCs w:val="1"/>
            <w:rtl w:val="0"/>
            <w:lang w:val="fr-FR"/>
          </w:rPr>
          <w:t>Trait</w:t>
        </w:r>
      </w:ins>
      <w:ins w:id="72" w:date="2014-02-03T12:01:00Z" w:author="Eva Bezverkhny">
        <w:r>
          <w:rPr>
            <w:rFonts w:ascii="Arial Unicode MS" w:cs="Arial Unicode MS" w:hAnsi="Times New Roman" w:eastAsia="Arial Unicode MS" w:hint="default"/>
            <w:i w:val="1"/>
            <w:iCs w:val="1"/>
            <w:rtl w:val="0"/>
          </w:rPr>
          <w:t xml:space="preserve">é </w:t>
        </w:r>
      </w:ins>
      <w:ins w:id="73" w:date="2014-02-03T12:01:00Z" w:author="Eva Bezverkhny">
        <w:r>
          <w:rPr>
            <w:rFonts w:ascii="Times New Roman" w:cs="Arial Unicode MS" w:hAnsi="Arial Unicode MS" w:eastAsia="Arial Unicode MS"/>
            <w:i w:val="1"/>
            <w:iCs w:val="1"/>
            <w:rtl w:val="0"/>
            <w:lang w:val="fr-FR"/>
          </w:rPr>
          <w:t>du Style</w:t>
        </w:r>
      </w:ins>
    </w:p>
    <w:p>
      <w:pPr>
        <w:pStyle w:val="Body"/>
        <w:rPr>
          <w:ins w:id="74" w:date="2014-02-03T12:01:00Z" w:author="Eva Bezverkhny"/>
        </w:rPr>
      </w:pPr>
    </w:p>
    <w:p>
      <w:pPr>
        <w:pStyle w:val="Body"/>
        <w:rPr>
          <w:ins w:id="75" w:date="2014-02-03T12:01:00Z" w:author="Eva Bezverkhny"/>
        </w:rPr>
      </w:pPr>
      <w:ins w:id="76" w:date="2014-02-03T12:01:00Z" w:author="Eva Bezverkhny">
        <w:r>
          <w:rPr>
            <w:rFonts w:ascii="Times New Roman" w:cs="Arial Unicode MS" w:hAnsi="Arial Unicode MS" w:eastAsia="Arial Unicode MS"/>
            <w:rtl w:val="0"/>
          </w:rPr>
          <w:t xml:space="preserve">1935 </w:t>
          <w:tab/>
        </w:r>
      </w:ins>
      <w:ins w:id="77" w:date="2014-02-03T12:01:00Z" w:author="Eva Bezverkhny">
        <w:r>
          <w:rPr>
            <w:rFonts w:ascii="Times New Roman" w:cs="Arial Unicode MS" w:hAnsi="Arial Unicode MS" w:eastAsia="Arial Unicode MS"/>
            <w:i w:val="1"/>
            <w:iCs w:val="1"/>
            <w:rtl w:val="0"/>
            <w:lang w:val="fr-FR"/>
          </w:rPr>
          <w:t>Pour un R</w:t>
        </w:r>
      </w:ins>
      <w:ins w:id="78" w:date="2014-02-03T12:01:00Z" w:author="Eva Bezverkhny">
        <w:r>
          <w:rPr>
            <w:rFonts w:ascii="Arial Unicode MS" w:cs="Arial Unicode MS" w:hAnsi="Times New Roman" w:eastAsia="Arial Unicode MS" w:hint="default"/>
            <w:i w:val="1"/>
            <w:iCs w:val="1"/>
            <w:rtl w:val="0"/>
          </w:rPr>
          <w:t>é</w:t>
        </w:r>
      </w:ins>
      <w:ins w:id="79" w:date="2014-02-03T12:01:00Z" w:author="Eva Bezverkhny">
        <w:r>
          <w:rPr>
            <w:rFonts w:ascii="Times New Roman" w:cs="Arial Unicode MS" w:hAnsi="Arial Unicode MS" w:eastAsia="Arial Unicode MS"/>
            <w:i w:val="1"/>
            <w:iCs w:val="1"/>
            <w:rtl w:val="0"/>
            <w:lang w:val="fr-FR"/>
          </w:rPr>
          <w:t>alisme Socialiste</w:t>
        </w:r>
      </w:ins>
      <w:ins w:id="80" w:date="2014-02-03T12:01:00Z" w:author="Eva Bezverkhny">
        <w:r>
          <w:rPr>
            <w:rFonts w:ascii="Times New Roman" w:cs="Arial Unicode MS" w:hAnsi="Arial Unicode MS" w:eastAsia="Arial Unicode MS"/>
            <w:rtl w:val="0"/>
          </w:rPr>
          <w:t xml:space="preserve"> </w:t>
        </w:r>
      </w:ins>
    </w:p>
    <w:p>
      <w:pPr>
        <w:pStyle w:val="Body"/>
        <w:rPr>
          <w:ins w:id="81" w:date="2014-02-03T12:01:00Z" w:author="Eva Bezverkhny"/>
        </w:rPr>
      </w:pPr>
    </w:p>
    <w:p>
      <w:pPr>
        <w:pStyle w:val="Body"/>
        <w:rPr>
          <w:ins w:id="82" w:date="2014-02-03T12:01:00Z" w:author="Eva Bezverkhny"/>
          <w:i w:val="1"/>
          <w:iCs w:val="1"/>
        </w:rPr>
      </w:pPr>
      <w:ins w:id="83" w:date="2014-02-03T12:01:00Z" w:author="Eva Bezverkhny">
        <w:r>
          <w:rPr>
            <w:rFonts w:ascii="Times New Roman" w:cs="Arial Unicode MS" w:hAnsi="Arial Unicode MS" w:eastAsia="Arial Unicode MS"/>
            <w:rtl w:val="0"/>
          </w:rPr>
          <w:t xml:space="preserve">1945 </w:t>
          <w:tab/>
        </w:r>
      </w:ins>
      <w:ins w:id="84" w:date="2014-02-03T12:01:00Z" w:author="Eva Bezverkhny">
        <w:r>
          <w:rPr>
            <w:rFonts w:ascii="Times New Roman" w:cs="Arial Unicode MS" w:hAnsi="Arial Unicode MS" w:eastAsia="Arial Unicode MS"/>
            <w:i w:val="1"/>
            <w:iCs w:val="1"/>
            <w:rtl w:val="0"/>
          </w:rPr>
          <w:t>Aur</w:t>
        </w:r>
      </w:ins>
      <w:ins w:id="85" w:date="2014-02-03T12:01:00Z" w:author="Eva Bezverkhny">
        <w:r>
          <w:rPr>
            <w:rFonts w:ascii="Arial Unicode MS" w:cs="Arial Unicode MS" w:hAnsi="Times New Roman" w:eastAsia="Arial Unicode MS" w:hint="default"/>
            <w:i w:val="1"/>
            <w:iCs w:val="1"/>
            <w:rtl w:val="0"/>
          </w:rPr>
          <w:t>é</w:t>
        </w:r>
      </w:ins>
      <w:ins w:id="86" w:date="2014-02-03T12:01:00Z" w:author="Eva Bezverkhny">
        <w:r>
          <w:rPr>
            <w:rFonts w:ascii="Times New Roman" w:cs="Arial Unicode MS" w:hAnsi="Arial Unicode MS" w:eastAsia="Arial Unicode MS"/>
            <w:i w:val="1"/>
            <w:iCs w:val="1"/>
            <w:rtl w:val="0"/>
          </w:rPr>
          <w:t>lien</w:t>
        </w:r>
      </w:ins>
    </w:p>
    <w:p>
      <w:pPr>
        <w:pStyle w:val="Body"/>
        <w:rPr>
          <w:ins w:id="87" w:date="2014-02-03T20:08:00Z" w:author="Danielle Child"/>
        </w:rPr>
      </w:pPr>
    </w:p>
    <w:p>
      <w:pPr>
        <w:pStyle w:val="Body"/>
        <w:rPr>
          <w:ins w:id="88" w:date="2014-02-03T12:01:00Z" w:author="Eva Bezverkhny"/>
        </w:rPr>
      </w:pPr>
    </w:p>
    <w:p>
      <w:pPr>
        <w:pStyle w:val="Body"/>
        <w:rPr>
          <w:ins w:id="89" w:date="2014-02-03T20:08:00Z" w:author="Danielle Child"/>
        </w:rPr>
      </w:pPr>
      <w:ins w:id="90" w:date="2014-02-03T12:01:00Z" w:author="Eva Bezverkhny">
        <w:r>
          <w:rPr>
            <w:rFonts w:ascii="Times New Roman" w:cs="Arial Unicode MS" w:hAnsi="Arial Unicode MS" w:eastAsia="Arial Unicode MS"/>
            <w:u w:val="none"/>
            <w:rtl w:val="0"/>
            <w:lang w:val="nl-NL"/>
          </w:rPr>
          <w:t>Poems</w:t>
        </w:r>
      </w:ins>
    </w:p>
    <w:p>
      <w:pPr>
        <w:pStyle w:val="Body"/>
        <w:rPr>
          <w:ins w:id="91" w:date="2014-02-03T12:01:00Z" w:author="Eva Bezverkhny"/>
          <w:u w:val="none"/>
        </w:rPr>
      </w:pPr>
    </w:p>
    <w:p>
      <w:pPr>
        <w:pStyle w:val="Body"/>
        <w:rPr>
          <w:ins w:id="92" w:date="2014-02-03T12:01:00Z" w:author="Eva Bezverkhny"/>
        </w:rPr>
      </w:pPr>
      <w:ins w:id="93" w:date="2014-02-03T12:01:00Z" w:author="Eva Bezverkhny">
        <w:r>
          <w:rPr>
            <w:rFonts w:ascii="Times New Roman" w:cs="Arial Unicode MS" w:hAnsi="Arial Unicode MS" w:eastAsia="Arial Unicode MS"/>
            <w:rtl w:val="0"/>
          </w:rPr>
          <w:t>1919</w:t>
          <w:tab/>
          <w:t xml:space="preserve"> </w:t>
        </w:r>
      </w:ins>
      <w:ins w:id="94" w:date="2014-02-03T12:01:00Z" w:author="Eva Bezverkhny">
        <w:r>
          <w:rPr>
            <w:rFonts w:ascii="Times New Roman" w:cs="Arial Unicode MS" w:hAnsi="Arial Unicode MS" w:eastAsia="Arial Unicode MS"/>
            <w:i w:val="1"/>
            <w:iCs w:val="1"/>
            <w:rtl w:val="0"/>
            <w:lang w:val="fr-FR"/>
          </w:rPr>
          <w:t>Feu de Joie</w:t>
        </w:r>
      </w:ins>
      <w:ins w:id="95" w:date="2014-02-03T12:01:00Z" w:author="Eva Bezverkhny">
        <w:r>
          <w:rPr>
            <w:rFonts w:ascii="Times New Roman" w:cs="Arial Unicode MS" w:hAnsi="Arial Unicode MS" w:eastAsia="Arial Unicode MS"/>
            <w:rtl w:val="0"/>
          </w:rPr>
          <w:t xml:space="preserve"> </w:t>
        </w:r>
      </w:ins>
    </w:p>
    <w:p>
      <w:pPr>
        <w:pStyle w:val="Body"/>
        <w:rPr>
          <w:ins w:id="96" w:date="2014-02-03T12:01:00Z" w:author="Eva Bezverkhny"/>
        </w:rPr>
      </w:pPr>
    </w:p>
    <w:p>
      <w:pPr>
        <w:pStyle w:val="Body"/>
        <w:rPr>
          <w:ins w:id="97" w:date="2014-02-03T12:01:00Z" w:author="Eva Bezverkhny"/>
          <w:i w:val="1"/>
          <w:iCs w:val="1"/>
        </w:rPr>
      </w:pPr>
      <w:ins w:id="98" w:date="2014-02-03T12:01:00Z" w:author="Eva Bezverkhny">
        <w:r>
          <w:rPr>
            <w:rFonts w:ascii="Times New Roman" w:cs="Arial Unicode MS" w:hAnsi="Arial Unicode MS" w:eastAsia="Arial Unicode MS"/>
            <w:rtl w:val="0"/>
          </w:rPr>
          <w:t xml:space="preserve">1942 </w:t>
          <w:tab/>
        </w:r>
      </w:ins>
      <w:ins w:id="99" w:date="2014-02-03T12:01:00Z" w:author="Eva Bezverkhny">
        <w:r>
          <w:rPr>
            <w:rFonts w:ascii="Times New Roman" w:cs="Arial Unicode MS" w:hAnsi="Arial Unicode MS" w:eastAsia="Arial Unicode MS"/>
            <w:i w:val="1"/>
            <w:iCs w:val="1"/>
            <w:rtl w:val="0"/>
            <w:lang w:val="fr-FR"/>
          </w:rPr>
          <w:t>Les Yeux d</w:t>
        </w:r>
      </w:ins>
      <w:ins w:id="100" w:date="2014-02-03T12:01:00Z" w:author="Eva Bezverkhny">
        <w:r>
          <w:rPr>
            <w:rFonts w:ascii="Arial Unicode MS" w:cs="Arial Unicode MS" w:hAnsi="Times New Roman" w:eastAsia="Arial Unicode MS" w:hint="default"/>
            <w:i w:val="1"/>
            <w:iCs w:val="1"/>
            <w:rtl w:val="0"/>
            <w:lang w:val="fr-FR"/>
          </w:rPr>
          <w:t>’</w:t>
        </w:r>
      </w:ins>
      <w:ins w:id="101" w:date="2014-02-03T12:01:00Z" w:author="Eva Bezverkhny">
        <w:r>
          <w:rPr>
            <w:rFonts w:ascii="Times New Roman" w:cs="Arial Unicode MS" w:hAnsi="Arial Unicode MS" w:eastAsia="Arial Unicode MS"/>
            <w:i w:val="1"/>
            <w:iCs w:val="1"/>
            <w:rtl w:val="0"/>
          </w:rPr>
          <w:t>Elsa</w:t>
        </w:r>
      </w:ins>
    </w:p>
    <w:p>
      <w:pPr>
        <w:pStyle w:val="Body"/>
        <w:rPr>
          <w:ins w:id="102" w:date="2014-02-03T12:01:00Z" w:author="Eva Bezverkhny"/>
          <w:i w:val="1"/>
          <w:iCs w:val="1"/>
        </w:rPr>
      </w:pPr>
    </w:p>
    <w:p>
      <w:pPr>
        <w:pStyle w:val="Body"/>
        <w:rPr>
          <w:ins w:id="103" w:date="2014-02-03T12:01:00Z" w:author="Eva Bezverkhny"/>
          <w:i w:val="1"/>
          <w:iCs w:val="1"/>
        </w:rPr>
      </w:pPr>
      <w:ins w:id="104" w:date="2014-02-03T12:01:00Z" w:author="Eva Bezverkhny">
        <w:r>
          <w:rPr>
            <w:rFonts w:ascii="Times New Roman" w:cs="Arial Unicode MS" w:hAnsi="Arial Unicode MS" w:eastAsia="Arial Unicode MS"/>
            <w:rtl w:val="0"/>
          </w:rPr>
          <w:t xml:space="preserve">1945 </w:t>
          <w:tab/>
        </w:r>
      </w:ins>
      <w:ins w:id="105" w:date="2014-02-03T12:01:00Z" w:author="Eva Bezverkhny">
        <w:r>
          <w:rPr>
            <w:rFonts w:ascii="Times New Roman" w:cs="Arial Unicode MS" w:hAnsi="Arial Unicode MS" w:eastAsia="Arial Unicode MS"/>
            <w:i w:val="1"/>
            <w:iCs w:val="1"/>
            <w:rtl w:val="0"/>
            <w:lang w:val="es-ES_tradnl"/>
          </w:rPr>
          <w:t xml:space="preserve">En </w:t>
        </w:r>
      </w:ins>
      <w:ins w:id="106" w:date="2014-02-03T12:01:00Z" w:author="Eva Bezverkhny">
        <w:r>
          <w:rPr>
            <w:rFonts w:ascii="Arial Unicode MS" w:cs="Arial Unicode MS" w:hAnsi="Times New Roman" w:eastAsia="Arial Unicode MS" w:hint="default"/>
            <w:i w:val="1"/>
            <w:iCs w:val="1"/>
            <w:rtl w:val="0"/>
            <w:lang w:val="fr-FR"/>
          </w:rPr>
          <w:t>É</w:t>
        </w:r>
      </w:ins>
      <w:ins w:id="107" w:date="2014-02-03T12:01:00Z" w:author="Eva Bezverkhny">
        <w:r>
          <w:rPr>
            <w:rFonts w:ascii="Times New Roman" w:cs="Arial Unicode MS" w:hAnsi="Arial Unicode MS" w:eastAsia="Arial Unicode MS"/>
            <w:i w:val="1"/>
            <w:iCs w:val="1"/>
            <w:rtl w:val="0"/>
            <w:lang w:val="fr-FR"/>
          </w:rPr>
          <w:t>trange Pays dans mon Pays Lui-M</w:t>
        </w:r>
      </w:ins>
      <w:ins w:id="108" w:date="2014-02-03T12:01:00Z" w:author="Eva Bezverkhny">
        <w:r>
          <w:rPr>
            <w:rFonts w:ascii="Arial Unicode MS" w:cs="Arial Unicode MS" w:hAnsi="Times New Roman" w:eastAsia="Arial Unicode MS" w:hint="default"/>
            <w:i w:val="1"/>
            <w:iCs w:val="1"/>
            <w:rtl w:val="0"/>
            <w:lang w:val="fr-FR"/>
          </w:rPr>
          <w:t>ê</w:t>
        </w:r>
      </w:ins>
      <w:ins w:id="109" w:date="2014-02-03T12:01:00Z" w:author="Eva Bezverkhny">
        <w:r>
          <w:rPr>
            <w:rFonts w:ascii="Times New Roman" w:cs="Arial Unicode MS" w:hAnsi="Arial Unicode MS" w:eastAsia="Arial Unicode MS"/>
            <w:i w:val="1"/>
            <w:iCs w:val="1"/>
            <w:rtl w:val="0"/>
          </w:rPr>
          <w:t>me</w:t>
        </w:r>
      </w:ins>
    </w:p>
    <w:p>
      <w:pPr>
        <w:pStyle w:val="Body"/>
        <w:rPr>
          <w:ins w:id="110" w:date="2014-02-03T12:01:00Z" w:author="Eva Bezverkhny"/>
        </w:rPr>
      </w:pPr>
    </w:p>
    <w:p>
      <w:pPr>
        <w:pStyle w:val="Body"/>
      </w:pPr>
      <w:ins w:id="111" w:date="2014-02-03T12:01:00Z" w:author="Eva Bezverkhny">
        <w:r>
          <w:rPr>
            <w:rFonts w:ascii="Times New Roman" w:cs="Arial Unicode MS" w:hAnsi="Arial Unicode MS" w:eastAsia="Arial Unicode MS"/>
            <w:rtl w:val="0"/>
          </w:rPr>
          <w:t xml:space="preserve">1964 </w:t>
          <w:tab/>
        </w:r>
      </w:ins>
      <w:ins w:id="112" w:date="2014-02-03T12:01:00Z" w:author="Eva Bezverkhny">
        <w:r>
          <w:rPr>
            <w:rFonts w:ascii="Times New Roman" w:cs="Arial Unicode MS" w:hAnsi="Arial Unicode MS" w:eastAsia="Arial Unicode MS"/>
            <w:i w:val="1"/>
            <w:iCs w:val="1"/>
            <w:rtl w:val="0"/>
            <w:lang w:val="it-IT"/>
          </w:rPr>
          <w:t>Il Ne M</w:t>
        </w:r>
      </w:ins>
      <w:ins w:id="113" w:date="2014-02-03T12:01:00Z" w:author="Eva Bezverkhny">
        <w:r>
          <w:rPr>
            <w:rFonts w:ascii="Arial Unicode MS" w:cs="Arial Unicode MS" w:hAnsi="Times New Roman" w:eastAsia="Arial Unicode MS" w:hint="default"/>
            <w:i w:val="1"/>
            <w:iCs w:val="1"/>
            <w:rtl w:val="0"/>
            <w:lang w:val="fr-FR"/>
          </w:rPr>
          <w:t>’</w:t>
        </w:r>
      </w:ins>
      <w:ins w:id="114" w:date="2014-02-03T12:01:00Z" w:author="Eva Bezverkhny">
        <w:r>
          <w:rPr>
            <w:rFonts w:ascii="Times New Roman" w:cs="Arial Unicode MS" w:hAnsi="Arial Unicode MS" w:eastAsia="Arial Unicode MS"/>
            <w:i w:val="1"/>
            <w:iCs w:val="1"/>
            <w:rtl w:val="0"/>
            <w:lang w:val="fr-FR"/>
          </w:rPr>
          <w:t>est Paris que d</w:t>
        </w:r>
      </w:ins>
      <w:ins w:id="115" w:date="2014-02-03T12:01:00Z" w:author="Eva Bezverkhny">
        <w:r>
          <w:rPr>
            <w:rFonts w:ascii="Arial Unicode MS" w:cs="Arial Unicode MS" w:hAnsi="Times New Roman" w:eastAsia="Arial Unicode MS" w:hint="default"/>
            <w:i w:val="1"/>
            <w:iCs w:val="1"/>
            <w:rtl w:val="0"/>
            <w:lang w:val="fr-FR"/>
          </w:rPr>
          <w:t>’</w:t>
        </w:r>
      </w:ins>
      <w:ins w:id="116" w:date="2014-02-03T12:01:00Z" w:author="Eva Bezverkhny">
        <w:r>
          <w:rPr>
            <w:rFonts w:ascii="Times New Roman" w:cs="Arial Unicode MS" w:hAnsi="Arial Unicode MS" w:eastAsia="Arial Unicode MS"/>
            <w:i w:val="1"/>
            <w:iCs w:val="1"/>
            <w:rtl w:val="0"/>
          </w:rPr>
          <w:t>Elsa</w:t>
        </w:r>
      </w:ins>
      <w:ins w:id="117" w:date="2014-02-03T20:08:00Z" w:author="Danielle Child">
        <w:r>
          <w:rPr>
            <w:rFonts w:ascii="Times New Roman" w:cs="Arial Unicode MS" w:hAnsi="Arial Unicode MS" w:eastAsia="Arial Unicode MS"/>
            <w:rtl w:val="0"/>
          </w:rPr>
          <w:t xml:space="preserve"> </w:t>
        </w:r>
      </w:ins>
      <w:ins w:id="118" w:date="2014-02-03T12:01:00Z" w:author="Eva Bezverkhny">
        <w:del w:id="119" w:date="2014-02-03T20:08:00Z" w:author="Danielle Child">
          <w:r>
            <w:rPr>
              <w:rFonts w:ascii="Times New Roman" w:cs="Arial Unicode MS" w:hAnsi="Arial Unicode MS" w:eastAsia="Arial Unicode MS"/>
              <w:rtl w:val="0"/>
            </w:rPr>
            <w:delText>, 1964</w:delText>
          </w:r>
        </w:del>
      </w:ins>
      <w:ins w:id="120" w:date="2014-02-03T12:01:00Z" w:author="Eva Bezverkhny">
        <w:r>
          <w:rPr/>
        </w:r>
      </w:ins>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Times New Roman" w:cs="Arial Unicode MS" w:hAnsi="Arial Unicode MS" w:eastAsia="Arial Unicode MS"/>
        <w:rtl w:val="0"/>
        <w:lang w:val="en-US"/>
      </w:rPr>
      <w:t>Eva Bezverkhny</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