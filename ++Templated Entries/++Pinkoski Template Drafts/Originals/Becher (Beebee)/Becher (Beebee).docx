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43157" w14:textId="77777777" w:rsidR="005B2FDB" w:rsidRPr="00041478" w:rsidRDefault="00A13506">
      <w:pPr>
        <w:rPr>
          <w:rFonts w:ascii="Times New Roman" w:hAnsi="Times New Roman" w:cs="Times New Roman"/>
          <w:sz w:val="24"/>
          <w:szCs w:val="24"/>
        </w:rPr>
      </w:pPr>
      <w:r w:rsidRPr="00041478">
        <w:rPr>
          <w:rFonts w:ascii="Times New Roman" w:hAnsi="Times New Roman" w:cs="Times New Roman"/>
          <w:sz w:val="24"/>
          <w:szCs w:val="24"/>
        </w:rPr>
        <w:t>Johannes Robert</w:t>
      </w:r>
      <w:r w:rsidR="003C3C35" w:rsidRPr="00041478">
        <w:rPr>
          <w:rFonts w:ascii="Times New Roman" w:hAnsi="Times New Roman" w:cs="Times New Roman"/>
          <w:sz w:val="24"/>
          <w:szCs w:val="24"/>
        </w:rPr>
        <w:t xml:space="preserve"> </w:t>
      </w:r>
      <w:del w:id="0" w:author="Pinkoski" w:date="2014-03-24T14:04:00Z">
        <w:r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3C3C35" w:rsidRPr="00041478">
        <w:rPr>
          <w:rFonts w:ascii="Times New Roman" w:hAnsi="Times New Roman" w:cs="Times New Roman"/>
          <w:sz w:val="24"/>
          <w:szCs w:val="24"/>
        </w:rPr>
        <w:t>Becher</w:t>
      </w:r>
      <w:proofErr w:type="spellEnd"/>
      <w:r w:rsidR="003C3C35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Pr="00041478">
        <w:rPr>
          <w:rFonts w:ascii="Times New Roman" w:hAnsi="Times New Roman" w:cs="Times New Roman"/>
          <w:sz w:val="24"/>
          <w:szCs w:val="24"/>
        </w:rPr>
        <w:t>(1891</w:t>
      </w:r>
      <w:del w:id="1" w:author="Pinkoski" w:date="2014-03-24T14:07:00Z">
        <w:r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041478">
        <w:rPr>
          <w:rFonts w:ascii="Times New Roman" w:hAnsi="Times New Roman" w:cs="Times New Roman"/>
          <w:sz w:val="24"/>
          <w:szCs w:val="24"/>
        </w:rPr>
        <w:t>–</w:t>
      </w:r>
      <w:del w:id="2" w:author="Pinkoski" w:date="2014-03-24T14:07:00Z">
        <w:r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041478">
        <w:rPr>
          <w:rFonts w:ascii="Times New Roman" w:hAnsi="Times New Roman" w:cs="Times New Roman"/>
          <w:sz w:val="24"/>
          <w:szCs w:val="24"/>
        </w:rPr>
        <w:t xml:space="preserve">1958) </w:t>
      </w:r>
      <w:r w:rsidR="005B2FDB" w:rsidRPr="00041478">
        <w:rPr>
          <w:rFonts w:ascii="Times New Roman" w:hAnsi="Times New Roman" w:cs="Times New Roman"/>
          <w:sz w:val="24"/>
          <w:szCs w:val="24"/>
        </w:rPr>
        <w:t xml:space="preserve">was a German poet, novelist, and literary critic who </w:t>
      </w:r>
      <w:r w:rsidR="003C3C35" w:rsidRPr="00041478">
        <w:rPr>
          <w:rFonts w:ascii="Times New Roman" w:hAnsi="Times New Roman" w:cs="Times New Roman"/>
          <w:sz w:val="24"/>
          <w:szCs w:val="24"/>
        </w:rPr>
        <w:t xml:space="preserve">used his gifts mostly in the service of the Communist Party, becoming </w:t>
      </w:r>
      <w:r w:rsidRPr="00041478">
        <w:rPr>
          <w:rFonts w:ascii="Times New Roman" w:hAnsi="Times New Roman" w:cs="Times New Roman"/>
          <w:sz w:val="24"/>
          <w:szCs w:val="24"/>
        </w:rPr>
        <w:t xml:space="preserve">the first </w:t>
      </w:r>
      <w:r w:rsidR="003C3C35" w:rsidRPr="00041478">
        <w:rPr>
          <w:rFonts w:ascii="Times New Roman" w:hAnsi="Times New Roman" w:cs="Times New Roman"/>
          <w:sz w:val="24"/>
          <w:szCs w:val="24"/>
        </w:rPr>
        <w:t>Culture Minister of the German Democratic Republic following its creation in 1949</w:t>
      </w:r>
      <w:r w:rsidRPr="00041478">
        <w:rPr>
          <w:rFonts w:ascii="Times New Roman" w:hAnsi="Times New Roman" w:cs="Times New Roman"/>
          <w:sz w:val="24"/>
          <w:szCs w:val="24"/>
        </w:rPr>
        <w:t>, and writing the lyric</w:t>
      </w:r>
      <w:r w:rsidR="00E13DCA">
        <w:rPr>
          <w:rFonts w:ascii="Times New Roman" w:hAnsi="Times New Roman" w:cs="Times New Roman"/>
          <w:sz w:val="24"/>
          <w:szCs w:val="24"/>
        </w:rPr>
        <w:t>s</w:t>
      </w:r>
      <w:r w:rsidRPr="00041478">
        <w:rPr>
          <w:rFonts w:ascii="Times New Roman" w:hAnsi="Times New Roman" w:cs="Times New Roman"/>
          <w:sz w:val="24"/>
          <w:szCs w:val="24"/>
        </w:rPr>
        <w:t xml:space="preserve"> for the nati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onal anthem of </w:t>
      </w:r>
      <w:del w:id="3" w:author="Pinkoski" w:date="2014-03-24T14:08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  <w:r w:rsidRPr="00041478" w:rsidDel="00973AA6">
          <w:rPr>
            <w:rFonts w:ascii="Times New Roman" w:hAnsi="Times New Roman" w:cs="Times New Roman"/>
            <w:sz w:val="24"/>
            <w:szCs w:val="24"/>
          </w:rPr>
          <w:delText>nation</w:delText>
        </w:r>
      </w:del>
      <w:ins w:id="4" w:author="Pinkoski" w:date="2014-03-24T14:08:00Z">
        <w:r w:rsidR="00973AA6">
          <w:rPr>
            <w:rFonts w:ascii="Times New Roman" w:hAnsi="Times New Roman" w:cs="Times New Roman"/>
            <w:sz w:val="24"/>
            <w:szCs w:val="24"/>
          </w:rPr>
          <w:t>Germany</w:t>
        </w:r>
      </w:ins>
      <w:r w:rsidR="003C3C35" w:rsidRPr="00041478">
        <w:rPr>
          <w:rFonts w:ascii="Times New Roman" w:hAnsi="Times New Roman" w:cs="Times New Roman"/>
          <w:sz w:val="24"/>
          <w:szCs w:val="24"/>
        </w:rPr>
        <w:t>.</w:t>
      </w:r>
      <w:r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Born in Munich, </w:t>
      </w:r>
      <w:proofErr w:type="spellStart"/>
      <w:r w:rsidR="00E13DCA">
        <w:rPr>
          <w:rFonts w:ascii="Times New Roman" w:hAnsi="Times New Roman" w:cs="Times New Roman"/>
          <w:sz w:val="24"/>
          <w:szCs w:val="24"/>
        </w:rPr>
        <w:t>Becher</w:t>
      </w:r>
      <w:proofErr w:type="spellEnd"/>
      <w:r w:rsidR="00794F0F" w:rsidRPr="00041478">
        <w:rPr>
          <w:rFonts w:ascii="Times New Roman" w:hAnsi="Times New Roman" w:cs="Times New Roman"/>
          <w:sz w:val="24"/>
          <w:szCs w:val="24"/>
        </w:rPr>
        <w:t xml:space="preserve"> spent most of the Nazi period and </w:t>
      </w:r>
      <w:del w:id="5" w:author="Pinkoski" w:date="2014-03-24T14:08:00Z">
        <w:r w:rsidR="00794F0F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WWII </w:delText>
        </w:r>
      </w:del>
      <w:ins w:id="6" w:author="Pinkoski" w:date="2014-03-24T14:08:00Z">
        <w:r w:rsidR="00973AA6">
          <w:rPr>
            <w:rFonts w:ascii="Times New Roman" w:hAnsi="Times New Roman" w:cs="Times New Roman"/>
            <w:sz w:val="24"/>
            <w:szCs w:val="24"/>
          </w:rPr>
          <w:t>Second World War</w:t>
        </w:r>
        <w:r w:rsidR="00973AA6" w:rsidRPr="0004147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94F0F" w:rsidRPr="00041478">
        <w:rPr>
          <w:rFonts w:ascii="Times New Roman" w:hAnsi="Times New Roman" w:cs="Times New Roman"/>
          <w:sz w:val="24"/>
          <w:szCs w:val="24"/>
        </w:rPr>
        <w:t xml:space="preserve">in Moscow before </w:t>
      </w:r>
      <w:r w:rsidR="006D09B5" w:rsidRPr="00041478">
        <w:rPr>
          <w:rFonts w:ascii="Times New Roman" w:hAnsi="Times New Roman" w:cs="Times New Roman"/>
          <w:sz w:val="24"/>
          <w:szCs w:val="24"/>
        </w:rPr>
        <w:t>settling in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 Berlin shortly after the war’s end. </w:t>
      </w:r>
      <w:proofErr w:type="spellStart"/>
      <w:r w:rsidR="00E13DCA">
        <w:rPr>
          <w:rFonts w:ascii="Times New Roman" w:hAnsi="Times New Roman" w:cs="Times New Roman"/>
          <w:sz w:val="24"/>
          <w:szCs w:val="24"/>
        </w:rPr>
        <w:t>Becher’s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 larger </w:t>
      </w:r>
      <w:r w:rsidR="00A371D1" w:rsidRPr="00041478">
        <w:rPr>
          <w:rFonts w:ascii="Times New Roman" w:hAnsi="Times New Roman" w:cs="Times New Roman"/>
          <w:sz w:val="24"/>
          <w:szCs w:val="24"/>
        </w:rPr>
        <w:t>goal</w:t>
      </w:r>
      <w:r w:rsidRPr="00041478">
        <w:rPr>
          <w:rFonts w:ascii="Times New Roman" w:hAnsi="Times New Roman" w:cs="Times New Roman"/>
          <w:sz w:val="24"/>
          <w:szCs w:val="24"/>
        </w:rPr>
        <w:t xml:space="preserve">, for which his political alliance served admirably, was to use aesthetic discourse to project an idea of “perfected man” (“der </w:t>
      </w:r>
      <w:proofErr w:type="spellStart"/>
      <w:r w:rsidRPr="00041478">
        <w:rPr>
          <w:rFonts w:ascii="Times New Roman" w:hAnsi="Times New Roman" w:cs="Times New Roman"/>
          <w:sz w:val="24"/>
          <w:szCs w:val="24"/>
        </w:rPr>
        <w:t>vollendete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 Mensch”) that the defects of bourgeois and capitalist society prevented from coming into being.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21036D" w:rsidRPr="00041478">
        <w:rPr>
          <w:rFonts w:ascii="Times New Roman" w:hAnsi="Times New Roman" w:cs="Times New Roman"/>
          <w:sz w:val="24"/>
          <w:szCs w:val="24"/>
        </w:rPr>
        <w:t>His poems</w:t>
      </w:r>
      <w:ins w:id="7" w:author="Pinkoski" w:date="2014-03-24T14:09:00Z">
        <w:r w:rsidR="00973AA6">
          <w:rPr>
            <w:rFonts w:ascii="Times New Roman" w:hAnsi="Times New Roman" w:cs="Times New Roman"/>
            <w:sz w:val="24"/>
            <w:szCs w:val="24"/>
          </w:rPr>
          <w:t>—</w:t>
        </w:r>
      </w:ins>
      <w:del w:id="8" w:author="Pinkoski" w:date="2014-03-24T14:09:00Z">
        <w:r w:rsidR="0021036D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– </w:delText>
        </w:r>
      </w:del>
      <w:r w:rsidR="00EB1EAA" w:rsidRPr="00041478">
        <w:rPr>
          <w:rFonts w:ascii="Times New Roman" w:hAnsi="Times New Roman" w:cs="Times New Roman"/>
          <w:sz w:val="24"/>
          <w:szCs w:val="24"/>
        </w:rPr>
        <w:t>after his early</w:t>
      </w:r>
      <w:ins w:id="9" w:author="Pinkoski" w:date="2014-03-24T14:09:00Z">
        <w:r w:rsidR="00973AA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0" w:author="Pinkoski" w:date="2014-03-24T14:09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E13DCA">
        <w:rPr>
          <w:rFonts w:ascii="Times New Roman" w:hAnsi="Times New Roman" w:cs="Times New Roman"/>
          <w:sz w:val="24"/>
          <w:szCs w:val="24"/>
        </w:rPr>
        <w:t>Expressionist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phase</w:t>
      </w:r>
      <w:del w:id="11" w:author="Pinkoski" w:date="2014-03-24T14:09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--</w:delText>
        </w:r>
      </w:del>
      <w:ins w:id="12" w:author="Pinkoski" w:date="2014-03-24T14:09:00Z">
        <w:r w:rsidR="00973AA6">
          <w:rPr>
            <w:rFonts w:ascii="Times New Roman" w:hAnsi="Times New Roman" w:cs="Times New Roman"/>
            <w:sz w:val="24"/>
            <w:szCs w:val="24"/>
          </w:rPr>
          <w:t>—</w:t>
        </w:r>
      </w:ins>
      <w:del w:id="13" w:author="Pinkoski" w:date="2014-03-24T14:09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1036D" w:rsidRPr="00041478">
        <w:rPr>
          <w:rFonts w:ascii="Times New Roman" w:hAnsi="Times New Roman" w:cs="Times New Roman"/>
          <w:sz w:val="24"/>
          <w:szCs w:val="24"/>
        </w:rPr>
        <w:t xml:space="preserve">tend towards </w:t>
      </w:r>
      <w:proofErr w:type="spellStart"/>
      <w:r w:rsidR="0021036D" w:rsidRPr="00041478">
        <w:rPr>
          <w:rFonts w:ascii="Times New Roman" w:hAnsi="Times New Roman" w:cs="Times New Roman"/>
          <w:sz w:val="24"/>
          <w:szCs w:val="24"/>
        </w:rPr>
        <w:t>anthemic</w:t>
      </w:r>
      <w:proofErr w:type="spellEnd"/>
      <w:r w:rsidR="0021036D" w:rsidRPr="00041478">
        <w:rPr>
          <w:rFonts w:ascii="Times New Roman" w:hAnsi="Times New Roman" w:cs="Times New Roman"/>
          <w:sz w:val="24"/>
          <w:szCs w:val="24"/>
        </w:rPr>
        <w:t xml:space="preserve"> abstraction rather than finely observed detail or linguistic innovation. 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His </w:t>
      </w:r>
      <w:r w:rsidR="00E13DCA" w:rsidRPr="00041478">
        <w:rPr>
          <w:rFonts w:ascii="Times New Roman" w:hAnsi="Times New Roman" w:cs="Times New Roman"/>
          <w:sz w:val="24"/>
          <w:szCs w:val="24"/>
        </w:rPr>
        <w:t xml:space="preserve">influences </w:t>
      </w:r>
      <w:r w:rsidR="00E13DCA">
        <w:rPr>
          <w:rFonts w:ascii="Times New Roman" w:hAnsi="Times New Roman" w:cs="Times New Roman"/>
          <w:sz w:val="24"/>
          <w:szCs w:val="24"/>
        </w:rPr>
        <w:t xml:space="preserve">in </w:t>
      </w:r>
      <w:r w:rsidR="00794F0F" w:rsidRPr="00041478">
        <w:rPr>
          <w:rFonts w:ascii="Times New Roman" w:hAnsi="Times New Roman" w:cs="Times New Roman"/>
          <w:sz w:val="24"/>
          <w:szCs w:val="24"/>
        </w:rPr>
        <w:t>German were Heinrich von Kleist</w:t>
      </w:r>
      <w:r w:rsidR="001118AB" w:rsidRPr="00041478">
        <w:rPr>
          <w:rFonts w:ascii="Times New Roman" w:hAnsi="Times New Roman" w:cs="Times New Roman"/>
          <w:sz w:val="24"/>
          <w:szCs w:val="24"/>
        </w:rPr>
        <w:t>, Friedrich Nietzsche,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 and Richard </w:t>
      </w:r>
      <w:proofErr w:type="spellStart"/>
      <w:r w:rsidR="00794F0F" w:rsidRPr="00041478">
        <w:rPr>
          <w:rFonts w:ascii="Times New Roman" w:hAnsi="Times New Roman" w:cs="Times New Roman"/>
          <w:sz w:val="24"/>
          <w:szCs w:val="24"/>
        </w:rPr>
        <w:t>Dehmel</w:t>
      </w:r>
      <w:proofErr w:type="spellEnd"/>
      <w:ins w:id="14" w:author="Pinkoski" w:date="2014-03-24T14:10:00Z">
        <w:r w:rsidR="00973AA6">
          <w:rPr>
            <w:rFonts w:ascii="Times New Roman" w:hAnsi="Times New Roman" w:cs="Times New Roman"/>
            <w:sz w:val="24"/>
            <w:szCs w:val="24"/>
          </w:rPr>
          <w:t>;</w:t>
        </w:r>
      </w:ins>
      <w:del w:id="15" w:author="Pinkoski" w:date="2014-03-24T14:10:00Z">
        <w:r w:rsidR="00794F0F" w:rsidRPr="00041478" w:rsidDel="00973AA6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94F0F" w:rsidRPr="00041478">
        <w:rPr>
          <w:rFonts w:ascii="Times New Roman" w:hAnsi="Times New Roman" w:cs="Times New Roman"/>
          <w:sz w:val="24"/>
          <w:szCs w:val="24"/>
        </w:rPr>
        <w:t xml:space="preserve"> and in French</w:t>
      </w:r>
      <w:ins w:id="16" w:author="Pinkoski" w:date="2014-03-24T14:10:00Z">
        <w:r w:rsidR="00973AA6">
          <w:rPr>
            <w:rFonts w:ascii="Times New Roman" w:hAnsi="Times New Roman" w:cs="Times New Roman"/>
            <w:sz w:val="24"/>
            <w:szCs w:val="24"/>
          </w:rPr>
          <w:t>,</w:t>
        </w:r>
      </w:ins>
      <w:r w:rsidR="00794F0F" w:rsidRPr="00041478">
        <w:rPr>
          <w:rFonts w:ascii="Times New Roman" w:hAnsi="Times New Roman" w:cs="Times New Roman"/>
          <w:sz w:val="24"/>
          <w:szCs w:val="24"/>
        </w:rPr>
        <w:t xml:space="preserve"> Charles Baudelaire and Arthur Rimbaud.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B2FDB" w:rsidRPr="00041478">
        <w:rPr>
          <w:rFonts w:ascii="Times New Roman" w:hAnsi="Times New Roman" w:cs="Times New Roman"/>
          <w:sz w:val="24"/>
          <w:szCs w:val="24"/>
        </w:rPr>
        <w:t>a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large body of lyric poetry, </w:t>
      </w:r>
      <w:proofErr w:type="spellStart"/>
      <w:r w:rsidR="00E13DCA">
        <w:rPr>
          <w:rFonts w:ascii="Times New Roman" w:hAnsi="Times New Roman" w:cs="Times New Roman"/>
          <w:sz w:val="24"/>
          <w:szCs w:val="24"/>
        </w:rPr>
        <w:t>Becher</w:t>
      </w:r>
      <w:proofErr w:type="spellEnd"/>
      <w:r w:rsidR="00EB1EAA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also wrote </w:t>
      </w:r>
      <w:r w:rsidR="009E7865" w:rsidRPr="00041478">
        <w:rPr>
          <w:rFonts w:ascii="Times New Roman" w:hAnsi="Times New Roman" w:cs="Times New Roman"/>
          <w:sz w:val="24"/>
          <w:szCs w:val="24"/>
        </w:rPr>
        <w:t>two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novels</w:t>
      </w:r>
      <w:del w:id="17" w:author="Pinkoski" w:date="2014-03-24T14:10:00Z">
        <w:r w:rsidR="0021036D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E13DCA" w:rsidDel="00973AA6">
          <w:rPr>
            <w:rFonts w:ascii="Times New Roman" w:hAnsi="Times New Roman" w:cs="Times New Roman"/>
            <w:sz w:val="24"/>
            <w:szCs w:val="24"/>
          </w:rPr>
          <w:delText>–</w:delText>
        </w:r>
      </w:del>
      <w:ins w:id="18" w:author="Pinkoski" w:date="2014-03-24T14:10:00Z">
        <w:r w:rsidR="00973AA6">
          <w:rPr>
            <w:rFonts w:ascii="Times New Roman" w:hAnsi="Times New Roman" w:cs="Times New Roman"/>
            <w:sz w:val="24"/>
            <w:szCs w:val="24"/>
          </w:rPr>
          <w:t>—</w:t>
        </w:r>
      </w:ins>
      <w:del w:id="19" w:author="Pinkoski" w:date="2014-03-24T14:10:00Z">
        <w:r w:rsidR="005B2FDB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21036D" w:rsidRPr="00041478">
        <w:rPr>
          <w:rFonts w:ascii="Times New Roman" w:hAnsi="Times New Roman" w:cs="Times New Roman"/>
          <w:i/>
          <w:sz w:val="24"/>
          <w:szCs w:val="24"/>
        </w:rPr>
        <w:t>Levisite</w:t>
      </w:r>
      <w:proofErr w:type="spellEnd"/>
      <w:r w:rsidR="009272AB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9C4447" w:rsidRPr="00041478">
        <w:rPr>
          <w:rFonts w:ascii="Times New Roman" w:hAnsi="Times New Roman" w:cs="Times New Roman"/>
          <w:sz w:val="24"/>
          <w:szCs w:val="24"/>
        </w:rPr>
        <w:t>(</w:t>
      </w:r>
      <w:r w:rsidR="009272AB" w:rsidRPr="00041478">
        <w:rPr>
          <w:rFonts w:ascii="Times New Roman" w:hAnsi="Times New Roman" w:cs="Times New Roman"/>
          <w:sz w:val="24"/>
          <w:szCs w:val="24"/>
        </w:rPr>
        <w:t>1926</w:t>
      </w:r>
      <w:r w:rsidR="009C4447" w:rsidRPr="00041478">
        <w:rPr>
          <w:rFonts w:ascii="Times New Roman" w:hAnsi="Times New Roman" w:cs="Times New Roman"/>
          <w:sz w:val="24"/>
          <w:szCs w:val="24"/>
        </w:rPr>
        <w:t>)</w:t>
      </w:r>
      <w:r w:rsidR="005B2FDB" w:rsidRPr="00041478">
        <w:rPr>
          <w:rFonts w:ascii="Times New Roman" w:hAnsi="Times New Roman" w:cs="Times New Roman"/>
          <w:sz w:val="24"/>
          <w:szCs w:val="24"/>
        </w:rPr>
        <w:t>,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9272AB" w:rsidRPr="00041478">
        <w:rPr>
          <w:rFonts w:ascii="Times New Roman" w:hAnsi="Times New Roman" w:cs="Times New Roman"/>
          <w:sz w:val="24"/>
          <w:szCs w:val="24"/>
        </w:rPr>
        <w:t xml:space="preserve">which resulted in his being charged with treason by the German government,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and 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the autobiographical </w:t>
      </w:r>
      <w:proofErr w:type="spellStart"/>
      <w:r w:rsidR="00EB1EAA" w:rsidRPr="00041478">
        <w:rPr>
          <w:rFonts w:ascii="Times New Roman" w:hAnsi="Times New Roman" w:cs="Times New Roman"/>
          <w:i/>
          <w:sz w:val="24"/>
          <w:szCs w:val="24"/>
        </w:rPr>
        <w:t>Abschied</w:t>
      </w:r>
      <w:proofErr w:type="spellEnd"/>
      <w:r w:rsidR="00EB1EAA" w:rsidRPr="00041478">
        <w:rPr>
          <w:rFonts w:ascii="Times New Roman" w:hAnsi="Times New Roman" w:cs="Times New Roman"/>
          <w:sz w:val="24"/>
          <w:szCs w:val="24"/>
        </w:rPr>
        <w:t xml:space="preserve"> (</w:t>
      </w:r>
      <w:r w:rsidR="00041478" w:rsidRPr="00041478">
        <w:rPr>
          <w:rFonts w:ascii="Times New Roman" w:hAnsi="Times New Roman" w:cs="Times New Roman"/>
          <w:sz w:val="24"/>
          <w:szCs w:val="24"/>
        </w:rPr>
        <w:t>1935</w:t>
      </w:r>
      <w:ins w:id="20" w:author="Pinkoski" w:date="2014-03-24T14:11:00Z">
        <w:r w:rsidR="00973AA6">
          <w:rPr>
            <w:rFonts w:ascii="Times New Roman" w:hAnsi="Times New Roman" w:cs="Times New Roman"/>
            <w:sz w:val="24"/>
            <w:szCs w:val="24"/>
          </w:rPr>
          <w:t>;</w:t>
        </w:r>
      </w:ins>
      <w:del w:id="21" w:author="Pinkoski" w:date="2014-03-24T14:10:00Z">
        <w:r w:rsidR="00041478" w:rsidDel="00973AA6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EB1EAA" w:rsidRPr="00E13DCA">
        <w:rPr>
          <w:rFonts w:ascii="Times New Roman" w:hAnsi="Times New Roman" w:cs="Times New Roman"/>
          <w:i/>
          <w:sz w:val="24"/>
          <w:szCs w:val="24"/>
        </w:rPr>
        <w:t>Farewell</w:t>
      </w:r>
      <w:r w:rsidR="00E13DCA">
        <w:rPr>
          <w:rFonts w:ascii="Times New Roman" w:hAnsi="Times New Roman" w:cs="Times New Roman"/>
          <w:sz w:val="24"/>
          <w:szCs w:val="24"/>
        </w:rPr>
        <w:t>)</w:t>
      </w:r>
      <w:del w:id="22" w:author="Pinkoski" w:date="2014-03-24T14:10:00Z">
        <w:r w:rsidR="00E13DCA" w:rsidDel="00973AA6">
          <w:rPr>
            <w:rFonts w:ascii="Times New Roman" w:hAnsi="Times New Roman" w:cs="Times New Roman"/>
            <w:sz w:val="24"/>
            <w:szCs w:val="24"/>
          </w:rPr>
          <w:delText xml:space="preserve"> –</w:delText>
        </w:r>
      </w:del>
      <w:ins w:id="23" w:author="Pinkoski" w:date="2014-03-24T14:10:00Z">
        <w:r w:rsidR="00973AA6">
          <w:rPr>
            <w:rFonts w:ascii="Times New Roman" w:hAnsi="Times New Roman" w:cs="Times New Roman"/>
            <w:sz w:val="24"/>
            <w:szCs w:val="24"/>
          </w:rPr>
          <w:t>—</w:t>
        </w:r>
      </w:ins>
      <w:del w:id="24" w:author="Pinkoski" w:date="2014-03-24T14:10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B1EAA" w:rsidRPr="00041478">
        <w:rPr>
          <w:rFonts w:ascii="Times New Roman" w:hAnsi="Times New Roman" w:cs="Times New Roman"/>
          <w:sz w:val="24"/>
          <w:szCs w:val="24"/>
        </w:rPr>
        <w:t>as well as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a substantial amount of literary criticism and theory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FA1935" w:rsidRPr="00041478">
        <w:rPr>
          <w:rFonts w:ascii="Times New Roman" w:hAnsi="Times New Roman" w:cs="Times New Roman"/>
          <w:sz w:val="24"/>
          <w:szCs w:val="24"/>
        </w:rPr>
        <w:t>according to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the </w:t>
      </w:r>
      <w:r w:rsidR="00FA1935" w:rsidRPr="00041478">
        <w:rPr>
          <w:rFonts w:ascii="Times New Roman" w:hAnsi="Times New Roman" w:cs="Times New Roman"/>
          <w:sz w:val="24"/>
          <w:szCs w:val="24"/>
        </w:rPr>
        <w:t>tenets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of socialist realism</w:t>
      </w:r>
      <w:r w:rsidR="00E6291B" w:rsidRPr="000414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291B" w:rsidRPr="00041478">
        <w:rPr>
          <w:rFonts w:ascii="Times New Roman" w:hAnsi="Times New Roman" w:cs="Times New Roman"/>
          <w:i/>
          <w:sz w:val="24"/>
          <w:szCs w:val="24"/>
        </w:rPr>
        <w:t>Bemühungen</w:t>
      </w:r>
      <w:proofErr w:type="spellEnd"/>
      <w:r w:rsidR="006F2EE1">
        <w:rPr>
          <w:rFonts w:ascii="Times New Roman" w:hAnsi="Times New Roman" w:cs="Times New Roman"/>
          <w:sz w:val="24"/>
          <w:szCs w:val="24"/>
        </w:rPr>
        <w:t xml:space="preserve">, </w:t>
      </w:r>
      <w:r w:rsidR="00E6291B" w:rsidRPr="00041478">
        <w:rPr>
          <w:rFonts w:ascii="Times New Roman" w:hAnsi="Times New Roman" w:cs="Times New Roman"/>
          <w:sz w:val="24"/>
          <w:szCs w:val="24"/>
        </w:rPr>
        <w:t>1952-57</w:t>
      </w:r>
      <w:ins w:id="25" w:author="Pinkoski" w:date="2014-03-24T14:11:00Z">
        <w:r w:rsidR="00973AA6">
          <w:rPr>
            <w:rFonts w:ascii="Times New Roman" w:hAnsi="Times New Roman" w:cs="Times New Roman"/>
            <w:sz w:val="24"/>
            <w:szCs w:val="24"/>
          </w:rPr>
          <w:t>;</w:t>
        </w:r>
      </w:ins>
      <w:del w:id="26" w:author="Pinkoski" w:date="2014-03-24T14:11:00Z">
        <w:r w:rsidR="006F2EE1" w:rsidDel="00973AA6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="006F2EE1">
        <w:rPr>
          <w:rFonts w:ascii="Times New Roman" w:hAnsi="Times New Roman" w:cs="Times New Roman"/>
          <w:sz w:val="24"/>
          <w:szCs w:val="24"/>
        </w:rPr>
        <w:t xml:space="preserve"> </w:t>
      </w:r>
      <w:r w:rsidR="006F2EE1" w:rsidRPr="00E13DCA">
        <w:rPr>
          <w:rFonts w:ascii="Times New Roman" w:hAnsi="Times New Roman" w:cs="Times New Roman"/>
          <w:i/>
          <w:sz w:val="24"/>
          <w:szCs w:val="24"/>
        </w:rPr>
        <w:t>Efforts</w:t>
      </w:r>
      <w:r w:rsidR="00E6291B" w:rsidRPr="00041478">
        <w:rPr>
          <w:rFonts w:ascii="Times New Roman" w:hAnsi="Times New Roman" w:cs="Times New Roman"/>
          <w:sz w:val="24"/>
          <w:szCs w:val="24"/>
        </w:rPr>
        <w:t>)</w:t>
      </w:r>
      <w:r w:rsidR="0021036D" w:rsidRPr="00041478">
        <w:rPr>
          <w:rFonts w:ascii="Times New Roman" w:hAnsi="Times New Roman" w:cs="Times New Roman"/>
          <w:sz w:val="24"/>
          <w:szCs w:val="24"/>
        </w:rPr>
        <w:t>.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His influence, negligible in countries outside the Iron Curtain, was </w:t>
      </w:r>
      <w:del w:id="27" w:author="Pinkoski" w:date="2014-03-24T14:11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quite </w:delText>
        </w:r>
      </w:del>
      <w:r w:rsidR="00EB1EAA" w:rsidRPr="00041478">
        <w:rPr>
          <w:rFonts w:ascii="Times New Roman" w:hAnsi="Times New Roman" w:cs="Times New Roman"/>
          <w:sz w:val="24"/>
          <w:szCs w:val="24"/>
        </w:rPr>
        <w:t xml:space="preserve">strong </w:t>
      </w:r>
      <w:del w:id="28" w:author="Pinkoski" w:date="2014-03-24T14:11:00Z">
        <w:r w:rsidR="00EB1EAA" w:rsidRPr="00041478" w:rsidDel="00973AA6">
          <w:rPr>
            <w:rFonts w:ascii="Times New Roman" w:hAnsi="Times New Roman" w:cs="Times New Roman"/>
            <w:sz w:val="24"/>
            <w:szCs w:val="24"/>
          </w:rPr>
          <w:delText xml:space="preserve">on </w:delText>
        </w:r>
      </w:del>
      <w:ins w:id="29" w:author="Pinkoski" w:date="2014-03-24T14:11:00Z">
        <w:r w:rsidR="00973AA6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r w:rsidR="00EB1EAA" w:rsidRPr="00041478">
        <w:rPr>
          <w:rFonts w:ascii="Times New Roman" w:hAnsi="Times New Roman" w:cs="Times New Roman"/>
          <w:sz w:val="24"/>
          <w:szCs w:val="24"/>
        </w:rPr>
        <w:t>the first generation of East German poets.</w:t>
      </w:r>
    </w:p>
    <w:p w14:paraId="25F5C80C" w14:textId="77777777" w:rsidR="002B52A5" w:rsidRPr="00041478" w:rsidRDefault="002B52A5" w:rsidP="002B52A5">
      <w:pPr>
        <w:rPr>
          <w:rFonts w:ascii="Times New Roman" w:hAnsi="Times New Roman" w:cs="Times New Roman"/>
          <w:sz w:val="24"/>
          <w:szCs w:val="24"/>
        </w:rPr>
      </w:pPr>
      <w:r w:rsidRPr="00041478">
        <w:rPr>
          <w:rFonts w:ascii="Times New Roman" w:hAnsi="Times New Roman" w:cs="Times New Roman"/>
          <w:sz w:val="24"/>
          <w:szCs w:val="24"/>
        </w:rPr>
        <w:t>Key Critical Works:</w:t>
      </w:r>
    </w:p>
    <w:p w14:paraId="61084E59" w14:textId="77777777" w:rsidR="0020327E" w:rsidRPr="00041478" w:rsidRDefault="00041478" w:rsidP="00203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30" w:name="_GoBack"/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Davies, Peter. “</w:t>
      </w:r>
      <w:r w:rsidR="0020327E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Johannes R. Becher and the Agony of Responsibility, 1945-1949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.” </w:t>
      </w:r>
      <w:r w:rsidRPr="00041478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German Life and Letters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, Vol. 53, no. 2 (April 2000)</w:t>
      </w:r>
      <w:r w:rsidR="0020327E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pp. </w:t>
      </w:r>
      <w:r w:rsidR="0020327E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243-60.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41478">
        <w:rPr>
          <w:rFonts w:ascii="Times New Roman" w:hAnsi="Times New Roman" w:cs="Times New Roman"/>
          <w:sz w:val="24"/>
          <w:szCs w:val="24"/>
          <w:lang w:val="en"/>
        </w:rPr>
        <w:t>Explores the significance of Becher’s influence on the cultural life of the GDR.</w:t>
      </w:r>
    </w:p>
    <w:p w14:paraId="16B28BF2" w14:textId="77777777" w:rsidR="00041478" w:rsidRPr="00041478" w:rsidRDefault="00041478" w:rsidP="00203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AAF6DB2" w14:textId="77777777" w:rsidR="0020327E" w:rsidRPr="0020327E" w:rsidRDefault="0020327E" w:rsidP="00203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0327E">
        <w:rPr>
          <w:rFonts w:ascii="Times New Roman" w:eastAsia="Times New Roman" w:hAnsi="Times New Roman" w:cs="Times New Roman"/>
          <w:sz w:val="24"/>
          <w:szCs w:val="24"/>
          <w:lang w:val="en"/>
        </w:rPr>
        <w:t>Dwars, Jens-Fietje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Pr="0020327E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Abgrund des Widerspruchs : das Leben des Johannes R. Becher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A </w:t>
      </w:r>
      <w:r w:rsidR="00041478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lengthy, 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thorough</w:t>
      </w:r>
      <w:r w:rsidR="00041478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objective work of bio-criticism.</w:t>
      </w:r>
      <w:r w:rsidRPr="0020327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7103B01" w14:textId="77777777" w:rsidR="00041478" w:rsidRPr="00041478" w:rsidRDefault="00041478">
      <w:pPr>
        <w:rPr>
          <w:rFonts w:ascii="Times New Roman" w:hAnsi="Times New Roman" w:cs="Times New Roman"/>
          <w:sz w:val="24"/>
          <w:szCs w:val="24"/>
        </w:rPr>
      </w:pPr>
    </w:p>
    <w:p w14:paraId="64B45A12" w14:textId="77777777" w:rsidR="002B52A5" w:rsidRPr="00041478" w:rsidRDefault="002B52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1478">
        <w:rPr>
          <w:rFonts w:ascii="Times New Roman" w:hAnsi="Times New Roman" w:cs="Times New Roman"/>
          <w:sz w:val="24"/>
          <w:szCs w:val="24"/>
        </w:rPr>
        <w:t>Haase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, Horst. </w:t>
      </w:r>
      <w:r w:rsidRPr="00041478">
        <w:rPr>
          <w:rFonts w:ascii="Times New Roman" w:hAnsi="Times New Roman" w:cs="Times New Roman"/>
          <w:i/>
          <w:sz w:val="24"/>
          <w:szCs w:val="24"/>
        </w:rPr>
        <w:t xml:space="preserve">Johannes R. </w:t>
      </w:r>
      <w:proofErr w:type="spellStart"/>
      <w:r w:rsidRPr="00041478">
        <w:rPr>
          <w:rFonts w:ascii="Times New Roman" w:hAnsi="Times New Roman" w:cs="Times New Roman"/>
          <w:i/>
          <w:sz w:val="24"/>
          <w:szCs w:val="24"/>
        </w:rPr>
        <w:t>Becher</w:t>
      </w:r>
      <w:proofErr w:type="spellEnd"/>
      <w:r w:rsidRPr="0004147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041478">
        <w:rPr>
          <w:rFonts w:ascii="Times New Roman" w:hAnsi="Times New Roman" w:cs="Times New Roman"/>
          <w:i/>
          <w:sz w:val="24"/>
          <w:szCs w:val="24"/>
        </w:rPr>
        <w:t>Leben</w:t>
      </w:r>
      <w:proofErr w:type="spellEnd"/>
      <w:r w:rsidRPr="00041478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041478">
        <w:rPr>
          <w:rFonts w:ascii="Times New Roman" w:hAnsi="Times New Roman" w:cs="Times New Roman"/>
          <w:i/>
          <w:sz w:val="24"/>
          <w:szCs w:val="24"/>
        </w:rPr>
        <w:t>Werk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. First published in East Germany, with excessive praise for </w:t>
      </w:r>
      <w:proofErr w:type="spellStart"/>
      <w:r w:rsidRPr="00041478">
        <w:rPr>
          <w:rFonts w:ascii="Times New Roman" w:hAnsi="Times New Roman" w:cs="Times New Roman"/>
          <w:sz w:val="24"/>
          <w:szCs w:val="24"/>
        </w:rPr>
        <w:t>Becher’s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 propagandistic work and </w:t>
      </w:r>
      <w:r w:rsidR="00F476F4" w:rsidRPr="00041478">
        <w:rPr>
          <w:rFonts w:ascii="Times New Roman" w:hAnsi="Times New Roman" w:cs="Times New Roman"/>
          <w:sz w:val="24"/>
          <w:szCs w:val="24"/>
        </w:rPr>
        <w:t xml:space="preserve">socialist </w:t>
      </w:r>
      <w:r w:rsidRPr="00041478">
        <w:rPr>
          <w:rFonts w:ascii="Times New Roman" w:hAnsi="Times New Roman" w:cs="Times New Roman"/>
          <w:sz w:val="24"/>
          <w:szCs w:val="24"/>
        </w:rPr>
        <w:t>literary theory.</w:t>
      </w:r>
    </w:p>
    <w:p w14:paraId="75F05408" w14:textId="77777777" w:rsidR="009272AB" w:rsidRPr="009272AB" w:rsidRDefault="00FE1D5D" w:rsidP="00FE1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2AB">
        <w:rPr>
          <w:rFonts w:ascii="Times New Roman" w:eastAsia="Times New Roman" w:hAnsi="Times New Roman" w:cs="Times New Roman"/>
          <w:sz w:val="24"/>
          <w:szCs w:val="24"/>
        </w:rPr>
        <w:t>Robinson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72AB">
        <w:rPr>
          <w:rFonts w:ascii="Times New Roman" w:eastAsia="Times New Roman" w:hAnsi="Times New Roman" w:cs="Times New Roman"/>
          <w:sz w:val="24"/>
          <w:szCs w:val="24"/>
        </w:rPr>
        <w:t>Benjamin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27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 xml:space="preserve">Morphine as the </w:t>
      </w:r>
      <w:proofErr w:type="spellStart"/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>Tertium</w:t>
      </w:r>
      <w:proofErr w:type="spellEnd"/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 xml:space="preserve"> Quid between War and Revolution; Or, The Moon Gland Secretes Poppy Sleep over the Western Front of Johannes R. </w:t>
      </w:r>
      <w:proofErr w:type="spellStart"/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>Becher</w:t>
      </w:r>
      <w:proofErr w:type="spellEnd"/>
      <w:r w:rsidRPr="00041478">
        <w:rPr>
          <w:rFonts w:ascii="Times New Roman" w:eastAsia="Times New Roman" w:hAnsi="Times New Roman" w:cs="Times New Roman"/>
          <w:sz w:val="24"/>
          <w:szCs w:val="24"/>
        </w:rPr>
        <w:t>.”</w:t>
      </w:r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2AB">
        <w:rPr>
          <w:rFonts w:ascii="Times New Roman" w:eastAsia="Times New Roman" w:hAnsi="Times New Roman" w:cs="Times New Roman"/>
          <w:i/>
          <w:sz w:val="24"/>
          <w:szCs w:val="24"/>
        </w:rPr>
        <w:t>The German Quarterly</w:t>
      </w:r>
      <w:r w:rsidRPr="009272AB">
        <w:rPr>
          <w:rFonts w:ascii="Times New Roman" w:eastAsia="Times New Roman" w:hAnsi="Times New Roman" w:cs="Times New Roman"/>
          <w:sz w:val="24"/>
          <w:szCs w:val="24"/>
        </w:rPr>
        <w:t>, Vol. 73, No. 4 (Autumn, 2000), pp. 387-400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 xml:space="preserve">. Explores the relationship between </w:t>
      </w:r>
      <w:proofErr w:type="spellStart"/>
      <w:r w:rsidRPr="00041478">
        <w:rPr>
          <w:rFonts w:ascii="Times New Roman" w:eastAsia="Times New Roman" w:hAnsi="Times New Roman" w:cs="Times New Roman"/>
          <w:sz w:val="24"/>
          <w:szCs w:val="24"/>
        </w:rPr>
        <w:t>Becher’s</w:t>
      </w:r>
      <w:proofErr w:type="spellEnd"/>
      <w:r w:rsidRPr="00041478">
        <w:rPr>
          <w:rFonts w:ascii="Times New Roman" w:eastAsia="Times New Roman" w:hAnsi="Times New Roman" w:cs="Times New Roman"/>
          <w:sz w:val="24"/>
          <w:szCs w:val="24"/>
        </w:rPr>
        <w:t xml:space="preserve"> morphine addiction and his poetic imagery.</w:t>
      </w:r>
    </w:p>
    <w:bookmarkEnd w:id="30"/>
    <w:p w14:paraId="1FD49B8A" w14:textId="77777777" w:rsidR="00F476F4" w:rsidRPr="00041478" w:rsidRDefault="00E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Beebee</w:t>
      </w:r>
    </w:p>
    <w:sectPr w:rsidR="00F476F4" w:rsidRPr="00041478" w:rsidSect="0096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0522E"/>
    <w:multiLevelType w:val="multilevel"/>
    <w:tmpl w:val="C58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759CA"/>
    <w:multiLevelType w:val="multilevel"/>
    <w:tmpl w:val="B16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35"/>
    <w:rsid w:val="00041478"/>
    <w:rsid w:val="001118AB"/>
    <w:rsid w:val="0020327E"/>
    <w:rsid w:val="0021036D"/>
    <w:rsid w:val="00213500"/>
    <w:rsid w:val="00255677"/>
    <w:rsid w:val="002B52A5"/>
    <w:rsid w:val="003C3C35"/>
    <w:rsid w:val="005B2FDB"/>
    <w:rsid w:val="0066579D"/>
    <w:rsid w:val="006D09B5"/>
    <w:rsid w:val="006F2EE1"/>
    <w:rsid w:val="00794F0F"/>
    <w:rsid w:val="009272AB"/>
    <w:rsid w:val="00967520"/>
    <w:rsid w:val="00973AA6"/>
    <w:rsid w:val="009C4447"/>
    <w:rsid w:val="009E7865"/>
    <w:rsid w:val="00A13506"/>
    <w:rsid w:val="00A371D1"/>
    <w:rsid w:val="00CA5D5D"/>
    <w:rsid w:val="00D51F45"/>
    <w:rsid w:val="00D8781C"/>
    <w:rsid w:val="00E13DCA"/>
    <w:rsid w:val="00E6291B"/>
    <w:rsid w:val="00EB1EAA"/>
    <w:rsid w:val="00EE02A4"/>
    <w:rsid w:val="00F476F4"/>
    <w:rsid w:val="00F75CAC"/>
    <w:rsid w:val="00FA193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6A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Beebee</dc:creator>
  <cp:lastModifiedBy>Pinkoski</cp:lastModifiedBy>
  <cp:revision>3</cp:revision>
  <dcterms:created xsi:type="dcterms:W3CDTF">2013-01-17T19:44:00Z</dcterms:created>
  <dcterms:modified xsi:type="dcterms:W3CDTF">2014-03-24T21:20:00Z</dcterms:modified>
</cp:coreProperties>
</file>