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rPr>
          <w:rFonts w:ascii="Times Roman" w:cs="Times Roman" w:hAnsi="Times Roman" w:eastAsia="Times Roman"/>
        </w:rPr>
      </w:pPr>
      <w:r>
        <w:rPr>
          <w:rFonts w:ascii="Times Roman"/>
          <w:color w:val="808080"/>
          <w:u w:color="808080"/>
          <w:rtl w:val="0"/>
        </w:rPr>
        <w:t>Rachel Boate</w:t>
      </w:r>
      <w:r>
        <w:rPr>
          <w:rFonts w:ascii="Times Roman" w:cs="Times Roman" w:hAnsi="Times Roman" w:eastAsia="Times Roman"/>
          <w:rtl w:val="0"/>
        </w:rPr>
        <w:tab/>
      </w:r>
    </w:p>
    <w:p>
      <w:pPr>
        <w:pStyle w:val="Body"/>
        <w:rPr>
          <w:rFonts w:ascii="Times Roman" w:cs="Times Roman" w:hAnsi="Times Roman" w:eastAsia="Times Roman"/>
        </w:rPr>
      </w:pPr>
    </w:p>
    <w:p>
      <w:pPr>
        <w:pStyle w:val="Body"/>
        <w:rPr>
          <w:rFonts w:ascii="Times Roman" w:cs="Times Roman" w:hAnsi="Times Roman" w:eastAsia="Times Roman"/>
        </w:rPr>
      </w:pPr>
    </w:p>
    <w:p>
      <w:pPr>
        <w:pStyle w:val="Body"/>
        <w:rPr>
          <w:rFonts w:ascii="Times Roman" w:cs="Times Roman" w:hAnsi="Times Roman" w:eastAsia="Times Roman"/>
        </w:rPr>
      </w:pPr>
      <w:r>
        <w:rPr>
          <w:rFonts w:ascii="Times Roman"/>
          <w:rtl w:val="0"/>
          <w:lang w:val="en-US"/>
        </w:rPr>
        <w:t>Abstraction-Cr</w:t>
      </w:r>
      <w:r>
        <w:rPr>
          <w:rFonts w:hAnsi="Times Roman" w:hint="default"/>
          <w:rtl w:val="0"/>
          <w:lang w:val="en-US"/>
        </w:rPr>
        <w:t>é</w:t>
      </w:r>
      <w:r>
        <w:rPr>
          <w:rFonts w:ascii="Times Roman"/>
          <w:rtl w:val="0"/>
        </w:rPr>
        <w:t>ation</w:t>
      </w:r>
    </w:p>
    <w:p>
      <w:pPr>
        <w:pStyle w:val="Body"/>
        <w:rPr>
          <w:rFonts w:ascii="Times Roman" w:cs="Times Roman" w:hAnsi="Times Roman" w:eastAsia="Times Roman"/>
        </w:rPr>
      </w:pPr>
    </w:p>
    <w:p>
      <w:pPr>
        <w:pStyle w:val="Body"/>
        <w:rPr>
          <w:rFonts w:ascii="Times Roman" w:cs="Times Roman" w:hAnsi="Times Roman" w:eastAsia="Times Roman"/>
        </w:rPr>
      </w:pPr>
      <w:r>
        <w:rPr>
          <w:rFonts w:ascii="Times Roman"/>
          <w:rtl w:val="0"/>
          <w:lang w:val="en-US"/>
        </w:rPr>
        <w:t>Abstraction-Cr</w:t>
      </w:r>
      <w:r>
        <w:rPr>
          <w:rFonts w:hAnsi="Times Roman" w:hint="default"/>
          <w:rtl w:val="0"/>
          <w:lang w:val="en-US"/>
        </w:rPr>
        <w:t>é</w:t>
      </w:r>
      <w:r>
        <w:rPr>
          <w:rFonts w:ascii="Times Roman"/>
          <w:rtl w:val="0"/>
          <w:lang w:val="en-US"/>
        </w:rPr>
        <w:t xml:space="preserve">ation began in 1931 as a broad collective of </w:t>
      </w:r>
      <w:ins w:id="0" w:date="2014-05-18T16:05:25Z" w:author="Sophie Pinkoski">
        <w:r>
          <w:rPr>
            <w:rFonts w:ascii="Times Roman"/>
            <w:rtl w:val="0"/>
            <w:lang w:val="en-US"/>
          </w:rPr>
          <w:t>A</w:t>
        </w:r>
      </w:ins>
      <w:del w:id="1" w:date="2014-05-18T16:05:24Z" w:author="Sophie Pinkoski">
        <w:r>
          <w:rPr>
            <w:rFonts w:ascii="Times Roman"/>
            <w:rtl w:val="0"/>
          </w:rPr>
          <w:delText>a</w:delText>
        </w:r>
      </w:del>
      <w:r>
        <w:rPr>
          <w:rFonts w:ascii="Times Roman"/>
          <w:rtl w:val="0"/>
          <w:lang w:val="en-US"/>
        </w:rPr>
        <w:t>bstract artists active in Paris until 1936. Theo Van Doesburg, Jean Arp, Albert Gleizes, Jean H</w:t>
      </w:r>
      <w:r>
        <w:rPr>
          <w:rFonts w:hAnsi="Times Roman" w:hint="default"/>
          <w:rtl w:val="0"/>
          <w:lang w:val="en-US"/>
        </w:rPr>
        <w:t>é</w:t>
      </w:r>
      <w:r>
        <w:rPr>
          <w:rFonts w:ascii="Times Roman"/>
          <w:rtl w:val="0"/>
          <w:lang w:val="de-DE"/>
        </w:rPr>
        <w:t xml:space="preserve">lion, Auguste Herbin, </w:t>
      </w:r>
      <w:r>
        <w:rPr>
          <w:rFonts w:ascii="Times Roman"/>
          <w:color w:val="000000"/>
          <w:u w:color="000000"/>
          <w:shd w:val="clear" w:color="auto" w:fill="ffffff"/>
          <w:rtl w:val="0"/>
        </w:rPr>
        <w:t>Franti</w:t>
      </w:r>
      <w:r>
        <w:rPr>
          <w:rFonts w:hAnsi="Times Roman" w:hint="default"/>
          <w:color w:val="000000"/>
          <w:u w:color="000000"/>
          <w:shd w:val="clear" w:color="auto" w:fill="ffffff"/>
          <w:rtl w:val="0"/>
          <w:lang w:val="en-US"/>
        </w:rPr>
        <w:t>š</w:t>
      </w:r>
      <w:r>
        <w:rPr>
          <w:rFonts w:ascii="Times Roman"/>
          <w:color w:val="000000"/>
          <w:u w:color="000000"/>
          <w:shd w:val="clear" w:color="auto" w:fill="ffffff"/>
          <w:rtl w:val="0"/>
        </w:rPr>
        <w:t>ek Kupka, L</w:t>
      </w:r>
      <w:r>
        <w:rPr>
          <w:rFonts w:hAnsi="Times Roman" w:hint="default"/>
          <w:color w:val="000000"/>
          <w:u w:color="000000"/>
          <w:shd w:val="clear" w:color="auto" w:fill="ffffff"/>
          <w:rtl w:val="0"/>
          <w:lang w:val="en-US"/>
        </w:rPr>
        <w:t>é</w:t>
      </w:r>
      <w:r>
        <w:rPr>
          <w:rFonts w:ascii="Times Roman"/>
          <w:color w:val="000000"/>
          <w:u w:color="000000"/>
          <w:shd w:val="clear" w:color="auto" w:fill="ffffff"/>
          <w:rtl w:val="0"/>
          <w:lang w:val="de-DE"/>
        </w:rPr>
        <w:t>on Arthur Tutundjian, Georges Valmier</w:t>
      </w:r>
      <w:ins w:id="2" w:date="2014-05-18T16:05:37Z" w:author="Sophie Pinkoski">
        <w:r>
          <w:rPr>
            <w:rFonts w:ascii="Times Roman"/>
            <w:color w:val="000000"/>
            <w:u w:color="000000"/>
            <w:shd w:val="clear" w:color="auto" w:fill="ffffff"/>
            <w:rtl w:val="0"/>
            <w:lang w:val="en-US"/>
          </w:rPr>
          <w:t>,</w:t>
        </w:r>
      </w:ins>
      <w:r>
        <w:rPr>
          <w:rFonts w:ascii="Times Roman"/>
          <w:color w:val="000000"/>
          <w:u w:color="000000"/>
          <w:shd w:val="clear" w:color="auto" w:fill="ffffff"/>
          <w:rtl w:val="0"/>
          <w:lang w:val="en-US"/>
        </w:rPr>
        <w:t xml:space="preserve"> and Georges Vantongerloo composed the founding committee. </w:t>
      </w:r>
      <w:r>
        <w:rPr>
          <w:rFonts w:ascii="Times Roman"/>
          <w:rtl w:val="0"/>
          <w:lang w:val="en-US"/>
        </w:rPr>
        <w:t xml:space="preserve">Participating artists were represented through the publication of an annual journal, </w:t>
      </w:r>
      <w:r>
        <w:rPr>
          <w:rFonts w:ascii="Times Roman"/>
          <w:i w:val="1"/>
          <w:iCs w:val="1"/>
          <w:rtl w:val="0"/>
          <w:lang w:val="en-US"/>
        </w:rPr>
        <w:t>Abstraction, Cr</w:t>
      </w:r>
      <w:r>
        <w:rPr>
          <w:rFonts w:hAnsi="Times Roman" w:hint="default"/>
          <w:i w:val="1"/>
          <w:iCs w:val="1"/>
          <w:rtl w:val="0"/>
          <w:lang w:val="en-US"/>
        </w:rPr>
        <w:t>é</w:t>
      </w:r>
      <w:r>
        <w:rPr>
          <w:rFonts w:ascii="Times Roman"/>
          <w:i w:val="1"/>
          <w:iCs w:val="1"/>
          <w:rtl w:val="0"/>
          <w:lang w:val="fr-FR"/>
        </w:rPr>
        <w:t>ation, Art Non-Figuratif</w:t>
      </w:r>
      <w:r>
        <w:rPr>
          <w:rFonts w:ascii="Times Roman"/>
          <w:rtl w:val="0"/>
          <w:lang w:val="en-US"/>
        </w:rPr>
        <w:t xml:space="preserve"> that ran from 1932</w:t>
      </w:r>
      <w:ins w:id="3" w:date="2014-05-18T16:05:57Z" w:author="Sophie Pinkoski">
        <w:r>
          <w:rPr>
            <w:rFonts w:ascii="Times Roman"/>
            <w:rtl w:val="0"/>
            <w:lang w:val="en-US"/>
          </w:rPr>
          <w:t xml:space="preserve"> to </w:t>
        </w:r>
      </w:ins>
      <w:del w:id="4" w:date="2014-05-18T16:05:54Z" w:author="Sophie Pinkoski">
        <w:r>
          <w:rPr>
            <w:rFonts w:ascii="Times Roman"/>
            <w:rtl w:val="0"/>
          </w:rPr>
          <w:delText>-</w:delText>
        </w:r>
      </w:del>
      <w:r>
        <w:rPr>
          <w:rFonts w:ascii="Times Roman"/>
          <w:rtl w:val="0"/>
          <w:lang w:val="en-US"/>
        </w:rPr>
        <w:t xml:space="preserve">1936. This </w:t>
      </w:r>
      <w:r>
        <w:rPr>
          <w:rFonts w:ascii="Times Roman"/>
          <w:i w:val="1"/>
          <w:iCs w:val="1"/>
          <w:rtl w:val="0"/>
        </w:rPr>
        <w:t>cahier</w:t>
      </w:r>
      <w:r>
        <w:rPr>
          <w:rFonts w:ascii="Times Roman"/>
          <w:rtl w:val="0"/>
          <w:lang w:val="en-US"/>
        </w:rPr>
        <w:t xml:space="preserve"> featured</w:t>
      </w:r>
      <w:r>
        <w:rPr>
          <w:rFonts w:ascii="Times New Roman" w:cs="Arial Unicode MS" w:hAnsi="Arial Unicode MS" w:eastAsia="Arial Unicode MS"/>
          <w:rtl w:val="0"/>
          <w:lang w:val="en-US"/>
        </w:rPr>
        <w:t xml:space="preserve"> reproductions of abstract paintings, sculpture, and photography, alongside individual artists</w:t>
      </w:r>
      <w:r>
        <w:rPr>
          <w:rFonts w:ascii="Arial Unicode MS" w:cs="Arial Unicode MS" w:hAnsi="Times New Roman" w:eastAsia="Arial Unicode MS" w:hint="default"/>
          <w:rtl w:val="0"/>
          <w:lang w:val="fr-FR"/>
        </w:rPr>
        <w:t xml:space="preserve">’ </w:t>
      </w:r>
      <w:r>
        <w:rPr>
          <w:rFonts w:ascii="Times New Roman" w:cs="Arial Unicode MS" w:hAnsi="Arial Unicode MS" w:eastAsia="Arial Unicode MS"/>
          <w:rtl w:val="0"/>
          <w:lang w:val="en-US"/>
        </w:rPr>
        <w:t xml:space="preserve">statements. The group primarily aimed to promote an international network of abstract artists and simultaneously form an aesthetic counterpoint against the increasing prevalence of Surrealism and Social Realism in France. Following the failure of the narrowly conceived </w:t>
      </w:r>
      <w:ins w:id="5" w:date="2014-05-18T16:06:39Z" w:author="Sophie Pinkoski">
        <w:r>
          <w:rPr>
            <w:rFonts w:ascii="Times New Roman" w:cs="Arial Unicode MS" w:hAnsi="Arial Unicode MS" w:eastAsia="Arial Unicode MS"/>
            <w:rtl w:val="0"/>
            <w:lang w:val="en-US"/>
          </w:rPr>
          <w:t>A</w:t>
        </w:r>
      </w:ins>
      <w:del w:id="6" w:date="2014-05-18T16:06:36Z" w:author="Sophie Pinkoski">
        <w:r>
          <w:rPr>
            <w:rFonts w:ascii="Times New Roman" w:cs="Arial Unicode MS" w:hAnsi="Arial Unicode MS" w:eastAsia="Arial Unicode MS"/>
            <w:rtl w:val="0"/>
          </w:rPr>
          <w:delText>a</w:delText>
        </w:r>
      </w:del>
      <w:r>
        <w:rPr>
          <w:rFonts w:ascii="Times New Roman" w:cs="Arial Unicode MS" w:hAnsi="Arial Unicode MS" w:eastAsia="Arial Unicode MS"/>
          <w:rtl w:val="0"/>
          <w:lang w:val="en-US"/>
        </w:rPr>
        <w:t>bstract groups</w:t>
      </w:r>
      <w:del w:id="7" w:date="2014-05-18T16:06:51Z" w:author="Sophie Pinkoski">
        <w:r>
          <w:rPr>
            <w:rFonts w:ascii="Times New Roman" w:cs="Arial Unicode MS" w:hAnsi="Arial Unicode MS" w:eastAsia="Arial Unicode MS"/>
            <w:rtl w:val="0"/>
          </w:rPr>
          <w:delText xml:space="preserve">, </w:delText>
        </w:r>
      </w:del>
      <w:ins w:id="8" w:date="2014-05-18T16:06:51Z" w:author="Sophie Pinkoski">
        <w:r>
          <w:rPr>
            <w:rFonts w:ascii="Arial Unicode MS" w:cs="Arial Unicode MS" w:hAnsi="Times New Roman" w:eastAsia="Arial Unicode MS" w:hint="default"/>
            <w:rtl w:val="0"/>
            <w:lang w:val="en-US"/>
          </w:rPr>
          <w:t>—</w:t>
        </w:r>
      </w:ins>
      <w:r>
        <w:rPr>
          <w:rFonts w:ascii="Times New Roman" w:cs="Arial Unicode MS" w:hAnsi="Arial Unicode MS" w:eastAsia="Arial Unicode MS"/>
          <w:rtl w:val="0"/>
          <w:lang w:val="en-US"/>
        </w:rPr>
        <w:t>Art Concret and Cercle et Carr</w:t>
      </w:r>
      <w:r>
        <w:rPr>
          <w:rFonts w:ascii="Arial Unicode MS" w:cs="Arial Unicode MS" w:hAnsi="Times New Roman" w:eastAsia="Arial Unicode MS" w:hint="default"/>
          <w:rtl w:val="0"/>
        </w:rPr>
        <w:t xml:space="preserve">é </w:t>
      </w:r>
      <w:r>
        <w:rPr>
          <w:rFonts w:ascii="Times New Roman" w:cs="Arial Unicode MS" w:hAnsi="Arial Unicode MS" w:eastAsia="Arial Unicode MS"/>
          <w:rtl w:val="0"/>
          <w:lang w:val="en-US"/>
        </w:rPr>
        <w:t>of 1930</w:t>
      </w:r>
      <w:del w:id="9" w:date="2014-05-18T16:06:54Z" w:author="Sophie Pinkoski">
        <w:r>
          <w:rPr>
            <w:rFonts w:ascii="Times New Roman" w:cs="Arial Unicode MS" w:hAnsi="Arial Unicode MS" w:eastAsia="Arial Unicode MS"/>
            <w:rtl w:val="0"/>
          </w:rPr>
          <w:delText xml:space="preserve">, </w:delText>
        </w:r>
      </w:del>
      <w:ins w:id="10" w:date="2014-05-18T16:06:55Z" w:author="Sophie Pinkoski">
        <w:r>
          <w:rPr>
            <w:rFonts w:ascii="Arial Unicode MS" w:cs="Arial Unicode MS" w:hAnsi="Times New Roman" w:eastAsia="Arial Unicode MS" w:hint="default"/>
            <w:rtl w:val="0"/>
            <w:lang w:val="en-US"/>
          </w:rPr>
          <w:t>—</w:t>
        </w:r>
      </w:ins>
      <w:r>
        <w:rPr>
          <w:rFonts w:ascii="Times New Roman" w:cs="Arial Unicode MS" w:hAnsi="Arial Unicode MS" w:eastAsia="Arial Unicode MS"/>
          <w:rtl w:val="0"/>
          <w:lang w:val="en-US"/>
        </w:rPr>
        <w:t>Abstraction-Cr</w:t>
      </w:r>
      <w:r>
        <w:rPr>
          <w:rFonts w:ascii="Arial Unicode MS" w:cs="Arial Unicode MS" w:hAnsi="Times New Roman" w:eastAsia="Arial Unicode MS" w:hint="default"/>
          <w:rtl w:val="0"/>
        </w:rPr>
        <w:t>é</w:t>
      </w:r>
      <w:r>
        <w:rPr>
          <w:rFonts w:ascii="Times New Roman" w:cs="Arial Unicode MS" w:hAnsi="Arial Unicode MS" w:eastAsia="Arial Unicode MS"/>
          <w:rtl w:val="0"/>
          <w:lang w:val="en-US"/>
        </w:rPr>
        <w:t xml:space="preserve">ation named non-figuration the only criterion for membership. Such a pluralist conception of abstraction reflected an intentionally democratic cultural position in contrast to the totalitarian regimes emerging elsewhere in Europe throughout the 1930s. At its peak, </w:t>
      </w:r>
      <w:r>
        <w:rPr>
          <w:rFonts w:ascii="Times Roman"/>
          <w:color w:val="000000"/>
          <w:u w:color="000000"/>
          <w:shd w:val="clear" w:color="auto" w:fill="ffffff"/>
          <w:rtl w:val="0"/>
          <w:lang w:val="en-US"/>
        </w:rPr>
        <w:t xml:space="preserve">contributing members to the group included well-known abstractionists as diverse as Piet Mondrian, Vasily Kandinsky, </w:t>
      </w:r>
      <w:r>
        <w:rPr>
          <w:rFonts w:ascii="Times New Roman" w:cs="Arial Unicode MS" w:hAnsi="Arial Unicode MS" w:eastAsia="Arial Unicode MS"/>
          <w:rtl w:val="0"/>
        </w:rPr>
        <w:t>L</w:t>
      </w:r>
      <w:r>
        <w:rPr>
          <w:rFonts w:ascii="Arial Unicode MS" w:cs="Arial Unicode MS" w:hAnsi="Times New Roman" w:eastAsia="Arial Unicode MS" w:hint="default"/>
          <w:rtl w:val="0"/>
        </w:rPr>
        <w:t>á</w:t>
      </w:r>
      <w:r>
        <w:rPr>
          <w:rFonts w:ascii="Times New Roman" w:cs="Arial Unicode MS" w:hAnsi="Arial Unicode MS" w:eastAsia="Arial Unicode MS"/>
          <w:rtl w:val="0"/>
        </w:rPr>
        <w:t>zl</w:t>
      </w:r>
      <w:r>
        <w:rPr>
          <w:rFonts w:ascii="Arial Unicode MS" w:cs="Arial Unicode MS" w:hAnsi="Times New Roman" w:eastAsia="Arial Unicode MS" w:hint="default"/>
          <w:rtl w:val="0"/>
        </w:rPr>
        <w:t xml:space="preserve">ó </w:t>
      </w:r>
      <w:r>
        <w:rPr>
          <w:rFonts w:ascii="Times New Roman" w:cs="Arial Unicode MS" w:hAnsi="Arial Unicode MS" w:eastAsia="Arial Unicode MS"/>
          <w:rtl w:val="0"/>
          <w:lang w:val="de-DE"/>
        </w:rPr>
        <w:t xml:space="preserve">Moholy-Nagy, Kurt Schwitters, Jacques Villon, Willi Baumeister, </w:t>
      </w:r>
      <w:r>
        <w:rPr>
          <w:rFonts w:ascii="Times Roman"/>
          <w:rtl w:val="0"/>
          <w:lang w:val="en-US"/>
        </w:rPr>
        <w:t>and Alexander Calder. Furthermore, a year</w:t>
      </w:r>
      <w:ins w:id="11" w:date="2014-05-18T16:07:38Z" w:author="Sophie Pinkoski">
        <w:r>
          <w:rPr>
            <w:rFonts w:ascii="Times Roman"/>
            <w:rtl w:val="0"/>
            <w:lang w:val="en-US"/>
          </w:rPr>
          <w:t xml:space="preserve"> </w:t>
        </w:r>
      </w:ins>
      <w:r>
        <w:rPr>
          <w:rFonts w:ascii="Times Roman"/>
          <w:rtl w:val="0"/>
          <w:lang w:val="en-US"/>
        </w:rPr>
        <w:t>long exhibition of Abstraction-Cr</w:t>
      </w:r>
      <w:r>
        <w:rPr>
          <w:rFonts w:hAnsi="Times Roman" w:hint="default"/>
          <w:rtl w:val="0"/>
          <w:lang w:val="en-US"/>
        </w:rPr>
        <w:t>é</w:t>
      </w:r>
      <w:r>
        <w:rPr>
          <w:rFonts w:ascii="Times Roman"/>
          <w:rtl w:val="0"/>
          <w:lang w:val="en-US"/>
        </w:rPr>
        <w:t xml:space="preserve">ation artworks began in December 1933 on the ground floor of 44 Avenue de Wagram, Paris. The 1935 magazine issue claimed a membership of over 400 individuals </w:t>
      </w:r>
      <w:r>
        <w:rPr>
          <w:rFonts w:ascii="Times Roman"/>
          <w:color w:val="000000"/>
          <w:u w:color="000000"/>
          <w:shd w:val="clear" w:color="auto" w:fill="ffffff"/>
          <w:rtl w:val="0"/>
          <w:lang w:val="en-US"/>
        </w:rPr>
        <w:t>that hailed from seventeen countries outside of France.</w:t>
      </w:r>
    </w:p>
    <w:p>
      <w:pPr>
        <w:pStyle w:val="Body"/>
        <w:rPr>
          <w:rFonts w:ascii="Times Roman" w:cs="Times Roman" w:hAnsi="Times Roman" w:eastAsia="Times Roman"/>
        </w:rPr>
      </w:pPr>
    </w:p>
    <w:p>
      <w:pPr>
        <w:pStyle w:val="Body"/>
        <w:rPr>
          <w:rtl w:val="0"/>
        </w:rPr>
      </w:pPr>
      <w:r>
        <w:rPr>
          <w:rFonts w:ascii="Times New Roman" w:cs="Arial Unicode MS" w:hAnsi="Arial Unicode MS" w:eastAsia="Arial Unicode MS"/>
          <w:rtl w:val="0"/>
          <w:lang w:val="en-US"/>
        </w:rPr>
        <w:t xml:space="preserve">As the turbulence of the European political landscape increased in the years leading up to </w:t>
      </w:r>
      <w:ins w:id="12" w:date="2014-05-18T16:08:09Z" w:author="Sophie Pinkoski">
        <w:r>
          <w:rPr>
            <w:rFonts w:ascii="Times New Roman" w:cs="Arial Unicode MS" w:hAnsi="Arial Unicode MS" w:eastAsia="Arial Unicode MS"/>
            <w:rtl w:val="0"/>
            <w:lang w:val="en-US"/>
          </w:rPr>
          <w:t>the Second World War</w:t>
        </w:r>
      </w:ins>
      <w:del w:id="13" w:date="2014-05-18T16:08:00Z" w:author="Sophie Pinkoski">
        <w:r>
          <w:rPr>
            <w:rFonts w:ascii="Times New Roman" w:cs="Arial Unicode MS" w:hAnsi="Arial Unicode MS" w:eastAsia="Arial Unicode MS"/>
            <w:rtl w:val="0"/>
            <w:lang w:val="en-US"/>
          </w:rPr>
          <w:delText>World War II</w:delText>
        </w:r>
      </w:del>
      <w:r>
        <w:rPr>
          <w:rFonts w:ascii="Times New Roman" w:cs="Arial Unicode MS" w:hAnsi="Arial Unicode MS" w:eastAsia="Arial Unicode MS"/>
          <w:rtl w:val="0"/>
          <w:lang w:val="en-US"/>
        </w:rPr>
        <w:t>, official cultural institutions in France called for aesthetic modes that were legible and accessible to the social masses. The idealism traditionally associated with artistic abstraction had attracted accusations from the Surrealists that Art Concret and Cercle et Carr</w:t>
      </w:r>
      <w:r>
        <w:rPr>
          <w:rFonts w:ascii="Arial Unicode MS" w:cs="Arial Unicode MS" w:hAnsi="Times New Roman" w:eastAsia="Arial Unicode MS" w:hint="default"/>
          <w:rtl w:val="0"/>
        </w:rPr>
        <w:t xml:space="preserve">é </w:t>
      </w:r>
      <w:r>
        <w:rPr>
          <w:rFonts w:ascii="Times New Roman" w:cs="Arial Unicode MS" w:hAnsi="Arial Unicode MS" w:eastAsia="Arial Unicode MS"/>
          <w:rtl w:val="0"/>
          <w:lang w:val="en-US"/>
        </w:rPr>
        <w:t>were merely examples of elitist, bourgeois aestheticism. To counter these claims, Abstraction-Cr</w:t>
      </w:r>
      <w:r>
        <w:rPr>
          <w:rFonts w:ascii="Arial Unicode MS" w:cs="Arial Unicode MS" w:hAnsi="Times New Roman" w:eastAsia="Arial Unicode MS" w:hint="default"/>
          <w:rtl w:val="0"/>
        </w:rPr>
        <w:t>é</w:t>
      </w:r>
      <w:r>
        <w:rPr>
          <w:rFonts w:ascii="Times New Roman" w:cs="Arial Unicode MS" w:hAnsi="Arial Unicode MS" w:eastAsia="Arial Unicode MS"/>
          <w:rtl w:val="0"/>
          <w:lang w:val="en-US"/>
        </w:rPr>
        <w:t>ation vowed to address the social question at its inception, equating non-figurative art with a blueprint for a new, universal</w:t>
      </w:r>
      <w:ins w:id="14" w:date="2014-05-18T16:08:42Z" w:author="Sophie Pinkoski">
        <w:r>
          <w:rPr>
            <w:rFonts w:ascii="Times New Roman" w:cs="Arial Unicode MS" w:hAnsi="Arial Unicode MS" w:eastAsia="Arial Unicode MS"/>
            <w:rtl w:val="0"/>
            <w:lang w:val="en-US"/>
          </w:rPr>
          <w:t>,</w:t>
        </w:r>
      </w:ins>
      <w:r>
        <w:rPr>
          <w:rFonts w:ascii="Times New Roman" w:cs="Arial Unicode MS" w:hAnsi="Arial Unicode MS" w:eastAsia="Arial Unicode MS"/>
          <w:rtl w:val="0"/>
          <w:lang w:val="en-US"/>
        </w:rPr>
        <w:t xml:space="preserve"> and collectively based social paradigm. H</w:t>
      </w:r>
      <w:r>
        <w:rPr>
          <w:rFonts w:ascii="Arial Unicode MS" w:cs="Arial Unicode MS" w:hAnsi="Times New Roman" w:eastAsia="Arial Unicode MS" w:hint="default"/>
          <w:rtl w:val="0"/>
        </w:rPr>
        <w:t>é</w:t>
      </w:r>
      <w:r>
        <w:rPr>
          <w:rFonts w:ascii="Times New Roman" w:cs="Arial Unicode MS" w:hAnsi="Arial Unicode MS" w:eastAsia="Arial Unicode MS"/>
          <w:rtl w:val="0"/>
          <w:lang w:val="en-US"/>
        </w:rPr>
        <w:t>lion published the group</w:t>
      </w:r>
      <w:r>
        <w:rPr>
          <w:rFonts w:ascii="Arial Unicode MS" w:cs="Arial Unicode MS" w:hAnsi="Times New Roman" w:eastAsia="Arial Unicode MS" w:hint="default"/>
          <w:rtl w:val="0"/>
          <w:lang w:val="fr-FR"/>
        </w:rPr>
        <w:t>’</w:t>
      </w:r>
      <w:r>
        <w:rPr>
          <w:rFonts w:ascii="Times New Roman" w:cs="Arial Unicode MS" w:hAnsi="Arial Unicode MS" w:eastAsia="Arial Unicode MS"/>
          <w:rtl w:val="0"/>
          <w:lang w:val="en-US"/>
        </w:rPr>
        <w:t>s manifesto in the first issue of its journal. His statement explained that the terms Abstraction and Cr</w:t>
      </w:r>
      <w:r>
        <w:rPr>
          <w:rFonts w:ascii="Arial Unicode MS" w:cs="Arial Unicode MS" w:hAnsi="Times New Roman" w:eastAsia="Arial Unicode MS" w:hint="default"/>
          <w:rtl w:val="0"/>
        </w:rPr>
        <w:t>é</w:t>
      </w:r>
      <w:r>
        <w:rPr>
          <w:rFonts w:ascii="Times New Roman" w:cs="Arial Unicode MS" w:hAnsi="Arial Unicode MS" w:eastAsia="Arial Unicode MS"/>
          <w:rtl w:val="0"/>
          <w:lang w:val="en-US"/>
        </w:rPr>
        <w:t>ation indicated the two conduits for arriving at non-figuration. Abstraction referred to artists who achieved non-figuration by abstracting or distilling forms inspired by nature, such as those working in the veins of late Cubism or Biomorphism. Characteristic examples of this first tendency include H</w:t>
      </w:r>
      <w:r>
        <w:rPr>
          <w:rFonts w:ascii="Arial Unicode MS" w:cs="Arial Unicode MS" w:hAnsi="Times New Roman" w:eastAsia="Arial Unicode MS" w:hint="default"/>
          <w:rtl w:val="0"/>
        </w:rPr>
        <w:t>é</w:t>
      </w:r>
      <w:r>
        <w:rPr>
          <w:rFonts w:ascii="Times New Roman" w:cs="Arial Unicode MS" w:hAnsi="Arial Unicode MS" w:eastAsia="Arial Unicode MS"/>
          <w:rtl w:val="0"/>
        </w:rPr>
        <w:t>lion</w:t>
      </w:r>
      <w:r>
        <w:rPr>
          <w:rFonts w:ascii="Arial Unicode MS" w:cs="Arial Unicode MS" w:hAnsi="Times New Roman" w:eastAsia="Arial Unicode MS" w:hint="default"/>
          <w:rtl w:val="0"/>
          <w:lang w:val="fr-FR"/>
        </w:rPr>
        <w:t>’</w:t>
      </w:r>
      <w:r>
        <w:rPr>
          <w:rFonts w:ascii="Times New Roman" w:cs="Arial Unicode MS" w:hAnsi="Arial Unicode MS" w:eastAsia="Arial Unicode MS"/>
          <w:rtl w:val="0"/>
          <w:lang w:val="en-US"/>
        </w:rPr>
        <w:t>s depictions of curving arcs and surface tensions, or Robert Delaunay</w:t>
      </w:r>
      <w:r>
        <w:rPr>
          <w:rFonts w:ascii="Arial Unicode MS" w:cs="Arial Unicode MS" w:hAnsi="Times New Roman" w:eastAsia="Arial Unicode MS" w:hint="default"/>
          <w:rtl w:val="0"/>
          <w:lang w:val="fr-FR"/>
        </w:rPr>
        <w:t>’</w:t>
      </w:r>
      <w:r>
        <w:rPr>
          <w:rFonts w:ascii="Times New Roman" w:cs="Arial Unicode MS" w:hAnsi="Arial Unicode MS" w:eastAsia="Arial Unicode MS"/>
          <w:rtl w:val="0"/>
          <w:lang w:val="en-US"/>
        </w:rPr>
        <w:t>s light</w:t>
      </w:r>
      <w:ins w:id="15" w:date="2014-05-18T16:11:00Z" w:author="Sophie Pinkoski">
        <w:r>
          <w:rPr>
            <w:rFonts w:ascii="Times New Roman" w:cs="Arial Unicode MS" w:hAnsi="Arial Unicode MS" w:eastAsia="Arial Unicode MS"/>
            <w:rtl w:val="0"/>
            <w:lang w:val="en-US"/>
          </w:rPr>
          <w:t>-</w:t>
        </w:r>
      </w:ins>
      <w:del w:id="16" w:date="2014-05-18T16:11:00Z" w:author="Sophie Pinkoski">
        <w:r>
          <w:rPr>
            <w:rFonts w:ascii="Times New Roman" w:cs="Arial Unicode MS" w:hAnsi="Arial Unicode MS" w:eastAsia="Arial Unicode MS"/>
            <w:rtl w:val="0"/>
          </w:rPr>
          <w:delText xml:space="preserve"> </w:delText>
        </w:r>
      </w:del>
      <w:r>
        <w:rPr>
          <w:rFonts w:ascii="Times New Roman" w:cs="Arial Unicode MS" w:hAnsi="Arial Unicode MS" w:eastAsia="Arial Unicode MS"/>
          <w:rtl w:val="0"/>
          <w:lang w:val="en-US"/>
        </w:rPr>
        <w:t>infused discs drawn from real world observations. Cr</w:t>
      </w:r>
      <w:r>
        <w:rPr>
          <w:rFonts w:ascii="Arial Unicode MS" w:cs="Arial Unicode MS" w:hAnsi="Times New Roman" w:eastAsia="Arial Unicode MS" w:hint="default"/>
          <w:rtl w:val="0"/>
        </w:rPr>
        <w:t>é</w:t>
      </w:r>
      <w:r>
        <w:rPr>
          <w:rFonts w:ascii="Times New Roman" w:cs="Arial Unicode MS" w:hAnsi="Arial Unicode MS" w:eastAsia="Arial Unicode MS"/>
          <w:rtl w:val="0"/>
          <w:lang w:val="en-US"/>
        </w:rPr>
        <w:t>ation, on the other hand, denoted those who attained non-figuration through additive constructions of pure geometric elements, following the models of De Stijl, Constructivism or Bauhaus design principles. Mondrian</w:t>
      </w:r>
      <w:r>
        <w:rPr>
          <w:rFonts w:ascii="Arial Unicode MS" w:cs="Arial Unicode MS" w:hAnsi="Times New Roman" w:eastAsia="Arial Unicode MS" w:hint="default"/>
          <w:rtl w:val="0"/>
          <w:lang w:val="fr-FR"/>
        </w:rPr>
        <w:t>’</w:t>
      </w:r>
      <w:r>
        <w:rPr>
          <w:rFonts w:ascii="Times New Roman" w:cs="Arial Unicode MS" w:hAnsi="Arial Unicode MS" w:eastAsia="Arial Unicode MS"/>
          <w:rtl w:val="0"/>
          <w:lang w:val="en-US"/>
        </w:rPr>
        <w:t>s architectonic grids, or Vantongerloo</w:t>
      </w:r>
      <w:r>
        <w:rPr>
          <w:rFonts w:ascii="Arial Unicode MS" w:cs="Arial Unicode MS" w:hAnsi="Times New Roman" w:eastAsia="Arial Unicode MS" w:hint="default"/>
          <w:rtl w:val="0"/>
          <w:lang w:val="fr-FR"/>
        </w:rPr>
        <w:t>’</w:t>
      </w:r>
      <w:r>
        <w:rPr>
          <w:rFonts w:ascii="Times New Roman" w:cs="Arial Unicode MS" w:hAnsi="Arial Unicode MS" w:eastAsia="Arial Unicode MS"/>
          <w:rtl w:val="0"/>
          <w:lang w:val="en-US"/>
        </w:rPr>
        <w:t xml:space="preserve">s geometric compositions based on mathematical units are indicative of this second category. Despite different working methods, artists were generally unified by their identification of abstraction with notions of creative freedom. </w:t>
      </w:r>
    </w:p>
    <w:p>
      <w:pPr>
        <w:pStyle w:val="Body"/>
        <w:rPr>
          <w:rtl w:val="0"/>
        </w:rPr>
      </w:pPr>
    </w:p>
    <w:p>
      <w:pPr>
        <w:pStyle w:val="Body"/>
        <w:rPr>
          <w:rtl w:val="0"/>
        </w:rPr>
      </w:pPr>
      <w:r>
        <w:rPr>
          <w:rFonts w:ascii="Times Roman"/>
          <w:color w:val="000000"/>
          <w:u w:color="000000"/>
          <w:shd w:val="clear" w:color="auto" w:fill="ffffff"/>
          <w:rtl w:val="0"/>
          <w:lang w:val="en-US"/>
        </w:rPr>
        <w:t xml:space="preserve">By the later years, however, </w:t>
      </w:r>
      <w:r>
        <w:rPr>
          <w:rFonts w:ascii="Times New Roman" w:cs="Arial Unicode MS" w:hAnsi="Arial Unicode MS" w:eastAsia="Arial Unicode MS"/>
          <w:rtl w:val="0"/>
          <w:lang w:val="en-US"/>
        </w:rPr>
        <w:t>the more reputed artist members began abandoning the group. Some were frustrated by the lack of seriousness and undefined broadness of the movement</w:t>
      </w:r>
      <w:r>
        <w:rPr>
          <w:rFonts w:ascii="Arial Unicode MS" w:cs="Arial Unicode MS" w:hAnsi="Times New Roman" w:eastAsia="Arial Unicode MS" w:hint="default"/>
          <w:rtl w:val="0"/>
          <w:lang w:val="fr-FR"/>
        </w:rPr>
        <w:t>’</w:t>
      </w:r>
      <w:r>
        <w:rPr>
          <w:rFonts w:ascii="Times New Roman" w:cs="Arial Unicode MS" w:hAnsi="Arial Unicode MS" w:eastAsia="Arial Unicode MS"/>
          <w:rtl w:val="0"/>
          <w:lang w:val="en-US"/>
        </w:rPr>
        <w:t xml:space="preserve">s base, while others cited deterioration in the quality of work being presented as the reason for leaving. Financial difficulties coupled with increasing socio-political hostilities towards abstraction led to the final publication of </w:t>
      </w:r>
      <w:r>
        <w:rPr>
          <w:rFonts w:ascii="Times New Roman" w:cs="Arial Unicode MS" w:hAnsi="Arial Unicode MS" w:eastAsia="Arial Unicode MS"/>
          <w:i w:val="1"/>
          <w:iCs w:val="1"/>
          <w:rtl w:val="0"/>
          <w:lang w:val="en-US"/>
        </w:rPr>
        <w:t>Abstraction, Cr</w:t>
      </w:r>
      <w:r>
        <w:rPr>
          <w:rFonts w:ascii="Arial Unicode MS" w:cs="Arial Unicode MS" w:hAnsi="Times New Roman" w:eastAsia="Arial Unicode MS" w:hint="default"/>
          <w:i w:val="1"/>
          <w:iCs w:val="1"/>
          <w:rtl w:val="0"/>
        </w:rPr>
        <w:t>é</w:t>
      </w:r>
      <w:r>
        <w:rPr>
          <w:rFonts w:ascii="Times New Roman" w:cs="Arial Unicode MS" w:hAnsi="Arial Unicode MS" w:eastAsia="Arial Unicode MS"/>
          <w:i w:val="1"/>
          <w:iCs w:val="1"/>
          <w:rtl w:val="0"/>
          <w:lang w:val="fr-FR"/>
        </w:rPr>
        <w:t>ation, Art Non-Figuratif</w:t>
      </w:r>
      <w:r>
        <w:rPr>
          <w:rFonts w:ascii="Times New Roman" w:cs="Arial Unicode MS" w:hAnsi="Arial Unicode MS" w:eastAsia="Arial Unicode MS"/>
          <w:rtl w:val="0"/>
          <w:lang w:val="en-US"/>
        </w:rPr>
        <w:t xml:space="preserve"> in 1936, and the group formally disbanded in 1937. Following the movement</w:t>
      </w:r>
      <w:r>
        <w:rPr>
          <w:rFonts w:ascii="Arial Unicode MS" w:cs="Arial Unicode MS" w:hAnsi="Times New Roman" w:eastAsia="Arial Unicode MS" w:hint="default"/>
          <w:rtl w:val="0"/>
          <w:lang w:val="fr-FR"/>
        </w:rPr>
        <w:t>’</w:t>
      </w:r>
      <w:r>
        <w:rPr>
          <w:rFonts w:ascii="Times New Roman" w:cs="Arial Unicode MS" w:hAnsi="Arial Unicode MS" w:eastAsia="Arial Unicode MS"/>
          <w:rtl w:val="0"/>
          <w:lang w:val="en-US"/>
        </w:rPr>
        <w:t xml:space="preserve">s collapse, a willingness to broaden the international community of abstract artists carried over into England and the United States. Myfanwy Piper launched </w:t>
      </w:r>
      <w:r>
        <w:rPr>
          <w:rFonts w:ascii="Times New Roman" w:cs="Arial Unicode MS" w:hAnsi="Arial Unicode MS" w:eastAsia="Arial Unicode MS"/>
          <w:i w:val="1"/>
          <w:iCs w:val="1"/>
          <w:rtl w:val="0"/>
        </w:rPr>
        <w:t>Axis</w:t>
      </w:r>
      <w:r>
        <w:rPr>
          <w:rFonts w:ascii="Times New Roman" w:cs="Arial Unicode MS" w:hAnsi="Arial Unicode MS" w:eastAsia="Arial Unicode MS"/>
          <w:rtl w:val="0"/>
        </w:rPr>
        <w:t xml:space="preserve"> magazine</w:t>
      </w:r>
      <w:r>
        <w:rPr>
          <w:rFonts w:ascii="Times New Roman" w:cs="Arial Unicode MS" w:hAnsi="Arial Unicode MS" w:eastAsia="Arial Unicode MS"/>
          <w:i w:val="1"/>
          <w:iCs w:val="1"/>
          <w:rtl w:val="0"/>
        </w:rPr>
        <w:t xml:space="preserve"> </w:t>
      </w:r>
      <w:r>
        <w:rPr>
          <w:rFonts w:ascii="Times New Roman" w:cs="Arial Unicode MS" w:hAnsi="Arial Unicode MS" w:eastAsia="Arial Unicode MS"/>
          <w:rtl w:val="0"/>
          <w:lang w:val="en-US"/>
        </w:rPr>
        <w:t xml:space="preserve">(1935-1937) and Anton Pevsner and Naum Gabo created </w:t>
      </w:r>
      <w:r>
        <w:rPr>
          <w:rFonts w:ascii="Times New Roman" w:cs="Arial Unicode MS" w:hAnsi="Arial Unicode MS" w:eastAsia="Arial Unicode MS"/>
          <w:i w:val="1"/>
          <w:iCs w:val="1"/>
          <w:rtl w:val="0"/>
        </w:rPr>
        <w:t>Circle</w:t>
      </w:r>
      <w:r>
        <w:rPr>
          <w:rFonts w:ascii="Times New Roman" w:cs="Arial Unicode MS" w:hAnsi="Arial Unicode MS" w:eastAsia="Arial Unicode MS"/>
          <w:rtl w:val="0"/>
        </w:rPr>
        <w:t xml:space="preserve"> magazine (1937)</w:t>
      </w:r>
      <w:r>
        <w:rPr>
          <w:rFonts w:ascii="Times New Roman" w:cs="Arial Unicode MS" w:hAnsi="Arial Unicode MS" w:eastAsia="Arial Unicode MS"/>
          <w:i w:val="1"/>
          <w:iCs w:val="1"/>
          <w:rtl w:val="0"/>
        </w:rPr>
        <w:t xml:space="preserve"> </w:t>
      </w:r>
      <w:r>
        <w:rPr>
          <w:rFonts w:ascii="Times New Roman" w:cs="Arial Unicode MS" w:hAnsi="Arial Unicode MS" w:eastAsia="Arial Unicode MS"/>
          <w:rtl w:val="0"/>
          <w:lang w:val="en-US"/>
        </w:rPr>
        <w:t xml:space="preserve">in London. Similarly, Jean Arp and Sophie-Tauber Arp pursued abstraction through the publication of the review </w:t>
      </w:r>
      <w:r>
        <w:rPr>
          <w:rFonts w:ascii="Times New Roman" w:cs="Arial Unicode MS" w:hAnsi="Arial Unicode MS" w:eastAsia="Arial Unicode MS"/>
          <w:i w:val="1"/>
          <w:iCs w:val="1"/>
          <w:rtl w:val="0"/>
          <w:lang w:val="fr-FR"/>
        </w:rPr>
        <w:t xml:space="preserve">Plastique </w:t>
      </w:r>
      <w:r>
        <w:rPr>
          <w:rFonts w:ascii="Times New Roman" w:cs="Arial Unicode MS" w:hAnsi="Arial Unicode MS" w:eastAsia="Arial Unicode MS"/>
          <w:rtl w:val="0"/>
          <w:lang w:val="en-US"/>
        </w:rPr>
        <w:t>(1937) in the United States. Jean H</w:t>
      </w:r>
      <w:r>
        <w:rPr>
          <w:rFonts w:ascii="Arial Unicode MS" w:cs="Arial Unicode MS" w:hAnsi="Times New Roman" w:eastAsia="Arial Unicode MS" w:hint="default"/>
          <w:rtl w:val="0"/>
        </w:rPr>
        <w:t>é</w:t>
      </w:r>
      <w:r>
        <w:rPr>
          <w:rFonts w:ascii="Times New Roman" w:cs="Arial Unicode MS" w:hAnsi="Arial Unicode MS" w:eastAsia="Arial Unicode MS"/>
          <w:rtl w:val="0"/>
          <w:lang w:val="en-US"/>
        </w:rPr>
        <w:t>lion helped found the American Abstract Artists in New York City in 1936, a new iteration of Abstraction-Cr</w:t>
      </w:r>
      <w:r>
        <w:rPr>
          <w:rFonts w:ascii="Arial Unicode MS" w:cs="Arial Unicode MS" w:hAnsi="Times New Roman" w:eastAsia="Arial Unicode MS" w:hint="default"/>
          <w:rtl w:val="0"/>
        </w:rPr>
        <w:t>é</w:t>
      </w:r>
      <w:r>
        <w:rPr>
          <w:rFonts w:ascii="Times New Roman" w:cs="Arial Unicode MS" w:hAnsi="Arial Unicode MS" w:eastAsia="Arial Unicode MS"/>
          <w:rtl w:val="0"/>
          <w:lang w:val="en-US"/>
        </w:rPr>
        <w:t>ation in North America that still exists today.</w:t>
      </w:r>
    </w:p>
    <w:p>
      <w:pPr>
        <w:pStyle w:val="Body"/>
        <w:rPr>
          <w:rtl w:val="0"/>
        </w:rPr>
      </w:pPr>
    </w:p>
    <w:p>
      <w:pPr>
        <w:pStyle w:val="Body"/>
        <w:rPr>
          <w:rtl w:val="0"/>
        </w:rPr>
      </w:pPr>
      <w:r>
        <w:rPr>
          <w:rFonts w:ascii="Times New Roman" w:cs="Arial Unicode MS" w:hAnsi="Arial Unicode MS" w:eastAsia="Arial Unicode MS"/>
          <w:rtl w:val="0"/>
          <w:lang w:val="en-US"/>
        </w:rPr>
        <w:t xml:space="preserve">References and Further Reading: </w:t>
      </w:r>
    </w:p>
    <w:p>
      <w:pPr>
        <w:pStyle w:val="Body"/>
        <w:rPr>
          <w:rtl w:val="0"/>
        </w:rPr>
      </w:pPr>
    </w:p>
    <w:p>
      <w:pPr>
        <w:pStyle w:val="Body"/>
        <w:rPr>
          <w:rtl w:val="0"/>
        </w:rPr>
      </w:pPr>
      <w:r>
        <w:rPr>
          <w:rFonts w:ascii="Times New Roman" w:cs="Arial Unicode MS" w:hAnsi="Arial Unicode MS" w:eastAsia="Arial Unicode MS"/>
          <w:i w:val="1"/>
          <w:iCs w:val="1"/>
          <w:rtl w:val="0"/>
          <w:lang w:val="en-US"/>
        </w:rPr>
        <w:t>Abstraction, Cr</w:t>
      </w:r>
      <w:r>
        <w:rPr>
          <w:rFonts w:ascii="Arial Unicode MS" w:cs="Arial Unicode MS" w:hAnsi="Times New Roman" w:eastAsia="Arial Unicode MS" w:hint="default"/>
          <w:i w:val="1"/>
          <w:iCs w:val="1"/>
          <w:rtl w:val="0"/>
        </w:rPr>
        <w:t>é</w:t>
      </w:r>
      <w:r>
        <w:rPr>
          <w:rFonts w:ascii="Times New Roman" w:cs="Arial Unicode MS" w:hAnsi="Arial Unicode MS" w:eastAsia="Arial Unicode MS"/>
          <w:i w:val="1"/>
          <w:iCs w:val="1"/>
          <w:rtl w:val="0"/>
          <w:lang w:val="en-US"/>
        </w:rPr>
        <w:t>ation 1931-1936</w:t>
      </w:r>
      <w:r>
        <w:rPr>
          <w:rFonts w:ascii="Times New Roman" w:cs="Arial Unicode MS" w:hAnsi="Arial Unicode MS" w:eastAsia="Arial Unicode MS"/>
          <w:rtl w:val="0"/>
          <w:lang w:val="fr-FR"/>
        </w:rPr>
        <w:t>. (1978). Exhibition catalogue, 16 June-17 September 1978, Mus</w:t>
      </w:r>
      <w:r>
        <w:rPr>
          <w:rFonts w:ascii="Arial Unicode MS" w:cs="Arial Unicode MS" w:hAnsi="Times New Roman" w:eastAsia="Arial Unicode MS" w:hint="default"/>
          <w:rtl w:val="0"/>
        </w:rPr>
        <w:t>é</w:t>
      </w:r>
      <w:r>
        <w:rPr>
          <w:rFonts w:ascii="Times New Roman" w:cs="Arial Unicode MS" w:hAnsi="Arial Unicode MS" w:eastAsia="Arial Unicode MS"/>
          <w:rtl w:val="0"/>
        </w:rPr>
        <w:t>e d</w:t>
      </w:r>
      <w:r>
        <w:rPr>
          <w:rFonts w:ascii="Arial Unicode MS" w:cs="Arial Unicode MS" w:hAnsi="Times New Roman" w:eastAsia="Arial Unicode MS" w:hint="default"/>
          <w:rtl w:val="0"/>
          <w:lang w:val="fr-FR"/>
        </w:rPr>
        <w:t>’</w:t>
      </w:r>
      <w:r>
        <w:rPr>
          <w:rFonts w:ascii="Times New Roman" w:cs="Arial Unicode MS" w:hAnsi="Arial Unicode MS" w:eastAsia="Arial Unicode MS"/>
          <w:rtl w:val="0"/>
          <w:lang w:val="fr-FR"/>
        </w:rPr>
        <w:t>Art Moderne de la Ville de Paris, Paris, France.</w:t>
      </w:r>
    </w:p>
    <w:p>
      <w:pPr>
        <w:pStyle w:val="Body"/>
        <w:rPr>
          <w:rtl w:val="0"/>
        </w:rPr>
      </w:pPr>
    </w:p>
    <w:p>
      <w:pPr>
        <w:pStyle w:val="Body"/>
        <w:rPr>
          <w:rtl w:val="0"/>
        </w:rPr>
      </w:pPr>
      <w:r>
        <w:rPr>
          <w:rFonts w:ascii="Times New Roman" w:cs="Arial Unicode MS" w:hAnsi="Arial Unicode MS" w:eastAsia="Arial Unicode MS"/>
          <w:i w:val="1"/>
          <w:iCs w:val="1"/>
          <w:rtl w:val="0"/>
          <w:lang w:val="en-US"/>
        </w:rPr>
        <w:t>Abstraction, Cr</w:t>
      </w:r>
      <w:r>
        <w:rPr>
          <w:rFonts w:ascii="Arial Unicode MS" w:cs="Arial Unicode MS" w:hAnsi="Times New Roman" w:eastAsia="Arial Unicode MS" w:hint="default"/>
          <w:i w:val="1"/>
          <w:iCs w:val="1"/>
          <w:rtl w:val="0"/>
        </w:rPr>
        <w:t>é</w:t>
      </w:r>
      <w:r>
        <w:rPr>
          <w:rFonts w:ascii="Times New Roman" w:cs="Arial Unicode MS" w:hAnsi="Arial Unicode MS" w:eastAsia="Arial Unicode MS"/>
          <w:i w:val="1"/>
          <w:iCs w:val="1"/>
          <w:rtl w:val="0"/>
          <w:lang w:val="en-US"/>
        </w:rPr>
        <w:t>ation, Art Non-Figuratif: Authorized Reprint Edition of original issues 1-5: 1932-36</w:t>
      </w:r>
      <w:r>
        <w:rPr>
          <w:rFonts w:ascii="Times New Roman" w:cs="Arial Unicode MS" w:hAnsi="Arial Unicode MS" w:eastAsia="Arial Unicode MS"/>
          <w:rtl w:val="0"/>
        </w:rPr>
        <w:t>. (1968). New York: Arno Press.</w:t>
      </w:r>
    </w:p>
    <w:p>
      <w:pPr>
        <w:pStyle w:val="Body"/>
        <w:rPr>
          <w:rtl w:val="0"/>
        </w:rPr>
      </w:pPr>
    </w:p>
    <w:p>
      <w:pPr>
        <w:pStyle w:val="Body"/>
        <w:rPr>
          <w:rtl w:val="0"/>
        </w:rPr>
      </w:pPr>
      <w:r>
        <w:rPr>
          <w:rFonts w:ascii="Times New Roman" w:cs="Arial Unicode MS" w:hAnsi="Arial Unicode MS" w:eastAsia="Arial Unicode MS"/>
          <w:i w:val="1"/>
          <w:iCs w:val="1"/>
          <w:rtl w:val="0"/>
          <w:lang w:val="en-US"/>
        </w:rPr>
        <w:t>Abstraction G</w:t>
      </w:r>
      <w:r>
        <w:rPr>
          <w:rFonts w:ascii="Arial Unicode MS" w:cs="Arial Unicode MS" w:hAnsi="Times New Roman" w:eastAsia="Arial Unicode MS" w:hint="default"/>
          <w:i w:val="1"/>
          <w:iCs w:val="1"/>
          <w:rtl w:val="0"/>
        </w:rPr>
        <w:t>é</w:t>
      </w:r>
      <w:r>
        <w:rPr>
          <w:rFonts w:ascii="Times New Roman" w:cs="Arial Unicode MS" w:hAnsi="Arial Unicode MS" w:eastAsia="Arial Unicode MS"/>
          <w:i w:val="1"/>
          <w:iCs w:val="1"/>
          <w:rtl w:val="0"/>
          <w:lang w:val="fr-FR"/>
        </w:rPr>
        <w:t>ometrique, Art Concret, Abstraction Cr</w:t>
      </w:r>
      <w:r>
        <w:rPr>
          <w:rFonts w:ascii="Arial Unicode MS" w:cs="Arial Unicode MS" w:hAnsi="Times New Roman" w:eastAsia="Arial Unicode MS" w:hint="default"/>
          <w:i w:val="1"/>
          <w:iCs w:val="1"/>
          <w:rtl w:val="0"/>
        </w:rPr>
        <w:t>é</w:t>
      </w:r>
      <w:r>
        <w:rPr>
          <w:rFonts w:ascii="Times New Roman" w:cs="Arial Unicode MS" w:hAnsi="Arial Unicode MS" w:eastAsia="Arial Unicode MS"/>
          <w:i w:val="1"/>
          <w:iCs w:val="1"/>
          <w:rtl w:val="0"/>
          <w:lang w:val="fr-FR"/>
        </w:rPr>
        <w:t>ation: Biennale des Antiquaires</w:t>
      </w:r>
      <w:r>
        <w:rPr>
          <w:rFonts w:ascii="Times New Roman" w:cs="Arial Unicode MS" w:hAnsi="Arial Unicode MS" w:eastAsia="Arial Unicode MS"/>
          <w:rtl w:val="0"/>
          <w:lang w:val="fr-FR"/>
        </w:rPr>
        <w:t xml:space="preserve"> (2008). Exhibition catalogue, 11-21 September 2008, Grand Palais, Paris, France.</w:t>
      </w:r>
    </w:p>
    <w:p>
      <w:pPr>
        <w:pStyle w:val="Body"/>
        <w:rPr>
          <w:rtl w:val="0"/>
        </w:rPr>
      </w:pPr>
    </w:p>
    <w:p>
      <w:pPr>
        <w:pStyle w:val="Body"/>
        <w:rPr>
          <w:rtl w:val="0"/>
        </w:rPr>
      </w:pPr>
      <w:r>
        <w:rPr>
          <w:rFonts w:ascii="Times New Roman" w:cs="Arial Unicode MS" w:hAnsi="Arial Unicode MS" w:eastAsia="Arial Unicode MS"/>
          <w:rtl w:val="0"/>
        </w:rPr>
        <w:t xml:space="preserve">Kaplan, P. (1978). </w:t>
      </w:r>
      <w:r>
        <w:rPr>
          <w:rFonts w:ascii="Arial Unicode MS" w:cs="Arial Unicode MS" w:hAnsi="Times New Roman" w:eastAsia="Arial Unicode MS" w:hint="default"/>
          <w:rtl w:val="0"/>
        </w:rPr>
        <w:t>“</w:t>
      </w:r>
      <w:r>
        <w:rPr>
          <w:rFonts w:ascii="Times New Roman" w:cs="Arial Unicode MS" w:hAnsi="Arial Unicode MS" w:eastAsia="Arial Unicode MS"/>
          <w:rtl w:val="0"/>
          <w:lang w:val="en-US"/>
        </w:rPr>
        <w:t>Geometric Abstraction in Paris in the 1930s,</w:t>
      </w:r>
      <w:r>
        <w:rPr>
          <w:rFonts w:ascii="Arial Unicode MS" w:cs="Arial Unicode MS" w:hAnsi="Times New Roman" w:eastAsia="Arial Unicode MS" w:hint="default"/>
          <w:rtl w:val="0"/>
        </w:rPr>
        <w:t xml:space="preserve">” </w:t>
      </w:r>
      <w:r>
        <w:rPr>
          <w:rFonts w:ascii="Times New Roman" w:cs="Arial Unicode MS" w:hAnsi="Arial Unicode MS" w:eastAsia="Arial Unicode MS"/>
          <w:rtl w:val="0"/>
          <w:lang w:val="en-US"/>
        </w:rPr>
        <w:t xml:space="preserve">Ph.D. Dissertation, City University of New York. </w:t>
      </w:r>
    </w:p>
    <w:p>
      <w:pPr>
        <w:pStyle w:val="Body"/>
        <w:rPr>
          <w:rtl w:val="0"/>
        </w:rPr>
      </w:pPr>
    </w:p>
    <w:p>
      <w:pPr>
        <w:pStyle w:val="Body"/>
        <w:rPr>
          <w:rtl w:val="0"/>
        </w:rPr>
      </w:pPr>
      <w:r>
        <w:rPr>
          <w:rFonts w:ascii="Times New Roman" w:cs="Arial Unicode MS" w:hAnsi="Arial Unicode MS" w:eastAsia="Arial Unicode MS"/>
          <w:rtl w:val="0"/>
        </w:rPr>
        <w:t xml:space="preserve">Lubar, R. (2012). </w:t>
      </w:r>
      <w:r>
        <w:rPr>
          <w:rFonts w:ascii="Arial Unicode MS" w:cs="Arial Unicode MS" w:hAnsi="Times New Roman" w:eastAsia="Arial Unicode MS" w:hint="default"/>
          <w:rtl w:val="0"/>
        </w:rPr>
        <w:t>“</w:t>
      </w:r>
      <w:r>
        <w:rPr>
          <w:rFonts w:ascii="Times New Roman" w:cs="Arial Unicode MS" w:hAnsi="Arial Unicode MS" w:eastAsia="Arial Unicode MS"/>
          <w:rtl w:val="0"/>
          <w:lang w:val="en-US"/>
        </w:rPr>
        <w:t>Abstract Polemics in Paris,</w:t>
      </w:r>
      <w:r>
        <w:rPr>
          <w:rFonts w:ascii="Arial Unicode MS" w:cs="Arial Unicode MS" w:hAnsi="Times New Roman" w:eastAsia="Arial Unicode MS" w:hint="default"/>
          <w:rtl w:val="0"/>
        </w:rPr>
        <w:t xml:space="preserve">” </w:t>
      </w:r>
      <w:r>
        <w:rPr>
          <w:rFonts w:ascii="Times New Roman" w:cs="Arial Unicode MS" w:hAnsi="Arial Unicode MS" w:eastAsia="Arial Unicode MS"/>
          <w:rtl w:val="0"/>
          <w:lang w:val="da-DK"/>
        </w:rPr>
        <w:t xml:space="preserve">in Mendelson, J. (ed)., </w:t>
      </w:r>
      <w:r>
        <w:rPr>
          <w:rFonts w:ascii="Times New Roman" w:cs="Arial Unicode MS" w:hAnsi="Arial Unicode MS" w:eastAsia="Arial Unicode MS"/>
          <w:i w:val="1"/>
          <w:iCs w:val="1"/>
          <w:rtl w:val="0"/>
          <w:lang w:val="en-US"/>
        </w:rPr>
        <w:t>Encounters with the 30s</w:t>
      </w:r>
      <w:r>
        <w:rPr>
          <w:rFonts w:ascii="Times New Roman" w:cs="Arial Unicode MS" w:hAnsi="Arial Unicode MS" w:eastAsia="Arial Unicode MS"/>
          <w:rtl w:val="0"/>
          <w:lang w:val="es-ES_tradnl"/>
        </w:rPr>
        <w:t>. Exhibition catalogue, 2 October 2012-7 January 2013, Museo Nacional Centro de Arte Reina Sofia, Madrid, Spain.</w:t>
      </w:r>
    </w:p>
    <w:p>
      <w:pPr>
        <w:pStyle w:val="Body"/>
        <w:rPr>
          <w:rtl w:val="0"/>
        </w:rPr>
      </w:pPr>
    </w:p>
    <w:p>
      <w:pPr>
        <w:pStyle w:val="Body"/>
        <w:rPr>
          <w:rtl w:val="0"/>
        </w:rPr>
      </w:pPr>
      <w:r>
        <w:rPr>
          <w:rFonts w:ascii="Times New Roman" w:cs="Arial Unicode MS" w:hAnsi="Arial Unicode MS" w:eastAsia="Arial Unicode MS"/>
          <w:i w:val="1"/>
          <w:iCs w:val="1"/>
          <w:rtl w:val="0"/>
          <w:lang w:val="fr-FR"/>
        </w:rPr>
        <w:t>Paris: Arte Abstracto, Arte Concreto, Cercle et Carr</w:t>
      </w:r>
      <w:r>
        <w:rPr>
          <w:rFonts w:ascii="Arial Unicode MS" w:cs="Arial Unicode MS" w:hAnsi="Times New Roman" w:eastAsia="Arial Unicode MS" w:hint="default"/>
          <w:i w:val="1"/>
          <w:iCs w:val="1"/>
          <w:rtl w:val="0"/>
        </w:rPr>
        <w:t xml:space="preserve">é </w:t>
      </w:r>
      <w:r>
        <w:rPr>
          <w:rFonts w:ascii="Times New Roman" w:cs="Arial Unicode MS" w:hAnsi="Arial Unicode MS" w:eastAsia="Arial Unicode MS"/>
          <w:i w:val="1"/>
          <w:iCs w:val="1"/>
          <w:rtl w:val="0"/>
        </w:rPr>
        <w:t>1930</w:t>
      </w:r>
      <w:r>
        <w:rPr>
          <w:rFonts w:ascii="Times New Roman" w:cs="Arial Unicode MS" w:hAnsi="Arial Unicode MS" w:eastAsia="Arial Unicode MS"/>
          <w:rtl w:val="0"/>
          <w:lang w:val="fr-FR"/>
        </w:rPr>
        <w:t>. (1990). Exhibition catalogue, 20 September-2 December 1990, IVAM Centre Julio Gonz</w:t>
      </w:r>
      <w:r>
        <w:rPr>
          <w:rFonts w:ascii="Arial Unicode MS" w:cs="Arial Unicode MS" w:hAnsi="Times New Roman" w:eastAsia="Arial Unicode MS" w:hint="default"/>
          <w:rtl w:val="0"/>
        </w:rPr>
        <w:t>á</w:t>
      </w:r>
      <w:r>
        <w:rPr>
          <w:rFonts w:ascii="Times New Roman" w:cs="Arial Unicode MS" w:hAnsi="Arial Unicode MS" w:eastAsia="Arial Unicode MS"/>
          <w:rtl w:val="0"/>
          <w:lang w:val="es-ES_tradnl"/>
        </w:rPr>
        <w:t>lez, Valencia, Spain.</w:t>
      </w:r>
    </w:p>
    <w:p>
      <w:pPr>
        <w:pStyle w:val="Body"/>
        <w:rPr>
          <w:rtl w:val="0"/>
        </w:rPr>
      </w:pPr>
    </w:p>
    <w:p>
      <w:pPr>
        <w:pStyle w:val="Body"/>
        <w:rPr>
          <w:rtl w:val="0"/>
        </w:rPr>
      </w:pPr>
      <w:r>
        <w:rPr>
          <w:rtl w:val="0"/>
        </w:rPr>
        <w:drawing>
          <wp:inline distT="0" distB="0" distL="0" distR="0">
            <wp:extent cx="2199228" cy="1665068"/>
            <wp:effectExtent l="0" t="0" r="0" b="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image1.png"/>
                    <pic:cNvPicPr/>
                  </pic:nvPicPr>
                  <pic:blipFill>
                    <a:blip r:embed="rId4">
                      <a:extLst/>
                    </a:blip>
                    <a:stretch>
                      <a:fillRect/>
                    </a:stretch>
                  </pic:blipFill>
                  <pic:spPr>
                    <a:xfrm>
                      <a:off x="0" y="0"/>
                      <a:ext cx="2199228" cy="1665068"/>
                    </a:xfrm>
                    <a:prstGeom prst="rect">
                      <a:avLst/>
                    </a:prstGeom>
                    <a:ln w="12700" cap="flat">
                      <a:noFill/>
                      <a:miter lim="400000"/>
                    </a:ln>
                    <a:effectLst/>
                  </pic:spPr>
                </pic:pic>
              </a:graphicData>
            </a:graphic>
          </wp:inline>
        </w:drawing>
      </w:r>
    </w:p>
    <w:p>
      <w:pPr>
        <w:pStyle w:val="Body"/>
      </w:pPr>
      <w:hyperlink r:id="rId5" w:history="1">
        <w:r>
          <w:rPr>
            <w:rStyle w:val="Hyperlink.0"/>
            <w:rFonts w:ascii="Times New Roman" w:cs="Arial Unicode MS" w:hAnsi="Arial Unicode MS" w:eastAsia="Arial Unicode MS"/>
            <w:rtl w:val="0"/>
            <w:lang w:val="en-US"/>
          </w:rPr>
          <w:t>http://www.guggenheim.org/new-york/collections/collection-online/artwork/1637</w:t>
        </w:r>
      </w:hyperlink>
    </w:p>
    <w:p>
      <w:pPr>
        <w:pStyle w:val="Body"/>
        <w:rPr>
          <w:rtl w:val="0"/>
        </w:rPr>
      </w:pPr>
      <w:r>
        <w:rPr>
          <w:rFonts w:ascii="Times New Roman" w:cs="Arial Unicode MS" w:hAnsi="Arial Unicode MS" w:eastAsia="Arial Unicode MS"/>
          <w:rtl w:val="0"/>
        </w:rPr>
        <w:t>Jean H</w:t>
      </w:r>
      <w:r>
        <w:rPr>
          <w:rFonts w:ascii="Arial Unicode MS" w:cs="Arial Unicode MS" w:hAnsi="Times New Roman" w:eastAsia="Arial Unicode MS" w:hint="default"/>
          <w:rtl w:val="0"/>
        </w:rPr>
        <w:t>é</w:t>
      </w:r>
      <w:r>
        <w:rPr>
          <w:rFonts w:ascii="Times New Roman" w:cs="Arial Unicode MS" w:hAnsi="Arial Unicode MS" w:eastAsia="Arial Unicode MS"/>
          <w:rtl w:val="0"/>
        </w:rPr>
        <w:t xml:space="preserve">lion, </w:t>
      </w:r>
      <w:r>
        <w:rPr>
          <w:rFonts w:ascii="Times New Roman" w:cs="Arial Unicode MS" w:hAnsi="Arial Unicode MS" w:eastAsia="Arial Unicode MS"/>
          <w:i w:val="1"/>
          <w:iCs w:val="1"/>
          <w:rtl w:val="0"/>
          <w:lang w:val="pt-PT"/>
        </w:rPr>
        <w:t>Equilibrium (Equilibre)</w:t>
      </w:r>
      <w:r>
        <w:rPr>
          <w:rFonts w:ascii="Times New Roman" w:cs="Arial Unicode MS" w:hAnsi="Arial Unicode MS" w:eastAsia="Arial Unicode MS"/>
          <w:rtl w:val="0"/>
          <w:lang w:val="en-US"/>
        </w:rPr>
        <w:t xml:space="preserve">, 1933-1934. Oil on canvas, 38 3/8 x 51 5/8 inches (97.4 x 131.2 cm). Solomon R. Guggenheim Foundation, Peggy Guggenheim Collection, Venice 76.2553.44 </w:t>
      </w:r>
      <w:r>
        <w:rPr>
          <w:rFonts w:ascii="Arial Unicode MS" w:cs="Arial Unicode MS" w:hAnsi="Times New Roman" w:eastAsia="Arial Unicode MS" w:hint="default"/>
          <w:rtl w:val="0"/>
        </w:rPr>
        <w:t>©</w:t>
      </w:r>
    </w:p>
    <w:p>
      <w:pPr>
        <w:pStyle w:val="Body"/>
        <w:rPr>
          <w:rtl w:val="0"/>
        </w:rPr>
      </w:pPr>
      <w:r>
        <w:rPr>
          <w:rFonts w:ascii="Times New Roman" w:cs="Arial Unicode MS" w:hAnsi="Arial Unicode MS" w:eastAsia="Arial Unicode MS"/>
          <w:rtl w:val="0"/>
          <w:lang w:val="en-US"/>
        </w:rPr>
        <w:t>2014 Artists Rights Society (ARS), New York/ADAGP, Paris.</w:t>
      </w:r>
    </w:p>
    <w:p>
      <w:pPr>
        <w:pStyle w:val="Body"/>
        <w:rPr>
          <w:rtl w:val="0"/>
        </w:rPr>
      </w:pPr>
    </w:p>
    <w:p>
      <w:pPr>
        <w:pStyle w:val="Body"/>
        <w:rPr>
          <w:rtl w:val="0"/>
        </w:rPr>
      </w:pPr>
      <w:r>
        <w:rPr>
          <w:rtl w:val="0"/>
        </w:rPr>
        <w:drawing>
          <wp:inline distT="0" distB="0" distL="0" distR="0">
            <wp:extent cx="3404675" cy="1457140"/>
            <wp:effectExtent l="0" t="0" r="0" b="0"/>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image2.png"/>
                    <pic:cNvPicPr/>
                  </pic:nvPicPr>
                  <pic:blipFill>
                    <a:blip r:embed="rId6">
                      <a:extLst/>
                    </a:blip>
                    <a:stretch>
                      <a:fillRect/>
                    </a:stretch>
                  </pic:blipFill>
                  <pic:spPr>
                    <a:xfrm>
                      <a:off x="0" y="0"/>
                      <a:ext cx="3404675" cy="1457140"/>
                    </a:xfrm>
                    <a:prstGeom prst="rect">
                      <a:avLst/>
                    </a:prstGeom>
                    <a:ln w="12700" cap="flat">
                      <a:noFill/>
                      <a:miter lim="400000"/>
                    </a:ln>
                    <a:effectLst/>
                  </pic:spPr>
                </pic:pic>
              </a:graphicData>
            </a:graphic>
          </wp:inline>
        </w:drawing>
      </w:r>
    </w:p>
    <w:p>
      <w:pPr>
        <w:pStyle w:val="Body"/>
      </w:pPr>
      <w:hyperlink r:id="rId7" w:history="1">
        <w:r>
          <w:rPr>
            <w:rStyle w:val="Hyperlink.0"/>
            <w:rFonts w:ascii="Times New Roman" w:cs="Arial Unicode MS" w:hAnsi="Arial Unicode MS" w:eastAsia="Arial Unicode MS"/>
            <w:rtl w:val="0"/>
            <w:lang w:val="nl-NL"/>
          </w:rPr>
          <w:t>http://www.stedelijkmuseum.nl/en/artwork/38762-abstraction-creation-art-non-figuratif</w:t>
        </w:r>
      </w:hyperlink>
    </w:p>
    <w:p>
      <w:pPr>
        <w:pStyle w:val="Body"/>
        <w:rPr>
          <w:rtl w:val="0"/>
        </w:rPr>
      </w:pPr>
      <w:r>
        <w:rPr>
          <w:rFonts w:ascii="Times New Roman" w:cs="Arial Unicode MS" w:hAnsi="Arial Unicode MS" w:eastAsia="Arial Unicode MS"/>
          <w:i w:val="1"/>
          <w:iCs w:val="1"/>
          <w:rtl w:val="0"/>
          <w:lang w:val="en-US"/>
        </w:rPr>
        <w:t>Abstraction-Cr</w:t>
      </w:r>
      <w:r>
        <w:rPr>
          <w:rFonts w:ascii="Arial Unicode MS" w:cs="Arial Unicode MS" w:hAnsi="Times New Roman" w:eastAsia="Arial Unicode MS" w:hint="default"/>
          <w:i w:val="1"/>
          <w:iCs w:val="1"/>
          <w:rtl w:val="0"/>
        </w:rPr>
        <w:t>é</w:t>
      </w:r>
      <w:r>
        <w:rPr>
          <w:rFonts w:ascii="Times New Roman" w:cs="Arial Unicode MS" w:hAnsi="Arial Unicode MS" w:eastAsia="Arial Unicode MS"/>
          <w:i w:val="1"/>
          <w:iCs w:val="1"/>
          <w:rtl w:val="0"/>
          <w:lang w:val="fr-FR"/>
        </w:rPr>
        <w:t>ation, Art Non-Figuratif</w:t>
      </w:r>
      <w:r>
        <w:rPr>
          <w:rFonts w:ascii="Times New Roman" w:cs="Arial Unicode MS" w:hAnsi="Arial Unicode MS" w:eastAsia="Arial Unicode MS"/>
          <w:rtl w:val="0"/>
        </w:rPr>
        <w:t>, 1932, 1935, 1936</w:t>
      </w:r>
    </w:p>
    <w:p>
      <w:pPr>
        <w:pStyle w:val="Body"/>
        <w:rPr>
          <w:rtl w:val="0"/>
        </w:rPr>
      </w:pPr>
      <w:r>
        <w:rPr>
          <w:rFonts w:ascii="Times New Roman" w:cs="Arial Unicode MS" w:hAnsi="Arial Unicode MS" w:eastAsia="Arial Unicode MS"/>
          <w:rtl w:val="0"/>
          <w:lang w:val="en-US"/>
        </w:rPr>
        <w:t>From Hans (Jean) Arp Collection (Collection of Artists</w:t>
      </w:r>
      <w:r>
        <w:rPr>
          <w:rFonts w:ascii="Arial Unicode MS" w:cs="Arial Unicode MS" w:hAnsi="Times New Roman" w:eastAsia="Arial Unicode MS" w:hint="default"/>
          <w:rtl w:val="0"/>
          <w:lang w:val="fr-FR"/>
        </w:rPr>
        <w:t xml:space="preserve">’ </w:t>
      </w:r>
      <w:r>
        <w:rPr>
          <w:rFonts w:ascii="Times New Roman" w:cs="Arial Unicode MS" w:hAnsi="Arial Unicode MS" w:eastAsia="Arial Unicode MS"/>
          <w:rtl w:val="0"/>
          <w:lang w:val="nl-NL"/>
        </w:rPr>
        <w:t>Books)</w:t>
      </w:r>
    </w:p>
    <w:p>
      <w:pPr>
        <w:pStyle w:val="Body"/>
        <w:rPr>
          <w:rtl w:val="0"/>
        </w:rPr>
      </w:pPr>
      <w:r>
        <w:rPr>
          <w:rFonts w:ascii="Times New Roman" w:cs="Arial Unicode MS" w:hAnsi="Arial Unicode MS" w:eastAsia="Arial Unicode MS"/>
          <w:rtl w:val="0"/>
          <w:lang w:val="en-US"/>
        </w:rPr>
        <w:t>Object number: KBA 944(1-3)</w:t>
      </w:r>
    </w:p>
    <w:p>
      <w:pPr>
        <w:pStyle w:val="Body"/>
        <w:rPr>
          <w:rtl w:val="0"/>
        </w:rPr>
      </w:pPr>
      <w:r>
        <w:rPr>
          <w:rFonts w:ascii="Times New Roman" w:cs="Arial Unicode MS" w:hAnsi="Arial Unicode MS" w:eastAsia="Arial Unicode MS"/>
          <w:rtl w:val="0"/>
          <w:lang w:val="nl-NL"/>
        </w:rPr>
        <w:t>Foundation Stedelijk Museum Amsterdam</w:t>
      </w:r>
    </w:p>
    <w:p>
      <w:pPr>
        <w:pStyle w:val="Body"/>
        <w:rPr>
          <w:rtl w:val="0"/>
        </w:rPr>
      </w:pPr>
      <w:r>
        <w:rPr>
          <w:rFonts w:ascii="Times New Roman" w:cs="Arial Unicode MS" w:hAnsi="Arial Unicode MS" w:eastAsia="Arial Unicode MS"/>
          <w:rtl w:val="0"/>
          <w:lang w:val="fr-FR"/>
        </w:rPr>
        <w:t>Original publication by Edition les tendances nouvelles, Paris</w:t>
      </w:r>
    </w:p>
    <w:p>
      <w:pPr>
        <w:pStyle w:val="Body"/>
        <w:rPr>
          <w:rtl w:val="0"/>
        </w:rPr>
      </w:pPr>
      <w:r>
        <w:rPr>
          <w:rFonts w:ascii="Times New Roman" w:cs="Arial Unicode MS" w:hAnsi="Arial Unicode MS" w:eastAsia="Arial Unicode MS"/>
          <w:rtl w:val="0"/>
          <w:lang w:val="en-US"/>
        </w:rPr>
        <w:t>Additional locations:</w:t>
      </w:r>
    </w:p>
    <w:p>
      <w:pPr>
        <w:pStyle w:val="Body"/>
      </w:pPr>
      <w:hyperlink r:id="rId8" w:history="1">
        <w:r>
          <w:rPr>
            <w:rStyle w:val="Hyperlink.0"/>
            <w:rFonts w:ascii="Times New Roman" w:cs="Arial Unicode MS" w:hAnsi="Arial Unicode MS" w:eastAsia="Arial Unicode MS"/>
            <w:rtl w:val="0"/>
            <w:lang w:val="en-US"/>
          </w:rPr>
          <w:t>http://www.worldcat.org/title/abstraction-creation-art-non-figuratif/oclc/14575328?referer=di&amp;ht=edition</w:t>
        </w:r>
      </w:hyperlink>
    </w:p>
    <w:p>
      <w:pPr>
        <w:pStyle w:val="Body"/>
        <w:rPr>
          <w:rFonts w:ascii="Times Roman" w:cs="Times Roman" w:hAnsi="Times Roman" w:eastAsia="Times Roman"/>
          <w:sz w:val="20"/>
          <w:szCs w:val="20"/>
        </w:rPr>
      </w:pPr>
      <w:r>
        <w:rPr>
          <w:rFonts w:ascii="Times New Roman" w:cs="Arial Unicode MS" w:hAnsi="Arial Unicode MS" w:eastAsia="Arial Unicode MS"/>
          <w:rtl w:val="0"/>
          <w:lang w:val="en-US"/>
        </w:rPr>
        <w:t xml:space="preserve">OCLC number : </w:t>
      </w:r>
      <w:r>
        <w:rPr>
          <w:rFonts w:ascii="Arial Unicode MS"/>
          <w:color w:val="000000"/>
          <w:sz w:val="20"/>
          <w:szCs w:val="20"/>
          <w:u w:color="000000"/>
          <w:shd w:val="clear" w:color="auto" w:fill="ffffff"/>
          <w:rtl w:val="0"/>
        </w:rPr>
        <w:t>637966193</w:t>
      </w:r>
    </w:p>
    <w:p>
      <w:pPr>
        <w:pStyle w:val="Body"/>
      </w:pPr>
      <w:r>
        <w:rPr>
          <w:rFonts w:ascii="Times New Roman" w:cs="Arial Unicode MS" w:hAnsi="Arial Unicode MS" w:eastAsia="Arial Unicode MS"/>
          <w:rtl w:val="0"/>
          <w:lang w:val="en-US"/>
        </w:rPr>
        <w:t>Copies of original journals are also located in following libraries: Metropolitan Museum of Art; Museum of Modern Art (MoMA); National Art Library (NAL); British Library (St. Pancras); University of Cambridge; BNF (Paris)</w:t>
      </w:r>
    </w:p>
    <w:sectPr>
      <w:headerReference w:type="default" r:id="rId9"/>
      <w:footerReference w:type="default" r:id="rId10"/>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Times Roman">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trackRevisions/>
  <w:defaultTabStop w:val="720"/>
  <w:autoHyphenation w:val="0"/>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color="000000"/>
      <w:vertAlign w:val="baseline"/>
    </w:rPr>
  </w:style>
  <w:style w:type="character" w:styleId="Link">
    <w:name w:val="Link"/>
    <w:rPr>
      <w:color w:val="0000ff"/>
      <w:u w:val="single" w:color="0000ff"/>
    </w:rPr>
  </w:style>
  <w:style w:type="character" w:styleId="Hyperlink.0">
    <w:name w:val="Hyperlink.0"/>
    <w:basedOn w:val="Link"/>
    <w:next w:val="Hyperlink.0"/>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hyperlink" Target="http://www.guggenheim.org/new-york/collections/collection-online/artwork/1637" TargetMode="External"/><Relationship Id="rId6" Type="http://schemas.openxmlformats.org/officeDocument/2006/relationships/image" Target="media/image2.png"/><Relationship Id="rId7" Type="http://schemas.openxmlformats.org/officeDocument/2006/relationships/hyperlink" Target="http://www.stedelijkmuseum.nl/en/artwork/38762-abstraction-creation-art-non-figuratif" TargetMode="External"/><Relationship Id="rId8" Type="http://schemas.openxmlformats.org/officeDocument/2006/relationships/hyperlink" Target="http://www.worldcat.org/title/abstraction-creation-art-non-figuratif/oclc/14575328?referer=di&amp;ht=edition" TargetMode="External"/><Relationship Id="rId9" Type="http://schemas.openxmlformats.org/officeDocument/2006/relationships/header" Target="header1.xml"/><Relationship Id="rId10" Type="http://schemas.openxmlformats.org/officeDocument/2006/relationships/footer" Target="footer1.xml"/><Relationship Id="rId11"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000000"/>
            </a:solidFill>
            <a:effectLst/>
            <a:uFill>
              <a:solidFill>
                <a:srgbClr val="000000"/>
              </a:solidFill>
            </a:uFill>
            <a:latin typeface="Times New Roman"/>
            <a:ea typeface="Times New Roman"/>
            <a:cs typeface="Times New Roman"/>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