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before="240"/>
        <w:rPr>
          <w:rFonts w:ascii="Cambria" w:cs="Cambria" w:hAnsi="Cambria" w:eastAsia="Cambria"/>
          <w:sz w:val="28"/>
          <w:szCs w:val="28"/>
        </w:rPr>
      </w:pPr>
      <w:r>
        <w:rPr>
          <w:rFonts w:ascii="Cambria"/>
          <w:b w:val="1"/>
          <w:bCs w:val="1"/>
          <w:sz w:val="28"/>
          <w:szCs w:val="28"/>
          <w:rtl w:val="0"/>
          <w:lang w:val="da-DK"/>
        </w:rPr>
        <w:t xml:space="preserve">Peter Ablinger </w:t>
      </w:r>
      <w:r>
        <w:rPr>
          <w:rFonts w:ascii="Cambria"/>
          <w:sz w:val="28"/>
          <w:szCs w:val="28"/>
          <w:rtl w:val="0"/>
        </w:rPr>
        <w:t>(1960</w:t>
      </w:r>
      <w:r>
        <w:rPr>
          <w:rFonts w:hAnsi="Cambria" w:hint="default"/>
          <w:sz w:val="28"/>
          <w:szCs w:val="28"/>
          <w:rtl w:val="0"/>
        </w:rPr>
        <w:t>—</w:t>
      </w:r>
      <w:r>
        <w:rPr>
          <w:rFonts w:ascii="Cambria"/>
          <w:sz w:val="28"/>
          <w:szCs w:val="28"/>
          <w:rtl w:val="0"/>
        </w:rPr>
        <w:t>)</w:t>
      </w:r>
    </w:p>
    <w:p>
      <w:pPr>
        <w:pStyle w:val="Body"/>
        <w:spacing w:before="240"/>
        <w:rPr>
          <w:rFonts w:ascii="Cambria" w:cs="Cambria" w:hAnsi="Cambria" w:eastAsia="Cambria"/>
          <w:b w:val="1"/>
          <w:bCs w:val="1"/>
          <w:sz w:val="28"/>
          <w:szCs w:val="28"/>
        </w:rPr>
      </w:pPr>
      <w:r>
        <w:rPr>
          <w:rFonts w:ascii="Helvetica"/>
          <w:sz w:val="24"/>
          <w:szCs w:val="24"/>
          <w:rtl w:val="0"/>
          <w:lang w:val="en-US"/>
        </w:rPr>
        <w:t>Aaron Cassidy</w:t>
      </w:r>
    </w:p>
    <w:p>
      <w:pPr>
        <w:pStyle w:val="Body"/>
        <w:spacing w:before="240"/>
        <w:rPr>
          <w:rFonts w:ascii="Cambria" w:cs="Cambria" w:hAnsi="Cambria" w:eastAsia="Cambria"/>
        </w:rPr>
      </w:pPr>
      <w:r>
        <w:rPr>
          <w:rFonts w:ascii="Cambria"/>
          <w:rtl w:val="0"/>
        </w:rPr>
        <w:t xml:space="preserve">Photo:  </w:t>
      </w:r>
      <w:hyperlink r:id="rId4" w:history="1">
        <w:r>
          <w:rPr>
            <w:rStyle w:val="Hyperlink.0"/>
            <w:rFonts w:ascii="Cambria"/>
            <w:rtl w:val="0"/>
            <w:lang w:val="fr-FR"/>
          </w:rPr>
          <w:t>http://ablinger.mur.at/images/portrait_auto300.jpg</w:t>
        </w:r>
      </w:hyperlink>
      <w:r>
        <w:rPr>
          <w:rFonts w:ascii="Cambria"/>
          <w:rtl w:val="0"/>
        </w:rPr>
        <w:t xml:space="preserve"> </w:t>
      </w:r>
    </w:p>
    <w:p>
      <w:pPr>
        <w:pStyle w:val="Body"/>
        <w:spacing w:before="240"/>
        <w:rPr>
          <w:rFonts w:ascii="Cambria" w:cs="Cambria" w:hAnsi="Cambria" w:eastAsia="Cambria"/>
        </w:rPr>
      </w:pPr>
    </w:p>
    <w:p>
      <w:pPr>
        <w:pStyle w:val="Body"/>
        <w:spacing w:before="240"/>
        <w:rPr>
          <w:rFonts w:ascii="Cambria" w:cs="Cambria" w:hAnsi="Cambria" w:eastAsia="Cambria"/>
        </w:rPr>
      </w:pPr>
      <w:r>
        <w:rPr>
          <w:rFonts w:ascii="Cambria"/>
          <w:rtl w:val="0"/>
          <w:lang w:val="en-US"/>
        </w:rPr>
        <w:t xml:space="preserve">Peter Ablinger has arguably done more to challenge what we mean by </w:t>
      </w:r>
      <w:r>
        <w:rPr>
          <w:rFonts w:hAnsi="Cambria" w:hint="default"/>
          <w:rtl w:val="0"/>
        </w:rPr>
        <w:t>‘</w:t>
      </w:r>
      <w:r>
        <w:rPr>
          <w:rFonts w:ascii="Cambria"/>
          <w:rtl w:val="0"/>
          <w:lang w:val="en-US"/>
        </w:rPr>
        <w:t>music</w:t>
      </w:r>
      <w:r>
        <w:rPr>
          <w:rFonts w:hAnsi="Cambria" w:hint="default"/>
          <w:rtl w:val="0"/>
          <w:lang w:val="fr-FR"/>
        </w:rPr>
        <w:t xml:space="preserve">’ </w:t>
      </w:r>
      <w:r>
        <w:rPr>
          <w:rFonts w:ascii="Cambria"/>
          <w:rtl w:val="0"/>
          <w:lang w:val="en-US"/>
        </w:rPr>
        <w:t xml:space="preserve">than any composer since John Cage.  If this seems hyperbolic, consider:  </w:t>
      </w:r>
      <w:hyperlink r:id="rId5" w:history="1">
        <w:r>
          <w:rPr>
            <w:rStyle w:val="Hyperlink.1"/>
            <w:rFonts w:ascii="Cambria" w:hAnsi="Calibri" w:hint="default"/>
            <w:i w:val="1"/>
            <w:iCs w:val="1"/>
            <w:rtl w:val="0"/>
            <w:lang w:val="de-DE"/>
          </w:rPr>
          <w:t>Sehen und Hören</w:t>
        </w:r>
      </w:hyperlink>
      <w:r>
        <w:rPr>
          <w:rFonts w:ascii="Cambria"/>
          <w:i w:val="1"/>
          <w:iCs w:val="1"/>
          <w:rtl w:val="0"/>
        </w:rPr>
        <w:t xml:space="preserve"> </w:t>
      </w:r>
      <w:r>
        <w:rPr>
          <w:rFonts w:ascii="Cambria"/>
          <w:rtl w:val="0"/>
          <w:lang w:val="en-US"/>
        </w:rPr>
        <w:t xml:space="preserve">(1994-2003), a series of abstract photographs that Ablinger refers to as </w:t>
      </w:r>
      <w:r>
        <w:rPr>
          <w:rFonts w:hAnsi="Cambria" w:hint="default"/>
          <w:rtl w:val="0"/>
        </w:rPr>
        <w:t>“</w:t>
      </w:r>
      <w:r>
        <w:rPr>
          <w:rFonts w:ascii="Cambria"/>
          <w:rtl w:val="0"/>
          <w:lang w:val="en-US"/>
        </w:rPr>
        <w:t>Music Without Sounds</w:t>
      </w:r>
      <w:r>
        <w:rPr>
          <w:rFonts w:hAnsi="Cambria" w:hint="default"/>
          <w:rtl w:val="0"/>
        </w:rPr>
        <w:t>”</w:t>
      </w:r>
      <w:r>
        <w:rPr>
          <w:rFonts w:ascii="Cambria"/>
          <w:rtl w:val="0"/>
          <w:lang w:val="en-US"/>
        </w:rPr>
        <w:t xml:space="preserve">; or </w:t>
      </w:r>
      <w:r>
        <w:rPr>
          <w:rFonts w:ascii="Cambria"/>
          <w:i w:val="1"/>
          <w:iCs w:val="1"/>
          <w:rtl w:val="0"/>
        </w:rPr>
        <w:t xml:space="preserve">Parker Notch </w:t>
      </w:r>
      <w:r>
        <w:rPr>
          <w:rFonts w:ascii="Cambria"/>
          <w:rtl w:val="0"/>
          <w:lang w:val="en-US"/>
        </w:rPr>
        <w:t>(2010) for solo instrument and noise, in which an instrumentalist plays a blisteringly fast transcription of a Charlie Parker solo which is completely obliterated by thick, dense stream of noise occupying the rest of the audio spectrum, rendering the instrumentalist</w:t>
      </w:r>
      <w:r>
        <w:rPr>
          <w:rFonts w:hAnsi="Cambria" w:hint="default"/>
          <w:rtl w:val="0"/>
          <w:lang w:val="fr-FR"/>
        </w:rPr>
        <w:t>’</w:t>
      </w:r>
      <w:r>
        <w:rPr>
          <w:rFonts w:ascii="Cambria"/>
          <w:rtl w:val="0"/>
          <w:lang w:val="en-US"/>
        </w:rPr>
        <w:t xml:space="preserve">s sounds more or less inaudible; or </w:t>
      </w:r>
      <w:r>
        <w:rPr>
          <w:rFonts w:ascii="Cambria"/>
          <w:i w:val="1"/>
          <w:iCs w:val="1"/>
          <w:rtl w:val="0"/>
        </w:rPr>
        <w:t xml:space="preserve">WEISS/WEISSLICH 36, </w:t>
      </w:r>
      <w:hyperlink r:id="rId6" w:history="1">
        <w:r>
          <w:rPr>
            <w:rStyle w:val="Hyperlink.1"/>
            <w:rFonts w:ascii="Cambria" w:hAnsi="Calibri" w:hint="default"/>
            <w:i w:val="1"/>
            <w:iCs w:val="1"/>
            <w:rtl w:val="0"/>
            <w:lang w:val="de-DE"/>
          </w:rPr>
          <w:t>KOPFHÖRER</w:t>
        </w:r>
      </w:hyperlink>
      <w:r>
        <w:rPr>
          <w:rFonts w:ascii="Cambria"/>
          <w:i w:val="1"/>
          <w:iCs w:val="1"/>
          <w:rtl w:val="0"/>
        </w:rPr>
        <w:t xml:space="preserve"> </w:t>
      </w:r>
      <w:r>
        <w:rPr>
          <w:rFonts w:ascii="Cambria"/>
          <w:rtl w:val="0"/>
          <w:lang w:val="en-US"/>
        </w:rPr>
        <w:t xml:space="preserve">(1999), in which one dons headphones </w:t>
      </w:r>
      <w:del w:id="0" w:date="2014-05-10T14:13:04Z" w:author="Sophie Pinkoski">
        <w:r>
          <w:rPr>
            <w:rFonts w:ascii="Cambria"/>
            <w:rtl w:val="0"/>
            <w:lang w:val="en-US"/>
          </w:rPr>
          <w:delText>that have a microphone attached</w:delText>
        </w:r>
      </w:del>
      <w:ins w:id="1" w:date="2014-05-10T14:13:08Z" w:author="Sophie Pinkoski">
        <w:r>
          <w:rPr>
            <w:rFonts w:ascii="Cambria"/>
            <w:rtl w:val="0"/>
            <w:lang w:val="en-US"/>
          </w:rPr>
          <w:t>attached to a microphone</w:t>
        </w:r>
      </w:ins>
      <w:r>
        <w:rPr>
          <w:rFonts w:ascii="Cambria"/>
          <w:rtl w:val="0"/>
          <w:lang w:val="en-US"/>
        </w:rPr>
        <w:t xml:space="preserve">, through which one hears what the microphone picks up in real time (as Ablinger writes, </w:t>
      </w:r>
      <w:r>
        <w:rPr>
          <w:rFonts w:hAnsi="Cambria" w:hint="default"/>
          <w:rtl w:val="0"/>
        </w:rPr>
        <w:t>‘</w:t>
      </w:r>
      <w:r>
        <w:rPr>
          <w:rFonts w:ascii="Cambria"/>
          <w:rtl w:val="0"/>
          <w:lang w:val="en-US"/>
        </w:rPr>
        <w:t>The same is not the same. There is a difference. At least the difference between just being here and: listening. That difference is the piece.</w:t>
      </w:r>
      <w:r>
        <w:rPr>
          <w:rFonts w:hAnsi="Cambria" w:hint="default"/>
          <w:rtl w:val="0"/>
        </w:rPr>
        <w:t>”</w:t>
      </w:r>
      <w:r>
        <w:rPr>
          <w:rFonts w:ascii="Cambria" w:cs="Cambria" w:hAnsi="Cambria" w:eastAsia="Cambria"/>
          <w:vertAlign w:val="superscript"/>
          <w:rtl w:val="0"/>
        </w:rPr>
        <w:footnoteReference w:id="1"/>
      </w:r>
      <w:r>
        <w:rPr>
          <w:rFonts w:ascii="Cambria"/>
          <w:rtl w:val="0"/>
          <w:lang w:val="en-US"/>
        </w:rPr>
        <w:t xml:space="preserve">); or any of the various </w:t>
      </w:r>
      <w:r>
        <w:rPr>
          <w:rFonts w:ascii="Cambria"/>
          <w:i w:val="1"/>
          <w:iCs w:val="1"/>
          <w:rtl w:val="0"/>
        </w:rPr>
        <w:t>SITZEN UND H</w:t>
      </w:r>
      <w:r>
        <w:rPr>
          <w:rFonts w:hAnsi="Cambria" w:hint="default"/>
          <w:i w:val="1"/>
          <w:iCs w:val="1"/>
          <w:rtl w:val="0"/>
          <w:lang w:val="de-DE"/>
        </w:rPr>
        <w:t>Ö</w:t>
      </w:r>
      <w:r>
        <w:rPr>
          <w:rFonts w:ascii="Cambria"/>
          <w:i w:val="1"/>
          <w:iCs w:val="1"/>
          <w:rtl w:val="0"/>
        </w:rPr>
        <w:t>REN</w:t>
      </w:r>
      <w:r>
        <w:rPr>
          <w:rFonts w:ascii="Cambria"/>
          <w:rtl w:val="0"/>
          <w:lang w:val="en-US"/>
        </w:rPr>
        <w:t xml:space="preserve"> or </w:t>
      </w:r>
      <w:hyperlink r:id="rId7" w:history="1">
        <w:r>
          <w:rPr>
            <w:rStyle w:val="Hyperlink.1"/>
            <w:rFonts w:ascii="Cambria" w:hAnsi="Calibri" w:hint="default"/>
            <w:i w:val="1"/>
            <w:iCs w:val="1"/>
            <w:rtl w:val="0"/>
          </w:rPr>
          <w:t>Stühle</w:t>
        </w:r>
      </w:hyperlink>
      <w:r>
        <w:rPr>
          <w:rFonts w:ascii="Cambria"/>
          <w:i w:val="1"/>
          <w:iCs w:val="1"/>
          <w:rtl w:val="0"/>
        </w:rPr>
        <w:t xml:space="preserve"> </w:t>
      </w:r>
      <w:r>
        <w:rPr>
          <w:rFonts w:ascii="Cambria"/>
          <w:rtl w:val="0"/>
          <w:lang w:val="en-US"/>
        </w:rPr>
        <w:t>pieces, in which rows of chairs are set up in various indoor and outdoor locales around the world, in which "not the sound, but the listening is the piece"</w:t>
      </w:r>
      <w:r>
        <w:rPr>
          <w:rFonts w:ascii="Cambria" w:cs="Cambria" w:hAnsi="Cambria" w:eastAsia="Cambria"/>
          <w:vertAlign w:val="superscript"/>
          <w:rtl w:val="0"/>
        </w:rPr>
        <w:footnoteReference w:id="2"/>
      </w:r>
      <w:r>
        <w:rPr>
          <w:rFonts w:ascii="Cambria"/>
          <w:rtl w:val="0"/>
        </w:rPr>
        <w:t xml:space="preserve"> &lt;</w:t>
      </w:r>
      <w:r>
        <w:rPr>
          <w:rFonts w:ascii="Cambria"/>
          <w:color w:val="ff0000"/>
          <w:u w:color="ff0000"/>
          <w:rtl w:val="0"/>
          <w:lang w:val="en-US"/>
        </w:rPr>
        <w:t>embed photo</w:t>
      </w:r>
      <w:r>
        <w:rPr>
          <w:rFonts w:ascii="Cambria"/>
          <w:rtl w:val="0"/>
        </w:rPr>
        <w:t xml:space="preserve">: </w:t>
      </w:r>
      <w:hyperlink r:id="rId8" w:anchor="4parts" w:history="1">
        <w:r>
          <w:rPr>
            <w:rStyle w:val="Hyperlink.0"/>
            <w:rFonts w:ascii="Cambria"/>
            <w:rtl w:val="0"/>
          </w:rPr>
          <w:t>http://ablinger.mur.at/docu01.html#4parts</w:t>
        </w:r>
      </w:hyperlink>
      <w:r>
        <w:rPr>
          <w:rFonts w:ascii="Cambria"/>
          <w:rtl w:val="0"/>
          <w:lang w:val="en-US"/>
        </w:rPr>
        <w:t xml:space="preserve">&gt;; or the </w:t>
      </w:r>
      <w:hyperlink r:id="rId9" w:history="1">
        <w:r>
          <w:rPr>
            <w:rStyle w:val="Hyperlink.1"/>
            <w:rFonts w:ascii="Cambria"/>
            <w:i w:val="1"/>
            <w:iCs w:val="1"/>
            <w:rtl w:val="0"/>
            <w:lang w:val="de-DE"/>
          </w:rPr>
          <w:t>Landschaftsoper Ulrichsberg</w:t>
        </w:r>
      </w:hyperlink>
      <w:r>
        <w:rPr>
          <w:rFonts w:ascii="Cambria"/>
          <w:rtl w:val="0"/>
        </w:rPr>
        <w:t xml:space="preserve"> (</w:t>
      </w:r>
      <w:ins w:id="2" w:date="2014-05-10T14:16:26Z" w:author="Sophie Pinkoski">
        <w:r>
          <w:rPr>
            <w:rFonts w:hAnsi="Cambria" w:hint="default"/>
            <w:rtl w:val="0"/>
            <w:lang w:val="en-US"/>
          </w:rPr>
          <w:t>“</w:t>
        </w:r>
      </w:ins>
      <w:del w:id="3" w:date="2014-05-10T14:16:26Z" w:author="Sophie Pinkoski">
        <w:r>
          <w:rPr>
            <w:rFonts w:hAnsi="Cambria" w:hint="default"/>
            <w:rtl w:val="0"/>
          </w:rPr>
          <w:delText>‘</w:delText>
        </w:r>
      </w:del>
      <w:r>
        <w:rPr>
          <w:rFonts w:ascii="Cambria"/>
          <w:rtl w:val="0"/>
          <w:lang w:val="de-DE"/>
        </w:rPr>
        <w:t>Landscape Opera</w:t>
      </w:r>
      <w:ins w:id="4" w:date="2014-05-10T14:16:34Z" w:author="Sophie Pinkoski">
        <w:r>
          <w:rPr>
            <w:rFonts w:ascii="Cambria"/>
            <w:rtl w:val="0"/>
            <w:lang w:val="en-US"/>
          </w:rPr>
          <w:t>,</w:t>
        </w:r>
      </w:ins>
      <w:ins w:id="5" w:date="2014-05-10T14:16:34Z" w:author="Sophie Pinkoski">
        <w:r>
          <w:rPr>
            <w:rFonts w:hAnsi="Cambria" w:hint="default"/>
            <w:rtl w:val="0"/>
            <w:lang w:val="en-US"/>
          </w:rPr>
          <w:t>”</w:t>
        </w:r>
      </w:ins>
      <w:del w:id="6" w:date="2014-05-10T14:16:30Z" w:author="Sophie Pinkoski">
        <w:r>
          <w:rPr>
            <w:rFonts w:hAnsi="Cambria" w:hint="default"/>
            <w:rtl w:val="0"/>
            <w:lang w:val="fr-FR"/>
          </w:rPr>
          <w:delText>’</w:delText>
        </w:r>
      </w:del>
      <w:del w:id="7" w:date="2014-05-10T14:16:30Z" w:author="Sophie Pinkoski">
        <w:r>
          <w:rPr>
            <w:rFonts w:ascii="Cambria"/>
            <w:rtl w:val="0"/>
          </w:rPr>
          <w:delText>,</w:delText>
        </w:r>
      </w:del>
      <w:r>
        <w:rPr>
          <w:rFonts w:ascii="Cambria"/>
          <w:rtl w:val="0"/>
          <w:lang w:val="en-US"/>
        </w:rPr>
        <w:t xml:space="preserve"> 2009) in seven acts, </w:t>
      </w:r>
      <w:hyperlink r:id="rId10" w:history="1">
        <w:r>
          <w:rPr>
            <w:rStyle w:val="Hyperlink.0"/>
            <w:rFonts w:ascii="Cambria"/>
            <w:rtl w:val="0"/>
            <w:lang w:val="en-US"/>
          </w:rPr>
          <w:t>Act 1</w:t>
        </w:r>
      </w:hyperlink>
      <w:r>
        <w:rPr>
          <w:rFonts w:ascii="Cambria"/>
          <w:rtl w:val="0"/>
          <w:lang w:val="en-US"/>
        </w:rPr>
        <w:t xml:space="preserve"> of which consists of planting rows of trees </w:t>
      </w:r>
      <w:ins w:id="8" w:date="2014-05-10T14:16:22Z" w:author="Sophie Pinkoski">
        <w:r>
          <w:rPr>
            <w:rFonts w:hAnsi="Cambria" w:hint="default"/>
            <w:rtl w:val="0"/>
            <w:lang w:val="en-US"/>
          </w:rPr>
          <w:t>“</w:t>
        </w:r>
      </w:ins>
      <w:del w:id="9" w:date="2014-05-10T14:16:22Z" w:author="Sophie Pinkoski">
        <w:r>
          <w:rPr>
            <w:rFonts w:hAnsi="Cambria" w:hint="default"/>
            <w:rtl w:val="0"/>
          </w:rPr>
          <w:delText>‘</w:delText>
        </w:r>
      </w:del>
      <w:r>
        <w:rPr>
          <w:rFonts w:ascii="Cambria"/>
          <w:rtl w:val="0"/>
          <w:lang w:val="en-US"/>
        </w:rPr>
        <w:t>according to acoustic criterias [sic] as, e.g., colour and intensity of noise, version</w:t>
      </w:r>
      <w:r>
        <w:rPr>
          <w:rFonts w:hAnsi="Cambria" w:hint="default"/>
          <w:rtl w:val="0"/>
          <w:lang w:val="fr-FR"/>
        </w:rPr>
        <w:t>’</w:t>
      </w:r>
      <w:r>
        <w:rPr>
          <w:rFonts w:ascii="Cambria" w:cs="Cambria" w:hAnsi="Cambria" w:eastAsia="Cambria"/>
          <w:vertAlign w:val="superscript"/>
          <w:rtl w:val="0"/>
        </w:rPr>
        <w:footnoteReference w:id="3"/>
      </w:r>
      <w:r>
        <w:rPr>
          <w:rFonts w:ascii="Cambria"/>
          <w:rtl w:val="0"/>
          <w:lang w:val="en-US"/>
        </w:rPr>
        <w:t xml:space="preserve">; or </w:t>
      </w:r>
      <w:r>
        <w:rPr>
          <w:rFonts w:ascii="Cambria"/>
          <w:i w:val="1"/>
          <w:iCs w:val="1"/>
          <w:rtl w:val="0"/>
        </w:rPr>
        <w:t>QUADRATUREN III (</w:t>
      </w:r>
      <w:del w:id="10" w:date="2014-05-10T14:16:52Z" w:author="Sophie Pinkoski">
        <w:r>
          <w:rPr>
            <w:rFonts w:ascii="Cambria"/>
            <w:i w:val="1"/>
            <w:iCs w:val="1"/>
            <w:rtl w:val="0"/>
          </w:rPr>
          <w:delText>"</w:delText>
        </w:r>
      </w:del>
      <w:r>
        <w:rPr>
          <w:rFonts w:ascii="Cambria"/>
          <w:i w:val="1"/>
          <w:iCs w:val="1"/>
          <w:rtl w:val="0"/>
        </w:rPr>
        <w:t>WIRKLICHKEIT</w:t>
      </w:r>
      <w:del w:id="11" w:date="2014-05-10T14:16:53Z" w:author="Sophie Pinkoski">
        <w:r>
          <w:rPr>
            <w:rFonts w:ascii="Cambria"/>
            <w:i w:val="1"/>
            <w:iCs w:val="1"/>
            <w:rtl w:val="0"/>
          </w:rPr>
          <w:delText>"</w:delText>
        </w:r>
      </w:del>
      <w:r>
        <w:rPr>
          <w:rFonts w:ascii="Cambria"/>
          <w:i w:val="1"/>
          <w:iCs w:val="1"/>
          <w:rtl w:val="0"/>
        </w:rPr>
        <w:t>)</w:t>
      </w:r>
      <w:r>
        <w:rPr>
          <w:rFonts w:ascii="Cambria"/>
          <w:rtl w:val="0"/>
          <w:lang w:val="en-US"/>
        </w:rPr>
        <w:t>, in which various recordings (of speech, street noise, etc.) are transcribed and reproduced with surprising verisimilitude through a computer-controlled player piano. &lt;</w:t>
      </w:r>
      <w:r>
        <w:rPr>
          <w:rFonts w:ascii="Cambria"/>
          <w:color w:val="ff0000"/>
          <w:u w:color="ff0000"/>
          <w:rtl w:val="0"/>
          <w:lang w:val="da-DK"/>
        </w:rPr>
        <w:t>embed video</w:t>
      </w:r>
      <w:r>
        <w:rPr>
          <w:rFonts w:ascii="Cambria"/>
          <w:rtl w:val="0"/>
        </w:rPr>
        <w:t xml:space="preserve">:  </w:t>
      </w:r>
      <w:hyperlink r:id="rId11" w:history="1">
        <w:r>
          <w:rPr>
            <w:rStyle w:val="Hyperlink.0"/>
            <w:rFonts w:ascii="Cambria"/>
            <w:rtl w:val="0"/>
            <w:lang w:val="nl-NL"/>
          </w:rPr>
          <w:t>http://www.youtube.com/watch?v=muCPjK4nGY4</w:t>
        </w:r>
      </w:hyperlink>
      <w:r>
        <w:rPr>
          <w:rFonts w:ascii="Cambria"/>
          <w:rtl w:val="0"/>
        </w:rPr>
        <w:t>&gt;</w:t>
      </w:r>
    </w:p>
    <w:p>
      <w:pPr>
        <w:pStyle w:val="Body"/>
        <w:spacing w:before="240"/>
        <w:rPr>
          <w:rFonts w:ascii="Cambria" w:cs="Cambria" w:hAnsi="Cambria" w:eastAsia="Cambria"/>
        </w:rPr>
      </w:pPr>
      <w:r>
        <w:rPr>
          <w:rFonts w:ascii="Cambria"/>
          <w:rtl w:val="0"/>
          <w:lang w:val="en-US"/>
        </w:rPr>
        <w:t>Ablinger was born in Schwanenstadt, Austria in 1959.  He studied composition with G</w:t>
      </w:r>
      <w:r>
        <w:rPr>
          <w:rFonts w:hAnsi="Cambria" w:hint="default"/>
          <w:rtl w:val="0"/>
        </w:rPr>
        <w:t>ö</w:t>
      </w:r>
      <w:r>
        <w:rPr>
          <w:rFonts w:ascii="Cambria"/>
          <w:rtl w:val="0"/>
          <w:lang w:val="en-US"/>
        </w:rPr>
        <w:t>sta Neuwirth and Roman Haubenstock-Ramati in Graz and Vienna, and has lived in Berlin since 1982, working principally as a freelance musician.  Ablinger</w:t>
      </w:r>
      <w:r>
        <w:rPr>
          <w:rFonts w:hAnsi="Cambria" w:hint="default"/>
          <w:rtl w:val="0"/>
          <w:lang w:val="fr-FR"/>
        </w:rPr>
        <w:t>’</w:t>
      </w:r>
      <w:r>
        <w:rPr>
          <w:rFonts w:ascii="Cambria"/>
          <w:rtl w:val="0"/>
          <w:lang w:val="en-US"/>
        </w:rPr>
        <w:t>s work is difficult to summari</w:t>
      </w:r>
      <w:del w:id="12" w:date="2014-05-10T14:17:47Z" w:author="Sophie Pinkoski">
        <w:r>
          <w:rPr>
            <w:rFonts w:ascii="Cambria"/>
            <w:rtl w:val="0"/>
          </w:rPr>
          <w:delText>s</w:delText>
        </w:r>
      </w:del>
      <w:ins w:id="13" w:date="2014-05-10T14:17:47Z" w:author="Sophie Pinkoski">
        <w:r>
          <w:rPr>
            <w:rFonts w:ascii="Cambria"/>
            <w:rtl w:val="0"/>
            <w:lang w:val="en-US"/>
          </w:rPr>
          <w:t>z</w:t>
        </w:r>
      </w:ins>
      <w:r>
        <w:rPr>
          <w:rFonts w:ascii="Cambria"/>
          <w:rtl w:val="0"/>
          <w:lang w:val="en-US"/>
        </w:rPr>
        <w:t xml:space="preserve">e, as it spans a particularly wide range of materials and methods and media.  It is, however, consistently provocative and conceptually daring, and at its core the work is fundamentally about listening, and perhaps even more about </w:t>
      </w:r>
      <w:r>
        <w:rPr>
          <w:rFonts w:ascii="Cambria"/>
          <w:i w:val="1"/>
          <w:iCs w:val="1"/>
          <w:rtl w:val="0"/>
        </w:rPr>
        <w:t xml:space="preserve">how </w:t>
      </w:r>
      <w:r>
        <w:rPr>
          <w:rFonts w:ascii="Cambria"/>
          <w:rtl w:val="0"/>
          <w:lang w:val="en-US"/>
        </w:rPr>
        <w:t>we listen, about challenging the conventions of the perception of sound, and about questioning the procedures and practices and historical customs of European/Occidental music-making.  It is also true that Ablinger</w:t>
      </w:r>
      <w:r>
        <w:rPr>
          <w:rFonts w:hAnsi="Cambria" w:hint="default"/>
          <w:rtl w:val="0"/>
          <w:lang w:val="fr-FR"/>
        </w:rPr>
        <w:t>’</w:t>
      </w:r>
      <w:r>
        <w:rPr>
          <w:rFonts w:ascii="Cambria"/>
          <w:rtl w:val="0"/>
          <w:lang w:val="en-US"/>
        </w:rPr>
        <w:t xml:space="preserve">s materials tend to be, in their essential essence, quite simple </w:t>
      </w:r>
      <w:r>
        <w:rPr>
          <w:rFonts w:hAnsi="Cambria" w:hint="default"/>
          <w:rtl w:val="0"/>
        </w:rPr>
        <w:t xml:space="preserve">– </w:t>
      </w:r>
      <w:r>
        <w:rPr>
          <w:rFonts w:ascii="Cambria"/>
          <w:rtl w:val="0"/>
          <w:lang w:val="en-US"/>
        </w:rPr>
        <w:t xml:space="preserve">ascending or descending scales (indeed, generally </w:t>
      </w:r>
      <w:r>
        <w:rPr>
          <w:rFonts w:hAnsi="Cambria" w:hint="default"/>
          <w:rtl w:val="0"/>
        </w:rPr>
        <w:t>‘</w:t>
      </w:r>
      <w:r>
        <w:rPr>
          <w:rFonts w:ascii="Cambria"/>
          <w:rtl w:val="0"/>
          <w:lang w:val="en-US"/>
        </w:rPr>
        <w:t>white note</w:t>
      </w:r>
      <w:r>
        <w:rPr>
          <w:rFonts w:hAnsi="Cambria" w:hint="default"/>
          <w:rtl w:val="0"/>
          <w:lang w:val="fr-FR"/>
        </w:rPr>
        <w:t xml:space="preserve">’ </w:t>
      </w:r>
      <w:r>
        <w:rPr>
          <w:rFonts w:ascii="Cambria"/>
          <w:rtl w:val="0"/>
          <w:lang w:val="en-US"/>
        </w:rPr>
        <w:t>scales, a central thread in Ablinger</w:t>
      </w:r>
      <w:r>
        <w:rPr>
          <w:rFonts w:hAnsi="Cambria" w:hint="default"/>
          <w:rtl w:val="0"/>
          <w:lang w:val="fr-FR"/>
        </w:rPr>
        <w:t>’</w:t>
      </w:r>
      <w:r>
        <w:rPr>
          <w:rFonts w:ascii="Cambria"/>
          <w:rtl w:val="0"/>
          <w:lang w:val="en-US"/>
        </w:rPr>
        <w:t xml:space="preserve">s work since the early 1980s), noise, materials from nature (wind, water, sea shells), unedited field recordings, recordings of speech </w:t>
      </w:r>
      <w:r>
        <w:rPr>
          <w:rFonts w:hAnsi="Cambria" w:hint="default"/>
          <w:rtl w:val="0"/>
        </w:rPr>
        <w:t xml:space="preserve">– </w:t>
      </w:r>
      <w:r>
        <w:rPr>
          <w:rFonts w:ascii="Cambria"/>
          <w:rtl w:val="0"/>
          <w:lang w:val="en-US"/>
        </w:rPr>
        <w:t>but their application is often highly complex and often relies on innovative technological developments.</w:t>
      </w:r>
      <w:r>
        <w:rPr>
          <w:rFonts w:ascii="Cambria" w:cs="Cambria" w:hAnsi="Cambria" w:eastAsia="Cambria"/>
          <w:vertAlign w:val="superscript"/>
          <w:rtl w:val="0"/>
        </w:rPr>
        <w:footnoteReference w:id="4"/>
      </w:r>
    </w:p>
    <w:p>
      <w:pPr>
        <w:pStyle w:val="Body"/>
        <w:spacing w:before="240"/>
        <w:rPr>
          <w:rFonts w:ascii="Cambria" w:cs="Cambria" w:hAnsi="Cambria" w:eastAsia="Cambria"/>
        </w:rPr>
      </w:pPr>
      <w:r>
        <w:rPr>
          <w:rFonts w:ascii="Cambria"/>
          <w:rtl w:val="0"/>
          <w:lang w:val="en-US"/>
        </w:rPr>
        <w:t>His work has been organi</w:t>
      </w:r>
      <w:ins w:id="14" w:date="2014-05-10T14:18:54Z" w:author="Sophie Pinkoski">
        <w:r>
          <w:rPr>
            <w:rFonts w:ascii="Cambria"/>
            <w:rtl w:val="0"/>
            <w:lang w:val="en-US"/>
          </w:rPr>
          <w:t>z</w:t>
        </w:r>
      </w:ins>
      <w:del w:id="15" w:date="2014-05-10T14:18:53Z" w:author="Sophie Pinkoski">
        <w:r>
          <w:rPr>
            <w:rFonts w:ascii="Cambria"/>
            <w:rtl w:val="0"/>
          </w:rPr>
          <w:delText>s</w:delText>
        </w:r>
      </w:del>
      <w:r>
        <w:rPr>
          <w:rFonts w:ascii="Cambria"/>
          <w:rtl w:val="0"/>
          <w:lang w:val="en-US"/>
        </w:rPr>
        <w:t xml:space="preserve">ed into several strands of parallel investigation.  These strands are neither </w:t>
      </w:r>
      <w:del w:id="16" w:date="2014-05-10T14:19:07Z" w:author="Sophie Pinkoski">
        <w:r>
          <w:rPr>
            <w:rFonts w:hAnsi="Cambria" w:hint="default"/>
            <w:rtl w:val="0"/>
          </w:rPr>
          <w:delText>‘</w:delText>
        </w:r>
      </w:del>
      <w:r>
        <w:rPr>
          <w:rFonts w:ascii="Cambria"/>
          <w:rtl w:val="0"/>
        </w:rPr>
        <w:t>cycles</w:t>
      </w:r>
      <w:del w:id="17" w:date="2014-05-10T14:19:08Z" w:author="Sophie Pinkoski">
        <w:r>
          <w:rPr>
            <w:rFonts w:hAnsi="Cambria" w:hint="default"/>
            <w:rtl w:val="0"/>
            <w:lang w:val="fr-FR"/>
          </w:rPr>
          <w:delText>’</w:delText>
        </w:r>
      </w:del>
      <w:r>
        <w:rPr>
          <w:rFonts w:ascii="Cambria"/>
          <w:rtl w:val="0"/>
        </w:rPr>
        <w:t xml:space="preserve"> nor </w:t>
      </w:r>
      <w:del w:id="18" w:date="2014-05-10T14:19:09Z" w:author="Sophie Pinkoski">
        <w:r>
          <w:rPr>
            <w:rFonts w:hAnsi="Cambria" w:hint="default"/>
            <w:rtl w:val="0"/>
          </w:rPr>
          <w:delText>‘</w:delText>
        </w:r>
      </w:del>
      <w:r>
        <w:rPr>
          <w:rFonts w:ascii="Cambria"/>
          <w:rtl w:val="0"/>
          <w:lang w:val="en-US"/>
        </w:rPr>
        <w:t>collections</w:t>
      </w:r>
      <w:ins w:id="19" w:date="2014-05-10T14:19:11Z" w:author="Sophie Pinkoski">
        <w:r>
          <w:rPr>
            <w:rFonts w:ascii="Cambria"/>
            <w:rtl w:val="0"/>
            <w:lang w:val="en-US"/>
          </w:rPr>
          <w:t>,</w:t>
        </w:r>
      </w:ins>
      <w:del w:id="20" w:date="2014-05-10T14:19:11Z" w:author="Sophie Pinkoski">
        <w:r>
          <w:rPr>
            <w:rFonts w:hAnsi="Cambria" w:hint="default"/>
            <w:rtl w:val="0"/>
            <w:lang w:val="fr-FR"/>
          </w:rPr>
          <w:delText>’</w:delText>
        </w:r>
      </w:del>
      <w:del w:id="21" w:date="2014-05-10T14:19:11Z" w:author="Sophie Pinkoski">
        <w:r>
          <w:rPr>
            <w:rFonts w:ascii="Cambria"/>
            <w:rtl w:val="0"/>
          </w:rPr>
          <w:delText>,</w:delText>
        </w:r>
      </w:del>
      <w:r>
        <w:rPr>
          <w:rFonts w:ascii="Cambria"/>
          <w:rtl w:val="0"/>
          <w:lang w:val="en-US"/>
        </w:rPr>
        <w:t xml:space="preserve"> as such, but are instead defined primarily through a central question or a particular compositional or technical method (though in some cases the pieces do share some surface-level sonic characteristics as well).  The on-going </w:t>
      </w:r>
      <w:r>
        <w:rPr>
          <w:rFonts w:ascii="Cambria"/>
          <w:i w:val="1"/>
          <w:iCs w:val="1"/>
          <w:rtl w:val="0"/>
          <w:lang w:val="de-DE"/>
        </w:rPr>
        <w:t xml:space="preserve">Instrumente und Rauschen </w:t>
      </w:r>
      <w:r>
        <w:rPr>
          <w:rFonts w:ascii="Cambria"/>
          <w:rtl w:val="0"/>
          <w:lang w:val="en-US"/>
        </w:rPr>
        <w:t>series (</w:t>
      </w:r>
      <w:r>
        <w:rPr>
          <w:rFonts w:ascii="Cambria"/>
          <w:i w:val="1"/>
          <w:iCs w:val="1"/>
          <w:rtl w:val="0"/>
          <w:lang w:val="en-US"/>
        </w:rPr>
        <w:t>Instruments and Noise</w:t>
      </w:r>
      <w:r>
        <w:rPr>
          <w:rFonts w:ascii="Cambria"/>
          <w:rtl w:val="0"/>
          <w:lang w:val="en-US"/>
        </w:rPr>
        <w:t xml:space="preserve">, since 1995), for example, generally combines live instrumental material with recordings of coloured noise, often with the noise layer covering or at least obfuscating the contributions of the live instrumentalist.  The </w:t>
      </w:r>
      <w:r>
        <w:rPr>
          <w:rFonts w:ascii="Cambria"/>
          <w:i w:val="1"/>
          <w:iCs w:val="1"/>
          <w:rtl w:val="0"/>
        </w:rPr>
        <w:t>IEAOV</w:t>
      </w:r>
      <w:r>
        <w:rPr>
          <w:rFonts w:ascii="Cambria"/>
          <w:rtl w:val="0"/>
          <w:lang w:val="en-US"/>
        </w:rPr>
        <w:t xml:space="preserve"> series (</w:t>
      </w:r>
      <w:r>
        <w:rPr>
          <w:rFonts w:ascii="Cambria"/>
          <w:i w:val="1"/>
          <w:iCs w:val="1"/>
          <w:rtl w:val="0"/>
          <w:lang w:val="de-DE"/>
        </w:rPr>
        <w:t>Instrumente und ElektroAkustisch Ortsbezogene Verdichtung</w:t>
      </w:r>
      <w:r>
        <w:rPr>
          <w:rFonts w:ascii="Cambria"/>
          <w:rtl w:val="0"/>
          <w:lang w:val="en-US"/>
        </w:rPr>
        <w:t xml:space="preserve">, or </w:t>
      </w:r>
      <w:r>
        <w:rPr>
          <w:rFonts w:ascii="Cambria"/>
          <w:i w:val="1"/>
          <w:iCs w:val="1"/>
          <w:rtl w:val="0"/>
          <w:lang w:val="en-US"/>
        </w:rPr>
        <w:t xml:space="preserve">Instruments and Electro-Acoustic Site-specific Verticalisation, </w:t>
      </w:r>
      <w:r>
        <w:rPr>
          <w:rFonts w:ascii="Cambria"/>
          <w:rtl w:val="0"/>
          <w:lang w:val="en-US"/>
        </w:rPr>
        <w:t xml:space="preserve">1995-2001) involves a what Ablinger calls a </w:t>
      </w:r>
      <w:r>
        <w:rPr>
          <w:rFonts w:hAnsi="Cambria" w:hint="default"/>
          <w:rtl w:val="0"/>
        </w:rPr>
        <w:t>‘</w:t>
      </w:r>
      <w:r>
        <w:rPr>
          <w:rFonts w:ascii="Cambria"/>
          <w:rtl w:val="0"/>
          <w:lang w:val="fr-FR"/>
        </w:rPr>
        <w:t>condensation</w:t>
      </w:r>
      <w:r>
        <w:rPr>
          <w:rFonts w:hAnsi="Cambria" w:hint="default"/>
          <w:rtl w:val="0"/>
          <w:lang w:val="fr-FR"/>
        </w:rPr>
        <w:t xml:space="preserve">’ </w:t>
      </w:r>
      <w:r>
        <w:rPr>
          <w:rFonts w:ascii="Cambria"/>
          <w:rtl w:val="0"/>
          <w:lang w:val="en-US"/>
        </w:rPr>
        <w:t>of recorded sound, wherein materials played by acoustic instruments (often simple, sparse microtonal scales) are transformed and played back in real time by a computer programme that, in effect, turns the sounds on their side</w:t>
      </w:r>
      <w:ins w:id="22" w:date="2014-05-10T14:23:53Z" w:author="Sophie Pinkoski">
        <w:r>
          <w:rPr>
            <w:rFonts w:ascii="Cambria"/>
            <w:rtl w:val="0"/>
            <w:lang w:val="en-US"/>
          </w:rPr>
          <w:t>. T</w:t>
        </w:r>
      </w:ins>
      <w:del w:id="23" w:date="2014-05-10T14:23:54Z" w:author="Sophie Pinkoski">
        <w:r>
          <w:rPr>
            <w:rFonts w:ascii="Cambria"/>
            <w:rtl w:val="0"/>
          </w:rPr>
          <w:delText>, t</w:delText>
        </w:r>
      </w:del>
      <w:r>
        <w:rPr>
          <w:rFonts w:ascii="Cambria"/>
          <w:rtl w:val="0"/>
          <w:lang w:val="en-US"/>
        </w:rPr>
        <w:t>he previously sequential, temporal materials now heard as a static, coloured noise.</w:t>
      </w:r>
      <w:r>
        <w:rPr>
          <w:rFonts w:ascii="Cambria" w:cs="Cambria" w:hAnsi="Cambria" w:eastAsia="Cambria"/>
          <w:vertAlign w:val="superscript"/>
          <w:rtl w:val="0"/>
        </w:rPr>
        <w:footnoteReference w:id="5"/>
      </w:r>
      <w:r>
        <w:rPr>
          <w:rFonts w:ascii="Cambria"/>
          <w:rtl w:val="0"/>
          <w:lang w:val="en-US"/>
        </w:rPr>
        <w:t xml:space="preserve">  The </w:t>
      </w:r>
      <w:r>
        <w:rPr>
          <w:rFonts w:ascii="Cambria"/>
          <w:i w:val="1"/>
          <w:iCs w:val="1"/>
          <w:rtl w:val="0"/>
          <w:lang w:val="it-IT"/>
        </w:rPr>
        <w:t xml:space="preserve">Quadraturen </w:t>
      </w:r>
      <w:r>
        <w:rPr>
          <w:rFonts w:ascii="Cambria"/>
          <w:rtl w:val="0"/>
          <w:lang w:val="en-US"/>
        </w:rPr>
        <w:t>series (</w:t>
      </w:r>
      <w:r>
        <w:rPr>
          <w:rFonts w:ascii="Cambria"/>
          <w:i w:val="1"/>
          <w:iCs w:val="1"/>
          <w:rtl w:val="0"/>
          <w:lang w:val="it-IT"/>
        </w:rPr>
        <w:t xml:space="preserve">Squarings, </w:t>
      </w:r>
      <w:r>
        <w:rPr>
          <w:rFonts w:ascii="Cambria"/>
          <w:rtl w:val="0"/>
          <w:lang w:val="en-US"/>
        </w:rPr>
        <w:t xml:space="preserve">1995-2000, though new applications of the technology developed in </w:t>
      </w:r>
      <w:r>
        <w:rPr>
          <w:rFonts w:ascii="Cambria"/>
          <w:i w:val="1"/>
          <w:iCs w:val="1"/>
          <w:rtl w:val="0"/>
          <w:lang w:val="it-IT"/>
        </w:rPr>
        <w:t xml:space="preserve">Quadraturen III </w:t>
      </w:r>
      <w:r>
        <w:rPr>
          <w:rFonts w:ascii="Cambria"/>
          <w:rtl w:val="0"/>
          <w:lang w:val="en-US"/>
        </w:rPr>
        <w:t xml:space="preserve">are ongoing) explores audio </w:t>
      </w:r>
      <w:del w:id="24" w:date="2014-05-10T14:24:12Z" w:author="Sophie Pinkoski">
        <w:r>
          <w:rPr>
            <w:rFonts w:hAnsi="Cambria" w:hint="default"/>
            <w:rtl w:val="0"/>
          </w:rPr>
          <w:delText>‘</w:delText>
        </w:r>
      </w:del>
      <w:r>
        <w:rPr>
          <w:rFonts w:ascii="Cambria"/>
          <w:rtl w:val="0"/>
          <w:lang w:val="en-US"/>
        </w:rPr>
        <w:t>pixilation</w:t>
      </w:r>
      <w:del w:id="25" w:date="2014-05-10T14:24:14Z" w:author="Sophie Pinkoski">
        <w:r>
          <w:rPr>
            <w:rFonts w:hAnsi="Cambria" w:hint="default"/>
            <w:rtl w:val="0"/>
            <w:lang w:val="fr-FR"/>
          </w:rPr>
          <w:delText>’</w:delText>
        </w:r>
      </w:del>
      <w:r>
        <w:rPr>
          <w:rFonts w:ascii="Cambria"/>
          <w:rtl w:val="0"/>
          <w:lang w:val="en-US"/>
        </w:rPr>
        <w:t xml:space="preserve">, filtering (and, in the case of </w:t>
      </w:r>
      <w:r>
        <w:rPr>
          <w:rFonts w:ascii="Cambria"/>
          <w:i w:val="1"/>
          <w:iCs w:val="1"/>
          <w:rtl w:val="0"/>
          <w:lang w:val="it-IT"/>
        </w:rPr>
        <w:t>Quadraturen</w:t>
      </w:r>
      <w:r>
        <w:rPr>
          <w:rFonts w:ascii="Cambria"/>
          <w:rtl w:val="0"/>
        </w:rPr>
        <w:t xml:space="preserve"> </w:t>
      </w:r>
      <w:r>
        <w:rPr>
          <w:rFonts w:ascii="Cambria"/>
          <w:i w:val="1"/>
          <w:iCs w:val="1"/>
          <w:rtl w:val="0"/>
        </w:rPr>
        <w:t>III, IV</w:t>
      </w:r>
      <w:r>
        <w:rPr>
          <w:rFonts w:ascii="Cambria"/>
          <w:rtl w:val="0"/>
          <w:lang w:val="en-US"/>
        </w:rPr>
        <w:t xml:space="preserve">, and </w:t>
      </w:r>
      <w:r>
        <w:rPr>
          <w:rFonts w:ascii="Cambria"/>
          <w:i w:val="1"/>
          <w:iCs w:val="1"/>
          <w:rtl w:val="0"/>
        </w:rPr>
        <w:t>V</w:t>
      </w:r>
      <w:r>
        <w:rPr>
          <w:rFonts w:ascii="Cambria"/>
          <w:rtl w:val="0"/>
          <w:lang w:val="en-US"/>
        </w:rPr>
        <w:t>, transcribing for instruments) recordings of existing sound through variable width grids of frequency (pitch) and time, transforming, for example, field recordings of Berlin city soundscapes into a pulsing stack of orchestrated chords.</w:t>
      </w:r>
      <w:r>
        <w:rPr>
          <w:rFonts w:ascii="Cambria" w:cs="Cambria" w:hAnsi="Cambria" w:eastAsia="Cambria"/>
          <w:vertAlign w:val="superscript"/>
          <w:rtl w:val="0"/>
        </w:rPr>
        <w:footnoteReference w:id="6"/>
      </w:r>
      <w:r>
        <w:rPr>
          <w:rFonts w:ascii="Cambria"/>
          <w:rtl w:val="0"/>
        </w:rPr>
        <w:t xml:space="preserve">  </w:t>
      </w:r>
    </w:p>
    <w:p>
      <w:pPr>
        <w:pStyle w:val="Body"/>
        <w:spacing w:before="240"/>
        <w:rPr>
          <w:rFonts w:ascii="Cambria" w:cs="Cambria" w:hAnsi="Cambria" w:eastAsia="Cambria"/>
        </w:rPr>
      </w:pPr>
      <w:r>
        <w:rPr>
          <w:rFonts w:ascii="Cambria"/>
          <w:i w:val="1"/>
          <w:iCs w:val="1"/>
          <w:rtl w:val="0"/>
          <w:lang w:val="de-DE"/>
        </w:rPr>
        <w:t>Weiss/Weisslich</w:t>
      </w:r>
      <w:r>
        <w:rPr>
          <w:rFonts w:ascii="Cambria"/>
          <w:rtl w:val="0"/>
        </w:rPr>
        <w:t xml:space="preserve"> (</w:t>
      </w:r>
      <w:r>
        <w:rPr>
          <w:rFonts w:ascii="Cambria"/>
          <w:i w:val="1"/>
          <w:iCs w:val="1"/>
          <w:rtl w:val="0"/>
        </w:rPr>
        <w:t xml:space="preserve">White/Whiteish, </w:t>
      </w:r>
      <w:r>
        <w:rPr>
          <w:rFonts w:ascii="Cambria"/>
          <w:rtl w:val="0"/>
          <w:lang w:val="en-US"/>
        </w:rPr>
        <w:t>1980-99, though further reali</w:t>
      </w:r>
      <w:ins w:id="26" w:date="2014-05-10T14:24:52Z" w:author="Sophie Pinkoski">
        <w:r>
          <w:rPr>
            <w:rFonts w:ascii="Cambria"/>
            <w:rtl w:val="0"/>
            <w:lang w:val="en-US"/>
          </w:rPr>
          <w:t>z</w:t>
        </w:r>
      </w:ins>
      <w:del w:id="27" w:date="2014-05-10T14:24:52Z" w:author="Sophie Pinkoski">
        <w:r>
          <w:rPr>
            <w:rFonts w:ascii="Cambria"/>
            <w:rtl w:val="0"/>
          </w:rPr>
          <w:delText>s</w:delText>
        </w:r>
      </w:del>
      <w:r>
        <w:rPr>
          <w:rFonts w:ascii="Cambria"/>
          <w:rtl w:val="0"/>
          <w:lang w:val="en-US"/>
        </w:rPr>
        <w:t>ations/manifestations continue through 2011) is perhaps the most sprawling of Ablinger</w:t>
      </w:r>
      <w:r>
        <w:rPr>
          <w:rFonts w:hAnsi="Cambria" w:hint="default"/>
          <w:rtl w:val="0"/>
          <w:lang w:val="fr-FR"/>
        </w:rPr>
        <w:t>’</w:t>
      </w:r>
      <w:r>
        <w:rPr>
          <w:rFonts w:ascii="Cambria"/>
          <w:rtl w:val="0"/>
          <w:lang w:val="en-US"/>
        </w:rPr>
        <w:t>s series.  The works are composed for, among other things</w:t>
      </w:r>
      <w:ins w:id="28" w:date="2014-05-10T14:27:06Z" w:author="Sophie Pinkoski">
        <w:r>
          <w:rPr>
            <w:rFonts w:ascii="Cambria"/>
            <w:rtl w:val="0"/>
            <w:lang w:val="en-US"/>
          </w:rPr>
          <w:t>,</w:t>
        </w:r>
      </w:ins>
      <w:del w:id="29" w:date="2014-05-10T14:27:00Z" w:author="Sophie Pinkoski">
        <w:r>
          <w:rPr>
            <w:rFonts w:ascii="Cambria"/>
            <w:rtl w:val="0"/>
          </w:rPr>
          <w:delText>:</w:delText>
        </w:r>
      </w:del>
      <w:r>
        <w:rPr>
          <w:rFonts w:ascii="Cambria"/>
          <w:rtl w:val="0"/>
        </w:rPr>
        <w:t xml:space="preserve">  </w:t>
      </w:r>
      <w:ins w:id="30" w:date="2014-05-10T14:26:39Z" w:author="Sophie Pinkoski">
        <w:r>
          <w:rPr>
            <w:rFonts w:hAnsi="Cambria" w:hint="default"/>
            <w:rtl w:val="0"/>
            <w:lang w:val="en-US"/>
          </w:rPr>
          <w:t>“</w:t>
        </w:r>
      </w:ins>
      <w:del w:id="31" w:date="2014-05-10T14:26:38Z" w:author="Sophie Pinkoski">
        <w:r>
          <w:rPr>
            <w:rFonts w:hAnsi="Cambria" w:hint="default"/>
            <w:rtl w:val="0"/>
          </w:rPr>
          <w:delText>‘</w:delText>
        </w:r>
      </w:del>
      <w:r>
        <w:rPr>
          <w:rFonts w:ascii="Cambria"/>
          <w:rtl w:val="0"/>
          <w:lang w:val="en-US"/>
        </w:rPr>
        <w:t>noise receiver</w:t>
      </w:r>
      <w:ins w:id="32" w:date="2014-05-10T14:27:43Z" w:author="Sophie Pinkoski">
        <w:r>
          <w:rPr>
            <w:rFonts w:ascii="Cambria"/>
            <w:rtl w:val="0"/>
            <w:lang w:val="en-US"/>
          </w:rPr>
          <w:t>:</w:t>
        </w:r>
      </w:ins>
      <w:del w:id="33" w:date="2014-05-10T14:27:41Z" w:author="Sophie Pinkoski">
        <w:r>
          <w:rPr>
            <w:rFonts w:ascii="Cambria"/>
            <w:rtl w:val="0"/>
          </w:rPr>
          <w:delText>;</w:delText>
        </w:r>
      </w:del>
      <w:r>
        <w:rPr>
          <w:rFonts w:ascii="Cambria"/>
          <w:rtl w:val="0"/>
          <w:lang w:val="en-US"/>
        </w:rPr>
        <w:t xml:space="preserve"> e.g. a radio between 2 stations, or tv without antenna; - as a fact, installation, or performance</w:t>
      </w:r>
      <w:ins w:id="34" w:date="2014-05-10T14:26:44Z" w:author="Sophie Pinkoski">
        <w:r>
          <w:rPr>
            <w:rFonts w:hAnsi="Cambria" w:hint="default"/>
            <w:rtl w:val="0"/>
            <w:lang w:val="en-US"/>
          </w:rPr>
          <w:t>”</w:t>
        </w:r>
      </w:ins>
      <w:del w:id="35" w:date="2014-05-10T14:26:43Z" w:author="Sophie Pinkoski">
        <w:r>
          <w:rPr>
            <w:rFonts w:hAnsi="Cambria" w:hint="default"/>
            <w:rtl w:val="0"/>
            <w:lang w:val="fr-FR"/>
          </w:rPr>
          <w:delText>’</w:delText>
        </w:r>
      </w:del>
      <w:r>
        <w:rPr>
          <w:rFonts w:ascii="Cambria"/>
          <w:rtl w:val="0"/>
          <w:lang w:val="en-US"/>
        </w:rPr>
        <w:t>; snail shells</w:t>
      </w:r>
      <w:ins w:id="36" w:date="2014-05-10T14:27:38Z" w:author="Sophie Pinkoski">
        <w:r>
          <w:rPr>
            <w:rFonts w:ascii="Cambria"/>
            <w:rtl w:val="0"/>
            <w:lang w:val="en-US"/>
          </w:rPr>
          <w:t>:</w:t>
        </w:r>
      </w:ins>
      <w:del w:id="37" w:date="2014-05-10T14:27:18Z" w:author="Sophie Pinkoski">
        <w:r>
          <w:rPr>
            <w:rFonts w:ascii="Cambria"/>
            <w:rtl w:val="0"/>
          </w:rPr>
          <w:delText>;</w:delText>
        </w:r>
      </w:del>
      <w:r>
        <w:rPr>
          <w:rFonts w:ascii="Cambria"/>
          <w:rtl w:val="0"/>
        </w:rPr>
        <w:t xml:space="preserve"> </w:t>
      </w:r>
      <w:ins w:id="38" w:date="2014-05-10T14:26:49Z" w:author="Sophie Pinkoski">
        <w:r>
          <w:rPr>
            <w:rFonts w:hAnsi="Cambria" w:hint="default"/>
            <w:rtl w:val="0"/>
            <w:lang w:val="en-US"/>
          </w:rPr>
          <w:t>“</w:t>
        </w:r>
      </w:ins>
      <w:del w:id="39" w:date="2014-05-10T14:26:49Z" w:author="Sophie Pinkoski">
        <w:r>
          <w:rPr>
            <w:rFonts w:hAnsi="Cambria" w:hint="default"/>
            <w:rtl w:val="0"/>
          </w:rPr>
          <w:delText>‘</w:delText>
        </w:r>
      </w:del>
      <w:r>
        <w:rPr>
          <w:rFonts w:ascii="Cambria"/>
          <w:rtl w:val="0"/>
          <w:lang w:val="en-US"/>
        </w:rPr>
        <w:t xml:space="preserve">recordings of ground noise in </w:t>
      </w:r>
      <w:del w:id="40" w:date="2014-05-10T14:28:53Z" w:author="Sophie Pinkoski">
        <w:r>
          <w:rPr>
            <w:rFonts w:ascii="Cambria"/>
            <w:rtl w:val="0"/>
          </w:rPr>
          <w:delText xml:space="preserve">18 </w:delText>
        </w:r>
      </w:del>
      <w:ins w:id="41" w:date="2014-05-10T14:28:54Z" w:author="Sophie Pinkoski">
        <w:r>
          <w:rPr>
            <w:rFonts w:ascii="Cambria"/>
            <w:rtl w:val="0"/>
            <w:lang w:val="en-US"/>
          </w:rPr>
          <w:t xml:space="preserve"> eighteen </w:t>
        </w:r>
      </w:ins>
      <w:r>
        <w:rPr>
          <w:rFonts w:ascii="Cambria"/>
          <w:rtl w:val="0"/>
          <w:lang w:val="en-US"/>
        </w:rPr>
        <w:t>different Brandenburg churches</w:t>
      </w:r>
      <w:ins w:id="42" w:date="2014-05-10T14:27:32Z" w:author="Sophie Pinkoski">
        <w:r>
          <w:rPr>
            <w:rFonts w:hAnsi="Cambria" w:hint="default"/>
            <w:rtl w:val="0"/>
            <w:lang w:val="en-US"/>
          </w:rPr>
          <w:t>”</w:t>
        </w:r>
      </w:ins>
      <w:del w:id="43" w:date="2014-05-10T14:27:31Z" w:author="Sophie Pinkoski">
        <w:r>
          <w:rPr>
            <w:rFonts w:hAnsi="Cambria" w:hint="default"/>
            <w:rtl w:val="0"/>
            <w:lang w:val="fr-FR"/>
          </w:rPr>
          <w:delText>’</w:delText>
        </w:r>
      </w:del>
      <w:r>
        <w:rPr>
          <w:rFonts w:ascii="Cambria"/>
          <w:rtl w:val="0"/>
          <w:lang w:val="en-US"/>
        </w:rPr>
        <w:t xml:space="preserve">; a sequence of rooms, </w:t>
      </w:r>
      <w:ins w:id="44" w:date="2014-05-10T14:27:57Z" w:author="Sophie Pinkoski">
        <w:r>
          <w:rPr>
            <w:rFonts w:hAnsi="Cambria" w:hint="default"/>
            <w:rtl w:val="0"/>
            <w:lang w:val="en-US"/>
          </w:rPr>
          <w:t>“</w:t>
        </w:r>
      </w:ins>
      <w:del w:id="45" w:date="2014-05-10T14:27:56Z" w:author="Sophie Pinkoski">
        <w:r>
          <w:rPr>
            <w:rFonts w:hAnsi="Cambria" w:hint="default"/>
            <w:rtl w:val="0"/>
          </w:rPr>
          <w:delText>‘</w:delText>
        </w:r>
      </w:del>
      <w:r>
        <w:rPr>
          <w:rFonts w:ascii="Cambria"/>
          <w:rtl w:val="0"/>
          <w:lang w:val="en-US"/>
        </w:rPr>
        <w:t>each room covered/lined with a different resonant material, e.g. wood, stone, glass, metal, paper, carpet</w:t>
      </w:r>
      <w:ins w:id="46" w:date="2014-05-10T14:28:02Z" w:author="Sophie Pinkoski">
        <w:r>
          <w:rPr>
            <w:rFonts w:hAnsi="Cambria" w:hint="default"/>
            <w:rtl w:val="0"/>
            <w:lang w:val="en-US"/>
          </w:rPr>
          <w:t>”</w:t>
        </w:r>
      </w:ins>
      <w:del w:id="47" w:date="2014-05-10T14:28:01Z" w:author="Sophie Pinkoski">
        <w:r>
          <w:rPr>
            <w:rFonts w:hAnsi="Cambria" w:hint="default"/>
            <w:rtl w:val="0"/>
            <w:lang w:val="fr-FR"/>
          </w:rPr>
          <w:delText>’</w:delText>
        </w:r>
      </w:del>
      <w:r>
        <w:rPr>
          <w:rFonts w:ascii="Cambria"/>
          <w:rtl w:val="0"/>
        </w:rPr>
        <w:t xml:space="preserve">; </w:t>
      </w:r>
      <w:ins w:id="48" w:date="2014-05-10T14:28:04Z" w:author="Sophie Pinkoski">
        <w:r>
          <w:rPr>
            <w:rFonts w:hAnsi="Cambria" w:hint="default"/>
            <w:rtl w:val="0"/>
            <w:lang w:val="en-US"/>
          </w:rPr>
          <w:t>“</w:t>
        </w:r>
      </w:ins>
      <w:del w:id="49" w:date="2014-05-10T14:28:03Z" w:author="Sophie Pinkoski">
        <w:r>
          <w:rPr>
            <w:rFonts w:hAnsi="Cambria" w:hint="default"/>
            <w:rtl w:val="0"/>
          </w:rPr>
          <w:delText>‘</w:delText>
        </w:r>
      </w:del>
      <w:r>
        <w:rPr>
          <w:rFonts w:ascii="Cambria"/>
          <w:rtl w:val="0"/>
          <w:lang w:val="en-US"/>
        </w:rPr>
        <w:t>the symphonies of Haydn, Mozart, Beethoven, Schubert, Bruckner, and Mahler compressed into four minutes</w:t>
      </w:r>
      <w:ins w:id="50" w:date="2014-05-10T14:28:11Z" w:author="Sophie Pinkoski">
        <w:r>
          <w:rPr>
            <w:rFonts w:hAnsi="Cambria" w:hint="default"/>
            <w:rtl w:val="0"/>
            <w:lang w:val="en-US"/>
          </w:rPr>
          <w:t>”</w:t>
        </w:r>
      </w:ins>
      <w:del w:id="51" w:date="2014-05-10T14:28:10Z" w:author="Sophie Pinkoski">
        <w:r>
          <w:rPr>
            <w:rFonts w:hAnsi="Cambria" w:hint="default"/>
            <w:rtl w:val="0"/>
            <w:lang w:val="fr-FR"/>
          </w:rPr>
          <w:delText>’</w:delText>
        </w:r>
      </w:del>
      <w:r>
        <w:rPr>
          <w:rFonts w:ascii="Cambria"/>
          <w:rtl w:val="0"/>
          <w:lang w:val="en-US"/>
        </w:rPr>
        <w:t xml:space="preserve">; earplugs; </w:t>
      </w:r>
      <w:ins w:id="52" w:date="2014-05-10T14:28:14Z" w:author="Sophie Pinkoski">
        <w:r>
          <w:rPr>
            <w:rFonts w:hAnsi="Cambria" w:hint="default"/>
            <w:rtl w:val="0"/>
            <w:lang w:val="en-US"/>
          </w:rPr>
          <w:t>“</w:t>
        </w:r>
      </w:ins>
      <w:del w:id="53" w:date="2014-05-10T14:28:14Z" w:author="Sophie Pinkoski">
        <w:r>
          <w:rPr>
            <w:rFonts w:hAnsi="Cambria" w:hint="default"/>
            <w:rtl w:val="0"/>
          </w:rPr>
          <w:delText>‘</w:delText>
        </w:r>
      </w:del>
      <w:r>
        <w:rPr>
          <w:rFonts w:ascii="Cambria"/>
          <w:rtl w:val="0"/>
          <w:lang w:val="en-US"/>
        </w:rPr>
        <w:t>six chairs in a wintery field</w:t>
      </w:r>
      <w:ins w:id="54" w:date="2014-05-10T14:28:17Z" w:author="Sophie Pinkoski">
        <w:r>
          <w:rPr>
            <w:rFonts w:hAnsi="Cambria" w:hint="default"/>
            <w:rtl w:val="0"/>
            <w:lang w:val="en-US"/>
          </w:rPr>
          <w:t>”</w:t>
        </w:r>
      </w:ins>
      <w:del w:id="55" w:date="2014-05-10T14:28:16Z" w:author="Sophie Pinkoski">
        <w:r>
          <w:rPr>
            <w:rFonts w:hAnsi="Cambria" w:hint="default"/>
            <w:rtl w:val="0"/>
            <w:lang w:val="fr-FR"/>
          </w:rPr>
          <w:delText>’</w:delText>
        </w:r>
      </w:del>
      <w:r>
        <w:rPr>
          <w:rFonts w:ascii="Cambria"/>
          <w:rtl w:val="0"/>
          <w:lang w:val="en-US"/>
        </w:rPr>
        <w:t>; tunnels and passageways; white linen sheets; and indeed</w:t>
      </w:r>
      <w:ins w:id="56" w:date="2014-05-10T14:28:29Z" w:author="Sophie Pinkoski">
        <w:r>
          <w:rPr>
            <w:rFonts w:ascii="Cambria"/>
            <w:rtl w:val="0"/>
            <w:lang w:val="en-US"/>
          </w:rPr>
          <w:t>,</w:t>
        </w:r>
      </w:ins>
      <w:r>
        <w:rPr>
          <w:rFonts w:ascii="Cambria"/>
          <w:rtl w:val="0"/>
          <w:lang w:val="en-US"/>
        </w:rPr>
        <w:t xml:space="preserve"> pieces for much more conventional instruments, including solo piano, small ensemble, etc.  The series involves concert pieces, installations, sound sculptures, and a range of conceptual works (fourteen of the works </w:t>
      </w:r>
      <w:ins w:id="57" w:date="2014-05-10T14:29:03Z" w:author="Sophie Pinkoski">
        <w:r>
          <w:rPr>
            <w:rFonts w:hAnsi="Cambria" w:hint="default"/>
            <w:rtl w:val="0"/>
            <w:lang w:val="en-US"/>
          </w:rPr>
          <w:t>“</w:t>
        </w:r>
      </w:ins>
      <w:del w:id="58" w:date="2014-05-10T14:29:03Z" w:author="Sophie Pinkoski">
        <w:r>
          <w:rPr>
            <w:rFonts w:hAnsi="Cambria" w:hint="default"/>
            <w:rtl w:val="0"/>
          </w:rPr>
          <w:delText>‘</w:delText>
        </w:r>
      </w:del>
      <w:r>
        <w:rPr>
          <w:rFonts w:ascii="Cambria"/>
          <w:rtl w:val="0"/>
          <w:lang w:val="en-US"/>
        </w:rPr>
        <w:t>exist only in their titles</w:t>
      </w:r>
      <w:ins w:id="59" w:date="2014-05-10T14:29:11Z" w:author="Sophie Pinkoski">
        <w:r>
          <w:rPr>
            <w:rFonts w:hAnsi="Cambria" w:hint="default"/>
            <w:rtl w:val="0"/>
            <w:lang w:val="en-US"/>
          </w:rPr>
          <w:t>”</w:t>
        </w:r>
      </w:ins>
      <w:del w:id="60" w:date="2014-05-10T14:29:11Z" w:author="Sophie Pinkoski">
        <w:r>
          <w:rPr>
            <w:rFonts w:hAnsi="Cambria" w:hint="default"/>
            <w:rtl w:val="0"/>
            <w:lang w:val="fr-FR"/>
          </w:rPr>
          <w:delText>’</w:delText>
        </w:r>
      </w:del>
      <w:r>
        <w:rPr>
          <w:rFonts w:ascii="Cambria" w:cs="Cambria" w:hAnsi="Cambria" w:eastAsia="Cambria"/>
          <w:vertAlign w:val="superscript"/>
          <w:rtl w:val="0"/>
        </w:rPr>
        <w:footnoteReference w:id="7"/>
      </w:r>
      <w:r>
        <w:rPr>
          <w:rFonts w:ascii="Cambria"/>
          <w:rtl w:val="0"/>
          <w:lang w:val="en-US"/>
        </w:rPr>
        <w:t>), and perhaps best encompass the range of Ablinger</w:t>
      </w:r>
      <w:r>
        <w:rPr>
          <w:rFonts w:hAnsi="Cambria" w:hint="default"/>
          <w:rtl w:val="0"/>
          <w:lang w:val="fr-FR"/>
        </w:rPr>
        <w:t>’</w:t>
      </w:r>
      <w:r>
        <w:rPr>
          <w:rFonts w:ascii="Cambria"/>
          <w:rtl w:val="0"/>
          <w:lang w:val="en-US"/>
        </w:rPr>
        <w:t>s investigations and activities as a composer.</w:t>
      </w:r>
    </w:p>
    <w:p>
      <w:pPr>
        <w:pStyle w:val="Body"/>
        <w:spacing w:before="240"/>
        <w:rPr>
          <w:rFonts w:ascii="Cambria" w:cs="Cambria" w:hAnsi="Cambria" w:eastAsia="Cambria"/>
        </w:rPr>
      </w:pPr>
      <w:r>
        <w:rPr>
          <w:rFonts w:ascii="Cambria"/>
          <w:rtl w:val="0"/>
          <w:lang w:val="en-US"/>
        </w:rPr>
        <w:t xml:space="preserve">In each case, what unifies these disparate investigations is a focus on music </w:t>
      </w:r>
      <w:del w:id="61" w:date="2014-05-10T14:29:53Z" w:author="Sophie Pinkoski">
        <w:r>
          <w:rPr>
            <w:rFonts w:hAnsi="Cambria" w:hint="default"/>
            <w:rtl w:val="0"/>
          </w:rPr>
          <w:delText xml:space="preserve">– </w:delText>
        </w:r>
      </w:del>
      <w:ins w:id="62" w:date="2014-05-10T14:29:54Z" w:author="Sophie Pinkoski">
        <w:r>
          <w:rPr>
            <w:rFonts w:hAnsi="Cambria" w:hint="default"/>
            <w:rtl w:val="0"/>
            <w:lang w:val="en-US"/>
          </w:rPr>
          <w:t>—</w:t>
        </w:r>
      </w:ins>
      <w:r>
        <w:rPr>
          <w:rFonts w:ascii="Cambria"/>
          <w:rtl w:val="0"/>
          <w:lang w:val="en-US"/>
        </w:rPr>
        <w:t>and even sound in a more abstract way</w:t>
      </w:r>
      <w:del w:id="63" w:date="2014-05-10T14:29:58Z" w:author="Sophie Pinkoski">
        <w:r>
          <w:rPr>
            <w:rFonts w:hAnsi="Cambria" w:hint="default"/>
            <w:rtl w:val="0"/>
          </w:rPr>
          <w:delText xml:space="preserve"> – </w:delText>
        </w:r>
      </w:del>
      <w:ins w:id="64" w:date="2014-05-10T14:29:58Z" w:author="Sophie Pinkoski">
        <w:r>
          <w:rPr>
            <w:rFonts w:hAnsi="Cambria" w:hint="default"/>
            <w:rtl w:val="0"/>
            <w:lang w:val="en-US"/>
          </w:rPr>
          <w:t>—</w:t>
        </w:r>
      </w:ins>
      <w:r>
        <w:rPr>
          <w:rFonts w:ascii="Cambria"/>
          <w:rtl w:val="0"/>
          <w:lang w:val="en-US"/>
        </w:rPr>
        <w:t xml:space="preserve">as a fundamentally perceptual phenomenon.  That is, despite its physical, acoustical realities, </w:t>
      </w:r>
      <w:del w:id="65" w:date="2014-05-10T14:30:12Z" w:author="Sophie Pinkoski">
        <w:r>
          <w:rPr>
            <w:rFonts w:hAnsi="Cambria" w:hint="default"/>
            <w:rtl w:val="0"/>
          </w:rPr>
          <w:delText>‘</w:delText>
        </w:r>
      </w:del>
      <w:r>
        <w:rPr>
          <w:rFonts w:ascii="Cambria"/>
          <w:rtl w:val="0"/>
          <w:lang w:val="en-US"/>
        </w:rPr>
        <w:t>sound</w:t>
      </w:r>
      <w:del w:id="66" w:date="2014-05-10T14:30:14Z" w:author="Sophie Pinkoski">
        <w:r>
          <w:rPr>
            <w:rFonts w:hAnsi="Cambria" w:hint="default"/>
            <w:rtl w:val="0"/>
            <w:lang w:val="fr-FR"/>
          </w:rPr>
          <w:delText>’</w:delText>
        </w:r>
      </w:del>
      <w:r>
        <w:rPr>
          <w:rFonts w:ascii="Cambria"/>
          <w:rtl w:val="0"/>
          <w:lang w:val="en-US"/>
        </w:rPr>
        <w:t xml:space="preserve"> is something that happens in the brain. Ablinger</w:t>
      </w:r>
      <w:r>
        <w:rPr>
          <w:rFonts w:hAnsi="Cambria" w:hint="default"/>
          <w:rtl w:val="0"/>
          <w:lang w:val="fr-FR"/>
        </w:rPr>
        <w:t>’</w:t>
      </w:r>
      <w:r>
        <w:rPr>
          <w:rFonts w:ascii="Cambria"/>
          <w:rtl w:val="0"/>
          <w:lang w:val="en-US"/>
        </w:rPr>
        <w:t xml:space="preserve">s work is about making listeners actively aware of that phenomenon, foregrounding the </w:t>
      </w:r>
      <w:ins w:id="67" w:date="2014-05-10T14:30:23Z" w:author="Sophie Pinkoski">
        <w:r>
          <w:rPr>
            <w:rFonts w:hAnsi="Cambria" w:hint="default"/>
            <w:rtl w:val="0"/>
            <w:lang w:val="en-US"/>
          </w:rPr>
          <w:t>“</w:t>
        </w:r>
      </w:ins>
      <w:del w:id="68" w:date="2014-05-10T14:30:22Z" w:author="Sophie Pinkoski">
        <w:r>
          <w:rPr>
            <w:rFonts w:hAnsi="Cambria" w:hint="default"/>
            <w:rtl w:val="0"/>
          </w:rPr>
          <w:delText>‘</w:delText>
        </w:r>
      </w:del>
      <w:r>
        <w:rPr>
          <w:rFonts w:ascii="Cambria"/>
          <w:rtl w:val="0"/>
          <w:lang w:val="en-US"/>
        </w:rPr>
        <w:t>act of listening</w:t>
      </w:r>
      <w:ins w:id="69" w:date="2014-05-10T14:30:27Z" w:author="Sophie Pinkoski">
        <w:r>
          <w:rPr>
            <w:rFonts w:ascii="Cambria"/>
            <w:rtl w:val="0"/>
            <w:lang w:val="en-US"/>
          </w:rPr>
          <w:t>,</w:t>
        </w:r>
      </w:ins>
      <w:ins w:id="70" w:date="2014-05-10T14:30:27Z" w:author="Sophie Pinkoski">
        <w:r>
          <w:rPr>
            <w:rFonts w:hAnsi="Cambria" w:hint="default"/>
            <w:rtl w:val="0"/>
            <w:lang w:val="en-US"/>
          </w:rPr>
          <w:t>”</w:t>
        </w:r>
      </w:ins>
      <w:del w:id="71" w:date="2014-05-10T14:30:26Z" w:author="Sophie Pinkoski">
        <w:r>
          <w:rPr>
            <w:rFonts w:hAnsi="Cambria" w:hint="default"/>
            <w:rtl w:val="0"/>
            <w:lang w:val="fr-FR"/>
          </w:rPr>
          <w:delText>’</w:delText>
        </w:r>
      </w:del>
      <w:del w:id="72" w:date="2014-05-10T14:30:26Z" w:author="Sophie Pinkoski">
        <w:r>
          <w:rPr>
            <w:rFonts w:ascii="Cambria"/>
            <w:rtl w:val="0"/>
          </w:rPr>
          <w:delText>,</w:delText>
        </w:r>
      </w:del>
      <w:r>
        <w:rPr>
          <w:rFonts w:ascii="Cambria"/>
          <w:rtl w:val="0"/>
          <w:lang w:val="en-US"/>
        </w:rPr>
        <w:t xml:space="preserve"> and indeed even the much more neutral </w:t>
      </w:r>
      <w:ins w:id="73" w:date="2014-05-10T14:30:32Z" w:author="Sophie Pinkoski">
        <w:r>
          <w:rPr>
            <w:rFonts w:hAnsi="Cambria" w:hint="default"/>
            <w:rtl w:val="0"/>
            <w:lang w:val="en-US"/>
          </w:rPr>
          <w:t>“</w:t>
        </w:r>
      </w:ins>
      <w:del w:id="74" w:date="2014-05-10T14:30:31Z" w:author="Sophie Pinkoski">
        <w:r>
          <w:rPr>
            <w:rFonts w:hAnsi="Cambria" w:hint="default"/>
            <w:rtl w:val="0"/>
          </w:rPr>
          <w:delText>‘</w:delText>
        </w:r>
      </w:del>
      <w:r>
        <w:rPr>
          <w:rFonts w:ascii="Cambria"/>
          <w:rtl w:val="0"/>
          <w:lang w:val="en-US"/>
        </w:rPr>
        <w:t>act of hearing</w:t>
      </w:r>
      <w:del w:id="75" w:date="2014-05-10T14:30:34Z" w:author="Sophie Pinkoski">
        <w:r>
          <w:rPr>
            <w:rFonts w:hAnsi="Cambria" w:hint="default"/>
            <w:rtl w:val="0"/>
            <w:lang w:val="fr-FR"/>
          </w:rPr>
          <w:delText>’</w:delText>
        </w:r>
      </w:del>
      <w:r>
        <w:rPr>
          <w:rFonts w:ascii="Cambria"/>
          <w:rtl w:val="0"/>
        </w:rPr>
        <w:t>.</w:t>
      </w:r>
      <w:ins w:id="76" w:date="2014-05-10T14:30:35Z" w:author="Sophie Pinkoski">
        <w:r>
          <w:rPr>
            <w:rFonts w:hAnsi="Cambria" w:hint="default"/>
            <w:rtl w:val="0"/>
            <w:lang w:val="en-US"/>
          </w:rPr>
          <w:t>”</w:t>
        </w:r>
      </w:ins>
      <w:r>
        <w:rPr>
          <w:rFonts w:ascii="Cambria"/>
          <w:rtl w:val="0"/>
        </w:rPr>
        <w:t xml:space="preserve"> Ablinger</w:t>
      </w:r>
      <w:r>
        <w:rPr>
          <w:rFonts w:hAnsi="Cambria" w:hint="default"/>
          <w:rtl w:val="0"/>
          <w:lang w:val="fr-FR"/>
        </w:rPr>
        <w:t>’</w:t>
      </w:r>
      <w:r>
        <w:rPr>
          <w:rFonts w:ascii="Cambria"/>
          <w:rtl w:val="0"/>
          <w:lang w:val="en-US"/>
        </w:rPr>
        <w:t xml:space="preserve">s use of noise, </w:t>
      </w:r>
      <w:r>
        <w:rPr>
          <w:rFonts w:ascii="Cambria"/>
          <w:i w:val="1"/>
          <w:iCs w:val="1"/>
          <w:rtl w:val="0"/>
          <w:lang w:val="de-DE"/>
        </w:rPr>
        <w:t>das Rauschen</w:t>
      </w:r>
      <w:r>
        <w:rPr>
          <w:rFonts w:ascii="Cambria"/>
          <w:rtl w:val="0"/>
          <w:lang w:val="en-US"/>
        </w:rPr>
        <w:t xml:space="preserve">, is central to this foregrounding. As Evan Johnson writes, </w:t>
      </w:r>
      <w:ins w:id="77" w:date="2014-05-10T14:30:48Z" w:author="Sophie Pinkoski">
        <w:r>
          <w:rPr>
            <w:rFonts w:hAnsi="Cambria" w:hint="default"/>
            <w:rtl w:val="0"/>
            <w:lang w:val="en-US"/>
          </w:rPr>
          <w:t>“</w:t>
        </w:r>
      </w:ins>
      <w:del w:id="78" w:date="2014-05-10T14:30:47Z" w:author="Sophie Pinkoski">
        <w:r>
          <w:rPr>
            <w:rFonts w:hAnsi="Cambria" w:hint="default"/>
            <w:rtl w:val="0"/>
          </w:rPr>
          <w:delText>‘</w:delText>
        </w:r>
      </w:del>
      <w:r>
        <w:rPr>
          <w:rFonts w:ascii="Cambria"/>
          <w:rtl w:val="0"/>
          <w:lang w:val="en-US"/>
        </w:rPr>
        <w:t>to hear Rauschen is not to listen to music at all, but, in Ablinger</w:t>
      </w:r>
      <w:r>
        <w:rPr>
          <w:rFonts w:hAnsi="Cambria" w:hint="default"/>
          <w:rtl w:val="0"/>
          <w:lang w:val="fr-FR"/>
        </w:rPr>
        <w:t>’</w:t>
      </w:r>
      <w:r>
        <w:rPr>
          <w:rFonts w:ascii="Cambria"/>
          <w:rtl w:val="0"/>
          <w:lang w:val="nl-NL"/>
        </w:rPr>
        <w:t xml:space="preserve">s words, to </w:t>
      </w:r>
      <w:ins w:id="79" w:date="2014-05-10T14:30:53Z" w:author="Sophie Pinkoski">
        <w:r>
          <w:rPr>
            <w:rFonts w:hAnsi="Cambria" w:hint="default"/>
            <w:rtl w:val="0"/>
            <w:lang w:val="en-US"/>
          </w:rPr>
          <w:t>‘</w:t>
        </w:r>
      </w:ins>
      <w:del w:id="80" w:date="2014-05-10T14:30:52Z" w:author="Sophie Pinkoski">
        <w:r>
          <w:rPr>
            <w:rFonts w:hAnsi="Cambria" w:hint="default"/>
            <w:rtl w:val="0"/>
          </w:rPr>
          <w:delText>“</w:delText>
        </w:r>
      </w:del>
      <w:r>
        <w:rPr>
          <w:rFonts w:ascii="Cambria"/>
          <w:rtl w:val="0"/>
          <w:lang w:val="en-US"/>
        </w:rPr>
        <w:t>hear hearing.</w:t>
      </w:r>
      <w:r>
        <w:rPr>
          <w:rFonts w:hAnsi="Cambria" w:hint="default"/>
          <w:rtl w:val="0"/>
          <w:lang w:val="fr-FR"/>
        </w:rPr>
        <w:t>”’</w:t>
      </w:r>
      <w:r>
        <w:rPr>
          <w:rFonts w:ascii="Cambria" w:cs="Cambria" w:hAnsi="Cambria" w:eastAsia="Cambria"/>
          <w:vertAlign w:val="superscript"/>
          <w:rtl w:val="0"/>
        </w:rPr>
        <w:footnoteReference w:id="8"/>
      </w:r>
      <w:r>
        <w:rPr>
          <w:rFonts w:ascii="Cambria"/>
          <w:rtl w:val="0"/>
        </w:rPr>
        <w:t xml:space="preserve">  </w:t>
      </w:r>
    </w:p>
    <w:p>
      <w:pPr>
        <w:pStyle w:val="Body"/>
        <w:spacing w:before="240"/>
        <w:rPr>
          <w:rFonts w:ascii="Cambria" w:cs="Cambria" w:hAnsi="Cambria" w:eastAsia="Cambria"/>
        </w:rPr>
      </w:pPr>
    </w:p>
    <w:p>
      <w:pPr>
        <w:pStyle w:val="Body"/>
        <w:spacing w:before="240"/>
        <w:rPr>
          <w:rFonts w:ascii="Cambria" w:cs="Cambria" w:hAnsi="Cambria" w:eastAsia="Cambria"/>
          <w:b w:val="1"/>
          <w:bCs w:val="1"/>
        </w:rPr>
      </w:pPr>
      <w:r>
        <w:rPr>
          <w:rFonts w:ascii="Cambria"/>
          <w:b w:val="1"/>
          <w:bCs w:val="1"/>
          <w:rtl w:val="0"/>
          <w:lang w:val="en-US"/>
        </w:rPr>
        <w:t>References and further reading</w:t>
      </w:r>
    </w:p>
    <w:p>
      <w:pPr>
        <w:pStyle w:val="Body"/>
        <w:spacing w:before="240"/>
        <w:rPr>
          <w:rFonts w:ascii="Cambria" w:cs="Cambria" w:hAnsi="Cambria" w:eastAsia="Cambria"/>
        </w:rPr>
      </w:pPr>
      <w:r>
        <w:rPr>
          <w:rFonts w:ascii="Cambria"/>
          <w:rtl w:val="0"/>
          <w:lang w:val="en-US"/>
        </w:rPr>
        <w:t xml:space="preserve">At present, there is limited writing on the work of Peter Ablinger in English.  Ablinger has posted many of his own writings that have been translated into English on his website at </w:t>
      </w:r>
      <w:hyperlink r:id="rId12" w:history="1">
        <w:r>
          <w:rPr>
            <w:rStyle w:val="Hyperlink.0"/>
            <w:rFonts w:ascii="Cambria"/>
            <w:rtl w:val="0"/>
          </w:rPr>
          <w:t>http://ablinger.mur.at/engl.html</w:t>
        </w:r>
      </w:hyperlink>
      <w:r>
        <w:rPr>
          <w:rFonts w:ascii="Cambria"/>
          <w:rtl w:val="0"/>
        </w:rPr>
        <w:t xml:space="preserve">  </w:t>
      </w:r>
    </w:p>
    <w:p>
      <w:pPr>
        <w:pStyle w:val="Body"/>
        <w:spacing w:before="240"/>
        <w:rPr>
          <w:rFonts w:ascii="Cambria" w:cs="Cambria" w:hAnsi="Cambria" w:eastAsia="Cambria"/>
        </w:rPr>
      </w:pPr>
      <w:r>
        <w:rPr>
          <w:rFonts w:ascii="Cambria"/>
          <w:rtl w:val="0"/>
          <w:lang w:val="en-US"/>
        </w:rPr>
        <w:t>Other writings in English include:</w:t>
      </w:r>
    </w:p>
    <w:p>
      <w:pPr>
        <w:pStyle w:val="Body"/>
        <w:spacing w:before="240"/>
        <w:ind w:left="720" w:firstLine="0"/>
        <w:rPr>
          <w:rFonts w:ascii="Cambria" w:cs="Cambria" w:hAnsi="Cambria" w:eastAsia="Cambria"/>
        </w:rPr>
      </w:pPr>
      <w:r>
        <w:rPr>
          <w:rFonts w:ascii="Cambria"/>
          <w:rtl w:val="0"/>
          <w:lang w:val="da-DK"/>
        </w:rPr>
        <w:t xml:space="preserve">Peter Ablinger, </w:t>
      </w:r>
      <w:r>
        <w:rPr>
          <w:rFonts w:ascii="Cambria"/>
          <w:i w:val="1"/>
          <w:iCs w:val="1"/>
          <w:rtl w:val="0"/>
        </w:rPr>
        <w:t>H</w:t>
      </w:r>
      <w:r>
        <w:rPr>
          <w:rFonts w:hAnsi="Cambria" w:hint="default"/>
          <w:i w:val="1"/>
          <w:iCs w:val="1"/>
          <w:rtl w:val="0"/>
          <w:lang w:val="de-DE"/>
        </w:rPr>
        <w:t>Ö</w:t>
      </w:r>
      <w:r>
        <w:rPr>
          <w:rFonts w:ascii="Cambria"/>
          <w:i w:val="1"/>
          <w:iCs w:val="1"/>
          <w:rtl w:val="0"/>
        </w:rPr>
        <w:t>REN h</w:t>
      </w:r>
      <w:r>
        <w:rPr>
          <w:rFonts w:hAnsi="Cambria" w:hint="default"/>
          <w:i w:val="1"/>
          <w:iCs w:val="1"/>
          <w:rtl w:val="0"/>
        </w:rPr>
        <w:t>ö</w:t>
      </w:r>
      <w:r>
        <w:rPr>
          <w:rFonts w:ascii="Cambria"/>
          <w:i w:val="1"/>
          <w:iCs w:val="1"/>
          <w:rtl w:val="0"/>
          <w:lang w:val="en-US"/>
        </w:rPr>
        <w:t>ren / hearing LISTENING</w:t>
      </w:r>
      <w:r>
        <w:rPr>
          <w:rFonts w:ascii="Cambria"/>
          <w:rtl w:val="0"/>
          <w:lang w:val="de-DE"/>
        </w:rPr>
        <w:t>, Kehrer Verlag, Heidelberg, 2008.</w:t>
      </w:r>
    </w:p>
    <w:p>
      <w:pPr>
        <w:pStyle w:val="Body"/>
        <w:spacing w:before="240"/>
        <w:ind w:left="720" w:firstLine="0"/>
        <w:rPr>
          <w:rFonts w:ascii="Cambria" w:cs="Cambria" w:hAnsi="Cambria" w:eastAsia="Cambria"/>
          <w:lang w:val="en-US"/>
        </w:rPr>
      </w:pPr>
      <w:r>
        <w:rPr>
          <w:rFonts w:ascii="Cambria"/>
          <w:rtl w:val="0"/>
          <w:lang w:val="en-US"/>
        </w:rPr>
        <w:t>G. Douglas</w:t>
      </w:r>
      <w:r>
        <w:rPr>
          <w:rFonts w:hAnsi="Cambria" w:hint="default"/>
          <w:rtl w:val="0"/>
          <w:lang w:val="en-US"/>
        </w:rPr>
        <w:t> </w:t>
      </w:r>
      <w:r>
        <w:rPr>
          <w:rFonts w:ascii="Cambria"/>
          <w:rtl w:val="0"/>
          <w:lang w:val="en-US"/>
        </w:rPr>
        <w:t>Barrett, "Between Noise and Language: The Sound Installations and Music of Peter Ablinger",</w:t>
      </w:r>
      <w:r>
        <w:rPr>
          <w:rFonts w:hAnsi="Cambria" w:hint="default"/>
          <w:rtl w:val="0"/>
          <w:lang w:val="en-US"/>
        </w:rPr>
        <w:t> </w:t>
      </w:r>
      <w:r>
        <w:rPr>
          <w:rFonts w:ascii="Cambria"/>
          <w:i w:val="1"/>
          <w:iCs w:val="1"/>
          <w:rtl w:val="0"/>
          <w:lang w:val="en-US"/>
        </w:rPr>
        <w:t xml:space="preserve">Mosaic 42/4, </w:t>
      </w:r>
      <w:r>
        <w:rPr>
          <w:rFonts w:ascii="Cambria"/>
          <w:rtl w:val="0"/>
          <w:lang w:val="en-US"/>
        </w:rPr>
        <w:t>University of Manitoba, December 2009.</w:t>
      </w:r>
    </w:p>
    <w:p>
      <w:pPr>
        <w:pStyle w:val="Body"/>
        <w:spacing w:before="240"/>
        <w:ind w:left="720" w:firstLine="0"/>
        <w:rPr>
          <w:rFonts w:ascii="Cambria" w:cs="Cambria" w:hAnsi="Cambria" w:eastAsia="Cambria"/>
          <w:lang w:val="en-US"/>
        </w:rPr>
      </w:pPr>
      <w:r>
        <w:rPr>
          <w:rFonts w:ascii="Cambria"/>
          <w:rtl w:val="0"/>
          <w:lang w:val="en-US"/>
        </w:rPr>
        <w:t>Dan Godston: "Peter Ablinger - the talking piano &amp; composition as a tool for observation." Examiner, May 4,</w:t>
      </w:r>
      <w:r>
        <w:rPr>
          <w:rFonts w:ascii="Cambria"/>
          <w:i w:val="1"/>
          <w:iCs w:val="1"/>
          <w:rtl w:val="0"/>
          <w:lang w:val="en-US"/>
        </w:rPr>
        <w:t xml:space="preserve"> </w:t>
      </w:r>
      <w:r>
        <w:rPr>
          <w:rFonts w:ascii="Cambria"/>
          <w:rtl w:val="0"/>
          <w:lang w:val="en-US"/>
        </w:rPr>
        <w:t xml:space="preserve">2012.  </w:t>
      </w:r>
      <w:hyperlink r:id="rId13" w:history="1">
        <w:r>
          <w:rPr>
            <w:rStyle w:val="Hyperlink.3"/>
            <w:rFonts w:ascii="Cambria"/>
            <w:rtl w:val="0"/>
            <w:lang w:val="en-US"/>
          </w:rPr>
          <w:t>http://www.examiner.com/article/peter-ablinger</w:t>
        </w:r>
      </w:hyperlink>
      <w:r>
        <w:rPr>
          <w:rFonts w:ascii="Cambria"/>
          <w:rtl w:val="0"/>
          <w:lang w:val="en-US"/>
        </w:rPr>
        <w:t xml:space="preserve"> </w:t>
      </w:r>
    </w:p>
    <w:p>
      <w:pPr>
        <w:pStyle w:val="Body"/>
        <w:spacing w:before="240"/>
        <w:ind w:left="720" w:firstLine="0"/>
        <w:rPr>
          <w:rFonts w:ascii="Cambria" w:cs="Cambria" w:hAnsi="Cambria" w:eastAsia="Cambria"/>
        </w:rPr>
      </w:pPr>
      <w:r>
        <w:rPr>
          <w:rFonts w:ascii="Cambria"/>
          <w:rtl w:val="0"/>
          <w:lang w:val="nl-NL"/>
        </w:rPr>
        <w:t xml:space="preserve">Evan Johnson, </w:t>
      </w:r>
      <w:r>
        <w:rPr>
          <w:rFonts w:hAnsi="Cambria" w:hint="default"/>
          <w:rtl w:val="0"/>
        </w:rPr>
        <w:t>“</w:t>
      </w:r>
      <w:r>
        <w:rPr>
          <w:rFonts w:ascii="Cambria"/>
          <w:rtl w:val="0"/>
          <w:lang w:val="en-US"/>
        </w:rPr>
        <w:t>Like the Clear Blue Sky:  Peter Ablinger</w:t>
      </w:r>
      <w:r>
        <w:rPr>
          <w:rFonts w:hAnsi="Cambria" w:hint="default"/>
          <w:rtl w:val="0"/>
          <w:lang w:val="fr-FR"/>
        </w:rPr>
        <w:t>’</w:t>
      </w:r>
      <w:r>
        <w:rPr>
          <w:rFonts w:ascii="Cambria"/>
          <w:rtl w:val="0"/>
        </w:rPr>
        <w:t>s 33-127.</w:t>
      </w:r>
      <w:r>
        <w:rPr>
          <w:rFonts w:hAnsi="Cambria" w:hint="default"/>
          <w:rtl w:val="0"/>
        </w:rPr>
        <w:t xml:space="preserve">”  </w:t>
      </w:r>
      <w:r>
        <w:rPr>
          <w:rFonts w:ascii="Cambria"/>
          <w:rtl w:val="0"/>
          <w:lang w:val="da-DK"/>
        </w:rPr>
        <w:t xml:space="preserve">Liner notes for </w:t>
      </w:r>
      <w:r>
        <w:rPr>
          <w:rFonts w:ascii="Cambria"/>
          <w:i w:val="1"/>
          <w:iCs w:val="1"/>
          <w:rtl w:val="0"/>
          <w:lang w:val="da-DK"/>
        </w:rPr>
        <w:t>Peter Ablinger 33-127</w:t>
      </w:r>
      <w:r>
        <w:rPr>
          <w:rFonts w:ascii="Cambria"/>
          <w:rtl w:val="0"/>
        </w:rPr>
        <w:t>, mode 206, 2009.</w:t>
      </w:r>
    </w:p>
    <w:p>
      <w:pPr>
        <w:pStyle w:val="Body"/>
        <w:spacing w:before="240"/>
        <w:rPr>
          <w:rFonts w:ascii="Cambria" w:cs="Cambria" w:hAnsi="Cambria" w:eastAsia="Cambria"/>
          <w:lang w:val="en-US"/>
        </w:rPr>
      </w:pPr>
      <w:r>
        <w:rPr>
          <w:rFonts w:ascii="Cambria"/>
          <w:rtl w:val="0"/>
          <w:lang w:val="en-US"/>
        </w:rPr>
        <w:t xml:space="preserve">A complete bibliography is listed </w:t>
      </w:r>
      <w:hyperlink r:id="rId14" w:history="1">
        <w:r>
          <w:rPr>
            <w:rStyle w:val="Hyperlink.3"/>
            <w:rFonts w:ascii="Cambria"/>
            <w:rtl w:val="0"/>
            <w:lang w:val="en-US"/>
          </w:rPr>
          <w:t>here</w:t>
        </w:r>
      </w:hyperlink>
      <w:r>
        <w:rPr>
          <w:rFonts w:ascii="Cambria"/>
          <w:rtl w:val="0"/>
          <w:lang w:val="en-US"/>
        </w:rPr>
        <w:t xml:space="preserve"> and contains a number of downloadable texts (primarily in German).  </w:t>
      </w:r>
    </w:p>
    <w:p>
      <w:pPr>
        <w:pStyle w:val="Body"/>
        <w:spacing w:before="240"/>
        <w:rPr>
          <w:rFonts w:ascii="Cambria" w:cs="Cambria" w:hAnsi="Cambria" w:eastAsia="Cambria"/>
        </w:rPr>
      </w:pPr>
    </w:p>
    <w:p>
      <w:pPr>
        <w:pStyle w:val="Body"/>
        <w:spacing w:before="240" w:after="0" w:line="240" w:lineRule="auto"/>
        <w:rPr>
          <w:rFonts w:ascii="Cambria" w:cs="Cambria" w:hAnsi="Cambria" w:eastAsia="Cambria"/>
          <w:sz w:val="24"/>
          <w:szCs w:val="24"/>
        </w:rPr>
      </w:pPr>
      <w:r>
        <w:rPr>
          <w:rFonts w:ascii="Cambria"/>
          <w:b w:val="1"/>
          <w:bCs w:val="1"/>
          <w:rtl w:val="0"/>
          <w:lang w:val="en-US"/>
        </w:rPr>
        <w:t>List of major works</w:t>
      </w:r>
    </w:p>
    <w:p>
      <w:pPr>
        <w:pStyle w:val="Body"/>
        <w:spacing w:before="240"/>
        <w:rPr>
          <w:rFonts w:ascii="Cambria" w:cs="Cambria" w:hAnsi="Cambria" w:eastAsia="Cambria"/>
        </w:rPr>
      </w:pPr>
      <w:r>
        <w:rPr>
          <w:rFonts w:ascii="Cambria"/>
          <w:rtl w:val="0"/>
          <w:lang w:val="en-US"/>
        </w:rPr>
        <w:t>A complete list of works is available on Ablinger</w:t>
      </w:r>
      <w:r>
        <w:rPr>
          <w:rFonts w:hAnsi="Cambria" w:hint="default"/>
          <w:rtl w:val="0"/>
          <w:lang w:val="fr-FR"/>
        </w:rPr>
        <w:t>’</w:t>
      </w:r>
      <w:r>
        <w:rPr>
          <w:rFonts w:ascii="Cambria"/>
          <w:rtl w:val="0"/>
          <w:lang w:val="en-US"/>
        </w:rPr>
        <w:t xml:space="preserve">s website:  </w:t>
      </w:r>
      <w:hyperlink r:id="rId15" w:history="1">
        <w:r>
          <w:rPr>
            <w:rStyle w:val="Hyperlink.0"/>
            <w:rFonts w:ascii="Cambria"/>
            <w:rtl w:val="0"/>
            <w:lang w:val="nl-NL"/>
          </w:rPr>
          <w:t>http://ablinger.mur.at/werke.html</w:t>
        </w:r>
      </w:hyperlink>
      <w:r>
        <w:rPr>
          <w:rFonts w:ascii="Cambria"/>
          <w:rtl w:val="0"/>
          <w:lang w:val="en-US"/>
        </w:rPr>
        <w:t xml:space="preserve">  The list is quite extensive and is cross-referenced for each of the major series/collections of pieces in Ablinger</w:t>
      </w:r>
      <w:r>
        <w:rPr>
          <w:rFonts w:hAnsi="Cambria" w:hint="default"/>
          <w:rtl w:val="0"/>
          <w:lang w:val="fr-FR"/>
        </w:rPr>
        <w:t>’</w:t>
      </w:r>
      <w:r>
        <w:rPr>
          <w:rFonts w:ascii="Cambria"/>
          <w:rtl w:val="0"/>
          <w:lang w:val="en-US"/>
        </w:rPr>
        <w:t>s output and also by instrumentation/medium.</w:t>
      </w:r>
    </w:p>
    <w:p>
      <w:pPr>
        <w:pStyle w:val="Body"/>
        <w:spacing w:before="240"/>
        <w:rPr>
          <w:rFonts w:ascii="Cambria" w:cs="Cambria" w:hAnsi="Cambria" w:eastAsia="Cambria"/>
        </w:rPr>
      </w:pPr>
      <w:r>
        <w:rPr>
          <w:rFonts w:ascii="Cambria"/>
          <w:rtl w:val="0"/>
          <w:lang w:val="en-US"/>
        </w:rPr>
        <w:t>They are organized into the following collections:</w:t>
      </w:r>
    </w:p>
    <w:p>
      <w:pPr>
        <w:pStyle w:val="Body"/>
        <w:spacing w:after="0" w:line="240" w:lineRule="auto"/>
        <w:rPr>
          <w:rFonts w:ascii="Cambria" w:cs="Cambria" w:hAnsi="Cambria" w:eastAsia="Cambria"/>
        </w:rPr>
      </w:pPr>
      <w:r>
        <w:rPr>
          <w:rFonts w:ascii="Cambria"/>
          <w:rtl w:val="0"/>
        </w:rPr>
        <w:t>WEISS/WEISSLICH 1980-99</w:t>
      </w:r>
    </w:p>
    <w:p>
      <w:pPr>
        <w:pStyle w:val="Body"/>
        <w:spacing w:after="0" w:line="240" w:lineRule="auto"/>
        <w:rPr>
          <w:rFonts w:ascii="Cambria" w:cs="Cambria" w:hAnsi="Cambria" w:eastAsia="Cambria"/>
        </w:rPr>
      </w:pPr>
      <w:r>
        <w:rPr>
          <w:rFonts w:ascii="Cambria"/>
          <w:rtl w:val="0"/>
        </w:rPr>
        <w:t>PIECES 1989-94</w:t>
      </w:r>
    </w:p>
    <w:p>
      <w:pPr>
        <w:pStyle w:val="Body"/>
        <w:spacing w:after="0" w:line="240" w:lineRule="auto"/>
        <w:rPr>
          <w:rFonts w:ascii="Cambria" w:cs="Cambria" w:hAnsi="Cambria" w:eastAsia="Cambria"/>
        </w:rPr>
      </w:pPr>
      <w:r>
        <w:rPr>
          <w:rFonts w:ascii="Cambria"/>
          <w:rtl w:val="0"/>
        </w:rPr>
        <w:t xml:space="preserve">4 SERIES 1994-2001 </w:t>
      </w:r>
    </w:p>
    <w:p>
      <w:pPr>
        <w:pStyle w:val="Body"/>
        <w:spacing w:after="0" w:line="240" w:lineRule="auto"/>
        <w:ind w:firstLine="720"/>
        <w:rPr>
          <w:rFonts w:ascii="Cambria" w:cs="Cambria" w:hAnsi="Cambria" w:eastAsia="Cambria"/>
          <w:i w:val="1"/>
          <w:iCs w:val="1"/>
        </w:rPr>
      </w:pPr>
      <w:r>
        <w:rPr>
          <w:rFonts w:ascii="Cambria"/>
          <w:i w:val="1"/>
          <w:iCs w:val="1"/>
          <w:rtl w:val="0"/>
          <w:lang w:val="de-DE"/>
        </w:rPr>
        <w:t>Sehen und H</w:t>
      </w:r>
      <w:r>
        <w:rPr>
          <w:rFonts w:hAnsi="Cambria" w:hint="default"/>
          <w:i w:val="1"/>
          <w:iCs w:val="1"/>
          <w:rtl w:val="0"/>
        </w:rPr>
        <w:t>ö</w:t>
      </w:r>
      <w:r>
        <w:rPr>
          <w:rFonts w:ascii="Cambria"/>
          <w:i w:val="1"/>
          <w:iCs w:val="1"/>
          <w:rtl w:val="0"/>
          <w:lang w:val="en-US"/>
        </w:rPr>
        <w:t>ren (Seeing and Hearing)</w:t>
      </w:r>
    </w:p>
    <w:p>
      <w:pPr>
        <w:pStyle w:val="Body"/>
        <w:spacing w:after="0" w:line="240" w:lineRule="auto"/>
        <w:rPr>
          <w:rFonts w:ascii="Cambria" w:cs="Cambria" w:hAnsi="Cambria" w:eastAsia="Cambria"/>
          <w:i w:val="1"/>
          <w:iCs w:val="1"/>
        </w:rPr>
      </w:pPr>
      <w:r>
        <w:rPr>
          <w:rFonts w:ascii="Cambria"/>
          <w:i w:val="1"/>
          <w:iCs w:val="1"/>
          <w:rtl w:val="0"/>
        </w:rPr>
        <w:t xml:space="preserve">      </w:t>
        <w:tab/>
        <w:t>IEAOV</w:t>
      </w:r>
    </w:p>
    <w:p>
      <w:pPr>
        <w:pStyle w:val="Body"/>
        <w:spacing w:after="0" w:line="240" w:lineRule="auto"/>
        <w:rPr>
          <w:rFonts w:ascii="Cambria" w:cs="Cambria" w:hAnsi="Cambria" w:eastAsia="Cambria"/>
          <w:i w:val="1"/>
          <w:iCs w:val="1"/>
        </w:rPr>
      </w:pPr>
      <w:r>
        <w:rPr>
          <w:rFonts w:ascii="Cambria"/>
          <w:i w:val="1"/>
          <w:iCs w:val="1"/>
          <w:rtl w:val="0"/>
          <w:lang w:val="de-DE"/>
        </w:rPr>
        <w:t xml:space="preserve">      </w:t>
        <w:tab/>
        <w:t>Instrumente und Rauschen (Instruments and Noise)</w:t>
      </w:r>
    </w:p>
    <w:p>
      <w:pPr>
        <w:pStyle w:val="Body"/>
        <w:spacing w:after="0" w:line="240" w:lineRule="auto"/>
        <w:rPr>
          <w:rFonts w:ascii="Cambria" w:cs="Cambria" w:hAnsi="Cambria" w:eastAsia="Cambria"/>
          <w:i w:val="1"/>
          <w:iCs w:val="1"/>
        </w:rPr>
      </w:pPr>
      <w:r>
        <w:rPr>
          <w:rFonts w:ascii="Cambria"/>
          <w:i w:val="1"/>
          <w:iCs w:val="1"/>
          <w:rtl w:val="0"/>
          <w:lang w:val="it-IT"/>
        </w:rPr>
        <w:t xml:space="preserve">      </w:t>
        <w:tab/>
        <w:t>Quadraturen</w:t>
      </w:r>
    </w:p>
    <w:p>
      <w:pPr>
        <w:pStyle w:val="Body"/>
        <w:spacing w:after="0" w:line="240" w:lineRule="auto"/>
        <w:rPr>
          <w:rFonts w:ascii="Cambria" w:cs="Cambria" w:hAnsi="Cambria" w:eastAsia="Cambria"/>
        </w:rPr>
      </w:pPr>
      <w:r>
        <w:rPr>
          <w:rFonts w:ascii="Cambria"/>
          <w:rtl w:val="0"/>
          <w:lang w:val="en-US"/>
        </w:rPr>
        <w:t>SERIES since 1997</w:t>
      </w:r>
    </w:p>
    <w:p>
      <w:pPr>
        <w:pStyle w:val="Body"/>
        <w:spacing w:after="0" w:line="240" w:lineRule="auto"/>
        <w:rPr>
          <w:rFonts w:ascii="Cambria" w:cs="Cambria" w:hAnsi="Cambria" w:eastAsia="Cambria"/>
          <w:i w:val="1"/>
          <w:iCs w:val="1"/>
        </w:rPr>
      </w:pPr>
      <w:r>
        <w:rPr>
          <w:rFonts w:ascii="Cambria"/>
          <w:i w:val="1"/>
          <w:iCs w:val="1"/>
          <w:rtl w:val="0"/>
          <w:lang w:val="de-DE"/>
        </w:rPr>
        <w:t xml:space="preserve">      </w:t>
        <w:tab/>
        <w:t>Das Buch der Ges</w:t>
      </w:r>
      <w:r>
        <w:rPr>
          <w:rFonts w:hAnsi="Cambria" w:hint="default"/>
          <w:i w:val="1"/>
          <w:iCs w:val="1"/>
          <w:rtl w:val="0"/>
        </w:rPr>
        <w:t>ä</w:t>
      </w:r>
      <w:r>
        <w:rPr>
          <w:rFonts w:ascii="Cambria"/>
          <w:i w:val="1"/>
          <w:iCs w:val="1"/>
          <w:rtl w:val="0"/>
          <w:lang w:val="en-US"/>
        </w:rPr>
        <w:t>nge (The Book of Songs)</w:t>
      </w:r>
    </w:p>
    <w:p>
      <w:pPr>
        <w:pStyle w:val="Body"/>
        <w:spacing w:after="0" w:line="240" w:lineRule="auto"/>
        <w:rPr>
          <w:rFonts w:ascii="Cambria" w:cs="Cambria" w:hAnsi="Cambria" w:eastAsia="Cambria"/>
          <w:i w:val="1"/>
          <w:iCs w:val="1"/>
        </w:rPr>
      </w:pPr>
      <w:r>
        <w:rPr>
          <w:rFonts w:ascii="Cambria"/>
          <w:i w:val="1"/>
          <w:iCs w:val="1"/>
          <w:rtl w:val="0"/>
          <w:lang w:val="en-US"/>
        </w:rPr>
        <w:t xml:space="preserve">      </w:t>
        <w:tab/>
        <w:t>Voices and Piano</w:t>
      </w:r>
    </w:p>
    <w:p>
      <w:pPr>
        <w:pStyle w:val="Body"/>
        <w:spacing w:after="0" w:line="240" w:lineRule="auto"/>
        <w:rPr>
          <w:rFonts w:ascii="Cambria" w:cs="Cambria" w:hAnsi="Cambria" w:eastAsia="Cambria"/>
          <w:i w:val="1"/>
          <w:iCs w:val="1"/>
        </w:rPr>
      </w:pPr>
      <w:r>
        <w:rPr>
          <w:rFonts w:ascii="Cambria"/>
          <w:i w:val="1"/>
          <w:iCs w:val="1"/>
          <w:rtl w:val="0"/>
        </w:rPr>
        <w:t xml:space="preserve">      </w:t>
        <w:tab/>
        <w:t>Kl</w:t>
      </w:r>
      <w:r>
        <w:rPr>
          <w:rFonts w:hAnsi="Cambria" w:hint="default"/>
          <w:i w:val="1"/>
          <w:iCs w:val="1"/>
          <w:rtl w:val="0"/>
        </w:rPr>
        <w:t>ä</w:t>
      </w:r>
      <w:r>
        <w:rPr>
          <w:rFonts w:ascii="Cambria"/>
          <w:i w:val="1"/>
          <w:iCs w:val="1"/>
          <w:rtl w:val="0"/>
          <w:lang w:val="de-DE"/>
        </w:rPr>
        <w:t>nge auf Papier</w:t>
      </w:r>
    </w:p>
    <w:p>
      <w:pPr>
        <w:pStyle w:val="Body"/>
        <w:spacing w:after="0" w:line="240" w:lineRule="auto"/>
        <w:rPr>
          <w:rFonts w:ascii="Cambria" w:cs="Cambria" w:hAnsi="Cambria" w:eastAsia="Cambria"/>
          <w:i w:val="1"/>
          <w:iCs w:val="1"/>
        </w:rPr>
      </w:pPr>
      <w:r>
        <w:rPr>
          <w:rFonts w:ascii="Cambria"/>
          <w:i w:val="1"/>
          <w:iCs w:val="1"/>
          <w:rtl w:val="0"/>
        </w:rPr>
        <w:t xml:space="preserve">      </w:t>
        <w:tab/>
        <w:t>OPERA/WERKE, Cityopera Graz</w:t>
      </w:r>
    </w:p>
    <w:p>
      <w:pPr>
        <w:pStyle w:val="Body"/>
        <w:spacing w:after="0" w:line="240" w:lineRule="auto"/>
        <w:rPr>
          <w:rFonts w:ascii="Cambria" w:cs="Cambria" w:hAnsi="Cambria" w:eastAsia="Cambria"/>
          <w:i w:val="1"/>
          <w:iCs w:val="1"/>
        </w:rPr>
      </w:pPr>
      <w:r>
        <w:rPr>
          <w:rFonts w:ascii="Cambria"/>
          <w:i w:val="1"/>
          <w:iCs w:val="1"/>
          <w:rtl w:val="0"/>
          <w:lang w:val="de-DE"/>
        </w:rPr>
        <w:t xml:space="preserve">      </w:t>
        <w:tab/>
        <w:t>OPERA/WERKE, Landscape Opera</w:t>
      </w:r>
    </w:p>
    <w:p>
      <w:pPr>
        <w:pStyle w:val="Body"/>
        <w:spacing w:after="0" w:line="240" w:lineRule="auto"/>
        <w:rPr>
          <w:rFonts w:ascii="Cambria" w:cs="Cambria" w:hAnsi="Cambria" w:eastAsia="Cambria"/>
          <w:i w:val="1"/>
          <w:iCs w:val="1"/>
        </w:rPr>
      </w:pPr>
      <w:r>
        <w:rPr>
          <w:rFonts w:ascii="Cambria"/>
          <w:i w:val="1"/>
          <w:iCs w:val="1"/>
          <w:rtl w:val="0"/>
          <w:lang w:val="es-ES_tradnl"/>
        </w:rPr>
        <w:t xml:space="preserve">      </w:t>
        <w:tab/>
        <w:t>OPERA/WERKE, Cityopera Buenos Aires</w:t>
      </w:r>
    </w:p>
    <w:p>
      <w:pPr>
        <w:pStyle w:val="Body"/>
        <w:spacing w:after="0" w:line="240" w:lineRule="auto"/>
        <w:rPr>
          <w:rFonts w:ascii="Cambria" w:cs="Cambria" w:hAnsi="Cambria" w:eastAsia="Cambria"/>
          <w:i w:val="1"/>
          <w:iCs w:val="1"/>
        </w:rPr>
      </w:pPr>
      <w:r>
        <w:rPr>
          <w:rFonts w:ascii="Cambria"/>
          <w:i w:val="1"/>
          <w:iCs w:val="1"/>
          <w:rtl w:val="0"/>
        </w:rPr>
        <w:t xml:space="preserve">      </w:t>
        <w:tab/>
        <w:t>Orte (Places)</w:t>
      </w:r>
    </w:p>
    <w:p>
      <w:pPr>
        <w:pStyle w:val="Body"/>
        <w:spacing w:after="0" w:line="240" w:lineRule="auto"/>
        <w:rPr>
          <w:rFonts w:ascii="Cambria" w:cs="Cambria" w:hAnsi="Cambria" w:eastAsia="Cambria"/>
          <w:i w:val="1"/>
          <w:iCs w:val="1"/>
        </w:rPr>
      </w:pPr>
      <w:r>
        <w:rPr>
          <w:rFonts w:ascii="Cambria"/>
          <w:i w:val="1"/>
          <w:iCs w:val="1"/>
          <w:rtl w:val="0"/>
          <w:lang w:val="fr-FR"/>
        </w:rPr>
        <w:t xml:space="preserve">      </w:t>
        <w:tab/>
        <w:t>Instruments &amp;</w:t>
      </w:r>
    </w:p>
    <w:p>
      <w:pPr>
        <w:pStyle w:val="Body"/>
        <w:spacing w:after="0" w:line="240" w:lineRule="auto"/>
        <w:rPr>
          <w:rFonts w:ascii="Cambria" w:cs="Cambria" w:hAnsi="Cambria" w:eastAsia="Cambria"/>
          <w:i w:val="1"/>
          <w:iCs w:val="1"/>
        </w:rPr>
      </w:pPr>
      <w:r>
        <w:rPr>
          <w:rFonts w:ascii="Cambria"/>
          <w:i w:val="1"/>
          <w:iCs w:val="1"/>
          <w:rtl w:val="0"/>
          <w:lang w:val="en-US"/>
        </w:rPr>
        <w:t xml:space="preserve">      </w:t>
        <w:tab/>
        <w:t>Augmented Studies</w:t>
      </w:r>
    </w:p>
    <w:p>
      <w:pPr>
        <w:pStyle w:val="Body"/>
        <w:spacing w:after="0" w:line="240" w:lineRule="auto"/>
        <w:rPr>
          <w:rFonts w:ascii="Cambria" w:cs="Cambria" w:hAnsi="Cambria" w:eastAsia="Cambria"/>
        </w:rPr>
      </w:pPr>
      <w:r>
        <w:rPr>
          <w:rFonts w:ascii="Cambria"/>
          <w:rtl w:val="0"/>
          <w:lang w:val="en-US"/>
        </w:rPr>
        <w:t>other PIECES since 1995</w:t>
      </w:r>
    </w:p>
    <w:p>
      <w:pPr>
        <w:pStyle w:val="Body"/>
        <w:spacing w:before="240" w:after="0" w:line="240" w:lineRule="auto"/>
        <w:rPr>
          <w:rFonts w:ascii="Cambria" w:cs="Cambria" w:hAnsi="Cambria" w:eastAsia="Cambria"/>
          <w:b w:val="1"/>
          <w:bCs w:val="1"/>
        </w:rPr>
      </w:pPr>
    </w:p>
    <w:p>
      <w:pPr>
        <w:pStyle w:val="Body"/>
        <w:spacing w:before="240" w:after="0" w:line="240" w:lineRule="auto"/>
        <w:rPr>
          <w:rFonts w:ascii="Cambria" w:cs="Cambria" w:hAnsi="Cambria" w:eastAsia="Cambria"/>
          <w:sz w:val="24"/>
          <w:szCs w:val="24"/>
        </w:rPr>
      </w:pPr>
      <w:r>
        <w:rPr>
          <w:rFonts w:ascii="Cambria"/>
          <w:b w:val="1"/>
          <w:bCs w:val="1"/>
          <w:rtl w:val="0"/>
          <w:lang w:val="en-US"/>
        </w:rPr>
        <w:t>Selected Discography</w:t>
      </w:r>
    </w:p>
    <w:p>
      <w:pPr>
        <w:pStyle w:val="Body"/>
        <w:spacing w:before="240"/>
        <w:rPr>
          <w:rFonts w:ascii="Cambria" w:cs="Cambria" w:hAnsi="Cambria" w:eastAsia="Cambria"/>
        </w:rPr>
      </w:pPr>
      <w:r>
        <w:rPr>
          <w:rFonts w:ascii="Cambria"/>
          <w:i w:val="1"/>
          <w:iCs w:val="1"/>
          <w:rtl w:val="0"/>
        </w:rPr>
        <w:t>PARKER NOTCH WEISS/WEISSLICH 13</w:t>
      </w:r>
      <w:r>
        <w:rPr>
          <w:rFonts w:ascii="Cambria"/>
          <w:rtl w:val="0"/>
          <w:lang w:val="en-US"/>
        </w:rPr>
        <w:t xml:space="preserve">.  Gareth Davis, bass clarinet.  Fake Jazz FJ201105 (2011) </w:t>
      </w:r>
    </w:p>
    <w:p>
      <w:pPr>
        <w:pStyle w:val="Body"/>
        <w:spacing w:before="240"/>
        <w:rPr>
          <w:rFonts w:ascii="Cambria" w:cs="Cambria" w:hAnsi="Cambria" w:eastAsia="Cambria"/>
        </w:rPr>
      </w:pPr>
      <w:r>
        <w:rPr>
          <w:rFonts w:ascii="Cambria"/>
          <w:i w:val="1"/>
          <w:iCs w:val="1"/>
          <w:rtl w:val="0"/>
        </w:rPr>
        <w:t>VOICES AND PIANO</w:t>
      </w:r>
      <w:r>
        <w:rPr>
          <w:rFonts w:ascii="Cambria"/>
          <w:rtl w:val="0"/>
          <w:lang w:val="pt-PT"/>
        </w:rPr>
        <w:t xml:space="preserve">.  Nicolas Hodges, piano. Kairos 0013082KAI (2009) </w:t>
      </w:r>
    </w:p>
    <w:p>
      <w:pPr>
        <w:pStyle w:val="Body"/>
        <w:spacing w:before="240"/>
        <w:rPr>
          <w:rFonts w:ascii="Cambria" w:cs="Cambria" w:hAnsi="Cambria" w:eastAsia="Cambria"/>
        </w:rPr>
      </w:pPr>
      <w:r>
        <w:rPr>
          <w:rFonts w:ascii="Cambria"/>
          <w:i w:val="1"/>
          <w:iCs w:val="1"/>
          <w:rtl w:val="0"/>
        </w:rPr>
        <w:t xml:space="preserve">33 </w:t>
      </w:r>
      <w:r>
        <w:rPr>
          <w:rFonts w:hAnsi="Cambria" w:hint="default"/>
          <w:i w:val="1"/>
          <w:iCs w:val="1"/>
          <w:rtl w:val="0"/>
        </w:rPr>
        <w:t xml:space="preserve">– </w:t>
      </w:r>
      <w:r>
        <w:rPr>
          <w:rFonts w:ascii="Cambria"/>
          <w:i w:val="1"/>
          <w:iCs w:val="1"/>
          <w:rtl w:val="0"/>
        </w:rPr>
        <w:t>127</w:t>
      </w:r>
      <w:r>
        <w:rPr>
          <w:rFonts w:ascii="Cambria"/>
          <w:rtl w:val="0"/>
          <w:lang w:val="en-US"/>
        </w:rPr>
        <w:t xml:space="preserve">.  Seth Josel, electric guitar. Mode Records MDE 206 (2009) </w:t>
      </w:r>
    </w:p>
    <w:p>
      <w:pPr>
        <w:pStyle w:val="Body"/>
        <w:spacing w:before="240"/>
        <w:rPr>
          <w:rFonts w:ascii="Cambria" w:cs="Cambria" w:hAnsi="Cambria" w:eastAsia="Cambria"/>
        </w:rPr>
      </w:pPr>
      <w:r>
        <w:rPr>
          <w:rFonts w:ascii="Cambria"/>
          <w:i w:val="1"/>
          <w:iCs w:val="1"/>
          <w:rtl w:val="0"/>
          <w:lang w:val="es-ES_tradnl"/>
        </w:rPr>
        <w:t>QUADRATUREN III ("WIRKLICHKEIT") "Fidelito/La Revoluci</w:t>
      </w:r>
      <w:r>
        <w:rPr>
          <w:rFonts w:hAnsi="Cambria" w:hint="default"/>
          <w:i w:val="1"/>
          <w:iCs w:val="1"/>
          <w:rtl w:val="0"/>
        </w:rPr>
        <w:t>ó</w:t>
      </w:r>
      <w:r>
        <w:rPr>
          <w:rFonts w:ascii="Cambria"/>
          <w:i w:val="1"/>
          <w:iCs w:val="1"/>
          <w:rtl w:val="0"/>
          <w:lang w:val="es-ES_tradnl"/>
        </w:rPr>
        <w:t>n y las Mujeres."</w:t>
      </w:r>
      <w:r>
        <w:rPr>
          <w:rFonts w:ascii="Cambria"/>
          <w:rtl w:val="0"/>
          <w:lang w:val="en-US"/>
        </w:rPr>
        <w:t xml:space="preserve">   Tonto Records #30 (2008) </w:t>
      </w:r>
    </w:p>
    <w:p>
      <w:pPr>
        <w:pStyle w:val="Body"/>
        <w:spacing w:before="240"/>
        <w:rPr>
          <w:rFonts w:ascii="Cambria" w:cs="Cambria" w:hAnsi="Cambria" w:eastAsia="Cambria"/>
        </w:rPr>
      </w:pPr>
      <w:r>
        <w:rPr>
          <w:rFonts w:ascii="Cambria"/>
          <w:i w:val="1"/>
          <w:iCs w:val="1"/>
          <w:rtl w:val="0"/>
        </w:rPr>
        <w:t>3 MINUTEN F</w:t>
      </w:r>
      <w:r>
        <w:rPr>
          <w:rFonts w:hAnsi="Cambria" w:hint="default"/>
          <w:i w:val="1"/>
          <w:iCs w:val="1"/>
          <w:rtl w:val="0"/>
        </w:rPr>
        <w:t>Ü</w:t>
      </w:r>
      <w:r>
        <w:rPr>
          <w:rFonts w:ascii="Cambria"/>
          <w:i w:val="1"/>
          <w:iCs w:val="1"/>
          <w:rtl w:val="0"/>
        </w:rPr>
        <w:t>R ORCHESTER</w:t>
      </w:r>
      <w:r>
        <w:rPr>
          <w:rFonts w:ascii="Cambria"/>
          <w:rtl w:val="0"/>
          <w:lang w:val="de-DE"/>
        </w:rPr>
        <w:t xml:space="preserve">.  3.Teil aus: Altar.  SWR Sinfonieorchester, cond. Silvain Cambreling. Donaueschinger Musiktage 2003, col legno 2CD 20230 (2004) </w:t>
      </w:r>
    </w:p>
    <w:p>
      <w:pPr>
        <w:pStyle w:val="Body"/>
        <w:spacing w:before="240"/>
        <w:rPr>
          <w:rFonts w:ascii="Cambria" w:cs="Cambria" w:hAnsi="Cambria" w:eastAsia="Cambria"/>
        </w:rPr>
      </w:pPr>
      <w:r>
        <w:rPr>
          <w:rFonts w:ascii="Cambria"/>
          <w:i w:val="1"/>
          <w:iCs w:val="1"/>
          <w:rtl w:val="0"/>
          <w:lang w:val="de-DE"/>
        </w:rPr>
        <w:t>QUADRATUREN III ("WIRKLICHKEIT") "Gegr</w:t>
      </w:r>
      <w:r>
        <w:rPr>
          <w:rFonts w:hAnsi="Cambria" w:hint="default"/>
          <w:i w:val="1"/>
          <w:iCs w:val="1"/>
          <w:rtl w:val="0"/>
          <w:lang w:val="de-DE"/>
        </w:rPr>
        <w:t>üß</w:t>
      </w:r>
      <w:r>
        <w:rPr>
          <w:rFonts w:ascii="Cambria"/>
          <w:i w:val="1"/>
          <w:iCs w:val="1"/>
          <w:rtl w:val="0"/>
          <w:lang w:val="de-DE"/>
        </w:rPr>
        <w:t>et seist Du Maria" "Guten Abend bei der Zei im Bild."</w:t>
      </w:r>
      <w:r>
        <w:rPr>
          <w:rFonts w:ascii="Cambria"/>
          <w:rtl w:val="0"/>
          <w:lang w:val="en-US"/>
        </w:rPr>
        <w:t xml:space="preserve">  Tonto Records #25 (2004) </w:t>
      </w:r>
    </w:p>
    <w:p>
      <w:pPr>
        <w:pStyle w:val="Body"/>
        <w:spacing w:before="240"/>
        <w:rPr>
          <w:rFonts w:ascii="Cambria" w:cs="Cambria" w:hAnsi="Cambria" w:eastAsia="Cambria"/>
        </w:rPr>
      </w:pPr>
      <w:r>
        <w:rPr>
          <w:rFonts w:ascii="Cambria"/>
          <w:i w:val="1"/>
          <w:iCs w:val="1"/>
          <w:rtl w:val="0"/>
        </w:rPr>
        <w:t xml:space="preserve">ORGEL UND RAUSCHEN ("Diaphanie 3").  </w:t>
      </w:r>
      <w:r>
        <w:rPr>
          <w:rFonts w:ascii="Cambria"/>
          <w:rtl w:val="0"/>
          <w:lang w:val="de-DE"/>
        </w:rPr>
        <w:t xml:space="preserve">Hans-Peter Schulz, organ.  Los Angeles River Records LAL2-21 (2003) </w:t>
      </w:r>
    </w:p>
    <w:p>
      <w:pPr>
        <w:pStyle w:val="Body"/>
        <w:spacing w:before="240"/>
        <w:rPr>
          <w:rFonts w:ascii="Cambria" w:cs="Cambria" w:hAnsi="Cambria" w:eastAsia="Cambria"/>
        </w:rPr>
      </w:pPr>
      <w:r>
        <w:rPr>
          <w:rFonts w:ascii="Cambria"/>
          <w:i w:val="1"/>
          <w:iCs w:val="1"/>
          <w:rtl w:val="0"/>
          <w:lang w:val="de-DE"/>
        </w:rPr>
        <w:t>Instrumente und ElektroAkustisch Ortsbezogene Verdichtung</w:t>
      </w:r>
      <w:r>
        <w:rPr>
          <w:rFonts w:ascii="Cambria"/>
          <w:rtl w:val="0"/>
        </w:rPr>
        <w:t xml:space="preserve">.  </w:t>
      </w:r>
      <w:r>
        <w:rPr>
          <w:rFonts w:ascii="Cambria"/>
          <w:i w:val="1"/>
          <w:iCs w:val="1"/>
          <w:rtl w:val="0"/>
          <w:lang w:val="de-DE"/>
        </w:rPr>
        <w:t>"RED ON MAROON", "8 VITRINEN, PIGMENTSTAUB", Weiss/Weisslich 24, KIRCHEN VON ST. LAMBRECHT.</w:t>
      </w:r>
      <w:r>
        <w:rPr>
          <w:rFonts w:ascii="Cambria"/>
          <w:rtl w:val="0"/>
        </w:rPr>
        <w:t xml:space="preserve">  Gisela Mashayekhi, Wolfgang Musil, Berndt Thurner.  Durian Records 021-2 (2003) </w:t>
      </w:r>
    </w:p>
    <w:p>
      <w:pPr>
        <w:pStyle w:val="Body"/>
        <w:spacing w:before="240"/>
        <w:rPr>
          <w:rFonts w:ascii="Cambria" w:cs="Cambria" w:hAnsi="Cambria" w:eastAsia="Cambria"/>
        </w:rPr>
      </w:pPr>
      <w:r>
        <w:rPr>
          <w:rFonts w:ascii="Cambria"/>
          <w:i w:val="1"/>
          <w:iCs w:val="1"/>
          <w:rtl w:val="0"/>
        </w:rPr>
        <w:t>QUADRATUREN V. ("Musik") f</w:t>
      </w:r>
      <w:r>
        <w:rPr>
          <w:rFonts w:hAnsi="Cambria" w:hint="default"/>
          <w:i w:val="1"/>
          <w:iCs w:val="1"/>
          <w:rtl w:val="0"/>
        </w:rPr>
        <w:t>ü</w:t>
      </w:r>
      <w:r>
        <w:rPr>
          <w:rFonts w:ascii="Cambria"/>
          <w:i w:val="1"/>
          <w:iCs w:val="1"/>
          <w:rtl w:val="0"/>
          <w:lang w:val="de-DE"/>
        </w:rPr>
        <w:t>r Orchester.</w:t>
      </w:r>
      <w:r>
        <w:rPr>
          <w:rFonts w:ascii="Cambria"/>
          <w:rtl w:val="0"/>
          <w:lang w:val="it-IT"/>
        </w:rPr>
        <w:t xml:space="preserve">  SWR Sinfonieorchester, cond. Silvain Cambreling.  Donaueschinger Musiktage 2000, col legno WWE 4CD 20201 (2002) </w:t>
      </w:r>
    </w:p>
    <w:p>
      <w:pPr>
        <w:pStyle w:val="Body"/>
        <w:spacing w:before="240"/>
        <w:rPr>
          <w:rFonts w:ascii="Cambria" w:cs="Cambria" w:hAnsi="Cambria" w:eastAsia="Cambria"/>
        </w:rPr>
      </w:pPr>
      <w:r>
        <w:rPr>
          <w:rFonts w:ascii="Cambria"/>
          <w:i w:val="1"/>
          <w:iCs w:val="1"/>
          <w:rtl w:val="0"/>
        </w:rPr>
        <w:t>DER REGEN, DAS GLAS, DAS LACHEN, OHNE TITEL/14 INSTRUMENTALISTEN, QUADRATUREN IV</w:t>
      </w:r>
      <w:r>
        <w:rPr>
          <w:rFonts w:ascii="Cambria"/>
          <w:rtl w:val="0"/>
        </w:rPr>
        <w:t xml:space="preserve"> </w:t>
      </w:r>
      <w:r>
        <w:rPr>
          <w:rFonts w:ascii="Cambria"/>
          <w:i w:val="1"/>
          <w:iCs w:val="1"/>
          <w:rtl w:val="0"/>
          <w:lang w:val="de-DE"/>
        </w:rPr>
        <w:t>("Selbstportrait mit Berlin").</w:t>
      </w:r>
      <w:r>
        <w:rPr>
          <w:rFonts w:ascii="Cambria"/>
          <w:rtl w:val="0"/>
        </w:rPr>
        <w:t xml:space="preserve">  Klangforum Wien, Silvain Cambreling. Kairos, 0012192KAI (2000) </w:t>
      </w:r>
    </w:p>
    <w:p>
      <w:pPr>
        <w:pStyle w:val="Body"/>
        <w:spacing w:before="240"/>
        <w:rPr>
          <w:rFonts w:ascii="Cambria" w:cs="Cambria" w:hAnsi="Cambria" w:eastAsia="Cambria"/>
        </w:rPr>
      </w:pPr>
      <w:r>
        <w:rPr>
          <w:rFonts w:ascii="Cambria"/>
          <w:i w:val="1"/>
          <w:iCs w:val="1"/>
          <w:rtl w:val="0"/>
        </w:rPr>
        <w:t xml:space="preserve">GRISAILLES 1 </w:t>
      </w:r>
      <w:r>
        <w:rPr>
          <w:rFonts w:hAnsi="Cambria" w:hint="default"/>
          <w:i w:val="1"/>
          <w:iCs w:val="1"/>
          <w:rtl w:val="0"/>
        </w:rPr>
        <w:t xml:space="preserve">– </w:t>
      </w:r>
      <w:r>
        <w:rPr>
          <w:rFonts w:ascii="Cambria"/>
          <w:i w:val="1"/>
          <w:iCs w:val="1"/>
          <w:rtl w:val="0"/>
        </w:rPr>
        <w:t>100</w:t>
      </w:r>
      <w:r>
        <w:rPr>
          <w:rFonts w:ascii="Cambria"/>
          <w:rtl w:val="0"/>
          <w:lang w:val="en-US"/>
        </w:rPr>
        <w:t xml:space="preserve">.  Hildegard Kleeb, piano.  hat(now)Art 132 (2000) </w:t>
      </w:r>
    </w:p>
    <w:p>
      <w:pPr>
        <w:pStyle w:val="Body"/>
        <w:spacing w:before="240"/>
        <w:rPr>
          <w:rFonts w:ascii="Cambria" w:cs="Cambria" w:hAnsi="Cambria" w:eastAsia="Cambria"/>
        </w:rPr>
      </w:pPr>
      <w:r>
        <w:rPr>
          <w:rFonts w:ascii="Cambria"/>
          <w:i w:val="1"/>
          <w:iCs w:val="1"/>
          <w:rtl w:val="0"/>
          <w:lang w:val="de-DE"/>
        </w:rPr>
        <w:t>Instrumente und ElektroAkustisch Ortsbezogene Verdichtung.  ("DAS BLAUE VOM HIMMEL").</w:t>
      </w:r>
      <w:r>
        <w:rPr>
          <w:rFonts w:ascii="Cambria"/>
          <w:rtl w:val="0"/>
          <w:lang w:val="it-IT"/>
        </w:rPr>
        <w:t xml:space="preserve"> Michael Moser, cello. Durian LC-2520 (1998) </w:t>
      </w:r>
    </w:p>
    <w:p>
      <w:pPr>
        <w:pStyle w:val="Body"/>
        <w:spacing w:before="240"/>
      </w:pPr>
      <w:r>
        <w:rPr>
          <w:rFonts w:ascii="Cambria"/>
          <w:i w:val="1"/>
          <w:iCs w:val="1"/>
          <w:rtl w:val="0"/>
          <w:lang w:val="de-DE"/>
        </w:rPr>
        <w:t>Instrumente und ElektroAkustisch Ortsbezogene Verdichtung. ("F</w:t>
      </w:r>
      <w:r>
        <w:rPr>
          <w:rFonts w:hAnsi="Cambria" w:hint="default"/>
          <w:i w:val="1"/>
          <w:iCs w:val="1"/>
          <w:rtl w:val="0"/>
        </w:rPr>
        <w:t>Ü</w:t>
      </w:r>
      <w:r>
        <w:rPr>
          <w:rFonts w:ascii="Cambria"/>
          <w:i w:val="1"/>
          <w:iCs w:val="1"/>
          <w:rtl w:val="0"/>
        </w:rPr>
        <w:t>R JOHANN MICHAEL FISCHER").</w:t>
      </w:r>
      <w:r>
        <w:rPr>
          <w:rFonts w:ascii="Cambria"/>
          <w:rtl w:val="0"/>
          <w:lang w:val="it-IT"/>
        </w:rPr>
        <w:t xml:space="preserve"> Donaueschinger Musiktage 1997, col legno WWE 3CD 20026 (1998) </w:t>
      </w:r>
    </w:p>
    <w:sectPr>
      <w:headerReference w:type="default" r:id="rId16"/>
      <w:footerReference w:type="default" r:id="rId17"/>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Cambria" w:cs="Cambria" w:hAnsi="Cambria" w:eastAsia="Cambria"/>
          <w:vertAlign w:val="superscript"/>
          <w:rtl w:val="0"/>
        </w:rPr>
        <w:footnoteRef/>
      </w:r>
      <w:r>
        <w:rPr>
          <w:rFonts w:ascii="Calibri" w:cs="Arial Unicode MS" w:hAnsi="Arial Unicode MS" w:eastAsia="Arial Unicode MS"/>
          <w:rtl w:val="0"/>
          <w:lang w:val="en-US"/>
        </w:rPr>
        <w:t xml:space="preserve"> </w:t>
      </w:r>
      <w:hyperlink r:id="rId1" w:history="1">
        <w:r>
          <w:rPr>
            <w:rStyle w:val="Hyperlink.2"/>
            <w:rFonts w:ascii="Calibri" w:cs="Arial Unicode MS" w:hAnsi="Arial Unicode MS" w:eastAsia="Arial Unicode MS"/>
            <w:rtl w:val="0"/>
            <w:lang w:val="en-US"/>
          </w:rPr>
          <w:t>http://ablinger.mur.at/docu1515.html</w:t>
        </w:r>
      </w:hyperlink>
      <w:r>
        <w:rPr>
          <w:rFonts w:ascii="Calibri" w:cs="Arial Unicode MS" w:hAnsi="Arial Unicode MS" w:eastAsia="Arial Unicode MS"/>
          <w:rtl w:val="0"/>
          <w:lang w:val="en-US"/>
        </w:rPr>
        <w:t xml:space="preserve"> </w:t>
      </w:r>
    </w:p>
  </w:footnote>
  <w:footnote w:id="2">
    <w:p>
      <w:pPr>
        <w:pStyle w:val="footnote text"/>
      </w:pPr>
      <w:r>
        <w:rPr>
          <w:rFonts w:ascii="Cambria" w:cs="Cambria" w:hAnsi="Cambria" w:eastAsia="Cambria"/>
          <w:vertAlign w:val="superscript"/>
          <w:rtl w:val="0"/>
        </w:rPr>
        <w:footnoteRef/>
      </w:r>
      <w:r>
        <w:rPr>
          <w:rFonts w:ascii="Calibri" w:cs="Arial Unicode MS" w:hAnsi="Arial Unicode MS" w:eastAsia="Arial Unicode MS"/>
          <w:rtl w:val="0"/>
          <w:lang w:val="en-US"/>
        </w:rPr>
        <w:t xml:space="preserve"> </w:t>
      </w:r>
      <w:hyperlink r:id="rId2" w:history="1">
        <w:r>
          <w:rPr>
            <w:rStyle w:val="Hyperlink.2"/>
            <w:rFonts w:ascii="Calibri" w:cs="Arial Unicode MS" w:hAnsi="Arial Unicode MS" w:eastAsia="Arial Unicode MS"/>
            <w:rtl w:val="0"/>
            <w:lang w:val="en-US"/>
          </w:rPr>
          <w:t>http://ablinger.mur.at/docu01.html</w:t>
        </w:r>
      </w:hyperlink>
      <w:r>
        <w:rPr>
          <w:rFonts w:ascii="Calibri" w:cs="Arial Unicode MS" w:hAnsi="Arial Unicode MS" w:eastAsia="Arial Unicode MS"/>
          <w:rtl w:val="0"/>
          <w:lang w:val="en-US"/>
        </w:rPr>
        <w:t xml:space="preserve">.  </w:t>
      </w:r>
      <w:r>
        <w:rPr>
          <w:rFonts w:ascii="Arial Unicode MS" w:cs="Arial Unicode MS" w:hAnsi="Calibri" w:eastAsia="Arial Unicode MS" w:hint="default"/>
          <w:rtl w:val="0"/>
          <w:lang w:val="en-US"/>
        </w:rPr>
        <w:t>‘</w:t>
      </w:r>
      <w:r>
        <w:rPr>
          <w:rFonts w:ascii="Calibri" w:cs="Arial Unicode MS" w:hAnsi="Arial Unicode MS" w:eastAsia="Arial Unicode MS"/>
          <w:rtl w:val="0"/>
          <w:lang w:val="en-US"/>
        </w:rPr>
        <w:t xml:space="preserve">Other versions exist as text, photo-series, and as performance, but the fundamental formulation of the piece is </w:t>
      </w:r>
      <w:r>
        <w:rPr>
          <w:rFonts w:ascii="Calibri" w:cs="Arial Unicode MS" w:hAnsi="Arial Unicode MS" w:eastAsia="Arial Unicode MS"/>
          <w:i w:val="1"/>
          <w:iCs w:val="1"/>
          <w:rtl w:val="0"/>
          <w:lang w:val="en-US"/>
        </w:rPr>
        <w:t>Weiss/Weisslich 14</w:t>
      </w:r>
      <w:r>
        <w:rPr>
          <w:rFonts w:ascii="Calibri" w:cs="Arial Unicode MS" w:hAnsi="Arial Unicode MS" w:eastAsia="Arial Unicode MS"/>
          <w:rtl w:val="0"/>
          <w:lang w:val="en-US"/>
        </w:rPr>
        <w:t xml:space="preserve">, which exists just as its title that says "Sitting and Hearing". This piece, which does not consist of an object and exists only as an idea (or its title), refers to the thought that is elementary to Peter Ablinger's entire work; the thought that it is not the piece, the composition, the given structure that is important, but the listening process itself. Even the sounds are too much of an object and are not the absolute center of interest. For Peter Ablinger only the hearing itself, the relationship </w:t>
      </w:r>
      <w:r>
        <w:rPr>
          <w:rFonts w:ascii="Calibri" w:cs="Arial Unicode MS" w:hAnsi="Arial Unicode MS" w:eastAsia="Arial Unicode MS"/>
          <w:b w:val="1"/>
          <w:bCs w:val="1"/>
          <w:rtl w:val="0"/>
          <w:lang w:val="en-US"/>
        </w:rPr>
        <w:t>between</w:t>
      </w:r>
      <w:r>
        <w:rPr>
          <w:rFonts w:ascii="Calibri" w:cs="Arial Unicode MS" w:hAnsi="Arial Unicode MS" w:eastAsia="Arial Unicode MS"/>
          <w:rtl w:val="0"/>
          <w:lang w:val="en-US"/>
        </w:rPr>
        <w:t xml:space="preserve"> the listener (the subject) and the sound (the object), has the quality of being art in its most immediate sense.</w:t>
      </w:r>
      <w:r>
        <w:rPr>
          <w:rFonts w:ascii="Arial Unicode MS" w:cs="Arial Unicode MS" w:hAnsi="Calibri" w:eastAsia="Arial Unicode MS" w:hint="default"/>
          <w:rtl w:val="0"/>
          <w:lang w:val="en-US"/>
        </w:rPr>
        <w:t xml:space="preserve">’   </w:t>
      </w:r>
    </w:p>
  </w:footnote>
  <w:footnote w:id="3">
    <w:p>
      <w:pPr>
        <w:pStyle w:val="footnote text"/>
      </w:pPr>
      <w:r>
        <w:rPr>
          <w:rFonts w:ascii="Cambria" w:cs="Cambria" w:hAnsi="Cambria" w:eastAsia="Cambria"/>
          <w:vertAlign w:val="superscript"/>
          <w:rtl w:val="0"/>
        </w:rPr>
        <w:footnoteRef/>
      </w:r>
      <w:r>
        <w:rPr>
          <w:rFonts w:ascii="Calibri" w:cs="Arial Unicode MS" w:hAnsi="Arial Unicode MS" w:eastAsia="Arial Unicode MS"/>
          <w:rtl w:val="0"/>
          <w:lang w:val="en-US"/>
        </w:rPr>
        <w:t xml:space="preserve"> </w:t>
      </w:r>
      <w:hyperlink r:id="rId3" w:history="1">
        <w:r>
          <w:rPr>
            <w:rStyle w:val="Hyperlink.2"/>
            <w:rFonts w:ascii="Calibri" w:cs="Arial Unicode MS" w:hAnsi="Arial Unicode MS" w:eastAsia="Arial Unicode MS"/>
            <w:rtl w:val="0"/>
            <w:lang w:val="en-US"/>
          </w:rPr>
          <w:t>http://ablinger.mur.at/landscapeopera.html</w:t>
        </w:r>
      </w:hyperlink>
      <w:r>
        <w:rPr>
          <w:rFonts w:ascii="Calibri" w:cs="Arial Unicode MS" w:hAnsi="Arial Unicode MS" w:eastAsia="Arial Unicode MS"/>
          <w:rtl w:val="0"/>
          <w:lang w:val="en-US"/>
        </w:rPr>
        <w:t xml:space="preserve">, </w:t>
      </w:r>
    </w:p>
  </w:footnote>
  <w:footnote w:id="4">
    <w:p>
      <w:pPr>
        <w:pStyle w:val="footnote text"/>
      </w:pPr>
      <w:r>
        <w:rPr>
          <w:rFonts w:ascii="Cambria" w:cs="Cambria" w:hAnsi="Cambria" w:eastAsia="Cambria"/>
          <w:vertAlign w:val="superscript"/>
          <w:rtl w:val="0"/>
        </w:rPr>
        <w:footnoteRef/>
      </w:r>
      <w:r>
        <w:rPr>
          <w:rFonts w:ascii="Calibri" w:cs="Arial Unicode MS" w:hAnsi="Arial Unicode MS" w:eastAsia="Arial Unicode MS"/>
          <w:rtl w:val="0"/>
          <w:lang w:val="en-US"/>
        </w:rPr>
        <w:t xml:space="preserve"> </w:t>
      </w:r>
      <w:r>
        <w:rPr>
          <w:rFonts w:ascii="Calibri" w:cs="Arial Unicode MS" w:hAnsi="Arial Unicode MS" w:eastAsia="Arial Unicode MS"/>
          <w:rtl w:val="0"/>
          <w:lang w:val="en-US"/>
        </w:rPr>
        <w:t xml:space="preserve">Ablinger has a longstanding collaboration with Thomas Musil and the IEM Graz, who have assisted on numerous pieces, in particular the </w:t>
      </w:r>
      <w:r>
        <w:rPr>
          <w:rFonts w:ascii="Calibri" w:cs="Arial Unicode MS" w:hAnsi="Arial Unicode MS" w:eastAsia="Arial Unicode MS"/>
          <w:i w:val="1"/>
          <w:iCs w:val="1"/>
          <w:rtl w:val="0"/>
          <w:lang w:val="en-US"/>
        </w:rPr>
        <w:t>Quadraturen</w:t>
      </w:r>
      <w:r>
        <w:rPr>
          <w:rFonts w:ascii="Calibri" w:cs="Arial Unicode MS" w:hAnsi="Arial Unicode MS" w:eastAsia="Arial Unicode MS"/>
          <w:rtl w:val="0"/>
          <w:lang w:val="en-US"/>
        </w:rPr>
        <w:t xml:space="preserve"> and </w:t>
      </w:r>
      <w:r>
        <w:rPr>
          <w:rFonts w:ascii="Calibri" w:cs="Arial Unicode MS" w:hAnsi="Arial Unicode MS" w:eastAsia="Arial Unicode MS"/>
          <w:i w:val="1"/>
          <w:iCs w:val="1"/>
          <w:rtl w:val="0"/>
          <w:lang w:val="en-US"/>
        </w:rPr>
        <w:t xml:space="preserve">IEAOV </w:t>
      </w:r>
      <w:r>
        <w:rPr>
          <w:rFonts w:ascii="Calibri" w:cs="Arial Unicode MS" w:hAnsi="Arial Unicode MS" w:eastAsia="Arial Unicode MS"/>
          <w:rtl w:val="0"/>
          <w:lang w:val="en-US"/>
        </w:rPr>
        <w:t>series.</w:t>
      </w:r>
    </w:p>
  </w:footnote>
  <w:footnote w:id="5">
    <w:p>
      <w:pPr>
        <w:pStyle w:val="Body"/>
        <w:spacing w:after="0" w:line="240" w:lineRule="auto"/>
      </w:pPr>
      <w:r>
        <w:rPr>
          <w:rFonts w:ascii="Cambria" w:cs="Cambria" w:hAnsi="Cambria" w:eastAsia="Cambria"/>
          <w:vertAlign w:val="superscript"/>
          <w:rtl w:val="0"/>
        </w:rPr>
        <w:footnoteRef/>
      </w:r>
      <w:r>
        <w:rPr>
          <w:rtl w:val="0"/>
        </w:rPr>
        <w:t xml:space="preserve"> </w:t>
      </w:r>
      <w:hyperlink r:id="rId4" w:history="1">
        <w:r>
          <w:rPr>
            <w:rStyle w:val="Hyperlink.2"/>
            <w:rtl w:val="0"/>
            <w:lang w:val="da-DK"/>
          </w:rPr>
          <w:t>http://ablinger.mur.at/ieaov.html</w:t>
        </w:r>
      </w:hyperlink>
      <w:r>
        <w:rPr>
          <w:rtl w:val="0"/>
        </w:rPr>
        <w:t xml:space="preserve"> </w:t>
      </w:r>
    </w:p>
  </w:footnote>
  <w:footnote w:id="6">
    <w:p>
      <w:pPr>
        <w:pStyle w:val="Body"/>
        <w:spacing w:after="0" w:line="240" w:lineRule="auto"/>
      </w:pPr>
      <w:r>
        <w:rPr>
          <w:rFonts w:ascii="Cambria" w:cs="Cambria" w:hAnsi="Cambria" w:eastAsia="Cambria"/>
          <w:vertAlign w:val="superscript"/>
          <w:rtl w:val="0"/>
        </w:rPr>
        <w:footnoteRef/>
      </w:r>
      <w:r>
        <w:rPr>
          <w:rtl w:val="0"/>
        </w:rPr>
        <w:t xml:space="preserve"> </w:t>
      </w:r>
      <w:hyperlink r:id="rId5" w:history="1">
        <w:r>
          <w:rPr>
            <w:rStyle w:val="Hyperlink.2"/>
            <w:rtl w:val="0"/>
            <w:lang w:val="da-DK"/>
          </w:rPr>
          <w:t>http://ablinger.mur.at/images/qu4_noten-analyse.gif</w:t>
        </w:r>
      </w:hyperlink>
      <w:r>
        <w:rPr>
          <w:rtl w:val="0"/>
        </w:rPr>
        <w:t xml:space="preserve"> </w:t>
      </w:r>
    </w:p>
  </w:footnote>
  <w:footnote w:id="7">
    <w:p>
      <w:pPr>
        <w:pStyle w:val="Body"/>
        <w:spacing w:after="0" w:line="240" w:lineRule="auto"/>
      </w:pPr>
      <w:r>
        <w:rPr>
          <w:rFonts w:ascii="Cambria" w:cs="Cambria" w:hAnsi="Cambria" w:eastAsia="Cambria"/>
          <w:vertAlign w:val="superscript"/>
          <w:rtl w:val="0"/>
        </w:rPr>
        <w:footnoteRef/>
      </w:r>
      <w:r>
        <w:rPr>
          <w:rtl w:val="0"/>
        </w:rPr>
        <w:t xml:space="preserve"> </w:t>
      </w:r>
      <w:hyperlink r:id="rId6" w:anchor="a2" w:history="1">
        <w:r>
          <w:rPr>
            <w:rStyle w:val="Hyperlink.2"/>
            <w:rtl w:val="0"/>
            <w:lang w:val="nl-NL"/>
          </w:rPr>
          <w:t>http://ablinger.mur.at/werke.html#a2</w:t>
        </w:r>
      </w:hyperlink>
      <w:r>
        <w:rPr>
          <w:rtl w:val="0"/>
        </w:rPr>
        <w:t xml:space="preserve"> </w:t>
      </w:r>
    </w:p>
  </w:footnote>
  <w:footnote w:id="8">
    <w:p>
      <w:pPr>
        <w:pStyle w:val="Body"/>
        <w:spacing w:before="240"/>
      </w:pPr>
      <w:r>
        <w:rPr>
          <w:rFonts w:ascii="Cambria" w:cs="Cambria" w:hAnsi="Cambria" w:eastAsia="Cambria"/>
          <w:vertAlign w:val="superscript"/>
          <w:rtl w:val="0"/>
        </w:rPr>
        <w:footnoteRef/>
      </w:r>
      <w:r>
        <w:rPr>
          <w:rtl w:val="0"/>
        </w:rPr>
        <w:t xml:space="preserve"> </w:t>
      </w:r>
      <w:r>
        <w:rPr>
          <w:rFonts w:ascii="Cambria"/>
          <w:rtl w:val="0"/>
          <w:lang w:val="nl-NL"/>
        </w:rPr>
        <w:t xml:space="preserve">Evan Johnson, </w:t>
      </w:r>
      <w:r>
        <w:rPr>
          <w:rFonts w:hAnsi="Cambria" w:hint="default"/>
          <w:rtl w:val="0"/>
        </w:rPr>
        <w:t>“</w:t>
      </w:r>
      <w:r>
        <w:rPr>
          <w:rFonts w:ascii="Cambria"/>
          <w:rtl w:val="0"/>
          <w:lang w:val="en-US"/>
        </w:rPr>
        <w:t>Like the Clear Blue Sky:  Peter Ablinger</w:t>
      </w:r>
      <w:r>
        <w:rPr>
          <w:rFonts w:hAnsi="Cambria" w:hint="default"/>
          <w:rtl w:val="0"/>
          <w:lang w:val="fr-FR"/>
        </w:rPr>
        <w:t>’</w:t>
      </w:r>
      <w:r>
        <w:rPr>
          <w:rFonts w:ascii="Cambria"/>
          <w:rtl w:val="0"/>
        </w:rPr>
        <w:t>s 33-127.</w:t>
      </w:r>
      <w:r>
        <w:rPr>
          <w:rFonts w:hAnsi="Cambria" w:hint="default"/>
          <w:rtl w:val="0"/>
        </w:rPr>
        <w:t xml:space="preserve">”  </w:t>
      </w:r>
      <w:r>
        <w:rPr>
          <w:rFonts w:ascii="Cambria"/>
          <w:rtl w:val="0"/>
          <w:lang w:val="da-DK"/>
        </w:rPr>
        <w:t xml:space="preserve">Liner notes for </w:t>
      </w:r>
      <w:r>
        <w:rPr>
          <w:rFonts w:ascii="Cambria"/>
          <w:i w:val="1"/>
          <w:iCs w:val="1"/>
          <w:rtl w:val="0"/>
          <w:lang w:val="da-DK"/>
        </w:rPr>
        <w:t>Peter Ablinger 33-127</w:t>
      </w:r>
      <w:r>
        <w:rPr>
          <w:rFonts w:ascii="Cambria"/>
          <w:rtl w:val="0"/>
        </w:rPr>
        <w:t>, 2009, mode 206.</w:t>
      </w:r>
      <w:r>
        <w:rPr>
          <w:rFonts w:ascii="Cambria" w:cs="Cambria" w:hAnsi="Cambria" w:eastAsia="Cambria"/>
        </w:rPr>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a-DK"/>
    </w:rPr>
  </w:style>
  <w:style w:type="character" w:styleId="Link">
    <w:name w:val="Link"/>
    <w:rPr>
      <w:color w:val="0000ff"/>
      <w:u w:val="single" w:color="0000ff"/>
    </w:rPr>
  </w:style>
  <w:style w:type="character" w:styleId="Hyperlink.0">
    <w:name w:val="Hyperlink.0"/>
    <w:basedOn w:val="Link"/>
    <w:next w:val="Hyperlink.0"/>
    <w:rPr>
      <w:rFonts w:ascii="Cambria" w:cs="Cambria" w:hAnsi="Cambria" w:eastAsia="Cambria"/>
    </w:rPr>
  </w:style>
  <w:style w:type="character" w:styleId="Hyperlink.1">
    <w:name w:val="Hyperlink.1"/>
    <w:basedOn w:val="Link"/>
    <w:next w:val="Hyperlink.1"/>
    <w:rPr>
      <w:rFonts w:ascii="Cambria" w:cs="Cambria" w:hAnsi="Cambria" w:eastAsia="Cambria"/>
      <w:i w:val="1"/>
      <w:iCs w:val="1"/>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2">
    <w:name w:val="Hyperlink.2"/>
    <w:basedOn w:val="Link"/>
    <w:next w:val="Hyperlink.2"/>
    <w:rPr/>
  </w:style>
  <w:style w:type="character" w:styleId="Hyperlink.3">
    <w:name w:val="Hyperlink.3"/>
    <w:basedOn w:val="Link"/>
    <w:next w:val="Hyperlink.3"/>
    <w:rPr>
      <w:rFonts w:ascii="Cambria" w:cs="Cambria" w:hAnsi="Cambria" w:eastAsia="Cambria"/>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ablinger.mur.at/images/portrait_auto300.jpg" TargetMode="External"/><Relationship Id="rId5" Type="http://schemas.openxmlformats.org/officeDocument/2006/relationships/hyperlink" Target="http://ablinger.mur.at/docu03.html" TargetMode="External"/><Relationship Id="rId6" Type="http://schemas.openxmlformats.org/officeDocument/2006/relationships/hyperlink" Target="http://ablinger.mur.at/docu1515.html" TargetMode="External"/><Relationship Id="rId7" Type="http://schemas.openxmlformats.org/officeDocument/2006/relationships/hyperlink" Target="http://ablinger.mur.at/docu01.html" TargetMode="External"/><Relationship Id="rId8" Type="http://schemas.openxmlformats.org/officeDocument/2006/relationships/hyperlink" Target="http://ablinger.mur.at/docu01.html" TargetMode="External"/><Relationship Id="rId9" Type="http://schemas.openxmlformats.org/officeDocument/2006/relationships/hyperlink" Target="http://ablinger.mur.at/landscapeopera.html" TargetMode="External"/><Relationship Id="rId10" Type="http://schemas.openxmlformats.org/officeDocument/2006/relationships/hyperlink" Target="http://ablinger.mur.at/ww26ulrichsberg.html" TargetMode="External"/><Relationship Id="rId11" Type="http://schemas.openxmlformats.org/officeDocument/2006/relationships/hyperlink" Target="http://www.youtube.com/watch?v=muCPjK4nGY4" TargetMode="External"/><Relationship Id="rId12" Type="http://schemas.openxmlformats.org/officeDocument/2006/relationships/hyperlink" Target="http://ablinger.mur.at/engl.html" TargetMode="External"/><Relationship Id="rId13" Type="http://schemas.openxmlformats.org/officeDocument/2006/relationships/hyperlink" Target="http://www.examiner.com/article/peter-ablinger" TargetMode="External"/><Relationship Id="rId14" Type="http://schemas.openxmlformats.org/officeDocument/2006/relationships/hyperlink" Target="http://ablinger.mur.at/texte.html" TargetMode="External"/><Relationship Id="rId15" Type="http://schemas.openxmlformats.org/officeDocument/2006/relationships/hyperlink" Target="http://ablinger.mur.at/werke.html"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notes" Target="footnotes.xml"/><Relationship Id="rId19" Type="http://schemas.openxmlformats.org/officeDocument/2006/relationships/theme" Target="theme/theme1.xml"/></Relationships>

</file>

<file path=word/_rels/footnotes.xml.rels><?xml version="1.0" encoding="UTF-8" standalone="yes"?><Relationships xmlns="http://schemas.openxmlformats.org/package/2006/relationships"><Relationship Id="rId1" Type="http://schemas.openxmlformats.org/officeDocument/2006/relationships/hyperlink" Target="http://ablinger.mur.at/docu1515.html" TargetMode="External"/><Relationship Id="rId2" Type="http://schemas.openxmlformats.org/officeDocument/2006/relationships/hyperlink" Target="http://ablinger.mur.at/docu01.html" TargetMode="External"/><Relationship Id="rId3" Type="http://schemas.openxmlformats.org/officeDocument/2006/relationships/hyperlink" Target="http://ablinger.mur.at/landscapeopera.html" TargetMode="External"/><Relationship Id="rId4" Type="http://schemas.openxmlformats.org/officeDocument/2006/relationships/hyperlink" Target="http://ablinger.mur.at/ieaov.html" TargetMode="External"/><Relationship Id="rId5" Type="http://schemas.openxmlformats.org/officeDocument/2006/relationships/hyperlink" Target="http://ablinger.mur.at/images/qu4_noten-analyse.gif" TargetMode="External"/><Relationship Id="rId6" Type="http://schemas.openxmlformats.org/officeDocument/2006/relationships/hyperlink" Target="http://ablinger.mur.at/werke.html" TargetMode="Externa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