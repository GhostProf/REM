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97" w:rsidRDefault="0058312B" w:rsidP="00072F97">
      <w:pPr>
        <w:widowControl w:val="0"/>
        <w:autoSpaceDE w:val="0"/>
        <w:autoSpaceDN w:val="0"/>
        <w:adjustRightInd w:val="0"/>
        <w:spacing w:after="280"/>
        <w:rPr>
          <w:rFonts w:ascii="Optima" w:hAnsi="Optima" w:cs="Optima"/>
          <w:sz w:val="28"/>
          <w:szCs w:val="28"/>
        </w:rPr>
      </w:pPr>
      <w:ins w:id="0" w:author="Stephen Ross" w:date="2012-08-02T10:48:00Z">
        <w:r>
          <w:rPr>
            <w:rFonts w:ascii="Optima" w:hAnsi="Optima" w:cs="Optima"/>
            <w:sz w:val="28"/>
            <w:szCs w:val="28"/>
          </w:rPr>
          <w:t>CRAVAN</w:t>
        </w:r>
      </w:ins>
      <w:ins w:id="1" w:author="Stephen Ross" w:date="2012-08-02T10:49:00Z">
        <w:r>
          <w:rPr>
            <w:rFonts w:ascii="Optima" w:hAnsi="Optima" w:cs="Optima"/>
            <w:sz w:val="28"/>
            <w:szCs w:val="28"/>
          </w:rPr>
          <w:t>,</w:t>
        </w:r>
      </w:ins>
      <w:ins w:id="2" w:author="Stephen Ross" w:date="2012-08-02T10:48:00Z">
        <w:r>
          <w:rPr>
            <w:rFonts w:ascii="Optima" w:hAnsi="Optima" w:cs="Optima"/>
            <w:sz w:val="28"/>
            <w:szCs w:val="28"/>
          </w:rPr>
          <w:t xml:space="preserve"> </w:t>
        </w:r>
      </w:ins>
      <w:r w:rsidR="00072F97">
        <w:rPr>
          <w:rFonts w:ascii="Optima" w:hAnsi="Optima" w:cs="Optima"/>
          <w:sz w:val="28"/>
          <w:szCs w:val="28"/>
        </w:rPr>
        <w:t xml:space="preserve">ARTHUR </w:t>
      </w:r>
      <w:del w:id="3" w:author="Stephen Ross" w:date="2012-08-02T10:48:00Z">
        <w:r w:rsidR="00072F97" w:rsidDel="0058312B">
          <w:rPr>
            <w:rFonts w:ascii="Optima" w:hAnsi="Optima" w:cs="Optima"/>
            <w:sz w:val="28"/>
            <w:szCs w:val="28"/>
          </w:rPr>
          <w:delText xml:space="preserve">CRAVAN </w:delText>
        </w:r>
      </w:del>
      <w:r w:rsidR="00072F97">
        <w:rPr>
          <w:rFonts w:ascii="Optima" w:hAnsi="Optima" w:cs="Optima"/>
          <w:sz w:val="28"/>
          <w:szCs w:val="28"/>
        </w:rPr>
        <w:t>(1887-1918)</w:t>
      </w:r>
      <w:del w:id="4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:</w:delText>
        </w:r>
      </w:del>
      <w:r w:rsidR="00072F97">
        <w:rPr>
          <w:rFonts w:ascii="Optima" w:hAnsi="Optima" w:cs="Optima"/>
          <w:sz w:val="28"/>
          <w:szCs w:val="28"/>
        </w:rPr>
        <w:t xml:space="preserve"> </w:t>
      </w:r>
      <w:ins w:id="5" w:author="Stephen Ross" w:date="2012-08-02T10:49:00Z">
        <w:r>
          <w:rPr>
            <w:rFonts w:ascii="Optima" w:hAnsi="Optima" w:cs="Optima"/>
            <w:sz w:val="28"/>
            <w:szCs w:val="28"/>
          </w:rPr>
          <w:br/>
        </w:r>
      </w:ins>
      <w:r w:rsidR="00072F97">
        <w:rPr>
          <w:rFonts w:ascii="Optima" w:hAnsi="Optima" w:cs="Optima"/>
          <w:sz w:val="28"/>
          <w:szCs w:val="28"/>
        </w:rPr>
        <w:t xml:space="preserve">Born Fabian Avernius Lloyd in Lausanne, Switzerland to expatriate English parents, Cravan was a self-styled “poet-pugilist,” nephew of Oscar </w:t>
      </w:r>
      <w:del w:id="6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Wilde</w:delText>
        </w:r>
      </w:del>
      <w:ins w:id="7" w:author="Stephen Ross" w:date="2012-08-02T10:49:00Z">
        <w:r>
          <w:rPr>
            <w:rFonts w:ascii="Optima" w:hAnsi="Optima" w:cs="Optima"/>
            <w:sz w:val="28"/>
            <w:szCs w:val="28"/>
          </w:rPr>
          <w:t>WILDE</w:t>
        </w:r>
      </w:ins>
      <w:r w:rsidR="00072F97">
        <w:rPr>
          <w:rFonts w:ascii="Optima" w:hAnsi="Optima" w:cs="Optima"/>
          <w:sz w:val="28"/>
          <w:szCs w:val="28"/>
        </w:rPr>
        <w:t xml:space="preserve">, and husband of British poet Mina </w:t>
      </w:r>
      <w:del w:id="8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Loy</w:delText>
        </w:r>
      </w:del>
      <w:ins w:id="9" w:author="Stephen Ross" w:date="2012-08-02T10:49:00Z">
        <w:r>
          <w:rPr>
            <w:rFonts w:ascii="Optima" w:hAnsi="Optima" w:cs="Optima"/>
            <w:sz w:val="28"/>
            <w:szCs w:val="28"/>
          </w:rPr>
          <w:t>LOY</w:t>
        </w:r>
      </w:ins>
      <w:r w:rsidR="00072F97">
        <w:rPr>
          <w:rFonts w:ascii="Optima" w:hAnsi="Optima" w:cs="Optima"/>
          <w:sz w:val="28"/>
          <w:szCs w:val="28"/>
        </w:rPr>
        <w:t xml:space="preserve">. Cravan’s literary legacy is largely constituted by his connection to avant-garde circles in both Paris and New York, and the way that his anti-art position offered an aesthetic model for </w:t>
      </w:r>
      <w:del w:id="10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 xml:space="preserve">dada </w:delText>
        </w:r>
      </w:del>
      <w:ins w:id="11" w:author="Stephen Ross" w:date="2012-08-02T10:49:00Z">
        <w:r>
          <w:rPr>
            <w:rFonts w:ascii="Optima" w:hAnsi="Optima" w:cs="Optima"/>
            <w:sz w:val="28"/>
            <w:szCs w:val="28"/>
          </w:rPr>
          <w:t xml:space="preserve">DADA </w:t>
        </w:r>
      </w:ins>
      <w:r w:rsidR="00072F97">
        <w:rPr>
          <w:rFonts w:ascii="Optima" w:hAnsi="Optima" w:cs="Optima"/>
          <w:sz w:val="28"/>
          <w:szCs w:val="28"/>
        </w:rPr>
        <w:t xml:space="preserve">and </w:t>
      </w:r>
      <w:del w:id="12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surrealism</w:delText>
        </w:r>
      </w:del>
      <w:ins w:id="13" w:author="Stephen Ross" w:date="2012-08-02T10:49:00Z">
        <w:r>
          <w:rPr>
            <w:rFonts w:ascii="Optima" w:hAnsi="Optima" w:cs="Optima"/>
            <w:sz w:val="28"/>
            <w:szCs w:val="28"/>
          </w:rPr>
          <w:t>SURREALISM</w:t>
        </w:r>
      </w:ins>
      <w:r w:rsidR="00072F97">
        <w:rPr>
          <w:rFonts w:ascii="Optima" w:hAnsi="Optima" w:cs="Optima"/>
          <w:sz w:val="28"/>
          <w:szCs w:val="28"/>
        </w:rPr>
        <w:t xml:space="preserve">. Cravan published the journal </w:t>
      </w:r>
      <w:r w:rsidR="00072F97">
        <w:rPr>
          <w:rFonts w:ascii="Optima" w:hAnsi="Optima" w:cs="Optima"/>
          <w:i/>
          <w:iCs/>
          <w:sz w:val="28"/>
          <w:szCs w:val="28"/>
        </w:rPr>
        <w:t>Maintenant</w:t>
      </w:r>
      <w:r w:rsidR="00072F97">
        <w:rPr>
          <w:rFonts w:ascii="Optima" w:hAnsi="Optima" w:cs="Optima"/>
          <w:sz w:val="28"/>
          <w:szCs w:val="28"/>
        </w:rPr>
        <w:t xml:space="preserve"> in Paris in 1912-1915, which in its indiscriminate combativeness toward other artists and writers represents what </w:t>
      </w:r>
      <w:del w:id="14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one critic</w:delText>
        </w:r>
      </w:del>
      <w:ins w:id="15" w:author="Stephen Ross" w:date="2012-08-02T10:49:00Z">
        <w:r>
          <w:rPr>
            <w:rFonts w:ascii="Optima" w:hAnsi="Optima" w:cs="Optima"/>
            <w:sz w:val="28"/>
            <w:szCs w:val="28"/>
          </w:rPr>
          <w:t>Roger Shattuck</w:t>
        </w:r>
      </w:ins>
      <w:del w:id="16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 xml:space="preserve"> has</w:delText>
        </w:r>
      </w:del>
      <w:r w:rsidR="00072F97">
        <w:rPr>
          <w:rFonts w:ascii="Optima" w:hAnsi="Optima" w:cs="Optima"/>
          <w:sz w:val="28"/>
          <w:szCs w:val="28"/>
        </w:rPr>
        <w:t xml:space="preserve"> called “a literary transposition of boxing technique.”</w:t>
      </w:r>
      <w:ins w:id="17" w:author="Stephen Ross" w:date="2012-08-02T10:49:00Z">
        <w:r>
          <w:rPr>
            <w:rFonts w:ascii="Optima" w:hAnsi="Optima" w:cs="Optima"/>
            <w:sz w:val="28"/>
            <w:szCs w:val="28"/>
          </w:rPr>
          <w:t xml:space="preserve"> </w:t>
        </w:r>
      </w:ins>
      <w:del w:id="18" w:author="Stephen Ross" w:date="2012-08-02T10:49:00Z">
        <w:r w:rsidR="00072F97" w:rsidDel="0058312B">
          <w:rPr>
            <w:rFonts w:ascii="Optima" w:hAnsi="Optima" w:cs="Optima"/>
            <w:color w:val="084EE6"/>
            <w:sz w:val="28"/>
            <w:szCs w:val="28"/>
          </w:rPr>
          <w:delText>[1]</w:delText>
        </w:r>
        <w:r w:rsidR="00072F97" w:rsidDel="0058312B">
          <w:rPr>
            <w:rFonts w:ascii="Optima" w:hAnsi="Optima" w:cs="Optima"/>
            <w:sz w:val="28"/>
            <w:szCs w:val="28"/>
          </w:rPr>
          <w:delText xml:space="preserve"> </w:delText>
        </w:r>
      </w:del>
      <w:r w:rsidR="00072F97">
        <w:rPr>
          <w:rFonts w:ascii="Optima" w:hAnsi="Optima" w:cs="Optima"/>
          <w:sz w:val="28"/>
          <w:szCs w:val="28"/>
        </w:rPr>
        <w:t>Cravan’s pugnacious persona drew on his formal training as a boxer, exalting viscerality and violence against the putative effeteness of artistic convention: “if you have the good fortune to be a brute you’ve got to keep being one.”</w:t>
      </w:r>
      <w:r w:rsidR="00072F97">
        <w:rPr>
          <w:rFonts w:ascii="Optima" w:hAnsi="Optima" w:cs="Optima"/>
          <w:color w:val="084EE6"/>
          <w:sz w:val="28"/>
          <w:szCs w:val="28"/>
        </w:rPr>
        <w:t>[</w:t>
      </w:r>
      <w:ins w:id="19" w:author="Stephen Ross" w:date="2012-08-02T10:50:00Z">
        <w:r>
          <w:rPr>
            <w:rFonts w:ascii="Optima" w:hAnsi="Optima" w:cs="Optima"/>
            <w:color w:val="084EE6"/>
            <w:sz w:val="28"/>
            <w:szCs w:val="28"/>
          </w:rPr>
          <w:t>1</w:t>
        </w:r>
      </w:ins>
      <w:del w:id="20" w:author="Stephen Ross" w:date="2012-08-02T10:50:00Z">
        <w:r w:rsidR="00072F97" w:rsidDel="0058312B">
          <w:rPr>
            <w:rFonts w:ascii="Optima" w:hAnsi="Optima" w:cs="Optima"/>
            <w:color w:val="084EE6"/>
            <w:sz w:val="28"/>
            <w:szCs w:val="28"/>
          </w:rPr>
          <w:delText>2</w:delText>
        </w:r>
      </w:del>
      <w:r w:rsidR="00072F97">
        <w:rPr>
          <w:rFonts w:ascii="Optima" w:hAnsi="Optima" w:cs="Optima"/>
          <w:color w:val="084EE6"/>
          <w:sz w:val="28"/>
          <w:szCs w:val="28"/>
        </w:rPr>
        <w:t>]</w:t>
      </w:r>
      <w:r w:rsidR="00072F97">
        <w:rPr>
          <w:rFonts w:ascii="Optima" w:hAnsi="Optima" w:cs="Optima"/>
          <w:sz w:val="28"/>
          <w:szCs w:val="28"/>
        </w:rPr>
        <w:t xml:space="preserve"> In this regard, Cravan was particularly influenced by contemporaneous African-American heavyweight Jack Johnson, a recurrent figure in his writing often troped as “primitive” or “brutal.” In 1915 Cravan and Johnson staged a boxing match in Barcelona attended by avant-gardists such as Francis </w:t>
      </w:r>
      <w:del w:id="21" w:author="Stephen Ross" w:date="2012-08-02T10:51:00Z">
        <w:r w:rsidR="00072F97" w:rsidDel="000C027E">
          <w:rPr>
            <w:rFonts w:ascii="Optima" w:hAnsi="Optima" w:cs="Optima"/>
            <w:sz w:val="28"/>
            <w:szCs w:val="28"/>
          </w:rPr>
          <w:delText xml:space="preserve">Picabia </w:delText>
        </w:r>
      </w:del>
      <w:ins w:id="22" w:author="Stephen Ross" w:date="2012-08-02T10:51:00Z">
        <w:r w:rsidR="000C027E">
          <w:rPr>
            <w:rFonts w:ascii="Optima" w:hAnsi="Optima" w:cs="Optima"/>
            <w:sz w:val="28"/>
            <w:szCs w:val="28"/>
          </w:rPr>
          <w:t>PICABIA</w:t>
        </w:r>
        <w:r w:rsidR="000C027E">
          <w:rPr>
            <w:rFonts w:ascii="Optima" w:hAnsi="Optima" w:cs="Optima"/>
            <w:sz w:val="28"/>
            <w:szCs w:val="28"/>
          </w:rPr>
          <w:t xml:space="preserve"> </w:t>
        </w:r>
      </w:ins>
      <w:r w:rsidR="00072F97">
        <w:rPr>
          <w:rFonts w:ascii="Optima" w:hAnsi="Optima" w:cs="Optima"/>
          <w:sz w:val="28"/>
          <w:szCs w:val="28"/>
        </w:rPr>
        <w:t xml:space="preserve">and Blaise </w:t>
      </w:r>
      <w:del w:id="23" w:author="Stephen Ross" w:date="2012-08-02T10:51:00Z">
        <w:r w:rsidR="00072F97" w:rsidDel="000C027E">
          <w:rPr>
            <w:rFonts w:ascii="Optima" w:hAnsi="Optima" w:cs="Optima"/>
            <w:sz w:val="28"/>
            <w:szCs w:val="28"/>
          </w:rPr>
          <w:delText>Cendrars</w:delText>
        </w:r>
      </w:del>
      <w:ins w:id="24" w:author="Stephen Ross" w:date="2012-08-02T10:51:00Z">
        <w:r w:rsidR="000C027E">
          <w:rPr>
            <w:rFonts w:ascii="Optima" w:hAnsi="Optima" w:cs="Optima"/>
            <w:sz w:val="28"/>
            <w:szCs w:val="28"/>
          </w:rPr>
          <w:t>CENDRARS</w:t>
        </w:r>
      </w:ins>
      <w:r w:rsidR="00072F97">
        <w:rPr>
          <w:rFonts w:ascii="Optima" w:hAnsi="Optima" w:cs="Optima"/>
          <w:sz w:val="28"/>
          <w:szCs w:val="28"/>
        </w:rPr>
        <w:t>, which Johnson won. By 1916 Cravan had moved to New York, where he met Loy, and taken up with members of the Arensberg Circle. His combination of an anti-art stance and penchant for spectacle made him an important precursor for dada and surrealism; Cendrars once wrote that “Dada is Dada and Arthur Cravan is its prophet.” In 1918, Cravan vanished off the coast of Salina Cruz, Mexico in a boat of his own repair.  </w:t>
      </w:r>
    </w:p>
    <w:p w:rsidR="00072F97" w:rsidRDefault="0058312B" w:rsidP="00072F97">
      <w:pPr>
        <w:widowControl w:val="0"/>
        <w:numPr>
          <w:ins w:id="25" w:author="Stephen Ross" w:date="2012-08-02T10:50:00Z"/>
        </w:numPr>
        <w:autoSpaceDE w:val="0"/>
        <w:autoSpaceDN w:val="0"/>
        <w:adjustRightInd w:val="0"/>
        <w:spacing w:after="140"/>
        <w:rPr>
          <w:del w:id="26" w:author="Unknown"/>
          <w:rFonts w:ascii="Optima" w:hAnsi="Optima" w:cs="Optima"/>
          <w:sz w:val="28"/>
          <w:szCs w:val="28"/>
        </w:rPr>
      </w:pPr>
      <w:ins w:id="27" w:author="Stephen Ross" w:date="2012-08-02T10:50:00Z">
        <w:r>
          <w:rPr>
            <w:rFonts w:ascii="Optima" w:hAnsi="Optima" w:cs="Optima"/>
            <w:color w:val="084EE6"/>
            <w:sz w:val="28"/>
            <w:szCs w:val="28"/>
          </w:rPr>
          <w:t>[2]</w:t>
        </w:r>
        <w:r>
          <w:rPr>
            <w:rFonts w:ascii="Optima" w:hAnsi="Optima" w:cs="Optima"/>
            <w:sz w:val="28"/>
            <w:szCs w:val="28"/>
          </w:rPr>
          <w:t xml:space="preserve"> Cravan, Arthur, “Exhibition at the Independents” </w:t>
        </w:r>
        <w:r>
          <w:rPr>
            <w:rFonts w:ascii="Optima" w:hAnsi="Optima" w:cs="Optima"/>
            <w:i/>
            <w:iCs/>
            <w:sz w:val="28"/>
            <w:szCs w:val="28"/>
          </w:rPr>
          <w:t>The Dada Poets and Painters: An Anthology</w:t>
        </w:r>
        <w:r>
          <w:rPr>
            <w:rFonts w:ascii="Optima" w:hAnsi="Optima" w:cs="Optima"/>
            <w:sz w:val="28"/>
            <w:szCs w:val="28"/>
          </w:rPr>
          <w:t>, ed. Robert Motherwell. Boston, G.K. Hall,</w:t>
        </w:r>
        <w:r w:rsidRPr="0058312B">
          <w:rPr>
            <w:rFonts w:ascii="Optima" w:hAnsi="Optima" w:cs="Optima"/>
            <w:sz w:val="28"/>
            <w:szCs w:val="28"/>
          </w:rPr>
          <w:t xml:space="preserve"> </w:t>
        </w:r>
        <w:r>
          <w:rPr>
            <w:rFonts w:ascii="Optima" w:hAnsi="Optima" w:cs="Optima"/>
            <w:sz w:val="28"/>
            <w:szCs w:val="28"/>
          </w:rPr>
          <w:t>1981, p. 12.</w:t>
        </w:r>
      </w:ins>
    </w:p>
    <w:p w:rsidR="0058312B" w:rsidDel="0058312B" w:rsidRDefault="0058312B" w:rsidP="0058312B">
      <w:pPr>
        <w:widowControl w:val="0"/>
        <w:autoSpaceDE w:val="0"/>
        <w:autoSpaceDN w:val="0"/>
        <w:adjustRightInd w:val="0"/>
        <w:spacing w:after="280"/>
        <w:rPr>
          <w:ins w:id="28" w:author="Stephen Ross" w:date="2012-08-02T10:50:00Z"/>
          <w:rFonts w:ascii="Optima" w:hAnsi="Optima" w:cs="Optima"/>
          <w:sz w:val="28"/>
          <w:szCs w:val="28"/>
        </w:rPr>
        <w:pPrChange w:id="29" w:author="Stephen Ross" w:date="2012-08-02T10:50:00Z">
          <w:pPr>
            <w:widowControl w:val="0"/>
            <w:autoSpaceDE w:val="0"/>
            <w:autoSpaceDN w:val="0"/>
            <w:adjustRightInd w:val="0"/>
          </w:pPr>
        </w:pPrChange>
      </w:pPr>
    </w:p>
    <w:p w:rsidR="0058312B" w:rsidRDefault="0058312B" w:rsidP="00072F97">
      <w:pPr>
        <w:widowControl w:val="0"/>
        <w:numPr>
          <w:ins w:id="30" w:author="Stephen Ross" w:date="2012-08-02T10:50:00Z"/>
        </w:numPr>
        <w:autoSpaceDE w:val="0"/>
        <w:autoSpaceDN w:val="0"/>
        <w:adjustRightInd w:val="0"/>
        <w:spacing w:after="140"/>
        <w:rPr>
          <w:ins w:id="31" w:author="Stephen Ross" w:date="2012-08-02T10:50:00Z"/>
          <w:rFonts w:ascii="Optima" w:hAnsi="Optima" w:cs="Optima"/>
          <w:sz w:val="28"/>
          <w:szCs w:val="28"/>
        </w:rPr>
      </w:pPr>
    </w:p>
    <w:p w:rsidR="00072F97" w:rsidRDefault="0058312B" w:rsidP="00072F97">
      <w:pPr>
        <w:widowControl w:val="0"/>
        <w:autoSpaceDE w:val="0"/>
        <w:autoSpaceDN w:val="0"/>
        <w:adjustRightInd w:val="0"/>
        <w:spacing w:after="140"/>
        <w:rPr>
          <w:rFonts w:ascii="Optima" w:hAnsi="Optima" w:cs="Optima"/>
          <w:sz w:val="28"/>
          <w:szCs w:val="28"/>
        </w:rPr>
      </w:pPr>
      <w:ins w:id="32" w:author="Stephen Ross" w:date="2012-08-02T10:50:00Z">
        <w:r>
          <w:rPr>
            <w:rFonts w:ascii="Optima" w:hAnsi="Optima" w:cs="Optima"/>
            <w:sz w:val="28"/>
            <w:szCs w:val="28"/>
          </w:rPr>
          <w:t>Further Reading</w:t>
        </w:r>
      </w:ins>
    </w:p>
    <w:p w:rsidR="00072F97" w:rsidDel="0058312B" w:rsidRDefault="00072F97" w:rsidP="00072F97">
      <w:pPr>
        <w:widowControl w:val="0"/>
        <w:autoSpaceDE w:val="0"/>
        <w:autoSpaceDN w:val="0"/>
        <w:adjustRightInd w:val="0"/>
        <w:spacing w:after="280"/>
        <w:rPr>
          <w:del w:id="33" w:author="Stephen Ross" w:date="2012-08-02T10:50:00Z"/>
          <w:rFonts w:ascii="Optima" w:hAnsi="Optima" w:cs="Optima"/>
          <w:sz w:val="28"/>
          <w:szCs w:val="28"/>
        </w:rPr>
      </w:pPr>
      <w:del w:id="34" w:author="Stephen Ross" w:date="2012-08-02T10:50:00Z">
        <w:r w:rsidDel="0058312B">
          <w:rPr>
            <w:rFonts w:ascii="Optima" w:hAnsi="Optima" w:cs="Optima"/>
            <w:color w:val="084EE6"/>
            <w:sz w:val="28"/>
            <w:szCs w:val="28"/>
          </w:rPr>
          <w:delText>[1]</w:delText>
        </w:r>
        <w:r w:rsidDel="0058312B">
          <w:rPr>
            <w:rFonts w:ascii="Optima" w:hAnsi="Optima" w:cs="Optima"/>
            <w:sz w:val="28"/>
            <w:szCs w:val="28"/>
          </w:rPr>
          <w:delText xml:space="preserve"> </w:delText>
        </w:r>
      </w:del>
      <w:r>
        <w:rPr>
          <w:rFonts w:ascii="Optima" w:hAnsi="Optima" w:cs="Optima"/>
          <w:sz w:val="28"/>
          <w:szCs w:val="28"/>
        </w:rPr>
        <w:t xml:space="preserve">Shattuck, Roger, </w:t>
      </w:r>
      <w:r>
        <w:rPr>
          <w:rFonts w:ascii="Optima" w:hAnsi="Optima" w:cs="Optima"/>
          <w:i/>
          <w:iCs/>
          <w:sz w:val="28"/>
          <w:szCs w:val="28"/>
        </w:rPr>
        <w:t xml:space="preserve">The Banquet Years: The Arts in France, 1885-1918. </w:t>
      </w:r>
      <w:r>
        <w:rPr>
          <w:rFonts w:ascii="Optima" w:hAnsi="Optima" w:cs="Optima"/>
          <w:sz w:val="28"/>
          <w:szCs w:val="28"/>
        </w:rPr>
        <w:t>New York: Harcourt-Brace, 1955, p. 354.</w:t>
      </w:r>
    </w:p>
    <w:p w:rsidR="00072F97" w:rsidDel="0058312B" w:rsidRDefault="00072F97" w:rsidP="00072F97">
      <w:pPr>
        <w:widowControl w:val="0"/>
        <w:autoSpaceDE w:val="0"/>
        <w:autoSpaceDN w:val="0"/>
        <w:adjustRightInd w:val="0"/>
        <w:spacing w:after="280"/>
        <w:rPr>
          <w:del w:id="35" w:author="Stephen Ross" w:date="2012-08-02T10:50:00Z"/>
          <w:rFonts w:ascii="Optima" w:hAnsi="Optima" w:cs="Optima"/>
          <w:sz w:val="28"/>
          <w:szCs w:val="28"/>
        </w:rPr>
      </w:pPr>
      <w:del w:id="36" w:author="Stephen Ross" w:date="2012-08-02T10:50:00Z">
        <w:r w:rsidDel="0058312B">
          <w:rPr>
            <w:rFonts w:ascii="Optima" w:hAnsi="Optima" w:cs="Optima"/>
            <w:color w:val="084EE6"/>
            <w:sz w:val="28"/>
            <w:szCs w:val="28"/>
          </w:rPr>
          <w:delText>[2]</w:delText>
        </w:r>
        <w:r w:rsidDel="0058312B">
          <w:rPr>
            <w:rFonts w:ascii="Optima" w:hAnsi="Optima" w:cs="Optima"/>
            <w:sz w:val="28"/>
            <w:szCs w:val="28"/>
          </w:rPr>
          <w:delText xml:space="preserve"> Cravan, Arthur, “Exhibition at the Independents” </w:delText>
        </w:r>
        <w:r w:rsidDel="0058312B">
          <w:rPr>
            <w:rFonts w:ascii="Optima" w:hAnsi="Optima" w:cs="Optima"/>
            <w:i/>
            <w:iCs/>
            <w:sz w:val="28"/>
            <w:szCs w:val="28"/>
          </w:rPr>
          <w:delText>The Dada Poets and Painters: An Anthology</w:delText>
        </w:r>
        <w:r w:rsidDel="0058312B">
          <w:rPr>
            <w:rFonts w:ascii="Optima" w:hAnsi="Optima" w:cs="Optima"/>
            <w:sz w:val="28"/>
            <w:szCs w:val="28"/>
          </w:rPr>
          <w:delText>, ed. Robert Motherwell. Boston, G.K. Hall, 1981, p. 12.</w:delText>
        </w:r>
      </w:del>
    </w:p>
    <w:p w:rsidR="0058312B" w:rsidRDefault="0058312B" w:rsidP="0058312B">
      <w:pPr>
        <w:widowControl w:val="0"/>
        <w:autoSpaceDE w:val="0"/>
        <w:autoSpaceDN w:val="0"/>
        <w:adjustRightInd w:val="0"/>
        <w:spacing w:after="280"/>
        <w:pPrChange w:id="37" w:author="Stephen Ross" w:date="2012-08-02T10:50:00Z">
          <w:pPr/>
        </w:pPrChange>
      </w:pPr>
    </w:p>
    <w:sectPr w:rsidR="0058312B" w:rsidSect="0058312B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72F97"/>
    <w:rsid w:val="00072F97"/>
    <w:rsid w:val="000A648D"/>
    <w:rsid w:val="000C027E"/>
    <w:rsid w:val="0058312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2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Macintosh Word</Application>
  <DocSecurity>0</DocSecurity>
  <Lines>12</Lines>
  <Paragraphs>3</Paragraphs>
  <ScaleCrop>false</ScaleCrop>
  <Company>University of Victoria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2012-08-02T17:51:00Z</dcterms:created>
  <dcterms:modified xsi:type="dcterms:W3CDTF">2012-08-02T17:51:00Z</dcterms:modified>
</cp:coreProperties>
</file>