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656E" w:rsidRDefault="00E0294F" w:rsidP="00F44F3C">
      <w:pPr>
        <w:pStyle w:val="BodyText"/>
        <w:rPr>
          <w:rFonts w:asciiTheme="majorHAnsi" w:hAnsiTheme="majorHAnsi"/>
          <w:sz w:val="22"/>
          <w:szCs w:val="22"/>
        </w:rPr>
      </w:pPr>
      <w:proofErr w:type="spellStart"/>
      <w:r w:rsidRPr="008B3573">
        <w:rPr>
          <w:rFonts w:asciiTheme="majorHAnsi" w:hAnsiTheme="majorHAnsi"/>
          <w:b/>
          <w:sz w:val="22"/>
          <w:szCs w:val="22"/>
        </w:rPr>
        <w:t>Pichai</w:t>
      </w:r>
      <w:proofErr w:type="spellEnd"/>
      <w:r w:rsidRPr="008B3573">
        <w:rPr>
          <w:rFonts w:asciiTheme="majorHAnsi" w:hAnsiTheme="majorHAnsi"/>
          <w:b/>
          <w:sz w:val="22"/>
          <w:szCs w:val="22"/>
        </w:rPr>
        <w:t xml:space="preserve"> </w:t>
      </w:r>
      <w:proofErr w:type="spellStart"/>
      <w:r w:rsidRPr="008B3573">
        <w:rPr>
          <w:rFonts w:asciiTheme="majorHAnsi" w:hAnsiTheme="majorHAnsi"/>
          <w:b/>
          <w:sz w:val="22"/>
          <w:szCs w:val="22"/>
        </w:rPr>
        <w:t>Nirand</w:t>
      </w:r>
      <w:proofErr w:type="spellEnd"/>
      <w:r w:rsidR="000168FC">
        <w:rPr>
          <w:rFonts w:asciiTheme="majorHAnsi" w:hAnsiTheme="majorHAnsi"/>
          <w:sz w:val="22"/>
          <w:szCs w:val="22"/>
        </w:rPr>
        <w:t xml:space="preserve"> </w:t>
      </w:r>
      <w:r w:rsidR="0089656E" w:rsidRPr="008B3573">
        <w:rPr>
          <w:rFonts w:asciiTheme="majorHAnsi" w:hAnsiTheme="majorHAnsi"/>
          <w:sz w:val="22"/>
          <w:szCs w:val="22"/>
        </w:rPr>
        <w:t>(</w:t>
      </w:r>
      <w:r w:rsidR="00F87806" w:rsidRPr="008B3573">
        <w:rPr>
          <w:rFonts w:asciiTheme="majorHAnsi" w:hAnsiTheme="majorHAnsi"/>
          <w:sz w:val="22"/>
          <w:szCs w:val="22"/>
        </w:rPr>
        <w:t xml:space="preserve">7 February </w:t>
      </w:r>
      <w:r w:rsidRPr="008B3573">
        <w:rPr>
          <w:rFonts w:asciiTheme="majorHAnsi" w:hAnsiTheme="majorHAnsi"/>
          <w:sz w:val="22"/>
          <w:szCs w:val="22"/>
        </w:rPr>
        <w:t>1936</w:t>
      </w:r>
      <w:proofErr w:type="gramStart"/>
      <w:r w:rsidRPr="008B3573">
        <w:rPr>
          <w:rFonts w:asciiTheme="majorHAnsi" w:hAnsiTheme="majorHAnsi"/>
          <w:sz w:val="22"/>
          <w:szCs w:val="22"/>
        </w:rPr>
        <w:t>-</w:t>
      </w:r>
      <w:r w:rsidR="0089656E" w:rsidRPr="008B3573">
        <w:rPr>
          <w:rFonts w:asciiTheme="majorHAnsi" w:hAnsiTheme="majorHAnsi"/>
          <w:sz w:val="22"/>
          <w:szCs w:val="22"/>
        </w:rPr>
        <w:t>)</w:t>
      </w:r>
      <w:proofErr w:type="gramEnd"/>
    </w:p>
    <w:p w:rsidR="00AD0C12" w:rsidRPr="008B3573" w:rsidRDefault="00AD0C12" w:rsidP="00F44F3C">
      <w:pPr>
        <w:pStyle w:val="BodyText"/>
        <w:rPr>
          <w:rFonts w:asciiTheme="majorHAnsi" w:hAnsiTheme="majorHAnsi"/>
          <w:sz w:val="22"/>
          <w:szCs w:val="22"/>
        </w:rPr>
      </w:pPr>
    </w:p>
    <w:p w:rsidR="00FE7D40" w:rsidRPr="008B3573" w:rsidRDefault="00E0294F" w:rsidP="00162051">
      <w:pPr>
        <w:pStyle w:val="BodyText"/>
        <w:rPr>
          <w:rFonts w:asciiTheme="majorHAnsi" w:hAnsiTheme="majorHAnsi"/>
          <w:sz w:val="22"/>
          <w:szCs w:val="22"/>
        </w:rPr>
      </w:pPr>
      <w:proofErr w:type="spellStart"/>
      <w:r w:rsidRPr="008B3573">
        <w:rPr>
          <w:rFonts w:asciiTheme="majorHAnsi" w:hAnsiTheme="majorHAnsi"/>
          <w:sz w:val="22"/>
          <w:szCs w:val="22"/>
        </w:rPr>
        <w:t>Pichai</w:t>
      </w:r>
      <w:proofErr w:type="spellEnd"/>
      <w:r w:rsidRPr="008B3573">
        <w:rPr>
          <w:rFonts w:asciiTheme="majorHAnsi" w:hAnsiTheme="majorHAnsi"/>
          <w:sz w:val="22"/>
          <w:szCs w:val="22"/>
        </w:rPr>
        <w:t xml:space="preserve"> </w:t>
      </w:r>
      <w:proofErr w:type="spellStart"/>
      <w:r w:rsidRPr="008B3573">
        <w:rPr>
          <w:rFonts w:asciiTheme="majorHAnsi" w:hAnsiTheme="majorHAnsi"/>
          <w:sz w:val="22"/>
          <w:szCs w:val="22"/>
        </w:rPr>
        <w:t>Nirand</w:t>
      </w:r>
      <w:proofErr w:type="spellEnd"/>
      <w:r w:rsidRPr="008B3573">
        <w:rPr>
          <w:rFonts w:asciiTheme="majorHAnsi" w:hAnsiTheme="majorHAnsi"/>
          <w:sz w:val="22"/>
          <w:szCs w:val="22"/>
        </w:rPr>
        <w:t xml:space="preserve"> </w:t>
      </w:r>
      <w:r w:rsidR="00671FC6" w:rsidRPr="008B3573">
        <w:rPr>
          <w:rFonts w:asciiTheme="majorHAnsi" w:hAnsiTheme="majorHAnsi"/>
          <w:sz w:val="22"/>
          <w:szCs w:val="22"/>
        </w:rPr>
        <w:t xml:space="preserve">is a Thai </w:t>
      </w:r>
      <w:r w:rsidR="000168FC">
        <w:rPr>
          <w:rFonts w:asciiTheme="majorHAnsi" w:hAnsiTheme="majorHAnsi"/>
          <w:sz w:val="22"/>
          <w:szCs w:val="22"/>
        </w:rPr>
        <w:t>painter</w:t>
      </w:r>
      <w:r w:rsidR="000168FC" w:rsidRPr="008B3573">
        <w:rPr>
          <w:rFonts w:asciiTheme="majorHAnsi" w:hAnsiTheme="majorHAnsi"/>
          <w:sz w:val="22"/>
          <w:szCs w:val="22"/>
        </w:rPr>
        <w:t xml:space="preserve"> </w:t>
      </w:r>
      <w:r w:rsidR="00671FC6" w:rsidRPr="008B3573">
        <w:rPr>
          <w:rFonts w:asciiTheme="majorHAnsi" w:hAnsiTheme="majorHAnsi"/>
          <w:sz w:val="22"/>
          <w:szCs w:val="22"/>
        </w:rPr>
        <w:t>who</w:t>
      </w:r>
      <w:r w:rsidRPr="008B3573">
        <w:rPr>
          <w:rFonts w:asciiTheme="majorHAnsi" w:hAnsiTheme="majorHAnsi"/>
          <w:sz w:val="22"/>
          <w:szCs w:val="22"/>
        </w:rPr>
        <w:t xml:space="preserve"> </w:t>
      </w:r>
      <w:r w:rsidR="00671FC6" w:rsidRPr="008B3573">
        <w:rPr>
          <w:rFonts w:asciiTheme="majorHAnsi" w:hAnsiTheme="majorHAnsi"/>
          <w:sz w:val="22"/>
          <w:szCs w:val="22"/>
        </w:rPr>
        <w:t xml:space="preserve">worked </w:t>
      </w:r>
      <w:r w:rsidR="000168FC">
        <w:rPr>
          <w:rFonts w:asciiTheme="majorHAnsi" w:hAnsiTheme="majorHAnsi"/>
          <w:sz w:val="22"/>
          <w:szCs w:val="22"/>
        </w:rPr>
        <w:t>using</w:t>
      </w:r>
      <w:r w:rsidR="000168FC" w:rsidRPr="008B3573">
        <w:rPr>
          <w:rFonts w:asciiTheme="majorHAnsi" w:hAnsiTheme="majorHAnsi"/>
          <w:sz w:val="22"/>
          <w:szCs w:val="22"/>
        </w:rPr>
        <w:t xml:space="preserve"> </w:t>
      </w:r>
      <w:r w:rsidR="000168FC">
        <w:rPr>
          <w:rFonts w:asciiTheme="majorHAnsi" w:hAnsiTheme="majorHAnsi"/>
          <w:sz w:val="22"/>
          <w:szCs w:val="22"/>
        </w:rPr>
        <w:t>E</w:t>
      </w:r>
      <w:r w:rsidR="00671FC6" w:rsidRPr="008B3573">
        <w:rPr>
          <w:rFonts w:asciiTheme="majorHAnsi" w:hAnsiTheme="majorHAnsi"/>
          <w:sz w:val="22"/>
          <w:szCs w:val="22"/>
        </w:rPr>
        <w:t xml:space="preserve">xpressionist and </w:t>
      </w:r>
      <w:r w:rsidR="000168FC">
        <w:rPr>
          <w:rFonts w:asciiTheme="majorHAnsi" w:hAnsiTheme="majorHAnsi"/>
          <w:sz w:val="22"/>
          <w:szCs w:val="22"/>
        </w:rPr>
        <w:t>S</w:t>
      </w:r>
      <w:r w:rsidR="00671FC6" w:rsidRPr="008B3573">
        <w:rPr>
          <w:rFonts w:asciiTheme="majorHAnsi" w:hAnsiTheme="majorHAnsi"/>
          <w:sz w:val="22"/>
          <w:szCs w:val="22"/>
        </w:rPr>
        <w:t xml:space="preserve">urrealist styles </w:t>
      </w:r>
      <w:r w:rsidR="000168FC">
        <w:rPr>
          <w:rFonts w:asciiTheme="majorHAnsi" w:hAnsiTheme="majorHAnsi"/>
          <w:sz w:val="22"/>
          <w:szCs w:val="22"/>
        </w:rPr>
        <w:t xml:space="preserve">in his </w:t>
      </w:r>
      <w:r w:rsidR="00671FC6" w:rsidRPr="008B3573">
        <w:rPr>
          <w:rFonts w:asciiTheme="majorHAnsi" w:hAnsiTheme="majorHAnsi"/>
          <w:sz w:val="22"/>
          <w:szCs w:val="22"/>
        </w:rPr>
        <w:t>depicti</w:t>
      </w:r>
      <w:r w:rsidR="000168FC">
        <w:rPr>
          <w:rFonts w:asciiTheme="majorHAnsi" w:hAnsiTheme="majorHAnsi"/>
          <w:sz w:val="22"/>
          <w:szCs w:val="22"/>
        </w:rPr>
        <w:t>on of</w:t>
      </w:r>
      <w:r w:rsidR="00671FC6" w:rsidRPr="008B3573">
        <w:rPr>
          <w:rFonts w:asciiTheme="majorHAnsi" w:hAnsiTheme="majorHAnsi"/>
          <w:sz w:val="22"/>
          <w:szCs w:val="22"/>
        </w:rPr>
        <w:t xml:space="preserve"> Buddhist themes. </w:t>
      </w:r>
      <w:r w:rsidR="000168FC">
        <w:rPr>
          <w:rFonts w:asciiTheme="majorHAnsi" w:hAnsiTheme="majorHAnsi"/>
          <w:sz w:val="22"/>
          <w:szCs w:val="22"/>
        </w:rPr>
        <w:t>In</w:t>
      </w:r>
      <w:r w:rsidR="00FE7D40" w:rsidRPr="008B3573">
        <w:rPr>
          <w:rFonts w:asciiTheme="majorHAnsi" w:hAnsiTheme="majorHAnsi"/>
          <w:sz w:val="22"/>
          <w:szCs w:val="22"/>
        </w:rPr>
        <w:t xml:space="preserve"> 1956 </w:t>
      </w:r>
      <w:proofErr w:type="spellStart"/>
      <w:r w:rsidR="000168FC">
        <w:rPr>
          <w:rFonts w:asciiTheme="majorHAnsi" w:hAnsiTheme="majorHAnsi"/>
          <w:sz w:val="22"/>
          <w:szCs w:val="22"/>
        </w:rPr>
        <w:t>Pichai</w:t>
      </w:r>
      <w:proofErr w:type="spellEnd"/>
      <w:r w:rsidR="000168FC" w:rsidRPr="008B3573">
        <w:rPr>
          <w:rFonts w:asciiTheme="majorHAnsi" w:hAnsiTheme="majorHAnsi"/>
          <w:sz w:val="22"/>
          <w:szCs w:val="22"/>
        </w:rPr>
        <w:t xml:space="preserve"> </w:t>
      </w:r>
      <w:r w:rsidR="00FE7D40" w:rsidRPr="008B3573">
        <w:rPr>
          <w:rFonts w:asciiTheme="majorHAnsi" w:hAnsiTheme="majorHAnsi"/>
          <w:sz w:val="22"/>
          <w:szCs w:val="22"/>
        </w:rPr>
        <w:t>attended</w:t>
      </w:r>
      <w:r w:rsidR="00671FC6" w:rsidRPr="008B3573">
        <w:rPr>
          <w:rFonts w:asciiTheme="majorHAnsi" w:hAnsiTheme="majorHAnsi"/>
          <w:sz w:val="22"/>
          <w:szCs w:val="22"/>
        </w:rPr>
        <w:t xml:space="preserve"> </w:t>
      </w:r>
      <w:r w:rsidR="005206B7" w:rsidRPr="008B3573">
        <w:rPr>
          <w:rFonts w:asciiTheme="majorHAnsi" w:hAnsiTheme="majorHAnsi"/>
          <w:sz w:val="22"/>
          <w:szCs w:val="22"/>
        </w:rPr>
        <w:t xml:space="preserve">a local art school, the </w:t>
      </w:r>
      <w:r w:rsidR="00671FC6" w:rsidRPr="008B3573">
        <w:rPr>
          <w:rFonts w:asciiTheme="majorHAnsi" w:hAnsiTheme="majorHAnsi"/>
          <w:sz w:val="22"/>
          <w:szCs w:val="22"/>
        </w:rPr>
        <w:t>School of Fine Arts</w:t>
      </w:r>
      <w:r w:rsidR="005206B7" w:rsidRPr="008B3573">
        <w:rPr>
          <w:rFonts w:asciiTheme="majorHAnsi" w:hAnsiTheme="majorHAnsi"/>
          <w:sz w:val="22"/>
          <w:szCs w:val="22"/>
        </w:rPr>
        <w:t xml:space="preserve">. In 1956-59 </w:t>
      </w:r>
      <w:r w:rsidR="000168FC">
        <w:rPr>
          <w:rFonts w:asciiTheme="majorHAnsi" w:hAnsiTheme="majorHAnsi"/>
          <w:sz w:val="22"/>
          <w:szCs w:val="22"/>
        </w:rPr>
        <w:t>he</w:t>
      </w:r>
      <w:r w:rsidR="000168FC" w:rsidRPr="008B3573">
        <w:rPr>
          <w:rFonts w:asciiTheme="majorHAnsi" w:hAnsiTheme="majorHAnsi"/>
          <w:sz w:val="22"/>
          <w:szCs w:val="22"/>
        </w:rPr>
        <w:t xml:space="preserve"> </w:t>
      </w:r>
      <w:r w:rsidR="005206B7" w:rsidRPr="008B3573">
        <w:rPr>
          <w:rFonts w:asciiTheme="majorHAnsi" w:hAnsiTheme="majorHAnsi"/>
          <w:sz w:val="22"/>
          <w:szCs w:val="22"/>
        </w:rPr>
        <w:t xml:space="preserve">conducted his </w:t>
      </w:r>
      <w:r w:rsidR="00A430B1" w:rsidRPr="008B3573">
        <w:rPr>
          <w:rFonts w:asciiTheme="majorHAnsi" w:hAnsiTheme="majorHAnsi"/>
          <w:sz w:val="22"/>
          <w:szCs w:val="22"/>
        </w:rPr>
        <w:t>training</w:t>
      </w:r>
      <w:r w:rsidR="005206B7" w:rsidRPr="008B3573">
        <w:rPr>
          <w:rFonts w:asciiTheme="majorHAnsi" w:hAnsiTheme="majorHAnsi"/>
          <w:sz w:val="22"/>
          <w:szCs w:val="22"/>
        </w:rPr>
        <w:t xml:space="preserve"> at the </w:t>
      </w:r>
      <w:r w:rsidR="00671FC6" w:rsidRPr="008B3573">
        <w:rPr>
          <w:rFonts w:asciiTheme="majorHAnsi" w:hAnsiTheme="majorHAnsi"/>
          <w:sz w:val="22"/>
          <w:szCs w:val="22"/>
        </w:rPr>
        <w:t>Fa</w:t>
      </w:r>
      <w:r w:rsidR="005206B7" w:rsidRPr="008B3573">
        <w:rPr>
          <w:rFonts w:asciiTheme="majorHAnsi" w:hAnsiTheme="majorHAnsi"/>
          <w:sz w:val="22"/>
          <w:szCs w:val="22"/>
        </w:rPr>
        <w:t>culty of Painting and Sculpture at</w:t>
      </w:r>
      <w:r w:rsidR="00671FC6" w:rsidRPr="008B3573">
        <w:rPr>
          <w:rFonts w:asciiTheme="majorHAnsi" w:hAnsiTheme="majorHAnsi"/>
          <w:sz w:val="22"/>
          <w:szCs w:val="22"/>
        </w:rPr>
        <w:t xml:space="preserve"> </w:t>
      </w:r>
      <w:proofErr w:type="spellStart"/>
      <w:r w:rsidR="00671FC6" w:rsidRPr="008B3573">
        <w:rPr>
          <w:rFonts w:asciiTheme="majorHAnsi" w:hAnsiTheme="majorHAnsi"/>
          <w:sz w:val="22"/>
          <w:szCs w:val="22"/>
        </w:rPr>
        <w:t>Silpakorn</w:t>
      </w:r>
      <w:proofErr w:type="spellEnd"/>
      <w:r w:rsidR="00671FC6" w:rsidRPr="008B3573">
        <w:rPr>
          <w:rFonts w:asciiTheme="majorHAnsi" w:hAnsiTheme="majorHAnsi"/>
          <w:sz w:val="22"/>
          <w:szCs w:val="22"/>
        </w:rPr>
        <w:t xml:space="preserve"> University</w:t>
      </w:r>
      <w:r w:rsidR="000168FC">
        <w:rPr>
          <w:rFonts w:asciiTheme="majorHAnsi" w:hAnsiTheme="majorHAnsi"/>
          <w:sz w:val="22"/>
          <w:szCs w:val="22"/>
        </w:rPr>
        <w:t>, later gaining an</w:t>
      </w:r>
      <w:r w:rsidR="000168FC" w:rsidRPr="008B3573">
        <w:rPr>
          <w:rFonts w:asciiTheme="majorHAnsi" w:hAnsiTheme="majorHAnsi"/>
          <w:sz w:val="22"/>
          <w:szCs w:val="22"/>
        </w:rPr>
        <w:t xml:space="preserve"> </w:t>
      </w:r>
      <w:r w:rsidR="00A430B1" w:rsidRPr="008B3573">
        <w:rPr>
          <w:rFonts w:asciiTheme="majorHAnsi" w:hAnsiTheme="majorHAnsi"/>
          <w:sz w:val="22"/>
          <w:szCs w:val="22"/>
        </w:rPr>
        <w:t xml:space="preserve">international reputation </w:t>
      </w:r>
      <w:del w:id="0" w:author="doctor" w:date="2014-04-24T16:53:00Z">
        <w:r w:rsidR="00A430B1" w:rsidRPr="008B3573" w:rsidDel="00E97012">
          <w:rPr>
            <w:rFonts w:asciiTheme="majorHAnsi" w:hAnsiTheme="majorHAnsi"/>
            <w:sz w:val="22"/>
            <w:szCs w:val="22"/>
          </w:rPr>
          <w:delText>as an artist</w:delText>
        </w:r>
      </w:del>
      <w:r w:rsidR="000168FC">
        <w:rPr>
          <w:rFonts w:asciiTheme="majorHAnsi" w:hAnsiTheme="majorHAnsi"/>
          <w:sz w:val="22"/>
          <w:szCs w:val="22"/>
        </w:rPr>
        <w:t xml:space="preserve"> and</w:t>
      </w:r>
      <w:r w:rsidR="00A430B1" w:rsidRPr="008B3573">
        <w:rPr>
          <w:rFonts w:asciiTheme="majorHAnsi" w:hAnsiTheme="majorHAnsi"/>
          <w:sz w:val="22"/>
          <w:szCs w:val="22"/>
        </w:rPr>
        <w:t xml:space="preserve"> winning many awards. </w:t>
      </w:r>
      <w:proofErr w:type="spellStart"/>
      <w:r w:rsidR="009141BB" w:rsidRPr="008B3573">
        <w:rPr>
          <w:rFonts w:asciiTheme="majorHAnsi" w:hAnsiTheme="majorHAnsi"/>
          <w:sz w:val="22"/>
          <w:szCs w:val="22"/>
        </w:rPr>
        <w:t>Pichai</w:t>
      </w:r>
      <w:proofErr w:type="spellEnd"/>
      <w:r w:rsidR="009141BB" w:rsidRPr="008B3573">
        <w:rPr>
          <w:rFonts w:asciiTheme="majorHAnsi" w:hAnsiTheme="majorHAnsi"/>
          <w:sz w:val="22"/>
          <w:szCs w:val="22"/>
        </w:rPr>
        <w:t xml:space="preserve"> has been involved in teaching s</w:t>
      </w:r>
      <w:r w:rsidR="00A430B1" w:rsidRPr="008B3573">
        <w:rPr>
          <w:rFonts w:asciiTheme="majorHAnsi" w:hAnsiTheme="majorHAnsi"/>
          <w:sz w:val="22"/>
          <w:szCs w:val="22"/>
        </w:rPr>
        <w:t xml:space="preserve">ince graduating </w:t>
      </w:r>
      <w:r w:rsidR="009141BB" w:rsidRPr="008B3573">
        <w:rPr>
          <w:rFonts w:asciiTheme="majorHAnsi" w:hAnsiTheme="majorHAnsi"/>
          <w:sz w:val="22"/>
          <w:szCs w:val="22"/>
        </w:rPr>
        <w:t>and continues to the</w:t>
      </w:r>
      <w:r w:rsidR="00FE7D40" w:rsidRPr="008B3573">
        <w:rPr>
          <w:rFonts w:asciiTheme="majorHAnsi" w:hAnsiTheme="majorHAnsi"/>
          <w:sz w:val="22"/>
          <w:szCs w:val="22"/>
        </w:rPr>
        <w:t xml:space="preserve"> present day</w:t>
      </w:r>
      <w:r w:rsidR="00A430B1" w:rsidRPr="008B3573">
        <w:rPr>
          <w:rFonts w:asciiTheme="majorHAnsi" w:hAnsiTheme="majorHAnsi"/>
          <w:sz w:val="22"/>
          <w:szCs w:val="22"/>
        </w:rPr>
        <w:t xml:space="preserve"> </w:t>
      </w:r>
      <w:r w:rsidR="009141BB" w:rsidRPr="008B3573">
        <w:rPr>
          <w:rFonts w:asciiTheme="majorHAnsi" w:hAnsiTheme="majorHAnsi"/>
          <w:sz w:val="22"/>
          <w:szCs w:val="22"/>
        </w:rPr>
        <w:t>in this capacity.</w:t>
      </w:r>
      <w:r w:rsidR="00B20B11">
        <w:rPr>
          <w:rFonts w:asciiTheme="majorHAnsi" w:hAnsiTheme="majorHAnsi"/>
          <w:sz w:val="22"/>
          <w:szCs w:val="22"/>
        </w:rPr>
        <w:t xml:space="preserve"> </w:t>
      </w:r>
      <w:r w:rsidR="009141BB" w:rsidRPr="008B3573">
        <w:rPr>
          <w:rFonts w:asciiTheme="majorHAnsi" w:hAnsiTheme="majorHAnsi"/>
          <w:sz w:val="22"/>
          <w:szCs w:val="22"/>
        </w:rPr>
        <w:t>The medi</w:t>
      </w:r>
      <w:r w:rsidR="000168FC">
        <w:rPr>
          <w:rFonts w:asciiTheme="majorHAnsi" w:hAnsiTheme="majorHAnsi"/>
          <w:sz w:val="22"/>
          <w:szCs w:val="22"/>
        </w:rPr>
        <w:t>ums</w:t>
      </w:r>
      <w:r w:rsidR="009141BB" w:rsidRPr="008B3573">
        <w:rPr>
          <w:rFonts w:asciiTheme="majorHAnsi" w:hAnsiTheme="majorHAnsi"/>
          <w:sz w:val="22"/>
          <w:szCs w:val="22"/>
        </w:rPr>
        <w:t xml:space="preserve"> </w:t>
      </w:r>
      <w:proofErr w:type="spellStart"/>
      <w:r w:rsidR="009141BB" w:rsidRPr="008B3573">
        <w:rPr>
          <w:rFonts w:asciiTheme="majorHAnsi" w:hAnsiTheme="majorHAnsi"/>
          <w:sz w:val="22"/>
          <w:szCs w:val="22"/>
        </w:rPr>
        <w:t>Pichai</w:t>
      </w:r>
      <w:proofErr w:type="spellEnd"/>
      <w:r w:rsidR="009141BB" w:rsidRPr="008B3573">
        <w:rPr>
          <w:rFonts w:asciiTheme="majorHAnsi" w:hAnsiTheme="majorHAnsi"/>
          <w:sz w:val="22"/>
          <w:szCs w:val="22"/>
        </w:rPr>
        <w:t xml:space="preserve"> employs are varied</w:t>
      </w:r>
      <w:r w:rsidR="000168FC">
        <w:rPr>
          <w:rFonts w:asciiTheme="majorHAnsi" w:hAnsiTheme="majorHAnsi"/>
          <w:sz w:val="22"/>
          <w:szCs w:val="22"/>
        </w:rPr>
        <w:t>, including</w:t>
      </w:r>
      <w:r w:rsidR="00FE7D40" w:rsidRPr="008B3573">
        <w:rPr>
          <w:rFonts w:asciiTheme="majorHAnsi" w:hAnsiTheme="majorHAnsi"/>
          <w:sz w:val="22"/>
          <w:szCs w:val="22"/>
        </w:rPr>
        <w:t xml:space="preserve"> oil o</w:t>
      </w:r>
      <w:r w:rsidR="009141BB" w:rsidRPr="008B3573">
        <w:rPr>
          <w:rFonts w:asciiTheme="majorHAnsi" w:hAnsiTheme="majorHAnsi"/>
          <w:sz w:val="22"/>
          <w:szCs w:val="22"/>
        </w:rPr>
        <w:t>n canvas as well as mixed</w:t>
      </w:r>
      <w:ins w:id="1" w:author="doctor" w:date="2014-04-24T16:53:00Z">
        <w:r w:rsidR="00E97012">
          <w:rPr>
            <w:rFonts w:asciiTheme="majorHAnsi" w:hAnsiTheme="majorHAnsi"/>
            <w:sz w:val="22"/>
            <w:szCs w:val="22"/>
          </w:rPr>
          <w:t>-</w:t>
        </w:r>
      </w:ins>
      <w:bookmarkStart w:id="2" w:name="_GoBack"/>
      <w:bookmarkEnd w:id="2"/>
      <w:del w:id="3" w:author="doctor" w:date="2014-04-24T16:53:00Z">
        <w:r w:rsidR="009141BB" w:rsidRPr="008B3573" w:rsidDel="00E97012">
          <w:rPr>
            <w:rFonts w:asciiTheme="majorHAnsi" w:hAnsiTheme="majorHAnsi"/>
            <w:sz w:val="22"/>
            <w:szCs w:val="22"/>
          </w:rPr>
          <w:delText xml:space="preserve"> </w:delText>
        </w:r>
      </w:del>
      <w:r w:rsidR="009141BB" w:rsidRPr="008B3573">
        <w:rPr>
          <w:rFonts w:asciiTheme="majorHAnsi" w:hAnsiTheme="majorHAnsi"/>
          <w:sz w:val="22"/>
          <w:szCs w:val="22"/>
        </w:rPr>
        <w:t>media</w:t>
      </w:r>
      <w:r w:rsidR="000168FC">
        <w:rPr>
          <w:rFonts w:asciiTheme="majorHAnsi" w:hAnsiTheme="majorHAnsi"/>
          <w:sz w:val="22"/>
          <w:szCs w:val="22"/>
        </w:rPr>
        <w:t xml:space="preserve">. </w:t>
      </w:r>
      <w:r w:rsidR="00162051">
        <w:rPr>
          <w:rFonts w:asciiTheme="majorHAnsi" w:hAnsiTheme="majorHAnsi"/>
          <w:sz w:val="22"/>
          <w:szCs w:val="22"/>
        </w:rPr>
        <w:t xml:space="preserve">His </w:t>
      </w:r>
      <w:r w:rsidR="00FE7D40" w:rsidRPr="008B3573">
        <w:rPr>
          <w:rFonts w:asciiTheme="majorHAnsi" w:hAnsiTheme="majorHAnsi"/>
          <w:sz w:val="22"/>
          <w:szCs w:val="22"/>
        </w:rPr>
        <w:t>works are influenced by a Buddhist philosophy and his practice aims to bring personal inner serenity via an exploration of Buddhist doctrine. Many themes are explored in his wo</w:t>
      </w:r>
      <w:r w:rsidR="00C176F0">
        <w:rPr>
          <w:rFonts w:asciiTheme="majorHAnsi" w:hAnsiTheme="majorHAnsi"/>
          <w:sz w:val="22"/>
          <w:szCs w:val="22"/>
        </w:rPr>
        <w:t>rks including</w:t>
      </w:r>
      <w:r w:rsidR="008B3573">
        <w:rPr>
          <w:rFonts w:asciiTheme="majorHAnsi" w:hAnsiTheme="majorHAnsi"/>
          <w:sz w:val="22"/>
          <w:szCs w:val="22"/>
        </w:rPr>
        <w:t xml:space="preserve"> the cycle of life, </w:t>
      </w:r>
      <w:r w:rsidR="00FE7D40" w:rsidRPr="008B3573">
        <w:rPr>
          <w:rFonts w:asciiTheme="majorHAnsi" w:hAnsiTheme="majorHAnsi"/>
          <w:sz w:val="22"/>
          <w:szCs w:val="22"/>
        </w:rPr>
        <w:t xml:space="preserve">the Buddhist concept of personal self-enlightenment and the idea of </w:t>
      </w:r>
      <w:r w:rsidR="008B3573" w:rsidRPr="008B3573">
        <w:rPr>
          <w:rFonts w:asciiTheme="majorHAnsi" w:hAnsiTheme="majorHAnsi"/>
          <w:sz w:val="22"/>
          <w:szCs w:val="22"/>
        </w:rPr>
        <w:t>impermanence.</w:t>
      </w:r>
      <w:r w:rsidR="00FE7D40" w:rsidRPr="008B3573">
        <w:rPr>
          <w:rFonts w:asciiTheme="majorHAnsi" w:hAnsiTheme="majorHAnsi"/>
          <w:sz w:val="22"/>
          <w:szCs w:val="22"/>
        </w:rPr>
        <w:t xml:space="preserve">  In many works </w:t>
      </w:r>
      <w:r w:rsidR="00162051">
        <w:rPr>
          <w:rFonts w:asciiTheme="majorHAnsi" w:hAnsiTheme="majorHAnsi"/>
          <w:sz w:val="22"/>
          <w:szCs w:val="22"/>
        </w:rPr>
        <w:t xml:space="preserve">he uses </w:t>
      </w:r>
      <w:r w:rsidR="00FE7D40" w:rsidRPr="008B3573">
        <w:rPr>
          <w:rFonts w:asciiTheme="majorHAnsi" w:hAnsiTheme="majorHAnsi"/>
          <w:sz w:val="22"/>
          <w:szCs w:val="22"/>
        </w:rPr>
        <w:t>a high degree of symbolism in order to reflect an ethereal presence of a Buddha</w:t>
      </w:r>
      <w:r w:rsidR="00C81CE0" w:rsidRPr="008B3573">
        <w:rPr>
          <w:rFonts w:asciiTheme="majorHAnsi" w:hAnsiTheme="majorHAnsi"/>
          <w:sz w:val="22"/>
          <w:szCs w:val="22"/>
        </w:rPr>
        <w:t xml:space="preserve">. </w:t>
      </w:r>
      <w:r w:rsidR="000168FC" w:rsidRPr="008B3573">
        <w:rPr>
          <w:rFonts w:asciiTheme="majorHAnsi" w:hAnsiTheme="majorHAnsi"/>
          <w:sz w:val="22"/>
          <w:szCs w:val="22"/>
        </w:rPr>
        <w:t>Buddha footprints, which are often traditionally portrayed on the walls of Thai Buddhist temples,</w:t>
      </w:r>
      <w:r w:rsidR="000168FC">
        <w:rPr>
          <w:rFonts w:asciiTheme="majorHAnsi" w:hAnsiTheme="majorHAnsi"/>
          <w:sz w:val="22"/>
          <w:szCs w:val="22"/>
        </w:rPr>
        <w:t xml:space="preserve"> denote this presence</w:t>
      </w:r>
      <w:r w:rsidR="000168FC" w:rsidRPr="008B3573">
        <w:rPr>
          <w:rFonts w:asciiTheme="majorHAnsi" w:hAnsiTheme="majorHAnsi"/>
          <w:sz w:val="22"/>
          <w:szCs w:val="22"/>
        </w:rPr>
        <w:t xml:space="preserve">. </w:t>
      </w:r>
      <w:r w:rsidR="00C81CE0" w:rsidRPr="008B3573">
        <w:rPr>
          <w:rFonts w:asciiTheme="majorHAnsi" w:hAnsiTheme="majorHAnsi"/>
          <w:sz w:val="22"/>
          <w:szCs w:val="22"/>
        </w:rPr>
        <w:t xml:space="preserve">Images of lotus flowers in different stages of bloom are delicately detailed to depict </w:t>
      </w:r>
      <w:r w:rsidR="000168FC">
        <w:rPr>
          <w:rFonts w:asciiTheme="majorHAnsi" w:hAnsiTheme="majorHAnsi"/>
          <w:sz w:val="22"/>
          <w:szCs w:val="22"/>
        </w:rPr>
        <w:t>cycles of</w:t>
      </w:r>
      <w:r w:rsidR="000168FC" w:rsidRPr="008B3573">
        <w:rPr>
          <w:rFonts w:asciiTheme="majorHAnsi" w:hAnsiTheme="majorHAnsi"/>
          <w:sz w:val="22"/>
          <w:szCs w:val="22"/>
        </w:rPr>
        <w:t xml:space="preserve"> </w:t>
      </w:r>
      <w:r w:rsidR="00C81CE0" w:rsidRPr="008B3573">
        <w:rPr>
          <w:rFonts w:asciiTheme="majorHAnsi" w:hAnsiTheme="majorHAnsi"/>
          <w:sz w:val="22"/>
          <w:szCs w:val="22"/>
        </w:rPr>
        <w:t xml:space="preserve">life. Nature in the form of trees and butterflies, are </w:t>
      </w:r>
      <w:r w:rsidR="000B12F3">
        <w:rPr>
          <w:rFonts w:asciiTheme="majorHAnsi" w:hAnsiTheme="majorHAnsi"/>
          <w:sz w:val="22"/>
          <w:szCs w:val="22"/>
        </w:rPr>
        <w:t>represented</w:t>
      </w:r>
      <w:r w:rsidR="00C81CE0" w:rsidRPr="008B3573">
        <w:rPr>
          <w:rFonts w:asciiTheme="majorHAnsi" w:hAnsiTheme="majorHAnsi"/>
          <w:sz w:val="22"/>
          <w:szCs w:val="22"/>
        </w:rPr>
        <w:t xml:space="preserve"> as part of a complex and in-depth expression and reflection on the nature of life and spirituality with in a Buddhist ideology. </w:t>
      </w:r>
    </w:p>
    <w:p w:rsidR="0089656E" w:rsidRPr="00C077C6" w:rsidRDefault="0089656E" w:rsidP="00E55F80">
      <w:pPr>
        <w:spacing w:line="240" w:lineRule="auto"/>
        <w:rPr>
          <w:sz w:val="20"/>
          <w:szCs w:val="20"/>
        </w:rPr>
      </w:pPr>
    </w:p>
    <w:p w:rsidR="00E55F80" w:rsidRPr="00C077C6" w:rsidRDefault="0089656E" w:rsidP="00E55F80">
      <w:pPr>
        <w:spacing w:line="240" w:lineRule="auto"/>
        <w:rPr>
          <w:b/>
          <w:sz w:val="20"/>
          <w:szCs w:val="20"/>
        </w:rPr>
      </w:pPr>
      <w:r w:rsidRPr="00C077C6">
        <w:rPr>
          <w:b/>
          <w:sz w:val="20"/>
          <w:szCs w:val="20"/>
        </w:rPr>
        <w:t>References</w:t>
      </w:r>
      <w:r w:rsidR="00936150" w:rsidRPr="00C077C6">
        <w:rPr>
          <w:b/>
          <w:sz w:val="20"/>
          <w:szCs w:val="20"/>
        </w:rPr>
        <w:t xml:space="preserve"> and further reading</w:t>
      </w:r>
    </w:p>
    <w:p w:rsidR="000E41AF" w:rsidRPr="00C077C6" w:rsidRDefault="000E41AF" w:rsidP="0089656E">
      <w:pPr>
        <w:spacing w:line="240" w:lineRule="auto"/>
        <w:rPr>
          <w:b/>
          <w:sz w:val="20"/>
          <w:szCs w:val="20"/>
        </w:rPr>
      </w:pPr>
    </w:p>
    <w:p w:rsidR="008B3573" w:rsidRPr="00C077C6" w:rsidRDefault="008B3573" w:rsidP="008B3573">
      <w:pPr>
        <w:spacing w:line="240" w:lineRule="auto"/>
        <w:rPr>
          <w:sz w:val="20"/>
          <w:szCs w:val="20"/>
        </w:rPr>
      </w:pPr>
      <w:proofErr w:type="spellStart"/>
      <w:r w:rsidRPr="00C077C6">
        <w:rPr>
          <w:sz w:val="20"/>
          <w:szCs w:val="20"/>
        </w:rPr>
        <w:t>Gagliardi</w:t>
      </w:r>
      <w:proofErr w:type="spellEnd"/>
      <w:r w:rsidRPr="00C077C6">
        <w:rPr>
          <w:sz w:val="20"/>
          <w:szCs w:val="20"/>
        </w:rPr>
        <w:t xml:space="preserve">, Jason, </w:t>
      </w:r>
      <w:proofErr w:type="gramStart"/>
      <w:r w:rsidRPr="00C077C6">
        <w:rPr>
          <w:i/>
          <w:sz w:val="20"/>
          <w:szCs w:val="20"/>
        </w:rPr>
        <w:t>For</w:t>
      </w:r>
      <w:proofErr w:type="gramEnd"/>
      <w:r w:rsidRPr="00C077C6">
        <w:rPr>
          <w:i/>
          <w:sz w:val="20"/>
          <w:szCs w:val="20"/>
        </w:rPr>
        <w:t xml:space="preserve"> the glory of Buddha</w:t>
      </w:r>
      <w:r w:rsidRPr="00C077C6">
        <w:rPr>
          <w:sz w:val="20"/>
          <w:szCs w:val="20"/>
        </w:rPr>
        <w:t>, South China Morning Post, 28/12/</w:t>
      </w:r>
      <w:r w:rsidR="00AD0C12" w:rsidRPr="00C077C6">
        <w:rPr>
          <w:sz w:val="20"/>
          <w:szCs w:val="20"/>
        </w:rPr>
        <w:t xml:space="preserve">2003, </w:t>
      </w:r>
      <w:hyperlink r:id="rId8" w:history="1">
        <w:r w:rsidRPr="00C077C6">
          <w:rPr>
            <w:rStyle w:val="Hyperlink"/>
            <w:color w:val="auto"/>
            <w:sz w:val="20"/>
            <w:szCs w:val="20"/>
          </w:rPr>
          <w:t>http://www.scmp.com/article/439371/glory-buddha</w:t>
        </w:r>
      </w:hyperlink>
    </w:p>
    <w:p w:rsidR="008B3573" w:rsidRPr="00C077C6" w:rsidRDefault="008B3573" w:rsidP="0089656E">
      <w:pPr>
        <w:spacing w:line="240" w:lineRule="auto"/>
        <w:rPr>
          <w:sz w:val="20"/>
          <w:szCs w:val="20"/>
        </w:rPr>
      </w:pPr>
    </w:p>
    <w:p w:rsidR="00F87806" w:rsidRPr="00C077C6" w:rsidRDefault="00F87806" w:rsidP="0089656E">
      <w:pPr>
        <w:spacing w:line="240" w:lineRule="auto"/>
        <w:rPr>
          <w:sz w:val="20"/>
          <w:szCs w:val="20"/>
        </w:rPr>
      </w:pPr>
      <w:r w:rsidRPr="00C077C6">
        <w:rPr>
          <w:sz w:val="20"/>
          <w:szCs w:val="20"/>
        </w:rPr>
        <w:t>MOCA Bangkok</w:t>
      </w:r>
      <w:r w:rsidR="00AD0C12" w:rsidRPr="00C077C6">
        <w:rPr>
          <w:sz w:val="20"/>
          <w:szCs w:val="20"/>
        </w:rPr>
        <w:t xml:space="preserve">, </w:t>
      </w:r>
      <w:hyperlink r:id="rId9" w:history="1">
        <w:r w:rsidRPr="00C077C6">
          <w:rPr>
            <w:rStyle w:val="Hyperlink"/>
            <w:color w:val="auto"/>
            <w:sz w:val="20"/>
            <w:szCs w:val="20"/>
          </w:rPr>
          <w:t>http://www.mocabangkok.com/art_the_collection.php</w:t>
        </w:r>
      </w:hyperlink>
      <w:r w:rsidRPr="00C077C6">
        <w:rPr>
          <w:sz w:val="20"/>
          <w:szCs w:val="20"/>
        </w:rPr>
        <w:t xml:space="preserve"> </w:t>
      </w:r>
    </w:p>
    <w:p w:rsidR="00F87806" w:rsidRPr="00C077C6" w:rsidRDefault="00F87806" w:rsidP="0089656E">
      <w:pPr>
        <w:spacing w:line="240" w:lineRule="auto"/>
        <w:rPr>
          <w:sz w:val="20"/>
          <w:szCs w:val="20"/>
        </w:rPr>
      </w:pPr>
    </w:p>
    <w:p w:rsidR="000E41AF" w:rsidRPr="00C077C6" w:rsidRDefault="008B3573" w:rsidP="0089656E">
      <w:pPr>
        <w:spacing w:line="240" w:lineRule="auto"/>
        <w:rPr>
          <w:sz w:val="20"/>
          <w:szCs w:val="20"/>
        </w:rPr>
      </w:pPr>
      <w:r w:rsidRPr="00C077C6">
        <w:rPr>
          <w:sz w:val="20"/>
          <w:szCs w:val="20"/>
        </w:rPr>
        <w:t xml:space="preserve">Thailand memories, </w:t>
      </w:r>
      <w:proofErr w:type="spellStart"/>
      <w:r w:rsidR="00F87806" w:rsidRPr="00C077C6">
        <w:rPr>
          <w:i/>
          <w:sz w:val="20"/>
          <w:szCs w:val="20"/>
        </w:rPr>
        <w:t>Pichai</w:t>
      </w:r>
      <w:proofErr w:type="spellEnd"/>
      <w:r w:rsidR="00F87806" w:rsidRPr="00C077C6">
        <w:rPr>
          <w:i/>
          <w:sz w:val="20"/>
          <w:szCs w:val="20"/>
        </w:rPr>
        <w:t xml:space="preserve"> </w:t>
      </w:r>
      <w:proofErr w:type="spellStart"/>
      <w:r w:rsidR="00F87806" w:rsidRPr="00C077C6">
        <w:rPr>
          <w:i/>
          <w:sz w:val="20"/>
          <w:szCs w:val="20"/>
        </w:rPr>
        <w:t>Nirand</w:t>
      </w:r>
      <w:proofErr w:type="spellEnd"/>
      <w:r w:rsidR="00F87806" w:rsidRPr="00C077C6">
        <w:rPr>
          <w:i/>
          <w:sz w:val="20"/>
          <w:szCs w:val="20"/>
        </w:rPr>
        <w:t>: “The Cycle of Life”</w:t>
      </w:r>
      <w:r w:rsidR="00AD0C12" w:rsidRPr="00C077C6">
        <w:rPr>
          <w:sz w:val="20"/>
          <w:szCs w:val="20"/>
        </w:rPr>
        <w:t xml:space="preserve">, MOCA Bangkok June 2013, </w:t>
      </w:r>
      <w:hyperlink r:id="rId10" w:history="1">
        <w:r w:rsidR="00F87806" w:rsidRPr="00C077C6">
          <w:rPr>
            <w:rStyle w:val="Hyperlink"/>
            <w:color w:val="auto"/>
            <w:sz w:val="20"/>
            <w:szCs w:val="20"/>
          </w:rPr>
          <w:t>http://thailand-memories.com/?p=487</w:t>
        </w:r>
      </w:hyperlink>
      <w:r w:rsidR="00F87806" w:rsidRPr="00C077C6">
        <w:rPr>
          <w:sz w:val="20"/>
          <w:szCs w:val="20"/>
        </w:rPr>
        <w:t xml:space="preserve"> </w:t>
      </w:r>
    </w:p>
    <w:p w:rsidR="008B3573" w:rsidRPr="00C077C6" w:rsidRDefault="008B3573" w:rsidP="008B3573">
      <w:pPr>
        <w:spacing w:line="240" w:lineRule="auto"/>
        <w:rPr>
          <w:sz w:val="20"/>
          <w:szCs w:val="20"/>
        </w:rPr>
      </w:pPr>
    </w:p>
    <w:p w:rsidR="008B3573" w:rsidRPr="00C077C6" w:rsidRDefault="008B3573" w:rsidP="008B3573">
      <w:pPr>
        <w:spacing w:line="240" w:lineRule="auto"/>
        <w:rPr>
          <w:sz w:val="20"/>
          <w:szCs w:val="20"/>
        </w:rPr>
      </w:pPr>
      <w:proofErr w:type="spellStart"/>
      <w:r w:rsidRPr="00C077C6">
        <w:rPr>
          <w:sz w:val="20"/>
          <w:szCs w:val="20"/>
        </w:rPr>
        <w:t>Poshyananda</w:t>
      </w:r>
      <w:proofErr w:type="spellEnd"/>
      <w:r w:rsidRPr="00C077C6">
        <w:rPr>
          <w:sz w:val="20"/>
          <w:szCs w:val="20"/>
        </w:rPr>
        <w:t xml:space="preserve">, </w:t>
      </w:r>
      <w:proofErr w:type="spellStart"/>
      <w:r w:rsidRPr="00C077C6">
        <w:rPr>
          <w:sz w:val="20"/>
          <w:szCs w:val="20"/>
        </w:rPr>
        <w:t>Apinan</w:t>
      </w:r>
      <w:proofErr w:type="spellEnd"/>
      <w:r w:rsidRPr="00C077C6">
        <w:rPr>
          <w:sz w:val="20"/>
          <w:szCs w:val="20"/>
        </w:rPr>
        <w:t xml:space="preserve">, </w:t>
      </w:r>
      <w:r w:rsidRPr="00C077C6">
        <w:rPr>
          <w:i/>
          <w:iCs/>
          <w:sz w:val="20"/>
          <w:szCs w:val="20"/>
        </w:rPr>
        <w:t>Modern art in Thailand in the nineteenth and twentieth centuries</w:t>
      </w:r>
      <w:r w:rsidRPr="00C077C6">
        <w:rPr>
          <w:sz w:val="20"/>
          <w:szCs w:val="20"/>
        </w:rPr>
        <w:t>, Singapore, Oxford University Press, 1992.</w:t>
      </w:r>
    </w:p>
    <w:p w:rsidR="00F87806" w:rsidRPr="00C077C6" w:rsidRDefault="00F87806" w:rsidP="0089656E">
      <w:pPr>
        <w:spacing w:line="240" w:lineRule="auto"/>
        <w:rPr>
          <w:sz w:val="20"/>
          <w:szCs w:val="20"/>
        </w:rPr>
      </w:pPr>
    </w:p>
    <w:p w:rsidR="00E0294F" w:rsidRPr="00C077C6" w:rsidRDefault="004F5469" w:rsidP="0089656E">
      <w:pPr>
        <w:spacing w:line="240" w:lineRule="auto"/>
        <w:rPr>
          <w:sz w:val="20"/>
          <w:szCs w:val="20"/>
        </w:rPr>
      </w:pPr>
      <w:r w:rsidRPr="00C077C6">
        <w:rPr>
          <w:sz w:val="20"/>
          <w:szCs w:val="20"/>
        </w:rPr>
        <w:t xml:space="preserve">Rama 9 Art Museum, </w:t>
      </w:r>
      <w:proofErr w:type="spellStart"/>
      <w:r w:rsidR="00E0294F" w:rsidRPr="00C077C6">
        <w:rPr>
          <w:sz w:val="20"/>
          <w:szCs w:val="20"/>
        </w:rPr>
        <w:t>Pichai</w:t>
      </w:r>
      <w:proofErr w:type="spellEnd"/>
      <w:r w:rsidR="00E0294F" w:rsidRPr="00C077C6">
        <w:rPr>
          <w:sz w:val="20"/>
          <w:szCs w:val="20"/>
        </w:rPr>
        <w:t xml:space="preserve"> </w:t>
      </w:r>
      <w:proofErr w:type="spellStart"/>
      <w:r w:rsidR="00E0294F" w:rsidRPr="00C077C6">
        <w:rPr>
          <w:sz w:val="20"/>
          <w:szCs w:val="20"/>
        </w:rPr>
        <w:t>Nirand</w:t>
      </w:r>
      <w:proofErr w:type="spellEnd"/>
      <w:r w:rsidR="00AD0C12" w:rsidRPr="00C077C6">
        <w:rPr>
          <w:sz w:val="20"/>
          <w:szCs w:val="20"/>
        </w:rPr>
        <w:t xml:space="preserve">, </w:t>
      </w:r>
      <w:hyperlink r:id="rId11" w:history="1">
        <w:r w:rsidR="00E0294F" w:rsidRPr="00C077C6">
          <w:rPr>
            <w:rStyle w:val="Hyperlink"/>
            <w:color w:val="auto"/>
            <w:sz w:val="20"/>
            <w:szCs w:val="20"/>
          </w:rPr>
          <w:t>http://www.rama9art.org/pichai/works.html</w:t>
        </w:r>
      </w:hyperlink>
      <w:r w:rsidR="00E0294F" w:rsidRPr="00C077C6">
        <w:rPr>
          <w:sz w:val="20"/>
          <w:szCs w:val="20"/>
        </w:rPr>
        <w:t xml:space="preserve">  </w:t>
      </w:r>
    </w:p>
    <w:p w:rsidR="00E0294F" w:rsidRPr="00C077C6" w:rsidRDefault="00E0294F" w:rsidP="0089656E">
      <w:pPr>
        <w:spacing w:line="240" w:lineRule="auto"/>
        <w:rPr>
          <w:sz w:val="20"/>
          <w:szCs w:val="20"/>
        </w:rPr>
      </w:pPr>
    </w:p>
    <w:p w:rsidR="00E93B13" w:rsidRPr="00C077C6" w:rsidRDefault="00E93B13" w:rsidP="0086553C">
      <w:pPr>
        <w:spacing w:line="240" w:lineRule="auto"/>
        <w:rPr>
          <w:sz w:val="20"/>
          <w:szCs w:val="20"/>
        </w:rPr>
      </w:pPr>
      <w:proofErr w:type="spellStart"/>
      <w:r w:rsidRPr="00C077C6">
        <w:rPr>
          <w:sz w:val="20"/>
          <w:szCs w:val="20"/>
        </w:rPr>
        <w:t>Sombat</w:t>
      </w:r>
      <w:proofErr w:type="spellEnd"/>
      <w:r w:rsidRPr="00C077C6">
        <w:rPr>
          <w:sz w:val="20"/>
          <w:szCs w:val="20"/>
        </w:rPr>
        <w:t xml:space="preserve"> </w:t>
      </w:r>
      <w:proofErr w:type="spellStart"/>
      <w:r w:rsidRPr="00C077C6">
        <w:rPr>
          <w:sz w:val="20"/>
          <w:szCs w:val="20"/>
        </w:rPr>
        <w:t>Permpoon</w:t>
      </w:r>
      <w:proofErr w:type="spellEnd"/>
      <w:r w:rsidRPr="00C077C6">
        <w:rPr>
          <w:sz w:val="20"/>
          <w:szCs w:val="20"/>
        </w:rPr>
        <w:t xml:space="preserve"> Gallery</w:t>
      </w:r>
      <w:r w:rsidR="00AD0C12" w:rsidRPr="00C077C6">
        <w:rPr>
          <w:sz w:val="20"/>
          <w:szCs w:val="20"/>
        </w:rPr>
        <w:t xml:space="preserve">, </w:t>
      </w:r>
      <w:hyperlink r:id="rId12" w:history="1">
        <w:r w:rsidRPr="00C077C6">
          <w:rPr>
            <w:rStyle w:val="Hyperlink"/>
            <w:color w:val="auto"/>
            <w:sz w:val="20"/>
            <w:szCs w:val="20"/>
          </w:rPr>
          <w:t>http://www.sombatpermpoongallery.com/pichai-nirand/</w:t>
        </w:r>
      </w:hyperlink>
      <w:r w:rsidRPr="00C077C6">
        <w:rPr>
          <w:sz w:val="20"/>
          <w:szCs w:val="20"/>
        </w:rPr>
        <w:t xml:space="preserve"> </w:t>
      </w:r>
    </w:p>
    <w:sectPr w:rsidR="00E93B13" w:rsidRPr="00C077C6" w:rsidSect="00DE0E7F">
      <w:headerReference w:type="default" r:id="rId13"/>
      <w:pgSz w:w="11900" w:h="16840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35B1" w:rsidRDefault="00DD35B1">
      <w:pPr>
        <w:spacing w:line="240" w:lineRule="auto"/>
      </w:pPr>
      <w:r>
        <w:separator/>
      </w:r>
    </w:p>
  </w:endnote>
  <w:endnote w:type="continuationSeparator" w:id="0">
    <w:p w:rsidR="00DD35B1" w:rsidRDefault="00DD35B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Cordia New">
    <w:panose1 w:val="020B0304020202020204"/>
    <w:charset w:val="DE"/>
    <w:family w:val="roman"/>
    <w:notTrueType/>
    <w:pitch w:val="variable"/>
    <w:sig w:usb0="01000001" w:usb1="00000000" w:usb2="00000000" w:usb3="00000000" w:csb0="0001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35B1" w:rsidRDefault="00DD35B1">
      <w:pPr>
        <w:spacing w:line="240" w:lineRule="auto"/>
      </w:pPr>
      <w:r>
        <w:separator/>
      </w:r>
    </w:p>
  </w:footnote>
  <w:footnote w:type="continuationSeparator" w:id="0">
    <w:p w:rsidR="00DD35B1" w:rsidRDefault="00DD35B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68FC" w:rsidRDefault="000168FC">
    <w:pPr>
      <w:pStyle w:val="Header"/>
    </w:pPr>
    <w:r>
      <w:t>Catherine Baker 2014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revisionView w:markup="0"/>
  <w:trackRevision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4F3C"/>
    <w:rsid w:val="000168FC"/>
    <w:rsid w:val="000B12F3"/>
    <w:rsid w:val="000B332D"/>
    <w:rsid w:val="000E41AF"/>
    <w:rsid w:val="001610CC"/>
    <w:rsid w:val="00162051"/>
    <w:rsid w:val="001850C9"/>
    <w:rsid w:val="00262D8E"/>
    <w:rsid w:val="00271002"/>
    <w:rsid w:val="002A3B91"/>
    <w:rsid w:val="002B4E64"/>
    <w:rsid w:val="003B0956"/>
    <w:rsid w:val="004648E0"/>
    <w:rsid w:val="0048411A"/>
    <w:rsid w:val="004936C8"/>
    <w:rsid w:val="004F5469"/>
    <w:rsid w:val="005206B7"/>
    <w:rsid w:val="0055729F"/>
    <w:rsid w:val="00671FC6"/>
    <w:rsid w:val="006864E5"/>
    <w:rsid w:val="006F1510"/>
    <w:rsid w:val="007051B2"/>
    <w:rsid w:val="00796213"/>
    <w:rsid w:val="00862FED"/>
    <w:rsid w:val="0086553C"/>
    <w:rsid w:val="0089656E"/>
    <w:rsid w:val="008966D3"/>
    <w:rsid w:val="008B3573"/>
    <w:rsid w:val="009141BB"/>
    <w:rsid w:val="00936150"/>
    <w:rsid w:val="00967030"/>
    <w:rsid w:val="009E110E"/>
    <w:rsid w:val="009F0129"/>
    <w:rsid w:val="00A17459"/>
    <w:rsid w:val="00A430B1"/>
    <w:rsid w:val="00AB5899"/>
    <w:rsid w:val="00AD0C12"/>
    <w:rsid w:val="00AD6487"/>
    <w:rsid w:val="00B20B11"/>
    <w:rsid w:val="00B4654C"/>
    <w:rsid w:val="00C077C6"/>
    <w:rsid w:val="00C12CCB"/>
    <w:rsid w:val="00C176F0"/>
    <w:rsid w:val="00C42515"/>
    <w:rsid w:val="00C81CE0"/>
    <w:rsid w:val="00C90C82"/>
    <w:rsid w:val="00D41267"/>
    <w:rsid w:val="00DA26F9"/>
    <w:rsid w:val="00DD35B1"/>
    <w:rsid w:val="00DE0E7F"/>
    <w:rsid w:val="00DF7125"/>
    <w:rsid w:val="00E0294F"/>
    <w:rsid w:val="00E55F80"/>
    <w:rsid w:val="00E72361"/>
    <w:rsid w:val="00E93B13"/>
    <w:rsid w:val="00E97012"/>
    <w:rsid w:val="00F05DEC"/>
    <w:rsid w:val="00F071A1"/>
    <w:rsid w:val="00F24701"/>
    <w:rsid w:val="00F332DA"/>
    <w:rsid w:val="00F44F3C"/>
    <w:rsid w:val="00F456AF"/>
    <w:rsid w:val="00F7466A"/>
    <w:rsid w:val="00F87806"/>
    <w:rsid w:val="00FE4643"/>
    <w:rsid w:val="00FE7D40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44A7"/>
    <w:pPr>
      <w:spacing w:after="0" w:line="480" w:lineRule="auto"/>
      <w:jc w:val="both"/>
    </w:pPr>
    <w:rPr>
      <w:rFonts w:asciiTheme="majorHAnsi" w:hAnsiTheme="majorHAnsi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862FA"/>
    <w:pPr>
      <w:keepNext/>
      <w:keepLines/>
      <w:spacing w:before="480"/>
      <w:outlineLvl w:val="0"/>
    </w:pPr>
    <w:rPr>
      <w:rFonts w:eastAsiaTheme="majorEastAsia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862FA"/>
    <w:pPr>
      <w:keepNext/>
      <w:keepLines/>
      <w:spacing w:before="20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6862FA"/>
    <w:pPr>
      <w:keepNext/>
      <w:keepLines/>
      <w:spacing w:before="200"/>
      <w:outlineLvl w:val="2"/>
    </w:pPr>
    <w:rPr>
      <w:rFonts w:eastAsiaTheme="majorEastAsia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autoRedefine/>
    <w:uiPriority w:val="34"/>
    <w:qFormat/>
    <w:rsid w:val="00C868FD"/>
    <w:pPr>
      <w:framePr w:hSpace="181" w:vSpace="181" w:wrap="notBeside" w:vAnchor="text" w:hAnchor="page" w:x="829" w:y="-356"/>
      <w:spacing w:after="200" w:line="240" w:lineRule="auto"/>
      <w:contextualSpacing/>
      <w:jc w:val="left"/>
    </w:pPr>
    <w:rPr>
      <w:rFonts w:ascii="Garamond" w:hAnsi="Garamond"/>
      <w:sz w:val="22"/>
    </w:rPr>
  </w:style>
  <w:style w:type="character" w:customStyle="1" w:styleId="Heading3Char">
    <w:name w:val="Heading 3 Char"/>
    <w:basedOn w:val="DefaultParagraphFont"/>
    <w:link w:val="Heading3"/>
    <w:uiPriority w:val="9"/>
    <w:rsid w:val="006862FA"/>
    <w:rPr>
      <w:rFonts w:asciiTheme="majorHAnsi" w:eastAsiaTheme="majorEastAsia" w:hAnsiTheme="majorHAnsi" w:cstheme="majorBidi"/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6862FA"/>
    <w:rPr>
      <w:rFonts w:asciiTheme="majorHAnsi" w:eastAsiaTheme="majorEastAsia" w:hAnsiTheme="majorHAnsi" w:cstheme="majorBidi"/>
      <w:b/>
      <w:bCs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862F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FootnoteText">
    <w:name w:val="footnote text"/>
    <w:basedOn w:val="Normal"/>
    <w:link w:val="FootnoteTextChar"/>
    <w:autoRedefine/>
    <w:rsid w:val="00C63266"/>
    <w:pPr>
      <w:spacing w:line="240" w:lineRule="auto"/>
    </w:pPr>
  </w:style>
  <w:style w:type="character" w:customStyle="1" w:styleId="FootnoteTextChar">
    <w:name w:val="Footnote Text Char"/>
    <w:basedOn w:val="DefaultParagraphFont"/>
    <w:link w:val="FootnoteText"/>
    <w:rsid w:val="00C63266"/>
    <w:rPr>
      <w:rFonts w:asciiTheme="majorHAnsi" w:hAnsiTheme="majorHAnsi"/>
    </w:rPr>
  </w:style>
  <w:style w:type="paragraph" w:styleId="BodyText">
    <w:name w:val="Body Text"/>
    <w:basedOn w:val="Normal"/>
    <w:link w:val="BodyTextChar"/>
    <w:rsid w:val="00F44F3C"/>
    <w:pPr>
      <w:spacing w:line="240" w:lineRule="auto"/>
      <w:jc w:val="left"/>
    </w:pPr>
    <w:rPr>
      <w:rFonts w:ascii="Cordia New" w:eastAsia="Times New Roman" w:hAnsi="Cordia New" w:cs="Cordia New"/>
      <w:sz w:val="32"/>
      <w:szCs w:val="32"/>
      <w:lang w:bidi="th-TH"/>
    </w:rPr>
  </w:style>
  <w:style w:type="character" w:customStyle="1" w:styleId="BodyTextChar">
    <w:name w:val="Body Text Char"/>
    <w:basedOn w:val="DefaultParagraphFont"/>
    <w:link w:val="BodyText"/>
    <w:rsid w:val="00F44F3C"/>
    <w:rPr>
      <w:rFonts w:ascii="Cordia New" w:eastAsia="Times New Roman" w:hAnsi="Cordia New" w:cs="Cordia New"/>
      <w:sz w:val="32"/>
      <w:szCs w:val="32"/>
      <w:lang w:bidi="th-TH"/>
    </w:rPr>
  </w:style>
  <w:style w:type="character" w:styleId="Hyperlink">
    <w:name w:val="Hyperlink"/>
    <w:basedOn w:val="DefaultParagraphFont"/>
    <w:uiPriority w:val="99"/>
    <w:unhideWhenUsed/>
    <w:rsid w:val="00E55F80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864E5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64E5"/>
    <w:rPr>
      <w:rFonts w:asciiTheme="majorHAnsi" w:hAnsiTheme="majorHAnsi"/>
    </w:rPr>
  </w:style>
  <w:style w:type="paragraph" w:styleId="Footer">
    <w:name w:val="footer"/>
    <w:basedOn w:val="Normal"/>
    <w:link w:val="FooterChar"/>
    <w:uiPriority w:val="99"/>
    <w:unhideWhenUsed/>
    <w:rsid w:val="006864E5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64E5"/>
    <w:rPr>
      <w:rFonts w:asciiTheme="majorHAnsi" w:hAnsiTheme="majorHAns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2FE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2FED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FE7D40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44A7"/>
    <w:pPr>
      <w:spacing w:after="0" w:line="480" w:lineRule="auto"/>
      <w:jc w:val="both"/>
    </w:pPr>
    <w:rPr>
      <w:rFonts w:asciiTheme="majorHAnsi" w:hAnsiTheme="majorHAnsi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862FA"/>
    <w:pPr>
      <w:keepNext/>
      <w:keepLines/>
      <w:spacing w:before="480"/>
      <w:outlineLvl w:val="0"/>
    </w:pPr>
    <w:rPr>
      <w:rFonts w:eastAsiaTheme="majorEastAsia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862FA"/>
    <w:pPr>
      <w:keepNext/>
      <w:keepLines/>
      <w:spacing w:before="20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6862FA"/>
    <w:pPr>
      <w:keepNext/>
      <w:keepLines/>
      <w:spacing w:before="200"/>
      <w:outlineLvl w:val="2"/>
    </w:pPr>
    <w:rPr>
      <w:rFonts w:eastAsiaTheme="majorEastAsia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autoRedefine/>
    <w:uiPriority w:val="34"/>
    <w:qFormat/>
    <w:rsid w:val="00C868FD"/>
    <w:pPr>
      <w:framePr w:hSpace="181" w:vSpace="181" w:wrap="notBeside" w:vAnchor="text" w:hAnchor="page" w:x="829" w:y="-356"/>
      <w:spacing w:after="200" w:line="240" w:lineRule="auto"/>
      <w:contextualSpacing/>
      <w:jc w:val="left"/>
    </w:pPr>
    <w:rPr>
      <w:rFonts w:ascii="Garamond" w:hAnsi="Garamond"/>
      <w:sz w:val="22"/>
    </w:rPr>
  </w:style>
  <w:style w:type="character" w:customStyle="1" w:styleId="Heading3Char">
    <w:name w:val="Heading 3 Char"/>
    <w:basedOn w:val="DefaultParagraphFont"/>
    <w:link w:val="Heading3"/>
    <w:uiPriority w:val="9"/>
    <w:rsid w:val="006862FA"/>
    <w:rPr>
      <w:rFonts w:asciiTheme="majorHAnsi" w:eastAsiaTheme="majorEastAsia" w:hAnsiTheme="majorHAnsi" w:cstheme="majorBidi"/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6862FA"/>
    <w:rPr>
      <w:rFonts w:asciiTheme="majorHAnsi" w:eastAsiaTheme="majorEastAsia" w:hAnsiTheme="majorHAnsi" w:cstheme="majorBidi"/>
      <w:b/>
      <w:bCs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862F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FootnoteText">
    <w:name w:val="footnote text"/>
    <w:basedOn w:val="Normal"/>
    <w:link w:val="FootnoteTextChar"/>
    <w:autoRedefine/>
    <w:rsid w:val="00C63266"/>
    <w:pPr>
      <w:spacing w:line="240" w:lineRule="auto"/>
    </w:pPr>
  </w:style>
  <w:style w:type="character" w:customStyle="1" w:styleId="FootnoteTextChar">
    <w:name w:val="Footnote Text Char"/>
    <w:basedOn w:val="DefaultParagraphFont"/>
    <w:link w:val="FootnoteText"/>
    <w:rsid w:val="00C63266"/>
    <w:rPr>
      <w:rFonts w:asciiTheme="majorHAnsi" w:hAnsiTheme="majorHAnsi"/>
    </w:rPr>
  </w:style>
  <w:style w:type="paragraph" w:styleId="BodyText">
    <w:name w:val="Body Text"/>
    <w:basedOn w:val="Normal"/>
    <w:link w:val="BodyTextChar"/>
    <w:rsid w:val="00F44F3C"/>
    <w:pPr>
      <w:spacing w:line="240" w:lineRule="auto"/>
      <w:jc w:val="left"/>
    </w:pPr>
    <w:rPr>
      <w:rFonts w:ascii="Cordia New" w:eastAsia="Times New Roman" w:hAnsi="Cordia New" w:cs="Cordia New"/>
      <w:sz w:val="32"/>
      <w:szCs w:val="32"/>
      <w:lang w:bidi="th-TH"/>
    </w:rPr>
  </w:style>
  <w:style w:type="character" w:customStyle="1" w:styleId="BodyTextChar">
    <w:name w:val="Body Text Char"/>
    <w:basedOn w:val="DefaultParagraphFont"/>
    <w:link w:val="BodyText"/>
    <w:rsid w:val="00F44F3C"/>
    <w:rPr>
      <w:rFonts w:ascii="Cordia New" w:eastAsia="Times New Roman" w:hAnsi="Cordia New" w:cs="Cordia New"/>
      <w:sz w:val="32"/>
      <w:szCs w:val="32"/>
      <w:lang w:bidi="th-TH"/>
    </w:rPr>
  </w:style>
  <w:style w:type="character" w:styleId="Hyperlink">
    <w:name w:val="Hyperlink"/>
    <w:basedOn w:val="DefaultParagraphFont"/>
    <w:uiPriority w:val="99"/>
    <w:unhideWhenUsed/>
    <w:rsid w:val="00E55F80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864E5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64E5"/>
    <w:rPr>
      <w:rFonts w:asciiTheme="majorHAnsi" w:hAnsiTheme="majorHAnsi"/>
    </w:rPr>
  </w:style>
  <w:style w:type="paragraph" w:styleId="Footer">
    <w:name w:val="footer"/>
    <w:basedOn w:val="Normal"/>
    <w:link w:val="FooterChar"/>
    <w:uiPriority w:val="99"/>
    <w:unhideWhenUsed/>
    <w:rsid w:val="006864E5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64E5"/>
    <w:rPr>
      <w:rFonts w:asciiTheme="majorHAnsi" w:hAnsiTheme="majorHAns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2FE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2FED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FE7D4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099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cmp.com/article/439371/glory-buddha" TargetMode="External"/><Relationship Id="rId13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www.sombatpermpoongallery.com/pichai-nirand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rama9art.org/pichai/works.htm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thailand-memories.com/?p=487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mocabangkok.com/art_the_collection.php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– Anglia 2008"/>
</file>

<file path=customXml/itemProps1.xml><?xml version="1.0" encoding="utf-8"?>
<ds:datastoreItem xmlns:ds="http://schemas.openxmlformats.org/officeDocument/2006/customXml" ds:itemID="{0F93EA14-D64C-4C83-9886-F6917B5DA3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351</Words>
  <Characters>2003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NSW</Company>
  <LinksUpToDate>false</LinksUpToDate>
  <CharactersWithSpaces>2350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Clare Veal</dc:creator>
  <cp:lastModifiedBy>doctor</cp:lastModifiedBy>
  <cp:revision>2</cp:revision>
  <cp:lastPrinted>2014-03-05T03:25:00Z</cp:lastPrinted>
  <dcterms:created xsi:type="dcterms:W3CDTF">2014-04-24T15:54:00Z</dcterms:created>
  <dcterms:modified xsi:type="dcterms:W3CDTF">2014-04-24T15:54:00Z</dcterms:modified>
</cp:coreProperties>
</file>