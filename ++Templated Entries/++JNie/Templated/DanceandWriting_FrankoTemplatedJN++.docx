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04B0684" w14:textId="77777777" w:rsidTr="00922950">
        <w:tc>
          <w:tcPr>
            <w:tcW w:w="491" w:type="dxa"/>
            <w:vMerge w:val="restart"/>
            <w:shd w:val="clear" w:color="auto" w:fill="A6A6A6" w:themeFill="background1" w:themeFillShade="A6"/>
            <w:textDirection w:val="btLr"/>
          </w:tcPr>
          <w:p w14:paraId="474469F6"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86D3A415A4D50045A4FD729AB6AA8423"/>
            </w:placeholder>
            <w:showingPlcHdr/>
            <w:dropDownList>
              <w:listItem w:displayText="Dr." w:value="Dr."/>
              <w:listItem w:displayText="Prof." w:value="Prof."/>
            </w:dropDownList>
          </w:sdtPr>
          <w:sdtEndPr/>
          <w:sdtContent>
            <w:tc>
              <w:tcPr>
                <w:tcW w:w="1259" w:type="dxa"/>
              </w:tcPr>
              <w:p w14:paraId="26A1CA7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21ECF927AB71E84CA8E4F97556DD3A27"/>
            </w:placeholder>
            <w:text/>
          </w:sdtPr>
          <w:sdtEndPr/>
          <w:sdtContent>
            <w:tc>
              <w:tcPr>
                <w:tcW w:w="2073" w:type="dxa"/>
              </w:tcPr>
              <w:p w14:paraId="27E06D94" w14:textId="77777777" w:rsidR="00B574C9" w:rsidRDefault="00B4704B" w:rsidP="00B4704B">
                <w:r>
                  <w:t>Mark</w:t>
                </w:r>
              </w:p>
            </w:tc>
          </w:sdtContent>
        </w:sdt>
        <w:sdt>
          <w:sdtPr>
            <w:alias w:val="Middle name"/>
            <w:tag w:val="authorMiddleName"/>
            <w:id w:val="-2076034781"/>
            <w:placeholder>
              <w:docPart w:val="B1813E329FBB8E4BB90EC4C698B57865"/>
            </w:placeholder>
            <w:showingPlcHdr/>
            <w:text/>
          </w:sdtPr>
          <w:sdtEndPr/>
          <w:sdtContent>
            <w:tc>
              <w:tcPr>
                <w:tcW w:w="2551" w:type="dxa"/>
              </w:tcPr>
              <w:p w14:paraId="67D88B66" w14:textId="77777777" w:rsidR="00B574C9" w:rsidRDefault="00B574C9" w:rsidP="00922950">
                <w:r>
                  <w:rPr>
                    <w:rStyle w:val="PlaceholderText"/>
                  </w:rPr>
                  <w:t>[Middle name]</w:t>
                </w:r>
              </w:p>
            </w:tc>
          </w:sdtContent>
        </w:sdt>
        <w:sdt>
          <w:sdtPr>
            <w:alias w:val="Last name"/>
            <w:tag w:val="authorLastName"/>
            <w:id w:val="-1088529830"/>
            <w:placeholder>
              <w:docPart w:val="3069C7579F092C48B99B459D0356C06B"/>
            </w:placeholder>
            <w:text/>
          </w:sdtPr>
          <w:sdtEndPr/>
          <w:sdtContent>
            <w:tc>
              <w:tcPr>
                <w:tcW w:w="2642" w:type="dxa"/>
              </w:tcPr>
              <w:p w14:paraId="7968B094" w14:textId="77777777" w:rsidR="00B574C9" w:rsidRDefault="00B4704B" w:rsidP="00B4704B">
                <w:r>
                  <w:t>Franko</w:t>
                </w:r>
              </w:p>
            </w:tc>
          </w:sdtContent>
        </w:sdt>
      </w:tr>
      <w:tr w:rsidR="00B574C9" w14:paraId="6EB555C2" w14:textId="77777777" w:rsidTr="001A6A06">
        <w:trPr>
          <w:trHeight w:val="986"/>
        </w:trPr>
        <w:tc>
          <w:tcPr>
            <w:tcW w:w="491" w:type="dxa"/>
            <w:vMerge/>
            <w:shd w:val="clear" w:color="auto" w:fill="A6A6A6" w:themeFill="background1" w:themeFillShade="A6"/>
          </w:tcPr>
          <w:p w14:paraId="1945CD66" w14:textId="77777777" w:rsidR="00B574C9" w:rsidRPr="001A6A06" w:rsidRDefault="00B574C9" w:rsidP="00CF1542">
            <w:pPr>
              <w:jc w:val="center"/>
              <w:rPr>
                <w:b/>
                <w:color w:val="FFFFFF" w:themeColor="background1"/>
              </w:rPr>
            </w:pPr>
          </w:p>
        </w:tc>
        <w:sdt>
          <w:sdtPr>
            <w:alias w:val="Biography"/>
            <w:tag w:val="authorBiography"/>
            <w:id w:val="938807824"/>
            <w:placeholder>
              <w:docPart w:val="0524863F91C1684BB98D984E014595E2"/>
            </w:placeholder>
            <w:showingPlcHdr/>
          </w:sdtPr>
          <w:sdtEndPr/>
          <w:sdtContent>
            <w:tc>
              <w:tcPr>
                <w:tcW w:w="8525" w:type="dxa"/>
                <w:gridSpan w:val="4"/>
              </w:tcPr>
              <w:p w14:paraId="25E5748F" w14:textId="77777777" w:rsidR="00B574C9" w:rsidRDefault="00B574C9" w:rsidP="00922950">
                <w:r>
                  <w:rPr>
                    <w:rStyle w:val="PlaceholderText"/>
                  </w:rPr>
                  <w:t>[Enter your biography]</w:t>
                </w:r>
              </w:p>
            </w:tc>
          </w:sdtContent>
        </w:sdt>
      </w:tr>
      <w:tr w:rsidR="00B574C9" w14:paraId="41C80AEF" w14:textId="77777777" w:rsidTr="001A6A06">
        <w:trPr>
          <w:trHeight w:val="986"/>
        </w:trPr>
        <w:tc>
          <w:tcPr>
            <w:tcW w:w="491" w:type="dxa"/>
            <w:vMerge/>
            <w:shd w:val="clear" w:color="auto" w:fill="A6A6A6" w:themeFill="background1" w:themeFillShade="A6"/>
          </w:tcPr>
          <w:p w14:paraId="3DA7DC14" w14:textId="77777777" w:rsidR="00B574C9" w:rsidRPr="001A6A06" w:rsidRDefault="00B574C9" w:rsidP="00CF1542">
            <w:pPr>
              <w:jc w:val="center"/>
              <w:rPr>
                <w:b/>
                <w:color w:val="FFFFFF" w:themeColor="background1"/>
              </w:rPr>
            </w:pPr>
          </w:p>
        </w:tc>
        <w:sdt>
          <w:sdtPr>
            <w:alias w:val="Affiliation"/>
            <w:tag w:val="affiliation"/>
            <w:id w:val="2012937915"/>
            <w:placeholder>
              <w:docPart w:val="D5769D14DA333E4F9F265AAEC990EB89"/>
            </w:placeholder>
            <w:showingPlcHdr/>
            <w:text/>
          </w:sdtPr>
          <w:sdtEndPr/>
          <w:sdtContent>
            <w:tc>
              <w:tcPr>
                <w:tcW w:w="8525" w:type="dxa"/>
                <w:gridSpan w:val="4"/>
              </w:tcPr>
              <w:p w14:paraId="6BB2B49E" w14:textId="77777777" w:rsidR="00B574C9" w:rsidRDefault="00B574C9" w:rsidP="00B574C9">
                <w:r>
                  <w:rPr>
                    <w:rStyle w:val="PlaceholderText"/>
                  </w:rPr>
                  <w:t>[Enter the institution with which you are affiliated]</w:t>
                </w:r>
              </w:p>
            </w:tc>
          </w:sdtContent>
        </w:sdt>
      </w:tr>
    </w:tbl>
    <w:p w14:paraId="32583E47"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DC8D557" w14:textId="77777777" w:rsidTr="00244BB0">
        <w:tc>
          <w:tcPr>
            <w:tcW w:w="9016" w:type="dxa"/>
            <w:shd w:val="clear" w:color="auto" w:fill="A6A6A6" w:themeFill="background1" w:themeFillShade="A6"/>
            <w:tcMar>
              <w:top w:w="113" w:type="dxa"/>
              <w:bottom w:w="113" w:type="dxa"/>
            </w:tcMar>
          </w:tcPr>
          <w:p w14:paraId="7E5A0042"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22E4A483" w14:textId="77777777" w:rsidTr="003F0D73">
        <w:sdt>
          <w:sdtPr>
            <w:alias w:val="Article headword"/>
            <w:tag w:val="articleHeadword"/>
            <w:id w:val="-361440020"/>
            <w:placeholder>
              <w:docPart w:val="E7E52BE81B9203409976D7545CF66C16"/>
            </w:placeholder>
            <w:text/>
          </w:sdtPr>
          <w:sdtEndPr/>
          <w:sdtContent>
            <w:tc>
              <w:tcPr>
                <w:tcW w:w="9016" w:type="dxa"/>
                <w:tcMar>
                  <w:top w:w="113" w:type="dxa"/>
                  <w:bottom w:w="113" w:type="dxa"/>
                </w:tcMar>
              </w:tcPr>
              <w:p w14:paraId="7CAD6410" w14:textId="5AE66043" w:rsidR="003F0D73" w:rsidRPr="00FB589A" w:rsidRDefault="00B4704B" w:rsidP="00673842">
                <w:pPr>
                  <w:tabs>
                    <w:tab w:val="left" w:pos="2867"/>
                  </w:tabs>
                  <w:rPr>
                    <w:b/>
                  </w:rPr>
                </w:pPr>
                <w:r w:rsidRPr="00673842">
                  <w:t>Dance and Writing</w:t>
                </w:r>
                <w:r w:rsidR="00673842" w:rsidRPr="00673842">
                  <w:tab/>
                </w:r>
              </w:p>
            </w:tc>
          </w:sdtContent>
        </w:sdt>
      </w:tr>
      <w:tr w:rsidR="00464699" w14:paraId="54CAD765" w14:textId="77777777" w:rsidTr="00B4704B">
        <w:sdt>
          <w:sdtPr>
            <w:alias w:val="Variant headwords"/>
            <w:tag w:val="variantHeadwords"/>
            <w:id w:val="173464402"/>
            <w:placeholder>
              <w:docPart w:val="146B516AC43F0144955F0C662B39493F"/>
            </w:placeholder>
            <w:showingPlcHdr/>
          </w:sdtPr>
          <w:sdtEndPr/>
          <w:sdtContent>
            <w:tc>
              <w:tcPr>
                <w:tcW w:w="9016" w:type="dxa"/>
                <w:tcMar>
                  <w:top w:w="113" w:type="dxa"/>
                  <w:bottom w:w="113" w:type="dxa"/>
                </w:tcMar>
              </w:tcPr>
              <w:p w14:paraId="3888023E"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5816550F" w14:textId="77777777" w:rsidTr="003F0D73">
        <w:sdt>
          <w:sdtPr>
            <w:alias w:val="Abstract"/>
            <w:tag w:val="abstract"/>
            <w:id w:val="-635871867"/>
            <w:placeholder>
              <w:docPart w:val="56ACBCBBAF31DE4BA17F7FE564194F57"/>
            </w:placeholder>
          </w:sdtPr>
          <w:sdtEndPr/>
          <w:sdtContent>
            <w:tc>
              <w:tcPr>
                <w:tcW w:w="9016" w:type="dxa"/>
                <w:tcMar>
                  <w:top w:w="113" w:type="dxa"/>
                  <w:bottom w:w="113" w:type="dxa"/>
                </w:tcMar>
              </w:tcPr>
              <w:p w14:paraId="1693C914" w14:textId="6C63C2D6" w:rsidR="001F2C22" w:rsidRPr="008C585A" w:rsidRDefault="001F2C22" w:rsidP="001F2C22">
                <w:r>
                  <w:t xml:space="preserve">The centrality of dance to aesthetic modernism led to dance becoming a major preoccupation of modernist literature and a model for the generation of the literary text. Concurrently, given the emergence of dance modernism as a performance field, other forms of writing – critical, philosophical, anthropological, and psychoanalytic – emerged to explore the phenomenon of dance as an important part of the contemporary world of art and culture. Dance artists themselves have </w:t>
                </w:r>
                <w:r w:rsidR="00673842">
                  <w:t>produced</w:t>
                </w:r>
                <w:r>
                  <w:t xml:space="preserve"> a significant amount of writing and theorization.</w:t>
                </w:r>
              </w:p>
              <w:p w14:paraId="3E95C4B4" w14:textId="77777777" w:rsidR="001F2C22" w:rsidRDefault="001F2C22" w:rsidP="001F2C22"/>
              <w:p w14:paraId="04B6137D" w14:textId="54C8E87F" w:rsidR="00E85A05" w:rsidRDefault="001F2C22" w:rsidP="00C5617F">
                <w:r>
                  <w:t xml:space="preserve">The early twentieth century generated a </w:t>
                </w:r>
                <w:del w:id="0" w:author="Jon Johnson" w:date="2014-12-14T10:19:00Z">
                  <w:r w:rsidDel="00467741">
                    <w:delText>rich mine</w:delText>
                  </w:r>
                </w:del>
                <w:ins w:id="1" w:author="Jon Johnson" w:date="2014-12-14T10:19:00Z">
                  <w:r w:rsidR="00467741">
                    <w:t>wealth</w:t>
                  </w:r>
                </w:ins>
                <w:r>
                  <w:t xml:space="preserve"> of textual reflections on dance across </w:t>
                </w:r>
                <w:ins w:id="2" w:author="Jon Johnson" w:date="2014-12-14T10:20:00Z">
                  <w:r w:rsidR="00DD2326">
                    <w:t xml:space="preserve">a range of </w:t>
                  </w:r>
                </w:ins>
                <w:r>
                  <w:t xml:space="preserve">disciplines. Recognizing the fundamentally interdisciplinary characteristic of dance as reflected in the textual and visual documents of modernism, it is evident that dance is present in texts </w:t>
                </w:r>
                <w:del w:id="3" w:author="Jon Johnson" w:date="2014-12-14T10:21:00Z">
                  <w:r w:rsidDel="005325C8">
                    <w:delText xml:space="preserve">that do </w:delText>
                  </w:r>
                </w:del>
                <w:r>
                  <w:t>not appear</w:t>
                </w:r>
                <w:ins w:id="4" w:author="Jon Johnson" w:date="2014-12-14T10:21:00Z">
                  <w:r w:rsidR="005325C8">
                    <w:t>ing</w:t>
                  </w:r>
                </w:ins>
                <w:r>
                  <w:t xml:space="preserve"> to address it directly, such as Marcel Mauss’s </w:t>
                </w:r>
                <w:r w:rsidRPr="001F6143">
                  <w:rPr>
                    <w:i/>
                  </w:rPr>
                  <w:t>The Notion of Body Techniques (1935).</w:t>
                </w:r>
                <w:r w:rsidRPr="001F6143">
                  <w:rPr>
                    <w:rStyle w:val="EndnoteReference"/>
                    <w:rFonts w:ascii="Times New Roman" w:hAnsi="Times New Roman" w:cs="Times New Roman"/>
                    <w:i/>
                  </w:rPr>
                  <w:endnoteReference w:id="1"/>
                </w:r>
                <w:r>
                  <w:t xml:space="preserve"> </w:t>
                </w:r>
                <w:ins w:id="7" w:author="Jon Johnson" w:date="2014-12-14T10:22:00Z">
                  <w:r w:rsidR="00C5617F">
                    <w:t>In other words, t</w:t>
                  </w:r>
                </w:ins>
                <w:del w:id="8" w:author="Jon Johnson" w:date="2014-12-14T10:22:00Z">
                  <w:r w:rsidRPr="002D4393" w:rsidDel="00C5617F">
                    <w:delText>T</w:delText>
                  </w:r>
                </w:del>
                <w:r w:rsidRPr="002D4393">
                  <w:t>o</w:t>
                </w:r>
                <w:r>
                  <w:t xml:space="preserve"> write </w:t>
                </w:r>
                <w:r>
                  <w:rPr>
                    <w:i/>
                  </w:rPr>
                  <w:t>of</w:t>
                </w:r>
                <w:r>
                  <w:t xml:space="preserve"> dance is not always to write </w:t>
                </w:r>
                <w:r>
                  <w:rPr>
                    <w:i/>
                  </w:rPr>
                  <w:t>about</w:t>
                </w:r>
                <w:r>
                  <w:t xml:space="preserve"> dance</w:t>
                </w:r>
                <w:ins w:id="9" w:author="Jon Johnson" w:date="2014-12-14T10:24:00Z">
                  <w:r w:rsidR="00C5617F">
                    <w:t xml:space="preserve"> — dance movement, for instance, played an important role in modernist visual practices of abstraction</w:t>
                  </w:r>
                </w:ins>
                <w:ins w:id="10" w:author="Jon Johnson" w:date="2014-12-14T10:22:00Z">
                  <w:r w:rsidR="00C5617F">
                    <w:t>.</w:t>
                  </w:r>
                </w:ins>
                <w:ins w:id="11" w:author="Jon Johnson" w:date="2014-12-14T10:24:00Z">
                  <w:r w:rsidR="00C5617F" w:rsidRPr="002D4393">
                    <w:rPr>
                      <w:rStyle w:val="EndnoteReference"/>
                      <w:rFonts w:ascii="Times New Roman" w:hAnsi="Times New Roman" w:cs="Times New Roman"/>
                    </w:rPr>
                    <w:t xml:space="preserve"> </w:t>
                  </w:r>
                  <w:r w:rsidR="00C5617F" w:rsidRPr="002D4393">
                    <w:rPr>
                      <w:rStyle w:val="EndnoteReference"/>
                      <w:rFonts w:ascii="Times New Roman" w:hAnsi="Times New Roman" w:cs="Times New Roman"/>
                    </w:rPr>
                    <w:endnoteReference w:id="2"/>
                  </w:r>
                </w:ins>
                <w:ins w:id="14" w:author="Jon Johnson" w:date="2014-12-14T10:22:00Z">
                  <w:r w:rsidR="00C5617F">
                    <w:t xml:space="preserve"> As a result, </w:t>
                  </w:r>
                </w:ins>
                <w:del w:id="15" w:author="Jon Johnson" w:date="2014-12-14T10:22:00Z">
                  <w:r w:rsidDel="00C5617F">
                    <w:delText xml:space="preserve">. </w:delText>
                  </w:r>
                </w:del>
                <w:ins w:id="16" w:author="Jon Johnson" w:date="2014-12-14T10:22:00Z">
                  <w:r w:rsidR="00C5617F">
                    <w:t>d</w:t>
                  </w:r>
                </w:ins>
                <w:del w:id="17" w:author="Jon Johnson" w:date="2014-12-14T10:22:00Z">
                  <w:r w:rsidDel="00C5617F">
                    <w:delText>D</w:delText>
                  </w:r>
                </w:del>
                <w:r>
                  <w:t xml:space="preserve">ance writing is </w:t>
                </w:r>
                <w:del w:id="18" w:author="Jon Johnson" w:date="2014-12-14T10:22:00Z">
                  <w:r w:rsidDel="00C5617F">
                    <w:delText xml:space="preserve">consequently </w:delText>
                  </w:r>
                </w:del>
                <w:r>
                  <w:t>not a</w:t>
                </w:r>
                <w:ins w:id="19" w:author="Jon Johnson" w:date="2014-12-14T10:24:00Z">
                  <w:r w:rsidR="00C5617F">
                    <w:t xml:space="preserve"> distinct</w:t>
                  </w:r>
                </w:ins>
                <w:r>
                  <w:t xml:space="preserve"> genre.</w:t>
                </w:r>
                <w:r w:rsidRPr="002D4393">
                  <w:rPr>
                    <w:rStyle w:val="EndnoteReference"/>
                    <w:rFonts w:ascii="Times New Roman" w:hAnsi="Times New Roman" w:cs="Times New Roman"/>
                  </w:rPr>
                  <w:endnoteReference w:id="3"/>
                </w:r>
                <w:del w:id="24" w:author="Jon Johnson" w:date="2014-12-14T10:24:00Z">
                  <w:r w:rsidRPr="002D4393" w:rsidDel="00C5617F">
                    <w:delText xml:space="preserve"> Similarly, danced movement played an important role in modernist visual </w:delText>
                  </w:r>
                  <w:r w:rsidDel="00C5617F">
                    <w:delText>practices of abstraction.</w:delText>
                  </w:r>
                  <w:r w:rsidRPr="002D4393" w:rsidDel="00C5617F">
                    <w:rPr>
                      <w:rStyle w:val="EndnoteReference"/>
                      <w:rFonts w:ascii="Times New Roman" w:hAnsi="Times New Roman" w:cs="Times New Roman"/>
                    </w:rPr>
                    <w:endnoteReference w:id="4"/>
                  </w:r>
                  <w:r w:rsidRPr="002D4393" w:rsidDel="00C5617F">
                    <w:delText xml:space="preserve"> </w:delText>
                  </w:r>
                </w:del>
              </w:p>
            </w:tc>
          </w:sdtContent>
        </w:sdt>
      </w:tr>
      <w:tr w:rsidR="003F0D73" w14:paraId="3DD23E29" w14:textId="77777777" w:rsidTr="003F0D73">
        <w:sdt>
          <w:sdtPr>
            <w:alias w:val="Article text"/>
            <w:tag w:val="articleText"/>
            <w:id w:val="634067588"/>
            <w:placeholder>
              <w:docPart w:val="A5B3B4DE7C93894885D4516F46411B9C"/>
            </w:placeholder>
          </w:sdtPr>
          <w:sdtEndPr/>
          <w:sdtContent>
            <w:tc>
              <w:tcPr>
                <w:tcW w:w="9016" w:type="dxa"/>
                <w:tcMar>
                  <w:top w:w="113" w:type="dxa"/>
                  <w:bottom w:w="113" w:type="dxa"/>
                </w:tcMar>
              </w:tcPr>
              <w:p w14:paraId="43A9C2EF" w14:textId="77777777" w:rsidR="006A329F" w:rsidRPr="008C585A" w:rsidRDefault="006A329F" w:rsidP="006A329F">
                <w:pPr>
                  <w:rPr>
                    <w:ins w:id="28" w:author="Jon Johnson" w:date="2014-12-14T10:25:00Z"/>
                  </w:rPr>
                </w:pPr>
                <w:ins w:id="29" w:author="Jon Johnson" w:date="2014-12-14T10:25:00Z">
                  <w:r>
                    <w:t>The centrality of dance to aesthetic modernism led to dance becoming a major preoccupation of modernist literature and a model for the generation of the literary text. Concurrently, given the emergence of dance modernism as a performance field, other forms of writing – critical, philosophical, anthropological, and psychoanalytic – emerged to explore the phenomenon of dance as an important part of the contemporary world of art and culture. Dance artists themselves have produced a significant amount of writing and theorization.</w:t>
                  </w:r>
                </w:ins>
              </w:p>
              <w:p w14:paraId="62A82663" w14:textId="77777777" w:rsidR="006A329F" w:rsidRDefault="006A329F" w:rsidP="006A329F">
                <w:pPr>
                  <w:rPr>
                    <w:ins w:id="30" w:author="Jon Johnson" w:date="2014-12-14T10:25:00Z"/>
                  </w:rPr>
                </w:pPr>
              </w:p>
              <w:p w14:paraId="2D3B1B99" w14:textId="267FCD23" w:rsidR="006A329F" w:rsidRDefault="006A329F" w:rsidP="00B4704B">
                <w:pPr>
                  <w:rPr>
                    <w:ins w:id="31" w:author="Jon Johnson" w:date="2014-12-14T10:25:00Z"/>
                  </w:rPr>
                </w:pPr>
                <w:ins w:id="32" w:author="Jon Johnson" w:date="2014-12-14T10:25:00Z">
                  <w:r>
                    <w:t xml:space="preserve">The early twentieth century generated a wealth of textual reflections on dance across a range of disciplines. Recognizing the fundamentally interdisciplinary characteristic of dance as reflected in the textual and visual documents of modernism, it is evident that dance is present in texts not appearing to address it directly, such as Marcel Mauss’s </w:t>
                  </w:r>
                  <w:r w:rsidRPr="001F6143">
                    <w:rPr>
                      <w:i/>
                    </w:rPr>
                    <w:t>The Notion of Body Techniques (1935).</w:t>
                  </w:r>
                  <w:r>
                    <w:t xml:space="preserve"> In other words, t</w:t>
                  </w:r>
                  <w:r w:rsidRPr="002D4393">
                    <w:t>o</w:t>
                  </w:r>
                  <w:r>
                    <w:t xml:space="preserve"> write </w:t>
                  </w:r>
                  <w:r>
                    <w:rPr>
                      <w:i/>
                    </w:rPr>
                    <w:t>of</w:t>
                  </w:r>
                  <w:r>
                    <w:t xml:space="preserve"> dance is not always to write </w:t>
                  </w:r>
                  <w:r>
                    <w:rPr>
                      <w:i/>
                    </w:rPr>
                    <w:t>about</w:t>
                  </w:r>
                  <w:r>
                    <w:t xml:space="preserve"> dance — dance movement, for instance, played an important role in modernist visual practices of abstraction. As a result, dance writing is not a distinct genre.</w:t>
                  </w:r>
                </w:ins>
              </w:p>
              <w:p w14:paraId="6BCA188F" w14:textId="4F9E7C6C" w:rsidR="00B4704B" w:rsidRPr="00D6788F" w:rsidDel="006A329F" w:rsidRDefault="00B4704B" w:rsidP="006A329F">
                <w:pPr>
                  <w:rPr>
                    <w:del w:id="33" w:author="Jon Johnson" w:date="2014-12-14T10:25:00Z"/>
                    <w:rFonts w:asciiTheme="majorHAnsi" w:eastAsiaTheme="majorEastAsia" w:hAnsiTheme="majorHAnsi" w:cstheme="majorBidi"/>
                    <w:b/>
                    <w:color w:val="595959" w:themeColor="text1" w:themeTint="A6"/>
                    <w:szCs w:val="32"/>
                  </w:rPr>
                </w:pPr>
                <w:del w:id="34" w:author="Jon Johnson" w:date="2014-12-14T10:25:00Z">
                  <w:r w:rsidDel="006A329F">
                    <w:delText xml:space="preserve">The centrality of dance to aesthetic modernism led to dance becoming a major preoccupation of modernist literature and a model for the generation of the literary text. Concurrently, given the emergence of dance modernism as a performance field, other forms of writing – critical, philosophical, anthropological, and psychoanalytic – emerged to explore the phenomenon of dance as an important part of the contemporary world of art and culture. Dance artists themselves </w:delText>
                  </w:r>
                  <w:r w:rsidR="00705A3A" w:rsidDel="006A329F">
                    <w:delText xml:space="preserve">have </w:delText>
                  </w:r>
                  <w:r w:rsidDel="006A329F">
                    <w:delText>also accomplished a significant amount of writing and theorization.</w:delText>
                  </w:r>
                </w:del>
              </w:p>
              <w:p w14:paraId="431D064F" w14:textId="36E623E1" w:rsidR="00B4704B" w:rsidDel="006A329F" w:rsidRDefault="00B4704B" w:rsidP="00B4704B">
                <w:pPr>
                  <w:rPr>
                    <w:del w:id="35" w:author="Jon Johnson" w:date="2014-12-14T10:25:00Z"/>
                  </w:rPr>
                </w:pPr>
              </w:p>
              <w:p w14:paraId="4B87CEF4" w14:textId="1B1D0732" w:rsidR="001C496A" w:rsidDel="006A329F" w:rsidRDefault="00B4704B" w:rsidP="00B4704B">
                <w:pPr>
                  <w:rPr>
                    <w:del w:id="36" w:author="Jon Johnson" w:date="2014-12-14T10:25:00Z"/>
                  </w:rPr>
                </w:pPr>
                <w:del w:id="37" w:author="Jon Johnson" w:date="2014-12-14T10:25:00Z">
                  <w:r w:rsidDel="006A329F">
                    <w:delText xml:space="preserve">The early twentieth century generated a rich mine of textual reflections on dance across disciplines. </w:delText>
                  </w:r>
                  <w:r w:rsidR="00705A3A" w:rsidDel="006A329F">
                    <w:delText>Recognizing the</w:delText>
                  </w:r>
                  <w:r w:rsidDel="006A329F">
                    <w:delText xml:space="preserve"> fundamentally interdisciplinary characteristic of dance as reflected in the textual and visual documents of modernism, </w:delText>
                  </w:r>
                  <w:r w:rsidR="00CC67AC" w:rsidDel="006A329F">
                    <w:delText>it is evident</w:delText>
                  </w:r>
                  <w:r w:rsidDel="006A329F">
                    <w:delText xml:space="preserve"> that dance is present in texts that do not appear to address it directly, such as Marcel Mauss’s </w:delText>
                  </w:r>
                  <w:r w:rsidRPr="001F6143" w:rsidDel="006A329F">
                    <w:rPr>
                      <w:i/>
                    </w:rPr>
                    <w:delText>The Notion of Body Techniques (1935).</w:delText>
                  </w:r>
                  <w:r w:rsidR="00CC67AC" w:rsidDel="006A329F">
                    <w:delText xml:space="preserve"> </w:delText>
                  </w:r>
                  <w:r w:rsidR="001C496A" w:rsidRPr="002D4393" w:rsidDel="006A329F">
                    <w:delText>To</w:delText>
                  </w:r>
                  <w:r w:rsidR="001C496A" w:rsidDel="006A329F">
                    <w:delText xml:space="preserve"> write </w:delText>
                  </w:r>
                  <w:r w:rsidR="001C496A" w:rsidDel="006A329F">
                    <w:rPr>
                      <w:i/>
                    </w:rPr>
                    <w:delText>of</w:delText>
                  </w:r>
                  <w:r w:rsidR="001C496A" w:rsidDel="006A329F">
                    <w:delText xml:space="preserve"> dance is not always to write </w:delText>
                  </w:r>
                  <w:r w:rsidR="001C496A" w:rsidDel="006A329F">
                    <w:rPr>
                      <w:i/>
                    </w:rPr>
                    <w:delText>about</w:delText>
                  </w:r>
                  <w:r w:rsidR="001C496A" w:rsidDel="006A329F">
                    <w:delText xml:space="preserve"> dance. Dance writing is consequently not a genre.</w:delText>
                  </w:r>
                  <w:r w:rsidR="00B058EC" w:rsidRPr="002D4393" w:rsidDel="006A329F">
                    <w:delText xml:space="preserve"> </w:delText>
                  </w:r>
                  <w:r w:rsidR="001C496A" w:rsidRPr="002D4393" w:rsidDel="006A329F">
                    <w:delText xml:space="preserve">Similarly, danced movement played an important role in modernist visual </w:delText>
                  </w:r>
                  <w:r w:rsidR="001C496A" w:rsidDel="006A329F">
                    <w:delText>practices of abstraction.</w:delText>
                  </w:r>
                </w:del>
              </w:p>
              <w:p w14:paraId="341B40B5" w14:textId="77777777" w:rsidR="001C496A" w:rsidRPr="002D4393" w:rsidRDefault="001C496A" w:rsidP="00B4704B"/>
              <w:p w14:paraId="148E1FF8" w14:textId="75C5BE9A" w:rsidR="001C496A" w:rsidRDefault="001C496A" w:rsidP="00B4704B">
                <w:r>
                  <w:t xml:space="preserve">Nevertheless, dance writing or writing on dance </w:t>
                </w:r>
                <w:r w:rsidR="00705A3A">
                  <w:t>is found in a variety</w:t>
                </w:r>
                <w:r>
                  <w:t xml:space="preserve"> of genres</w:t>
                </w:r>
                <w:ins w:id="38" w:author="Jon Johnson" w:date="2014-12-14T10:27:00Z">
                  <w:r w:rsidR="00E84216">
                    <w:t xml:space="preserve">, including </w:t>
                  </w:r>
                </w:ins>
                <w:del w:id="39" w:author="Jon Johnson" w:date="2014-12-14T10:27:00Z">
                  <w:r w:rsidDel="00E84216">
                    <w:delText xml:space="preserve">: </w:delText>
                  </w:r>
                </w:del>
                <w:r>
                  <w:t>dance criticism, history, theory, anthropological studies, philosophic and literary reflections and inquiries, manifestos, scenarios or libretti, au</w:t>
                </w:r>
                <w:r w:rsidR="00186171">
                  <w:t xml:space="preserve">tobiographies, biographies, </w:t>
                </w:r>
                <w:r>
                  <w:t>memoirs of dancers and choreographers</w:t>
                </w:r>
                <w:r w:rsidR="00705A3A">
                  <w:t>,</w:t>
                </w:r>
                <w:r>
                  <w:t xml:space="preserve"> </w:t>
                </w:r>
                <w:del w:id="40" w:author="Jon Johnson" w:date="2014-12-14T10:27:00Z">
                  <w:r w:rsidDel="00E84216">
                    <w:delText>as well as</w:delText>
                  </w:r>
                </w:del>
                <w:ins w:id="41" w:author="Jon Johnson" w:date="2014-12-14T10:27:00Z">
                  <w:r w:rsidR="00E84216">
                    <w:t>and</w:t>
                  </w:r>
                </w:ins>
                <w:r>
                  <w:t xml:space="preserve"> choreographic notes and treatises. </w:t>
                </w:r>
                <w:r w:rsidR="00B33C23">
                  <w:t>M</w:t>
                </w:r>
                <w:r>
                  <w:t>odernism</w:t>
                </w:r>
                <w:r w:rsidR="00B33C23">
                  <w:t xml:space="preserve">, as Gabriele Bandstetter shows, </w:t>
                </w:r>
                <w:r>
                  <w:t xml:space="preserve">abounds in ekphrastic literary texts that mediate between performance, visual </w:t>
                </w:r>
                <w:r>
                  <w:lastRenderedPageBreak/>
                  <w:t xml:space="preserve">iconography of dancing </w:t>
                </w:r>
                <w:r w:rsidR="004A3550">
                  <w:t>(</w:t>
                </w:r>
                <w:r>
                  <w:t>going back to antiquity</w:t>
                </w:r>
                <w:r w:rsidR="004A3550">
                  <w:t>)</w:t>
                </w:r>
                <w:r>
                  <w:t xml:space="preserve">, and philosophical notions about </w:t>
                </w:r>
                <w:commentRangeStart w:id="42"/>
                <w:r>
                  <w:t>dance.</w:t>
                </w:r>
                <w:r w:rsidRPr="002D4393">
                  <w:rPr>
                    <w:rStyle w:val="EndnoteReference"/>
                    <w:rFonts w:ascii="Times New Roman" w:hAnsi="Times New Roman" w:cs="Times New Roman"/>
                  </w:rPr>
                  <w:endnoteReference w:id="5"/>
                </w:r>
                <w:r w:rsidR="00CC67AC">
                  <w:t xml:space="preserve"> </w:t>
                </w:r>
                <w:commentRangeEnd w:id="42"/>
                <w:r w:rsidR="00060DFC">
                  <w:rPr>
                    <w:rStyle w:val="CommentReference"/>
                  </w:rPr>
                  <w:commentReference w:id="42"/>
                </w:r>
                <w:r w:rsidR="00CC67AC">
                  <w:t>A</w:t>
                </w:r>
                <w:r w:rsidRPr="002D4393">
                  <w:t xml:space="preserve">s Susan Jones points out, </w:t>
                </w:r>
                <w:r>
                  <w:t xml:space="preserve">a </w:t>
                </w:r>
                <w:r w:rsidRPr="002D4393">
                  <w:t xml:space="preserve">literary text can </w:t>
                </w:r>
                <w:del w:id="43" w:author="Jon Johnson" w:date="2014-12-14T10:45:00Z">
                  <w:r w:rsidDel="009D7DB8">
                    <w:delText>even be a</w:delText>
                  </w:r>
                </w:del>
                <w:ins w:id="44" w:author="Jon Johnson" w:date="2014-12-14T10:45:00Z">
                  <w:r w:rsidR="009D7DB8">
                    <w:t>function as a</w:t>
                  </w:r>
                </w:ins>
                <w:r>
                  <w:t xml:space="preserve"> direct </w:t>
                </w:r>
                <w:del w:id="45" w:author="Jon Johnson" w:date="2014-12-14T10:45:00Z">
                  <w:r w:rsidDel="009D7DB8">
                    <w:delText xml:space="preserve">medium </w:delText>
                  </w:r>
                </w:del>
                <w:ins w:id="46" w:author="Jon Johnson" w:date="2014-12-14T10:45:00Z">
                  <w:r w:rsidR="009D7DB8">
                    <w:t xml:space="preserve">influence </w:t>
                  </w:r>
                </w:ins>
                <w:r>
                  <w:t>for choreographic invention.</w:t>
                </w:r>
                <w:r w:rsidRPr="002D4393">
                  <w:rPr>
                    <w:rStyle w:val="EndnoteReference"/>
                    <w:rFonts w:ascii="Times New Roman" w:hAnsi="Times New Roman" w:cs="Times New Roman"/>
                  </w:rPr>
                  <w:endnoteReference w:id="6"/>
                </w:r>
                <w:r w:rsidRPr="002D4393">
                  <w:t xml:space="preserve"> On the other hand, dance was conceived in modernist</w:t>
                </w:r>
                <w:r>
                  <w:t xml:space="preserve"> literature not </w:t>
                </w:r>
                <w:del w:id="47" w:author="Jon Johnson" w:date="2014-12-14T10:45:00Z">
                  <w:r w:rsidDel="00E76DA3">
                    <w:delText xml:space="preserve">only </w:delText>
                  </w:r>
                </w:del>
                <w:ins w:id="48" w:author="Jon Johnson" w:date="2014-12-14T10:45:00Z">
                  <w:r w:rsidR="00E76DA3">
                    <w:t xml:space="preserve">just </w:t>
                  </w:r>
                </w:ins>
                <w:r>
                  <w:t>as a potential theme</w:t>
                </w:r>
                <w:r w:rsidR="00CC67AC">
                  <w:t>,</w:t>
                </w:r>
                <w:r>
                  <w:t xml:space="preserve"> but also as a</w:t>
                </w:r>
                <w:ins w:id="49" w:author="Jon Johnson" w:date="2014-12-14T10:46:00Z">
                  <w:r w:rsidR="00C5222C">
                    <w:t xml:space="preserve"> springboard </w:t>
                  </w:r>
                </w:ins>
                <w:del w:id="50" w:author="Jon Johnson" w:date="2014-12-14T10:46:00Z">
                  <w:r w:rsidDel="00C5222C">
                    <w:delText xml:space="preserve"> trope </w:delText>
                  </w:r>
                </w:del>
                <w:r>
                  <w:t xml:space="preserve">for the </w:t>
                </w:r>
                <w:del w:id="51" w:author="Jon Johnson" w:date="2014-12-14T10:45:00Z">
                  <w:r w:rsidDel="00C5222C">
                    <w:delText xml:space="preserve">generation </w:delText>
                  </w:r>
                </w:del>
                <w:ins w:id="52" w:author="Jon Johnson" w:date="2014-12-14T10:45:00Z">
                  <w:r w:rsidR="00C5222C">
                    <w:t xml:space="preserve">creation </w:t>
                  </w:r>
                </w:ins>
                <w:r>
                  <w:t>of poetry.</w:t>
                </w:r>
                <w:r w:rsidRPr="002D4393">
                  <w:rPr>
                    <w:rStyle w:val="EndnoteReference"/>
                    <w:rFonts w:ascii="Times New Roman" w:hAnsi="Times New Roman" w:cs="Times New Roman"/>
                  </w:rPr>
                  <w:endnoteReference w:id="7"/>
                </w:r>
                <w:r w:rsidRPr="002D4393">
                  <w:t xml:space="preserve"> Danced movement was thus deployed not only as a topic, but also as a structuring principle </w:t>
                </w:r>
                <w:del w:id="53" w:author="Jon Johnson" w:date="2014-12-14T10:50:00Z">
                  <w:r w:rsidRPr="002D4393" w:rsidDel="00871D96">
                    <w:delText xml:space="preserve">of </w:delText>
                  </w:r>
                </w:del>
                <w:ins w:id="54" w:author="Jon Johnson" w:date="2014-12-14T10:50:00Z">
                  <w:r w:rsidR="00871D96">
                    <w:t>for</w:t>
                  </w:r>
                  <w:r w:rsidR="00871D96" w:rsidRPr="002D4393">
                    <w:t xml:space="preserve"> </w:t>
                  </w:r>
                </w:ins>
                <w:r w:rsidRPr="002D4393">
                  <w:t>literary texts</w:t>
                </w:r>
                <w:ins w:id="55" w:author="Jon Johnson" w:date="2014-12-14T10:50:00Z">
                  <w:r w:rsidR="00871D96">
                    <w:t xml:space="preserve"> (akin to the way in which </w:t>
                  </w:r>
                </w:ins>
                <w:del w:id="56" w:author="Jon Johnson" w:date="2014-12-14T10:50:00Z">
                  <w:r w:rsidR="00CC67AC" w:rsidDel="00871D96">
                    <w:delText>,</w:delText>
                  </w:r>
                  <w:r w:rsidDel="00871D96">
                    <w:delText xml:space="preserve"> just as </w:delText>
                  </w:r>
                </w:del>
                <w:r>
                  <w:t xml:space="preserve">literary texts </w:t>
                </w:r>
                <w:ins w:id="57" w:author="Jon Johnson" w:date="2014-12-14T10:50:00Z">
                  <w:r w:rsidR="00871D96">
                    <w:t xml:space="preserve">can </w:t>
                  </w:r>
                </w:ins>
                <w:del w:id="58" w:author="Jon Johnson" w:date="2014-12-14T10:50:00Z">
                  <w:r w:rsidDel="00871D96">
                    <w:delText xml:space="preserve">could </w:delText>
                  </w:r>
                </w:del>
                <w:r>
                  <w:t>provide structural principles for choreography</w:t>
                </w:r>
                <w:ins w:id="59" w:author="Jon Johnson" w:date="2014-12-14T10:51:00Z">
                  <w:r w:rsidR="00871D96">
                    <w:t>)</w:t>
                  </w:r>
                </w:ins>
                <w:r>
                  <w:t>.</w:t>
                </w:r>
                <w:r w:rsidRPr="002D4393">
                  <w:rPr>
                    <w:rStyle w:val="EndnoteReference"/>
                    <w:rFonts w:ascii="Times New Roman" w:hAnsi="Times New Roman" w:cs="Times New Roman"/>
                  </w:rPr>
                  <w:endnoteReference w:id="8"/>
                </w:r>
                <w:r w:rsidRPr="002D4393">
                  <w:t xml:space="preserve"> </w:t>
                </w:r>
                <w:del w:id="60" w:author="Jon Johnson" w:date="2014-12-14T10:52:00Z">
                  <w:r w:rsidRPr="002D4393" w:rsidDel="001345D2">
                    <w:delText xml:space="preserve">One can perceive </w:delText>
                  </w:r>
                </w:del>
                <w:ins w:id="61" w:author="Jon Johnson" w:date="2014-12-14T10:52:00Z">
                  <w:r w:rsidR="001345D2">
                    <w:t>D</w:t>
                  </w:r>
                </w:ins>
                <w:del w:id="62" w:author="Jon Johnson" w:date="2014-12-14T10:52:00Z">
                  <w:r w:rsidRPr="002D4393" w:rsidDel="001345D2">
                    <w:delText>d</w:delText>
                  </w:r>
                </w:del>
                <w:r w:rsidRPr="002D4393">
                  <w:t>ance</w:t>
                </w:r>
                <w:ins w:id="63" w:author="Jon Johnson" w:date="2014-12-14T10:52:00Z">
                  <w:r w:rsidR="001345D2">
                    <w:t xml:space="preserve"> can thus be perceived as existing</w:t>
                  </w:r>
                </w:ins>
                <w:r w:rsidRPr="002D4393">
                  <w:t xml:space="preserve"> </w:t>
                </w:r>
                <w:r w:rsidRPr="002D4393">
                  <w:rPr>
                    <w:i/>
                  </w:rPr>
                  <w:t>in</w:t>
                </w:r>
                <w:r w:rsidRPr="002D4393">
                  <w:t xml:space="preserve"> the text</w:t>
                </w:r>
                <w:ins w:id="64" w:author="Jon Johnson" w:date="2014-12-14T10:52:00Z">
                  <w:r w:rsidR="001345D2">
                    <w:t xml:space="preserve">, while </w:t>
                  </w:r>
                </w:ins>
                <w:del w:id="65" w:author="Jon Johnson" w:date="2014-12-14T10:52:00Z">
                  <w:r w:rsidRPr="002D4393" w:rsidDel="001345D2">
                    <w:delText xml:space="preserve"> and </w:delText>
                  </w:r>
                </w:del>
                <w:r w:rsidRPr="002D4393">
                  <w:t>a dance</w:t>
                </w:r>
                <w:ins w:id="66" w:author="Jon Johnson" w:date="2014-12-14T10:53:00Z">
                  <w:r w:rsidR="001345D2">
                    <w:t xml:space="preserve"> might be</w:t>
                  </w:r>
                </w:ins>
                <w:r w:rsidRPr="002D4393">
                  <w:t xml:space="preserve"> </w:t>
                </w:r>
                <w:r>
                  <w:rPr>
                    <w:i/>
                  </w:rPr>
                  <w:t>of</w:t>
                </w:r>
                <w:r>
                  <w:t xml:space="preserve"> the text so that — </w:t>
                </w:r>
                <w:del w:id="67" w:author="Jon Johnson" w:date="2014-12-14T10:52:00Z">
                  <w:r w:rsidDel="001345D2">
                    <w:delText>and we must attribute this</w:delText>
                  </w:r>
                </w:del>
                <w:ins w:id="68" w:author="Jon Johnson" w:date="2014-12-14T10:52:00Z">
                  <w:r w:rsidR="001345D2">
                    <w:t>as</w:t>
                  </w:r>
                </w:ins>
                <w:r>
                  <w:t xml:space="preserve"> </w:t>
                </w:r>
                <w:del w:id="69" w:author="Jon Johnson" w:date="2014-12-14T10:53:00Z">
                  <w:r w:rsidDel="001345D2">
                    <w:delText xml:space="preserve">idea </w:delText>
                  </w:r>
                </w:del>
                <w:r>
                  <w:t>initially</w:t>
                </w:r>
                <w:ins w:id="70" w:author="Jon Johnson" w:date="2014-12-14T10:53:00Z">
                  <w:r w:rsidR="001345D2">
                    <w:t xml:space="preserve"> articulated by</w:t>
                  </w:r>
                </w:ins>
                <w:r>
                  <w:t xml:space="preserve"> </w:t>
                </w:r>
                <w:del w:id="71" w:author="Jon Johnson" w:date="2014-12-14T10:53:00Z">
                  <w:r w:rsidDel="001345D2">
                    <w:delText xml:space="preserve">to </w:delText>
                  </w:r>
                </w:del>
                <w:r>
                  <w:t>Stéphane Mallarmé — dance itself became a potential act of writing in itself, just as writing became an act of dancing.</w:t>
                </w:r>
                <w:r w:rsidRPr="002D4393">
                  <w:rPr>
                    <w:rStyle w:val="EndnoteReference"/>
                    <w:rFonts w:ascii="Times New Roman" w:hAnsi="Times New Roman" w:cs="Times New Roman"/>
                  </w:rPr>
                  <w:endnoteReference w:id="9"/>
                </w:r>
                <w:r w:rsidRPr="002D4393">
                  <w:t xml:space="preserve"> The visual evocation of movement enabled visual artists to suggest the presence of corporeality in abstract art in the absence of figuration</w:t>
                </w:r>
                <w:ins w:id="72" w:author="Jon Johnson" w:date="2014-12-14T10:56:00Z">
                  <w:r w:rsidR="001345D2">
                    <w:t>,</w:t>
                  </w:r>
                </w:ins>
                <w:del w:id="73" w:author="Jon Johnson" w:date="2014-12-14T10:56:00Z">
                  <w:r w:rsidRPr="002D4393" w:rsidDel="001345D2">
                    <w:delText>.</w:delText>
                  </w:r>
                </w:del>
                <w:r w:rsidRPr="002D4393">
                  <w:rPr>
                    <w:rStyle w:val="EndnoteReference"/>
                    <w:rFonts w:ascii="Times New Roman" w:hAnsi="Times New Roman" w:cs="Times New Roman"/>
                  </w:rPr>
                  <w:endnoteReference w:id="10"/>
                </w:r>
                <w:r w:rsidRPr="002D4393">
                  <w:t xml:space="preserve"> </w:t>
                </w:r>
                <w:ins w:id="74" w:author="Jon Johnson" w:date="2014-12-14T10:56:00Z">
                  <w:r w:rsidR="001345D2">
                    <w:t>while i</w:t>
                  </w:r>
                </w:ins>
                <w:del w:id="75" w:author="Jon Johnson" w:date="2014-12-14T10:56:00Z">
                  <w:r w:rsidRPr="002D4393" w:rsidDel="001345D2">
                    <w:delText>I</w:delText>
                  </w:r>
                </w:del>
                <w:r w:rsidRPr="002D4393">
                  <w:t>n anthropology, dance and trance were privi</w:t>
                </w:r>
                <w:r>
                  <w:t xml:space="preserve">leged terms of ritual analysis. In psychology, the notion of the psychosomatic and the symptom (particularly with respect to hysteria) gained traction as examples of expressive movement </w:t>
                </w:r>
                <w:del w:id="76" w:author="Jon Johnson" w:date="2014-12-14T10:56:00Z">
                  <w:r w:rsidDel="00143765">
                    <w:delText xml:space="preserve">that </w:delText>
                  </w:r>
                </w:del>
                <w:r>
                  <w:t xml:space="preserve">were </w:t>
                </w:r>
                <w:del w:id="77" w:author="Jon Johnson" w:date="2014-12-14T10:56:00Z">
                  <w:r w:rsidDel="00143765">
                    <w:delText xml:space="preserve">also </w:delText>
                  </w:r>
                </w:del>
                <w:r>
                  <w:t>present in</w:t>
                </w:r>
                <w:del w:id="78" w:author="Jon Johnson" w:date="2014-12-14T10:56:00Z">
                  <w:r w:rsidDel="00143765">
                    <w:delText>, if not directly associated with</w:delText>
                  </w:r>
                </w:del>
                <w:ins w:id="79" w:author="Jon Johnson" w:date="2014-12-14T10:56:00Z">
                  <w:r w:rsidR="00143765">
                    <w:t xml:space="preserve"> </w:t>
                  </w:r>
                </w:ins>
                <w:ins w:id="80" w:author="Jon Johnson" w:date="2014-12-14T10:57:00Z">
                  <w:r w:rsidR="00143765">
                    <w:t>or</w:t>
                  </w:r>
                </w:ins>
                <w:ins w:id="81" w:author="Jon Johnson" w:date="2014-12-14T10:56:00Z">
                  <w:r w:rsidR="00143765">
                    <w:t xml:space="preserve"> associated with</w:t>
                  </w:r>
                </w:ins>
                <w:del w:id="82" w:author="Jon Johnson" w:date="2014-12-14T10:56:00Z">
                  <w:r w:rsidDel="00143765">
                    <w:delText>,</w:delText>
                  </w:r>
                </w:del>
                <w:r>
                  <w:t xml:space="preserve"> dance. </w:t>
                </w:r>
              </w:p>
              <w:p w14:paraId="2B6D3A1F" w14:textId="77777777" w:rsidR="001C496A" w:rsidRPr="002D4393" w:rsidRDefault="001C496A" w:rsidP="00B4704B"/>
              <w:p w14:paraId="185B869D" w14:textId="5C6CD8F8" w:rsidR="001C496A" w:rsidRDefault="001C496A" w:rsidP="00B4704B">
                <w:r>
                  <w:t xml:space="preserve">Dance modernism </w:t>
                </w:r>
                <w:del w:id="83" w:author="Jon Johnson" w:date="2014-12-14T10:58:00Z">
                  <w:r w:rsidR="00CC67AC" w:rsidDel="000520AA">
                    <w:delText>likewise</w:delText>
                  </w:r>
                  <w:r w:rsidDel="000520AA">
                    <w:delText xml:space="preserve"> </w:delText>
                  </w:r>
                </w:del>
                <w:r>
                  <w:t xml:space="preserve">gave rise to an increasing need for research and archives, the most ambitious example </w:t>
                </w:r>
                <w:r w:rsidR="008B08EE">
                  <w:t>being</w:t>
                </w:r>
                <w:r>
                  <w:t xml:space="preserve"> </w:t>
                </w:r>
                <w:r w:rsidR="008B08EE">
                  <w:rPr>
                    <w:i/>
                  </w:rPr>
                  <w:t>L</w:t>
                </w:r>
                <w:r w:rsidRPr="008B08EE">
                  <w:rPr>
                    <w:i/>
                  </w:rPr>
                  <w:t>es Archives Internationales de la Danse</w:t>
                </w:r>
                <w:r w:rsidR="008B08EE">
                  <w:t>,</w:t>
                </w:r>
                <w:r w:rsidRPr="008B08EE">
                  <w:rPr>
                    <w:i/>
                  </w:rPr>
                  <w:t xml:space="preserve"> </w:t>
                </w:r>
                <w:r>
                  <w:t xml:space="preserve">established in </w:t>
                </w:r>
                <w:r w:rsidRPr="002D4393">
                  <w:t xml:space="preserve">1932 by Rolf de Maré </w:t>
                </w:r>
                <w:r w:rsidR="008B08EE">
                  <w:t>to support the study of dance from</w:t>
                </w:r>
                <w:r w:rsidRPr="002D4393">
                  <w:t xml:space="preserve"> all cultures and nations</w:t>
                </w:r>
                <w:ins w:id="84" w:author="Jon Johnson" w:date="2014-12-14T10:58:00Z">
                  <w:r w:rsidR="000520AA">
                    <w:t>,</w:t>
                  </w:r>
                </w:ins>
                <w:del w:id="85" w:author="Jon Johnson" w:date="2014-12-14T10:58:00Z">
                  <w:r w:rsidRPr="002D4393" w:rsidDel="000520AA">
                    <w:delText>.</w:delText>
                  </w:r>
                </w:del>
                <w:r w:rsidRPr="002D4393">
                  <w:rPr>
                    <w:rStyle w:val="EndnoteReference"/>
                    <w:rFonts w:ascii="Times New Roman" w:hAnsi="Times New Roman" w:cs="Times New Roman"/>
                  </w:rPr>
                  <w:endnoteReference w:id="11"/>
                </w:r>
                <w:r w:rsidRPr="002D4393">
                  <w:t xml:space="preserve"> </w:t>
                </w:r>
                <w:ins w:id="86" w:author="Jon Johnson" w:date="2014-12-14T10:58:00Z">
                  <w:r w:rsidR="000520AA">
                    <w:t xml:space="preserve">while </w:t>
                  </w:r>
                </w:ins>
                <w:r w:rsidRPr="002D4393">
                  <w:t>Lincoln Kirstein established a Dance Archive in the Museum of Modern Art in New York (1940-1949)</w:t>
                </w:r>
                <w:r>
                  <w:t>.</w:t>
                </w:r>
                <w:r w:rsidRPr="002D4393">
                  <w:rPr>
                    <w:rStyle w:val="EndnoteReference"/>
                    <w:rFonts w:ascii="Times New Roman" w:hAnsi="Times New Roman" w:cs="Times New Roman"/>
                  </w:rPr>
                  <w:endnoteReference w:id="12"/>
                </w:r>
                <w:r w:rsidRPr="002D4393">
                  <w:t xml:space="preserve"> Both of these initiatives stimulated publications and exhib</w:t>
                </w:r>
                <w:r w:rsidR="008B08EE">
                  <w:t xml:space="preserve">itions, </w:t>
                </w:r>
                <w:del w:id="87" w:author="Jon Johnson" w:date="2014-12-14T10:59:00Z">
                  <w:r w:rsidR="008B08EE" w:rsidDel="00A030F8">
                    <w:delText>and</w:delText>
                  </w:r>
                  <w:r w:rsidR="00CC67AC" w:rsidDel="00A030F8">
                    <w:delText xml:space="preserve"> </w:delText>
                  </w:r>
                </w:del>
                <w:ins w:id="88" w:author="Jon Johnson" w:date="2014-12-14T10:59:00Z">
                  <w:r w:rsidR="00A030F8">
                    <w:t xml:space="preserve">giving rise to </w:t>
                  </w:r>
                </w:ins>
                <w:r w:rsidR="00CC67AC">
                  <w:t>d</w:t>
                </w:r>
                <w:r w:rsidRPr="002D4393">
                  <w:t>ance criticism</w:t>
                </w:r>
                <w:del w:id="89" w:author="Jon Johnson" w:date="2014-12-14T10:59:00Z">
                  <w:r w:rsidRPr="002D4393" w:rsidDel="00A030F8">
                    <w:delText xml:space="preserve"> came into being. </w:delText>
                  </w:r>
                </w:del>
                <w:ins w:id="90" w:author="Jon Johnson" w:date="2014-12-14T10:59:00Z">
                  <w:r w:rsidR="00A030F8">
                    <w:t>.</w:t>
                  </w:r>
                </w:ins>
              </w:p>
              <w:p w14:paraId="0A47F63A" w14:textId="77777777" w:rsidR="001C496A" w:rsidRDefault="001C496A" w:rsidP="00B4704B"/>
              <w:p w14:paraId="05BDC399" w14:textId="26EA7F8F" w:rsidR="001C496A" w:rsidRPr="002D4393" w:rsidRDefault="001C496A" w:rsidP="00B4704B">
                <w:r>
                  <w:t xml:space="preserve">In Germany, Hans Brandenburg wrote extensively on </w:t>
                </w:r>
                <w:del w:id="91" w:author="Jon Johnson" w:date="2014-12-14T10:59:00Z">
                  <w:r w:rsidDel="0072573C">
                    <w:delText xml:space="preserve">the </w:delText>
                  </w:r>
                </w:del>
                <w:r>
                  <w:t>modern dance</w:t>
                </w:r>
                <w:ins w:id="92" w:author="Jon Johnson" w:date="2014-12-14T10:59:00Z">
                  <w:r w:rsidR="0072573C">
                    <w:t>,</w:t>
                  </w:r>
                </w:ins>
                <w:r>
                  <w:t xml:space="preserve"> </w:t>
                </w:r>
                <w:del w:id="93" w:author="Jon Johnson" w:date="2014-12-14T10:59:00Z">
                  <w:r w:rsidDel="0072573C">
                    <w:delText xml:space="preserve">scene </w:delText>
                  </w:r>
                </w:del>
                <w:r>
                  <w:t>while director Georg Fuchs envisaged dance a</w:t>
                </w:r>
                <w:r w:rsidR="008B08EE">
                  <w:t>s crucial to the re-theatricalis</w:t>
                </w:r>
                <w:r>
                  <w:t>ation of the stage</w:t>
                </w:r>
                <w:r w:rsidR="00CC67AC">
                  <w:t>.</w:t>
                </w:r>
                <w:r w:rsidRPr="002D4393">
                  <w:rPr>
                    <w:rStyle w:val="EndnoteReference"/>
                    <w:rFonts w:ascii="Times New Roman" w:hAnsi="Times New Roman" w:cs="Times New Roman"/>
                  </w:rPr>
                  <w:endnoteReference w:id="13"/>
                </w:r>
                <w:r w:rsidRPr="002D4393">
                  <w:t xml:space="preserve"> In </w:t>
                </w:r>
                <w:r w:rsidR="00B33C23">
                  <w:t xml:space="preserve">1927 in </w:t>
                </w:r>
                <w:r w:rsidRPr="002D4393">
                  <w:t>the United States</w:t>
                </w:r>
                <w:r>
                  <w:t>,</w:t>
                </w:r>
                <w:r w:rsidRPr="002D4393">
                  <w:t xml:space="preserve"> John Martin became the first dance</w:t>
                </w:r>
                <w:r w:rsidR="00CC67AC">
                  <w:t xml:space="preserve"> critic for</w:t>
                </w:r>
                <w:r>
                  <w:t xml:space="preserve"> the </w:t>
                </w:r>
                <w:r>
                  <w:rPr>
                    <w:i/>
                  </w:rPr>
                  <w:t>New York Times</w:t>
                </w:r>
                <w:ins w:id="94" w:author="Jon Johnson" w:date="2014-12-14T11:00:00Z">
                  <w:r w:rsidR="0072573C">
                    <w:t>, and</w:t>
                  </w:r>
                </w:ins>
                <w:del w:id="95" w:author="Jon Johnson" w:date="2014-12-14T11:00:00Z">
                  <w:r w:rsidDel="0072573C">
                    <w:delText>;</w:delText>
                  </w:r>
                </w:del>
                <w:r>
                  <w:t xml:space="preserve"> </w:t>
                </w:r>
                <w:del w:id="96" w:author="Jon Johnson" w:date="2014-12-14T11:00:00Z">
                  <w:r w:rsidDel="0072573C">
                    <w:delText xml:space="preserve">Martin </w:delText>
                  </w:r>
                </w:del>
                <w:r>
                  <w:t>published a number of books of dance theory introducing the concept of metakinesis.</w:t>
                </w:r>
                <w:r w:rsidRPr="002D4393">
                  <w:rPr>
                    <w:rStyle w:val="EndnoteReference"/>
                    <w:rFonts w:ascii="Times New Roman" w:hAnsi="Times New Roman" w:cs="Times New Roman"/>
                  </w:rPr>
                  <w:endnoteReference w:id="14"/>
                </w:r>
                <w:r w:rsidRPr="002D4393">
                  <w:t xml:space="preserve"> Lincoln Kirstein published pamphlets, cri</w:t>
                </w:r>
                <w:r>
                  <w:t xml:space="preserve">ticism, and histories of ballet, and founded the journal </w:t>
                </w:r>
                <w:r>
                  <w:rPr>
                    <w:i/>
                  </w:rPr>
                  <w:t>Dance Index</w:t>
                </w:r>
                <w:ins w:id="97" w:author="Jon Johnson" w:date="2014-12-14T11:05:00Z">
                  <w:r w:rsidR="00C779D7">
                    <w:t xml:space="preserve">, while </w:t>
                  </w:r>
                </w:ins>
                <w:del w:id="98" w:author="Jon Johnson" w:date="2014-12-14T11:05:00Z">
                  <w:r w:rsidDel="00C779D7">
                    <w:delText xml:space="preserve">; </w:delText>
                  </w:r>
                </w:del>
                <w:r>
                  <w:t>Edna Ocko covered dance from a left-wing perspective. In France, André Levinson, Fernand Divoire, and Léandre Vaillant chronicled and wrote theoretically on dance</w:t>
                </w:r>
                <w:ins w:id="99" w:author="Jon Johnson" w:date="2014-12-14T11:07:00Z">
                  <w:r w:rsidR="00C779D7">
                    <w:t>.</w:t>
                  </w:r>
                </w:ins>
                <w:r w:rsidRPr="002D4393">
                  <w:rPr>
                    <w:rStyle w:val="EndnoteReference"/>
                    <w:rFonts w:ascii="Times New Roman" w:hAnsi="Times New Roman" w:cs="Times New Roman"/>
                  </w:rPr>
                  <w:endnoteReference w:id="15"/>
                </w:r>
                <w:del w:id="100" w:author="Jon Johnson" w:date="2014-12-14T11:07:00Z">
                  <w:r w:rsidRPr="002D4393" w:rsidDel="00C779D7">
                    <w:delText>;</w:delText>
                  </w:r>
                </w:del>
                <w:r w:rsidRPr="002D4393">
                  <w:t xml:space="preserve"> </w:t>
                </w:r>
                <w:ins w:id="101" w:author="Jon Johnson" w:date="2014-12-14T11:07:00Z">
                  <w:r w:rsidR="00C779D7">
                    <w:t xml:space="preserve">Also in France, </w:t>
                  </w:r>
                </w:ins>
                <w:r w:rsidRPr="002D4393">
                  <w:t xml:space="preserve">Serge Lifar </w:t>
                </w:r>
                <w:r>
                  <w:t>—</w:t>
                </w:r>
                <w:r w:rsidRPr="002D4393">
                  <w:t xml:space="preserve"> a dancer and choreographer </w:t>
                </w:r>
                <w:r>
                  <w:t>—</w:t>
                </w:r>
                <w:del w:id="102" w:author="Jon Johnson" w:date="2014-12-14T11:08:00Z">
                  <w:r w:rsidRPr="002D4393" w:rsidDel="00C779D7">
                    <w:delText xml:space="preserve"> also </w:delText>
                  </w:r>
                </w:del>
                <w:r>
                  <w:t>published historical studies, dance criticism, and books on neo-classical technique.</w:t>
                </w:r>
                <w:r w:rsidRPr="002D4393">
                  <w:rPr>
                    <w:rStyle w:val="EndnoteReference"/>
                    <w:rFonts w:ascii="Times New Roman" w:hAnsi="Times New Roman" w:cs="Times New Roman"/>
                  </w:rPr>
                  <w:endnoteReference w:id="16"/>
                </w:r>
                <w:r w:rsidRPr="002D4393">
                  <w:t xml:space="preserve"> </w:t>
                </w:r>
                <w:r w:rsidR="007332E7">
                  <w:t>Publications</w:t>
                </w:r>
                <w:r w:rsidRPr="002D4393">
                  <w:t xml:space="preserve"> specializ</w:t>
                </w:r>
                <w:r>
                  <w:t>ing</w:t>
                </w:r>
                <w:r w:rsidRPr="002D4393">
                  <w:t xml:space="preserve"> in dance writing were</w:t>
                </w:r>
                <w:r w:rsidR="008B08EE">
                  <w:t xml:space="preserve"> launched in the US and Germany,</w:t>
                </w:r>
                <w:r>
                  <w:t xml:space="preserve"> including the</w:t>
                </w:r>
                <w:r w:rsidRPr="002D4393">
                  <w:t xml:space="preserve"> </w:t>
                </w:r>
                <w:r>
                  <w:rPr>
                    <w:i/>
                  </w:rPr>
                  <w:t>Dance Observer</w:t>
                </w:r>
                <w:r>
                  <w:t xml:space="preserve"> in the USA and </w:t>
                </w:r>
                <w:r>
                  <w:rPr>
                    <w:i/>
                  </w:rPr>
                  <w:t>Schrifttanz</w:t>
                </w:r>
                <w:r>
                  <w:t xml:space="preserve"> in Germany</w:t>
                </w:r>
                <w:ins w:id="103" w:author="Jon Johnson" w:date="2014-12-14T11:08:00Z">
                  <w:r w:rsidR="00C779D7">
                    <w:t xml:space="preserve">, while </w:t>
                  </w:r>
                </w:ins>
                <w:del w:id="104" w:author="Jon Johnson" w:date="2014-12-14T11:08:00Z">
                  <w:r w:rsidDel="00C779D7">
                    <w:delText xml:space="preserve">. </w:delText>
                  </w:r>
                </w:del>
                <w:ins w:id="105" w:author="Jon Johnson" w:date="2014-12-14T11:08:00Z">
                  <w:r w:rsidR="00C779D7">
                    <w:t>i</w:t>
                  </w:r>
                </w:ins>
                <w:del w:id="106" w:author="Jon Johnson" w:date="2014-12-14T11:08:00Z">
                  <w:r w:rsidDel="00C779D7">
                    <w:delText>I</w:delText>
                  </w:r>
                </w:del>
                <w:r>
                  <w:t xml:space="preserve">n France dance was often discussed in the pages of </w:t>
                </w:r>
                <w:r>
                  <w:rPr>
                    <w:i/>
                  </w:rPr>
                  <w:t>La Revue Musicale</w:t>
                </w:r>
                <w:r>
                  <w:t xml:space="preserve"> </w:t>
                </w:r>
                <w:r>
                  <w:rPr>
                    <w:i/>
                  </w:rPr>
                  <w:t>Commaedia</w:t>
                </w:r>
                <w:r>
                  <w:t xml:space="preserve">, and </w:t>
                </w:r>
                <w:r>
                  <w:rPr>
                    <w:i/>
                  </w:rPr>
                  <w:t>La Revue Blanche</w:t>
                </w:r>
                <w:r>
                  <w:t>. Other dancers — although certainly not all — wrote influentially on choreographic poetics, among them Isadora Duncan, Rudolf Laban, Mary Wigman, Valentine de Saint-Point, Martha Graham, Katherine Dunham, and Merce Cunningham. Laban was a highly publishe</w:t>
                </w:r>
                <w:r w:rsidR="00CC67AC">
                  <w:t xml:space="preserve">d theorist of movement analysis, </w:t>
                </w:r>
                <w:r>
                  <w:t>drawing</w:t>
                </w:r>
                <w:r w:rsidR="007332E7">
                  <w:t xml:space="preserve"> on</w:t>
                </w:r>
                <w:r>
                  <w:t xml:space="preserve"> dance and writing </w:t>
                </w:r>
                <w:r w:rsidR="007332E7">
                  <w:t>to renew the</w:t>
                </w:r>
                <w:r>
                  <w:t xml:space="preserve"> idea of dance notation. </w:t>
                </w:r>
              </w:p>
              <w:p w14:paraId="5C0584B8" w14:textId="77777777" w:rsidR="001C496A" w:rsidRDefault="001C496A" w:rsidP="00B4704B"/>
              <w:p w14:paraId="4A6FCB2C" w14:textId="57D7E52C" w:rsidR="003F0D73" w:rsidRDefault="001C496A" w:rsidP="00C27FAB">
                <w:r>
                  <w:t>Despite an animus against language in dance modernism</w:t>
                </w:r>
                <w:r w:rsidR="007332E7">
                  <w:t>,</w:t>
                </w:r>
                <w:r>
                  <w:t xml:space="preserve"> and a generally shared conviction about the non-verbal nature of dance, the role played by the written word in dance modernism was both formidable and significant. It set the groundwork for the development of the field of dance studies in the latter part of the twentieth century. The traditional silence of dance was in part responsible for its alignment with the written</w:t>
                </w:r>
                <w:r w:rsidR="001F2C22">
                  <w:t xml:space="preserve"> word</w:t>
                </w:r>
                <w:r>
                  <w:t xml:space="preserve"> in opposition to voice. </w:t>
                </w:r>
                <w:r w:rsidR="001F2C22">
                  <w:t xml:space="preserve">However, </w:t>
                </w:r>
                <w:r>
                  <w:t>modernist dance also prefigured the de-disciplining of writing as trace and</w:t>
                </w:r>
                <w:r w:rsidR="007332E7">
                  <w:t xml:space="preserve"> the defection of writing from l</w:t>
                </w:r>
                <w:r>
                  <w:t>iterature.</w:t>
                </w:r>
                <w:r w:rsidRPr="002D4393">
                  <w:rPr>
                    <w:rStyle w:val="EndnoteReference"/>
                    <w:rFonts w:ascii="Times New Roman" w:hAnsi="Times New Roman" w:cs="Times New Roman"/>
                  </w:rPr>
                  <w:endnoteReference w:id="17"/>
                </w:r>
                <w:r w:rsidRPr="002D4393">
                  <w:t xml:space="preserve"> The relation of dance to writing is</w:t>
                </w:r>
                <w:r>
                  <w:t>, and continues to be, complex and multi-faceted as well as generative for dance, literature, and visual culture. Motion capture, for example, is an extension of dance notation into a visual-scriptural realm, which iterates a situation of modernity within which dance gestures to the visual, textual</w:t>
                </w:r>
                <w:r w:rsidR="001F2C22">
                  <w:t>,</w:t>
                </w:r>
                <w:r>
                  <w:t xml:space="preserve"> and theoretical dimensions of movement.</w:t>
                </w:r>
                <w:r w:rsidRPr="002D4393">
                  <w:rPr>
                    <w:rStyle w:val="EndnoteReference"/>
                    <w:rFonts w:ascii="Times New Roman" w:hAnsi="Times New Roman" w:cs="Times New Roman"/>
                  </w:rPr>
                  <w:endnoteReference w:id="18"/>
                </w:r>
                <w:r w:rsidRPr="002D4393">
                  <w:t xml:space="preserve"> </w:t>
                </w:r>
              </w:p>
            </w:tc>
          </w:sdtContent>
        </w:sdt>
      </w:tr>
      <w:tr w:rsidR="003235A7" w14:paraId="4BE2A053" w14:textId="77777777" w:rsidTr="003235A7">
        <w:tc>
          <w:tcPr>
            <w:tcW w:w="9016" w:type="dxa"/>
          </w:tcPr>
          <w:p w14:paraId="45A7894E" w14:textId="77777777" w:rsidR="003235A7" w:rsidRDefault="003235A7" w:rsidP="008A5B87">
            <w:r w:rsidRPr="0015114C">
              <w:rPr>
                <w:u w:val="single"/>
              </w:rPr>
              <w:lastRenderedPageBreak/>
              <w:t>Further reading</w:t>
            </w:r>
            <w:r>
              <w:t>:</w:t>
            </w:r>
          </w:p>
          <w:sdt>
            <w:sdtPr>
              <w:alias w:val="Further reading"/>
              <w:tag w:val="furtherReading"/>
              <w:id w:val="-1516217107"/>
            </w:sdtPr>
            <w:sdtEndPr/>
            <w:sdtContent>
              <w:p w14:paraId="474B4A14" w14:textId="77777777" w:rsidR="004F3D15" w:rsidRDefault="00903C42" w:rsidP="004F3D15">
                <w:pPr>
                  <w:spacing w:line="480" w:lineRule="auto"/>
                </w:pPr>
                <w:sdt>
                  <w:sdtPr>
                    <w:id w:val="1239059467"/>
                    <w:citation/>
                  </w:sdtPr>
                  <w:sdtEndPr/>
                  <w:sdtContent>
                    <w:r w:rsidR="004F3D15">
                      <w:fldChar w:fldCharType="begin"/>
                    </w:r>
                    <w:r w:rsidR="004F3D15">
                      <w:rPr>
                        <w:lang w:val="en-US"/>
                      </w:rPr>
                      <w:instrText xml:space="preserve"> CITATION Bra15 \l 1033 </w:instrText>
                    </w:r>
                    <w:r w:rsidR="004F3D15">
                      <w:fldChar w:fldCharType="separate"/>
                    </w:r>
                    <w:r w:rsidR="004F3D15">
                      <w:rPr>
                        <w:noProof/>
                        <w:lang w:val="en-US"/>
                      </w:rPr>
                      <w:t xml:space="preserve"> (Brandstetter)</w:t>
                    </w:r>
                    <w:r w:rsidR="004F3D15">
                      <w:fldChar w:fldCharType="end"/>
                    </w:r>
                  </w:sdtContent>
                </w:sdt>
              </w:p>
              <w:p w14:paraId="2E65CBD1" w14:textId="77777777" w:rsidR="004F3D15" w:rsidRDefault="00903C42" w:rsidP="004F3D15">
                <w:pPr>
                  <w:spacing w:line="480" w:lineRule="auto"/>
                </w:pPr>
                <w:sdt>
                  <w:sdtPr>
                    <w:id w:val="-57321831"/>
                    <w:citation/>
                  </w:sdtPr>
                  <w:sdtEndPr/>
                  <w:sdtContent>
                    <w:r w:rsidR="004F3D15">
                      <w:fldChar w:fldCharType="begin"/>
                    </w:r>
                    <w:r w:rsidR="004F3D15">
                      <w:rPr>
                        <w:lang w:val="en-US"/>
                      </w:rPr>
                      <w:instrText xml:space="preserve"> CITATION Fra11 \l 1033 </w:instrText>
                    </w:r>
                    <w:r w:rsidR="004F3D15">
                      <w:fldChar w:fldCharType="separate"/>
                    </w:r>
                    <w:r w:rsidR="004F3D15">
                      <w:rPr>
                        <w:noProof/>
                        <w:lang w:val="en-US"/>
                      </w:rPr>
                      <w:t xml:space="preserve"> (Franko)</w:t>
                    </w:r>
                    <w:r w:rsidR="004F3D15">
                      <w:fldChar w:fldCharType="end"/>
                    </w:r>
                  </w:sdtContent>
                </w:sdt>
              </w:p>
              <w:p w14:paraId="1248CFA5" w14:textId="77777777" w:rsidR="004F3D15" w:rsidRDefault="00903C42" w:rsidP="004F3D15">
                <w:pPr>
                  <w:spacing w:line="480" w:lineRule="auto"/>
                </w:pPr>
                <w:sdt>
                  <w:sdtPr>
                    <w:id w:val="174088058"/>
                    <w:citation/>
                  </w:sdtPr>
                  <w:sdtEndPr/>
                  <w:sdtContent>
                    <w:r w:rsidR="004F3D15">
                      <w:fldChar w:fldCharType="begin"/>
                    </w:r>
                    <w:r w:rsidR="004F3D15">
                      <w:rPr>
                        <w:lang w:val="en-US"/>
                      </w:rPr>
                      <w:instrText xml:space="preserve"> CITATION Jon \l 1033 </w:instrText>
                    </w:r>
                    <w:r w:rsidR="004F3D15">
                      <w:fldChar w:fldCharType="separate"/>
                    </w:r>
                    <w:r w:rsidR="004F3D15">
                      <w:rPr>
                        <w:noProof/>
                        <w:lang w:val="en-US"/>
                      </w:rPr>
                      <w:t xml:space="preserve"> (Jones)</w:t>
                    </w:r>
                    <w:r w:rsidR="004F3D15">
                      <w:fldChar w:fldCharType="end"/>
                    </w:r>
                  </w:sdtContent>
                </w:sdt>
              </w:p>
              <w:p w14:paraId="0E52A1B2" w14:textId="77777777" w:rsidR="004F3D15" w:rsidRDefault="00903C42" w:rsidP="004F3D15">
                <w:pPr>
                  <w:spacing w:line="480" w:lineRule="auto"/>
                </w:pPr>
                <w:sdt>
                  <w:sdtPr>
                    <w:id w:val="-905452516"/>
                    <w:citation/>
                  </w:sdtPr>
                  <w:sdtEndPr/>
                  <w:sdtContent>
                    <w:r w:rsidR="004F3D15">
                      <w:fldChar w:fldCharType="begin"/>
                    </w:r>
                    <w:r w:rsidR="004F3D15">
                      <w:rPr>
                        <w:lang w:val="en-US"/>
                      </w:rPr>
                      <w:instrText xml:space="preserve"> CITATION Lou94 \l 1033 </w:instrText>
                    </w:r>
                    <w:r w:rsidR="004F3D15">
                      <w:fldChar w:fldCharType="separate"/>
                    </w:r>
                    <w:r w:rsidR="004F3D15">
                      <w:rPr>
                        <w:noProof/>
                        <w:lang w:val="en-US"/>
                      </w:rPr>
                      <w:t xml:space="preserve"> (Louppe)</w:t>
                    </w:r>
                    <w:r w:rsidR="004F3D15">
                      <w:fldChar w:fldCharType="end"/>
                    </w:r>
                  </w:sdtContent>
                </w:sdt>
              </w:p>
              <w:p w14:paraId="1311D859" w14:textId="77777777" w:rsidR="004F3D15" w:rsidRDefault="00903C42" w:rsidP="004F3D15">
                <w:pPr>
                  <w:spacing w:line="480" w:lineRule="auto"/>
                </w:pPr>
                <w:sdt>
                  <w:sdtPr>
                    <w:id w:val="-1408299039"/>
                    <w:citation/>
                  </w:sdtPr>
                  <w:sdtEndPr/>
                  <w:sdtContent>
                    <w:r w:rsidR="004F3D15">
                      <w:fldChar w:fldCharType="begin"/>
                    </w:r>
                    <w:r w:rsidR="004F3D15">
                      <w:rPr>
                        <w:lang w:val="en-US"/>
                      </w:rPr>
                      <w:instrText xml:space="preserve"> CITATION Mau79 \l 1033 </w:instrText>
                    </w:r>
                    <w:r w:rsidR="004F3D15">
                      <w:fldChar w:fldCharType="separate"/>
                    </w:r>
                    <w:r w:rsidR="004F3D15">
                      <w:rPr>
                        <w:noProof/>
                        <w:lang w:val="en-US"/>
                      </w:rPr>
                      <w:t xml:space="preserve"> (Mauss)</w:t>
                    </w:r>
                    <w:r w:rsidR="004F3D15">
                      <w:fldChar w:fldCharType="end"/>
                    </w:r>
                  </w:sdtContent>
                </w:sdt>
              </w:p>
              <w:p w14:paraId="1F604924" w14:textId="2F0F2499" w:rsidR="003235A7" w:rsidRDefault="00903C42" w:rsidP="007332E7">
                <w:pPr>
                  <w:spacing w:line="480" w:lineRule="auto"/>
                </w:pPr>
                <w:sdt>
                  <w:sdtPr>
                    <w:id w:val="1511174801"/>
                    <w:citation/>
                  </w:sdtPr>
                  <w:sdtEndPr/>
                  <w:sdtContent>
                    <w:r w:rsidR="004F3D15">
                      <w:fldChar w:fldCharType="begin"/>
                    </w:r>
                    <w:r w:rsidR="004F3D15">
                      <w:rPr>
                        <w:lang w:val="en-US"/>
                      </w:rPr>
                      <w:instrText xml:space="preserve"> CITATION Nol08 \l 1033 </w:instrText>
                    </w:r>
                    <w:r w:rsidR="004F3D15">
                      <w:fldChar w:fldCharType="separate"/>
                    </w:r>
                    <w:r w:rsidR="004F3D15">
                      <w:rPr>
                        <w:noProof/>
                        <w:lang w:val="en-US"/>
                      </w:rPr>
                      <w:t xml:space="preserve"> (Noland and Ness)</w:t>
                    </w:r>
                    <w:r w:rsidR="004F3D15">
                      <w:fldChar w:fldCharType="end"/>
                    </w:r>
                  </w:sdtContent>
                </w:sdt>
              </w:p>
            </w:sdtContent>
          </w:sdt>
        </w:tc>
      </w:tr>
    </w:tbl>
    <w:p w14:paraId="502D7D79"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2" w:author="Jon Johnson" w:date="2014-12-14T10:31:00Z" w:initials="JJ">
    <w:p w14:paraId="4B3DF57F" w14:textId="0CB357B1" w:rsidR="000520AA" w:rsidRDefault="000520AA">
      <w:pPr>
        <w:pStyle w:val="CommentText"/>
      </w:pPr>
      <w:r>
        <w:rPr>
          <w:rStyle w:val="CommentReference"/>
        </w:rPr>
        <w:annotationRef/>
      </w:r>
      <w:r>
        <w:t xml:space="preserve">Problems with footnote numeration? </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003FAB7" w14:textId="77777777" w:rsidR="000520AA" w:rsidRDefault="000520AA" w:rsidP="007A0D55">
      <w:pPr>
        <w:spacing w:after="0" w:line="240" w:lineRule="auto"/>
      </w:pPr>
      <w:r>
        <w:separator/>
      </w:r>
    </w:p>
  </w:endnote>
  <w:endnote w:type="continuationSeparator" w:id="0">
    <w:p w14:paraId="60EBB8C4" w14:textId="77777777" w:rsidR="000520AA" w:rsidRDefault="000520AA" w:rsidP="007A0D55">
      <w:pPr>
        <w:spacing w:after="0" w:line="240" w:lineRule="auto"/>
      </w:pPr>
      <w:r>
        <w:continuationSeparator/>
      </w:r>
    </w:p>
  </w:endnote>
  <w:endnote w:id="1">
    <w:p w14:paraId="5460A623" w14:textId="5EBE32F7" w:rsidR="000520AA" w:rsidRDefault="000520AA" w:rsidP="001F2C22">
      <w:r>
        <w:rPr>
          <w:rStyle w:val="EndnoteReference"/>
        </w:rPr>
        <w:endnoteRef/>
      </w:r>
      <w:r>
        <w:t xml:space="preserve"> </w:t>
      </w:r>
      <w:r w:rsidRPr="00420B0A">
        <w:t xml:space="preserve">Marcel Mauss, “The Notion of Body Techniques” in </w:t>
      </w:r>
      <w:r w:rsidRPr="00420B0A">
        <w:rPr>
          <w:i/>
        </w:rPr>
        <w:t>Sociology and Psychology. Essays by Marcel</w:t>
      </w:r>
      <w:ins w:id="5" w:author="Jon Johnson" w:date="2014-12-14T11:09:00Z">
        <w:r w:rsidR="008C3ADD">
          <w:rPr>
            <w:i/>
          </w:rPr>
          <w:t xml:space="preserve"> </w:t>
        </w:r>
      </w:ins>
      <w:del w:id="6" w:author="Jon Johnson" w:date="2014-12-14T11:09:00Z">
        <w:r w:rsidRPr="00420B0A" w:rsidDel="008C3ADD">
          <w:rPr>
            <w:i/>
          </w:rPr>
          <w:delText xml:space="preserve"> </w:delText>
        </w:r>
      </w:del>
      <w:r w:rsidRPr="00420B0A">
        <w:rPr>
          <w:i/>
        </w:rPr>
        <w:t>Mauss</w:t>
      </w:r>
      <w:r w:rsidRPr="00420B0A">
        <w:t xml:space="preserve"> translated by Ben Brewster (London, Boston &amp; Henley: Routledge and Kegan Paul, 1979), 97-123.</w:t>
      </w:r>
    </w:p>
  </w:endnote>
  <w:endnote w:id="2">
    <w:p w14:paraId="2827BB34" w14:textId="77777777" w:rsidR="000520AA" w:rsidRPr="00143937" w:rsidRDefault="000520AA" w:rsidP="00C5617F">
      <w:pPr>
        <w:rPr>
          <w:ins w:id="12" w:author="Jon Johnson" w:date="2014-12-14T10:24:00Z"/>
        </w:rPr>
      </w:pPr>
      <w:ins w:id="13" w:author="Jon Johnson" w:date="2014-12-14T10:24:00Z">
        <w:r w:rsidRPr="00B2086F">
          <w:rPr>
            <w:rStyle w:val="EndnoteReference"/>
            <w:sz w:val="20"/>
          </w:rPr>
          <w:endnoteRef/>
        </w:r>
        <w:r w:rsidRPr="00B2086F">
          <w:t xml:space="preserve"> See Mark Franko, “Danced Abstraction</w:t>
        </w:r>
        <w:r>
          <w:t>,</w:t>
        </w:r>
        <w:r w:rsidRPr="00B2086F">
          <w:t xml:space="preserve">” in </w:t>
        </w:r>
        <w:r w:rsidRPr="00B2086F">
          <w:rPr>
            <w:i/>
          </w:rPr>
          <w:t xml:space="preserve">October </w:t>
        </w:r>
        <w:r w:rsidRPr="00B2086F">
          <w:t>143 (Winter 2013): 34-37.</w:t>
        </w:r>
      </w:ins>
    </w:p>
  </w:endnote>
  <w:endnote w:id="3">
    <w:p w14:paraId="1AD27564" w14:textId="7330F79A" w:rsidR="000520AA" w:rsidRPr="00314422" w:rsidRDefault="000520AA" w:rsidP="001F2C22">
      <w:r>
        <w:rPr>
          <w:rStyle w:val="EndnoteReference"/>
        </w:rPr>
        <w:endnoteRef/>
      </w:r>
      <w:r>
        <w:t xml:space="preserve"> </w:t>
      </w:r>
      <w:r w:rsidRPr="001D067C">
        <w:t>From this perspective, the first modernist dance text is most likely Heinrich Von Kleist</w:t>
      </w:r>
      <w:ins w:id="20" w:author="Jon Johnson" w:date="2014-12-14T11:12:00Z">
        <w:r w:rsidR="000D79AA">
          <w:t>’s</w:t>
        </w:r>
      </w:ins>
      <w:del w:id="21" w:author="Jon Johnson" w:date="2014-12-14T11:12:00Z">
        <w:r w:rsidRPr="001D067C" w:rsidDel="000D79AA">
          <w:delText>,</w:delText>
        </w:r>
      </w:del>
      <w:r w:rsidRPr="001D067C">
        <w:t xml:space="preserve"> “On the Marionette Theater” translated by Christian-Albrecht Gollub in </w:t>
      </w:r>
      <w:r w:rsidRPr="001D067C">
        <w:rPr>
          <w:i/>
        </w:rPr>
        <w:t>German Romantic Criticism</w:t>
      </w:r>
      <w:ins w:id="22" w:author="Jon Johnson" w:date="2014-12-14T11:12:00Z">
        <w:r w:rsidR="00903C42">
          <w:rPr>
            <w:i/>
          </w:rPr>
          <w:t>,</w:t>
        </w:r>
      </w:ins>
      <w:bookmarkStart w:id="23" w:name="_GoBack"/>
      <w:bookmarkEnd w:id="23"/>
      <w:r w:rsidRPr="001D067C">
        <w:t xml:space="preserve"> edited by Leslie Willson (New York: Continuum, 1982), 238-244.</w:t>
      </w:r>
    </w:p>
  </w:endnote>
  <w:endnote w:id="4">
    <w:p w14:paraId="16EE4DA7" w14:textId="226A323B" w:rsidR="000520AA" w:rsidRPr="00143937" w:rsidDel="00C5617F" w:rsidRDefault="000520AA" w:rsidP="001F2C22">
      <w:pPr>
        <w:rPr>
          <w:del w:id="25" w:author="Jon Johnson" w:date="2014-12-14T10:24:00Z"/>
        </w:rPr>
      </w:pPr>
      <w:ins w:id="26" w:author="Jon Johnson" w:date="2014-12-14T10:30:00Z">
        <w:r>
          <w:t>ii1</w:t>
        </w:r>
      </w:ins>
      <w:del w:id="27" w:author="Jon Johnson" w:date="2014-12-14T10:24:00Z">
        <w:r w:rsidRPr="00B2086F" w:rsidDel="00C5617F">
          <w:rPr>
            <w:rStyle w:val="EndnoteReference"/>
            <w:sz w:val="20"/>
          </w:rPr>
          <w:endnoteRef/>
        </w:r>
        <w:r w:rsidRPr="00B2086F" w:rsidDel="00C5617F">
          <w:delText xml:space="preserve"> See Mark Franko, “Danced Abstraction</w:delText>
        </w:r>
        <w:r w:rsidDel="00C5617F">
          <w:delText>,</w:delText>
        </w:r>
        <w:r w:rsidRPr="00B2086F" w:rsidDel="00C5617F">
          <w:delText xml:space="preserve">” in </w:delText>
        </w:r>
        <w:r w:rsidRPr="00B2086F" w:rsidDel="00C5617F">
          <w:rPr>
            <w:i/>
          </w:rPr>
          <w:delText xml:space="preserve">October </w:delText>
        </w:r>
        <w:r w:rsidRPr="00B2086F" w:rsidDel="00C5617F">
          <w:delText>143 (Winter 2013): 34-37.</w:delText>
        </w:r>
      </w:del>
    </w:p>
  </w:endnote>
  <w:endnote w:id="5">
    <w:p w14:paraId="28010CDD" w14:textId="77777777" w:rsidR="000520AA" w:rsidRPr="00454A10" w:rsidRDefault="000520AA" w:rsidP="001C496A">
      <w:r w:rsidRPr="00454A10">
        <w:rPr>
          <w:rStyle w:val="EndnoteReference"/>
          <w:rFonts w:ascii="Times New Roman" w:hAnsi="Times New Roman" w:cs="Times New Roman"/>
          <w:sz w:val="20"/>
          <w:szCs w:val="20"/>
        </w:rPr>
        <w:endnoteRef/>
      </w:r>
      <w:r w:rsidRPr="00454A10">
        <w:t xml:space="preserve"> Gabriele Brandstetter, </w:t>
      </w:r>
      <w:r w:rsidRPr="00454A10">
        <w:rPr>
          <w:i/>
        </w:rPr>
        <w:t>Poetics of Dance</w:t>
      </w:r>
      <w:r w:rsidRPr="00454A10">
        <w:t xml:space="preserve"> (New York: Oxford University Press, 2014) [</w:t>
      </w:r>
      <w:r w:rsidRPr="00EB3567">
        <w:rPr>
          <w:i/>
        </w:rPr>
        <w:t>Tanz-Lektüren. Körperbilder und Raumfiguren der Avantgarde</w:t>
      </w:r>
      <w:r w:rsidRPr="00EB3567">
        <w:t xml:space="preserve"> (Frankfurt am Main: Fischer, 1999).]</w:t>
      </w:r>
    </w:p>
  </w:endnote>
  <w:endnote w:id="6">
    <w:p w14:paraId="4B5740B8" w14:textId="77777777" w:rsidR="000520AA" w:rsidRPr="001C496A" w:rsidRDefault="000520AA" w:rsidP="001C496A">
      <w:pPr>
        <w:rPr>
          <w:rFonts w:eastAsia="Times New Roman"/>
        </w:rPr>
      </w:pPr>
      <w:r>
        <w:rPr>
          <w:rStyle w:val="EndnoteReference"/>
        </w:rPr>
        <w:endnoteRef/>
      </w:r>
      <w:r>
        <w:t xml:space="preserve"> </w:t>
      </w:r>
      <w:r w:rsidRPr="007470E4">
        <w:t>See her “</w:t>
      </w:r>
      <w:r w:rsidRPr="007470E4">
        <w:rPr>
          <w:color w:val="141413"/>
        </w:rPr>
        <w:t xml:space="preserve">“At the still point”: T. S. Eliot, Dance, and Modernism,” in </w:t>
      </w:r>
      <w:r w:rsidRPr="007470E4">
        <w:rPr>
          <w:i/>
          <w:color w:val="141413"/>
        </w:rPr>
        <w:t>Dance Research Journal</w:t>
      </w:r>
      <w:r w:rsidRPr="007470E4">
        <w:rPr>
          <w:color w:val="141413"/>
        </w:rPr>
        <w:t xml:space="preserve"> 41/2 (Winter 2009), 31-51; and, </w:t>
      </w:r>
      <w:r w:rsidRPr="007470E4">
        <w:rPr>
          <w:rFonts w:eastAsia="Times New Roman"/>
        </w:rPr>
        <w:t xml:space="preserve">Susan Jones, </w:t>
      </w:r>
      <w:r w:rsidRPr="007470E4">
        <w:rPr>
          <w:rFonts w:eastAsia="Times New Roman"/>
          <w:i/>
        </w:rPr>
        <w:t>Literature, Dance, and Modernism</w:t>
      </w:r>
      <w:r w:rsidRPr="007470E4">
        <w:rPr>
          <w:rFonts w:eastAsia="Times New Roman"/>
        </w:rPr>
        <w:t xml:space="preserve"> (Oxford: Oxford University Press, 2013).</w:t>
      </w:r>
    </w:p>
  </w:endnote>
  <w:endnote w:id="7">
    <w:p w14:paraId="6D5AA2CA" w14:textId="77777777" w:rsidR="000520AA" w:rsidRPr="001A32D2" w:rsidRDefault="000520AA" w:rsidP="001C496A">
      <w:r>
        <w:rPr>
          <w:rStyle w:val="EndnoteReference"/>
        </w:rPr>
        <w:endnoteRef/>
      </w:r>
      <w:r>
        <w:t xml:space="preserve"> For </w:t>
      </w:r>
      <w:r w:rsidRPr="00145968">
        <w:t xml:space="preserve">a discussion of how other arts cause literature to reconsider itself, see Françoise Meltzer, </w:t>
      </w:r>
      <w:r w:rsidRPr="00145968">
        <w:rPr>
          <w:i/>
        </w:rPr>
        <w:t>Salome and the Dance of Writing. Portraits of Mimesis in Literature</w:t>
      </w:r>
      <w:r w:rsidRPr="00145968">
        <w:t xml:space="preserve">  (Chicago &amp; London: the University of Chicago Press, 1987). For a discussion of the relationship of the literary and visual to the danced in modernism, see Gabriele Brandstetter,</w:t>
      </w:r>
      <w:r w:rsidRPr="00145968">
        <w:rPr>
          <w:i/>
        </w:rPr>
        <w:t xml:space="preserve"> Tanz-Lektüren. Körperbilder und Raumfiguren der Avantgarde</w:t>
      </w:r>
      <w:r w:rsidRPr="00145968">
        <w:t xml:space="preserve"> (Frankfurt am Main: Fischer, 1999). See also: Terri A. Mester, </w:t>
      </w:r>
      <w:r w:rsidRPr="00145968">
        <w:rPr>
          <w:i/>
        </w:rPr>
        <w:t>Movement and Modernism. Yeats, Eliot, Lawrence, Williams, and Early Twentieth-Century Dance</w:t>
      </w:r>
      <w:r w:rsidRPr="00145968">
        <w:t xml:space="preserve"> (Fayetteville: The University of Arkansas Press, 1997); Véronique Fabbri, </w:t>
      </w:r>
      <w:r w:rsidRPr="00145968">
        <w:rPr>
          <w:i/>
        </w:rPr>
        <w:t>Danse et philosophie. Une pensée en construction</w:t>
      </w:r>
      <w:r w:rsidRPr="00145968">
        <w:t xml:space="preserve"> (Paris: l’Harmatton, 2007); Frédéric Pouillaude, </w:t>
      </w:r>
      <w:r w:rsidRPr="00145968">
        <w:rPr>
          <w:i/>
        </w:rPr>
        <w:t>Le désoeuvrement chorégraphique. Etude sur la notion d’oeuvre en danse</w:t>
      </w:r>
      <w:r w:rsidRPr="00145968">
        <w:t xml:space="preserve"> (Paris: Vrin, 2009); Felicia McCarren, </w:t>
      </w:r>
      <w:r w:rsidRPr="00145968">
        <w:rPr>
          <w:i/>
        </w:rPr>
        <w:t>Dance Pathologies. Performance, Poetics, Medicine</w:t>
      </w:r>
      <w:r w:rsidRPr="00145968">
        <w:t xml:space="preserve"> (Stanford: Stanford University Press, 1998); Andrew Hewitt, </w:t>
      </w:r>
      <w:r w:rsidRPr="00145968">
        <w:rPr>
          <w:i/>
        </w:rPr>
        <w:t xml:space="preserve">Social Choreography. Ideology as Peformance in Dance and Everyday </w:t>
      </w:r>
      <w:r w:rsidRPr="00145968">
        <w:t xml:space="preserve">Movement (Durham &amp; London: Duke University Press, 2006); Sarah Davies Cordova, </w:t>
      </w:r>
      <w:r w:rsidRPr="00145968">
        <w:rPr>
          <w:i/>
        </w:rPr>
        <w:t xml:space="preserve">Paris Dances. Textual Choreographies in the Nineteenth Century French </w:t>
      </w:r>
      <w:r w:rsidRPr="00145968">
        <w:t xml:space="preserve">Novel (San Francisco, London, Bethesda: International Scholars Publications, 1999); Rhonda K. Garelick, </w:t>
      </w:r>
      <w:r w:rsidRPr="00145968">
        <w:rPr>
          <w:i/>
        </w:rPr>
        <w:t xml:space="preserve">Rising Star. Dandyism, Gender, and Performance in the Fin de </w:t>
      </w:r>
      <w:r w:rsidRPr="00145968">
        <w:t xml:space="preserve">Siècle (Princeton: Princeton University Press, 1998); Carrie Noland and Sally Ann Ness, editors, </w:t>
      </w:r>
      <w:r w:rsidRPr="00145968">
        <w:rPr>
          <w:i/>
        </w:rPr>
        <w:t>Migrations of Gesture</w:t>
      </w:r>
      <w:r w:rsidRPr="00145968">
        <w:t xml:space="preserve"> (Minneapolis &amp; London: University of Minnesota Press, 2008); and the special number of </w:t>
      </w:r>
      <w:r w:rsidRPr="00145968">
        <w:rPr>
          <w:i/>
        </w:rPr>
        <w:t>Littérature</w:t>
      </w:r>
      <w:r w:rsidRPr="00145968">
        <w:t xml:space="preserve"> 112 (December 1998) on “La Littérature et la Danse”.</w:t>
      </w:r>
    </w:p>
  </w:endnote>
  <w:endnote w:id="8">
    <w:p w14:paraId="49241851" w14:textId="77777777" w:rsidR="000520AA" w:rsidRDefault="000520AA" w:rsidP="001C496A">
      <w:r>
        <w:rPr>
          <w:rStyle w:val="EndnoteReference"/>
        </w:rPr>
        <w:endnoteRef/>
      </w:r>
      <w:r>
        <w:t xml:space="preserve"> </w:t>
      </w:r>
      <w:r w:rsidRPr="00F80264">
        <w:t xml:space="preserve">Major </w:t>
      </w:r>
      <w:r>
        <w:t>modernist authors</w:t>
      </w:r>
      <w:r w:rsidRPr="00F80264">
        <w:t xml:space="preserve"> concerning themselves with dance included William Butler Yeats, T.S. Eliot, Stéphane Mallarmé, Paul Valéry, Antonin Artaud, Louis-Ferdinand Céline, </w:t>
      </w:r>
      <w:r>
        <w:t xml:space="preserve">Hugo von Hoffmansthal, Rainer Maria Rilke, Jean Cocteau, </w:t>
      </w:r>
      <w:r w:rsidRPr="00F80264">
        <w:t>and Ernst Bloch.</w:t>
      </w:r>
    </w:p>
  </w:endnote>
  <w:endnote w:id="9">
    <w:p w14:paraId="08C5BBDD" w14:textId="77777777" w:rsidR="000520AA" w:rsidRPr="007262DF" w:rsidRDefault="000520AA" w:rsidP="001C496A">
      <w:r w:rsidRPr="0073217D">
        <w:rPr>
          <w:rStyle w:val="EndnoteReference"/>
          <w:rFonts w:ascii="Times New Roman" w:hAnsi="Times New Roman" w:cs="Times New Roman"/>
        </w:rPr>
        <w:endnoteRef/>
      </w:r>
      <w:r w:rsidRPr="0073217D">
        <w:t xml:space="preserve"> </w:t>
      </w:r>
      <w:r w:rsidRPr="00F80264">
        <w:t>Stéphane</w:t>
      </w:r>
      <w:r>
        <w:t xml:space="preserve"> Mallarmé, “Ballets” in “Crayonné au Théâtre,”</w:t>
      </w:r>
      <w:r w:rsidRPr="001A32D2">
        <w:t xml:space="preserve"> </w:t>
      </w:r>
      <w:r w:rsidRPr="001A32D2">
        <w:rPr>
          <w:i/>
        </w:rPr>
        <w:t>Oeuvres Complètes</w:t>
      </w:r>
      <w:r w:rsidRPr="001A32D2">
        <w:t xml:space="preserve"> (Paris: editions d</w:t>
      </w:r>
      <w:r>
        <w:t>e la Pléiade, 1974), 304;</w:t>
      </w:r>
      <w:r w:rsidRPr="001A32D2">
        <w:t xml:space="preserve"> </w:t>
      </w:r>
      <w:r w:rsidRPr="001A32D2">
        <w:rPr>
          <w:i/>
        </w:rPr>
        <w:t>What is Dance</w:t>
      </w:r>
      <w:r>
        <w:rPr>
          <w:i/>
        </w:rPr>
        <w:t>?</w:t>
      </w:r>
      <w:r w:rsidRPr="001A32D2">
        <w:t xml:space="preserve"> edited by Roger Copeland and Marshall Cohen (Oxford: Oxford University Press, 1983), 112.</w:t>
      </w:r>
    </w:p>
  </w:endnote>
  <w:endnote w:id="10">
    <w:p w14:paraId="29D379A5" w14:textId="30E00CE4" w:rsidR="000520AA" w:rsidRPr="00727418" w:rsidRDefault="000520AA" w:rsidP="001C496A">
      <w:r w:rsidRPr="00727418">
        <w:rPr>
          <w:rStyle w:val="EndnoteReference"/>
          <w:rFonts w:ascii="Times New Roman" w:hAnsi="Times New Roman" w:cs="Times New Roman"/>
          <w:sz w:val="20"/>
          <w:szCs w:val="20"/>
        </w:rPr>
        <w:endnoteRef/>
      </w:r>
      <w:r w:rsidRPr="00727418">
        <w:t xml:space="preserve"> See Gabrielle Brandstetter’s discussion of the role of dance in the fiction of Lafcadio Hearn around the turn of the century and the relation of literary to visual expression. </w:t>
      </w:r>
    </w:p>
  </w:endnote>
  <w:endnote w:id="11">
    <w:p w14:paraId="30EE77C6" w14:textId="77777777" w:rsidR="000520AA" w:rsidRPr="00727418" w:rsidRDefault="000520AA" w:rsidP="001C496A">
      <w:pPr>
        <w:rPr>
          <w:i/>
        </w:rPr>
      </w:pPr>
      <w:r w:rsidRPr="00727418">
        <w:rPr>
          <w:rStyle w:val="EndnoteReference"/>
          <w:rFonts w:ascii="Times New Roman" w:hAnsi="Times New Roman" w:cs="Times New Roman"/>
          <w:sz w:val="20"/>
          <w:szCs w:val="20"/>
        </w:rPr>
        <w:endnoteRef/>
      </w:r>
      <w:r w:rsidRPr="00727418">
        <w:t xml:space="preserve"> See Inge Baxmann and Patrizia Veroli, </w:t>
      </w:r>
      <w:r w:rsidRPr="00727418">
        <w:rPr>
          <w:i/>
        </w:rPr>
        <w:t>Les Archives Internationales de la danse, 1931-</w:t>
      </w:r>
      <w:r w:rsidRPr="00727418">
        <w:t>1952 (Paris: Centre national de la danse, 2006), and Sanja Andus L’Hotellier</w:t>
      </w:r>
      <w:r w:rsidRPr="00727418">
        <w:rPr>
          <w:i/>
        </w:rPr>
        <w:t xml:space="preserve">, Les Archives Internationales de la Danse. Un projet inachevé 1931-1952 </w:t>
      </w:r>
      <w:r w:rsidRPr="00143937">
        <w:t>(Paris: Pas à pas, 2013).</w:t>
      </w:r>
    </w:p>
  </w:endnote>
  <w:endnote w:id="12">
    <w:p w14:paraId="4775AFAF" w14:textId="77777777" w:rsidR="000520AA" w:rsidRDefault="000520AA" w:rsidP="001C496A">
      <w:r w:rsidRPr="00727418">
        <w:rPr>
          <w:rStyle w:val="EndnoteReference"/>
          <w:rFonts w:ascii="Times New Roman" w:hAnsi="Times New Roman" w:cs="Times New Roman"/>
          <w:sz w:val="20"/>
          <w:szCs w:val="20"/>
        </w:rPr>
        <w:endnoteRef/>
      </w:r>
      <w:r w:rsidRPr="00727418">
        <w:t xml:space="preserve"> </w:t>
      </w:r>
      <w:r>
        <w:t xml:space="preserve">In 2009 Michelle Elligott curated an exhibition on this department of the Museum of Modern Art – </w:t>
      </w:r>
      <w:r w:rsidRPr="00950D09">
        <w:rPr>
          <w:i/>
        </w:rPr>
        <w:t>Another Modern Art: Dance and Theater</w:t>
      </w:r>
      <w:r>
        <w:t xml:space="preserve">. </w:t>
      </w:r>
    </w:p>
    <w:p w14:paraId="08E1B4BA" w14:textId="77777777" w:rsidR="000520AA" w:rsidRPr="00950D09" w:rsidRDefault="000520AA" w:rsidP="001C496A">
      <w:r>
        <w:t>(</w:t>
      </w:r>
      <w:hyperlink r:id="rId1" w:history="1">
        <w:r w:rsidRPr="0069480F">
          <w:rPr>
            <w:rStyle w:val="Hyperlink"/>
            <w:rFonts w:ascii="Times New Roman" w:hAnsi="Times New Roman" w:cs="Times New Roman"/>
            <w:sz w:val="20"/>
            <w:szCs w:val="20"/>
          </w:rPr>
          <w:t>http://www.moma.org/interactives/exhibitions/2009/anothermodernart/</w:t>
        </w:r>
      </w:hyperlink>
      <w:r>
        <w:t>)</w:t>
      </w:r>
    </w:p>
  </w:endnote>
  <w:endnote w:id="13">
    <w:p w14:paraId="687B7937" w14:textId="77777777" w:rsidR="000520AA" w:rsidRPr="00727418" w:rsidRDefault="000520AA" w:rsidP="001C496A">
      <w:r w:rsidRPr="00727418">
        <w:rPr>
          <w:rStyle w:val="EndnoteReference"/>
          <w:rFonts w:ascii="Times New Roman" w:hAnsi="Times New Roman" w:cs="Times New Roman"/>
          <w:sz w:val="20"/>
          <w:szCs w:val="20"/>
        </w:rPr>
        <w:endnoteRef/>
      </w:r>
      <w:r w:rsidRPr="00727418">
        <w:t xml:space="preserve"> For a study of precursors to German dance writing in the nineteenth century, see Lucia Ruprecht, </w:t>
      </w:r>
      <w:r w:rsidRPr="00727418">
        <w:rPr>
          <w:i/>
        </w:rPr>
        <w:t>Dances of the Self in Heinrich von Kleist, E.T.A. Hoffmann and Heinrich Heine</w:t>
      </w:r>
      <w:r w:rsidRPr="00727418">
        <w:t xml:space="preserve"> (London: Ashgate, 2006).</w:t>
      </w:r>
    </w:p>
  </w:endnote>
  <w:endnote w:id="14">
    <w:p w14:paraId="63E62266" w14:textId="77777777" w:rsidR="000520AA" w:rsidRPr="00727418" w:rsidRDefault="000520AA" w:rsidP="001C496A">
      <w:r w:rsidRPr="00727418">
        <w:rPr>
          <w:rStyle w:val="EndnoteReference"/>
          <w:rFonts w:ascii="Times New Roman" w:hAnsi="Times New Roman" w:cs="Times New Roman"/>
          <w:sz w:val="20"/>
          <w:szCs w:val="20"/>
        </w:rPr>
        <w:endnoteRef/>
      </w:r>
      <w:r w:rsidRPr="00727418">
        <w:t xml:space="preserve"> See Lynne Conner, </w:t>
      </w:r>
      <w:r w:rsidRPr="00727418">
        <w:rPr>
          <w:i/>
        </w:rPr>
        <w:t xml:space="preserve">Spreading the Gospel of the Modern Dance. Newspaper Dance Criticism in the United States, 1850-1934 </w:t>
      </w:r>
      <w:r w:rsidRPr="00950D09">
        <w:t>(</w:t>
      </w:r>
      <w:r w:rsidRPr="00727418">
        <w:t>Pittsburgh: University of Pittsburgh Press, 1997).</w:t>
      </w:r>
    </w:p>
  </w:endnote>
  <w:endnote w:id="15">
    <w:p w14:paraId="0EC280B8" w14:textId="77777777" w:rsidR="000520AA" w:rsidRPr="001C496A" w:rsidRDefault="000520AA" w:rsidP="001C496A">
      <w:pPr>
        <w:rPr>
          <w:rFonts w:eastAsia="Times New Roman"/>
        </w:rPr>
      </w:pPr>
      <w:r w:rsidRPr="00727418">
        <w:rPr>
          <w:rStyle w:val="EndnoteReference"/>
          <w:rFonts w:ascii="Times New Roman" w:hAnsi="Times New Roman" w:cs="Times New Roman"/>
          <w:sz w:val="20"/>
          <w:szCs w:val="20"/>
        </w:rPr>
        <w:endnoteRef/>
      </w:r>
      <w:r w:rsidRPr="00727418">
        <w:t xml:space="preserve"> For a discussion of early twentieth-century dance criticism, see Franz Anton Cramer, </w:t>
      </w:r>
      <w:r w:rsidRPr="00727418">
        <w:rPr>
          <w:i/>
        </w:rPr>
        <w:t>In Aller Freiheit</w:t>
      </w:r>
      <w:r w:rsidRPr="00727418">
        <w:rPr>
          <w:rFonts w:eastAsia="Times New Roman"/>
        </w:rPr>
        <w:t xml:space="preserve">. </w:t>
      </w:r>
      <w:r w:rsidRPr="00727418">
        <w:rPr>
          <w:rFonts w:eastAsia="Times New Roman"/>
          <w:i/>
        </w:rPr>
        <w:t>Tanzkultur in Frankreich zwischen 1930 und 1950</w:t>
      </w:r>
      <w:r w:rsidRPr="00727418">
        <w:rPr>
          <w:rFonts w:eastAsia="Times New Roman"/>
        </w:rPr>
        <w:t xml:space="preserve"> (Berlin: Parodos Verlag</w:t>
      </w:r>
      <w:r>
        <w:rPr>
          <w:rFonts w:eastAsia="Times New Roman"/>
        </w:rPr>
        <w:t>,</w:t>
      </w:r>
      <w:r w:rsidRPr="00727418">
        <w:rPr>
          <w:rFonts w:eastAsia="Times New Roman"/>
        </w:rPr>
        <w:t xml:space="preserve"> 2008).</w:t>
      </w:r>
    </w:p>
  </w:endnote>
  <w:endnote w:id="16">
    <w:p w14:paraId="56D0C844" w14:textId="77777777" w:rsidR="000520AA" w:rsidRPr="00727418" w:rsidRDefault="000520AA" w:rsidP="001C496A">
      <w:r w:rsidRPr="00727418">
        <w:rPr>
          <w:rStyle w:val="EndnoteReference"/>
          <w:rFonts w:ascii="Times New Roman" w:hAnsi="Times New Roman" w:cs="Times New Roman"/>
          <w:sz w:val="20"/>
          <w:szCs w:val="20"/>
        </w:rPr>
        <w:endnoteRef/>
      </w:r>
      <w:r w:rsidRPr="00727418">
        <w:t xml:space="preserve"> Lifa</w:t>
      </w:r>
      <w:r>
        <w:t>r’s books, however, were authored</w:t>
      </w:r>
      <w:r w:rsidRPr="00727418">
        <w:t xml:space="preserve"> by Modeste Hoffman.</w:t>
      </w:r>
    </w:p>
  </w:endnote>
  <w:endnote w:id="17">
    <w:p w14:paraId="229FC61A" w14:textId="77777777" w:rsidR="000520AA" w:rsidRPr="00950D09" w:rsidRDefault="000520AA" w:rsidP="001C496A">
      <w:r w:rsidRPr="00727418">
        <w:rPr>
          <w:rStyle w:val="EndnoteReference"/>
          <w:rFonts w:ascii="Times New Roman" w:hAnsi="Times New Roman" w:cs="Times New Roman"/>
          <w:sz w:val="20"/>
          <w:szCs w:val="20"/>
        </w:rPr>
        <w:endnoteRef/>
      </w:r>
      <w:r w:rsidRPr="00727418">
        <w:t xml:space="preserve"> Jacques Derrida seized upon this idea in the 1960s when he discussed the movement of the signifier (the trace) in the context of what he called grammatology. See Jacques Derrida, </w:t>
      </w:r>
      <w:r w:rsidRPr="00950D09">
        <w:rPr>
          <w:i/>
        </w:rPr>
        <w:t>Of Grammatology</w:t>
      </w:r>
      <w:r w:rsidRPr="00950D09">
        <w:t xml:space="preserve">, translated by Gayatri Chakravorty Spivak </w:t>
      </w:r>
      <w:r>
        <w:t>(Baltimore &amp; London: The Johns Hopkins University Press, 1997), esp. 6-65</w:t>
      </w:r>
      <w:r w:rsidRPr="00950D09">
        <w:t>.</w:t>
      </w:r>
    </w:p>
  </w:endnote>
  <w:endnote w:id="18">
    <w:p w14:paraId="667F8E69" w14:textId="77777777" w:rsidR="000520AA" w:rsidRDefault="000520AA" w:rsidP="001C496A">
      <w:r w:rsidRPr="00727418">
        <w:rPr>
          <w:rStyle w:val="EndnoteReference"/>
          <w:rFonts w:ascii="Times New Roman" w:hAnsi="Times New Roman" w:cs="Times New Roman"/>
          <w:sz w:val="20"/>
          <w:szCs w:val="20"/>
        </w:rPr>
        <w:endnoteRef/>
      </w:r>
      <w:r w:rsidRPr="00727418">
        <w:t xml:space="preserve"> See Mark Franko, “Writing for the Body: Notation, Reconstruction and Reinvention in Dance”, in </w:t>
      </w:r>
      <w:r w:rsidRPr="00727418">
        <w:rPr>
          <w:i/>
        </w:rPr>
        <w:t>Common Knowledge</w:t>
      </w:r>
      <w:r w:rsidRPr="00727418">
        <w:t xml:space="preserve"> 17/2 (2011), 321-334.</w:t>
      </w:r>
    </w:p>
    <w:p w14:paraId="46875079" w14:textId="77777777" w:rsidR="000520AA" w:rsidRDefault="000520AA" w:rsidP="00B4704B">
      <w:pPr>
        <w:spacing w:line="480" w:lineRule="auto"/>
        <w:rPr>
          <w:rFonts w:ascii="Times New Roman" w:hAnsi="Times New Roman" w:cs="Times New Roman"/>
          <w:sz w:val="20"/>
          <w:szCs w:val="20"/>
        </w:rPr>
      </w:pPr>
    </w:p>
    <w:p w14:paraId="5027153D" w14:textId="77777777" w:rsidR="000520AA" w:rsidRPr="00727418" w:rsidRDefault="000520AA" w:rsidP="00B4704B">
      <w:pPr>
        <w:spacing w:line="480" w:lineRule="auto"/>
        <w:rPr>
          <w:rFonts w:ascii="Times New Roman" w:hAnsi="Times New Roman" w:cs="Times New Roman"/>
          <w:sz w:val="20"/>
          <w:szCs w:val="20"/>
        </w:rPr>
      </w:pPr>
    </w:p>
    <w:p w14:paraId="0666927D" w14:textId="77777777" w:rsidR="000520AA" w:rsidRDefault="000520AA" w:rsidP="00B4704B">
      <w:pPr>
        <w:pStyle w:val="EndnoteText"/>
        <w:spacing w:line="48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C336551" w14:textId="77777777" w:rsidR="000520AA" w:rsidRDefault="000520AA" w:rsidP="007A0D55">
      <w:pPr>
        <w:spacing w:after="0" w:line="240" w:lineRule="auto"/>
      </w:pPr>
      <w:r>
        <w:separator/>
      </w:r>
    </w:p>
  </w:footnote>
  <w:footnote w:type="continuationSeparator" w:id="0">
    <w:p w14:paraId="7FBA325A" w14:textId="77777777" w:rsidR="000520AA" w:rsidRDefault="000520AA"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881253E" w14:textId="77777777" w:rsidR="000520AA" w:rsidRDefault="000520AA">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D7E90F0" w14:textId="77777777" w:rsidR="000520AA" w:rsidRDefault="000520AA">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attachedTemplate r:id="rId1"/>
  <w:trackRevisions/>
  <w:defaultTabStop w:val="720"/>
  <w:characterSpacingControl w:val="doNotCompress"/>
  <w:footnotePr>
    <w:footnote w:id="-1"/>
    <w:footnote w:id="0"/>
  </w:footnotePr>
  <w:endnotePr>
    <w:pos w:val="sectEnd"/>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04B"/>
    <w:rsid w:val="00032559"/>
    <w:rsid w:val="00052040"/>
    <w:rsid w:val="000520AA"/>
    <w:rsid w:val="00060DFC"/>
    <w:rsid w:val="000B25AE"/>
    <w:rsid w:val="000B55AB"/>
    <w:rsid w:val="000D24DC"/>
    <w:rsid w:val="000D79AA"/>
    <w:rsid w:val="00101B2E"/>
    <w:rsid w:val="00116FA0"/>
    <w:rsid w:val="001345D2"/>
    <w:rsid w:val="00143765"/>
    <w:rsid w:val="0015114C"/>
    <w:rsid w:val="00175B02"/>
    <w:rsid w:val="00186171"/>
    <w:rsid w:val="001A21F3"/>
    <w:rsid w:val="001A2537"/>
    <w:rsid w:val="001A6A06"/>
    <w:rsid w:val="001C496A"/>
    <w:rsid w:val="001F2C22"/>
    <w:rsid w:val="001F6143"/>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67741"/>
    <w:rsid w:val="004677C9"/>
    <w:rsid w:val="00483379"/>
    <w:rsid w:val="00487BC5"/>
    <w:rsid w:val="00496888"/>
    <w:rsid w:val="004A3550"/>
    <w:rsid w:val="004A7476"/>
    <w:rsid w:val="004E5896"/>
    <w:rsid w:val="004F3D15"/>
    <w:rsid w:val="00513EE6"/>
    <w:rsid w:val="005325C8"/>
    <w:rsid w:val="00534F8F"/>
    <w:rsid w:val="00590035"/>
    <w:rsid w:val="005B177E"/>
    <w:rsid w:val="005B3921"/>
    <w:rsid w:val="005F26D7"/>
    <w:rsid w:val="005F5450"/>
    <w:rsid w:val="00673842"/>
    <w:rsid w:val="006A329F"/>
    <w:rsid w:val="006D0412"/>
    <w:rsid w:val="00705A3A"/>
    <w:rsid w:val="00713806"/>
    <w:rsid w:val="0072573C"/>
    <w:rsid w:val="007332E7"/>
    <w:rsid w:val="007411B9"/>
    <w:rsid w:val="00743225"/>
    <w:rsid w:val="00780D95"/>
    <w:rsid w:val="00780DC7"/>
    <w:rsid w:val="007A0D55"/>
    <w:rsid w:val="007B3377"/>
    <w:rsid w:val="007E5F44"/>
    <w:rsid w:val="00821DE3"/>
    <w:rsid w:val="00846CE1"/>
    <w:rsid w:val="00871D96"/>
    <w:rsid w:val="008A5B87"/>
    <w:rsid w:val="008B08EE"/>
    <w:rsid w:val="008C3ADD"/>
    <w:rsid w:val="008C43A0"/>
    <w:rsid w:val="008C585A"/>
    <w:rsid w:val="00903C42"/>
    <w:rsid w:val="00922950"/>
    <w:rsid w:val="009A7264"/>
    <w:rsid w:val="009D1606"/>
    <w:rsid w:val="009D7DB8"/>
    <w:rsid w:val="009E18A1"/>
    <w:rsid w:val="009E73D7"/>
    <w:rsid w:val="00A030F8"/>
    <w:rsid w:val="00A27D2C"/>
    <w:rsid w:val="00A76FD9"/>
    <w:rsid w:val="00AB436D"/>
    <w:rsid w:val="00AD2F24"/>
    <w:rsid w:val="00AD4844"/>
    <w:rsid w:val="00B058EC"/>
    <w:rsid w:val="00B219AE"/>
    <w:rsid w:val="00B33145"/>
    <w:rsid w:val="00B33C23"/>
    <w:rsid w:val="00B4704B"/>
    <w:rsid w:val="00B574C9"/>
    <w:rsid w:val="00BC39C9"/>
    <w:rsid w:val="00BC7D38"/>
    <w:rsid w:val="00BE5BF7"/>
    <w:rsid w:val="00BF40E1"/>
    <w:rsid w:val="00C27FAB"/>
    <w:rsid w:val="00C358D4"/>
    <w:rsid w:val="00C5222C"/>
    <w:rsid w:val="00C523D1"/>
    <w:rsid w:val="00C5617F"/>
    <w:rsid w:val="00C6296B"/>
    <w:rsid w:val="00C779D7"/>
    <w:rsid w:val="00CC586D"/>
    <w:rsid w:val="00CC67AC"/>
    <w:rsid w:val="00CF1542"/>
    <w:rsid w:val="00CF3EC5"/>
    <w:rsid w:val="00D656DA"/>
    <w:rsid w:val="00D6788F"/>
    <w:rsid w:val="00D83300"/>
    <w:rsid w:val="00DC6B48"/>
    <w:rsid w:val="00DD2326"/>
    <w:rsid w:val="00DF01B0"/>
    <w:rsid w:val="00DF7190"/>
    <w:rsid w:val="00E76DA3"/>
    <w:rsid w:val="00E84216"/>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89E04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470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704B"/>
    <w:rPr>
      <w:rFonts w:ascii="Lucida Grande" w:hAnsi="Lucida Grande" w:cs="Lucida Grande"/>
      <w:sz w:val="18"/>
      <w:szCs w:val="18"/>
    </w:rPr>
  </w:style>
  <w:style w:type="paragraph" w:styleId="EndnoteText">
    <w:name w:val="endnote text"/>
    <w:basedOn w:val="Normal"/>
    <w:link w:val="EndnoteTextChar"/>
    <w:uiPriority w:val="99"/>
    <w:unhideWhenUsed/>
    <w:rsid w:val="00B4704B"/>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B4704B"/>
    <w:rPr>
      <w:rFonts w:eastAsiaTheme="minorEastAsia"/>
      <w:sz w:val="24"/>
      <w:szCs w:val="24"/>
      <w:lang w:val="en-US" w:eastAsia="ja-JP"/>
    </w:rPr>
  </w:style>
  <w:style w:type="character" w:styleId="EndnoteReference">
    <w:name w:val="endnote reference"/>
    <w:basedOn w:val="DefaultParagraphFont"/>
    <w:uiPriority w:val="99"/>
    <w:unhideWhenUsed/>
    <w:rsid w:val="00B4704B"/>
    <w:rPr>
      <w:vertAlign w:val="superscript"/>
    </w:rPr>
  </w:style>
  <w:style w:type="character" w:styleId="Hyperlink">
    <w:name w:val="Hyperlink"/>
    <w:basedOn w:val="DefaultParagraphFont"/>
    <w:uiPriority w:val="99"/>
    <w:unhideWhenUsed/>
    <w:rsid w:val="00B4704B"/>
    <w:rPr>
      <w:color w:val="0563C1" w:themeColor="hyperlink"/>
      <w:u w:val="single"/>
    </w:rPr>
  </w:style>
  <w:style w:type="paragraph" w:styleId="FootnoteText">
    <w:name w:val="footnote text"/>
    <w:basedOn w:val="Normal"/>
    <w:link w:val="FootnoteTextChar"/>
    <w:uiPriority w:val="99"/>
    <w:semiHidden/>
    <w:rsid w:val="001C496A"/>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1C496A"/>
    <w:rPr>
      <w:sz w:val="24"/>
      <w:szCs w:val="24"/>
    </w:rPr>
  </w:style>
  <w:style w:type="character" w:styleId="FootnoteReference">
    <w:name w:val="footnote reference"/>
    <w:basedOn w:val="DefaultParagraphFont"/>
    <w:uiPriority w:val="99"/>
    <w:semiHidden/>
    <w:rsid w:val="001C496A"/>
    <w:rPr>
      <w:vertAlign w:val="superscript"/>
    </w:rPr>
  </w:style>
  <w:style w:type="character" w:styleId="FollowedHyperlink">
    <w:name w:val="FollowedHyperlink"/>
    <w:basedOn w:val="DefaultParagraphFont"/>
    <w:uiPriority w:val="99"/>
    <w:semiHidden/>
    <w:rsid w:val="008C585A"/>
    <w:rPr>
      <w:color w:val="954F72" w:themeColor="followedHyperlink"/>
      <w:u w:val="single"/>
    </w:rPr>
  </w:style>
  <w:style w:type="character" w:styleId="CommentReference">
    <w:name w:val="annotation reference"/>
    <w:basedOn w:val="DefaultParagraphFont"/>
    <w:uiPriority w:val="99"/>
    <w:semiHidden/>
    <w:rsid w:val="00B33C23"/>
    <w:rPr>
      <w:sz w:val="18"/>
      <w:szCs w:val="18"/>
    </w:rPr>
  </w:style>
  <w:style w:type="paragraph" w:styleId="CommentText">
    <w:name w:val="annotation text"/>
    <w:basedOn w:val="Normal"/>
    <w:link w:val="CommentTextChar"/>
    <w:uiPriority w:val="99"/>
    <w:semiHidden/>
    <w:rsid w:val="00B33C23"/>
    <w:pPr>
      <w:spacing w:line="240" w:lineRule="auto"/>
    </w:pPr>
    <w:rPr>
      <w:sz w:val="24"/>
      <w:szCs w:val="24"/>
    </w:rPr>
  </w:style>
  <w:style w:type="character" w:customStyle="1" w:styleId="CommentTextChar">
    <w:name w:val="Comment Text Char"/>
    <w:basedOn w:val="DefaultParagraphFont"/>
    <w:link w:val="CommentText"/>
    <w:uiPriority w:val="99"/>
    <w:semiHidden/>
    <w:rsid w:val="00B33C23"/>
    <w:rPr>
      <w:sz w:val="24"/>
      <w:szCs w:val="24"/>
    </w:rPr>
  </w:style>
  <w:style w:type="paragraph" w:styleId="CommentSubject">
    <w:name w:val="annotation subject"/>
    <w:basedOn w:val="CommentText"/>
    <w:next w:val="CommentText"/>
    <w:link w:val="CommentSubjectChar"/>
    <w:uiPriority w:val="99"/>
    <w:semiHidden/>
    <w:rsid w:val="00B33C23"/>
    <w:rPr>
      <w:b/>
      <w:bCs/>
      <w:sz w:val="20"/>
      <w:szCs w:val="20"/>
    </w:rPr>
  </w:style>
  <w:style w:type="character" w:customStyle="1" w:styleId="CommentSubjectChar">
    <w:name w:val="Comment Subject Char"/>
    <w:basedOn w:val="CommentTextChar"/>
    <w:link w:val="CommentSubject"/>
    <w:uiPriority w:val="99"/>
    <w:semiHidden/>
    <w:rsid w:val="00B33C23"/>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0"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B4704B"/>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4704B"/>
    <w:rPr>
      <w:rFonts w:ascii="Lucida Grande" w:hAnsi="Lucida Grande" w:cs="Lucida Grande"/>
      <w:sz w:val="18"/>
      <w:szCs w:val="18"/>
    </w:rPr>
  </w:style>
  <w:style w:type="paragraph" w:styleId="EndnoteText">
    <w:name w:val="endnote text"/>
    <w:basedOn w:val="Normal"/>
    <w:link w:val="EndnoteTextChar"/>
    <w:uiPriority w:val="99"/>
    <w:unhideWhenUsed/>
    <w:rsid w:val="00B4704B"/>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uiPriority w:val="99"/>
    <w:rsid w:val="00B4704B"/>
    <w:rPr>
      <w:rFonts w:eastAsiaTheme="minorEastAsia"/>
      <w:sz w:val="24"/>
      <w:szCs w:val="24"/>
      <w:lang w:val="en-US" w:eastAsia="ja-JP"/>
    </w:rPr>
  </w:style>
  <w:style w:type="character" w:styleId="EndnoteReference">
    <w:name w:val="endnote reference"/>
    <w:basedOn w:val="DefaultParagraphFont"/>
    <w:uiPriority w:val="99"/>
    <w:unhideWhenUsed/>
    <w:rsid w:val="00B4704B"/>
    <w:rPr>
      <w:vertAlign w:val="superscript"/>
    </w:rPr>
  </w:style>
  <w:style w:type="character" w:styleId="Hyperlink">
    <w:name w:val="Hyperlink"/>
    <w:basedOn w:val="DefaultParagraphFont"/>
    <w:uiPriority w:val="99"/>
    <w:unhideWhenUsed/>
    <w:rsid w:val="00B4704B"/>
    <w:rPr>
      <w:color w:val="0563C1" w:themeColor="hyperlink"/>
      <w:u w:val="single"/>
    </w:rPr>
  </w:style>
  <w:style w:type="paragraph" w:styleId="FootnoteText">
    <w:name w:val="footnote text"/>
    <w:basedOn w:val="Normal"/>
    <w:link w:val="FootnoteTextChar"/>
    <w:uiPriority w:val="99"/>
    <w:semiHidden/>
    <w:rsid w:val="001C496A"/>
    <w:pPr>
      <w:spacing w:after="0" w:line="240" w:lineRule="auto"/>
    </w:pPr>
    <w:rPr>
      <w:sz w:val="24"/>
      <w:szCs w:val="24"/>
    </w:rPr>
  </w:style>
  <w:style w:type="character" w:customStyle="1" w:styleId="FootnoteTextChar">
    <w:name w:val="Footnote Text Char"/>
    <w:basedOn w:val="DefaultParagraphFont"/>
    <w:link w:val="FootnoteText"/>
    <w:uiPriority w:val="99"/>
    <w:semiHidden/>
    <w:rsid w:val="001C496A"/>
    <w:rPr>
      <w:sz w:val="24"/>
      <w:szCs w:val="24"/>
    </w:rPr>
  </w:style>
  <w:style w:type="character" w:styleId="FootnoteReference">
    <w:name w:val="footnote reference"/>
    <w:basedOn w:val="DefaultParagraphFont"/>
    <w:uiPriority w:val="99"/>
    <w:semiHidden/>
    <w:rsid w:val="001C496A"/>
    <w:rPr>
      <w:vertAlign w:val="superscript"/>
    </w:rPr>
  </w:style>
  <w:style w:type="character" w:styleId="FollowedHyperlink">
    <w:name w:val="FollowedHyperlink"/>
    <w:basedOn w:val="DefaultParagraphFont"/>
    <w:uiPriority w:val="99"/>
    <w:semiHidden/>
    <w:rsid w:val="008C585A"/>
    <w:rPr>
      <w:color w:val="954F72" w:themeColor="followedHyperlink"/>
      <w:u w:val="single"/>
    </w:rPr>
  </w:style>
  <w:style w:type="character" w:styleId="CommentReference">
    <w:name w:val="annotation reference"/>
    <w:basedOn w:val="DefaultParagraphFont"/>
    <w:uiPriority w:val="99"/>
    <w:semiHidden/>
    <w:rsid w:val="00B33C23"/>
    <w:rPr>
      <w:sz w:val="18"/>
      <w:szCs w:val="18"/>
    </w:rPr>
  </w:style>
  <w:style w:type="paragraph" w:styleId="CommentText">
    <w:name w:val="annotation text"/>
    <w:basedOn w:val="Normal"/>
    <w:link w:val="CommentTextChar"/>
    <w:uiPriority w:val="99"/>
    <w:semiHidden/>
    <w:rsid w:val="00B33C23"/>
    <w:pPr>
      <w:spacing w:line="240" w:lineRule="auto"/>
    </w:pPr>
    <w:rPr>
      <w:sz w:val="24"/>
      <w:szCs w:val="24"/>
    </w:rPr>
  </w:style>
  <w:style w:type="character" w:customStyle="1" w:styleId="CommentTextChar">
    <w:name w:val="Comment Text Char"/>
    <w:basedOn w:val="DefaultParagraphFont"/>
    <w:link w:val="CommentText"/>
    <w:uiPriority w:val="99"/>
    <w:semiHidden/>
    <w:rsid w:val="00B33C23"/>
    <w:rPr>
      <w:sz w:val="24"/>
      <w:szCs w:val="24"/>
    </w:rPr>
  </w:style>
  <w:style w:type="paragraph" w:styleId="CommentSubject">
    <w:name w:val="annotation subject"/>
    <w:basedOn w:val="CommentText"/>
    <w:next w:val="CommentText"/>
    <w:link w:val="CommentSubjectChar"/>
    <w:uiPriority w:val="99"/>
    <w:semiHidden/>
    <w:rsid w:val="00B33C23"/>
    <w:rPr>
      <w:b/>
      <w:bCs/>
      <w:sz w:val="20"/>
      <w:szCs w:val="20"/>
    </w:rPr>
  </w:style>
  <w:style w:type="character" w:customStyle="1" w:styleId="CommentSubjectChar">
    <w:name w:val="Comment Subject Char"/>
    <w:basedOn w:val="CommentTextChar"/>
    <w:link w:val="CommentSubject"/>
    <w:uiPriority w:val="99"/>
    <w:semiHidden/>
    <w:rsid w:val="00B33C23"/>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comments" Target="comments.xml"/><Relationship Id="rId10" Type="http://schemas.openxmlformats.org/officeDocument/2006/relationships/header" Target="header1.xml"/></Relationships>
</file>

<file path=word/_rels/endnotes.xml.rels><?xml version="1.0" encoding="UTF-8" standalone="yes"?>
<Relationships xmlns="http://schemas.openxmlformats.org/package/2006/relationships"><Relationship Id="rId1" Type="http://schemas.openxmlformats.org/officeDocument/2006/relationships/hyperlink" Target="http://www.moma.org/interactives/exhibitions/2009/anothermodernart/"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jasmines:Desktop:REM:++Templated%20Entries:++JNie: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86D3A415A4D50045A4FD729AB6AA8423"/>
        <w:category>
          <w:name w:val="General"/>
          <w:gallery w:val="placeholder"/>
        </w:category>
        <w:types>
          <w:type w:val="bbPlcHdr"/>
        </w:types>
        <w:behaviors>
          <w:behavior w:val="content"/>
        </w:behaviors>
        <w:guid w:val="{48908D1E-0A4A-9E44-8DFC-95068592DEF0}"/>
      </w:docPartPr>
      <w:docPartBody>
        <w:p w:rsidR="006F4259" w:rsidRDefault="006F4259">
          <w:pPr>
            <w:pStyle w:val="86D3A415A4D50045A4FD729AB6AA8423"/>
          </w:pPr>
          <w:r w:rsidRPr="00CC586D">
            <w:rPr>
              <w:rStyle w:val="PlaceholderText"/>
              <w:b/>
              <w:color w:val="FFFFFF" w:themeColor="background1"/>
            </w:rPr>
            <w:t>[Salutation]</w:t>
          </w:r>
        </w:p>
      </w:docPartBody>
    </w:docPart>
    <w:docPart>
      <w:docPartPr>
        <w:name w:val="21ECF927AB71E84CA8E4F97556DD3A27"/>
        <w:category>
          <w:name w:val="General"/>
          <w:gallery w:val="placeholder"/>
        </w:category>
        <w:types>
          <w:type w:val="bbPlcHdr"/>
        </w:types>
        <w:behaviors>
          <w:behavior w:val="content"/>
        </w:behaviors>
        <w:guid w:val="{1FC67531-08EA-4F45-B826-AB5341E47C8C}"/>
      </w:docPartPr>
      <w:docPartBody>
        <w:p w:rsidR="006F4259" w:rsidRDefault="006F4259">
          <w:pPr>
            <w:pStyle w:val="21ECF927AB71E84CA8E4F97556DD3A27"/>
          </w:pPr>
          <w:r>
            <w:rPr>
              <w:rStyle w:val="PlaceholderText"/>
            </w:rPr>
            <w:t>[First name]</w:t>
          </w:r>
        </w:p>
      </w:docPartBody>
    </w:docPart>
    <w:docPart>
      <w:docPartPr>
        <w:name w:val="B1813E329FBB8E4BB90EC4C698B57865"/>
        <w:category>
          <w:name w:val="General"/>
          <w:gallery w:val="placeholder"/>
        </w:category>
        <w:types>
          <w:type w:val="bbPlcHdr"/>
        </w:types>
        <w:behaviors>
          <w:behavior w:val="content"/>
        </w:behaviors>
        <w:guid w:val="{4D957F8F-FC32-904B-993B-B6C03DB52E22}"/>
      </w:docPartPr>
      <w:docPartBody>
        <w:p w:rsidR="006F4259" w:rsidRDefault="006F4259">
          <w:pPr>
            <w:pStyle w:val="B1813E329FBB8E4BB90EC4C698B57865"/>
          </w:pPr>
          <w:r>
            <w:rPr>
              <w:rStyle w:val="PlaceholderText"/>
            </w:rPr>
            <w:t>[Middle name]</w:t>
          </w:r>
        </w:p>
      </w:docPartBody>
    </w:docPart>
    <w:docPart>
      <w:docPartPr>
        <w:name w:val="3069C7579F092C48B99B459D0356C06B"/>
        <w:category>
          <w:name w:val="General"/>
          <w:gallery w:val="placeholder"/>
        </w:category>
        <w:types>
          <w:type w:val="bbPlcHdr"/>
        </w:types>
        <w:behaviors>
          <w:behavior w:val="content"/>
        </w:behaviors>
        <w:guid w:val="{32F57256-E7AD-B747-B53A-0C5DC4EAA884}"/>
      </w:docPartPr>
      <w:docPartBody>
        <w:p w:rsidR="006F4259" w:rsidRDefault="006F4259">
          <w:pPr>
            <w:pStyle w:val="3069C7579F092C48B99B459D0356C06B"/>
          </w:pPr>
          <w:r>
            <w:rPr>
              <w:rStyle w:val="PlaceholderText"/>
            </w:rPr>
            <w:t>[Last name]</w:t>
          </w:r>
        </w:p>
      </w:docPartBody>
    </w:docPart>
    <w:docPart>
      <w:docPartPr>
        <w:name w:val="0524863F91C1684BB98D984E014595E2"/>
        <w:category>
          <w:name w:val="General"/>
          <w:gallery w:val="placeholder"/>
        </w:category>
        <w:types>
          <w:type w:val="bbPlcHdr"/>
        </w:types>
        <w:behaviors>
          <w:behavior w:val="content"/>
        </w:behaviors>
        <w:guid w:val="{0119FFDC-FCDC-D641-A527-BF5820682A3F}"/>
      </w:docPartPr>
      <w:docPartBody>
        <w:p w:rsidR="006F4259" w:rsidRDefault="006F4259">
          <w:pPr>
            <w:pStyle w:val="0524863F91C1684BB98D984E014595E2"/>
          </w:pPr>
          <w:r>
            <w:rPr>
              <w:rStyle w:val="PlaceholderText"/>
            </w:rPr>
            <w:t>[Enter your biography]</w:t>
          </w:r>
        </w:p>
      </w:docPartBody>
    </w:docPart>
    <w:docPart>
      <w:docPartPr>
        <w:name w:val="D5769D14DA333E4F9F265AAEC990EB89"/>
        <w:category>
          <w:name w:val="General"/>
          <w:gallery w:val="placeholder"/>
        </w:category>
        <w:types>
          <w:type w:val="bbPlcHdr"/>
        </w:types>
        <w:behaviors>
          <w:behavior w:val="content"/>
        </w:behaviors>
        <w:guid w:val="{B1B34E4E-5FBC-F24E-B4DD-B8BD23557DC9}"/>
      </w:docPartPr>
      <w:docPartBody>
        <w:p w:rsidR="006F4259" w:rsidRDefault="006F4259">
          <w:pPr>
            <w:pStyle w:val="D5769D14DA333E4F9F265AAEC990EB89"/>
          </w:pPr>
          <w:r>
            <w:rPr>
              <w:rStyle w:val="PlaceholderText"/>
            </w:rPr>
            <w:t>[Enter the institution with which you are affiliated]</w:t>
          </w:r>
        </w:p>
      </w:docPartBody>
    </w:docPart>
    <w:docPart>
      <w:docPartPr>
        <w:name w:val="E7E52BE81B9203409976D7545CF66C16"/>
        <w:category>
          <w:name w:val="General"/>
          <w:gallery w:val="placeholder"/>
        </w:category>
        <w:types>
          <w:type w:val="bbPlcHdr"/>
        </w:types>
        <w:behaviors>
          <w:behavior w:val="content"/>
        </w:behaviors>
        <w:guid w:val="{657BCEF7-0863-1C4E-BE94-49D499A99AD6}"/>
      </w:docPartPr>
      <w:docPartBody>
        <w:p w:rsidR="006F4259" w:rsidRDefault="006F4259">
          <w:pPr>
            <w:pStyle w:val="E7E52BE81B9203409976D7545CF66C16"/>
          </w:pPr>
          <w:r w:rsidRPr="00EF74F7">
            <w:rPr>
              <w:b/>
              <w:color w:val="808080" w:themeColor="background1" w:themeShade="80"/>
            </w:rPr>
            <w:t>[Enter the headword for your article]</w:t>
          </w:r>
        </w:p>
      </w:docPartBody>
    </w:docPart>
    <w:docPart>
      <w:docPartPr>
        <w:name w:val="146B516AC43F0144955F0C662B39493F"/>
        <w:category>
          <w:name w:val="General"/>
          <w:gallery w:val="placeholder"/>
        </w:category>
        <w:types>
          <w:type w:val="bbPlcHdr"/>
        </w:types>
        <w:behaviors>
          <w:behavior w:val="content"/>
        </w:behaviors>
        <w:guid w:val="{D1DB87D3-8679-A54E-9755-09317E97E4B5}"/>
      </w:docPartPr>
      <w:docPartBody>
        <w:p w:rsidR="006F4259" w:rsidRDefault="006F4259">
          <w:pPr>
            <w:pStyle w:val="146B516AC43F0144955F0C662B39493F"/>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56ACBCBBAF31DE4BA17F7FE564194F57"/>
        <w:category>
          <w:name w:val="General"/>
          <w:gallery w:val="placeholder"/>
        </w:category>
        <w:types>
          <w:type w:val="bbPlcHdr"/>
        </w:types>
        <w:behaviors>
          <w:behavior w:val="content"/>
        </w:behaviors>
        <w:guid w:val="{3CDD0661-6D3C-EB4A-8181-55D0E09C6963}"/>
      </w:docPartPr>
      <w:docPartBody>
        <w:p w:rsidR="006F4259" w:rsidRDefault="006F4259">
          <w:pPr>
            <w:pStyle w:val="56ACBCBBAF31DE4BA17F7FE564194F57"/>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A5B3B4DE7C93894885D4516F46411B9C"/>
        <w:category>
          <w:name w:val="General"/>
          <w:gallery w:val="placeholder"/>
        </w:category>
        <w:types>
          <w:type w:val="bbPlcHdr"/>
        </w:types>
        <w:behaviors>
          <w:behavior w:val="content"/>
        </w:behaviors>
        <w:guid w:val="{B3458534-D8C3-0044-A400-E5C13BA44A7E}"/>
      </w:docPartPr>
      <w:docPartBody>
        <w:p w:rsidR="006F4259" w:rsidRDefault="006F4259">
          <w:pPr>
            <w:pStyle w:val="A5B3B4DE7C93894885D4516F46411B9C"/>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alibri Light">
    <w:panose1 w:val="020F0302020204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Courier New"/>
    <w:panose1 w:val="020B0600040502020204"/>
    <w:charset w:val="00"/>
    <w:family w:val="auto"/>
    <w:pitch w:val="variable"/>
    <w:sig w:usb0="E1000AEF" w:usb1="5000A1FF" w:usb2="00000000" w:usb3="00000000" w:csb0="000001B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F4259"/>
    <w:rsid w:val="00317A68"/>
    <w:rsid w:val="006F4259"/>
    <w:rsid w:val="00C316C4"/>
    <w:rsid w:val="00E0284B"/>
    <w:rsid w:val="00FD22E8"/>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D3A415A4D50045A4FD729AB6AA8423">
    <w:name w:val="86D3A415A4D50045A4FD729AB6AA8423"/>
  </w:style>
  <w:style w:type="paragraph" w:customStyle="1" w:styleId="21ECF927AB71E84CA8E4F97556DD3A27">
    <w:name w:val="21ECF927AB71E84CA8E4F97556DD3A27"/>
  </w:style>
  <w:style w:type="paragraph" w:customStyle="1" w:styleId="B1813E329FBB8E4BB90EC4C698B57865">
    <w:name w:val="B1813E329FBB8E4BB90EC4C698B57865"/>
  </w:style>
  <w:style w:type="paragraph" w:customStyle="1" w:styleId="3069C7579F092C48B99B459D0356C06B">
    <w:name w:val="3069C7579F092C48B99B459D0356C06B"/>
  </w:style>
  <w:style w:type="paragraph" w:customStyle="1" w:styleId="0524863F91C1684BB98D984E014595E2">
    <w:name w:val="0524863F91C1684BB98D984E014595E2"/>
  </w:style>
  <w:style w:type="paragraph" w:customStyle="1" w:styleId="D5769D14DA333E4F9F265AAEC990EB89">
    <w:name w:val="D5769D14DA333E4F9F265AAEC990EB89"/>
  </w:style>
  <w:style w:type="paragraph" w:customStyle="1" w:styleId="E7E52BE81B9203409976D7545CF66C16">
    <w:name w:val="E7E52BE81B9203409976D7545CF66C16"/>
  </w:style>
  <w:style w:type="paragraph" w:customStyle="1" w:styleId="146B516AC43F0144955F0C662B39493F">
    <w:name w:val="146B516AC43F0144955F0C662B39493F"/>
  </w:style>
  <w:style w:type="paragraph" w:customStyle="1" w:styleId="56ACBCBBAF31DE4BA17F7FE564194F57">
    <w:name w:val="56ACBCBBAF31DE4BA17F7FE564194F57"/>
  </w:style>
  <w:style w:type="paragraph" w:customStyle="1" w:styleId="A5B3B4DE7C93894885D4516F46411B9C">
    <w:name w:val="A5B3B4DE7C93894885D4516F46411B9C"/>
  </w:style>
  <w:style w:type="paragraph" w:customStyle="1" w:styleId="0231CEE09D95634599A3B401EB5A82C2">
    <w:name w:val="0231CEE09D95634599A3B401EB5A82C2"/>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86D3A415A4D50045A4FD729AB6AA8423">
    <w:name w:val="86D3A415A4D50045A4FD729AB6AA8423"/>
  </w:style>
  <w:style w:type="paragraph" w:customStyle="1" w:styleId="21ECF927AB71E84CA8E4F97556DD3A27">
    <w:name w:val="21ECF927AB71E84CA8E4F97556DD3A27"/>
  </w:style>
  <w:style w:type="paragraph" w:customStyle="1" w:styleId="B1813E329FBB8E4BB90EC4C698B57865">
    <w:name w:val="B1813E329FBB8E4BB90EC4C698B57865"/>
  </w:style>
  <w:style w:type="paragraph" w:customStyle="1" w:styleId="3069C7579F092C48B99B459D0356C06B">
    <w:name w:val="3069C7579F092C48B99B459D0356C06B"/>
  </w:style>
  <w:style w:type="paragraph" w:customStyle="1" w:styleId="0524863F91C1684BB98D984E014595E2">
    <w:name w:val="0524863F91C1684BB98D984E014595E2"/>
  </w:style>
  <w:style w:type="paragraph" w:customStyle="1" w:styleId="D5769D14DA333E4F9F265AAEC990EB89">
    <w:name w:val="D5769D14DA333E4F9F265AAEC990EB89"/>
  </w:style>
  <w:style w:type="paragraph" w:customStyle="1" w:styleId="E7E52BE81B9203409976D7545CF66C16">
    <w:name w:val="E7E52BE81B9203409976D7545CF66C16"/>
  </w:style>
  <w:style w:type="paragraph" w:customStyle="1" w:styleId="146B516AC43F0144955F0C662B39493F">
    <w:name w:val="146B516AC43F0144955F0C662B39493F"/>
  </w:style>
  <w:style w:type="paragraph" w:customStyle="1" w:styleId="56ACBCBBAF31DE4BA17F7FE564194F57">
    <w:name w:val="56ACBCBBAF31DE4BA17F7FE564194F57"/>
  </w:style>
  <w:style w:type="paragraph" w:customStyle="1" w:styleId="A5B3B4DE7C93894885D4516F46411B9C">
    <w:name w:val="A5B3B4DE7C93894885D4516F46411B9C"/>
  </w:style>
  <w:style w:type="paragraph" w:customStyle="1" w:styleId="0231CEE09D95634599A3B401EB5A82C2">
    <w:name w:val="0231CEE09D95634599A3B401EB5A82C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Mau79</b:Tag>
    <b:SourceType>BookSection</b:SourceType>
    <b:Guid>{82F6B3F0-1EA7-994F-B7A1-14E554BDE367}</b:Guid>
    <b:Title>The Notion of Body Techniques</b:Title>
    <b:Publisher>Routledge and Kegan Paul</b:Publisher>
    <b:City>London</b:City>
    <b:Year>1979</b:Year>
    <b:Author>
      <b:Author>
        <b:NameList>
          <b:Person>
            <b:Last>Mauss</b:Last>
            <b:First>Marcel</b:First>
          </b:Person>
        </b:NameList>
      </b:Author>
      <b:Translator>
        <b:NameList>
          <b:Person>
            <b:Last>Brewster</b:Last>
            <b:First>Ben</b:First>
          </b:Person>
        </b:NameList>
      </b:Translator>
    </b:Author>
    <b:BookTitle>Sociology and Psychology</b:BookTitle>
    <b:RefOrder>1</b:RefOrder>
  </b:Source>
  <b:Source>
    <b:Tag>Bra15</b:Tag>
    <b:SourceType>Book</b:SourceType>
    <b:Guid>{FB9AE2DB-F0DF-7B4B-8DF5-81F9719435B7}</b:Guid>
    <b:Title>Poetics of Dance: Body, Image, and Space in the Historical Avant-Gardes</b:Title>
    <b:City>Oxford</b:City>
    <b:Publisher>Oxford UP</b:Publisher>
    <b:Year>2015</b:Year>
    <b:Author>
      <b:Author>
        <b:NameList>
          <b:Person>
            <b:Last>Brandstetter</b:Last>
            <b:First>Gabriele</b:First>
          </b:Person>
        </b:NameList>
      </b:Author>
    </b:Author>
    <b:RefOrder>2</b:RefOrder>
  </b:Source>
  <b:Source>
    <b:Tag>Fra11</b:Tag>
    <b:SourceType>JournalArticle</b:SourceType>
    <b:Guid>{AC2A0B54-6735-FF41-8093-E6C1228A24AA}</b:Guid>
    <b:Title>Writing for the Body: Notation, Reconstrution, and Reinvention in Dance</b:Title>
    <b:Year>2011</b:Year>
    <b:Volume>17</b:Volume>
    <b:Pages>321-334</b:Pages>
    <b:JournalName>Common Knowledge</b:JournalName>
    <b:Issue>2</b:Issue>
    <b:Author>
      <b:Author>
        <b:NameList>
          <b:Person>
            <b:Last>Franko</b:Last>
            <b:First>Mark</b:First>
          </b:Person>
        </b:NameList>
      </b:Author>
    </b:Author>
    <b:RefOrder>3</b:RefOrder>
  </b:Source>
  <b:Source>
    <b:Tag>Jon</b:Tag>
    <b:SourceType>Book</b:SourceType>
    <b:Guid>{6307575C-AF8F-EC4B-AD69-16007E5CD9F3}</b:Guid>
    <b:Title>Literature, Modernism, and Dance</b:Title>
    <b:Author>
      <b:Author>
        <b:NameList>
          <b:Person>
            <b:Last>Jones</b:Last>
            <b:First>Susan</b:First>
          </b:Person>
        </b:NameList>
      </b:Author>
    </b:Author>
    <b:City>Oxford</b:City>
    <b:Publisher>Oxford UP</b:Publisher>
    <b:Year>2013</b:Year>
    <b:RefOrder>4</b:RefOrder>
  </b:Source>
  <b:Source>
    <b:Tag>Lou94</b:Tag>
    <b:SourceType>Book</b:SourceType>
    <b:Guid>{2F6C1857-0EBA-8548-A635-B7FBCD36A218}</b:Guid>
    <b:Title>Traces of Dance: Drawings and Notations of Choreographers</b:Title>
    <b:City>Paris</b:City>
    <b:Publisher>Editions DisVoir</b:Publisher>
    <b:Year>1994</b:Year>
    <b:Author>
      <b:Editor>
        <b:NameList>
          <b:Person>
            <b:Last>Louppe</b:Last>
            <b:First>Laurence</b:First>
          </b:Person>
        </b:NameList>
      </b:Editor>
      <b:Translator>
        <b:NameList>
          <b:Person>
            <b:Last>Holmes</b:Last>
            <b:First>Brian</b:First>
          </b:Person>
        </b:NameList>
      </b:Translator>
    </b:Author>
    <b:RefOrder>5</b:RefOrder>
  </b:Source>
  <b:Source>
    <b:Tag>Nol08</b:Tag>
    <b:SourceType>Book</b:SourceType>
    <b:Guid>{2ACBFD99-A266-FA4F-9E12-88281A5D6442}</b:Guid>
    <b:Title>Migrations of Gesture</b:Title>
    <b:City>Minneapolis</b:City>
    <b:Publisher>University of Minnesota Press</b:Publisher>
    <b:Year>2008</b:Year>
    <b:Author>
      <b:Author>
        <b:NameList>
          <b:Person>
            <b:Last>Noland</b:Last>
            <b:First>Carrie</b:First>
          </b:Person>
          <b:Person>
            <b:Last>Ness</b:Last>
            <b:Middle>A</b:Middle>
            <b:First>Sally</b:First>
          </b:Person>
        </b:NameList>
      </b:Author>
    </b:Author>
    <b:RefOrder>6</b:RefOrder>
  </b:Source>
</b:Sources>
</file>

<file path=customXml/itemProps1.xml><?xml version="1.0" encoding="utf-8"?>
<ds:datastoreItem xmlns:ds="http://schemas.openxmlformats.org/officeDocument/2006/customXml" ds:itemID="{4C52B45B-2DEE-2746-981C-3F0B632FB8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44</TotalTime>
  <Pages>4</Pages>
  <Words>1311</Words>
  <Characters>7474</Characters>
  <Application>Microsoft Macintosh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8768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Jasmine Nielsen</dc:creator>
  <cp:keywords/>
  <dc:description/>
  <cp:lastModifiedBy>Jon Johnson</cp:lastModifiedBy>
  <cp:revision>26</cp:revision>
  <dcterms:created xsi:type="dcterms:W3CDTF">2014-12-12T23:16:00Z</dcterms:created>
  <dcterms:modified xsi:type="dcterms:W3CDTF">2014-12-14T19:12:00Z</dcterms:modified>
</cp:coreProperties>
</file>