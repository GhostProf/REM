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C2AD78" w14:textId="77777777" w:rsidTr="00922950">
        <w:tc>
          <w:tcPr>
            <w:tcW w:w="491" w:type="dxa"/>
            <w:vMerge w:val="restart"/>
            <w:shd w:val="clear" w:color="auto" w:fill="A6A6A6" w:themeFill="background1" w:themeFillShade="A6"/>
            <w:textDirection w:val="btLr"/>
          </w:tcPr>
          <w:p w14:paraId="30F11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FE78D58F8074C80926F364B4F17CE"/>
            </w:placeholder>
            <w:showingPlcHdr/>
            <w:dropDownList>
              <w:listItem w:displayText="Dr." w:value="Dr."/>
              <w:listItem w:displayText="Prof." w:value="Prof."/>
            </w:dropDownList>
          </w:sdtPr>
          <w:sdtContent>
            <w:tc>
              <w:tcPr>
                <w:tcW w:w="1259" w:type="dxa"/>
              </w:tcPr>
              <w:p w14:paraId="2D2083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F833CA738BA0489B5B1B3701618EDC"/>
            </w:placeholder>
            <w:text/>
          </w:sdtPr>
          <w:sdtContent>
            <w:tc>
              <w:tcPr>
                <w:tcW w:w="2073" w:type="dxa"/>
              </w:tcPr>
              <w:p w14:paraId="5357868A" w14:textId="77777777" w:rsidR="00B574C9" w:rsidRDefault="00110420" w:rsidP="00110420">
                <w:r>
                  <w:t>Samuel</w:t>
                </w:r>
              </w:p>
            </w:tc>
          </w:sdtContent>
        </w:sdt>
        <w:sdt>
          <w:sdtPr>
            <w:alias w:val="Middle name"/>
            <w:tag w:val="authorMiddleName"/>
            <w:id w:val="-2076034781"/>
            <w:placeholder>
              <w:docPart w:val="DA2F274C9897C34AA6AACA3969552769"/>
            </w:placeholder>
            <w:showingPlcHdr/>
            <w:text/>
          </w:sdtPr>
          <w:sdtContent>
            <w:tc>
              <w:tcPr>
                <w:tcW w:w="2551" w:type="dxa"/>
              </w:tcPr>
              <w:p w14:paraId="5FD12BA1" w14:textId="77777777" w:rsidR="00B574C9" w:rsidRDefault="00B574C9" w:rsidP="00922950">
                <w:r>
                  <w:rPr>
                    <w:rStyle w:val="PlaceholderText"/>
                  </w:rPr>
                  <w:t>[Middle name]</w:t>
                </w:r>
              </w:p>
            </w:tc>
          </w:sdtContent>
        </w:sdt>
        <w:sdt>
          <w:sdtPr>
            <w:alias w:val="Last name"/>
            <w:tag w:val="authorLastName"/>
            <w:id w:val="-1088529830"/>
            <w:placeholder>
              <w:docPart w:val="ED02A81D41E3B047963F941BF7300565"/>
            </w:placeholder>
            <w:text/>
          </w:sdtPr>
          <w:sdtContent>
            <w:tc>
              <w:tcPr>
                <w:tcW w:w="2642" w:type="dxa"/>
              </w:tcPr>
              <w:p w14:paraId="7683B4F9" w14:textId="77777777" w:rsidR="00B574C9" w:rsidRDefault="00110420" w:rsidP="00110420">
                <w:r>
                  <w:t>Dorf</w:t>
                </w:r>
              </w:p>
            </w:tc>
          </w:sdtContent>
        </w:sdt>
      </w:tr>
      <w:tr w:rsidR="00B574C9" w14:paraId="05122154" w14:textId="77777777" w:rsidTr="001A6A06">
        <w:trPr>
          <w:trHeight w:val="986"/>
        </w:trPr>
        <w:tc>
          <w:tcPr>
            <w:tcW w:w="491" w:type="dxa"/>
            <w:vMerge/>
            <w:shd w:val="clear" w:color="auto" w:fill="A6A6A6" w:themeFill="background1" w:themeFillShade="A6"/>
          </w:tcPr>
          <w:p w14:paraId="0885958F" w14:textId="77777777" w:rsidR="00B574C9" w:rsidRPr="001A6A06" w:rsidRDefault="00B574C9" w:rsidP="00CF1542">
            <w:pPr>
              <w:jc w:val="center"/>
              <w:rPr>
                <w:b/>
                <w:color w:val="FFFFFF" w:themeColor="background1"/>
              </w:rPr>
            </w:pPr>
          </w:p>
        </w:tc>
        <w:sdt>
          <w:sdtPr>
            <w:alias w:val="Biography"/>
            <w:tag w:val="authorBiography"/>
            <w:id w:val="938807824"/>
            <w:placeholder>
              <w:docPart w:val="AF6F1F10D47D4F429B0783099138A510"/>
            </w:placeholder>
            <w:showingPlcHdr/>
          </w:sdtPr>
          <w:sdtContent>
            <w:tc>
              <w:tcPr>
                <w:tcW w:w="8525" w:type="dxa"/>
                <w:gridSpan w:val="4"/>
              </w:tcPr>
              <w:p w14:paraId="07C754F0" w14:textId="77777777" w:rsidR="00B574C9" w:rsidRDefault="00B574C9" w:rsidP="00922950">
                <w:r>
                  <w:rPr>
                    <w:rStyle w:val="PlaceholderText"/>
                  </w:rPr>
                  <w:t>[Enter your biography]</w:t>
                </w:r>
              </w:p>
            </w:tc>
          </w:sdtContent>
        </w:sdt>
      </w:tr>
      <w:tr w:rsidR="00B574C9" w14:paraId="470B30D4" w14:textId="77777777" w:rsidTr="001A6A06">
        <w:trPr>
          <w:trHeight w:val="986"/>
        </w:trPr>
        <w:tc>
          <w:tcPr>
            <w:tcW w:w="491" w:type="dxa"/>
            <w:vMerge/>
            <w:shd w:val="clear" w:color="auto" w:fill="A6A6A6" w:themeFill="background1" w:themeFillShade="A6"/>
          </w:tcPr>
          <w:p w14:paraId="23955874" w14:textId="77777777" w:rsidR="00B574C9" w:rsidRPr="001A6A06" w:rsidRDefault="00B574C9" w:rsidP="00CF1542">
            <w:pPr>
              <w:jc w:val="center"/>
              <w:rPr>
                <w:b/>
                <w:color w:val="FFFFFF" w:themeColor="background1"/>
              </w:rPr>
            </w:pPr>
          </w:p>
        </w:tc>
        <w:sdt>
          <w:sdtPr>
            <w:alias w:val="Affiliation"/>
            <w:tag w:val="affiliation"/>
            <w:id w:val="2012937915"/>
            <w:placeholder>
              <w:docPart w:val="F48304F92E72B2489E2D2729A8CFF891"/>
            </w:placeholder>
            <w:showingPlcHdr/>
            <w:text/>
          </w:sdtPr>
          <w:sdtContent>
            <w:tc>
              <w:tcPr>
                <w:tcW w:w="8525" w:type="dxa"/>
                <w:gridSpan w:val="4"/>
              </w:tcPr>
              <w:p w14:paraId="336F11D0" w14:textId="77777777" w:rsidR="00B574C9" w:rsidRDefault="00B574C9" w:rsidP="00B574C9">
                <w:r>
                  <w:rPr>
                    <w:rStyle w:val="PlaceholderText"/>
                  </w:rPr>
                  <w:t>[Enter the institution with which you are affiliated]</w:t>
                </w:r>
              </w:p>
            </w:tc>
          </w:sdtContent>
        </w:sdt>
      </w:tr>
    </w:tbl>
    <w:p w14:paraId="135D0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681B5B" w14:textId="77777777" w:rsidTr="00244BB0">
        <w:tc>
          <w:tcPr>
            <w:tcW w:w="9016" w:type="dxa"/>
            <w:shd w:val="clear" w:color="auto" w:fill="A6A6A6" w:themeFill="background1" w:themeFillShade="A6"/>
            <w:tcMar>
              <w:top w:w="113" w:type="dxa"/>
              <w:bottom w:w="113" w:type="dxa"/>
            </w:tcMar>
          </w:tcPr>
          <w:p w14:paraId="73E77B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44AF3" w14:textId="77777777" w:rsidTr="003F0D73">
        <w:sdt>
          <w:sdtPr>
            <w:rPr>
              <w:b/>
            </w:rPr>
            <w:alias w:val="Article headword"/>
            <w:tag w:val="articleHeadword"/>
            <w:id w:val="-361440020"/>
            <w:placeholder>
              <w:docPart w:val="38FF79A0103F3D42AFDC5BD3C1593F41"/>
            </w:placeholder>
            <w:text/>
          </w:sdtPr>
          <w:sdtContent>
            <w:tc>
              <w:tcPr>
                <w:tcW w:w="9016" w:type="dxa"/>
                <w:tcMar>
                  <w:top w:w="113" w:type="dxa"/>
                  <w:bottom w:w="113" w:type="dxa"/>
                </w:tcMar>
              </w:tcPr>
              <w:p w14:paraId="3EEE3B1D" w14:textId="77777777" w:rsidR="00110420" w:rsidRDefault="00110420" w:rsidP="00110420">
                <w:r>
                  <w:t>Ballets Suédois (1920-1925)</w:t>
                </w:r>
              </w:p>
              <w:p w14:paraId="545EA532" w14:textId="77777777" w:rsidR="003F0D73" w:rsidRPr="00FB589A" w:rsidRDefault="003F0D73" w:rsidP="003F0D73">
                <w:pPr>
                  <w:rPr>
                    <w:b/>
                  </w:rPr>
                </w:pPr>
              </w:p>
            </w:tc>
          </w:sdtContent>
        </w:sdt>
      </w:tr>
      <w:tr w:rsidR="00464699" w14:paraId="146D5CD2" w14:textId="77777777" w:rsidTr="00110420">
        <w:sdt>
          <w:sdtPr>
            <w:alias w:val="Variant headwords"/>
            <w:tag w:val="variantHeadwords"/>
            <w:id w:val="173464402"/>
            <w:placeholder>
              <w:docPart w:val="CDBF6BB26D943347911F1B3FD329B86B"/>
            </w:placeholder>
          </w:sdtPr>
          <w:sdtContent>
            <w:tc>
              <w:tcPr>
                <w:tcW w:w="9016" w:type="dxa"/>
                <w:tcMar>
                  <w:top w:w="113" w:type="dxa"/>
                  <w:bottom w:w="113" w:type="dxa"/>
                </w:tcMar>
              </w:tcPr>
              <w:p w14:paraId="2FEC39AD" w14:textId="77777777" w:rsidR="00464699" w:rsidRDefault="00110420" w:rsidP="00110420">
                <w:r>
                  <w:t>Swedish Ballet</w:t>
                </w:r>
              </w:p>
            </w:tc>
          </w:sdtContent>
        </w:sdt>
      </w:tr>
      <w:tr w:rsidR="00E85A05" w14:paraId="28311280" w14:textId="77777777" w:rsidTr="003F0D73">
        <w:sdt>
          <w:sdtPr>
            <w:alias w:val="Abstract"/>
            <w:tag w:val="abstract"/>
            <w:id w:val="-635871867"/>
            <w:placeholder>
              <w:docPart w:val="AB5FE5C082CF514A9B485D4E5283FCEB"/>
            </w:placeholder>
          </w:sdtPr>
          <w:sdtContent>
            <w:tc>
              <w:tcPr>
                <w:tcW w:w="9016" w:type="dxa"/>
                <w:tcMar>
                  <w:top w:w="113" w:type="dxa"/>
                  <w:bottom w:w="113" w:type="dxa"/>
                </w:tcMar>
              </w:tcPr>
              <w:p w14:paraId="73192F1B" w14:textId="74F53F5D" w:rsidR="00E85A05" w:rsidRDefault="00110420" w:rsidP="00493653">
                <w:del w:id="0" w:author="Jasmine Nielsen" w:date="2014-12-12T23:19:00Z">
                  <w:r w:rsidRPr="00110420" w:rsidDel="00493653">
                    <w:delText xml:space="preserve"> </w:delText>
                  </w:r>
                </w:del>
                <w:r w:rsidR="005E676F">
                  <w:t xml:space="preserve">Rolf de Maré’s </w:t>
                </w:r>
                <w:r w:rsidR="005E676F" w:rsidRPr="005E676F">
                  <w:t>Ballets Suédois</w:t>
                </w:r>
                <w:r w:rsidR="005E676F" w:rsidRPr="00110420">
                  <w:t xml:space="preserve"> </w:t>
                </w:r>
                <w:del w:id="1" w:author="Jasmine Nielsen" w:date="2014-12-12T23:20:00Z">
                  <w:r w:rsidR="005E676F" w:rsidDel="00493653">
                    <w:delText xml:space="preserve">existed </w:delText>
                  </w:r>
                </w:del>
                <w:ins w:id="2" w:author="Jasmine Nielsen" w:date="2014-12-12T23:20:00Z">
                  <w:r w:rsidR="00493653">
                    <w:t xml:space="preserve">was active </w:t>
                  </w:r>
                </w:ins>
                <w:r w:rsidR="005E676F">
                  <w:t xml:space="preserve">from 1920 to 1925. It was the chief artistic rival to Diaghilev’s </w:t>
                </w:r>
                <w:r w:rsidR="005E676F" w:rsidRPr="006C4833">
                  <w:t>Ballets Russes</w:t>
                </w:r>
                <w:r w:rsidR="005E676F">
                  <w:t xml:space="preserve">, and de Maré was often referred to as the Swedish Serge Diaghilev. With Jean Börlin as chief choreographer, the company created twenty-four ballets in collaboration with prominent modern artists and composers, including Fernand Léger, Giorgio de Chirico, Pablo Picasso, Francis Picabia, Erik Satie, Darius Milhaud, and Cole Porter. When first launched, the troupe performed ballets in a style similar to the </w:t>
                </w:r>
                <w:r w:rsidR="005E676F" w:rsidRPr="00110420">
                  <w:t>Ballets Russes</w:t>
                </w:r>
                <w:r w:rsidR="005E676F">
                  <w:t xml:space="preserve">, but de Maré’s interest in the visual arts and the vibrancy of modern, contemporary life </w:t>
                </w:r>
                <w:del w:id="3" w:author="Jasmine Nielsen" w:date="2014-12-12T23:21:00Z">
                  <w:r w:rsidR="005E676F" w:rsidDel="00493653">
                    <w:delText xml:space="preserve">soon </w:delText>
                  </w:r>
                </w:del>
                <w:ins w:id="4" w:author="Jasmine Nielsen" w:date="2014-12-12T23:22:00Z">
                  <w:r w:rsidR="00493653">
                    <w:t>resulted in a</w:t>
                  </w:r>
                </w:ins>
                <w:del w:id="5" w:author="Jasmine Nielsen" w:date="2014-12-12T23:22:00Z">
                  <w:r w:rsidR="005E676F" w:rsidDel="00493653">
                    <w:delText xml:space="preserve">led to </w:delText>
                  </w:r>
                </w:del>
                <w:del w:id="6" w:author="Jasmine Nielsen" w:date="2014-12-12T23:21:00Z">
                  <w:r w:rsidR="005E676F" w:rsidDel="00493653">
                    <w:delText>a</w:delText>
                  </w:r>
                </w:del>
                <w:r w:rsidR="005E676F">
                  <w:t xml:space="preserve"> greater emphasis on abstraction and popular idioms in both the design and choreography of </w:t>
                </w:r>
                <w:r w:rsidR="005E676F" w:rsidRPr="00110420">
                  <w:t xml:space="preserve">Ballets Suédois </w:t>
                </w:r>
                <w:r w:rsidR="005E676F">
                  <w:t xml:space="preserve">productions. </w:t>
                </w:r>
              </w:p>
            </w:tc>
          </w:sdtContent>
        </w:sdt>
      </w:tr>
      <w:tr w:rsidR="003F0D73" w14:paraId="4691A4E8" w14:textId="77777777" w:rsidTr="003F0D73">
        <w:sdt>
          <w:sdtPr>
            <w:rPr>
              <w:rFonts w:asciiTheme="minorHAnsi" w:eastAsiaTheme="minorHAnsi" w:hAnsiTheme="minorHAnsi" w:cstheme="minorBidi"/>
              <w:b w:val="0"/>
              <w:color w:val="auto"/>
              <w:szCs w:val="22"/>
            </w:rPr>
            <w:alias w:val="Article text"/>
            <w:tag w:val="articleText"/>
            <w:id w:val="634067588"/>
            <w:placeholder>
              <w:docPart w:val="AB9259057E9D924F8CDF5993BD475860"/>
            </w:placeholder>
          </w:sdtPr>
          <w:sdtContent>
            <w:tc>
              <w:tcPr>
                <w:tcW w:w="9016" w:type="dxa"/>
                <w:tcMar>
                  <w:top w:w="113" w:type="dxa"/>
                  <w:bottom w:w="113" w:type="dxa"/>
                </w:tcMar>
              </w:tcPr>
              <w:p w14:paraId="567710F4" w14:textId="3A5EE286" w:rsidR="00932510" w:rsidRDefault="00932510" w:rsidP="00932510">
                <w:pPr>
                  <w:pStyle w:val="Heading1"/>
                  <w:outlineLvl w:val="0"/>
                </w:pPr>
              </w:p>
              <w:p w14:paraId="2A51A5B2" w14:textId="22BB18FB" w:rsidR="00D83481" w:rsidRDefault="0085691F" w:rsidP="00110420">
                <w:pPr>
                  <w:rPr>
                    <w:ins w:id="7" w:author="Jasmine Nielsen" w:date="2014-12-12T23:22:00Z"/>
                  </w:rPr>
                </w:pPr>
                <w:customXmlInsRangeStart w:id="8" w:author="Jasmine Nielsen" w:date="2014-12-12T23:22:00Z"/>
                <w:sdt>
                  <w:sdtPr>
                    <w:alias w:val="Abstract"/>
                    <w:tag w:val="abstract"/>
                    <w:id w:val="1742603306"/>
                    <w:placeholder>
                      <w:docPart w:val="ED05C7894E914043B96050D8C2150B7A"/>
                    </w:placeholder>
                  </w:sdtPr>
                  <w:sdtContent>
                    <w:customXmlInsRangeEnd w:id="8"/>
                    <w:ins w:id="9" w:author="Jasmine Nielsen" w:date="2014-12-12T23:22:00Z">
                      <w:r w:rsidR="00D83481">
                        <w:t xml:space="preserve">Rolf de Maré’s </w:t>
                      </w:r>
                      <w:r w:rsidR="00D83481" w:rsidRPr="005E676F">
                        <w:t>Ballets Suédois</w:t>
                      </w:r>
                      <w:r w:rsidR="00D83481" w:rsidRPr="00110420">
                        <w:t xml:space="preserve"> </w:t>
                      </w:r>
                      <w:r w:rsidR="00D83481">
                        <w:t xml:space="preserve">was active from 1920 to 1925. It was the chief artistic rival to Diaghilev’s </w:t>
                      </w:r>
                      <w:r w:rsidR="00D83481" w:rsidRPr="006C4833">
                        <w:t>Ballets Russes</w:t>
                      </w:r>
                      <w:r w:rsidR="00D83481">
                        <w:t xml:space="preserve">, and de Maré was often referred to as the Swedish Serge Diaghilev. With Jean Börlin as chief choreographer, the company created twenty-four ballets in collaboration with prominent modern artists and composers, including Fernand Léger, Giorgio de Chirico, Pablo Picasso, Francis Picabia, Erik Satie, Darius Milhaud, and Cole Porter. When first launched, the troupe performed ballets in a style similar to the </w:t>
                      </w:r>
                      <w:r w:rsidR="00D83481" w:rsidRPr="00110420">
                        <w:t>Ballets Russes</w:t>
                      </w:r>
                      <w:r w:rsidR="00D83481">
                        <w:t xml:space="preserve">, but de Maré’s interest in the visual arts and the vibrancy of modern, contemporary life resulted in a greater emphasis on abstraction and popular idioms in both the design and choreography of </w:t>
                      </w:r>
                      <w:r w:rsidR="00D83481" w:rsidRPr="00110420">
                        <w:t xml:space="preserve">Ballets Suédois </w:t>
                      </w:r>
                      <w:r w:rsidR="00D83481">
                        <w:t>productions.</w:t>
                      </w:r>
                    </w:ins>
                    <w:customXmlInsRangeStart w:id="10" w:author="Jasmine Nielsen" w:date="2014-12-12T23:22:00Z"/>
                  </w:sdtContent>
                </w:sdt>
                <w:customXmlInsRangeEnd w:id="10"/>
                <w:ins w:id="11" w:author="Jasmine Nielsen" w:date="2014-12-12T23:22:00Z">
                  <w:r w:rsidR="00D83481">
                    <w:t xml:space="preserve"> </w:t>
                  </w:r>
                </w:ins>
              </w:p>
              <w:p w14:paraId="0C0DDCF3" w14:textId="77777777" w:rsidR="00110420" w:rsidRDefault="00110420" w:rsidP="00110420"/>
              <w:p w14:paraId="16C51C97" w14:textId="2AB3CCDD" w:rsidR="00932510" w:rsidDel="00D83481" w:rsidRDefault="00932510" w:rsidP="00932510">
                <w:pPr>
                  <w:pStyle w:val="Heading1"/>
                  <w:outlineLvl w:val="0"/>
                  <w:rPr>
                    <w:del w:id="12" w:author="Jasmine Nielsen" w:date="2014-12-12T23:22:00Z"/>
                  </w:rPr>
                </w:pPr>
                <w:del w:id="13" w:author="Jasmine Nielsen" w:date="2014-12-12T23:22:00Z">
                  <w:r w:rsidDel="00D83481">
                    <w:delText>Background</w:delText>
                  </w:r>
                </w:del>
              </w:p>
              <w:p w14:paraId="1E7D0D31" w14:textId="011EE295" w:rsidR="00110420" w:rsidRDefault="00110420" w:rsidP="00110420">
                <w:r>
                  <w:t>Rolf de Maré (1888-1964) was born into an aristocratic famil</w:t>
                </w:r>
                <w:r w:rsidR="005E676F">
                  <w:t>y in Stockholm, Sweden. In 1920</w:t>
                </w:r>
                <w:r>
                  <w:t xml:space="preserve"> he founded the Ballets Suédois, which </w:t>
                </w:r>
                <w:del w:id="14" w:author="Jasmine Nielsen" w:date="2014-12-12T23:23:00Z">
                  <w:r w:rsidDel="00D83481">
                    <w:delText xml:space="preserve">grew </w:delText>
                  </w:r>
                </w:del>
                <w:ins w:id="15" w:author="Jasmine Nielsen" w:date="2014-12-12T23:23:00Z">
                  <w:r w:rsidR="00D83481">
                    <w:t xml:space="preserve">was heavily influenced by </w:t>
                  </w:r>
                </w:ins>
                <w:del w:id="16" w:author="Jasmine Nielsen" w:date="2014-12-12T23:23:00Z">
                  <w:r w:rsidDel="00D83481">
                    <w:delText xml:space="preserve">out of </w:delText>
                  </w:r>
                </w:del>
                <w:r>
                  <w:t>his interest in painting. In the 1910s, after meeting the Swedish artist Nils Dardel (1888-1943), de Maré began collecting modernist art (particularly the works of Georges Braque, Fernand Léger, and Pablo Picasso). Dardel introduced de Maré to modern artists</w:t>
                </w:r>
                <w:ins w:id="17" w:author="Jasmine Nielsen" w:date="2014-12-12T23:24:00Z">
                  <w:r w:rsidR="00CD4B87">
                    <w:t>,</w:t>
                  </w:r>
                </w:ins>
                <w:r>
                  <w:t xml:space="preserve"> and served as an intermediary in the purchase of their works</w:t>
                </w:r>
                <w:ins w:id="18" w:author="Jasmine Nielsen" w:date="2014-12-12T23:24:00Z">
                  <w:r w:rsidR="00CD4B87">
                    <w:t>.</w:t>
                  </w:r>
                </w:ins>
                <w:del w:id="19" w:author="Jasmine Nielsen" w:date="2014-12-12T23:24:00Z">
                  <w:r w:rsidDel="00CD4B87">
                    <w:delText>;</w:delText>
                  </w:r>
                </w:del>
                <w:r>
                  <w:t xml:space="preserve"> </w:t>
                </w:r>
                <w:ins w:id="20" w:author="Jasmine Nielsen" w:date="2014-12-12T23:24:00Z">
                  <w:r w:rsidR="00CD4B87">
                    <w:t>H</w:t>
                  </w:r>
                </w:ins>
                <w:del w:id="21" w:author="Jasmine Nielsen" w:date="2014-12-12T23:24:00Z">
                  <w:r w:rsidDel="00CD4B87">
                    <w:delText>h</w:delText>
                  </w:r>
                </w:del>
                <w:r>
                  <w:t>e also introduced de Maré to the future choreographer of the Ballets Suédois, Jean Börlin (1893-1930). After meeting Börlin, de Maré’s interest in the arts quickly expanded to include dance.</w:t>
                </w:r>
              </w:p>
              <w:p w14:paraId="426B7366" w14:textId="77777777" w:rsidR="00932510" w:rsidRDefault="00932510" w:rsidP="00110420"/>
              <w:p w14:paraId="7AE6895B" w14:textId="1E782DDC" w:rsidR="00932510" w:rsidRDefault="00932510" w:rsidP="00110420">
                <w:r>
                  <w:t>[File: dansmuseet1.jpg]</w:t>
                </w:r>
              </w:p>
              <w:p w14:paraId="641624F4" w14:textId="77777777" w:rsidR="00932510" w:rsidDel="00CD4B87" w:rsidRDefault="00932510" w:rsidP="00932510">
                <w:pPr>
                  <w:pStyle w:val="Caption"/>
                  <w:keepNext/>
                  <w:rPr>
                    <w:del w:id="22" w:author="Jasmine Nielsen" w:date="2014-12-12T23:24:00Z"/>
                  </w:rPr>
                </w:pPr>
              </w:p>
              <w:p w14:paraId="3E6FC626" w14:textId="4FA2726C" w:rsidR="00110420" w:rsidRDefault="00932510" w:rsidP="00932510">
                <w:pPr>
                  <w:pStyle w:val="Caption"/>
                  <w:keepNext/>
                </w:pPr>
                <w:r>
                  <w:t xml:space="preserve">Figure </w:t>
                </w:r>
                <w:fldSimple w:instr=" SEQ Figure \* ARABIC ">
                  <w:r w:rsidR="00644A07">
                    <w:rPr>
                      <w:noProof/>
                    </w:rPr>
                    <w:t>1</w:t>
                  </w:r>
                </w:fldSimple>
                <w:r>
                  <w:t xml:space="preserve"> Rolf de </w:t>
                </w:r>
                <w:commentRangeStart w:id="23"/>
                <w:r>
                  <w:t>Maré</w:t>
                </w:r>
                <w:commentRangeEnd w:id="23"/>
                <w:r>
                  <w:rPr>
                    <w:rStyle w:val="CommentReference"/>
                    <w:b w:val="0"/>
                    <w:bCs w:val="0"/>
                    <w:color w:val="auto"/>
                  </w:rPr>
                  <w:commentReference w:id="23"/>
                </w:r>
                <w:r>
                  <w:t xml:space="preserve"> </w:t>
                </w:r>
              </w:p>
              <w:p w14:paraId="6111863B" w14:textId="1530426B" w:rsidR="00110420" w:rsidRDefault="00110420" w:rsidP="00110420">
                <w:r>
                  <w:t xml:space="preserve">Börlin trained at </w:t>
                </w:r>
                <w:del w:id="24" w:author="Jon Johnson" w:date="2014-12-13T14:04:00Z">
                  <w:r w:rsidDel="00A8136F">
                    <w:delText>the ballet school of</w:delText>
                  </w:r>
                </w:del>
                <w:ins w:id="25" w:author="Jon Johnson" w:date="2014-12-13T14:04:00Z">
                  <w:r w:rsidR="00A8136F">
                    <w:t>the</w:t>
                  </w:r>
                </w:ins>
                <w:r>
                  <w:t xml:space="preserve"> Stockholm</w:t>
                </w:r>
                <w:del w:id="26" w:author="Jon Johnson" w:date="2014-12-13T14:04:00Z">
                  <w:r w:rsidDel="00A8136F">
                    <w:delText>’s</w:delText>
                  </w:r>
                </w:del>
                <w:r>
                  <w:t xml:space="preserve"> Royal Opera</w:t>
                </w:r>
                <w:ins w:id="27" w:author="Jon Johnson" w:date="2014-12-13T14:04:00Z">
                  <w:r w:rsidR="00A8136F">
                    <w:t xml:space="preserve"> ballet school</w:t>
                  </w:r>
                </w:ins>
                <w:ins w:id="28" w:author="Jon Johnson" w:date="2014-12-13T14:06:00Z">
                  <w:r w:rsidR="00A8136F">
                    <w:t>, where</w:t>
                  </w:r>
                </w:ins>
                <w:del w:id="29" w:author="Jon Johnson" w:date="2014-12-13T14:06:00Z">
                  <w:r w:rsidDel="00A8136F">
                    <w:delText>.</w:delText>
                  </w:r>
                </w:del>
                <w:r>
                  <w:t xml:space="preserve"> Michel Fokine noticed him w</w:t>
                </w:r>
                <w:del w:id="30" w:author="Jon Johnson" w:date="2014-12-13T14:06:00Z">
                  <w:r w:rsidDel="00A8136F">
                    <w:delText>hen he served</w:delText>
                  </w:r>
                </w:del>
                <w:ins w:id="31" w:author="Jon Johnson" w:date="2014-12-13T14:06:00Z">
                  <w:r w:rsidR="00A8136F">
                    <w:t>hile serving</w:t>
                  </w:r>
                </w:ins>
                <w:r>
                  <w:t xml:space="preserve"> as guest choreographer at the Royal Opera from 1913 to 1914. Trained in the repertoire of the Ballets Russes, Börlin studied with Fokine at the Royal Oper</w:t>
                </w:r>
                <w:ins w:id="32" w:author="Jon Johnson" w:date="2014-12-13T14:06:00Z">
                  <w:r w:rsidR="00A8136F">
                    <w:t>a</w:t>
                  </w:r>
                </w:ins>
                <w:del w:id="33" w:author="Jon Johnson" w:date="2014-12-13T14:06:00Z">
                  <w:r w:rsidDel="00A8136F">
                    <w:delText>a</w:delText>
                  </w:r>
                  <w:r w:rsidR="005E676F" w:rsidDel="00A8136F">
                    <w:delText>,</w:delText>
                  </w:r>
                </w:del>
                <w:r>
                  <w:t xml:space="preserve"> </w:t>
                </w:r>
                <w:del w:id="34" w:author="Jon Johnson" w:date="2014-12-13T14:06:00Z">
                  <w:r w:rsidDel="00A8136F">
                    <w:delText>as well as</w:delText>
                  </w:r>
                </w:del>
                <w:ins w:id="35" w:author="Jon Johnson" w:date="2014-12-13T14:06:00Z">
                  <w:r w:rsidR="00A8136F">
                    <w:t>and</w:t>
                  </w:r>
                </w:ins>
                <w:r>
                  <w:t xml:space="preserve"> privately in Copenhagen</w:t>
                </w:r>
                <w:del w:id="36" w:author="Jon Johnson" w:date="2014-12-13T14:06:00Z">
                  <w:r w:rsidR="005E676F" w:rsidDel="00A8136F">
                    <w:delText>,</w:delText>
                  </w:r>
                </w:del>
                <w:r>
                  <w:t xml:space="preserve"> before joining de Maré in Paris. Börlin and de Maré met in 1918</w:t>
                </w:r>
                <w:ins w:id="37" w:author="Jon Johnson" w:date="2014-12-13T14:07:00Z">
                  <w:r w:rsidR="00A8136F">
                    <w:t>,</w:t>
                  </w:r>
                </w:ins>
                <w:r>
                  <w:t xml:space="preserve"> and soon thereafter became romantically involved. Börlin’s choreography formed the basis of the ensemble’s repertoire; he was the company’s principal dancer and ballet master, and recruited a majority of the corps dancers from the Stockholm Opera.</w:t>
                </w:r>
              </w:p>
              <w:p w14:paraId="78576AE2" w14:textId="77777777" w:rsidR="00110420" w:rsidRDefault="00110420" w:rsidP="00110420"/>
              <w:p w14:paraId="4CAC5E0E" w14:textId="227929BE" w:rsidR="00110420" w:rsidRDefault="00110420" w:rsidP="00110420">
                <w:r>
                  <w:t xml:space="preserve">Paris proved the ideal venue for de Maré to </w:t>
                </w:r>
                <w:r w:rsidR="00B659FB">
                  <w:t>form</w:t>
                </w:r>
                <w:r>
                  <w:t xml:space="preserve"> a ballet company. </w:t>
                </w:r>
                <w:del w:id="38" w:author="Jasmine Nielsen" w:date="2014-12-13T14:25:00Z">
                  <w:r w:rsidDel="005A4FBE">
                    <w:delText xml:space="preserve">He felt that </w:delText>
                  </w:r>
                </w:del>
                <w:r>
                  <w:t>Stockholm</w:t>
                </w:r>
                <w:ins w:id="39" w:author="Jasmine Nielsen" w:date="2014-12-13T14:25:00Z">
                  <w:r w:rsidR="005A4FBE">
                    <w:t>, he felt,</w:t>
                  </w:r>
                </w:ins>
                <w:ins w:id="40" w:author="Jasmine Nielsen" w:date="2014-12-13T14:26:00Z">
                  <w:r w:rsidR="005A4FBE">
                    <w:t xml:space="preserve"> was too culturally conservative for</w:t>
                  </w:r>
                </w:ins>
                <w:del w:id="41" w:author="Jasmine Nielsen" w:date="2014-12-13T14:26:00Z">
                  <w:r w:rsidDel="005A4FBE">
                    <w:delText xml:space="preserve"> aud</w:delText>
                  </w:r>
                </w:del>
                <w:del w:id="42" w:author="Jasmine Nielsen" w:date="2014-12-13T14:25:00Z">
                  <w:r w:rsidDel="005A4FBE">
                    <w:delText>iences were too conservative for</w:delText>
                  </w:r>
                </w:del>
                <w:r>
                  <w:t xml:space="preserve"> the art he wished to present, while Paris was </w:t>
                </w:r>
                <w:del w:id="43" w:author="Jasmine Nielsen" w:date="2014-12-13T14:26:00Z">
                  <w:r w:rsidDel="005A4FBE">
                    <w:delText xml:space="preserve">already </w:delText>
                  </w:r>
                </w:del>
                <w:proofErr w:type="gramStart"/>
                <w:r>
                  <w:t>the</w:t>
                </w:r>
                <w:proofErr w:type="gramEnd"/>
                <w:r>
                  <w:t xml:space="preserve"> centre of the avant-garde art world. The city had a supportive atmosphere, a population of willing creative collaborators, and a suitable venue in the Théâtre des Champs-Elysées. </w:t>
                </w:r>
              </w:p>
              <w:p w14:paraId="0BA125F7" w14:textId="77777777" w:rsidR="00110420" w:rsidRDefault="00110420" w:rsidP="00110420">
                <w:r>
                  <w:tab/>
                </w:r>
              </w:p>
              <w:p w14:paraId="403A3744" w14:textId="63E23B4C" w:rsidR="00110420" w:rsidRDefault="00110420" w:rsidP="00110420">
                <w:r w:rsidRPr="005E676F">
                  <w:t>I</w:t>
                </w:r>
                <w:r w:rsidR="00B659FB">
                  <w:t>n running his company, de Maré</w:t>
                </w:r>
                <w:r w:rsidRPr="005E676F">
                  <w:t xml:space="preserve"> enjoyed the privilege</w:t>
                </w:r>
                <w:r w:rsidR="00B659FB">
                  <w:t>s</w:t>
                </w:r>
                <w:r w:rsidRPr="005E676F">
                  <w:t xml:space="preserve"> of wealth</w:t>
                </w:r>
                <w:r w:rsidR="00B659FB">
                  <w:t xml:space="preserve">, treating </w:t>
                </w:r>
                <w:r w:rsidRPr="005E676F">
                  <w:t>the Ballets Suédois like his personal art collection.</w:t>
                </w:r>
                <w:r>
                  <w:t xml:space="preserve"> Liberated from financial worries by his considerable family fortune, he invested in art for the sake of enjoyment and showed little interest in box office receipts. De Maré not only used his considerable wealth to pay for the productions, he also took ownership of the Théâtre des Champs-Élysées, bought out the newspapers and magazines which reviewed and promoted the company, and founded the monthly </w:t>
                </w:r>
                <w:r>
                  <w:rPr>
                    <w:i/>
                  </w:rPr>
                  <w:t>La Danse</w:t>
                </w:r>
                <w:r>
                  <w:t>.</w:t>
                </w:r>
              </w:p>
              <w:p w14:paraId="146710EF" w14:textId="77777777" w:rsidR="00110420" w:rsidDel="0085691F" w:rsidRDefault="00110420" w:rsidP="00110420">
                <w:pPr>
                  <w:rPr>
                    <w:del w:id="44" w:author="Jasmine Nielsen" w:date="2014-12-13T14:28:00Z"/>
                  </w:rPr>
                </w:pPr>
              </w:p>
              <w:p w14:paraId="5FC487C5" w14:textId="77777777" w:rsidR="0085691F" w:rsidRDefault="0085691F" w:rsidP="00110420">
                <w:pPr>
                  <w:rPr>
                    <w:ins w:id="45" w:author="Jasmine Nielsen" w:date="2014-12-13T14:28:00Z"/>
                  </w:rPr>
                </w:pPr>
              </w:p>
              <w:p w14:paraId="70434B48" w14:textId="3B4F68D1" w:rsidR="00932510" w:rsidDel="0085691F" w:rsidRDefault="00932510" w:rsidP="00932510">
                <w:pPr>
                  <w:pStyle w:val="Heading1"/>
                  <w:outlineLvl w:val="0"/>
                  <w:rPr>
                    <w:del w:id="46" w:author="Jasmine Nielsen" w:date="2014-12-13T14:28:00Z"/>
                  </w:rPr>
                </w:pPr>
                <w:del w:id="47" w:author="Jasmine Nielsen" w:date="2014-12-13T14:28:00Z">
                  <w:r w:rsidDel="0085691F">
                    <w:delText>Contribution to the Field and to Modernism</w:delText>
                  </w:r>
                </w:del>
              </w:p>
              <w:p w14:paraId="3D536564" w14:textId="3BDC73CF" w:rsidR="00110420" w:rsidRDefault="00110420" w:rsidP="00110420">
                <w:r>
                  <w:t>The Ballets Suédois debuted on 25 October 1920. Parisian critics reviewed the dancers from the North favourably. The company blended dance, drama, painting, poetry, and music with acrobatics, circus, film, and pantomime to create what the dance curator Nancy Van Norman Baer has described as ‘th</w:t>
                </w:r>
                <w:r w:rsidR="00D50E6B">
                  <w:t>ree-dimensional stage pictures</w:t>
                </w:r>
                <w:r>
                  <w:t>.</w:t>
                </w:r>
                <w:r w:rsidR="00D50E6B">
                  <w:t>’</w:t>
                </w:r>
                <w:r>
                  <w:rPr>
                    <w:rStyle w:val="EndnoteReference"/>
                  </w:rPr>
                  <w:endnoteReference w:id="1"/>
                </w:r>
                <w:r>
                  <w:t xml:space="preserve"> This first season included nine new works, all choreographed by Börlin, drawing upon successes of the Ballets Russes repertoire. Börlin capitalised on themes and techniques made popular by Diaghilev’s troupe. Spanish Renaissance paintings came alive in </w:t>
                </w:r>
                <w:r>
                  <w:rPr>
                    <w:i/>
                  </w:rPr>
                  <w:t xml:space="preserve">Las Meninas </w:t>
                </w:r>
                <w:r>
                  <w:t xml:space="preserve">(1916) before </w:t>
                </w:r>
                <w:r>
                  <w:rPr>
                    <w:i/>
                  </w:rPr>
                  <w:t xml:space="preserve">El Greco </w:t>
                </w:r>
                <w:r>
                  <w:t xml:space="preserve">(1920); Spanish customs took centre stage in </w:t>
                </w:r>
                <w:r>
                  <w:rPr>
                    <w:i/>
                  </w:rPr>
                  <w:t>Le Tricorne</w:t>
                </w:r>
                <w:r>
                  <w:t xml:space="preserve"> (</w:t>
                </w:r>
                <w:r w:rsidRPr="00BD1C36">
                  <w:rPr>
                    <w:i/>
                  </w:rPr>
                  <w:t>The Three-Cornered Hat</w:t>
                </w:r>
                <w:r>
                  <w:t xml:space="preserve">, 1919) before </w:t>
                </w:r>
                <w:r>
                  <w:rPr>
                    <w:i/>
                  </w:rPr>
                  <w:t xml:space="preserve">Iberia </w:t>
                </w:r>
                <w:r>
                  <w:t xml:space="preserve">(1920). The imitation became </w:t>
                </w:r>
                <w:r>
                  <w:lastRenderedPageBreak/>
                  <w:t xml:space="preserve">repetition when Börlin recreated </w:t>
                </w:r>
                <w:r>
                  <w:rPr>
                    <w:i/>
                  </w:rPr>
                  <w:t>Jeux</w:t>
                </w:r>
                <w:r>
                  <w:t xml:space="preserve"> (</w:t>
                </w:r>
                <w:r w:rsidRPr="00BD1C36">
                  <w:rPr>
                    <w:i/>
                  </w:rPr>
                  <w:t>Games</w:t>
                </w:r>
                <w:r>
                  <w:t>), which the Ballets Russes had originally premiered in 1913.</w:t>
                </w:r>
              </w:p>
              <w:p w14:paraId="3EFDEF10" w14:textId="77777777" w:rsidR="00644A07" w:rsidRDefault="00644A07" w:rsidP="00110420"/>
              <w:p w14:paraId="65948948" w14:textId="14CF2ED8" w:rsidR="00644A07" w:rsidRDefault="00644A07" w:rsidP="00110420">
                <w:r>
                  <w:t>[File: StockholmParis.jpg]</w:t>
                </w:r>
              </w:p>
              <w:p w14:paraId="05D34D51" w14:textId="77777777" w:rsidR="00644A07" w:rsidRDefault="00644A07" w:rsidP="00110420"/>
              <w:p w14:paraId="6B44C073" w14:textId="4276A6E8" w:rsidR="00644A07" w:rsidRDefault="00644A07" w:rsidP="00644A07">
                <w:pPr>
                  <w:pStyle w:val="Caption"/>
                  <w:keepNext/>
                </w:pPr>
                <w:commentRangeStart w:id="48"/>
                <w:r>
                  <w:t xml:space="preserve">Figure </w:t>
                </w:r>
                <w:fldSimple w:instr=" SEQ Figure \* ARABIC ">
                  <w:r>
                    <w:rPr>
                      <w:noProof/>
                    </w:rPr>
                    <w:t>2</w:t>
                  </w:r>
                </w:fldSimple>
                <w:r>
                  <w:t xml:space="preserve"> Illustration from Ballet Suédois Program</w:t>
                </w:r>
                <w:commentRangeEnd w:id="48"/>
                <w:r>
                  <w:rPr>
                    <w:rStyle w:val="CommentReference"/>
                    <w:b w:val="0"/>
                    <w:bCs w:val="0"/>
                    <w:color w:val="auto"/>
                  </w:rPr>
                  <w:commentReference w:id="48"/>
                </w:r>
              </w:p>
              <w:p w14:paraId="1ABBAAE7" w14:textId="4D63B994" w:rsidR="00644A07" w:rsidRDefault="0085691F" w:rsidP="00644A07">
                <w:hyperlink r:id="rId10" w:history="1">
                  <w:r w:rsidR="00644A07" w:rsidRPr="004D06B4">
                    <w:rPr>
                      <w:rStyle w:val="Hyperlink"/>
                    </w:rPr>
                    <w:t>http://www.russianartandbooks.com/cgi-bin/russianart/01694R.html</w:t>
                  </w:r>
                </w:hyperlink>
              </w:p>
              <w:p w14:paraId="43658E23" w14:textId="4DAB61DA" w:rsidR="00110420" w:rsidRDefault="00110420" w:rsidP="00110420"/>
              <w:p w14:paraId="2A0AA244" w14:textId="68F007D9" w:rsidR="00110420" w:rsidRDefault="00110420" w:rsidP="00110420">
                <w:r>
                  <w:t>The similarities between the companies were compounded by the fact that they occasionally shared the same venue</w:t>
                </w:r>
                <w:ins w:id="49" w:author="Jasmine Nielsen" w:date="2014-12-13T14:43:00Z">
                  <w:r w:rsidR="005030F1">
                    <w:t>:</w:t>
                  </w:r>
                </w:ins>
                <w:del w:id="50" w:author="Jasmine Nielsen" w:date="2014-12-13T14:43:00Z">
                  <w:r w:rsidDel="005030F1">
                    <w:delText>,</w:delText>
                  </w:r>
                </w:del>
                <w:r>
                  <w:t xml:space="preserve"> the fashionable Théâtre de Champs-Elysées. However, the Ballets Suédois developed its own unique character. The company was, arguably, more experimental, and also granted more creative agency to its visual artists (</w:t>
                </w:r>
                <w:r w:rsidR="00530C82">
                  <w:t>i.e</w:t>
                </w:r>
                <w:r>
                  <w:t>., Jean Cocteau, Fernand Léger, and Francis Picabia, who were allowed to control aspects of staging and choreography). The early emphasis on French painting and Swedish (versus Russian) folk arts</w:t>
                </w:r>
                <w:r w:rsidR="00B659FB">
                  <w:t>,</w:t>
                </w:r>
                <w:r>
                  <w:t xml:space="preserve"> and de Maré’s interest in allowing painters greater control over staging</w:t>
                </w:r>
                <w:r w:rsidR="00B659FB">
                  <w:t>,</w:t>
                </w:r>
                <w:r>
                  <w:t xml:space="preserve"> set the company apart from its rivals.</w:t>
                </w:r>
              </w:p>
              <w:p w14:paraId="74FFE477" w14:textId="77777777" w:rsidR="00110420" w:rsidRDefault="00110420" w:rsidP="00110420"/>
              <w:p w14:paraId="17EC9A4D" w14:textId="381E6421" w:rsidR="00110420" w:rsidRDefault="00110420" w:rsidP="00110420">
                <w:r w:rsidRPr="00B659FB">
                  <w:t xml:space="preserve">Börlin was chosen as choreographer, ballet master, and principal dancer </w:t>
                </w:r>
                <w:del w:id="51" w:author="Jasmine Nielsen" w:date="2014-12-13T14:44:00Z">
                  <w:r w:rsidRPr="00B659FB" w:rsidDel="00076A5B">
                    <w:delText xml:space="preserve">both </w:delText>
                  </w:r>
                </w:del>
                <w:r w:rsidRPr="00B659FB">
                  <w:t>because of his talent</w:t>
                </w:r>
                <w:ins w:id="52" w:author="Jasmine Nielsen" w:date="2014-12-13T14:45:00Z">
                  <w:r w:rsidR="00793CA4">
                    <w:t>,</w:t>
                  </w:r>
                </w:ins>
                <w:r w:rsidRPr="00B659FB">
                  <w:t xml:space="preserve"> </w:t>
                </w:r>
                <w:del w:id="53" w:author="Jasmine Nielsen" w:date="2014-12-13T14:44:00Z">
                  <w:r w:rsidRPr="00B659FB" w:rsidDel="00076A5B">
                    <w:delText>as well as because of</w:delText>
                  </w:r>
                </w:del>
                <w:r w:rsidRPr="00B659FB">
                  <w:t xml:space="preserve"> his personal relationship with de Maré</w:t>
                </w:r>
                <w:ins w:id="54" w:author="Jasmine Nielsen" w:date="2014-12-13T14:45:00Z">
                  <w:r w:rsidR="00793CA4">
                    <w:t xml:space="preserve">, and </w:t>
                  </w:r>
                  <w:r w:rsidR="00EC192D">
                    <w:t>he and de Mar</w:t>
                  </w:r>
                </w:ins>
                <w:ins w:id="55" w:author="Jasmine Nielsen" w:date="2014-12-13T14:46:00Z">
                  <w:r w:rsidR="00EC192D">
                    <w:t>é’</w:t>
                  </w:r>
                  <w:r w:rsidR="00DB077A">
                    <w:t>s</w:t>
                  </w:r>
                </w:ins>
                <w:del w:id="56" w:author="Jasmine Nielsen" w:date="2014-12-13T14:45:00Z">
                  <w:r w:rsidRPr="00B659FB" w:rsidDel="00793CA4">
                    <w:delText>.</w:delText>
                  </w:r>
                  <w:r w:rsidDel="00793CA4">
                    <w:delText xml:space="preserve"> He also</w:delText>
                  </w:r>
                </w:del>
                <w:ins w:id="57" w:author="Jasmine Nielsen" w:date="2014-12-13T14:45:00Z">
                  <w:r w:rsidR="00793CA4">
                    <w:t xml:space="preserve"> </w:t>
                  </w:r>
                </w:ins>
                <w:del w:id="58" w:author="Jasmine Nielsen" w:date="2014-12-13T14:45:00Z">
                  <w:r w:rsidDel="00793CA4">
                    <w:delText xml:space="preserve"> </w:delText>
                  </w:r>
                </w:del>
                <w:r>
                  <w:t xml:space="preserve">shared </w:t>
                </w:r>
                <w:del w:id="59" w:author="Jasmine Nielsen" w:date="2014-12-13T14:45:00Z">
                  <w:r w:rsidDel="00227022">
                    <w:delText xml:space="preserve">his mentor’s </w:delText>
                  </w:r>
                </w:del>
                <w:r>
                  <w:t>interest in painting. Concerning the influence of the visual arts on his choreography</w:t>
                </w:r>
                <w:r w:rsidR="00B659FB">
                  <w:t>,</w:t>
                </w:r>
                <w:r>
                  <w:t xml:space="preserve"> Börlin wrote: ‘Each painting that moves me is transformed in me into dance</w:t>
                </w:r>
                <w:ins w:id="60" w:author="Jasmine Nielsen" w:date="2014-12-13T14:46:00Z">
                  <w:r w:rsidR="00EB17B2">
                    <w:t xml:space="preserve"> </w:t>
                  </w:r>
                </w:ins>
                <w:r>
                  <w:t>… [</w:t>
                </w:r>
                <w:ins w:id="61" w:author="Jasmine Nielsen" w:date="2014-12-13T14:46:00Z">
                  <w:r w:rsidR="008166EE">
                    <w:t>a</w:t>
                  </w:r>
                </w:ins>
                <w:del w:id="62" w:author="Jasmine Nielsen" w:date="2014-12-13T14:46:00Z">
                  <w:r w:rsidDel="008166EE">
                    <w:delText>A</w:delText>
                  </w:r>
                </w:del>
                <w:r>
                  <w:t>lthough] rhythm will always remain the principal and most mysterious element of choreographic creation, painting can be the point of depar</w:t>
                </w:r>
                <w:r w:rsidR="00B659FB">
                  <w:t>ture [for] the first impression</w:t>
                </w:r>
                <w:r>
                  <w:t>.</w:t>
                </w:r>
                <w:r w:rsidR="00B659FB">
                  <w:t>’</w:t>
                </w:r>
                <w:r>
                  <w:rPr>
                    <w:rStyle w:val="EndnoteReference"/>
                  </w:rPr>
                  <w:endnoteReference w:id="2"/>
                </w:r>
                <w:r>
                  <w:t xml:space="preserve"> </w:t>
                </w:r>
              </w:p>
              <w:p w14:paraId="6AE83331" w14:textId="77777777" w:rsidR="00110420" w:rsidRDefault="00110420" w:rsidP="00110420">
                <w:r>
                  <w:tab/>
                </w:r>
              </w:p>
              <w:p w14:paraId="6900D9FB" w14:textId="4826E836" w:rsidR="00110420" w:rsidRDefault="00110420" w:rsidP="00110420">
                <w:r>
                  <w:t>The Ballets Suédois</w:t>
                </w:r>
                <w:r w:rsidR="00530C82">
                  <w:t xml:space="preserve"> created many notable works of M</w:t>
                </w:r>
                <w:r>
                  <w:t xml:space="preserve">odernism. Paul Claudel and Darius Milhaud first brought the idea for </w:t>
                </w:r>
                <w:r>
                  <w:rPr>
                    <w:i/>
                  </w:rPr>
                  <w:t>L’Homme et son Désir</w:t>
                </w:r>
                <w:r>
                  <w:t xml:space="preserve"> (</w:t>
                </w:r>
                <w:r>
                  <w:rPr>
                    <w:i/>
                  </w:rPr>
                  <w:t>Man and His Desire,</w:t>
                </w:r>
                <w:r>
                  <w:t xml:space="preserve"> 1921) to Diaghilev</w:t>
                </w:r>
                <w:r w:rsidR="00B659FB">
                  <w:t>,</w:t>
                </w:r>
                <w:r>
                  <w:t xml:space="preserve"> who rejected it. De Maré,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Börlin dressed only in briefs and shiny body make-up. The sides of the stage featured black </w:t>
                </w:r>
                <w:proofErr w:type="gramStart"/>
                <w:r>
                  <w:t>cut-outs</w:t>
                </w:r>
                <w:proofErr w:type="gramEnd"/>
                <w:r>
                  <w:t xml:space="preserve"> of jazz musicians carrying instruments. The emphasis on Parr’s mise-en-scene, Börlin’s near-nudity on stage, and Milhaud’s long sections of Brazilian-inspired percussion music helped define the Ballets Suédois as a group dedicated to radical experimentation on stage.</w:t>
                </w:r>
              </w:p>
              <w:p w14:paraId="60B763B3" w14:textId="77777777" w:rsidR="00110420" w:rsidRDefault="00110420" w:rsidP="00110420">
                <w:r>
                  <w:tab/>
                </w:r>
              </w:p>
              <w:p w14:paraId="7678AAFB" w14:textId="2027CB64" w:rsidR="00110420" w:rsidRDefault="00110420" w:rsidP="00110420">
                <w:r>
                  <w:t xml:space="preserve">In </w:t>
                </w:r>
                <w:r>
                  <w:rPr>
                    <w:i/>
                  </w:rPr>
                  <w:t>Les Mariés de la Tour Eiffel</w:t>
                </w:r>
                <w:r>
                  <w:t xml:space="preserve"> (</w:t>
                </w:r>
                <w:r>
                  <w:rPr>
                    <w:i/>
                  </w:rPr>
                  <w:t>The Newlyweds on the Eiffel Tower</w:t>
                </w:r>
                <w:r>
                  <w:t xml:space="preserve">, 1921) de Maré enlisted the talents of the poet Jean Cocteau and a large team of collaborators including the artists Irène Lagut, Jean Hugo, Valentine Gross, and the group of young French composers known as ‘Les Six’ </w:t>
                </w:r>
                <w:ins w:id="63" w:author="Jasmine Nielsen" w:date="2014-12-13T14:51:00Z">
                  <w:r w:rsidR="003300D7">
                    <w:t>—</w:t>
                  </w:r>
                </w:ins>
                <w:del w:id="64" w:author="Jasmine Nielsen" w:date="2014-12-13T14:51:00Z">
                  <w:r w:rsidDel="003300D7">
                    <w:delText>–</w:delText>
                  </w:r>
                </w:del>
                <w:r>
                  <w:t xml:space="preserve">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w:t>
                </w:r>
                <w:proofErr w:type="gramStart"/>
                <w:r>
                  <w:t>music-hall</w:t>
                </w:r>
                <w:proofErr w:type="gramEnd"/>
                <w:r>
                  <w:t>, and dance.</w:t>
                </w:r>
              </w:p>
              <w:p w14:paraId="0E44610A" w14:textId="77777777" w:rsidR="00110420" w:rsidRDefault="00110420" w:rsidP="00110420"/>
              <w:p w14:paraId="704B67DD" w14:textId="2604B4CB" w:rsidR="00110420" w:rsidRDefault="00110420" w:rsidP="00110420">
                <w:r>
                  <w:t xml:space="preserve">In 1922, the Ballets Suédois presented only one new work, </w:t>
                </w:r>
                <w:r>
                  <w:rPr>
                    <w:i/>
                  </w:rPr>
                  <w:t>Skating Rink</w:t>
                </w:r>
                <w:r>
                  <w:t xml:space="preserve">. Like </w:t>
                </w:r>
                <w:r>
                  <w:rPr>
                    <w:i/>
                  </w:rPr>
                  <w:t xml:space="preserve">Mariés, Skating Rink </w:t>
                </w:r>
                <w:r>
                  <w:t xml:space="preserve">showcased modern life and featured music by a composer from ‘Les Six’ (Arthur Honegger), but is best known for its abstract backdrops and cubist-inspired costumes designed by Fernand Léger. Börlin played the madman (an homage to Charlie Chaplin’s character in </w:t>
                </w:r>
                <w:r>
                  <w:rPr>
                    <w:i/>
                  </w:rPr>
                  <w:t>The Rink</w:t>
                </w:r>
                <w:r>
                  <w:t>, 1916), as the corps whirled around before the brightly coloured backdrop.</w:t>
                </w:r>
              </w:p>
              <w:p w14:paraId="17DC8213" w14:textId="77777777" w:rsidR="00110420" w:rsidRDefault="00110420" w:rsidP="00110420"/>
              <w:p w14:paraId="0176BEE4" w14:textId="69A71AD2" w:rsidR="00110420" w:rsidRDefault="00110420" w:rsidP="00110420">
                <w:r>
                  <w:t xml:space="preserve">Léger and Milhaud teamed up for </w:t>
                </w:r>
                <w:r>
                  <w:rPr>
                    <w:i/>
                  </w:rPr>
                  <w:t>La Création du Monde</w:t>
                </w:r>
                <w:r>
                  <w:t xml:space="preserve"> (</w:t>
                </w:r>
                <w:r w:rsidRPr="000807DF">
                  <w:rPr>
                    <w:i/>
                  </w:rPr>
                  <w:t>The Creation of the World</w:t>
                </w:r>
                <w:r>
                  <w:t xml:space="preserve">, 1923), a ballet with a scenario based on African creation myths by Blaise Cendars, a jazz-influenced score, </w:t>
                </w:r>
                <w:r>
                  <w:lastRenderedPageBreak/>
                  <w:t>and costume designs by Léger which transformed the dancers into African-inspired cubist sculptures. That same year de Maré commiss</w:t>
                </w:r>
                <w:r w:rsidR="00D505FF">
                  <w:t xml:space="preserve">ioned </w:t>
                </w:r>
                <w:proofErr w:type="gramStart"/>
                <w:r w:rsidR="00D505FF">
                  <w:t>an ‘American’</w:t>
                </w:r>
                <w:proofErr w:type="gramEnd"/>
                <w:r w:rsidR="00D505FF">
                  <w:t xml:space="preserve"> work for the Ballet’s</w:t>
                </w:r>
                <w:r>
                  <w:t xml:space="preserve"> upcoming United States tour. </w:t>
                </w:r>
                <w:r>
                  <w:rPr>
                    <w:i/>
                  </w:rPr>
                  <w:t>Within the Quota</w:t>
                </w:r>
                <w:r>
                  <w:t xml:space="preserve"> (1923), with music by Cole Porter, told the story of a young Swedish immigrant and his arrival in New York City. Börlin again choreographed and also played the role of the immigrant. The ballet, set against a backdrop of a giant mock-up of an American newspaper, consisted of the Swede dancing around various American archetypes (an Heiress, a Jazz-Baby, a Cowboy, etc.). </w:t>
                </w:r>
              </w:p>
              <w:p w14:paraId="4385D5D8" w14:textId="77777777" w:rsidR="00110420" w:rsidRDefault="00110420" w:rsidP="00110420"/>
              <w:p w14:paraId="00698EF9" w14:textId="049BB965" w:rsidR="00110420" w:rsidDel="008C2918" w:rsidRDefault="00530C82" w:rsidP="008C2918">
                <w:pPr>
                  <w:rPr>
                    <w:del w:id="65" w:author="Jasmine Nielsen" w:date="2014-12-13T14:52:00Z"/>
                  </w:rPr>
                  <w:pPrChange w:id="66" w:author="Jasmine Nielsen" w:date="2014-12-13T14:52:00Z">
                    <w:pPr>
                      <w:pStyle w:val="Heading1"/>
                      <w:outlineLvl w:val="0"/>
                    </w:pPr>
                  </w:pPrChange>
                </w:pPr>
                <w:r>
                  <w:t>The Ballets Suédois</w:t>
                </w:r>
                <w:r w:rsidR="00110420">
                  <w:t xml:space="preserve"> offered </w:t>
                </w:r>
                <w:r w:rsidR="00110420">
                  <w:rPr>
                    <w:i/>
                  </w:rPr>
                  <w:t>Relâche</w:t>
                </w:r>
                <w:r w:rsidR="00110420">
                  <w:t xml:space="preserve"> </w:t>
                </w:r>
                <w:r w:rsidR="00110420" w:rsidRPr="004018FF">
                  <w:rPr>
                    <w:rPrChange w:id="67" w:author="Jasmine Nielsen" w:date="2014-12-13T14:56:00Z">
                      <w:rPr/>
                    </w:rPrChange>
                  </w:rPr>
                  <w:t>(</w:t>
                </w:r>
                <w:r w:rsidR="00110420" w:rsidRPr="0084619F">
                  <w:rPr>
                    <w:i/>
                  </w:rPr>
                  <w:t>Theatre Closed</w:t>
                </w:r>
                <w:ins w:id="68" w:author="Jasmine Nielsen" w:date="2014-12-13T14:55:00Z">
                  <w:r w:rsidR="008C2918">
                    <w:t xml:space="preserve"> [</w:t>
                  </w:r>
                </w:ins>
                <w:del w:id="69" w:author="Jasmine Nielsen" w:date="2014-12-13T14:55:00Z">
                  <w:r w:rsidR="00110420" w:rsidDel="008C2918">
                    <w:delText xml:space="preserve">, </w:delText>
                  </w:r>
                </w:del>
                <w:r w:rsidR="00110420">
                  <w:t>1924</w:t>
                </w:r>
                <w:ins w:id="70" w:author="Jasmine Nielsen" w:date="2014-12-13T14:55:00Z">
                  <w:r w:rsidR="008C2918">
                    <w:t>]</w:t>
                  </w:r>
                </w:ins>
                <w:r w:rsidR="00110420">
                  <w:t xml:space="preserve">) as their final new work. Appropriately, the ballet’s premiere was postponed because of illness (Börlin was sick), and patrons arrived on the night of 27 November to find signs indicating that the theatre really was closed. A week later, audiences experienced the Dadaist ballet conceived by Francis Picabia and Erik Satie with a cinematic </w:t>
                </w:r>
                <w:r w:rsidR="00110420" w:rsidRPr="0091297D">
                  <w:rPr>
                    <w:i/>
                  </w:rPr>
                  <w:t>Entr’acte</w:t>
                </w:r>
                <w:r w:rsidR="00110420">
                  <w:t xml:space="preserve"> (</w:t>
                </w:r>
                <w:r w:rsidR="00110420" w:rsidRPr="0091297D">
                  <w:rPr>
                    <w:i/>
                  </w:rPr>
                  <w:t>Interval</w:t>
                </w:r>
                <w:r w:rsidR="00110420">
                  <w:t>) by filmmaker René Clair. Erik Satie’s music for the production consisted of unrelenting repetitive phrases (reminiscent of popular music). The ballet was devoid of dancing</w:t>
                </w:r>
                <w:ins w:id="71" w:author="Jasmine Nielsen" w:date="2014-12-13T14:57:00Z">
                  <w:r w:rsidR="00150910">
                    <w:t>.</w:t>
                  </w:r>
                </w:ins>
                <w:del w:id="72" w:author="Jasmine Nielsen" w:date="2014-12-13T14:57:00Z">
                  <w:r w:rsidR="00110420" w:rsidDel="00150910">
                    <w:delText>;</w:delText>
                  </w:r>
                </w:del>
                <w:ins w:id="73" w:author="Jasmine Nielsen" w:date="2014-12-13T14:57:00Z">
                  <w:r w:rsidR="00150910">
                    <w:t xml:space="preserve"> </w:t>
                  </w:r>
                </w:ins>
                <w:del w:id="74" w:author="Jasmine Nielsen" w:date="2014-12-13T14:57:00Z">
                  <w:r w:rsidR="00110420" w:rsidDel="00150910">
                    <w:delText xml:space="preserve"> </w:delText>
                  </w:r>
                </w:del>
                <w:ins w:id="75" w:author="Jasmine Nielsen" w:date="2014-12-13T14:57:00Z">
                  <w:r w:rsidR="00150910">
                    <w:t>I</w:t>
                  </w:r>
                </w:ins>
                <w:del w:id="76" w:author="Jasmine Nielsen" w:date="2014-12-13T14:57:00Z">
                  <w:r w:rsidR="00110420" w:rsidDel="00150910">
                    <w:delText>i</w:delText>
                  </w:r>
                </w:del>
                <w:r w:rsidR="00110420">
                  <w:t>nstead Börlin had the dancers dress and undress on stage, chain-smoke</w:t>
                </w:r>
                <w:r w:rsidR="00244BC9">
                  <w:t>,</w:t>
                </w:r>
                <w:r w:rsidR="00110420">
                  <w:t xml:space="preserve"> and measure the floor. Börlin himself wheeled around in a tricycle wheelchair, and Picabia and Satie entered the stage in a five-horsepower Citroën. The backdrop for the performance consisted of 370 automobile </w:t>
                </w:r>
                <w:r w:rsidR="00D505FF">
                  <w:t>headlights, which</w:t>
                </w:r>
                <w:r w:rsidR="00110420">
                  <w:t xml:space="preserve"> dimmed and brightened in conjunction with the music and, subsequently, blinded the audience. The work was a direct assault on what Picabia called the ‘pretent</w:t>
                </w:r>
                <w:r w:rsidR="00D505FF">
                  <w:t>ious absurdities of the theatre</w:t>
                </w:r>
                <w:r w:rsidR="00110420">
                  <w:t>.</w:t>
                </w:r>
                <w:r w:rsidR="00D505FF">
                  <w:t>’</w:t>
                </w:r>
                <w:r w:rsidR="00110420">
                  <w:rPr>
                    <w:rStyle w:val="EndnoteReference"/>
                  </w:rPr>
                  <w:endnoteReference w:id="3"/>
                </w:r>
              </w:p>
              <w:p w14:paraId="2C5EAACA" w14:textId="77777777" w:rsidR="008C2918" w:rsidRDefault="008C2918" w:rsidP="00110420">
                <w:pPr>
                  <w:rPr>
                    <w:ins w:id="77" w:author="Jasmine Nielsen" w:date="2014-12-13T14:52:00Z"/>
                  </w:rPr>
                </w:pPr>
              </w:p>
              <w:p w14:paraId="1BA0F635" w14:textId="77777777" w:rsidR="00244BC9" w:rsidDel="008C2918" w:rsidRDefault="00244BC9" w:rsidP="00110420">
                <w:pPr>
                  <w:rPr>
                    <w:del w:id="78" w:author="Jasmine Nielsen" w:date="2014-12-13T14:52:00Z"/>
                  </w:rPr>
                </w:pPr>
              </w:p>
              <w:p w14:paraId="4458F3AE" w14:textId="508AA1C9" w:rsidR="00932510" w:rsidRDefault="00932510" w:rsidP="008C2918">
                <w:pPr>
                  <w:pPrChange w:id="79" w:author="Jasmine Nielsen" w:date="2014-12-13T14:52:00Z">
                    <w:pPr>
                      <w:pStyle w:val="Heading1"/>
                      <w:outlineLvl w:val="0"/>
                    </w:pPr>
                  </w:pPrChange>
                </w:pPr>
                <w:del w:id="80" w:author="Jasmine Nielsen" w:date="2014-12-13T14:52:00Z">
                  <w:r w:rsidDel="008C2918">
                    <w:delText>Legacy</w:delText>
                  </w:r>
                </w:del>
              </w:p>
              <w:p w14:paraId="14A8FE78" w14:textId="77777777" w:rsidR="00110420" w:rsidRDefault="00110420" w:rsidP="00110420">
                <w:r>
                  <w:t>During its short five-year existence the Ballets Suédois set a precedent for collaborative experimentation. It was less a ballet company than a theatrical space for innovative performance art. By giving artists and designers such a large role in the conception and realisation of its works, de Maré helped make it possible for new forms of theatre to emerge.</w:t>
                </w:r>
              </w:p>
              <w:p w14:paraId="3236F884" w14:textId="77777777" w:rsidR="00110420" w:rsidRDefault="00110420" w:rsidP="00110420"/>
              <w:p w14:paraId="01E8BF44" w14:textId="4CA61EF1" w:rsidR="00110420" w:rsidRDefault="00110420" w:rsidP="00110420">
                <w:r>
                  <w:t>De Maré could only bankroll the company for so long, and after 2,766 performances in 157 cities</w:t>
                </w:r>
                <w:r w:rsidR="00244BC9">
                  <w:t>,</w:t>
                </w:r>
                <w:r>
                  <w:t xml:space="preserve"> the enterprise became financially untenable. An American tour in 1923 and 1924 drained resources, and by 1925, the Ballets Suédois had run its course. The </w:t>
                </w:r>
                <w:r w:rsidR="00D505FF">
                  <w:rPr>
                    <w:i/>
                  </w:rPr>
                  <w:t>s</w:t>
                </w:r>
                <w:r>
                  <w:rPr>
                    <w:i/>
                  </w:rPr>
                  <w:t>uccès de scandale</w:t>
                </w:r>
                <w:r>
                  <w:t xml:space="preserve"> of </w:t>
                </w:r>
                <w:r>
                  <w:rPr>
                    <w:i/>
                  </w:rPr>
                  <w:t>Relâche</w:t>
                </w:r>
                <w:r>
                  <w:t xml:space="preserve"> proved difficult to top creatively, Börlin was exhausted</w:t>
                </w:r>
                <w:r w:rsidR="00044900">
                  <w:t>,</w:t>
                </w:r>
                <w:r>
                  <w:t xml:space="preserve"> and the Théâtre des Champs-Elysées had been losing money for some time. De Maré announced the end of the com</w:t>
                </w:r>
                <w:r w:rsidR="00044900">
                  <w:t>pany in March 1925;</w:t>
                </w:r>
                <w:r>
                  <w:t xml:space="preserve"> with Börlin’s premature death in 1930, its</w:t>
                </w:r>
                <w:r w:rsidR="00044900">
                  <w:t xml:space="preserve"> innovative repertoire was lost,</w:t>
                </w:r>
                <w:r>
                  <w:t xml:space="preserve"> although the scores of particular ballets were sometimes used for unrelated productions. Reconstructions have been rare</w:t>
                </w:r>
                <w:r w:rsidR="00D505FF">
                  <w:t>,</w:t>
                </w:r>
                <w:r>
                  <w:t xml:space="preserve"> with the notable exception of Millicent Hodson and Kenneth Archer’s ‘recreations’ of </w:t>
                </w:r>
                <w:r>
                  <w:rPr>
                    <w:i/>
                  </w:rPr>
                  <w:t>Derviches</w:t>
                </w:r>
                <w:r>
                  <w:t xml:space="preserve"> (</w:t>
                </w:r>
                <w:r w:rsidRPr="006212D4">
                  <w:rPr>
                    <w:i/>
                  </w:rPr>
                  <w:t>Dervishes</w:t>
                </w:r>
                <w:r>
                  <w:t xml:space="preserve">, 1920), </w:t>
                </w:r>
                <w:r>
                  <w:rPr>
                    <w:i/>
                  </w:rPr>
                  <w:t>Skating Rink</w:t>
                </w:r>
                <w:r>
                  <w:t xml:space="preserve">, </w:t>
                </w:r>
                <w:r>
                  <w:rPr>
                    <w:i/>
                  </w:rPr>
                  <w:t>Within the Quota</w:t>
                </w:r>
                <w:r w:rsidR="00D505FF">
                  <w:rPr>
                    <w:i/>
                  </w:rPr>
                  <w:t>,</w:t>
                </w:r>
                <w:r>
                  <w:t xml:space="preserve"> and </w:t>
                </w:r>
                <w:r>
                  <w:rPr>
                    <w:i/>
                  </w:rPr>
                  <w:t>La Création du Monde</w:t>
                </w:r>
                <w:r>
                  <w:t>.</w:t>
                </w:r>
              </w:p>
              <w:p w14:paraId="58FE48FA" w14:textId="77777777" w:rsidR="00110420" w:rsidRDefault="00110420" w:rsidP="00110420"/>
              <w:p w14:paraId="40E2C8DD" w14:textId="0E4BE3BA" w:rsidR="00D505FF" w:rsidRDefault="00110420" w:rsidP="00932510">
                <w:pPr>
                  <w:pStyle w:val="Heading1"/>
                  <w:outlineLvl w:val="0"/>
                </w:pPr>
                <w:r>
                  <w:t>Works Created by the Ballet Suédois</w:t>
                </w:r>
              </w:p>
              <w:p w14:paraId="47F36A5F" w14:textId="77777777" w:rsidR="00110420" w:rsidRDefault="00110420" w:rsidP="001B6559">
                <w:pPr>
                  <w:pStyle w:val="Heading2"/>
                  <w:pPrChange w:id="81" w:author="Jasmine Nielsen" w:date="2014-12-13T14:59:00Z">
                    <w:pPr/>
                  </w:pPrChange>
                </w:pPr>
                <w:r>
                  <w:t>1920</w:t>
                </w:r>
              </w:p>
              <w:p w14:paraId="60448CA9" w14:textId="77777777" w:rsidR="00110420" w:rsidRDefault="00110420" w:rsidP="00110420">
                <w:r>
                  <w:rPr>
                    <w:i/>
                  </w:rPr>
                  <w:t>Jeux</w:t>
                </w:r>
                <w:r>
                  <w:t xml:space="preserve"> (</w:t>
                </w:r>
                <w:r>
                  <w:rPr>
                    <w:i/>
                  </w:rPr>
                  <w:t>Games</w:t>
                </w:r>
                <w:r>
                  <w:t>)</w:t>
                </w:r>
              </w:p>
              <w:p w14:paraId="40D51A8B" w14:textId="77777777" w:rsidR="00110420" w:rsidRDefault="00110420" w:rsidP="00110420">
                <w:r>
                  <w:rPr>
                    <w:i/>
                  </w:rPr>
                  <w:t xml:space="preserve">Derviches </w:t>
                </w:r>
                <w:r>
                  <w:t>(</w:t>
                </w:r>
                <w:r>
                  <w:rPr>
                    <w:i/>
                  </w:rPr>
                  <w:t>Dervishes</w:t>
                </w:r>
                <w:r>
                  <w:t>)</w:t>
                </w:r>
              </w:p>
              <w:p w14:paraId="4A681698" w14:textId="77777777" w:rsidR="00110420" w:rsidRDefault="00110420" w:rsidP="00110420">
                <w:pPr>
                  <w:rPr>
                    <w:i/>
                  </w:rPr>
                </w:pPr>
                <w:r>
                  <w:rPr>
                    <w:i/>
                  </w:rPr>
                  <w:t>Iberia</w:t>
                </w:r>
              </w:p>
              <w:p w14:paraId="1637A5BB" w14:textId="77777777" w:rsidR="00110420" w:rsidRDefault="00110420" w:rsidP="00110420">
                <w:r>
                  <w:rPr>
                    <w:i/>
                  </w:rPr>
                  <w:t xml:space="preserve">Nuit de Saint Jean </w:t>
                </w:r>
                <w:r>
                  <w:t>(</w:t>
                </w:r>
                <w:r>
                  <w:rPr>
                    <w:i/>
                  </w:rPr>
                  <w:t>Midsummer Night’s Revel</w:t>
                </w:r>
                <w:r>
                  <w:t>)</w:t>
                </w:r>
              </w:p>
              <w:p w14:paraId="6FDDA89C" w14:textId="77777777" w:rsidR="00110420" w:rsidRDefault="00110420" w:rsidP="00110420">
                <w:r>
                  <w:rPr>
                    <w:i/>
                  </w:rPr>
                  <w:t xml:space="preserve">Maison de Fous </w:t>
                </w:r>
                <w:r>
                  <w:t>(</w:t>
                </w:r>
                <w:r>
                  <w:rPr>
                    <w:i/>
                  </w:rPr>
                  <w:t>Madhouse</w:t>
                </w:r>
                <w:r>
                  <w:t>)</w:t>
                </w:r>
              </w:p>
              <w:p w14:paraId="259A52EC" w14:textId="77777777" w:rsidR="00110420" w:rsidRDefault="00110420" w:rsidP="00110420">
                <w:r>
                  <w:rPr>
                    <w:i/>
                  </w:rPr>
                  <w:t>Le Tombeau de Couperin</w:t>
                </w:r>
                <w:r>
                  <w:t xml:space="preserve"> (</w:t>
                </w:r>
                <w:r>
                  <w:rPr>
                    <w:i/>
                  </w:rPr>
                  <w:t>The Tomb of Couperin</w:t>
                </w:r>
                <w:r>
                  <w:t>)</w:t>
                </w:r>
              </w:p>
              <w:p w14:paraId="2C6BF117" w14:textId="77777777" w:rsidR="00110420" w:rsidRDefault="00110420" w:rsidP="00110420">
                <w:pPr>
                  <w:rPr>
                    <w:i/>
                  </w:rPr>
                </w:pPr>
                <w:r>
                  <w:rPr>
                    <w:i/>
                  </w:rPr>
                  <w:t>El Greco</w:t>
                </w:r>
              </w:p>
              <w:p w14:paraId="440CD287" w14:textId="77777777" w:rsidR="00110420" w:rsidRDefault="00110420" w:rsidP="00110420">
                <w:pPr>
                  <w:rPr>
                    <w:i/>
                  </w:rPr>
                </w:pPr>
                <w:r>
                  <w:rPr>
                    <w:i/>
                  </w:rPr>
                  <w:t>Pas de Deux</w:t>
                </w:r>
              </w:p>
              <w:p w14:paraId="3AF55059" w14:textId="77777777" w:rsidR="00110420" w:rsidRDefault="00110420" w:rsidP="00110420">
                <w:r>
                  <w:rPr>
                    <w:i/>
                  </w:rPr>
                  <w:t>Les Vierges Folles</w:t>
                </w:r>
                <w:r>
                  <w:t xml:space="preserve"> (</w:t>
                </w:r>
                <w:r>
                  <w:rPr>
                    <w:i/>
                  </w:rPr>
                  <w:t>The Foolish Virgins</w:t>
                </w:r>
                <w:r>
                  <w:t>)</w:t>
                </w:r>
              </w:p>
              <w:p w14:paraId="70182EDC" w14:textId="77777777" w:rsidR="00110420" w:rsidRDefault="00110420" w:rsidP="00110420"/>
              <w:p w14:paraId="6ACAA787" w14:textId="77777777" w:rsidR="00110420" w:rsidRDefault="00110420" w:rsidP="001B6559">
                <w:pPr>
                  <w:pStyle w:val="Heading2"/>
                  <w:pPrChange w:id="82" w:author="Jasmine Nielsen" w:date="2014-12-13T14:59:00Z">
                    <w:pPr/>
                  </w:pPrChange>
                </w:pPr>
                <w:r>
                  <w:lastRenderedPageBreak/>
                  <w:t>1921</w:t>
                </w:r>
              </w:p>
              <w:p w14:paraId="7B89DEC0" w14:textId="77777777" w:rsidR="00110420" w:rsidRDefault="00110420" w:rsidP="00110420">
                <w:r>
                  <w:rPr>
                    <w:i/>
                  </w:rPr>
                  <w:t xml:space="preserve">La Boîte à Joujoux </w:t>
                </w:r>
                <w:r>
                  <w:t>(</w:t>
                </w:r>
                <w:r>
                  <w:rPr>
                    <w:i/>
                  </w:rPr>
                  <w:t>The Toybox</w:t>
                </w:r>
                <w:r>
                  <w:t>)</w:t>
                </w:r>
              </w:p>
              <w:p w14:paraId="73335D90" w14:textId="77777777" w:rsidR="00110420" w:rsidRDefault="00110420" w:rsidP="00110420">
                <w:r>
                  <w:rPr>
                    <w:i/>
                  </w:rPr>
                  <w:t>L’Homme et son Désir</w:t>
                </w:r>
                <w:r>
                  <w:t xml:space="preserve"> (</w:t>
                </w:r>
                <w:r>
                  <w:rPr>
                    <w:i/>
                  </w:rPr>
                  <w:t>Man and His Desire</w:t>
                </w:r>
                <w:r>
                  <w:t>)</w:t>
                </w:r>
              </w:p>
              <w:p w14:paraId="14995A39" w14:textId="77777777" w:rsidR="00110420" w:rsidRDefault="00110420" w:rsidP="00110420">
                <w:r>
                  <w:rPr>
                    <w:i/>
                  </w:rPr>
                  <w:t>Les Mariés de la Tour Eiffel</w:t>
                </w:r>
                <w:r>
                  <w:t xml:space="preserve"> (</w:t>
                </w:r>
                <w:r>
                  <w:rPr>
                    <w:i/>
                  </w:rPr>
                  <w:t>The Newlyweds on the Eiffel Tower</w:t>
                </w:r>
                <w:r>
                  <w:t>)</w:t>
                </w:r>
              </w:p>
              <w:p w14:paraId="5A26E864" w14:textId="77777777" w:rsidR="00110420" w:rsidRDefault="00110420" w:rsidP="00110420">
                <w:r>
                  <w:rPr>
                    <w:i/>
                  </w:rPr>
                  <w:t>Dansgille</w:t>
                </w:r>
                <w:r>
                  <w:t xml:space="preserve"> (</w:t>
                </w:r>
                <w:r>
                  <w:rPr>
                    <w:i/>
                  </w:rPr>
                  <w:t>Dance Feast</w:t>
                </w:r>
                <w:r>
                  <w:t>)</w:t>
                </w:r>
              </w:p>
              <w:p w14:paraId="21AE1A33" w14:textId="77777777" w:rsidR="00110420" w:rsidRDefault="00110420" w:rsidP="00110420">
                <w:pPr>
                  <w:rPr>
                    <w:i/>
                  </w:rPr>
                </w:pPr>
                <w:r>
                  <w:rPr>
                    <w:i/>
                  </w:rPr>
                  <w:t>Chopin</w:t>
                </w:r>
              </w:p>
              <w:p w14:paraId="2F2FD026" w14:textId="77777777" w:rsidR="00110420" w:rsidRDefault="00110420" w:rsidP="00110420">
                <w:pPr>
                  <w:rPr>
                    <w:i/>
                  </w:rPr>
                </w:pPr>
              </w:p>
              <w:p w14:paraId="58510F6E" w14:textId="77777777" w:rsidR="00110420" w:rsidRDefault="00110420" w:rsidP="001B6559">
                <w:pPr>
                  <w:pStyle w:val="Heading2"/>
                  <w:pPrChange w:id="83" w:author="Jasmine Nielsen" w:date="2014-12-13T14:59:00Z">
                    <w:pPr/>
                  </w:pPrChange>
                </w:pPr>
                <w:r>
                  <w:t>1922</w:t>
                </w:r>
              </w:p>
              <w:p w14:paraId="38C9CFB2" w14:textId="77777777" w:rsidR="00110420" w:rsidRDefault="00110420" w:rsidP="00110420">
                <w:pPr>
                  <w:rPr>
                    <w:i/>
                  </w:rPr>
                </w:pPr>
                <w:r>
                  <w:rPr>
                    <w:i/>
                  </w:rPr>
                  <w:t>Skating Rink</w:t>
                </w:r>
              </w:p>
              <w:p w14:paraId="3131A63F" w14:textId="77777777" w:rsidR="00110420" w:rsidRDefault="00110420" w:rsidP="00110420">
                <w:pPr>
                  <w:rPr>
                    <w:i/>
                  </w:rPr>
                </w:pPr>
              </w:p>
              <w:p w14:paraId="58C39CC5" w14:textId="77777777" w:rsidR="00110420" w:rsidRDefault="00110420" w:rsidP="001B6559">
                <w:pPr>
                  <w:pStyle w:val="Heading2"/>
                  <w:pPrChange w:id="84" w:author="Jasmine Nielsen" w:date="2014-12-13T14:59:00Z">
                    <w:pPr/>
                  </w:pPrChange>
                </w:pPr>
                <w:r>
                  <w:t>1923</w:t>
                </w:r>
              </w:p>
              <w:p w14:paraId="63622242" w14:textId="77777777" w:rsidR="00110420" w:rsidRDefault="00110420" w:rsidP="00110420">
                <w:r>
                  <w:rPr>
                    <w:i/>
                  </w:rPr>
                  <w:t xml:space="preserve">Marchand d’Oiseaux </w:t>
                </w:r>
                <w:r>
                  <w:t>(</w:t>
                </w:r>
                <w:r>
                  <w:rPr>
                    <w:i/>
                  </w:rPr>
                  <w:t>The Bird Seller</w:t>
                </w:r>
                <w:r>
                  <w:t>)</w:t>
                </w:r>
              </w:p>
              <w:p w14:paraId="46C91F02" w14:textId="77777777" w:rsidR="00110420" w:rsidRDefault="00110420" w:rsidP="00110420">
                <w:r>
                  <w:rPr>
                    <w:i/>
                  </w:rPr>
                  <w:t xml:space="preserve">Offerlunden </w:t>
                </w:r>
                <w:r>
                  <w:t>(</w:t>
                </w:r>
                <w:r>
                  <w:rPr>
                    <w:i/>
                  </w:rPr>
                  <w:t>The Sacrificial Grove</w:t>
                </w:r>
                <w:r>
                  <w:t>)</w:t>
                </w:r>
              </w:p>
              <w:p w14:paraId="2CB7722F" w14:textId="77777777" w:rsidR="00110420" w:rsidRDefault="00110420" w:rsidP="00110420">
                <w:r>
                  <w:rPr>
                    <w:i/>
                  </w:rPr>
                  <w:t>La Création du Monde</w:t>
                </w:r>
                <w:r>
                  <w:t xml:space="preserve"> (</w:t>
                </w:r>
                <w:r>
                  <w:rPr>
                    <w:i/>
                  </w:rPr>
                  <w:t>The Creation of the World</w:t>
                </w:r>
                <w:r>
                  <w:t>)</w:t>
                </w:r>
              </w:p>
              <w:p w14:paraId="14A4427A" w14:textId="77777777" w:rsidR="00110420" w:rsidRDefault="00110420" w:rsidP="00110420">
                <w:pPr>
                  <w:rPr>
                    <w:i/>
                  </w:rPr>
                </w:pPr>
                <w:r>
                  <w:rPr>
                    <w:i/>
                  </w:rPr>
                  <w:t>Within the Quota</w:t>
                </w:r>
              </w:p>
              <w:p w14:paraId="7C970E25" w14:textId="77777777" w:rsidR="00110420" w:rsidRDefault="00110420" w:rsidP="00110420">
                <w:pPr>
                  <w:rPr>
                    <w:i/>
                  </w:rPr>
                </w:pPr>
              </w:p>
              <w:p w14:paraId="4A069AC0" w14:textId="77777777" w:rsidR="00110420" w:rsidRDefault="00110420" w:rsidP="001B6559">
                <w:pPr>
                  <w:pStyle w:val="Heading2"/>
                  <w:pPrChange w:id="85" w:author="Jasmine Nielsen" w:date="2014-12-13T14:59:00Z">
                    <w:pPr/>
                  </w:pPrChange>
                </w:pPr>
                <w:r>
                  <w:t>1924</w:t>
                </w:r>
                <w:bookmarkStart w:id="86" w:name="_GoBack"/>
                <w:bookmarkEnd w:id="86"/>
              </w:p>
              <w:p w14:paraId="7A6B9495" w14:textId="77777777" w:rsidR="00110420" w:rsidRDefault="00110420" w:rsidP="00110420">
                <w:r>
                  <w:rPr>
                    <w:i/>
                  </w:rPr>
                  <w:t xml:space="preserve">Le Roseau </w:t>
                </w:r>
                <w:r>
                  <w:t>(</w:t>
                </w:r>
                <w:r>
                  <w:rPr>
                    <w:i/>
                  </w:rPr>
                  <w:t>The Reed Player</w:t>
                </w:r>
                <w:r>
                  <w:t>)</w:t>
                </w:r>
              </w:p>
              <w:p w14:paraId="0C301A5C" w14:textId="77777777" w:rsidR="00110420" w:rsidRDefault="00110420" w:rsidP="00110420">
                <w:r>
                  <w:rPr>
                    <w:i/>
                  </w:rPr>
                  <w:t>Le Porcher</w:t>
                </w:r>
                <w:r>
                  <w:t xml:space="preserve"> (</w:t>
                </w:r>
                <w:r>
                  <w:rPr>
                    <w:i/>
                  </w:rPr>
                  <w:t>The Swineherd</w:t>
                </w:r>
                <w:r>
                  <w:t>)</w:t>
                </w:r>
              </w:p>
              <w:p w14:paraId="2C6FE336" w14:textId="77777777" w:rsidR="00110420" w:rsidRDefault="00110420" w:rsidP="00110420">
                <w:r>
                  <w:rPr>
                    <w:i/>
                  </w:rPr>
                  <w:t>Le Tournoi Singulier</w:t>
                </w:r>
                <w:r>
                  <w:t xml:space="preserve"> (</w:t>
                </w:r>
                <w:r>
                  <w:rPr>
                    <w:i/>
                  </w:rPr>
                  <w:t>The Singular Tournament</w:t>
                </w:r>
                <w:r>
                  <w:t>)</w:t>
                </w:r>
              </w:p>
              <w:p w14:paraId="5B6C5366" w14:textId="77777777" w:rsidR="00110420" w:rsidRDefault="00110420" w:rsidP="00110420">
                <w:r>
                  <w:rPr>
                    <w:i/>
                  </w:rPr>
                  <w:t>La Jarre</w:t>
                </w:r>
                <w:r>
                  <w:t xml:space="preserve"> (</w:t>
                </w:r>
                <w:r>
                  <w:rPr>
                    <w:i/>
                  </w:rPr>
                  <w:t>The Jar</w:t>
                </w:r>
                <w:r>
                  <w:t>)</w:t>
                </w:r>
              </w:p>
              <w:p w14:paraId="5411B676" w14:textId="25C379B5" w:rsidR="003F0D73" w:rsidRDefault="00110420" w:rsidP="00932510">
                <w:r>
                  <w:rPr>
                    <w:i/>
                  </w:rPr>
                  <w:t>Relâche</w:t>
                </w:r>
                <w:r>
                  <w:t xml:space="preserve"> (</w:t>
                </w:r>
                <w:r>
                  <w:rPr>
                    <w:i/>
                  </w:rPr>
                  <w:t>Theatre Closed</w:t>
                </w:r>
                <w:r>
                  <w:t>)</w:t>
                </w:r>
              </w:p>
            </w:tc>
          </w:sdtContent>
        </w:sdt>
      </w:tr>
      <w:tr w:rsidR="003235A7" w14:paraId="591BABF8" w14:textId="77777777" w:rsidTr="003235A7">
        <w:tc>
          <w:tcPr>
            <w:tcW w:w="9016" w:type="dxa"/>
          </w:tcPr>
          <w:p w14:paraId="5C704287" w14:textId="77777777" w:rsidR="003235A7" w:rsidRDefault="003235A7" w:rsidP="00110420">
            <w:r w:rsidRPr="0015114C">
              <w:lastRenderedPageBreak/>
              <w:t>Further reading</w:t>
            </w:r>
            <w:r>
              <w:t>:</w:t>
            </w:r>
          </w:p>
          <w:p w14:paraId="04EA4B78" w14:textId="77777777" w:rsidR="003235A7" w:rsidRDefault="0085691F" w:rsidP="00964AFC">
            <w:pPr>
              <w:rPr>
                <w:b/>
              </w:rPr>
            </w:pPr>
            <w:sdt>
              <w:sdtPr>
                <w:rPr>
                  <w:b/>
                </w:rPr>
                <w:id w:val="1234437819"/>
                <w:citation/>
              </w:sdtPr>
              <w:sdtContent>
                <w:r w:rsidR="00AB4126">
                  <w:rPr>
                    <w:b/>
                  </w:rPr>
                  <w:fldChar w:fldCharType="begin"/>
                </w:r>
                <w:r w:rsidR="00AB4126">
                  <w:rPr>
                    <w:b/>
                    <w:lang w:val="en-US"/>
                  </w:rPr>
                  <w:instrText xml:space="preserve"> CITATION Bae \l 1033 </w:instrText>
                </w:r>
                <w:r w:rsidR="00AB4126">
                  <w:rPr>
                    <w:b/>
                  </w:rPr>
                  <w:fldChar w:fldCharType="separate"/>
                </w:r>
                <w:r w:rsidR="00AB4126" w:rsidRPr="00AB4126">
                  <w:rPr>
                    <w:noProof/>
                    <w:lang w:val="en-US"/>
                  </w:rPr>
                  <w:t>(Baer)</w:t>
                </w:r>
                <w:r w:rsidR="00AB4126">
                  <w:rPr>
                    <w:b/>
                  </w:rPr>
                  <w:fldChar w:fldCharType="end"/>
                </w:r>
              </w:sdtContent>
            </w:sdt>
          </w:p>
          <w:p w14:paraId="3B21FF2B" w14:textId="77777777" w:rsidR="00AB4126" w:rsidRDefault="0085691F" w:rsidP="00964AFC">
            <w:pPr>
              <w:rPr>
                <w:b/>
              </w:rPr>
            </w:pPr>
            <w:sdt>
              <w:sdtPr>
                <w:rPr>
                  <w:b/>
                </w:rPr>
                <w:id w:val="585344029"/>
                <w:citation/>
              </w:sdtPr>
              <w:sdtContent>
                <w:r w:rsidR="00AB4126">
                  <w:rPr>
                    <w:b/>
                  </w:rPr>
                  <w:fldChar w:fldCharType="begin"/>
                </w:r>
                <w:r w:rsidR="00AB4126">
                  <w:rPr>
                    <w:b/>
                    <w:lang w:val="en-US"/>
                  </w:rPr>
                  <w:instrText xml:space="preserve"> CITATION Ban79 \l 1033 </w:instrText>
                </w:r>
                <w:r w:rsidR="00AB4126">
                  <w:rPr>
                    <w:b/>
                  </w:rPr>
                  <w:fldChar w:fldCharType="separate"/>
                </w:r>
                <w:r w:rsidR="00AB4126" w:rsidRPr="00AB4126">
                  <w:rPr>
                    <w:noProof/>
                    <w:lang w:val="en-US"/>
                  </w:rPr>
                  <w:t>(Banes)</w:t>
                </w:r>
                <w:r w:rsidR="00AB4126">
                  <w:rPr>
                    <w:b/>
                  </w:rPr>
                  <w:fldChar w:fldCharType="end"/>
                </w:r>
              </w:sdtContent>
            </w:sdt>
          </w:p>
          <w:p w14:paraId="4688CD9B" w14:textId="77777777" w:rsidR="00AB4126" w:rsidRDefault="0085691F" w:rsidP="00964AFC">
            <w:pPr>
              <w:rPr>
                <w:b/>
              </w:rPr>
            </w:pPr>
            <w:sdt>
              <w:sdtPr>
                <w:rPr>
                  <w:b/>
                </w:rPr>
                <w:id w:val="1954745924"/>
                <w:citation/>
              </w:sdtPr>
              <w:sdtContent>
                <w:r w:rsidR="00AB4126">
                  <w:rPr>
                    <w:b/>
                  </w:rPr>
                  <w:fldChar w:fldCharType="begin"/>
                </w:r>
                <w:r w:rsidR="00AB4126">
                  <w:rPr>
                    <w:b/>
                    <w:lang w:val="en-US"/>
                  </w:rPr>
                  <w:instrText xml:space="preserve"> CITATION Bas05 \l 1033 </w:instrText>
                </w:r>
                <w:r w:rsidR="00AB4126">
                  <w:rPr>
                    <w:b/>
                  </w:rPr>
                  <w:fldChar w:fldCharType="separate"/>
                </w:r>
                <w:r w:rsidR="00AB4126" w:rsidRPr="00AB4126">
                  <w:rPr>
                    <w:noProof/>
                    <w:lang w:val="en-US"/>
                  </w:rPr>
                  <w:t>(Baston)</w:t>
                </w:r>
                <w:r w:rsidR="00AB4126">
                  <w:rPr>
                    <w:b/>
                  </w:rPr>
                  <w:fldChar w:fldCharType="end"/>
                </w:r>
              </w:sdtContent>
            </w:sdt>
          </w:p>
          <w:p w14:paraId="123AAF17" w14:textId="77777777" w:rsidR="00AB4126" w:rsidRDefault="0085691F" w:rsidP="00964AFC">
            <w:pPr>
              <w:rPr>
                <w:b/>
              </w:rPr>
            </w:pPr>
            <w:sdt>
              <w:sdtPr>
                <w:rPr>
                  <w:b/>
                </w:rPr>
                <w:id w:val="635462519"/>
                <w:citation/>
              </w:sdtPr>
              <w:sdtContent>
                <w:r w:rsidR="00AB4126">
                  <w:rPr>
                    <w:b/>
                  </w:rPr>
                  <w:fldChar w:fldCharType="begin"/>
                </w:r>
                <w:r w:rsidR="00AB4126">
                  <w:rPr>
                    <w:b/>
                    <w:lang w:val="en-US"/>
                  </w:rPr>
                  <w:instrText xml:space="preserve"> CITATION Cla24 \l 1033 </w:instrText>
                </w:r>
                <w:r w:rsidR="00AB4126">
                  <w:rPr>
                    <w:b/>
                  </w:rPr>
                  <w:fldChar w:fldCharType="separate"/>
                </w:r>
                <w:r w:rsidR="00AB4126" w:rsidRPr="00AB4126">
                  <w:rPr>
                    <w:noProof/>
                    <w:lang w:val="en-US"/>
                  </w:rPr>
                  <w:t>(Clair and Satie)</w:t>
                </w:r>
                <w:r w:rsidR="00AB4126">
                  <w:rPr>
                    <w:b/>
                  </w:rPr>
                  <w:fldChar w:fldCharType="end"/>
                </w:r>
              </w:sdtContent>
            </w:sdt>
          </w:p>
          <w:p w14:paraId="0C5300C5" w14:textId="77777777" w:rsidR="00AB4126" w:rsidRDefault="0085691F" w:rsidP="00AB4126">
            <w:pPr>
              <w:rPr>
                <w:b/>
              </w:rPr>
            </w:pPr>
            <w:sdt>
              <w:sdtPr>
                <w:rPr>
                  <w:b/>
                </w:rPr>
                <w:id w:val="1198891869"/>
                <w:citation/>
              </w:sdtPr>
              <w:sdtContent>
                <w:r w:rsidR="00AB4126">
                  <w:rPr>
                    <w:b/>
                  </w:rPr>
                  <w:fldChar w:fldCharType="begin"/>
                </w:r>
                <w:r w:rsidR="00AB4126">
                  <w:rPr>
                    <w:b/>
                    <w:lang w:val="en-US"/>
                  </w:rPr>
                  <w:instrText xml:space="preserve"> CITATION Dan14 \l 1033 </w:instrText>
                </w:r>
                <w:r w:rsidR="00AB4126">
                  <w:rPr>
                    <w:b/>
                  </w:rPr>
                  <w:fldChar w:fldCharType="separate"/>
                </w:r>
                <w:r w:rsidR="00AB4126" w:rsidRPr="00AB4126">
                  <w:rPr>
                    <w:noProof/>
                    <w:lang w:val="en-US"/>
                  </w:rPr>
                  <w:t>(Dansmuseet)</w:t>
                </w:r>
                <w:r w:rsidR="00AB4126">
                  <w:rPr>
                    <w:b/>
                  </w:rPr>
                  <w:fldChar w:fldCharType="end"/>
                </w:r>
              </w:sdtContent>
            </w:sdt>
          </w:p>
          <w:p w14:paraId="285DCAA2" w14:textId="77777777" w:rsidR="00AB4126" w:rsidRDefault="0085691F" w:rsidP="00AB4126">
            <w:pPr>
              <w:rPr>
                <w:b/>
              </w:rPr>
            </w:pPr>
            <w:sdt>
              <w:sdtPr>
                <w:rPr>
                  <w:b/>
                </w:rPr>
                <w:id w:val="1998300505"/>
                <w:citation/>
              </w:sdtPr>
              <w:sdtContent>
                <w:r w:rsidR="00AB4126">
                  <w:rPr>
                    <w:b/>
                  </w:rPr>
                  <w:fldChar w:fldCharType="begin"/>
                </w:r>
                <w:r w:rsidR="00AB4126">
                  <w:rPr>
                    <w:b/>
                    <w:lang w:val="en-US"/>
                  </w:rPr>
                  <w:instrText xml:space="preserve"> CITATION DeG02 \l 1033 </w:instrText>
                </w:r>
                <w:r w:rsidR="00AB4126">
                  <w:rPr>
                    <w:b/>
                  </w:rPr>
                  <w:fldChar w:fldCharType="separate"/>
                </w:r>
                <w:r w:rsidR="00AB4126" w:rsidRPr="00AB4126">
                  <w:rPr>
                    <w:noProof/>
                    <w:lang w:val="en-US"/>
                  </w:rPr>
                  <w:t>(De Groote)</w:t>
                </w:r>
                <w:r w:rsidR="00AB4126">
                  <w:rPr>
                    <w:b/>
                  </w:rPr>
                  <w:fldChar w:fldCharType="end"/>
                </w:r>
              </w:sdtContent>
            </w:sdt>
          </w:p>
          <w:p w14:paraId="7C1651A4" w14:textId="77777777" w:rsidR="00AB4126" w:rsidRDefault="0085691F" w:rsidP="00AB4126">
            <w:pPr>
              <w:rPr>
                <w:b/>
              </w:rPr>
            </w:pPr>
            <w:sdt>
              <w:sdtPr>
                <w:rPr>
                  <w:b/>
                </w:rPr>
                <w:id w:val="1670823466"/>
                <w:citation/>
              </w:sdtPr>
              <w:sdtContent>
                <w:r w:rsidR="00AB4126">
                  <w:rPr>
                    <w:b/>
                  </w:rPr>
                  <w:fldChar w:fldCharType="begin"/>
                </w:r>
                <w:r w:rsidR="00AB4126">
                  <w:rPr>
                    <w:b/>
                    <w:lang w:val="en-US"/>
                  </w:rPr>
                  <w:instrText xml:space="preserve"> CITATION Dor99 \l 1033 </w:instrText>
                </w:r>
                <w:r w:rsidR="00AB4126">
                  <w:rPr>
                    <w:b/>
                  </w:rPr>
                  <w:fldChar w:fldCharType="separate"/>
                </w:r>
                <w:r w:rsidR="00AB4126" w:rsidRPr="00AB4126">
                  <w:rPr>
                    <w:noProof/>
                    <w:lang w:val="en-US"/>
                  </w:rPr>
                  <w:t>(Dorris)</w:t>
                </w:r>
                <w:r w:rsidR="00AB4126">
                  <w:rPr>
                    <w:b/>
                  </w:rPr>
                  <w:fldChar w:fldCharType="end"/>
                </w:r>
              </w:sdtContent>
            </w:sdt>
          </w:p>
          <w:p w14:paraId="63EBF04D" w14:textId="77777777" w:rsidR="00AB4126" w:rsidRDefault="0085691F" w:rsidP="00AB4126">
            <w:pPr>
              <w:rPr>
                <w:b/>
              </w:rPr>
            </w:pPr>
            <w:sdt>
              <w:sdtPr>
                <w:rPr>
                  <w:b/>
                </w:rPr>
                <w:id w:val="-57781626"/>
                <w:citation/>
              </w:sdtPr>
              <w:sdtContent>
                <w:r w:rsidR="00AB4126">
                  <w:rPr>
                    <w:b/>
                  </w:rPr>
                  <w:fldChar w:fldCharType="begin"/>
                </w:r>
                <w:r w:rsidR="00AB4126">
                  <w:rPr>
                    <w:b/>
                    <w:lang w:val="en-US"/>
                  </w:rPr>
                  <w:instrText xml:space="preserve"> CITATION Les31 \l 1033 </w:instrText>
                </w:r>
                <w:r w:rsidR="00AB4126">
                  <w:rPr>
                    <w:b/>
                  </w:rPr>
                  <w:fldChar w:fldCharType="separate"/>
                </w:r>
                <w:r w:rsidR="00AB4126" w:rsidRPr="00AB4126">
                  <w:rPr>
                    <w:noProof/>
                    <w:lang w:val="en-US"/>
                  </w:rPr>
                  <w:t>(Fokine, Haquinius and De Maré )</w:t>
                </w:r>
                <w:r w:rsidR="00AB4126">
                  <w:rPr>
                    <w:b/>
                  </w:rPr>
                  <w:fldChar w:fldCharType="end"/>
                </w:r>
              </w:sdtContent>
            </w:sdt>
          </w:p>
          <w:p w14:paraId="55BF67DC" w14:textId="77777777" w:rsidR="00AB4126" w:rsidRDefault="0085691F" w:rsidP="00AB4126">
            <w:pPr>
              <w:rPr>
                <w:b/>
              </w:rPr>
            </w:pPr>
            <w:sdt>
              <w:sdtPr>
                <w:rPr>
                  <w:b/>
                </w:rPr>
                <w:id w:val="-1343629121"/>
                <w:citation/>
              </w:sdtPr>
              <w:sdtContent>
                <w:r w:rsidR="00AB4126">
                  <w:rPr>
                    <w:b/>
                  </w:rPr>
                  <w:fldChar w:fldCharType="begin"/>
                </w:r>
                <w:r w:rsidR="00AB4126">
                  <w:rPr>
                    <w:b/>
                    <w:lang w:val="en-US"/>
                  </w:rPr>
                  <w:instrText xml:space="preserve"> CITATION Mil98 \l 1033 </w:instrText>
                </w:r>
                <w:r w:rsidR="00AB4126">
                  <w:rPr>
                    <w:b/>
                  </w:rPr>
                  <w:fldChar w:fldCharType="separate"/>
                </w:r>
                <w:r w:rsidR="00AB4126" w:rsidRPr="00AB4126">
                  <w:rPr>
                    <w:noProof/>
                    <w:lang w:val="en-US"/>
                  </w:rPr>
                  <w:t>(Hodson)</w:t>
                </w:r>
                <w:r w:rsidR="00AB4126">
                  <w:rPr>
                    <w:b/>
                  </w:rPr>
                  <w:fldChar w:fldCharType="end"/>
                </w:r>
              </w:sdtContent>
            </w:sdt>
          </w:p>
          <w:p w14:paraId="0D8C73CC" w14:textId="77777777" w:rsidR="00AB4126" w:rsidRDefault="0085691F" w:rsidP="00AB4126">
            <w:pPr>
              <w:rPr>
                <w:b/>
              </w:rPr>
            </w:pPr>
            <w:sdt>
              <w:sdtPr>
                <w:rPr>
                  <w:b/>
                </w:rPr>
                <w:id w:val="323635427"/>
                <w:citation/>
              </w:sdtPr>
              <w:sdtContent>
                <w:r w:rsidR="00AB4126">
                  <w:rPr>
                    <w:b/>
                  </w:rPr>
                  <w:fldChar w:fldCharType="begin"/>
                </w:r>
                <w:r w:rsidR="00AB4126">
                  <w:rPr>
                    <w:b/>
                    <w:lang w:val="en-US"/>
                  </w:rPr>
                  <w:instrText xml:space="preserve"> CITATION Häg89 \l 1033 </w:instrText>
                </w:r>
                <w:r w:rsidR="00AB4126">
                  <w:rPr>
                    <w:b/>
                  </w:rPr>
                  <w:fldChar w:fldCharType="separate"/>
                </w:r>
                <w:r w:rsidR="00AB4126" w:rsidRPr="00AB4126">
                  <w:rPr>
                    <w:noProof/>
                    <w:lang w:val="en-US"/>
                  </w:rPr>
                  <w:t>(Häger, Ballets Suédois)</w:t>
                </w:r>
                <w:r w:rsidR="00AB4126">
                  <w:rPr>
                    <w:b/>
                  </w:rPr>
                  <w:fldChar w:fldCharType="end"/>
                </w:r>
              </w:sdtContent>
            </w:sdt>
          </w:p>
          <w:p w14:paraId="217051AC" w14:textId="77777777" w:rsidR="00AB4126" w:rsidRDefault="0085691F" w:rsidP="00AB4126">
            <w:pPr>
              <w:rPr>
                <w:b/>
              </w:rPr>
            </w:pPr>
            <w:sdt>
              <w:sdtPr>
                <w:rPr>
                  <w:b/>
                </w:rPr>
                <w:id w:val="702670637"/>
                <w:citation/>
              </w:sdtPr>
              <w:sdtContent>
                <w:r w:rsidR="00AB4126">
                  <w:rPr>
                    <w:b/>
                  </w:rPr>
                  <w:fldChar w:fldCharType="begin"/>
                </w:r>
                <w:r w:rsidR="00AB4126">
                  <w:rPr>
                    <w:b/>
                    <w:lang w:val="en-US"/>
                  </w:rPr>
                  <w:instrText xml:space="preserve"> CITATION Häg14 \l 1033 </w:instrText>
                </w:r>
                <w:r w:rsidR="00AB4126">
                  <w:rPr>
                    <w:b/>
                  </w:rPr>
                  <w:fldChar w:fldCharType="separate"/>
                </w:r>
                <w:r w:rsidR="00AB4126" w:rsidRPr="00AB4126">
                  <w:rPr>
                    <w:noProof/>
                    <w:lang w:val="en-US"/>
                  </w:rPr>
                  <w:t>(Häger, The Life of Carina Ari)</w:t>
                </w:r>
                <w:r w:rsidR="00AB4126">
                  <w:rPr>
                    <w:b/>
                  </w:rPr>
                  <w:fldChar w:fldCharType="end"/>
                </w:r>
              </w:sdtContent>
            </w:sdt>
          </w:p>
          <w:p w14:paraId="59CF1687" w14:textId="77777777" w:rsidR="00AB4126" w:rsidRDefault="0085691F" w:rsidP="00AB4126">
            <w:pPr>
              <w:rPr>
                <w:b/>
              </w:rPr>
            </w:pPr>
            <w:sdt>
              <w:sdtPr>
                <w:rPr>
                  <w:b/>
                </w:rPr>
                <w:id w:val="1335963616"/>
                <w:citation/>
              </w:sdtPr>
              <w:sdtContent>
                <w:r w:rsidR="00AB4126">
                  <w:rPr>
                    <w:b/>
                  </w:rPr>
                  <w:fldChar w:fldCharType="begin"/>
                </w:r>
                <w:r w:rsidR="00AB4126">
                  <w:rPr>
                    <w:b/>
                    <w:lang w:val="en-US"/>
                  </w:rPr>
                  <w:instrText xml:space="preserve"> CITATION McC03 \l 1033 </w:instrText>
                </w:r>
                <w:r w:rsidR="00AB4126">
                  <w:rPr>
                    <w:b/>
                  </w:rPr>
                  <w:fldChar w:fldCharType="separate"/>
                </w:r>
                <w:r w:rsidR="00AB4126" w:rsidRPr="00AB4126">
                  <w:rPr>
                    <w:noProof/>
                    <w:lang w:val="en-US"/>
                  </w:rPr>
                  <w:t>(McCarren)</w:t>
                </w:r>
                <w:r w:rsidR="00AB4126">
                  <w:rPr>
                    <w:b/>
                  </w:rPr>
                  <w:fldChar w:fldCharType="end"/>
                </w:r>
              </w:sdtContent>
            </w:sdt>
          </w:p>
          <w:p w14:paraId="79F5F692" w14:textId="77777777" w:rsidR="00AB4126" w:rsidRDefault="0085691F" w:rsidP="00AB4126">
            <w:pPr>
              <w:rPr>
                <w:b/>
              </w:rPr>
            </w:pPr>
            <w:sdt>
              <w:sdtPr>
                <w:rPr>
                  <w:b/>
                </w:rPr>
                <w:id w:val="687032815"/>
                <w:citation/>
              </w:sdtPr>
              <w:sdtContent>
                <w:r w:rsidR="00AB4126">
                  <w:rPr>
                    <w:b/>
                  </w:rPr>
                  <w:fldChar w:fldCharType="begin"/>
                </w:r>
                <w:r w:rsidR="00AB4126">
                  <w:rPr>
                    <w:b/>
                    <w:lang w:val="en-US"/>
                  </w:rPr>
                  <w:instrText xml:space="preserve"> CITATION Näs09 \l 1033 </w:instrText>
                </w:r>
                <w:r w:rsidR="00AB4126">
                  <w:rPr>
                    <w:b/>
                  </w:rPr>
                  <w:fldChar w:fldCharType="separate"/>
                </w:r>
                <w:r w:rsidR="00AB4126" w:rsidRPr="00AB4126">
                  <w:rPr>
                    <w:noProof/>
                    <w:lang w:val="en-US"/>
                  </w:rPr>
                  <w:t>(Näslund, Rolf de Maré: Art Collector, Ballet irector, Museum Creator)</w:t>
                </w:r>
                <w:r w:rsidR="00AB4126">
                  <w:rPr>
                    <w:b/>
                  </w:rPr>
                  <w:fldChar w:fldCharType="end"/>
                </w:r>
              </w:sdtContent>
            </w:sdt>
          </w:p>
          <w:p w14:paraId="3A9A9578" w14:textId="77777777" w:rsidR="00AB4126" w:rsidRDefault="0085691F" w:rsidP="00AB4126">
            <w:pPr>
              <w:rPr>
                <w:b/>
              </w:rPr>
            </w:pPr>
            <w:sdt>
              <w:sdtPr>
                <w:rPr>
                  <w:b/>
                </w:rPr>
                <w:id w:val="651484127"/>
                <w:citation/>
              </w:sdtPr>
              <w:sdtContent>
                <w:r w:rsidR="00AB4126">
                  <w:rPr>
                    <w:b/>
                  </w:rPr>
                  <w:fldChar w:fldCharType="begin"/>
                </w:r>
                <w:r w:rsidR="00AB4126">
                  <w:rPr>
                    <w:b/>
                    <w:lang w:val="en-US"/>
                  </w:rPr>
                  <w:instrText xml:space="preserve"> CITATION Näs07 \l 1033 </w:instrText>
                </w:r>
                <w:r w:rsidR="00AB4126">
                  <w:rPr>
                    <w:b/>
                  </w:rPr>
                  <w:fldChar w:fldCharType="separate"/>
                </w:r>
                <w:r w:rsidR="00AB4126" w:rsidRPr="00AB4126">
                  <w:rPr>
                    <w:noProof/>
                    <w:lang w:val="en-US"/>
                  </w:rPr>
                  <w:t>(Näslund, The Ballet Avant-Garde I: The Ballets Suédois and its Modernist Concept)</w:t>
                </w:r>
                <w:r w:rsidR="00AB4126">
                  <w:rPr>
                    <w:b/>
                  </w:rPr>
                  <w:fldChar w:fldCharType="end"/>
                </w:r>
              </w:sdtContent>
            </w:sdt>
          </w:p>
          <w:p w14:paraId="72203845" w14:textId="4898353C" w:rsidR="00AB4126" w:rsidRPr="00044900" w:rsidRDefault="0085691F" w:rsidP="00AB4126">
            <w:pPr>
              <w:rPr>
                <w:b/>
              </w:rPr>
            </w:pPr>
            <w:sdt>
              <w:sdtPr>
                <w:rPr>
                  <w:b/>
                </w:rPr>
                <w:id w:val="-1595938915"/>
                <w:citation/>
              </w:sdtPr>
              <w:sdtContent>
                <w:r w:rsidR="00AB4126">
                  <w:rPr>
                    <w:b/>
                  </w:rPr>
                  <w:fldChar w:fldCharType="begin"/>
                </w:r>
                <w:r w:rsidR="00AB4126">
                  <w:rPr>
                    <w:b/>
                    <w:lang w:val="en-US"/>
                  </w:rPr>
                  <w:instrText xml:space="preserve"> CITATION The24 \l 1033 </w:instrText>
                </w:r>
                <w:r w:rsidR="00AB4126">
                  <w:rPr>
                    <w:b/>
                  </w:rPr>
                  <w:fldChar w:fldCharType="separate"/>
                </w:r>
                <w:r w:rsidR="00AB4126" w:rsidRPr="00AB4126">
                  <w:rPr>
                    <w:noProof/>
                    <w:lang w:val="en-US"/>
                  </w:rPr>
                  <w:t>(TheWelleszCompany)</w:t>
                </w:r>
                <w:r w:rsidR="00AB4126">
                  <w:rPr>
                    <w:b/>
                  </w:rPr>
                  <w:fldChar w:fldCharType="end"/>
                </w:r>
              </w:sdtContent>
            </w:sdt>
          </w:p>
        </w:tc>
      </w:tr>
    </w:tbl>
    <w:p w14:paraId="15A1418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Jasmine Nielsen" w:date="2014-12-05T13:17:00Z" w:initials="JN">
    <w:p w14:paraId="44C2157B" w14:textId="6758A5DB" w:rsidR="00227022" w:rsidRDefault="00227022">
      <w:pPr>
        <w:pStyle w:val="CommentText"/>
      </w:pPr>
      <w:r>
        <w:rPr>
          <w:rStyle w:val="CommentReference"/>
        </w:rPr>
        <w:annotationRef/>
      </w:r>
      <w:r>
        <w:t>Could not find online link to this photo. Author noted the image should be accessible through the Danse Museet Website. Assuming of Rolf de Maré based on other images on net.</w:t>
      </w:r>
    </w:p>
  </w:comment>
  <w:comment w:id="48" w:author="Jasmine Nielsen" w:date="2014-12-05T13:16:00Z" w:initials="JN">
    <w:p w14:paraId="49FFC68C" w14:textId="56D935DA" w:rsidR="00227022" w:rsidRDefault="00227022">
      <w:pPr>
        <w:pStyle w:val="CommentText"/>
      </w:pPr>
      <w:r>
        <w:rPr>
          <w:rStyle w:val="CommentReference"/>
        </w:rPr>
        <w:annotationRef/>
      </w:r>
      <w:r>
        <w:t xml:space="preserve">Once again, could not find image on Dansmuseet website. Pulled from internet, will need confirmation that illustration is indeed from a program.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7219" w14:textId="77777777" w:rsidR="00227022" w:rsidRDefault="00227022" w:rsidP="007A0D55">
      <w:pPr>
        <w:spacing w:after="0" w:line="240" w:lineRule="auto"/>
      </w:pPr>
      <w:r>
        <w:separator/>
      </w:r>
    </w:p>
  </w:endnote>
  <w:endnote w:type="continuationSeparator" w:id="0">
    <w:p w14:paraId="39712461" w14:textId="77777777" w:rsidR="00227022" w:rsidRDefault="00227022" w:rsidP="007A0D55">
      <w:pPr>
        <w:spacing w:after="0" w:line="240" w:lineRule="auto"/>
      </w:pPr>
      <w:r>
        <w:continuationSeparator/>
      </w:r>
    </w:p>
  </w:endnote>
  <w:endnote w:id="1">
    <w:p w14:paraId="5A0537F0" w14:textId="77777777" w:rsidR="00227022" w:rsidRPr="00EE064A" w:rsidRDefault="00227022"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N</w:t>
      </w:r>
      <w:r>
        <w:rPr>
          <w:rFonts w:ascii="Times New Roman" w:hAnsi="Times New Roman"/>
        </w:rPr>
        <w:t>.</w:t>
      </w:r>
      <w:r w:rsidRPr="00EE064A">
        <w:rPr>
          <w:rFonts w:ascii="Times New Roman" w:hAnsi="Times New Roman"/>
        </w:rPr>
        <w:t xml:space="preserve"> Van Norman Baer,</w:t>
      </w:r>
      <w:r>
        <w:rPr>
          <w:rFonts w:ascii="Times New Roman" w:hAnsi="Times New Roman"/>
        </w:rPr>
        <w:t xml:space="preserve">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proofErr w:type="gramStart"/>
      <w:r>
        <w:rPr>
          <w:rFonts w:ascii="Times New Roman" w:hAnsi="Times New Roman"/>
        </w:rPr>
        <w:t>:</w:t>
      </w:r>
      <w:r w:rsidRPr="00EE064A">
        <w:rPr>
          <w:rFonts w:ascii="Times New Roman" w:hAnsi="Times New Roman"/>
        </w:rPr>
        <w:t>10</w:t>
      </w:r>
      <w:proofErr w:type="gramEnd"/>
      <w:r w:rsidRPr="00EE064A">
        <w:rPr>
          <w:rFonts w:ascii="Times New Roman" w:hAnsi="Times New Roman"/>
        </w:rPr>
        <w:t>.</w:t>
      </w:r>
    </w:p>
    <w:p w14:paraId="153FE3DB" w14:textId="77777777" w:rsidR="00227022" w:rsidRPr="00EE064A" w:rsidRDefault="00227022" w:rsidP="00110420">
      <w:pPr>
        <w:pStyle w:val="EndnoteText"/>
        <w:rPr>
          <w:rFonts w:ascii="Times New Roman" w:hAnsi="Times New Roman"/>
        </w:rPr>
      </w:pPr>
    </w:p>
  </w:endnote>
  <w:endnote w:id="2">
    <w:p w14:paraId="4F151117" w14:textId="77777777" w:rsidR="00227022" w:rsidRPr="00EE064A" w:rsidRDefault="00227022" w:rsidP="00110420">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sidRPr="00EE064A">
        <w:rPr>
          <w:rFonts w:ascii="Times New Roman" w:hAnsi="Times New Roman"/>
          <w:vertAlign w:val="superscript"/>
        </w:rPr>
        <w:endnoteRef/>
      </w:r>
      <w:r w:rsidRPr="00EE064A">
        <w:rPr>
          <w:rFonts w:ascii="Times New Roman" w:hAnsi="Times New Roman"/>
        </w:rPr>
        <w:t xml:space="preserve"> P</w:t>
      </w:r>
      <w:r>
        <w:rPr>
          <w:rFonts w:ascii="Times New Roman" w:hAnsi="Times New Roman"/>
        </w:rPr>
        <w:t>.</w:t>
      </w:r>
      <w:r w:rsidRPr="00EE064A">
        <w:rPr>
          <w:rFonts w:ascii="Times New Roman" w:hAnsi="Times New Roman"/>
        </w:rPr>
        <w:t xml:space="preserve"> Tugal, </w:t>
      </w:r>
      <w:r>
        <w:rPr>
          <w:rFonts w:ascii="Times New Roman" w:hAnsi="Times New Roman"/>
        </w:rPr>
        <w:t>‘</w:t>
      </w:r>
      <w:r w:rsidRPr="00EE064A">
        <w:rPr>
          <w:rFonts w:ascii="Times New Roman" w:hAnsi="Times New Roman"/>
        </w:rPr>
        <w:t>L’Art de Jean Börlin</w:t>
      </w:r>
      <w:r>
        <w:rPr>
          <w:rFonts w:ascii="Times New Roman" w:hAnsi="Times New Roman"/>
        </w:rPr>
        <w:t>’</w:t>
      </w:r>
      <w:r w:rsidRPr="00EE064A">
        <w:rPr>
          <w:rFonts w:ascii="Times New Roman" w:hAnsi="Times New Roman"/>
        </w:rPr>
        <w:t xml:space="preserve">, </w:t>
      </w:r>
      <w:r w:rsidRPr="00EE064A">
        <w:rPr>
          <w:rFonts w:ascii="Times New Roman" w:hAnsi="Times New Roman"/>
          <w:i/>
        </w:rPr>
        <w:t>Les Ballets Suédois dans l’art contemporain</w:t>
      </w:r>
      <w:r w:rsidRPr="00EE064A">
        <w:rPr>
          <w:rFonts w:ascii="Times New Roman" w:hAnsi="Times New Roman"/>
        </w:rPr>
        <w:t xml:space="preserve"> (Paris: Editions du Trianon, 1931)</w:t>
      </w:r>
      <w:r>
        <w:rPr>
          <w:rFonts w:ascii="Times New Roman" w:hAnsi="Times New Roman"/>
        </w:rPr>
        <w:t xml:space="preserve">: </w:t>
      </w:r>
      <w:r w:rsidRPr="00EE064A">
        <w:rPr>
          <w:rFonts w:ascii="Times New Roman" w:hAnsi="Times New Roman"/>
        </w:rPr>
        <w:t>159</w:t>
      </w:r>
      <w:proofErr w:type="gramStart"/>
      <w:r w:rsidRPr="00EE064A">
        <w:rPr>
          <w:rFonts w:ascii="Times New Roman" w:hAnsi="Times New Roman"/>
        </w:rPr>
        <w:t>;</w:t>
      </w:r>
      <w:proofErr w:type="gramEnd"/>
      <w:r w:rsidRPr="00EE064A">
        <w:rPr>
          <w:rFonts w:ascii="Times New Roman" w:hAnsi="Times New Roman"/>
        </w:rPr>
        <w:t xml:space="preserve"> cited in Nancy Van Norman Baer,</w:t>
      </w:r>
      <w:r>
        <w:rPr>
          <w:rFonts w:ascii="Times New Roman" w:hAnsi="Times New Roman"/>
        </w:rPr>
        <w:t xml:space="preserve">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 xml:space="preserve"> 14.</w:t>
      </w:r>
    </w:p>
  </w:endnote>
  <w:endnote w:id="3">
    <w:p w14:paraId="763D7299" w14:textId="77777777" w:rsidR="00227022" w:rsidRPr="00EE064A" w:rsidRDefault="00227022" w:rsidP="00110420">
      <w:pPr>
        <w:pStyle w:val="EndnoteText"/>
        <w:rPr>
          <w:rFonts w:ascii="Times New Roman" w:hAnsi="Times New Roman"/>
        </w:rPr>
      </w:pPr>
    </w:p>
    <w:p w14:paraId="2E625038" w14:textId="77777777" w:rsidR="00227022" w:rsidRDefault="00227022"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Pr>
          <w:rFonts w:ascii="Times New Roman" w:hAnsi="Times New Roman"/>
        </w:rPr>
        <w:t xml:space="preserve">R. </w:t>
      </w:r>
      <w:proofErr w:type="gramStart"/>
      <w:r>
        <w:rPr>
          <w:rFonts w:ascii="Times New Roman" w:hAnsi="Times New Roman"/>
        </w:rPr>
        <w:t>de</w:t>
      </w:r>
      <w:proofErr w:type="gramEnd"/>
      <w:r>
        <w:rPr>
          <w:rFonts w:ascii="Times New Roman" w:hAnsi="Times New Roman"/>
        </w:rPr>
        <w:t xml:space="preserve"> Maré, ‘A propos de </w:t>
      </w:r>
      <w:r>
        <w:rPr>
          <w:rFonts w:ascii="Times New Roman" w:hAnsi="Times New Roman"/>
          <w:i/>
        </w:rPr>
        <w:t>‘Relâche,’</w:t>
      </w:r>
      <w:r>
        <w:rPr>
          <w:rFonts w:ascii="Times New Roman" w:hAnsi="Times New Roman"/>
        </w:rPr>
        <w:t xml:space="preserve"> ballet instantanéiste’, </w:t>
      </w:r>
      <w:r>
        <w:rPr>
          <w:rFonts w:ascii="Times New Roman" w:hAnsi="Times New Roman"/>
          <w:i/>
        </w:rPr>
        <w:t>Comœdia</w:t>
      </w:r>
      <w:r>
        <w:rPr>
          <w:rFonts w:ascii="Times New Roman" w:hAnsi="Times New Roman"/>
        </w:rPr>
        <w:t xml:space="preserve"> (27 November 1924), quoting Picabia, cited in </w:t>
      </w:r>
      <w:r w:rsidRPr="00EE064A">
        <w:rPr>
          <w:rFonts w:ascii="Times New Roman" w:hAnsi="Times New Roman"/>
        </w:rPr>
        <w:t>Nancy Van Norman</w:t>
      </w:r>
      <w:r>
        <w:rPr>
          <w:rFonts w:ascii="Times New Roman" w:hAnsi="Times New Roman"/>
        </w:rPr>
        <w:t>,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 33.</w:t>
      </w:r>
    </w:p>
    <w:p w14:paraId="05DC2EE1" w14:textId="66835FFA" w:rsidR="00227022" w:rsidRPr="00CB5A15" w:rsidRDefault="00227022" w:rsidP="00110420">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C7BB" w14:textId="77777777" w:rsidR="00227022" w:rsidRDefault="00227022" w:rsidP="007A0D55">
      <w:pPr>
        <w:spacing w:after="0" w:line="240" w:lineRule="auto"/>
      </w:pPr>
      <w:r>
        <w:separator/>
      </w:r>
    </w:p>
  </w:footnote>
  <w:footnote w:type="continuationSeparator" w:id="0">
    <w:p w14:paraId="663A74FF" w14:textId="77777777" w:rsidR="00227022" w:rsidRDefault="002270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B8D7E" w14:textId="6E1A6B3A" w:rsidR="00227022" w:rsidRDefault="0022702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 xml:space="preserve">Encyclopedia of </w:t>
    </w:r>
    <w:r>
      <w:rPr>
        <w:i/>
        <w:color w:val="7F7F7F" w:themeColor="text1" w:themeTint="80"/>
      </w:rPr>
      <w:t>Modernsim</w:t>
    </w:r>
  </w:p>
  <w:p w14:paraId="2A6FD8E4" w14:textId="77777777" w:rsidR="00227022" w:rsidRDefault="002270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0"/>
    <w:rsid w:val="00032559"/>
    <w:rsid w:val="00044900"/>
    <w:rsid w:val="00052040"/>
    <w:rsid w:val="00055197"/>
    <w:rsid w:val="00076A5B"/>
    <w:rsid w:val="000B25AE"/>
    <w:rsid w:val="000B55AB"/>
    <w:rsid w:val="000D24DC"/>
    <w:rsid w:val="00101B2E"/>
    <w:rsid w:val="00110420"/>
    <w:rsid w:val="00116FA0"/>
    <w:rsid w:val="00150910"/>
    <w:rsid w:val="0015114C"/>
    <w:rsid w:val="001836F5"/>
    <w:rsid w:val="001A21F3"/>
    <w:rsid w:val="001A2537"/>
    <w:rsid w:val="001A6A06"/>
    <w:rsid w:val="001B6559"/>
    <w:rsid w:val="002024B8"/>
    <w:rsid w:val="00210C03"/>
    <w:rsid w:val="002162E2"/>
    <w:rsid w:val="00225C5A"/>
    <w:rsid w:val="00227022"/>
    <w:rsid w:val="00230B10"/>
    <w:rsid w:val="00234353"/>
    <w:rsid w:val="00244BB0"/>
    <w:rsid w:val="00244BC9"/>
    <w:rsid w:val="002A0A0D"/>
    <w:rsid w:val="002B0B37"/>
    <w:rsid w:val="002B1E89"/>
    <w:rsid w:val="0030662D"/>
    <w:rsid w:val="00317D02"/>
    <w:rsid w:val="003235A7"/>
    <w:rsid w:val="003300D7"/>
    <w:rsid w:val="003677B6"/>
    <w:rsid w:val="003D3579"/>
    <w:rsid w:val="003E2795"/>
    <w:rsid w:val="003F0D73"/>
    <w:rsid w:val="004018FF"/>
    <w:rsid w:val="00462DBE"/>
    <w:rsid w:val="00464699"/>
    <w:rsid w:val="00483379"/>
    <w:rsid w:val="00487BC5"/>
    <w:rsid w:val="00493653"/>
    <w:rsid w:val="00496888"/>
    <w:rsid w:val="004A7476"/>
    <w:rsid w:val="004E5896"/>
    <w:rsid w:val="005030F1"/>
    <w:rsid w:val="00513EE6"/>
    <w:rsid w:val="00530C82"/>
    <w:rsid w:val="00534F8F"/>
    <w:rsid w:val="00590035"/>
    <w:rsid w:val="005A4FBE"/>
    <w:rsid w:val="005B177E"/>
    <w:rsid w:val="005B3921"/>
    <w:rsid w:val="005E4B80"/>
    <w:rsid w:val="005E676F"/>
    <w:rsid w:val="005F26D7"/>
    <w:rsid w:val="005F5450"/>
    <w:rsid w:val="00604B74"/>
    <w:rsid w:val="00644A07"/>
    <w:rsid w:val="006C4833"/>
    <w:rsid w:val="006D0412"/>
    <w:rsid w:val="007411B9"/>
    <w:rsid w:val="00780D95"/>
    <w:rsid w:val="00780DC7"/>
    <w:rsid w:val="00782ABE"/>
    <w:rsid w:val="00793CA4"/>
    <w:rsid w:val="007A0D55"/>
    <w:rsid w:val="007B3377"/>
    <w:rsid w:val="007E5F44"/>
    <w:rsid w:val="008166EE"/>
    <w:rsid w:val="00821DE3"/>
    <w:rsid w:val="00846CE1"/>
    <w:rsid w:val="0085691F"/>
    <w:rsid w:val="008A5B87"/>
    <w:rsid w:val="008C2918"/>
    <w:rsid w:val="00922950"/>
    <w:rsid w:val="00932510"/>
    <w:rsid w:val="00964AFC"/>
    <w:rsid w:val="009832BE"/>
    <w:rsid w:val="009A7264"/>
    <w:rsid w:val="009D1606"/>
    <w:rsid w:val="009E18A1"/>
    <w:rsid w:val="009E73D7"/>
    <w:rsid w:val="00A27D2C"/>
    <w:rsid w:val="00A6684B"/>
    <w:rsid w:val="00A76FD9"/>
    <w:rsid w:val="00A8136F"/>
    <w:rsid w:val="00AB4126"/>
    <w:rsid w:val="00AB436D"/>
    <w:rsid w:val="00AD2F24"/>
    <w:rsid w:val="00AD4844"/>
    <w:rsid w:val="00B219AE"/>
    <w:rsid w:val="00B33145"/>
    <w:rsid w:val="00B574C9"/>
    <w:rsid w:val="00B659FB"/>
    <w:rsid w:val="00BC39C9"/>
    <w:rsid w:val="00BE5BF7"/>
    <w:rsid w:val="00BF40E1"/>
    <w:rsid w:val="00C10102"/>
    <w:rsid w:val="00C11FD7"/>
    <w:rsid w:val="00C27FAB"/>
    <w:rsid w:val="00C358D4"/>
    <w:rsid w:val="00C6296B"/>
    <w:rsid w:val="00CC586D"/>
    <w:rsid w:val="00CD4B87"/>
    <w:rsid w:val="00CF1542"/>
    <w:rsid w:val="00CF3EC5"/>
    <w:rsid w:val="00D31B88"/>
    <w:rsid w:val="00D505FF"/>
    <w:rsid w:val="00D50E6B"/>
    <w:rsid w:val="00D656DA"/>
    <w:rsid w:val="00D83300"/>
    <w:rsid w:val="00D83481"/>
    <w:rsid w:val="00DB077A"/>
    <w:rsid w:val="00DC6B48"/>
    <w:rsid w:val="00DF01B0"/>
    <w:rsid w:val="00E85A05"/>
    <w:rsid w:val="00E95829"/>
    <w:rsid w:val="00EA606C"/>
    <w:rsid w:val="00EB0C8C"/>
    <w:rsid w:val="00EB17B2"/>
    <w:rsid w:val="00EB51FD"/>
    <w:rsid w:val="00EB77DB"/>
    <w:rsid w:val="00EC192D"/>
    <w:rsid w:val="00ED139F"/>
    <w:rsid w:val="00EF74F7"/>
    <w:rsid w:val="00F16A3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russianartandbooks.com/cgi-bin/russianart/01694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exar:++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FE78D58F8074C80926F364B4F17CE"/>
        <w:category>
          <w:name w:val="General"/>
          <w:gallery w:val="placeholder"/>
        </w:category>
        <w:types>
          <w:type w:val="bbPlcHdr"/>
        </w:types>
        <w:behaviors>
          <w:behavior w:val="content"/>
        </w:behaviors>
        <w:guid w:val="{685CCA39-BDA3-BC4A-98E5-DB65B2A8E0DA}"/>
      </w:docPartPr>
      <w:docPartBody>
        <w:p w:rsidR="00386BA1" w:rsidRDefault="00386BA1">
          <w:pPr>
            <w:pStyle w:val="A60FE78D58F8074C80926F364B4F17CE"/>
          </w:pPr>
          <w:r w:rsidRPr="00CC586D">
            <w:rPr>
              <w:rStyle w:val="PlaceholderText"/>
              <w:b/>
              <w:color w:val="FFFFFF" w:themeColor="background1"/>
            </w:rPr>
            <w:t>[Salutation]</w:t>
          </w:r>
        </w:p>
      </w:docPartBody>
    </w:docPart>
    <w:docPart>
      <w:docPartPr>
        <w:name w:val="9FF833CA738BA0489B5B1B3701618EDC"/>
        <w:category>
          <w:name w:val="General"/>
          <w:gallery w:val="placeholder"/>
        </w:category>
        <w:types>
          <w:type w:val="bbPlcHdr"/>
        </w:types>
        <w:behaviors>
          <w:behavior w:val="content"/>
        </w:behaviors>
        <w:guid w:val="{8F46F43E-8C65-0C4A-9D54-809D39ED1D41}"/>
      </w:docPartPr>
      <w:docPartBody>
        <w:p w:rsidR="00386BA1" w:rsidRDefault="00386BA1">
          <w:pPr>
            <w:pStyle w:val="9FF833CA738BA0489B5B1B3701618EDC"/>
          </w:pPr>
          <w:r>
            <w:rPr>
              <w:rStyle w:val="PlaceholderText"/>
            </w:rPr>
            <w:t>[First name]</w:t>
          </w:r>
        </w:p>
      </w:docPartBody>
    </w:docPart>
    <w:docPart>
      <w:docPartPr>
        <w:name w:val="DA2F274C9897C34AA6AACA3969552769"/>
        <w:category>
          <w:name w:val="General"/>
          <w:gallery w:val="placeholder"/>
        </w:category>
        <w:types>
          <w:type w:val="bbPlcHdr"/>
        </w:types>
        <w:behaviors>
          <w:behavior w:val="content"/>
        </w:behaviors>
        <w:guid w:val="{48FB566A-5189-C748-B4CB-8EF263753841}"/>
      </w:docPartPr>
      <w:docPartBody>
        <w:p w:rsidR="00386BA1" w:rsidRDefault="00386BA1">
          <w:pPr>
            <w:pStyle w:val="DA2F274C9897C34AA6AACA3969552769"/>
          </w:pPr>
          <w:r>
            <w:rPr>
              <w:rStyle w:val="PlaceholderText"/>
            </w:rPr>
            <w:t>[Middle name]</w:t>
          </w:r>
        </w:p>
      </w:docPartBody>
    </w:docPart>
    <w:docPart>
      <w:docPartPr>
        <w:name w:val="ED02A81D41E3B047963F941BF7300565"/>
        <w:category>
          <w:name w:val="General"/>
          <w:gallery w:val="placeholder"/>
        </w:category>
        <w:types>
          <w:type w:val="bbPlcHdr"/>
        </w:types>
        <w:behaviors>
          <w:behavior w:val="content"/>
        </w:behaviors>
        <w:guid w:val="{0B134C47-12E2-FF4D-B4F4-CF8D500F1EB4}"/>
      </w:docPartPr>
      <w:docPartBody>
        <w:p w:rsidR="00386BA1" w:rsidRDefault="00386BA1">
          <w:pPr>
            <w:pStyle w:val="ED02A81D41E3B047963F941BF7300565"/>
          </w:pPr>
          <w:r>
            <w:rPr>
              <w:rStyle w:val="PlaceholderText"/>
            </w:rPr>
            <w:t>[Last name]</w:t>
          </w:r>
        </w:p>
      </w:docPartBody>
    </w:docPart>
    <w:docPart>
      <w:docPartPr>
        <w:name w:val="AF6F1F10D47D4F429B0783099138A510"/>
        <w:category>
          <w:name w:val="General"/>
          <w:gallery w:val="placeholder"/>
        </w:category>
        <w:types>
          <w:type w:val="bbPlcHdr"/>
        </w:types>
        <w:behaviors>
          <w:behavior w:val="content"/>
        </w:behaviors>
        <w:guid w:val="{F61467AB-3AD4-154E-8D1F-BDDD2A49AAD2}"/>
      </w:docPartPr>
      <w:docPartBody>
        <w:p w:rsidR="00386BA1" w:rsidRDefault="00386BA1">
          <w:pPr>
            <w:pStyle w:val="AF6F1F10D47D4F429B0783099138A510"/>
          </w:pPr>
          <w:r>
            <w:rPr>
              <w:rStyle w:val="PlaceholderText"/>
            </w:rPr>
            <w:t>[Enter your biography]</w:t>
          </w:r>
        </w:p>
      </w:docPartBody>
    </w:docPart>
    <w:docPart>
      <w:docPartPr>
        <w:name w:val="F48304F92E72B2489E2D2729A8CFF891"/>
        <w:category>
          <w:name w:val="General"/>
          <w:gallery w:val="placeholder"/>
        </w:category>
        <w:types>
          <w:type w:val="bbPlcHdr"/>
        </w:types>
        <w:behaviors>
          <w:behavior w:val="content"/>
        </w:behaviors>
        <w:guid w:val="{5B60AEF0-1D1D-CD46-BA8C-617DF502797E}"/>
      </w:docPartPr>
      <w:docPartBody>
        <w:p w:rsidR="00386BA1" w:rsidRDefault="00386BA1">
          <w:pPr>
            <w:pStyle w:val="F48304F92E72B2489E2D2729A8CFF891"/>
          </w:pPr>
          <w:r>
            <w:rPr>
              <w:rStyle w:val="PlaceholderText"/>
            </w:rPr>
            <w:t>[Enter the institution with which you are affiliated]</w:t>
          </w:r>
        </w:p>
      </w:docPartBody>
    </w:docPart>
    <w:docPart>
      <w:docPartPr>
        <w:name w:val="38FF79A0103F3D42AFDC5BD3C1593F41"/>
        <w:category>
          <w:name w:val="General"/>
          <w:gallery w:val="placeholder"/>
        </w:category>
        <w:types>
          <w:type w:val="bbPlcHdr"/>
        </w:types>
        <w:behaviors>
          <w:behavior w:val="content"/>
        </w:behaviors>
        <w:guid w:val="{247C6985-B74A-2D4B-B2D0-50DF7F93D191}"/>
      </w:docPartPr>
      <w:docPartBody>
        <w:p w:rsidR="00386BA1" w:rsidRDefault="00386BA1">
          <w:pPr>
            <w:pStyle w:val="38FF79A0103F3D42AFDC5BD3C1593F41"/>
          </w:pPr>
          <w:r w:rsidRPr="00EF74F7">
            <w:rPr>
              <w:b/>
              <w:color w:val="808080" w:themeColor="background1" w:themeShade="80"/>
            </w:rPr>
            <w:t>[Enter the headword for your article]</w:t>
          </w:r>
        </w:p>
      </w:docPartBody>
    </w:docPart>
    <w:docPart>
      <w:docPartPr>
        <w:name w:val="CDBF6BB26D943347911F1B3FD329B86B"/>
        <w:category>
          <w:name w:val="General"/>
          <w:gallery w:val="placeholder"/>
        </w:category>
        <w:types>
          <w:type w:val="bbPlcHdr"/>
        </w:types>
        <w:behaviors>
          <w:behavior w:val="content"/>
        </w:behaviors>
        <w:guid w:val="{5AEF6EA2-079A-044E-A173-F359324FFD59}"/>
      </w:docPartPr>
      <w:docPartBody>
        <w:p w:rsidR="00386BA1" w:rsidRDefault="00386BA1">
          <w:pPr>
            <w:pStyle w:val="CDBF6BB26D943347911F1B3FD329B8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FE5C082CF514A9B485D4E5283FCEB"/>
        <w:category>
          <w:name w:val="General"/>
          <w:gallery w:val="placeholder"/>
        </w:category>
        <w:types>
          <w:type w:val="bbPlcHdr"/>
        </w:types>
        <w:behaviors>
          <w:behavior w:val="content"/>
        </w:behaviors>
        <w:guid w:val="{9CDFB1AD-0E08-BB45-87CD-DA2A723D8456}"/>
      </w:docPartPr>
      <w:docPartBody>
        <w:p w:rsidR="00386BA1" w:rsidRDefault="00386BA1">
          <w:pPr>
            <w:pStyle w:val="AB5FE5C082CF514A9B485D4E5283FC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9259057E9D924F8CDF5993BD475860"/>
        <w:category>
          <w:name w:val="General"/>
          <w:gallery w:val="placeholder"/>
        </w:category>
        <w:types>
          <w:type w:val="bbPlcHdr"/>
        </w:types>
        <w:behaviors>
          <w:behavior w:val="content"/>
        </w:behaviors>
        <w:guid w:val="{A4468C80-FD3C-664A-BF25-F1FA7855F673}"/>
      </w:docPartPr>
      <w:docPartBody>
        <w:p w:rsidR="00386BA1" w:rsidRDefault="00386BA1">
          <w:pPr>
            <w:pStyle w:val="AB9259057E9D924F8CDF5993BD4758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05C7894E914043B96050D8C2150B7A"/>
        <w:category>
          <w:name w:val="General"/>
          <w:gallery w:val="placeholder"/>
        </w:category>
        <w:types>
          <w:type w:val="bbPlcHdr"/>
        </w:types>
        <w:behaviors>
          <w:behavior w:val="content"/>
        </w:behaviors>
        <w:guid w:val="{D10C341C-10F4-C94F-8693-B6B36E356752}"/>
      </w:docPartPr>
      <w:docPartBody>
        <w:p w:rsidR="00836C7A" w:rsidRDefault="009C5784" w:rsidP="009C5784">
          <w:pPr>
            <w:pStyle w:val="ED05C7894E914043B96050D8C2150B7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A1"/>
    <w:rsid w:val="00386BA1"/>
    <w:rsid w:val="003A684C"/>
    <w:rsid w:val="00836C7A"/>
    <w:rsid w:val="009C5784"/>
    <w:rsid w:val="00D221DF"/>
    <w:rsid w:val="00D25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b:Tag>
    <b:SourceType>Book</b:SourceType>
    <b:Guid>{EF46F25B-9834-A946-8BFC-B20F65B1B4D8}</b:Guid>
    <b:Title>Paris Modern: The Swedish Ballet, 1920-1925</b:Title>
    <b:City>San Francisco</b:City>
    <b:Publisher>The Fine Art Museum of San Francisco</b:Publisher>
    <b:Author>
      <b:Editor>
        <b:NameList>
          <b:Person>
            <b:Last>Baer</b:Last>
            <b:Middle>Van Norman</b:Middle>
            <b:First>N.</b:First>
          </b:Person>
        </b:NameList>
      </b:Editor>
    </b:Author>
    <b:Year>1995</b:Year>
    <b:RefOrder>1</b:RefOrder>
  </b:Source>
  <b:Source>
    <b:Tag>Les31</b:Tag>
    <b:SourceType>Book</b:SourceType>
    <b:Guid>{69826FC4-9DE1-B149-93A3-F6CCEF3A7891}</b:Guid>
    <b:Title>Les Ballets Suédois dans L’art Contemporain</b:Title>
    <b:Year>1931</b:Year>
    <b:City>Paris</b:City>
    <b:Publisher>Editions du Trianon</b:Publisher>
    <b:Author>
      <b:Author>
        <b:NameList>
          <b:Person>
            <b:Last>Fokine</b:Last>
            <b:First>Michel</b:First>
          </b:Person>
          <b:Person>
            <b:Last>Haquinius</b:Last>
            <b:Middle>N</b:Middle>
            <b:First>Hedvig</b:First>
          </b:Person>
          <b:Person>
            <b:Last>De Maré </b:Last>
            <b:First>R</b:First>
          </b:Person>
          <b:Person>
            <b:Last>Rémon</b:Last>
            <b:First>Georges</b:First>
          </b:Person>
          <b:Person>
            <b:Last>Tansman</b:Last>
            <b:First>Alexandre</b:First>
          </b:Person>
          <b:Person>
            <b:Last>Tugal</b:Last>
            <b:First>Pierre</b:First>
          </b:Person>
        </b:NameList>
      </b:Author>
    </b:Author>
    <b:RefOrder>8</b:RefOrder>
  </b:Source>
  <b:Source>
    <b:Tag>Ban79</b:Tag>
    <b:SourceType>JournalArticle</b:SourceType>
    <b:Guid>{63A15751-559A-E448-BC8B-AABFADEA9D96}</b:Guid>
    <b:Title>An Introduction to the Ballets Suédios</b:Title>
    <b:Year>1979</b:Year>
    <b:Volume>7</b:Volume>
    <b:Pages>28-59</b:Pages>
    <b:Author>
      <b:Author>
        <b:NameList>
          <b:Person>
            <b:Last>Banes</b:Last>
            <b:First>Sally</b:First>
          </b:Person>
        </b:NameList>
      </b:Author>
    </b:Author>
    <b:JournalName>Ballet Review</b:JournalName>
    <b:RefOrder>2</b:RefOrder>
  </b:Source>
  <b:Source>
    <b:Tag>Bas05</b:Tag>
    <b:SourceType>Book</b:SourceType>
    <b:Guid>{280872A8-BBD9-7547-B94A-A93D9EF24EF4}</b:Guid>
    <b:Title>Dance, Desire, and Anxiety in Early Twentieth-Century French Theater: Playing Identities</b:Title>
    <b:Publisher>Ashgate Pub. Co.</b:Publisher>
    <b:City>Aldershot, Hants</b:City>
    <b:Year>2005</b:Year>
    <b:Author>
      <b:Author>
        <b:NameList>
          <b:Person>
            <b:Last>Baston</b:Last>
            <b:Middle>R</b:Middle>
            <b:First>Charles</b:First>
          </b:Person>
        </b:NameList>
      </b:Author>
    </b:Author>
    <b:CountryRegion>England</b:CountryRegion>
    <b:RefOrder>3</b:RefOrder>
  </b:Source>
  <b:Source>
    <b:Tag>DeG02</b:Tag>
    <b:SourceType>Book</b:SourceType>
    <b:Guid>{EADEF499-91C2-D641-9C45-DA5D549C4E9A}</b:Guid>
    <b:Title>Ballets Suédois</b:Title>
    <b:City>Ghent</b:City>
    <b:Publisher>Acad. Press</b:Publisher>
    <b:Year>2002</b:Year>
    <b:Author>
      <b:Author>
        <b:NameList>
          <b:Person>
            <b:Last>De Groote</b:Last>
            <b:First>Pascale</b:First>
          </b:Person>
        </b:NameList>
      </b:Author>
    </b:Author>
    <b:RefOrder>6</b:RefOrder>
  </b:Source>
  <b:Source>
    <b:Tag>Häg89</b:Tag>
    <b:SourceType>Book</b:SourceType>
    <b:Guid>{10B746C4-5512-194D-BEA7-F265E1FAEC6A}</b:Guid>
    <b:Title>Ballets Suédois</b:Title>
    <b:City>Paris</b:City>
    <b:Publisher>J. Damase</b:Publisher>
    <b:Year>1989</b:Year>
    <b:Author>
      <b:Author>
        <b:NameList>
          <b:Person>
            <b:Last>Häger</b:Last>
            <b:First>Bengt</b:First>
          </b:Person>
        </b:NameList>
      </b:Author>
    </b:Author>
    <b:RefOrder>10</b:RefOrder>
  </b:Source>
  <b:Source>
    <b:Tag>Dor99</b:Tag>
    <b:SourceType>Book</b:SourceType>
    <b:Guid>{CB2B78BB-06A9-ED43-8FF4-4C16BC9ACE4D}</b:Guid>
    <b:Title>The Royal Swedish Ballet, 1773-1998</b:Title>
    <b:City>London</b:City>
    <b:Publisher>Dance Books</b:Publisher>
    <b:Year>1999</b:Year>
    <b:Author>
      <b:Author>
        <b:NameList>
          <b:Person>
            <b:Last>Dorris</b:Last>
            <b:Middle>E</b:Middle>
            <b:First>George</b:First>
          </b:Person>
        </b:NameList>
      </b:Author>
    </b:Author>
    <b:RefOrder>7</b:RefOrder>
  </b:Source>
  <b:Source>
    <b:Tag>McC03</b:Tag>
    <b:SourceType>Book</b:SourceType>
    <b:Guid>{DD6DD014-C904-1F42-9AC9-FBB1F6892AF0}</b:Guid>
    <b:Title>Dancing Machines: Choreographies of the Age of Mechanical Reproduction</b:Title>
    <b:City>Stanford</b:City>
    <b:Publisher>Stanford UP</b:Publisher>
    <b:Year>2003</b:Year>
    <b:Author>
      <b:Author>
        <b:NameList>
          <b:Person>
            <b:Last>McCarren</b:Last>
            <b:Middle>M.</b:Middle>
            <b:First>Felicia</b:First>
          </b:Person>
        </b:NameList>
      </b:Author>
    </b:Author>
    <b:RefOrder>12</b:RefOrder>
  </b:Source>
  <b:Source>
    <b:Tag>Näs07</b:Tag>
    <b:SourceType>BookSection</b:SourceType>
    <b:Guid>{3D5EC686-7B83-DA43-BA41-EE4FBFAB1911}</b:Guid>
    <b:Title>The Ballet Avant-Garde I: The Ballets Suédois and its Modernist Concept</b:Title>
    <b:City>Cambridge</b:City>
    <b:Publisher>Cambridge UP</b:Publisher>
    <b:Year>2007</b:Year>
    <b:BookTitle>The Cambridge Companion to Ballet</b:BookTitle>
    <b:Author>
      <b:Author>
        <b:NameList>
          <b:Person>
            <b:Last>Näslund</b:Last>
            <b:First>Erik</b:First>
          </b:Person>
        </b:NameList>
      </b:Author>
      <b:Editor>
        <b:NameList>
          <b:Person>
            <b:Last>Kant</b:Last>
            <b:First>Marion</b:First>
          </b:Person>
        </b:NameList>
      </b:Editor>
    </b:Author>
    <b:RefOrder>14</b:RefOrder>
  </b:Source>
  <b:Source>
    <b:Tag>Näs09</b:Tag>
    <b:SourceType>Book</b:SourceType>
    <b:Guid>{315B7668-E61D-0A40-A7EC-2E4607282963}</b:Guid>
    <b:Title>Rolf de Maré: Art Collector, Ballet irector, Museum Creator</b:Title>
    <b:City>Alton</b:City>
    <b:Publisher>Dance Books</b:Publisher>
    <b:Year>2009</b:Year>
    <b:Author>
      <b:Author>
        <b:NameList>
          <b:Person>
            <b:Last>Näslund</b:Last>
            <b:First>Erik</b:First>
          </b:Person>
        </b:NameList>
      </b:Author>
      <b:Translator>
        <b:NameList>
          <b:Person>
            <b:Last>Tanner</b:Last>
            <b:First>Roger</b:First>
          </b:Person>
        </b:NameList>
      </b:Translator>
    </b:Author>
    <b:RefOrder>13</b:RefOrder>
  </b:Source>
  <b:Source>
    <b:Tag>Cla24</b:Tag>
    <b:SourceType>InternetSite</b:SourceType>
    <b:Guid>{D3D5D62A-38E9-1741-B8DB-807D9C7E4CFE}</b:Guid>
    <b:Title>Entr'Acte</b:Title>
    <b:Year>1924</b:Year>
    <b:Comments>A short film by René Clair, which premiered as an entr'acte for the Ballets Suédois production Relâche at the Théâtre des Champs-Élysées in Paris.</b:Comments>
    <b:Medium>Film</b:Medium>
    <b:URL>https://www.youtube.com/watch?v=mpr8mXcX80Q</b:URL>
    <b:YearAccessed>2014</b:YearAccessed>
    <b:MonthAccessed>12</b:MonthAccessed>
    <b:DayAccessed>12</b:DayAccessed>
    <b:Author>
      <b:Director>
        <b:NameList>
          <b:Person>
            <b:Last>Clair</b:Last>
            <b:First>René</b:First>
          </b:Person>
          <b:Person>
            <b:Last>Satie</b:Last>
            <b:First>Erik</b:First>
          </b:Person>
        </b:NameList>
      </b:Director>
      <b:Author>
        <b:NameList>
          <b:Person>
            <b:Last>Clair</b:Last>
            <b:First>René</b:First>
          </b:Person>
          <b:Person>
            <b:Last>Satie</b:Last>
            <b:First>Erik</b:First>
          </b:Person>
        </b:NameList>
      </b:Author>
    </b:Author>
    <b:RefOrder>4</b:RefOrder>
  </b:Source>
  <b:Source>
    <b:Tag>Mil98</b:Tag>
    <b:SourceType>InternetSite</b:SourceType>
    <b:Guid>{352166BA-230B-9647-8915-96932A343094}</b:Guid>
    <b:Author>
      <b:Author>
        <b:NameList>
          <b:Person>
            <b:Last>Hodson</b:Last>
            <b:First>Millicent</b:First>
          </b:Person>
        </b:NameList>
      </b:Author>
    </b:Author>
    <b:Title>Skating Rink Ballet Reconstruction</b:Title>
    <b:InternetSiteTitle>Vimeo</b:InternetSiteTitle>
    <b:URL>http://vimeo.com/14390025</b:URL>
    <b:ProductionCompany>Royal Swedish Ballet, Stockhom</b:ProductionCompany>
    <b:Year>1998</b:Year>
    <b:YearAccessed>2014</b:YearAccessed>
    <b:MonthAccessed>12</b:MonthAccessed>
    <b:DayAccessed>12</b:DayAccessed>
    <b:Comments>A brief video clip of Millicent Hodson and Kenneth Archer's choreopgraphic reconstruction of the 1922 ballet 'Skating Rink'</b:Comments>
    <b:RefOrder>9</b:RefOrder>
  </b:Source>
  <b:Source>
    <b:Tag>The24</b:Tag>
    <b:SourceType>InternetSite</b:SourceType>
    <b:Guid>{FF611EDC-D87A-D74A-9CC0-D70FDC473F3D}</b:Guid>
    <b:Author>
      <b:Author>
        <b:NameList>
          <b:Person>
            <b:Last>TheWelleszCompany</b:Last>
          </b:Person>
        </b:NameList>
      </b:Author>
    </b:Author>
    <b:Title>Erik Satie: Relâche (Complete ballet) </b:Title>
    <b:InternetSiteTitle>YouTube</b:InternetSiteTitle>
    <b:URL>https://www.youtube.com/watch?v=Kvc6vIWQxT8</b:URL>
    <b:Year>1924</b:Year>
    <b:YearAccessed>2014</b:YearAccessed>
    <b:MonthAccessed>12</b:MonthAccessed>
    <b:DayAccessed>12</b:DayAccessed>
    <b:Comments>Music for  Relâche composed by Erik Satie. </b:Comments>
    <b:RefOrder>15</b:RefOrder>
  </b:Source>
  <b:Source>
    <b:Tag>Dan14</b:Tag>
    <b:SourceType>InternetSite</b:SourceType>
    <b:Guid>{B821C91D-762F-7140-978F-BAF3CC79C9CA}</b:Guid>
    <b:Author>
      <b:Author>
        <b:Corporate>Dansmuseet</b:Corporate>
      </b:Author>
    </b:Author>
    <b:Title> Dansmuseet</b:Title>
    <b:URL>http://www.dansmuseet.se/</b:URL>
    <b:Year>2014</b:Year>
    <b:YearAccessed>2014</b:YearAccessed>
    <b:MonthAccessed>12</b:MonthAccessed>
    <b:DayAccessed>12</b:DayAccessed>
    <b:Comments>Dance Museum Stockhom. Includes a brief biography and photographs of Rolf de Maré as well as a history of the museum.</b:Comments>
    <b:RefOrder>5</b:RefOrder>
  </b:Source>
  <b:Source>
    <b:Tag>Häg14</b:Tag>
    <b:SourceType>InternetSite</b:SourceType>
    <b:Guid>{F7AA7B1E-0573-6848-B4B2-7A41EC736795}</b:Guid>
    <b:Title>The Life of Carina Ari</b:Title>
    <b:InternetSiteTitle>The Carina Ari Foundations</b:InternetSiteTitle>
    <b:URL>http://carina.se/about-carina-ari_en.html</b:URL>
    <b:YearAccessed>2014</b:YearAccessed>
    <b:MonthAccessed>12</b:MonthAccessed>
    <b:DayAccessed>12</b:DayAccessed>
    <b:Comments>An essay by Bengt Häger about Ballets Suédois ballerina Carina Ari. Published in several languages, including English, b the Carina Ari Foundations. </b:Comments>
    <b:Author>
      <b:Author>
        <b:NameList>
          <b:Person>
            <b:Last>Häger</b:Last>
            <b:First>Bengt</b:First>
          </b:Person>
        </b:NameList>
      </b:Author>
    </b:Author>
    <b:RefOrder>11</b:RefOrder>
  </b:Source>
</b:Sources>
</file>

<file path=customXml/itemProps1.xml><?xml version="1.0" encoding="utf-8"?>
<ds:datastoreItem xmlns:ds="http://schemas.openxmlformats.org/officeDocument/2006/customXml" ds:itemID="{EFF9A871-8028-2642-81CD-E484206C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6</Pages>
  <Words>1961</Words>
  <Characters>11179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Nielsen</dc:creator>
  <cp:keywords/>
  <dc:description/>
  <cp:lastModifiedBy>Jasmine Nielsen</cp:lastModifiedBy>
  <cp:revision>27</cp:revision>
  <dcterms:created xsi:type="dcterms:W3CDTF">2014-12-12T20:18:00Z</dcterms:created>
  <dcterms:modified xsi:type="dcterms:W3CDTF">2014-12-13T22:59:00Z</dcterms:modified>
</cp:coreProperties>
</file>