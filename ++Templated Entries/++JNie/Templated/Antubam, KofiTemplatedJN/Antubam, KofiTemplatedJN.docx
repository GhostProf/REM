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A69DCE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8A696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693FF23898234A886D63E9D6D36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F9DA8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B4114C465EDB45966717EBB733A583"/>
            </w:placeholder>
            <w:text/>
          </w:sdtPr>
          <w:sdtEndPr/>
          <w:sdtContent>
            <w:tc>
              <w:tcPr>
                <w:tcW w:w="2073" w:type="dxa"/>
              </w:tcPr>
              <w:p w14:paraId="59402AAE" w14:textId="77777777" w:rsidR="00B574C9" w:rsidRDefault="0085191B" w:rsidP="0085191B">
                <w:r>
                  <w:t>Rhoda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4C5B9A8DF2274B91EEC1395DA444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B2284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14D83CE228444193951C8343631DC6"/>
            </w:placeholder>
            <w:text/>
          </w:sdtPr>
          <w:sdtEndPr/>
          <w:sdtContent>
            <w:tc>
              <w:tcPr>
                <w:tcW w:w="2642" w:type="dxa"/>
              </w:tcPr>
              <w:p w14:paraId="06C1230A" w14:textId="77777777" w:rsidR="00B574C9" w:rsidRDefault="0085191B" w:rsidP="0085191B">
                <w:r>
                  <w:t>Woets</w:t>
                </w:r>
              </w:p>
            </w:tc>
          </w:sdtContent>
        </w:sdt>
      </w:tr>
      <w:tr w:rsidR="00B574C9" w14:paraId="39C18A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4D1C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D7E01B9CC3084390DC3B891B8221D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4F3C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A989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E9A2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EB7005533A07E4FA7E7A11CA3CD21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10416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31823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FEDB0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0CA39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5AC158F" w14:textId="77777777" w:rsidTr="003F0D73">
        <w:sdt>
          <w:sdtPr>
            <w:alias w:val="Article headword"/>
            <w:tag w:val="articleHeadword"/>
            <w:id w:val="-361440020"/>
            <w:placeholder>
              <w:docPart w:val="DEE67BBE8ED8734D817366D031245C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9FB33D" w14:textId="77777777" w:rsidR="003F0D73" w:rsidRPr="00FB589A" w:rsidRDefault="0085191B" w:rsidP="00F64FD5">
                <w:r>
                  <w:t>Antubam, Kofi</w:t>
                </w:r>
                <w:r w:rsidR="00983FDD">
                  <w:t xml:space="preserve"> (1922-1964)</w:t>
                </w:r>
              </w:p>
            </w:tc>
          </w:sdtContent>
        </w:sdt>
      </w:tr>
      <w:tr w:rsidR="00464699" w14:paraId="775EE3B5" w14:textId="77777777" w:rsidTr="0085191B">
        <w:sdt>
          <w:sdtPr>
            <w:alias w:val="Variant headwords"/>
            <w:tag w:val="variantHeadwords"/>
            <w:id w:val="173464402"/>
            <w:placeholder>
              <w:docPart w:val="C35A7F2A21A37040A97DE3DEFECB270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C3E61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A71011" w14:textId="77777777" w:rsidTr="003F0D73">
        <w:sdt>
          <w:sdtPr>
            <w:alias w:val="Abstract"/>
            <w:tag w:val="abstract"/>
            <w:id w:val="-635871867"/>
            <w:placeholder>
              <w:docPart w:val="3B9DB7289DEFDB4AB8075DB1F7E242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529191" w14:textId="52E8E8CF" w:rsidR="00E85A05" w:rsidRDefault="0056074D" w:rsidP="00A175B8">
                <w:r w:rsidRPr="009B2B07">
                  <w:t xml:space="preserve">Kofi </w:t>
                </w:r>
                <w:r w:rsidR="00DB6F55">
                  <w:t xml:space="preserve">Antubam </w:t>
                </w:r>
                <w:r w:rsidRPr="009B2B07">
                  <w:t>was an influential and pioneering modern artist in Ghana. His r</w:t>
                </w:r>
                <w:r w:rsidR="00157098">
                  <w:t>ealistic, narrative scenes of idealized African life, depicted</w:t>
                </w:r>
                <w:r w:rsidRPr="009B2B07">
                  <w:t xml:space="preserve"> in wall paintings and mosaics</w:t>
                </w:r>
                <w:r w:rsidR="00157098">
                  <w:t>,</w:t>
                </w:r>
                <w:r w:rsidRPr="009B2B07">
                  <w:t xml:space="preserve"> in</w:t>
                </w:r>
                <w:r w:rsidR="00DB6F55">
                  <w:t>fluenced many artists after him</w:t>
                </w:r>
                <w:ins w:id="0" w:author="Jon Johnson" w:date="2014-12-07T11:27:00Z">
                  <w:r w:rsidR="00F64FD5">
                    <w:t>.</w:t>
                  </w:r>
                </w:ins>
                <w:del w:id="1" w:author="Jon Johnson" w:date="2014-12-07T11:27:00Z">
                  <w:r w:rsidR="00DB6F55" w:rsidDel="00F64FD5">
                    <w:delText>;</w:delText>
                  </w:r>
                </w:del>
                <w:r w:rsidRPr="009B2B07">
                  <w:t xml:space="preserve"> </w:t>
                </w:r>
                <w:ins w:id="2" w:author="Jon Johnson" w:date="2014-12-07T11:27:00Z">
                  <w:r w:rsidR="00F64FD5">
                    <w:t xml:space="preserve">In 1957, </w:t>
                  </w:r>
                </w:ins>
                <w:r w:rsidRPr="009B2B07">
                  <w:t xml:space="preserve">Antubam was appointed as an official state artist </w:t>
                </w:r>
                <w:r w:rsidR="00DB6F55">
                  <w:t>following</w:t>
                </w:r>
                <w:r w:rsidRPr="009B2B07">
                  <w:t xml:space="preserve"> Ghana’s independence</w:t>
                </w:r>
                <w:del w:id="3" w:author="Jon Johnson" w:date="2014-12-07T11:27:00Z">
                  <w:r w:rsidRPr="009B2B07" w:rsidDel="00F64FD5">
                    <w:delText xml:space="preserve"> in 1957</w:delText>
                  </w:r>
                </w:del>
                <w:ins w:id="4" w:author="Jon Johnson" w:date="2014-12-07T11:28:00Z">
                  <w:r w:rsidR="00A175B8">
                    <w:t xml:space="preserve">; an unsurprising </w:t>
                  </w:r>
                </w:ins>
                <w:del w:id="5" w:author="Jon Johnson" w:date="2014-12-07T11:28:00Z">
                  <w:r w:rsidRPr="009B2B07" w:rsidDel="00A175B8">
                    <w:delText xml:space="preserve">. </w:delText>
                  </w:r>
                  <w:r w:rsidR="00157098" w:rsidDel="00A175B8">
                    <w:delText>The appointment was not surprising given</w:delText>
                  </w:r>
                </w:del>
                <w:ins w:id="6" w:author="Jon Johnson" w:date="2014-12-07T11:28:00Z">
                  <w:r w:rsidR="00A175B8">
                    <w:t>development given</w:t>
                  </w:r>
                </w:ins>
                <w:r w:rsidR="00DB6F55">
                  <w:t xml:space="preserve"> Antubam’s firm belief </w:t>
                </w:r>
                <w:r w:rsidRPr="009B2B07">
                  <w:t>that artists should contribute to national pride and development, representing Ghana in their art work as a modern nation with a unique past and culture.</w:t>
                </w:r>
              </w:p>
            </w:tc>
          </w:sdtContent>
        </w:sdt>
      </w:tr>
      <w:tr w:rsidR="003F0D73" w14:paraId="30A695E6" w14:textId="77777777" w:rsidTr="003F0D73">
        <w:sdt>
          <w:sdtPr>
            <w:alias w:val="Article text"/>
            <w:tag w:val="articleText"/>
            <w:id w:val="634067588"/>
            <w:placeholder>
              <w:docPart w:val="37A7F4C42FE971419096337FB00A87A7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sdt>
              <w:sdtPr>
                <w:alias w:val="Abstract"/>
                <w:tag w:val="abstract"/>
                <w:id w:val="765042185"/>
                <w:placeholder>
                  <w:docPart w:val="BFF7768FFBF04144B2472A47CD9BA536"/>
                </w:placeholder>
              </w:sdtPr>
              <w:sdtEndPr>
                <w:rPr>
                  <w:b/>
                  <w:bCs/>
                  <w:color w:val="5B9BD5" w:themeColor="accent1"/>
                  <w:sz w:val="18"/>
                  <w:szCs w:val="18"/>
                </w:rPr>
              </w:sdtEndPr>
              <w:sdtContent>
                <w:customXmlInsRangeStart w:id="7" w:author="Jon Johnson" w:date="2014-12-07T11:28:00Z"/>
                <w:sdt>
                  <w:sdtPr>
                    <w:alias w:val="Abstract"/>
                    <w:tag w:val="abstract"/>
                    <w:id w:val="1021985412"/>
                    <w:placeholder>
                      <w:docPart w:val="8327C03F09426142A300D283E38F9720"/>
                    </w:placeholder>
                  </w:sdtPr>
                  <w:sdtEndPr/>
                  <w:sdtContent>
                    <w:customXmlInsRangeEnd w:id="7"/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5680C9AA" w14:textId="77777777" w:rsidR="000106D9" w:rsidRDefault="000106D9" w:rsidP="009B2B07">
                        <w:pPr>
                          <w:rPr>
                            <w:ins w:id="8" w:author="Jon Johnson" w:date="2014-12-07T11:28:00Z"/>
                          </w:rPr>
                        </w:pPr>
                        <w:ins w:id="9" w:author="Jon Johnson" w:date="2014-12-07T11:28:00Z">
                          <w:r w:rsidRPr="009B2B07">
                            <w:t xml:space="preserve">Kofi </w:t>
                          </w:r>
                          <w:r>
                            <w:t xml:space="preserve">Antubam </w:t>
                          </w:r>
                          <w:r w:rsidRPr="009B2B07">
                            <w:t>was an influential and pioneering modern artist in Ghana. His r</w:t>
                          </w:r>
                          <w:r>
                            <w:t>ealistic, narrative scenes of idealized African life, depicted</w:t>
                          </w:r>
                          <w:r w:rsidRPr="009B2B07">
                            <w:t xml:space="preserve"> in wall paintings and mosaics</w:t>
                          </w:r>
                          <w:r>
                            <w:t>,</w:t>
                          </w:r>
                          <w:r w:rsidRPr="009B2B07">
                            <w:t xml:space="preserve"> in</w:t>
                          </w:r>
                          <w:r>
                            <w:t>fluenced many artists after him.</w:t>
                          </w:r>
                          <w:r w:rsidRPr="009B2B07">
                            <w:t xml:space="preserve"> </w:t>
                          </w:r>
                          <w:r>
                            <w:t xml:space="preserve">In 1957, </w:t>
                          </w:r>
                          <w:r w:rsidRPr="009B2B07">
                            <w:t xml:space="preserve">Antubam was appointed as an official state artist </w:t>
                          </w:r>
                          <w:r>
                            <w:t>following</w:t>
                          </w:r>
                          <w:r w:rsidRPr="009B2B07">
                            <w:t xml:space="preserve"> Ghana’s independence</w:t>
                          </w:r>
                          <w:r>
                            <w:t xml:space="preserve">; an unsurprising development given Antubam’s firm belief </w:t>
                          </w:r>
                          <w:r w:rsidRPr="009B2B07">
                            <w:t>that artists should contribute to national pride and development, representing Ghana in their art work as a modern nation with a unique past and culture.</w:t>
                          </w:r>
                        </w:ins>
                      </w:p>
                      <w:p w14:paraId="74200BFA" w14:textId="25C575F8" w:rsidR="00983FDD" w:rsidRPr="009B2B07" w:rsidDel="000106D9" w:rsidRDefault="00DB6F55" w:rsidP="009B2B07">
                        <w:pPr>
                          <w:rPr>
                            <w:del w:id="10" w:author="Jon Johnson" w:date="2014-12-07T11:28:00Z"/>
                          </w:rPr>
                        </w:pPr>
                        <w:del w:id="11" w:author="Jon Johnson" w:date="2014-12-07T11:28:00Z">
                          <w:r w:rsidDel="000106D9">
                            <w:delText xml:space="preserve">Kofi Antubam </w:delText>
                          </w:r>
                          <w:r w:rsidR="00157098" w:rsidRPr="009B2B07" w:rsidDel="000106D9">
                            <w:delText>was an influential and pioneering modern artist in Ghana. His r</w:delText>
                          </w:r>
                          <w:r w:rsidR="00157098" w:rsidDel="000106D9">
                            <w:delText>ealistic, narrative scenes of idealized African life, depicted</w:delText>
                          </w:r>
                          <w:r w:rsidR="00157098" w:rsidRPr="009B2B07" w:rsidDel="000106D9">
                            <w:delText xml:space="preserve"> in wall paintings and mosaics</w:delText>
                          </w:r>
                          <w:r w:rsidR="00157098" w:rsidDel="000106D9">
                            <w:delText>,</w:delText>
                          </w:r>
                          <w:r w:rsidR="00157098" w:rsidRPr="009B2B07" w:rsidDel="000106D9">
                            <w:delText xml:space="preserve"> infl</w:delText>
                          </w:r>
                          <w:r w:rsidDel="000106D9">
                            <w:delText>uenced many artists after him; A</w:delText>
                          </w:r>
                          <w:r w:rsidR="00157098" w:rsidRPr="009B2B07" w:rsidDel="000106D9">
                            <w:delText xml:space="preserve">ntubam was appointed as an official state artist </w:delText>
                          </w:r>
                          <w:r w:rsidDel="000106D9">
                            <w:delText>following</w:delText>
                          </w:r>
                          <w:r w:rsidR="00157098" w:rsidRPr="009B2B07" w:rsidDel="000106D9">
                            <w:delText xml:space="preserve"> Ghana’s independence in 1957. </w:delText>
                          </w:r>
                          <w:r w:rsidR="00157098" w:rsidDel="000106D9">
                            <w:delText>The appointment was not surprising given</w:delText>
                          </w:r>
                          <w:r w:rsidR="00157098" w:rsidRPr="009B2B07" w:rsidDel="000106D9">
                            <w:delText xml:space="preserve"> Antubam</w:delText>
                          </w:r>
                          <w:r w:rsidDel="000106D9">
                            <w:delText>’s</w:delText>
                          </w:r>
                          <w:r w:rsidR="00157098" w:rsidRPr="009B2B07" w:rsidDel="000106D9">
                            <w:delText xml:space="preserve"> </w:delText>
                          </w:r>
                          <w:r w:rsidDel="000106D9">
                            <w:delText>firm belief</w:delText>
                          </w:r>
                          <w:r w:rsidR="00157098" w:rsidRPr="009B2B07" w:rsidDel="000106D9">
                            <w:delText xml:space="preserve"> that artists should contribute to national pride and development, representing Ghana in their art work as a modern nation with a unique past and culture.</w:delText>
                          </w:r>
                          <w:r w:rsidR="00983FDD" w:rsidRPr="009B2B07" w:rsidDel="000106D9">
                            <w:delText xml:space="preserve"> </w:delText>
                          </w:r>
                        </w:del>
                      </w:p>
                      <w:p w14:paraId="0C7871AE" w14:textId="77777777" w:rsidR="00983FDD" w:rsidRPr="009B2B07" w:rsidRDefault="00983FDD" w:rsidP="009B2B07"/>
                      <w:p w14:paraId="03ADDD6E" w14:textId="053EDCB5" w:rsidR="0085191B" w:rsidRPr="009B2B07" w:rsidRDefault="0085191B" w:rsidP="009B2B07">
                        <w:r w:rsidRPr="009B2B07">
                          <w:t>Antubam received his art education at Achimota School</w:t>
                        </w:r>
                        <w:r w:rsidR="00983FDD" w:rsidRPr="009B2B07">
                          <w:t>,</w:t>
                        </w:r>
                        <w:r w:rsidRPr="009B2B07">
                          <w:t xml:space="preserve"> in Accra, and Goldsmith College</w:t>
                        </w:r>
                        <w:r w:rsidR="00983FDD" w:rsidRPr="009B2B07">
                          <w:t>,</w:t>
                        </w:r>
                        <w:r w:rsidRPr="009B2B07">
                          <w:t xml:space="preserve"> in </w:t>
                        </w:r>
                        <w:r w:rsidR="00157098">
                          <w:t>London. He exhibited his work both in</w:t>
                        </w:r>
                        <w:r w:rsidRPr="009B2B07">
                          <w:t xml:space="preserve"> Ghana and in</w:t>
                        </w:r>
                        <w:r w:rsidR="00157098">
                          <w:t>ternationally in</w:t>
                        </w:r>
                        <w:r w:rsidRPr="009B2B07">
                          <w:t xml:space="preserve"> cities</w:t>
                        </w:r>
                        <w:r w:rsidR="00983FDD" w:rsidRPr="009B2B07">
                          <w:t xml:space="preserve"> such as London, Paris, Rome, Düsseldorf, and </w:t>
                        </w:r>
                        <w:r w:rsidRPr="009B2B07">
                          <w:t xml:space="preserve">New York. Antubam challenged contemporary </w:t>
                        </w:r>
                        <w:r w:rsidR="00983FDD" w:rsidRPr="009B2B07">
                          <w:t xml:space="preserve">African </w:t>
                        </w:r>
                        <w:r w:rsidRPr="009B2B07">
                          <w:t xml:space="preserve">artists to use the skills </w:t>
                        </w:r>
                        <w:r w:rsidR="00157098">
                          <w:t>honed</w:t>
                        </w:r>
                        <w:r w:rsidR="00983FDD" w:rsidRPr="009B2B07">
                          <w:t xml:space="preserve"> from their</w:t>
                        </w:r>
                        <w:r w:rsidRPr="009B2B07">
                          <w:t xml:space="preserve"> European based art training as </w:t>
                        </w:r>
                        <w:r w:rsidR="00983FDD" w:rsidRPr="009B2B07">
                          <w:t>tools</w:t>
                        </w:r>
                        <w:r w:rsidRPr="009B2B07">
                          <w:t xml:space="preserve"> in painting cultural portraits </w:t>
                        </w:r>
                        <w:r w:rsidR="00157098">
                          <w:t xml:space="preserve">of </w:t>
                        </w:r>
                        <w:r w:rsidRPr="009B2B07">
                          <w:t xml:space="preserve">‘traditional’ </w:t>
                        </w:r>
                        <w:r w:rsidR="00157098">
                          <w:t xml:space="preserve">African </w:t>
                        </w:r>
                        <w:r w:rsidRPr="009B2B07">
                          <w:t xml:space="preserve">culture. A representational art style, he argued, was only a vehicle to express what lay within. </w:t>
                        </w:r>
                        <w:r w:rsidRPr="00B31F5A">
                          <w:rPr>
                            <w:iCs/>
                            <w:rPrChange w:id="12" w:author="Jon Johnson" w:date="2014-12-07T11:29:00Z">
                              <w:rPr>
                                <w:i/>
                                <w:iCs/>
                              </w:rPr>
                            </w:rPrChange>
                          </w:rPr>
                          <w:t>Assimilation</w:t>
                        </w:r>
                        <w:r w:rsidRPr="009B2B07">
                          <w:t xml:space="preserve"> was the </w:t>
                        </w:r>
                        <w:r w:rsidR="00DB6F55" w:rsidRPr="009B2B07">
                          <w:t xml:space="preserve">key </w:t>
                        </w:r>
                        <w:r w:rsidR="00DB6F55">
                          <w:t>con</w:t>
                        </w:r>
                        <w:ins w:id="13" w:author="Jon Johnson" w:date="2014-12-07T11:29:00Z">
                          <w:r w:rsidR="00B31F5A">
                            <w:t>c</w:t>
                          </w:r>
                        </w:ins>
                        <w:r w:rsidR="00DB6F55">
                          <w:t>ept</w:t>
                        </w:r>
                        <w:r w:rsidRPr="009B2B07">
                          <w:t xml:space="preserve"> for Antubam in the development of a nati</w:t>
                        </w:r>
                        <w:r w:rsidR="00983FDD" w:rsidRPr="009B2B07">
                          <w:t>onal and African identity that</w:t>
                        </w:r>
                        <w:r w:rsidR="00DB6F55">
                          <w:t>, he argued</w:t>
                        </w:r>
                        <w:r w:rsidR="00157098">
                          <w:t>, would remain distinct from East and West despite the assimilation of foreign elements.</w:t>
                        </w:r>
                        <w:r w:rsidRPr="009B2B07">
                          <w:t xml:space="preserve"> </w:t>
                        </w:r>
                      </w:p>
                      <w:p w14:paraId="401487CC" w14:textId="77777777" w:rsidR="0085191B" w:rsidRPr="009B2B07" w:rsidRDefault="0085191B" w:rsidP="009B2B07"/>
                      <w:p w14:paraId="6EAA77D8" w14:textId="170E1BDD" w:rsidR="0085191B" w:rsidRPr="009B2B07" w:rsidRDefault="00983FDD" w:rsidP="009B2B07">
                        <w:r w:rsidRPr="009B2B07">
                          <w:t>D</w:t>
                        </w:r>
                        <w:r w:rsidR="0085191B" w:rsidRPr="009B2B07">
                          <w:t xml:space="preserve">uring his school </w:t>
                        </w:r>
                        <w:del w:id="14" w:author="Jon Johnson" w:date="2014-12-07T11:30:00Z">
                          <w:r w:rsidR="0085191B" w:rsidRPr="009B2B07" w:rsidDel="004113D4">
                            <w:delText xml:space="preserve">days </w:delText>
                          </w:r>
                        </w:del>
                        <w:ins w:id="15" w:author="Jon Johnson" w:date="2014-12-07T11:30:00Z">
                          <w:r w:rsidR="004113D4">
                            <w:t>year</w:t>
                          </w:r>
                          <w:r w:rsidR="004113D4" w:rsidRPr="009B2B07">
                            <w:t xml:space="preserve"> </w:t>
                          </w:r>
                        </w:ins>
                        <w:r w:rsidR="0085191B" w:rsidRPr="009B2B07">
                          <w:t>in Achimota</w:t>
                        </w:r>
                        <w:r w:rsidRPr="009B2B07">
                          <w:t>,</w:t>
                        </w:r>
                        <w:r w:rsidR="0085191B" w:rsidRPr="009B2B07">
                          <w:t xml:space="preserve"> Kofi Antubam painted cultural scenes on the</w:t>
                        </w:r>
                        <w:del w:id="16" w:author="Jon Johnson" w:date="2014-12-07T11:30:00Z">
                          <w:r w:rsidR="0085191B" w:rsidRPr="009B2B07" w:rsidDel="0025745E">
                            <w:delText xml:space="preserve"> college</w:delText>
                          </w:r>
                        </w:del>
                        <w:r w:rsidR="0085191B" w:rsidRPr="009B2B07">
                          <w:t xml:space="preserve"> walls</w:t>
                        </w:r>
                        <w:ins w:id="17" w:author="Jon Johnson" w:date="2014-12-07T11:30:00Z">
                          <w:r w:rsidR="0025745E">
                            <w:t xml:space="preserve"> of his college</w:t>
                          </w:r>
                        </w:ins>
                        <w:r w:rsidR="0085191B" w:rsidRPr="009B2B07">
                          <w:t>. Many murals</w:t>
                        </w:r>
                        <w:r w:rsidRPr="009B2B07">
                          <w:t xml:space="preserve"> and paintings would follow; most of them</w:t>
                        </w:r>
                        <w:r w:rsidR="0085191B" w:rsidRPr="009B2B07">
                          <w:t xml:space="preserve"> romanticized scenes of everyday (village) life</w:t>
                        </w:r>
                        <w:r w:rsidRPr="009B2B07">
                          <w:t>,</w:t>
                        </w:r>
                        <w:r w:rsidR="0085191B" w:rsidRPr="009B2B07">
                          <w:t xml:space="preserve"> or royal depictions of chiefs with their linguists. Artistically, </w:t>
                        </w:r>
                        <w:r w:rsidRPr="009B2B07">
                          <w:t xml:space="preserve">traditional </w:t>
                        </w:r>
                        <w:r w:rsidR="00535B45" w:rsidRPr="009B2B07">
                          <w:t>concepts of royal institutions and beauty</w:t>
                        </w:r>
                        <w:r w:rsidRPr="009B2B07">
                          <w:t xml:space="preserve"> inspired Antubam</w:t>
                        </w:r>
                        <w:r w:rsidR="00157098">
                          <w:t>,</w:t>
                        </w:r>
                        <w:r w:rsidR="00535B45" w:rsidRPr="009B2B07">
                          <w:t xml:space="preserve"> reflected in</w:t>
                        </w:r>
                        <w:r w:rsidR="00DB6F55">
                          <w:t xml:space="preserve"> his portrayal</w:t>
                        </w:r>
                        <w:ins w:id="18" w:author="Jon Johnson" w:date="2014-12-07T11:31:00Z">
                          <w:r w:rsidR="001E69AC">
                            <w:t xml:space="preserve"> of</w:t>
                          </w:r>
                        </w:ins>
                        <w:r w:rsidR="0085191B" w:rsidRPr="009B2B07">
                          <w:t xml:space="preserve"> oval shaped heads, majestic repose, and rounded figures. Antubam’s </w:t>
                        </w:r>
                        <w:r w:rsidR="00535B45" w:rsidRPr="009B2B07">
                          <w:t>paintings depict</w:t>
                        </w:r>
                        <w:r w:rsidR="0085191B" w:rsidRPr="009B2B07">
                          <w:t xml:space="preserve"> prospe</w:t>
                        </w:r>
                        <w:r w:rsidR="00535B45" w:rsidRPr="009B2B07">
                          <w:t>rous, culturally rich villages</w:t>
                        </w:r>
                        <w:ins w:id="19" w:author="Jon Johnson" w:date="2014-12-07T11:31:00Z">
                          <w:r w:rsidR="001E69AC">
                            <w:t xml:space="preserve"> </w:t>
                          </w:r>
                        </w:ins>
                        <w:del w:id="20" w:author="Jon Johnson" w:date="2014-12-07T11:31:00Z">
                          <w:r w:rsidR="00535B45" w:rsidRPr="009B2B07" w:rsidDel="001E69AC">
                            <w:delText>,</w:delText>
                          </w:r>
                          <w:r w:rsidR="0085191B" w:rsidRPr="009B2B07" w:rsidDel="001E69AC">
                            <w:delText xml:space="preserve"> </w:delText>
                          </w:r>
                        </w:del>
                        <w:r w:rsidR="0085191B" w:rsidRPr="009B2B07">
                          <w:t>seemingly undisturbed by colonial encounters</w:t>
                        </w:r>
                        <w:ins w:id="21" w:author="Jon Johnson" w:date="2014-12-07T11:31:00Z">
                          <w:r w:rsidR="001E69AC">
                            <w:t xml:space="preserve"> </w:t>
                          </w:r>
                        </w:ins>
                        <w:del w:id="22" w:author="Jon Johnson" w:date="2014-12-07T11:31:00Z">
                          <w:r w:rsidR="0085191B" w:rsidRPr="009B2B07" w:rsidDel="001E69AC">
                            <w:delText xml:space="preserve">, </w:delText>
                          </w:r>
                        </w:del>
                        <w:r w:rsidR="0085191B" w:rsidRPr="009B2B07">
                          <w:t xml:space="preserve">or by the </w:t>
                        </w:r>
                        <w:ins w:id="23" w:author="Jon Johnson" w:date="2014-12-07T11:32:00Z">
                          <w:r w:rsidR="001E69AC">
                            <w:t xml:space="preserve">modernisation projects of </w:t>
                          </w:r>
                        </w:ins>
                        <w:del w:id="24" w:author="Jon Johnson" w:date="2014-12-07T11:32:00Z">
                          <w:r w:rsidR="0085191B" w:rsidRPr="009B2B07" w:rsidDel="001E69AC">
                            <w:delText xml:space="preserve">first </w:delText>
                          </w:r>
                        </w:del>
                        <w:r w:rsidR="0085191B" w:rsidRPr="009B2B07">
                          <w:t>president Kwame Nkrumah</w:t>
                        </w:r>
                        <w:ins w:id="25" w:author="Jon Johnson" w:date="2014-12-07T11:32:00Z">
                          <w:r w:rsidR="001E69AC">
                            <w:t>.</w:t>
                          </w:r>
                        </w:ins>
                        <w:del w:id="26" w:author="Jon Johnson" w:date="2014-12-07T11:32:00Z">
                          <w:r w:rsidR="0085191B" w:rsidRPr="009B2B07" w:rsidDel="001E69AC">
                            <w:delText>’s modernisation projects.</w:delText>
                          </w:r>
                        </w:del>
                      </w:p>
                      <w:p w14:paraId="1CC49866" w14:textId="77777777" w:rsidR="0085191B" w:rsidRDefault="0085191B" w:rsidP="009B2B07"/>
                      <w:p w14:paraId="3D174F81" w14:textId="77777777" w:rsidR="007C523B" w:rsidRDefault="007C523B" w:rsidP="009B2B07">
                        <w:r>
                          <w:t>[</w:t>
                        </w:r>
                        <w:r w:rsidR="00DB6F55">
                          <w:t>File</w:t>
                        </w:r>
                        <w:r>
                          <w:t>: HowMuch.jpg]</w:t>
                        </w:r>
                      </w:p>
                      <w:p w14:paraId="4251E885" w14:textId="77777777" w:rsidR="007C523B" w:rsidRDefault="00DB6F55" w:rsidP="00DB6F55">
                        <w:pPr>
                          <w:pStyle w:val="Caption"/>
                          <w:keepNext/>
                        </w:pPr>
                        <w:r>
                          <w:t xml:space="preserve">Figure </w:t>
                        </w:r>
                        <w:r w:rsidR="009C6BE4">
                          <w:fldChar w:fldCharType="begin"/>
                        </w:r>
                        <w:r w:rsidR="009C6BE4">
                          <w:instrText xml:space="preserve"> SEQ Figure \* ARABIC </w:instrText>
                        </w:r>
                        <w:r w:rsidR="009C6BE4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9C6BE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B61652">
                          <w:t xml:space="preserve">Kofi Antubam, </w:t>
                        </w:r>
                        <w:r w:rsidRPr="00B61652">
                          <w:rPr>
                            <w:i/>
                            <w:iCs/>
                          </w:rPr>
                          <w:t xml:space="preserve">How Much </w:t>
                        </w:r>
                        <w:r w:rsidRPr="00B61652">
                          <w:rPr>
                            <w:iCs/>
                          </w:rPr>
                          <w:t>(detail)</w:t>
                        </w:r>
                        <w:r w:rsidRPr="00B61652">
                          <w:t>, oil on board, 1954. Collection: National Museum in Accra/</w:t>
                        </w:r>
                        <w:r>
                          <w:t xml:space="preserve"> </w:t>
                        </w:r>
                        <w:r w:rsidRPr="00B61652">
                          <w:t>Ghana Museums and Monuments Board Ghana. Photograph taken by author</w:t>
                        </w:r>
                        <w:r>
                          <w:t>.</w:t>
                        </w:r>
                      </w:p>
                      <w:p w14:paraId="5B521C4B" w14:textId="77777777" w:rsidR="0056074D" w:rsidRPr="0056074D" w:rsidRDefault="0056074D" w:rsidP="0056074D"/>
                      <w:p w14:paraId="78144B40" w14:textId="556CE2DF" w:rsidR="009B2B07" w:rsidRDefault="0085191B" w:rsidP="009B2B07">
                        <w:r w:rsidRPr="009B2B07">
                          <w:t xml:space="preserve">Antubam was </w:t>
                        </w:r>
                        <w:del w:id="27" w:author="Jon Johnson" w:date="2014-12-07T11:32:00Z">
                          <w:r w:rsidRPr="009B2B07" w:rsidDel="00493903">
                            <w:delText>one of the first artists</w:delText>
                          </w:r>
                        </w:del>
                        <w:ins w:id="28" w:author="Jon Johnson" w:date="2014-12-07T11:32:00Z">
                          <w:r w:rsidR="00493903">
                            <w:t xml:space="preserve">an early proponent of using </w:t>
                          </w:r>
                        </w:ins>
                        <w:del w:id="29" w:author="Jon Johnson" w:date="2014-12-07T11:32:00Z">
                          <w:r w:rsidRPr="009B2B07" w:rsidDel="00493903">
                            <w:delText xml:space="preserve"> to introduce </w:delText>
                          </w:r>
                        </w:del>
                        <w:r w:rsidRPr="00493903">
                          <w:rPr>
                            <w:rPrChange w:id="30" w:author="Jon Johnson" w:date="2014-12-07T11:32:00Z">
                              <w:rPr>
                                <w:i/>
                              </w:rPr>
                            </w:rPrChange>
                          </w:rPr>
                          <w:t>adinkra</w:t>
                        </w:r>
                        <w:r w:rsidRPr="009B2B07">
                          <w:rPr>
                            <w:i/>
                          </w:rPr>
                          <w:t xml:space="preserve"> </w:t>
                        </w:r>
                        <w:r w:rsidRPr="009B2B07">
                          <w:t>symbols in the fine arts</w:t>
                        </w:r>
                        <w:r w:rsidR="00535B45" w:rsidRPr="009B2B07">
                          <w:t>,</w:t>
                        </w:r>
                        <w:r w:rsidRPr="009B2B07">
                          <w:t xml:space="preserve"> which he used </w:t>
                        </w:r>
                        <w:r w:rsidR="00157098">
                          <w:t>in works commissioned by the</w:t>
                        </w:r>
                        <w:r w:rsidRPr="009B2B07">
                          <w:t xml:space="preserve"> </w:t>
                        </w:r>
                        <w:r w:rsidR="00EC08D2">
                          <w:t>newly established government of the early sixties</w:t>
                        </w:r>
                        <w:r w:rsidRPr="009B2B07">
                          <w:t>.</w:t>
                        </w:r>
                        <w:r w:rsidRPr="009B2B07">
                          <w:rPr>
                            <w:rStyle w:val="EndnoteReference"/>
                            <w:bCs/>
                          </w:rPr>
                          <w:t xml:space="preserve"> </w:t>
                        </w:r>
                        <w:r w:rsidR="00EC08D2">
                          <w:rPr>
                            <w:bCs/>
                          </w:rPr>
                          <w:t xml:space="preserve"> </w:t>
                        </w:r>
                        <w:r w:rsidRPr="00493903">
                          <w:rPr>
                            <w:iCs/>
                            <w:rPrChange w:id="31" w:author="Jon Johnson" w:date="2014-12-07T11:33:00Z">
                              <w:rPr>
                                <w:i/>
                                <w:iCs/>
                              </w:rPr>
                            </w:rPrChange>
                          </w:rPr>
                          <w:t>Adinkra</w:t>
                        </w:r>
                        <w:ins w:id="32" w:author="Jon Johnson" w:date="2014-12-07T11:33:00Z">
                          <w:r w:rsidR="00911BFB">
                            <w:rPr>
                              <w:iCs/>
                            </w:rPr>
                            <w:t>,</w:t>
                          </w:r>
                        </w:ins>
                        <w:r w:rsidRPr="009B2B07">
                          <w:rPr>
                            <w:iCs/>
                          </w:rPr>
                          <w:t xml:space="preserve"> </w:t>
                        </w:r>
                        <w:del w:id="33" w:author="Jon Johnson" w:date="2014-12-07T11:33:00Z">
                          <w:r w:rsidRPr="009B2B07" w:rsidDel="00911BFB">
                            <w:delText xml:space="preserve">are </w:delText>
                          </w:r>
                        </w:del>
                        <w:r w:rsidRPr="009B2B07">
                          <w:t xml:space="preserve">a set of local symbols </w:t>
                        </w:r>
                        <w:del w:id="34" w:author="Jon Johnson" w:date="2014-12-07T11:33:00Z">
                          <w:r w:rsidRPr="009B2B07" w:rsidDel="00911BFB">
                            <w:delText xml:space="preserve">that are </w:delText>
                          </w:r>
                        </w:del>
                        <w:r w:rsidRPr="009B2B07">
                          <w:t>imprinted on cotton cloth and mostly worn at funerals</w:t>
                        </w:r>
                        <w:ins w:id="35" w:author="Jon Johnson" w:date="2014-12-07T11:33:00Z">
                          <w:r w:rsidR="00911BFB">
                            <w:t xml:space="preserve">, were used by </w:t>
                          </w:r>
                        </w:ins>
                        <w:del w:id="36" w:author="Jon Johnson" w:date="2014-12-07T11:33:00Z">
                          <w:r w:rsidRPr="009B2B07" w:rsidDel="00911BFB">
                            <w:delText xml:space="preserve">. </w:delText>
                          </w:r>
                        </w:del>
                        <w:r w:rsidRPr="009B2B07">
                          <w:t xml:space="preserve">Antubam </w:t>
                        </w:r>
                        <w:ins w:id="37" w:author="Jon Johnson" w:date="2014-12-07T11:33:00Z">
                          <w:r w:rsidR="00911BFB">
                            <w:t xml:space="preserve">in </w:t>
                          </w:r>
                        </w:ins>
                        <w:del w:id="38" w:author="Jon Johnson" w:date="2014-12-07T11:33:00Z">
                          <w:r w:rsidRPr="009B2B07" w:rsidDel="00911BFB">
                            <w:delText xml:space="preserve">used </w:delText>
                          </w:r>
                          <w:r w:rsidRPr="009B2B07" w:rsidDel="00911BFB">
                            <w:rPr>
                              <w:iCs/>
                            </w:rPr>
                            <w:delText>adinkra</w:delText>
                          </w:r>
                          <w:r w:rsidR="00535B45" w:rsidRPr="009B2B07" w:rsidDel="00911BFB">
                            <w:delText xml:space="preserve"> symbols in </w:delText>
                          </w:r>
                        </w:del>
                        <w:r w:rsidR="00535B45" w:rsidRPr="009B2B07">
                          <w:t>multiple works</w:t>
                        </w:r>
                        <w:r w:rsidR="00157098">
                          <w:t>,</w:t>
                        </w:r>
                        <w:r w:rsidR="00535B45" w:rsidRPr="009B2B07">
                          <w:t xml:space="preserve"> including </w:t>
                        </w:r>
                        <w:r w:rsidRPr="009B2B07">
                          <w:t>the panelled doors of the legislative assembly in Accra</w:t>
                        </w:r>
                        <w:r w:rsidR="000266D9">
                          <w:t>,</w:t>
                        </w:r>
                        <w:r w:rsidRPr="009B2B07">
                          <w:t xml:space="preserve"> and three chairs for state ceremonies</w:t>
                        </w:r>
                        <w:r w:rsidR="009B2B07">
                          <w:t xml:space="preserve">. </w:t>
                        </w:r>
                        <w:ins w:id="39" w:author="Jon Johnson" w:date="2014-12-07T11:33:00Z">
                          <w:r w:rsidR="009C6BE4">
                            <w:t>I</w:t>
                          </w:r>
                          <w:r w:rsidR="009C6BE4" w:rsidRPr="009B2B07">
                            <w:t xml:space="preserve">n all </w:t>
                          </w:r>
                        </w:ins>
                        <w:ins w:id="40" w:author="Jon Johnson" w:date="2014-12-07T11:34:00Z">
                          <w:r w:rsidR="009C6BE4">
                            <w:t xml:space="preserve">of </w:t>
                          </w:r>
                        </w:ins>
                        <w:ins w:id="41" w:author="Jon Johnson" w:date="2014-12-07T11:33:00Z">
                          <w:r w:rsidR="009C6BE4" w:rsidRPr="009B2B07">
                            <w:t>these nationalistic objects</w:t>
                          </w:r>
                        </w:ins>
                        <w:ins w:id="42" w:author="Jon Johnson" w:date="2014-12-07T11:34:00Z">
                          <w:r w:rsidR="009C6BE4">
                            <w:t>, Adinkra</w:t>
                          </w:r>
                        </w:ins>
                        <w:ins w:id="43" w:author="Jon Johnson" w:date="2014-12-07T11:33:00Z">
                          <w:r w:rsidR="009C6BE4">
                            <w:t xml:space="preserve"> are </w:t>
                          </w:r>
                          <w:bookmarkStart w:id="44" w:name="_GoBack"/>
                          <w:bookmarkEnd w:id="44"/>
                          <w:r w:rsidR="009C6BE4" w:rsidRPr="009B2B07">
                            <w:t>decorative designs representing Kwame Nkrumah’s national and Pan-African ideals. Antubam died of a stroke at the age of 42 and was granted a state burial.</w:t>
                          </w:r>
                        </w:ins>
                      </w:p>
                      <w:p w14:paraId="3D97C691" w14:textId="77777777" w:rsidR="0056074D" w:rsidRDefault="0056074D" w:rsidP="009B2B07"/>
                      <w:p w14:paraId="02A98D4F" w14:textId="77777777" w:rsidR="009B2B07" w:rsidRDefault="007C523B" w:rsidP="009B2B07">
                        <w:r>
                          <w:t>[</w:t>
                        </w:r>
                        <w:r w:rsidR="00DB6F55">
                          <w:t>File</w:t>
                        </w:r>
                        <w:r>
                          <w:t>: chair.jpg]</w:t>
                        </w:r>
                      </w:p>
                      <w:p w14:paraId="3D9EC101" w14:textId="77777777" w:rsidR="0056074D" w:rsidRDefault="0056074D" w:rsidP="009B2B07"/>
                      <w:p w14:paraId="0E5F0AC7" w14:textId="39130813" w:rsidR="0056074D" w:rsidRPr="0056074D" w:rsidDel="009C6BE4" w:rsidRDefault="00DB6F55" w:rsidP="0056074D">
                        <w:pPr>
                          <w:pStyle w:val="Caption"/>
                          <w:keepNext/>
                          <w:rPr>
                            <w:del w:id="45" w:author="Jon Johnson" w:date="2014-12-07T11:33:00Z"/>
                          </w:rPr>
                        </w:pPr>
                        <w:commentRangeStart w:id="46"/>
                        <w:r>
                          <w:t xml:space="preserve">Figure </w:t>
                        </w:r>
                        <w:r w:rsidR="009C6BE4">
                          <w:fldChar w:fldCharType="begin"/>
                        </w:r>
                        <w:r w:rsidR="009C6BE4">
                          <w:instrText xml:space="preserve"> SEQ Figure \* ARABIC </w:instrText>
                        </w:r>
                        <w:r w:rsidR="009C6BE4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9C6BE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Kofi Antubam, </w:t>
                        </w:r>
                        <w:r w:rsidRPr="00CB107D">
                          <w:rPr>
                            <w:i/>
                            <w:iCs/>
                          </w:rPr>
                          <w:t>Chair of State</w:t>
                        </w:r>
                        <w:r>
                          <w:t xml:space="preserve">, 1960. </w:t>
                        </w:r>
                        <w:r w:rsidRPr="00B61652">
                          <w:t>Collection: National Mu</w:t>
                        </w:r>
                        <w:r>
                          <w:t xml:space="preserve">seum in Accra/ Ghana Museums and </w:t>
                        </w:r>
                        <w:r w:rsidRPr="00B61652">
                          <w:t>Monuments Board Ghana. Photograph taken by author.</w:t>
                        </w:r>
                        <w:commentRangeEnd w:id="46"/>
                        <w:r>
                          <w:rPr>
                            <w:rStyle w:val="CommentReference"/>
                            <w:b w:val="0"/>
                            <w:bCs w:val="0"/>
                            <w:color w:val="auto"/>
                          </w:rPr>
                          <w:commentReference w:id="46"/>
                        </w:r>
                      </w:p>
                      <w:p w14:paraId="6F2D1C61" w14:textId="0B7ADB3F" w:rsidR="003F0D73" w:rsidRPr="009B2B07" w:rsidRDefault="0085191B" w:rsidP="009C6BE4">
                        <w:pPr>
                          <w:pStyle w:val="Caption"/>
                          <w:keepNext/>
                          <w:pPrChange w:id="47" w:author="Jon Johnson" w:date="2014-12-07T11:33:00Z">
                            <w:pPr/>
                          </w:pPrChange>
                        </w:pPr>
                        <w:del w:id="48" w:author="Jon Johnson" w:date="2014-12-07T11:33:00Z">
                          <w:r w:rsidRPr="009C6BE4" w:rsidDel="009C6BE4">
                            <w:rPr>
                              <w:rPrChange w:id="49" w:author="Jon Johnson" w:date="2014-12-07T11:33:00Z">
                                <w:rPr>
                                  <w:i/>
                                  <w:iCs/>
                                </w:rPr>
                              </w:rPrChange>
                            </w:rPr>
                            <w:delText>Adinkra</w:delText>
                          </w:r>
                          <w:r w:rsidRPr="009B2B07" w:rsidDel="009C6BE4">
                            <w:delText xml:space="preserve"> symbols </w:delText>
                          </w:r>
                          <w:r w:rsidR="00535B45" w:rsidRPr="009B2B07" w:rsidDel="009C6BE4">
                            <w:delText>are applied in</w:delText>
                          </w:r>
                          <w:r w:rsidRPr="009B2B07" w:rsidDel="009C6BE4">
                            <w:delText xml:space="preserve"> all these nationalistic objects as decorative designs representing Kwame Nkrumah’s national and Pan-African ideals. Antubam died of a stroke at the age of 42 and was granted a state burial.</w:delText>
                          </w:r>
                        </w:del>
                      </w:p>
                    </w:tc>
                    <w:customXmlInsRangeStart w:id="50" w:author="Jon Johnson" w:date="2014-12-07T11:28:00Z"/>
                  </w:sdtContent>
                </w:sdt>
                <w:customXmlInsRangeEnd w:id="50"/>
              </w:sdtContent>
            </w:sdt>
          </w:sdtContent>
        </w:sdt>
      </w:tr>
      <w:tr w:rsidR="003235A7" w14:paraId="7FBFC893" w14:textId="77777777" w:rsidTr="003235A7">
        <w:tc>
          <w:tcPr>
            <w:tcW w:w="9016" w:type="dxa"/>
          </w:tcPr>
          <w:p w14:paraId="01D1585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1289824FF04647BFDAF57CAE450CCD"/>
              </w:placeholder>
            </w:sdtPr>
            <w:sdtEndPr/>
            <w:sdtContent>
              <w:p w14:paraId="57360B5E" w14:textId="77777777" w:rsidR="0056074D" w:rsidRDefault="009C6BE4" w:rsidP="0056074D">
                <w:sdt>
                  <w:sdtPr>
                    <w:id w:val="1857844245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Ant63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 xml:space="preserve"> (Antubam)</w:t>
                    </w:r>
                    <w:r w:rsidR="0056074D">
                      <w:fldChar w:fldCharType="end"/>
                    </w:r>
                  </w:sdtContent>
                </w:sdt>
              </w:p>
              <w:p w14:paraId="4F5EFD3A" w14:textId="77777777" w:rsidR="0056074D" w:rsidRDefault="0056074D" w:rsidP="0056074D"/>
              <w:p w14:paraId="0A257004" w14:textId="77777777" w:rsidR="0056074D" w:rsidRDefault="009C6BE4" w:rsidP="0056074D">
                <w:sdt>
                  <w:sdtPr>
                    <w:id w:val="-1516299507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Bed77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(Bedu-Addo)</w:t>
                    </w:r>
                    <w:r w:rsidR="0056074D">
                      <w:fldChar w:fldCharType="end"/>
                    </w:r>
                  </w:sdtContent>
                </w:sdt>
              </w:p>
              <w:p w14:paraId="59470A0A" w14:textId="77777777" w:rsidR="0056074D" w:rsidRDefault="0056074D" w:rsidP="0056074D"/>
              <w:p w14:paraId="15591181" w14:textId="77777777" w:rsidR="0056074D" w:rsidRDefault="009C6BE4" w:rsidP="0056074D">
                <w:sdt>
                  <w:sdtPr>
                    <w:id w:val="762265635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Fus86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(Fuso)</w:t>
                    </w:r>
                    <w:r w:rsidR="0056074D">
                      <w:fldChar w:fldCharType="end"/>
                    </w:r>
                  </w:sdtContent>
                </w:sdt>
              </w:p>
              <w:p w14:paraId="15013C9C" w14:textId="77777777" w:rsidR="0056074D" w:rsidRDefault="0056074D" w:rsidP="0056074D"/>
              <w:p w14:paraId="6B7EEFBB" w14:textId="77777777" w:rsidR="003235A7" w:rsidRDefault="009C6BE4" w:rsidP="0056074D">
                <w:sdt>
                  <w:sdtPr>
                    <w:id w:val="865953184"/>
                    <w:citation/>
                  </w:sdtPr>
                  <w:sdtEndPr/>
                  <w:sdtContent>
                    <w:r w:rsidR="0056074D">
                      <w:fldChar w:fldCharType="begin"/>
                    </w:r>
                    <w:r w:rsidR="0056074D">
                      <w:rPr>
                        <w:lang w:val="en-US"/>
                      </w:rPr>
                      <w:instrText xml:space="preserve"> CITATION Mou73 \l 1033 </w:instrText>
                    </w:r>
                    <w:r w:rsidR="0056074D">
                      <w:fldChar w:fldCharType="separate"/>
                    </w:r>
                    <w:r w:rsidR="0056074D">
                      <w:rPr>
                        <w:noProof/>
                        <w:lang w:val="en-US"/>
                      </w:rPr>
                      <w:t>(Mount)</w:t>
                    </w:r>
                    <w:r w:rsidR="0056074D">
                      <w:fldChar w:fldCharType="end"/>
                    </w:r>
                  </w:sdtContent>
                </w:sdt>
              </w:p>
            </w:sdtContent>
          </w:sdt>
        </w:tc>
      </w:tr>
    </w:tbl>
    <w:p w14:paraId="7B7EA21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6" w:author="Jasmine Nielsen" w:date="2014-12-05T14:43:00Z" w:initials="JN">
    <w:p w14:paraId="441E3656" w14:textId="77777777" w:rsidR="00EC08D2" w:rsidRDefault="00EC08D2">
      <w:pPr>
        <w:pStyle w:val="CommentText"/>
      </w:pPr>
      <w:r>
        <w:rPr>
          <w:rStyle w:val="CommentReference"/>
        </w:rPr>
        <w:annotationRef/>
      </w:r>
      <w:r>
        <w:t xml:space="preserve">Photo’s taken by author. No web link.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AD706" w14:textId="77777777" w:rsidR="00EC08D2" w:rsidRDefault="00EC08D2" w:rsidP="007A0D55">
      <w:pPr>
        <w:spacing w:after="0" w:line="240" w:lineRule="auto"/>
      </w:pPr>
      <w:r>
        <w:separator/>
      </w:r>
    </w:p>
  </w:endnote>
  <w:endnote w:type="continuationSeparator" w:id="0">
    <w:p w14:paraId="2307E882" w14:textId="77777777" w:rsidR="00EC08D2" w:rsidRDefault="00EC08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9A6E4" w14:textId="77777777" w:rsidR="00EC08D2" w:rsidRDefault="00EC08D2" w:rsidP="007A0D55">
      <w:pPr>
        <w:spacing w:after="0" w:line="240" w:lineRule="auto"/>
      </w:pPr>
      <w:r>
        <w:separator/>
      </w:r>
    </w:p>
  </w:footnote>
  <w:footnote w:type="continuationSeparator" w:id="0">
    <w:p w14:paraId="12FA77EB" w14:textId="77777777" w:rsidR="00EC08D2" w:rsidRDefault="00EC08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FE21" w14:textId="77777777" w:rsidR="00EC08D2" w:rsidRDefault="00EC08D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898F7E7" w14:textId="77777777" w:rsidR="00EC08D2" w:rsidRDefault="00EC08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1B"/>
    <w:rsid w:val="000106D9"/>
    <w:rsid w:val="000266D9"/>
    <w:rsid w:val="00032559"/>
    <w:rsid w:val="00052040"/>
    <w:rsid w:val="000B25AE"/>
    <w:rsid w:val="000B55AB"/>
    <w:rsid w:val="000D24DC"/>
    <w:rsid w:val="00101B2E"/>
    <w:rsid w:val="00116FA0"/>
    <w:rsid w:val="0015114C"/>
    <w:rsid w:val="00157098"/>
    <w:rsid w:val="001A21F3"/>
    <w:rsid w:val="001A2537"/>
    <w:rsid w:val="001A6A06"/>
    <w:rsid w:val="001E69AC"/>
    <w:rsid w:val="00210C03"/>
    <w:rsid w:val="002162E2"/>
    <w:rsid w:val="00225C5A"/>
    <w:rsid w:val="00230B10"/>
    <w:rsid w:val="00234353"/>
    <w:rsid w:val="00244BB0"/>
    <w:rsid w:val="0025745E"/>
    <w:rsid w:val="002A0A0D"/>
    <w:rsid w:val="002B0B37"/>
    <w:rsid w:val="0030662D"/>
    <w:rsid w:val="003235A7"/>
    <w:rsid w:val="003677B6"/>
    <w:rsid w:val="003759C7"/>
    <w:rsid w:val="003D3579"/>
    <w:rsid w:val="003E2795"/>
    <w:rsid w:val="003F0D73"/>
    <w:rsid w:val="004113D4"/>
    <w:rsid w:val="00462DBE"/>
    <w:rsid w:val="00464699"/>
    <w:rsid w:val="00483379"/>
    <w:rsid w:val="00487BC5"/>
    <w:rsid w:val="00493903"/>
    <w:rsid w:val="00496888"/>
    <w:rsid w:val="004A7476"/>
    <w:rsid w:val="004E5896"/>
    <w:rsid w:val="00513EE6"/>
    <w:rsid w:val="00534F8F"/>
    <w:rsid w:val="00535B45"/>
    <w:rsid w:val="0056074D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523B"/>
    <w:rsid w:val="007E5F44"/>
    <w:rsid w:val="00821DE3"/>
    <w:rsid w:val="00846CE1"/>
    <w:rsid w:val="0085191B"/>
    <w:rsid w:val="008A5B87"/>
    <w:rsid w:val="00911BFB"/>
    <w:rsid w:val="00922950"/>
    <w:rsid w:val="00983FDD"/>
    <w:rsid w:val="009A7264"/>
    <w:rsid w:val="009B2B07"/>
    <w:rsid w:val="009C6BE4"/>
    <w:rsid w:val="009D1606"/>
    <w:rsid w:val="009E18A1"/>
    <w:rsid w:val="009E73D7"/>
    <w:rsid w:val="00A175B8"/>
    <w:rsid w:val="00A27D2C"/>
    <w:rsid w:val="00A76FD9"/>
    <w:rsid w:val="00AB436D"/>
    <w:rsid w:val="00AD2F24"/>
    <w:rsid w:val="00AD4844"/>
    <w:rsid w:val="00B219AE"/>
    <w:rsid w:val="00B31F5A"/>
    <w:rsid w:val="00B33145"/>
    <w:rsid w:val="00B574C9"/>
    <w:rsid w:val="00BC39C9"/>
    <w:rsid w:val="00BE5BF7"/>
    <w:rsid w:val="00BF40E1"/>
    <w:rsid w:val="00C27FAB"/>
    <w:rsid w:val="00C358D4"/>
    <w:rsid w:val="00C5123C"/>
    <w:rsid w:val="00C6296B"/>
    <w:rsid w:val="00CC586D"/>
    <w:rsid w:val="00CF1542"/>
    <w:rsid w:val="00CF3EC5"/>
    <w:rsid w:val="00D33CA3"/>
    <w:rsid w:val="00D63930"/>
    <w:rsid w:val="00D656DA"/>
    <w:rsid w:val="00D83300"/>
    <w:rsid w:val="00DB6F55"/>
    <w:rsid w:val="00DC6B48"/>
    <w:rsid w:val="00DF01B0"/>
    <w:rsid w:val="00E85A05"/>
    <w:rsid w:val="00E95829"/>
    <w:rsid w:val="00EA606C"/>
    <w:rsid w:val="00EB0C8C"/>
    <w:rsid w:val="00EB51FD"/>
    <w:rsid w:val="00EB77DB"/>
    <w:rsid w:val="00EC08D2"/>
    <w:rsid w:val="00ED139F"/>
    <w:rsid w:val="00EF74F7"/>
    <w:rsid w:val="00F36937"/>
    <w:rsid w:val="00F60F53"/>
    <w:rsid w:val="00F64FD5"/>
    <w:rsid w:val="00FA1925"/>
    <w:rsid w:val="00FA4731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9B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19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1B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5191B"/>
    <w:pPr>
      <w:widowControl w:val="0"/>
      <w:tabs>
        <w:tab w:val="left" w:pos="0"/>
        <w:tab w:val="left" w:pos="43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5191B"/>
    <w:rPr>
      <w:rFonts w:ascii="Arial" w:eastAsia="SimSun" w:hAnsi="Arial" w:cs="Arial"/>
      <w:b/>
      <w:bCs/>
      <w:sz w:val="24"/>
      <w:szCs w:val="24"/>
    </w:rPr>
  </w:style>
  <w:style w:type="character" w:styleId="EndnoteReference">
    <w:name w:val="endnote reference"/>
    <w:uiPriority w:val="99"/>
    <w:semiHidden/>
    <w:unhideWhenUsed/>
    <w:rsid w:val="0085191B"/>
    <w:rPr>
      <w:rFonts w:cs="Times New Roman"/>
      <w:vertAlign w:val="superscript"/>
    </w:rPr>
  </w:style>
  <w:style w:type="paragraph" w:styleId="FootnoteText">
    <w:name w:val="footnote text"/>
    <w:aliases w:val="FooTnote Text Char,FooTnote Text Char Char"/>
    <w:basedOn w:val="Normal"/>
    <w:link w:val="FootnoteTextChar"/>
    <w:uiPriority w:val="99"/>
    <w:rsid w:val="0085191B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aliases w:val="FooTnote Text Char Char1,FooTnote Text Char Char Char"/>
    <w:basedOn w:val="DefaultParagraphFont"/>
    <w:link w:val="FootnoteText"/>
    <w:uiPriority w:val="99"/>
    <w:rsid w:val="0085191B"/>
    <w:rPr>
      <w:rFonts w:ascii="Times New Roman" w:eastAsia="SimSun" w:hAnsi="Times New Roman" w:cs="Times New Roman"/>
      <w:sz w:val="20"/>
      <w:szCs w:val="20"/>
      <w:lang w:eastAsia="ar-SA"/>
    </w:rPr>
  </w:style>
  <w:style w:type="paragraph" w:styleId="Caption">
    <w:name w:val="caption"/>
    <w:basedOn w:val="Normal"/>
    <w:next w:val="Normal"/>
    <w:uiPriority w:val="35"/>
    <w:semiHidden/>
    <w:qFormat/>
    <w:rsid w:val="007C52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607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607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7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07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7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93FF23898234A886D63E9D6D3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D138-2375-FB4A-9C99-58CE8C68AA4A}"/>
      </w:docPartPr>
      <w:docPartBody>
        <w:p w:rsidR="0081455E" w:rsidRDefault="0081455E">
          <w:pPr>
            <w:pStyle w:val="AE693FF23898234A886D63E9D6D36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B4114C465EDB45966717EBB733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AFB7-F188-514F-94BC-67A4CC57F16F}"/>
      </w:docPartPr>
      <w:docPartBody>
        <w:p w:rsidR="0081455E" w:rsidRDefault="0081455E">
          <w:pPr>
            <w:pStyle w:val="6DB4114C465EDB45966717EBB733A5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4C5B9A8DF2274B91EEC1395DA4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E659B-E56D-3745-8A90-7A04AF9F7C8F}"/>
      </w:docPartPr>
      <w:docPartBody>
        <w:p w:rsidR="0081455E" w:rsidRDefault="0081455E">
          <w:pPr>
            <w:pStyle w:val="524C5B9A8DF2274B91EEC1395DA444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14D83CE228444193951C834363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E2B3-946A-574A-BF59-F08298DE815A}"/>
      </w:docPartPr>
      <w:docPartBody>
        <w:p w:rsidR="0081455E" w:rsidRDefault="0081455E">
          <w:pPr>
            <w:pStyle w:val="0014D83CE228444193951C8343631D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D7E01B9CC3084390DC3B891B822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997E-CB6E-5343-9575-B74AA062C6CA}"/>
      </w:docPartPr>
      <w:docPartBody>
        <w:p w:rsidR="0081455E" w:rsidRDefault="0081455E">
          <w:pPr>
            <w:pStyle w:val="73D7E01B9CC3084390DC3B891B8221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EB7005533A07E4FA7E7A11CA3CD2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4A31-F15D-7D4E-977B-A23FA38F716B}"/>
      </w:docPartPr>
      <w:docPartBody>
        <w:p w:rsidR="0081455E" w:rsidRDefault="0081455E">
          <w:pPr>
            <w:pStyle w:val="6EB7005533A07E4FA7E7A11CA3CD21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EE67BBE8ED8734D817366D03124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F2DC-0CB3-A94B-B095-C7B45B42617F}"/>
      </w:docPartPr>
      <w:docPartBody>
        <w:p w:rsidR="0081455E" w:rsidRDefault="0081455E">
          <w:pPr>
            <w:pStyle w:val="DEE67BBE8ED8734D817366D031245C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5A7F2A21A37040A97DE3DEFECB2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64584-A5A1-714F-850C-7EC661E628C3}"/>
      </w:docPartPr>
      <w:docPartBody>
        <w:p w:rsidR="0081455E" w:rsidRDefault="0081455E">
          <w:pPr>
            <w:pStyle w:val="C35A7F2A21A37040A97DE3DEFECB270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9DB7289DEFDB4AB8075DB1F7E2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DE8A-9EA9-8647-A00B-841B585958F8}"/>
      </w:docPartPr>
      <w:docPartBody>
        <w:p w:rsidR="0081455E" w:rsidRDefault="0081455E">
          <w:pPr>
            <w:pStyle w:val="3B9DB7289DEFDB4AB8075DB1F7E242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A7F4C42FE971419096337FB00A8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AB39-5C4E-6242-8E7F-06C44C31D322}"/>
      </w:docPartPr>
      <w:docPartBody>
        <w:p w:rsidR="0081455E" w:rsidRDefault="0081455E">
          <w:pPr>
            <w:pStyle w:val="37A7F4C42FE971419096337FB00A87A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1289824FF04647BFDAF57CAE45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3C5F-B674-444E-8F2E-443C4F2497F3}"/>
      </w:docPartPr>
      <w:docPartBody>
        <w:p w:rsidR="0081455E" w:rsidRDefault="0081455E">
          <w:pPr>
            <w:pStyle w:val="A41289824FF04647BFDAF57CAE450CC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FF7768FFBF04144B2472A47CD9BA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3416-985D-A943-A4FB-90A2B147CA93}"/>
      </w:docPartPr>
      <w:docPartBody>
        <w:p w:rsidR="00B21D85" w:rsidRDefault="0081455E" w:rsidP="0081455E">
          <w:pPr>
            <w:pStyle w:val="BFF7768FFBF04144B2472A47CD9BA5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327C03F09426142A300D283E38F9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012A-14E0-5C45-A01A-083E6FF6338B}"/>
      </w:docPartPr>
      <w:docPartBody>
        <w:p w:rsidR="00000000" w:rsidRDefault="00AD7E84" w:rsidP="00AD7E84">
          <w:pPr>
            <w:pStyle w:val="8327C03F09426142A300D283E38F97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5E"/>
    <w:rsid w:val="0081455E"/>
    <w:rsid w:val="00AD7E84"/>
    <w:rsid w:val="00B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E84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  <w:style w:type="paragraph" w:customStyle="1" w:styleId="8327C03F09426142A300D283E38F9720">
    <w:name w:val="8327C03F09426142A300D283E38F9720"/>
    <w:rsid w:val="00AD7E84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E84"/>
    <w:rPr>
      <w:color w:val="808080"/>
    </w:rPr>
  </w:style>
  <w:style w:type="paragraph" w:customStyle="1" w:styleId="AE693FF23898234A886D63E9D6D36DC8">
    <w:name w:val="AE693FF23898234A886D63E9D6D36DC8"/>
  </w:style>
  <w:style w:type="paragraph" w:customStyle="1" w:styleId="6DB4114C465EDB45966717EBB733A583">
    <w:name w:val="6DB4114C465EDB45966717EBB733A583"/>
  </w:style>
  <w:style w:type="paragraph" w:customStyle="1" w:styleId="524C5B9A8DF2274B91EEC1395DA444DB">
    <w:name w:val="524C5B9A8DF2274B91EEC1395DA444DB"/>
  </w:style>
  <w:style w:type="paragraph" w:customStyle="1" w:styleId="0014D83CE228444193951C8343631DC6">
    <w:name w:val="0014D83CE228444193951C8343631DC6"/>
  </w:style>
  <w:style w:type="paragraph" w:customStyle="1" w:styleId="73D7E01B9CC3084390DC3B891B8221D4">
    <w:name w:val="73D7E01B9CC3084390DC3B891B8221D4"/>
  </w:style>
  <w:style w:type="paragraph" w:customStyle="1" w:styleId="6EB7005533A07E4FA7E7A11CA3CD217D">
    <w:name w:val="6EB7005533A07E4FA7E7A11CA3CD217D"/>
  </w:style>
  <w:style w:type="paragraph" w:customStyle="1" w:styleId="DEE67BBE8ED8734D817366D031245CBF">
    <w:name w:val="DEE67BBE8ED8734D817366D031245CBF"/>
  </w:style>
  <w:style w:type="paragraph" w:customStyle="1" w:styleId="C35A7F2A21A37040A97DE3DEFECB2706">
    <w:name w:val="C35A7F2A21A37040A97DE3DEFECB2706"/>
  </w:style>
  <w:style w:type="paragraph" w:customStyle="1" w:styleId="3B9DB7289DEFDB4AB8075DB1F7E2420D">
    <w:name w:val="3B9DB7289DEFDB4AB8075DB1F7E2420D"/>
  </w:style>
  <w:style w:type="paragraph" w:customStyle="1" w:styleId="37A7F4C42FE971419096337FB00A87A7">
    <w:name w:val="37A7F4C42FE971419096337FB00A87A7"/>
  </w:style>
  <w:style w:type="paragraph" w:customStyle="1" w:styleId="A41289824FF04647BFDAF57CAE450CCD">
    <w:name w:val="A41289824FF04647BFDAF57CAE450CCD"/>
  </w:style>
  <w:style w:type="paragraph" w:customStyle="1" w:styleId="BFF7768FFBF04144B2472A47CD9BA536">
    <w:name w:val="BFF7768FFBF04144B2472A47CD9BA536"/>
    <w:rsid w:val="0081455E"/>
  </w:style>
  <w:style w:type="paragraph" w:customStyle="1" w:styleId="8327C03F09426142A300D283E38F9720">
    <w:name w:val="8327C03F09426142A300D283E38F9720"/>
    <w:rsid w:val="00AD7E84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Ant63</b:Tag>
    <b:SourceType>Book</b:SourceType>
    <b:Guid>{CC631FC9-C992-C242-B403-5C61B210338A}</b:Guid>
    <b:Title>Ghana's Heritage of Culture</b:Title>
    <b:City>Leipzig</b:City>
    <b:Publisher>Koehler &amp; Amelang</b:Publisher>
    <b:Year>1963</b:Year>
    <b:Author>
      <b:Author>
        <b:NameList>
          <b:Person>
            <b:Last>Antubam</b:Last>
            <b:First>Kofi</b:First>
          </b:Person>
        </b:NameList>
      </b:Author>
    </b:Author>
    <b:RefOrder>1</b:RefOrder>
  </b:Source>
  <b:Source>
    <b:Tag>Bed77</b:Tag>
    <b:SourceType>ArticleInAPeriodical</b:SourceType>
    <b:Guid>{4024D54C-4739-2945-9BA0-E370BEE22D14}</b:Guid>
    <b:Title>Kofi Antubam: His Life and Work</b:Title>
    <b:Year>1977</b:Year>
    <b:Volume>1</b:Volume>
    <b:Pages>16-20</b:Pages>
    <b:JournalName>Sankofa Arts &amp; Cultu</b:JournalName>
    <b:Author>
      <b:Author>
        <b:NameList>
          <b:Person>
            <b:Last>Bedu-Addo</b:Last>
            <b:First>Ato</b:First>
          </b:Person>
        </b:NameList>
      </b:Author>
    </b:Author>
    <b:Publisher>Arts Council of Ghana</b:Publisher>
    <b:PeriodicalTitle>Sankofa Arts and Culture Magazine</b:PeriodicalTitle>
    <b:RefOrder>2</b:RefOrder>
  </b:Source>
  <b:Source>
    <b:Tag>Fus86</b:Tag>
    <b:SourceType>Book</b:SourceType>
    <b:Guid>{EC5A12E6-0784-8641-9310-3DC2D09FA61D}</b:Guid>
    <b:Title>20th Century Art of Africa</b:Title>
    <b:Publisher>Gaskiya Corp</b:Publisher>
    <b:City>Zaria</b:City>
    <b:Year>1986</b:Year>
    <b:CountryRegion>Nigeria</b:CountryRegion>
    <b:Author>
      <b:Author>
        <b:NameList>
          <b:Person>
            <b:Last>Fuso</b:Last>
            <b:First>Kojo</b:First>
          </b:Person>
        </b:NameList>
      </b:Author>
    </b:Author>
    <b:RefOrder>3</b:RefOrder>
  </b:Source>
  <b:Source>
    <b:Tag>Mou73</b:Tag>
    <b:SourceType>Book</b:SourceType>
    <b:Guid>{61FE1E9F-2C3F-2E4B-B459-5FB21C70B7EC}</b:Guid>
    <b:Title>African Art: The Years Since 1920</b:Title>
    <b:City>Bloomington</b:City>
    <b:Publisher>Indiana UP</b:Publisher>
    <b:Year>1973</b:Year>
    <b:Author>
      <b:Author>
        <b:NameList>
          <b:Person>
            <b:Last>Mount</b:Last>
            <b:Middle>W</b:Middle>
            <b:First>Marshall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D095A90-4C22-5940-925A-DFCB08A6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697</Words>
  <Characters>3977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20</cp:revision>
  <dcterms:created xsi:type="dcterms:W3CDTF">2014-12-05T23:17:00Z</dcterms:created>
  <dcterms:modified xsi:type="dcterms:W3CDTF">2014-12-07T19:34:00Z</dcterms:modified>
</cp:coreProperties>
</file>