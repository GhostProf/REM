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EA50E1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A13A01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6BBE15BFEEFF14BB25B3EF1D1CA207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DF1F93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9CBC3BFD88034C8387083907309D71"/>
            </w:placeholder>
            <w:text/>
          </w:sdtPr>
          <w:sdtEndPr/>
          <w:sdtContent>
            <w:tc>
              <w:tcPr>
                <w:tcW w:w="2073" w:type="dxa"/>
              </w:tcPr>
              <w:p w14:paraId="66F25871" w14:textId="77777777" w:rsidR="00B574C9" w:rsidRDefault="00DB4AC0" w:rsidP="00DB4AC0">
                <w:r>
                  <w:t>Cristina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573C7216B82D8428C1C7FD3E919EB5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A37E05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E2B65757296024AB18C7B1CED18C4A9"/>
            </w:placeholder>
            <w:text/>
          </w:sdtPr>
          <w:sdtEndPr/>
          <w:sdtContent>
            <w:tc>
              <w:tcPr>
                <w:tcW w:w="2642" w:type="dxa"/>
              </w:tcPr>
              <w:p w14:paraId="4CA7062F" w14:textId="77777777" w:rsidR="00B574C9" w:rsidRDefault="00DB4AC0" w:rsidP="00DB4AC0">
                <w:proofErr w:type="spellStart"/>
                <w:r>
                  <w:t>Vasconcelos</w:t>
                </w:r>
                <w:proofErr w:type="spellEnd"/>
              </w:p>
            </w:tc>
          </w:sdtContent>
        </w:sdt>
      </w:tr>
      <w:tr w:rsidR="00B574C9" w14:paraId="41F75D3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1B74F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A2825BC2F388E478A6612090941958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162AF9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169C36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BF0E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1B1AFC295DC06469BBEC3B43A2D66F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18DA11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17AFEC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0B1F9D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68D95A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C49ECE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DAA75AC6554624280BC3270551DF30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CA5C76" w14:textId="77777777" w:rsidR="003F0D73" w:rsidRPr="00FB589A" w:rsidRDefault="00DB4AC0" w:rsidP="00DB4AC0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Lemos</w:t>
                </w:r>
                <w:proofErr w:type="spellEnd"/>
                <w:r>
                  <w:rPr>
                    <w:b/>
                  </w:rPr>
                  <w:t>, Fernando (1926--)</w:t>
                </w:r>
              </w:p>
            </w:tc>
          </w:sdtContent>
        </w:sdt>
      </w:tr>
      <w:tr w:rsidR="00464699" w14:paraId="14FF4B5C" w14:textId="77777777" w:rsidTr="00DB4AC0">
        <w:sdt>
          <w:sdtPr>
            <w:alias w:val="Variant headwords"/>
            <w:tag w:val="variantHeadwords"/>
            <w:id w:val="173464402"/>
            <w:placeholder>
              <w:docPart w:val="EC07B0F71034C74AB1A6A83415FAD55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12A2D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6C63E10" w14:textId="77777777" w:rsidTr="003F0D73">
        <w:sdt>
          <w:sdtPr>
            <w:alias w:val="Abstract"/>
            <w:tag w:val="abstract"/>
            <w:id w:val="-635871867"/>
            <w:placeholder>
              <w:docPart w:val="6DBD9BEC9BACC445A108611CD172305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FAD620" w14:textId="07CD032A" w:rsidR="0094096A" w:rsidRDefault="0094096A" w:rsidP="0094096A">
                <w:pPr>
                  <w:tabs>
                    <w:tab w:val="left" w:pos="1096"/>
                  </w:tabs>
                </w:pPr>
                <w:r>
                  <w:t>Known for his early photographic artwo</w:t>
                </w:r>
                <w:r w:rsidR="00EA0800">
                  <w:t xml:space="preserve">rk, Fernando </w:t>
                </w:r>
                <w:proofErr w:type="spellStart"/>
                <w:r w:rsidR="00EA0800">
                  <w:t>Lemos</w:t>
                </w:r>
                <w:proofErr w:type="spellEnd"/>
                <w:r w:rsidR="00EA0800">
                  <w:t xml:space="preserve"> was associated</w:t>
                </w:r>
                <w:r w:rsidRPr="00FE7398">
                  <w:t xml:space="preserve"> with the Portuguese surrealist</w:t>
                </w:r>
                <w:r>
                  <w:t xml:space="preserve">s </w:t>
                </w:r>
                <w:r w:rsidRPr="00FE7398">
                  <w:t>of the late 1940s and early 1950s</w:t>
                </w:r>
                <w:r>
                  <w:t xml:space="preserve"> prior to his relocation to Brazil in 1952</w:t>
                </w:r>
                <w:r w:rsidRPr="00FE7398">
                  <w:t xml:space="preserve">. </w:t>
                </w:r>
                <w:r>
                  <w:t xml:space="preserve">During his early career </w:t>
                </w:r>
                <w:proofErr w:type="spellStart"/>
                <w:r>
                  <w:t>Lemos</w:t>
                </w:r>
                <w:proofErr w:type="spellEnd"/>
                <w:r>
                  <w:t xml:space="preserve"> </w:t>
                </w:r>
                <w:r w:rsidRPr="00FE7398">
                  <w:t xml:space="preserve">explored </w:t>
                </w:r>
                <w:ins w:id="0" w:author="Jasmine Nielsen" w:date="2015-01-22T09:36:00Z">
                  <w:r w:rsidR="00BC638C">
                    <w:t xml:space="preserve">a range of </w:t>
                  </w:r>
                </w:ins>
                <w:r w:rsidRPr="00FE7398">
                  <w:t>black and white photography techni</w:t>
                </w:r>
                <w:r>
                  <w:t xml:space="preserve">ques </w:t>
                </w:r>
                <w:del w:id="1" w:author="Jasmine Nielsen" w:date="2015-01-22T09:36:00Z">
                  <w:r w:rsidDel="00BC638C">
                    <w:delText>such as</w:delText>
                  </w:r>
                </w:del>
                <w:ins w:id="2" w:author="Jasmine Nielsen" w:date="2015-01-22T09:36:00Z">
                  <w:r w:rsidR="00BC638C">
                    <w:t>including</w:t>
                  </w:r>
                </w:ins>
                <w:r>
                  <w:t xml:space="preserve"> film overlapping and partial under/</w:t>
                </w:r>
                <w:r w:rsidRPr="00FE7398">
                  <w:t>overexposures</w:t>
                </w:r>
                <w:r>
                  <w:t>, exemplified by</w:t>
                </w:r>
                <w:r w:rsidRPr="00FE7398">
                  <w:t xml:space="preserve"> </w:t>
                </w:r>
                <w:r>
                  <w:t>his</w:t>
                </w:r>
                <w:r w:rsidRPr="00FE7398">
                  <w:t xml:space="preserve"> 1949 self-portrait </w:t>
                </w:r>
                <w:proofErr w:type="spellStart"/>
                <w:r w:rsidRPr="00FE7398">
                  <w:rPr>
                    <w:i/>
                  </w:rPr>
                  <w:t>Eu</w:t>
                </w:r>
                <w:proofErr w:type="spellEnd"/>
                <w:r w:rsidRPr="00FE7398">
                  <w:rPr>
                    <w:i/>
                  </w:rPr>
                  <w:t xml:space="preserve"> / Auto-</w:t>
                </w:r>
                <w:proofErr w:type="spellStart"/>
                <w:r w:rsidRPr="00FE7398">
                  <w:rPr>
                    <w:i/>
                  </w:rPr>
                  <w:t>Retrato</w:t>
                </w:r>
                <w:proofErr w:type="spellEnd"/>
                <w:r>
                  <w:t xml:space="preserve">. While perhaps best known for these early works, </w:t>
                </w:r>
                <w:proofErr w:type="spellStart"/>
                <w:r w:rsidRPr="00FE7398">
                  <w:t>Lemos</w:t>
                </w:r>
                <w:proofErr w:type="spellEnd"/>
                <w:r w:rsidRPr="00FE7398">
                  <w:t>’ artist</w:t>
                </w:r>
                <w:r>
                  <w:t>ic</w:t>
                </w:r>
                <w:r w:rsidRPr="00FE7398">
                  <w:t xml:space="preserve"> production</w:t>
                </w:r>
                <w:r>
                  <w:t xml:space="preserve"> is on going, encompassing</w:t>
                </w:r>
                <w:r w:rsidRPr="00FE7398">
                  <w:t xml:space="preserve"> </w:t>
                </w:r>
                <w:r>
                  <w:t xml:space="preserve">a wide range of media including </w:t>
                </w:r>
                <w:r w:rsidRPr="00FE7398">
                  <w:t>drawing, painting, tapestry, ceramics, mural painting, glass windows, graphic/industrial design</w:t>
                </w:r>
                <w:r>
                  <w:t>, and film photography.</w:t>
                </w:r>
                <w:r w:rsidRPr="00FE7398">
                  <w:t xml:space="preserve"> </w:t>
                </w:r>
                <w:r>
                  <w:t>His productions are interwoven with experimental techniques and shifts in media.</w:t>
                </w:r>
                <w:r w:rsidRPr="00FE7398">
                  <w:t xml:space="preserve"> </w:t>
                </w:r>
              </w:p>
              <w:p w14:paraId="51F54AF6" w14:textId="77777777" w:rsidR="0094096A" w:rsidRDefault="0094096A" w:rsidP="0094096A">
                <w:pPr>
                  <w:tabs>
                    <w:tab w:val="left" w:pos="1096"/>
                  </w:tabs>
                </w:pPr>
              </w:p>
              <w:p w14:paraId="4A49A831" w14:textId="45E5B9E4" w:rsidR="00E85A05" w:rsidRDefault="0094096A" w:rsidP="000219FC">
                <w:pPr>
                  <w:tabs>
                    <w:tab w:val="left" w:pos="1096"/>
                  </w:tabs>
                </w:pPr>
                <w:r>
                  <w:t xml:space="preserve">While residing in Lisbon, </w:t>
                </w:r>
                <w:proofErr w:type="spellStart"/>
                <w:r>
                  <w:t>Lemos</w:t>
                </w:r>
                <w:proofErr w:type="spellEnd"/>
                <w:r>
                  <w:t xml:space="preserve"> primarily worked</w:t>
                </w:r>
                <w:r w:rsidRPr="00FE7398">
                  <w:t xml:space="preserve"> with photography and</w:t>
                </w:r>
                <w:r>
                  <w:t xml:space="preserve"> drawing, developing and exploring a variety of</w:t>
                </w:r>
                <w:r w:rsidRPr="00FE7398">
                  <w:t xml:space="preserve"> media after </w:t>
                </w:r>
                <w:r>
                  <w:t>relocating</w:t>
                </w:r>
                <w:r w:rsidRPr="00FE7398">
                  <w:t xml:space="preserve"> to São Paulo, Brazil in 1953. </w:t>
                </w:r>
                <w:r>
                  <w:t>In Brazil he turned</w:t>
                </w:r>
                <w:r w:rsidRPr="00FE7398">
                  <w:t xml:space="preserve"> to painting and drawing</w:t>
                </w:r>
                <w:r>
                  <w:t>,</w:t>
                </w:r>
                <w:r w:rsidRPr="00FE7398">
                  <w:t xml:space="preserve"> </w:t>
                </w:r>
                <w:r>
                  <w:t xml:space="preserve">often using Indian ink to develop </w:t>
                </w:r>
                <w:r w:rsidRPr="00FE7398">
                  <w:t>rhythmic geometric</w:t>
                </w:r>
                <w:r>
                  <w:t xml:space="preserve"> forms, w</w:t>
                </w:r>
                <w:r w:rsidRPr="00FE7398">
                  <w:t xml:space="preserve">ith works such as </w:t>
                </w:r>
                <w:proofErr w:type="spellStart"/>
                <w:r w:rsidRPr="00FE7398">
                  <w:rPr>
                    <w:i/>
                  </w:rPr>
                  <w:t>Desenho</w:t>
                </w:r>
                <w:proofErr w:type="spellEnd"/>
                <w:r w:rsidRPr="00FE7398">
                  <w:t xml:space="preserve"> (1956) </w:t>
                </w:r>
                <w:r>
                  <w:t>garnering</w:t>
                </w:r>
                <w:r w:rsidRPr="00FE7398">
                  <w:t xml:space="preserve"> several prizes at </w:t>
                </w:r>
                <w:r>
                  <w:t>various</w:t>
                </w:r>
                <w:r w:rsidRPr="00FE7398">
                  <w:t xml:space="preserve"> São Paulo Biennials. In later works</w:t>
                </w:r>
                <w:r>
                  <w:t>,</w:t>
                </w:r>
                <w:r w:rsidRPr="00FE7398">
                  <w:t xml:space="preserve"> </w:t>
                </w:r>
                <w:proofErr w:type="spellStart"/>
                <w:r w:rsidRPr="00FE7398">
                  <w:t>Lemos</w:t>
                </w:r>
                <w:proofErr w:type="spellEnd"/>
                <w:r w:rsidRPr="00FE7398">
                  <w:t xml:space="preserve"> </w:t>
                </w:r>
                <w:del w:id="3" w:author="Jasmine Nielsen" w:date="2015-01-22T09:37:00Z">
                  <w:r w:rsidDel="000219FC">
                    <w:delText xml:space="preserve">has </w:delText>
                  </w:r>
                </w:del>
                <w:r w:rsidRPr="00FE7398">
                  <w:t xml:space="preserve">returned to the photographic image, </w:t>
                </w:r>
                <w:r>
                  <w:t>utili</w:t>
                </w:r>
                <w:ins w:id="4" w:author="Jasmine Nielsen" w:date="2015-01-22T09:37:00Z">
                  <w:r w:rsidR="000219FC">
                    <w:t>s</w:t>
                  </w:r>
                </w:ins>
                <w:del w:id="5" w:author="Jasmine Nielsen" w:date="2015-01-22T09:37:00Z">
                  <w:r w:rsidDel="000219FC">
                    <w:delText>z</w:delText>
                  </w:r>
                </w:del>
                <w:r>
                  <w:t>ing</w:t>
                </w:r>
                <w:r w:rsidRPr="00FE7398">
                  <w:t xml:space="preserve"> colour</w:t>
                </w:r>
                <w:r>
                  <w:t xml:space="preserve"> in his re-working of </w:t>
                </w:r>
                <w:ins w:id="6" w:author="Jasmine Nielsen" w:date="2015-01-22T09:37:00Z">
                  <w:r w:rsidR="000219FC">
                    <w:t xml:space="preserve">scratched and painted </w:t>
                  </w:r>
                </w:ins>
                <w:r>
                  <w:t>anonymous</w:t>
                </w:r>
                <w:r w:rsidRPr="00FE7398">
                  <w:t xml:space="preserve"> photographs</w:t>
                </w:r>
                <w:del w:id="7" w:author="Jasmine Nielsen" w:date="2015-01-22T09:38:00Z">
                  <w:r w:rsidRPr="00FE7398" w:rsidDel="000219FC">
                    <w:delText xml:space="preserve"> that he scratches a</w:delText>
                  </w:r>
                  <w:r w:rsidDel="000219FC">
                    <w:delText>nd paints</w:delText>
                  </w:r>
                </w:del>
                <w:r>
                  <w:t xml:space="preserve">, </w:t>
                </w:r>
                <w:ins w:id="8" w:author="Jasmine Nielsen" w:date="2015-01-22T09:38:00Z">
                  <w:r w:rsidR="000219FC">
                    <w:t xml:space="preserve">and </w:t>
                  </w:r>
                </w:ins>
                <w:r>
                  <w:t>printing the results o</w:t>
                </w:r>
                <w:r w:rsidRPr="00FE7398">
                  <w:t>n large-format photographic paper.</w:t>
                </w:r>
              </w:p>
            </w:tc>
          </w:sdtContent>
        </w:sdt>
      </w:tr>
      <w:tr w:rsidR="003F0D73" w14:paraId="6FCFAE53" w14:textId="77777777" w:rsidTr="003F0D73">
        <w:sdt>
          <w:sdtPr>
            <w:alias w:val="Article text"/>
            <w:tag w:val="articleText"/>
            <w:id w:val="634067588"/>
            <w:placeholder>
              <w:docPart w:val="365F4AFE3A273544AB794D7ADC82FB3A"/>
            </w:placeholder>
          </w:sdtPr>
          <w:sdtEndPr/>
          <w:sdtContent>
            <w:customXmlInsRangeStart w:id="9" w:author="Jasmine Nielsen" w:date="2015-01-22T09:38:00Z"/>
            <w:sdt>
              <w:sdtPr>
                <w:alias w:val="Abstract"/>
                <w:tag w:val="abstract"/>
                <w:id w:val="-695623922"/>
                <w:placeholder>
                  <w:docPart w:val="032520D857CE2A4FA96CD7A97666FB81"/>
                </w:placeholder>
              </w:sdtPr>
              <w:sdtEndPr/>
              <w:sdtContent>
                <w:customXmlInsRangeEnd w:id="9"/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8B38433" w14:textId="77777777" w:rsidR="006119C4" w:rsidRDefault="006119C4" w:rsidP="006119C4">
                    <w:pPr>
                      <w:tabs>
                        <w:tab w:val="left" w:pos="1096"/>
                      </w:tabs>
                      <w:rPr>
                        <w:ins w:id="10" w:author="Jasmine Nielsen" w:date="2015-01-22T09:38:00Z"/>
                      </w:rPr>
                    </w:pPr>
                    <w:ins w:id="11" w:author="Jasmine Nielsen" w:date="2015-01-22T09:38:00Z">
                      <w:r>
                        <w:t xml:space="preserve">Known for his early photographic artwork, Fernando </w:t>
                      </w:r>
                      <w:proofErr w:type="spellStart"/>
                      <w:r>
                        <w:t>Lemos</w:t>
                      </w:r>
                      <w:proofErr w:type="spellEnd"/>
                      <w:r>
                        <w:t xml:space="preserve"> was associated</w:t>
                      </w:r>
                      <w:r w:rsidRPr="00FE7398">
                        <w:t xml:space="preserve"> with the Portuguese surrealist</w:t>
                      </w:r>
                      <w:r>
                        <w:t xml:space="preserve">s </w:t>
                      </w:r>
                      <w:r w:rsidRPr="00FE7398">
                        <w:t>of the late 1940s and early 1950s</w:t>
                      </w:r>
                      <w:r>
                        <w:t xml:space="preserve"> prior to his relocation to Brazil in 1952</w:t>
                      </w:r>
                      <w:r w:rsidRPr="00FE7398">
                        <w:t xml:space="preserve">. </w:t>
                      </w:r>
                      <w:r>
                        <w:t xml:space="preserve">During his early career </w:t>
                      </w:r>
                      <w:proofErr w:type="spellStart"/>
                      <w:r>
                        <w:t>Lemos</w:t>
                      </w:r>
                      <w:proofErr w:type="spellEnd"/>
                      <w:r>
                        <w:t xml:space="preserve"> </w:t>
                      </w:r>
                      <w:r w:rsidRPr="00FE7398">
                        <w:t xml:space="preserve">explored </w:t>
                      </w:r>
                      <w:r>
                        <w:t xml:space="preserve">a range of </w:t>
                      </w:r>
                      <w:r w:rsidRPr="00FE7398">
                        <w:t>black and white photography techni</w:t>
                      </w:r>
                      <w:r>
                        <w:t>ques including film overlapping and partial under/</w:t>
                      </w:r>
                      <w:r w:rsidRPr="00FE7398">
                        <w:t>overexposures</w:t>
                      </w:r>
                      <w:r>
                        <w:t>, exemplified by</w:t>
                      </w:r>
                      <w:r w:rsidRPr="00FE7398">
                        <w:t xml:space="preserve"> </w:t>
                      </w:r>
                      <w:r>
                        <w:t>his</w:t>
                      </w:r>
                      <w:r w:rsidRPr="00FE7398">
                        <w:t xml:space="preserve"> 1949 self-portrait </w:t>
                      </w:r>
                      <w:proofErr w:type="spellStart"/>
                      <w:r w:rsidRPr="00FE7398">
                        <w:rPr>
                          <w:i/>
                        </w:rPr>
                        <w:t>Eu</w:t>
                      </w:r>
                      <w:proofErr w:type="spellEnd"/>
                      <w:r w:rsidRPr="00FE7398">
                        <w:rPr>
                          <w:i/>
                        </w:rPr>
                        <w:t xml:space="preserve"> / Auto-</w:t>
                      </w:r>
                      <w:proofErr w:type="spellStart"/>
                      <w:r w:rsidRPr="00FE7398">
                        <w:rPr>
                          <w:i/>
                        </w:rPr>
                        <w:t>Retrato</w:t>
                      </w:r>
                      <w:proofErr w:type="spellEnd"/>
                      <w:r>
                        <w:t xml:space="preserve">. While perhaps best known for these early works, </w:t>
                      </w:r>
                      <w:proofErr w:type="spellStart"/>
                      <w:r w:rsidRPr="00FE7398">
                        <w:t>Lemos</w:t>
                      </w:r>
                      <w:proofErr w:type="spellEnd"/>
                      <w:r w:rsidRPr="00FE7398">
                        <w:t>’ artist</w:t>
                      </w:r>
                      <w:r>
                        <w:t>ic</w:t>
                      </w:r>
                      <w:r w:rsidRPr="00FE7398">
                        <w:t xml:space="preserve"> production</w:t>
                      </w:r>
                      <w:r>
                        <w:t xml:space="preserve"> is on going, encompassing</w:t>
                      </w:r>
                      <w:r w:rsidRPr="00FE7398">
                        <w:t xml:space="preserve"> </w:t>
                      </w:r>
                      <w:r>
                        <w:t xml:space="preserve">a wide range of media including </w:t>
                      </w:r>
                      <w:r w:rsidRPr="00FE7398">
                        <w:t>drawing, painting, tapestry, ceramics, mural painting, glass windows, graphic/industrial design</w:t>
                      </w:r>
                      <w:r>
                        <w:t>, and film photography.</w:t>
                      </w:r>
                      <w:r w:rsidRPr="00FE7398">
                        <w:t xml:space="preserve"> </w:t>
                      </w:r>
                      <w:r>
                        <w:t>His productions are interwoven with experimental techniques and shifts in media.</w:t>
                      </w:r>
                      <w:r w:rsidRPr="00FE7398">
                        <w:t xml:space="preserve"> </w:t>
                      </w:r>
                    </w:ins>
                  </w:p>
                  <w:p w14:paraId="39E35ED0" w14:textId="77777777" w:rsidR="006119C4" w:rsidRDefault="006119C4" w:rsidP="006119C4">
                    <w:pPr>
                      <w:tabs>
                        <w:tab w:val="left" w:pos="1096"/>
                      </w:tabs>
                      <w:rPr>
                        <w:ins w:id="12" w:author="Jasmine Nielsen" w:date="2015-01-22T09:38:00Z"/>
                      </w:rPr>
                    </w:pPr>
                  </w:p>
                  <w:p w14:paraId="7E47B29E" w14:textId="62B91393" w:rsidR="00662AEF" w:rsidDel="006119C4" w:rsidRDefault="006119C4" w:rsidP="006119C4">
                    <w:pPr>
                      <w:tabs>
                        <w:tab w:val="left" w:pos="1096"/>
                      </w:tabs>
                      <w:rPr>
                        <w:del w:id="13" w:author="Jasmine Nielsen" w:date="2015-01-22T09:38:00Z"/>
                      </w:rPr>
                    </w:pPr>
                    <w:ins w:id="14" w:author="Jasmine Nielsen" w:date="2015-01-22T09:38:00Z">
                      <w:r>
                        <w:t xml:space="preserve">While residing in Lisbon, </w:t>
                      </w:r>
                      <w:proofErr w:type="spellStart"/>
                      <w:r>
                        <w:t>Lemos</w:t>
                      </w:r>
                      <w:proofErr w:type="spellEnd"/>
                      <w:r>
                        <w:t xml:space="preserve"> primarily worked</w:t>
                      </w:r>
                      <w:r w:rsidRPr="00FE7398">
                        <w:t xml:space="preserve"> with photography and</w:t>
                      </w:r>
                      <w:r>
                        <w:t xml:space="preserve"> drawing, developing and exploring a variety of</w:t>
                      </w:r>
                      <w:r w:rsidRPr="00FE7398">
                        <w:t xml:space="preserve"> media after </w:t>
                      </w:r>
                      <w:r>
                        <w:t>relocating</w:t>
                      </w:r>
                      <w:r w:rsidRPr="00FE7398">
                        <w:t xml:space="preserve"> to São Paulo, Brazil in 1953. </w:t>
                      </w:r>
                      <w:r>
                        <w:t>In Brazil he turned</w:t>
                      </w:r>
                      <w:r w:rsidRPr="00FE7398">
                        <w:t xml:space="preserve"> to painting and drawing</w:t>
                      </w:r>
                      <w:r>
                        <w:t>,</w:t>
                      </w:r>
                      <w:r w:rsidRPr="00FE7398">
                        <w:t xml:space="preserve"> </w:t>
                      </w:r>
                      <w:r>
                        <w:t xml:space="preserve">often using Indian ink to develop </w:t>
                      </w:r>
                      <w:r w:rsidRPr="00FE7398">
                        <w:t>rhythmic geometric</w:t>
                      </w:r>
                      <w:r>
                        <w:t xml:space="preserve"> forms, w</w:t>
                      </w:r>
                      <w:r w:rsidRPr="00FE7398">
                        <w:t xml:space="preserve">ith works such as </w:t>
                      </w:r>
                      <w:proofErr w:type="spellStart"/>
                      <w:r w:rsidRPr="00FE7398">
                        <w:rPr>
                          <w:i/>
                        </w:rPr>
                        <w:t>Desenho</w:t>
                      </w:r>
                      <w:proofErr w:type="spellEnd"/>
                      <w:r w:rsidRPr="00FE7398">
                        <w:t xml:space="preserve"> (1956) </w:t>
                      </w:r>
                      <w:r>
                        <w:t>garnering</w:t>
                      </w:r>
                      <w:r w:rsidRPr="00FE7398">
                        <w:t xml:space="preserve"> several prizes at </w:t>
                      </w:r>
                      <w:r>
                        <w:t>various</w:t>
                      </w:r>
                      <w:r w:rsidRPr="00FE7398">
                        <w:t xml:space="preserve"> São Paulo Biennials. In later works</w:t>
                      </w:r>
                      <w:r>
                        <w:t>,</w:t>
                      </w:r>
                      <w:r w:rsidRPr="00FE7398">
                        <w:t xml:space="preserve"> </w:t>
                      </w:r>
                      <w:proofErr w:type="spellStart"/>
                      <w:r w:rsidRPr="00FE7398">
                        <w:t>Lemos</w:t>
                      </w:r>
                      <w:proofErr w:type="spellEnd"/>
                      <w:r w:rsidRPr="00FE7398">
                        <w:t xml:space="preserve"> returned to the photographic image, </w:t>
                      </w:r>
                      <w:r>
                        <w:t>utilising</w:t>
                      </w:r>
                      <w:r w:rsidRPr="00FE7398">
                        <w:t xml:space="preserve"> colour</w:t>
                      </w:r>
                      <w:r>
                        <w:t xml:space="preserve"> in his re-working of scratched and painted anonymous</w:t>
                      </w:r>
                      <w:r w:rsidRPr="00FE7398">
                        <w:t xml:space="preserve"> photographs</w:t>
                      </w:r>
                      <w:r>
                        <w:t>, and printing the results o</w:t>
                      </w:r>
                      <w:r w:rsidRPr="00FE7398">
                        <w:t>n large-format photographic paper.</w:t>
                      </w:r>
                    </w:ins>
                    <w:del w:id="15" w:author="Jasmine Nielsen" w:date="2015-01-22T09:38:00Z">
                      <w:r w:rsidR="00CA4567" w:rsidDel="006119C4">
                        <w:delText>Known for his early photographic artwork, Fernando Lemos was connected</w:delText>
                      </w:r>
                      <w:r w:rsidR="00DB4AC0" w:rsidRPr="00FE7398" w:rsidDel="006119C4">
                        <w:delText xml:space="preserve"> with the Portuguese surrealist</w:delText>
                      </w:r>
                      <w:r w:rsidR="00CA4567" w:rsidDel="006119C4">
                        <w:delText xml:space="preserve">s </w:delText>
                      </w:r>
                      <w:r w:rsidR="00DB4AC0" w:rsidRPr="00FE7398" w:rsidDel="006119C4">
                        <w:delText>of the late 1940s and early 1950s</w:delText>
                      </w:r>
                      <w:r w:rsidR="00662AEF" w:rsidDel="006119C4">
                        <w:delText xml:space="preserve"> </w:delText>
                      </w:r>
                      <w:r w:rsidR="0094096A" w:rsidDel="006119C4">
                        <w:delText>prior to his relocation to Brazil in 1952</w:delText>
                      </w:r>
                      <w:r w:rsidR="00DB4AC0" w:rsidRPr="00FE7398" w:rsidDel="006119C4">
                        <w:delText xml:space="preserve">. </w:delText>
                      </w:r>
                      <w:r w:rsidR="00662AEF" w:rsidDel="006119C4">
                        <w:delText xml:space="preserve">During his early career </w:delText>
                      </w:r>
                      <w:r w:rsidR="0094096A" w:rsidDel="006119C4">
                        <w:delText>Lemos</w:delText>
                      </w:r>
                      <w:r w:rsidR="00CA4567" w:rsidDel="006119C4">
                        <w:delText xml:space="preserve"> </w:delText>
                      </w:r>
                      <w:r w:rsidR="00DB4AC0" w:rsidRPr="00FE7398" w:rsidDel="006119C4">
                        <w:delText>explored black and white photography techni</w:delText>
                      </w:r>
                      <w:r w:rsidR="00CA4567" w:rsidDel="006119C4">
                        <w:delText>ques such as film overlapping and partial under/</w:delText>
                      </w:r>
                      <w:r w:rsidR="00DB4AC0" w:rsidRPr="00FE7398" w:rsidDel="006119C4">
                        <w:delText>overexposures</w:delText>
                      </w:r>
                      <w:r w:rsidR="00CA4567" w:rsidDel="006119C4">
                        <w:delText>, exemplified by</w:delText>
                      </w:r>
                      <w:r w:rsidR="00DB4AC0" w:rsidRPr="00FE7398" w:rsidDel="006119C4">
                        <w:delText xml:space="preserve"> </w:delText>
                      </w:r>
                      <w:r w:rsidR="0094096A" w:rsidDel="006119C4">
                        <w:delText>his</w:delText>
                      </w:r>
                      <w:r w:rsidR="00DB4AC0" w:rsidRPr="00FE7398" w:rsidDel="006119C4">
                        <w:delText xml:space="preserve"> 1949 self-portrait </w:delText>
                      </w:r>
                      <w:r w:rsidR="00DB4AC0" w:rsidRPr="00FE7398" w:rsidDel="006119C4">
                        <w:rPr>
                          <w:i/>
                        </w:rPr>
                        <w:delText>Eu / Auto-Retrato</w:delText>
                      </w:r>
                      <w:r w:rsidR="00CA4567" w:rsidDel="006119C4">
                        <w:delText xml:space="preserve">. While perhaps best known for these early works, </w:delText>
                      </w:r>
                      <w:r w:rsidR="00DB4AC0" w:rsidRPr="00FE7398" w:rsidDel="006119C4">
                        <w:delText>Lemos’ artist</w:delText>
                      </w:r>
                      <w:r w:rsidR="00CA4567" w:rsidDel="006119C4">
                        <w:delText>ic</w:delText>
                      </w:r>
                      <w:r w:rsidR="00DB4AC0" w:rsidRPr="00FE7398" w:rsidDel="006119C4">
                        <w:delText xml:space="preserve"> production</w:delText>
                      </w:r>
                      <w:r w:rsidR="00CA4567" w:rsidDel="006119C4">
                        <w:delText xml:space="preserve"> is </w:delText>
                      </w:r>
                      <w:r w:rsidR="00662AEF" w:rsidDel="006119C4">
                        <w:delText>on going</w:delText>
                      </w:r>
                      <w:r w:rsidR="00CA4567" w:rsidDel="006119C4">
                        <w:delText>, encompassing</w:delText>
                      </w:r>
                      <w:r w:rsidR="00DB4AC0" w:rsidRPr="00FE7398" w:rsidDel="006119C4">
                        <w:delText xml:space="preserve"> </w:delText>
                      </w:r>
                      <w:r w:rsidR="00662AEF" w:rsidDel="006119C4">
                        <w:delText xml:space="preserve">a wide range of media including </w:delText>
                      </w:r>
                      <w:r w:rsidR="00DB4AC0" w:rsidRPr="00FE7398" w:rsidDel="006119C4">
                        <w:delText>drawing, painting, tapestry, ceramics, mural painting, glass windows, graphic/industrial design</w:delText>
                      </w:r>
                      <w:r w:rsidR="00662AEF" w:rsidDel="006119C4">
                        <w:delText>, and film photography</w:delText>
                      </w:r>
                      <w:r w:rsidR="00CA4567" w:rsidDel="006119C4">
                        <w:delText>.</w:delText>
                      </w:r>
                      <w:r w:rsidR="00DB4AC0" w:rsidRPr="00FE7398" w:rsidDel="006119C4">
                        <w:delText xml:space="preserve"> </w:delText>
                      </w:r>
                      <w:r w:rsidR="00662AEF" w:rsidDel="006119C4">
                        <w:delText>His productions are interwoven with experimental techniques and shifts in media.</w:delText>
                      </w:r>
                      <w:r w:rsidR="00DB4AC0" w:rsidRPr="00FE7398" w:rsidDel="006119C4">
                        <w:delText xml:space="preserve"> </w:delText>
                      </w:r>
                    </w:del>
                  </w:p>
                  <w:p w14:paraId="1F9C4A31" w14:textId="2A19790F" w:rsidR="00662AEF" w:rsidDel="006119C4" w:rsidRDefault="00662AEF" w:rsidP="00DB4AC0">
                    <w:pPr>
                      <w:tabs>
                        <w:tab w:val="left" w:pos="1096"/>
                      </w:tabs>
                      <w:rPr>
                        <w:del w:id="16" w:author="Jasmine Nielsen" w:date="2015-01-22T09:38:00Z"/>
                      </w:rPr>
                    </w:pPr>
                  </w:p>
                  <w:p w14:paraId="49D6F7C4" w14:textId="6647CB09" w:rsidR="00DB4AC0" w:rsidDel="006119C4" w:rsidRDefault="00662AEF" w:rsidP="00DB4AC0">
                    <w:pPr>
                      <w:tabs>
                        <w:tab w:val="left" w:pos="1096"/>
                      </w:tabs>
                      <w:rPr>
                        <w:del w:id="17" w:author="Jasmine Nielsen" w:date="2015-01-22T09:38:00Z"/>
                      </w:rPr>
                    </w:pPr>
                    <w:del w:id="18" w:author="Jasmine Nielsen" w:date="2015-01-22T09:38:00Z">
                      <w:r w:rsidDel="006119C4">
                        <w:delText>While residing in Lisbon, Lemos primarily worked</w:delText>
                      </w:r>
                      <w:r w:rsidR="00DB4AC0" w:rsidRPr="00FE7398" w:rsidDel="006119C4">
                        <w:delText xml:space="preserve"> with photography and</w:delText>
                      </w:r>
                      <w:r w:rsidDel="006119C4">
                        <w:delText xml:space="preserve"> drawing, developing and exploring a variety of</w:delText>
                      </w:r>
                      <w:r w:rsidR="00DB4AC0" w:rsidRPr="00FE7398" w:rsidDel="006119C4">
                        <w:delText xml:space="preserve"> media after </w:delText>
                      </w:r>
                      <w:r w:rsidDel="006119C4">
                        <w:delText>relocating</w:delText>
                      </w:r>
                      <w:r w:rsidR="00DB4AC0" w:rsidRPr="00FE7398" w:rsidDel="006119C4">
                        <w:delText xml:space="preserve"> to São Paulo, Brazil in 1953. </w:delText>
                      </w:r>
                      <w:r w:rsidR="00DB4AC0" w:rsidDel="006119C4">
                        <w:delText>In Brazil he turned</w:delText>
                      </w:r>
                      <w:r w:rsidR="00DB4AC0" w:rsidRPr="00FE7398" w:rsidDel="006119C4">
                        <w:delText xml:space="preserve"> to painting and drawing</w:delText>
                      </w:r>
                      <w:r w:rsidDel="006119C4">
                        <w:delText>,</w:delText>
                      </w:r>
                      <w:r w:rsidR="00DB4AC0" w:rsidRPr="00FE7398" w:rsidDel="006119C4">
                        <w:delText xml:space="preserve"> </w:delText>
                      </w:r>
                      <w:r w:rsidDel="006119C4">
                        <w:delText xml:space="preserve">often using Indian ink to develop </w:delText>
                      </w:r>
                      <w:r w:rsidR="00DB4AC0" w:rsidRPr="00FE7398" w:rsidDel="006119C4">
                        <w:delText>rhythmic geometric</w:delText>
                      </w:r>
                      <w:r w:rsidDel="006119C4">
                        <w:delText xml:space="preserve"> forms, w</w:delText>
                      </w:r>
                      <w:r w:rsidR="00DB4AC0" w:rsidRPr="00FE7398" w:rsidDel="006119C4">
                        <w:delText xml:space="preserve">ith works such as </w:delText>
                      </w:r>
                      <w:r w:rsidR="00DB4AC0" w:rsidRPr="00FE7398" w:rsidDel="006119C4">
                        <w:rPr>
                          <w:i/>
                        </w:rPr>
                        <w:delText>Desenho</w:delText>
                      </w:r>
                      <w:r w:rsidR="00DB4AC0" w:rsidRPr="00FE7398" w:rsidDel="006119C4">
                        <w:delText xml:space="preserve"> (1956) </w:delText>
                      </w:r>
                      <w:r w:rsidDel="006119C4">
                        <w:delText>garnering</w:delText>
                      </w:r>
                      <w:r w:rsidR="00DB4AC0" w:rsidRPr="00FE7398" w:rsidDel="006119C4">
                        <w:delText xml:space="preserve"> several prizes at </w:delText>
                      </w:r>
                      <w:r w:rsidDel="006119C4">
                        <w:delText>various</w:delText>
                      </w:r>
                      <w:r w:rsidR="00DB4AC0" w:rsidRPr="00FE7398" w:rsidDel="006119C4">
                        <w:delText xml:space="preserve"> São Paulo Biennials. In later works</w:delText>
                      </w:r>
                      <w:r w:rsidDel="006119C4">
                        <w:delText>,</w:delText>
                      </w:r>
                      <w:r w:rsidR="00DB4AC0" w:rsidRPr="00FE7398" w:rsidDel="006119C4">
                        <w:delText xml:space="preserve"> Lemos </w:delText>
                      </w:r>
                      <w:r w:rsidDel="006119C4">
                        <w:delText xml:space="preserve">has </w:delText>
                      </w:r>
                      <w:r w:rsidR="00DB4AC0" w:rsidRPr="00FE7398" w:rsidDel="006119C4">
                        <w:delText xml:space="preserve">returned to the photographic image, </w:delText>
                      </w:r>
                      <w:r w:rsidDel="006119C4">
                        <w:delText>utilizing</w:delText>
                      </w:r>
                      <w:r w:rsidR="00DB4AC0" w:rsidRPr="00FE7398" w:rsidDel="006119C4">
                        <w:delText xml:space="preserve"> colour</w:delText>
                      </w:r>
                      <w:r w:rsidDel="006119C4">
                        <w:delText xml:space="preserve"> in his re-working of anonymous</w:delText>
                      </w:r>
                      <w:r w:rsidR="00DB4AC0" w:rsidRPr="00FE7398" w:rsidDel="006119C4">
                        <w:delText xml:space="preserve"> photographs that he scratches a</w:delText>
                      </w:r>
                      <w:r w:rsidDel="006119C4">
                        <w:delText>nd paints, printing the results o</w:delText>
                      </w:r>
                      <w:r w:rsidR="00DB4AC0" w:rsidRPr="00FE7398" w:rsidDel="006119C4">
                        <w:delText>n large-format photographic paper.</w:delText>
                      </w:r>
                    </w:del>
                  </w:p>
                  <w:p w14:paraId="56EBFC5C" w14:textId="77777777" w:rsidR="00DB4AC0" w:rsidRDefault="00DB4AC0" w:rsidP="00DB4AC0">
                    <w:pPr>
                      <w:tabs>
                        <w:tab w:val="left" w:pos="1096"/>
                      </w:tabs>
                      <w:rPr>
                        <w:ins w:id="19" w:author="Jasmine Nielsen" w:date="2015-01-22T09:38:00Z"/>
                      </w:rPr>
                    </w:pPr>
                  </w:p>
                  <w:p w14:paraId="5FDAEF0B" w14:textId="77777777" w:rsidR="006119C4" w:rsidRPr="00FE7398" w:rsidRDefault="006119C4" w:rsidP="00DB4AC0">
                    <w:pPr>
                      <w:tabs>
                        <w:tab w:val="left" w:pos="1096"/>
                      </w:tabs>
                    </w:pPr>
                  </w:p>
                  <w:p w14:paraId="363D2D50" w14:textId="03D2E08D" w:rsidR="00DB4AC0" w:rsidRDefault="00DB4AC0" w:rsidP="00DB4AC0">
                    <w:pPr>
                      <w:tabs>
                        <w:tab w:val="left" w:pos="1096"/>
                      </w:tabs>
                    </w:pPr>
                    <w:r w:rsidRPr="00FE7398">
                      <w:t xml:space="preserve">Fernando </w:t>
                    </w:r>
                    <w:proofErr w:type="spellStart"/>
                    <w:r w:rsidRPr="00FE7398">
                      <w:t>Lemos</w:t>
                    </w:r>
                    <w:proofErr w:type="spellEnd"/>
                    <w:r w:rsidRPr="00FE7398">
                      <w:t xml:space="preserve"> studied lithography and painting at</w:t>
                    </w:r>
                    <w:r w:rsidR="000257FD">
                      <w:t xml:space="preserve"> Lisbon’s</w:t>
                    </w:r>
                    <w:r w:rsidRPr="00FE7398"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Escola</w:t>
                    </w:r>
                    <w:proofErr w:type="spellEnd"/>
                    <w:r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Pr="00FE7398">
                      <w:rPr>
                        <w:i/>
                      </w:rPr>
                      <w:t>Artes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Decorativas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António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Arroio</w:t>
                    </w:r>
                    <w:proofErr w:type="spellEnd"/>
                    <w:r w:rsidRPr="00FE7398">
                      <w:t xml:space="preserve"> and </w:t>
                    </w:r>
                    <w:proofErr w:type="spellStart"/>
                    <w:r w:rsidRPr="00FE7398">
                      <w:rPr>
                        <w:i/>
                      </w:rPr>
                      <w:t>Escola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Nacional</w:t>
                    </w:r>
                    <w:proofErr w:type="spellEnd"/>
                    <w:r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Pr="00FE7398">
                      <w:rPr>
                        <w:i/>
                      </w:rPr>
                      <w:t>Belas-Arte</w:t>
                    </w:r>
                    <w:r w:rsidR="000257FD">
                      <w:rPr>
                        <w:i/>
                      </w:rPr>
                      <w:t>s</w:t>
                    </w:r>
                    <w:proofErr w:type="spellEnd"/>
                    <w:r w:rsidRPr="00FE7398">
                      <w:t>. In 1951, he trave</w:t>
                    </w:r>
                    <w:r>
                      <w:t>l</w:t>
                    </w:r>
                    <w:r w:rsidRPr="00FE7398">
                      <w:t xml:space="preserve">led to Spain and France where </w:t>
                    </w:r>
                    <w:r w:rsidR="000257FD">
                      <w:t xml:space="preserve">he </w:t>
                    </w:r>
                    <w:r w:rsidRPr="00FE7398">
                      <w:t>met Man R</w:t>
                    </w:r>
                    <w:r w:rsidR="0094096A">
                      <w:t xml:space="preserve">ay at Helena Vieira da Silva’s </w:t>
                    </w:r>
                    <w:r w:rsidRPr="00FE7398">
                      <w:t xml:space="preserve">atelier in Paris. </w:t>
                    </w:r>
                    <w:r w:rsidR="000257FD">
                      <w:t>The</w:t>
                    </w:r>
                    <w:r w:rsidRPr="00FE7398">
                      <w:t xml:space="preserve"> following year,</w:t>
                    </w:r>
                    <w:r>
                      <w:t xml:space="preserve"> he presented</w:t>
                    </w:r>
                    <w:r w:rsidRPr="00FE7398">
                      <w:t xml:space="preserve"> his </w:t>
                    </w:r>
                    <w:r w:rsidRPr="00FE7398">
                      <w:lastRenderedPageBreak/>
                      <w:t xml:space="preserve">photographic work together with </w:t>
                    </w:r>
                    <w:proofErr w:type="spellStart"/>
                    <w:r w:rsidRPr="00FE7398">
                      <w:t>Marcelino</w:t>
                    </w:r>
                    <w:proofErr w:type="spellEnd"/>
                    <w:r w:rsidRPr="00FE7398">
                      <w:t xml:space="preserve"> </w:t>
                    </w:r>
                    <w:proofErr w:type="spellStart"/>
                    <w:r w:rsidRPr="00FE7398">
                      <w:t>Vespeira</w:t>
                    </w:r>
                    <w:proofErr w:type="spellEnd"/>
                    <w:r w:rsidR="000257FD">
                      <w:t xml:space="preserve"> and Fernando de </w:t>
                    </w:r>
                    <w:proofErr w:type="spellStart"/>
                    <w:r w:rsidR="000257FD">
                      <w:t>Azevedo</w:t>
                    </w:r>
                    <w:proofErr w:type="spellEnd"/>
                    <w:r w:rsidRPr="00FE7398">
                      <w:t xml:space="preserve"> in a collective exhibition at </w:t>
                    </w:r>
                    <w:r w:rsidR="0094096A">
                      <w:rPr>
                        <w:i/>
                      </w:rPr>
                      <w:t xml:space="preserve">Casa </w:t>
                    </w:r>
                    <w:proofErr w:type="spellStart"/>
                    <w:r w:rsidR="0094096A">
                      <w:rPr>
                        <w:i/>
                      </w:rPr>
                      <w:t>Jal</w:t>
                    </w:r>
                    <w:proofErr w:type="spellEnd"/>
                    <w:ins w:id="20" w:author="Jasmine Nielsen" w:date="2015-01-22T09:40:00Z">
                      <w:r w:rsidR="00157383">
                        <w:rPr>
                          <w:i/>
                        </w:rPr>
                        <w:t>.</w:t>
                      </w:r>
                    </w:ins>
                    <w:del w:id="21" w:author="Jasmine Nielsen" w:date="2015-01-22T09:40:00Z">
                      <w:r w:rsidR="0094096A" w:rsidDel="00157383">
                        <w:rPr>
                          <w:i/>
                        </w:rPr>
                        <w:delText>;</w:delText>
                      </w:r>
                    </w:del>
                    <w:r w:rsidRPr="00FE7398">
                      <w:t xml:space="preserve"> </w:t>
                    </w:r>
                    <w:ins w:id="22" w:author="Jasmine Nielsen" w:date="2015-01-22T09:40:00Z">
                      <w:r w:rsidR="00157383">
                        <w:t>C</w:t>
                      </w:r>
                    </w:ins>
                    <w:del w:id="23" w:author="Jasmine Nielsen" w:date="2015-01-22T09:40:00Z">
                      <w:r w:rsidRPr="00FE7398" w:rsidDel="00157383">
                        <w:delText>c</w:delText>
                      </w:r>
                    </w:del>
                    <w:r w:rsidRPr="00FE7398">
                      <w:t>onsidered a milestone in Portuguese painting and photography</w:t>
                    </w:r>
                    <w:r w:rsidR="000257FD">
                      <w:t>, the</w:t>
                    </w:r>
                    <w:r w:rsidRPr="00FE7398">
                      <w:t xml:space="preserve"> </w:t>
                    </w:r>
                    <w:ins w:id="24" w:author="Jasmine Nielsen" w:date="2015-01-22T09:41:00Z">
                      <w:r w:rsidR="00157383">
                        <w:t xml:space="preserve">exhibited </w:t>
                      </w:r>
                    </w:ins>
                    <w:r w:rsidRPr="00FE7398">
                      <w:t xml:space="preserve">works </w:t>
                    </w:r>
                    <w:del w:id="25" w:author="Jasmine Nielsen" w:date="2015-01-22T09:41:00Z">
                      <w:r w:rsidRPr="00FE7398" w:rsidDel="00157383">
                        <w:delText>shown at this exhibition</w:delText>
                      </w:r>
                      <w:r w:rsidR="000257FD" w:rsidDel="00157383">
                        <w:delText xml:space="preserve"> </w:delText>
                      </w:r>
                      <w:r w:rsidR="000257FD" w:rsidDel="00F872B9">
                        <w:delText>s</w:delText>
                      </w:r>
                      <w:r w:rsidR="0094096A" w:rsidDel="00F872B9">
                        <w:delText>tood</w:delText>
                      </w:r>
                    </w:del>
                    <w:ins w:id="26" w:author="Jasmine Nielsen" w:date="2015-01-22T09:41:00Z">
                      <w:r w:rsidR="00F872B9">
                        <w:t>were aesthetically situated</w:t>
                      </w:r>
                    </w:ins>
                    <w:r w:rsidR="000257FD">
                      <w:t xml:space="preserve"> between s</w:t>
                    </w:r>
                    <w:r w:rsidRPr="00FE7398">
                      <w:t xml:space="preserve">urrealism and abstractionism. </w:t>
                    </w:r>
                    <w:ins w:id="27" w:author="Jasmine Nielsen" w:date="2015-01-22T09:41:00Z">
                      <w:r w:rsidR="00F872B9">
                        <w:t xml:space="preserve">Along </w:t>
                      </w:r>
                    </w:ins>
                    <w:del w:id="28" w:author="Jasmine Nielsen" w:date="2015-01-22T09:41:00Z">
                      <w:r w:rsidRPr="00FE7398" w:rsidDel="00F872B9">
                        <w:delText xml:space="preserve">Together </w:delText>
                      </w:r>
                    </w:del>
                    <w:r w:rsidRPr="00FE7398">
                      <w:t>with José</w:t>
                    </w:r>
                    <w:r w:rsidR="000257FD">
                      <w:t xml:space="preserve">-Augusto </w:t>
                    </w:r>
                    <w:proofErr w:type="spellStart"/>
                    <w:r w:rsidR="000257FD">
                      <w:t>França</w:t>
                    </w:r>
                    <w:proofErr w:type="spellEnd"/>
                    <w:r w:rsidR="000257FD">
                      <w:t xml:space="preserve">, </w:t>
                    </w:r>
                    <w:proofErr w:type="spellStart"/>
                    <w:r w:rsidR="000257FD">
                      <w:t>Lemos</w:t>
                    </w:r>
                    <w:proofErr w:type="spellEnd"/>
                    <w:r w:rsidR="000257FD">
                      <w:t xml:space="preserve"> </w:t>
                    </w:r>
                    <w:r>
                      <w:t>opened</w:t>
                    </w:r>
                    <w:r w:rsidRPr="00FE7398">
                      <w:t xml:space="preserve"> the </w:t>
                    </w:r>
                    <w:proofErr w:type="spellStart"/>
                    <w:r w:rsidRPr="00FE7398">
                      <w:rPr>
                        <w:i/>
                      </w:rPr>
                      <w:t>Galeria</w:t>
                    </w:r>
                    <w:proofErr w:type="spellEnd"/>
                    <w:r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Pr="00FE7398">
                      <w:rPr>
                        <w:i/>
                      </w:rPr>
                      <w:t>Março</w:t>
                    </w:r>
                    <w:proofErr w:type="spellEnd"/>
                    <w:r w:rsidRPr="00FE7398">
                      <w:t xml:space="preserve"> (Lisbon) </w:t>
                    </w:r>
                    <w:r w:rsidR="000257FD">
                      <w:t xml:space="preserve">in 1952, </w:t>
                    </w:r>
                    <w:ins w:id="29" w:author="Jasmine Nielsen" w:date="2015-01-22T09:41:00Z">
                      <w:r w:rsidR="00F872B9">
                        <w:t xml:space="preserve">where he </w:t>
                      </w:r>
                    </w:ins>
                    <w:del w:id="30" w:author="Jasmine Nielsen" w:date="2015-01-22T09:41:00Z">
                      <w:r w:rsidRPr="00FE7398" w:rsidDel="00F872B9">
                        <w:delText xml:space="preserve">presenting </w:delText>
                      </w:r>
                    </w:del>
                    <w:ins w:id="31" w:author="Jasmine Nielsen" w:date="2015-01-22T09:41:00Z">
                      <w:r w:rsidR="00F872B9">
                        <w:t>presented</w:t>
                      </w:r>
                      <w:r w:rsidR="00F872B9" w:rsidRPr="00FE7398">
                        <w:t xml:space="preserve"> </w:t>
                      </w:r>
                    </w:ins>
                    <w:r w:rsidRPr="00FE7398">
                      <w:t xml:space="preserve">his first </w:t>
                    </w:r>
                    <w:ins w:id="32" w:author="Jasmine Nielsen" w:date="2015-01-22T09:41:00Z">
                      <w:r w:rsidR="0079026D">
                        <w:t xml:space="preserve">solo </w:t>
                      </w:r>
                    </w:ins>
                    <w:r w:rsidRPr="00FE7398">
                      <w:t xml:space="preserve">drawing and photography </w:t>
                    </w:r>
                    <w:del w:id="33" w:author="Jasmine Nielsen" w:date="2015-01-22T09:41:00Z">
                      <w:r w:rsidRPr="00FE7398" w:rsidDel="0079026D">
                        <w:delText xml:space="preserve">solo </w:delText>
                      </w:r>
                    </w:del>
                    <w:r w:rsidRPr="00FE7398">
                      <w:t>exhibition</w:t>
                    </w:r>
                    <w:ins w:id="34" w:author="Jasmine Nielsen" w:date="2015-01-22T09:41:00Z">
                      <w:r w:rsidR="00F872B9">
                        <w:t xml:space="preserve">. </w:t>
                      </w:r>
                    </w:ins>
                    <w:del w:id="35" w:author="Jasmine Nielsen" w:date="2015-01-22T09:41:00Z">
                      <w:r w:rsidRPr="00FE7398" w:rsidDel="00F872B9">
                        <w:delText>s</w:delText>
                      </w:r>
                      <w:r w:rsidR="000257FD" w:rsidDel="00F872B9">
                        <w:delText xml:space="preserve"> there</w:delText>
                      </w:r>
                      <w:r w:rsidRPr="00FE7398" w:rsidDel="00F872B9">
                        <w:delText>.</w:delText>
                      </w:r>
                    </w:del>
                  </w:p>
                  <w:p w14:paraId="6400325F" w14:textId="77777777" w:rsidR="00DB4AC0" w:rsidRPr="00FE7398" w:rsidRDefault="00DB4AC0" w:rsidP="00DB4AC0">
                    <w:pPr>
                      <w:tabs>
                        <w:tab w:val="left" w:pos="1096"/>
                      </w:tabs>
                    </w:pPr>
                  </w:p>
                  <w:p w14:paraId="76995E52" w14:textId="1924D852" w:rsidR="000257FD" w:rsidRDefault="0094096A" w:rsidP="00DB4AC0">
                    <w:pPr>
                      <w:tabs>
                        <w:tab w:val="left" w:pos="1096"/>
                      </w:tabs>
                    </w:pPr>
                    <w:del w:id="36" w:author="Jasmine Nielsen" w:date="2015-01-22T09:41:00Z">
                      <w:r w:rsidDel="007F5B65">
                        <w:delText xml:space="preserve">Later </w:delText>
                      </w:r>
                    </w:del>
                    <w:ins w:id="37" w:author="Jasmine Nielsen" w:date="2015-01-22T09:42:00Z">
                      <w:r w:rsidR="007F5B65">
                        <w:t>I</w:t>
                      </w:r>
                    </w:ins>
                    <w:del w:id="38" w:author="Jasmine Nielsen" w:date="2015-01-22T09:42:00Z">
                      <w:r w:rsidDel="007F5B65">
                        <w:delText>i</w:delText>
                      </w:r>
                    </w:del>
                    <w:r>
                      <w:t>n</w:t>
                    </w:r>
                    <w:r w:rsidR="00DB4AC0">
                      <w:t xml:space="preserve"> 1952 </w:t>
                    </w:r>
                    <w:proofErr w:type="spellStart"/>
                    <w:r w:rsidR="000257FD">
                      <w:t>Lemos</w:t>
                    </w:r>
                    <w:proofErr w:type="spellEnd"/>
                    <w:r w:rsidR="000257FD">
                      <w:t xml:space="preserve"> </w:t>
                    </w:r>
                    <w:proofErr w:type="gramStart"/>
                    <w:r>
                      <w:t>emigrated</w:t>
                    </w:r>
                    <w:proofErr w:type="gramEnd"/>
                    <w:r>
                      <w:t xml:space="preserve"> to</w:t>
                    </w:r>
                    <w:r w:rsidR="00DB4AC0" w:rsidRPr="00FE7398">
                      <w:t xml:space="preserve"> Brazil</w:t>
                    </w:r>
                    <w:r w:rsidR="00DB4AC0">
                      <w:t>,</w:t>
                    </w:r>
                    <w:r w:rsidR="00DB4AC0" w:rsidRPr="00FE7398">
                      <w:t xml:space="preserve"> becoming a</w:t>
                    </w:r>
                    <w:r w:rsidR="000257FD">
                      <w:t xml:space="preserve"> resident</w:t>
                    </w:r>
                    <w:r w:rsidR="00DB4AC0" w:rsidRPr="00FE7398">
                      <w:t xml:space="preserve"> </w:t>
                    </w:r>
                    <w:ins w:id="39" w:author="Jasmine Nielsen" w:date="2015-01-22T09:51:00Z">
                      <w:r w:rsidR="008D2F90">
                        <w:t xml:space="preserve">of </w:t>
                      </w:r>
                    </w:ins>
                    <w:r w:rsidR="00DB4AC0" w:rsidRPr="00FE7398">
                      <w:t xml:space="preserve">São Paulo </w:t>
                    </w:r>
                    <w:r w:rsidR="000257FD">
                      <w:t xml:space="preserve">and later a Brazilian citizen. </w:t>
                    </w:r>
                    <w:r w:rsidR="00DB4AC0" w:rsidRPr="00FE7398">
                      <w:t xml:space="preserve">His first exhibitions in Brazil at the </w:t>
                    </w:r>
                    <w:proofErr w:type="spellStart"/>
                    <w:r w:rsidR="00DB4AC0" w:rsidRPr="000257FD">
                      <w:rPr>
                        <w:i/>
                      </w:rPr>
                      <w:t>Museus</w:t>
                    </w:r>
                    <w:proofErr w:type="spellEnd"/>
                    <w:r w:rsidR="00DB4AC0" w:rsidRPr="000257FD">
                      <w:rPr>
                        <w:i/>
                      </w:rPr>
                      <w:t xml:space="preserve"> de Arte </w:t>
                    </w:r>
                    <w:proofErr w:type="spellStart"/>
                    <w:r w:rsidR="00DB4AC0" w:rsidRPr="000257FD">
                      <w:rPr>
                        <w:i/>
                      </w:rPr>
                      <w:t>Moderna</w:t>
                    </w:r>
                    <w:proofErr w:type="spellEnd"/>
                    <w:r w:rsidR="00DB4AC0" w:rsidRPr="00FE7398">
                      <w:t xml:space="preserve"> in Rio de Janeiro and São Paulo (MAM-RJ and MAM-SP), present</w:t>
                    </w:r>
                    <w:r w:rsidR="00DB4AC0">
                      <w:t>ed</w:t>
                    </w:r>
                    <w:r w:rsidR="00DB4AC0" w:rsidRPr="00FE7398">
                      <w:t xml:space="preserve"> the photographic work he </w:t>
                    </w:r>
                    <w:del w:id="40" w:author="Jasmine Nielsen" w:date="2015-01-22T09:52:00Z">
                      <w:r w:rsidDel="00886C4A">
                        <w:delText xml:space="preserve">had </w:delText>
                      </w:r>
                    </w:del>
                    <w:r w:rsidR="00DB4AC0" w:rsidRPr="00FE7398">
                      <w:t>developed between 1949 and 1952, including self-portraits</w:t>
                    </w:r>
                    <w:r w:rsidR="00DB4AC0">
                      <w:t>, nude studies</w:t>
                    </w:r>
                    <w:r w:rsidR="000257FD">
                      <w:t>,</w:t>
                    </w:r>
                    <w:r w:rsidR="00DB4AC0">
                      <w:t xml:space="preserve"> and </w:t>
                    </w:r>
                    <w:r w:rsidR="000257FD">
                      <w:t xml:space="preserve">photographs of a </w:t>
                    </w:r>
                    <w:r w:rsidR="00DB4AC0">
                      <w:t>miniaturis</w:t>
                    </w:r>
                    <w:r w:rsidR="00DB4AC0" w:rsidRPr="00FE7398">
                      <w:t xml:space="preserve">ed stage. In Brazil, </w:t>
                    </w:r>
                    <w:proofErr w:type="spellStart"/>
                    <w:r w:rsidR="00DB4AC0" w:rsidRPr="00FE7398">
                      <w:t>Lemos</w:t>
                    </w:r>
                    <w:proofErr w:type="spellEnd"/>
                    <w:r w:rsidR="00DB4AC0" w:rsidRPr="00FE7398">
                      <w:t xml:space="preserve"> continued </w:t>
                    </w:r>
                    <w:r w:rsidR="000257FD">
                      <w:t>to develop his</w:t>
                    </w:r>
                    <w:r w:rsidR="00DB4AC0" w:rsidRPr="00FE7398">
                      <w:t xml:space="preserve"> personal artistic approach while working </w:t>
                    </w:r>
                    <w:r w:rsidR="000257FD">
                      <w:t>in advertising and</w:t>
                    </w:r>
                    <w:r w:rsidR="00DB4AC0" w:rsidRPr="00FE7398">
                      <w:t xml:space="preserve"> as </w:t>
                    </w:r>
                    <w:r w:rsidR="000257FD">
                      <w:t xml:space="preserve">an </w:t>
                    </w:r>
                    <w:r w:rsidR="00DB4AC0" w:rsidRPr="00FE7398">
                      <w:t>industrial/graph</w:t>
                    </w:r>
                    <w:r w:rsidR="000257FD">
                      <w:t>ic designer</w:t>
                    </w:r>
                    <w:r w:rsidR="00DB4AC0" w:rsidRPr="00FE7398">
                      <w:t xml:space="preserve">. He participated in numerous </w:t>
                    </w:r>
                    <w:r w:rsidR="00DB4AC0" w:rsidRPr="000257FD">
                      <w:t>São Paulo Biennials</w:t>
                    </w:r>
                    <w:r w:rsidR="00DB4AC0" w:rsidRPr="00FE7398">
                      <w:t xml:space="preserve">, where he was awarded several </w:t>
                    </w:r>
                    <w:del w:id="41" w:author="Jasmine Nielsen" w:date="2015-01-22T10:07:00Z">
                      <w:r w:rsidR="00DB4AC0" w:rsidRPr="00FE7398" w:rsidDel="009A47AC">
                        <w:delText xml:space="preserve">drawing </w:delText>
                      </w:r>
                    </w:del>
                    <w:r w:rsidR="00DB4AC0" w:rsidRPr="00FE7398">
                      <w:t>prizes</w:t>
                    </w:r>
                    <w:ins w:id="42" w:author="Jasmine Nielsen" w:date="2015-01-22T10:07:00Z">
                      <w:r w:rsidR="009A47AC">
                        <w:t xml:space="preserve"> for drawing</w:t>
                      </w:r>
                    </w:ins>
                    <w:r w:rsidR="000257FD">
                      <w:t>.</w:t>
                    </w:r>
                    <w:r w:rsidR="00DB4AC0" w:rsidRPr="00FE7398">
                      <w:t xml:space="preserve"> </w:t>
                    </w:r>
                    <w:r w:rsidR="000257FD">
                      <w:t>During this time</w:t>
                    </w:r>
                    <w:r w:rsidR="00DB4AC0" w:rsidRPr="00FE7398">
                      <w:t xml:space="preserve"> he</w:t>
                    </w:r>
                    <w:r w:rsidR="000257FD">
                      <w:t xml:space="preserve"> also</w:t>
                    </w:r>
                    <w:r w:rsidR="00DB4AC0" w:rsidRPr="00FE7398">
                      <w:t xml:space="preserve"> </w:t>
                    </w:r>
                    <w:r w:rsidR="00D876AC">
                      <w:t>received commissions to design</w:t>
                    </w:r>
                    <w:r w:rsidR="00DB4AC0" w:rsidRPr="00FE7398">
                      <w:t xml:space="preserve"> the </w:t>
                    </w:r>
                    <w:proofErr w:type="spellStart"/>
                    <w:r w:rsidR="00DB4AC0" w:rsidRPr="00FE7398">
                      <w:t>Nanbam</w:t>
                    </w:r>
                    <w:proofErr w:type="spellEnd"/>
                    <w:r w:rsidR="00DB4AC0" w:rsidRPr="00FE7398">
                      <w:t xml:space="preserve"> Museum (Nagasaki, 1977)</w:t>
                    </w:r>
                    <w:r>
                      <w:t xml:space="preserve"> —</w:t>
                    </w:r>
                    <w:r w:rsidR="00DB4AC0" w:rsidRPr="00FE7398">
                      <w:t xml:space="preserve"> commemorating the bilateral Portuguese/Japanese</w:t>
                    </w:r>
                    <w:r w:rsidR="000257FD">
                      <w:t xml:space="preserve"> relationship </w:t>
                    </w:r>
                    <w:r>
                      <w:t>initiated</w:t>
                    </w:r>
                    <w:r w:rsidR="000257FD">
                      <w:t xml:space="preserve"> in 1543</w:t>
                    </w:r>
                    <w:r>
                      <w:t xml:space="preserve"> —</w:t>
                    </w:r>
                    <w:r w:rsidR="000257FD">
                      <w:t xml:space="preserve"> </w:t>
                    </w:r>
                    <w:r w:rsidR="00D876AC">
                      <w:t xml:space="preserve">and the </w:t>
                    </w:r>
                    <w:r w:rsidR="00DB4AC0" w:rsidRPr="00FE7398">
                      <w:t>glass windows for the International</w:t>
                    </w:r>
                    <w:r>
                      <w:t xml:space="preserve"> Congress</w:t>
                    </w:r>
                    <w:r w:rsidR="00DB4AC0" w:rsidRPr="00FE7398">
                      <w:t xml:space="preserve"> Palace </w:t>
                    </w:r>
                    <w:r>
                      <w:t xml:space="preserve">in Hakone </w:t>
                    </w:r>
                    <w:r w:rsidR="00DB4AC0" w:rsidRPr="00FE7398">
                      <w:t>(1963</w:t>
                    </w:r>
                    <w:r w:rsidR="000257FD">
                      <w:t>)</w:t>
                    </w:r>
                    <w:r w:rsidR="00D876AC">
                      <w:t xml:space="preserve">. Together with Jorge </w:t>
                    </w:r>
                    <w:proofErr w:type="spellStart"/>
                    <w:r w:rsidR="00D876AC">
                      <w:t>Bodansky</w:t>
                    </w:r>
                    <w:proofErr w:type="spellEnd"/>
                    <w:r w:rsidR="00D876AC">
                      <w:t xml:space="preserve">, </w:t>
                    </w:r>
                    <w:proofErr w:type="spellStart"/>
                    <w:r w:rsidR="00DB4AC0" w:rsidRPr="00FE7398">
                      <w:t>Lemos</w:t>
                    </w:r>
                    <w:proofErr w:type="spellEnd"/>
                    <w:r w:rsidR="00DB4AC0" w:rsidRPr="00FE7398">
                      <w:t xml:space="preserve"> </w:t>
                    </w:r>
                    <w:r w:rsidR="00D876AC">
                      <w:t>was director of photography</w:t>
                    </w:r>
                    <w:r w:rsidR="00DB4AC0" w:rsidRPr="00FE7398">
                      <w:t xml:space="preserve"> </w:t>
                    </w:r>
                    <w:r w:rsidR="00D876AC">
                      <w:t xml:space="preserve">for </w:t>
                    </w:r>
                    <w:proofErr w:type="spellStart"/>
                    <w:r w:rsidR="00D876AC">
                      <w:t>Antunes</w:t>
                    </w:r>
                    <w:proofErr w:type="spellEnd"/>
                    <w:r w:rsidR="00D876AC">
                      <w:t xml:space="preserve"> </w:t>
                    </w:r>
                    <w:proofErr w:type="spellStart"/>
                    <w:r w:rsidR="00D876AC">
                      <w:t>Filho’s</w:t>
                    </w:r>
                    <w:proofErr w:type="spellEnd"/>
                    <w:r w:rsidR="00D876AC">
                      <w:t xml:space="preserve"> 196</w:t>
                    </w:r>
                    <w:r w:rsidR="000257FD">
                      <w:t>9 film,</w:t>
                    </w:r>
                    <w:r w:rsidR="00DB4AC0" w:rsidRPr="00FE7398">
                      <w:t xml:space="preserve"> </w:t>
                    </w:r>
                    <w:proofErr w:type="spellStart"/>
                    <w:r w:rsidR="00DB4AC0" w:rsidRPr="00FE7398">
                      <w:rPr>
                        <w:i/>
                      </w:rPr>
                      <w:t>Em</w:t>
                    </w:r>
                    <w:proofErr w:type="spellEnd"/>
                    <w:r w:rsidR="00DB4AC0"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="00DB4AC0" w:rsidRPr="00FE7398">
                      <w:rPr>
                        <w:i/>
                      </w:rPr>
                      <w:t>Compasso</w:t>
                    </w:r>
                    <w:proofErr w:type="spellEnd"/>
                    <w:r w:rsidR="00DB4AC0"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="00DB4AC0" w:rsidRPr="00FE7398">
                      <w:rPr>
                        <w:i/>
                      </w:rPr>
                      <w:t>Espera</w:t>
                    </w:r>
                    <w:proofErr w:type="spellEnd"/>
                    <w:r w:rsidR="00DB4AC0" w:rsidRPr="00FE7398">
                      <w:rPr>
                        <w:i/>
                      </w:rPr>
                      <w:t xml:space="preserve"> </w:t>
                    </w:r>
                    <w:r w:rsidR="00D876AC">
                      <w:t>(</w:t>
                    </w:r>
                    <w:r w:rsidR="00DB4AC0" w:rsidRPr="00D876AC">
                      <w:rPr>
                        <w:i/>
                      </w:rPr>
                      <w:t>Standing Still</w:t>
                    </w:r>
                    <w:r w:rsidR="00D876AC">
                      <w:t>).</w:t>
                    </w:r>
                  </w:p>
                  <w:p w14:paraId="74C45AA2" w14:textId="77777777" w:rsidR="00D876AC" w:rsidRDefault="00D876AC" w:rsidP="00DB4AC0">
                    <w:pPr>
                      <w:tabs>
                        <w:tab w:val="left" w:pos="1096"/>
                      </w:tabs>
                    </w:pPr>
                  </w:p>
                  <w:p w14:paraId="2BD5F9F4" w14:textId="7C84179D" w:rsidR="00DB4AC0" w:rsidRPr="00FE7398" w:rsidRDefault="00D876AC" w:rsidP="00DB4AC0">
                    <w:pPr>
                      <w:tabs>
                        <w:tab w:val="left" w:pos="1096"/>
                      </w:tabs>
                    </w:pPr>
                    <w:r>
                      <w:t xml:space="preserve">In the latter half of his career, </w:t>
                    </w:r>
                    <w:r w:rsidR="00DB4AC0" w:rsidRPr="00FE7398">
                      <w:t xml:space="preserve">Fernando </w:t>
                    </w:r>
                    <w:proofErr w:type="spellStart"/>
                    <w:r w:rsidR="00DB4AC0" w:rsidRPr="00FE7398">
                      <w:t>Lemos</w:t>
                    </w:r>
                    <w:proofErr w:type="spellEnd"/>
                    <w:r w:rsidR="00DB4AC0" w:rsidRPr="00FE7398">
                      <w:t>’ painting</w:t>
                    </w:r>
                    <w:r>
                      <w:t xml:space="preserve"> </w:t>
                    </w:r>
                    <w:del w:id="43" w:author="Jasmine Nielsen" w:date="2015-01-22T10:50:00Z">
                      <w:r w:rsidDel="004C29CF">
                        <w:delText>has</w:delText>
                      </w:r>
                      <w:r w:rsidR="00DB4AC0" w:rsidRPr="00FE7398" w:rsidDel="004C29CF">
                        <w:delText xml:space="preserve"> </w:delText>
                      </w:r>
                    </w:del>
                    <w:r>
                      <w:t>shifted</w:t>
                    </w:r>
                    <w:r w:rsidR="00DB4AC0" w:rsidRPr="00FE7398">
                      <w:t xml:space="preserve"> from geometrical abstraction (1970s) to organic representation</w:t>
                    </w:r>
                    <w:r>
                      <w:t>s</w:t>
                    </w:r>
                    <w:r w:rsidR="00DB4AC0" w:rsidRPr="00FE7398">
                      <w:t xml:space="preserve"> of figurative elements </w:t>
                    </w:r>
                    <w:del w:id="44" w:author="Jasmine Nielsen" w:date="2015-01-22T10:50:00Z">
                      <w:r w:rsidR="00DB4AC0" w:rsidRPr="00FE7398" w:rsidDel="004C29CF">
                        <w:delText xml:space="preserve">he </w:delText>
                      </w:r>
                    </w:del>
                    <w:r>
                      <w:t>previously</w:t>
                    </w:r>
                    <w:r w:rsidR="00DB4AC0" w:rsidRPr="00FE7398">
                      <w:t xml:space="preserve"> explored in the 1950s. In his later works (</w:t>
                    </w:r>
                    <w:ins w:id="45" w:author="Jasmine Nielsen" w:date="2015-01-22T10:50:00Z">
                      <w:r w:rsidR="004C29CF">
                        <w:t xml:space="preserve">from the </w:t>
                      </w:r>
                    </w:ins>
                    <w:r w:rsidR="00DB4AC0" w:rsidRPr="00FE7398">
                      <w:t xml:space="preserve">2000s </w:t>
                    </w:r>
                    <w:del w:id="46" w:author="Jasmine Nielsen" w:date="2015-01-22T10:50:00Z">
                      <w:r w:rsidR="00DB4AC0" w:rsidRPr="00FE7398" w:rsidDel="004C29CF">
                        <w:delText xml:space="preserve">and </w:delText>
                      </w:r>
                    </w:del>
                    <w:r w:rsidR="00DB4AC0" w:rsidRPr="00FE7398">
                      <w:t xml:space="preserve">on), he </w:t>
                    </w:r>
                    <w:del w:id="47" w:author="Jasmine Nielsen" w:date="2015-01-22T10:50:00Z">
                      <w:r w:rsidR="00DB4AC0" w:rsidRPr="00FE7398" w:rsidDel="004C29CF">
                        <w:delText xml:space="preserve">has </w:delText>
                      </w:r>
                    </w:del>
                    <w:r w:rsidR="0094096A">
                      <w:t>investigated</w:t>
                    </w:r>
                    <w:bookmarkStart w:id="48" w:name="_GoBack"/>
                    <w:bookmarkEnd w:id="48"/>
                    <w:r w:rsidR="00DB4AC0" w:rsidRPr="00FE7398">
                      <w:t xml:space="preserve"> the limits of image a</w:t>
                    </w:r>
                    <w:r w:rsidR="0094096A">
                      <w:t>nd its meanings by scratching, re</w:t>
                    </w:r>
                    <w:r w:rsidR="00DB4AC0" w:rsidRPr="00FE7398">
                      <w:t>painting</w:t>
                    </w:r>
                    <w:r>
                      <w:t>,</w:t>
                    </w:r>
                    <w:r w:rsidR="00DB4AC0" w:rsidRPr="00FE7398">
                      <w:t xml:space="preserve"> and reprinting old</w:t>
                    </w:r>
                    <w:r w:rsidR="0094096A">
                      <w:t>,</w:t>
                    </w:r>
                    <w:r w:rsidR="00DB4AC0" w:rsidRPr="00FE7398">
                      <w:t xml:space="preserve"> anonymous family photographs.</w:t>
                    </w:r>
                    <w:r>
                      <w:t xml:space="preserve"> </w:t>
                    </w:r>
                    <w:r w:rsidR="00DB4AC0" w:rsidRPr="00FE7398">
                      <w:t xml:space="preserve">His works belong to several public and private collections in Argentina, Brazil, France, Holland, Japan, Poland, Portugal, Spain, </w:t>
                    </w:r>
                    <w:r w:rsidR="0094096A" w:rsidRPr="00FE7398">
                      <w:t>Switzerland, and</w:t>
                    </w:r>
                    <w:r w:rsidR="00DB4AC0" w:rsidRPr="00FE7398">
                      <w:t xml:space="preserve"> the United States.</w:t>
                    </w:r>
                  </w:p>
                  <w:p w14:paraId="4AE2DE48" w14:textId="77777777" w:rsidR="00DB4AC0" w:rsidRDefault="00DB4AC0" w:rsidP="00DB4AC0">
                    <w:pPr>
                      <w:tabs>
                        <w:tab w:val="left" w:pos="1096"/>
                      </w:tabs>
                    </w:pPr>
                  </w:p>
                  <w:p w14:paraId="7C76456C" w14:textId="77777777" w:rsidR="00DB4AC0" w:rsidRPr="00FE7398" w:rsidRDefault="00D876AC" w:rsidP="00D876AC">
                    <w:pPr>
                      <w:pStyle w:val="Heading1"/>
                      <w:outlineLvl w:val="0"/>
                    </w:pPr>
                    <w:r>
                      <w:t>List of Works</w:t>
                    </w:r>
                  </w:p>
                  <w:p w14:paraId="60523532" w14:textId="77777777" w:rsidR="00D876AC" w:rsidRDefault="00DB4AC0" w:rsidP="00DB4AC0">
                    <w:r w:rsidRPr="00FE7398">
                      <w:rPr>
                        <w:i/>
                      </w:rPr>
                      <w:t>Ex-</w:t>
                    </w:r>
                    <w:proofErr w:type="spellStart"/>
                    <w:r w:rsidRPr="00FE7398">
                      <w:rPr>
                        <w:i/>
                      </w:rPr>
                      <w:t>Fotos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>Ex-Photos</w:t>
                    </w:r>
                    <w:r w:rsidR="00D876AC">
                      <w:rPr>
                        <w:i/>
                      </w:rPr>
                      <w:t xml:space="preserve"> </w:t>
                    </w:r>
                    <w:r w:rsidR="00D876AC">
                      <w:t>[2</w:t>
                    </w:r>
                    <w:r w:rsidRPr="00FE7398">
                      <w:t>005-2009</w:t>
                    </w:r>
                    <w:r w:rsidR="00D876AC">
                      <w:t>])</w:t>
                    </w:r>
                  </w:p>
                  <w:p w14:paraId="4CCFADD5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Isto</w:t>
                    </w:r>
                    <w:proofErr w:type="spellEnd"/>
                    <w:r w:rsidRPr="00FE7398">
                      <w:rPr>
                        <w:i/>
                      </w:rPr>
                      <w:t xml:space="preserve"> é </w:t>
                    </w:r>
                    <w:proofErr w:type="spellStart"/>
                    <w:r w:rsidRPr="00FE7398">
                      <w:rPr>
                        <w:i/>
                      </w:rPr>
                      <w:t>Isto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>This is This</w:t>
                    </w:r>
                    <w:r w:rsidRPr="00FE7398">
                      <w:t xml:space="preserve">, </w:t>
                    </w:r>
                    <w:r w:rsidR="00D876AC">
                      <w:t>[</w:t>
                    </w:r>
                    <w:r w:rsidRPr="00FE7398">
                      <w:t>2007-2008</w:t>
                    </w:r>
                    <w:r w:rsidR="00D876AC">
                      <w:t>])</w:t>
                    </w:r>
                  </w:p>
                  <w:p w14:paraId="564CA915" w14:textId="77777777" w:rsidR="00DB4AC0" w:rsidRPr="00FE7398" w:rsidRDefault="00DB4AC0" w:rsidP="00DB4AC0">
                    <w:proofErr w:type="spellStart"/>
                    <w:r w:rsidRPr="00FE7398">
                      <w:rPr>
                        <w:i/>
                      </w:rPr>
                      <w:t>Memórias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>Memories</w:t>
                    </w:r>
                    <w:r w:rsidRPr="00FE7398">
                      <w:t xml:space="preserve">, </w:t>
                    </w:r>
                    <w:r w:rsidR="00D876AC">
                      <w:t>[</w:t>
                    </w:r>
                    <w:r w:rsidRPr="00FE7398">
                      <w:t>1984</w:t>
                    </w:r>
                    <w:r w:rsidR="00D876AC">
                      <w:t>])</w:t>
                    </w:r>
                  </w:p>
                  <w:p w14:paraId="55FF6943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Símbolos</w:t>
                    </w:r>
                    <w:proofErr w:type="spellEnd"/>
                    <w:r w:rsidRPr="00FE7398">
                      <w:t xml:space="preserve"> </w:t>
                    </w:r>
                    <w:r w:rsidRPr="00FE7398">
                      <w:rPr>
                        <w:i/>
                      </w:rPr>
                      <w:t>22</w:t>
                    </w:r>
                    <w:r w:rsidRPr="00FE7398">
                      <w:t xml:space="preserve">, </w:t>
                    </w:r>
                    <w:r w:rsidRPr="00FE7398">
                      <w:rPr>
                        <w:i/>
                      </w:rPr>
                      <w:t>23</w:t>
                    </w:r>
                    <w:r w:rsidRPr="00FE7398">
                      <w:t xml:space="preserve">, </w:t>
                    </w:r>
                    <w:r w:rsidRPr="00FE7398">
                      <w:rPr>
                        <w:i/>
                      </w:rPr>
                      <w:t>24</w:t>
                    </w:r>
                    <w:r w:rsidRPr="00FE7398">
                      <w:t xml:space="preserve">, </w:t>
                    </w:r>
                    <w:r w:rsidRPr="00FE7398">
                      <w:rPr>
                        <w:i/>
                      </w:rPr>
                      <w:t>25</w:t>
                    </w:r>
                    <w:r w:rsidRPr="00FE7398">
                      <w:t xml:space="preserve"> e </w:t>
                    </w:r>
                    <w:r w:rsidRPr="00FE7398">
                      <w:rPr>
                        <w:i/>
                      </w:rPr>
                      <w:t>26</w:t>
                    </w:r>
                    <w:r w:rsidR="00D876AC">
                      <w:t xml:space="preserve"> (</w:t>
                    </w:r>
                    <w:r w:rsidRPr="00FE7398">
                      <w:rPr>
                        <w:i/>
                      </w:rPr>
                      <w:t>Symbols</w:t>
                    </w:r>
                    <w:r w:rsidRPr="00FE7398">
                      <w:t xml:space="preserve"> </w:t>
                    </w:r>
                    <w:r w:rsidRPr="00FE7398">
                      <w:rPr>
                        <w:i/>
                      </w:rPr>
                      <w:t>22</w:t>
                    </w:r>
                    <w:r w:rsidRPr="00FE7398">
                      <w:t>-</w:t>
                    </w:r>
                    <w:r w:rsidRPr="00FE7398">
                      <w:rPr>
                        <w:i/>
                      </w:rPr>
                      <w:t>26</w:t>
                    </w:r>
                    <w:r w:rsidR="00D876AC">
                      <w:t xml:space="preserve"> [</w:t>
                    </w:r>
                    <w:r w:rsidRPr="00FE7398">
                      <w:t>1967</w:t>
                    </w:r>
                    <w:r w:rsidR="00D876AC">
                      <w:t>])</w:t>
                    </w:r>
                  </w:p>
                  <w:p w14:paraId="427618FD" w14:textId="77777777" w:rsidR="00DB4AC0" w:rsidRPr="00FE7398" w:rsidRDefault="00DB4AC0" w:rsidP="00DB4AC0">
                    <w:r w:rsidRPr="00FE7398">
                      <w:rPr>
                        <w:i/>
                      </w:rPr>
                      <w:t xml:space="preserve">Cores </w:t>
                    </w:r>
                    <w:proofErr w:type="spellStart"/>
                    <w:r w:rsidRPr="00FE7398">
                      <w:rPr>
                        <w:i/>
                      </w:rPr>
                      <w:t>Pretas</w:t>
                    </w:r>
                    <w:proofErr w:type="spellEnd"/>
                    <w:r w:rsidRPr="00FE7398">
                      <w:rPr>
                        <w:i/>
                      </w:rPr>
                      <w:t xml:space="preserve"> e Cores </w:t>
                    </w:r>
                    <w:proofErr w:type="spellStart"/>
                    <w:r w:rsidRPr="00FE7398">
                      <w:rPr>
                        <w:i/>
                      </w:rPr>
                      <w:t>Brancas</w:t>
                    </w:r>
                    <w:proofErr w:type="spellEnd"/>
                    <w:r w:rsidR="00D876AC">
                      <w:t xml:space="preserve"> (</w:t>
                    </w:r>
                    <w:r w:rsidR="00D876AC">
                      <w:rPr>
                        <w:i/>
                      </w:rPr>
                      <w:t>Black Colours and White Colour</w:t>
                    </w:r>
                    <w:r w:rsidRPr="00FE7398">
                      <w:rPr>
                        <w:i/>
                      </w:rPr>
                      <w:t>,</w:t>
                    </w:r>
                    <w:r w:rsidRPr="00FE7398">
                      <w:t xml:space="preserve"> </w:t>
                    </w:r>
                    <w:r w:rsidR="00D876AC">
                      <w:t>[</w:t>
                    </w:r>
                    <w:r w:rsidRPr="00FE7398">
                      <w:t>1965</w:t>
                    </w:r>
                    <w:r w:rsidR="00D876AC">
                      <w:t>])</w:t>
                    </w:r>
                  </w:p>
                  <w:p w14:paraId="47A98018" w14:textId="77777777" w:rsidR="00D876AC" w:rsidRDefault="00DB4AC0" w:rsidP="00DB4AC0">
                    <w:r w:rsidRPr="00FE7398">
                      <w:rPr>
                        <w:i/>
                      </w:rPr>
                      <w:t>S-3-1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S-3-2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S-3-3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S-3-4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S-3-5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S-3-6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S-3-7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S-3-8</w:t>
                    </w:r>
                    <w:r w:rsidR="00D876AC">
                      <w:t>, (1961)</w:t>
                    </w:r>
                    <w:r w:rsidRPr="00FE7398">
                      <w:t xml:space="preserve"> </w:t>
                    </w:r>
                  </w:p>
                  <w:p w14:paraId="4CA3FEEC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Desenho</w:t>
                    </w:r>
                    <w:proofErr w:type="spellEnd"/>
                    <w:r w:rsidRPr="00FE7398">
                      <w:t xml:space="preserve"> </w:t>
                    </w:r>
                    <w:r w:rsidRPr="00FE7398">
                      <w:rPr>
                        <w:i/>
                      </w:rPr>
                      <w:t xml:space="preserve">I, II, III, IV, V </w:t>
                    </w:r>
                    <w:r w:rsidRPr="00FE7398">
                      <w:t xml:space="preserve">e </w:t>
                    </w:r>
                    <w:r w:rsidRPr="00FE7398">
                      <w:rPr>
                        <w:i/>
                      </w:rPr>
                      <w:t xml:space="preserve">VI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>Drawings I-VI</w:t>
                    </w:r>
                    <w:r w:rsidRPr="00FE7398">
                      <w:t xml:space="preserve"> </w:t>
                    </w:r>
                    <w:r w:rsidR="00D876AC">
                      <w:t>[</w:t>
                    </w:r>
                    <w:r w:rsidRPr="00FE7398">
                      <w:t>1958-59</w:t>
                    </w:r>
                    <w:r w:rsidR="00D876AC">
                      <w:t>])</w:t>
                    </w:r>
                  </w:p>
                  <w:p w14:paraId="4A777448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Pintura</w:t>
                    </w:r>
                    <w:proofErr w:type="spellEnd"/>
                    <w:r w:rsidRPr="00FE7398">
                      <w:rPr>
                        <w:i/>
                      </w:rPr>
                      <w:t xml:space="preserve"> com </w:t>
                    </w:r>
                    <w:proofErr w:type="spellStart"/>
                    <w:r w:rsidRPr="00FE7398">
                      <w:rPr>
                        <w:i/>
                      </w:rPr>
                      <w:t>Ritmos</w:t>
                    </w:r>
                    <w:proofErr w:type="spellEnd"/>
                    <w:r w:rsidRPr="00FE7398">
                      <w:rPr>
                        <w:i/>
                      </w:rPr>
                      <w:t xml:space="preserve"> IV </w:t>
                    </w:r>
                    <w:r w:rsidRPr="00FE7398">
                      <w:t xml:space="preserve">e </w:t>
                    </w:r>
                    <w:r w:rsidRPr="00FE7398">
                      <w:rPr>
                        <w:i/>
                      </w:rPr>
                      <w:t xml:space="preserve">V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 xml:space="preserve">Painting with Rhythms IV </w:t>
                    </w:r>
                    <w:r w:rsidRPr="00FE7398">
                      <w:t xml:space="preserve">and </w:t>
                    </w:r>
                    <w:r w:rsidRPr="00FE7398">
                      <w:rPr>
                        <w:i/>
                      </w:rPr>
                      <w:t>V</w:t>
                    </w:r>
                    <w:r w:rsidR="00D876AC">
                      <w:t xml:space="preserve"> [</w:t>
                    </w:r>
                    <w:r w:rsidRPr="00FE7398">
                      <w:t>1955</w:t>
                    </w:r>
                    <w:r w:rsidR="00D876AC">
                      <w:t>])</w:t>
                    </w:r>
                  </w:p>
                  <w:p w14:paraId="63B4D21C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Refotos</w:t>
                    </w:r>
                    <w:proofErr w:type="spellEnd"/>
                    <w:r w:rsidRPr="00FE7398">
                      <w:rPr>
                        <w:i/>
                      </w:rPr>
                      <w:t xml:space="preserve"> (</w:t>
                    </w:r>
                    <w:proofErr w:type="spellStart"/>
                    <w:r w:rsidRPr="00FE7398">
                      <w:rPr>
                        <w:i/>
                      </w:rPr>
                      <w:t>Anos</w:t>
                    </w:r>
                    <w:proofErr w:type="spellEnd"/>
                    <w:r w:rsidRPr="00FE7398">
                      <w:rPr>
                        <w:i/>
                      </w:rPr>
                      <w:t xml:space="preserve"> 40)</w:t>
                    </w:r>
                    <w:r w:rsidR="00D876AC">
                      <w:t xml:space="preserve"> (</w:t>
                    </w:r>
                    <w:r w:rsidRPr="00FE7398">
                      <w:rPr>
                        <w:i/>
                      </w:rPr>
                      <w:t>Re-Photos (1940s)</w:t>
                    </w:r>
                    <w:r w:rsidR="00D876AC">
                      <w:t xml:space="preserve"> [1949])</w:t>
                    </w:r>
                    <w:r w:rsidRPr="00FE7398">
                      <w:t xml:space="preserve"> </w:t>
                    </w:r>
                  </w:p>
                  <w:p w14:paraId="2AED61DA" w14:textId="77777777" w:rsidR="003F0D73" w:rsidRDefault="00DB4AC0" w:rsidP="00D876AC">
                    <w:r w:rsidRPr="00FE7398">
                      <w:t xml:space="preserve">Portraits </w:t>
                    </w:r>
                    <w:r w:rsidR="00D876AC">
                      <w:t>(</w:t>
                    </w:r>
                    <w:r w:rsidRPr="00FE7398">
                      <w:t>1949</w:t>
                    </w:r>
                    <w:r w:rsidR="00D876AC">
                      <w:t>)</w:t>
                    </w:r>
                  </w:p>
                </w:tc>
                <w:customXmlInsRangeStart w:id="49" w:author="Jasmine Nielsen" w:date="2015-01-22T09:38:00Z"/>
              </w:sdtContent>
            </w:sdt>
            <w:customXmlInsRangeEnd w:id="49"/>
          </w:sdtContent>
        </w:sdt>
      </w:tr>
      <w:tr w:rsidR="003235A7" w14:paraId="0B310F90" w14:textId="77777777" w:rsidTr="003235A7">
        <w:tc>
          <w:tcPr>
            <w:tcW w:w="9016" w:type="dxa"/>
          </w:tcPr>
          <w:p w14:paraId="0D5FA6F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CE379BA3F01E5428F5B733369500F37"/>
              </w:placeholder>
            </w:sdtPr>
            <w:sdtEndPr/>
            <w:sdtContent>
              <w:p w14:paraId="2994C1C6" w14:textId="77777777" w:rsidR="00FB0F5B" w:rsidRDefault="004C29CF" w:rsidP="00FB0F5B">
                <w:pPr>
                  <w:jc w:val="both"/>
                </w:pPr>
                <w:sdt>
                  <w:sdtPr>
                    <w:id w:val="-1915771663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Mol1 \l 1033 </w:instrText>
                    </w:r>
                    <w:r w:rsidR="00FB0F5B">
                      <w:fldChar w:fldCharType="separate"/>
                    </w:r>
                    <w:r w:rsidR="00FB0F5B">
                      <w:rPr>
                        <w:noProof/>
                        <w:lang w:val="en-US"/>
                      </w:rPr>
                      <w:t xml:space="preserve"> </w:t>
                    </w:r>
                    <w:r w:rsidR="00FB0F5B" w:rsidRPr="00FB0F5B">
                      <w:rPr>
                        <w:noProof/>
                        <w:lang w:val="en-US"/>
                      </w:rPr>
                      <w:t>(Molder)</w:t>
                    </w:r>
                    <w:r w:rsidR="00FB0F5B">
                      <w:fldChar w:fldCharType="end"/>
                    </w:r>
                  </w:sdtContent>
                </w:sdt>
              </w:p>
              <w:p w14:paraId="4ADA8852" w14:textId="77777777" w:rsidR="00FB0F5B" w:rsidRDefault="004C29CF" w:rsidP="00FB0F5B">
                <w:pPr>
                  <w:jc w:val="both"/>
                </w:pPr>
                <w:sdt>
                  <w:sdtPr>
                    <w:id w:val="1802968537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Lem04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(Lemos and Araujo)</w:t>
                    </w:r>
                    <w:r w:rsidR="00FB0F5B">
                      <w:fldChar w:fldCharType="end"/>
                    </w:r>
                  </w:sdtContent>
                </w:sdt>
              </w:p>
              <w:p w14:paraId="3CAC7EE4" w14:textId="77777777" w:rsidR="00FB0F5B" w:rsidRDefault="004C29CF" w:rsidP="00FB0F5B">
                <w:pPr>
                  <w:jc w:val="both"/>
                </w:pPr>
                <w:sdt>
                  <w:sdtPr>
                    <w:id w:val="-375315939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Fer06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(Fernando Lemos e o Serrealismo)</w:t>
                    </w:r>
                    <w:r w:rsidR="00FB0F5B">
                      <w:fldChar w:fldCharType="end"/>
                    </w:r>
                  </w:sdtContent>
                </w:sdt>
              </w:p>
              <w:p w14:paraId="408CC725" w14:textId="77777777" w:rsidR="00FB0F5B" w:rsidRDefault="004C29CF" w:rsidP="00FB0F5B">
                <w:pPr>
                  <w:jc w:val="both"/>
                </w:pPr>
                <w:sdt>
                  <w:sdtPr>
                    <w:id w:val="1420057716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Dur98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(Durand and Molder)</w:t>
                    </w:r>
                    <w:r w:rsidR="00FB0F5B">
                      <w:fldChar w:fldCharType="end"/>
                    </w:r>
                  </w:sdtContent>
                </w:sdt>
              </w:p>
              <w:p w14:paraId="73C0B9DE" w14:textId="77777777" w:rsidR="00FB0F5B" w:rsidRDefault="004C29CF" w:rsidP="00FB0F5B">
                <w:pPr>
                  <w:jc w:val="both"/>
                </w:pPr>
                <w:sdt>
                  <w:sdtPr>
                    <w:id w:val="-425185782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Cua01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(Cuadrado and De Jesús Ávila)</w:t>
                    </w:r>
                    <w:r w:rsidR="00FB0F5B">
                      <w:fldChar w:fldCharType="end"/>
                    </w:r>
                  </w:sdtContent>
                </w:sdt>
              </w:p>
              <w:p w14:paraId="43A77B46" w14:textId="77777777" w:rsidR="003235A7" w:rsidRDefault="004C29CF" w:rsidP="00FB0F5B">
                <w:pPr>
                  <w:jc w:val="both"/>
                </w:pPr>
                <w:sdt>
                  <w:sdtPr>
                    <w:id w:val="-338463620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Ban53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(Bandeira and Machado)</w:t>
                    </w:r>
                    <w:r w:rsidR="00FB0F5B">
                      <w:fldChar w:fldCharType="end"/>
                    </w:r>
                  </w:sdtContent>
                </w:sdt>
              </w:p>
            </w:sdtContent>
          </w:sdt>
        </w:tc>
      </w:tr>
    </w:tbl>
    <w:p w14:paraId="742EC6B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71856" w14:textId="77777777" w:rsidR="00D876AC" w:rsidRDefault="00D876AC" w:rsidP="007A0D55">
      <w:pPr>
        <w:spacing w:after="0" w:line="240" w:lineRule="auto"/>
      </w:pPr>
      <w:r>
        <w:separator/>
      </w:r>
    </w:p>
  </w:endnote>
  <w:endnote w:type="continuationSeparator" w:id="0">
    <w:p w14:paraId="738C96A8" w14:textId="77777777" w:rsidR="00D876AC" w:rsidRDefault="00D876A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9B47E" w14:textId="77777777" w:rsidR="00D876AC" w:rsidRDefault="00D876AC" w:rsidP="007A0D55">
      <w:pPr>
        <w:spacing w:after="0" w:line="240" w:lineRule="auto"/>
      </w:pPr>
      <w:r>
        <w:separator/>
      </w:r>
    </w:p>
  </w:footnote>
  <w:footnote w:type="continuationSeparator" w:id="0">
    <w:p w14:paraId="15EB61A9" w14:textId="77777777" w:rsidR="00D876AC" w:rsidRDefault="00D876A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0D0234" w14:textId="77777777" w:rsidR="00D876AC" w:rsidRDefault="00D876A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11A4B8D" w14:textId="77777777" w:rsidR="00D876AC" w:rsidRDefault="00D876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C0"/>
    <w:rsid w:val="000219FC"/>
    <w:rsid w:val="000257FD"/>
    <w:rsid w:val="00032559"/>
    <w:rsid w:val="00052040"/>
    <w:rsid w:val="00054F51"/>
    <w:rsid w:val="000B25AE"/>
    <w:rsid w:val="000B55AB"/>
    <w:rsid w:val="000D24DC"/>
    <w:rsid w:val="00101B2E"/>
    <w:rsid w:val="00116FA0"/>
    <w:rsid w:val="0015114C"/>
    <w:rsid w:val="00157383"/>
    <w:rsid w:val="001A21F3"/>
    <w:rsid w:val="001A2537"/>
    <w:rsid w:val="001A6A06"/>
    <w:rsid w:val="001D4338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29CF"/>
    <w:rsid w:val="004E5896"/>
    <w:rsid w:val="00513EE6"/>
    <w:rsid w:val="00534F8F"/>
    <w:rsid w:val="00590035"/>
    <w:rsid w:val="005B177E"/>
    <w:rsid w:val="005B3921"/>
    <w:rsid w:val="005F26D7"/>
    <w:rsid w:val="005F5450"/>
    <w:rsid w:val="006119C4"/>
    <w:rsid w:val="00662AEF"/>
    <w:rsid w:val="006D0412"/>
    <w:rsid w:val="007411B9"/>
    <w:rsid w:val="00780D95"/>
    <w:rsid w:val="00780DC7"/>
    <w:rsid w:val="0079026D"/>
    <w:rsid w:val="007A0D55"/>
    <w:rsid w:val="007B3377"/>
    <w:rsid w:val="007E5F44"/>
    <w:rsid w:val="007F5B65"/>
    <w:rsid w:val="00821DE3"/>
    <w:rsid w:val="00846CE1"/>
    <w:rsid w:val="00886C4A"/>
    <w:rsid w:val="008A5B87"/>
    <w:rsid w:val="008D2F90"/>
    <w:rsid w:val="00922950"/>
    <w:rsid w:val="0094096A"/>
    <w:rsid w:val="009A47AC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C638C"/>
    <w:rsid w:val="00BE5BF7"/>
    <w:rsid w:val="00BF40E1"/>
    <w:rsid w:val="00C27FAB"/>
    <w:rsid w:val="00C358D4"/>
    <w:rsid w:val="00C6296B"/>
    <w:rsid w:val="00CA4567"/>
    <w:rsid w:val="00CC586D"/>
    <w:rsid w:val="00CF1542"/>
    <w:rsid w:val="00CF3EC5"/>
    <w:rsid w:val="00D656DA"/>
    <w:rsid w:val="00D83300"/>
    <w:rsid w:val="00D876AC"/>
    <w:rsid w:val="00DA6D95"/>
    <w:rsid w:val="00DB4AC0"/>
    <w:rsid w:val="00DC6B48"/>
    <w:rsid w:val="00DF01B0"/>
    <w:rsid w:val="00E85A05"/>
    <w:rsid w:val="00E95829"/>
    <w:rsid w:val="00EA0800"/>
    <w:rsid w:val="00EA606C"/>
    <w:rsid w:val="00EB0C8C"/>
    <w:rsid w:val="00EB51FD"/>
    <w:rsid w:val="00EB77DB"/>
    <w:rsid w:val="00ED139F"/>
    <w:rsid w:val="00EF74F7"/>
    <w:rsid w:val="00F36937"/>
    <w:rsid w:val="00F60F53"/>
    <w:rsid w:val="00F872B9"/>
    <w:rsid w:val="00FA1925"/>
    <w:rsid w:val="00FB03D6"/>
    <w:rsid w:val="00FB0F5B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B95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B4A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B4A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BBE15BFEEFF14BB25B3EF1D1CA2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6915D-0CD4-6F49-91B6-72E650910A9A}"/>
      </w:docPartPr>
      <w:docPartBody>
        <w:p w:rsidR="004B6CE8" w:rsidRDefault="004B6CE8">
          <w:pPr>
            <w:pStyle w:val="96BBE15BFEEFF14BB25B3EF1D1CA207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9CBC3BFD88034C8387083907309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D6877-0898-3149-B750-A4BA416028AB}"/>
      </w:docPartPr>
      <w:docPartBody>
        <w:p w:rsidR="004B6CE8" w:rsidRDefault="004B6CE8">
          <w:pPr>
            <w:pStyle w:val="D09CBC3BFD88034C8387083907309D7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573C7216B82D8428C1C7FD3E919E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FA4FD-338C-8C49-988D-460107365CD1}"/>
      </w:docPartPr>
      <w:docPartBody>
        <w:p w:rsidR="004B6CE8" w:rsidRDefault="004B6CE8">
          <w:pPr>
            <w:pStyle w:val="5573C7216B82D8428C1C7FD3E919EB5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E2B65757296024AB18C7B1CED18C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535F0-784C-3343-8C8F-D0D5F11C9899}"/>
      </w:docPartPr>
      <w:docPartBody>
        <w:p w:rsidR="004B6CE8" w:rsidRDefault="004B6CE8">
          <w:pPr>
            <w:pStyle w:val="1E2B65757296024AB18C7B1CED18C4A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A2825BC2F388E478A6612090941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54488-7E84-5349-A0E8-FF1BFBAA705C}"/>
      </w:docPartPr>
      <w:docPartBody>
        <w:p w:rsidR="004B6CE8" w:rsidRDefault="004B6CE8">
          <w:pPr>
            <w:pStyle w:val="4A2825BC2F388E478A6612090941958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1B1AFC295DC06469BBEC3B43A2D6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98D19-60E4-8543-A8C1-726BAD94A342}"/>
      </w:docPartPr>
      <w:docPartBody>
        <w:p w:rsidR="004B6CE8" w:rsidRDefault="004B6CE8">
          <w:pPr>
            <w:pStyle w:val="71B1AFC295DC06469BBEC3B43A2D66F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DAA75AC6554624280BC3270551DF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B2E6E-F446-4743-838A-9FC30EE09200}"/>
      </w:docPartPr>
      <w:docPartBody>
        <w:p w:rsidR="004B6CE8" w:rsidRDefault="004B6CE8">
          <w:pPr>
            <w:pStyle w:val="8DAA75AC6554624280BC3270551DF30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07B0F71034C74AB1A6A83415FAD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6DF3C-33EE-5D42-856D-95F2122E18C8}"/>
      </w:docPartPr>
      <w:docPartBody>
        <w:p w:rsidR="004B6CE8" w:rsidRDefault="004B6CE8">
          <w:pPr>
            <w:pStyle w:val="EC07B0F71034C74AB1A6A83415FAD55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BD9BEC9BACC445A108611CD1723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D658A-F66E-4047-80A3-8A440461B182}"/>
      </w:docPartPr>
      <w:docPartBody>
        <w:p w:rsidR="004B6CE8" w:rsidRDefault="004B6CE8">
          <w:pPr>
            <w:pStyle w:val="6DBD9BEC9BACC445A108611CD172305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65F4AFE3A273544AB794D7ADC82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99D19-0E53-944D-9C55-811E41A801B7}"/>
      </w:docPartPr>
      <w:docPartBody>
        <w:p w:rsidR="004B6CE8" w:rsidRDefault="004B6CE8">
          <w:pPr>
            <w:pStyle w:val="365F4AFE3A273544AB794D7ADC82FB3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CE379BA3F01E5428F5B733369500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5AB51-F91C-3648-8CAA-137F7B36050F}"/>
      </w:docPartPr>
      <w:docPartBody>
        <w:p w:rsidR="004B6CE8" w:rsidRDefault="004B6CE8">
          <w:pPr>
            <w:pStyle w:val="4CE379BA3F01E5428F5B733369500F3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32520D857CE2A4FA96CD7A97666F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17F7-B134-F943-9342-FE166A8EF202}"/>
      </w:docPartPr>
      <w:docPartBody>
        <w:p w:rsidR="00000000" w:rsidRDefault="007C04C0" w:rsidP="007C04C0">
          <w:pPr>
            <w:pStyle w:val="032520D857CE2A4FA96CD7A97666FB8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CE8"/>
    <w:rsid w:val="004B6CE8"/>
    <w:rsid w:val="007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04C0"/>
    <w:rPr>
      <w:color w:val="808080"/>
    </w:rPr>
  </w:style>
  <w:style w:type="paragraph" w:customStyle="1" w:styleId="96BBE15BFEEFF14BB25B3EF1D1CA207B">
    <w:name w:val="96BBE15BFEEFF14BB25B3EF1D1CA207B"/>
  </w:style>
  <w:style w:type="paragraph" w:customStyle="1" w:styleId="D09CBC3BFD88034C8387083907309D71">
    <w:name w:val="D09CBC3BFD88034C8387083907309D71"/>
  </w:style>
  <w:style w:type="paragraph" w:customStyle="1" w:styleId="5573C7216B82D8428C1C7FD3E919EB59">
    <w:name w:val="5573C7216B82D8428C1C7FD3E919EB59"/>
  </w:style>
  <w:style w:type="paragraph" w:customStyle="1" w:styleId="1E2B65757296024AB18C7B1CED18C4A9">
    <w:name w:val="1E2B65757296024AB18C7B1CED18C4A9"/>
  </w:style>
  <w:style w:type="paragraph" w:customStyle="1" w:styleId="4A2825BC2F388E478A6612090941958D">
    <w:name w:val="4A2825BC2F388E478A6612090941958D"/>
  </w:style>
  <w:style w:type="paragraph" w:customStyle="1" w:styleId="71B1AFC295DC06469BBEC3B43A2D66FD">
    <w:name w:val="71B1AFC295DC06469BBEC3B43A2D66FD"/>
  </w:style>
  <w:style w:type="paragraph" w:customStyle="1" w:styleId="8DAA75AC6554624280BC3270551DF30B">
    <w:name w:val="8DAA75AC6554624280BC3270551DF30B"/>
  </w:style>
  <w:style w:type="paragraph" w:customStyle="1" w:styleId="EC07B0F71034C74AB1A6A83415FAD555">
    <w:name w:val="EC07B0F71034C74AB1A6A83415FAD555"/>
  </w:style>
  <w:style w:type="paragraph" w:customStyle="1" w:styleId="6DBD9BEC9BACC445A108611CD1723057">
    <w:name w:val="6DBD9BEC9BACC445A108611CD1723057"/>
  </w:style>
  <w:style w:type="paragraph" w:customStyle="1" w:styleId="365F4AFE3A273544AB794D7ADC82FB3A">
    <w:name w:val="365F4AFE3A273544AB794D7ADC82FB3A"/>
  </w:style>
  <w:style w:type="paragraph" w:customStyle="1" w:styleId="4CE379BA3F01E5428F5B733369500F37">
    <w:name w:val="4CE379BA3F01E5428F5B733369500F37"/>
  </w:style>
  <w:style w:type="paragraph" w:customStyle="1" w:styleId="032520D857CE2A4FA96CD7A97666FB81">
    <w:name w:val="032520D857CE2A4FA96CD7A97666FB81"/>
    <w:rsid w:val="007C04C0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04C0"/>
    <w:rPr>
      <w:color w:val="808080"/>
    </w:rPr>
  </w:style>
  <w:style w:type="paragraph" w:customStyle="1" w:styleId="96BBE15BFEEFF14BB25B3EF1D1CA207B">
    <w:name w:val="96BBE15BFEEFF14BB25B3EF1D1CA207B"/>
  </w:style>
  <w:style w:type="paragraph" w:customStyle="1" w:styleId="D09CBC3BFD88034C8387083907309D71">
    <w:name w:val="D09CBC3BFD88034C8387083907309D71"/>
  </w:style>
  <w:style w:type="paragraph" w:customStyle="1" w:styleId="5573C7216B82D8428C1C7FD3E919EB59">
    <w:name w:val="5573C7216B82D8428C1C7FD3E919EB59"/>
  </w:style>
  <w:style w:type="paragraph" w:customStyle="1" w:styleId="1E2B65757296024AB18C7B1CED18C4A9">
    <w:name w:val="1E2B65757296024AB18C7B1CED18C4A9"/>
  </w:style>
  <w:style w:type="paragraph" w:customStyle="1" w:styleId="4A2825BC2F388E478A6612090941958D">
    <w:name w:val="4A2825BC2F388E478A6612090941958D"/>
  </w:style>
  <w:style w:type="paragraph" w:customStyle="1" w:styleId="71B1AFC295DC06469BBEC3B43A2D66FD">
    <w:name w:val="71B1AFC295DC06469BBEC3B43A2D66FD"/>
  </w:style>
  <w:style w:type="paragraph" w:customStyle="1" w:styleId="8DAA75AC6554624280BC3270551DF30B">
    <w:name w:val="8DAA75AC6554624280BC3270551DF30B"/>
  </w:style>
  <w:style w:type="paragraph" w:customStyle="1" w:styleId="EC07B0F71034C74AB1A6A83415FAD555">
    <w:name w:val="EC07B0F71034C74AB1A6A83415FAD555"/>
  </w:style>
  <w:style w:type="paragraph" w:customStyle="1" w:styleId="6DBD9BEC9BACC445A108611CD1723057">
    <w:name w:val="6DBD9BEC9BACC445A108611CD1723057"/>
  </w:style>
  <w:style w:type="paragraph" w:customStyle="1" w:styleId="365F4AFE3A273544AB794D7ADC82FB3A">
    <w:name w:val="365F4AFE3A273544AB794D7ADC82FB3A"/>
  </w:style>
  <w:style w:type="paragraph" w:customStyle="1" w:styleId="4CE379BA3F01E5428F5B733369500F37">
    <w:name w:val="4CE379BA3F01E5428F5B733369500F37"/>
  </w:style>
  <w:style w:type="paragraph" w:customStyle="1" w:styleId="032520D857CE2A4FA96CD7A97666FB81">
    <w:name w:val="032520D857CE2A4FA96CD7A97666FB81"/>
    <w:rsid w:val="007C04C0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Ban53</b:Tag>
    <b:SourceType>Book</b:SourceType>
    <b:Guid>{CE05F2A0-4640-CD45-B8CF-F4421DDA7BF1}</b:Guid>
    <b:Title>Fernando Lemos: Fotografias de Arte. Eduardo Anghory: Painéis Decorativos</b:Title>
    <b:City>Rio de Janeiro</b:City>
    <b:Publisher>Museu de Arte Moderna</b:Publisher>
    <b:Year>1953</b:Year>
    <b:Author>
      <b:Author>
        <b:NameList>
          <b:Person>
            <b:Last>Bandeira</b:Last>
            <b:First>Manuel</b:First>
          </b:Person>
          <b:Person>
            <b:Last>Machado</b:Last>
            <b:Middle>M</b:Middle>
            <b:First>Aníbal</b:First>
          </b:Person>
        </b:NameList>
      </b:Author>
    </b:Author>
    <b:RefOrder>6</b:RefOrder>
  </b:Source>
  <b:Source>
    <b:Tag>Cua01</b:Tag>
    <b:SourceType>Book</b:SourceType>
    <b:Guid>{B0599C23-32B2-1F42-8E8B-1908D0D6DF14}</b:Guid>
    <b:Title>Surrealismo em Portugal 1934-1952</b:Title>
    <b:City>Lisboa</b:City>
    <b:Publisher>Museu do Chiado</b:Publisher>
    <b:Year>2001</b:Year>
    <b:Author>
      <b:Author>
        <b:NameList>
          <b:Person>
            <b:Last>Cuadrado</b:Last>
            <b:Middle>E.</b:Middle>
            <b:First>Perfecto</b:First>
          </b:Person>
          <b:Person>
            <b:Last>De Jesús Ávila</b:Last>
            <b:First>Maria</b:First>
          </b:Person>
        </b:NameList>
      </b:Author>
    </b:Author>
    <b:RefOrder>5</b:RefOrder>
  </b:Source>
  <b:Source>
    <b:Tag>Dur98</b:Tag>
    <b:SourceType>Book</b:SourceType>
    <b:Guid>{8FB1991D-5A1E-0743-9C1D-F91B780EC474}</b:Guid>
    <b:Title>Fernando Lemos: fotografien</b:Title>
    <b:City>Hamburg</b:City>
    <b:Publisher>Galerie Handelskammer</b:Publisher>
    <b:Year>1998</b:Year>
    <b:Author>
      <b:Author>
        <b:NameList>
          <b:Person>
            <b:Last>Durand</b:Last>
            <b:First>Regis</b:First>
          </b:Person>
          <b:Person>
            <b:Last>Molder</b:Last>
            <b:First>Jorge</b:First>
          </b:Person>
        </b:NameList>
      </b:Author>
    </b:Author>
    <b:RefOrder>4</b:RefOrder>
  </b:Source>
  <b:Source>
    <b:Tag>Mol1</b:Tag>
    <b:SourceType>Book</b:SourceType>
    <b:Guid>{49DB3FA8-DC03-8441-A53E-CF2AD0743503}</b:Guid>
    <b:Title>Fernando Lemos</b:Title>
    <b:Author>
      <b:Author>
        <b:NameList>
          <b:Person>
            <b:Last>Molder</b:Last>
            <b:First>Jorge</b:First>
          </b:Person>
        </b:NameList>
      </b:Author>
    </b:Author>
    <b:City>Lisboa</b:City>
    <b:Publisher>Fundação Calouste Gulbenkian; Centro de Arte Moderna</b:Publisher>
    <b:Year>1993</b:Year>
    <b:RefOrder>1</b:RefOrder>
  </b:Source>
  <b:Source>
    <b:Tag>Lem04</b:Tag>
    <b:SourceType>Book</b:SourceType>
    <b:Guid>{1248E367-B964-1D46-88FC-FE6FEBBF1E3D}</b:Guid>
    <b:Title>À sombra da luz. À luz da sombra: fotografias 1949-1952</b:Title>
    <b:City>São Paulo</b:City>
    <b:Publisher>Pinacoteca do Estado de São Paulo</b:Publisher>
    <b:Year>2004</b:Year>
    <b:Author>
      <b:Author>
        <b:NameList>
          <b:Person>
            <b:Last>Lemos</b:Last>
            <b:First>Fernando</b:First>
          </b:Person>
          <b:Person>
            <b:Last>Araujo</b:Last>
            <b:Middle>M</b:Middle>
            <b:First>Marcelo</b:First>
          </b:Person>
        </b:NameList>
      </b:Author>
    </b:Author>
    <b:RefOrder>2</b:RefOrder>
  </b:Source>
  <b:Source>
    <b:Tag>Fer06</b:Tag>
    <b:SourceType>Misc</b:SourceType>
    <b:Guid>{B6E36B78-18BD-3D4B-91F3-631D234081EB}</b:Guid>
    <b:Title>Fernando Lemos e o Serrealismo</b:Title>
    <b:City>Sintra</b:City>
    <b:Publisher>Museu de Arte Moderna</b:Publisher>
    <b:Year>2006</b:Year>
    <b:Comments>The Berardo Collection</b:Comments>
    <b:RefOrder>3</b:RefOrder>
  </b:Source>
</b:Sources>
</file>

<file path=customXml/itemProps1.xml><?xml version="1.0" encoding="utf-8"?>
<ds:datastoreItem xmlns:ds="http://schemas.openxmlformats.org/officeDocument/2006/customXml" ds:itemID="{4ADFDE7D-BEBA-AD4B-B78C-85DACBB6E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1212</Words>
  <Characters>6085</Characters>
  <Application>Microsoft Macintosh Word</Application>
  <DocSecurity>0</DocSecurity>
  <Lines>119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16</cp:revision>
  <dcterms:created xsi:type="dcterms:W3CDTF">2015-01-19T01:27:00Z</dcterms:created>
  <dcterms:modified xsi:type="dcterms:W3CDTF">2015-01-22T18:50:00Z</dcterms:modified>
</cp:coreProperties>
</file>