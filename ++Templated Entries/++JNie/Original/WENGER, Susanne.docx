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F28" w:rsidRPr="00C90D59" w:rsidRDefault="008E0F28">
      <w:pPr>
        <w:rPr>
          <w:color w:val="808080" w:themeColor="background1" w:themeShade="80"/>
          <w:rPrChange w:id="0" w:author="doctor" w:date="2014-06-18T10:48:00Z">
            <w:rPr/>
          </w:rPrChange>
        </w:rPr>
      </w:pPr>
      <w:r w:rsidRPr="00C90D59">
        <w:rPr>
          <w:color w:val="808080" w:themeColor="background1" w:themeShade="80"/>
          <w:rPrChange w:id="1" w:author="doctor" w:date="2014-06-18T10:48:00Z">
            <w:rPr/>
          </w:rPrChange>
        </w:rPr>
        <w:t xml:space="preserve">Author: Peter </w:t>
      </w:r>
      <w:proofErr w:type="spellStart"/>
      <w:r w:rsidRPr="00C90D59">
        <w:rPr>
          <w:color w:val="808080" w:themeColor="background1" w:themeShade="80"/>
          <w:rPrChange w:id="2" w:author="doctor" w:date="2014-06-18T10:48:00Z">
            <w:rPr/>
          </w:rPrChange>
        </w:rPr>
        <w:t>Probst</w:t>
      </w:r>
      <w:proofErr w:type="spellEnd"/>
    </w:p>
    <w:p w:rsidR="006B6966" w:rsidRDefault="003C6B5A">
      <w:pPr>
        <w:rPr>
          <w:b/>
        </w:rPr>
      </w:pPr>
      <w:del w:id="3" w:author="Erin Rice" w:date="2014-02-19T12:22:00Z">
        <w:r w:rsidRPr="003C6B5A" w:rsidDel="002C58F9">
          <w:rPr>
            <w:b/>
          </w:rPr>
          <w:delText xml:space="preserve">SUSANNE </w:delText>
        </w:r>
      </w:del>
      <w:r w:rsidRPr="003C6B5A">
        <w:rPr>
          <w:b/>
        </w:rPr>
        <w:t>WENGER</w:t>
      </w:r>
      <w:ins w:id="4" w:author="Erin Rice" w:date="2014-02-19T12:23:00Z">
        <w:r w:rsidR="002C58F9">
          <w:rPr>
            <w:b/>
          </w:rPr>
          <w:t xml:space="preserve">, </w:t>
        </w:r>
        <w:r w:rsidR="002C58F9" w:rsidRPr="003C6B5A">
          <w:rPr>
            <w:b/>
          </w:rPr>
          <w:t xml:space="preserve">SUSANNE </w:t>
        </w:r>
      </w:ins>
      <w:del w:id="5" w:author="Erin Rice" w:date="2014-02-19T12:23:00Z">
        <w:r w:rsidRPr="003C6B5A" w:rsidDel="002C58F9">
          <w:rPr>
            <w:b/>
          </w:rPr>
          <w:delText xml:space="preserve"> </w:delText>
        </w:r>
      </w:del>
    </w:p>
    <w:p w:rsidR="003C6B5A" w:rsidRDefault="003C6B5A">
      <w:pPr>
        <w:rPr>
          <w:b/>
        </w:rPr>
      </w:pPr>
    </w:p>
    <w:p w:rsidR="003C6B5A" w:rsidRDefault="003C6B5A">
      <w:pPr>
        <w:rPr>
          <w:b/>
        </w:rPr>
      </w:pPr>
    </w:p>
    <w:p w:rsidR="00974004" w:rsidDel="00C90D59" w:rsidRDefault="003C6B5A" w:rsidP="00974004">
      <w:pPr>
        <w:rPr>
          <w:del w:id="6" w:author="doctor" w:date="2014-06-18T10:49:00Z"/>
        </w:rPr>
      </w:pPr>
      <w:r w:rsidRPr="003C6B5A">
        <w:t>Susanne</w:t>
      </w:r>
      <w:r>
        <w:t xml:space="preserve"> Wenger was an Austrian artist and an instrumental figure in the history of Nigerian modernism. Born on July 4</w:t>
      </w:r>
      <w:r w:rsidRPr="009E2B5A">
        <w:rPr>
          <w:vertAlign w:val="superscript"/>
        </w:rPr>
        <w:t>th</w:t>
      </w:r>
      <w:r>
        <w:t xml:space="preserve">, 1915 in the city of Graz, Austria, Wenger first attended the local School of Applied Arts before she moved to Vienna to continue her art education, first at the School of Graphic Design and from 1933 to 1935 at the Academy of Art. Like other students Wenger’s interest was in contemporary post-secessionist movements. The few works remaining from Wenger’s Viennese phase exemplify different styles ranging from pencil studies of plants and animal bodies, executed with an almost photographic precision, to expressionistic and cubist paintings to surrealist crayon drawings. </w:t>
      </w:r>
      <w:ins w:id="7" w:author="doctor" w:date="2014-06-18T10:49:00Z">
        <w:r w:rsidR="00C90D59">
          <w:t xml:space="preserve">After the war she moved from Vienna to Paris </w:t>
        </w:r>
        <w:r w:rsidR="00C90D59">
          <w:rPr>
            <w:lang w:val="en-GB"/>
          </w:rPr>
          <w:t xml:space="preserve">where she met </w:t>
        </w:r>
        <w:proofErr w:type="spellStart"/>
        <w:r w:rsidR="00C90D59">
          <w:rPr>
            <w:lang w:val="en-GB"/>
          </w:rPr>
          <w:t>Ulli</w:t>
        </w:r>
        <w:proofErr w:type="spellEnd"/>
        <w:r w:rsidR="00C90D59">
          <w:rPr>
            <w:lang w:val="en-GB"/>
          </w:rPr>
          <w:t xml:space="preserve"> </w:t>
        </w:r>
        <w:proofErr w:type="spellStart"/>
        <w:r w:rsidR="00C90D59">
          <w:rPr>
            <w:lang w:val="en-GB"/>
          </w:rPr>
          <w:t>Beier</w:t>
        </w:r>
        <w:proofErr w:type="spellEnd"/>
        <w:r w:rsidR="00C90D59">
          <w:rPr>
            <w:lang w:val="en-GB"/>
          </w:rPr>
          <w:t>.</w:t>
        </w:r>
        <w:r w:rsidR="00C90D59">
          <w:t xml:space="preserve"> The encounter with </w:t>
        </w:r>
        <w:proofErr w:type="spellStart"/>
        <w:r w:rsidR="00C90D59">
          <w:t>Beier</w:t>
        </w:r>
        <w:proofErr w:type="spellEnd"/>
        <w:r w:rsidR="00C90D59">
          <w:t xml:space="preserve"> marked a profound and lasting shift in Wenger’s life. The two fell in love and decided to spend the next years in Nigeria where he got a job as a lecturer at the University of </w:t>
        </w:r>
        <w:proofErr w:type="spellStart"/>
        <w:r w:rsidR="00C90D59">
          <w:t>Ibandan</w:t>
        </w:r>
        <w:proofErr w:type="spellEnd"/>
        <w:r w:rsidR="00C90D59">
          <w:t xml:space="preserve">. What was thought to be an adventure became a confrontation with the colonial reality. The colonial curriculum had an exclusive focus on Western history and culture. Interaction between Nigerians and members of the British faculty hardly existed. While </w:t>
        </w:r>
        <w:proofErr w:type="spellStart"/>
        <w:r w:rsidR="00C90D59">
          <w:t>Beier</w:t>
        </w:r>
        <w:proofErr w:type="spellEnd"/>
        <w:r w:rsidR="00C90D59">
          <w:t xml:space="preserve"> reacted to the colonial reality by seeking refuge in the newly established extramural department which allowed him to work outside the campus, Wenger’s response was more private and personal. After a severe illness she embarked on a both spiritual and artistic journey, which resulted in the so-called “</w:t>
        </w:r>
        <w:proofErr w:type="spellStart"/>
        <w:r w:rsidR="00C90D59">
          <w:t>Osogbo</w:t>
        </w:r>
        <w:proofErr w:type="spellEnd"/>
        <w:r w:rsidR="00C90D59">
          <w:t xml:space="preserve"> experiment.” </w:t>
        </w:r>
      </w:ins>
      <w:bookmarkStart w:id="8" w:name="_GoBack"/>
      <w:bookmarkEnd w:id="8"/>
    </w:p>
    <w:p w:rsidR="00974004" w:rsidRDefault="00974004" w:rsidP="00974004"/>
    <w:p w:rsidR="003C6B5A" w:rsidDel="00C90D59" w:rsidRDefault="00974004" w:rsidP="003C6B5A">
      <w:pPr>
        <w:rPr>
          <w:del w:id="9" w:author="doctor" w:date="2014-06-18T10:49:00Z"/>
        </w:rPr>
      </w:pPr>
      <w:del w:id="10" w:author="doctor" w:date="2014-06-18T10:49:00Z">
        <w:r w:rsidDel="00C90D59">
          <w:delText xml:space="preserve">After the war she moved from Vienna to Paris </w:delText>
        </w:r>
        <w:r w:rsidDel="00C90D59">
          <w:rPr>
            <w:lang w:val="en-GB"/>
          </w:rPr>
          <w:delText>where she met Ulli Beier.</w:delText>
        </w:r>
        <w:r w:rsidDel="00C90D59">
          <w:delText xml:space="preserve"> </w:delText>
        </w:r>
        <w:r w:rsidR="003C6B5A" w:rsidDel="00C90D59">
          <w:delText xml:space="preserve">The encounter with Beier marked a profound and lasting shift in Wenger’s life. </w:delText>
        </w:r>
        <w:r w:rsidDel="00C90D59">
          <w:delText xml:space="preserve">The two fell in love and decided to spend the next years in Nigeria where he got a job as a lecturer at the University of Ibandan. What was thought to be an adventure became a </w:delText>
        </w:r>
        <w:r w:rsidR="00DC2629" w:rsidDel="00C90D59">
          <w:delText xml:space="preserve">confrontation with the colonial reality. </w:delText>
        </w:r>
        <w:r w:rsidR="003C6B5A" w:rsidDel="00C90D59">
          <w:delText xml:space="preserve">The colonial curriculum had an exclusive focus on Western history and culture. Interaction between Nigerians and members of the British faculty hardly existed. While Beier reacted to the colonial reality by seeking refuge in the newly established extramural department which allowed him to work outside the campus, Wenger’s response was more private and personal. After a severe illness she embarked on a </w:delText>
        </w:r>
        <w:r w:rsidR="00387BC8" w:rsidDel="00C90D59">
          <w:delText xml:space="preserve">both </w:delText>
        </w:r>
        <w:r w:rsidR="003C6B5A" w:rsidDel="00C90D59">
          <w:delText xml:space="preserve">spiritual </w:delText>
        </w:r>
        <w:r w:rsidR="00387BC8" w:rsidDel="00C90D59">
          <w:delText xml:space="preserve">and artistic </w:delText>
        </w:r>
        <w:r w:rsidR="003C6B5A" w:rsidDel="00C90D59">
          <w:delText xml:space="preserve">journey, which </w:delText>
        </w:r>
        <w:r w:rsidR="001B38E3" w:rsidDel="00C90D59">
          <w:delText xml:space="preserve">resulted </w:delText>
        </w:r>
        <w:r w:rsidR="00387BC8" w:rsidDel="00C90D59">
          <w:delText xml:space="preserve">in the so-called </w:delText>
        </w:r>
        <w:r w:rsidR="003C6B5A" w:rsidDel="00C90D59">
          <w:delText xml:space="preserve">“Osogbo experiment.” </w:delText>
        </w:r>
      </w:del>
    </w:p>
    <w:p w:rsidR="00974004" w:rsidRDefault="00974004" w:rsidP="003C6B5A"/>
    <w:p w:rsidR="00DC2629" w:rsidRDefault="003C6B5A" w:rsidP="00DC2629">
      <w:r>
        <w:t xml:space="preserve">The “experiment” </w:t>
      </w:r>
      <w:r w:rsidR="00DC2629">
        <w:t xml:space="preserve">echoed the </w:t>
      </w:r>
      <w:r>
        <w:t xml:space="preserve">modernist convictions about the role of art in society. Both Wenger and </w:t>
      </w:r>
      <w:proofErr w:type="spellStart"/>
      <w:r>
        <w:t>Beier</w:t>
      </w:r>
      <w:proofErr w:type="spellEnd"/>
      <w:r>
        <w:t xml:space="preserve"> believed that it was incumbent upon art to leave the walls of the museum, to go out into the public and become integrated into everyday life. In view of the widespread opinion that African art was on the verge of collapse, their agenda was to reunite art and culture in order to effectively counter the alienating effects of colonialism and capitalism on Yoruba society in order to revitalize Yoruba/African art.  Prior to their relocation to </w:t>
      </w:r>
      <w:proofErr w:type="spellStart"/>
      <w:r>
        <w:t>Osogbo</w:t>
      </w:r>
      <w:proofErr w:type="spellEnd"/>
      <w:r>
        <w:t xml:space="preserve">, </w:t>
      </w:r>
      <w:proofErr w:type="spellStart"/>
      <w:r>
        <w:t>Beier</w:t>
      </w:r>
      <w:proofErr w:type="spellEnd"/>
      <w:r>
        <w:t xml:space="preserve"> had already organized conferences, launched literary and cultural journals, and initiated art projects like the </w:t>
      </w:r>
      <w:proofErr w:type="spellStart"/>
      <w:r>
        <w:t>Mbari</w:t>
      </w:r>
      <w:proofErr w:type="spellEnd"/>
      <w:r>
        <w:t xml:space="preserve"> club in Ibadan. However, the audiences for these undertakings had been composed mostly of academics. In </w:t>
      </w:r>
      <w:proofErr w:type="spellStart"/>
      <w:r>
        <w:t>Osogbo</w:t>
      </w:r>
      <w:proofErr w:type="spellEnd"/>
      <w:r>
        <w:t xml:space="preserve"> the focus was on the local population. Together with the </w:t>
      </w:r>
      <w:proofErr w:type="spellStart"/>
      <w:r>
        <w:t>Osogbo</w:t>
      </w:r>
      <w:proofErr w:type="spellEnd"/>
      <w:r>
        <w:t xml:space="preserve"> composer, playwright, and school teacher </w:t>
      </w:r>
      <w:proofErr w:type="spellStart"/>
      <w:r>
        <w:t>Duro</w:t>
      </w:r>
      <w:proofErr w:type="spellEnd"/>
      <w:r>
        <w:t xml:space="preserve"> </w:t>
      </w:r>
      <w:proofErr w:type="spellStart"/>
      <w:r>
        <w:t>Ladipo</w:t>
      </w:r>
      <w:proofErr w:type="spellEnd"/>
      <w:r>
        <w:t xml:space="preserve">, </w:t>
      </w:r>
      <w:proofErr w:type="spellStart"/>
      <w:r>
        <w:t>Beier</w:t>
      </w:r>
      <w:proofErr w:type="spellEnd"/>
      <w:r>
        <w:t xml:space="preserve"> founded the </w:t>
      </w:r>
      <w:proofErr w:type="spellStart"/>
      <w:r>
        <w:t>Mbari</w:t>
      </w:r>
      <w:proofErr w:type="spellEnd"/>
      <w:r>
        <w:t xml:space="preserve"> </w:t>
      </w:r>
      <w:proofErr w:type="spellStart"/>
      <w:r>
        <w:t>Mbayo</w:t>
      </w:r>
      <w:proofErr w:type="spellEnd"/>
      <w:r>
        <w:t xml:space="preserve"> club, which became the incubator of the </w:t>
      </w:r>
      <w:proofErr w:type="spellStart"/>
      <w:r>
        <w:t>Osogbo</w:t>
      </w:r>
      <w:proofErr w:type="spellEnd"/>
      <w:r>
        <w:t xml:space="preserve"> art movement. Wenger contributed to its activities by building the screens at the club’s entrance, designing the posters, helping with the props for the theater performances and other tasks.  Her own work though focused on the artistic reshaping of the </w:t>
      </w:r>
      <w:proofErr w:type="spellStart"/>
      <w:r>
        <w:t>Osun</w:t>
      </w:r>
      <w:proofErr w:type="spellEnd"/>
      <w:r>
        <w:t xml:space="preserve"> grove. </w:t>
      </w:r>
    </w:p>
    <w:p w:rsidR="00DC2629" w:rsidRDefault="00DC2629" w:rsidP="00DC2629"/>
    <w:p w:rsidR="00DC2629" w:rsidRDefault="003C6B5A" w:rsidP="00DC2629">
      <w:r>
        <w:t xml:space="preserve">The creation of new shrines and sculptures in the </w:t>
      </w:r>
      <w:proofErr w:type="spellStart"/>
      <w:r>
        <w:t>Osun</w:t>
      </w:r>
      <w:proofErr w:type="spellEnd"/>
      <w:r>
        <w:t xml:space="preserve"> grove was Wenger’s most famous but also most difficult and contested project. Scattered throughout the grove, the style and design of the structures can be seen as extensions of her two-dimensional works in batik. In the mid-1950s, soon after her initiation into Yoruba religion, she had started to experiment with </w:t>
      </w:r>
      <w:proofErr w:type="spellStart"/>
      <w:r>
        <w:t>Adire</w:t>
      </w:r>
      <w:proofErr w:type="spellEnd"/>
      <w:r>
        <w:t xml:space="preserve">, the Yoruba batik technique. In contrast to the traditional abstract designs, Wenger’s figurative designs depicted episodes from the Yoruba divination </w:t>
      </w:r>
      <w:r>
        <w:lastRenderedPageBreak/>
        <w:t xml:space="preserve">corpus, the </w:t>
      </w:r>
      <w:proofErr w:type="spellStart"/>
      <w:r>
        <w:t>Ifa</w:t>
      </w:r>
      <w:proofErr w:type="spellEnd"/>
      <w:r>
        <w:t xml:space="preserve">. She also extended the use of color beyond the traditional indigo. The results were dense and dramatic compositions full of tension which prefigured the works in the grove. </w:t>
      </w:r>
    </w:p>
    <w:p w:rsidR="00DC2629" w:rsidRDefault="00DC2629" w:rsidP="003C6B5A">
      <w:pPr>
        <w:ind w:firstLine="720"/>
      </w:pPr>
    </w:p>
    <w:p w:rsidR="003C6B5A" w:rsidRDefault="003C6B5A" w:rsidP="00DC2629">
      <w:r>
        <w:t xml:space="preserve">Population growth and a growing intolerance of Yoruba religion among the Muslim majority had led to an increasing encroachment upon the </w:t>
      </w:r>
      <w:proofErr w:type="spellStart"/>
      <w:r>
        <w:t>Osun</w:t>
      </w:r>
      <w:proofErr w:type="spellEnd"/>
      <w:r>
        <w:t xml:space="preserve"> grove by farmers, businessmen and timber companies. This development reflected a growing lack of interest among the population at large in preserving the grove. A prime expression of this pervasive indifference was the state of the main </w:t>
      </w:r>
      <w:proofErr w:type="spellStart"/>
      <w:r>
        <w:t>Osun</w:t>
      </w:r>
      <w:proofErr w:type="spellEnd"/>
      <w:r>
        <w:t xml:space="preserve"> temple which was in danger of collapse due to an infestation of ants. It was in the midst of such adverse conditions that Wenger was initially asked by local </w:t>
      </w:r>
      <w:proofErr w:type="spellStart"/>
      <w:r>
        <w:t>Osun</w:t>
      </w:r>
      <w:proofErr w:type="spellEnd"/>
      <w:r>
        <w:t xml:space="preserve"> officials for help. Wenger accepted and gathered a number of carpenters and bricklayers around her with whom she started to repair the structure. </w:t>
      </w:r>
    </w:p>
    <w:p w:rsidR="00DC2629" w:rsidRDefault="00DC2629" w:rsidP="003C6B5A"/>
    <w:p w:rsidR="005A07EA" w:rsidRDefault="003C6B5A" w:rsidP="005A07EA">
      <w:r>
        <w:t xml:space="preserve">What had begun as a small and limited project soon expanded into a massive transformation of </w:t>
      </w:r>
      <w:proofErr w:type="spellStart"/>
      <w:r>
        <w:t>Osogbo’s</w:t>
      </w:r>
      <w:proofErr w:type="spellEnd"/>
      <w:r>
        <w:t xml:space="preserve"> ritual landscape. </w:t>
      </w:r>
      <w:r>
        <w:rPr>
          <w:lang w:val="en-GB"/>
        </w:rPr>
        <w:t>I</w:t>
      </w:r>
      <w:r w:rsidRPr="003709EC">
        <w:t xml:space="preserve">n terms of size, medium, and </w:t>
      </w:r>
      <w:r>
        <w:t>forms,</w:t>
      </w:r>
      <w:r w:rsidRPr="003709EC">
        <w:t xml:space="preserve"> the new works </w:t>
      </w:r>
      <w:r>
        <w:t>stood in</w:t>
      </w:r>
      <w:r w:rsidRPr="003709EC">
        <w:t xml:space="preserve"> marked contrast to traditional Yoruba art. </w:t>
      </w:r>
      <w:r>
        <w:t>I</w:t>
      </w:r>
      <w:r w:rsidRPr="003709EC">
        <w:t xml:space="preserve">nstead </w:t>
      </w:r>
      <w:r>
        <w:t xml:space="preserve">of the existing </w:t>
      </w:r>
      <w:del w:id="11" w:author="Erin Rice" w:date="2014-02-19T12:17:00Z">
        <w:r w:rsidRPr="003709EC" w:rsidDel="00B50EC5">
          <w:delText xml:space="preserve"> </w:delText>
        </w:r>
      </w:del>
      <w:r w:rsidRPr="003709EC">
        <w:t>wood and adobe, Wenger use</w:t>
      </w:r>
      <w:r>
        <w:t>d</w:t>
      </w:r>
      <w:r w:rsidRPr="003709EC">
        <w:t xml:space="preserve"> cement. While Yoruba art is distinguished by its balance, serenity, and restraint, Wenger’s forms are spontaneous and overflowing as if they are about to change into something else. Last but not least</w:t>
      </w:r>
      <w:r>
        <w:t>,</w:t>
      </w:r>
      <w:r w:rsidRPr="003709EC">
        <w:t xml:space="preserve"> whereas traditional Yoruba religious art is secret, the images in the grove are public. </w:t>
      </w:r>
    </w:p>
    <w:p w:rsidR="005A07EA" w:rsidRDefault="005A07EA" w:rsidP="005A07EA"/>
    <w:p w:rsidR="00CC1BC2" w:rsidRDefault="003C6B5A">
      <w:r>
        <w:t>The differences Wenger introduced were programmatic. It was the time of Nigeria’s independence; the past was buried under the effects of colonial rule so that any return to traditional aesthetics was deemed void. The only option was to move forward, to find new forms of artistic expression, “new images,” which mirrored the fluid, open, and indeterminate phase of Nigerian society itself.</w:t>
      </w:r>
      <w:r w:rsidR="00CB7507">
        <w:t xml:space="preserve"> </w:t>
      </w:r>
      <w:r w:rsidR="00CC1BC2">
        <w:t xml:space="preserve"> The project attracted considerable attention. Critical voices accused Wenger as being insensible to Yoruba aesthetics while her supporters praised her for being true to the deities and refusing to follow the Zeitgeist. Wenger herself </w:t>
      </w:r>
      <w:r w:rsidR="00BD7FAB">
        <w:t xml:space="preserve">opted not to engage in the debates about her work. </w:t>
      </w:r>
      <w:r w:rsidR="003B605D">
        <w:t>Stubbornly, some say</w:t>
      </w:r>
      <w:r w:rsidR="00CE432E">
        <w:t xml:space="preserve"> egocentrically, she brushed off the critique and pursued her rescue project. </w:t>
      </w:r>
    </w:p>
    <w:p w:rsidR="00BD7FAB" w:rsidRDefault="00BD7FAB"/>
    <w:p w:rsidR="00387BC8" w:rsidRDefault="00BD7FAB">
      <w:r>
        <w:t xml:space="preserve">In the 1970s the international interest in the </w:t>
      </w:r>
      <w:proofErr w:type="spellStart"/>
      <w:r>
        <w:t>Osogbo</w:t>
      </w:r>
      <w:proofErr w:type="spellEnd"/>
      <w:r>
        <w:t xml:space="preserve"> art movement faded and so did Wenger’s prominence as an artist. </w:t>
      </w:r>
      <w:r w:rsidR="00CE432E">
        <w:t xml:space="preserve">The batiks and paintings she did served mainly to generate income and finance the members of her large household. </w:t>
      </w:r>
      <w:r w:rsidR="00387BC8">
        <w:t xml:space="preserve">In the shadow of the limelight she and her co-collaborators – notably </w:t>
      </w:r>
      <w:proofErr w:type="spellStart"/>
      <w:r w:rsidR="00387BC8">
        <w:t>Adibisi</w:t>
      </w:r>
      <w:proofErr w:type="spellEnd"/>
      <w:r w:rsidR="00387BC8">
        <w:t xml:space="preserve"> </w:t>
      </w:r>
      <w:proofErr w:type="spellStart"/>
      <w:r w:rsidR="00387BC8">
        <w:t>Akanji</w:t>
      </w:r>
      <w:proofErr w:type="spellEnd"/>
      <w:r w:rsidR="00387BC8">
        <w:t xml:space="preserve"> and </w:t>
      </w:r>
      <w:proofErr w:type="spellStart"/>
      <w:r w:rsidR="00387BC8">
        <w:t>Buraimoh</w:t>
      </w:r>
      <w:proofErr w:type="spellEnd"/>
      <w:r w:rsidR="00387BC8">
        <w:t xml:space="preserve"> </w:t>
      </w:r>
      <w:proofErr w:type="spellStart"/>
      <w:r w:rsidR="00387BC8">
        <w:t>Gbadamosi</w:t>
      </w:r>
      <w:proofErr w:type="spellEnd"/>
      <w:r w:rsidR="00387BC8">
        <w:t xml:space="preserve"> – continued to work in the </w:t>
      </w:r>
      <w:proofErr w:type="spellStart"/>
      <w:r w:rsidR="00387BC8">
        <w:t>Osun</w:t>
      </w:r>
      <w:proofErr w:type="spellEnd"/>
      <w:r w:rsidR="00387BC8">
        <w:t xml:space="preserve"> grove.  </w:t>
      </w:r>
      <w:r w:rsidR="00393C66">
        <w:t xml:space="preserve">She also kept on working on her Batik, a technique in which one of her adopted sons – </w:t>
      </w:r>
      <w:proofErr w:type="spellStart"/>
      <w:r w:rsidR="00393C66">
        <w:t>Sangodare</w:t>
      </w:r>
      <w:proofErr w:type="spellEnd"/>
      <w:r w:rsidR="00393C66">
        <w:t xml:space="preserve"> </w:t>
      </w:r>
      <w:proofErr w:type="spellStart"/>
      <w:r w:rsidR="00393C66">
        <w:t>Ajala</w:t>
      </w:r>
      <w:proofErr w:type="spellEnd"/>
      <w:r w:rsidR="00393C66">
        <w:t xml:space="preserve"> – became a celebrated master. </w:t>
      </w:r>
    </w:p>
    <w:p w:rsidR="00387BC8" w:rsidRDefault="00387BC8"/>
    <w:p w:rsidR="00CC1BC2" w:rsidRDefault="00CE432E">
      <w:r>
        <w:t>Things changed in the 1990s</w:t>
      </w:r>
      <w:r w:rsidR="00BD7FAB">
        <w:t xml:space="preserve"> </w:t>
      </w:r>
      <w:r>
        <w:t xml:space="preserve">when </w:t>
      </w:r>
      <w:r w:rsidR="003B605D">
        <w:t xml:space="preserve">Wenger </w:t>
      </w:r>
      <w:r w:rsidR="00BD7FAB">
        <w:t xml:space="preserve">was rediscovered as an environmentalist and early representative of land art. </w:t>
      </w:r>
      <w:r>
        <w:t>A series of exhibitions</w:t>
      </w:r>
      <w:r w:rsidR="003B605D">
        <w:t>, prizes</w:t>
      </w:r>
      <w:r w:rsidR="00D97842">
        <w:t>,</w:t>
      </w:r>
      <w:r w:rsidR="003B605D">
        <w:t xml:space="preserve"> and awards</w:t>
      </w:r>
      <w:r w:rsidR="00D97842">
        <w:t xml:space="preserve"> </w:t>
      </w:r>
      <w:r>
        <w:t>followed</w:t>
      </w:r>
      <w:r w:rsidR="00B41E45">
        <w:t xml:space="preserve">. </w:t>
      </w:r>
      <w:r w:rsidR="003B605D">
        <w:t xml:space="preserve">In 2005 UNESCO declared the </w:t>
      </w:r>
      <w:proofErr w:type="spellStart"/>
      <w:r w:rsidR="003B605D">
        <w:t>Osun</w:t>
      </w:r>
      <w:proofErr w:type="spellEnd"/>
      <w:r w:rsidR="003B605D">
        <w:t xml:space="preserve"> Grove a World Heritage Site. Wenger, who had just turned 90 by then, still worked in the </w:t>
      </w:r>
      <w:proofErr w:type="spellStart"/>
      <w:r w:rsidR="003B605D">
        <w:t>Osun</w:t>
      </w:r>
      <w:proofErr w:type="spellEnd"/>
      <w:r w:rsidR="003B605D">
        <w:t xml:space="preserve"> grove almost daily to repair old and begin new structures.  She passed away in 2009 in </w:t>
      </w:r>
      <w:proofErr w:type="spellStart"/>
      <w:r w:rsidR="003B605D">
        <w:t>Osogbo</w:t>
      </w:r>
      <w:proofErr w:type="spellEnd"/>
      <w:r w:rsidR="003B605D">
        <w:t xml:space="preserve">, Nigeria. </w:t>
      </w:r>
    </w:p>
    <w:p w:rsidR="00CC1BC2" w:rsidRDefault="00CC1BC2"/>
    <w:p w:rsidR="00BF532C" w:rsidRDefault="00B50EC5">
      <w:pPr>
        <w:rPr>
          <w:ins w:id="12" w:author="Erin Rice" w:date="2014-02-19T12:19:00Z"/>
        </w:rPr>
      </w:pPr>
      <w:ins w:id="13" w:author="Erin Rice" w:date="2014-02-19T12:19:00Z">
        <w:r>
          <w:t>List of Works:</w:t>
        </w:r>
      </w:ins>
    </w:p>
    <w:p w:rsidR="00B50EC5" w:rsidRDefault="00B50EC5" w:rsidP="00B50EC5">
      <w:pPr>
        <w:numPr>
          <w:ins w:id="14" w:author="Erin Rice" w:date="2014-02-19T12:19:00Z"/>
        </w:numPr>
        <w:rPr>
          <w:ins w:id="15" w:author="Erin Rice" w:date="2014-02-19T12:19:00Z"/>
        </w:rPr>
      </w:pPr>
    </w:p>
    <w:p w:rsidR="00B50EC5" w:rsidRDefault="00B50EC5" w:rsidP="00B50EC5">
      <w:pPr>
        <w:numPr>
          <w:ins w:id="16" w:author="Erin Rice" w:date="2014-02-19T12:19:00Z"/>
        </w:numPr>
        <w:rPr>
          <w:ins w:id="17" w:author="Erin Rice" w:date="2014-02-19T12:19:00Z"/>
        </w:rPr>
      </w:pPr>
      <w:ins w:id="18" w:author="Erin Rice" w:date="2014-02-19T12:19:00Z">
        <w:r>
          <w:t xml:space="preserve">Wenger S. (1990), </w:t>
        </w:r>
        <w:r w:rsidRPr="00CD2B88">
          <w:rPr>
            <w:i/>
          </w:rPr>
          <w:t xml:space="preserve">The Sacred Groves of </w:t>
        </w:r>
        <w:proofErr w:type="spellStart"/>
        <w:r w:rsidRPr="00CD2B88">
          <w:rPr>
            <w:i/>
          </w:rPr>
          <w:t>Osogbo</w:t>
        </w:r>
        <w:proofErr w:type="spellEnd"/>
        <w:r>
          <w:t xml:space="preserve">. Wien: </w:t>
        </w:r>
        <w:proofErr w:type="spellStart"/>
        <w:r>
          <w:t>Kontrapunkt</w:t>
        </w:r>
        <w:proofErr w:type="spellEnd"/>
      </w:ins>
    </w:p>
    <w:p w:rsidR="00B50EC5" w:rsidRDefault="00B50EC5">
      <w:pPr>
        <w:numPr>
          <w:ins w:id="19" w:author="Erin Rice" w:date="2014-02-19T12:19:00Z"/>
        </w:numPr>
      </w:pPr>
    </w:p>
    <w:p w:rsidR="00B50EC5" w:rsidRDefault="00B50EC5">
      <w:pPr>
        <w:numPr>
          <w:ins w:id="20" w:author="Erin Rice" w:date="2014-02-19T12:19:00Z"/>
        </w:numPr>
        <w:rPr>
          <w:ins w:id="21" w:author="Erin Rice" w:date="2014-02-19T12:19:00Z"/>
        </w:rPr>
      </w:pPr>
    </w:p>
    <w:p w:rsidR="00BF532C" w:rsidRDefault="0068158F">
      <w:r>
        <w:t>References</w:t>
      </w:r>
    </w:p>
    <w:p w:rsidR="0068158F" w:rsidRDefault="0068158F"/>
    <w:p w:rsidR="00E25FAC" w:rsidRDefault="00E25FAC" w:rsidP="00E25FAC">
      <w:del w:id="22" w:author="Erin Rice" w:date="2014-02-19T12:19:00Z">
        <w:r w:rsidDel="00B50EC5">
          <w:delText xml:space="preserve">Ulli </w:delText>
        </w:r>
      </w:del>
      <w:proofErr w:type="spellStart"/>
      <w:r>
        <w:t>Beier</w:t>
      </w:r>
      <w:proofErr w:type="spellEnd"/>
      <w:ins w:id="23" w:author="Erin Rice" w:date="2014-02-19T12:19:00Z">
        <w:r w:rsidR="00B50EC5">
          <w:t xml:space="preserve">, U. </w:t>
        </w:r>
      </w:ins>
      <w:del w:id="24" w:author="Erin Rice" w:date="2014-02-19T12:19:00Z">
        <w:r w:rsidR="004E0288" w:rsidDel="00B50EC5">
          <w:delText xml:space="preserve"> </w:delText>
        </w:r>
      </w:del>
      <w:r w:rsidR="004E0288">
        <w:t>(1975)</w:t>
      </w:r>
      <w:r>
        <w:t xml:space="preserve">, </w:t>
      </w:r>
      <w:proofErr w:type="gramStart"/>
      <w:r w:rsidRPr="00CD2B88">
        <w:rPr>
          <w:i/>
        </w:rPr>
        <w:t>The</w:t>
      </w:r>
      <w:proofErr w:type="gramEnd"/>
      <w:r w:rsidRPr="00CD2B88">
        <w:rPr>
          <w:i/>
        </w:rPr>
        <w:t xml:space="preserve"> Return of the Gods. </w:t>
      </w:r>
      <w:proofErr w:type="gramStart"/>
      <w:r w:rsidRPr="00CD2B88">
        <w:rPr>
          <w:i/>
        </w:rPr>
        <w:t>The Sacred Art of Susanne Wenger</w:t>
      </w:r>
      <w:r w:rsidR="004E0288">
        <w:t>.</w:t>
      </w:r>
      <w:proofErr w:type="gramEnd"/>
      <w:r w:rsidR="004E0288">
        <w:t xml:space="preserve"> </w:t>
      </w:r>
      <w:r>
        <w:t xml:space="preserve">Cambridge: Cambridge University Press </w:t>
      </w:r>
    </w:p>
    <w:p w:rsidR="00E25FAC" w:rsidRDefault="00E25FAC"/>
    <w:p w:rsidR="0068158F" w:rsidRDefault="0068158F">
      <w:del w:id="25" w:author="Erin Rice" w:date="2014-02-19T12:20:00Z">
        <w:r w:rsidRPr="00CD2B88" w:rsidDel="00B50EC5">
          <w:delText xml:space="preserve">Rolf </w:delText>
        </w:r>
      </w:del>
      <w:proofErr w:type="spellStart"/>
      <w:r w:rsidRPr="00CD2B88">
        <w:t>Brockmann</w:t>
      </w:r>
      <w:proofErr w:type="spellEnd"/>
      <w:r w:rsidRPr="00CD2B88">
        <w:t xml:space="preserve"> </w:t>
      </w:r>
      <w:ins w:id="26" w:author="Erin Rice" w:date="2014-02-19T12:20:00Z">
        <w:r w:rsidR="00B50EC5">
          <w:t xml:space="preserve">R. </w:t>
        </w:r>
      </w:ins>
      <w:r w:rsidRPr="00CD2B88">
        <w:t xml:space="preserve">and </w:t>
      </w:r>
      <w:proofErr w:type="spellStart"/>
      <w:r w:rsidRPr="00CD2B88">
        <w:t>Gerd</w:t>
      </w:r>
      <w:proofErr w:type="spellEnd"/>
      <w:r w:rsidRPr="00CD2B88">
        <w:t xml:space="preserve"> </w:t>
      </w:r>
      <w:proofErr w:type="spellStart"/>
      <w:r w:rsidRPr="00CD2B88">
        <w:t>Hötter</w:t>
      </w:r>
      <w:proofErr w:type="spellEnd"/>
      <w:r w:rsidR="004E0288">
        <w:t xml:space="preserve"> (1994)</w:t>
      </w:r>
      <w:r w:rsidRPr="00CD2B88">
        <w:t xml:space="preserve">, </w:t>
      </w:r>
      <w:proofErr w:type="spellStart"/>
      <w:r w:rsidRPr="00CD2B88">
        <w:rPr>
          <w:i/>
        </w:rPr>
        <w:t>Adunni</w:t>
      </w:r>
      <w:proofErr w:type="spellEnd"/>
      <w:r w:rsidRPr="00CD2B88">
        <w:rPr>
          <w:i/>
        </w:rPr>
        <w:t xml:space="preserve">. </w:t>
      </w:r>
      <w:proofErr w:type="gramStart"/>
      <w:r w:rsidRPr="00CD2B88">
        <w:rPr>
          <w:i/>
        </w:rPr>
        <w:t>A Portrait of Susanne Wenger.</w:t>
      </w:r>
      <w:proofErr w:type="gramEnd"/>
      <w:r w:rsidR="004E0288">
        <w:t xml:space="preserve"> Hamburg: </w:t>
      </w:r>
      <w:proofErr w:type="spellStart"/>
      <w:r w:rsidR="004E0288">
        <w:t>Machart</w:t>
      </w:r>
      <w:proofErr w:type="spellEnd"/>
      <w:r w:rsidR="004E0288">
        <w:t xml:space="preserve"> </w:t>
      </w:r>
    </w:p>
    <w:p w:rsidR="0068158F" w:rsidRDefault="0068158F"/>
    <w:p w:rsidR="003B605D" w:rsidRDefault="0068158F">
      <w:del w:id="27" w:author="Erin Rice" w:date="2014-02-19T12:20:00Z">
        <w:r w:rsidRPr="00CD2B88" w:rsidDel="00B50EC5">
          <w:delText xml:space="preserve">Günther </w:delText>
        </w:r>
      </w:del>
      <w:proofErr w:type="spellStart"/>
      <w:r w:rsidRPr="00CD2B88">
        <w:t>Eisenhut</w:t>
      </w:r>
      <w:proofErr w:type="spellEnd"/>
      <w:r w:rsidRPr="00CD2B88">
        <w:t xml:space="preserve">, </w:t>
      </w:r>
      <w:ins w:id="28" w:author="Erin Rice" w:date="2014-02-19T12:20:00Z">
        <w:r w:rsidR="00B50EC5">
          <w:t xml:space="preserve">G. </w:t>
        </w:r>
      </w:ins>
      <w:r w:rsidR="004E0288">
        <w:t>(2001). Susanne Wenger. In</w:t>
      </w:r>
      <w:r w:rsidRPr="00CD2B88">
        <w:t xml:space="preserve"> </w:t>
      </w:r>
      <w:proofErr w:type="spellStart"/>
      <w:r w:rsidRPr="004E0288">
        <w:rPr>
          <w:i/>
        </w:rPr>
        <w:t>Moderne</w:t>
      </w:r>
      <w:proofErr w:type="spellEnd"/>
      <w:r w:rsidRPr="004E0288">
        <w:rPr>
          <w:i/>
        </w:rPr>
        <w:t xml:space="preserve"> in </w:t>
      </w:r>
      <w:proofErr w:type="spellStart"/>
      <w:r w:rsidRPr="004E0288">
        <w:rPr>
          <w:i/>
        </w:rPr>
        <w:t>Dunkler</w:t>
      </w:r>
      <w:proofErr w:type="spellEnd"/>
      <w:r w:rsidRPr="004E0288">
        <w:rPr>
          <w:i/>
        </w:rPr>
        <w:t xml:space="preserve"> </w:t>
      </w:r>
      <w:proofErr w:type="spellStart"/>
      <w:r w:rsidRPr="004E0288">
        <w:rPr>
          <w:i/>
        </w:rPr>
        <w:t>Zei</w:t>
      </w:r>
      <w:r w:rsidRPr="00CD2B88">
        <w:t>t</w:t>
      </w:r>
      <w:proofErr w:type="spellEnd"/>
      <w:r w:rsidRPr="00CD2B88">
        <w:t xml:space="preserve">, </w:t>
      </w:r>
      <w:r w:rsidR="004E0288">
        <w:t xml:space="preserve">ed. by </w:t>
      </w:r>
      <w:r w:rsidRPr="00CD2B88">
        <w:t xml:space="preserve">G. </w:t>
      </w:r>
      <w:proofErr w:type="spellStart"/>
      <w:r w:rsidRPr="00CD2B88">
        <w:t>Eisenhut</w:t>
      </w:r>
      <w:proofErr w:type="spellEnd"/>
      <w:r w:rsidRPr="00CD2B88">
        <w:t xml:space="preserve"> &amp; P. </w:t>
      </w:r>
      <w:proofErr w:type="spellStart"/>
      <w:r w:rsidRPr="00CD2B88">
        <w:t>Weibel</w:t>
      </w:r>
      <w:proofErr w:type="spellEnd"/>
      <w:r w:rsidRPr="00CD2B88">
        <w:t xml:space="preserve"> </w:t>
      </w:r>
      <w:r w:rsidR="004E0288">
        <w:t xml:space="preserve">Graz: </w:t>
      </w:r>
      <w:proofErr w:type="spellStart"/>
      <w:r w:rsidR="004E0288">
        <w:t>Verlag</w:t>
      </w:r>
      <w:proofErr w:type="spellEnd"/>
      <w:r w:rsidR="004E0288">
        <w:t xml:space="preserve"> </w:t>
      </w:r>
      <w:proofErr w:type="spellStart"/>
      <w:r w:rsidR="004E0288">
        <w:t>Groschl</w:t>
      </w:r>
      <w:proofErr w:type="spellEnd"/>
    </w:p>
    <w:p w:rsidR="0068158F" w:rsidRDefault="004E0288">
      <w:r>
        <w:t xml:space="preserve"> </w:t>
      </w:r>
    </w:p>
    <w:p w:rsidR="00E25FAC" w:rsidRDefault="00E25FAC">
      <w:del w:id="29" w:author="Erin Rice" w:date="2014-02-19T12:20:00Z">
        <w:r w:rsidDel="00B50EC5">
          <w:delText xml:space="preserve">Peter </w:delText>
        </w:r>
      </w:del>
      <w:proofErr w:type="spellStart"/>
      <w:proofErr w:type="gramStart"/>
      <w:r>
        <w:t>Probst</w:t>
      </w:r>
      <w:proofErr w:type="spellEnd"/>
      <w:ins w:id="30" w:author="Erin Rice" w:date="2014-02-19T12:20:00Z">
        <w:r w:rsidR="00B50EC5">
          <w:t xml:space="preserve"> P.</w:t>
        </w:r>
      </w:ins>
      <w:r>
        <w:t xml:space="preserve"> (2009) Modernism against Modernity.</w:t>
      </w:r>
      <w:proofErr w:type="gramEnd"/>
      <w:r>
        <w:t xml:space="preserve"> </w:t>
      </w:r>
      <w:proofErr w:type="gramStart"/>
      <w:r>
        <w:t>A Tribute to Susanne Wenger.</w:t>
      </w:r>
      <w:proofErr w:type="gramEnd"/>
      <w:r w:rsidRPr="00E25FAC">
        <w:rPr>
          <w:i/>
        </w:rPr>
        <w:t xml:space="preserve"> </w:t>
      </w:r>
      <w:proofErr w:type="gramStart"/>
      <w:r w:rsidRPr="00E25FAC">
        <w:rPr>
          <w:i/>
        </w:rPr>
        <w:t xml:space="preserve">Critical Interventions, </w:t>
      </w:r>
      <w:r>
        <w:rPr>
          <w:rFonts w:eastAsia="Times New Roman"/>
          <w:i/>
        </w:rPr>
        <w:t>J</w:t>
      </w:r>
      <w:r w:rsidRPr="00E25FAC">
        <w:rPr>
          <w:rFonts w:eastAsia="Times New Roman"/>
          <w:i/>
        </w:rPr>
        <w:t>ournal of African art history and visual culture</w:t>
      </w:r>
      <w:r>
        <w:rPr>
          <w:rFonts w:eastAsia="Times New Roman"/>
        </w:rPr>
        <w:t>.</w:t>
      </w:r>
      <w:proofErr w:type="gramEnd"/>
      <w:r>
        <w:rPr>
          <w:rFonts w:eastAsia="Times New Roman"/>
        </w:rPr>
        <w:t xml:space="preserve"> </w:t>
      </w:r>
      <w:proofErr w:type="gramStart"/>
      <w:r>
        <w:rPr>
          <w:rFonts w:eastAsia="Times New Roman"/>
        </w:rPr>
        <w:t>nos</w:t>
      </w:r>
      <w:proofErr w:type="gramEnd"/>
      <w:r>
        <w:rPr>
          <w:rFonts w:eastAsia="Times New Roman"/>
        </w:rPr>
        <w:t>. 3-4, pages 245-255.</w:t>
      </w:r>
    </w:p>
    <w:p w:rsidR="00E25FAC" w:rsidRDefault="00E25FAC"/>
    <w:p w:rsidR="00E25FAC" w:rsidDel="00B50EC5" w:rsidRDefault="00E25FAC">
      <w:pPr>
        <w:rPr>
          <w:del w:id="31" w:author="Erin Rice" w:date="2014-02-19T12:19:00Z"/>
        </w:rPr>
      </w:pPr>
      <w:del w:id="32" w:author="Erin Rice" w:date="2014-02-19T12:19:00Z">
        <w:r w:rsidDel="00B50EC5">
          <w:delText>Susanne Wenger</w:delText>
        </w:r>
        <w:r w:rsidR="004E0288" w:rsidDel="00B50EC5">
          <w:delText xml:space="preserve"> (1990)</w:delText>
        </w:r>
        <w:r w:rsidDel="00B50EC5">
          <w:delText xml:space="preserve">, </w:delText>
        </w:r>
        <w:r w:rsidRPr="00CD2B88" w:rsidDel="00B50EC5">
          <w:rPr>
            <w:i/>
          </w:rPr>
          <w:delText>The Sacred Groves of Osogbo</w:delText>
        </w:r>
        <w:r w:rsidR="004E0288" w:rsidDel="00B50EC5">
          <w:delText>. Wien: Kontrapunkt</w:delText>
        </w:r>
      </w:del>
    </w:p>
    <w:p w:rsidR="00BF532C" w:rsidRDefault="00BF532C"/>
    <w:p w:rsidR="00BF532C" w:rsidRPr="003C6B5A" w:rsidRDefault="00BF532C"/>
    <w:sectPr w:rsidR="00BF532C" w:rsidRPr="003C6B5A" w:rsidSect="00E3235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497" w:rsidRDefault="00177497" w:rsidP="003C6B5A">
      <w:r>
        <w:separator/>
      </w:r>
    </w:p>
  </w:endnote>
  <w:endnote w:type="continuationSeparator" w:id="0">
    <w:p w:rsidR="00177497" w:rsidRDefault="00177497" w:rsidP="003C6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497" w:rsidRDefault="00177497" w:rsidP="003C6B5A">
      <w:r>
        <w:separator/>
      </w:r>
    </w:p>
  </w:footnote>
  <w:footnote w:type="continuationSeparator" w:id="0">
    <w:p w:rsidR="00177497" w:rsidRDefault="00177497" w:rsidP="003C6B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revisionView w:markup="0"/>
  <w:trackRevision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B5A"/>
    <w:rsid w:val="00177497"/>
    <w:rsid w:val="001B38E3"/>
    <w:rsid w:val="001B60F0"/>
    <w:rsid w:val="002C58F9"/>
    <w:rsid w:val="002D48BD"/>
    <w:rsid w:val="002F1041"/>
    <w:rsid w:val="00346BAD"/>
    <w:rsid w:val="00387BC8"/>
    <w:rsid w:val="00393C66"/>
    <w:rsid w:val="003B605D"/>
    <w:rsid w:val="003C6B5A"/>
    <w:rsid w:val="003F6E8B"/>
    <w:rsid w:val="004B13D7"/>
    <w:rsid w:val="004E0288"/>
    <w:rsid w:val="005A07EA"/>
    <w:rsid w:val="005E3549"/>
    <w:rsid w:val="00600EAB"/>
    <w:rsid w:val="0068158F"/>
    <w:rsid w:val="006B6966"/>
    <w:rsid w:val="008E0F28"/>
    <w:rsid w:val="00974004"/>
    <w:rsid w:val="00A66803"/>
    <w:rsid w:val="00A8334C"/>
    <w:rsid w:val="00B41E45"/>
    <w:rsid w:val="00B50EC5"/>
    <w:rsid w:val="00BC7035"/>
    <w:rsid w:val="00BD7FAB"/>
    <w:rsid w:val="00BF532C"/>
    <w:rsid w:val="00C90D59"/>
    <w:rsid w:val="00CB7507"/>
    <w:rsid w:val="00CC1BC2"/>
    <w:rsid w:val="00CE432E"/>
    <w:rsid w:val="00D34821"/>
    <w:rsid w:val="00D97842"/>
    <w:rsid w:val="00DC2629"/>
    <w:rsid w:val="00E25FAC"/>
    <w:rsid w:val="00E32357"/>
    <w:rsid w:val="00F739D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C6B5A"/>
    <w:rPr>
      <w:color w:val="0000FF"/>
      <w:u w:val="single"/>
    </w:rPr>
  </w:style>
  <w:style w:type="character" w:styleId="FootnoteReference">
    <w:name w:val="footnote reference"/>
    <w:basedOn w:val="DefaultParagraphFont"/>
    <w:semiHidden/>
    <w:rsid w:val="003C6B5A"/>
    <w:rPr>
      <w:vertAlign w:val="superscript"/>
    </w:rPr>
  </w:style>
  <w:style w:type="character" w:styleId="CommentReference">
    <w:name w:val="annotation reference"/>
    <w:basedOn w:val="DefaultParagraphFont"/>
    <w:semiHidden/>
    <w:rsid w:val="003C6B5A"/>
    <w:rPr>
      <w:sz w:val="16"/>
      <w:szCs w:val="16"/>
    </w:rPr>
  </w:style>
  <w:style w:type="paragraph" w:styleId="FootnoteText">
    <w:name w:val="footnote text"/>
    <w:basedOn w:val="Normal"/>
    <w:link w:val="FootnoteTextChar"/>
    <w:semiHidden/>
    <w:rsid w:val="003C6B5A"/>
    <w:rPr>
      <w:rFonts w:eastAsia="Times New Roman"/>
      <w:sz w:val="20"/>
      <w:szCs w:val="20"/>
      <w:lang w:val="en-GB" w:eastAsia="de-DE"/>
    </w:rPr>
  </w:style>
  <w:style w:type="character" w:customStyle="1" w:styleId="FootnoteTextChar">
    <w:name w:val="Footnote Text Char"/>
    <w:basedOn w:val="DefaultParagraphFont"/>
    <w:link w:val="FootnoteText"/>
    <w:semiHidden/>
    <w:rsid w:val="003C6B5A"/>
    <w:rPr>
      <w:rFonts w:eastAsia="Times New Roman"/>
      <w:lang w:val="en-GB" w:eastAsia="de-DE"/>
    </w:rPr>
  </w:style>
  <w:style w:type="paragraph" w:styleId="BalloonText">
    <w:name w:val="Balloon Text"/>
    <w:basedOn w:val="Normal"/>
    <w:link w:val="BalloonTextChar"/>
    <w:uiPriority w:val="99"/>
    <w:semiHidden/>
    <w:unhideWhenUsed/>
    <w:rsid w:val="00B50EC5"/>
    <w:rPr>
      <w:rFonts w:ascii="Lucida Grande" w:hAnsi="Lucida Grande"/>
      <w:sz w:val="18"/>
      <w:szCs w:val="18"/>
    </w:rPr>
  </w:style>
  <w:style w:type="character" w:customStyle="1" w:styleId="BalloonTextChar">
    <w:name w:val="Balloon Text Char"/>
    <w:basedOn w:val="DefaultParagraphFont"/>
    <w:link w:val="BalloonText"/>
    <w:uiPriority w:val="99"/>
    <w:semiHidden/>
    <w:rsid w:val="00B50EC5"/>
    <w:rPr>
      <w:rFonts w:ascii="Lucida Grande" w:hAnsi="Lucida Grande"/>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C6B5A"/>
    <w:rPr>
      <w:color w:val="0000FF"/>
      <w:u w:val="single"/>
    </w:rPr>
  </w:style>
  <w:style w:type="character" w:styleId="FootnoteReference">
    <w:name w:val="footnote reference"/>
    <w:basedOn w:val="DefaultParagraphFont"/>
    <w:semiHidden/>
    <w:rsid w:val="003C6B5A"/>
    <w:rPr>
      <w:vertAlign w:val="superscript"/>
    </w:rPr>
  </w:style>
  <w:style w:type="character" w:styleId="CommentReference">
    <w:name w:val="annotation reference"/>
    <w:basedOn w:val="DefaultParagraphFont"/>
    <w:semiHidden/>
    <w:rsid w:val="003C6B5A"/>
    <w:rPr>
      <w:sz w:val="16"/>
      <w:szCs w:val="16"/>
    </w:rPr>
  </w:style>
  <w:style w:type="paragraph" w:styleId="FootnoteText">
    <w:name w:val="footnote text"/>
    <w:basedOn w:val="Normal"/>
    <w:link w:val="FootnoteTextChar"/>
    <w:semiHidden/>
    <w:rsid w:val="003C6B5A"/>
    <w:rPr>
      <w:rFonts w:eastAsia="Times New Roman"/>
      <w:sz w:val="20"/>
      <w:szCs w:val="20"/>
      <w:lang w:val="en-GB" w:eastAsia="de-DE"/>
    </w:rPr>
  </w:style>
  <w:style w:type="character" w:customStyle="1" w:styleId="FootnoteTextChar">
    <w:name w:val="Footnote Text Char"/>
    <w:basedOn w:val="DefaultParagraphFont"/>
    <w:link w:val="FootnoteText"/>
    <w:semiHidden/>
    <w:rsid w:val="003C6B5A"/>
    <w:rPr>
      <w:rFonts w:eastAsia="Times New Roman"/>
      <w:lang w:val="en-GB" w:eastAsia="de-DE"/>
    </w:rPr>
  </w:style>
  <w:style w:type="paragraph" w:styleId="BalloonText">
    <w:name w:val="Balloon Text"/>
    <w:basedOn w:val="Normal"/>
    <w:link w:val="BalloonTextChar"/>
    <w:uiPriority w:val="99"/>
    <w:semiHidden/>
    <w:unhideWhenUsed/>
    <w:rsid w:val="00B50EC5"/>
    <w:rPr>
      <w:rFonts w:ascii="Lucida Grande" w:hAnsi="Lucida Grande"/>
      <w:sz w:val="18"/>
      <w:szCs w:val="18"/>
    </w:rPr>
  </w:style>
  <w:style w:type="character" w:customStyle="1" w:styleId="BalloonTextChar">
    <w:name w:val="Balloon Text Char"/>
    <w:basedOn w:val="DefaultParagraphFont"/>
    <w:link w:val="BalloonText"/>
    <w:uiPriority w:val="99"/>
    <w:semiHidden/>
    <w:rsid w:val="00B50EC5"/>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Tufts User</dc:creator>
  <cp:lastModifiedBy>doctor</cp:lastModifiedBy>
  <cp:revision>2</cp:revision>
  <dcterms:created xsi:type="dcterms:W3CDTF">2014-06-18T09:51:00Z</dcterms:created>
  <dcterms:modified xsi:type="dcterms:W3CDTF">2014-06-18T09:51:00Z</dcterms:modified>
</cp:coreProperties>
</file>