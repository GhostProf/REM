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710C0" w14:textId="77777777" w:rsidR="00960077" w:rsidRPr="00B85C0E" w:rsidRDefault="00960077" w:rsidP="00960077">
      <w:pPr>
        <w:rPr>
          <w:rFonts w:ascii="Times New Roman" w:hAnsi="Times New Roman" w:cs="Times New Roman"/>
          <w:sz w:val="24"/>
          <w:szCs w:val="24"/>
          <w:lang w:val="en-US"/>
          <w:rPrChange w:id="0" w:author="Megan Swift" w:date="2012-10-19T13:52:00Z">
            <w:rPr>
              <w:rFonts w:ascii="Book Antiqua" w:hAnsi="Book Antiqua"/>
              <w:sz w:val="24"/>
              <w:szCs w:val="24"/>
              <w:lang w:val="en-US"/>
            </w:rPr>
          </w:rPrChange>
        </w:rPr>
      </w:pPr>
      <w:r w:rsidRPr="00B85C0E">
        <w:rPr>
          <w:rFonts w:ascii="Times New Roman" w:hAnsi="Times New Roman" w:cs="Times New Roman"/>
          <w:sz w:val="24"/>
          <w:szCs w:val="24"/>
          <w:lang w:val="en-US"/>
        </w:rPr>
        <w:t>BURLIUK, DAVID</w:t>
      </w:r>
      <w:r w:rsidRPr="00B85C0E">
        <w:rPr>
          <w:rFonts w:ascii="Times New Roman" w:hAnsi="Times New Roman" w:cs="Times New Roman"/>
          <w:sz w:val="24"/>
          <w:szCs w:val="24"/>
          <w:lang w:val="en-US"/>
          <w:rPrChange w:id="1" w:author="Megan Swift" w:date="2012-10-19T13:52:00Z">
            <w:rPr>
              <w:rFonts w:ascii="Book Antiqua" w:hAnsi="Book Antiqua"/>
              <w:sz w:val="24"/>
              <w:szCs w:val="24"/>
              <w:lang w:val="en-US"/>
            </w:rPr>
          </w:rPrChange>
        </w:rPr>
        <w:t xml:space="preserve"> (</w:t>
      </w:r>
      <w:r w:rsidRPr="00B85C0E">
        <w:rPr>
          <w:rFonts w:ascii="Times New Roman" w:hAnsi="Times New Roman" w:cs="Times New Roman"/>
          <w:sz w:val="24"/>
          <w:szCs w:val="24"/>
          <w:lang w:val="ru-RU"/>
        </w:rPr>
        <w:t xml:space="preserve">БУРЛЮК, ДАВИД, </w:t>
      </w:r>
      <w:r w:rsidRPr="00B85C0E">
        <w:rPr>
          <w:rFonts w:ascii="Times New Roman" w:hAnsi="Times New Roman" w:cs="Times New Roman"/>
          <w:sz w:val="24"/>
          <w:szCs w:val="24"/>
          <w:lang w:val="en-US"/>
          <w:rPrChange w:id="2" w:author="Megan Swift" w:date="2012-10-19T13:52:00Z">
            <w:rPr>
              <w:rFonts w:ascii="Book Antiqua" w:hAnsi="Book Antiqua"/>
              <w:sz w:val="24"/>
              <w:szCs w:val="24"/>
              <w:lang w:val="en-US"/>
            </w:rPr>
          </w:rPrChange>
        </w:rPr>
        <w:t>1882 – 1967</w:t>
      </w:r>
      <w:r w:rsidRPr="00B85C0E">
        <w:rPr>
          <w:rFonts w:ascii="Times New Roman" w:hAnsi="Times New Roman" w:cs="Times New Roman"/>
          <w:sz w:val="24"/>
          <w:szCs w:val="24"/>
          <w:lang w:val="en-US"/>
        </w:rPr>
        <w:t>)</w:t>
      </w:r>
    </w:p>
    <w:p w14:paraId="371A7A14" w14:textId="77777777" w:rsidR="00960077" w:rsidRPr="00B85C0E" w:rsidRDefault="00960077" w:rsidP="00960077">
      <w:pPr>
        <w:rPr>
          <w:rFonts w:ascii="Times New Roman" w:hAnsi="Times New Roman" w:cs="Times New Roman"/>
          <w:sz w:val="24"/>
          <w:szCs w:val="24"/>
          <w:lang w:val="en-US"/>
          <w:rPrChange w:id="3" w:author="Megan Swift" w:date="2012-10-19T13:52:00Z">
            <w:rPr>
              <w:rFonts w:ascii="Book Antiqua" w:hAnsi="Book Antiqua"/>
              <w:sz w:val="24"/>
              <w:szCs w:val="24"/>
              <w:lang w:val="en-US"/>
            </w:rPr>
          </w:rPrChange>
        </w:rPr>
      </w:pPr>
    </w:p>
    <w:p w14:paraId="0DCA3380" w14:textId="5E68401C" w:rsidR="00960077" w:rsidRDefault="00C56E45" w:rsidP="00960077">
      <w:pPr>
        <w:rPr>
          <w:rFonts w:ascii="Times New Roman" w:hAnsi="Times New Roman" w:cs="Times New Roman"/>
          <w:sz w:val="24"/>
          <w:szCs w:val="24"/>
          <w:lang w:val="en-US"/>
        </w:rPr>
      </w:pPr>
      <w:r w:rsidRPr="00C56E45">
        <w:rPr>
          <w:rFonts w:ascii="Times New Roman" w:hAnsi="Times New Roman" w:cs="Times New Roman"/>
          <w:color w:val="3366FF"/>
          <w:sz w:val="24"/>
          <w:szCs w:val="24"/>
          <w:lang w:val="en-US"/>
        </w:rPr>
        <w:t>Deemed</w:t>
      </w:r>
      <w:r w:rsidR="00960077" w:rsidRPr="00C56E45">
        <w:rPr>
          <w:rFonts w:ascii="Times New Roman" w:hAnsi="Times New Roman" w:cs="Times New Roman"/>
          <w:color w:val="3366FF"/>
          <w:sz w:val="24"/>
          <w:szCs w:val="24"/>
          <w:lang w:val="en-US"/>
          <w:rPrChange w:id="4" w:author="Megan Swift" w:date="2012-10-19T13:52:00Z">
            <w:rPr>
              <w:rFonts w:ascii="Book Antiqua" w:hAnsi="Book Antiqua"/>
              <w:sz w:val="24"/>
              <w:szCs w:val="24"/>
              <w:lang w:val="en-US"/>
            </w:rPr>
          </w:rPrChange>
        </w:rPr>
        <w:t xml:space="preserve"> by many </w:t>
      </w:r>
      <w:del w:id="5" w:author="Megan Swift" w:date="2012-10-19T13:54:00Z">
        <w:r w:rsidR="00960077" w:rsidRPr="00C56E45" w:rsidDel="007D0B22">
          <w:rPr>
            <w:rFonts w:ascii="Times New Roman" w:hAnsi="Times New Roman" w:cs="Times New Roman"/>
            <w:color w:val="3366FF"/>
            <w:sz w:val="24"/>
            <w:szCs w:val="24"/>
            <w:lang w:val="en-US"/>
            <w:rPrChange w:id="6" w:author="Megan Swift" w:date="2012-10-19T13:52:00Z">
              <w:rPr>
                <w:rFonts w:ascii="Book Antiqua" w:hAnsi="Book Antiqua"/>
                <w:sz w:val="24"/>
                <w:szCs w:val="24"/>
                <w:lang w:val="en-US"/>
              </w:rPr>
            </w:rPrChange>
          </w:rPr>
          <w:delText xml:space="preserve"> </w:delText>
        </w:r>
      </w:del>
      <w:r w:rsidRPr="00C56E45">
        <w:rPr>
          <w:rFonts w:ascii="Times New Roman" w:hAnsi="Times New Roman" w:cs="Times New Roman"/>
          <w:color w:val="3366FF"/>
          <w:sz w:val="24"/>
          <w:szCs w:val="24"/>
          <w:lang w:val="en-US"/>
        </w:rPr>
        <w:t>as</w:t>
      </w:r>
      <w:r w:rsidR="00960077" w:rsidRPr="00B85C0E">
        <w:rPr>
          <w:rFonts w:ascii="Times New Roman" w:hAnsi="Times New Roman" w:cs="Times New Roman"/>
          <w:sz w:val="24"/>
          <w:szCs w:val="24"/>
          <w:lang w:val="en-US"/>
        </w:rPr>
        <w:t xml:space="preserve"> the</w:t>
      </w:r>
      <w:r w:rsidR="00960077" w:rsidRPr="00B85C0E">
        <w:rPr>
          <w:rFonts w:ascii="Times New Roman" w:hAnsi="Times New Roman" w:cs="Times New Roman"/>
          <w:sz w:val="24"/>
          <w:szCs w:val="24"/>
          <w:lang w:val="en-US"/>
          <w:rPrChange w:id="7" w:author="Megan Swift" w:date="2012-10-19T13:52:00Z">
            <w:rPr>
              <w:rFonts w:ascii="Book Antiqua" w:hAnsi="Book Antiqua"/>
              <w:sz w:val="24"/>
              <w:szCs w:val="24"/>
              <w:lang w:val="en-US"/>
            </w:rPr>
          </w:rPrChange>
        </w:rPr>
        <w:t xml:space="preserve"> fou</w:t>
      </w:r>
      <w:r w:rsidR="00960077" w:rsidRPr="00B85C0E">
        <w:rPr>
          <w:rFonts w:ascii="Times New Roman" w:hAnsi="Times New Roman" w:cs="Times New Roman"/>
          <w:sz w:val="24"/>
          <w:szCs w:val="24"/>
          <w:lang w:val="en-US"/>
        </w:rPr>
        <w:t>nding father of Russian FUTURISM</w:t>
      </w:r>
      <w:r w:rsidR="00960077" w:rsidRPr="00B85C0E">
        <w:rPr>
          <w:rFonts w:ascii="Times New Roman" w:hAnsi="Times New Roman" w:cs="Times New Roman"/>
          <w:sz w:val="24"/>
          <w:szCs w:val="24"/>
          <w:lang w:val="en-US"/>
          <w:rPrChange w:id="8" w:author="Megan Swift" w:date="2012-10-19T13:52:00Z">
            <w:rPr>
              <w:rFonts w:ascii="Book Antiqua" w:hAnsi="Book Antiqua"/>
              <w:sz w:val="24"/>
              <w:szCs w:val="24"/>
              <w:lang w:val="en-US"/>
            </w:rPr>
          </w:rPrChange>
        </w:rPr>
        <w:t xml:space="preserve">, David </w:t>
      </w:r>
      <w:proofErr w:type="spellStart"/>
      <w:r w:rsidR="00960077" w:rsidRPr="00B85C0E">
        <w:rPr>
          <w:rFonts w:ascii="Times New Roman" w:hAnsi="Times New Roman" w:cs="Times New Roman"/>
          <w:sz w:val="24"/>
          <w:szCs w:val="24"/>
          <w:lang w:val="en-US"/>
          <w:rPrChange w:id="9" w:author="Megan Swift" w:date="2012-10-19T13:52:00Z">
            <w:rPr>
              <w:rFonts w:ascii="Book Antiqua" w:hAnsi="Book Antiqua"/>
              <w:sz w:val="24"/>
              <w:szCs w:val="24"/>
              <w:lang w:val="en-US"/>
            </w:rPr>
          </w:rPrChange>
        </w:rPr>
        <w:t>Davidovich</w:t>
      </w:r>
      <w:proofErr w:type="spellEnd"/>
      <w:r w:rsidR="00960077" w:rsidRPr="00B85C0E">
        <w:rPr>
          <w:rFonts w:ascii="Times New Roman" w:hAnsi="Times New Roman" w:cs="Times New Roman"/>
          <w:sz w:val="24"/>
          <w:szCs w:val="24"/>
          <w:lang w:val="en-US"/>
          <w:rPrChange w:id="10" w:author="Megan Swift" w:date="2012-10-19T13:52:00Z">
            <w:rPr>
              <w:rFonts w:ascii="Book Antiqua" w:hAnsi="Book Antiqua"/>
              <w:sz w:val="24"/>
              <w:szCs w:val="24"/>
              <w:lang w:val="en-US"/>
            </w:rPr>
          </w:rPrChange>
        </w:rPr>
        <w:t xml:space="preserve"> </w:t>
      </w:r>
      <w:proofErr w:type="spellStart"/>
      <w:r w:rsidR="00960077" w:rsidRPr="00B85C0E">
        <w:rPr>
          <w:rFonts w:ascii="Times New Roman" w:hAnsi="Times New Roman" w:cs="Times New Roman"/>
          <w:sz w:val="24"/>
          <w:szCs w:val="24"/>
          <w:lang w:val="en-US"/>
          <w:rPrChange w:id="11" w:author="Megan Swift" w:date="2012-10-19T13:52:00Z">
            <w:rPr>
              <w:rFonts w:ascii="Book Antiqua" w:hAnsi="Book Antiqua"/>
              <w:sz w:val="24"/>
              <w:szCs w:val="24"/>
              <w:lang w:val="en-US"/>
            </w:rPr>
          </w:rPrChange>
        </w:rPr>
        <w:t>Burliuk</w:t>
      </w:r>
      <w:proofErr w:type="spellEnd"/>
      <w:r w:rsidR="00960077" w:rsidRPr="00B85C0E">
        <w:rPr>
          <w:rFonts w:ascii="Times New Roman" w:hAnsi="Times New Roman" w:cs="Times New Roman"/>
          <w:sz w:val="24"/>
          <w:szCs w:val="24"/>
          <w:lang w:val="en-US"/>
        </w:rPr>
        <w:t xml:space="preserve"> was </w:t>
      </w:r>
      <w:r w:rsidR="00960077" w:rsidRPr="00B85C0E">
        <w:rPr>
          <w:rFonts w:ascii="Times New Roman" w:hAnsi="Times New Roman"/>
          <w:sz w:val="24"/>
          <w:szCs w:val="24"/>
        </w:rPr>
        <w:t>a painter, writer, poet, performance artist, journal editor, and publisher</w:t>
      </w:r>
      <w:r w:rsidR="00960077" w:rsidRPr="00B85C0E">
        <w:rPr>
          <w:rFonts w:ascii="Times New Roman" w:hAnsi="Times New Roman" w:cs="Times New Roman"/>
          <w:sz w:val="24"/>
          <w:szCs w:val="24"/>
          <w:lang w:val="en-US"/>
          <w:rPrChange w:id="12" w:author="Megan Swift" w:date="2012-10-19T13:52:00Z">
            <w:rPr>
              <w:rFonts w:ascii="Book Antiqua" w:hAnsi="Book Antiqua"/>
              <w:sz w:val="24"/>
              <w:szCs w:val="24"/>
              <w:lang w:val="en-US"/>
            </w:rPr>
          </w:rPrChange>
        </w:rPr>
        <w:t>.</w:t>
      </w:r>
      <w:r w:rsidR="00A25157">
        <w:rPr>
          <w:rFonts w:ascii="Times New Roman" w:hAnsi="Times New Roman" w:cs="Times New Roman"/>
          <w:sz w:val="24"/>
          <w:szCs w:val="24"/>
          <w:lang w:val="en-US"/>
        </w:rPr>
        <w:t xml:space="preserve"> </w:t>
      </w:r>
      <w:proofErr w:type="spellStart"/>
      <w:r>
        <w:rPr>
          <w:rFonts w:ascii="Times New Roman" w:hAnsi="Times New Roman" w:cs="Times New Roman"/>
          <w:color w:val="3366FF"/>
          <w:sz w:val="24"/>
          <w:szCs w:val="24"/>
          <w:lang w:val="en-US"/>
        </w:rPr>
        <w:t>Burliuk</w:t>
      </w:r>
      <w:proofErr w:type="spellEnd"/>
      <w:r w:rsidR="00A25157">
        <w:rPr>
          <w:rFonts w:ascii="Times New Roman" w:hAnsi="Times New Roman" w:cs="Times New Roman"/>
          <w:color w:val="3366FF"/>
          <w:sz w:val="24"/>
          <w:szCs w:val="24"/>
          <w:lang w:val="en-US"/>
        </w:rPr>
        <w:t xml:space="preserve"> is considered to be a major figure of both the Russian and Ukrainian avant-garde movement</w:t>
      </w:r>
      <w:r>
        <w:rPr>
          <w:rFonts w:ascii="Times New Roman" w:hAnsi="Times New Roman" w:cs="Times New Roman"/>
          <w:color w:val="3366FF"/>
          <w:sz w:val="24"/>
          <w:szCs w:val="24"/>
          <w:lang w:val="en-US"/>
        </w:rPr>
        <w:t>s</w:t>
      </w:r>
      <w:r w:rsidR="00A25157">
        <w:rPr>
          <w:rFonts w:ascii="Times New Roman" w:hAnsi="Times New Roman" w:cs="Times New Roman"/>
          <w:color w:val="3366FF"/>
          <w:sz w:val="24"/>
          <w:szCs w:val="24"/>
          <w:lang w:val="en-US"/>
        </w:rPr>
        <w:t>.</w:t>
      </w:r>
      <w:r w:rsidR="00960077" w:rsidRPr="00B85C0E">
        <w:rPr>
          <w:rFonts w:ascii="Times New Roman" w:hAnsi="Times New Roman" w:cs="Times New Roman"/>
          <w:sz w:val="24"/>
          <w:szCs w:val="24"/>
          <w:lang w:val="en-US"/>
          <w:rPrChange w:id="13" w:author="Megan Swift" w:date="2012-10-19T13:52:00Z">
            <w:rPr>
              <w:rFonts w:ascii="Book Antiqua" w:hAnsi="Book Antiqua"/>
              <w:sz w:val="24"/>
              <w:szCs w:val="24"/>
              <w:lang w:val="en-US"/>
            </w:rPr>
          </w:rPrChange>
        </w:rPr>
        <w:t xml:space="preserve"> H</w:t>
      </w:r>
      <w:r w:rsidR="00960077" w:rsidRPr="00B85C0E">
        <w:rPr>
          <w:rFonts w:ascii="Times New Roman" w:hAnsi="Times New Roman" w:cs="Times New Roman"/>
          <w:sz w:val="24"/>
          <w:szCs w:val="24"/>
          <w:lang w:val="en-US"/>
        </w:rPr>
        <w:t xml:space="preserve">e </w:t>
      </w:r>
      <w:r w:rsidR="00960077" w:rsidRPr="00B85C0E">
        <w:rPr>
          <w:rFonts w:ascii="Times New Roman" w:hAnsi="Times New Roman" w:cs="Times New Roman"/>
          <w:sz w:val="24"/>
          <w:szCs w:val="24"/>
          <w:lang w:val="en-US"/>
          <w:rPrChange w:id="14" w:author="Megan Swift" w:date="2012-10-19T13:52:00Z">
            <w:rPr>
              <w:rFonts w:ascii="Book Antiqua" w:hAnsi="Book Antiqua"/>
              <w:sz w:val="24"/>
              <w:szCs w:val="24"/>
              <w:lang w:val="en-US"/>
            </w:rPr>
          </w:rPrChange>
        </w:rPr>
        <w:t xml:space="preserve">began his artistic career in the first decade of the </w:t>
      </w:r>
      <w:r w:rsidR="00960077" w:rsidRPr="00B85C0E">
        <w:rPr>
          <w:rFonts w:ascii="Times New Roman" w:hAnsi="Times New Roman" w:cs="Times New Roman"/>
          <w:sz w:val="24"/>
          <w:szCs w:val="24"/>
          <w:lang w:val="en-US"/>
        </w:rPr>
        <w:t>twentieth</w:t>
      </w:r>
      <w:r w:rsidR="00960077" w:rsidRPr="00B85C0E">
        <w:rPr>
          <w:rFonts w:ascii="Times New Roman" w:hAnsi="Times New Roman" w:cs="Times New Roman"/>
          <w:sz w:val="24"/>
          <w:szCs w:val="24"/>
          <w:lang w:val="en-US"/>
          <w:rPrChange w:id="15" w:author="Megan Swift" w:date="2012-10-19T13:52:00Z">
            <w:rPr>
              <w:rFonts w:ascii="Book Antiqua" w:hAnsi="Book Antiqua"/>
              <w:sz w:val="24"/>
              <w:szCs w:val="24"/>
              <w:lang w:val="en-US"/>
            </w:rPr>
          </w:rPrChange>
        </w:rPr>
        <w:t xml:space="preserve"> century at</w:t>
      </w:r>
      <w:r w:rsidR="00960077" w:rsidRPr="00B85C0E">
        <w:rPr>
          <w:rFonts w:ascii="Times New Roman" w:hAnsi="Times New Roman" w:cs="Times New Roman"/>
          <w:sz w:val="24"/>
          <w:szCs w:val="24"/>
          <w:lang w:val="en-US"/>
        </w:rPr>
        <w:t xml:space="preserve"> the Royal Academy in Germany and at </w:t>
      </w:r>
      <w:proofErr w:type="spellStart"/>
      <w:r w:rsidR="00960077" w:rsidRPr="00B85C0E">
        <w:rPr>
          <w:rFonts w:ascii="Times New Roman" w:hAnsi="Times New Roman" w:cs="Times New Roman"/>
          <w:sz w:val="24"/>
          <w:szCs w:val="24"/>
          <w:lang w:val="en-US"/>
          <w:rPrChange w:id="16" w:author="Megan Swift" w:date="2012-10-19T13:52:00Z">
            <w:rPr>
              <w:rFonts w:ascii="Book Antiqua" w:hAnsi="Book Antiqua"/>
              <w:sz w:val="24"/>
              <w:szCs w:val="24"/>
              <w:lang w:val="en-US"/>
            </w:rPr>
          </w:rPrChange>
        </w:rPr>
        <w:t>L’ecole</w:t>
      </w:r>
      <w:proofErr w:type="spellEnd"/>
      <w:r w:rsidR="00960077" w:rsidRPr="00B85C0E">
        <w:rPr>
          <w:rFonts w:ascii="Times New Roman" w:hAnsi="Times New Roman" w:cs="Times New Roman"/>
          <w:sz w:val="24"/>
          <w:szCs w:val="24"/>
          <w:lang w:val="en-US"/>
          <w:rPrChange w:id="17" w:author="Megan Swift" w:date="2012-10-19T13:52:00Z">
            <w:rPr>
              <w:rFonts w:ascii="Book Antiqua" w:hAnsi="Book Antiqua"/>
              <w:sz w:val="24"/>
              <w:szCs w:val="24"/>
              <w:lang w:val="en-US"/>
            </w:rPr>
          </w:rPrChange>
        </w:rPr>
        <w:t xml:space="preserve"> des </w:t>
      </w:r>
      <w:proofErr w:type="gramStart"/>
      <w:r w:rsidR="00960077" w:rsidRPr="00B85C0E">
        <w:rPr>
          <w:rFonts w:ascii="Times New Roman" w:hAnsi="Times New Roman" w:cs="Times New Roman"/>
          <w:sz w:val="24"/>
          <w:szCs w:val="24"/>
          <w:lang w:val="en-US"/>
          <w:rPrChange w:id="18" w:author="Megan Swift" w:date="2012-10-19T13:52:00Z">
            <w:rPr>
              <w:rFonts w:ascii="Book Antiqua" w:hAnsi="Book Antiqua"/>
              <w:sz w:val="24"/>
              <w:szCs w:val="24"/>
              <w:lang w:val="en-US"/>
            </w:rPr>
          </w:rPrChange>
        </w:rPr>
        <w:t>beaux arts</w:t>
      </w:r>
      <w:proofErr w:type="gramEnd"/>
      <w:r w:rsidR="00960077" w:rsidRPr="00B85C0E">
        <w:rPr>
          <w:rFonts w:ascii="Times New Roman" w:hAnsi="Times New Roman" w:cs="Times New Roman"/>
          <w:sz w:val="24"/>
          <w:szCs w:val="24"/>
          <w:lang w:val="en-US"/>
          <w:rPrChange w:id="19" w:author="Megan Swift" w:date="2012-10-19T13:52:00Z">
            <w:rPr>
              <w:rFonts w:ascii="Book Antiqua" w:hAnsi="Book Antiqua"/>
              <w:sz w:val="24"/>
              <w:szCs w:val="24"/>
              <w:lang w:val="en-US"/>
            </w:rPr>
          </w:rPrChange>
        </w:rPr>
        <w:t xml:space="preserve"> in France. He became famous in his homeland in 1912 when the</w:t>
      </w:r>
      <w:r w:rsidR="00960077" w:rsidRPr="00B85C0E">
        <w:rPr>
          <w:rFonts w:ascii="Times New Roman" w:hAnsi="Times New Roman" w:cs="Times New Roman"/>
          <w:sz w:val="24"/>
          <w:szCs w:val="24"/>
          <w:lang w:val="en-US"/>
        </w:rPr>
        <w:t xml:space="preserve"> Futurist</w:t>
      </w:r>
      <w:r w:rsidR="00960077" w:rsidRPr="00B85C0E">
        <w:rPr>
          <w:rFonts w:ascii="Times New Roman" w:hAnsi="Times New Roman" w:cs="Times New Roman"/>
          <w:sz w:val="24"/>
          <w:szCs w:val="24"/>
          <w:lang w:val="en-US"/>
          <w:rPrChange w:id="20" w:author="Megan Swift" w:date="2012-10-19T13:52:00Z">
            <w:rPr>
              <w:rFonts w:ascii="Book Antiqua" w:hAnsi="Book Antiqua"/>
              <w:sz w:val="24"/>
              <w:szCs w:val="24"/>
              <w:lang w:val="en-US"/>
            </w:rPr>
          </w:rPrChange>
        </w:rPr>
        <w:t xml:space="preserve"> manifesto </w:t>
      </w:r>
      <w:r w:rsidR="00960077" w:rsidRPr="00B85C0E">
        <w:rPr>
          <w:rFonts w:ascii="Times New Roman" w:hAnsi="Times New Roman" w:cs="Times New Roman"/>
          <w:i/>
          <w:sz w:val="24"/>
          <w:szCs w:val="24"/>
          <w:lang w:val="en-US"/>
          <w:rPrChange w:id="21" w:author="Megan Swift" w:date="2012-10-19T13:52:00Z">
            <w:rPr>
              <w:rFonts w:ascii="Book Antiqua" w:hAnsi="Book Antiqua"/>
              <w:i/>
              <w:sz w:val="24"/>
              <w:szCs w:val="24"/>
              <w:lang w:val="en-US"/>
            </w:rPr>
          </w:rPrChange>
        </w:rPr>
        <w:t>A Slap in the Face of Public Taste</w:t>
      </w:r>
      <w:r w:rsidR="00960077" w:rsidRPr="00B85C0E">
        <w:rPr>
          <w:rFonts w:ascii="Times New Roman" w:hAnsi="Times New Roman" w:cs="Times New Roman"/>
          <w:sz w:val="24"/>
          <w:szCs w:val="24"/>
          <w:lang w:val="en-US"/>
          <w:rPrChange w:id="22" w:author="Megan Swift" w:date="2012-10-19T13:52:00Z">
            <w:rPr>
              <w:rFonts w:ascii="Book Antiqua" w:hAnsi="Book Antiqua"/>
              <w:sz w:val="24"/>
              <w:szCs w:val="24"/>
              <w:lang w:val="en-US"/>
            </w:rPr>
          </w:rPrChange>
        </w:rPr>
        <w:t xml:space="preserve"> was published at his initiative. The co-authors of this provocative text were </w:t>
      </w:r>
      <w:r w:rsidR="00960077" w:rsidRPr="00B85C0E">
        <w:rPr>
          <w:rFonts w:ascii="Times New Roman" w:hAnsi="Times New Roman" w:cs="Times New Roman"/>
          <w:sz w:val="24"/>
          <w:szCs w:val="24"/>
          <w:lang w:val="en-US"/>
        </w:rPr>
        <w:t>Alexei</w:t>
      </w:r>
      <w:r w:rsidR="00960077" w:rsidRPr="00B85C0E">
        <w:rPr>
          <w:rFonts w:ascii="Times New Roman" w:hAnsi="Times New Roman" w:cs="Times New Roman"/>
          <w:sz w:val="24"/>
          <w:szCs w:val="24"/>
          <w:lang w:val="en-US"/>
          <w:rPrChange w:id="23" w:author="Megan Swift" w:date="2012-10-19T13:52:00Z">
            <w:rPr>
              <w:rFonts w:ascii="Book Antiqua" w:hAnsi="Book Antiqua"/>
              <w:sz w:val="24"/>
              <w:szCs w:val="24"/>
              <w:lang w:val="en-US"/>
            </w:rPr>
          </w:rPrChange>
        </w:rPr>
        <w:t xml:space="preserve"> </w:t>
      </w:r>
      <w:proofErr w:type="spellStart"/>
      <w:r w:rsidR="00960077" w:rsidRPr="00B85C0E">
        <w:rPr>
          <w:rFonts w:ascii="Times New Roman" w:hAnsi="Times New Roman" w:cs="Times New Roman"/>
          <w:sz w:val="24"/>
          <w:szCs w:val="24"/>
          <w:lang w:val="en-US"/>
          <w:rPrChange w:id="24" w:author="Megan Swift" w:date="2012-10-19T13:52:00Z">
            <w:rPr>
              <w:rFonts w:ascii="Book Antiqua" w:hAnsi="Book Antiqua"/>
              <w:sz w:val="24"/>
              <w:szCs w:val="24"/>
              <w:lang w:val="en-US"/>
            </w:rPr>
          </w:rPrChange>
        </w:rPr>
        <w:t>Kruchenykh</w:t>
      </w:r>
      <w:proofErr w:type="spellEnd"/>
      <w:r w:rsidR="00960077" w:rsidRPr="00B85C0E">
        <w:rPr>
          <w:rFonts w:ascii="Times New Roman" w:hAnsi="Times New Roman" w:cs="Times New Roman"/>
          <w:sz w:val="24"/>
          <w:szCs w:val="24"/>
          <w:lang w:val="en-US"/>
          <w:rPrChange w:id="25" w:author="Megan Swift" w:date="2012-10-19T13:52:00Z">
            <w:rPr>
              <w:rFonts w:ascii="Book Antiqua" w:hAnsi="Book Antiqua"/>
              <w:sz w:val="24"/>
              <w:szCs w:val="24"/>
              <w:lang w:val="en-US"/>
            </w:rPr>
          </w:rPrChange>
        </w:rPr>
        <w:t>, Vladi</w:t>
      </w:r>
      <w:r w:rsidR="00960077" w:rsidRPr="00B85C0E">
        <w:rPr>
          <w:rFonts w:ascii="Times New Roman" w:hAnsi="Times New Roman" w:cs="Times New Roman"/>
          <w:sz w:val="24"/>
          <w:szCs w:val="24"/>
          <w:lang w:val="en-US"/>
        </w:rPr>
        <w:t>mir MAYAKOVSKY</w:t>
      </w:r>
      <w:r w:rsidR="00960077" w:rsidRPr="00B85C0E">
        <w:rPr>
          <w:rFonts w:ascii="Times New Roman" w:hAnsi="Times New Roman" w:cs="Times New Roman"/>
          <w:sz w:val="24"/>
          <w:szCs w:val="24"/>
          <w:lang w:val="en-US"/>
          <w:rPrChange w:id="26" w:author="Megan Swift" w:date="2012-10-19T13:52:00Z">
            <w:rPr>
              <w:rFonts w:ascii="Book Antiqua" w:hAnsi="Book Antiqua"/>
              <w:sz w:val="24"/>
              <w:szCs w:val="24"/>
              <w:lang w:val="en-US"/>
            </w:rPr>
          </w:rPrChange>
        </w:rPr>
        <w:t xml:space="preserve">, and </w:t>
      </w:r>
      <w:proofErr w:type="spellStart"/>
      <w:r w:rsidR="00960077" w:rsidRPr="00B85C0E">
        <w:rPr>
          <w:rFonts w:ascii="Times New Roman" w:hAnsi="Times New Roman" w:cs="Times New Roman"/>
          <w:sz w:val="24"/>
          <w:szCs w:val="24"/>
          <w:lang w:val="en-US"/>
          <w:rPrChange w:id="27" w:author="Megan Swift" w:date="2012-10-19T13:52:00Z">
            <w:rPr>
              <w:rFonts w:ascii="Book Antiqua" w:hAnsi="Book Antiqua"/>
              <w:sz w:val="24"/>
              <w:szCs w:val="24"/>
              <w:lang w:val="en-US"/>
            </w:rPr>
          </w:rPrChange>
        </w:rPr>
        <w:t>Velimir</w:t>
      </w:r>
      <w:proofErr w:type="spellEnd"/>
      <w:r w:rsidR="00960077" w:rsidRPr="00B85C0E">
        <w:rPr>
          <w:rFonts w:ascii="Times New Roman" w:hAnsi="Times New Roman" w:cs="Times New Roman"/>
          <w:sz w:val="24"/>
          <w:szCs w:val="24"/>
          <w:lang w:val="en-US"/>
        </w:rPr>
        <w:t xml:space="preserve"> KHLEBNIKOV</w:t>
      </w:r>
      <w:r w:rsidR="00960077" w:rsidRPr="00B85C0E">
        <w:rPr>
          <w:rFonts w:ascii="Times New Roman" w:hAnsi="Times New Roman" w:cs="Times New Roman"/>
          <w:sz w:val="24"/>
          <w:szCs w:val="24"/>
          <w:lang w:val="en-US"/>
          <w:rPrChange w:id="28" w:author="Megan Swift" w:date="2012-10-19T13:52:00Z">
            <w:rPr>
              <w:rFonts w:ascii="Book Antiqua" w:hAnsi="Book Antiqua"/>
              <w:sz w:val="24"/>
              <w:szCs w:val="24"/>
              <w:lang w:val="en-US"/>
            </w:rPr>
          </w:rPrChange>
        </w:rPr>
        <w:t xml:space="preserve">. </w:t>
      </w:r>
      <w:proofErr w:type="spellStart"/>
      <w:r w:rsidR="00960077" w:rsidRPr="00B85C0E">
        <w:rPr>
          <w:rFonts w:ascii="Times New Roman" w:hAnsi="Times New Roman" w:cs="Times New Roman"/>
          <w:sz w:val="24"/>
          <w:szCs w:val="24"/>
          <w:lang w:val="en-US"/>
          <w:rPrChange w:id="29" w:author="Megan Swift" w:date="2012-10-19T13:52:00Z">
            <w:rPr>
              <w:rFonts w:ascii="Book Antiqua" w:hAnsi="Book Antiqua"/>
              <w:sz w:val="24"/>
              <w:szCs w:val="24"/>
              <w:lang w:val="en-US"/>
            </w:rPr>
          </w:rPrChange>
        </w:rPr>
        <w:t>Burliuk</w:t>
      </w:r>
      <w:proofErr w:type="spellEnd"/>
      <w:r w:rsidR="00960077" w:rsidRPr="00B85C0E">
        <w:rPr>
          <w:rFonts w:ascii="Times New Roman" w:hAnsi="Times New Roman" w:cs="Times New Roman"/>
          <w:sz w:val="24"/>
          <w:szCs w:val="24"/>
          <w:lang w:val="en-US"/>
          <w:rPrChange w:id="30" w:author="Megan Swift" w:date="2012-10-19T13:52:00Z">
            <w:rPr>
              <w:rFonts w:ascii="Book Antiqua" w:hAnsi="Book Antiqua"/>
              <w:sz w:val="24"/>
              <w:szCs w:val="24"/>
              <w:lang w:val="en-US"/>
            </w:rPr>
          </w:rPrChange>
        </w:rPr>
        <w:t xml:space="preserve"> was instrumental in establishing the</w:t>
      </w:r>
      <w:r w:rsidR="00960077" w:rsidRPr="00B85C0E">
        <w:rPr>
          <w:rFonts w:ascii="Times New Roman" w:hAnsi="Times New Roman" w:cs="Times New Roman"/>
          <w:sz w:val="24"/>
          <w:szCs w:val="24"/>
          <w:lang w:val="en-US"/>
        </w:rPr>
        <w:t xml:space="preserve"> </w:t>
      </w:r>
      <w:r w:rsidR="00960077" w:rsidRPr="00B85C0E">
        <w:rPr>
          <w:rFonts w:ascii="Times New Roman" w:hAnsi="Times New Roman" w:cs="Times New Roman"/>
          <w:sz w:val="24"/>
          <w:szCs w:val="24"/>
          <w:lang w:val="en-US"/>
          <w:rPrChange w:id="31" w:author="Megan Swift" w:date="2012-10-19T13:52:00Z">
            <w:rPr>
              <w:rFonts w:ascii="Book Antiqua" w:hAnsi="Book Antiqua"/>
              <w:sz w:val="24"/>
              <w:szCs w:val="24"/>
              <w:lang w:val="en-US"/>
            </w:rPr>
          </w:rPrChange>
        </w:rPr>
        <w:t xml:space="preserve">public stance of Russian Futurism by lecturing, performing and publishing multiple collections of art and poetry. The main heroic activities of the Russian Futurists orchestrated by </w:t>
      </w:r>
      <w:proofErr w:type="spellStart"/>
      <w:r w:rsidR="00960077" w:rsidRPr="00B85C0E">
        <w:rPr>
          <w:rFonts w:ascii="Times New Roman" w:hAnsi="Times New Roman" w:cs="Times New Roman"/>
          <w:sz w:val="24"/>
          <w:szCs w:val="24"/>
          <w:lang w:val="en-US"/>
          <w:rPrChange w:id="32" w:author="Megan Swift" w:date="2012-10-19T13:52:00Z">
            <w:rPr>
              <w:rFonts w:ascii="Book Antiqua" w:hAnsi="Book Antiqua"/>
              <w:sz w:val="24"/>
              <w:szCs w:val="24"/>
              <w:lang w:val="en-US"/>
            </w:rPr>
          </w:rPrChange>
        </w:rPr>
        <w:t>Burliuk</w:t>
      </w:r>
      <w:proofErr w:type="spellEnd"/>
      <w:r w:rsidR="00960077" w:rsidRPr="00B85C0E">
        <w:rPr>
          <w:rFonts w:ascii="Times New Roman" w:hAnsi="Times New Roman" w:cs="Times New Roman"/>
          <w:sz w:val="24"/>
          <w:szCs w:val="24"/>
          <w:lang w:val="en-US"/>
          <w:rPrChange w:id="33" w:author="Megan Swift" w:date="2012-10-19T13:52:00Z">
            <w:rPr>
              <w:rFonts w:ascii="Book Antiqua" w:hAnsi="Book Antiqua"/>
              <w:sz w:val="24"/>
              <w:szCs w:val="24"/>
              <w:lang w:val="en-US"/>
            </w:rPr>
          </w:rPrChange>
        </w:rPr>
        <w:t xml:space="preserve"> took place in the pre-war and inter-war period. After the Revolution </w:t>
      </w:r>
      <w:proofErr w:type="spellStart"/>
      <w:r w:rsidR="00960077" w:rsidRPr="00B85C0E">
        <w:rPr>
          <w:rFonts w:ascii="Times New Roman" w:hAnsi="Times New Roman" w:cs="Times New Roman"/>
          <w:sz w:val="24"/>
          <w:szCs w:val="24"/>
          <w:lang w:val="en-US"/>
          <w:rPrChange w:id="34" w:author="Megan Swift" w:date="2012-10-19T13:52:00Z">
            <w:rPr>
              <w:rFonts w:ascii="Book Antiqua" w:hAnsi="Book Antiqua"/>
              <w:sz w:val="24"/>
              <w:szCs w:val="24"/>
              <w:lang w:val="en-US"/>
            </w:rPr>
          </w:rPrChange>
        </w:rPr>
        <w:t>Burliuk</w:t>
      </w:r>
      <w:proofErr w:type="spellEnd"/>
      <w:r w:rsidR="00960077" w:rsidRPr="00B85C0E">
        <w:rPr>
          <w:rFonts w:ascii="Times New Roman" w:hAnsi="Times New Roman" w:cs="Times New Roman"/>
          <w:sz w:val="24"/>
          <w:szCs w:val="24"/>
          <w:lang w:val="en-US"/>
          <w:rPrChange w:id="35" w:author="Megan Swift" w:date="2012-10-19T13:52:00Z">
            <w:rPr>
              <w:rFonts w:ascii="Book Antiqua" w:hAnsi="Book Antiqua"/>
              <w:sz w:val="24"/>
              <w:szCs w:val="24"/>
              <w:lang w:val="en-US"/>
            </w:rPr>
          </w:rPrChange>
        </w:rPr>
        <w:t xml:space="preserve"> moved to the Far East, then to Japan, and eventually settled in the USA where he died at the age of 85.</w:t>
      </w:r>
    </w:p>
    <w:p w14:paraId="414A2996" w14:textId="77777777" w:rsidR="00A6440F" w:rsidRDefault="00A6440F" w:rsidP="00960077">
      <w:pPr>
        <w:rPr>
          <w:rFonts w:ascii="Times New Roman" w:hAnsi="Times New Roman" w:cs="Times New Roman"/>
          <w:sz w:val="24"/>
          <w:szCs w:val="24"/>
          <w:lang w:val="en-US"/>
        </w:rPr>
      </w:pPr>
    </w:p>
    <w:p w14:paraId="552A3103" w14:textId="4EA731E8" w:rsidR="00A6440F" w:rsidRPr="00B85C0E" w:rsidRDefault="00A6440F" w:rsidP="00960077">
      <w:pPr>
        <w:rPr>
          <w:rFonts w:ascii="Times New Roman" w:hAnsi="Times New Roman" w:cs="Times New Roman"/>
          <w:sz w:val="24"/>
          <w:szCs w:val="24"/>
          <w:lang w:val="en-US"/>
        </w:rPr>
      </w:pPr>
      <w:r w:rsidRPr="007D0B22">
        <w:rPr>
          <w:rFonts w:ascii="Times New Roman" w:hAnsi="Times New Roman" w:cs="Times New Roman"/>
          <w:noProof/>
          <w:sz w:val="24"/>
          <w:szCs w:val="24"/>
          <w:lang w:val="en-US"/>
          <w:rPrChange w:id="36">
            <w:rPr>
              <w:rFonts w:ascii="Book Antiqua" w:hAnsi="Book Antiqua"/>
              <w:noProof/>
              <w:sz w:val="24"/>
              <w:szCs w:val="24"/>
              <w:lang w:val="en-US"/>
            </w:rPr>
          </w:rPrChange>
        </w:rPr>
        <w:drawing>
          <wp:inline distT="0" distB="0" distL="0" distR="0" wp14:anchorId="7F3267BF" wp14:editId="4BC2FBC1">
            <wp:extent cx="3606676"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Burliuk_Kamensky.JPG"/>
                    <pic:cNvPicPr/>
                  </pic:nvPicPr>
                  <pic:blipFill>
                    <a:blip r:embed="rId6">
                      <a:extLst>
                        <a:ext uri="{28A0092B-C50C-407E-A947-70E740481C1C}">
                          <a14:useLocalDpi xmlns:a14="http://schemas.microsoft.com/office/drawing/2010/main" val="0"/>
                        </a:ext>
                      </a:extLst>
                    </a:blip>
                    <a:stretch>
                      <a:fillRect/>
                    </a:stretch>
                  </pic:blipFill>
                  <pic:spPr>
                    <a:xfrm>
                      <a:off x="0" y="0"/>
                      <a:ext cx="3607574" cy="2705774"/>
                    </a:xfrm>
                    <a:prstGeom prst="rect">
                      <a:avLst/>
                    </a:prstGeom>
                  </pic:spPr>
                </pic:pic>
              </a:graphicData>
            </a:graphic>
          </wp:inline>
        </w:drawing>
      </w:r>
    </w:p>
    <w:p w14:paraId="21266E00" w14:textId="77777777" w:rsidR="00960077" w:rsidRPr="00B85C0E" w:rsidRDefault="00960077" w:rsidP="00960077">
      <w:pPr>
        <w:rPr>
          <w:rFonts w:ascii="Times New Roman" w:hAnsi="Times New Roman" w:cs="Times New Roman"/>
          <w:sz w:val="24"/>
          <w:szCs w:val="24"/>
          <w:lang w:val="en-US"/>
        </w:rPr>
      </w:pPr>
    </w:p>
    <w:p w14:paraId="4DDEBEB1" w14:textId="77777777" w:rsidR="00A6440F" w:rsidRPr="007D0B22" w:rsidRDefault="00A6440F" w:rsidP="00A6440F">
      <w:pPr>
        <w:rPr>
          <w:rFonts w:ascii="Times New Roman" w:hAnsi="Times New Roman" w:cs="Times New Roman"/>
          <w:sz w:val="24"/>
          <w:szCs w:val="24"/>
          <w:rPrChange w:id="37" w:author="Megan Swift" w:date="2012-10-19T13:52:00Z">
            <w:rPr>
              <w:rFonts w:ascii="Book Antiqua" w:hAnsi="Book Antiqua"/>
              <w:sz w:val="24"/>
              <w:szCs w:val="24"/>
            </w:rPr>
          </w:rPrChange>
        </w:rPr>
      </w:pPr>
      <w:proofErr w:type="gramStart"/>
      <w:r>
        <w:rPr>
          <w:rFonts w:ascii="Times New Roman" w:hAnsi="Times New Roman" w:cs="Times New Roman"/>
          <w:sz w:val="24"/>
          <w:szCs w:val="24"/>
        </w:rPr>
        <w:t>Portrait by</w:t>
      </w:r>
      <w:r w:rsidRPr="007D0B22">
        <w:rPr>
          <w:rFonts w:ascii="Times New Roman" w:hAnsi="Times New Roman" w:cs="Times New Roman"/>
          <w:sz w:val="24"/>
          <w:szCs w:val="24"/>
          <w:rPrChange w:id="38" w:author="Megan Swift" w:date="2012-10-19T13:52:00Z">
            <w:rPr>
              <w:rFonts w:ascii="Book Antiqua" w:hAnsi="Book Antiqua"/>
              <w:sz w:val="24"/>
              <w:szCs w:val="24"/>
            </w:rPr>
          </w:rPrChange>
        </w:rPr>
        <w:t xml:space="preserve"> </w:t>
      </w:r>
      <w:proofErr w:type="spellStart"/>
      <w:r w:rsidRPr="007D0B22">
        <w:rPr>
          <w:rFonts w:ascii="Times New Roman" w:hAnsi="Times New Roman" w:cs="Times New Roman"/>
          <w:sz w:val="24"/>
          <w:szCs w:val="24"/>
          <w:rPrChange w:id="39" w:author="Megan Swift" w:date="2012-10-19T13:52:00Z">
            <w:rPr>
              <w:rFonts w:ascii="Book Antiqua" w:hAnsi="Book Antiqua"/>
              <w:sz w:val="24"/>
              <w:szCs w:val="24"/>
            </w:rPr>
          </w:rPrChange>
        </w:rPr>
        <w:t>Vas</w:t>
      </w:r>
      <w:r>
        <w:rPr>
          <w:rFonts w:ascii="Times New Roman" w:hAnsi="Times New Roman" w:cs="Times New Roman"/>
          <w:sz w:val="24"/>
          <w:szCs w:val="24"/>
        </w:rPr>
        <w:t>s</w:t>
      </w:r>
      <w:r w:rsidRPr="007D0B22">
        <w:rPr>
          <w:rFonts w:ascii="Times New Roman" w:hAnsi="Times New Roman" w:cs="Times New Roman"/>
          <w:sz w:val="24"/>
          <w:szCs w:val="24"/>
          <w:rPrChange w:id="40" w:author="Megan Swift" w:date="2012-10-19T13:52:00Z">
            <w:rPr>
              <w:rFonts w:ascii="Book Antiqua" w:hAnsi="Book Antiqua"/>
              <w:sz w:val="24"/>
              <w:szCs w:val="24"/>
            </w:rPr>
          </w:rPrChange>
        </w:rPr>
        <w:t>ily</w:t>
      </w:r>
      <w:proofErr w:type="spellEnd"/>
      <w:r w:rsidRPr="007D0B22">
        <w:rPr>
          <w:rFonts w:ascii="Times New Roman" w:hAnsi="Times New Roman" w:cs="Times New Roman"/>
          <w:sz w:val="24"/>
          <w:szCs w:val="24"/>
          <w:rPrChange w:id="41" w:author="Megan Swift" w:date="2012-10-19T13:52:00Z">
            <w:rPr>
              <w:rFonts w:ascii="Book Antiqua" w:hAnsi="Book Antiqua"/>
              <w:sz w:val="24"/>
              <w:szCs w:val="24"/>
            </w:rPr>
          </w:rPrChange>
        </w:rPr>
        <w:t xml:space="preserve"> </w:t>
      </w:r>
      <w:proofErr w:type="spellStart"/>
      <w:r w:rsidRPr="007D0B22">
        <w:rPr>
          <w:rFonts w:ascii="Times New Roman" w:hAnsi="Times New Roman" w:cs="Times New Roman"/>
          <w:sz w:val="24"/>
          <w:szCs w:val="24"/>
          <w:rPrChange w:id="42" w:author="Megan Swift" w:date="2012-10-19T13:52:00Z">
            <w:rPr>
              <w:rFonts w:ascii="Book Antiqua" w:hAnsi="Book Antiqua"/>
              <w:sz w:val="24"/>
              <w:szCs w:val="24"/>
            </w:rPr>
          </w:rPrChange>
        </w:rPr>
        <w:t>Kamensky</w:t>
      </w:r>
      <w:proofErr w:type="spellEnd"/>
      <w:r w:rsidRPr="007D0B22">
        <w:rPr>
          <w:rFonts w:ascii="Times New Roman" w:hAnsi="Times New Roman" w:cs="Times New Roman"/>
          <w:sz w:val="24"/>
          <w:szCs w:val="24"/>
          <w:rPrChange w:id="43" w:author="Megan Swift" w:date="2012-10-19T13:52:00Z">
            <w:rPr>
              <w:rFonts w:ascii="Book Antiqua" w:hAnsi="Book Antiqua"/>
              <w:sz w:val="24"/>
              <w:szCs w:val="24"/>
            </w:rPr>
          </w:rPrChange>
        </w:rPr>
        <w:t>, 1916.</w:t>
      </w:r>
      <w:proofErr w:type="gramEnd"/>
    </w:p>
    <w:p w14:paraId="1D18721F" w14:textId="77777777" w:rsidR="00A6440F" w:rsidRDefault="00A6440F" w:rsidP="00960077">
      <w:pPr>
        <w:rPr>
          <w:rFonts w:ascii="Times New Roman" w:hAnsi="Times New Roman" w:cs="Times New Roman"/>
          <w:b/>
          <w:sz w:val="24"/>
          <w:szCs w:val="24"/>
        </w:rPr>
      </w:pPr>
    </w:p>
    <w:p w14:paraId="5A56A7D3" w14:textId="7E55A6E1" w:rsidR="00960077" w:rsidRPr="00B85C0E" w:rsidRDefault="00F05B3D" w:rsidP="00960077">
      <w:pPr>
        <w:rPr>
          <w:rFonts w:ascii="Times New Roman" w:hAnsi="Times New Roman" w:cs="Times New Roman"/>
          <w:sz w:val="24"/>
          <w:szCs w:val="24"/>
          <w:rPrChange w:id="44" w:author="Megan Swift" w:date="2012-10-19T13:52:00Z">
            <w:rPr>
              <w:rFonts w:ascii="Book Antiqua" w:hAnsi="Book Antiqua"/>
              <w:sz w:val="24"/>
              <w:szCs w:val="24"/>
            </w:rPr>
          </w:rPrChange>
        </w:rPr>
      </w:pPr>
      <w:r>
        <w:rPr>
          <w:rFonts w:ascii="Times New Roman" w:hAnsi="Times New Roman" w:cs="Times New Roman"/>
          <w:b/>
          <w:sz w:val="24"/>
          <w:szCs w:val="24"/>
        </w:rPr>
        <w:t xml:space="preserve">Timeline of </w:t>
      </w:r>
      <w:r w:rsidR="00960077" w:rsidRPr="00B85C0E">
        <w:rPr>
          <w:rFonts w:ascii="Times New Roman" w:hAnsi="Times New Roman" w:cs="Times New Roman"/>
          <w:b/>
          <w:sz w:val="24"/>
          <w:szCs w:val="24"/>
        </w:rPr>
        <w:t>Life and Work</w:t>
      </w:r>
      <w:r w:rsidR="00960077" w:rsidRPr="00B85C0E">
        <w:rPr>
          <w:rFonts w:ascii="Times New Roman" w:hAnsi="Times New Roman" w:cs="Times New Roman"/>
          <w:sz w:val="24"/>
          <w:szCs w:val="24"/>
          <w:rPrChange w:id="45" w:author="Megan Swift" w:date="2012-10-19T13:52:00Z">
            <w:rPr>
              <w:rFonts w:ascii="Book Antiqua" w:hAnsi="Book Antiqua"/>
              <w:sz w:val="24"/>
              <w:szCs w:val="24"/>
            </w:rPr>
          </w:rPrChange>
        </w:rPr>
        <w:t>:</w:t>
      </w:r>
    </w:p>
    <w:p w14:paraId="497141D6" w14:textId="77777777" w:rsidR="00960077" w:rsidRPr="00B85C0E" w:rsidRDefault="00960077" w:rsidP="00960077">
      <w:pPr>
        <w:rPr>
          <w:rFonts w:ascii="Times New Roman" w:hAnsi="Times New Roman" w:cs="Times New Roman"/>
          <w:sz w:val="24"/>
          <w:szCs w:val="24"/>
          <w:rPrChange w:id="46" w:author="Megan Swift" w:date="2012-10-19T13:52:00Z">
            <w:rPr>
              <w:rFonts w:ascii="Book Antiqua" w:hAnsi="Book Antiqua"/>
              <w:sz w:val="24"/>
              <w:szCs w:val="24"/>
            </w:rPr>
          </w:rPrChange>
        </w:rPr>
      </w:pPr>
    </w:p>
    <w:p w14:paraId="18F79612" w14:textId="0E7EBDA4" w:rsidR="00960077" w:rsidRPr="00B85C0E" w:rsidRDefault="00960077" w:rsidP="00960077">
      <w:pPr>
        <w:rPr>
          <w:rFonts w:ascii="Times New Roman" w:hAnsi="Times New Roman" w:cs="Times New Roman"/>
          <w:sz w:val="24"/>
          <w:szCs w:val="24"/>
          <w:rPrChange w:id="47" w:author="Megan Swift" w:date="2012-10-19T13:52:00Z">
            <w:rPr>
              <w:rFonts w:ascii="Book Antiqua" w:hAnsi="Book Antiqua"/>
              <w:sz w:val="24"/>
              <w:szCs w:val="24"/>
            </w:rPr>
          </w:rPrChange>
        </w:rPr>
      </w:pPr>
      <w:r w:rsidRPr="00B85C0E">
        <w:rPr>
          <w:rFonts w:ascii="Times New Roman" w:hAnsi="Times New Roman" w:cs="Times New Roman"/>
          <w:sz w:val="24"/>
          <w:szCs w:val="24"/>
          <w:rPrChange w:id="48" w:author="Megan Swift" w:date="2012-10-19T13:52:00Z">
            <w:rPr>
              <w:rFonts w:ascii="Book Antiqua" w:hAnsi="Book Antiqua"/>
              <w:sz w:val="24"/>
              <w:szCs w:val="24"/>
            </w:rPr>
          </w:rPrChange>
        </w:rPr>
        <w:t xml:space="preserve">1882: Born in July, in a homestead </w:t>
      </w:r>
      <w:proofErr w:type="spellStart"/>
      <w:r w:rsidRPr="00B85C0E">
        <w:rPr>
          <w:rFonts w:ascii="Times New Roman" w:hAnsi="Times New Roman" w:cs="Times New Roman"/>
          <w:sz w:val="24"/>
          <w:szCs w:val="24"/>
          <w:rPrChange w:id="49" w:author="Megan Swift" w:date="2012-10-19T13:52:00Z">
            <w:rPr>
              <w:rFonts w:ascii="Book Antiqua" w:hAnsi="Book Antiqua"/>
              <w:sz w:val="24"/>
              <w:szCs w:val="24"/>
            </w:rPr>
          </w:rPrChange>
        </w:rPr>
        <w:t>Semirotovka</w:t>
      </w:r>
      <w:proofErr w:type="spellEnd"/>
      <w:r w:rsidRPr="00B85C0E">
        <w:rPr>
          <w:rFonts w:ascii="Times New Roman" w:hAnsi="Times New Roman" w:cs="Times New Roman"/>
          <w:sz w:val="24"/>
          <w:szCs w:val="24"/>
          <w:rPrChange w:id="50" w:author="Megan Swift" w:date="2012-10-19T13:52:00Z">
            <w:rPr>
              <w:rFonts w:ascii="Book Antiqua" w:hAnsi="Book Antiqua"/>
              <w:sz w:val="24"/>
              <w:szCs w:val="24"/>
            </w:rPr>
          </w:rPrChange>
        </w:rPr>
        <w:t xml:space="preserve"> (aka </w:t>
      </w:r>
      <w:proofErr w:type="spellStart"/>
      <w:r w:rsidRPr="00B85C0E">
        <w:rPr>
          <w:rFonts w:ascii="Times New Roman" w:hAnsi="Times New Roman" w:cs="Times New Roman"/>
          <w:sz w:val="24"/>
          <w:szCs w:val="24"/>
          <w:rPrChange w:id="51" w:author="Megan Swift" w:date="2012-10-19T13:52:00Z">
            <w:rPr>
              <w:rFonts w:ascii="Book Antiqua" w:hAnsi="Book Antiqua"/>
              <w:sz w:val="24"/>
              <w:szCs w:val="24"/>
            </w:rPr>
          </w:rPrChange>
        </w:rPr>
        <w:t>Semirotovschina</w:t>
      </w:r>
      <w:proofErr w:type="spellEnd"/>
      <w:r w:rsidRPr="00B85C0E">
        <w:rPr>
          <w:rFonts w:ascii="Times New Roman" w:hAnsi="Times New Roman" w:cs="Times New Roman"/>
          <w:sz w:val="24"/>
          <w:szCs w:val="24"/>
          <w:rPrChange w:id="52" w:author="Megan Swift" w:date="2012-10-19T13:52:00Z">
            <w:rPr>
              <w:rFonts w:ascii="Book Antiqua" w:hAnsi="Book Antiqua"/>
              <w:sz w:val="24"/>
              <w:szCs w:val="24"/>
            </w:rPr>
          </w:rPrChange>
        </w:rPr>
        <w:t xml:space="preserve">) near Kharkov into the family of a well-to-do farmer. He lost an eye in his early childhood while fighting with one of his brothers. </w:t>
      </w:r>
      <w:proofErr w:type="spellStart"/>
      <w:r w:rsidRPr="00B85C0E">
        <w:rPr>
          <w:rFonts w:ascii="Times New Roman" w:hAnsi="Times New Roman" w:cs="Times New Roman"/>
          <w:sz w:val="24"/>
          <w:szCs w:val="24"/>
          <w:rPrChange w:id="53"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54" w:author="Megan Swift" w:date="2012-10-19T13:52:00Z">
            <w:rPr>
              <w:rFonts w:ascii="Book Antiqua" w:hAnsi="Book Antiqua"/>
              <w:sz w:val="24"/>
              <w:szCs w:val="24"/>
            </w:rPr>
          </w:rPrChange>
        </w:rPr>
        <w:t xml:space="preserve"> had two brothers (Vladimir and Nikolai) and three sisters (</w:t>
      </w:r>
      <w:proofErr w:type="spellStart"/>
      <w:r w:rsidRPr="00A25157">
        <w:rPr>
          <w:rFonts w:ascii="Times New Roman" w:hAnsi="Times New Roman" w:cs="Times New Roman"/>
          <w:color w:val="3366FF"/>
          <w:sz w:val="24"/>
          <w:szCs w:val="24"/>
          <w:rPrChange w:id="55" w:author="Megan Swift" w:date="2012-10-19T13:52:00Z">
            <w:rPr>
              <w:rFonts w:ascii="Book Antiqua" w:hAnsi="Book Antiqua"/>
              <w:sz w:val="24"/>
              <w:szCs w:val="24"/>
            </w:rPr>
          </w:rPrChange>
        </w:rPr>
        <w:t>Li</w:t>
      </w:r>
      <w:r w:rsidR="00A25157" w:rsidRPr="00A25157">
        <w:rPr>
          <w:rFonts w:ascii="Times New Roman" w:hAnsi="Times New Roman" w:cs="Times New Roman"/>
          <w:color w:val="3366FF"/>
          <w:sz w:val="24"/>
          <w:szCs w:val="24"/>
        </w:rPr>
        <w:t>u</w:t>
      </w:r>
      <w:r w:rsidRPr="00A25157">
        <w:rPr>
          <w:rFonts w:ascii="Times New Roman" w:hAnsi="Times New Roman" w:cs="Times New Roman"/>
          <w:color w:val="3366FF"/>
          <w:sz w:val="24"/>
          <w:szCs w:val="24"/>
          <w:rPrChange w:id="56" w:author="Megan Swift" w:date="2012-10-19T13:52:00Z">
            <w:rPr>
              <w:rFonts w:ascii="Book Antiqua" w:hAnsi="Book Antiqua"/>
              <w:sz w:val="24"/>
              <w:szCs w:val="24"/>
            </w:rPr>
          </w:rPrChange>
        </w:rPr>
        <w:t>dmila</w:t>
      </w:r>
      <w:proofErr w:type="spellEnd"/>
      <w:r w:rsidRPr="00B85C0E">
        <w:rPr>
          <w:rFonts w:ascii="Times New Roman" w:hAnsi="Times New Roman" w:cs="Times New Roman"/>
          <w:sz w:val="24"/>
          <w:szCs w:val="24"/>
          <w:rPrChange w:id="57" w:author="Megan Swift" w:date="2012-10-19T13:52:00Z">
            <w:rPr>
              <w:rFonts w:ascii="Book Antiqua" w:hAnsi="Book Antiqua"/>
              <w:sz w:val="24"/>
              <w:szCs w:val="24"/>
            </w:rPr>
          </w:rPrChange>
        </w:rPr>
        <w:t xml:space="preserve">, Marianna, and </w:t>
      </w:r>
      <w:proofErr w:type="spellStart"/>
      <w:r w:rsidRPr="00B85C0E">
        <w:rPr>
          <w:rFonts w:ascii="Times New Roman" w:hAnsi="Times New Roman" w:cs="Times New Roman"/>
          <w:sz w:val="24"/>
          <w:szCs w:val="24"/>
          <w:rPrChange w:id="58" w:author="Megan Swift" w:date="2012-10-19T13:52:00Z">
            <w:rPr>
              <w:rFonts w:ascii="Book Antiqua" w:hAnsi="Book Antiqua"/>
              <w:sz w:val="24"/>
              <w:szCs w:val="24"/>
            </w:rPr>
          </w:rPrChange>
        </w:rPr>
        <w:t>Nadezhda</w:t>
      </w:r>
      <w:proofErr w:type="spellEnd"/>
      <w:r w:rsidRPr="00B85C0E">
        <w:rPr>
          <w:rFonts w:ascii="Times New Roman" w:hAnsi="Times New Roman" w:cs="Times New Roman"/>
          <w:sz w:val="24"/>
          <w:szCs w:val="24"/>
          <w:rPrChange w:id="59" w:author="Megan Swift" w:date="2012-10-19T13:52:00Z">
            <w:rPr>
              <w:rFonts w:ascii="Book Antiqua" w:hAnsi="Book Antiqua"/>
              <w:sz w:val="24"/>
              <w:szCs w:val="24"/>
            </w:rPr>
          </w:rPrChange>
        </w:rPr>
        <w:t xml:space="preserve">). </w:t>
      </w:r>
    </w:p>
    <w:p w14:paraId="6D44F685" w14:textId="77777777" w:rsidR="00960077" w:rsidRPr="00B85C0E" w:rsidRDefault="00960077" w:rsidP="00960077">
      <w:pPr>
        <w:rPr>
          <w:rFonts w:ascii="Times New Roman" w:hAnsi="Times New Roman" w:cs="Times New Roman"/>
          <w:sz w:val="24"/>
          <w:szCs w:val="24"/>
          <w:rPrChange w:id="60" w:author="Megan Swift" w:date="2012-10-19T13:52:00Z">
            <w:rPr>
              <w:rFonts w:ascii="Book Antiqua" w:hAnsi="Book Antiqua"/>
              <w:sz w:val="24"/>
              <w:szCs w:val="24"/>
            </w:rPr>
          </w:rPrChange>
        </w:rPr>
      </w:pPr>
    </w:p>
    <w:p w14:paraId="09B23F2F" w14:textId="77777777" w:rsidR="00960077" w:rsidRPr="00B85C0E" w:rsidRDefault="00960077" w:rsidP="00960077">
      <w:pPr>
        <w:rPr>
          <w:rFonts w:ascii="Times New Roman" w:hAnsi="Times New Roman" w:cs="Times New Roman"/>
          <w:sz w:val="24"/>
          <w:szCs w:val="24"/>
          <w:rPrChange w:id="61" w:author="Megan Swift" w:date="2012-10-19T13:52:00Z">
            <w:rPr>
              <w:rFonts w:ascii="Book Antiqua" w:hAnsi="Book Antiqua"/>
              <w:sz w:val="24"/>
              <w:szCs w:val="24"/>
            </w:rPr>
          </w:rPrChange>
        </w:rPr>
      </w:pPr>
      <w:r w:rsidRPr="00B85C0E">
        <w:rPr>
          <w:rFonts w:ascii="Times New Roman" w:hAnsi="Times New Roman" w:cs="Times New Roman"/>
          <w:sz w:val="24"/>
          <w:szCs w:val="24"/>
          <w:rPrChange w:id="62" w:author="Megan Swift" w:date="2012-10-19T13:52:00Z">
            <w:rPr>
              <w:rFonts w:ascii="Book Antiqua" w:hAnsi="Book Antiqua"/>
              <w:sz w:val="24"/>
              <w:szCs w:val="24"/>
            </w:rPr>
          </w:rPrChange>
        </w:rPr>
        <w:t>1892: Starts his independent painting studies.</w:t>
      </w:r>
    </w:p>
    <w:p w14:paraId="162EB316" w14:textId="77777777" w:rsidR="00960077" w:rsidRPr="00B85C0E" w:rsidRDefault="00960077" w:rsidP="00960077">
      <w:pPr>
        <w:rPr>
          <w:rFonts w:ascii="Times New Roman" w:hAnsi="Times New Roman" w:cs="Times New Roman"/>
          <w:sz w:val="24"/>
          <w:szCs w:val="24"/>
          <w:rPrChange w:id="63" w:author="Megan Swift" w:date="2012-10-19T13:52:00Z">
            <w:rPr>
              <w:rFonts w:ascii="Book Antiqua" w:hAnsi="Book Antiqua"/>
              <w:sz w:val="24"/>
              <w:szCs w:val="24"/>
            </w:rPr>
          </w:rPrChange>
        </w:rPr>
      </w:pPr>
    </w:p>
    <w:p w14:paraId="189911A3" w14:textId="77777777" w:rsidR="00960077" w:rsidRPr="00B85C0E" w:rsidRDefault="00960077" w:rsidP="00960077">
      <w:pPr>
        <w:rPr>
          <w:rFonts w:ascii="Times New Roman" w:hAnsi="Times New Roman" w:cs="Times New Roman"/>
          <w:sz w:val="24"/>
          <w:szCs w:val="24"/>
          <w:rPrChange w:id="64" w:author="Megan Swift" w:date="2012-10-19T13:52:00Z">
            <w:rPr>
              <w:rFonts w:ascii="Book Antiqua" w:hAnsi="Book Antiqua"/>
              <w:sz w:val="24"/>
              <w:szCs w:val="24"/>
            </w:rPr>
          </w:rPrChange>
        </w:rPr>
      </w:pPr>
      <w:r w:rsidRPr="00B85C0E">
        <w:rPr>
          <w:rFonts w:ascii="Times New Roman" w:hAnsi="Times New Roman" w:cs="Times New Roman"/>
          <w:sz w:val="24"/>
          <w:szCs w:val="24"/>
        </w:rPr>
        <w:t>1897: Writes</w:t>
      </w:r>
      <w:r w:rsidRPr="00B85C0E">
        <w:rPr>
          <w:rFonts w:ascii="Times New Roman" w:hAnsi="Times New Roman" w:cs="Times New Roman"/>
          <w:sz w:val="24"/>
          <w:szCs w:val="24"/>
          <w:rPrChange w:id="65" w:author="Megan Swift" w:date="2012-10-19T13:52:00Z">
            <w:rPr>
              <w:rFonts w:ascii="Book Antiqua" w:hAnsi="Book Antiqua"/>
              <w:sz w:val="24"/>
              <w:szCs w:val="24"/>
            </w:rPr>
          </w:rPrChange>
        </w:rPr>
        <w:t xml:space="preserve"> first poem.</w:t>
      </w:r>
    </w:p>
    <w:p w14:paraId="434647FF" w14:textId="77777777" w:rsidR="00960077" w:rsidRPr="00B85C0E" w:rsidRDefault="00960077" w:rsidP="00960077">
      <w:pPr>
        <w:rPr>
          <w:rFonts w:ascii="Times New Roman" w:hAnsi="Times New Roman" w:cs="Times New Roman"/>
          <w:sz w:val="24"/>
          <w:szCs w:val="24"/>
          <w:rPrChange w:id="66" w:author="Megan Swift" w:date="2012-10-19T13:52:00Z">
            <w:rPr>
              <w:rFonts w:ascii="Book Antiqua" w:hAnsi="Book Antiqua"/>
              <w:sz w:val="24"/>
              <w:szCs w:val="24"/>
            </w:rPr>
          </w:rPrChange>
        </w:rPr>
      </w:pPr>
    </w:p>
    <w:p w14:paraId="7A44DACC" w14:textId="77777777" w:rsidR="00960077" w:rsidRPr="00B85C0E" w:rsidRDefault="00960077" w:rsidP="00960077">
      <w:pPr>
        <w:rPr>
          <w:rFonts w:ascii="Times New Roman" w:hAnsi="Times New Roman" w:cs="Times New Roman"/>
          <w:sz w:val="24"/>
          <w:szCs w:val="24"/>
          <w:rPrChange w:id="67" w:author="Megan Swift" w:date="2012-10-19T13:52:00Z">
            <w:rPr>
              <w:rFonts w:ascii="Book Antiqua" w:hAnsi="Book Antiqua"/>
              <w:sz w:val="24"/>
              <w:szCs w:val="24"/>
            </w:rPr>
          </w:rPrChange>
        </w:rPr>
      </w:pPr>
      <w:r w:rsidRPr="00B85C0E">
        <w:rPr>
          <w:rFonts w:ascii="Times New Roman" w:hAnsi="Times New Roman" w:cs="Times New Roman"/>
          <w:sz w:val="24"/>
          <w:szCs w:val="24"/>
          <w:rPrChange w:id="68" w:author="Megan Swift" w:date="2012-10-19T13:52:00Z">
            <w:rPr>
              <w:rFonts w:ascii="Book Antiqua" w:hAnsi="Book Antiqua"/>
              <w:sz w:val="24"/>
              <w:szCs w:val="24"/>
            </w:rPr>
          </w:rPrChange>
        </w:rPr>
        <w:t>1898-1899: Enrols in Kazan and Odessa State Colleges of painting.</w:t>
      </w:r>
    </w:p>
    <w:p w14:paraId="3E8ACA28" w14:textId="77777777" w:rsidR="00960077" w:rsidRPr="00B85C0E" w:rsidRDefault="00960077" w:rsidP="00960077">
      <w:pPr>
        <w:rPr>
          <w:rFonts w:ascii="Times New Roman" w:hAnsi="Times New Roman" w:cs="Times New Roman"/>
          <w:sz w:val="24"/>
          <w:szCs w:val="24"/>
          <w:rPrChange w:id="69" w:author="Megan Swift" w:date="2012-10-19T13:52:00Z">
            <w:rPr>
              <w:rFonts w:ascii="Book Antiqua" w:hAnsi="Book Antiqua"/>
              <w:sz w:val="24"/>
              <w:szCs w:val="24"/>
            </w:rPr>
          </w:rPrChange>
        </w:rPr>
      </w:pPr>
    </w:p>
    <w:p w14:paraId="6D7A38B8" w14:textId="77777777" w:rsidR="00960077" w:rsidRPr="00B85C0E" w:rsidRDefault="00960077" w:rsidP="00960077">
      <w:pPr>
        <w:rPr>
          <w:rFonts w:ascii="Times New Roman" w:hAnsi="Times New Roman" w:cs="Times New Roman"/>
          <w:sz w:val="24"/>
          <w:szCs w:val="24"/>
          <w:rPrChange w:id="70" w:author="Megan Swift" w:date="2012-10-19T13:52:00Z">
            <w:rPr>
              <w:rFonts w:ascii="Book Antiqua" w:hAnsi="Book Antiqua"/>
              <w:sz w:val="24"/>
              <w:szCs w:val="24"/>
            </w:rPr>
          </w:rPrChange>
        </w:rPr>
      </w:pPr>
      <w:r w:rsidRPr="00B85C0E">
        <w:rPr>
          <w:rFonts w:ascii="Times New Roman" w:hAnsi="Times New Roman" w:cs="Times New Roman"/>
          <w:sz w:val="24"/>
          <w:szCs w:val="24"/>
          <w:rPrChange w:id="71" w:author="Megan Swift" w:date="2012-10-19T13:52:00Z">
            <w:rPr>
              <w:rFonts w:ascii="Book Antiqua" w:hAnsi="Book Antiqua"/>
              <w:sz w:val="24"/>
              <w:szCs w:val="24"/>
            </w:rPr>
          </w:rPrChange>
        </w:rPr>
        <w:t>1899: His first youthful poems publi</w:t>
      </w:r>
      <w:r w:rsidRPr="00B85C0E">
        <w:rPr>
          <w:rFonts w:ascii="Times New Roman" w:hAnsi="Times New Roman" w:cs="Times New Roman"/>
          <w:sz w:val="24"/>
          <w:szCs w:val="24"/>
        </w:rPr>
        <w:t>shed in a Ukrainian newspaper “</w:t>
      </w:r>
      <w:proofErr w:type="spellStart"/>
      <w:r w:rsidRPr="00B85C0E">
        <w:rPr>
          <w:rFonts w:ascii="Times New Roman" w:hAnsi="Times New Roman" w:cs="Times New Roman"/>
          <w:sz w:val="24"/>
          <w:szCs w:val="24"/>
        </w:rPr>
        <w:t>I</w:t>
      </w:r>
      <w:r w:rsidRPr="00B85C0E">
        <w:rPr>
          <w:rFonts w:ascii="Times New Roman" w:hAnsi="Times New Roman" w:cs="Times New Roman"/>
          <w:sz w:val="24"/>
          <w:szCs w:val="24"/>
          <w:rPrChange w:id="72" w:author="Megan Swift" w:date="2012-10-19T13:52:00Z">
            <w:rPr>
              <w:rFonts w:ascii="Book Antiqua" w:hAnsi="Book Antiqua"/>
              <w:sz w:val="24"/>
              <w:szCs w:val="24"/>
            </w:rPr>
          </w:rPrChange>
        </w:rPr>
        <w:t>ug</w:t>
      </w:r>
      <w:proofErr w:type="spellEnd"/>
      <w:r w:rsidRPr="00B85C0E">
        <w:rPr>
          <w:rFonts w:ascii="Times New Roman" w:hAnsi="Times New Roman" w:cs="Times New Roman"/>
          <w:sz w:val="24"/>
          <w:szCs w:val="24"/>
          <w:rPrChange w:id="73" w:author="Megan Swift" w:date="2012-10-19T13:52:00Z">
            <w:rPr>
              <w:rFonts w:ascii="Book Antiqua" w:hAnsi="Book Antiqua"/>
              <w:sz w:val="24"/>
              <w:szCs w:val="24"/>
            </w:rPr>
          </w:rPrChange>
        </w:rPr>
        <w:t>” (“South”).</w:t>
      </w:r>
    </w:p>
    <w:p w14:paraId="04DEE308" w14:textId="77777777" w:rsidR="00960077" w:rsidRPr="00B85C0E" w:rsidRDefault="00960077" w:rsidP="00960077">
      <w:pPr>
        <w:rPr>
          <w:rFonts w:ascii="Times New Roman" w:hAnsi="Times New Roman" w:cs="Times New Roman"/>
          <w:sz w:val="24"/>
          <w:szCs w:val="24"/>
          <w:rPrChange w:id="74" w:author="Megan Swift" w:date="2012-10-19T13:52:00Z">
            <w:rPr>
              <w:rFonts w:ascii="Book Antiqua" w:hAnsi="Book Antiqua"/>
              <w:sz w:val="24"/>
              <w:szCs w:val="24"/>
            </w:rPr>
          </w:rPrChange>
        </w:rPr>
      </w:pPr>
    </w:p>
    <w:p w14:paraId="75B86ADE" w14:textId="77777777" w:rsidR="00960077" w:rsidRPr="00B85C0E" w:rsidRDefault="00960077" w:rsidP="00960077">
      <w:pPr>
        <w:rPr>
          <w:rFonts w:ascii="Times New Roman" w:hAnsi="Times New Roman" w:cs="Times New Roman"/>
          <w:sz w:val="24"/>
          <w:szCs w:val="24"/>
          <w:rPrChange w:id="75" w:author="Megan Swift" w:date="2012-10-19T13:52:00Z">
            <w:rPr>
              <w:rFonts w:ascii="Book Antiqua" w:hAnsi="Book Antiqua"/>
              <w:sz w:val="24"/>
              <w:szCs w:val="24"/>
            </w:rPr>
          </w:rPrChange>
        </w:rPr>
      </w:pPr>
      <w:r w:rsidRPr="00B85C0E">
        <w:rPr>
          <w:rFonts w:ascii="Times New Roman" w:hAnsi="Times New Roman" w:cs="Times New Roman"/>
          <w:sz w:val="24"/>
          <w:szCs w:val="24"/>
          <w:rPrChange w:id="76" w:author="Megan Swift" w:date="2012-10-19T13:52:00Z">
            <w:rPr>
              <w:rFonts w:ascii="Book Antiqua" w:hAnsi="Book Antiqua"/>
              <w:sz w:val="24"/>
              <w:szCs w:val="24"/>
            </w:rPr>
          </w:rPrChange>
        </w:rPr>
        <w:t xml:space="preserve">1902-1905: Studies painting at the Royal Academy of Art in </w:t>
      </w:r>
      <w:proofErr w:type="spellStart"/>
      <w:r w:rsidRPr="00B85C0E">
        <w:rPr>
          <w:rFonts w:ascii="Times New Roman" w:hAnsi="Times New Roman" w:cs="Times New Roman"/>
          <w:sz w:val="24"/>
          <w:szCs w:val="24"/>
          <w:rPrChange w:id="77" w:author="Megan Swift" w:date="2012-10-19T13:52:00Z">
            <w:rPr>
              <w:rFonts w:ascii="Book Antiqua" w:hAnsi="Book Antiqua"/>
              <w:sz w:val="24"/>
              <w:szCs w:val="24"/>
            </w:rPr>
          </w:rPrChange>
        </w:rPr>
        <w:t>München</w:t>
      </w:r>
      <w:proofErr w:type="spellEnd"/>
      <w:r w:rsidRPr="00B85C0E">
        <w:rPr>
          <w:rFonts w:ascii="Times New Roman" w:hAnsi="Times New Roman" w:cs="Times New Roman"/>
          <w:sz w:val="24"/>
          <w:szCs w:val="24"/>
          <w:rPrChange w:id="78" w:author="Megan Swift" w:date="2012-10-19T13:52:00Z">
            <w:rPr>
              <w:rFonts w:ascii="Book Antiqua" w:hAnsi="Book Antiqua"/>
              <w:sz w:val="24"/>
              <w:szCs w:val="24"/>
            </w:rPr>
          </w:rPrChange>
        </w:rPr>
        <w:t xml:space="preserve"> and in Paris </w:t>
      </w:r>
      <w:r w:rsidRPr="00B85C0E">
        <w:rPr>
          <w:rFonts w:ascii="Times New Roman" w:hAnsi="Times New Roman" w:cs="Times New Roman"/>
          <w:sz w:val="24"/>
          <w:szCs w:val="24"/>
        </w:rPr>
        <w:t xml:space="preserve">at </w:t>
      </w:r>
      <w:proofErr w:type="spellStart"/>
      <w:r w:rsidRPr="00B85C0E">
        <w:rPr>
          <w:rFonts w:ascii="Times New Roman" w:hAnsi="Times New Roman" w:cs="Times New Roman"/>
          <w:sz w:val="24"/>
          <w:szCs w:val="24"/>
        </w:rPr>
        <w:t>L’ecole</w:t>
      </w:r>
      <w:proofErr w:type="spellEnd"/>
      <w:r w:rsidRPr="00B85C0E">
        <w:rPr>
          <w:rFonts w:ascii="Times New Roman" w:hAnsi="Times New Roman" w:cs="Times New Roman"/>
          <w:sz w:val="24"/>
          <w:szCs w:val="24"/>
        </w:rPr>
        <w:t xml:space="preserve"> des </w:t>
      </w:r>
      <w:proofErr w:type="gramStart"/>
      <w:r w:rsidRPr="00B85C0E">
        <w:rPr>
          <w:rFonts w:ascii="Times New Roman" w:hAnsi="Times New Roman" w:cs="Times New Roman"/>
          <w:sz w:val="24"/>
          <w:szCs w:val="24"/>
        </w:rPr>
        <w:t>beaux arts</w:t>
      </w:r>
      <w:proofErr w:type="gramEnd"/>
      <w:r w:rsidRPr="00B85C0E">
        <w:rPr>
          <w:rFonts w:ascii="Times New Roman" w:hAnsi="Times New Roman" w:cs="Times New Roman"/>
          <w:sz w:val="24"/>
          <w:szCs w:val="24"/>
          <w:rPrChange w:id="79" w:author="Megan Swift" w:date="2012-10-19T13:52:00Z">
            <w:rPr>
              <w:rFonts w:ascii="Book Antiqua" w:hAnsi="Book Antiqua"/>
              <w:sz w:val="24"/>
              <w:szCs w:val="24"/>
            </w:rPr>
          </w:rPrChange>
        </w:rPr>
        <w:t xml:space="preserve">. </w:t>
      </w:r>
      <w:r w:rsidRPr="00B85C0E">
        <w:rPr>
          <w:rFonts w:ascii="Times New Roman" w:hAnsi="Times New Roman" w:cs="Times New Roman"/>
          <w:sz w:val="24"/>
          <w:szCs w:val="24"/>
        </w:rPr>
        <w:t>Meets</w:t>
      </w:r>
      <w:r w:rsidRPr="00B85C0E">
        <w:rPr>
          <w:rFonts w:ascii="Times New Roman" w:hAnsi="Times New Roman" w:cs="Times New Roman"/>
          <w:sz w:val="24"/>
          <w:szCs w:val="24"/>
          <w:rPrChange w:id="80" w:author="Megan Swift" w:date="2012-10-19T13:52:00Z">
            <w:rPr>
              <w:rFonts w:ascii="Book Antiqua" w:hAnsi="Book Antiqua"/>
              <w:sz w:val="24"/>
              <w:szCs w:val="24"/>
            </w:rPr>
          </w:rPrChange>
        </w:rPr>
        <w:t xml:space="preserve"> Konstantin </w:t>
      </w:r>
      <w:proofErr w:type="spellStart"/>
      <w:r w:rsidRPr="00B85C0E">
        <w:rPr>
          <w:rFonts w:ascii="Times New Roman" w:hAnsi="Times New Roman" w:cs="Times New Roman"/>
          <w:sz w:val="24"/>
          <w:szCs w:val="24"/>
          <w:rPrChange w:id="81" w:author="Megan Swift" w:date="2012-10-19T13:52:00Z">
            <w:rPr>
              <w:rFonts w:ascii="Book Antiqua" w:hAnsi="Book Antiqua"/>
              <w:sz w:val="24"/>
              <w:szCs w:val="24"/>
            </w:rPr>
          </w:rPrChange>
        </w:rPr>
        <w:t>Balmont</w:t>
      </w:r>
      <w:proofErr w:type="spellEnd"/>
      <w:r w:rsidRPr="00B85C0E">
        <w:rPr>
          <w:rFonts w:ascii="Times New Roman" w:hAnsi="Times New Roman" w:cs="Times New Roman"/>
          <w:sz w:val="24"/>
          <w:szCs w:val="24"/>
          <w:rPrChange w:id="82"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83" w:author="Megan Swift" w:date="2012-10-19T13:52:00Z">
            <w:rPr>
              <w:rFonts w:ascii="Book Antiqua" w:hAnsi="Book Antiqua"/>
              <w:sz w:val="24"/>
              <w:szCs w:val="24"/>
            </w:rPr>
          </w:rPrChange>
        </w:rPr>
        <w:t>Maximillian</w:t>
      </w:r>
      <w:proofErr w:type="spellEnd"/>
      <w:r w:rsidRPr="00B85C0E">
        <w:rPr>
          <w:rFonts w:ascii="Times New Roman" w:hAnsi="Times New Roman" w:cs="Times New Roman"/>
          <w:sz w:val="24"/>
          <w:szCs w:val="24"/>
          <w:rPrChange w:id="84"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85" w:author="Megan Swift" w:date="2012-10-19T13:52:00Z">
            <w:rPr>
              <w:rFonts w:ascii="Book Antiqua" w:hAnsi="Book Antiqua"/>
              <w:sz w:val="24"/>
              <w:szCs w:val="24"/>
            </w:rPr>
          </w:rPrChange>
        </w:rPr>
        <w:t>Voloshin</w:t>
      </w:r>
      <w:proofErr w:type="spellEnd"/>
      <w:r w:rsidRPr="00B85C0E">
        <w:rPr>
          <w:rFonts w:ascii="Times New Roman" w:hAnsi="Times New Roman" w:cs="Times New Roman"/>
          <w:sz w:val="24"/>
          <w:szCs w:val="24"/>
          <w:rPrChange w:id="86" w:author="Megan Swift" w:date="2012-10-19T13:52:00Z">
            <w:rPr>
              <w:rFonts w:ascii="Book Antiqua" w:hAnsi="Book Antiqua"/>
              <w:sz w:val="24"/>
              <w:szCs w:val="24"/>
            </w:rPr>
          </w:rPrChange>
        </w:rPr>
        <w:t xml:space="preserve">, and </w:t>
      </w:r>
      <w:proofErr w:type="gramStart"/>
      <w:r w:rsidRPr="00B85C0E">
        <w:rPr>
          <w:rFonts w:ascii="Times New Roman" w:hAnsi="Times New Roman" w:cs="Times New Roman"/>
          <w:sz w:val="24"/>
          <w:szCs w:val="24"/>
          <w:rPrChange w:id="87" w:author="Megan Swift" w:date="2012-10-19T13:52:00Z">
            <w:rPr>
              <w:rFonts w:ascii="Book Antiqua" w:hAnsi="Book Antiqua"/>
              <w:sz w:val="24"/>
              <w:szCs w:val="24"/>
            </w:rPr>
          </w:rPrChange>
        </w:rPr>
        <w:t>other  prominent</w:t>
      </w:r>
      <w:proofErr w:type="gramEnd"/>
      <w:r w:rsidRPr="00B85C0E">
        <w:rPr>
          <w:rFonts w:ascii="Times New Roman" w:hAnsi="Times New Roman" w:cs="Times New Roman"/>
          <w:sz w:val="24"/>
          <w:szCs w:val="24"/>
          <w:rPrChange w:id="88" w:author="Megan Swift" w:date="2012-10-19T13:52:00Z">
            <w:rPr>
              <w:rFonts w:ascii="Book Antiqua" w:hAnsi="Book Antiqua"/>
              <w:sz w:val="24"/>
              <w:szCs w:val="24"/>
            </w:rPr>
          </w:rPrChange>
        </w:rPr>
        <w:t xml:space="preserve"> figures</w:t>
      </w:r>
      <w:r w:rsidRPr="00B85C0E">
        <w:rPr>
          <w:rFonts w:ascii="Times New Roman" w:hAnsi="Times New Roman" w:cs="Times New Roman"/>
          <w:sz w:val="24"/>
          <w:szCs w:val="24"/>
        </w:rPr>
        <w:t xml:space="preserve"> of n</w:t>
      </w:r>
      <w:r w:rsidRPr="00B85C0E">
        <w:rPr>
          <w:rFonts w:ascii="Times New Roman" w:hAnsi="Times New Roman" w:cs="Times New Roman"/>
          <w:sz w:val="24"/>
          <w:szCs w:val="24"/>
          <w:rPrChange w:id="89" w:author="Megan Swift" w:date="2012-10-19T13:52:00Z">
            <w:rPr>
              <w:rFonts w:ascii="Book Antiqua" w:hAnsi="Book Antiqua"/>
              <w:sz w:val="24"/>
              <w:szCs w:val="24"/>
            </w:rPr>
          </w:rPrChange>
        </w:rPr>
        <w:t xml:space="preserve">ew Russian art. </w:t>
      </w:r>
    </w:p>
    <w:p w14:paraId="3EE8B2FF" w14:textId="77777777" w:rsidR="00960077" w:rsidRPr="00B85C0E" w:rsidRDefault="00960077" w:rsidP="00960077">
      <w:pPr>
        <w:rPr>
          <w:rFonts w:ascii="Times New Roman" w:hAnsi="Times New Roman" w:cs="Times New Roman"/>
          <w:sz w:val="24"/>
          <w:szCs w:val="24"/>
          <w:rPrChange w:id="90" w:author="Megan Swift" w:date="2012-10-19T13:52:00Z">
            <w:rPr>
              <w:rFonts w:ascii="Book Antiqua" w:hAnsi="Book Antiqua"/>
              <w:sz w:val="24"/>
              <w:szCs w:val="24"/>
            </w:rPr>
          </w:rPrChange>
        </w:rPr>
      </w:pPr>
    </w:p>
    <w:p w14:paraId="0027AD4B" w14:textId="77777777" w:rsidR="00960077" w:rsidRPr="00B85C0E" w:rsidRDefault="00960077" w:rsidP="00960077">
      <w:pPr>
        <w:rPr>
          <w:rFonts w:ascii="Times New Roman" w:hAnsi="Times New Roman" w:cs="Times New Roman"/>
          <w:sz w:val="24"/>
          <w:szCs w:val="24"/>
          <w:rPrChange w:id="91" w:author="Megan Swift" w:date="2012-10-19T13:52:00Z">
            <w:rPr>
              <w:rFonts w:ascii="Book Antiqua" w:hAnsi="Book Antiqua"/>
              <w:sz w:val="24"/>
              <w:szCs w:val="24"/>
            </w:rPr>
          </w:rPrChange>
        </w:rPr>
      </w:pPr>
      <w:r w:rsidRPr="00B85C0E">
        <w:rPr>
          <w:rFonts w:ascii="Times New Roman" w:hAnsi="Times New Roman" w:cs="Times New Roman"/>
          <w:sz w:val="24"/>
          <w:szCs w:val="24"/>
          <w:rPrChange w:id="92" w:author="Megan Swift" w:date="2012-10-19T13:52:00Z">
            <w:rPr>
              <w:rFonts w:ascii="Book Antiqua" w:hAnsi="Book Antiqua"/>
              <w:sz w:val="24"/>
              <w:szCs w:val="24"/>
            </w:rPr>
          </w:rPrChange>
        </w:rPr>
        <w:t xml:space="preserve">1907: </w:t>
      </w:r>
      <w:proofErr w:type="spellStart"/>
      <w:r w:rsidRPr="00B85C0E">
        <w:rPr>
          <w:rFonts w:ascii="Times New Roman" w:hAnsi="Times New Roman" w:cs="Times New Roman"/>
          <w:sz w:val="24"/>
          <w:szCs w:val="24"/>
          <w:rPrChange w:id="93"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94" w:author="Megan Swift" w:date="2012-10-19T13:52:00Z">
            <w:rPr>
              <w:rFonts w:ascii="Book Antiqua" w:hAnsi="Book Antiqua"/>
              <w:sz w:val="24"/>
              <w:szCs w:val="24"/>
            </w:rPr>
          </w:rPrChange>
        </w:rPr>
        <w:t xml:space="preserve"> family moves to a landed property </w:t>
      </w:r>
      <w:proofErr w:type="spellStart"/>
      <w:r w:rsidRPr="00B85C0E">
        <w:rPr>
          <w:rFonts w:ascii="Times New Roman" w:hAnsi="Times New Roman" w:cs="Times New Roman"/>
          <w:sz w:val="24"/>
          <w:szCs w:val="24"/>
          <w:rPrChange w:id="95" w:author="Megan Swift" w:date="2012-10-19T13:52:00Z">
            <w:rPr>
              <w:rFonts w:ascii="Book Antiqua" w:hAnsi="Book Antiqua"/>
              <w:sz w:val="24"/>
              <w:szCs w:val="24"/>
            </w:rPr>
          </w:rPrChange>
        </w:rPr>
        <w:t>Chernodlinnoe</w:t>
      </w:r>
      <w:proofErr w:type="spellEnd"/>
      <w:r w:rsidRPr="00B85C0E">
        <w:rPr>
          <w:rFonts w:ascii="Times New Roman" w:hAnsi="Times New Roman" w:cs="Times New Roman"/>
          <w:sz w:val="24"/>
          <w:szCs w:val="24"/>
          <w:rPrChange w:id="96" w:author="Megan Swift" w:date="2012-10-19T13:52:00Z">
            <w:rPr>
              <w:rFonts w:ascii="Book Antiqua" w:hAnsi="Book Antiqua"/>
              <w:sz w:val="24"/>
              <w:szCs w:val="24"/>
            </w:rPr>
          </w:rPrChange>
        </w:rPr>
        <w:t xml:space="preserve">, a manor owned by prince </w:t>
      </w:r>
      <w:proofErr w:type="spellStart"/>
      <w:r w:rsidRPr="00B85C0E">
        <w:rPr>
          <w:rFonts w:ascii="Times New Roman" w:hAnsi="Times New Roman" w:cs="Times New Roman"/>
          <w:sz w:val="24"/>
          <w:szCs w:val="24"/>
          <w:rPrChange w:id="97" w:author="Megan Swift" w:date="2012-10-19T13:52:00Z">
            <w:rPr>
              <w:rFonts w:ascii="Book Antiqua" w:hAnsi="Book Antiqua"/>
              <w:sz w:val="24"/>
              <w:szCs w:val="24"/>
            </w:rPr>
          </w:rPrChange>
        </w:rPr>
        <w:t>A.Mordvinoff</w:t>
      </w:r>
      <w:proofErr w:type="spellEnd"/>
      <w:r w:rsidRPr="00B85C0E">
        <w:rPr>
          <w:rFonts w:ascii="Times New Roman" w:hAnsi="Times New Roman" w:cs="Times New Roman"/>
          <w:sz w:val="24"/>
          <w:szCs w:val="24"/>
          <w:rPrChange w:id="98" w:author="Megan Swift" w:date="2012-10-19T13:52:00Z">
            <w:rPr>
              <w:rFonts w:ascii="Book Antiqua" w:hAnsi="Book Antiqua"/>
              <w:sz w:val="24"/>
              <w:szCs w:val="24"/>
            </w:rPr>
          </w:rPrChange>
        </w:rPr>
        <w:t xml:space="preserve"> where </w:t>
      </w:r>
      <w:proofErr w:type="spellStart"/>
      <w:r w:rsidRPr="00B85C0E">
        <w:rPr>
          <w:rFonts w:ascii="Times New Roman" w:hAnsi="Times New Roman" w:cs="Times New Roman"/>
          <w:sz w:val="24"/>
          <w:szCs w:val="24"/>
          <w:rPrChange w:id="99"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100" w:author="Megan Swift" w:date="2012-10-19T13:52:00Z">
            <w:rPr>
              <w:rFonts w:ascii="Book Antiqua" w:hAnsi="Book Antiqua"/>
              <w:sz w:val="24"/>
              <w:szCs w:val="24"/>
            </w:rPr>
          </w:rPrChange>
        </w:rPr>
        <w:t xml:space="preserve"> father was hired as a chief caretaker.</w:t>
      </w:r>
    </w:p>
    <w:p w14:paraId="0D2FC2C2" w14:textId="77777777" w:rsidR="00960077" w:rsidRPr="00B85C0E" w:rsidRDefault="00960077" w:rsidP="00960077">
      <w:pPr>
        <w:rPr>
          <w:rFonts w:ascii="Times New Roman" w:hAnsi="Times New Roman" w:cs="Times New Roman"/>
          <w:sz w:val="24"/>
          <w:szCs w:val="24"/>
          <w:rPrChange w:id="101" w:author="Megan Swift" w:date="2012-10-19T13:52:00Z">
            <w:rPr>
              <w:rFonts w:ascii="Book Antiqua" w:hAnsi="Book Antiqua"/>
              <w:sz w:val="24"/>
              <w:szCs w:val="24"/>
            </w:rPr>
          </w:rPrChange>
        </w:rPr>
      </w:pPr>
    </w:p>
    <w:p w14:paraId="7C4F3BE7" w14:textId="77777777" w:rsidR="00960077" w:rsidRPr="00B85C0E" w:rsidRDefault="00960077" w:rsidP="00960077">
      <w:pPr>
        <w:rPr>
          <w:rFonts w:ascii="Times New Roman" w:hAnsi="Times New Roman" w:cs="Times New Roman"/>
          <w:sz w:val="24"/>
          <w:szCs w:val="24"/>
          <w:rPrChange w:id="102" w:author="Megan Swift" w:date="2012-10-19T13:52:00Z">
            <w:rPr>
              <w:rFonts w:ascii="Book Antiqua" w:hAnsi="Book Antiqua"/>
              <w:sz w:val="24"/>
              <w:szCs w:val="24"/>
            </w:rPr>
          </w:rPrChange>
        </w:rPr>
      </w:pPr>
      <w:r w:rsidRPr="00B85C0E">
        <w:rPr>
          <w:rFonts w:ascii="Times New Roman" w:hAnsi="Times New Roman" w:cs="Times New Roman"/>
          <w:sz w:val="24"/>
          <w:szCs w:val="24"/>
          <w:rPrChange w:id="103" w:author="Megan Swift" w:date="2012-10-19T13:52:00Z">
            <w:rPr>
              <w:rFonts w:ascii="Book Antiqua" w:hAnsi="Book Antiqua"/>
              <w:sz w:val="24"/>
              <w:szCs w:val="24"/>
            </w:rPr>
          </w:rPrChange>
        </w:rPr>
        <w:t xml:space="preserve">1908: Organizes the </w:t>
      </w:r>
      <w:r w:rsidRPr="00B85C0E">
        <w:rPr>
          <w:rFonts w:ascii="Times New Roman" w:hAnsi="Times New Roman" w:cs="Times New Roman"/>
          <w:i/>
          <w:sz w:val="24"/>
          <w:szCs w:val="24"/>
          <w:rPrChange w:id="104" w:author="Megan Swift" w:date="2012-10-19T13:52:00Z">
            <w:rPr>
              <w:rFonts w:ascii="Book Antiqua" w:hAnsi="Book Antiqua"/>
              <w:i/>
              <w:sz w:val="24"/>
              <w:szCs w:val="24"/>
            </w:rPr>
          </w:rPrChange>
        </w:rPr>
        <w:t>Link</w:t>
      </w:r>
      <w:r w:rsidRPr="00B85C0E">
        <w:rPr>
          <w:rFonts w:ascii="Times New Roman" w:hAnsi="Times New Roman" w:cs="Times New Roman"/>
          <w:sz w:val="24"/>
          <w:szCs w:val="24"/>
          <w:rPrChange w:id="105"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06" w:author="Megan Swift" w:date="2012-10-19T13:52:00Z">
            <w:rPr>
              <w:rFonts w:ascii="Book Antiqua" w:hAnsi="Book Antiqua"/>
              <w:i/>
              <w:sz w:val="24"/>
              <w:szCs w:val="24"/>
            </w:rPr>
          </w:rPrChange>
        </w:rPr>
        <w:t>Zveno</w:t>
      </w:r>
      <w:proofErr w:type="spellEnd"/>
      <w:r w:rsidRPr="00B85C0E">
        <w:rPr>
          <w:rFonts w:ascii="Times New Roman" w:hAnsi="Times New Roman" w:cs="Times New Roman"/>
          <w:sz w:val="24"/>
          <w:szCs w:val="24"/>
          <w:rPrChange w:id="107" w:author="Megan Swift" w:date="2012-10-19T13:52:00Z">
            <w:rPr>
              <w:rFonts w:ascii="Book Antiqua" w:hAnsi="Book Antiqua"/>
              <w:sz w:val="24"/>
              <w:szCs w:val="24"/>
            </w:rPr>
          </w:rPrChange>
        </w:rPr>
        <w:t xml:space="preserve">) exhibition in Kiev, accompanied by </w:t>
      </w:r>
      <w:proofErr w:type="spellStart"/>
      <w:r w:rsidRPr="00B85C0E">
        <w:rPr>
          <w:rFonts w:ascii="Times New Roman" w:hAnsi="Times New Roman" w:cs="Times New Roman"/>
          <w:sz w:val="24"/>
          <w:szCs w:val="24"/>
          <w:rPrChange w:id="108"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109" w:author="Megan Swift" w:date="2012-10-19T13:52:00Z">
            <w:rPr>
              <w:rFonts w:ascii="Book Antiqua" w:hAnsi="Book Antiqua"/>
              <w:sz w:val="24"/>
              <w:szCs w:val="24"/>
            </w:rPr>
          </w:rPrChange>
        </w:rPr>
        <w:t xml:space="preserve"> first manifesto.</w:t>
      </w:r>
    </w:p>
    <w:p w14:paraId="06BA1AAD" w14:textId="77777777" w:rsidR="00960077" w:rsidRPr="00B85C0E" w:rsidRDefault="00960077" w:rsidP="00960077">
      <w:pPr>
        <w:rPr>
          <w:rFonts w:ascii="Times New Roman" w:hAnsi="Times New Roman" w:cs="Times New Roman"/>
          <w:sz w:val="24"/>
          <w:szCs w:val="24"/>
          <w:rPrChange w:id="110" w:author="Megan Swift" w:date="2012-10-19T13:52:00Z">
            <w:rPr>
              <w:rFonts w:ascii="Book Antiqua" w:hAnsi="Book Antiqua"/>
              <w:sz w:val="24"/>
              <w:szCs w:val="24"/>
            </w:rPr>
          </w:rPrChange>
        </w:rPr>
      </w:pPr>
    </w:p>
    <w:p w14:paraId="2C9E1CAA" w14:textId="77777777" w:rsidR="00960077" w:rsidRPr="00B85C0E" w:rsidRDefault="00960077" w:rsidP="00960077">
      <w:pPr>
        <w:rPr>
          <w:rFonts w:ascii="Times New Roman" w:hAnsi="Times New Roman" w:cs="Times New Roman"/>
          <w:sz w:val="24"/>
          <w:szCs w:val="24"/>
          <w:rPrChange w:id="111" w:author="Megan Swift" w:date="2012-10-19T13:52:00Z">
            <w:rPr>
              <w:rFonts w:ascii="Book Antiqua" w:hAnsi="Book Antiqua"/>
              <w:sz w:val="24"/>
              <w:szCs w:val="24"/>
            </w:rPr>
          </w:rPrChange>
        </w:rPr>
      </w:pPr>
      <w:r w:rsidRPr="00B85C0E">
        <w:rPr>
          <w:rFonts w:ascii="Times New Roman" w:hAnsi="Times New Roman" w:cs="Times New Roman"/>
          <w:sz w:val="24"/>
          <w:szCs w:val="24"/>
          <w:rPrChange w:id="112" w:author="Megan Swift" w:date="2012-10-19T13:52:00Z">
            <w:rPr>
              <w:rFonts w:ascii="Book Antiqua" w:hAnsi="Book Antiqua"/>
              <w:sz w:val="24"/>
              <w:szCs w:val="24"/>
            </w:rPr>
          </w:rPrChange>
        </w:rPr>
        <w:t>1909: Graduated from the Odessa College of Art.</w:t>
      </w:r>
    </w:p>
    <w:p w14:paraId="48BE79FA" w14:textId="77777777" w:rsidR="00960077" w:rsidRPr="00B85C0E" w:rsidRDefault="00960077" w:rsidP="00960077">
      <w:pPr>
        <w:rPr>
          <w:rFonts w:ascii="Times New Roman" w:hAnsi="Times New Roman" w:cs="Times New Roman"/>
          <w:sz w:val="24"/>
          <w:szCs w:val="24"/>
          <w:rPrChange w:id="113" w:author="Megan Swift" w:date="2012-10-19T13:52:00Z">
            <w:rPr>
              <w:rFonts w:ascii="Book Antiqua" w:hAnsi="Book Antiqua"/>
              <w:sz w:val="24"/>
              <w:szCs w:val="24"/>
            </w:rPr>
          </w:rPrChange>
        </w:rPr>
      </w:pPr>
    </w:p>
    <w:p w14:paraId="4E5A4BF4" w14:textId="77777777" w:rsidR="00960077" w:rsidRPr="00B85C0E" w:rsidRDefault="00960077" w:rsidP="00960077">
      <w:pPr>
        <w:rPr>
          <w:rFonts w:ascii="Times New Roman" w:hAnsi="Times New Roman" w:cs="Times New Roman"/>
          <w:sz w:val="24"/>
          <w:szCs w:val="24"/>
          <w:rPrChange w:id="114" w:author="Megan Swift" w:date="2012-10-19T13:52:00Z">
            <w:rPr>
              <w:rFonts w:ascii="Book Antiqua" w:hAnsi="Book Antiqua"/>
              <w:sz w:val="24"/>
              <w:szCs w:val="24"/>
            </w:rPr>
          </w:rPrChange>
        </w:rPr>
      </w:pPr>
      <w:r w:rsidRPr="00B85C0E">
        <w:rPr>
          <w:rFonts w:ascii="Times New Roman" w:hAnsi="Times New Roman" w:cs="Times New Roman"/>
          <w:sz w:val="24"/>
          <w:szCs w:val="24"/>
        </w:rPr>
        <w:t>1910: Enrols in</w:t>
      </w:r>
      <w:r w:rsidRPr="00B85C0E">
        <w:rPr>
          <w:rFonts w:ascii="Times New Roman" w:hAnsi="Times New Roman" w:cs="Times New Roman"/>
          <w:sz w:val="24"/>
          <w:szCs w:val="24"/>
          <w:rPrChange w:id="115" w:author="Megan Swift" w:date="2012-10-19T13:52:00Z">
            <w:rPr>
              <w:rFonts w:ascii="Book Antiqua" w:hAnsi="Book Antiqua"/>
              <w:sz w:val="24"/>
              <w:szCs w:val="24"/>
            </w:rPr>
          </w:rPrChange>
        </w:rPr>
        <w:t xml:space="preserve"> the Moscow Academy of Fine Art (</w:t>
      </w:r>
      <w:r w:rsidRPr="00B85C0E">
        <w:rPr>
          <w:rFonts w:ascii="Times New Roman" w:hAnsi="Times New Roman" w:cs="Times New Roman"/>
          <w:i/>
          <w:sz w:val="24"/>
          <w:szCs w:val="24"/>
          <w:rPrChange w:id="116" w:author="Megan Swift" w:date="2012-10-19T13:52:00Z">
            <w:rPr>
              <w:rFonts w:ascii="Book Antiqua" w:hAnsi="Book Antiqua"/>
              <w:i/>
              <w:sz w:val="24"/>
              <w:szCs w:val="24"/>
            </w:rPr>
          </w:rPrChange>
        </w:rPr>
        <w:t>Moscow Institute of Painting, Sculpture, and Architecture</w:t>
      </w:r>
      <w:r w:rsidRPr="00B85C0E">
        <w:rPr>
          <w:rFonts w:ascii="Times New Roman" w:hAnsi="Times New Roman" w:cs="Times New Roman"/>
          <w:sz w:val="24"/>
          <w:szCs w:val="24"/>
          <w:rPrChange w:id="117" w:author="Megan Swift" w:date="2012-10-19T13:52:00Z">
            <w:rPr>
              <w:rFonts w:ascii="Book Antiqua" w:hAnsi="Book Antiqua"/>
              <w:sz w:val="24"/>
              <w:szCs w:val="24"/>
            </w:rPr>
          </w:rPrChange>
        </w:rPr>
        <w:t>)</w:t>
      </w:r>
      <w:r w:rsidRPr="00B85C0E">
        <w:rPr>
          <w:rFonts w:ascii="Times New Roman" w:hAnsi="Times New Roman" w:cs="Times New Roman"/>
          <w:sz w:val="24"/>
          <w:szCs w:val="24"/>
        </w:rPr>
        <w:t xml:space="preserve">. </w:t>
      </w:r>
      <w:proofErr w:type="gramStart"/>
      <w:r w:rsidRPr="00B85C0E">
        <w:rPr>
          <w:rFonts w:ascii="Times New Roman" w:hAnsi="Times New Roman" w:cs="Times New Roman"/>
          <w:sz w:val="24"/>
          <w:szCs w:val="24"/>
        </w:rPr>
        <w:t>Starts</w:t>
      </w:r>
      <w:r w:rsidRPr="00B85C0E">
        <w:rPr>
          <w:rFonts w:ascii="Times New Roman" w:hAnsi="Times New Roman" w:cs="Times New Roman"/>
          <w:sz w:val="24"/>
          <w:szCs w:val="24"/>
          <w:rPrChange w:id="118" w:author="Megan Swift" w:date="2012-10-19T13:52:00Z">
            <w:rPr>
              <w:rFonts w:ascii="Book Antiqua" w:hAnsi="Book Antiqua"/>
              <w:sz w:val="24"/>
              <w:szCs w:val="24"/>
            </w:rPr>
          </w:rPrChange>
        </w:rPr>
        <w:t xml:space="preserve"> organizing the activities of the Russian Futurist circle, known as “</w:t>
      </w:r>
      <w:proofErr w:type="spellStart"/>
      <w:r w:rsidRPr="00B85C0E">
        <w:rPr>
          <w:rFonts w:ascii="Times New Roman" w:hAnsi="Times New Roman" w:cs="Times New Roman"/>
          <w:sz w:val="24"/>
          <w:szCs w:val="24"/>
          <w:rPrChange w:id="119" w:author="Megan Swift" w:date="2012-10-19T13:52:00Z">
            <w:rPr>
              <w:rFonts w:ascii="Book Antiqua" w:hAnsi="Book Antiqua"/>
              <w:sz w:val="24"/>
              <w:szCs w:val="24"/>
            </w:rPr>
          </w:rPrChange>
        </w:rPr>
        <w:t>budetliane</w:t>
      </w:r>
      <w:proofErr w:type="spellEnd"/>
      <w:r w:rsidRPr="00B85C0E">
        <w:rPr>
          <w:rFonts w:ascii="Times New Roman" w:hAnsi="Times New Roman" w:cs="Times New Roman"/>
          <w:sz w:val="24"/>
          <w:szCs w:val="24"/>
          <w:rPrChange w:id="120" w:author="Megan Swift" w:date="2012-10-19T13:52:00Z">
            <w:rPr>
              <w:rFonts w:ascii="Book Antiqua" w:hAnsi="Book Antiqua"/>
              <w:sz w:val="24"/>
              <w:szCs w:val="24"/>
            </w:rPr>
          </w:rPrChange>
        </w:rPr>
        <w:t>”.</w:t>
      </w:r>
      <w:proofErr w:type="gramEnd"/>
      <w:r w:rsidRPr="00B85C0E">
        <w:rPr>
          <w:rFonts w:ascii="Times New Roman" w:hAnsi="Times New Roman" w:cs="Times New Roman"/>
          <w:sz w:val="24"/>
          <w:szCs w:val="24"/>
          <w:rPrChange w:id="121" w:author="Megan Swift" w:date="2012-10-19T13:52:00Z">
            <w:rPr>
              <w:rFonts w:ascii="Book Antiqua" w:hAnsi="Book Antiqua"/>
              <w:sz w:val="24"/>
              <w:szCs w:val="24"/>
            </w:rPr>
          </w:rPrChange>
        </w:rPr>
        <w:t xml:space="preserve"> The first official name of the group was </w:t>
      </w:r>
      <w:proofErr w:type="spellStart"/>
      <w:r w:rsidRPr="00B85C0E">
        <w:rPr>
          <w:rFonts w:ascii="Times New Roman" w:hAnsi="Times New Roman" w:cs="Times New Roman"/>
          <w:sz w:val="24"/>
          <w:szCs w:val="24"/>
          <w:rPrChange w:id="122" w:author="Megan Swift" w:date="2012-10-19T13:52:00Z">
            <w:rPr>
              <w:rFonts w:ascii="Book Antiqua" w:hAnsi="Book Antiqua"/>
              <w:sz w:val="24"/>
              <w:szCs w:val="24"/>
            </w:rPr>
          </w:rPrChange>
        </w:rPr>
        <w:t>Hylea</w:t>
      </w:r>
      <w:proofErr w:type="spellEnd"/>
      <w:r w:rsidRPr="00B85C0E">
        <w:rPr>
          <w:rFonts w:ascii="Times New Roman" w:hAnsi="Times New Roman" w:cs="Times New Roman"/>
          <w:sz w:val="24"/>
          <w:szCs w:val="24"/>
          <w:rPrChange w:id="123" w:author="Megan Swift" w:date="2012-10-19T13:52:00Z">
            <w:rPr>
              <w:rFonts w:ascii="Book Antiqua" w:hAnsi="Book Antiqua"/>
              <w:sz w:val="24"/>
              <w:szCs w:val="24"/>
            </w:rPr>
          </w:rPrChange>
        </w:rPr>
        <w:t xml:space="preserve">: an ancient </w:t>
      </w:r>
      <w:proofErr w:type="spellStart"/>
      <w:r w:rsidRPr="00B85C0E">
        <w:rPr>
          <w:rFonts w:ascii="Times New Roman" w:hAnsi="Times New Roman" w:cs="Times New Roman"/>
          <w:sz w:val="24"/>
          <w:szCs w:val="24"/>
          <w:rPrChange w:id="124" w:author="Megan Swift" w:date="2012-10-19T13:52:00Z">
            <w:rPr>
              <w:rFonts w:ascii="Book Antiqua" w:hAnsi="Book Antiqua"/>
              <w:sz w:val="24"/>
              <w:szCs w:val="24"/>
            </w:rPr>
          </w:rPrChange>
        </w:rPr>
        <w:t>toponym</w:t>
      </w:r>
      <w:proofErr w:type="spellEnd"/>
      <w:r w:rsidRPr="00B85C0E">
        <w:rPr>
          <w:rFonts w:ascii="Times New Roman" w:hAnsi="Times New Roman" w:cs="Times New Roman"/>
          <w:sz w:val="24"/>
          <w:szCs w:val="24"/>
          <w:rPrChange w:id="125" w:author="Megan Swift" w:date="2012-10-19T13:52:00Z">
            <w:rPr>
              <w:rFonts w:ascii="Book Antiqua" w:hAnsi="Book Antiqua"/>
              <w:sz w:val="24"/>
              <w:szCs w:val="24"/>
            </w:rPr>
          </w:rPrChange>
        </w:rPr>
        <w:t xml:space="preserve"> of the Ukrainian province where </w:t>
      </w:r>
      <w:proofErr w:type="spellStart"/>
      <w:r w:rsidRPr="00B85C0E">
        <w:rPr>
          <w:rFonts w:ascii="Times New Roman" w:hAnsi="Times New Roman" w:cs="Times New Roman"/>
          <w:sz w:val="24"/>
          <w:szCs w:val="24"/>
          <w:rPrChange w:id="126"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127" w:author="Megan Swift" w:date="2012-10-19T13:52:00Z">
            <w:rPr>
              <w:rFonts w:ascii="Book Antiqua" w:hAnsi="Book Antiqua"/>
              <w:sz w:val="24"/>
              <w:szCs w:val="24"/>
            </w:rPr>
          </w:rPrChange>
        </w:rPr>
        <w:t xml:space="preserve"> home-farm was situated.</w:t>
      </w:r>
    </w:p>
    <w:p w14:paraId="7920AB33" w14:textId="77777777" w:rsidR="00960077" w:rsidRPr="00B85C0E" w:rsidRDefault="00960077" w:rsidP="00960077">
      <w:pPr>
        <w:rPr>
          <w:rFonts w:ascii="Times New Roman" w:hAnsi="Times New Roman" w:cs="Times New Roman"/>
          <w:sz w:val="24"/>
          <w:szCs w:val="24"/>
          <w:rPrChange w:id="128" w:author="Megan Swift" w:date="2012-10-19T13:52:00Z">
            <w:rPr>
              <w:rFonts w:ascii="Book Antiqua" w:hAnsi="Book Antiqua"/>
              <w:sz w:val="24"/>
              <w:szCs w:val="24"/>
            </w:rPr>
          </w:rPrChange>
        </w:rPr>
      </w:pPr>
    </w:p>
    <w:p w14:paraId="7554C261" w14:textId="77777777" w:rsidR="00960077" w:rsidRPr="00B85C0E" w:rsidRDefault="00960077" w:rsidP="00960077">
      <w:pPr>
        <w:rPr>
          <w:rFonts w:ascii="Times New Roman" w:hAnsi="Times New Roman" w:cs="Times New Roman"/>
          <w:sz w:val="24"/>
          <w:szCs w:val="24"/>
          <w:rPrChange w:id="129" w:author="Megan Swift" w:date="2012-10-19T13:52:00Z">
            <w:rPr>
              <w:rFonts w:ascii="Book Antiqua" w:hAnsi="Book Antiqua"/>
              <w:sz w:val="24"/>
              <w:szCs w:val="24"/>
            </w:rPr>
          </w:rPrChange>
        </w:rPr>
      </w:pPr>
      <w:r w:rsidRPr="00B85C0E">
        <w:rPr>
          <w:rFonts w:ascii="Times New Roman" w:hAnsi="Times New Roman" w:cs="Times New Roman"/>
          <w:sz w:val="24"/>
          <w:szCs w:val="24"/>
          <w:rPrChange w:id="130" w:author="Megan Swift" w:date="2012-10-19T13:52:00Z">
            <w:rPr>
              <w:rFonts w:ascii="Book Antiqua" w:hAnsi="Book Antiqua"/>
              <w:sz w:val="24"/>
              <w:szCs w:val="24"/>
            </w:rPr>
          </w:rPrChange>
        </w:rPr>
        <w:t xml:space="preserve">1910: First </w:t>
      </w:r>
      <w:proofErr w:type="spellStart"/>
      <w:r w:rsidRPr="00B85C0E">
        <w:rPr>
          <w:rFonts w:ascii="Times New Roman" w:hAnsi="Times New Roman" w:cs="Times New Roman"/>
          <w:sz w:val="24"/>
          <w:szCs w:val="24"/>
          <w:rPrChange w:id="131" w:author="Megan Swift" w:date="2012-10-19T13:52:00Z">
            <w:rPr>
              <w:rFonts w:ascii="Book Antiqua" w:hAnsi="Book Antiqua"/>
              <w:sz w:val="24"/>
              <w:szCs w:val="24"/>
            </w:rPr>
          </w:rPrChange>
        </w:rPr>
        <w:t>Hylea</w:t>
      </w:r>
      <w:proofErr w:type="spellEnd"/>
      <w:r w:rsidRPr="00B85C0E">
        <w:rPr>
          <w:rFonts w:ascii="Times New Roman" w:hAnsi="Times New Roman" w:cs="Times New Roman"/>
          <w:sz w:val="24"/>
          <w:szCs w:val="24"/>
          <w:rPrChange w:id="132" w:author="Megan Swift" w:date="2012-10-19T13:52:00Z">
            <w:rPr>
              <w:rFonts w:ascii="Book Antiqua" w:hAnsi="Book Antiqua"/>
              <w:sz w:val="24"/>
              <w:szCs w:val="24"/>
            </w:rPr>
          </w:rPrChange>
        </w:rPr>
        <w:t xml:space="preserve"> Futurist collection is published under the title </w:t>
      </w:r>
      <w:proofErr w:type="spellStart"/>
      <w:r w:rsidRPr="00B85C0E">
        <w:rPr>
          <w:rFonts w:ascii="Times New Roman" w:hAnsi="Times New Roman" w:cs="Times New Roman"/>
          <w:i/>
          <w:sz w:val="24"/>
          <w:szCs w:val="24"/>
          <w:rPrChange w:id="133" w:author="Megan Swift" w:date="2012-10-19T13:52:00Z">
            <w:rPr>
              <w:rFonts w:ascii="Book Antiqua" w:hAnsi="Book Antiqua"/>
              <w:i/>
              <w:sz w:val="24"/>
              <w:szCs w:val="24"/>
            </w:rPr>
          </w:rPrChange>
        </w:rPr>
        <w:t>Sadok</w:t>
      </w:r>
      <w:proofErr w:type="spellEnd"/>
      <w:r w:rsidRPr="00B85C0E">
        <w:rPr>
          <w:rFonts w:ascii="Times New Roman" w:hAnsi="Times New Roman" w:cs="Times New Roman"/>
          <w:i/>
          <w:sz w:val="24"/>
          <w:szCs w:val="24"/>
          <w:rPrChange w:id="134"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35" w:author="Megan Swift" w:date="2012-10-19T13:52:00Z">
            <w:rPr>
              <w:rFonts w:ascii="Book Antiqua" w:hAnsi="Book Antiqua"/>
              <w:i/>
              <w:sz w:val="24"/>
              <w:szCs w:val="24"/>
            </w:rPr>
          </w:rPrChange>
        </w:rPr>
        <w:t>Sudei</w:t>
      </w:r>
      <w:proofErr w:type="spellEnd"/>
      <w:r w:rsidRPr="00B85C0E">
        <w:rPr>
          <w:rFonts w:ascii="Times New Roman" w:hAnsi="Times New Roman" w:cs="Times New Roman"/>
          <w:sz w:val="24"/>
          <w:szCs w:val="24"/>
          <w:rPrChange w:id="136"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37" w:author="Megan Swift" w:date="2012-10-19T13:52:00Z">
            <w:rPr>
              <w:rFonts w:ascii="Book Antiqua" w:hAnsi="Book Antiqua"/>
              <w:i/>
              <w:sz w:val="24"/>
              <w:szCs w:val="24"/>
            </w:rPr>
          </w:rPrChange>
        </w:rPr>
        <w:t xml:space="preserve">A nurse pond of judges </w:t>
      </w:r>
      <w:r w:rsidRPr="00B85C0E">
        <w:rPr>
          <w:rFonts w:ascii="Times New Roman" w:hAnsi="Times New Roman" w:cs="Times New Roman"/>
          <w:sz w:val="24"/>
          <w:szCs w:val="24"/>
          <w:rPrChange w:id="138"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39" w:author="Megan Swift" w:date="2012-10-19T13:52:00Z">
            <w:rPr>
              <w:rFonts w:ascii="Book Antiqua" w:hAnsi="Book Antiqua"/>
              <w:i/>
              <w:sz w:val="24"/>
              <w:szCs w:val="24"/>
            </w:rPr>
          </w:rPrChange>
        </w:rPr>
        <w:t>A trap for judges</w:t>
      </w:r>
      <w:r w:rsidRPr="00B85C0E">
        <w:rPr>
          <w:rFonts w:ascii="Times New Roman" w:hAnsi="Times New Roman" w:cs="Times New Roman"/>
          <w:sz w:val="24"/>
          <w:szCs w:val="24"/>
          <w:rPrChange w:id="140" w:author="Megan Swift" w:date="2012-10-19T13:52:00Z">
            <w:rPr>
              <w:rFonts w:ascii="Book Antiqua" w:hAnsi="Book Antiqua"/>
              <w:sz w:val="24"/>
              <w:szCs w:val="24"/>
            </w:rPr>
          </w:rPrChange>
        </w:rPr>
        <w:t>).</w:t>
      </w:r>
    </w:p>
    <w:p w14:paraId="4FB1F102" w14:textId="77777777" w:rsidR="00960077" w:rsidRPr="00B85C0E" w:rsidRDefault="00960077" w:rsidP="00960077">
      <w:pPr>
        <w:rPr>
          <w:rFonts w:ascii="Times New Roman" w:hAnsi="Times New Roman" w:cs="Times New Roman"/>
          <w:sz w:val="24"/>
          <w:szCs w:val="24"/>
          <w:rPrChange w:id="141" w:author="Megan Swift" w:date="2012-10-19T13:52:00Z">
            <w:rPr>
              <w:rFonts w:ascii="Book Antiqua" w:hAnsi="Book Antiqua"/>
              <w:sz w:val="24"/>
              <w:szCs w:val="24"/>
            </w:rPr>
          </w:rPrChange>
        </w:rPr>
      </w:pPr>
    </w:p>
    <w:p w14:paraId="7877B79C" w14:textId="77777777" w:rsidR="00960077" w:rsidRPr="00B85C0E" w:rsidRDefault="00960077" w:rsidP="00960077">
      <w:pPr>
        <w:rPr>
          <w:rFonts w:ascii="Times New Roman" w:hAnsi="Times New Roman" w:cs="Times New Roman"/>
          <w:sz w:val="24"/>
          <w:szCs w:val="24"/>
          <w:rPrChange w:id="142" w:author="Megan Swift" w:date="2012-10-19T13:52:00Z">
            <w:rPr>
              <w:rFonts w:ascii="Book Antiqua" w:hAnsi="Book Antiqua"/>
              <w:sz w:val="24"/>
              <w:szCs w:val="24"/>
            </w:rPr>
          </w:rPrChange>
        </w:rPr>
      </w:pPr>
      <w:r w:rsidRPr="00B85C0E">
        <w:rPr>
          <w:rFonts w:ascii="Times New Roman" w:hAnsi="Times New Roman" w:cs="Times New Roman"/>
          <w:sz w:val="24"/>
          <w:szCs w:val="24"/>
          <w:rPrChange w:id="143" w:author="Megan Swift" w:date="2012-10-19T13:52:00Z">
            <w:rPr>
              <w:rFonts w:ascii="Book Antiqua" w:hAnsi="Book Antiqua"/>
              <w:sz w:val="24"/>
              <w:szCs w:val="24"/>
            </w:rPr>
          </w:rPrChange>
        </w:rPr>
        <w:t>1911: Meets</w:t>
      </w:r>
      <w:r w:rsidRPr="00B85C0E">
        <w:rPr>
          <w:rFonts w:ascii="Times New Roman" w:hAnsi="Times New Roman" w:cs="Times New Roman"/>
          <w:sz w:val="24"/>
          <w:szCs w:val="24"/>
        </w:rPr>
        <w:t xml:space="preserve"> </w:t>
      </w:r>
      <w:proofErr w:type="spellStart"/>
      <w:r w:rsidRPr="00B85C0E">
        <w:rPr>
          <w:rFonts w:ascii="Times New Roman" w:hAnsi="Times New Roman" w:cs="Times New Roman"/>
          <w:sz w:val="24"/>
          <w:szCs w:val="24"/>
          <w:rPrChange w:id="144" w:author="Megan Swift" w:date="2012-10-19T13:52:00Z">
            <w:rPr>
              <w:rFonts w:ascii="Book Antiqua" w:hAnsi="Book Antiqua"/>
              <w:sz w:val="24"/>
              <w:szCs w:val="24"/>
            </w:rPr>
          </w:rPrChange>
        </w:rPr>
        <w:t>Mayakovsky</w:t>
      </w:r>
      <w:proofErr w:type="spellEnd"/>
      <w:r w:rsidRPr="00B85C0E">
        <w:rPr>
          <w:rFonts w:ascii="Times New Roman" w:hAnsi="Times New Roman" w:cs="Times New Roman"/>
          <w:sz w:val="24"/>
          <w:szCs w:val="24"/>
          <w:rPrChange w:id="145" w:author="Megan Swift" w:date="2012-10-19T13:52:00Z">
            <w:rPr>
              <w:rFonts w:ascii="Book Antiqua" w:hAnsi="Book Antiqua"/>
              <w:sz w:val="24"/>
              <w:szCs w:val="24"/>
            </w:rPr>
          </w:rPrChange>
        </w:rPr>
        <w:t xml:space="preserve"> who studied at the same Academy </w:t>
      </w:r>
      <w:r w:rsidRPr="00B85C0E">
        <w:rPr>
          <w:rFonts w:ascii="Times New Roman" w:hAnsi="Times New Roman" w:cs="Times New Roman"/>
          <w:i/>
          <w:sz w:val="24"/>
          <w:szCs w:val="24"/>
          <w:rPrChange w:id="146" w:author="Megan Swift" w:date="2012-10-19T13:52:00Z">
            <w:rPr>
              <w:rFonts w:ascii="Book Antiqua" w:hAnsi="Book Antiqua"/>
              <w:i/>
              <w:sz w:val="24"/>
              <w:szCs w:val="24"/>
            </w:rPr>
          </w:rPrChange>
        </w:rPr>
        <w:t>(Moscow Institute of Painting, Sculpture, and Architecture</w:t>
      </w:r>
      <w:r w:rsidRPr="00B85C0E">
        <w:rPr>
          <w:rFonts w:ascii="Times New Roman" w:hAnsi="Times New Roman" w:cs="Times New Roman"/>
          <w:sz w:val="24"/>
          <w:szCs w:val="24"/>
          <w:rPrChange w:id="147" w:author="Megan Swift" w:date="2012-10-19T13:52:00Z">
            <w:rPr>
              <w:rFonts w:ascii="Book Antiqua" w:hAnsi="Book Antiqua"/>
              <w:sz w:val="24"/>
              <w:szCs w:val="24"/>
            </w:rPr>
          </w:rPrChange>
        </w:rPr>
        <w:t xml:space="preserve">) in Moscow. </w:t>
      </w:r>
    </w:p>
    <w:p w14:paraId="23CBCC5E" w14:textId="77777777" w:rsidR="00960077" w:rsidRPr="00B85C0E" w:rsidRDefault="00960077" w:rsidP="00960077">
      <w:pPr>
        <w:rPr>
          <w:rFonts w:ascii="Times New Roman" w:hAnsi="Times New Roman" w:cs="Times New Roman"/>
          <w:sz w:val="24"/>
          <w:szCs w:val="24"/>
          <w:rPrChange w:id="148" w:author="Megan Swift" w:date="2012-10-19T13:52:00Z">
            <w:rPr>
              <w:rFonts w:ascii="Book Antiqua" w:hAnsi="Book Antiqua"/>
              <w:sz w:val="24"/>
              <w:szCs w:val="24"/>
            </w:rPr>
          </w:rPrChange>
        </w:rPr>
      </w:pPr>
    </w:p>
    <w:p w14:paraId="5C6BECD1" w14:textId="77777777" w:rsidR="00960077" w:rsidRPr="00B85C0E" w:rsidRDefault="00960077" w:rsidP="00960077">
      <w:pPr>
        <w:rPr>
          <w:rFonts w:ascii="Times New Roman" w:hAnsi="Times New Roman" w:cs="Times New Roman"/>
          <w:sz w:val="24"/>
          <w:szCs w:val="24"/>
          <w:rPrChange w:id="149" w:author="Megan Swift" w:date="2012-10-19T13:52:00Z">
            <w:rPr>
              <w:rFonts w:ascii="Book Antiqua" w:hAnsi="Book Antiqua"/>
              <w:sz w:val="24"/>
              <w:szCs w:val="24"/>
            </w:rPr>
          </w:rPrChange>
        </w:rPr>
      </w:pPr>
      <w:r w:rsidRPr="00B85C0E">
        <w:rPr>
          <w:rFonts w:ascii="Times New Roman" w:hAnsi="Times New Roman" w:cs="Times New Roman"/>
          <w:sz w:val="24"/>
          <w:szCs w:val="24"/>
          <w:rPrChange w:id="150" w:author="Megan Swift" w:date="2012-10-19T13:52:00Z">
            <w:rPr>
              <w:rFonts w:ascii="Book Antiqua" w:hAnsi="Book Antiqua"/>
              <w:sz w:val="24"/>
              <w:szCs w:val="24"/>
            </w:rPr>
          </w:rPrChange>
        </w:rPr>
        <w:t xml:space="preserve">1912:  The Futurist manifesto, </w:t>
      </w:r>
      <w:r w:rsidRPr="00B85C0E">
        <w:rPr>
          <w:rFonts w:ascii="Times New Roman" w:hAnsi="Times New Roman" w:cs="Times New Roman"/>
          <w:i/>
          <w:sz w:val="24"/>
          <w:szCs w:val="24"/>
          <w:rPrChange w:id="151" w:author="Megan Swift" w:date="2012-10-19T13:52:00Z">
            <w:rPr>
              <w:rFonts w:ascii="Book Antiqua" w:hAnsi="Book Antiqua"/>
              <w:i/>
              <w:sz w:val="24"/>
              <w:szCs w:val="24"/>
            </w:rPr>
          </w:rPrChange>
        </w:rPr>
        <w:t>A Slap in the Face of Public Taste,</w:t>
      </w:r>
      <w:r w:rsidRPr="00B85C0E">
        <w:rPr>
          <w:rFonts w:ascii="Times New Roman" w:hAnsi="Times New Roman" w:cs="Times New Roman"/>
          <w:sz w:val="24"/>
          <w:szCs w:val="24"/>
          <w:rPrChange w:id="152" w:author="Megan Swift" w:date="2012-10-19T13:52:00Z">
            <w:rPr>
              <w:rFonts w:ascii="Book Antiqua" w:hAnsi="Book Antiqua"/>
              <w:sz w:val="24"/>
              <w:szCs w:val="24"/>
            </w:rPr>
          </w:rPrChange>
        </w:rPr>
        <w:t xml:space="preserve"> </w:t>
      </w:r>
      <w:r w:rsidRPr="00B85C0E">
        <w:rPr>
          <w:rFonts w:ascii="Times New Roman" w:hAnsi="Times New Roman" w:cs="Times New Roman"/>
          <w:sz w:val="24"/>
          <w:szCs w:val="24"/>
        </w:rPr>
        <w:t>i</w:t>
      </w:r>
      <w:r w:rsidRPr="00B85C0E">
        <w:rPr>
          <w:rFonts w:ascii="Times New Roman" w:hAnsi="Times New Roman" w:cs="Times New Roman"/>
          <w:sz w:val="24"/>
          <w:szCs w:val="24"/>
          <w:rPrChange w:id="153" w:author="Megan Swift" w:date="2012-10-19T13:52:00Z">
            <w:rPr>
              <w:rFonts w:ascii="Book Antiqua" w:hAnsi="Book Antiqua"/>
              <w:sz w:val="24"/>
              <w:szCs w:val="24"/>
            </w:rPr>
          </w:rPrChange>
        </w:rPr>
        <w:t>s published.</w:t>
      </w:r>
    </w:p>
    <w:p w14:paraId="3368F062" w14:textId="77777777" w:rsidR="00960077" w:rsidRPr="00B85C0E" w:rsidRDefault="00960077" w:rsidP="00960077">
      <w:pPr>
        <w:rPr>
          <w:rFonts w:ascii="Times New Roman" w:hAnsi="Times New Roman" w:cs="Times New Roman"/>
          <w:sz w:val="24"/>
          <w:szCs w:val="24"/>
          <w:rPrChange w:id="154" w:author="Megan Swift" w:date="2012-10-19T13:52:00Z">
            <w:rPr>
              <w:rFonts w:ascii="Book Antiqua" w:hAnsi="Book Antiqua"/>
              <w:sz w:val="24"/>
              <w:szCs w:val="24"/>
            </w:rPr>
          </w:rPrChange>
        </w:rPr>
      </w:pPr>
    </w:p>
    <w:p w14:paraId="5BDAAD00" w14:textId="77777777" w:rsidR="00960077" w:rsidRPr="00B85C0E" w:rsidRDefault="00960077" w:rsidP="00960077">
      <w:pPr>
        <w:rPr>
          <w:rFonts w:ascii="Times New Roman" w:hAnsi="Times New Roman" w:cs="Times New Roman"/>
          <w:sz w:val="24"/>
          <w:szCs w:val="24"/>
          <w:rPrChange w:id="155" w:author="Megan Swift" w:date="2012-10-19T13:52:00Z">
            <w:rPr>
              <w:rFonts w:ascii="Book Antiqua" w:hAnsi="Book Antiqua"/>
              <w:sz w:val="24"/>
              <w:szCs w:val="24"/>
            </w:rPr>
          </w:rPrChange>
        </w:rPr>
      </w:pPr>
      <w:r w:rsidRPr="00B85C0E">
        <w:rPr>
          <w:rFonts w:ascii="Times New Roman" w:hAnsi="Times New Roman" w:cs="Times New Roman"/>
          <w:sz w:val="24"/>
          <w:szCs w:val="24"/>
          <w:rPrChange w:id="156" w:author="Megan Swift" w:date="2012-10-19T13:52:00Z">
            <w:rPr>
              <w:rFonts w:ascii="Book Antiqua" w:hAnsi="Book Antiqua"/>
              <w:sz w:val="24"/>
              <w:szCs w:val="24"/>
            </w:rPr>
          </w:rPrChange>
        </w:rPr>
        <w:t xml:space="preserve">1913 – 1914:  Various Futurist collections are published under </w:t>
      </w:r>
      <w:proofErr w:type="spellStart"/>
      <w:r w:rsidRPr="00B85C0E">
        <w:rPr>
          <w:rFonts w:ascii="Times New Roman" w:hAnsi="Times New Roman" w:cs="Times New Roman"/>
          <w:sz w:val="24"/>
          <w:szCs w:val="24"/>
          <w:rPrChange w:id="157"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158" w:author="Megan Swift" w:date="2012-10-19T13:52:00Z">
            <w:rPr>
              <w:rFonts w:ascii="Book Antiqua" w:hAnsi="Book Antiqua"/>
              <w:sz w:val="24"/>
              <w:szCs w:val="24"/>
            </w:rPr>
          </w:rPrChange>
        </w:rPr>
        <w:t xml:space="preserve"> editing and illustration: </w:t>
      </w:r>
      <w:r w:rsidRPr="00B85C0E">
        <w:rPr>
          <w:rFonts w:ascii="Times New Roman" w:hAnsi="Times New Roman" w:cs="Times New Roman"/>
          <w:i/>
          <w:sz w:val="24"/>
          <w:szCs w:val="24"/>
          <w:rPrChange w:id="159" w:author="Megan Swift" w:date="2012-10-19T13:52:00Z">
            <w:rPr>
              <w:rFonts w:ascii="Book Antiqua" w:hAnsi="Book Antiqua"/>
              <w:i/>
              <w:sz w:val="24"/>
              <w:szCs w:val="24"/>
            </w:rPr>
          </w:rPrChange>
        </w:rPr>
        <w:t>Croaked Moon</w:t>
      </w:r>
      <w:r w:rsidRPr="00B85C0E">
        <w:rPr>
          <w:rFonts w:ascii="Times New Roman" w:hAnsi="Times New Roman" w:cs="Times New Roman"/>
          <w:sz w:val="24"/>
          <w:szCs w:val="24"/>
          <w:rPrChange w:id="160"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61" w:author="Megan Swift" w:date="2012-10-19T13:52:00Z">
            <w:rPr>
              <w:rFonts w:ascii="Book Antiqua" w:hAnsi="Book Antiqua"/>
              <w:i/>
              <w:sz w:val="24"/>
              <w:szCs w:val="24"/>
            </w:rPr>
          </w:rPrChange>
        </w:rPr>
        <w:t>Dokhlaia</w:t>
      </w:r>
      <w:proofErr w:type="spellEnd"/>
      <w:r w:rsidRPr="00B85C0E">
        <w:rPr>
          <w:rFonts w:ascii="Times New Roman" w:hAnsi="Times New Roman" w:cs="Times New Roman"/>
          <w:i/>
          <w:sz w:val="24"/>
          <w:szCs w:val="24"/>
          <w:rPrChange w:id="162"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63" w:author="Megan Swift" w:date="2012-10-19T13:52:00Z">
            <w:rPr>
              <w:rFonts w:ascii="Book Antiqua" w:hAnsi="Book Antiqua"/>
              <w:i/>
              <w:sz w:val="24"/>
              <w:szCs w:val="24"/>
            </w:rPr>
          </w:rPrChange>
        </w:rPr>
        <w:t>luna</w:t>
      </w:r>
      <w:proofErr w:type="spellEnd"/>
      <w:r w:rsidRPr="00B85C0E">
        <w:rPr>
          <w:rFonts w:ascii="Times New Roman" w:hAnsi="Times New Roman" w:cs="Times New Roman"/>
          <w:sz w:val="24"/>
          <w:szCs w:val="24"/>
          <w:rPrChange w:id="164"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65" w:author="Megan Swift" w:date="2012-10-19T13:52:00Z">
            <w:rPr>
              <w:rFonts w:ascii="Book Antiqua" w:hAnsi="Book Antiqua"/>
              <w:i/>
              <w:sz w:val="24"/>
              <w:szCs w:val="24"/>
            </w:rPr>
          </w:rPrChange>
        </w:rPr>
        <w:t>An Anthology of the Only Futurists in the World</w:t>
      </w:r>
      <w:r w:rsidRPr="00B85C0E">
        <w:rPr>
          <w:rFonts w:ascii="Times New Roman" w:hAnsi="Times New Roman" w:cs="Times New Roman"/>
          <w:sz w:val="24"/>
          <w:szCs w:val="24"/>
          <w:rPrChange w:id="166"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67" w:author="Megan Swift" w:date="2012-10-19T13:52:00Z">
            <w:rPr>
              <w:rFonts w:ascii="Book Antiqua" w:hAnsi="Book Antiqua"/>
              <w:i/>
              <w:sz w:val="24"/>
              <w:szCs w:val="24"/>
            </w:rPr>
          </w:rPrChange>
        </w:rPr>
        <w:t>Sbornik</w:t>
      </w:r>
      <w:proofErr w:type="spellEnd"/>
      <w:r w:rsidRPr="00B85C0E">
        <w:rPr>
          <w:rFonts w:ascii="Times New Roman" w:hAnsi="Times New Roman" w:cs="Times New Roman"/>
          <w:i/>
          <w:sz w:val="24"/>
          <w:szCs w:val="24"/>
          <w:rPrChange w:id="168"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69" w:author="Megan Swift" w:date="2012-10-19T13:52:00Z">
            <w:rPr>
              <w:rFonts w:ascii="Book Antiqua" w:hAnsi="Book Antiqua"/>
              <w:i/>
              <w:sz w:val="24"/>
              <w:szCs w:val="24"/>
            </w:rPr>
          </w:rPrChange>
        </w:rPr>
        <w:t>edinstvennych</w:t>
      </w:r>
      <w:proofErr w:type="spellEnd"/>
      <w:r w:rsidRPr="00B85C0E">
        <w:rPr>
          <w:rFonts w:ascii="Times New Roman" w:hAnsi="Times New Roman" w:cs="Times New Roman"/>
          <w:i/>
          <w:sz w:val="24"/>
          <w:szCs w:val="24"/>
          <w:rPrChange w:id="170"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71" w:author="Megan Swift" w:date="2012-10-19T13:52:00Z">
            <w:rPr>
              <w:rFonts w:ascii="Book Antiqua" w:hAnsi="Book Antiqua"/>
              <w:i/>
              <w:sz w:val="24"/>
              <w:szCs w:val="24"/>
            </w:rPr>
          </w:rPrChange>
        </w:rPr>
        <w:t>futuristov</w:t>
      </w:r>
      <w:proofErr w:type="spellEnd"/>
      <w:r w:rsidRPr="00B85C0E">
        <w:rPr>
          <w:rFonts w:ascii="Times New Roman" w:hAnsi="Times New Roman" w:cs="Times New Roman"/>
          <w:i/>
          <w:sz w:val="24"/>
          <w:szCs w:val="24"/>
          <w:rPrChange w:id="172" w:author="Megan Swift" w:date="2012-10-19T13:52:00Z">
            <w:rPr>
              <w:rFonts w:ascii="Book Antiqua" w:hAnsi="Book Antiqua"/>
              <w:i/>
              <w:sz w:val="24"/>
              <w:szCs w:val="24"/>
            </w:rPr>
          </w:rPrChange>
        </w:rPr>
        <w:t xml:space="preserve"> v mire</w:t>
      </w:r>
      <w:r w:rsidRPr="00B85C0E">
        <w:rPr>
          <w:rFonts w:ascii="Times New Roman" w:hAnsi="Times New Roman" w:cs="Times New Roman"/>
          <w:sz w:val="24"/>
          <w:szCs w:val="24"/>
          <w:rPrChange w:id="173"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74" w:author="Megan Swift" w:date="2012-10-19T13:52:00Z">
            <w:rPr>
              <w:rFonts w:ascii="Book Antiqua" w:hAnsi="Book Antiqua"/>
              <w:i/>
              <w:sz w:val="24"/>
              <w:szCs w:val="24"/>
            </w:rPr>
          </w:rPrChange>
        </w:rPr>
        <w:t>Spigot</w:t>
      </w:r>
      <w:r w:rsidRPr="00B85C0E">
        <w:rPr>
          <w:rFonts w:ascii="Times New Roman" w:hAnsi="Times New Roman" w:cs="Times New Roman"/>
          <w:sz w:val="24"/>
          <w:szCs w:val="24"/>
          <w:rPrChange w:id="175"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76" w:author="Megan Swift" w:date="2012-10-19T13:52:00Z">
            <w:rPr>
              <w:rFonts w:ascii="Book Antiqua" w:hAnsi="Book Antiqua"/>
              <w:i/>
              <w:sz w:val="24"/>
              <w:szCs w:val="24"/>
            </w:rPr>
          </w:rPrChange>
        </w:rPr>
        <w:t>Zatychka</w:t>
      </w:r>
      <w:proofErr w:type="spellEnd"/>
      <w:r w:rsidRPr="00B85C0E">
        <w:rPr>
          <w:rFonts w:ascii="Times New Roman" w:hAnsi="Times New Roman" w:cs="Times New Roman"/>
          <w:sz w:val="24"/>
          <w:szCs w:val="24"/>
          <w:rPrChange w:id="177"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78" w:author="Megan Swift" w:date="2012-10-19T13:52:00Z">
            <w:rPr>
              <w:rFonts w:ascii="Book Antiqua" w:hAnsi="Book Antiqua"/>
              <w:i/>
              <w:sz w:val="24"/>
              <w:szCs w:val="24"/>
            </w:rPr>
          </w:rPrChange>
        </w:rPr>
        <w:t>A Breviary (Missal) of the Three</w:t>
      </w:r>
      <w:r w:rsidRPr="00B85C0E">
        <w:rPr>
          <w:rFonts w:ascii="Times New Roman" w:hAnsi="Times New Roman" w:cs="Times New Roman"/>
          <w:sz w:val="24"/>
          <w:szCs w:val="24"/>
          <w:rPrChange w:id="179"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80" w:author="Megan Swift" w:date="2012-10-19T13:52:00Z">
            <w:rPr>
              <w:rFonts w:ascii="Book Antiqua" w:hAnsi="Book Antiqua"/>
              <w:i/>
              <w:sz w:val="24"/>
              <w:szCs w:val="24"/>
            </w:rPr>
          </w:rPrChange>
        </w:rPr>
        <w:t>Trebnik</w:t>
      </w:r>
      <w:proofErr w:type="spellEnd"/>
      <w:r w:rsidRPr="00B85C0E">
        <w:rPr>
          <w:rFonts w:ascii="Times New Roman" w:hAnsi="Times New Roman" w:cs="Times New Roman"/>
          <w:i/>
          <w:sz w:val="24"/>
          <w:szCs w:val="24"/>
          <w:rPrChange w:id="181"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82" w:author="Megan Swift" w:date="2012-10-19T13:52:00Z">
            <w:rPr>
              <w:rFonts w:ascii="Book Antiqua" w:hAnsi="Book Antiqua"/>
              <w:i/>
              <w:sz w:val="24"/>
              <w:szCs w:val="24"/>
            </w:rPr>
          </w:rPrChange>
        </w:rPr>
        <w:t>troikh</w:t>
      </w:r>
      <w:proofErr w:type="spellEnd"/>
      <w:r w:rsidRPr="00B85C0E">
        <w:rPr>
          <w:rFonts w:ascii="Times New Roman" w:hAnsi="Times New Roman" w:cs="Times New Roman"/>
          <w:sz w:val="24"/>
          <w:szCs w:val="24"/>
          <w:rPrChange w:id="183"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84" w:author="Megan Swift" w:date="2012-10-19T13:52:00Z">
            <w:rPr>
              <w:rFonts w:ascii="Book Antiqua" w:hAnsi="Book Antiqua"/>
              <w:i/>
              <w:sz w:val="24"/>
              <w:szCs w:val="24"/>
            </w:rPr>
          </w:rPrChange>
        </w:rPr>
        <w:t>Roaring Parnassus</w:t>
      </w:r>
      <w:r w:rsidRPr="00B85C0E">
        <w:rPr>
          <w:rFonts w:ascii="Times New Roman" w:hAnsi="Times New Roman" w:cs="Times New Roman"/>
          <w:sz w:val="24"/>
          <w:szCs w:val="24"/>
          <w:rPrChange w:id="185"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86" w:author="Megan Swift" w:date="2012-10-19T13:52:00Z">
            <w:rPr>
              <w:rFonts w:ascii="Book Antiqua" w:hAnsi="Book Antiqua"/>
              <w:i/>
              <w:sz w:val="24"/>
              <w:szCs w:val="24"/>
            </w:rPr>
          </w:rPrChange>
        </w:rPr>
        <w:t>Rykaiuschij</w:t>
      </w:r>
      <w:proofErr w:type="spellEnd"/>
      <w:r w:rsidRPr="00B85C0E">
        <w:rPr>
          <w:rFonts w:ascii="Times New Roman" w:hAnsi="Times New Roman" w:cs="Times New Roman"/>
          <w:i/>
          <w:sz w:val="24"/>
          <w:szCs w:val="24"/>
          <w:rPrChange w:id="187"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88" w:author="Megan Swift" w:date="2012-10-19T13:52:00Z">
            <w:rPr>
              <w:rFonts w:ascii="Book Antiqua" w:hAnsi="Book Antiqua"/>
              <w:i/>
              <w:sz w:val="24"/>
              <w:szCs w:val="24"/>
            </w:rPr>
          </w:rPrChange>
        </w:rPr>
        <w:t>Parnas</w:t>
      </w:r>
      <w:proofErr w:type="spellEnd"/>
      <w:r w:rsidRPr="00B85C0E">
        <w:rPr>
          <w:rFonts w:ascii="Times New Roman" w:hAnsi="Times New Roman" w:cs="Times New Roman"/>
          <w:sz w:val="24"/>
          <w:szCs w:val="24"/>
          <w:rPrChange w:id="189"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190" w:author="Megan Swift" w:date="2012-10-19T13:52:00Z">
            <w:rPr>
              <w:rFonts w:ascii="Book Antiqua" w:hAnsi="Book Antiqua"/>
              <w:i/>
              <w:sz w:val="24"/>
              <w:szCs w:val="24"/>
            </w:rPr>
          </w:rPrChange>
        </w:rPr>
        <w:t>The First Journal of Russian Futurists</w:t>
      </w:r>
      <w:r w:rsidRPr="00B85C0E">
        <w:rPr>
          <w:rFonts w:ascii="Times New Roman" w:hAnsi="Times New Roman" w:cs="Times New Roman"/>
          <w:sz w:val="24"/>
          <w:szCs w:val="24"/>
          <w:rPrChange w:id="191"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192" w:author="Megan Swift" w:date="2012-10-19T13:52:00Z">
            <w:rPr>
              <w:rFonts w:ascii="Book Antiqua" w:hAnsi="Book Antiqua"/>
              <w:i/>
              <w:sz w:val="24"/>
              <w:szCs w:val="24"/>
            </w:rPr>
          </w:rPrChange>
        </w:rPr>
        <w:t>Futuristy</w:t>
      </w:r>
      <w:proofErr w:type="spellEnd"/>
      <w:r w:rsidRPr="00B85C0E">
        <w:rPr>
          <w:rFonts w:ascii="Times New Roman" w:hAnsi="Times New Roman" w:cs="Times New Roman"/>
          <w:i/>
          <w:sz w:val="24"/>
          <w:szCs w:val="24"/>
          <w:rPrChange w:id="193"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94" w:author="Megan Swift" w:date="2012-10-19T13:52:00Z">
            <w:rPr>
              <w:rFonts w:ascii="Book Antiqua" w:hAnsi="Book Antiqua"/>
              <w:i/>
              <w:sz w:val="24"/>
              <w:szCs w:val="24"/>
            </w:rPr>
          </w:rPrChange>
        </w:rPr>
        <w:t>Pervyi</w:t>
      </w:r>
      <w:proofErr w:type="spellEnd"/>
      <w:r w:rsidRPr="00B85C0E">
        <w:rPr>
          <w:rFonts w:ascii="Times New Roman" w:hAnsi="Times New Roman" w:cs="Times New Roman"/>
          <w:i/>
          <w:sz w:val="24"/>
          <w:szCs w:val="24"/>
          <w:rPrChange w:id="195"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96" w:author="Megan Swift" w:date="2012-10-19T13:52:00Z">
            <w:rPr>
              <w:rFonts w:ascii="Book Antiqua" w:hAnsi="Book Antiqua"/>
              <w:i/>
              <w:sz w:val="24"/>
              <w:szCs w:val="24"/>
            </w:rPr>
          </w:rPrChange>
        </w:rPr>
        <w:t>Zhurnal</w:t>
      </w:r>
      <w:proofErr w:type="spellEnd"/>
      <w:r w:rsidRPr="00B85C0E">
        <w:rPr>
          <w:rFonts w:ascii="Times New Roman" w:hAnsi="Times New Roman" w:cs="Times New Roman"/>
          <w:i/>
          <w:sz w:val="24"/>
          <w:szCs w:val="24"/>
          <w:rPrChange w:id="197"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198" w:author="Megan Swift" w:date="2012-10-19T13:52:00Z">
            <w:rPr>
              <w:rFonts w:ascii="Book Antiqua" w:hAnsi="Book Antiqua"/>
              <w:i/>
              <w:sz w:val="24"/>
              <w:szCs w:val="24"/>
            </w:rPr>
          </w:rPrChange>
        </w:rPr>
        <w:t>russkich</w:t>
      </w:r>
      <w:proofErr w:type="spellEnd"/>
      <w:r w:rsidRPr="00B85C0E">
        <w:rPr>
          <w:rFonts w:ascii="Times New Roman" w:hAnsi="Times New Roman" w:cs="Times New Roman"/>
          <w:i/>
          <w:sz w:val="24"/>
          <w:szCs w:val="24"/>
          <w:rPrChange w:id="199"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200" w:author="Megan Swift" w:date="2012-10-19T13:52:00Z">
            <w:rPr>
              <w:rFonts w:ascii="Book Antiqua" w:hAnsi="Book Antiqua"/>
              <w:i/>
              <w:sz w:val="24"/>
              <w:szCs w:val="24"/>
            </w:rPr>
          </w:rPrChange>
        </w:rPr>
        <w:t>futuristov</w:t>
      </w:r>
      <w:proofErr w:type="spellEnd"/>
      <w:r w:rsidRPr="00B85C0E">
        <w:rPr>
          <w:rFonts w:ascii="Times New Roman" w:hAnsi="Times New Roman" w:cs="Times New Roman"/>
          <w:sz w:val="24"/>
          <w:szCs w:val="24"/>
          <w:rPrChange w:id="201" w:author="Megan Swift" w:date="2012-10-19T13:52:00Z">
            <w:rPr>
              <w:rFonts w:ascii="Book Antiqua" w:hAnsi="Book Antiqua"/>
              <w:sz w:val="24"/>
              <w:szCs w:val="24"/>
            </w:rPr>
          </w:rPrChange>
        </w:rPr>
        <w:t>).</w:t>
      </w:r>
    </w:p>
    <w:p w14:paraId="6F2BCB30" w14:textId="77777777" w:rsidR="00960077" w:rsidRPr="00B85C0E" w:rsidRDefault="00960077" w:rsidP="00960077">
      <w:pPr>
        <w:rPr>
          <w:rFonts w:ascii="Times New Roman" w:hAnsi="Times New Roman" w:cs="Times New Roman"/>
          <w:sz w:val="24"/>
          <w:szCs w:val="24"/>
          <w:rPrChange w:id="202" w:author="Megan Swift" w:date="2012-10-19T13:52:00Z">
            <w:rPr>
              <w:rFonts w:ascii="Book Antiqua" w:hAnsi="Book Antiqua"/>
              <w:sz w:val="24"/>
              <w:szCs w:val="24"/>
            </w:rPr>
          </w:rPrChange>
        </w:rPr>
      </w:pPr>
    </w:p>
    <w:p w14:paraId="7E1EE9BE" w14:textId="77777777" w:rsidR="00960077" w:rsidRPr="00B85C0E" w:rsidRDefault="00960077" w:rsidP="00960077">
      <w:pPr>
        <w:rPr>
          <w:rFonts w:ascii="Times New Roman" w:hAnsi="Times New Roman" w:cs="Times New Roman"/>
          <w:sz w:val="24"/>
          <w:szCs w:val="24"/>
          <w:rPrChange w:id="203" w:author="Megan Swift" w:date="2012-10-19T13:52:00Z">
            <w:rPr>
              <w:rFonts w:ascii="Book Antiqua" w:hAnsi="Book Antiqua"/>
              <w:sz w:val="24"/>
              <w:szCs w:val="24"/>
            </w:rPr>
          </w:rPrChange>
        </w:rPr>
      </w:pPr>
      <w:r w:rsidRPr="00B85C0E">
        <w:rPr>
          <w:rFonts w:ascii="Times New Roman" w:hAnsi="Times New Roman" w:cs="Times New Roman"/>
          <w:sz w:val="24"/>
          <w:szCs w:val="24"/>
          <w:rPrChange w:id="204" w:author="Megan Swift" w:date="2012-10-19T13:52:00Z">
            <w:rPr>
              <w:rFonts w:ascii="Book Antiqua" w:hAnsi="Book Antiqua"/>
              <w:sz w:val="24"/>
              <w:szCs w:val="24"/>
            </w:rPr>
          </w:rPrChange>
        </w:rPr>
        <w:t>1914: Departs for an extensive lecture tour across Russia.</w:t>
      </w:r>
    </w:p>
    <w:p w14:paraId="02FA213A" w14:textId="77777777" w:rsidR="00960077" w:rsidRPr="00B85C0E" w:rsidRDefault="00960077" w:rsidP="00960077">
      <w:pPr>
        <w:rPr>
          <w:rFonts w:ascii="Times New Roman" w:hAnsi="Times New Roman" w:cs="Times New Roman"/>
          <w:sz w:val="24"/>
          <w:szCs w:val="24"/>
          <w:rPrChange w:id="205" w:author="Megan Swift" w:date="2012-10-19T13:52:00Z">
            <w:rPr>
              <w:rFonts w:ascii="Book Antiqua" w:hAnsi="Book Antiqua"/>
              <w:sz w:val="24"/>
              <w:szCs w:val="24"/>
            </w:rPr>
          </w:rPrChange>
        </w:rPr>
      </w:pPr>
    </w:p>
    <w:p w14:paraId="50D963A5" w14:textId="77777777" w:rsidR="00960077" w:rsidRPr="00B85C0E" w:rsidRDefault="00960077" w:rsidP="00960077">
      <w:pPr>
        <w:rPr>
          <w:rFonts w:ascii="Times New Roman" w:hAnsi="Times New Roman" w:cs="Times New Roman"/>
          <w:sz w:val="24"/>
          <w:szCs w:val="24"/>
          <w:rPrChange w:id="206" w:author="Megan Swift" w:date="2012-10-19T13:52:00Z">
            <w:rPr>
              <w:rFonts w:ascii="Book Antiqua" w:hAnsi="Book Antiqua"/>
              <w:sz w:val="24"/>
              <w:szCs w:val="24"/>
            </w:rPr>
          </w:rPrChange>
        </w:rPr>
      </w:pPr>
      <w:r w:rsidRPr="00B85C0E">
        <w:rPr>
          <w:rFonts w:ascii="Times New Roman" w:hAnsi="Times New Roman" w:cs="Times New Roman"/>
          <w:sz w:val="24"/>
          <w:szCs w:val="24"/>
          <w:rPrChange w:id="207" w:author="Megan Swift" w:date="2012-10-19T13:52:00Z">
            <w:rPr>
              <w:rFonts w:ascii="Book Antiqua" w:hAnsi="Book Antiqua"/>
              <w:sz w:val="24"/>
              <w:szCs w:val="24"/>
            </w:rPr>
          </w:rPrChange>
        </w:rPr>
        <w:t xml:space="preserve">1914: The Moscow Academy of Fine Art expels both </w:t>
      </w:r>
      <w:proofErr w:type="spellStart"/>
      <w:r w:rsidRPr="00B85C0E">
        <w:rPr>
          <w:rFonts w:ascii="Times New Roman" w:hAnsi="Times New Roman" w:cs="Times New Roman"/>
          <w:sz w:val="24"/>
          <w:szCs w:val="24"/>
          <w:rPrChange w:id="208"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209" w:author="Megan Swift" w:date="2012-10-19T13:52:00Z">
            <w:rPr>
              <w:rFonts w:ascii="Book Antiqua" w:hAnsi="Book Antiqua"/>
              <w:sz w:val="24"/>
              <w:szCs w:val="24"/>
            </w:rPr>
          </w:rPrChange>
        </w:rPr>
        <w:t xml:space="preserve"> and </w:t>
      </w:r>
      <w:proofErr w:type="spellStart"/>
      <w:r w:rsidRPr="00B85C0E">
        <w:rPr>
          <w:rFonts w:ascii="Times New Roman" w:hAnsi="Times New Roman" w:cs="Times New Roman"/>
          <w:sz w:val="24"/>
          <w:szCs w:val="24"/>
          <w:rPrChange w:id="210" w:author="Megan Swift" w:date="2012-10-19T13:52:00Z">
            <w:rPr>
              <w:rFonts w:ascii="Book Antiqua" w:hAnsi="Book Antiqua"/>
              <w:sz w:val="24"/>
              <w:szCs w:val="24"/>
            </w:rPr>
          </w:rPrChange>
        </w:rPr>
        <w:t>Mayakovsky</w:t>
      </w:r>
      <w:proofErr w:type="spellEnd"/>
      <w:r w:rsidRPr="00B85C0E">
        <w:rPr>
          <w:rFonts w:ascii="Times New Roman" w:hAnsi="Times New Roman" w:cs="Times New Roman"/>
          <w:sz w:val="24"/>
          <w:szCs w:val="24"/>
          <w:rPrChange w:id="211" w:author="Megan Swift" w:date="2012-10-19T13:52:00Z">
            <w:rPr>
              <w:rFonts w:ascii="Book Antiqua" w:hAnsi="Book Antiqua"/>
              <w:sz w:val="24"/>
              <w:szCs w:val="24"/>
            </w:rPr>
          </w:rPrChange>
        </w:rPr>
        <w:t>.</w:t>
      </w:r>
    </w:p>
    <w:p w14:paraId="3ED085EA" w14:textId="77777777" w:rsidR="00960077" w:rsidRPr="00B85C0E" w:rsidRDefault="00960077" w:rsidP="00960077">
      <w:pPr>
        <w:rPr>
          <w:rFonts w:ascii="Times New Roman" w:hAnsi="Times New Roman" w:cs="Times New Roman"/>
          <w:sz w:val="24"/>
          <w:szCs w:val="24"/>
          <w:rPrChange w:id="212" w:author="Megan Swift" w:date="2012-10-19T13:52:00Z">
            <w:rPr>
              <w:rFonts w:ascii="Book Antiqua" w:hAnsi="Book Antiqua"/>
              <w:sz w:val="24"/>
              <w:szCs w:val="24"/>
            </w:rPr>
          </w:rPrChange>
        </w:rPr>
      </w:pPr>
    </w:p>
    <w:p w14:paraId="60AE2BBC" w14:textId="77777777" w:rsidR="00960077" w:rsidRPr="00B85C0E" w:rsidRDefault="00960077" w:rsidP="00960077">
      <w:pPr>
        <w:rPr>
          <w:rFonts w:ascii="Times New Roman" w:hAnsi="Times New Roman" w:cs="Times New Roman"/>
          <w:sz w:val="24"/>
          <w:szCs w:val="24"/>
          <w:rPrChange w:id="213" w:author="Megan Swift" w:date="2012-10-19T13:52:00Z">
            <w:rPr>
              <w:rFonts w:ascii="Book Antiqua" w:hAnsi="Book Antiqua"/>
              <w:sz w:val="24"/>
              <w:szCs w:val="24"/>
            </w:rPr>
          </w:rPrChange>
        </w:rPr>
      </w:pPr>
      <w:r w:rsidRPr="00B85C0E">
        <w:rPr>
          <w:rFonts w:ascii="Times New Roman" w:hAnsi="Times New Roman" w:cs="Times New Roman"/>
          <w:sz w:val="24"/>
          <w:szCs w:val="24"/>
          <w:rPrChange w:id="214" w:author="Megan Swift" w:date="2012-10-19T13:52:00Z">
            <w:rPr>
              <w:rFonts w:ascii="Book Antiqua" w:hAnsi="Book Antiqua"/>
              <w:sz w:val="24"/>
              <w:szCs w:val="24"/>
            </w:rPr>
          </w:rPrChange>
        </w:rPr>
        <w:t xml:space="preserve">1915: Publishes a collection: </w:t>
      </w:r>
      <w:r w:rsidRPr="00B85C0E">
        <w:rPr>
          <w:rFonts w:ascii="Times New Roman" w:hAnsi="Times New Roman" w:cs="Times New Roman"/>
          <w:i/>
          <w:sz w:val="24"/>
          <w:szCs w:val="24"/>
          <w:rPrChange w:id="215" w:author="Megan Swift" w:date="2012-10-19T13:52:00Z">
            <w:rPr>
              <w:rFonts w:ascii="Book Antiqua" w:hAnsi="Book Antiqua"/>
              <w:i/>
              <w:sz w:val="24"/>
              <w:szCs w:val="24"/>
            </w:rPr>
          </w:rPrChange>
        </w:rPr>
        <w:t>A Spring counter-agency of muses</w:t>
      </w:r>
      <w:r w:rsidRPr="00B85C0E">
        <w:rPr>
          <w:rFonts w:ascii="Times New Roman" w:hAnsi="Times New Roman" w:cs="Times New Roman"/>
          <w:sz w:val="24"/>
          <w:szCs w:val="24"/>
          <w:rPrChange w:id="216"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217" w:author="Megan Swift" w:date="2012-10-19T13:52:00Z">
            <w:rPr>
              <w:rFonts w:ascii="Book Antiqua" w:hAnsi="Book Antiqua"/>
              <w:i/>
              <w:sz w:val="24"/>
              <w:szCs w:val="24"/>
            </w:rPr>
          </w:rPrChange>
        </w:rPr>
        <w:t>Vesennee</w:t>
      </w:r>
      <w:proofErr w:type="spellEnd"/>
      <w:r w:rsidRPr="00B85C0E">
        <w:rPr>
          <w:rFonts w:ascii="Times New Roman" w:hAnsi="Times New Roman" w:cs="Times New Roman"/>
          <w:i/>
          <w:sz w:val="24"/>
          <w:szCs w:val="24"/>
          <w:rPrChange w:id="218"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219" w:author="Megan Swift" w:date="2012-10-19T13:52:00Z">
            <w:rPr>
              <w:rFonts w:ascii="Book Antiqua" w:hAnsi="Book Antiqua"/>
              <w:i/>
              <w:sz w:val="24"/>
              <w:szCs w:val="24"/>
            </w:rPr>
          </w:rPrChange>
        </w:rPr>
        <w:t>kontragentstvo</w:t>
      </w:r>
      <w:proofErr w:type="spellEnd"/>
      <w:r w:rsidRPr="00B85C0E">
        <w:rPr>
          <w:rFonts w:ascii="Times New Roman" w:hAnsi="Times New Roman" w:cs="Times New Roman"/>
          <w:i/>
          <w:sz w:val="24"/>
          <w:szCs w:val="24"/>
          <w:rPrChange w:id="220"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221" w:author="Megan Swift" w:date="2012-10-19T13:52:00Z">
            <w:rPr>
              <w:rFonts w:ascii="Book Antiqua" w:hAnsi="Book Antiqua"/>
              <w:i/>
              <w:sz w:val="24"/>
              <w:szCs w:val="24"/>
            </w:rPr>
          </w:rPrChange>
        </w:rPr>
        <w:t>muz</w:t>
      </w:r>
      <w:proofErr w:type="spellEnd"/>
      <w:r w:rsidRPr="00B85C0E">
        <w:rPr>
          <w:rFonts w:ascii="Times New Roman" w:hAnsi="Times New Roman" w:cs="Times New Roman"/>
          <w:sz w:val="24"/>
          <w:szCs w:val="24"/>
          <w:rPrChange w:id="222" w:author="Megan Swift" w:date="2012-10-19T13:52:00Z">
            <w:rPr>
              <w:rFonts w:ascii="Book Antiqua" w:hAnsi="Book Antiqua"/>
              <w:sz w:val="24"/>
              <w:szCs w:val="24"/>
            </w:rPr>
          </w:rPrChange>
        </w:rPr>
        <w:t>).</w:t>
      </w:r>
    </w:p>
    <w:p w14:paraId="14D0C150" w14:textId="77777777" w:rsidR="00960077" w:rsidRPr="00B85C0E" w:rsidRDefault="00960077" w:rsidP="00960077">
      <w:pPr>
        <w:rPr>
          <w:rFonts w:ascii="Times New Roman" w:hAnsi="Times New Roman" w:cs="Times New Roman"/>
          <w:sz w:val="24"/>
          <w:szCs w:val="24"/>
          <w:rPrChange w:id="223" w:author="Megan Swift" w:date="2012-10-19T13:52:00Z">
            <w:rPr>
              <w:rFonts w:ascii="Book Antiqua" w:hAnsi="Book Antiqua"/>
              <w:sz w:val="24"/>
              <w:szCs w:val="24"/>
            </w:rPr>
          </w:rPrChange>
        </w:rPr>
      </w:pPr>
    </w:p>
    <w:p w14:paraId="2794D0C3" w14:textId="77777777" w:rsidR="00960077" w:rsidRPr="00B85C0E" w:rsidRDefault="00960077" w:rsidP="00960077">
      <w:pPr>
        <w:rPr>
          <w:rFonts w:ascii="Times New Roman" w:hAnsi="Times New Roman" w:cs="Times New Roman"/>
          <w:sz w:val="24"/>
          <w:szCs w:val="24"/>
          <w:rPrChange w:id="224" w:author="Megan Swift" w:date="2012-10-19T13:52:00Z">
            <w:rPr>
              <w:rFonts w:ascii="Book Antiqua" w:hAnsi="Book Antiqua"/>
              <w:sz w:val="24"/>
              <w:szCs w:val="24"/>
            </w:rPr>
          </w:rPrChange>
        </w:rPr>
      </w:pPr>
      <w:r w:rsidRPr="00B85C0E">
        <w:rPr>
          <w:rFonts w:ascii="Times New Roman" w:hAnsi="Times New Roman" w:cs="Times New Roman"/>
          <w:sz w:val="24"/>
          <w:szCs w:val="24"/>
          <w:rPrChange w:id="225" w:author="Megan Swift" w:date="2012-10-19T13:52:00Z">
            <w:rPr>
              <w:rFonts w:ascii="Book Antiqua" w:hAnsi="Book Antiqua"/>
              <w:sz w:val="24"/>
              <w:szCs w:val="24"/>
            </w:rPr>
          </w:rPrChange>
        </w:rPr>
        <w:t xml:space="preserve">1916: Publishes a collection </w:t>
      </w:r>
      <w:proofErr w:type="gramStart"/>
      <w:r w:rsidRPr="00B85C0E">
        <w:rPr>
          <w:rFonts w:ascii="Times New Roman" w:hAnsi="Times New Roman" w:cs="Times New Roman"/>
          <w:i/>
          <w:sz w:val="24"/>
          <w:szCs w:val="24"/>
          <w:rPrChange w:id="226" w:author="Megan Swift" w:date="2012-10-19T13:52:00Z">
            <w:rPr>
              <w:rFonts w:ascii="Book Antiqua" w:hAnsi="Book Antiqua"/>
              <w:i/>
              <w:sz w:val="24"/>
              <w:szCs w:val="24"/>
            </w:rPr>
          </w:rPrChange>
        </w:rPr>
        <w:t>The</w:t>
      </w:r>
      <w:proofErr w:type="gramEnd"/>
      <w:r w:rsidRPr="00B85C0E">
        <w:rPr>
          <w:rFonts w:ascii="Times New Roman" w:hAnsi="Times New Roman" w:cs="Times New Roman"/>
          <w:i/>
          <w:sz w:val="24"/>
          <w:szCs w:val="24"/>
          <w:rPrChange w:id="227" w:author="Megan Swift" w:date="2012-10-19T13:52:00Z">
            <w:rPr>
              <w:rFonts w:ascii="Book Antiqua" w:hAnsi="Book Antiqua"/>
              <w:i/>
              <w:sz w:val="24"/>
              <w:szCs w:val="24"/>
            </w:rPr>
          </w:rPrChange>
        </w:rPr>
        <w:t xml:space="preserve"> four birds</w:t>
      </w:r>
      <w:r w:rsidRPr="00B85C0E">
        <w:rPr>
          <w:rFonts w:ascii="Times New Roman" w:hAnsi="Times New Roman" w:cs="Times New Roman"/>
          <w:sz w:val="24"/>
          <w:szCs w:val="24"/>
          <w:rPrChange w:id="228"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i/>
          <w:sz w:val="24"/>
          <w:szCs w:val="24"/>
          <w:rPrChange w:id="229" w:author="Megan Swift" w:date="2012-10-19T13:52:00Z">
            <w:rPr>
              <w:rFonts w:ascii="Book Antiqua" w:hAnsi="Book Antiqua"/>
              <w:i/>
              <w:sz w:val="24"/>
              <w:szCs w:val="24"/>
            </w:rPr>
          </w:rPrChange>
        </w:rPr>
        <w:t>Chetyre</w:t>
      </w:r>
      <w:proofErr w:type="spellEnd"/>
      <w:r w:rsidRPr="00B85C0E">
        <w:rPr>
          <w:rFonts w:ascii="Times New Roman" w:hAnsi="Times New Roman" w:cs="Times New Roman"/>
          <w:i/>
          <w:sz w:val="24"/>
          <w:szCs w:val="24"/>
          <w:rPrChange w:id="230"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231" w:author="Megan Swift" w:date="2012-10-19T13:52:00Z">
            <w:rPr>
              <w:rFonts w:ascii="Book Antiqua" w:hAnsi="Book Antiqua"/>
              <w:i/>
              <w:sz w:val="24"/>
              <w:szCs w:val="24"/>
            </w:rPr>
          </w:rPrChange>
        </w:rPr>
        <w:t>ptizy</w:t>
      </w:r>
      <w:proofErr w:type="spellEnd"/>
      <w:r w:rsidRPr="00B85C0E">
        <w:rPr>
          <w:rFonts w:ascii="Times New Roman" w:hAnsi="Times New Roman" w:cs="Times New Roman"/>
          <w:sz w:val="24"/>
          <w:szCs w:val="24"/>
          <w:rPrChange w:id="232" w:author="Megan Swift" w:date="2012-10-19T13:52:00Z">
            <w:rPr>
              <w:rFonts w:ascii="Book Antiqua" w:hAnsi="Book Antiqua"/>
              <w:sz w:val="24"/>
              <w:szCs w:val="24"/>
            </w:rPr>
          </w:rPrChange>
        </w:rPr>
        <w:t>).</w:t>
      </w:r>
    </w:p>
    <w:p w14:paraId="1319933F" w14:textId="77777777" w:rsidR="00960077" w:rsidRPr="00B85C0E" w:rsidRDefault="00960077" w:rsidP="00960077">
      <w:pPr>
        <w:rPr>
          <w:rFonts w:ascii="Times New Roman" w:hAnsi="Times New Roman" w:cs="Times New Roman"/>
          <w:sz w:val="24"/>
          <w:szCs w:val="24"/>
          <w:rPrChange w:id="233" w:author="Megan Swift" w:date="2012-10-19T13:52:00Z">
            <w:rPr>
              <w:rFonts w:ascii="Book Antiqua" w:hAnsi="Book Antiqua"/>
              <w:sz w:val="24"/>
              <w:szCs w:val="24"/>
            </w:rPr>
          </w:rPrChange>
        </w:rPr>
      </w:pPr>
    </w:p>
    <w:p w14:paraId="57329986" w14:textId="77777777" w:rsidR="00960077" w:rsidRPr="00B85C0E" w:rsidRDefault="00960077" w:rsidP="00960077">
      <w:pPr>
        <w:rPr>
          <w:rFonts w:ascii="Times New Roman" w:hAnsi="Times New Roman" w:cs="Times New Roman"/>
          <w:sz w:val="24"/>
          <w:szCs w:val="24"/>
          <w:rPrChange w:id="234" w:author="Megan Swift" w:date="2012-10-19T13:52:00Z">
            <w:rPr>
              <w:rFonts w:ascii="Book Antiqua" w:hAnsi="Book Antiqua"/>
              <w:sz w:val="24"/>
              <w:szCs w:val="24"/>
            </w:rPr>
          </w:rPrChange>
        </w:rPr>
      </w:pPr>
      <w:r w:rsidRPr="00B85C0E">
        <w:rPr>
          <w:rFonts w:ascii="Times New Roman" w:hAnsi="Times New Roman" w:cs="Times New Roman"/>
          <w:sz w:val="24"/>
          <w:szCs w:val="24"/>
          <w:rPrChange w:id="235" w:author="Megan Swift" w:date="2012-10-19T13:52:00Z">
            <w:rPr>
              <w:rFonts w:ascii="Book Antiqua" w:hAnsi="Book Antiqua"/>
              <w:sz w:val="24"/>
              <w:szCs w:val="24"/>
            </w:rPr>
          </w:rPrChange>
        </w:rPr>
        <w:t xml:space="preserve">1916-1917:  During the war years </w:t>
      </w:r>
      <w:proofErr w:type="spellStart"/>
      <w:r w:rsidRPr="00B85C0E">
        <w:rPr>
          <w:rFonts w:ascii="Times New Roman" w:hAnsi="Times New Roman" w:cs="Times New Roman"/>
          <w:sz w:val="24"/>
          <w:szCs w:val="24"/>
          <w:rPrChange w:id="236"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237" w:author="Megan Swift" w:date="2012-10-19T13:52:00Z">
            <w:rPr>
              <w:rFonts w:ascii="Book Antiqua" w:hAnsi="Book Antiqua"/>
              <w:sz w:val="24"/>
              <w:szCs w:val="24"/>
            </w:rPr>
          </w:rPrChange>
        </w:rPr>
        <w:t xml:space="preserve"> lives in the Urals near the city of Ufa and works at various industries.</w:t>
      </w:r>
    </w:p>
    <w:p w14:paraId="4B388804" w14:textId="77777777" w:rsidR="00960077" w:rsidRPr="00B85C0E" w:rsidRDefault="00960077" w:rsidP="00960077">
      <w:pPr>
        <w:rPr>
          <w:rFonts w:ascii="Times New Roman" w:hAnsi="Times New Roman" w:cs="Times New Roman"/>
          <w:sz w:val="24"/>
          <w:szCs w:val="24"/>
          <w:rPrChange w:id="238" w:author="Megan Swift" w:date="2012-10-19T13:52:00Z">
            <w:rPr>
              <w:rFonts w:ascii="Book Antiqua" w:hAnsi="Book Antiqua"/>
              <w:sz w:val="24"/>
              <w:szCs w:val="24"/>
            </w:rPr>
          </w:rPrChange>
        </w:rPr>
      </w:pPr>
    </w:p>
    <w:p w14:paraId="52C6CF3A" w14:textId="77777777" w:rsidR="00960077" w:rsidRPr="00B85C0E" w:rsidRDefault="00960077" w:rsidP="00960077">
      <w:pPr>
        <w:rPr>
          <w:rFonts w:ascii="Times New Roman" w:hAnsi="Times New Roman" w:cs="Times New Roman"/>
          <w:sz w:val="24"/>
          <w:szCs w:val="24"/>
          <w:rPrChange w:id="239" w:author="Megan Swift" w:date="2012-10-19T13:52:00Z">
            <w:rPr>
              <w:rFonts w:ascii="Book Antiqua" w:hAnsi="Book Antiqua"/>
              <w:sz w:val="24"/>
              <w:szCs w:val="24"/>
            </w:rPr>
          </w:rPrChange>
        </w:rPr>
      </w:pPr>
      <w:r w:rsidRPr="00B85C0E">
        <w:rPr>
          <w:rFonts w:ascii="Times New Roman" w:hAnsi="Times New Roman" w:cs="Times New Roman"/>
          <w:sz w:val="24"/>
          <w:szCs w:val="24"/>
          <w:rPrChange w:id="240" w:author="Megan Swift" w:date="2012-10-19T13:52:00Z">
            <w:rPr>
              <w:rFonts w:ascii="Book Antiqua" w:hAnsi="Book Antiqua"/>
              <w:sz w:val="24"/>
              <w:szCs w:val="24"/>
            </w:rPr>
          </w:rPrChange>
        </w:rPr>
        <w:lastRenderedPageBreak/>
        <w:t xml:space="preserve">1918: Publishes a collection </w:t>
      </w:r>
      <w:proofErr w:type="spellStart"/>
      <w:r w:rsidRPr="00B85C0E">
        <w:rPr>
          <w:rFonts w:ascii="Times New Roman" w:hAnsi="Times New Roman" w:cs="Times New Roman"/>
          <w:i/>
          <w:sz w:val="24"/>
          <w:szCs w:val="24"/>
          <w:rPrChange w:id="241" w:author="Megan Swift" w:date="2012-10-19T13:52:00Z">
            <w:rPr>
              <w:rFonts w:ascii="Book Antiqua" w:hAnsi="Book Antiqua"/>
              <w:i/>
              <w:sz w:val="24"/>
              <w:szCs w:val="24"/>
            </w:rPr>
          </w:rPrChange>
        </w:rPr>
        <w:t>Lyseiuschij</w:t>
      </w:r>
      <w:proofErr w:type="spellEnd"/>
      <w:r w:rsidRPr="00B85C0E">
        <w:rPr>
          <w:rFonts w:ascii="Times New Roman" w:hAnsi="Times New Roman" w:cs="Times New Roman"/>
          <w:i/>
          <w:sz w:val="24"/>
          <w:szCs w:val="24"/>
          <w:rPrChange w:id="242"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243" w:author="Megan Swift" w:date="2012-10-19T13:52:00Z">
            <w:rPr>
              <w:rFonts w:ascii="Book Antiqua" w:hAnsi="Book Antiqua"/>
              <w:i/>
              <w:sz w:val="24"/>
              <w:szCs w:val="24"/>
            </w:rPr>
          </w:rPrChange>
        </w:rPr>
        <w:t>Khvost</w:t>
      </w:r>
      <w:proofErr w:type="spellEnd"/>
      <w:r w:rsidRPr="00B85C0E">
        <w:rPr>
          <w:rFonts w:ascii="Times New Roman" w:hAnsi="Times New Roman" w:cs="Times New Roman"/>
          <w:sz w:val="24"/>
          <w:szCs w:val="24"/>
          <w:rPrChange w:id="244"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245" w:author="Megan Swift" w:date="2012-10-19T13:52:00Z">
            <w:rPr>
              <w:rFonts w:ascii="Book Antiqua" w:hAnsi="Book Antiqua"/>
              <w:i/>
              <w:sz w:val="24"/>
              <w:szCs w:val="24"/>
            </w:rPr>
          </w:rPrChange>
        </w:rPr>
        <w:t>Balding tail</w:t>
      </w:r>
      <w:r w:rsidRPr="00B85C0E">
        <w:rPr>
          <w:rFonts w:ascii="Times New Roman" w:hAnsi="Times New Roman" w:cs="Times New Roman"/>
          <w:sz w:val="24"/>
          <w:szCs w:val="24"/>
          <w:rPrChange w:id="246" w:author="Megan Swift" w:date="2012-10-19T13:52:00Z">
            <w:rPr>
              <w:rFonts w:ascii="Book Antiqua" w:hAnsi="Book Antiqua"/>
              <w:sz w:val="24"/>
              <w:szCs w:val="24"/>
            </w:rPr>
          </w:rPrChange>
        </w:rPr>
        <w:t>) (published in Kurgan).</w:t>
      </w:r>
    </w:p>
    <w:p w14:paraId="3008D2BE" w14:textId="77777777" w:rsidR="00960077" w:rsidRPr="00B85C0E" w:rsidRDefault="00960077" w:rsidP="00960077">
      <w:pPr>
        <w:rPr>
          <w:rFonts w:ascii="Times New Roman" w:hAnsi="Times New Roman" w:cs="Times New Roman"/>
          <w:sz w:val="24"/>
          <w:szCs w:val="24"/>
          <w:rPrChange w:id="247" w:author="Megan Swift" w:date="2012-10-19T13:52:00Z">
            <w:rPr>
              <w:rFonts w:ascii="Book Antiqua" w:hAnsi="Book Antiqua"/>
              <w:sz w:val="24"/>
              <w:szCs w:val="24"/>
            </w:rPr>
          </w:rPrChange>
        </w:rPr>
      </w:pPr>
    </w:p>
    <w:p w14:paraId="5D89815D" w14:textId="77777777" w:rsidR="00960077" w:rsidRPr="00B85C0E" w:rsidRDefault="00960077" w:rsidP="00960077">
      <w:pPr>
        <w:rPr>
          <w:rFonts w:ascii="Times New Roman" w:hAnsi="Times New Roman" w:cs="Times New Roman"/>
          <w:sz w:val="24"/>
          <w:szCs w:val="24"/>
          <w:rPrChange w:id="248" w:author="Megan Swift" w:date="2012-10-19T13:52:00Z">
            <w:rPr>
              <w:rFonts w:ascii="Book Antiqua" w:hAnsi="Book Antiqua"/>
              <w:sz w:val="24"/>
              <w:szCs w:val="24"/>
            </w:rPr>
          </w:rPrChange>
        </w:rPr>
      </w:pPr>
      <w:r w:rsidRPr="00B85C0E">
        <w:rPr>
          <w:rFonts w:ascii="Times New Roman" w:hAnsi="Times New Roman" w:cs="Times New Roman"/>
          <w:sz w:val="24"/>
          <w:szCs w:val="24"/>
          <w:rPrChange w:id="249" w:author="Megan Swift" w:date="2012-10-19T13:52:00Z">
            <w:rPr>
              <w:rFonts w:ascii="Book Antiqua" w:hAnsi="Book Antiqua"/>
              <w:sz w:val="24"/>
              <w:szCs w:val="24"/>
            </w:rPr>
          </w:rPrChange>
        </w:rPr>
        <w:t xml:space="preserve">1918: Took part in the final </w:t>
      </w:r>
      <w:r w:rsidRPr="00B85C0E">
        <w:rPr>
          <w:rFonts w:ascii="Times New Roman" w:hAnsi="Times New Roman" w:cs="Times New Roman"/>
          <w:i/>
          <w:sz w:val="24"/>
          <w:szCs w:val="24"/>
          <w:rPrChange w:id="250" w:author="Megan Swift" w:date="2012-10-19T13:52:00Z">
            <w:rPr>
              <w:rFonts w:ascii="Book Antiqua" w:hAnsi="Book Antiqua"/>
              <w:i/>
              <w:sz w:val="24"/>
              <w:szCs w:val="24"/>
            </w:rPr>
          </w:rPrChange>
        </w:rPr>
        <w:t>Jack of Diamonds</w:t>
      </w:r>
      <w:r w:rsidRPr="00B85C0E">
        <w:rPr>
          <w:rFonts w:ascii="Times New Roman" w:hAnsi="Times New Roman" w:cs="Times New Roman"/>
          <w:sz w:val="24"/>
          <w:szCs w:val="24"/>
          <w:rPrChange w:id="251"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252" w:author="Megan Swift" w:date="2012-10-19T13:52:00Z">
            <w:rPr>
              <w:rFonts w:ascii="Book Antiqua" w:hAnsi="Book Antiqua"/>
              <w:i/>
              <w:sz w:val="24"/>
              <w:szCs w:val="24"/>
            </w:rPr>
          </w:rPrChange>
        </w:rPr>
        <w:t>(</w:t>
      </w:r>
      <w:proofErr w:type="spellStart"/>
      <w:r w:rsidRPr="00B85C0E">
        <w:rPr>
          <w:rFonts w:ascii="Times New Roman" w:hAnsi="Times New Roman" w:cs="Times New Roman"/>
          <w:i/>
          <w:sz w:val="24"/>
          <w:szCs w:val="24"/>
          <w:rPrChange w:id="253" w:author="Megan Swift" w:date="2012-10-19T13:52:00Z">
            <w:rPr>
              <w:rFonts w:ascii="Book Antiqua" w:hAnsi="Book Antiqua"/>
              <w:i/>
              <w:sz w:val="24"/>
              <w:szCs w:val="24"/>
            </w:rPr>
          </w:rPrChange>
        </w:rPr>
        <w:t>Bubnovyj</w:t>
      </w:r>
      <w:proofErr w:type="spellEnd"/>
      <w:r w:rsidRPr="00B85C0E">
        <w:rPr>
          <w:rFonts w:ascii="Times New Roman" w:hAnsi="Times New Roman" w:cs="Times New Roman"/>
          <w:i/>
          <w:sz w:val="24"/>
          <w:szCs w:val="24"/>
          <w:rPrChange w:id="254" w:author="Megan Swift" w:date="2012-10-19T13:52:00Z">
            <w:rPr>
              <w:rFonts w:ascii="Book Antiqua" w:hAnsi="Book Antiqua"/>
              <w:i/>
              <w:sz w:val="24"/>
              <w:szCs w:val="24"/>
            </w:rPr>
          </w:rPrChange>
        </w:rPr>
        <w:t xml:space="preserve"> Valet</w:t>
      </w:r>
      <w:r w:rsidRPr="00B85C0E">
        <w:rPr>
          <w:rFonts w:ascii="Times New Roman" w:hAnsi="Times New Roman" w:cs="Times New Roman"/>
          <w:sz w:val="24"/>
          <w:szCs w:val="24"/>
          <w:rPrChange w:id="255" w:author="Megan Swift" w:date="2012-10-19T13:52:00Z">
            <w:rPr>
              <w:rFonts w:ascii="Book Antiqua" w:hAnsi="Book Antiqua"/>
              <w:sz w:val="24"/>
              <w:szCs w:val="24"/>
            </w:rPr>
          </w:rPrChange>
        </w:rPr>
        <w:t xml:space="preserve">) exhibition (also participated in their previous venues in 1910, 1912, 1913, </w:t>
      </w:r>
      <w:proofErr w:type="gramStart"/>
      <w:r w:rsidRPr="00B85C0E">
        <w:rPr>
          <w:rFonts w:ascii="Times New Roman" w:hAnsi="Times New Roman" w:cs="Times New Roman"/>
          <w:sz w:val="24"/>
          <w:szCs w:val="24"/>
          <w:rPrChange w:id="256" w:author="Megan Swift" w:date="2012-10-19T13:52:00Z">
            <w:rPr>
              <w:rFonts w:ascii="Book Antiqua" w:hAnsi="Book Antiqua"/>
              <w:sz w:val="24"/>
              <w:szCs w:val="24"/>
            </w:rPr>
          </w:rPrChange>
        </w:rPr>
        <w:t>1916</w:t>
      </w:r>
      <w:proofErr w:type="gramEnd"/>
      <w:r w:rsidRPr="00B85C0E">
        <w:rPr>
          <w:rFonts w:ascii="Times New Roman" w:hAnsi="Times New Roman" w:cs="Times New Roman"/>
          <w:sz w:val="24"/>
          <w:szCs w:val="24"/>
          <w:rPrChange w:id="257" w:author="Megan Swift" w:date="2012-10-19T13:52:00Z">
            <w:rPr>
              <w:rFonts w:ascii="Book Antiqua" w:hAnsi="Book Antiqua"/>
              <w:sz w:val="24"/>
              <w:szCs w:val="24"/>
            </w:rPr>
          </w:rPrChange>
        </w:rPr>
        <w:t>).</w:t>
      </w:r>
    </w:p>
    <w:p w14:paraId="7F34AB6B" w14:textId="77777777" w:rsidR="00960077" w:rsidRPr="00B85C0E" w:rsidRDefault="00960077" w:rsidP="00960077">
      <w:pPr>
        <w:rPr>
          <w:rFonts w:ascii="Times New Roman" w:hAnsi="Times New Roman" w:cs="Times New Roman"/>
          <w:sz w:val="24"/>
          <w:szCs w:val="24"/>
          <w:rPrChange w:id="258" w:author="Megan Swift" w:date="2012-10-19T13:52:00Z">
            <w:rPr>
              <w:rFonts w:ascii="Book Antiqua" w:hAnsi="Book Antiqua"/>
              <w:sz w:val="24"/>
              <w:szCs w:val="24"/>
            </w:rPr>
          </w:rPrChange>
        </w:rPr>
      </w:pPr>
    </w:p>
    <w:p w14:paraId="22A11186" w14:textId="77777777" w:rsidR="00960077" w:rsidRPr="00B85C0E" w:rsidRDefault="00960077" w:rsidP="00960077">
      <w:pPr>
        <w:rPr>
          <w:rFonts w:ascii="Times New Roman" w:hAnsi="Times New Roman" w:cs="Times New Roman"/>
          <w:sz w:val="24"/>
          <w:szCs w:val="24"/>
          <w:rPrChange w:id="259" w:author="Megan Swift" w:date="2012-10-19T13:52:00Z">
            <w:rPr>
              <w:rFonts w:ascii="Book Antiqua" w:hAnsi="Book Antiqua"/>
              <w:sz w:val="24"/>
              <w:szCs w:val="24"/>
            </w:rPr>
          </w:rPrChange>
        </w:rPr>
      </w:pPr>
      <w:r w:rsidRPr="00B85C0E">
        <w:rPr>
          <w:rFonts w:ascii="Times New Roman" w:hAnsi="Times New Roman" w:cs="Times New Roman"/>
          <w:sz w:val="24"/>
          <w:szCs w:val="24"/>
          <w:rPrChange w:id="260" w:author="Megan Swift" w:date="2012-10-19T13:52:00Z">
            <w:rPr>
              <w:rFonts w:ascii="Book Antiqua" w:hAnsi="Book Antiqua"/>
              <w:sz w:val="24"/>
              <w:szCs w:val="24"/>
            </w:rPr>
          </w:rPrChange>
        </w:rPr>
        <w:t xml:space="preserve">1918: Takes part in </w:t>
      </w:r>
      <w:proofErr w:type="spellStart"/>
      <w:r w:rsidRPr="00B85C0E">
        <w:rPr>
          <w:rFonts w:ascii="Times New Roman" w:hAnsi="Times New Roman" w:cs="Times New Roman"/>
          <w:i/>
          <w:sz w:val="24"/>
          <w:szCs w:val="24"/>
          <w:rPrChange w:id="261" w:author="Megan Swift" w:date="2012-10-19T13:52:00Z">
            <w:rPr>
              <w:rFonts w:ascii="Book Antiqua" w:hAnsi="Book Antiqua"/>
              <w:i/>
              <w:sz w:val="24"/>
              <w:szCs w:val="24"/>
            </w:rPr>
          </w:rPrChange>
        </w:rPr>
        <w:t>Gazeta</w:t>
      </w:r>
      <w:proofErr w:type="spellEnd"/>
      <w:r w:rsidRPr="00B85C0E">
        <w:rPr>
          <w:rFonts w:ascii="Times New Roman" w:hAnsi="Times New Roman" w:cs="Times New Roman"/>
          <w:i/>
          <w:sz w:val="24"/>
          <w:szCs w:val="24"/>
          <w:rPrChange w:id="262" w:author="Megan Swift" w:date="2012-10-19T13:52:00Z">
            <w:rPr>
              <w:rFonts w:ascii="Book Antiqua" w:hAnsi="Book Antiqua"/>
              <w:i/>
              <w:sz w:val="24"/>
              <w:szCs w:val="24"/>
            </w:rPr>
          </w:rPrChange>
        </w:rPr>
        <w:t xml:space="preserve"> </w:t>
      </w:r>
      <w:proofErr w:type="spellStart"/>
      <w:r w:rsidRPr="00B85C0E">
        <w:rPr>
          <w:rFonts w:ascii="Times New Roman" w:hAnsi="Times New Roman" w:cs="Times New Roman"/>
          <w:i/>
          <w:sz w:val="24"/>
          <w:szCs w:val="24"/>
          <w:rPrChange w:id="263" w:author="Megan Swift" w:date="2012-10-19T13:52:00Z">
            <w:rPr>
              <w:rFonts w:ascii="Book Antiqua" w:hAnsi="Book Antiqua"/>
              <w:i/>
              <w:sz w:val="24"/>
              <w:szCs w:val="24"/>
            </w:rPr>
          </w:rPrChange>
        </w:rPr>
        <w:t>Futuristov</w:t>
      </w:r>
      <w:proofErr w:type="spellEnd"/>
      <w:r w:rsidRPr="00B85C0E">
        <w:rPr>
          <w:rFonts w:ascii="Times New Roman" w:hAnsi="Times New Roman" w:cs="Times New Roman"/>
          <w:sz w:val="24"/>
          <w:szCs w:val="24"/>
          <w:rPrChange w:id="264" w:author="Megan Swift" w:date="2012-10-19T13:52:00Z">
            <w:rPr>
              <w:rFonts w:ascii="Book Antiqua" w:hAnsi="Book Antiqua"/>
              <w:sz w:val="24"/>
              <w:szCs w:val="24"/>
            </w:rPr>
          </w:rPrChange>
        </w:rPr>
        <w:t xml:space="preserve"> together with </w:t>
      </w:r>
      <w:proofErr w:type="spellStart"/>
      <w:r w:rsidRPr="00B85C0E">
        <w:rPr>
          <w:rFonts w:ascii="Times New Roman" w:hAnsi="Times New Roman" w:cs="Times New Roman"/>
          <w:sz w:val="24"/>
          <w:szCs w:val="24"/>
          <w:rPrChange w:id="265" w:author="Megan Swift" w:date="2012-10-19T13:52:00Z">
            <w:rPr>
              <w:rFonts w:ascii="Book Antiqua" w:hAnsi="Book Antiqua"/>
              <w:sz w:val="24"/>
              <w:szCs w:val="24"/>
            </w:rPr>
          </w:rPrChange>
        </w:rPr>
        <w:t>Mayakovsky</w:t>
      </w:r>
      <w:proofErr w:type="spellEnd"/>
      <w:r w:rsidRPr="00B85C0E">
        <w:rPr>
          <w:rFonts w:ascii="Times New Roman" w:hAnsi="Times New Roman" w:cs="Times New Roman"/>
          <w:sz w:val="24"/>
          <w:szCs w:val="24"/>
          <w:rPrChange w:id="266" w:author="Megan Swift" w:date="2012-10-19T13:52:00Z">
            <w:rPr>
              <w:rFonts w:ascii="Book Antiqua" w:hAnsi="Book Antiqua"/>
              <w:sz w:val="24"/>
              <w:szCs w:val="24"/>
            </w:rPr>
          </w:rPrChange>
        </w:rPr>
        <w:t>.</w:t>
      </w:r>
    </w:p>
    <w:p w14:paraId="1829F9A7" w14:textId="77777777" w:rsidR="00960077" w:rsidRPr="00B85C0E" w:rsidRDefault="00960077" w:rsidP="00960077">
      <w:pPr>
        <w:rPr>
          <w:rFonts w:ascii="Times New Roman" w:hAnsi="Times New Roman" w:cs="Times New Roman"/>
          <w:sz w:val="24"/>
          <w:szCs w:val="24"/>
          <w:rPrChange w:id="267" w:author="Megan Swift" w:date="2012-10-19T13:52:00Z">
            <w:rPr>
              <w:rFonts w:ascii="Book Antiqua" w:hAnsi="Book Antiqua"/>
              <w:sz w:val="24"/>
              <w:szCs w:val="24"/>
            </w:rPr>
          </w:rPrChange>
        </w:rPr>
      </w:pPr>
    </w:p>
    <w:p w14:paraId="1D5B4972" w14:textId="77777777" w:rsidR="00960077" w:rsidRPr="00B85C0E" w:rsidRDefault="00960077" w:rsidP="00960077">
      <w:pPr>
        <w:rPr>
          <w:rFonts w:ascii="Times New Roman" w:hAnsi="Times New Roman" w:cs="Times New Roman"/>
          <w:sz w:val="24"/>
          <w:szCs w:val="24"/>
          <w:rPrChange w:id="268" w:author="Megan Swift" w:date="2012-10-19T13:52:00Z">
            <w:rPr>
              <w:rFonts w:ascii="Book Antiqua" w:hAnsi="Book Antiqua"/>
              <w:sz w:val="24"/>
              <w:szCs w:val="24"/>
            </w:rPr>
          </w:rPrChange>
        </w:rPr>
      </w:pPr>
      <w:r w:rsidRPr="00B85C0E">
        <w:rPr>
          <w:rFonts w:ascii="Times New Roman" w:hAnsi="Times New Roman" w:cs="Times New Roman"/>
          <w:sz w:val="24"/>
          <w:szCs w:val="24"/>
          <w:rPrChange w:id="269" w:author="Megan Swift" w:date="2012-10-19T13:52:00Z">
            <w:rPr>
              <w:rFonts w:ascii="Book Antiqua" w:hAnsi="Book Antiqua"/>
              <w:sz w:val="24"/>
              <w:szCs w:val="24"/>
            </w:rPr>
          </w:rPrChange>
        </w:rPr>
        <w:t>1918-1919: Travels to Siberia, to Harbin, and to the Far East.</w:t>
      </w:r>
    </w:p>
    <w:p w14:paraId="521D62B8" w14:textId="77777777" w:rsidR="00960077" w:rsidRPr="00B85C0E" w:rsidRDefault="00960077" w:rsidP="00960077">
      <w:pPr>
        <w:rPr>
          <w:rFonts w:ascii="Times New Roman" w:hAnsi="Times New Roman" w:cs="Times New Roman"/>
          <w:sz w:val="24"/>
          <w:szCs w:val="24"/>
          <w:rPrChange w:id="270" w:author="Megan Swift" w:date="2012-10-19T13:52:00Z">
            <w:rPr>
              <w:rFonts w:ascii="Book Antiqua" w:hAnsi="Book Antiqua"/>
              <w:sz w:val="24"/>
              <w:szCs w:val="24"/>
            </w:rPr>
          </w:rPrChange>
        </w:rPr>
      </w:pPr>
    </w:p>
    <w:p w14:paraId="4C61118C" w14:textId="77777777" w:rsidR="00960077" w:rsidRPr="00B85C0E" w:rsidRDefault="00960077" w:rsidP="00960077">
      <w:pPr>
        <w:rPr>
          <w:rFonts w:ascii="Times New Roman" w:hAnsi="Times New Roman" w:cs="Times New Roman"/>
          <w:sz w:val="24"/>
          <w:szCs w:val="24"/>
          <w:rPrChange w:id="271" w:author="Megan Swift" w:date="2012-10-19T13:52:00Z">
            <w:rPr>
              <w:rFonts w:ascii="Book Antiqua" w:hAnsi="Book Antiqua"/>
              <w:sz w:val="24"/>
              <w:szCs w:val="24"/>
            </w:rPr>
          </w:rPrChange>
        </w:rPr>
      </w:pPr>
      <w:r w:rsidRPr="00B85C0E">
        <w:rPr>
          <w:rFonts w:ascii="Times New Roman" w:hAnsi="Times New Roman" w:cs="Times New Roman"/>
          <w:sz w:val="24"/>
          <w:szCs w:val="24"/>
          <w:rPrChange w:id="272" w:author="Megan Swift" w:date="2012-10-19T13:52:00Z">
            <w:rPr>
              <w:rFonts w:ascii="Book Antiqua" w:hAnsi="Book Antiqua"/>
              <w:sz w:val="24"/>
              <w:szCs w:val="24"/>
            </w:rPr>
          </w:rPrChange>
        </w:rPr>
        <w:t>1920-1922: Lives and works in Japan.</w:t>
      </w:r>
    </w:p>
    <w:p w14:paraId="42EB067E" w14:textId="77777777" w:rsidR="00960077" w:rsidRPr="00B85C0E" w:rsidRDefault="00960077" w:rsidP="00960077">
      <w:pPr>
        <w:rPr>
          <w:rFonts w:ascii="Times New Roman" w:hAnsi="Times New Roman" w:cs="Times New Roman"/>
          <w:sz w:val="24"/>
          <w:szCs w:val="24"/>
          <w:rPrChange w:id="273" w:author="Megan Swift" w:date="2012-10-19T13:52:00Z">
            <w:rPr>
              <w:rFonts w:ascii="Book Antiqua" w:hAnsi="Book Antiqua"/>
              <w:sz w:val="24"/>
              <w:szCs w:val="24"/>
            </w:rPr>
          </w:rPrChange>
        </w:rPr>
      </w:pPr>
    </w:p>
    <w:p w14:paraId="4D64F96C" w14:textId="77777777" w:rsidR="00960077" w:rsidRPr="00B85C0E" w:rsidRDefault="00960077" w:rsidP="00960077">
      <w:pPr>
        <w:rPr>
          <w:rFonts w:ascii="Times New Roman" w:hAnsi="Times New Roman" w:cs="Times New Roman"/>
          <w:sz w:val="24"/>
          <w:szCs w:val="24"/>
          <w:rPrChange w:id="274" w:author="Megan Swift" w:date="2012-10-19T13:52:00Z">
            <w:rPr>
              <w:rFonts w:ascii="Book Antiqua" w:hAnsi="Book Antiqua"/>
              <w:sz w:val="24"/>
              <w:szCs w:val="24"/>
            </w:rPr>
          </w:rPrChange>
        </w:rPr>
      </w:pPr>
      <w:r w:rsidRPr="00B85C0E">
        <w:rPr>
          <w:rFonts w:ascii="Times New Roman" w:hAnsi="Times New Roman" w:cs="Times New Roman"/>
          <w:sz w:val="24"/>
          <w:szCs w:val="24"/>
          <w:rPrChange w:id="275" w:author="Megan Swift" w:date="2012-10-19T13:52:00Z">
            <w:rPr>
              <w:rFonts w:ascii="Book Antiqua" w:hAnsi="Book Antiqua"/>
              <w:sz w:val="24"/>
              <w:szCs w:val="24"/>
            </w:rPr>
          </w:rPrChange>
        </w:rPr>
        <w:t xml:space="preserve">1922: </w:t>
      </w:r>
      <w:proofErr w:type="spellStart"/>
      <w:r w:rsidRPr="00B85C0E">
        <w:rPr>
          <w:rFonts w:ascii="Times New Roman" w:hAnsi="Times New Roman" w:cs="Times New Roman"/>
          <w:sz w:val="24"/>
          <w:szCs w:val="24"/>
          <w:rPrChange w:id="276"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277" w:author="Megan Swift" w:date="2012-10-19T13:52:00Z">
            <w:rPr>
              <w:rFonts w:ascii="Book Antiqua" w:hAnsi="Book Antiqua"/>
              <w:sz w:val="24"/>
              <w:szCs w:val="24"/>
            </w:rPr>
          </w:rPrChange>
        </w:rPr>
        <w:t xml:space="preserve"> settles in the USA.</w:t>
      </w:r>
    </w:p>
    <w:p w14:paraId="35C1826C" w14:textId="77777777" w:rsidR="00960077" w:rsidRPr="00B85C0E" w:rsidRDefault="00960077" w:rsidP="00960077">
      <w:pPr>
        <w:rPr>
          <w:rFonts w:ascii="Times New Roman" w:hAnsi="Times New Roman" w:cs="Times New Roman"/>
          <w:sz w:val="24"/>
          <w:szCs w:val="24"/>
          <w:rPrChange w:id="278" w:author="Megan Swift" w:date="2012-10-19T13:52:00Z">
            <w:rPr>
              <w:rFonts w:ascii="Book Antiqua" w:hAnsi="Book Antiqua"/>
              <w:sz w:val="24"/>
              <w:szCs w:val="24"/>
            </w:rPr>
          </w:rPrChange>
        </w:rPr>
      </w:pPr>
    </w:p>
    <w:p w14:paraId="5BB52912" w14:textId="77777777" w:rsidR="00960077" w:rsidRPr="00B85C0E" w:rsidRDefault="00960077" w:rsidP="00960077">
      <w:pPr>
        <w:rPr>
          <w:rFonts w:ascii="Times New Roman" w:hAnsi="Times New Roman" w:cs="Times New Roman"/>
          <w:sz w:val="24"/>
          <w:szCs w:val="24"/>
          <w:rPrChange w:id="279" w:author="Megan Swift" w:date="2012-10-19T13:52:00Z">
            <w:rPr>
              <w:rFonts w:ascii="Book Antiqua" w:hAnsi="Book Antiqua"/>
              <w:sz w:val="24"/>
              <w:szCs w:val="24"/>
            </w:rPr>
          </w:rPrChange>
        </w:rPr>
      </w:pPr>
      <w:r w:rsidRPr="00B85C0E">
        <w:rPr>
          <w:rFonts w:ascii="Times New Roman" w:hAnsi="Times New Roman" w:cs="Times New Roman"/>
          <w:sz w:val="24"/>
          <w:szCs w:val="24"/>
          <w:rPrChange w:id="280" w:author="Megan Swift" w:date="2012-10-19T13:52:00Z">
            <w:rPr>
              <w:rFonts w:ascii="Book Antiqua" w:hAnsi="Book Antiqua"/>
              <w:sz w:val="24"/>
              <w:szCs w:val="24"/>
            </w:rPr>
          </w:rPrChange>
        </w:rPr>
        <w:t>1956: Visits the USSR twice in 1956 and 1965.</w:t>
      </w:r>
    </w:p>
    <w:p w14:paraId="4FF58E73" w14:textId="77777777" w:rsidR="00960077" w:rsidRPr="00B85C0E" w:rsidRDefault="00960077" w:rsidP="00960077">
      <w:pPr>
        <w:rPr>
          <w:rFonts w:ascii="Times New Roman" w:hAnsi="Times New Roman" w:cs="Times New Roman"/>
          <w:sz w:val="24"/>
          <w:szCs w:val="24"/>
          <w:rPrChange w:id="281" w:author="Megan Swift" w:date="2012-10-19T13:52:00Z">
            <w:rPr>
              <w:rFonts w:ascii="Book Antiqua" w:hAnsi="Book Antiqua"/>
              <w:sz w:val="24"/>
              <w:szCs w:val="24"/>
            </w:rPr>
          </w:rPrChange>
        </w:rPr>
      </w:pPr>
    </w:p>
    <w:p w14:paraId="1A66B5BC" w14:textId="77777777" w:rsidR="00960077" w:rsidRDefault="00960077" w:rsidP="00960077">
      <w:pPr>
        <w:rPr>
          <w:rFonts w:ascii="Times New Roman" w:hAnsi="Times New Roman" w:cs="Times New Roman"/>
          <w:sz w:val="24"/>
          <w:szCs w:val="24"/>
        </w:rPr>
      </w:pPr>
      <w:r w:rsidRPr="00B85C0E">
        <w:rPr>
          <w:rFonts w:ascii="Times New Roman" w:hAnsi="Times New Roman" w:cs="Times New Roman"/>
          <w:sz w:val="24"/>
          <w:szCs w:val="24"/>
          <w:rPrChange w:id="282" w:author="Megan Swift" w:date="2012-10-19T13:52:00Z">
            <w:rPr>
              <w:rFonts w:ascii="Book Antiqua" w:hAnsi="Book Antiqua"/>
              <w:sz w:val="24"/>
              <w:szCs w:val="24"/>
            </w:rPr>
          </w:rPrChange>
        </w:rPr>
        <w:t>1967: Dies in Hampton Bays, Suffolk County, New York.</w:t>
      </w:r>
    </w:p>
    <w:p w14:paraId="5BC0C7F1" w14:textId="77777777" w:rsidR="00A6440F" w:rsidRDefault="00A6440F" w:rsidP="00960077">
      <w:pPr>
        <w:rPr>
          <w:rFonts w:ascii="Times New Roman" w:hAnsi="Times New Roman" w:cs="Times New Roman"/>
          <w:sz w:val="24"/>
          <w:szCs w:val="24"/>
        </w:rPr>
      </w:pPr>
    </w:p>
    <w:p w14:paraId="0DC356EC" w14:textId="19EA6491" w:rsidR="00A6440F" w:rsidRDefault="00A6440F" w:rsidP="00960077">
      <w:pPr>
        <w:rPr>
          <w:rFonts w:ascii="Times New Roman" w:hAnsi="Times New Roman" w:cs="Times New Roman"/>
          <w:sz w:val="24"/>
          <w:szCs w:val="24"/>
        </w:rPr>
      </w:pPr>
      <w:r w:rsidRPr="007D0B22">
        <w:rPr>
          <w:rFonts w:ascii="Times New Roman" w:hAnsi="Times New Roman" w:cs="Times New Roman"/>
          <w:noProof/>
          <w:sz w:val="24"/>
          <w:szCs w:val="24"/>
          <w:lang w:val="en-US"/>
          <w:rPrChange w:id="283">
            <w:rPr>
              <w:rFonts w:ascii="Book Antiqua" w:hAnsi="Book Antiqua"/>
              <w:noProof/>
              <w:sz w:val="24"/>
              <w:szCs w:val="24"/>
              <w:lang w:val="en-US"/>
            </w:rPr>
          </w:rPrChange>
        </w:rPr>
        <w:drawing>
          <wp:inline distT="0" distB="0" distL="0" distR="0" wp14:anchorId="5020D76E" wp14:editId="16F57F1D">
            <wp:extent cx="4009351"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uk_Revolution.jpg"/>
                    <pic:cNvPicPr/>
                  </pic:nvPicPr>
                  <pic:blipFill>
                    <a:blip r:embed="rId7">
                      <a:extLst>
                        <a:ext uri="{28A0092B-C50C-407E-A947-70E740481C1C}">
                          <a14:useLocalDpi xmlns:a14="http://schemas.microsoft.com/office/drawing/2010/main" val="0"/>
                        </a:ext>
                      </a:extLst>
                    </a:blip>
                    <a:stretch>
                      <a:fillRect/>
                    </a:stretch>
                  </pic:blipFill>
                  <pic:spPr>
                    <a:xfrm>
                      <a:off x="0" y="0"/>
                      <a:ext cx="4010258" cy="3153488"/>
                    </a:xfrm>
                    <a:prstGeom prst="rect">
                      <a:avLst/>
                    </a:prstGeom>
                  </pic:spPr>
                </pic:pic>
              </a:graphicData>
            </a:graphic>
          </wp:inline>
        </w:drawing>
      </w:r>
    </w:p>
    <w:p w14:paraId="631A4171" w14:textId="77777777" w:rsidR="00A6440F" w:rsidRDefault="00A6440F" w:rsidP="00960077">
      <w:pPr>
        <w:rPr>
          <w:rFonts w:ascii="Times New Roman" w:hAnsi="Times New Roman" w:cs="Times New Roman"/>
          <w:sz w:val="24"/>
          <w:szCs w:val="24"/>
        </w:rPr>
      </w:pPr>
    </w:p>
    <w:p w14:paraId="57CD0C38" w14:textId="77777777" w:rsidR="00A6440F" w:rsidRPr="007D0B22" w:rsidRDefault="00A6440F" w:rsidP="00A6440F">
      <w:pPr>
        <w:rPr>
          <w:rFonts w:ascii="Times New Roman" w:hAnsi="Times New Roman" w:cs="Times New Roman"/>
          <w:sz w:val="24"/>
          <w:szCs w:val="24"/>
          <w:rPrChange w:id="284" w:author="Megan Swift" w:date="2012-10-19T13:52:00Z">
            <w:rPr>
              <w:rFonts w:ascii="Book Antiqua" w:hAnsi="Book Antiqua"/>
              <w:sz w:val="24"/>
              <w:szCs w:val="24"/>
            </w:rPr>
          </w:rPrChange>
        </w:rPr>
      </w:pPr>
      <w:proofErr w:type="gramStart"/>
      <w:r w:rsidRPr="007D0B22">
        <w:rPr>
          <w:rFonts w:ascii="Times New Roman" w:hAnsi="Times New Roman" w:cs="Times New Roman"/>
          <w:sz w:val="24"/>
          <w:szCs w:val="24"/>
          <w:rPrChange w:id="285" w:author="Megan Swift" w:date="2012-10-19T13:52:00Z">
            <w:rPr>
              <w:rFonts w:ascii="Book Antiqua" w:hAnsi="Book Antiqua"/>
              <w:sz w:val="24"/>
              <w:szCs w:val="24"/>
            </w:rPr>
          </w:rPrChange>
        </w:rPr>
        <w:t>Revolution, 1917.</w:t>
      </w:r>
      <w:proofErr w:type="gramEnd"/>
    </w:p>
    <w:p w14:paraId="705AA92A" w14:textId="77777777" w:rsidR="00A6440F" w:rsidRPr="007D0B22" w:rsidRDefault="00A6440F" w:rsidP="00A6440F">
      <w:pPr>
        <w:rPr>
          <w:rFonts w:ascii="Times New Roman" w:hAnsi="Times New Roman" w:cs="Times New Roman"/>
          <w:sz w:val="24"/>
          <w:szCs w:val="24"/>
          <w:rPrChange w:id="286" w:author="Megan Swift" w:date="2012-10-19T13:52:00Z">
            <w:rPr>
              <w:rFonts w:ascii="Book Antiqua" w:hAnsi="Book Antiqua"/>
              <w:sz w:val="24"/>
              <w:szCs w:val="24"/>
            </w:rPr>
          </w:rPrChange>
        </w:rPr>
      </w:pPr>
    </w:p>
    <w:p w14:paraId="6118B4E1" w14:textId="77777777" w:rsidR="00A6440F" w:rsidRPr="007D0B22" w:rsidRDefault="00A6440F" w:rsidP="00A6440F">
      <w:pPr>
        <w:rPr>
          <w:rFonts w:ascii="Times New Roman" w:hAnsi="Times New Roman" w:cs="Times New Roman"/>
          <w:sz w:val="24"/>
          <w:szCs w:val="24"/>
          <w:rPrChange w:id="287" w:author="Megan Swift" w:date="2012-10-19T13:52:00Z">
            <w:rPr>
              <w:rFonts w:ascii="Book Antiqua" w:hAnsi="Book Antiqua"/>
              <w:sz w:val="24"/>
              <w:szCs w:val="24"/>
            </w:rPr>
          </w:rPrChange>
        </w:rPr>
      </w:pPr>
    </w:p>
    <w:p w14:paraId="0BE00910" w14:textId="77777777" w:rsidR="00A6440F" w:rsidRPr="007D0B22" w:rsidRDefault="00A6440F" w:rsidP="00A6440F">
      <w:pPr>
        <w:rPr>
          <w:rFonts w:ascii="Times New Roman" w:hAnsi="Times New Roman" w:cs="Times New Roman"/>
          <w:sz w:val="24"/>
          <w:szCs w:val="24"/>
          <w:rPrChange w:id="288" w:author="Megan Swift" w:date="2012-10-19T13:52:00Z">
            <w:rPr>
              <w:rFonts w:ascii="Book Antiqua" w:hAnsi="Book Antiqua"/>
              <w:sz w:val="24"/>
              <w:szCs w:val="24"/>
            </w:rPr>
          </w:rPrChange>
        </w:rPr>
      </w:pPr>
      <w:r w:rsidRPr="007D0B22">
        <w:rPr>
          <w:rFonts w:ascii="Times New Roman" w:hAnsi="Times New Roman" w:cs="Times New Roman"/>
          <w:sz w:val="24"/>
          <w:szCs w:val="24"/>
          <w:rPrChange w:id="289" w:author="Megan Swift" w:date="2012-10-19T13:52:00Z">
            <w:rPr>
              <w:rFonts w:ascii="Book Antiqua" w:hAnsi="Book Antiqua"/>
              <w:sz w:val="24"/>
              <w:szCs w:val="24"/>
            </w:rPr>
          </w:rPrChange>
        </w:rPr>
        <w:t>Festive Blue</w:t>
      </w:r>
    </w:p>
    <w:p w14:paraId="2CC85ED0" w14:textId="77777777" w:rsidR="00A6440F" w:rsidRPr="007D0B22" w:rsidRDefault="00A6440F" w:rsidP="00A6440F">
      <w:pPr>
        <w:rPr>
          <w:rFonts w:ascii="Times New Roman" w:hAnsi="Times New Roman" w:cs="Times New Roman"/>
          <w:i/>
          <w:sz w:val="24"/>
          <w:szCs w:val="24"/>
          <w:rPrChange w:id="290"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291" w:author="Megan Swift" w:date="2012-10-19T13:52:00Z">
            <w:rPr>
              <w:rFonts w:ascii="Book Antiqua" w:hAnsi="Book Antiqua"/>
              <w:i/>
              <w:sz w:val="24"/>
              <w:szCs w:val="24"/>
            </w:rPr>
          </w:rPrChange>
        </w:rPr>
        <w:t>A green spirit flashed boldly like a stone</w:t>
      </w:r>
    </w:p>
    <w:p w14:paraId="1DEA2DA7" w14:textId="77777777" w:rsidR="00A6440F" w:rsidRPr="007D0B22" w:rsidRDefault="00A6440F" w:rsidP="00A6440F">
      <w:pPr>
        <w:rPr>
          <w:rFonts w:ascii="Times New Roman" w:hAnsi="Times New Roman" w:cs="Times New Roman"/>
          <w:i/>
          <w:sz w:val="24"/>
          <w:szCs w:val="24"/>
          <w:rPrChange w:id="292" w:author="Megan Swift" w:date="2012-10-19T13:52:00Z">
            <w:rPr>
              <w:rFonts w:ascii="Book Antiqua" w:hAnsi="Book Antiqua"/>
              <w:i/>
              <w:sz w:val="24"/>
              <w:szCs w:val="24"/>
            </w:rPr>
          </w:rPrChange>
        </w:rPr>
      </w:pPr>
      <w:proofErr w:type="gramStart"/>
      <w:r w:rsidRPr="007D0B22">
        <w:rPr>
          <w:rFonts w:ascii="Times New Roman" w:hAnsi="Times New Roman" w:cs="Times New Roman"/>
          <w:i/>
          <w:sz w:val="24"/>
          <w:szCs w:val="24"/>
          <w:rPrChange w:id="293" w:author="Megan Swift" w:date="2012-10-19T13:52:00Z">
            <w:rPr>
              <w:rFonts w:ascii="Book Antiqua" w:hAnsi="Book Antiqua"/>
              <w:i/>
              <w:sz w:val="24"/>
              <w:szCs w:val="24"/>
            </w:rPr>
          </w:rPrChange>
        </w:rPr>
        <w:t>Into the lake's depth where mirrors dreamt.</w:t>
      </w:r>
      <w:proofErr w:type="gramEnd"/>
    </w:p>
    <w:p w14:paraId="3BE61C36" w14:textId="77777777" w:rsidR="00A6440F" w:rsidRPr="007D0B22" w:rsidRDefault="00A6440F" w:rsidP="00A6440F">
      <w:pPr>
        <w:rPr>
          <w:rFonts w:ascii="Times New Roman" w:hAnsi="Times New Roman" w:cs="Times New Roman"/>
          <w:i/>
          <w:sz w:val="24"/>
          <w:szCs w:val="24"/>
          <w:rPrChange w:id="294"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295" w:author="Megan Swift" w:date="2012-10-19T13:52:00Z">
            <w:rPr>
              <w:rFonts w:ascii="Book Antiqua" w:hAnsi="Book Antiqua"/>
              <w:i/>
              <w:sz w:val="24"/>
              <w:szCs w:val="24"/>
            </w:rPr>
          </w:rPrChange>
        </w:rPr>
        <w:t>Look now how brightly flared the flame</w:t>
      </w:r>
    </w:p>
    <w:p w14:paraId="05D51478" w14:textId="77777777" w:rsidR="00A6440F" w:rsidRPr="007D0B22" w:rsidRDefault="00A6440F" w:rsidP="00A6440F">
      <w:pPr>
        <w:rPr>
          <w:rFonts w:ascii="Times New Roman" w:hAnsi="Times New Roman" w:cs="Times New Roman"/>
          <w:i/>
          <w:sz w:val="24"/>
          <w:szCs w:val="24"/>
          <w:rPrChange w:id="296"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297" w:author="Megan Swift" w:date="2012-10-19T13:52:00Z">
            <w:rPr>
              <w:rFonts w:ascii="Book Antiqua" w:hAnsi="Book Antiqua"/>
              <w:i/>
              <w:sz w:val="24"/>
              <w:szCs w:val="24"/>
            </w:rPr>
          </w:rPrChange>
        </w:rPr>
        <w:t xml:space="preserve">Where previously nestled the dim </w:t>
      </w:r>
      <w:proofErr w:type="gramStart"/>
      <w:r w:rsidRPr="007D0B22">
        <w:rPr>
          <w:rFonts w:ascii="Times New Roman" w:hAnsi="Times New Roman" w:cs="Times New Roman"/>
          <w:i/>
          <w:sz w:val="24"/>
          <w:szCs w:val="24"/>
          <w:rPrChange w:id="298" w:author="Megan Swift" w:date="2012-10-19T13:52:00Z">
            <w:rPr>
              <w:rFonts w:ascii="Book Antiqua" w:hAnsi="Book Antiqua"/>
              <w:i/>
              <w:sz w:val="24"/>
              <w:szCs w:val="24"/>
            </w:rPr>
          </w:rPrChange>
        </w:rPr>
        <w:t>dark.</w:t>
      </w:r>
      <w:proofErr w:type="gramEnd"/>
    </w:p>
    <w:p w14:paraId="5A7EF2B2" w14:textId="77777777" w:rsidR="00A6440F" w:rsidRPr="007D0B22" w:rsidRDefault="00A6440F" w:rsidP="00A6440F">
      <w:pPr>
        <w:rPr>
          <w:rFonts w:ascii="Times New Roman" w:hAnsi="Times New Roman" w:cs="Times New Roman"/>
          <w:i/>
          <w:sz w:val="24"/>
          <w:szCs w:val="24"/>
          <w:rPrChange w:id="299"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300" w:author="Megan Swift" w:date="2012-10-19T13:52:00Z">
            <w:rPr>
              <w:rFonts w:ascii="Book Antiqua" w:hAnsi="Book Antiqua"/>
              <w:i/>
              <w:sz w:val="24"/>
              <w:szCs w:val="24"/>
            </w:rPr>
          </w:rPrChange>
        </w:rPr>
        <w:t>So heartless you in me awakened sorrow</w:t>
      </w:r>
    </w:p>
    <w:p w14:paraId="53316BDB" w14:textId="77777777" w:rsidR="00A6440F" w:rsidRPr="007D0B22" w:rsidRDefault="00A6440F" w:rsidP="00A6440F">
      <w:pPr>
        <w:rPr>
          <w:rFonts w:ascii="Times New Roman" w:hAnsi="Times New Roman" w:cs="Times New Roman"/>
          <w:i/>
          <w:sz w:val="24"/>
          <w:szCs w:val="24"/>
          <w:rPrChange w:id="301"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302" w:author="Megan Swift" w:date="2012-10-19T13:52:00Z">
            <w:rPr>
              <w:rFonts w:ascii="Book Antiqua" w:hAnsi="Book Antiqua"/>
              <w:i/>
              <w:sz w:val="24"/>
              <w:szCs w:val="24"/>
            </w:rPr>
          </w:rPrChange>
        </w:rPr>
        <w:t>Toward the water ghosts you'd demolished.</w:t>
      </w:r>
    </w:p>
    <w:p w14:paraId="2A039E8E" w14:textId="77777777" w:rsidR="00A6440F" w:rsidRPr="007D0B22" w:rsidRDefault="00A6440F" w:rsidP="00A6440F">
      <w:pPr>
        <w:rPr>
          <w:rFonts w:ascii="Times New Roman" w:hAnsi="Times New Roman" w:cs="Times New Roman"/>
          <w:i/>
          <w:sz w:val="24"/>
          <w:szCs w:val="24"/>
          <w:rPrChange w:id="303"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304" w:author="Megan Swift" w:date="2012-10-19T13:52:00Z">
            <w:rPr>
              <w:rFonts w:ascii="Book Antiqua" w:hAnsi="Book Antiqua"/>
              <w:i/>
              <w:sz w:val="24"/>
              <w:szCs w:val="24"/>
            </w:rPr>
          </w:rPrChange>
        </w:rPr>
        <w:lastRenderedPageBreak/>
        <w:t>In that flash you wished to resist absence</w:t>
      </w:r>
    </w:p>
    <w:p w14:paraId="67E679F0" w14:textId="77777777" w:rsidR="00A6440F" w:rsidRPr="007D0B22" w:rsidRDefault="00A6440F" w:rsidP="00A6440F">
      <w:pPr>
        <w:rPr>
          <w:rFonts w:ascii="Times New Roman" w:hAnsi="Times New Roman" w:cs="Times New Roman"/>
          <w:i/>
          <w:sz w:val="24"/>
          <w:szCs w:val="24"/>
          <w:rPrChange w:id="305"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306" w:author="Megan Swift" w:date="2012-10-19T13:52:00Z">
            <w:rPr>
              <w:rFonts w:ascii="Book Antiqua" w:hAnsi="Book Antiqua"/>
              <w:i/>
              <w:sz w:val="24"/>
              <w:szCs w:val="24"/>
            </w:rPr>
          </w:rPrChange>
        </w:rPr>
        <w:t>Above the abyss that is a festive blue.</w:t>
      </w:r>
    </w:p>
    <w:p w14:paraId="0FE0C98D" w14:textId="77777777" w:rsidR="00A6440F" w:rsidRPr="007D0B22" w:rsidRDefault="00A6440F" w:rsidP="00A6440F">
      <w:pPr>
        <w:rPr>
          <w:rFonts w:ascii="Times New Roman" w:hAnsi="Times New Roman" w:cs="Times New Roman"/>
          <w:sz w:val="24"/>
          <w:szCs w:val="24"/>
          <w:rPrChange w:id="307" w:author="Megan Swift" w:date="2012-10-19T13:52:00Z">
            <w:rPr>
              <w:rFonts w:ascii="Book Antiqua" w:hAnsi="Book Antiqua"/>
              <w:sz w:val="24"/>
              <w:szCs w:val="24"/>
            </w:rPr>
          </w:rPrChange>
        </w:rPr>
      </w:pPr>
      <w:r w:rsidRPr="007D0B22">
        <w:rPr>
          <w:rFonts w:ascii="Times New Roman" w:hAnsi="Times New Roman" w:cs="Times New Roman"/>
          <w:sz w:val="24"/>
          <w:szCs w:val="24"/>
          <w:rPrChange w:id="308" w:author="Megan Swift" w:date="2012-10-19T13:52:00Z">
            <w:rPr>
              <w:rFonts w:ascii="Book Antiqua" w:hAnsi="Book Antiqua"/>
              <w:sz w:val="24"/>
              <w:szCs w:val="24"/>
            </w:rPr>
          </w:rPrChange>
        </w:rPr>
        <w:t>1910</w:t>
      </w:r>
    </w:p>
    <w:p w14:paraId="3DA0E623" w14:textId="77777777" w:rsidR="00A6440F" w:rsidRPr="007D0B22" w:rsidRDefault="00A6440F" w:rsidP="00A6440F">
      <w:pPr>
        <w:rPr>
          <w:rFonts w:ascii="Times New Roman" w:hAnsi="Times New Roman" w:cs="Times New Roman"/>
          <w:sz w:val="24"/>
          <w:szCs w:val="24"/>
          <w:rPrChange w:id="309" w:author="Megan Swift" w:date="2012-10-19T13:52:00Z">
            <w:rPr>
              <w:rFonts w:ascii="Book Antiqua" w:hAnsi="Book Antiqua"/>
              <w:sz w:val="24"/>
              <w:szCs w:val="24"/>
            </w:rPr>
          </w:rPrChange>
        </w:rPr>
      </w:pPr>
      <w:r w:rsidRPr="007D0B22">
        <w:rPr>
          <w:rFonts w:ascii="Times New Roman" w:hAnsi="Times New Roman" w:cs="Times New Roman"/>
          <w:sz w:val="24"/>
          <w:szCs w:val="24"/>
          <w:rPrChange w:id="310" w:author="Megan Swift" w:date="2012-10-19T13:52:00Z">
            <w:rPr>
              <w:rFonts w:ascii="Book Antiqua" w:hAnsi="Book Antiqua"/>
              <w:sz w:val="24"/>
              <w:szCs w:val="24"/>
            </w:rPr>
          </w:rPrChange>
        </w:rPr>
        <w:t>(Anthology of Russian Minimalist and Miniature Poems;</w:t>
      </w:r>
    </w:p>
    <w:p w14:paraId="60A9A43B" w14:textId="77777777" w:rsidR="00A6440F" w:rsidRPr="007D0B22" w:rsidRDefault="00A6440F" w:rsidP="00A6440F">
      <w:pPr>
        <w:rPr>
          <w:rFonts w:ascii="Times New Roman" w:hAnsi="Times New Roman" w:cs="Times New Roman"/>
          <w:sz w:val="24"/>
          <w:szCs w:val="24"/>
          <w:rPrChange w:id="311" w:author="Megan Swift" w:date="2012-10-19T13:52:00Z">
            <w:rPr>
              <w:rFonts w:ascii="Book Antiqua" w:hAnsi="Book Antiqua"/>
              <w:sz w:val="24"/>
              <w:szCs w:val="24"/>
            </w:rPr>
          </w:rPrChange>
        </w:rPr>
      </w:pPr>
      <w:r w:rsidRPr="007D0B22">
        <w:rPr>
          <w:rFonts w:ascii="Times New Roman" w:hAnsi="Times New Roman" w:cs="Times New Roman"/>
          <w:sz w:val="24"/>
          <w:szCs w:val="24"/>
          <w:rPrChange w:id="312" w:author="Megan Swift" w:date="2012-10-19T13:52:00Z">
            <w:rPr>
              <w:rFonts w:ascii="Book Antiqua" w:hAnsi="Book Antiqua"/>
              <w:sz w:val="24"/>
              <w:szCs w:val="24"/>
            </w:rPr>
          </w:rPrChange>
        </w:rPr>
        <w:t xml:space="preserve">Part I, The Silver Age. Translated by Alex </w:t>
      </w:r>
      <w:proofErr w:type="spellStart"/>
      <w:r w:rsidRPr="007D0B22">
        <w:rPr>
          <w:rFonts w:ascii="Times New Roman" w:hAnsi="Times New Roman" w:cs="Times New Roman"/>
          <w:sz w:val="24"/>
          <w:szCs w:val="24"/>
          <w:rPrChange w:id="313" w:author="Megan Swift" w:date="2012-10-19T13:52:00Z">
            <w:rPr>
              <w:rFonts w:ascii="Book Antiqua" w:hAnsi="Book Antiqua"/>
              <w:sz w:val="24"/>
              <w:szCs w:val="24"/>
            </w:rPr>
          </w:rPrChange>
        </w:rPr>
        <w:t>Cigale</w:t>
      </w:r>
      <w:proofErr w:type="spellEnd"/>
      <w:r w:rsidRPr="007D0B22">
        <w:rPr>
          <w:rFonts w:ascii="Times New Roman" w:hAnsi="Times New Roman" w:cs="Times New Roman"/>
          <w:sz w:val="24"/>
          <w:szCs w:val="24"/>
          <w:rPrChange w:id="314" w:author="Megan Swift" w:date="2012-10-19T13:52:00Z">
            <w:rPr>
              <w:rFonts w:ascii="Book Antiqua" w:hAnsi="Book Antiqua"/>
              <w:sz w:val="24"/>
              <w:szCs w:val="24"/>
            </w:rPr>
          </w:rPrChange>
        </w:rPr>
        <w:t>.)</w:t>
      </w:r>
    </w:p>
    <w:p w14:paraId="7156AC9C" w14:textId="77777777" w:rsidR="00960077" w:rsidRPr="00B85C0E" w:rsidRDefault="00960077" w:rsidP="00960077">
      <w:pPr>
        <w:rPr>
          <w:rFonts w:ascii="Times New Roman" w:hAnsi="Times New Roman" w:cs="Times New Roman"/>
          <w:sz w:val="24"/>
          <w:szCs w:val="24"/>
          <w:lang w:val="en-US"/>
        </w:rPr>
      </w:pPr>
    </w:p>
    <w:p w14:paraId="2528C92C" w14:textId="1C34DB69" w:rsidR="00960077" w:rsidRPr="00B85C0E" w:rsidRDefault="00960077" w:rsidP="00960077">
      <w:pPr>
        <w:rPr>
          <w:rFonts w:ascii="Times New Roman" w:hAnsi="Times New Roman"/>
          <w:sz w:val="24"/>
          <w:szCs w:val="24"/>
        </w:rPr>
      </w:pPr>
      <w:r w:rsidRPr="00B85C0E">
        <w:rPr>
          <w:rFonts w:ascii="Times New Roman" w:hAnsi="Times New Roman" w:cs="Times New Roman"/>
          <w:sz w:val="24"/>
          <w:szCs w:val="24"/>
          <w:rPrChange w:id="315" w:author="Megan Swift" w:date="2012-10-19T13:52:00Z">
            <w:rPr>
              <w:rFonts w:ascii="Book Antiqua" w:hAnsi="Book Antiqua"/>
              <w:sz w:val="24"/>
              <w:szCs w:val="24"/>
            </w:rPr>
          </w:rPrChange>
        </w:rPr>
        <w:t xml:space="preserve">David </w:t>
      </w:r>
      <w:proofErr w:type="spellStart"/>
      <w:r w:rsidRPr="00B85C0E">
        <w:rPr>
          <w:rFonts w:ascii="Times New Roman" w:hAnsi="Times New Roman" w:cs="Times New Roman"/>
          <w:sz w:val="24"/>
          <w:szCs w:val="24"/>
          <w:rPrChange w:id="316" w:author="Megan Swift" w:date="2012-10-19T13:52:00Z">
            <w:rPr>
              <w:rFonts w:ascii="Book Antiqua" w:hAnsi="Book Antiqua"/>
              <w:sz w:val="24"/>
              <w:szCs w:val="24"/>
            </w:rPr>
          </w:rPrChange>
        </w:rPr>
        <w:t>Davidovich</w:t>
      </w:r>
      <w:proofErr w:type="spellEnd"/>
      <w:r w:rsidRPr="00B85C0E">
        <w:rPr>
          <w:rFonts w:ascii="Times New Roman" w:hAnsi="Times New Roman" w:cs="Times New Roman"/>
          <w:sz w:val="24"/>
          <w:szCs w:val="24"/>
          <w:rPrChange w:id="317"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18"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319" w:author="Megan Swift" w:date="2012-10-19T13:52:00Z">
            <w:rPr>
              <w:rFonts w:ascii="Book Antiqua" w:hAnsi="Book Antiqua"/>
              <w:sz w:val="24"/>
              <w:szCs w:val="24"/>
            </w:rPr>
          </w:rPrChange>
        </w:rPr>
        <w:t xml:space="preserve"> (1882-1967)</w:t>
      </w:r>
      <w:r w:rsidRPr="00B85C0E">
        <w:rPr>
          <w:rFonts w:ascii="Times New Roman" w:hAnsi="Times New Roman" w:cs="Times New Roman"/>
          <w:sz w:val="24"/>
          <w:szCs w:val="24"/>
        </w:rPr>
        <w:t xml:space="preserve"> is </w:t>
      </w:r>
      <w:r w:rsidR="00293C1A">
        <w:rPr>
          <w:rFonts w:ascii="Times New Roman" w:hAnsi="Times New Roman" w:cs="Times New Roman"/>
          <w:color w:val="0000FF"/>
          <w:sz w:val="24"/>
          <w:szCs w:val="24"/>
        </w:rPr>
        <w:t>considered to be a major figure of both the Russian and Ukrainian avant-garde movements</w:t>
      </w:r>
      <w:r w:rsidRPr="00B85C0E">
        <w:rPr>
          <w:rFonts w:ascii="Times New Roman" w:hAnsi="Times New Roman" w:cs="Times New Roman"/>
          <w:sz w:val="24"/>
          <w:szCs w:val="24"/>
        </w:rPr>
        <w:t xml:space="preserve">, </w:t>
      </w:r>
      <w:r w:rsidRPr="00B85C0E">
        <w:rPr>
          <w:rFonts w:ascii="Times New Roman" w:hAnsi="Times New Roman" w:cs="Times New Roman"/>
          <w:sz w:val="24"/>
          <w:szCs w:val="24"/>
          <w:rPrChange w:id="320" w:author="Megan Swift" w:date="2012-10-19T13:52:00Z">
            <w:rPr>
              <w:rFonts w:ascii="Book Antiqua" w:hAnsi="Book Antiqua"/>
              <w:sz w:val="24"/>
              <w:szCs w:val="24"/>
            </w:rPr>
          </w:rPrChange>
        </w:rPr>
        <w:t>as well as one of the found</w:t>
      </w:r>
      <w:r w:rsidRPr="00B85C0E">
        <w:rPr>
          <w:rFonts w:ascii="Times New Roman" w:hAnsi="Times New Roman" w:cs="Times New Roman"/>
          <w:sz w:val="24"/>
          <w:szCs w:val="24"/>
        </w:rPr>
        <w:t>ing members of Russian FUTURISM</w:t>
      </w:r>
      <w:r w:rsidRPr="00B85C0E">
        <w:rPr>
          <w:rFonts w:ascii="Times New Roman" w:hAnsi="Times New Roman" w:cs="Times New Roman"/>
          <w:sz w:val="24"/>
          <w:szCs w:val="24"/>
          <w:rPrChange w:id="321" w:author="Megan Swift" w:date="2012-10-19T13:52:00Z">
            <w:rPr>
              <w:rFonts w:ascii="Book Antiqua" w:hAnsi="Book Antiqua"/>
              <w:sz w:val="24"/>
              <w:szCs w:val="24"/>
            </w:rPr>
          </w:rPrChange>
        </w:rPr>
        <w:t xml:space="preserve"> (t</w:t>
      </w:r>
      <w:r w:rsidRPr="00B85C0E">
        <w:rPr>
          <w:rFonts w:ascii="Times New Roman" w:hAnsi="Times New Roman" w:cs="Times New Roman"/>
          <w:sz w:val="24"/>
          <w:szCs w:val="24"/>
        </w:rPr>
        <w:t>ogether with Vladimir MAYAKOVSKY</w:t>
      </w:r>
      <w:r w:rsidRPr="00B85C0E">
        <w:rPr>
          <w:rFonts w:ascii="Times New Roman" w:hAnsi="Times New Roman" w:cs="Times New Roman"/>
          <w:sz w:val="24"/>
          <w:szCs w:val="24"/>
          <w:rPrChange w:id="322"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23" w:author="Megan Swift" w:date="2012-10-19T13:52:00Z">
            <w:rPr>
              <w:rFonts w:ascii="Book Antiqua" w:hAnsi="Book Antiqua"/>
              <w:sz w:val="24"/>
              <w:szCs w:val="24"/>
            </w:rPr>
          </w:rPrChange>
        </w:rPr>
        <w:t>Veli</w:t>
      </w:r>
      <w:r w:rsidRPr="00B85C0E">
        <w:rPr>
          <w:rFonts w:ascii="Times New Roman" w:hAnsi="Times New Roman" w:cs="Times New Roman"/>
          <w:sz w:val="24"/>
          <w:szCs w:val="24"/>
        </w:rPr>
        <w:t>mir</w:t>
      </w:r>
      <w:proofErr w:type="spellEnd"/>
      <w:r w:rsidRPr="00B85C0E">
        <w:rPr>
          <w:rFonts w:ascii="Times New Roman" w:hAnsi="Times New Roman" w:cs="Times New Roman"/>
          <w:sz w:val="24"/>
          <w:szCs w:val="24"/>
        </w:rPr>
        <w:t xml:space="preserve"> KHLEBNIKOV</w:t>
      </w:r>
      <w:r w:rsidRPr="00B85C0E">
        <w:rPr>
          <w:rFonts w:ascii="Times New Roman" w:hAnsi="Times New Roman" w:cs="Times New Roman"/>
          <w:sz w:val="24"/>
          <w:szCs w:val="24"/>
          <w:rPrChange w:id="324" w:author="Megan Swift" w:date="2012-10-19T13:52:00Z">
            <w:rPr>
              <w:rFonts w:ascii="Book Antiqua" w:hAnsi="Book Antiqua"/>
              <w:sz w:val="24"/>
              <w:szCs w:val="24"/>
            </w:rPr>
          </w:rPrChange>
        </w:rPr>
        <w:t xml:space="preserve">, Alexey </w:t>
      </w:r>
      <w:proofErr w:type="spellStart"/>
      <w:r w:rsidRPr="00B85C0E">
        <w:rPr>
          <w:rFonts w:ascii="Times New Roman" w:hAnsi="Times New Roman" w:cs="Times New Roman"/>
          <w:sz w:val="24"/>
          <w:szCs w:val="24"/>
          <w:rPrChange w:id="325" w:author="Megan Swift" w:date="2012-10-19T13:52:00Z">
            <w:rPr>
              <w:rFonts w:ascii="Book Antiqua" w:hAnsi="Book Antiqua"/>
              <w:sz w:val="24"/>
              <w:szCs w:val="24"/>
            </w:rPr>
          </w:rPrChange>
        </w:rPr>
        <w:t>Kruchenykh</w:t>
      </w:r>
      <w:proofErr w:type="spellEnd"/>
      <w:r w:rsidRPr="00B85C0E">
        <w:rPr>
          <w:rFonts w:ascii="Times New Roman" w:hAnsi="Times New Roman" w:cs="Times New Roman"/>
          <w:sz w:val="24"/>
          <w:szCs w:val="24"/>
        </w:rPr>
        <w:t xml:space="preserve"> and </w:t>
      </w:r>
      <w:r w:rsidRPr="00B85C0E">
        <w:rPr>
          <w:rFonts w:ascii="Times New Roman" w:hAnsi="Times New Roman" w:cs="Times New Roman"/>
          <w:sz w:val="24"/>
          <w:szCs w:val="24"/>
          <w:rPrChange w:id="326" w:author="Megan Swift" w:date="2012-10-19T13:52:00Z">
            <w:rPr>
              <w:rFonts w:ascii="Book Antiqua" w:hAnsi="Book Antiqua"/>
              <w:sz w:val="24"/>
              <w:szCs w:val="24"/>
            </w:rPr>
          </w:rPrChange>
        </w:rPr>
        <w:t>others)</w:t>
      </w:r>
      <w:r w:rsidRPr="00B85C0E">
        <w:rPr>
          <w:rFonts w:ascii="Times New Roman" w:hAnsi="Times New Roman" w:cs="Times New Roman"/>
          <w:sz w:val="24"/>
          <w:szCs w:val="24"/>
        </w:rPr>
        <w:t xml:space="preserve">.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open and often impetuous stance against the stifling official </w:t>
      </w:r>
      <w:proofErr w:type="spellStart"/>
      <w:r w:rsidRPr="00B85C0E">
        <w:rPr>
          <w:rFonts w:ascii="Times New Roman" w:hAnsi="Times New Roman"/>
          <w:i/>
          <w:sz w:val="24"/>
          <w:szCs w:val="24"/>
        </w:rPr>
        <w:t>peredvizhnik</w:t>
      </w:r>
      <w:proofErr w:type="spellEnd"/>
      <w:r w:rsidRPr="00B85C0E">
        <w:rPr>
          <w:rFonts w:ascii="Times New Roman" w:hAnsi="Times New Roman"/>
          <w:sz w:val="24"/>
          <w:szCs w:val="24"/>
        </w:rPr>
        <w:t xml:space="preserve"> [Russian Realist] ideology, and progressive political and artistic views earned him the title ‘father of Futurism’. </w:t>
      </w:r>
      <w:r w:rsidRPr="00B85C0E">
        <w:rPr>
          <w:rFonts w:ascii="Times New Roman" w:hAnsi="Times New Roman" w:cs="Times New Roman"/>
          <w:sz w:val="24"/>
          <w:szCs w:val="24"/>
          <w:rPrChange w:id="327" w:author="Megan Swift" w:date="2012-10-19T13:52:00Z">
            <w:rPr>
              <w:rFonts w:ascii="Book Antiqua" w:hAnsi="Book Antiqua"/>
              <w:sz w:val="24"/>
              <w:szCs w:val="24"/>
            </w:rPr>
          </w:rPrChange>
        </w:rPr>
        <w:t>This movement (</w:t>
      </w:r>
      <w:proofErr w:type="spellStart"/>
      <w:r w:rsidRPr="00B85C0E">
        <w:rPr>
          <w:rFonts w:ascii="Times New Roman" w:hAnsi="Times New Roman" w:cs="Times New Roman"/>
          <w:sz w:val="24"/>
          <w:szCs w:val="24"/>
          <w:rPrChange w:id="328" w:author="Megan Swift" w:date="2012-10-19T13:52:00Z">
            <w:rPr>
              <w:rFonts w:ascii="Book Antiqua" w:hAnsi="Book Antiqua"/>
              <w:sz w:val="24"/>
              <w:szCs w:val="24"/>
            </w:rPr>
          </w:rPrChange>
        </w:rPr>
        <w:t>Budetlianstvo</w:t>
      </w:r>
      <w:proofErr w:type="spellEnd"/>
      <w:r w:rsidRPr="00B85C0E">
        <w:rPr>
          <w:rFonts w:ascii="Times New Roman" w:hAnsi="Times New Roman" w:cs="Times New Roman"/>
          <w:sz w:val="24"/>
          <w:szCs w:val="24"/>
          <w:rPrChange w:id="329" w:author="Megan Swift" w:date="2012-10-19T13:52:00Z">
            <w:rPr>
              <w:rFonts w:ascii="Book Antiqua" w:hAnsi="Book Antiqua"/>
              <w:sz w:val="24"/>
              <w:szCs w:val="24"/>
            </w:rPr>
          </w:rPrChange>
        </w:rPr>
        <w:t>) evoke</w:t>
      </w:r>
      <w:r w:rsidRPr="00B85C0E">
        <w:rPr>
          <w:rFonts w:ascii="Times New Roman" w:hAnsi="Times New Roman" w:cs="Times New Roman"/>
          <w:sz w:val="24"/>
          <w:szCs w:val="24"/>
        </w:rPr>
        <w:t>d a</w:t>
      </w:r>
      <w:r w:rsidRPr="00B85C0E">
        <w:rPr>
          <w:rFonts w:ascii="Times New Roman" w:hAnsi="Times New Roman" w:cs="Times New Roman"/>
          <w:sz w:val="24"/>
          <w:szCs w:val="24"/>
          <w:rPrChange w:id="330" w:author="Megan Swift" w:date="2012-10-19T13:52:00Z">
            <w:rPr>
              <w:rFonts w:ascii="Book Antiqua" w:hAnsi="Book Antiqua"/>
              <w:sz w:val="24"/>
              <w:szCs w:val="24"/>
            </w:rPr>
          </w:rPrChange>
        </w:rPr>
        <w:t xml:space="preserve"> spirit of total experimentation</w:t>
      </w:r>
      <w:r w:rsidRPr="00B85C0E">
        <w:rPr>
          <w:rFonts w:ascii="Times New Roman" w:hAnsi="Times New Roman" w:cs="Times New Roman"/>
          <w:sz w:val="24"/>
          <w:szCs w:val="24"/>
        </w:rPr>
        <w:t>,</w:t>
      </w:r>
      <w:r w:rsidRPr="00B85C0E">
        <w:rPr>
          <w:rFonts w:ascii="Times New Roman" w:hAnsi="Times New Roman" w:cs="Times New Roman"/>
          <w:sz w:val="24"/>
          <w:szCs w:val="24"/>
          <w:rPrChange w:id="331" w:author="Megan Swift" w:date="2012-10-19T13:52:00Z">
            <w:rPr>
              <w:rFonts w:ascii="Book Antiqua" w:hAnsi="Book Antiqua"/>
              <w:sz w:val="24"/>
              <w:szCs w:val="24"/>
            </w:rPr>
          </w:rPrChange>
        </w:rPr>
        <w:t xml:space="preserve"> breaking the conventional rules</w:t>
      </w:r>
      <w:r w:rsidRPr="00B85C0E">
        <w:rPr>
          <w:rFonts w:ascii="Times New Roman" w:hAnsi="Times New Roman" w:cs="Times New Roman"/>
          <w:sz w:val="24"/>
          <w:szCs w:val="24"/>
        </w:rPr>
        <w:t xml:space="preserve"> of representation and vividly evoking the new technological age.</w:t>
      </w:r>
      <w:r w:rsidRPr="00B85C0E">
        <w:rPr>
          <w:rFonts w:ascii="Times New Roman" w:hAnsi="Times New Roman"/>
          <w:sz w:val="24"/>
          <w:szCs w:val="24"/>
        </w:rPr>
        <w:t xml:space="preserve"> </w:t>
      </w:r>
      <w:r w:rsidRPr="00B85C0E">
        <w:rPr>
          <w:rFonts w:ascii="Times New Roman" w:hAnsi="Times New Roman" w:cs="Times New Roman"/>
          <w:sz w:val="24"/>
          <w:szCs w:val="24"/>
        </w:rPr>
        <w:t xml:space="preserve">The Father of </w:t>
      </w:r>
      <w:r w:rsidRPr="00B85C0E">
        <w:rPr>
          <w:rFonts w:ascii="Times New Roman" w:hAnsi="Times New Roman" w:cs="Times New Roman"/>
          <w:sz w:val="24"/>
          <w:szCs w:val="24"/>
          <w:rPrChange w:id="332" w:author="Megan Swift" w:date="2012-10-19T13:52:00Z">
            <w:rPr>
              <w:rFonts w:ascii="Book Antiqua" w:hAnsi="Book Antiqua"/>
              <w:sz w:val="24"/>
              <w:szCs w:val="24"/>
            </w:rPr>
          </w:rPrChange>
        </w:rPr>
        <w:t>Italian</w:t>
      </w:r>
      <w:r w:rsidRPr="00B85C0E">
        <w:rPr>
          <w:rFonts w:ascii="Times New Roman" w:hAnsi="Times New Roman" w:cs="Times New Roman"/>
          <w:sz w:val="24"/>
          <w:szCs w:val="24"/>
        </w:rPr>
        <w:t xml:space="preserve"> Futurism,</w:t>
      </w:r>
      <w:r w:rsidRPr="00B85C0E">
        <w:rPr>
          <w:rFonts w:ascii="Times New Roman" w:hAnsi="Times New Roman" w:cs="Times New Roman"/>
          <w:sz w:val="24"/>
          <w:szCs w:val="24"/>
          <w:rPrChange w:id="333" w:author="Megan Swift" w:date="2012-10-19T13:52:00Z">
            <w:rPr>
              <w:rFonts w:ascii="Book Antiqua" w:hAnsi="Book Antiqua"/>
              <w:sz w:val="24"/>
              <w:szCs w:val="24"/>
            </w:rPr>
          </w:rPrChange>
        </w:rPr>
        <w:t xml:space="preserve"> F.T.M</w:t>
      </w:r>
      <w:r w:rsidRPr="00B85C0E">
        <w:rPr>
          <w:rFonts w:ascii="Times New Roman" w:hAnsi="Times New Roman" w:cs="Times New Roman"/>
          <w:sz w:val="24"/>
          <w:szCs w:val="24"/>
        </w:rPr>
        <w:t>ARINETTI,</w:t>
      </w:r>
      <w:r w:rsidRPr="00B85C0E">
        <w:rPr>
          <w:rFonts w:ascii="Times New Roman" w:hAnsi="Times New Roman" w:cs="Times New Roman"/>
          <w:sz w:val="24"/>
          <w:szCs w:val="24"/>
          <w:rPrChange w:id="334" w:author="Megan Swift" w:date="2012-10-19T13:52:00Z">
            <w:rPr>
              <w:rFonts w:ascii="Book Antiqua" w:hAnsi="Book Antiqua"/>
              <w:sz w:val="24"/>
              <w:szCs w:val="24"/>
            </w:rPr>
          </w:rPrChange>
        </w:rPr>
        <w:t xml:space="preserve"> paid an important historical visit to Russia early</w:t>
      </w:r>
      <w:r w:rsidRPr="00B85C0E">
        <w:rPr>
          <w:rFonts w:ascii="Times New Roman" w:hAnsi="Times New Roman" w:cs="Times New Roman"/>
          <w:sz w:val="24"/>
          <w:szCs w:val="24"/>
        </w:rPr>
        <w:t xml:space="preserve"> in </w:t>
      </w:r>
      <w:r w:rsidRPr="00B85C0E">
        <w:rPr>
          <w:rFonts w:ascii="Times New Roman" w:hAnsi="Times New Roman" w:cs="Times New Roman"/>
          <w:sz w:val="24"/>
          <w:szCs w:val="24"/>
          <w:rPrChange w:id="335" w:author="Megan Swift" w:date="2012-10-19T13:52:00Z">
            <w:rPr>
              <w:rFonts w:ascii="Book Antiqua" w:hAnsi="Book Antiqua"/>
              <w:sz w:val="24"/>
              <w:szCs w:val="24"/>
            </w:rPr>
          </w:rPrChange>
        </w:rPr>
        <w:t xml:space="preserve">1914. Although it was not well received, the Italian movement did indirectly influence the maturation of Russian Futurism. Prior to Marinetti’s visit, the Russian Futurists under David </w:t>
      </w:r>
      <w:proofErr w:type="spellStart"/>
      <w:r w:rsidRPr="00B85C0E">
        <w:rPr>
          <w:rFonts w:ascii="Times New Roman" w:hAnsi="Times New Roman" w:cs="Times New Roman"/>
          <w:sz w:val="24"/>
          <w:szCs w:val="24"/>
          <w:rPrChange w:id="336"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337" w:author="Megan Swift" w:date="2012-10-19T13:52:00Z">
            <w:rPr>
              <w:rFonts w:ascii="Book Antiqua" w:hAnsi="Book Antiqua"/>
              <w:sz w:val="24"/>
              <w:szCs w:val="24"/>
            </w:rPr>
          </w:rPrChange>
        </w:rPr>
        <w:t xml:space="preserve"> leadership boldly acquired the name “</w:t>
      </w:r>
      <w:proofErr w:type="spellStart"/>
      <w:r w:rsidRPr="00B85C0E">
        <w:rPr>
          <w:rFonts w:ascii="Times New Roman" w:hAnsi="Times New Roman" w:cs="Times New Roman"/>
          <w:sz w:val="24"/>
          <w:szCs w:val="24"/>
          <w:rPrChange w:id="338" w:author="Megan Swift" w:date="2012-10-19T13:52:00Z">
            <w:rPr>
              <w:rFonts w:ascii="Book Antiqua" w:hAnsi="Book Antiqua"/>
              <w:sz w:val="24"/>
              <w:szCs w:val="24"/>
            </w:rPr>
          </w:rPrChange>
        </w:rPr>
        <w:t>Budetliane</w:t>
      </w:r>
      <w:proofErr w:type="spellEnd"/>
      <w:r w:rsidRPr="00B85C0E">
        <w:rPr>
          <w:rFonts w:ascii="Times New Roman" w:hAnsi="Times New Roman" w:cs="Times New Roman"/>
          <w:sz w:val="24"/>
          <w:szCs w:val="24"/>
          <w:rPrChange w:id="339" w:author="Megan Swift" w:date="2012-10-19T13:52:00Z">
            <w:rPr>
              <w:rFonts w:ascii="Book Antiqua" w:hAnsi="Book Antiqua"/>
              <w:sz w:val="24"/>
              <w:szCs w:val="24"/>
            </w:rPr>
          </w:rPrChange>
        </w:rPr>
        <w:t xml:space="preserve">” (the Slavic etymological equivalent of “Futurists” playfully coined by </w:t>
      </w:r>
      <w:proofErr w:type="spellStart"/>
      <w:r w:rsidRPr="00B85C0E">
        <w:rPr>
          <w:rFonts w:ascii="Times New Roman" w:hAnsi="Times New Roman" w:cs="Times New Roman"/>
          <w:sz w:val="24"/>
          <w:szCs w:val="24"/>
          <w:rPrChange w:id="340" w:author="Megan Swift" w:date="2012-10-19T13:52:00Z">
            <w:rPr>
              <w:rFonts w:ascii="Book Antiqua" w:hAnsi="Book Antiqua"/>
              <w:sz w:val="24"/>
              <w:szCs w:val="24"/>
            </w:rPr>
          </w:rPrChange>
        </w:rPr>
        <w:t>Khlebnikov</w:t>
      </w:r>
      <w:proofErr w:type="spellEnd"/>
      <w:r w:rsidRPr="00B85C0E">
        <w:rPr>
          <w:rFonts w:ascii="Times New Roman" w:hAnsi="Times New Roman" w:cs="Times New Roman"/>
          <w:sz w:val="24"/>
          <w:szCs w:val="24"/>
          <w:rPrChange w:id="341" w:author="Megan Swift" w:date="2012-10-19T13:52:00Z">
            <w:rPr>
              <w:rFonts w:ascii="Book Antiqua" w:hAnsi="Book Antiqua"/>
              <w:sz w:val="24"/>
              <w:szCs w:val="24"/>
            </w:rPr>
          </w:rPrChange>
        </w:rPr>
        <w:t xml:space="preserve">) and published their own manifesto in December 1912 entitled “A Slap in the Face of Public Taste,” which was partially reliant on </w:t>
      </w:r>
      <w:r w:rsidRPr="00B85C0E">
        <w:rPr>
          <w:rFonts w:ascii="Times New Roman" w:hAnsi="Times New Roman" w:cs="Times New Roman"/>
          <w:sz w:val="24"/>
          <w:szCs w:val="24"/>
        </w:rPr>
        <w:t xml:space="preserve">audacious </w:t>
      </w:r>
      <w:r w:rsidRPr="00B85C0E">
        <w:rPr>
          <w:rFonts w:ascii="Times New Roman" w:hAnsi="Times New Roman" w:cs="Times New Roman"/>
          <w:sz w:val="24"/>
          <w:szCs w:val="24"/>
          <w:rPrChange w:id="342" w:author="Megan Swift" w:date="2012-10-19T13:52:00Z">
            <w:rPr>
              <w:rFonts w:ascii="Book Antiqua" w:hAnsi="Book Antiqua"/>
              <w:sz w:val="24"/>
              <w:szCs w:val="24"/>
            </w:rPr>
          </w:rPrChange>
        </w:rPr>
        <w:t>Italian Futurist proclamations.</w:t>
      </w:r>
      <w:r w:rsidRPr="00B85C0E">
        <w:rPr>
          <w:rFonts w:ascii="Times New Roman" w:hAnsi="Times New Roman" w:cs="Times New Roman"/>
          <w:sz w:val="24"/>
          <w:szCs w:val="24"/>
        </w:rPr>
        <w:t xml:space="preserve">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larger outlook towards life’s improvement was informed by a desire to reform the tsarist autocracy, bureaucratic inefficiency, persecution and censorship in the Russian Empire</w:t>
      </w:r>
      <w:r w:rsidR="005C7B4C" w:rsidRPr="00B85C0E">
        <w:rPr>
          <w:rFonts w:ascii="Times New Roman" w:hAnsi="Times New Roman"/>
          <w:sz w:val="24"/>
          <w:szCs w:val="24"/>
        </w:rPr>
        <w:t>.</w:t>
      </w:r>
    </w:p>
    <w:p w14:paraId="28BA5110" w14:textId="77777777" w:rsidR="005C7B4C" w:rsidRPr="00B85C0E" w:rsidRDefault="005C7B4C" w:rsidP="00960077">
      <w:pPr>
        <w:rPr>
          <w:rFonts w:ascii="Times New Roman" w:hAnsi="Times New Roman"/>
          <w:sz w:val="24"/>
          <w:szCs w:val="24"/>
        </w:rPr>
      </w:pPr>
    </w:p>
    <w:p w14:paraId="0EC48F82" w14:textId="4F46F084" w:rsidR="005C7B4C" w:rsidRPr="00B85C0E" w:rsidRDefault="005C7B4C" w:rsidP="005C7B4C">
      <w:pPr>
        <w:rPr>
          <w:rFonts w:ascii="Times New Roman" w:hAnsi="Times New Roman" w:cs="Times New Roman"/>
          <w:sz w:val="24"/>
          <w:szCs w:val="24"/>
        </w:rPr>
      </w:pP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studied art in Kazan and Odessa between 1898 and 1901. He then </w:t>
      </w:r>
      <w:proofErr w:type="spellStart"/>
      <w:r w:rsidRPr="00B85C0E">
        <w:rPr>
          <w:rFonts w:ascii="Times New Roman" w:hAnsi="Times New Roman"/>
          <w:sz w:val="24"/>
          <w:szCs w:val="24"/>
        </w:rPr>
        <w:t>traveled</w:t>
      </w:r>
      <w:proofErr w:type="spellEnd"/>
      <w:r w:rsidRPr="00B85C0E">
        <w:rPr>
          <w:rFonts w:ascii="Times New Roman" w:hAnsi="Times New Roman"/>
          <w:sz w:val="24"/>
          <w:szCs w:val="24"/>
        </w:rPr>
        <w:t xml:space="preserve"> to Munich, where he studied with Wilhelm </w:t>
      </w:r>
      <w:proofErr w:type="spellStart"/>
      <w:r w:rsidRPr="00B85C0E">
        <w:rPr>
          <w:rFonts w:ascii="Times New Roman" w:hAnsi="Times New Roman"/>
          <w:sz w:val="24"/>
          <w:szCs w:val="24"/>
        </w:rPr>
        <w:t>Diez</w:t>
      </w:r>
      <w:proofErr w:type="spellEnd"/>
      <w:r w:rsidRPr="00B85C0E">
        <w:rPr>
          <w:rFonts w:ascii="Times New Roman" w:hAnsi="Times New Roman"/>
          <w:sz w:val="24"/>
          <w:szCs w:val="24"/>
        </w:rPr>
        <w:t xml:space="preserve"> at the Munich Art Academy in 1902 followed by Anton </w:t>
      </w:r>
      <w:proofErr w:type="spellStart"/>
      <w:r w:rsidRPr="00B85C0E">
        <w:rPr>
          <w:rFonts w:ascii="Times New Roman" w:hAnsi="Times New Roman"/>
          <w:sz w:val="24"/>
          <w:szCs w:val="24"/>
        </w:rPr>
        <w:t>Azbe</w:t>
      </w:r>
      <w:proofErr w:type="spellEnd"/>
      <w:r w:rsidRPr="00B85C0E">
        <w:rPr>
          <w:rFonts w:ascii="Times New Roman" w:hAnsi="Times New Roman"/>
          <w:sz w:val="24"/>
          <w:szCs w:val="24"/>
        </w:rPr>
        <w:t xml:space="preserve"> at his private school in 1903. In 1904, he studied at </w:t>
      </w:r>
      <w:proofErr w:type="spellStart"/>
      <w:r w:rsidRPr="00B85C0E">
        <w:rPr>
          <w:rFonts w:ascii="Times New Roman" w:hAnsi="Times New Roman"/>
          <w:sz w:val="24"/>
          <w:szCs w:val="24"/>
        </w:rPr>
        <w:t>Fernand</w:t>
      </w:r>
      <w:proofErr w:type="spellEnd"/>
      <w:r w:rsidRPr="00B85C0E">
        <w:rPr>
          <w:rFonts w:ascii="Times New Roman" w:hAnsi="Times New Roman"/>
          <w:sz w:val="24"/>
          <w:szCs w:val="24"/>
        </w:rPr>
        <w:t xml:space="preserve"> </w:t>
      </w:r>
      <w:proofErr w:type="spellStart"/>
      <w:r w:rsidRPr="00B85C0E">
        <w:rPr>
          <w:rFonts w:ascii="Times New Roman" w:hAnsi="Times New Roman"/>
          <w:sz w:val="24"/>
          <w:szCs w:val="24"/>
        </w:rPr>
        <w:t>Cormon’s</w:t>
      </w:r>
      <w:proofErr w:type="spellEnd"/>
      <w:r w:rsidRPr="00B85C0E">
        <w:rPr>
          <w:rFonts w:ascii="Times New Roman" w:hAnsi="Times New Roman"/>
          <w:sz w:val="24"/>
          <w:szCs w:val="24"/>
        </w:rPr>
        <w:t xml:space="preserve"> Academy in Paris. He returned to Ukraine, interested in the work of the impressionists and post-impressionists. He participated in the 17th and 18</w:t>
      </w:r>
      <w:r w:rsidRPr="00B85C0E">
        <w:rPr>
          <w:rFonts w:ascii="Times New Roman" w:hAnsi="Times New Roman"/>
          <w:sz w:val="24"/>
          <w:szCs w:val="24"/>
          <w:vertAlign w:val="superscript"/>
        </w:rPr>
        <w:t>th</w:t>
      </w:r>
      <w:r w:rsidRPr="00B85C0E">
        <w:rPr>
          <w:rFonts w:ascii="Times New Roman" w:hAnsi="Times New Roman"/>
          <w:sz w:val="24"/>
          <w:szCs w:val="24"/>
        </w:rPr>
        <w:t xml:space="preserve"> exhibitions of the Association of South Russian [a term for Ukrainian during the Russian Empire] Artists in Odessa in 1906 and 1907. In 1907,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family moved to the estate of Count Ale</w:t>
      </w:r>
      <w:r w:rsidR="007E0DB5">
        <w:rPr>
          <w:rFonts w:ascii="Times New Roman" w:hAnsi="Times New Roman"/>
          <w:sz w:val="24"/>
          <w:szCs w:val="24"/>
        </w:rPr>
        <w:t xml:space="preserve">xander </w:t>
      </w:r>
      <w:proofErr w:type="spellStart"/>
      <w:r w:rsidR="007E0DB5">
        <w:rPr>
          <w:rFonts w:ascii="Times New Roman" w:hAnsi="Times New Roman"/>
          <w:sz w:val="24"/>
          <w:szCs w:val="24"/>
        </w:rPr>
        <w:t>Mordvinov</w:t>
      </w:r>
      <w:proofErr w:type="spellEnd"/>
      <w:r w:rsidR="007E0DB5">
        <w:rPr>
          <w:rFonts w:ascii="Times New Roman" w:hAnsi="Times New Roman"/>
          <w:sz w:val="24"/>
          <w:szCs w:val="24"/>
        </w:rPr>
        <w:t xml:space="preserve"> in </w:t>
      </w:r>
      <w:proofErr w:type="spellStart"/>
      <w:r w:rsidR="007E0DB5" w:rsidRPr="007E0DB5">
        <w:rPr>
          <w:rFonts w:ascii="Times New Roman" w:hAnsi="Times New Roman"/>
          <w:color w:val="3366FF"/>
          <w:sz w:val="24"/>
          <w:szCs w:val="24"/>
        </w:rPr>
        <w:t>Che</w:t>
      </w:r>
      <w:r w:rsidRPr="007E0DB5">
        <w:rPr>
          <w:rFonts w:ascii="Times New Roman" w:hAnsi="Times New Roman"/>
          <w:color w:val="3366FF"/>
          <w:sz w:val="24"/>
          <w:szCs w:val="24"/>
        </w:rPr>
        <w:t>rnianka</w:t>
      </w:r>
      <w:proofErr w:type="spellEnd"/>
      <w:r w:rsidR="00A56D0B">
        <w:rPr>
          <w:rFonts w:ascii="Times New Roman" w:hAnsi="Times New Roman"/>
          <w:color w:val="3366FF"/>
          <w:sz w:val="24"/>
          <w:szCs w:val="24"/>
        </w:rPr>
        <w:t xml:space="preserve"> (</w:t>
      </w:r>
      <w:r w:rsidR="00A25157">
        <w:rPr>
          <w:rFonts w:ascii="Times New Roman" w:hAnsi="Times New Roman"/>
          <w:color w:val="3366FF"/>
          <w:sz w:val="24"/>
          <w:szCs w:val="24"/>
        </w:rPr>
        <w:t xml:space="preserve">known in Ukrainian as </w:t>
      </w:r>
      <w:proofErr w:type="spellStart"/>
      <w:r w:rsidR="00A25157">
        <w:rPr>
          <w:rFonts w:ascii="Times New Roman" w:hAnsi="Times New Roman"/>
          <w:color w:val="3366FF"/>
          <w:sz w:val="24"/>
          <w:szCs w:val="24"/>
        </w:rPr>
        <w:t>Chornianka</w:t>
      </w:r>
      <w:proofErr w:type="spellEnd"/>
      <w:r w:rsidR="00A56D0B">
        <w:rPr>
          <w:rFonts w:ascii="Times New Roman" w:hAnsi="Times New Roman"/>
          <w:color w:val="3366FF"/>
          <w:sz w:val="24"/>
          <w:szCs w:val="24"/>
        </w:rPr>
        <w:t>)</w:t>
      </w:r>
      <w:r w:rsidRPr="00B85C0E">
        <w:rPr>
          <w:rFonts w:ascii="Times New Roman" w:hAnsi="Times New Roman"/>
          <w:sz w:val="24"/>
          <w:szCs w:val="24"/>
        </w:rPr>
        <w:t>, near Kherson in Southern Ukraine, where his father accepted a job as the estate’s manager. Its locat</w:t>
      </w:r>
      <w:r w:rsidR="007E0DB5">
        <w:rPr>
          <w:rFonts w:ascii="Times New Roman" w:hAnsi="Times New Roman"/>
          <w:sz w:val="24"/>
          <w:szCs w:val="24"/>
        </w:rPr>
        <w:t xml:space="preserve">ion near the mouth of the </w:t>
      </w:r>
      <w:r w:rsidR="007E0DB5" w:rsidRPr="007E0DB5">
        <w:rPr>
          <w:rFonts w:ascii="Times New Roman" w:hAnsi="Times New Roman"/>
          <w:color w:val="3366FF"/>
          <w:sz w:val="24"/>
          <w:szCs w:val="24"/>
        </w:rPr>
        <w:t>Dniep</w:t>
      </w:r>
      <w:r w:rsidR="007E0DB5">
        <w:rPr>
          <w:rFonts w:ascii="Times New Roman" w:hAnsi="Times New Roman"/>
          <w:color w:val="3366FF"/>
          <w:sz w:val="24"/>
          <w:szCs w:val="24"/>
        </w:rPr>
        <w:t>e</w:t>
      </w:r>
      <w:r w:rsidR="007E0DB5" w:rsidRPr="007E0DB5">
        <w:rPr>
          <w:rFonts w:ascii="Times New Roman" w:hAnsi="Times New Roman"/>
          <w:color w:val="3366FF"/>
          <w:sz w:val="24"/>
          <w:szCs w:val="24"/>
        </w:rPr>
        <w:t>r</w:t>
      </w:r>
      <w:r w:rsidRPr="00B85C0E">
        <w:rPr>
          <w:rFonts w:ascii="Times New Roman" w:hAnsi="Times New Roman"/>
          <w:sz w:val="24"/>
          <w:szCs w:val="24"/>
        </w:rPr>
        <w:t xml:space="preserve"> River, in the historic lands of the ancient Scythes, became a rich source of inspiration for his artwork. Not only was Herodotus’ account of the Scythes in his </w:t>
      </w:r>
      <w:r w:rsidRPr="00B85C0E">
        <w:rPr>
          <w:rFonts w:ascii="Times New Roman" w:hAnsi="Times New Roman"/>
          <w:i/>
          <w:sz w:val="24"/>
          <w:szCs w:val="24"/>
        </w:rPr>
        <w:t>Histories</w:t>
      </w:r>
      <w:r w:rsidRPr="00B85C0E">
        <w:rPr>
          <w:rFonts w:ascii="Times New Roman" w:hAnsi="Times New Roman"/>
          <w:sz w:val="24"/>
          <w:szCs w:val="24"/>
        </w:rPr>
        <w:t xml:space="preserve"> known to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their </w:t>
      </w:r>
      <w:proofErr w:type="spellStart"/>
      <w:r w:rsidRPr="00B85C0E">
        <w:rPr>
          <w:rFonts w:ascii="Times New Roman" w:hAnsi="Times New Roman"/>
          <w:sz w:val="24"/>
          <w:szCs w:val="24"/>
        </w:rPr>
        <w:t>artifacts</w:t>
      </w:r>
      <w:proofErr w:type="spellEnd"/>
      <w:r w:rsidRPr="00B85C0E">
        <w:rPr>
          <w:rFonts w:ascii="Times New Roman" w:hAnsi="Times New Roman"/>
          <w:sz w:val="24"/>
          <w:szCs w:val="24"/>
        </w:rPr>
        <w:t xml:space="preserve"> were being excavated from mounds near the estate at the time, dating to 1000BC.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and his brothers worked on numerous such </w:t>
      </w:r>
      <w:proofErr w:type="spellStart"/>
      <w:r w:rsidRPr="00B85C0E">
        <w:rPr>
          <w:rFonts w:ascii="Times New Roman" w:hAnsi="Times New Roman"/>
          <w:sz w:val="24"/>
          <w:szCs w:val="24"/>
        </w:rPr>
        <w:t>archeological</w:t>
      </w:r>
      <w:proofErr w:type="spellEnd"/>
      <w:r w:rsidRPr="00B85C0E">
        <w:rPr>
          <w:rFonts w:ascii="Times New Roman" w:hAnsi="Times New Roman"/>
          <w:sz w:val="24"/>
          <w:szCs w:val="24"/>
        </w:rPr>
        <w:t xml:space="preserve"> digs, where they uncovered vases, goblets, </w:t>
      </w:r>
      <w:proofErr w:type="spellStart"/>
      <w:r w:rsidRPr="00B85C0E">
        <w:rPr>
          <w:rFonts w:ascii="Times New Roman" w:hAnsi="Times New Roman"/>
          <w:sz w:val="24"/>
          <w:szCs w:val="24"/>
        </w:rPr>
        <w:t>jewelry</w:t>
      </w:r>
      <w:proofErr w:type="spellEnd"/>
      <w:r w:rsidRPr="00B85C0E">
        <w:rPr>
          <w:rFonts w:ascii="Times New Roman" w:hAnsi="Times New Roman"/>
          <w:sz w:val="24"/>
          <w:szCs w:val="24"/>
        </w:rPr>
        <w:t xml:space="preserve">, combs, scabbards, and other objects as well as skeletal remains. Some of </w:t>
      </w:r>
      <w:r w:rsidR="007E0DB5">
        <w:rPr>
          <w:rFonts w:ascii="Times New Roman" w:hAnsi="Times New Roman"/>
          <w:sz w:val="24"/>
          <w:szCs w:val="24"/>
        </w:rPr>
        <w:t xml:space="preserve">the </w:t>
      </w:r>
      <w:proofErr w:type="spellStart"/>
      <w:r w:rsidR="007E0DB5">
        <w:rPr>
          <w:rFonts w:ascii="Times New Roman" w:hAnsi="Times New Roman"/>
          <w:sz w:val="24"/>
          <w:szCs w:val="24"/>
        </w:rPr>
        <w:t>artifacts</w:t>
      </w:r>
      <w:proofErr w:type="spellEnd"/>
      <w:r w:rsidR="007E0DB5">
        <w:rPr>
          <w:rFonts w:ascii="Times New Roman" w:hAnsi="Times New Roman"/>
          <w:sz w:val="24"/>
          <w:szCs w:val="24"/>
        </w:rPr>
        <w:t xml:space="preserve"> were housed at </w:t>
      </w:r>
      <w:proofErr w:type="spellStart"/>
      <w:r w:rsidR="007E0DB5" w:rsidRPr="007E0DB5">
        <w:rPr>
          <w:rFonts w:ascii="Times New Roman" w:hAnsi="Times New Roman"/>
          <w:color w:val="3366FF"/>
          <w:sz w:val="24"/>
          <w:szCs w:val="24"/>
        </w:rPr>
        <w:t>Che</w:t>
      </w:r>
      <w:r w:rsidRPr="007E0DB5">
        <w:rPr>
          <w:rFonts w:ascii="Times New Roman" w:hAnsi="Times New Roman"/>
          <w:color w:val="3366FF"/>
          <w:sz w:val="24"/>
          <w:szCs w:val="24"/>
        </w:rPr>
        <w:t>rnianka</w:t>
      </w:r>
      <w:proofErr w:type="spellEnd"/>
      <w:r w:rsidRPr="00B85C0E">
        <w:rPr>
          <w:rFonts w:ascii="Times New Roman" w:hAnsi="Times New Roman"/>
          <w:sz w:val="24"/>
          <w:szCs w:val="24"/>
        </w:rPr>
        <w:t>, others at the nearby Kherson Museum.</w:t>
      </w:r>
      <w:r w:rsidRPr="00B85C0E">
        <w:rPr>
          <w:rFonts w:ascii="Times New Roman" w:hAnsi="Times New Roman" w:cs="Times New Roman"/>
          <w:sz w:val="24"/>
          <w:szCs w:val="24"/>
          <w:rPrChange w:id="343" w:author="Megan Swift" w:date="2012-10-19T13:52:00Z">
            <w:rPr>
              <w:rFonts w:ascii="Book Antiqua" w:hAnsi="Book Antiqua"/>
              <w:sz w:val="24"/>
              <w:szCs w:val="24"/>
            </w:rPr>
          </w:rPrChange>
        </w:rPr>
        <w:t xml:space="preserve"> </w:t>
      </w:r>
    </w:p>
    <w:p w14:paraId="25C226A6" w14:textId="77777777" w:rsidR="005C7B4C" w:rsidRPr="00B85C0E" w:rsidRDefault="005C7B4C" w:rsidP="005C7B4C">
      <w:pPr>
        <w:rPr>
          <w:rFonts w:ascii="Times New Roman" w:hAnsi="Times New Roman" w:cs="Times New Roman"/>
          <w:sz w:val="24"/>
          <w:szCs w:val="24"/>
        </w:rPr>
      </w:pPr>
    </w:p>
    <w:p w14:paraId="24517F87" w14:textId="5B26031B" w:rsidR="005C7B4C" w:rsidRPr="00B85C0E" w:rsidRDefault="005C7B4C" w:rsidP="005C7B4C">
      <w:pPr>
        <w:rPr>
          <w:rFonts w:ascii="Times New Roman" w:hAnsi="Times New Roman" w:cs="Times New Roman"/>
          <w:sz w:val="24"/>
          <w:szCs w:val="24"/>
        </w:rPr>
      </w:pP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himself moved to Moscow in 1907, where a robust art community, international art exhibitions – particularly from Western Europe – provided a rich environment in which to work. There, he organized and participated in a number of exhibitions, several of the</w:t>
      </w:r>
      <w:r w:rsidR="007E0DB5">
        <w:rPr>
          <w:rFonts w:ascii="Times New Roman" w:hAnsi="Times New Roman"/>
          <w:sz w:val="24"/>
          <w:szCs w:val="24"/>
        </w:rPr>
        <w:t xml:space="preserve">m with his brother </w:t>
      </w:r>
      <w:r w:rsidR="007E0DB5" w:rsidRPr="007E0DB5">
        <w:rPr>
          <w:rFonts w:ascii="Times New Roman" w:hAnsi="Times New Roman"/>
          <w:color w:val="3366FF"/>
          <w:sz w:val="24"/>
          <w:szCs w:val="24"/>
        </w:rPr>
        <w:t>Vladimir</w:t>
      </w:r>
      <w:r w:rsidR="00623F8F">
        <w:rPr>
          <w:rFonts w:ascii="Times New Roman" w:hAnsi="Times New Roman"/>
          <w:color w:val="3366FF"/>
          <w:sz w:val="24"/>
          <w:szCs w:val="24"/>
        </w:rPr>
        <w:t xml:space="preserve">, also an artist. In </w:t>
      </w:r>
      <w:r w:rsidR="00293C1A">
        <w:rPr>
          <w:rFonts w:ascii="Times New Roman" w:hAnsi="Times New Roman"/>
          <w:color w:val="3366FF"/>
          <w:sz w:val="24"/>
          <w:szCs w:val="24"/>
        </w:rPr>
        <w:t>post-independence Ukraine, both David and Vladimir</w:t>
      </w:r>
      <w:r w:rsidR="00623F8F">
        <w:rPr>
          <w:rFonts w:ascii="Times New Roman" w:hAnsi="Times New Roman"/>
          <w:color w:val="3366FF"/>
          <w:sz w:val="24"/>
          <w:szCs w:val="24"/>
        </w:rPr>
        <w:t xml:space="preserve"> (</w:t>
      </w:r>
      <w:proofErr w:type="spellStart"/>
      <w:r w:rsidR="00A56D0B">
        <w:rPr>
          <w:rFonts w:ascii="Times New Roman" w:hAnsi="Times New Roman"/>
          <w:color w:val="3366FF"/>
          <w:sz w:val="24"/>
          <w:szCs w:val="24"/>
        </w:rPr>
        <w:t>Volodymyr</w:t>
      </w:r>
      <w:proofErr w:type="spellEnd"/>
      <w:r w:rsidR="00A56D0B">
        <w:rPr>
          <w:rFonts w:ascii="Times New Roman" w:hAnsi="Times New Roman"/>
          <w:color w:val="3366FF"/>
          <w:sz w:val="24"/>
          <w:szCs w:val="24"/>
        </w:rPr>
        <w:t xml:space="preserve"> in Ukrainian</w:t>
      </w:r>
      <w:r w:rsidR="00623F8F">
        <w:rPr>
          <w:rFonts w:ascii="Times New Roman" w:hAnsi="Times New Roman"/>
          <w:color w:val="3366FF"/>
          <w:sz w:val="24"/>
          <w:szCs w:val="24"/>
        </w:rPr>
        <w:t>)</w:t>
      </w:r>
      <w:r w:rsidR="00293C1A">
        <w:rPr>
          <w:rFonts w:ascii="Times New Roman" w:hAnsi="Times New Roman"/>
          <w:color w:val="3366FF"/>
          <w:sz w:val="24"/>
          <w:szCs w:val="24"/>
        </w:rPr>
        <w:t xml:space="preserve"> have become important figures of a </w:t>
      </w:r>
      <w:r w:rsidR="00293C1A">
        <w:rPr>
          <w:rFonts w:ascii="Times New Roman" w:hAnsi="Times New Roman"/>
          <w:color w:val="3366FF"/>
          <w:sz w:val="24"/>
          <w:szCs w:val="24"/>
        </w:rPr>
        <w:lastRenderedPageBreak/>
        <w:t>recuperated indigenous art history</w:t>
      </w:r>
      <w:r w:rsidR="00293C1A">
        <w:rPr>
          <w:rFonts w:ascii="Times New Roman" w:hAnsi="Times New Roman"/>
          <w:sz w:val="24"/>
          <w:szCs w:val="24"/>
        </w:rPr>
        <w:t xml:space="preserve">. </w:t>
      </w:r>
      <w:r w:rsidR="00293C1A" w:rsidRPr="00293C1A">
        <w:rPr>
          <w:rFonts w:ascii="Times New Roman" w:hAnsi="Times New Roman"/>
          <w:color w:val="0000FF"/>
          <w:sz w:val="24"/>
          <w:szCs w:val="24"/>
        </w:rPr>
        <w:t xml:space="preserve">The work of the </w:t>
      </w:r>
      <w:proofErr w:type="spellStart"/>
      <w:r w:rsidR="00293C1A" w:rsidRPr="00293C1A">
        <w:rPr>
          <w:rFonts w:ascii="Times New Roman" w:hAnsi="Times New Roman"/>
          <w:color w:val="0000FF"/>
          <w:sz w:val="24"/>
          <w:szCs w:val="24"/>
        </w:rPr>
        <w:t>Burliuk</w:t>
      </w:r>
      <w:proofErr w:type="spellEnd"/>
      <w:r w:rsidR="00293C1A" w:rsidRPr="00293C1A">
        <w:rPr>
          <w:rFonts w:ascii="Times New Roman" w:hAnsi="Times New Roman"/>
          <w:color w:val="0000FF"/>
          <w:sz w:val="24"/>
          <w:szCs w:val="24"/>
        </w:rPr>
        <w:t xml:space="preserve"> brothers was shown at</w:t>
      </w:r>
      <w:r w:rsidR="00293C1A">
        <w:rPr>
          <w:rFonts w:ascii="Times New Roman" w:hAnsi="Times New Roman"/>
          <w:sz w:val="24"/>
          <w:szCs w:val="24"/>
        </w:rPr>
        <w:t xml:space="preserve"> </w:t>
      </w:r>
      <w:r w:rsidRPr="00B85C0E">
        <w:rPr>
          <w:rFonts w:ascii="Times New Roman" w:hAnsi="Times New Roman"/>
          <w:sz w:val="24"/>
          <w:szCs w:val="24"/>
        </w:rPr>
        <w:t>the exhibitions Wreath-</w:t>
      </w:r>
      <w:proofErr w:type="spellStart"/>
      <w:r w:rsidRPr="00B85C0E">
        <w:rPr>
          <w:rFonts w:ascii="Times New Roman" w:hAnsi="Times New Roman"/>
          <w:sz w:val="24"/>
          <w:szCs w:val="24"/>
        </w:rPr>
        <w:t>Stefanos</w:t>
      </w:r>
      <w:proofErr w:type="spellEnd"/>
      <w:r w:rsidRPr="00B85C0E">
        <w:rPr>
          <w:rFonts w:ascii="Times New Roman" w:hAnsi="Times New Roman"/>
          <w:sz w:val="24"/>
          <w:szCs w:val="24"/>
        </w:rPr>
        <w:t xml:space="preserve">, 1907; ‘Knave of Diamonds’, 1910; and ‘Exhibition of Painting 1915’. Outside Moscow, he featured his Symbolist </w:t>
      </w:r>
      <w:r w:rsidRPr="00B85C0E">
        <w:rPr>
          <w:rFonts w:ascii="Times New Roman" w:hAnsi="Times New Roman"/>
          <w:i/>
          <w:sz w:val="24"/>
          <w:szCs w:val="24"/>
        </w:rPr>
        <w:t>Blue Rose</w:t>
      </w:r>
      <w:r w:rsidRPr="00B85C0E">
        <w:rPr>
          <w:rFonts w:ascii="Times New Roman" w:hAnsi="Times New Roman"/>
          <w:sz w:val="24"/>
          <w:szCs w:val="24"/>
        </w:rPr>
        <w:t xml:space="preserve"> group with Alexandra </w:t>
      </w:r>
      <w:proofErr w:type="spellStart"/>
      <w:r w:rsidRPr="00B85C0E">
        <w:rPr>
          <w:rFonts w:ascii="Times New Roman" w:hAnsi="Times New Roman"/>
          <w:sz w:val="24"/>
          <w:szCs w:val="24"/>
        </w:rPr>
        <w:t>Exter</w:t>
      </w:r>
      <w:proofErr w:type="spellEnd"/>
      <w:r w:rsidRPr="00B85C0E">
        <w:rPr>
          <w:rFonts w:ascii="Times New Roman" w:hAnsi="Times New Roman"/>
          <w:sz w:val="24"/>
          <w:szCs w:val="24"/>
        </w:rPr>
        <w:t xml:space="preserve">, Natalya </w:t>
      </w:r>
      <w:proofErr w:type="spellStart"/>
      <w:r w:rsidRPr="00B85C0E">
        <w:rPr>
          <w:rFonts w:ascii="Times New Roman" w:hAnsi="Times New Roman"/>
          <w:sz w:val="24"/>
          <w:szCs w:val="24"/>
        </w:rPr>
        <w:t>Goncharova</w:t>
      </w:r>
      <w:proofErr w:type="spellEnd"/>
      <w:r w:rsidRPr="00B85C0E">
        <w:rPr>
          <w:rFonts w:ascii="Times New Roman" w:hAnsi="Times New Roman"/>
          <w:sz w:val="24"/>
          <w:szCs w:val="24"/>
        </w:rPr>
        <w:t xml:space="preserve">, and Mikhail </w:t>
      </w:r>
      <w:proofErr w:type="spellStart"/>
      <w:r w:rsidRPr="00B85C0E">
        <w:rPr>
          <w:rFonts w:ascii="Times New Roman" w:hAnsi="Times New Roman"/>
          <w:sz w:val="24"/>
          <w:szCs w:val="24"/>
        </w:rPr>
        <w:t>Larionov</w:t>
      </w:r>
      <w:proofErr w:type="spellEnd"/>
      <w:r w:rsidRPr="00B85C0E">
        <w:rPr>
          <w:rFonts w:ascii="Times New Roman" w:hAnsi="Times New Roman"/>
          <w:sz w:val="24"/>
          <w:szCs w:val="24"/>
        </w:rPr>
        <w:t xml:space="preserve"> in the </w:t>
      </w:r>
      <w:r w:rsidRPr="00B85C0E">
        <w:rPr>
          <w:rFonts w:ascii="Times New Roman" w:hAnsi="Times New Roman"/>
          <w:i/>
          <w:sz w:val="24"/>
          <w:szCs w:val="24"/>
        </w:rPr>
        <w:t xml:space="preserve">Link </w:t>
      </w:r>
      <w:r w:rsidRPr="00B85C0E">
        <w:rPr>
          <w:rFonts w:ascii="Times New Roman" w:hAnsi="Times New Roman"/>
          <w:sz w:val="24"/>
          <w:szCs w:val="24"/>
        </w:rPr>
        <w:t xml:space="preserve">exhibition in Kyiv, 1908. He participated in the second and third exhibitions of the </w:t>
      </w:r>
      <w:proofErr w:type="spellStart"/>
      <w:r w:rsidRPr="00B85C0E">
        <w:rPr>
          <w:rFonts w:ascii="Times New Roman" w:hAnsi="Times New Roman"/>
          <w:i/>
          <w:sz w:val="24"/>
          <w:szCs w:val="24"/>
        </w:rPr>
        <w:t>Neue</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Künstlervereinigung</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München</w:t>
      </w:r>
      <w:proofErr w:type="spellEnd"/>
      <w:r w:rsidRPr="00B85C0E">
        <w:rPr>
          <w:rFonts w:ascii="Times New Roman" w:hAnsi="Times New Roman"/>
          <w:sz w:val="24"/>
          <w:szCs w:val="24"/>
        </w:rPr>
        <w:t xml:space="preserve">, 1910 and 1911, respectively, in addition to contributing an essay - co-authored with his brother </w:t>
      </w:r>
      <w:r w:rsidRPr="007E0DB5">
        <w:rPr>
          <w:rFonts w:ascii="Times New Roman" w:hAnsi="Times New Roman"/>
          <w:color w:val="3366FF"/>
          <w:sz w:val="24"/>
          <w:szCs w:val="24"/>
        </w:rPr>
        <w:t>V</w:t>
      </w:r>
      <w:r w:rsidR="007E0DB5" w:rsidRPr="007E0DB5">
        <w:rPr>
          <w:rFonts w:ascii="Times New Roman" w:hAnsi="Times New Roman"/>
          <w:color w:val="3366FF"/>
          <w:sz w:val="24"/>
          <w:szCs w:val="24"/>
        </w:rPr>
        <w:t>ladimir</w:t>
      </w:r>
      <w:r w:rsidRPr="00B85C0E">
        <w:rPr>
          <w:rFonts w:ascii="Times New Roman" w:hAnsi="Times New Roman"/>
          <w:sz w:val="24"/>
          <w:szCs w:val="24"/>
        </w:rPr>
        <w:t xml:space="preserve"> - on Russian artists’ response to contemporary developments by the French avant-garde. He exhibited in Vladimir </w:t>
      </w:r>
      <w:proofErr w:type="spellStart"/>
      <w:r w:rsidRPr="00B85C0E">
        <w:rPr>
          <w:rFonts w:ascii="Times New Roman" w:hAnsi="Times New Roman"/>
          <w:sz w:val="24"/>
          <w:szCs w:val="24"/>
        </w:rPr>
        <w:t>Isdebsky’s</w:t>
      </w:r>
      <w:proofErr w:type="spellEnd"/>
      <w:r w:rsidRPr="00B85C0E">
        <w:rPr>
          <w:rFonts w:ascii="Times New Roman" w:hAnsi="Times New Roman"/>
          <w:sz w:val="24"/>
          <w:szCs w:val="24"/>
        </w:rPr>
        <w:t xml:space="preserve"> second salon in Odessa in 1911, and </w:t>
      </w:r>
      <w:r w:rsidRPr="00B85C0E">
        <w:rPr>
          <w:rFonts w:ascii="Times New Roman" w:hAnsi="Times New Roman"/>
          <w:i/>
          <w:sz w:val="24"/>
          <w:szCs w:val="24"/>
        </w:rPr>
        <w:t xml:space="preserve">Der </w:t>
      </w:r>
      <w:proofErr w:type="spellStart"/>
      <w:r w:rsidRPr="00B85C0E">
        <w:rPr>
          <w:rFonts w:ascii="Times New Roman" w:hAnsi="Times New Roman"/>
          <w:i/>
          <w:sz w:val="24"/>
          <w:szCs w:val="24"/>
        </w:rPr>
        <w:t>Blaue</w:t>
      </w:r>
      <w:proofErr w:type="spellEnd"/>
      <w:r w:rsidRPr="00B85C0E">
        <w:rPr>
          <w:rFonts w:ascii="Times New Roman" w:hAnsi="Times New Roman"/>
          <w:i/>
          <w:sz w:val="24"/>
          <w:szCs w:val="24"/>
        </w:rPr>
        <w:t xml:space="preserve"> Reiter</w:t>
      </w:r>
      <w:r w:rsidRPr="00B85C0E">
        <w:rPr>
          <w:rFonts w:ascii="Times New Roman" w:hAnsi="Times New Roman"/>
          <w:sz w:val="24"/>
          <w:szCs w:val="24"/>
        </w:rPr>
        <w:t xml:space="preserve"> in 1911-12 in Munich in their first exhibition, with two neo-</w:t>
      </w:r>
      <w:proofErr w:type="spellStart"/>
      <w:r w:rsidRPr="00B85C0E">
        <w:rPr>
          <w:rFonts w:ascii="Times New Roman" w:hAnsi="Times New Roman"/>
          <w:sz w:val="24"/>
          <w:szCs w:val="24"/>
        </w:rPr>
        <w:t>primitivist</w:t>
      </w:r>
      <w:proofErr w:type="spellEnd"/>
      <w:r w:rsidRPr="00B85C0E">
        <w:rPr>
          <w:rFonts w:ascii="Times New Roman" w:hAnsi="Times New Roman"/>
          <w:sz w:val="24"/>
          <w:szCs w:val="24"/>
        </w:rPr>
        <w:t xml:space="preserve"> works. His essay ‘The ‘Savages’ of Russia” was published in </w:t>
      </w:r>
      <w:r w:rsidRPr="00B85C0E">
        <w:rPr>
          <w:rFonts w:ascii="Times New Roman" w:hAnsi="Times New Roman"/>
          <w:i/>
          <w:sz w:val="24"/>
          <w:szCs w:val="24"/>
        </w:rPr>
        <w:t xml:space="preserve">Der </w:t>
      </w:r>
      <w:proofErr w:type="spellStart"/>
      <w:r w:rsidRPr="00B85C0E">
        <w:rPr>
          <w:rFonts w:ascii="Times New Roman" w:hAnsi="Times New Roman"/>
          <w:i/>
          <w:sz w:val="24"/>
          <w:szCs w:val="24"/>
        </w:rPr>
        <w:t>Blaue</w:t>
      </w:r>
      <w:proofErr w:type="spellEnd"/>
      <w:r w:rsidRPr="00B85C0E">
        <w:rPr>
          <w:rFonts w:ascii="Times New Roman" w:hAnsi="Times New Roman"/>
          <w:i/>
          <w:sz w:val="24"/>
          <w:szCs w:val="24"/>
        </w:rPr>
        <w:t xml:space="preserve"> Reiter </w:t>
      </w:r>
      <w:proofErr w:type="spellStart"/>
      <w:r w:rsidRPr="00B85C0E">
        <w:rPr>
          <w:rFonts w:ascii="Times New Roman" w:hAnsi="Times New Roman"/>
          <w:i/>
          <w:sz w:val="24"/>
          <w:szCs w:val="24"/>
        </w:rPr>
        <w:t>Almanach</w:t>
      </w:r>
      <w:proofErr w:type="spellEnd"/>
      <w:r w:rsidRPr="00B85C0E">
        <w:rPr>
          <w:rFonts w:ascii="Times New Roman" w:hAnsi="Times New Roman"/>
          <w:sz w:val="24"/>
          <w:szCs w:val="24"/>
        </w:rPr>
        <w:t xml:space="preserve"> (1912). From 1910 to 1913, he studied at the Moscow College of Painting, Sculpture and Architecture where he met the poet Vladimir </w:t>
      </w:r>
      <w:proofErr w:type="spellStart"/>
      <w:r w:rsidRPr="00B85C0E">
        <w:rPr>
          <w:rFonts w:ascii="Times New Roman" w:hAnsi="Times New Roman"/>
          <w:sz w:val="24"/>
          <w:szCs w:val="24"/>
        </w:rPr>
        <w:t>Mayakovsky</w:t>
      </w:r>
      <w:proofErr w:type="spellEnd"/>
      <w:r w:rsidRPr="00B85C0E">
        <w:rPr>
          <w:rFonts w:ascii="Times New Roman" w:hAnsi="Times New Roman"/>
          <w:sz w:val="24"/>
          <w:szCs w:val="24"/>
        </w:rPr>
        <w:t>.</w:t>
      </w:r>
    </w:p>
    <w:p w14:paraId="659633FC" w14:textId="77777777" w:rsidR="005C7B4C" w:rsidRPr="00B85C0E" w:rsidRDefault="005C7B4C" w:rsidP="005C7B4C">
      <w:pPr>
        <w:rPr>
          <w:rFonts w:ascii="Times New Roman" w:hAnsi="Times New Roman" w:cs="Times New Roman"/>
          <w:sz w:val="24"/>
          <w:szCs w:val="24"/>
        </w:rPr>
      </w:pPr>
    </w:p>
    <w:p w14:paraId="4E55317F" w14:textId="45831C99" w:rsidR="005C7B4C" w:rsidRPr="00B85C0E" w:rsidRDefault="005C7B4C" w:rsidP="005C7B4C">
      <w:pPr>
        <w:rPr>
          <w:rFonts w:ascii="Times New Roman" w:hAnsi="Times New Roman" w:cs="Times New Roman"/>
          <w:sz w:val="24"/>
          <w:szCs w:val="24"/>
        </w:rPr>
      </w:pPr>
      <w:r w:rsidRPr="00B85C0E">
        <w:rPr>
          <w:rFonts w:ascii="Times New Roman" w:hAnsi="Times New Roman" w:cs="Times New Roman"/>
          <w:sz w:val="24"/>
          <w:szCs w:val="24"/>
          <w:rPrChange w:id="344" w:author="Megan Swift" w:date="2012-10-19T13:52:00Z">
            <w:rPr>
              <w:rFonts w:ascii="Book Antiqua" w:hAnsi="Book Antiqua"/>
              <w:sz w:val="24"/>
              <w:szCs w:val="24"/>
            </w:rPr>
          </w:rPrChange>
        </w:rPr>
        <w:t xml:space="preserve">In 1910, </w:t>
      </w:r>
      <w:proofErr w:type="spellStart"/>
      <w:r w:rsidRPr="00B85C0E">
        <w:rPr>
          <w:rFonts w:ascii="Times New Roman" w:hAnsi="Times New Roman" w:cs="Times New Roman"/>
          <w:sz w:val="24"/>
          <w:szCs w:val="24"/>
          <w:rPrChange w:id="345"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346" w:author="Megan Swift" w:date="2012-10-19T13:52:00Z">
            <w:rPr>
              <w:rFonts w:ascii="Book Antiqua" w:hAnsi="Book Antiqua"/>
              <w:sz w:val="24"/>
              <w:szCs w:val="24"/>
            </w:rPr>
          </w:rPrChange>
        </w:rPr>
        <w:t xml:space="preserve"> founded the major</w:t>
      </w:r>
      <w:r w:rsidRPr="00B85C0E">
        <w:rPr>
          <w:rFonts w:ascii="Times New Roman" w:hAnsi="Times New Roman" w:cs="Times New Roman"/>
          <w:sz w:val="24"/>
          <w:szCs w:val="24"/>
        </w:rPr>
        <w:t xml:space="preserve"> Futurist group </w:t>
      </w:r>
      <w:r w:rsidRPr="00B85C0E">
        <w:rPr>
          <w:rFonts w:ascii="Times New Roman" w:hAnsi="Times New Roman" w:cs="Times New Roman"/>
          <w:sz w:val="24"/>
          <w:szCs w:val="24"/>
          <w:rPrChange w:id="347" w:author="Megan Swift" w:date="2012-10-19T13:52:00Z">
            <w:rPr>
              <w:rFonts w:ascii="Book Antiqua" w:hAnsi="Book Antiqua"/>
              <w:sz w:val="24"/>
              <w:szCs w:val="24"/>
            </w:rPr>
          </w:rPrChange>
        </w:rPr>
        <w:t xml:space="preserve">known under the name of </w:t>
      </w:r>
      <w:proofErr w:type="spellStart"/>
      <w:r w:rsidRPr="00B85C0E">
        <w:rPr>
          <w:rFonts w:ascii="Times New Roman" w:hAnsi="Times New Roman" w:cs="Times New Roman"/>
          <w:sz w:val="24"/>
          <w:szCs w:val="24"/>
          <w:rPrChange w:id="348" w:author="Megan Swift" w:date="2012-10-19T13:52:00Z">
            <w:rPr>
              <w:rFonts w:ascii="Book Antiqua" w:hAnsi="Book Antiqua"/>
              <w:sz w:val="24"/>
              <w:szCs w:val="24"/>
            </w:rPr>
          </w:rPrChange>
        </w:rPr>
        <w:t>Hylea</w:t>
      </w:r>
      <w:proofErr w:type="spellEnd"/>
      <w:r w:rsidRPr="00B85C0E">
        <w:rPr>
          <w:rFonts w:ascii="Times New Roman" w:hAnsi="Times New Roman" w:cs="Times New Roman"/>
          <w:sz w:val="24"/>
          <w:szCs w:val="24"/>
          <w:rPrChange w:id="349" w:author="Megan Swift" w:date="2012-10-19T13:52:00Z">
            <w:rPr>
              <w:rFonts w:ascii="Book Antiqua" w:hAnsi="Book Antiqua"/>
              <w:sz w:val="24"/>
              <w:szCs w:val="24"/>
            </w:rPr>
          </w:rPrChange>
        </w:rPr>
        <w:t xml:space="preserve">. The </w:t>
      </w:r>
      <w:r w:rsidRPr="00B85C0E">
        <w:rPr>
          <w:rFonts w:ascii="Times New Roman" w:hAnsi="Times New Roman" w:cs="Times New Roman"/>
          <w:sz w:val="24"/>
          <w:szCs w:val="24"/>
        </w:rPr>
        <w:t xml:space="preserve">name, </w:t>
      </w:r>
      <w:r w:rsidRPr="00B85C0E">
        <w:rPr>
          <w:rFonts w:ascii="Times New Roman" w:hAnsi="Times New Roman" w:cs="Times New Roman"/>
          <w:sz w:val="24"/>
          <w:szCs w:val="24"/>
          <w:rPrChange w:id="350" w:author="Megan Swift" w:date="2012-10-19T13:52:00Z">
            <w:rPr>
              <w:rFonts w:ascii="Book Antiqua" w:hAnsi="Book Antiqua"/>
              <w:sz w:val="24"/>
              <w:szCs w:val="24"/>
            </w:rPr>
          </w:rPrChange>
        </w:rPr>
        <w:t xml:space="preserve">suggested by the fellow poet </w:t>
      </w:r>
      <w:proofErr w:type="spellStart"/>
      <w:r w:rsidRPr="00B85C0E">
        <w:rPr>
          <w:rFonts w:ascii="Times New Roman" w:hAnsi="Times New Roman" w:cs="Times New Roman"/>
          <w:sz w:val="24"/>
          <w:szCs w:val="24"/>
          <w:rPrChange w:id="351" w:author="Megan Swift" w:date="2012-10-19T13:52:00Z">
            <w:rPr>
              <w:rFonts w:ascii="Book Antiqua" w:hAnsi="Book Antiqua"/>
              <w:sz w:val="24"/>
              <w:szCs w:val="24"/>
            </w:rPr>
          </w:rPrChange>
        </w:rPr>
        <w:t>Benedikt</w:t>
      </w:r>
      <w:proofErr w:type="spellEnd"/>
      <w:r w:rsidRPr="00B85C0E">
        <w:rPr>
          <w:rFonts w:ascii="Times New Roman" w:hAnsi="Times New Roman" w:cs="Times New Roman"/>
          <w:sz w:val="24"/>
          <w:szCs w:val="24"/>
          <w:rPrChange w:id="352"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53" w:author="Megan Swift" w:date="2012-10-19T13:52:00Z">
            <w:rPr>
              <w:rFonts w:ascii="Book Antiqua" w:hAnsi="Book Antiqua"/>
              <w:sz w:val="24"/>
              <w:szCs w:val="24"/>
            </w:rPr>
          </w:rPrChange>
        </w:rPr>
        <w:t>Lifshitz</w:t>
      </w:r>
      <w:proofErr w:type="spellEnd"/>
      <w:r w:rsidRPr="00B85C0E">
        <w:rPr>
          <w:rFonts w:ascii="Times New Roman" w:hAnsi="Times New Roman" w:cs="Times New Roman"/>
          <w:sz w:val="24"/>
          <w:szCs w:val="24"/>
        </w:rPr>
        <w:t>, refers to the ancient name</w:t>
      </w:r>
      <w:r w:rsidRPr="00B85C0E">
        <w:rPr>
          <w:rFonts w:ascii="Times New Roman" w:hAnsi="Times New Roman" w:cs="Times New Roman"/>
          <w:sz w:val="24"/>
          <w:szCs w:val="24"/>
          <w:rPrChange w:id="354" w:author="Megan Swift" w:date="2012-10-19T13:52:00Z">
            <w:rPr>
              <w:rFonts w:ascii="Book Antiqua" w:hAnsi="Book Antiqua"/>
              <w:sz w:val="24"/>
              <w:szCs w:val="24"/>
            </w:rPr>
          </w:rPrChange>
        </w:rPr>
        <w:t xml:space="preserve"> of the province of Scythia where </w:t>
      </w:r>
      <w:proofErr w:type="spellStart"/>
      <w:r w:rsidRPr="00B85C0E">
        <w:rPr>
          <w:rFonts w:ascii="Times New Roman" w:hAnsi="Times New Roman" w:cs="Times New Roman"/>
          <w:sz w:val="24"/>
          <w:szCs w:val="24"/>
          <w:rPrChange w:id="355"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356" w:author="Megan Swift" w:date="2012-10-19T13:52:00Z">
            <w:rPr>
              <w:rFonts w:ascii="Book Antiqua" w:hAnsi="Book Antiqua"/>
              <w:sz w:val="24"/>
              <w:szCs w:val="24"/>
            </w:rPr>
          </w:rPrChange>
        </w:rPr>
        <w:t xml:space="preserve"> household w</w:t>
      </w:r>
      <w:r w:rsidRPr="00B85C0E">
        <w:rPr>
          <w:rFonts w:ascii="Times New Roman" w:hAnsi="Times New Roman" w:cs="Times New Roman"/>
          <w:sz w:val="24"/>
          <w:szCs w:val="24"/>
        </w:rPr>
        <w:t>as situated</w:t>
      </w:r>
      <w:r w:rsidRPr="00B85C0E">
        <w:rPr>
          <w:rFonts w:ascii="Times New Roman" w:hAnsi="Times New Roman" w:cs="Times New Roman"/>
          <w:sz w:val="24"/>
          <w:szCs w:val="24"/>
          <w:rPrChange w:id="357" w:author="Megan Swift" w:date="2012-10-19T13:52:00Z">
            <w:rPr>
              <w:rFonts w:ascii="Book Antiqua" w:hAnsi="Book Antiqua"/>
              <w:sz w:val="24"/>
              <w:szCs w:val="24"/>
            </w:rPr>
          </w:rPrChange>
        </w:rPr>
        <w:t xml:space="preserve">. </w:t>
      </w:r>
      <w:r w:rsidRPr="00B85C0E">
        <w:rPr>
          <w:rFonts w:ascii="Times New Roman" w:hAnsi="Times New Roman" w:cs="Times New Roman"/>
          <w:sz w:val="24"/>
          <w:szCs w:val="24"/>
        </w:rPr>
        <w:t xml:space="preserve">The group included </w:t>
      </w:r>
      <w:proofErr w:type="spellStart"/>
      <w:r w:rsidRPr="00B85C0E">
        <w:rPr>
          <w:rFonts w:ascii="Times New Roman" w:hAnsi="Times New Roman" w:cs="Times New Roman"/>
          <w:sz w:val="24"/>
          <w:szCs w:val="24"/>
          <w:rPrChange w:id="358" w:author="Megan Swift" w:date="2012-10-19T13:52:00Z">
            <w:rPr>
              <w:rFonts w:ascii="Book Antiqua" w:hAnsi="Book Antiqua"/>
              <w:sz w:val="24"/>
              <w:szCs w:val="24"/>
            </w:rPr>
          </w:rPrChange>
        </w:rPr>
        <w:t>Velimir</w:t>
      </w:r>
      <w:proofErr w:type="spellEnd"/>
      <w:r w:rsidRPr="00B85C0E">
        <w:rPr>
          <w:rFonts w:ascii="Times New Roman" w:hAnsi="Times New Roman" w:cs="Times New Roman"/>
          <w:sz w:val="24"/>
          <w:szCs w:val="24"/>
          <w:rPrChange w:id="359"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60" w:author="Megan Swift" w:date="2012-10-19T13:52:00Z">
            <w:rPr>
              <w:rFonts w:ascii="Book Antiqua" w:hAnsi="Book Antiqua"/>
              <w:sz w:val="24"/>
              <w:szCs w:val="24"/>
            </w:rPr>
          </w:rPrChange>
        </w:rPr>
        <w:t>Khlebnikov</w:t>
      </w:r>
      <w:proofErr w:type="spellEnd"/>
      <w:r w:rsidRPr="00B85C0E">
        <w:rPr>
          <w:rFonts w:ascii="Times New Roman" w:hAnsi="Times New Roman" w:cs="Times New Roman"/>
          <w:sz w:val="24"/>
          <w:szCs w:val="24"/>
          <w:rPrChange w:id="361" w:author="Megan Swift" w:date="2012-10-19T13:52:00Z">
            <w:rPr>
              <w:rFonts w:ascii="Book Antiqua" w:hAnsi="Book Antiqua"/>
              <w:sz w:val="24"/>
              <w:szCs w:val="24"/>
            </w:rPr>
          </w:rPrChange>
        </w:rPr>
        <w:t>, Vladimir</w:t>
      </w:r>
      <w:r w:rsidR="007E0DB5">
        <w:rPr>
          <w:rFonts w:ascii="Times New Roman" w:hAnsi="Times New Roman" w:cs="Times New Roman"/>
          <w:sz w:val="24"/>
          <w:szCs w:val="24"/>
        </w:rPr>
        <w:t xml:space="preserve"> </w:t>
      </w:r>
      <w:proofErr w:type="spellStart"/>
      <w:r w:rsidR="007E0DB5">
        <w:rPr>
          <w:rFonts w:ascii="Times New Roman" w:hAnsi="Times New Roman" w:cs="Times New Roman"/>
          <w:sz w:val="24"/>
          <w:szCs w:val="24"/>
        </w:rPr>
        <w:t>Mayakovsky</w:t>
      </w:r>
      <w:proofErr w:type="spellEnd"/>
      <w:r w:rsidR="007E0DB5">
        <w:rPr>
          <w:rFonts w:ascii="Times New Roman" w:hAnsi="Times New Roman" w:cs="Times New Roman"/>
          <w:sz w:val="24"/>
          <w:szCs w:val="24"/>
        </w:rPr>
        <w:t xml:space="preserve">, </w:t>
      </w:r>
      <w:r w:rsidR="007E0DB5" w:rsidRPr="007E0DB5">
        <w:rPr>
          <w:rFonts w:ascii="Times New Roman" w:hAnsi="Times New Roman" w:cs="Times New Roman"/>
          <w:color w:val="3366FF"/>
          <w:sz w:val="24"/>
          <w:szCs w:val="24"/>
        </w:rPr>
        <w:t>Alexei</w:t>
      </w:r>
      <w:r w:rsidRPr="00B85C0E">
        <w:rPr>
          <w:rFonts w:ascii="Times New Roman" w:hAnsi="Times New Roman" w:cs="Times New Roman"/>
          <w:sz w:val="24"/>
          <w:szCs w:val="24"/>
          <w:rPrChange w:id="362"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63" w:author="Megan Swift" w:date="2012-10-19T13:52:00Z">
            <w:rPr>
              <w:rFonts w:ascii="Book Antiqua" w:hAnsi="Book Antiqua"/>
              <w:sz w:val="24"/>
              <w:szCs w:val="24"/>
            </w:rPr>
          </w:rPrChange>
        </w:rPr>
        <w:t>Kruchenykh</w:t>
      </w:r>
      <w:proofErr w:type="spellEnd"/>
      <w:r w:rsidRPr="00B85C0E">
        <w:rPr>
          <w:rFonts w:ascii="Times New Roman" w:hAnsi="Times New Roman" w:cs="Times New Roman"/>
          <w:sz w:val="24"/>
          <w:szCs w:val="24"/>
          <w:rPrChange w:id="364"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65" w:author="Megan Swift" w:date="2012-10-19T13:52:00Z">
            <w:rPr>
              <w:rFonts w:ascii="Book Antiqua" w:hAnsi="Book Antiqua"/>
              <w:sz w:val="24"/>
              <w:szCs w:val="24"/>
            </w:rPr>
          </w:rPrChange>
        </w:rPr>
        <w:t>Vasily</w:t>
      </w:r>
      <w:proofErr w:type="spellEnd"/>
      <w:r w:rsidRPr="00B85C0E">
        <w:rPr>
          <w:rFonts w:ascii="Times New Roman" w:hAnsi="Times New Roman" w:cs="Times New Roman"/>
          <w:sz w:val="24"/>
          <w:szCs w:val="24"/>
          <w:rPrChange w:id="366"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67" w:author="Megan Swift" w:date="2012-10-19T13:52:00Z">
            <w:rPr>
              <w:rFonts w:ascii="Book Antiqua" w:hAnsi="Book Antiqua"/>
              <w:sz w:val="24"/>
              <w:szCs w:val="24"/>
            </w:rPr>
          </w:rPrChange>
        </w:rPr>
        <w:t>Kamensky</w:t>
      </w:r>
      <w:proofErr w:type="spellEnd"/>
      <w:r w:rsidRPr="00B85C0E">
        <w:rPr>
          <w:rFonts w:ascii="Times New Roman" w:hAnsi="Times New Roman" w:cs="Times New Roman"/>
          <w:sz w:val="24"/>
          <w:szCs w:val="24"/>
          <w:rPrChange w:id="368" w:author="Megan Swift" w:date="2012-10-19T13:52:00Z">
            <w:rPr>
              <w:rFonts w:ascii="Book Antiqua" w:hAnsi="Book Antiqua"/>
              <w:sz w:val="24"/>
              <w:szCs w:val="24"/>
            </w:rPr>
          </w:rPrChange>
        </w:rPr>
        <w:t xml:space="preserve">, and Elena </w:t>
      </w:r>
      <w:proofErr w:type="spellStart"/>
      <w:r w:rsidRPr="00B85C0E">
        <w:rPr>
          <w:rFonts w:ascii="Times New Roman" w:hAnsi="Times New Roman" w:cs="Times New Roman"/>
          <w:sz w:val="24"/>
          <w:szCs w:val="24"/>
          <w:rPrChange w:id="369" w:author="Megan Swift" w:date="2012-10-19T13:52:00Z">
            <w:rPr>
              <w:rFonts w:ascii="Book Antiqua" w:hAnsi="Book Antiqua"/>
              <w:sz w:val="24"/>
              <w:szCs w:val="24"/>
            </w:rPr>
          </w:rPrChange>
        </w:rPr>
        <w:t>Guro</w:t>
      </w:r>
      <w:proofErr w:type="spellEnd"/>
      <w:r w:rsidRPr="00B85C0E">
        <w:rPr>
          <w:rFonts w:ascii="Times New Roman" w:hAnsi="Times New Roman" w:cs="Times New Roman"/>
          <w:sz w:val="24"/>
          <w:szCs w:val="24"/>
          <w:rPrChange w:id="370"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
        <w:t>Burliuk</w:t>
      </w:r>
      <w:proofErr w:type="spellEnd"/>
      <w:r w:rsidRPr="00B85C0E">
        <w:rPr>
          <w:rFonts w:ascii="Times New Roman" w:hAnsi="Times New Roman" w:cs="Times New Roman"/>
          <w:sz w:val="24"/>
          <w:szCs w:val="24"/>
        </w:rPr>
        <w:t xml:space="preserve"> and the Futurists gained notoriety after the</w:t>
      </w:r>
      <w:r w:rsidRPr="00B85C0E">
        <w:rPr>
          <w:rFonts w:ascii="Times New Roman" w:hAnsi="Times New Roman" w:cs="Times New Roman"/>
          <w:sz w:val="24"/>
          <w:szCs w:val="24"/>
          <w:rPrChange w:id="371"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372" w:author="Megan Swift" w:date="2012-10-19T13:52:00Z">
            <w:rPr>
              <w:rFonts w:ascii="Book Antiqua" w:hAnsi="Book Antiqua"/>
              <w:i/>
              <w:sz w:val="24"/>
              <w:szCs w:val="24"/>
            </w:rPr>
          </w:rPrChange>
        </w:rPr>
        <w:t>Slap</w:t>
      </w:r>
      <w:r w:rsidRPr="00B85C0E">
        <w:rPr>
          <w:rFonts w:ascii="Times New Roman" w:hAnsi="Times New Roman" w:cs="Times New Roman"/>
          <w:sz w:val="24"/>
          <w:szCs w:val="24"/>
          <w:rPrChange w:id="373" w:author="Megan Swift" w:date="2012-10-19T13:52:00Z">
            <w:rPr>
              <w:rFonts w:ascii="Book Antiqua" w:hAnsi="Book Antiqua"/>
              <w:sz w:val="24"/>
              <w:szCs w:val="24"/>
            </w:rPr>
          </w:rPrChange>
        </w:rPr>
        <w:t xml:space="preserve"> manifesto appeared in 1912. </w:t>
      </w:r>
      <w:proofErr w:type="spellStart"/>
      <w:r w:rsidR="00B85C0E" w:rsidRPr="00B85C0E">
        <w:rPr>
          <w:rFonts w:ascii="Times New Roman" w:hAnsi="Times New Roman"/>
          <w:sz w:val="24"/>
          <w:szCs w:val="24"/>
        </w:rPr>
        <w:t>Burliuk</w:t>
      </w:r>
      <w:proofErr w:type="spellEnd"/>
      <w:r w:rsidR="00B85C0E" w:rsidRPr="00B85C0E">
        <w:rPr>
          <w:rFonts w:ascii="Times New Roman" w:hAnsi="Times New Roman"/>
          <w:sz w:val="24"/>
          <w:szCs w:val="24"/>
        </w:rPr>
        <w:t xml:space="preserve"> contributed to futurist booklets, </w:t>
      </w:r>
      <w:r w:rsidR="00B85C0E" w:rsidRPr="00B85C0E">
        <w:rPr>
          <w:rFonts w:ascii="Times New Roman" w:hAnsi="Times New Roman"/>
          <w:i/>
          <w:sz w:val="24"/>
          <w:szCs w:val="24"/>
        </w:rPr>
        <w:t>Roaring Parnassus</w:t>
      </w:r>
      <w:r w:rsidR="00B85C0E" w:rsidRPr="00B85C0E">
        <w:rPr>
          <w:rFonts w:ascii="Times New Roman" w:hAnsi="Times New Roman"/>
          <w:sz w:val="24"/>
          <w:szCs w:val="24"/>
        </w:rPr>
        <w:t xml:space="preserve"> (1913), </w:t>
      </w:r>
      <w:r w:rsidR="00B85C0E" w:rsidRPr="00B85C0E">
        <w:rPr>
          <w:rFonts w:ascii="Times New Roman" w:hAnsi="Times New Roman"/>
          <w:i/>
          <w:sz w:val="24"/>
          <w:szCs w:val="24"/>
        </w:rPr>
        <w:t>Anthology of the Only Futurists in the World</w:t>
      </w:r>
      <w:r w:rsidR="00B85C0E" w:rsidRPr="00B85C0E">
        <w:rPr>
          <w:rFonts w:ascii="Times New Roman" w:hAnsi="Times New Roman"/>
          <w:sz w:val="24"/>
          <w:szCs w:val="24"/>
        </w:rPr>
        <w:t xml:space="preserve"> (1914), </w:t>
      </w:r>
      <w:r w:rsidR="00B85C0E" w:rsidRPr="00B85C0E">
        <w:rPr>
          <w:rFonts w:ascii="Times New Roman" w:hAnsi="Times New Roman"/>
          <w:i/>
          <w:sz w:val="24"/>
          <w:szCs w:val="24"/>
        </w:rPr>
        <w:t>Balding Tale</w:t>
      </w:r>
      <w:r w:rsidR="00B85C0E" w:rsidRPr="00B85C0E">
        <w:rPr>
          <w:rFonts w:ascii="Times New Roman" w:hAnsi="Times New Roman"/>
          <w:sz w:val="24"/>
          <w:szCs w:val="24"/>
        </w:rPr>
        <w:t xml:space="preserve"> (1918) as well as others.</w:t>
      </w:r>
      <w:r w:rsidR="007E0DB5">
        <w:rPr>
          <w:rFonts w:ascii="Times New Roman" w:hAnsi="Times New Roman"/>
          <w:sz w:val="24"/>
          <w:szCs w:val="24"/>
        </w:rPr>
        <w:t xml:space="preserve"> Under the editorship of </w:t>
      </w:r>
      <w:proofErr w:type="spellStart"/>
      <w:r w:rsidR="007E0DB5" w:rsidRPr="007E0DB5">
        <w:rPr>
          <w:rFonts w:ascii="Times New Roman" w:hAnsi="Times New Roman"/>
          <w:color w:val="3366FF"/>
          <w:sz w:val="24"/>
          <w:szCs w:val="24"/>
        </w:rPr>
        <w:t>Vasily</w:t>
      </w:r>
      <w:proofErr w:type="spellEnd"/>
      <w:r w:rsidR="00B85C0E" w:rsidRPr="00B85C0E">
        <w:rPr>
          <w:rFonts w:ascii="Times New Roman" w:hAnsi="Times New Roman"/>
          <w:sz w:val="24"/>
          <w:szCs w:val="24"/>
        </w:rPr>
        <w:t xml:space="preserve"> </w:t>
      </w:r>
      <w:proofErr w:type="spellStart"/>
      <w:r w:rsidR="00B85C0E" w:rsidRPr="00B85C0E">
        <w:rPr>
          <w:rFonts w:ascii="Times New Roman" w:hAnsi="Times New Roman"/>
          <w:sz w:val="24"/>
          <w:szCs w:val="24"/>
        </w:rPr>
        <w:t>Kamensky</w:t>
      </w:r>
      <w:proofErr w:type="spellEnd"/>
      <w:r w:rsidR="00B85C0E" w:rsidRPr="00B85C0E">
        <w:rPr>
          <w:rFonts w:ascii="Times New Roman" w:hAnsi="Times New Roman"/>
          <w:sz w:val="24"/>
          <w:szCs w:val="24"/>
        </w:rPr>
        <w:t xml:space="preserve">, he and the Russian futurists published the literary journal </w:t>
      </w:r>
      <w:proofErr w:type="spellStart"/>
      <w:r w:rsidR="00B85C0E" w:rsidRPr="00B85C0E">
        <w:rPr>
          <w:rFonts w:ascii="Times New Roman" w:hAnsi="Times New Roman"/>
          <w:i/>
          <w:sz w:val="24"/>
          <w:szCs w:val="24"/>
        </w:rPr>
        <w:t>Futuristy</w:t>
      </w:r>
      <w:proofErr w:type="spellEnd"/>
      <w:r w:rsidR="00B85C0E" w:rsidRPr="00B85C0E">
        <w:rPr>
          <w:rFonts w:ascii="Times New Roman" w:hAnsi="Times New Roman"/>
          <w:sz w:val="24"/>
          <w:szCs w:val="24"/>
        </w:rPr>
        <w:t xml:space="preserve"> (1914) surviving censorship for only two issues. </w:t>
      </w:r>
      <w:r w:rsidRPr="00B85C0E">
        <w:rPr>
          <w:rFonts w:ascii="Times New Roman" w:hAnsi="Times New Roman" w:cs="Times New Roman"/>
          <w:sz w:val="24"/>
          <w:szCs w:val="24"/>
        </w:rPr>
        <w:t xml:space="preserve">In the following two years </w:t>
      </w:r>
      <w:proofErr w:type="spellStart"/>
      <w:r w:rsidRPr="00B85C0E">
        <w:rPr>
          <w:rFonts w:ascii="Times New Roman" w:hAnsi="Times New Roman" w:cs="Times New Roman"/>
          <w:sz w:val="24"/>
          <w:szCs w:val="24"/>
        </w:rPr>
        <w:t>Burliuk</w:t>
      </w:r>
      <w:proofErr w:type="spellEnd"/>
      <w:r w:rsidRPr="00B85C0E">
        <w:rPr>
          <w:rFonts w:ascii="Times New Roman" w:hAnsi="Times New Roman" w:cs="Times New Roman"/>
          <w:sz w:val="24"/>
          <w:szCs w:val="24"/>
        </w:rPr>
        <w:t xml:space="preserve"> helped to popularize Futurism by participating in what became known</w:t>
      </w:r>
      <w:r w:rsidRPr="00B85C0E">
        <w:rPr>
          <w:rFonts w:ascii="Times New Roman" w:hAnsi="Times New Roman" w:cs="Times New Roman"/>
          <w:sz w:val="24"/>
          <w:szCs w:val="24"/>
          <w:rPrChange w:id="374" w:author="Megan Swift" w:date="2012-10-19T13:52:00Z">
            <w:rPr>
              <w:rFonts w:ascii="Book Antiqua" w:hAnsi="Book Antiqua"/>
              <w:sz w:val="24"/>
              <w:szCs w:val="24"/>
            </w:rPr>
          </w:rPrChange>
        </w:rPr>
        <w:t xml:space="preserve"> as “The Futurist Tour of Russ</w:t>
      </w:r>
      <w:r w:rsidRPr="00B85C0E">
        <w:rPr>
          <w:rFonts w:ascii="Times New Roman" w:hAnsi="Times New Roman" w:cs="Times New Roman"/>
          <w:sz w:val="24"/>
          <w:szCs w:val="24"/>
        </w:rPr>
        <w:t>ia”. The tour included</w:t>
      </w:r>
      <w:r w:rsidRPr="00B85C0E">
        <w:rPr>
          <w:rFonts w:ascii="Times New Roman" w:hAnsi="Times New Roman" w:cs="Times New Roman"/>
          <w:sz w:val="24"/>
          <w:szCs w:val="24"/>
          <w:rPrChange w:id="375" w:author="Megan Swift" w:date="2012-10-19T13:52:00Z">
            <w:rPr>
              <w:rFonts w:ascii="Book Antiqua" w:hAnsi="Book Antiqua"/>
              <w:sz w:val="24"/>
              <w:szCs w:val="24"/>
            </w:rPr>
          </w:rPrChange>
        </w:rPr>
        <w:t xml:space="preserve"> the two </w:t>
      </w:r>
      <w:proofErr w:type="spellStart"/>
      <w:r w:rsidRPr="00B85C0E">
        <w:rPr>
          <w:rFonts w:ascii="Times New Roman" w:hAnsi="Times New Roman" w:cs="Times New Roman"/>
          <w:sz w:val="24"/>
          <w:szCs w:val="24"/>
          <w:rPrChange w:id="376"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377" w:author="Megan Swift" w:date="2012-10-19T13:52:00Z">
            <w:rPr>
              <w:rFonts w:ascii="Book Antiqua" w:hAnsi="Book Antiqua"/>
              <w:sz w:val="24"/>
              <w:szCs w:val="24"/>
            </w:rPr>
          </w:rPrChange>
        </w:rPr>
        <w:t xml:space="preserve"> brothers </w:t>
      </w:r>
      <w:r w:rsidRPr="00B85C0E">
        <w:rPr>
          <w:rFonts w:ascii="Times New Roman" w:hAnsi="Times New Roman" w:cs="Times New Roman"/>
          <w:sz w:val="24"/>
          <w:szCs w:val="24"/>
        </w:rPr>
        <w:t xml:space="preserve">(David and Vladimir), as well as </w:t>
      </w:r>
      <w:proofErr w:type="spellStart"/>
      <w:r w:rsidRPr="00B85C0E">
        <w:rPr>
          <w:rFonts w:ascii="Times New Roman" w:hAnsi="Times New Roman" w:cs="Times New Roman"/>
          <w:sz w:val="24"/>
          <w:szCs w:val="24"/>
        </w:rPr>
        <w:t>Mayakovsky</w:t>
      </w:r>
      <w:proofErr w:type="spellEnd"/>
      <w:r w:rsidRPr="00B85C0E">
        <w:rPr>
          <w:rFonts w:ascii="Times New Roman" w:hAnsi="Times New Roman" w:cs="Times New Roman"/>
          <w:sz w:val="24"/>
          <w:szCs w:val="24"/>
        </w:rPr>
        <w:t xml:space="preserve"> and </w:t>
      </w:r>
      <w:proofErr w:type="spellStart"/>
      <w:r w:rsidRPr="00B85C0E">
        <w:rPr>
          <w:rFonts w:ascii="Times New Roman" w:hAnsi="Times New Roman" w:cs="Times New Roman"/>
          <w:sz w:val="24"/>
          <w:szCs w:val="24"/>
        </w:rPr>
        <w:t>Kamensky</w:t>
      </w:r>
      <w:proofErr w:type="spellEnd"/>
      <w:r w:rsidRPr="00B85C0E">
        <w:rPr>
          <w:rFonts w:ascii="Times New Roman" w:hAnsi="Times New Roman" w:cs="Times New Roman"/>
          <w:sz w:val="24"/>
          <w:szCs w:val="24"/>
        </w:rPr>
        <w:t>.</w:t>
      </w:r>
      <w:r w:rsidRPr="00B85C0E">
        <w:rPr>
          <w:rFonts w:ascii="Times New Roman" w:hAnsi="Times New Roman" w:cs="Times New Roman"/>
          <w:sz w:val="24"/>
          <w:szCs w:val="24"/>
          <w:rPrChange w:id="378" w:author="Megan Swift" w:date="2012-10-19T13:52:00Z">
            <w:rPr>
              <w:rFonts w:ascii="Book Antiqua" w:hAnsi="Book Antiqua"/>
              <w:sz w:val="24"/>
              <w:szCs w:val="24"/>
            </w:rPr>
          </w:rPrChange>
        </w:rPr>
        <w:t xml:space="preserve"> Ac</w:t>
      </w:r>
      <w:r w:rsidRPr="00B85C0E">
        <w:rPr>
          <w:rFonts w:ascii="Times New Roman" w:hAnsi="Times New Roman" w:cs="Times New Roman"/>
          <w:sz w:val="24"/>
          <w:szCs w:val="24"/>
        </w:rPr>
        <w:t>cording to the “Futurist chronicle</w:t>
      </w:r>
      <w:r w:rsidRPr="00B85C0E">
        <w:rPr>
          <w:rFonts w:ascii="Times New Roman" w:hAnsi="Times New Roman" w:cs="Times New Roman"/>
          <w:sz w:val="24"/>
          <w:szCs w:val="24"/>
          <w:rPrChange w:id="379"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380"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381" w:author="Megan Swift" w:date="2012-10-19T13:52:00Z">
            <w:rPr>
              <w:rFonts w:ascii="Book Antiqua" w:hAnsi="Book Antiqua"/>
              <w:sz w:val="24"/>
              <w:szCs w:val="24"/>
            </w:rPr>
          </w:rPrChange>
        </w:rPr>
        <w:t xml:space="preserve"> visited about seventeen cities and towns of Russia presenting flamboyant Futurist events that included art exhibition</w:t>
      </w:r>
      <w:r w:rsidRPr="00B85C0E">
        <w:rPr>
          <w:rFonts w:ascii="Times New Roman" w:hAnsi="Times New Roman" w:cs="Times New Roman"/>
          <w:sz w:val="24"/>
          <w:szCs w:val="24"/>
        </w:rPr>
        <w:t xml:space="preserve">s, poetry declamations </w:t>
      </w:r>
      <w:r w:rsidRPr="00B85C0E">
        <w:rPr>
          <w:rFonts w:ascii="Times New Roman" w:hAnsi="Times New Roman" w:cs="Times New Roman"/>
          <w:sz w:val="24"/>
          <w:szCs w:val="24"/>
          <w:rPrChange w:id="382" w:author="Megan Swift" w:date="2012-10-19T13:52:00Z">
            <w:rPr>
              <w:rFonts w:ascii="Book Antiqua" w:hAnsi="Book Antiqua"/>
              <w:sz w:val="24"/>
              <w:szCs w:val="24"/>
            </w:rPr>
          </w:rPrChange>
        </w:rPr>
        <w:t xml:space="preserve">and scandalizing lectures about the “new art”. At a certain point, David </w:t>
      </w:r>
      <w:proofErr w:type="spellStart"/>
      <w:r w:rsidRPr="00B85C0E">
        <w:rPr>
          <w:rFonts w:ascii="Times New Roman" w:hAnsi="Times New Roman" w:cs="Times New Roman"/>
          <w:sz w:val="24"/>
          <w:szCs w:val="24"/>
          <w:rPrChange w:id="383"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384" w:author="Megan Swift" w:date="2012-10-19T13:52:00Z">
            <w:rPr>
              <w:rFonts w:ascii="Book Antiqua" w:hAnsi="Book Antiqua"/>
              <w:sz w:val="24"/>
              <w:szCs w:val="24"/>
            </w:rPr>
          </w:rPrChange>
        </w:rPr>
        <w:t xml:space="preserve"> started painting his face, orchestrating his appearance as a kind of theatrical performance. The idea behind it suggested that art must invade life with as much provocation as possible</w:t>
      </w:r>
      <w:r w:rsidRPr="00B85C0E">
        <w:rPr>
          <w:rFonts w:ascii="Times New Roman" w:hAnsi="Times New Roman" w:cs="Times New Roman"/>
          <w:sz w:val="24"/>
          <w:szCs w:val="24"/>
        </w:rPr>
        <w:t>.</w:t>
      </w:r>
    </w:p>
    <w:p w14:paraId="3558C501" w14:textId="77777777" w:rsidR="005C7B4C" w:rsidRPr="00B85C0E" w:rsidRDefault="005C7B4C" w:rsidP="005C7B4C">
      <w:pPr>
        <w:rPr>
          <w:rFonts w:ascii="Times New Roman" w:hAnsi="Times New Roman" w:cs="Times New Roman"/>
          <w:sz w:val="24"/>
          <w:szCs w:val="24"/>
        </w:rPr>
      </w:pPr>
    </w:p>
    <w:p w14:paraId="298A9879" w14:textId="0C42F0E4" w:rsidR="005C7B4C" w:rsidRPr="00B85C0E" w:rsidRDefault="005C7B4C" w:rsidP="005C7B4C">
      <w:pPr>
        <w:rPr>
          <w:rFonts w:ascii="Times New Roman" w:hAnsi="Times New Roman"/>
          <w:sz w:val="24"/>
          <w:szCs w:val="24"/>
        </w:rPr>
      </w:pPr>
      <w:r w:rsidRPr="00B85C0E">
        <w:rPr>
          <w:rFonts w:ascii="Times New Roman" w:hAnsi="Times New Roman"/>
          <w:sz w:val="24"/>
          <w:szCs w:val="24"/>
        </w:rPr>
        <w:t xml:space="preserve">Artistically,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adhered to the belief that painting should capture life’s experiences, and interact with visual concerns of the day. His work in numerous artistic styles suggests his desire to embrace contemporary developments for their ability to affect change and new modes of thought, particularly in his early years.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landscape </w:t>
      </w:r>
      <w:r w:rsidRPr="00B85C0E">
        <w:rPr>
          <w:rFonts w:ascii="Times New Roman" w:hAnsi="Times New Roman"/>
          <w:i/>
          <w:sz w:val="24"/>
          <w:szCs w:val="24"/>
        </w:rPr>
        <w:t>Morning, Wind</w:t>
      </w:r>
      <w:r w:rsidRPr="00B85C0E">
        <w:rPr>
          <w:rFonts w:ascii="Times New Roman" w:hAnsi="Times New Roman"/>
          <w:sz w:val="24"/>
          <w:szCs w:val="24"/>
        </w:rPr>
        <w:t xml:space="preserve">, 1908 recalls the fine brushstrokes and viscous impasto associated with many of Van Gogh’s paintings, while </w:t>
      </w:r>
      <w:r w:rsidRPr="00B85C0E">
        <w:rPr>
          <w:rFonts w:ascii="Times New Roman" w:hAnsi="Times New Roman"/>
          <w:i/>
          <w:sz w:val="24"/>
          <w:szCs w:val="24"/>
        </w:rPr>
        <w:t xml:space="preserve">Cossack </w:t>
      </w:r>
      <w:proofErr w:type="spellStart"/>
      <w:r w:rsidRPr="00B85C0E">
        <w:rPr>
          <w:rFonts w:ascii="Times New Roman" w:hAnsi="Times New Roman"/>
          <w:i/>
          <w:sz w:val="24"/>
          <w:szCs w:val="24"/>
        </w:rPr>
        <w:t>Mamai</w:t>
      </w:r>
      <w:proofErr w:type="spellEnd"/>
      <w:r w:rsidRPr="00B85C0E">
        <w:rPr>
          <w:rFonts w:ascii="Times New Roman" w:hAnsi="Times New Roman"/>
          <w:sz w:val="24"/>
          <w:szCs w:val="24"/>
        </w:rPr>
        <w:t xml:space="preserve">, 1908 demonstrates a concern with fauvist </w:t>
      </w:r>
      <w:proofErr w:type="spellStart"/>
      <w:r w:rsidRPr="00B85C0E">
        <w:rPr>
          <w:rFonts w:ascii="Times New Roman" w:hAnsi="Times New Roman"/>
          <w:sz w:val="24"/>
          <w:szCs w:val="24"/>
        </w:rPr>
        <w:t>color</w:t>
      </w:r>
      <w:proofErr w:type="spellEnd"/>
      <w:r w:rsidRPr="00B85C0E">
        <w:rPr>
          <w:rFonts w:ascii="Times New Roman" w:hAnsi="Times New Roman"/>
          <w:sz w:val="24"/>
          <w:szCs w:val="24"/>
        </w:rPr>
        <w:t xml:space="preserve"> relationships and ethnographic Scythian sources. Similarly, he explored the relationship of planes and geometric forms through a </w:t>
      </w:r>
      <w:proofErr w:type="spellStart"/>
      <w:r w:rsidRPr="00B85C0E">
        <w:rPr>
          <w:rFonts w:ascii="Times New Roman" w:hAnsi="Times New Roman"/>
          <w:sz w:val="24"/>
          <w:szCs w:val="24"/>
        </w:rPr>
        <w:t>cubo</w:t>
      </w:r>
      <w:proofErr w:type="spellEnd"/>
      <w:r w:rsidRPr="00B85C0E">
        <w:rPr>
          <w:rFonts w:ascii="Times New Roman" w:hAnsi="Times New Roman"/>
          <w:sz w:val="24"/>
          <w:szCs w:val="24"/>
        </w:rPr>
        <w:t xml:space="preserve">-futurist aesthetic in such paintings as </w:t>
      </w:r>
      <w:r w:rsidRPr="00B85C0E">
        <w:rPr>
          <w:rFonts w:ascii="Times New Roman" w:hAnsi="Times New Roman"/>
          <w:i/>
          <w:sz w:val="24"/>
          <w:szCs w:val="24"/>
        </w:rPr>
        <w:t>The Dancer</w:t>
      </w:r>
      <w:r w:rsidRPr="00B85C0E">
        <w:rPr>
          <w:rFonts w:ascii="Times New Roman" w:hAnsi="Times New Roman"/>
          <w:sz w:val="24"/>
          <w:szCs w:val="24"/>
        </w:rPr>
        <w:t xml:space="preserve">, 1910, and </w:t>
      </w:r>
      <w:r w:rsidRPr="00B85C0E">
        <w:rPr>
          <w:rFonts w:ascii="Times New Roman" w:hAnsi="Times New Roman"/>
          <w:i/>
          <w:sz w:val="24"/>
          <w:szCs w:val="24"/>
        </w:rPr>
        <w:t>Marriage Proposition</w:t>
      </w:r>
      <w:r w:rsidRPr="00B85C0E">
        <w:rPr>
          <w:rFonts w:ascii="Times New Roman" w:hAnsi="Times New Roman"/>
          <w:sz w:val="24"/>
          <w:szCs w:val="24"/>
        </w:rPr>
        <w:t xml:space="preserve">, 1910 [1962 repainted], followed by an exploration into </w:t>
      </w:r>
      <w:proofErr w:type="spellStart"/>
      <w:r w:rsidRPr="00B85C0E">
        <w:rPr>
          <w:rFonts w:ascii="Times New Roman" w:hAnsi="Times New Roman"/>
          <w:sz w:val="24"/>
          <w:szCs w:val="24"/>
        </w:rPr>
        <w:t>Suprematism</w:t>
      </w:r>
      <w:proofErr w:type="spellEnd"/>
      <w:r w:rsidRPr="00B85C0E">
        <w:rPr>
          <w:rFonts w:ascii="Times New Roman" w:hAnsi="Times New Roman"/>
          <w:sz w:val="24"/>
          <w:szCs w:val="24"/>
        </w:rPr>
        <w:t xml:space="preserve"> with the painting </w:t>
      </w:r>
      <w:r w:rsidRPr="00B85C0E">
        <w:rPr>
          <w:rFonts w:ascii="Times New Roman" w:hAnsi="Times New Roman"/>
          <w:i/>
          <w:sz w:val="24"/>
          <w:szCs w:val="24"/>
        </w:rPr>
        <w:t>Primavera</w:t>
      </w:r>
      <w:r w:rsidRPr="00B85C0E">
        <w:rPr>
          <w:rFonts w:ascii="Times New Roman" w:hAnsi="Times New Roman"/>
          <w:sz w:val="24"/>
          <w:szCs w:val="24"/>
        </w:rPr>
        <w:t xml:space="preserve">, 1913.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explained his artistic views frequently, in lectures at exhibition openings, and writings. His early, untitled essay for the second </w:t>
      </w:r>
      <w:proofErr w:type="spellStart"/>
      <w:r w:rsidRPr="00B85C0E">
        <w:rPr>
          <w:rFonts w:ascii="Times New Roman" w:hAnsi="Times New Roman"/>
          <w:sz w:val="24"/>
          <w:szCs w:val="24"/>
        </w:rPr>
        <w:t>Neue</w:t>
      </w:r>
      <w:proofErr w:type="spellEnd"/>
      <w:r w:rsidRPr="00B85C0E">
        <w:rPr>
          <w:rFonts w:ascii="Times New Roman" w:hAnsi="Times New Roman"/>
          <w:sz w:val="24"/>
          <w:szCs w:val="24"/>
        </w:rPr>
        <w:t xml:space="preserve"> </w:t>
      </w:r>
      <w:proofErr w:type="spellStart"/>
      <w:r w:rsidRPr="00B85C0E">
        <w:rPr>
          <w:rFonts w:ascii="Times New Roman" w:hAnsi="Times New Roman"/>
          <w:sz w:val="24"/>
          <w:szCs w:val="24"/>
        </w:rPr>
        <w:t>Künstlervereinigung</w:t>
      </w:r>
      <w:proofErr w:type="spellEnd"/>
      <w:r w:rsidRPr="00B85C0E">
        <w:rPr>
          <w:rFonts w:ascii="Times New Roman" w:hAnsi="Times New Roman"/>
          <w:sz w:val="24"/>
          <w:szCs w:val="24"/>
        </w:rPr>
        <w:t xml:space="preserve"> </w:t>
      </w:r>
      <w:proofErr w:type="spellStart"/>
      <w:r w:rsidRPr="00B85C0E">
        <w:rPr>
          <w:rFonts w:ascii="Times New Roman" w:hAnsi="Times New Roman"/>
          <w:sz w:val="24"/>
          <w:szCs w:val="24"/>
        </w:rPr>
        <w:t>München</w:t>
      </w:r>
      <w:proofErr w:type="spellEnd"/>
      <w:r w:rsidRPr="00B85C0E">
        <w:rPr>
          <w:rFonts w:ascii="Times New Roman" w:hAnsi="Times New Roman"/>
          <w:sz w:val="24"/>
          <w:szCs w:val="24"/>
        </w:rPr>
        <w:t xml:space="preserve"> exhibition catalogue – co-aut</w:t>
      </w:r>
      <w:r w:rsidR="007E0DB5">
        <w:rPr>
          <w:rFonts w:ascii="Times New Roman" w:hAnsi="Times New Roman"/>
          <w:sz w:val="24"/>
          <w:szCs w:val="24"/>
        </w:rPr>
        <w:t xml:space="preserve">hored with his brother </w:t>
      </w:r>
      <w:r w:rsidR="007E0DB5" w:rsidRPr="007E0DB5">
        <w:rPr>
          <w:rFonts w:ascii="Times New Roman" w:hAnsi="Times New Roman"/>
          <w:color w:val="3366FF"/>
          <w:sz w:val="24"/>
          <w:szCs w:val="24"/>
        </w:rPr>
        <w:t>Vladimir</w:t>
      </w:r>
      <w:r w:rsidRPr="00B85C0E">
        <w:rPr>
          <w:rFonts w:ascii="Times New Roman" w:hAnsi="Times New Roman"/>
          <w:sz w:val="24"/>
          <w:szCs w:val="24"/>
        </w:rPr>
        <w:t xml:space="preserve"> – identified the trend for ethnographic source material within the European avant-garde, and a shared spirit between Russian and </w:t>
      </w:r>
      <w:r w:rsidRPr="00B85C0E">
        <w:rPr>
          <w:rFonts w:ascii="Times New Roman" w:hAnsi="Times New Roman"/>
          <w:sz w:val="24"/>
          <w:szCs w:val="24"/>
        </w:rPr>
        <w:lastRenderedPageBreak/>
        <w:t xml:space="preserve">French artists. In “The Wild Savages” for the </w:t>
      </w:r>
      <w:proofErr w:type="spellStart"/>
      <w:r w:rsidRPr="00B85C0E">
        <w:rPr>
          <w:rFonts w:ascii="Times New Roman" w:hAnsi="Times New Roman"/>
          <w:sz w:val="24"/>
          <w:szCs w:val="24"/>
        </w:rPr>
        <w:t>Blaue</w:t>
      </w:r>
      <w:proofErr w:type="spellEnd"/>
      <w:r w:rsidRPr="00B85C0E">
        <w:rPr>
          <w:rFonts w:ascii="Times New Roman" w:hAnsi="Times New Roman"/>
          <w:sz w:val="24"/>
          <w:szCs w:val="24"/>
        </w:rPr>
        <w:t xml:space="preserve"> Reiter </w:t>
      </w:r>
      <w:proofErr w:type="spellStart"/>
      <w:r w:rsidRPr="00B85C0E">
        <w:rPr>
          <w:rFonts w:ascii="Times New Roman" w:hAnsi="Times New Roman"/>
          <w:sz w:val="24"/>
          <w:szCs w:val="24"/>
        </w:rPr>
        <w:t>Almanach</w:t>
      </w:r>
      <w:proofErr w:type="spellEnd"/>
      <w:r w:rsidRPr="00B85C0E">
        <w:rPr>
          <w:rFonts w:ascii="Times New Roman" w:hAnsi="Times New Roman"/>
          <w:sz w:val="24"/>
          <w:szCs w:val="24"/>
        </w:rPr>
        <w:t xml:space="preserve">,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emphasized the belief in painting’s connection to life, and rejected the Russian Art Academy’s continued espousal of realism as the ideal mode of artistic expression.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essays, “Cubism (Surface – Plane)” and “Texture [</w:t>
      </w:r>
      <w:proofErr w:type="spellStart"/>
      <w:r w:rsidRPr="00B85C0E">
        <w:rPr>
          <w:rFonts w:ascii="Times New Roman" w:hAnsi="Times New Roman"/>
          <w:sz w:val="24"/>
          <w:szCs w:val="24"/>
        </w:rPr>
        <w:t>Faktura</w:t>
      </w:r>
      <w:proofErr w:type="spellEnd"/>
      <w:r w:rsidRPr="00B85C0E">
        <w:rPr>
          <w:rFonts w:ascii="Times New Roman" w:hAnsi="Times New Roman"/>
          <w:sz w:val="24"/>
          <w:szCs w:val="24"/>
        </w:rPr>
        <w:t xml:space="preserve">]” appearing in </w:t>
      </w:r>
      <w:r w:rsidRPr="00B85C0E">
        <w:rPr>
          <w:rFonts w:ascii="Times New Roman" w:hAnsi="Times New Roman"/>
          <w:i/>
          <w:sz w:val="24"/>
          <w:szCs w:val="24"/>
        </w:rPr>
        <w:t>A Slap in the Face of Public Taste</w:t>
      </w:r>
      <w:r w:rsidRPr="00B85C0E">
        <w:rPr>
          <w:rFonts w:ascii="Times New Roman" w:hAnsi="Times New Roman"/>
          <w:sz w:val="24"/>
          <w:szCs w:val="24"/>
        </w:rPr>
        <w:t xml:space="preserve"> (1912), continued to support contemporary developments, by focusing on the significance of painterly principles and visual elements as concrete vehicles for articulating higher ideas.</w:t>
      </w:r>
      <w:r w:rsidR="00B85C0E" w:rsidRPr="00B85C0E">
        <w:rPr>
          <w:rFonts w:ascii="Times New Roman" w:hAnsi="Times New Roman"/>
          <w:sz w:val="24"/>
          <w:szCs w:val="24"/>
        </w:rPr>
        <w:t xml:space="preserve"> </w:t>
      </w:r>
      <w:r w:rsidRPr="00B85C0E">
        <w:rPr>
          <w:rFonts w:ascii="Times New Roman" w:hAnsi="Times New Roman"/>
          <w:sz w:val="24"/>
          <w:szCs w:val="24"/>
        </w:rPr>
        <w:t xml:space="preserve">  </w:t>
      </w:r>
    </w:p>
    <w:p w14:paraId="45081D05" w14:textId="77777777" w:rsidR="005C7B4C" w:rsidRPr="00B85C0E" w:rsidRDefault="005C7B4C" w:rsidP="005C7B4C">
      <w:pPr>
        <w:rPr>
          <w:rFonts w:ascii="Times New Roman" w:hAnsi="Times New Roman" w:cs="Times New Roman"/>
          <w:sz w:val="24"/>
          <w:szCs w:val="24"/>
        </w:rPr>
      </w:pPr>
      <w:r w:rsidRPr="00B85C0E">
        <w:rPr>
          <w:rFonts w:ascii="Times New Roman" w:hAnsi="Times New Roman" w:cs="Times New Roman"/>
          <w:sz w:val="24"/>
          <w:szCs w:val="24"/>
          <w:rPrChange w:id="385" w:author="Megan Swift" w:date="2012-10-19T13:52:00Z">
            <w:rPr>
              <w:rFonts w:ascii="Book Antiqua" w:hAnsi="Book Antiqua"/>
              <w:sz w:val="24"/>
              <w:szCs w:val="24"/>
            </w:rPr>
          </w:rPrChange>
        </w:rPr>
        <w:t xml:space="preserve">          </w:t>
      </w:r>
    </w:p>
    <w:p w14:paraId="634E1218" w14:textId="2F353657" w:rsidR="005C7B4C" w:rsidRPr="00B85C0E" w:rsidRDefault="005C7B4C" w:rsidP="005C7B4C">
      <w:pPr>
        <w:rPr>
          <w:rFonts w:ascii="Times New Roman" w:hAnsi="Times New Roman"/>
          <w:sz w:val="24"/>
          <w:szCs w:val="24"/>
        </w:rPr>
      </w:pPr>
      <w:r w:rsidRPr="00B85C0E">
        <w:rPr>
          <w:rFonts w:ascii="Times New Roman" w:hAnsi="Times New Roman" w:cs="Times New Roman"/>
          <w:sz w:val="24"/>
          <w:szCs w:val="24"/>
          <w:rPrChange w:id="386" w:author="Megan Swift" w:date="2012-10-19T13:52:00Z">
            <w:rPr>
              <w:rFonts w:ascii="Book Antiqua" w:hAnsi="Book Antiqua"/>
              <w:sz w:val="24"/>
              <w:szCs w:val="24"/>
            </w:rPr>
          </w:rPrChange>
        </w:rPr>
        <w:t xml:space="preserve">The Russian Futurists were led by the flamboyant figure of </w:t>
      </w:r>
      <w:proofErr w:type="spellStart"/>
      <w:r w:rsidRPr="00B85C0E">
        <w:rPr>
          <w:rFonts w:ascii="Times New Roman" w:hAnsi="Times New Roman" w:cs="Times New Roman"/>
          <w:sz w:val="24"/>
          <w:szCs w:val="24"/>
          <w:rPrChange w:id="387"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388" w:author="Megan Swift" w:date="2012-10-19T13:52:00Z">
            <w:rPr>
              <w:rFonts w:ascii="Book Antiqua" w:hAnsi="Book Antiqua"/>
              <w:sz w:val="24"/>
              <w:szCs w:val="24"/>
            </w:rPr>
          </w:rPrChange>
        </w:rPr>
        <w:t xml:space="preserve"> </w:t>
      </w:r>
      <w:r w:rsidRPr="00B85C0E">
        <w:rPr>
          <w:rFonts w:ascii="Times New Roman" w:hAnsi="Times New Roman" w:cs="Times New Roman"/>
          <w:sz w:val="24"/>
          <w:szCs w:val="24"/>
        </w:rPr>
        <w:t>to explore</w:t>
      </w:r>
      <w:r w:rsidRPr="00B85C0E">
        <w:rPr>
          <w:rFonts w:ascii="Times New Roman" w:hAnsi="Times New Roman" w:cs="Times New Roman"/>
          <w:sz w:val="24"/>
          <w:szCs w:val="24"/>
          <w:rPrChange w:id="389" w:author="Megan Swift" w:date="2012-10-19T13:52:00Z">
            <w:rPr>
              <w:rFonts w:ascii="Book Antiqua" w:hAnsi="Book Antiqua"/>
              <w:sz w:val="24"/>
              <w:szCs w:val="24"/>
            </w:rPr>
          </w:rPrChange>
        </w:rPr>
        <w:t xml:space="preserve"> a radical agenda in their public activities, attempting to shock the middle class into social and political change. They mocked and rejected the most sacred Russian cultural figure</w:t>
      </w:r>
      <w:r w:rsidRPr="00B85C0E">
        <w:rPr>
          <w:rFonts w:ascii="Times New Roman" w:hAnsi="Times New Roman" w:cs="Times New Roman"/>
          <w:sz w:val="24"/>
          <w:szCs w:val="24"/>
        </w:rPr>
        <w:t>s, such as Alexander Pushkin, Fyo</w:t>
      </w:r>
      <w:r w:rsidRPr="00B85C0E">
        <w:rPr>
          <w:rFonts w:ascii="Times New Roman" w:hAnsi="Times New Roman" w:cs="Times New Roman"/>
          <w:sz w:val="24"/>
          <w:szCs w:val="24"/>
          <w:rPrChange w:id="390" w:author="Megan Swift" w:date="2012-10-19T13:52:00Z">
            <w:rPr>
              <w:rFonts w:ascii="Book Antiqua" w:hAnsi="Book Antiqua"/>
              <w:sz w:val="24"/>
              <w:szCs w:val="24"/>
            </w:rPr>
          </w:rPrChange>
        </w:rPr>
        <w:t>dor Dostoyevsky, and Lev Tolstoy. Their attitude toward contemporary Russian Symbolist art and poetry was similarly militant and hostile. Both the Russian and the Italian Futurist poets rejected the conventionality of logical sentence structure and ordinary grammar with its transparent syntax.</w:t>
      </w:r>
      <w:r w:rsidRPr="00B85C0E">
        <w:rPr>
          <w:rFonts w:ascii="Times New Roman" w:hAnsi="Times New Roman" w:cs="Times New Roman"/>
          <w:sz w:val="24"/>
          <w:szCs w:val="24"/>
        </w:rPr>
        <w:t xml:space="preserve"> </w:t>
      </w:r>
      <w:r w:rsidRPr="00B85C0E">
        <w:rPr>
          <w:rFonts w:ascii="Times New Roman" w:hAnsi="Times New Roman" w:cs="Times New Roman"/>
          <w:sz w:val="24"/>
          <w:szCs w:val="24"/>
          <w:rPrChange w:id="391" w:author="Megan Swift" w:date="2012-10-19T13:52:00Z">
            <w:rPr>
              <w:rFonts w:ascii="Book Antiqua" w:hAnsi="Book Antiqua"/>
              <w:sz w:val="24"/>
              <w:szCs w:val="24"/>
            </w:rPr>
          </w:rPrChange>
        </w:rPr>
        <w:t>Russian Futurists were outrageous and sensational in their private lives and in their art alike</w:t>
      </w:r>
      <w:r w:rsidRPr="00B85C0E">
        <w:rPr>
          <w:rFonts w:ascii="Times New Roman" w:hAnsi="Times New Roman" w:cs="Times New Roman"/>
          <w:sz w:val="24"/>
          <w:szCs w:val="24"/>
        </w:rPr>
        <w:t xml:space="preserve">, </w:t>
      </w:r>
      <w:r w:rsidRPr="00B85C0E">
        <w:rPr>
          <w:rFonts w:ascii="Times New Roman" w:hAnsi="Times New Roman" w:cs="Times New Roman"/>
          <w:sz w:val="24"/>
          <w:szCs w:val="24"/>
          <w:rPrChange w:id="392" w:author="Megan Swift" w:date="2012-10-19T13:52:00Z">
            <w:rPr>
              <w:rFonts w:ascii="Book Antiqua" w:hAnsi="Book Antiqua"/>
              <w:sz w:val="24"/>
              <w:szCs w:val="24"/>
            </w:rPr>
          </w:rPrChange>
        </w:rPr>
        <w:t>challenging the boundaries of acceptable cultural discourse</w:t>
      </w:r>
      <w:r w:rsidR="00B85C0E" w:rsidRPr="00B85C0E">
        <w:rPr>
          <w:rFonts w:ascii="Times New Roman" w:hAnsi="Times New Roman" w:cs="Times New Roman"/>
          <w:sz w:val="24"/>
          <w:szCs w:val="24"/>
        </w:rPr>
        <w:t xml:space="preserve">. </w:t>
      </w:r>
      <w:r w:rsidR="00B85C0E" w:rsidRPr="00B85C0E">
        <w:rPr>
          <w:rFonts w:ascii="Times New Roman" w:hAnsi="Times New Roman"/>
          <w:sz w:val="24"/>
          <w:szCs w:val="24"/>
        </w:rPr>
        <w:t xml:space="preserve">In 1913 the Futurists produced a film parodying Symbolism’s pretentiousness, entitled </w:t>
      </w:r>
      <w:r w:rsidR="00B85C0E" w:rsidRPr="00B85C0E">
        <w:rPr>
          <w:rFonts w:ascii="Times New Roman" w:hAnsi="Times New Roman"/>
          <w:i/>
          <w:sz w:val="24"/>
          <w:szCs w:val="24"/>
        </w:rPr>
        <w:t>Drama in Cabaret No. 13</w:t>
      </w:r>
      <w:r w:rsidR="00F05B3D">
        <w:rPr>
          <w:rFonts w:ascii="Times New Roman" w:hAnsi="Times New Roman"/>
          <w:sz w:val="24"/>
          <w:szCs w:val="24"/>
        </w:rPr>
        <w:t xml:space="preserve">. From 1915 to 1917 </w:t>
      </w:r>
      <w:proofErr w:type="spellStart"/>
      <w:r w:rsidR="00F05B3D">
        <w:rPr>
          <w:rFonts w:ascii="Times New Roman" w:hAnsi="Times New Roman"/>
          <w:sz w:val="24"/>
          <w:szCs w:val="24"/>
        </w:rPr>
        <w:t>Burliuk</w:t>
      </w:r>
      <w:proofErr w:type="spellEnd"/>
      <w:r w:rsidR="00B85C0E" w:rsidRPr="00B85C0E">
        <w:rPr>
          <w:rFonts w:ascii="Times New Roman" w:hAnsi="Times New Roman"/>
          <w:sz w:val="24"/>
          <w:szCs w:val="24"/>
        </w:rPr>
        <w:t xml:space="preserve"> lived in the Urals with his wife’s family, visiting Moscow and Petrograd regularly. He published the </w:t>
      </w:r>
      <w:r w:rsidR="00B85C0E" w:rsidRPr="00B85C0E">
        <w:rPr>
          <w:rFonts w:ascii="Times New Roman" w:hAnsi="Times New Roman"/>
          <w:i/>
          <w:sz w:val="24"/>
          <w:szCs w:val="24"/>
        </w:rPr>
        <w:t>Newspaper of the Futurists</w:t>
      </w:r>
      <w:r w:rsidR="00B85C0E" w:rsidRPr="00B85C0E">
        <w:rPr>
          <w:rFonts w:ascii="Times New Roman" w:hAnsi="Times New Roman"/>
          <w:sz w:val="24"/>
          <w:szCs w:val="24"/>
        </w:rPr>
        <w:t xml:space="preserve"> in 1918 with </w:t>
      </w:r>
      <w:proofErr w:type="spellStart"/>
      <w:r w:rsidR="00B85C0E" w:rsidRPr="00B85C0E">
        <w:rPr>
          <w:rFonts w:ascii="Times New Roman" w:hAnsi="Times New Roman"/>
          <w:sz w:val="24"/>
          <w:szCs w:val="24"/>
        </w:rPr>
        <w:t>Kamensky</w:t>
      </w:r>
      <w:proofErr w:type="spellEnd"/>
      <w:r w:rsidR="00B85C0E" w:rsidRPr="00B85C0E">
        <w:rPr>
          <w:rFonts w:ascii="Times New Roman" w:hAnsi="Times New Roman"/>
          <w:sz w:val="24"/>
          <w:szCs w:val="24"/>
        </w:rPr>
        <w:t xml:space="preserve"> and </w:t>
      </w:r>
      <w:proofErr w:type="spellStart"/>
      <w:r w:rsidR="00B85C0E" w:rsidRPr="00B85C0E">
        <w:rPr>
          <w:rFonts w:ascii="Times New Roman" w:hAnsi="Times New Roman"/>
          <w:sz w:val="24"/>
          <w:szCs w:val="24"/>
        </w:rPr>
        <w:t>Mayakovsky</w:t>
      </w:r>
      <w:proofErr w:type="spellEnd"/>
      <w:r w:rsidR="00B85C0E" w:rsidRPr="00B85C0E">
        <w:rPr>
          <w:rFonts w:ascii="Times New Roman" w:hAnsi="Times New Roman"/>
          <w:sz w:val="24"/>
          <w:szCs w:val="24"/>
        </w:rPr>
        <w:t>, as well as performing, lecturing, exhibiting, and selling numerous paintings.</w:t>
      </w:r>
    </w:p>
    <w:p w14:paraId="45191549" w14:textId="77777777" w:rsidR="00B85C0E" w:rsidRPr="00B85C0E" w:rsidRDefault="00B85C0E" w:rsidP="005C7B4C">
      <w:pPr>
        <w:rPr>
          <w:rFonts w:ascii="Times New Roman" w:hAnsi="Times New Roman"/>
          <w:sz w:val="24"/>
          <w:szCs w:val="24"/>
        </w:rPr>
      </w:pPr>
    </w:p>
    <w:p w14:paraId="6E5260F1" w14:textId="6B2B0EA2" w:rsidR="00B85C0E" w:rsidRPr="00B85C0E" w:rsidRDefault="00B85C0E" w:rsidP="00B85C0E">
      <w:pPr>
        <w:rPr>
          <w:rFonts w:ascii="Times New Roman" w:hAnsi="Times New Roman"/>
          <w:sz w:val="24"/>
          <w:szCs w:val="24"/>
        </w:rPr>
      </w:pPr>
      <w:r w:rsidRPr="00B85C0E">
        <w:rPr>
          <w:rFonts w:ascii="Times New Roman" w:hAnsi="Times New Roman" w:cs="Times New Roman"/>
          <w:sz w:val="24"/>
          <w:szCs w:val="24"/>
          <w:rPrChange w:id="393" w:author="Megan Swift" w:date="2012-10-19T13:52:00Z">
            <w:rPr>
              <w:rFonts w:ascii="Book Antiqua" w:hAnsi="Book Antiqua"/>
              <w:sz w:val="24"/>
              <w:szCs w:val="24"/>
            </w:rPr>
          </w:rPrChange>
        </w:rPr>
        <w:t>When the revolution started to move into its ripe phase,</w:t>
      </w:r>
      <w:r w:rsidRPr="00B85C0E">
        <w:rPr>
          <w:rFonts w:ascii="Times New Roman" w:hAnsi="Times New Roman" w:cs="Times New Roman"/>
          <w:sz w:val="24"/>
          <w:szCs w:val="24"/>
        </w:rPr>
        <w:t xml:space="preserve"> David </w:t>
      </w:r>
      <w:proofErr w:type="spellStart"/>
      <w:r w:rsidRPr="00B85C0E">
        <w:rPr>
          <w:rFonts w:ascii="Times New Roman" w:hAnsi="Times New Roman" w:cs="Times New Roman"/>
          <w:sz w:val="24"/>
          <w:szCs w:val="24"/>
        </w:rPr>
        <w:t>Burliuk</w:t>
      </w:r>
      <w:proofErr w:type="spellEnd"/>
      <w:r w:rsidRPr="00B85C0E">
        <w:rPr>
          <w:rFonts w:ascii="Times New Roman" w:hAnsi="Times New Roman" w:cs="Times New Roman"/>
          <w:sz w:val="24"/>
          <w:szCs w:val="24"/>
        </w:rPr>
        <w:t xml:space="preserve"> and his wife </w:t>
      </w:r>
      <w:r w:rsidRPr="00B85C0E">
        <w:rPr>
          <w:rFonts w:ascii="Times New Roman" w:hAnsi="Times New Roman" w:cs="Times New Roman"/>
          <w:sz w:val="24"/>
          <w:szCs w:val="24"/>
          <w:rPrChange w:id="394" w:author="Megan Swift" w:date="2012-10-19T13:52:00Z">
            <w:rPr>
              <w:rFonts w:ascii="Book Antiqua" w:hAnsi="Book Antiqua"/>
              <w:sz w:val="24"/>
              <w:szCs w:val="24"/>
            </w:rPr>
          </w:rPrChange>
        </w:rPr>
        <w:t xml:space="preserve">headed eastwards: to Siberia, Harbin, and eventually to Japan where he spent about two years. In the meantime, his brother Nikolai, as a former </w:t>
      </w:r>
      <w:proofErr w:type="spellStart"/>
      <w:r w:rsidRPr="00B85C0E">
        <w:rPr>
          <w:rFonts w:ascii="Times New Roman" w:hAnsi="Times New Roman" w:cs="Times New Roman"/>
          <w:sz w:val="24"/>
          <w:szCs w:val="24"/>
          <w:rPrChange w:id="395" w:author="Megan Swift" w:date="2012-10-19T13:52:00Z">
            <w:rPr>
              <w:rFonts w:ascii="Book Antiqua" w:hAnsi="Book Antiqua"/>
              <w:sz w:val="24"/>
              <w:szCs w:val="24"/>
            </w:rPr>
          </w:rPrChange>
        </w:rPr>
        <w:t>czarist</w:t>
      </w:r>
      <w:proofErr w:type="spellEnd"/>
      <w:r w:rsidRPr="00B85C0E">
        <w:rPr>
          <w:rFonts w:ascii="Times New Roman" w:hAnsi="Times New Roman" w:cs="Times New Roman"/>
          <w:sz w:val="24"/>
          <w:szCs w:val="24"/>
          <w:rPrChange w:id="396" w:author="Megan Swift" w:date="2012-10-19T13:52:00Z">
            <w:rPr>
              <w:rFonts w:ascii="Book Antiqua" w:hAnsi="Book Antiqua"/>
              <w:sz w:val="24"/>
              <w:szCs w:val="24"/>
            </w:rPr>
          </w:rPrChange>
        </w:rPr>
        <w:t xml:space="preserve"> officer, was brutally executed by the Bolsheviks in 1920.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continued to work prolifically</w:t>
      </w:r>
      <w:r w:rsidR="00F05B3D">
        <w:rPr>
          <w:rFonts w:ascii="Times New Roman" w:hAnsi="Times New Roman"/>
          <w:sz w:val="24"/>
          <w:szCs w:val="24"/>
        </w:rPr>
        <w:t xml:space="preserve"> in Japan, </w:t>
      </w:r>
      <w:r w:rsidRPr="00B85C0E">
        <w:rPr>
          <w:rFonts w:ascii="Times New Roman" w:hAnsi="Times New Roman"/>
          <w:sz w:val="24"/>
          <w:szCs w:val="24"/>
        </w:rPr>
        <w:t xml:space="preserve">producing over 400 paintings and exhibiting widely, including the “First Exhibition of Russian Paintings in Japan,” featuring 150 of his works, before leaving for Canada and eventually settling in New York City in 1922. There,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pursued a ‘radio-style’, based on the concept of hidden forces revealing personal experience through radio wave physics. This approach did not manifest itself through a specific formal style, but rather offered a platform with which to incorporate nonconcrete components of existence – the sensory, spiritually energized realm of the metaphysical world. The expressive power of intense coloration, paint texture and brushwork were the means with which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articulated the intangible, drawing on intuition and a highly attuned perception of nature. His work at this time tended towards naturalism, his subjects focused on scenes of daily life in various locales - urban </w:t>
      </w:r>
      <w:proofErr w:type="spellStart"/>
      <w:r w:rsidRPr="00B85C0E">
        <w:rPr>
          <w:rFonts w:ascii="Times New Roman" w:hAnsi="Times New Roman"/>
          <w:sz w:val="24"/>
          <w:szCs w:val="24"/>
        </w:rPr>
        <w:t>centers</w:t>
      </w:r>
      <w:proofErr w:type="spellEnd"/>
      <w:r w:rsidRPr="00B85C0E">
        <w:rPr>
          <w:rFonts w:ascii="Times New Roman" w:hAnsi="Times New Roman"/>
          <w:sz w:val="24"/>
          <w:szCs w:val="24"/>
        </w:rPr>
        <w:t xml:space="preserve"> such as New York City, semi-industrial and suburban waterfronts, rural areas and small farms, as well as portraits.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observation of individuals and their relationship to their working and living environment in many of his works of this period, share affinities with American Social Realism. </w:t>
      </w:r>
      <w:r w:rsidRPr="00B85C0E">
        <w:rPr>
          <w:rFonts w:ascii="Times New Roman" w:hAnsi="Times New Roman"/>
          <w:i/>
          <w:sz w:val="24"/>
          <w:szCs w:val="24"/>
        </w:rPr>
        <w:t>New York Tenement</w:t>
      </w:r>
      <w:r w:rsidRPr="00B85C0E">
        <w:rPr>
          <w:rFonts w:ascii="Times New Roman" w:hAnsi="Times New Roman"/>
          <w:sz w:val="24"/>
          <w:szCs w:val="24"/>
        </w:rPr>
        <w:t xml:space="preserve">, 1930 for example, depicts a Chinatown street near Chatham Square. </w:t>
      </w:r>
      <w:proofErr w:type="spellStart"/>
      <w:r w:rsidRPr="00B85C0E">
        <w:rPr>
          <w:rFonts w:ascii="Times New Roman" w:hAnsi="Times New Roman"/>
          <w:sz w:val="24"/>
          <w:szCs w:val="24"/>
        </w:rPr>
        <w:t>Burliuk’s</w:t>
      </w:r>
      <w:proofErr w:type="spellEnd"/>
      <w:r w:rsidRPr="00B85C0E">
        <w:rPr>
          <w:rFonts w:ascii="Times New Roman" w:hAnsi="Times New Roman"/>
          <w:sz w:val="24"/>
          <w:szCs w:val="24"/>
        </w:rPr>
        <w:t xml:space="preserve"> attention to architectural detail and signage reveal life’s </w:t>
      </w:r>
      <w:proofErr w:type="spellStart"/>
      <w:r w:rsidRPr="00B85C0E">
        <w:rPr>
          <w:rFonts w:ascii="Times New Roman" w:hAnsi="Times New Roman"/>
          <w:sz w:val="24"/>
          <w:szCs w:val="24"/>
        </w:rPr>
        <w:t>flavor</w:t>
      </w:r>
      <w:proofErr w:type="spellEnd"/>
      <w:r w:rsidRPr="00B85C0E">
        <w:rPr>
          <w:rFonts w:ascii="Times New Roman" w:hAnsi="Times New Roman"/>
          <w:sz w:val="24"/>
          <w:szCs w:val="24"/>
        </w:rPr>
        <w:t xml:space="preserve"> on this quiet street, of workers and tradesmen making ends meet respectably. The “Mechanic’s House Lodging for Gentlemen Only” painted onto the 1868 tenement building, boasts signs of business in the plumbing, and barber shops below. His 1946 painting, </w:t>
      </w:r>
      <w:r w:rsidRPr="00B85C0E">
        <w:rPr>
          <w:rFonts w:ascii="Times New Roman" w:hAnsi="Times New Roman"/>
          <w:i/>
          <w:sz w:val="24"/>
          <w:szCs w:val="24"/>
        </w:rPr>
        <w:t>Foot of 10</w:t>
      </w:r>
      <w:r w:rsidRPr="00B85C0E">
        <w:rPr>
          <w:rFonts w:ascii="Times New Roman" w:hAnsi="Times New Roman"/>
          <w:i/>
          <w:sz w:val="24"/>
          <w:szCs w:val="24"/>
          <w:vertAlign w:val="superscript"/>
        </w:rPr>
        <w:t>th</w:t>
      </w:r>
      <w:r w:rsidRPr="00B85C0E">
        <w:rPr>
          <w:rFonts w:ascii="Times New Roman" w:hAnsi="Times New Roman"/>
          <w:i/>
          <w:sz w:val="24"/>
          <w:szCs w:val="24"/>
        </w:rPr>
        <w:t xml:space="preserve"> </w:t>
      </w:r>
      <w:r w:rsidRPr="00B85C0E">
        <w:rPr>
          <w:rFonts w:ascii="Times New Roman" w:hAnsi="Times New Roman"/>
          <w:i/>
          <w:sz w:val="24"/>
          <w:szCs w:val="24"/>
        </w:rPr>
        <w:lastRenderedPageBreak/>
        <w:t>Avenue, New York</w:t>
      </w:r>
      <w:r w:rsidRPr="00B85C0E">
        <w:rPr>
          <w:rFonts w:ascii="Times New Roman" w:hAnsi="Times New Roman"/>
          <w:sz w:val="24"/>
          <w:szCs w:val="24"/>
        </w:rPr>
        <w:t xml:space="preserve"> singularly focuses on a weary, older couple, seated on a bench during the early evening amid a backdrop of industrial buildings. Dominated with tones of brown pigment,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evokes a sense of the couple’s lifelong hardship - his attention to the man’s </w:t>
      </w:r>
      <w:proofErr w:type="spellStart"/>
      <w:r w:rsidRPr="00B85C0E">
        <w:rPr>
          <w:rFonts w:ascii="Times New Roman" w:hAnsi="Times New Roman"/>
          <w:sz w:val="24"/>
          <w:szCs w:val="24"/>
        </w:rPr>
        <w:t>knarled</w:t>
      </w:r>
      <w:proofErr w:type="spellEnd"/>
      <w:r w:rsidRPr="00B85C0E">
        <w:rPr>
          <w:rFonts w:ascii="Times New Roman" w:hAnsi="Times New Roman"/>
          <w:sz w:val="24"/>
          <w:szCs w:val="24"/>
        </w:rPr>
        <w:t xml:space="preserve"> hands, lined face and complacent expression directed to the viewer.</w:t>
      </w:r>
    </w:p>
    <w:p w14:paraId="695DEC11" w14:textId="77777777" w:rsidR="00B85C0E" w:rsidRPr="00B85C0E" w:rsidRDefault="00B85C0E" w:rsidP="00B85C0E">
      <w:pPr>
        <w:rPr>
          <w:rFonts w:ascii="Times New Roman" w:hAnsi="Times New Roman"/>
          <w:sz w:val="24"/>
          <w:szCs w:val="24"/>
        </w:rPr>
      </w:pPr>
    </w:p>
    <w:p w14:paraId="53364561" w14:textId="77777777" w:rsidR="00B85C0E" w:rsidRPr="00B85C0E" w:rsidRDefault="00B85C0E" w:rsidP="00B85C0E">
      <w:pPr>
        <w:rPr>
          <w:rFonts w:ascii="Times New Roman" w:hAnsi="Times New Roman"/>
          <w:sz w:val="24"/>
          <w:szCs w:val="24"/>
        </w:rPr>
      </w:pPr>
      <w:r w:rsidRPr="00B85C0E">
        <w:rPr>
          <w:rFonts w:ascii="Times New Roman" w:hAnsi="Times New Roman"/>
          <w:sz w:val="24"/>
          <w:szCs w:val="24"/>
        </w:rPr>
        <w:t xml:space="preserve">In addition to painting,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worked as a </w:t>
      </w:r>
      <w:proofErr w:type="spellStart"/>
      <w:r w:rsidRPr="00B85C0E">
        <w:rPr>
          <w:rFonts w:ascii="Times New Roman" w:hAnsi="Times New Roman"/>
          <w:sz w:val="24"/>
          <w:szCs w:val="24"/>
        </w:rPr>
        <w:t>proofreader</w:t>
      </w:r>
      <w:proofErr w:type="spellEnd"/>
      <w:r w:rsidRPr="00B85C0E">
        <w:rPr>
          <w:rFonts w:ascii="Times New Roman" w:hAnsi="Times New Roman"/>
          <w:sz w:val="24"/>
          <w:szCs w:val="24"/>
        </w:rPr>
        <w:t xml:space="preserve"> and art editor for </w:t>
      </w:r>
      <w:proofErr w:type="spellStart"/>
      <w:r w:rsidRPr="00B85C0E">
        <w:rPr>
          <w:rFonts w:ascii="Times New Roman" w:hAnsi="Times New Roman"/>
          <w:i/>
          <w:sz w:val="24"/>
          <w:szCs w:val="24"/>
        </w:rPr>
        <w:t>Russkii</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golos</w:t>
      </w:r>
      <w:proofErr w:type="spellEnd"/>
      <w:r w:rsidRPr="00B85C0E">
        <w:rPr>
          <w:rFonts w:ascii="Times New Roman" w:hAnsi="Times New Roman"/>
          <w:i/>
          <w:sz w:val="24"/>
          <w:szCs w:val="24"/>
        </w:rPr>
        <w:t xml:space="preserve"> [Russian Voice</w:t>
      </w:r>
      <w:r w:rsidRPr="00B85C0E">
        <w:rPr>
          <w:rFonts w:ascii="Times New Roman" w:hAnsi="Times New Roman"/>
          <w:sz w:val="24"/>
          <w:szCs w:val="24"/>
        </w:rPr>
        <w:t xml:space="preserve">] a pro-communist newspaper from 1923-1940. He and his wife </w:t>
      </w:r>
      <w:proofErr w:type="spellStart"/>
      <w:r w:rsidRPr="00B85C0E">
        <w:rPr>
          <w:rFonts w:ascii="Times New Roman" w:hAnsi="Times New Roman"/>
          <w:sz w:val="24"/>
          <w:szCs w:val="24"/>
        </w:rPr>
        <w:t>Marussia</w:t>
      </w:r>
      <w:proofErr w:type="spellEnd"/>
      <w:r w:rsidRPr="00B85C0E">
        <w:rPr>
          <w:rFonts w:ascii="Times New Roman" w:hAnsi="Times New Roman"/>
          <w:sz w:val="24"/>
          <w:szCs w:val="24"/>
        </w:rPr>
        <w:t xml:space="preserve"> published the journal </w:t>
      </w:r>
      <w:proofErr w:type="spellStart"/>
      <w:r w:rsidRPr="00B85C0E">
        <w:rPr>
          <w:rFonts w:ascii="Times New Roman" w:hAnsi="Times New Roman"/>
          <w:i/>
          <w:sz w:val="24"/>
          <w:szCs w:val="24"/>
        </w:rPr>
        <w:t>Color</w:t>
      </w:r>
      <w:proofErr w:type="spellEnd"/>
      <w:r w:rsidRPr="00B85C0E">
        <w:rPr>
          <w:rFonts w:ascii="Times New Roman" w:hAnsi="Times New Roman"/>
          <w:i/>
          <w:sz w:val="24"/>
          <w:szCs w:val="24"/>
        </w:rPr>
        <w:t xml:space="preserve"> and Rhyme</w:t>
      </w:r>
      <w:r w:rsidRPr="00B85C0E">
        <w:rPr>
          <w:rFonts w:ascii="Times New Roman" w:hAnsi="Times New Roman"/>
          <w:sz w:val="24"/>
          <w:szCs w:val="24"/>
        </w:rPr>
        <w:t xml:space="preserve"> (1930-1966), largely devoted to highlights of his career and current activities. He exhibited regularly with the ACA [American Contemporary Art] Gallery in New York City, which supported many emerging and socially conscious artists, such as Rockwell Kent, Philip </w:t>
      </w:r>
      <w:proofErr w:type="spellStart"/>
      <w:r w:rsidRPr="00B85C0E">
        <w:rPr>
          <w:rFonts w:ascii="Times New Roman" w:hAnsi="Times New Roman"/>
          <w:sz w:val="24"/>
          <w:szCs w:val="24"/>
        </w:rPr>
        <w:t>Evergood</w:t>
      </w:r>
      <w:proofErr w:type="spellEnd"/>
      <w:r w:rsidRPr="00B85C0E">
        <w:rPr>
          <w:rFonts w:ascii="Times New Roman" w:hAnsi="Times New Roman"/>
          <w:sz w:val="24"/>
          <w:szCs w:val="24"/>
        </w:rPr>
        <w:t xml:space="preserve">, Lee Krasner, Louis Nevelson, Lewis Mumford, Raphael </w:t>
      </w:r>
      <w:proofErr w:type="spellStart"/>
      <w:r w:rsidRPr="00B85C0E">
        <w:rPr>
          <w:rFonts w:ascii="Times New Roman" w:hAnsi="Times New Roman"/>
          <w:sz w:val="24"/>
          <w:szCs w:val="24"/>
        </w:rPr>
        <w:t>Soyer</w:t>
      </w:r>
      <w:proofErr w:type="spellEnd"/>
      <w:r w:rsidRPr="00B85C0E">
        <w:rPr>
          <w:rFonts w:ascii="Times New Roman" w:hAnsi="Times New Roman"/>
          <w:sz w:val="24"/>
          <w:szCs w:val="24"/>
        </w:rPr>
        <w:t xml:space="preserve">, and others, including those participating in the federal government’s WPA [Works Progress Administration] program. In the late 1940s, </w:t>
      </w:r>
      <w:proofErr w:type="spellStart"/>
      <w:r w:rsidRPr="00B85C0E">
        <w:rPr>
          <w:rFonts w:ascii="Times New Roman" w:hAnsi="Times New Roman"/>
          <w:sz w:val="24"/>
          <w:szCs w:val="24"/>
        </w:rPr>
        <w:t>Burliuk</w:t>
      </w:r>
      <w:proofErr w:type="spellEnd"/>
      <w:r w:rsidRPr="00B85C0E">
        <w:rPr>
          <w:rFonts w:ascii="Times New Roman" w:hAnsi="Times New Roman"/>
          <w:sz w:val="24"/>
          <w:szCs w:val="24"/>
        </w:rPr>
        <w:t xml:space="preserve"> and his wife began to travel extensively – to Mexico, Europe, including the Soviet Union, and around the world in 1962. </w:t>
      </w:r>
    </w:p>
    <w:p w14:paraId="64108815" w14:textId="77777777" w:rsidR="00B85C0E" w:rsidRPr="00B85C0E" w:rsidRDefault="00B85C0E" w:rsidP="00B85C0E">
      <w:pPr>
        <w:rPr>
          <w:rFonts w:ascii="Times New Roman" w:hAnsi="Times New Roman"/>
          <w:sz w:val="24"/>
          <w:szCs w:val="24"/>
        </w:rPr>
      </w:pPr>
    </w:p>
    <w:p w14:paraId="69417268" w14:textId="687F0D19" w:rsidR="00B85C0E" w:rsidRDefault="00B85C0E" w:rsidP="00B85C0E">
      <w:pPr>
        <w:rPr>
          <w:rFonts w:ascii="Times New Roman" w:hAnsi="Times New Roman" w:cs="Times New Roman"/>
          <w:sz w:val="24"/>
          <w:szCs w:val="24"/>
        </w:rPr>
      </w:pPr>
      <w:proofErr w:type="spellStart"/>
      <w:r w:rsidRPr="00B85C0E">
        <w:rPr>
          <w:rFonts w:ascii="Times New Roman" w:hAnsi="Times New Roman" w:cs="Times New Roman"/>
          <w:sz w:val="24"/>
          <w:szCs w:val="24"/>
          <w:rPrChange w:id="397" w:author="Megan Swift" w:date="2012-10-19T13:52:00Z">
            <w:rPr>
              <w:rFonts w:ascii="Book Antiqua" w:hAnsi="Book Antiqua"/>
              <w:sz w:val="24"/>
              <w:szCs w:val="24"/>
            </w:rPr>
          </w:rPrChange>
        </w:rPr>
        <w:t>Burliuk’s</w:t>
      </w:r>
      <w:proofErr w:type="spellEnd"/>
      <w:r w:rsidRPr="00B85C0E">
        <w:rPr>
          <w:rFonts w:ascii="Times New Roman" w:hAnsi="Times New Roman" w:cs="Times New Roman"/>
          <w:sz w:val="24"/>
          <w:szCs w:val="24"/>
          <w:rPrChange w:id="398" w:author="Megan Swift" w:date="2012-10-19T13:52:00Z">
            <w:rPr>
              <w:rFonts w:ascii="Book Antiqua" w:hAnsi="Book Antiqua"/>
              <w:sz w:val="24"/>
              <w:szCs w:val="24"/>
            </w:rPr>
          </w:rPrChange>
        </w:rPr>
        <w:t xml:space="preserve"> prolonged American period was </w:t>
      </w:r>
      <w:r w:rsidRPr="00B85C0E">
        <w:rPr>
          <w:rFonts w:ascii="Times New Roman" w:hAnsi="Times New Roman" w:cs="Times New Roman"/>
          <w:sz w:val="24"/>
          <w:szCs w:val="24"/>
        </w:rPr>
        <w:t xml:space="preserve">characterized by </w:t>
      </w:r>
      <w:r w:rsidRPr="00B85C0E">
        <w:rPr>
          <w:rFonts w:ascii="Times New Roman" w:hAnsi="Times New Roman" w:cs="Times New Roman"/>
          <w:sz w:val="24"/>
          <w:szCs w:val="24"/>
          <w:rPrChange w:id="399" w:author="Megan Swift" w:date="2012-10-19T13:52:00Z">
            <w:rPr>
              <w:rFonts w:ascii="Book Antiqua" w:hAnsi="Book Antiqua"/>
              <w:sz w:val="24"/>
              <w:szCs w:val="24"/>
            </w:rPr>
          </w:rPrChange>
        </w:rPr>
        <w:t>notable exploitation of his “heroic” Futurist past. His pictorial works from that</w:t>
      </w:r>
      <w:r w:rsidRPr="00B85C0E">
        <w:rPr>
          <w:rFonts w:ascii="Times New Roman" w:hAnsi="Times New Roman" w:cs="Times New Roman"/>
          <w:sz w:val="24"/>
          <w:szCs w:val="24"/>
        </w:rPr>
        <w:t xml:space="preserve"> period, however, </w:t>
      </w:r>
      <w:r w:rsidRPr="00B85C0E">
        <w:rPr>
          <w:rFonts w:ascii="Times New Roman" w:hAnsi="Times New Roman" w:cs="Times New Roman"/>
          <w:sz w:val="24"/>
          <w:szCs w:val="24"/>
          <w:rPrChange w:id="400" w:author="Megan Swift" w:date="2012-10-19T13:52:00Z">
            <w:rPr>
              <w:rFonts w:ascii="Book Antiqua" w:hAnsi="Book Antiqua"/>
              <w:sz w:val="24"/>
              <w:szCs w:val="24"/>
            </w:rPr>
          </w:rPrChange>
        </w:rPr>
        <w:t>have little to do</w:t>
      </w:r>
      <w:r w:rsidRPr="00B85C0E">
        <w:rPr>
          <w:rFonts w:ascii="Times New Roman" w:hAnsi="Times New Roman" w:cs="Times New Roman"/>
          <w:sz w:val="24"/>
          <w:szCs w:val="24"/>
        </w:rPr>
        <w:t xml:space="preserve"> with </w:t>
      </w:r>
      <w:r w:rsidRPr="00B85C0E">
        <w:rPr>
          <w:rFonts w:ascii="Times New Roman" w:hAnsi="Times New Roman" w:cs="Times New Roman"/>
          <w:sz w:val="24"/>
          <w:szCs w:val="24"/>
          <w:rPrChange w:id="401" w:author="Megan Swift" w:date="2012-10-19T13:52:00Z">
            <w:rPr>
              <w:rFonts w:ascii="Book Antiqua" w:hAnsi="Book Antiqua"/>
              <w:sz w:val="24"/>
              <w:szCs w:val="24"/>
            </w:rPr>
          </w:rPrChange>
        </w:rPr>
        <w:t xml:space="preserve">the Futurist aesthetics of the preceding periods. </w:t>
      </w:r>
      <w:proofErr w:type="spellStart"/>
      <w:r w:rsidRPr="00B85C0E">
        <w:rPr>
          <w:rFonts w:ascii="Times New Roman" w:hAnsi="Times New Roman" w:cs="Times New Roman"/>
          <w:sz w:val="24"/>
          <w:szCs w:val="24"/>
        </w:rPr>
        <w:t>Burliuk</w:t>
      </w:r>
      <w:proofErr w:type="spellEnd"/>
      <w:r w:rsidR="00F05B3D">
        <w:rPr>
          <w:rFonts w:ascii="Times New Roman" w:hAnsi="Times New Roman" w:cs="Times New Roman"/>
          <w:sz w:val="24"/>
          <w:szCs w:val="24"/>
        </w:rPr>
        <w:t xml:space="preserve"> strove to be viewed as a “friend of Soviet Russia” during his two visits to Russia in this period</w:t>
      </w:r>
      <w:r w:rsidRPr="00B85C0E">
        <w:rPr>
          <w:rFonts w:ascii="Times New Roman" w:hAnsi="Times New Roman" w:cs="Times New Roman"/>
          <w:sz w:val="24"/>
          <w:szCs w:val="24"/>
          <w:rPrChange w:id="402" w:author="Megan Swift" w:date="2012-10-19T13:52:00Z">
            <w:rPr>
              <w:rFonts w:ascii="Book Antiqua" w:hAnsi="Book Antiqua"/>
              <w:sz w:val="24"/>
              <w:szCs w:val="24"/>
            </w:rPr>
          </w:rPrChange>
        </w:rPr>
        <w:t>.</w:t>
      </w:r>
      <w:r w:rsidR="00F05B3D">
        <w:rPr>
          <w:rFonts w:ascii="Times New Roman" w:hAnsi="Times New Roman" w:cs="Times New Roman"/>
          <w:sz w:val="24"/>
          <w:szCs w:val="24"/>
        </w:rPr>
        <w:t xml:space="preserve"> </w:t>
      </w:r>
      <w:r w:rsidRPr="00B85C0E">
        <w:rPr>
          <w:rFonts w:ascii="Times New Roman" w:hAnsi="Times New Roman" w:cs="Times New Roman"/>
          <w:sz w:val="24"/>
          <w:szCs w:val="24"/>
          <w:rPrChange w:id="403" w:author="Megan Swift" w:date="2012-10-19T13:52:00Z">
            <w:rPr>
              <w:rFonts w:ascii="Book Antiqua" w:hAnsi="Book Antiqua"/>
              <w:sz w:val="24"/>
              <w:szCs w:val="24"/>
            </w:rPr>
          </w:rPrChange>
        </w:rPr>
        <w:t>He died in 1967 in Hampton Bays, Suffolk County, New York.</w:t>
      </w:r>
    </w:p>
    <w:p w14:paraId="205B5A3E" w14:textId="77777777" w:rsidR="000D2A6A" w:rsidRDefault="000D2A6A" w:rsidP="00B85C0E">
      <w:pPr>
        <w:rPr>
          <w:rFonts w:ascii="Times New Roman" w:hAnsi="Times New Roman" w:cs="Times New Roman"/>
          <w:sz w:val="24"/>
          <w:szCs w:val="24"/>
        </w:rPr>
      </w:pPr>
    </w:p>
    <w:p w14:paraId="35EF55E7" w14:textId="77777777" w:rsidR="000D2A6A" w:rsidRPr="007D0B22" w:rsidRDefault="000D2A6A" w:rsidP="000D2A6A">
      <w:pPr>
        <w:rPr>
          <w:rFonts w:ascii="Times New Roman" w:hAnsi="Times New Roman" w:cs="Times New Roman"/>
          <w:i/>
          <w:sz w:val="24"/>
          <w:szCs w:val="24"/>
          <w:rPrChange w:id="404"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405" w:author="Megan Swift" w:date="2012-10-19T13:52:00Z">
            <w:rPr>
              <w:rFonts w:ascii="Book Antiqua" w:hAnsi="Book Antiqua"/>
              <w:i/>
              <w:sz w:val="24"/>
              <w:szCs w:val="24"/>
            </w:rPr>
          </w:rPrChange>
        </w:rPr>
        <w:t>Calling us with his pus-filled glance</w:t>
      </w:r>
    </w:p>
    <w:p w14:paraId="39BF6100" w14:textId="77777777" w:rsidR="000D2A6A" w:rsidRPr="007D0B22" w:rsidRDefault="000D2A6A" w:rsidP="000D2A6A">
      <w:pPr>
        <w:rPr>
          <w:rFonts w:ascii="Times New Roman" w:hAnsi="Times New Roman" w:cs="Times New Roman"/>
          <w:i/>
          <w:sz w:val="24"/>
          <w:szCs w:val="24"/>
          <w:rPrChange w:id="406"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407" w:author="Megan Swift" w:date="2012-10-19T13:52:00Z">
            <w:rPr>
              <w:rFonts w:ascii="Book Antiqua" w:hAnsi="Book Antiqua"/>
              <w:i/>
              <w:sz w:val="24"/>
              <w:szCs w:val="24"/>
            </w:rPr>
          </w:rPrChange>
        </w:rPr>
        <w:t>With the froth of hoarse yellow lips</w:t>
      </w:r>
    </w:p>
    <w:p w14:paraId="7DF90DEB" w14:textId="77777777" w:rsidR="000D2A6A" w:rsidRPr="007D0B22" w:rsidRDefault="000D2A6A" w:rsidP="000D2A6A">
      <w:pPr>
        <w:rPr>
          <w:rFonts w:ascii="Times New Roman" w:hAnsi="Times New Roman" w:cs="Times New Roman"/>
          <w:i/>
          <w:sz w:val="24"/>
          <w:szCs w:val="24"/>
          <w:rPrChange w:id="408"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409" w:author="Megan Swift" w:date="2012-10-19T13:52:00Z">
            <w:rPr>
              <w:rFonts w:ascii="Book Antiqua" w:hAnsi="Book Antiqua"/>
              <w:i/>
              <w:sz w:val="24"/>
              <w:szCs w:val="24"/>
            </w:rPr>
          </w:rPrChange>
        </w:rPr>
        <w:t>With his lathe ragged and crooked</w:t>
      </w:r>
    </w:p>
    <w:p w14:paraId="5697F72B" w14:textId="77777777" w:rsidR="000D2A6A" w:rsidRPr="007D0B22" w:rsidRDefault="000D2A6A" w:rsidP="000D2A6A">
      <w:pPr>
        <w:rPr>
          <w:rFonts w:ascii="Times New Roman" w:hAnsi="Times New Roman" w:cs="Times New Roman"/>
          <w:i/>
          <w:sz w:val="24"/>
          <w:szCs w:val="24"/>
          <w:rPrChange w:id="410" w:author="Megan Swift" w:date="2012-10-19T13:52:00Z">
            <w:rPr>
              <w:rFonts w:ascii="Book Antiqua" w:hAnsi="Book Antiqua"/>
              <w:i/>
              <w:sz w:val="24"/>
              <w:szCs w:val="24"/>
            </w:rPr>
          </w:rPrChange>
        </w:rPr>
      </w:pPr>
      <w:proofErr w:type="gramStart"/>
      <w:r w:rsidRPr="007D0B22">
        <w:rPr>
          <w:rFonts w:ascii="Times New Roman" w:hAnsi="Times New Roman" w:cs="Times New Roman"/>
          <w:i/>
          <w:sz w:val="24"/>
          <w:szCs w:val="24"/>
          <w:rPrChange w:id="411" w:author="Megan Swift" w:date="2012-10-19T13:52:00Z">
            <w:rPr>
              <w:rFonts w:ascii="Book Antiqua" w:hAnsi="Book Antiqua"/>
              <w:i/>
              <w:sz w:val="24"/>
              <w:szCs w:val="24"/>
            </w:rPr>
          </w:rPrChange>
        </w:rPr>
        <w:t>Arms clutching a sieve-like cube.</w:t>
      </w:r>
      <w:proofErr w:type="gramEnd"/>
    </w:p>
    <w:p w14:paraId="1EF1FDC5" w14:textId="77777777" w:rsidR="000D2A6A" w:rsidRPr="007D0B22" w:rsidRDefault="000D2A6A" w:rsidP="000D2A6A">
      <w:pPr>
        <w:rPr>
          <w:rFonts w:ascii="Times New Roman" w:hAnsi="Times New Roman" w:cs="Times New Roman"/>
          <w:i/>
          <w:sz w:val="24"/>
          <w:szCs w:val="24"/>
          <w:rPrChange w:id="412" w:author="Megan Swift" w:date="2012-10-19T13:52:00Z">
            <w:rPr>
              <w:rFonts w:ascii="Book Antiqua" w:hAnsi="Book Antiqua"/>
              <w:i/>
              <w:sz w:val="24"/>
              <w:szCs w:val="24"/>
            </w:rPr>
          </w:rPrChange>
        </w:rPr>
      </w:pPr>
    </w:p>
    <w:p w14:paraId="44A13D8A" w14:textId="77777777" w:rsidR="000D2A6A" w:rsidRPr="007D0B22" w:rsidRDefault="000D2A6A" w:rsidP="000D2A6A">
      <w:pPr>
        <w:rPr>
          <w:rFonts w:ascii="Times New Roman" w:hAnsi="Times New Roman" w:cs="Times New Roman"/>
          <w:i/>
          <w:sz w:val="24"/>
          <w:szCs w:val="24"/>
          <w:rPrChange w:id="413"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414" w:author="Megan Swift" w:date="2012-10-19T13:52:00Z">
            <w:rPr>
              <w:rFonts w:ascii="Book Antiqua" w:hAnsi="Book Antiqua"/>
              <w:i/>
              <w:sz w:val="24"/>
              <w:szCs w:val="24"/>
            </w:rPr>
          </w:rPrChange>
        </w:rPr>
        <w:t>Unfamiliar to you are modest workdays</w:t>
      </w:r>
    </w:p>
    <w:p w14:paraId="78C2C234" w14:textId="77777777" w:rsidR="000D2A6A" w:rsidRPr="007D0B22" w:rsidRDefault="000D2A6A" w:rsidP="000D2A6A">
      <w:pPr>
        <w:rPr>
          <w:rFonts w:ascii="Times New Roman" w:hAnsi="Times New Roman" w:cs="Times New Roman"/>
          <w:i/>
          <w:sz w:val="24"/>
          <w:szCs w:val="24"/>
          <w:rPrChange w:id="415" w:author="Megan Swift" w:date="2012-10-19T13:52:00Z">
            <w:rPr>
              <w:rFonts w:ascii="Book Antiqua" w:hAnsi="Book Antiqua"/>
              <w:i/>
              <w:sz w:val="24"/>
              <w:szCs w:val="24"/>
            </w:rPr>
          </w:rPrChange>
        </w:rPr>
      </w:pPr>
      <w:r w:rsidRPr="007D0B22">
        <w:rPr>
          <w:rFonts w:ascii="Times New Roman" w:hAnsi="Times New Roman" w:cs="Times New Roman"/>
          <w:i/>
          <w:sz w:val="24"/>
          <w:szCs w:val="24"/>
          <w:rPrChange w:id="416" w:author="Megan Swift" w:date="2012-10-19T13:52:00Z">
            <w:rPr>
              <w:rFonts w:ascii="Book Antiqua" w:hAnsi="Book Antiqua"/>
              <w:i/>
              <w:sz w:val="24"/>
              <w:szCs w:val="24"/>
            </w:rPr>
          </w:rPrChange>
        </w:rPr>
        <w:t>Bonds and sweet shackles of marriage</w:t>
      </w:r>
    </w:p>
    <w:p w14:paraId="62A13462" w14:textId="77777777" w:rsidR="000D2A6A" w:rsidRPr="007D0B22" w:rsidRDefault="000D2A6A" w:rsidP="000D2A6A">
      <w:pPr>
        <w:rPr>
          <w:rFonts w:ascii="Times New Roman" w:hAnsi="Times New Roman" w:cs="Times New Roman"/>
          <w:i/>
          <w:sz w:val="24"/>
          <w:szCs w:val="24"/>
          <w:rPrChange w:id="417" w:author="Megan Swift" w:date="2012-10-19T13:52:00Z">
            <w:rPr>
              <w:rFonts w:ascii="Book Antiqua" w:hAnsi="Book Antiqua"/>
              <w:i/>
              <w:sz w:val="24"/>
              <w:szCs w:val="24"/>
            </w:rPr>
          </w:rPrChange>
        </w:rPr>
      </w:pPr>
      <w:proofErr w:type="spellStart"/>
      <w:r w:rsidRPr="007D0B22">
        <w:rPr>
          <w:rFonts w:ascii="Times New Roman" w:hAnsi="Times New Roman" w:cs="Times New Roman"/>
          <w:i/>
          <w:sz w:val="24"/>
          <w:szCs w:val="24"/>
          <w:rPrChange w:id="418" w:author="Megan Swift" w:date="2012-10-19T13:52:00Z">
            <w:rPr>
              <w:rFonts w:ascii="Book Antiqua" w:hAnsi="Book Antiqua"/>
              <w:i/>
              <w:sz w:val="24"/>
              <w:szCs w:val="24"/>
            </w:rPr>
          </w:rPrChange>
        </w:rPr>
        <w:t>Unarrouseable</w:t>
      </w:r>
      <w:proofErr w:type="spellEnd"/>
      <w:r w:rsidRPr="007D0B22">
        <w:rPr>
          <w:rFonts w:ascii="Times New Roman" w:hAnsi="Times New Roman" w:cs="Times New Roman"/>
          <w:i/>
          <w:sz w:val="24"/>
          <w:szCs w:val="24"/>
          <w:rPrChange w:id="419" w:author="Megan Swift" w:date="2012-10-19T13:52:00Z">
            <w:rPr>
              <w:rFonts w:ascii="Book Antiqua" w:hAnsi="Book Antiqua"/>
              <w:i/>
              <w:sz w:val="24"/>
              <w:szCs w:val="24"/>
            </w:rPr>
          </w:rPrChange>
        </w:rPr>
        <w:t xml:space="preserve"> merciless and ruthless</w:t>
      </w:r>
    </w:p>
    <w:p w14:paraId="5D63783B" w14:textId="77777777" w:rsidR="000D2A6A" w:rsidRPr="007D0B22" w:rsidRDefault="000D2A6A" w:rsidP="000D2A6A">
      <w:pPr>
        <w:rPr>
          <w:rFonts w:ascii="Times New Roman" w:hAnsi="Times New Roman" w:cs="Times New Roman"/>
          <w:i/>
          <w:sz w:val="24"/>
          <w:szCs w:val="24"/>
          <w:rPrChange w:id="420" w:author="Megan Swift" w:date="2012-10-19T13:52:00Z">
            <w:rPr>
              <w:rFonts w:ascii="Book Antiqua" w:hAnsi="Book Antiqua"/>
              <w:i/>
              <w:sz w:val="24"/>
              <w:szCs w:val="24"/>
            </w:rPr>
          </w:rPrChange>
        </w:rPr>
      </w:pPr>
      <w:proofErr w:type="gramStart"/>
      <w:r w:rsidRPr="007D0B22">
        <w:rPr>
          <w:rFonts w:ascii="Times New Roman" w:hAnsi="Times New Roman" w:cs="Times New Roman"/>
          <w:i/>
          <w:sz w:val="24"/>
          <w:szCs w:val="24"/>
          <w:rPrChange w:id="421" w:author="Megan Swift" w:date="2012-10-19T13:52:00Z">
            <w:rPr>
              <w:rFonts w:ascii="Book Antiqua" w:hAnsi="Book Antiqua"/>
              <w:i/>
              <w:sz w:val="24"/>
              <w:szCs w:val="24"/>
            </w:rPr>
          </w:rPrChange>
        </w:rPr>
        <w:t>Amidst the impediments of quicksand.</w:t>
      </w:r>
      <w:proofErr w:type="gramEnd"/>
    </w:p>
    <w:p w14:paraId="4C084719" w14:textId="77777777" w:rsidR="000D2A6A" w:rsidRPr="007D0B22" w:rsidRDefault="000D2A6A" w:rsidP="000D2A6A">
      <w:pPr>
        <w:rPr>
          <w:rFonts w:ascii="Times New Roman" w:hAnsi="Times New Roman" w:cs="Times New Roman"/>
          <w:sz w:val="24"/>
          <w:szCs w:val="24"/>
          <w:rPrChange w:id="422" w:author="Megan Swift" w:date="2012-10-19T13:52:00Z">
            <w:rPr>
              <w:rFonts w:ascii="Book Antiqua" w:hAnsi="Book Antiqua"/>
              <w:sz w:val="24"/>
              <w:szCs w:val="24"/>
            </w:rPr>
          </w:rPrChange>
        </w:rPr>
      </w:pPr>
    </w:p>
    <w:p w14:paraId="749C77D9" w14:textId="77777777" w:rsidR="000D2A6A" w:rsidRPr="007D0B22" w:rsidRDefault="000D2A6A" w:rsidP="000D2A6A">
      <w:pPr>
        <w:rPr>
          <w:rFonts w:ascii="Times New Roman" w:hAnsi="Times New Roman" w:cs="Times New Roman"/>
          <w:sz w:val="24"/>
          <w:szCs w:val="24"/>
          <w:rPrChange w:id="423" w:author="Megan Swift" w:date="2012-10-19T13:52:00Z">
            <w:rPr>
              <w:rFonts w:ascii="Book Antiqua" w:hAnsi="Book Antiqua"/>
              <w:sz w:val="24"/>
              <w:szCs w:val="24"/>
            </w:rPr>
          </w:rPrChange>
        </w:rPr>
      </w:pPr>
      <w:r w:rsidRPr="007D0B22">
        <w:rPr>
          <w:rFonts w:ascii="Times New Roman" w:hAnsi="Times New Roman" w:cs="Times New Roman"/>
          <w:sz w:val="24"/>
          <w:szCs w:val="24"/>
          <w:rPrChange w:id="424" w:author="Megan Swift" w:date="2012-10-19T13:52:00Z">
            <w:rPr>
              <w:rFonts w:ascii="Book Antiqua" w:hAnsi="Book Antiqua"/>
              <w:sz w:val="24"/>
              <w:szCs w:val="24"/>
            </w:rPr>
          </w:rPrChange>
        </w:rPr>
        <w:t>1912</w:t>
      </w:r>
    </w:p>
    <w:p w14:paraId="31AEC402" w14:textId="77777777" w:rsidR="000D2A6A" w:rsidRPr="007D0B22" w:rsidRDefault="000D2A6A" w:rsidP="000D2A6A">
      <w:pPr>
        <w:rPr>
          <w:rFonts w:ascii="Times New Roman" w:hAnsi="Times New Roman" w:cs="Times New Roman"/>
          <w:sz w:val="24"/>
          <w:szCs w:val="24"/>
          <w:rPrChange w:id="425" w:author="Megan Swift" w:date="2012-10-19T13:52:00Z">
            <w:rPr>
              <w:rFonts w:ascii="Book Antiqua" w:hAnsi="Book Antiqua"/>
              <w:sz w:val="24"/>
              <w:szCs w:val="24"/>
            </w:rPr>
          </w:rPrChange>
        </w:rPr>
      </w:pPr>
    </w:p>
    <w:p w14:paraId="18A24417" w14:textId="77777777" w:rsidR="000D2A6A" w:rsidRPr="007D0B22" w:rsidRDefault="000D2A6A" w:rsidP="000D2A6A">
      <w:pPr>
        <w:rPr>
          <w:rFonts w:ascii="Times New Roman" w:hAnsi="Times New Roman" w:cs="Times New Roman"/>
          <w:sz w:val="24"/>
          <w:szCs w:val="24"/>
          <w:rPrChange w:id="426" w:author="Megan Swift" w:date="2012-10-19T13:52:00Z">
            <w:rPr>
              <w:rFonts w:ascii="Book Antiqua" w:hAnsi="Book Antiqua"/>
              <w:sz w:val="24"/>
              <w:szCs w:val="24"/>
            </w:rPr>
          </w:rPrChange>
        </w:rPr>
      </w:pPr>
    </w:p>
    <w:p w14:paraId="241AE526" w14:textId="77777777" w:rsidR="000D2A6A" w:rsidRPr="007D0B22" w:rsidRDefault="000D2A6A" w:rsidP="000D2A6A">
      <w:pPr>
        <w:rPr>
          <w:rFonts w:ascii="Times New Roman" w:hAnsi="Times New Roman" w:cs="Times New Roman"/>
          <w:sz w:val="24"/>
          <w:szCs w:val="24"/>
          <w:rPrChange w:id="427" w:author="Megan Swift" w:date="2012-10-19T13:52:00Z">
            <w:rPr>
              <w:rFonts w:ascii="Book Antiqua" w:hAnsi="Book Antiqua"/>
              <w:sz w:val="24"/>
              <w:szCs w:val="24"/>
            </w:rPr>
          </w:rPrChange>
        </w:rPr>
      </w:pPr>
      <w:r w:rsidRPr="007D0B22">
        <w:rPr>
          <w:rFonts w:ascii="Times New Roman" w:hAnsi="Times New Roman" w:cs="Times New Roman"/>
          <w:noProof/>
          <w:sz w:val="24"/>
          <w:szCs w:val="24"/>
          <w:lang w:val="en-US"/>
          <w:rPrChange w:id="428">
            <w:rPr>
              <w:rFonts w:ascii="Book Antiqua" w:hAnsi="Book Antiqua"/>
              <w:noProof/>
              <w:sz w:val="24"/>
              <w:szCs w:val="24"/>
              <w:lang w:val="en-US"/>
            </w:rPr>
          </w:rPrChange>
        </w:rPr>
        <w:lastRenderedPageBreak/>
        <w:drawing>
          <wp:inline distT="0" distB="0" distL="0" distR="0" wp14:anchorId="24711127" wp14:editId="20ABC469">
            <wp:extent cx="1430931" cy="19920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Slap_in_the_Face_of_Public_Tas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1749" cy="1993157"/>
                    </a:xfrm>
                    <a:prstGeom prst="rect">
                      <a:avLst/>
                    </a:prstGeom>
                  </pic:spPr>
                </pic:pic>
              </a:graphicData>
            </a:graphic>
          </wp:inline>
        </w:drawing>
      </w:r>
      <w:r w:rsidRPr="007D0B22">
        <w:rPr>
          <w:rFonts w:ascii="Times New Roman" w:hAnsi="Times New Roman" w:cs="Times New Roman"/>
          <w:sz w:val="24"/>
          <w:szCs w:val="24"/>
          <w:rPrChange w:id="429" w:author="Megan Swift" w:date="2012-10-19T13:52:00Z">
            <w:rPr>
              <w:rFonts w:ascii="Book Antiqua" w:hAnsi="Book Antiqua"/>
              <w:sz w:val="24"/>
              <w:szCs w:val="24"/>
            </w:rPr>
          </w:rPrChange>
        </w:rPr>
        <w:t xml:space="preserve"> </w:t>
      </w:r>
      <w:r w:rsidRPr="007D0B22">
        <w:rPr>
          <w:rFonts w:ascii="Times New Roman" w:hAnsi="Times New Roman" w:cs="Times New Roman"/>
          <w:noProof/>
          <w:sz w:val="24"/>
          <w:szCs w:val="24"/>
          <w:lang w:val="en-US"/>
          <w:rPrChange w:id="430">
            <w:rPr>
              <w:rFonts w:ascii="Book Antiqua" w:hAnsi="Book Antiqua"/>
              <w:noProof/>
              <w:sz w:val="24"/>
              <w:szCs w:val="24"/>
              <w:lang w:val="en-US"/>
            </w:rPr>
          </w:rPrChange>
        </w:rPr>
        <w:drawing>
          <wp:inline distT="0" distB="0" distL="0" distR="0" wp14:anchorId="789AAF4E" wp14:editId="61444842">
            <wp:extent cx="129856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uk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1954" cy="2005478"/>
                    </a:xfrm>
                    <a:prstGeom prst="rect">
                      <a:avLst/>
                    </a:prstGeom>
                  </pic:spPr>
                </pic:pic>
              </a:graphicData>
            </a:graphic>
          </wp:inline>
        </w:drawing>
      </w:r>
      <w:r w:rsidRPr="007D0B22">
        <w:rPr>
          <w:rFonts w:ascii="Times New Roman" w:hAnsi="Times New Roman" w:cs="Times New Roman"/>
          <w:sz w:val="24"/>
          <w:szCs w:val="24"/>
          <w:rPrChange w:id="431" w:author="Megan Swift" w:date="2012-10-19T13:52:00Z">
            <w:rPr>
              <w:rFonts w:ascii="Book Antiqua" w:hAnsi="Book Antiqua"/>
              <w:sz w:val="24"/>
              <w:szCs w:val="24"/>
            </w:rPr>
          </w:rPrChange>
        </w:rPr>
        <w:t xml:space="preserve"> </w:t>
      </w:r>
      <w:r w:rsidRPr="007D0B22">
        <w:rPr>
          <w:rFonts w:ascii="Times New Roman" w:hAnsi="Times New Roman" w:cs="Times New Roman"/>
          <w:noProof/>
          <w:sz w:val="24"/>
          <w:szCs w:val="24"/>
          <w:lang w:val="en-US"/>
          <w:rPrChange w:id="432">
            <w:rPr>
              <w:rFonts w:ascii="Book Antiqua" w:hAnsi="Book Antiqua"/>
              <w:noProof/>
              <w:sz w:val="24"/>
              <w:szCs w:val="24"/>
              <w:lang w:val="en-US"/>
            </w:rPr>
          </w:rPrChange>
        </w:rPr>
        <w:drawing>
          <wp:inline distT="0" distB="0" distL="0" distR="0" wp14:anchorId="1394EECF" wp14:editId="539A4514">
            <wp:extent cx="1466850" cy="199572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10">
                      <a:extLst>
                        <a:ext uri="{28A0092B-C50C-407E-A947-70E740481C1C}">
                          <a14:useLocalDpi xmlns:a14="http://schemas.microsoft.com/office/drawing/2010/main" val="0"/>
                        </a:ext>
                      </a:extLst>
                    </a:blip>
                    <a:stretch>
                      <a:fillRect/>
                    </a:stretch>
                  </pic:blipFill>
                  <pic:spPr>
                    <a:xfrm>
                      <a:off x="0" y="0"/>
                      <a:ext cx="1468741" cy="1998294"/>
                    </a:xfrm>
                    <a:prstGeom prst="rect">
                      <a:avLst/>
                    </a:prstGeom>
                  </pic:spPr>
                </pic:pic>
              </a:graphicData>
            </a:graphic>
          </wp:inline>
        </w:drawing>
      </w:r>
      <w:r w:rsidRPr="007D0B22">
        <w:rPr>
          <w:rFonts w:ascii="Times New Roman" w:hAnsi="Times New Roman" w:cs="Times New Roman"/>
          <w:sz w:val="24"/>
          <w:szCs w:val="24"/>
          <w:rPrChange w:id="433" w:author="Megan Swift" w:date="2012-10-19T13:52:00Z">
            <w:rPr>
              <w:rFonts w:ascii="Book Antiqua" w:hAnsi="Book Antiqua"/>
              <w:sz w:val="24"/>
              <w:szCs w:val="24"/>
            </w:rPr>
          </w:rPrChange>
        </w:rPr>
        <w:t xml:space="preserve"> </w:t>
      </w:r>
      <w:r w:rsidRPr="007D0B22">
        <w:rPr>
          <w:rFonts w:ascii="Times New Roman" w:hAnsi="Times New Roman" w:cs="Times New Roman"/>
          <w:noProof/>
          <w:sz w:val="24"/>
          <w:szCs w:val="24"/>
          <w:lang w:val="en-US"/>
          <w:rPrChange w:id="434">
            <w:rPr>
              <w:rFonts w:ascii="Book Antiqua" w:hAnsi="Book Antiqua"/>
              <w:noProof/>
              <w:sz w:val="24"/>
              <w:szCs w:val="24"/>
              <w:lang w:val="en-US"/>
            </w:rPr>
          </w:rPrChange>
        </w:rPr>
        <w:drawing>
          <wp:inline distT="0" distB="0" distL="0" distR="0" wp14:anchorId="6058EDD9" wp14:editId="4EA99903">
            <wp:extent cx="1480681" cy="2000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uk.jpg"/>
                    <pic:cNvPicPr/>
                  </pic:nvPicPr>
                  <pic:blipFill>
                    <a:blip r:embed="rId11">
                      <a:extLst>
                        <a:ext uri="{28A0092B-C50C-407E-A947-70E740481C1C}">
                          <a14:useLocalDpi xmlns:a14="http://schemas.microsoft.com/office/drawing/2010/main" val="0"/>
                        </a:ext>
                      </a:extLst>
                    </a:blip>
                    <a:stretch>
                      <a:fillRect/>
                    </a:stretch>
                  </pic:blipFill>
                  <pic:spPr>
                    <a:xfrm>
                      <a:off x="0" y="0"/>
                      <a:ext cx="1480689" cy="2000261"/>
                    </a:xfrm>
                    <a:prstGeom prst="rect">
                      <a:avLst/>
                    </a:prstGeom>
                  </pic:spPr>
                </pic:pic>
              </a:graphicData>
            </a:graphic>
          </wp:inline>
        </w:drawing>
      </w:r>
    </w:p>
    <w:p w14:paraId="36D59E86" w14:textId="77777777" w:rsidR="000D2A6A" w:rsidRPr="007D0B22" w:rsidRDefault="000D2A6A" w:rsidP="000D2A6A">
      <w:pPr>
        <w:rPr>
          <w:rFonts w:ascii="Times New Roman" w:hAnsi="Times New Roman" w:cs="Times New Roman"/>
          <w:sz w:val="24"/>
          <w:szCs w:val="24"/>
          <w:rPrChange w:id="435" w:author="Megan Swift" w:date="2012-10-19T13:52:00Z">
            <w:rPr>
              <w:rFonts w:ascii="Book Antiqua" w:hAnsi="Book Antiqua"/>
              <w:sz w:val="24"/>
              <w:szCs w:val="24"/>
            </w:rPr>
          </w:rPrChange>
        </w:rPr>
      </w:pPr>
    </w:p>
    <w:p w14:paraId="3C2F4B9A" w14:textId="77777777" w:rsidR="000D2A6A" w:rsidRPr="007D0B22" w:rsidRDefault="000D2A6A" w:rsidP="000D2A6A">
      <w:pPr>
        <w:rPr>
          <w:rFonts w:ascii="Times New Roman" w:hAnsi="Times New Roman" w:cs="Times New Roman"/>
          <w:sz w:val="24"/>
          <w:szCs w:val="24"/>
          <w:rPrChange w:id="436" w:author="Megan Swift" w:date="2012-10-19T13:52:00Z">
            <w:rPr>
              <w:rFonts w:ascii="Book Antiqua" w:hAnsi="Book Antiqua"/>
              <w:sz w:val="24"/>
              <w:szCs w:val="24"/>
            </w:rPr>
          </w:rPrChange>
        </w:rPr>
      </w:pPr>
    </w:p>
    <w:p w14:paraId="7D743360" w14:textId="77777777" w:rsidR="000D2A6A" w:rsidRPr="007D0B22" w:rsidRDefault="000D2A6A" w:rsidP="000D2A6A">
      <w:pPr>
        <w:rPr>
          <w:rFonts w:ascii="Times New Roman" w:hAnsi="Times New Roman" w:cs="Times New Roman"/>
          <w:sz w:val="24"/>
          <w:szCs w:val="24"/>
          <w:rPrChange w:id="437" w:author="Megan Swift" w:date="2012-10-19T13:52:00Z">
            <w:rPr>
              <w:rFonts w:ascii="Book Antiqua" w:hAnsi="Book Antiqua"/>
              <w:sz w:val="24"/>
              <w:szCs w:val="24"/>
            </w:rPr>
          </w:rPrChange>
        </w:rPr>
      </w:pPr>
    </w:p>
    <w:p w14:paraId="6DE3E14F" w14:textId="77777777" w:rsidR="000D2A6A" w:rsidRPr="007D0B22" w:rsidRDefault="000D2A6A" w:rsidP="000D2A6A">
      <w:pPr>
        <w:rPr>
          <w:rFonts w:ascii="Times New Roman" w:hAnsi="Times New Roman" w:cs="Times New Roman"/>
          <w:sz w:val="24"/>
          <w:szCs w:val="24"/>
          <w:rPrChange w:id="438" w:author="Megan Swift" w:date="2012-10-19T13:52:00Z">
            <w:rPr>
              <w:rFonts w:ascii="Book Antiqua" w:hAnsi="Book Antiqua"/>
              <w:sz w:val="24"/>
              <w:szCs w:val="24"/>
            </w:rPr>
          </w:rPrChange>
        </w:rPr>
      </w:pPr>
    </w:p>
    <w:p w14:paraId="5A478238" w14:textId="77777777" w:rsidR="000D2A6A" w:rsidRPr="007D0B22" w:rsidRDefault="000D2A6A" w:rsidP="000D2A6A">
      <w:pPr>
        <w:rPr>
          <w:rFonts w:ascii="Times New Roman" w:hAnsi="Times New Roman" w:cs="Times New Roman"/>
          <w:sz w:val="24"/>
          <w:szCs w:val="24"/>
          <w:rPrChange w:id="439" w:author="Megan Swift" w:date="2012-10-19T13:52:00Z">
            <w:rPr>
              <w:rFonts w:ascii="Book Antiqua" w:hAnsi="Book Antiqua"/>
              <w:sz w:val="24"/>
              <w:szCs w:val="24"/>
            </w:rPr>
          </w:rPrChange>
        </w:rPr>
      </w:pPr>
      <w:r w:rsidRPr="007D0B22">
        <w:rPr>
          <w:rFonts w:ascii="Times New Roman" w:hAnsi="Times New Roman" w:cs="Times New Roman"/>
          <w:noProof/>
          <w:sz w:val="24"/>
          <w:szCs w:val="24"/>
          <w:lang w:val="en-US"/>
          <w:rPrChange w:id="440">
            <w:rPr>
              <w:rFonts w:ascii="Book Antiqua" w:hAnsi="Book Antiqua"/>
              <w:noProof/>
              <w:sz w:val="24"/>
              <w:szCs w:val="24"/>
              <w:lang w:val="en-US"/>
            </w:rPr>
          </w:rPrChange>
        </w:rPr>
        <w:lastRenderedPageBreak/>
        <w:drawing>
          <wp:inline distT="0" distB="0" distL="0" distR="0" wp14:anchorId="5B5FF99B" wp14:editId="0BF79045">
            <wp:extent cx="1621766" cy="232090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35.jpg"/>
                    <pic:cNvPicPr/>
                  </pic:nvPicPr>
                  <pic:blipFill>
                    <a:blip r:embed="rId12">
                      <a:extLst>
                        <a:ext uri="{28A0092B-C50C-407E-A947-70E740481C1C}">
                          <a14:useLocalDpi xmlns:a14="http://schemas.microsoft.com/office/drawing/2010/main" val="0"/>
                        </a:ext>
                      </a:extLst>
                    </a:blip>
                    <a:stretch>
                      <a:fillRect/>
                    </a:stretch>
                  </pic:blipFill>
                  <pic:spPr>
                    <a:xfrm>
                      <a:off x="0" y="0"/>
                      <a:ext cx="1622224" cy="2321557"/>
                    </a:xfrm>
                    <a:prstGeom prst="rect">
                      <a:avLst/>
                    </a:prstGeom>
                  </pic:spPr>
                </pic:pic>
              </a:graphicData>
            </a:graphic>
          </wp:inline>
        </w:drawing>
      </w:r>
      <w:r w:rsidRPr="007D0B22">
        <w:rPr>
          <w:rFonts w:ascii="Times New Roman" w:hAnsi="Times New Roman" w:cs="Times New Roman"/>
          <w:sz w:val="24"/>
          <w:szCs w:val="24"/>
          <w:rPrChange w:id="441" w:author="Megan Swift" w:date="2012-10-19T13:52:00Z">
            <w:rPr>
              <w:rFonts w:ascii="Book Antiqua" w:hAnsi="Book Antiqua"/>
              <w:sz w:val="24"/>
              <w:szCs w:val="24"/>
            </w:rPr>
          </w:rPrChange>
        </w:rPr>
        <w:t xml:space="preserve"> </w:t>
      </w:r>
      <w:r w:rsidRPr="007D0B22">
        <w:rPr>
          <w:rFonts w:ascii="Times New Roman" w:hAnsi="Times New Roman" w:cs="Times New Roman"/>
          <w:noProof/>
          <w:sz w:val="24"/>
          <w:szCs w:val="24"/>
          <w:lang w:val="en-US"/>
          <w:rPrChange w:id="442">
            <w:rPr>
              <w:rFonts w:ascii="Book Antiqua" w:hAnsi="Book Antiqua"/>
              <w:noProof/>
              <w:sz w:val="24"/>
              <w:szCs w:val="24"/>
              <w:lang w:val="en-US"/>
            </w:rPr>
          </w:rPrChange>
        </w:rPr>
        <w:drawing>
          <wp:inline distT="0" distB="0" distL="0" distR="0" wp14:anchorId="33665C31" wp14:editId="78EB9552">
            <wp:extent cx="2952605" cy="23243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n22_3.jpg"/>
                    <pic:cNvPicPr/>
                  </pic:nvPicPr>
                  <pic:blipFill>
                    <a:blip r:embed="rId13">
                      <a:extLst>
                        <a:ext uri="{28A0092B-C50C-407E-A947-70E740481C1C}">
                          <a14:useLocalDpi xmlns:a14="http://schemas.microsoft.com/office/drawing/2010/main" val="0"/>
                        </a:ext>
                      </a:extLst>
                    </a:blip>
                    <a:stretch>
                      <a:fillRect/>
                    </a:stretch>
                  </pic:blipFill>
                  <pic:spPr>
                    <a:xfrm>
                      <a:off x="0" y="0"/>
                      <a:ext cx="2954202" cy="2325648"/>
                    </a:xfrm>
                    <a:prstGeom prst="rect">
                      <a:avLst/>
                    </a:prstGeom>
                  </pic:spPr>
                </pic:pic>
              </a:graphicData>
            </a:graphic>
          </wp:inline>
        </w:drawing>
      </w:r>
      <w:r w:rsidRPr="007D0B22">
        <w:rPr>
          <w:rFonts w:ascii="Times New Roman" w:hAnsi="Times New Roman" w:cs="Times New Roman"/>
          <w:sz w:val="24"/>
          <w:szCs w:val="24"/>
          <w:rPrChange w:id="443" w:author="Megan Swift" w:date="2012-10-19T13:52:00Z">
            <w:rPr>
              <w:rFonts w:ascii="Book Antiqua" w:hAnsi="Book Antiqua"/>
              <w:sz w:val="24"/>
              <w:szCs w:val="24"/>
            </w:rPr>
          </w:rPrChange>
        </w:rPr>
        <w:t xml:space="preserve"> </w:t>
      </w:r>
      <w:r w:rsidRPr="007D0B22">
        <w:rPr>
          <w:rFonts w:ascii="Times New Roman" w:hAnsi="Times New Roman" w:cs="Times New Roman"/>
          <w:noProof/>
          <w:sz w:val="24"/>
          <w:szCs w:val="24"/>
          <w:lang w:val="en-US"/>
          <w:rPrChange w:id="444">
            <w:rPr>
              <w:rFonts w:ascii="Book Antiqua" w:hAnsi="Book Antiqua"/>
              <w:noProof/>
              <w:sz w:val="24"/>
              <w:szCs w:val="24"/>
              <w:lang w:val="en-US"/>
            </w:rPr>
          </w:rPrChange>
        </w:rPr>
        <w:drawing>
          <wp:inline distT="0" distB="0" distL="0" distR="0" wp14:anchorId="00CC5C9C" wp14:editId="3B097CDA">
            <wp:extent cx="1389051" cy="232439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jmtrqdocpc.jpg"/>
                    <pic:cNvPicPr/>
                  </pic:nvPicPr>
                  <pic:blipFill>
                    <a:blip r:embed="rId14">
                      <a:extLst>
                        <a:ext uri="{28A0092B-C50C-407E-A947-70E740481C1C}">
                          <a14:useLocalDpi xmlns:a14="http://schemas.microsoft.com/office/drawing/2010/main" val="0"/>
                        </a:ext>
                      </a:extLst>
                    </a:blip>
                    <a:stretch>
                      <a:fillRect/>
                    </a:stretch>
                  </pic:blipFill>
                  <pic:spPr>
                    <a:xfrm>
                      <a:off x="0" y="0"/>
                      <a:ext cx="1388875" cy="2324096"/>
                    </a:xfrm>
                    <a:prstGeom prst="rect">
                      <a:avLst/>
                    </a:prstGeom>
                  </pic:spPr>
                </pic:pic>
              </a:graphicData>
            </a:graphic>
          </wp:inline>
        </w:drawing>
      </w:r>
    </w:p>
    <w:p w14:paraId="045B7531" w14:textId="77777777" w:rsidR="000D2A6A" w:rsidRPr="007D0B22" w:rsidRDefault="000D2A6A" w:rsidP="000D2A6A">
      <w:pPr>
        <w:rPr>
          <w:rFonts w:ascii="Times New Roman" w:hAnsi="Times New Roman" w:cs="Times New Roman"/>
          <w:sz w:val="24"/>
          <w:szCs w:val="24"/>
          <w:rPrChange w:id="445" w:author="Megan Swift" w:date="2012-10-19T13:52:00Z">
            <w:rPr>
              <w:rFonts w:ascii="Book Antiqua" w:hAnsi="Book Antiqua"/>
              <w:sz w:val="24"/>
              <w:szCs w:val="24"/>
            </w:rPr>
          </w:rPrChange>
        </w:rPr>
      </w:pPr>
    </w:p>
    <w:p w14:paraId="43AB79EB" w14:textId="77777777" w:rsidR="000D2A6A" w:rsidRPr="007D0B22" w:rsidRDefault="000D2A6A" w:rsidP="000D2A6A">
      <w:pPr>
        <w:rPr>
          <w:rFonts w:ascii="Times New Roman" w:hAnsi="Times New Roman" w:cs="Times New Roman"/>
          <w:sz w:val="24"/>
          <w:szCs w:val="24"/>
          <w:rPrChange w:id="446" w:author="Megan Swift" w:date="2012-10-19T13:52:00Z">
            <w:rPr>
              <w:rFonts w:ascii="Book Antiqua" w:hAnsi="Book Antiqua"/>
              <w:sz w:val="24"/>
              <w:szCs w:val="24"/>
            </w:rPr>
          </w:rPrChange>
        </w:rPr>
      </w:pPr>
    </w:p>
    <w:p w14:paraId="6BA1B6D1" w14:textId="77777777" w:rsidR="000D2A6A" w:rsidRPr="00B85C0E" w:rsidRDefault="000D2A6A" w:rsidP="00B85C0E">
      <w:pPr>
        <w:rPr>
          <w:rFonts w:ascii="Times New Roman" w:hAnsi="Times New Roman" w:cs="Times New Roman"/>
          <w:sz w:val="24"/>
          <w:szCs w:val="24"/>
        </w:rPr>
      </w:pPr>
    </w:p>
    <w:p w14:paraId="0ECEE563" w14:textId="77777777" w:rsidR="00B85C0E" w:rsidRPr="00B85C0E" w:rsidRDefault="00B85C0E" w:rsidP="00B85C0E">
      <w:pPr>
        <w:rPr>
          <w:rFonts w:ascii="Times New Roman" w:hAnsi="Times New Roman" w:cs="Times New Roman"/>
          <w:sz w:val="24"/>
          <w:szCs w:val="24"/>
        </w:rPr>
      </w:pPr>
    </w:p>
    <w:p w14:paraId="3242C621" w14:textId="77777777" w:rsidR="00B85C0E" w:rsidRPr="00B85C0E" w:rsidRDefault="00B85C0E" w:rsidP="00B85C0E">
      <w:pPr>
        <w:rPr>
          <w:rFonts w:ascii="Times New Roman" w:hAnsi="Times New Roman"/>
          <w:b/>
          <w:sz w:val="24"/>
          <w:szCs w:val="24"/>
        </w:rPr>
      </w:pPr>
      <w:r w:rsidRPr="00B85C0E">
        <w:rPr>
          <w:rFonts w:ascii="Times New Roman" w:hAnsi="Times New Roman"/>
          <w:b/>
          <w:sz w:val="24"/>
          <w:szCs w:val="24"/>
        </w:rPr>
        <w:t>References and Further Reading:</w:t>
      </w:r>
    </w:p>
    <w:p w14:paraId="46B7BE8C" w14:textId="77777777" w:rsidR="00B85C0E" w:rsidRPr="00B85C0E" w:rsidRDefault="00B85C0E" w:rsidP="00B85C0E">
      <w:pPr>
        <w:rPr>
          <w:rFonts w:ascii="Times New Roman" w:hAnsi="Times New Roman"/>
          <w:sz w:val="24"/>
          <w:szCs w:val="24"/>
        </w:rPr>
      </w:pPr>
    </w:p>
    <w:p w14:paraId="1215E38B" w14:textId="77777777" w:rsidR="00B85C0E" w:rsidRDefault="00B85C0E" w:rsidP="00B85C0E">
      <w:pPr>
        <w:rPr>
          <w:rFonts w:ascii="Times New Roman" w:hAnsi="Times New Roman"/>
          <w:sz w:val="24"/>
          <w:szCs w:val="24"/>
        </w:rPr>
      </w:pPr>
      <w:r w:rsidRPr="00B85C0E">
        <w:rPr>
          <w:rFonts w:ascii="Times New Roman" w:hAnsi="Times New Roman"/>
          <w:sz w:val="24"/>
          <w:szCs w:val="24"/>
        </w:rPr>
        <w:t xml:space="preserve">Stephanie Barron and Maurice Tuchman (eds.), </w:t>
      </w:r>
      <w:r w:rsidRPr="00B85C0E">
        <w:rPr>
          <w:rFonts w:ascii="Times New Roman" w:hAnsi="Times New Roman"/>
          <w:i/>
          <w:sz w:val="24"/>
          <w:szCs w:val="24"/>
        </w:rPr>
        <w:t>The Avant-Garde in Russia 1910-1930, New Perspectives,</w:t>
      </w:r>
      <w:r w:rsidRPr="00B85C0E">
        <w:rPr>
          <w:rFonts w:ascii="Times New Roman" w:hAnsi="Times New Roman"/>
          <w:sz w:val="24"/>
          <w:szCs w:val="24"/>
        </w:rPr>
        <w:t xml:space="preserve"> Los Angeles County Museum of Art, 1980.</w:t>
      </w:r>
    </w:p>
    <w:p w14:paraId="6F76BBC4" w14:textId="77777777" w:rsidR="00800849" w:rsidRDefault="00800849" w:rsidP="00800849">
      <w:pPr>
        <w:rPr>
          <w:rFonts w:ascii="Times New Roman" w:hAnsi="Times New Roman"/>
          <w:sz w:val="24"/>
          <w:szCs w:val="24"/>
        </w:rPr>
      </w:pPr>
      <w:r>
        <w:rPr>
          <w:rFonts w:ascii="Times New Roman" w:hAnsi="Times New Roman"/>
          <w:sz w:val="24"/>
          <w:szCs w:val="24"/>
        </w:rPr>
        <w:t xml:space="preserve">First major exhibition of the period presented in the United States. Includes primary documentation, scholarly essays, </w:t>
      </w:r>
      <w:proofErr w:type="gramStart"/>
      <w:r>
        <w:rPr>
          <w:rFonts w:ascii="Times New Roman" w:hAnsi="Times New Roman"/>
          <w:sz w:val="24"/>
          <w:szCs w:val="24"/>
        </w:rPr>
        <w:t>biographical</w:t>
      </w:r>
      <w:proofErr w:type="gramEnd"/>
      <w:r>
        <w:rPr>
          <w:rFonts w:ascii="Times New Roman" w:hAnsi="Times New Roman"/>
          <w:sz w:val="24"/>
          <w:szCs w:val="24"/>
        </w:rPr>
        <w:t xml:space="preserve"> material for David and Vladimir </w:t>
      </w:r>
      <w:proofErr w:type="spellStart"/>
      <w:r>
        <w:rPr>
          <w:rFonts w:ascii="Times New Roman" w:hAnsi="Times New Roman"/>
          <w:sz w:val="24"/>
          <w:szCs w:val="24"/>
        </w:rPr>
        <w:t>Burliuk</w:t>
      </w:r>
      <w:proofErr w:type="spellEnd"/>
      <w:r>
        <w:rPr>
          <w:rFonts w:ascii="Times New Roman" w:hAnsi="Times New Roman"/>
          <w:sz w:val="24"/>
          <w:szCs w:val="24"/>
        </w:rPr>
        <w:t>, among others.</w:t>
      </w:r>
    </w:p>
    <w:p w14:paraId="2E46DC1B" w14:textId="77777777" w:rsidR="00800849" w:rsidRDefault="00800849" w:rsidP="00B85C0E">
      <w:pPr>
        <w:rPr>
          <w:rFonts w:ascii="Times New Roman" w:hAnsi="Times New Roman"/>
          <w:sz w:val="24"/>
          <w:szCs w:val="24"/>
        </w:rPr>
      </w:pPr>
    </w:p>
    <w:p w14:paraId="6CC70770" w14:textId="77777777" w:rsidR="00B85C0E" w:rsidRDefault="00B85C0E" w:rsidP="00B85C0E">
      <w:pPr>
        <w:rPr>
          <w:rFonts w:ascii="Times New Roman" w:hAnsi="Times New Roman"/>
          <w:sz w:val="24"/>
          <w:szCs w:val="24"/>
        </w:rPr>
      </w:pPr>
    </w:p>
    <w:p w14:paraId="2A753984" w14:textId="77777777" w:rsidR="00B85C0E" w:rsidRPr="00B85C0E" w:rsidRDefault="00B85C0E" w:rsidP="00B85C0E">
      <w:pPr>
        <w:rPr>
          <w:rFonts w:ascii="Times New Roman" w:hAnsi="Times New Roman" w:cs="Times New Roman"/>
          <w:sz w:val="24"/>
          <w:szCs w:val="24"/>
          <w:rPrChange w:id="447" w:author="Megan Swift" w:date="2012-10-19T13:52:00Z">
            <w:rPr>
              <w:rFonts w:ascii="Book Antiqua" w:hAnsi="Book Antiqua"/>
              <w:sz w:val="24"/>
              <w:szCs w:val="24"/>
            </w:rPr>
          </w:rPrChange>
        </w:rPr>
      </w:pPr>
      <w:proofErr w:type="spellStart"/>
      <w:r w:rsidRPr="00B85C0E">
        <w:rPr>
          <w:rFonts w:ascii="Times New Roman" w:hAnsi="Times New Roman" w:cs="Times New Roman"/>
          <w:sz w:val="24"/>
          <w:szCs w:val="24"/>
          <w:rPrChange w:id="448" w:author="Megan Swift" w:date="2012-10-19T13:52:00Z">
            <w:rPr>
              <w:rFonts w:ascii="Book Antiqua" w:hAnsi="Book Antiqua"/>
              <w:sz w:val="24"/>
              <w:szCs w:val="24"/>
            </w:rPr>
          </w:rPrChange>
        </w:rPr>
        <w:t>Vahan</w:t>
      </w:r>
      <w:proofErr w:type="spellEnd"/>
      <w:r w:rsidRPr="00B85C0E">
        <w:rPr>
          <w:rFonts w:ascii="Times New Roman" w:hAnsi="Times New Roman" w:cs="Times New Roman"/>
          <w:sz w:val="24"/>
          <w:szCs w:val="24"/>
          <w:rPrChange w:id="449" w:author="Megan Swift" w:date="2012-10-19T13:52:00Z">
            <w:rPr>
              <w:rFonts w:ascii="Book Antiqua" w:hAnsi="Book Antiqua"/>
              <w:sz w:val="24"/>
              <w:szCs w:val="24"/>
            </w:rPr>
          </w:rPrChange>
        </w:rPr>
        <w:t xml:space="preserve"> D. </w:t>
      </w:r>
      <w:proofErr w:type="spellStart"/>
      <w:r w:rsidRPr="00B85C0E">
        <w:rPr>
          <w:rFonts w:ascii="Times New Roman" w:hAnsi="Times New Roman" w:cs="Times New Roman"/>
          <w:sz w:val="24"/>
          <w:szCs w:val="24"/>
          <w:rPrChange w:id="450" w:author="Megan Swift" w:date="2012-10-19T13:52:00Z">
            <w:rPr>
              <w:rFonts w:ascii="Book Antiqua" w:hAnsi="Book Antiqua"/>
              <w:sz w:val="24"/>
              <w:szCs w:val="24"/>
            </w:rPr>
          </w:rPrChange>
        </w:rPr>
        <w:t>Barooshian</w:t>
      </w:r>
      <w:proofErr w:type="spellEnd"/>
      <w:r w:rsidRPr="00B85C0E">
        <w:rPr>
          <w:rFonts w:ascii="Times New Roman" w:hAnsi="Times New Roman" w:cs="Times New Roman"/>
          <w:sz w:val="24"/>
          <w:szCs w:val="24"/>
          <w:rPrChange w:id="451"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452" w:author="Megan Swift" w:date="2012-10-19T13:52:00Z">
            <w:rPr>
              <w:rFonts w:ascii="Book Antiqua" w:hAnsi="Book Antiqua"/>
              <w:i/>
              <w:sz w:val="24"/>
              <w:szCs w:val="24"/>
            </w:rPr>
          </w:rPrChange>
        </w:rPr>
        <w:t xml:space="preserve">Russian </w:t>
      </w:r>
      <w:proofErr w:type="spellStart"/>
      <w:r w:rsidRPr="00B85C0E">
        <w:rPr>
          <w:rFonts w:ascii="Times New Roman" w:hAnsi="Times New Roman" w:cs="Times New Roman"/>
          <w:i/>
          <w:sz w:val="24"/>
          <w:szCs w:val="24"/>
          <w:rPrChange w:id="453" w:author="Megan Swift" w:date="2012-10-19T13:52:00Z">
            <w:rPr>
              <w:rFonts w:ascii="Book Antiqua" w:hAnsi="Book Antiqua"/>
              <w:i/>
              <w:sz w:val="24"/>
              <w:szCs w:val="24"/>
            </w:rPr>
          </w:rPrChange>
        </w:rPr>
        <w:t>Cubo</w:t>
      </w:r>
      <w:proofErr w:type="spellEnd"/>
      <w:r w:rsidRPr="00B85C0E">
        <w:rPr>
          <w:rFonts w:ascii="Times New Roman" w:hAnsi="Times New Roman" w:cs="Times New Roman"/>
          <w:i/>
          <w:sz w:val="24"/>
          <w:szCs w:val="24"/>
          <w:rPrChange w:id="454" w:author="Megan Swift" w:date="2012-10-19T13:52:00Z">
            <w:rPr>
              <w:rFonts w:ascii="Book Antiqua" w:hAnsi="Book Antiqua"/>
              <w:i/>
              <w:sz w:val="24"/>
              <w:szCs w:val="24"/>
            </w:rPr>
          </w:rPrChange>
        </w:rPr>
        <w:t>-Futurism 1910-1930</w:t>
      </w:r>
      <w:r w:rsidRPr="00B85C0E">
        <w:rPr>
          <w:rFonts w:ascii="Times New Roman" w:hAnsi="Times New Roman" w:cs="Times New Roman"/>
          <w:sz w:val="24"/>
          <w:szCs w:val="24"/>
          <w:rPrChange w:id="455" w:author="Megan Swift" w:date="2012-10-19T13:52:00Z">
            <w:rPr>
              <w:rFonts w:ascii="Book Antiqua" w:hAnsi="Book Antiqua"/>
              <w:sz w:val="24"/>
              <w:szCs w:val="24"/>
            </w:rPr>
          </w:rPrChange>
        </w:rPr>
        <w:t xml:space="preserve">, The Hague, Mouton, 1974. </w:t>
      </w:r>
    </w:p>
    <w:p w14:paraId="6E2C5118" w14:textId="77777777" w:rsidR="00B85C0E" w:rsidRPr="00B85C0E" w:rsidRDefault="00B85C0E" w:rsidP="00B85C0E">
      <w:pPr>
        <w:rPr>
          <w:rFonts w:ascii="Times New Roman" w:hAnsi="Times New Roman" w:cs="Times New Roman"/>
          <w:sz w:val="24"/>
          <w:szCs w:val="24"/>
          <w:rPrChange w:id="456" w:author="Megan Swift" w:date="2012-10-19T13:52:00Z">
            <w:rPr>
              <w:rFonts w:ascii="Book Antiqua" w:hAnsi="Book Antiqua"/>
              <w:sz w:val="24"/>
              <w:szCs w:val="24"/>
            </w:rPr>
          </w:rPrChange>
        </w:rPr>
      </w:pPr>
      <w:r w:rsidRPr="00B85C0E">
        <w:rPr>
          <w:rFonts w:ascii="Times New Roman" w:hAnsi="Times New Roman" w:cs="Times New Roman"/>
          <w:sz w:val="24"/>
          <w:szCs w:val="24"/>
          <w:rPrChange w:id="457" w:author="Megan Swift" w:date="2012-10-19T13:52:00Z">
            <w:rPr>
              <w:rFonts w:ascii="Book Antiqua" w:hAnsi="Book Antiqua"/>
              <w:sz w:val="24"/>
              <w:szCs w:val="24"/>
            </w:rPr>
          </w:rPrChange>
        </w:rPr>
        <w:t xml:space="preserve">Chapter 3 deals at length with David </w:t>
      </w:r>
      <w:proofErr w:type="spellStart"/>
      <w:r w:rsidRPr="00B85C0E">
        <w:rPr>
          <w:rFonts w:ascii="Times New Roman" w:hAnsi="Times New Roman" w:cs="Times New Roman"/>
          <w:sz w:val="24"/>
          <w:szCs w:val="24"/>
          <w:rPrChange w:id="458"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459" w:author="Megan Swift" w:date="2012-10-19T13:52:00Z">
            <w:rPr>
              <w:rFonts w:ascii="Book Antiqua" w:hAnsi="Book Antiqua"/>
              <w:sz w:val="24"/>
              <w:szCs w:val="24"/>
            </w:rPr>
          </w:rPrChange>
        </w:rPr>
        <w:t xml:space="preserve"> narrating all the major historical events associated with him.</w:t>
      </w:r>
    </w:p>
    <w:p w14:paraId="3530053F" w14:textId="77777777" w:rsidR="00B85C0E" w:rsidRPr="00B85C0E" w:rsidRDefault="00B85C0E" w:rsidP="00B85C0E">
      <w:pPr>
        <w:rPr>
          <w:rFonts w:ascii="Times New Roman" w:hAnsi="Times New Roman"/>
          <w:sz w:val="24"/>
          <w:szCs w:val="24"/>
        </w:rPr>
      </w:pPr>
    </w:p>
    <w:p w14:paraId="0E4621B9" w14:textId="77777777" w:rsidR="00B85C0E" w:rsidRDefault="00B85C0E" w:rsidP="00B85C0E">
      <w:pPr>
        <w:rPr>
          <w:rFonts w:ascii="Times New Roman" w:hAnsi="Times New Roman"/>
          <w:sz w:val="24"/>
          <w:szCs w:val="24"/>
        </w:rPr>
      </w:pPr>
      <w:r w:rsidRPr="00B85C0E">
        <w:rPr>
          <w:rFonts w:ascii="Times New Roman" w:hAnsi="Times New Roman"/>
          <w:sz w:val="24"/>
          <w:szCs w:val="24"/>
        </w:rPr>
        <w:t xml:space="preserve">John E. </w:t>
      </w:r>
      <w:proofErr w:type="spellStart"/>
      <w:r w:rsidRPr="00B85C0E">
        <w:rPr>
          <w:rFonts w:ascii="Times New Roman" w:hAnsi="Times New Roman"/>
          <w:sz w:val="24"/>
          <w:szCs w:val="24"/>
        </w:rPr>
        <w:t>Bowlt</w:t>
      </w:r>
      <w:proofErr w:type="spellEnd"/>
      <w:r w:rsidRPr="00B85C0E">
        <w:rPr>
          <w:rFonts w:ascii="Times New Roman" w:hAnsi="Times New Roman"/>
          <w:sz w:val="24"/>
          <w:szCs w:val="24"/>
        </w:rPr>
        <w:t xml:space="preserve"> (ed.), </w:t>
      </w:r>
      <w:r w:rsidRPr="00B85C0E">
        <w:rPr>
          <w:rFonts w:ascii="Times New Roman" w:hAnsi="Times New Roman"/>
          <w:i/>
          <w:sz w:val="24"/>
          <w:szCs w:val="24"/>
        </w:rPr>
        <w:t xml:space="preserve">Russian Art of the Avant </w:t>
      </w:r>
      <w:proofErr w:type="spellStart"/>
      <w:r w:rsidRPr="00B85C0E">
        <w:rPr>
          <w:rFonts w:ascii="Times New Roman" w:hAnsi="Times New Roman"/>
          <w:i/>
          <w:sz w:val="24"/>
          <w:szCs w:val="24"/>
        </w:rPr>
        <w:t>Garde</w:t>
      </w:r>
      <w:proofErr w:type="spellEnd"/>
      <w:r w:rsidRPr="00B85C0E">
        <w:rPr>
          <w:rFonts w:ascii="Times New Roman" w:hAnsi="Times New Roman"/>
          <w:i/>
          <w:sz w:val="24"/>
          <w:szCs w:val="24"/>
        </w:rPr>
        <w:t>,</w:t>
      </w:r>
      <w:r w:rsidRPr="00B85C0E">
        <w:rPr>
          <w:rFonts w:ascii="Times New Roman" w:hAnsi="Times New Roman"/>
          <w:sz w:val="24"/>
          <w:szCs w:val="24"/>
        </w:rPr>
        <w:t xml:space="preserve"> </w:t>
      </w:r>
      <w:r w:rsidRPr="00B85C0E">
        <w:rPr>
          <w:rFonts w:ascii="Times New Roman" w:hAnsi="Times New Roman"/>
          <w:i/>
          <w:sz w:val="24"/>
          <w:szCs w:val="24"/>
        </w:rPr>
        <w:t>Theory and Criticism 1902-1934</w:t>
      </w:r>
      <w:r w:rsidRPr="00B85C0E">
        <w:rPr>
          <w:rFonts w:ascii="Times New Roman" w:hAnsi="Times New Roman"/>
          <w:sz w:val="24"/>
          <w:szCs w:val="24"/>
        </w:rPr>
        <w:t>, New York: Thames and Hudson, 1988.</w:t>
      </w:r>
    </w:p>
    <w:p w14:paraId="53866D68" w14:textId="77777777" w:rsidR="00800849" w:rsidRPr="00B95DDF" w:rsidRDefault="00800849" w:rsidP="00800849">
      <w:pPr>
        <w:rPr>
          <w:rFonts w:ascii="Times New Roman" w:hAnsi="Times New Roman"/>
          <w:sz w:val="24"/>
          <w:szCs w:val="24"/>
        </w:rPr>
      </w:pPr>
      <w:r w:rsidRPr="00B95DDF">
        <w:rPr>
          <w:rFonts w:ascii="Times New Roman" w:hAnsi="Times New Roman"/>
          <w:sz w:val="24"/>
          <w:szCs w:val="24"/>
        </w:rPr>
        <w:lastRenderedPageBreak/>
        <w:t xml:space="preserve">Primary documents by leading artists of the period, including </w:t>
      </w:r>
      <w:proofErr w:type="spellStart"/>
      <w:r w:rsidRPr="00B95DDF">
        <w:rPr>
          <w:rFonts w:ascii="Times New Roman" w:hAnsi="Times New Roman"/>
          <w:sz w:val="24"/>
          <w:szCs w:val="24"/>
        </w:rPr>
        <w:t>Burliuk’s</w:t>
      </w:r>
      <w:proofErr w:type="spellEnd"/>
      <w:r w:rsidRPr="00B95DDF">
        <w:rPr>
          <w:rFonts w:ascii="Times New Roman" w:hAnsi="Times New Roman"/>
          <w:sz w:val="24"/>
          <w:szCs w:val="24"/>
        </w:rPr>
        <w:t>, translated into English.</w:t>
      </w:r>
    </w:p>
    <w:p w14:paraId="28154861" w14:textId="77777777" w:rsidR="00800849" w:rsidRPr="00B85C0E" w:rsidRDefault="00800849" w:rsidP="00B85C0E">
      <w:pPr>
        <w:rPr>
          <w:rFonts w:ascii="Times New Roman" w:hAnsi="Times New Roman"/>
          <w:sz w:val="24"/>
          <w:szCs w:val="24"/>
        </w:rPr>
      </w:pPr>
    </w:p>
    <w:p w14:paraId="338875E6" w14:textId="77777777" w:rsidR="00B85C0E" w:rsidRDefault="00B85C0E" w:rsidP="00B85C0E">
      <w:pPr>
        <w:rPr>
          <w:rFonts w:ascii="Times New Roman" w:hAnsi="Times New Roman"/>
          <w:sz w:val="24"/>
          <w:szCs w:val="24"/>
        </w:rPr>
      </w:pPr>
      <w:r w:rsidRPr="00B85C0E">
        <w:rPr>
          <w:rFonts w:ascii="Times New Roman" w:hAnsi="Times New Roman"/>
          <w:sz w:val="24"/>
          <w:szCs w:val="24"/>
        </w:rPr>
        <w:t xml:space="preserve"> </w:t>
      </w:r>
    </w:p>
    <w:p w14:paraId="151FBB2B" w14:textId="77777777" w:rsidR="00B85C0E" w:rsidRPr="00B85C0E" w:rsidRDefault="00B85C0E" w:rsidP="00B85C0E">
      <w:pPr>
        <w:rPr>
          <w:rFonts w:ascii="Times New Roman" w:hAnsi="Times New Roman" w:cs="Times New Roman"/>
          <w:sz w:val="24"/>
          <w:szCs w:val="24"/>
          <w:rPrChange w:id="460" w:author="Megan Swift" w:date="2012-10-19T13:52:00Z">
            <w:rPr>
              <w:rFonts w:ascii="Book Antiqua" w:hAnsi="Book Antiqua"/>
              <w:sz w:val="24"/>
              <w:szCs w:val="24"/>
            </w:rPr>
          </w:rPrChange>
        </w:rPr>
      </w:pPr>
      <w:proofErr w:type="spellStart"/>
      <w:r w:rsidRPr="00B85C0E">
        <w:rPr>
          <w:rFonts w:ascii="Times New Roman" w:hAnsi="Times New Roman" w:cs="Times New Roman"/>
          <w:sz w:val="24"/>
          <w:szCs w:val="24"/>
          <w:rPrChange w:id="461" w:author="Megan Swift" w:date="2012-10-19T13:52:00Z">
            <w:rPr>
              <w:rFonts w:ascii="Book Antiqua" w:hAnsi="Book Antiqua"/>
              <w:sz w:val="24"/>
              <w:szCs w:val="24"/>
            </w:rPr>
          </w:rPrChange>
        </w:rPr>
        <w:t>Benedikt</w:t>
      </w:r>
      <w:proofErr w:type="spellEnd"/>
      <w:r w:rsidRPr="00B85C0E">
        <w:rPr>
          <w:rFonts w:ascii="Times New Roman" w:hAnsi="Times New Roman" w:cs="Times New Roman"/>
          <w:sz w:val="24"/>
          <w:szCs w:val="24"/>
          <w:rPrChange w:id="462"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463" w:author="Megan Swift" w:date="2012-10-19T13:52:00Z">
            <w:rPr>
              <w:rFonts w:ascii="Book Antiqua" w:hAnsi="Book Antiqua"/>
              <w:sz w:val="24"/>
              <w:szCs w:val="24"/>
            </w:rPr>
          </w:rPrChange>
        </w:rPr>
        <w:t>Lifshitz</w:t>
      </w:r>
      <w:proofErr w:type="spellEnd"/>
      <w:r w:rsidRPr="00B85C0E">
        <w:rPr>
          <w:rFonts w:ascii="Times New Roman" w:hAnsi="Times New Roman" w:cs="Times New Roman"/>
          <w:sz w:val="24"/>
          <w:szCs w:val="24"/>
          <w:rPrChange w:id="464" w:author="Megan Swift" w:date="2012-10-19T13:52:00Z">
            <w:rPr>
              <w:rFonts w:ascii="Book Antiqua" w:hAnsi="Book Antiqua"/>
              <w:sz w:val="24"/>
              <w:szCs w:val="24"/>
            </w:rPr>
          </w:rPrChange>
        </w:rPr>
        <w:t xml:space="preserve">, </w:t>
      </w:r>
      <w:r w:rsidRPr="00B85C0E">
        <w:rPr>
          <w:rFonts w:ascii="Times New Roman" w:hAnsi="Times New Roman" w:cs="Times New Roman"/>
          <w:i/>
          <w:sz w:val="24"/>
          <w:szCs w:val="24"/>
          <w:rPrChange w:id="465" w:author="Megan Swift" w:date="2012-10-19T13:52:00Z">
            <w:rPr>
              <w:rFonts w:ascii="Book Antiqua" w:hAnsi="Book Antiqua"/>
              <w:i/>
              <w:sz w:val="24"/>
              <w:szCs w:val="24"/>
            </w:rPr>
          </w:rPrChange>
        </w:rPr>
        <w:t>The One and a Half-Eyed Archer</w:t>
      </w:r>
      <w:r w:rsidRPr="00B85C0E">
        <w:rPr>
          <w:rFonts w:ascii="Times New Roman" w:hAnsi="Times New Roman" w:cs="Times New Roman"/>
          <w:sz w:val="24"/>
          <w:szCs w:val="24"/>
          <w:rPrChange w:id="466" w:author="Megan Swift" w:date="2012-10-19T13:52:00Z">
            <w:rPr>
              <w:rFonts w:ascii="Book Antiqua" w:hAnsi="Book Antiqua"/>
              <w:sz w:val="24"/>
              <w:szCs w:val="24"/>
            </w:rPr>
          </w:rPrChange>
        </w:rPr>
        <w:t xml:space="preserve">, transl. John E. </w:t>
      </w:r>
      <w:proofErr w:type="spellStart"/>
      <w:r w:rsidRPr="00B85C0E">
        <w:rPr>
          <w:rFonts w:ascii="Times New Roman" w:hAnsi="Times New Roman" w:cs="Times New Roman"/>
          <w:sz w:val="24"/>
          <w:szCs w:val="24"/>
          <w:rPrChange w:id="467" w:author="Megan Swift" w:date="2012-10-19T13:52:00Z">
            <w:rPr>
              <w:rFonts w:ascii="Book Antiqua" w:hAnsi="Book Antiqua"/>
              <w:sz w:val="24"/>
              <w:szCs w:val="24"/>
            </w:rPr>
          </w:rPrChange>
        </w:rPr>
        <w:t>Bowlt</w:t>
      </w:r>
      <w:proofErr w:type="spellEnd"/>
      <w:r w:rsidRPr="00B85C0E">
        <w:rPr>
          <w:rFonts w:ascii="Times New Roman" w:hAnsi="Times New Roman" w:cs="Times New Roman"/>
          <w:sz w:val="24"/>
          <w:szCs w:val="24"/>
          <w:rPrChange w:id="468"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469" w:author="Megan Swift" w:date="2012-10-19T13:52:00Z">
            <w:rPr>
              <w:rFonts w:ascii="Book Antiqua" w:hAnsi="Book Antiqua"/>
              <w:sz w:val="24"/>
              <w:szCs w:val="24"/>
            </w:rPr>
          </w:rPrChange>
        </w:rPr>
        <w:t>Newtonville</w:t>
      </w:r>
      <w:proofErr w:type="spellEnd"/>
      <w:r w:rsidRPr="00B85C0E">
        <w:rPr>
          <w:rFonts w:ascii="Times New Roman" w:hAnsi="Times New Roman" w:cs="Times New Roman"/>
          <w:sz w:val="24"/>
          <w:szCs w:val="24"/>
          <w:rPrChange w:id="470" w:author="Megan Swift" w:date="2012-10-19T13:52:00Z">
            <w:rPr>
              <w:rFonts w:ascii="Book Antiqua" w:hAnsi="Book Antiqua"/>
              <w:sz w:val="24"/>
              <w:szCs w:val="24"/>
            </w:rPr>
          </w:rPrChange>
        </w:rPr>
        <w:t>, Massachusetts, 1977.</w:t>
      </w:r>
    </w:p>
    <w:p w14:paraId="7D5C2673" w14:textId="77777777" w:rsidR="00B85C0E" w:rsidRPr="00B85C0E" w:rsidRDefault="00B85C0E" w:rsidP="00B85C0E">
      <w:pPr>
        <w:rPr>
          <w:rFonts w:ascii="Times New Roman" w:hAnsi="Times New Roman" w:cs="Times New Roman"/>
          <w:sz w:val="24"/>
          <w:szCs w:val="24"/>
          <w:rPrChange w:id="471" w:author="Megan Swift" w:date="2012-10-19T13:52:00Z">
            <w:rPr>
              <w:rFonts w:ascii="Book Antiqua" w:hAnsi="Book Antiqua"/>
              <w:sz w:val="24"/>
              <w:szCs w:val="24"/>
            </w:rPr>
          </w:rPrChange>
        </w:rPr>
      </w:pPr>
      <w:proofErr w:type="gramStart"/>
      <w:r w:rsidRPr="00B85C0E">
        <w:rPr>
          <w:rFonts w:ascii="Times New Roman" w:hAnsi="Times New Roman" w:cs="Times New Roman"/>
          <w:sz w:val="24"/>
          <w:szCs w:val="24"/>
          <w:rPrChange w:id="472" w:author="Megan Swift" w:date="2012-10-19T13:52:00Z">
            <w:rPr>
              <w:rFonts w:ascii="Book Antiqua" w:hAnsi="Book Antiqua"/>
              <w:sz w:val="24"/>
              <w:szCs w:val="24"/>
            </w:rPr>
          </w:rPrChange>
        </w:rPr>
        <w:t xml:space="preserve">A first-hand memoir-history of the movement with lots of unique insight into the personal affairs of the members of the group including </w:t>
      </w:r>
      <w:proofErr w:type="spellStart"/>
      <w:r w:rsidRPr="00B85C0E">
        <w:rPr>
          <w:rFonts w:ascii="Times New Roman" w:hAnsi="Times New Roman" w:cs="Times New Roman"/>
          <w:sz w:val="24"/>
          <w:szCs w:val="24"/>
          <w:rPrChange w:id="473"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474" w:author="Megan Swift" w:date="2012-10-19T13:52:00Z">
            <w:rPr>
              <w:rFonts w:ascii="Book Antiqua" w:hAnsi="Book Antiqua"/>
              <w:sz w:val="24"/>
              <w:szCs w:val="24"/>
            </w:rPr>
          </w:rPrChange>
        </w:rPr>
        <w:t>.</w:t>
      </w:r>
      <w:proofErr w:type="gramEnd"/>
    </w:p>
    <w:p w14:paraId="533C1511" w14:textId="77777777" w:rsidR="00B85C0E" w:rsidRDefault="00B85C0E" w:rsidP="00B85C0E">
      <w:pPr>
        <w:rPr>
          <w:rFonts w:ascii="Times New Roman" w:hAnsi="Times New Roman"/>
          <w:sz w:val="24"/>
          <w:szCs w:val="24"/>
        </w:rPr>
      </w:pPr>
    </w:p>
    <w:p w14:paraId="430120CA" w14:textId="77777777" w:rsidR="00B85C0E" w:rsidRPr="00B85C0E" w:rsidRDefault="00B85C0E" w:rsidP="00B85C0E">
      <w:pPr>
        <w:rPr>
          <w:rFonts w:ascii="Times New Roman" w:hAnsi="Times New Roman" w:cs="Times New Roman"/>
          <w:sz w:val="24"/>
          <w:szCs w:val="24"/>
          <w:rPrChange w:id="475" w:author="Megan Swift" w:date="2012-10-19T13:52:00Z">
            <w:rPr>
              <w:rFonts w:ascii="Book Antiqua" w:hAnsi="Book Antiqua"/>
              <w:sz w:val="24"/>
              <w:szCs w:val="24"/>
            </w:rPr>
          </w:rPrChange>
        </w:rPr>
      </w:pPr>
      <w:r>
        <w:rPr>
          <w:rFonts w:ascii="Times New Roman" w:hAnsi="Times New Roman" w:cs="Times New Roman"/>
          <w:sz w:val="24"/>
          <w:szCs w:val="24"/>
        </w:rPr>
        <w:t xml:space="preserve">V. </w:t>
      </w:r>
      <w:r w:rsidRPr="00B85C0E">
        <w:rPr>
          <w:rFonts w:ascii="Times New Roman" w:hAnsi="Times New Roman" w:cs="Times New Roman"/>
          <w:sz w:val="24"/>
          <w:szCs w:val="24"/>
          <w:rPrChange w:id="476" w:author="Megan Swift" w:date="2012-10-19T13:52:00Z">
            <w:rPr>
              <w:rFonts w:ascii="Book Antiqua" w:hAnsi="Book Antiqua"/>
              <w:sz w:val="24"/>
              <w:szCs w:val="24"/>
            </w:rPr>
          </w:rPrChange>
        </w:rPr>
        <w:t xml:space="preserve">Markov </w:t>
      </w:r>
      <w:r w:rsidRPr="00B85C0E">
        <w:rPr>
          <w:rFonts w:ascii="Times New Roman" w:hAnsi="Times New Roman" w:cs="Times New Roman"/>
          <w:i/>
          <w:sz w:val="24"/>
          <w:szCs w:val="24"/>
          <w:rPrChange w:id="477" w:author="Megan Swift" w:date="2012-10-19T13:52:00Z">
            <w:rPr>
              <w:rFonts w:ascii="Book Antiqua" w:hAnsi="Book Antiqua"/>
              <w:i/>
              <w:sz w:val="24"/>
              <w:szCs w:val="24"/>
            </w:rPr>
          </w:rPrChange>
        </w:rPr>
        <w:t>Russian Futurism: a History,</w:t>
      </w:r>
      <w:r w:rsidRPr="00B85C0E">
        <w:rPr>
          <w:rFonts w:ascii="Times New Roman" w:hAnsi="Times New Roman" w:cs="Times New Roman"/>
          <w:sz w:val="24"/>
          <w:szCs w:val="24"/>
          <w:rPrChange w:id="478" w:author="Megan Swift" w:date="2012-10-19T13:52:00Z">
            <w:rPr>
              <w:rFonts w:ascii="Book Antiqua" w:hAnsi="Book Antiqua"/>
              <w:sz w:val="24"/>
              <w:szCs w:val="24"/>
            </w:rPr>
          </w:rPrChange>
        </w:rPr>
        <w:t xml:space="preserve"> Berkeley, 1962.</w:t>
      </w:r>
    </w:p>
    <w:p w14:paraId="1D53C9A4" w14:textId="77777777" w:rsidR="00B85C0E" w:rsidRDefault="00B85C0E" w:rsidP="00B85C0E">
      <w:pPr>
        <w:rPr>
          <w:rFonts w:ascii="Times New Roman" w:hAnsi="Times New Roman" w:cs="Times New Roman"/>
          <w:sz w:val="24"/>
          <w:szCs w:val="24"/>
        </w:rPr>
      </w:pPr>
      <w:proofErr w:type="gramStart"/>
      <w:r w:rsidRPr="00B85C0E">
        <w:rPr>
          <w:rFonts w:ascii="Times New Roman" w:hAnsi="Times New Roman" w:cs="Times New Roman"/>
          <w:sz w:val="24"/>
          <w:szCs w:val="24"/>
          <w:rPrChange w:id="479" w:author="Megan Swift" w:date="2012-10-19T13:52:00Z">
            <w:rPr>
              <w:rFonts w:ascii="Book Antiqua" w:hAnsi="Book Antiqua"/>
              <w:sz w:val="24"/>
              <w:szCs w:val="24"/>
            </w:rPr>
          </w:rPrChange>
        </w:rPr>
        <w:t xml:space="preserve">A major history of the movement still very relevant for any student of </w:t>
      </w:r>
      <w:r w:rsidRPr="00B85C0E">
        <w:rPr>
          <w:rFonts w:ascii="Times New Roman" w:hAnsi="Times New Roman" w:cs="Times New Roman"/>
          <w:sz w:val="24"/>
          <w:szCs w:val="24"/>
        </w:rPr>
        <w:t>the Russian avant-g</w:t>
      </w:r>
      <w:r w:rsidRPr="00B85C0E">
        <w:rPr>
          <w:rFonts w:ascii="Times New Roman" w:hAnsi="Times New Roman" w:cs="Times New Roman"/>
          <w:sz w:val="24"/>
          <w:szCs w:val="24"/>
          <w:rPrChange w:id="480" w:author="Megan Swift" w:date="2012-10-19T13:52:00Z">
            <w:rPr>
              <w:rFonts w:ascii="Book Antiqua" w:hAnsi="Book Antiqua"/>
              <w:sz w:val="24"/>
              <w:szCs w:val="24"/>
            </w:rPr>
          </w:rPrChange>
        </w:rPr>
        <w:t>arde.</w:t>
      </w:r>
      <w:proofErr w:type="gramEnd"/>
    </w:p>
    <w:p w14:paraId="326B4D67" w14:textId="77777777" w:rsidR="00B85C0E" w:rsidRDefault="00B85C0E" w:rsidP="00B85C0E">
      <w:pPr>
        <w:rPr>
          <w:rFonts w:ascii="Times New Roman" w:hAnsi="Times New Roman" w:cs="Times New Roman"/>
          <w:sz w:val="24"/>
          <w:szCs w:val="24"/>
        </w:rPr>
      </w:pPr>
    </w:p>
    <w:p w14:paraId="5985446E" w14:textId="77777777" w:rsidR="00B85C0E" w:rsidRDefault="00B85C0E" w:rsidP="00B85C0E">
      <w:pPr>
        <w:rPr>
          <w:rFonts w:ascii="Times New Roman" w:hAnsi="Times New Roman"/>
          <w:sz w:val="24"/>
          <w:szCs w:val="24"/>
        </w:rPr>
      </w:pPr>
      <w:r w:rsidRPr="00B85C0E">
        <w:rPr>
          <w:rFonts w:ascii="Times New Roman" w:hAnsi="Times New Roman"/>
          <w:sz w:val="24"/>
          <w:szCs w:val="24"/>
        </w:rPr>
        <w:t>National Art Museum of Ukraine</w:t>
      </w:r>
      <w:r w:rsidRPr="00B85C0E">
        <w:rPr>
          <w:rFonts w:ascii="Times New Roman" w:hAnsi="Times New Roman"/>
          <w:i/>
          <w:sz w:val="24"/>
          <w:szCs w:val="24"/>
        </w:rPr>
        <w:t>, Ukrainian Modernism 1910-1930</w:t>
      </w:r>
      <w:r w:rsidRPr="00B85C0E">
        <w:rPr>
          <w:rFonts w:ascii="Times New Roman" w:hAnsi="Times New Roman"/>
          <w:sz w:val="24"/>
          <w:szCs w:val="24"/>
        </w:rPr>
        <w:t xml:space="preserve">, </w:t>
      </w:r>
      <w:proofErr w:type="spellStart"/>
      <w:proofErr w:type="gramStart"/>
      <w:r w:rsidRPr="00B85C0E">
        <w:rPr>
          <w:rFonts w:ascii="Times New Roman" w:hAnsi="Times New Roman"/>
          <w:sz w:val="24"/>
          <w:szCs w:val="24"/>
        </w:rPr>
        <w:t>Khmelnytsky</w:t>
      </w:r>
      <w:proofErr w:type="spellEnd"/>
      <w:proofErr w:type="gramEnd"/>
      <w:r w:rsidRPr="00B85C0E">
        <w:rPr>
          <w:rFonts w:ascii="Times New Roman" w:hAnsi="Times New Roman"/>
          <w:sz w:val="24"/>
          <w:szCs w:val="24"/>
        </w:rPr>
        <w:t xml:space="preserve">: </w:t>
      </w:r>
      <w:proofErr w:type="spellStart"/>
      <w:r w:rsidRPr="00B85C0E">
        <w:rPr>
          <w:rFonts w:ascii="Times New Roman" w:hAnsi="Times New Roman"/>
          <w:sz w:val="24"/>
          <w:szCs w:val="24"/>
        </w:rPr>
        <w:t>Halereia</w:t>
      </w:r>
      <w:proofErr w:type="spellEnd"/>
      <w:r w:rsidRPr="00B85C0E">
        <w:rPr>
          <w:rFonts w:ascii="Times New Roman" w:hAnsi="Times New Roman"/>
          <w:sz w:val="24"/>
          <w:szCs w:val="24"/>
        </w:rPr>
        <w:t>, 2006.</w:t>
      </w:r>
    </w:p>
    <w:p w14:paraId="0BE582B3" w14:textId="7ED3BFE6" w:rsidR="00800849" w:rsidRDefault="00800849" w:rsidP="00800849">
      <w:pPr>
        <w:rPr>
          <w:rFonts w:ascii="Times New Roman" w:hAnsi="Times New Roman"/>
          <w:sz w:val="24"/>
          <w:szCs w:val="24"/>
        </w:rPr>
      </w:pPr>
      <w:proofErr w:type="gramStart"/>
      <w:r>
        <w:rPr>
          <w:rFonts w:ascii="Times New Roman" w:hAnsi="Times New Roman"/>
          <w:sz w:val="24"/>
          <w:szCs w:val="24"/>
        </w:rPr>
        <w:t xml:space="preserve">Major exhibition situating Ukrainian avant-garde artists – such as David and </w:t>
      </w:r>
      <w:proofErr w:type="spellStart"/>
      <w:r>
        <w:rPr>
          <w:rFonts w:ascii="Times New Roman" w:hAnsi="Times New Roman"/>
          <w:sz w:val="24"/>
          <w:szCs w:val="24"/>
        </w:rPr>
        <w:t>Volodymyr</w:t>
      </w:r>
      <w:proofErr w:type="spellEnd"/>
      <w:r>
        <w:rPr>
          <w:rFonts w:ascii="Times New Roman" w:hAnsi="Times New Roman"/>
          <w:sz w:val="24"/>
          <w:szCs w:val="24"/>
        </w:rPr>
        <w:t xml:space="preserve"> </w:t>
      </w:r>
      <w:proofErr w:type="spellStart"/>
      <w:r>
        <w:rPr>
          <w:rFonts w:ascii="Times New Roman" w:hAnsi="Times New Roman"/>
          <w:sz w:val="24"/>
          <w:szCs w:val="24"/>
        </w:rPr>
        <w:t>Burliuk</w:t>
      </w:r>
      <w:proofErr w:type="spellEnd"/>
      <w:r>
        <w:rPr>
          <w:rFonts w:ascii="Times New Roman" w:hAnsi="Times New Roman"/>
          <w:sz w:val="24"/>
          <w:szCs w:val="24"/>
        </w:rPr>
        <w:t xml:space="preserve"> - within the modernist sphere</w:t>
      </w:r>
      <w:r>
        <w:rPr>
          <w:rFonts w:ascii="Times New Roman" w:hAnsi="Times New Roman"/>
          <w:sz w:val="24"/>
          <w:szCs w:val="24"/>
        </w:rPr>
        <w:t>.</w:t>
      </w:r>
      <w:proofErr w:type="gramEnd"/>
    </w:p>
    <w:p w14:paraId="689F0BE5" w14:textId="77777777" w:rsidR="00B85C0E" w:rsidRPr="00B85C0E" w:rsidRDefault="00B85C0E" w:rsidP="00B85C0E">
      <w:pPr>
        <w:rPr>
          <w:rFonts w:ascii="Times New Roman" w:hAnsi="Times New Roman"/>
          <w:sz w:val="24"/>
          <w:szCs w:val="24"/>
        </w:rPr>
      </w:pPr>
    </w:p>
    <w:p w14:paraId="38984B86" w14:textId="77777777" w:rsidR="00B85C0E" w:rsidRDefault="00B85C0E" w:rsidP="00B85C0E">
      <w:pPr>
        <w:rPr>
          <w:rFonts w:ascii="Times New Roman" w:hAnsi="Times New Roman"/>
          <w:sz w:val="24"/>
          <w:szCs w:val="24"/>
        </w:rPr>
      </w:pPr>
      <w:proofErr w:type="spellStart"/>
      <w:r w:rsidRPr="00B85C0E">
        <w:rPr>
          <w:rFonts w:ascii="Times New Roman" w:hAnsi="Times New Roman"/>
          <w:sz w:val="24"/>
          <w:szCs w:val="24"/>
        </w:rPr>
        <w:t>Noha</w:t>
      </w:r>
      <w:proofErr w:type="spellEnd"/>
      <w:r w:rsidRPr="00B85C0E">
        <w:rPr>
          <w:rFonts w:ascii="Times New Roman" w:hAnsi="Times New Roman"/>
          <w:sz w:val="24"/>
          <w:szCs w:val="24"/>
        </w:rPr>
        <w:t xml:space="preserve">, </w:t>
      </w:r>
      <w:proofErr w:type="spellStart"/>
      <w:r w:rsidRPr="00B85C0E">
        <w:rPr>
          <w:rFonts w:ascii="Times New Roman" w:hAnsi="Times New Roman"/>
          <w:sz w:val="24"/>
          <w:szCs w:val="24"/>
        </w:rPr>
        <w:t>Oles</w:t>
      </w:r>
      <w:proofErr w:type="spellEnd"/>
      <w:r w:rsidRPr="00B85C0E">
        <w:rPr>
          <w:rFonts w:ascii="Times New Roman" w:hAnsi="Times New Roman"/>
          <w:sz w:val="24"/>
          <w:szCs w:val="24"/>
        </w:rPr>
        <w:t xml:space="preserve">. </w:t>
      </w:r>
      <w:proofErr w:type="spellStart"/>
      <w:r w:rsidRPr="00B85C0E">
        <w:rPr>
          <w:rFonts w:ascii="Times New Roman" w:hAnsi="Times New Roman"/>
          <w:i/>
          <w:sz w:val="24"/>
          <w:szCs w:val="24"/>
        </w:rPr>
        <w:t>Davyd</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Burliuk</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i</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mystetstvo</w:t>
      </w:r>
      <w:proofErr w:type="spellEnd"/>
      <w:r w:rsidRPr="00B85C0E">
        <w:rPr>
          <w:rFonts w:ascii="Times New Roman" w:hAnsi="Times New Roman"/>
          <w:i/>
          <w:sz w:val="24"/>
          <w:szCs w:val="24"/>
        </w:rPr>
        <w:t xml:space="preserve"> </w:t>
      </w:r>
      <w:proofErr w:type="spellStart"/>
      <w:r w:rsidRPr="00B85C0E">
        <w:rPr>
          <w:rFonts w:ascii="Times New Roman" w:hAnsi="Times New Roman"/>
          <w:i/>
          <w:sz w:val="24"/>
          <w:szCs w:val="24"/>
        </w:rPr>
        <w:t>vsesvitnohoavanhardu</w:t>
      </w:r>
      <w:proofErr w:type="spellEnd"/>
      <w:r w:rsidRPr="00B85C0E">
        <w:rPr>
          <w:rFonts w:ascii="Times New Roman" w:hAnsi="Times New Roman"/>
          <w:sz w:val="24"/>
          <w:szCs w:val="24"/>
        </w:rPr>
        <w:t xml:space="preserve">, </w:t>
      </w:r>
      <w:proofErr w:type="spellStart"/>
      <w:r w:rsidRPr="00B85C0E">
        <w:rPr>
          <w:rFonts w:ascii="Times New Roman" w:hAnsi="Times New Roman"/>
          <w:sz w:val="24"/>
          <w:szCs w:val="24"/>
        </w:rPr>
        <w:t>Lvyv</w:t>
      </w:r>
      <w:proofErr w:type="spellEnd"/>
      <w:r w:rsidRPr="00B85C0E">
        <w:rPr>
          <w:rFonts w:ascii="Times New Roman" w:hAnsi="Times New Roman"/>
          <w:sz w:val="24"/>
          <w:szCs w:val="24"/>
        </w:rPr>
        <w:t>, 1993.</w:t>
      </w:r>
    </w:p>
    <w:p w14:paraId="5AAB043D" w14:textId="77777777" w:rsidR="00800849" w:rsidRDefault="00800849" w:rsidP="00800849">
      <w:pPr>
        <w:rPr>
          <w:rFonts w:ascii="Times New Roman" w:hAnsi="Times New Roman"/>
          <w:sz w:val="24"/>
          <w:szCs w:val="24"/>
        </w:rPr>
      </w:pPr>
      <w:proofErr w:type="gramStart"/>
      <w:r>
        <w:rPr>
          <w:rFonts w:ascii="Times New Roman" w:hAnsi="Times New Roman"/>
          <w:sz w:val="24"/>
          <w:szCs w:val="24"/>
        </w:rPr>
        <w:t xml:space="preserve">Arguably, the first biography of David </w:t>
      </w:r>
      <w:proofErr w:type="spellStart"/>
      <w:r>
        <w:rPr>
          <w:rFonts w:ascii="Times New Roman" w:hAnsi="Times New Roman"/>
          <w:sz w:val="24"/>
          <w:szCs w:val="24"/>
        </w:rPr>
        <w:t>Burliuk</w:t>
      </w:r>
      <w:proofErr w:type="spellEnd"/>
      <w:r>
        <w:rPr>
          <w:rFonts w:ascii="Times New Roman" w:hAnsi="Times New Roman"/>
          <w:sz w:val="24"/>
          <w:szCs w:val="24"/>
        </w:rPr>
        <w:t xml:space="preserve"> to consider his life and work in a Ukrainian cultural and historical context.</w:t>
      </w:r>
      <w:proofErr w:type="gramEnd"/>
      <w:r>
        <w:rPr>
          <w:rFonts w:ascii="Times New Roman" w:hAnsi="Times New Roman"/>
          <w:sz w:val="24"/>
          <w:szCs w:val="24"/>
        </w:rPr>
        <w:t xml:space="preserve"> </w:t>
      </w:r>
      <w:proofErr w:type="gramStart"/>
      <w:r>
        <w:rPr>
          <w:rFonts w:ascii="Times New Roman" w:hAnsi="Times New Roman"/>
          <w:sz w:val="24"/>
          <w:szCs w:val="24"/>
        </w:rPr>
        <w:t>In Ukrainian.</w:t>
      </w:r>
      <w:proofErr w:type="gramEnd"/>
    </w:p>
    <w:p w14:paraId="45962CC5" w14:textId="77777777" w:rsidR="00B85C0E" w:rsidRDefault="00B85C0E" w:rsidP="00B85C0E">
      <w:pPr>
        <w:rPr>
          <w:rFonts w:ascii="Times New Roman" w:hAnsi="Times New Roman"/>
          <w:sz w:val="24"/>
          <w:szCs w:val="24"/>
        </w:rPr>
      </w:pPr>
    </w:p>
    <w:p w14:paraId="2D405A48" w14:textId="77777777" w:rsidR="00B85C0E" w:rsidRDefault="00B85C0E" w:rsidP="00B85C0E">
      <w:pPr>
        <w:rPr>
          <w:rFonts w:ascii="Times New Roman" w:hAnsi="Times New Roman" w:cs="Times New Roman"/>
          <w:sz w:val="24"/>
          <w:szCs w:val="24"/>
        </w:rPr>
      </w:pPr>
      <w:proofErr w:type="spellStart"/>
      <w:r w:rsidRPr="00B85C0E">
        <w:rPr>
          <w:rFonts w:ascii="Times New Roman" w:hAnsi="Times New Roman" w:cs="Times New Roman"/>
          <w:sz w:val="24"/>
          <w:szCs w:val="24"/>
          <w:rPrChange w:id="481" w:author="Megan Swift" w:date="2012-10-19T13:52:00Z">
            <w:rPr>
              <w:rFonts w:ascii="Book Antiqua" w:hAnsi="Book Antiqua"/>
              <w:sz w:val="24"/>
              <w:szCs w:val="24"/>
            </w:rPr>
          </w:rPrChange>
        </w:rPr>
        <w:t>Yevgenia</w:t>
      </w:r>
      <w:proofErr w:type="spellEnd"/>
      <w:r w:rsidRPr="00B85C0E">
        <w:rPr>
          <w:rFonts w:ascii="Times New Roman" w:hAnsi="Times New Roman" w:cs="Times New Roman"/>
          <w:sz w:val="24"/>
          <w:szCs w:val="24"/>
          <w:rPrChange w:id="482"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483" w:author="Megan Swift" w:date="2012-10-19T13:52:00Z">
            <w:rPr>
              <w:rFonts w:ascii="Book Antiqua" w:hAnsi="Book Antiqua"/>
              <w:sz w:val="24"/>
              <w:szCs w:val="24"/>
            </w:rPr>
          </w:rPrChange>
        </w:rPr>
        <w:t>Petrova</w:t>
      </w:r>
      <w:proofErr w:type="spellEnd"/>
      <w:r w:rsidRPr="00B85C0E">
        <w:rPr>
          <w:rFonts w:ascii="Times New Roman" w:hAnsi="Times New Roman" w:cs="Times New Roman"/>
          <w:sz w:val="24"/>
          <w:szCs w:val="24"/>
          <w:rPrChange w:id="484" w:author="Megan Swift" w:date="2012-10-19T13:52:00Z">
            <w:rPr>
              <w:rFonts w:ascii="Book Antiqua" w:hAnsi="Book Antiqua"/>
              <w:sz w:val="24"/>
              <w:szCs w:val="24"/>
            </w:rPr>
          </w:rPrChange>
        </w:rPr>
        <w:t xml:space="preserve"> (ed.), </w:t>
      </w:r>
      <w:r w:rsidRPr="00B85C0E">
        <w:rPr>
          <w:rFonts w:ascii="Times New Roman" w:hAnsi="Times New Roman" w:cs="Times New Roman"/>
          <w:i/>
          <w:sz w:val="24"/>
          <w:szCs w:val="24"/>
          <w:rPrChange w:id="485" w:author="Megan Swift" w:date="2012-10-19T13:52:00Z">
            <w:rPr>
              <w:rFonts w:ascii="Book Antiqua" w:hAnsi="Book Antiqua"/>
              <w:i/>
              <w:sz w:val="24"/>
              <w:szCs w:val="24"/>
            </w:rPr>
          </w:rPrChange>
        </w:rPr>
        <w:t xml:space="preserve">Russian Futurism and David </w:t>
      </w:r>
      <w:proofErr w:type="spellStart"/>
      <w:r w:rsidRPr="00B85C0E">
        <w:rPr>
          <w:rFonts w:ascii="Times New Roman" w:hAnsi="Times New Roman" w:cs="Times New Roman"/>
          <w:i/>
          <w:sz w:val="24"/>
          <w:szCs w:val="24"/>
          <w:rPrChange w:id="486" w:author="Megan Swift" w:date="2012-10-19T13:52:00Z">
            <w:rPr>
              <w:rFonts w:ascii="Book Antiqua" w:hAnsi="Book Antiqua"/>
              <w:i/>
              <w:sz w:val="24"/>
              <w:szCs w:val="24"/>
            </w:rPr>
          </w:rPrChange>
        </w:rPr>
        <w:t>Burliuk</w:t>
      </w:r>
      <w:proofErr w:type="spellEnd"/>
      <w:r w:rsidRPr="00B85C0E">
        <w:rPr>
          <w:rFonts w:ascii="Times New Roman" w:hAnsi="Times New Roman" w:cs="Times New Roman"/>
          <w:i/>
          <w:sz w:val="24"/>
          <w:szCs w:val="24"/>
          <w:rPrChange w:id="487" w:author="Megan Swift" w:date="2012-10-19T13:52:00Z">
            <w:rPr>
              <w:rFonts w:ascii="Book Antiqua" w:hAnsi="Book Antiqua"/>
              <w:i/>
              <w:sz w:val="24"/>
              <w:szCs w:val="24"/>
            </w:rPr>
          </w:rPrChange>
        </w:rPr>
        <w:t>, ‘The father of Russian Futurism’,</w:t>
      </w:r>
      <w:r w:rsidRPr="00B85C0E">
        <w:rPr>
          <w:rFonts w:ascii="Times New Roman" w:hAnsi="Times New Roman" w:cs="Times New Roman"/>
          <w:sz w:val="24"/>
          <w:szCs w:val="24"/>
          <w:rPrChange w:id="488" w:author="Megan Swift" w:date="2012-10-19T13:52:00Z">
            <w:rPr>
              <w:rFonts w:ascii="Book Antiqua" w:hAnsi="Book Antiqua"/>
              <w:sz w:val="24"/>
              <w:szCs w:val="24"/>
            </w:rPr>
          </w:rPrChange>
        </w:rPr>
        <w:t xml:space="preserve"> translation from the Russian Kenneth </w:t>
      </w:r>
      <w:proofErr w:type="spellStart"/>
      <w:r w:rsidRPr="00B85C0E">
        <w:rPr>
          <w:rFonts w:ascii="Times New Roman" w:hAnsi="Times New Roman" w:cs="Times New Roman"/>
          <w:sz w:val="24"/>
          <w:szCs w:val="24"/>
          <w:rPrChange w:id="489" w:author="Megan Swift" w:date="2012-10-19T13:52:00Z">
            <w:rPr>
              <w:rFonts w:ascii="Book Antiqua" w:hAnsi="Book Antiqua"/>
              <w:sz w:val="24"/>
              <w:szCs w:val="24"/>
            </w:rPr>
          </w:rPrChange>
        </w:rPr>
        <w:t>MacInnes</w:t>
      </w:r>
      <w:proofErr w:type="spellEnd"/>
      <w:r w:rsidRPr="00B85C0E">
        <w:rPr>
          <w:rFonts w:ascii="Times New Roman" w:hAnsi="Times New Roman" w:cs="Times New Roman"/>
          <w:sz w:val="24"/>
          <w:szCs w:val="24"/>
          <w:rPrChange w:id="490" w:author="Megan Swift" w:date="2012-10-19T13:52:00Z">
            <w:rPr>
              <w:rFonts w:ascii="Book Antiqua" w:hAnsi="Book Antiqua"/>
              <w:sz w:val="24"/>
              <w:szCs w:val="24"/>
            </w:rPr>
          </w:rPrChange>
        </w:rPr>
        <w:t>, St. Petersburg, Palace Editions, 2000.</w:t>
      </w:r>
    </w:p>
    <w:p w14:paraId="18D45865" w14:textId="77777777" w:rsidR="00B85C0E" w:rsidRPr="00B85C0E" w:rsidRDefault="00B85C0E" w:rsidP="00B85C0E">
      <w:pPr>
        <w:rPr>
          <w:rFonts w:ascii="Times New Roman" w:hAnsi="Times New Roman" w:cs="Times New Roman"/>
          <w:sz w:val="24"/>
          <w:szCs w:val="24"/>
          <w:rPrChange w:id="491" w:author="Megan Swift" w:date="2012-10-19T13:52:00Z">
            <w:rPr>
              <w:rFonts w:ascii="Book Antiqua" w:hAnsi="Book Antiqua"/>
              <w:sz w:val="24"/>
              <w:szCs w:val="24"/>
            </w:rPr>
          </w:rPrChange>
        </w:rPr>
      </w:pPr>
      <w:r w:rsidRPr="00B85C0E">
        <w:rPr>
          <w:rFonts w:ascii="Times New Roman" w:hAnsi="Times New Roman" w:cs="Times New Roman"/>
          <w:sz w:val="24"/>
          <w:szCs w:val="24"/>
          <w:rPrChange w:id="492" w:author="Megan Swift" w:date="2012-10-19T13:52:00Z">
            <w:rPr>
              <w:rFonts w:ascii="Book Antiqua" w:hAnsi="Book Antiqua"/>
              <w:sz w:val="24"/>
              <w:szCs w:val="24"/>
            </w:rPr>
          </w:rPrChange>
        </w:rPr>
        <w:t xml:space="preserve">This is a main English collection of materials related to David </w:t>
      </w:r>
      <w:proofErr w:type="spellStart"/>
      <w:r w:rsidRPr="00B85C0E">
        <w:rPr>
          <w:rFonts w:ascii="Times New Roman" w:hAnsi="Times New Roman" w:cs="Times New Roman"/>
          <w:sz w:val="24"/>
          <w:szCs w:val="24"/>
          <w:rPrChange w:id="493"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494" w:author="Megan Swift" w:date="2012-10-19T13:52:00Z">
            <w:rPr>
              <w:rFonts w:ascii="Book Antiqua" w:hAnsi="Book Antiqua"/>
              <w:sz w:val="24"/>
              <w:szCs w:val="24"/>
            </w:rPr>
          </w:rPrChange>
        </w:rPr>
        <w:t>.</w:t>
      </w:r>
    </w:p>
    <w:p w14:paraId="254FE52C" w14:textId="77777777" w:rsidR="00B85C0E" w:rsidRPr="00B85C0E" w:rsidRDefault="00B85C0E" w:rsidP="00B85C0E">
      <w:pPr>
        <w:rPr>
          <w:rFonts w:ascii="Times New Roman" w:hAnsi="Times New Roman" w:cs="Times New Roman"/>
          <w:sz w:val="24"/>
          <w:szCs w:val="24"/>
          <w:rPrChange w:id="495" w:author="Megan Swift" w:date="2012-10-19T13:52:00Z">
            <w:rPr>
              <w:rFonts w:ascii="Book Antiqua" w:hAnsi="Book Antiqua"/>
              <w:sz w:val="24"/>
              <w:szCs w:val="24"/>
            </w:rPr>
          </w:rPrChange>
        </w:rPr>
      </w:pPr>
    </w:p>
    <w:p w14:paraId="05179198" w14:textId="77777777" w:rsidR="00B85C0E" w:rsidRPr="00B85C0E" w:rsidRDefault="00B85C0E" w:rsidP="00B85C0E">
      <w:pPr>
        <w:rPr>
          <w:rFonts w:ascii="Times New Roman" w:hAnsi="Times New Roman" w:cs="Times New Roman"/>
          <w:sz w:val="24"/>
          <w:szCs w:val="24"/>
          <w:rPrChange w:id="496" w:author="Megan Swift" w:date="2012-10-19T13:52:00Z">
            <w:rPr>
              <w:rFonts w:ascii="Book Antiqua" w:hAnsi="Book Antiqua"/>
              <w:sz w:val="24"/>
              <w:szCs w:val="24"/>
            </w:rPr>
          </w:rPrChange>
        </w:rPr>
      </w:pPr>
      <w:proofErr w:type="spellStart"/>
      <w:r w:rsidRPr="00B85C0E">
        <w:rPr>
          <w:rFonts w:ascii="Times New Roman" w:hAnsi="Times New Roman" w:cs="Times New Roman"/>
          <w:sz w:val="24"/>
          <w:szCs w:val="24"/>
          <w:rPrChange w:id="497" w:author="Megan Swift" w:date="2012-10-19T13:52:00Z">
            <w:rPr>
              <w:rFonts w:ascii="Book Antiqua" w:hAnsi="Book Antiqua"/>
              <w:sz w:val="24"/>
              <w:szCs w:val="24"/>
            </w:rPr>
          </w:rPrChange>
        </w:rPr>
        <w:t>Shkandrij</w:t>
      </w:r>
      <w:proofErr w:type="spellEnd"/>
      <w:r w:rsidRPr="00B85C0E">
        <w:rPr>
          <w:rFonts w:ascii="Times New Roman" w:hAnsi="Times New Roman" w:cs="Times New Roman"/>
          <w:sz w:val="24"/>
          <w:szCs w:val="24"/>
          <w:rPrChange w:id="498" w:author="Megan Swift" w:date="2012-10-19T13:52:00Z">
            <w:rPr>
              <w:rFonts w:ascii="Book Antiqua" w:hAnsi="Book Antiqua"/>
              <w:sz w:val="24"/>
              <w:szCs w:val="24"/>
            </w:rPr>
          </w:rPrChange>
        </w:rPr>
        <w:t xml:space="preserve">, </w:t>
      </w:r>
      <w:proofErr w:type="spellStart"/>
      <w:r w:rsidRPr="00B85C0E">
        <w:rPr>
          <w:rFonts w:ascii="Times New Roman" w:hAnsi="Times New Roman" w:cs="Times New Roman"/>
          <w:sz w:val="24"/>
          <w:szCs w:val="24"/>
          <w:rPrChange w:id="499" w:author="Megan Swift" w:date="2012-10-19T13:52:00Z">
            <w:rPr>
              <w:rFonts w:ascii="Book Antiqua" w:hAnsi="Book Antiqua"/>
              <w:sz w:val="24"/>
              <w:szCs w:val="24"/>
            </w:rPr>
          </w:rPrChange>
        </w:rPr>
        <w:t>Myroslav</w:t>
      </w:r>
      <w:proofErr w:type="spellEnd"/>
      <w:r w:rsidRPr="00B85C0E">
        <w:rPr>
          <w:rFonts w:ascii="Times New Roman" w:hAnsi="Times New Roman" w:cs="Times New Roman"/>
          <w:sz w:val="24"/>
          <w:szCs w:val="24"/>
          <w:rPrChange w:id="500" w:author="Megan Swift" w:date="2012-10-19T13:52:00Z">
            <w:rPr>
              <w:rFonts w:ascii="Book Antiqua" w:hAnsi="Book Antiqua"/>
              <w:sz w:val="24"/>
              <w:szCs w:val="24"/>
            </w:rPr>
          </w:rPrChange>
        </w:rPr>
        <w:t xml:space="preserve">, (ed.), </w:t>
      </w:r>
      <w:r w:rsidRPr="00B85C0E">
        <w:rPr>
          <w:rFonts w:ascii="Times New Roman" w:hAnsi="Times New Roman" w:cs="Times New Roman"/>
          <w:i/>
          <w:sz w:val="24"/>
          <w:szCs w:val="24"/>
          <w:rPrChange w:id="501" w:author="Megan Swift" w:date="2012-10-19T13:52:00Z">
            <w:rPr>
              <w:rFonts w:ascii="Book Antiqua" w:hAnsi="Book Antiqua"/>
              <w:i/>
              <w:sz w:val="24"/>
              <w:szCs w:val="24"/>
            </w:rPr>
          </w:rPrChange>
        </w:rPr>
        <w:t xml:space="preserve">Futurism and After: David </w:t>
      </w:r>
      <w:proofErr w:type="spellStart"/>
      <w:r w:rsidRPr="00B85C0E">
        <w:rPr>
          <w:rFonts w:ascii="Times New Roman" w:hAnsi="Times New Roman" w:cs="Times New Roman"/>
          <w:i/>
          <w:sz w:val="24"/>
          <w:szCs w:val="24"/>
          <w:rPrChange w:id="502" w:author="Megan Swift" w:date="2012-10-19T13:52:00Z">
            <w:rPr>
              <w:rFonts w:ascii="Book Antiqua" w:hAnsi="Book Antiqua"/>
              <w:i/>
              <w:sz w:val="24"/>
              <w:szCs w:val="24"/>
            </w:rPr>
          </w:rPrChange>
        </w:rPr>
        <w:t>Burliuk</w:t>
      </w:r>
      <w:proofErr w:type="spellEnd"/>
      <w:r w:rsidRPr="00B85C0E">
        <w:rPr>
          <w:rFonts w:ascii="Times New Roman" w:hAnsi="Times New Roman" w:cs="Times New Roman"/>
          <w:sz w:val="24"/>
          <w:szCs w:val="24"/>
          <w:rPrChange w:id="503" w:author="Megan Swift" w:date="2012-10-19T13:52:00Z">
            <w:rPr>
              <w:rFonts w:ascii="Book Antiqua" w:hAnsi="Book Antiqua"/>
              <w:sz w:val="24"/>
              <w:szCs w:val="24"/>
            </w:rPr>
          </w:rPrChange>
        </w:rPr>
        <w:t>, 1882-1967, Winnipeg, Winnipeg Art Gallery, 2008.</w:t>
      </w:r>
    </w:p>
    <w:p w14:paraId="74392811" w14:textId="43C6C7AB" w:rsidR="00B85C0E" w:rsidRPr="00B85C0E" w:rsidRDefault="00B85C0E" w:rsidP="00B85C0E">
      <w:pPr>
        <w:rPr>
          <w:rFonts w:ascii="Times New Roman" w:hAnsi="Times New Roman" w:cs="Times New Roman"/>
          <w:sz w:val="24"/>
          <w:szCs w:val="24"/>
          <w:rPrChange w:id="504" w:author="Megan Swift" w:date="2012-10-19T13:52:00Z">
            <w:rPr>
              <w:rFonts w:ascii="Book Antiqua" w:hAnsi="Book Antiqua"/>
              <w:sz w:val="24"/>
              <w:szCs w:val="24"/>
            </w:rPr>
          </w:rPrChange>
        </w:rPr>
      </w:pPr>
      <w:r w:rsidRPr="00B85C0E">
        <w:rPr>
          <w:rFonts w:ascii="Times New Roman" w:hAnsi="Times New Roman" w:cs="Times New Roman"/>
          <w:sz w:val="24"/>
          <w:szCs w:val="24"/>
          <w:rPrChange w:id="505" w:author="Megan Swift" w:date="2012-10-19T13:52:00Z">
            <w:rPr>
              <w:rFonts w:ascii="Book Antiqua" w:hAnsi="Book Antiqua"/>
              <w:sz w:val="24"/>
              <w:szCs w:val="24"/>
            </w:rPr>
          </w:rPrChange>
        </w:rPr>
        <w:t xml:space="preserve">The collection features the artistic works of </w:t>
      </w:r>
      <w:proofErr w:type="spellStart"/>
      <w:r w:rsidRPr="00B85C0E">
        <w:rPr>
          <w:rFonts w:ascii="Times New Roman" w:hAnsi="Times New Roman" w:cs="Times New Roman"/>
          <w:sz w:val="24"/>
          <w:szCs w:val="24"/>
          <w:rPrChange w:id="506" w:author="Megan Swift" w:date="2012-10-19T13:52:00Z">
            <w:rPr>
              <w:rFonts w:ascii="Book Antiqua" w:hAnsi="Book Antiqua"/>
              <w:sz w:val="24"/>
              <w:szCs w:val="24"/>
            </w:rPr>
          </w:rPrChange>
        </w:rPr>
        <w:t>Burliuk</w:t>
      </w:r>
      <w:proofErr w:type="spellEnd"/>
      <w:r w:rsidRPr="00B85C0E">
        <w:rPr>
          <w:rFonts w:ascii="Times New Roman" w:hAnsi="Times New Roman" w:cs="Times New Roman"/>
          <w:sz w:val="24"/>
          <w:szCs w:val="24"/>
          <w:rPrChange w:id="507" w:author="Megan Swift" w:date="2012-10-19T13:52:00Z">
            <w:rPr>
              <w:rFonts w:ascii="Book Antiqua" w:hAnsi="Book Antiqua"/>
              <w:sz w:val="24"/>
              <w:szCs w:val="24"/>
            </w:rPr>
          </w:rPrChange>
        </w:rPr>
        <w:t xml:space="preserve"> throughout his entire career as a painter.</w:t>
      </w:r>
      <w:r w:rsidR="00800849">
        <w:rPr>
          <w:rFonts w:ascii="Times New Roman" w:hAnsi="Times New Roman" w:cs="Times New Roman"/>
          <w:sz w:val="24"/>
          <w:szCs w:val="24"/>
        </w:rPr>
        <w:t xml:space="preserve"> This collection travelled to New York and the Ukrainian National Museum, where the catalogue was published as:</w:t>
      </w:r>
    </w:p>
    <w:p w14:paraId="0831332A" w14:textId="01DB6383" w:rsidR="00B85C0E" w:rsidRPr="00B85C0E" w:rsidRDefault="00B85C0E" w:rsidP="00B85C0E">
      <w:pPr>
        <w:rPr>
          <w:rFonts w:ascii="Times New Roman" w:hAnsi="Times New Roman"/>
          <w:i/>
          <w:sz w:val="24"/>
          <w:szCs w:val="24"/>
        </w:rPr>
      </w:pPr>
    </w:p>
    <w:p w14:paraId="628482F6" w14:textId="77777777" w:rsidR="00B85C0E" w:rsidRDefault="00B85C0E" w:rsidP="00B85C0E">
      <w:pPr>
        <w:rPr>
          <w:rFonts w:ascii="Times New Roman" w:hAnsi="Times New Roman"/>
          <w:sz w:val="24"/>
          <w:szCs w:val="24"/>
        </w:rPr>
      </w:pPr>
      <w:proofErr w:type="gramStart"/>
      <w:r w:rsidRPr="00B85C0E">
        <w:rPr>
          <w:rFonts w:ascii="Times New Roman" w:hAnsi="Times New Roman"/>
          <w:sz w:val="24"/>
          <w:szCs w:val="24"/>
        </w:rPr>
        <w:t xml:space="preserve">Ukrainian National Museum, </w:t>
      </w:r>
      <w:r w:rsidRPr="00B85C0E">
        <w:rPr>
          <w:rFonts w:ascii="Times New Roman" w:hAnsi="Times New Roman"/>
          <w:i/>
          <w:sz w:val="24"/>
          <w:szCs w:val="24"/>
        </w:rPr>
        <w:t>Futuris</w:t>
      </w:r>
      <w:bookmarkStart w:id="508" w:name="_GoBack"/>
      <w:bookmarkEnd w:id="508"/>
      <w:r w:rsidRPr="00B85C0E">
        <w:rPr>
          <w:rFonts w:ascii="Times New Roman" w:hAnsi="Times New Roman"/>
          <w:i/>
          <w:sz w:val="24"/>
          <w:szCs w:val="24"/>
        </w:rPr>
        <w:t xml:space="preserve">m and After David </w:t>
      </w:r>
      <w:proofErr w:type="spellStart"/>
      <w:r w:rsidRPr="00B85C0E">
        <w:rPr>
          <w:rFonts w:ascii="Times New Roman" w:hAnsi="Times New Roman"/>
          <w:i/>
          <w:sz w:val="24"/>
          <w:szCs w:val="24"/>
        </w:rPr>
        <w:t>Burliuk</w:t>
      </w:r>
      <w:proofErr w:type="spellEnd"/>
      <w:r w:rsidRPr="00B85C0E">
        <w:rPr>
          <w:rFonts w:ascii="Times New Roman" w:hAnsi="Times New Roman"/>
          <w:i/>
          <w:sz w:val="24"/>
          <w:szCs w:val="24"/>
        </w:rPr>
        <w:t xml:space="preserve"> 1882-1967</w:t>
      </w:r>
      <w:r w:rsidRPr="00B85C0E">
        <w:rPr>
          <w:rFonts w:ascii="Times New Roman" w:hAnsi="Times New Roman"/>
          <w:sz w:val="24"/>
          <w:szCs w:val="24"/>
        </w:rPr>
        <w:t>, New York; The Ukrainian Museum, 2008.</w:t>
      </w:r>
      <w:proofErr w:type="gramEnd"/>
    </w:p>
    <w:p w14:paraId="08575079" w14:textId="77777777" w:rsidR="00F05B3D" w:rsidRDefault="00F05B3D" w:rsidP="00B85C0E">
      <w:pPr>
        <w:rPr>
          <w:rFonts w:ascii="Times New Roman" w:hAnsi="Times New Roman"/>
          <w:sz w:val="24"/>
          <w:szCs w:val="24"/>
        </w:rPr>
      </w:pPr>
    </w:p>
    <w:p w14:paraId="18B6E8BB" w14:textId="11BCD738" w:rsidR="00F05B3D" w:rsidRDefault="00F05B3D" w:rsidP="00B85C0E">
      <w:pPr>
        <w:rPr>
          <w:rFonts w:ascii="Times New Roman" w:hAnsi="Times New Roman"/>
          <w:b/>
          <w:sz w:val="24"/>
          <w:szCs w:val="24"/>
        </w:rPr>
      </w:pPr>
      <w:r>
        <w:rPr>
          <w:rFonts w:ascii="Times New Roman" w:hAnsi="Times New Roman"/>
          <w:b/>
          <w:sz w:val="24"/>
          <w:szCs w:val="24"/>
        </w:rPr>
        <w:t xml:space="preserve">Dennis </w:t>
      </w:r>
      <w:proofErr w:type="spellStart"/>
      <w:r>
        <w:rPr>
          <w:rFonts w:ascii="Times New Roman" w:hAnsi="Times New Roman"/>
          <w:b/>
          <w:sz w:val="24"/>
          <w:szCs w:val="24"/>
        </w:rPr>
        <w:t>Ioffe</w:t>
      </w:r>
      <w:proofErr w:type="spellEnd"/>
      <w:r>
        <w:rPr>
          <w:rFonts w:ascii="Times New Roman" w:hAnsi="Times New Roman"/>
          <w:b/>
          <w:sz w:val="24"/>
          <w:szCs w:val="24"/>
        </w:rPr>
        <w:t>, University of Ghent</w:t>
      </w:r>
    </w:p>
    <w:p w14:paraId="3C0B1F4E" w14:textId="43B0AA68" w:rsidR="00F05B3D" w:rsidRDefault="00F05B3D" w:rsidP="00B85C0E">
      <w:pPr>
        <w:rPr>
          <w:rFonts w:ascii="Times New Roman" w:hAnsi="Times New Roman"/>
          <w:b/>
          <w:sz w:val="24"/>
          <w:szCs w:val="24"/>
        </w:rPr>
      </w:pPr>
      <w:r>
        <w:rPr>
          <w:rFonts w:ascii="Times New Roman" w:hAnsi="Times New Roman"/>
          <w:b/>
          <w:sz w:val="24"/>
          <w:szCs w:val="24"/>
        </w:rPr>
        <w:t xml:space="preserve">Adrienne </w:t>
      </w:r>
      <w:proofErr w:type="spellStart"/>
      <w:r>
        <w:rPr>
          <w:rFonts w:ascii="Times New Roman" w:hAnsi="Times New Roman"/>
          <w:b/>
          <w:sz w:val="24"/>
          <w:szCs w:val="24"/>
        </w:rPr>
        <w:t>Kochm</w:t>
      </w:r>
      <w:r w:rsidR="00293C1A">
        <w:rPr>
          <w:rFonts w:ascii="Times New Roman" w:hAnsi="Times New Roman"/>
          <w:b/>
          <w:sz w:val="24"/>
          <w:szCs w:val="24"/>
        </w:rPr>
        <w:t>an</w:t>
      </w:r>
      <w:proofErr w:type="spellEnd"/>
      <w:r w:rsidR="00293C1A">
        <w:rPr>
          <w:rFonts w:ascii="Times New Roman" w:hAnsi="Times New Roman"/>
          <w:b/>
          <w:sz w:val="24"/>
          <w:szCs w:val="24"/>
        </w:rPr>
        <w:t>, The School of the Art Institute of Chicago</w:t>
      </w:r>
    </w:p>
    <w:p w14:paraId="2C27B645" w14:textId="77777777" w:rsidR="00623F8F" w:rsidRDefault="00623F8F" w:rsidP="00B85C0E">
      <w:pPr>
        <w:rPr>
          <w:rFonts w:ascii="Times New Roman" w:hAnsi="Times New Roman"/>
          <w:b/>
          <w:sz w:val="24"/>
          <w:szCs w:val="24"/>
        </w:rPr>
      </w:pPr>
    </w:p>
    <w:p w14:paraId="0A883596" w14:textId="0CF53623" w:rsidR="00623F8F" w:rsidRDefault="00623F8F" w:rsidP="00B85C0E">
      <w:pPr>
        <w:rPr>
          <w:rFonts w:ascii="Times New Roman" w:hAnsi="Times New Roman"/>
          <w:sz w:val="24"/>
          <w:szCs w:val="24"/>
        </w:rPr>
      </w:pPr>
      <w:r>
        <w:rPr>
          <w:rFonts w:ascii="Times New Roman" w:hAnsi="Times New Roman"/>
          <w:sz w:val="24"/>
          <w:szCs w:val="24"/>
        </w:rPr>
        <w:t xml:space="preserve">Source </w:t>
      </w:r>
      <w:proofErr w:type="spellStart"/>
      <w:r>
        <w:rPr>
          <w:rFonts w:ascii="Times New Roman" w:hAnsi="Times New Roman"/>
          <w:sz w:val="24"/>
          <w:szCs w:val="24"/>
        </w:rPr>
        <w:t>urls</w:t>
      </w:r>
      <w:proofErr w:type="spellEnd"/>
      <w:r>
        <w:rPr>
          <w:rFonts w:ascii="Times New Roman" w:hAnsi="Times New Roman"/>
          <w:sz w:val="24"/>
          <w:szCs w:val="24"/>
        </w:rPr>
        <w:t xml:space="preserve"> for images:</w:t>
      </w:r>
    </w:p>
    <w:p w14:paraId="0646F6E8"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gramStart"/>
      <w:r>
        <w:rPr>
          <w:rFonts w:ascii="Times" w:eastAsiaTheme="minorEastAsia" w:hAnsi="Times" w:cs="Times"/>
          <w:sz w:val="28"/>
          <w:szCs w:val="28"/>
          <w:lang w:val="en-US"/>
        </w:rPr>
        <w:t xml:space="preserve">Portrait by </w:t>
      </w:r>
      <w:proofErr w:type="spellStart"/>
      <w:r>
        <w:rPr>
          <w:rFonts w:ascii="Times" w:eastAsiaTheme="minorEastAsia" w:hAnsi="Times" w:cs="Times"/>
          <w:sz w:val="28"/>
          <w:szCs w:val="28"/>
          <w:lang w:val="en-US"/>
        </w:rPr>
        <w:t>Vassily</w:t>
      </w:r>
      <w:proofErr w:type="spellEnd"/>
      <w:r>
        <w:rPr>
          <w:rFonts w:ascii="Times" w:eastAsiaTheme="minorEastAsia" w:hAnsi="Times" w:cs="Times"/>
          <w:sz w:val="28"/>
          <w:szCs w:val="28"/>
          <w:lang w:val="en-US"/>
        </w:rPr>
        <w:t xml:space="preserve"> </w:t>
      </w:r>
      <w:proofErr w:type="spellStart"/>
      <w:r>
        <w:rPr>
          <w:rFonts w:ascii="Times" w:eastAsiaTheme="minorEastAsia" w:hAnsi="Times" w:cs="Times"/>
          <w:sz w:val="28"/>
          <w:szCs w:val="28"/>
          <w:lang w:val="en-US"/>
        </w:rPr>
        <w:t>Kamensky</w:t>
      </w:r>
      <w:proofErr w:type="spellEnd"/>
      <w:r>
        <w:rPr>
          <w:rFonts w:ascii="Times" w:eastAsiaTheme="minorEastAsia" w:hAnsi="Times" w:cs="Times"/>
          <w:sz w:val="28"/>
          <w:szCs w:val="28"/>
          <w:lang w:val="en-US"/>
        </w:rPr>
        <w:t>, The Russian Museum, 1916.</w:t>
      </w:r>
      <w:proofErr w:type="gramEnd"/>
    </w:p>
    <w:p w14:paraId="6B7ACEB6"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r>
        <w:rPr>
          <w:rFonts w:ascii="Times" w:eastAsiaTheme="minorEastAsia" w:hAnsi="Times" w:cs="Times"/>
          <w:sz w:val="28"/>
          <w:szCs w:val="28"/>
          <w:lang w:val="en-US"/>
        </w:rPr>
        <w:t xml:space="preserve">Wiki photo </w:t>
      </w:r>
      <w:proofErr w:type="spellStart"/>
      <w:r>
        <w:rPr>
          <w:rFonts w:ascii="Times" w:eastAsiaTheme="minorEastAsia" w:hAnsi="Times" w:cs="Times"/>
          <w:sz w:val="28"/>
          <w:szCs w:val="28"/>
          <w:lang w:val="en-US"/>
        </w:rPr>
        <w:t>Url</w:t>
      </w:r>
      <w:proofErr w:type="spellEnd"/>
      <w:proofErr w:type="gramStart"/>
      <w:r>
        <w:rPr>
          <w:rFonts w:ascii="Times" w:eastAsiaTheme="minorEastAsia" w:hAnsi="Times" w:cs="Times"/>
          <w:sz w:val="28"/>
          <w:szCs w:val="28"/>
          <w:lang w:val="en-US"/>
        </w:rPr>
        <w:t>:  </w:t>
      </w:r>
      <w:proofErr w:type="gramEnd"/>
      <w:r>
        <w:rPr>
          <w:rFonts w:ascii="Times" w:eastAsiaTheme="minorEastAsia" w:hAnsi="Times" w:cs="Times"/>
          <w:sz w:val="28"/>
          <w:szCs w:val="28"/>
          <w:lang w:val="en-US"/>
        </w:rPr>
        <w:fldChar w:fldCharType="begin"/>
      </w:r>
      <w:r>
        <w:rPr>
          <w:rFonts w:ascii="Times" w:eastAsiaTheme="minorEastAsia" w:hAnsi="Times" w:cs="Times"/>
          <w:sz w:val="28"/>
          <w:szCs w:val="28"/>
          <w:lang w:val="en-US"/>
        </w:rPr>
        <w:instrText>HYPERLINK "http://en.wikipedia.org/wiki/File:Burliuk_Kamensky.JPG"</w:instrText>
      </w:r>
      <w:r>
        <w:rPr>
          <w:rFonts w:ascii="Times" w:eastAsiaTheme="minorEastAsia" w:hAnsi="Times" w:cs="Times"/>
          <w:sz w:val="28"/>
          <w:szCs w:val="28"/>
          <w:lang w:val="en-US"/>
        </w:rPr>
        <w:fldChar w:fldCharType="separate"/>
      </w:r>
      <w:r>
        <w:rPr>
          <w:rFonts w:ascii="Times" w:eastAsiaTheme="minorEastAsia" w:hAnsi="Times" w:cs="Times"/>
          <w:color w:val="386EFF"/>
          <w:sz w:val="28"/>
          <w:szCs w:val="28"/>
          <w:u w:val="single" w:color="386EFF"/>
          <w:lang w:val="en-US"/>
        </w:rPr>
        <w:t>http://en.wikipedia.org/wiki/File:Burliuk_Kamensky.JPG</w:t>
      </w:r>
      <w:r>
        <w:rPr>
          <w:rFonts w:ascii="Times" w:eastAsiaTheme="minorEastAsia" w:hAnsi="Times" w:cs="Times"/>
          <w:sz w:val="28"/>
          <w:szCs w:val="28"/>
          <w:lang w:val="en-US"/>
        </w:rPr>
        <w:fldChar w:fldCharType="end"/>
      </w:r>
    </w:p>
    <w:p w14:paraId="6159114E"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30F9BA79"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gramStart"/>
      <w:r>
        <w:rPr>
          <w:rFonts w:ascii="Times" w:eastAsiaTheme="minorEastAsia" w:hAnsi="Times" w:cs="Times"/>
          <w:sz w:val="28"/>
          <w:szCs w:val="28"/>
          <w:lang w:val="en-US"/>
        </w:rPr>
        <w:t>Revolution, 1917.</w:t>
      </w:r>
      <w:proofErr w:type="gramEnd"/>
    </w:p>
    <w:p w14:paraId="77738553"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r>
        <w:rPr>
          <w:rFonts w:ascii="Times" w:eastAsiaTheme="minorEastAsia" w:hAnsi="Times" w:cs="Times"/>
          <w:sz w:val="28"/>
          <w:szCs w:val="28"/>
          <w:lang w:val="en-US"/>
        </w:rPr>
        <w:t xml:space="preserve">Wiki photo: </w:t>
      </w:r>
      <w:hyperlink r:id="rId15" w:history="1">
        <w:r>
          <w:rPr>
            <w:rFonts w:ascii="Times" w:eastAsiaTheme="minorEastAsia" w:hAnsi="Times" w:cs="Times"/>
            <w:color w:val="386EFF"/>
            <w:sz w:val="28"/>
            <w:szCs w:val="28"/>
            <w:u w:val="single" w:color="386EFF"/>
            <w:lang w:val="en-US"/>
          </w:rPr>
          <w:t>http://en.wikipedia.org/wiki/File:Burliuk_Revolution.jpg</w:t>
        </w:r>
      </w:hyperlink>
    </w:p>
    <w:p w14:paraId="25CECB66"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095DC07B"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r>
        <w:rPr>
          <w:rFonts w:ascii="Times" w:eastAsiaTheme="minorEastAsia" w:hAnsi="Times" w:cs="Times"/>
          <w:sz w:val="28"/>
          <w:szCs w:val="28"/>
          <w:lang w:val="en-US"/>
        </w:rPr>
        <w:t>Cover of Russian Futurists' book "A Slap in the Face of Public Taste", 1912</w:t>
      </w:r>
    </w:p>
    <w:p w14:paraId="6CADD98A"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r>
        <w:rPr>
          <w:rFonts w:ascii="Times" w:eastAsiaTheme="minorEastAsia" w:hAnsi="Times" w:cs="Times"/>
          <w:sz w:val="28"/>
          <w:szCs w:val="28"/>
          <w:lang w:val="en-US"/>
        </w:rPr>
        <w:t xml:space="preserve">Wiki photo </w:t>
      </w: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w:t>
      </w:r>
    </w:p>
    <w:p w14:paraId="647F7F70" w14:textId="77777777" w:rsidR="00623F8F" w:rsidRDefault="00EF0E97" w:rsidP="00623F8F">
      <w:pPr>
        <w:widowControl w:val="0"/>
        <w:autoSpaceDE w:val="0"/>
        <w:autoSpaceDN w:val="0"/>
        <w:adjustRightInd w:val="0"/>
        <w:rPr>
          <w:rFonts w:ascii="Times" w:eastAsiaTheme="minorEastAsia" w:hAnsi="Times" w:cs="Times"/>
          <w:sz w:val="28"/>
          <w:szCs w:val="28"/>
          <w:lang w:val="en-US"/>
        </w:rPr>
      </w:pPr>
      <w:hyperlink r:id="rId16" w:history="1">
        <w:r w:rsidR="00623F8F">
          <w:rPr>
            <w:rFonts w:ascii="Times" w:eastAsiaTheme="minorEastAsia" w:hAnsi="Times" w:cs="Times"/>
            <w:color w:val="386EFF"/>
            <w:sz w:val="28"/>
            <w:szCs w:val="28"/>
            <w:u w:val="single" w:color="386EFF"/>
            <w:lang w:val="en-US"/>
          </w:rPr>
          <w:t>http://commons.wikimedia.org/wiki/File:A_Slap_in_the_Face_of_Public_Taste.jpg?uselang=ru</w:t>
        </w:r>
      </w:hyperlink>
    </w:p>
    <w:p w14:paraId="0A48D2B8"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26C886F5"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Burliuk's</w:t>
      </w:r>
      <w:proofErr w:type="spellEnd"/>
      <w:r>
        <w:rPr>
          <w:rFonts w:ascii="Times" w:eastAsiaTheme="minorEastAsia" w:hAnsi="Times" w:cs="Times"/>
          <w:sz w:val="28"/>
          <w:szCs w:val="28"/>
          <w:lang w:val="en-US"/>
        </w:rPr>
        <w:t xml:space="preserve"> photo-portrait, author unknown:</w:t>
      </w:r>
    </w:p>
    <w:p w14:paraId="75EE1BA0"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 xml:space="preserve">: </w:t>
      </w:r>
      <w:hyperlink r:id="rId17" w:history="1">
        <w:r>
          <w:rPr>
            <w:rFonts w:ascii="Times" w:eastAsiaTheme="minorEastAsia" w:hAnsi="Times" w:cs="Times"/>
            <w:color w:val="386EFF"/>
            <w:sz w:val="28"/>
            <w:szCs w:val="28"/>
            <w:u w:val="single" w:color="386EFF"/>
            <w:lang w:val="en-US"/>
          </w:rPr>
          <w:t>http://dic.academic.ru/pictures/enc_biography/m_29071.jpg</w:t>
        </w:r>
      </w:hyperlink>
    </w:p>
    <w:p w14:paraId="4AA6B2EC"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782AF3DA"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Burliuk's</w:t>
      </w:r>
      <w:proofErr w:type="spellEnd"/>
      <w:r>
        <w:rPr>
          <w:rFonts w:ascii="Times" w:eastAsiaTheme="minorEastAsia" w:hAnsi="Times" w:cs="Times"/>
          <w:sz w:val="28"/>
          <w:szCs w:val="28"/>
          <w:lang w:val="en-US"/>
        </w:rPr>
        <w:t xml:space="preserve"> photo-portrait, author unknown:</w:t>
      </w:r>
    </w:p>
    <w:p w14:paraId="22D9F685"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 xml:space="preserve">: </w:t>
      </w:r>
      <w:hyperlink r:id="rId18" w:history="1">
        <w:r>
          <w:rPr>
            <w:rFonts w:ascii="Times" w:eastAsiaTheme="minorEastAsia" w:hAnsi="Times" w:cs="Times"/>
            <w:color w:val="386EFF"/>
            <w:sz w:val="28"/>
            <w:szCs w:val="28"/>
            <w:u w:val="single" w:color="386EFF"/>
            <w:lang w:val="en-US"/>
          </w:rPr>
          <w:t>http://www.bibliotekar.ru/kBurluk/index.files/image001.jpg</w:t>
        </w:r>
      </w:hyperlink>
    </w:p>
    <w:p w14:paraId="1ED31DC4"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2429ACB1"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Burliuk's</w:t>
      </w:r>
      <w:proofErr w:type="spellEnd"/>
      <w:r>
        <w:rPr>
          <w:rFonts w:ascii="Times" w:eastAsiaTheme="minorEastAsia" w:hAnsi="Times" w:cs="Times"/>
          <w:sz w:val="28"/>
          <w:szCs w:val="28"/>
          <w:lang w:val="en-US"/>
        </w:rPr>
        <w:t xml:space="preserve"> photo-portrait, author unknown:</w:t>
      </w:r>
    </w:p>
    <w:p w14:paraId="6DD2B686"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 xml:space="preserve">: </w:t>
      </w:r>
      <w:hyperlink r:id="rId19" w:history="1">
        <w:r>
          <w:rPr>
            <w:rFonts w:ascii="Times" w:eastAsiaTheme="minorEastAsia" w:hAnsi="Times" w:cs="Times"/>
            <w:color w:val="386EFF"/>
            <w:sz w:val="28"/>
            <w:szCs w:val="28"/>
            <w:u w:val="single" w:color="386EFF"/>
            <w:lang w:val="en-US"/>
          </w:rPr>
          <w:t>http://www.hrono.ru/img/pisateli/burluk.jpg</w:t>
        </w:r>
      </w:hyperlink>
    </w:p>
    <w:p w14:paraId="47B123AC"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71B25406"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r>
        <w:rPr>
          <w:rFonts w:ascii="Times" w:eastAsiaTheme="minorEastAsia" w:hAnsi="Times" w:cs="Times"/>
          <w:sz w:val="28"/>
          <w:szCs w:val="28"/>
          <w:lang w:val="en-US"/>
        </w:rPr>
        <w:t xml:space="preserve">Aleksey </w:t>
      </w:r>
      <w:proofErr w:type="spellStart"/>
      <w:r>
        <w:rPr>
          <w:rFonts w:ascii="Times" w:eastAsiaTheme="minorEastAsia" w:hAnsi="Times" w:cs="Times"/>
          <w:sz w:val="28"/>
          <w:szCs w:val="28"/>
          <w:lang w:val="en-US"/>
        </w:rPr>
        <w:t>Kruchenykh</w:t>
      </w:r>
      <w:proofErr w:type="spellEnd"/>
      <w:r>
        <w:rPr>
          <w:rFonts w:ascii="Times" w:eastAsiaTheme="minorEastAsia" w:hAnsi="Times" w:cs="Times"/>
          <w:sz w:val="28"/>
          <w:szCs w:val="28"/>
          <w:lang w:val="en-US"/>
        </w:rPr>
        <w:t xml:space="preserve">, David </w:t>
      </w:r>
      <w:proofErr w:type="spellStart"/>
      <w:r>
        <w:rPr>
          <w:rFonts w:ascii="Times" w:eastAsiaTheme="minorEastAsia" w:hAnsi="Times" w:cs="Times"/>
          <w:sz w:val="28"/>
          <w:szCs w:val="28"/>
          <w:lang w:val="en-US"/>
        </w:rPr>
        <w:t>Burliuk</w:t>
      </w:r>
      <w:proofErr w:type="spellEnd"/>
      <w:r>
        <w:rPr>
          <w:rFonts w:ascii="Times" w:eastAsiaTheme="minorEastAsia" w:hAnsi="Times" w:cs="Times"/>
          <w:sz w:val="28"/>
          <w:szCs w:val="28"/>
          <w:lang w:val="en-US"/>
        </w:rPr>
        <w:t xml:space="preserve">, Vladimir </w:t>
      </w:r>
      <w:proofErr w:type="spellStart"/>
      <w:r>
        <w:rPr>
          <w:rFonts w:ascii="Times" w:eastAsiaTheme="minorEastAsia" w:hAnsi="Times" w:cs="Times"/>
          <w:sz w:val="28"/>
          <w:szCs w:val="28"/>
          <w:lang w:val="en-US"/>
        </w:rPr>
        <w:t>Mayakovsky</w:t>
      </w:r>
      <w:proofErr w:type="spellEnd"/>
      <w:r>
        <w:rPr>
          <w:rFonts w:ascii="Times" w:eastAsiaTheme="minorEastAsia" w:hAnsi="Times" w:cs="Times"/>
          <w:sz w:val="28"/>
          <w:szCs w:val="28"/>
          <w:lang w:val="en-US"/>
        </w:rPr>
        <w:t>, Nikolai</w:t>
      </w:r>
    </w:p>
    <w:p w14:paraId="614E6283"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Burliuk</w:t>
      </w:r>
      <w:proofErr w:type="spellEnd"/>
      <w:r>
        <w:rPr>
          <w:rFonts w:ascii="Times" w:eastAsiaTheme="minorEastAsia" w:hAnsi="Times" w:cs="Times"/>
          <w:sz w:val="28"/>
          <w:szCs w:val="28"/>
          <w:lang w:val="en-US"/>
        </w:rPr>
        <w:t xml:space="preserve">, Benedict </w:t>
      </w:r>
      <w:proofErr w:type="spellStart"/>
      <w:r>
        <w:rPr>
          <w:rFonts w:ascii="Times" w:eastAsiaTheme="minorEastAsia" w:hAnsi="Times" w:cs="Times"/>
          <w:sz w:val="28"/>
          <w:szCs w:val="28"/>
          <w:lang w:val="en-US"/>
        </w:rPr>
        <w:t>Lifshitz</w:t>
      </w:r>
      <w:proofErr w:type="spellEnd"/>
      <w:r>
        <w:rPr>
          <w:rFonts w:ascii="Times" w:eastAsiaTheme="minorEastAsia" w:hAnsi="Times" w:cs="Times"/>
          <w:sz w:val="28"/>
          <w:szCs w:val="28"/>
          <w:lang w:val="en-US"/>
        </w:rPr>
        <w:t>, author unknown:</w:t>
      </w:r>
    </w:p>
    <w:p w14:paraId="17263101"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 xml:space="preserve">: </w:t>
      </w:r>
      <w:hyperlink r:id="rId20" w:history="1">
        <w:r>
          <w:rPr>
            <w:rFonts w:ascii="Times" w:eastAsiaTheme="minorEastAsia" w:hAnsi="Times" w:cs="Times"/>
            <w:color w:val="386EFF"/>
            <w:sz w:val="28"/>
            <w:szCs w:val="28"/>
            <w:u w:val="single" w:color="386EFF"/>
            <w:lang w:val="en-US"/>
          </w:rPr>
          <w:t>http://www.runyweb.com/uploadfiles/image/David_Burliuk_left1.jpg</w:t>
        </w:r>
      </w:hyperlink>
    </w:p>
    <w:p w14:paraId="2F32BF0B"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48D7CE01"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Shemshurin</w:t>
      </w:r>
      <w:proofErr w:type="spellEnd"/>
      <w:r>
        <w:rPr>
          <w:rFonts w:ascii="Times" w:eastAsiaTheme="minorEastAsia" w:hAnsi="Times" w:cs="Times"/>
          <w:sz w:val="28"/>
          <w:szCs w:val="28"/>
          <w:lang w:val="en-US"/>
        </w:rPr>
        <w:t xml:space="preserve">, </w:t>
      </w:r>
      <w:proofErr w:type="spellStart"/>
      <w:r>
        <w:rPr>
          <w:rFonts w:ascii="Times" w:eastAsiaTheme="minorEastAsia" w:hAnsi="Times" w:cs="Times"/>
          <w:sz w:val="28"/>
          <w:szCs w:val="28"/>
          <w:lang w:val="en-US"/>
        </w:rPr>
        <w:t>Burliuk</w:t>
      </w:r>
      <w:proofErr w:type="spellEnd"/>
      <w:r>
        <w:rPr>
          <w:rFonts w:ascii="Times" w:eastAsiaTheme="minorEastAsia" w:hAnsi="Times" w:cs="Times"/>
          <w:sz w:val="28"/>
          <w:szCs w:val="28"/>
          <w:lang w:val="en-US"/>
        </w:rPr>
        <w:t xml:space="preserve"> and </w:t>
      </w:r>
      <w:proofErr w:type="spellStart"/>
      <w:r>
        <w:rPr>
          <w:rFonts w:ascii="Times" w:eastAsiaTheme="minorEastAsia" w:hAnsi="Times" w:cs="Times"/>
          <w:sz w:val="28"/>
          <w:szCs w:val="28"/>
          <w:lang w:val="en-US"/>
        </w:rPr>
        <w:t>Mayakovsky</w:t>
      </w:r>
      <w:proofErr w:type="spellEnd"/>
      <w:r>
        <w:rPr>
          <w:rFonts w:ascii="Times" w:eastAsiaTheme="minorEastAsia" w:hAnsi="Times" w:cs="Times"/>
          <w:sz w:val="28"/>
          <w:szCs w:val="28"/>
          <w:lang w:val="en-US"/>
        </w:rPr>
        <w:t>, author unknown:</w:t>
      </w:r>
    </w:p>
    <w:p w14:paraId="1A06E15F"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 xml:space="preserve">: </w:t>
      </w:r>
      <w:hyperlink r:id="rId21" w:history="1">
        <w:r>
          <w:rPr>
            <w:rFonts w:ascii="Times" w:eastAsiaTheme="minorEastAsia" w:hAnsi="Times" w:cs="Times"/>
            <w:color w:val="386EFF"/>
            <w:sz w:val="28"/>
            <w:szCs w:val="28"/>
            <w:u w:val="single" w:color="386EFF"/>
            <w:lang w:val="en-US"/>
          </w:rPr>
          <w:t>http://ic.pics.livejournal.com/marina_klimkova/50395609/818825/818825_600.jpg</w:t>
        </w:r>
      </w:hyperlink>
    </w:p>
    <w:p w14:paraId="1500A74C"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551EC169"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Burliuk's</w:t>
      </w:r>
      <w:proofErr w:type="spellEnd"/>
      <w:r>
        <w:rPr>
          <w:rFonts w:ascii="Times" w:eastAsiaTheme="minorEastAsia" w:hAnsi="Times" w:cs="Times"/>
          <w:sz w:val="28"/>
          <w:szCs w:val="28"/>
          <w:lang w:val="en-US"/>
        </w:rPr>
        <w:t xml:space="preserve"> photo-portrait, author unknown:</w:t>
      </w:r>
    </w:p>
    <w:p w14:paraId="17EEB8D5"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roofErr w:type="spellStart"/>
      <w:r>
        <w:rPr>
          <w:rFonts w:ascii="Times" w:eastAsiaTheme="minorEastAsia" w:hAnsi="Times" w:cs="Times"/>
          <w:sz w:val="28"/>
          <w:szCs w:val="28"/>
          <w:lang w:val="en-US"/>
        </w:rPr>
        <w:t>Url</w:t>
      </w:r>
      <w:proofErr w:type="spellEnd"/>
      <w:r>
        <w:rPr>
          <w:rFonts w:ascii="Times" w:eastAsiaTheme="minorEastAsia" w:hAnsi="Times" w:cs="Times"/>
          <w:sz w:val="28"/>
          <w:szCs w:val="28"/>
          <w:lang w:val="en-US"/>
        </w:rPr>
        <w:t xml:space="preserve">: </w:t>
      </w:r>
      <w:hyperlink r:id="rId22" w:history="1">
        <w:r>
          <w:rPr>
            <w:rFonts w:ascii="Times" w:eastAsiaTheme="minorEastAsia" w:hAnsi="Times" w:cs="Times"/>
            <w:color w:val="386EFF"/>
            <w:sz w:val="28"/>
            <w:szCs w:val="28"/>
            <w:u w:val="single" w:color="386EFF"/>
            <w:lang w:val="en-US"/>
          </w:rPr>
          <w:t>http://wikilivres.ru/%D0%A4%D0%B0%D0%B9%D0%BB:David_Burliuk_Futurist_1910s.jpg</w:t>
        </w:r>
      </w:hyperlink>
    </w:p>
    <w:p w14:paraId="3C357522" w14:textId="77777777" w:rsidR="00623F8F" w:rsidRDefault="00623F8F" w:rsidP="00623F8F">
      <w:pPr>
        <w:widowControl w:val="0"/>
        <w:autoSpaceDE w:val="0"/>
        <w:autoSpaceDN w:val="0"/>
        <w:adjustRightInd w:val="0"/>
        <w:rPr>
          <w:rFonts w:ascii="Times" w:eastAsiaTheme="minorEastAsia" w:hAnsi="Times" w:cs="Times"/>
          <w:sz w:val="28"/>
          <w:szCs w:val="28"/>
          <w:lang w:val="en-US"/>
        </w:rPr>
      </w:pPr>
    </w:p>
    <w:p w14:paraId="267C632B" w14:textId="77777777" w:rsidR="00623F8F" w:rsidRPr="00623F8F" w:rsidRDefault="00623F8F" w:rsidP="00B85C0E">
      <w:pPr>
        <w:rPr>
          <w:rFonts w:ascii="Times New Roman" w:hAnsi="Times New Roman"/>
          <w:sz w:val="24"/>
          <w:szCs w:val="24"/>
        </w:rPr>
      </w:pPr>
    </w:p>
    <w:p w14:paraId="10A0F3C2" w14:textId="77777777" w:rsidR="00B85C0E" w:rsidRPr="00B85C0E" w:rsidRDefault="00B85C0E" w:rsidP="00B85C0E">
      <w:pPr>
        <w:rPr>
          <w:rFonts w:ascii="Times New Roman" w:hAnsi="Times New Roman"/>
          <w:sz w:val="24"/>
          <w:szCs w:val="24"/>
        </w:rPr>
      </w:pPr>
    </w:p>
    <w:p w14:paraId="09B40B88" w14:textId="77777777" w:rsidR="00B85C0E" w:rsidRPr="00B85C0E" w:rsidRDefault="00B85C0E" w:rsidP="00B85C0E">
      <w:pPr>
        <w:rPr>
          <w:rFonts w:ascii="Times New Roman" w:hAnsi="Times New Roman" w:cs="Times New Roman"/>
          <w:sz w:val="24"/>
          <w:szCs w:val="24"/>
          <w:rPrChange w:id="509" w:author="Megan Swift" w:date="2012-10-19T13:52:00Z">
            <w:rPr>
              <w:rFonts w:ascii="Book Antiqua" w:hAnsi="Book Antiqua"/>
              <w:sz w:val="24"/>
              <w:szCs w:val="24"/>
            </w:rPr>
          </w:rPrChange>
        </w:rPr>
      </w:pPr>
    </w:p>
    <w:p w14:paraId="5B2B20C5" w14:textId="77777777" w:rsidR="00B85C0E" w:rsidRPr="00B85C0E" w:rsidRDefault="00B85C0E" w:rsidP="00B85C0E">
      <w:pPr>
        <w:rPr>
          <w:rFonts w:ascii="Times New Roman" w:hAnsi="Times New Roman" w:cs="Times New Roman"/>
          <w:sz w:val="24"/>
          <w:szCs w:val="24"/>
          <w:rPrChange w:id="510" w:author="Megan Swift" w:date="2012-10-19T13:52:00Z">
            <w:rPr>
              <w:rFonts w:ascii="Book Antiqua" w:hAnsi="Book Antiqua"/>
              <w:sz w:val="24"/>
              <w:szCs w:val="24"/>
            </w:rPr>
          </w:rPrChange>
        </w:rPr>
      </w:pPr>
    </w:p>
    <w:p w14:paraId="20950088" w14:textId="77777777" w:rsidR="00B85C0E" w:rsidRPr="00B85C0E" w:rsidRDefault="00B85C0E" w:rsidP="00B85C0E">
      <w:pPr>
        <w:rPr>
          <w:rFonts w:ascii="Times New Roman" w:hAnsi="Times New Roman" w:cs="Times New Roman"/>
          <w:sz w:val="24"/>
          <w:szCs w:val="24"/>
          <w:rPrChange w:id="511" w:author="Megan Swift" w:date="2012-10-19T13:52:00Z">
            <w:rPr>
              <w:rFonts w:ascii="Book Antiqua" w:hAnsi="Book Antiqua"/>
              <w:sz w:val="24"/>
              <w:szCs w:val="24"/>
            </w:rPr>
          </w:rPrChange>
        </w:rPr>
      </w:pPr>
    </w:p>
    <w:p w14:paraId="0F422884" w14:textId="77777777" w:rsidR="00B85C0E" w:rsidRPr="00B85C0E" w:rsidRDefault="00B85C0E" w:rsidP="00B85C0E">
      <w:pPr>
        <w:rPr>
          <w:rFonts w:ascii="Times New Roman" w:hAnsi="Times New Roman" w:cs="Times New Roman"/>
          <w:sz w:val="24"/>
          <w:szCs w:val="24"/>
          <w:rPrChange w:id="512" w:author="Megan Swift" w:date="2012-10-19T13:52:00Z">
            <w:rPr>
              <w:rFonts w:ascii="Book Antiqua" w:hAnsi="Book Antiqua"/>
              <w:sz w:val="24"/>
              <w:szCs w:val="24"/>
            </w:rPr>
          </w:rPrChange>
        </w:rPr>
      </w:pPr>
    </w:p>
    <w:p w14:paraId="781911E3" w14:textId="77777777" w:rsidR="00B85C0E" w:rsidRPr="00B85C0E" w:rsidRDefault="00B85C0E" w:rsidP="00B85C0E">
      <w:pPr>
        <w:rPr>
          <w:rFonts w:ascii="Times New Roman" w:hAnsi="Times New Roman"/>
          <w:sz w:val="24"/>
          <w:szCs w:val="24"/>
        </w:rPr>
      </w:pPr>
    </w:p>
    <w:p w14:paraId="74D02BAC" w14:textId="77777777" w:rsidR="00B85C0E" w:rsidRPr="00B85C0E" w:rsidRDefault="00B85C0E" w:rsidP="00B85C0E">
      <w:pPr>
        <w:rPr>
          <w:rFonts w:ascii="Times New Roman" w:hAnsi="Times New Roman"/>
          <w:sz w:val="24"/>
          <w:szCs w:val="24"/>
        </w:rPr>
      </w:pPr>
    </w:p>
    <w:p w14:paraId="71284936" w14:textId="77777777" w:rsidR="00B85C0E" w:rsidRPr="00B85C0E" w:rsidRDefault="00B85C0E" w:rsidP="00B85C0E">
      <w:pPr>
        <w:rPr>
          <w:rFonts w:ascii="Times New Roman" w:hAnsi="Times New Roman" w:cs="Times New Roman"/>
          <w:sz w:val="24"/>
          <w:szCs w:val="24"/>
          <w:rPrChange w:id="513" w:author="Megan Swift" w:date="2012-10-19T13:52:00Z">
            <w:rPr>
              <w:rFonts w:ascii="Book Antiqua" w:hAnsi="Book Antiqua"/>
              <w:sz w:val="24"/>
              <w:szCs w:val="24"/>
            </w:rPr>
          </w:rPrChange>
        </w:rPr>
      </w:pPr>
    </w:p>
    <w:p w14:paraId="318D93D4" w14:textId="77777777" w:rsidR="00B85C0E" w:rsidRPr="00B85C0E" w:rsidRDefault="00B85C0E" w:rsidP="00B85C0E">
      <w:pPr>
        <w:rPr>
          <w:rFonts w:ascii="Times New Roman" w:hAnsi="Times New Roman"/>
          <w:sz w:val="24"/>
          <w:szCs w:val="24"/>
        </w:rPr>
      </w:pPr>
    </w:p>
    <w:p w14:paraId="1F6D058F" w14:textId="77777777" w:rsidR="00B85C0E" w:rsidRPr="00B85C0E" w:rsidRDefault="00B85C0E" w:rsidP="00B85C0E">
      <w:pPr>
        <w:rPr>
          <w:rFonts w:ascii="Times New Roman" w:hAnsi="Times New Roman" w:cs="Times New Roman"/>
          <w:sz w:val="24"/>
          <w:szCs w:val="24"/>
          <w:rPrChange w:id="514" w:author="Megan Swift" w:date="2012-10-19T13:52:00Z">
            <w:rPr>
              <w:rFonts w:ascii="Book Antiqua" w:hAnsi="Book Antiqua"/>
              <w:sz w:val="24"/>
              <w:szCs w:val="24"/>
            </w:rPr>
          </w:rPrChange>
        </w:rPr>
      </w:pPr>
    </w:p>
    <w:p w14:paraId="347AF4C0" w14:textId="77777777" w:rsidR="00B85C0E" w:rsidRPr="00B85C0E" w:rsidRDefault="00B85C0E" w:rsidP="005C7B4C">
      <w:pPr>
        <w:rPr>
          <w:rFonts w:ascii="Times New Roman" w:hAnsi="Times New Roman"/>
          <w:sz w:val="24"/>
          <w:szCs w:val="24"/>
          <w:rPrChange w:id="515" w:author="Megan Swift" w:date="2012-10-19T13:52:00Z">
            <w:rPr>
              <w:rFonts w:ascii="Book Antiqua" w:hAnsi="Book Antiqua"/>
              <w:sz w:val="24"/>
              <w:szCs w:val="24"/>
            </w:rPr>
          </w:rPrChange>
        </w:rPr>
      </w:pPr>
    </w:p>
    <w:p w14:paraId="6C0C2D42" w14:textId="77777777" w:rsidR="00435004" w:rsidRPr="00B85C0E" w:rsidRDefault="00435004">
      <w:pPr>
        <w:rPr>
          <w:sz w:val="24"/>
          <w:szCs w:val="24"/>
        </w:rPr>
      </w:pPr>
    </w:p>
    <w:sectPr w:rsidR="00435004" w:rsidRPr="00B85C0E" w:rsidSect="0043500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79"/>
    <w:rsid w:val="000D2A6A"/>
    <w:rsid w:val="00293C1A"/>
    <w:rsid w:val="002B157B"/>
    <w:rsid w:val="00435004"/>
    <w:rsid w:val="005C7B4C"/>
    <w:rsid w:val="00623F8F"/>
    <w:rsid w:val="007E0DB5"/>
    <w:rsid w:val="00800849"/>
    <w:rsid w:val="00822137"/>
    <w:rsid w:val="00960077"/>
    <w:rsid w:val="00A25157"/>
    <w:rsid w:val="00A56D0B"/>
    <w:rsid w:val="00A6440F"/>
    <w:rsid w:val="00B10B79"/>
    <w:rsid w:val="00B85C0E"/>
    <w:rsid w:val="00C56E45"/>
    <w:rsid w:val="00DB5FE3"/>
    <w:rsid w:val="00F05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D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77"/>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0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077"/>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77"/>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0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077"/>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hyperlink" Target="http://www.runyweb.com/uploadfiles/image/David_Burliuk_left1.jpg" TargetMode="External"/><Relationship Id="rId21" Type="http://schemas.openxmlformats.org/officeDocument/2006/relationships/hyperlink" Target="http://ic.pics.livejournal.com/marina_klimkova/50395609/818825/818825_600.jpg" TargetMode="External"/><Relationship Id="rId22" Type="http://schemas.openxmlformats.org/officeDocument/2006/relationships/hyperlink" Target="http://wikilivres.ru/%D0%A4%D0%B0%D0%B9%D0%BB:David_Burliuk_Futurist_1910s.jp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hyperlink" Target="http://en.wikipedia.org/wiki/File:Burliuk_Revolution.jpg" TargetMode="External"/><Relationship Id="rId16" Type="http://schemas.openxmlformats.org/officeDocument/2006/relationships/hyperlink" Target="http://commons.wikimedia.org/wiki/File:A_Slap_in_the_Face_of_Public_Taste.jpg?uselang=ru" TargetMode="External"/><Relationship Id="rId17" Type="http://schemas.openxmlformats.org/officeDocument/2006/relationships/hyperlink" Target="http://dic.academic.ru/pictures/enc_biography/m_29071.jpg" TargetMode="External"/><Relationship Id="rId18" Type="http://schemas.openxmlformats.org/officeDocument/2006/relationships/hyperlink" Target="http://www.bibliotekar.ru/kBurluk/index.files/image001.jpg" TargetMode="External"/><Relationship Id="rId19" Type="http://schemas.openxmlformats.org/officeDocument/2006/relationships/hyperlink" Target="http://www.hrono.ru/img/pisateli/burluk.jp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41B0-AB0E-0143-A86D-1E3B1054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3202</Words>
  <Characters>18256</Characters>
  <Application>Microsoft Macintosh Word</Application>
  <DocSecurity>0</DocSecurity>
  <Lines>152</Lines>
  <Paragraphs>42</Paragraphs>
  <ScaleCrop>false</ScaleCrop>
  <Company>UVic</Company>
  <LinksUpToDate>false</LinksUpToDate>
  <CharactersWithSpaces>21416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Swift</dc:creator>
  <cp:keywords/>
  <dc:description/>
  <cp:lastModifiedBy>Megan Swift</cp:lastModifiedBy>
  <cp:revision>2</cp:revision>
  <dcterms:created xsi:type="dcterms:W3CDTF">2014-05-01T20:55:00Z</dcterms:created>
  <dcterms:modified xsi:type="dcterms:W3CDTF">2014-05-01T20:55:00Z</dcterms:modified>
</cp:coreProperties>
</file>