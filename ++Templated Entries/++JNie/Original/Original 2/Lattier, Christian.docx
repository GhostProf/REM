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25" w:rsidRPr="00D10E25" w:rsidRDefault="00D10E25" w:rsidP="00324744">
      <w:pPr>
        <w:numPr>
          <w:ins w:id="0" w:author="Erin Rice" w:date="2014-02-27T15:19:00Z"/>
        </w:numPr>
        <w:rPr>
          <w:ins w:id="1" w:author="Erin Rice" w:date="2014-02-27T15:19:00Z"/>
          <w:rFonts w:cs="Times New Roman"/>
          <w:lang w:val="en-US"/>
          <w:rPrChange w:id="2" w:author="Erin Rice" w:date="2014-02-27T15:19:00Z">
            <w:rPr>
              <w:ins w:id="3" w:author="Erin Rice" w:date="2014-02-27T15:19:00Z"/>
              <w:rFonts w:cs="Times New Roman"/>
              <w:b/>
              <w:lang w:val="en-US"/>
            </w:rPr>
          </w:rPrChange>
        </w:rPr>
      </w:pPr>
      <w:ins w:id="4" w:author="Erin Rice" w:date="2014-02-27T15:19:00Z">
        <w:r w:rsidRPr="00D10E25">
          <w:rPr>
            <w:rFonts w:cs="Times New Roman"/>
            <w:lang w:val="en-US"/>
            <w:rPrChange w:id="5" w:author="Erin Rice" w:date="2014-02-27T15:19:00Z">
              <w:rPr>
                <w:rFonts w:cs="Times New Roman"/>
                <w:b/>
                <w:lang w:val="en-US"/>
              </w:rPr>
            </w:rPrChange>
          </w:rPr>
          <w:t xml:space="preserve">Author: </w:t>
        </w:r>
        <w:proofErr w:type="spellStart"/>
        <w:r w:rsidRPr="00D10E25">
          <w:rPr>
            <w:rFonts w:cs="Times New Roman"/>
            <w:lang w:val="en-US"/>
            <w:rPrChange w:id="6" w:author="Erin Rice" w:date="2014-02-27T15:19:00Z">
              <w:rPr>
                <w:rFonts w:cs="Times New Roman"/>
                <w:b/>
                <w:lang w:val="en-US"/>
              </w:rPr>
            </w:rPrChange>
          </w:rPr>
          <w:t>Cédric</w:t>
        </w:r>
        <w:proofErr w:type="spellEnd"/>
        <w:r w:rsidRPr="00D10E25">
          <w:rPr>
            <w:rFonts w:cs="Times New Roman"/>
            <w:lang w:val="en-US"/>
            <w:rPrChange w:id="7" w:author="Erin Rice" w:date="2014-02-27T15:19:00Z">
              <w:rPr>
                <w:rFonts w:cs="Times New Roman"/>
                <w:b/>
                <w:lang w:val="en-US"/>
              </w:rPr>
            </w:rPrChange>
          </w:rPr>
          <w:t xml:space="preserve"> Vincent</w:t>
        </w:r>
        <w:r w:rsidRPr="00D10E25">
          <w:rPr>
            <w:rFonts w:cs="Times New Roman"/>
            <w:lang w:val="en-US"/>
            <w:rPrChange w:id="8" w:author="Erin Rice" w:date="2014-02-27T15:19:00Z">
              <w:rPr>
                <w:rFonts w:cs="Times New Roman"/>
                <w:b/>
                <w:lang w:val="en-US"/>
              </w:rPr>
            </w:rPrChange>
          </w:rPr>
          <w:tab/>
        </w:r>
      </w:ins>
    </w:p>
    <w:p w:rsidR="00324744" w:rsidRPr="008A3E2E" w:rsidRDefault="00324744" w:rsidP="00324744">
      <w:pPr>
        <w:rPr>
          <w:rFonts w:cs="Times New Roman"/>
          <w:color w:val="000000"/>
          <w:shd w:val="clear" w:color="auto" w:fill="FFFFFF"/>
          <w:lang w:val="en-US"/>
        </w:rPr>
      </w:pPr>
      <w:del w:id="9" w:author="Erin Rice" w:date="2014-02-27T15:21:00Z">
        <w:r w:rsidRPr="008A3E2E" w:rsidDel="005B014F">
          <w:rPr>
            <w:rFonts w:cs="Times New Roman"/>
            <w:b/>
            <w:lang w:val="en-US"/>
          </w:rPr>
          <w:delText xml:space="preserve">Christian </w:delText>
        </w:r>
      </w:del>
      <w:proofErr w:type="spellStart"/>
      <w:r w:rsidRPr="008A3E2E">
        <w:rPr>
          <w:rFonts w:cs="Times New Roman"/>
          <w:b/>
          <w:lang w:val="en-US"/>
        </w:rPr>
        <w:t>Lattier</w:t>
      </w:r>
      <w:proofErr w:type="spellEnd"/>
      <w:ins w:id="10" w:author="Erin Rice" w:date="2014-02-27T15:21:00Z">
        <w:r w:rsidR="005B014F">
          <w:rPr>
            <w:rFonts w:cs="Times New Roman"/>
            <w:b/>
            <w:lang w:val="en-US"/>
          </w:rPr>
          <w:t xml:space="preserve">, </w:t>
        </w:r>
        <w:r w:rsidR="005B014F" w:rsidRPr="008A3E2E">
          <w:rPr>
            <w:rFonts w:cs="Times New Roman"/>
            <w:b/>
            <w:lang w:val="en-US"/>
          </w:rPr>
          <w:t xml:space="preserve">Christian </w:t>
        </w:r>
      </w:ins>
      <w:r w:rsidRPr="008A3E2E">
        <w:rPr>
          <w:rFonts w:cs="Times New Roman"/>
          <w:lang w:val="en-US"/>
        </w:rPr>
        <w:t xml:space="preserve"> (</w:t>
      </w:r>
      <w:r w:rsidRPr="008A3E2E">
        <w:rPr>
          <w:rFonts w:cs="Times New Roman"/>
          <w:color w:val="000000"/>
          <w:shd w:val="clear" w:color="auto" w:fill="FFFFFF"/>
          <w:lang w:val="en-US"/>
        </w:rPr>
        <w:t>1925-1978)</w:t>
      </w:r>
    </w:p>
    <w:p w:rsidR="00324744" w:rsidRPr="008A3E2E" w:rsidRDefault="00324744" w:rsidP="00183322">
      <w:pPr>
        <w:jc w:val="both"/>
        <w:rPr>
          <w:rFonts w:cs="Times New Roman"/>
          <w:color w:val="000000"/>
          <w:shd w:val="clear" w:color="auto" w:fill="FFFFFF"/>
          <w:lang w:val="en-US"/>
        </w:rPr>
      </w:pPr>
    </w:p>
    <w:p w:rsidR="008A3E2E" w:rsidRPr="008A3E2E" w:rsidRDefault="003B1CAC" w:rsidP="00183322">
      <w:pPr>
        <w:jc w:val="both"/>
        <w:rPr>
          <w:rFonts w:cs="Times New Roman"/>
          <w:color w:val="000000"/>
          <w:shd w:val="clear" w:color="auto" w:fill="FFFFFF"/>
          <w:lang w:val="en-US"/>
        </w:rPr>
      </w:pPr>
      <w:r>
        <w:rPr>
          <w:rFonts w:cs="Times New Roman"/>
          <w:color w:val="000000"/>
          <w:shd w:val="clear" w:color="auto" w:fill="FFFFFF"/>
          <w:lang w:val="en-US"/>
        </w:rPr>
        <w:tab/>
      </w:r>
      <w:r w:rsidR="00324744" w:rsidRPr="00C73D69">
        <w:rPr>
          <w:rFonts w:cs="Times New Roman"/>
          <w:color w:val="000000"/>
          <w:shd w:val="clear" w:color="auto" w:fill="FFFFFF"/>
          <w:lang w:val="en-US"/>
        </w:rPr>
        <w:t>Chris</w:t>
      </w:r>
      <w:r w:rsidR="008A3E2E">
        <w:rPr>
          <w:rFonts w:cs="Times New Roman"/>
          <w:color w:val="000000"/>
          <w:shd w:val="clear" w:color="auto" w:fill="FFFFFF"/>
          <w:lang w:val="en-US"/>
        </w:rPr>
        <w:t xml:space="preserve">tian </w:t>
      </w:r>
      <w:proofErr w:type="spellStart"/>
      <w:r w:rsidR="008A3E2E">
        <w:rPr>
          <w:rFonts w:cs="Times New Roman"/>
          <w:color w:val="000000"/>
          <w:shd w:val="clear" w:color="auto" w:fill="FFFFFF"/>
          <w:lang w:val="en-US"/>
        </w:rPr>
        <w:t>Lattier</w:t>
      </w:r>
      <w:proofErr w:type="spellEnd"/>
      <w:r w:rsidR="008A3E2E">
        <w:rPr>
          <w:rFonts w:cs="Times New Roman"/>
          <w:color w:val="000000"/>
          <w:shd w:val="clear" w:color="auto" w:fill="FFFFFF"/>
          <w:lang w:val="en-US"/>
        </w:rPr>
        <w:t xml:space="preserve">, </w:t>
      </w:r>
      <w:r w:rsidR="00FA7655">
        <w:rPr>
          <w:rFonts w:cs="Times New Roman"/>
          <w:color w:val="000000"/>
          <w:shd w:val="clear" w:color="auto" w:fill="FFFFFF"/>
          <w:lang w:val="en-US"/>
        </w:rPr>
        <w:t>nicknam</w:t>
      </w:r>
      <w:r w:rsidR="008A3E2E">
        <w:rPr>
          <w:rFonts w:cs="Times New Roman"/>
          <w:color w:val="000000"/>
          <w:shd w:val="clear" w:color="auto" w:fill="FFFFFF"/>
          <w:lang w:val="en-US"/>
        </w:rPr>
        <w:t>e</w:t>
      </w:r>
      <w:r w:rsidR="008A3E2E" w:rsidRPr="009B3A48">
        <w:rPr>
          <w:rFonts w:cs="Times New Roman"/>
          <w:color w:val="000000"/>
          <w:shd w:val="clear" w:color="auto" w:fill="FFFFFF"/>
          <w:lang w:val="en-US"/>
        </w:rPr>
        <w:t>d the "</w:t>
      </w:r>
      <w:r w:rsidR="00FA7655" w:rsidRPr="009B3A48">
        <w:rPr>
          <w:rFonts w:cs="Times New Roman"/>
          <w:color w:val="000000"/>
          <w:shd w:val="clear" w:color="auto" w:fill="FFFFFF"/>
          <w:lang w:val="en-US"/>
        </w:rPr>
        <w:t>bare-</w:t>
      </w:r>
      <w:r w:rsidR="008A3E2E" w:rsidRPr="009B3A48">
        <w:rPr>
          <w:rFonts w:cs="Times New Roman"/>
          <w:color w:val="000000"/>
          <w:shd w:val="clear" w:color="auto" w:fill="FFFFFF"/>
          <w:lang w:val="en-US"/>
        </w:rPr>
        <w:t>hand</w:t>
      </w:r>
      <w:r w:rsidR="00FA7655" w:rsidRPr="009B3A48">
        <w:rPr>
          <w:rFonts w:cs="Times New Roman"/>
          <w:color w:val="000000"/>
          <w:shd w:val="clear" w:color="auto" w:fill="FFFFFF"/>
          <w:lang w:val="en-US"/>
        </w:rPr>
        <w:t>ed</w:t>
      </w:r>
      <w:r w:rsidR="008A3E2E" w:rsidRPr="009B3A48">
        <w:rPr>
          <w:rFonts w:cs="Times New Roman"/>
          <w:color w:val="000000"/>
          <w:shd w:val="clear" w:color="auto" w:fill="FFFFFF"/>
          <w:lang w:val="en-US"/>
        </w:rPr>
        <w:t xml:space="preserve"> sculptor"</w:t>
      </w:r>
      <w:r w:rsidR="00183322">
        <w:rPr>
          <w:rFonts w:cs="Times New Roman"/>
          <w:color w:val="000000"/>
          <w:shd w:val="clear" w:color="auto" w:fill="FFFFFF"/>
          <w:lang w:val="en-US"/>
        </w:rPr>
        <w:t xml:space="preserve"> by the art historian </w:t>
      </w:r>
      <w:proofErr w:type="spellStart"/>
      <w:r w:rsidR="00183322">
        <w:rPr>
          <w:rFonts w:cs="Times New Roman"/>
          <w:color w:val="000000"/>
          <w:shd w:val="clear" w:color="auto" w:fill="FFFFFF"/>
          <w:lang w:val="en-US"/>
        </w:rPr>
        <w:t>Yacouba</w:t>
      </w:r>
      <w:proofErr w:type="spellEnd"/>
      <w:r w:rsidR="00183322">
        <w:rPr>
          <w:rFonts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="00183322">
        <w:rPr>
          <w:rFonts w:cs="Times New Roman"/>
          <w:color w:val="000000"/>
          <w:shd w:val="clear" w:color="auto" w:fill="FFFFFF"/>
          <w:lang w:val="en-US"/>
        </w:rPr>
        <w:t>Konaté</w:t>
      </w:r>
      <w:proofErr w:type="spellEnd"/>
      <w:r w:rsidR="00324744" w:rsidRPr="009B3A48">
        <w:rPr>
          <w:rFonts w:cs="Times New Roman"/>
          <w:color w:val="000000"/>
          <w:shd w:val="clear" w:color="auto" w:fill="FFFFFF"/>
          <w:lang w:val="en-US"/>
        </w:rPr>
        <w:t>, has</w:t>
      </w:r>
      <w:r w:rsidR="00C73D69" w:rsidRPr="009B3A48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="008A3E2E" w:rsidRPr="009B3A48">
        <w:rPr>
          <w:rFonts w:cs="Times New Roman"/>
          <w:color w:val="000000"/>
          <w:shd w:val="clear" w:color="auto" w:fill="FFFFFF"/>
          <w:lang w:val="en-US"/>
        </w:rPr>
        <w:t xml:space="preserve">been one of </w:t>
      </w:r>
      <w:r w:rsidR="00FA7655" w:rsidRPr="009B3A48">
        <w:rPr>
          <w:rFonts w:cs="Times New Roman"/>
          <w:color w:val="000000"/>
          <w:shd w:val="clear" w:color="auto" w:fill="FFFFFF"/>
          <w:lang w:val="en-US"/>
        </w:rPr>
        <w:t>pioneers</w:t>
      </w:r>
      <w:r w:rsidR="00324744" w:rsidRPr="009B3A48">
        <w:rPr>
          <w:rFonts w:cs="Times New Roman"/>
          <w:color w:val="000000"/>
          <w:shd w:val="clear" w:color="auto" w:fill="FFFFFF"/>
          <w:lang w:val="en-US"/>
        </w:rPr>
        <w:t xml:space="preserve"> of the modern art in Ivory Coast. </w:t>
      </w:r>
      <w:del w:id="11" w:author="Erin Rice" w:date="2014-02-18T15:55:00Z">
        <w:r w:rsidR="00FA7655" w:rsidRPr="009B3A48" w:rsidDel="001D644E">
          <w:rPr>
            <w:rFonts w:cs="Times New Roman"/>
            <w:shd w:val="clear" w:color="auto" w:fill="FFFFFF"/>
            <w:lang w:val="en-US"/>
          </w:rPr>
          <w:delText xml:space="preserve">His </w:delText>
        </w:r>
      </w:del>
      <w:ins w:id="12" w:author="Erin Rice" w:date="2014-02-18T15:55:00Z">
        <w:r w:rsidR="001D644E">
          <w:rPr>
            <w:rFonts w:cs="Times New Roman"/>
            <w:shd w:val="clear" w:color="auto" w:fill="FFFFFF"/>
            <w:lang w:val="en-US"/>
          </w:rPr>
          <w:t>The success of his</w:t>
        </w:r>
        <w:r w:rsidR="001D644E" w:rsidRPr="009B3A48">
          <w:rPr>
            <w:rFonts w:cs="Times New Roman"/>
            <w:shd w:val="clear" w:color="auto" w:fill="FFFFFF"/>
            <w:lang w:val="en-US"/>
          </w:rPr>
          <w:t xml:space="preserve"> </w:t>
        </w:r>
      </w:ins>
      <w:r w:rsidR="00FA7655" w:rsidRPr="009B3A48">
        <w:rPr>
          <w:rFonts w:cs="Times New Roman"/>
          <w:shd w:val="clear" w:color="auto" w:fill="FFFFFF"/>
          <w:lang w:val="en-US"/>
        </w:rPr>
        <w:t xml:space="preserve">career </w:t>
      </w:r>
      <w:del w:id="13" w:author="Erin Rice" w:date="2014-02-18T15:55:00Z">
        <w:r w:rsidR="00FA7655" w:rsidRPr="009B3A48" w:rsidDel="001D644E">
          <w:rPr>
            <w:rFonts w:cs="Times New Roman"/>
            <w:shd w:val="clear" w:color="auto" w:fill="FFFFFF"/>
            <w:lang w:val="en-US"/>
          </w:rPr>
          <w:delText xml:space="preserve">has been </w:delText>
        </w:r>
        <w:r w:rsidR="00D31979" w:rsidDel="001D644E">
          <w:rPr>
            <w:rFonts w:cs="Times New Roman"/>
            <w:shd w:val="clear" w:color="auto" w:fill="FFFFFF"/>
            <w:lang w:val="en-US"/>
          </w:rPr>
          <w:delText>re</w:delText>
        </w:r>
        <w:r w:rsidR="00D7082E" w:rsidDel="001D644E">
          <w:rPr>
            <w:rFonts w:cs="Times New Roman"/>
            <w:shd w:val="clear" w:color="auto" w:fill="FFFFFF"/>
            <w:lang w:val="en-US"/>
          </w:rPr>
          <w:delText>warded</w:delText>
        </w:r>
      </w:del>
      <w:ins w:id="14" w:author="Erin Rice" w:date="2014-02-18T15:55:00Z">
        <w:r w:rsidR="001D644E">
          <w:rPr>
            <w:rFonts w:cs="Times New Roman"/>
            <w:shd w:val="clear" w:color="auto" w:fill="FFFFFF"/>
            <w:lang w:val="en-US"/>
          </w:rPr>
          <w:t>was formally recognized</w:t>
        </w:r>
      </w:ins>
      <w:r w:rsidR="009B3A48" w:rsidRPr="009B3A48">
        <w:rPr>
          <w:rFonts w:cs="Times New Roman"/>
          <w:shd w:val="clear" w:color="auto" w:fill="FFFFFF"/>
          <w:lang w:val="en-US"/>
        </w:rPr>
        <w:t xml:space="preserve"> in 1966</w:t>
      </w:r>
      <w:del w:id="15" w:author="Erin Rice" w:date="2014-02-18T15:55:00Z">
        <w:r w:rsidR="003A0219" w:rsidRPr="009B3A48" w:rsidDel="001D644E">
          <w:rPr>
            <w:rFonts w:cs="Times New Roman"/>
            <w:shd w:val="clear" w:color="auto" w:fill="FFFFFF"/>
            <w:lang w:val="en-US"/>
          </w:rPr>
          <w:delText>:</w:delText>
        </w:r>
      </w:del>
      <w:r w:rsidR="003A0219" w:rsidRPr="009B3A48">
        <w:rPr>
          <w:rFonts w:cs="Times New Roman"/>
          <w:shd w:val="clear" w:color="auto" w:fill="FFFFFF"/>
          <w:lang w:val="en-US"/>
        </w:rPr>
        <w:t xml:space="preserve"> </w:t>
      </w:r>
      <w:ins w:id="16" w:author="Erin Rice" w:date="2014-02-18T15:55:00Z">
        <w:r w:rsidR="001D644E">
          <w:rPr>
            <w:rFonts w:cs="Times New Roman"/>
            <w:shd w:val="clear" w:color="auto" w:fill="FFFFFF"/>
            <w:lang w:val="en-US"/>
          </w:rPr>
          <w:t xml:space="preserve">when </w:t>
        </w:r>
      </w:ins>
      <w:r w:rsidR="009B3A48" w:rsidRPr="009B3A48">
        <w:rPr>
          <w:rFonts w:cs="Times New Roman"/>
          <w:color w:val="000000"/>
          <w:shd w:val="clear" w:color="auto" w:fill="FFFFFF"/>
          <w:lang w:val="en-US"/>
        </w:rPr>
        <w:t xml:space="preserve">he won the grand </w:t>
      </w:r>
      <w:r w:rsidR="009B3A48">
        <w:rPr>
          <w:rFonts w:cs="Times New Roman"/>
          <w:color w:val="000000"/>
          <w:shd w:val="clear" w:color="auto" w:fill="FFFFFF"/>
          <w:lang w:val="en-US"/>
        </w:rPr>
        <w:t>prize</w:t>
      </w:r>
      <w:r w:rsidR="009B3A48" w:rsidRPr="009B3A48">
        <w:rPr>
          <w:rFonts w:cs="Times New Roman"/>
          <w:color w:val="000000"/>
          <w:shd w:val="clear" w:color="auto" w:fill="FFFFFF"/>
          <w:lang w:val="en-US"/>
        </w:rPr>
        <w:t xml:space="preserve"> of</w:t>
      </w:r>
      <w:r w:rsidR="009B3A48">
        <w:rPr>
          <w:rFonts w:cs="Times New Roman"/>
          <w:shd w:val="clear" w:color="auto" w:fill="FFFFFF"/>
          <w:lang w:val="en-US"/>
        </w:rPr>
        <w:t xml:space="preserve"> arts</w:t>
      </w:r>
      <w:r w:rsidR="009B3A48" w:rsidRPr="009B3A48">
        <w:rPr>
          <w:rFonts w:cs="Times New Roman"/>
          <w:shd w:val="clear" w:color="auto" w:fill="FFFFFF"/>
          <w:lang w:val="en-US"/>
        </w:rPr>
        <w:t xml:space="preserve"> at the First World Negro Art Festival in Dakar.</w:t>
      </w:r>
      <w:r w:rsidR="008A3E2E" w:rsidRPr="009B3A48">
        <w:rPr>
          <w:rFonts w:cs="Times New Roman"/>
          <w:shd w:val="clear" w:color="auto" w:fill="FFFFFF"/>
          <w:lang w:val="en-US"/>
        </w:rPr>
        <w:t xml:space="preserve"> </w:t>
      </w:r>
      <w:ins w:id="17" w:author="Céd" w:date="2014-02-24T10:24:00Z">
        <w:r w:rsidR="001616EF" w:rsidRPr="00D10E25">
          <w:rPr>
            <w:rFonts w:cs="Times New Roman"/>
            <w:shd w:val="clear" w:color="auto" w:fill="FFFFFF"/>
            <w:lang w:val="en-US"/>
          </w:rPr>
          <w:t xml:space="preserve">Despite this, </w:t>
        </w:r>
      </w:ins>
      <w:del w:id="18" w:author="Céd" w:date="2014-02-24T10:24:00Z">
        <w:r w:rsidR="001616EF" w:rsidRPr="00D10E25">
          <w:rPr>
            <w:rFonts w:cs="Times New Roman"/>
            <w:shd w:val="clear" w:color="auto" w:fill="FFFFFF"/>
            <w:lang w:val="en-US"/>
          </w:rPr>
          <w:delText xml:space="preserve">However, </w:delText>
        </w:r>
      </w:del>
      <w:r w:rsidR="001616EF" w:rsidRPr="00D10E25">
        <w:rPr>
          <w:rFonts w:cs="Times New Roman"/>
          <w:color w:val="000000"/>
          <w:shd w:val="clear" w:color="auto" w:fill="FFFFFF"/>
          <w:lang w:val="en-US"/>
        </w:rPr>
        <w:t xml:space="preserve">he died at age 53 </w:t>
      </w:r>
      <w:commentRangeStart w:id="19"/>
      <w:r w:rsidR="001616EF" w:rsidRPr="00D10E25">
        <w:rPr>
          <w:rFonts w:cs="Times New Roman"/>
          <w:color w:val="000000"/>
          <w:shd w:val="clear" w:color="auto" w:fill="FFFFFF"/>
          <w:lang w:val="en-US"/>
        </w:rPr>
        <w:t>in an almost general indifference</w:t>
      </w:r>
      <w:ins w:id="20" w:author="Céd" w:date="2014-02-24T10:25:00Z">
        <w:r w:rsidR="001616EF" w:rsidRPr="00D10E25">
          <w:rPr>
            <w:rFonts w:cs="Times New Roman"/>
            <w:color w:val="000000"/>
            <w:shd w:val="clear" w:color="auto" w:fill="FFFFFF"/>
            <w:lang w:val="en-US"/>
          </w:rPr>
          <w:t xml:space="preserve"> in his country</w:t>
        </w:r>
      </w:ins>
      <w:r w:rsidR="001616EF" w:rsidRPr="00D10E25">
        <w:rPr>
          <w:rFonts w:cs="Times New Roman"/>
          <w:color w:val="000000"/>
          <w:shd w:val="clear" w:color="auto" w:fill="FFFFFF"/>
          <w:lang w:val="en-US"/>
        </w:rPr>
        <w:t xml:space="preserve">. </w:t>
      </w:r>
      <w:commentRangeEnd w:id="19"/>
      <w:r w:rsidR="001616EF" w:rsidRPr="00D10E25">
        <w:rPr>
          <w:rStyle w:val="CommentReference"/>
          <w:vanish/>
        </w:rPr>
        <w:commentReference w:id="19"/>
      </w:r>
      <w:ins w:id="21" w:author="doctor" w:date="2014-03-16T17:48:00Z">
        <w:r w:rsidR="00263CD3" w:rsidRPr="00263CD3">
          <w:rPr>
            <w:rFonts w:eastAsia="Times New Roman" w:cs="Times New Roman"/>
            <w:lang w:val="en-US" w:eastAsia="zh-TW"/>
          </w:rPr>
          <w:t xml:space="preserve"> </w:t>
        </w:r>
        <w:r w:rsidR="00263CD3">
          <w:rPr>
            <w:rFonts w:eastAsia="Times New Roman" w:cs="Times New Roman"/>
            <w:lang w:val="en-US" w:eastAsia="zh-TW"/>
          </w:rPr>
          <w:t>H</w:t>
        </w:r>
        <w:r w:rsidR="00263CD3" w:rsidRPr="00632CBD">
          <w:rPr>
            <w:rFonts w:eastAsia="Times New Roman" w:cs="Times New Roman"/>
            <w:lang w:val="en-US" w:eastAsia="zh-TW"/>
          </w:rPr>
          <w:t xml:space="preserve">e enrolled at the </w:t>
        </w:r>
        <w:commentRangeStart w:id="22"/>
        <w:proofErr w:type="spellStart"/>
        <w:r w:rsidR="00263CD3">
          <w:rPr>
            <w:rFonts w:eastAsia="Times New Roman" w:cs="Times New Roman"/>
            <w:lang w:val="en-US" w:eastAsia="zh-TW"/>
          </w:rPr>
          <w:t>É</w:t>
        </w:r>
        <w:r w:rsidR="00263CD3" w:rsidRPr="00632CBD">
          <w:rPr>
            <w:rFonts w:eastAsia="Times New Roman" w:cs="Times New Roman"/>
            <w:lang w:val="en-US" w:eastAsia="zh-TW"/>
          </w:rPr>
          <w:t>cole</w:t>
        </w:r>
        <w:proofErr w:type="spellEnd"/>
        <w:r w:rsidR="00263CD3" w:rsidRPr="00632CBD">
          <w:rPr>
            <w:rFonts w:eastAsia="Times New Roman" w:cs="Times New Roman"/>
            <w:lang w:val="en-US" w:eastAsia="zh-TW"/>
          </w:rPr>
          <w:t xml:space="preserve"> </w:t>
        </w:r>
        <w:commentRangeEnd w:id="22"/>
        <w:r w:rsidR="00263CD3">
          <w:rPr>
            <w:rStyle w:val="CommentReference"/>
            <w:vanish/>
          </w:rPr>
          <w:commentReference w:id="22"/>
        </w:r>
        <w:r w:rsidR="00263CD3" w:rsidRPr="00632CBD">
          <w:rPr>
            <w:rFonts w:eastAsia="Times New Roman" w:cs="Times New Roman"/>
            <w:lang w:val="en-US" w:eastAsia="zh-TW"/>
          </w:rPr>
          <w:t>des Beaux-Arts in Saint-Etienne</w:t>
        </w:r>
        <w:r w:rsidR="00263CD3">
          <w:rPr>
            <w:rFonts w:eastAsia="Times New Roman" w:cs="Times New Roman"/>
            <w:lang w:val="en-US" w:eastAsia="zh-TW"/>
          </w:rPr>
          <w:t xml:space="preserve"> (France)</w:t>
        </w:r>
        <w:r w:rsidR="00263CD3" w:rsidRPr="00713E58">
          <w:rPr>
            <w:rFonts w:eastAsia="Times New Roman" w:cs="Times New Roman"/>
            <w:lang w:val="en-US" w:eastAsia="zh-TW"/>
          </w:rPr>
          <w:t xml:space="preserve"> </w:t>
        </w:r>
        <w:r w:rsidR="00263CD3">
          <w:rPr>
            <w:rFonts w:eastAsia="Times New Roman" w:cs="Times New Roman"/>
            <w:lang w:val="en-US" w:eastAsia="zh-TW"/>
          </w:rPr>
          <w:t>in 1947</w:t>
        </w:r>
        <w:r w:rsidR="00263CD3" w:rsidRPr="00632CBD">
          <w:rPr>
            <w:rFonts w:eastAsia="Times New Roman" w:cs="Times New Roman"/>
            <w:lang w:val="en-US" w:eastAsia="zh-TW"/>
          </w:rPr>
          <w:t xml:space="preserve">. </w:t>
        </w:r>
        <w:bookmarkStart w:id="23" w:name="_GoBack"/>
        <w:bookmarkEnd w:id="23"/>
        <w:r w:rsidR="00263CD3" w:rsidRPr="00632CBD">
          <w:rPr>
            <w:rFonts w:eastAsia="Times New Roman" w:cs="Times New Roman"/>
            <w:lang w:val="en-US" w:eastAsia="zh-TW"/>
          </w:rPr>
          <w:t>One year later, he went on to study sculpture</w:t>
        </w:r>
        <w:r w:rsidR="00263CD3">
          <w:rPr>
            <w:rFonts w:eastAsia="Times New Roman" w:cs="Times New Roman"/>
            <w:lang w:val="en-US" w:eastAsia="zh-TW"/>
          </w:rPr>
          <w:t xml:space="preserve"> and architecture</w:t>
        </w:r>
        <w:r w:rsidR="00263CD3" w:rsidRPr="00632CBD">
          <w:rPr>
            <w:rFonts w:eastAsia="Times New Roman" w:cs="Times New Roman"/>
            <w:lang w:val="en-US" w:eastAsia="zh-TW"/>
          </w:rPr>
          <w:t xml:space="preserve"> at the </w:t>
        </w:r>
        <w:proofErr w:type="spellStart"/>
        <w:r w:rsidR="00263CD3">
          <w:rPr>
            <w:rFonts w:eastAsia="Times New Roman" w:cs="Times New Roman"/>
            <w:lang w:val="en-US" w:eastAsia="zh-TW"/>
          </w:rPr>
          <w:t>É</w:t>
        </w:r>
        <w:r w:rsidR="00263CD3" w:rsidRPr="00632CBD">
          <w:rPr>
            <w:rFonts w:eastAsia="Times New Roman" w:cs="Times New Roman"/>
            <w:lang w:val="en-US" w:eastAsia="zh-TW"/>
          </w:rPr>
          <w:t>cole</w:t>
        </w:r>
        <w:proofErr w:type="spellEnd"/>
        <w:r w:rsidR="00263CD3">
          <w:rPr>
            <w:rFonts w:eastAsia="Times New Roman" w:cs="Times New Roman"/>
            <w:lang w:val="en-US" w:eastAsia="zh-TW"/>
          </w:rPr>
          <w:t xml:space="preserve"> </w:t>
        </w:r>
        <w:proofErr w:type="spellStart"/>
        <w:r w:rsidR="00263CD3">
          <w:rPr>
            <w:rFonts w:eastAsia="Times New Roman" w:cs="Times New Roman"/>
            <w:lang w:val="en-US" w:eastAsia="zh-TW"/>
          </w:rPr>
          <w:t>Nationale</w:t>
        </w:r>
        <w:proofErr w:type="spellEnd"/>
        <w:r w:rsidR="00263CD3">
          <w:rPr>
            <w:rFonts w:eastAsia="Times New Roman" w:cs="Times New Roman"/>
            <w:lang w:val="en-US" w:eastAsia="zh-TW"/>
          </w:rPr>
          <w:t xml:space="preserve"> </w:t>
        </w:r>
        <w:proofErr w:type="spellStart"/>
        <w:r w:rsidR="00263CD3">
          <w:rPr>
            <w:rFonts w:eastAsia="Times New Roman" w:cs="Times New Roman"/>
            <w:lang w:val="en-US" w:eastAsia="zh-TW"/>
          </w:rPr>
          <w:t>Supérieure</w:t>
        </w:r>
        <w:proofErr w:type="spellEnd"/>
        <w:r w:rsidR="00263CD3">
          <w:rPr>
            <w:rFonts w:eastAsia="Times New Roman" w:cs="Times New Roman"/>
            <w:lang w:val="en-US" w:eastAsia="zh-TW"/>
          </w:rPr>
          <w:t xml:space="preserve"> </w:t>
        </w:r>
        <w:r w:rsidR="00263CD3" w:rsidRPr="00632CBD">
          <w:rPr>
            <w:rFonts w:eastAsia="Times New Roman" w:cs="Times New Roman"/>
            <w:lang w:val="en-US" w:eastAsia="zh-TW"/>
          </w:rPr>
          <w:t>des Beaux-Arts in Paris</w:t>
        </w:r>
        <w:r w:rsidR="00263CD3">
          <w:rPr>
            <w:rFonts w:eastAsia="Times New Roman" w:cs="Times New Roman"/>
            <w:lang w:val="en-US" w:eastAsia="zh-TW"/>
          </w:rPr>
          <w:t>.</w:t>
        </w:r>
        <w:r w:rsidR="00263CD3" w:rsidRPr="00632CBD">
          <w:rPr>
            <w:rFonts w:eastAsia="Times New Roman" w:cs="Times New Roman"/>
            <w:lang w:val="en-US" w:eastAsia="zh-TW"/>
          </w:rPr>
          <w:t xml:space="preserve"> Paris is also where </w:t>
        </w:r>
        <w:proofErr w:type="spellStart"/>
        <w:r w:rsidR="00263CD3" w:rsidRPr="00632CBD">
          <w:rPr>
            <w:rFonts w:eastAsia="Times New Roman" w:cs="Times New Roman"/>
            <w:lang w:val="en-US" w:eastAsia="zh-TW"/>
          </w:rPr>
          <w:t>Lattier</w:t>
        </w:r>
        <w:proofErr w:type="spellEnd"/>
        <w:r w:rsidR="00263CD3" w:rsidRPr="00632CBD">
          <w:rPr>
            <w:rFonts w:eastAsia="Times New Roman" w:cs="Times New Roman"/>
            <w:lang w:val="en-US" w:eastAsia="zh-TW"/>
          </w:rPr>
          <w:t xml:space="preserve"> first achieved artistic success. Not long after his arrival, his </w:t>
        </w:r>
        <w:r w:rsidR="00263CD3">
          <w:rPr>
            <w:rFonts w:eastAsia="Times New Roman" w:cs="Times New Roman"/>
            <w:lang w:val="en-US" w:eastAsia="zh-TW"/>
          </w:rPr>
          <w:t>original</w:t>
        </w:r>
        <w:r w:rsidR="00263CD3" w:rsidRPr="00632CBD">
          <w:rPr>
            <w:rFonts w:eastAsia="Times New Roman" w:cs="Times New Roman"/>
            <w:lang w:val="en-US" w:eastAsia="zh-TW"/>
          </w:rPr>
          <w:t xml:space="preserve"> sculptures </w:t>
        </w:r>
        <w:r w:rsidR="00263CD3">
          <w:rPr>
            <w:rFonts w:eastAsia="Times New Roman" w:cs="Times New Roman"/>
            <w:lang w:val="en-US" w:eastAsia="zh-TW"/>
          </w:rPr>
          <w:t xml:space="preserve">designed with </w:t>
        </w:r>
        <w:r w:rsidR="00263CD3" w:rsidRPr="00632CBD">
          <w:rPr>
            <w:rFonts w:eastAsia="Times New Roman" w:cs="Times New Roman"/>
            <w:lang w:val="en-US" w:eastAsia="zh-TW"/>
          </w:rPr>
          <w:t>wood, st</w:t>
        </w:r>
        <w:r w:rsidR="00263CD3" w:rsidRPr="00A30828">
          <w:rPr>
            <w:rFonts w:eastAsia="Times New Roman" w:cs="Times New Roman"/>
            <w:lang w:val="en-US" w:eastAsia="zh-TW"/>
          </w:rPr>
          <w:t>one, wire and a stron</w:t>
        </w:r>
        <w:r w:rsidR="00263CD3" w:rsidRPr="00FE72D3">
          <w:rPr>
            <w:rFonts w:eastAsia="Times New Roman" w:cs="Times New Roman"/>
            <w:lang w:val="en-US" w:eastAsia="zh-TW"/>
          </w:rPr>
          <w:t>g hemp fiber attracted considerable attention.</w:t>
        </w:r>
        <w:r w:rsidR="00263CD3" w:rsidRPr="00FE72D3">
          <w:rPr>
            <w:rFonts w:cs="Times New Roman"/>
            <w:color w:val="000000"/>
            <w:shd w:val="clear" w:color="auto" w:fill="FFFFFF"/>
            <w:lang w:val="en-US"/>
          </w:rPr>
          <w:t xml:space="preserve"> </w:t>
        </w:r>
        <w:r w:rsidR="00263CD3" w:rsidRPr="00FE72D3">
          <w:rPr>
            <w:lang w:val="en-US" w:eastAsia="zh-TW"/>
          </w:rPr>
          <w:t xml:space="preserve">Among </w:t>
        </w:r>
        <w:r w:rsidR="00263CD3" w:rsidRPr="00FE72D3">
          <w:rPr>
            <w:color w:val="000000"/>
            <w:shd w:val="clear" w:color="auto" w:fill="FFFFFF"/>
            <w:lang w:val="en-US"/>
          </w:rPr>
          <w:t xml:space="preserve">his most famous </w:t>
        </w:r>
        <w:r w:rsidR="00263CD3" w:rsidRPr="00FE72D3">
          <w:rPr>
            <w:lang w:val="en-US" w:eastAsia="zh-TW"/>
          </w:rPr>
          <w:t>work</w:t>
        </w:r>
        <w:r w:rsidR="00263CD3">
          <w:rPr>
            <w:lang w:val="en-US" w:eastAsia="zh-TW"/>
          </w:rPr>
          <w:t>s is</w:t>
        </w:r>
        <w:r w:rsidR="00263CD3" w:rsidRPr="00FE72D3">
          <w:rPr>
            <w:lang w:val="en-US" w:eastAsia="zh-TW"/>
          </w:rPr>
          <w:t xml:space="preserve"> </w:t>
        </w:r>
        <w:proofErr w:type="spellStart"/>
        <w:r w:rsidR="00263CD3" w:rsidRPr="00AC11BF">
          <w:rPr>
            <w:i/>
            <w:color w:val="000000"/>
            <w:shd w:val="clear" w:color="auto" w:fill="FFFFFF"/>
            <w:lang w:val="en-US"/>
          </w:rPr>
          <w:t>Panthère</w:t>
        </w:r>
        <w:proofErr w:type="spellEnd"/>
        <w:r w:rsidR="00263CD3">
          <w:rPr>
            <w:i/>
            <w:color w:val="000000"/>
            <w:shd w:val="clear" w:color="auto" w:fill="FFFFFF"/>
            <w:lang w:val="en-US"/>
          </w:rPr>
          <w:t>,</w:t>
        </w:r>
        <w:r w:rsidR="00263CD3" w:rsidRPr="00FE72D3">
          <w:rPr>
            <w:color w:val="000000"/>
            <w:shd w:val="clear" w:color="auto" w:fill="FFFFFF"/>
            <w:lang w:val="en-US"/>
          </w:rPr>
          <w:t xml:space="preserve"> the larger-than-life crouching rope panther</w:t>
        </w:r>
        <w:r w:rsidR="00263CD3">
          <w:rPr>
            <w:color w:val="000000"/>
            <w:shd w:val="clear" w:color="auto" w:fill="FFFFFF"/>
            <w:lang w:val="en-US"/>
          </w:rPr>
          <w:t xml:space="preserve"> for which he was awarded the </w:t>
        </w:r>
        <w:proofErr w:type="spellStart"/>
        <w:r w:rsidR="00263CD3" w:rsidRPr="00DF2849">
          <w:rPr>
            <w:color w:val="000000"/>
            <w:shd w:val="clear" w:color="auto" w:fill="FFFFFF"/>
            <w:lang w:val="en-US"/>
          </w:rPr>
          <w:t>Chenavard</w:t>
        </w:r>
        <w:proofErr w:type="spellEnd"/>
        <w:r w:rsidR="00263CD3" w:rsidRPr="00DF2849">
          <w:rPr>
            <w:color w:val="000000"/>
            <w:shd w:val="clear" w:color="auto" w:fill="FFFFFF"/>
            <w:lang w:val="en-US"/>
          </w:rPr>
          <w:t xml:space="preserve"> prize</w:t>
        </w:r>
        <w:r w:rsidR="00263CD3">
          <w:rPr>
            <w:color w:val="000000"/>
            <w:shd w:val="clear" w:color="auto" w:fill="FFFFFF"/>
            <w:lang w:val="en-US"/>
          </w:rPr>
          <w:t xml:space="preserve"> in 1954,</w:t>
        </w:r>
        <w:r w:rsidR="00263CD3" w:rsidRPr="00DF2849">
          <w:rPr>
            <w:color w:val="000000"/>
            <w:shd w:val="clear" w:color="auto" w:fill="FFFFFF"/>
            <w:lang w:val="en-US"/>
          </w:rPr>
          <w:t xml:space="preserve"> </w:t>
        </w:r>
        <w:r w:rsidR="00263CD3">
          <w:rPr>
            <w:color w:val="000000"/>
            <w:shd w:val="clear" w:color="auto" w:fill="FFFFFF"/>
            <w:lang w:val="en-US"/>
          </w:rPr>
          <w:t>a prize awarded to</w:t>
        </w:r>
        <w:r w:rsidR="00263CD3" w:rsidRPr="00DF2849">
          <w:rPr>
            <w:color w:val="000000"/>
            <w:shd w:val="clear" w:color="auto" w:fill="FFFFFF"/>
            <w:lang w:val="en-US"/>
          </w:rPr>
          <w:t xml:space="preserve"> the best students of art and architecture </w:t>
        </w:r>
        <w:r w:rsidR="00263CD3">
          <w:rPr>
            <w:color w:val="000000"/>
            <w:shd w:val="clear" w:color="auto" w:fill="FFFFFF"/>
            <w:lang w:val="en-US"/>
          </w:rPr>
          <w:t xml:space="preserve">at the </w:t>
        </w:r>
        <w:proofErr w:type="spellStart"/>
        <w:r w:rsidR="00263CD3">
          <w:rPr>
            <w:rFonts w:eastAsia="Times New Roman" w:cs="Times New Roman"/>
            <w:lang w:val="en-US" w:eastAsia="zh-TW"/>
          </w:rPr>
          <w:t>É</w:t>
        </w:r>
        <w:r w:rsidR="00263CD3" w:rsidRPr="00632CBD">
          <w:rPr>
            <w:rFonts w:eastAsia="Times New Roman" w:cs="Times New Roman"/>
            <w:lang w:val="en-US" w:eastAsia="zh-TW"/>
          </w:rPr>
          <w:t>cole</w:t>
        </w:r>
        <w:proofErr w:type="spellEnd"/>
        <w:r w:rsidR="00263CD3">
          <w:rPr>
            <w:color w:val="000000"/>
            <w:shd w:val="clear" w:color="auto" w:fill="FFFFFF"/>
            <w:lang w:val="en-US"/>
          </w:rPr>
          <w:t xml:space="preserve"> des Beaux-</w:t>
        </w:r>
        <w:r w:rsidR="00263CD3" w:rsidRPr="00DF2849">
          <w:rPr>
            <w:color w:val="000000"/>
            <w:shd w:val="clear" w:color="auto" w:fill="FFFFFF"/>
            <w:lang w:val="en-US"/>
          </w:rPr>
          <w:t>Arts in Paris.</w:t>
        </w:r>
        <w:r w:rsidR="00263CD3">
          <w:rPr>
            <w:color w:val="000000"/>
            <w:shd w:val="clear" w:color="auto" w:fill="FFFFFF"/>
            <w:lang w:val="en-US"/>
          </w:rPr>
          <w:t xml:space="preserve"> </w:t>
        </w:r>
        <w:r w:rsidR="00263CD3">
          <w:rPr>
            <w:rFonts w:cs="Times New Roman"/>
            <w:color w:val="000000"/>
            <w:shd w:val="clear" w:color="auto" w:fill="FFFFFF"/>
            <w:lang w:val="en-US"/>
          </w:rPr>
          <w:t>I</w:t>
        </w:r>
        <w:r w:rsidR="00263CD3" w:rsidRPr="00FE72D3">
          <w:rPr>
            <w:rFonts w:eastAsia="Times New Roman" w:cs="Times New Roman"/>
            <w:lang w:val="en-US" w:eastAsia="zh-TW"/>
          </w:rPr>
          <w:t xml:space="preserve">n 1959 he was a part of the first Paris Biennale. </w:t>
        </w:r>
        <w:r w:rsidR="00263CD3">
          <w:rPr>
            <w:rFonts w:cs="Times New Roman"/>
            <w:color w:val="000000"/>
            <w:shd w:val="clear" w:color="auto" w:fill="FFFFFF"/>
            <w:lang w:val="en-US"/>
          </w:rPr>
          <w:t>Today, some a</w:t>
        </w:r>
        <w:r w:rsidR="00263CD3" w:rsidRPr="00F60EFA">
          <w:rPr>
            <w:rFonts w:cs="Times New Roman"/>
            <w:color w:val="000000"/>
            <w:shd w:val="clear" w:color="auto" w:fill="FFFFFF"/>
            <w:lang w:val="en-US"/>
          </w:rPr>
          <w:t>rtists</w:t>
        </w:r>
        <w:r w:rsidR="00263CD3">
          <w:rPr>
            <w:rFonts w:cs="Times New Roman"/>
            <w:color w:val="000000"/>
            <w:shd w:val="clear" w:color="auto" w:fill="FFFFFF"/>
            <w:lang w:val="en-US"/>
          </w:rPr>
          <w:t>, such as</w:t>
        </w:r>
        <w:r w:rsidR="00263CD3" w:rsidRPr="00F60EFA">
          <w:rPr>
            <w:rFonts w:cs="Times New Roman"/>
            <w:color w:val="000000"/>
            <w:shd w:val="clear" w:color="auto" w:fill="FFFFFF"/>
            <w:lang w:val="en-US"/>
          </w:rPr>
          <w:t xml:space="preserve"> the Benin</w:t>
        </w:r>
        <w:r w:rsidR="00263CD3">
          <w:rPr>
            <w:rFonts w:cs="Times New Roman"/>
            <w:color w:val="000000"/>
            <w:shd w:val="clear" w:color="auto" w:fill="FFFFFF"/>
            <w:lang w:val="en-US"/>
          </w:rPr>
          <w:t>ese</w:t>
        </w:r>
        <w:r w:rsidR="00263CD3" w:rsidRPr="00F60EFA">
          <w:rPr>
            <w:rFonts w:cs="Times New Roman"/>
            <w:color w:val="000000"/>
            <w:shd w:val="clear" w:color="auto" w:fill="FFFFFF"/>
            <w:lang w:val="en-US"/>
          </w:rPr>
          <w:t xml:space="preserve"> Dominique </w:t>
        </w:r>
        <w:proofErr w:type="spellStart"/>
        <w:r w:rsidR="00263CD3" w:rsidRPr="00F60EFA">
          <w:rPr>
            <w:rFonts w:cs="Times New Roman"/>
            <w:color w:val="000000"/>
            <w:shd w:val="clear" w:color="auto" w:fill="FFFFFF"/>
            <w:lang w:val="en-US"/>
          </w:rPr>
          <w:t>Zinkp</w:t>
        </w:r>
        <w:r w:rsidR="00263CD3">
          <w:rPr>
            <w:rFonts w:cs="Times New Roman"/>
            <w:color w:val="000000"/>
            <w:shd w:val="clear" w:color="auto" w:fill="FFFFFF"/>
            <w:lang w:val="en-US"/>
          </w:rPr>
          <w:t>è</w:t>
        </w:r>
        <w:proofErr w:type="spellEnd"/>
        <w:r w:rsidR="00263CD3">
          <w:rPr>
            <w:rFonts w:cs="Times New Roman"/>
            <w:color w:val="000000"/>
            <w:shd w:val="clear" w:color="auto" w:fill="FFFFFF"/>
            <w:lang w:val="en-US"/>
          </w:rPr>
          <w:t>,</w:t>
        </w:r>
        <w:r w:rsidR="00263CD3" w:rsidRPr="00F60EFA">
          <w:rPr>
            <w:rFonts w:cs="Times New Roman"/>
            <w:color w:val="000000"/>
            <w:shd w:val="clear" w:color="auto" w:fill="FFFFFF"/>
            <w:lang w:val="en-US"/>
          </w:rPr>
          <w:t xml:space="preserve"> recognize his influence on their work. </w:t>
        </w:r>
        <w:r w:rsidR="00263CD3" w:rsidRPr="00FE72D3">
          <w:rPr>
            <w:rFonts w:cs="Times New Roman"/>
            <w:color w:val="000000"/>
            <w:shd w:val="clear" w:color="auto" w:fill="FFFFFF"/>
            <w:lang w:val="en-US"/>
          </w:rPr>
          <w:t xml:space="preserve">Nineteen of </w:t>
        </w:r>
        <w:proofErr w:type="spellStart"/>
        <w:r w:rsidR="00263CD3" w:rsidRPr="00FE72D3">
          <w:rPr>
            <w:rFonts w:cs="Times New Roman"/>
            <w:color w:val="000000"/>
            <w:shd w:val="clear" w:color="auto" w:fill="FFFFFF"/>
            <w:lang w:val="en-US"/>
          </w:rPr>
          <w:t>Lattier's</w:t>
        </w:r>
        <w:proofErr w:type="spellEnd"/>
        <w:r w:rsidR="00263CD3" w:rsidRPr="00FE72D3">
          <w:rPr>
            <w:rFonts w:cs="Times New Roman"/>
            <w:color w:val="000000"/>
            <w:shd w:val="clear" w:color="auto" w:fill="FFFFFF"/>
            <w:lang w:val="en-US"/>
          </w:rPr>
          <w:t xml:space="preserve"> sculptures are </w:t>
        </w:r>
        <w:r w:rsidR="00263CD3">
          <w:rPr>
            <w:rFonts w:cs="Times New Roman"/>
            <w:color w:val="000000"/>
            <w:shd w:val="clear" w:color="auto" w:fill="FFFFFF"/>
            <w:lang w:val="en-US"/>
          </w:rPr>
          <w:t xml:space="preserve">deposited at </w:t>
        </w:r>
        <w:proofErr w:type="spellStart"/>
        <w:r w:rsidR="00263CD3" w:rsidRPr="00183322">
          <w:rPr>
            <w:shd w:val="clear" w:color="auto" w:fill="FFFFFF"/>
            <w:lang w:val="en-US"/>
          </w:rPr>
          <w:t>Musée</w:t>
        </w:r>
        <w:proofErr w:type="spellEnd"/>
        <w:r w:rsidR="00263CD3">
          <w:rPr>
            <w:shd w:val="clear" w:color="auto" w:fill="FFFFFF"/>
            <w:lang w:val="en-US"/>
          </w:rPr>
          <w:t xml:space="preserve"> National de Côte d'Ivoire in Abidjan.</w:t>
        </w:r>
      </w:ins>
    </w:p>
    <w:p w:rsidR="00A30828" w:rsidRDefault="00713E58" w:rsidP="00D63443">
      <w:pPr>
        <w:jc w:val="both"/>
        <w:rPr>
          <w:ins w:id="24" w:author="Erin Rice" w:date="2014-02-27T15:14:00Z"/>
          <w:rFonts w:eastAsia="Times New Roman" w:cs="Times New Roman"/>
          <w:lang w:val="en-US" w:eastAsia="zh-TW"/>
        </w:rPr>
      </w:pPr>
      <w:r>
        <w:rPr>
          <w:rFonts w:cs="Times New Roman"/>
          <w:color w:val="000000"/>
          <w:shd w:val="clear" w:color="auto" w:fill="FFFFFF"/>
          <w:lang w:val="en-US"/>
        </w:rPr>
        <w:tab/>
      </w:r>
      <w:del w:id="25" w:author="doctor" w:date="2014-03-16T17:48:00Z">
        <w:r w:rsidDel="00263CD3">
          <w:rPr>
            <w:rFonts w:eastAsia="Times New Roman" w:cs="Times New Roman"/>
            <w:lang w:val="en-US" w:eastAsia="zh-TW"/>
          </w:rPr>
          <w:delText>H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 xml:space="preserve">e enrolled at the </w:delText>
        </w:r>
        <w:commentRangeStart w:id="26"/>
        <w:r w:rsidR="00A30828" w:rsidDel="00263CD3">
          <w:rPr>
            <w:rFonts w:eastAsia="Times New Roman" w:cs="Times New Roman"/>
            <w:lang w:val="en-US" w:eastAsia="zh-TW"/>
          </w:rPr>
          <w:delText>E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 xml:space="preserve">cole </w:delText>
        </w:r>
      </w:del>
      <w:ins w:id="27" w:author="Erin Rice" w:date="2014-02-18T16:01:00Z">
        <w:del w:id="28" w:author="doctor" w:date="2014-03-16T17:48:00Z">
          <w:r w:rsidR="00302718" w:rsidDel="00263CD3">
            <w:rPr>
              <w:rFonts w:eastAsia="Times New Roman" w:cs="Times New Roman"/>
              <w:lang w:val="en-US" w:eastAsia="zh-TW"/>
            </w:rPr>
            <w:delText>É</w:delText>
          </w:r>
          <w:r w:rsidR="00302718" w:rsidRPr="00632CBD" w:rsidDel="00263CD3">
            <w:rPr>
              <w:rFonts w:eastAsia="Times New Roman" w:cs="Times New Roman"/>
              <w:lang w:val="en-US" w:eastAsia="zh-TW"/>
            </w:rPr>
            <w:delText xml:space="preserve">cole </w:delText>
          </w:r>
        </w:del>
      </w:ins>
      <w:commentRangeEnd w:id="26"/>
      <w:del w:id="29" w:author="doctor" w:date="2014-03-16T17:48:00Z">
        <w:r w:rsidR="00302718" w:rsidDel="00263CD3">
          <w:rPr>
            <w:rStyle w:val="CommentReference"/>
            <w:vanish/>
          </w:rPr>
          <w:commentReference w:id="26"/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>des Beaux-Arts in Saint-Etienne</w:delText>
        </w:r>
        <w:r w:rsidR="004D2CA0" w:rsidDel="00263CD3">
          <w:rPr>
            <w:rFonts w:eastAsia="Times New Roman" w:cs="Times New Roman"/>
            <w:lang w:val="en-US" w:eastAsia="zh-TW"/>
          </w:rPr>
          <w:delText xml:space="preserve"> (France)</w:delText>
        </w:r>
        <w:r w:rsidRPr="00713E58" w:rsidDel="00263CD3">
          <w:rPr>
            <w:rFonts w:eastAsia="Times New Roman" w:cs="Times New Roman"/>
            <w:lang w:val="en-US" w:eastAsia="zh-TW"/>
          </w:rPr>
          <w:delText xml:space="preserve"> </w:delText>
        </w:r>
        <w:r w:rsidDel="00263CD3">
          <w:rPr>
            <w:rFonts w:eastAsia="Times New Roman" w:cs="Times New Roman"/>
            <w:lang w:val="en-US" w:eastAsia="zh-TW"/>
          </w:rPr>
          <w:delText>in 1947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>. One year later, he went on to study sculpture</w:delText>
        </w:r>
        <w:r w:rsidR="00FA7655" w:rsidDel="00263CD3">
          <w:rPr>
            <w:rFonts w:eastAsia="Times New Roman" w:cs="Times New Roman"/>
            <w:lang w:val="en-US" w:eastAsia="zh-TW"/>
          </w:rPr>
          <w:delText xml:space="preserve"> and architecture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 xml:space="preserve"> at the </w:delText>
        </w:r>
      </w:del>
      <w:ins w:id="30" w:author="Céd" w:date="2014-02-24T10:27:00Z">
        <w:del w:id="31" w:author="doctor" w:date="2014-03-16T17:48:00Z">
          <w:r w:rsidR="006E1C92" w:rsidDel="00263CD3">
            <w:rPr>
              <w:rFonts w:eastAsia="Times New Roman" w:cs="Times New Roman"/>
              <w:lang w:val="en-US" w:eastAsia="zh-TW"/>
            </w:rPr>
            <w:delText>É</w:delText>
          </w:r>
          <w:r w:rsidR="006E1C92" w:rsidRPr="00632CBD" w:rsidDel="00263CD3">
            <w:rPr>
              <w:rFonts w:eastAsia="Times New Roman" w:cs="Times New Roman"/>
              <w:lang w:val="en-US" w:eastAsia="zh-TW"/>
            </w:rPr>
            <w:delText>cole</w:delText>
          </w:r>
          <w:r w:rsidR="006E1C92" w:rsidDel="00263CD3">
            <w:rPr>
              <w:rFonts w:eastAsia="Times New Roman" w:cs="Times New Roman"/>
              <w:lang w:val="en-US" w:eastAsia="zh-TW"/>
            </w:rPr>
            <w:delText xml:space="preserve"> </w:delText>
          </w:r>
        </w:del>
      </w:ins>
      <w:del w:id="32" w:author="doctor" w:date="2014-03-16T17:48:00Z">
        <w:r w:rsidDel="00263CD3">
          <w:rPr>
            <w:rFonts w:eastAsia="Times New Roman" w:cs="Times New Roman"/>
            <w:lang w:val="en-US" w:eastAsia="zh-TW"/>
          </w:rPr>
          <w:delText>E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 xml:space="preserve">cole </w:delText>
        </w:r>
        <w:r w:rsidR="00A30828" w:rsidDel="00263CD3">
          <w:rPr>
            <w:rFonts w:eastAsia="Times New Roman" w:cs="Times New Roman"/>
            <w:lang w:val="en-US" w:eastAsia="zh-TW"/>
          </w:rPr>
          <w:delText>National</w:delText>
        </w:r>
        <w:r w:rsidR="0038486B" w:rsidDel="00263CD3">
          <w:rPr>
            <w:rFonts w:eastAsia="Times New Roman" w:cs="Times New Roman"/>
            <w:lang w:val="en-US" w:eastAsia="zh-TW"/>
          </w:rPr>
          <w:delText>e</w:delText>
        </w:r>
        <w:r w:rsidR="00A30828" w:rsidDel="00263CD3">
          <w:rPr>
            <w:rFonts w:eastAsia="Times New Roman" w:cs="Times New Roman"/>
            <w:lang w:val="en-US" w:eastAsia="zh-TW"/>
          </w:rPr>
          <w:delText xml:space="preserve"> Supérieur</w:delText>
        </w:r>
        <w:r w:rsidR="0038486B" w:rsidDel="00263CD3">
          <w:rPr>
            <w:rFonts w:eastAsia="Times New Roman" w:cs="Times New Roman"/>
            <w:lang w:val="en-US" w:eastAsia="zh-TW"/>
          </w:rPr>
          <w:delText>e</w:delText>
        </w:r>
        <w:r w:rsidR="00A30828" w:rsidDel="00263CD3">
          <w:rPr>
            <w:rFonts w:eastAsia="Times New Roman" w:cs="Times New Roman"/>
            <w:lang w:val="en-US" w:eastAsia="zh-TW"/>
          </w:rPr>
          <w:delText xml:space="preserve"> 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>des Beaux-Arts in Paris</w:delText>
        </w:r>
        <w:r w:rsidR="00C73D69" w:rsidDel="00263CD3">
          <w:rPr>
            <w:rFonts w:eastAsia="Times New Roman" w:cs="Times New Roman"/>
            <w:lang w:val="en-US" w:eastAsia="zh-TW"/>
          </w:rPr>
          <w:delText>.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 xml:space="preserve"> Paris is also where Lattier first achieved artistic success. Not long after his arrival, his </w:delText>
        </w:r>
        <w:r w:rsidR="00DF2849" w:rsidDel="00263CD3">
          <w:rPr>
            <w:rFonts w:eastAsia="Times New Roman" w:cs="Times New Roman"/>
            <w:lang w:val="en-US" w:eastAsia="zh-TW"/>
          </w:rPr>
          <w:delText>original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 xml:space="preserve"> sculptures </w:delText>
        </w:r>
        <w:r w:rsidR="00183322" w:rsidDel="00263CD3">
          <w:rPr>
            <w:rFonts w:eastAsia="Times New Roman" w:cs="Times New Roman"/>
            <w:lang w:val="en-US" w:eastAsia="zh-TW"/>
          </w:rPr>
          <w:delText>designed</w:delText>
        </w:r>
        <w:r w:rsidDel="00263CD3">
          <w:rPr>
            <w:rFonts w:eastAsia="Times New Roman" w:cs="Times New Roman"/>
            <w:lang w:val="en-US" w:eastAsia="zh-TW"/>
          </w:rPr>
          <w:delText xml:space="preserve"> with </w:delText>
        </w:r>
        <w:r w:rsidR="00632CBD" w:rsidRPr="00632CBD" w:rsidDel="00263CD3">
          <w:rPr>
            <w:rFonts w:eastAsia="Times New Roman" w:cs="Times New Roman"/>
            <w:lang w:val="en-US" w:eastAsia="zh-TW"/>
          </w:rPr>
          <w:delText>wood, st</w:delText>
        </w:r>
        <w:r w:rsidR="00632CBD" w:rsidRPr="00A30828" w:rsidDel="00263CD3">
          <w:rPr>
            <w:rFonts w:eastAsia="Times New Roman" w:cs="Times New Roman"/>
            <w:lang w:val="en-US" w:eastAsia="zh-TW"/>
          </w:rPr>
          <w:delText>one, wire and a stron</w:delText>
        </w:r>
        <w:r w:rsidR="00632CBD" w:rsidRPr="00FE72D3" w:rsidDel="00263CD3">
          <w:rPr>
            <w:rFonts w:eastAsia="Times New Roman" w:cs="Times New Roman"/>
            <w:lang w:val="en-US" w:eastAsia="zh-TW"/>
          </w:rPr>
          <w:delText>g hemp fibre</w:delText>
        </w:r>
      </w:del>
      <w:ins w:id="33" w:author="Erin Rice" w:date="2014-02-18T15:59:00Z">
        <w:del w:id="34" w:author="doctor" w:date="2014-03-16T17:48:00Z">
          <w:r w:rsidR="00302718" w:rsidRPr="00FE72D3" w:rsidDel="00263CD3">
            <w:rPr>
              <w:rFonts w:eastAsia="Times New Roman" w:cs="Times New Roman"/>
              <w:lang w:val="en-US" w:eastAsia="zh-TW"/>
            </w:rPr>
            <w:delText>fiber</w:delText>
          </w:r>
        </w:del>
      </w:ins>
      <w:del w:id="35" w:author="doctor" w:date="2014-03-16T17:48:00Z">
        <w:r w:rsidR="00632CBD" w:rsidRPr="00FE72D3" w:rsidDel="00263CD3">
          <w:rPr>
            <w:rFonts w:eastAsia="Times New Roman" w:cs="Times New Roman"/>
            <w:lang w:val="en-US" w:eastAsia="zh-TW"/>
          </w:rPr>
          <w:delText xml:space="preserve"> attracted considerable attention.</w:delText>
        </w:r>
        <w:r w:rsidR="00FE72D3" w:rsidRPr="00FE72D3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 </w:delText>
        </w:r>
        <w:r w:rsidR="00D63443" w:rsidRPr="00FE72D3" w:rsidDel="00263CD3">
          <w:rPr>
            <w:lang w:val="en-US" w:eastAsia="zh-TW"/>
          </w:rPr>
          <w:delText xml:space="preserve">Among </w:delText>
        </w:r>
        <w:r w:rsidR="00D63443" w:rsidRPr="00FE72D3" w:rsidDel="00263CD3">
          <w:rPr>
            <w:color w:val="000000"/>
            <w:shd w:val="clear" w:color="auto" w:fill="FFFFFF"/>
            <w:lang w:val="en-US"/>
          </w:rPr>
          <w:delText xml:space="preserve">his most famous </w:delText>
        </w:r>
        <w:r w:rsidR="00D63443" w:rsidRPr="00FE72D3" w:rsidDel="00263CD3">
          <w:rPr>
            <w:lang w:val="en-US" w:eastAsia="zh-TW"/>
          </w:rPr>
          <w:delText>work</w:delText>
        </w:r>
        <w:r w:rsidR="00D63443" w:rsidDel="00263CD3">
          <w:rPr>
            <w:lang w:val="en-US" w:eastAsia="zh-TW"/>
          </w:rPr>
          <w:delText>s</w:delText>
        </w:r>
      </w:del>
      <w:ins w:id="36" w:author="Erin Rice" w:date="2014-02-18T16:01:00Z">
        <w:del w:id="37" w:author="doctor" w:date="2014-03-16T17:48:00Z">
          <w:r w:rsidR="00302718" w:rsidDel="00263CD3">
            <w:rPr>
              <w:lang w:val="en-US" w:eastAsia="zh-TW"/>
            </w:rPr>
            <w:delText xml:space="preserve"> is</w:delText>
          </w:r>
        </w:del>
      </w:ins>
      <w:del w:id="38" w:author="doctor" w:date="2014-03-16T17:48:00Z">
        <w:r w:rsidR="00D63443" w:rsidRPr="00FE72D3" w:rsidDel="00263CD3">
          <w:rPr>
            <w:lang w:val="en-US" w:eastAsia="zh-TW"/>
          </w:rPr>
          <w:delText xml:space="preserve">, </w:delText>
        </w:r>
        <w:r w:rsidR="00D63443" w:rsidRPr="00AC11BF" w:rsidDel="00263CD3">
          <w:rPr>
            <w:i/>
            <w:color w:val="000000"/>
            <w:shd w:val="clear" w:color="auto" w:fill="FFFFFF"/>
            <w:lang w:val="en-US"/>
          </w:rPr>
          <w:delText>Panthère</w:delText>
        </w:r>
      </w:del>
      <w:ins w:id="39" w:author="Erin Rice" w:date="2014-02-18T16:01:00Z">
        <w:del w:id="40" w:author="doctor" w:date="2014-03-16T17:48:00Z">
          <w:r w:rsidR="00302718" w:rsidDel="00263CD3">
            <w:rPr>
              <w:i/>
              <w:color w:val="000000"/>
              <w:shd w:val="clear" w:color="auto" w:fill="FFFFFF"/>
              <w:lang w:val="en-US"/>
            </w:rPr>
            <w:delText>,</w:delText>
          </w:r>
        </w:del>
      </w:ins>
      <w:del w:id="41" w:author="doctor" w:date="2014-03-16T17:48:00Z">
        <w:r w:rsidR="00D63443" w:rsidRPr="00FE72D3" w:rsidDel="00263CD3">
          <w:rPr>
            <w:color w:val="000000"/>
            <w:shd w:val="clear" w:color="auto" w:fill="FFFFFF"/>
            <w:lang w:val="en-US"/>
          </w:rPr>
          <w:delText xml:space="preserve"> the larger-than-life crouching rope panther,</w:delText>
        </w:r>
        <w:r w:rsidR="00D63443" w:rsidDel="00263CD3">
          <w:rPr>
            <w:color w:val="000000"/>
            <w:shd w:val="clear" w:color="auto" w:fill="FFFFFF"/>
            <w:lang w:val="en-US"/>
          </w:rPr>
          <w:delText xml:space="preserve"> for which he was awarded the </w:delText>
        </w:r>
        <w:r w:rsidR="00D63443" w:rsidRPr="00DF2849" w:rsidDel="00263CD3">
          <w:rPr>
            <w:color w:val="000000"/>
            <w:shd w:val="clear" w:color="auto" w:fill="FFFFFF"/>
            <w:lang w:val="en-US"/>
          </w:rPr>
          <w:delText>Chenavard prize</w:delText>
        </w:r>
        <w:r w:rsidR="00D63443" w:rsidDel="00263CD3">
          <w:rPr>
            <w:color w:val="000000"/>
            <w:shd w:val="clear" w:color="auto" w:fill="FFFFFF"/>
            <w:lang w:val="en-US"/>
          </w:rPr>
          <w:delText xml:space="preserve"> in 1954,</w:delText>
        </w:r>
        <w:r w:rsidR="00D63443" w:rsidRPr="00DF2849" w:rsidDel="00263CD3">
          <w:rPr>
            <w:color w:val="000000"/>
            <w:shd w:val="clear" w:color="auto" w:fill="FFFFFF"/>
            <w:lang w:val="en-US"/>
          </w:rPr>
          <w:delText xml:space="preserve"> </w:delText>
        </w:r>
        <w:r w:rsidR="00D63443" w:rsidDel="00263CD3">
          <w:rPr>
            <w:color w:val="000000"/>
            <w:shd w:val="clear" w:color="auto" w:fill="FFFFFF"/>
            <w:lang w:val="en-US"/>
          </w:rPr>
          <w:delText>rewarding</w:delText>
        </w:r>
        <w:r w:rsidR="00D63443" w:rsidRPr="00DF2849" w:rsidDel="00263CD3">
          <w:rPr>
            <w:color w:val="000000"/>
            <w:shd w:val="clear" w:color="auto" w:fill="FFFFFF"/>
            <w:lang w:val="en-US"/>
          </w:rPr>
          <w:delText xml:space="preserve"> </w:delText>
        </w:r>
      </w:del>
      <w:ins w:id="42" w:author="Erin Rice" w:date="2014-02-18T16:02:00Z">
        <w:del w:id="43" w:author="doctor" w:date="2014-03-16T17:48:00Z">
          <w:r w:rsidR="00302718" w:rsidDel="00263CD3">
            <w:rPr>
              <w:color w:val="000000"/>
              <w:shd w:val="clear" w:color="auto" w:fill="FFFFFF"/>
              <w:lang w:val="en-US"/>
            </w:rPr>
            <w:delText>a prize</w:delText>
          </w:r>
        </w:del>
      </w:ins>
      <w:ins w:id="44" w:author="Erin Rice" w:date="2014-02-18T16:00:00Z">
        <w:del w:id="45" w:author="doctor" w:date="2014-03-16T17:48:00Z">
          <w:r w:rsidR="00302718" w:rsidDel="00263CD3">
            <w:rPr>
              <w:color w:val="000000"/>
              <w:shd w:val="clear" w:color="auto" w:fill="FFFFFF"/>
              <w:lang w:val="en-US"/>
            </w:rPr>
            <w:delText xml:space="preserve"> awarded to</w:delText>
          </w:r>
          <w:r w:rsidR="00302718" w:rsidRPr="00DF2849" w:rsidDel="00263CD3">
            <w:rPr>
              <w:color w:val="000000"/>
              <w:shd w:val="clear" w:color="auto" w:fill="FFFFFF"/>
              <w:lang w:val="en-US"/>
            </w:rPr>
            <w:delText xml:space="preserve"> </w:delText>
          </w:r>
        </w:del>
      </w:ins>
      <w:del w:id="46" w:author="doctor" w:date="2014-03-16T17:48:00Z">
        <w:r w:rsidR="00D63443" w:rsidRPr="00DF2849" w:rsidDel="00263CD3">
          <w:rPr>
            <w:color w:val="000000"/>
            <w:shd w:val="clear" w:color="auto" w:fill="FFFFFF"/>
            <w:lang w:val="en-US"/>
          </w:rPr>
          <w:delText xml:space="preserve">the best students of art and architecture sections </w:delText>
        </w:r>
        <w:r w:rsidDel="00263CD3">
          <w:rPr>
            <w:color w:val="000000"/>
            <w:shd w:val="clear" w:color="auto" w:fill="FFFFFF"/>
            <w:lang w:val="en-US"/>
          </w:rPr>
          <w:delText xml:space="preserve">at </w:delText>
        </w:r>
        <w:r w:rsidR="00A66667" w:rsidDel="00263CD3">
          <w:rPr>
            <w:color w:val="000000"/>
            <w:shd w:val="clear" w:color="auto" w:fill="FFFFFF"/>
            <w:lang w:val="en-US"/>
          </w:rPr>
          <w:delText xml:space="preserve">the </w:delText>
        </w:r>
      </w:del>
      <w:ins w:id="47" w:author="Céd" w:date="2014-02-24T10:27:00Z">
        <w:del w:id="48" w:author="doctor" w:date="2014-03-16T17:48:00Z">
          <w:r w:rsidR="006E1C92" w:rsidDel="00263CD3">
            <w:rPr>
              <w:rFonts w:eastAsia="Times New Roman" w:cs="Times New Roman"/>
              <w:lang w:val="en-US" w:eastAsia="zh-TW"/>
            </w:rPr>
            <w:delText>É</w:delText>
          </w:r>
          <w:r w:rsidR="006E1C92" w:rsidRPr="00632CBD" w:rsidDel="00263CD3">
            <w:rPr>
              <w:rFonts w:eastAsia="Times New Roman" w:cs="Times New Roman"/>
              <w:lang w:val="en-US" w:eastAsia="zh-TW"/>
            </w:rPr>
            <w:delText>cole</w:delText>
          </w:r>
        </w:del>
      </w:ins>
      <w:del w:id="49" w:author="doctor" w:date="2014-03-16T17:48:00Z">
        <w:r w:rsidR="00A66667" w:rsidDel="00263CD3">
          <w:rPr>
            <w:color w:val="000000"/>
            <w:shd w:val="clear" w:color="auto" w:fill="FFFFFF"/>
            <w:lang w:val="en-US"/>
          </w:rPr>
          <w:delText>Ecole des Beaux-</w:delText>
        </w:r>
        <w:r w:rsidR="00D63443" w:rsidRPr="00DF2849" w:rsidDel="00263CD3">
          <w:rPr>
            <w:color w:val="000000"/>
            <w:shd w:val="clear" w:color="auto" w:fill="FFFFFF"/>
            <w:lang w:val="en-US"/>
          </w:rPr>
          <w:delText>Arts in Paris.</w:delText>
        </w:r>
        <w:r w:rsidR="00D63443" w:rsidDel="00263CD3">
          <w:rPr>
            <w:color w:val="000000"/>
            <w:shd w:val="clear" w:color="auto" w:fill="FFFFFF"/>
            <w:lang w:val="en-US"/>
          </w:rPr>
          <w:delText xml:space="preserve"> </w:delText>
        </w:r>
        <w:r w:rsidR="00D63443" w:rsidDel="00263CD3">
          <w:rPr>
            <w:rFonts w:cs="Times New Roman"/>
            <w:color w:val="000000"/>
            <w:shd w:val="clear" w:color="auto" w:fill="FFFFFF"/>
            <w:lang w:val="en-US"/>
          </w:rPr>
          <w:delText>I</w:delText>
        </w:r>
        <w:r w:rsidR="006505EF" w:rsidRPr="00FE72D3" w:rsidDel="00263CD3">
          <w:rPr>
            <w:rFonts w:eastAsia="Times New Roman" w:cs="Times New Roman"/>
            <w:lang w:val="en-US" w:eastAsia="zh-TW"/>
          </w:rPr>
          <w:delText xml:space="preserve">n 1959 he </w:delText>
        </w:r>
        <w:r w:rsidR="009B3A48" w:rsidRPr="00FE72D3" w:rsidDel="00263CD3">
          <w:rPr>
            <w:rFonts w:eastAsia="Times New Roman" w:cs="Times New Roman"/>
            <w:lang w:val="en-US" w:eastAsia="zh-TW"/>
          </w:rPr>
          <w:delText xml:space="preserve">was a part of </w:delText>
        </w:r>
        <w:r w:rsidR="003A0219" w:rsidRPr="00FE72D3" w:rsidDel="00263CD3">
          <w:rPr>
            <w:rFonts w:eastAsia="Times New Roman" w:cs="Times New Roman"/>
            <w:lang w:val="en-US" w:eastAsia="zh-TW"/>
          </w:rPr>
          <w:delText>the first Paris Biennale.</w:delText>
        </w:r>
        <w:r w:rsidR="006505EF" w:rsidRPr="00FE72D3" w:rsidDel="00263CD3">
          <w:rPr>
            <w:rFonts w:eastAsia="Times New Roman" w:cs="Times New Roman"/>
            <w:lang w:val="en-US" w:eastAsia="zh-TW"/>
          </w:rPr>
          <w:delText xml:space="preserve"> </w:delText>
        </w:r>
      </w:del>
    </w:p>
    <w:p w:rsidR="00D10E25" w:rsidRDefault="00D10E25" w:rsidP="00D63443">
      <w:pPr>
        <w:numPr>
          <w:ins w:id="50" w:author="Erin Rice" w:date="2014-02-27T15:14:00Z"/>
        </w:numPr>
        <w:jc w:val="both"/>
        <w:rPr>
          <w:rFonts w:eastAsia="Times New Roman" w:cs="Times New Roman"/>
          <w:lang w:val="en-US" w:eastAsia="zh-TW"/>
        </w:rPr>
      </w:pPr>
    </w:p>
    <w:p w:rsidR="002D4233" w:rsidRDefault="009B3A48" w:rsidP="00183322">
      <w:pPr>
        <w:jc w:val="both"/>
        <w:rPr>
          <w:rFonts w:eastAsia="Times New Roman" w:cs="Times New Roman"/>
          <w:color w:val="000000"/>
          <w:lang w:val="en-US" w:eastAsia="zh-TW"/>
        </w:rPr>
      </w:pPr>
      <w:r>
        <w:rPr>
          <w:rFonts w:eastAsia="Times New Roman" w:cs="Times New Roman"/>
          <w:lang w:val="en-US" w:eastAsia="zh-TW"/>
        </w:rPr>
        <w:tab/>
      </w:r>
      <w:proofErr w:type="spellStart"/>
      <w:r>
        <w:rPr>
          <w:rFonts w:eastAsia="Times New Roman" w:cs="Times New Roman"/>
          <w:lang w:val="en-US" w:eastAsia="zh-TW"/>
        </w:rPr>
        <w:t>Lattier</w:t>
      </w:r>
      <w:proofErr w:type="spellEnd"/>
      <w:r>
        <w:rPr>
          <w:rFonts w:eastAsia="Times New Roman" w:cs="Times New Roman"/>
          <w:lang w:val="en-US" w:eastAsia="zh-TW"/>
        </w:rPr>
        <w:t xml:space="preserve"> </w:t>
      </w:r>
      <w:r w:rsidR="00376399">
        <w:rPr>
          <w:rFonts w:eastAsia="Times New Roman" w:cs="Times New Roman"/>
          <w:lang w:val="en-US" w:eastAsia="zh-TW"/>
        </w:rPr>
        <w:t>designed</w:t>
      </w:r>
      <w:r w:rsidR="006505EF">
        <w:rPr>
          <w:rFonts w:eastAsia="Times New Roman" w:cs="Times New Roman"/>
          <w:lang w:val="en-US" w:eastAsia="zh-TW"/>
        </w:rPr>
        <w:t xml:space="preserve"> sculptures </w:t>
      </w:r>
      <w:r w:rsidR="00C3303A">
        <w:rPr>
          <w:rFonts w:eastAsia="Times New Roman" w:cs="Times New Roman"/>
          <w:lang w:val="en-US" w:eastAsia="zh-TW"/>
        </w:rPr>
        <w:t xml:space="preserve">made </w:t>
      </w:r>
      <w:r w:rsidR="006505EF">
        <w:rPr>
          <w:rFonts w:eastAsia="Times New Roman" w:cs="Times New Roman"/>
          <w:lang w:val="en-US" w:eastAsia="zh-TW"/>
        </w:rPr>
        <w:t xml:space="preserve">of strings and wire </w:t>
      </w:r>
      <w:r w:rsidR="006505EF" w:rsidRPr="00D63443">
        <w:rPr>
          <w:rFonts w:eastAsia="Times New Roman" w:cs="Times New Roman"/>
          <w:lang w:val="en-US" w:eastAsia="zh-TW"/>
        </w:rPr>
        <w:t>concealing</w:t>
      </w:r>
      <w:r w:rsidR="006505EF">
        <w:rPr>
          <w:rFonts w:eastAsia="Times New Roman" w:cs="Times New Roman"/>
          <w:lang w:val="en-US" w:eastAsia="zh-TW"/>
        </w:rPr>
        <w:t xml:space="preserve"> the underlying iron structure. "If I had </w:t>
      </w:r>
      <w:commentRangeStart w:id="51"/>
      <w:r w:rsidR="006505EF">
        <w:rPr>
          <w:rFonts w:eastAsia="Times New Roman" w:cs="Times New Roman"/>
          <w:lang w:val="en-US" w:eastAsia="zh-TW"/>
        </w:rPr>
        <w:t xml:space="preserve">made </w:t>
      </w:r>
      <w:ins w:id="52" w:author="Céd" w:date="2014-02-24T10:26:00Z">
        <w:r w:rsidR="001616EF" w:rsidRPr="00D10E25">
          <w:rPr>
            <w:rFonts w:eastAsia="Times New Roman" w:cs="Times New Roman"/>
            <w:lang w:val="en-US" w:eastAsia="zh-TW"/>
            <w:rPrChange w:id="53" w:author="Erin Rice" w:date="2014-02-27T15:14:00Z">
              <w:rPr>
                <w:rFonts w:eastAsia="Times New Roman" w:cs="Times New Roman"/>
                <w:sz w:val="18"/>
                <w:szCs w:val="18"/>
                <w:lang w:val="en-US" w:eastAsia="zh-TW"/>
              </w:rPr>
            </w:rPrChange>
          </w:rPr>
          <w:t xml:space="preserve">them </w:t>
        </w:r>
      </w:ins>
      <w:ins w:id="54" w:author="Céd" w:date="2014-02-24T10:27:00Z">
        <w:r w:rsidR="001616EF" w:rsidRPr="00D10E25">
          <w:rPr>
            <w:rFonts w:eastAsia="Times New Roman" w:cs="Times New Roman"/>
            <w:lang w:val="en-US" w:eastAsia="zh-TW"/>
            <w:rPrChange w:id="55" w:author="Erin Rice" w:date="2014-02-27T15:14:00Z">
              <w:rPr>
                <w:rFonts w:eastAsia="Times New Roman" w:cs="Times New Roman"/>
                <w:sz w:val="18"/>
                <w:szCs w:val="18"/>
                <w:lang w:val="en-US" w:eastAsia="zh-TW"/>
              </w:rPr>
            </w:rPrChange>
          </w:rPr>
          <w:t>[the sculptures]</w:t>
        </w:r>
        <w:r w:rsidR="006E1C92">
          <w:rPr>
            <w:rFonts w:eastAsia="Times New Roman" w:cs="Times New Roman"/>
            <w:lang w:val="en-US" w:eastAsia="zh-TW"/>
          </w:rPr>
          <w:t xml:space="preserve"> </w:t>
        </w:r>
      </w:ins>
      <w:r w:rsidR="006505EF">
        <w:rPr>
          <w:rFonts w:eastAsia="Times New Roman" w:cs="Times New Roman"/>
          <w:lang w:val="en-US" w:eastAsia="zh-TW"/>
        </w:rPr>
        <w:t xml:space="preserve">of </w:t>
      </w:r>
      <w:commentRangeEnd w:id="51"/>
      <w:r w:rsidR="00302718">
        <w:rPr>
          <w:rStyle w:val="CommentReference"/>
          <w:vanish/>
        </w:rPr>
        <w:commentReference w:id="51"/>
      </w:r>
      <w:r w:rsidR="006505EF">
        <w:rPr>
          <w:rFonts w:eastAsia="Times New Roman" w:cs="Times New Roman"/>
          <w:lang w:val="en-US" w:eastAsia="zh-TW"/>
        </w:rPr>
        <w:t>wood, it would be accused of copying my ancestors. If I had begun to carve stone, it seemed to me that I copied White people. I had to find</w:t>
      </w:r>
      <w:del w:id="56" w:author="Erin Rice" w:date="2014-02-18T16:03:00Z">
        <w:r w:rsidR="006505EF" w:rsidDel="00302718">
          <w:rPr>
            <w:rFonts w:eastAsia="Times New Roman" w:cs="Times New Roman"/>
            <w:lang w:val="en-US" w:eastAsia="zh-TW"/>
          </w:rPr>
          <w:delText xml:space="preserve"> </w:delText>
        </w:r>
        <w:r w:rsidR="00F71742" w:rsidDel="00302718">
          <w:rPr>
            <w:rFonts w:eastAsia="Times New Roman" w:cs="Times New Roman"/>
            <w:lang w:val="en-US" w:eastAsia="zh-TW"/>
          </w:rPr>
          <w:delText>out</w:delText>
        </w:r>
      </w:del>
      <w:r w:rsidR="00F71742">
        <w:rPr>
          <w:rFonts w:eastAsia="Times New Roman" w:cs="Times New Roman"/>
          <w:lang w:val="en-US" w:eastAsia="zh-TW"/>
        </w:rPr>
        <w:t xml:space="preserve"> </w:t>
      </w:r>
      <w:r w:rsidR="006505EF">
        <w:rPr>
          <w:rFonts w:eastAsia="Times New Roman" w:cs="Times New Roman"/>
          <w:lang w:val="en-US" w:eastAsia="zh-TW"/>
        </w:rPr>
        <w:t xml:space="preserve">something new". </w:t>
      </w:r>
      <w:proofErr w:type="spellStart"/>
      <w:r w:rsidR="00FE72D3" w:rsidRPr="00FE72D3">
        <w:rPr>
          <w:rFonts w:cs="Times New Roman"/>
          <w:color w:val="000000"/>
          <w:shd w:val="clear" w:color="auto" w:fill="FFFFFF"/>
          <w:lang w:val="en-US"/>
        </w:rPr>
        <w:t>Lattier's</w:t>
      </w:r>
      <w:proofErr w:type="spellEnd"/>
      <w:r w:rsidR="00FE72D3" w:rsidRPr="00FE72D3">
        <w:rPr>
          <w:rFonts w:cs="Times New Roman"/>
          <w:color w:val="000000"/>
          <w:shd w:val="clear" w:color="auto" w:fill="FFFFFF"/>
          <w:lang w:val="en-US"/>
        </w:rPr>
        <w:t xml:space="preserve"> corpus embraces a remarkable diversity of subjects and themes. </w:t>
      </w:r>
      <w:r w:rsidR="002D4233">
        <w:rPr>
          <w:rFonts w:eastAsia="Times New Roman" w:cs="Times New Roman"/>
          <w:lang w:val="en-US" w:eastAsia="zh-TW"/>
        </w:rPr>
        <w:t xml:space="preserve">He created monumental works on religious and historical themes, </w:t>
      </w:r>
      <w:ins w:id="57" w:author="Erin Rice" w:date="2014-02-18T16:04:00Z">
        <w:r w:rsidR="00302718">
          <w:rPr>
            <w:rFonts w:eastAsia="Times New Roman" w:cs="Times New Roman"/>
            <w:lang w:val="en-US" w:eastAsia="zh-TW"/>
          </w:rPr>
          <w:t xml:space="preserve">as well as </w:t>
        </w:r>
      </w:ins>
      <w:r w:rsidR="002D4233">
        <w:rPr>
          <w:rFonts w:eastAsia="Times New Roman" w:cs="Times New Roman"/>
          <w:lang w:val="en-US" w:eastAsia="zh-TW"/>
        </w:rPr>
        <w:t xml:space="preserve">representations of </w:t>
      </w:r>
      <w:r w:rsidR="00D31979">
        <w:rPr>
          <w:rFonts w:eastAsia="Times New Roman" w:cs="Times New Roman"/>
          <w:lang w:val="en-US" w:eastAsia="zh-TW"/>
        </w:rPr>
        <w:t>"</w:t>
      </w:r>
      <w:proofErr w:type="spellStart"/>
      <w:r w:rsidR="002D4233" w:rsidRPr="00D63443">
        <w:rPr>
          <w:rFonts w:eastAsia="Times New Roman" w:cs="Times New Roman"/>
          <w:lang w:val="en-US" w:eastAsia="zh-TW"/>
        </w:rPr>
        <w:t>ronde</w:t>
      </w:r>
      <w:r w:rsidR="00D63443">
        <w:rPr>
          <w:rFonts w:eastAsia="Times New Roman" w:cs="Times New Roman"/>
          <w:lang w:val="en-US" w:eastAsia="zh-TW"/>
        </w:rPr>
        <w:t>-</w:t>
      </w:r>
      <w:r w:rsidR="002D4233" w:rsidRPr="00D63443">
        <w:rPr>
          <w:rFonts w:eastAsia="Times New Roman" w:cs="Times New Roman"/>
          <w:lang w:val="en-US" w:eastAsia="zh-TW"/>
        </w:rPr>
        <w:t>bos</w:t>
      </w:r>
      <w:r w:rsidR="00D63443" w:rsidRPr="00D63443">
        <w:rPr>
          <w:rFonts w:eastAsia="Times New Roman" w:cs="Times New Roman"/>
          <w:lang w:val="en-US" w:eastAsia="zh-TW"/>
        </w:rPr>
        <w:t>s</w:t>
      </w:r>
      <w:r w:rsidR="002D4233" w:rsidRPr="00D63443">
        <w:rPr>
          <w:rFonts w:eastAsia="Times New Roman" w:cs="Times New Roman"/>
          <w:lang w:val="en-US" w:eastAsia="zh-TW"/>
        </w:rPr>
        <w:t>e</w:t>
      </w:r>
      <w:proofErr w:type="spellEnd"/>
      <w:r w:rsidR="00D31979">
        <w:rPr>
          <w:rFonts w:eastAsia="Times New Roman" w:cs="Times New Roman"/>
          <w:lang w:val="en-US" w:eastAsia="zh-TW"/>
        </w:rPr>
        <w:t>"</w:t>
      </w:r>
      <w:r w:rsidR="002D4233">
        <w:rPr>
          <w:rFonts w:eastAsia="Times New Roman" w:cs="Times New Roman"/>
          <w:lang w:val="en-US" w:eastAsia="zh-TW"/>
        </w:rPr>
        <w:t xml:space="preserve"> </w:t>
      </w:r>
      <w:r w:rsidR="00D63443">
        <w:rPr>
          <w:rFonts w:eastAsia="Times New Roman" w:cs="Times New Roman"/>
          <w:lang w:val="en-US" w:eastAsia="zh-TW"/>
        </w:rPr>
        <w:t>tradition</w:t>
      </w:r>
      <w:ins w:id="58" w:author="Erin Rice" w:date="2014-02-18T16:04:00Z">
        <w:r w:rsidR="00302718">
          <w:rPr>
            <w:rFonts w:eastAsia="Times New Roman" w:cs="Times New Roman"/>
            <w:lang w:val="en-US" w:eastAsia="zh-TW"/>
          </w:rPr>
          <w:t>s</w:t>
        </w:r>
      </w:ins>
      <w:r w:rsidR="00D63443">
        <w:rPr>
          <w:rFonts w:eastAsia="Times New Roman" w:cs="Times New Roman"/>
          <w:lang w:val="en-US" w:eastAsia="zh-TW"/>
        </w:rPr>
        <w:t xml:space="preserve"> </w:t>
      </w:r>
      <w:r w:rsidR="002D4233">
        <w:rPr>
          <w:rFonts w:eastAsia="Times New Roman" w:cs="Times New Roman"/>
          <w:lang w:val="en-US" w:eastAsia="zh-TW"/>
        </w:rPr>
        <w:t xml:space="preserve">and humoristic figures. </w:t>
      </w:r>
      <w:proofErr w:type="spellStart"/>
      <w:r w:rsidR="002D4233" w:rsidRPr="002D4233">
        <w:rPr>
          <w:rFonts w:cs="Times New Roman"/>
          <w:i/>
          <w:color w:val="000000"/>
          <w:shd w:val="clear" w:color="auto" w:fill="FFFFFF"/>
          <w:lang w:val="en-US"/>
        </w:rPr>
        <w:t>Panthère</w:t>
      </w:r>
      <w:proofErr w:type="spellEnd"/>
      <w:r w:rsidR="00FE72D3" w:rsidRPr="00FE72D3">
        <w:rPr>
          <w:rFonts w:cs="Times New Roman"/>
          <w:color w:val="000000"/>
          <w:shd w:val="clear" w:color="auto" w:fill="FFFFFF"/>
          <w:lang w:val="en-US"/>
        </w:rPr>
        <w:t xml:space="preserve"> seems far removed in spirit an</w:t>
      </w:r>
      <w:r w:rsidR="002D4233">
        <w:rPr>
          <w:rFonts w:cs="Times New Roman"/>
          <w:color w:val="000000"/>
          <w:shd w:val="clear" w:color="auto" w:fill="FFFFFF"/>
          <w:lang w:val="en-US"/>
        </w:rPr>
        <w:t>d intention from the emaciated</w:t>
      </w:r>
      <w:r w:rsidR="002D4233" w:rsidRPr="002D4233">
        <w:rPr>
          <w:rFonts w:cs="Times New Roman"/>
          <w:i/>
          <w:color w:val="000000"/>
          <w:shd w:val="clear" w:color="auto" w:fill="FFFFFF"/>
          <w:lang w:val="en-US"/>
        </w:rPr>
        <w:t xml:space="preserve"> Le </w:t>
      </w:r>
      <w:r w:rsidR="00FE72D3" w:rsidRPr="002D4233">
        <w:rPr>
          <w:rFonts w:cs="Times New Roman"/>
          <w:i/>
          <w:color w:val="000000"/>
          <w:shd w:val="clear" w:color="auto" w:fill="FFFFFF"/>
          <w:lang w:val="en-US"/>
        </w:rPr>
        <w:t>Christ</w:t>
      </w:r>
      <w:r w:rsidR="00FE72D3" w:rsidRPr="00FE72D3">
        <w:rPr>
          <w:rFonts w:cs="Times New Roman"/>
          <w:color w:val="000000"/>
          <w:shd w:val="clear" w:color="auto" w:fill="FFFFFF"/>
          <w:lang w:val="en-US"/>
        </w:rPr>
        <w:t xml:space="preserve"> or his series of graceful, non-fearsome masks.</w:t>
      </w:r>
      <w:r w:rsidR="00FE72D3">
        <w:rPr>
          <w:rFonts w:eastAsia="Times New Roman" w:cs="Times New Roman"/>
          <w:color w:val="000000"/>
          <w:lang w:val="en-US" w:eastAsia="zh-TW"/>
        </w:rPr>
        <w:t xml:space="preserve"> </w:t>
      </w:r>
    </w:p>
    <w:p w:rsidR="006505EF" w:rsidRPr="002D4233" w:rsidRDefault="002D4233" w:rsidP="00183322">
      <w:pPr>
        <w:jc w:val="both"/>
        <w:rPr>
          <w:rFonts w:eastAsia="Times New Roman" w:cs="Times New Roman"/>
          <w:i/>
          <w:color w:val="000000"/>
          <w:lang w:val="en-US" w:eastAsia="zh-TW"/>
        </w:rPr>
      </w:pPr>
      <w:r>
        <w:rPr>
          <w:rFonts w:eastAsia="Times New Roman" w:cs="Times New Roman"/>
          <w:color w:val="000000"/>
          <w:lang w:val="en-US" w:eastAsia="zh-TW"/>
        </w:rPr>
        <w:tab/>
      </w:r>
      <w:r w:rsidR="006505EF" w:rsidRPr="00E966FA">
        <w:rPr>
          <w:rFonts w:eastAsia="Times New Roman" w:cs="Times New Roman"/>
          <w:color w:val="000000"/>
          <w:lang w:val="en-US" w:eastAsia="zh-TW"/>
        </w:rPr>
        <w:t>One of these curiously fanciful</w:t>
      </w:r>
      <w:ins w:id="59" w:author="Erin Rice" w:date="2014-02-18T16:04:00Z">
        <w:r w:rsidR="00302718">
          <w:rPr>
            <w:rFonts w:eastAsia="Times New Roman" w:cs="Times New Roman"/>
            <w:color w:val="000000"/>
            <w:lang w:val="en-US" w:eastAsia="zh-TW"/>
          </w:rPr>
          <w:t xml:space="preserve"> pieces</w:t>
        </w:r>
      </w:ins>
      <w:del w:id="60" w:author="Erin Rice" w:date="2014-02-18T16:04:00Z">
        <w:r w:rsidR="006505EF" w:rsidRPr="00E966FA" w:rsidDel="00302718">
          <w:rPr>
            <w:rFonts w:eastAsia="Times New Roman" w:cs="Times New Roman"/>
            <w:color w:val="000000"/>
            <w:lang w:val="en-US" w:eastAsia="zh-TW"/>
          </w:rPr>
          <w:delText>,</w:delText>
        </w:r>
      </w:del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</w:t>
      </w:r>
      <w:r w:rsidR="006505EF">
        <w:rPr>
          <w:rFonts w:eastAsia="Times New Roman" w:cs="Times New Roman"/>
          <w:color w:val="000000"/>
          <w:lang w:val="en-US" w:eastAsia="zh-TW"/>
        </w:rPr>
        <w:t xml:space="preserve">is a </w:t>
      </w:r>
      <w:r w:rsidR="00F71742">
        <w:rPr>
          <w:rFonts w:eastAsia="Times New Roman" w:cs="Times New Roman"/>
          <w:color w:val="000000"/>
          <w:lang w:val="en-US" w:eastAsia="zh-TW"/>
        </w:rPr>
        <w:t>work</w:t>
      </w:r>
      <w:r w:rsidR="006505EF">
        <w:rPr>
          <w:rFonts w:eastAsia="Times New Roman" w:cs="Times New Roman"/>
          <w:color w:val="000000"/>
          <w:lang w:val="en-US" w:eastAsia="zh-TW"/>
        </w:rPr>
        <w:t xml:space="preserve"> </w:t>
      </w:r>
      <w:r w:rsidR="00836340">
        <w:rPr>
          <w:rFonts w:eastAsia="Times New Roman" w:cs="Times New Roman"/>
          <w:color w:val="000000"/>
          <w:lang w:val="en-US" w:eastAsia="zh-TW"/>
        </w:rPr>
        <w:t>en</w:t>
      </w:r>
      <w:r w:rsidR="00D63443">
        <w:rPr>
          <w:rFonts w:eastAsia="Times New Roman" w:cs="Times New Roman"/>
          <w:color w:val="000000"/>
          <w:lang w:val="en-US" w:eastAsia="zh-TW"/>
        </w:rPr>
        <w:t>titled</w:t>
      </w:r>
      <w:r w:rsidR="006505EF">
        <w:rPr>
          <w:rFonts w:eastAsia="Times New Roman" w:cs="Times New Roman"/>
          <w:color w:val="000000"/>
          <w:lang w:val="en-US" w:eastAsia="zh-TW"/>
        </w:rPr>
        <w:t xml:space="preserve"> </w:t>
      </w:r>
      <w:r w:rsidR="009B3A48" w:rsidRPr="009B3A48">
        <w:rPr>
          <w:rFonts w:eastAsia="Times New Roman" w:cs="Times New Roman"/>
          <w:i/>
          <w:color w:val="000000"/>
          <w:lang w:val="en-US" w:eastAsia="zh-TW"/>
        </w:rPr>
        <w:t xml:space="preserve">Le </w:t>
      </w:r>
      <w:proofErr w:type="spellStart"/>
      <w:r w:rsidR="009B3A48" w:rsidRPr="009B3A48">
        <w:rPr>
          <w:rFonts w:eastAsia="Times New Roman" w:cs="Times New Roman"/>
          <w:i/>
          <w:color w:val="000000"/>
          <w:lang w:val="en-US" w:eastAsia="zh-TW"/>
        </w:rPr>
        <w:t>voleur</w:t>
      </w:r>
      <w:proofErr w:type="spellEnd"/>
      <w:r w:rsidR="009B3A48" w:rsidRPr="009B3A48">
        <w:rPr>
          <w:rFonts w:eastAsia="Times New Roman" w:cs="Times New Roman"/>
          <w:i/>
          <w:color w:val="000000"/>
          <w:lang w:val="en-US" w:eastAsia="zh-TW"/>
        </w:rPr>
        <w:t xml:space="preserve"> de coq, </w:t>
      </w:r>
      <w:proofErr w:type="spellStart"/>
      <w:r w:rsidR="009B3A48" w:rsidRPr="009B3A48">
        <w:rPr>
          <w:rFonts w:eastAsia="Times New Roman" w:cs="Times New Roman"/>
          <w:i/>
          <w:color w:val="000000"/>
          <w:lang w:val="en-US" w:eastAsia="zh-TW"/>
        </w:rPr>
        <w:t>dit</w:t>
      </w:r>
      <w:proofErr w:type="spellEnd"/>
      <w:r w:rsidR="009B3A48" w:rsidRPr="009B3A48">
        <w:rPr>
          <w:rFonts w:eastAsia="Times New Roman" w:cs="Times New Roman"/>
          <w:i/>
          <w:color w:val="000000"/>
          <w:lang w:val="en-US" w:eastAsia="zh-TW"/>
        </w:rPr>
        <w:t xml:space="preserve"> la </w:t>
      </w:r>
      <w:proofErr w:type="spellStart"/>
      <w:r w:rsidR="009B3A48" w:rsidRPr="009B3A48">
        <w:rPr>
          <w:rFonts w:eastAsia="Times New Roman" w:cs="Times New Roman"/>
          <w:i/>
          <w:color w:val="000000"/>
          <w:lang w:val="en-US" w:eastAsia="zh-TW"/>
        </w:rPr>
        <w:t>Victoire</w:t>
      </w:r>
      <w:proofErr w:type="spellEnd"/>
      <w:r w:rsidR="009B3A48" w:rsidRPr="009B3A48">
        <w:rPr>
          <w:rFonts w:eastAsia="Times New Roman" w:cs="Times New Roman"/>
          <w:i/>
          <w:color w:val="000000"/>
          <w:lang w:val="en-US" w:eastAsia="zh-TW"/>
        </w:rPr>
        <w:t xml:space="preserve"> de Samot</w:t>
      </w:r>
      <w:r w:rsidR="00056290">
        <w:rPr>
          <w:rFonts w:eastAsia="Times New Roman" w:cs="Times New Roman"/>
          <w:i/>
          <w:color w:val="000000"/>
          <w:lang w:val="en-US" w:eastAsia="zh-TW"/>
        </w:rPr>
        <w:t>h</w:t>
      </w:r>
      <w:r w:rsidR="009B3A48" w:rsidRPr="009B3A48">
        <w:rPr>
          <w:rFonts w:eastAsia="Times New Roman" w:cs="Times New Roman"/>
          <w:i/>
          <w:color w:val="000000"/>
          <w:lang w:val="en-US" w:eastAsia="zh-TW"/>
        </w:rPr>
        <w:t>race</w:t>
      </w:r>
      <w:r w:rsidR="009B3A48">
        <w:rPr>
          <w:rFonts w:eastAsia="Times New Roman" w:cs="Times New Roman"/>
          <w:color w:val="000000"/>
          <w:lang w:val="en-US" w:eastAsia="zh-TW"/>
        </w:rPr>
        <w:t xml:space="preserve"> </w:t>
      </w:r>
      <w:r w:rsidR="006505EF">
        <w:rPr>
          <w:rFonts w:eastAsia="Times New Roman" w:cs="Times New Roman"/>
          <w:color w:val="000000"/>
          <w:lang w:val="en-US" w:eastAsia="zh-TW"/>
        </w:rPr>
        <w:t>(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>The Chicken Thi</w:t>
      </w:r>
      <w:r w:rsidR="006505EF">
        <w:rPr>
          <w:rFonts w:eastAsia="Times New Roman" w:cs="Times New Roman"/>
          <w:color w:val="000000"/>
          <w:lang w:val="en-US" w:eastAsia="zh-TW"/>
        </w:rPr>
        <w:t>ef or the Victory of Samothrace)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</w:t>
      </w:r>
      <w:r w:rsidR="006505EF">
        <w:rPr>
          <w:rFonts w:eastAsia="Times New Roman" w:cs="Times New Roman"/>
          <w:color w:val="000000"/>
          <w:lang w:val="en-US" w:eastAsia="zh-TW"/>
        </w:rPr>
        <w:t>(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>1962</w:t>
      </w:r>
      <w:r w:rsidR="006505EF">
        <w:rPr>
          <w:rFonts w:eastAsia="Times New Roman" w:cs="Times New Roman"/>
          <w:color w:val="000000"/>
          <w:lang w:val="en-US" w:eastAsia="zh-TW"/>
        </w:rPr>
        <w:t>)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, </w:t>
      </w:r>
      <w:ins w:id="61" w:author="Erin Rice" w:date="2014-02-18T16:05:00Z">
        <w:r w:rsidR="00302718">
          <w:rPr>
            <w:rFonts w:eastAsia="Times New Roman" w:cs="Times New Roman"/>
            <w:color w:val="000000"/>
            <w:lang w:val="en-US" w:eastAsia="zh-TW"/>
          </w:rPr>
          <w:t xml:space="preserve">and stands </w:t>
        </w:r>
      </w:ins>
      <w:r w:rsidR="006505EF" w:rsidRPr="00E966FA">
        <w:rPr>
          <w:rFonts w:eastAsia="Times New Roman" w:cs="Times New Roman"/>
          <w:color w:val="000000"/>
          <w:lang w:val="en-US" w:eastAsia="zh-TW"/>
        </w:rPr>
        <w:t>about 4.2 feet high</w:t>
      </w:r>
      <w:ins w:id="62" w:author="Erin Rice" w:date="2014-02-27T15:14:00Z">
        <w:r w:rsidR="00D10E25" w:rsidRPr="00263CD3">
          <w:rPr>
            <w:rFonts w:eastAsia="Times New Roman" w:cs="Times New Roman"/>
            <w:color w:val="000000"/>
            <w:lang w:val="en-US" w:eastAsia="zh-TW"/>
            <w:rPrChange w:id="63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 xml:space="preserve">. </w:t>
        </w:r>
      </w:ins>
      <w:del w:id="64" w:author="Erin Rice" w:date="2014-02-27T15:14:00Z">
        <w:r w:rsidR="009B3A48" w:rsidRPr="00263CD3" w:rsidDel="00D10E25">
          <w:rPr>
            <w:rFonts w:eastAsia="Times New Roman" w:cs="Times New Roman"/>
            <w:color w:val="000000"/>
            <w:lang w:val="en-US" w:eastAsia="zh-TW"/>
            <w:rPrChange w:id="65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>.</w:delText>
        </w:r>
        <w:r w:rsidR="001616EF" w:rsidRPr="00263CD3" w:rsidDel="00D10E25">
          <w:rPr>
            <w:rFonts w:eastAsia="Times New Roman" w:cs="Times New Roman"/>
            <w:strike/>
            <w:color w:val="000000"/>
            <w:lang w:val="en-US" w:eastAsia="zh-TW"/>
            <w:rPrChange w:id="66" w:author="doctor" w:date="2014-03-16T17:49:00Z">
              <w:rPr>
                <w:rFonts w:eastAsia="Times New Roman" w:cs="Times New Roman"/>
                <w:color w:val="000000"/>
                <w:sz w:val="18"/>
                <w:szCs w:val="18"/>
                <w:lang w:val="en-US" w:eastAsia="zh-TW"/>
              </w:rPr>
            </w:rPrChange>
          </w:rPr>
          <w:delText xml:space="preserve"> </w:delText>
        </w:r>
        <w:commentRangeStart w:id="67"/>
        <w:commentRangeStart w:id="68"/>
        <w:r w:rsidR="001616EF" w:rsidRPr="00263CD3" w:rsidDel="00D10E25">
          <w:rPr>
            <w:rFonts w:eastAsia="Times New Roman" w:cs="Times New Roman"/>
            <w:strike/>
            <w:color w:val="000000"/>
            <w:lang w:val="en-US" w:eastAsia="zh-TW"/>
            <w:rPrChange w:id="69" w:author="doctor" w:date="2014-03-16T17:49:00Z">
              <w:rPr>
                <w:rFonts w:eastAsia="Times New Roman" w:cs="Times New Roman"/>
                <w:color w:val="000000"/>
                <w:sz w:val="18"/>
                <w:szCs w:val="18"/>
                <w:lang w:val="en-US" w:eastAsia="zh-TW"/>
              </w:rPr>
            </w:rPrChange>
          </w:rPr>
          <w:delText xml:space="preserve">At first glance, Lattier’s version does not seem to reflect its source of inspiration at all. </w:delText>
        </w:r>
      </w:del>
      <w:del w:id="70" w:author="Erin Rice" w:date="2014-02-27T15:15:00Z">
        <w:r w:rsidRPr="00263CD3" w:rsidDel="00D10E25">
          <w:rPr>
            <w:rFonts w:eastAsia="Times New Roman" w:cs="Times New Roman"/>
            <w:color w:val="000000"/>
            <w:lang w:val="en-US" w:eastAsia="zh-TW"/>
            <w:rPrChange w:id="71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>I</w:delText>
        </w:r>
        <w:r w:rsidR="00FE72D3" w:rsidRPr="00263CD3" w:rsidDel="00D10E25">
          <w:rPr>
            <w:rFonts w:eastAsia="Times New Roman" w:cs="Times New Roman"/>
            <w:color w:val="000000"/>
            <w:lang w:val="en-US" w:eastAsia="zh-TW"/>
            <w:rPrChange w:id="72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>nspiration</w:delText>
        </w:r>
        <w:r w:rsidR="00F71742" w:rsidRPr="00263CD3" w:rsidDel="00D10E25">
          <w:rPr>
            <w:rFonts w:eastAsia="Times New Roman" w:cs="Times New Roman"/>
            <w:color w:val="000000"/>
            <w:lang w:val="en-US" w:eastAsia="zh-TW"/>
            <w:rPrChange w:id="73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 xml:space="preserve"> </w:delText>
        </w:r>
      </w:del>
      <w:ins w:id="74" w:author="Erin Rice" w:date="2014-02-27T15:15:00Z">
        <w:r w:rsidR="00D10E25" w:rsidRPr="00263CD3">
          <w:rPr>
            <w:rFonts w:eastAsia="Times New Roman" w:cs="Times New Roman"/>
            <w:color w:val="000000"/>
            <w:lang w:val="en-US" w:eastAsia="zh-TW"/>
            <w:rPrChange w:id="75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 xml:space="preserve">The title clearly refers to </w:t>
        </w:r>
      </w:ins>
      <w:del w:id="76" w:author="Erin Rice" w:date="2014-02-27T15:15:00Z">
        <w:r w:rsidR="00F71742" w:rsidRPr="00263CD3" w:rsidDel="00D10E25">
          <w:rPr>
            <w:rFonts w:eastAsia="Times New Roman" w:cs="Times New Roman"/>
            <w:color w:val="000000"/>
            <w:lang w:val="en-US" w:eastAsia="zh-TW"/>
            <w:rPrChange w:id="77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>o</w:delText>
        </w:r>
        <w:r w:rsidR="00FE72D3" w:rsidRPr="00263CD3" w:rsidDel="00D10E25">
          <w:rPr>
            <w:rFonts w:eastAsia="Times New Roman" w:cs="Times New Roman"/>
            <w:color w:val="000000"/>
            <w:lang w:val="en-US" w:eastAsia="zh-TW"/>
            <w:rPrChange w:id="78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 xml:space="preserve">bviously came from </w:delText>
        </w:r>
      </w:del>
      <w:r w:rsidR="00F71742" w:rsidRPr="00263CD3">
        <w:rPr>
          <w:rFonts w:eastAsia="Times New Roman" w:cs="Times New Roman"/>
          <w:color w:val="000000"/>
          <w:lang w:val="en-US" w:eastAsia="zh-TW"/>
          <w:rPrChange w:id="79" w:author="doctor" w:date="2014-03-16T17:49:00Z">
            <w:rPr>
              <w:rFonts w:eastAsia="Times New Roman" w:cs="Times New Roman"/>
              <w:color w:val="000000"/>
              <w:lang w:val="en-US" w:eastAsia="zh-TW"/>
            </w:rPr>
          </w:rPrChange>
        </w:rPr>
        <w:t xml:space="preserve">the statue </w:t>
      </w:r>
      <w:r w:rsidR="00816F4E" w:rsidRPr="00263CD3">
        <w:rPr>
          <w:rFonts w:cs="Times New Roman"/>
          <w:i/>
          <w:shd w:val="clear" w:color="auto" w:fill="FFFFFF"/>
          <w:lang w:val="en-US"/>
          <w:rPrChange w:id="80" w:author="doctor" w:date="2014-03-16T17:49:00Z">
            <w:rPr>
              <w:rFonts w:cs="Times New Roman"/>
              <w:i/>
              <w:shd w:val="clear" w:color="auto" w:fill="FFFFFF"/>
              <w:lang w:val="en-US"/>
            </w:rPr>
          </w:rPrChange>
        </w:rPr>
        <w:t>The Winged Victory</w:t>
      </w:r>
      <w:r w:rsidR="00070028" w:rsidRPr="00263CD3">
        <w:rPr>
          <w:rFonts w:cs="Times New Roman"/>
          <w:i/>
          <w:shd w:val="clear" w:color="auto" w:fill="FFFFFF"/>
          <w:lang w:val="en-US"/>
          <w:rPrChange w:id="81" w:author="doctor" w:date="2014-03-16T17:49:00Z">
            <w:rPr>
              <w:rFonts w:cs="Times New Roman"/>
              <w:i/>
              <w:shd w:val="clear" w:color="auto" w:fill="FFFFFF"/>
              <w:lang w:val="en-US"/>
            </w:rPr>
          </w:rPrChange>
        </w:rPr>
        <w:t xml:space="preserve"> of </w:t>
      </w:r>
      <w:commentRangeEnd w:id="67"/>
      <w:r w:rsidR="00302718" w:rsidRPr="00263CD3">
        <w:rPr>
          <w:rStyle w:val="CommentReference"/>
          <w:vanish/>
          <w:rPrChange w:id="82" w:author="doctor" w:date="2014-03-16T17:49:00Z">
            <w:rPr>
              <w:rStyle w:val="CommentReference"/>
              <w:vanish/>
            </w:rPr>
          </w:rPrChange>
        </w:rPr>
        <w:commentReference w:id="67"/>
      </w:r>
      <w:commentRangeEnd w:id="68"/>
      <w:r w:rsidR="00302718" w:rsidRPr="00263CD3">
        <w:rPr>
          <w:rStyle w:val="CommentReference"/>
          <w:vanish/>
          <w:rPrChange w:id="83" w:author="doctor" w:date="2014-03-16T17:49:00Z">
            <w:rPr>
              <w:rStyle w:val="CommentReference"/>
              <w:vanish/>
            </w:rPr>
          </w:rPrChange>
        </w:rPr>
        <w:commentReference w:id="68"/>
      </w:r>
      <w:r w:rsidR="00070028" w:rsidRPr="00263CD3">
        <w:rPr>
          <w:rFonts w:cs="Times New Roman"/>
          <w:i/>
          <w:shd w:val="clear" w:color="auto" w:fill="FFFFFF"/>
          <w:lang w:val="en-US"/>
          <w:rPrChange w:id="84" w:author="doctor" w:date="2014-03-16T17:49:00Z">
            <w:rPr>
              <w:rFonts w:cs="Times New Roman"/>
              <w:i/>
              <w:shd w:val="clear" w:color="auto" w:fill="FFFFFF"/>
              <w:lang w:val="en-US"/>
            </w:rPr>
          </w:rPrChange>
        </w:rPr>
        <w:t>Samothrace</w:t>
      </w:r>
      <w:r w:rsidR="00FE72D3" w:rsidRPr="00263CD3">
        <w:rPr>
          <w:rFonts w:eastAsia="Times New Roman" w:cs="Times New Roman"/>
          <w:color w:val="000000"/>
          <w:lang w:val="en-US" w:eastAsia="zh-TW"/>
          <w:rPrChange w:id="85" w:author="doctor" w:date="2014-03-16T17:49:00Z">
            <w:rPr>
              <w:rFonts w:eastAsia="Times New Roman" w:cs="Times New Roman"/>
              <w:color w:val="000000"/>
              <w:lang w:val="en-US" w:eastAsia="zh-TW"/>
            </w:rPr>
          </w:rPrChange>
        </w:rPr>
        <w:t xml:space="preserve">, a main piece of Hellenistic sculpture. </w:t>
      </w:r>
      <w:ins w:id="86" w:author="Erin Rice" w:date="2014-02-27T15:16:00Z">
        <w:r w:rsidR="00D10E25" w:rsidRPr="00263CD3">
          <w:rPr>
            <w:rFonts w:eastAsia="Times New Roman" w:cs="Times New Roman"/>
            <w:color w:val="000000"/>
            <w:lang w:val="en-US" w:eastAsia="zh-TW"/>
            <w:rPrChange w:id="87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>However, i</w:t>
        </w:r>
      </w:ins>
      <w:del w:id="88" w:author="Erin Rice" w:date="2014-02-27T15:16:00Z">
        <w:r w:rsidR="006505EF" w:rsidRPr="00263CD3" w:rsidDel="00D10E25">
          <w:rPr>
            <w:rFonts w:eastAsia="Times New Roman" w:cs="Times New Roman"/>
            <w:color w:val="000000"/>
            <w:lang w:val="en-US" w:eastAsia="zh-TW"/>
            <w:rPrChange w:id="89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>I</w:delText>
        </w:r>
      </w:del>
      <w:r w:rsidR="006505EF" w:rsidRPr="00263CD3">
        <w:rPr>
          <w:rFonts w:eastAsia="Times New Roman" w:cs="Times New Roman"/>
          <w:color w:val="000000"/>
          <w:lang w:val="en-US" w:eastAsia="zh-TW"/>
          <w:rPrChange w:id="90" w:author="doctor" w:date="2014-03-16T17:49:00Z">
            <w:rPr>
              <w:rFonts w:eastAsia="Times New Roman" w:cs="Times New Roman"/>
              <w:color w:val="000000"/>
              <w:lang w:val="en-US" w:eastAsia="zh-TW"/>
            </w:rPr>
          </w:rPrChange>
        </w:rPr>
        <w:t xml:space="preserve">nstead of the goddess of victory, with her </w:t>
      </w:r>
      <w:r w:rsidR="00713E58" w:rsidRPr="00263CD3">
        <w:rPr>
          <w:rFonts w:eastAsia="Times New Roman" w:cs="Times New Roman"/>
          <w:color w:val="000000"/>
          <w:lang w:val="en-US" w:eastAsia="zh-TW"/>
          <w:rPrChange w:id="91" w:author="doctor" w:date="2014-03-16T17:49:00Z">
            <w:rPr>
              <w:rFonts w:eastAsia="Times New Roman" w:cs="Times New Roman"/>
              <w:color w:val="000000"/>
              <w:lang w:val="en-US" w:eastAsia="zh-TW"/>
            </w:rPr>
          </w:rPrChange>
        </w:rPr>
        <w:t>ardent</w:t>
      </w:r>
      <w:r w:rsidR="006505EF" w:rsidRPr="00263CD3">
        <w:rPr>
          <w:rFonts w:eastAsia="Times New Roman" w:cs="Times New Roman"/>
          <w:color w:val="000000"/>
          <w:lang w:val="en-US" w:eastAsia="zh-TW"/>
          <w:rPrChange w:id="92" w:author="doctor" w:date="2014-03-16T17:49:00Z">
            <w:rPr>
              <w:rFonts w:eastAsia="Times New Roman" w:cs="Times New Roman"/>
              <w:color w:val="000000"/>
              <w:lang w:val="en-US" w:eastAsia="zh-TW"/>
            </w:rPr>
          </w:rPrChange>
        </w:rPr>
        <w:t xml:space="preserve"> movements frozen in marble, the viewer </w:t>
      </w:r>
      <w:ins w:id="93" w:author="Erin Rice" w:date="2014-02-27T15:17:00Z">
        <w:r w:rsidR="00D10E25" w:rsidRPr="00263CD3">
          <w:rPr>
            <w:rFonts w:eastAsia="Times New Roman" w:cs="Times New Roman"/>
            <w:color w:val="000000"/>
            <w:lang w:val="en-US" w:eastAsia="zh-TW"/>
            <w:rPrChange w:id="94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 xml:space="preserve">of </w:t>
        </w:r>
        <w:proofErr w:type="spellStart"/>
        <w:r w:rsidR="00D10E25" w:rsidRPr="00263CD3">
          <w:rPr>
            <w:rFonts w:eastAsia="Times New Roman" w:cs="Times New Roman"/>
            <w:color w:val="000000"/>
            <w:lang w:val="en-US" w:eastAsia="zh-TW"/>
            <w:rPrChange w:id="95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>Lattier’s</w:t>
        </w:r>
        <w:proofErr w:type="spellEnd"/>
        <w:r w:rsidR="00D10E25" w:rsidRPr="00263CD3">
          <w:rPr>
            <w:rFonts w:eastAsia="Times New Roman" w:cs="Times New Roman"/>
            <w:color w:val="000000"/>
            <w:lang w:val="en-US" w:eastAsia="zh-TW"/>
            <w:rPrChange w:id="96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 xml:space="preserve"> </w:t>
        </w:r>
        <w:r w:rsidR="00D10E25" w:rsidRPr="00263CD3">
          <w:rPr>
            <w:rFonts w:eastAsia="Times New Roman" w:cs="Times New Roman"/>
            <w:i/>
            <w:color w:val="000000"/>
            <w:lang w:val="en-US" w:eastAsia="zh-TW"/>
            <w:rPrChange w:id="97" w:author="doctor" w:date="2014-03-16T17:49:00Z">
              <w:rPr>
                <w:rFonts w:eastAsia="Times New Roman" w:cs="Times New Roman"/>
                <w:i/>
                <w:color w:val="000000"/>
                <w:lang w:val="en-US" w:eastAsia="zh-TW"/>
              </w:rPr>
            </w:rPrChange>
          </w:rPr>
          <w:t>Victory</w:t>
        </w:r>
        <w:r w:rsidR="00D10E25" w:rsidRPr="00263CD3">
          <w:rPr>
            <w:rFonts w:eastAsia="Times New Roman" w:cs="Times New Roman"/>
            <w:color w:val="000000"/>
            <w:lang w:val="en-US" w:eastAsia="zh-TW"/>
            <w:rPrChange w:id="98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t xml:space="preserve"> is</w:t>
        </w:r>
      </w:ins>
      <w:del w:id="99" w:author="Erin Rice" w:date="2014-02-27T15:17:00Z">
        <w:r w:rsidR="006505EF" w:rsidRPr="00263CD3" w:rsidDel="00D10E25">
          <w:rPr>
            <w:rFonts w:eastAsia="Times New Roman" w:cs="Times New Roman"/>
            <w:color w:val="000000"/>
            <w:lang w:val="en-US" w:eastAsia="zh-TW"/>
            <w:rPrChange w:id="100" w:author="doctor" w:date="2014-03-16T17:49:00Z">
              <w:rPr>
                <w:rFonts w:eastAsia="Times New Roman" w:cs="Times New Roman"/>
                <w:color w:val="000000"/>
                <w:lang w:val="en-US" w:eastAsia="zh-TW"/>
              </w:rPr>
            </w:rPrChange>
          </w:rPr>
          <w:delText>will be</w:delText>
        </w:r>
      </w:del>
      <w:r w:rsidR="006505EF" w:rsidRPr="00263CD3">
        <w:rPr>
          <w:rFonts w:eastAsia="Times New Roman" w:cs="Times New Roman"/>
          <w:color w:val="000000"/>
          <w:lang w:val="en-US" w:eastAsia="zh-TW"/>
          <w:rPrChange w:id="101" w:author="doctor" w:date="2014-03-16T17:49:00Z">
            <w:rPr>
              <w:rFonts w:eastAsia="Times New Roman" w:cs="Times New Roman"/>
              <w:color w:val="000000"/>
              <w:lang w:val="en-US" w:eastAsia="zh-TW"/>
            </w:rPr>
          </w:rPrChange>
        </w:rPr>
        <w:t xml:space="preserve"> faced with what indeed looks more like a chicken thief: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a ridiculously slender, miserable wretch in a brazen, straddling posture, seemingly on the verge of taking to its heels at any moment. </w:t>
      </w:r>
      <w:proofErr w:type="spellStart"/>
      <w:r w:rsidR="006505EF" w:rsidRPr="00E966FA">
        <w:rPr>
          <w:rFonts w:eastAsia="Times New Roman" w:cs="Times New Roman"/>
          <w:color w:val="000000"/>
          <w:lang w:val="en-US" w:eastAsia="zh-TW"/>
        </w:rPr>
        <w:t>Lattier’s</w:t>
      </w:r>
      <w:proofErr w:type="spellEnd"/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ironical approach to centuries-old traditions was not limited to European culture</w:t>
      </w:r>
      <w:r w:rsidR="006505EF">
        <w:rPr>
          <w:rFonts w:eastAsia="Times New Roman" w:cs="Times New Roman"/>
          <w:color w:val="000000"/>
          <w:lang w:val="en-US" w:eastAsia="zh-TW"/>
        </w:rPr>
        <w:t>.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West African ritual masks were </w:t>
      </w:r>
      <w:ins w:id="102" w:author="Erin Rice" w:date="2014-02-18T16:07:00Z">
        <w:r w:rsidR="003E3407">
          <w:rPr>
            <w:rFonts w:eastAsia="Times New Roman" w:cs="Times New Roman"/>
            <w:color w:val="000000"/>
            <w:lang w:val="en-US" w:eastAsia="zh-TW"/>
          </w:rPr>
          <w:t>also</w:t>
        </w:r>
      </w:ins>
      <w:del w:id="103" w:author="Erin Rice" w:date="2014-02-18T16:07:00Z">
        <w:r w:rsidR="006505EF" w:rsidRPr="00E966FA" w:rsidDel="003E3407">
          <w:rPr>
            <w:rFonts w:eastAsia="Times New Roman" w:cs="Times New Roman"/>
            <w:color w:val="000000"/>
            <w:lang w:val="en-US" w:eastAsia="zh-TW"/>
          </w:rPr>
          <w:delText>a</w:delText>
        </w:r>
      </w:del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subject matter of his artistic reinterpretation. </w:t>
      </w:r>
      <w:r w:rsidR="009B3A48">
        <w:rPr>
          <w:rFonts w:eastAsia="Times New Roman" w:cs="Times New Roman"/>
          <w:color w:val="000000"/>
          <w:lang w:val="en-US" w:eastAsia="zh-TW"/>
        </w:rPr>
        <w:t>Around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1975, </w:t>
      </w:r>
      <w:proofErr w:type="spellStart"/>
      <w:r w:rsidR="006505EF" w:rsidRPr="00E966FA">
        <w:rPr>
          <w:rFonts w:eastAsia="Times New Roman" w:cs="Times New Roman"/>
          <w:color w:val="000000"/>
          <w:lang w:val="en-US" w:eastAsia="zh-TW"/>
        </w:rPr>
        <w:t>Lattier</w:t>
      </w:r>
      <w:proofErr w:type="spellEnd"/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created a </w:t>
      </w:r>
      <w:r w:rsidR="006505EF">
        <w:rPr>
          <w:rFonts w:eastAsia="Times New Roman" w:cs="Times New Roman"/>
          <w:color w:val="000000"/>
          <w:lang w:val="en-US" w:eastAsia="zh-TW"/>
        </w:rPr>
        <w:t xml:space="preserve">series of </w:t>
      </w:r>
      <w:r w:rsidR="00713E58">
        <w:rPr>
          <w:rFonts w:eastAsia="Times New Roman" w:cs="Times New Roman"/>
          <w:color w:val="000000"/>
          <w:lang w:val="en-US" w:eastAsia="zh-TW"/>
        </w:rPr>
        <w:t>works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</w:t>
      </w:r>
      <w:r w:rsidR="006505EF">
        <w:rPr>
          <w:rFonts w:eastAsia="Times New Roman" w:cs="Times New Roman"/>
          <w:color w:val="000000"/>
          <w:lang w:val="en-US" w:eastAsia="zh-TW"/>
        </w:rPr>
        <w:t>en</w:t>
      </w:r>
      <w:r>
        <w:rPr>
          <w:rFonts w:eastAsia="Times New Roman" w:cs="Times New Roman"/>
          <w:color w:val="000000"/>
          <w:lang w:val="en-US" w:eastAsia="zh-TW"/>
        </w:rPr>
        <w:t xml:space="preserve">titled </w:t>
      </w:r>
      <w:r w:rsidRPr="002D4233">
        <w:rPr>
          <w:rFonts w:eastAsia="Times New Roman" w:cs="Times New Roman"/>
          <w:i/>
          <w:color w:val="000000"/>
          <w:lang w:val="en-US" w:eastAsia="zh-TW"/>
        </w:rPr>
        <w:t>Masque</w:t>
      </w:r>
      <w:r w:rsidR="00D15801">
        <w:rPr>
          <w:rFonts w:eastAsia="Times New Roman" w:cs="Times New Roman"/>
          <w:color w:val="000000"/>
          <w:lang w:val="en-US" w:eastAsia="zh-TW"/>
        </w:rPr>
        <w:t>, again combining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</w:t>
      </w:r>
      <w:r w:rsidR="009B3A48">
        <w:rPr>
          <w:rFonts w:eastAsia="Times New Roman" w:cs="Times New Roman"/>
          <w:color w:val="000000"/>
          <w:lang w:val="en-US" w:eastAsia="zh-TW"/>
        </w:rPr>
        <w:t>his</w:t>
      </w:r>
      <w:r w:rsidR="006505EF" w:rsidRPr="00E966FA">
        <w:rPr>
          <w:rFonts w:eastAsia="Times New Roman" w:cs="Times New Roman"/>
          <w:color w:val="000000"/>
          <w:lang w:val="en-US" w:eastAsia="zh-TW"/>
        </w:rPr>
        <w:t xml:space="preserve"> techniques and traditio</w:t>
      </w:r>
      <w:r w:rsidR="006505EF" w:rsidRPr="00355150">
        <w:rPr>
          <w:rFonts w:eastAsia="Times New Roman" w:cs="Times New Roman"/>
          <w:color w:val="000000"/>
          <w:lang w:val="en-US" w:eastAsia="zh-TW"/>
        </w:rPr>
        <w:t>nal – in this case African – motifs with elements of Abstraction and Minimal Art.</w:t>
      </w:r>
    </w:p>
    <w:p w:rsidR="00324744" w:rsidRPr="00D15801" w:rsidRDefault="00355150" w:rsidP="00183322">
      <w:pPr>
        <w:jc w:val="both"/>
        <w:rPr>
          <w:rFonts w:cs="Times New Roman"/>
          <w:color w:val="000000"/>
          <w:shd w:val="clear" w:color="auto" w:fill="FFFFFF"/>
          <w:lang w:val="en-US"/>
        </w:rPr>
      </w:pPr>
      <w:r w:rsidRPr="00355150">
        <w:rPr>
          <w:rFonts w:eastAsia="Times New Roman" w:cs="Times New Roman"/>
          <w:color w:val="000000"/>
          <w:lang w:val="en-US" w:eastAsia="zh-TW"/>
        </w:rPr>
        <w:tab/>
      </w:r>
      <w:proofErr w:type="spellStart"/>
      <w:r w:rsidRPr="00355150">
        <w:rPr>
          <w:rFonts w:cs="Times New Roman"/>
          <w:color w:val="000000"/>
          <w:shd w:val="clear" w:color="auto" w:fill="FFFFFF"/>
          <w:lang w:val="en-US"/>
        </w:rPr>
        <w:t>Lattier</w:t>
      </w:r>
      <w:proofErr w:type="spellEnd"/>
      <w:r w:rsidRPr="00355150">
        <w:rPr>
          <w:rFonts w:cs="Times New Roman"/>
          <w:color w:val="000000"/>
          <w:shd w:val="clear" w:color="auto" w:fill="FFFFFF"/>
          <w:lang w:val="en-US"/>
        </w:rPr>
        <w:t xml:space="preserve"> returned to Côte d'Ivoire in 1962 in the euphoric wake of independence, but his prickly character </w:t>
      </w:r>
      <w:r w:rsidR="00183322">
        <w:rPr>
          <w:rFonts w:cs="Times New Roman"/>
          <w:color w:val="000000"/>
          <w:shd w:val="clear" w:color="auto" w:fill="FFFFFF"/>
          <w:lang w:val="en-US"/>
        </w:rPr>
        <w:t>put him at odds with the Ivoiria</w:t>
      </w:r>
      <w:r w:rsidRPr="00355150">
        <w:rPr>
          <w:rFonts w:cs="Times New Roman"/>
          <w:color w:val="000000"/>
          <w:shd w:val="clear" w:color="auto" w:fill="FFFFFF"/>
          <w:lang w:val="en-US"/>
        </w:rPr>
        <w:t xml:space="preserve">n art establishment. Although he had exhibited in Europe, North America and Brazil, his career at home, especially during the final decade of his life, was </w:t>
      </w:r>
      <w:r w:rsidR="00F60EFA">
        <w:rPr>
          <w:rFonts w:cs="Times New Roman"/>
          <w:color w:val="000000"/>
          <w:shd w:val="clear" w:color="auto" w:fill="FFFFFF"/>
          <w:lang w:val="en-US"/>
        </w:rPr>
        <w:t xml:space="preserve">marked by </w:t>
      </w:r>
      <w:r w:rsidR="00FD46E8">
        <w:rPr>
          <w:rFonts w:cs="Times New Roman"/>
          <w:color w:val="000000"/>
          <w:shd w:val="clear" w:color="auto" w:fill="FFFFFF"/>
          <w:lang w:val="en-US"/>
        </w:rPr>
        <w:t>conflicts</w:t>
      </w:r>
      <w:r w:rsidRPr="00355150">
        <w:rPr>
          <w:rFonts w:cs="Times New Roman"/>
          <w:color w:val="000000"/>
          <w:shd w:val="clear" w:color="auto" w:fill="FFFFFF"/>
          <w:lang w:val="en-US"/>
        </w:rPr>
        <w:t>.</w:t>
      </w:r>
      <w:r>
        <w:rPr>
          <w:rFonts w:cs="Times New Roman"/>
          <w:color w:val="000000"/>
          <w:shd w:val="clear" w:color="auto" w:fill="FFFFFF"/>
          <w:lang w:val="en-US"/>
        </w:rPr>
        <w:t xml:space="preserve"> </w:t>
      </w:r>
      <w:del w:id="104" w:author="doctor" w:date="2014-03-16T17:48:00Z">
        <w:r w:rsidR="00D7082E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Today, </w:delText>
        </w:r>
        <w:r w:rsidR="00AA5004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some </w:delText>
        </w:r>
        <w:r w:rsidR="00D7082E" w:rsidDel="00263CD3">
          <w:rPr>
            <w:rFonts w:cs="Times New Roman"/>
            <w:color w:val="000000"/>
            <w:shd w:val="clear" w:color="auto" w:fill="FFFFFF"/>
            <w:lang w:val="en-US"/>
          </w:rPr>
          <w:delText>a</w:delText>
        </w:r>
        <w:r w:rsidR="00F60EFA" w:rsidRPr="00F60EFA" w:rsidDel="00263CD3">
          <w:rPr>
            <w:rFonts w:cs="Times New Roman"/>
            <w:color w:val="000000"/>
            <w:shd w:val="clear" w:color="auto" w:fill="FFFFFF"/>
            <w:lang w:val="en-US"/>
          </w:rPr>
          <w:delText>rtists</w:delText>
        </w:r>
        <w:r w:rsidR="00D15801" w:rsidDel="00263CD3">
          <w:rPr>
            <w:rFonts w:cs="Times New Roman"/>
            <w:color w:val="000000"/>
            <w:shd w:val="clear" w:color="auto" w:fill="FFFFFF"/>
            <w:lang w:val="en-US"/>
          </w:rPr>
          <w:delText>,</w:delText>
        </w:r>
        <w:r w:rsidR="00F60EFA" w:rsidRPr="00F60EFA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 like the Benin</w:delText>
        </w:r>
        <w:r w:rsidR="00D15801" w:rsidDel="00263CD3">
          <w:rPr>
            <w:rFonts w:cs="Times New Roman"/>
            <w:color w:val="000000"/>
            <w:shd w:val="clear" w:color="auto" w:fill="FFFFFF"/>
            <w:lang w:val="en-US"/>
          </w:rPr>
          <w:delText>ese</w:delText>
        </w:r>
        <w:r w:rsidR="00F60EFA" w:rsidRPr="00F60EFA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 Dominique Zinkp</w:delText>
        </w:r>
      </w:del>
      <w:ins w:id="105" w:author="Céd" w:date="2014-02-24T10:28:00Z">
        <w:del w:id="106" w:author="doctor" w:date="2014-03-16T17:48:00Z">
          <w:r w:rsidR="006E1C92" w:rsidDel="00263CD3">
            <w:rPr>
              <w:rFonts w:cs="Times New Roman"/>
              <w:color w:val="000000"/>
              <w:shd w:val="clear" w:color="auto" w:fill="FFFFFF"/>
              <w:lang w:val="en-US"/>
            </w:rPr>
            <w:delText>è</w:delText>
          </w:r>
        </w:del>
      </w:ins>
      <w:del w:id="107" w:author="doctor" w:date="2014-03-16T17:48:00Z">
        <w:r w:rsidR="00F60EFA" w:rsidRPr="00F60EFA" w:rsidDel="00263CD3">
          <w:rPr>
            <w:rFonts w:cs="Times New Roman"/>
            <w:color w:val="000000"/>
            <w:shd w:val="clear" w:color="auto" w:fill="FFFFFF"/>
            <w:lang w:val="en-US"/>
          </w:rPr>
          <w:delText>é</w:delText>
        </w:r>
        <w:r w:rsidR="00D15801" w:rsidDel="00263CD3">
          <w:rPr>
            <w:rFonts w:cs="Times New Roman"/>
            <w:color w:val="000000"/>
            <w:shd w:val="clear" w:color="auto" w:fill="FFFFFF"/>
            <w:lang w:val="en-US"/>
          </w:rPr>
          <w:delText>,</w:delText>
        </w:r>
        <w:r w:rsidR="00F60EFA" w:rsidRPr="00F60EFA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 recognize his influence on their work. </w:delText>
        </w:r>
        <w:r w:rsidR="00FE72D3" w:rsidRPr="00FE72D3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Nineteen of Lattier's sculptures are </w:delText>
        </w:r>
        <w:r w:rsidR="00F60EFA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deposited </w:delText>
        </w:r>
        <w:r w:rsidR="00D7082E" w:rsidDel="00263CD3">
          <w:rPr>
            <w:rFonts w:cs="Times New Roman"/>
            <w:color w:val="000000"/>
            <w:shd w:val="clear" w:color="auto" w:fill="FFFFFF"/>
            <w:lang w:val="en-US"/>
          </w:rPr>
          <w:delText>at</w:delText>
        </w:r>
        <w:r w:rsidR="00183322" w:rsidDel="00263CD3">
          <w:rPr>
            <w:rFonts w:cs="Times New Roman"/>
            <w:color w:val="000000"/>
            <w:shd w:val="clear" w:color="auto" w:fill="FFFFFF"/>
            <w:lang w:val="en-US"/>
          </w:rPr>
          <w:delText xml:space="preserve"> </w:delText>
        </w:r>
        <w:r w:rsidR="00FE72D3" w:rsidRPr="00183322" w:rsidDel="00263CD3">
          <w:rPr>
            <w:shd w:val="clear" w:color="auto" w:fill="FFFFFF"/>
            <w:lang w:val="en-US"/>
          </w:rPr>
          <w:delText>Musée</w:delText>
        </w:r>
        <w:r w:rsidR="00070028" w:rsidDel="00263CD3">
          <w:rPr>
            <w:shd w:val="clear" w:color="auto" w:fill="FFFFFF"/>
            <w:lang w:val="en-US"/>
          </w:rPr>
          <w:delText xml:space="preserve"> National de Côte</w:delText>
        </w:r>
        <w:r w:rsidR="00183322" w:rsidDel="00263CD3">
          <w:rPr>
            <w:shd w:val="clear" w:color="auto" w:fill="FFFFFF"/>
            <w:lang w:val="en-US"/>
          </w:rPr>
          <w:delText xml:space="preserve"> d'Ivoire in Abidjan. </w:delText>
        </w:r>
      </w:del>
    </w:p>
    <w:p w:rsidR="004A2619" w:rsidRPr="006E1C92" w:rsidRDefault="004A2619" w:rsidP="00CE4C1A">
      <w:pPr>
        <w:rPr>
          <w:rStyle w:val="apple-converted-space"/>
        </w:rPr>
      </w:pPr>
    </w:p>
    <w:p w:rsidR="002047A4" w:rsidRPr="006E1C92" w:rsidRDefault="00D10E25" w:rsidP="00CE4C1A">
      <w:pPr>
        <w:rPr>
          <w:rStyle w:val="apple-converted-space"/>
        </w:rPr>
      </w:pPr>
      <w:proofErr w:type="spellStart"/>
      <w:ins w:id="108" w:author="Erin Rice" w:date="2014-02-27T15:18:00Z">
        <w:r>
          <w:rPr>
            <w:rStyle w:val="apple-converted-space"/>
          </w:rPr>
          <w:t>References</w:t>
        </w:r>
        <w:proofErr w:type="spellEnd"/>
        <w:r>
          <w:rPr>
            <w:rStyle w:val="apple-converted-space"/>
          </w:rPr>
          <w:t xml:space="preserve"> and </w:t>
        </w:r>
        <w:proofErr w:type="spellStart"/>
        <w:r>
          <w:rPr>
            <w:rStyle w:val="apple-converted-space"/>
          </w:rPr>
          <w:t>Further</w:t>
        </w:r>
        <w:proofErr w:type="spellEnd"/>
        <w:r>
          <w:rPr>
            <w:rStyle w:val="apple-converted-space"/>
          </w:rPr>
          <w:t xml:space="preserve"> Reading</w:t>
        </w:r>
      </w:ins>
    </w:p>
    <w:p w:rsidR="00C3303A" w:rsidRPr="006E1C92" w:rsidRDefault="00C3303A" w:rsidP="00CE4C1A">
      <w:pPr>
        <w:rPr>
          <w:rStyle w:val="apple-converted-space"/>
        </w:rPr>
      </w:pPr>
    </w:p>
    <w:p w:rsidR="004A2619" w:rsidRDefault="00C3303A" w:rsidP="00CE4C1A">
      <w:pPr>
        <w:rPr>
          <w:rFonts w:cs="Times New Roman"/>
          <w:color w:val="000000"/>
          <w:shd w:val="clear" w:color="auto" w:fill="FFFFFF"/>
        </w:rPr>
      </w:pPr>
      <w:r w:rsidRPr="00C3303A">
        <w:rPr>
          <w:rFonts w:cs="Times New Roman"/>
        </w:rPr>
        <w:t>Konaté</w:t>
      </w:r>
      <w:r w:rsidR="00B230E9">
        <w:rPr>
          <w:rFonts w:cs="Times New Roman"/>
        </w:rPr>
        <w:t xml:space="preserve"> Y.</w:t>
      </w:r>
      <w:r w:rsidRPr="00C3303A">
        <w:rPr>
          <w:rFonts w:cs="Times New Roman"/>
        </w:rPr>
        <w:t xml:space="preserve">, </w:t>
      </w:r>
      <w:r w:rsidR="002047A4">
        <w:rPr>
          <w:rFonts w:cs="Times New Roman"/>
          <w:i/>
          <w:iCs/>
          <w:color w:val="000000"/>
          <w:shd w:val="clear" w:color="auto" w:fill="FFFFFF"/>
        </w:rPr>
        <w:t xml:space="preserve">Christian </w:t>
      </w:r>
      <w:proofErr w:type="spellStart"/>
      <w:r w:rsidR="002047A4">
        <w:rPr>
          <w:rFonts w:cs="Times New Roman"/>
          <w:i/>
          <w:iCs/>
          <w:color w:val="000000"/>
          <w:shd w:val="clear" w:color="auto" w:fill="FFFFFF"/>
        </w:rPr>
        <w:t>Lattier</w:t>
      </w:r>
      <w:proofErr w:type="spellEnd"/>
      <w:r w:rsidR="002047A4">
        <w:rPr>
          <w:rFonts w:cs="Times New Roman"/>
          <w:i/>
          <w:iCs/>
          <w:color w:val="000000"/>
          <w:shd w:val="clear" w:color="auto" w:fill="FFFFFF"/>
        </w:rPr>
        <w:t>:</w:t>
      </w:r>
      <w:r w:rsidR="002047A4" w:rsidRPr="002047A4">
        <w:rPr>
          <w:rFonts w:cs="Times New Roman"/>
          <w:i/>
          <w:iCs/>
          <w:color w:val="000000"/>
          <w:shd w:val="clear" w:color="auto" w:fill="FFFFFF"/>
        </w:rPr>
        <w:t xml:space="preserve"> Le sculpteur aux mains nues</w:t>
      </w:r>
      <w:r w:rsidR="002047A4" w:rsidRPr="002047A4">
        <w:rPr>
          <w:rFonts w:cs="Times New Roman"/>
          <w:color w:val="000000"/>
          <w:shd w:val="clear" w:color="auto" w:fill="FFFFFF"/>
        </w:rPr>
        <w:t xml:space="preserve">, </w:t>
      </w:r>
      <w:r w:rsidR="00B44491">
        <w:rPr>
          <w:rFonts w:cs="Times New Roman"/>
          <w:color w:val="000000"/>
          <w:shd w:val="clear" w:color="auto" w:fill="FFFFFF"/>
        </w:rPr>
        <w:t>Saint-Maur</w:t>
      </w:r>
      <w:r w:rsidR="00B165A6">
        <w:rPr>
          <w:rFonts w:cs="Times New Roman"/>
          <w:color w:val="000000"/>
          <w:shd w:val="clear" w:color="auto" w:fill="FFFFFF"/>
        </w:rPr>
        <w:t>:</w:t>
      </w:r>
      <w:r w:rsidR="00B44491">
        <w:rPr>
          <w:rFonts w:cs="Times New Roman"/>
          <w:color w:val="000000"/>
          <w:shd w:val="clear" w:color="auto" w:fill="FFFFFF"/>
        </w:rPr>
        <w:t xml:space="preserve"> Edition</w:t>
      </w:r>
      <w:r w:rsidR="002047A4" w:rsidRPr="002047A4">
        <w:rPr>
          <w:rFonts w:cs="Times New Roman"/>
          <w:color w:val="000000"/>
          <w:shd w:val="clear" w:color="auto" w:fill="FFFFFF"/>
        </w:rPr>
        <w:t xml:space="preserve"> Sépia, 1993</w:t>
      </w:r>
      <w:r w:rsidR="002047A4">
        <w:rPr>
          <w:rFonts w:cs="Times New Roman"/>
          <w:color w:val="000000"/>
          <w:shd w:val="clear" w:color="auto" w:fill="FFFFFF"/>
        </w:rPr>
        <w:t>.</w:t>
      </w:r>
    </w:p>
    <w:p w:rsidR="002047A4" w:rsidRDefault="002047A4" w:rsidP="00CE4C1A">
      <w:pPr>
        <w:numPr>
          <w:ins w:id="109" w:author="Erin Rice" w:date="2014-02-27T15:18:00Z"/>
        </w:numPr>
        <w:rPr>
          <w:ins w:id="110" w:author="Erin Rice" w:date="2014-02-27T15:18:00Z"/>
          <w:rFonts w:cs="Times New Roman"/>
          <w:color w:val="000000"/>
          <w:shd w:val="clear" w:color="auto" w:fill="FFFFFF"/>
        </w:rPr>
      </w:pPr>
    </w:p>
    <w:p w:rsidR="00D10E25" w:rsidRDefault="00D10E25" w:rsidP="00CE4C1A">
      <w:pPr>
        <w:rPr>
          <w:rFonts w:cs="Times New Roman"/>
          <w:color w:val="000000"/>
          <w:shd w:val="clear" w:color="auto" w:fill="FFFFFF"/>
        </w:rPr>
      </w:pPr>
      <w:ins w:id="111" w:author="Erin Rice" w:date="2014-02-27T15:18:00Z">
        <w:r>
          <w:rPr>
            <w:rFonts w:cs="Times New Roman"/>
            <w:noProof/>
            <w:color w:val="000000"/>
            <w:shd w:val="clear" w:color="auto" w:fill="FFFFFF"/>
            <w:lang w:val="en-GB" w:eastAsia="en-GB"/>
            <w:rPrChange w:id="112">
              <w:rPr>
                <w:noProof/>
                <w:lang w:val="en-GB" w:eastAsia="en-GB"/>
              </w:rPr>
            </w:rPrChange>
          </w:rPr>
          <w:lastRenderedPageBreak/>
          <w:drawing>
            <wp:inline distT="0" distB="0" distL="0" distR="0">
              <wp:extent cx="5760720" cy="4408805"/>
              <wp:effectExtent l="25400" t="0" r="5080" b="0"/>
              <wp:docPr id="1" name="Picture 0" descr="18 E 4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8 E 4.jpg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408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047A4" w:rsidRDefault="002047A4" w:rsidP="00CE4C1A">
      <w:pPr>
        <w:rPr>
          <w:rFonts w:cs="Times New Roman"/>
          <w:color w:val="000000"/>
          <w:shd w:val="clear" w:color="auto" w:fill="FFFFFF"/>
        </w:rPr>
      </w:pPr>
    </w:p>
    <w:p w:rsidR="002047A4" w:rsidRDefault="002047A4" w:rsidP="00CE4C1A">
      <w:pPr>
        <w:rPr>
          <w:rFonts w:cs="Times New Roman"/>
          <w:color w:val="000000"/>
          <w:shd w:val="clear" w:color="auto" w:fill="FFFFFF"/>
        </w:rPr>
      </w:pPr>
    </w:p>
    <w:p w:rsidR="002047A4" w:rsidRPr="00D10E25" w:rsidRDefault="00D10E25" w:rsidP="00CE4C1A">
      <w:pPr>
        <w:rPr>
          <w:rFonts w:cs="Times New Roman"/>
          <w:i/>
          <w:rPrChange w:id="113" w:author="Erin Rice" w:date="2014-02-27T15:19:00Z">
            <w:rPr>
              <w:rFonts w:cs="Times New Roman"/>
            </w:rPr>
          </w:rPrChange>
        </w:rPr>
      </w:pPr>
      <w:ins w:id="114" w:author="Erin Rice" w:date="2014-02-27T15:18:00Z">
        <w:r w:rsidRPr="00D10E25">
          <w:rPr>
            <w:rFonts w:eastAsiaTheme="minorHAnsi"/>
            <w:sz w:val="22"/>
            <w:szCs w:val="22"/>
            <w:lang w:val="en-GB" w:eastAsia="en-US"/>
          </w:rPr>
          <w:t xml:space="preserve">Christian </w:t>
        </w:r>
        <w:proofErr w:type="spellStart"/>
        <w:r w:rsidRPr="00D10E25">
          <w:rPr>
            <w:rFonts w:eastAsiaTheme="minorHAnsi"/>
            <w:sz w:val="22"/>
            <w:szCs w:val="22"/>
            <w:lang w:val="en-GB" w:eastAsia="en-US"/>
          </w:rPr>
          <w:t>Lattier</w:t>
        </w:r>
        <w:proofErr w:type="spellEnd"/>
        <w:r w:rsidRPr="00D10E25">
          <w:rPr>
            <w:rFonts w:eastAsiaTheme="minorHAnsi"/>
            <w:sz w:val="22"/>
            <w:szCs w:val="22"/>
            <w:lang w:val="en-GB" w:eastAsia="en-US"/>
          </w:rPr>
          <w:t xml:space="preserve">, </w:t>
        </w:r>
        <w:proofErr w:type="spellStart"/>
        <w:r w:rsidRPr="00D10E25">
          <w:rPr>
            <w:rFonts w:eastAsiaTheme="minorHAnsi"/>
            <w:i/>
            <w:sz w:val="22"/>
            <w:szCs w:val="22"/>
            <w:lang w:val="en-GB" w:eastAsia="en-US"/>
          </w:rPr>
          <w:t>Panthère</w:t>
        </w:r>
        <w:proofErr w:type="spellEnd"/>
        <w:r w:rsidRPr="00D10E25">
          <w:rPr>
            <w:rFonts w:eastAsiaTheme="minorHAnsi"/>
            <w:sz w:val="22"/>
            <w:szCs w:val="22"/>
            <w:lang w:val="en-GB" w:eastAsia="en-US"/>
          </w:rPr>
          <w:t xml:space="preserve">, Festival </w:t>
        </w:r>
        <w:proofErr w:type="spellStart"/>
        <w:r w:rsidRPr="00D10E25">
          <w:rPr>
            <w:rFonts w:eastAsiaTheme="minorHAnsi"/>
            <w:sz w:val="22"/>
            <w:szCs w:val="22"/>
            <w:lang w:val="en-GB" w:eastAsia="en-US"/>
          </w:rPr>
          <w:t>mondial</w:t>
        </w:r>
        <w:proofErr w:type="spellEnd"/>
        <w:r w:rsidRPr="00D10E25">
          <w:rPr>
            <w:rFonts w:eastAsiaTheme="minorHAnsi"/>
            <w:sz w:val="22"/>
            <w:szCs w:val="22"/>
            <w:lang w:val="en-GB" w:eastAsia="en-US"/>
          </w:rPr>
          <w:t xml:space="preserve"> des arts </w:t>
        </w:r>
        <w:proofErr w:type="spellStart"/>
        <w:r w:rsidRPr="00D10E25">
          <w:rPr>
            <w:rFonts w:eastAsiaTheme="minorHAnsi"/>
            <w:sz w:val="22"/>
            <w:szCs w:val="22"/>
            <w:lang w:val="en-GB" w:eastAsia="en-US"/>
          </w:rPr>
          <w:t>nègres</w:t>
        </w:r>
        <w:proofErr w:type="spellEnd"/>
        <w:r w:rsidRPr="00D10E25">
          <w:rPr>
            <w:rFonts w:eastAsiaTheme="minorHAnsi"/>
            <w:sz w:val="22"/>
            <w:szCs w:val="22"/>
            <w:lang w:val="en-GB" w:eastAsia="en-US"/>
          </w:rPr>
          <w:t>, Dakar 1966 / credit Jean Mazel</w:t>
        </w:r>
      </w:ins>
      <w:ins w:id="115" w:author="Erin Rice" w:date="2014-02-27T15:19:00Z">
        <w:r>
          <w:rPr>
            <w:rFonts w:eastAsiaTheme="minorHAnsi"/>
            <w:sz w:val="22"/>
            <w:szCs w:val="22"/>
            <w:lang w:val="en-GB" w:eastAsia="en-US"/>
          </w:rPr>
          <w:t xml:space="preserve"> </w:t>
        </w:r>
      </w:ins>
      <w:ins w:id="116" w:author="Erin Rice" w:date="2014-02-27T15:18:00Z">
        <w:r w:rsidRPr="00D10E25">
          <w:rPr>
            <w:rFonts w:eastAsiaTheme="minorHAnsi"/>
            <w:sz w:val="22"/>
            <w:szCs w:val="22"/>
            <w:lang w:val="en-GB" w:eastAsia="en-US"/>
          </w:rPr>
          <w:t>-</w:t>
        </w:r>
      </w:ins>
      <w:ins w:id="117" w:author="Erin Rice" w:date="2014-02-27T15:19:00Z">
        <w:r>
          <w:rPr>
            <w:rFonts w:eastAsiaTheme="minorHAnsi"/>
            <w:sz w:val="22"/>
            <w:szCs w:val="22"/>
            <w:lang w:val="en-GB" w:eastAsia="en-US"/>
          </w:rPr>
          <w:t xml:space="preserve"> </w:t>
        </w:r>
        <w:r>
          <w:rPr>
            <w:rFonts w:eastAsiaTheme="minorHAnsi"/>
            <w:i/>
            <w:sz w:val="22"/>
            <w:szCs w:val="22"/>
            <w:lang w:val="en-GB" w:eastAsia="en-US"/>
          </w:rPr>
          <w:t>A</w:t>
        </w:r>
      </w:ins>
      <w:ins w:id="118" w:author="Erin Rice" w:date="2014-02-27T15:18:00Z">
        <w:r>
          <w:rPr>
            <w:rFonts w:eastAsiaTheme="minorHAnsi"/>
            <w:i/>
            <w:sz w:val="22"/>
            <w:szCs w:val="22"/>
            <w:lang w:val="en-GB" w:eastAsia="en-US"/>
          </w:rPr>
          <w:t xml:space="preserve">rchives des Festivals </w:t>
        </w:r>
        <w:proofErr w:type="spellStart"/>
        <w:r>
          <w:rPr>
            <w:rFonts w:eastAsiaTheme="minorHAnsi"/>
            <w:i/>
            <w:sz w:val="22"/>
            <w:szCs w:val="22"/>
            <w:lang w:val="en-GB" w:eastAsia="en-US"/>
          </w:rPr>
          <w:t>P</w:t>
        </w:r>
        <w:r w:rsidRPr="00D10E25">
          <w:rPr>
            <w:rFonts w:eastAsiaTheme="minorHAnsi"/>
            <w:i/>
            <w:sz w:val="22"/>
            <w:szCs w:val="22"/>
            <w:lang w:val="en-GB" w:eastAsia="en-US"/>
            <w:rPrChange w:id="119" w:author="Erin Rice" w:date="2014-02-27T15:19:00Z">
              <w:rPr>
                <w:rFonts w:eastAsiaTheme="minorHAnsi"/>
                <w:sz w:val="22"/>
                <w:szCs w:val="22"/>
                <w:lang w:val="en-GB" w:eastAsia="en-US"/>
              </w:rPr>
            </w:rPrChange>
          </w:rPr>
          <w:t>anafricains</w:t>
        </w:r>
      </w:ins>
      <w:proofErr w:type="spellEnd"/>
    </w:p>
    <w:sectPr w:rsidR="002047A4" w:rsidRPr="00D10E25" w:rsidSect="00A15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Erin Rice" w:date="2014-02-18T15:57:00Z" w:initials="ER">
    <w:p w:rsidR="00302718" w:rsidRPr="006E1C92" w:rsidRDefault="003027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You mean that despite this prize he died virtually unknown to the art </w:t>
      </w:r>
      <w:proofErr w:type="gramStart"/>
      <w:r w:rsidRPr="006E1C92">
        <w:rPr>
          <w:lang w:val="en-US"/>
        </w:rPr>
        <w:t>world ?</w:t>
      </w:r>
      <w:proofErr w:type="gramEnd"/>
      <w:r w:rsidRPr="006E1C92">
        <w:rPr>
          <w:lang w:val="en-US"/>
        </w:rPr>
        <w:t xml:space="preserve"> </w:t>
      </w:r>
    </w:p>
  </w:comment>
  <w:comment w:id="22" w:author="Erin Rice" w:date="2014-03-16T17:48:00Z" w:initials="ER">
    <w:p w:rsidR="00263CD3" w:rsidRPr="006E1C92" w:rsidRDefault="00263CD3" w:rsidP="00263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Please add all accents to </w:t>
      </w:r>
      <w:proofErr w:type="spellStart"/>
      <w:r w:rsidRPr="006E1C92">
        <w:rPr>
          <w:lang w:val="en-US"/>
        </w:rPr>
        <w:t>french</w:t>
      </w:r>
      <w:proofErr w:type="spellEnd"/>
      <w:r w:rsidRPr="006E1C92">
        <w:rPr>
          <w:lang w:val="en-US"/>
        </w:rPr>
        <w:t xml:space="preserve"> words</w:t>
      </w:r>
    </w:p>
  </w:comment>
  <w:comment w:id="26" w:author="Erin Rice" w:date="2014-02-18T16:01:00Z" w:initials="ER">
    <w:p w:rsidR="00302718" w:rsidRPr="006E1C92" w:rsidRDefault="003027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Please add all accents to </w:t>
      </w:r>
      <w:proofErr w:type="spellStart"/>
      <w:r w:rsidRPr="006E1C92">
        <w:rPr>
          <w:lang w:val="en-US"/>
        </w:rPr>
        <w:t>french</w:t>
      </w:r>
      <w:proofErr w:type="spellEnd"/>
      <w:r w:rsidRPr="006E1C92">
        <w:rPr>
          <w:lang w:val="en-US"/>
        </w:rPr>
        <w:t xml:space="preserve"> words</w:t>
      </w:r>
    </w:p>
  </w:comment>
  <w:comment w:id="51" w:author="Erin Rice" w:date="2014-02-18T16:03:00Z" w:initials="ER">
    <w:p w:rsidR="00302718" w:rsidRPr="006E1C92" w:rsidRDefault="003027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Seems to be a word missing, such as  « made </w:t>
      </w:r>
      <w:r w:rsidRPr="006E1C92">
        <w:rPr>
          <w:i/>
          <w:lang w:val="en-US"/>
        </w:rPr>
        <w:t>sculptur</w:t>
      </w:r>
      <w:r w:rsidRPr="006E1C92">
        <w:rPr>
          <w:lang w:val="en-US"/>
        </w:rPr>
        <w:t>e of wood »</w:t>
      </w:r>
    </w:p>
  </w:comment>
  <w:comment w:id="67" w:author="Erin Rice" w:date="2014-02-18T16:06:00Z" w:initials="ER">
    <w:p w:rsidR="00302718" w:rsidRPr="006E1C92" w:rsidRDefault="00302718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68" w:author="Erin Rice" w:date="2014-02-18T16:06:00Z" w:initials="ER">
    <w:p w:rsidR="00302718" w:rsidRPr="006E1C92" w:rsidRDefault="003027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These two comments contradict one another. Do you mean that the inspiration is obviously from Winged Victory because it is in the title, but its not visible in the </w:t>
      </w:r>
      <w:proofErr w:type="gramStart"/>
      <w:r w:rsidRPr="006E1C92">
        <w:rPr>
          <w:lang w:val="en-US"/>
        </w:rPr>
        <w:t>work ?</w:t>
      </w:r>
      <w:proofErr w:type="gramEnd"/>
      <w:r w:rsidRPr="006E1C92">
        <w:rPr>
          <w:lang w:val="en-US"/>
        </w:rPr>
        <w:t xml:space="preserve"> Can you provide an image of this work for the </w:t>
      </w:r>
      <w:proofErr w:type="gramStart"/>
      <w:r w:rsidRPr="006E1C92">
        <w:rPr>
          <w:lang w:val="en-US"/>
        </w:rPr>
        <w:t>entry ?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1A"/>
    <w:rsid w:val="00011143"/>
    <w:rsid w:val="00056290"/>
    <w:rsid w:val="00070028"/>
    <w:rsid w:val="0013737B"/>
    <w:rsid w:val="001616EF"/>
    <w:rsid w:val="00183322"/>
    <w:rsid w:val="001D644E"/>
    <w:rsid w:val="002047A4"/>
    <w:rsid w:val="002550AF"/>
    <w:rsid w:val="00263CD3"/>
    <w:rsid w:val="002D4233"/>
    <w:rsid w:val="00302718"/>
    <w:rsid w:val="00324744"/>
    <w:rsid w:val="00355150"/>
    <w:rsid w:val="00376399"/>
    <w:rsid w:val="00376D39"/>
    <w:rsid w:val="0038486B"/>
    <w:rsid w:val="003973CB"/>
    <w:rsid w:val="003A0219"/>
    <w:rsid w:val="003B1CAC"/>
    <w:rsid w:val="003D1C6E"/>
    <w:rsid w:val="003E3407"/>
    <w:rsid w:val="00463275"/>
    <w:rsid w:val="004A2619"/>
    <w:rsid w:val="004D2CA0"/>
    <w:rsid w:val="005B014F"/>
    <w:rsid w:val="005C23A0"/>
    <w:rsid w:val="00632CBD"/>
    <w:rsid w:val="006505EF"/>
    <w:rsid w:val="00683DC8"/>
    <w:rsid w:val="006945FF"/>
    <w:rsid w:val="006E1C92"/>
    <w:rsid w:val="00713E58"/>
    <w:rsid w:val="00774C3C"/>
    <w:rsid w:val="007A44AD"/>
    <w:rsid w:val="007F59BC"/>
    <w:rsid w:val="00816F4E"/>
    <w:rsid w:val="0082368A"/>
    <w:rsid w:val="00836340"/>
    <w:rsid w:val="00860756"/>
    <w:rsid w:val="0086365A"/>
    <w:rsid w:val="008A3E2E"/>
    <w:rsid w:val="008B41CA"/>
    <w:rsid w:val="00965A4B"/>
    <w:rsid w:val="009B3A48"/>
    <w:rsid w:val="009C0094"/>
    <w:rsid w:val="009D0333"/>
    <w:rsid w:val="00A15D9C"/>
    <w:rsid w:val="00A30828"/>
    <w:rsid w:val="00A32312"/>
    <w:rsid w:val="00A66667"/>
    <w:rsid w:val="00A769A8"/>
    <w:rsid w:val="00AA5004"/>
    <w:rsid w:val="00AC11BF"/>
    <w:rsid w:val="00B165A6"/>
    <w:rsid w:val="00B230E9"/>
    <w:rsid w:val="00B40996"/>
    <w:rsid w:val="00B44491"/>
    <w:rsid w:val="00B52E19"/>
    <w:rsid w:val="00BB39BE"/>
    <w:rsid w:val="00C05937"/>
    <w:rsid w:val="00C3303A"/>
    <w:rsid w:val="00C73D69"/>
    <w:rsid w:val="00CE4C1A"/>
    <w:rsid w:val="00D10E25"/>
    <w:rsid w:val="00D15801"/>
    <w:rsid w:val="00D31979"/>
    <w:rsid w:val="00D63443"/>
    <w:rsid w:val="00D7082E"/>
    <w:rsid w:val="00DF2849"/>
    <w:rsid w:val="00E0010E"/>
    <w:rsid w:val="00E26D44"/>
    <w:rsid w:val="00E966FA"/>
    <w:rsid w:val="00ED1376"/>
    <w:rsid w:val="00F105A5"/>
    <w:rsid w:val="00F12438"/>
    <w:rsid w:val="00F24059"/>
    <w:rsid w:val="00F24473"/>
    <w:rsid w:val="00F60EFA"/>
    <w:rsid w:val="00F71742"/>
    <w:rsid w:val="00FA7655"/>
    <w:rsid w:val="00FB5792"/>
    <w:rsid w:val="00FC62DC"/>
    <w:rsid w:val="00FD46E8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4B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A4B"/>
    <w:pPr>
      <w:spacing w:after="0" w:line="240" w:lineRule="auto"/>
    </w:pPr>
    <w:rPr>
      <w:rFonts w:ascii="Calibri" w:hAnsi="Calibri" w:cs="Times New Roman"/>
    </w:rPr>
  </w:style>
  <w:style w:type="character" w:styleId="Strong">
    <w:name w:val="Strong"/>
    <w:basedOn w:val="DefaultParagraphFont"/>
    <w:uiPriority w:val="22"/>
    <w:qFormat/>
    <w:rsid w:val="00965A4B"/>
    <w:rPr>
      <w:b/>
      <w:bCs/>
    </w:rPr>
  </w:style>
  <w:style w:type="character" w:customStyle="1" w:styleId="apple-converted-space">
    <w:name w:val="apple-converted-space"/>
    <w:basedOn w:val="DefaultParagraphFont"/>
    <w:rsid w:val="00CE4C1A"/>
  </w:style>
  <w:style w:type="character" w:customStyle="1" w:styleId="tahoma12">
    <w:name w:val="tahoma_12"/>
    <w:basedOn w:val="DefaultParagraphFont"/>
    <w:rsid w:val="004A2619"/>
  </w:style>
  <w:style w:type="character" w:styleId="Hyperlink">
    <w:name w:val="Hyperlink"/>
    <w:basedOn w:val="DefaultParagraphFont"/>
    <w:uiPriority w:val="99"/>
    <w:semiHidden/>
    <w:unhideWhenUsed/>
    <w:rsid w:val="004A2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19"/>
    <w:rPr>
      <w:rFonts w:ascii="Tahoma" w:hAnsi="Tahoma" w:cs="Tahoma"/>
      <w:sz w:val="16"/>
      <w:szCs w:val="16"/>
      <w:lang w:eastAsia="fr-FR"/>
    </w:rPr>
  </w:style>
  <w:style w:type="character" w:styleId="Emphasis">
    <w:name w:val="Emphasis"/>
    <w:basedOn w:val="DefaultParagraphFont"/>
    <w:uiPriority w:val="20"/>
    <w:qFormat/>
    <w:rsid w:val="00816F4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027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7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718"/>
    <w:rPr>
      <w:rFonts w:ascii="Times New Roman" w:hAnsi="Times New Roman"/>
      <w:sz w:val="24"/>
      <w:szCs w:val="24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7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718"/>
    <w:rPr>
      <w:rFonts w:ascii="Times New Roman" w:hAnsi="Times New Roman"/>
      <w:b/>
      <w:bCs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4B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A4B"/>
    <w:pPr>
      <w:spacing w:after="0" w:line="240" w:lineRule="auto"/>
    </w:pPr>
    <w:rPr>
      <w:rFonts w:ascii="Calibri" w:hAnsi="Calibri" w:cs="Times New Roman"/>
    </w:rPr>
  </w:style>
  <w:style w:type="character" w:styleId="Strong">
    <w:name w:val="Strong"/>
    <w:basedOn w:val="DefaultParagraphFont"/>
    <w:uiPriority w:val="22"/>
    <w:qFormat/>
    <w:rsid w:val="00965A4B"/>
    <w:rPr>
      <w:b/>
      <w:bCs/>
    </w:rPr>
  </w:style>
  <w:style w:type="character" w:customStyle="1" w:styleId="apple-converted-space">
    <w:name w:val="apple-converted-space"/>
    <w:basedOn w:val="DefaultParagraphFont"/>
    <w:rsid w:val="00CE4C1A"/>
  </w:style>
  <w:style w:type="character" w:customStyle="1" w:styleId="tahoma12">
    <w:name w:val="tahoma_12"/>
    <w:basedOn w:val="DefaultParagraphFont"/>
    <w:rsid w:val="004A2619"/>
  </w:style>
  <w:style w:type="character" w:styleId="Hyperlink">
    <w:name w:val="Hyperlink"/>
    <w:basedOn w:val="DefaultParagraphFont"/>
    <w:uiPriority w:val="99"/>
    <w:semiHidden/>
    <w:unhideWhenUsed/>
    <w:rsid w:val="004A2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19"/>
    <w:rPr>
      <w:rFonts w:ascii="Tahoma" w:hAnsi="Tahoma" w:cs="Tahoma"/>
      <w:sz w:val="16"/>
      <w:szCs w:val="16"/>
      <w:lang w:eastAsia="fr-FR"/>
    </w:rPr>
  </w:style>
  <w:style w:type="character" w:styleId="Emphasis">
    <w:name w:val="Emphasis"/>
    <w:basedOn w:val="DefaultParagraphFont"/>
    <w:uiPriority w:val="20"/>
    <w:qFormat/>
    <w:rsid w:val="00816F4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027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7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718"/>
    <w:rPr>
      <w:rFonts w:ascii="Times New Roman" w:hAnsi="Times New Roman"/>
      <w:sz w:val="24"/>
      <w:szCs w:val="24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7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718"/>
    <w:rPr>
      <w:rFonts w:ascii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CF3BB3B-5BA8-4615-AE35-DD94DBF0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</dc:creator>
  <cp:lastModifiedBy>doctor</cp:lastModifiedBy>
  <cp:revision>2</cp:revision>
  <dcterms:created xsi:type="dcterms:W3CDTF">2014-03-16T17:53:00Z</dcterms:created>
  <dcterms:modified xsi:type="dcterms:W3CDTF">2014-03-16T17:53:00Z</dcterms:modified>
</cp:coreProperties>
</file>