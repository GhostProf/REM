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C7" w:rsidRPr="000F26E2" w:rsidRDefault="00C90534">
      <w:pPr>
        <w:rPr>
          <w:color w:val="A6A6A6" w:themeColor="background1" w:themeShade="A6"/>
          <w:rPrChange w:id="0" w:author="doctor" w:date="2014-04-22T19:35:00Z">
            <w:rPr/>
          </w:rPrChange>
        </w:rPr>
      </w:pPr>
      <w:del w:id="1" w:author="doctor" w:date="2014-04-22T19:35:00Z">
        <w:r w:rsidRPr="000F26E2" w:rsidDel="000F26E2">
          <w:rPr>
            <w:color w:val="A6A6A6" w:themeColor="background1" w:themeShade="A6"/>
            <w:rPrChange w:id="2" w:author="doctor" w:date="2014-04-22T19:35:00Z">
              <w:rPr/>
            </w:rPrChange>
          </w:rPr>
          <w:delText xml:space="preserve">Author: </w:delText>
        </w:r>
      </w:del>
      <w:r w:rsidRPr="000F26E2">
        <w:rPr>
          <w:color w:val="A6A6A6" w:themeColor="background1" w:themeShade="A6"/>
          <w:rPrChange w:id="3" w:author="doctor" w:date="2014-04-22T19:35:00Z">
            <w:rPr/>
          </w:rPrChange>
        </w:rPr>
        <w:t>Jennifer E. Siegler</w:t>
      </w:r>
    </w:p>
    <w:p w:rsidR="00C90534" w:rsidRDefault="00C90534"/>
    <w:p w:rsidR="00C90534" w:rsidRDefault="00C90534">
      <w:proofErr w:type="spellStart"/>
      <w:r>
        <w:rPr>
          <w:b/>
        </w:rPr>
        <w:t>Lilanga</w:t>
      </w:r>
      <w:proofErr w:type="spellEnd"/>
      <w:r>
        <w:t>, George (1934-2005)</w:t>
      </w:r>
    </w:p>
    <w:p w:rsidR="00C90534" w:rsidRDefault="00C90534"/>
    <w:p w:rsidR="000F26E2" w:rsidRDefault="00C90534" w:rsidP="000F26E2">
      <w:pPr>
        <w:rPr>
          <w:ins w:id="4" w:author="doctor" w:date="2014-04-22T19:36:00Z"/>
        </w:rPr>
      </w:pPr>
      <w:r>
        <w:t xml:space="preserve">George </w:t>
      </w:r>
      <w:proofErr w:type="spellStart"/>
      <w:r>
        <w:t>Lilanga</w:t>
      </w:r>
      <w:proofErr w:type="spellEnd"/>
      <w:r>
        <w:t xml:space="preserve"> </w:t>
      </w:r>
      <w:r w:rsidR="00BE7A42">
        <w:t xml:space="preserve">of Tanzania </w:t>
      </w:r>
      <w:r>
        <w:t>was at one time considered the most prominent contemporary African artist. Best known for hi</w:t>
      </w:r>
      <w:r w:rsidR="00BE7A42">
        <w:t>s colorfu</w:t>
      </w:r>
      <w:r w:rsidR="004C58F9">
        <w:t xml:space="preserve">l paintings and sculptures of </w:t>
      </w:r>
      <w:ins w:id="5" w:author="doctor" w:date="2014-04-22T19:35:00Z">
        <w:r w:rsidR="000F26E2">
          <w:t>‘</w:t>
        </w:r>
      </w:ins>
      <w:proofErr w:type="spellStart"/>
      <w:del w:id="6" w:author="doctor" w:date="2014-04-22T19:35:00Z">
        <w:r w:rsidR="004C58F9" w:rsidDel="000F26E2">
          <w:delText>“</w:delText>
        </w:r>
      </w:del>
      <w:r w:rsidR="004C58F9">
        <w:t>mashetani</w:t>
      </w:r>
      <w:proofErr w:type="spellEnd"/>
      <w:r w:rsidR="00BE7A42">
        <w:t>,</w:t>
      </w:r>
      <w:ins w:id="7" w:author="doctor" w:date="2014-04-22T19:35:00Z">
        <w:r w:rsidR="000F26E2">
          <w:t>’</w:t>
        </w:r>
      </w:ins>
      <w:del w:id="8" w:author="doctor" w:date="2014-04-22T19:35:00Z">
        <w:r w:rsidR="00BE7A42" w:rsidDel="000F26E2">
          <w:delText>”</w:delText>
        </w:r>
      </w:del>
      <w:r w:rsidR="00BE7A42">
        <w:t xml:space="preserve"> or devils in Kiswahili, </w:t>
      </w:r>
      <w:proofErr w:type="spellStart"/>
      <w:r w:rsidR="00BE7A42">
        <w:t>Lilanga</w:t>
      </w:r>
      <w:proofErr w:type="spellEnd"/>
      <w:r w:rsidR="00BE7A42">
        <w:t xml:space="preserve"> transformed a Makonde art form developed in the 1950</w:t>
      </w:r>
      <w:ins w:id="9" w:author="Jennifer Siegler" w:date="2014-03-18T21:35:00Z">
        <w:del w:id="10" w:author="doctor" w:date="2014-04-22T19:35:00Z">
          <w:r w:rsidR="0057467A" w:rsidDel="000F26E2">
            <w:delText>’</w:delText>
          </w:r>
        </w:del>
      </w:ins>
      <w:r w:rsidR="00BE7A42">
        <w:t>s into an international brand.</w:t>
      </w:r>
      <w:r>
        <w:t xml:space="preserve"> Although h</w:t>
      </w:r>
      <w:del w:id="11" w:author="Jennifer Siegler" w:date="2014-03-18T03:34:00Z">
        <w:r w:rsidDel="006B0166">
          <w:delText>e</w:delText>
        </w:r>
      </w:del>
      <w:ins w:id="12" w:author="Jennifer Siegler" w:date="2014-03-18T03:34:00Z">
        <w:r w:rsidR="006B0166">
          <w:t xml:space="preserve">is works </w:t>
        </w:r>
        <w:r w:rsidR="00F56BB5">
          <w:t>have been</w:t>
        </w:r>
      </w:ins>
      <w:r>
        <w:t xml:space="preserve"> exhibited widely in the United Sta</w:t>
      </w:r>
      <w:r w:rsidR="00BE7A42">
        <w:t>tes, Europe, and Japan</w:t>
      </w:r>
      <w:r w:rsidR="00E740B5">
        <w:t xml:space="preserve"> since the late 1970s</w:t>
      </w:r>
      <w:r w:rsidR="00BE7A42">
        <w:t xml:space="preserve">, he </w:t>
      </w:r>
      <w:r>
        <w:t xml:space="preserve">received </w:t>
      </w:r>
      <w:r w:rsidR="00BE7A42">
        <w:t>little recognition in Tanzania until</w:t>
      </w:r>
      <w:r>
        <w:t xml:space="preserve"> the 21</w:t>
      </w:r>
      <w:r w:rsidRPr="00C90534">
        <w:rPr>
          <w:vertAlign w:val="superscript"/>
        </w:rPr>
        <w:t>st</w:t>
      </w:r>
      <w:r>
        <w:t xml:space="preserve"> Century, over twenty years </w:t>
      </w:r>
      <w:del w:id="13" w:author="Jennifer Siegler" w:date="2014-03-18T03:35:00Z">
        <w:r w:rsidDel="00F56BB5">
          <w:delText xml:space="preserve">since </w:delText>
        </w:r>
      </w:del>
      <w:ins w:id="14" w:author="Jennifer Siegler" w:date="2014-03-18T03:35:00Z">
        <w:r w:rsidR="00F56BB5">
          <w:t xml:space="preserve">after </w:t>
        </w:r>
      </w:ins>
      <w:r>
        <w:t xml:space="preserve">he </w:t>
      </w:r>
      <w:ins w:id="15" w:author="Jennifer Siegler" w:date="2014-03-18T03:35:00Z">
        <w:r w:rsidR="00F56BB5">
          <w:t xml:space="preserve">first </w:t>
        </w:r>
      </w:ins>
      <w:r>
        <w:t>garnered international attention.</w:t>
      </w:r>
      <w:ins w:id="16" w:author="doctor" w:date="2014-04-22T19:36:00Z">
        <w:r w:rsidR="000F26E2" w:rsidRPr="000F26E2">
          <w:t xml:space="preserve"> </w:t>
        </w:r>
        <w:proofErr w:type="spellStart"/>
        <w:r w:rsidR="000F26E2">
          <w:t>Lilanga’s</w:t>
        </w:r>
        <w:proofErr w:type="spellEnd"/>
        <w:r w:rsidR="000F26E2">
          <w:t xml:space="preserve"> diverse work is unified by playful</w:t>
        </w:r>
        <w:r w:rsidR="000F26E2">
          <w:t xml:space="preserve"> ‘</w:t>
        </w:r>
        <w:proofErr w:type="spellStart"/>
        <w:r w:rsidR="000F26E2">
          <w:t>mashetani</w:t>
        </w:r>
        <w:proofErr w:type="spellEnd"/>
        <w:r w:rsidR="000F26E2">
          <w:t>,’</w:t>
        </w:r>
        <w:r w:rsidR="000F26E2">
          <w:t xml:space="preserve"> performing scenes of daily life in villages and cities in Tanzania. The spirits are typically depicted as a hairless creature with large ears, a wide-open mouth, prominent teeth, and a protruding stomach. Their hands only have two fingers, and their feet have three toes. </w:t>
        </w:r>
        <w:proofErr w:type="spellStart"/>
        <w:r w:rsidR="000F26E2">
          <w:t>Mashetani</w:t>
        </w:r>
        <w:proofErr w:type="spellEnd"/>
        <w:r w:rsidR="000F26E2">
          <w:t xml:space="preserve"> inhabiting village scenes are often depicted bare-chested with a wrap around their waist, while those in urban scenes are shown wearing Western clothing. </w:t>
        </w:r>
        <w:proofErr w:type="spellStart"/>
        <w:r w:rsidR="000F26E2">
          <w:t>Lilanga’s</w:t>
        </w:r>
        <w:proofErr w:type="spellEnd"/>
        <w:r w:rsidR="000F26E2">
          <w:t xml:space="preserve"> style </w:t>
        </w:r>
        <w:r w:rsidR="000F26E2">
          <w:t xml:space="preserve">is </w:t>
        </w:r>
        <w:proofErr w:type="spellStart"/>
        <w:r w:rsidR="000F26E2">
          <w:t>characteri</w:t>
        </w:r>
      </w:ins>
      <w:ins w:id="17" w:author="doctor" w:date="2014-04-22T19:37:00Z">
        <w:r w:rsidR="000F26E2">
          <w:t>s</w:t>
        </w:r>
      </w:ins>
      <w:ins w:id="18" w:author="doctor" w:date="2014-04-22T19:36:00Z">
        <w:r w:rsidR="000F26E2">
          <w:t>ed</w:t>
        </w:r>
        <w:proofErr w:type="spellEnd"/>
        <w:r w:rsidR="000F26E2">
          <w:t xml:space="preserve"> by a sinuous line and bright, saturated hues. His two-dimensional works feature forms outlined in black or white. His compositions have no horizon line, and rarely include any form of environmental details. </w:t>
        </w:r>
        <w:proofErr w:type="spellStart"/>
        <w:r w:rsidR="000F26E2">
          <w:t>Lilanga’s</w:t>
        </w:r>
        <w:proofErr w:type="spellEnd"/>
        <w:r w:rsidR="000F26E2">
          <w:t xml:space="preserve"> themes are often commentary on changing societal values, with his titles providing aphorisms encouraging traditional morals.</w:t>
        </w:r>
      </w:ins>
    </w:p>
    <w:p w:rsidR="00C90534" w:rsidDel="000F26E2" w:rsidRDefault="00C90534">
      <w:pPr>
        <w:rPr>
          <w:del w:id="19" w:author="doctor" w:date="2014-04-22T19:36:00Z"/>
        </w:rPr>
      </w:pPr>
    </w:p>
    <w:p w:rsidR="00BE7A42" w:rsidRDefault="00BE7A42"/>
    <w:p w:rsidR="00E740B5" w:rsidDel="000F26E2" w:rsidRDefault="00DA3B43">
      <w:pPr>
        <w:rPr>
          <w:del w:id="20" w:author="doctor" w:date="2014-04-22T19:36:00Z"/>
        </w:rPr>
      </w:pPr>
      <w:del w:id="21" w:author="doctor" w:date="2014-04-22T19:36:00Z">
        <w:r w:rsidDel="000F26E2">
          <w:delText xml:space="preserve">Lilanga’s </w:delText>
        </w:r>
      </w:del>
      <w:ins w:id="22" w:author="Jennifer Siegler" w:date="2014-03-18T03:46:00Z">
        <w:del w:id="23" w:author="doctor" w:date="2014-04-22T19:36:00Z">
          <w:r w:rsidR="006273A1" w:rsidDel="000F26E2">
            <w:delText xml:space="preserve">diverse </w:delText>
          </w:r>
        </w:del>
      </w:ins>
      <w:del w:id="24" w:author="doctor" w:date="2014-04-22T19:36:00Z">
        <w:r w:rsidDel="000F26E2">
          <w:delText>work is</w:delText>
        </w:r>
      </w:del>
      <w:ins w:id="25" w:author="Jennifer Siegler" w:date="2014-03-18T03:46:00Z">
        <w:del w:id="26" w:author="doctor" w:date="2014-04-22T19:36:00Z">
          <w:r w:rsidR="006273A1" w:rsidDel="000F26E2">
            <w:delText xml:space="preserve"> unified by</w:delText>
          </w:r>
        </w:del>
      </w:ins>
      <w:del w:id="27" w:author="doctor" w:date="2014-04-22T19:36:00Z">
        <w:r w:rsidDel="000F26E2">
          <w:delText xml:space="preserve"> inhabited by “masheta</w:delText>
        </w:r>
        <w:r w:rsidR="004C58F9" w:rsidDel="000F26E2">
          <w:delText>ni,”</w:delText>
        </w:r>
        <w:r w:rsidDel="000F26E2">
          <w:delText xml:space="preserve"> but Lilanga’s characters are more like playful</w:delText>
        </w:r>
      </w:del>
      <w:ins w:id="28" w:author="Jennifer Siegler" w:date="2014-03-18T03:40:00Z">
        <w:del w:id="29" w:author="doctor" w:date="2014-04-22T19:36:00Z">
          <w:r w:rsidR="00F56BB5" w:rsidDel="000F26E2">
            <w:delText xml:space="preserve"> “mashetani,” </w:delText>
          </w:r>
        </w:del>
      </w:ins>
      <w:del w:id="30" w:author="doctor" w:date="2014-04-22T19:36:00Z">
        <w:r w:rsidDel="000F26E2">
          <w:delText xml:space="preserve"> spirits performing scenes of daily life in villages and cities in Tanzania. The mashetani </w:delText>
        </w:r>
      </w:del>
      <w:ins w:id="31" w:author="Jennifer Siegler" w:date="2014-03-18T03:40:00Z">
        <w:del w:id="32" w:author="doctor" w:date="2014-04-22T19:36:00Z">
          <w:r w:rsidR="00F56BB5" w:rsidDel="000F26E2">
            <w:delText xml:space="preserve">spirits </w:delText>
          </w:r>
        </w:del>
      </w:ins>
      <w:del w:id="33" w:author="doctor" w:date="2014-04-22T19:36:00Z">
        <w:r w:rsidDel="000F26E2">
          <w:delText>are typically depicted as</w:delText>
        </w:r>
      </w:del>
      <w:ins w:id="34" w:author="Jennifer Siegler" w:date="2014-03-18T03:41:00Z">
        <w:del w:id="35" w:author="doctor" w:date="2014-04-22T19:36:00Z">
          <w:r w:rsidR="00F56BB5" w:rsidDel="000F26E2">
            <w:delText xml:space="preserve"> a</w:delText>
          </w:r>
        </w:del>
      </w:ins>
      <w:del w:id="36" w:author="doctor" w:date="2014-04-22T19:36:00Z">
        <w:r w:rsidDel="000F26E2">
          <w:delText xml:space="preserve"> hairless creatures with large ears, a wide-open mouth, </w:delText>
        </w:r>
      </w:del>
      <w:ins w:id="37" w:author="Jennifer Siegler" w:date="2014-03-18T03:43:00Z">
        <w:del w:id="38" w:author="doctor" w:date="2014-04-22T19:36:00Z">
          <w:r w:rsidR="0057467A" w:rsidDel="000F26E2">
            <w:delText>prominent teeth,</w:delText>
          </w:r>
          <w:r w:rsidR="00F56BB5" w:rsidDel="000F26E2">
            <w:delText xml:space="preserve"> </w:delText>
          </w:r>
        </w:del>
      </w:ins>
      <w:del w:id="39" w:author="doctor" w:date="2014-04-22T19:36:00Z">
        <w:r w:rsidDel="000F26E2">
          <w:delText>and a protruding stomache. Their hands only have two fingers</w:delText>
        </w:r>
      </w:del>
      <w:ins w:id="40" w:author="Jennifer Siegler" w:date="2014-03-18T03:42:00Z">
        <w:del w:id="41" w:author="doctor" w:date="2014-04-22T19:36:00Z">
          <w:r w:rsidR="00F56BB5" w:rsidDel="000F26E2">
            <w:delText>,</w:delText>
          </w:r>
        </w:del>
      </w:ins>
      <w:del w:id="42" w:author="doctor" w:date="2014-04-22T19:36:00Z">
        <w:r w:rsidDel="000F26E2">
          <w:delText xml:space="preserve"> </w:delText>
        </w:r>
      </w:del>
      <w:ins w:id="43" w:author="Jennifer Siegler" w:date="2014-03-18T03:42:00Z">
        <w:del w:id="44" w:author="doctor" w:date="2014-04-22T19:36:00Z">
          <w:r w:rsidR="00F56BB5" w:rsidDel="000F26E2">
            <w:delText>and</w:delText>
          </w:r>
        </w:del>
      </w:ins>
      <w:del w:id="45" w:author="doctor" w:date="2014-04-22T19:36:00Z">
        <w:r w:rsidDel="000F26E2">
          <w:delText xml:space="preserve">while their feet have three toes. </w:delText>
        </w:r>
      </w:del>
      <w:ins w:id="46" w:author="Jennifer Siegler" w:date="2014-03-18T03:42:00Z">
        <w:del w:id="47" w:author="doctor" w:date="2014-04-22T19:36:00Z">
          <w:r w:rsidR="00F56BB5" w:rsidDel="000F26E2">
            <w:delText>M</w:delText>
          </w:r>
        </w:del>
      </w:ins>
      <w:del w:id="48" w:author="doctor" w:date="2014-04-22T19:36:00Z">
        <w:r w:rsidDel="000F26E2">
          <w:delText xml:space="preserve">Those mashetani inhabiting village scenes are often depicted </w:delText>
        </w:r>
      </w:del>
      <w:ins w:id="49" w:author="Jennifer Siegler" w:date="2014-03-18T03:45:00Z">
        <w:del w:id="50" w:author="doctor" w:date="2014-04-22T19:36:00Z">
          <w:r w:rsidR="00F56BB5" w:rsidDel="000F26E2">
            <w:delText xml:space="preserve">bare-chested with a </w:delText>
          </w:r>
        </w:del>
      </w:ins>
      <w:del w:id="51" w:author="doctor" w:date="2014-04-22T19:36:00Z">
        <w:r w:rsidDel="000F26E2">
          <w:delText>wearing a wrap around their waist with bare chests</w:delText>
        </w:r>
        <w:r w:rsidR="003150B5" w:rsidDel="000F26E2">
          <w:delText>, while those in urban scenes are shown wearing Western clothing</w:delText>
        </w:r>
        <w:r w:rsidDel="000F26E2">
          <w:delText xml:space="preserve">. </w:delText>
        </w:r>
        <w:r w:rsidR="003150B5" w:rsidDel="000F26E2">
          <w:delText xml:space="preserve">Lilanga’s style, in painting and sculpture, </w:delText>
        </w:r>
      </w:del>
      <w:ins w:id="52" w:author="Jennifer Siegler" w:date="2014-03-18T03:47:00Z">
        <w:del w:id="53" w:author="doctor" w:date="2014-04-22T19:36:00Z">
          <w:r w:rsidR="006273A1" w:rsidDel="000F26E2">
            <w:delText xml:space="preserve"> </w:delText>
          </w:r>
        </w:del>
      </w:ins>
      <w:del w:id="54" w:author="doctor" w:date="2014-04-22T19:36:00Z">
        <w:r w:rsidR="003150B5" w:rsidDel="000F26E2">
          <w:delText>is characterized by a sinuous line and bright</w:delText>
        </w:r>
      </w:del>
      <w:ins w:id="55" w:author="Erin Rice" w:date="2014-03-27T15:45:00Z">
        <w:del w:id="56" w:author="doctor" w:date="2014-04-22T19:36:00Z">
          <w:r w:rsidR="00056D05" w:rsidDel="000F26E2">
            <w:delText>,</w:delText>
          </w:r>
        </w:del>
      </w:ins>
      <w:del w:id="57" w:author="doctor" w:date="2014-04-22T19:36:00Z">
        <w:r w:rsidR="003150B5" w:rsidDel="000F26E2">
          <w:delText xml:space="preserve"> saturated hues. All elements i</w:delText>
        </w:r>
      </w:del>
      <w:ins w:id="58" w:author="Jennifer Siegler" w:date="2014-03-18T03:50:00Z">
        <w:del w:id="59" w:author="doctor" w:date="2014-04-22T19:36:00Z">
          <w:r w:rsidR="0057467A" w:rsidDel="000F26E2">
            <w:delText>H</w:delText>
          </w:r>
        </w:del>
      </w:ins>
      <w:del w:id="60" w:author="doctor" w:date="2014-04-22T19:36:00Z">
        <w:r w:rsidR="003150B5" w:rsidDel="000F26E2">
          <w:delText xml:space="preserve">n his </w:delText>
        </w:r>
      </w:del>
      <w:ins w:id="61" w:author="Jennifer Siegler" w:date="2014-03-18T21:36:00Z">
        <w:del w:id="62" w:author="doctor" w:date="2014-04-22T19:36:00Z">
          <w:r w:rsidR="0057467A" w:rsidDel="000F26E2">
            <w:delText>two-dimensional works</w:delText>
          </w:r>
        </w:del>
      </w:ins>
      <w:del w:id="63" w:author="doctor" w:date="2014-04-22T19:36:00Z">
        <w:r w:rsidR="003150B5" w:rsidDel="000F26E2">
          <w:delText>paintings</w:delText>
        </w:r>
      </w:del>
      <w:ins w:id="64" w:author="Jennifer Siegler" w:date="2014-03-18T03:50:00Z">
        <w:del w:id="65" w:author="doctor" w:date="2014-04-22T19:36:00Z">
          <w:r w:rsidR="0057467A" w:rsidDel="000F26E2">
            <w:delText xml:space="preserve"> feature</w:delText>
          </w:r>
          <w:r w:rsidR="006273A1" w:rsidDel="000F26E2">
            <w:delText xml:space="preserve"> </w:delText>
          </w:r>
        </w:del>
      </w:ins>
      <w:ins w:id="66" w:author="Jennifer Siegler" w:date="2014-03-18T03:51:00Z">
        <w:del w:id="67" w:author="doctor" w:date="2014-04-22T19:36:00Z">
          <w:r w:rsidR="0057467A" w:rsidDel="000F26E2">
            <w:delText xml:space="preserve">forms </w:delText>
          </w:r>
          <w:r w:rsidR="006273A1" w:rsidDel="000F26E2">
            <w:delText xml:space="preserve">outlined in </w:delText>
          </w:r>
        </w:del>
      </w:ins>
      <w:ins w:id="68" w:author="Jennifer Siegler" w:date="2014-03-18T03:50:00Z">
        <w:del w:id="69" w:author="doctor" w:date="2014-04-22T19:36:00Z">
          <w:r w:rsidR="006273A1" w:rsidDel="000F26E2">
            <w:delText xml:space="preserve">black </w:delText>
          </w:r>
        </w:del>
      </w:ins>
      <w:ins w:id="70" w:author="Jennifer Siegler" w:date="2014-03-18T03:51:00Z">
        <w:del w:id="71" w:author="doctor" w:date="2014-04-22T19:36:00Z">
          <w:r w:rsidR="006273A1" w:rsidDel="000F26E2">
            <w:delText>or white</w:delText>
          </w:r>
        </w:del>
      </w:ins>
      <w:del w:id="72" w:author="doctor" w:date="2014-04-22T19:36:00Z">
        <w:r w:rsidR="003150B5" w:rsidDel="000F26E2">
          <w:delText xml:space="preserve"> are outlined in black, and</w:delText>
        </w:r>
      </w:del>
      <w:ins w:id="73" w:author="Jennifer Siegler" w:date="2014-03-18T03:49:00Z">
        <w:del w:id="74" w:author="doctor" w:date="2014-04-22T19:36:00Z">
          <w:r w:rsidR="006273A1" w:rsidDel="000F26E2">
            <w:delText>. His</w:delText>
          </w:r>
        </w:del>
      </w:ins>
      <w:del w:id="75" w:author="doctor" w:date="2014-04-22T19:36:00Z">
        <w:r w:rsidR="003150B5" w:rsidDel="000F26E2">
          <w:delText xml:space="preserve"> the compositions have no horizon line, and rarely include any form of environmental details. </w:delText>
        </w:r>
      </w:del>
      <w:ins w:id="76" w:author="Jennifer Siegler" w:date="2014-03-18T04:30:00Z">
        <w:del w:id="77" w:author="doctor" w:date="2014-04-22T19:36:00Z">
          <w:r w:rsidR="008719A6" w:rsidDel="000F26E2">
            <w:delText>Lilanga</w:delText>
          </w:r>
        </w:del>
      </w:ins>
      <w:ins w:id="78" w:author="Jennifer Siegler" w:date="2014-03-18T21:37:00Z">
        <w:del w:id="79" w:author="doctor" w:date="2014-04-22T19:36:00Z">
          <w:r w:rsidR="0057467A" w:rsidDel="000F26E2">
            <w:delText xml:space="preserve">’s themes are often commentary on </w:delText>
          </w:r>
        </w:del>
      </w:ins>
      <w:ins w:id="80" w:author="Jennifer Siegler" w:date="2014-03-18T21:38:00Z">
        <w:del w:id="81" w:author="doctor" w:date="2014-04-22T19:36:00Z">
          <w:r w:rsidR="0057467A" w:rsidDel="000F26E2">
            <w:delText xml:space="preserve">changing </w:delText>
          </w:r>
        </w:del>
      </w:ins>
      <w:ins w:id="82" w:author="Jennifer Siegler" w:date="2014-03-18T21:37:00Z">
        <w:del w:id="83" w:author="doctor" w:date="2014-04-22T19:36:00Z">
          <w:r w:rsidR="0057467A" w:rsidDel="000F26E2">
            <w:delText>societal values</w:delText>
          </w:r>
        </w:del>
      </w:ins>
      <w:ins w:id="84" w:author="Jennifer Siegler" w:date="2014-03-18T21:38:00Z">
        <w:del w:id="85" w:author="doctor" w:date="2014-04-22T19:36:00Z">
          <w:r w:rsidR="0057467A" w:rsidDel="000F26E2">
            <w:delText xml:space="preserve">, with his titles providing aphorisms encouraging traditional </w:delText>
          </w:r>
        </w:del>
      </w:ins>
      <w:ins w:id="86" w:author="Jennifer Siegler" w:date="2014-03-18T21:39:00Z">
        <w:del w:id="87" w:author="doctor" w:date="2014-04-22T19:36:00Z">
          <w:r w:rsidR="0057467A" w:rsidDel="000F26E2">
            <w:delText>morals.</w:delText>
          </w:r>
        </w:del>
      </w:ins>
    </w:p>
    <w:p w:rsidR="00E740B5" w:rsidDel="000F26E2" w:rsidRDefault="00E740B5">
      <w:pPr>
        <w:rPr>
          <w:del w:id="88" w:author="doctor" w:date="2014-04-22T19:36:00Z"/>
        </w:rPr>
      </w:pPr>
    </w:p>
    <w:p w:rsidR="00BE7A42" w:rsidRDefault="00E740B5">
      <w:r>
        <w:t xml:space="preserve">George </w:t>
      </w:r>
      <w:proofErr w:type="spellStart"/>
      <w:r>
        <w:t>L</w:t>
      </w:r>
      <w:ins w:id="89" w:author="Jennifer Siegler" w:date="2014-03-18T04:05:00Z">
        <w:r w:rsidR="009876BD">
          <w:t>i</w:t>
        </w:r>
      </w:ins>
      <w:del w:id="90" w:author="Jennifer Siegler" w:date="2014-03-18T04:05:00Z">
        <w:r w:rsidDel="009876BD">
          <w:delText>I</w:delText>
        </w:r>
      </w:del>
      <w:r>
        <w:t>langa</w:t>
      </w:r>
      <w:proofErr w:type="spellEnd"/>
      <w:r>
        <w:t xml:space="preserve"> </w:t>
      </w:r>
      <w:ins w:id="91" w:author="Jennifer Siegler" w:date="2014-03-18T04:00:00Z">
        <w:r w:rsidR="00680CD4">
          <w:t xml:space="preserve">of the Makonde </w:t>
        </w:r>
      </w:ins>
      <w:r>
        <w:t xml:space="preserve">was born in 1934 in </w:t>
      </w:r>
      <w:proofErr w:type="spellStart"/>
      <w:r>
        <w:t>Kikwetu</w:t>
      </w:r>
      <w:proofErr w:type="spellEnd"/>
      <w:r>
        <w:t xml:space="preserve"> </w:t>
      </w:r>
      <w:ins w:id="92" w:author="Jennifer Siegler" w:date="2014-03-18T03:53:00Z">
        <w:r w:rsidR="006A0878">
          <w:t>V</w:t>
        </w:r>
      </w:ins>
      <w:del w:id="93" w:author="Jennifer Siegler" w:date="2014-03-18T03:53:00Z">
        <w:r w:rsidDel="006A0878">
          <w:delText>v</w:delText>
        </w:r>
      </w:del>
      <w:r>
        <w:t xml:space="preserve">illage in </w:t>
      </w:r>
      <w:ins w:id="94" w:author="Jennifer Siegler" w:date="2014-03-18T03:53:00Z">
        <w:r w:rsidR="006A0878">
          <w:t>S</w:t>
        </w:r>
      </w:ins>
      <w:del w:id="95" w:author="Jennifer Siegler" w:date="2014-03-18T03:53:00Z">
        <w:r w:rsidDel="006A0878">
          <w:delText>s</w:delText>
        </w:r>
      </w:del>
      <w:r>
        <w:t xml:space="preserve">outhern </w:t>
      </w:r>
      <w:proofErr w:type="gramStart"/>
      <w:r>
        <w:t>Tanzania, near the Mozambique border.</w:t>
      </w:r>
      <w:proofErr w:type="gramEnd"/>
      <w:r>
        <w:t xml:space="preserve"> He</w:t>
      </w:r>
      <w:r w:rsidR="00BE7A42">
        <w:t xml:space="preserve"> received</w:t>
      </w:r>
      <w:del w:id="96" w:author="Jennifer Siegler" w:date="2014-03-18T04:00:00Z">
        <w:r w:rsidR="00BE7A42" w:rsidDel="00680CD4">
          <w:delText xml:space="preserve"> </w:delText>
        </w:r>
      </w:del>
      <w:ins w:id="97" w:author="Jennifer Siegler" w:date="2014-03-18T03:55:00Z">
        <w:r w:rsidR="006A0878">
          <w:t xml:space="preserve"> </w:t>
        </w:r>
      </w:ins>
      <w:r w:rsidR="00BE7A42">
        <w:t>traditional Makonde initiation education</w:t>
      </w:r>
      <w:ins w:id="98" w:author="Jennifer Siegler" w:date="2014-03-18T03:55:00Z">
        <w:r w:rsidR="006A0878">
          <w:t xml:space="preserve"> </w:t>
        </w:r>
      </w:ins>
      <w:ins w:id="99" w:author="Jennifer Siegler" w:date="2014-03-18T03:56:00Z">
        <w:r w:rsidR="00680CD4">
          <w:t xml:space="preserve">in </w:t>
        </w:r>
      </w:ins>
      <w:del w:id="100" w:author="Jennifer Siegler" w:date="2014-03-18T03:55:00Z">
        <w:r w:rsidR="00BE7A42" w:rsidDel="006A0878">
          <w:delText>,</w:delText>
        </w:r>
      </w:del>
      <w:del w:id="101" w:author="Jennifer Siegler" w:date="2014-03-18T03:56:00Z">
        <w:r w:rsidR="00BE7A42" w:rsidDel="00680CD4">
          <w:delText xml:space="preserve"> includ</w:delText>
        </w:r>
      </w:del>
      <w:del w:id="102" w:author="Jennifer Siegler" w:date="2014-03-18T03:55:00Z">
        <w:r w:rsidR="00BE7A42" w:rsidDel="006A0878">
          <w:delText>ing</w:delText>
        </w:r>
      </w:del>
      <w:del w:id="103" w:author="Jennifer Siegler" w:date="2014-03-18T03:56:00Z">
        <w:r w:rsidR="00BE7A42" w:rsidDel="00680CD4">
          <w:delText xml:space="preserve"> </w:delText>
        </w:r>
      </w:del>
      <w:ins w:id="104" w:author="Jennifer Siegler" w:date="2014-03-18T03:56:00Z">
        <w:del w:id="105" w:author="Erin Rice" w:date="2014-03-27T15:46:00Z">
          <w:r w:rsidR="00680CD4" w:rsidDel="00056D05">
            <w:delText xml:space="preserve">wood </w:delText>
          </w:r>
        </w:del>
      </w:ins>
      <w:del w:id="106" w:author="Erin Rice" w:date="2014-03-27T15:46:00Z">
        <w:r w:rsidR="00BE7A42" w:rsidDel="00056D05">
          <w:delText>carving</w:delText>
        </w:r>
      </w:del>
      <w:ins w:id="107" w:author="Erin Rice" w:date="2014-03-27T15:46:00Z">
        <w:r w:rsidR="00056D05">
          <w:t>woodcarving</w:t>
        </w:r>
      </w:ins>
      <w:del w:id="108" w:author="Jennifer Siegler" w:date="2014-03-18T03:56:00Z">
        <w:r w:rsidR="00BE7A42" w:rsidDel="00680CD4">
          <w:delText>,</w:delText>
        </w:r>
      </w:del>
      <w:r w:rsidR="00BE7A42">
        <w:t xml:space="preserve"> that began with carving cassava, then soft wood, </w:t>
      </w:r>
      <w:ins w:id="109" w:author="Jennifer Siegler" w:date="2014-03-18T21:40:00Z">
        <w:r w:rsidR="0057467A">
          <w:t>and</w:t>
        </w:r>
      </w:ins>
      <w:del w:id="110" w:author="Jennifer Siegler" w:date="2014-03-18T21:40:00Z">
        <w:r w:rsidR="00EB682F" w:rsidDel="0057467A">
          <w:delText>then</w:delText>
        </w:r>
      </w:del>
      <w:r w:rsidR="00EB682F">
        <w:t xml:space="preserve"> finally ebony (</w:t>
      </w:r>
      <w:proofErr w:type="spellStart"/>
      <w:r w:rsidR="00EB682F" w:rsidRPr="00056D05">
        <w:t>mpingo</w:t>
      </w:r>
      <w:proofErr w:type="spellEnd"/>
      <w:r w:rsidR="00EB682F">
        <w:t xml:space="preserve">). </w:t>
      </w:r>
      <w:ins w:id="111" w:author="Jennifer Siegler" w:date="2014-03-18T03:58:00Z">
        <w:r w:rsidR="00680CD4">
          <w:t>After this, he worked on a sisal</w:t>
        </w:r>
        <w:r w:rsidR="0057467A">
          <w:t xml:space="preserve"> plantation while still carving</w:t>
        </w:r>
        <w:r w:rsidR="00680CD4">
          <w:t xml:space="preserve"> </w:t>
        </w:r>
      </w:ins>
      <w:ins w:id="112" w:author="Jennifer Siegler" w:date="2014-03-18T03:59:00Z">
        <w:r w:rsidR="00680CD4">
          <w:t>to supplement his income</w:t>
        </w:r>
      </w:ins>
      <w:ins w:id="113" w:author="Jennifer Siegler" w:date="2014-03-18T03:58:00Z">
        <w:r w:rsidR="00680CD4">
          <w:t xml:space="preserve">. </w:t>
        </w:r>
      </w:ins>
      <w:r w:rsidR="00EB682F">
        <w:t xml:space="preserve">His first </w:t>
      </w:r>
      <w:ins w:id="114" w:author="Jennifer Siegler" w:date="2014-03-18T04:04:00Z">
        <w:r w:rsidR="00680CD4">
          <w:t>works</w:t>
        </w:r>
      </w:ins>
      <w:ins w:id="115" w:author="Jennifer Siegler" w:date="2014-03-18T04:03:00Z">
        <w:r w:rsidR="00680CD4">
          <w:t xml:space="preserve"> that deviated from </w:t>
        </w:r>
      </w:ins>
      <w:ins w:id="116" w:author="Jennifer Siegler" w:date="2014-03-18T04:04:00Z">
        <w:r w:rsidR="00680CD4">
          <w:t>traditional</w:t>
        </w:r>
      </w:ins>
      <w:ins w:id="117" w:author="Jennifer Siegler" w:date="2014-03-18T04:03:00Z">
        <w:r w:rsidR="00680CD4">
          <w:t xml:space="preserve"> Makonde carvings found </w:t>
        </w:r>
      </w:ins>
      <w:r w:rsidR="00EB682F">
        <w:t>patron</w:t>
      </w:r>
      <w:ins w:id="118" w:author="Jennifer Siegler" w:date="2014-03-18T04:03:00Z">
        <w:r w:rsidR="00680CD4">
          <w:t>age</w:t>
        </w:r>
      </w:ins>
      <w:del w:id="119" w:author="Jennifer Siegler" w:date="2014-03-18T04:03:00Z">
        <w:r w:rsidR="00EB682F" w:rsidDel="00680CD4">
          <w:delText>s</w:delText>
        </w:r>
      </w:del>
      <w:r w:rsidR="00EB682F">
        <w:t xml:space="preserve"> </w:t>
      </w:r>
      <w:ins w:id="120" w:author="Jennifer Siegler" w:date="2014-03-18T04:03:00Z">
        <w:r w:rsidR="00680CD4">
          <w:t>from</w:t>
        </w:r>
      </w:ins>
      <w:del w:id="121" w:author="Jennifer Siegler" w:date="2014-03-18T04:03:00Z">
        <w:r w:rsidR="00EB682F" w:rsidDel="00680CD4">
          <w:delText>were</w:delText>
        </w:r>
      </w:del>
      <w:r w:rsidR="00EB682F">
        <w:t xml:space="preserve"> European visitors to the </w:t>
      </w:r>
      <w:proofErr w:type="spellStart"/>
      <w:r w:rsidR="00EB682F">
        <w:t>Lutamba</w:t>
      </w:r>
      <w:proofErr w:type="spellEnd"/>
      <w:r w:rsidR="00EB682F">
        <w:t xml:space="preserve"> Refugee Camp</w:t>
      </w:r>
      <w:del w:id="122" w:author="Jennifer Siegler" w:date="2014-03-18T04:00:00Z">
        <w:r w:rsidR="00EB682F" w:rsidDel="00680CD4">
          <w:delText xml:space="preserve"> near his family farm</w:delText>
        </w:r>
      </w:del>
      <w:r w:rsidR="00EB682F">
        <w:t>. In 1974</w:t>
      </w:r>
      <w:ins w:id="123" w:author="Jennifer Siegler" w:date="2014-03-18T04:02:00Z">
        <w:r w:rsidR="00680CD4">
          <w:t>,</w:t>
        </w:r>
      </w:ins>
      <w:r w:rsidR="00EB682F">
        <w:t xml:space="preserve"> he moved to Dar </w:t>
      </w:r>
      <w:proofErr w:type="spellStart"/>
      <w:r w:rsidR="00EB682F">
        <w:t>es</w:t>
      </w:r>
      <w:proofErr w:type="spellEnd"/>
      <w:r w:rsidR="00EB682F">
        <w:t xml:space="preserve"> Salaam where carving was more lucrative</w:t>
      </w:r>
      <w:ins w:id="124" w:author="Jennifer Siegler" w:date="2014-03-18T04:04:00Z">
        <w:r w:rsidR="00680CD4">
          <w:t>,</w:t>
        </w:r>
      </w:ins>
      <w:r w:rsidR="00EB682F">
        <w:t xml:space="preserve"> and became involved with the </w:t>
      </w:r>
      <w:proofErr w:type="spellStart"/>
      <w:r w:rsidR="00EB682F">
        <w:t>Nyumba</w:t>
      </w:r>
      <w:proofErr w:type="spellEnd"/>
      <w:r w:rsidR="00EB682F">
        <w:t xml:space="preserve"> </w:t>
      </w:r>
      <w:proofErr w:type="spellStart"/>
      <w:r w:rsidR="00EB682F">
        <w:t>ya</w:t>
      </w:r>
      <w:proofErr w:type="spellEnd"/>
      <w:r w:rsidR="00EB682F">
        <w:t xml:space="preserve"> Sanaa, or House of Art</w:t>
      </w:r>
      <w:ins w:id="125" w:author="Jennifer Siegler" w:date="2014-03-18T04:05:00Z">
        <w:r w:rsidR="009876BD">
          <w:t>. T</w:t>
        </w:r>
      </w:ins>
      <w:del w:id="126" w:author="Jennifer Siegler" w:date="2014-03-18T04:05:00Z">
        <w:r w:rsidR="00EB682F" w:rsidDel="009876BD">
          <w:delText>, w</w:delText>
        </w:r>
      </w:del>
      <w:r w:rsidR="00EB682F">
        <w:t>here</w:t>
      </w:r>
      <w:ins w:id="127" w:author="Jennifer Siegler" w:date="2014-03-18T04:06:00Z">
        <w:r w:rsidR="009876BD">
          <w:t>,</w:t>
        </w:r>
      </w:ins>
      <w:r w:rsidR="00EB682F">
        <w:t xml:space="preserve"> he transitioned away from carving and began drawing, painting on goat skins, and etching. His most </w:t>
      </w:r>
      <w:proofErr w:type="spellStart"/>
      <w:r w:rsidR="00EB682F">
        <w:t>recogni</w:t>
      </w:r>
      <w:ins w:id="128" w:author="doctor" w:date="2014-04-22T19:37:00Z">
        <w:r w:rsidR="000F26E2">
          <w:t>s</w:t>
        </w:r>
      </w:ins>
      <w:del w:id="129" w:author="doctor" w:date="2014-04-22T19:37:00Z">
        <w:r w:rsidR="00EB682F" w:rsidDel="000F26E2">
          <w:delText>z</w:delText>
        </w:r>
      </w:del>
      <w:r w:rsidR="00EB682F">
        <w:t>able</w:t>
      </w:r>
      <w:proofErr w:type="spellEnd"/>
      <w:r w:rsidR="00EB682F">
        <w:t xml:space="preserve"> work from this period </w:t>
      </w:r>
      <w:ins w:id="130" w:author="Jennifer Siegler" w:date="2014-03-18T04:06:00Z">
        <w:r w:rsidR="009876BD">
          <w:t>is</w:t>
        </w:r>
      </w:ins>
      <w:del w:id="131" w:author="Jennifer Siegler" w:date="2014-03-18T04:06:00Z">
        <w:r w:rsidR="00EB682F" w:rsidDel="009876BD">
          <w:delText>are</w:delText>
        </w:r>
      </w:del>
      <w:r w:rsidR="00EB682F">
        <w:t xml:space="preserve"> the painted metal entrance gate</w:t>
      </w:r>
      <w:del w:id="132" w:author="Jennifer Siegler" w:date="2014-03-18T04:06:00Z">
        <w:r w:rsidR="00EB682F" w:rsidDel="009876BD">
          <w:delText>s</w:delText>
        </w:r>
      </w:del>
      <w:r w:rsidR="00EB682F">
        <w:t xml:space="preserve"> to the </w:t>
      </w:r>
      <w:proofErr w:type="spellStart"/>
      <w:r w:rsidR="00EB682F">
        <w:t>Nyumba</w:t>
      </w:r>
      <w:proofErr w:type="spellEnd"/>
      <w:r w:rsidR="00EB682F">
        <w:t xml:space="preserve"> </w:t>
      </w:r>
      <w:proofErr w:type="spellStart"/>
      <w:r w:rsidR="00EB682F">
        <w:t>ya</w:t>
      </w:r>
      <w:proofErr w:type="spellEnd"/>
      <w:r w:rsidR="00EB682F">
        <w:t xml:space="preserve"> Sanaa. </w:t>
      </w:r>
    </w:p>
    <w:p w:rsidR="00EB682F" w:rsidRDefault="00EB682F"/>
    <w:p w:rsidR="00EB682F" w:rsidRDefault="00EB682F">
      <w:proofErr w:type="spellStart"/>
      <w:r>
        <w:t>Lilanga’s</w:t>
      </w:r>
      <w:proofErr w:type="spellEnd"/>
      <w:r>
        <w:t xml:space="preserve"> </w:t>
      </w:r>
      <w:ins w:id="133" w:author="Jennifer Siegler" w:date="2014-03-18T04:14:00Z">
        <w:r w:rsidR="009876BD">
          <w:t>first</w:t>
        </w:r>
      </w:ins>
      <w:del w:id="134" w:author="Jennifer Siegler" w:date="2014-03-18T04:14:00Z">
        <w:r w:rsidDel="009876BD">
          <w:delText>big</w:delText>
        </w:r>
      </w:del>
      <w:r>
        <w:t xml:space="preserve"> international </w:t>
      </w:r>
      <w:ins w:id="135" w:author="Jennifer Siegler" w:date="2014-03-18T04:14:00Z">
        <w:r w:rsidR="009876BD">
          <w:t xml:space="preserve">success </w:t>
        </w:r>
      </w:ins>
      <w:del w:id="136" w:author="Jennifer Siegler" w:date="2014-03-18T04:14:00Z">
        <w:r w:rsidDel="009876BD">
          <w:delText xml:space="preserve">break </w:delText>
        </w:r>
      </w:del>
      <w:r>
        <w:t>occurred in 1978, w</w:t>
      </w:r>
      <w:ins w:id="137" w:author="Jennifer Siegler" w:date="2014-03-18T04:14:00Z">
        <w:r w:rsidR="009876BD">
          <w:t>ith</w:t>
        </w:r>
      </w:ins>
      <w:del w:id="138" w:author="Jennifer Siegler" w:date="2014-03-18T04:14:00Z">
        <w:r w:rsidDel="009876BD">
          <w:delText>hen</w:delText>
        </w:r>
      </w:del>
      <w:r>
        <w:t xml:space="preserve"> a group exhibition in Washington DC featur</w:t>
      </w:r>
      <w:ins w:id="139" w:author="Jennifer Siegler" w:date="2014-03-18T04:14:00Z">
        <w:r w:rsidR="009876BD">
          <w:t>ing</w:t>
        </w:r>
      </w:ins>
      <w:del w:id="140" w:author="Jennifer Siegler" w:date="2014-03-18T04:14:00Z">
        <w:r w:rsidDel="009876BD">
          <w:delText>ed</w:delText>
        </w:r>
      </w:del>
      <w:r>
        <w:t xml:space="preserve"> </w:t>
      </w:r>
      <w:ins w:id="141" w:author="Jennifer Siegler" w:date="2014-03-18T04:14:00Z">
        <w:del w:id="142" w:author="Erin Rice" w:date="2014-03-27T15:49:00Z">
          <w:r w:rsidR="009876BD" w:rsidDel="00056D05">
            <w:delText>one-hundred</w:delText>
          </w:r>
        </w:del>
      </w:ins>
      <w:ins w:id="143" w:author="Erin Rice" w:date="2014-03-27T15:49:00Z">
        <w:r w:rsidR="00056D05">
          <w:t>one hundred</w:t>
        </w:r>
      </w:ins>
      <w:del w:id="144" w:author="Jennifer Siegler" w:date="2014-03-18T04:14:00Z">
        <w:r w:rsidDel="009876BD">
          <w:delText>100</w:delText>
        </w:r>
      </w:del>
      <w:r>
        <w:t xml:space="preserve"> of his works. This began a period of international gallery exhibits that has continued </w:t>
      </w:r>
      <w:del w:id="145" w:author="Jennifer Siegler" w:date="2014-03-18T04:17:00Z">
        <w:r w:rsidDel="00D84358">
          <w:delText>until this day</w:delText>
        </w:r>
      </w:del>
      <w:ins w:id="146" w:author="Jennifer Siegler" w:date="2014-03-18T04:18:00Z">
        <w:r w:rsidR="00D84358">
          <w:t>posthumously</w:t>
        </w:r>
      </w:ins>
      <w:r>
        <w:t xml:space="preserve">. </w:t>
      </w:r>
      <w:del w:id="147" w:author="Jennifer Siegler" w:date="2014-03-18T04:21:00Z">
        <w:r w:rsidDel="00B8323C">
          <w:delText>Also stemming from the 1978 exhibit was c</w:delText>
        </w:r>
      </w:del>
      <w:ins w:id="148" w:author="Jennifer Siegler" w:date="2014-03-18T04:21:00Z">
        <w:r w:rsidR="00B8323C">
          <w:t>C</w:t>
        </w:r>
      </w:ins>
      <w:r>
        <w:t>ritical acclaim compar</w:t>
      </w:r>
      <w:ins w:id="149" w:author="Jennifer Siegler" w:date="2014-03-18T04:21:00Z">
        <w:r w:rsidR="00B8323C">
          <w:t>ed</w:t>
        </w:r>
      </w:ins>
      <w:del w:id="150" w:author="Jennifer Siegler" w:date="2014-03-18T04:21:00Z">
        <w:r w:rsidDel="00B8323C">
          <w:delText>ing</w:delText>
        </w:r>
      </w:del>
      <w:r>
        <w:t xml:space="preserve"> </w:t>
      </w:r>
      <w:proofErr w:type="spellStart"/>
      <w:r>
        <w:t>Lilanga</w:t>
      </w:r>
      <w:proofErr w:type="spellEnd"/>
      <w:r>
        <w:t xml:space="preserve"> to Keith Haring</w:t>
      </w:r>
      <w:ins w:id="151" w:author="Jennifer Siegler" w:date="2014-03-18T04:21:00Z">
        <w:r w:rsidR="00B8323C">
          <w:t xml:space="preserve">, and </w:t>
        </w:r>
      </w:ins>
      <w:ins w:id="152" w:author="Jennifer Siegler" w:date="2014-03-18T04:19:00Z">
        <w:r w:rsidR="00B8323C">
          <w:t xml:space="preserve">Haring </w:t>
        </w:r>
      </w:ins>
      <w:ins w:id="153" w:author="Jennifer Siegler" w:date="2014-03-18T21:41:00Z">
        <w:r w:rsidR="00FD0BEB">
          <w:t xml:space="preserve">later </w:t>
        </w:r>
      </w:ins>
      <w:ins w:id="154" w:author="Jennifer Siegler" w:date="2014-03-18T04:21:00Z">
        <w:r w:rsidR="00B8323C">
          <w:t>acknowledged the influence of</w:t>
        </w:r>
      </w:ins>
      <w:ins w:id="155" w:author="Jennifer Siegler" w:date="2014-03-18T04:19:00Z">
        <w:r w:rsidR="00B8323C">
          <w:t xml:space="preserve"> </w:t>
        </w:r>
        <w:proofErr w:type="spellStart"/>
        <w:r w:rsidR="00B8323C">
          <w:t>Lilanga</w:t>
        </w:r>
      </w:ins>
      <w:ins w:id="156" w:author="Jennifer Siegler" w:date="2014-03-18T04:20:00Z">
        <w:r w:rsidR="00B8323C">
          <w:t>’s</w:t>
        </w:r>
        <w:proofErr w:type="spellEnd"/>
        <w:r w:rsidR="00B8323C">
          <w:t xml:space="preserve"> </w:t>
        </w:r>
      </w:ins>
      <w:ins w:id="157" w:author="Jennifer Siegler" w:date="2014-03-18T04:22:00Z">
        <w:r w:rsidR="00B8323C">
          <w:t>artistry on his own work.</w:t>
        </w:r>
      </w:ins>
      <w:del w:id="158" w:author="Jennifer Siegler" w:date="2014-03-18T04:19:00Z">
        <w:r w:rsidDel="00B8323C">
          <w:delText>,</w:delText>
        </w:r>
      </w:del>
      <w:del w:id="159" w:author="Jennifer Siegler" w:date="2014-03-18T04:22:00Z">
        <w:r w:rsidDel="00B8323C">
          <w:delText xml:space="preserve"> who spoke of Lilan</w:delText>
        </w:r>
        <w:r w:rsidR="008F5A5D" w:rsidDel="00B8323C">
          <w:delText>ga’s influence on his own work.</w:delText>
        </w:r>
      </w:del>
      <w:r w:rsidR="008F5A5D">
        <w:t xml:space="preserve"> </w:t>
      </w:r>
    </w:p>
    <w:p w:rsidR="008F5A5D" w:rsidRDefault="008F5A5D"/>
    <w:p w:rsidR="008F5A5D" w:rsidRDefault="008F5A5D">
      <w:r>
        <w:t>During the 19</w:t>
      </w:r>
      <w:ins w:id="160" w:author="Jennifer Siegler" w:date="2014-03-18T04:24:00Z">
        <w:r w:rsidR="00872514">
          <w:t>7</w:t>
        </w:r>
      </w:ins>
      <w:del w:id="161" w:author="Jennifer Siegler" w:date="2014-03-18T04:24:00Z">
        <w:r w:rsidDel="00872514">
          <w:delText>8</w:delText>
        </w:r>
      </w:del>
      <w:r>
        <w:t>0</w:t>
      </w:r>
      <w:ins w:id="162" w:author="Jennifer Siegler" w:date="2014-03-18T04:22:00Z">
        <w:del w:id="163" w:author="doctor" w:date="2014-04-22T19:38:00Z">
          <w:r w:rsidR="00E666FB" w:rsidDel="000F26E2">
            <w:delText>’</w:delText>
          </w:r>
        </w:del>
      </w:ins>
      <w:r>
        <w:t>s</w:t>
      </w:r>
      <w:ins w:id="164" w:author="Jennifer Siegler" w:date="2014-03-18T04:22:00Z">
        <w:r w:rsidR="00E666FB">
          <w:t>,</w:t>
        </w:r>
      </w:ins>
      <w:r>
        <w:t xml:space="preserve"> </w:t>
      </w:r>
      <w:proofErr w:type="spellStart"/>
      <w:r>
        <w:t>Lilanga</w:t>
      </w:r>
      <w:proofErr w:type="spellEnd"/>
      <w:r>
        <w:t xml:space="preserve"> </w:t>
      </w:r>
      <w:del w:id="165" w:author="Jennifer Siegler" w:date="2014-03-18T04:24:00Z">
        <w:r w:rsidDel="00872514">
          <w:delText xml:space="preserve">was </w:delText>
        </w:r>
      </w:del>
      <w:del w:id="166" w:author="Jennifer Siegler" w:date="2014-03-18T04:23:00Z">
        <w:r w:rsidDel="00E666FB">
          <w:delText xml:space="preserve">heavily </w:delText>
        </w:r>
      </w:del>
      <w:del w:id="167" w:author="Jennifer Siegler" w:date="2014-03-18T04:24:00Z">
        <w:r w:rsidDel="00872514">
          <w:delText>influenced by</w:delText>
        </w:r>
      </w:del>
      <w:ins w:id="168" w:author="Jennifer Siegler" w:date="2014-03-18T04:24:00Z">
        <w:r w:rsidR="00872514">
          <w:t>collaborated with</w:t>
        </w:r>
      </w:ins>
      <w:r>
        <w:t xml:space="preserve"> Edw</w:t>
      </w:r>
      <w:del w:id="169" w:author="Jennifer Siegler" w:date="2014-03-18T04:25:00Z">
        <w:r w:rsidDel="00872514">
          <w:delText>u</w:delText>
        </w:r>
      </w:del>
      <w:r>
        <w:t xml:space="preserve">ard </w:t>
      </w:r>
      <w:proofErr w:type="spellStart"/>
      <w:r>
        <w:t>Saidi</w:t>
      </w:r>
      <w:proofErr w:type="spellEnd"/>
      <w:r>
        <w:t xml:space="preserve"> </w:t>
      </w:r>
      <w:proofErr w:type="spellStart"/>
      <w:r>
        <w:t>Tingatinga</w:t>
      </w:r>
      <w:proofErr w:type="spellEnd"/>
      <w:r>
        <w:t>, another internationally prominent Tanzanian painter of the time</w:t>
      </w:r>
      <w:ins w:id="170" w:author="Jennifer Siegler" w:date="2014-03-18T04:26:00Z">
        <w:r w:rsidR="00B75E6B">
          <w:t xml:space="preserve">, </w:t>
        </w:r>
      </w:ins>
      <w:del w:id="171" w:author="Jennifer Siegler" w:date="2014-03-18T04:26:00Z">
        <w:r w:rsidDel="00B75E6B">
          <w:delText xml:space="preserve">. </w:delText>
        </w:r>
      </w:del>
      <w:del w:id="172" w:author="Jennifer Siegler" w:date="2014-03-18T04:25:00Z">
        <w:r w:rsidR="004E305A" w:rsidDel="00B75E6B">
          <w:delText>Evidence of t</w:delText>
        </w:r>
      </w:del>
      <w:del w:id="173" w:author="Jennifer Siegler" w:date="2014-03-18T04:26:00Z">
        <w:r w:rsidR="004E305A" w:rsidDel="00B75E6B">
          <w:delText xml:space="preserve">heir collaboration is </w:delText>
        </w:r>
      </w:del>
      <w:r w:rsidR="004E305A">
        <w:t xml:space="preserve">most visible in </w:t>
      </w:r>
      <w:proofErr w:type="spellStart"/>
      <w:r w:rsidR="004E305A">
        <w:t>Lilanga’s</w:t>
      </w:r>
      <w:proofErr w:type="spellEnd"/>
      <w:r w:rsidR="004E305A">
        <w:t xml:space="preserve"> </w:t>
      </w:r>
      <w:del w:id="174" w:author="Jennifer Siegler" w:date="2014-03-18T04:26:00Z">
        <w:r w:rsidR="004E305A" w:rsidDel="00B75E6B">
          <w:delText xml:space="preserve">works from this period in the </w:delText>
        </w:r>
      </w:del>
      <w:r w:rsidR="004E305A">
        <w:t>adoption of the</w:t>
      </w:r>
      <w:r w:rsidR="00E740B5">
        <w:t xml:space="preserve"> 60x60 cm</w:t>
      </w:r>
      <w:r w:rsidR="004E305A">
        <w:t xml:space="preserve"> square canvases that </w:t>
      </w:r>
      <w:proofErr w:type="spellStart"/>
      <w:r w:rsidR="004E305A">
        <w:t>Tingatinga</w:t>
      </w:r>
      <w:proofErr w:type="spellEnd"/>
      <w:r w:rsidR="004E305A">
        <w:t xml:space="preserve"> </w:t>
      </w:r>
      <w:proofErr w:type="spellStart"/>
      <w:r w:rsidR="004E305A">
        <w:t>populari</w:t>
      </w:r>
      <w:ins w:id="175" w:author="doctor" w:date="2014-04-22T19:38:00Z">
        <w:r w:rsidR="000F26E2">
          <w:t>s</w:t>
        </w:r>
      </w:ins>
      <w:del w:id="176" w:author="doctor" w:date="2014-04-22T19:38:00Z">
        <w:r w:rsidR="004E305A" w:rsidDel="000F26E2">
          <w:delText>z</w:delText>
        </w:r>
      </w:del>
      <w:r w:rsidR="004E305A">
        <w:t>ed</w:t>
      </w:r>
      <w:proofErr w:type="spellEnd"/>
      <w:r w:rsidR="004E305A">
        <w:t>. In the late 1990</w:t>
      </w:r>
      <w:bookmarkStart w:id="177" w:name="_GoBack"/>
      <w:bookmarkEnd w:id="177"/>
      <w:ins w:id="178" w:author="Jennifer Siegler" w:date="2014-03-18T04:26:00Z">
        <w:del w:id="179" w:author="doctor" w:date="2014-04-22T19:38:00Z">
          <w:r w:rsidR="00B75E6B" w:rsidDel="000F26E2">
            <w:delText>’</w:delText>
          </w:r>
        </w:del>
      </w:ins>
      <w:r w:rsidR="004E305A">
        <w:t>s</w:t>
      </w:r>
      <w:ins w:id="180" w:author="Jennifer Siegler" w:date="2014-03-18T04:26:00Z">
        <w:r w:rsidR="00B75E6B">
          <w:t>,</w:t>
        </w:r>
      </w:ins>
      <w:r w:rsidR="004E305A">
        <w:t xml:space="preserve"> </w:t>
      </w:r>
      <w:proofErr w:type="spellStart"/>
      <w:r w:rsidR="004E305A">
        <w:t>Lilanga</w:t>
      </w:r>
      <w:proofErr w:type="spellEnd"/>
      <w:r w:rsidR="004E305A">
        <w:t xml:space="preserve"> moved to</w:t>
      </w:r>
      <w:r w:rsidR="006B0166">
        <w:t xml:space="preserve"> large format canvases and</w:t>
      </w:r>
      <w:r w:rsidR="004E305A">
        <w:t xml:space="preserve"> hardboard plates</w:t>
      </w:r>
      <w:r w:rsidR="006B0166">
        <w:t>,</w:t>
      </w:r>
      <w:r w:rsidR="004E305A">
        <w:t xml:space="preserve"> and sculpture again featured more prominently in his production. </w:t>
      </w:r>
      <w:ins w:id="181" w:author="Jennifer Siegler" w:date="2014-03-18T04:28:00Z">
        <w:r w:rsidR="008719A6">
          <w:t xml:space="preserve">In 2005, </w:t>
        </w:r>
        <w:proofErr w:type="spellStart"/>
        <w:r w:rsidR="008719A6">
          <w:t>Lilanga</w:t>
        </w:r>
        <w:proofErr w:type="spellEnd"/>
        <w:r w:rsidR="008719A6">
          <w:t xml:space="preserve"> died of complications from diabetes.  </w:t>
        </w:r>
      </w:ins>
    </w:p>
    <w:p w:rsidR="008F5A5D" w:rsidRDefault="008F5A5D"/>
    <w:p w:rsidR="00BE7A42" w:rsidRDefault="00BE7A42"/>
    <w:p w:rsidR="00BE7A42" w:rsidRDefault="00BE7A42">
      <w:pPr>
        <w:rPr>
          <w:b/>
        </w:rPr>
      </w:pPr>
      <w:r>
        <w:rPr>
          <w:b/>
        </w:rPr>
        <w:lastRenderedPageBreak/>
        <w:t>References and Further Reading</w:t>
      </w:r>
    </w:p>
    <w:p w:rsidR="00E740B5" w:rsidRDefault="00E740B5"/>
    <w:p w:rsidR="00E740B5" w:rsidRDefault="00E740B5">
      <w:pPr>
        <w:rPr>
          <w:noProof/>
        </w:rPr>
      </w:pPr>
      <w:proofErr w:type="spellStart"/>
      <w:r>
        <w:t>Lilanga</w:t>
      </w:r>
      <w:proofErr w:type="spellEnd"/>
      <w:r>
        <w:t xml:space="preserve">, G. and </w:t>
      </w:r>
      <w:proofErr w:type="spellStart"/>
      <w:r>
        <w:t>Goscinny</w:t>
      </w:r>
      <w:proofErr w:type="spellEnd"/>
      <w:r>
        <w:t xml:space="preserve">, Y. (2001), </w:t>
      </w:r>
      <w:r w:rsidRPr="00E740B5">
        <w:rPr>
          <w:i/>
          <w:noProof/>
        </w:rPr>
        <w:t>Tribute to George Lilanga : a solo-exhibition of George Lilanga's recent paintings and s</w:t>
      </w:r>
      <w:r>
        <w:rPr>
          <w:i/>
          <w:noProof/>
        </w:rPr>
        <w:t>culptures at the Alliance Franç</w:t>
      </w:r>
      <w:r w:rsidRPr="00E740B5">
        <w:rPr>
          <w:i/>
          <w:noProof/>
        </w:rPr>
        <w:t>ais of Dar es Salaam, Tanzania (September 18-October 6, 2001).</w:t>
      </w:r>
      <w:r>
        <w:rPr>
          <w:noProof/>
        </w:rPr>
        <w:t xml:space="preserve"> Dar es Salaam : East African Movies Ltd.</w:t>
      </w:r>
    </w:p>
    <w:p w:rsidR="00E740B5" w:rsidRDefault="00E740B5">
      <w:pPr>
        <w:rPr>
          <w:noProof/>
        </w:rPr>
      </w:pPr>
    </w:p>
    <w:p w:rsidR="00E740B5" w:rsidRDefault="00E740B5">
      <w:pPr>
        <w:rPr>
          <w:noProof/>
        </w:rPr>
      </w:pPr>
      <w:proofErr w:type="spellStart"/>
      <w:r>
        <w:t>Lilanga</w:t>
      </w:r>
      <w:proofErr w:type="spellEnd"/>
      <w:r>
        <w:t xml:space="preserve">, G and </w:t>
      </w:r>
      <w:proofErr w:type="spellStart"/>
      <w:r>
        <w:t>Kamphausen</w:t>
      </w:r>
      <w:proofErr w:type="spellEnd"/>
      <w:r>
        <w:t xml:space="preserve"> P-A. (2005), </w:t>
      </w:r>
      <w:r w:rsidRPr="00E740B5">
        <w:rPr>
          <w:i/>
          <w:noProof/>
        </w:rPr>
        <w:t>George Lilanga : rangi ya maisha = Farben des Lebens = colours of life.</w:t>
      </w:r>
      <w:r>
        <w:rPr>
          <w:noProof/>
        </w:rPr>
        <w:t xml:space="preserve"> Hamburg, Germany: Hamburg Mawingu Collection.</w:t>
      </w:r>
    </w:p>
    <w:p w:rsidR="00E740B5" w:rsidRDefault="00E740B5"/>
    <w:p w:rsidR="00E740B5" w:rsidRDefault="00E740B5">
      <w:pPr>
        <w:rPr>
          <w:noProof/>
        </w:rPr>
      </w:pPr>
      <w:proofErr w:type="spellStart"/>
      <w:r>
        <w:t>Lilanga</w:t>
      </w:r>
      <w:proofErr w:type="spellEnd"/>
      <w:r>
        <w:t xml:space="preserve">, G and </w:t>
      </w:r>
      <w:proofErr w:type="spellStart"/>
      <w:r>
        <w:t>Mascelloni</w:t>
      </w:r>
      <w:proofErr w:type="spellEnd"/>
      <w:r>
        <w:t xml:space="preserve"> E. (2005), </w:t>
      </w:r>
      <w:r w:rsidRPr="00E740B5">
        <w:rPr>
          <w:i/>
          <w:noProof/>
        </w:rPr>
        <w:t>George Lilanga.</w:t>
      </w:r>
      <w:r>
        <w:rPr>
          <w:noProof/>
        </w:rPr>
        <w:t xml:space="preserve"> Milano: Skira.</w:t>
      </w:r>
    </w:p>
    <w:p w:rsidR="00E740B5" w:rsidRDefault="00E740B5">
      <w:pPr>
        <w:rPr>
          <w:noProof/>
        </w:rPr>
      </w:pPr>
    </w:p>
    <w:p w:rsidR="00E740B5" w:rsidRDefault="00E740B5">
      <w:proofErr w:type="spellStart"/>
      <w:r>
        <w:t>Lilanga</w:t>
      </w:r>
      <w:proofErr w:type="spellEnd"/>
      <w:r>
        <w:t xml:space="preserve">, G. and </w:t>
      </w:r>
      <w:proofErr w:type="spellStart"/>
      <w:r>
        <w:t>Pippi</w:t>
      </w:r>
      <w:proofErr w:type="spellEnd"/>
      <w:r>
        <w:t xml:space="preserve">, C. (2007), </w:t>
      </w:r>
      <w:r w:rsidRPr="00E740B5">
        <w:rPr>
          <w:i/>
          <w:noProof/>
        </w:rPr>
        <w:t>George Lilanga : colori d'Africa : opere scelte, 1971-2005 / a cura di Cesare Pippi = George Lilanga : colours of Africa : selected works, 1971-2005 / curated by Cesare Pippi.</w:t>
      </w:r>
      <w:r>
        <w:rPr>
          <w:noProof/>
        </w:rPr>
        <w:t xml:space="preserve"> San Sisto (Perugia): Effe.</w:t>
      </w:r>
    </w:p>
    <w:p w:rsidR="00E740B5" w:rsidRDefault="00E740B5"/>
    <w:p w:rsidR="00E740B5" w:rsidRDefault="00E740B5"/>
    <w:p w:rsidR="00E740B5" w:rsidRDefault="00E740B5">
      <w:r>
        <w:rPr>
          <w:rFonts w:eastAsia="Times New Roman"/>
          <w:noProof/>
          <w:lang w:val="en-GB" w:eastAsia="en-GB"/>
        </w:rPr>
        <w:drawing>
          <wp:inline distT="0" distB="0" distL="0" distR="0">
            <wp:extent cx="4521200" cy="5029200"/>
            <wp:effectExtent l="0" t="0" r="0" b="0"/>
            <wp:docPr id="1" name="Picture 1" descr="ile:Nyumba ya sanaa dar es sala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e:Nyumba ya sanaa dar es sala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2" t="23205" r="7981" b="10685"/>
                    <a:stretch/>
                  </pic:blipFill>
                  <pic:spPr bwMode="auto">
                    <a:xfrm>
                      <a:off x="0" y="0"/>
                      <a:ext cx="4521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0B5" w:rsidRDefault="00E740B5"/>
    <w:p w:rsidR="00DA3B43" w:rsidRDefault="000F26E2">
      <w:hyperlink r:id="rId6" w:history="1">
        <w:r w:rsidR="00DA3B43" w:rsidRPr="00E040C3">
          <w:rPr>
            <w:rStyle w:val="Hyperlink"/>
          </w:rPr>
          <w:t>http://upload.wikimedia.org/wikipedia/commons/6/61/Nyumba_ya_sanaa_dar_es_salaam.jpg</w:t>
        </w:r>
      </w:hyperlink>
    </w:p>
    <w:p w:rsidR="00DA3B43" w:rsidRDefault="00DA3B43"/>
    <w:p w:rsidR="00DA3B43" w:rsidRDefault="00DA3B43">
      <w:r>
        <w:t xml:space="preserve">Gates to </w:t>
      </w:r>
      <w:proofErr w:type="spellStart"/>
      <w:r>
        <w:t>Nyumba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Sanaa, 1974</w:t>
      </w:r>
    </w:p>
    <w:p w:rsidR="00DA3B43" w:rsidRDefault="00DA3B43">
      <w:r>
        <w:t>Enamel on metal</w:t>
      </w:r>
    </w:p>
    <w:p w:rsidR="00DA3B43" w:rsidRPr="00BE7A42" w:rsidRDefault="00DA3B43">
      <w:r>
        <w:t xml:space="preserve">Dar </w:t>
      </w:r>
      <w:proofErr w:type="spellStart"/>
      <w:r>
        <w:t>es</w:t>
      </w:r>
      <w:proofErr w:type="spellEnd"/>
      <w:r>
        <w:t xml:space="preserve"> Salaam, Tanzania</w:t>
      </w:r>
    </w:p>
    <w:sectPr w:rsidR="00DA3B43" w:rsidRPr="00BE7A42" w:rsidSect="00EA3E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revisionView w:markup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st9px9ess005we5wa25x0z7dxd9rewztxsv&quot;&gt;KangaKitenge&lt;record-ids&gt;&lt;item&gt;29&lt;/item&gt;&lt;item&gt;30&lt;/item&gt;&lt;item&gt;31&lt;/item&gt;&lt;item&gt;32&lt;/item&gt;&lt;/record-ids&gt;&lt;/item&gt;&lt;/Libraries&gt;"/>
  </w:docVars>
  <w:rsids>
    <w:rsidRoot w:val="00C90534"/>
    <w:rsid w:val="00056D05"/>
    <w:rsid w:val="000F26E2"/>
    <w:rsid w:val="001B6530"/>
    <w:rsid w:val="003150B5"/>
    <w:rsid w:val="004C58F9"/>
    <w:rsid w:val="004E305A"/>
    <w:rsid w:val="0057467A"/>
    <w:rsid w:val="006273A1"/>
    <w:rsid w:val="00680CD4"/>
    <w:rsid w:val="006A0878"/>
    <w:rsid w:val="006B0166"/>
    <w:rsid w:val="008719A6"/>
    <w:rsid w:val="00872514"/>
    <w:rsid w:val="008E0E6D"/>
    <w:rsid w:val="008F5A5D"/>
    <w:rsid w:val="009876BD"/>
    <w:rsid w:val="00B75E6B"/>
    <w:rsid w:val="00B8323C"/>
    <w:rsid w:val="00BE7A42"/>
    <w:rsid w:val="00C90534"/>
    <w:rsid w:val="00D84358"/>
    <w:rsid w:val="00DA3B43"/>
    <w:rsid w:val="00E666FB"/>
    <w:rsid w:val="00E740B5"/>
    <w:rsid w:val="00E7455D"/>
    <w:rsid w:val="00E93486"/>
    <w:rsid w:val="00EA3EC7"/>
    <w:rsid w:val="00EB682F"/>
    <w:rsid w:val="00F56BB5"/>
    <w:rsid w:val="00FD0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B5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B5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6/61/Nyumba_ya_sanaa_dar_es_salaam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Siegler</dc:creator>
  <cp:lastModifiedBy>doctor</cp:lastModifiedBy>
  <cp:revision>2</cp:revision>
  <dcterms:created xsi:type="dcterms:W3CDTF">2014-04-22T18:39:00Z</dcterms:created>
  <dcterms:modified xsi:type="dcterms:W3CDTF">2014-04-22T18:39:00Z</dcterms:modified>
</cp:coreProperties>
</file>