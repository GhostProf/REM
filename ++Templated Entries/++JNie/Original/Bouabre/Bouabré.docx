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C8C" w:rsidRDefault="00AC4C8C" w:rsidP="008F770E">
      <w:pPr>
        <w:numPr>
          <w:ins w:id="0" w:author="Erin Rice" w:date="2014-07-06T10:09:00Z"/>
        </w:numPr>
        <w:rPr>
          <w:ins w:id="1" w:author="Erin Rice" w:date="2014-07-06T10:09:00Z"/>
          <w:rFonts w:ascii="Times New Roman" w:hAnsi="Times New Roman" w:cs="Times New Roman"/>
          <w:color w:val="3C3C3C"/>
          <w:sz w:val="24"/>
          <w:szCs w:val="24"/>
          <w:shd w:val="clear" w:color="auto" w:fill="FFFFFF"/>
          <w:lang w:val="en-US"/>
        </w:rPr>
      </w:pPr>
      <w:ins w:id="2" w:author="Erin Rice" w:date="2014-07-06T10:09:00Z">
        <w:r>
          <w:rPr>
            <w:rFonts w:ascii="Times New Roman" w:hAnsi="Times New Roman" w:cs="Times New Roman"/>
            <w:color w:val="3C3C3C"/>
            <w:sz w:val="24"/>
            <w:szCs w:val="24"/>
            <w:shd w:val="clear" w:color="auto" w:fill="FFFFFF"/>
            <w:lang w:val="en-US"/>
          </w:rPr>
          <w:t xml:space="preserve">Author: </w:t>
        </w:r>
      </w:ins>
      <w:proofErr w:type="spellStart"/>
      <w:ins w:id="3" w:author="Erin Rice" w:date="2014-07-06T10:10:00Z">
        <w:r>
          <w:rPr>
            <w:rFonts w:ascii="Times New Roman" w:hAnsi="Times New Roman" w:cs="Times New Roman"/>
            <w:color w:val="3C3C3C"/>
            <w:sz w:val="24"/>
            <w:szCs w:val="24"/>
            <w:shd w:val="clear" w:color="auto" w:fill="FFFFFF"/>
            <w:lang w:val="en-US"/>
          </w:rPr>
          <w:t>Cédric</w:t>
        </w:r>
        <w:proofErr w:type="spellEnd"/>
        <w:r>
          <w:rPr>
            <w:rFonts w:ascii="Times New Roman" w:hAnsi="Times New Roman" w:cs="Times New Roman"/>
            <w:color w:val="3C3C3C"/>
            <w:sz w:val="24"/>
            <w:szCs w:val="24"/>
            <w:shd w:val="clear" w:color="auto" w:fill="FFFFFF"/>
            <w:lang w:val="en-US"/>
          </w:rPr>
          <w:t xml:space="preserve"> Vincent</w:t>
        </w:r>
      </w:ins>
    </w:p>
    <w:p w:rsidR="008F770E" w:rsidRDefault="008F770E" w:rsidP="008F770E">
      <w:pPr>
        <w:rPr>
          <w:rFonts w:ascii="Times New Roman" w:hAnsi="Times New Roman" w:cs="Times New Roman"/>
          <w:color w:val="3C3C3C"/>
          <w:sz w:val="24"/>
          <w:szCs w:val="24"/>
          <w:shd w:val="clear" w:color="auto" w:fill="FFFFFF"/>
          <w:lang w:val="en-US"/>
        </w:rPr>
      </w:pPr>
      <w:del w:id="4" w:author="Erin Rice" w:date="2014-07-06T10:09:00Z">
        <w:r w:rsidDel="00AC4C8C">
          <w:rPr>
            <w:rFonts w:ascii="Times New Roman" w:hAnsi="Times New Roman" w:cs="Times New Roman"/>
            <w:color w:val="3C3C3C"/>
            <w:sz w:val="24"/>
            <w:szCs w:val="24"/>
            <w:shd w:val="clear" w:color="auto" w:fill="FFFFFF"/>
            <w:lang w:val="en-US"/>
          </w:rPr>
          <w:delText xml:space="preserve">Frédéric Bruly </w:delText>
        </w:r>
      </w:del>
      <w:proofErr w:type="spellStart"/>
      <w:r>
        <w:rPr>
          <w:rFonts w:ascii="Times New Roman" w:hAnsi="Times New Roman" w:cs="Times New Roman"/>
          <w:color w:val="3C3C3C"/>
          <w:sz w:val="24"/>
          <w:szCs w:val="24"/>
          <w:shd w:val="clear" w:color="auto" w:fill="FFFFFF"/>
          <w:lang w:val="en-US"/>
        </w:rPr>
        <w:t>Bouabré</w:t>
      </w:r>
      <w:proofErr w:type="spellEnd"/>
      <w:ins w:id="5" w:author="Erin Rice" w:date="2014-07-06T10:09:00Z">
        <w:r w:rsidR="00AC4C8C">
          <w:rPr>
            <w:rFonts w:ascii="Times New Roman" w:hAnsi="Times New Roman" w:cs="Times New Roman"/>
            <w:color w:val="3C3C3C"/>
            <w:sz w:val="24"/>
            <w:szCs w:val="24"/>
            <w:shd w:val="clear" w:color="auto" w:fill="FFFFFF"/>
            <w:lang w:val="en-US"/>
          </w:rPr>
          <w:t xml:space="preserve">, </w:t>
        </w:r>
        <w:proofErr w:type="spellStart"/>
        <w:r w:rsidR="00AC4C8C">
          <w:rPr>
            <w:rFonts w:ascii="Times New Roman" w:hAnsi="Times New Roman" w:cs="Times New Roman"/>
            <w:color w:val="3C3C3C"/>
            <w:sz w:val="24"/>
            <w:szCs w:val="24"/>
            <w:shd w:val="clear" w:color="auto" w:fill="FFFFFF"/>
            <w:lang w:val="en-US"/>
          </w:rPr>
          <w:t>Frédéric</w:t>
        </w:r>
        <w:proofErr w:type="spellEnd"/>
        <w:r w:rsidR="00AC4C8C">
          <w:rPr>
            <w:rFonts w:ascii="Times New Roman" w:hAnsi="Times New Roman" w:cs="Times New Roman"/>
            <w:color w:val="3C3C3C"/>
            <w:sz w:val="24"/>
            <w:szCs w:val="24"/>
            <w:shd w:val="clear" w:color="auto" w:fill="FFFFFF"/>
            <w:lang w:val="en-US"/>
          </w:rPr>
          <w:t xml:space="preserve"> </w:t>
        </w:r>
        <w:proofErr w:type="spellStart"/>
        <w:r w:rsidR="00AC4C8C">
          <w:rPr>
            <w:rFonts w:ascii="Times New Roman" w:hAnsi="Times New Roman" w:cs="Times New Roman"/>
            <w:color w:val="3C3C3C"/>
            <w:sz w:val="24"/>
            <w:szCs w:val="24"/>
            <w:shd w:val="clear" w:color="auto" w:fill="FFFFFF"/>
            <w:lang w:val="en-US"/>
          </w:rPr>
          <w:t>Bruly</w:t>
        </w:r>
        <w:proofErr w:type="spellEnd"/>
        <w:r w:rsidR="00AC4C8C">
          <w:rPr>
            <w:rFonts w:ascii="Times New Roman" w:hAnsi="Times New Roman" w:cs="Times New Roman"/>
            <w:color w:val="3C3C3C"/>
            <w:sz w:val="24"/>
            <w:szCs w:val="24"/>
            <w:shd w:val="clear" w:color="auto" w:fill="FFFFFF"/>
            <w:lang w:val="en-US"/>
          </w:rPr>
          <w:t xml:space="preserve"> </w:t>
        </w:r>
      </w:ins>
      <w:r>
        <w:rPr>
          <w:rFonts w:ascii="Times New Roman" w:hAnsi="Times New Roman" w:cs="Times New Roman"/>
          <w:color w:val="3C3C3C"/>
          <w:sz w:val="24"/>
          <w:szCs w:val="24"/>
          <w:shd w:val="clear" w:color="auto" w:fill="FFFFFF"/>
          <w:lang w:val="en-US"/>
        </w:rPr>
        <w:t xml:space="preserve"> (1923-2014)</w:t>
      </w:r>
      <w:r>
        <w:rPr>
          <w:rFonts w:ascii="Times New Roman" w:hAnsi="Times New Roman" w:cs="Times New Roman"/>
          <w:color w:val="3C3C3C"/>
          <w:sz w:val="24"/>
          <w:szCs w:val="24"/>
          <w:shd w:val="clear" w:color="auto" w:fill="FFFFFF"/>
          <w:lang w:val="en-US"/>
        </w:rPr>
        <w:tab/>
      </w:r>
    </w:p>
    <w:p w:rsidR="00436F3D" w:rsidRPr="003B793A" w:rsidRDefault="008D10C8" w:rsidP="00B12F81">
      <w:p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proofErr w:type="spellStart"/>
      <w:r w:rsidR="002C18C9" w:rsidRPr="008F770E">
        <w:rPr>
          <w:rFonts w:ascii="Times New Roman" w:hAnsi="Times New Roman" w:cs="Times New Roman"/>
          <w:sz w:val="24"/>
          <w:szCs w:val="24"/>
          <w:shd w:val="clear" w:color="auto" w:fill="FFFFFF"/>
          <w:lang w:val="en-US"/>
        </w:rPr>
        <w:t>Frédéric</w:t>
      </w:r>
      <w:proofErr w:type="spellEnd"/>
      <w:r w:rsidR="002C18C9" w:rsidRPr="008F770E">
        <w:rPr>
          <w:rFonts w:ascii="Times New Roman" w:hAnsi="Times New Roman" w:cs="Times New Roman"/>
          <w:sz w:val="24"/>
          <w:szCs w:val="24"/>
          <w:shd w:val="clear" w:color="auto" w:fill="FFFFFF"/>
          <w:lang w:val="en-US"/>
        </w:rPr>
        <w:t xml:space="preserve"> </w:t>
      </w:r>
      <w:proofErr w:type="spellStart"/>
      <w:r w:rsidR="002C18C9" w:rsidRPr="008F770E">
        <w:rPr>
          <w:rFonts w:ascii="Times New Roman" w:hAnsi="Times New Roman" w:cs="Times New Roman"/>
          <w:sz w:val="24"/>
          <w:szCs w:val="24"/>
          <w:shd w:val="clear" w:color="auto" w:fill="FFFFFF"/>
          <w:lang w:val="en-US"/>
        </w:rPr>
        <w:t>Bruly</w:t>
      </w:r>
      <w:proofErr w:type="spellEnd"/>
      <w:r w:rsidR="002C18C9" w:rsidRPr="008F770E">
        <w:rPr>
          <w:rFonts w:ascii="Times New Roman" w:hAnsi="Times New Roman" w:cs="Times New Roman"/>
          <w:sz w:val="24"/>
          <w:szCs w:val="24"/>
          <w:shd w:val="clear" w:color="auto" w:fill="FFFFFF"/>
          <w:lang w:val="en-US"/>
        </w:rPr>
        <w:t xml:space="preserve"> </w:t>
      </w:r>
      <w:proofErr w:type="spellStart"/>
      <w:r w:rsidR="002C18C9" w:rsidRPr="008F770E">
        <w:rPr>
          <w:rFonts w:ascii="Times New Roman" w:hAnsi="Times New Roman" w:cs="Times New Roman"/>
          <w:sz w:val="24"/>
          <w:szCs w:val="24"/>
          <w:shd w:val="clear" w:color="auto" w:fill="FFFFFF"/>
          <w:lang w:val="en-US"/>
        </w:rPr>
        <w:t>Bouabré</w:t>
      </w:r>
      <w:proofErr w:type="spellEnd"/>
      <w:r w:rsidR="002C18C9">
        <w:rPr>
          <w:rFonts w:ascii="Times New Roman" w:hAnsi="Times New Roman" w:cs="Times New Roman"/>
          <w:sz w:val="24"/>
          <w:szCs w:val="24"/>
          <w:shd w:val="clear" w:color="auto" w:fill="FFFFFF"/>
          <w:lang w:val="en-US"/>
        </w:rPr>
        <w:t xml:space="preserve"> </w:t>
      </w:r>
      <w:r w:rsidR="000D7B6D">
        <w:rPr>
          <w:rFonts w:ascii="Times New Roman" w:hAnsi="Times New Roman" w:cs="Times New Roman"/>
          <w:sz w:val="24"/>
          <w:szCs w:val="24"/>
          <w:shd w:val="clear" w:color="auto" w:fill="FFFFFF"/>
          <w:lang w:val="en-US"/>
        </w:rPr>
        <w:t>is one of bes</w:t>
      </w:r>
      <w:ins w:id="6" w:author="Erin Rice" w:date="2014-07-06T10:10:00Z">
        <w:r w:rsidR="003A4E5C">
          <w:rPr>
            <w:rFonts w:ascii="Times New Roman" w:hAnsi="Times New Roman" w:cs="Times New Roman"/>
            <w:sz w:val="24"/>
            <w:szCs w:val="24"/>
            <w:shd w:val="clear" w:color="auto" w:fill="FFFFFF"/>
            <w:lang w:val="en-US"/>
          </w:rPr>
          <w:t>t</w:t>
        </w:r>
      </w:ins>
      <w:del w:id="7" w:author="Erin Rice" w:date="2014-07-06T10:10:00Z">
        <w:r w:rsidR="000D7B6D" w:rsidDel="003A4E5C">
          <w:rPr>
            <w:rFonts w:ascii="Times New Roman" w:hAnsi="Times New Roman" w:cs="Times New Roman"/>
            <w:sz w:val="24"/>
            <w:szCs w:val="24"/>
            <w:shd w:val="clear" w:color="auto" w:fill="FFFFFF"/>
            <w:lang w:val="en-US"/>
          </w:rPr>
          <w:delText>t well</w:delText>
        </w:r>
      </w:del>
      <w:ins w:id="8" w:author="Erin Rice" w:date="2014-07-06T10:11:00Z">
        <w:r w:rsidR="003A4E5C">
          <w:rPr>
            <w:rFonts w:ascii="Times New Roman" w:hAnsi="Times New Roman" w:cs="Times New Roman"/>
            <w:sz w:val="24"/>
            <w:szCs w:val="24"/>
            <w:shd w:val="clear" w:color="auto" w:fill="FFFFFF"/>
            <w:lang w:val="en-US"/>
          </w:rPr>
          <w:t xml:space="preserve"> </w:t>
        </w:r>
      </w:ins>
      <w:del w:id="9" w:author="Erin Rice" w:date="2014-07-06T10:10:00Z">
        <w:r w:rsidR="000D7B6D" w:rsidDel="003A4E5C">
          <w:rPr>
            <w:rFonts w:ascii="Times New Roman" w:hAnsi="Times New Roman" w:cs="Times New Roman"/>
            <w:sz w:val="24"/>
            <w:szCs w:val="24"/>
            <w:shd w:val="clear" w:color="auto" w:fill="FFFFFF"/>
            <w:lang w:val="en-US"/>
          </w:rPr>
          <w:delText xml:space="preserve"> </w:delText>
        </w:r>
      </w:del>
      <w:r w:rsidR="000D7B6D">
        <w:rPr>
          <w:rFonts w:ascii="Times New Roman" w:hAnsi="Times New Roman" w:cs="Times New Roman"/>
          <w:sz w:val="24"/>
          <w:szCs w:val="24"/>
          <w:shd w:val="clear" w:color="auto" w:fill="FFFFFF"/>
          <w:lang w:val="en-US"/>
        </w:rPr>
        <w:t xml:space="preserve">known </w:t>
      </w:r>
      <w:r w:rsidR="008D31B2">
        <w:rPr>
          <w:rFonts w:ascii="Times New Roman" w:hAnsi="Times New Roman" w:cs="Times New Roman"/>
          <w:sz w:val="24"/>
          <w:szCs w:val="24"/>
          <w:shd w:val="clear" w:color="auto" w:fill="FFFFFF"/>
          <w:lang w:val="en-US"/>
        </w:rPr>
        <w:t xml:space="preserve">contemporary </w:t>
      </w:r>
      <w:del w:id="10" w:author="Erin Rice" w:date="2014-07-06T10:11:00Z">
        <w:r w:rsidR="008D31B2" w:rsidDel="003A4E5C">
          <w:rPr>
            <w:rFonts w:ascii="Times New Roman" w:hAnsi="Times New Roman" w:cs="Times New Roman"/>
            <w:sz w:val="24"/>
            <w:szCs w:val="24"/>
            <w:shd w:val="clear" w:color="auto" w:fill="FFFFFF"/>
            <w:lang w:val="en-US"/>
          </w:rPr>
          <w:delText xml:space="preserve">african </w:delText>
        </w:r>
      </w:del>
      <w:ins w:id="11" w:author="Erin Rice" w:date="2014-07-06T10:11:00Z">
        <w:r w:rsidR="003A4E5C">
          <w:rPr>
            <w:rFonts w:ascii="Times New Roman" w:hAnsi="Times New Roman" w:cs="Times New Roman"/>
            <w:sz w:val="24"/>
            <w:szCs w:val="24"/>
            <w:shd w:val="clear" w:color="auto" w:fill="FFFFFF"/>
            <w:lang w:val="en-US"/>
          </w:rPr>
          <w:t xml:space="preserve">African </w:t>
        </w:r>
      </w:ins>
      <w:r w:rsidR="008D31B2">
        <w:rPr>
          <w:rFonts w:ascii="Times New Roman" w:hAnsi="Times New Roman" w:cs="Times New Roman"/>
          <w:sz w:val="24"/>
          <w:szCs w:val="24"/>
          <w:shd w:val="clear" w:color="auto" w:fill="FFFFFF"/>
          <w:lang w:val="en-US"/>
        </w:rPr>
        <w:t>art</w:t>
      </w:r>
      <w:r w:rsidR="000D7B6D">
        <w:rPr>
          <w:rFonts w:ascii="Times New Roman" w:hAnsi="Times New Roman" w:cs="Times New Roman"/>
          <w:sz w:val="24"/>
          <w:szCs w:val="24"/>
          <w:shd w:val="clear" w:color="auto" w:fill="FFFFFF"/>
          <w:lang w:val="en-US"/>
        </w:rPr>
        <w:t>i</w:t>
      </w:r>
      <w:r w:rsidR="008D31B2">
        <w:rPr>
          <w:rFonts w:ascii="Times New Roman" w:hAnsi="Times New Roman" w:cs="Times New Roman"/>
          <w:sz w:val="24"/>
          <w:szCs w:val="24"/>
          <w:shd w:val="clear" w:color="auto" w:fill="FFFFFF"/>
          <w:lang w:val="en-US"/>
        </w:rPr>
        <w:t>s</w:t>
      </w:r>
      <w:r w:rsidR="000D7B6D">
        <w:rPr>
          <w:rFonts w:ascii="Times New Roman" w:hAnsi="Times New Roman" w:cs="Times New Roman"/>
          <w:sz w:val="24"/>
          <w:szCs w:val="24"/>
          <w:shd w:val="clear" w:color="auto" w:fill="FFFFFF"/>
          <w:lang w:val="en-US"/>
        </w:rPr>
        <w:t>ts</w:t>
      </w:r>
      <w:r w:rsidR="002C18C9">
        <w:rPr>
          <w:rFonts w:ascii="Times New Roman" w:hAnsi="Times New Roman" w:cs="Times New Roman"/>
          <w:sz w:val="24"/>
          <w:szCs w:val="24"/>
          <w:shd w:val="clear" w:color="auto" w:fill="FFFFFF"/>
          <w:lang w:val="en-US"/>
        </w:rPr>
        <w:t xml:space="preserve">. </w:t>
      </w:r>
      <w:r w:rsidR="0035228E">
        <w:rPr>
          <w:rFonts w:ascii="Times New Roman" w:hAnsi="Times New Roman" w:cs="Times New Roman"/>
          <w:sz w:val="24"/>
          <w:szCs w:val="24"/>
          <w:shd w:val="clear" w:color="auto" w:fill="FFFFFF"/>
          <w:lang w:val="en-US"/>
        </w:rPr>
        <w:t>His</w:t>
      </w:r>
      <w:r w:rsidR="00D25CBC" w:rsidRPr="008F770E">
        <w:rPr>
          <w:rFonts w:ascii="Times New Roman" w:hAnsi="Times New Roman" w:cs="Times New Roman"/>
          <w:sz w:val="24"/>
          <w:szCs w:val="24"/>
          <w:shd w:val="clear" w:color="auto" w:fill="FFFFFF"/>
          <w:lang w:val="en-US"/>
        </w:rPr>
        <w:t xml:space="preserve"> drawings first gained international exposure in 1989 when exhibited in the groun</w:t>
      </w:r>
      <w:r w:rsidR="00C14D81">
        <w:rPr>
          <w:rFonts w:ascii="Times New Roman" w:hAnsi="Times New Roman" w:cs="Times New Roman"/>
          <w:sz w:val="24"/>
          <w:szCs w:val="24"/>
          <w:shd w:val="clear" w:color="auto" w:fill="FFFFFF"/>
          <w:lang w:val="en-US"/>
        </w:rPr>
        <w:t xml:space="preserve">dbreaking show </w:t>
      </w:r>
      <w:proofErr w:type="spellStart"/>
      <w:r w:rsidR="00C14D81">
        <w:rPr>
          <w:rFonts w:ascii="Times New Roman" w:hAnsi="Times New Roman" w:cs="Times New Roman"/>
          <w:sz w:val="24"/>
          <w:szCs w:val="24"/>
          <w:shd w:val="clear" w:color="auto" w:fill="FFFFFF"/>
          <w:lang w:val="en-US"/>
        </w:rPr>
        <w:t>Magiciens</w:t>
      </w:r>
      <w:proofErr w:type="spellEnd"/>
      <w:r w:rsidR="00C14D81">
        <w:rPr>
          <w:rFonts w:ascii="Times New Roman" w:hAnsi="Times New Roman" w:cs="Times New Roman"/>
          <w:sz w:val="24"/>
          <w:szCs w:val="24"/>
          <w:shd w:val="clear" w:color="auto" w:fill="FFFFFF"/>
          <w:lang w:val="en-US"/>
        </w:rPr>
        <w:t xml:space="preserve"> de la T</w:t>
      </w:r>
      <w:r w:rsidR="00D25CBC" w:rsidRPr="008F770E">
        <w:rPr>
          <w:rFonts w:ascii="Times New Roman" w:hAnsi="Times New Roman" w:cs="Times New Roman"/>
          <w:sz w:val="24"/>
          <w:szCs w:val="24"/>
          <w:shd w:val="clear" w:color="auto" w:fill="FFFFFF"/>
          <w:lang w:val="en-US"/>
        </w:rPr>
        <w:t>erre (</w:t>
      </w:r>
      <w:proofErr w:type="spellStart"/>
      <w:r w:rsidR="00D25CBC" w:rsidRPr="008F770E">
        <w:rPr>
          <w:rFonts w:ascii="Times New Roman" w:hAnsi="Times New Roman" w:cs="Times New Roman"/>
          <w:sz w:val="24"/>
          <w:szCs w:val="24"/>
          <w:shd w:val="clear" w:color="auto" w:fill="FFFFFF"/>
          <w:lang w:val="en-US"/>
        </w:rPr>
        <w:t>Beaubourg</w:t>
      </w:r>
      <w:proofErr w:type="spellEnd"/>
      <w:r w:rsidR="007961C8">
        <w:rPr>
          <w:rFonts w:ascii="Times New Roman" w:hAnsi="Times New Roman" w:cs="Times New Roman"/>
          <w:sz w:val="24"/>
          <w:szCs w:val="24"/>
          <w:shd w:val="clear" w:color="auto" w:fill="FFFFFF"/>
          <w:lang w:val="en-US"/>
        </w:rPr>
        <w:t xml:space="preserve">-La </w:t>
      </w:r>
      <w:proofErr w:type="spellStart"/>
      <w:r w:rsidR="007961C8">
        <w:rPr>
          <w:rFonts w:ascii="Times New Roman" w:hAnsi="Times New Roman" w:cs="Times New Roman"/>
          <w:sz w:val="24"/>
          <w:szCs w:val="24"/>
          <w:shd w:val="clear" w:color="auto" w:fill="FFFFFF"/>
          <w:lang w:val="en-US"/>
        </w:rPr>
        <w:t>Vil</w:t>
      </w:r>
      <w:r w:rsidR="00E97B6B">
        <w:rPr>
          <w:rFonts w:ascii="Times New Roman" w:hAnsi="Times New Roman" w:cs="Times New Roman"/>
          <w:sz w:val="24"/>
          <w:szCs w:val="24"/>
          <w:shd w:val="clear" w:color="auto" w:fill="FFFFFF"/>
          <w:lang w:val="en-US"/>
        </w:rPr>
        <w:t>l</w:t>
      </w:r>
      <w:r w:rsidR="007961C8">
        <w:rPr>
          <w:rFonts w:ascii="Times New Roman" w:hAnsi="Times New Roman" w:cs="Times New Roman"/>
          <w:sz w:val="24"/>
          <w:szCs w:val="24"/>
          <w:shd w:val="clear" w:color="auto" w:fill="FFFFFF"/>
          <w:lang w:val="en-US"/>
        </w:rPr>
        <w:t>ette</w:t>
      </w:r>
      <w:proofErr w:type="spellEnd"/>
      <w:r w:rsidR="00D25CBC" w:rsidRPr="008F770E">
        <w:rPr>
          <w:rFonts w:ascii="Times New Roman" w:hAnsi="Times New Roman" w:cs="Times New Roman"/>
          <w:sz w:val="24"/>
          <w:szCs w:val="24"/>
          <w:shd w:val="clear" w:color="auto" w:fill="FFFFFF"/>
          <w:lang w:val="en-US"/>
        </w:rPr>
        <w:t>, Paris). Since then he has</w:t>
      </w:r>
      <w:del w:id="12" w:author="Erin Rice" w:date="2014-07-06T10:11:00Z">
        <w:r w:rsidR="00D25CBC" w:rsidRPr="008F770E" w:rsidDel="003A4E5C">
          <w:rPr>
            <w:rFonts w:ascii="Times New Roman" w:hAnsi="Times New Roman" w:cs="Times New Roman"/>
            <w:sz w:val="24"/>
            <w:szCs w:val="24"/>
            <w:shd w:val="clear" w:color="auto" w:fill="FFFFFF"/>
            <w:lang w:val="en-US"/>
          </w:rPr>
          <w:delText xml:space="preserve"> </w:delText>
        </w:r>
        <w:r w:rsidR="008D31B2" w:rsidDel="003A4E5C">
          <w:rPr>
            <w:rFonts w:ascii="Times New Roman" w:hAnsi="Times New Roman" w:cs="Times New Roman"/>
            <w:sz w:val="24"/>
            <w:szCs w:val="24"/>
            <w:shd w:val="clear" w:color="auto" w:fill="FFFFFF"/>
            <w:lang w:val="en-US"/>
          </w:rPr>
          <w:delText>quickly</w:delText>
        </w:r>
      </w:del>
      <w:r w:rsidR="008D31B2">
        <w:rPr>
          <w:rFonts w:ascii="Times New Roman" w:hAnsi="Times New Roman" w:cs="Times New Roman"/>
          <w:sz w:val="24"/>
          <w:szCs w:val="24"/>
          <w:shd w:val="clear" w:color="auto" w:fill="FFFFFF"/>
          <w:lang w:val="en-US"/>
        </w:rPr>
        <w:t xml:space="preserve"> </w:t>
      </w:r>
      <w:r w:rsidR="00D25CBC" w:rsidRPr="008F770E">
        <w:rPr>
          <w:rFonts w:ascii="Times New Roman" w:hAnsi="Times New Roman" w:cs="Times New Roman"/>
          <w:sz w:val="24"/>
          <w:szCs w:val="24"/>
          <w:shd w:val="clear" w:color="auto" w:fill="FFFFFF"/>
          <w:lang w:val="en-US"/>
        </w:rPr>
        <w:t xml:space="preserve">participated in a number of </w:t>
      </w:r>
      <w:r w:rsidR="004657FB">
        <w:rPr>
          <w:rFonts w:ascii="Times New Roman" w:hAnsi="Times New Roman" w:cs="Times New Roman"/>
          <w:sz w:val="24"/>
          <w:szCs w:val="24"/>
          <w:shd w:val="clear" w:color="auto" w:fill="FFFFFF"/>
          <w:lang w:val="en-US"/>
        </w:rPr>
        <w:t>major international exhibitions</w:t>
      </w:r>
      <w:r w:rsidR="00D25CBC" w:rsidRPr="008F770E">
        <w:rPr>
          <w:rFonts w:ascii="Times New Roman" w:hAnsi="Times New Roman" w:cs="Times New Roman"/>
          <w:sz w:val="24"/>
          <w:szCs w:val="24"/>
          <w:shd w:val="clear" w:color="auto" w:fill="FFFFFF"/>
          <w:lang w:val="en-US"/>
        </w:rPr>
        <w:t>:</w:t>
      </w:r>
      <w:r w:rsidR="000110FC">
        <w:rPr>
          <w:rFonts w:ascii="Times New Roman" w:hAnsi="Times New Roman" w:cs="Times New Roman"/>
          <w:sz w:val="24"/>
          <w:szCs w:val="24"/>
          <w:shd w:val="clear" w:color="auto" w:fill="FFFFFF"/>
          <w:lang w:val="en-US"/>
        </w:rPr>
        <w:t xml:space="preserve"> Africa Now (1991),</w:t>
      </w:r>
      <w:r w:rsidR="00D25CBC" w:rsidRPr="008F770E">
        <w:rPr>
          <w:rFonts w:ascii="Times New Roman" w:hAnsi="Times New Roman" w:cs="Times New Roman"/>
          <w:sz w:val="24"/>
          <w:szCs w:val="24"/>
          <w:shd w:val="clear" w:color="auto" w:fill="FFFFFF"/>
          <w:lang w:val="en-US"/>
        </w:rPr>
        <w:t xml:space="preserve"> Trade Routes</w:t>
      </w:r>
      <w:r w:rsidR="000A6873">
        <w:rPr>
          <w:rFonts w:ascii="Times New Roman" w:hAnsi="Times New Roman" w:cs="Times New Roman"/>
          <w:sz w:val="24"/>
          <w:szCs w:val="24"/>
          <w:shd w:val="clear" w:color="auto" w:fill="FFFFFF"/>
          <w:lang w:val="en-US"/>
        </w:rPr>
        <w:t>-2nd Johannesburg Biennale</w:t>
      </w:r>
      <w:r w:rsidR="00D25CBC" w:rsidRPr="008F770E">
        <w:rPr>
          <w:rFonts w:ascii="Times New Roman" w:hAnsi="Times New Roman" w:cs="Times New Roman"/>
          <w:sz w:val="24"/>
          <w:szCs w:val="24"/>
          <w:shd w:val="clear" w:color="auto" w:fill="FFFFFF"/>
          <w:lang w:val="en-US"/>
        </w:rPr>
        <w:t xml:space="preserve"> </w:t>
      </w:r>
      <w:r w:rsidR="00143E9E">
        <w:rPr>
          <w:rFonts w:ascii="Times New Roman" w:hAnsi="Times New Roman" w:cs="Times New Roman"/>
          <w:sz w:val="24"/>
          <w:szCs w:val="24"/>
          <w:shd w:val="clear" w:color="auto" w:fill="FFFFFF"/>
          <w:lang w:val="en-US"/>
        </w:rPr>
        <w:t>(</w:t>
      </w:r>
      <w:r w:rsidR="00D25CBC" w:rsidRPr="008F770E">
        <w:rPr>
          <w:rFonts w:ascii="Times New Roman" w:hAnsi="Times New Roman" w:cs="Times New Roman"/>
          <w:sz w:val="24"/>
          <w:szCs w:val="24"/>
          <w:shd w:val="clear" w:color="auto" w:fill="FFFFFF"/>
          <w:lang w:val="en-US"/>
        </w:rPr>
        <w:t>1997</w:t>
      </w:r>
      <w:r w:rsidR="00143E9E">
        <w:rPr>
          <w:rFonts w:ascii="Times New Roman" w:hAnsi="Times New Roman" w:cs="Times New Roman"/>
          <w:sz w:val="24"/>
          <w:szCs w:val="24"/>
          <w:shd w:val="clear" w:color="auto" w:fill="FFFFFF"/>
          <w:lang w:val="en-US"/>
        </w:rPr>
        <w:t>)</w:t>
      </w:r>
      <w:r w:rsidR="00D25CBC" w:rsidRPr="008F770E">
        <w:rPr>
          <w:rFonts w:ascii="Times New Roman" w:hAnsi="Times New Roman" w:cs="Times New Roman"/>
          <w:sz w:val="24"/>
          <w:szCs w:val="24"/>
          <w:shd w:val="clear" w:color="auto" w:fill="FFFFFF"/>
          <w:lang w:val="en-US"/>
        </w:rPr>
        <w:t xml:space="preserve">, Global Conceptualism </w:t>
      </w:r>
      <w:r w:rsidR="00143E9E">
        <w:rPr>
          <w:rFonts w:ascii="Times New Roman" w:hAnsi="Times New Roman" w:cs="Times New Roman"/>
          <w:sz w:val="24"/>
          <w:szCs w:val="24"/>
          <w:shd w:val="clear" w:color="auto" w:fill="FFFFFF"/>
          <w:lang w:val="en-US"/>
        </w:rPr>
        <w:t>(</w:t>
      </w:r>
      <w:r w:rsidR="00D25CBC" w:rsidRPr="008F770E">
        <w:rPr>
          <w:rFonts w:ascii="Times New Roman" w:hAnsi="Times New Roman" w:cs="Times New Roman"/>
          <w:sz w:val="24"/>
          <w:szCs w:val="24"/>
          <w:shd w:val="clear" w:color="auto" w:fill="FFFFFF"/>
          <w:lang w:val="en-US"/>
        </w:rPr>
        <w:t>1999</w:t>
      </w:r>
      <w:r w:rsidR="00143E9E">
        <w:rPr>
          <w:rFonts w:ascii="Times New Roman" w:hAnsi="Times New Roman" w:cs="Times New Roman"/>
          <w:sz w:val="24"/>
          <w:szCs w:val="24"/>
          <w:shd w:val="clear" w:color="auto" w:fill="FFFFFF"/>
          <w:lang w:val="en-US"/>
        </w:rPr>
        <w:t>)</w:t>
      </w:r>
      <w:r w:rsidR="00D25CBC" w:rsidRPr="008F770E">
        <w:rPr>
          <w:rFonts w:ascii="Times New Roman" w:hAnsi="Times New Roman" w:cs="Times New Roman"/>
          <w:sz w:val="24"/>
          <w:szCs w:val="24"/>
          <w:shd w:val="clear" w:color="auto" w:fill="FFFFFF"/>
          <w:lang w:val="en-US"/>
        </w:rPr>
        <w:t xml:space="preserve">, </w:t>
      </w:r>
      <w:proofErr w:type="spellStart"/>
      <w:r w:rsidR="00D25CBC" w:rsidRPr="008F770E">
        <w:rPr>
          <w:rFonts w:ascii="Times New Roman" w:hAnsi="Times New Roman" w:cs="Times New Roman"/>
          <w:sz w:val="24"/>
          <w:szCs w:val="24"/>
          <w:shd w:val="clear" w:color="auto" w:fill="FFFFFF"/>
          <w:lang w:val="en-US"/>
        </w:rPr>
        <w:t>Documenta</w:t>
      </w:r>
      <w:proofErr w:type="spellEnd"/>
      <w:r w:rsidR="00D25CBC" w:rsidRPr="008F770E">
        <w:rPr>
          <w:rFonts w:ascii="Times New Roman" w:hAnsi="Times New Roman" w:cs="Times New Roman"/>
          <w:sz w:val="24"/>
          <w:szCs w:val="24"/>
          <w:shd w:val="clear" w:color="auto" w:fill="FFFFFF"/>
          <w:lang w:val="en-US"/>
        </w:rPr>
        <w:t xml:space="preserve"> 11 (2002), Africa Remix (2004-07)</w:t>
      </w:r>
      <w:r w:rsidR="004A42FC">
        <w:rPr>
          <w:rFonts w:ascii="Times New Roman" w:hAnsi="Times New Roman" w:cs="Times New Roman"/>
          <w:sz w:val="24"/>
          <w:szCs w:val="24"/>
          <w:shd w:val="clear" w:color="auto" w:fill="FFFFFF"/>
          <w:lang w:val="en-US"/>
        </w:rPr>
        <w:t xml:space="preserve">, </w:t>
      </w:r>
      <w:r w:rsidR="000110FC" w:rsidRPr="00E910D4">
        <w:rPr>
          <w:rFonts w:ascii="Times New Roman" w:hAnsi="Times New Roman" w:cs="Times New Roman"/>
          <w:sz w:val="24"/>
          <w:szCs w:val="24"/>
          <w:shd w:val="clear" w:color="auto" w:fill="FFFFFF"/>
          <w:lang w:val="en-US"/>
        </w:rPr>
        <w:t>B</w:t>
      </w:r>
      <w:r w:rsidR="004A42FC" w:rsidRPr="00E910D4">
        <w:rPr>
          <w:rFonts w:ascii="Times New Roman" w:hAnsi="Times New Roman" w:cs="Times New Roman"/>
          <w:sz w:val="24"/>
          <w:szCs w:val="24"/>
          <w:shd w:val="clear" w:color="auto" w:fill="FFFFFF"/>
          <w:lang w:val="en-US"/>
        </w:rPr>
        <w:t xml:space="preserve">iennale de </w:t>
      </w:r>
      <w:proofErr w:type="spellStart"/>
      <w:r w:rsidR="004A42FC" w:rsidRPr="00E910D4">
        <w:rPr>
          <w:rFonts w:ascii="Times New Roman" w:hAnsi="Times New Roman" w:cs="Times New Roman"/>
          <w:sz w:val="24"/>
          <w:szCs w:val="24"/>
          <w:shd w:val="clear" w:color="auto" w:fill="FFFFFF"/>
          <w:lang w:val="en-US"/>
        </w:rPr>
        <w:t>Venise</w:t>
      </w:r>
      <w:proofErr w:type="spellEnd"/>
      <w:r w:rsidR="004A42FC" w:rsidRPr="00E910D4">
        <w:rPr>
          <w:rFonts w:ascii="Times New Roman" w:hAnsi="Times New Roman" w:cs="Times New Roman"/>
          <w:sz w:val="24"/>
          <w:szCs w:val="24"/>
          <w:shd w:val="clear" w:color="auto" w:fill="FFFFFF"/>
          <w:lang w:val="en-US"/>
        </w:rPr>
        <w:t xml:space="preserve"> </w:t>
      </w:r>
      <w:r w:rsidR="00143E9E">
        <w:rPr>
          <w:rFonts w:ascii="Times New Roman" w:hAnsi="Times New Roman" w:cs="Times New Roman"/>
          <w:sz w:val="24"/>
          <w:szCs w:val="24"/>
          <w:shd w:val="clear" w:color="auto" w:fill="FFFFFF"/>
          <w:lang w:val="en-US"/>
        </w:rPr>
        <w:t>(</w:t>
      </w:r>
      <w:r w:rsidR="004A42FC" w:rsidRPr="00E910D4">
        <w:rPr>
          <w:rFonts w:ascii="Times New Roman" w:hAnsi="Times New Roman" w:cs="Times New Roman"/>
          <w:sz w:val="24"/>
          <w:szCs w:val="24"/>
          <w:shd w:val="clear" w:color="auto" w:fill="FFFFFF"/>
          <w:lang w:val="en-US"/>
        </w:rPr>
        <w:t>201</w:t>
      </w:r>
      <w:r w:rsidR="000110FC" w:rsidRPr="00E910D4">
        <w:rPr>
          <w:rFonts w:ascii="Times New Roman" w:hAnsi="Times New Roman" w:cs="Times New Roman"/>
          <w:sz w:val="24"/>
          <w:szCs w:val="24"/>
          <w:shd w:val="clear" w:color="auto" w:fill="FFFFFF"/>
          <w:lang w:val="en-US"/>
        </w:rPr>
        <w:t>3</w:t>
      </w:r>
      <w:r w:rsidR="00143E9E">
        <w:rPr>
          <w:rFonts w:ascii="Times New Roman" w:hAnsi="Times New Roman" w:cs="Times New Roman"/>
          <w:sz w:val="24"/>
          <w:szCs w:val="24"/>
          <w:shd w:val="clear" w:color="auto" w:fill="FFFFFF"/>
          <w:lang w:val="en-US"/>
        </w:rPr>
        <w:t>)</w:t>
      </w:r>
      <w:r w:rsidR="00D25CBC" w:rsidRPr="008F770E">
        <w:rPr>
          <w:rFonts w:ascii="Times New Roman" w:hAnsi="Times New Roman" w:cs="Times New Roman"/>
          <w:sz w:val="24"/>
          <w:szCs w:val="24"/>
          <w:shd w:val="clear" w:color="auto" w:fill="FFFFFF"/>
          <w:lang w:val="en-US"/>
        </w:rPr>
        <w:t>.</w:t>
      </w:r>
      <w:r w:rsidR="00D25CBC">
        <w:rPr>
          <w:rFonts w:ascii="Times New Roman" w:hAnsi="Times New Roman" w:cs="Times New Roman"/>
          <w:sz w:val="24"/>
          <w:szCs w:val="24"/>
          <w:shd w:val="clear" w:color="auto" w:fill="FFFFFF"/>
          <w:lang w:val="en-US"/>
        </w:rPr>
        <w:t xml:space="preserve"> </w:t>
      </w:r>
      <w:r w:rsidR="002C18C9">
        <w:rPr>
          <w:rFonts w:ascii="Times New Roman" w:hAnsi="Times New Roman" w:cs="Times New Roman"/>
          <w:sz w:val="24"/>
          <w:szCs w:val="24"/>
          <w:shd w:val="clear" w:color="auto" w:fill="FFFFFF"/>
          <w:lang w:val="en-US"/>
        </w:rPr>
        <w:t xml:space="preserve">His </w:t>
      </w:r>
      <w:r w:rsidR="000110FC">
        <w:rPr>
          <w:rFonts w:ascii="Times New Roman" w:hAnsi="Times New Roman" w:cs="Times New Roman"/>
          <w:sz w:val="24"/>
          <w:szCs w:val="24"/>
          <w:shd w:val="clear" w:color="auto" w:fill="FFFFFF"/>
          <w:lang w:val="en-US"/>
        </w:rPr>
        <w:t>art</w:t>
      </w:r>
      <w:r w:rsidR="002C18C9">
        <w:rPr>
          <w:rFonts w:ascii="Times New Roman" w:hAnsi="Times New Roman" w:cs="Times New Roman"/>
          <w:sz w:val="24"/>
          <w:szCs w:val="24"/>
          <w:shd w:val="clear" w:color="auto" w:fill="FFFFFF"/>
          <w:lang w:val="en-US"/>
        </w:rPr>
        <w:t>work</w:t>
      </w:r>
      <w:r w:rsidR="002C18C9" w:rsidRPr="008F770E">
        <w:rPr>
          <w:rFonts w:ascii="Times New Roman" w:hAnsi="Times New Roman" w:cs="Times New Roman"/>
          <w:sz w:val="24"/>
          <w:szCs w:val="24"/>
          <w:shd w:val="clear" w:color="auto" w:fill="FFFFFF"/>
          <w:lang w:val="en-US"/>
        </w:rPr>
        <w:t xml:space="preserve"> succeed</w:t>
      </w:r>
      <w:ins w:id="13" w:author="Erin Rice" w:date="2014-07-06T10:11:00Z">
        <w:r w:rsidR="003A4E5C">
          <w:rPr>
            <w:rFonts w:ascii="Times New Roman" w:hAnsi="Times New Roman" w:cs="Times New Roman"/>
            <w:sz w:val="24"/>
            <w:szCs w:val="24"/>
            <w:shd w:val="clear" w:color="auto" w:fill="FFFFFF"/>
            <w:lang w:val="en-US"/>
          </w:rPr>
          <w:t>s</w:t>
        </w:r>
      </w:ins>
      <w:r w:rsidR="002C18C9" w:rsidRPr="008F770E">
        <w:rPr>
          <w:rFonts w:ascii="Times New Roman" w:hAnsi="Times New Roman" w:cs="Times New Roman"/>
          <w:sz w:val="24"/>
          <w:szCs w:val="24"/>
          <w:shd w:val="clear" w:color="auto" w:fill="FFFFFF"/>
          <w:lang w:val="en-US"/>
        </w:rPr>
        <w:t xml:space="preserve"> to </w:t>
      </w:r>
      <w:r w:rsidR="0011540C" w:rsidRPr="003B793A">
        <w:rPr>
          <w:rFonts w:ascii="Times New Roman" w:hAnsi="Times New Roman" w:cs="Times New Roman"/>
          <w:sz w:val="24"/>
          <w:szCs w:val="24"/>
          <w:shd w:val="clear" w:color="auto" w:fill="FFFFFF"/>
          <w:lang w:val="en-US"/>
        </w:rPr>
        <w:t>challenge</w:t>
      </w:r>
      <w:r w:rsidR="002C18C9" w:rsidRPr="003B793A">
        <w:rPr>
          <w:rFonts w:ascii="Times New Roman" w:hAnsi="Times New Roman" w:cs="Times New Roman"/>
          <w:sz w:val="24"/>
          <w:szCs w:val="24"/>
          <w:shd w:val="clear" w:color="auto" w:fill="FFFFFF"/>
          <w:lang w:val="en-US"/>
        </w:rPr>
        <w:t xml:space="preserve"> the gap between the outsider art </w:t>
      </w:r>
      <w:r w:rsidR="008C60B9" w:rsidRPr="003B793A">
        <w:rPr>
          <w:rFonts w:ascii="Times New Roman" w:hAnsi="Times New Roman" w:cs="Times New Roman"/>
          <w:sz w:val="24"/>
          <w:szCs w:val="24"/>
          <w:shd w:val="clear" w:color="auto" w:fill="FFFFFF"/>
          <w:lang w:val="en-US"/>
        </w:rPr>
        <w:t>s</w:t>
      </w:r>
      <w:r w:rsidR="0035228E" w:rsidRPr="003B793A">
        <w:rPr>
          <w:rFonts w:ascii="Times New Roman" w:hAnsi="Times New Roman" w:cs="Times New Roman"/>
          <w:sz w:val="24"/>
          <w:szCs w:val="24"/>
          <w:shd w:val="clear" w:color="auto" w:fill="FFFFFF"/>
          <w:lang w:val="en-US"/>
        </w:rPr>
        <w:t>upporters</w:t>
      </w:r>
      <w:r w:rsidR="002C18C9" w:rsidRPr="003B793A">
        <w:rPr>
          <w:rFonts w:ascii="Times New Roman" w:hAnsi="Times New Roman" w:cs="Times New Roman"/>
          <w:sz w:val="24"/>
          <w:szCs w:val="24"/>
          <w:shd w:val="clear" w:color="auto" w:fill="FFFFFF"/>
          <w:lang w:val="en-US"/>
        </w:rPr>
        <w:t xml:space="preserve"> and conceptual art's </w:t>
      </w:r>
      <w:r w:rsidR="0035228E" w:rsidRPr="003B793A">
        <w:rPr>
          <w:rFonts w:ascii="Times New Roman" w:hAnsi="Times New Roman" w:cs="Times New Roman"/>
          <w:sz w:val="24"/>
          <w:szCs w:val="24"/>
          <w:shd w:val="clear" w:color="auto" w:fill="FFFFFF"/>
          <w:lang w:val="en-US"/>
        </w:rPr>
        <w:t>ones</w:t>
      </w:r>
      <w:r w:rsidR="002C18C9" w:rsidRPr="003B793A">
        <w:rPr>
          <w:rFonts w:ascii="Times New Roman" w:hAnsi="Times New Roman" w:cs="Times New Roman"/>
          <w:sz w:val="24"/>
          <w:szCs w:val="24"/>
          <w:shd w:val="clear" w:color="auto" w:fill="FFFFFF"/>
          <w:lang w:val="en-US"/>
        </w:rPr>
        <w:t>.</w:t>
      </w:r>
    </w:p>
    <w:p w:rsidR="00436F3D" w:rsidRPr="000A6873" w:rsidRDefault="00436F3D" w:rsidP="00B12F81">
      <w:pPr>
        <w:jc w:val="both"/>
        <w:rPr>
          <w:rFonts w:ascii="Times New Roman" w:hAnsi="Times New Roman" w:cs="Times New Roman"/>
          <w:sz w:val="24"/>
          <w:szCs w:val="24"/>
          <w:shd w:val="clear" w:color="auto" w:fill="FFFFFF"/>
          <w:lang w:val="en-US"/>
        </w:rPr>
      </w:pPr>
      <w:r w:rsidRPr="003B793A">
        <w:rPr>
          <w:rFonts w:ascii="Times New Roman" w:hAnsi="Times New Roman" w:cs="Times New Roman"/>
          <w:sz w:val="24"/>
          <w:szCs w:val="24"/>
          <w:shd w:val="clear" w:color="auto" w:fill="FFFFFF"/>
          <w:lang w:val="en-US"/>
        </w:rPr>
        <w:tab/>
      </w:r>
      <w:r w:rsidR="002C18C9" w:rsidRPr="003B793A">
        <w:rPr>
          <w:rFonts w:ascii="Times New Roman" w:hAnsi="Times New Roman" w:cs="Times New Roman"/>
          <w:sz w:val="24"/>
          <w:szCs w:val="24"/>
          <w:shd w:val="clear" w:color="auto" w:fill="FFFFFF"/>
          <w:lang w:val="en-US"/>
        </w:rPr>
        <w:t xml:space="preserve"> </w:t>
      </w:r>
      <w:r w:rsidR="003B793A">
        <w:rPr>
          <w:rFonts w:ascii="Times New Roman" w:hAnsi="Times New Roman" w:cs="Times New Roman"/>
          <w:color w:val="000000"/>
          <w:sz w:val="24"/>
          <w:szCs w:val="24"/>
          <w:shd w:val="clear" w:color="auto" w:fill="FFFFFF"/>
          <w:lang w:val="en-US"/>
        </w:rPr>
        <w:t>Born in the early 1920</w:t>
      </w:r>
      <w:del w:id="14" w:author="Erin Rice" w:date="2014-07-06T10:11:00Z">
        <w:r w:rsidR="003B793A" w:rsidDel="003A4E5C">
          <w:rPr>
            <w:rFonts w:ascii="Times New Roman" w:hAnsi="Times New Roman" w:cs="Times New Roman"/>
            <w:color w:val="000000"/>
            <w:sz w:val="24"/>
            <w:szCs w:val="24"/>
            <w:shd w:val="clear" w:color="auto" w:fill="FFFFFF"/>
            <w:lang w:val="en-US"/>
          </w:rPr>
          <w:delText>ie</w:delText>
        </w:r>
      </w:del>
      <w:r w:rsidR="003B793A" w:rsidRPr="003B793A">
        <w:rPr>
          <w:rFonts w:ascii="Times New Roman" w:hAnsi="Times New Roman" w:cs="Times New Roman"/>
          <w:color w:val="000000"/>
          <w:sz w:val="24"/>
          <w:szCs w:val="24"/>
          <w:shd w:val="clear" w:color="auto" w:fill="FFFFFF"/>
          <w:lang w:val="en-US"/>
        </w:rPr>
        <w:t xml:space="preserve">s into an Ivory Coast farming culture, </w:t>
      </w:r>
      <w:proofErr w:type="spellStart"/>
      <w:r w:rsidR="003B793A" w:rsidRPr="003B793A">
        <w:rPr>
          <w:rFonts w:ascii="Times New Roman" w:hAnsi="Times New Roman" w:cs="Times New Roman"/>
          <w:color w:val="000000"/>
          <w:sz w:val="24"/>
          <w:szCs w:val="24"/>
          <w:shd w:val="clear" w:color="auto" w:fill="FFFFFF"/>
          <w:lang w:val="en-US"/>
        </w:rPr>
        <w:t>Frédéric</w:t>
      </w:r>
      <w:proofErr w:type="spellEnd"/>
      <w:r w:rsidR="003B793A" w:rsidRPr="003B793A">
        <w:rPr>
          <w:rFonts w:ascii="Times New Roman" w:hAnsi="Times New Roman" w:cs="Times New Roman"/>
          <w:color w:val="000000"/>
          <w:sz w:val="24"/>
          <w:szCs w:val="24"/>
          <w:shd w:val="clear" w:color="auto" w:fill="FFFFFF"/>
          <w:lang w:val="en-US"/>
        </w:rPr>
        <w:t xml:space="preserve"> </w:t>
      </w:r>
      <w:proofErr w:type="spellStart"/>
      <w:r w:rsidR="003B793A" w:rsidRPr="003B793A">
        <w:rPr>
          <w:rFonts w:ascii="Times New Roman" w:hAnsi="Times New Roman" w:cs="Times New Roman"/>
          <w:color w:val="000000"/>
          <w:sz w:val="24"/>
          <w:szCs w:val="24"/>
          <w:shd w:val="clear" w:color="auto" w:fill="FFFFFF"/>
          <w:lang w:val="en-US"/>
        </w:rPr>
        <w:t>Bruly</w:t>
      </w:r>
      <w:proofErr w:type="spellEnd"/>
      <w:r w:rsidR="003B793A" w:rsidRPr="003B793A">
        <w:rPr>
          <w:rFonts w:ascii="Times New Roman" w:hAnsi="Times New Roman" w:cs="Times New Roman"/>
          <w:color w:val="000000"/>
          <w:sz w:val="24"/>
          <w:szCs w:val="24"/>
          <w:shd w:val="clear" w:color="auto" w:fill="FFFFFF"/>
          <w:lang w:val="en-US"/>
        </w:rPr>
        <w:t xml:space="preserve"> </w:t>
      </w:r>
      <w:proofErr w:type="spellStart"/>
      <w:r w:rsidR="003B793A" w:rsidRPr="003B793A">
        <w:rPr>
          <w:rFonts w:ascii="Times New Roman" w:hAnsi="Times New Roman" w:cs="Times New Roman"/>
          <w:color w:val="000000"/>
          <w:sz w:val="24"/>
          <w:szCs w:val="24"/>
          <w:shd w:val="clear" w:color="auto" w:fill="FFFFFF"/>
          <w:lang w:val="en-US"/>
        </w:rPr>
        <w:t>Bouabré</w:t>
      </w:r>
      <w:proofErr w:type="spellEnd"/>
      <w:r w:rsidR="003B793A" w:rsidRPr="003B793A">
        <w:rPr>
          <w:rFonts w:ascii="Times New Roman" w:hAnsi="Times New Roman" w:cs="Times New Roman"/>
          <w:color w:val="000000"/>
          <w:sz w:val="24"/>
          <w:szCs w:val="24"/>
          <w:shd w:val="clear" w:color="auto" w:fill="FFFFFF"/>
          <w:lang w:val="en-US"/>
        </w:rPr>
        <w:t xml:space="preserve"> served in the French Navy, worked for the police department in Dakar, Senegal, and held various clerical positions in the colonial administration.</w:t>
      </w:r>
      <w:r w:rsidR="00E910D4" w:rsidRPr="003B793A">
        <w:rPr>
          <w:rFonts w:ascii="Times New Roman" w:hAnsi="Times New Roman" w:cs="Times New Roman"/>
          <w:sz w:val="24"/>
          <w:szCs w:val="24"/>
          <w:shd w:val="clear" w:color="auto" w:fill="FFFFFF"/>
          <w:lang w:val="en-US"/>
        </w:rPr>
        <w:t xml:space="preserve"> </w:t>
      </w:r>
      <w:r w:rsidR="003B793A" w:rsidRPr="003B793A">
        <w:rPr>
          <w:rFonts w:ascii="Times New Roman" w:hAnsi="Times New Roman" w:cs="Times New Roman"/>
          <w:color w:val="000000"/>
          <w:sz w:val="24"/>
          <w:szCs w:val="24"/>
          <w:shd w:val="clear" w:color="auto" w:fill="FFFFFF"/>
          <w:lang w:val="en-US"/>
        </w:rPr>
        <w:t>In 1948 he had a mystical vision that inspired him to start his own religion, the Order of the Persecuted.</w:t>
      </w:r>
      <w:r w:rsidR="003B793A">
        <w:rPr>
          <w:rFonts w:ascii="Times New Roman" w:hAnsi="Times New Roman" w:cs="Times New Roman"/>
          <w:color w:val="000000"/>
          <w:sz w:val="24"/>
          <w:szCs w:val="24"/>
          <w:shd w:val="clear" w:color="auto" w:fill="FFFFFF"/>
          <w:lang w:val="en-US"/>
        </w:rPr>
        <w:t xml:space="preserve"> He was mainly know</w:t>
      </w:r>
      <w:r w:rsidR="003B793A" w:rsidRPr="000A6873">
        <w:rPr>
          <w:rFonts w:ascii="Times New Roman" w:hAnsi="Times New Roman" w:cs="Times New Roman"/>
          <w:color w:val="000000"/>
          <w:sz w:val="24"/>
          <w:szCs w:val="24"/>
          <w:shd w:val="clear" w:color="auto" w:fill="FFFFFF"/>
          <w:lang w:val="en-US"/>
        </w:rPr>
        <w:t xml:space="preserve">n by </w:t>
      </w:r>
      <w:del w:id="15" w:author="Erin Rice" w:date="2014-07-06T10:19:00Z">
        <w:r w:rsidR="003B793A" w:rsidRPr="000A6873" w:rsidDel="003A4E5C">
          <w:rPr>
            <w:rFonts w:ascii="Times New Roman" w:hAnsi="Times New Roman" w:cs="Times New Roman"/>
            <w:color w:val="000000"/>
            <w:sz w:val="24"/>
            <w:szCs w:val="24"/>
            <w:shd w:val="clear" w:color="auto" w:fill="FFFFFF"/>
            <w:lang w:val="en-US"/>
          </w:rPr>
          <w:delText xml:space="preserve">the </w:delText>
        </w:r>
      </w:del>
      <w:r w:rsidR="000A6873">
        <w:rPr>
          <w:rFonts w:ascii="Times New Roman" w:hAnsi="Times New Roman" w:cs="Times New Roman"/>
          <w:color w:val="000000"/>
          <w:sz w:val="24"/>
          <w:szCs w:val="24"/>
          <w:shd w:val="clear" w:color="auto" w:fill="FFFFFF"/>
          <w:lang w:val="en-US"/>
        </w:rPr>
        <w:t>ethno</w:t>
      </w:r>
      <w:r w:rsidR="003B793A" w:rsidRPr="000A6873">
        <w:rPr>
          <w:rFonts w:ascii="Times New Roman" w:hAnsi="Times New Roman" w:cs="Times New Roman"/>
          <w:color w:val="000000"/>
          <w:sz w:val="24"/>
          <w:szCs w:val="24"/>
          <w:shd w:val="clear" w:color="auto" w:fill="FFFFFF"/>
          <w:lang w:val="en-US"/>
        </w:rPr>
        <w:t xml:space="preserve">logists as a prophet before </w:t>
      </w:r>
      <w:r w:rsidR="000A6873" w:rsidRPr="000A6873">
        <w:rPr>
          <w:rFonts w:ascii="Times New Roman" w:hAnsi="Times New Roman" w:cs="Times New Roman"/>
          <w:color w:val="000000"/>
          <w:sz w:val="24"/>
          <w:szCs w:val="24"/>
          <w:shd w:val="clear" w:color="auto" w:fill="FFFFFF"/>
          <w:lang w:val="en-US"/>
        </w:rPr>
        <w:t>his prolific writing and drawing caught the a</w:t>
      </w:r>
      <w:r w:rsidR="000A6873">
        <w:rPr>
          <w:rFonts w:ascii="Times New Roman" w:hAnsi="Times New Roman" w:cs="Times New Roman"/>
          <w:color w:val="000000"/>
          <w:sz w:val="24"/>
          <w:szCs w:val="24"/>
          <w:shd w:val="clear" w:color="auto" w:fill="FFFFFF"/>
          <w:lang w:val="en-US"/>
        </w:rPr>
        <w:t xml:space="preserve">ttention of French curator André </w:t>
      </w:r>
      <w:proofErr w:type="spellStart"/>
      <w:r w:rsidR="000A6873">
        <w:rPr>
          <w:rFonts w:ascii="Times New Roman" w:hAnsi="Times New Roman" w:cs="Times New Roman"/>
          <w:color w:val="000000"/>
          <w:sz w:val="24"/>
          <w:szCs w:val="24"/>
          <w:shd w:val="clear" w:color="auto" w:fill="FFFFFF"/>
          <w:lang w:val="en-US"/>
        </w:rPr>
        <w:t>Magnin</w:t>
      </w:r>
      <w:proofErr w:type="spellEnd"/>
      <w:r w:rsidR="000A6873">
        <w:rPr>
          <w:rFonts w:ascii="Times New Roman" w:hAnsi="Times New Roman" w:cs="Times New Roman"/>
          <w:color w:val="000000"/>
          <w:sz w:val="24"/>
          <w:szCs w:val="24"/>
          <w:shd w:val="clear" w:color="auto" w:fill="FFFFFF"/>
          <w:lang w:val="en-US"/>
        </w:rPr>
        <w:t xml:space="preserve">. </w:t>
      </w:r>
      <w:r w:rsidR="000A6873" w:rsidRPr="000A6873">
        <w:rPr>
          <w:rStyle w:val="apple-converted-space"/>
          <w:rFonts w:ascii="Times New Roman" w:hAnsi="Times New Roman" w:cs="Times New Roman"/>
          <w:color w:val="000000"/>
          <w:sz w:val="24"/>
          <w:szCs w:val="24"/>
          <w:shd w:val="clear" w:color="auto" w:fill="FFFFFF"/>
          <w:lang w:val="en-US"/>
        </w:rPr>
        <w:t> </w:t>
      </w:r>
    </w:p>
    <w:p w:rsidR="000D7B6D" w:rsidRDefault="00DB0F8C" w:rsidP="00B12F81">
      <w:pPr>
        <w:jc w:val="both"/>
        <w:rPr>
          <w:rFonts w:ascii="Times New Roman" w:hAnsi="Times New Roman" w:cs="Times New Roman"/>
          <w:sz w:val="24"/>
          <w:szCs w:val="24"/>
          <w:lang w:val="en-US"/>
        </w:rPr>
      </w:pPr>
      <w:r w:rsidRPr="003B793A">
        <w:rPr>
          <w:rFonts w:ascii="Times New Roman" w:hAnsi="Times New Roman" w:cs="Times New Roman"/>
          <w:color w:val="000000"/>
          <w:sz w:val="24"/>
          <w:szCs w:val="24"/>
          <w:shd w:val="clear" w:color="auto" w:fill="FFFFFF"/>
          <w:lang w:val="en-US"/>
        </w:rPr>
        <w:tab/>
      </w:r>
      <w:r w:rsidR="004D403E" w:rsidRPr="003B793A">
        <w:rPr>
          <w:rFonts w:ascii="Times New Roman" w:hAnsi="Times New Roman" w:cs="Times New Roman"/>
          <w:color w:val="000000"/>
          <w:sz w:val="24"/>
          <w:szCs w:val="24"/>
          <w:shd w:val="clear" w:color="auto" w:fill="FFFFFF"/>
          <w:lang w:val="en-US"/>
        </w:rPr>
        <w:t>Since the 1970</w:t>
      </w:r>
      <w:del w:id="16" w:author="Erin Rice" w:date="2014-07-06T10:12:00Z">
        <w:r w:rsidR="00B244DB" w:rsidRPr="003B793A" w:rsidDel="003A4E5C">
          <w:rPr>
            <w:rFonts w:ascii="Times New Roman" w:hAnsi="Times New Roman" w:cs="Times New Roman"/>
            <w:color w:val="000000"/>
            <w:sz w:val="24"/>
            <w:szCs w:val="24"/>
            <w:shd w:val="clear" w:color="auto" w:fill="FFFFFF"/>
            <w:lang w:val="en-US"/>
          </w:rPr>
          <w:delText>ie</w:delText>
        </w:r>
      </w:del>
      <w:r w:rsidR="004D403E" w:rsidRPr="003B793A">
        <w:rPr>
          <w:rFonts w:ascii="Times New Roman" w:hAnsi="Times New Roman" w:cs="Times New Roman"/>
          <w:color w:val="000000"/>
          <w:sz w:val="24"/>
          <w:szCs w:val="24"/>
          <w:shd w:val="clear" w:color="auto" w:fill="FFFFFF"/>
          <w:lang w:val="en-US"/>
        </w:rPr>
        <w:t>s,</w:t>
      </w:r>
      <w:r w:rsidR="004D403E" w:rsidRPr="004D403E">
        <w:rPr>
          <w:rFonts w:ascii="Times New Roman" w:hAnsi="Times New Roman" w:cs="Times New Roman"/>
          <w:color w:val="000000"/>
          <w:sz w:val="24"/>
          <w:szCs w:val="24"/>
          <w:shd w:val="clear" w:color="auto" w:fill="FFFFFF"/>
          <w:lang w:val="en-US"/>
        </w:rPr>
        <w:t xml:space="preserve"> </w:t>
      </w:r>
      <w:proofErr w:type="spellStart"/>
      <w:r w:rsidR="004D403E" w:rsidRPr="004D403E">
        <w:rPr>
          <w:rFonts w:ascii="Times New Roman" w:hAnsi="Times New Roman" w:cs="Times New Roman"/>
          <w:color w:val="000000"/>
          <w:sz w:val="24"/>
          <w:szCs w:val="24"/>
          <w:shd w:val="clear" w:color="auto" w:fill="FFFFFF"/>
          <w:lang w:val="en-US"/>
        </w:rPr>
        <w:t>Bouabré</w:t>
      </w:r>
      <w:proofErr w:type="spellEnd"/>
      <w:r w:rsidR="004D403E" w:rsidRPr="004D403E">
        <w:rPr>
          <w:rFonts w:ascii="Times New Roman" w:hAnsi="Times New Roman" w:cs="Times New Roman"/>
          <w:color w:val="000000"/>
          <w:sz w:val="24"/>
          <w:szCs w:val="24"/>
          <w:shd w:val="clear" w:color="auto" w:fill="FFFFFF"/>
          <w:lang w:val="en-US"/>
        </w:rPr>
        <w:t xml:space="preserve"> has transferred his thoughts and research</w:t>
      </w:r>
      <w:r w:rsidR="009E4AAF">
        <w:rPr>
          <w:rFonts w:ascii="Times New Roman" w:hAnsi="Times New Roman" w:cs="Times New Roman"/>
          <w:color w:val="000000"/>
          <w:sz w:val="24"/>
          <w:szCs w:val="24"/>
          <w:shd w:val="clear" w:color="auto" w:fill="FFFFFF"/>
          <w:lang w:val="en-US"/>
        </w:rPr>
        <w:t>es</w:t>
      </w:r>
      <w:r w:rsidR="004D403E" w:rsidRPr="004D403E">
        <w:rPr>
          <w:rFonts w:ascii="Times New Roman" w:hAnsi="Times New Roman" w:cs="Times New Roman"/>
          <w:color w:val="000000"/>
          <w:sz w:val="24"/>
          <w:szCs w:val="24"/>
          <w:shd w:val="clear" w:color="auto" w:fill="FFFFFF"/>
          <w:lang w:val="en-US"/>
        </w:rPr>
        <w:t xml:space="preserve"> to postcard-sized drawings, </w:t>
      </w:r>
      <w:r w:rsidR="007575FE" w:rsidRPr="007575FE">
        <w:rPr>
          <w:rFonts w:ascii="Times New Roman" w:hAnsi="Times New Roman" w:cs="Times New Roman"/>
          <w:color w:val="000000"/>
          <w:sz w:val="24"/>
          <w:szCs w:val="24"/>
          <w:shd w:val="clear" w:color="auto" w:fill="FFFFFF"/>
          <w:lang w:val="en-US"/>
        </w:rPr>
        <w:t>using a ball</w:t>
      </w:r>
      <w:r w:rsidR="00143E9E">
        <w:rPr>
          <w:rFonts w:ascii="Times New Roman" w:hAnsi="Times New Roman" w:cs="Times New Roman"/>
          <w:color w:val="000000"/>
          <w:sz w:val="24"/>
          <w:szCs w:val="24"/>
          <w:shd w:val="clear" w:color="auto" w:fill="FFFFFF"/>
          <w:lang w:val="en-US"/>
        </w:rPr>
        <w:t>point pen and colo</w:t>
      </w:r>
      <w:r w:rsidR="007575FE" w:rsidRPr="00B12F81">
        <w:rPr>
          <w:rFonts w:ascii="Times New Roman" w:hAnsi="Times New Roman" w:cs="Times New Roman"/>
          <w:color w:val="000000"/>
          <w:sz w:val="24"/>
          <w:szCs w:val="24"/>
          <w:shd w:val="clear" w:color="auto" w:fill="FFFFFF"/>
          <w:lang w:val="en-US"/>
        </w:rPr>
        <w:t>r crayons.</w:t>
      </w:r>
      <w:r w:rsidR="009E4AAF" w:rsidRPr="00B12F81">
        <w:rPr>
          <w:rFonts w:ascii="Times New Roman" w:hAnsi="Times New Roman" w:cs="Times New Roman"/>
          <w:color w:val="000000"/>
          <w:sz w:val="24"/>
          <w:szCs w:val="24"/>
          <w:shd w:val="clear" w:color="auto" w:fill="FFFFFF"/>
          <w:lang w:val="en-US"/>
        </w:rPr>
        <w:t xml:space="preserve"> </w:t>
      </w:r>
      <w:r w:rsidR="009E4AAF">
        <w:rPr>
          <w:rFonts w:ascii="Times New Roman" w:hAnsi="Times New Roman" w:cs="Times New Roman"/>
          <w:color w:val="000000"/>
          <w:sz w:val="24"/>
          <w:szCs w:val="24"/>
          <w:shd w:val="clear" w:color="auto" w:fill="FFFFFF"/>
          <w:lang w:val="en-US"/>
        </w:rPr>
        <w:t>His works follow precise rules both in terms of materials and format, displaying a central figure surrounded by colored frame and written text</w:t>
      </w:r>
      <w:r w:rsidR="00436F3D">
        <w:rPr>
          <w:rFonts w:ascii="Times New Roman" w:hAnsi="Times New Roman" w:cs="Times New Roman"/>
          <w:color w:val="000000"/>
          <w:sz w:val="24"/>
          <w:szCs w:val="24"/>
          <w:shd w:val="clear" w:color="auto" w:fill="FFFFFF"/>
          <w:lang w:val="en-US"/>
        </w:rPr>
        <w:t xml:space="preserve"> in </w:t>
      </w:r>
      <w:del w:id="17" w:author="Erin Rice" w:date="2014-07-06T10:12:00Z">
        <w:r w:rsidR="00436F3D" w:rsidDel="003A4E5C">
          <w:rPr>
            <w:rFonts w:ascii="Times New Roman" w:hAnsi="Times New Roman" w:cs="Times New Roman"/>
            <w:color w:val="000000"/>
            <w:sz w:val="24"/>
            <w:szCs w:val="24"/>
            <w:shd w:val="clear" w:color="auto" w:fill="FFFFFF"/>
            <w:lang w:val="en-US"/>
          </w:rPr>
          <w:delText>french</w:delText>
        </w:r>
        <w:r w:rsidR="009E4AAF" w:rsidDel="003A4E5C">
          <w:rPr>
            <w:rFonts w:ascii="Times New Roman" w:hAnsi="Times New Roman" w:cs="Times New Roman"/>
            <w:color w:val="000000"/>
            <w:sz w:val="24"/>
            <w:szCs w:val="24"/>
            <w:shd w:val="clear" w:color="auto" w:fill="FFFFFF"/>
            <w:lang w:val="en-US"/>
          </w:rPr>
          <w:delText xml:space="preserve"> </w:delText>
        </w:r>
      </w:del>
      <w:ins w:id="18" w:author="Erin Rice" w:date="2014-07-06T10:12:00Z">
        <w:r w:rsidR="003A4E5C">
          <w:rPr>
            <w:rFonts w:ascii="Times New Roman" w:hAnsi="Times New Roman" w:cs="Times New Roman"/>
            <w:color w:val="000000"/>
            <w:sz w:val="24"/>
            <w:szCs w:val="24"/>
            <w:shd w:val="clear" w:color="auto" w:fill="FFFFFF"/>
            <w:lang w:val="en-US"/>
          </w:rPr>
          <w:t xml:space="preserve">French </w:t>
        </w:r>
      </w:ins>
      <w:r w:rsidR="009E4AAF">
        <w:rPr>
          <w:rFonts w:ascii="Times New Roman" w:hAnsi="Times New Roman" w:cs="Times New Roman"/>
          <w:color w:val="000000"/>
          <w:sz w:val="24"/>
          <w:szCs w:val="24"/>
          <w:shd w:val="clear" w:color="auto" w:fill="FFFFFF"/>
          <w:lang w:val="en-US"/>
        </w:rPr>
        <w:t xml:space="preserve">outside this. </w:t>
      </w:r>
      <w:r w:rsidR="009E4AAF" w:rsidRPr="004D403E">
        <w:rPr>
          <w:rFonts w:ascii="Times New Roman" w:hAnsi="Times New Roman" w:cs="Times New Roman"/>
          <w:color w:val="000000"/>
          <w:sz w:val="24"/>
          <w:szCs w:val="24"/>
          <w:shd w:val="clear" w:color="auto" w:fill="FFFFFF"/>
          <w:lang w:val="en-US"/>
        </w:rPr>
        <w:t xml:space="preserve">Among </w:t>
      </w:r>
      <w:proofErr w:type="spellStart"/>
      <w:r w:rsidR="009E4AAF" w:rsidRPr="004D403E">
        <w:rPr>
          <w:rFonts w:ascii="Times New Roman" w:hAnsi="Times New Roman" w:cs="Times New Roman"/>
          <w:color w:val="000000"/>
          <w:sz w:val="24"/>
          <w:szCs w:val="24"/>
          <w:shd w:val="clear" w:color="auto" w:fill="FFFFFF"/>
          <w:lang w:val="en-US"/>
        </w:rPr>
        <w:t>Bouabré’s</w:t>
      </w:r>
      <w:proofErr w:type="spellEnd"/>
      <w:r w:rsidR="009E4AAF" w:rsidRPr="004D403E">
        <w:rPr>
          <w:rFonts w:ascii="Times New Roman" w:hAnsi="Times New Roman" w:cs="Times New Roman"/>
          <w:color w:val="000000"/>
          <w:sz w:val="24"/>
          <w:szCs w:val="24"/>
          <w:shd w:val="clear" w:color="auto" w:fill="FFFFFF"/>
          <w:lang w:val="en-US"/>
        </w:rPr>
        <w:t xml:space="preserve"> most renowned works is a series of 448 drawings </w:t>
      </w:r>
      <w:r w:rsidR="009E4AAF">
        <w:rPr>
          <w:rFonts w:ascii="Times New Roman" w:hAnsi="Times New Roman" w:cs="Times New Roman"/>
          <w:color w:val="000000"/>
          <w:sz w:val="24"/>
          <w:szCs w:val="24"/>
          <w:shd w:val="clear" w:color="auto" w:fill="FFFFFF"/>
          <w:lang w:val="en-US"/>
        </w:rPr>
        <w:t>(</w:t>
      </w:r>
      <w:r w:rsidR="006510D9" w:rsidRPr="006510D9">
        <w:rPr>
          <w:rFonts w:ascii="Times New Roman" w:hAnsi="Times New Roman" w:cs="Times New Roman"/>
          <w:i/>
          <w:color w:val="000000"/>
          <w:sz w:val="24"/>
          <w:szCs w:val="24"/>
          <w:shd w:val="clear" w:color="auto" w:fill="FFFFFF"/>
          <w:lang w:val="en-US"/>
        </w:rPr>
        <w:t>A</w:t>
      </w:r>
      <w:r w:rsidR="009E4AAF" w:rsidRPr="006510D9">
        <w:rPr>
          <w:rFonts w:ascii="Times New Roman" w:hAnsi="Times New Roman" w:cs="Times New Roman"/>
          <w:i/>
          <w:color w:val="000000"/>
          <w:sz w:val="24"/>
          <w:szCs w:val="24"/>
          <w:shd w:val="clear" w:color="auto" w:fill="FFFFFF"/>
          <w:lang w:val="en-US"/>
        </w:rPr>
        <w:t xml:space="preserve">lphabet </w:t>
      </w:r>
      <w:proofErr w:type="spellStart"/>
      <w:r w:rsidR="009E4AAF" w:rsidRPr="006510D9">
        <w:rPr>
          <w:rFonts w:ascii="Times New Roman" w:hAnsi="Times New Roman" w:cs="Times New Roman"/>
          <w:i/>
          <w:color w:val="000000"/>
          <w:sz w:val="24"/>
          <w:szCs w:val="24"/>
          <w:shd w:val="clear" w:color="auto" w:fill="FFFFFF"/>
          <w:lang w:val="en-US"/>
        </w:rPr>
        <w:t>Bété</w:t>
      </w:r>
      <w:proofErr w:type="spellEnd"/>
      <w:r w:rsidR="00D66D6A">
        <w:rPr>
          <w:rFonts w:ascii="Times New Roman" w:hAnsi="Times New Roman" w:cs="Times New Roman"/>
          <w:i/>
          <w:color w:val="000000"/>
          <w:sz w:val="24"/>
          <w:szCs w:val="24"/>
          <w:shd w:val="clear" w:color="auto" w:fill="FFFFFF"/>
          <w:lang w:val="en-US"/>
        </w:rPr>
        <w:t xml:space="preserve"> </w:t>
      </w:r>
      <w:r w:rsidR="00D66D6A" w:rsidRPr="00D66D6A">
        <w:rPr>
          <w:rFonts w:ascii="Times New Roman" w:hAnsi="Times New Roman" w:cs="Times New Roman"/>
          <w:color w:val="000000"/>
          <w:sz w:val="24"/>
          <w:szCs w:val="24"/>
          <w:shd w:val="clear" w:color="auto" w:fill="FFFFFF"/>
          <w:lang w:val="en-US"/>
        </w:rPr>
        <w:t>1990-91</w:t>
      </w:r>
      <w:r w:rsidR="009E4AAF">
        <w:rPr>
          <w:rFonts w:ascii="Times New Roman" w:hAnsi="Times New Roman" w:cs="Times New Roman"/>
          <w:color w:val="000000"/>
          <w:sz w:val="24"/>
          <w:szCs w:val="24"/>
          <w:shd w:val="clear" w:color="auto" w:fill="FFFFFF"/>
          <w:lang w:val="en-US"/>
        </w:rPr>
        <w:t xml:space="preserve">) </w:t>
      </w:r>
      <w:r w:rsidR="009E4AAF" w:rsidRPr="004D403E">
        <w:rPr>
          <w:rFonts w:ascii="Times New Roman" w:hAnsi="Times New Roman" w:cs="Times New Roman"/>
          <w:color w:val="000000"/>
          <w:sz w:val="24"/>
          <w:szCs w:val="24"/>
          <w:shd w:val="clear" w:color="auto" w:fill="FFFFFF"/>
          <w:lang w:val="en-US"/>
        </w:rPr>
        <w:t xml:space="preserve">depicting monosyllabic </w:t>
      </w:r>
      <w:r w:rsidR="009E4AAF">
        <w:rPr>
          <w:rFonts w:ascii="Times New Roman" w:hAnsi="Times New Roman" w:cs="Times New Roman"/>
          <w:color w:val="000000"/>
          <w:sz w:val="24"/>
          <w:szCs w:val="24"/>
          <w:shd w:val="clear" w:color="auto" w:fill="FFFFFF"/>
          <w:lang w:val="en-US"/>
        </w:rPr>
        <w:t xml:space="preserve">characters. Before being a series of drawings, it was a </w:t>
      </w:r>
      <w:r w:rsidR="00E910D4">
        <w:rPr>
          <w:rFonts w:ascii="Times New Roman" w:hAnsi="Times New Roman" w:cs="Times New Roman"/>
          <w:color w:val="000000"/>
          <w:sz w:val="24"/>
          <w:szCs w:val="24"/>
          <w:shd w:val="clear" w:color="auto" w:fill="FFFFFF"/>
          <w:lang w:val="en-US"/>
        </w:rPr>
        <w:t>proper</w:t>
      </w:r>
      <w:r w:rsidR="009E4AAF">
        <w:rPr>
          <w:rFonts w:ascii="Times New Roman" w:hAnsi="Times New Roman" w:cs="Times New Roman"/>
          <w:color w:val="000000"/>
          <w:sz w:val="24"/>
          <w:szCs w:val="24"/>
          <w:shd w:val="clear" w:color="auto" w:fill="FFFFFF"/>
          <w:lang w:val="en-US"/>
        </w:rPr>
        <w:t xml:space="preserve"> script created in 1956 and supported by the </w:t>
      </w:r>
      <w:del w:id="19" w:author="Erin Rice" w:date="2014-07-06T10:13:00Z">
        <w:r w:rsidR="00EC7764" w:rsidDel="003A4E5C">
          <w:rPr>
            <w:rFonts w:ascii="Times New Roman" w:hAnsi="Times New Roman" w:cs="Times New Roman"/>
            <w:color w:val="000000"/>
            <w:sz w:val="24"/>
            <w:szCs w:val="24"/>
            <w:shd w:val="clear" w:color="auto" w:fill="FFFFFF"/>
            <w:lang w:val="en-US"/>
          </w:rPr>
          <w:delText xml:space="preserve">french </w:delText>
        </w:r>
      </w:del>
      <w:ins w:id="20" w:author="Erin Rice" w:date="2014-07-06T10:13:00Z">
        <w:r w:rsidR="003A4E5C">
          <w:rPr>
            <w:rFonts w:ascii="Times New Roman" w:hAnsi="Times New Roman" w:cs="Times New Roman"/>
            <w:color w:val="000000"/>
            <w:sz w:val="24"/>
            <w:szCs w:val="24"/>
            <w:shd w:val="clear" w:color="auto" w:fill="FFFFFF"/>
            <w:lang w:val="en-US"/>
          </w:rPr>
          <w:t xml:space="preserve">French </w:t>
        </w:r>
      </w:ins>
      <w:r w:rsidR="009E4AAF">
        <w:rPr>
          <w:rFonts w:ascii="Times New Roman" w:hAnsi="Times New Roman" w:cs="Times New Roman"/>
          <w:color w:val="000000"/>
          <w:sz w:val="24"/>
          <w:szCs w:val="24"/>
          <w:shd w:val="clear" w:color="auto" w:fill="FFFFFF"/>
          <w:lang w:val="en-US"/>
        </w:rPr>
        <w:t xml:space="preserve">scholar </w:t>
      </w:r>
      <w:proofErr w:type="spellStart"/>
      <w:r w:rsidR="009E4AAF">
        <w:rPr>
          <w:rFonts w:ascii="Times New Roman" w:hAnsi="Times New Roman" w:cs="Times New Roman"/>
          <w:color w:val="000000"/>
          <w:sz w:val="24"/>
          <w:szCs w:val="24"/>
          <w:shd w:val="clear" w:color="auto" w:fill="FFFFFF"/>
          <w:lang w:val="en-US"/>
        </w:rPr>
        <w:t>Théodore</w:t>
      </w:r>
      <w:proofErr w:type="spellEnd"/>
      <w:r w:rsidR="009E4AAF">
        <w:rPr>
          <w:rFonts w:ascii="Times New Roman" w:hAnsi="Times New Roman" w:cs="Times New Roman"/>
          <w:color w:val="000000"/>
          <w:sz w:val="24"/>
          <w:szCs w:val="24"/>
          <w:shd w:val="clear" w:color="auto" w:fill="FFFFFF"/>
          <w:lang w:val="en-US"/>
        </w:rPr>
        <w:t xml:space="preserve"> Monod, </w:t>
      </w:r>
      <w:r w:rsidR="009E4AAF" w:rsidRPr="004D403E">
        <w:rPr>
          <w:rFonts w:ascii="Times New Roman" w:hAnsi="Times New Roman" w:cs="Times New Roman"/>
          <w:color w:val="000000"/>
          <w:sz w:val="24"/>
          <w:szCs w:val="24"/>
          <w:shd w:val="clear" w:color="auto" w:fill="FFFFFF"/>
          <w:lang w:val="en-US"/>
        </w:rPr>
        <w:t>designed to transcribe all human sounds and provide a means to preserve the</w:t>
      </w:r>
      <w:r w:rsidR="009E4AAF">
        <w:rPr>
          <w:rFonts w:ascii="Times New Roman" w:hAnsi="Times New Roman" w:cs="Times New Roman"/>
          <w:color w:val="000000"/>
          <w:sz w:val="24"/>
          <w:szCs w:val="24"/>
          <w:shd w:val="clear" w:color="auto" w:fill="FFFFFF"/>
          <w:lang w:val="en-US"/>
        </w:rPr>
        <w:t xml:space="preserve"> language</w:t>
      </w:r>
      <w:r w:rsidR="009E4AAF" w:rsidRPr="009E4AAF">
        <w:rPr>
          <w:rFonts w:ascii="Times New Roman" w:hAnsi="Times New Roman" w:cs="Times New Roman"/>
          <w:color w:val="000000"/>
          <w:sz w:val="24"/>
          <w:szCs w:val="24"/>
          <w:shd w:val="clear" w:color="auto" w:fill="FFFFFF"/>
          <w:lang w:val="en-US"/>
        </w:rPr>
        <w:t xml:space="preserve"> of</w:t>
      </w:r>
      <w:r w:rsidR="009E4AAF" w:rsidRPr="004D403E">
        <w:rPr>
          <w:rFonts w:ascii="Times New Roman" w:hAnsi="Times New Roman" w:cs="Times New Roman"/>
          <w:color w:val="000000"/>
          <w:sz w:val="24"/>
          <w:szCs w:val="24"/>
          <w:shd w:val="clear" w:color="auto" w:fill="FFFFFF"/>
          <w:lang w:val="en-US"/>
        </w:rPr>
        <w:t xml:space="preserve"> the </w:t>
      </w:r>
      <w:proofErr w:type="spellStart"/>
      <w:r w:rsidR="009E4AAF" w:rsidRPr="004D403E">
        <w:rPr>
          <w:rFonts w:ascii="Times New Roman" w:hAnsi="Times New Roman" w:cs="Times New Roman"/>
          <w:color w:val="000000"/>
          <w:sz w:val="24"/>
          <w:szCs w:val="24"/>
          <w:shd w:val="clear" w:color="auto" w:fill="FFFFFF"/>
          <w:lang w:val="en-US"/>
        </w:rPr>
        <w:t>Bété</w:t>
      </w:r>
      <w:proofErr w:type="spellEnd"/>
      <w:r w:rsidR="009E4AAF" w:rsidRPr="004D403E">
        <w:rPr>
          <w:rFonts w:ascii="Times New Roman" w:hAnsi="Times New Roman" w:cs="Times New Roman"/>
          <w:color w:val="000000"/>
          <w:sz w:val="24"/>
          <w:szCs w:val="24"/>
          <w:shd w:val="clear" w:color="auto" w:fill="FFFFFF"/>
          <w:lang w:val="en-US"/>
        </w:rPr>
        <w:t xml:space="preserve"> people, which has been on the decline since the introduction of French as the official language for schooling. Other series of works record the artist’s visions and</w:t>
      </w:r>
      <w:r w:rsidR="009E4AAF" w:rsidRPr="00436F3D">
        <w:rPr>
          <w:rFonts w:ascii="Times New Roman" w:hAnsi="Times New Roman" w:cs="Times New Roman"/>
          <w:color w:val="000000"/>
          <w:sz w:val="24"/>
          <w:szCs w:val="24"/>
          <w:shd w:val="clear" w:color="auto" w:fill="FFFFFF"/>
          <w:lang w:val="en-US"/>
        </w:rPr>
        <w:t xml:space="preserve"> dreams or transcribe different systems of knowledge and communication (golden weights, scarifications)</w:t>
      </w:r>
      <w:r w:rsidR="00436F3D" w:rsidRPr="00436F3D">
        <w:rPr>
          <w:rFonts w:ascii="Times New Roman" w:hAnsi="Times New Roman" w:cs="Times New Roman"/>
          <w:color w:val="000000"/>
          <w:sz w:val="24"/>
          <w:szCs w:val="24"/>
          <w:shd w:val="clear" w:color="auto" w:fill="FFFFFF"/>
          <w:lang w:val="en-US"/>
        </w:rPr>
        <w:t xml:space="preserve">. Many of the other drawings, mostly from the </w:t>
      </w:r>
      <w:r w:rsidR="00436F3D">
        <w:rPr>
          <w:rFonts w:ascii="Times New Roman" w:hAnsi="Times New Roman" w:cs="Times New Roman"/>
          <w:color w:val="000000"/>
          <w:sz w:val="24"/>
          <w:szCs w:val="24"/>
          <w:shd w:val="clear" w:color="auto" w:fill="FFFFFF"/>
          <w:lang w:val="en-US"/>
        </w:rPr>
        <w:t>1990</w:t>
      </w:r>
      <w:del w:id="21" w:author="Erin Rice" w:date="2014-07-06T10:13:00Z">
        <w:r w:rsidR="00436F3D" w:rsidDel="003A4E5C">
          <w:rPr>
            <w:rFonts w:ascii="Times New Roman" w:hAnsi="Times New Roman" w:cs="Times New Roman"/>
            <w:color w:val="000000"/>
            <w:sz w:val="24"/>
            <w:szCs w:val="24"/>
            <w:shd w:val="clear" w:color="auto" w:fill="FFFFFF"/>
            <w:lang w:val="en-US"/>
          </w:rPr>
          <w:delText>ie</w:delText>
        </w:r>
      </w:del>
      <w:r w:rsidR="00436F3D" w:rsidRPr="00436F3D">
        <w:rPr>
          <w:rFonts w:ascii="Times New Roman" w:hAnsi="Times New Roman" w:cs="Times New Roman"/>
          <w:color w:val="000000"/>
          <w:sz w:val="24"/>
          <w:szCs w:val="24"/>
          <w:shd w:val="clear" w:color="auto" w:fill="FFFFFF"/>
          <w:lang w:val="en-US"/>
        </w:rPr>
        <w:t>s, are devoted to the discovery of supernatural signs in natural phenomena like clouds, fruit</w:t>
      </w:r>
      <w:r w:rsidR="009A4D95">
        <w:rPr>
          <w:rFonts w:ascii="Times New Roman" w:hAnsi="Times New Roman" w:cs="Times New Roman"/>
          <w:color w:val="000000"/>
          <w:sz w:val="24"/>
          <w:szCs w:val="24"/>
          <w:shd w:val="clear" w:color="auto" w:fill="FFFFFF"/>
          <w:lang w:val="en-US"/>
        </w:rPr>
        <w:t>s</w:t>
      </w:r>
      <w:r w:rsidR="00436F3D" w:rsidRPr="00436F3D">
        <w:rPr>
          <w:rFonts w:ascii="Times New Roman" w:hAnsi="Times New Roman" w:cs="Times New Roman"/>
          <w:color w:val="000000"/>
          <w:sz w:val="24"/>
          <w:szCs w:val="24"/>
          <w:shd w:val="clear" w:color="auto" w:fill="FFFFFF"/>
          <w:lang w:val="en-US"/>
        </w:rPr>
        <w:t xml:space="preserve"> or </w:t>
      </w:r>
      <w:r w:rsidR="009A4D95">
        <w:rPr>
          <w:rFonts w:ascii="Times New Roman" w:hAnsi="Times New Roman" w:cs="Times New Roman"/>
          <w:color w:val="000000"/>
          <w:sz w:val="24"/>
          <w:szCs w:val="24"/>
          <w:shd w:val="clear" w:color="auto" w:fill="FFFFFF"/>
          <w:lang w:val="en-US"/>
        </w:rPr>
        <w:t>stain</w:t>
      </w:r>
      <w:r w:rsidR="00436F3D" w:rsidRPr="00436F3D">
        <w:rPr>
          <w:rFonts w:ascii="Times New Roman" w:hAnsi="Times New Roman" w:cs="Times New Roman"/>
          <w:color w:val="000000"/>
          <w:sz w:val="24"/>
          <w:szCs w:val="24"/>
          <w:shd w:val="clear" w:color="auto" w:fill="FFFFFF"/>
          <w:lang w:val="en-US"/>
        </w:rPr>
        <w:t>s.</w:t>
      </w:r>
      <w:r w:rsidR="00436F3D" w:rsidRPr="00436F3D">
        <w:rPr>
          <w:rStyle w:val="apple-converted-space"/>
          <w:rFonts w:ascii="Times New Roman" w:hAnsi="Times New Roman" w:cs="Times New Roman"/>
          <w:color w:val="000000"/>
          <w:sz w:val="24"/>
          <w:szCs w:val="24"/>
          <w:shd w:val="clear" w:color="auto" w:fill="FFFFFF"/>
          <w:lang w:val="en-US"/>
        </w:rPr>
        <w:t> </w:t>
      </w:r>
      <w:r w:rsidR="00436F3D">
        <w:rPr>
          <w:rFonts w:ascii="Times New Roman" w:hAnsi="Times New Roman" w:cs="Times New Roman"/>
          <w:color w:val="000000"/>
          <w:sz w:val="24"/>
          <w:szCs w:val="24"/>
          <w:shd w:val="clear" w:color="auto" w:fill="FFFFFF"/>
          <w:lang w:val="en-US"/>
        </w:rPr>
        <w:t>W</w:t>
      </w:r>
      <w:r w:rsidR="0038639E">
        <w:rPr>
          <w:rFonts w:ascii="Times New Roman" w:hAnsi="Times New Roman" w:cs="Times New Roman"/>
          <w:color w:val="000000"/>
          <w:sz w:val="24"/>
          <w:szCs w:val="24"/>
          <w:shd w:val="clear" w:color="auto" w:fill="FFFFFF"/>
          <w:lang w:val="en-US"/>
        </w:rPr>
        <w:t xml:space="preserve">ith the help of André </w:t>
      </w:r>
      <w:proofErr w:type="spellStart"/>
      <w:r w:rsidR="0038639E">
        <w:rPr>
          <w:rFonts w:ascii="Times New Roman" w:hAnsi="Times New Roman" w:cs="Times New Roman"/>
          <w:color w:val="000000"/>
          <w:sz w:val="24"/>
          <w:szCs w:val="24"/>
          <w:shd w:val="clear" w:color="auto" w:fill="FFFFFF"/>
          <w:lang w:val="en-US"/>
        </w:rPr>
        <w:t>Magnin</w:t>
      </w:r>
      <w:proofErr w:type="spellEnd"/>
      <w:r w:rsidR="0038639E">
        <w:rPr>
          <w:rFonts w:ascii="Times New Roman" w:hAnsi="Times New Roman" w:cs="Times New Roman"/>
          <w:color w:val="000000"/>
          <w:sz w:val="24"/>
          <w:szCs w:val="24"/>
          <w:shd w:val="clear" w:color="auto" w:fill="FFFFFF"/>
          <w:lang w:val="en-US"/>
        </w:rPr>
        <w:t>,</w:t>
      </w:r>
      <w:r w:rsidR="0038639E" w:rsidRPr="004D403E">
        <w:rPr>
          <w:rFonts w:ascii="Times New Roman" w:hAnsi="Times New Roman" w:cs="Times New Roman"/>
          <w:color w:val="000000"/>
          <w:sz w:val="24"/>
          <w:szCs w:val="24"/>
          <w:shd w:val="clear" w:color="auto" w:fill="FFFFFF"/>
          <w:lang w:val="en-US"/>
        </w:rPr>
        <w:t xml:space="preserve"> </w:t>
      </w:r>
      <w:r w:rsidR="008D31B2">
        <w:rPr>
          <w:rFonts w:ascii="Times New Roman" w:hAnsi="Times New Roman" w:cs="Times New Roman"/>
          <w:color w:val="000000"/>
          <w:sz w:val="24"/>
          <w:szCs w:val="24"/>
          <w:shd w:val="clear" w:color="auto" w:fill="FFFFFF"/>
          <w:lang w:val="en-US"/>
        </w:rPr>
        <w:t xml:space="preserve">the drawings </w:t>
      </w:r>
      <w:r w:rsidR="0011540C">
        <w:rPr>
          <w:rFonts w:ascii="Times New Roman" w:hAnsi="Times New Roman" w:cs="Times New Roman"/>
          <w:color w:val="000000"/>
          <w:sz w:val="24"/>
          <w:szCs w:val="24"/>
          <w:shd w:val="clear" w:color="auto" w:fill="FFFFFF"/>
          <w:lang w:val="en-US"/>
        </w:rPr>
        <w:t xml:space="preserve">were </w:t>
      </w:r>
      <w:del w:id="22" w:author="Erin Rice" w:date="2014-07-06T10:13:00Z">
        <w:r w:rsidR="0011540C" w:rsidDel="003A4E5C">
          <w:rPr>
            <w:rFonts w:ascii="Times New Roman" w:hAnsi="Times New Roman" w:cs="Times New Roman"/>
            <w:color w:val="000000"/>
            <w:sz w:val="24"/>
            <w:szCs w:val="24"/>
            <w:shd w:val="clear" w:color="auto" w:fill="FFFFFF"/>
            <w:lang w:val="en-US"/>
          </w:rPr>
          <w:delText xml:space="preserve">bring </w:delText>
        </w:r>
      </w:del>
      <w:ins w:id="23" w:author="Erin Rice" w:date="2014-07-06T10:13:00Z">
        <w:r w:rsidR="003A4E5C">
          <w:rPr>
            <w:rFonts w:ascii="Times New Roman" w:hAnsi="Times New Roman" w:cs="Times New Roman"/>
            <w:color w:val="000000"/>
            <w:sz w:val="24"/>
            <w:szCs w:val="24"/>
            <w:shd w:val="clear" w:color="auto" w:fill="FFFFFF"/>
            <w:lang w:val="en-US"/>
          </w:rPr>
          <w:t xml:space="preserve">brought </w:t>
        </w:r>
      </w:ins>
      <w:r w:rsidR="0011540C">
        <w:rPr>
          <w:rFonts w:ascii="Times New Roman" w:hAnsi="Times New Roman" w:cs="Times New Roman"/>
          <w:color w:val="000000"/>
          <w:sz w:val="24"/>
          <w:szCs w:val="24"/>
          <w:shd w:val="clear" w:color="auto" w:fill="FFFFFF"/>
          <w:lang w:val="en-US"/>
        </w:rPr>
        <w:t>together</w:t>
      </w:r>
      <w:r w:rsidR="008D31B2">
        <w:rPr>
          <w:rFonts w:ascii="Times New Roman" w:hAnsi="Times New Roman" w:cs="Times New Roman"/>
          <w:color w:val="000000"/>
          <w:sz w:val="24"/>
          <w:szCs w:val="24"/>
          <w:shd w:val="clear" w:color="auto" w:fill="FFFFFF"/>
          <w:lang w:val="en-US"/>
        </w:rPr>
        <w:t xml:space="preserve"> </w:t>
      </w:r>
      <w:r w:rsidR="006510D9">
        <w:rPr>
          <w:rFonts w:ascii="Times New Roman" w:hAnsi="Times New Roman" w:cs="Times New Roman"/>
          <w:color w:val="000000"/>
          <w:sz w:val="24"/>
          <w:szCs w:val="24"/>
          <w:shd w:val="clear" w:color="auto" w:fill="FFFFFF"/>
          <w:lang w:val="en-US"/>
        </w:rPr>
        <w:t xml:space="preserve">under the title of </w:t>
      </w:r>
      <w:proofErr w:type="spellStart"/>
      <w:r w:rsidR="0038639E" w:rsidRPr="006510D9">
        <w:rPr>
          <w:rFonts w:ascii="Times New Roman" w:hAnsi="Times New Roman" w:cs="Times New Roman"/>
          <w:i/>
          <w:color w:val="000000"/>
          <w:sz w:val="24"/>
          <w:szCs w:val="24"/>
          <w:shd w:val="clear" w:color="auto" w:fill="FFFFFF"/>
          <w:lang w:val="en-US"/>
        </w:rPr>
        <w:t>Connaissance</w:t>
      </w:r>
      <w:proofErr w:type="spellEnd"/>
      <w:r w:rsidR="0038639E" w:rsidRPr="006510D9">
        <w:rPr>
          <w:rFonts w:ascii="Times New Roman" w:hAnsi="Times New Roman" w:cs="Times New Roman"/>
          <w:i/>
          <w:color w:val="000000"/>
          <w:sz w:val="24"/>
          <w:szCs w:val="24"/>
          <w:shd w:val="clear" w:color="auto" w:fill="FFFFFF"/>
          <w:lang w:val="en-US"/>
        </w:rPr>
        <w:t xml:space="preserve"> du Mo</w:t>
      </w:r>
      <w:r w:rsidR="006510D9" w:rsidRPr="006510D9">
        <w:rPr>
          <w:rFonts w:ascii="Times New Roman" w:hAnsi="Times New Roman" w:cs="Times New Roman"/>
          <w:i/>
          <w:color w:val="000000"/>
          <w:sz w:val="24"/>
          <w:szCs w:val="24"/>
          <w:shd w:val="clear" w:color="auto" w:fill="FFFFFF"/>
          <w:lang w:val="en-US"/>
        </w:rPr>
        <w:t>nde</w:t>
      </w:r>
      <w:r w:rsidR="006510D9">
        <w:rPr>
          <w:rFonts w:ascii="Times New Roman" w:hAnsi="Times New Roman" w:cs="Times New Roman"/>
          <w:color w:val="000000"/>
          <w:sz w:val="24"/>
          <w:szCs w:val="24"/>
          <w:shd w:val="clear" w:color="auto" w:fill="FFFFFF"/>
          <w:lang w:val="en-US"/>
        </w:rPr>
        <w:t xml:space="preserve"> (</w:t>
      </w:r>
      <w:r w:rsidR="006510D9" w:rsidRPr="006510D9">
        <w:rPr>
          <w:rFonts w:ascii="Times New Roman" w:hAnsi="Times New Roman" w:cs="Times New Roman"/>
          <w:i/>
          <w:color w:val="000000"/>
          <w:sz w:val="24"/>
          <w:szCs w:val="24"/>
          <w:shd w:val="clear" w:color="auto" w:fill="FFFFFF"/>
          <w:lang w:val="en-US"/>
        </w:rPr>
        <w:t>Knowledge of the World</w:t>
      </w:r>
      <w:r w:rsidR="0038639E">
        <w:rPr>
          <w:rFonts w:ascii="Times New Roman" w:hAnsi="Times New Roman" w:cs="Times New Roman"/>
          <w:color w:val="000000"/>
          <w:sz w:val="24"/>
          <w:szCs w:val="24"/>
          <w:shd w:val="clear" w:color="auto" w:fill="FFFFFF"/>
          <w:lang w:val="en-US"/>
        </w:rPr>
        <w:t>)</w:t>
      </w:r>
      <w:ins w:id="24" w:author="Erin Rice" w:date="2014-07-06T10:14:00Z">
        <w:r w:rsidR="003A4E5C">
          <w:rPr>
            <w:rFonts w:ascii="Times New Roman" w:hAnsi="Times New Roman" w:cs="Times New Roman"/>
            <w:color w:val="000000"/>
            <w:sz w:val="24"/>
            <w:szCs w:val="24"/>
            <w:shd w:val="clear" w:color="auto" w:fill="FFFFFF"/>
            <w:lang w:val="en-US"/>
          </w:rPr>
          <w:t xml:space="preserve">, </w:t>
        </w:r>
      </w:ins>
      <w:del w:id="25" w:author="Erin Rice" w:date="2014-07-06T10:14:00Z">
        <w:r w:rsidR="0038639E" w:rsidDel="003A4E5C">
          <w:rPr>
            <w:rFonts w:ascii="Times New Roman" w:hAnsi="Times New Roman" w:cs="Times New Roman"/>
            <w:color w:val="000000"/>
            <w:sz w:val="24"/>
            <w:szCs w:val="24"/>
            <w:shd w:val="clear" w:color="auto" w:fill="FFFFFF"/>
            <w:lang w:val="en-US"/>
          </w:rPr>
          <w:delText xml:space="preserve"> </w:delText>
        </w:r>
      </w:del>
      <w:r w:rsidR="0038639E">
        <w:rPr>
          <w:rFonts w:ascii="Times New Roman" w:hAnsi="Times New Roman" w:cs="Times New Roman"/>
          <w:color w:val="000000"/>
          <w:sz w:val="24"/>
          <w:szCs w:val="24"/>
          <w:shd w:val="clear" w:color="auto" w:fill="FFFFFF"/>
          <w:lang w:val="en-US"/>
        </w:rPr>
        <w:t>which is presented as an encyclopedia of universal knowledge and experience</w:t>
      </w:r>
      <w:r w:rsidR="00F666DE">
        <w:rPr>
          <w:rFonts w:ascii="Times New Roman" w:hAnsi="Times New Roman" w:cs="Times New Roman"/>
          <w:color w:val="000000"/>
          <w:sz w:val="24"/>
          <w:szCs w:val="24"/>
          <w:shd w:val="clear" w:color="auto" w:fill="FFFFFF"/>
          <w:lang w:val="en-US"/>
        </w:rPr>
        <w:t xml:space="preserve"> in progress</w:t>
      </w:r>
      <w:r w:rsidR="0038639E">
        <w:rPr>
          <w:rFonts w:ascii="Times New Roman" w:hAnsi="Times New Roman" w:cs="Times New Roman"/>
          <w:color w:val="000000"/>
          <w:sz w:val="24"/>
          <w:szCs w:val="24"/>
          <w:shd w:val="clear" w:color="auto" w:fill="FFFFFF"/>
          <w:lang w:val="en-US"/>
        </w:rPr>
        <w:t>.</w:t>
      </w:r>
      <w:r w:rsidR="0057551D">
        <w:rPr>
          <w:rFonts w:ascii="Times New Roman" w:hAnsi="Times New Roman" w:cs="Times New Roman"/>
          <w:color w:val="000000"/>
          <w:sz w:val="24"/>
          <w:szCs w:val="24"/>
          <w:shd w:val="clear" w:color="auto" w:fill="FFFFFF"/>
          <w:lang w:val="en-US"/>
        </w:rPr>
        <w:t xml:space="preserve"> </w:t>
      </w:r>
      <w:r w:rsidR="0038639E">
        <w:rPr>
          <w:rFonts w:ascii="Times New Roman" w:hAnsi="Times New Roman" w:cs="Times New Roman"/>
          <w:color w:val="000000"/>
          <w:sz w:val="24"/>
          <w:szCs w:val="24"/>
          <w:shd w:val="clear" w:color="auto" w:fill="FFFFFF"/>
          <w:lang w:val="en-US"/>
        </w:rPr>
        <w:t xml:space="preserve"> </w:t>
      </w:r>
      <w:r w:rsidR="00B12F81">
        <w:rPr>
          <w:rFonts w:ascii="Times New Roman" w:hAnsi="Times New Roman" w:cs="Times New Roman"/>
          <w:color w:val="000000"/>
          <w:sz w:val="24"/>
          <w:szCs w:val="24"/>
          <w:shd w:val="clear" w:color="auto" w:fill="FFFFFF"/>
          <w:lang w:val="en-US"/>
        </w:rPr>
        <w:t xml:space="preserve"> </w:t>
      </w:r>
    </w:p>
    <w:p w:rsidR="0070446A" w:rsidRPr="00B12F81" w:rsidRDefault="008D31B2" w:rsidP="00D25CBC">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ins w:id="26" w:author="Erin Rice" w:date="2014-07-06T10:14:00Z">
        <w:r w:rsidR="003A4E5C" w:rsidRPr="008F770E">
          <w:rPr>
            <w:rFonts w:ascii="Times New Roman" w:hAnsi="Times New Roman" w:cs="Times New Roman"/>
            <w:sz w:val="24"/>
            <w:szCs w:val="24"/>
            <w:shd w:val="clear" w:color="auto" w:fill="FFFFFF"/>
            <w:lang w:val="en-US"/>
          </w:rPr>
          <w:t>Frédéric</w:t>
        </w:r>
        <w:proofErr w:type="spellEnd"/>
        <w:r w:rsidR="003A4E5C">
          <w:rPr>
            <w:rFonts w:ascii="Times New Roman" w:hAnsi="Times New Roman" w:cs="Times New Roman"/>
            <w:sz w:val="24"/>
            <w:szCs w:val="24"/>
            <w:shd w:val="clear" w:color="auto" w:fill="FFFFFF"/>
            <w:lang w:val="en-US"/>
          </w:rPr>
          <w:t xml:space="preserve"> </w:t>
        </w:r>
      </w:ins>
      <w:proofErr w:type="spellStart"/>
      <w:r>
        <w:rPr>
          <w:rFonts w:ascii="Times New Roman" w:hAnsi="Times New Roman" w:cs="Times New Roman"/>
          <w:sz w:val="24"/>
          <w:szCs w:val="24"/>
          <w:lang w:val="en-US"/>
        </w:rPr>
        <w:t>Bruly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Bouabré</w:t>
      </w:r>
      <w:proofErr w:type="spellEnd"/>
      <w:r>
        <w:rPr>
          <w:rFonts w:ascii="Times New Roman" w:hAnsi="Times New Roman" w:cs="Times New Roman"/>
          <w:sz w:val="24"/>
          <w:szCs w:val="24"/>
          <w:lang w:val="en-US"/>
        </w:rPr>
        <w:t xml:space="preserve"> represented a certain type of </w:t>
      </w:r>
      <w:del w:id="27" w:author="Erin Rice" w:date="2014-07-06T10:14:00Z">
        <w:r w:rsidDel="003A4E5C">
          <w:rPr>
            <w:rFonts w:ascii="Times New Roman" w:hAnsi="Times New Roman" w:cs="Times New Roman"/>
            <w:sz w:val="24"/>
            <w:szCs w:val="24"/>
            <w:lang w:val="en-US"/>
          </w:rPr>
          <w:delText xml:space="preserve">african </w:delText>
        </w:r>
      </w:del>
      <w:ins w:id="28" w:author="Erin Rice" w:date="2014-07-06T10:14:00Z">
        <w:r w:rsidR="003A4E5C">
          <w:rPr>
            <w:rFonts w:ascii="Times New Roman" w:hAnsi="Times New Roman" w:cs="Times New Roman"/>
            <w:sz w:val="24"/>
            <w:szCs w:val="24"/>
            <w:lang w:val="en-US"/>
          </w:rPr>
          <w:t xml:space="preserve">African </w:t>
        </w:r>
      </w:ins>
      <w:r>
        <w:rPr>
          <w:rFonts w:ascii="Times New Roman" w:hAnsi="Times New Roman" w:cs="Times New Roman"/>
          <w:sz w:val="24"/>
          <w:szCs w:val="24"/>
          <w:lang w:val="en-US"/>
        </w:rPr>
        <w:t>artist in the west</w:t>
      </w:r>
      <w:del w:id="29" w:author="Erin Rice" w:date="2014-07-06T10:14:00Z">
        <w:r w:rsidDel="003A4E5C">
          <w:rPr>
            <w:rFonts w:ascii="Times New Roman" w:hAnsi="Times New Roman" w:cs="Times New Roman"/>
            <w:sz w:val="24"/>
            <w:szCs w:val="24"/>
            <w:lang w:val="en-US"/>
          </w:rPr>
          <w:delText xml:space="preserve">, </w:delText>
        </w:r>
      </w:del>
      <w:ins w:id="30" w:author="Erin Rice" w:date="2014-07-06T10:14:00Z">
        <w:r w:rsidR="003A4E5C">
          <w:rPr>
            <w:rFonts w:ascii="Times New Roman" w:hAnsi="Times New Roman" w:cs="Times New Roman"/>
            <w:sz w:val="24"/>
            <w:szCs w:val="24"/>
            <w:lang w:val="en-US"/>
          </w:rPr>
          <w:t xml:space="preserve">: one </w:t>
        </w:r>
      </w:ins>
      <w:r>
        <w:rPr>
          <w:rFonts w:ascii="Times New Roman" w:hAnsi="Times New Roman" w:cs="Times New Roman"/>
          <w:sz w:val="24"/>
          <w:szCs w:val="24"/>
          <w:lang w:val="en-US"/>
        </w:rPr>
        <w:t xml:space="preserve">without </w:t>
      </w:r>
      <w:ins w:id="31" w:author="Erin Rice" w:date="2014-07-06T10:14:00Z">
        <w:r w:rsidR="003A4E5C">
          <w:rPr>
            <w:rFonts w:ascii="Times New Roman" w:hAnsi="Times New Roman" w:cs="Times New Roman"/>
            <w:sz w:val="24"/>
            <w:szCs w:val="24"/>
            <w:lang w:val="en-US"/>
          </w:rPr>
          <w:t xml:space="preserve">a </w:t>
        </w:r>
      </w:ins>
      <w:r>
        <w:rPr>
          <w:rFonts w:ascii="Times New Roman" w:hAnsi="Times New Roman" w:cs="Times New Roman"/>
          <w:sz w:val="24"/>
          <w:szCs w:val="24"/>
          <w:lang w:val="en-US"/>
        </w:rPr>
        <w:t xml:space="preserve">formal </w:t>
      </w:r>
      <w:del w:id="32" w:author="Erin Rice" w:date="2014-07-06T10:15:00Z">
        <w:r w:rsidDel="003A4E5C">
          <w:rPr>
            <w:rFonts w:ascii="Times New Roman" w:hAnsi="Times New Roman" w:cs="Times New Roman"/>
            <w:sz w:val="24"/>
            <w:szCs w:val="24"/>
            <w:lang w:val="en-US"/>
          </w:rPr>
          <w:delText>educator</w:delText>
        </w:r>
      </w:del>
      <w:ins w:id="33" w:author="Erin Rice" w:date="2014-07-06T10:15:00Z">
        <w:r w:rsidR="003A4E5C">
          <w:rPr>
            <w:rFonts w:ascii="Times New Roman" w:hAnsi="Times New Roman" w:cs="Times New Roman"/>
            <w:sz w:val="24"/>
            <w:szCs w:val="24"/>
            <w:lang w:val="en-US"/>
          </w:rPr>
          <w:t>education</w:t>
        </w:r>
      </w:ins>
      <w:r>
        <w:rPr>
          <w:rFonts w:ascii="Times New Roman" w:hAnsi="Times New Roman" w:cs="Times New Roman"/>
          <w:sz w:val="24"/>
          <w:szCs w:val="24"/>
          <w:lang w:val="en-US"/>
        </w:rPr>
        <w:t>, an innocent, uncontaminated by</w:t>
      </w:r>
      <w:del w:id="34" w:author="Erin Rice" w:date="2014-11-03T12:46:00Z">
        <w:r w:rsidDel="009D4C41">
          <w:rPr>
            <w:rFonts w:ascii="Times New Roman" w:hAnsi="Times New Roman" w:cs="Times New Roman"/>
            <w:sz w:val="24"/>
            <w:szCs w:val="24"/>
            <w:lang w:val="en-US"/>
          </w:rPr>
          <w:delText xml:space="preserve"> the</w:delText>
        </w:r>
      </w:del>
      <w:r>
        <w:rPr>
          <w:rFonts w:ascii="Times New Roman" w:hAnsi="Times New Roman" w:cs="Times New Roman"/>
          <w:sz w:val="24"/>
          <w:szCs w:val="24"/>
          <w:lang w:val="en-US"/>
        </w:rPr>
        <w:t xml:space="preserve"> western art. </w:t>
      </w:r>
      <w:del w:id="35" w:author="Erin Rice" w:date="2014-11-03T12:45:00Z">
        <w:r w:rsidR="00AE7DBD" w:rsidRPr="009D4C41" w:rsidDel="009D4C41">
          <w:rPr>
            <w:rFonts w:ascii="Times New Roman" w:hAnsi="Times New Roman" w:cs="Times New Roman"/>
            <w:sz w:val="24"/>
            <w:szCs w:val="24"/>
            <w:shd w:val="clear" w:color="auto" w:fill="FFFFFF"/>
            <w:lang w:val="en-US"/>
            <w:rPrChange w:id="36" w:author="Erin Rice" w:date="2014-11-03T12:52:00Z">
              <w:rPr>
                <w:rFonts w:ascii="Times New Roman" w:hAnsi="Times New Roman" w:cs="Times New Roman"/>
                <w:color w:val="000000"/>
                <w:sz w:val="24"/>
                <w:szCs w:val="24"/>
                <w:shd w:val="clear" w:color="auto" w:fill="FFFFFF"/>
                <w:lang w:val="en-US"/>
              </w:rPr>
            </w:rPrChange>
          </w:rPr>
          <w:delText>Hence t</w:delText>
        </w:r>
      </w:del>
      <w:ins w:id="37" w:author="Erin Rice" w:date="2014-11-03T12:45:00Z">
        <w:r w:rsidR="009D4C41" w:rsidRPr="009D4C41">
          <w:rPr>
            <w:rFonts w:ascii="Times New Roman" w:hAnsi="Times New Roman" w:cs="Times New Roman"/>
            <w:sz w:val="24"/>
            <w:szCs w:val="24"/>
            <w:shd w:val="clear" w:color="auto" w:fill="FFFFFF"/>
            <w:lang w:val="en-US"/>
            <w:rPrChange w:id="38" w:author="Erin Rice" w:date="2014-11-03T12:52:00Z">
              <w:rPr>
                <w:rFonts w:ascii="Times New Roman" w:hAnsi="Times New Roman" w:cs="Times New Roman"/>
                <w:color w:val="000000"/>
                <w:sz w:val="24"/>
                <w:szCs w:val="24"/>
                <w:highlight w:val="yellow"/>
                <w:shd w:val="clear" w:color="auto" w:fill="FFFFFF"/>
                <w:lang w:val="en-US"/>
              </w:rPr>
            </w:rPrChange>
          </w:rPr>
          <w:t>T</w:t>
        </w:r>
      </w:ins>
      <w:ins w:id="39" w:author="Erin Rice" w:date="2014-11-03T12:52:00Z">
        <w:r w:rsidR="009D4C41">
          <w:rPr>
            <w:rFonts w:ascii="Times New Roman" w:hAnsi="Times New Roman" w:cs="Times New Roman"/>
            <w:sz w:val="24"/>
            <w:szCs w:val="24"/>
            <w:shd w:val="clear" w:color="auto" w:fill="FFFFFF"/>
            <w:lang w:val="en-US"/>
          </w:rPr>
          <w:t xml:space="preserve">aking a critical </w:t>
        </w:r>
        <w:r w:rsidR="00720242">
          <w:rPr>
            <w:rFonts w:ascii="Times New Roman" w:hAnsi="Times New Roman" w:cs="Times New Roman"/>
            <w:sz w:val="24"/>
            <w:szCs w:val="24"/>
            <w:shd w:val="clear" w:color="auto" w:fill="FFFFFF"/>
            <w:lang w:val="en-US"/>
          </w:rPr>
          <w:t xml:space="preserve">stance towards </w:t>
        </w:r>
        <w:proofErr w:type="spellStart"/>
        <w:r w:rsidR="00720242">
          <w:rPr>
            <w:rFonts w:ascii="Times New Roman" w:hAnsi="Times New Roman" w:cs="Times New Roman"/>
            <w:sz w:val="24"/>
            <w:szCs w:val="24"/>
            <w:shd w:val="clear" w:color="auto" w:fill="FFFFFF"/>
            <w:lang w:val="en-US"/>
          </w:rPr>
          <w:t>Bouabr</w:t>
        </w:r>
      </w:ins>
      <w:ins w:id="40" w:author="Erin Rice" w:date="2014-11-03T12:53:00Z">
        <w:r w:rsidR="00720242">
          <w:rPr>
            <w:rFonts w:ascii="Times New Roman" w:hAnsi="Times New Roman" w:cs="Times New Roman"/>
            <w:sz w:val="24"/>
            <w:szCs w:val="24"/>
            <w:shd w:val="clear" w:color="auto" w:fill="FFFFFF"/>
            <w:lang w:val="en-US"/>
          </w:rPr>
          <w:t>é’s</w:t>
        </w:r>
        <w:proofErr w:type="spellEnd"/>
        <w:r w:rsidR="00720242">
          <w:rPr>
            <w:rFonts w:ascii="Times New Roman" w:hAnsi="Times New Roman" w:cs="Times New Roman"/>
            <w:sz w:val="24"/>
            <w:szCs w:val="24"/>
            <w:shd w:val="clear" w:color="auto" w:fill="FFFFFF"/>
            <w:lang w:val="en-US"/>
          </w:rPr>
          <w:t xml:space="preserve"> success, t</w:t>
        </w:r>
      </w:ins>
      <w:r w:rsidR="00AE7DBD" w:rsidRPr="009D4C41">
        <w:rPr>
          <w:rFonts w:ascii="Times New Roman" w:hAnsi="Times New Roman" w:cs="Times New Roman"/>
          <w:sz w:val="24"/>
          <w:szCs w:val="24"/>
          <w:shd w:val="clear" w:color="auto" w:fill="FFFFFF"/>
          <w:lang w:val="en-US"/>
          <w:rPrChange w:id="41" w:author="Erin Rice" w:date="2014-11-03T12:52:00Z">
            <w:rPr>
              <w:rFonts w:ascii="Times New Roman" w:hAnsi="Times New Roman" w:cs="Times New Roman"/>
              <w:color w:val="000000"/>
              <w:sz w:val="24"/>
              <w:szCs w:val="24"/>
              <w:shd w:val="clear" w:color="auto" w:fill="FFFFFF"/>
              <w:lang w:val="en-US"/>
            </w:rPr>
          </w:rPrChange>
        </w:rPr>
        <w:t xml:space="preserve">he art historian </w:t>
      </w:r>
      <w:proofErr w:type="spellStart"/>
      <w:r w:rsidR="00AE7DBD" w:rsidRPr="009D4C41">
        <w:rPr>
          <w:rFonts w:ascii="Times New Roman" w:hAnsi="Times New Roman" w:cs="Times New Roman"/>
          <w:sz w:val="24"/>
          <w:szCs w:val="24"/>
          <w:shd w:val="clear" w:color="auto" w:fill="FFFFFF"/>
          <w:lang w:val="en-US"/>
          <w:rPrChange w:id="42" w:author="Erin Rice" w:date="2014-11-03T12:52:00Z">
            <w:rPr>
              <w:rFonts w:ascii="Times New Roman" w:hAnsi="Times New Roman" w:cs="Times New Roman"/>
              <w:color w:val="000000"/>
              <w:sz w:val="24"/>
              <w:szCs w:val="24"/>
              <w:shd w:val="clear" w:color="auto" w:fill="FFFFFF"/>
              <w:lang w:val="en-US"/>
            </w:rPr>
          </w:rPrChange>
        </w:rPr>
        <w:t>Olu</w:t>
      </w:r>
      <w:proofErr w:type="spellEnd"/>
      <w:r w:rsidR="00AE7DBD" w:rsidRPr="009D4C41">
        <w:rPr>
          <w:rFonts w:ascii="Times New Roman" w:hAnsi="Times New Roman" w:cs="Times New Roman"/>
          <w:sz w:val="24"/>
          <w:szCs w:val="24"/>
          <w:shd w:val="clear" w:color="auto" w:fill="FFFFFF"/>
          <w:lang w:val="en-US"/>
          <w:rPrChange w:id="43" w:author="Erin Rice" w:date="2014-11-03T12:52:00Z">
            <w:rPr>
              <w:rFonts w:ascii="Times New Roman" w:hAnsi="Times New Roman" w:cs="Times New Roman"/>
              <w:color w:val="000000"/>
              <w:sz w:val="24"/>
              <w:szCs w:val="24"/>
              <w:shd w:val="clear" w:color="auto" w:fill="FFFFFF"/>
              <w:lang w:val="en-US"/>
            </w:rPr>
          </w:rPrChange>
        </w:rPr>
        <w:t xml:space="preserve"> </w:t>
      </w:r>
      <w:proofErr w:type="spellStart"/>
      <w:r w:rsidR="00AE7DBD" w:rsidRPr="009D4C41">
        <w:rPr>
          <w:rFonts w:ascii="Times New Roman" w:hAnsi="Times New Roman" w:cs="Times New Roman"/>
          <w:sz w:val="24"/>
          <w:szCs w:val="24"/>
          <w:shd w:val="clear" w:color="auto" w:fill="FFFFFF"/>
          <w:lang w:val="en-US"/>
          <w:rPrChange w:id="44" w:author="Erin Rice" w:date="2014-11-03T12:52:00Z">
            <w:rPr>
              <w:rFonts w:ascii="Times New Roman" w:hAnsi="Times New Roman" w:cs="Times New Roman"/>
              <w:color w:val="000000"/>
              <w:sz w:val="24"/>
              <w:szCs w:val="24"/>
              <w:shd w:val="clear" w:color="auto" w:fill="FFFFFF"/>
              <w:lang w:val="en-US"/>
            </w:rPr>
          </w:rPrChange>
        </w:rPr>
        <w:t>Oguibe</w:t>
      </w:r>
      <w:proofErr w:type="spellEnd"/>
      <w:r w:rsidR="00AE7DBD" w:rsidRPr="009D4C41">
        <w:rPr>
          <w:rFonts w:ascii="Times New Roman" w:hAnsi="Times New Roman" w:cs="Times New Roman"/>
          <w:sz w:val="24"/>
          <w:szCs w:val="24"/>
          <w:shd w:val="clear" w:color="auto" w:fill="FFFFFF"/>
          <w:lang w:val="en-US"/>
          <w:rPrChange w:id="45" w:author="Erin Rice" w:date="2014-11-03T12:52:00Z">
            <w:rPr>
              <w:rFonts w:ascii="Times New Roman" w:hAnsi="Times New Roman" w:cs="Times New Roman"/>
              <w:color w:val="000000"/>
              <w:sz w:val="24"/>
              <w:szCs w:val="24"/>
              <w:shd w:val="clear" w:color="auto" w:fill="FFFFFF"/>
              <w:lang w:val="en-US"/>
            </w:rPr>
          </w:rPrChange>
        </w:rPr>
        <w:t xml:space="preserve"> </w:t>
      </w:r>
      <w:del w:id="46" w:author="Erin Rice" w:date="2014-11-03T12:45:00Z">
        <w:r w:rsidR="00AE7DBD" w:rsidRPr="009D4C41" w:rsidDel="009D4C41">
          <w:rPr>
            <w:rFonts w:ascii="Times New Roman" w:hAnsi="Times New Roman" w:cs="Times New Roman"/>
            <w:sz w:val="24"/>
            <w:szCs w:val="24"/>
            <w:shd w:val="clear" w:color="auto" w:fill="FFFFFF"/>
            <w:lang w:val="en-US"/>
            <w:rPrChange w:id="47" w:author="Erin Rice" w:date="2014-11-03T12:52:00Z">
              <w:rPr>
                <w:rFonts w:ascii="Times New Roman" w:hAnsi="Times New Roman" w:cs="Times New Roman"/>
                <w:color w:val="000000"/>
                <w:sz w:val="24"/>
                <w:szCs w:val="24"/>
                <w:shd w:val="clear" w:color="auto" w:fill="FFFFFF"/>
                <w:lang w:val="en-US"/>
              </w:rPr>
            </w:rPrChange>
          </w:rPr>
          <w:delText>takes a hard line towards Bouabrés' success</w:delText>
        </w:r>
      </w:del>
      <w:ins w:id="48" w:author="Erin Rice" w:date="2014-11-03T12:45:00Z">
        <w:r w:rsidR="009D4C41" w:rsidRPr="009D4C41">
          <w:rPr>
            <w:rFonts w:ascii="Times New Roman" w:hAnsi="Times New Roman" w:cs="Times New Roman"/>
            <w:sz w:val="24"/>
            <w:szCs w:val="24"/>
            <w:shd w:val="clear" w:color="auto" w:fill="FFFFFF"/>
            <w:lang w:val="en-US"/>
            <w:rPrChange w:id="49" w:author="Erin Rice" w:date="2014-11-03T12:52:00Z">
              <w:rPr>
                <w:rFonts w:ascii="Times New Roman" w:hAnsi="Times New Roman" w:cs="Times New Roman"/>
                <w:color w:val="000000"/>
                <w:sz w:val="24"/>
                <w:szCs w:val="24"/>
                <w:highlight w:val="yellow"/>
                <w:shd w:val="clear" w:color="auto" w:fill="FFFFFF"/>
                <w:lang w:val="en-US"/>
              </w:rPr>
            </w:rPrChange>
          </w:rPr>
          <w:t>writes</w:t>
        </w:r>
      </w:ins>
      <w:r w:rsidR="00AE7DBD" w:rsidRPr="009D4C41">
        <w:rPr>
          <w:rFonts w:ascii="Times New Roman" w:hAnsi="Times New Roman" w:cs="Times New Roman"/>
          <w:sz w:val="24"/>
          <w:szCs w:val="24"/>
          <w:shd w:val="clear" w:color="auto" w:fill="FFFFFF"/>
          <w:lang w:val="en-US"/>
          <w:rPrChange w:id="50" w:author="Erin Rice" w:date="2014-11-03T12:52:00Z">
            <w:rPr>
              <w:rFonts w:ascii="Times New Roman" w:hAnsi="Times New Roman" w:cs="Times New Roman"/>
              <w:color w:val="000000"/>
              <w:sz w:val="24"/>
              <w:szCs w:val="24"/>
              <w:shd w:val="clear" w:color="auto" w:fill="FFFFFF"/>
              <w:lang w:val="en-US"/>
            </w:rPr>
          </w:rPrChange>
        </w:rPr>
        <w:t>: "</w:t>
      </w:r>
      <w:proofErr w:type="spellStart"/>
      <w:r w:rsidR="00AE7DBD" w:rsidRPr="009D4C41">
        <w:rPr>
          <w:rFonts w:ascii="Times New Roman" w:hAnsi="Times New Roman" w:cs="Times New Roman"/>
          <w:sz w:val="24"/>
          <w:szCs w:val="24"/>
          <w:shd w:val="clear" w:color="auto" w:fill="FFFFFF"/>
          <w:lang w:val="en-US"/>
          <w:rPrChange w:id="51" w:author="Erin Rice" w:date="2014-11-03T12:52:00Z">
            <w:rPr>
              <w:rFonts w:ascii="Times New Roman" w:hAnsi="Times New Roman" w:cs="Times New Roman"/>
              <w:color w:val="000000"/>
              <w:sz w:val="24"/>
              <w:szCs w:val="24"/>
              <w:shd w:val="clear" w:color="auto" w:fill="FFFFFF"/>
              <w:lang w:val="en-US"/>
            </w:rPr>
          </w:rPrChange>
        </w:rPr>
        <w:t>Bouabré's</w:t>
      </w:r>
      <w:proofErr w:type="spellEnd"/>
      <w:r w:rsidR="00AE7DBD" w:rsidRPr="009D4C41">
        <w:rPr>
          <w:rFonts w:ascii="Times New Roman" w:hAnsi="Times New Roman" w:cs="Times New Roman"/>
          <w:sz w:val="24"/>
          <w:szCs w:val="24"/>
          <w:shd w:val="clear" w:color="auto" w:fill="FFFFFF"/>
          <w:lang w:val="en-US"/>
          <w:rPrChange w:id="52" w:author="Erin Rice" w:date="2014-11-03T12:52:00Z">
            <w:rPr>
              <w:rFonts w:ascii="Times New Roman" w:hAnsi="Times New Roman" w:cs="Times New Roman"/>
              <w:color w:val="000000"/>
              <w:sz w:val="24"/>
              <w:szCs w:val="24"/>
              <w:shd w:val="clear" w:color="auto" w:fill="FFFFFF"/>
              <w:lang w:val="en-US"/>
            </w:rPr>
          </w:rPrChange>
        </w:rPr>
        <w:t xml:space="preserve"> </w:t>
      </w:r>
      <w:del w:id="53" w:author="Erin Rice" w:date="2014-11-03T12:49:00Z">
        <w:r w:rsidR="00AE7DBD" w:rsidRPr="009D4C41" w:rsidDel="009D4C41">
          <w:rPr>
            <w:rFonts w:ascii="Times New Roman" w:hAnsi="Times New Roman" w:cs="Times New Roman"/>
            <w:sz w:val="24"/>
            <w:szCs w:val="24"/>
            <w:shd w:val="clear" w:color="auto" w:fill="FFFFFF"/>
            <w:lang w:val="en-US"/>
            <w:rPrChange w:id="54" w:author="Erin Rice" w:date="2014-11-03T12:52:00Z">
              <w:rPr>
                <w:rFonts w:ascii="Times New Roman" w:hAnsi="Times New Roman" w:cs="Times New Roman"/>
                <w:color w:val="000000"/>
                <w:sz w:val="24"/>
                <w:szCs w:val="24"/>
                <w:shd w:val="clear" w:color="auto" w:fill="FFFFFF"/>
                <w:lang w:val="en-US"/>
              </w:rPr>
            </w:rPrChange>
          </w:rPr>
          <w:delText xml:space="preserve">works </w:delText>
        </w:r>
      </w:del>
      <w:ins w:id="55" w:author="Erin Rice" w:date="2014-11-03T12:49:00Z">
        <w:r w:rsidR="009D4C41" w:rsidRPr="009D4C41">
          <w:rPr>
            <w:rFonts w:ascii="Times New Roman" w:hAnsi="Times New Roman" w:cs="Times New Roman"/>
            <w:sz w:val="24"/>
            <w:szCs w:val="24"/>
            <w:shd w:val="clear" w:color="auto" w:fill="FFFFFF"/>
            <w:lang w:val="en-US"/>
            <w:rPrChange w:id="56" w:author="Erin Rice" w:date="2014-11-03T12:52:00Z">
              <w:rPr>
                <w:rFonts w:ascii="Times New Roman" w:hAnsi="Times New Roman" w:cs="Times New Roman"/>
                <w:color w:val="000000"/>
                <w:sz w:val="24"/>
                <w:szCs w:val="24"/>
                <w:highlight w:val="yellow"/>
                <w:shd w:val="clear" w:color="auto" w:fill="FFFFFF"/>
                <w:lang w:val="en-US"/>
              </w:rPr>
            </w:rPrChange>
          </w:rPr>
          <w:t>drawings are today preferred in the West to those that could be considered more familiar precisely because the artist’s works fall outside conventional Western standards, and thus inadvertently fit dubious, perverted notions and expectations.</w:t>
        </w:r>
      </w:ins>
      <w:ins w:id="57" w:author="Erin Rice" w:date="2014-11-03T12:50:00Z">
        <w:r w:rsidR="009D4C41" w:rsidRPr="009D4C41">
          <w:rPr>
            <w:rFonts w:ascii="Times New Roman" w:hAnsi="Times New Roman" w:cs="Times New Roman"/>
            <w:sz w:val="24"/>
            <w:szCs w:val="24"/>
            <w:shd w:val="clear" w:color="auto" w:fill="FFFFFF"/>
            <w:lang w:val="en-US"/>
            <w:rPrChange w:id="58" w:author="Erin Rice" w:date="2014-11-03T12:52:00Z">
              <w:rPr>
                <w:rFonts w:ascii="Times New Roman" w:hAnsi="Times New Roman" w:cs="Times New Roman"/>
                <w:color w:val="000000"/>
                <w:sz w:val="24"/>
                <w:szCs w:val="24"/>
                <w:highlight w:val="yellow"/>
                <w:shd w:val="clear" w:color="auto" w:fill="FFFFFF"/>
                <w:lang w:val="en-US"/>
              </w:rPr>
            </w:rPrChange>
          </w:rPr>
          <w:t xml:space="preserve">” As form they represent a slip from the normative, they signify a coveted distance between the West and the African, they satisfy the desire for the fantastic, they are open to </w:t>
        </w:r>
      </w:ins>
      <w:ins w:id="59" w:author="Erin Rice" w:date="2014-11-03T12:51:00Z">
        <w:r w:rsidR="009D4C41" w:rsidRPr="009D4C41">
          <w:rPr>
            <w:rFonts w:ascii="Times New Roman" w:hAnsi="Times New Roman" w:cs="Times New Roman"/>
            <w:sz w:val="24"/>
            <w:szCs w:val="24"/>
            <w:shd w:val="clear" w:color="auto" w:fill="FFFFFF"/>
            <w:lang w:val="en-US"/>
            <w:rPrChange w:id="60" w:author="Erin Rice" w:date="2014-11-03T12:52:00Z">
              <w:rPr>
                <w:rFonts w:ascii="Times New Roman" w:hAnsi="Times New Roman" w:cs="Times New Roman"/>
                <w:color w:val="000000"/>
                <w:sz w:val="24"/>
                <w:szCs w:val="24"/>
                <w:highlight w:val="yellow"/>
                <w:shd w:val="clear" w:color="auto" w:fill="FFFFFF"/>
                <w:lang w:val="en-US"/>
              </w:rPr>
            </w:rPrChange>
          </w:rPr>
          <w:t>pornographic</w:t>
        </w:r>
      </w:ins>
      <w:ins w:id="61" w:author="Erin Rice" w:date="2014-11-03T12:50:00Z">
        <w:r w:rsidR="009D4C41" w:rsidRPr="009D4C41">
          <w:rPr>
            <w:rFonts w:ascii="Times New Roman" w:hAnsi="Times New Roman" w:cs="Times New Roman"/>
            <w:sz w:val="24"/>
            <w:szCs w:val="24"/>
            <w:shd w:val="clear" w:color="auto" w:fill="FFFFFF"/>
            <w:lang w:val="en-US"/>
            <w:rPrChange w:id="62" w:author="Erin Rice" w:date="2014-11-03T12:52:00Z">
              <w:rPr>
                <w:rFonts w:ascii="Times New Roman" w:hAnsi="Times New Roman" w:cs="Times New Roman"/>
                <w:color w:val="000000"/>
                <w:sz w:val="24"/>
                <w:szCs w:val="24"/>
                <w:highlight w:val="yellow"/>
                <w:shd w:val="clear" w:color="auto" w:fill="FFFFFF"/>
                <w:lang w:val="en-US"/>
              </w:rPr>
            </w:rPrChange>
          </w:rPr>
          <w:t xml:space="preserve"> </w:t>
        </w:r>
      </w:ins>
      <w:ins w:id="63" w:author="Erin Rice" w:date="2014-11-03T12:51:00Z">
        <w:r w:rsidR="009D4C41" w:rsidRPr="009D4C41">
          <w:rPr>
            <w:rFonts w:ascii="Times New Roman" w:hAnsi="Times New Roman" w:cs="Times New Roman"/>
            <w:sz w:val="24"/>
            <w:szCs w:val="24"/>
            <w:shd w:val="clear" w:color="auto" w:fill="FFFFFF"/>
            <w:lang w:val="en-US"/>
            <w:rPrChange w:id="64" w:author="Erin Rice" w:date="2014-11-03T12:52:00Z">
              <w:rPr>
                <w:rFonts w:ascii="Times New Roman" w:hAnsi="Times New Roman" w:cs="Times New Roman"/>
                <w:color w:val="000000"/>
                <w:sz w:val="24"/>
                <w:szCs w:val="24"/>
                <w:highlight w:val="yellow"/>
                <w:shd w:val="clear" w:color="auto" w:fill="FFFFFF"/>
                <w:lang w:val="en-US"/>
              </w:rPr>
            </w:rPrChange>
          </w:rPr>
          <w:t>translation, they are strange.”</w:t>
        </w:r>
      </w:ins>
      <w:del w:id="65" w:author="Erin Rice" w:date="2014-11-03T12:51:00Z">
        <w:r w:rsidR="00AE7DBD" w:rsidRPr="00AE7DBD" w:rsidDel="009D4C41">
          <w:rPr>
            <w:rFonts w:ascii="Times New Roman" w:hAnsi="Times New Roman" w:cs="Times New Roman"/>
            <w:color w:val="000000"/>
            <w:sz w:val="24"/>
            <w:szCs w:val="24"/>
            <w:highlight w:val="yellow"/>
            <w:shd w:val="clear" w:color="auto" w:fill="FFFFFF"/>
            <w:lang w:val="en-US"/>
            <w:rPrChange w:id="66" w:author="Erin Rice" w:date="2014-07-30T14:08:00Z">
              <w:rPr>
                <w:rFonts w:ascii="Times New Roman" w:hAnsi="Times New Roman" w:cs="Times New Roman"/>
                <w:color w:val="000000"/>
                <w:sz w:val="24"/>
                <w:szCs w:val="24"/>
                <w:shd w:val="clear" w:color="auto" w:fill="FFFFFF"/>
                <w:lang w:val="en-US"/>
              </w:rPr>
            </w:rPrChange>
          </w:rPr>
          <w:delText>are nowadays esteemed in the west for lying outside the parameters of conventional western criteria and for thus happening to awaken dubious perverted wishes and expectations. In their forms they withdraw from western criteria, they symbolize the longed-for distancing of Africa from the West, and they satisfy the longing for fantasies, fetishes and shamanism."</w:delText>
        </w:r>
      </w:del>
    </w:p>
    <w:p w:rsidR="003E78E6" w:rsidRDefault="0038639E" w:rsidP="00B12F81">
      <w:pPr>
        <w:jc w:val="both"/>
        <w:rPr>
          <w:ins w:id="67" w:author="Erin Rice" w:date="2014-07-30T13:06:00Z"/>
          <w:rFonts w:ascii="Times New Roman" w:hAnsi="Times New Roman" w:cs="Times New Roman"/>
          <w:sz w:val="24"/>
          <w:szCs w:val="24"/>
          <w:lang w:val="en-US"/>
        </w:rPr>
      </w:pPr>
      <w:r w:rsidRPr="00B12F81">
        <w:rPr>
          <w:rFonts w:ascii="Times New Roman" w:hAnsi="Times New Roman" w:cs="Times New Roman"/>
          <w:sz w:val="24"/>
          <w:szCs w:val="24"/>
          <w:lang w:val="en-US"/>
        </w:rPr>
        <w:tab/>
      </w:r>
      <w:r w:rsidR="008D31B2" w:rsidRPr="00B12F81">
        <w:rPr>
          <w:rFonts w:ascii="Times New Roman" w:hAnsi="Times New Roman" w:cs="Times New Roman"/>
          <w:sz w:val="24"/>
          <w:szCs w:val="24"/>
          <w:lang w:val="en-US"/>
        </w:rPr>
        <w:t>Howeve</w:t>
      </w:r>
      <w:r w:rsidR="00EC7764" w:rsidRPr="00B12F81">
        <w:rPr>
          <w:rFonts w:ascii="Times New Roman" w:hAnsi="Times New Roman" w:cs="Times New Roman"/>
          <w:sz w:val="24"/>
          <w:szCs w:val="24"/>
          <w:lang w:val="en-US"/>
        </w:rPr>
        <w:t xml:space="preserve">r, </w:t>
      </w:r>
      <w:proofErr w:type="spellStart"/>
      <w:ins w:id="68" w:author="Erin Rice" w:date="2014-07-06T10:18:00Z">
        <w:r w:rsidR="003A4E5C">
          <w:rPr>
            <w:rFonts w:ascii="Times New Roman" w:hAnsi="Times New Roman" w:cs="Times New Roman"/>
            <w:sz w:val="24"/>
            <w:szCs w:val="24"/>
            <w:lang w:val="en-US"/>
          </w:rPr>
          <w:t>Oguibe’s</w:t>
        </w:r>
      </w:ins>
      <w:proofErr w:type="spellEnd"/>
      <w:del w:id="69" w:author="Erin Rice" w:date="2014-07-06T10:18:00Z">
        <w:r w:rsidR="00EC7764" w:rsidRPr="00B12F81" w:rsidDel="003A4E5C">
          <w:rPr>
            <w:rFonts w:ascii="Times New Roman" w:hAnsi="Times New Roman" w:cs="Times New Roman"/>
            <w:sz w:val="24"/>
            <w:szCs w:val="24"/>
            <w:lang w:val="en-US"/>
          </w:rPr>
          <w:delText>this</w:delText>
        </w:r>
      </w:del>
      <w:r w:rsidR="00EC7764" w:rsidRPr="00B12F81">
        <w:rPr>
          <w:rFonts w:ascii="Times New Roman" w:hAnsi="Times New Roman" w:cs="Times New Roman"/>
          <w:sz w:val="24"/>
          <w:szCs w:val="24"/>
          <w:lang w:val="en-US"/>
        </w:rPr>
        <w:t xml:space="preserve"> view </w:t>
      </w:r>
      <w:r w:rsidR="0048406B">
        <w:rPr>
          <w:rFonts w:ascii="Times New Roman" w:hAnsi="Times New Roman" w:cs="Times New Roman"/>
          <w:sz w:val="24"/>
          <w:szCs w:val="24"/>
          <w:lang w:val="en-US"/>
        </w:rPr>
        <w:t>overlooks</w:t>
      </w:r>
      <w:r w:rsidR="008D31B2" w:rsidRPr="00B12F81">
        <w:rPr>
          <w:rFonts w:ascii="Times New Roman" w:hAnsi="Times New Roman" w:cs="Times New Roman"/>
          <w:sz w:val="24"/>
          <w:szCs w:val="24"/>
          <w:lang w:val="en-US"/>
        </w:rPr>
        <w:t xml:space="preserve"> the context of production</w:t>
      </w:r>
      <w:r w:rsidR="00E97B6B">
        <w:rPr>
          <w:rFonts w:ascii="Times New Roman" w:hAnsi="Times New Roman" w:cs="Times New Roman"/>
          <w:sz w:val="24"/>
          <w:szCs w:val="24"/>
          <w:lang w:val="en-US"/>
        </w:rPr>
        <w:t xml:space="preserve"> of the work</w:t>
      </w:r>
      <w:r w:rsidR="008D31B2" w:rsidRPr="00B12F81">
        <w:rPr>
          <w:rFonts w:ascii="Times New Roman" w:hAnsi="Times New Roman" w:cs="Times New Roman"/>
          <w:sz w:val="24"/>
          <w:szCs w:val="24"/>
          <w:lang w:val="en-US"/>
        </w:rPr>
        <w:t xml:space="preserve"> properly connected to the </w:t>
      </w:r>
      <w:r w:rsidR="00F666DE">
        <w:rPr>
          <w:rFonts w:ascii="Times New Roman" w:hAnsi="Times New Roman" w:cs="Times New Roman"/>
          <w:sz w:val="24"/>
          <w:szCs w:val="24"/>
          <w:lang w:val="en-US"/>
        </w:rPr>
        <w:t xml:space="preserve">academic </w:t>
      </w:r>
      <w:r w:rsidR="008D31B2" w:rsidRPr="00B12F81">
        <w:rPr>
          <w:rFonts w:ascii="Times New Roman" w:hAnsi="Times New Roman" w:cs="Times New Roman"/>
          <w:sz w:val="24"/>
          <w:szCs w:val="24"/>
          <w:lang w:val="en-US"/>
        </w:rPr>
        <w:t xml:space="preserve">ethnographic </w:t>
      </w:r>
      <w:r w:rsidR="000A6873">
        <w:rPr>
          <w:rFonts w:ascii="Times New Roman" w:hAnsi="Times New Roman" w:cs="Times New Roman"/>
          <w:sz w:val="24"/>
          <w:szCs w:val="24"/>
          <w:lang w:val="en-US"/>
        </w:rPr>
        <w:t>circles</w:t>
      </w:r>
      <w:r w:rsidR="00133993" w:rsidRPr="00B12F81">
        <w:rPr>
          <w:rFonts w:ascii="Times New Roman" w:hAnsi="Times New Roman" w:cs="Times New Roman"/>
          <w:sz w:val="24"/>
          <w:szCs w:val="24"/>
          <w:lang w:val="en-US"/>
        </w:rPr>
        <w:t xml:space="preserve">. </w:t>
      </w:r>
      <w:r w:rsidR="00121D45" w:rsidRPr="00B12F81">
        <w:rPr>
          <w:rFonts w:ascii="Times New Roman" w:hAnsi="Times New Roman" w:cs="Times New Roman"/>
          <w:sz w:val="24"/>
          <w:szCs w:val="24"/>
          <w:lang w:val="en-US"/>
        </w:rPr>
        <w:t xml:space="preserve">The representational image and the </w:t>
      </w:r>
      <w:r w:rsidR="00121D45" w:rsidRPr="00B12F81">
        <w:rPr>
          <w:rFonts w:ascii="Times New Roman" w:hAnsi="Times New Roman" w:cs="Times New Roman"/>
          <w:sz w:val="24"/>
          <w:szCs w:val="24"/>
          <w:lang w:val="en-US"/>
        </w:rPr>
        <w:lastRenderedPageBreak/>
        <w:t xml:space="preserve">explanatory text – this method of presentation is to be found in archaeology and ethnology, </w:t>
      </w:r>
      <w:del w:id="70" w:author="Erin Rice" w:date="2014-07-06T10:18:00Z">
        <w:r w:rsidR="00121D45" w:rsidRPr="00B12F81" w:rsidDel="003A4E5C">
          <w:rPr>
            <w:rFonts w:ascii="Times New Roman" w:hAnsi="Times New Roman" w:cs="Times New Roman"/>
            <w:sz w:val="24"/>
            <w:szCs w:val="24"/>
            <w:lang w:val="en-US"/>
          </w:rPr>
          <w:delText>which</w:delText>
        </w:r>
      </w:del>
      <w:r w:rsidR="00121D45" w:rsidRPr="00B12F81">
        <w:rPr>
          <w:rFonts w:ascii="Times New Roman" w:hAnsi="Times New Roman" w:cs="Times New Roman"/>
          <w:sz w:val="24"/>
          <w:szCs w:val="24"/>
          <w:lang w:val="en-US"/>
        </w:rPr>
        <w:t xml:space="preserve"> are precisely those branches of learning with which </w:t>
      </w:r>
      <w:proofErr w:type="spellStart"/>
      <w:r w:rsidR="00B12F81">
        <w:rPr>
          <w:rFonts w:ascii="Times New Roman" w:hAnsi="Times New Roman" w:cs="Times New Roman"/>
          <w:sz w:val="24"/>
          <w:szCs w:val="24"/>
          <w:lang w:val="en-US"/>
        </w:rPr>
        <w:t>Bouabré</w:t>
      </w:r>
      <w:proofErr w:type="spellEnd"/>
      <w:r w:rsidR="00B12F81">
        <w:rPr>
          <w:rFonts w:ascii="Times New Roman" w:hAnsi="Times New Roman" w:cs="Times New Roman"/>
          <w:sz w:val="24"/>
          <w:szCs w:val="24"/>
          <w:lang w:val="en-US"/>
        </w:rPr>
        <w:t xml:space="preserve"> </w:t>
      </w:r>
      <w:del w:id="71" w:author="Erin Rice" w:date="2014-07-06T10:18:00Z">
        <w:r w:rsidR="00E97B6B" w:rsidDel="003A4E5C">
          <w:rPr>
            <w:rFonts w:ascii="Times New Roman" w:hAnsi="Times New Roman" w:cs="Times New Roman"/>
            <w:sz w:val="24"/>
            <w:szCs w:val="24"/>
            <w:lang w:val="en-US"/>
          </w:rPr>
          <w:delText xml:space="preserve">had </w:delText>
        </w:r>
      </w:del>
      <w:ins w:id="72" w:author="Erin Rice" w:date="2014-07-06T10:18:00Z">
        <w:r w:rsidR="003A4E5C">
          <w:rPr>
            <w:rFonts w:ascii="Times New Roman" w:hAnsi="Times New Roman" w:cs="Times New Roman"/>
            <w:sz w:val="24"/>
            <w:szCs w:val="24"/>
            <w:lang w:val="en-US"/>
          </w:rPr>
          <w:t>was</w:t>
        </w:r>
      </w:ins>
      <w:del w:id="73" w:author="Erin Rice" w:date="2014-07-06T10:18:00Z">
        <w:r w:rsidR="00E97B6B" w:rsidDel="003A4E5C">
          <w:rPr>
            <w:rFonts w:ascii="Times New Roman" w:hAnsi="Times New Roman" w:cs="Times New Roman"/>
            <w:sz w:val="24"/>
            <w:szCs w:val="24"/>
            <w:lang w:val="en-US"/>
          </w:rPr>
          <w:delText>been</w:delText>
        </w:r>
      </w:del>
      <w:r w:rsidR="00B12F81">
        <w:rPr>
          <w:rFonts w:ascii="Times New Roman" w:hAnsi="Times New Roman" w:cs="Times New Roman"/>
          <w:sz w:val="24"/>
          <w:szCs w:val="24"/>
          <w:lang w:val="en-US"/>
        </w:rPr>
        <w:t xml:space="preserve"> train</w:t>
      </w:r>
      <w:r w:rsidR="00E97B6B">
        <w:rPr>
          <w:rFonts w:ascii="Times New Roman" w:hAnsi="Times New Roman" w:cs="Times New Roman"/>
          <w:sz w:val="24"/>
          <w:szCs w:val="24"/>
          <w:lang w:val="en-US"/>
        </w:rPr>
        <w:t>ed</w:t>
      </w:r>
      <w:r w:rsidR="00F666DE">
        <w:rPr>
          <w:rFonts w:ascii="Times New Roman" w:hAnsi="Times New Roman" w:cs="Times New Roman"/>
          <w:sz w:val="24"/>
          <w:szCs w:val="24"/>
          <w:lang w:val="en-US"/>
        </w:rPr>
        <w:t xml:space="preserve"> </w:t>
      </w:r>
      <w:r w:rsidR="00F666DE" w:rsidRPr="000A6873">
        <w:rPr>
          <w:rFonts w:ascii="Times New Roman" w:hAnsi="Times New Roman" w:cs="Times New Roman"/>
          <w:sz w:val="24"/>
          <w:szCs w:val="24"/>
          <w:lang w:val="en-US"/>
        </w:rPr>
        <w:t>in</w:t>
      </w:r>
      <w:r w:rsidR="00E97B6B">
        <w:rPr>
          <w:rFonts w:ascii="Times New Roman" w:hAnsi="Times New Roman" w:cs="Times New Roman"/>
          <w:sz w:val="24"/>
          <w:szCs w:val="24"/>
          <w:lang w:val="en-US"/>
        </w:rPr>
        <w:t xml:space="preserve">. In the </w:t>
      </w:r>
      <w:r w:rsidR="000A6873">
        <w:rPr>
          <w:rFonts w:ascii="Times New Roman" w:hAnsi="Times New Roman" w:cs="Times New Roman"/>
          <w:sz w:val="24"/>
          <w:szCs w:val="24"/>
          <w:lang w:val="en-US"/>
        </w:rPr>
        <w:t>19</w:t>
      </w:r>
      <w:r w:rsidR="00E97B6B">
        <w:rPr>
          <w:rFonts w:ascii="Times New Roman" w:hAnsi="Times New Roman" w:cs="Times New Roman"/>
          <w:sz w:val="24"/>
          <w:szCs w:val="24"/>
          <w:lang w:val="en-US"/>
        </w:rPr>
        <w:t>60</w:t>
      </w:r>
      <w:del w:id="74" w:author="Erin Rice" w:date="2014-07-06T10:15:00Z">
        <w:r w:rsidR="00E97B6B" w:rsidDel="003A4E5C">
          <w:rPr>
            <w:rFonts w:ascii="Times New Roman" w:hAnsi="Times New Roman" w:cs="Times New Roman"/>
            <w:sz w:val="24"/>
            <w:szCs w:val="24"/>
            <w:lang w:val="en-US"/>
          </w:rPr>
          <w:delText>ie</w:delText>
        </w:r>
      </w:del>
      <w:r w:rsidR="00E97B6B">
        <w:rPr>
          <w:rFonts w:ascii="Times New Roman" w:hAnsi="Times New Roman" w:cs="Times New Roman"/>
          <w:sz w:val="24"/>
          <w:szCs w:val="24"/>
          <w:lang w:val="en-US"/>
        </w:rPr>
        <w:t>s-70</w:t>
      </w:r>
      <w:del w:id="75" w:author="Erin Rice" w:date="2014-07-06T10:15:00Z">
        <w:r w:rsidR="00E97B6B" w:rsidDel="003A4E5C">
          <w:rPr>
            <w:rFonts w:ascii="Times New Roman" w:hAnsi="Times New Roman" w:cs="Times New Roman"/>
            <w:sz w:val="24"/>
            <w:szCs w:val="24"/>
            <w:lang w:val="en-US"/>
          </w:rPr>
          <w:delText>ie</w:delText>
        </w:r>
      </w:del>
      <w:r w:rsidR="00E97B6B">
        <w:rPr>
          <w:rFonts w:ascii="Times New Roman" w:hAnsi="Times New Roman" w:cs="Times New Roman"/>
          <w:sz w:val="24"/>
          <w:szCs w:val="24"/>
          <w:lang w:val="en-US"/>
        </w:rPr>
        <w:t xml:space="preserve">s, </w:t>
      </w:r>
      <w:r w:rsidR="00D10AAE">
        <w:rPr>
          <w:rFonts w:ascii="Times New Roman" w:hAnsi="Times New Roman" w:cs="Times New Roman"/>
          <w:sz w:val="24"/>
          <w:szCs w:val="24"/>
          <w:lang w:val="en-US"/>
        </w:rPr>
        <w:t>until</w:t>
      </w:r>
      <w:r w:rsidR="00E97B6B">
        <w:rPr>
          <w:rFonts w:ascii="Times New Roman" w:hAnsi="Times New Roman" w:cs="Times New Roman"/>
          <w:sz w:val="24"/>
          <w:szCs w:val="24"/>
          <w:lang w:val="en-US"/>
        </w:rPr>
        <w:t xml:space="preserve"> his retirement, he worked</w:t>
      </w:r>
      <w:r w:rsidR="00B12F81">
        <w:rPr>
          <w:rFonts w:ascii="Times New Roman" w:hAnsi="Times New Roman" w:cs="Times New Roman"/>
          <w:sz w:val="24"/>
          <w:szCs w:val="24"/>
          <w:lang w:val="en-US"/>
        </w:rPr>
        <w:t xml:space="preserve"> </w:t>
      </w:r>
      <w:r w:rsidR="00E97B6B">
        <w:rPr>
          <w:rFonts w:ascii="Times New Roman" w:hAnsi="Times New Roman" w:cs="Times New Roman"/>
          <w:sz w:val="24"/>
          <w:szCs w:val="24"/>
          <w:lang w:val="en-US"/>
        </w:rPr>
        <w:t xml:space="preserve">in the </w:t>
      </w:r>
      <w:del w:id="76" w:author="Erin Rice" w:date="2014-07-06T10:16:00Z">
        <w:r w:rsidR="000A6873" w:rsidDel="003A4E5C">
          <w:rPr>
            <w:rFonts w:ascii="Times New Roman" w:hAnsi="Times New Roman" w:cs="Times New Roman"/>
            <w:sz w:val="24"/>
            <w:szCs w:val="24"/>
            <w:lang w:val="en-US"/>
          </w:rPr>
          <w:delText xml:space="preserve">ivoirian </w:delText>
        </w:r>
      </w:del>
      <w:ins w:id="77" w:author="Erin Rice" w:date="2014-07-06T10:16:00Z">
        <w:r w:rsidR="003A4E5C">
          <w:rPr>
            <w:rFonts w:ascii="Times New Roman" w:hAnsi="Times New Roman" w:cs="Times New Roman"/>
            <w:sz w:val="24"/>
            <w:szCs w:val="24"/>
            <w:lang w:val="en-US"/>
          </w:rPr>
          <w:t xml:space="preserve">Ivoirian </w:t>
        </w:r>
      </w:ins>
      <w:r w:rsidR="00E97B6B">
        <w:rPr>
          <w:rFonts w:ascii="Times New Roman" w:hAnsi="Times New Roman" w:cs="Times New Roman"/>
          <w:sz w:val="24"/>
          <w:szCs w:val="24"/>
          <w:lang w:val="en-US"/>
        </w:rPr>
        <w:t>field</w:t>
      </w:r>
      <w:r w:rsidR="000A6873">
        <w:rPr>
          <w:rFonts w:ascii="Times New Roman" w:hAnsi="Times New Roman" w:cs="Times New Roman"/>
          <w:sz w:val="24"/>
          <w:szCs w:val="24"/>
          <w:lang w:val="en-US"/>
        </w:rPr>
        <w:t xml:space="preserve"> of African studies</w:t>
      </w:r>
      <w:r w:rsidR="00E97B6B">
        <w:rPr>
          <w:rFonts w:ascii="Times New Roman" w:hAnsi="Times New Roman" w:cs="Times New Roman"/>
          <w:sz w:val="24"/>
          <w:szCs w:val="24"/>
          <w:lang w:val="en-US"/>
        </w:rPr>
        <w:t xml:space="preserve"> </w:t>
      </w:r>
      <w:r w:rsidR="00B12F81">
        <w:rPr>
          <w:rFonts w:ascii="Times New Roman" w:hAnsi="Times New Roman" w:cs="Times New Roman"/>
          <w:sz w:val="24"/>
          <w:szCs w:val="24"/>
          <w:lang w:val="en-US"/>
        </w:rPr>
        <w:t xml:space="preserve">as informant </w:t>
      </w:r>
      <w:r w:rsidR="00E97B6B">
        <w:rPr>
          <w:rFonts w:ascii="Times New Roman" w:hAnsi="Times New Roman" w:cs="Times New Roman"/>
          <w:sz w:val="24"/>
          <w:szCs w:val="24"/>
          <w:lang w:val="en-US"/>
        </w:rPr>
        <w:t xml:space="preserve">and translator </w:t>
      </w:r>
      <w:r w:rsidR="00B12F81">
        <w:rPr>
          <w:rFonts w:ascii="Times New Roman" w:hAnsi="Times New Roman" w:cs="Times New Roman"/>
          <w:sz w:val="24"/>
          <w:szCs w:val="24"/>
          <w:lang w:val="en-US"/>
        </w:rPr>
        <w:t xml:space="preserve">for </w:t>
      </w:r>
      <w:del w:id="78" w:author="Erin Rice" w:date="2014-07-06T10:16:00Z">
        <w:r w:rsidR="00B12F81" w:rsidDel="003A4E5C">
          <w:rPr>
            <w:rFonts w:ascii="Times New Roman" w:hAnsi="Times New Roman" w:cs="Times New Roman"/>
            <w:sz w:val="24"/>
            <w:szCs w:val="24"/>
            <w:lang w:val="en-US"/>
          </w:rPr>
          <w:delText>french</w:delText>
        </w:r>
        <w:r w:rsidR="00B244DB" w:rsidDel="003A4E5C">
          <w:rPr>
            <w:rFonts w:ascii="Times New Roman" w:hAnsi="Times New Roman" w:cs="Times New Roman"/>
            <w:sz w:val="24"/>
            <w:szCs w:val="24"/>
            <w:lang w:val="en-US"/>
          </w:rPr>
          <w:delText xml:space="preserve"> </w:delText>
        </w:r>
      </w:del>
      <w:ins w:id="79" w:author="Erin Rice" w:date="2014-07-06T10:16:00Z">
        <w:r w:rsidR="003A4E5C">
          <w:rPr>
            <w:rFonts w:ascii="Times New Roman" w:hAnsi="Times New Roman" w:cs="Times New Roman"/>
            <w:sz w:val="24"/>
            <w:szCs w:val="24"/>
            <w:lang w:val="en-US"/>
          </w:rPr>
          <w:t xml:space="preserve">French </w:t>
        </w:r>
      </w:ins>
      <w:r w:rsidR="00B244DB">
        <w:rPr>
          <w:rFonts w:ascii="Times New Roman" w:hAnsi="Times New Roman" w:cs="Times New Roman"/>
          <w:sz w:val="24"/>
          <w:szCs w:val="24"/>
          <w:lang w:val="en-US"/>
        </w:rPr>
        <w:t xml:space="preserve">ethnologists (Denise </w:t>
      </w:r>
      <w:proofErr w:type="spellStart"/>
      <w:r w:rsidR="00B244DB">
        <w:rPr>
          <w:rFonts w:ascii="Times New Roman" w:hAnsi="Times New Roman" w:cs="Times New Roman"/>
          <w:sz w:val="24"/>
          <w:szCs w:val="24"/>
          <w:lang w:val="en-US"/>
        </w:rPr>
        <w:t>Paulme</w:t>
      </w:r>
      <w:proofErr w:type="spellEnd"/>
      <w:r w:rsidR="00B244DB">
        <w:rPr>
          <w:rFonts w:ascii="Times New Roman" w:hAnsi="Times New Roman" w:cs="Times New Roman"/>
          <w:sz w:val="24"/>
          <w:szCs w:val="24"/>
          <w:lang w:val="en-US"/>
        </w:rPr>
        <w:t xml:space="preserve">, Yves Person, </w:t>
      </w:r>
      <w:proofErr w:type="spellStart"/>
      <w:r w:rsidR="00B244DB">
        <w:rPr>
          <w:rFonts w:ascii="Times New Roman" w:hAnsi="Times New Roman" w:cs="Times New Roman"/>
          <w:sz w:val="24"/>
          <w:szCs w:val="24"/>
          <w:lang w:val="en-US"/>
        </w:rPr>
        <w:t>Bohumil</w:t>
      </w:r>
      <w:proofErr w:type="spellEnd"/>
      <w:r w:rsidR="00B244DB">
        <w:rPr>
          <w:rFonts w:ascii="Times New Roman" w:hAnsi="Times New Roman" w:cs="Times New Roman"/>
          <w:sz w:val="24"/>
          <w:szCs w:val="24"/>
          <w:lang w:val="en-US"/>
        </w:rPr>
        <w:t xml:space="preserve"> </w:t>
      </w:r>
      <w:proofErr w:type="spellStart"/>
      <w:r w:rsidR="00B244DB">
        <w:rPr>
          <w:rFonts w:ascii="Times New Roman" w:hAnsi="Times New Roman" w:cs="Times New Roman"/>
          <w:sz w:val="24"/>
          <w:szCs w:val="24"/>
          <w:lang w:val="en-US"/>
        </w:rPr>
        <w:t>Holas</w:t>
      </w:r>
      <w:proofErr w:type="spellEnd"/>
      <w:r w:rsidR="00B244DB">
        <w:rPr>
          <w:rFonts w:ascii="Times New Roman" w:hAnsi="Times New Roman" w:cs="Times New Roman"/>
          <w:sz w:val="24"/>
          <w:szCs w:val="24"/>
          <w:lang w:val="en-US"/>
        </w:rPr>
        <w:t>...)</w:t>
      </w:r>
      <w:r w:rsidR="00B12F81">
        <w:rPr>
          <w:rFonts w:ascii="Times New Roman" w:hAnsi="Times New Roman" w:cs="Times New Roman"/>
          <w:sz w:val="24"/>
          <w:szCs w:val="24"/>
          <w:lang w:val="en-US"/>
        </w:rPr>
        <w:t xml:space="preserve"> and </w:t>
      </w:r>
      <w:del w:id="80" w:author="Erin Rice" w:date="2014-07-06T10:16:00Z">
        <w:r w:rsidR="00B12F81" w:rsidDel="003A4E5C">
          <w:rPr>
            <w:rFonts w:ascii="Times New Roman" w:hAnsi="Times New Roman" w:cs="Times New Roman"/>
            <w:sz w:val="24"/>
            <w:szCs w:val="24"/>
            <w:lang w:val="en-US"/>
          </w:rPr>
          <w:delText xml:space="preserve">ivoirian </w:delText>
        </w:r>
      </w:del>
      <w:ins w:id="81" w:author="Erin Rice" w:date="2014-07-06T10:16:00Z">
        <w:r w:rsidR="00720242">
          <w:rPr>
            <w:rFonts w:ascii="Times New Roman" w:hAnsi="Times New Roman" w:cs="Times New Roman"/>
            <w:sz w:val="24"/>
            <w:szCs w:val="24"/>
            <w:lang w:val="en-US"/>
          </w:rPr>
          <w:t>Ivo</w:t>
        </w:r>
        <w:r w:rsidR="003A4E5C">
          <w:rPr>
            <w:rFonts w:ascii="Times New Roman" w:hAnsi="Times New Roman" w:cs="Times New Roman"/>
            <w:sz w:val="24"/>
            <w:szCs w:val="24"/>
            <w:lang w:val="en-US"/>
          </w:rPr>
          <w:t xml:space="preserve">rian </w:t>
        </w:r>
      </w:ins>
      <w:r w:rsidR="00B12F81">
        <w:rPr>
          <w:rFonts w:ascii="Times New Roman" w:hAnsi="Times New Roman" w:cs="Times New Roman"/>
          <w:sz w:val="24"/>
          <w:szCs w:val="24"/>
          <w:lang w:val="en-US"/>
        </w:rPr>
        <w:t>ethn</w:t>
      </w:r>
      <w:r w:rsidR="00E97B6B">
        <w:rPr>
          <w:rFonts w:ascii="Times New Roman" w:hAnsi="Times New Roman" w:cs="Times New Roman"/>
          <w:sz w:val="24"/>
          <w:szCs w:val="24"/>
          <w:lang w:val="en-US"/>
        </w:rPr>
        <w:t>ologi</w:t>
      </w:r>
      <w:r w:rsidR="00B12F81">
        <w:rPr>
          <w:rFonts w:ascii="Times New Roman" w:hAnsi="Times New Roman" w:cs="Times New Roman"/>
          <w:sz w:val="24"/>
          <w:szCs w:val="24"/>
          <w:lang w:val="en-US"/>
        </w:rPr>
        <w:t>s</w:t>
      </w:r>
      <w:r w:rsidR="00E97B6B">
        <w:rPr>
          <w:rFonts w:ascii="Times New Roman" w:hAnsi="Times New Roman" w:cs="Times New Roman"/>
          <w:sz w:val="24"/>
          <w:szCs w:val="24"/>
          <w:lang w:val="en-US"/>
        </w:rPr>
        <w:t>ts</w:t>
      </w:r>
      <w:r w:rsidR="00B244DB">
        <w:rPr>
          <w:rFonts w:ascii="Times New Roman" w:hAnsi="Times New Roman" w:cs="Times New Roman"/>
          <w:sz w:val="24"/>
          <w:szCs w:val="24"/>
          <w:lang w:val="en-US"/>
        </w:rPr>
        <w:t xml:space="preserve"> (Harris Memel </w:t>
      </w:r>
      <w:proofErr w:type="spellStart"/>
      <w:r w:rsidR="00B244DB">
        <w:rPr>
          <w:rFonts w:ascii="Times New Roman" w:hAnsi="Times New Roman" w:cs="Times New Roman"/>
          <w:sz w:val="24"/>
          <w:szCs w:val="24"/>
          <w:lang w:val="en-US"/>
        </w:rPr>
        <w:t>Foté</w:t>
      </w:r>
      <w:proofErr w:type="spellEnd"/>
      <w:r w:rsidR="00B244DB">
        <w:rPr>
          <w:rFonts w:ascii="Times New Roman" w:hAnsi="Times New Roman" w:cs="Times New Roman"/>
          <w:sz w:val="24"/>
          <w:szCs w:val="24"/>
          <w:lang w:val="en-US"/>
        </w:rPr>
        <w:t xml:space="preserve">, </w:t>
      </w:r>
      <w:proofErr w:type="spellStart"/>
      <w:r w:rsidR="00B244DB">
        <w:rPr>
          <w:rFonts w:ascii="Times New Roman" w:hAnsi="Times New Roman" w:cs="Times New Roman"/>
          <w:sz w:val="24"/>
          <w:szCs w:val="24"/>
          <w:lang w:val="en-US"/>
        </w:rPr>
        <w:t>Niangoran</w:t>
      </w:r>
      <w:proofErr w:type="spellEnd"/>
      <w:r w:rsidR="00B244DB">
        <w:rPr>
          <w:rFonts w:ascii="Times New Roman" w:hAnsi="Times New Roman" w:cs="Times New Roman"/>
          <w:sz w:val="24"/>
          <w:szCs w:val="24"/>
          <w:lang w:val="en-US"/>
        </w:rPr>
        <w:t xml:space="preserve"> </w:t>
      </w:r>
      <w:proofErr w:type="spellStart"/>
      <w:r w:rsidR="00B244DB">
        <w:rPr>
          <w:rFonts w:ascii="Times New Roman" w:hAnsi="Times New Roman" w:cs="Times New Roman"/>
          <w:sz w:val="24"/>
          <w:szCs w:val="24"/>
          <w:lang w:val="en-US"/>
        </w:rPr>
        <w:t>Bouah</w:t>
      </w:r>
      <w:proofErr w:type="spellEnd"/>
      <w:r w:rsidR="00B244DB">
        <w:rPr>
          <w:rFonts w:ascii="Times New Roman" w:hAnsi="Times New Roman" w:cs="Times New Roman"/>
          <w:sz w:val="24"/>
          <w:szCs w:val="24"/>
          <w:lang w:val="en-US"/>
        </w:rPr>
        <w:t>...)</w:t>
      </w:r>
      <w:r w:rsidR="00B12F81">
        <w:rPr>
          <w:rFonts w:ascii="Times New Roman" w:hAnsi="Times New Roman" w:cs="Times New Roman"/>
          <w:sz w:val="24"/>
          <w:szCs w:val="24"/>
          <w:lang w:val="en-US"/>
        </w:rPr>
        <w:t>. It is at this t</w:t>
      </w:r>
      <w:r w:rsidR="00E97B6B">
        <w:rPr>
          <w:rFonts w:ascii="Times New Roman" w:hAnsi="Times New Roman" w:cs="Times New Roman"/>
          <w:sz w:val="24"/>
          <w:szCs w:val="24"/>
          <w:lang w:val="en-US"/>
        </w:rPr>
        <w:t>ime</w:t>
      </w:r>
      <w:r w:rsidR="00B244DB">
        <w:rPr>
          <w:rFonts w:ascii="Times New Roman" w:hAnsi="Times New Roman" w:cs="Times New Roman"/>
          <w:sz w:val="24"/>
          <w:szCs w:val="24"/>
          <w:lang w:val="en-US"/>
        </w:rPr>
        <w:t xml:space="preserve"> he started writing</w:t>
      </w:r>
      <w:r w:rsidR="00B12F81">
        <w:rPr>
          <w:rFonts w:ascii="Times New Roman" w:hAnsi="Times New Roman" w:cs="Times New Roman"/>
          <w:sz w:val="24"/>
          <w:szCs w:val="24"/>
          <w:lang w:val="en-US"/>
        </w:rPr>
        <w:t xml:space="preserve"> and </w:t>
      </w:r>
      <w:r w:rsidR="00B244DB">
        <w:rPr>
          <w:rFonts w:ascii="Times New Roman" w:hAnsi="Times New Roman" w:cs="Times New Roman"/>
          <w:sz w:val="24"/>
          <w:szCs w:val="24"/>
          <w:lang w:val="en-US"/>
        </w:rPr>
        <w:t xml:space="preserve">then </w:t>
      </w:r>
      <w:r w:rsidR="00B12F81">
        <w:rPr>
          <w:rFonts w:ascii="Times New Roman" w:hAnsi="Times New Roman" w:cs="Times New Roman"/>
          <w:sz w:val="24"/>
          <w:szCs w:val="24"/>
          <w:lang w:val="en-US"/>
        </w:rPr>
        <w:t>draw</w:t>
      </w:r>
      <w:r w:rsidR="00B244DB">
        <w:rPr>
          <w:rFonts w:ascii="Times New Roman" w:hAnsi="Times New Roman" w:cs="Times New Roman"/>
          <w:sz w:val="24"/>
          <w:szCs w:val="24"/>
          <w:lang w:val="en-US"/>
        </w:rPr>
        <w:t>ing</w:t>
      </w:r>
      <w:r w:rsidR="00E97B6B">
        <w:rPr>
          <w:rFonts w:ascii="Times New Roman" w:hAnsi="Times New Roman" w:cs="Times New Roman"/>
          <w:sz w:val="24"/>
          <w:szCs w:val="24"/>
          <w:lang w:val="en-US"/>
        </w:rPr>
        <w:t xml:space="preserve"> extensively</w:t>
      </w:r>
      <w:r w:rsidR="00B12F81">
        <w:rPr>
          <w:rFonts w:ascii="Times New Roman" w:hAnsi="Times New Roman" w:cs="Times New Roman"/>
          <w:sz w:val="24"/>
          <w:szCs w:val="24"/>
          <w:lang w:val="en-US"/>
        </w:rPr>
        <w:t xml:space="preserve">. This </w:t>
      </w:r>
      <w:r w:rsidR="00E97B6B">
        <w:rPr>
          <w:rFonts w:ascii="Times New Roman" w:hAnsi="Times New Roman" w:cs="Times New Roman"/>
          <w:sz w:val="24"/>
          <w:szCs w:val="24"/>
          <w:lang w:val="en-US"/>
        </w:rPr>
        <w:t>background</w:t>
      </w:r>
      <w:r w:rsidR="00B12F81">
        <w:rPr>
          <w:rFonts w:ascii="Times New Roman" w:hAnsi="Times New Roman" w:cs="Times New Roman"/>
          <w:sz w:val="24"/>
          <w:szCs w:val="24"/>
          <w:lang w:val="en-US"/>
        </w:rPr>
        <w:t xml:space="preserve"> remain</w:t>
      </w:r>
      <w:r w:rsidR="00B244DB">
        <w:rPr>
          <w:rFonts w:ascii="Times New Roman" w:hAnsi="Times New Roman" w:cs="Times New Roman"/>
          <w:sz w:val="24"/>
          <w:szCs w:val="24"/>
          <w:lang w:val="en-US"/>
        </w:rPr>
        <w:t>s</w:t>
      </w:r>
      <w:r w:rsidR="00B12F81">
        <w:rPr>
          <w:rFonts w:ascii="Times New Roman" w:hAnsi="Times New Roman" w:cs="Times New Roman"/>
          <w:sz w:val="24"/>
          <w:szCs w:val="24"/>
          <w:lang w:val="en-US"/>
        </w:rPr>
        <w:t xml:space="preserve"> </w:t>
      </w:r>
      <w:proofErr w:type="gramStart"/>
      <w:r w:rsidR="000A6873">
        <w:rPr>
          <w:rFonts w:ascii="Times New Roman" w:hAnsi="Times New Roman" w:cs="Times New Roman"/>
          <w:sz w:val="24"/>
          <w:szCs w:val="24"/>
          <w:lang w:val="en-US"/>
        </w:rPr>
        <w:t>underestimated</w:t>
      </w:r>
      <w:r w:rsidR="00E97B6B">
        <w:rPr>
          <w:rFonts w:ascii="Times New Roman" w:hAnsi="Times New Roman" w:cs="Times New Roman"/>
          <w:sz w:val="24"/>
          <w:szCs w:val="24"/>
          <w:lang w:val="en-US"/>
        </w:rPr>
        <w:t>,</w:t>
      </w:r>
      <w:proofErr w:type="gramEnd"/>
      <w:r w:rsidR="00E97B6B">
        <w:rPr>
          <w:rFonts w:ascii="Times New Roman" w:hAnsi="Times New Roman" w:cs="Times New Roman"/>
          <w:sz w:val="24"/>
          <w:szCs w:val="24"/>
          <w:lang w:val="en-US"/>
        </w:rPr>
        <w:t xml:space="preserve"> nevertheless it is crucial to understand</w:t>
      </w:r>
      <w:ins w:id="82" w:author="Erin Rice" w:date="2014-11-03T12:55:00Z">
        <w:r w:rsidR="00720242">
          <w:rPr>
            <w:rFonts w:ascii="Times New Roman" w:hAnsi="Times New Roman" w:cs="Times New Roman"/>
            <w:sz w:val="24"/>
            <w:szCs w:val="24"/>
            <w:lang w:val="en-US"/>
          </w:rPr>
          <w:t>ing</w:t>
        </w:r>
      </w:ins>
      <w:r w:rsidR="00E97B6B">
        <w:rPr>
          <w:rFonts w:ascii="Times New Roman" w:hAnsi="Times New Roman" w:cs="Times New Roman"/>
          <w:sz w:val="24"/>
          <w:szCs w:val="24"/>
          <w:lang w:val="en-US"/>
        </w:rPr>
        <w:t xml:space="preserve"> where the drawing</w:t>
      </w:r>
      <w:r w:rsidR="00B244DB">
        <w:rPr>
          <w:rFonts w:ascii="Times New Roman" w:hAnsi="Times New Roman" w:cs="Times New Roman"/>
          <w:sz w:val="24"/>
          <w:szCs w:val="24"/>
          <w:lang w:val="en-US"/>
        </w:rPr>
        <w:t>s</w:t>
      </w:r>
      <w:r w:rsidR="00E97B6B">
        <w:rPr>
          <w:rFonts w:ascii="Times New Roman" w:hAnsi="Times New Roman" w:cs="Times New Roman"/>
          <w:sz w:val="24"/>
          <w:szCs w:val="24"/>
          <w:lang w:val="en-US"/>
        </w:rPr>
        <w:t xml:space="preserve"> come from.</w:t>
      </w:r>
      <w:r w:rsidR="0047307E">
        <w:rPr>
          <w:rFonts w:ascii="Times New Roman" w:hAnsi="Times New Roman" w:cs="Times New Roman"/>
          <w:sz w:val="24"/>
          <w:szCs w:val="24"/>
          <w:lang w:val="en-US"/>
        </w:rPr>
        <w:t xml:space="preserve"> </w:t>
      </w:r>
      <w:r w:rsidR="00E97B6B">
        <w:rPr>
          <w:rFonts w:ascii="Times New Roman" w:hAnsi="Times New Roman" w:cs="Times New Roman"/>
          <w:sz w:val="24"/>
          <w:szCs w:val="24"/>
          <w:lang w:val="en-US"/>
        </w:rPr>
        <w:t xml:space="preserve">  </w:t>
      </w:r>
      <w:r w:rsidR="00B12F81">
        <w:rPr>
          <w:rFonts w:ascii="Times New Roman" w:hAnsi="Times New Roman" w:cs="Times New Roman"/>
          <w:sz w:val="24"/>
          <w:szCs w:val="24"/>
          <w:lang w:val="en-US"/>
        </w:rPr>
        <w:t xml:space="preserve"> </w:t>
      </w:r>
    </w:p>
    <w:p w:rsidR="004536C9" w:rsidRDefault="004536C9" w:rsidP="00B12F81">
      <w:pPr>
        <w:numPr>
          <w:ins w:id="83" w:author="Erin Rice" w:date="2014-07-30T13:06:00Z"/>
        </w:numPr>
        <w:jc w:val="both"/>
        <w:rPr>
          <w:ins w:id="84" w:author="Erin Rice" w:date="2014-07-30T13:06:00Z"/>
          <w:rFonts w:ascii="Times New Roman" w:hAnsi="Times New Roman" w:cs="Times New Roman"/>
          <w:sz w:val="24"/>
          <w:szCs w:val="24"/>
          <w:lang w:val="en-US"/>
        </w:rPr>
      </w:pPr>
      <w:bookmarkStart w:id="85" w:name="_GoBack"/>
      <w:bookmarkEnd w:id="85"/>
    </w:p>
    <w:p w:rsidR="004536C9" w:rsidRPr="004536C9" w:rsidRDefault="004536C9" w:rsidP="004536C9">
      <w:pPr>
        <w:rPr>
          <w:ins w:id="86" w:author="Erin Rice" w:date="2014-07-30T13:06:00Z"/>
          <w:rFonts w:ascii="Times New Roman" w:hAnsi="Times New Roman"/>
          <w:color w:val="000000"/>
          <w:sz w:val="24"/>
          <w:szCs w:val="13"/>
          <w:lang w:val="en-US" w:eastAsia="en-US"/>
          <w:rPrChange w:id="87" w:author="Erin Rice" w:date="2014-07-30T13:07:00Z">
            <w:rPr>
              <w:ins w:id="88" w:author="Erin Rice" w:date="2014-07-30T13:06:00Z"/>
              <w:rFonts w:ascii="Helvetica Neue" w:hAnsi="Helvetica Neue"/>
              <w:color w:val="000000"/>
              <w:sz w:val="13"/>
              <w:szCs w:val="13"/>
              <w:lang w:val="en-US" w:eastAsia="en-US"/>
            </w:rPr>
          </w:rPrChange>
        </w:rPr>
      </w:pPr>
    </w:p>
    <w:p w:rsidR="004536C9" w:rsidRPr="004536C9" w:rsidRDefault="00AE7DBD" w:rsidP="004536C9">
      <w:pPr>
        <w:rPr>
          <w:ins w:id="89" w:author="Erin Rice" w:date="2014-07-30T13:06:00Z"/>
          <w:rFonts w:ascii="Times New Roman" w:hAnsi="Times New Roman"/>
          <w:sz w:val="24"/>
          <w:szCs w:val="20"/>
          <w:lang w:val="en-US" w:eastAsia="en-US"/>
          <w:rPrChange w:id="90" w:author="Erin Rice" w:date="2014-07-30T13:07:00Z">
            <w:rPr>
              <w:ins w:id="91" w:author="Erin Rice" w:date="2014-07-30T13:06:00Z"/>
              <w:rFonts w:ascii="Times" w:hAnsi="Times"/>
              <w:sz w:val="20"/>
              <w:szCs w:val="20"/>
              <w:lang w:val="en-US" w:eastAsia="en-US"/>
            </w:rPr>
          </w:rPrChange>
        </w:rPr>
      </w:pPr>
      <w:ins w:id="92" w:author="Erin Rice" w:date="2014-07-30T13:06:00Z">
        <w:r w:rsidRPr="00AE7DBD">
          <w:rPr>
            <w:rFonts w:ascii="Times New Roman" w:hAnsi="Times New Roman"/>
            <w:sz w:val="24"/>
            <w:szCs w:val="20"/>
            <w:lang w:val="en-US" w:eastAsia="en-US"/>
            <w:rPrChange w:id="93" w:author="Erin Rice" w:date="2014-07-30T13:07:00Z">
              <w:rPr>
                <w:rFonts w:ascii="Times" w:hAnsi="Times"/>
                <w:sz w:val="20"/>
                <w:szCs w:val="20"/>
                <w:lang w:val="en-US" w:eastAsia="en-US"/>
              </w:rPr>
            </w:rPrChange>
          </w:rPr>
          <w:t> </w:t>
        </w:r>
      </w:ins>
    </w:p>
    <w:p w:rsidR="004536C9" w:rsidRPr="004536C9" w:rsidRDefault="00AE7DBD" w:rsidP="004536C9">
      <w:pPr>
        <w:rPr>
          <w:ins w:id="94" w:author="Erin Rice" w:date="2014-07-30T13:06:00Z"/>
          <w:rFonts w:ascii="Times New Roman" w:hAnsi="Times New Roman"/>
          <w:sz w:val="24"/>
          <w:szCs w:val="20"/>
          <w:lang w:val="en-US" w:eastAsia="en-US"/>
          <w:rPrChange w:id="95" w:author="Erin Rice" w:date="2014-07-30T13:07:00Z">
            <w:rPr>
              <w:ins w:id="96" w:author="Erin Rice" w:date="2014-07-30T13:06:00Z"/>
              <w:rFonts w:ascii="Times" w:hAnsi="Times"/>
              <w:sz w:val="20"/>
              <w:szCs w:val="20"/>
              <w:lang w:val="en-US" w:eastAsia="en-US"/>
            </w:rPr>
          </w:rPrChange>
        </w:rPr>
      </w:pPr>
      <w:ins w:id="97" w:author="Erin Rice" w:date="2014-07-30T13:06:00Z">
        <w:r w:rsidRPr="00AE7DBD">
          <w:rPr>
            <w:rFonts w:ascii="Times New Roman" w:hAnsi="Times New Roman"/>
            <w:sz w:val="24"/>
            <w:szCs w:val="20"/>
            <w:lang w:val="en-US" w:eastAsia="en-US"/>
            <w:rPrChange w:id="98" w:author="Erin Rice" w:date="2014-07-30T13:07:00Z">
              <w:rPr>
                <w:rFonts w:ascii="Times New Roman" w:hAnsi="Times New Roman"/>
                <w:sz w:val="20"/>
                <w:szCs w:val="20"/>
                <w:lang w:val="en-US" w:eastAsia="en-US"/>
              </w:rPr>
            </w:rPrChange>
          </w:rPr>
          <w:t xml:space="preserve">References </w:t>
        </w:r>
      </w:ins>
    </w:p>
    <w:p w:rsidR="004536C9" w:rsidRPr="004536C9" w:rsidRDefault="004536C9" w:rsidP="004536C9">
      <w:pPr>
        <w:spacing w:after="0" w:line="240" w:lineRule="auto"/>
        <w:jc w:val="both"/>
        <w:rPr>
          <w:ins w:id="99" w:author="Erin Rice" w:date="2014-07-30T13:06:00Z"/>
          <w:rFonts w:ascii="Times New Roman" w:hAnsi="Times New Roman" w:cs="Times New Roman"/>
          <w:sz w:val="24"/>
          <w:szCs w:val="20"/>
          <w:lang w:val="en-US" w:eastAsia="en-US"/>
          <w:rPrChange w:id="100" w:author="Erin Rice" w:date="2014-07-30T13:07:00Z">
            <w:rPr>
              <w:ins w:id="101" w:author="Erin Rice" w:date="2014-07-30T13:06:00Z"/>
              <w:rFonts w:ascii="Times" w:hAnsi="Times" w:cs="Times New Roman"/>
              <w:sz w:val="20"/>
              <w:szCs w:val="20"/>
              <w:lang w:val="en-US" w:eastAsia="en-US"/>
            </w:rPr>
          </w:rPrChange>
        </w:rPr>
      </w:pPr>
      <w:ins w:id="102" w:author="Erin Rice" w:date="2014-07-30T13:08:00Z">
        <w:r>
          <w:rPr>
            <w:rFonts w:ascii="Times New Roman" w:hAnsi="Times New Roman" w:cs="Times New Roman"/>
            <w:color w:val="000000"/>
            <w:sz w:val="24"/>
            <w:szCs w:val="20"/>
            <w:lang w:val="en-US" w:eastAsia="en-US"/>
          </w:rPr>
          <w:t>D</w:t>
        </w:r>
      </w:ins>
      <w:ins w:id="103" w:author="Erin Rice" w:date="2014-07-30T13:10:00Z">
        <w:r>
          <w:rPr>
            <w:rFonts w:ascii="Times New Roman" w:hAnsi="Times New Roman" w:cs="Times New Roman"/>
            <w:color w:val="000000"/>
            <w:sz w:val="24"/>
            <w:szCs w:val="20"/>
            <w:lang w:val="en-US" w:eastAsia="en-US"/>
          </w:rPr>
          <w:t>omino, C</w:t>
        </w:r>
      </w:ins>
      <w:ins w:id="104" w:author="Erin Rice" w:date="2014-07-30T13:08:00Z">
        <w:r>
          <w:rPr>
            <w:rFonts w:ascii="Times New Roman" w:hAnsi="Times New Roman" w:cs="Times New Roman"/>
            <w:color w:val="000000"/>
            <w:sz w:val="24"/>
            <w:szCs w:val="20"/>
            <w:lang w:val="en-US" w:eastAsia="en-US"/>
          </w:rPr>
          <w:t>.</w:t>
        </w:r>
      </w:ins>
      <w:ins w:id="105" w:author="Erin Rice" w:date="2014-07-30T13:10:00Z">
        <w:r>
          <w:rPr>
            <w:rFonts w:ascii="Times New Roman" w:hAnsi="Times New Roman" w:cs="Times New Roman"/>
            <w:color w:val="000000"/>
            <w:sz w:val="24"/>
            <w:szCs w:val="20"/>
            <w:lang w:val="en-US" w:eastAsia="en-US"/>
          </w:rPr>
          <w:t>,</w:t>
        </w:r>
      </w:ins>
      <w:ins w:id="106" w:author="Erin Rice" w:date="2014-07-30T13:08:00Z">
        <w:r>
          <w:rPr>
            <w:rFonts w:ascii="Times New Roman" w:hAnsi="Times New Roman" w:cs="Times New Roman"/>
            <w:color w:val="000000"/>
            <w:sz w:val="24"/>
            <w:szCs w:val="20"/>
            <w:lang w:val="en-US" w:eastAsia="en-US"/>
          </w:rPr>
          <w:t xml:space="preserve"> (1994) </w:t>
        </w:r>
      </w:ins>
      <w:ins w:id="107" w:author="Erin Rice" w:date="2014-07-30T13:06:00Z">
        <w:r w:rsidR="00AE7DBD" w:rsidRPr="00AE7DBD">
          <w:rPr>
            <w:rFonts w:ascii="Times New Roman" w:hAnsi="Times New Roman" w:cs="Times New Roman"/>
            <w:color w:val="000000"/>
            <w:sz w:val="24"/>
            <w:szCs w:val="20"/>
            <w:lang w:val="en-US" w:eastAsia="en-US"/>
            <w:rPrChange w:id="108" w:author="Erin Rice" w:date="2014-07-30T13:07:00Z">
              <w:rPr>
                <w:rFonts w:ascii="Times" w:hAnsi="Times" w:cs="Times New Roman"/>
                <w:color w:val="000000"/>
                <w:sz w:val="20"/>
                <w:szCs w:val="20"/>
                <w:lang w:val="en-US" w:eastAsia="en-US"/>
              </w:rPr>
            </w:rPrChange>
          </w:rPr>
          <w:t>"</w:t>
        </w:r>
        <w:proofErr w:type="spellStart"/>
        <w:r w:rsidR="00AE7DBD" w:rsidRPr="00AE7DBD">
          <w:rPr>
            <w:rFonts w:ascii="Times New Roman" w:hAnsi="Times New Roman" w:cs="Times New Roman"/>
            <w:color w:val="000000"/>
            <w:sz w:val="24"/>
            <w:szCs w:val="20"/>
            <w:lang w:val="en-US" w:eastAsia="en-US"/>
            <w:rPrChange w:id="109" w:author="Erin Rice" w:date="2014-07-30T13:07:00Z">
              <w:rPr>
                <w:rFonts w:ascii="Times" w:hAnsi="Times" w:cs="Times New Roman"/>
                <w:color w:val="000000"/>
                <w:sz w:val="20"/>
                <w:szCs w:val="20"/>
                <w:lang w:val="en-US" w:eastAsia="en-US"/>
              </w:rPr>
            </w:rPrChange>
          </w:rPr>
          <w:t>Frédéric</w:t>
        </w:r>
        <w:proofErr w:type="spellEnd"/>
        <w:r w:rsidR="00AE7DBD" w:rsidRPr="00AE7DBD">
          <w:rPr>
            <w:rFonts w:ascii="Times New Roman" w:hAnsi="Times New Roman" w:cs="Times New Roman"/>
            <w:color w:val="000000"/>
            <w:sz w:val="24"/>
            <w:szCs w:val="20"/>
            <w:lang w:val="en-US" w:eastAsia="en-US"/>
            <w:rPrChange w:id="110" w:author="Erin Rice" w:date="2014-07-30T13:07:00Z">
              <w:rPr>
                <w:rFonts w:ascii="Times" w:hAnsi="Times" w:cs="Times New Roman"/>
                <w:color w:val="000000"/>
                <w:sz w:val="20"/>
                <w:szCs w:val="20"/>
                <w:lang w:val="en-US" w:eastAsia="en-US"/>
              </w:rPr>
            </w:rPrChange>
          </w:rPr>
          <w:t xml:space="preserve"> </w:t>
        </w:r>
        <w:proofErr w:type="spellStart"/>
        <w:r w:rsidR="00AE7DBD" w:rsidRPr="00AE7DBD">
          <w:rPr>
            <w:rFonts w:ascii="Times New Roman" w:hAnsi="Times New Roman" w:cs="Times New Roman"/>
            <w:color w:val="000000"/>
            <w:sz w:val="24"/>
            <w:szCs w:val="20"/>
            <w:lang w:val="en-US" w:eastAsia="en-US"/>
            <w:rPrChange w:id="111" w:author="Erin Rice" w:date="2014-07-30T13:07:00Z">
              <w:rPr>
                <w:rFonts w:ascii="Times" w:hAnsi="Times" w:cs="Times New Roman"/>
                <w:color w:val="000000"/>
                <w:sz w:val="20"/>
                <w:szCs w:val="20"/>
                <w:lang w:val="en-US" w:eastAsia="en-US"/>
              </w:rPr>
            </w:rPrChange>
          </w:rPr>
          <w:t>Bruly</w:t>
        </w:r>
        <w:proofErr w:type="spellEnd"/>
        <w:r w:rsidR="00AE7DBD" w:rsidRPr="00AE7DBD">
          <w:rPr>
            <w:rFonts w:ascii="Times New Roman" w:hAnsi="Times New Roman" w:cs="Times New Roman"/>
            <w:color w:val="000000"/>
            <w:sz w:val="24"/>
            <w:szCs w:val="20"/>
            <w:lang w:val="en-US" w:eastAsia="en-US"/>
            <w:rPrChange w:id="112" w:author="Erin Rice" w:date="2014-07-30T13:07:00Z">
              <w:rPr>
                <w:rFonts w:ascii="Times" w:hAnsi="Times" w:cs="Times New Roman"/>
                <w:color w:val="000000"/>
                <w:sz w:val="20"/>
                <w:szCs w:val="20"/>
                <w:lang w:val="en-US" w:eastAsia="en-US"/>
              </w:rPr>
            </w:rPrChange>
          </w:rPr>
          <w:t xml:space="preserve"> </w:t>
        </w:r>
        <w:proofErr w:type="spellStart"/>
        <w:proofErr w:type="gramStart"/>
        <w:r w:rsidR="00AE7DBD" w:rsidRPr="00AE7DBD">
          <w:rPr>
            <w:rFonts w:ascii="Times New Roman" w:hAnsi="Times New Roman" w:cs="Times New Roman"/>
            <w:color w:val="000000"/>
            <w:sz w:val="24"/>
            <w:szCs w:val="20"/>
            <w:lang w:val="en-US" w:eastAsia="en-US"/>
            <w:rPrChange w:id="113" w:author="Erin Rice" w:date="2014-07-30T13:07:00Z">
              <w:rPr>
                <w:rFonts w:ascii="Times" w:hAnsi="Times" w:cs="Times New Roman"/>
                <w:color w:val="000000"/>
                <w:sz w:val="20"/>
                <w:szCs w:val="20"/>
                <w:lang w:val="en-US" w:eastAsia="en-US"/>
              </w:rPr>
            </w:rPrChange>
          </w:rPr>
          <w:t>Bouabré</w:t>
        </w:r>
        <w:proofErr w:type="spellEnd"/>
        <w:r w:rsidR="00AE7DBD" w:rsidRPr="00AE7DBD">
          <w:rPr>
            <w:rFonts w:ascii="Times New Roman" w:hAnsi="Times New Roman" w:cs="Times New Roman"/>
            <w:color w:val="000000"/>
            <w:sz w:val="24"/>
            <w:szCs w:val="20"/>
            <w:lang w:val="en-US" w:eastAsia="en-US"/>
            <w:rPrChange w:id="114" w:author="Erin Rice" w:date="2014-07-30T13:07:00Z">
              <w:rPr>
                <w:rFonts w:ascii="Times" w:hAnsi="Times" w:cs="Times New Roman"/>
                <w:color w:val="000000"/>
                <w:sz w:val="20"/>
                <w:szCs w:val="20"/>
                <w:lang w:val="en-US" w:eastAsia="en-US"/>
              </w:rPr>
            </w:rPrChange>
          </w:rPr>
          <w:t> :</w:t>
        </w:r>
        <w:proofErr w:type="gramEnd"/>
        <w:r w:rsidR="00AE7DBD" w:rsidRPr="00AE7DBD">
          <w:rPr>
            <w:rFonts w:ascii="Times New Roman" w:hAnsi="Times New Roman" w:cs="Times New Roman"/>
            <w:color w:val="000000"/>
            <w:sz w:val="24"/>
            <w:szCs w:val="20"/>
            <w:lang w:val="en-US" w:eastAsia="en-US"/>
            <w:rPrChange w:id="115" w:author="Erin Rice" w:date="2014-07-30T13:07:00Z">
              <w:rPr>
                <w:rFonts w:ascii="Times" w:hAnsi="Times" w:cs="Times New Roman"/>
                <w:color w:val="000000"/>
                <w:sz w:val="20"/>
                <w:szCs w:val="20"/>
                <w:lang w:val="en-US" w:eastAsia="en-US"/>
              </w:rPr>
            </w:rPrChange>
          </w:rPr>
          <w:t xml:space="preserve"> </w:t>
        </w:r>
        <w:proofErr w:type="spellStart"/>
        <w:r w:rsidR="00AE7DBD" w:rsidRPr="00AE7DBD">
          <w:rPr>
            <w:rFonts w:ascii="Times New Roman" w:hAnsi="Times New Roman" w:cs="Times New Roman"/>
            <w:color w:val="000000"/>
            <w:sz w:val="24"/>
            <w:szCs w:val="20"/>
            <w:lang w:val="en-US" w:eastAsia="en-US"/>
            <w:rPrChange w:id="116" w:author="Erin Rice" w:date="2014-07-30T13:07:00Z">
              <w:rPr>
                <w:rFonts w:ascii="Times" w:hAnsi="Times" w:cs="Times New Roman"/>
                <w:color w:val="000000"/>
                <w:sz w:val="20"/>
                <w:szCs w:val="20"/>
                <w:lang w:val="en-US" w:eastAsia="en-US"/>
              </w:rPr>
            </w:rPrChange>
          </w:rPr>
          <w:t>l’aventure</w:t>
        </w:r>
        <w:proofErr w:type="spellEnd"/>
        <w:r w:rsidR="00AE7DBD" w:rsidRPr="00AE7DBD">
          <w:rPr>
            <w:rFonts w:ascii="Times New Roman" w:hAnsi="Times New Roman" w:cs="Times New Roman"/>
            <w:color w:val="000000"/>
            <w:sz w:val="24"/>
            <w:szCs w:val="20"/>
            <w:lang w:val="en-US" w:eastAsia="en-US"/>
            <w:rPrChange w:id="117" w:author="Erin Rice" w:date="2014-07-30T13:07:00Z">
              <w:rPr>
                <w:rFonts w:ascii="Times" w:hAnsi="Times" w:cs="Times New Roman"/>
                <w:color w:val="000000"/>
                <w:sz w:val="20"/>
                <w:szCs w:val="20"/>
                <w:lang w:val="en-US" w:eastAsia="en-US"/>
              </w:rPr>
            </w:rPrChange>
          </w:rPr>
          <w:t xml:space="preserve"> </w:t>
        </w:r>
        <w:proofErr w:type="spellStart"/>
        <w:r w:rsidR="00AE7DBD" w:rsidRPr="00AE7DBD">
          <w:rPr>
            <w:rFonts w:ascii="Times New Roman" w:hAnsi="Times New Roman" w:cs="Times New Roman"/>
            <w:color w:val="000000"/>
            <w:sz w:val="24"/>
            <w:szCs w:val="20"/>
            <w:lang w:val="en-US" w:eastAsia="en-US"/>
            <w:rPrChange w:id="118" w:author="Erin Rice" w:date="2014-07-30T13:07:00Z">
              <w:rPr>
                <w:rFonts w:ascii="Times" w:hAnsi="Times" w:cs="Times New Roman"/>
                <w:color w:val="000000"/>
                <w:sz w:val="20"/>
                <w:szCs w:val="20"/>
                <w:lang w:val="en-US" w:eastAsia="en-US"/>
              </w:rPr>
            </w:rPrChange>
          </w:rPr>
          <w:t>sémiologique</w:t>
        </w:r>
        <w:proofErr w:type="spellEnd"/>
        <w:r w:rsidR="00AE7DBD" w:rsidRPr="00AE7DBD">
          <w:rPr>
            <w:rFonts w:ascii="Times New Roman" w:hAnsi="Times New Roman" w:cs="Times New Roman"/>
            <w:color w:val="000000"/>
            <w:sz w:val="24"/>
            <w:szCs w:val="20"/>
            <w:lang w:val="en-US" w:eastAsia="en-US"/>
            <w:rPrChange w:id="119" w:author="Erin Rice" w:date="2014-07-30T13:07:00Z">
              <w:rPr>
                <w:rFonts w:ascii="Times" w:hAnsi="Times" w:cs="Times New Roman"/>
                <w:color w:val="000000"/>
                <w:sz w:val="20"/>
                <w:szCs w:val="20"/>
                <w:lang w:val="en-US" w:eastAsia="en-US"/>
              </w:rPr>
            </w:rPrChange>
          </w:rPr>
          <w:t xml:space="preserve">" in </w:t>
        </w:r>
        <w:r w:rsidR="00AE7DBD" w:rsidRPr="00AE7DBD">
          <w:rPr>
            <w:rFonts w:ascii="Times New Roman" w:hAnsi="Times New Roman" w:cs="Times New Roman"/>
            <w:i/>
            <w:color w:val="000000"/>
            <w:sz w:val="24"/>
            <w:szCs w:val="20"/>
            <w:lang w:val="en-US" w:eastAsia="en-US"/>
            <w:rPrChange w:id="120" w:author="Erin Rice" w:date="2014-07-30T13:07:00Z">
              <w:rPr>
                <w:rFonts w:ascii="Times" w:hAnsi="Times" w:cs="Times New Roman"/>
                <w:i/>
                <w:color w:val="000000"/>
                <w:sz w:val="20"/>
                <w:szCs w:val="20"/>
                <w:lang w:val="en-US" w:eastAsia="en-US"/>
              </w:rPr>
            </w:rPrChange>
          </w:rPr>
          <w:t>Art Press</w:t>
        </w:r>
        <w:r w:rsidR="00AE7DBD" w:rsidRPr="00AE7DBD">
          <w:rPr>
            <w:rFonts w:ascii="Times New Roman" w:hAnsi="Times New Roman" w:cs="Times New Roman"/>
            <w:color w:val="000000"/>
            <w:sz w:val="24"/>
            <w:szCs w:val="20"/>
            <w:lang w:val="en-US" w:eastAsia="en-US"/>
            <w:rPrChange w:id="121" w:author="Erin Rice" w:date="2014-07-30T13:07:00Z">
              <w:rPr>
                <w:rFonts w:ascii="Times" w:hAnsi="Times" w:cs="Times New Roman"/>
                <w:color w:val="000000"/>
                <w:sz w:val="20"/>
                <w:szCs w:val="20"/>
                <w:lang w:val="en-US" w:eastAsia="en-US"/>
              </w:rPr>
            </w:rPrChange>
          </w:rPr>
          <w:t>, 192, 57-59.</w:t>
        </w:r>
      </w:ins>
    </w:p>
    <w:p w:rsidR="004536C9" w:rsidRPr="004536C9" w:rsidRDefault="00AE7DBD" w:rsidP="004536C9">
      <w:pPr>
        <w:spacing w:after="0" w:line="240" w:lineRule="auto"/>
        <w:jc w:val="both"/>
        <w:rPr>
          <w:ins w:id="122" w:author="Erin Rice" w:date="2014-07-30T13:06:00Z"/>
          <w:rFonts w:ascii="Times New Roman" w:hAnsi="Times New Roman" w:cs="Times New Roman"/>
          <w:sz w:val="24"/>
          <w:szCs w:val="20"/>
          <w:lang w:val="en-US" w:eastAsia="en-US"/>
          <w:rPrChange w:id="123" w:author="Erin Rice" w:date="2014-07-30T13:07:00Z">
            <w:rPr>
              <w:ins w:id="124" w:author="Erin Rice" w:date="2014-07-30T13:06:00Z"/>
              <w:rFonts w:ascii="Times" w:hAnsi="Times" w:cs="Times New Roman"/>
              <w:sz w:val="20"/>
              <w:szCs w:val="20"/>
              <w:lang w:val="en-US" w:eastAsia="en-US"/>
            </w:rPr>
          </w:rPrChange>
        </w:rPr>
      </w:pPr>
      <w:ins w:id="125" w:author="Erin Rice" w:date="2014-07-30T13:06:00Z">
        <w:r w:rsidRPr="00AE7DBD">
          <w:rPr>
            <w:rFonts w:ascii="Times New Roman" w:hAnsi="Times New Roman" w:cs="Times New Roman"/>
            <w:sz w:val="24"/>
            <w:szCs w:val="20"/>
            <w:lang w:val="en-US" w:eastAsia="en-US"/>
            <w:rPrChange w:id="126" w:author="Erin Rice" w:date="2014-07-30T13:07:00Z">
              <w:rPr>
                <w:rFonts w:ascii="Times" w:hAnsi="Times" w:cs="Times New Roman"/>
                <w:sz w:val="20"/>
                <w:szCs w:val="20"/>
                <w:lang w:val="en-US" w:eastAsia="en-US"/>
              </w:rPr>
            </w:rPrChange>
          </w:rPr>
          <w:t> </w:t>
        </w:r>
      </w:ins>
    </w:p>
    <w:p w:rsidR="004536C9" w:rsidRPr="004536C9" w:rsidRDefault="004536C9" w:rsidP="004536C9">
      <w:pPr>
        <w:spacing w:after="0" w:line="240" w:lineRule="auto"/>
        <w:jc w:val="both"/>
        <w:rPr>
          <w:ins w:id="127" w:author="Erin Rice" w:date="2014-07-30T13:06:00Z"/>
          <w:rFonts w:ascii="Times New Roman" w:hAnsi="Times New Roman" w:cs="Times New Roman"/>
          <w:sz w:val="24"/>
          <w:szCs w:val="20"/>
          <w:lang w:val="en-US" w:eastAsia="en-US"/>
          <w:rPrChange w:id="128" w:author="Erin Rice" w:date="2014-07-30T13:07:00Z">
            <w:rPr>
              <w:ins w:id="129" w:author="Erin Rice" w:date="2014-07-30T13:06:00Z"/>
              <w:rFonts w:ascii="Times" w:hAnsi="Times" w:cs="Times New Roman"/>
              <w:sz w:val="20"/>
              <w:szCs w:val="20"/>
              <w:lang w:val="en-US" w:eastAsia="en-US"/>
            </w:rPr>
          </w:rPrChange>
        </w:rPr>
      </w:pPr>
      <w:proofErr w:type="spellStart"/>
      <w:ins w:id="130" w:author="Erin Rice" w:date="2014-07-30T13:08:00Z">
        <w:r>
          <w:rPr>
            <w:rFonts w:ascii="Times New Roman" w:hAnsi="Times New Roman" w:cs="Times New Roman"/>
            <w:color w:val="000000"/>
            <w:sz w:val="24"/>
            <w:szCs w:val="20"/>
            <w:lang w:eastAsia="en-US"/>
          </w:rPr>
          <w:t>E</w:t>
        </w:r>
      </w:ins>
      <w:ins w:id="131" w:author="Erin Rice" w:date="2014-07-30T13:09:00Z">
        <w:r>
          <w:rPr>
            <w:rFonts w:ascii="Times New Roman" w:hAnsi="Times New Roman" w:cs="Times New Roman"/>
            <w:color w:val="000000"/>
            <w:sz w:val="24"/>
            <w:szCs w:val="20"/>
            <w:lang w:eastAsia="en-US"/>
          </w:rPr>
          <w:t>nwezor</w:t>
        </w:r>
      </w:ins>
      <w:proofErr w:type="spellEnd"/>
      <w:ins w:id="132" w:author="Erin Rice" w:date="2014-07-30T13:08:00Z">
        <w:r>
          <w:rPr>
            <w:rFonts w:ascii="Times New Roman" w:hAnsi="Times New Roman" w:cs="Times New Roman"/>
            <w:color w:val="000000"/>
            <w:sz w:val="24"/>
            <w:szCs w:val="20"/>
            <w:lang w:eastAsia="en-US"/>
          </w:rPr>
          <w:t xml:space="preserve">, O., (1995) </w:t>
        </w:r>
      </w:ins>
      <w:ins w:id="133" w:author="Erin Rice" w:date="2014-07-30T13:06:00Z">
        <w:r w:rsidR="00AE7DBD" w:rsidRPr="00AE7DBD">
          <w:rPr>
            <w:rFonts w:ascii="Times New Roman" w:hAnsi="Times New Roman" w:cs="Times New Roman"/>
            <w:color w:val="000000"/>
            <w:sz w:val="24"/>
            <w:szCs w:val="20"/>
            <w:lang w:eastAsia="en-US"/>
            <w:rPrChange w:id="134" w:author="Erin Rice" w:date="2014-07-30T13:07:00Z">
              <w:rPr>
                <w:rFonts w:ascii="Times" w:hAnsi="Times" w:cs="Times New Roman"/>
                <w:color w:val="000000"/>
                <w:sz w:val="20"/>
                <w:szCs w:val="20"/>
                <w:lang w:eastAsia="en-US"/>
              </w:rPr>
            </w:rPrChange>
          </w:rPr>
          <w:t>"</w:t>
        </w:r>
        <w:r w:rsidRPr="004536C9">
          <w:rPr>
            <w:rFonts w:ascii="Times New Roman" w:hAnsi="Times New Roman" w:cs="Times New Roman"/>
            <w:color w:val="000000"/>
            <w:sz w:val="24"/>
            <w:szCs w:val="24"/>
            <w:lang w:eastAsia="en-US"/>
          </w:rPr>
          <w:t xml:space="preserve">The Inverted Sign. Rereading </w:t>
        </w:r>
        <w:proofErr w:type="spellStart"/>
        <w:r w:rsidRPr="004536C9">
          <w:rPr>
            <w:rFonts w:ascii="Times New Roman" w:hAnsi="Times New Roman" w:cs="Times New Roman"/>
            <w:color w:val="000000"/>
            <w:sz w:val="24"/>
            <w:szCs w:val="24"/>
            <w:lang w:eastAsia="en-US"/>
          </w:rPr>
          <w:t>Frédéric</w:t>
        </w:r>
        <w:proofErr w:type="spellEnd"/>
        <w:r w:rsidRPr="004536C9">
          <w:rPr>
            <w:rFonts w:ascii="Times New Roman" w:hAnsi="Times New Roman" w:cs="Times New Roman"/>
            <w:color w:val="000000"/>
            <w:sz w:val="24"/>
            <w:szCs w:val="24"/>
            <w:lang w:eastAsia="en-US"/>
          </w:rPr>
          <w:t xml:space="preserve"> </w:t>
        </w:r>
        <w:proofErr w:type="spellStart"/>
        <w:r w:rsidRPr="004536C9">
          <w:rPr>
            <w:rFonts w:ascii="Times New Roman" w:hAnsi="Times New Roman" w:cs="Times New Roman"/>
            <w:color w:val="000000"/>
            <w:sz w:val="24"/>
            <w:szCs w:val="24"/>
            <w:lang w:eastAsia="en-US"/>
          </w:rPr>
          <w:t>Bruly</w:t>
        </w:r>
        <w:proofErr w:type="spellEnd"/>
        <w:r w:rsidRPr="004536C9">
          <w:rPr>
            <w:rFonts w:ascii="Times New Roman" w:hAnsi="Times New Roman" w:cs="Times New Roman"/>
            <w:color w:val="000000"/>
            <w:sz w:val="24"/>
            <w:szCs w:val="24"/>
            <w:lang w:eastAsia="en-US"/>
          </w:rPr>
          <w:t xml:space="preserve"> </w:t>
        </w:r>
        <w:proofErr w:type="spellStart"/>
        <w:r w:rsidRPr="004536C9">
          <w:rPr>
            <w:rFonts w:ascii="Times New Roman" w:hAnsi="Times New Roman" w:cs="Times New Roman"/>
            <w:color w:val="000000"/>
            <w:sz w:val="24"/>
            <w:szCs w:val="24"/>
            <w:lang w:eastAsia="en-US"/>
          </w:rPr>
          <w:t>Bouabré</w:t>
        </w:r>
        <w:proofErr w:type="spellEnd"/>
        <w:r w:rsidRPr="004536C9">
          <w:rPr>
            <w:rFonts w:ascii="Times New Roman" w:hAnsi="Times New Roman" w:cs="Times New Roman"/>
            <w:color w:val="000000"/>
            <w:sz w:val="24"/>
            <w:szCs w:val="24"/>
            <w:lang w:eastAsia="en-US"/>
          </w:rPr>
          <w:t xml:space="preserve">" in </w:t>
        </w:r>
        <w:proofErr w:type="spellStart"/>
        <w:r w:rsidRPr="004536C9">
          <w:rPr>
            <w:rFonts w:ascii="Times New Roman" w:hAnsi="Times New Roman" w:cs="Times New Roman"/>
            <w:i/>
            <w:color w:val="000000"/>
            <w:sz w:val="24"/>
            <w:szCs w:val="24"/>
            <w:lang w:eastAsia="en-US"/>
          </w:rPr>
          <w:t>Nka</w:t>
        </w:r>
        <w:proofErr w:type="spellEnd"/>
        <w:r w:rsidRPr="004536C9">
          <w:rPr>
            <w:rFonts w:ascii="Times New Roman" w:hAnsi="Times New Roman" w:cs="Times New Roman"/>
            <w:color w:val="000000"/>
            <w:sz w:val="24"/>
            <w:szCs w:val="24"/>
            <w:lang w:eastAsia="en-US"/>
          </w:rPr>
          <w:t>, 2, 44-49.</w:t>
        </w:r>
      </w:ins>
    </w:p>
    <w:p w:rsidR="004536C9" w:rsidRPr="004536C9" w:rsidRDefault="00AE7DBD" w:rsidP="004536C9">
      <w:pPr>
        <w:spacing w:after="0"/>
        <w:rPr>
          <w:ins w:id="135" w:author="Erin Rice" w:date="2014-07-30T13:06:00Z"/>
          <w:rFonts w:ascii="Times New Roman" w:hAnsi="Times New Roman"/>
          <w:sz w:val="24"/>
          <w:szCs w:val="20"/>
          <w:lang w:val="en-US" w:eastAsia="en-US"/>
          <w:rPrChange w:id="136" w:author="Erin Rice" w:date="2014-07-30T13:07:00Z">
            <w:rPr>
              <w:ins w:id="137" w:author="Erin Rice" w:date="2014-07-30T13:06:00Z"/>
              <w:rFonts w:ascii="Tahoma" w:hAnsi="Tahoma"/>
              <w:sz w:val="20"/>
              <w:szCs w:val="20"/>
              <w:lang w:val="en-US" w:eastAsia="en-US"/>
            </w:rPr>
          </w:rPrChange>
        </w:rPr>
      </w:pPr>
      <w:ins w:id="138" w:author="Erin Rice" w:date="2014-07-30T13:06:00Z">
        <w:r w:rsidRPr="00AE7DBD">
          <w:rPr>
            <w:rFonts w:ascii="Times New Roman" w:hAnsi="Times New Roman"/>
            <w:sz w:val="24"/>
            <w:szCs w:val="20"/>
            <w:lang w:val="en-US" w:eastAsia="en-US"/>
            <w:rPrChange w:id="139" w:author="Erin Rice" w:date="2014-07-30T13:07:00Z">
              <w:rPr>
                <w:rFonts w:ascii="Tahoma" w:hAnsi="Tahoma"/>
                <w:sz w:val="20"/>
                <w:szCs w:val="20"/>
                <w:lang w:val="en-US" w:eastAsia="en-US"/>
              </w:rPr>
            </w:rPrChange>
          </w:rPr>
          <w:t> </w:t>
        </w:r>
      </w:ins>
    </w:p>
    <w:p w:rsidR="004536C9" w:rsidRPr="004536C9" w:rsidRDefault="004536C9" w:rsidP="004536C9">
      <w:pPr>
        <w:spacing w:after="0" w:line="240" w:lineRule="auto"/>
        <w:jc w:val="both"/>
        <w:rPr>
          <w:ins w:id="140" w:author="Erin Rice" w:date="2014-07-30T13:06:00Z"/>
          <w:rFonts w:ascii="Times New Roman" w:hAnsi="Times New Roman" w:cs="Times New Roman"/>
          <w:sz w:val="24"/>
          <w:szCs w:val="20"/>
          <w:lang w:val="en-US" w:eastAsia="en-US"/>
          <w:rPrChange w:id="141" w:author="Erin Rice" w:date="2014-07-30T13:07:00Z">
            <w:rPr>
              <w:ins w:id="142" w:author="Erin Rice" w:date="2014-07-30T13:06:00Z"/>
              <w:rFonts w:ascii="Times" w:hAnsi="Times" w:cs="Times New Roman"/>
              <w:sz w:val="20"/>
              <w:szCs w:val="20"/>
              <w:lang w:val="en-US" w:eastAsia="en-US"/>
            </w:rPr>
          </w:rPrChange>
        </w:rPr>
      </w:pPr>
      <w:ins w:id="143" w:author="Erin Rice" w:date="2014-07-30T13:06:00Z">
        <w:r>
          <w:rPr>
            <w:rFonts w:ascii="Times New Roman" w:hAnsi="Times New Roman" w:cs="Times New Roman"/>
            <w:sz w:val="24"/>
            <w:szCs w:val="24"/>
            <w:lang w:val="en-US" w:eastAsia="en-US"/>
          </w:rPr>
          <w:t>Lombardi, S.</w:t>
        </w:r>
        <w:r w:rsidRPr="004536C9">
          <w:rPr>
            <w:rFonts w:ascii="Times New Roman" w:hAnsi="Times New Roman" w:cs="Times New Roman"/>
            <w:sz w:val="24"/>
            <w:szCs w:val="24"/>
            <w:lang w:val="en-US" w:eastAsia="en-US"/>
          </w:rPr>
          <w:t xml:space="preserve">, </w:t>
        </w:r>
      </w:ins>
      <w:ins w:id="144" w:author="Erin Rice" w:date="2014-07-30T13:09:00Z">
        <w:r>
          <w:rPr>
            <w:rFonts w:ascii="Times New Roman" w:hAnsi="Times New Roman" w:cs="Times New Roman"/>
            <w:sz w:val="24"/>
            <w:szCs w:val="24"/>
            <w:lang w:val="en-US" w:eastAsia="en-US"/>
          </w:rPr>
          <w:t xml:space="preserve">(2010) </w:t>
        </w:r>
      </w:ins>
      <w:ins w:id="145" w:author="Erin Rice" w:date="2014-07-30T13:06:00Z">
        <w:r w:rsidRPr="004536C9">
          <w:rPr>
            <w:rFonts w:ascii="Times New Roman" w:hAnsi="Times New Roman" w:cs="Times New Roman"/>
            <w:sz w:val="24"/>
            <w:szCs w:val="24"/>
            <w:lang w:val="en-US" w:eastAsia="en-US"/>
          </w:rPr>
          <w:t>"</w:t>
        </w:r>
        <w:proofErr w:type="spellStart"/>
        <w:r w:rsidRPr="004536C9">
          <w:rPr>
            <w:rFonts w:ascii="Times New Roman" w:hAnsi="Times New Roman" w:cs="Times New Roman"/>
            <w:sz w:val="24"/>
            <w:szCs w:val="24"/>
            <w:lang w:val="en-US" w:eastAsia="en-US"/>
          </w:rPr>
          <w:t>Frédéric</w:t>
        </w:r>
        <w:proofErr w:type="spellEnd"/>
        <w:r w:rsidRPr="004536C9">
          <w:rPr>
            <w:rFonts w:ascii="Times New Roman" w:hAnsi="Times New Roman" w:cs="Times New Roman"/>
            <w:sz w:val="24"/>
            <w:szCs w:val="24"/>
            <w:lang w:val="en-US" w:eastAsia="en-US"/>
          </w:rPr>
          <w:t xml:space="preserve"> </w:t>
        </w:r>
        <w:proofErr w:type="spellStart"/>
        <w:r w:rsidRPr="004536C9">
          <w:rPr>
            <w:rFonts w:ascii="Times New Roman" w:hAnsi="Times New Roman" w:cs="Times New Roman"/>
            <w:sz w:val="24"/>
            <w:szCs w:val="24"/>
            <w:lang w:val="en-US" w:eastAsia="en-US"/>
          </w:rPr>
          <w:t>Bruly</w:t>
        </w:r>
        <w:proofErr w:type="spellEnd"/>
        <w:r w:rsidRPr="004536C9">
          <w:rPr>
            <w:rFonts w:ascii="Times New Roman" w:hAnsi="Times New Roman" w:cs="Times New Roman"/>
            <w:sz w:val="24"/>
            <w:szCs w:val="24"/>
            <w:lang w:val="en-US" w:eastAsia="en-US"/>
          </w:rPr>
          <w:t xml:space="preserve"> </w:t>
        </w:r>
        <w:proofErr w:type="spellStart"/>
        <w:proofErr w:type="gramStart"/>
        <w:r w:rsidRPr="004536C9">
          <w:rPr>
            <w:rFonts w:ascii="Times New Roman" w:hAnsi="Times New Roman" w:cs="Times New Roman"/>
            <w:sz w:val="24"/>
            <w:szCs w:val="24"/>
            <w:lang w:val="en-US" w:eastAsia="en-US"/>
          </w:rPr>
          <w:t>Bouabré</w:t>
        </w:r>
        <w:proofErr w:type="spellEnd"/>
        <w:r w:rsidRPr="004536C9">
          <w:rPr>
            <w:rFonts w:ascii="Times New Roman" w:hAnsi="Times New Roman" w:cs="Times New Roman"/>
            <w:sz w:val="24"/>
            <w:szCs w:val="24"/>
            <w:lang w:val="en-US" w:eastAsia="en-US"/>
          </w:rPr>
          <w:t xml:space="preserve"> :</w:t>
        </w:r>
        <w:proofErr w:type="gramEnd"/>
        <w:r w:rsidRPr="004536C9">
          <w:rPr>
            <w:rFonts w:ascii="Times New Roman" w:hAnsi="Times New Roman" w:cs="Times New Roman"/>
            <w:sz w:val="24"/>
            <w:szCs w:val="24"/>
            <w:lang w:val="en-US" w:eastAsia="en-US"/>
          </w:rPr>
          <w:t xml:space="preserve"> a </w:t>
        </w:r>
        <w:proofErr w:type="spellStart"/>
        <w:r w:rsidRPr="004536C9">
          <w:rPr>
            <w:rFonts w:ascii="Times New Roman" w:hAnsi="Times New Roman" w:cs="Times New Roman"/>
            <w:sz w:val="24"/>
            <w:szCs w:val="24"/>
            <w:lang w:val="en-US" w:eastAsia="en-US"/>
          </w:rPr>
          <w:t>self taught</w:t>
        </w:r>
        <w:proofErr w:type="spellEnd"/>
        <w:r w:rsidRPr="004536C9">
          <w:rPr>
            <w:rFonts w:ascii="Times New Roman" w:hAnsi="Times New Roman" w:cs="Times New Roman"/>
            <w:sz w:val="24"/>
            <w:szCs w:val="24"/>
            <w:lang w:val="en-US" w:eastAsia="en-US"/>
          </w:rPr>
          <w:t xml:space="preserve"> </w:t>
        </w:r>
        <w:proofErr w:type="spellStart"/>
        <w:r w:rsidRPr="004536C9">
          <w:rPr>
            <w:rFonts w:ascii="Times New Roman" w:hAnsi="Times New Roman" w:cs="Times New Roman"/>
            <w:sz w:val="24"/>
            <w:szCs w:val="24"/>
            <w:lang w:val="en-US" w:eastAsia="en-US"/>
          </w:rPr>
          <w:t>encyclopaedist</w:t>
        </w:r>
        <w:proofErr w:type="spellEnd"/>
        <w:r w:rsidRPr="004536C9">
          <w:rPr>
            <w:rFonts w:ascii="Times New Roman" w:hAnsi="Times New Roman" w:cs="Times New Roman"/>
            <w:sz w:val="24"/>
            <w:szCs w:val="24"/>
            <w:lang w:val="en-US" w:eastAsia="en-US"/>
          </w:rPr>
          <w:t xml:space="preserve">" in </w:t>
        </w:r>
        <w:r w:rsidRPr="004536C9">
          <w:rPr>
            <w:rFonts w:ascii="Times New Roman" w:hAnsi="Times New Roman" w:cs="Times New Roman"/>
            <w:i/>
            <w:sz w:val="24"/>
            <w:lang w:val="en-US" w:eastAsia="en-US"/>
          </w:rPr>
          <w:t>Raw Vision</w:t>
        </w:r>
        <w:r w:rsidRPr="004536C9">
          <w:rPr>
            <w:rFonts w:ascii="Times New Roman" w:hAnsi="Times New Roman" w:cs="Times New Roman"/>
            <w:sz w:val="24"/>
            <w:szCs w:val="24"/>
            <w:lang w:val="en-US" w:eastAsia="en-US"/>
          </w:rPr>
          <w:t xml:space="preserve"> 69, 40-45.</w:t>
        </w:r>
      </w:ins>
    </w:p>
    <w:p w:rsidR="004536C9" w:rsidRPr="004536C9" w:rsidRDefault="00AE7DBD" w:rsidP="004536C9">
      <w:pPr>
        <w:spacing w:after="0" w:line="240" w:lineRule="auto"/>
        <w:jc w:val="both"/>
        <w:rPr>
          <w:ins w:id="146" w:author="Erin Rice" w:date="2014-07-30T13:06:00Z"/>
          <w:rFonts w:ascii="Times New Roman" w:hAnsi="Times New Roman" w:cs="Times New Roman"/>
          <w:sz w:val="24"/>
          <w:szCs w:val="20"/>
          <w:lang w:val="en-US" w:eastAsia="en-US"/>
          <w:rPrChange w:id="147" w:author="Erin Rice" w:date="2014-07-30T13:07:00Z">
            <w:rPr>
              <w:ins w:id="148" w:author="Erin Rice" w:date="2014-07-30T13:06:00Z"/>
              <w:rFonts w:ascii="Times" w:hAnsi="Times" w:cs="Times New Roman"/>
              <w:sz w:val="20"/>
              <w:szCs w:val="20"/>
              <w:lang w:val="en-US" w:eastAsia="en-US"/>
            </w:rPr>
          </w:rPrChange>
        </w:rPr>
      </w:pPr>
      <w:ins w:id="149" w:author="Erin Rice" w:date="2014-07-30T13:06:00Z">
        <w:r w:rsidRPr="00AE7DBD">
          <w:rPr>
            <w:rFonts w:ascii="Times New Roman" w:hAnsi="Times New Roman" w:cs="Times New Roman"/>
            <w:sz w:val="24"/>
            <w:szCs w:val="20"/>
            <w:lang w:val="en-US" w:eastAsia="en-US"/>
            <w:rPrChange w:id="150" w:author="Erin Rice" w:date="2014-07-30T13:07:00Z">
              <w:rPr>
                <w:rFonts w:ascii="Times" w:hAnsi="Times" w:cs="Times New Roman"/>
                <w:sz w:val="20"/>
                <w:szCs w:val="20"/>
                <w:lang w:val="en-US" w:eastAsia="en-US"/>
              </w:rPr>
            </w:rPrChange>
          </w:rPr>
          <w:t> </w:t>
        </w:r>
      </w:ins>
    </w:p>
    <w:p w:rsidR="004536C9" w:rsidRDefault="004536C9" w:rsidP="004536C9">
      <w:pPr>
        <w:spacing w:after="0" w:line="240" w:lineRule="auto"/>
        <w:jc w:val="both"/>
        <w:rPr>
          <w:ins w:id="151" w:author="Erin Rice" w:date="2014-11-03T12:55:00Z"/>
          <w:rFonts w:ascii="Times New Roman" w:hAnsi="Times New Roman" w:cs="Times New Roman"/>
          <w:color w:val="000000"/>
          <w:sz w:val="24"/>
          <w:szCs w:val="24"/>
          <w:lang w:val="en-US" w:eastAsia="en-US"/>
        </w:rPr>
      </w:pPr>
      <w:ins w:id="152" w:author="Erin Rice" w:date="2014-07-30T13:06:00Z">
        <w:r w:rsidRPr="004536C9">
          <w:rPr>
            <w:rFonts w:ascii="Times New Roman" w:hAnsi="Times New Roman" w:cs="Times New Roman"/>
            <w:color w:val="000000"/>
            <w:sz w:val="24"/>
            <w:szCs w:val="24"/>
            <w:lang w:val="en-US" w:eastAsia="en-US"/>
          </w:rPr>
          <w:t>Monod</w:t>
        </w:r>
      </w:ins>
      <w:ins w:id="153" w:author="Erin Rice" w:date="2014-07-30T13:09:00Z">
        <w:r>
          <w:rPr>
            <w:rFonts w:ascii="Times New Roman" w:hAnsi="Times New Roman" w:cs="Times New Roman"/>
            <w:color w:val="000000"/>
            <w:sz w:val="24"/>
            <w:szCs w:val="24"/>
            <w:lang w:val="en-US" w:eastAsia="en-US"/>
          </w:rPr>
          <w:t>,</w:t>
        </w:r>
      </w:ins>
      <w:ins w:id="154" w:author="Erin Rice" w:date="2014-07-30T13:06:00Z">
        <w:r w:rsidRPr="004536C9">
          <w:rPr>
            <w:rFonts w:ascii="Times New Roman" w:hAnsi="Times New Roman" w:cs="Times New Roman"/>
            <w:color w:val="000000"/>
            <w:sz w:val="24"/>
            <w:szCs w:val="24"/>
            <w:lang w:val="en-US" w:eastAsia="en-US"/>
          </w:rPr>
          <w:t xml:space="preserve"> T</w:t>
        </w:r>
      </w:ins>
      <w:ins w:id="155" w:author="Erin Rice" w:date="2014-07-30T13:09:00Z">
        <w:r>
          <w:rPr>
            <w:rFonts w:ascii="Times New Roman" w:hAnsi="Times New Roman" w:cs="Times New Roman"/>
            <w:color w:val="000000"/>
            <w:sz w:val="24"/>
            <w:szCs w:val="24"/>
            <w:lang w:val="en-US" w:eastAsia="en-US"/>
          </w:rPr>
          <w:t>.</w:t>
        </w:r>
      </w:ins>
      <w:ins w:id="156" w:author="Erin Rice" w:date="2014-07-30T13:06:00Z">
        <w:r w:rsidRPr="004536C9">
          <w:rPr>
            <w:rFonts w:ascii="Times New Roman" w:hAnsi="Times New Roman" w:cs="Times New Roman"/>
            <w:color w:val="000000"/>
            <w:sz w:val="24"/>
            <w:szCs w:val="24"/>
            <w:lang w:val="en-US" w:eastAsia="en-US"/>
          </w:rPr>
          <w:t xml:space="preserve">, </w:t>
        </w:r>
      </w:ins>
      <w:ins w:id="157" w:author="Erin Rice" w:date="2014-07-30T13:09:00Z">
        <w:r>
          <w:rPr>
            <w:rFonts w:ascii="Times New Roman" w:hAnsi="Times New Roman" w:cs="Times New Roman"/>
            <w:color w:val="000000"/>
            <w:sz w:val="24"/>
            <w:szCs w:val="24"/>
            <w:lang w:val="en-US" w:eastAsia="en-US"/>
          </w:rPr>
          <w:t xml:space="preserve">(1958) </w:t>
        </w:r>
      </w:ins>
      <w:ins w:id="158" w:author="Erin Rice" w:date="2014-07-30T13:06:00Z">
        <w:r w:rsidRPr="004536C9">
          <w:rPr>
            <w:rFonts w:ascii="Times New Roman" w:hAnsi="Times New Roman" w:cs="Times New Roman"/>
            <w:color w:val="000000"/>
            <w:sz w:val="24"/>
            <w:szCs w:val="24"/>
            <w:lang w:val="en-US" w:eastAsia="en-US"/>
          </w:rPr>
          <w:t xml:space="preserve">"Un </w:t>
        </w:r>
        <w:proofErr w:type="spellStart"/>
        <w:r w:rsidRPr="004536C9">
          <w:rPr>
            <w:rFonts w:ascii="Times New Roman" w:hAnsi="Times New Roman" w:cs="Times New Roman"/>
            <w:color w:val="000000"/>
            <w:sz w:val="24"/>
            <w:szCs w:val="24"/>
            <w:lang w:val="en-US" w:eastAsia="en-US"/>
          </w:rPr>
          <w:t>nouvel</w:t>
        </w:r>
        <w:proofErr w:type="spellEnd"/>
        <w:r w:rsidRPr="004536C9">
          <w:rPr>
            <w:rFonts w:ascii="Times New Roman" w:hAnsi="Times New Roman" w:cs="Times New Roman"/>
            <w:color w:val="000000"/>
            <w:sz w:val="24"/>
            <w:szCs w:val="24"/>
            <w:lang w:val="en-US" w:eastAsia="en-US"/>
          </w:rPr>
          <w:t xml:space="preserve"> alphabet </w:t>
        </w:r>
        <w:proofErr w:type="spellStart"/>
        <w:r w:rsidRPr="004536C9">
          <w:rPr>
            <w:rFonts w:ascii="Times New Roman" w:hAnsi="Times New Roman" w:cs="Times New Roman"/>
            <w:color w:val="000000"/>
            <w:sz w:val="24"/>
            <w:szCs w:val="24"/>
            <w:lang w:val="en-US" w:eastAsia="en-US"/>
          </w:rPr>
          <w:t>Ouest-</w:t>
        </w:r>
        <w:proofErr w:type="gramStart"/>
        <w:r w:rsidRPr="004536C9">
          <w:rPr>
            <w:rFonts w:ascii="Times New Roman" w:hAnsi="Times New Roman" w:cs="Times New Roman"/>
            <w:color w:val="000000"/>
            <w:sz w:val="24"/>
            <w:szCs w:val="24"/>
            <w:lang w:val="en-US" w:eastAsia="en-US"/>
          </w:rPr>
          <w:t>Africain</w:t>
        </w:r>
        <w:proofErr w:type="spellEnd"/>
        <w:r w:rsidRPr="004536C9">
          <w:rPr>
            <w:rFonts w:ascii="Times New Roman" w:hAnsi="Times New Roman" w:cs="Times New Roman"/>
            <w:color w:val="000000"/>
            <w:sz w:val="24"/>
            <w:szCs w:val="24"/>
            <w:lang w:val="en-US" w:eastAsia="en-US"/>
          </w:rPr>
          <w:t> :</w:t>
        </w:r>
        <w:proofErr w:type="gramEnd"/>
        <w:r w:rsidRPr="004536C9">
          <w:rPr>
            <w:rFonts w:ascii="Times New Roman" w:hAnsi="Times New Roman" w:cs="Times New Roman"/>
            <w:color w:val="000000"/>
            <w:sz w:val="24"/>
            <w:szCs w:val="24"/>
            <w:lang w:val="en-US" w:eastAsia="en-US"/>
          </w:rPr>
          <w:t xml:space="preserve"> le </w:t>
        </w:r>
        <w:proofErr w:type="spellStart"/>
        <w:r w:rsidRPr="004536C9">
          <w:rPr>
            <w:rFonts w:ascii="Times New Roman" w:hAnsi="Times New Roman" w:cs="Times New Roman"/>
            <w:color w:val="000000"/>
            <w:sz w:val="24"/>
            <w:szCs w:val="24"/>
            <w:lang w:val="en-US" w:eastAsia="en-US"/>
          </w:rPr>
          <w:t>bété</w:t>
        </w:r>
        <w:proofErr w:type="spellEnd"/>
        <w:r w:rsidRPr="004536C9">
          <w:rPr>
            <w:rFonts w:ascii="Times New Roman" w:hAnsi="Times New Roman" w:cs="Times New Roman"/>
            <w:color w:val="000000"/>
            <w:sz w:val="24"/>
            <w:szCs w:val="24"/>
            <w:lang w:val="en-US" w:eastAsia="en-US"/>
          </w:rPr>
          <w:t xml:space="preserve">" in </w:t>
        </w:r>
        <w:r w:rsidRPr="004536C9">
          <w:rPr>
            <w:rFonts w:ascii="Times New Roman" w:hAnsi="Times New Roman" w:cs="Times New Roman"/>
            <w:i/>
            <w:color w:val="000000"/>
            <w:sz w:val="24"/>
            <w:szCs w:val="24"/>
            <w:lang w:val="en-US" w:eastAsia="en-US"/>
          </w:rPr>
          <w:t xml:space="preserve">Bulletin de </w:t>
        </w:r>
        <w:proofErr w:type="spellStart"/>
        <w:r w:rsidRPr="004536C9">
          <w:rPr>
            <w:rFonts w:ascii="Times New Roman" w:hAnsi="Times New Roman" w:cs="Times New Roman"/>
            <w:i/>
            <w:color w:val="000000"/>
            <w:sz w:val="24"/>
            <w:szCs w:val="24"/>
            <w:lang w:val="en-US" w:eastAsia="en-US"/>
          </w:rPr>
          <w:t>l’IFAN</w:t>
        </w:r>
        <w:proofErr w:type="spellEnd"/>
        <w:r w:rsidRPr="004536C9">
          <w:rPr>
            <w:rFonts w:ascii="Times New Roman" w:hAnsi="Times New Roman" w:cs="Times New Roman"/>
            <w:color w:val="000000"/>
            <w:sz w:val="24"/>
            <w:szCs w:val="24"/>
            <w:lang w:val="en-US" w:eastAsia="en-US"/>
          </w:rPr>
          <w:t xml:space="preserve">, </w:t>
        </w:r>
        <w:proofErr w:type="spellStart"/>
        <w:r w:rsidRPr="004536C9">
          <w:rPr>
            <w:rFonts w:ascii="Times New Roman" w:hAnsi="Times New Roman" w:cs="Times New Roman"/>
            <w:color w:val="000000"/>
            <w:sz w:val="24"/>
            <w:szCs w:val="24"/>
            <w:lang w:val="en-US" w:eastAsia="en-US"/>
          </w:rPr>
          <w:t>t.XX</w:t>
        </w:r>
        <w:proofErr w:type="spellEnd"/>
        <w:r w:rsidRPr="004536C9">
          <w:rPr>
            <w:rFonts w:ascii="Times New Roman" w:hAnsi="Times New Roman" w:cs="Times New Roman"/>
            <w:color w:val="000000"/>
            <w:sz w:val="24"/>
            <w:szCs w:val="24"/>
            <w:lang w:val="en-US" w:eastAsia="en-US"/>
          </w:rPr>
          <w:t xml:space="preserve">, </w:t>
        </w:r>
        <w:proofErr w:type="spellStart"/>
        <w:r w:rsidRPr="004536C9">
          <w:rPr>
            <w:rFonts w:ascii="Times New Roman" w:hAnsi="Times New Roman" w:cs="Times New Roman"/>
            <w:color w:val="000000"/>
            <w:sz w:val="24"/>
            <w:szCs w:val="24"/>
            <w:lang w:val="en-US" w:eastAsia="en-US"/>
          </w:rPr>
          <w:t>sér</w:t>
        </w:r>
        <w:proofErr w:type="spellEnd"/>
        <w:r w:rsidRPr="004536C9">
          <w:rPr>
            <w:rFonts w:ascii="Times New Roman" w:hAnsi="Times New Roman" w:cs="Times New Roman"/>
            <w:color w:val="000000"/>
            <w:sz w:val="24"/>
            <w:szCs w:val="24"/>
            <w:lang w:val="en-US" w:eastAsia="en-US"/>
          </w:rPr>
          <w:t>. B, 3-4, 1958, 432-440.</w:t>
        </w:r>
      </w:ins>
    </w:p>
    <w:p w:rsidR="00720242" w:rsidRDefault="00720242" w:rsidP="004536C9">
      <w:pPr>
        <w:numPr>
          <w:ins w:id="159" w:author="Erin Rice" w:date="2014-11-03T12:55:00Z"/>
        </w:numPr>
        <w:spacing w:after="0" w:line="240" w:lineRule="auto"/>
        <w:jc w:val="both"/>
        <w:rPr>
          <w:ins w:id="160" w:author="Erin Rice" w:date="2014-11-03T12:55:00Z"/>
          <w:rFonts w:ascii="Times New Roman" w:hAnsi="Times New Roman" w:cs="Times New Roman"/>
          <w:color w:val="000000"/>
          <w:sz w:val="24"/>
          <w:szCs w:val="24"/>
          <w:lang w:val="en-US" w:eastAsia="en-US"/>
        </w:rPr>
      </w:pPr>
    </w:p>
    <w:p w:rsidR="00720242" w:rsidRPr="00720242" w:rsidRDefault="00720242" w:rsidP="004536C9">
      <w:pPr>
        <w:numPr>
          <w:ins w:id="161" w:author="Erin Rice" w:date="2014-11-03T12:55:00Z"/>
        </w:numPr>
        <w:spacing w:after="0" w:line="240" w:lineRule="auto"/>
        <w:jc w:val="both"/>
        <w:rPr>
          <w:ins w:id="162" w:author="Erin Rice" w:date="2014-07-30T13:06:00Z"/>
          <w:rFonts w:ascii="Times New Roman" w:hAnsi="Times New Roman" w:cs="Times New Roman"/>
          <w:sz w:val="24"/>
          <w:szCs w:val="20"/>
          <w:lang w:val="en-US" w:eastAsia="en-US"/>
          <w:rPrChange w:id="163" w:author="Erin Rice" w:date="2014-11-03T12:56:00Z">
            <w:rPr>
              <w:ins w:id="164" w:author="Erin Rice" w:date="2014-07-30T13:06:00Z"/>
              <w:rFonts w:ascii="Times" w:hAnsi="Times" w:cs="Times New Roman"/>
              <w:sz w:val="20"/>
              <w:szCs w:val="20"/>
              <w:lang w:val="en-US" w:eastAsia="en-US"/>
            </w:rPr>
          </w:rPrChange>
        </w:rPr>
      </w:pPr>
      <w:proofErr w:type="spellStart"/>
      <w:ins w:id="165" w:author="Erin Rice" w:date="2014-11-03T12:55:00Z">
        <w:r>
          <w:rPr>
            <w:rFonts w:ascii="Times New Roman" w:hAnsi="Times New Roman" w:cs="Times New Roman"/>
            <w:color w:val="000000"/>
            <w:sz w:val="24"/>
            <w:szCs w:val="24"/>
            <w:lang w:val="en-US" w:eastAsia="en-US"/>
          </w:rPr>
          <w:t>Oguibe</w:t>
        </w:r>
        <w:proofErr w:type="spellEnd"/>
        <w:r>
          <w:rPr>
            <w:rFonts w:ascii="Times New Roman" w:hAnsi="Times New Roman" w:cs="Times New Roman"/>
            <w:color w:val="000000"/>
            <w:sz w:val="24"/>
            <w:szCs w:val="24"/>
            <w:lang w:val="en-US" w:eastAsia="en-US"/>
          </w:rPr>
          <w:t xml:space="preserve">, O., (2004) </w:t>
        </w:r>
      </w:ins>
      <w:proofErr w:type="gramStart"/>
      <w:ins w:id="166" w:author="Erin Rice" w:date="2014-11-03T12:56:00Z">
        <w:r>
          <w:rPr>
            <w:rFonts w:ascii="Times New Roman" w:hAnsi="Times New Roman" w:cs="Times New Roman"/>
            <w:i/>
            <w:color w:val="000000"/>
            <w:sz w:val="24"/>
            <w:szCs w:val="24"/>
            <w:lang w:val="en-US" w:eastAsia="en-US"/>
          </w:rPr>
          <w:t>The</w:t>
        </w:r>
        <w:proofErr w:type="gramEnd"/>
        <w:r>
          <w:rPr>
            <w:rFonts w:ascii="Times New Roman" w:hAnsi="Times New Roman" w:cs="Times New Roman"/>
            <w:i/>
            <w:color w:val="000000"/>
            <w:sz w:val="24"/>
            <w:szCs w:val="24"/>
            <w:lang w:val="en-US" w:eastAsia="en-US"/>
          </w:rPr>
          <w:t xml:space="preserve"> Culture Game</w:t>
        </w:r>
        <w:r>
          <w:rPr>
            <w:rFonts w:ascii="Times New Roman" w:hAnsi="Times New Roman" w:cs="Times New Roman"/>
            <w:color w:val="000000"/>
            <w:sz w:val="24"/>
            <w:szCs w:val="24"/>
            <w:lang w:val="en-US" w:eastAsia="en-US"/>
          </w:rPr>
          <w:t xml:space="preserve">, </w:t>
        </w:r>
      </w:ins>
      <w:ins w:id="167" w:author="Erin Rice" w:date="2014-11-03T12:58:00Z">
        <w:r>
          <w:rPr>
            <w:rFonts w:ascii="Times New Roman" w:hAnsi="Times New Roman" w:cs="Times New Roman"/>
            <w:color w:val="000000"/>
            <w:sz w:val="24"/>
            <w:szCs w:val="24"/>
            <w:lang w:val="en-US" w:eastAsia="en-US"/>
          </w:rPr>
          <w:t xml:space="preserve">Minneapolis: </w:t>
        </w:r>
      </w:ins>
      <w:ins w:id="168" w:author="Erin Rice" w:date="2014-11-03T12:56:00Z">
        <w:r>
          <w:rPr>
            <w:rFonts w:ascii="Times New Roman" w:hAnsi="Times New Roman" w:cs="Times New Roman"/>
            <w:color w:val="000000"/>
            <w:sz w:val="24"/>
            <w:szCs w:val="24"/>
            <w:lang w:val="en-US" w:eastAsia="en-US"/>
          </w:rPr>
          <w:t>University of Minnesota Press.</w:t>
        </w:r>
      </w:ins>
    </w:p>
    <w:p w:rsidR="004536C9" w:rsidRPr="004536C9" w:rsidRDefault="00AE7DBD" w:rsidP="004536C9">
      <w:pPr>
        <w:spacing w:after="0" w:line="240" w:lineRule="auto"/>
        <w:jc w:val="both"/>
        <w:rPr>
          <w:ins w:id="169" w:author="Erin Rice" w:date="2014-07-30T13:06:00Z"/>
          <w:rFonts w:ascii="Times New Roman" w:hAnsi="Times New Roman" w:cs="Times New Roman"/>
          <w:sz w:val="24"/>
          <w:szCs w:val="20"/>
          <w:lang w:val="en-US" w:eastAsia="en-US"/>
          <w:rPrChange w:id="170" w:author="Erin Rice" w:date="2014-07-30T13:07:00Z">
            <w:rPr>
              <w:ins w:id="171" w:author="Erin Rice" w:date="2014-07-30T13:06:00Z"/>
              <w:rFonts w:ascii="Times" w:hAnsi="Times" w:cs="Times New Roman"/>
              <w:sz w:val="20"/>
              <w:szCs w:val="20"/>
              <w:lang w:val="en-US" w:eastAsia="en-US"/>
            </w:rPr>
          </w:rPrChange>
        </w:rPr>
      </w:pPr>
      <w:ins w:id="172" w:author="Erin Rice" w:date="2014-07-30T13:06:00Z">
        <w:r w:rsidRPr="00AE7DBD">
          <w:rPr>
            <w:rFonts w:ascii="Times New Roman" w:hAnsi="Times New Roman" w:cs="Times New Roman"/>
            <w:sz w:val="24"/>
            <w:szCs w:val="20"/>
            <w:lang w:val="en-US" w:eastAsia="en-US"/>
            <w:rPrChange w:id="173" w:author="Erin Rice" w:date="2014-07-30T13:07:00Z">
              <w:rPr>
                <w:rFonts w:ascii="Times" w:hAnsi="Times" w:cs="Times New Roman"/>
                <w:sz w:val="20"/>
                <w:szCs w:val="20"/>
                <w:lang w:val="en-US" w:eastAsia="en-US"/>
              </w:rPr>
            </w:rPrChange>
          </w:rPr>
          <w:t> </w:t>
        </w:r>
      </w:ins>
    </w:p>
    <w:p w:rsidR="004536C9" w:rsidRPr="004536C9" w:rsidRDefault="004536C9" w:rsidP="004536C9">
      <w:pPr>
        <w:spacing w:after="0" w:line="240" w:lineRule="auto"/>
        <w:jc w:val="both"/>
        <w:rPr>
          <w:ins w:id="174" w:author="Erin Rice" w:date="2014-07-30T13:06:00Z"/>
          <w:rFonts w:ascii="Times New Roman" w:hAnsi="Times New Roman" w:cs="Times New Roman"/>
          <w:sz w:val="24"/>
          <w:szCs w:val="20"/>
          <w:lang w:val="en-US" w:eastAsia="en-US"/>
          <w:rPrChange w:id="175" w:author="Erin Rice" w:date="2014-07-30T13:07:00Z">
            <w:rPr>
              <w:ins w:id="176" w:author="Erin Rice" w:date="2014-07-30T13:06:00Z"/>
              <w:rFonts w:ascii="Times" w:hAnsi="Times" w:cs="Times New Roman"/>
              <w:sz w:val="20"/>
              <w:szCs w:val="20"/>
              <w:lang w:val="en-US" w:eastAsia="en-US"/>
            </w:rPr>
          </w:rPrChange>
        </w:rPr>
      </w:pPr>
      <w:ins w:id="177" w:author="Erin Rice" w:date="2014-07-30T13:06:00Z">
        <w:r w:rsidRPr="004536C9">
          <w:rPr>
            <w:rFonts w:ascii="Times New Roman" w:hAnsi="Times New Roman" w:cs="Times New Roman"/>
            <w:sz w:val="24"/>
            <w:szCs w:val="24"/>
            <w:lang w:val="en-US" w:eastAsia="en-US"/>
          </w:rPr>
          <w:t>Catalogues</w:t>
        </w:r>
      </w:ins>
    </w:p>
    <w:p w:rsidR="004536C9" w:rsidRPr="004536C9" w:rsidRDefault="00AE7DBD" w:rsidP="004536C9">
      <w:pPr>
        <w:spacing w:after="0" w:line="240" w:lineRule="auto"/>
        <w:jc w:val="both"/>
        <w:rPr>
          <w:ins w:id="178" w:author="Erin Rice" w:date="2014-07-30T13:06:00Z"/>
          <w:rFonts w:ascii="Times New Roman" w:hAnsi="Times New Roman" w:cs="Times New Roman"/>
          <w:sz w:val="24"/>
          <w:szCs w:val="20"/>
          <w:lang w:val="en-US" w:eastAsia="en-US"/>
          <w:rPrChange w:id="179" w:author="Erin Rice" w:date="2014-07-30T13:07:00Z">
            <w:rPr>
              <w:ins w:id="180" w:author="Erin Rice" w:date="2014-07-30T13:06:00Z"/>
              <w:rFonts w:ascii="Times" w:hAnsi="Times" w:cs="Times New Roman"/>
              <w:sz w:val="20"/>
              <w:szCs w:val="20"/>
              <w:lang w:val="en-US" w:eastAsia="en-US"/>
            </w:rPr>
          </w:rPrChange>
        </w:rPr>
      </w:pPr>
      <w:ins w:id="181" w:author="Erin Rice" w:date="2014-07-30T13:06:00Z">
        <w:r w:rsidRPr="00AE7DBD">
          <w:rPr>
            <w:rFonts w:ascii="Times New Roman" w:hAnsi="Times New Roman" w:cs="Times New Roman"/>
            <w:sz w:val="24"/>
            <w:szCs w:val="20"/>
            <w:lang w:val="en-US" w:eastAsia="en-US"/>
            <w:rPrChange w:id="182" w:author="Erin Rice" w:date="2014-07-30T13:07:00Z">
              <w:rPr>
                <w:rFonts w:ascii="Times" w:hAnsi="Times" w:cs="Times New Roman"/>
                <w:sz w:val="20"/>
                <w:szCs w:val="20"/>
                <w:lang w:val="en-US" w:eastAsia="en-US"/>
              </w:rPr>
            </w:rPrChange>
          </w:rPr>
          <w:t> </w:t>
        </w:r>
      </w:ins>
    </w:p>
    <w:p w:rsidR="004536C9" w:rsidRPr="004536C9" w:rsidRDefault="004536C9" w:rsidP="004536C9">
      <w:pPr>
        <w:spacing w:after="0" w:line="240" w:lineRule="auto"/>
        <w:jc w:val="both"/>
        <w:rPr>
          <w:ins w:id="183" w:author="Erin Rice" w:date="2014-07-30T13:06:00Z"/>
          <w:rFonts w:ascii="Times New Roman" w:hAnsi="Times New Roman" w:cs="Times New Roman"/>
          <w:sz w:val="24"/>
          <w:szCs w:val="20"/>
          <w:lang w:val="en-US" w:eastAsia="en-US"/>
          <w:rPrChange w:id="184" w:author="Erin Rice" w:date="2014-07-30T13:07:00Z">
            <w:rPr>
              <w:ins w:id="185" w:author="Erin Rice" w:date="2014-07-30T13:06:00Z"/>
              <w:rFonts w:ascii="Times" w:hAnsi="Times" w:cs="Times New Roman"/>
              <w:sz w:val="20"/>
              <w:szCs w:val="20"/>
              <w:lang w:val="en-US" w:eastAsia="en-US"/>
            </w:rPr>
          </w:rPrChange>
        </w:rPr>
      </w:pPr>
      <w:proofErr w:type="spellStart"/>
      <w:ins w:id="186" w:author="Erin Rice" w:date="2014-07-30T13:06:00Z">
        <w:r w:rsidRPr="004536C9">
          <w:rPr>
            <w:rFonts w:ascii="Times New Roman" w:hAnsi="Times New Roman" w:cs="Times New Roman"/>
            <w:i/>
            <w:sz w:val="24"/>
            <w:szCs w:val="24"/>
            <w:lang w:val="en-US" w:eastAsia="en-US"/>
          </w:rPr>
          <w:t>Frédéric</w:t>
        </w:r>
        <w:proofErr w:type="spellEnd"/>
        <w:r w:rsidRPr="004536C9">
          <w:rPr>
            <w:rFonts w:ascii="Times New Roman" w:hAnsi="Times New Roman" w:cs="Times New Roman"/>
            <w:i/>
            <w:sz w:val="24"/>
            <w:szCs w:val="24"/>
            <w:lang w:val="en-US" w:eastAsia="en-US"/>
          </w:rPr>
          <w:t xml:space="preserve"> </w:t>
        </w:r>
        <w:proofErr w:type="spellStart"/>
        <w:r w:rsidRPr="004536C9">
          <w:rPr>
            <w:rFonts w:ascii="Times New Roman" w:hAnsi="Times New Roman" w:cs="Times New Roman"/>
            <w:i/>
            <w:sz w:val="24"/>
            <w:szCs w:val="24"/>
            <w:lang w:val="en-US" w:eastAsia="en-US"/>
          </w:rPr>
          <w:t>Bruly</w:t>
        </w:r>
        <w:proofErr w:type="spellEnd"/>
        <w:r w:rsidRPr="004536C9">
          <w:rPr>
            <w:rFonts w:ascii="Times New Roman" w:hAnsi="Times New Roman" w:cs="Times New Roman"/>
            <w:i/>
            <w:sz w:val="24"/>
            <w:szCs w:val="24"/>
            <w:lang w:val="en-US" w:eastAsia="en-US"/>
          </w:rPr>
          <w:t xml:space="preserve"> </w:t>
        </w:r>
        <w:proofErr w:type="spellStart"/>
        <w:r w:rsidRPr="004536C9">
          <w:rPr>
            <w:rFonts w:ascii="Times New Roman" w:hAnsi="Times New Roman" w:cs="Times New Roman"/>
            <w:i/>
            <w:sz w:val="24"/>
            <w:szCs w:val="24"/>
            <w:lang w:val="en-US" w:eastAsia="en-US"/>
          </w:rPr>
          <w:t>Bouabré</w:t>
        </w:r>
        <w:proofErr w:type="spellEnd"/>
        <w:r w:rsidRPr="004536C9">
          <w:rPr>
            <w:rFonts w:ascii="Times New Roman" w:hAnsi="Times New Roman" w:cs="Times New Roman"/>
            <w:sz w:val="24"/>
            <w:szCs w:val="24"/>
            <w:lang w:val="en-US" w:eastAsia="en-US"/>
          </w:rPr>
          <w:t xml:space="preserve">, Heidelberg, Edition </w:t>
        </w:r>
        <w:proofErr w:type="spellStart"/>
        <w:r w:rsidRPr="004536C9">
          <w:rPr>
            <w:rFonts w:ascii="Times New Roman" w:hAnsi="Times New Roman" w:cs="Times New Roman"/>
            <w:sz w:val="24"/>
            <w:szCs w:val="24"/>
            <w:lang w:val="en-US" w:eastAsia="en-US"/>
          </w:rPr>
          <w:t>Braus</w:t>
        </w:r>
        <w:proofErr w:type="spellEnd"/>
        <w:r w:rsidRPr="004536C9">
          <w:rPr>
            <w:rFonts w:ascii="Times New Roman" w:hAnsi="Times New Roman" w:cs="Times New Roman"/>
            <w:sz w:val="24"/>
            <w:szCs w:val="24"/>
            <w:lang w:val="en-US" w:eastAsia="en-US"/>
          </w:rPr>
          <w:t xml:space="preserve">, 1993. </w:t>
        </w:r>
      </w:ins>
    </w:p>
    <w:p w:rsidR="004536C9" w:rsidRPr="004536C9" w:rsidRDefault="004536C9" w:rsidP="004536C9">
      <w:pPr>
        <w:spacing w:after="0" w:line="240" w:lineRule="auto"/>
        <w:jc w:val="both"/>
        <w:rPr>
          <w:ins w:id="187" w:author="Erin Rice" w:date="2014-07-30T13:06:00Z"/>
          <w:rFonts w:ascii="Times New Roman" w:hAnsi="Times New Roman" w:cs="Times New Roman"/>
          <w:sz w:val="24"/>
          <w:szCs w:val="20"/>
          <w:lang w:val="en-US" w:eastAsia="en-US"/>
          <w:rPrChange w:id="188" w:author="Erin Rice" w:date="2014-07-30T13:07:00Z">
            <w:rPr>
              <w:ins w:id="189" w:author="Erin Rice" w:date="2014-07-30T13:06:00Z"/>
              <w:rFonts w:ascii="Times" w:hAnsi="Times" w:cs="Times New Roman"/>
              <w:sz w:val="20"/>
              <w:szCs w:val="20"/>
              <w:lang w:val="en-US" w:eastAsia="en-US"/>
            </w:rPr>
          </w:rPrChange>
        </w:rPr>
      </w:pPr>
      <w:ins w:id="190" w:author="Erin Rice" w:date="2014-07-30T13:06:00Z">
        <w:r w:rsidRPr="004536C9">
          <w:rPr>
            <w:rFonts w:ascii="Times New Roman" w:hAnsi="Times New Roman" w:cs="Times New Roman"/>
            <w:sz w:val="24"/>
            <w:szCs w:val="24"/>
            <w:lang w:val="en-US" w:eastAsia="en-US"/>
          </w:rPr>
          <w:t> </w:t>
        </w:r>
      </w:ins>
    </w:p>
    <w:p w:rsidR="004536C9" w:rsidRPr="004536C9" w:rsidRDefault="004536C9" w:rsidP="004536C9">
      <w:pPr>
        <w:spacing w:after="0" w:line="240" w:lineRule="auto"/>
        <w:jc w:val="both"/>
        <w:rPr>
          <w:ins w:id="191" w:author="Erin Rice" w:date="2014-07-30T13:06:00Z"/>
          <w:rFonts w:ascii="Times New Roman" w:hAnsi="Times New Roman" w:cs="Times New Roman"/>
          <w:sz w:val="24"/>
          <w:szCs w:val="20"/>
          <w:lang w:val="en-US" w:eastAsia="en-US"/>
          <w:rPrChange w:id="192" w:author="Erin Rice" w:date="2014-07-30T13:07:00Z">
            <w:rPr>
              <w:ins w:id="193" w:author="Erin Rice" w:date="2014-07-30T13:06:00Z"/>
              <w:rFonts w:ascii="Times" w:hAnsi="Times" w:cs="Times New Roman"/>
              <w:sz w:val="20"/>
              <w:szCs w:val="20"/>
              <w:lang w:val="en-US" w:eastAsia="en-US"/>
            </w:rPr>
          </w:rPrChange>
        </w:rPr>
      </w:pPr>
      <w:proofErr w:type="spellStart"/>
      <w:ins w:id="194" w:author="Erin Rice" w:date="2014-07-30T13:06:00Z">
        <w:r w:rsidRPr="004536C9">
          <w:rPr>
            <w:rFonts w:ascii="Times New Roman" w:hAnsi="Times New Roman" w:cs="Times New Roman"/>
            <w:i/>
            <w:sz w:val="24"/>
            <w:szCs w:val="24"/>
            <w:lang w:val="en-US" w:eastAsia="en-US"/>
          </w:rPr>
          <w:t>Frédéric</w:t>
        </w:r>
        <w:proofErr w:type="spellEnd"/>
        <w:r w:rsidRPr="004536C9">
          <w:rPr>
            <w:rFonts w:ascii="Times New Roman" w:hAnsi="Times New Roman" w:cs="Times New Roman"/>
            <w:i/>
            <w:sz w:val="24"/>
            <w:szCs w:val="24"/>
            <w:lang w:val="en-US" w:eastAsia="en-US"/>
          </w:rPr>
          <w:t xml:space="preserve"> </w:t>
        </w:r>
        <w:proofErr w:type="spellStart"/>
        <w:r w:rsidRPr="004536C9">
          <w:rPr>
            <w:rFonts w:ascii="Times New Roman" w:hAnsi="Times New Roman" w:cs="Times New Roman"/>
            <w:i/>
            <w:sz w:val="24"/>
            <w:szCs w:val="24"/>
            <w:lang w:val="en-US" w:eastAsia="en-US"/>
          </w:rPr>
          <w:t>Bruly</w:t>
        </w:r>
        <w:proofErr w:type="spellEnd"/>
        <w:r w:rsidRPr="004536C9">
          <w:rPr>
            <w:rFonts w:ascii="Times New Roman" w:hAnsi="Times New Roman" w:cs="Times New Roman"/>
            <w:i/>
            <w:sz w:val="24"/>
            <w:szCs w:val="24"/>
            <w:lang w:val="en-US" w:eastAsia="en-US"/>
          </w:rPr>
          <w:t xml:space="preserve"> </w:t>
        </w:r>
        <w:proofErr w:type="spellStart"/>
        <w:r w:rsidRPr="004536C9">
          <w:rPr>
            <w:rFonts w:ascii="Times New Roman" w:hAnsi="Times New Roman" w:cs="Times New Roman"/>
            <w:i/>
            <w:sz w:val="24"/>
            <w:szCs w:val="24"/>
            <w:lang w:val="en-US" w:eastAsia="en-US"/>
          </w:rPr>
          <w:t>Bouabré</w:t>
        </w:r>
        <w:proofErr w:type="spellEnd"/>
        <w:r w:rsidRPr="004536C9">
          <w:rPr>
            <w:rFonts w:ascii="Times New Roman" w:hAnsi="Times New Roman" w:cs="Times New Roman"/>
            <w:i/>
            <w:sz w:val="24"/>
            <w:szCs w:val="24"/>
            <w:lang w:val="en-US" w:eastAsia="en-US"/>
          </w:rPr>
          <w:t xml:space="preserve"> (</w:t>
        </w:r>
        <w:proofErr w:type="spellStart"/>
        <w:r w:rsidRPr="004536C9">
          <w:rPr>
            <w:rFonts w:ascii="Times New Roman" w:hAnsi="Times New Roman" w:cs="Times New Roman"/>
            <w:i/>
            <w:sz w:val="24"/>
            <w:szCs w:val="24"/>
            <w:lang w:val="en-US" w:eastAsia="en-US"/>
          </w:rPr>
          <w:t>Galerie</w:t>
        </w:r>
        <w:proofErr w:type="spellEnd"/>
        <w:r w:rsidRPr="004536C9">
          <w:rPr>
            <w:rFonts w:ascii="Times New Roman" w:hAnsi="Times New Roman" w:cs="Times New Roman"/>
            <w:i/>
            <w:sz w:val="24"/>
            <w:szCs w:val="24"/>
            <w:lang w:val="en-US" w:eastAsia="en-US"/>
          </w:rPr>
          <w:t xml:space="preserve"> des 5 continents)</w:t>
        </w:r>
        <w:r w:rsidRPr="004536C9">
          <w:rPr>
            <w:rFonts w:ascii="Times New Roman" w:hAnsi="Times New Roman" w:cs="Times New Roman"/>
            <w:sz w:val="24"/>
            <w:szCs w:val="24"/>
            <w:lang w:val="en-US" w:eastAsia="en-US"/>
          </w:rPr>
          <w:t xml:space="preserve">, Paris, </w:t>
        </w:r>
        <w:proofErr w:type="spellStart"/>
        <w:r w:rsidRPr="004536C9">
          <w:rPr>
            <w:rFonts w:ascii="Times New Roman" w:hAnsi="Times New Roman" w:cs="Times New Roman"/>
            <w:sz w:val="24"/>
            <w:szCs w:val="24"/>
            <w:lang w:val="en-US" w:eastAsia="en-US"/>
          </w:rPr>
          <w:t>éditions</w:t>
        </w:r>
        <w:proofErr w:type="spellEnd"/>
        <w:r w:rsidRPr="004536C9">
          <w:rPr>
            <w:rFonts w:ascii="Times New Roman" w:hAnsi="Times New Roman" w:cs="Times New Roman"/>
            <w:sz w:val="24"/>
            <w:szCs w:val="24"/>
            <w:lang w:val="en-US" w:eastAsia="en-US"/>
          </w:rPr>
          <w:t xml:space="preserve"> de la </w:t>
        </w:r>
        <w:proofErr w:type="spellStart"/>
        <w:r w:rsidRPr="004536C9">
          <w:rPr>
            <w:rFonts w:ascii="Times New Roman" w:hAnsi="Times New Roman" w:cs="Times New Roman"/>
            <w:sz w:val="24"/>
            <w:szCs w:val="24"/>
            <w:lang w:val="en-US" w:eastAsia="en-US"/>
          </w:rPr>
          <w:t>Réunion</w:t>
        </w:r>
        <w:proofErr w:type="spellEnd"/>
        <w:r w:rsidRPr="004536C9">
          <w:rPr>
            <w:rFonts w:ascii="Times New Roman" w:hAnsi="Times New Roman" w:cs="Times New Roman"/>
            <w:sz w:val="24"/>
            <w:szCs w:val="24"/>
            <w:lang w:val="en-US" w:eastAsia="en-US"/>
          </w:rPr>
          <w:t xml:space="preserve"> des </w:t>
        </w:r>
        <w:proofErr w:type="spellStart"/>
        <w:r w:rsidRPr="004536C9">
          <w:rPr>
            <w:rFonts w:ascii="Times New Roman" w:hAnsi="Times New Roman" w:cs="Times New Roman"/>
            <w:sz w:val="24"/>
            <w:szCs w:val="24"/>
            <w:lang w:val="en-US" w:eastAsia="en-US"/>
          </w:rPr>
          <w:t>musées</w:t>
        </w:r>
        <w:proofErr w:type="spellEnd"/>
        <w:r w:rsidRPr="004536C9">
          <w:rPr>
            <w:rFonts w:ascii="Times New Roman" w:hAnsi="Times New Roman" w:cs="Times New Roman"/>
            <w:sz w:val="24"/>
            <w:szCs w:val="24"/>
            <w:lang w:val="en-US" w:eastAsia="en-US"/>
          </w:rPr>
          <w:t xml:space="preserve"> </w:t>
        </w:r>
        <w:proofErr w:type="spellStart"/>
        <w:r w:rsidRPr="004536C9">
          <w:rPr>
            <w:rFonts w:ascii="Times New Roman" w:hAnsi="Times New Roman" w:cs="Times New Roman"/>
            <w:sz w:val="24"/>
            <w:szCs w:val="24"/>
            <w:lang w:val="en-US" w:eastAsia="en-US"/>
          </w:rPr>
          <w:t>nationaux</w:t>
        </w:r>
        <w:proofErr w:type="spellEnd"/>
        <w:r w:rsidRPr="004536C9">
          <w:rPr>
            <w:rFonts w:ascii="Times New Roman" w:hAnsi="Times New Roman" w:cs="Times New Roman"/>
            <w:sz w:val="24"/>
            <w:szCs w:val="24"/>
            <w:lang w:val="en-US" w:eastAsia="en-US"/>
          </w:rPr>
          <w:t>, 1995.</w:t>
        </w:r>
      </w:ins>
    </w:p>
    <w:p w:rsidR="004536C9" w:rsidRPr="004536C9" w:rsidRDefault="004536C9" w:rsidP="004536C9">
      <w:pPr>
        <w:spacing w:after="0" w:line="240" w:lineRule="auto"/>
        <w:ind w:left="1134"/>
        <w:jc w:val="both"/>
        <w:rPr>
          <w:ins w:id="195" w:author="Erin Rice" w:date="2014-07-30T13:06:00Z"/>
          <w:rFonts w:ascii="Times New Roman" w:hAnsi="Times New Roman" w:cs="Times New Roman"/>
          <w:sz w:val="24"/>
          <w:szCs w:val="20"/>
          <w:lang w:val="en-US" w:eastAsia="en-US"/>
          <w:rPrChange w:id="196" w:author="Erin Rice" w:date="2014-07-30T13:07:00Z">
            <w:rPr>
              <w:ins w:id="197" w:author="Erin Rice" w:date="2014-07-30T13:06:00Z"/>
              <w:rFonts w:ascii="Times" w:hAnsi="Times" w:cs="Times New Roman"/>
              <w:sz w:val="20"/>
              <w:szCs w:val="20"/>
              <w:lang w:val="en-US" w:eastAsia="en-US"/>
            </w:rPr>
          </w:rPrChange>
        </w:rPr>
      </w:pPr>
      <w:ins w:id="198" w:author="Erin Rice" w:date="2014-07-30T13:06:00Z">
        <w:r w:rsidRPr="004536C9">
          <w:rPr>
            <w:rFonts w:ascii="Times New Roman" w:hAnsi="Times New Roman" w:cs="Times New Roman"/>
            <w:sz w:val="24"/>
            <w:szCs w:val="24"/>
            <w:lang w:val="en-US" w:eastAsia="en-US"/>
          </w:rPr>
          <w:t> </w:t>
        </w:r>
      </w:ins>
    </w:p>
    <w:p w:rsidR="004536C9" w:rsidRPr="004536C9" w:rsidRDefault="004536C9" w:rsidP="004536C9">
      <w:pPr>
        <w:spacing w:after="0" w:line="240" w:lineRule="auto"/>
        <w:jc w:val="both"/>
        <w:rPr>
          <w:ins w:id="199" w:author="Erin Rice" w:date="2014-07-30T13:06:00Z"/>
          <w:rFonts w:ascii="Times New Roman" w:hAnsi="Times New Roman" w:cs="Times New Roman"/>
          <w:sz w:val="24"/>
          <w:szCs w:val="20"/>
          <w:lang w:val="en-US" w:eastAsia="en-US"/>
          <w:rPrChange w:id="200" w:author="Erin Rice" w:date="2014-07-30T13:07:00Z">
            <w:rPr>
              <w:ins w:id="201" w:author="Erin Rice" w:date="2014-07-30T13:06:00Z"/>
              <w:rFonts w:ascii="Times" w:hAnsi="Times" w:cs="Times New Roman"/>
              <w:sz w:val="20"/>
              <w:szCs w:val="20"/>
              <w:lang w:val="en-US" w:eastAsia="en-US"/>
            </w:rPr>
          </w:rPrChange>
        </w:rPr>
      </w:pPr>
      <w:ins w:id="202" w:author="Erin Rice" w:date="2014-07-30T13:06:00Z">
        <w:r w:rsidRPr="004536C9">
          <w:rPr>
            <w:rFonts w:ascii="Times New Roman" w:hAnsi="Times New Roman" w:cs="Times New Roman"/>
            <w:i/>
            <w:sz w:val="24"/>
            <w:szCs w:val="24"/>
            <w:lang w:eastAsia="en-US"/>
          </w:rPr>
          <w:t xml:space="preserve">World Envisioned: </w:t>
        </w:r>
        <w:proofErr w:type="spellStart"/>
        <w:r w:rsidRPr="004536C9">
          <w:rPr>
            <w:rFonts w:ascii="Times New Roman" w:hAnsi="Times New Roman" w:cs="Times New Roman"/>
            <w:i/>
            <w:sz w:val="24"/>
            <w:szCs w:val="24"/>
            <w:lang w:eastAsia="en-US"/>
          </w:rPr>
          <w:t>Alighiero</w:t>
        </w:r>
        <w:proofErr w:type="spellEnd"/>
        <w:r w:rsidRPr="004536C9">
          <w:rPr>
            <w:rFonts w:ascii="Times New Roman" w:hAnsi="Times New Roman" w:cs="Times New Roman"/>
            <w:i/>
            <w:sz w:val="24"/>
            <w:szCs w:val="24"/>
            <w:lang w:eastAsia="en-US"/>
          </w:rPr>
          <w:t xml:space="preserve"> e </w:t>
        </w:r>
        <w:proofErr w:type="spellStart"/>
        <w:r w:rsidRPr="004536C9">
          <w:rPr>
            <w:rFonts w:ascii="Times New Roman" w:hAnsi="Times New Roman" w:cs="Times New Roman"/>
            <w:i/>
            <w:sz w:val="24"/>
            <w:szCs w:val="24"/>
            <w:lang w:eastAsia="en-US"/>
          </w:rPr>
          <w:t>Boetti</w:t>
        </w:r>
        <w:proofErr w:type="spellEnd"/>
        <w:r w:rsidRPr="004536C9">
          <w:rPr>
            <w:rFonts w:ascii="Times New Roman" w:hAnsi="Times New Roman" w:cs="Times New Roman"/>
            <w:i/>
            <w:sz w:val="24"/>
            <w:szCs w:val="24"/>
            <w:lang w:eastAsia="en-US"/>
          </w:rPr>
          <w:t xml:space="preserve"> and </w:t>
        </w:r>
        <w:proofErr w:type="spellStart"/>
        <w:r w:rsidRPr="004536C9">
          <w:rPr>
            <w:rFonts w:ascii="Times New Roman" w:hAnsi="Times New Roman" w:cs="Times New Roman"/>
            <w:i/>
            <w:sz w:val="24"/>
            <w:szCs w:val="24"/>
            <w:lang w:eastAsia="en-US"/>
          </w:rPr>
          <w:t>Frédéric</w:t>
        </w:r>
        <w:proofErr w:type="spellEnd"/>
        <w:r w:rsidRPr="004536C9">
          <w:rPr>
            <w:rFonts w:ascii="Times New Roman" w:hAnsi="Times New Roman" w:cs="Times New Roman"/>
            <w:i/>
            <w:sz w:val="24"/>
            <w:szCs w:val="24"/>
            <w:lang w:eastAsia="en-US"/>
          </w:rPr>
          <w:t xml:space="preserve"> </w:t>
        </w:r>
        <w:proofErr w:type="spellStart"/>
        <w:r w:rsidRPr="004536C9">
          <w:rPr>
            <w:rFonts w:ascii="Times New Roman" w:hAnsi="Times New Roman" w:cs="Times New Roman"/>
            <w:i/>
            <w:sz w:val="24"/>
            <w:szCs w:val="24"/>
            <w:lang w:eastAsia="en-US"/>
          </w:rPr>
          <w:t>Bruly</w:t>
        </w:r>
        <w:proofErr w:type="spellEnd"/>
        <w:r w:rsidRPr="004536C9">
          <w:rPr>
            <w:rFonts w:ascii="Times New Roman" w:hAnsi="Times New Roman" w:cs="Times New Roman"/>
            <w:i/>
            <w:sz w:val="24"/>
            <w:szCs w:val="24"/>
            <w:lang w:eastAsia="en-US"/>
          </w:rPr>
          <w:t xml:space="preserve"> </w:t>
        </w:r>
        <w:proofErr w:type="spellStart"/>
        <w:r w:rsidRPr="004536C9">
          <w:rPr>
            <w:rFonts w:ascii="Times New Roman" w:hAnsi="Times New Roman" w:cs="Times New Roman"/>
            <w:i/>
            <w:sz w:val="24"/>
            <w:szCs w:val="24"/>
            <w:lang w:eastAsia="en-US"/>
          </w:rPr>
          <w:t>Bouabré</w:t>
        </w:r>
        <w:proofErr w:type="spellEnd"/>
        <w:r w:rsidRPr="004536C9">
          <w:rPr>
            <w:rFonts w:ascii="Times New Roman" w:hAnsi="Times New Roman" w:cs="Times New Roman"/>
            <w:sz w:val="24"/>
            <w:szCs w:val="24"/>
            <w:lang w:eastAsia="en-US"/>
          </w:rPr>
          <w:t xml:space="preserve">, New York, </w:t>
        </w:r>
        <w:proofErr w:type="spellStart"/>
        <w:r w:rsidRPr="004536C9">
          <w:rPr>
            <w:rFonts w:ascii="Times New Roman" w:hAnsi="Times New Roman" w:cs="Times New Roman"/>
            <w:sz w:val="24"/>
            <w:szCs w:val="24"/>
            <w:lang w:eastAsia="en-US"/>
          </w:rPr>
          <w:t>Dia</w:t>
        </w:r>
        <w:proofErr w:type="spellEnd"/>
        <w:r w:rsidRPr="004536C9">
          <w:rPr>
            <w:rFonts w:ascii="Times New Roman" w:hAnsi="Times New Roman" w:cs="Times New Roman"/>
            <w:sz w:val="24"/>
            <w:szCs w:val="24"/>
            <w:lang w:eastAsia="en-US"/>
          </w:rPr>
          <w:t xml:space="preserve"> </w:t>
        </w:r>
        <w:proofErr w:type="spellStart"/>
        <w:r w:rsidRPr="004536C9">
          <w:rPr>
            <w:rFonts w:ascii="Times New Roman" w:hAnsi="Times New Roman" w:cs="Times New Roman"/>
            <w:sz w:val="24"/>
            <w:szCs w:val="24"/>
            <w:lang w:eastAsia="en-US"/>
          </w:rPr>
          <w:t>Center</w:t>
        </w:r>
        <w:proofErr w:type="spellEnd"/>
        <w:r w:rsidRPr="004536C9">
          <w:rPr>
            <w:rFonts w:ascii="Times New Roman" w:hAnsi="Times New Roman" w:cs="Times New Roman"/>
            <w:sz w:val="24"/>
            <w:szCs w:val="24"/>
            <w:lang w:eastAsia="en-US"/>
          </w:rPr>
          <w:t xml:space="preserve"> for the Arts, 1995.</w:t>
        </w:r>
      </w:ins>
    </w:p>
    <w:p w:rsidR="004536C9" w:rsidRDefault="004536C9" w:rsidP="00B12F81">
      <w:pPr>
        <w:numPr>
          <w:ins w:id="203" w:author="Erin Rice" w:date="2014-07-30T13:07:00Z"/>
        </w:numPr>
        <w:jc w:val="both"/>
        <w:rPr>
          <w:ins w:id="204" w:author="Erin Rice" w:date="2014-07-30T13:07:00Z"/>
          <w:rFonts w:ascii="Times New Roman" w:hAnsi="Times New Roman"/>
          <w:sz w:val="24"/>
          <w:lang w:val="en-US"/>
        </w:rPr>
      </w:pPr>
    </w:p>
    <w:p w:rsidR="00AE7DBD" w:rsidRPr="00AE7DBD" w:rsidRDefault="00AE7DBD">
      <w:pPr>
        <w:numPr>
          <w:ins w:id="205" w:author="Erin Rice" w:date="2014-07-30T13:06:00Z"/>
        </w:numPr>
        <w:contextualSpacing/>
        <w:rPr>
          <w:rFonts w:ascii="Times New Roman" w:hAnsi="Times New Roman"/>
          <w:b/>
          <w:sz w:val="24"/>
          <w:lang w:val="en-US"/>
          <w:rPrChange w:id="206" w:author="Erin Rice" w:date="2014-07-30T14:23:00Z">
            <w:rPr>
              <w:lang w:val="en-US"/>
            </w:rPr>
          </w:rPrChange>
        </w:rPr>
        <w:pPrChange w:id="207" w:author="Erin Rice" w:date="2014-07-30T13:19:00Z">
          <w:pPr>
            <w:jc w:val="both"/>
          </w:pPr>
        </w:pPrChange>
      </w:pPr>
      <w:ins w:id="208" w:author="Erin Rice" w:date="2014-07-30T14:23:00Z">
        <w:r w:rsidRPr="00AE7DBD">
          <w:rPr>
            <w:rFonts w:ascii="Times New Roman" w:hAnsi="Times New Roman"/>
            <w:b/>
            <w:sz w:val="24"/>
            <w:lang w:val="en-US"/>
            <w:rPrChange w:id="209" w:author="Erin Rice" w:date="2014-07-30T14:23:00Z">
              <w:rPr>
                <w:rFonts w:ascii="Times New Roman" w:hAnsi="Times New Roman"/>
                <w:sz w:val="24"/>
                <w:lang w:val="en-US"/>
              </w:rPr>
            </w:rPrChange>
          </w:rPr>
          <w:t>IMAGE TOO LARGE FOR EMAILING THIS FILE…WILL EMAIL SEPARATELY</w:t>
        </w:r>
      </w:ins>
    </w:p>
    <w:p w:rsidR="004536C9" w:rsidRPr="004536C9" w:rsidRDefault="004536C9" w:rsidP="004536C9">
      <w:pPr>
        <w:numPr>
          <w:ins w:id="210" w:author="Erin Rice" w:date="2014-07-30T13:22:00Z"/>
        </w:numPr>
        <w:contextualSpacing/>
        <w:rPr>
          <w:ins w:id="211" w:author="Erin Rice" w:date="2014-07-30T13:22:00Z"/>
          <w:rFonts w:ascii="Times New Roman" w:hAnsi="Times New Roman"/>
          <w:sz w:val="24"/>
          <w:szCs w:val="20"/>
          <w:lang w:val="en-US" w:eastAsia="en-US"/>
        </w:rPr>
      </w:pPr>
      <w:proofErr w:type="gramStart"/>
      <w:ins w:id="212" w:author="Erin Rice" w:date="2014-07-30T13:22:00Z">
        <w:r w:rsidRPr="004536C9">
          <w:rPr>
            <w:rFonts w:ascii="Times New Roman" w:hAnsi="Times New Roman"/>
            <w:sz w:val="24"/>
            <w:szCs w:val="20"/>
            <w:lang w:val="en-US" w:eastAsia="en-US"/>
          </w:rPr>
          <w:t>Title :</w:t>
        </w:r>
        <w:proofErr w:type="gramEnd"/>
        <w:r w:rsidRPr="004536C9">
          <w:rPr>
            <w:rFonts w:ascii="Times New Roman" w:hAnsi="Times New Roman"/>
            <w:sz w:val="24"/>
            <w:szCs w:val="20"/>
            <w:lang w:val="en-US" w:eastAsia="en-US"/>
          </w:rPr>
          <w:t>"</w:t>
        </w:r>
        <w:proofErr w:type="spellStart"/>
        <w:r w:rsidRPr="004536C9">
          <w:rPr>
            <w:rFonts w:ascii="Times New Roman" w:hAnsi="Times New Roman"/>
            <w:sz w:val="24"/>
            <w:szCs w:val="20"/>
            <w:lang w:val="en-US" w:eastAsia="en-US"/>
          </w:rPr>
          <w:t>C'est</w:t>
        </w:r>
        <w:proofErr w:type="spellEnd"/>
        <w:r w:rsidRPr="004536C9">
          <w:rPr>
            <w:rFonts w:ascii="Times New Roman" w:hAnsi="Times New Roman"/>
            <w:sz w:val="24"/>
            <w:szCs w:val="20"/>
            <w:lang w:val="en-US" w:eastAsia="en-US"/>
          </w:rPr>
          <w:t xml:space="preserve"> la </w:t>
        </w:r>
        <w:proofErr w:type="spellStart"/>
        <w:r w:rsidRPr="004536C9">
          <w:rPr>
            <w:rFonts w:ascii="Times New Roman" w:hAnsi="Times New Roman"/>
            <w:sz w:val="24"/>
            <w:szCs w:val="20"/>
            <w:lang w:val="en-US" w:eastAsia="en-US"/>
          </w:rPr>
          <w:t>fumée</w:t>
        </w:r>
        <w:proofErr w:type="spellEnd"/>
        <w:r w:rsidRPr="004536C9">
          <w:rPr>
            <w:rFonts w:ascii="Times New Roman" w:hAnsi="Times New Roman"/>
            <w:sz w:val="24"/>
            <w:szCs w:val="20"/>
            <w:lang w:val="en-US" w:eastAsia="en-US"/>
          </w:rPr>
          <w:t xml:space="preserve"> qui </w:t>
        </w:r>
        <w:proofErr w:type="spellStart"/>
        <w:r w:rsidRPr="004536C9">
          <w:rPr>
            <w:rFonts w:ascii="Times New Roman" w:hAnsi="Times New Roman"/>
            <w:sz w:val="24"/>
            <w:szCs w:val="20"/>
            <w:lang w:val="en-US" w:eastAsia="en-US"/>
          </w:rPr>
          <w:t>parcourt</w:t>
        </w:r>
        <w:proofErr w:type="spellEnd"/>
        <w:r w:rsidRPr="004536C9">
          <w:rPr>
            <w:rFonts w:ascii="Times New Roman" w:hAnsi="Times New Roman"/>
            <w:sz w:val="24"/>
            <w:szCs w:val="20"/>
            <w:lang w:val="en-US" w:eastAsia="en-US"/>
          </w:rPr>
          <w:t xml:space="preserve"> le plus long </w:t>
        </w:r>
        <w:proofErr w:type="spellStart"/>
        <w:r w:rsidRPr="004536C9">
          <w:rPr>
            <w:rFonts w:ascii="Times New Roman" w:hAnsi="Times New Roman"/>
            <w:sz w:val="24"/>
            <w:szCs w:val="20"/>
            <w:lang w:val="en-US" w:eastAsia="en-US"/>
          </w:rPr>
          <w:t>chemin</w:t>
        </w:r>
        <w:proofErr w:type="spellEnd"/>
        <w:r w:rsidRPr="004536C9">
          <w:rPr>
            <w:rFonts w:ascii="Times New Roman" w:hAnsi="Times New Roman"/>
            <w:sz w:val="24"/>
            <w:szCs w:val="20"/>
            <w:lang w:val="en-US" w:eastAsia="en-US"/>
          </w:rPr>
          <w:t xml:space="preserve">, </w:t>
        </w:r>
        <w:proofErr w:type="spellStart"/>
        <w:r w:rsidRPr="004536C9">
          <w:rPr>
            <w:rFonts w:ascii="Times New Roman" w:hAnsi="Times New Roman"/>
            <w:sz w:val="24"/>
            <w:szCs w:val="20"/>
            <w:lang w:val="en-US" w:eastAsia="en-US"/>
          </w:rPr>
          <w:t>parce</w:t>
        </w:r>
        <w:proofErr w:type="spellEnd"/>
        <w:r w:rsidRPr="004536C9">
          <w:rPr>
            <w:rFonts w:ascii="Times New Roman" w:hAnsi="Times New Roman"/>
            <w:sz w:val="24"/>
            <w:szCs w:val="20"/>
            <w:lang w:val="en-US" w:eastAsia="en-US"/>
          </w:rPr>
          <w:t xml:space="preserve"> </w:t>
        </w:r>
        <w:proofErr w:type="spellStart"/>
        <w:r w:rsidRPr="004536C9">
          <w:rPr>
            <w:rFonts w:ascii="Times New Roman" w:hAnsi="Times New Roman"/>
            <w:sz w:val="24"/>
            <w:szCs w:val="20"/>
            <w:lang w:val="en-US" w:eastAsia="en-US"/>
          </w:rPr>
          <w:t>qu'elle</w:t>
        </w:r>
        <w:proofErr w:type="spellEnd"/>
        <w:r w:rsidRPr="004536C9">
          <w:rPr>
            <w:rFonts w:ascii="Times New Roman" w:hAnsi="Times New Roman"/>
            <w:sz w:val="24"/>
            <w:szCs w:val="20"/>
            <w:lang w:val="en-US" w:eastAsia="en-US"/>
          </w:rPr>
          <w:t xml:space="preserve"> </w:t>
        </w:r>
        <w:proofErr w:type="spellStart"/>
        <w:r w:rsidRPr="004536C9">
          <w:rPr>
            <w:rFonts w:ascii="Times New Roman" w:hAnsi="Times New Roman"/>
            <w:sz w:val="24"/>
            <w:szCs w:val="20"/>
            <w:lang w:val="en-US" w:eastAsia="en-US"/>
          </w:rPr>
          <w:t>montre</w:t>
        </w:r>
        <w:proofErr w:type="spellEnd"/>
        <w:r w:rsidRPr="004536C9">
          <w:rPr>
            <w:rFonts w:ascii="Times New Roman" w:hAnsi="Times New Roman"/>
            <w:sz w:val="24"/>
            <w:szCs w:val="20"/>
            <w:lang w:val="en-US" w:eastAsia="en-US"/>
          </w:rPr>
          <w:t xml:space="preserve"> </w:t>
        </w:r>
        <w:proofErr w:type="spellStart"/>
        <w:r w:rsidRPr="004536C9">
          <w:rPr>
            <w:rFonts w:ascii="Times New Roman" w:hAnsi="Times New Roman"/>
            <w:sz w:val="24"/>
            <w:szCs w:val="20"/>
            <w:lang w:val="en-US" w:eastAsia="en-US"/>
          </w:rPr>
          <w:t>en</w:t>
        </w:r>
        <w:proofErr w:type="spellEnd"/>
        <w:r w:rsidRPr="004536C9">
          <w:rPr>
            <w:rFonts w:ascii="Times New Roman" w:hAnsi="Times New Roman"/>
            <w:sz w:val="24"/>
            <w:szCs w:val="20"/>
            <w:lang w:val="en-US" w:eastAsia="en-US"/>
          </w:rPr>
          <w:t xml:space="preserve"> </w:t>
        </w:r>
        <w:proofErr w:type="spellStart"/>
        <w:r w:rsidRPr="004536C9">
          <w:rPr>
            <w:rFonts w:ascii="Times New Roman" w:hAnsi="Times New Roman"/>
            <w:sz w:val="24"/>
            <w:szCs w:val="20"/>
            <w:lang w:val="en-US" w:eastAsia="en-US"/>
          </w:rPr>
          <w:t>mèandre</w:t>
        </w:r>
        <w:proofErr w:type="spellEnd"/>
        <w:r w:rsidRPr="004536C9">
          <w:rPr>
            <w:rFonts w:ascii="Times New Roman" w:hAnsi="Times New Roman"/>
            <w:sz w:val="24"/>
            <w:szCs w:val="20"/>
            <w:lang w:val="en-US" w:eastAsia="en-US"/>
          </w:rPr>
          <w:t xml:space="preserve"> !" </w:t>
        </w:r>
      </w:ins>
    </w:p>
    <w:p w:rsidR="004536C9" w:rsidRPr="004536C9" w:rsidRDefault="004536C9" w:rsidP="004536C9">
      <w:pPr>
        <w:numPr>
          <w:ins w:id="213" w:author="Erin Rice" w:date="2014-07-30T13:22:00Z"/>
        </w:numPr>
        <w:contextualSpacing/>
        <w:rPr>
          <w:ins w:id="214" w:author="Erin Rice" w:date="2014-07-30T13:22:00Z"/>
          <w:rFonts w:ascii="Times New Roman" w:hAnsi="Times New Roman"/>
          <w:sz w:val="24"/>
          <w:szCs w:val="20"/>
          <w:lang w:val="en-US" w:eastAsia="en-US"/>
        </w:rPr>
      </w:pPr>
      <w:ins w:id="215" w:author="Erin Rice" w:date="2014-07-30T13:22:00Z">
        <w:r w:rsidRPr="004536C9">
          <w:rPr>
            <w:rFonts w:ascii="Times New Roman" w:hAnsi="Times New Roman"/>
            <w:sz w:val="24"/>
            <w:szCs w:val="20"/>
            <w:lang w:val="en-US" w:eastAsia="en-US"/>
          </w:rPr>
          <w:t>Date 4-12-2003.</w:t>
        </w:r>
      </w:ins>
    </w:p>
    <w:p w:rsidR="004536C9" w:rsidRPr="004536C9" w:rsidRDefault="004536C9" w:rsidP="004536C9">
      <w:pPr>
        <w:numPr>
          <w:ins w:id="216" w:author="Erin Rice" w:date="2014-07-30T13:22:00Z"/>
        </w:numPr>
        <w:contextualSpacing/>
        <w:rPr>
          <w:ins w:id="217" w:author="Erin Rice" w:date="2014-07-30T13:22:00Z"/>
          <w:rFonts w:ascii="Times New Roman" w:hAnsi="Times New Roman"/>
          <w:sz w:val="24"/>
          <w:szCs w:val="20"/>
          <w:lang w:val="en-US" w:eastAsia="en-US"/>
        </w:rPr>
      </w:pPr>
      <w:ins w:id="218" w:author="Erin Rice" w:date="2014-07-30T13:22:00Z">
        <w:r w:rsidRPr="004536C9">
          <w:rPr>
            <w:rFonts w:ascii="Times New Roman" w:hAnsi="Times New Roman"/>
            <w:sz w:val="24"/>
            <w:szCs w:val="24"/>
            <w:lang w:val="en-US" w:eastAsia="en-US"/>
          </w:rPr>
          <w:t>18 x 31 cm,</w:t>
        </w:r>
        <w:proofErr w:type="gramStart"/>
        <w:r w:rsidRPr="004536C9">
          <w:rPr>
            <w:rFonts w:ascii="Times New Roman" w:hAnsi="Times New Roman"/>
            <w:sz w:val="24"/>
            <w:szCs w:val="24"/>
            <w:lang w:val="en-US" w:eastAsia="en-US"/>
          </w:rPr>
          <w:t>  </w:t>
        </w:r>
        <w:r w:rsidRPr="004536C9">
          <w:rPr>
            <w:rFonts w:ascii="Times New Roman" w:hAnsi="Times New Roman"/>
            <w:color w:val="000000"/>
            <w:sz w:val="24"/>
            <w:szCs w:val="24"/>
            <w:shd w:val="clear" w:color="auto" w:fill="FFFFFF"/>
            <w:lang w:val="en-US" w:eastAsia="en-US"/>
          </w:rPr>
          <w:t>ballpoint</w:t>
        </w:r>
        <w:proofErr w:type="gramEnd"/>
        <w:r w:rsidRPr="004536C9">
          <w:rPr>
            <w:rFonts w:ascii="Times New Roman" w:hAnsi="Times New Roman"/>
            <w:color w:val="000000"/>
            <w:sz w:val="24"/>
            <w:szCs w:val="24"/>
            <w:shd w:val="clear" w:color="auto" w:fill="FFFFFF"/>
            <w:lang w:val="en-US" w:eastAsia="en-US"/>
          </w:rPr>
          <w:t xml:space="preserve"> pen and color crayons on paper</w:t>
        </w:r>
      </w:ins>
    </w:p>
    <w:p w:rsidR="004536C9" w:rsidRPr="004536C9" w:rsidRDefault="004536C9" w:rsidP="004536C9">
      <w:pPr>
        <w:numPr>
          <w:ins w:id="219" w:author="Erin Rice" w:date="2014-07-30T13:22:00Z"/>
        </w:numPr>
        <w:contextualSpacing/>
        <w:rPr>
          <w:ins w:id="220" w:author="Erin Rice" w:date="2014-07-30T13:22:00Z"/>
          <w:rFonts w:ascii="Times New Roman" w:hAnsi="Times New Roman"/>
          <w:color w:val="000000"/>
          <w:sz w:val="24"/>
          <w:szCs w:val="13"/>
          <w:lang w:val="en-US" w:eastAsia="en-US"/>
        </w:rPr>
      </w:pPr>
      <w:ins w:id="221" w:author="Erin Rice" w:date="2014-07-30T13:22:00Z">
        <w:r w:rsidRPr="004536C9">
          <w:rPr>
            <w:rFonts w:ascii="Times New Roman" w:hAnsi="Times New Roman"/>
            <w:color w:val="000000"/>
            <w:sz w:val="24"/>
            <w:szCs w:val="24"/>
            <w:lang w:val="en-US" w:eastAsia="en-US"/>
          </w:rPr>
          <w:t>Courtesy: Abidjan Art Gallery, Abidjan, Côte d'Ivoire</w:t>
        </w:r>
      </w:ins>
    </w:p>
    <w:p w:rsidR="003E78E6" w:rsidRDefault="003E78E6">
      <w:pPr>
        <w:rPr>
          <w:lang w:val="en-US"/>
        </w:rPr>
      </w:pPr>
    </w:p>
    <w:p w:rsidR="003E78E6" w:rsidRPr="004D403E" w:rsidRDefault="003E78E6">
      <w:pPr>
        <w:rPr>
          <w:lang w:val="en-US"/>
        </w:rPr>
      </w:pPr>
    </w:p>
    <w:sectPr w:rsidR="003E78E6" w:rsidRPr="004D403E" w:rsidSect="006D3A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Lucida Grande">
    <w:altName w:val="Californian FB"/>
    <w:charset w:val="00"/>
    <w:family w:val="auto"/>
    <w:pitch w:val="variable"/>
    <w:sig w:usb0="00000003" w:usb1="00000000" w:usb2="00000000" w:usb3="00000000" w:csb0="00000001" w:csb1="00000000"/>
  </w:font>
  <w:font w:name="Helvetica Neue">
    <w:charset w:val="00"/>
    <w:family w:val="auto"/>
    <w:pitch w:val="variable"/>
    <w:sig w:usb0="00000003" w:usb1="00000000" w:usb2="00000000" w:usb3="00000000" w:csb0="00000001" w:csb1="00000000"/>
  </w:font>
  <w:font w:name="Times">
    <w:panose1 w:val="020206030504050203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revisionView w:markup="0"/>
  <w:trackRevisions/>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03E"/>
    <w:rsid w:val="000110FC"/>
    <w:rsid w:val="00037939"/>
    <w:rsid w:val="000A6873"/>
    <w:rsid w:val="000C0869"/>
    <w:rsid w:val="000D7B6D"/>
    <w:rsid w:val="0011540C"/>
    <w:rsid w:val="00121D45"/>
    <w:rsid w:val="001308DF"/>
    <w:rsid w:val="00133993"/>
    <w:rsid w:val="00143E9E"/>
    <w:rsid w:val="001964ED"/>
    <w:rsid w:val="001D2C1A"/>
    <w:rsid w:val="001F4959"/>
    <w:rsid w:val="002129E5"/>
    <w:rsid w:val="002C18C9"/>
    <w:rsid w:val="002D5934"/>
    <w:rsid w:val="0035228E"/>
    <w:rsid w:val="00360751"/>
    <w:rsid w:val="0038639E"/>
    <w:rsid w:val="003A4E5C"/>
    <w:rsid w:val="003B031F"/>
    <w:rsid w:val="003B793A"/>
    <w:rsid w:val="003E78E6"/>
    <w:rsid w:val="00411196"/>
    <w:rsid w:val="00436A60"/>
    <w:rsid w:val="00436F3D"/>
    <w:rsid w:val="004536C9"/>
    <w:rsid w:val="0046524D"/>
    <w:rsid w:val="004657FB"/>
    <w:rsid w:val="0047307E"/>
    <w:rsid w:val="0048406B"/>
    <w:rsid w:val="004A42FC"/>
    <w:rsid w:val="004B3F9C"/>
    <w:rsid w:val="004D403E"/>
    <w:rsid w:val="0057551D"/>
    <w:rsid w:val="005A1E1D"/>
    <w:rsid w:val="005E3536"/>
    <w:rsid w:val="006510D9"/>
    <w:rsid w:val="006D3A73"/>
    <w:rsid w:val="0070446A"/>
    <w:rsid w:val="00720242"/>
    <w:rsid w:val="0073610B"/>
    <w:rsid w:val="00753C21"/>
    <w:rsid w:val="007575FE"/>
    <w:rsid w:val="007961C8"/>
    <w:rsid w:val="0081123F"/>
    <w:rsid w:val="008C60B9"/>
    <w:rsid w:val="008D10C8"/>
    <w:rsid w:val="008D31B2"/>
    <w:rsid w:val="008F770E"/>
    <w:rsid w:val="00953D8C"/>
    <w:rsid w:val="009A4D95"/>
    <w:rsid w:val="009B1321"/>
    <w:rsid w:val="009C51B8"/>
    <w:rsid w:val="009D4C41"/>
    <w:rsid w:val="009E052E"/>
    <w:rsid w:val="009E4AAF"/>
    <w:rsid w:val="00A3004A"/>
    <w:rsid w:val="00AA440E"/>
    <w:rsid w:val="00AC4C8C"/>
    <w:rsid w:val="00AE7DBD"/>
    <w:rsid w:val="00B12F81"/>
    <w:rsid w:val="00B244DB"/>
    <w:rsid w:val="00BB6D8A"/>
    <w:rsid w:val="00C14D81"/>
    <w:rsid w:val="00D10AAE"/>
    <w:rsid w:val="00D25CBC"/>
    <w:rsid w:val="00D30CF4"/>
    <w:rsid w:val="00D66D6A"/>
    <w:rsid w:val="00DB0F8C"/>
    <w:rsid w:val="00E910D4"/>
    <w:rsid w:val="00E97B6B"/>
    <w:rsid w:val="00EC7764"/>
    <w:rsid w:val="00F455AF"/>
    <w:rsid w:val="00F56182"/>
    <w:rsid w:val="00F666DE"/>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36F3D"/>
  </w:style>
  <w:style w:type="paragraph" w:styleId="BalloonText">
    <w:name w:val="Balloon Text"/>
    <w:basedOn w:val="Normal"/>
    <w:link w:val="BalloonTextChar"/>
    <w:uiPriority w:val="99"/>
    <w:semiHidden/>
    <w:unhideWhenUsed/>
    <w:rsid w:val="00AC4C8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C4C8C"/>
    <w:rPr>
      <w:rFonts w:ascii="Lucida Grande" w:hAnsi="Lucida Grande"/>
      <w:sz w:val="18"/>
      <w:szCs w:val="18"/>
    </w:rPr>
  </w:style>
  <w:style w:type="character" w:styleId="Emphasis">
    <w:name w:val="Emphasis"/>
    <w:basedOn w:val="DefaultParagraphFont"/>
    <w:uiPriority w:val="20"/>
    <w:rsid w:val="004536C9"/>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36F3D"/>
  </w:style>
  <w:style w:type="paragraph" w:styleId="BalloonText">
    <w:name w:val="Balloon Text"/>
    <w:basedOn w:val="Normal"/>
    <w:link w:val="BalloonTextChar"/>
    <w:uiPriority w:val="99"/>
    <w:semiHidden/>
    <w:unhideWhenUsed/>
    <w:rsid w:val="00AC4C8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C4C8C"/>
    <w:rPr>
      <w:rFonts w:ascii="Lucida Grande" w:hAnsi="Lucida Grande"/>
      <w:sz w:val="18"/>
      <w:szCs w:val="18"/>
    </w:rPr>
  </w:style>
  <w:style w:type="character" w:styleId="Emphasis">
    <w:name w:val="Emphasis"/>
    <w:basedOn w:val="DefaultParagraphFont"/>
    <w:uiPriority w:val="20"/>
    <w:rsid w:val="004536C9"/>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473427">
      <w:bodyDiv w:val="1"/>
      <w:marLeft w:val="0"/>
      <w:marRight w:val="0"/>
      <w:marTop w:val="0"/>
      <w:marBottom w:val="0"/>
      <w:divBdr>
        <w:top w:val="none" w:sz="0" w:space="0" w:color="auto"/>
        <w:left w:val="none" w:sz="0" w:space="0" w:color="auto"/>
        <w:bottom w:val="none" w:sz="0" w:space="0" w:color="auto"/>
        <w:right w:val="none" w:sz="0" w:space="0" w:color="auto"/>
      </w:divBdr>
      <w:divsChild>
        <w:div w:id="187721420">
          <w:marLeft w:val="0"/>
          <w:marRight w:val="0"/>
          <w:marTop w:val="0"/>
          <w:marBottom w:val="0"/>
          <w:divBdr>
            <w:top w:val="none" w:sz="0" w:space="0" w:color="auto"/>
            <w:left w:val="none" w:sz="0" w:space="0" w:color="auto"/>
            <w:bottom w:val="none" w:sz="0" w:space="0" w:color="auto"/>
            <w:right w:val="none" w:sz="0" w:space="0" w:color="auto"/>
          </w:divBdr>
        </w:div>
        <w:div w:id="1177229752">
          <w:marLeft w:val="0"/>
          <w:marRight w:val="0"/>
          <w:marTop w:val="0"/>
          <w:marBottom w:val="0"/>
          <w:divBdr>
            <w:top w:val="none" w:sz="0" w:space="0" w:color="auto"/>
            <w:left w:val="none" w:sz="0" w:space="0" w:color="auto"/>
            <w:bottom w:val="none" w:sz="0" w:space="0" w:color="auto"/>
            <w:right w:val="none" w:sz="0" w:space="0" w:color="auto"/>
          </w:divBdr>
        </w:div>
        <w:div w:id="872113050">
          <w:marLeft w:val="0"/>
          <w:marRight w:val="0"/>
          <w:marTop w:val="0"/>
          <w:marBottom w:val="0"/>
          <w:divBdr>
            <w:top w:val="none" w:sz="0" w:space="0" w:color="auto"/>
            <w:left w:val="none" w:sz="0" w:space="0" w:color="auto"/>
            <w:bottom w:val="none" w:sz="0" w:space="0" w:color="auto"/>
            <w:right w:val="none" w:sz="0" w:space="0" w:color="auto"/>
          </w:divBdr>
        </w:div>
        <w:div w:id="1251231221">
          <w:marLeft w:val="0"/>
          <w:marRight w:val="0"/>
          <w:marTop w:val="0"/>
          <w:marBottom w:val="0"/>
          <w:divBdr>
            <w:top w:val="none" w:sz="0" w:space="0" w:color="auto"/>
            <w:left w:val="none" w:sz="0" w:space="0" w:color="auto"/>
            <w:bottom w:val="none" w:sz="0" w:space="0" w:color="auto"/>
            <w:right w:val="none" w:sz="0" w:space="0" w:color="auto"/>
          </w:divBdr>
          <w:divsChild>
            <w:div w:id="526020277">
              <w:marLeft w:val="0"/>
              <w:marRight w:val="0"/>
              <w:marTop w:val="0"/>
              <w:marBottom w:val="0"/>
              <w:divBdr>
                <w:top w:val="none" w:sz="0" w:space="0" w:color="auto"/>
                <w:left w:val="none" w:sz="0" w:space="0" w:color="auto"/>
                <w:bottom w:val="none" w:sz="0" w:space="0" w:color="auto"/>
                <w:right w:val="none" w:sz="0" w:space="0" w:color="auto"/>
              </w:divBdr>
            </w:div>
            <w:div w:id="1065110605">
              <w:marLeft w:val="0"/>
              <w:marRight w:val="0"/>
              <w:marTop w:val="0"/>
              <w:marBottom w:val="0"/>
              <w:divBdr>
                <w:top w:val="none" w:sz="0" w:space="0" w:color="auto"/>
                <w:left w:val="none" w:sz="0" w:space="0" w:color="auto"/>
                <w:bottom w:val="none" w:sz="0" w:space="0" w:color="auto"/>
                <w:right w:val="none" w:sz="0" w:space="0" w:color="auto"/>
              </w:divBdr>
            </w:div>
          </w:divsChild>
        </w:div>
        <w:div w:id="1811248143">
          <w:marLeft w:val="0"/>
          <w:marRight w:val="0"/>
          <w:marTop w:val="0"/>
          <w:marBottom w:val="0"/>
          <w:divBdr>
            <w:top w:val="none" w:sz="0" w:space="0" w:color="auto"/>
            <w:left w:val="none" w:sz="0" w:space="0" w:color="auto"/>
            <w:bottom w:val="none" w:sz="0" w:space="0" w:color="auto"/>
            <w:right w:val="none" w:sz="0" w:space="0" w:color="auto"/>
          </w:divBdr>
        </w:div>
        <w:div w:id="251547559">
          <w:marLeft w:val="0"/>
          <w:marRight w:val="0"/>
          <w:marTop w:val="0"/>
          <w:marBottom w:val="0"/>
          <w:divBdr>
            <w:top w:val="none" w:sz="0" w:space="0" w:color="auto"/>
            <w:left w:val="none" w:sz="0" w:space="0" w:color="auto"/>
            <w:bottom w:val="none" w:sz="0" w:space="0" w:color="auto"/>
            <w:right w:val="none" w:sz="0" w:space="0" w:color="auto"/>
          </w:divBdr>
        </w:div>
        <w:div w:id="1303080169">
          <w:marLeft w:val="0"/>
          <w:marRight w:val="0"/>
          <w:marTop w:val="0"/>
          <w:marBottom w:val="0"/>
          <w:divBdr>
            <w:top w:val="none" w:sz="0" w:space="0" w:color="auto"/>
            <w:left w:val="none" w:sz="0" w:space="0" w:color="auto"/>
            <w:bottom w:val="none" w:sz="0" w:space="0" w:color="auto"/>
            <w:right w:val="none" w:sz="0" w:space="0" w:color="auto"/>
          </w:divBdr>
        </w:div>
        <w:div w:id="1492595440">
          <w:marLeft w:val="0"/>
          <w:marRight w:val="0"/>
          <w:marTop w:val="0"/>
          <w:marBottom w:val="0"/>
          <w:divBdr>
            <w:top w:val="none" w:sz="0" w:space="0" w:color="auto"/>
            <w:left w:val="none" w:sz="0" w:space="0" w:color="auto"/>
            <w:bottom w:val="none" w:sz="0" w:space="0" w:color="auto"/>
            <w:right w:val="none" w:sz="0" w:space="0" w:color="auto"/>
          </w:divBdr>
        </w:div>
        <w:div w:id="667633464">
          <w:marLeft w:val="0"/>
          <w:marRight w:val="0"/>
          <w:marTop w:val="0"/>
          <w:marBottom w:val="0"/>
          <w:divBdr>
            <w:top w:val="none" w:sz="0" w:space="0" w:color="auto"/>
            <w:left w:val="none" w:sz="0" w:space="0" w:color="auto"/>
            <w:bottom w:val="none" w:sz="0" w:space="0" w:color="auto"/>
            <w:right w:val="none" w:sz="0" w:space="0" w:color="auto"/>
          </w:divBdr>
        </w:div>
        <w:div w:id="1334064051">
          <w:marLeft w:val="0"/>
          <w:marRight w:val="0"/>
          <w:marTop w:val="0"/>
          <w:marBottom w:val="0"/>
          <w:divBdr>
            <w:top w:val="none" w:sz="0" w:space="0" w:color="auto"/>
            <w:left w:val="none" w:sz="0" w:space="0" w:color="auto"/>
            <w:bottom w:val="none" w:sz="0" w:space="0" w:color="auto"/>
            <w:right w:val="none" w:sz="0" w:space="0" w:color="auto"/>
          </w:divBdr>
        </w:div>
        <w:div w:id="1881819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Céd</dc:creator>
  <cp:lastModifiedBy>doctor</cp:lastModifiedBy>
  <cp:revision>2</cp:revision>
  <dcterms:created xsi:type="dcterms:W3CDTF">2014-11-25T10:23:00Z</dcterms:created>
  <dcterms:modified xsi:type="dcterms:W3CDTF">2014-11-25T10:23:00Z</dcterms:modified>
</cp:coreProperties>
</file>