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881790C3191047BF44ED08E0FEEF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6815CD04A098408DCA653D772B6455"/>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2209D8D2EC3EB1408D64BE80821E6CC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4428FEA77D56A4E8CB4166092624F2B"/>
            </w:placeholder>
            <w:text/>
          </w:sdtPr>
          <w:sdtEndPr/>
          <w:sdtContent>
            <w:tc>
              <w:tcPr>
                <w:tcW w:w="2642" w:type="dxa"/>
              </w:tcPr>
              <w:p w:rsidR="00B574C9" w:rsidRDefault="00750AAF" w:rsidP="00750AAF">
                <w:r>
                  <w:t>Ellingwood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A69AA8667D7B548BA2CF227B4F5D56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D23F25403024C4DBB84B6489435FAF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764E9D813543A4BB00AF3BEEC3FDFC4"/>
            </w:placeholder>
            <w:text/>
          </w:sdtPr>
          <w:sdtEndPr/>
          <w:sdtContent>
            <w:tc>
              <w:tcPr>
                <w:tcW w:w="9016" w:type="dxa"/>
                <w:tcMar>
                  <w:top w:w="113" w:type="dxa"/>
                  <w:bottom w:w="113" w:type="dxa"/>
                </w:tcMar>
              </w:tcPr>
              <w:p w:rsidR="003F0D73" w:rsidRPr="00FB589A" w:rsidRDefault="00CA3379" w:rsidP="003F0D73">
                <w:pPr>
                  <w:rPr>
                    <w:b/>
                  </w:rPr>
                </w:pPr>
                <w:r w:rsidRPr="00AD4F3B">
                  <w:rPr>
                    <w:rFonts w:ascii="Times New Roman" w:eastAsia="Times New Roman" w:hAnsi="Times New Roman" w:cs="Times New Roman"/>
                    <w:b/>
                    <w:bCs/>
                    <w:sz w:val="24"/>
                    <w:szCs w:val="24"/>
                    <w:lang w:val="de-DE"/>
                  </w:rPr>
                  <w:t>A.M. Klein (1909-1972)</w:t>
                </w:r>
              </w:p>
            </w:tc>
          </w:sdtContent>
        </w:sdt>
      </w:tr>
      <w:tr w:rsidR="00464699" w:rsidTr="007821B0">
        <w:sdt>
          <w:sdtPr>
            <w:alias w:val="Variant headwords"/>
            <w:tag w:val="variantHeadwords"/>
            <w:id w:val="173464402"/>
            <w:placeholder>
              <w:docPart w:val="8578DA0FAA01B847988F5AD06AF7478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3D45872190DC7458D8825D8B6D5822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D1C1F0BD1DFED4BA769A780EA2F97D4"/>
            </w:placeholder>
          </w:sdtPr>
          <w:sdtEndPr/>
          <w:sdtContent>
            <w:tc>
              <w:tcPr>
                <w:tcW w:w="9016" w:type="dxa"/>
                <w:tcMar>
                  <w:top w:w="113" w:type="dxa"/>
                  <w:bottom w:w="113" w:type="dxa"/>
                </w:tcMar>
              </w:tcPr>
              <w:p w:rsidR="00CA3379" w:rsidRPr="00986F40" w:rsidRDefault="00CA3379" w:rsidP="00CA3379">
                <w:pPr>
                  <w:spacing w:line="360" w:lineRule="auto"/>
                  <w:rPr>
                    <w:sz w:val="24"/>
                    <w:szCs w:val="24"/>
                  </w:rPr>
                </w:pPr>
                <w:r w:rsidRPr="00986F40">
                  <w:rPr>
                    <w:sz w:val="24"/>
                    <w:szCs w:val="24"/>
                  </w:rPr>
                  <w:t xml:space="preserve">A.M. (Abraham Moses) Klein, one of Canada's leading Modernists, is best known for his poetry depicting Jewish and French Canadian experiences in the first half of the twentieth century. As a central figure in Jewish-Canadian culture, many of his poems represent Jewish identity and heritage, themes he sought to reconcile with the Modernist desire to break from history. He also wrote short stories, novels, and literary essays, including several on James Joyce's </w:t>
                </w:r>
                <w:r w:rsidRPr="00986F40">
                  <w:rPr>
                    <w:i/>
                    <w:iCs/>
                    <w:sz w:val="24"/>
                    <w:szCs w:val="24"/>
                  </w:rPr>
                  <w:t>Ulysses.</w:t>
                </w:r>
                <w:r w:rsidRPr="00986F40">
                  <w:rPr>
                    <w:sz w:val="24"/>
                    <w:szCs w:val="24"/>
                  </w:rPr>
                  <w:br/>
                </w:r>
                <w:r w:rsidRPr="00986F40">
                  <w:rPr>
                    <w:sz w:val="24"/>
                    <w:szCs w:val="24"/>
                  </w:rPr>
                  <w:br/>
                  <w:t xml:space="preserve">Klein was born on February 14, 1909 in </w:t>
                </w:r>
                <w:proofErr w:type="spellStart"/>
                <w:r w:rsidRPr="00986F40">
                  <w:rPr>
                    <w:sz w:val="24"/>
                    <w:szCs w:val="24"/>
                  </w:rPr>
                  <w:t>Ratno</w:t>
                </w:r>
                <w:proofErr w:type="spellEnd"/>
                <w:r w:rsidRPr="00986F40">
                  <w:rPr>
                    <w:sz w:val="24"/>
                    <w:szCs w:val="24"/>
                  </w:rPr>
                  <w:t xml:space="preserve">, Ukraine, and shortly thereafter his family immigrated to Montreal's working-class Jewish district, the setting that inspired much of Klein's poetry. From 1926 to 1930, Klein studied at McGill University, where </w:t>
                </w:r>
                <w:proofErr w:type="gramStart"/>
                <w:r w:rsidRPr="00986F40">
                  <w:rPr>
                    <w:sz w:val="24"/>
                    <w:szCs w:val="24"/>
                  </w:rPr>
                  <w:t>he was influenced by an early Canadian modernist literary circle, the McGill Movement of A.J.M. Smith, F.R. Scott</w:t>
                </w:r>
                <w:proofErr w:type="gramEnd"/>
                <w:r w:rsidRPr="00986F40">
                  <w:rPr>
                    <w:sz w:val="24"/>
                    <w:szCs w:val="24"/>
                  </w:rPr>
                  <w:t xml:space="preserve">, and Leo Kennedy. Klein co-founded a literary magazine, </w:t>
                </w:r>
                <w:proofErr w:type="spellStart"/>
                <w:r w:rsidRPr="00986F40">
                  <w:rPr>
                    <w:i/>
                    <w:iCs/>
                    <w:sz w:val="24"/>
                    <w:szCs w:val="24"/>
                  </w:rPr>
                  <w:t>McGilliad</w:t>
                </w:r>
                <w:proofErr w:type="spellEnd"/>
                <w:r w:rsidRPr="00986F40">
                  <w:rPr>
                    <w:sz w:val="24"/>
                    <w:szCs w:val="24"/>
                  </w:rPr>
                  <w:t>, and published early works in literary magazines.</w:t>
                </w:r>
              </w:p>
              <w:p w:rsidR="00CA3379" w:rsidRPr="00986F40" w:rsidRDefault="00CA3379" w:rsidP="00CA3379">
                <w:pPr>
                  <w:spacing w:line="360" w:lineRule="auto"/>
                  <w:rPr>
                    <w:sz w:val="24"/>
                    <w:szCs w:val="24"/>
                  </w:rPr>
                </w:pPr>
              </w:p>
              <w:p w:rsidR="00CA3379" w:rsidRDefault="00CA3379" w:rsidP="00CA3379">
                <w:pPr>
                  <w:spacing w:line="360" w:lineRule="auto"/>
                  <w:rPr>
                    <w:sz w:val="24"/>
                    <w:szCs w:val="24"/>
                  </w:rPr>
                </w:pPr>
                <w:r w:rsidRPr="00986F40">
                  <w:rPr>
                    <w:sz w:val="24"/>
                    <w:szCs w:val="24"/>
                  </w:rPr>
                  <w:t xml:space="preserve">Klein became involved with the Zionist organization Canadian Young Judaea as an educator and writer. After studying law at the </w:t>
                </w:r>
                <w:proofErr w:type="spellStart"/>
                <w:r w:rsidRPr="00986F40">
                  <w:rPr>
                    <w:sz w:val="24"/>
                    <w:szCs w:val="24"/>
                  </w:rPr>
                  <w:t>Université</w:t>
                </w:r>
                <w:proofErr w:type="spellEnd"/>
                <w:r w:rsidRPr="00986F40">
                  <w:rPr>
                    <w:sz w:val="24"/>
                    <w:szCs w:val="24"/>
                  </w:rPr>
                  <w:t xml:space="preserve"> de Montréal (1930-1933), Klein began his career as a lawyer. He was editor and columnist (1936-55) for the Zionist Organization of Canada's magazine, </w:t>
                </w:r>
                <w:r w:rsidRPr="00986F40">
                  <w:rPr>
                    <w:i/>
                    <w:iCs/>
                    <w:sz w:val="24"/>
                    <w:szCs w:val="24"/>
                  </w:rPr>
                  <w:t xml:space="preserve">The </w:t>
                </w:r>
                <w:r w:rsidRPr="00986F40">
                  <w:rPr>
                    <w:i/>
                    <w:sz w:val="24"/>
                    <w:szCs w:val="24"/>
                  </w:rPr>
                  <w:t xml:space="preserve">Canadian Zionist, </w:t>
                </w:r>
                <w:r w:rsidRPr="00986F40">
                  <w:rPr>
                    <w:sz w:val="24"/>
                    <w:szCs w:val="24"/>
                  </w:rPr>
                  <w:t xml:space="preserve">and </w:t>
                </w:r>
                <w:r w:rsidRPr="00986F40">
                  <w:rPr>
                    <w:i/>
                    <w:iCs/>
                    <w:sz w:val="24"/>
                    <w:szCs w:val="24"/>
                  </w:rPr>
                  <w:t>The</w:t>
                </w:r>
                <w:r w:rsidRPr="00986F40">
                  <w:rPr>
                    <w:sz w:val="24"/>
                    <w:szCs w:val="24"/>
                  </w:rPr>
                  <w:t xml:space="preserve"> </w:t>
                </w:r>
                <w:r w:rsidRPr="00986F40">
                  <w:rPr>
                    <w:i/>
                    <w:sz w:val="24"/>
                    <w:szCs w:val="24"/>
                  </w:rPr>
                  <w:t>Canadian Jewish Chronicle</w:t>
                </w:r>
                <w:r w:rsidRPr="00986F40">
                  <w:rPr>
                    <w:sz w:val="24"/>
                    <w:szCs w:val="24"/>
                  </w:rPr>
                  <w:t xml:space="preserve">. He also worked as a </w:t>
                </w:r>
                <w:proofErr w:type="gramStart"/>
                <w:r w:rsidRPr="00986F40">
                  <w:rPr>
                    <w:sz w:val="24"/>
                    <w:szCs w:val="24"/>
                  </w:rPr>
                  <w:t>speech writer</w:t>
                </w:r>
                <w:proofErr w:type="gramEnd"/>
                <w:r w:rsidRPr="00986F40">
                  <w:rPr>
                    <w:sz w:val="24"/>
                    <w:szCs w:val="24"/>
                  </w:rPr>
                  <w:t xml:space="preserve"> for Samuel Bronfman, President of the Canadian Jewish Congress.</w:t>
                </w:r>
                <w:r w:rsidRPr="00986F40">
                  <w:rPr>
                    <w:sz w:val="24"/>
                    <w:szCs w:val="24"/>
                  </w:rPr>
                  <w:br/>
                </w:r>
                <w:r w:rsidRPr="00986F40">
                  <w:rPr>
                    <w:sz w:val="24"/>
                    <w:szCs w:val="24"/>
                  </w:rPr>
                  <w:lastRenderedPageBreak/>
                  <w:br/>
                  <w:t xml:space="preserve">Klein’s first book of poetry, </w:t>
                </w:r>
                <w:r w:rsidRPr="00986F40">
                  <w:rPr>
                    <w:i/>
                    <w:sz w:val="24"/>
                    <w:szCs w:val="24"/>
                  </w:rPr>
                  <w:t xml:space="preserve">Hath Not a Jew </w:t>
                </w:r>
                <w:r w:rsidRPr="00986F40">
                  <w:rPr>
                    <w:sz w:val="24"/>
                    <w:szCs w:val="24"/>
                  </w:rPr>
                  <w:t>(1940)</w:t>
                </w:r>
                <w:r w:rsidRPr="00986F40">
                  <w:rPr>
                    <w:i/>
                    <w:sz w:val="24"/>
                    <w:szCs w:val="24"/>
                  </w:rPr>
                  <w:t>,</w:t>
                </w:r>
                <w:r w:rsidRPr="00986F40">
                  <w:rPr>
                    <w:sz w:val="24"/>
                    <w:szCs w:val="24"/>
                  </w:rPr>
                  <w:t xml:space="preserve"> contains poems from the 1920s and 1930s addressing his Jewish community’s culture and experience of anti-Semitism. In the 1940s, Klein associated with Montreal poets the Preview</w:t>
                </w:r>
                <w:r w:rsidRPr="00986F40">
                  <w:rPr>
                    <w:i/>
                    <w:iCs/>
                    <w:sz w:val="24"/>
                    <w:szCs w:val="24"/>
                  </w:rPr>
                  <w:t xml:space="preserve"> </w:t>
                </w:r>
                <w:r w:rsidRPr="00986F40">
                  <w:rPr>
                    <w:sz w:val="24"/>
                    <w:szCs w:val="24"/>
                  </w:rPr>
                  <w:t xml:space="preserve">group (F. R. Scott, P.K. Page, Patrick Anderson) and the First Statement group (including Irving Layton) and lectured in poetry at McGill University. In 1944, </w:t>
                </w:r>
                <w:r w:rsidRPr="00986F40">
                  <w:rPr>
                    <w:i/>
                    <w:sz w:val="24"/>
                    <w:szCs w:val="24"/>
                  </w:rPr>
                  <w:t xml:space="preserve">The </w:t>
                </w:r>
                <w:proofErr w:type="spellStart"/>
                <w:r w:rsidRPr="00986F40">
                  <w:rPr>
                    <w:i/>
                    <w:sz w:val="24"/>
                    <w:szCs w:val="24"/>
                  </w:rPr>
                  <w:t>Hitleriad</w:t>
                </w:r>
                <w:proofErr w:type="spellEnd"/>
                <w:r w:rsidRPr="00986F40">
                  <w:rPr>
                    <w:sz w:val="24"/>
                    <w:szCs w:val="24"/>
                  </w:rPr>
                  <w:t xml:space="preserve">, a satirical poem about Nazi Germany’s threat to European Jews, and </w:t>
                </w:r>
                <w:r w:rsidRPr="00986F40">
                  <w:rPr>
                    <w:i/>
                    <w:iCs/>
                    <w:sz w:val="24"/>
                    <w:szCs w:val="24"/>
                  </w:rPr>
                  <w:t xml:space="preserve">Poems </w:t>
                </w:r>
                <w:r w:rsidRPr="00986F40">
                  <w:rPr>
                    <w:sz w:val="24"/>
                    <w:szCs w:val="24"/>
                  </w:rPr>
                  <w:t>were</w:t>
                </w:r>
                <w:r w:rsidRPr="00986F40">
                  <w:rPr>
                    <w:i/>
                    <w:sz w:val="24"/>
                    <w:szCs w:val="24"/>
                  </w:rPr>
                  <w:t xml:space="preserve"> </w:t>
                </w:r>
                <w:r w:rsidRPr="00986F40">
                  <w:rPr>
                    <w:sz w:val="24"/>
                    <w:szCs w:val="24"/>
                  </w:rPr>
                  <w:t xml:space="preserve">published. </w:t>
                </w:r>
                <w:r w:rsidRPr="00986F40">
                  <w:rPr>
                    <w:sz w:val="24"/>
                    <w:szCs w:val="24"/>
                  </w:rPr>
                  <w:br/>
                </w:r>
                <w:r w:rsidRPr="00986F40">
                  <w:rPr>
                    <w:sz w:val="24"/>
                    <w:szCs w:val="24"/>
                  </w:rPr>
                  <w:br/>
                  <w:t xml:space="preserve">Departing from his focus on Jewish culture, in 1946, Klein wrote his first unpublished novel, “Comes the Revolution” (retitled “That Walks Like a Man”), inspired by the Igor </w:t>
                </w:r>
                <w:proofErr w:type="spellStart"/>
                <w:r w:rsidRPr="00986F40">
                  <w:rPr>
                    <w:sz w:val="24"/>
                    <w:szCs w:val="24"/>
                  </w:rPr>
                  <w:t>Gouzenko</w:t>
                </w:r>
                <w:proofErr w:type="spellEnd"/>
                <w:r w:rsidRPr="00986F40">
                  <w:rPr>
                    <w:sz w:val="24"/>
                    <w:szCs w:val="24"/>
                  </w:rPr>
                  <w:t xml:space="preserve"> affair of Soviet espionage in Canada. Klein's next volume of poetry, </w:t>
                </w:r>
                <w:r w:rsidRPr="00986F40">
                  <w:rPr>
                    <w:i/>
                    <w:iCs/>
                    <w:sz w:val="24"/>
                    <w:szCs w:val="24"/>
                  </w:rPr>
                  <w:t xml:space="preserve">The Rocking Chair and Other Poems </w:t>
                </w:r>
                <w:r w:rsidRPr="00986F40">
                  <w:rPr>
                    <w:sz w:val="24"/>
                    <w:szCs w:val="24"/>
                  </w:rPr>
                  <w:t>(1948), depicted Quebec's French-Canadian community and won the Governor-General's Medal (1949).</w:t>
                </w:r>
                <w:r w:rsidRPr="00986F40">
                  <w:rPr>
                    <w:sz w:val="24"/>
                    <w:szCs w:val="24"/>
                  </w:rPr>
                  <w:br/>
                </w:r>
                <w:r w:rsidRPr="00986F40">
                  <w:rPr>
                    <w:sz w:val="24"/>
                    <w:szCs w:val="24"/>
                  </w:rPr>
                  <w:br/>
                  <w:t>Involved in politics, in 1944, Klein was nominated but withdrew as Co-operative Commonwealth Federation (CCF) candidate in Montreal-Cartier, Quebec. He ran unsuccessfully for the position in 1949.</w:t>
                </w:r>
                <w:r w:rsidRPr="00986F40">
                  <w:rPr>
                    <w:sz w:val="24"/>
                    <w:szCs w:val="24"/>
                  </w:rPr>
                  <w:br/>
                </w:r>
                <w:r w:rsidRPr="00986F40">
                  <w:rPr>
                    <w:sz w:val="24"/>
                    <w:szCs w:val="24"/>
                  </w:rPr>
                  <w:br/>
                  <w:t xml:space="preserve">That year, the Canadian Jewish Congress sponsored Klein's travel to Israel, Europe, and North Africa, and over the next three years, he lectured on the State of Israel throughout Canada and America. He described his early travels in “Notebook of a Journey,” published in </w:t>
                </w:r>
                <w:r w:rsidRPr="00986F40">
                  <w:rPr>
                    <w:i/>
                    <w:iCs/>
                    <w:sz w:val="24"/>
                    <w:szCs w:val="24"/>
                  </w:rPr>
                  <w:t>The</w:t>
                </w:r>
                <w:r w:rsidRPr="00986F40">
                  <w:rPr>
                    <w:sz w:val="24"/>
                    <w:szCs w:val="24"/>
                  </w:rPr>
                  <w:t xml:space="preserve"> </w:t>
                </w:r>
                <w:r w:rsidRPr="00986F40">
                  <w:rPr>
                    <w:i/>
                    <w:iCs/>
                    <w:sz w:val="24"/>
                    <w:szCs w:val="24"/>
                  </w:rPr>
                  <w:t xml:space="preserve">Canadian Jewish Chronicle. </w:t>
                </w:r>
                <w:r w:rsidRPr="00986F40">
                  <w:rPr>
                    <w:sz w:val="24"/>
                    <w:szCs w:val="24"/>
                  </w:rPr>
                  <w:t xml:space="preserve">Inspired by visiting Israel and witnessing European and North African refugee camps at the end of World War Two, Klein's only published novel, </w:t>
                </w:r>
                <w:r w:rsidRPr="00986F40">
                  <w:rPr>
                    <w:i/>
                    <w:iCs/>
                    <w:sz w:val="24"/>
                    <w:szCs w:val="24"/>
                  </w:rPr>
                  <w:t xml:space="preserve">The Second Scroll </w:t>
                </w:r>
                <w:r w:rsidRPr="00986F40">
                  <w:rPr>
                    <w:sz w:val="24"/>
                    <w:szCs w:val="24"/>
                  </w:rPr>
                  <w:t>(1951)</w:t>
                </w:r>
                <w:r w:rsidRPr="00986F40">
                  <w:rPr>
                    <w:i/>
                    <w:iCs/>
                    <w:sz w:val="24"/>
                    <w:szCs w:val="24"/>
                  </w:rPr>
                  <w:t xml:space="preserve">, </w:t>
                </w:r>
                <w:r w:rsidRPr="00986F40">
                  <w:rPr>
                    <w:sz w:val="24"/>
                    <w:szCs w:val="24"/>
                  </w:rPr>
                  <w:t>recounts a contemporary search for a Messiah to guide the Jews to the Promised Land.</w:t>
                </w:r>
                <w:r w:rsidRPr="00986F40">
                  <w:rPr>
                    <w:sz w:val="24"/>
                    <w:szCs w:val="24"/>
                  </w:rPr>
                  <w:br/>
                </w:r>
                <w:r w:rsidRPr="00986F40">
                  <w:rPr>
                    <w:sz w:val="24"/>
                    <w:szCs w:val="24"/>
                  </w:rPr>
                  <w:br/>
                  <w:t xml:space="preserve">Klein became depressed while writing </w:t>
                </w:r>
                <w:r w:rsidRPr="00986F40">
                  <w:rPr>
                    <w:i/>
                    <w:iCs/>
                    <w:sz w:val="24"/>
                    <w:szCs w:val="24"/>
                  </w:rPr>
                  <w:t xml:space="preserve">The Second Scroll </w:t>
                </w:r>
                <w:r w:rsidRPr="00986F40">
                  <w:rPr>
                    <w:sz w:val="24"/>
                    <w:szCs w:val="24"/>
                  </w:rPr>
                  <w:t>and attempted suicide in 1954. He soon ceased writing and withdrew from public life, includi</w:t>
                </w:r>
                <w:r>
                  <w:rPr>
                    <w:sz w:val="24"/>
                    <w:szCs w:val="24"/>
                  </w:rPr>
                  <w:t xml:space="preserve">ng resigning from law in 1956.  </w:t>
                </w:r>
                <w:r w:rsidRPr="00986F40">
                  <w:rPr>
                    <w:sz w:val="24"/>
                    <w:szCs w:val="24"/>
                  </w:rPr>
                  <w:t>On August 20, 1972, Klein died in his sleep. Several of his short stories and poems were published posthumously.</w:t>
                </w:r>
              </w:p>
              <w:p w:rsidR="00CA3379" w:rsidRDefault="00CA3379" w:rsidP="00CA3379">
                <w:pPr>
                  <w:spacing w:line="360" w:lineRule="auto"/>
                  <w:rPr>
                    <w:sz w:val="24"/>
                    <w:szCs w:val="24"/>
                  </w:rPr>
                </w:pPr>
              </w:p>
              <w:p w:rsidR="00CA3379" w:rsidRDefault="00CA3379" w:rsidP="00CA3379">
                <w:pPr>
                  <w:spacing w:line="360" w:lineRule="auto"/>
                  <w:rPr>
                    <w:sz w:val="24"/>
                    <w:szCs w:val="24"/>
                  </w:rPr>
                </w:pPr>
                <w:r>
                  <w:rPr>
                    <w:sz w:val="24"/>
                    <w:szCs w:val="24"/>
                  </w:rPr>
                  <w:lastRenderedPageBreak/>
                  <w:t>[File: A.M. Klein.jpg]</w:t>
                </w:r>
              </w:p>
              <w:p w:rsidR="00CA3379" w:rsidRPr="00CA3379" w:rsidRDefault="00CA3379" w:rsidP="00CA3379">
                <w:pPr>
                  <w:pStyle w:val="Caption"/>
                  <w:keepNext/>
                </w:pPr>
                <w:r>
                  <w:t xml:space="preserve">Figure </w:t>
                </w:r>
                <w:r w:rsidR="00750AAF">
                  <w:fldChar w:fldCharType="begin"/>
                </w:r>
                <w:r w:rsidR="00750AAF">
                  <w:instrText xml:space="preserve"> SEQ Figure \* ARABIC </w:instrText>
                </w:r>
                <w:r w:rsidR="00750AAF">
                  <w:fldChar w:fldCharType="separate"/>
                </w:r>
                <w:r>
                  <w:rPr>
                    <w:noProof/>
                  </w:rPr>
                  <w:t>1</w:t>
                </w:r>
                <w:r w:rsidR="00750AAF">
                  <w:rPr>
                    <w:noProof/>
                  </w:rPr>
                  <w:fldChar w:fldCharType="end"/>
                </w:r>
                <w:r>
                  <w:t xml:space="preserve"> </w:t>
                </w:r>
                <w:r w:rsidRPr="00986F40">
                  <w:rPr>
                    <w:sz w:val="24"/>
                    <w:szCs w:val="24"/>
                  </w:rPr>
                  <w:t>A.M. Klein</w:t>
                </w:r>
              </w:p>
              <w:p w:rsidR="00CA3379" w:rsidRDefault="00750AAF" w:rsidP="00CA3379">
                <w:pPr>
                  <w:spacing w:line="360" w:lineRule="auto"/>
                </w:pPr>
                <w:hyperlink r:id="rId8" w:history="1">
                  <w:r w:rsidR="00CA3379" w:rsidRPr="00C114DE">
                    <w:rPr>
                      <w:rStyle w:val="Hyperlink"/>
                    </w:rPr>
                    <w:t>http://www.collectionscanada.gc.ca/pam_archives/public_mikan/index.php?fuseaction=genitem.displayEcopies&amp;lang=eng&amp;rec_nbr=3217809&amp;rec_nbr_list=3217809&amp;title=A.M.+Klein.+&amp;ecopy=a125749-v6</w:t>
                  </w:r>
                </w:hyperlink>
              </w:p>
              <w:p w:rsidR="00CA3379" w:rsidRPr="00986F40" w:rsidRDefault="00CA3379" w:rsidP="00CA3379">
                <w:pPr>
                  <w:spacing w:line="360" w:lineRule="auto"/>
                  <w:rPr>
                    <w:sz w:val="24"/>
                    <w:szCs w:val="24"/>
                  </w:rPr>
                </w:pPr>
                <w:r w:rsidRPr="00986F40">
                  <w:rPr>
                    <w:sz w:val="24"/>
                    <w:szCs w:val="24"/>
                  </w:rPr>
                  <w:br/>
                </w:r>
                <w:r w:rsidRPr="00986F40">
                  <w:rPr>
                    <w:sz w:val="24"/>
                    <w:szCs w:val="24"/>
                  </w:rPr>
                  <w:br/>
                </w:r>
                <w:r w:rsidRPr="00986F40">
                  <w:rPr>
                    <w:b/>
                    <w:bCs/>
                    <w:sz w:val="24"/>
                    <w:szCs w:val="24"/>
                  </w:rPr>
                  <w:t>Key Biographies of A.M. Klein</w:t>
                </w:r>
                <w:r w:rsidRPr="00986F40">
                  <w:rPr>
                    <w:sz w:val="24"/>
                    <w:szCs w:val="24"/>
                  </w:rPr>
                  <w:br/>
                </w:r>
                <w:proofErr w:type="spellStart"/>
                <w:proofErr w:type="gramStart"/>
                <w:r w:rsidRPr="00986F40">
                  <w:rPr>
                    <w:sz w:val="24"/>
                    <w:szCs w:val="24"/>
                  </w:rPr>
                  <w:t>Caplan</w:t>
                </w:r>
                <w:proofErr w:type="spellEnd"/>
                <w:r w:rsidRPr="00986F40">
                  <w:rPr>
                    <w:sz w:val="24"/>
                    <w:szCs w:val="24"/>
                  </w:rPr>
                  <w:t>,</w:t>
                </w:r>
                <w:proofErr w:type="gramEnd"/>
                <w:r w:rsidRPr="00986F40">
                  <w:rPr>
                    <w:sz w:val="24"/>
                    <w:szCs w:val="24"/>
                  </w:rPr>
                  <w:t xml:space="preserve"> Usher. </w:t>
                </w:r>
                <w:r w:rsidRPr="00986F40">
                  <w:rPr>
                    <w:i/>
                    <w:sz w:val="24"/>
                    <w:szCs w:val="24"/>
                  </w:rPr>
                  <w:t>Like One That Dreamed: A Portrait of A.M. Klein</w:t>
                </w:r>
                <w:r w:rsidRPr="00986F40">
                  <w:rPr>
                    <w:sz w:val="24"/>
                    <w:szCs w:val="24"/>
                  </w:rPr>
                  <w:t xml:space="preserve">. </w:t>
                </w:r>
              </w:p>
              <w:p w:rsidR="00CA3379" w:rsidRPr="00986F40" w:rsidRDefault="00CA3379" w:rsidP="00CA3379">
                <w:pPr>
                  <w:spacing w:line="360" w:lineRule="auto"/>
                  <w:rPr>
                    <w:sz w:val="24"/>
                    <w:szCs w:val="24"/>
                  </w:rPr>
                </w:pPr>
                <w:r w:rsidRPr="00986F40">
                  <w:rPr>
                    <w:sz w:val="24"/>
                    <w:szCs w:val="24"/>
                  </w:rPr>
                  <w:t xml:space="preserve">Carousel Films. </w:t>
                </w:r>
                <w:r w:rsidRPr="00986F40">
                  <w:rPr>
                    <w:i/>
                    <w:iCs/>
                    <w:sz w:val="24"/>
                    <w:szCs w:val="24"/>
                  </w:rPr>
                  <w:t>A.M. Klein: The Poet as Landscape</w:t>
                </w:r>
                <w:r w:rsidRPr="00986F40">
                  <w:rPr>
                    <w:sz w:val="24"/>
                    <w:szCs w:val="24"/>
                  </w:rPr>
                  <w:t xml:space="preserve"> [motion picture].</w:t>
                </w:r>
              </w:p>
              <w:p w:rsidR="00CA3379" w:rsidRPr="00986F40" w:rsidRDefault="00CA3379" w:rsidP="00CA3379">
                <w:pPr>
                  <w:spacing w:line="360" w:lineRule="auto"/>
                  <w:rPr>
                    <w:i/>
                    <w:iCs/>
                    <w:sz w:val="24"/>
                    <w:szCs w:val="24"/>
                  </w:rPr>
                </w:pPr>
                <w:proofErr w:type="spellStart"/>
                <w:r w:rsidRPr="00986F40">
                  <w:rPr>
                    <w:sz w:val="24"/>
                    <w:szCs w:val="24"/>
                  </w:rPr>
                  <w:t>Kattan</w:t>
                </w:r>
                <w:proofErr w:type="spellEnd"/>
                <w:r w:rsidRPr="00986F40">
                  <w:rPr>
                    <w:sz w:val="24"/>
                    <w:szCs w:val="24"/>
                  </w:rPr>
                  <w:t xml:space="preserve">, </w:t>
                </w:r>
                <w:proofErr w:type="spellStart"/>
                <w:r w:rsidRPr="00986F40">
                  <w:rPr>
                    <w:sz w:val="24"/>
                    <w:szCs w:val="24"/>
                  </w:rPr>
                  <w:t>Naïm</w:t>
                </w:r>
                <w:proofErr w:type="spellEnd"/>
                <w:r w:rsidRPr="00986F40">
                  <w:rPr>
                    <w:sz w:val="24"/>
                    <w:szCs w:val="24"/>
                  </w:rPr>
                  <w:t xml:space="preserve">. Trans. Edward Baxter. </w:t>
                </w:r>
                <w:r w:rsidRPr="00986F40">
                  <w:rPr>
                    <w:i/>
                    <w:iCs/>
                    <w:sz w:val="24"/>
                    <w:szCs w:val="24"/>
                  </w:rPr>
                  <w:t>A.M. Klein: Poet and Prophet.</w:t>
                </w:r>
              </w:p>
              <w:p w:rsidR="00CA3379" w:rsidRPr="00986F40" w:rsidRDefault="00CA3379" w:rsidP="00CA3379">
                <w:pPr>
                  <w:spacing w:line="360" w:lineRule="auto"/>
                  <w:rPr>
                    <w:sz w:val="24"/>
                    <w:szCs w:val="24"/>
                  </w:rPr>
                </w:pPr>
                <w:r w:rsidRPr="00986F40">
                  <w:rPr>
                    <w:sz w:val="24"/>
                    <w:szCs w:val="24"/>
                  </w:rPr>
                  <w:t xml:space="preserve">Marshall, Tom, ed. </w:t>
                </w:r>
                <w:r w:rsidRPr="00986F40">
                  <w:rPr>
                    <w:i/>
                    <w:sz w:val="24"/>
                    <w:szCs w:val="24"/>
                  </w:rPr>
                  <w:t>A.M. Klein: Critical Views on Canadian Writers</w:t>
                </w:r>
                <w:r w:rsidRPr="00986F40">
                  <w:rPr>
                    <w:sz w:val="24"/>
                    <w:szCs w:val="24"/>
                  </w:rPr>
                  <w:t xml:space="preserve">. </w:t>
                </w:r>
              </w:p>
              <w:p w:rsidR="00CA3379" w:rsidRPr="00986F40" w:rsidRDefault="00CA3379" w:rsidP="00CA3379">
                <w:pPr>
                  <w:spacing w:line="360" w:lineRule="auto"/>
                  <w:rPr>
                    <w:sz w:val="24"/>
                    <w:szCs w:val="24"/>
                  </w:rPr>
                </w:pPr>
                <w:proofErr w:type="spellStart"/>
                <w:r w:rsidRPr="00986F40">
                  <w:rPr>
                    <w:sz w:val="24"/>
                    <w:szCs w:val="24"/>
                  </w:rPr>
                  <w:t>Mayne</w:t>
                </w:r>
                <w:proofErr w:type="spellEnd"/>
                <w:r w:rsidRPr="00986F40">
                  <w:rPr>
                    <w:sz w:val="24"/>
                    <w:szCs w:val="24"/>
                  </w:rPr>
                  <w:t xml:space="preserve">, Seymour, ed. </w:t>
                </w:r>
                <w:r w:rsidRPr="00986F40">
                  <w:rPr>
                    <w:i/>
                    <w:sz w:val="24"/>
                    <w:szCs w:val="24"/>
                  </w:rPr>
                  <w:t>The A.M. Klein Symposium</w:t>
                </w:r>
                <w:r w:rsidRPr="00986F40">
                  <w:rPr>
                    <w:sz w:val="24"/>
                    <w:szCs w:val="24"/>
                  </w:rPr>
                  <w:t xml:space="preserve">. </w:t>
                </w:r>
                <w:r w:rsidRPr="00986F40">
                  <w:rPr>
                    <w:sz w:val="24"/>
                    <w:szCs w:val="24"/>
                  </w:rPr>
                  <w:br/>
                  <w:t xml:space="preserve">Pollock, </w:t>
                </w:r>
                <w:proofErr w:type="spellStart"/>
                <w:r w:rsidRPr="00986F40">
                  <w:rPr>
                    <w:sz w:val="24"/>
                    <w:szCs w:val="24"/>
                  </w:rPr>
                  <w:t>Zailig</w:t>
                </w:r>
                <w:proofErr w:type="spellEnd"/>
                <w:r w:rsidRPr="00986F40">
                  <w:rPr>
                    <w:sz w:val="24"/>
                    <w:szCs w:val="24"/>
                  </w:rPr>
                  <w:t xml:space="preserve">. </w:t>
                </w:r>
                <w:r w:rsidRPr="00986F40">
                  <w:rPr>
                    <w:i/>
                    <w:sz w:val="24"/>
                    <w:szCs w:val="24"/>
                  </w:rPr>
                  <w:t>A.M. Klein: The Story of the Poet</w:t>
                </w:r>
                <w:r w:rsidRPr="00986F40">
                  <w:rPr>
                    <w:sz w:val="24"/>
                    <w:szCs w:val="24"/>
                  </w:rPr>
                  <w:t xml:space="preserve">. </w:t>
                </w:r>
              </w:p>
              <w:p w:rsidR="00CA3379" w:rsidRPr="00986F40" w:rsidRDefault="00CA3379" w:rsidP="00CA3379">
                <w:pPr>
                  <w:spacing w:line="360" w:lineRule="auto"/>
                  <w:ind w:left="360"/>
                  <w:rPr>
                    <w:sz w:val="24"/>
                    <w:szCs w:val="24"/>
                  </w:rPr>
                </w:pPr>
              </w:p>
              <w:p w:rsidR="00CA3379" w:rsidRPr="00986F40" w:rsidRDefault="00CA3379" w:rsidP="00CA3379">
                <w:pPr>
                  <w:spacing w:line="360" w:lineRule="auto"/>
                  <w:rPr>
                    <w:b/>
                    <w:bCs/>
                    <w:sz w:val="24"/>
                    <w:szCs w:val="24"/>
                  </w:rPr>
                </w:pPr>
                <w:r w:rsidRPr="00986F40">
                  <w:rPr>
                    <w:b/>
                    <w:bCs/>
                    <w:sz w:val="24"/>
                    <w:szCs w:val="24"/>
                  </w:rPr>
                  <w:t>Annotated Bibliography</w:t>
                </w:r>
              </w:p>
              <w:p w:rsidR="00CA3379" w:rsidRPr="00986F40" w:rsidRDefault="00CA3379" w:rsidP="00CA3379">
                <w:pPr>
                  <w:spacing w:line="360" w:lineRule="auto"/>
                  <w:rPr>
                    <w:rStyle w:val="subfielddata"/>
                    <w:sz w:val="24"/>
                    <w:szCs w:val="24"/>
                  </w:rPr>
                </w:pPr>
                <w:r w:rsidRPr="00986F40">
                  <w:rPr>
                    <w:rStyle w:val="subfielddata"/>
                    <w:sz w:val="24"/>
                    <w:szCs w:val="24"/>
                  </w:rPr>
                  <w:t xml:space="preserve">Pollock, </w:t>
                </w:r>
                <w:proofErr w:type="spellStart"/>
                <w:r w:rsidRPr="00986F40">
                  <w:rPr>
                    <w:rStyle w:val="subfielddata"/>
                    <w:sz w:val="24"/>
                    <w:szCs w:val="24"/>
                  </w:rPr>
                  <w:t>Zailig</w:t>
                </w:r>
                <w:proofErr w:type="spellEnd"/>
                <w:r w:rsidRPr="00986F40">
                  <w:rPr>
                    <w:rStyle w:val="subfielddata"/>
                    <w:sz w:val="24"/>
                    <w:szCs w:val="24"/>
                  </w:rPr>
                  <w:t xml:space="preserve">, Usher </w:t>
                </w:r>
                <w:proofErr w:type="spellStart"/>
                <w:r w:rsidRPr="00986F40">
                  <w:rPr>
                    <w:rStyle w:val="subfielddata"/>
                    <w:sz w:val="24"/>
                    <w:szCs w:val="24"/>
                  </w:rPr>
                  <w:t>Caplan</w:t>
                </w:r>
                <w:proofErr w:type="spellEnd"/>
                <w:r w:rsidRPr="00986F40">
                  <w:rPr>
                    <w:rStyle w:val="subfielddata"/>
                    <w:sz w:val="24"/>
                    <w:szCs w:val="24"/>
                  </w:rPr>
                  <w:t xml:space="preserve">, and Linda </w:t>
                </w:r>
                <w:proofErr w:type="spellStart"/>
                <w:r w:rsidRPr="00986F40">
                  <w:rPr>
                    <w:rStyle w:val="subfielddata"/>
                    <w:sz w:val="24"/>
                    <w:szCs w:val="24"/>
                  </w:rPr>
                  <w:t>Rozmovits</w:t>
                </w:r>
                <w:proofErr w:type="spellEnd"/>
                <w:r w:rsidRPr="00986F40">
                  <w:rPr>
                    <w:rStyle w:val="subfielddata"/>
                    <w:sz w:val="24"/>
                    <w:szCs w:val="24"/>
                  </w:rPr>
                  <w:t xml:space="preserve">. </w:t>
                </w:r>
                <w:r w:rsidRPr="00986F40">
                  <w:rPr>
                    <w:rStyle w:val="subfielddata"/>
                    <w:i/>
                    <w:iCs/>
                    <w:sz w:val="24"/>
                    <w:szCs w:val="24"/>
                  </w:rPr>
                  <w:t>A.M. Klein, An Annotated Bibliography</w:t>
                </w:r>
                <w:r w:rsidRPr="00986F40">
                  <w:rPr>
                    <w:rStyle w:val="subfielddata"/>
                    <w:sz w:val="24"/>
                    <w:szCs w:val="24"/>
                  </w:rPr>
                  <w:t>.</w:t>
                </w:r>
              </w:p>
              <w:p w:rsidR="00CA3379" w:rsidRPr="00986F40" w:rsidRDefault="00CA3379" w:rsidP="00CA3379">
                <w:pPr>
                  <w:spacing w:line="360" w:lineRule="auto"/>
                  <w:rPr>
                    <w:sz w:val="24"/>
                    <w:szCs w:val="24"/>
                  </w:rPr>
                </w:pPr>
              </w:p>
              <w:p w:rsidR="00CA3379" w:rsidRPr="00986F40" w:rsidRDefault="00CA3379" w:rsidP="00CA3379">
                <w:pPr>
                  <w:spacing w:line="360" w:lineRule="auto"/>
                  <w:rPr>
                    <w:sz w:val="24"/>
                    <w:szCs w:val="24"/>
                  </w:rPr>
                </w:pPr>
                <w:r w:rsidRPr="00986F40">
                  <w:rPr>
                    <w:b/>
                    <w:bCs/>
                    <w:sz w:val="24"/>
                    <w:szCs w:val="24"/>
                  </w:rPr>
                  <w:t>Chronology of All Works</w:t>
                </w:r>
                <w:r w:rsidRPr="00986F40">
                  <w:rPr>
                    <w:sz w:val="24"/>
                    <w:szCs w:val="24"/>
                  </w:rPr>
                  <w:br/>
                </w:r>
                <w:r w:rsidRPr="00986F40">
                  <w:rPr>
                    <w:sz w:val="24"/>
                    <w:szCs w:val="24"/>
                    <w:u w:val="single"/>
                  </w:rPr>
                  <w:t>Letters</w:t>
                </w:r>
                <w:r w:rsidRPr="00986F40">
                  <w:rPr>
                    <w:sz w:val="24"/>
                    <w:szCs w:val="24"/>
                    <w:u w:val="single"/>
                  </w:rPr>
                  <w:br/>
                </w:r>
                <w:r w:rsidRPr="00986F40">
                  <w:rPr>
                    <w:i/>
                    <w:iCs/>
                    <w:sz w:val="24"/>
                    <w:szCs w:val="24"/>
                  </w:rPr>
                  <w:t xml:space="preserve">A.M. Klein: The </w:t>
                </w:r>
                <w:r w:rsidRPr="00986F40">
                  <w:rPr>
                    <w:i/>
                    <w:sz w:val="24"/>
                    <w:szCs w:val="24"/>
                  </w:rPr>
                  <w:t>Letters</w:t>
                </w:r>
                <w:r w:rsidRPr="00986F40">
                  <w:rPr>
                    <w:sz w:val="24"/>
                    <w:szCs w:val="24"/>
                  </w:rPr>
                  <w:t xml:space="preserve">, edited by Elizabeth </w:t>
                </w:r>
                <w:proofErr w:type="spellStart"/>
                <w:r w:rsidRPr="00986F40">
                  <w:rPr>
                    <w:sz w:val="24"/>
                    <w:szCs w:val="24"/>
                  </w:rPr>
                  <w:t>Popham</w:t>
                </w:r>
                <w:proofErr w:type="spellEnd"/>
                <w:r w:rsidRPr="00986F40">
                  <w:rPr>
                    <w:sz w:val="24"/>
                    <w:szCs w:val="24"/>
                  </w:rPr>
                  <w:t xml:space="preserve"> and Harold Heft. Toronto: University of Toronto Press. (</w:t>
                </w:r>
                <w:proofErr w:type="gramStart"/>
                <w:r w:rsidRPr="00986F40">
                  <w:rPr>
                    <w:sz w:val="24"/>
                    <w:szCs w:val="24"/>
                  </w:rPr>
                  <w:t>in</w:t>
                </w:r>
                <w:proofErr w:type="gramEnd"/>
                <w:r w:rsidRPr="00986F40">
                  <w:rPr>
                    <w:sz w:val="24"/>
                    <w:szCs w:val="24"/>
                  </w:rPr>
                  <w:t xml:space="preserve"> progress)</w:t>
                </w:r>
              </w:p>
              <w:p w:rsidR="00CA3379" w:rsidRPr="00986F40" w:rsidRDefault="00CA3379" w:rsidP="00CA3379">
                <w:pPr>
                  <w:spacing w:line="360" w:lineRule="auto"/>
                  <w:rPr>
                    <w:sz w:val="24"/>
                    <w:szCs w:val="24"/>
                  </w:rPr>
                </w:pPr>
              </w:p>
              <w:p w:rsidR="00CA3379" w:rsidRPr="00986F40" w:rsidRDefault="00CA3379" w:rsidP="00CA3379">
                <w:pPr>
                  <w:spacing w:line="360" w:lineRule="auto"/>
                  <w:rPr>
                    <w:sz w:val="24"/>
                    <w:szCs w:val="24"/>
                  </w:rPr>
                </w:pPr>
                <w:r w:rsidRPr="00986F40">
                  <w:rPr>
                    <w:sz w:val="24"/>
                    <w:szCs w:val="24"/>
                    <w:u w:val="single"/>
                  </w:rPr>
                  <w:t>Notebooks</w:t>
                </w:r>
                <w:r w:rsidRPr="00986F40">
                  <w:rPr>
                    <w:sz w:val="24"/>
                    <w:szCs w:val="24"/>
                  </w:rPr>
                  <w:br/>
                </w:r>
                <w:r w:rsidRPr="00986F40">
                  <w:rPr>
                    <w:i/>
                    <w:sz w:val="24"/>
                    <w:szCs w:val="24"/>
                  </w:rPr>
                  <w:t>Notebooks: Selections from the A.M. Klein Papers</w:t>
                </w:r>
                <w:r w:rsidRPr="00986F40">
                  <w:rPr>
                    <w:sz w:val="24"/>
                    <w:szCs w:val="24"/>
                  </w:rPr>
                  <w:t xml:space="preserve">. Ed. by </w:t>
                </w:r>
                <w:proofErr w:type="spellStart"/>
                <w:r w:rsidRPr="00986F40">
                  <w:rPr>
                    <w:sz w:val="24"/>
                    <w:szCs w:val="24"/>
                  </w:rPr>
                  <w:t>Zailig</w:t>
                </w:r>
                <w:proofErr w:type="spellEnd"/>
                <w:r w:rsidRPr="00986F40">
                  <w:rPr>
                    <w:sz w:val="24"/>
                    <w:szCs w:val="24"/>
                  </w:rPr>
                  <w:t xml:space="preserve"> Pollock and Usher </w:t>
                </w:r>
                <w:proofErr w:type="spellStart"/>
                <w:r w:rsidRPr="00986F40">
                  <w:rPr>
                    <w:sz w:val="24"/>
                    <w:szCs w:val="24"/>
                  </w:rPr>
                  <w:t>Caplan</w:t>
                </w:r>
                <w:proofErr w:type="spellEnd"/>
                <w:r w:rsidRPr="00986F40">
                  <w:rPr>
                    <w:sz w:val="24"/>
                    <w:szCs w:val="24"/>
                  </w:rPr>
                  <w:t xml:space="preserve">, with an </w:t>
                </w:r>
                <w:proofErr w:type="spellStart"/>
                <w:r w:rsidRPr="00986F40">
                  <w:rPr>
                    <w:sz w:val="24"/>
                    <w:szCs w:val="24"/>
                  </w:rPr>
                  <w:t>introd</w:t>
                </w:r>
                <w:proofErr w:type="spellEnd"/>
                <w:r w:rsidRPr="00986F40">
                  <w:rPr>
                    <w:sz w:val="24"/>
                    <w:szCs w:val="24"/>
                  </w:rPr>
                  <w:t xml:space="preserve">. </w:t>
                </w:r>
                <w:proofErr w:type="gramStart"/>
                <w:r w:rsidRPr="00986F40">
                  <w:rPr>
                    <w:sz w:val="24"/>
                    <w:szCs w:val="24"/>
                  </w:rPr>
                  <w:t>by</w:t>
                </w:r>
                <w:proofErr w:type="gramEnd"/>
                <w:r w:rsidRPr="00986F40">
                  <w:rPr>
                    <w:sz w:val="24"/>
                    <w:szCs w:val="24"/>
                  </w:rPr>
                  <w:t xml:space="preserve"> </w:t>
                </w:r>
                <w:proofErr w:type="spellStart"/>
                <w:r w:rsidRPr="00986F40">
                  <w:rPr>
                    <w:sz w:val="24"/>
                    <w:szCs w:val="24"/>
                  </w:rPr>
                  <w:t>Zailig</w:t>
                </w:r>
                <w:proofErr w:type="spellEnd"/>
                <w:r w:rsidRPr="00986F40">
                  <w:rPr>
                    <w:sz w:val="24"/>
                    <w:szCs w:val="24"/>
                  </w:rPr>
                  <w:t xml:space="preserve"> Pollock. Toronto: University of Toronto Press, 1994. </w:t>
                </w:r>
                <w:r w:rsidRPr="00986F40">
                  <w:rPr>
                    <w:sz w:val="24"/>
                    <w:szCs w:val="24"/>
                  </w:rPr>
                  <w:br/>
                </w:r>
                <w:r w:rsidRPr="00986F40">
                  <w:rPr>
                    <w:sz w:val="24"/>
                    <w:szCs w:val="24"/>
                  </w:rPr>
                  <w:br/>
                </w:r>
                <w:r w:rsidRPr="00986F40">
                  <w:rPr>
                    <w:sz w:val="24"/>
                    <w:szCs w:val="24"/>
                    <w:u w:val="single"/>
                  </w:rPr>
                  <w:t>Poetry</w:t>
                </w:r>
                <w:r w:rsidRPr="00986F40">
                  <w:rPr>
                    <w:sz w:val="24"/>
                    <w:szCs w:val="24"/>
                  </w:rPr>
                  <w:br/>
                </w:r>
                <w:r w:rsidRPr="00986F40">
                  <w:rPr>
                    <w:i/>
                    <w:sz w:val="24"/>
                    <w:szCs w:val="24"/>
                  </w:rPr>
                  <w:t xml:space="preserve">Hath not a Jew </w:t>
                </w:r>
                <w:r w:rsidRPr="00986F40">
                  <w:rPr>
                    <w:iCs/>
                    <w:sz w:val="24"/>
                    <w:szCs w:val="24"/>
                  </w:rPr>
                  <w:t>(</w:t>
                </w:r>
                <w:r w:rsidRPr="00986F40">
                  <w:rPr>
                    <w:sz w:val="24"/>
                    <w:szCs w:val="24"/>
                  </w:rPr>
                  <w:t xml:space="preserve">1940) </w:t>
                </w:r>
                <w:r w:rsidRPr="00986F40">
                  <w:rPr>
                    <w:sz w:val="24"/>
                    <w:szCs w:val="24"/>
                  </w:rPr>
                  <w:br/>
                </w:r>
                <w:r w:rsidRPr="00986F40">
                  <w:rPr>
                    <w:i/>
                    <w:sz w:val="24"/>
                    <w:szCs w:val="24"/>
                  </w:rPr>
                  <w:t xml:space="preserve">Poems </w:t>
                </w:r>
                <w:r w:rsidRPr="00986F40">
                  <w:rPr>
                    <w:iCs/>
                    <w:sz w:val="24"/>
                    <w:szCs w:val="24"/>
                  </w:rPr>
                  <w:t>(</w:t>
                </w:r>
                <w:r w:rsidRPr="00986F40">
                  <w:rPr>
                    <w:sz w:val="24"/>
                    <w:szCs w:val="24"/>
                  </w:rPr>
                  <w:t>1944)</w:t>
                </w:r>
                <w:r w:rsidRPr="00986F40">
                  <w:rPr>
                    <w:sz w:val="24"/>
                    <w:szCs w:val="24"/>
                  </w:rPr>
                  <w:br/>
                </w:r>
                <w:r w:rsidRPr="00986F40">
                  <w:rPr>
                    <w:i/>
                    <w:sz w:val="24"/>
                    <w:szCs w:val="24"/>
                  </w:rPr>
                  <w:t xml:space="preserve">The </w:t>
                </w:r>
                <w:proofErr w:type="spellStart"/>
                <w:r w:rsidRPr="00986F40">
                  <w:rPr>
                    <w:i/>
                    <w:sz w:val="24"/>
                    <w:szCs w:val="24"/>
                  </w:rPr>
                  <w:t>Hitleriad</w:t>
                </w:r>
                <w:proofErr w:type="spellEnd"/>
                <w:r w:rsidRPr="00986F40">
                  <w:rPr>
                    <w:i/>
                    <w:sz w:val="24"/>
                    <w:szCs w:val="24"/>
                  </w:rPr>
                  <w:t xml:space="preserve"> </w:t>
                </w:r>
                <w:r w:rsidRPr="00986F40">
                  <w:rPr>
                    <w:iCs/>
                    <w:sz w:val="24"/>
                    <w:szCs w:val="24"/>
                  </w:rPr>
                  <w:t>(</w:t>
                </w:r>
                <w:r w:rsidRPr="00986F40">
                  <w:rPr>
                    <w:sz w:val="24"/>
                    <w:szCs w:val="24"/>
                  </w:rPr>
                  <w:t>1944)</w:t>
                </w:r>
              </w:p>
              <w:p w:rsidR="00CA3379" w:rsidRPr="00986F40" w:rsidRDefault="00CA3379" w:rsidP="00CA3379">
                <w:pPr>
                  <w:spacing w:line="360" w:lineRule="auto"/>
                  <w:rPr>
                    <w:sz w:val="24"/>
                    <w:szCs w:val="24"/>
                  </w:rPr>
                </w:pPr>
                <w:r w:rsidRPr="00986F40">
                  <w:rPr>
                    <w:i/>
                    <w:sz w:val="24"/>
                    <w:szCs w:val="24"/>
                  </w:rPr>
                  <w:lastRenderedPageBreak/>
                  <w:t xml:space="preserve">Seven Poems </w:t>
                </w:r>
                <w:r w:rsidRPr="00986F40">
                  <w:rPr>
                    <w:iCs/>
                    <w:sz w:val="24"/>
                    <w:szCs w:val="24"/>
                  </w:rPr>
                  <w:t>(</w:t>
                </w:r>
                <w:r w:rsidRPr="00986F40">
                  <w:rPr>
                    <w:sz w:val="24"/>
                    <w:szCs w:val="24"/>
                  </w:rPr>
                  <w:t>1947)</w:t>
                </w:r>
                <w:r w:rsidRPr="00986F40">
                  <w:rPr>
                    <w:sz w:val="24"/>
                    <w:szCs w:val="24"/>
                  </w:rPr>
                  <w:br/>
                </w:r>
                <w:r w:rsidRPr="00986F40">
                  <w:rPr>
                    <w:i/>
                    <w:sz w:val="24"/>
                    <w:szCs w:val="24"/>
                  </w:rPr>
                  <w:t>The Rocking Chair: and Other Poems</w:t>
                </w:r>
                <w:r w:rsidRPr="00986F40">
                  <w:rPr>
                    <w:sz w:val="24"/>
                    <w:szCs w:val="24"/>
                  </w:rPr>
                  <w:t xml:space="preserve"> (1948) </w:t>
                </w:r>
                <w:r w:rsidRPr="00986F40">
                  <w:rPr>
                    <w:sz w:val="24"/>
                    <w:szCs w:val="24"/>
                  </w:rPr>
                  <w:br/>
                </w:r>
                <w:r w:rsidRPr="00986F40">
                  <w:rPr>
                    <w:i/>
                    <w:sz w:val="24"/>
                    <w:szCs w:val="24"/>
                  </w:rPr>
                  <w:t>The Collected Poems of A. M. Klein</w:t>
                </w:r>
                <w:r w:rsidRPr="00986F40">
                  <w:rPr>
                    <w:sz w:val="24"/>
                    <w:szCs w:val="24"/>
                  </w:rPr>
                  <w:t xml:space="preserve"> (1974) </w:t>
                </w:r>
              </w:p>
              <w:p w:rsidR="00CA3379" w:rsidRPr="00986F40" w:rsidRDefault="00CA3379" w:rsidP="00CA3379">
                <w:pPr>
                  <w:pStyle w:val="BodyText"/>
                  <w:spacing w:after="0" w:line="360" w:lineRule="auto"/>
                  <w:rPr>
                    <w:sz w:val="24"/>
                    <w:szCs w:val="24"/>
                  </w:rPr>
                </w:pPr>
                <w:r w:rsidRPr="00986F40">
                  <w:rPr>
                    <w:i/>
                    <w:sz w:val="24"/>
                    <w:szCs w:val="24"/>
                  </w:rPr>
                  <w:t>A.M. Klein: The Complete Poems</w:t>
                </w:r>
                <w:r w:rsidRPr="00986F40">
                  <w:rPr>
                    <w:sz w:val="24"/>
                    <w:szCs w:val="24"/>
                  </w:rPr>
                  <w:t xml:space="preserve"> (1990)</w:t>
                </w:r>
              </w:p>
              <w:p w:rsidR="00CA3379" w:rsidRPr="00986F40" w:rsidRDefault="00CA3379" w:rsidP="00CA3379">
                <w:pPr>
                  <w:spacing w:line="360" w:lineRule="auto"/>
                  <w:rPr>
                    <w:sz w:val="24"/>
                    <w:szCs w:val="24"/>
                    <w:u w:val="single"/>
                  </w:rPr>
                </w:pPr>
                <w:r w:rsidRPr="00986F40">
                  <w:rPr>
                    <w:i/>
                    <w:sz w:val="24"/>
                    <w:szCs w:val="24"/>
                  </w:rPr>
                  <w:t>Doctor Dwarf and Other Poems for Children</w:t>
                </w:r>
                <w:r w:rsidRPr="00986F40">
                  <w:rPr>
                    <w:sz w:val="24"/>
                    <w:szCs w:val="24"/>
                  </w:rPr>
                  <w:t xml:space="preserve"> (1990)</w:t>
                </w:r>
                <w:r w:rsidRPr="00986F40">
                  <w:rPr>
                    <w:sz w:val="24"/>
                    <w:szCs w:val="24"/>
                  </w:rPr>
                  <w:br/>
                </w:r>
                <w:r w:rsidRPr="00986F40">
                  <w:rPr>
                    <w:sz w:val="24"/>
                    <w:szCs w:val="24"/>
                  </w:rPr>
                  <w:br/>
                </w:r>
                <w:r w:rsidRPr="00986F40">
                  <w:rPr>
                    <w:sz w:val="24"/>
                    <w:szCs w:val="24"/>
                    <w:u w:val="single"/>
                  </w:rPr>
                  <w:t>Essays</w:t>
                </w:r>
                <w:r w:rsidRPr="00986F40">
                  <w:rPr>
                    <w:sz w:val="24"/>
                    <w:szCs w:val="24"/>
                  </w:rPr>
                  <w:br/>
                </w:r>
                <w:r w:rsidRPr="00986F40">
                  <w:rPr>
                    <w:i/>
                    <w:sz w:val="24"/>
                    <w:szCs w:val="24"/>
                  </w:rPr>
                  <w:t xml:space="preserve">Beyond </w:t>
                </w:r>
                <w:proofErr w:type="spellStart"/>
                <w:r w:rsidRPr="00986F40">
                  <w:rPr>
                    <w:i/>
                    <w:sz w:val="24"/>
                    <w:szCs w:val="24"/>
                  </w:rPr>
                  <w:t>Sambation</w:t>
                </w:r>
                <w:proofErr w:type="spellEnd"/>
                <w:r w:rsidRPr="00986F40">
                  <w:rPr>
                    <w:i/>
                    <w:sz w:val="24"/>
                    <w:szCs w:val="24"/>
                  </w:rPr>
                  <w:t>: Selected Essays and Editorials, 1928-1955</w:t>
                </w:r>
                <w:r w:rsidRPr="00986F40">
                  <w:rPr>
                    <w:sz w:val="24"/>
                    <w:szCs w:val="24"/>
                  </w:rPr>
                  <w:t xml:space="preserve"> (1982) </w:t>
                </w:r>
                <w:r w:rsidRPr="00986F40">
                  <w:rPr>
                    <w:sz w:val="24"/>
                    <w:szCs w:val="24"/>
                  </w:rPr>
                  <w:br/>
                </w:r>
                <w:r w:rsidRPr="00986F40">
                  <w:rPr>
                    <w:i/>
                    <w:sz w:val="24"/>
                    <w:szCs w:val="24"/>
                  </w:rPr>
                  <w:t>Literary Essays and Reviews</w:t>
                </w:r>
                <w:r w:rsidRPr="00986F40">
                  <w:rPr>
                    <w:sz w:val="24"/>
                    <w:szCs w:val="24"/>
                  </w:rPr>
                  <w:t xml:space="preserve"> (1987) </w:t>
                </w:r>
                <w:r w:rsidRPr="00986F40">
                  <w:rPr>
                    <w:sz w:val="24"/>
                    <w:szCs w:val="24"/>
                  </w:rPr>
                  <w:br/>
                </w:r>
                <w:r w:rsidRPr="00986F40">
                  <w:rPr>
                    <w:sz w:val="24"/>
                    <w:szCs w:val="24"/>
                  </w:rPr>
                  <w:br/>
                </w:r>
                <w:r w:rsidRPr="00986F40">
                  <w:rPr>
                    <w:sz w:val="24"/>
                    <w:szCs w:val="24"/>
                    <w:u w:val="single"/>
                  </w:rPr>
                  <w:t>Novels</w:t>
                </w:r>
              </w:p>
              <w:p w:rsidR="00CA3379" w:rsidRPr="00986F40" w:rsidRDefault="00CA3379" w:rsidP="00CA3379">
                <w:pPr>
                  <w:pStyle w:val="BodyText"/>
                  <w:spacing w:after="0" w:line="360" w:lineRule="auto"/>
                  <w:rPr>
                    <w:sz w:val="24"/>
                    <w:szCs w:val="24"/>
                  </w:rPr>
                </w:pPr>
                <w:r w:rsidRPr="00986F40">
                  <w:rPr>
                    <w:i/>
                    <w:sz w:val="24"/>
                    <w:szCs w:val="24"/>
                  </w:rPr>
                  <w:t>The Second Scroll</w:t>
                </w:r>
                <w:r w:rsidRPr="00986F40">
                  <w:rPr>
                    <w:sz w:val="24"/>
                    <w:szCs w:val="24"/>
                  </w:rPr>
                  <w:t xml:space="preserve"> (1954)</w:t>
                </w:r>
              </w:p>
              <w:p w:rsidR="00CA3379" w:rsidRPr="00986F40" w:rsidRDefault="00CA3379" w:rsidP="00CA3379">
                <w:pPr>
                  <w:pStyle w:val="BodyText"/>
                  <w:spacing w:after="0" w:line="360" w:lineRule="auto"/>
                  <w:rPr>
                    <w:sz w:val="24"/>
                    <w:szCs w:val="24"/>
                  </w:rPr>
                </w:pPr>
                <w:r w:rsidRPr="00986F40">
                  <w:rPr>
                    <w:sz w:val="24"/>
                    <w:szCs w:val="24"/>
                  </w:rPr>
                  <w:br/>
                </w:r>
                <w:r w:rsidRPr="00986F40">
                  <w:rPr>
                    <w:sz w:val="24"/>
                    <w:szCs w:val="24"/>
                    <w:u w:val="single"/>
                  </w:rPr>
                  <w:t>Short Stories</w:t>
                </w:r>
                <w:r w:rsidRPr="00986F40">
                  <w:rPr>
                    <w:sz w:val="24"/>
                    <w:szCs w:val="24"/>
                  </w:rPr>
                  <w:br/>
                </w:r>
                <w:r w:rsidRPr="00986F40">
                  <w:rPr>
                    <w:i/>
                    <w:sz w:val="24"/>
                    <w:szCs w:val="24"/>
                  </w:rPr>
                  <w:t>The Short Stories of A.M. Klein</w:t>
                </w:r>
                <w:r w:rsidRPr="00986F40">
                  <w:rPr>
                    <w:sz w:val="24"/>
                    <w:szCs w:val="24"/>
                  </w:rPr>
                  <w:t xml:space="preserve"> (1983)</w:t>
                </w:r>
              </w:p>
              <w:p w:rsidR="00CA3379" w:rsidRPr="00986F40" w:rsidRDefault="00CA3379" w:rsidP="00CA3379">
                <w:pPr>
                  <w:pStyle w:val="BodyText"/>
                  <w:spacing w:after="0" w:line="360" w:lineRule="auto"/>
                  <w:rPr>
                    <w:sz w:val="24"/>
                    <w:szCs w:val="24"/>
                  </w:rPr>
                </w:pPr>
              </w:p>
              <w:p w:rsidR="00CA3379" w:rsidRPr="00986F40" w:rsidRDefault="00CA3379" w:rsidP="00CA3379">
                <w:pPr>
                  <w:spacing w:line="360" w:lineRule="auto"/>
                  <w:rPr>
                    <w:sz w:val="24"/>
                    <w:szCs w:val="24"/>
                    <w:u w:val="single"/>
                  </w:rPr>
                </w:pPr>
                <w:r w:rsidRPr="00986F40">
                  <w:rPr>
                    <w:sz w:val="24"/>
                    <w:szCs w:val="24"/>
                    <w:u w:val="single"/>
                  </w:rPr>
                  <w:t>Drama</w:t>
                </w:r>
              </w:p>
              <w:p w:rsidR="00CA3379" w:rsidRPr="00986F40" w:rsidRDefault="00CA3379" w:rsidP="00CA3379">
                <w:pPr>
                  <w:spacing w:line="360" w:lineRule="auto"/>
                  <w:rPr>
                    <w:sz w:val="24"/>
                    <w:szCs w:val="24"/>
                  </w:rPr>
                </w:pPr>
                <w:r w:rsidRPr="00986F40">
                  <w:rPr>
                    <w:rStyle w:val="Emphasis"/>
                    <w:sz w:val="24"/>
                    <w:szCs w:val="24"/>
                  </w:rPr>
                  <w:t xml:space="preserve">Hershel of </w:t>
                </w:r>
                <w:proofErr w:type="spellStart"/>
                <w:r w:rsidRPr="00986F40">
                  <w:rPr>
                    <w:rStyle w:val="Emphasis"/>
                    <w:sz w:val="24"/>
                    <w:szCs w:val="24"/>
                  </w:rPr>
                  <w:t>Ostropol</w:t>
                </w:r>
                <w:proofErr w:type="spellEnd"/>
                <w:r w:rsidRPr="00986F40">
                  <w:rPr>
                    <w:rStyle w:val="Emphasis"/>
                    <w:sz w:val="24"/>
                    <w:szCs w:val="24"/>
                  </w:rPr>
                  <w:t xml:space="preserve"> in Canadian Jewish Chronicle</w:t>
                </w:r>
                <w:r w:rsidRPr="00986F40">
                  <w:rPr>
                    <w:sz w:val="24"/>
                    <w:szCs w:val="24"/>
                  </w:rPr>
                  <w:t xml:space="preserve"> (1939)</w:t>
                </w:r>
              </w:p>
              <w:p w:rsidR="00CA3379" w:rsidRPr="00986F40" w:rsidRDefault="00CA3379" w:rsidP="00CA3379">
                <w:pPr>
                  <w:spacing w:line="360" w:lineRule="auto"/>
                  <w:rPr>
                    <w:sz w:val="24"/>
                    <w:szCs w:val="24"/>
                  </w:rPr>
                </w:pPr>
              </w:p>
              <w:p w:rsidR="00CA3379" w:rsidRPr="00986F40" w:rsidRDefault="00CA3379" w:rsidP="00CA3379">
                <w:pPr>
                  <w:spacing w:line="360" w:lineRule="auto"/>
                  <w:rPr>
                    <w:sz w:val="24"/>
                    <w:szCs w:val="24"/>
                    <w:u w:val="single"/>
                  </w:rPr>
                </w:pPr>
                <w:r w:rsidRPr="00986F40">
                  <w:rPr>
                    <w:sz w:val="24"/>
                    <w:szCs w:val="24"/>
                    <w:u w:val="single"/>
                  </w:rPr>
                  <w:t>Translations</w:t>
                </w:r>
              </w:p>
              <w:p w:rsidR="00CA3379" w:rsidRPr="00986F40" w:rsidRDefault="00CA3379" w:rsidP="00CA3379">
                <w:pPr>
                  <w:spacing w:line="360" w:lineRule="auto"/>
                  <w:rPr>
                    <w:sz w:val="24"/>
                    <w:szCs w:val="24"/>
                  </w:rPr>
                </w:pPr>
                <w:r w:rsidRPr="00986F40">
                  <w:rPr>
                    <w:sz w:val="24"/>
                    <w:szCs w:val="24"/>
                  </w:rPr>
                  <w:t xml:space="preserve">Trans. </w:t>
                </w:r>
                <w:proofErr w:type="spellStart"/>
                <w:r w:rsidRPr="00986F40">
                  <w:rPr>
                    <w:sz w:val="24"/>
                    <w:szCs w:val="24"/>
                  </w:rPr>
                  <w:t>Moishe</w:t>
                </w:r>
                <w:proofErr w:type="spellEnd"/>
                <w:r w:rsidRPr="00986F40">
                  <w:rPr>
                    <w:sz w:val="24"/>
                    <w:szCs w:val="24"/>
                  </w:rPr>
                  <w:t xml:space="preserve"> Dickstein's </w:t>
                </w:r>
                <w:r w:rsidRPr="00986F40">
                  <w:rPr>
                    <w:rStyle w:val="Emphasis"/>
                    <w:sz w:val="24"/>
                    <w:szCs w:val="24"/>
                  </w:rPr>
                  <w:t>From Palestine to Israel (</w:t>
                </w:r>
                <w:r w:rsidRPr="00986F40">
                  <w:rPr>
                    <w:sz w:val="24"/>
                    <w:szCs w:val="24"/>
                  </w:rPr>
                  <w:t>1951)</w:t>
                </w:r>
                <w:r w:rsidRPr="00986F40">
                  <w:rPr>
                    <w:sz w:val="24"/>
                    <w:szCs w:val="24"/>
                  </w:rPr>
                  <w:br/>
                  <w:t xml:space="preserve">Trans. Israel </w:t>
                </w:r>
                <w:proofErr w:type="spellStart"/>
                <w:r w:rsidRPr="00986F40">
                  <w:rPr>
                    <w:sz w:val="24"/>
                    <w:szCs w:val="24"/>
                  </w:rPr>
                  <w:t>Rabinovich’s</w:t>
                </w:r>
                <w:proofErr w:type="spellEnd"/>
                <w:r w:rsidRPr="00986F40">
                  <w:rPr>
                    <w:sz w:val="24"/>
                    <w:szCs w:val="24"/>
                  </w:rPr>
                  <w:t xml:space="preserve"> </w:t>
                </w:r>
                <w:r w:rsidRPr="00986F40">
                  <w:rPr>
                    <w:rStyle w:val="Emphasis"/>
                    <w:sz w:val="24"/>
                    <w:szCs w:val="24"/>
                  </w:rPr>
                  <w:t>Of Jewish Music, Ancient and Modern (</w:t>
                </w:r>
                <w:r w:rsidRPr="00986F40">
                  <w:rPr>
                    <w:sz w:val="24"/>
                    <w:szCs w:val="24"/>
                  </w:rPr>
                  <w:t>1952)</w:t>
                </w:r>
                <w:r w:rsidRPr="00986F40">
                  <w:rPr>
                    <w:sz w:val="24"/>
                    <w:szCs w:val="24"/>
                  </w:rPr>
                  <w:br/>
                </w:r>
              </w:p>
              <w:p w:rsidR="00CA3379" w:rsidRPr="00986F40" w:rsidRDefault="00CA3379" w:rsidP="00CA3379">
                <w:pPr>
                  <w:spacing w:line="360" w:lineRule="auto"/>
                  <w:rPr>
                    <w:sz w:val="24"/>
                    <w:szCs w:val="24"/>
                    <w:u w:val="single"/>
                  </w:rPr>
                </w:pPr>
                <w:r w:rsidRPr="00986F40">
                  <w:rPr>
                    <w:sz w:val="24"/>
                    <w:szCs w:val="24"/>
                    <w:u w:val="single"/>
                  </w:rPr>
                  <w:t>Adaptations</w:t>
                </w:r>
              </w:p>
              <w:p w:rsidR="00CA3379" w:rsidRPr="00986F40" w:rsidRDefault="00CA3379" w:rsidP="00CA3379">
                <w:pPr>
                  <w:spacing w:line="360" w:lineRule="auto"/>
                  <w:rPr>
                    <w:sz w:val="24"/>
                    <w:szCs w:val="24"/>
                  </w:rPr>
                </w:pPr>
                <w:r w:rsidRPr="00986F40">
                  <w:rPr>
                    <w:rStyle w:val="Emphasis"/>
                    <w:sz w:val="24"/>
                    <w:szCs w:val="24"/>
                  </w:rPr>
                  <w:t>Conscience</w:t>
                </w:r>
                <w:r w:rsidRPr="00986F40">
                  <w:rPr>
                    <w:sz w:val="24"/>
                    <w:szCs w:val="24"/>
                  </w:rPr>
                  <w:t xml:space="preserve"> (from Pedro Bloch’s play </w:t>
                </w:r>
                <w:r w:rsidRPr="00986F40">
                  <w:rPr>
                    <w:rStyle w:val="Emphasis"/>
                    <w:sz w:val="24"/>
                    <w:szCs w:val="24"/>
                  </w:rPr>
                  <w:t xml:space="preserve">The Hands of </w:t>
                </w:r>
                <w:proofErr w:type="spellStart"/>
                <w:r w:rsidRPr="00986F40">
                  <w:rPr>
                    <w:rStyle w:val="Emphasis"/>
                    <w:sz w:val="24"/>
                    <w:szCs w:val="24"/>
                  </w:rPr>
                  <w:t>Euridice</w:t>
                </w:r>
                <w:proofErr w:type="spellEnd"/>
                <w:r w:rsidRPr="00986F40">
                  <w:rPr>
                    <w:sz w:val="24"/>
                    <w:szCs w:val="24"/>
                  </w:rPr>
                  <w:t>), Trans. Claude Vincent (1952)</w:t>
                </w:r>
              </w:p>
              <w:p w:rsidR="00CA3379" w:rsidRPr="00986F40" w:rsidRDefault="00CA3379" w:rsidP="00CA3379">
                <w:pPr>
                  <w:spacing w:line="360" w:lineRule="auto"/>
                  <w:rPr>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D13C895EDDFAA4189A0193866059BF9"/>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379" w:rsidRDefault="00CA3379" w:rsidP="007A0D55">
      <w:pPr>
        <w:spacing w:after="0" w:line="240" w:lineRule="auto"/>
      </w:pPr>
      <w:r>
        <w:separator/>
      </w:r>
    </w:p>
  </w:endnote>
  <w:endnote w:type="continuationSeparator" w:id="0">
    <w:p w:rsidR="00CA3379" w:rsidRDefault="00CA33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379" w:rsidRDefault="00CA3379" w:rsidP="007A0D55">
      <w:pPr>
        <w:spacing w:after="0" w:line="240" w:lineRule="auto"/>
      </w:pPr>
      <w:r>
        <w:separator/>
      </w:r>
    </w:p>
  </w:footnote>
  <w:footnote w:type="continuationSeparator" w:id="0">
    <w:p w:rsidR="00CA3379" w:rsidRDefault="00CA33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3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0AAF"/>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337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33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379"/>
    <w:rPr>
      <w:rFonts w:ascii="Lucida Grande" w:hAnsi="Lucida Grande" w:cs="Lucida Grande"/>
      <w:sz w:val="18"/>
      <w:szCs w:val="18"/>
    </w:rPr>
  </w:style>
  <w:style w:type="character" w:customStyle="1" w:styleId="subfielddata">
    <w:name w:val="subfielddata"/>
    <w:basedOn w:val="DefaultParagraphFont"/>
    <w:rsid w:val="00CA3379"/>
  </w:style>
  <w:style w:type="character" w:styleId="Emphasis">
    <w:name w:val="Emphasis"/>
    <w:basedOn w:val="DefaultParagraphFont"/>
    <w:qFormat/>
    <w:rsid w:val="00CA3379"/>
    <w:rPr>
      <w:i/>
      <w:iCs/>
    </w:rPr>
  </w:style>
  <w:style w:type="paragraph" w:styleId="BodyText">
    <w:name w:val="Body Text"/>
    <w:basedOn w:val="Normal"/>
    <w:link w:val="BodyTextChar"/>
    <w:rsid w:val="00CA3379"/>
    <w:pPr>
      <w:widowControl w:val="0"/>
      <w:suppressAutoHyphens/>
      <w:spacing w:after="120" w:line="10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A3379"/>
    <w:rPr>
      <w:rFonts w:ascii="Times New Roman" w:eastAsia="Times New Roman" w:hAnsi="Times New Roman" w:cs="Times New Roman"/>
      <w:sz w:val="20"/>
      <w:szCs w:val="20"/>
      <w:lang w:val="en-US"/>
    </w:rPr>
  </w:style>
  <w:style w:type="character" w:styleId="Hyperlink">
    <w:name w:val="Hyperlink"/>
    <w:rsid w:val="00CA3379"/>
  </w:style>
  <w:style w:type="paragraph" w:styleId="Caption">
    <w:name w:val="caption"/>
    <w:basedOn w:val="Normal"/>
    <w:next w:val="Normal"/>
    <w:uiPriority w:val="35"/>
    <w:semiHidden/>
    <w:qFormat/>
    <w:rsid w:val="00CA33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33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379"/>
    <w:rPr>
      <w:rFonts w:ascii="Lucida Grande" w:hAnsi="Lucida Grande" w:cs="Lucida Grande"/>
      <w:sz w:val="18"/>
      <w:szCs w:val="18"/>
    </w:rPr>
  </w:style>
  <w:style w:type="character" w:customStyle="1" w:styleId="subfielddata">
    <w:name w:val="subfielddata"/>
    <w:basedOn w:val="DefaultParagraphFont"/>
    <w:rsid w:val="00CA3379"/>
  </w:style>
  <w:style w:type="character" w:styleId="Emphasis">
    <w:name w:val="Emphasis"/>
    <w:basedOn w:val="DefaultParagraphFont"/>
    <w:qFormat/>
    <w:rsid w:val="00CA3379"/>
    <w:rPr>
      <w:i/>
      <w:iCs/>
    </w:rPr>
  </w:style>
  <w:style w:type="paragraph" w:styleId="BodyText">
    <w:name w:val="Body Text"/>
    <w:basedOn w:val="Normal"/>
    <w:link w:val="BodyTextChar"/>
    <w:rsid w:val="00CA3379"/>
    <w:pPr>
      <w:widowControl w:val="0"/>
      <w:suppressAutoHyphens/>
      <w:spacing w:after="120" w:line="10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A3379"/>
    <w:rPr>
      <w:rFonts w:ascii="Times New Roman" w:eastAsia="Times New Roman" w:hAnsi="Times New Roman" w:cs="Times New Roman"/>
      <w:sz w:val="20"/>
      <w:szCs w:val="20"/>
      <w:lang w:val="en-US"/>
    </w:rPr>
  </w:style>
  <w:style w:type="character" w:styleId="Hyperlink">
    <w:name w:val="Hyperlink"/>
    <w:rsid w:val="00CA3379"/>
  </w:style>
  <w:style w:type="paragraph" w:styleId="Caption">
    <w:name w:val="caption"/>
    <w:basedOn w:val="Normal"/>
    <w:next w:val="Normal"/>
    <w:uiPriority w:val="35"/>
    <w:semiHidden/>
    <w:qFormat/>
    <w:rsid w:val="00CA33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llectionscanada.gc.ca/pam_archives/public_mikan/index.php?fuseaction=genitem.displayEcopies&amp;lang=eng&amp;rec_nbr=3217809&amp;rec_nbr_list=3217809&amp;title=A.M.+Klein.+&amp;ecopy=a125749-v6"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881790C3191047BF44ED08E0FEEF65"/>
        <w:category>
          <w:name w:val="General"/>
          <w:gallery w:val="placeholder"/>
        </w:category>
        <w:types>
          <w:type w:val="bbPlcHdr"/>
        </w:types>
        <w:behaviors>
          <w:behavior w:val="content"/>
        </w:behaviors>
        <w:guid w:val="{C7B1442C-D5DC-3242-A242-6F261C95EED9}"/>
      </w:docPartPr>
      <w:docPartBody>
        <w:p w:rsidR="001500F1" w:rsidRDefault="001500F1">
          <w:pPr>
            <w:pStyle w:val="CF881790C3191047BF44ED08E0FEEF65"/>
          </w:pPr>
          <w:r w:rsidRPr="00CC586D">
            <w:rPr>
              <w:rStyle w:val="PlaceholderText"/>
              <w:b/>
              <w:color w:val="FFFFFF" w:themeColor="background1"/>
            </w:rPr>
            <w:t>[Salutation]</w:t>
          </w:r>
        </w:p>
      </w:docPartBody>
    </w:docPart>
    <w:docPart>
      <w:docPartPr>
        <w:name w:val="8D6815CD04A098408DCA653D772B6455"/>
        <w:category>
          <w:name w:val="General"/>
          <w:gallery w:val="placeholder"/>
        </w:category>
        <w:types>
          <w:type w:val="bbPlcHdr"/>
        </w:types>
        <w:behaviors>
          <w:behavior w:val="content"/>
        </w:behaviors>
        <w:guid w:val="{EA966CF5-5C8D-004A-8C61-A53883342996}"/>
      </w:docPartPr>
      <w:docPartBody>
        <w:p w:rsidR="001500F1" w:rsidRDefault="001500F1">
          <w:pPr>
            <w:pStyle w:val="8D6815CD04A098408DCA653D772B6455"/>
          </w:pPr>
          <w:r>
            <w:rPr>
              <w:rStyle w:val="PlaceholderText"/>
            </w:rPr>
            <w:t>[First name]</w:t>
          </w:r>
        </w:p>
      </w:docPartBody>
    </w:docPart>
    <w:docPart>
      <w:docPartPr>
        <w:name w:val="2209D8D2EC3EB1408D64BE80821E6CCE"/>
        <w:category>
          <w:name w:val="General"/>
          <w:gallery w:val="placeholder"/>
        </w:category>
        <w:types>
          <w:type w:val="bbPlcHdr"/>
        </w:types>
        <w:behaviors>
          <w:behavior w:val="content"/>
        </w:behaviors>
        <w:guid w:val="{9C748696-1394-3944-8EB2-9FE444472B5B}"/>
      </w:docPartPr>
      <w:docPartBody>
        <w:p w:rsidR="001500F1" w:rsidRDefault="001500F1">
          <w:pPr>
            <w:pStyle w:val="2209D8D2EC3EB1408D64BE80821E6CCE"/>
          </w:pPr>
          <w:r>
            <w:rPr>
              <w:rStyle w:val="PlaceholderText"/>
            </w:rPr>
            <w:t>[Middle name]</w:t>
          </w:r>
        </w:p>
      </w:docPartBody>
    </w:docPart>
    <w:docPart>
      <w:docPartPr>
        <w:name w:val="D4428FEA77D56A4E8CB4166092624F2B"/>
        <w:category>
          <w:name w:val="General"/>
          <w:gallery w:val="placeholder"/>
        </w:category>
        <w:types>
          <w:type w:val="bbPlcHdr"/>
        </w:types>
        <w:behaviors>
          <w:behavior w:val="content"/>
        </w:behaviors>
        <w:guid w:val="{0F0E809C-A42A-7449-ABE7-5E5540306DF8}"/>
      </w:docPartPr>
      <w:docPartBody>
        <w:p w:rsidR="001500F1" w:rsidRDefault="001500F1">
          <w:pPr>
            <w:pStyle w:val="D4428FEA77D56A4E8CB4166092624F2B"/>
          </w:pPr>
          <w:r>
            <w:rPr>
              <w:rStyle w:val="PlaceholderText"/>
            </w:rPr>
            <w:t>[Last name]</w:t>
          </w:r>
        </w:p>
      </w:docPartBody>
    </w:docPart>
    <w:docPart>
      <w:docPartPr>
        <w:name w:val="FA69AA8667D7B548BA2CF227B4F5D56F"/>
        <w:category>
          <w:name w:val="General"/>
          <w:gallery w:val="placeholder"/>
        </w:category>
        <w:types>
          <w:type w:val="bbPlcHdr"/>
        </w:types>
        <w:behaviors>
          <w:behavior w:val="content"/>
        </w:behaviors>
        <w:guid w:val="{CECC00E8-8D99-C248-86F1-D4EA68694041}"/>
      </w:docPartPr>
      <w:docPartBody>
        <w:p w:rsidR="001500F1" w:rsidRDefault="001500F1">
          <w:pPr>
            <w:pStyle w:val="FA69AA8667D7B548BA2CF227B4F5D56F"/>
          </w:pPr>
          <w:r>
            <w:rPr>
              <w:rStyle w:val="PlaceholderText"/>
            </w:rPr>
            <w:t>[Enter your biography]</w:t>
          </w:r>
        </w:p>
      </w:docPartBody>
    </w:docPart>
    <w:docPart>
      <w:docPartPr>
        <w:name w:val="ED23F25403024C4DBB84B6489435FAFC"/>
        <w:category>
          <w:name w:val="General"/>
          <w:gallery w:val="placeholder"/>
        </w:category>
        <w:types>
          <w:type w:val="bbPlcHdr"/>
        </w:types>
        <w:behaviors>
          <w:behavior w:val="content"/>
        </w:behaviors>
        <w:guid w:val="{32B17105-E4DF-5446-AD38-3F12BC66CD45}"/>
      </w:docPartPr>
      <w:docPartBody>
        <w:p w:rsidR="001500F1" w:rsidRDefault="001500F1">
          <w:pPr>
            <w:pStyle w:val="ED23F25403024C4DBB84B6489435FAFC"/>
          </w:pPr>
          <w:r>
            <w:rPr>
              <w:rStyle w:val="PlaceholderText"/>
            </w:rPr>
            <w:t>[Enter the institution with which you are affiliated]</w:t>
          </w:r>
        </w:p>
      </w:docPartBody>
    </w:docPart>
    <w:docPart>
      <w:docPartPr>
        <w:name w:val="F764E9D813543A4BB00AF3BEEC3FDFC4"/>
        <w:category>
          <w:name w:val="General"/>
          <w:gallery w:val="placeholder"/>
        </w:category>
        <w:types>
          <w:type w:val="bbPlcHdr"/>
        </w:types>
        <w:behaviors>
          <w:behavior w:val="content"/>
        </w:behaviors>
        <w:guid w:val="{EEB838E4-13CF-0643-A0E6-9F9DA7CB451C}"/>
      </w:docPartPr>
      <w:docPartBody>
        <w:p w:rsidR="001500F1" w:rsidRDefault="001500F1">
          <w:pPr>
            <w:pStyle w:val="F764E9D813543A4BB00AF3BEEC3FDFC4"/>
          </w:pPr>
          <w:r w:rsidRPr="00EF74F7">
            <w:rPr>
              <w:b/>
              <w:color w:val="808080" w:themeColor="background1" w:themeShade="80"/>
            </w:rPr>
            <w:t>[Enter the headword for your article]</w:t>
          </w:r>
        </w:p>
      </w:docPartBody>
    </w:docPart>
    <w:docPart>
      <w:docPartPr>
        <w:name w:val="8578DA0FAA01B847988F5AD06AF74788"/>
        <w:category>
          <w:name w:val="General"/>
          <w:gallery w:val="placeholder"/>
        </w:category>
        <w:types>
          <w:type w:val="bbPlcHdr"/>
        </w:types>
        <w:behaviors>
          <w:behavior w:val="content"/>
        </w:behaviors>
        <w:guid w:val="{524784E1-AA08-8B43-B975-6DBC7BE9F3D6}"/>
      </w:docPartPr>
      <w:docPartBody>
        <w:p w:rsidR="001500F1" w:rsidRDefault="001500F1">
          <w:pPr>
            <w:pStyle w:val="8578DA0FAA01B847988F5AD06AF74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D45872190DC7458D8825D8B6D5822E"/>
        <w:category>
          <w:name w:val="General"/>
          <w:gallery w:val="placeholder"/>
        </w:category>
        <w:types>
          <w:type w:val="bbPlcHdr"/>
        </w:types>
        <w:behaviors>
          <w:behavior w:val="content"/>
        </w:behaviors>
        <w:guid w:val="{41B5B122-BEF3-DC4F-A7FD-3E556C221E53}"/>
      </w:docPartPr>
      <w:docPartBody>
        <w:p w:rsidR="001500F1" w:rsidRDefault="001500F1">
          <w:pPr>
            <w:pStyle w:val="C3D45872190DC7458D8825D8B6D582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1C1F0BD1DFED4BA769A780EA2F97D4"/>
        <w:category>
          <w:name w:val="General"/>
          <w:gallery w:val="placeholder"/>
        </w:category>
        <w:types>
          <w:type w:val="bbPlcHdr"/>
        </w:types>
        <w:behaviors>
          <w:behavior w:val="content"/>
        </w:behaviors>
        <w:guid w:val="{48C579E0-3080-1C43-B617-D637C26F38C3}"/>
      </w:docPartPr>
      <w:docPartBody>
        <w:p w:rsidR="001500F1" w:rsidRDefault="001500F1">
          <w:pPr>
            <w:pStyle w:val="9D1C1F0BD1DFED4BA769A780EA2F97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D13C895EDDFAA4189A0193866059BF9"/>
        <w:category>
          <w:name w:val="General"/>
          <w:gallery w:val="placeholder"/>
        </w:category>
        <w:types>
          <w:type w:val="bbPlcHdr"/>
        </w:types>
        <w:behaviors>
          <w:behavior w:val="content"/>
        </w:behaviors>
        <w:guid w:val="{D5379B5F-A457-4948-B627-3D72AEC1B049}"/>
      </w:docPartPr>
      <w:docPartBody>
        <w:p w:rsidR="001500F1" w:rsidRDefault="001500F1">
          <w:pPr>
            <w:pStyle w:val="7D13C895EDDFAA4189A0193866059B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F1"/>
    <w:rsid w:val="001500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81790C3191047BF44ED08E0FEEF65">
    <w:name w:val="CF881790C3191047BF44ED08E0FEEF65"/>
  </w:style>
  <w:style w:type="paragraph" w:customStyle="1" w:styleId="8D6815CD04A098408DCA653D772B6455">
    <w:name w:val="8D6815CD04A098408DCA653D772B6455"/>
  </w:style>
  <w:style w:type="paragraph" w:customStyle="1" w:styleId="2209D8D2EC3EB1408D64BE80821E6CCE">
    <w:name w:val="2209D8D2EC3EB1408D64BE80821E6CCE"/>
  </w:style>
  <w:style w:type="paragraph" w:customStyle="1" w:styleId="D4428FEA77D56A4E8CB4166092624F2B">
    <w:name w:val="D4428FEA77D56A4E8CB4166092624F2B"/>
  </w:style>
  <w:style w:type="paragraph" w:customStyle="1" w:styleId="FA69AA8667D7B548BA2CF227B4F5D56F">
    <w:name w:val="FA69AA8667D7B548BA2CF227B4F5D56F"/>
  </w:style>
  <w:style w:type="paragraph" w:customStyle="1" w:styleId="ED23F25403024C4DBB84B6489435FAFC">
    <w:name w:val="ED23F25403024C4DBB84B6489435FAFC"/>
  </w:style>
  <w:style w:type="paragraph" w:customStyle="1" w:styleId="F764E9D813543A4BB00AF3BEEC3FDFC4">
    <w:name w:val="F764E9D813543A4BB00AF3BEEC3FDFC4"/>
  </w:style>
  <w:style w:type="paragraph" w:customStyle="1" w:styleId="8578DA0FAA01B847988F5AD06AF74788">
    <w:name w:val="8578DA0FAA01B847988F5AD06AF74788"/>
  </w:style>
  <w:style w:type="paragraph" w:customStyle="1" w:styleId="C3D45872190DC7458D8825D8B6D5822E">
    <w:name w:val="C3D45872190DC7458D8825D8B6D5822E"/>
  </w:style>
  <w:style w:type="paragraph" w:customStyle="1" w:styleId="9D1C1F0BD1DFED4BA769A780EA2F97D4">
    <w:name w:val="9D1C1F0BD1DFED4BA769A780EA2F97D4"/>
  </w:style>
  <w:style w:type="paragraph" w:customStyle="1" w:styleId="7D13C895EDDFAA4189A0193866059BF9">
    <w:name w:val="7D13C895EDDFAA4189A0193866059B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81790C3191047BF44ED08E0FEEF65">
    <w:name w:val="CF881790C3191047BF44ED08E0FEEF65"/>
  </w:style>
  <w:style w:type="paragraph" w:customStyle="1" w:styleId="8D6815CD04A098408DCA653D772B6455">
    <w:name w:val="8D6815CD04A098408DCA653D772B6455"/>
  </w:style>
  <w:style w:type="paragraph" w:customStyle="1" w:styleId="2209D8D2EC3EB1408D64BE80821E6CCE">
    <w:name w:val="2209D8D2EC3EB1408D64BE80821E6CCE"/>
  </w:style>
  <w:style w:type="paragraph" w:customStyle="1" w:styleId="D4428FEA77D56A4E8CB4166092624F2B">
    <w:name w:val="D4428FEA77D56A4E8CB4166092624F2B"/>
  </w:style>
  <w:style w:type="paragraph" w:customStyle="1" w:styleId="FA69AA8667D7B548BA2CF227B4F5D56F">
    <w:name w:val="FA69AA8667D7B548BA2CF227B4F5D56F"/>
  </w:style>
  <w:style w:type="paragraph" w:customStyle="1" w:styleId="ED23F25403024C4DBB84B6489435FAFC">
    <w:name w:val="ED23F25403024C4DBB84B6489435FAFC"/>
  </w:style>
  <w:style w:type="paragraph" w:customStyle="1" w:styleId="F764E9D813543A4BB00AF3BEEC3FDFC4">
    <w:name w:val="F764E9D813543A4BB00AF3BEEC3FDFC4"/>
  </w:style>
  <w:style w:type="paragraph" w:customStyle="1" w:styleId="8578DA0FAA01B847988F5AD06AF74788">
    <w:name w:val="8578DA0FAA01B847988F5AD06AF74788"/>
  </w:style>
  <w:style w:type="paragraph" w:customStyle="1" w:styleId="C3D45872190DC7458D8825D8B6D5822E">
    <w:name w:val="C3D45872190DC7458D8825D8B6D5822E"/>
  </w:style>
  <w:style w:type="paragraph" w:customStyle="1" w:styleId="9D1C1F0BD1DFED4BA769A780EA2F97D4">
    <w:name w:val="9D1C1F0BD1DFED4BA769A780EA2F97D4"/>
  </w:style>
  <w:style w:type="paragraph" w:customStyle="1" w:styleId="7D13C895EDDFAA4189A0193866059BF9">
    <w:name w:val="7D13C895EDDFAA4189A0193866059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860</Words>
  <Characters>4905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2015-01-24T22:45:00Z</dcterms:created>
  <dcterms:modified xsi:type="dcterms:W3CDTF">2015-01-24T22:45:00Z</dcterms:modified>
</cp:coreProperties>
</file>