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C8214" w14:textId="77777777" w:rsidR="00E32C81" w:rsidRDefault="00E32C81" w:rsidP="00E32C81">
      <w:r>
        <w:t>Moore</w:t>
      </w:r>
      <w:r w:rsidR="00147C7A">
        <w:t>, Henry Spencer</w:t>
      </w:r>
      <w:r>
        <w:t xml:space="preserve"> (1898 – 1986)</w:t>
      </w:r>
    </w:p>
    <w:p w14:paraId="4FBB327F" w14:textId="4543CC5F" w:rsidR="007045B9" w:rsidDel="007045B9" w:rsidRDefault="00E32C81" w:rsidP="007045B9">
      <w:pPr>
        <w:rPr>
          <w:del w:id="0" w:author="doctor" w:date="2014-05-21T11:29:00Z"/>
        </w:rPr>
      </w:pPr>
      <w:r>
        <w:t xml:space="preserve">For </w:t>
      </w:r>
      <w:r w:rsidR="00F77BC8">
        <w:t xml:space="preserve">British </w:t>
      </w:r>
      <w:r>
        <w:t xml:space="preserve">critics such as Peter Fuller, Henry Moore’s work belongs within the longer-established </w:t>
      </w:r>
      <w:r w:rsidR="00F77BC8">
        <w:t xml:space="preserve">national </w:t>
      </w:r>
      <w:r>
        <w:t>tradition</w:t>
      </w:r>
      <w:r w:rsidR="00F77BC8">
        <w:t xml:space="preserve"> of Romanticism</w:t>
      </w:r>
      <w:r>
        <w:t>, rather than the international contexts of modernism. Yet though the term’s exact application is a matter of complex critical debate, modernism remains an enduring</w:t>
      </w:r>
      <w:r w:rsidR="001A427A">
        <w:t>ly useful way of understanding Moore’s</w:t>
      </w:r>
      <w:r>
        <w:t xml:space="preserve"> long and enormously influential career.</w:t>
      </w:r>
      <w:ins w:id="1" w:author="doctor" w:date="2014-05-21T11:29:00Z">
        <w:r w:rsidR="007045B9" w:rsidRPr="007045B9">
          <w:t xml:space="preserve"> </w:t>
        </w:r>
      </w:ins>
      <w:ins w:id="2" w:author="doctor" w:date="2014-05-21T11:32:00Z">
        <w:r w:rsidR="007045B9">
          <w:t xml:space="preserve">Moore made regular visits to the British Museum, later admitting that ‘early Mexican carving formed my views of carving as much as anything I could do.’ Dorothy </w:t>
        </w:r>
        <w:proofErr w:type="spellStart"/>
        <w:r w:rsidR="007045B9">
          <w:t>Kosinski</w:t>
        </w:r>
        <w:proofErr w:type="spellEnd"/>
        <w:r w:rsidR="007045B9">
          <w:t xml:space="preserve"> has suggested that for this young, working-class artist, the combination of modernism and non-Western art forms ‘implied freedom from the demands and structures of the academic tradition of classical and Renaissance art.'</w:t>
        </w:r>
      </w:ins>
      <w:ins w:id="3" w:author="doctor" w:date="2014-05-21T11:33:00Z">
        <w:r w:rsidR="007045B9">
          <w:t xml:space="preserve">  </w:t>
        </w:r>
      </w:ins>
      <w:moveToRangeStart w:id="4" w:author="doctor" w:date="2014-05-21T11:29:00Z" w:name="move388435095"/>
      <w:moveTo w:id="5" w:author="doctor" w:date="2014-05-21T11:29:00Z">
        <w:r w:rsidR="007045B9">
          <w:t xml:space="preserve">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Subsequent critical and creative responses suggest that though Romanticism sheds light on Moore’s work, few other figures in any art form have projected modernist formal values – however toned down or idiosyncratically understood – to so large a public. </w:t>
        </w:r>
      </w:moveTo>
    </w:p>
    <w:moveToRangeEnd w:id="4"/>
    <w:p w14:paraId="1447076B" w14:textId="77777777" w:rsidR="00E32C81" w:rsidDel="007045B9" w:rsidRDefault="00E32C81" w:rsidP="00E32C81">
      <w:pPr>
        <w:rPr>
          <w:del w:id="6" w:author="doctor" w:date="2014-05-21T11:29:00Z"/>
        </w:rPr>
      </w:pPr>
    </w:p>
    <w:p w14:paraId="03F458A9" w14:textId="5DA1BDAD" w:rsidR="00E32C81" w:rsidDel="007045B9" w:rsidRDefault="00E32C81" w:rsidP="00E32C81">
      <w:pPr>
        <w:rPr>
          <w:ins w:id="7" w:author="Danielle Child" w:date="2014-05-15T20:04:00Z"/>
          <w:del w:id="8" w:author="doctor" w:date="2014-05-21T11:29:00Z"/>
        </w:rPr>
      </w:pPr>
      <w:moveFromRangeStart w:id="9" w:author="doctor" w:date="2014-05-21T11:29:00Z" w:name="move388435095"/>
      <w:moveFrom w:id="10" w:author="doctor" w:date="2014-05-21T11:29:00Z">
        <w:del w:id="11" w:author="doctor" w:date="2014-05-21T11:29:00Z">
          <w:r w:rsidDel="007045B9">
            <w:delText xml:space="preserve">Moore’s name is often used to define the impact of modernism’s avant-garde, continental tendencies on English visual art between the wars. If the broader English public he reached as a war artist in World War II came at the expense of these tendencies, in the post-war years, Moore’s popularity in his native country served as a platform for reconnecting his work with an international art world, as his sculptures became almost obligatory features of city centres the world over. </w:delText>
          </w:r>
          <w:r w:rsidR="009D4964" w:rsidDel="007045B9">
            <w:delText>Subsequent</w:delText>
          </w:r>
          <w:r w:rsidDel="007045B9">
            <w:delText xml:space="preserve"> critical and creative responses suggest that though Romanticism sheds light on Moore’s work, few other figures in any art form have projected modernist formal values – however toned down or idiosyncratically understood – to so large a public. </w:delText>
          </w:r>
        </w:del>
      </w:moveFrom>
    </w:p>
    <w:moveFromRangeEnd w:id="9"/>
    <w:p w14:paraId="3146EBF4" w14:textId="77777777" w:rsidR="00591AB1" w:rsidRDefault="00591AB1" w:rsidP="00E32C81"/>
    <w:p w14:paraId="4FF9F521" w14:textId="77777777" w:rsidR="00292D29" w:rsidRDefault="00A07AC6">
      <w:r>
        <w:t>Moore</w:t>
      </w:r>
      <w:r w:rsidR="00E333FD">
        <w:t xml:space="preserve">’s father was a miner who had worked his way up to the rank of pit deputy through self-education. On his insistence Moore </w:t>
      </w:r>
      <w:r w:rsidR="00BA0032">
        <w:t xml:space="preserve">initially </w:t>
      </w:r>
      <w:r w:rsidR="00E333FD">
        <w:t xml:space="preserve">trained as a schoolteacher, but, after service in the Great War, received </w:t>
      </w:r>
      <w:r w:rsidR="00D0647C">
        <w:t xml:space="preserve">an ex-serviceman’s grant </w:t>
      </w:r>
      <w:r w:rsidR="00E333FD">
        <w:t>to study first at Leeds College of Art</w:t>
      </w:r>
      <w:r w:rsidR="00D0647C">
        <w:t xml:space="preserve">, where a sculpture department was set up for him, and then a scholarship to </w:t>
      </w:r>
      <w:r w:rsidR="00E333FD">
        <w:t xml:space="preserve">the </w:t>
      </w:r>
      <w:r w:rsidR="00D0647C">
        <w:t xml:space="preserve">Royal College of Art, London. </w:t>
      </w:r>
      <w:r w:rsidR="009A1AB0">
        <w:t xml:space="preserve">There, he read Roger Fry’s influential essay collection </w:t>
      </w:r>
      <w:r w:rsidR="009A1AB0">
        <w:rPr>
          <w:i/>
        </w:rPr>
        <w:t xml:space="preserve">Vision and Design </w:t>
      </w:r>
      <w:r w:rsidR="009A1AB0">
        <w:t xml:space="preserve">(1920), </w:t>
      </w:r>
      <w:r w:rsidR="00292D29">
        <w:t xml:space="preserve">an emancipating, viewer-oriented approach to art which advocated a close study of form across artistic epochs. </w:t>
      </w:r>
    </w:p>
    <w:p w14:paraId="433DD37F" w14:textId="62CA2038" w:rsidR="00271608" w:rsidDel="00591AB1" w:rsidRDefault="00292D29">
      <w:pPr>
        <w:rPr>
          <w:del w:id="12" w:author="Danielle Child" w:date="2014-05-15T20:05:00Z"/>
        </w:rPr>
      </w:pPr>
      <w:del w:id="13" w:author="doctor" w:date="2014-05-21T11:32:00Z">
        <w:r w:rsidDel="007045B9">
          <w:delText xml:space="preserve">Moore </w:delText>
        </w:r>
        <w:r w:rsidR="009A1AB0" w:rsidDel="007045B9">
          <w:delText>made regular visits to the British Museum</w:delText>
        </w:r>
        <w:r w:rsidR="004C5588" w:rsidDel="007045B9">
          <w:delText>, later admit</w:delText>
        </w:r>
        <w:r w:rsidR="00195E2B" w:rsidDel="007045B9">
          <w:delText>ting</w:delText>
        </w:r>
        <w:r w:rsidR="004C5588" w:rsidDel="007045B9">
          <w:delText xml:space="preserve"> that ‘early Mexican carving formed my views of carving as much as anything I could do.’ </w:delText>
        </w:r>
        <w:r w:rsidR="00E32C81" w:rsidDel="007045B9">
          <w:delText>Dorothy Kosinski has suggested that f</w:delText>
        </w:r>
        <w:r w:rsidR="004C5588" w:rsidDel="007045B9">
          <w:delText>or</w:delText>
        </w:r>
        <w:r w:rsidR="00E32C81" w:rsidDel="007045B9">
          <w:delText xml:space="preserve"> this</w:delText>
        </w:r>
        <w:r w:rsidR="004C5588" w:rsidDel="007045B9">
          <w:delText xml:space="preserve"> you</w:delText>
        </w:r>
        <w:r w:rsidR="00195E2B" w:rsidDel="007045B9">
          <w:delText>ng</w:delText>
        </w:r>
        <w:r w:rsidR="004C5588" w:rsidDel="007045B9">
          <w:delText>, working-class</w:delText>
        </w:r>
        <w:r w:rsidR="00E32C81" w:rsidDel="007045B9">
          <w:delText xml:space="preserve"> artist</w:delText>
        </w:r>
        <w:r w:rsidR="004C5588" w:rsidDel="007045B9">
          <w:delText xml:space="preserve">, </w:delText>
        </w:r>
        <w:r w:rsidR="00F77BC8" w:rsidDel="007045B9">
          <w:delText xml:space="preserve">the combination of </w:delText>
        </w:r>
        <w:r w:rsidR="004C5588" w:rsidDel="007045B9">
          <w:delText xml:space="preserve">modernism and non-Western art forms </w:delText>
        </w:r>
        <w:r w:rsidR="00F77BC8" w:rsidDel="007045B9">
          <w:delText>‘</w:delText>
        </w:r>
        <w:r w:rsidR="004C5588" w:rsidDel="007045B9">
          <w:delText>implied freedom from the demands and structures of the academic tradition of classical and Renaissance art.'</w:delText>
        </w:r>
      </w:del>
      <w:ins w:id="14" w:author="Danielle Child" w:date="2014-05-15T20:05:00Z">
        <w:del w:id="15" w:author="doctor" w:date="2014-05-21T11:32:00Z">
          <w:r w:rsidR="00591AB1" w:rsidDel="007045B9">
            <w:delText xml:space="preserve"> </w:delText>
          </w:r>
        </w:del>
      </w:ins>
    </w:p>
    <w:p w14:paraId="35E7872E" w14:textId="77777777" w:rsidR="00EF7BA9" w:rsidRDefault="00E32C81">
      <w:r>
        <w:t xml:space="preserve">In </w:t>
      </w:r>
      <w:r w:rsidR="006864B1">
        <w:t>1922 Moore visited Paris</w:t>
      </w:r>
      <w:r w:rsidR="00907AA4">
        <w:t xml:space="preserve">, the avant-garde capital of the world, to see Cézanne’s work first hand; he would continue to visit twice a year during the inter-war period. </w:t>
      </w:r>
      <w:r>
        <w:t xml:space="preserve">Sir William </w:t>
      </w:r>
      <w:proofErr w:type="spellStart"/>
      <w:r w:rsidR="00292D29">
        <w:t>Rothenstein</w:t>
      </w:r>
      <w:proofErr w:type="spellEnd"/>
      <w:r w:rsidR="00292D29">
        <w:t>,</w:t>
      </w:r>
      <w:r>
        <w:t xml:space="preserve"> the principal of the Royal College, and</w:t>
      </w:r>
      <w:r w:rsidR="00292D29">
        <w:t xml:space="preserve"> a mentor in the way his school art teacher Alice </w:t>
      </w:r>
      <w:proofErr w:type="spellStart"/>
      <w:r w:rsidR="00292D29">
        <w:t>Gostick</w:t>
      </w:r>
      <w:proofErr w:type="spellEnd"/>
      <w:r w:rsidR="00292D29">
        <w:t xml:space="preserve"> had been, gave Moore his first teaching job</w:t>
      </w:r>
      <w:r>
        <w:t xml:space="preserve"> in 1924</w:t>
      </w:r>
      <w:r w:rsidR="00292D29">
        <w:t xml:space="preserve">, and the security to begin making an impact on the London art scene. </w:t>
      </w:r>
    </w:p>
    <w:p w14:paraId="0E39B399" w14:textId="77777777" w:rsidR="00EF7BA9" w:rsidDel="00591AB1" w:rsidRDefault="00195E2B">
      <w:pPr>
        <w:rPr>
          <w:del w:id="16" w:author="Danielle Child" w:date="2014-05-15T20:06:00Z"/>
        </w:rPr>
      </w:pPr>
      <w:r>
        <w:t xml:space="preserve">Moore’s first one-man exhibition at the Warren Gallery in 1928 was a success, with the purchase of work bringing the important financial and moral support of artists of the previous generation such as Jacob Epstein. </w:t>
      </w:r>
    </w:p>
    <w:p w14:paraId="56ABBDC9" w14:textId="77777777" w:rsidR="004C5588" w:rsidRPr="00195E2B" w:rsidDel="00591AB1" w:rsidRDefault="00EF7BA9">
      <w:pPr>
        <w:rPr>
          <w:del w:id="17" w:author="Danielle Child" w:date="2014-05-15T20:07:00Z"/>
        </w:rPr>
      </w:pPr>
      <w:r>
        <w:t>Though Moore</w:t>
      </w:r>
      <w:r w:rsidR="00195E2B">
        <w:t xml:space="preserve"> had still been struggling to resolve the contradictions between his diverse interests, a degree of resolution came with the brown </w:t>
      </w:r>
      <w:proofErr w:type="spellStart"/>
      <w:r w:rsidR="00195E2B">
        <w:t>Hornton</w:t>
      </w:r>
      <w:proofErr w:type="spellEnd"/>
      <w:r w:rsidR="00195E2B">
        <w:t xml:space="preserve"> stone </w:t>
      </w:r>
      <w:r w:rsidR="00195E2B">
        <w:rPr>
          <w:i/>
        </w:rPr>
        <w:t>Reclining Figure</w:t>
      </w:r>
      <w:r w:rsidR="00195E2B">
        <w:t xml:space="preserve"> 1929; a modern take on a classic theme into which has variously been read the influence of Picasso’s 1918-23 </w:t>
      </w:r>
      <w:proofErr w:type="gramStart"/>
      <w:r w:rsidR="00195E2B">
        <w:t>period</w:t>
      </w:r>
      <w:proofErr w:type="gramEnd"/>
      <w:r w:rsidR="00195E2B">
        <w:t xml:space="preserve"> and the Mexican </w:t>
      </w:r>
      <w:proofErr w:type="spellStart"/>
      <w:r w:rsidR="00195E2B">
        <w:t>Chac-mool</w:t>
      </w:r>
      <w:proofErr w:type="spellEnd"/>
      <w:r w:rsidR="00195E2B">
        <w:t xml:space="preserve"> figure. </w:t>
      </w:r>
    </w:p>
    <w:p w14:paraId="159CB39F" w14:textId="29839DFF" w:rsidR="00EE1D5A" w:rsidRDefault="00195E2B">
      <w:r>
        <w:t>For the critic Charles Harrison, this work was ‘Moore’s major contribution to the development of that moderate and vernacular</w:t>
      </w:r>
      <w:r w:rsidR="009712B4">
        <w:t xml:space="preserve"> </w:t>
      </w:r>
      <w:r>
        <w:t>modernism which characterizes the more advanced English sculpture of 1920s</w:t>
      </w:r>
      <w:ins w:id="18" w:author="Danielle Child" w:date="2014-05-15T20:07:00Z">
        <w:r w:rsidR="00591AB1">
          <w:t>’</w:t>
        </w:r>
      </w:ins>
      <w:del w:id="19" w:author="Danielle Child" w:date="2014-05-15T20:07:00Z">
        <w:r w:rsidDel="00591AB1">
          <w:delText>’</w:delText>
        </w:r>
      </w:del>
      <w:r>
        <w:t xml:space="preserve"> and reaches its most advanced development in his work – and that of his contemporary</w:t>
      </w:r>
      <w:r w:rsidR="004E767F">
        <w:t xml:space="preserve"> </w:t>
      </w:r>
      <w:r>
        <w:t xml:space="preserve">Barbara Hepworth – in the 1930s. </w:t>
      </w:r>
      <w:r w:rsidR="004E767F">
        <w:t>Both were members of the Seven &amp; Five Society</w:t>
      </w:r>
      <w:del w:id="20" w:author="Danielle Child" w:date="2014-05-15T20:07:00Z">
        <w:r w:rsidR="004E767F" w:rsidDel="00591AB1">
          <w:delText>,</w:delText>
        </w:r>
      </w:del>
      <w:r w:rsidR="004E767F">
        <w:t xml:space="preserve"> and</w:t>
      </w:r>
      <w:ins w:id="21" w:author="Danielle Child" w:date="2014-05-15T20:07:00Z">
        <w:r w:rsidR="00591AB1">
          <w:t>,</w:t>
        </w:r>
      </w:ins>
      <w:r w:rsidR="004E767F">
        <w:t xml:space="preserve"> later</w:t>
      </w:r>
      <w:ins w:id="22" w:author="Danielle Child" w:date="2014-05-15T20:07:00Z">
        <w:r w:rsidR="00591AB1">
          <w:t>,</w:t>
        </w:r>
      </w:ins>
      <w:r w:rsidR="004E767F">
        <w:t xml:space="preserve"> Unit One</w:t>
      </w:r>
      <w:ins w:id="23" w:author="Danielle Child" w:date="2014-05-15T20:08:00Z">
        <w:r w:rsidR="00591AB1">
          <w:t>. These were</w:t>
        </w:r>
      </w:ins>
      <w:del w:id="24" w:author="Danielle Child" w:date="2014-05-15T20:08:00Z">
        <w:r w:rsidR="004E767F" w:rsidDel="00591AB1">
          <w:delText>;</w:delText>
        </w:r>
      </w:del>
      <w:r w:rsidR="004E767F">
        <w:t xml:space="preserve"> two avant-garde artists’ </w:t>
      </w:r>
      <w:proofErr w:type="gramStart"/>
      <w:r w:rsidR="004E767F">
        <w:t>groups which fostered variants of modernism</w:t>
      </w:r>
      <w:r w:rsidR="009712B4">
        <w:t xml:space="preserve"> with a British, or as Harrison puts</w:t>
      </w:r>
      <w:proofErr w:type="gramEnd"/>
      <w:r w:rsidR="009712B4">
        <w:t xml:space="preserve"> it, ‘vernacular’ identity</w:t>
      </w:r>
      <w:r w:rsidR="004E767F">
        <w:t>.</w:t>
      </w:r>
      <w:r w:rsidR="009712B4">
        <w:t xml:space="preserve"> </w:t>
      </w:r>
    </w:p>
    <w:p w14:paraId="37A387F2" w14:textId="73040043" w:rsidR="001A427A" w:rsidRDefault="00EF7BA9">
      <w:r>
        <w:t>The 19</w:t>
      </w:r>
      <w:r w:rsidR="00950004">
        <w:t>30s</w:t>
      </w:r>
      <w:r>
        <w:t xml:space="preserve"> were a period of consolidation in this respect; Tate Britain’s 2010 Moore show featured a section titled ‘Modernism’ consisting entirely of works dated </w:t>
      </w:r>
      <w:r w:rsidR="002C655B">
        <w:t>1931</w:t>
      </w:r>
      <w:r>
        <w:t xml:space="preserve"> – </w:t>
      </w:r>
      <w:r w:rsidR="002C655B">
        <w:t>1940</w:t>
      </w:r>
      <w:r>
        <w:t xml:space="preserve">. As his prominence increased, </w:t>
      </w:r>
      <w:r w:rsidR="00435828">
        <w:t xml:space="preserve">attacks from sections of the press – particularly the </w:t>
      </w:r>
      <w:r w:rsidR="00435828">
        <w:rPr>
          <w:i/>
        </w:rPr>
        <w:t xml:space="preserve">Morning Post – </w:t>
      </w:r>
      <w:r w:rsidR="00435828">
        <w:t>resulted in tensions at the Royal College. In 1931, he resigned to establish a sculpture department at</w:t>
      </w:r>
      <w:ins w:id="25" w:author="Danielle Child" w:date="2014-05-15T20:08:00Z">
        <w:r w:rsidR="00591AB1">
          <w:t>,</w:t>
        </w:r>
      </w:ins>
      <w:r w:rsidR="00435828">
        <w:t xml:space="preserve"> what was then</w:t>
      </w:r>
      <w:ins w:id="26" w:author="Danielle Child" w:date="2014-05-15T20:08:00Z">
        <w:r w:rsidR="00591AB1">
          <w:t>,</w:t>
        </w:r>
      </w:ins>
      <w:r w:rsidR="00435828">
        <w:t xml:space="preserve"> the Chelsea Polytechnic. This was also the year of his second one-man show, at the Leicester Galleries; </w:t>
      </w:r>
      <w:r w:rsidR="00435828">
        <w:lastRenderedPageBreak/>
        <w:t>Epstein wrote ‘Before these works I ponder in silence … For the future of sculpture in England, Henry Moore is vitally important’</w:t>
      </w:r>
      <w:r w:rsidR="00BA0032">
        <w:t xml:space="preserve"> and </w:t>
      </w:r>
      <w:r w:rsidR="00435828">
        <w:rPr>
          <w:i/>
        </w:rPr>
        <w:t xml:space="preserve">The </w:t>
      </w:r>
      <w:r w:rsidR="00435828">
        <w:rPr>
          <w:rStyle w:val="italic"/>
          <w:i/>
        </w:rPr>
        <w:t>Morning Pos</w:t>
      </w:r>
      <w:r w:rsidR="00435828">
        <w:rPr>
          <w:i/>
        </w:rPr>
        <w:t xml:space="preserve">t </w:t>
      </w:r>
      <w:r w:rsidR="00435828">
        <w:t>wrote ‘The cult of ugliness triumphs at the hands of Mr Moore’</w:t>
      </w:r>
      <w:r w:rsidR="006928EB">
        <w:t>.</w:t>
      </w:r>
    </w:p>
    <w:p w14:paraId="17A316B3" w14:textId="542ED4B0" w:rsidR="00BA0032" w:rsidDel="00591AB1" w:rsidRDefault="00907AA4">
      <w:pPr>
        <w:rPr>
          <w:del w:id="27" w:author="Danielle Child" w:date="2014-05-15T20:09:00Z"/>
        </w:rPr>
      </w:pPr>
      <w:r>
        <w:br/>
      </w:r>
      <w:r w:rsidR="007C58EB">
        <w:t>Jennifer Mundy has suggested that if the early 1930s saw British culture work through its provincialism towards something like modernism, the slide towards war at the end of the decade</w:t>
      </w:r>
      <w:r w:rsidR="006928EB">
        <w:t>,</w:t>
      </w:r>
      <w:r w:rsidR="007C58EB">
        <w:t xml:space="preserve"> </w:t>
      </w:r>
      <w:r w:rsidR="00F77BC8">
        <w:t xml:space="preserve">encouraged </w:t>
      </w:r>
      <w:r w:rsidR="007C58EB">
        <w:t xml:space="preserve">‘artists and critics to rethink their modernism in more domestic and ultimately “patriotic” terms.’ </w:t>
      </w:r>
      <w:ins w:id="28" w:author="Danielle Child" w:date="2014-05-15T20:09:00Z">
        <w:r w:rsidR="00591AB1">
          <w:t xml:space="preserve"> </w:t>
        </w:r>
      </w:ins>
    </w:p>
    <w:p w14:paraId="66AA84F3" w14:textId="7CBF5283" w:rsidR="002C655B" w:rsidRDefault="00EE1968">
      <w:r>
        <w:t>By 1939, Moore’s work had been ac</w:t>
      </w:r>
      <w:r w:rsidR="00BA0032">
        <w:t>cepted into the Tate collection</w:t>
      </w:r>
      <w:del w:id="29" w:author="Danielle Child" w:date="2014-05-15T20:09:00Z">
        <w:r w:rsidR="00BA0032" w:rsidDel="00591AB1">
          <w:delText>,</w:delText>
        </w:r>
      </w:del>
      <w:r w:rsidR="00BA0032">
        <w:t xml:space="preserve"> and</w:t>
      </w:r>
      <w:ins w:id="30" w:author="Danielle Child" w:date="2014-05-15T20:09:00Z">
        <w:r w:rsidR="00591AB1">
          <w:t>,</w:t>
        </w:r>
      </w:ins>
      <w:r w:rsidR="00BA0032">
        <w:t xml:space="preserve"> d</w:t>
      </w:r>
      <w:r w:rsidR="006928EB">
        <w:t xml:space="preserve">uring the war, </w:t>
      </w:r>
      <w:r w:rsidR="00BA0032">
        <w:t xml:space="preserve">he </w:t>
      </w:r>
      <w:r w:rsidR="006928EB">
        <w:t>produced sketches – from memory – of civilians sheltering in the London Underground</w:t>
      </w:r>
      <w:r>
        <w:t xml:space="preserve"> which were exhibited in the National Gallery, </w:t>
      </w:r>
      <w:r w:rsidR="006928EB">
        <w:t xml:space="preserve">allowing a broad public to feel a connection </w:t>
      </w:r>
      <w:r>
        <w:t>with his</w:t>
      </w:r>
      <w:r w:rsidR="00F77BC8">
        <w:t xml:space="preserve"> work</w:t>
      </w:r>
      <w:ins w:id="31" w:author="Danielle Child" w:date="2014-05-15T20:09:00Z">
        <w:r w:rsidR="00591AB1">
          <w:t>.</w:t>
        </w:r>
      </w:ins>
      <w:del w:id="32" w:author="Danielle Child" w:date="2014-05-15T20:09:00Z">
        <w:r w:rsidR="00F77BC8" w:rsidDel="00591AB1">
          <w:delText>, though</w:delText>
        </w:r>
      </w:del>
      <w:r>
        <w:t xml:space="preserve"> </w:t>
      </w:r>
      <w:ins w:id="33" w:author="Danielle Child" w:date="2014-05-15T20:09:00Z">
        <w:r w:rsidR="00591AB1">
          <w:t>H</w:t>
        </w:r>
      </w:ins>
      <w:del w:id="34" w:author="Danielle Child" w:date="2014-05-15T20:09:00Z">
        <w:r w:rsidR="00F77BC8" w:rsidDel="00591AB1">
          <w:delText>h</w:delText>
        </w:r>
      </w:del>
      <w:r>
        <w:t xml:space="preserve">is 1944 </w:t>
      </w:r>
      <w:r>
        <w:rPr>
          <w:i/>
        </w:rPr>
        <w:t xml:space="preserve">Mother and Child </w:t>
      </w:r>
      <w:r>
        <w:t>for St Matthew’s Church, Northampton</w:t>
      </w:r>
      <w:ins w:id="35" w:author="Danielle Child" w:date="2014-05-15T20:09:00Z">
        <w:r w:rsidR="00591AB1">
          <w:t>, however,</w:t>
        </w:r>
      </w:ins>
      <w:r>
        <w:t xml:space="preserve"> was met with controversy and acclaim alike.  </w:t>
      </w:r>
    </w:p>
    <w:p w14:paraId="36BB59C3" w14:textId="77777777" w:rsidR="00BA0032" w:rsidDel="00744EF2" w:rsidRDefault="00BA0032">
      <w:pPr>
        <w:rPr>
          <w:del w:id="36" w:author="Danielle Child" w:date="2014-05-15T20:10:00Z"/>
        </w:rPr>
      </w:pPr>
      <w:r>
        <w:t xml:space="preserve">At the 1948 Venice Biennale – the first since the war – Moore won the International Sculpture Prize, </w:t>
      </w:r>
      <w:r w:rsidR="00EE1968">
        <w:t>and</w:t>
      </w:r>
      <w:r w:rsidR="00093619">
        <w:t xml:space="preserve"> </w:t>
      </w:r>
      <w:r>
        <w:t xml:space="preserve">private and public </w:t>
      </w:r>
      <w:r w:rsidR="00093619">
        <w:t xml:space="preserve">organisations such </w:t>
      </w:r>
      <w:r w:rsidR="00F77BC8">
        <w:t>as the British Council began to promote</w:t>
      </w:r>
      <w:r w:rsidR="00093619">
        <w:t xml:space="preserve"> Moore’s work around the world</w:t>
      </w:r>
      <w:r>
        <w:t xml:space="preserve">. </w:t>
      </w:r>
    </w:p>
    <w:p w14:paraId="4C6F4E81" w14:textId="77777777" w:rsidR="00093619" w:rsidRPr="00EE1968" w:rsidRDefault="00093619">
      <w:r>
        <w:t xml:space="preserve">Moore’s early work had been produced according to a doctrine of ‘truth to material’ which emphasised the sanctity of the sculptor’s relationship to the stone he was directly carving. </w:t>
      </w:r>
      <w:proofErr w:type="spellStart"/>
      <w:r>
        <w:t>Kosinski</w:t>
      </w:r>
      <w:proofErr w:type="spellEnd"/>
      <w:r>
        <w:t xml:space="preserve"> argues that</w:t>
      </w:r>
      <w:r w:rsidR="00F77BC8">
        <w:t>,</w:t>
      </w:r>
      <w:r>
        <w:t xml:space="preserve"> </w:t>
      </w:r>
      <w:r w:rsidR="00F77BC8">
        <w:t xml:space="preserve">later, he </w:t>
      </w:r>
      <w:r>
        <w:t>attempt</w:t>
      </w:r>
      <w:r w:rsidR="00F77BC8">
        <w:t>ed</w:t>
      </w:r>
      <w:r>
        <w:t xml:space="preserve"> to ‘free himself from the stra</w:t>
      </w:r>
      <w:r w:rsidR="001A427A">
        <w:t>itjacket of modernist ideology’.</w:t>
      </w:r>
      <w:r w:rsidR="00C94E39">
        <w:t xml:space="preserve"> </w:t>
      </w:r>
      <w:r w:rsidR="001A427A">
        <w:t>I</w:t>
      </w:r>
      <w:r w:rsidR="00C94E39">
        <w:t xml:space="preserve">n 1951 </w:t>
      </w:r>
      <w:r w:rsidR="001A427A">
        <w:t xml:space="preserve">Moore admitted it could become </w:t>
      </w:r>
      <w:r w:rsidR="00C94E39">
        <w:t>a ‘fetish’</w:t>
      </w:r>
      <w:r w:rsidR="00F77BC8">
        <w:t>;</w:t>
      </w:r>
      <w:r w:rsidR="00C94E39">
        <w:t xml:space="preserve"> </w:t>
      </w:r>
      <w:r w:rsidR="00F77BC8">
        <w:t>he turned</w:t>
      </w:r>
      <w:r>
        <w:t xml:space="preserve"> instead toward a public </w:t>
      </w:r>
      <w:r w:rsidR="00BA0032">
        <w:t>scale and toward bronze casting, using a team of assistants.</w:t>
      </w:r>
      <w:r>
        <w:t xml:space="preserve"> </w:t>
      </w:r>
    </w:p>
    <w:p w14:paraId="65237B56" w14:textId="77777777" w:rsidR="0064668B" w:rsidDel="00750B33" w:rsidRDefault="00093619">
      <w:pPr>
        <w:rPr>
          <w:del w:id="37" w:author="Danielle Child" w:date="2014-05-15T20:11:00Z"/>
        </w:rPr>
      </w:pPr>
      <w:r>
        <w:t xml:space="preserve">A </w:t>
      </w:r>
      <w:r w:rsidR="00EE1968">
        <w:t xml:space="preserve">later generation of modernists </w:t>
      </w:r>
      <w:r>
        <w:t xml:space="preserve">were uncomfortable with Moore’s attachment to the past; in 1947, the American formalist critic Clement Greenberg dismissed him </w:t>
      </w:r>
      <w:r w:rsidR="001A427A">
        <w:t xml:space="preserve">as ‘a sincere academic modern’. </w:t>
      </w:r>
      <w:r w:rsidR="00C94E39">
        <w:t xml:space="preserve">Even advocates such as David Sylvester admitted that his work lacked ‘wit’, and this sincerity made it unfashionable in the era of postmodernism. Artists such as Bruce McLean and Bruce </w:t>
      </w:r>
      <w:proofErr w:type="spellStart"/>
      <w:r w:rsidR="00C94E39">
        <w:t>Nauman</w:t>
      </w:r>
      <w:proofErr w:type="spellEnd"/>
      <w:r w:rsidR="00C94E39">
        <w:t xml:space="preserve">, however, used precisely this form of wit to affirm the enduring importance of his </w:t>
      </w:r>
      <w:proofErr w:type="spellStart"/>
      <w:r w:rsidR="00C94E39">
        <w:t>achievement.</w:t>
      </w:r>
    </w:p>
    <w:p w14:paraId="1D3F6F3B" w14:textId="77777777" w:rsidR="001A427A" w:rsidRPr="001A427A" w:rsidRDefault="001A427A">
      <w:r>
        <w:t>The</w:t>
      </w:r>
      <w:proofErr w:type="spellEnd"/>
      <w:r>
        <w:t xml:space="preserve"> </w:t>
      </w:r>
      <w:r w:rsidRPr="00BA0032">
        <w:t xml:space="preserve">244cm-high </w:t>
      </w:r>
      <w:r>
        <w:t xml:space="preserve">bronze </w:t>
      </w:r>
      <w:r w:rsidRPr="00BA0032">
        <w:rPr>
          <w:i/>
        </w:rPr>
        <w:t>Mother and Child: Block Seat</w:t>
      </w:r>
      <w:r w:rsidRPr="00BA0032">
        <w:t xml:space="preserve"> (1983–84</w:t>
      </w:r>
      <w:r>
        <w:t>) is an example of how the better of his larger, later works could maintain the intimate concern with tactile human experience from the earliest carvings.</w:t>
      </w:r>
    </w:p>
    <w:p w14:paraId="259AEDDF" w14:textId="5317A503" w:rsidR="00051B5D" w:rsidRPr="00051B5D" w:rsidDel="00750B33" w:rsidRDefault="00051B5D">
      <w:pPr>
        <w:rPr>
          <w:del w:id="38" w:author="Danielle Child" w:date="2014-05-15T20:11:00Z"/>
          <w:b/>
        </w:rPr>
      </w:pPr>
      <w:del w:id="39" w:author="Danielle Child" w:date="2014-05-15T20:11:00Z">
        <w:r w:rsidRPr="00051B5D" w:rsidDel="00750B33">
          <w:rPr>
            <w:b/>
          </w:rPr>
          <w:delText xml:space="preserve">Tom Overton </w:delText>
        </w:r>
      </w:del>
    </w:p>
    <w:p w14:paraId="43A449C5" w14:textId="37DF2BEA" w:rsidR="0037680F" w:rsidRDefault="0037680F" w:rsidP="0037680F">
      <w:del w:id="40" w:author="Danielle Child" w:date="2014-05-15T20:11:00Z">
        <w:r w:rsidDel="00750B33">
          <w:delText>BIBLIO</w:delText>
        </w:r>
      </w:del>
      <w:ins w:id="41" w:author="Danielle Child" w:date="2014-05-15T20:11:00Z">
        <w:r w:rsidR="00750B33">
          <w:rPr>
            <w:b/>
          </w:rPr>
          <w:t>References and further reading</w:t>
        </w:r>
      </w:ins>
    </w:p>
    <w:p w14:paraId="10AEE888" w14:textId="77777777" w:rsidR="0037680F" w:rsidRPr="004F39DB" w:rsidRDefault="0037680F" w:rsidP="0037680F">
      <w:r>
        <w:t xml:space="preserve">Fuller, P. (1988) ‘Henry Moore: An English Romantic’, in </w:t>
      </w:r>
      <w:r>
        <w:rPr>
          <w:i/>
        </w:rPr>
        <w:t>Henry Moore</w:t>
      </w:r>
      <w:r>
        <w:t>, London: Royal Academy of Arts.</w:t>
      </w:r>
    </w:p>
    <w:p w14:paraId="211B5458" w14:textId="77777777" w:rsidR="0037680F" w:rsidRDefault="0037680F" w:rsidP="0037680F">
      <w:proofErr w:type="spellStart"/>
      <w:r>
        <w:t>Kosinski</w:t>
      </w:r>
      <w:proofErr w:type="spellEnd"/>
      <w:r>
        <w:t xml:space="preserve">, D., ed. (2001) </w:t>
      </w:r>
      <w:r w:rsidRPr="00BF6F87">
        <w:rPr>
          <w:i/>
        </w:rPr>
        <w:t>Henry</w:t>
      </w:r>
      <w:r>
        <w:t xml:space="preserve"> </w:t>
      </w:r>
      <w:r>
        <w:rPr>
          <w:i/>
        </w:rPr>
        <w:t>Moore: Sculpting the 20</w:t>
      </w:r>
      <w:r w:rsidRPr="00BF6F87">
        <w:rPr>
          <w:i/>
          <w:vertAlign w:val="superscript"/>
        </w:rPr>
        <w:t>th</w:t>
      </w:r>
      <w:r>
        <w:rPr>
          <w:i/>
        </w:rPr>
        <w:t xml:space="preserve"> Century</w:t>
      </w:r>
      <w:r>
        <w:t>, New Haven and London: Yale.</w:t>
      </w:r>
    </w:p>
    <w:p w14:paraId="307F6A85" w14:textId="77777777" w:rsidR="0037680F" w:rsidRDefault="0037680F" w:rsidP="0037680F">
      <w:r>
        <w:t>Harrison, C. (</w:t>
      </w:r>
      <w:r w:rsidR="00051B5D">
        <w:t>[</w:t>
      </w:r>
      <w:r>
        <w:t>1981</w:t>
      </w:r>
      <w:r w:rsidR="00051B5D">
        <w:t>]1996</w:t>
      </w:r>
      <w:r>
        <w:t xml:space="preserve">) </w:t>
      </w:r>
      <w:r w:rsidRPr="00E00FC1">
        <w:rPr>
          <w:i/>
        </w:rPr>
        <w:t>English Art and Modernism 1900 – 1939</w:t>
      </w:r>
      <w:r>
        <w:t xml:space="preserve">, London: </w:t>
      </w:r>
      <w:r w:rsidR="00051B5D">
        <w:t>Allen Lane/Indiana University Press.</w:t>
      </w:r>
    </w:p>
    <w:p w14:paraId="23262CC9" w14:textId="77777777" w:rsidR="0037680F" w:rsidRDefault="0037680F" w:rsidP="0037680F">
      <w:r>
        <w:t xml:space="preserve">Mundy, J. (2010) ‘Comment on England’, in Stephens, C., ed., </w:t>
      </w:r>
      <w:r>
        <w:rPr>
          <w:i/>
        </w:rPr>
        <w:t>Henry Moore</w:t>
      </w:r>
      <w:r>
        <w:t>, London: Tate.</w:t>
      </w:r>
      <w:r w:rsidR="00051B5D">
        <w:t xml:space="preserve"> [Rest of volume relevant – particularly Jon Wood ‘Apropos Moore: Observations on Moore’s Legacies for Contemporary British Artists’.]</w:t>
      </w:r>
    </w:p>
    <w:p w14:paraId="0A90E4E7" w14:textId="77777777" w:rsidR="0037680F" w:rsidRDefault="0037680F" w:rsidP="0037680F">
      <w:r>
        <w:t xml:space="preserve">James, P., and Moore, H. (1966), </w:t>
      </w:r>
      <w:r>
        <w:rPr>
          <w:i/>
        </w:rPr>
        <w:t>Henry Moore on Sculpture: a collection of the sculptor’s writings and spoken words edited with an introduction by Philip James</w:t>
      </w:r>
      <w:r>
        <w:t>, London: Macdonald.</w:t>
      </w:r>
    </w:p>
    <w:p w14:paraId="73AA2923" w14:textId="77777777" w:rsidR="0037680F" w:rsidRPr="00CC21DE" w:rsidRDefault="0037680F" w:rsidP="0037680F">
      <w:r>
        <w:t xml:space="preserve">Greenberg, C. ([1947]1988) ‘Review of Exhibitions of Gaston Lachaise and Henry Moore’, </w:t>
      </w:r>
      <w:proofErr w:type="gramStart"/>
      <w:r w:rsidRPr="00CC21DE">
        <w:rPr>
          <w:i/>
        </w:rPr>
        <w:t>The</w:t>
      </w:r>
      <w:proofErr w:type="gramEnd"/>
      <w:r w:rsidRPr="00CC21DE">
        <w:rPr>
          <w:i/>
        </w:rPr>
        <w:t xml:space="preserve"> Collected Essays and Criticism, Volume 2: Arrogant Purpose, 1945-1949</w:t>
      </w:r>
      <w:r>
        <w:t>.</w:t>
      </w:r>
    </w:p>
    <w:p w14:paraId="61F91EE5" w14:textId="77777777" w:rsidR="0037680F" w:rsidRDefault="0037680F" w:rsidP="0037680F">
      <w:r>
        <w:t xml:space="preserve">Berthoud, D. ([1987]2003) </w:t>
      </w:r>
      <w:r>
        <w:rPr>
          <w:i/>
        </w:rPr>
        <w:t xml:space="preserve">The Life of Henry Moore, </w:t>
      </w:r>
      <w:r>
        <w:t>London: Giles de la Mare.</w:t>
      </w:r>
    </w:p>
    <w:p w14:paraId="2D2328B6" w14:textId="77777777" w:rsidR="0037680F" w:rsidRDefault="0037680F" w:rsidP="0037680F">
      <w:pPr>
        <w:rPr>
          <w:ins w:id="42" w:author="Danielle Child" w:date="2014-05-19T16:15:00Z"/>
        </w:rPr>
      </w:pPr>
      <w:r>
        <w:t xml:space="preserve">Berger, J. ([1989]1992) ‘Infancy’, </w:t>
      </w:r>
      <w:r w:rsidRPr="00DF0C78">
        <w:t xml:space="preserve">in </w:t>
      </w:r>
      <w:r w:rsidRPr="00CC21DE">
        <w:rPr>
          <w:i/>
        </w:rPr>
        <w:t>Keeping a Rendezvous</w:t>
      </w:r>
      <w:r w:rsidRPr="00DF0C78">
        <w:t xml:space="preserve"> </w:t>
      </w:r>
      <w:r>
        <w:t xml:space="preserve">London: </w:t>
      </w:r>
      <w:proofErr w:type="spellStart"/>
      <w:r>
        <w:t>Granta</w:t>
      </w:r>
      <w:proofErr w:type="spellEnd"/>
      <w:r>
        <w:t>/Penguin.</w:t>
      </w:r>
    </w:p>
    <w:p w14:paraId="6A484214" w14:textId="77777777" w:rsidR="00D00C1D" w:rsidRDefault="00D00C1D" w:rsidP="0037680F">
      <w:pPr>
        <w:rPr>
          <w:ins w:id="43" w:author="Danielle Child" w:date="2014-05-19T16:15:00Z"/>
        </w:rPr>
      </w:pPr>
    </w:p>
    <w:p w14:paraId="543F1BD1" w14:textId="470897DA" w:rsidR="00D00C1D" w:rsidRDefault="00D00C1D" w:rsidP="0037680F">
      <w:pPr>
        <w:rPr>
          <w:ins w:id="44" w:author="Danielle Child" w:date="2014-05-19T16:15:00Z"/>
        </w:rPr>
      </w:pPr>
      <w:ins w:id="45" w:author="Danielle Child" w:date="2014-05-19T16:15:00Z">
        <w:r>
          <w:t xml:space="preserve">Suggested images: </w:t>
        </w:r>
      </w:ins>
    </w:p>
    <w:p w14:paraId="1C80C37C" w14:textId="77777777" w:rsidR="00D00C1D" w:rsidRDefault="00D00C1D" w:rsidP="0037680F">
      <w:pPr>
        <w:rPr>
          <w:ins w:id="46" w:author="Danielle Child" w:date="2014-05-19T16:18:00Z"/>
        </w:rPr>
      </w:pPr>
      <w:ins w:id="47" w:author="Danielle Child" w:date="2014-05-19T16:17:00Z">
        <w:r w:rsidRPr="00D00C1D">
          <w:rPr>
            <w:lang w:val="en-US"/>
          </w:rPr>
          <w:fldChar w:fldCharType="begin"/>
        </w:r>
        <w:r w:rsidRPr="00D00C1D">
          <w:rPr>
            <w:lang w:val="en-US"/>
          </w:rPr>
          <w:instrText>HYPERLINK "http://www.henry-moore.org/works-in-public/world/uk/leeds/leeds-art-gallery/reclining-figure-1929-lh-59"</w:instrText>
        </w:r>
        <w:r w:rsidRPr="00D00C1D">
          <w:rPr>
            <w:lang w:val="en-US"/>
          </w:rPr>
          <w:fldChar w:fldCharType="separate"/>
        </w:r>
        <w:r w:rsidRPr="00D00C1D">
          <w:rPr>
            <w:rStyle w:val="Hyperlink"/>
            <w:lang w:val="en-US"/>
          </w:rPr>
          <w:t xml:space="preserve">1929 Brown </w:t>
        </w:r>
        <w:proofErr w:type="spellStart"/>
        <w:r w:rsidRPr="00D00C1D">
          <w:rPr>
            <w:rStyle w:val="Hyperlink"/>
            <w:lang w:val="en-US"/>
          </w:rPr>
          <w:t>Hornton</w:t>
        </w:r>
        <w:proofErr w:type="spellEnd"/>
        <w:r w:rsidRPr="00D00C1D">
          <w:rPr>
            <w:rStyle w:val="Hyperlink"/>
            <w:lang w:val="en-US"/>
          </w:rPr>
          <w:t xml:space="preserve"> Stone Reclining Figure</w:t>
        </w:r>
        <w:r w:rsidRPr="00D00C1D">
          <w:fldChar w:fldCharType="end"/>
        </w:r>
        <w:r>
          <w:t xml:space="preserve">: </w:t>
        </w:r>
      </w:ins>
    </w:p>
    <w:p w14:paraId="68E25095" w14:textId="12D830C2" w:rsidR="00D00C1D" w:rsidRDefault="00D00C1D" w:rsidP="0037680F">
      <w:pPr>
        <w:rPr>
          <w:ins w:id="48" w:author="Danielle Child" w:date="2014-05-19T16:16:00Z"/>
        </w:rPr>
      </w:pPr>
      <w:ins w:id="49" w:author="Danielle Child" w:date="2014-05-19T16:16:00Z">
        <w:r>
          <w:fldChar w:fldCharType="begin"/>
        </w:r>
        <w:r>
          <w:instrText xml:space="preserve"> HYPERLINK "</w:instrText>
        </w:r>
        <w:r w:rsidRPr="00D00C1D">
          <w:instrText>http://www.henry-moore.org/works-in-public/world/uk/leeds/leeds-art-gallery/reclining-figure-1929-lh-59</w:instrText>
        </w:r>
        <w:r>
          <w:instrText xml:space="preserve">" </w:instrText>
        </w:r>
        <w:r>
          <w:fldChar w:fldCharType="separate"/>
        </w:r>
        <w:r w:rsidRPr="00AC305C">
          <w:rPr>
            <w:rStyle w:val="Hyperlink"/>
          </w:rPr>
          <w:t>http://www.henry-moore.org/work</w:t>
        </w:r>
        <w:r w:rsidRPr="00AC305C">
          <w:rPr>
            <w:rStyle w:val="Hyperlink"/>
          </w:rPr>
          <w:t>s</w:t>
        </w:r>
        <w:r w:rsidRPr="00AC305C">
          <w:rPr>
            <w:rStyle w:val="Hyperlink"/>
          </w:rPr>
          <w:t>-in-public/world/uk/leeds/leeds-art-gallery/reclining-figure-1929-lh-59</w:t>
        </w:r>
        <w:r>
          <w:fldChar w:fldCharType="end"/>
        </w:r>
      </w:ins>
    </w:p>
    <w:p w14:paraId="6509D13B" w14:textId="77777777" w:rsidR="00D00C1D" w:rsidRDefault="00D00C1D" w:rsidP="0037680F">
      <w:pPr>
        <w:rPr>
          <w:ins w:id="50" w:author="Danielle Child" w:date="2014-05-19T16:16:00Z"/>
        </w:rPr>
      </w:pPr>
    </w:p>
    <w:p w14:paraId="0AD34B9C" w14:textId="77777777" w:rsidR="00D00C1D" w:rsidRDefault="00D00C1D" w:rsidP="0037680F">
      <w:pPr>
        <w:rPr>
          <w:ins w:id="51" w:author="Danielle Child" w:date="2014-05-19T16:18:00Z"/>
          <w:lang w:val="en-US"/>
        </w:rPr>
      </w:pPr>
      <w:ins w:id="52" w:author="Danielle Child" w:date="2014-05-19T16:17:00Z">
        <w:r w:rsidRPr="00D00C1D">
          <w:rPr>
            <w:lang w:val="en-US"/>
          </w:rPr>
          <w:fldChar w:fldCharType="begin"/>
        </w:r>
        <w:r w:rsidRPr="00D00C1D">
          <w:rPr>
            <w:lang w:val="en-US"/>
          </w:rPr>
          <w:instrText>HYPERLINK "http://www.henry-moore.org/works-in-public/world/japan/hakone/open-air-museum/mother-and-child-block-seat-1983-84-lh-838"</w:instrText>
        </w:r>
        <w:r w:rsidRPr="00D00C1D">
          <w:rPr>
            <w:lang w:val="en-US"/>
          </w:rPr>
          <w:fldChar w:fldCharType="separate"/>
        </w:r>
        <w:proofErr w:type="gramStart"/>
        <w:r w:rsidRPr="00D00C1D">
          <w:rPr>
            <w:rStyle w:val="Hyperlink"/>
            <w:lang w:val="en-US"/>
          </w:rPr>
          <w:t>Mother &amp;</w:t>
        </w:r>
        <w:proofErr w:type="gramEnd"/>
        <w:r w:rsidRPr="00D00C1D">
          <w:rPr>
            <w:rStyle w:val="Hyperlink"/>
            <w:lang w:val="en-US"/>
          </w:rPr>
          <w:t xml:space="preserve"> Child Block Seat 1983-4</w:t>
        </w:r>
        <w:r w:rsidRPr="00D00C1D">
          <w:fldChar w:fldCharType="end"/>
        </w:r>
        <w:r>
          <w:rPr>
            <w:lang w:val="en-US"/>
          </w:rPr>
          <w:t>:</w:t>
        </w:r>
      </w:ins>
    </w:p>
    <w:p w14:paraId="1BF05596" w14:textId="67085DEF" w:rsidR="00D00C1D" w:rsidRDefault="00D00C1D" w:rsidP="0037680F">
      <w:pPr>
        <w:rPr>
          <w:ins w:id="53" w:author="Danielle Child" w:date="2014-05-19T16:16:00Z"/>
        </w:rPr>
      </w:pPr>
      <w:ins w:id="54" w:author="Danielle Child" w:date="2014-05-19T16:17:00Z">
        <w:r>
          <w:rPr>
            <w:lang w:val="en-US"/>
          </w:rPr>
          <w:t xml:space="preserve"> </w:t>
        </w:r>
      </w:ins>
      <w:ins w:id="55" w:author="Danielle Child" w:date="2014-05-19T16:16:00Z">
        <w:r>
          <w:fldChar w:fldCharType="begin"/>
        </w:r>
        <w:r>
          <w:instrText xml:space="preserve"> HYPERLINK "</w:instrText>
        </w:r>
        <w:r w:rsidRPr="00D00C1D">
          <w:instrText>http://www.henry-moore.org/works-in-public/world/japan/hakone/open-air-museum/mother-and-child-block-seat-1983-84-lh-838</w:instrText>
        </w:r>
        <w:r>
          <w:instrText xml:space="preserve">" </w:instrText>
        </w:r>
        <w:r>
          <w:fldChar w:fldCharType="separate"/>
        </w:r>
        <w:r w:rsidRPr="00AC305C">
          <w:rPr>
            <w:rStyle w:val="Hyperlink"/>
          </w:rPr>
          <w:t>http://www.henry-moore.org/works-in-public/world/japan/hakone/open-air-museum/mother-and-child-block-seat-1983-84-lh-838</w:t>
        </w:r>
        <w:r>
          <w:fldChar w:fldCharType="end"/>
        </w:r>
      </w:ins>
    </w:p>
    <w:p w14:paraId="57502A89" w14:textId="77777777" w:rsidR="00D00C1D" w:rsidRDefault="00D00C1D" w:rsidP="0037680F">
      <w:pPr>
        <w:rPr>
          <w:ins w:id="56" w:author="Danielle Child" w:date="2014-05-19T16:16:00Z"/>
        </w:rPr>
      </w:pPr>
    </w:p>
    <w:p w14:paraId="7A29E425" w14:textId="6434EF5F" w:rsidR="00D00C1D" w:rsidRPr="00DF0C78" w:rsidRDefault="00D00C1D" w:rsidP="0037680F">
      <w:ins w:id="57" w:author="Danielle Child" w:date="2014-05-19T16:17:00Z">
        <w:r>
          <w:t xml:space="preserve">Elliot and Fry portrait of Henry Moore: </w:t>
        </w:r>
      </w:ins>
      <w:ins w:id="58" w:author="doctor" w:date="2014-05-21T11:34:00Z">
        <w:r w:rsidR="007045B9">
          <w:fldChar w:fldCharType="begin"/>
        </w:r>
        <w:r w:rsidR="007045B9">
          <w:instrText xml:space="preserve"> HYPERLINK "</w:instrText>
        </w:r>
      </w:ins>
      <w:ins w:id="59" w:author="Danielle Child" w:date="2014-05-19T16:16:00Z">
        <w:r w:rsidR="007045B9" w:rsidRPr="00D00C1D">
          <w:instrText>http://www.npg.org.uk/collections/search/portrait/mw102249/Henry-Moore?LinkID=mp03151&amp;wPage=1&amp;role=sit&amp;rNo=39</w:instrText>
        </w:r>
      </w:ins>
      <w:ins w:id="60" w:author="doctor" w:date="2014-05-21T11:34:00Z">
        <w:r w:rsidR="007045B9">
          <w:instrText xml:space="preserve">" </w:instrText>
        </w:r>
        <w:r w:rsidR="007045B9">
          <w:fldChar w:fldCharType="separate"/>
        </w:r>
      </w:ins>
      <w:ins w:id="61" w:author="Danielle Child" w:date="2014-05-19T16:16:00Z">
        <w:r w:rsidR="007045B9" w:rsidRPr="00621BA8">
          <w:rPr>
            <w:rStyle w:val="Hyperlink"/>
          </w:rPr>
          <w:t>http://www.npg.org.uk/collections</w:t>
        </w:r>
        <w:bookmarkStart w:id="62" w:name="_GoBack"/>
        <w:bookmarkEnd w:id="62"/>
        <w:r w:rsidR="007045B9" w:rsidRPr="00621BA8">
          <w:rPr>
            <w:rStyle w:val="Hyperlink"/>
          </w:rPr>
          <w:t>/</w:t>
        </w:r>
        <w:r w:rsidR="007045B9" w:rsidRPr="00621BA8">
          <w:rPr>
            <w:rStyle w:val="Hyperlink"/>
          </w:rPr>
          <w:t>search/portrait/mw102249/Henry-Moore?LinkID=mp03151&amp;wPage=1&amp;role=sit&amp;rNo=39</w:t>
        </w:r>
      </w:ins>
      <w:ins w:id="63" w:author="doctor" w:date="2014-05-21T11:34:00Z">
        <w:r w:rsidR="007045B9">
          <w:fldChar w:fldCharType="end"/>
        </w:r>
        <w:r w:rsidR="007045B9">
          <w:t xml:space="preserve"> </w:t>
        </w:r>
      </w:ins>
    </w:p>
    <w:p w14:paraId="38DD88B6" w14:textId="77777777" w:rsidR="0037680F" w:rsidRDefault="0037680F"/>
    <w:sectPr w:rsidR="003768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33836" w14:textId="77777777" w:rsidR="00FD36F6" w:rsidRDefault="00FD36F6" w:rsidP="00147C7A">
      <w:pPr>
        <w:spacing w:after="0" w:line="240" w:lineRule="auto"/>
      </w:pPr>
      <w:r>
        <w:separator/>
      </w:r>
    </w:p>
  </w:endnote>
  <w:endnote w:type="continuationSeparator" w:id="0">
    <w:p w14:paraId="17D5531C" w14:textId="77777777" w:rsidR="00FD36F6" w:rsidRDefault="00FD36F6" w:rsidP="0014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B237F" w14:textId="77777777" w:rsidR="00FD36F6" w:rsidRDefault="00FD36F6" w:rsidP="00147C7A">
      <w:pPr>
        <w:spacing w:after="0" w:line="240" w:lineRule="auto"/>
      </w:pPr>
      <w:r>
        <w:separator/>
      </w:r>
    </w:p>
  </w:footnote>
  <w:footnote w:type="continuationSeparator" w:id="0">
    <w:p w14:paraId="1163497E" w14:textId="77777777" w:rsidR="00FD36F6" w:rsidRDefault="00FD36F6" w:rsidP="00147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1BD0F" w14:textId="77777777" w:rsidR="00744EF2" w:rsidRDefault="00744EF2" w:rsidP="00147C7A">
    <w:pPr>
      <w:pStyle w:val="Header"/>
    </w:pPr>
    <w:r>
      <w:t>Tom Overton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C1D"/>
    <w:rsid w:val="00016E28"/>
    <w:rsid w:val="00051B5D"/>
    <w:rsid w:val="00093619"/>
    <w:rsid w:val="000A3F01"/>
    <w:rsid w:val="00147C7A"/>
    <w:rsid w:val="0018502F"/>
    <w:rsid w:val="00195E2B"/>
    <w:rsid w:val="001A427A"/>
    <w:rsid w:val="00212D42"/>
    <w:rsid w:val="00260284"/>
    <w:rsid w:val="00263F95"/>
    <w:rsid w:val="00271608"/>
    <w:rsid w:val="00292D29"/>
    <w:rsid w:val="002C655B"/>
    <w:rsid w:val="0037680F"/>
    <w:rsid w:val="00435828"/>
    <w:rsid w:val="0043732F"/>
    <w:rsid w:val="004C5588"/>
    <w:rsid w:val="004D2C1D"/>
    <w:rsid w:val="004E18E4"/>
    <w:rsid w:val="004E767F"/>
    <w:rsid w:val="005226D5"/>
    <w:rsid w:val="00544ACB"/>
    <w:rsid w:val="00591AB1"/>
    <w:rsid w:val="0064668B"/>
    <w:rsid w:val="006864B1"/>
    <w:rsid w:val="006928EB"/>
    <w:rsid w:val="007045B9"/>
    <w:rsid w:val="00707DA9"/>
    <w:rsid w:val="00737102"/>
    <w:rsid w:val="00744EF2"/>
    <w:rsid w:val="00750B33"/>
    <w:rsid w:val="007C58EB"/>
    <w:rsid w:val="00907AA4"/>
    <w:rsid w:val="009359E0"/>
    <w:rsid w:val="00950004"/>
    <w:rsid w:val="009712B4"/>
    <w:rsid w:val="009A1AB0"/>
    <w:rsid w:val="009D4964"/>
    <w:rsid w:val="00A07AC6"/>
    <w:rsid w:val="00A13C44"/>
    <w:rsid w:val="00A51E32"/>
    <w:rsid w:val="00A80E34"/>
    <w:rsid w:val="00B57A1D"/>
    <w:rsid w:val="00BA0032"/>
    <w:rsid w:val="00C01EF6"/>
    <w:rsid w:val="00C94E39"/>
    <w:rsid w:val="00CF50C0"/>
    <w:rsid w:val="00D00C1D"/>
    <w:rsid w:val="00D0647C"/>
    <w:rsid w:val="00E32C81"/>
    <w:rsid w:val="00E333FD"/>
    <w:rsid w:val="00EE1968"/>
    <w:rsid w:val="00EE1D5A"/>
    <w:rsid w:val="00EF7BA9"/>
    <w:rsid w:val="00F207F7"/>
    <w:rsid w:val="00F3694C"/>
    <w:rsid w:val="00F77BC8"/>
    <w:rsid w:val="00FA6055"/>
    <w:rsid w:val="00FD36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8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basedOn w:val="DefaultParagraphFont"/>
    <w:rsid w:val="00907AA4"/>
  </w:style>
  <w:style w:type="paragraph" w:styleId="Header">
    <w:name w:val="header"/>
    <w:basedOn w:val="Normal"/>
    <w:link w:val="HeaderChar"/>
    <w:uiPriority w:val="99"/>
    <w:unhideWhenUsed/>
    <w:rsid w:val="00147C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7C7A"/>
  </w:style>
  <w:style w:type="paragraph" w:styleId="Footer">
    <w:name w:val="footer"/>
    <w:basedOn w:val="Normal"/>
    <w:link w:val="FooterChar"/>
    <w:uiPriority w:val="99"/>
    <w:unhideWhenUsed/>
    <w:rsid w:val="00147C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7C7A"/>
  </w:style>
  <w:style w:type="paragraph" w:styleId="BalloonText">
    <w:name w:val="Balloon Text"/>
    <w:basedOn w:val="Normal"/>
    <w:link w:val="BalloonTextChar"/>
    <w:uiPriority w:val="99"/>
    <w:semiHidden/>
    <w:unhideWhenUsed/>
    <w:rsid w:val="00591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1AB1"/>
    <w:rPr>
      <w:rFonts w:ascii="Lucida Grande" w:hAnsi="Lucida Grande" w:cs="Lucida Grande"/>
      <w:sz w:val="18"/>
      <w:szCs w:val="18"/>
    </w:rPr>
  </w:style>
  <w:style w:type="character" w:styleId="Hyperlink">
    <w:name w:val="Hyperlink"/>
    <w:basedOn w:val="DefaultParagraphFont"/>
    <w:uiPriority w:val="99"/>
    <w:unhideWhenUsed/>
    <w:rsid w:val="00D00C1D"/>
    <w:rPr>
      <w:color w:val="0563C1" w:themeColor="hyperlink"/>
      <w:u w:val="single"/>
    </w:rPr>
  </w:style>
  <w:style w:type="character" w:styleId="FollowedHyperlink">
    <w:name w:val="FollowedHyperlink"/>
    <w:basedOn w:val="DefaultParagraphFont"/>
    <w:uiPriority w:val="99"/>
    <w:semiHidden/>
    <w:unhideWhenUsed/>
    <w:rsid w:val="00D00C1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basedOn w:val="DefaultParagraphFont"/>
    <w:rsid w:val="00907AA4"/>
  </w:style>
  <w:style w:type="paragraph" w:styleId="Header">
    <w:name w:val="header"/>
    <w:basedOn w:val="Normal"/>
    <w:link w:val="HeaderChar"/>
    <w:uiPriority w:val="99"/>
    <w:unhideWhenUsed/>
    <w:rsid w:val="00147C7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7C7A"/>
  </w:style>
  <w:style w:type="paragraph" w:styleId="Footer">
    <w:name w:val="footer"/>
    <w:basedOn w:val="Normal"/>
    <w:link w:val="FooterChar"/>
    <w:uiPriority w:val="99"/>
    <w:unhideWhenUsed/>
    <w:rsid w:val="00147C7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7C7A"/>
  </w:style>
  <w:style w:type="paragraph" w:styleId="BalloonText">
    <w:name w:val="Balloon Text"/>
    <w:basedOn w:val="Normal"/>
    <w:link w:val="BalloonTextChar"/>
    <w:uiPriority w:val="99"/>
    <w:semiHidden/>
    <w:unhideWhenUsed/>
    <w:rsid w:val="00591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1AB1"/>
    <w:rPr>
      <w:rFonts w:ascii="Lucida Grande" w:hAnsi="Lucida Grande" w:cs="Lucida Grande"/>
      <w:sz w:val="18"/>
      <w:szCs w:val="18"/>
    </w:rPr>
  </w:style>
  <w:style w:type="character" w:styleId="Hyperlink">
    <w:name w:val="Hyperlink"/>
    <w:basedOn w:val="DefaultParagraphFont"/>
    <w:uiPriority w:val="99"/>
    <w:unhideWhenUsed/>
    <w:rsid w:val="00D00C1D"/>
    <w:rPr>
      <w:color w:val="0563C1" w:themeColor="hyperlink"/>
      <w:u w:val="single"/>
    </w:rPr>
  </w:style>
  <w:style w:type="character" w:styleId="FollowedHyperlink">
    <w:name w:val="FollowedHyperlink"/>
    <w:basedOn w:val="DefaultParagraphFont"/>
    <w:uiPriority w:val="99"/>
    <w:semiHidden/>
    <w:unhideWhenUsed/>
    <w:rsid w:val="00D00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9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Overton</dc:creator>
  <cp:lastModifiedBy>doctor</cp:lastModifiedBy>
  <cp:revision>2</cp:revision>
  <dcterms:created xsi:type="dcterms:W3CDTF">2014-05-21T10:35:00Z</dcterms:created>
  <dcterms:modified xsi:type="dcterms:W3CDTF">2014-05-21T10:35:00Z</dcterms:modified>
</cp:coreProperties>
</file>