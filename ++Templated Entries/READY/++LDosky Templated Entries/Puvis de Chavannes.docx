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1537"/>
      </w:tblGrid>
      <w:tr w:rsidR="006D05A6" w:rsidRPr="005C79AE">
        <w:tc>
          <w:tcPr>
            <w:tcW w:w="7479" w:type="dxa"/>
          </w:tcPr>
          <w:p w:rsidR="006D05A6" w:rsidRPr="005C79AE" w:rsidRDefault="006D05A6" w:rsidP="007B5205">
            <w:pPr>
              <w:rPr>
                <w:rFonts w:ascii="Times New Roman" w:hAnsi="Times New Roman" w:cs="Times New Roman"/>
              </w:rPr>
            </w:pPr>
            <w:r w:rsidRPr="005C79AE">
              <w:rPr>
                <w:rFonts w:ascii="Times New Roman" w:hAnsi="Times New Roman" w:cs="Times New Roman"/>
              </w:rPr>
              <w:t xml:space="preserve">Samuel </w:t>
            </w:r>
            <w:proofErr w:type="spellStart"/>
            <w:r w:rsidRPr="005C79AE">
              <w:rPr>
                <w:rFonts w:ascii="Times New Roman" w:hAnsi="Times New Roman" w:cs="Times New Roman"/>
              </w:rPr>
              <w:t>Raybone</w:t>
            </w:r>
            <w:proofErr w:type="spellEnd"/>
          </w:p>
        </w:tc>
        <w:tc>
          <w:tcPr>
            <w:tcW w:w="1537" w:type="dxa"/>
          </w:tcPr>
          <w:p w:rsidR="006D05A6" w:rsidRPr="005C79AE" w:rsidRDefault="006D05A6" w:rsidP="00791F90">
            <w:pPr>
              <w:rPr>
                <w:rFonts w:ascii="Times New Roman" w:hAnsi="Times New Roman" w:cs="Times New Roman"/>
              </w:rPr>
            </w:pPr>
          </w:p>
        </w:tc>
      </w:tr>
    </w:tbl>
    <w:p w:rsidR="00F92ABD" w:rsidRPr="005C79AE" w:rsidRDefault="00F92ABD" w:rsidP="007B5205">
      <w:pPr>
        <w:rPr>
          <w:rFonts w:ascii="Times New Roman" w:hAnsi="Times New Roman" w:cs="Times New Roman"/>
        </w:rPr>
      </w:pPr>
    </w:p>
    <w:p w:rsidR="00786D97" w:rsidRPr="00786D97" w:rsidRDefault="006D05A6" w:rsidP="007B5205">
      <w:pPr>
        <w:rPr>
          <w:rFonts w:ascii="Times New Roman" w:hAnsi="Times New Roman" w:cs="Times New Roman"/>
          <w:b/>
        </w:rPr>
      </w:pPr>
      <w:proofErr w:type="spellStart"/>
      <w:r w:rsidRPr="00CE12AC">
        <w:rPr>
          <w:rFonts w:ascii="Times New Roman" w:hAnsi="Times New Roman" w:cs="Times New Roman"/>
          <w:b/>
          <w:sz w:val="28"/>
          <w:szCs w:val="24"/>
        </w:rPr>
        <w:t>Puvis</w:t>
      </w:r>
      <w:proofErr w:type="spellEnd"/>
      <w:r w:rsidRPr="00CE12AC">
        <w:rPr>
          <w:rFonts w:ascii="Times New Roman" w:hAnsi="Times New Roman" w:cs="Times New Roman"/>
          <w:b/>
          <w:sz w:val="28"/>
          <w:szCs w:val="24"/>
        </w:rPr>
        <w:t xml:space="preserve"> (de Chavannes), Pierre-Cécile</w:t>
      </w:r>
      <w:r w:rsidR="0045519B" w:rsidRPr="00C360A2">
        <w:rPr>
          <w:rFonts w:ascii="Times New Roman" w:hAnsi="Times New Roman" w:cs="Times New Roman"/>
          <w:b/>
          <w:sz w:val="24"/>
          <w:szCs w:val="24"/>
        </w:rPr>
        <w:t xml:space="preserve"> </w:t>
      </w:r>
      <w:ins w:id="0" w:author="Danielle Child" w:date="2013-11-25T21:04:00Z">
        <w:r w:rsidR="0035553A">
          <w:rPr>
            <w:rFonts w:ascii="Times New Roman" w:hAnsi="Times New Roman" w:cs="Times New Roman"/>
            <w:b/>
            <w:sz w:val="24"/>
            <w:szCs w:val="24"/>
          </w:rPr>
          <w:t>(1824-1898)</w:t>
        </w:r>
      </w:ins>
    </w:p>
    <w:p w:rsidR="00B708D8" w:rsidRDefault="00B708D8" w:rsidP="007B5205">
      <w:pPr>
        <w:rPr>
          <w:rFonts w:ascii="Times New Roman" w:hAnsi="Times New Roman" w:cs="Times New Roman"/>
        </w:rPr>
      </w:pPr>
    </w:p>
    <w:p w:rsidR="00885365" w:rsidRDefault="00473190" w:rsidP="007B5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Pierre </w:t>
      </w:r>
      <w:proofErr w:type="spellStart"/>
      <w:r>
        <w:rPr>
          <w:rFonts w:ascii="Times New Roman" w:hAnsi="Times New Roman" w:cs="Times New Roman"/>
        </w:rPr>
        <w:t>Puvis</w:t>
      </w:r>
      <w:proofErr w:type="spellEnd"/>
      <w:r>
        <w:rPr>
          <w:rFonts w:ascii="Times New Roman" w:hAnsi="Times New Roman" w:cs="Times New Roman"/>
        </w:rPr>
        <w:t xml:space="preserve"> de Chavannes was a French painter and draughtsman, active between 1850 and 1898. He achieved wide acclaim during his lifetime and profound</w:t>
      </w:r>
      <w:r w:rsidR="00E93F80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 influence</w:t>
      </w:r>
      <w:r w:rsidR="00E93F8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885365">
        <w:rPr>
          <w:rFonts w:ascii="Times New Roman" w:hAnsi="Times New Roman" w:cs="Times New Roman"/>
        </w:rPr>
        <w:t>modernism.</w:t>
      </w:r>
      <w:r>
        <w:rPr>
          <w:rFonts w:ascii="Times New Roman" w:hAnsi="Times New Roman" w:cs="Times New Roman"/>
        </w:rPr>
        <w:t xml:space="preserve"> After the 1850s, </w:t>
      </w:r>
      <w:proofErr w:type="spellStart"/>
      <w:r>
        <w:rPr>
          <w:rFonts w:ascii="Times New Roman" w:hAnsi="Times New Roman" w:cs="Times New Roman"/>
        </w:rPr>
        <w:t>Puvis</w:t>
      </w:r>
      <w:proofErr w:type="spellEnd"/>
      <w:r>
        <w:rPr>
          <w:rFonts w:ascii="Times New Roman" w:hAnsi="Times New Roman" w:cs="Times New Roman"/>
        </w:rPr>
        <w:t xml:space="preserve"> produced two </w:t>
      </w:r>
      <w:r w:rsidR="006B15BF">
        <w:rPr>
          <w:rFonts w:ascii="Times New Roman" w:hAnsi="Times New Roman" w:cs="Times New Roman"/>
        </w:rPr>
        <w:t>kinds</w:t>
      </w:r>
      <w:r>
        <w:rPr>
          <w:rFonts w:ascii="Times New Roman" w:hAnsi="Times New Roman" w:cs="Times New Roman"/>
        </w:rPr>
        <w:t xml:space="preserve"> of work</w:t>
      </w:r>
      <w:r w:rsidR="006B15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which shared many formal characteristics, but differed greatly in intention and effect. The first strand consisted of large murals commissioned for various public buildings around France. </w:t>
      </w:r>
      <w:r w:rsidR="00143C42">
        <w:rPr>
          <w:rFonts w:ascii="Times New Roman" w:hAnsi="Times New Roman" w:cs="Times New Roman"/>
        </w:rPr>
        <w:t>In the 1860</w:t>
      </w:r>
      <w:r w:rsidR="00791F90">
        <w:rPr>
          <w:rFonts w:ascii="Times New Roman" w:hAnsi="Times New Roman" w:cs="Times New Roman"/>
        </w:rPr>
        <w:t>s</w:t>
      </w:r>
      <w:r w:rsidR="00143C42">
        <w:rPr>
          <w:rFonts w:ascii="Times New Roman" w:hAnsi="Times New Roman" w:cs="Times New Roman"/>
        </w:rPr>
        <w:t xml:space="preserve">, </w:t>
      </w:r>
      <w:proofErr w:type="spellStart"/>
      <w:r w:rsidR="00143C42">
        <w:rPr>
          <w:rFonts w:ascii="Times New Roman" w:hAnsi="Times New Roman" w:cs="Times New Roman"/>
        </w:rPr>
        <w:t>Puvis</w:t>
      </w:r>
      <w:proofErr w:type="spellEnd"/>
      <w:r w:rsidR="00143C42">
        <w:rPr>
          <w:rFonts w:ascii="Times New Roman" w:hAnsi="Times New Roman" w:cs="Times New Roman"/>
        </w:rPr>
        <w:t xml:space="preserve"> developed a decorative style based on a high-minded classicism</w:t>
      </w:r>
      <w:r w:rsidR="00A4321A">
        <w:rPr>
          <w:rFonts w:ascii="Times New Roman" w:hAnsi="Times New Roman" w:cs="Times New Roman"/>
        </w:rPr>
        <w:t>,</w:t>
      </w:r>
      <w:r w:rsidR="00885365">
        <w:rPr>
          <w:rFonts w:ascii="Times New Roman" w:hAnsi="Times New Roman" w:cs="Times New Roman"/>
        </w:rPr>
        <w:t xml:space="preserve"> </w:t>
      </w:r>
      <w:r w:rsidR="004A5C77">
        <w:rPr>
          <w:rFonts w:ascii="Times New Roman" w:hAnsi="Times New Roman" w:cs="Times New Roman"/>
        </w:rPr>
        <w:t xml:space="preserve">characterised by washed-out colours, flattened forms with little modelling, strongly outlined figures, rhythmically arranged compositions and a proto-modernist economy of brushstroke. </w:t>
      </w:r>
      <w:proofErr w:type="spellStart"/>
      <w:r w:rsidR="004A5C77">
        <w:rPr>
          <w:rFonts w:ascii="Times New Roman" w:hAnsi="Times New Roman" w:cs="Times New Roman"/>
        </w:rPr>
        <w:t>Puvis</w:t>
      </w:r>
      <w:proofErr w:type="spellEnd"/>
      <w:r w:rsidR="004A5C77">
        <w:rPr>
          <w:rFonts w:ascii="Times New Roman" w:hAnsi="Times New Roman" w:cs="Times New Roman"/>
        </w:rPr>
        <w:t xml:space="preserve"> was attentive to the architectural contexts of the murals: their flattened pictorial space harmonised with the two-dimensionality of the wall</w:t>
      </w:r>
      <w:r w:rsidR="00A4321A">
        <w:rPr>
          <w:rFonts w:ascii="Times New Roman" w:hAnsi="Times New Roman" w:cs="Times New Roman"/>
        </w:rPr>
        <w:t xml:space="preserve"> and</w:t>
      </w:r>
      <w:r w:rsidR="004A5C77">
        <w:rPr>
          <w:rFonts w:ascii="Times New Roman" w:hAnsi="Times New Roman" w:cs="Times New Roman"/>
        </w:rPr>
        <w:t xml:space="preserve"> their mute palette </w:t>
      </w:r>
      <w:r w:rsidR="00014E73">
        <w:rPr>
          <w:rFonts w:ascii="Times New Roman" w:hAnsi="Times New Roman" w:cs="Times New Roman"/>
        </w:rPr>
        <w:t>and repetitive composition matched the prevailing Beaux-Arts architectural style.</w:t>
      </w:r>
      <w:r w:rsidR="004A5C77">
        <w:rPr>
          <w:rFonts w:ascii="Times New Roman" w:hAnsi="Times New Roman" w:cs="Times New Roman"/>
        </w:rPr>
        <w:t xml:space="preserve"> The subject of these murals celebrated the values of bourgeois France: national patrimony, stability, tradition and the family.</w:t>
      </w:r>
      <w:r w:rsidR="00014E73">
        <w:rPr>
          <w:rFonts w:ascii="Times New Roman" w:hAnsi="Times New Roman" w:cs="Times New Roman"/>
        </w:rPr>
        <w:t xml:space="preserve"> </w:t>
      </w:r>
      <w:proofErr w:type="spellStart"/>
      <w:r w:rsidR="00014E73">
        <w:rPr>
          <w:rFonts w:ascii="Times New Roman" w:hAnsi="Times New Roman" w:cs="Times New Roman"/>
        </w:rPr>
        <w:t>Puvis</w:t>
      </w:r>
      <w:proofErr w:type="spellEnd"/>
      <w:r w:rsidR="00014E73">
        <w:rPr>
          <w:rFonts w:ascii="Times New Roman" w:hAnsi="Times New Roman" w:cs="Times New Roman"/>
        </w:rPr>
        <w:t xml:space="preserve"> applied these decorative principles to the second strand of his work, private easel paintings.</w:t>
      </w:r>
      <w:r w:rsidR="00A4321A">
        <w:rPr>
          <w:rFonts w:ascii="Times New Roman" w:hAnsi="Times New Roman" w:cs="Times New Roman"/>
        </w:rPr>
        <w:t xml:space="preserve"> In contrast,</w:t>
      </w:r>
      <w:r w:rsidR="00014E73">
        <w:rPr>
          <w:rFonts w:ascii="Times New Roman" w:hAnsi="Times New Roman" w:cs="Times New Roman"/>
        </w:rPr>
        <w:t xml:space="preserve"> </w:t>
      </w:r>
      <w:r w:rsidR="00A4321A">
        <w:rPr>
          <w:rFonts w:ascii="Times New Roman" w:hAnsi="Times New Roman" w:cs="Times New Roman"/>
        </w:rPr>
        <w:t>t</w:t>
      </w:r>
      <w:r w:rsidR="00014E73">
        <w:rPr>
          <w:rFonts w:ascii="Times New Roman" w:hAnsi="Times New Roman" w:cs="Times New Roman"/>
        </w:rPr>
        <w:t>hese painting</w:t>
      </w:r>
      <w:r w:rsidR="00D8442E">
        <w:rPr>
          <w:rFonts w:ascii="Times New Roman" w:hAnsi="Times New Roman" w:cs="Times New Roman"/>
        </w:rPr>
        <w:t>s</w:t>
      </w:r>
      <w:r w:rsidR="00014E73">
        <w:rPr>
          <w:rFonts w:ascii="Times New Roman" w:hAnsi="Times New Roman" w:cs="Times New Roman"/>
        </w:rPr>
        <w:t xml:space="preserve"> frustrated easy interpretation</w:t>
      </w:r>
      <w:ins w:id="1" w:author="Danielle Child" w:date="2013-11-25T21:03:00Z">
        <w:r w:rsidR="0035553A">
          <w:rPr>
            <w:rFonts w:ascii="Times New Roman" w:hAnsi="Times New Roman" w:cs="Times New Roman"/>
          </w:rPr>
          <w:t>;</w:t>
        </w:r>
      </w:ins>
      <w:r w:rsidR="00885365">
        <w:rPr>
          <w:rFonts w:ascii="Times New Roman" w:hAnsi="Times New Roman" w:cs="Times New Roman"/>
        </w:rPr>
        <w:t xml:space="preserve"> </w:t>
      </w:r>
      <w:r w:rsidR="00D8442E">
        <w:rPr>
          <w:rFonts w:ascii="Times New Roman" w:hAnsi="Times New Roman" w:cs="Times New Roman"/>
        </w:rPr>
        <w:t>they</w:t>
      </w:r>
      <w:r w:rsidR="00885365">
        <w:rPr>
          <w:rFonts w:ascii="Times New Roman" w:hAnsi="Times New Roman" w:cs="Times New Roman"/>
        </w:rPr>
        <w:t xml:space="preserve"> depicted</w:t>
      </w:r>
      <w:r w:rsidR="00D8442E">
        <w:rPr>
          <w:rFonts w:ascii="Times New Roman" w:hAnsi="Times New Roman" w:cs="Times New Roman"/>
        </w:rPr>
        <w:t xml:space="preserve"> psychologically challenging,</w:t>
      </w:r>
      <w:r w:rsidR="00885365">
        <w:rPr>
          <w:rFonts w:ascii="Times New Roman" w:hAnsi="Times New Roman" w:cs="Times New Roman"/>
        </w:rPr>
        <w:t xml:space="preserve"> ambiguous</w:t>
      </w:r>
      <w:r w:rsidR="00D8442E">
        <w:rPr>
          <w:rFonts w:ascii="Times New Roman" w:hAnsi="Times New Roman" w:cs="Times New Roman"/>
        </w:rPr>
        <w:t>,</w:t>
      </w:r>
      <w:r w:rsidR="00885365">
        <w:rPr>
          <w:rFonts w:ascii="Times New Roman" w:hAnsi="Times New Roman" w:cs="Times New Roman"/>
        </w:rPr>
        <w:t xml:space="preserve"> and unsettling scenes. It was to these highly innovative</w:t>
      </w:r>
      <w:r w:rsidR="00524548">
        <w:rPr>
          <w:rFonts w:ascii="Times New Roman" w:hAnsi="Times New Roman" w:cs="Times New Roman"/>
        </w:rPr>
        <w:t xml:space="preserve"> paintings that subsequent</w:t>
      </w:r>
      <w:r w:rsidR="00885365">
        <w:rPr>
          <w:rFonts w:ascii="Times New Roman" w:hAnsi="Times New Roman" w:cs="Times New Roman"/>
        </w:rPr>
        <w:t xml:space="preserve"> post-Impressionist and Symbolist </w:t>
      </w:r>
      <w:r w:rsidR="00524548">
        <w:rPr>
          <w:rFonts w:ascii="Times New Roman" w:hAnsi="Times New Roman" w:cs="Times New Roman"/>
        </w:rPr>
        <w:t>artists</w:t>
      </w:r>
      <w:r w:rsidR="00885365">
        <w:rPr>
          <w:rFonts w:ascii="Times New Roman" w:hAnsi="Times New Roman" w:cs="Times New Roman"/>
        </w:rPr>
        <w:t xml:space="preserve"> would look with greatest enthusiasm. </w:t>
      </w:r>
    </w:p>
    <w:p w:rsidR="0099369D" w:rsidRPr="00885365" w:rsidRDefault="00E92BE5" w:rsidP="007B52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Puvis</w:t>
      </w:r>
      <w:proofErr w:type="spellEnd"/>
      <w:r>
        <w:rPr>
          <w:rFonts w:ascii="Times New Roman" w:hAnsi="Times New Roman" w:cs="Times New Roman"/>
        </w:rPr>
        <w:t xml:space="preserve"> was born in 1824 in Lyon</w:t>
      </w:r>
      <w:r w:rsidR="00816FB0">
        <w:rPr>
          <w:rFonts w:ascii="Times New Roman" w:hAnsi="Times New Roman" w:cs="Times New Roman"/>
        </w:rPr>
        <w:t xml:space="preserve"> to a wealthy bourgeois family descended from </w:t>
      </w:r>
      <w:proofErr w:type="spellStart"/>
      <w:r w:rsidR="00816FB0">
        <w:rPr>
          <w:rFonts w:ascii="Times New Roman" w:hAnsi="Times New Roman" w:cs="Times New Roman"/>
        </w:rPr>
        <w:t>Burgundian</w:t>
      </w:r>
      <w:proofErr w:type="spellEnd"/>
      <w:r w:rsidR="00816FB0">
        <w:rPr>
          <w:rFonts w:ascii="Times New Roman" w:hAnsi="Times New Roman" w:cs="Times New Roman"/>
        </w:rPr>
        <w:t xml:space="preserve"> aristocracy.</w:t>
      </w:r>
      <w:r w:rsidR="00725D86">
        <w:rPr>
          <w:rFonts w:ascii="Times New Roman" w:hAnsi="Times New Roman" w:cs="Times New Roman"/>
        </w:rPr>
        <w:t xml:space="preserve"> </w:t>
      </w:r>
      <w:r w:rsidR="00D6767C">
        <w:rPr>
          <w:rFonts w:ascii="Times New Roman" w:hAnsi="Times New Roman" w:cs="Times New Roman"/>
        </w:rPr>
        <w:t>Upon returning f</w:t>
      </w:r>
      <w:r w:rsidR="00AA1F3A">
        <w:rPr>
          <w:rFonts w:ascii="Times New Roman" w:hAnsi="Times New Roman" w:cs="Times New Roman"/>
        </w:rPr>
        <w:t>rom</w:t>
      </w:r>
      <w:r w:rsidR="00D6767C">
        <w:rPr>
          <w:rFonts w:ascii="Times New Roman" w:hAnsi="Times New Roman" w:cs="Times New Roman"/>
        </w:rPr>
        <w:t xml:space="preserve"> a tour of Italy in 1846, </w:t>
      </w:r>
      <w:proofErr w:type="spellStart"/>
      <w:r w:rsidR="00725D86">
        <w:rPr>
          <w:rFonts w:ascii="Times New Roman" w:hAnsi="Times New Roman" w:cs="Times New Roman"/>
        </w:rPr>
        <w:t>Puvis</w:t>
      </w:r>
      <w:proofErr w:type="spellEnd"/>
      <w:r w:rsidR="00725D86">
        <w:rPr>
          <w:rFonts w:ascii="Times New Roman" w:hAnsi="Times New Roman" w:cs="Times New Roman"/>
        </w:rPr>
        <w:t xml:space="preserve"> resolved to become a painter</w:t>
      </w:r>
      <w:r w:rsidR="0099369D">
        <w:rPr>
          <w:rFonts w:ascii="Times New Roman" w:hAnsi="Times New Roman" w:cs="Times New Roman"/>
        </w:rPr>
        <w:t>. His training was neither regular nor sustained</w:t>
      </w:r>
      <w:r w:rsidR="00E624B4">
        <w:rPr>
          <w:rFonts w:ascii="Times New Roman" w:hAnsi="Times New Roman" w:cs="Times New Roman"/>
        </w:rPr>
        <w:t>:</w:t>
      </w:r>
      <w:r w:rsidR="0099369D">
        <w:rPr>
          <w:rFonts w:ascii="Times New Roman" w:hAnsi="Times New Roman" w:cs="Times New Roman"/>
        </w:rPr>
        <w:t xml:space="preserve"> he studied</w:t>
      </w:r>
      <w:r w:rsidR="00E20258">
        <w:rPr>
          <w:rFonts w:ascii="Times New Roman" w:hAnsi="Times New Roman" w:cs="Times New Roman"/>
        </w:rPr>
        <w:t xml:space="preserve"> only briefly</w:t>
      </w:r>
      <w:r w:rsidR="0099369D">
        <w:rPr>
          <w:rFonts w:ascii="Times New Roman" w:hAnsi="Times New Roman" w:cs="Times New Roman"/>
        </w:rPr>
        <w:t xml:space="preserve"> with </w:t>
      </w:r>
      <w:proofErr w:type="spellStart"/>
      <w:r w:rsidR="0099369D">
        <w:rPr>
          <w:rFonts w:ascii="Times New Roman" w:hAnsi="Times New Roman" w:cs="Times New Roman"/>
        </w:rPr>
        <w:t>Eug</w:t>
      </w:r>
      <w:r w:rsidR="0099369D" w:rsidRPr="00725D86">
        <w:rPr>
          <w:rFonts w:ascii="Times New Roman" w:hAnsi="Times New Roman" w:cs="Times New Roman"/>
          <w:bCs/>
        </w:rPr>
        <w:t>è</w:t>
      </w:r>
      <w:r w:rsidR="0099369D">
        <w:rPr>
          <w:rFonts w:ascii="Times New Roman" w:hAnsi="Times New Roman" w:cs="Times New Roman"/>
        </w:rPr>
        <w:t>ne</w:t>
      </w:r>
      <w:proofErr w:type="spellEnd"/>
      <w:r w:rsidR="0099369D">
        <w:rPr>
          <w:rFonts w:ascii="Times New Roman" w:hAnsi="Times New Roman" w:cs="Times New Roman"/>
        </w:rPr>
        <w:t xml:space="preserve"> Delacroix (1798-1863)</w:t>
      </w:r>
      <w:r w:rsidR="00E20258">
        <w:rPr>
          <w:rFonts w:ascii="Times New Roman" w:hAnsi="Times New Roman" w:cs="Times New Roman"/>
        </w:rPr>
        <w:t>,</w:t>
      </w:r>
      <w:r w:rsidR="0099369D">
        <w:rPr>
          <w:rFonts w:ascii="Times New Roman" w:hAnsi="Times New Roman" w:cs="Times New Roman"/>
        </w:rPr>
        <w:t xml:space="preserve"> Henri </w:t>
      </w:r>
      <w:proofErr w:type="spellStart"/>
      <w:r w:rsidR="0099369D">
        <w:rPr>
          <w:rFonts w:ascii="Times New Roman" w:hAnsi="Times New Roman" w:cs="Times New Roman"/>
        </w:rPr>
        <w:t>Scheffer</w:t>
      </w:r>
      <w:proofErr w:type="spellEnd"/>
      <w:r w:rsidR="0099369D">
        <w:rPr>
          <w:rFonts w:ascii="Times New Roman" w:hAnsi="Times New Roman" w:cs="Times New Roman"/>
        </w:rPr>
        <w:t xml:space="preserve"> (1798-1862) and Thomas Couture (1815-1879). </w:t>
      </w:r>
      <w:proofErr w:type="spellStart"/>
      <w:r w:rsidR="0099369D">
        <w:rPr>
          <w:rFonts w:ascii="Times New Roman" w:hAnsi="Times New Roman" w:cs="Times New Roman"/>
        </w:rPr>
        <w:t>Puvis</w:t>
      </w:r>
      <w:proofErr w:type="spellEnd"/>
      <w:r w:rsidR="00C62CF2">
        <w:rPr>
          <w:rFonts w:ascii="Times New Roman" w:hAnsi="Times New Roman" w:cs="Times New Roman"/>
        </w:rPr>
        <w:t xml:space="preserve"> was</w:t>
      </w:r>
      <w:r w:rsidR="0099369D">
        <w:rPr>
          <w:rFonts w:ascii="Times New Roman" w:hAnsi="Times New Roman" w:cs="Times New Roman"/>
        </w:rPr>
        <w:t xml:space="preserve"> largely </w:t>
      </w:r>
      <w:r w:rsidR="00C62CF2">
        <w:rPr>
          <w:rFonts w:ascii="Times New Roman" w:hAnsi="Times New Roman" w:cs="Times New Roman"/>
        </w:rPr>
        <w:t>self-</w:t>
      </w:r>
      <w:r w:rsidR="0099369D">
        <w:rPr>
          <w:rFonts w:ascii="Times New Roman" w:hAnsi="Times New Roman" w:cs="Times New Roman"/>
        </w:rPr>
        <w:t xml:space="preserve">taught, and </w:t>
      </w:r>
      <w:r w:rsidR="00961B49">
        <w:rPr>
          <w:rFonts w:ascii="Times New Roman" w:hAnsi="Times New Roman" w:cs="Times New Roman"/>
        </w:rPr>
        <w:t>most influenced by the work of his friend</w:t>
      </w:r>
      <w:r w:rsidR="0099369D">
        <w:rPr>
          <w:rFonts w:ascii="Times New Roman" w:hAnsi="Times New Roman" w:cs="Times New Roman"/>
        </w:rPr>
        <w:t xml:space="preserve"> </w:t>
      </w:r>
      <w:proofErr w:type="spellStart"/>
      <w:r w:rsidR="0099369D">
        <w:rPr>
          <w:rFonts w:ascii="Times New Roman" w:hAnsi="Times New Roman" w:cs="Times New Roman"/>
        </w:rPr>
        <w:t>Théodore</w:t>
      </w:r>
      <w:proofErr w:type="spellEnd"/>
      <w:r w:rsidR="0099369D">
        <w:rPr>
          <w:rFonts w:ascii="Times New Roman" w:hAnsi="Times New Roman" w:cs="Times New Roman"/>
        </w:rPr>
        <w:t xml:space="preserve"> </w:t>
      </w:r>
      <w:proofErr w:type="spellStart"/>
      <w:r w:rsidR="0099369D">
        <w:rPr>
          <w:rFonts w:ascii="Times New Roman" w:hAnsi="Times New Roman" w:cs="Times New Roman"/>
        </w:rPr>
        <w:t>Chassériau</w:t>
      </w:r>
      <w:proofErr w:type="spellEnd"/>
      <w:r w:rsidR="0099369D">
        <w:rPr>
          <w:rFonts w:ascii="Times New Roman" w:hAnsi="Times New Roman" w:cs="Times New Roman"/>
        </w:rPr>
        <w:t xml:space="preserve"> (1819-1856)</w:t>
      </w:r>
      <w:r w:rsidR="0099369D" w:rsidRPr="0099369D">
        <w:rPr>
          <w:rFonts w:ascii="Times New Roman" w:hAnsi="Times New Roman" w:cs="Times New Roman"/>
        </w:rPr>
        <w:t>.</w:t>
      </w:r>
    </w:p>
    <w:p w:rsidR="00CD52F0" w:rsidRDefault="00B05272" w:rsidP="007B5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</w:t>
      </w:r>
      <w:r w:rsidR="00D8704F">
        <w:rPr>
          <w:rFonts w:ascii="Times New Roman" w:hAnsi="Times New Roman" w:cs="Times New Roman"/>
        </w:rPr>
        <w:t xml:space="preserve"> early</w:t>
      </w:r>
      <w:r>
        <w:rPr>
          <w:rFonts w:ascii="Times New Roman" w:hAnsi="Times New Roman" w:cs="Times New Roman"/>
        </w:rPr>
        <w:t xml:space="preserve"> 1850s </w:t>
      </w:r>
      <w:proofErr w:type="spellStart"/>
      <w:r>
        <w:rPr>
          <w:rFonts w:ascii="Times New Roman" w:hAnsi="Times New Roman" w:cs="Times New Roman"/>
        </w:rPr>
        <w:t>Puvis</w:t>
      </w:r>
      <w:proofErr w:type="spellEnd"/>
      <w:r>
        <w:rPr>
          <w:rFonts w:ascii="Times New Roman" w:hAnsi="Times New Roman" w:cs="Times New Roman"/>
        </w:rPr>
        <w:t xml:space="preserve"> worked</w:t>
      </w:r>
      <w:r w:rsidR="005843CE">
        <w:rPr>
          <w:rFonts w:ascii="Times New Roman" w:hAnsi="Times New Roman" w:cs="Times New Roman"/>
        </w:rPr>
        <w:t xml:space="preserve"> without success</w:t>
      </w:r>
      <w:r>
        <w:rPr>
          <w:rFonts w:ascii="Times New Roman" w:hAnsi="Times New Roman" w:cs="Times New Roman"/>
        </w:rPr>
        <w:t xml:space="preserve"> in a Romantic mode influenced by Delacroix</w:t>
      </w:r>
      <w:r w:rsidR="005843CE">
        <w:rPr>
          <w:rFonts w:ascii="Times New Roman" w:hAnsi="Times New Roman" w:cs="Times New Roman"/>
        </w:rPr>
        <w:t>.</w:t>
      </w:r>
      <w:r w:rsidR="00CD52F0">
        <w:rPr>
          <w:rFonts w:ascii="Times New Roman" w:hAnsi="Times New Roman" w:cs="Times New Roman"/>
        </w:rPr>
        <w:t xml:space="preserve"> </w:t>
      </w:r>
      <w:r w:rsidR="00F70524">
        <w:rPr>
          <w:rFonts w:ascii="Times New Roman" w:hAnsi="Times New Roman" w:cs="Times New Roman"/>
        </w:rPr>
        <w:t xml:space="preserve">After executing a decorative scheme illustrating the four seasons for his brother’s </w:t>
      </w:r>
      <w:r w:rsidR="00F70524" w:rsidRPr="00D82727">
        <w:rPr>
          <w:rFonts w:ascii="Times New Roman" w:hAnsi="Times New Roman" w:cs="Times New Roman"/>
        </w:rPr>
        <w:t>ch</w:t>
      </w:r>
      <w:r w:rsidR="00F70524">
        <w:rPr>
          <w:rFonts w:ascii="Times New Roman" w:hAnsi="Times New Roman" w:cs="Times New Roman"/>
        </w:rPr>
        <w:t>ât</w:t>
      </w:r>
      <w:r w:rsidR="00F70524" w:rsidRPr="00D82727">
        <w:rPr>
          <w:rFonts w:ascii="Times New Roman" w:hAnsi="Times New Roman" w:cs="Times New Roman"/>
        </w:rPr>
        <w:t>eau</w:t>
      </w:r>
      <w:r w:rsidR="00F70524">
        <w:rPr>
          <w:rFonts w:ascii="Times New Roman" w:hAnsi="Times New Roman" w:cs="Times New Roman"/>
        </w:rPr>
        <w:t xml:space="preserve"> in </w:t>
      </w:r>
      <w:r w:rsidR="00F70524" w:rsidRPr="00706752">
        <w:rPr>
          <w:rFonts w:ascii="Times New Roman" w:hAnsi="Times New Roman" w:cs="Times New Roman"/>
        </w:rPr>
        <w:t xml:space="preserve">Le </w:t>
      </w:r>
      <w:proofErr w:type="spellStart"/>
      <w:r w:rsidR="00F70524" w:rsidRPr="00706752">
        <w:rPr>
          <w:rFonts w:ascii="Times New Roman" w:hAnsi="Times New Roman" w:cs="Times New Roman"/>
        </w:rPr>
        <w:t>Brouchy</w:t>
      </w:r>
      <w:proofErr w:type="spellEnd"/>
      <w:r w:rsidR="00F70524" w:rsidRPr="00706752">
        <w:rPr>
          <w:rFonts w:ascii="Times New Roman" w:hAnsi="Times New Roman" w:cs="Times New Roman"/>
        </w:rPr>
        <w:t xml:space="preserve">, </w:t>
      </w:r>
      <w:proofErr w:type="spellStart"/>
      <w:r w:rsidR="00F70524" w:rsidRPr="00706752">
        <w:rPr>
          <w:rFonts w:ascii="Times New Roman" w:hAnsi="Times New Roman" w:cs="Times New Roman"/>
        </w:rPr>
        <w:t>Saône</w:t>
      </w:r>
      <w:proofErr w:type="spellEnd"/>
      <w:r w:rsidR="00F70524" w:rsidRPr="00706752">
        <w:rPr>
          <w:rFonts w:ascii="Times New Roman" w:hAnsi="Times New Roman" w:cs="Times New Roman"/>
        </w:rPr>
        <w:t>-et-Loire</w:t>
      </w:r>
      <w:r w:rsidR="00F70524">
        <w:rPr>
          <w:rFonts w:ascii="Times New Roman" w:hAnsi="Times New Roman" w:cs="Times New Roman"/>
        </w:rPr>
        <w:t xml:space="preserve">, </w:t>
      </w:r>
      <w:proofErr w:type="spellStart"/>
      <w:r w:rsidR="00366D79">
        <w:rPr>
          <w:rFonts w:ascii="Times New Roman" w:hAnsi="Times New Roman" w:cs="Times New Roman"/>
        </w:rPr>
        <w:t>Puvis</w:t>
      </w:r>
      <w:proofErr w:type="spellEnd"/>
      <w:r w:rsidR="00366D79">
        <w:rPr>
          <w:rFonts w:ascii="Times New Roman" w:hAnsi="Times New Roman" w:cs="Times New Roman"/>
        </w:rPr>
        <w:t xml:space="preserve"> </w:t>
      </w:r>
      <w:r w:rsidR="00E93F80">
        <w:rPr>
          <w:rFonts w:ascii="Times New Roman" w:hAnsi="Times New Roman" w:cs="Times New Roman"/>
        </w:rPr>
        <w:t>dedicated himself</w:t>
      </w:r>
      <w:r w:rsidR="00BC46B7">
        <w:rPr>
          <w:rFonts w:ascii="Times New Roman" w:hAnsi="Times New Roman" w:cs="Times New Roman"/>
        </w:rPr>
        <w:t xml:space="preserve"> to</w:t>
      </w:r>
      <w:r w:rsidR="0044344A">
        <w:rPr>
          <w:rFonts w:ascii="Times New Roman" w:hAnsi="Times New Roman" w:cs="Times New Roman"/>
        </w:rPr>
        <w:t xml:space="preserve"> decorative </w:t>
      </w:r>
      <w:r w:rsidR="00366D79">
        <w:rPr>
          <w:rFonts w:ascii="Times New Roman" w:hAnsi="Times New Roman" w:cs="Times New Roman"/>
        </w:rPr>
        <w:t>classicism.</w:t>
      </w:r>
      <w:r w:rsidR="004E36C4">
        <w:rPr>
          <w:rFonts w:ascii="Times New Roman" w:hAnsi="Times New Roman" w:cs="Times New Roman"/>
        </w:rPr>
        <w:t xml:space="preserve"> In the 1860s he</w:t>
      </w:r>
      <w:r w:rsidR="00CC6882">
        <w:rPr>
          <w:rFonts w:ascii="Times New Roman" w:hAnsi="Times New Roman" w:cs="Times New Roman"/>
        </w:rPr>
        <w:t xml:space="preserve"> executed</w:t>
      </w:r>
      <w:r w:rsidR="004E36C4">
        <w:rPr>
          <w:rFonts w:ascii="Times New Roman" w:hAnsi="Times New Roman" w:cs="Times New Roman"/>
        </w:rPr>
        <w:t xml:space="preserve"> </w:t>
      </w:r>
      <w:r w:rsidR="00116918">
        <w:rPr>
          <w:rFonts w:ascii="Times New Roman" w:hAnsi="Times New Roman" w:cs="Times New Roman"/>
        </w:rPr>
        <w:t>murals</w:t>
      </w:r>
      <w:r w:rsidR="004E36C4">
        <w:rPr>
          <w:rFonts w:ascii="Times New Roman" w:hAnsi="Times New Roman" w:cs="Times New Roman"/>
        </w:rPr>
        <w:t xml:space="preserve"> for the </w:t>
      </w:r>
      <w:proofErr w:type="spellStart"/>
      <w:r w:rsidR="004E36C4" w:rsidRPr="008230E6">
        <w:rPr>
          <w:rFonts w:ascii="Times New Roman" w:hAnsi="Times New Roman" w:cs="Times New Roman"/>
        </w:rPr>
        <w:t>Musée</w:t>
      </w:r>
      <w:proofErr w:type="spellEnd"/>
      <w:r w:rsidR="004E36C4" w:rsidRPr="008230E6">
        <w:rPr>
          <w:rFonts w:ascii="Times New Roman" w:hAnsi="Times New Roman" w:cs="Times New Roman"/>
        </w:rPr>
        <w:t> de Picardie</w:t>
      </w:r>
      <w:r w:rsidR="004E36C4">
        <w:rPr>
          <w:rFonts w:ascii="Times New Roman" w:hAnsi="Times New Roman" w:cs="Times New Roman"/>
        </w:rPr>
        <w:t xml:space="preserve"> in </w:t>
      </w:r>
      <w:r w:rsidR="004E36C4" w:rsidRPr="008230E6">
        <w:rPr>
          <w:rFonts w:ascii="Times New Roman" w:hAnsi="Times New Roman" w:cs="Times New Roman"/>
        </w:rPr>
        <w:t>Amiens</w:t>
      </w:r>
      <w:r w:rsidR="004E36C4">
        <w:rPr>
          <w:rFonts w:ascii="Times New Roman" w:hAnsi="Times New Roman" w:cs="Times New Roman"/>
        </w:rPr>
        <w:t xml:space="preserve"> and the </w:t>
      </w:r>
      <w:proofErr w:type="spellStart"/>
      <w:r w:rsidR="004E36C4">
        <w:rPr>
          <w:rFonts w:ascii="Times New Roman" w:hAnsi="Times New Roman" w:cs="Times New Roman"/>
        </w:rPr>
        <w:t>Mus</w:t>
      </w:r>
      <w:r w:rsidR="004E36C4" w:rsidRPr="008230E6">
        <w:rPr>
          <w:rFonts w:ascii="Times New Roman" w:hAnsi="Times New Roman" w:cs="Times New Roman"/>
        </w:rPr>
        <w:t>é</w:t>
      </w:r>
      <w:r w:rsidR="004E36C4">
        <w:rPr>
          <w:rFonts w:ascii="Times New Roman" w:hAnsi="Times New Roman" w:cs="Times New Roman"/>
        </w:rPr>
        <w:t>e</w:t>
      </w:r>
      <w:proofErr w:type="spellEnd"/>
      <w:r w:rsidR="004E36C4">
        <w:rPr>
          <w:rFonts w:ascii="Times New Roman" w:hAnsi="Times New Roman" w:cs="Times New Roman"/>
        </w:rPr>
        <w:t xml:space="preserve"> des Beaux-Arts in Marseilles.</w:t>
      </w:r>
    </w:p>
    <w:p w:rsidR="00A720BC" w:rsidRPr="00A720BC" w:rsidRDefault="00A720BC" w:rsidP="007B52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Puvis</w:t>
      </w:r>
      <w:proofErr w:type="spellEnd"/>
      <w:r>
        <w:rPr>
          <w:rFonts w:ascii="Times New Roman" w:hAnsi="Times New Roman" w:cs="Times New Roman"/>
        </w:rPr>
        <w:t xml:space="preserve"> experienced the Franco-Prussian War</w:t>
      </w:r>
      <w:r w:rsidR="00F4597F">
        <w:rPr>
          <w:rFonts w:ascii="Times New Roman" w:hAnsi="Times New Roman" w:cs="Times New Roman"/>
        </w:rPr>
        <w:t xml:space="preserve"> and Paris Commune as </w:t>
      </w:r>
      <w:r>
        <w:rPr>
          <w:rFonts w:ascii="Times New Roman" w:hAnsi="Times New Roman" w:cs="Times New Roman"/>
        </w:rPr>
        <w:t>personal and national trauma</w:t>
      </w:r>
      <w:r w:rsidR="00F4597F">
        <w:rPr>
          <w:rFonts w:ascii="Times New Roman" w:hAnsi="Times New Roman" w:cs="Times New Roman"/>
        </w:rPr>
        <w:t>s</w:t>
      </w:r>
      <w:r w:rsidR="00D25F5E">
        <w:rPr>
          <w:rFonts w:ascii="Times New Roman" w:hAnsi="Times New Roman" w:cs="Times New Roman"/>
        </w:rPr>
        <w:t xml:space="preserve">, </w:t>
      </w:r>
      <w:r w:rsidR="00F4597F">
        <w:rPr>
          <w:rFonts w:ascii="Times New Roman" w:hAnsi="Times New Roman" w:cs="Times New Roman"/>
        </w:rPr>
        <w:t>expressed</w:t>
      </w:r>
      <w:r w:rsidR="00D25F5E">
        <w:rPr>
          <w:rFonts w:ascii="Times New Roman" w:hAnsi="Times New Roman" w:cs="Times New Roman"/>
        </w:rPr>
        <w:t xml:space="preserve"> in h</w:t>
      </w:r>
      <w:r>
        <w:rPr>
          <w:rFonts w:ascii="Times New Roman" w:hAnsi="Times New Roman" w:cs="Times New Roman"/>
        </w:rPr>
        <w:t>is easel paintings of the 1870s</w:t>
      </w:r>
      <w:r w:rsidR="00967125">
        <w:rPr>
          <w:rFonts w:ascii="Times New Roman" w:hAnsi="Times New Roman" w:cs="Times New Roman"/>
        </w:rPr>
        <w:t xml:space="preserve">, such as </w:t>
      </w:r>
      <w:proofErr w:type="spellStart"/>
      <w:r w:rsidR="00DB13FF" w:rsidRPr="00DB13FF">
        <w:rPr>
          <w:rFonts w:ascii="Times New Roman" w:hAnsi="Times New Roman" w:cs="Times New Roman"/>
          <w:i/>
        </w:rPr>
        <w:t>L'Espérance</w:t>
      </w:r>
      <w:proofErr w:type="spellEnd"/>
      <w:r w:rsidR="00967125">
        <w:rPr>
          <w:rFonts w:ascii="Times New Roman" w:hAnsi="Times New Roman" w:cs="Times New Roman"/>
        </w:rPr>
        <w:t xml:space="preserve"> (187</w:t>
      </w:r>
      <w:r w:rsidR="00D31B73">
        <w:rPr>
          <w:rFonts w:ascii="Times New Roman" w:hAnsi="Times New Roman" w:cs="Times New Roman"/>
        </w:rPr>
        <w:t>2</w:t>
      </w:r>
      <w:r w:rsidR="00967125" w:rsidRPr="00A720BC">
        <w:rPr>
          <w:rFonts w:ascii="Times New Roman" w:hAnsi="Times New Roman" w:cs="Times New Roman"/>
        </w:rPr>
        <w:t>)</w:t>
      </w:r>
      <w:r w:rsidR="00D25F5E">
        <w:rPr>
          <w:rFonts w:ascii="Times New Roman" w:hAnsi="Times New Roman" w:cs="Times New Roman"/>
        </w:rPr>
        <w:t xml:space="preserve">. His </w:t>
      </w:r>
      <w:r w:rsidRPr="00A720BC">
        <w:rPr>
          <w:rFonts w:ascii="Times New Roman" w:hAnsi="Times New Roman" w:cs="Times New Roman"/>
        </w:rPr>
        <w:t>public murals</w:t>
      </w:r>
      <w:r w:rsidR="00493321">
        <w:rPr>
          <w:rFonts w:ascii="Times New Roman" w:hAnsi="Times New Roman" w:cs="Times New Roman"/>
        </w:rPr>
        <w:t xml:space="preserve">, </w:t>
      </w:r>
      <w:r w:rsidR="00F4597F">
        <w:rPr>
          <w:rFonts w:ascii="Times New Roman" w:hAnsi="Times New Roman" w:cs="Times New Roman"/>
        </w:rPr>
        <w:t>including</w:t>
      </w:r>
      <w:r w:rsidR="00493321">
        <w:rPr>
          <w:rFonts w:ascii="Times New Roman" w:hAnsi="Times New Roman" w:cs="Times New Roman"/>
        </w:rPr>
        <w:t xml:space="preserve"> </w:t>
      </w:r>
      <w:proofErr w:type="spellStart"/>
      <w:r w:rsidR="00493321">
        <w:rPr>
          <w:rFonts w:ascii="Times New Roman" w:hAnsi="Times New Roman" w:cs="Times New Roman"/>
          <w:i/>
        </w:rPr>
        <w:t>Ludus</w:t>
      </w:r>
      <w:proofErr w:type="spellEnd"/>
      <w:r w:rsidR="00493321">
        <w:rPr>
          <w:rFonts w:ascii="Times New Roman" w:hAnsi="Times New Roman" w:cs="Times New Roman"/>
          <w:i/>
        </w:rPr>
        <w:t xml:space="preserve"> pro Patria</w:t>
      </w:r>
      <w:r w:rsidR="00493321">
        <w:rPr>
          <w:rFonts w:ascii="Times New Roman" w:hAnsi="Times New Roman" w:cs="Times New Roman"/>
        </w:rPr>
        <w:t xml:space="preserve"> (1883),</w:t>
      </w:r>
      <w:r>
        <w:rPr>
          <w:rFonts w:ascii="Times New Roman" w:hAnsi="Times New Roman" w:cs="Times New Roman"/>
          <w:b/>
        </w:rPr>
        <w:t xml:space="preserve"> </w:t>
      </w:r>
      <w:r w:rsidR="00651255">
        <w:rPr>
          <w:rFonts w:ascii="Times New Roman" w:hAnsi="Times New Roman" w:cs="Times New Roman"/>
        </w:rPr>
        <w:t>became</w:t>
      </w:r>
      <w:r>
        <w:rPr>
          <w:rFonts w:ascii="Times New Roman" w:hAnsi="Times New Roman" w:cs="Times New Roman"/>
        </w:rPr>
        <w:t xml:space="preserve"> restorative and patriotic visions of an essential </w:t>
      </w:r>
      <w:r w:rsidR="004D00C3">
        <w:rPr>
          <w:rFonts w:ascii="Times New Roman" w:hAnsi="Times New Roman" w:cs="Times New Roman"/>
        </w:rPr>
        <w:t>and untroubled France;</w:t>
      </w:r>
      <w:r>
        <w:rPr>
          <w:rFonts w:ascii="Times New Roman" w:hAnsi="Times New Roman" w:cs="Times New Roman"/>
        </w:rPr>
        <w:t xml:space="preserve"> a</w:t>
      </w:r>
      <w:r w:rsidR="007864C1">
        <w:rPr>
          <w:rFonts w:ascii="Times New Roman" w:hAnsi="Times New Roman" w:cs="Times New Roman"/>
        </w:rPr>
        <w:t xml:space="preserve"> languid and</w:t>
      </w:r>
      <w:r w:rsidR="005E2B44">
        <w:rPr>
          <w:rFonts w:ascii="Times New Roman" w:hAnsi="Times New Roman" w:cs="Times New Roman"/>
        </w:rPr>
        <w:t xml:space="preserve"> </w:t>
      </w:r>
      <w:r w:rsidR="00D25F5E">
        <w:rPr>
          <w:rFonts w:ascii="Times New Roman" w:hAnsi="Times New Roman" w:cs="Times New Roman"/>
        </w:rPr>
        <w:t>palatable</w:t>
      </w:r>
      <w:r w:rsidR="005E2B44">
        <w:rPr>
          <w:rFonts w:ascii="Times New Roman" w:hAnsi="Times New Roman" w:cs="Times New Roman"/>
        </w:rPr>
        <w:t xml:space="preserve"> classical</w:t>
      </w:r>
      <w:r w:rsidR="00E53F12">
        <w:rPr>
          <w:rFonts w:ascii="Times New Roman" w:hAnsi="Times New Roman" w:cs="Times New Roman"/>
        </w:rPr>
        <w:t xml:space="preserve"> mode</w:t>
      </w:r>
      <w:r w:rsidR="00493321">
        <w:rPr>
          <w:rFonts w:ascii="Times New Roman" w:hAnsi="Times New Roman" w:cs="Times New Roman"/>
        </w:rPr>
        <w:t xml:space="preserve"> </w:t>
      </w:r>
      <w:r w:rsidR="00F4597F">
        <w:rPr>
          <w:rFonts w:ascii="Times New Roman" w:hAnsi="Times New Roman" w:cs="Times New Roman"/>
        </w:rPr>
        <w:t xml:space="preserve">that </w:t>
      </w:r>
      <w:proofErr w:type="spellStart"/>
      <w:r w:rsidR="00493321">
        <w:rPr>
          <w:rFonts w:ascii="Times New Roman" w:hAnsi="Times New Roman" w:cs="Times New Roman"/>
        </w:rPr>
        <w:t>Puvis</w:t>
      </w:r>
      <w:proofErr w:type="spellEnd"/>
      <w:r w:rsidR="00493321">
        <w:rPr>
          <w:rFonts w:ascii="Times New Roman" w:hAnsi="Times New Roman" w:cs="Times New Roman"/>
        </w:rPr>
        <w:t xml:space="preserve"> </w:t>
      </w:r>
      <w:r w:rsidR="00E53F12">
        <w:rPr>
          <w:rFonts w:ascii="Times New Roman" w:hAnsi="Times New Roman" w:cs="Times New Roman"/>
        </w:rPr>
        <w:t>employed</w:t>
      </w:r>
      <w:r w:rsidR="00493321">
        <w:rPr>
          <w:rFonts w:ascii="Times New Roman" w:hAnsi="Times New Roman" w:cs="Times New Roman"/>
        </w:rPr>
        <w:t xml:space="preserve"> until his death.</w:t>
      </w:r>
      <w:r w:rsidR="00357487">
        <w:rPr>
          <w:rFonts w:ascii="Times New Roman" w:hAnsi="Times New Roman" w:cs="Times New Roman"/>
        </w:rPr>
        <w:t xml:space="preserve"> The 1880s and 1890s brought </w:t>
      </w:r>
      <w:proofErr w:type="spellStart"/>
      <w:r w:rsidR="00357487">
        <w:rPr>
          <w:rFonts w:ascii="Times New Roman" w:hAnsi="Times New Roman" w:cs="Times New Roman"/>
        </w:rPr>
        <w:t>Puvis</w:t>
      </w:r>
      <w:proofErr w:type="spellEnd"/>
      <w:r w:rsidR="007C463C">
        <w:rPr>
          <w:rFonts w:ascii="Times New Roman" w:hAnsi="Times New Roman" w:cs="Times New Roman"/>
        </w:rPr>
        <w:t xml:space="preserve"> multiple</w:t>
      </w:r>
      <w:r w:rsidR="00791F90">
        <w:rPr>
          <w:rFonts w:ascii="Times New Roman" w:hAnsi="Times New Roman" w:cs="Times New Roman"/>
        </w:rPr>
        <w:t xml:space="preserve"> public</w:t>
      </w:r>
      <w:r w:rsidR="007C463C">
        <w:rPr>
          <w:rFonts w:ascii="Times New Roman" w:hAnsi="Times New Roman" w:cs="Times New Roman"/>
        </w:rPr>
        <w:t xml:space="preserve"> </w:t>
      </w:r>
      <w:r w:rsidR="00651255">
        <w:rPr>
          <w:rFonts w:ascii="Times New Roman" w:hAnsi="Times New Roman" w:cs="Times New Roman"/>
        </w:rPr>
        <w:t>commissions,</w:t>
      </w:r>
      <w:r w:rsidR="00357487">
        <w:rPr>
          <w:rFonts w:ascii="Times New Roman" w:hAnsi="Times New Roman" w:cs="Times New Roman"/>
        </w:rPr>
        <w:t xml:space="preserve"> wide acclaim</w:t>
      </w:r>
      <w:r w:rsidR="00651255">
        <w:rPr>
          <w:rFonts w:ascii="Times New Roman" w:hAnsi="Times New Roman" w:cs="Times New Roman"/>
        </w:rPr>
        <w:t>, and an</w:t>
      </w:r>
      <w:r w:rsidR="00357487">
        <w:rPr>
          <w:rFonts w:ascii="Times New Roman" w:hAnsi="Times New Roman" w:cs="Times New Roman"/>
        </w:rPr>
        <w:t xml:space="preserve"> active role</w:t>
      </w:r>
      <w:r w:rsidR="00AA2E3B">
        <w:rPr>
          <w:rFonts w:ascii="Times New Roman" w:hAnsi="Times New Roman" w:cs="Times New Roman"/>
        </w:rPr>
        <w:t xml:space="preserve"> in the institutional art world: he was </w:t>
      </w:r>
      <w:r w:rsidR="00AA2E3B" w:rsidRPr="00AA2E3B">
        <w:rPr>
          <w:rFonts w:ascii="Times New Roman" w:hAnsi="Times New Roman" w:cs="Times New Roman"/>
        </w:rPr>
        <w:t>a member of Salon juries</w:t>
      </w:r>
      <w:r w:rsidR="00AA2E3B">
        <w:rPr>
          <w:rFonts w:ascii="Times New Roman" w:hAnsi="Times New Roman" w:cs="Times New Roman"/>
        </w:rPr>
        <w:t>,</w:t>
      </w:r>
      <w:r w:rsidR="00AA2E3B" w:rsidRPr="00AA2E3B">
        <w:rPr>
          <w:rFonts w:ascii="Times New Roman" w:hAnsi="Times New Roman" w:cs="Times New Roman"/>
        </w:rPr>
        <w:t xml:space="preserve"> founded</w:t>
      </w:r>
      <w:r w:rsidR="00AA2E3B">
        <w:rPr>
          <w:rFonts w:ascii="Times New Roman" w:hAnsi="Times New Roman" w:cs="Times New Roman"/>
        </w:rPr>
        <w:t xml:space="preserve"> and led</w:t>
      </w:r>
      <w:r w:rsidR="00AA2E3B" w:rsidRPr="00AA2E3B">
        <w:rPr>
          <w:rFonts w:ascii="Times New Roman" w:hAnsi="Times New Roman" w:cs="Times New Roman"/>
        </w:rPr>
        <w:t xml:space="preserve"> the </w:t>
      </w:r>
      <w:proofErr w:type="spellStart"/>
      <w:r w:rsidR="00AA2E3B" w:rsidRPr="00AA2E3B">
        <w:rPr>
          <w:rFonts w:ascii="Times New Roman" w:hAnsi="Times New Roman" w:cs="Times New Roman"/>
          <w:shd w:val="clear" w:color="auto" w:fill="FFFFFF"/>
        </w:rPr>
        <w:t>Société</w:t>
      </w:r>
      <w:proofErr w:type="spellEnd"/>
      <w:r w:rsidR="00AA2E3B" w:rsidRPr="00AA2E3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A2E3B" w:rsidRPr="00AA2E3B">
        <w:rPr>
          <w:rFonts w:ascii="Times New Roman" w:hAnsi="Times New Roman" w:cs="Times New Roman"/>
          <w:shd w:val="clear" w:color="auto" w:fill="FFFFFF"/>
        </w:rPr>
        <w:t>Nationale</w:t>
      </w:r>
      <w:proofErr w:type="spellEnd"/>
      <w:r w:rsidR="00AA2E3B" w:rsidRPr="00AA2E3B">
        <w:rPr>
          <w:rFonts w:ascii="Times New Roman" w:hAnsi="Times New Roman" w:cs="Times New Roman"/>
          <w:shd w:val="clear" w:color="auto" w:fill="FFFFFF"/>
        </w:rPr>
        <w:t xml:space="preserve"> des Beaux-Arts</w:t>
      </w:r>
      <w:r w:rsidR="00AA2E3B">
        <w:rPr>
          <w:rFonts w:ascii="Times New Roman" w:hAnsi="Times New Roman" w:cs="Times New Roman"/>
          <w:shd w:val="clear" w:color="auto" w:fill="FFFFFF"/>
        </w:rPr>
        <w:t>, and received an honorary banquet in 1895</w:t>
      </w:r>
      <w:r w:rsidR="00AA2E3B" w:rsidRPr="00AA2E3B">
        <w:rPr>
          <w:rFonts w:ascii="Times New Roman" w:hAnsi="Times New Roman" w:cs="Times New Roman"/>
          <w:shd w:val="clear" w:color="auto" w:fill="FFFFFF"/>
        </w:rPr>
        <w:t>.</w:t>
      </w:r>
    </w:p>
    <w:p w:rsidR="00514DE5" w:rsidRDefault="005A30FC" w:rsidP="007B5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Alongside</w:t>
      </w:r>
      <w:r w:rsidR="00924923">
        <w:rPr>
          <w:rFonts w:ascii="Times New Roman" w:hAnsi="Times New Roman" w:cs="Times New Roman"/>
        </w:rPr>
        <w:t xml:space="preserve"> Arcadian idylls, </w:t>
      </w:r>
      <w:proofErr w:type="spellStart"/>
      <w:r w:rsidR="00924923">
        <w:rPr>
          <w:rFonts w:ascii="Times New Roman" w:hAnsi="Times New Roman" w:cs="Times New Roman"/>
        </w:rPr>
        <w:t>Puvis</w:t>
      </w:r>
      <w:proofErr w:type="spellEnd"/>
      <w:r w:rsidR="001E0ECD">
        <w:rPr>
          <w:rFonts w:ascii="Times New Roman" w:hAnsi="Times New Roman" w:cs="Times New Roman"/>
        </w:rPr>
        <w:t xml:space="preserve"> continued to</w:t>
      </w:r>
      <w:r w:rsidR="00924923">
        <w:rPr>
          <w:rFonts w:ascii="Times New Roman" w:hAnsi="Times New Roman" w:cs="Times New Roman"/>
        </w:rPr>
        <w:t xml:space="preserve"> produce</w:t>
      </w:r>
      <w:r w:rsidR="00A4321A">
        <w:rPr>
          <w:rFonts w:ascii="Times New Roman" w:hAnsi="Times New Roman" w:cs="Times New Roman"/>
        </w:rPr>
        <w:t xml:space="preserve"> disconcerting</w:t>
      </w:r>
      <w:r w:rsidR="00924923">
        <w:rPr>
          <w:rFonts w:ascii="Times New Roman" w:hAnsi="Times New Roman" w:cs="Times New Roman"/>
        </w:rPr>
        <w:t xml:space="preserve"> easel paintings. </w:t>
      </w:r>
      <w:r w:rsidR="0044437A">
        <w:rPr>
          <w:rFonts w:ascii="Times New Roman" w:hAnsi="Times New Roman" w:cs="Times New Roman"/>
        </w:rPr>
        <w:t>The</w:t>
      </w:r>
      <w:r w:rsidR="00253E99">
        <w:rPr>
          <w:rFonts w:ascii="Times New Roman" w:hAnsi="Times New Roman" w:cs="Times New Roman"/>
        </w:rPr>
        <w:t>ir</w:t>
      </w:r>
      <w:r w:rsidR="000718D0">
        <w:rPr>
          <w:rFonts w:ascii="Times New Roman" w:hAnsi="Times New Roman" w:cs="Times New Roman"/>
        </w:rPr>
        <w:t xml:space="preserve"> formal </w:t>
      </w:r>
      <w:r w:rsidR="00DF5D9C">
        <w:rPr>
          <w:rFonts w:ascii="Times New Roman" w:hAnsi="Times New Roman" w:cs="Times New Roman"/>
        </w:rPr>
        <w:t>simplicity,</w:t>
      </w:r>
      <w:r w:rsidR="000718D0">
        <w:rPr>
          <w:rFonts w:ascii="Times New Roman" w:hAnsi="Times New Roman" w:cs="Times New Roman"/>
        </w:rPr>
        <w:t xml:space="preserve"> </w:t>
      </w:r>
      <w:r w:rsidR="00DF5D9C">
        <w:rPr>
          <w:rFonts w:ascii="Times New Roman" w:hAnsi="Times New Roman" w:cs="Times New Roman"/>
        </w:rPr>
        <w:t>vague narrative</w:t>
      </w:r>
      <w:r w:rsidR="0044437A">
        <w:rPr>
          <w:rFonts w:ascii="Times New Roman" w:hAnsi="Times New Roman" w:cs="Times New Roman"/>
        </w:rPr>
        <w:t xml:space="preserve"> and psychological</w:t>
      </w:r>
      <w:r w:rsidR="000718D0">
        <w:rPr>
          <w:rFonts w:ascii="Times New Roman" w:hAnsi="Times New Roman" w:cs="Times New Roman"/>
        </w:rPr>
        <w:t xml:space="preserve"> </w:t>
      </w:r>
      <w:r w:rsidR="00634493">
        <w:rPr>
          <w:rFonts w:ascii="Times New Roman" w:hAnsi="Times New Roman" w:cs="Times New Roman"/>
        </w:rPr>
        <w:t>ambiguity</w:t>
      </w:r>
      <w:r w:rsidR="0044437A">
        <w:rPr>
          <w:rFonts w:ascii="Times New Roman" w:hAnsi="Times New Roman" w:cs="Times New Roman"/>
        </w:rPr>
        <w:t xml:space="preserve"> spoke to a generation who saw </w:t>
      </w:r>
      <w:r w:rsidR="00253E99">
        <w:rPr>
          <w:rFonts w:ascii="Times New Roman" w:hAnsi="Times New Roman" w:cs="Times New Roman"/>
        </w:rPr>
        <w:t>isolation</w:t>
      </w:r>
      <w:r w:rsidR="0044437A">
        <w:rPr>
          <w:rFonts w:ascii="Times New Roman" w:hAnsi="Times New Roman" w:cs="Times New Roman"/>
        </w:rPr>
        <w:t xml:space="preserve"> and alienation as quintessentially modern </w:t>
      </w:r>
      <w:r w:rsidR="00253E99">
        <w:rPr>
          <w:rFonts w:ascii="Times New Roman" w:hAnsi="Times New Roman" w:cs="Times New Roman"/>
        </w:rPr>
        <w:t>afflictions</w:t>
      </w:r>
      <w:r w:rsidR="0044437A">
        <w:rPr>
          <w:rFonts w:ascii="Times New Roman" w:hAnsi="Times New Roman" w:cs="Times New Roman"/>
        </w:rPr>
        <w:t xml:space="preserve">. </w:t>
      </w:r>
      <w:r w:rsidR="009249DE">
        <w:rPr>
          <w:rFonts w:ascii="Times New Roman" w:hAnsi="Times New Roman" w:cs="Times New Roman"/>
          <w:i/>
        </w:rPr>
        <w:t xml:space="preserve">Le </w:t>
      </w:r>
      <w:proofErr w:type="spellStart"/>
      <w:r w:rsidR="009249DE">
        <w:rPr>
          <w:rFonts w:ascii="Times New Roman" w:hAnsi="Times New Roman" w:cs="Times New Roman"/>
          <w:i/>
        </w:rPr>
        <w:t>Pauvre</w:t>
      </w:r>
      <w:proofErr w:type="spellEnd"/>
      <w:r w:rsidR="001A0006">
        <w:rPr>
          <w:rFonts w:ascii="Times New Roman" w:hAnsi="Times New Roman" w:cs="Times New Roman"/>
        </w:rPr>
        <w:t xml:space="preserve"> </w:t>
      </w:r>
      <w:proofErr w:type="spellStart"/>
      <w:r w:rsidR="009249DE">
        <w:rPr>
          <w:rFonts w:ascii="Times New Roman" w:hAnsi="Times New Roman" w:cs="Times New Roman"/>
          <w:i/>
        </w:rPr>
        <w:t>P</w:t>
      </w:r>
      <w:r w:rsidR="009249DE" w:rsidRPr="009249DE">
        <w:rPr>
          <w:rFonts w:ascii="Times New Roman" w:hAnsi="Times New Roman" w:cs="Times New Roman"/>
          <w:i/>
        </w:rPr>
        <w:t>ê</w:t>
      </w:r>
      <w:r w:rsidR="009249DE">
        <w:rPr>
          <w:rFonts w:ascii="Times New Roman" w:hAnsi="Times New Roman" w:cs="Times New Roman"/>
          <w:i/>
        </w:rPr>
        <w:t>cheur</w:t>
      </w:r>
      <w:proofErr w:type="spellEnd"/>
      <w:r w:rsidR="009249DE">
        <w:rPr>
          <w:rFonts w:ascii="Times New Roman" w:hAnsi="Times New Roman" w:cs="Times New Roman"/>
        </w:rPr>
        <w:t xml:space="preserve"> (1881) </w:t>
      </w:r>
      <w:r w:rsidR="000C7D2A">
        <w:rPr>
          <w:rFonts w:ascii="Times New Roman" w:hAnsi="Times New Roman" w:cs="Times New Roman"/>
        </w:rPr>
        <w:t>exemplif</w:t>
      </w:r>
      <w:r w:rsidR="00A15260">
        <w:rPr>
          <w:rFonts w:ascii="Times New Roman" w:hAnsi="Times New Roman" w:cs="Times New Roman"/>
        </w:rPr>
        <w:t xml:space="preserve">ies </w:t>
      </w:r>
      <w:r w:rsidR="000C7D2A">
        <w:rPr>
          <w:rFonts w:ascii="Times New Roman" w:hAnsi="Times New Roman" w:cs="Times New Roman"/>
        </w:rPr>
        <w:t>this style</w:t>
      </w:r>
      <w:r w:rsidR="00A15260">
        <w:rPr>
          <w:rFonts w:ascii="Times New Roman" w:hAnsi="Times New Roman" w:cs="Times New Roman"/>
        </w:rPr>
        <w:t xml:space="preserve">, </w:t>
      </w:r>
      <w:r w:rsidR="00CC7015">
        <w:rPr>
          <w:rFonts w:ascii="Times New Roman" w:hAnsi="Times New Roman" w:cs="Times New Roman"/>
        </w:rPr>
        <w:t>exalted</w:t>
      </w:r>
      <w:r w:rsidR="000C7D2A">
        <w:rPr>
          <w:rFonts w:ascii="Times New Roman" w:hAnsi="Times New Roman" w:cs="Times New Roman"/>
        </w:rPr>
        <w:t xml:space="preserve"> by Post-Impressionists </w:t>
      </w:r>
      <w:r w:rsidR="00C43936">
        <w:rPr>
          <w:rFonts w:ascii="Times New Roman" w:hAnsi="Times New Roman" w:cs="Times New Roman"/>
        </w:rPr>
        <w:t>including</w:t>
      </w:r>
      <w:r w:rsidR="000C7D2A" w:rsidRPr="000C7D2A">
        <w:rPr>
          <w:rFonts w:ascii="Times New Roman" w:hAnsi="Times New Roman" w:cs="Times New Roman"/>
        </w:rPr>
        <w:t xml:space="preserve"> Edgar Degas</w:t>
      </w:r>
      <w:r w:rsidR="000C7D2A">
        <w:rPr>
          <w:rFonts w:ascii="Times New Roman" w:hAnsi="Times New Roman" w:cs="Times New Roman"/>
        </w:rPr>
        <w:t xml:space="preserve"> (1834-1917)</w:t>
      </w:r>
      <w:r w:rsidR="000C7D2A" w:rsidRPr="000C7D2A">
        <w:rPr>
          <w:rFonts w:ascii="Times New Roman" w:hAnsi="Times New Roman" w:cs="Times New Roman"/>
        </w:rPr>
        <w:t>, Paul Gauguin</w:t>
      </w:r>
      <w:r w:rsidR="000C7D2A">
        <w:rPr>
          <w:rFonts w:ascii="Times New Roman" w:hAnsi="Times New Roman" w:cs="Times New Roman"/>
        </w:rPr>
        <w:t xml:space="preserve"> (1848-1903) and</w:t>
      </w:r>
      <w:r w:rsidR="000C7D2A" w:rsidRPr="000C7D2A">
        <w:rPr>
          <w:rFonts w:ascii="Times New Roman" w:hAnsi="Times New Roman" w:cs="Times New Roman"/>
        </w:rPr>
        <w:t xml:space="preserve"> Georges Seurat</w:t>
      </w:r>
      <w:r w:rsidR="000C7D2A">
        <w:rPr>
          <w:rFonts w:ascii="Times New Roman" w:hAnsi="Times New Roman" w:cs="Times New Roman"/>
        </w:rPr>
        <w:t xml:space="preserve"> (1859-1891); and Symbolists </w:t>
      </w:r>
      <w:r w:rsidR="00C43936">
        <w:rPr>
          <w:rFonts w:ascii="Times New Roman" w:hAnsi="Times New Roman" w:cs="Times New Roman"/>
        </w:rPr>
        <w:t xml:space="preserve">including </w:t>
      </w:r>
      <w:proofErr w:type="spellStart"/>
      <w:r w:rsidR="000C7D2A" w:rsidRPr="000C7D2A">
        <w:rPr>
          <w:rFonts w:ascii="Times New Roman" w:hAnsi="Times New Roman" w:cs="Times New Roman"/>
        </w:rPr>
        <w:t>Édouard</w:t>
      </w:r>
      <w:proofErr w:type="spellEnd"/>
      <w:r w:rsidR="000C7D2A" w:rsidRPr="000C7D2A">
        <w:rPr>
          <w:rFonts w:ascii="Times New Roman" w:hAnsi="Times New Roman" w:cs="Times New Roman"/>
        </w:rPr>
        <w:t xml:space="preserve"> Vuillard</w:t>
      </w:r>
      <w:r w:rsidR="000C7D2A">
        <w:rPr>
          <w:rFonts w:ascii="Times New Roman" w:hAnsi="Times New Roman" w:cs="Times New Roman"/>
        </w:rPr>
        <w:t xml:space="preserve"> (1868-1940), Pierre Bonnard (1867-1947)</w:t>
      </w:r>
      <w:r w:rsidR="000C7D2A" w:rsidRPr="000C7D2A">
        <w:rPr>
          <w:rFonts w:ascii="Times New Roman" w:hAnsi="Times New Roman" w:cs="Times New Roman"/>
        </w:rPr>
        <w:t xml:space="preserve"> and Maurice Denis</w:t>
      </w:r>
      <w:r w:rsidR="000C7D2A">
        <w:rPr>
          <w:rFonts w:ascii="Times New Roman" w:hAnsi="Times New Roman" w:cs="Times New Roman"/>
        </w:rPr>
        <w:t xml:space="preserve"> (</w:t>
      </w:r>
      <w:r w:rsidR="00FC5EB8">
        <w:rPr>
          <w:rFonts w:ascii="Times New Roman" w:hAnsi="Times New Roman" w:cs="Times New Roman"/>
        </w:rPr>
        <w:t xml:space="preserve">1870-1943). </w:t>
      </w:r>
      <w:proofErr w:type="spellStart"/>
      <w:r w:rsidR="00FC5EB8">
        <w:rPr>
          <w:rFonts w:ascii="Times New Roman" w:hAnsi="Times New Roman" w:cs="Times New Roman"/>
        </w:rPr>
        <w:t>Puvis</w:t>
      </w:r>
      <w:proofErr w:type="spellEnd"/>
      <w:r w:rsidR="00FC5EB8">
        <w:rPr>
          <w:rFonts w:ascii="Times New Roman" w:hAnsi="Times New Roman" w:cs="Times New Roman"/>
        </w:rPr>
        <w:t xml:space="preserve"> died in Paris in 1898.</w:t>
      </w:r>
    </w:p>
    <w:p w:rsidR="00F02F65" w:rsidRDefault="00F02F65" w:rsidP="007B5205">
      <w:pPr>
        <w:rPr>
          <w:rFonts w:ascii="Times New Roman" w:hAnsi="Times New Roman" w:cs="Times New Roman"/>
          <w:b/>
        </w:rPr>
      </w:pPr>
    </w:p>
    <w:p w:rsidR="001D21E0" w:rsidRPr="001D21E0" w:rsidRDefault="001D21E0" w:rsidP="001D21E0">
      <w:pPr>
        <w:rPr>
          <w:ins w:id="2" w:author="doctor" w:date="2014-01-07T14:02:00Z"/>
          <w:rFonts w:ascii="Times New Roman" w:hAnsi="Times New Roman" w:cs="Times New Roman"/>
          <w:b/>
        </w:rPr>
      </w:pPr>
      <w:ins w:id="3" w:author="doctor" w:date="2014-01-07T14:02:00Z">
        <w:r w:rsidRPr="001D21E0">
          <w:rPr>
            <w:rFonts w:ascii="Times New Roman" w:hAnsi="Times New Roman" w:cs="Times New Roman"/>
            <w:b/>
          </w:rPr>
          <w:t xml:space="preserve">The accompanying image I would suggest is Le </w:t>
        </w:r>
        <w:proofErr w:type="spellStart"/>
        <w:r w:rsidRPr="001D21E0">
          <w:rPr>
            <w:rFonts w:ascii="Times New Roman" w:hAnsi="Times New Roman" w:cs="Times New Roman"/>
            <w:b/>
          </w:rPr>
          <w:t>Pauvre</w:t>
        </w:r>
        <w:proofErr w:type="spellEnd"/>
        <w:r w:rsidRPr="001D21E0">
          <w:rPr>
            <w:rFonts w:ascii="Times New Roman" w:hAnsi="Times New Roman" w:cs="Times New Roman"/>
            <w:b/>
          </w:rPr>
          <w:t xml:space="preserve"> </w:t>
        </w:r>
        <w:proofErr w:type="spellStart"/>
        <w:r w:rsidRPr="001D21E0">
          <w:rPr>
            <w:rFonts w:ascii="Times New Roman" w:hAnsi="Times New Roman" w:cs="Times New Roman"/>
            <w:b/>
          </w:rPr>
          <w:t>Pêcheur</w:t>
        </w:r>
        <w:proofErr w:type="spellEnd"/>
        <w:r w:rsidRPr="001D21E0">
          <w:rPr>
            <w:rFonts w:ascii="Times New Roman" w:hAnsi="Times New Roman" w:cs="Times New Roman"/>
            <w:b/>
          </w:rPr>
          <w:t xml:space="preserve"> (The Poor Fisherman), 1881. It is owned by the </w:t>
        </w:r>
        <w:proofErr w:type="spellStart"/>
        <w:r w:rsidRPr="001D21E0">
          <w:rPr>
            <w:rFonts w:ascii="Times New Roman" w:hAnsi="Times New Roman" w:cs="Times New Roman"/>
            <w:b/>
          </w:rPr>
          <w:t>Musée</w:t>
        </w:r>
        <w:proofErr w:type="spellEnd"/>
        <w:r w:rsidRPr="001D21E0">
          <w:rPr>
            <w:rFonts w:ascii="Times New Roman" w:hAnsi="Times New Roman" w:cs="Times New Roman"/>
            <w:b/>
          </w:rPr>
          <w:t xml:space="preserve"> d’Orsay and its inventory number is RF 506. The copyright is held by the RMN, </w:t>
        </w:r>
        <w:proofErr w:type="spellStart"/>
        <w:r w:rsidRPr="001D21E0">
          <w:rPr>
            <w:rFonts w:ascii="Times New Roman" w:hAnsi="Times New Roman" w:cs="Times New Roman"/>
            <w:b/>
          </w:rPr>
          <w:t>Musée</w:t>
        </w:r>
        <w:proofErr w:type="spellEnd"/>
        <w:r w:rsidRPr="001D21E0">
          <w:rPr>
            <w:rFonts w:ascii="Times New Roman" w:hAnsi="Times New Roman" w:cs="Times New Roman"/>
            <w:b/>
          </w:rPr>
          <w:t xml:space="preserve"> d’Orsay. It is intended to be an example. </w:t>
        </w:r>
      </w:ins>
    </w:p>
    <w:p w:rsidR="001D21E0" w:rsidRDefault="001D21E0" w:rsidP="001D21E0">
      <w:pPr>
        <w:rPr>
          <w:ins w:id="4" w:author="doctor" w:date="2014-01-07T14:03:00Z"/>
          <w:rFonts w:ascii="Times New Roman" w:hAnsi="Times New Roman" w:cs="Times New Roman"/>
          <w:b/>
        </w:rPr>
      </w:pPr>
      <w:ins w:id="5" w:author="doctor" w:date="2014-01-07T14:03:00Z">
        <w:r>
          <w:rPr>
            <w:rFonts w:ascii="Times New Roman" w:hAnsi="Times New Roman" w:cs="Times New Roman"/>
            <w:b/>
            <w:noProof/>
            <w:lang w:eastAsia="en-GB"/>
          </w:rPr>
          <w:lastRenderedPageBreak/>
          <w:drawing>
            <wp:inline distT="0" distB="0" distL="0" distR="0">
              <wp:extent cx="5416550" cy="4390390"/>
              <wp:effectExtent l="0" t="0" r="0" b="0"/>
              <wp:docPr id="1" name="Picture 1" descr="C:\Users\doctor\AppData\Local\Temp\Le pauvre pêcheur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doctor\AppData\Local\Temp\Le pauvre pêcheur.jpe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6550" cy="439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6" w:name="_GoBack"/>
        <w:bookmarkEnd w:id="6"/>
      </w:ins>
    </w:p>
    <w:p w:rsidR="001D21E0" w:rsidRDefault="001D21E0" w:rsidP="001D21E0">
      <w:pPr>
        <w:rPr>
          <w:ins w:id="7" w:author="doctor" w:date="2014-01-07T14:03:00Z"/>
          <w:rFonts w:ascii="Times New Roman" w:hAnsi="Times New Roman" w:cs="Times New Roman"/>
          <w:b/>
        </w:rPr>
      </w:pPr>
    </w:p>
    <w:p w:rsidR="001D21E0" w:rsidRPr="001D21E0" w:rsidRDefault="001D21E0" w:rsidP="001D21E0">
      <w:pPr>
        <w:rPr>
          <w:ins w:id="8" w:author="doctor" w:date="2014-01-07T14:02:00Z"/>
          <w:rFonts w:ascii="Times New Roman" w:hAnsi="Times New Roman" w:cs="Times New Roman"/>
          <w:b/>
        </w:rPr>
      </w:pPr>
      <w:ins w:id="9" w:author="doctor" w:date="2014-01-07T14:02:00Z">
        <w:r w:rsidRPr="001D21E0">
          <w:rPr>
            <w:rFonts w:ascii="Times New Roman" w:hAnsi="Times New Roman" w:cs="Times New Roman"/>
            <w:b/>
          </w:rPr>
          <w:t>http://www.musee-orsay.fr/en/collections/index-of-works/notice.html?no_cache=1&amp;nnumid=001069&amp;cHash=d53fbfc182</w:t>
        </w:r>
      </w:ins>
    </w:p>
    <w:p w:rsidR="00F02F65" w:rsidRDefault="001D21E0" w:rsidP="001D21E0">
      <w:pPr>
        <w:rPr>
          <w:ins w:id="10" w:author="doctor" w:date="2014-01-07T14:02:00Z"/>
          <w:rFonts w:ascii="Times New Roman" w:hAnsi="Times New Roman" w:cs="Times New Roman"/>
          <w:b/>
        </w:rPr>
      </w:pPr>
      <w:ins w:id="11" w:author="doctor" w:date="2014-01-07T14:02:00Z">
        <w:r>
          <w:rPr>
            <w:rFonts w:ascii="Times New Roman" w:hAnsi="Times New Roman" w:cs="Times New Roman"/>
            <w:b/>
          </w:rPr>
          <w:fldChar w:fldCharType="begin"/>
        </w:r>
        <w:r>
          <w:rPr>
            <w:rFonts w:ascii="Times New Roman" w:hAnsi="Times New Roman" w:cs="Times New Roman"/>
            <w:b/>
          </w:rPr>
          <w:instrText xml:space="preserve"> HYPERLINK "</w:instrText>
        </w:r>
        <w:r w:rsidRPr="001D21E0">
          <w:rPr>
            <w:rFonts w:ascii="Times New Roman" w:hAnsi="Times New Roman" w:cs="Times New Roman"/>
            <w:b/>
          </w:rPr>
          <w:instrText>http://www.photo.rmn.fr/c/htm/CSearchZ.aspx?o=&amp;Total=354&amp;FP=77346550&amp;E=2K1KTSJV5TB0D&amp;SID=2K1KTSJV5TB0D&amp;New=T&amp;Pic=5&amp;SubE=2C6NU0VASW2E</w:instrText>
        </w:r>
        <w:r>
          <w:rPr>
            <w:rFonts w:ascii="Times New Roman" w:hAnsi="Times New Roman" w:cs="Times New Roman"/>
            <w:b/>
          </w:rPr>
          <w:instrText xml:space="preserve">" </w:instrText>
        </w:r>
        <w:r>
          <w:rPr>
            <w:rFonts w:ascii="Times New Roman" w:hAnsi="Times New Roman" w:cs="Times New Roman"/>
            <w:b/>
          </w:rPr>
          <w:fldChar w:fldCharType="separate"/>
        </w:r>
        <w:r w:rsidRPr="00D8711D">
          <w:rPr>
            <w:rStyle w:val="Hyperlink"/>
            <w:rFonts w:ascii="Times New Roman" w:hAnsi="Times New Roman" w:cs="Times New Roman"/>
            <w:b/>
          </w:rPr>
          <w:t>http://www.photo.rmn.</w:t>
        </w:r>
        <w:r w:rsidRPr="00D8711D">
          <w:rPr>
            <w:rStyle w:val="Hyperlink"/>
            <w:rFonts w:ascii="Times New Roman" w:hAnsi="Times New Roman" w:cs="Times New Roman"/>
            <w:b/>
          </w:rPr>
          <w:t>f</w:t>
        </w:r>
        <w:r w:rsidRPr="00D8711D">
          <w:rPr>
            <w:rStyle w:val="Hyperlink"/>
            <w:rFonts w:ascii="Times New Roman" w:hAnsi="Times New Roman" w:cs="Times New Roman"/>
            <w:b/>
          </w:rPr>
          <w:t>r/c/htm/CSearchZ.aspx?o=&amp;Total=354&amp;FP=77346550&amp;E=2K1KTSJV5TB0D&amp;SID=2K1KTSJV5TB0D&amp;New=T&amp;Pic=5&amp;SubE=2C6NU0VASW2E</w:t>
        </w:r>
        <w:r>
          <w:rPr>
            <w:rFonts w:ascii="Times New Roman" w:hAnsi="Times New Roman" w:cs="Times New Roman"/>
            <w:b/>
          </w:rPr>
          <w:fldChar w:fldCharType="end"/>
        </w:r>
      </w:ins>
    </w:p>
    <w:p w:rsidR="001D21E0" w:rsidRDefault="001D21E0" w:rsidP="001D21E0">
      <w:pPr>
        <w:rPr>
          <w:rFonts w:ascii="Times New Roman" w:hAnsi="Times New Roman" w:cs="Times New Roman"/>
          <w:b/>
        </w:rPr>
      </w:pPr>
    </w:p>
    <w:p w:rsidR="009D3165" w:rsidRDefault="009D3165" w:rsidP="007B5205">
      <w:pPr>
        <w:numPr>
          <w:ins w:id="12" w:author="Danielle Child" w:date="2013-11-25T21:07:00Z"/>
        </w:numPr>
        <w:rPr>
          <w:ins w:id="13" w:author="Danielle Child" w:date="2013-11-25T21:07:00Z"/>
          <w:rFonts w:ascii="Times New Roman" w:hAnsi="Times New Roman" w:cs="Times New Roman"/>
          <w:b/>
        </w:rPr>
      </w:pPr>
    </w:p>
    <w:p w:rsidR="00D859E3" w:rsidRPr="005C79AE" w:rsidRDefault="00514DE5" w:rsidP="007B52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</w:t>
      </w:r>
      <w:r w:rsidR="00D50058" w:rsidRPr="005C79AE">
        <w:rPr>
          <w:rFonts w:ascii="Times New Roman" w:hAnsi="Times New Roman" w:cs="Times New Roman"/>
          <w:b/>
        </w:rPr>
        <w:t>eferences and Further Reading</w:t>
      </w:r>
    </w:p>
    <w:p w:rsidR="005C79AE" w:rsidRPr="005C79AE" w:rsidRDefault="005C79AE" w:rsidP="007B5205">
      <w:pPr>
        <w:rPr>
          <w:rFonts w:ascii="Times New Roman" w:hAnsi="Times New Roman" w:cs="Times New Roman"/>
        </w:rPr>
      </w:pPr>
    </w:p>
    <w:p w:rsidR="00A45FC5" w:rsidRDefault="00A45FC5" w:rsidP="006C3979">
      <w:pPr>
        <w:spacing w:line="240" w:lineRule="auto"/>
        <w:rPr>
          <w:rFonts w:ascii="Times New Roman" w:hAnsi="Times New Roman" w:cs="Times New Roman"/>
          <w:iCs/>
          <w:noProof/>
        </w:rPr>
      </w:pPr>
      <w:r>
        <w:rPr>
          <w:rFonts w:ascii="Times New Roman" w:hAnsi="Times New Roman" w:cs="Times New Roman"/>
          <w:iCs/>
          <w:noProof/>
        </w:rPr>
        <w:t>Mitchell, Claudine (1989)</w:t>
      </w:r>
      <w:r w:rsidRPr="006C3979">
        <w:rPr>
          <w:rFonts w:ascii="Times New Roman" w:hAnsi="Times New Roman" w:cs="Times New Roman"/>
          <w:iCs/>
          <w:noProof/>
        </w:rPr>
        <w:t xml:space="preserve"> ‘Time and the Idea of Patriarc</w:t>
      </w:r>
      <w:r>
        <w:rPr>
          <w:rFonts w:ascii="Times New Roman" w:hAnsi="Times New Roman" w:cs="Times New Roman"/>
          <w:iCs/>
          <w:noProof/>
        </w:rPr>
        <w:t xml:space="preserve">hy in the Pastorals of Puvis de </w:t>
      </w:r>
      <w:r w:rsidRPr="006C3979">
        <w:rPr>
          <w:rFonts w:ascii="Times New Roman" w:hAnsi="Times New Roman" w:cs="Times New Roman"/>
          <w:iCs/>
          <w:noProof/>
        </w:rPr>
        <w:t xml:space="preserve">Chavannes’, </w:t>
      </w:r>
      <w:r w:rsidRPr="006C3979">
        <w:rPr>
          <w:rFonts w:ascii="Times New Roman" w:hAnsi="Times New Roman" w:cs="Times New Roman"/>
          <w:i/>
          <w:iCs/>
          <w:noProof/>
        </w:rPr>
        <w:t>Art History</w:t>
      </w:r>
      <w:r w:rsidRPr="006C3979">
        <w:rPr>
          <w:rFonts w:ascii="Times New Roman" w:hAnsi="Times New Roman" w:cs="Times New Roman"/>
          <w:iCs/>
          <w:noProof/>
        </w:rPr>
        <w:t xml:space="preserve"> 10</w:t>
      </w:r>
      <w:r>
        <w:rPr>
          <w:rFonts w:ascii="Times New Roman" w:hAnsi="Times New Roman" w:cs="Times New Roman"/>
          <w:iCs/>
          <w:noProof/>
        </w:rPr>
        <w:t xml:space="preserve"> (</w:t>
      </w:r>
      <w:r w:rsidRPr="006C3979">
        <w:rPr>
          <w:rFonts w:ascii="Times New Roman" w:hAnsi="Times New Roman" w:cs="Times New Roman"/>
          <w:iCs/>
          <w:noProof/>
        </w:rPr>
        <w:t>2</w:t>
      </w:r>
      <w:r>
        <w:rPr>
          <w:rFonts w:ascii="Times New Roman" w:hAnsi="Times New Roman" w:cs="Times New Roman"/>
          <w:iCs/>
          <w:noProof/>
        </w:rPr>
        <w:t>):</w:t>
      </w:r>
      <w:r w:rsidRPr="006C3979">
        <w:rPr>
          <w:rFonts w:ascii="Times New Roman" w:hAnsi="Times New Roman" w:cs="Times New Roman"/>
          <w:iCs/>
          <w:noProof/>
        </w:rPr>
        <w:t xml:space="preserve"> 188-202.</w:t>
      </w:r>
    </w:p>
    <w:p w:rsidR="00A45FC5" w:rsidRPr="005C79AE" w:rsidRDefault="00A45FC5" w:rsidP="007B5205">
      <w:pPr>
        <w:spacing w:line="240" w:lineRule="auto"/>
        <w:rPr>
          <w:rFonts w:ascii="Times New Roman" w:hAnsi="Times New Roman" w:cs="Times New Roman"/>
          <w:noProof/>
        </w:rPr>
      </w:pPr>
      <w:r w:rsidRPr="005C79AE">
        <w:rPr>
          <w:rFonts w:ascii="Times New Roman" w:hAnsi="Times New Roman" w:cs="Times New Roman"/>
          <w:noProof/>
        </w:rPr>
        <w:t xml:space="preserve">Petrie, Brian and Simon Lee (ed.) (1997) </w:t>
      </w:r>
      <w:r w:rsidRPr="005C79AE">
        <w:rPr>
          <w:rFonts w:ascii="Times New Roman" w:hAnsi="Times New Roman" w:cs="Times New Roman"/>
          <w:i/>
          <w:iCs/>
          <w:noProof/>
        </w:rPr>
        <w:t>Puvis de Chavannes</w:t>
      </w:r>
      <w:r w:rsidRPr="005C79AE">
        <w:rPr>
          <w:rFonts w:ascii="Times New Roman" w:hAnsi="Times New Roman" w:cs="Times New Roman"/>
          <w:noProof/>
        </w:rPr>
        <w:t>, Aldershot: Ashgate Publishing.</w:t>
      </w:r>
    </w:p>
    <w:p w:rsidR="00A45FC5" w:rsidRPr="005C79AE" w:rsidRDefault="00A45FC5" w:rsidP="007B5205">
      <w:pPr>
        <w:spacing w:line="240" w:lineRule="auto"/>
        <w:rPr>
          <w:rFonts w:ascii="Times New Roman" w:hAnsi="Times New Roman" w:cs="Times New Roman"/>
          <w:noProof/>
        </w:rPr>
      </w:pPr>
      <w:r w:rsidRPr="005C79AE">
        <w:rPr>
          <w:rFonts w:ascii="Times New Roman" w:hAnsi="Times New Roman" w:cs="Times New Roman"/>
          <w:noProof/>
        </w:rPr>
        <w:t xml:space="preserve">Price, Aimée Brown (2010) </w:t>
      </w:r>
      <w:r w:rsidRPr="005C79AE">
        <w:rPr>
          <w:rFonts w:ascii="Times New Roman" w:hAnsi="Times New Roman" w:cs="Times New Roman"/>
          <w:i/>
          <w:iCs/>
          <w:noProof/>
        </w:rPr>
        <w:t>Pierre Puvis de Chavannes</w:t>
      </w:r>
      <w:r>
        <w:rPr>
          <w:rFonts w:ascii="Times New Roman" w:hAnsi="Times New Roman" w:cs="Times New Roman"/>
          <w:i/>
          <w:iCs/>
          <w:noProof/>
        </w:rPr>
        <w:t xml:space="preserve"> </w:t>
      </w:r>
      <w:r>
        <w:rPr>
          <w:rFonts w:ascii="Times New Roman" w:hAnsi="Times New Roman" w:cs="Times New Roman"/>
          <w:iCs/>
          <w:noProof/>
        </w:rPr>
        <w:t>(2 vols.)</w:t>
      </w:r>
      <w:r w:rsidRPr="005C79AE">
        <w:rPr>
          <w:rFonts w:ascii="Times New Roman" w:hAnsi="Times New Roman" w:cs="Times New Roman"/>
          <w:noProof/>
        </w:rPr>
        <w:t>, New Haven and London: Yale University Press.</w:t>
      </w:r>
    </w:p>
    <w:p w:rsidR="00A45FC5" w:rsidRPr="005C79AE" w:rsidRDefault="00A45FC5" w:rsidP="007B5205">
      <w:pPr>
        <w:spacing w:line="240" w:lineRule="auto"/>
        <w:rPr>
          <w:rFonts w:ascii="Times New Roman" w:hAnsi="Times New Roman" w:cs="Times New Roman"/>
          <w:noProof/>
        </w:rPr>
      </w:pPr>
      <w:r w:rsidRPr="005C79AE">
        <w:rPr>
          <w:rFonts w:ascii="Times New Roman" w:hAnsi="Times New Roman" w:cs="Times New Roman"/>
          <w:noProof/>
        </w:rPr>
        <w:t xml:space="preserve">Price, Aimée Brown (ed.) (1994) </w:t>
      </w:r>
      <w:r w:rsidRPr="005C79AE">
        <w:rPr>
          <w:rFonts w:ascii="Times New Roman" w:hAnsi="Times New Roman" w:cs="Times New Roman"/>
          <w:i/>
          <w:noProof/>
        </w:rPr>
        <w:t>Pierre Puvis de Chavannes</w:t>
      </w:r>
      <w:r w:rsidRPr="005C79AE">
        <w:rPr>
          <w:rFonts w:ascii="Times New Roman" w:hAnsi="Times New Roman" w:cs="Times New Roman"/>
          <w:noProof/>
        </w:rPr>
        <w:t>, ex. cat., New York: Rizzoli.</w:t>
      </w:r>
    </w:p>
    <w:p w:rsidR="00A45FC5" w:rsidRPr="005C79AE" w:rsidRDefault="00A45FC5" w:rsidP="007B5205">
      <w:pPr>
        <w:spacing w:line="240" w:lineRule="auto"/>
        <w:rPr>
          <w:rFonts w:ascii="Times New Roman" w:hAnsi="Times New Roman" w:cs="Times New Roman"/>
          <w:noProof/>
        </w:rPr>
      </w:pPr>
      <w:r w:rsidRPr="005C79AE">
        <w:rPr>
          <w:rFonts w:ascii="Times New Roman" w:hAnsi="Times New Roman" w:cs="Times New Roman"/>
          <w:noProof/>
        </w:rPr>
        <w:t xml:space="preserve">Robinson, William H. (1991) ‘Puvis de Chavannes’s “Summer” and the Symbolist Avant-Garde’, </w:t>
      </w:r>
      <w:r w:rsidRPr="005C79AE">
        <w:rPr>
          <w:rFonts w:ascii="Times New Roman" w:hAnsi="Times New Roman" w:cs="Times New Roman"/>
          <w:i/>
          <w:noProof/>
        </w:rPr>
        <w:t>The Bulletin of the Cleveland Museum of Art</w:t>
      </w:r>
      <w:r w:rsidRPr="005C79AE">
        <w:rPr>
          <w:rFonts w:ascii="Times New Roman" w:hAnsi="Times New Roman" w:cs="Times New Roman"/>
          <w:noProof/>
        </w:rPr>
        <w:t xml:space="preserve"> 78 (1): 2-27.</w:t>
      </w:r>
    </w:p>
    <w:p w:rsidR="00A45FC5" w:rsidRDefault="00A45FC5" w:rsidP="007B5205">
      <w:pPr>
        <w:spacing w:line="240" w:lineRule="auto"/>
        <w:rPr>
          <w:rFonts w:ascii="Times New Roman" w:hAnsi="Times New Roman" w:cs="Times New Roman"/>
          <w:iCs/>
          <w:noProof/>
        </w:rPr>
      </w:pPr>
      <w:r w:rsidRPr="005C79AE">
        <w:rPr>
          <w:rFonts w:ascii="Times New Roman" w:hAnsi="Times New Roman" w:cs="Times New Roman"/>
          <w:iCs/>
          <w:noProof/>
        </w:rPr>
        <w:t xml:space="preserve">Shaw, Jennifer L. (2002) </w:t>
      </w:r>
      <w:r w:rsidRPr="005C79AE">
        <w:rPr>
          <w:rFonts w:ascii="Times New Roman" w:hAnsi="Times New Roman" w:cs="Times New Roman"/>
          <w:i/>
          <w:iCs/>
          <w:noProof/>
        </w:rPr>
        <w:t>Dream States. Puvis de Chavannes, Modernism, and the Fantasy of France</w:t>
      </w:r>
      <w:r w:rsidRPr="005C79AE">
        <w:rPr>
          <w:rFonts w:ascii="Times New Roman" w:hAnsi="Times New Roman" w:cs="Times New Roman"/>
          <w:iCs/>
          <w:noProof/>
        </w:rPr>
        <w:t xml:space="preserve">, New Haven and London: </w:t>
      </w:r>
      <w:r w:rsidRPr="005C79AE">
        <w:rPr>
          <w:rFonts w:ascii="Times New Roman" w:hAnsi="Times New Roman" w:cs="Times New Roman"/>
          <w:noProof/>
        </w:rPr>
        <w:t>Yale University Press</w:t>
      </w:r>
      <w:r w:rsidRPr="005C79AE">
        <w:rPr>
          <w:rFonts w:ascii="Times New Roman" w:hAnsi="Times New Roman" w:cs="Times New Roman"/>
          <w:iCs/>
          <w:noProof/>
        </w:rPr>
        <w:t>.</w:t>
      </w:r>
    </w:p>
    <w:p w:rsidR="00A45FC5" w:rsidRPr="005C79AE" w:rsidRDefault="00A45FC5" w:rsidP="007B5205">
      <w:p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Cs/>
          <w:noProof/>
        </w:rPr>
        <w:t>Vachon, Marius (1895, new ed. 1900)</w:t>
      </w:r>
      <w:r w:rsidRPr="002751A5">
        <w:rPr>
          <w:rFonts w:ascii="Times New Roman" w:hAnsi="Times New Roman" w:cs="Times New Roman"/>
          <w:iCs/>
          <w:noProof/>
        </w:rPr>
        <w:t xml:space="preserve"> </w:t>
      </w:r>
      <w:r>
        <w:rPr>
          <w:rFonts w:ascii="Times New Roman" w:hAnsi="Times New Roman" w:cs="Times New Roman"/>
          <w:i/>
          <w:iCs/>
          <w:noProof/>
        </w:rPr>
        <w:t xml:space="preserve">Puvis de Chavannes, </w:t>
      </w:r>
      <w:r w:rsidRPr="002751A5">
        <w:rPr>
          <w:rFonts w:ascii="Times New Roman" w:hAnsi="Times New Roman" w:cs="Times New Roman"/>
          <w:iCs/>
          <w:noProof/>
        </w:rPr>
        <w:t>Paris</w:t>
      </w:r>
      <w:r>
        <w:rPr>
          <w:rFonts w:ascii="Times New Roman" w:hAnsi="Times New Roman" w:cs="Times New Roman"/>
          <w:iCs/>
          <w:noProof/>
        </w:rPr>
        <w:t>: S</w:t>
      </w:r>
      <w:r w:rsidRPr="002751A5">
        <w:rPr>
          <w:rFonts w:ascii="Times New Roman" w:hAnsi="Times New Roman" w:cs="Times New Roman"/>
          <w:iCs/>
          <w:noProof/>
        </w:rPr>
        <w:t>oci</w:t>
      </w:r>
      <w:r>
        <w:rPr>
          <w:rFonts w:ascii="Times New Roman" w:hAnsi="Times New Roman" w:cs="Times New Roman"/>
          <w:iCs/>
          <w:noProof/>
        </w:rPr>
        <w:t>é</w:t>
      </w:r>
      <w:r w:rsidRPr="002751A5">
        <w:rPr>
          <w:rFonts w:ascii="Times New Roman" w:hAnsi="Times New Roman" w:cs="Times New Roman"/>
          <w:iCs/>
          <w:noProof/>
        </w:rPr>
        <w:t>t</w:t>
      </w:r>
      <w:r>
        <w:rPr>
          <w:rFonts w:ascii="Times New Roman" w:hAnsi="Times New Roman" w:cs="Times New Roman"/>
          <w:iCs/>
          <w:noProof/>
        </w:rPr>
        <w:t>é</w:t>
      </w:r>
      <w:r w:rsidRPr="002751A5">
        <w:rPr>
          <w:rFonts w:ascii="Times New Roman" w:hAnsi="Times New Roman" w:cs="Times New Roman"/>
          <w:iCs/>
          <w:noProof/>
        </w:rPr>
        <w:t xml:space="preserve"> d'</w:t>
      </w:r>
      <w:r>
        <w:rPr>
          <w:rFonts w:ascii="Times New Roman" w:hAnsi="Times New Roman" w:cs="Times New Roman"/>
          <w:iCs/>
          <w:noProof/>
        </w:rPr>
        <w:t>é</w:t>
      </w:r>
      <w:r w:rsidRPr="002751A5">
        <w:rPr>
          <w:rFonts w:ascii="Times New Roman" w:hAnsi="Times New Roman" w:cs="Times New Roman"/>
          <w:iCs/>
          <w:noProof/>
        </w:rPr>
        <w:t xml:space="preserve">dition artistique. </w:t>
      </w:r>
    </w:p>
    <w:p w:rsidR="00A45FC5" w:rsidRPr="005C79AE" w:rsidRDefault="00A45FC5" w:rsidP="00786D97">
      <w:pPr>
        <w:spacing w:line="240" w:lineRule="auto"/>
        <w:rPr>
          <w:rFonts w:ascii="Times New Roman" w:hAnsi="Times New Roman" w:cs="Times New Roman"/>
        </w:rPr>
      </w:pPr>
      <w:r w:rsidRPr="005C79AE">
        <w:rPr>
          <w:rFonts w:ascii="Times New Roman" w:hAnsi="Times New Roman" w:cs="Times New Roman"/>
          <w:iCs/>
          <w:noProof/>
        </w:rPr>
        <w:t xml:space="preserve">Werth, Margaret (2002) </w:t>
      </w:r>
      <w:r w:rsidRPr="005C79AE">
        <w:rPr>
          <w:rFonts w:ascii="Times New Roman" w:hAnsi="Times New Roman" w:cs="Times New Roman"/>
          <w:i/>
          <w:iCs/>
          <w:noProof/>
        </w:rPr>
        <w:t>The Joy of Life. The Idyllic in French Art, circa 1900</w:t>
      </w:r>
      <w:r w:rsidRPr="005C79AE">
        <w:rPr>
          <w:rFonts w:ascii="Times New Roman" w:hAnsi="Times New Roman" w:cs="Times New Roman"/>
          <w:iCs/>
          <w:noProof/>
        </w:rPr>
        <w:t xml:space="preserve">, Berkeley, Los Angeles and London: </w:t>
      </w:r>
      <w:r w:rsidRPr="005C79AE">
        <w:rPr>
          <w:rFonts w:ascii="Times New Roman" w:hAnsi="Times New Roman" w:cs="Times New Roman"/>
          <w:noProof/>
        </w:rPr>
        <w:t>University of California Press</w:t>
      </w:r>
      <w:r w:rsidRPr="005C79AE">
        <w:rPr>
          <w:rFonts w:ascii="Times New Roman" w:hAnsi="Times New Roman" w:cs="Times New Roman"/>
          <w:iCs/>
          <w:noProof/>
        </w:rPr>
        <w:t xml:space="preserve">. </w:t>
      </w:r>
    </w:p>
    <w:sectPr w:rsidR="00A45FC5" w:rsidRPr="005C79AE" w:rsidSect="00746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761C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2C6A2D"/>
    <w:multiLevelType w:val="hybridMultilevel"/>
    <w:tmpl w:val="004CC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A6"/>
    <w:rsid w:val="00001972"/>
    <w:rsid w:val="00014C05"/>
    <w:rsid w:val="00014E73"/>
    <w:rsid w:val="00022DC0"/>
    <w:rsid w:val="00033C81"/>
    <w:rsid w:val="000468A9"/>
    <w:rsid w:val="00066439"/>
    <w:rsid w:val="000718D0"/>
    <w:rsid w:val="00086B2D"/>
    <w:rsid w:val="000C22A7"/>
    <w:rsid w:val="000C5B97"/>
    <w:rsid w:val="000C7D2A"/>
    <w:rsid w:val="000D0EC0"/>
    <w:rsid w:val="000E36C1"/>
    <w:rsid w:val="000F0F9F"/>
    <w:rsid w:val="000F516B"/>
    <w:rsid w:val="000F76AC"/>
    <w:rsid w:val="00116918"/>
    <w:rsid w:val="00141B65"/>
    <w:rsid w:val="00143C42"/>
    <w:rsid w:val="001600AA"/>
    <w:rsid w:val="00183638"/>
    <w:rsid w:val="00194820"/>
    <w:rsid w:val="001A0006"/>
    <w:rsid w:val="001B5ABF"/>
    <w:rsid w:val="001C6DA9"/>
    <w:rsid w:val="001D21E0"/>
    <w:rsid w:val="001E0ECD"/>
    <w:rsid w:val="001E5805"/>
    <w:rsid w:val="001F3412"/>
    <w:rsid w:val="001F553E"/>
    <w:rsid w:val="002101FB"/>
    <w:rsid w:val="00231161"/>
    <w:rsid w:val="00245C20"/>
    <w:rsid w:val="00253E99"/>
    <w:rsid w:val="00273E9E"/>
    <w:rsid w:val="002751A5"/>
    <w:rsid w:val="00287281"/>
    <w:rsid w:val="00290EF1"/>
    <w:rsid w:val="002C2933"/>
    <w:rsid w:val="002F165B"/>
    <w:rsid w:val="002F45EC"/>
    <w:rsid w:val="0033232F"/>
    <w:rsid w:val="0035553A"/>
    <w:rsid w:val="00357487"/>
    <w:rsid w:val="00366D79"/>
    <w:rsid w:val="003A5A4D"/>
    <w:rsid w:val="003C49CE"/>
    <w:rsid w:val="003D28EE"/>
    <w:rsid w:val="003E0289"/>
    <w:rsid w:val="003E0D52"/>
    <w:rsid w:val="003E4D09"/>
    <w:rsid w:val="004103D3"/>
    <w:rsid w:val="0044344A"/>
    <w:rsid w:val="0044437A"/>
    <w:rsid w:val="0045519B"/>
    <w:rsid w:val="00466107"/>
    <w:rsid w:val="004669C2"/>
    <w:rsid w:val="00472CFE"/>
    <w:rsid w:val="00472F9C"/>
    <w:rsid w:val="00473190"/>
    <w:rsid w:val="00493321"/>
    <w:rsid w:val="004A461A"/>
    <w:rsid w:val="004A5C77"/>
    <w:rsid w:val="004D00C3"/>
    <w:rsid w:val="004E36C4"/>
    <w:rsid w:val="00514DE5"/>
    <w:rsid w:val="00524548"/>
    <w:rsid w:val="00527648"/>
    <w:rsid w:val="00580D7E"/>
    <w:rsid w:val="005843CE"/>
    <w:rsid w:val="005A2A5C"/>
    <w:rsid w:val="005A30FC"/>
    <w:rsid w:val="005B64AD"/>
    <w:rsid w:val="005C15B1"/>
    <w:rsid w:val="005C1EE7"/>
    <w:rsid w:val="005C79AE"/>
    <w:rsid w:val="005C7B53"/>
    <w:rsid w:val="005C7DCF"/>
    <w:rsid w:val="005E2B44"/>
    <w:rsid w:val="00601325"/>
    <w:rsid w:val="00610FA4"/>
    <w:rsid w:val="00612AD1"/>
    <w:rsid w:val="00634493"/>
    <w:rsid w:val="00650D64"/>
    <w:rsid w:val="00651255"/>
    <w:rsid w:val="00653937"/>
    <w:rsid w:val="006634A6"/>
    <w:rsid w:val="006655D3"/>
    <w:rsid w:val="00676BEE"/>
    <w:rsid w:val="00683996"/>
    <w:rsid w:val="006A143A"/>
    <w:rsid w:val="006B15BF"/>
    <w:rsid w:val="006C0F13"/>
    <w:rsid w:val="006C3979"/>
    <w:rsid w:val="006D05A6"/>
    <w:rsid w:val="006D25A6"/>
    <w:rsid w:val="007004B7"/>
    <w:rsid w:val="00703A9F"/>
    <w:rsid w:val="00706752"/>
    <w:rsid w:val="00712296"/>
    <w:rsid w:val="00725609"/>
    <w:rsid w:val="00725D86"/>
    <w:rsid w:val="00732514"/>
    <w:rsid w:val="007361F6"/>
    <w:rsid w:val="00741CC3"/>
    <w:rsid w:val="00746CA3"/>
    <w:rsid w:val="007864C1"/>
    <w:rsid w:val="00786D97"/>
    <w:rsid w:val="00791F90"/>
    <w:rsid w:val="007B5205"/>
    <w:rsid w:val="007B762D"/>
    <w:rsid w:val="007C463C"/>
    <w:rsid w:val="00803DA2"/>
    <w:rsid w:val="00816FB0"/>
    <w:rsid w:val="008230E6"/>
    <w:rsid w:val="00837A62"/>
    <w:rsid w:val="00843AC2"/>
    <w:rsid w:val="00853217"/>
    <w:rsid w:val="00872765"/>
    <w:rsid w:val="008849B7"/>
    <w:rsid w:val="00885365"/>
    <w:rsid w:val="008D49F7"/>
    <w:rsid w:val="008D55A2"/>
    <w:rsid w:val="008F0BBB"/>
    <w:rsid w:val="008F24A9"/>
    <w:rsid w:val="00905B6B"/>
    <w:rsid w:val="00911FFE"/>
    <w:rsid w:val="00924923"/>
    <w:rsid w:val="009249DE"/>
    <w:rsid w:val="00952B10"/>
    <w:rsid w:val="00961B49"/>
    <w:rsid w:val="00967125"/>
    <w:rsid w:val="0099369D"/>
    <w:rsid w:val="009B096B"/>
    <w:rsid w:val="009D3165"/>
    <w:rsid w:val="009F1CB3"/>
    <w:rsid w:val="00A12073"/>
    <w:rsid w:val="00A15260"/>
    <w:rsid w:val="00A21B64"/>
    <w:rsid w:val="00A23C77"/>
    <w:rsid w:val="00A4321A"/>
    <w:rsid w:val="00A45FC5"/>
    <w:rsid w:val="00A720BC"/>
    <w:rsid w:val="00A753E8"/>
    <w:rsid w:val="00A812EE"/>
    <w:rsid w:val="00A84288"/>
    <w:rsid w:val="00A95024"/>
    <w:rsid w:val="00A96035"/>
    <w:rsid w:val="00AA1F3A"/>
    <w:rsid w:val="00AA2E3B"/>
    <w:rsid w:val="00AB1942"/>
    <w:rsid w:val="00AD39EE"/>
    <w:rsid w:val="00AE7D33"/>
    <w:rsid w:val="00AF6B02"/>
    <w:rsid w:val="00B05272"/>
    <w:rsid w:val="00B172E8"/>
    <w:rsid w:val="00B62999"/>
    <w:rsid w:val="00B708D8"/>
    <w:rsid w:val="00B735E9"/>
    <w:rsid w:val="00B75B18"/>
    <w:rsid w:val="00B85559"/>
    <w:rsid w:val="00B92562"/>
    <w:rsid w:val="00B92ADA"/>
    <w:rsid w:val="00BC46B7"/>
    <w:rsid w:val="00BD0049"/>
    <w:rsid w:val="00BD29A8"/>
    <w:rsid w:val="00C12D1F"/>
    <w:rsid w:val="00C23931"/>
    <w:rsid w:val="00C360A2"/>
    <w:rsid w:val="00C3744B"/>
    <w:rsid w:val="00C417B8"/>
    <w:rsid w:val="00C438E7"/>
    <w:rsid w:val="00C43936"/>
    <w:rsid w:val="00C566C5"/>
    <w:rsid w:val="00C62CF2"/>
    <w:rsid w:val="00C70218"/>
    <w:rsid w:val="00C91F64"/>
    <w:rsid w:val="00C92954"/>
    <w:rsid w:val="00C965D4"/>
    <w:rsid w:val="00CB0188"/>
    <w:rsid w:val="00CB0E3C"/>
    <w:rsid w:val="00CC4AB7"/>
    <w:rsid w:val="00CC6882"/>
    <w:rsid w:val="00CC7015"/>
    <w:rsid w:val="00CD31FE"/>
    <w:rsid w:val="00CD3A46"/>
    <w:rsid w:val="00CD52F0"/>
    <w:rsid w:val="00CE12AC"/>
    <w:rsid w:val="00D11FF0"/>
    <w:rsid w:val="00D25F5E"/>
    <w:rsid w:val="00D31B73"/>
    <w:rsid w:val="00D50058"/>
    <w:rsid w:val="00D545B8"/>
    <w:rsid w:val="00D6767C"/>
    <w:rsid w:val="00D8192B"/>
    <w:rsid w:val="00D82727"/>
    <w:rsid w:val="00D8442E"/>
    <w:rsid w:val="00D859E3"/>
    <w:rsid w:val="00D8704F"/>
    <w:rsid w:val="00D9491F"/>
    <w:rsid w:val="00DB13FF"/>
    <w:rsid w:val="00DB381A"/>
    <w:rsid w:val="00DC1879"/>
    <w:rsid w:val="00DF38B7"/>
    <w:rsid w:val="00DF5D9C"/>
    <w:rsid w:val="00DF782D"/>
    <w:rsid w:val="00E20258"/>
    <w:rsid w:val="00E4087F"/>
    <w:rsid w:val="00E475ED"/>
    <w:rsid w:val="00E5015D"/>
    <w:rsid w:val="00E53F12"/>
    <w:rsid w:val="00E550F7"/>
    <w:rsid w:val="00E624B4"/>
    <w:rsid w:val="00E70074"/>
    <w:rsid w:val="00E92BE5"/>
    <w:rsid w:val="00E93F80"/>
    <w:rsid w:val="00EC2B3B"/>
    <w:rsid w:val="00ED18B5"/>
    <w:rsid w:val="00EE5F68"/>
    <w:rsid w:val="00F004E3"/>
    <w:rsid w:val="00F02F65"/>
    <w:rsid w:val="00F15A87"/>
    <w:rsid w:val="00F1694D"/>
    <w:rsid w:val="00F16F6B"/>
    <w:rsid w:val="00F25CEC"/>
    <w:rsid w:val="00F40CC1"/>
    <w:rsid w:val="00F4597F"/>
    <w:rsid w:val="00F56540"/>
    <w:rsid w:val="00F66EDC"/>
    <w:rsid w:val="00F70524"/>
    <w:rsid w:val="00F71371"/>
    <w:rsid w:val="00F71CE1"/>
    <w:rsid w:val="00F92ABD"/>
    <w:rsid w:val="00F94C54"/>
    <w:rsid w:val="00FA2D58"/>
    <w:rsid w:val="00FC5EB8"/>
    <w:rsid w:val="00FD0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CA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CD31FE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8230E6"/>
  </w:style>
  <w:style w:type="character" w:customStyle="1" w:styleId="hit">
    <w:name w:val="hit"/>
    <w:basedOn w:val="DefaultParagraphFont"/>
    <w:rsid w:val="008230E6"/>
  </w:style>
  <w:style w:type="character" w:customStyle="1" w:styleId="Heading3Char">
    <w:name w:val="Heading 3 Char"/>
    <w:basedOn w:val="DefaultParagraphFont"/>
    <w:link w:val="Heading3"/>
    <w:uiPriority w:val="9"/>
    <w:semiHidden/>
    <w:rsid w:val="009249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F3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0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21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1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CA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9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CD31FE"/>
    <w:pPr>
      <w:numPr>
        <w:numId w:val="1"/>
      </w:numPr>
      <w:contextualSpacing/>
    </w:pPr>
  </w:style>
  <w:style w:type="character" w:customStyle="1" w:styleId="apple-converted-space">
    <w:name w:val="apple-converted-space"/>
    <w:basedOn w:val="DefaultParagraphFont"/>
    <w:rsid w:val="008230E6"/>
  </w:style>
  <w:style w:type="character" w:customStyle="1" w:styleId="hit">
    <w:name w:val="hit"/>
    <w:basedOn w:val="DefaultParagraphFont"/>
    <w:rsid w:val="008230E6"/>
  </w:style>
  <w:style w:type="character" w:customStyle="1" w:styleId="Heading3Char">
    <w:name w:val="Heading 3 Char"/>
    <w:basedOn w:val="DefaultParagraphFont"/>
    <w:link w:val="Heading3"/>
    <w:uiPriority w:val="9"/>
    <w:semiHidden/>
    <w:rsid w:val="009249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F3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0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21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Courtauld Institute of Art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Raybone</dc:creator>
  <cp:lastModifiedBy>doctor</cp:lastModifiedBy>
  <cp:revision>2</cp:revision>
  <dcterms:created xsi:type="dcterms:W3CDTF">2014-01-07T14:04:00Z</dcterms:created>
  <dcterms:modified xsi:type="dcterms:W3CDTF">2014-01-07T14:04:00Z</dcterms:modified>
</cp:coreProperties>
</file>