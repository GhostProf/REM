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5C8534" w14:textId="77777777" w:rsidTr="00922950">
        <w:tc>
          <w:tcPr>
            <w:tcW w:w="491" w:type="dxa"/>
            <w:vMerge w:val="restart"/>
            <w:shd w:val="clear" w:color="auto" w:fill="A6A6A6" w:themeFill="background1" w:themeFillShade="A6"/>
            <w:textDirection w:val="btLr"/>
          </w:tcPr>
          <w:p w14:paraId="32CFEC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6AA6FE4DF7D74C8C7EBE9B31BDAC1C"/>
            </w:placeholder>
            <w:showingPlcHdr/>
            <w:dropDownList>
              <w:listItem w:displayText="Dr." w:value="Dr."/>
              <w:listItem w:displayText="Prof." w:value="Prof."/>
            </w:dropDownList>
          </w:sdtPr>
          <w:sdtContent>
            <w:tc>
              <w:tcPr>
                <w:tcW w:w="1259" w:type="dxa"/>
              </w:tcPr>
              <w:p w14:paraId="6DBBE52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031F986880FF4484341C05F7FA45F0"/>
            </w:placeholder>
            <w:text/>
          </w:sdtPr>
          <w:sdtContent>
            <w:tc>
              <w:tcPr>
                <w:tcW w:w="2073" w:type="dxa"/>
              </w:tcPr>
              <w:p w14:paraId="5C543A2D" w14:textId="77777777" w:rsidR="00B574C9" w:rsidRDefault="00543104" w:rsidP="00543104">
                <w:r>
                  <w:t>Kitty</w:t>
                </w:r>
              </w:p>
            </w:tc>
          </w:sdtContent>
        </w:sdt>
        <w:sdt>
          <w:sdtPr>
            <w:alias w:val="Middle name"/>
            <w:tag w:val="authorMiddleName"/>
            <w:id w:val="-2076034781"/>
            <w:placeholder>
              <w:docPart w:val="3214EEF09C69D64F9A7511101FF76904"/>
            </w:placeholder>
            <w:showingPlcHdr/>
            <w:text/>
          </w:sdtPr>
          <w:sdtContent>
            <w:tc>
              <w:tcPr>
                <w:tcW w:w="2551" w:type="dxa"/>
              </w:tcPr>
              <w:p w14:paraId="2648C52A" w14:textId="77777777" w:rsidR="00B574C9" w:rsidRDefault="00B574C9" w:rsidP="00922950">
                <w:r>
                  <w:rPr>
                    <w:rStyle w:val="PlaceholderText"/>
                  </w:rPr>
                  <w:t>[Middle name]</w:t>
                </w:r>
              </w:p>
            </w:tc>
          </w:sdtContent>
        </w:sdt>
        <w:sdt>
          <w:sdtPr>
            <w:alias w:val="Last name"/>
            <w:tag w:val="authorLastName"/>
            <w:id w:val="-1088529830"/>
            <w:placeholder>
              <w:docPart w:val="88D143ACF63A5B4287749F33C3017451"/>
            </w:placeholder>
            <w:text/>
          </w:sdtPr>
          <w:sdtContent>
            <w:tc>
              <w:tcPr>
                <w:tcW w:w="2642" w:type="dxa"/>
              </w:tcPr>
              <w:p w14:paraId="50C0968D" w14:textId="77777777" w:rsidR="00B574C9" w:rsidRDefault="00543104" w:rsidP="00543104">
                <w:r>
                  <w:t>Hudson</w:t>
                </w:r>
              </w:p>
            </w:tc>
          </w:sdtContent>
        </w:sdt>
      </w:tr>
      <w:tr w:rsidR="00B574C9" w14:paraId="580AD9C2" w14:textId="77777777" w:rsidTr="001A6A06">
        <w:trPr>
          <w:trHeight w:val="986"/>
        </w:trPr>
        <w:tc>
          <w:tcPr>
            <w:tcW w:w="491" w:type="dxa"/>
            <w:vMerge/>
            <w:shd w:val="clear" w:color="auto" w:fill="A6A6A6" w:themeFill="background1" w:themeFillShade="A6"/>
          </w:tcPr>
          <w:p w14:paraId="036ED78A" w14:textId="77777777" w:rsidR="00B574C9" w:rsidRPr="001A6A06" w:rsidRDefault="00B574C9" w:rsidP="00CF1542">
            <w:pPr>
              <w:jc w:val="center"/>
              <w:rPr>
                <w:b/>
                <w:color w:val="FFFFFF" w:themeColor="background1"/>
              </w:rPr>
            </w:pPr>
          </w:p>
        </w:tc>
        <w:sdt>
          <w:sdtPr>
            <w:alias w:val="Biography"/>
            <w:tag w:val="authorBiography"/>
            <w:id w:val="938807824"/>
            <w:placeholder>
              <w:docPart w:val="89957B64F12AC54F9798EF66F41C9AB2"/>
            </w:placeholder>
            <w:showingPlcHdr/>
          </w:sdtPr>
          <w:sdtContent>
            <w:tc>
              <w:tcPr>
                <w:tcW w:w="8525" w:type="dxa"/>
                <w:gridSpan w:val="4"/>
              </w:tcPr>
              <w:p w14:paraId="4E4F6CB9" w14:textId="77777777" w:rsidR="00B574C9" w:rsidRDefault="00B574C9" w:rsidP="00922950">
                <w:r>
                  <w:rPr>
                    <w:rStyle w:val="PlaceholderText"/>
                  </w:rPr>
                  <w:t>[Enter your biography]</w:t>
                </w:r>
              </w:p>
            </w:tc>
          </w:sdtContent>
        </w:sdt>
      </w:tr>
      <w:tr w:rsidR="00B574C9" w14:paraId="0EA973D5" w14:textId="77777777" w:rsidTr="001A6A06">
        <w:trPr>
          <w:trHeight w:val="986"/>
        </w:trPr>
        <w:tc>
          <w:tcPr>
            <w:tcW w:w="491" w:type="dxa"/>
            <w:vMerge/>
            <w:shd w:val="clear" w:color="auto" w:fill="A6A6A6" w:themeFill="background1" w:themeFillShade="A6"/>
          </w:tcPr>
          <w:p w14:paraId="3350DE8A" w14:textId="77777777" w:rsidR="00B574C9" w:rsidRPr="001A6A06" w:rsidRDefault="00B574C9" w:rsidP="00CF1542">
            <w:pPr>
              <w:jc w:val="center"/>
              <w:rPr>
                <w:b/>
                <w:color w:val="FFFFFF" w:themeColor="background1"/>
              </w:rPr>
            </w:pPr>
          </w:p>
        </w:tc>
        <w:sdt>
          <w:sdtPr>
            <w:alias w:val="Affiliation"/>
            <w:tag w:val="affiliation"/>
            <w:id w:val="2012937915"/>
            <w:placeholder>
              <w:docPart w:val="1F0B26B1C3603D49990A573B0F001C07"/>
            </w:placeholder>
            <w:showingPlcHdr/>
            <w:text/>
          </w:sdtPr>
          <w:sdtContent>
            <w:tc>
              <w:tcPr>
                <w:tcW w:w="8525" w:type="dxa"/>
                <w:gridSpan w:val="4"/>
              </w:tcPr>
              <w:p w14:paraId="40761FA9" w14:textId="77777777" w:rsidR="00B574C9" w:rsidRDefault="00B574C9" w:rsidP="00B574C9">
                <w:r w:rsidRPr="00543104">
                  <w:rPr>
                    <w:rStyle w:val="PlaceholderText"/>
                    <w:highlight w:val="yellow"/>
                  </w:rPr>
                  <w:t>[Enter the institution with which you are affiliated]</w:t>
                </w:r>
              </w:p>
            </w:tc>
          </w:sdtContent>
        </w:sdt>
      </w:tr>
    </w:tbl>
    <w:p w14:paraId="15CD794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EE5681" w14:textId="77777777" w:rsidTr="00244BB0">
        <w:tc>
          <w:tcPr>
            <w:tcW w:w="9016" w:type="dxa"/>
            <w:shd w:val="clear" w:color="auto" w:fill="A6A6A6" w:themeFill="background1" w:themeFillShade="A6"/>
            <w:tcMar>
              <w:top w:w="113" w:type="dxa"/>
              <w:bottom w:w="113" w:type="dxa"/>
            </w:tcMar>
          </w:tcPr>
          <w:p w14:paraId="06B1D2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997822" w14:textId="77777777" w:rsidTr="003F0D73">
        <w:sdt>
          <w:sdtPr>
            <w:rPr>
              <w:b/>
            </w:rPr>
            <w:alias w:val="Article headword"/>
            <w:tag w:val="articleHeadword"/>
            <w:id w:val="-361440020"/>
            <w:placeholder>
              <w:docPart w:val="ED12C2E82C527E47BDC6ABC1E83891B8"/>
            </w:placeholder>
            <w:text/>
          </w:sdtPr>
          <w:sdtContent>
            <w:tc>
              <w:tcPr>
                <w:tcW w:w="9016" w:type="dxa"/>
                <w:tcMar>
                  <w:top w:w="113" w:type="dxa"/>
                  <w:bottom w:w="113" w:type="dxa"/>
                </w:tcMar>
              </w:tcPr>
              <w:p w14:paraId="48797565" w14:textId="77777777" w:rsidR="003F0D73" w:rsidRPr="00FB589A" w:rsidRDefault="00543104" w:rsidP="003F0D73">
                <w:pPr>
                  <w:rPr>
                    <w:b/>
                  </w:rPr>
                </w:pPr>
                <w:r w:rsidRPr="000B2728">
                  <w:rPr>
                    <w:b/>
                    <w:sz w:val="24"/>
                    <w:szCs w:val="24"/>
                  </w:rPr>
                  <w:t>Kennington, Eric Henri (1888-1960)</w:t>
                </w:r>
              </w:p>
            </w:tc>
          </w:sdtContent>
        </w:sdt>
      </w:tr>
      <w:tr w:rsidR="00464699" w14:paraId="12AFBCAE" w14:textId="77777777" w:rsidTr="00543104">
        <w:sdt>
          <w:sdtPr>
            <w:alias w:val="Variant headwords"/>
            <w:tag w:val="variantHeadwords"/>
            <w:id w:val="173464402"/>
            <w:placeholder>
              <w:docPart w:val="B30991D6AD4DF04C99AAD086C6CFE106"/>
            </w:placeholder>
            <w:showingPlcHdr/>
          </w:sdtPr>
          <w:sdtContent>
            <w:tc>
              <w:tcPr>
                <w:tcW w:w="9016" w:type="dxa"/>
                <w:tcMar>
                  <w:top w:w="113" w:type="dxa"/>
                  <w:bottom w:w="113" w:type="dxa"/>
                </w:tcMar>
              </w:tcPr>
              <w:p w14:paraId="78A2A5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314518" w14:textId="77777777" w:rsidTr="003F0D73">
        <w:sdt>
          <w:sdtPr>
            <w:alias w:val="Abstract"/>
            <w:tag w:val="abstract"/>
            <w:id w:val="-635871867"/>
            <w:placeholder>
              <w:docPart w:val="3F08D6EC5768634EBB16FF3F20D89675"/>
            </w:placeholder>
          </w:sdtPr>
          <w:sdtContent>
            <w:tc>
              <w:tcPr>
                <w:tcW w:w="9016" w:type="dxa"/>
                <w:tcMar>
                  <w:top w:w="113" w:type="dxa"/>
                  <w:bottom w:w="113" w:type="dxa"/>
                </w:tcMar>
              </w:tcPr>
              <w:p w14:paraId="7AE62078" w14:textId="77777777" w:rsidR="00515AF2" w:rsidRDefault="00515AF2" w:rsidP="00515AF2">
                <w:r>
                  <w:t>Eric Kennington’s career began in 1908 and,</w:t>
                </w:r>
                <w:r w:rsidRPr="0070172D">
                  <w:t xml:space="preserve"> </w:t>
                </w:r>
                <w:r>
                  <w:t xml:space="preserve">by early </w:t>
                </w:r>
                <w:proofErr w:type="gramStart"/>
                <w:r>
                  <w:t>1914,</w:t>
                </w:r>
                <w:proofErr w:type="gramEnd"/>
                <w:r>
                  <w:t xml:space="preserve"> he had gained critical success with his portrait commissions and pictures of London </w:t>
                </w:r>
                <w:commentRangeStart w:id="0"/>
                <w:r>
                  <w:t>attractions</w:t>
                </w:r>
                <w:commentRangeEnd w:id="0"/>
                <w:r>
                  <w:rPr>
                    <w:rStyle w:val="CommentReference"/>
                  </w:rPr>
                  <w:commentReference w:id="0"/>
                </w:r>
                <w:r>
                  <w:t xml:space="preserve">. However, it is his war paintings and war memorials for which he is best known; among them is the large oil-painting on glass, </w:t>
                </w:r>
                <w:r w:rsidRPr="00EB27E9">
                  <w:rPr>
                    <w:i/>
                  </w:rPr>
                  <w:t xml:space="preserve">The </w:t>
                </w:r>
                <w:proofErr w:type="spellStart"/>
                <w:r w:rsidRPr="00EB27E9">
                  <w:rPr>
                    <w:i/>
                  </w:rPr>
                  <w:t>Kensingtons</w:t>
                </w:r>
                <w:proofErr w:type="spellEnd"/>
                <w:r w:rsidRPr="00EB27E9">
                  <w:rPr>
                    <w:i/>
                  </w:rPr>
                  <w:t xml:space="preserve"> at </w:t>
                </w:r>
                <w:proofErr w:type="spellStart"/>
                <w:r w:rsidRPr="00EB27E9">
                  <w:rPr>
                    <w:i/>
                  </w:rPr>
                  <w:t>Laventie</w:t>
                </w:r>
                <w:proofErr w:type="spellEnd"/>
                <w:r w:rsidRPr="00EB27E9">
                  <w:rPr>
                    <w:i/>
                  </w:rPr>
                  <w:t>: Winter 1914</w:t>
                </w:r>
                <w:r>
                  <w:t xml:space="preserve"> (1916), as well as hundreds of paintings and drawings done on duty as an official war artist from 1917-19.  Influenced by the ‘direct carving’ techniques of Jacob Epstein, Eric Gill and Frank Dobson, among others, Kennington turned increasingly to sculpture during the </w:t>
                </w:r>
                <w:proofErr w:type="spellStart"/>
                <w:r>
                  <w:t>postwar</w:t>
                </w:r>
                <w:proofErr w:type="spellEnd"/>
                <w:r>
                  <w:t xml:space="preserve"> years, producing memorials to (for example) the 24</w:t>
                </w:r>
                <w:r w:rsidRPr="00815599">
                  <w:rPr>
                    <w:vertAlign w:val="superscript"/>
                  </w:rPr>
                  <w:t>th</w:t>
                </w:r>
                <w:r>
                  <w:t xml:space="preserve"> Infantry Division in Battersea Park (c.1922-24), as well as commissions for architectural sculpture.  Another important figure in Kennington’s post-war career was T.E. Lawrence, for whose book </w:t>
                </w:r>
                <w:r w:rsidRPr="006952B7">
                  <w:rPr>
                    <w:i/>
                  </w:rPr>
                  <w:t>Seven Pillars of Wisdom</w:t>
                </w:r>
                <w:r>
                  <w:t xml:space="preserve"> he drew a series of portraits of Arab people whom he met on his travels in the Middle East in 1920.  He also produced a portrait bust of Lawrence (1926) and an effigy for his tomb (1935).  During the Second World War he was again engaged as an official (and later unofficial) war artist, before turning increasingly to ecclesiastical sculpture after 1946.  By the time he died in 1960 his reputation was sadly diminished, as a younger generation of sculptors, employing a broadly abstract style and modern materials, took over.</w:t>
                </w:r>
              </w:p>
              <w:p w14:paraId="6978A3D0" w14:textId="77777777" w:rsidR="00E85A05" w:rsidRDefault="00E85A05" w:rsidP="00E85A05"/>
            </w:tc>
          </w:sdtContent>
        </w:sdt>
      </w:tr>
      <w:tr w:rsidR="003F0D73" w14:paraId="53CC2BC1" w14:textId="77777777" w:rsidTr="003F0D73">
        <w:sdt>
          <w:sdtPr>
            <w:alias w:val="Article text"/>
            <w:tag w:val="articleText"/>
            <w:id w:val="634067588"/>
            <w:placeholder>
              <w:docPart w:val="801E406BF3943E4480ADE425019E53D7"/>
            </w:placeholder>
          </w:sdtPr>
          <w:sdtContent>
            <w:tc>
              <w:tcPr>
                <w:tcW w:w="9016" w:type="dxa"/>
                <w:tcMar>
                  <w:top w:w="113" w:type="dxa"/>
                  <w:bottom w:w="113" w:type="dxa"/>
                </w:tcMar>
              </w:tcPr>
              <w:p w14:paraId="01347E18" w14:textId="77777777" w:rsidR="00543104" w:rsidRDefault="00543104" w:rsidP="00543104">
                <w:r>
                  <w:t>Eric Kennington’s career began in 1908 and,</w:t>
                </w:r>
                <w:r w:rsidRPr="0070172D">
                  <w:t xml:space="preserve"> </w:t>
                </w:r>
                <w:r>
                  <w:t xml:space="preserve">by early </w:t>
                </w:r>
                <w:proofErr w:type="gramStart"/>
                <w:r>
                  <w:t>1914,</w:t>
                </w:r>
                <w:proofErr w:type="gramEnd"/>
                <w:r>
                  <w:t xml:space="preserve"> he had gained critical success with his portrait commissions and pictures of London</w:t>
                </w:r>
                <w:del w:id="1" w:author="Kate Juniper" w:date="2014-11-24T15:59:00Z">
                  <w:r w:rsidDel="00543104">
                    <w:delText xml:space="preserve"> Costers</w:delText>
                  </w:r>
                </w:del>
                <w:ins w:id="2" w:author="Kate Juniper" w:date="2014-11-24T15:59:00Z">
                  <w:r>
                    <w:t xml:space="preserve"> </w:t>
                  </w:r>
                  <w:commentRangeStart w:id="3"/>
                  <w:r>
                    <w:t>attractions</w:t>
                  </w:r>
                  <w:commentRangeEnd w:id="3"/>
                  <w:r>
                    <w:rPr>
                      <w:rStyle w:val="CommentReference"/>
                    </w:rPr>
                    <w:commentReference w:id="3"/>
                  </w:r>
                </w:ins>
                <w:r>
                  <w:t>. However, it is his war paintings and war memorials for which he is best known</w:t>
                </w:r>
                <w:ins w:id="5" w:author="Kate Juniper" w:date="2014-11-24T15:59:00Z">
                  <w:r>
                    <w:t>;</w:t>
                  </w:r>
                </w:ins>
                <w:del w:id="6" w:author="Kate Juniper" w:date="2014-11-24T15:59:00Z">
                  <w:r w:rsidDel="00543104">
                    <w:delText>,</w:delText>
                  </w:r>
                </w:del>
                <w:r>
                  <w:t xml:space="preserve"> among them </w:t>
                </w:r>
                <w:ins w:id="7" w:author="Kate Juniper" w:date="2014-11-24T16:00:00Z">
                  <w:r>
                    <w:t xml:space="preserve">is </w:t>
                  </w:r>
                </w:ins>
                <w:r>
                  <w:t xml:space="preserve">the large oil-painting on glass, </w:t>
                </w:r>
                <w:r w:rsidRPr="00EB27E9">
                  <w:rPr>
                    <w:i/>
                  </w:rPr>
                  <w:t xml:space="preserve">The </w:t>
                </w:r>
                <w:proofErr w:type="spellStart"/>
                <w:r w:rsidRPr="00EB27E9">
                  <w:rPr>
                    <w:i/>
                  </w:rPr>
                  <w:t>Kensingtons</w:t>
                </w:r>
                <w:proofErr w:type="spellEnd"/>
                <w:r w:rsidRPr="00EB27E9">
                  <w:rPr>
                    <w:i/>
                  </w:rPr>
                  <w:t xml:space="preserve"> at </w:t>
                </w:r>
                <w:proofErr w:type="spellStart"/>
                <w:r w:rsidRPr="00EB27E9">
                  <w:rPr>
                    <w:i/>
                  </w:rPr>
                  <w:t>Laventie</w:t>
                </w:r>
                <w:proofErr w:type="spellEnd"/>
                <w:r w:rsidRPr="00EB27E9">
                  <w:rPr>
                    <w:i/>
                  </w:rPr>
                  <w:t>: Winter 1914</w:t>
                </w:r>
                <w:r>
                  <w:t xml:space="preserve"> (1916), as well as </w:t>
                </w:r>
                <w:del w:id="8" w:author="Kate Juniper" w:date="2014-11-24T16:00:00Z">
                  <w:r w:rsidDel="00543104">
                    <w:delText xml:space="preserve">further </w:delText>
                  </w:r>
                </w:del>
                <w:ins w:id="9" w:author="Kate Juniper" w:date="2014-11-24T16:00:00Z">
                  <w:r>
                    <w:t xml:space="preserve">hundreds of </w:t>
                  </w:r>
                </w:ins>
                <w:r>
                  <w:t>paintings and drawings</w:t>
                </w:r>
                <w:ins w:id="10" w:author="Kate Juniper" w:date="2014-11-24T16:00:00Z">
                  <w:r>
                    <w:t xml:space="preserve"> done on </w:t>
                  </w:r>
                </w:ins>
                <w:ins w:id="11" w:author="Kate Juniper" w:date="2014-11-24T16:01:00Z">
                  <w:r w:rsidR="00515AF2">
                    <w:t>duty</w:t>
                  </w:r>
                </w:ins>
                <w:r>
                  <w:t xml:space="preserve"> as an official war artist from 1917-19. </w:t>
                </w:r>
                <w:del w:id="12" w:author="Kate Juniper" w:date="2014-11-24T16:07:00Z">
                  <w:r w:rsidDel="00515AF2">
                    <w:delText xml:space="preserve"> </w:delText>
                  </w:r>
                </w:del>
                <w:r>
                  <w:t xml:space="preserve">Influenced by the ‘direct carving’ techniques of Jacob Epstein, Eric Gill and Frank Dobson, among others, Kennington turned increasingly to sculpture during the </w:t>
                </w:r>
                <w:proofErr w:type="spellStart"/>
                <w:r>
                  <w:t>post</w:t>
                </w:r>
                <w:del w:id="13" w:author="Kate Juniper" w:date="2014-11-24T16:02:00Z">
                  <w:r w:rsidDel="00515AF2">
                    <w:delText>-</w:delText>
                  </w:r>
                </w:del>
                <w:r>
                  <w:t>war</w:t>
                </w:r>
                <w:proofErr w:type="spellEnd"/>
                <w:r>
                  <w:t xml:space="preserve"> years, producing memorials to</w:t>
                </w:r>
                <w:del w:id="14" w:author="Kate Juniper" w:date="2014-11-24T16:02:00Z">
                  <w:r w:rsidDel="00515AF2">
                    <w:delText>,</w:delText>
                  </w:r>
                </w:del>
                <w:r>
                  <w:t xml:space="preserve"> </w:t>
                </w:r>
                <w:ins w:id="15" w:author="Kate Juniper" w:date="2014-11-24T16:02:00Z">
                  <w:r w:rsidR="00515AF2">
                    <w:t>(</w:t>
                  </w:r>
                </w:ins>
                <w:r>
                  <w:t>for example</w:t>
                </w:r>
                <w:ins w:id="16" w:author="Kate Juniper" w:date="2014-11-24T16:02:00Z">
                  <w:r w:rsidR="00515AF2">
                    <w:t>)</w:t>
                  </w:r>
                </w:ins>
                <w:del w:id="17" w:author="Kate Juniper" w:date="2014-11-24T16:02:00Z">
                  <w:r w:rsidDel="00515AF2">
                    <w:delText>,</w:delText>
                  </w:r>
                </w:del>
                <w:r>
                  <w:t xml:space="preserve"> the 24</w:t>
                </w:r>
                <w:r w:rsidRPr="00815599">
                  <w:rPr>
                    <w:vertAlign w:val="superscript"/>
                  </w:rPr>
                  <w:t>th</w:t>
                </w:r>
                <w:r>
                  <w:t xml:space="preserve"> Infantry Division in Battersea Park (c.1922-24), as well as commissions for architectural sculpture. </w:t>
                </w:r>
                <w:del w:id="18" w:author="Kate Juniper" w:date="2014-11-24T16:07:00Z">
                  <w:r w:rsidDel="00515AF2">
                    <w:delText xml:space="preserve"> </w:delText>
                  </w:r>
                </w:del>
                <w:r>
                  <w:t xml:space="preserve">Another important figure in Kennington’s post-war career was T.E. Lawrence, for whose book </w:t>
                </w:r>
                <w:r w:rsidRPr="006952B7">
                  <w:rPr>
                    <w:i/>
                  </w:rPr>
                  <w:t>Seven Pillars of Wisdom</w:t>
                </w:r>
                <w:ins w:id="19" w:author="Kate Juniper" w:date="2014-11-24T16:03:00Z">
                  <w:r w:rsidR="00515AF2">
                    <w:t xml:space="preserve"> </w:t>
                  </w:r>
                </w:ins>
                <w:del w:id="20" w:author="Kate Juniper" w:date="2014-11-24T16:03:00Z">
                  <w:r w:rsidDel="00515AF2">
                    <w:delText xml:space="preserve"> (subscribers’ edition, 1926) </w:delText>
                  </w:r>
                </w:del>
                <w:r>
                  <w:t xml:space="preserve">he drew a series of </w:t>
                </w:r>
                <w:del w:id="21" w:author="Kate Juniper" w:date="2014-11-24T16:03:00Z">
                  <w:r w:rsidDel="00515AF2">
                    <w:delText xml:space="preserve">Arab </w:delText>
                  </w:r>
                </w:del>
                <w:r>
                  <w:t>portraits</w:t>
                </w:r>
                <w:ins w:id="22" w:author="Kate Juniper" w:date="2014-11-24T16:03:00Z">
                  <w:r w:rsidR="00515AF2">
                    <w:t xml:space="preserve"> of Arab people</w:t>
                  </w:r>
                </w:ins>
                <w:ins w:id="23" w:author="Kate Juniper" w:date="2014-11-24T16:04:00Z">
                  <w:r w:rsidR="00515AF2">
                    <w:t xml:space="preserve"> whom he met on his travels in the Middle East in 1920</w:t>
                  </w:r>
                </w:ins>
                <w:r>
                  <w:t xml:space="preserve">. </w:t>
                </w:r>
                <w:del w:id="24" w:author="Kate Juniper" w:date="2014-11-24T16:07:00Z">
                  <w:r w:rsidDel="00515AF2">
                    <w:delText xml:space="preserve"> </w:delText>
                  </w:r>
                </w:del>
                <w:r>
                  <w:t>He also produced a portrait bust of Lawrence (1926) and a</w:t>
                </w:r>
                <w:ins w:id="25" w:author="Kate Juniper" w:date="2014-11-24T16:05:00Z">
                  <w:r w:rsidR="00515AF2">
                    <w:t>n</w:t>
                  </w:r>
                </w:ins>
                <w:r>
                  <w:t xml:space="preserve"> </w:t>
                </w:r>
                <w:del w:id="26" w:author="Kate Juniper" w:date="2014-11-24T16:05:00Z">
                  <w:r w:rsidDel="00515AF2">
                    <w:delText xml:space="preserve">tomb </w:delText>
                  </w:r>
                </w:del>
                <w:r>
                  <w:t xml:space="preserve">effigy </w:t>
                </w:r>
                <w:ins w:id="27" w:author="Kate Juniper" w:date="2014-11-24T16:05:00Z">
                  <w:r w:rsidR="00515AF2">
                    <w:t xml:space="preserve">for his tomb </w:t>
                  </w:r>
                </w:ins>
                <w:r>
                  <w:t xml:space="preserve">(1935). </w:t>
                </w:r>
                <w:del w:id="28" w:author="Kate Juniper" w:date="2014-11-24T16:07:00Z">
                  <w:r w:rsidDel="00515AF2">
                    <w:delText xml:space="preserve"> </w:delText>
                  </w:r>
                </w:del>
                <w:r>
                  <w:t xml:space="preserve">During the Second World War he was again engaged as an official (and </w:t>
                </w:r>
                <w:del w:id="29" w:author="Kate Juniper" w:date="2014-11-24T16:05:00Z">
                  <w:r w:rsidDel="00515AF2">
                    <w:delText xml:space="preserve">subsequently </w:delText>
                  </w:r>
                </w:del>
                <w:ins w:id="30" w:author="Kate Juniper" w:date="2014-11-24T16:05:00Z">
                  <w:r w:rsidR="00515AF2">
                    <w:t xml:space="preserve">later </w:t>
                  </w:r>
                </w:ins>
                <w:r>
                  <w:t xml:space="preserve">unofficial) war artist, before turning increasingly to ecclesiastical sculpture after 1946. </w:t>
                </w:r>
                <w:del w:id="31" w:author="Kate Juniper" w:date="2014-11-24T16:07:00Z">
                  <w:r w:rsidDel="00515AF2">
                    <w:delText xml:space="preserve"> </w:delText>
                  </w:r>
                </w:del>
                <w:r>
                  <w:t>By the time he died in 1960 his reputation was sadly diminished</w:t>
                </w:r>
                <w:ins w:id="32" w:author="Kate Juniper" w:date="2014-11-24T16:05:00Z">
                  <w:r w:rsidR="00515AF2">
                    <w:t>,</w:t>
                  </w:r>
                </w:ins>
                <w:r>
                  <w:t xml:space="preserve"> as a younger generation of sculptors, employing a broadly abstract style and modern materials, took over.</w:t>
                </w:r>
              </w:p>
              <w:p w14:paraId="55D60010" w14:textId="77777777" w:rsidR="00543104" w:rsidRDefault="00543104" w:rsidP="00543104"/>
              <w:p w14:paraId="0DCD3923" w14:textId="77777777" w:rsidR="00543104" w:rsidDel="00A7365E" w:rsidRDefault="00543104" w:rsidP="00543104">
                <w:pPr>
                  <w:rPr>
                    <w:del w:id="33" w:author="Kate Juniper" w:date="2014-11-24T16:19:00Z"/>
                  </w:rPr>
                </w:pPr>
                <w:r>
                  <w:t>Eric Kennington was born in Victoria Grove, Kensington in 1888 to an artistic family</w:t>
                </w:r>
                <w:ins w:id="34" w:author="Kate Juniper" w:date="2014-11-24T16:06:00Z">
                  <w:r w:rsidR="00515AF2">
                    <w:t>. H</w:t>
                  </w:r>
                </w:ins>
                <w:del w:id="35" w:author="Kate Juniper" w:date="2014-11-24T16:06:00Z">
                  <w:r w:rsidDel="00515AF2">
                    <w:delText>, h</w:delText>
                  </w:r>
                </w:del>
                <w:r>
                  <w:t xml:space="preserve">is father </w:t>
                </w:r>
                <w:del w:id="36" w:author="Kate Juniper" w:date="2014-11-24T16:06:00Z">
                  <w:r w:rsidDel="00515AF2">
                    <w:delText xml:space="preserve">being </w:delText>
                  </w:r>
                </w:del>
                <w:ins w:id="37" w:author="Kate Juniper" w:date="2014-11-24T16:06:00Z">
                  <w:r w:rsidR="00515AF2">
                    <w:t xml:space="preserve">was </w:t>
                  </w:r>
                  <w:proofErr w:type="gramStart"/>
                  <w:r w:rsidR="00515AF2">
                    <w:t xml:space="preserve">the </w:t>
                  </w:r>
                </w:ins>
                <w:r>
                  <w:t>the</w:t>
                </w:r>
                <w:proofErr w:type="gramEnd"/>
                <w:r>
                  <w:t xml:space="preserve"> moderately successful portraitist and genre painter Benjamin Kennington (1856-1916).  From 1906-1908 Kennington attended Lambeth School of Art where he studied alongside Glyn </w:t>
                </w:r>
                <w:proofErr w:type="spellStart"/>
                <w:r>
                  <w:t>Philpott</w:t>
                </w:r>
                <w:proofErr w:type="spellEnd"/>
                <w:r>
                  <w:t xml:space="preserve">. </w:t>
                </w:r>
                <w:del w:id="38" w:author="Kate Juniper" w:date="2014-11-24T16:07:00Z">
                  <w:r w:rsidDel="00515AF2">
                    <w:delText xml:space="preserve"> </w:delText>
                  </w:r>
                </w:del>
                <w:r>
                  <w:t xml:space="preserve">His reputation was established with the exhibition of </w:t>
                </w:r>
                <w:r w:rsidRPr="00352A5F">
                  <w:rPr>
                    <w:i/>
                  </w:rPr>
                  <w:t xml:space="preserve">The </w:t>
                </w:r>
                <w:proofErr w:type="spellStart"/>
                <w:r w:rsidRPr="00352A5F">
                  <w:rPr>
                    <w:i/>
                  </w:rPr>
                  <w:t>Costardmongers</w:t>
                </w:r>
                <w:proofErr w:type="spellEnd"/>
                <w:r>
                  <w:t xml:space="preserve"> (1914), a detailed scene of London street sellers painted with meticulous realism </w:t>
                </w:r>
                <w:del w:id="39" w:author="Kate Juniper" w:date="2014-11-24T16:09:00Z">
                  <w:r w:rsidDel="00515AF2">
                    <w:delText xml:space="preserve">which was </w:delText>
                  </w:r>
                </w:del>
                <w:r>
                  <w:t xml:space="preserve">purchased by William Nicholson. </w:t>
                </w:r>
                <w:del w:id="40" w:author="Kate Juniper" w:date="2014-11-24T16:07:00Z">
                  <w:r w:rsidDel="00515AF2">
                    <w:delText xml:space="preserve"> </w:delText>
                  </w:r>
                </w:del>
                <w:r>
                  <w:t>At the outbreak of war in 1914, Kennington enlisted as a Private with the 13</w:t>
                </w:r>
                <w:r w:rsidRPr="00352A5F">
                  <w:rPr>
                    <w:vertAlign w:val="superscript"/>
                  </w:rPr>
                  <w:t>th</w:t>
                </w:r>
                <w:r>
                  <w:t xml:space="preserve"> Battalion of the London Regiment (known as The </w:t>
                </w:r>
                <w:proofErr w:type="spellStart"/>
                <w:r>
                  <w:t>Kensingtons</w:t>
                </w:r>
                <w:proofErr w:type="spellEnd"/>
                <w:r>
                  <w:t>) and saw active service on the Western Front.</w:t>
                </w:r>
                <w:del w:id="41" w:author="Kate Juniper" w:date="2014-11-24T16:07:00Z">
                  <w:r w:rsidDel="00515AF2">
                    <w:delText xml:space="preserve"> </w:delText>
                  </w:r>
                </w:del>
                <w:r>
                  <w:t xml:space="preserve"> Invalided out of the army in 1915</w:t>
                </w:r>
                <w:ins w:id="42" w:author="Kate Juniper" w:date="2014-11-24T16:09:00Z">
                  <w:r w:rsidR="00515AF2">
                    <w:t>,</w:t>
                  </w:r>
                </w:ins>
                <w:r>
                  <w:t xml:space="preserve"> he painted </w:t>
                </w:r>
                <w:r w:rsidRPr="00352A5F">
                  <w:rPr>
                    <w:i/>
                  </w:rPr>
                  <w:t xml:space="preserve">The </w:t>
                </w:r>
                <w:proofErr w:type="spellStart"/>
                <w:r w:rsidRPr="00352A5F">
                  <w:rPr>
                    <w:i/>
                  </w:rPr>
                  <w:t>Kensingtons</w:t>
                </w:r>
                <w:proofErr w:type="spellEnd"/>
                <w:r w:rsidRPr="00352A5F">
                  <w:rPr>
                    <w:i/>
                  </w:rPr>
                  <w:t xml:space="preserve"> at </w:t>
                </w:r>
                <w:proofErr w:type="spellStart"/>
                <w:r w:rsidRPr="00352A5F">
                  <w:rPr>
                    <w:i/>
                  </w:rPr>
                  <w:t>Laventie</w:t>
                </w:r>
                <w:proofErr w:type="spellEnd"/>
                <w:r w:rsidRPr="00352A5F">
                  <w:rPr>
                    <w:i/>
                  </w:rPr>
                  <w:t>: Winter 1914</w:t>
                </w:r>
                <w:ins w:id="43" w:author="Kate Juniper" w:date="2014-11-24T16:09:00Z">
                  <w:r w:rsidR="00515AF2">
                    <w:t>,</w:t>
                  </w:r>
                </w:ins>
                <w:r>
                  <w:t xml:space="preserve"> which was exhibited to great acclaim at the </w:t>
                </w:r>
                <w:proofErr w:type="spellStart"/>
                <w:r>
                  <w:t>Goupil</w:t>
                </w:r>
                <w:proofErr w:type="spellEnd"/>
                <w:r>
                  <w:t xml:space="preserve"> Gallery in 1916. </w:t>
                </w:r>
                <w:del w:id="44" w:author="Kate Juniper" w:date="2014-11-24T16:07:00Z">
                  <w:r w:rsidDel="00515AF2">
                    <w:delText xml:space="preserve"> </w:delText>
                  </w:r>
                </w:del>
                <w:r>
                  <w:t xml:space="preserve">The picture was striking both for its complex technique, painted in oil with gold leaf on the reverse side of a large pane of glass, and for the frankness and authenticity of its subject matter. </w:t>
                </w:r>
                <w:del w:id="45" w:author="Kate Juniper" w:date="2014-11-24T16:07:00Z">
                  <w:r w:rsidDel="00515AF2">
                    <w:delText xml:space="preserve"> </w:delText>
                  </w:r>
                </w:del>
                <w:r>
                  <w:t xml:space="preserve">The artist and his platoon are depicted on their way down from the trenches, exhausted and frozen; this mundane moment is given powerful monumentality by the rich effects of the medium.  </w:t>
                </w:r>
              </w:p>
              <w:p w14:paraId="1515B20F" w14:textId="77777777" w:rsidR="00543104" w:rsidRDefault="00543104" w:rsidP="00543104">
                <w:pPr>
                  <w:rPr>
                    <w:ins w:id="46" w:author="Kate Juniper" w:date="2014-11-24T16:19:00Z"/>
                  </w:rPr>
                </w:pPr>
              </w:p>
              <w:p w14:paraId="7C5CA1B8" w14:textId="77777777" w:rsidR="00A7365E" w:rsidRDefault="00A7365E" w:rsidP="00543104">
                <w:pPr>
                  <w:rPr>
                    <w:ins w:id="47" w:author="Kate Juniper" w:date="2014-11-24T16:19:00Z"/>
                  </w:rPr>
                </w:pPr>
              </w:p>
              <w:p w14:paraId="08B4F97F" w14:textId="77777777" w:rsidR="00A7365E" w:rsidRDefault="00A7365E" w:rsidP="00543104">
                <w:pPr>
                  <w:rPr>
                    <w:ins w:id="48" w:author="Kate Juniper" w:date="2014-11-24T16:19:00Z"/>
                  </w:rPr>
                </w:pPr>
                <w:ins w:id="49" w:author="Kate Juniper" w:date="2014-11-24T16:19:00Z">
                  <w:r>
                    <w:t xml:space="preserve">File: </w:t>
                  </w:r>
                </w:ins>
              </w:p>
              <w:p w14:paraId="21D4351C" w14:textId="77777777" w:rsidR="00A7365E" w:rsidRPr="00A7365E" w:rsidRDefault="00A7365E" w:rsidP="00543104">
                <w:pPr>
                  <w:rPr>
                    <w:ins w:id="50" w:author="Kate Juniper" w:date="2014-11-24T16:20:00Z"/>
                    <w:color w:val="5B9BD5" w:themeColor="accent1"/>
                    <w:sz w:val="18"/>
                    <w:szCs w:val="18"/>
                    <w:rPrChange w:id="51" w:author="Kate Juniper" w:date="2014-11-24T16:20:00Z">
                      <w:rPr>
                        <w:ins w:id="52" w:author="Kate Juniper" w:date="2014-11-24T16:20:00Z"/>
                      </w:rPr>
                    </w:rPrChange>
                  </w:rPr>
                </w:pPr>
                <w:ins w:id="53" w:author="Kate Juniper" w:date="2014-11-24T16:19:00Z">
                  <w:r w:rsidRPr="00A7365E">
                    <w:rPr>
                      <w:color w:val="5B9BD5" w:themeColor="accent1"/>
                      <w:sz w:val="18"/>
                      <w:szCs w:val="18"/>
                      <w:rPrChange w:id="54" w:author="Kate Juniper" w:date="2014-11-24T16:20:00Z">
                        <w:rPr/>
                      </w:rPrChange>
                    </w:rPr>
                    <w:t xml:space="preserve">Fig.1: ‘The </w:t>
                  </w:r>
                  <w:proofErr w:type="spellStart"/>
                  <w:r w:rsidRPr="00A7365E">
                    <w:rPr>
                      <w:color w:val="5B9BD5" w:themeColor="accent1"/>
                      <w:sz w:val="18"/>
                      <w:szCs w:val="18"/>
                      <w:rPrChange w:id="55" w:author="Kate Juniper" w:date="2014-11-24T16:20:00Z">
                        <w:rPr/>
                      </w:rPrChange>
                    </w:rPr>
                    <w:t>Kensingtons</w:t>
                  </w:r>
                  <w:proofErr w:type="spellEnd"/>
                  <w:r w:rsidRPr="00A7365E">
                    <w:rPr>
                      <w:color w:val="5B9BD5" w:themeColor="accent1"/>
                      <w:sz w:val="18"/>
                      <w:szCs w:val="18"/>
                      <w:rPrChange w:id="56" w:author="Kate Juniper" w:date="2014-11-24T16:20:00Z">
                        <w:rPr/>
                      </w:rPrChange>
                    </w:rPr>
                    <w:t xml:space="preserve"> at </w:t>
                  </w:r>
                  <w:proofErr w:type="spellStart"/>
                  <w:r w:rsidRPr="00A7365E">
                    <w:rPr>
                      <w:color w:val="5B9BD5" w:themeColor="accent1"/>
                      <w:sz w:val="18"/>
                      <w:szCs w:val="18"/>
                      <w:rPrChange w:id="57" w:author="Kate Juniper" w:date="2014-11-24T16:20:00Z">
                        <w:rPr/>
                      </w:rPrChange>
                    </w:rPr>
                    <w:t>Laventie</w:t>
                  </w:r>
                  <w:proofErr w:type="spellEnd"/>
                  <w:r w:rsidRPr="00A7365E">
                    <w:rPr>
                      <w:color w:val="5B9BD5" w:themeColor="accent1"/>
                      <w:sz w:val="18"/>
                      <w:szCs w:val="18"/>
                      <w:rPrChange w:id="58" w:author="Kate Juniper" w:date="2014-11-24T16:20:00Z">
                        <w:rPr/>
                      </w:rPrChange>
                    </w:rPr>
                    <w:t>’ (1915), oil on glass, 139.7 x 152.4cm, London: The Imperial War Museum.</w:t>
                  </w:r>
                </w:ins>
              </w:p>
              <w:p w14:paraId="650640F2" w14:textId="77777777" w:rsidR="00A7365E" w:rsidRDefault="00A7365E" w:rsidP="00543104">
                <w:pPr>
                  <w:rPr>
                    <w:ins w:id="59" w:author="Kate Juniper" w:date="2014-11-24T16:20:00Z"/>
                  </w:rPr>
                </w:pPr>
                <w:ins w:id="60" w:author="Kate Juniper" w:date="2014-11-24T16:20:00Z">
                  <w:r>
                    <w:t>(</w:t>
                  </w:r>
                  <w:r>
                    <w:fldChar w:fldCharType="begin"/>
                  </w:r>
                  <w:r>
                    <w:instrText xml:space="preserve"> HYPERLINK "http://www.iwm.org.uk/collections/item/object/15145" </w:instrText>
                  </w:r>
                </w:ins>
                <w:ins w:id="61" w:author="Kate Juniper" w:date="2014-11-24T16:20:00Z">
                  <w:r>
                    <w:fldChar w:fldCharType="separate"/>
                  </w:r>
                  <w:r w:rsidRPr="00962DA3">
                    <w:rPr>
                      <w:rStyle w:val="Hyperlink"/>
                    </w:rPr>
                    <w:t>http://www.iwm.org.uk/collections/item/object/15145</w:t>
                  </w:r>
                  <w:r>
                    <w:rPr>
                      <w:rStyle w:val="Hyperlink"/>
                    </w:rPr>
                    <w:fldChar w:fldCharType="end"/>
                  </w:r>
                  <w:proofErr w:type="gramStart"/>
                  <w:r>
                    <w:t xml:space="preserve"> )</w:t>
                  </w:r>
                  <w:proofErr w:type="gramEnd"/>
                </w:ins>
              </w:p>
              <w:p w14:paraId="3BF67295" w14:textId="77777777" w:rsidR="00A7365E" w:rsidRDefault="00A7365E" w:rsidP="00A7365E">
                <w:pPr>
                  <w:rPr>
                    <w:ins w:id="62" w:author="Kate Juniper" w:date="2014-11-24T16:20:00Z"/>
                  </w:rPr>
                  <w:pPrChange w:id="63" w:author="Kate Juniper" w:date="2014-11-24T16:20:00Z">
                    <w:pPr>
                      <w:pStyle w:val="ListParagraph"/>
                    </w:pPr>
                  </w:pPrChange>
                </w:pPr>
                <w:ins w:id="64" w:author="Kate Juniper" w:date="2014-11-24T16:20:00Z">
                  <w:r>
                    <w:t xml:space="preserve">For copyright licence contact IWM – Tel: 0207 416 5215/5309 or email: </w:t>
                  </w:r>
                  <w:r>
                    <w:fldChar w:fldCharType="begin"/>
                  </w:r>
                  <w:r>
                    <w:instrText xml:space="preserve"> HYPERLINK "mailto:imagesales@iwm.org.uk" </w:instrText>
                  </w:r>
                </w:ins>
                <w:ins w:id="65" w:author="Kate Juniper" w:date="2014-11-24T16:20:00Z">
                  <w:r>
                    <w:fldChar w:fldCharType="separate"/>
                  </w:r>
                  <w:r w:rsidRPr="00962DA3">
                    <w:rPr>
                      <w:rStyle w:val="Hyperlink"/>
                    </w:rPr>
                    <w:t>imagesales@iwm.org.uk</w:t>
                  </w:r>
                  <w:r>
                    <w:rPr>
                      <w:rStyle w:val="Hyperlink"/>
                    </w:rPr>
                    <w:fldChar w:fldCharType="end"/>
                  </w:r>
                  <w:proofErr w:type="gramStart"/>
                  <w:r>
                    <w:t xml:space="preserve"> .</w:t>
                  </w:r>
                  <w:proofErr w:type="gramEnd"/>
                </w:ins>
              </w:p>
              <w:p w14:paraId="7896A2D4" w14:textId="77777777" w:rsidR="00A7365E" w:rsidRDefault="00A7365E" w:rsidP="00543104">
                <w:pPr>
                  <w:rPr>
                    <w:ins w:id="66" w:author="Kate Juniper" w:date="2014-11-24T16:20:00Z"/>
                  </w:rPr>
                </w:pPr>
              </w:p>
              <w:p w14:paraId="45F1A403" w14:textId="77777777" w:rsidR="00A7365E" w:rsidRDefault="00A7365E" w:rsidP="00543104"/>
              <w:p w14:paraId="622DF0D0" w14:textId="77777777" w:rsidR="00543104" w:rsidRDefault="00543104" w:rsidP="00543104">
                <w:pPr>
                  <w:rPr>
                    <w:ins w:id="67" w:author="Kate Juniper" w:date="2014-11-24T16:21:00Z"/>
                  </w:rPr>
                </w:pPr>
                <w:r>
                  <w:t xml:space="preserve">Following this success, </w:t>
                </w:r>
                <w:proofErr w:type="gramStart"/>
                <w:r>
                  <w:t xml:space="preserve">Kennington was employed </w:t>
                </w:r>
                <w:del w:id="68" w:author="Kate Juniper" w:date="2014-11-24T16:12:00Z">
                  <w:r w:rsidDel="004933A3">
                    <w:delText xml:space="preserve">as an official war artist </w:delText>
                  </w:r>
                </w:del>
                <w:r>
                  <w:t>by the Ministry of Information</w:t>
                </w:r>
                <w:ins w:id="69" w:author="Kate Juniper" w:date="2014-11-24T16:12:00Z">
                  <w:r w:rsidR="004933A3">
                    <w:t xml:space="preserve"> as an official war artist</w:t>
                  </w:r>
                </w:ins>
                <w:proofErr w:type="gramEnd"/>
                <w:r>
                  <w:t xml:space="preserve"> in 1917</w:t>
                </w:r>
                <w:ins w:id="70" w:author="Kate Juniper" w:date="2014-11-24T16:13:00Z">
                  <w:r w:rsidR="004933A3">
                    <w:t>,</w:t>
                  </w:r>
                </w:ins>
                <w:del w:id="71" w:author="Kate Juniper" w:date="2014-11-24T16:12:00Z">
                  <w:r w:rsidDel="004933A3">
                    <w:delText>,</w:delText>
                  </w:r>
                </w:del>
                <w:r>
                  <w:t xml:space="preserve"> and for the Canadian War Records Scheme in 1918-19. </w:t>
                </w:r>
                <w:del w:id="72" w:author="Kate Juniper" w:date="2014-11-24T16:07:00Z">
                  <w:r w:rsidDel="00515AF2">
                    <w:delText xml:space="preserve"> </w:delText>
                  </w:r>
                </w:del>
                <w:r>
                  <w:t xml:space="preserve">As such, he produced charcoal and pastel portraits of rank and file soldiers and scenes of everyday life for these men in the trenches, </w:t>
                </w:r>
                <w:ins w:id="73" w:author="Kate Juniper" w:date="2014-11-24T16:12:00Z">
                  <w:r w:rsidR="004933A3">
                    <w:t xml:space="preserve">which were </w:t>
                  </w:r>
                </w:ins>
                <w:r>
                  <w:t xml:space="preserve">shown at the Leicester Galleries in 1918. </w:t>
                </w:r>
                <w:del w:id="74" w:author="Kate Juniper" w:date="2014-11-24T16:07:00Z">
                  <w:r w:rsidDel="00515AF2">
                    <w:delText xml:space="preserve"> </w:delText>
                  </w:r>
                </w:del>
                <w:r>
                  <w:t xml:space="preserve">Kennington first exhibited his sculpture at the Alpine Club in 1920 and from this point on sculpture gradually became the primary focus of his output. </w:t>
                </w:r>
                <w:ins w:id="75" w:author="Kate Juniper" w:date="2014-11-24T16:18:00Z">
                  <w:r w:rsidR="004933A3">
                    <w:t xml:space="preserve">In 1922 he married Celandine </w:t>
                  </w:r>
                  <w:proofErr w:type="spellStart"/>
                  <w:r w:rsidR="004933A3">
                    <w:t>Hanbury</w:t>
                  </w:r>
                  <w:proofErr w:type="spellEnd"/>
                  <w:r w:rsidR="004933A3">
                    <w:t xml:space="preserve">-Tracy (née Cecil). </w:t>
                  </w:r>
                </w:ins>
                <w:del w:id="76" w:author="Kate Juniper" w:date="2014-11-24T16:08:00Z">
                  <w:r w:rsidDel="00515AF2">
                    <w:delText xml:space="preserve"> </w:delText>
                  </w:r>
                </w:del>
                <w:r>
                  <w:t>His first major public sculpture commission was the 24</w:t>
                </w:r>
                <w:r w:rsidRPr="009819A1">
                  <w:rPr>
                    <w:vertAlign w:val="superscript"/>
                  </w:rPr>
                  <w:t>th</w:t>
                </w:r>
                <w:r>
                  <w:t xml:space="preserve"> Infantry Division Memorial</w:t>
                </w:r>
                <w:ins w:id="77" w:author="Kate Juniper" w:date="2014-11-24T16:13:00Z">
                  <w:r w:rsidR="004933A3">
                    <w:t xml:space="preserve">, </w:t>
                  </w:r>
                </w:ins>
                <w:del w:id="78" w:author="Kate Juniper" w:date="2014-11-24T16:13:00Z">
                  <w:r w:rsidDel="004933A3">
                    <w:delText xml:space="preserve"> which was </w:delText>
                  </w:r>
                </w:del>
                <w:r>
                  <w:t xml:space="preserve">unveiled in Battersea Park in October 1924. </w:t>
                </w:r>
                <w:del w:id="79" w:author="Kate Juniper" w:date="2014-11-24T16:08:00Z">
                  <w:r w:rsidDel="00515AF2">
                    <w:delText xml:space="preserve"> </w:delText>
                  </w:r>
                </w:del>
                <w:r>
                  <w:t xml:space="preserve">Using the ‘direct carving’ approach of modernist sculptors such as Epstein or Brancusi, the Memorial was carved in stone with a very smooth finish that echoed the effect he strove for in his paintings on glass, and a figural simplicity that would become characteristic of his work. </w:t>
                </w:r>
                <w:del w:id="80" w:author="Kate Juniper" w:date="2014-11-24T16:08:00Z">
                  <w:r w:rsidDel="00515AF2">
                    <w:delText xml:space="preserve"> </w:delText>
                  </w:r>
                </w:del>
                <w:r>
                  <w:t xml:space="preserve">In 1925, he won a similar commission for a </w:t>
                </w:r>
                <w:r w:rsidRPr="00357EFF">
                  <w:rPr>
                    <w:i/>
                  </w:rPr>
                  <w:t>Memorial to the missing of the Battles of the Marne and the Aisne, 1918</w:t>
                </w:r>
                <w:r>
                  <w:rPr>
                    <w:i/>
                  </w:rPr>
                  <w:t xml:space="preserve"> </w:t>
                </w:r>
                <w:r>
                  <w:t xml:space="preserve">(1927-8) at Soissons, </w:t>
                </w:r>
                <w:ins w:id="81" w:author="Kate Juniper" w:date="2014-11-24T16:14:00Z">
                  <w:r w:rsidR="004933A3">
                    <w:t xml:space="preserve">France, </w:t>
                  </w:r>
                </w:ins>
                <w:r>
                  <w:t xml:space="preserve">where the group of three soldiers carved in stone were even more extreme in their stark, passive solidity, </w:t>
                </w:r>
                <w:ins w:id="82" w:author="Kate Juniper" w:date="2014-11-24T16:15:00Z">
                  <w:r w:rsidR="004933A3">
                    <w:t xml:space="preserve">standing </w:t>
                  </w:r>
                </w:ins>
                <w:r>
                  <w:t xml:space="preserve">with the monolithic severity of the Easter Island figures seen at the British Museum. </w:t>
                </w:r>
              </w:p>
              <w:p w14:paraId="177C40B8" w14:textId="77777777" w:rsidR="00D17D87" w:rsidRDefault="00D17D87" w:rsidP="00543104">
                <w:pPr>
                  <w:rPr>
                    <w:ins w:id="83" w:author="Kate Juniper" w:date="2014-11-24T16:21:00Z"/>
                  </w:rPr>
                </w:pPr>
              </w:p>
              <w:p w14:paraId="14CB8E91" w14:textId="77777777" w:rsidR="00D17D87" w:rsidRDefault="00D17D87" w:rsidP="00543104">
                <w:pPr>
                  <w:rPr>
                    <w:ins w:id="84" w:author="Kate Juniper" w:date="2014-11-24T16:21:00Z"/>
                  </w:rPr>
                </w:pPr>
                <w:ins w:id="85" w:author="Kate Juniper" w:date="2014-11-24T16:21:00Z">
                  <w:r>
                    <w:t>File:</w:t>
                  </w:r>
                </w:ins>
              </w:p>
              <w:p w14:paraId="6028FB3C" w14:textId="77777777" w:rsidR="00D17D87" w:rsidRDefault="00D17D87" w:rsidP="00D17D87">
                <w:pPr>
                  <w:rPr>
                    <w:ins w:id="86" w:author="Kate Juniper" w:date="2014-11-24T16:21:00Z"/>
                  </w:rPr>
                  <w:pPrChange w:id="87" w:author="Kate Juniper" w:date="2014-11-24T16:21:00Z">
                    <w:pPr>
                      <w:pStyle w:val="ListParagraph"/>
                      <w:numPr>
                        <w:numId w:val="12"/>
                      </w:numPr>
                      <w:ind w:hanging="360"/>
                    </w:pPr>
                  </w:pPrChange>
                </w:pPr>
                <w:ins w:id="88" w:author="Kate Juniper" w:date="2014-11-24T16:21:00Z">
                  <w:r w:rsidRPr="00D17D87">
                    <w:rPr>
                      <w:color w:val="5B9BD5" w:themeColor="accent1"/>
                      <w:sz w:val="18"/>
                      <w:szCs w:val="18"/>
                      <w:rPrChange w:id="89" w:author="Kate Juniper" w:date="2014-11-24T16:22:00Z">
                        <w:rPr/>
                      </w:rPrChange>
                    </w:rPr>
                    <w:t xml:space="preserve">Fig.2: </w:t>
                  </w:r>
                  <w:r w:rsidRPr="00D17D87">
                    <w:rPr>
                      <w:color w:val="5B9BD5" w:themeColor="accent1"/>
                      <w:sz w:val="18"/>
                      <w:szCs w:val="18"/>
                      <w:rPrChange w:id="90" w:author="Kate Juniper" w:date="2014-11-24T16:22:00Z">
                        <w:rPr/>
                      </w:rPrChange>
                    </w:rPr>
                    <w:t>War Memorial for the 24</w:t>
                  </w:r>
                  <w:r w:rsidRPr="00D17D87">
                    <w:rPr>
                      <w:color w:val="5B9BD5" w:themeColor="accent1"/>
                      <w:sz w:val="18"/>
                      <w:szCs w:val="18"/>
                      <w:vertAlign w:val="superscript"/>
                      <w:rPrChange w:id="91" w:author="Kate Juniper" w:date="2014-11-24T16:22:00Z">
                        <w:rPr>
                          <w:vertAlign w:val="superscript"/>
                        </w:rPr>
                      </w:rPrChange>
                    </w:rPr>
                    <w:t>th</w:t>
                  </w:r>
                  <w:r w:rsidRPr="00D17D87">
                    <w:rPr>
                      <w:color w:val="5B9BD5" w:themeColor="accent1"/>
                      <w:sz w:val="18"/>
                      <w:szCs w:val="18"/>
                      <w:rPrChange w:id="92" w:author="Kate Juniper" w:date="2014-11-24T16:22:00Z">
                        <w:rPr/>
                      </w:rPrChange>
                    </w:rPr>
                    <w:t xml:space="preserve"> London Division</w:t>
                  </w:r>
                  <w:proofErr w:type="gramStart"/>
                  <w:r w:rsidRPr="00D17D87">
                    <w:rPr>
                      <w:color w:val="5B9BD5" w:themeColor="accent1"/>
                      <w:sz w:val="18"/>
                      <w:szCs w:val="18"/>
                      <w:rPrChange w:id="93" w:author="Kate Juniper" w:date="2014-11-24T16:22:00Z">
                        <w:rPr/>
                      </w:rPrChange>
                    </w:rPr>
                    <w:t>,  Battersea</w:t>
                  </w:r>
                  <w:proofErr w:type="gramEnd"/>
                  <w:r w:rsidRPr="00D17D87">
                    <w:rPr>
                      <w:color w:val="5B9BD5" w:themeColor="accent1"/>
                      <w:sz w:val="18"/>
                      <w:szCs w:val="18"/>
                      <w:rPrChange w:id="94" w:author="Kate Juniper" w:date="2014-11-24T16:22:00Z">
                        <w:rPr/>
                      </w:rPrChange>
                    </w:rPr>
                    <w:t xml:space="preserve"> Park (1924), stone</w:t>
                  </w:r>
                  <w:r>
                    <w:t xml:space="preserve">  (</w:t>
                  </w:r>
                  <w:r>
                    <w:fldChar w:fldCharType="begin"/>
                  </w:r>
                  <w:r>
                    <w:instrText xml:space="preserve"> HYPERLINK "http://www.geograph.org.uk/photo/2322635" </w:instrText>
                  </w:r>
                </w:ins>
                <w:ins w:id="95" w:author="Kate Juniper" w:date="2014-11-24T16:21:00Z">
                  <w:r>
                    <w:fldChar w:fldCharType="separate"/>
                  </w:r>
                  <w:r w:rsidRPr="00962DA3">
                    <w:rPr>
                      <w:rStyle w:val="Hyperlink"/>
                    </w:rPr>
                    <w:t>http://www.geograph.org.uk/photo/2322635</w:t>
                  </w:r>
                  <w:r>
                    <w:rPr>
                      <w:rStyle w:val="Hyperlink"/>
                    </w:rPr>
                    <w:fldChar w:fldCharType="end"/>
                  </w:r>
                  <w:r>
                    <w:t xml:space="preserve"> )</w:t>
                  </w:r>
                </w:ins>
              </w:p>
              <w:p w14:paraId="1F3B0D3B" w14:textId="77777777" w:rsidR="00D17D87" w:rsidRDefault="00D17D87" w:rsidP="00D17D87">
                <w:pPr>
                  <w:rPr>
                    <w:ins w:id="96" w:author="Kate Juniper" w:date="2014-11-24T16:21:00Z"/>
                  </w:rPr>
                  <w:pPrChange w:id="97" w:author="Kate Juniper" w:date="2014-11-24T16:21:00Z">
                    <w:pPr>
                      <w:pStyle w:val="ListParagraph"/>
                    </w:pPr>
                  </w:pPrChange>
                </w:pPr>
                <w:ins w:id="98" w:author="Kate Juniper" w:date="2014-11-24T16:21:00Z">
                  <w:r>
                    <w:t>‘Copyright Thomas Nugent and licences for reuse under this Creative Commons Licence’ (contact link on URL).</w:t>
                  </w:r>
                </w:ins>
              </w:p>
              <w:p w14:paraId="37776182" w14:textId="77777777" w:rsidR="004933A3" w:rsidRDefault="004933A3" w:rsidP="00543104"/>
              <w:p w14:paraId="79E4803B" w14:textId="77777777" w:rsidR="00543104" w:rsidRDefault="00543104" w:rsidP="00543104">
                <w:del w:id="99" w:author="Kate Juniper" w:date="2014-11-24T16:08:00Z">
                  <w:r w:rsidDel="00515AF2">
                    <w:delText xml:space="preserve"> </w:delText>
                  </w:r>
                </w:del>
                <w:r>
                  <w:t xml:space="preserve">Kennington’s rigorously simplified sculptural aesthetic can also be seen in more personal works such as </w:t>
                </w:r>
                <w:r w:rsidRPr="003E04C2">
                  <w:rPr>
                    <w:i/>
                  </w:rPr>
                  <w:t>The Male Child</w:t>
                </w:r>
                <w:r>
                  <w:t xml:space="preserve"> (1929), while the strong influence of primitive cultures, from ancient Chinese to Mayan, is exemplified in </w:t>
                </w:r>
                <w:r w:rsidRPr="003E04C2">
                  <w:rPr>
                    <w:i/>
                  </w:rPr>
                  <w:t>War God</w:t>
                </w:r>
                <w:r>
                  <w:t xml:space="preserve"> (c.1932-3). </w:t>
                </w:r>
                <w:del w:id="100" w:author="Kate Juniper" w:date="2014-11-24T16:08:00Z">
                  <w:r w:rsidDel="00515AF2">
                    <w:delText xml:space="preserve"> </w:delText>
                  </w:r>
                </w:del>
                <w:r>
                  <w:t>By 1930, Kennington was identified by critics as an ‘English Modernist’ alongside Dobson, Epstein and Henry Moore, and had become involved in various architectural projects.</w:t>
                </w:r>
                <w:del w:id="101" w:author="Kate Juniper" w:date="2014-11-24T16:08:00Z">
                  <w:r w:rsidDel="00515AF2">
                    <w:delText xml:space="preserve"> </w:delText>
                  </w:r>
                </w:del>
                <w:r>
                  <w:t xml:space="preserve"> In 1929-32, for instance, he carved a series of five low-relief panels, representing the ‘emotions’ in Shakespeare’s dramas, directly onto the brick façade of the new Shakespeare Memorial Theatre at Stratford-upon-Avon. </w:t>
                </w:r>
                <w:del w:id="102" w:author="Kate Juniper" w:date="2014-11-24T16:08:00Z">
                  <w:r w:rsidDel="00515AF2">
                    <w:delText xml:space="preserve"> </w:delText>
                  </w:r>
                </w:del>
                <w:r>
                  <w:t xml:space="preserve">Some of these displayed the artist’s engagement with Medieval sculpture, which became increasingly overt in the 1930s. </w:t>
                </w:r>
                <w:del w:id="103" w:author="Kate Juniper" w:date="2014-11-24T16:08:00Z">
                  <w:r w:rsidDel="00515AF2">
                    <w:delText xml:space="preserve"> </w:delText>
                  </w:r>
                </w:del>
                <w:r>
                  <w:t xml:space="preserve">This interest was fully realised following the sudden death of T.E. Lawrence – who had supported and encouraged Kennington since 1920 – in 1935. Kennington now proposed </w:t>
                </w:r>
                <w:del w:id="104" w:author="Kate Juniper" w:date="2014-11-24T16:17:00Z">
                  <w:r w:rsidDel="004933A3">
                    <w:delText xml:space="preserve">that </w:delText>
                  </w:r>
                </w:del>
                <w:r>
                  <w:t xml:space="preserve">he </w:t>
                </w:r>
                <w:del w:id="105" w:author="Kate Juniper" w:date="2014-11-24T16:16:00Z">
                  <w:r w:rsidDel="004933A3">
                    <w:delText xml:space="preserve">should </w:delText>
                  </w:r>
                </w:del>
                <w:r>
                  <w:t xml:space="preserve">carve a life-size, recumbent effigy of Lawrence, which was completed in 1939 in St. Martin’s Church, Wareham.   </w:t>
                </w:r>
              </w:p>
              <w:p w14:paraId="4E1846A0" w14:textId="77777777" w:rsidR="00543104" w:rsidRDefault="00543104" w:rsidP="00543104"/>
              <w:p w14:paraId="145A573F" w14:textId="77777777" w:rsidR="00543104" w:rsidRPr="00357EFF" w:rsidRDefault="00543104" w:rsidP="00543104">
                <w:r>
                  <w:t xml:space="preserve">At the outbreak of the Second World War, Kennington began working for the War Artists’ Advisory Committee; he was attached to the RAF from 1940-2, drawing portraits of pilots in pastel.  From 1946, he focused his energy on ecclesiastical sculpture – such as the </w:t>
                </w:r>
                <w:r w:rsidRPr="006B3765">
                  <w:rPr>
                    <w:i/>
                  </w:rPr>
                  <w:t>Partridge Memorial</w:t>
                </w:r>
                <w:r>
                  <w:t xml:space="preserve"> (1946-8) in St. Stephen’s Church, </w:t>
                </w:r>
                <w:proofErr w:type="spellStart"/>
                <w:r>
                  <w:t>Hammerwood</w:t>
                </w:r>
                <w:proofErr w:type="spellEnd"/>
                <w:r>
                  <w:t xml:space="preserve">, West Sussex, and the </w:t>
                </w:r>
                <w:r w:rsidRPr="006B3765">
                  <w:rPr>
                    <w:i/>
                  </w:rPr>
                  <w:t>Cumming Memorial Font</w:t>
                </w:r>
                <w:r>
                  <w:t xml:space="preserve"> (1949-51) at St. Michael’s Church, </w:t>
                </w:r>
                <w:proofErr w:type="spellStart"/>
                <w:r>
                  <w:t>Betchworth</w:t>
                </w:r>
                <w:proofErr w:type="spellEnd"/>
                <w:r>
                  <w:t>, Surrey – though continuing to undertake secular public commissions too, including a relief for the new Glasgow University Electrical Engineering Block (1957-9).  He</w:t>
                </w:r>
                <w:del w:id="106" w:author="Kate Juniper" w:date="2014-11-24T16:17:00Z">
                  <w:r w:rsidDel="004933A3">
                    <w:delText xml:space="preserve"> married Celandine Hanbury-Tracy (née Cecil) in 1922, and</w:delText>
                  </w:r>
                </w:del>
                <w:r>
                  <w:t xml:space="preserve"> died in 1960 in Reading, Berkshire.</w:t>
                </w:r>
              </w:p>
              <w:p w14:paraId="68D1CDAC" w14:textId="77777777" w:rsidR="003F0D73" w:rsidRDefault="003F0D73" w:rsidP="00C27FAB"/>
            </w:tc>
          </w:sdtContent>
        </w:sdt>
      </w:tr>
      <w:tr w:rsidR="003235A7" w14:paraId="41649759" w14:textId="77777777" w:rsidTr="003235A7">
        <w:tc>
          <w:tcPr>
            <w:tcW w:w="9016" w:type="dxa"/>
          </w:tcPr>
          <w:p w14:paraId="5AB7770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459B5E56B30C643A1010C78B546E806"/>
              </w:placeholder>
            </w:sdtPr>
            <w:sdtContent>
              <w:p w14:paraId="4B5D7725" w14:textId="77777777" w:rsidR="00D17D87" w:rsidRDefault="00D17D87" w:rsidP="00D17D87">
                <w:pPr>
                  <w:rPr>
                    <w:ins w:id="107" w:author="Kate Juniper" w:date="2014-11-24T16:23:00Z"/>
                  </w:rPr>
                </w:pPr>
                <w:customXmlInsRangeStart w:id="108" w:author="Kate Juniper" w:date="2014-11-24T16:23:00Z"/>
                <w:sdt>
                  <w:sdtPr>
                    <w:id w:val="-1422027485"/>
                    <w:citation/>
                  </w:sdtPr>
                  <w:sdtContent>
                    <w:customXmlInsRangeEnd w:id="108"/>
                    <w:ins w:id="109" w:author="Kate Juniper" w:date="2014-11-24T16:23:00Z">
                      <w:r>
                        <w:fldChar w:fldCharType="begin"/>
                      </w:r>
                      <w:r>
                        <w:rPr>
                          <w:lang w:val="en-US"/>
                        </w:rPr>
                        <w:instrText xml:space="preserve"> CITATION Bla01 \l 1033 </w:instrText>
                      </w:r>
                    </w:ins>
                    <w:r>
                      <w:fldChar w:fldCharType="separate"/>
                    </w:r>
                    <w:ins w:id="110" w:author="Kate Juniper" w:date="2014-11-24T16:23:00Z">
                      <w:r>
                        <w:rPr>
                          <w:noProof/>
                          <w:lang w:val="en-US"/>
                        </w:rPr>
                        <w:t xml:space="preserve"> </w:t>
                      </w:r>
                      <w:r>
                        <w:rPr>
                          <w:noProof/>
                          <w:lang w:val="en-US"/>
                        </w:rPr>
                        <w:t>(Black)</w:t>
                      </w:r>
                      <w:r>
                        <w:fldChar w:fldCharType="end"/>
                      </w:r>
                    </w:ins>
                    <w:customXmlInsRangeStart w:id="111" w:author="Kate Juniper" w:date="2014-11-24T16:23:00Z"/>
                  </w:sdtContent>
                </w:sdt>
                <w:customXmlInsRangeEnd w:id="111"/>
              </w:p>
              <w:p w14:paraId="5BB0A41A" w14:textId="77777777" w:rsidR="00D17D87" w:rsidRDefault="00D17D87" w:rsidP="00D17D87">
                <w:pPr>
                  <w:rPr>
                    <w:ins w:id="112" w:author="Kate Juniper" w:date="2014-11-24T16:24:00Z"/>
                  </w:rPr>
                </w:pPr>
                <w:customXmlInsRangeStart w:id="113" w:author="Kate Juniper" w:date="2014-11-24T16:24:00Z"/>
                <w:sdt>
                  <w:sdtPr>
                    <w:id w:val="1416903080"/>
                    <w:citation/>
                  </w:sdtPr>
                  <w:sdtContent>
                    <w:customXmlInsRangeEnd w:id="113"/>
                    <w:ins w:id="114" w:author="Kate Juniper" w:date="2014-11-24T16:24:00Z">
                      <w:r>
                        <w:fldChar w:fldCharType="begin"/>
                      </w:r>
                      <w:r>
                        <w:rPr>
                          <w:lang w:val="en-US"/>
                        </w:rPr>
                        <w:instrText xml:space="preserve">CITATION Bla02 \l 1033 </w:instrText>
                      </w:r>
                    </w:ins>
                    <w:r>
                      <w:fldChar w:fldCharType="separate"/>
                    </w:r>
                    <w:ins w:id="115" w:author="Kate Juniper" w:date="2014-11-24T16:24:00Z">
                      <w:r>
                        <w:rPr>
                          <w:noProof/>
                          <w:lang w:val="en-US"/>
                        </w:rPr>
                        <w:t>(Black, The Sculpture of Eric Kennington)</w:t>
                      </w:r>
                      <w:r>
                        <w:fldChar w:fldCharType="end"/>
                      </w:r>
                    </w:ins>
                    <w:customXmlInsRangeStart w:id="116" w:author="Kate Juniper" w:date="2014-11-24T16:24:00Z"/>
                  </w:sdtContent>
                </w:sdt>
                <w:customXmlInsRangeEnd w:id="116"/>
              </w:p>
              <w:p w14:paraId="2294553C" w14:textId="77777777" w:rsidR="00D17D87" w:rsidRDefault="00D17D87" w:rsidP="00D17D87">
                <w:pPr>
                  <w:rPr>
                    <w:ins w:id="117" w:author="Kate Juniper" w:date="2014-11-24T16:24:00Z"/>
                  </w:rPr>
                </w:pPr>
                <w:customXmlInsRangeStart w:id="118" w:author="Kate Juniper" w:date="2014-11-24T16:24:00Z"/>
                <w:sdt>
                  <w:sdtPr>
                    <w:id w:val="2066601576"/>
                    <w:citation/>
                  </w:sdtPr>
                  <w:sdtContent>
                    <w:customXmlInsRangeEnd w:id="118"/>
                    <w:ins w:id="119" w:author="Kate Juniper" w:date="2014-11-24T16:24:00Z">
                      <w:r>
                        <w:fldChar w:fldCharType="begin"/>
                      </w:r>
                      <w:r>
                        <w:rPr>
                          <w:lang w:val="en-US"/>
                        </w:rPr>
                        <w:instrText xml:space="preserve"> CITATION Bla11 \l 1033 </w:instrText>
                      </w:r>
                    </w:ins>
                    <w:r>
                      <w:fldChar w:fldCharType="separate"/>
                    </w:r>
                    <w:ins w:id="120" w:author="Kate Juniper" w:date="2014-11-24T16:24:00Z">
                      <w:r>
                        <w:rPr>
                          <w:noProof/>
                          <w:lang w:val="en-US"/>
                        </w:rPr>
                        <w:t>(Black, The Face of Courage: Eric Kennington, Portraiture and the Second World War)</w:t>
                      </w:r>
                      <w:r>
                        <w:fldChar w:fldCharType="end"/>
                      </w:r>
                    </w:ins>
                    <w:customXmlInsRangeStart w:id="121" w:author="Kate Juniper" w:date="2014-11-24T16:24:00Z"/>
                  </w:sdtContent>
                </w:sdt>
                <w:customXmlInsRangeEnd w:id="121"/>
              </w:p>
              <w:p w14:paraId="2F96A5D5" w14:textId="77777777" w:rsidR="003235A7" w:rsidRDefault="00D17D87" w:rsidP="00D17D87">
                <w:customXmlInsRangeStart w:id="122" w:author="Kate Juniper" w:date="2014-11-24T16:25:00Z"/>
                <w:sdt>
                  <w:sdtPr>
                    <w:id w:val="-1087847058"/>
                    <w:citation/>
                  </w:sdtPr>
                  <w:sdtContent>
                    <w:customXmlInsRangeEnd w:id="122"/>
                    <w:ins w:id="123" w:author="Kate Juniper" w:date="2014-11-24T16:25:00Z">
                      <w:r>
                        <w:fldChar w:fldCharType="begin"/>
                      </w:r>
                      <w:r>
                        <w:rPr>
                          <w:lang w:val="en-US"/>
                        </w:rPr>
                        <w:instrText xml:space="preserve"> CITATION Cum74 \l 1033 </w:instrText>
                      </w:r>
                    </w:ins>
                    <w:r>
                      <w:fldChar w:fldCharType="separate"/>
                    </w:r>
                    <w:ins w:id="124" w:author="Kate Juniper" w:date="2014-11-24T16:25:00Z">
                      <w:r>
                        <w:rPr>
                          <w:noProof/>
                          <w:lang w:val="en-US"/>
                        </w:rPr>
                        <w:t>(Cumming)</w:t>
                      </w:r>
                      <w:r>
                        <w:fldChar w:fldCharType="end"/>
                      </w:r>
                    </w:ins>
                    <w:customXmlInsRangeStart w:id="125" w:author="Kate Juniper" w:date="2014-11-24T16:25:00Z"/>
                  </w:sdtContent>
                </w:sdt>
                <w:customXmlInsRangeEnd w:id="125"/>
              </w:p>
              <w:bookmarkStart w:id="126" w:name="_GoBack" w:displacedByCustomXml="next"/>
              <w:bookmarkEnd w:id="126" w:displacedByCustomXml="next"/>
            </w:sdtContent>
          </w:sdt>
        </w:tc>
      </w:tr>
    </w:tbl>
    <w:p w14:paraId="4B0F094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4-11-24T16:06:00Z" w:initials="KJ">
    <w:p w14:paraId="1AE48BE4" w14:textId="77777777" w:rsidR="00A7365E" w:rsidRDefault="00A7365E" w:rsidP="00515AF2">
      <w:pPr>
        <w:pStyle w:val="CommentText"/>
      </w:pPr>
      <w:r>
        <w:rPr>
          <w:rStyle w:val="CommentReference"/>
        </w:rPr>
        <w:annotationRef/>
      </w:r>
      <w:r>
        <w:t>I can find no reference to ‘</w:t>
      </w:r>
      <w:proofErr w:type="spellStart"/>
      <w:r>
        <w:t>Costers</w:t>
      </w:r>
      <w:proofErr w:type="spellEnd"/>
      <w:r>
        <w:t>’ so have replaced it with a more general reference.</w:t>
      </w:r>
    </w:p>
  </w:comment>
  <w:comment w:id="3" w:author="Kate Juniper" w:date="2014-11-24T15:59:00Z" w:initials="KJ">
    <w:p w14:paraId="4CD77727" w14:textId="77777777" w:rsidR="00A7365E" w:rsidRDefault="00A7365E">
      <w:pPr>
        <w:pStyle w:val="CommentText"/>
      </w:pPr>
      <w:ins w:id="4" w:author="Kate Juniper" w:date="2014-11-24T15:59:00Z">
        <w:r>
          <w:rPr>
            <w:rStyle w:val="CommentReference"/>
          </w:rPr>
          <w:annotationRef/>
        </w:r>
      </w:ins>
      <w:r>
        <w:t>I can find no reference to ‘</w:t>
      </w:r>
      <w:proofErr w:type="spellStart"/>
      <w:r>
        <w:t>Costers</w:t>
      </w:r>
      <w:proofErr w:type="spellEnd"/>
      <w:r>
        <w:t>’ so have replaced it with a more general reference.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99733" w14:textId="77777777" w:rsidR="00A7365E" w:rsidRDefault="00A7365E" w:rsidP="007A0D55">
      <w:pPr>
        <w:spacing w:after="0" w:line="240" w:lineRule="auto"/>
      </w:pPr>
      <w:r>
        <w:separator/>
      </w:r>
    </w:p>
  </w:endnote>
  <w:endnote w:type="continuationSeparator" w:id="0">
    <w:p w14:paraId="32EB38DF" w14:textId="77777777" w:rsidR="00A7365E" w:rsidRDefault="00A736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61964" w14:textId="77777777" w:rsidR="00A7365E" w:rsidRDefault="00A7365E" w:rsidP="007A0D55">
      <w:pPr>
        <w:spacing w:after="0" w:line="240" w:lineRule="auto"/>
      </w:pPr>
      <w:r>
        <w:separator/>
      </w:r>
    </w:p>
  </w:footnote>
  <w:footnote w:type="continuationSeparator" w:id="0">
    <w:p w14:paraId="1234274C" w14:textId="77777777" w:rsidR="00A7365E" w:rsidRDefault="00A736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9EFB" w14:textId="77777777" w:rsidR="00A7365E" w:rsidRDefault="00A7365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F2EABC" w14:textId="77777777" w:rsidR="00A7365E" w:rsidRDefault="00A736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3E2579"/>
    <w:multiLevelType w:val="hybridMultilevel"/>
    <w:tmpl w:val="4E00C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10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33A3"/>
    <w:rsid w:val="00496888"/>
    <w:rsid w:val="004A7476"/>
    <w:rsid w:val="004E5896"/>
    <w:rsid w:val="00513EE6"/>
    <w:rsid w:val="00515AF2"/>
    <w:rsid w:val="00534F8F"/>
    <w:rsid w:val="00543104"/>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365E"/>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7D8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2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31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104"/>
    <w:rPr>
      <w:rFonts w:ascii="Lucida Grande" w:hAnsi="Lucida Grande" w:cs="Lucida Grande"/>
      <w:sz w:val="18"/>
      <w:szCs w:val="18"/>
    </w:rPr>
  </w:style>
  <w:style w:type="character" w:styleId="CommentReference">
    <w:name w:val="annotation reference"/>
    <w:basedOn w:val="DefaultParagraphFont"/>
    <w:uiPriority w:val="99"/>
    <w:semiHidden/>
    <w:rsid w:val="00543104"/>
    <w:rPr>
      <w:sz w:val="18"/>
      <w:szCs w:val="18"/>
    </w:rPr>
  </w:style>
  <w:style w:type="paragraph" w:styleId="CommentText">
    <w:name w:val="annotation text"/>
    <w:basedOn w:val="Normal"/>
    <w:link w:val="CommentTextChar"/>
    <w:uiPriority w:val="99"/>
    <w:semiHidden/>
    <w:rsid w:val="00543104"/>
    <w:pPr>
      <w:spacing w:line="240" w:lineRule="auto"/>
    </w:pPr>
    <w:rPr>
      <w:sz w:val="24"/>
      <w:szCs w:val="24"/>
    </w:rPr>
  </w:style>
  <w:style w:type="character" w:customStyle="1" w:styleId="CommentTextChar">
    <w:name w:val="Comment Text Char"/>
    <w:basedOn w:val="DefaultParagraphFont"/>
    <w:link w:val="CommentText"/>
    <w:uiPriority w:val="99"/>
    <w:semiHidden/>
    <w:rsid w:val="00543104"/>
    <w:rPr>
      <w:sz w:val="24"/>
      <w:szCs w:val="24"/>
    </w:rPr>
  </w:style>
  <w:style w:type="paragraph" w:styleId="CommentSubject">
    <w:name w:val="annotation subject"/>
    <w:basedOn w:val="CommentText"/>
    <w:next w:val="CommentText"/>
    <w:link w:val="CommentSubjectChar"/>
    <w:uiPriority w:val="99"/>
    <w:semiHidden/>
    <w:rsid w:val="00543104"/>
    <w:rPr>
      <w:b/>
      <w:bCs/>
      <w:sz w:val="20"/>
      <w:szCs w:val="20"/>
    </w:rPr>
  </w:style>
  <w:style w:type="character" w:customStyle="1" w:styleId="CommentSubjectChar">
    <w:name w:val="Comment Subject Char"/>
    <w:basedOn w:val="CommentTextChar"/>
    <w:link w:val="CommentSubject"/>
    <w:uiPriority w:val="99"/>
    <w:semiHidden/>
    <w:rsid w:val="00543104"/>
    <w:rPr>
      <w:b/>
      <w:bCs/>
      <w:sz w:val="20"/>
      <w:szCs w:val="20"/>
    </w:rPr>
  </w:style>
  <w:style w:type="character" w:styleId="Hyperlink">
    <w:name w:val="Hyperlink"/>
    <w:basedOn w:val="DefaultParagraphFont"/>
    <w:uiPriority w:val="99"/>
    <w:semiHidden/>
    <w:unhideWhenUsed/>
    <w:rsid w:val="00A7365E"/>
    <w:rPr>
      <w:color w:val="0563C1" w:themeColor="hyperlink"/>
      <w:u w:val="single"/>
    </w:rPr>
  </w:style>
  <w:style w:type="paragraph" w:styleId="ListParagraph">
    <w:name w:val="List Paragraph"/>
    <w:basedOn w:val="Normal"/>
    <w:uiPriority w:val="34"/>
    <w:qFormat/>
    <w:rsid w:val="00A7365E"/>
    <w:pPr>
      <w:spacing w:after="200" w:line="240" w:lineRule="auto"/>
      <w:ind w:left="720"/>
      <w:contextualSpacing/>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31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104"/>
    <w:rPr>
      <w:rFonts w:ascii="Lucida Grande" w:hAnsi="Lucida Grande" w:cs="Lucida Grande"/>
      <w:sz w:val="18"/>
      <w:szCs w:val="18"/>
    </w:rPr>
  </w:style>
  <w:style w:type="character" w:styleId="CommentReference">
    <w:name w:val="annotation reference"/>
    <w:basedOn w:val="DefaultParagraphFont"/>
    <w:uiPriority w:val="99"/>
    <w:semiHidden/>
    <w:rsid w:val="00543104"/>
    <w:rPr>
      <w:sz w:val="18"/>
      <w:szCs w:val="18"/>
    </w:rPr>
  </w:style>
  <w:style w:type="paragraph" w:styleId="CommentText">
    <w:name w:val="annotation text"/>
    <w:basedOn w:val="Normal"/>
    <w:link w:val="CommentTextChar"/>
    <w:uiPriority w:val="99"/>
    <w:semiHidden/>
    <w:rsid w:val="00543104"/>
    <w:pPr>
      <w:spacing w:line="240" w:lineRule="auto"/>
    </w:pPr>
    <w:rPr>
      <w:sz w:val="24"/>
      <w:szCs w:val="24"/>
    </w:rPr>
  </w:style>
  <w:style w:type="character" w:customStyle="1" w:styleId="CommentTextChar">
    <w:name w:val="Comment Text Char"/>
    <w:basedOn w:val="DefaultParagraphFont"/>
    <w:link w:val="CommentText"/>
    <w:uiPriority w:val="99"/>
    <w:semiHidden/>
    <w:rsid w:val="00543104"/>
    <w:rPr>
      <w:sz w:val="24"/>
      <w:szCs w:val="24"/>
    </w:rPr>
  </w:style>
  <w:style w:type="paragraph" w:styleId="CommentSubject">
    <w:name w:val="annotation subject"/>
    <w:basedOn w:val="CommentText"/>
    <w:next w:val="CommentText"/>
    <w:link w:val="CommentSubjectChar"/>
    <w:uiPriority w:val="99"/>
    <w:semiHidden/>
    <w:rsid w:val="00543104"/>
    <w:rPr>
      <w:b/>
      <w:bCs/>
      <w:sz w:val="20"/>
      <w:szCs w:val="20"/>
    </w:rPr>
  </w:style>
  <w:style w:type="character" w:customStyle="1" w:styleId="CommentSubjectChar">
    <w:name w:val="Comment Subject Char"/>
    <w:basedOn w:val="CommentTextChar"/>
    <w:link w:val="CommentSubject"/>
    <w:uiPriority w:val="99"/>
    <w:semiHidden/>
    <w:rsid w:val="00543104"/>
    <w:rPr>
      <w:b/>
      <w:bCs/>
      <w:sz w:val="20"/>
      <w:szCs w:val="20"/>
    </w:rPr>
  </w:style>
  <w:style w:type="character" w:styleId="Hyperlink">
    <w:name w:val="Hyperlink"/>
    <w:basedOn w:val="DefaultParagraphFont"/>
    <w:uiPriority w:val="99"/>
    <w:semiHidden/>
    <w:unhideWhenUsed/>
    <w:rsid w:val="00A7365E"/>
    <w:rPr>
      <w:color w:val="0563C1" w:themeColor="hyperlink"/>
      <w:u w:val="single"/>
    </w:rPr>
  </w:style>
  <w:style w:type="paragraph" w:styleId="ListParagraph">
    <w:name w:val="List Paragraph"/>
    <w:basedOn w:val="Normal"/>
    <w:uiPriority w:val="34"/>
    <w:qFormat/>
    <w:rsid w:val="00A7365E"/>
    <w:pPr>
      <w:spacing w:after="20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6AA6FE4DF7D74C8C7EBE9B31BDAC1C"/>
        <w:category>
          <w:name w:val="General"/>
          <w:gallery w:val="placeholder"/>
        </w:category>
        <w:types>
          <w:type w:val="bbPlcHdr"/>
        </w:types>
        <w:behaviors>
          <w:behavior w:val="content"/>
        </w:behaviors>
        <w:guid w:val="{CE8ECC02-7A57-0C49-8A19-E9270EBDB587}"/>
      </w:docPartPr>
      <w:docPartBody>
        <w:p w:rsidR="00000000" w:rsidRDefault="004E117A">
          <w:pPr>
            <w:pStyle w:val="7F6AA6FE4DF7D74C8C7EBE9B31BDAC1C"/>
          </w:pPr>
          <w:r w:rsidRPr="00CC586D">
            <w:rPr>
              <w:rStyle w:val="PlaceholderText"/>
              <w:b/>
              <w:color w:val="FFFFFF" w:themeColor="background1"/>
            </w:rPr>
            <w:t>[Salutation]</w:t>
          </w:r>
        </w:p>
      </w:docPartBody>
    </w:docPart>
    <w:docPart>
      <w:docPartPr>
        <w:name w:val="B1031F986880FF4484341C05F7FA45F0"/>
        <w:category>
          <w:name w:val="General"/>
          <w:gallery w:val="placeholder"/>
        </w:category>
        <w:types>
          <w:type w:val="bbPlcHdr"/>
        </w:types>
        <w:behaviors>
          <w:behavior w:val="content"/>
        </w:behaviors>
        <w:guid w:val="{CC2B1DDF-2379-DB43-8D40-02925BE0D6F9}"/>
      </w:docPartPr>
      <w:docPartBody>
        <w:p w:rsidR="00000000" w:rsidRDefault="004E117A">
          <w:pPr>
            <w:pStyle w:val="B1031F986880FF4484341C05F7FA45F0"/>
          </w:pPr>
          <w:r>
            <w:rPr>
              <w:rStyle w:val="PlaceholderText"/>
            </w:rPr>
            <w:t>[First name]</w:t>
          </w:r>
        </w:p>
      </w:docPartBody>
    </w:docPart>
    <w:docPart>
      <w:docPartPr>
        <w:name w:val="3214EEF09C69D64F9A7511101FF76904"/>
        <w:category>
          <w:name w:val="General"/>
          <w:gallery w:val="placeholder"/>
        </w:category>
        <w:types>
          <w:type w:val="bbPlcHdr"/>
        </w:types>
        <w:behaviors>
          <w:behavior w:val="content"/>
        </w:behaviors>
        <w:guid w:val="{BDFC16F1-1CC7-254D-8445-D1F2A3FDCA7E}"/>
      </w:docPartPr>
      <w:docPartBody>
        <w:p w:rsidR="00000000" w:rsidRDefault="004E117A">
          <w:pPr>
            <w:pStyle w:val="3214EEF09C69D64F9A7511101FF76904"/>
          </w:pPr>
          <w:r>
            <w:rPr>
              <w:rStyle w:val="PlaceholderText"/>
            </w:rPr>
            <w:t>[Middle name]</w:t>
          </w:r>
        </w:p>
      </w:docPartBody>
    </w:docPart>
    <w:docPart>
      <w:docPartPr>
        <w:name w:val="88D143ACF63A5B4287749F33C3017451"/>
        <w:category>
          <w:name w:val="General"/>
          <w:gallery w:val="placeholder"/>
        </w:category>
        <w:types>
          <w:type w:val="bbPlcHdr"/>
        </w:types>
        <w:behaviors>
          <w:behavior w:val="content"/>
        </w:behaviors>
        <w:guid w:val="{E709D0F0-2E4F-E746-8B6A-4619FC7CA986}"/>
      </w:docPartPr>
      <w:docPartBody>
        <w:p w:rsidR="00000000" w:rsidRDefault="004E117A">
          <w:pPr>
            <w:pStyle w:val="88D143ACF63A5B4287749F33C3017451"/>
          </w:pPr>
          <w:r>
            <w:rPr>
              <w:rStyle w:val="PlaceholderText"/>
            </w:rPr>
            <w:t>[Last name]</w:t>
          </w:r>
        </w:p>
      </w:docPartBody>
    </w:docPart>
    <w:docPart>
      <w:docPartPr>
        <w:name w:val="89957B64F12AC54F9798EF66F41C9AB2"/>
        <w:category>
          <w:name w:val="General"/>
          <w:gallery w:val="placeholder"/>
        </w:category>
        <w:types>
          <w:type w:val="bbPlcHdr"/>
        </w:types>
        <w:behaviors>
          <w:behavior w:val="content"/>
        </w:behaviors>
        <w:guid w:val="{F3A9EE04-2894-374F-BD00-027D375762C4}"/>
      </w:docPartPr>
      <w:docPartBody>
        <w:p w:rsidR="00000000" w:rsidRDefault="004E117A">
          <w:pPr>
            <w:pStyle w:val="89957B64F12AC54F9798EF66F41C9AB2"/>
          </w:pPr>
          <w:r>
            <w:rPr>
              <w:rStyle w:val="PlaceholderText"/>
            </w:rPr>
            <w:t>[Enter your biography]</w:t>
          </w:r>
        </w:p>
      </w:docPartBody>
    </w:docPart>
    <w:docPart>
      <w:docPartPr>
        <w:name w:val="1F0B26B1C3603D49990A573B0F001C07"/>
        <w:category>
          <w:name w:val="General"/>
          <w:gallery w:val="placeholder"/>
        </w:category>
        <w:types>
          <w:type w:val="bbPlcHdr"/>
        </w:types>
        <w:behaviors>
          <w:behavior w:val="content"/>
        </w:behaviors>
        <w:guid w:val="{1CC49174-11EE-BD45-AD31-0E0E2A5C1B75}"/>
      </w:docPartPr>
      <w:docPartBody>
        <w:p w:rsidR="00000000" w:rsidRDefault="004E117A">
          <w:pPr>
            <w:pStyle w:val="1F0B26B1C3603D49990A573B0F001C07"/>
          </w:pPr>
          <w:r>
            <w:rPr>
              <w:rStyle w:val="PlaceholderText"/>
            </w:rPr>
            <w:t>[Enter the institution with which you are affiliated]</w:t>
          </w:r>
        </w:p>
      </w:docPartBody>
    </w:docPart>
    <w:docPart>
      <w:docPartPr>
        <w:name w:val="ED12C2E82C527E47BDC6ABC1E83891B8"/>
        <w:category>
          <w:name w:val="General"/>
          <w:gallery w:val="placeholder"/>
        </w:category>
        <w:types>
          <w:type w:val="bbPlcHdr"/>
        </w:types>
        <w:behaviors>
          <w:behavior w:val="content"/>
        </w:behaviors>
        <w:guid w:val="{781A147F-6633-F64B-8D41-4409C526AD3A}"/>
      </w:docPartPr>
      <w:docPartBody>
        <w:p w:rsidR="00000000" w:rsidRDefault="004E117A">
          <w:pPr>
            <w:pStyle w:val="ED12C2E82C527E47BDC6ABC1E83891B8"/>
          </w:pPr>
          <w:r w:rsidRPr="00EF74F7">
            <w:rPr>
              <w:b/>
              <w:color w:val="808080" w:themeColor="background1" w:themeShade="80"/>
            </w:rPr>
            <w:t>[Enter the headword for your article]</w:t>
          </w:r>
        </w:p>
      </w:docPartBody>
    </w:docPart>
    <w:docPart>
      <w:docPartPr>
        <w:name w:val="B30991D6AD4DF04C99AAD086C6CFE106"/>
        <w:category>
          <w:name w:val="General"/>
          <w:gallery w:val="placeholder"/>
        </w:category>
        <w:types>
          <w:type w:val="bbPlcHdr"/>
        </w:types>
        <w:behaviors>
          <w:behavior w:val="content"/>
        </w:behaviors>
        <w:guid w:val="{ED7B69F2-7B8D-2744-92AE-581DDB3173FA}"/>
      </w:docPartPr>
      <w:docPartBody>
        <w:p w:rsidR="00000000" w:rsidRDefault="004E117A">
          <w:pPr>
            <w:pStyle w:val="B30991D6AD4DF04C99AAD086C6CFE1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08D6EC5768634EBB16FF3F20D89675"/>
        <w:category>
          <w:name w:val="General"/>
          <w:gallery w:val="placeholder"/>
        </w:category>
        <w:types>
          <w:type w:val="bbPlcHdr"/>
        </w:types>
        <w:behaviors>
          <w:behavior w:val="content"/>
        </w:behaviors>
        <w:guid w:val="{C7DB6979-3841-B84E-8053-C9191B7A19C1}"/>
      </w:docPartPr>
      <w:docPartBody>
        <w:p w:rsidR="00000000" w:rsidRDefault="004E117A">
          <w:pPr>
            <w:pStyle w:val="3F08D6EC5768634EBB16FF3F20D896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1E406BF3943E4480ADE425019E53D7"/>
        <w:category>
          <w:name w:val="General"/>
          <w:gallery w:val="placeholder"/>
        </w:category>
        <w:types>
          <w:type w:val="bbPlcHdr"/>
        </w:types>
        <w:behaviors>
          <w:behavior w:val="content"/>
        </w:behaviors>
        <w:guid w:val="{CA269BB4-2265-2643-AEA6-8321DAB22A98}"/>
      </w:docPartPr>
      <w:docPartBody>
        <w:p w:rsidR="00000000" w:rsidRDefault="004E117A">
          <w:pPr>
            <w:pStyle w:val="801E406BF3943E4480ADE425019E53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459B5E56B30C643A1010C78B546E806"/>
        <w:category>
          <w:name w:val="General"/>
          <w:gallery w:val="placeholder"/>
        </w:category>
        <w:types>
          <w:type w:val="bbPlcHdr"/>
        </w:types>
        <w:behaviors>
          <w:behavior w:val="content"/>
        </w:behaviors>
        <w:guid w:val="{4A87DE22-C91D-F24E-8668-78A29065AF1D}"/>
      </w:docPartPr>
      <w:docPartBody>
        <w:p w:rsidR="00000000" w:rsidRDefault="004E117A">
          <w:pPr>
            <w:pStyle w:val="A459B5E56B30C643A1010C78B546E80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6AA6FE4DF7D74C8C7EBE9B31BDAC1C">
    <w:name w:val="7F6AA6FE4DF7D74C8C7EBE9B31BDAC1C"/>
  </w:style>
  <w:style w:type="paragraph" w:customStyle="1" w:styleId="B1031F986880FF4484341C05F7FA45F0">
    <w:name w:val="B1031F986880FF4484341C05F7FA45F0"/>
  </w:style>
  <w:style w:type="paragraph" w:customStyle="1" w:styleId="3214EEF09C69D64F9A7511101FF76904">
    <w:name w:val="3214EEF09C69D64F9A7511101FF76904"/>
  </w:style>
  <w:style w:type="paragraph" w:customStyle="1" w:styleId="88D143ACF63A5B4287749F33C3017451">
    <w:name w:val="88D143ACF63A5B4287749F33C3017451"/>
  </w:style>
  <w:style w:type="paragraph" w:customStyle="1" w:styleId="89957B64F12AC54F9798EF66F41C9AB2">
    <w:name w:val="89957B64F12AC54F9798EF66F41C9AB2"/>
  </w:style>
  <w:style w:type="paragraph" w:customStyle="1" w:styleId="1F0B26B1C3603D49990A573B0F001C07">
    <w:name w:val="1F0B26B1C3603D49990A573B0F001C07"/>
  </w:style>
  <w:style w:type="paragraph" w:customStyle="1" w:styleId="ED12C2E82C527E47BDC6ABC1E83891B8">
    <w:name w:val="ED12C2E82C527E47BDC6ABC1E83891B8"/>
  </w:style>
  <w:style w:type="paragraph" w:customStyle="1" w:styleId="B30991D6AD4DF04C99AAD086C6CFE106">
    <w:name w:val="B30991D6AD4DF04C99AAD086C6CFE106"/>
  </w:style>
  <w:style w:type="paragraph" w:customStyle="1" w:styleId="3F08D6EC5768634EBB16FF3F20D89675">
    <w:name w:val="3F08D6EC5768634EBB16FF3F20D89675"/>
  </w:style>
  <w:style w:type="paragraph" w:customStyle="1" w:styleId="801E406BF3943E4480ADE425019E53D7">
    <w:name w:val="801E406BF3943E4480ADE425019E53D7"/>
  </w:style>
  <w:style w:type="paragraph" w:customStyle="1" w:styleId="A459B5E56B30C643A1010C78B546E806">
    <w:name w:val="A459B5E56B30C643A1010C78B546E8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6AA6FE4DF7D74C8C7EBE9B31BDAC1C">
    <w:name w:val="7F6AA6FE4DF7D74C8C7EBE9B31BDAC1C"/>
  </w:style>
  <w:style w:type="paragraph" w:customStyle="1" w:styleId="B1031F986880FF4484341C05F7FA45F0">
    <w:name w:val="B1031F986880FF4484341C05F7FA45F0"/>
  </w:style>
  <w:style w:type="paragraph" w:customStyle="1" w:styleId="3214EEF09C69D64F9A7511101FF76904">
    <w:name w:val="3214EEF09C69D64F9A7511101FF76904"/>
  </w:style>
  <w:style w:type="paragraph" w:customStyle="1" w:styleId="88D143ACF63A5B4287749F33C3017451">
    <w:name w:val="88D143ACF63A5B4287749F33C3017451"/>
  </w:style>
  <w:style w:type="paragraph" w:customStyle="1" w:styleId="89957B64F12AC54F9798EF66F41C9AB2">
    <w:name w:val="89957B64F12AC54F9798EF66F41C9AB2"/>
  </w:style>
  <w:style w:type="paragraph" w:customStyle="1" w:styleId="1F0B26B1C3603D49990A573B0F001C07">
    <w:name w:val="1F0B26B1C3603D49990A573B0F001C07"/>
  </w:style>
  <w:style w:type="paragraph" w:customStyle="1" w:styleId="ED12C2E82C527E47BDC6ABC1E83891B8">
    <w:name w:val="ED12C2E82C527E47BDC6ABC1E83891B8"/>
  </w:style>
  <w:style w:type="paragraph" w:customStyle="1" w:styleId="B30991D6AD4DF04C99AAD086C6CFE106">
    <w:name w:val="B30991D6AD4DF04C99AAD086C6CFE106"/>
  </w:style>
  <w:style w:type="paragraph" w:customStyle="1" w:styleId="3F08D6EC5768634EBB16FF3F20D89675">
    <w:name w:val="3F08D6EC5768634EBB16FF3F20D89675"/>
  </w:style>
  <w:style w:type="paragraph" w:customStyle="1" w:styleId="801E406BF3943E4480ADE425019E53D7">
    <w:name w:val="801E406BF3943E4480ADE425019E53D7"/>
  </w:style>
  <w:style w:type="paragraph" w:customStyle="1" w:styleId="A459B5E56B30C643A1010C78B546E806">
    <w:name w:val="A459B5E56B30C643A1010C78B546E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Bla01</b:Tag>
    <b:SourceType>Book</b:SourceType>
    <b:Guid>{94D03EB1-D0FD-E844-A2CD-9E337D0E19AE}</b:Guid>
    <b:Author>
      <b:Author>
        <b:NameList>
          <b:Person>
            <b:Last>Black</b:Last>
            <b:First>J.</b:First>
          </b:Person>
        </b:NameList>
      </b:Author>
    </b:Author>
    <b:Title>The Graphic Art of Eric Kennington</b:Title>
    <b:City>London</b:City>
    <b:CountryRegion>UK</b:CountryRegion>
    <b:Publisher>University College London</b:Publisher>
    <b:Year>2001</b:Year>
    <b:RefOrder>1</b:RefOrder>
  </b:Source>
  <b:Source>
    <b:Tag>Bla02</b:Tag>
    <b:SourceType>Book</b:SourceType>
    <b:Guid>{7B9DDEEE-B7AF-A94B-9523-7CFE572EB575}</b:Guid>
    <b:Author>
      <b:Author>
        <b:NameList>
          <b:Person>
            <b:Last>Black</b:Last>
            <b:First>J.</b:First>
          </b:Person>
        </b:NameList>
      </b:Author>
    </b:Author>
    <b:Title>The Sculpture of Eric Kennington</b:Title>
    <b:City>Aldershot</b:City>
    <b:CountryRegion>UK</b:CountryRegion>
    <b:Publisher>The Henry Moore Foundation/ Lund Humphries</b:Publisher>
    <b:Year>2002</b:Year>
    <b:RefOrder>2</b:RefOrder>
  </b:Source>
  <b:Source>
    <b:Tag>Bla11</b:Tag>
    <b:SourceType>Book</b:SourceType>
    <b:Guid>{CD0B6BA8-1F92-0B42-A3B6-6B9F5B244044}</b:Guid>
    <b:Author>
      <b:Author>
        <b:NameList>
          <b:Person>
            <b:Last>Black</b:Last>
            <b:First>J.</b:First>
          </b:Person>
        </b:NameList>
      </b:Author>
    </b:Author>
    <b:Title>The Face of Courage: Eric Kennington, Portraiture and the Second World War</b:Title>
    <b:City>London</b:City>
    <b:CountryRegion>UK</b:CountryRegion>
    <b:Publisher>Philip Wilson</b:Publisher>
    <b:Year>2011</b:Year>
    <b:RefOrder>3</b:RefOrder>
  </b:Source>
  <b:Source>
    <b:Tag>Cum74</b:Tag>
    <b:SourceType>Misc</b:SourceType>
    <b:Guid>{0C1028ED-0769-5940-AED0-BE50E1BFC355}</b:Guid>
    <b:City>Cambridge</b:City>
    <b:Publisher>Kettle’s Yard Gallery</b:Publisher>
    <b:Year>1974</b:Year>
    <b:Author>
      <b:Author>
        <b:NameList>
          <b:Person>
            <b:Last>Cumming</b:Last>
            <b:First>R.</b:First>
          </b:Person>
        </b:NameList>
      </b:Author>
    </b:Author>
    <b:PublicationTitle>Artists at War, 1914-1918: Paintings and Drawings by Muirhead Bone, James McBey, Francis Dodd, William Orpen, Eric Kennington, Paul Nash and C.R.W. Nevinson</b:PublicationTitle>
    <b:Medium>Exhibition catalogue</b:Medium>
    <b:RefOrder>4</b:RefOrder>
  </b:Source>
</b:Sources>
</file>

<file path=customXml/itemProps1.xml><?xml version="1.0" encoding="utf-8"?>
<ds:datastoreItem xmlns:ds="http://schemas.openxmlformats.org/officeDocument/2006/customXml" ds:itemID="{C5C37C03-80C3-DC48-9892-8F4815E5B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3</Pages>
  <Words>1257</Words>
  <Characters>7170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2014-11-24T23:41:00Z</dcterms:created>
  <dcterms:modified xsi:type="dcterms:W3CDTF">2014-11-25T00:26:00Z</dcterms:modified>
</cp:coreProperties>
</file>