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4D454A" w14:textId="77777777" w:rsidTr="00922950">
        <w:tc>
          <w:tcPr>
            <w:tcW w:w="491" w:type="dxa"/>
            <w:vMerge w:val="restart"/>
            <w:shd w:val="clear" w:color="auto" w:fill="A6A6A6" w:themeFill="background1" w:themeFillShade="A6"/>
            <w:textDirection w:val="btLr"/>
          </w:tcPr>
          <w:p w14:paraId="3164742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09200F7734F24FB0F0FB16FE91A80A"/>
            </w:placeholder>
            <w:showingPlcHdr/>
            <w:dropDownList>
              <w:listItem w:displayText="Dr." w:value="Dr."/>
              <w:listItem w:displayText="Prof." w:value="Prof."/>
            </w:dropDownList>
          </w:sdtPr>
          <w:sdtEndPr/>
          <w:sdtContent>
            <w:tc>
              <w:tcPr>
                <w:tcW w:w="1259" w:type="dxa"/>
              </w:tcPr>
              <w:p w14:paraId="75C9F8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272BD04CA4E2498A3447E0ECCE9AFB"/>
            </w:placeholder>
            <w:text/>
          </w:sdtPr>
          <w:sdtEndPr/>
          <w:sdtContent>
            <w:tc>
              <w:tcPr>
                <w:tcW w:w="2073" w:type="dxa"/>
              </w:tcPr>
              <w:p w14:paraId="605AC67C" w14:textId="77777777" w:rsidR="00B574C9" w:rsidRDefault="00D8739A" w:rsidP="00D8739A">
                <w:proofErr w:type="spellStart"/>
                <w:r>
                  <w:t>Tanja</w:t>
                </w:r>
                <w:proofErr w:type="spellEnd"/>
              </w:p>
            </w:tc>
          </w:sdtContent>
        </w:sdt>
        <w:sdt>
          <w:sdtPr>
            <w:alias w:val="Middle name"/>
            <w:tag w:val="authorMiddleName"/>
            <w:id w:val="-2076034781"/>
            <w:placeholder>
              <w:docPart w:val="56B1F671CDBE514E9F21150BEA0EE59E"/>
            </w:placeholder>
            <w:showingPlcHdr/>
            <w:text/>
          </w:sdtPr>
          <w:sdtEndPr/>
          <w:sdtContent>
            <w:tc>
              <w:tcPr>
                <w:tcW w:w="2551" w:type="dxa"/>
              </w:tcPr>
              <w:p w14:paraId="157D6030" w14:textId="77777777" w:rsidR="00B574C9" w:rsidRDefault="00B574C9" w:rsidP="00922950">
                <w:r>
                  <w:rPr>
                    <w:rStyle w:val="PlaceholderText"/>
                  </w:rPr>
                  <w:t>[Middle name]</w:t>
                </w:r>
              </w:p>
            </w:tc>
          </w:sdtContent>
        </w:sdt>
        <w:sdt>
          <w:sdtPr>
            <w:alias w:val="Last name"/>
            <w:tag w:val="authorLastName"/>
            <w:id w:val="-1088529830"/>
            <w:placeholder>
              <w:docPart w:val="FFEB8D42EFC40F469B45C2F834D5A673"/>
            </w:placeholder>
            <w:text/>
          </w:sdtPr>
          <w:sdtEndPr/>
          <w:sdtContent>
            <w:tc>
              <w:tcPr>
                <w:tcW w:w="2642" w:type="dxa"/>
              </w:tcPr>
              <w:p w14:paraId="05DFBC73" w14:textId="77777777" w:rsidR="00B574C9" w:rsidRDefault="00D8739A" w:rsidP="00D8739A">
                <w:proofErr w:type="spellStart"/>
                <w:r>
                  <w:t>Poppelreuter</w:t>
                </w:r>
                <w:proofErr w:type="spellEnd"/>
              </w:p>
            </w:tc>
          </w:sdtContent>
        </w:sdt>
      </w:tr>
      <w:tr w:rsidR="00B574C9" w14:paraId="097F271E" w14:textId="77777777" w:rsidTr="001A6A06">
        <w:trPr>
          <w:trHeight w:val="986"/>
        </w:trPr>
        <w:tc>
          <w:tcPr>
            <w:tcW w:w="491" w:type="dxa"/>
            <w:vMerge/>
            <w:shd w:val="clear" w:color="auto" w:fill="A6A6A6" w:themeFill="background1" w:themeFillShade="A6"/>
          </w:tcPr>
          <w:p w14:paraId="76682CF4" w14:textId="77777777" w:rsidR="00B574C9" w:rsidRPr="001A6A06" w:rsidRDefault="00B574C9" w:rsidP="00CF1542">
            <w:pPr>
              <w:jc w:val="center"/>
              <w:rPr>
                <w:b/>
                <w:color w:val="FFFFFF" w:themeColor="background1"/>
              </w:rPr>
            </w:pPr>
          </w:p>
        </w:tc>
        <w:sdt>
          <w:sdtPr>
            <w:alias w:val="Biography"/>
            <w:tag w:val="authorBiography"/>
            <w:id w:val="938807824"/>
            <w:placeholder>
              <w:docPart w:val="915B5093A4EFD044B152718647D23EEC"/>
            </w:placeholder>
            <w:showingPlcHdr/>
          </w:sdtPr>
          <w:sdtEndPr/>
          <w:sdtContent>
            <w:tc>
              <w:tcPr>
                <w:tcW w:w="8525" w:type="dxa"/>
                <w:gridSpan w:val="4"/>
              </w:tcPr>
              <w:p w14:paraId="15917D43" w14:textId="77777777" w:rsidR="00B574C9" w:rsidRDefault="00B574C9" w:rsidP="00922950">
                <w:r>
                  <w:rPr>
                    <w:rStyle w:val="PlaceholderText"/>
                  </w:rPr>
                  <w:t>[Enter your biography]</w:t>
                </w:r>
              </w:p>
            </w:tc>
          </w:sdtContent>
        </w:sdt>
      </w:tr>
      <w:tr w:rsidR="00B574C9" w14:paraId="33708692" w14:textId="77777777" w:rsidTr="001A6A06">
        <w:trPr>
          <w:trHeight w:val="986"/>
        </w:trPr>
        <w:tc>
          <w:tcPr>
            <w:tcW w:w="491" w:type="dxa"/>
            <w:vMerge/>
            <w:shd w:val="clear" w:color="auto" w:fill="A6A6A6" w:themeFill="background1" w:themeFillShade="A6"/>
          </w:tcPr>
          <w:p w14:paraId="6E0C7114" w14:textId="77777777" w:rsidR="00B574C9" w:rsidRPr="001A6A06" w:rsidRDefault="00B574C9" w:rsidP="00CF1542">
            <w:pPr>
              <w:jc w:val="center"/>
              <w:rPr>
                <w:b/>
                <w:color w:val="FFFFFF" w:themeColor="background1"/>
              </w:rPr>
            </w:pPr>
          </w:p>
        </w:tc>
        <w:sdt>
          <w:sdtPr>
            <w:alias w:val="Affiliation"/>
            <w:tag w:val="affiliation"/>
            <w:id w:val="2012937915"/>
            <w:placeholder>
              <w:docPart w:val="B026E999B3AA8145BE9A4FB4751E48D8"/>
            </w:placeholder>
            <w:text/>
          </w:sdtPr>
          <w:sdtEndPr/>
          <w:sdtContent>
            <w:tc>
              <w:tcPr>
                <w:tcW w:w="8525" w:type="dxa"/>
                <w:gridSpan w:val="4"/>
              </w:tcPr>
              <w:p w14:paraId="6E5AFB88" w14:textId="7A683EBB" w:rsidR="00B574C9" w:rsidRDefault="000271B3" w:rsidP="000271B3">
                <w:r>
                  <w:t>University of Ulster</w:t>
                </w:r>
              </w:p>
            </w:tc>
          </w:sdtContent>
        </w:sdt>
      </w:tr>
    </w:tbl>
    <w:p w14:paraId="7EE753B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425D5D" w14:textId="77777777" w:rsidTr="00244BB0">
        <w:tc>
          <w:tcPr>
            <w:tcW w:w="9016" w:type="dxa"/>
            <w:shd w:val="clear" w:color="auto" w:fill="A6A6A6" w:themeFill="background1" w:themeFillShade="A6"/>
            <w:tcMar>
              <w:top w:w="113" w:type="dxa"/>
              <w:bottom w:w="113" w:type="dxa"/>
            </w:tcMar>
          </w:tcPr>
          <w:p w14:paraId="0B84B5E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DE6377C" w14:textId="77777777" w:rsidTr="00CC4035">
        <w:trPr>
          <w:trHeight w:val="462"/>
        </w:trPr>
        <w:sdt>
          <w:sdtPr>
            <w:alias w:val="Article headword"/>
            <w:tag w:val="articleHeadword"/>
            <w:id w:val="-361440020"/>
            <w:placeholder>
              <w:docPart w:val="32C290AF40129A40876F3E073EB5277F"/>
            </w:placeholder>
            <w:text/>
          </w:sdtPr>
          <w:sdtEndPr/>
          <w:sdtContent>
            <w:tc>
              <w:tcPr>
                <w:tcW w:w="9016" w:type="dxa"/>
                <w:tcMar>
                  <w:top w:w="113" w:type="dxa"/>
                  <w:bottom w:w="113" w:type="dxa"/>
                </w:tcMar>
              </w:tcPr>
              <w:p w14:paraId="7604B6D0" w14:textId="2D52DF9F" w:rsidR="003F0D73" w:rsidRPr="00FB589A" w:rsidRDefault="00CC4035" w:rsidP="00D8739A">
                <w:pPr>
                  <w:rPr>
                    <w:b/>
                  </w:rPr>
                </w:pPr>
                <w:proofErr w:type="spellStart"/>
                <w:r w:rsidRPr="00274B3A">
                  <w:t>Migge</w:t>
                </w:r>
                <w:proofErr w:type="spellEnd"/>
                <w:r>
                  <w:t xml:space="preserve">, </w:t>
                </w:r>
                <w:proofErr w:type="spellStart"/>
                <w:r w:rsidRPr="00C8709E">
                  <w:rPr>
                    <w:rFonts w:eastAsiaTheme="minorEastAsia"/>
                    <w:sz w:val="24"/>
                    <w:szCs w:val="24"/>
                    <w:lang w:val="en-US" w:eastAsia="ja-JP"/>
                  </w:rPr>
                  <w:t>Leberecht</w:t>
                </w:r>
                <w:proofErr w:type="spellEnd"/>
                <w:r w:rsidRPr="00274B3A">
                  <w:t xml:space="preserve"> (1881-1935)</w:t>
                </w:r>
              </w:p>
            </w:tc>
          </w:sdtContent>
        </w:sdt>
      </w:tr>
      <w:tr w:rsidR="00464699" w14:paraId="263C1E51" w14:textId="77777777" w:rsidTr="00D8739A">
        <w:sdt>
          <w:sdtPr>
            <w:alias w:val="Variant headwords"/>
            <w:tag w:val="variantHeadwords"/>
            <w:id w:val="173464402"/>
            <w:placeholder>
              <w:docPart w:val="F5D7EE21494F404293E2EA6C13347C9C"/>
            </w:placeholder>
            <w:showingPlcHdr/>
          </w:sdtPr>
          <w:sdtEndPr/>
          <w:sdtContent>
            <w:tc>
              <w:tcPr>
                <w:tcW w:w="9016" w:type="dxa"/>
                <w:tcMar>
                  <w:top w:w="113" w:type="dxa"/>
                  <w:bottom w:w="113" w:type="dxa"/>
                </w:tcMar>
              </w:tcPr>
              <w:p w14:paraId="73EB55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892D9F" w14:textId="77777777" w:rsidTr="003F0D73">
        <w:sdt>
          <w:sdtPr>
            <w:alias w:val="Abstract"/>
            <w:tag w:val="abstract"/>
            <w:id w:val="-635871867"/>
            <w:placeholder>
              <w:docPart w:val="057A277097A26B4388EB124E07F2CDC1"/>
            </w:placeholder>
          </w:sdtPr>
          <w:sdtEndPr/>
          <w:sdtContent>
            <w:tc>
              <w:tcPr>
                <w:tcW w:w="9016" w:type="dxa"/>
                <w:tcMar>
                  <w:top w:w="113" w:type="dxa"/>
                  <w:bottom w:w="113" w:type="dxa"/>
                </w:tcMar>
              </w:tcPr>
              <w:p w14:paraId="33F7C483" w14:textId="75990996" w:rsidR="005123F5" w:rsidRDefault="005123F5" w:rsidP="005123F5">
                <w:proofErr w:type="spellStart"/>
                <w:r>
                  <w:t>Leberecht</w:t>
                </w:r>
                <w:proofErr w:type="spellEnd"/>
                <w:r>
                  <w:t xml:space="preserve"> </w:t>
                </w:r>
                <w:proofErr w:type="spellStart"/>
                <w:r>
                  <w:t>Migge</w:t>
                </w:r>
                <w:proofErr w:type="spellEnd"/>
                <w:r>
                  <w:t xml:space="preserve"> was a German landscape architect and writer. During his early career he collaborated with architects Hermann </w:t>
                </w:r>
                <w:proofErr w:type="spellStart"/>
                <w:r>
                  <w:t>Mu</w:t>
                </w:r>
                <w:r w:rsidR="002257DB">
                  <w:t>thesius</w:t>
                </w:r>
                <w:proofErr w:type="spellEnd"/>
                <w:r w:rsidR="002257DB">
                  <w:t xml:space="preserve"> and Henry van de </w:t>
                </w:r>
                <w:proofErr w:type="spellStart"/>
                <w:r w:rsidR="002257DB">
                  <w:t>Velde</w:t>
                </w:r>
                <w:proofErr w:type="spellEnd"/>
                <w:r w:rsidR="002257DB">
                  <w:t>. C</w:t>
                </w:r>
                <w:r>
                  <w:t>onsidered pioneers of modernist architecture</w:t>
                </w:r>
                <w:r w:rsidR="002257DB">
                  <w:t xml:space="preserve">, van de </w:t>
                </w:r>
                <w:proofErr w:type="spellStart"/>
                <w:r w:rsidR="002257DB">
                  <w:t>Velde</w:t>
                </w:r>
                <w:proofErr w:type="spellEnd"/>
                <w:r w:rsidR="002257DB">
                  <w:t xml:space="preserve"> and </w:t>
                </w:r>
                <w:proofErr w:type="spellStart"/>
                <w:r w:rsidR="002257DB">
                  <w:t>Muthesius</w:t>
                </w:r>
                <w:proofErr w:type="spellEnd"/>
                <w:ins w:id="0" w:author="Jasmine Nielsen" w:date="2015-01-22T09:25:00Z">
                  <w:r w:rsidR="007E32CD">
                    <w:t xml:space="preserve"> (amongst others)</w:t>
                  </w:r>
                </w:ins>
                <w:r w:rsidR="002257DB">
                  <w:t xml:space="preserve"> were </w:t>
                </w:r>
                <w:r>
                  <w:t>the founding members</w:t>
                </w:r>
                <w:ins w:id="1" w:author="Jasmine Nielsen" w:date="2015-01-22T09:25:00Z">
                  <w:r w:rsidR="007E32CD">
                    <w:t xml:space="preserve"> </w:t>
                  </w:r>
                </w:ins>
                <w:del w:id="2" w:author="Jasmine Nielsen" w:date="2015-01-22T09:25:00Z">
                  <w:r w:rsidDel="007E32CD">
                    <w:delText xml:space="preserve"> </w:delText>
                  </w:r>
                </w:del>
                <w:r>
                  <w:t xml:space="preserve">of the influential </w:t>
                </w:r>
                <w:proofErr w:type="spellStart"/>
                <w:r>
                  <w:rPr>
                    <w:i/>
                  </w:rPr>
                  <w:t>Deutscher</w:t>
                </w:r>
                <w:proofErr w:type="spellEnd"/>
                <w:r>
                  <w:rPr>
                    <w:i/>
                  </w:rPr>
                  <w:t xml:space="preserve"> </w:t>
                </w:r>
                <w:proofErr w:type="spellStart"/>
                <w:r>
                  <w:rPr>
                    <w:i/>
                  </w:rPr>
                  <w:t>Werkbund</w:t>
                </w:r>
                <w:proofErr w:type="spellEnd"/>
                <w:r>
                  <w:rPr>
                    <w:i/>
                  </w:rPr>
                  <w:t xml:space="preserve"> </w:t>
                </w:r>
                <w:r>
                  <w:t>(1907-1934, 1950</w:t>
                </w:r>
                <w:ins w:id="3" w:author="Jasmine Nielsen" w:date="2015-01-22T09:21:00Z">
                  <w:r w:rsidR="000B66A0">
                    <w:t>—</w:t>
                  </w:r>
                </w:ins>
                <w:del w:id="4" w:author="Jasmine Nielsen" w:date="2015-01-22T09:21:00Z">
                  <w:r w:rsidDel="000B66A0">
                    <w:delText>-</w:delText>
                  </w:r>
                </w:del>
                <w:r>
                  <w:t xml:space="preserve">), a German association of architects, designers, and industrialist that </w:t>
                </w:r>
                <w:proofErr w:type="spellStart"/>
                <w:r>
                  <w:t>Migge</w:t>
                </w:r>
                <w:proofErr w:type="spellEnd"/>
                <w:r>
                  <w:t xml:space="preserve"> joined in 1912. </w:t>
                </w:r>
              </w:p>
              <w:p w14:paraId="433AB07A" w14:textId="77777777" w:rsidR="005123F5" w:rsidRDefault="005123F5" w:rsidP="005123F5"/>
              <w:p w14:paraId="234E224B" w14:textId="0B11C385" w:rsidR="00CC59CD" w:rsidDel="00CC59CD" w:rsidRDefault="005123F5" w:rsidP="00E85A05">
                <w:pPr>
                  <w:rPr>
                    <w:del w:id="5" w:author="Jasmine Nielsen" w:date="2015-01-22T09:12:00Z"/>
                  </w:rPr>
                </w:pPr>
                <w:r>
                  <w:t xml:space="preserve">During the 1920s </w:t>
                </w:r>
                <w:proofErr w:type="spellStart"/>
                <w:r>
                  <w:t>Migge</w:t>
                </w:r>
                <w:proofErr w:type="spellEnd"/>
                <w:r>
                  <w:t xml:space="preserve"> worked on large-scale settlement projects with Bruno Taut and Martin Wagner in Berlin (</w:t>
                </w:r>
                <w:proofErr w:type="spellStart"/>
                <w:r>
                  <w:rPr>
                    <w:i/>
                  </w:rPr>
                  <w:t>Onkel</w:t>
                </w:r>
                <w:proofErr w:type="spellEnd"/>
                <w:r>
                  <w:rPr>
                    <w:i/>
                  </w:rPr>
                  <w:t xml:space="preserve"> Tom’s </w:t>
                </w:r>
                <w:proofErr w:type="spellStart"/>
                <w:r>
                  <w:rPr>
                    <w:i/>
                  </w:rPr>
                  <w:t>Hütte</w:t>
                </w:r>
                <w:proofErr w:type="spellEnd"/>
                <w:r w:rsidR="00EA288E">
                  <w:t xml:space="preserve"> [1</w:t>
                </w:r>
                <w:r>
                  <w:t>926-31</w:t>
                </w:r>
                <w:r w:rsidR="00EA288E">
                  <w:t>]</w:t>
                </w:r>
                <w:r>
                  <w:t xml:space="preserve"> and </w:t>
                </w:r>
                <w:r>
                  <w:rPr>
                    <w:i/>
                  </w:rPr>
                  <w:t>Berlin-</w:t>
                </w:r>
                <w:proofErr w:type="spellStart"/>
                <w:r>
                  <w:rPr>
                    <w:i/>
                  </w:rPr>
                  <w:t>Britz</w:t>
                </w:r>
                <w:proofErr w:type="spellEnd"/>
                <w:r>
                  <w:t xml:space="preserve"> aka </w:t>
                </w:r>
                <w:proofErr w:type="spellStart"/>
                <w:r>
                  <w:rPr>
                    <w:i/>
                  </w:rPr>
                  <w:t>Hufeisensiedlung</w:t>
                </w:r>
                <w:proofErr w:type="spellEnd"/>
                <w:r>
                  <w:t xml:space="preserve"> </w:t>
                </w:r>
                <w:r w:rsidR="00EA288E">
                  <w:t>[</w:t>
                </w:r>
                <w:r>
                  <w:t>1925-31</w:t>
                </w:r>
                <w:r w:rsidR="00EA288E">
                  <w:t>]</w:t>
                </w:r>
                <w:r>
                  <w:t>), and with Ernst May in Frankfurt am Main (</w:t>
                </w:r>
                <w:proofErr w:type="spellStart"/>
                <w:r>
                  <w:rPr>
                    <w:i/>
                  </w:rPr>
                  <w:t>Römerstadt</w:t>
                </w:r>
                <w:proofErr w:type="spellEnd"/>
                <w:r w:rsidR="00EA288E">
                  <w:t xml:space="preserve"> [</w:t>
                </w:r>
                <w:r>
                  <w:t>1926-30</w:t>
                </w:r>
                <w:r w:rsidR="00EA288E">
                  <w:t>]</w:t>
                </w:r>
                <w:r>
                  <w:t xml:space="preserve">). The economic crisis following </w:t>
                </w:r>
                <w:r w:rsidR="00CC59CD">
                  <w:t xml:space="preserve">the First World War </w:t>
                </w:r>
                <w:del w:id="6" w:author="Jasmine Nielsen" w:date="2015-01-22T09:25:00Z">
                  <w:r w:rsidDel="007E32CD">
                    <w:delText xml:space="preserve">had </w:delText>
                  </w:r>
                </w:del>
                <w:r>
                  <w:t xml:space="preserve">caused a severe housing shortage and in Berlin, as in Frankfurt, large-scale building programmes were initiated to improve the living conditions of the working class. </w:t>
                </w:r>
                <w:ins w:id="7" w:author="Jasmine Nielsen" w:date="2015-01-22T09:10:00Z">
                  <w:r w:rsidR="00CC59CD">
                    <w:t xml:space="preserve">Gardens were incorporated into the plans of these new settlements, </w:t>
                  </w:r>
                </w:ins>
                <w:ins w:id="8" w:author="Jasmine Nielsen" w:date="2015-01-22T09:11:00Z">
                  <w:r w:rsidR="00CC59CD">
                    <w:t>giving tenants</w:t>
                  </w:r>
                </w:ins>
                <w:ins w:id="9" w:author="Jasmine Nielsen" w:date="2015-01-22T09:10:00Z">
                  <w:r w:rsidR="00CC59CD">
                    <w:t xml:space="preserve"> easier access to nutritious food</w:t>
                  </w:r>
                </w:ins>
                <w:ins w:id="10" w:author="Jasmine Nielsen" w:date="2015-01-22T09:11:00Z">
                  <w:r w:rsidR="00CC59CD">
                    <w:t xml:space="preserve">s, protecting them from fluctuating food prices, and providing spaces for physical exercise. </w:t>
                  </w:r>
                </w:ins>
              </w:p>
              <w:p w14:paraId="6FEAE801" w14:textId="77777777" w:rsidR="00CC59CD" w:rsidRDefault="00CC59CD" w:rsidP="005123F5">
                <w:pPr>
                  <w:rPr>
                    <w:ins w:id="11" w:author="Jasmine Nielsen" w:date="2015-01-22T09:12:00Z"/>
                  </w:rPr>
                </w:pPr>
              </w:p>
              <w:p w14:paraId="4B347018" w14:textId="77777777" w:rsidR="00CC59CD" w:rsidDel="00CC59CD" w:rsidRDefault="00CC59CD" w:rsidP="005123F5">
                <w:pPr>
                  <w:rPr>
                    <w:del w:id="12" w:author="Jasmine Nielsen" w:date="2015-01-22T09:12:00Z"/>
                  </w:rPr>
                </w:pPr>
              </w:p>
              <w:p w14:paraId="3D911ED3" w14:textId="5BFA8461" w:rsidR="005123F5" w:rsidDel="00CC59CD" w:rsidRDefault="005123F5" w:rsidP="005123F5">
                <w:pPr>
                  <w:rPr>
                    <w:del w:id="13" w:author="Jasmine Nielsen" w:date="2015-01-22T09:12:00Z"/>
                  </w:rPr>
                </w:pPr>
                <w:del w:id="14" w:author="Jasmine Nielsen" w:date="2015-01-22T09:12:00Z">
                  <w:r w:rsidDel="00CC59CD">
                    <w:delText>To enable tenants to supplement their diets with nutritious foods, make them less dependent on fluctuating prices, and to provide spaces for exercise, gardens were incorporated in the overall plans of these new settlements.</w:delText>
                  </w:r>
                </w:del>
              </w:p>
              <w:p w14:paraId="6D36FB96" w14:textId="77777777" w:rsidR="005123F5" w:rsidRDefault="005123F5" w:rsidP="00E85A05"/>
              <w:p w14:paraId="6B63C4FE" w14:textId="5F1E1D36" w:rsidR="00E85A05" w:rsidRDefault="003C2E3A" w:rsidP="003C2E3A">
                <w:ins w:id="15" w:author="Jasmine Nielsen" w:date="2015-01-22T09:17:00Z">
                  <w:r>
                    <w:t xml:space="preserve">Having </w:t>
                  </w:r>
                </w:ins>
                <w:del w:id="16" w:author="Jasmine Nielsen" w:date="2015-01-22T09:17:00Z">
                  <w:r w:rsidR="005123F5" w:rsidDel="003C2E3A">
                    <w:delText xml:space="preserve">Migge’s </w:delText>
                  </w:r>
                </w:del>
                <w:r w:rsidR="005123F5">
                  <w:t>collaborat</w:t>
                </w:r>
                <w:ins w:id="17" w:author="Jasmine Nielsen" w:date="2015-01-22T09:17:00Z">
                  <w:r>
                    <w:t>ed</w:t>
                  </w:r>
                </w:ins>
                <w:del w:id="18" w:author="Jasmine Nielsen" w:date="2015-01-22T09:17:00Z">
                  <w:r w:rsidR="005123F5" w:rsidDel="003C2E3A">
                    <w:delText>ion</w:delText>
                  </w:r>
                </w:del>
                <w:r w:rsidR="005123F5">
                  <w:t xml:space="preserve"> on some of Germany’s most influential settlements of the 1920s, </w:t>
                </w:r>
                <w:del w:id="19" w:author="Jasmine Nielsen" w:date="2015-01-22T09:17:00Z">
                  <w:r w:rsidR="005123F5" w:rsidDel="003C2E3A">
                    <w:delText>as well as</w:delText>
                  </w:r>
                </w:del>
                <w:ins w:id="20" w:author="Jasmine Nielsen" w:date="2015-01-22T09:17:00Z">
                  <w:r>
                    <w:t xml:space="preserve">published extensively, and completed a range of recognized </w:t>
                  </w:r>
                  <w:proofErr w:type="gramStart"/>
                  <w:r>
                    <w:t>projects,</w:t>
                  </w:r>
                  <w:proofErr w:type="gramEnd"/>
                  <w:r>
                    <w:t xml:space="preserve"> </w:t>
                  </w:r>
                  <w:proofErr w:type="spellStart"/>
                  <w:r>
                    <w:t>Migge</w:t>
                  </w:r>
                  <w:proofErr w:type="spellEnd"/>
                  <w:r>
                    <w:t xml:space="preserve"> was one of</w:t>
                  </w:r>
                </w:ins>
                <w:r w:rsidR="005123F5">
                  <w:t xml:space="preserve"> </w:t>
                </w:r>
                <w:del w:id="21" w:author="Jasmine Nielsen" w:date="2015-01-22T09:18:00Z">
                  <w:r w:rsidR="005123F5" w:rsidDel="003C2E3A">
                    <w:delText xml:space="preserve">the large number and success of his publications and completed projects, made him one of </w:delText>
                  </w:r>
                </w:del>
                <w:r w:rsidR="005123F5">
                  <w:t>the most prolific landscape architects of his time.</w:t>
                </w:r>
              </w:p>
            </w:tc>
          </w:sdtContent>
        </w:sdt>
      </w:tr>
      <w:tr w:rsidR="003F0D73" w14:paraId="25058BEE" w14:textId="77777777" w:rsidTr="003F0D73">
        <w:sdt>
          <w:sdtPr>
            <w:alias w:val="Article text"/>
            <w:tag w:val="articleText"/>
            <w:id w:val="634067588"/>
            <w:placeholder>
              <w:docPart w:val="DF3506D52F5BD140990B6091F6806D1C"/>
            </w:placeholder>
          </w:sdtPr>
          <w:sdtEndPr/>
          <w:sdtContent>
            <w:customXmlInsRangeStart w:id="22" w:author="Jasmine Nielsen" w:date="2015-01-22T09:20:00Z"/>
            <w:sdt>
              <w:sdtPr>
                <w:alias w:val="Abstract"/>
                <w:tag w:val="abstract"/>
                <w:id w:val="1670603331"/>
                <w:placeholder>
                  <w:docPart w:val="6D381BF6DF635F4787676538F3EF33E9"/>
                </w:placeholder>
              </w:sdtPr>
              <w:sdtEndPr/>
              <w:sdtContent>
                <w:customXmlInsRangeEnd w:id="22"/>
                <w:customXmlInsRangeStart w:id="23" w:author="Jasmine Nielsen" w:date="2015-01-22T09:26:00Z"/>
                <w:sdt>
                  <w:sdtPr>
                    <w:alias w:val="Abstract"/>
                    <w:tag w:val="abstract"/>
                    <w:id w:val="-411622544"/>
                    <w:placeholder>
                      <w:docPart w:val="B51F36B4D1ACAB448BE06A141EE37B68"/>
                    </w:placeholder>
                  </w:sdtPr>
                  <w:sdtEndPr/>
                  <w:sdtContent>
                    <w:customXmlInsRangeEnd w:id="23"/>
                    <w:tc>
                      <w:tcPr>
                        <w:tcW w:w="9016" w:type="dxa"/>
                        <w:tcMar>
                          <w:top w:w="113" w:type="dxa"/>
                          <w:bottom w:w="113" w:type="dxa"/>
                        </w:tcMar>
                      </w:tcPr>
                      <w:p w14:paraId="67D03F7D" w14:textId="77777777" w:rsidR="00D50175" w:rsidRDefault="00D50175" w:rsidP="00D50175">
                        <w:pPr>
                          <w:rPr>
                            <w:ins w:id="24" w:author="Jasmine Nielsen" w:date="2015-01-22T09:26:00Z"/>
                          </w:rPr>
                        </w:pPr>
                        <w:proofErr w:type="spellStart"/>
                        <w:ins w:id="25" w:author="Jasmine Nielsen" w:date="2015-01-22T09:26:00Z">
                          <w:r>
                            <w:t>Leberecht</w:t>
                          </w:r>
                          <w:proofErr w:type="spellEnd"/>
                          <w:r>
                            <w:t xml:space="preserve"> </w:t>
                          </w:r>
                          <w:proofErr w:type="spellStart"/>
                          <w:r>
                            <w:t>Migge</w:t>
                          </w:r>
                          <w:proofErr w:type="spellEnd"/>
                          <w:r>
                            <w:t xml:space="preserve"> was a German landscape architect and writer. During his early career he collaborated with architects Hermann </w:t>
                          </w:r>
                          <w:proofErr w:type="spellStart"/>
                          <w:r>
                            <w:t>Muthesius</w:t>
                          </w:r>
                          <w:proofErr w:type="spellEnd"/>
                          <w:r>
                            <w:t xml:space="preserve"> and Henry van de </w:t>
                          </w:r>
                          <w:proofErr w:type="spellStart"/>
                          <w:r>
                            <w:t>Velde</w:t>
                          </w:r>
                          <w:proofErr w:type="spellEnd"/>
                          <w:r>
                            <w:t xml:space="preserve">. Considered pioneers of modernist architecture, van de </w:t>
                          </w:r>
                          <w:proofErr w:type="spellStart"/>
                          <w:r>
                            <w:t>Velde</w:t>
                          </w:r>
                          <w:proofErr w:type="spellEnd"/>
                          <w:r>
                            <w:t xml:space="preserve"> and </w:t>
                          </w:r>
                          <w:proofErr w:type="spellStart"/>
                          <w:r>
                            <w:t>Muthesius</w:t>
                          </w:r>
                          <w:proofErr w:type="spellEnd"/>
                          <w:r>
                            <w:t xml:space="preserve"> (amongst others) were the founding members of the influential </w:t>
                          </w:r>
                          <w:proofErr w:type="spellStart"/>
                          <w:r>
                            <w:rPr>
                              <w:i/>
                            </w:rPr>
                            <w:t>Deutscher</w:t>
                          </w:r>
                          <w:proofErr w:type="spellEnd"/>
                          <w:r>
                            <w:rPr>
                              <w:i/>
                            </w:rPr>
                            <w:t xml:space="preserve"> </w:t>
                          </w:r>
                          <w:proofErr w:type="spellStart"/>
                          <w:r>
                            <w:rPr>
                              <w:i/>
                            </w:rPr>
                            <w:t>Werkbund</w:t>
                          </w:r>
                          <w:proofErr w:type="spellEnd"/>
                          <w:r>
                            <w:rPr>
                              <w:i/>
                            </w:rPr>
                            <w:t xml:space="preserve"> </w:t>
                          </w:r>
                          <w:r>
                            <w:t xml:space="preserve">(1907-1934, 1950—), a German association of architects, designers, and industrialist that </w:t>
                          </w:r>
                          <w:proofErr w:type="spellStart"/>
                          <w:r>
                            <w:t>Migge</w:t>
                          </w:r>
                          <w:proofErr w:type="spellEnd"/>
                          <w:r>
                            <w:t xml:space="preserve"> joined in 1912. </w:t>
                          </w:r>
                        </w:ins>
                      </w:p>
                      <w:p w14:paraId="3B209180" w14:textId="77777777" w:rsidR="00D50175" w:rsidRDefault="00D50175" w:rsidP="00D50175">
                        <w:pPr>
                          <w:rPr>
                            <w:ins w:id="26" w:author="Jasmine Nielsen" w:date="2015-01-22T09:26:00Z"/>
                          </w:rPr>
                        </w:pPr>
                      </w:p>
                      <w:p w14:paraId="6B7AB556" w14:textId="77777777" w:rsidR="00D50175" w:rsidRDefault="00D50175" w:rsidP="00D50175">
                        <w:pPr>
                          <w:rPr>
                            <w:ins w:id="27" w:author="Jasmine Nielsen" w:date="2015-01-22T09:26:00Z"/>
                          </w:rPr>
                        </w:pPr>
                        <w:ins w:id="28" w:author="Jasmine Nielsen" w:date="2015-01-22T09:26:00Z">
                          <w:r>
                            <w:t xml:space="preserve">During the 1920s </w:t>
                          </w:r>
                          <w:proofErr w:type="spellStart"/>
                          <w:r>
                            <w:t>Migge</w:t>
                          </w:r>
                          <w:proofErr w:type="spellEnd"/>
                          <w:r>
                            <w:t xml:space="preserve"> worked on large-scale settlement projects with Bruno Taut and Martin Wagner in Berlin (</w:t>
                          </w:r>
                          <w:proofErr w:type="spellStart"/>
                          <w:r>
                            <w:rPr>
                              <w:i/>
                            </w:rPr>
                            <w:t>Onkel</w:t>
                          </w:r>
                          <w:proofErr w:type="spellEnd"/>
                          <w:r>
                            <w:rPr>
                              <w:i/>
                            </w:rPr>
                            <w:t xml:space="preserve"> Tom’s </w:t>
                          </w:r>
                          <w:proofErr w:type="spellStart"/>
                          <w:r>
                            <w:rPr>
                              <w:i/>
                            </w:rPr>
                            <w:t>Hütte</w:t>
                          </w:r>
                          <w:proofErr w:type="spellEnd"/>
                          <w:r>
                            <w:t xml:space="preserve"> [1926-31] and </w:t>
                          </w:r>
                          <w:r>
                            <w:rPr>
                              <w:i/>
                            </w:rPr>
                            <w:t>Berlin-</w:t>
                          </w:r>
                          <w:proofErr w:type="spellStart"/>
                          <w:r>
                            <w:rPr>
                              <w:i/>
                            </w:rPr>
                            <w:t>Britz</w:t>
                          </w:r>
                          <w:proofErr w:type="spellEnd"/>
                          <w:r>
                            <w:t xml:space="preserve"> aka </w:t>
                          </w:r>
                          <w:proofErr w:type="spellStart"/>
                          <w:r>
                            <w:rPr>
                              <w:i/>
                            </w:rPr>
                            <w:t>Hufeisensiedlung</w:t>
                          </w:r>
                          <w:proofErr w:type="spellEnd"/>
                          <w:r>
                            <w:t xml:space="preserve"> [1925-31]), and with Ernst May in Frankfurt am Main (</w:t>
                          </w:r>
                          <w:proofErr w:type="spellStart"/>
                          <w:r>
                            <w:rPr>
                              <w:i/>
                            </w:rPr>
                            <w:t>Römerstadt</w:t>
                          </w:r>
                          <w:proofErr w:type="spellEnd"/>
                          <w:r>
                            <w:t xml:space="preserve"> [1926-30]). The economic crisis following the First World War caused a severe housing shortage and in Berlin, as in Frankfurt, large-scale building programmes were initiated to improve the living conditions of the working class. Gardens were incorporated into the plans of these new settlements, giving tenants easier access to nutritious foods, protecting them from fluctuating food prices, and providing spaces for physical exercise. </w:t>
                          </w:r>
                        </w:ins>
                      </w:p>
                      <w:p w14:paraId="5D8B9C47" w14:textId="77777777" w:rsidR="00D50175" w:rsidRDefault="00D50175" w:rsidP="00D50175">
                        <w:pPr>
                          <w:rPr>
                            <w:ins w:id="29" w:author="Jasmine Nielsen" w:date="2015-01-22T09:26:00Z"/>
                          </w:rPr>
                        </w:pPr>
                      </w:p>
                      <w:p w14:paraId="42A81596" w14:textId="4FF72955" w:rsidR="00D8739A" w:rsidDel="00365912" w:rsidRDefault="00D50175" w:rsidP="00D50175">
                        <w:pPr>
                          <w:rPr>
                            <w:del w:id="30" w:author="Jasmine Nielsen" w:date="2015-01-22T09:20:00Z"/>
                          </w:rPr>
                        </w:pPr>
                        <w:ins w:id="31" w:author="Jasmine Nielsen" w:date="2015-01-22T09:26:00Z">
                          <w:r>
                            <w:lastRenderedPageBreak/>
                            <w:t xml:space="preserve">Having collaborated on some of Germany’s most influential settlements of the 1920s, published extensively, and completed a range of recognized projects, </w:t>
                          </w:r>
                          <w:proofErr w:type="spellStart"/>
                          <w:r>
                            <w:t>Migge</w:t>
                          </w:r>
                          <w:proofErr w:type="spellEnd"/>
                          <w:r>
                            <w:t xml:space="preserve"> was one of the most prolific landscape architects of his time.</w:t>
                          </w:r>
                        </w:ins>
                        <w:del w:id="32" w:author="Jasmine Nielsen" w:date="2015-01-22T09:20:00Z">
                          <w:r w:rsidR="00D8739A" w:rsidDel="00365912">
                            <w:delText>Leberecht Migge was a German landscape architect and writer. During his early career he collaborated with</w:delText>
                          </w:r>
                          <w:r w:rsidR="00274B3A" w:rsidDel="00365912">
                            <w:delText xml:space="preserve"> </w:delText>
                          </w:r>
                          <w:r w:rsidR="00CC4035" w:rsidDel="00365912">
                            <w:delText xml:space="preserve">the </w:delText>
                          </w:r>
                          <w:r w:rsidR="00D8739A" w:rsidDel="00365912">
                            <w:delText xml:space="preserve">architects Hermann Muthesius and Henry van de Velde, </w:delText>
                          </w:r>
                          <w:r w:rsidR="0082087E" w:rsidDel="00365912">
                            <w:delText>considered pioneers</w:delText>
                          </w:r>
                          <w:r w:rsidR="00274B3A" w:rsidDel="00365912">
                            <w:delText xml:space="preserve"> of m</w:delText>
                          </w:r>
                          <w:r w:rsidR="00D8739A" w:rsidDel="00365912">
                            <w:delText>odernis</w:delText>
                          </w:r>
                          <w:r w:rsidR="00274B3A" w:rsidDel="00365912">
                            <w:delText>t architecture</w:delText>
                          </w:r>
                          <w:r w:rsidR="00D8739A" w:rsidDel="00365912">
                            <w:delText xml:space="preserve"> and </w:delText>
                          </w:r>
                          <w:r w:rsidR="00CC4035" w:rsidDel="00365912">
                            <w:delText xml:space="preserve">the </w:delText>
                          </w:r>
                          <w:r w:rsidR="00D8739A" w:rsidDel="00365912">
                            <w:delText xml:space="preserve">founding members of the influential </w:delText>
                          </w:r>
                          <w:r w:rsidR="00D8739A" w:rsidDel="00365912">
                            <w:rPr>
                              <w:i/>
                            </w:rPr>
                            <w:delText xml:space="preserve">Deutscher Werkbund </w:delText>
                          </w:r>
                          <w:r w:rsidR="00D8739A" w:rsidDel="00365912">
                            <w:delText>(1907-1934, 1950-), a German association of architects, designers</w:delText>
                          </w:r>
                          <w:r w:rsidR="00274B3A" w:rsidDel="00365912">
                            <w:delText xml:space="preserve">, and industrialist that Migge </w:delText>
                          </w:r>
                          <w:r w:rsidR="00D8739A" w:rsidDel="00365912">
                            <w:delText xml:space="preserve">joined in 1912. </w:delText>
                          </w:r>
                        </w:del>
                      </w:p>
                      <w:p w14:paraId="4550F9D4" w14:textId="4964C790" w:rsidR="00274B3A" w:rsidDel="00365912" w:rsidRDefault="00274B3A" w:rsidP="00D8739A">
                        <w:pPr>
                          <w:rPr>
                            <w:del w:id="33" w:author="Jasmine Nielsen" w:date="2015-01-22T09:20:00Z"/>
                          </w:rPr>
                        </w:pPr>
                      </w:p>
                      <w:p w14:paraId="4E8D07CA" w14:textId="527E2B69" w:rsidR="00D8739A" w:rsidDel="00365912" w:rsidRDefault="00D8739A" w:rsidP="00D8739A">
                        <w:pPr>
                          <w:rPr>
                            <w:del w:id="34" w:author="Jasmine Nielsen" w:date="2015-01-22T09:20:00Z"/>
                          </w:rPr>
                        </w:pPr>
                        <w:del w:id="35" w:author="Jasmine Nielsen" w:date="2015-01-22T09:20:00Z">
                          <w:r w:rsidDel="00365912">
                            <w:delText>During the 1920s Migge worked on large-scale settlement projects with Bruno Taut and Martin Wagner in Berlin (</w:delText>
                          </w:r>
                          <w:r w:rsidDel="00365912">
                            <w:rPr>
                              <w:i/>
                            </w:rPr>
                            <w:delText>Onkel Tom’s Hütte</w:delText>
                          </w:r>
                          <w:r w:rsidDel="00365912">
                            <w:delText xml:space="preserve">, 1926-31 and </w:delText>
                          </w:r>
                          <w:r w:rsidDel="00365912">
                            <w:rPr>
                              <w:i/>
                            </w:rPr>
                            <w:delText>Berlin-Britz</w:delText>
                          </w:r>
                          <w:r w:rsidDel="00365912">
                            <w:delText xml:space="preserve"> aka </w:delText>
                          </w:r>
                          <w:r w:rsidDel="00365912">
                            <w:rPr>
                              <w:i/>
                            </w:rPr>
                            <w:delText>Hufeisensiedlung</w:delText>
                          </w:r>
                          <w:r w:rsidDel="00365912">
                            <w:delText>, 1925-31)</w:delText>
                          </w:r>
                          <w:r w:rsidR="00CC4035" w:rsidDel="00365912">
                            <w:delText>, and</w:delText>
                          </w:r>
                          <w:r w:rsidDel="00365912">
                            <w:delText xml:space="preserve"> with Ernst May in Frankfurt am Main (</w:delText>
                          </w:r>
                          <w:r w:rsidDel="00365912">
                            <w:rPr>
                              <w:i/>
                            </w:rPr>
                            <w:delText>Römerstadt</w:delText>
                          </w:r>
                          <w:r w:rsidDel="00365912">
                            <w:delText xml:space="preserve">, 1926-30). The economic crisis </w:delText>
                          </w:r>
                          <w:r w:rsidR="00274B3A" w:rsidDel="00365912">
                            <w:delText>following</w:delText>
                          </w:r>
                          <w:r w:rsidDel="00365912">
                            <w:delText xml:space="preserve"> World War I had </w:delText>
                          </w:r>
                          <w:r w:rsidR="00CC4035" w:rsidDel="00365912">
                            <w:delText>caused a</w:delText>
                          </w:r>
                          <w:r w:rsidDel="00365912">
                            <w:delText xml:space="preserve"> severe housing shortage and in Berlin, as in Frankfurt, large-scale building programmes were initiated to improve the living conditions of the working class. To enable tenants to supplement their diets with nutritious foods, make them less dependent on fluctuating prices, and to provide spaces for exercise, gardens were incorporated in the overall</w:delText>
                          </w:r>
                          <w:r w:rsidR="00274B3A" w:rsidDel="00365912">
                            <w:delText xml:space="preserve"> plans of these new settlements.</w:delText>
                          </w:r>
                        </w:del>
                      </w:p>
                      <w:p w14:paraId="7B4ED188" w14:textId="4D544E29" w:rsidR="00CC4035" w:rsidDel="00365912" w:rsidRDefault="00CC4035" w:rsidP="00D8739A">
                        <w:pPr>
                          <w:rPr>
                            <w:del w:id="36" w:author="Jasmine Nielsen" w:date="2015-01-22T09:20:00Z"/>
                          </w:rPr>
                        </w:pPr>
                      </w:p>
                      <w:p w14:paraId="31522B84" w14:textId="6FF8AB22" w:rsidR="00CC4035" w:rsidDel="00365912" w:rsidRDefault="00CC4035" w:rsidP="00D8739A">
                        <w:pPr>
                          <w:rPr>
                            <w:del w:id="37" w:author="Jasmine Nielsen" w:date="2015-01-22T09:20:00Z"/>
                          </w:rPr>
                        </w:pPr>
                        <w:del w:id="38" w:author="Jasmine Nielsen" w:date="2015-01-22T09:20:00Z">
                          <w:r w:rsidDel="00365912">
                            <w:delText xml:space="preserve">Migge had visited England, where Ebenezer Howard’s 1898 book </w:delText>
                          </w:r>
                          <w:r w:rsidDel="00365912">
                            <w:rPr>
                              <w:i/>
                            </w:rPr>
                            <w:delText>Garden Cities of To-Morrow,</w:delText>
                          </w:r>
                          <w:r w:rsidDel="00365912">
                            <w:delText xml:space="preserve"> in addition to the </w:delText>
                          </w:r>
                          <w:r w:rsidDel="00365912">
                            <w:rPr>
                              <w:i/>
                            </w:rPr>
                            <w:delText xml:space="preserve">Garden City Movement </w:delText>
                          </w:r>
                          <w:r w:rsidDel="00365912">
                            <w:delText xml:space="preserve">and the executed garden city of Letchworth, proved influential in the development of </w:delText>
                          </w:r>
                          <w:r w:rsidR="005123F5" w:rsidDel="00365912">
                            <w:delText xml:space="preserve">his </w:delText>
                          </w:r>
                          <w:r w:rsidDel="00365912">
                            <w:delText xml:space="preserve">design theories for urban gardens. </w:delText>
                          </w:r>
                          <w:r w:rsidR="005123F5" w:rsidDel="00365912">
                            <w:delText xml:space="preserve">Central to Migge’s landscape design theory was the provision of gardens for urban dwellers, both to make them self-sufficient and to remove the traditional and hierarchical notions of gardens and parks as existing exclusively for the use of the privileged classes. </w:delText>
                          </w:r>
                          <w:r w:rsidDel="00365912">
                            <w:delText xml:space="preserve">Migge’s collaboration on some of </w:delText>
                          </w:r>
                          <w:r w:rsidR="005123F5" w:rsidDel="00365912">
                            <w:delText>Germany’s</w:delText>
                          </w:r>
                          <w:r w:rsidDel="00365912">
                            <w:delText xml:space="preserve"> most influential settlements </w:delText>
                          </w:r>
                          <w:r w:rsidR="005123F5" w:rsidDel="00365912">
                            <w:delText>of the</w:delText>
                          </w:r>
                          <w:r w:rsidDel="00365912">
                            <w:delText xml:space="preserve"> 1920s, as well as the large number and success of his publications and completed projects, made him one of the most prolific landscape architects of his time.</w:delText>
                          </w:r>
                        </w:del>
                      </w:p>
                      <w:p w14:paraId="1370BF0E" w14:textId="77777777" w:rsidR="00274B3A" w:rsidRDefault="00274B3A" w:rsidP="00D8739A">
                        <w:pPr>
                          <w:rPr>
                            <w:ins w:id="39" w:author="Jasmine Nielsen" w:date="2015-01-22T09:20:00Z"/>
                          </w:rPr>
                        </w:pPr>
                      </w:p>
                      <w:p w14:paraId="77D9405F" w14:textId="77777777" w:rsidR="00365912" w:rsidRDefault="00365912" w:rsidP="00D8739A"/>
                      <w:p w14:paraId="675E3A6D" w14:textId="77777777" w:rsidR="00274B3A" w:rsidRDefault="00274B3A" w:rsidP="00D8739A">
                        <w:r>
                          <w:t>[File: Plate 3.3.jpg]</w:t>
                        </w:r>
                      </w:p>
                      <w:p w14:paraId="24F4463C" w14:textId="77777777" w:rsidR="00274B3A" w:rsidRDefault="00274B3A" w:rsidP="00D8739A"/>
                      <w:p w14:paraId="4A372F15" w14:textId="77777777" w:rsidR="00274B3A" w:rsidRPr="00274B3A" w:rsidRDefault="00274B3A" w:rsidP="00274B3A">
                        <w:pPr>
                          <w:pStyle w:val="Caption"/>
                          <w:keepNext/>
                        </w:pPr>
                        <w:r>
                          <w:t xml:space="preserve">Figure </w:t>
                        </w:r>
                        <w:r w:rsidR="000271B3">
                          <w:fldChar w:fldCharType="begin"/>
                        </w:r>
                        <w:r w:rsidR="000271B3">
                          <w:instrText xml:space="preserve"> SEQ Figure \* ARABIC </w:instrText>
                        </w:r>
                        <w:r w:rsidR="000271B3">
                          <w:fldChar w:fldCharType="separate"/>
                        </w:r>
                        <w:r w:rsidR="005123F5">
                          <w:rPr>
                            <w:noProof/>
                          </w:rPr>
                          <w:t>1</w:t>
                        </w:r>
                        <w:r w:rsidR="000271B3">
                          <w:rPr>
                            <w:noProof/>
                          </w:rPr>
                          <w:fldChar w:fldCharType="end"/>
                        </w:r>
                        <w:r>
                          <w:t xml:space="preserve"> </w:t>
                        </w:r>
                        <w:r>
                          <w:rPr>
                            <w:rFonts w:ascii="Times New Roman" w:hAnsi="Times New Roman" w:cs="Times New Roman"/>
                          </w:rPr>
                          <w:t xml:space="preserve">Bruno Taut, Martin Wagner </w:t>
                        </w:r>
                        <w:r>
                          <w:rPr>
                            <w:rFonts w:ascii="Times New Roman" w:hAnsi="Times New Roman" w:cs="Times New Roman"/>
                            <w:i/>
                          </w:rPr>
                          <w:t>Berlin-</w:t>
                        </w:r>
                        <w:proofErr w:type="spellStart"/>
                        <w:r>
                          <w:rPr>
                            <w:rFonts w:ascii="Times New Roman" w:hAnsi="Times New Roman" w:cs="Times New Roman"/>
                            <w:i/>
                          </w:rPr>
                          <w:t>Britz</w:t>
                        </w:r>
                        <w:proofErr w:type="spellEnd"/>
                        <w:r>
                          <w:rPr>
                            <w:rFonts w:ascii="Times New Roman" w:hAnsi="Times New Roman" w:cs="Times New Roman"/>
                          </w:rPr>
                          <w:t xml:space="preserve"> (</w:t>
                        </w:r>
                        <w:proofErr w:type="spellStart"/>
                        <w:r>
                          <w:rPr>
                            <w:rFonts w:ascii="Times New Roman" w:hAnsi="Times New Roman" w:cs="Times New Roman"/>
                            <w:i/>
                          </w:rPr>
                          <w:t>Hufeisensiedlung</w:t>
                        </w:r>
                        <w:proofErr w:type="spellEnd"/>
                        <w:r>
                          <w:rPr>
                            <w:rFonts w:ascii="Times New Roman" w:hAnsi="Times New Roman" w:cs="Times New Roman"/>
                            <w:i/>
                          </w:rPr>
                          <w:t>)</w:t>
                        </w:r>
                        <w:r>
                          <w:rPr>
                            <w:rFonts w:ascii="Times New Roman" w:hAnsi="Times New Roman" w:cs="Times New Roman"/>
                          </w:rPr>
                          <w:t xml:space="preserve">, 1925-31. </w:t>
                        </w:r>
                      </w:p>
                      <w:p w14:paraId="421616D0" w14:textId="77777777" w:rsidR="00274B3A" w:rsidRDefault="00274B3A" w:rsidP="00274B3A">
                        <w:pPr>
                          <w:spacing w:before="240"/>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3.3</w:t>
                        </w:r>
                      </w:p>
                      <w:p w14:paraId="64760FC3" w14:textId="77777777" w:rsidR="00274B3A" w:rsidRPr="00274B3A" w:rsidRDefault="00274B3A" w:rsidP="00274B3A">
                        <w:pPr>
                          <w:spacing w:before="240"/>
                          <w:rPr>
                            <w:rFonts w:ascii="Times New Roman" w:hAnsi="Times New Roman" w:cs="Times New Roman"/>
                          </w:rPr>
                        </w:pPr>
                      </w:p>
                      <w:p w14:paraId="2047A2C1" w14:textId="77777777" w:rsidR="00274B3A" w:rsidRDefault="00274B3A" w:rsidP="00D8739A">
                        <w:r>
                          <w:t>[File: Plate 3.4.jpg]</w:t>
                        </w:r>
                      </w:p>
                      <w:p w14:paraId="773B83B4" w14:textId="77777777" w:rsidR="00274B3A" w:rsidRDefault="00274B3A" w:rsidP="00D8739A"/>
                      <w:p w14:paraId="41387612" w14:textId="77777777" w:rsidR="00274B3A" w:rsidRPr="00274B3A" w:rsidRDefault="00274B3A" w:rsidP="00274B3A">
                        <w:pPr>
                          <w:pStyle w:val="Caption"/>
                          <w:keepNext/>
                        </w:pPr>
                        <w:r>
                          <w:t xml:space="preserve">Figure </w:t>
                        </w:r>
                        <w:r w:rsidR="000271B3">
                          <w:fldChar w:fldCharType="begin"/>
                        </w:r>
                        <w:r w:rsidR="000271B3">
                          <w:instrText xml:space="preserve"> SEQ Figure \* ARABIC </w:instrText>
                        </w:r>
                        <w:r w:rsidR="000271B3">
                          <w:fldChar w:fldCharType="separate"/>
                        </w:r>
                        <w:r w:rsidR="005123F5">
                          <w:rPr>
                            <w:noProof/>
                          </w:rPr>
                          <w:t>2</w:t>
                        </w:r>
                        <w:r w:rsidR="000271B3">
                          <w:rPr>
                            <w:noProof/>
                          </w:rPr>
                          <w:fldChar w:fldCharType="end"/>
                        </w:r>
                        <w:r>
                          <w:t xml:space="preserve"> </w:t>
                        </w:r>
                        <w:r>
                          <w:rPr>
                            <w:rFonts w:ascii="Times New Roman" w:hAnsi="Times New Roman" w:cs="Times New Roman"/>
                          </w:rPr>
                          <w:t xml:space="preserve">Ernst May, </w:t>
                        </w:r>
                        <w:proofErr w:type="spellStart"/>
                        <w:r>
                          <w:rPr>
                            <w:rFonts w:ascii="Times New Roman" w:hAnsi="Times New Roman" w:cs="Times New Roman"/>
                            <w:i/>
                          </w:rPr>
                          <w:t>Römerstadt</w:t>
                        </w:r>
                        <w:proofErr w:type="spellEnd"/>
                        <w:r>
                          <w:rPr>
                            <w:rFonts w:ascii="Times New Roman" w:hAnsi="Times New Roman" w:cs="Times New Roman"/>
                          </w:rPr>
                          <w:t xml:space="preserve">, </w:t>
                        </w:r>
                        <w:proofErr w:type="gramStart"/>
                        <w:r>
                          <w:rPr>
                            <w:rFonts w:ascii="Times New Roman" w:hAnsi="Times New Roman" w:cs="Times New Roman"/>
                          </w:rPr>
                          <w:t>Frankfurt</w:t>
                        </w:r>
                        <w:proofErr w:type="gramEnd"/>
                        <w:r>
                          <w:rPr>
                            <w:rFonts w:ascii="Times New Roman" w:hAnsi="Times New Roman" w:cs="Times New Roman"/>
                          </w:rPr>
                          <w:t xml:space="preserve"> am Main, 1926-30.</w:t>
                        </w:r>
                      </w:p>
                      <w:p w14:paraId="2E1656C0" w14:textId="77777777" w:rsidR="00274B3A" w:rsidRDefault="00274B3A" w:rsidP="00D8739A">
                        <w:pPr>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3.4</w:t>
                        </w:r>
                      </w:p>
                      <w:p w14:paraId="2A0ABECC" w14:textId="77777777" w:rsidR="00274B3A" w:rsidRDefault="00274B3A" w:rsidP="00D8739A"/>
                      <w:p w14:paraId="794650AD" w14:textId="77777777" w:rsidR="00274B3A" w:rsidRDefault="00274B3A" w:rsidP="00D8739A">
                        <w:r>
                          <w:t>[File: Plate 3.5.jpg]</w:t>
                        </w:r>
                      </w:p>
                      <w:p w14:paraId="1992025F" w14:textId="77777777" w:rsidR="00274B3A" w:rsidRDefault="00274B3A" w:rsidP="00D8739A"/>
                      <w:p w14:paraId="1171C45E" w14:textId="77777777" w:rsidR="00274B3A" w:rsidRPr="00274B3A" w:rsidRDefault="00274B3A" w:rsidP="00274B3A">
                        <w:pPr>
                          <w:pStyle w:val="Caption"/>
                          <w:keepNext/>
                        </w:pPr>
                        <w:r>
                          <w:t xml:space="preserve">Figure </w:t>
                        </w:r>
                        <w:r w:rsidR="000271B3">
                          <w:fldChar w:fldCharType="begin"/>
                        </w:r>
                        <w:r w:rsidR="000271B3">
                          <w:instrText xml:space="preserve"> SEQ Figure \* ARABIC </w:instrText>
                        </w:r>
                        <w:r w:rsidR="000271B3">
                          <w:fldChar w:fldCharType="separate"/>
                        </w:r>
                        <w:r w:rsidR="005123F5">
                          <w:rPr>
                            <w:noProof/>
                          </w:rPr>
                          <w:t>3</w:t>
                        </w:r>
                        <w:r w:rsidR="000271B3">
                          <w:rPr>
                            <w:noProof/>
                          </w:rPr>
                          <w:fldChar w:fldCharType="end"/>
                        </w:r>
                        <w:r>
                          <w:t xml:space="preserve"> </w:t>
                        </w:r>
                        <w:r>
                          <w:rPr>
                            <w:rFonts w:ascii="Times New Roman" w:hAnsi="Times New Roman" w:cs="Times New Roman"/>
                          </w:rPr>
                          <w:t xml:space="preserve">Ernst May, </w:t>
                        </w:r>
                        <w:proofErr w:type="spellStart"/>
                        <w:r>
                          <w:rPr>
                            <w:rFonts w:ascii="Times New Roman" w:hAnsi="Times New Roman" w:cs="Times New Roman"/>
                            <w:i/>
                          </w:rPr>
                          <w:t>Römerstadt</w:t>
                        </w:r>
                        <w:proofErr w:type="spellEnd"/>
                        <w:r>
                          <w:rPr>
                            <w:rFonts w:ascii="Times New Roman" w:hAnsi="Times New Roman" w:cs="Times New Roman"/>
                          </w:rPr>
                          <w:t>, Frankfurt am Main, 1926-30, garden path.</w:t>
                        </w:r>
                      </w:p>
                      <w:p w14:paraId="5486F30F" w14:textId="77777777" w:rsidR="00274B3A" w:rsidRDefault="00274B3A" w:rsidP="00274B3A">
                        <w:pPr>
                          <w:spacing w:before="240"/>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3.5</w:t>
                        </w:r>
                      </w:p>
                      <w:p w14:paraId="58276708" w14:textId="77777777" w:rsidR="00274B3A" w:rsidRDefault="00274B3A" w:rsidP="00D8739A"/>
                      <w:p w14:paraId="7AA87CE9" w14:textId="77777777" w:rsidR="00274B3A" w:rsidRDefault="00274B3A" w:rsidP="00D8739A">
                        <w:r>
                          <w:t>[File: Plate 3.6.jpg]</w:t>
                        </w:r>
                      </w:p>
                      <w:p w14:paraId="2CCD0323" w14:textId="77777777" w:rsidR="00274B3A" w:rsidRDefault="00274B3A" w:rsidP="00D8739A"/>
                      <w:p w14:paraId="4FFE1F5E" w14:textId="77777777" w:rsidR="00274B3A" w:rsidRPr="00274B3A" w:rsidRDefault="00274B3A" w:rsidP="00274B3A">
                        <w:pPr>
                          <w:pStyle w:val="Caption"/>
                          <w:keepNext/>
                        </w:pPr>
                        <w:r>
                          <w:t xml:space="preserve">Figure </w:t>
                        </w:r>
                        <w:r w:rsidR="000271B3">
                          <w:fldChar w:fldCharType="begin"/>
                        </w:r>
                        <w:r w:rsidR="000271B3">
                          <w:instrText xml:space="preserve"> SEQ Figure \* ARABIC </w:instrText>
                        </w:r>
                        <w:r w:rsidR="000271B3">
                          <w:fldChar w:fldCharType="separate"/>
                        </w:r>
                        <w:r w:rsidR="005123F5">
                          <w:rPr>
                            <w:noProof/>
                          </w:rPr>
                          <w:t>4</w:t>
                        </w:r>
                        <w:r w:rsidR="000271B3">
                          <w:rPr>
                            <w:noProof/>
                          </w:rPr>
                          <w:fldChar w:fldCharType="end"/>
                        </w:r>
                        <w:r>
                          <w:t xml:space="preserve"> </w:t>
                        </w:r>
                        <w:r>
                          <w:rPr>
                            <w:rFonts w:ascii="Times New Roman" w:hAnsi="Times New Roman" w:cs="Times New Roman"/>
                          </w:rPr>
                          <w:t xml:space="preserve">Ernst May, </w:t>
                        </w:r>
                        <w:proofErr w:type="spellStart"/>
                        <w:r>
                          <w:rPr>
                            <w:rFonts w:ascii="Times New Roman" w:hAnsi="Times New Roman" w:cs="Times New Roman"/>
                            <w:i/>
                          </w:rPr>
                          <w:t>Römerstadt</w:t>
                        </w:r>
                        <w:proofErr w:type="spellEnd"/>
                        <w:r>
                          <w:rPr>
                            <w:rFonts w:ascii="Times New Roman" w:hAnsi="Times New Roman" w:cs="Times New Roman"/>
                          </w:rPr>
                          <w:t>, Frankfurt am Main, 1926-30, garden view.</w:t>
                        </w:r>
                      </w:p>
                      <w:p w14:paraId="0CF16D94" w14:textId="245C12ED" w:rsidR="003F0D73" w:rsidRPr="00CC4035" w:rsidRDefault="00274B3A" w:rsidP="002B0CDB">
                        <w:pPr>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3.6</w:t>
                        </w:r>
                      </w:p>
                    </w:tc>
                    <w:customXmlInsRangeStart w:id="40" w:author="Jasmine Nielsen" w:date="2015-01-22T09:26:00Z"/>
                  </w:sdtContent>
                </w:sdt>
                <w:customXmlInsRangeEnd w:id="40"/>
                <w:customXmlInsRangeStart w:id="41" w:author="Jasmine Nielsen" w:date="2015-01-22T09:20:00Z"/>
              </w:sdtContent>
            </w:sdt>
            <w:customXmlInsRangeEnd w:id="41"/>
          </w:sdtContent>
        </w:sdt>
      </w:tr>
      <w:tr w:rsidR="003235A7" w14:paraId="4A6CCBCA" w14:textId="77777777" w:rsidTr="003235A7">
        <w:tc>
          <w:tcPr>
            <w:tcW w:w="9016" w:type="dxa"/>
          </w:tcPr>
          <w:p w14:paraId="60D5E6A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1B444C27118DC48862B8052A79152B1"/>
              </w:placeholder>
            </w:sdtPr>
            <w:sdtEndPr/>
            <w:sdtContent>
              <w:p w14:paraId="08FF0814" w14:textId="77777777" w:rsidR="002B0CDB" w:rsidRDefault="000271B3" w:rsidP="002B0CDB">
                <w:pPr>
                  <w:spacing w:before="240"/>
                </w:pPr>
                <w:sdt>
                  <w:sdtPr>
                    <w:id w:val="-764766235"/>
                    <w:citation/>
                  </w:sdtPr>
                  <w:sdtEndPr/>
                  <w:sdtContent>
                    <w:r w:rsidR="002B0CDB">
                      <w:fldChar w:fldCharType="begin"/>
                    </w:r>
                    <w:r w:rsidR="002B0CDB">
                      <w:rPr>
                        <w:lang w:val="en-US"/>
                      </w:rPr>
                      <w:instrText xml:space="preserve"> CITATION Han101 \l 1033 </w:instrText>
                    </w:r>
                    <w:r w:rsidR="002B0CDB">
                      <w:fldChar w:fldCharType="separate"/>
                    </w:r>
                    <w:r w:rsidR="002B0CDB">
                      <w:rPr>
                        <w:noProof/>
                        <w:lang w:val="en-US"/>
                      </w:rPr>
                      <w:t xml:space="preserve"> </w:t>
                    </w:r>
                    <w:r w:rsidR="002B0CDB" w:rsidRPr="002B0CDB">
                      <w:rPr>
                        <w:noProof/>
                        <w:lang w:val="en-US"/>
                      </w:rPr>
                      <w:t>(Haney)</w:t>
                    </w:r>
                    <w:r w:rsidR="002B0CDB">
                      <w:fldChar w:fldCharType="end"/>
                    </w:r>
                  </w:sdtContent>
                </w:sdt>
              </w:p>
              <w:p w14:paraId="3AE589E2" w14:textId="77777777" w:rsidR="002B0CDB" w:rsidRDefault="000271B3" w:rsidP="002B0CDB">
                <w:pPr>
                  <w:spacing w:before="240"/>
                  <w:rPr>
                    <w:rFonts w:ascii="Times New Roman" w:hAnsi="Times New Roman" w:cs="Times New Roman"/>
                    <w:b/>
                  </w:rPr>
                </w:pPr>
                <w:sdt>
                  <w:sdtPr>
                    <w:rPr>
                      <w:rFonts w:ascii="Times New Roman" w:hAnsi="Times New Roman" w:cs="Times New Roman"/>
                      <w:b/>
                    </w:rPr>
                    <w:id w:val="-1301380903"/>
                    <w:citation/>
                  </w:sdtPr>
                  <w:sdtEndPr/>
                  <w:sdtContent>
                    <w:r w:rsidR="002B0CDB">
                      <w:rPr>
                        <w:rFonts w:ascii="Times New Roman" w:hAnsi="Times New Roman" w:cs="Times New Roman"/>
                        <w:b/>
                      </w:rPr>
                      <w:fldChar w:fldCharType="begin"/>
                    </w:r>
                    <w:r w:rsidR="002B0CDB">
                      <w:rPr>
                        <w:lang w:val="en-US"/>
                      </w:rPr>
                      <w:instrText xml:space="preserve"> CITATION Hei08 \l 1033 </w:instrText>
                    </w:r>
                    <w:r w:rsidR="002B0CDB">
                      <w:rPr>
                        <w:rFonts w:ascii="Times New Roman" w:hAnsi="Times New Roman" w:cs="Times New Roman"/>
                        <w:b/>
                      </w:rPr>
                      <w:fldChar w:fldCharType="separate"/>
                    </w:r>
                    <w:r w:rsidR="002B0CDB" w:rsidRPr="002B0CDB">
                      <w:rPr>
                        <w:noProof/>
                        <w:lang w:val="en-US"/>
                      </w:rPr>
                      <w:t>(Heinze-Greenberg)</w:t>
                    </w:r>
                    <w:r w:rsidR="002B0CDB">
                      <w:rPr>
                        <w:rFonts w:ascii="Times New Roman" w:hAnsi="Times New Roman" w:cs="Times New Roman"/>
                        <w:b/>
                      </w:rPr>
                      <w:fldChar w:fldCharType="end"/>
                    </w:r>
                  </w:sdtContent>
                </w:sdt>
              </w:p>
              <w:p w14:paraId="12E779CC" w14:textId="77777777" w:rsidR="002B0CDB" w:rsidRDefault="000271B3" w:rsidP="002B0CDB">
                <w:pPr>
                  <w:spacing w:before="240"/>
                  <w:rPr>
                    <w:rFonts w:ascii="Times New Roman" w:hAnsi="Times New Roman" w:cs="Times New Roman"/>
                    <w:b/>
                  </w:rPr>
                </w:pPr>
                <w:sdt>
                  <w:sdtPr>
                    <w:rPr>
                      <w:rFonts w:ascii="Times New Roman" w:hAnsi="Times New Roman" w:cs="Times New Roman"/>
                      <w:b/>
                    </w:rPr>
                    <w:id w:val="-1674631647"/>
                    <w:citation/>
                  </w:sdtPr>
                  <w:sdtEndPr/>
                  <w:sdtContent>
                    <w:r w:rsidR="002B0CDB">
                      <w:rPr>
                        <w:rFonts w:ascii="Times New Roman" w:hAnsi="Times New Roman" w:cs="Times New Roman"/>
                        <w:b/>
                      </w:rPr>
                      <w:fldChar w:fldCharType="begin"/>
                    </w:r>
                    <w:r w:rsidR="002B0CDB">
                      <w:rPr>
                        <w:rFonts w:ascii="Times New Roman" w:hAnsi="Times New Roman" w:cs="Times New Roman"/>
                        <w:b/>
                        <w:lang w:val="en-US"/>
                      </w:rPr>
                      <w:instrText xml:space="preserve"> CITATION Mig19 \l 1033 </w:instrText>
                    </w:r>
                    <w:r w:rsidR="002B0CDB">
                      <w:rPr>
                        <w:rFonts w:ascii="Times New Roman" w:hAnsi="Times New Roman" w:cs="Times New Roman"/>
                        <w:b/>
                      </w:rPr>
                      <w:fldChar w:fldCharType="separate"/>
                    </w:r>
                    <w:r w:rsidR="002B0CDB" w:rsidRPr="002B0CDB">
                      <w:rPr>
                        <w:rFonts w:ascii="Times New Roman" w:hAnsi="Times New Roman" w:cs="Times New Roman"/>
                        <w:noProof/>
                        <w:lang w:val="en-US"/>
                      </w:rPr>
                      <w:t>(Migge)</w:t>
                    </w:r>
                    <w:r w:rsidR="002B0CDB">
                      <w:rPr>
                        <w:rFonts w:ascii="Times New Roman" w:hAnsi="Times New Roman" w:cs="Times New Roman"/>
                        <w:b/>
                      </w:rPr>
                      <w:fldChar w:fldCharType="end"/>
                    </w:r>
                  </w:sdtContent>
                </w:sdt>
              </w:p>
              <w:p w14:paraId="553840A7" w14:textId="77777777" w:rsidR="002B0CDB" w:rsidRDefault="002B0CDB" w:rsidP="00274B3A">
                <w:pPr>
                  <w:spacing w:before="240"/>
                  <w:rPr>
                    <w:rFonts w:ascii="Times New Roman" w:hAnsi="Times New Roman" w:cs="Times New Roman"/>
                    <w:b/>
                  </w:rPr>
                </w:pPr>
              </w:p>
              <w:p w14:paraId="6A1533B0" w14:textId="77777777" w:rsidR="003235A7" w:rsidRDefault="000271B3" w:rsidP="00FB11DE"/>
            </w:sdtContent>
          </w:sdt>
        </w:tc>
      </w:tr>
    </w:tbl>
    <w:p w14:paraId="4AD2F0F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0E263" w14:textId="77777777" w:rsidR="00CC59CD" w:rsidRDefault="00CC59CD" w:rsidP="007A0D55">
      <w:pPr>
        <w:spacing w:after="0" w:line="240" w:lineRule="auto"/>
      </w:pPr>
      <w:r>
        <w:separator/>
      </w:r>
    </w:p>
  </w:endnote>
  <w:endnote w:type="continuationSeparator" w:id="0">
    <w:p w14:paraId="1A9EDDDC" w14:textId="77777777" w:rsidR="00CC59CD" w:rsidRDefault="00CC59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2A20D" w14:textId="77777777" w:rsidR="00CC59CD" w:rsidRDefault="00CC59CD" w:rsidP="007A0D55">
      <w:pPr>
        <w:spacing w:after="0" w:line="240" w:lineRule="auto"/>
      </w:pPr>
      <w:r>
        <w:separator/>
      </w:r>
    </w:p>
  </w:footnote>
  <w:footnote w:type="continuationSeparator" w:id="0">
    <w:p w14:paraId="17696D68" w14:textId="77777777" w:rsidR="00CC59CD" w:rsidRDefault="00CC59C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F5D5C" w14:textId="77777777" w:rsidR="00CC59CD" w:rsidRDefault="00CC59C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F0D76C1" w14:textId="77777777" w:rsidR="00CC59CD" w:rsidRDefault="00CC59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9A"/>
    <w:rsid w:val="000271B3"/>
    <w:rsid w:val="00032559"/>
    <w:rsid w:val="00052040"/>
    <w:rsid w:val="000B25AE"/>
    <w:rsid w:val="000B55AB"/>
    <w:rsid w:val="000B66A0"/>
    <w:rsid w:val="000D24DC"/>
    <w:rsid w:val="000F050D"/>
    <w:rsid w:val="00101B2E"/>
    <w:rsid w:val="00116FA0"/>
    <w:rsid w:val="0015114C"/>
    <w:rsid w:val="001A21F3"/>
    <w:rsid w:val="001A2537"/>
    <w:rsid w:val="001A6A06"/>
    <w:rsid w:val="00210C03"/>
    <w:rsid w:val="002162E2"/>
    <w:rsid w:val="002257DB"/>
    <w:rsid w:val="00225C5A"/>
    <w:rsid w:val="00230B10"/>
    <w:rsid w:val="00234353"/>
    <w:rsid w:val="00244BB0"/>
    <w:rsid w:val="00274B3A"/>
    <w:rsid w:val="002A0A0D"/>
    <w:rsid w:val="002B0B37"/>
    <w:rsid w:val="002B0CDB"/>
    <w:rsid w:val="0030662D"/>
    <w:rsid w:val="003235A7"/>
    <w:rsid w:val="00365912"/>
    <w:rsid w:val="003677B6"/>
    <w:rsid w:val="003C2E3A"/>
    <w:rsid w:val="003D3579"/>
    <w:rsid w:val="003E2795"/>
    <w:rsid w:val="003F0D73"/>
    <w:rsid w:val="00462DBE"/>
    <w:rsid w:val="00464699"/>
    <w:rsid w:val="00483379"/>
    <w:rsid w:val="00487BC5"/>
    <w:rsid w:val="00496888"/>
    <w:rsid w:val="004A7476"/>
    <w:rsid w:val="004E5896"/>
    <w:rsid w:val="005123F5"/>
    <w:rsid w:val="00513EE6"/>
    <w:rsid w:val="00534F8F"/>
    <w:rsid w:val="00590035"/>
    <w:rsid w:val="005B177E"/>
    <w:rsid w:val="005B3921"/>
    <w:rsid w:val="005F26D7"/>
    <w:rsid w:val="005F5450"/>
    <w:rsid w:val="006D0412"/>
    <w:rsid w:val="007411B9"/>
    <w:rsid w:val="00780D95"/>
    <w:rsid w:val="00780DC7"/>
    <w:rsid w:val="007A0D55"/>
    <w:rsid w:val="007B3377"/>
    <w:rsid w:val="007E32CD"/>
    <w:rsid w:val="007E5F44"/>
    <w:rsid w:val="0082087E"/>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4035"/>
    <w:rsid w:val="00CC586D"/>
    <w:rsid w:val="00CC59CD"/>
    <w:rsid w:val="00CF1542"/>
    <w:rsid w:val="00CF3EC5"/>
    <w:rsid w:val="00D50175"/>
    <w:rsid w:val="00D656DA"/>
    <w:rsid w:val="00D83300"/>
    <w:rsid w:val="00D8739A"/>
    <w:rsid w:val="00DC6B48"/>
    <w:rsid w:val="00DF01B0"/>
    <w:rsid w:val="00E85A05"/>
    <w:rsid w:val="00E95829"/>
    <w:rsid w:val="00EA288E"/>
    <w:rsid w:val="00EA606C"/>
    <w:rsid w:val="00EB0C8C"/>
    <w:rsid w:val="00EB51FD"/>
    <w:rsid w:val="00EB77DB"/>
    <w:rsid w:val="00ED139F"/>
    <w:rsid w:val="00EE7752"/>
    <w:rsid w:val="00EF74F7"/>
    <w:rsid w:val="00F36937"/>
    <w:rsid w:val="00F60F53"/>
    <w:rsid w:val="00FA1925"/>
    <w:rsid w:val="00FB11DE"/>
    <w:rsid w:val="00FB589A"/>
    <w:rsid w:val="00FB7317"/>
    <w:rsid w:val="00FF123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AE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73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39A"/>
    <w:rPr>
      <w:rFonts w:ascii="Lucida Grande" w:hAnsi="Lucida Grande" w:cs="Lucida Grande"/>
      <w:sz w:val="18"/>
      <w:szCs w:val="18"/>
    </w:rPr>
  </w:style>
  <w:style w:type="paragraph" w:styleId="Caption">
    <w:name w:val="caption"/>
    <w:basedOn w:val="Normal"/>
    <w:next w:val="Normal"/>
    <w:uiPriority w:val="35"/>
    <w:semiHidden/>
    <w:qFormat/>
    <w:rsid w:val="00274B3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73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39A"/>
    <w:rPr>
      <w:rFonts w:ascii="Lucida Grande" w:hAnsi="Lucida Grande" w:cs="Lucida Grande"/>
      <w:sz w:val="18"/>
      <w:szCs w:val="18"/>
    </w:rPr>
  </w:style>
  <w:style w:type="paragraph" w:styleId="Caption">
    <w:name w:val="caption"/>
    <w:basedOn w:val="Normal"/>
    <w:next w:val="Normal"/>
    <w:uiPriority w:val="35"/>
    <w:semiHidden/>
    <w:qFormat/>
    <w:rsid w:val="00274B3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09200F7734F24FB0F0FB16FE91A80A"/>
        <w:category>
          <w:name w:val="General"/>
          <w:gallery w:val="placeholder"/>
        </w:category>
        <w:types>
          <w:type w:val="bbPlcHdr"/>
        </w:types>
        <w:behaviors>
          <w:behavior w:val="content"/>
        </w:behaviors>
        <w:guid w:val="{008894AE-89D0-F94A-A724-B1774A164F27}"/>
      </w:docPartPr>
      <w:docPartBody>
        <w:p w:rsidR="00344368" w:rsidRDefault="00344368">
          <w:pPr>
            <w:pStyle w:val="4C09200F7734F24FB0F0FB16FE91A80A"/>
          </w:pPr>
          <w:r w:rsidRPr="00CC586D">
            <w:rPr>
              <w:rStyle w:val="PlaceholderText"/>
              <w:b/>
              <w:color w:val="FFFFFF" w:themeColor="background1"/>
            </w:rPr>
            <w:t>[Salutation]</w:t>
          </w:r>
        </w:p>
      </w:docPartBody>
    </w:docPart>
    <w:docPart>
      <w:docPartPr>
        <w:name w:val="00272BD04CA4E2498A3447E0ECCE9AFB"/>
        <w:category>
          <w:name w:val="General"/>
          <w:gallery w:val="placeholder"/>
        </w:category>
        <w:types>
          <w:type w:val="bbPlcHdr"/>
        </w:types>
        <w:behaviors>
          <w:behavior w:val="content"/>
        </w:behaviors>
        <w:guid w:val="{E4655686-A9E3-5842-9F78-CDA0B78B35A4}"/>
      </w:docPartPr>
      <w:docPartBody>
        <w:p w:rsidR="00344368" w:rsidRDefault="00344368">
          <w:pPr>
            <w:pStyle w:val="00272BD04CA4E2498A3447E0ECCE9AFB"/>
          </w:pPr>
          <w:r>
            <w:rPr>
              <w:rStyle w:val="PlaceholderText"/>
            </w:rPr>
            <w:t>[First name]</w:t>
          </w:r>
        </w:p>
      </w:docPartBody>
    </w:docPart>
    <w:docPart>
      <w:docPartPr>
        <w:name w:val="56B1F671CDBE514E9F21150BEA0EE59E"/>
        <w:category>
          <w:name w:val="General"/>
          <w:gallery w:val="placeholder"/>
        </w:category>
        <w:types>
          <w:type w:val="bbPlcHdr"/>
        </w:types>
        <w:behaviors>
          <w:behavior w:val="content"/>
        </w:behaviors>
        <w:guid w:val="{7077CA19-EA68-0C42-97F8-2832C71FAB37}"/>
      </w:docPartPr>
      <w:docPartBody>
        <w:p w:rsidR="00344368" w:rsidRDefault="00344368">
          <w:pPr>
            <w:pStyle w:val="56B1F671CDBE514E9F21150BEA0EE59E"/>
          </w:pPr>
          <w:r>
            <w:rPr>
              <w:rStyle w:val="PlaceholderText"/>
            </w:rPr>
            <w:t>[Middle name]</w:t>
          </w:r>
        </w:p>
      </w:docPartBody>
    </w:docPart>
    <w:docPart>
      <w:docPartPr>
        <w:name w:val="FFEB8D42EFC40F469B45C2F834D5A673"/>
        <w:category>
          <w:name w:val="General"/>
          <w:gallery w:val="placeholder"/>
        </w:category>
        <w:types>
          <w:type w:val="bbPlcHdr"/>
        </w:types>
        <w:behaviors>
          <w:behavior w:val="content"/>
        </w:behaviors>
        <w:guid w:val="{1EEAA163-511B-7440-A050-38FA67672787}"/>
      </w:docPartPr>
      <w:docPartBody>
        <w:p w:rsidR="00344368" w:rsidRDefault="00344368">
          <w:pPr>
            <w:pStyle w:val="FFEB8D42EFC40F469B45C2F834D5A673"/>
          </w:pPr>
          <w:r>
            <w:rPr>
              <w:rStyle w:val="PlaceholderText"/>
            </w:rPr>
            <w:t>[Last name]</w:t>
          </w:r>
        </w:p>
      </w:docPartBody>
    </w:docPart>
    <w:docPart>
      <w:docPartPr>
        <w:name w:val="915B5093A4EFD044B152718647D23EEC"/>
        <w:category>
          <w:name w:val="General"/>
          <w:gallery w:val="placeholder"/>
        </w:category>
        <w:types>
          <w:type w:val="bbPlcHdr"/>
        </w:types>
        <w:behaviors>
          <w:behavior w:val="content"/>
        </w:behaviors>
        <w:guid w:val="{7EB39076-EF0B-314D-9271-C7E128A89AAF}"/>
      </w:docPartPr>
      <w:docPartBody>
        <w:p w:rsidR="00344368" w:rsidRDefault="00344368">
          <w:pPr>
            <w:pStyle w:val="915B5093A4EFD044B152718647D23EEC"/>
          </w:pPr>
          <w:r>
            <w:rPr>
              <w:rStyle w:val="PlaceholderText"/>
            </w:rPr>
            <w:t>[Enter your biography]</w:t>
          </w:r>
        </w:p>
      </w:docPartBody>
    </w:docPart>
    <w:docPart>
      <w:docPartPr>
        <w:name w:val="B026E999B3AA8145BE9A4FB4751E48D8"/>
        <w:category>
          <w:name w:val="General"/>
          <w:gallery w:val="placeholder"/>
        </w:category>
        <w:types>
          <w:type w:val="bbPlcHdr"/>
        </w:types>
        <w:behaviors>
          <w:behavior w:val="content"/>
        </w:behaviors>
        <w:guid w:val="{F8E7E3D6-224E-9947-A44D-9BE4F1C19A59}"/>
      </w:docPartPr>
      <w:docPartBody>
        <w:p w:rsidR="00344368" w:rsidRDefault="00344368">
          <w:pPr>
            <w:pStyle w:val="B026E999B3AA8145BE9A4FB4751E48D8"/>
          </w:pPr>
          <w:r>
            <w:rPr>
              <w:rStyle w:val="PlaceholderText"/>
            </w:rPr>
            <w:t>[Enter the institution with which you are affiliated]</w:t>
          </w:r>
        </w:p>
      </w:docPartBody>
    </w:docPart>
    <w:docPart>
      <w:docPartPr>
        <w:name w:val="32C290AF40129A40876F3E073EB5277F"/>
        <w:category>
          <w:name w:val="General"/>
          <w:gallery w:val="placeholder"/>
        </w:category>
        <w:types>
          <w:type w:val="bbPlcHdr"/>
        </w:types>
        <w:behaviors>
          <w:behavior w:val="content"/>
        </w:behaviors>
        <w:guid w:val="{DBD8AAF8-C110-A042-B325-CDE6AF6CE05D}"/>
      </w:docPartPr>
      <w:docPartBody>
        <w:p w:rsidR="00344368" w:rsidRDefault="00344368">
          <w:pPr>
            <w:pStyle w:val="32C290AF40129A40876F3E073EB5277F"/>
          </w:pPr>
          <w:r w:rsidRPr="00EF74F7">
            <w:rPr>
              <w:b/>
              <w:color w:val="808080" w:themeColor="background1" w:themeShade="80"/>
            </w:rPr>
            <w:t>[Enter the headword for your article]</w:t>
          </w:r>
        </w:p>
      </w:docPartBody>
    </w:docPart>
    <w:docPart>
      <w:docPartPr>
        <w:name w:val="F5D7EE21494F404293E2EA6C13347C9C"/>
        <w:category>
          <w:name w:val="General"/>
          <w:gallery w:val="placeholder"/>
        </w:category>
        <w:types>
          <w:type w:val="bbPlcHdr"/>
        </w:types>
        <w:behaviors>
          <w:behavior w:val="content"/>
        </w:behaviors>
        <w:guid w:val="{B32ABA53-8244-204A-BBC2-883A69AAB2B3}"/>
      </w:docPartPr>
      <w:docPartBody>
        <w:p w:rsidR="00344368" w:rsidRDefault="00344368">
          <w:pPr>
            <w:pStyle w:val="F5D7EE21494F404293E2EA6C13347C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7A277097A26B4388EB124E07F2CDC1"/>
        <w:category>
          <w:name w:val="General"/>
          <w:gallery w:val="placeholder"/>
        </w:category>
        <w:types>
          <w:type w:val="bbPlcHdr"/>
        </w:types>
        <w:behaviors>
          <w:behavior w:val="content"/>
        </w:behaviors>
        <w:guid w:val="{EA0DAA8F-126F-C34A-97AC-BCD5953DD54B}"/>
      </w:docPartPr>
      <w:docPartBody>
        <w:p w:rsidR="00344368" w:rsidRDefault="00344368">
          <w:pPr>
            <w:pStyle w:val="057A277097A26B4388EB124E07F2CD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3506D52F5BD140990B6091F6806D1C"/>
        <w:category>
          <w:name w:val="General"/>
          <w:gallery w:val="placeholder"/>
        </w:category>
        <w:types>
          <w:type w:val="bbPlcHdr"/>
        </w:types>
        <w:behaviors>
          <w:behavior w:val="content"/>
        </w:behaviors>
        <w:guid w:val="{98AF06AF-BE16-5D47-BC19-CA3E2F8DC2F6}"/>
      </w:docPartPr>
      <w:docPartBody>
        <w:p w:rsidR="00344368" w:rsidRDefault="00344368">
          <w:pPr>
            <w:pStyle w:val="DF3506D52F5BD140990B6091F6806D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B444C27118DC48862B8052A79152B1"/>
        <w:category>
          <w:name w:val="General"/>
          <w:gallery w:val="placeholder"/>
        </w:category>
        <w:types>
          <w:type w:val="bbPlcHdr"/>
        </w:types>
        <w:behaviors>
          <w:behavior w:val="content"/>
        </w:behaviors>
        <w:guid w:val="{8FD3EF70-06EF-0945-9BD9-129C601B5350}"/>
      </w:docPartPr>
      <w:docPartBody>
        <w:p w:rsidR="00344368" w:rsidRDefault="00344368">
          <w:pPr>
            <w:pStyle w:val="E1B444C27118DC48862B8052A79152B1"/>
          </w:pPr>
          <w:r>
            <w:rPr>
              <w:rStyle w:val="PlaceholderText"/>
            </w:rPr>
            <w:t>[Enter citations for further reading here]</w:t>
          </w:r>
        </w:p>
      </w:docPartBody>
    </w:docPart>
    <w:docPart>
      <w:docPartPr>
        <w:name w:val="6D381BF6DF635F4787676538F3EF33E9"/>
        <w:category>
          <w:name w:val="General"/>
          <w:gallery w:val="placeholder"/>
        </w:category>
        <w:types>
          <w:type w:val="bbPlcHdr"/>
        </w:types>
        <w:behaviors>
          <w:behavior w:val="content"/>
        </w:behaviors>
        <w:guid w:val="{B9657F6F-E7D3-9740-A0CD-932DCFDACFB7}"/>
      </w:docPartPr>
      <w:docPartBody>
        <w:p w:rsidR="00737B2B" w:rsidRDefault="00884276" w:rsidP="00884276">
          <w:pPr>
            <w:pStyle w:val="6D381BF6DF635F4787676538F3EF33E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1F36B4D1ACAB448BE06A141EE37B68"/>
        <w:category>
          <w:name w:val="General"/>
          <w:gallery w:val="placeholder"/>
        </w:category>
        <w:types>
          <w:type w:val="bbPlcHdr"/>
        </w:types>
        <w:behaviors>
          <w:behavior w:val="content"/>
        </w:behaviors>
        <w:guid w:val="{E073A1C2-A1B0-534C-92D0-9E697FC9EE15}"/>
      </w:docPartPr>
      <w:docPartBody>
        <w:p w:rsidR="00737B2B" w:rsidRDefault="00884276" w:rsidP="00884276">
          <w:pPr>
            <w:pStyle w:val="B51F36B4D1ACAB448BE06A141EE37B6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368"/>
    <w:rsid w:val="00344368"/>
    <w:rsid w:val="00737B2B"/>
    <w:rsid w:val="00884276"/>
    <w:rsid w:val="00951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276"/>
    <w:rPr>
      <w:color w:val="808080"/>
    </w:rPr>
  </w:style>
  <w:style w:type="paragraph" w:customStyle="1" w:styleId="4C09200F7734F24FB0F0FB16FE91A80A">
    <w:name w:val="4C09200F7734F24FB0F0FB16FE91A80A"/>
  </w:style>
  <w:style w:type="paragraph" w:customStyle="1" w:styleId="00272BD04CA4E2498A3447E0ECCE9AFB">
    <w:name w:val="00272BD04CA4E2498A3447E0ECCE9AFB"/>
  </w:style>
  <w:style w:type="paragraph" w:customStyle="1" w:styleId="56B1F671CDBE514E9F21150BEA0EE59E">
    <w:name w:val="56B1F671CDBE514E9F21150BEA0EE59E"/>
  </w:style>
  <w:style w:type="paragraph" w:customStyle="1" w:styleId="FFEB8D42EFC40F469B45C2F834D5A673">
    <w:name w:val="FFEB8D42EFC40F469B45C2F834D5A673"/>
  </w:style>
  <w:style w:type="paragraph" w:customStyle="1" w:styleId="915B5093A4EFD044B152718647D23EEC">
    <w:name w:val="915B5093A4EFD044B152718647D23EEC"/>
  </w:style>
  <w:style w:type="paragraph" w:customStyle="1" w:styleId="B026E999B3AA8145BE9A4FB4751E48D8">
    <w:name w:val="B026E999B3AA8145BE9A4FB4751E48D8"/>
  </w:style>
  <w:style w:type="paragraph" w:customStyle="1" w:styleId="32C290AF40129A40876F3E073EB5277F">
    <w:name w:val="32C290AF40129A40876F3E073EB5277F"/>
  </w:style>
  <w:style w:type="paragraph" w:customStyle="1" w:styleId="F5D7EE21494F404293E2EA6C13347C9C">
    <w:name w:val="F5D7EE21494F404293E2EA6C13347C9C"/>
  </w:style>
  <w:style w:type="paragraph" w:customStyle="1" w:styleId="057A277097A26B4388EB124E07F2CDC1">
    <w:name w:val="057A277097A26B4388EB124E07F2CDC1"/>
  </w:style>
  <w:style w:type="paragraph" w:customStyle="1" w:styleId="DF3506D52F5BD140990B6091F6806D1C">
    <w:name w:val="DF3506D52F5BD140990B6091F6806D1C"/>
  </w:style>
  <w:style w:type="paragraph" w:customStyle="1" w:styleId="E1B444C27118DC48862B8052A79152B1">
    <w:name w:val="E1B444C27118DC48862B8052A79152B1"/>
  </w:style>
  <w:style w:type="paragraph" w:customStyle="1" w:styleId="6D381BF6DF635F4787676538F3EF33E9">
    <w:name w:val="6D381BF6DF635F4787676538F3EF33E9"/>
    <w:rsid w:val="00884276"/>
    <w:rPr>
      <w:lang w:val="en-CA"/>
    </w:rPr>
  </w:style>
  <w:style w:type="paragraph" w:customStyle="1" w:styleId="B51F36B4D1ACAB448BE06A141EE37B68">
    <w:name w:val="B51F36B4D1ACAB448BE06A141EE37B68"/>
    <w:rsid w:val="00884276"/>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276"/>
    <w:rPr>
      <w:color w:val="808080"/>
    </w:rPr>
  </w:style>
  <w:style w:type="paragraph" w:customStyle="1" w:styleId="4C09200F7734F24FB0F0FB16FE91A80A">
    <w:name w:val="4C09200F7734F24FB0F0FB16FE91A80A"/>
  </w:style>
  <w:style w:type="paragraph" w:customStyle="1" w:styleId="00272BD04CA4E2498A3447E0ECCE9AFB">
    <w:name w:val="00272BD04CA4E2498A3447E0ECCE9AFB"/>
  </w:style>
  <w:style w:type="paragraph" w:customStyle="1" w:styleId="56B1F671CDBE514E9F21150BEA0EE59E">
    <w:name w:val="56B1F671CDBE514E9F21150BEA0EE59E"/>
  </w:style>
  <w:style w:type="paragraph" w:customStyle="1" w:styleId="FFEB8D42EFC40F469B45C2F834D5A673">
    <w:name w:val="FFEB8D42EFC40F469B45C2F834D5A673"/>
  </w:style>
  <w:style w:type="paragraph" w:customStyle="1" w:styleId="915B5093A4EFD044B152718647D23EEC">
    <w:name w:val="915B5093A4EFD044B152718647D23EEC"/>
  </w:style>
  <w:style w:type="paragraph" w:customStyle="1" w:styleId="B026E999B3AA8145BE9A4FB4751E48D8">
    <w:name w:val="B026E999B3AA8145BE9A4FB4751E48D8"/>
  </w:style>
  <w:style w:type="paragraph" w:customStyle="1" w:styleId="32C290AF40129A40876F3E073EB5277F">
    <w:name w:val="32C290AF40129A40876F3E073EB5277F"/>
  </w:style>
  <w:style w:type="paragraph" w:customStyle="1" w:styleId="F5D7EE21494F404293E2EA6C13347C9C">
    <w:name w:val="F5D7EE21494F404293E2EA6C13347C9C"/>
  </w:style>
  <w:style w:type="paragraph" w:customStyle="1" w:styleId="057A277097A26B4388EB124E07F2CDC1">
    <w:name w:val="057A277097A26B4388EB124E07F2CDC1"/>
  </w:style>
  <w:style w:type="paragraph" w:customStyle="1" w:styleId="DF3506D52F5BD140990B6091F6806D1C">
    <w:name w:val="DF3506D52F5BD140990B6091F6806D1C"/>
  </w:style>
  <w:style w:type="paragraph" w:customStyle="1" w:styleId="E1B444C27118DC48862B8052A79152B1">
    <w:name w:val="E1B444C27118DC48862B8052A79152B1"/>
  </w:style>
  <w:style w:type="paragraph" w:customStyle="1" w:styleId="6D381BF6DF635F4787676538F3EF33E9">
    <w:name w:val="6D381BF6DF635F4787676538F3EF33E9"/>
    <w:rsid w:val="00884276"/>
    <w:rPr>
      <w:lang w:val="en-CA"/>
    </w:rPr>
  </w:style>
  <w:style w:type="paragraph" w:customStyle="1" w:styleId="B51F36B4D1ACAB448BE06A141EE37B68">
    <w:name w:val="B51F36B4D1ACAB448BE06A141EE37B68"/>
    <w:rsid w:val="00884276"/>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Hei08</b:Tag>
    <b:SourceType>JournalArticle</b:SourceType>
    <b:Guid>{F878BADB-703A-DD4B-9302-9919E8B8CFD7}</b:Guid>
    <b:Title>Spartacus in Green: Leberecht Migge and Everyman's Garden</b:Title>
    <b:JournalName>Structurist</b:JournalName>
    <b:Year>2007/08</b:Year>
    <b:Volume>47</b:Volume>
    <b:Issue>48</b:Issue>
    <b:Pages>34-70</b:Pages>
    <b:Author>
      <b:Author>
        <b:NameList>
          <b:Person>
            <b:Last>Heinze-Greenberg</b:Last>
            <b:First>Ita</b:First>
          </b:Person>
        </b:NameList>
      </b:Author>
    </b:Author>
    <b:RefOrder>2</b:RefOrder>
  </b:Source>
  <b:Source>
    <b:Tag>Mig19</b:Tag>
    <b:SourceType>Book</b:SourceType>
    <b:Guid>{53096315-8EA1-B846-BEA8-96F939B0CA28}</b:Guid>
    <b:Title>Jedermann Selbstversoger!</b:Title>
    <b:Year>1919</b:Year>
    <b:City>Jena</b:City>
    <b:Publisher>Diederich</b:Publisher>
    <b:Author>
      <b:Author>
        <b:NameList>
          <b:Person>
            <b:Last>Migge</b:Last>
            <b:First>Leberecht</b:First>
          </b:Person>
        </b:NameList>
      </b:Author>
    </b:Author>
    <b:RefOrder>3</b:RefOrder>
  </b:Source>
  <b:Source>
    <b:Tag>Han101</b:Tag>
    <b:SourceType>Book</b:SourceType>
    <b:Guid>{BFB76C51-A9DE-8840-8A0D-6701AAD429D7}</b:Guid>
    <b:Title>When Modern Was Green: Life and Work of Landscape Architect Leberecht Migge</b:Title>
    <b:City>New York</b:City>
    <b:Publisher>Routledge</b:Publisher>
    <b:Year>2010</b:Year>
    <b:Author>
      <b:Author>
        <b:NameList>
          <b:Person>
            <b:Last>Haney</b:Last>
            <b:Middle>H</b:Middle>
            <b:First>David</b:First>
          </b:Person>
        </b:NameList>
      </b:Author>
    </b:Author>
    <b:RefOrder>1</b:RefOrder>
  </b:Source>
</b:Sources>
</file>

<file path=customXml/itemProps1.xml><?xml version="1.0" encoding="utf-8"?>
<ds:datastoreItem xmlns:ds="http://schemas.openxmlformats.org/officeDocument/2006/customXml" ds:itemID="{7CBFEA9C-1CC0-5E4E-A24B-DD005CDB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2</Pages>
  <Words>929</Words>
  <Characters>5300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11</cp:revision>
  <dcterms:created xsi:type="dcterms:W3CDTF">2015-01-19T00:43:00Z</dcterms:created>
  <dcterms:modified xsi:type="dcterms:W3CDTF">2015-02-08T19:04:00Z</dcterms:modified>
</cp:coreProperties>
</file>