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D2ED2F" w14:textId="77777777" w:rsidTr="00922950">
        <w:tc>
          <w:tcPr>
            <w:tcW w:w="491" w:type="dxa"/>
            <w:vMerge w:val="restart"/>
            <w:shd w:val="clear" w:color="auto" w:fill="A6A6A6" w:themeFill="background1" w:themeFillShade="A6"/>
            <w:textDirection w:val="btLr"/>
          </w:tcPr>
          <w:p w14:paraId="45F40A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F2DB7A5688C6A4792BA84BEF6A70AC6"/>
            </w:placeholder>
            <w:showingPlcHdr/>
            <w:dropDownList>
              <w:listItem w:displayText="Dr." w:value="Dr."/>
              <w:listItem w:displayText="Prof." w:value="Prof."/>
            </w:dropDownList>
          </w:sdtPr>
          <w:sdtContent>
            <w:tc>
              <w:tcPr>
                <w:tcW w:w="1259" w:type="dxa"/>
              </w:tcPr>
              <w:p w14:paraId="3E51CD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A191AE21EEEAF418A192F3CD256A970"/>
            </w:placeholder>
            <w:text/>
          </w:sdtPr>
          <w:sdtContent>
            <w:tc>
              <w:tcPr>
                <w:tcW w:w="2073" w:type="dxa"/>
              </w:tcPr>
              <w:p w14:paraId="63381739" w14:textId="77777777" w:rsidR="00B574C9" w:rsidRDefault="008A05F7" w:rsidP="008A05F7">
                <w:r>
                  <w:t>Judith</w:t>
                </w:r>
              </w:p>
            </w:tc>
          </w:sdtContent>
        </w:sdt>
        <w:sdt>
          <w:sdtPr>
            <w:alias w:val="Middle name"/>
            <w:tag w:val="authorMiddleName"/>
            <w:id w:val="-2076034781"/>
            <w:placeholder>
              <w:docPart w:val="9C15A55ADEC5B141BDFB0FC5C5F68A54"/>
            </w:placeholder>
            <w:showingPlcHdr/>
            <w:text/>
          </w:sdtPr>
          <w:sdtContent>
            <w:tc>
              <w:tcPr>
                <w:tcW w:w="2551" w:type="dxa"/>
              </w:tcPr>
              <w:p w14:paraId="79DFDF8A" w14:textId="77777777" w:rsidR="00B574C9" w:rsidRDefault="00B574C9" w:rsidP="00922950">
                <w:r>
                  <w:rPr>
                    <w:rStyle w:val="PlaceholderText"/>
                  </w:rPr>
                  <w:t>[Middle name]</w:t>
                </w:r>
              </w:p>
            </w:tc>
          </w:sdtContent>
        </w:sdt>
        <w:sdt>
          <w:sdtPr>
            <w:alias w:val="Last name"/>
            <w:tag w:val="authorLastName"/>
            <w:id w:val="-1088529830"/>
            <w:placeholder>
              <w:docPart w:val="5A95D3A8182B6F4F8598073DFCFECA3B"/>
            </w:placeholder>
            <w:text/>
          </w:sdtPr>
          <w:sdtContent>
            <w:tc>
              <w:tcPr>
                <w:tcW w:w="2642" w:type="dxa"/>
              </w:tcPr>
              <w:p w14:paraId="1C8F9850" w14:textId="77777777" w:rsidR="00B574C9" w:rsidRDefault="008A05F7" w:rsidP="008A05F7">
                <w:proofErr w:type="spellStart"/>
                <w:r w:rsidRPr="00637888">
                  <w:rPr>
                    <w:lang w:eastAsia="ja-JP"/>
                  </w:rPr>
                  <w:t>Chazin-Bennahum</w:t>
                </w:r>
                <w:proofErr w:type="spellEnd"/>
              </w:p>
            </w:tc>
          </w:sdtContent>
        </w:sdt>
      </w:tr>
      <w:tr w:rsidR="00B574C9" w14:paraId="053102F2" w14:textId="77777777" w:rsidTr="001A6A06">
        <w:trPr>
          <w:trHeight w:val="986"/>
        </w:trPr>
        <w:tc>
          <w:tcPr>
            <w:tcW w:w="491" w:type="dxa"/>
            <w:vMerge/>
            <w:shd w:val="clear" w:color="auto" w:fill="A6A6A6" w:themeFill="background1" w:themeFillShade="A6"/>
          </w:tcPr>
          <w:p w14:paraId="75E1FFC9" w14:textId="77777777" w:rsidR="00B574C9" w:rsidRPr="001A6A06" w:rsidRDefault="00B574C9" w:rsidP="00CF1542">
            <w:pPr>
              <w:jc w:val="center"/>
              <w:rPr>
                <w:b/>
                <w:color w:val="FFFFFF" w:themeColor="background1"/>
              </w:rPr>
            </w:pPr>
          </w:p>
        </w:tc>
        <w:sdt>
          <w:sdtPr>
            <w:alias w:val="Biography"/>
            <w:tag w:val="authorBiography"/>
            <w:id w:val="938807824"/>
            <w:placeholder>
              <w:docPart w:val="373143C27B610241AA6F6CC9462E6C92"/>
            </w:placeholder>
            <w:showingPlcHdr/>
          </w:sdtPr>
          <w:sdtContent>
            <w:tc>
              <w:tcPr>
                <w:tcW w:w="8525" w:type="dxa"/>
                <w:gridSpan w:val="4"/>
              </w:tcPr>
              <w:p w14:paraId="7A1EA871" w14:textId="77777777" w:rsidR="00B574C9" w:rsidRDefault="00B574C9" w:rsidP="00922950">
                <w:r>
                  <w:rPr>
                    <w:rStyle w:val="PlaceholderText"/>
                  </w:rPr>
                  <w:t>[Enter your biography]</w:t>
                </w:r>
              </w:p>
            </w:tc>
          </w:sdtContent>
        </w:sdt>
      </w:tr>
      <w:tr w:rsidR="00B574C9" w14:paraId="78A72164" w14:textId="77777777" w:rsidTr="001A6A06">
        <w:trPr>
          <w:trHeight w:val="986"/>
        </w:trPr>
        <w:tc>
          <w:tcPr>
            <w:tcW w:w="491" w:type="dxa"/>
            <w:vMerge/>
            <w:shd w:val="clear" w:color="auto" w:fill="A6A6A6" w:themeFill="background1" w:themeFillShade="A6"/>
          </w:tcPr>
          <w:p w14:paraId="444AB62F" w14:textId="77777777" w:rsidR="00B574C9" w:rsidRPr="001A6A06" w:rsidRDefault="00B574C9" w:rsidP="00CF1542">
            <w:pPr>
              <w:jc w:val="center"/>
              <w:rPr>
                <w:b/>
                <w:color w:val="FFFFFF" w:themeColor="background1"/>
              </w:rPr>
            </w:pPr>
          </w:p>
        </w:tc>
        <w:sdt>
          <w:sdtPr>
            <w:alias w:val="Affiliation"/>
            <w:tag w:val="affiliation"/>
            <w:id w:val="2012937915"/>
            <w:placeholder>
              <w:docPart w:val="9CC3653DF1484448BA59F82A9227D46D"/>
            </w:placeholder>
            <w:showingPlcHdr/>
            <w:text/>
          </w:sdtPr>
          <w:sdtContent>
            <w:tc>
              <w:tcPr>
                <w:tcW w:w="8525" w:type="dxa"/>
                <w:gridSpan w:val="4"/>
              </w:tcPr>
              <w:p w14:paraId="013C12BA" w14:textId="77777777" w:rsidR="00B574C9" w:rsidRDefault="00B574C9" w:rsidP="00B574C9">
                <w:r w:rsidRPr="008A05F7">
                  <w:rPr>
                    <w:rStyle w:val="PlaceholderText"/>
                    <w:highlight w:val="yellow"/>
                  </w:rPr>
                  <w:t>[Enter the institution with which you are affiliated]</w:t>
                </w:r>
              </w:p>
            </w:tc>
          </w:sdtContent>
        </w:sdt>
      </w:tr>
    </w:tbl>
    <w:p w14:paraId="3EB8DF8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0B04AF" w14:textId="77777777" w:rsidTr="00244BB0">
        <w:tc>
          <w:tcPr>
            <w:tcW w:w="9016" w:type="dxa"/>
            <w:shd w:val="clear" w:color="auto" w:fill="A6A6A6" w:themeFill="background1" w:themeFillShade="A6"/>
            <w:tcMar>
              <w:top w:w="113" w:type="dxa"/>
              <w:bottom w:w="113" w:type="dxa"/>
            </w:tcMar>
          </w:tcPr>
          <w:p w14:paraId="556440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A210EA" w14:textId="77777777" w:rsidTr="003F0D73">
        <w:sdt>
          <w:sdtPr>
            <w:rPr>
              <w:b/>
            </w:rPr>
            <w:alias w:val="Article headword"/>
            <w:tag w:val="articleHeadword"/>
            <w:id w:val="-361440020"/>
            <w:placeholder>
              <w:docPart w:val="AE5AB3C9FC86D944A7A531946F9C0025"/>
            </w:placeholder>
            <w:text/>
          </w:sdtPr>
          <w:sdtContent>
            <w:tc>
              <w:tcPr>
                <w:tcW w:w="9016" w:type="dxa"/>
                <w:tcMar>
                  <w:top w:w="113" w:type="dxa"/>
                  <w:bottom w:w="113" w:type="dxa"/>
                </w:tcMar>
              </w:tcPr>
              <w:p w14:paraId="7BBF580E" w14:textId="77777777" w:rsidR="003F0D73" w:rsidRPr="00FB589A" w:rsidRDefault="008A05F7" w:rsidP="003F0D73">
                <w:pPr>
                  <w:rPr>
                    <w:b/>
                  </w:rPr>
                </w:pPr>
                <w:r w:rsidRPr="001864D2">
                  <w:rPr>
                    <w:rFonts w:eastAsiaTheme="minorEastAsia"/>
                    <w:b/>
                    <w:sz w:val="24"/>
                    <w:szCs w:val="24"/>
                    <w:lang w:eastAsia="ja-JP"/>
                  </w:rPr>
                  <w:t>Tudor, Antony</w:t>
                </w:r>
                <w:r>
                  <w:rPr>
                    <w:rFonts w:eastAsiaTheme="minorEastAsia"/>
                    <w:b/>
                    <w:sz w:val="24"/>
                    <w:szCs w:val="24"/>
                    <w:lang w:eastAsia="ja-JP"/>
                  </w:rPr>
                  <w:t xml:space="preserve"> (1908-1987)</w:t>
                </w:r>
              </w:p>
            </w:tc>
          </w:sdtContent>
        </w:sdt>
      </w:tr>
      <w:tr w:rsidR="00464699" w14:paraId="562308C3" w14:textId="77777777" w:rsidTr="000A1CAD">
        <w:sdt>
          <w:sdtPr>
            <w:alias w:val="Variant headwords"/>
            <w:tag w:val="variantHeadwords"/>
            <w:id w:val="173464402"/>
            <w:placeholder>
              <w:docPart w:val="174A0B849CB76D42AF706981E3FC746D"/>
            </w:placeholder>
          </w:sdtPr>
          <w:sdtContent>
            <w:tc>
              <w:tcPr>
                <w:tcW w:w="9016" w:type="dxa"/>
                <w:tcMar>
                  <w:top w:w="113" w:type="dxa"/>
                  <w:bottom w:w="113" w:type="dxa"/>
                </w:tcMar>
              </w:tcPr>
              <w:p w14:paraId="426FCD48" w14:textId="77777777" w:rsidR="00464699" w:rsidRDefault="008A05F7" w:rsidP="008A05F7">
                <w:r>
                  <w:rPr>
                    <w:b/>
                  </w:rPr>
                  <w:t>(</w:t>
                </w:r>
                <w:proofErr w:type="gramStart"/>
                <w:r>
                  <w:rPr>
                    <w:b/>
                  </w:rPr>
                  <w:t>pseudonym</w:t>
                </w:r>
                <w:proofErr w:type="gramEnd"/>
                <w:r>
                  <w:rPr>
                    <w:b/>
                  </w:rPr>
                  <w:t xml:space="preserve"> of William Cook)</w:t>
                </w:r>
              </w:p>
            </w:tc>
          </w:sdtContent>
        </w:sdt>
      </w:tr>
      <w:tr w:rsidR="00E85A05" w14:paraId="32CBE59C" w14:textId="77777777" w:rsidTr="003F0D73">
        <w:sdt>
          <w:sdtPr>
            <w:alias w:val="Abstract"/>
            <w:tag w:val="abstract"/>
            <w:id w:val="-635871867"/>
            <w:placeholder>
              <w:docPart w:val="15BE627C89FBEB4589675E7D713007F1"/>
            </w:placeholder>
          </w:sdtPr>
          <w:sdtContent>
            <w:tc>
              <w:tcPr>
                <w:tcW w:w="9016" w:type="dxa"/>
                <w:tcMar>
                  <w:top w:w="113" w:type="dxa"/>
                  <w:bottom w:w="113" w:type="dxa"/>
                </w:tcMar>
              </w:tcPr>
              <w:p w14:paraId="1914173B" w14:textId="77777777" w:rsidR="00E85A05" w:rsidRDefault="000A1CAD" w:rsidP="00E85A05">
                <w:r>
                  <w:t xml:space="preserve">Born into a modest household in London’s East End, Antony Tudor changed the way we look at ballet and what it was thought to express. Using the classical idiom in a new way, he evoked nuanced passions and subtle moods to convey his characters’ deepest thoughts. Though his ballets have narratives, they defy logical actions, instead following the emotional journeys of his characters as they struggle to come to terms with their dilemmas. His best-known ballets – </w:t>
                </w:r>
                <w:proofErr w:type="spellStart"/>
                <w:r>
                  <w:rPr>
                    <w:i/>
                  </w:rPr>
                  <w:t>Jardin</w:t>
                </w:r>
                <w:proofErr w:type="spellEnd"/>
                <w:r>
                  <w:rPr>
                    <w:i/>
                  </w:rPr>
                  <w:t xml:space="preserve"> aux </w:t>
                </w:r>
                <w:proofErr w:type="spellStart"/>
                <w:r>
                  <w:rPr>
                    <w:i/>
                  </w:rPr>
                  <w:t>Lilas</w:t>
                </w:r>
                <w:proofErr w:type="spellEnd"/>
                <w:r>
                  <w:t xml:space="preserve"> (also known as </w:t>
                </w:r>
                <w:r>
                  <w:rPr>
                    <w:i/>
                  </w:rPr>
                  <w:t>Lilac Garden</w:t>
                </w:r>
                <w:r>
                  <w:t xml:space="preserve">, 1936), </w:t>
                </w:r>
                <w:r>
                  <w:rPr>
                    <w:i/>
                  </w:rPr>
                  <w:t>Dark Elegies</w:t>
                </w:r>
                <w:r>
                  <w:t xml:space="preserve"> (1937) and </w:t>
                </w:r>
                <w:r>
                  <w:rPr>
                    <w:i/>
                  </w:rPr>
                  <w:t>Pillar of Fire</w:t>
                </w:r>
                <w:r>
                  <w:t xml:space="preserve"> (1942) – reveal the sensitivity, wit and psychological bite typical of his best work. In 1939, after briefly directing his own company, the London Ballet, he settled in New York, where he began a long association with Ballet Theatre (later American Ballet Theatre, ABT). In 1951, he joined the faculty of the Juilliard School of Music’s newly founded Dance Department, where he taught</w:t>
                </w:r>
                <w:ins w:id="0" w:author="Allana Lindgren" w:date="2012-08-12T11:48:00Z">
                  <w:r>
                    <w:t xml:space="preserve"> </w:t>
                  </w:r>
                </w:ins>
                <w:r>
                  <w:t>composition and choreography. He directed the Metropolitan Ballet from 1950 to 1962 and the Royal Swedish Ballet in 1962, and remained a presence at ABT until he died.</w:t>
                </w:r>
              </w:p>
            </w:tc>
          </w:sdtContent>
        </w:sdt>
      </w:tr>
      <w:tr w:rsidR="003F0D73" w14:paraId="16318FD6" w14:textId="77777777" w:rsidTr="003F0D73">
        <w:sdt>
          <w:sdtPr>
            <w:alias w:val="Article text"/>
            <w:tag w:val="articleText"/>
            <w:id w:val="634067588"/>
            <w:placeholder>
              <w:docPart w:val="FB32D228BC8E1F4482877310BBE09A02"/>
            </w:placeholder>
          </w:sdtPr>
          <w:sdtContent>
            <w:tc>
              <w:tcPr>
                <w:tcW w:w="9016" w:type="dxa"/>
                <w:tcMar>
                  <w:top w:w="113" w:type="dxa"/>
                  <w:bottom w:w="113" w:type="dxa"/>
                </w:tcMar>
              </w:tcPr>
              <w:p w14:paraId="53346DD5" w14:textId="77777777" w:rsidR="008A05F7" w:rsidRDefault="008A05F7" w:rsidP="000A1CAD">
                <w:r>
                  <w:t xml:space="preserve">Born into a modest household in London’s East End, Antony Tudor changed the way we look at ballet and what it was thought to express. Using the classical idiom in a new way, he evoked nuanced passions and subtle moods to convey his characters’ deepest thoughts. Though his ballets have narratives, they defy logical actions, instead following the emotional journeys of his characters as they struggle to come to terms with their dilemmas. His best-known ballets – </w:t>
                </w:r>
                <w:proofErr w:type="spellStart"/>
                <w:r>
                  <w:rPr>
                    <w:i/>
                  </w:rPr>
                  <w:t>Jardin</w:t>
                </w:r>
                <w:proofErr w:type="spellEnd"/>
                <w:r>
                  <w:rPr>
                    <w:i/>
                  </w:rPr>
                  <w:t xml:space="preserve"> aux </w:t>
                </w:r>
                <w:proofErr w:type="spellStart"/>
                <w:r>
                  <w:rPr>
                    <w:i/>
                  </w:rPr>
                  <w:t>Lilas</w:t>
                </w:r>
                <w:proofErr w:type="spellEnd"/>
                <w:r>
                  <w:t xml:space="preserve"> (also known as </w:t>
                </w:r>
                <w:r>
                  <w:rPr>
                    <w:i/>
                  </w:rPr>
                  <w:t>Lilac Garden</w:t>
                </w:r>
                <w:r>
                  <w:t xml:space="preserve">, 1936), </w:t>
                </w:r>
                <w:r>
                  <w:rPr>
                    <w:i/>
                  </w:rPr>
                  <w:t>Dark Elegies</w:t>
                </w:r>
                <w:r>
                  <w:t xml:space="preserve"> (1937) and </w:t>
                </w:r>
                <w:r>
                  <w:rPr>
                    <w:i/>
                  </w:rPr>
                  <w:t>Pillar of Fire</w:t>
                </w:r>
                <w:r>
                  <w:t xml:space="preserve"> (1942) – reveal the sensitivity, wit and psychological bite typical of his best work. In 1939, after briefly directing his own company, the London Ballet, he settled in New York, where he began a long association with Ballet Theatre (later American Ballet Theatre, ABT). In 1951, he joined the faculty of the Juilliard School of Music’s newly founded Dance Department, where he taught</w:t>
                </w:r>
                <w:ins w:id="1" w:author="Allana Lindgren" w:date="2012-08-12T11:48:00Z">
                  <w:r>
                    <w:t xml:space="preserve"> </w:t>
                  </w:r>
                </w:ins>
                <w:r w:rsidR="000A1CAD">
                  <w:t xml:space="preserve">composition and choreography. </w:t>
                </w:r>
                <w:r>
                  <w:t>He directed the Metropolitan Ballet from 1950 to 1962 and the Royal Swedish Ballet in 1962, and remained a presence at ABT until he died.</w:t>
                </w:r>
              </w:p>
              <w:p w14:paraId="1D666E41" w14:textId="77777777" w:rsidR="003F480C" w:rsidRDefault="003F480C" w:rsidP="000A1CAD"/>
              <w:p w14:paraId="7DA08056" w14:textId="77777777" w:rsidR="003F480C" w:rsidRDefault="003F480C" w:rsidP="000A1CAD">
                <w:r>
                  <w:t>Fig.1: Portrait</w:t>
                </w:r>
              </w:p>
              <w:p w14:paraId="11686373" w14:textId="77777777" w:rsidR="003F480C" w:rsidRPr="003F480C" w:rsidRDefault="003F480C" w:rsidP="003F480C">
                <w:pPr>
                  <w:rPr>
                    <w:color w:val="5B9BD5" w:themeColor="accent1"/>
                    <w:sz w:val="20"/>
                    <w:szCs w:val="20"/>
                  </w:rPr>
                </w:pPr>
                <w:r w:rsidRPr="003F480C">
                  <w:rPr>
                    <w:color w:val="5B9BD5" w:themeColor="accent1"/>
                    <w:sz w:val="20"/>
                    <w:szCs w:val="20"/>
                  </w:rPr>
                  <w:t xml:space="preserve">Portrait of Antony Tudor.  Photo by </w:t>
                </w:r>
                <w:proofErr w:type="spellStart"/>
                <w:r w:rsidRPr="003F480C">
                  <w:rPr>
                    <w:color w:val="5B9BD5" w:themeColor="accent1"/>
                    <w:sz w:val="20"/>
                    <w:szCs w:val="20"/>
                  </w:rPr>
                  <w:t>Enar</w:t>
                </w:r>
                <w:proofErr w:type="spellEnd"/>
                <w:r w:rsidRPr="003F480C">
                  <w:rPr>
                    <w:color w:val="5B9BD5" w:themeColor="accent1"/>
                    <w:sz w:val="20"/>
                    <w:szCs w:val="20"/>
                  </w:rPr>
                  <w:t xml:space="preserve"> Merkel-Rydberg. Courtesy of the Jerome Robbins Dance Division, the New York Public Library for the Performing Arts, Astor, Lenox, and Tilden Foundations.</w:t>
                </w:r>
              </w:p>
              <w:p w14:paraId="6CBBDE29" w14:textId="77777777" w:rsidR="008A05F7" w:rsidRDefault="008A05F7" w:rsidP="008A05F7"/>
              <w:p w14:paraId="7E46AB40" w14:textId="77777777" w:rsidR="008A05F7" w:rsidRDefault="008A05F7" w:rsidP="000A1CAD">
                <w:pPr>
                  <w:pStyle w:val="Heading1"/>
                  <w:outlineLvl w:val="0"/>
                </w:pPr>
                <w:r>
                  <w:t>Training</w:t>
                </w:r>
              </w:p>
              <w:p w14:paraId="7824A6DD" w14:textId="77777777" w:rsidR="008A05F7" w:rsidRDefault="008A05F7" w:rsidP="008A05F7">
                <w:r>
                  <w:t>Tudor was initially drawn to acting</w:t>
                </w:r>
                <w:r w:rsidR="000A1CAD">
                  <w:t xml:space="preserve"> while working as a young clerk in London’s Smithfield meat market</w:t>
                </w:r>
                <w:r>
                  <w:t xml:space="preserve">. </w:t>
                </w:r>
                <w:r w:rsidR="000A1CAD">
                  <w:t>A</w:t>
                </w:r>
                <w:r>
                  <w:t xml:space="preserve">fter seeing a performance of Anna </w:t>
                </w:r>
                <w:proofErr w:type="spellStart"/>
                <w:r>
                  <w:t>Pavlova</w:t>
                </w:r>
                <w:proofErr w:type="spellEnd"/>
                <w:r>
                  <w:t xml:space="preserve">, he began to study ballet with Marie </w:t>
                </w:r>
                <w:proofErr w:type="spellStart"/>
                <w:r>
                  <w:t>Rambert</w:t>
                </w:r>
                <w:proofErr w:type="spellEnd"/>
                <w:r>
                  <w:t xml:space="preserve">, quickly demonstrating a talent and passion for choreographing. (Margaret </w:t>
                </w:r>
                <w:proofErr w:type="spellStart"/>
                <w:r>
                  <w:t>Craske</w:t>
                </w:r>
                <w:proofErr w:type="spellEnd"/>
                <w:r>
                  <w:t xml:space="preserve">, the </w:t>
                </w:r>
                <w:proofErr w:type="spellStart"/>
                <w:r>
                  <w:lastRenderedPageBreak/>
                  <w:t>Cecchetti</w:t>
                </w:r>
                <w:proofErr w:type="spellEnd"/>
                <w:r>
                  <w:t xml:space="preserve"> advocate and a future Ballet Theatre and Juilliard colleague, was another early teacher.)  An avid reader of modernist writers such as James Joyce, Marcel Proust and </w:t>
                </w:r>
                <w:proofErr w:type="spellStart"/>
                <w:r>
                  <w:t>Henrik</w:t>
                </w:r>
                <w:proofErr w:type="spellEnd"/>
                <w:r>
                  <w:t xml:space="preserve"> Ibsen, he was also a keen theatre-goer, who found London’s diverse and lively theatre scene a continuing source of inspiration. He attended performances of Diaghilev’s Ballets </w:t>
                </w:r>
                <w:proofErr w:type="spellStart"/>
                <w:r>
                  <w:t>Russes</w:t>
                </w:r>
                <w:proofErr w:type="spellEnd"/>
                <w:r>
                  <w:t xml:space="preserve"> throughout the 1920s, seasons by its successor companies and the Ballets </w:t>
                </w:r>
                <w:proofErr w:type="spellStart"/>
                <w:r>
                  <w:t>Jooss</w:t>
                </w:r>
                <w:proofErr w:type="spellEnd"/>
                <w:r>
                  <w:t xml:space="preserve"> in the 1930s, recitals by </w:t>
                </w:r>
                <w:proofErr w:type="spellStart"/>
                <w:r>
                  <w:t>Ud</w:t>
                </w:r>
                <w:r w:rsidR="000A1CAD">
                  <w:t>ay</w:t>
                </w:r>
                <w:proofErr w:type="spellEnd"/>
                <w:r w:rsidR="000A1CAD">
                  <w:t xml:space="preserve"> Shankar and Vicente </w:t>
                </w:r>
                <w:proofErr w:type="spellStart"/>
                <w:r w:rsidR="000A1CAD">
                  <w:t>Escudero</w:t>
                </w:r>
                <w:proofErr w:type="spellEnd"/>
                <w:r>
                  <w:t xml:space="preserve"> and modern dance concerts with Mary </w:t>
                </w:r>
                <w:proofErr w:type="spellStart"/>
                <w:r>
                  <w:t>Wigman</w:t>
                </w:r>
                <w:proofErr w:type="spellEnd"/>
                <w:r>
                  <w:t xml:space="preserve">, </w:t>
                </w:r>
                <w:proofErr w:type="spellStart"/>
                <w:r>
                  <w:t>Harald</w:t>
                </w:r>
                <w:proofErr w:type="spellEnd"/>
                <w:r>
                  <w:t xml:space="preserve"> </w:t>
                </w:r>
                <w:proofErr w:type="spellStart"/>
                <w:r>
                  <w:t>Kreutzberg</w:t>
                </w:r>
                <w:proofErr w:type="spellEnd"/>
                <w:r>
                  <w:t xml:space="preserve"> and Annie </w:t>
                </w:r>
                <w:proofErr w:type="spellStart"/>
                <w:r>
                  <w:t>Boalth</w:t>
                </w:r>
                <w:proofErr w:type="spellEnd"/>
                <w:r>
                  <w:t xml:space="preserve">, a </w:t>
                </w:r>
                <w:proofErr w:type="spellStart"/>
                <w:r>
                  <w:t>Wigman</w:t>
                </w:r>
                <w:proofErr w:type="spellEnd"/>
                <w:r w:rsidR="000A1CAD">
                  <w:t xml:space="preserve"> disciple with whom he studied.</w:t>
                </w:r>
                <w:r>
                  <w:t xml:space="preserve"> He created his first ballet, </w:t>
                </w:r>
                <w:r>
                  <w:rPr>
                    <w:i/>
                  </w:rPr>
                  <w:t>Cross-</w:t>
                </w:r>
                <w:proofErr w:type="spellStart"/>
                <w:r>
                  <w:rPr>
                    <w:i/>
                  </w:rPr>
                  <w:t>Garter’d</w:t>
                </w:r>
                <w:proofErr w:type="spellEnd"/>
                <w:r>
                  <w:t xml:space="preserve"> for </w:t>
                </w:r>
                <w:proofErr w:type="spellStart"/>
                <w:r>
                  <w:t>Rambert’s</w:t>
                </w:r>
                <w:proofErr w:type="spellEnd"/>
                <w:r>
                  <w:t xml:space="preserve"> Mercury Theatre in 1931 and, as his repertoire grew, began</w:t>
                </w:r>
                <w:r w:rsidR="000A1CAD">
                  <w:t xml:space="preserve"> to attract critical attention.</w:t>
                </w:r>
                <w:r>
                  <w:t xml:space="preserve"> Among the dancers he worked with on a regular basis, both as a choreographer and as a teacher, were Hugh Laing, Maude Lloyd and Agnes de Mille, and most of them followed him when he left the Mercury Theatre to form the London Ballet, which debuted in 1938 at Toynbee Hall, an adult education centre in the East End. </w:t>
                </w:r>
              </w:p>
              <w:p w14:paraId="31226CCA" w14:textId="77777777" w:rsidR="008A05F7" w:rsidRDefault="008A05F7" w:rsidP="008A05F7"/>
              <w:p w14:paraId="10B448A5" w14:textId="77777777" w:rsidR="008A05F7" w:rsidRDefault="008A05F7" w:rsidP="000A1CAD">
                <w:pPr>
                  <w:pStyle w:val="Heading1"/>
                  <w:outlineLvl w:val="0"/>
                </w:pPr>
                <w:r>
                  <w:t>Major Contributions to the Field and to Modernism</w:t>
                </w:r>
              </w:p>
              <w:p w14:paraId="6F538B73" w14:textId="77777777" w:rsidR="008A05F7" w:rsidRDefault="008A05F7" w:rsidP="008A05F7">
                <w:r>
                  <w:t>In virtually all his ballets Tud</w:t>
                </w:r>
                <w:r w:rsidR="000A1CAD">
                  <w:t>or created unorthodox scenarios and</w:t>
                </w:r>
                <w:r>
                  <w:t xml:space="preserve"> narratives that often shocked audiences with their daring, unpleasant emotional content: the death of children in </w:t>
                </w:r>
                <w:r>
                  <w:rPr>
                    <w:i/>
                  </w:rPr>
                  <w:t>Dark Elegies</w:t>
                </w:r>
                <w:r>
                  <w:t xml:space="preserve">, a woman’s lust in </w:t>
                </w:r>
                <w:r>
                  <w:rPr>
                    <w:i/>
                  </w:rPr>
                  <w:t>Pillar of Fire</w:t>
                </w:r>
                <w:r>
                  <w:t xml:space="preserve">, the prospect of a loveless marriage in </w:t>
                </w:r>
                <w:r>
                  <w:rPr>
                    <w:i/>
                  </w:rPr>
                  <w:t>Lilac Garden</w:t>
                </w:r>
                <w:r>
                  <w:t xml:space="preserve">, a ‘sordid sex murder’ in </w:t>
                </w:r>
                <w:r>
                  <w:rPr>
                    <w:i/>
                  </w:rPr>
                  <w:t>Undertow</w:t>
                </w:r>
                <w:r>
                  <w:t xml:space="preserve"> (1945). </w:t>
                </w:r>
                <w:r w:rsidR="000A1CAD">
                  <w:t>I</w:t>
                </w:r>
                <w:r>
                  <w:t>t was not only Tudor’s stories that countered the fluffy frivolities of many ballets of the interwar years,</w:t>
                </w:r>
                <w:r w:rsidR="000A1CAD">
                  <w:t xml:space="preserve"> however;</w:t>
                </w:r>
                <w:r>
                  <w:t xml:space="preserve"> it was also his unusual way of phrasing movement, his choice of ‘difficult’ modern music, his anti-academicism and his sensitive approach to gesture. Diminishing the use of classical arm positions, Tudor created subtle hand gestures, sometimes based on natural or pedestrian movement, to communicate the feelings of his stage people, or allowed the arms to drift qu</w:t>
                </w:r>
                <w:r w:rsidR="000A1CAD">
                  <w:t>ietly by the sides of the body.</w:t>
                </w:r>
                <w:r>
                  <w:t xml:space="preserve"> In </w:t>
                </w:r>
                <w:r>
                  <w:rPr>
                    <w:i/>
                  </w:rPr>
                  <w:t>Dark Elegies</w:t>
                </w:r>
                <w:r>
                  <w:t xml:space="preserve"> he gave one of the men a kind of foot tic which resonates with hidden anger; in </w:t>
                </w:r>
                <w:r>
                  <w:rPr>
                    <w:i/>
                  </w:rPr>
                  <w:t>Pillar</w:t>
                </w:r>
                <w:r>
                  <w:t xml:space="preserve"> he has Hagar touch her cheek so sensually we know exactly what she is thinking; in </w:t>
                </w:r>
                <w:r>
                  <w:rPr>
                    <w:i/>
                  </w:rPr>
                  <w:t>Lilac Garden</w:t>
                </w:r>
                <w:r>
                  <w:t xml:space="preserve"> he whisked the lovers around the stage until they vanished from each other’s sight and lives. For all the emphasis on repressed emotion, Tudor’s ballets bristle with eroticism. In </w:t>
                </w:r>
                <w:r>
                  <w:rPr>
                    <w:i/>
                  </w:rPr>
                  <w:t>Pillar</w:t>
                </w:r>
                <w:r>
                  <w:t xml:space="preserve"> when ‘The Man Opposite’ touches Hagar’s hand, which lies on her breast, their duet becomes, in critic Edwin </w:t>
                </w:r>
                <w:proofErr w:type="spellStart"/>
                <w:r>
                  <w:t>Denby’s</w:t>
                </w:r>
                <w:proofErr w:type="spellEnd"/>
                <w:r>
                  <w:t xml:space="preserve"> words, ‘a pantomime of psychological shock’. His ballets were thought to define a new dance genre: the psychological ballet.</w:t>
                </w:r>
              </w:p>
              <w:p w14:paraId="7319ACBE" w14:textId="77777777" w:rsidR="008A05F7" w:rsidRDefault="008A05F7" w:rsidP="008A05F7"/>
              <w:p w14:paraId="3B04D981" w14:textId="77777777" w:rsidR="00380E6C" w:rsidRDefault="00380E6C" w:rsidP="008A05F7">
                <w:r>
                  <w:t>Fig.2: Lilac Garden</w:t>
                </w:r>
              </w:p>
              <w:p w14:paraId="4418F3AB" w14:textId="77777777" w:rsidR="00380E6C" w:rsidRPr="00380E6C" w:rsidRDefault="00380E6C" w:rsidP="00380E6C">
                <w:pPr>
                  <w:rPr>
                    <w:color w:val="5B9BD5" w:themeColor="accent1"/>
                    <w:sz w:val="20"/>
                    <w:szCs w:val="20"/>
                  </w:rPr>
                </w:pPr>
                <w:proofErr w:type="spellStart"/>
                <w:r w:rsidRPr="00380E6C">
                  <w:rPr>
                    <w:i/>
                    <w:color w:val="5B9BD5" w:themeColor="accent1"/>
                    <w:sz w:val="20"/>
                    <w:szCs w:val="20"/>
                  </w:rPr>
                  <w:t>Jardin</w:t>
                </w:r>
                <w:proofErr w:type="spellEnd"/>
                <w:r w:rsidRPr="00380E6C">
                  <w:rPr>
                    <w:i/>
                    <w:color w:val="5B9BD5" w:themeColor="accent1"/>
                    <w:sz w:val="20"/>
                    <w:szCs w:val="20"/>
                  </w:rPr>
                  <w:t xml:space="preserve"> aux </w:t>
                </w:r>
                <w:proofErr w:type="spellStart"/>
                <w:r w:rsidRPr="00380E6C">
                  <w:rPr>
                    <w:i/>
                    <w:color w:val="5B9BD5" w:themeColor="accent1"/>
                    <w:sz w:val="20"/>
                    <w:szCs w:val="20"/>
                  </w:rPr>
                  <w:t>Lilas</w:t>
                </w:r>
                <w:proofErr w:type="spellEnd"/>
                <w:r w:rsidRPr="00380E6C">
                  <w:rPr>
                    <w:color w:val="5B9BD5" w:themeColor="accent1"/>
                    <w:sz w:val="20"/>
                    <w:szCs w:val="20"/>
                  </w:rPr>
                  <w:t xml:space="preserve"> (</w:t>
                </w:r>
                <w:r w:rsidRPr="00380E6C">
                  <w:rPr>
                    <w:i/>
                    <w:color w:val="5B9BD5" w:themeColor="accent1"/>
                    <w:sz w:val="20"/>
                    <w:szCs w:val="20"/>
                  </w:rPr>
                  <w:t>Lilac Garden</w:t>
                </w:r>
                <w:r w:rsidRPr="00380E6C">
                  <w:rPr>
                    <w:color w:val="5B9BD5" w:themeColor="accent1"/>
                    <w:sz w:val="20"/>
                    <w:szCs w:val="20"/>
                  </w:rPr>
                  <w:t xml:space="preserve">), with Antony Tudor, Maude Lloyd, Hugh Laing, Ann Gee and Elisabeth Schooling, 1936. Courtesy of the </w:t>
                </w:r>
                <w:proofErr w:type="spellStart"/>
                <w:r w:rsidRPr="00380E6C">
                  <w:rPr>
                    <w:color w:val="5B9BD5" w:themeColor="accent1"/>
                    <w:sz w:val="20"/>
                    <w:szCs w:val="20"/>
                  </w:rPr>
                  <w:t>Rambert</w:t>
                </w:r>
                <w:proofErr w:type="spellEnd"/>
                <w:r w:rsidRPr="00380E6C">
                  <w:rPr>
                    <w:color w:val="5B9BD5" w:themeColor="accent1"/>
                    <w:sz w:val="20"/>
                    <w:szCs w:val="20"/>
                  </w:rPr>
                  <w:t xml:space="preserve"> Archives.</w:t>
                </w:r>
              </w:p>
              <w:p w14:paraId="0C48BDBE" w14:textId="77777777" w:rsidR="00380E6C" w:rsidRDefault="00380E6C" w:rsidP="008A05F7"/>
              <w:p w14:paraId="5DA3D499" w14:textId="77777777" w:rsidR="008A05F7" w:rsidRDefault="008A05F7" w:rsidP="000A1CAD">
                <w:pPr>
                  <w:pStyle w:val="Heading1"/>
                  <w:outlineLvl w:val="0"/>
                </w:pPr>
                <w:r>
                  <w:t>Legacy</w:t>
                </w:r>
                <w:bookmarkStart w:id="2" w:name="_GoBack"/>
                <w:bookmarkEnd w:id="2"/>
              </w:p>
              <w:p w14:paraId="711FE2B9" w14:textId="77777777" w:rsidR="008A05F7" w:rsidRDefault="008A05F7" w:rsidP="008A05F7">
                <w:r>
                  <w:t xml:space="preserve">By the 1960s, Tudor’s productivity had diminished, although he continued to create small-scale works for students.  Meanwhile, his older works had gone out of fashion: the triumph of neo-classicism, above all the work of George Balanchine, and the climate of sexual liberation made his period settings, dramatic narratives and sexually and emotionally repressed </w:t>
                </w:r>
                <w:r w:rsidR="000A1CAD">
                  <w:t>characters seem old-fashioned. In 1972</w:t>
                </w:r>
                <w:r>
                  <w:t xml:space="preserve"> the influential music critic Harold C. Schoenberg wrote an unusual article praising Tudor’s artistry: ‘Never sentimental, never a mere entertainer, never merely fashionable, he accomplished his aims with taste and a </w:t>
                </w:r>
                <w:proofErr w:type="spellStart"/>
                <w:r>
                  <w:t>Pro</w:t>
                </w:r>
                <w:r w:rsidR="000A1CAD">
                  <w:t>ustian</w:t>
                </w:r>
                <w:proofErr w:type="spellEnd"/>
                <w:r w:rsidR="000A1CAD">
                  <w:t xml:space="preserve"> feeling for character’. </w:t>
                </w:r>
                <w:r>
                  <w:t xml:space="preserve">When Tudor won the </w:t>
                </w:r>
                <w:proofErr w:type="spellStart"/>
                <w:r>
                  <w:t>Capezio</w:t>
                </w:r>
                <w:proofErr w:type="spellEnd"/>
                <w:r>
                  <w:t xml:space="preserve"> Award in 1986, ABT’s artistic director Mikhail Baryshnikov said: ‘We do Tu</w:t>
                </w:r>
                <w:r w:rsidR="000A1CAD">
                  <w:t xml:space="preserve">dor’s ballets because we must. </w:t>
                </w:r>
                <w:r>
                  <w:t>Tudor is our conscience’.</w:t>
                </w:r>
              </w:p>
              <w:p w14:paraId="6F49B7AF" w14:textId="77777777" w:rsidR="008A05F7" w:rsidRDefault="008A05F7" w:rsidP="008A05F7"/>
              <w:p w14:paraId="7A18A4BD" w14:textId="77777777" w:rsidR="008A05F7" w:rsidRDefault="008A05F7" w:rsidP="008A05F7">
                <w:r>
                  <w:t xml:space="preserve">Tudor made a deep imprint on several generations of leading dancers, including Hugh Laing, Nora Kaye, Alicia Alonso, Sallie Wilson and </w:t>
                </w:r>
                <w:proofErr w:type="spellStart"/>
                <w:r>
                  <w:t>Gelsey</w:t>
                </w:r>
                <w:proofErr w:type="spellEnd"/>
                <w:r>
                  <w:t xml:space="preserve"> Kirkland, all of </w:t>
                </w:r>
                <w:proofErr w:type="gramStart"/>
                <w:r>
                  <w:t>whom</w:t>
                </w:r>
                <w:proofErr w:type="gramEnd"/>
                <w:r>
                  <w:t xml:space="preserve"> praised his gift for eliciting unspoken psychologic</w:t>
                </w:r>
                <w:r w:rsidR="000A1CAD">
                  <w:t xml:space="preserve">al motivations in his ballets. </w:t>
                </w:r>
                <w:r>
                  <w:t xml:space="preserve">He influenced choreographers as different as </w:t>
                </w:r>
                <w:r>
                  <w:lastRenderedPageBreak/>
                  <w:t xml:space="preserve">Agnes de Mille, Jerome Robbins, Eliot Feld, Robert </w:t>
                </w:r>
                <w:proofErr w:type="spellStart"/>
                <w:r>
                  <w:t>Joffrey</w:t>
                </w:r>
                <w:proofErr w:type="spellEnd"/>
                <w:r>
                  <w:t xml:space="preserve"> and Jiri </w:t>
                </w:r>
                <w:proofErr w:type="spellStart"/>
                <w:r>
                  <w:t>Kilian</w:t>
                </w:r>
                <w:proofErr w:type="spellEnd"/>
                <w:r>
                  <w:t xml:space="preserve">. His unconventional composition and technique classes left a lasting impression on his Juilliard students, especially Paul Taylor and </w:t>
                </w:r>
                <w:proofErr w:type="spellStart"/>
                <w:r>
                  <w:t>Pina</w:t>
                </w:r>
                <w:proofErr w:type="spellEnd"/>
                <w:r>
                  <w:t xml:space="preserve"> Bausch, who danced for Tudor at the Metropolitan Ballet and whose later work built upon the dramatic realism and expression of his ballets. In the history of twentieth-century dance, especially in the mid-century United States, Tudor’s ballets offered a salutary counterpoint to the abstract neo-classical appro</w:t>
                </w:r>
                <w:r w:rsidR="000A1CAD">
                  <w:t>ach identified with Balanchine.</w:t>
                </w:r>
                <w:r>
                  <w:t xml:space="preserve"> Finally, Tudor’s extraordinary musical skills and his unconventional way of using ballet movement revealed how an inherited, codified form could be meaningfully recreated both as a modern art and as a means of personal expression. </w:t>
                </w:r>
              </w:p>
              <w:p w14:paraId="1E74E3B8" w14:textId="77777777" w:rsidR="008A05F7" w:rsidRDefault="008A05F7" w:rsidP="008A05F7"/>
              <w:p w14:paraId="0550C378" w14:textId="77777777" w:rsidR="008A05F7" w:rsidRDefault="008A05F7" w:rsidP="000A1CAD">
                <w:pPr>
                  <w:pStyle w:val="Heading1"/>
                  <w:outlineLvl w:val="0"/>
                </w:pPr>
                <w:r>
                  <w:t xml:space="preserve">Selected List of Works </w:t>
                </w:r>
              </w:p>
              <w:p w14:paraId="066779DC" w14:textId="77777777" w:rsidR="008A05F7" w:rsidRDefault="008A05F7" w:rsidP="008A05F7">
                <w:proofErr w:type="spellStart"/>
                <w:r>
                  <w:rPr>
                    <w:i/>
                  </w:rPr>
                  <w:t>Crossgarter’d</w:t>
                </w:r>
                <w:proofErr w:type="spellEnd"/>
                <w:r>
                  <w:rPr>
                    <w:i/>
                  </w:rPr>
                  <w:t xml:space="preserve"> </w:t>
                </w:r>
                <w:r>
                  <w:t>(1931)</w:t>
                </w:r>
              </w:p>
              <w:p w14:paraId="4ABAA74A" w14:textId="77777777" w:rsidR="008A05F7" w:rsidRDefault="008A05F7" w:rsidP="008A05F7">
                <w:proofErr w:type="spellStart"/>
                <w:r>
                  <w:rPr>
                    <w:i/>
                  </w:rPr>
                  <w:t>Lysistrata</w:t>
                </w:r>
                <w:proofErr w:type="spellEnd"/>
                <w:r>
                  <w:rPr>
                    <w:i/>
                  </w:rPr>
                  <w:t xml:space="preserve"> </w:t>
                </w:r>
                <w:r>
                  <w:t>(1932)</w:t>
                </w:r>
              </w:p>
              <w:p w14:paraId="75B0AED3" w14:textId="77777777" w:rsidR="008A05F7" w:rsidRDefault="008A05F7" w:rsidP="008A05F7">
                <w:proofErr w:type="spellStart"/>
                <w:r>
                  <w:rPr>
                    <w:i/>
                  </w:rPr>
                  <w:t>Atalanta</w:t>
                </w:r>
                <w:proofErr w:type="spellEnd"/>
                <w:r>
                  <w:rPr>
                    <w:i/>
                  </w:rPr>
                  <w:t xml:space="preserve"> of the East </w:t>
                </w:r>
                <w:r>
                  <w:t>(1933)</w:t>
                </w:r>
              </w:p>
              <w:p w14:paraId="162FD8E7" w14:textId="77777777" w:rsidR="008A05F7" w:rsidRDefault="008A05F7" w:rsidP="008A05F7">
                <w:r>
                  <w:rPr>
                    <w:i/>
                  </w:rPr>
                  <w:t xml:space="preserve">The Planets </w:t>
                </w:r>
                <w:r>
                  <w:t>(1934)</w:t>
                </w:r>
              </w:p>
              <w:p w14:paraId="44A0E052" w14:textId="77777777" w:rsidR="008A05F7" w:rsidRDefault="008A05F7" w:rsidP="008A05F7">
                <w:r>
                  <w:rPr>
                    <w:i/>
                  </w:rPr>
                  <w:t xml:space="preserve">The Descent of Hebe </w:t>
                </w:r>
                <w:r>
                  <w:t>(1935)</w:t>
                </w:r>
              </w:p>
              <w:p w14:paraId="6ACA91CA" w14:textId="77777777" w:rsidR="008A05F7" w:rsidRDefault="008A05F7" w:rsidP="008A05F7">
                <w:proofErr w:type="spellStart"/>
                <w:r>
                  <w:rPr>
                    <w:i/>
                  </w:rPr>
                  <w:t>Jardin</w:t>
                </w:r>
                <w:proofErr w:type="spellEnd"/>
                <w:r>
                  <w:rPr>
                    <w:i/>
                  </w:rPr>
                  <w:t xml:space="preserve"> aux </w:t>
                </w:r>
                <w:proofErr w:type="spellStart"/>
                <w:r>
                  <w:rPr>
                    <w:i/>
                  </w:rPr>
                  <w:t>Lilas</w:t>
                </w:r>
                <w:proofErr w:type="spellEnd"/>
                <w:r>
                  <w:rPr>
                    <w:i/>
                  </w:rPr>
                  <w:t xml:space="preserve"> </w:t>
                </w:r>
                <w:r>
                  <w:t>(</w:t>
                </w:r>
                <w:r w:rsidRPr="00E84A33">
                  <w:rPr>
                    <w:i/>
                  </w:rPr>
                  <w:t>Lilac Garden</w:t>
                </w:r>
                <w:r>
                  <w:t>, 1936)</w:t>
                </w:r>
              </w:p>
              <w:p w14:paraId="7847D0B7" w14:textId="77777777" w:rsidR="008A05F7" w:rsidRDefault="008A05F7" w:rsidP="008A05F7">
                <w:r>
                  <w:rPr>
                    <w:i/>
                  </w:rPr>
                  <w:t xml:space="preserve">Dark Elegies </w:t>
                </w:r>
                <w:r>
                  <w:t>(1937)</w:t>
                </w:r>
              </w:p>
              <w:p w14:paraId="761EF0B1" w14:textId="77777777" w:rsidR="008A05F7" w:rsidRDefault="008A05F7" w:rsidP="008A05F7">
                <w:r>
                  <w:rPr>
                    <w:i/>
                  </w:rPr>
                  <w:t xml:space="preserve">Gallant Assembly </w:t>
                </w:r>
                <w:r>
                  <w:t>(1937)</w:t>
                </w:r>
              </w:p>
              <w:p w14:paraId="1C04AC04" w14:textId="77777777" w:rsidR="008A05F7" w:rsidRDefault="008A05F7" w:rsidP="008A05F7">
                <w:pPr>
                  <w:rPr>
                    <w:i/>
                  </w:rPr>
                </w:pPr>
                <w:r>
                  <w:rPr>
                    <w:i/>
                  </w:rPr>
                  <w:t>Judgment of Paris (1938)</w:t>
                </w:r>
              </w:p>
              <w:p w14:paraId="7A47D6B6" w14:textId="77777777" w:rsidR="008A05F7" w:rsidRDefault="008A05F7" w:rsidP="008A05F7">
                <w:r>
                  <w:rPr>
                    <w:i/>
                  </w:rPr>
                  <w:t>Gala Performance</w:t>
                </w:r>
                <w:r>
                  <w:t xml:space="preserve"> (1938)</w:t>
                </w:r>
              </w:p>
              <w:p w14:paraId="31050C57" w14:textId="77777777" w:rsidR="008A05F7" w:rsidRDefault="008A05F7" w:rsidP="008A05F7">
                <w:r>
                  <w:rPr>
                    <w:i/>
                  </w:rPr>
                  <w:t xml:space="preserve">Pillar of Fire </w:t>
                </w:r>
                <w:r>
                  <w:t>(1942)</w:t>
                </w:r>
              </w:p>
              <w:p w14:paraId="29B721C6" w14:textId="77777777" w:rsidR="008A05F7" w:rsidRDefault="008A05F7" w:rsidP="008A05F7">
                <w:r>
                  <w:rPr>
                    <w:i/>
                  </w:rPr>
                  <w:t xml:space="preserve">The Tragedy of Romeo and Juliet </w:t>
                </w:r>
                <w:r>
                  <w:t>(1943)</w:t>
                </w:r>
              </w:p>
              <w:p w14:paraId="71977D4C" w14:textId="77777777" w:rsidR="008A05F7" w:rsidRDefault="008A05F7" w:rsidP="008A05F7">
                <w:r>
                  <w:rPr>
                    <w:i/>
                  </w:rPr>
                  <w:t xml:space="preserve">Dim Lustre </w:t>
                </w:r>
                <w:r>
                  <w:t>(1943)</w:t>
                </w:r>
              </w:p>
              <w:p w14:paraId="5BAEBAAD" w14:textId="77777777" w:rsidR="008A05F7" w:rsidRDefault="008A05F7" w:rsidP="008A05F7">
                <w:r>
                  <w:rPr>
                    <w:i/>
                  </w:rPr>
                  <w:t xml:space="preserve">Undertow </w:t>
                </w:r>
                <w:r>
                  <w:t>(1945)</w:t>
                </w:r>
              </w:p>
              <w:p w14:paraId="593C789B" w14:textId="77777777" w:rsidR="008A05F7" w:rsidRDefault="008A05F7" w:rsidP="008A05F7">
                <w:r>
                  <w:rPr>
                    <w:i/>
                  </w:rPr>
                  <w:t xml:space="preserve">Shadow of the Wind </w:t>
                </w:r>
                <w:r>
                  <w:t>(1948)</w:t>
                </w:r>
              </w:p>
              <w:p w14:paraId="7FEBB283" w14:textId="77777777" w:rsidR="008A05F7" w:rsidRDefault="008A05F7" w:rsidP="008A05F7">
                <w:r>
                  <w:rPr>
                    <w:i/>
                  </w:rPr>
                  <w:t xml:space="preserve">La </w:t>
                </w:r>
                <w:proofErr w:type="spellStart"/>
                <w:r>
                  <w:rPr>
                    <w:i/>
                  </w:rPr>
                  <w:t>Gloire</w:t>
                </w:r>
                <w:proofErr w:type="spellEnd"/>
                <w:r>
                  <w:rPr>
                    <w:i/>
                  </w:rPr>
                  <w:t xml:space="preserve"> </w:t>
                </w:r>
                <w:r>
                  <w:t>(1952)</w:t>
                </w:r>
              </w:p>
              <w:p w14:paraId="102C547D" w14:textId="77777777" w:rsidR="008A05F7" w:rsidRDefault="008A05F7" w:rsidP="008A05F7">
                <w:r>
                  <w:rPr>
                    <w:i/>
                  </w:rPr>
                  <w:t xml:space="preserve">Trio Con Brio </w:t>
                </w:r>
                <w:r>
                  <w:t>1952)</w:t>
                </w:r>
              </w:p>
              <w:p w14:paraId="0FB1ED7F" w14:textId="77777777" w:rsidR="008A05F7" w:rsidRDefault="008A05F7" w:rsidP="008A05F7">
                <w:r>
                  <w:rPr>
                    <w:i/>
                  </w:rPr>
                  <w:t xml:space="preserve">Little Improvisations </w:t>
                </w:r>
                <w:r>
                  <w:t>(1953)</w:t>
                </w:r>
              </w:p>
              <w:p w14:paraId="37F0C973" w14:textId="77777777" w:rsidR="008A05F7" w:rsidRDefault="008A05F7" w:rsidP="008A05F7">
                <w:pPr>
                  <w:rPr>
                    <w:i/>
                  </w:rPr>
                </w:pPr>
                <w:r>
                  <w:rPr>
                    <w:i/>
                  </w:rPr>
                  <w:t>Offenbach in the Underworld; or, Le Bar Du Can-Can</w:t>
                </w:r>
              </w:p>
              <w:p w14:paraId="2B6D0FFA" w14:textId="77777777" w:rsidR="008A05F7" w:rsidRDefault="008A05F7" w:rsidP="008A05F7">
                <w:r>
                  <w:rPr>
                    <w:i/>
                  </w:rPr>
                  <w:t xml:space="preserve">Fandango </w:t>
                </w:r>
                <w:r>
                  <w:t>(1963)</w:t>
                </w:r>
              </w:p>
              <w:p w14:paraId="120AC370" w14:textId="77777777" w:rsidR="008A05F7" w:rsidRDefault="008A05F7" w:rsidP="008A05F7">
                <w:r>
                  <w:rPr>
                    <w:i/>
                  </w:rPr>
                  <w:t xml:space="preserve">Echoing of Trumpets) </w:t>
                </w:r>
                <w:r>
                  <w:t>1963)</w:t>
                </w:r>
              </w:p>
              <w:p w14:paraId="41F85C74" w14:textId="77777777" w:rsidR="008A05F7" w:rsidRDefault="008A05F7" w:rsidP="008A05F7">
                <w:proofErr w:type="spellStart"/>
                <w:r>
                  <w:rPr>
                    <w:i/>
                  </w:rPr>
                  <w:t>Shadowplay</w:t>
                </w:r>
                <w:proofErr w:type="spellEnd"/>
                <w:r>
                  <w:rPr>
                    <w:i/>
                  </w:rPr>
                  <w:t xml:space="preserve"> </w:t>
                </w:r>
                <w:r>
                  <w:t>(1967)</w:t>
                </w:r>
              </w:p>
              <w:p w14:paraId="6FFFB3E4" w14:textId="77777777" w:rsidR="008A05F7" w:rsidRDefault="008A05F7" w:rsidP="008A05F7">
                <w:r>
                  <w:rPr>
                    <w:i/>
                  </w:rPr>
                  <w:t xml:space="preserve">The Divine Horsemen </w:t>
                </w:r>
                <w:r>
                  <w:t>(1969)</w:t>
                </w:r>
              </w:p>
              <w:p w14:paraId="3FA5254B" w14:textId="77777777" w:rsidR="008A05F7" w:rsidRDefault="008A05F7" w:rsidP="008A05F7">
                <w:r>
                  <w:rPr>
                    <w:i/>
                  </w:rPr>
                  <w:t>Sunflowers (</w:t>
                </w:r>
                <w:r>
                  <w:t>1971)</w:t>
                </w:r>
              </w:p>
              <w:p w14:paraId="3D9484A4" w14:textId="77777777" w:rsidR="008A05F7" w:rsidRDefault="008A05F7" w:rsidP="008A05F7">
                <w:r>
                  <w:rPr>
                    <w:i/>
                  </w:rPr>
                  <w:t xml:space="preserve">Continuo </w:t>
                </w:r>
                <w:r>
                  <w:t>((1971)</w:t>
                </w:r>
              </w:p>
              <w:p w14:paraId="05B14B9E" w14:textId="77777777" w:rsidR="008A05F7" w:rsidRDefault="008A05F7" w:rsidP="008A05F7">
                <w:r>
                  <w:rPr>
                    <w:i/>
                  </w:rPr>
                  <w:t xml:space="preserve">The Leaves are Fading </w:t>
                </w:r>
                <w:r>
                  <w:t>(1975)</w:t>
                </w:r>
              </w:p>
              <w:p w14:paraId="7DAE9D2C" w14:textId="77777777" w:rsidR="008A05F7" w:rsidRDefault="008A05F7" w:rsidP="008A05F7">
                <w:r>
                  <w:rPr>
                    <w:i/>
                  </w:rPr>
                  <w:t xml:space="preserve">The Tiller in the Fields </w:t>
                </w:r>
                <w:r>
                  <w:t>(1978)</w:t>
                </w:r>
              </w:p>
              <w:p w14:paraId="2ED0AAB4" w14:textId="77777777" w:rsidR="003F0D73" w:rsidRDefault="003F0D73" w:rsidP="00C27FAB"/>
            </w:tc>
          </w:sdtContent>
        </w:sdt>
      </w:tr>
      <w:tr w:rsidR="003235A7" w14:paraId="388E6BB6" w14:textId="77777777" w:rsidTr="003235A7">
        <w:tc>
          <w:tcPr>
            <w:tcW w:w="9016" w:type="dxa"/>
          </w:tcPr>
          <w:p w14:paraId="0667D36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901D7A559F51F4E9E7C99E9CFEB735A"/>
              </w:placeholder>
            </w:sdtPr>
            <w:sdtContent>
              <w:p w14:paraId="58267F12" w14:textId="77777777" w:rsidR="000A1CAD" w:rsidRDefault="000A1CAD" w:rsidP="000A1CAD"/>
              <w:p w14:paraId="57E5AF27" w14:textId="77777777" w:rsidR="000A1CAD" w:rsidRDefault="000A1CAD" w:rsidP="000A1CAD">
                <w:sdt>
                  <w:sdtPr>
                    <w:id w:val="-1695140222"/>
                    <w:citation/>
                  </w:sdtPr>
                  <w:sdtContent>
                    <w:r>
                      <w:fldChar w:fldCharType="begin"/>
                    </w:r>
                    <w:r>
                      <w:rPr>
                        <w:lang w:val="en-US"/>
                      </w:rPr>
                      <w:instrText xml:space="preserve"> CITATION Cha94 \l 1033 </w:instrText>
                    </w:r>
                    <w:r>
                      <w:fldChar w:fldCharType="separate"/>
                    </w:r>
                    <w:r>
                      <w:rPr>
                        <w:noProof/>
                        <w:lang w:val="en-US"/>
                      </w:rPr>
                      <w:t>(Chazin-Bennahum)</w:t>
                    </w:r>
                    <w:r>
                      <w:fldChar w:fldCharType="end"/>
                    </w:r>
                  </w:sdtContent>
                </w:sdt>
              </w:p>
              <w:p w14:paraId="217D4E4D" w14:textId="77777777" w:rsidR="000A1CAD" w:rsidRDefault="000A1CAD" w:rsidP="000A1CAD"/>
              <w:p w14:paraId="5F319F5C" w14:textId="77777777" w:rsidR="000A1CAD" w:rsidRDefault="000A1CAD" w:rsidP="000A1CAD">
                <w:sdt>
                  <w:sdtPr>
                    <w:id w:val="1800495095"/>
                    <w:citation/>
                  </w:sdtPr>
                  <w:sdtContent>
                    <w:r>
                      <w:fldChar w:fldCharType="begin"/>
                    </w:r>
                    <w:r>
                      <w:rPr>
                        <w:lang w:val="en-US"/>
                      </w:rPr>
                      <w:instrText xml:space="preserve"> CITATION Den86 \l 1033 </w:instrText>
                    </w:r>
                    <w:r>
                      <w:fldChar w:fldCharType="separate"/>
                    </w:r>
                    <w:r>
                      <w:rPr>
                        <w:noProof/>
                        <w:lang w:val="en-US"/>
                      </w:rPr>
                      <w:t>(Denby)</w:t>
                    </w:r>
                    <w:r>
                      <w:fldChar w:fldCharType="end"/>
                    </w:r>
                  </w:sdtContent>
                </w:sdt>
              </w:p>
              <w:p w14:paraId="0DBB7FE4" w14:textId="77777777" w:rsidR="000A1CAD" w:rsidRDefault="000A1CAD" w:rsidP="000A1CAD"/>
              <w:p w14:paraId="6D25FDC8" w14:textId="77777777" w:rsidR="000A1CAD" w:rsidRDefault="000A1CAD" w:rsidP="000A1CAD">
                <w:sdt>
                  <w:sdtPr>
                    <w:id w:val="541638930"/>
                    <w:citation/>
                  </w:sdtPr>
                  <w:sdtContent>
                    <w:r>
                      <w:fldChar w:fldCharType="begin"/>
                    </w:r>
                    <w:r>
                      <w:rPr>
                        <w:lang w:val="en-US"/>
                      </w:rPr>
                      <w:instrText xml:space="preserve"> CITATION Due03 \l 1033 </w:instrText>
                    </w:r>
                    <w:r>
                      <w:fldChar w:fldCharType="separate"/>
                    </w:r>
                    <w:r>
                      <w:rPr>
                        <w:noProof/>
                        <w:lang w:val="en-US"/>
                      </w:rPr>
                      <w:t>(Duerden)</w:t>
                    </w:r>
                    <w:r>
                      <w:fldChar w:fldCharType="end"/>
                    </w:r>
                  </w:sdtContent>
                </w:sdt>
              </w:p>
              <w:p w14:paraId="6585C516" w14:textId="77777777" w:rsidR="000A1CAD" w:rsidRDefault="000A1CAD" w:rsidP="000A1CAD"/>
              <w:p w14:paraId="57E6B854" w14:textId="77777777" w:rsidR="000A1CAD" w:rsidRDefault="000A1CAD" w:rsidP="000A1CAD">
                <w:sdt>
                  <w:sdtPr>
                    <w:id w:val="1171684365"/>
                    <w:citation/>
                  </w:sdtPr>
                  <w:sdtContent>
                    <w:r>
                      <w:fldChar w:fldCharType="begin"/>
                    </w:r>
                    <w:r>
                      <w:rPr>
                        <w:lang w:val="en-US"/>
                      </w:rPr>
                      <w:instrText xml:space="preserve"> CITATION Jor00 \l 1033 </w:instrText>
                    </w:r>
                    <w:r>
                      <w:fldChar w:fldCharType="separate"/>
                    </w:r>
                    <w:r>
                      <w:rPr>
                        <w:noProof/>
                        <w:lang w:val="en-US"/>
                      </w:rPr>
                      <w:t>(Jordan)</w:t>
                    </w:r>
                    <w:r>
                      <w:fldChar w:fldCharType="end"/>
                    </w:r>
                  </w:sdtContent>
                </w:sdt>
              </w:p>
              <w:p w14:paraId="493A5877" w14:textId="77777777" w:rsidR="003F480C" w:rsidRDefault="003F480C" w:rsidP="000A1CAD"/>
              <w:p w14:paraId="5E60A0ED" w14:textId="77777777" w:rsidR="003F480C" w:rsidRDefault="003F480C" w:rsidP="000A1CAD">
                <w:sdt>
                  <w:sdtPr>
                    <w:id w:val="692659458"/>
                    <w:citation/>
                  </w:sdtPr>
                  <w:sdtContent>
                    <w:r>
                      <w:fldChar w:fldCharType="begin"/>
                    </w:r>
                    <w:r>
                      <w:rPr>
                        <w:lang w:val="en-US"/>
                      </w:rPr>
                      <w:instrText xml:space="preserve"> CITATION Mar45 \l 1033 </w:instrText>
                    </w:r>
                    <w:r>
                      <w:fldChar w:fldCharType="separate"/>
                    </w:r>
                    <w:r>
                      <w:rPr>
                        <w:noProof/>
                        <w:lang w:val="en-US"/>
                      </w:rPr>
                      <w:t>(Martin)</w:t>
                    </w:r>
                    <w:r>
                      <w:fldChar w:fldCharType="end"/>
                    </w:r>
                  </w:sdtContent>
                </w:sdt>
              </w:p>
              <w:p w14:paraId="3C0A79D1" w14:textId="77777777" w:rsidR="003F480C" w:rsidRDefault="003F480C" w:rsidP="000A1CAD"/>
              <w:p w14:paraId="78F018F8" w14:textId="77777777" w:rsidR="003F480C" w:rsidRDefault="003F480C" w:rsidP="000A1CAD">
                <w:sdt>
                  <w:sdtPr>
                    <w:id w:val="1824849427"/>
                    <w:citation/>
                  </w:sdtPr>
                  <w:sdtContent>
                    <w:r>
                      <w:fldChar w:fldCharType="begin"/>
                    </w:r>
                    <w:r>
                      <w:rPr>
                        <w:lang w:val="en-US"/>
                      </w:rPr>
                      <w:instrText xml:space="preserve"> CITATION Per91 \l 1033 </w:instrText>
                    </w:r>
                    <w:r>
                      <w:fldChar w:fldCharType="separate"/>
                    </w:r>
                    <w:r>
                      <w:rPr>
                        <w:noProof/>
                        <w:lang w:val="en-US"/>
                      </w:rPr>
                      <w:t>(Perlmutter)</w:t>
                    </w:r>
                    <w:r>
                      <w:fldChar w:fldCharType="end"/>
                    </w:r>
                  </w:sdtContent>
                </w:sdt>
              </w:p>
              <w:p w14:paraId="2DFADE54" w14:textId="77777777" w:rsidR="003F480C" w:rsidRDefault="003F480C" w:rsidP="000A1CAD"/>
              <w:p w14:paraId="0C2FF64A" w14:textId="77777777" w:rsidR="003F480C" w:rsidRDefault="003F480C" w:rsidP="000A1CAD">
                <w:sdt>
                  <w:sdtPr>
                    <w:id w:val="-1827580200"/>
                    <w:citation/>
                  </w:sdtPr>
                  <w:sdtContent>
                    <w:r>
                      <w:fldChar w:fldCharType="begin"/>
                    </w:r>
                    <w:r>
                      <w:rPr>
                        <w:lang w:val="en-US"/>
                      </w:rPr>
                      <w:instrText xml:space="preserve"> CITATION Saw97 \l 1033 </w:instrText>
                    </w:r>
                    <w:r>
                      <w:fldChar w:fldCharType="separate"/>
                    </w:r>
                    <w:r>
                      <w:rPr>
                        <w:noProof/>
                        <w:lang w:val="en-US"/>
                      </w:rPr>
                      <w:t>(Sawyer)</w:t>
                    </w:r>
                    <w:r>
                      <w:fldChar w:fldCharType="end"/>
                    </w:r>
                  </w:sdtContent>
                </w:sdt>
              </w:p>
              <w:p w14:paraId="27082A15" w14:textId="77777777" w:rsidR="003F480C" w:rsidRDefault="003F480C" w:rsidP="000A1CAD"/>
              <w:p w14:paraId="7F43401E" w14:textId="77777777" w:rsidR="003F480C" w:rsidRDefault="003F480C" w:rsidP="000A1CAD">
                <w:sdt>
                  <w:sdtPr>
                    <w:id w:val="-1771541495"/>
                    <w:citation/>
                  </w:sdtPr>
                  <w:sdtContent>
                    <w:r>
                      <w:fldChar w:fldCharType="begin"/>
                    </w:r>
                    <w:r>
                      <w:rPr>
                        <w:lang w:val="en-US"/>
                      </w:rPr>
                      <w:instrText xml:space="preserve"> CITATION Sch72 \l 1033 </w:instrText>
                    </w:r>
                    <w:r>
                      <w:fldChar w:fldCharType="separate"/>
                    </w:r>
                    <w:r>
                      <w:rPr>
                        <w:noProof/>
                        <w:lang w:val="en-US"/>
                      </w:rPr>
                      <w:t>(Schoenberg)</w:t>
                    </w:r>
                    <w:r>
                      <w:fldChar w:fldCharType="end"/>
                    </w:r>
                  </w:sdtContent>
                </w:sdt>
              </w:p>
              <w:p w14:paraId="51FFAC98" w14:textId="77777777" w:rsidR="003F480C" w:rsidRDefault="003F480C" w:rsidP="000A1CAD"/>
              <w:p w14:paraId="588D1A0F" w14:textId="77777777" w:rsidR="003F480C" w:rsidRDefault="003F480C" w:rsidP="000A1CAD">
                <w:sdt>
                  <w:sdtPr>
                    <w:id w:val="-346712529"/>
                    <w:citation/>
                  </w:sdtPr>
                  <w:sdtContent>
                    <w:r>
                      <w:fldChar w:fldCharType="begin"/>
                    </w:r>
                    <w:r>
                      <w:rPr>
                        <w:lang w:val="en-US"/>
                      </w:rPr>
                      <w:instrText xml:space="preserve"> CITATION Top02 \l 1033 </w:instrText>
                    </w:r>
                    <w:r>
                      <w:fldChar w:fldCharType="separate"/>
                    </w:r>
                    <w:r>
                      <w:rPr>
                        <w:noProof/>
                        <w:lang w:val="en-US"/>
                      </w:rPr>
                      <w:t>(Topaz)</w:t>
                    </w:r>
                    <w:r>
                      <w:fldChar w:fldCharType="end"/>
                    </w:r>
                  </w:sdtContent>
                </w:sdt>
              </w:p>
              <w:p w14:paraId="382D9F4B" w14:textId="77777777" w:rsidR="003F480C" w:rsidRDefault="003F480C" w:rsidP="000A1CAD"/>
              <w:p w14:paraId="4944E506" w14:textId="77777777" w:rsidR="003F480C" w:rsidRDefault="003F480C" w:rsidP="000A1CAD">
                <w:sdt>
                  <w:sdtPr>
                    <w:id w:val="-824889729"/>
                    <w:citation/>
                  </w:sdtPr>
                  <w:sdtContent>
                    <w:r>
                      <w:fldChar w:fldCharType="begin"/>
                    </w:r>
                    <w:r>
                      <w:rPr>
                        <w:lang w:val="en-US"/>
                      </w:rPr>
                      <w:instrText xml:space="preserve"> CITATION Vau98 \l 1033 </w:instrText>
                    </w:r>
                    <w:r>
                      <w:fldChar w:fldCharType="separate"/>
                    </w:r>
                    <w:r>
                      <w:rPr>
                        <w:noProof/>
                        <w:lang w:val="en-US"/>
                      </w:rPr>
                      <w:t>(Vaughan)</w:t>
                    </w:r>
                    <w:r>
                      <w:fldChar w:fldCharType="end"/>
                    </w:r>
                  </w:sdtContent>
                </w:sdt>
              </w:p>
              <w:p w14:paraId="7312FCC8" w14:textId="77777777" w:rsidR="003F480C" w:rsidRDefault="003F480C" w:rsidP="000A1CAD"/>
              <w:p w14:paraId="3A786A2F" w14:textId="77777777" w:rsidR="003235A7" w:rsidRDefault="003F480C" w:rsidP="000A1CAD">
                <w:sdt>
                  <w:sdtPr>
                    <w:id w:val="-496807347"/>
                    <w:citation/>
                  </w:sdtPr>
                  <w:sdtContent>
                    <w:r>
                      <w:fldChar w:fldCharType="begin"/>
                    </w:r>
                    <w:r>
                      <w:rPr>
                        <w:lang w:val="en-US"/>
                      </w:rPr>
                      <w:instrText xml:space="preserve"> CITATION The14 \l 1033 </w:instrText>
                    </w:r>
                    <w:r>
                      <w:fldChar w:fldCharType="separate"/>
                    </w:r>
                    <w:r>
                      <w:rPr>
                        <w:noProof/>
                        <w:lang w:val="en-US"/>
                      </w:rPr>
                      <w:t>(The Antony Tudor Ballet Trust)</w:t>
                    </w:r>
                    <w:r>
                      <w:fldChar w:fldCharType="end"/>
                    </w:r>
                  </w:sdtContent>
                </w:sdt>
              </w:p>
            </w:sdtContent>
          </w:sdt>
        </w:tc>
      </w:tr>
    </w:tbl>
    <w:p w14:paraId="4AC6E86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B3EFD" w14:textId="77777777" w:rsidR="003F480C" w:rsidRDefault="003F480C" w:rsidP="007A0D55">
      <w:pPr>
        <w:spacing w:after="0" w:line="240" w:lineRule="auto"/>
      </w:pPr>
      <w:r>
        <w:separator/>
      </w:r>
    </w:p>
  </w:endnote>
  <w:endnote w:type="continuationSeparator" w:id="0">
    <w:p w14:paraId="5E74D8F2" w14:textId="77777777" w:rsidR="003F480C" w:rsidRDefault="003F48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ngs">
    <w:altName w:val="MS Mincho"/>
    <w:panose1 w:val="00000000000000000000"/>
    <w:charset w:val="80"/>
    <w:family w:val="roman"/>
    <w:notTrueType/>
    <w:pitch w:val="fixed"/>
    <w:sig w:usb0="00000001" w:usb1="08070000" w:usb2="00000010" w:usb3="00000000" w:csb0="0002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E959A" w14:textId="77777777" w:rsidR="003F480C" w:rsidRDefault="003F480C" w:rsidP="007A0D55">
      <w:pPr>
        <w:spacing w:after="0" w:line="240" w:lineRule="auto"/>
      </w:pPr>
      <w:r>
        <w:separator/>
      </w:r>
    </w:p>
  </w:footnote>
  <w:footnote w:type="continuationSeparator" w:id="0">
    <w:p w14:paraId="0274515B" w14:textId="77777777" w:rsidR="003F480C" w:rsidRDefault="003F48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60D74" w14:textId="77777777" w:rsidR="003F480C" w:rsidRDefault="003F480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3F0BC2" w14:textId="77777777" w:rsidR="003F480C" w:rsidRDefault="003F48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F476AC"/>
    <w:multiLevelType w:val="hybridMultilevel"/>
    <w:tmpl w:val="DD405C9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5F7"/>
    <w:rsid w:val="00032559"/>
    <w:rsid w:val="00052040"/>
    <w:rsid w:val="000A1CA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0E6C"/>
    <w:rsid w:val="003D3579"/>
    <w:rsid w:val="003E2795"/>
    <w:rsid w:val="003F0D73"/>
    <w:rsid w:val="003F480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05F7"/>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B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5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5F7"/>
    <w:rPr>
      <w:rFonts w:ascii="Lucida Grande" w:hAnsi="Lucida Grande" w:cs="Lucida Grande"/>
      <w:sz w:val="18"/>
      <w:szCs w:val="18"/>
    </w:rPr>
  </w:style>
  <w:style w:type="paragraph" w:styleId="ListParagraph">
    <w:name w:val="List Paragraph"/>
    <w:basedOn w:val="Normal"/>
    <w:uiPriority w:val="99"/>
    <w:qFormat/>
    <w:rsid w:val="003F480C"/>
    <w:pPr>
      <w:spacing w:after="0" w:line="240" w:lineRule="auto"/>
      <w:ind w:left="720"/>
      <w:contextualSpacing/>
    </w:pPr>
    <w:rPr>
      <w:rFonts w:ascii="Times New Roman" w:eastAsia="MS Minngs"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5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5F7"/>
    <w:rPr>
      <w:rFonts w:ascii="Lucida Grande" w:hAnsi="Lucida Grande" w:cs="Lucida Grande"/>
      <w:sz w:val="18"/>
      <w:szCs w:val="18"/>
    </w:rPr>
  </w:style>
  <w:style w:type="paragraph" w:styleId="ListParagraph">
    <w:name w:val="List Paragraph"/>
    <w:basedOn w:val="Normal"/>
    <w:uiPriority w:val="99"/>
    <w:qFormat/>
    <w:rsid w:val="003F480C"/>
    <w:pPr>
      <w:spacing w:after="0" w:line="240" w:lineRule="auto"/>
      <w:ind w:left="720"/>
      <w:contextualSpacing/>
    </w:pPr>
    <w:rPr>
      <w:rFonts w:ascii="Times New Roman" w:eastAsia="MS Minngs"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2DB7A5688C6A4792BA84BEF6A70AC6"/>
        <w:category>
          <w:name w:val="General"/>
          <w:gallery w:val="placeholder"/>
        </w:category>
        <w:types>
          <w:type w:val="bbPlcHdr"/>
        </w:types>
        <w:behaviors>
          <w:behavior w:val="content"/>
        </w:behaviors>
        <w:guid w:val="{08FE5577-AF53-4E43-8794-F51B5963DE16}"/>
      </w:docPartPr>
      <w:docPartBody>
        <w:p w:rsidR="00000000" w:rsidRDefault="004E117A">
          <w:pPr>
            <w:pStyle w:val="FF2DB7A5688C6A4792BA84BEF6A70AC6"/>
          </w:pPr>
          <w:r w:rsidRPr="00CC586D">
            <w:rPr>
              <w:rStyle w:val="PlaceholderText"/>
              <w:b/>
              <w:color w:val="FFFFFF" w:themeColor="background1"/>
            </w:rPr>
            <w:t>[Salutation]</w:t>
          </w:r>
        </w:p>
      </w:docPartBody>
    </w:docPart>
    <w:docPart>
      <w:docPartPr>
        <w:name w:val="1A191AE21EEEAF418A192F3CD256A970"/>
        <w:category>
          <w:name w:val="General"/>
          <w:gallery w:val="placeholder"/>
        </w:category>
        <w:types>
          <w:type w:val="bbPlcHdr"/>
        </w:types>
        <w:behaviors>
          <w:behavior w:val="content"/>
        </w:behaviors>
        <w:guid w:val="{5435CEB8-F255-684A-BDD8-301EDE6FF871}"/>
      </w:docPartPr>
      <w:docPartBody>
        <w:p w:rsidR="00000000" w:rsidRDefault="004E117A">
          <w:pPr>
            <w:pStyle w:val="1A191AE21EEEAF418A192F3CD256A970"/>
          </w:pPr>
          <w:r>
            <w:rPr>
              <w:rStyle w:val="PlaceholderText"/>
            </w:rPr>
            <w:t>[First name]</w:t>
          </w:r>
        </w:p>
      </w:docPartBody>
    </w:docPart>
    <w:docPart>
      <w:docPartPr>
        <w:name w:val="9C15A55ADEC5B141BDFB0FC5C5F68A54"/>
        <w:category>
          <w:name w:val="General"/>
          <w:gallery w:val="placeholder"/>
        </w:category>
        <w:types>
          <w:type w:val="bbPlcHdr"/>
        </w:types>
        <w:behaviors>
          <w:behavior w:val="content"/>
        </w:behaviors>
        <w:guid w:val="{FC574EA2-AAFC-DE4B-8BBF-B81B45949DC6}"/>
      </w:docPartPr>
      <w:docPartBody>
        <w:p w:rsidR="00000000" w:rsidRDefault="004E117A">
          <w:pPr>
            <w:pStyle w:val="9C15A55ADEC5B141BDFB0FC5C5F68A54"/>
          </w:pPr>
          <w:r>
            <w:rPr>
              <w:rStyle w:val="PlaceholderText"/>
            </w:rPr>
            <w:t>[Middle name]</w:t>
          </w:r>
        </w:p>
      </w:docPartBody>
    </w:docPart>
    <w:docPart>
      <w:docPartPr>
        <w:name w:val="5A95D3A8182B6F4F8598073DFCFECA3B"/>
        <w:category>
          <w:name w:val="General"/>
          <w:gallery w:val="placeholder"/>
        </w:category>
        <w:types>
          <w:type w:val="bbPlcHdr"/>
        </w:types>
        <w:behaviors>
          <w:behavior w:val="content"/>
        </w:behaviors>
        <w:guid w:val="{626A644D-F1FB-1241-86BB-060EA5A068C7}"/>
      </w:docPartPr>
      <w:docPartBody>
        <w:p w:rsidR="00000000" w:rsidRDefault="004E117A">
          <w:pPr>
            <w:pStyle w:val="5A95D3A8182B6F4F8598073DFCFECA3B"/>
          </w:pPr>
          <w:r>
            <w:rPr>
              <w:rStyle w:val="PlaceholderText"/>
            </w:rPr>
            <w:t>[Last name]</w:t>
          </w:r>
        </w:p>
      </w:docPartBody>
    </w:docPart>
    <w:docPart>
      <w:docPartPr>
        <w:name w:val="373143C27B610241AA6F6CC9462E6C92"/>
        <w:category>
          <w:name w:val="General"/>
          <w:gallery w:val="placeholder"/>
        </w:category>
        <w:types>
          <w:type w:val="bbPlcHdr"/>
        </w:types>
        <w:behaviors>
          <w:behavior w:val="content"/>
        </w:behaviors>
        <w:guid w:val="{84311527-E4DF-4745-8E8D-65FDE983F9CB}"/>
      </w:docPartPr>
      <w:docPartBody>
        <w:p w:rsidR="00000000" w:rsidRDefault="004E117A">
          <w:pPr>
            <w:pStyle w:val="373143C27B610241AA6F6CC9462E6C92"/>
          </w:pPr>
          <w:r>
            <w:rPr>
              <w:rStyle w:val="PlaceholderText"/>
            </w:rPr>
            <w:t>[Enter your biography]</w:t>
          </w:r>
        </w:p>
      </w:docPartBody>
    </w:docPart>
    <w:docPart>
      <w:docPartPr>
        <w:name w:val="9CC3653DF1484448BA59F82A9227D46D"/>
        <w:category>
          <w:name w:val="General"/>
          <w:gallery w:val="placeholder"/>
        </w:category>
        <w:types>
          <w:type w:val="bbPlcHdr"/>
        </w:types>
        <w:behaviors>
          <w:behavior w:val="content"/>
        </w:behaviors>
        <w:guid w:val="{E3885B90-CE43-9349-BBB8-8FE7AD4EE0B1}"/>
      </w:docPartPr>
      <w:docPartBody>
        <w:p w:rsidR="00000000" w:rsidRDefault="004E117A">
          <w:pPr>
            <w:pStyle w:val="9CC3653DF1484448BA59F82A9227D46D"/>
          </w:pPr>
          <w:r>
            <w:rPr>
              <w:rStyle w:val="PlaceholderText"/>
            </w:rPr>
            <w:t>[Enter the institution with which you are affiliated]</w:t>
          </w:r>
        </w:p>
      </w:docPartBody>
    </w:docPart>
    <w:docPart>
      <w:docPartPr>
        <w:name w:val="AE5AB3C9FC86D944A7A531946F9C0025"/>
        <w:category>
          <w:name w:val="General"/>
          <w:gallery w:val="placeholder"/>
        </w:category>
        <w:types>
          <w:type w:val="bbPlcHdr"/>
        </w:types>
        <w:behaviors>
          <w:behavior w:val="content"/>
        </w:behaviors>
        <w:guid w:val="{2717B0EF-694E-0945-8AD6-CCD3E8D1962C}"/>
      </w:docPartPr>
      <w:docPartBody>
        <w:p w:rsidR="00000000" w:rsidRDefault="004E117A">
          <w:pPr>
            <w:pStyle w:val="AE5AB3C9FC86D944A7A531946F9C0025"/>
          </w:pPr>
          <w:r w:rsidRPr="00EF74F7">
            <w:rPr>
              <w:b/>
              <w:color w:val="808080" w:themeColor="background1" w:themeShade="80"/>
            </w:rPr>
            <w:t>[Enter the headword for your article]</w:t>
          </w:r>
        </w:p>
      </w:docPartBody>
    </w:docPart>
    <w:docPart>
      <w:docPartPr>
        <w:name w:val="174A0B849CB76D42AF706981E3FC746D"/>
        <w:category>
          <w:name w:val="General"/>
          <w:gallery w:val="placeholder"/>
        </w:category>
        <w:types>
          <w:type w:val="bbPlcHdr"/>
        </w:types>
        <w:behaviors>
          <w:behavior w:val="content"/>
        </w:behaviors>
        <w:guid w:val="{3BBAB26D-2531-3145-B2BA-146B42B16FD8}"/>
      </w:docPartPr>
      <w:docPartBody>
        <w:p w:rsidR="00000000" w:rsidRDefault="004E117A">
          <w:pPr>
            <w:pStyle w:val="174A0B849CB76D42AF706981E3FC746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BE627C89FBEB4589675E7D713007F1"/>
        <w:category>
          <w:name w:val="General"/>
          <w:gallery w:val="placeholder"/>
        </w:category>
        <w:types>
          <w:type w:val="bbPlcHdr"/>
        </w:types>
        <w:behaviors>
          <w:behavior w:val="content"/>
        </w:behaviors>
        <w:guid w:val="{F824C628-97BA-EB4E-89CA-A2EB0C89444C}"/>
      </w:docPartPr>
      <w:docPartBody>
        <w:p w:rsidR="00000000" w:rsidRDefault="004E117A">
          <w:pPr>
            <w:pStyle w:val="15BE627C89FBEB4589675E7D713007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32D228BC8E1F4482877310BBE09A02"/>
        <w:category>
          <w:name w:val="General"/>
          <w:gallery w:val="placeholder"/>
        </w:category>
        <w:types>
          <w:type w:val="bbPlcHdr"/>
        </w:types>
        <w:behaviors>
          <w:behavior w:val="content"/>
        </w:behaviors>
        <w:guid w:val="{5B8115C2-50AF-1E4F-89B7-DC97F07B634F}"/>
      </w:docPartPr>
      <w:docPartBody>
        <w:p w:rsidR="00000000" w:rsidRDefault="004E117A">
          <w:pPr>
            <w:pStyle w:val="FB32D228BC8E1F4482877310BBE09A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01D7A559F51F4E9E7C99E9CFEB735A"/>
        <w:category>
          <w:name w:val="General"/>
          <w:gallery w:val="placeholder"/>
        </w:category>
        <w:types>
          <w:type w:val="bbPlcHdr"/>
        </w:types>
        <w:behaviors>
          <w:behavior w:val="content"/>
        </w:behaviors>
        <w:guid w:val="{DE0A2D06-C014-8C4C-BE45-3F51163784D7}"/>
      </w:docPartPr>
      <w:docPartBody>
        <w:p w:rsidR="00000000" w:rsidRDefault="004E117A">
          <w:pPr>
            <w:pStyle w:val="A901D7A559F51F4E9E7C99E9CFEB735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ngs">
    <w:altName w:val="MS Mincho"/>
    <w:panose1 w:val="00000000000000000000"/>
    <w:charset w:val="80"/>
    <w:family w:val="roman"/>
    <w:notTrueType/>
    <w:pitch w:val="fixed"/>
    <w:sig w:usb0="00000001" w:usb1="08070000" w:usb2="00000010" w:usb3="00000000" w:csb0="0002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2DB7A5688C6A4792BA84BEF6A70AC6">
    <w:name w:val="FF2DB7A5688C6A4792BA84BEF6A70AC6"/>
  </w:style>
  <w:style w:type="paragraph" w:customStyle="1" w:styleId="1A191AE21EEEAF418A192F3CD256A970">
    <w:name w:val="1A191AE21EEEAF418A192F3CD256A970"/>
  </w:style>
  <w:style w:type="paragraph" w:customStyle="1" w:styleId="9C15A55ADEC5B141BDFB0FC5C5F68A54">
    <w:name w:val="9C15A55ADEC5B141BDFB0FC5C5F68A54"/>
  </w:style>
  <w:style w:type="paragraph" w:customStyle="1" w:styleId="5A95D3A8182B6F4F8598073DFCFECA3B">
    <w:name w:val="5A95D3A8182B6F4F8598073DFCFECA3B"/>
  </w:style>
  <w:style w:type="paragraph" w:customStyle="1" w:styleId="373143C27B610241AA6F6CC9462E6C92">
    <w:name w:val="373143C27B610241AA6F6CC9462E6C92"/>
  </w:style>
  <w:style w:type="paragraph" w:customStyle="1" w:styleId="9CC3653DF1484448BA59F82A9227D46D">
    <w:name w:val="9CC3653DF1484448BA59F82A9227D46D"/>
  </w:style>
  <w:style w:type="paragraph" w:customStyle="1" w:styleId="AE5AB3C9FC86D944A7A531946F9C0025">
    <w:name w:val="AE5AB3C9FC86D944A7A531946F9C0025"/>
  </w:style>
  <w:style w:type="paragraph" w:customStyle="1" w:styleId="174A0B849CB76D42AF706981E3FC746D">
    <w:name w:val="174A0B849CB76D42AF706981E3FC746D"/>
  </w:style>
  <w:style w:type="paragraph" w:customStyle="1" w:styleId="15BE627C89FBEB4589675E7D713007F1">
    <w:name w:val="15BE627C89FBEB4589675E7D713007F1"/>
  </w:style>
  <w:style w:type="paragraph" w:customStyle="1" w:styleId="FB32D228BC8E1F4482877310BBE09A02">
    <w:name w:val="FB32D228BC8E1F4482877310BBE09A02"/>
  </w:style>
  <w:style w:type="paragraph" w:customStyle="1" w:styleId="A901D7A559F51F4E9E7C99E9CFEB735A">
    <w:name w:val="A901D7A559F51F4E9E7C99E9CFEB73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2DB7A5688C6A4792BA84BEF6A70AC6">
    <w:name w:val="FF2DB7A5688C6A4792BA84BEF6A70AC6"/>
  </w:style>
  <w:style w:type="paragraph" w:customStyle="1" w:styleId="1A191AE21EEEAF418A192F3CD256A970">
    <w:name w:val="1A191AE21EEEAF418A192F3CD256A970"/>
  </w:style>
  <w:style w:type="paragraph" w:customStyle="1" w:styleId="9C15A55ADEC5B141BDFB0FC5C5F68A54">
    <w:name w:val="9C15A55ADEC5B141BDFB0FC5C5F68A54"/>
  </w:style>
  <w:style w:type="paragraph" w:customStyle="1" w:styleId="5A95D3A8182B6F4F8598073DFCFECA3B">
    <w:name w:val="5A95D3A8182B6F4F8598073DFCFECA3B"/>
  </w:style>
  <w:style w:type="paragraph" w:customStyle="1" w:styleId="373143C27B610241AA6F6CC9462E6C92">
    <w:name w:val="373143C27B610241AA6F6CC9462E6C92"/>
  </w:style>
  <w:style w:type="paragraph" w:customStyle="1" w:styleId="9CC3653DF1484448BA59F82A9227D46D">
    <w:name w:val="9CC3653DF1484448BA59F82A9227D46D"/>
  </w:style>
  <w:style w:type="paragraph" w:customStyle="1" w:styleId="AE5AB3C9FC86D944A7A531946F9C0025">
    <w:name w:val="AE5AB3C9FC86D944A7A531946F9C0025"/>
  </w:style>
  <w:style w:type="paragraph" w:customStyle="1" w:styleId="174A0B849CB76D42AF706981E3FC746D">
    <w:name w:val="174A0B849CB76D42AF706981E3FC746D"/>
  </w:style>
  <w:style w:type="paragraph" w:customStyle="1" w:styleId="15BE627C89FBEB4589675E7D713007F1">
    <w:name w:val="15BE627C89FBEB4589675E7D713007F1"/>
  </w:style>
  <w:style w:type="paragraph" w:customStyle="1" w:styleId="FB32D228BC8E1F4482877310BBE09A02">
    <w:name w:val="FB32D228BC8E1F4482877310BBE09A02"/>
  </w:style>
  <w:style w:type="paragraph" w:customStyle="1" w:styleId="A901D7A559F51F4E9E7C99E9CFEB735A">
    <w:name w:val="A901D7A559F51F4E9E7C99E9CFEB7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Cha94</b:Tag>
    <b:SourceType>Book</b:SourceType>
    <b:Guid>{926830B3-0F38-3649-A0E5-5DACFB7BEB0C}</b:Guid>
    <b:Author>
      <b:Author>
        <b:NameList>
          <b:Person>
            <b:Last>Chazin-Bennahum</b:Last>
            <b:First>J.</b:First>
          </b:Person>
        </b:NameList>
      </b:Author>
    </b:Author>
    <b:Title>The Ballets of Antony Tudor: Studies in Psyche and Satire</b:Title>
    <b:City>New York</b:City>
    <b:StateProvince>New York</b:StateProvince>
    <b:CountryRegion>USA</b:CountryRegion>
    <b:Publisher>Oxford University Press</b:Publisher>
    <b:Year>1994</b:Year>
    <b:Comments>A thorough investigation of Tudor’s life and works.</b:Comments>
    <b:RefOrder>1</b:RefOrder>
  </b:Source>
  <b:Source>
    <b:Tag>Den86</b:Tag>
    <b:SourceType>BookSection</b:SourceType>
    <b:Guid>{3928708F-0A3D-084F-8F0C-B6F85D117651}</b:Guid>
    <b:Author>
      <b:Author>
        <b:NameList>
          <b:Person>
            <b:Last>Denby</b:Last>
            <b:First>E.</b:First>
          </b:Person>
        </b:NameList>
      </b:Author>
      <b:Editor>
        <b:NameList>
          <b:Person>
            <b:Last>Cornfield</b:Last>
            <b:First>R.</b:First>
          </b:Person>
          <b:Person>
            <b:Last>Mackay</b:Last>
            <b:First>W.</b:First>
          </b:Person>
        </b:NameList>
      </b:Editor>
    </b:Author>
    <b:Title>Tudor and Pantomime</b:Title>
    <b:City>New York</b:City>
    <b:StateProvince>New York</b:StateProvince>
    <b:CountryRegion>USA</b:CountryRegion>
    <b:Publisher>Alfred A. Knopf,</b:Publisher>
    <b:Year>1986</b:Year>
    <b:Pages>129-31</b:Pages>
    <b:BookTitle>Dance Writings</b:BookTitle>
    <b:RefOrder>2</b:RefOrder>
  </b:Source>
  <b:Source>
    <b:Tag>Due03</b:Tag>
    <b:SourceType>Book</b:SourceType>
    <b:Guid>{781593C5-EEE4-AC4C-8087-CCAEE199A853}</b:Guid>
    <b:Author>
      <b:Author>
        <b:NameList>
          <b:Person>
            <b:Last>Duerden</b:Last>
            <b:First>R.</b:First>
            <b:Middle>C.</b:Middle>
          </b:Person>
        </b:NameList>
      </b:Author>
    </b:Author>
    <b:Title>The Choreography of Antony Tudor, Focus on Four Ballets</b:Title>
    <b:City>Madison</b:City>
    <b:StateProvince>New Jersey</b:StateProvince>
    <b:CountryRegion>US</b:CountryRegion>
    <b:Publisher>London-Farleigh Dickinson University/Associated University Presses</b:Publisher>
    <b:Year>2003</b:Year>
    <b:Comments>An in-depth analysis of Tudor’s Jardin aux Lilas, Dark Elegies, Pillar of Fire and The Leaves are Fading.</b:Comments>
    <b:RefOrder>3</b:RefOrder>
  </b:Source>
  <b:Source>
    <b:Tag>Jor00</b:Tag>
    <b:SourceType>Book</b:SourceType>
    <b:Guid>{5F7C772C-5415-A344-9CB4-309DD3581D1C}</b:Guid>
    <b:Author>
      <b:Author>
        <b:NameList>
          <b:Person>
            <b:Last>Jordan</b:Last>
            <b:First>S.</b:First>
          </b:Person>
        </b:NameList>
      </b:Author>
    </b:Author>
    <b:Title>Moving Music: Dialogues with Music in Twentieth-Century Ballet</b:Title>
    <b:City>London</b:City>
    <b:CountryRegion>UK</b:CountryRegion>
    <b:Publisher>Dance Books</b:Publisher>
    <b:Year>2000</b:Year>
    <b:Comments>Includes a long chapter on Tudor’s musicality.</b:Comments>
    <b:RefOrder>4</b:RefOrder>
  </b:Source>
  <b:Source>
    <b:Tag>Mar45</b:Tag>
    <b:SourceType>ArticleInAPeriodical</b:SourceType>
    <b:Guid>{1F34F96E-E686-4345-A41F-EFC1DCC5F698}</b:Guid>
    <b:Author>
      <b:Author>
        <b:NameList>
          <b:Person>
            <b:Last>Martin</b:Last>
            <b:First>J.</b:First>
          </b:Person>
        </b:NameList>
      </b:Author>
    </b:Author>
    <b:Title>New Tudor Ballet in Premiere Here</b:Title>
    <b:City>New York</b:City>
    <b:Year>1945</b:Year>
    <b:Pages>18</b:Pages>
    <b:PeriodicalTitle>New York Times</b:PeriodicalTitle>
    <b:Month>April</b:Month>
    <b:Day>11</b:Day>
    <b:RefOrder>5</b:RefOrder>
  </b:Source>
  <b:Source>
    <b:Tag>Per91</b:Tag>
    <b:SourceType>Book</b:SourceType>
    <b:Guid>{28981F82-A9BF-E94A-A5BA-9B2F8C142216}</b:Guid>
    <b:Author>
      <b:Author>
        <b:NameList>
          <b:Person>
            <b:Last>Perlmutter</b:Last>
            <b:First>D.</b:First>
          </b:Person>
        </b:NameList>
      </b:Author>
    </b:Author>
    <b:Title>Shadowplay: The Life of Antony Tudor</b:Title>
    <b:Publisher>Viking</b:Publisher>
    <b:City>New York</b:City>
    <b:Year>1991</b:Year>
    <b:StateProvince>New York</b:StateProvince>
    <b:CountryRegion>USA</b:CountryRegion>
    <b:RefOrder>6</b:RefOrder>
  </b:Source>
  <b:Source>
    <b:Tag>Placeholder4</b:Tag>
    <b:SourceType>JournalArticle</b:SourceType>
    <b:Guid>{B42E3CF8-9474-A54B-B8FD-14F9E43B32C7}</b:Guid>
    <b:RefOrder>12</b:RefOrder>
  </b:Source>
  <b:Source>
    <b:Tag>Saw97</b:Tag>
    <b:SourceType>JournalArticle</b:SourceType>
    <b:Guid>{F857B220-22D2-F947-96CF-F9408E37012C}</b:Guid>
    <b:Author>
      <b:Author>
        <b:NameList>
          <b:Person>
            <b:Last>Sawyer</b:Last>
            <b:First>E.</b:First>
          </b:Person>
        </b:NameList>
      </b:Author>
    </b:Author>
    <b:Title>That Englishman Abroad”: A Tribute to Antony Tudor</b:Title>
    <b:JournalName>Dance Chronicle</b:JournalName>
    <b:Year>1997</b:Year>
    <b:Volume>XX</b:Volume>
    <b:Issue>3</b:Issue>
    <b:Pages>227-73</b:Pages>
    <b:Comments>An examination of Tudor’s use of music and the genesis of several major works by his long-time accompanist.</b:Comments>
    <b:RefOrder>7</b:RefOrder>
  </b:Source>
  <b:Source>
    <b:Tag>Sch72</b:Tag>
    <b:SourceType>ArticleInAPeriodical</b:SourceType>
    <b:Guid>{E56CE386-DD40-5F43-AE10-BEC0AC67CF9E}</b:Guid>
    <b:Author>
      <b:Author>
        <b:NameList>
          <b:Person>
            <b:Last>Schoenberg</b:Last>
            <b:First>H.</b:First>
            <b:Middle>C.</b:Middle>
          </b:Person>
        </b:NameList>
      </b:Author>
    </b:Author>
    <b:Title>Balanchine: Slaughtering a Sacred Cow</b:Title>
    <b:Year>1972</b:Year>
    <b:Month>April</b:Month>
    <b:Pages>104-5</b:Pages>
    <b:PeriodicalTitle>Harper’s Magazine</b:PeriodicalTitle>
    <b:RefOrder>8</b:RefOrder>
  </b:Source>
  <b:Source>
    <b:Tag>Top02</b:Tag>
    <b:SourceType>Book</b:SourceType>
    <b:Guid>{A13B5ABF-AD8A-6240-8A47-3EA356657D8B}</b:Guid>
    <b:Author>
      <b:Author>
        <b:NameList>
          <b:Person>
            <b:Last>Topaz</b:Last>
            <b:First>M.</b:First>
          </b:Person>
        </b:NameList>
      </b:Author>
    </b:Author>
    <b:Title>Undimmed Lustre: The Life of Antony Tudor</b:Title>
    <b:Publisher>Scarecrow Press</b:Publisher>
    <b:City>Lanham</b:City>
    <b:Year>2002</b:Year>
    <b:Comments>A biography of Tudor by a former student and notator of several of his ballets.</b:Comments>
    <b:StateProvince>Maryland</b:StateProvince>
    <b:CountryRegion>USA</b:CountryRegion>
    <b:RefOrder>9</b:RefOrder>
  </b:Source>
  <b:Source>
    <b:Tag>Vau98</b:Tag>
    <b:SourceType>ElectronicSource</b:SourceType>
    <b:Guid>{452164A3-B7D7-0444-BEE9-BD2EBFFE5149}</b:Guid>
    <b:Author>
      <b:Author>
        <b:NameList>
          <b:Person>
            <b:Last>Vaughan</b:Last>
            <b:First>D.</b:First>
          </b:Person>
        </b:NameList>
      </b:Author>
    </b:Author>
    <b:Title>Tudor, Antony</b:Title>
    <b:Publisher>Oxford University Press</b:Publisher>
    <b:Year>1998</b:Year>
    <b:Comments>A sensitive overview of Tudor’s career.</b:Comments>
    <b:BookTitle>The International Encyclopedia of Dance</b:BookTitle>
    <b:PublicationTitle>The International Encyclopedia of Dance</b:PublicationTitle>
    <b:RefOrder>10</b:RefOrder>
  </b:Source>
  <b:Source>
    <b:Tag>The14</b:Tag>
    <b:SourceType>InternetSite</b:SourceType>
    <b:Guid>{51390536-3324-FB4E-BBB4-953250E58AEE}</b:Guid>
    <b:Year>2014</b:Year>
    <b:Comments>Includes a list of Tudor’s ballets, excerpts from Muriel Topaz’s biography, Undimmed Lustre, and a media guide.</b:Comments>
    <b:Author>
      <b:Author>
        <b:Corporate>The Antony Tudor Ballet Trust</b:Corporate>
      </b:Author>
    </b:Author>
    <b:InternetSiteTitle>The Antony Tudor Ballet Trust</b:InternetSiteTitle>
    <b:URL>www.antonytudor.org</b:URL>
    <b:RefOrder>11</b:RefOrder>
  </b:Source>
</b:Sources>
</file>

<file path=customXml/itemProps1.xml><?xml version="1.0" encoding="utf-8"?>
<ds:datastoreItem xmlns:ds="http://schemas.openxmlformats.org/officeDocument/2006/customXml" ds:itemID="{A8C36D92-81E3-0A44-82D0-47737832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1315</Words>
  <Characters>7496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2015-01-27T19:53:00Z</dcterms:created>
  <dcterms:modified xsi:type="dcterms:W3CDTF">2015-01-27T20:20:00Z</dcterms:modified>
</cp:coreProperties>
</file>