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683DC" w14:textId="1140EDAE" w:rsidR="008F3DF3" w:rsidRPr="009D4B4A" w:rsidRDefault="0008734C" w:rsidP="009D4B4A">
      <w:pPr>
        <w:spacing w:after="120" w:line="360" w:lineRule="auto"/>
        <w:jc w:val="center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Routledge</w:t>
      </w:r>
      <w:proofErr w:type="spellEnd"/>
      <w:r>
        <w:rPr>
          <w:lang w:val="en-US"/>
        </w:rPr>
        <w:t xml:space="preserve"> Encyclopedia of Modernism</w:t>
      </w:r>
    </w:p>
    <w:p w14:paraId="2BAD5F52" w14:textId="77777777" w:rsidR="003E02F6" w:rsidRPr="0008734C" w:rsidRDefault="003E02F6" w:rsidP="003E02F6">
      <w:pPr>
        <w:spacing w:after="120" w:line="360" w:lineRule="auto"/>
        <w:rPr>
          <w:b/>
        </w:rPr>
      </w:pPr>
      <w:r w:rsidRPr="0008734C">
        <w:rPr>
          <w:b/>
        </w:rPr>
        <w:t>Paraskevaídis, Graciela</w:t>
      </w:r>
      <w:r w:rsidR="0008734C" w:rsidRPr="0008734C">
        <w:rPr>
          <w:b/>
        </w:rPr>
        <w:t xml:space="preserve"> (1940)</w:t>
      </w:r>
    </w:p>
    <w:p w14:paraId="352EA2CF" w14:textId="77777777" w:rsidR="003E02F6" w:rsidRDefault="007729A5" w:rsidP="00E130CB">
      <w:pPr>
        <w:spacing w:after="120" w:line="360" w:lineRule="auto"/>
        <w:jc w:val="right"/>
      </w:pPr>
      <w:r>
        <w:rPr>
          <w:noProof/>
          <w:lang w:val="en-US" w:eastAsia="en-US"/>
        </w:rPr>
        <w:drawing>
          <wp:inline distT="0" distB="0" distL="0" distR="0" wp14:anchorId="343DE418" wp14:editId="082F6762">
            <wp:extent cx="1955800" cy="195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arask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DDB" w14:textId="12DFC830" w:rsidR="00D9614B" w:rsidRPr="00DA4267" w:rsidRDefault="00DA4267" w:rsidP="00E130CB">
      <w:pPr>
        <w:spacing w:after="120" w:line="360" w:lineRule="auto"/>
        <w:jc w:val="both"/>
        <w:rPr>
          <w:lang w:val="en-US"/>
        </w:rPr>
      </w:pPr>
      <w:r w:rsidRPr="00DA4267">
        <w:rPr>
          <w:lang w:val="en-US"/>
        </w:rPr>
        <w:tab/>
      </w:r>
      <w:sdt>
        <w:sdtPr>
          <w:alias w:val="Article text"/>
          <w:tag w:val="articleText"/>
          <w:id w:val="634067588"/>
          <w:placeholder>
            <w:docPart w:val="11AFEA1E4D998C4BB77D18DEBE230BEE"/>
          </w:placeholder>
        </w:sdtPr>
        <w:sdtContent>
          <w:commentRangeStart w:id="0"/>
          <w:r w:rsidR="003373F7" w:rsidRPr="00DA4267">
            <w:rPr>
              <w:lang w:val="en-US"/>
            </w:rPr>
            <w:t xml:space="preserve">Graciela </w:t>
          </w:r>
          <w:proofErr w:type="spellStart"/>
          <w:r w:rsidR="003373F7" w:rsidRPr="00DA4267">
            <w:rPr>
              <w:lang w:val="en-US"/>
            </w:rPr>
            <w:t>Paraskevaídis</w:t>
          </w:r>
          <w:proofErr w:type="spellEnd"/>
          <w:r w:rsidR="003373F7" w:rsidRPr="00DA4267">
            <w:rPr>
              <w:lang w:val="en-US"/>
            </w:rPr>
            <w:t xml:space="preserve"> is a</w:t>
          </w:r>
          <w:r w:rsidR="003373F7">
            <w:rPr>
              <w:lang w:val="en-US"/>
            </w:rPr>
            <w:t xml:space="preserve"> </w:t>
          </w:r>
          <w:r w:rsidR="003373F7" w:rsidRPr="00DA4267">
            <w:rPr>
              <w:lang w:val="en-US"/>
            </w:rPr>
            <w:t xml:space="preserve">composer, musicologist and educator </w:t>
          </w:r>
          <w:r w:rsidR="003373F7" w:rsidRPr="002E707A">
            <w:rPr>
              <w:lang w:val="en-US"/>
            </w:rPr>
            <w:t xml:space="preserve">who </w:t>
          </w:r>
          <w:proofErr w:type="gramStart"/>
          <w:r w:rsidR="003373F7">
            <w:rPr>
              <w:lang w:val="en-US"/>
            </w:rPr>
            <w:t>lies</w:t>
          </w:r>
          <w:proofErr w:type="gramEnd"/>
          <w:r w:rsidR="003373F7">
            <w:rPr>
              <w:lang w:val="en-US"/>
            </w:rPr>
            <w:t xml:space="preserve"> between</w:t>
          </w:r>
          <w:r w:rsidR="003373F7" w:rsidRPr="00DA4267">
            <w:rPr>
              <w:lang w:val="en-US"/>
            </w:rPr>
            <w:t xml:space="preserve"> referents of Latin American music production.</w:t>
          </w:r>
          <w:commentRangeEnd w:id="0"/>
          <w:r w:rsidR="003373F7">
            <w:rPr>
              <w:rStyle w:val="CommentReference"/>
            </w:rPr>
            <w:commentReference w:id="0"/>
          </w:r>
          <w:r w:rsidR="003373F7">
            <w:rPr>
              <w:lang w:val="en-US"/>
            </w:rPr>
            <w:t xml:space="preserve"> She was b</w:t>
          </w:r>
          <w:r w:rsidR="003373F7" w:rsidRPr="00E310BA">
            <w:rPr>
              <w:lang w:val="en-US"/>
            </w:rPr>
            <w:t xml:space="preserve">orn and </w:t>
          </w:r>
          <w:r w:rsidR="003373F7">
            <w:rPr>
              <w:lang w:val="en-US"/>
            </w:rPr>
            <w:t>raised</w:t>
          </w:r>
          <w:r w:rsidR="003373F7" w:rsidRPr="00E310BA">
            <w:rPr>
              <w:lang w:val="en-US"/>
            </w:rPr>
            <w:t xml:space="preserve"> in the city of Buenos Aires,</w:t>
          </w:r>
          <w:r w:rsidR="003373F7">
            <w:rPr>
              <w:lang w:val="en-US"/>
            </w:rPr>
            <w:t xml:space="preserve"> and</w:t>
          </w:r>
          <w:r w:rsidR="003373F7" w:rsidRPr="00E310BA">
            <w:rPr>
              <w:lang w:val="en-US"/>
            </w:rPr>
            <w:t xml:space="preserve"> </w:t>
          </w:r>
          <w:r w:rsidR="003373F7">
            <w:rPr>
              <w:lang w:val="en-US"/>
            </w:rPr>
            <w:t>has lived</w:t>
          </w:r>
          <w:r w:rsidR="003373F7" w:rsidRPr="00E310BA">
            <w:rPr>
              <w:lang w:val="en-US"/>
            </w:rPr>
            <w:t xml:space="preserve"> in Montevideo, Uruguay, </w:t>
          </w:r>
          <w:r w:rsidR="003373F7">
            <w:rPr>
              <w:lang w:val="en-US"/>
            </w:rPr>
            <w:t>s</w:t>
          </w:r>
          <w:r w:rsidR="003373F7" w:rsidRPr="00E310BA">
            <w:rPr>
              <w:lang w:val="en-US"/>
            </w:rPr>
            <w:t>in</w:t>
          </w:r>
          <w:r w:rsidR="003373F7">
            <w:rPr>
              <w:lang w:val="en-US"/>
            </w:rPr>
            <w:t>ce</w:t>
          </w:r>
          <w:r w:rsidR="003373F7" w:rsidRPr="00E310BA">
            <w:rPr>
              <w:lang w:val="en-US"/>
            </w:rPr>
            <w:t xml:space="preserve"> 1975.</w:t>
          </w:r>
          <w:r w:rsidR="003373F7">
            <w:rPr>
              <w:lang w:val="en-US"/>
            </w:rPr>
            <w:t xml:space="preserve"> The influence of </w:t>
          </w:r>
          <w:proofErr w:type="spellStart"/>
          <w:r w:rsidR="003373F7" w:rsidRPr="00461503">
            <w:rPr>
              <w:lang w:val="en-US"/>
            </w:rPr>
            <w:t>Paraskevaídis</w:t>
          </w:r>
          <w:proofErr w:type="spellEnd"/>
          <w:r w:rsidR="003373F7">
            <w:rPr>
              <w:lang w:val="en-US"/>
            </w:rPr>
            <w:t>’</w:t>
          </w:r>
          <w:r w:rsidR="003373F7" w:rsidRPr="00461503">
            <w:rPr>
              <w:lang w:val="en-US"/>
            </w:rPr>
            <w:t xml:space="preserve"> musical and theoretical</w:t>
          </w:r>
          <w:r w:rsidR="003373F7">
            <w:rPr>
              <w:lang w:val="en-US"/>
            </w:rPr>
            <w:t xml:space="preserve"> work is far-reaching, with her work being disseminated</w:t>
          </w:r>
          <w:r w:rsidR="003373F7" w:rsidRPr="00461503">
            <w:rPr>
              <w:lang w:val="en-US"/>
            </w:rPr>
            <w:t xml:space="preserve"> in</w:t>
          </w:r>
          <w:r w:rsidR="003373F7">
            <w:rPr>
              <w:lang w:val="en-US"/>
            </w:rPr>
            <w:t xml:space="preserve"> both</w:t>
          </w:r>
          <w:r w:rsidR="003373F7" w:rsidRPr="00461503">
            <w:rPr>
              <w:lang w:val="en-US"/>
            </w:rPr>
            <w:t xml:space="preserve"> Latin American and international spheres.</w:t>
          </w:r>
          <w:r w:rsidR="003373F7">
            <w:rPr>
              <w:lang w:val="en-US"/>
            </w:rPr>
            <w:t xml:space="preserve"> </w:t>
          </w:r>
          <w:ins w:id="1" w:author="Laura Dosky" w:date="2014-10-06T19:07:00Z">
            <w:r w:rsidR="004B27D4">
              <w:rPr>
                <w:lang w:val="en-US"/>
              </w:rPr>
              <w:t>Her</w:t>
            </w:r>
          </w:ins>
          <w:ins w:id="2" w:author="Laura Dosky" w:date="2014-10-06T19:05:00Z">
            <w:r w:rsidR="004B27D4">
              <w:rPr>
                <w:lang w:val="en-US"/>
              </w:rPr>
              <w:t xml:space="preserve"> </w:t>
            </w:r>
          </w:ins>
          <w:ins w:id="3" w:author="Laura Dosky" w:date="2014-10-06T19:07:00Z">
            <w:r w:rsidR="004B27D4">
              <w:rPr>
                <w:lang w:val="en-US"/>
              </w:rPr>
              <w:t>compositions</w:t>
            </w:r>
          </w:ins>
          <w:ins w:id="4" w:author="Laura Dosky" w:date="2014-10-06T19:05:00Z">
            <w:r w:rsidR="004B27D4">
              <w:rPr>
                <w:lang w:val="en-US"/>
              </w:rPr>
              <w:t xml:space="preserve"> can be </w:t>
            </w:r>
          </w:ins>
          <w:ins w:id="5" w:author="Laura Dosky" w:date="2014-10-06T19:06:00Z">
            <w:r w:rsidR="004B27D4">
              <w:rPr>
                <w:lang w:val="en-US"/>
              </w:rPr>
              <w:t>characterized</w:t>
            </w:r>
          </w:ins>
          <w:ins w:id="6" w:author="Laura Dosky" w:date="2014-10-06T19:05:00Z">
            <w:r w:rsidR="004B27D4">
              <w:rPr>
                <w:lang w:val="en-US"/>
              </w:rPr>
              <w:t xml:space="preserve"> </w:t>
            </w:r>
          </w:ins>
          <w:ins w:id="7" w:author="Laura Dosky" w:date="2014-10-06T19:06:00Z">
            <w:r w:rsidR="004B27D4">
              <w:rPr>
                <w:lang w:val="en-US"/>
              </w:rPr>
              <w:t xml:space="preserve">by their expressive weight. </w:t>
            </w:r>
          </w:ins>
          <w:del w:id="8" w:author="Laura Dosky" w:date="2014-10-06T19:07:00Z">
            <w:r w:rsidR="003373F7" w:rsidRPr="00244CB8" w:rsidDel="004B27D4">
              <w:rPr>
                <w:lang w:val="en-US"/>
              </w:rPr>
              <w:delText>A powerful and expressive con</w:delText>
            </w:r>
            <w:r w:rsidR="003373F7" w:rsidDel="004B27D4">
              <w:rPr>
                <w:lang w:val="en-US"/>
              </w:rPr>
              <w:delText>centrated load characterizes her</w:delText>
            </w:r>
            <w:r w:rsidR="003373F7" w:rsidRPr="00244CB8" w:rsidDel="004B27D4">
              <w:rPr>
                <w:lang w:val="en-US"/>
              </w:rPr>
              <w:delText xml:space="preserve"> musical production.</w:delText>
            </w:r>
            <w:r w:rsidR="003373F7" w:rsidDel="004B27D4">
              <w:rPr>
                <w:lang w:val="en-US"/>
              </w:rPr>
              <w:delText xml:space="preserve"> </w:delText>
            </w:r>
          </w:del>
          <w:r w:rsidR="003373F7">
            <w:rPr>
              <w:lang w:val="en-US"/>
            </w:rPr>
            <w:t>Her</w:t>
          </w:r>
          <w:r w:rsidR="003373F7" w:rsidRPr="00EA152B">
            <w:rPr>
              <w:lang w:val="en-US"/>
            </w:rPr>
            <w:t xml:space="preserve"> works often </w:t>
          </w:r>
          <w:r w:rsidR="003373F7">
            <w:rPr>
              <w:lang w:val="en-US"/>
            </w:rPr>
            <w:t>employ</w:t>
          </w:r>
          <w:r w:rsidR="003373F7" w:rsidRPr="00EA152B">
            <w:rPr>
              <w:lang w:val="en-US"/>
            </w:rPr>
            <w:t xml:space="preserve"> a restricted set of </w:t>
          </w:r>
          <w:commentRangeStart w:id="9"/>
          <w:r w:rsidR="003373F7" w:rsidRPr="00EA152B">
            <w:rPr>
              <w:lang w:val="en-US"/>
            </w:rPr>
            <w:t xml:space="preserve">sound materials </w:t>
          </w:r>
          <w:commentRangeEnd w:id="9"/>
          <w:r w:rsidR="004B27D4">
            <w:rPr>
              <w:rStyle w:val="CommentReference"/>
            </w:rPr>
            <w:commentReference w:id="9"/>
          </w:r>
          <w:r w:rsidR="003373F7" w:rsidRPr="00EA152B">
            <w:rPr>
              <w:lang w:val="en-US"/>
            </w:rPr>
            <w:t>and</w:t>
          </w:r>
          <w:r w:rsidR="003373F7">
            <w:rPr>
              <w:lang w:val="en-US"/>
            </w:rPr>
            <w:t xml:space="preserve"> incorporate an</w:t>
          </w:r>
          <w:r w:rsidR="003373F7" w:rsidRPr="00EA152B">
            <w:rPr>
              <w:lang w:val="en-US"/>
            </w:rPr>
            <w:t xml:space="preserve"> expressive use of silence with non-mechanical reiteration processes.</w:t>
          </w:r>
          <w:r w:rsidR="003373F7">
            <w:rPr>
              <w:lang w:val="en-US"/>
            </w:rPr>
            <w:t xml:space="preserve"> In addition to her roles as a </w:t>
          </w:r>
          <w:ins w:id="10" w:author="Laura Dosky" w:date="2014-10-06T19:09:00Z">
            <w:r w:rsidR="004B27D4">
              <w:rPr>
                <w:lang w:val="en-US"/>
              </w:rPr>
              <w:t xml:space="preserve">music </w:t>
            </w:r>
          </w:ins>
          <w:r w:rsidR="003373F7">
            <w:rPr>
              <w:lang w:val="en-US"/>
            </w:rPr>
            <w:t>teacher and composer</w:t>
          </w:r>
          <w:del w:id="11" w:author="Laura Dosky" w:date="2014-10-06T19:09:00Z">
            <w:r w:rsidR="003373F7" w:rsidDel="004B27D4">
              <w:rPr>
                <w:lang w:val="en-US"/>
              </w:rPr>
              <w:delText xml:space="preserve"> of music</w:delText>
            </w:r>
          </w:del>
          <w:r w:rsidR="003373F7">
            <w:rPr>
              <w:lang w:val="en-US"/>
            </w:rPr>
            <w:t xml:space="preserve">, </w:t>
          </w:r>
          <w:proofErr w:type="spellStart"/>
          <w:r w:rsidR="003373F7" w:rsidRPr="00BC5E8E">
            <w:rPr>
              <w:lang w:val="en-US"/>
            </w:rPr>
            <w:t>Paraskevaídis</w:t>
          </w:r>
          <w:proofErr w:type="spellEnd"/>
          <w:r w:rsidR="003373F7" w:rsidRPr="00BC5E8E">
            <w:rPr>
              <w:lang w:val="en-US"/>
            </w:rPr>
            <w:t xml:space="preserve"> </w:t>
          </w:r>
          <w:r w:rsidR="003373F7">
            <w:rPr>
              <w:lang w:val="en-US"/>
            </w:rPr>
            <w:t>also plays a significant</w:t>
          </w:r>
          <w:r w:rsidR="003373F7" w:rsidRPr="00BC5E8E">
            <w:rPr>
              <w:lang w:val="en-US"/>
            </w:rPr>
            <w:t xml:space="preserve"> role as musicologist.</w:t>
          </w:r>
        </w:sdtContent>
      </w:sdt>
    </w:p>
    <w:p w14:paraId="4EC62AA5" w14:textId="77777777" w:rsidR="00221456" w:rsidRPr="00F212EB" w:rsidRDefault="00221456" w:rsidP="00221456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F212EB">
        <w:rPr>
          <w:b/>
          <w:lang w:val="en-US"/>
        </w:rPr>
        <w:t>Timeline of Life</w:t>
      </w:r>
    </w:p>
    <w:p w14:paraId="235ED7BB" w14:textId="72CF5AFB" w:rsidR="00221456" w:rsidRPr="00AE3E25" w:rsidRDefault="00221456" w:rsidP="00221456">
      <w:pPr>
        <w:widowControl w:val="0"/>
        <w:autoSpaceDE w:val="0"/>
        <w:autoSpaceDN w:val="0"/>
        <w:adjustRightInd w:val="0"/>
        <w:jc w:val="center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  <w:t xml:space="preserve"> 1940           </w:t>
      </w:r>
      <w:r w:rsidRPr="00AE3E25">
        <w:rPr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 xml:space="preserve">  </w:t>
      </w:r>
      <w:r w:rsidR="00D9614B" w:rsidRPr="00AE3E25">
        <w:rPr>
          <w:sz w:val="18"/>
          <w:szCs w:val="18"/>
          <w:u w:val="single"/>
          <w:lang w:val="en-US"/>
        </w:rPr>
        <w:t>1965</w:t>
      </w:r>
      <w:r>
        <w:rPr>
          <w:sz w:val="18"/>
          <w:szCs w:val="18"/>
          <w:u w:val="single"/>
          <w:lang w:val="en-US"/>
        </w:rPr>
        <w:t xml:space="preserve">                   </w:t>
      </w:r>
      <w:r w:rsidRPr="00AE3E25">
        <w:rPr>
          <w:sz w:val="18"/>
          <w:szCs w:val="18"/>
          <w:u w:val="single"/>
          <w:lang w:val="en-US"/>
        </w:rPr>
        <w:t xml:space="preserve">   </w:t>
      </w:r>
      <w:r>
        <w:rPr>
          <w:sz w:val="18"/>
          <w:szCs w:val="18"/>
          <w:u w:val="single"/>
          <w:lang w:val="en-US"/>
        </w:rPr>
        <w:t xml:space="preserve">             </w:t>
      </w:r>
      <w:r w:rsidR="00D9614B">
        <w:rPr>
          <w:sz w:val="18"/>
          <w:szCs w:val="18"/>
          <w:u w:val="single"/>
          <w:lang w:val="en-US"/>
        </w:rPr>
        <w:t>1968</w:t>
      </w:r>
      <w:r>
        <w:rPr>
          <w:sz w:val="18"/>
          <w:szCs w:val="18"/>
          <w:u w:val="single"/>
          <w:lang w:val="en-US"/>
        </w:rPr>
        <w:t xml:space="preserve">           </w:t>
      </w:r>
      <w:r w:rsidRPr="00AE3E25">
        <w:rPr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 xml:space="preserve">                       </w:t>
      </w:r>
      <w:r w:rsidR="00473506">
        <w:rPr>
          <w:sz w:val="18"/>
          <w:szCs w:val="18"/>
          <w:u w:val="single"/>
          <w:lang w:val="en-US"/>
        </w:rPr>
        <w:t>1975</w:t>
      </w:r>
      <w:r w:rsidR="00D9614B">
        <w:rPr>
          <w:sz w:val="18"/>
          <w:szCs w:val="18"/>
          <w:u w:val="single"/>
          <w:lang w:val="en-US"/>
        </w:rPr>
        <w:t xml:space="preserve">                     </w:t>
      </w:r>
      <w:r>
        <w:rPr>
          <w:sz w:val="18"/>
          <w:szCs w:val="18"/>
          <w:u w:val="single"/>
          <w:lang w:val="en-US"/>
        </w:rPr>
        <w:t xml:space="preserve">          </w:t>
      </w:r>
      <w:r w:rsidRPr="00A26718">
        <w:rPr>
          <w:sz w:val="18"/>
          <w:szCs w:val="18"/>
          <w:u w:val="single"/>
          <w:lang w:val="en-US"/>
        </w:rPr>
        <w:t>Currently</w:t>
      </w:r>
    </w:p>
    <w:p w14:paraId="0886E7F8" w14:textId="08E523F1" w:rsidR="00221456" w:rsidRDefault="00221456" w:rsidP="00221456">
      <w:pPr>
        <w:widowControl w:val="0"/>
        <w:autoSpaceDE w:val="0"/>
        <w:autoSpaceDN w:val="0"/>
        <w:adjustRightInd w:val="0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|              </w:t>
      </w:r>
      <w:r w:rsidR="00D9614B"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  <w:lang w:val="en-US"/>
        </w:rPr>
        <w:t xml:space="preserve">    </w:t>
      </w:r>
      <w:r w:rsidR="00D9614B">
        <w:rPr>
          <w:sz w:val="18"/>
          <w:szCs w:val="18"/>
          <w:lang w:val="en-US"/>
        </w:rPr>
        <w:t xml:space="preserve">  |                           </w:t>
      </w:r>
      <w:r>
        <w:rPr>
          <w:sz w:val="18"/>
          <w:szCs w:val="18"/>
          <w:lang w:val="en-US"/>
        </w:rPr>
        <w:t xml:space="preserve">               </w:t>
      </w:r>
      <w:r w:rsidR="00D9614B">
        <w:rPr>
          <w:sz w:val="18"/>
          <w:szCs w:val="18"/>
          <w:lang w:val="en-US"/>
        </w:rPr>
        <w:t>|</w:t>
      </w:r>
      <w:r>
        <w:rPr>
          <w:sz w:val="18"/>
          <w:szCs w:val="18"/>
          <w:lang w:val="en-US"/>
        </w:rPr>
        <w:t xml:space="preserve">                                         |                                               |</w:t>
      </w:r>
    </w:p>
    <w:p w14:paraId="3A7DD010" w14:textId="57627ED8" w:rsidR="00221456" w:rsidRPr="0096357C" w:rsidRDefault="00221456" w:rsidP="00221456">
      <w:pPr>
        <w:spacing w:after="120" w:line="360" w:lineRule="auto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Born</w:t>
      </w:r>
      <w:r w:rsidRPr="0096357C">
        <w:rPr>
          <w:sz w:val="16"/>
          <w:szCs w:val="16"/>
          <w:lang w:val="en-US"/>
        </w:rPr>
        <w:t xml:space="preserve"> </w:t>
      </w:r>
      <w:r w:rsidR="00473506"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</w:t>
      </w:r>
      <w:r w:rsidR="00473506">
        <w:rPr>
          <w:sz w:val="16"/>
          <w:szCs w:val="16"/>
          <w:lang w:val="en-US"/>
        </w:rPr>
        <w:t xml:space="preserve">     </w:t>
      </w:r>
      <w:r w:rsidRPr="0096357C">
        <w:rPr>
          <w:sz w:val="16"/>
          <w:szCs w:val="16"/>
          <w:lang w:val="en-US"/>
        </w:rPr>
        <w:t xml:space="preserve">Joined at CLAEM   </w:t>
      </w:r>
      <w:r>
        <w:rPr>
          <w:sz w:val="16"/>
          <w:szCs w:val="16"/>
          <w:lang w:val="en-US"/>
        </w:rPr>
        <w:t xml:space="preserve"> </w:t>
      </w:r>
      <w:r w:rsidRPr="0096357C"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    </w:t>
      </w:r>
      <w:r w:rsidRPr="0096357C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Studied</w:t>
      </w:r>
      <w:r w:rsidRPr="0096357C">
        <w:rPr>
          <w:sz w:val="16"/>
          <w:szCs w:val="16"/>
          <w:lang w:val="en-US"/>
        </w:rPr>
        <w:t xml:space="preserve"> in Europe  </w:t>
      </w:r>
      <w:r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   </w:t>
      </w:r>
      <w:r w:rsidR="00473506">
        <w:rPr>
          <w:sz w:val="16"/>
          <w:szCs w:val="16"/>
          <w:lang w:val="en-US"/>
        </w:rPr>
        <w:t xml:space="preserve">  </w:t>
      </w:r>
      <w:r w:rsidR="00646CA7">
        <w:rPr>
          <w:sz w:val="16"/>
          <w:szCs w:val="16"/>
          <w:lang w:val="en-US"/>
        </w:rPr>
        <w:t>Moved to Uruguay</w:t>
      </w:r>
      <w:r w:rsidRPr="0096357C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</w:t>
      </w:r>
      <w:r w:rsidR="00D9614B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</w:t>
      </w:r>
      <w:r w:rsidRPr="0096357C">
        <w:rPr>
          <w:sz w:val="16"/>
          <w:szCs w:val="16"/>
          <w:lang w:val="en-US"/>
        </w:rPr>
        <w:t xml:space="preserve"> Teaches and composes</w:t>
      </w:r>
    </w:p>
    <w:p w14:paraId="5548392C" w14:textId="77777777" w:rsidR="00221456" w:rsidRDefault="00221456" w:rsidP="0008734C">
      <w:pPr>
        <w:spacing w:after="120" w:line="360" w:lineRule="auto"/>
        <w:jc w:val="both"/>
      </w:pPr>
    </w:p>
    <w:p w14:paraId="0CC34A68" w14:textId="0FDC424F" w:rsidR="003B7064" w:rsidRPr="003B7064" w:rsidRDefault="007C7458" w:rsidP="00221456">
      <w:pPr>
        <w:spacing w:after="120" w:line="360" w:lineRule="auto"/>
        <w:jc w:val="both"/>
        <w:rPr>
          <w:b/>
        </w:rPr>
      </w:pPr>
      <w:r w:rsidRPr="0070454D">
        <w:rPr>
          <w:b/>
          <w:lang w:val="en-US"/>
        </w:rPr>
        <w:t>Musical studies and career</w:t>
      </w:r>
    </w:p>
    <w:p w14:paraId="3B0A3752" w14:textId="32771694" w:rsidR="00853072" w:rsidRDefault="00853072" w:rsidP="00E130CB">
      <w:pPr>
        <w:spacing w:after="120" w:line="360" w:lineRule="auto"/>
        <w:jc w:val="both"/>
        <w:rPr>
          <w:lang w:val="en-US"/>
        </w:rPr>
      </w:pPr>
      <w:r w:rsidRPr="00853072">
        <w:rPr>
          <w:lang w:val="en-US"/>
        </w:rPr>
        <w:tab/>
        <w:t xml:space="preserve">Paraskevaídis studied at the National Conservatory </w:t>
      </w:r>
      <w:r w:rsidR="002760DB">
        <w:rPr>
          <w:lang w:val="en-US"/>
        </w:rPr>
        <w:t xml:space="preserve">of Music </w:t>
      </w:r>
      <w:ins w:id="12" w:author="Laura Dosky" w:date="2014-10-06T19:10:00Z">
        <w:r w:rsidR="004B27D4">
          <w:rPr>
            <w:lang w:val="en-US"/>
          </w:rPr>
          <w:t>‘</w:t>
        </w:r>
      </w:ins>
      <w:del w:id="13" w:author="Laura Dosky" w:date="2014-10-06T19:10:00Z">
        <w:r w:rsidRPr="00853072" w:rsidDel="004B27D4">
          <w:rPr>
            <w:lang w:val="en-US"/>
          </w:rPr>
          <w:delText>"</w:delText>
        </w:r>
      </w:del>
      <w:r w:rsidRPr="00853072">
        <w:rPr>
          <w:lang w:val="en-US"/>
        </w:rPr>
        <w:t xml:space="preserve">Carlos </w:t>
      </w:r>
      <w:proofErr w:type="spellStart"/>
      <w:r w:rsidRPr="00853072">
        <w:rPr>
          <w:lang w:val="en-US"/>
        </w:rPr>
        <w:t>López</w:t>
      </w:r>
      <w:proofErr w:type="spellEnd"/>
      <w:r w:rsidRPr="00853072">
        <w:rPr>
          <w:lang w:val="en-US"/>
        </w:rPr>
        <w:t xml:space="preserve"> </w:t>
      </w:r>
      <w:proofErr w:type="spellStart"/>
      <w:r w:rsidRPr="00853072">
        <w:rPr>
          <w:lang w:val="en-US"/>
        </w:rPr>
        <w:t>Buchardo</w:t>
      </w:r>
      <w:proofErr w:type="spellEnd"/>
      <w:ins w:id="14" w:author="Laura Dosky" w:date="2014-10-06T19:10:00Z">
        <w:r w:rsidR="004B27D4">
          <w:rPr>
            <w:lang w:val="en-US"/>
          </w:rPr>
          <w:t>’</w:t>
        </w:r>
      </w:ins>
      <w:del w:id="15" w:author="Laura Dosky" w:date="2014-10-06T19:10:00Z">
        <w:r w:rsidRPr="00853072" w:rsidDel="004B27D4">
          <w:rPr>
            <w:lang w:val="en-US"/>
          </w:rPr>
          <w:delText>"</w:delText>
        </w:r>
      </w:del>
      <w:r w:rsidRPr="00853072">
        <w:rPr>
          <w:lang w:val="en-US"/>
        </w:rPr>
        <w:t xml:space="preserve"> of Buenos Aires.</w:t>
      </w:r>
      <w:r w:rsidR="002760DB">
        <w:rPr>
          <w:lang w:val="en-US"/>
        </w:rPr>
        <w:t xml:space="preserve"> </w:t>
      </w:r>
      <w:r w:rsidR="00031AC4" w:rsidRPr="00031AC4">
        <w:rPr>
          <w:lang w:val="en-US"/>
        </w:rPr>
        <w:t>There, she took lessons in composition and</w:t>
      </w:r>
      <w:r w:rsidR="007C7458">
        <w:rPr>
          <w:lang w:val="en-US"/>
        </w:rPr>
        <w:t xml:space="preserve"> </w:t>
      </w:r>
      <w:r w:rsidR="007C7458" w:rsidRPr="00031AC4">
        <w:rPr>
          <w:lang w:val="en-US"/>
        </w:rPr>
        <w:t xml:space="preserve">stimulation </w:t>
      </w:r>
      <w:r w:rsidR="005F7461">
        <w:rPr>
          <w:lang w:val="en-US"/>
        </w:rPr>
        <w:t>from</w:t>
      </w:r>
      <w:r w:rsidR="007C7458">
        <w:rPr>
          <w:lang w:val="en-US"/>
        </w:rPr>
        <w:t xml:space="preserve"> </w:t>
      </w:r>
      <w:r w:rsidR="00031AC4" w:rsidRPr="00031AC4">
        <w:rPr>
          <w:lang w:val="en-US"/>
        </w:rPr>
        <w:t xml:space="preserve">Roberto Garcia </w:t>
      </w:r>
      <w:proofErr w:type="spellStart"/>
      <w:r w:rsidR="00031AC4" w:rsidRPr="00031AC4">
        <w:rPr>
          <w:lang w:val="en-US"/>
        </w:rPr>
        <w:t>Morillo</w:t>
      </w:r>
      <w:proofErr w:type="spellEnd"/>
      <w:r w:rsidR="00031AC4" w:rsidRPr="00031AC4">
        <w:rPr>
          <w:lang w:val="en-US"/>
        </w:rPr>
        <w:t>.</w:t>
      </w:r>
      <w:r w:rsidR="00E77D5B">
        <w:rPr>
          <w:lang w:val="en-US"/>
        </w:rPr>
        <w:t xml:space="preserve"> </w:t>
      </w:r>
      <w:r w:rsidR="00E77D5B" w:rsidRPr="00E77D5B">
        <w:rPr>
          <w:lang w:val="en-US"/>
        </w:rPr>
        <w:t xml:space="preserve">Between 1965 and 1966, she was a fellow </w:t>
      </w:r>
      <w:ins w:id="16" w:author="Laura Dosky" w:date="2014-10-06T19:15:00Z">
        <w:r w:rsidR="00521D19">
          <w:rPr>
            <w:lang w:val="en-US"/>
          </w:rPr>
          <w:t>at</w:t>
        </w:r>
      </w:ins>
      <w:del w:id="17" w:author="Laura Dosky" w:date="2014-10-06T19:15:00Z">
        <w:r w:rsidR="00E77D5B" w:rsidRPr="00E77D5B" w:rsidDel="00521D19">
          <w:rPr>
            <w:lang w:val="en-US"/>
          </w:rPr>
          <w:delText>of</w:delText>
        </w:r>
      </w:del>
      <w:r w:rsidR="00E77D5B" w:rsidRPr="00E77D5B">
        <w:rPr>
          <w:lang w:val="en-US"/>
        </w:rPr>
        <w:t xml:space="preserve"> the Latin American Center for </w:t>
      </w:r>
      <w:r w:rsidR="00E77D5B">
        <w:rPr>
          <w:lang w:val="en-US"/>
        </w:rPr>
        <w:t xml:space="preserve">Advanced </w:t>
      </w:r>
      <w:r w:rsidR="00E77D5B" w:rsidRPr="00E77D5B">
        <w:rPr>
          <w:lang w:val="en-US"/>
        </w:rPr>
        <w:t xml:space="preserve">Musical Studies (CLAEM) </w:t>
      </w:r>
      <w:ins w:id="18" w:author="Laura Dosky" w:date="2014-10-06T19:16:00Z">
        <w:r w:rsidR="00521D19">
          <w:rPr>
            <w:lang w:val="en-US"/>
          </w:rPr>
          <w:t>at</w:t>
        </w:r>
      </w:ins>
      <w:del w:id="19" w:author="Laura Dosky" w:date="2014-10-06T19:16:00Z">
        <w:r w:rsidR="00E77D5B" w:rsidRPr="00E77D5B" w:rsidDel="00521D19">
          <w:rPr>
            <w:lang w:val="en-US"/>
          </w:rPr>
          <w:delText>of</w:delText>
        </w:r>
      </w:del>
      <w:r w:rsidR="00E77D5B" w:rsidRPr="00E77D5B">
        <w:rPr>
          <w:lang w:val="en-US"/>
        </w:rPr>
        <w:t xml:space="preserve"> the </w:t>
      </w:r>
      <w:proofErr w:type="spellStart"/>
      <w:r w:rsidR="00E77D5B" w:rsidRPr="00E77D5B">
        <w:rPr>
          <w:lang w:val="en-US"/>
        </w:rPr>
        <w:t>Instituto</w:t>
      </w:r>
      <w:proofErr w:type="spellEnd"/>
      <w:r w:rsidR="00E77D5B" w:rsidRPr="00E77D5B">
        <w:rPr>
          <w:lang w:val="en-US"/>
        </w:rPr>
        <w:t xml:space="preserve"> </w:t>
      </w:r>
      <w:proofErr w:type="spellStart"/>
      <w:r w:rsidR="00E77D5B" w:rsidRPr="00E77D5B">
        <w:rPr>
          <w:lang w:val="en-US"/>
        </w:rPr>
        <w:t>Torcuato</w:t>
      </w:r>
      <w:proofErr w:type="spellEnd"/>
      <w:r w:rsidR="00E77D5B" w:rsidRPr="00E77D5B">
        <w:rPr>
          <w:lang w:val="en-US"/>
        </w:rPr>
        <w:t xml:space="preserve"> Di </w:t>
      </w:r>
      <w:proofErr w:type="spellStart"/>
      <w:r w:rsidR="00E77D5B" w:rsidRPr="00E77D5B">
        <w:rPr>
          <w:lang w:val="en-US"/>
        </w:rPr>
        <w:t>Tella</w:t>
      </w:r>
      <w:proofErr w:type="spellEnd"/>
      <w:r w:rsidR="00E77D5B" w:rsidRPr="00E77D5B">
        <w:rPr>
          <w:lang w:val="en-US"/>
        </w:rPr>
        <w:t>.</w:t>
      </w:r>
      <w:r w:rsidR="001E72C0">
        <w:rPr>
          <w:lang w:val="en-US"/>
        </w:rPr>
        <w:t xml:space="preserve"> </w:t>
      </w:r>
      <w:ins w:id="20" w:author="Laura Dosky" w:date="2014-10-06T19:16:00Z">
        <w:r w:rsidR="00521D19">
          <w:rPr>
            <w:lang w:val="en-US"/>
          </w:rPr>
          <w:t>T</w:t>
        </w:r>
      </w:ins>
      <w:del w:id="21" w:author="Laura Dosky" w:date="2014-10-06T19:16:00Z">
        <w:r w:rsidR="001E72C0" w:rsidRPr="001E72C0" w:rsidDel="00521D19">
          <w:rPr>
            <w:lang w:val="en-US"/>
          </w:rPr>
          <w:delText xml:space="preserve">In </w:delText>
        </w:r>
        <w:r w:rsidR="001E72C0" w:rsidDel="00521D19">
          <w:rPr>
            <w:lang w:val="en-US"/>
          </w:rPr>
          <w:delText xml:space="preserve">the </w:delText>
        </w:r>
        <w:r w:rsidR="001E72C0" w:rsidRPr="001E72C0" w:rsidDel="00521D19">
          <w:rPr>
            <w:lang w:val="en-US"/>
          </w:rPr>
          <w:delText>CLAEM, thanks to t</w:delText>
        </w:r>
      </w:del>
      <w:r w:rsidR="001E72C0" w:rsidRPr="001E72C0">
        <w:rPr>
          <w:lang w:val="en-US"/>
        </w:rPr>
        <w:t>he exchange</w:t>
      </w:r>
      <w:ins w:id="22" w:author="Laura Dosky" w:date="2014-10-06T19:11:00Z">
        <w:r w:rsidR="004B27D4">
          <w:rPr>
            <w:lang w:val="en-US"/>
          </w:rPr>
          <w:t>s she had</w:t>
        </w:r>
      </w:ins>
      <w:r w:rsidR="001E72C0" w:rsidRPr="001E72C0">
        <w:rPr>
          <w:lang w:val="en-US"/>
        </w:rPr>
        <w:t xml:space="preserve"> with colleagues</w:t>
      </w:r>
      <w:ins w:id="23" w:author="Laura Dosky" w:date="2014-10-06T19:16:00Z">
        <w:r w:rsidR="00521D19">
          <w:rPr>
            <w:lang w:val="en-US"/>
          </w:rPr>
          <w:t xml:space="preserve"> at the CLEAEM</w:t>
        </w:r>
      </w:ins>
      <w:r w:rsidR="001E72C0" w:rsidRPr="001E72C0">
        <w:rPr>
          <w:lang w:val="en-US"/>
        </w:rPr>
        <w:t>,</w:t>
      </w:r>
      <w:ins w:id="24" w:author="Laura Dosky" w:date="2014-10-06T19:16:00Z">
        <w:r w:rsidR="00521D19">
          <w:rPr>
            <w:lang w:val="en-US"/>
          </w:rPr>
          <w:t xml:space="preserve"> helped</w:t>
        </w:r>
      </w:ins>
      <w:r w:rsidR="001E72C0" w:rsidRPr="001E72C0">
        <w:rPr>
          <w:lang w:val="en-US"/>
        </w:rPr>
        <w:t xml:space="preserve"> </w:t>
      </w:r>
      <w:proofErr w:type="spellStart"/>
      <w:r w:rsidR="001E72C0" w:rsidRPr="001E72C0">
        <w:rPr>
          <w:lang w:val="en-US"/>
        </w:rPr>
        <w:t>Paraskevaídis</w:t>
      </w:r>
      <w:proofErr w:type="spellEnd"/>
      <w:ins w:id="25" w:author="Laura Dosky" w:date="2014-10-06T19:16:00Z">
        <w:r w:rsidR="00521D19">
          <w:rPr>
            <w:lang w:val="en-US"/>
          </w:rPr>
          <w:t xml:space="preserve"> to</w:t>
        </w:r>
      </w:ins>
      <w:r w:rsidR="001E72C0" w:rsidRPr="001E72C0">
        <w:rPr>
          <w:lang w:val="en-US"/>
        </w:rPr>
        <w:t xml:space="preserve"> </w:t>
      </w:r>
      <w:del w:id="26" w:author="Laura Dosky" w:date="2014-10-06T19:11:00Z">
        <w:r w:rsidR="001E72C0" w:rsidRPr="001E72C0" w:rsidDel="004B27D4">
          <w:rPr>
            <w:lang w:val="en-US"/>
          </w:rPr>
          <w:delText xml:space="preserve">contacted </w:delText>
        </w:r>
      </w:del>
      <w:ins w:id="27" w:author="Laura Dosky" w:date="2014-10-06T19:11:00Z">
        <w:r w:rsidR="00521D19">
          <w:rPr>
            <w:lang w:val="en-US"/>
          </w:rPr>
          <w:t>become</w:t>
        </w:r>
        <w:r w:rsidR="004B27D4">
          <w:rPr>
            <w:lang w:val="en-US"/>
          </w:rPr>
          <w:t xml:space="preserve"> intimately connect</w:t>
        </w:r>
      </w:ins>
      <w:ins w:id="28" w:author="Laura Dosky" w:date="2014-10-06T19:12:00Z">
        <w:r w:rsidR="004B27D4">
          <w:rPr>
            <w:lang w:val="en-US"/>
          </w:rPr>
          <w:t>ed</w:t>
        </w:r>
      </w:ins>
      <w:ins w:id="29" w:author="Laura Dosky" w:date="2014-10-06T19:11:00Z">
        <w:r w:rsidR="004B27D4">
          <w:rPr>
            <w:lang w:val="en-US"/>
          </w:rPr>
          <w:t xml:space="preserve"> to</w:t>
        </w:r>
        <w:r w:rsidR="004B27D4" w:rsidRPr="001E72C0">
          <w:rPr>
            <w:lang w:val="en-US"/>
          </w:rPr>
          <w:t xml:space="preserve"> </w:t>
        </w:r>
      </w:ins>
      <w:r w:rsidR="001E72C0" w:rsidRPr="001E72C0">
        <w:rPr>
          <w:lang w:val="en-US"/>
        </w:rPr>
        <w:t>the social realit</w:t>
      </w:r>
      <w:ins w:id="30" w:author="Laura Dosky" w:date="2014-10-06T19:11:00Z">
        <w:r w:rsidR="004B27D4">
          <w:rPr>
            <w:lang w:val="en-US"/>
          </w:rPr>
          <w:t>ies</w:t>
        </w:r>
      </w:ins>
      <w:del w:id="31" w:author="Laura Dosky" w:date="2014-10-06T19:11:00Z">
        <w:r w:rsidR="001E72C0" w:rsidRPr="001E72C0" w:rsidDel="004B27D4">
          <w:rPr>
            <w:lang w:val="en-US"/>
          </w:rPr>
          <w:delText>y</w:delText>
        </w:r>
      </w:del>
      <w:r w:rsidR="001E72C0" w:rsidRPr="001E72C0">
        <w:rPr>
          <w:lang w:val="en-US"/>
        </w:rPr>
        <w:t xml:space="preserve"> of</w:t>
      </w:r>
      <w:ins w:id="32" w:author="Laura Dosky" w:date="2014-10-06T19:17:00Z">
        <w:r w:rsidR="00521D19">
          <w:rPr>
            <w:lang w:val="en-US"/>
          </w:rPr>
          <w:t xml:space="preserve"> many</w:t>
        </w:r>
      </w:ins>
      <w:r w:rsidR="001E72C0" w:rsidRPr="001E72C0">
        <w:rPr>
          <w:lang w:val="en-US"/>
        </w:rPr>
        <w:t xml:space="preserve"> Latin American countries</w:t>
      </w:r>
      <w:ins w:id="33" w:author="Laura Dosky" w:date="2014-10-06T19:12:00Z">
        <w:r w:rsidR="00521D19">
          <w:rPr>
            <w:lang w:val="en-US"/>
          </w:rPr>
          <w:t>, and</w:t>
        </w:r>
      </w:ins>
      <w:r w:rsidR="001E72C0" w:rsidRPr="001E72C0">
        <w:rPr>
          <w:lang w:val="en-US"/>
        </w:rPr>
        <w:t xml:space="preserve"> </w:t>
      </w:r>
      <w:del w:id="34" w:author="Laura Dosky" w:date="2014-10-06T19:12:00Z">
        <w:r w:rsidR="001E72C0" w:rsidRPr="001E72C0" w:rsidDel="004B27D4">
          <w:rPr>
            <w:lang w:val="en-US"/>
          </w:rPr>
          <w:delText>and that</w:delText>
        </w:r>
      </w:del>
      <w:ins w:id="35" w:author="Laura Dosky" w:date="2014-10-06T19:12:00Z">
        <w:r w:rsidR="00521D19">
          <w:rPr>
            <w:lang w:val="en-US"/>
          </w:rPr>
          <w:t>h</w:t>
        </w:r>
        <w:r w:rsidR="004B27D4">
          <w:rPr>
            <w:lang w:val="en-US"/>
          </w:rPr>
          <w:t>er</w:t>
        </w:r>
      </w:ins>
      <w:r w:rsidR="001E72C0" w:rsidRPr="001E72C0">
        <w:rPr>
          <w:lang w:val="en-US"/>
        </w:rPr>
        <w:t xml:space="preserve"> experience</w:t>
      </w:r>
      <w:ins w:id="36" w:author="Laura Dosky" w:date="2014-10-06T19:12:00Z">
        <w:r w:rsidR="004B27D4">
          <w:rPr>
            <w:lang w:val="en-US"/>
          </w:rPr>
          <w:t>s</w:t>
        </w:r>
      </w:ins>
      <w:ins w:id="37" w:author="Laura Dosky" w:date="2014-10-06T19:17:00Z">
        <w:r w:rsidR="00521D19">
          <w:rPr>
            <w:lang w:val="en-US"/>
          </w:rPr>
          <w:t xml:space="preserve"> and newfound knowledge</w:t>
        </w:r>
      </w:ins>
      <w:r w:rsidR="001E72C0" w:rsidRPr="001E72C0">
        <w:rPr>
          <w:lang w:val="en-US"/>
        </w:rPr>
        <w:t xml:space="preserve"> influenced the way </w:t>
      </w:r>
      <w:del w:id="38" w:author="Laura Dosky" w:date="2014-10-06T19:13:00Z">
        <w:r w:rsidR="001E72C0" w:rsidRPr="001E72C0" w:rsidDel="004B27D4">
          <w:rPr>
            <w:lang w:val="en-US"/>
          </w:rPr>
          <w:delText>of approaching their production aesthetically and socially</w:delText>
        </w:r>
      </w:del>
      <w:ins w:id="39" w:author="Laura Dosky" w:date="2014-10-06T19:13:00Z">
        <w:r w:rsidR="004B27D4">
          <w:rPr>
            <w:lang w:val="en-US"/>
          </w:rPr>
          <w:t>she approached their aesthetic production</w:t>
        </w:r>
      </w:ins>
      <w:r w:rsidR="001E72C0" w:rsidRPr="001E72C0">
        <w:rPr>
          <w:lang w:val="en-US"/>
        </w:rPr>
        <w:t>.</w:t>
      </w:r>
      <w:r w:rsidR="001E72C0">
        <w:rPr>
          <w:lang w:val="en-US"/>
        </w:rPr>
        <w:t xml:space="preserve"> </w:t>
      </w:r>
      <w:ins w:id="40" w:author="Laura Dosky" w:date="2014-10-06T19:17:00Z">
        <w:r w:rsidR="00521D19">
          <w:rPr>
            <w:lang w:val="en-US"/>
          </w:rPr>
          <w:t xml:space="preserve">Above all, </w:t>
        </w:r>
      </w:ins>
      <w:proofErr w:type="spellStart"/>
      <w:r w:rsidR="001E72C0" w:rsidRPr="001E72C0">
        <w:rPr>
          <w:lang w:val="en-US"/>
        </w:rPr>
        <w:t>Paraskevaídis</w:t>
      </w:r>
      <w:proofErr w:type="spellEnd"/>
      <w:r w:rsidR="001E72C0" w:rsidRPr="001E72C0">
        <w:rPr>
          <w:lang w:val="en-US"/>
        </w:rPr>
        <w:t xml:space="preserve"> </w:t>
      </w:r>
      <w:proofErr w:type="spellStart"/>
      <w:r w:rsidR="001E72C0" w:rsidRPr="001E72C0">
        <w:rPr>
          <w:lang w:val="en-US"/>
        </w:rPr>
        <w:t>recogni</w:t>
      </w:r>
      <w:ins w:id="41" w:author="Laura Dosky" w:date="2014-10-06T19:17:00Z">
        <w:r w:rsidR="00521D19">
          <w:rPr>
            <w:lang w:val="en-US"/>
          </w:rPr>
          <w:t>s</w:t>
        </w:r>
      </w:ins>
      <w:del w:id="42" w:author="Laura Dosky" w:date="2014-10-06T19:17:00Z">
        <w:r w:rsidR="001E72C0" w:rsidRPr="001E72C0" w:rsidDel="00521D19">
          <w:rPr>
            <w:lang w:val="en-US"/>
          </w:rPr>
          <w:delText>z</w:delText>
        </w:r>
      </w:del>
      <w:r w:rsidR="001E72C0" w:rsidRPr="001E72C0">
        <w:rPr>
          <w:lang w:val="en-US"/>
        </w:rPr>
        <w:t>es</w:t>
      </w:r>
      <w:proofErr w:type="spellEnd"/>
      <w:r w:rsidR="001E72C0" w:rsidRPr="001E72C0">
        <w:rPr>
          <w:lang w:val="en-US"/>
        </w:rPr>
        <w:t xml:space="preserve"> </w:t>
      </w:r>
      <w:r w:rsidR="001E72C0" w:rsidRPr="001E72C0">
        <w:rPr>
          <w:lang w:val="en-US"/>
        </w:rPr>
        <w:lastRenderedPageBreak/>
        <w:t xml:space="preserve">composers Iannis Xenakis and Gerardo Gandini as </w:t>
      </w:r>
      <w:del w:id="43" w:author="Laura Dosky" w:date="2014-10-06T19:17:00Z">
        <w:r w:rsidR="001E72C0" w:rsidRPr="001E72C0" w:rsidDel="00521D19">
          <w:rPr>
            <w:lang w:val="en-US"/>
          </w:rPr>
          <w:delText>those who</w:delText>
        </w:r>
      </w:del>
      <w:ins w:id="44" w:author="Laura Dosky" w:date="2014-10-06T19:18:00Z">
        <w:r w:rsidR="00521D19">
          <w:rPr>
            <w:lang w:val="en-US"/>
          </w:rPr>
          <w:t>the figures that most significantly influenced her</w:t>
        </w:r>
      </w:ins>
      <w:del w:id="45" w:author="Laura Dosky" w:date="2014-10-06T19:18:00Z">
        <w:r w:rsidR="001E72C0" w:rsidRPr="001E72C0" w:rsidDel="00521D19">
          <w:rPr>
            <w:lang w:val="en-US"/>
          </w:rPr>
          <w:delText xml:space="preserve"> promoted his musical</w:delText>
        </w:r>
      </w:del>
      <w:r w:rsidR="001E72C0" w:rsidRPr="001E72C0">
        <w:rPr>
          <w:lang w:val="en-US"/>
        </w:rPr>
        <w:t xml:space="preserve"> thinking while </w:t>
      </w:r>
      <w:r w:rsidR="00DB6224">
        <w:rPr>
          <w:lang w:val="en-US"/>
        </w:rPr>
        <w:t>she studied at</w:t>
      </w:r>
      <w:r w:rsidR="001E72C0" w:rsidRPr="001E72C0">
        <w:rPr>
          <w:lang w:val="en-US"/>
        </w:rPr>
        <w:t xml:space="preserve"> the CLAEM.</w:t>
      </w:r>
      <w:r w:rsidR="001E72C0">
        <w:rPr>
          <w:lang w:val="en-US"/>
        </w:rPr>
        <w:t xml:space="preserve"> </w:t>
      </w:r>
      <w:r w:rsidR="007974D0" w:rsidRPr="007974D0">
        <w:rPr>
          <w:lang w:val="en-US"/>
        </w:rPr>
        <w:t xml:space="preserve">Between 1968 and 1971, she studied with Wolfgang Fortner in the School of Music in Freiburg (Germany) </w:t>
      </w:r>
      <w:del w:id="46" w:author="Laura Dosky" w:date="2014-10-06T19:19:00Z">
        <w:r w:rsidR="007974D0" w:rsidRPr="007974D0" w:rsidDel="00521D19">
          <w:rPr>
            <w:lang w:val="en-US"/>
          </w:rPr>
          <w:delText>with a</w:delText>
        </w:r>
      </w:del>
      <w:ins w:id="47" w:author="Laura Dosky" w:date="2014-10-06T19:19:00Z">
        <w:r w:rsidR="00521D19">
          <w:rPr>
            <w:lang w:val="en-US"/>
          </w:rPr>
          <w:t>after receiving a</w:t>
        </w:r>
      </w:ins>
      <w:r w:rsidR="007974D0" w:rsidRPr="007974D0">
        <w:rPr>
          <w:lang w:val="en-US"/>
        </w:rPr>
        <w:t xml:space="preserve"> scholarship from the DAAD (German Academic Exchange Service).</w:t>
      </w:r>
      <w:r w:rsidR="003503DD">
        <w:rPr>
          <w:lang w:val="en-US"/>
        </w:rPr>
        <w:t xml:space="preserve"> </w:t>
      </w:r>
      <w:ins w:id="48" w:author="Laura Dosky" w:date="2014-10-06T19:19:00Z">
        <w:r w:rsidR="00521D19">
          <w:rPr>
            <w:lang w:val="en-US"/>
          </w:rPr>
          <w:t>I</w:t>
        </w:r>
      </w:ins>
      <w:del w:id="49" w:author="Laura Dosky" w:date="2014-10-06T19:19:00Z">
        <w:r w:rsidR="003503DD" w:rsidRPr="003503DD" w:rsidDel="00521D19">
          <w:rPr>
            <w:lang w:val="en-US"/>
          </w:rPr>
          <w:delText>Also in Germany, i</w:delText>
        </w:r>
      </w:del>
      <w:r w:rsidR="003503DD" w:rsidRPr="003503DD">
        <w:rPr>
          <w:lang w:val="en-US"/>
        </w:rPr>
        <w:t xml:space="preserve">n 1984 </w:t>
      </w:r>
      <w:r w:rsidR="003503DD">
        <w:rPr>
          <w:lang w:val="en-US"/>
        </w:rPr>
        <w:t xml:space="preserve">she </w:t>
      </w:r>
      <w:del w:id="50" w:author="Laura Dosky" w:date="2014-10-06T19:20:00Z">
        <w:r w:rsidR="003503DD" w:rsidRPr="003503DD" w:rsidDel="00521D19">
          <w:rPr>
            <w:lang w:val="en-US"/>
          </w:rPr>
          <w:delText>lived in</w:delText>
        </w:r>
      </w:del>
      <w:ins w:id="51" w:author="Laura Dosky" w:date="2014-10-06T19:20:00Z">
        <w:r w:rsidR="00521D19">
          <w:rPr>
            <w:lang w:val="en-US"/>
          </w:rPr>
          <w:t>returned to Germany, taking up residence</w:t>
        </w:r>
      </w:ins>
      <w:ins w:id="52" w:author="Laura Dosky" w:date="2014-10-06T19:21:00Z">
        <w:r w:rsidR="00521D19">
          <w:rPr>
            <w:lang w:val="en-US"/>
          </w:rPr>
          <w:t xml:space="preserve"> first</w:t>
        </w:r>
      </w:ins>
      <w:ins w:id="53" w:author="Laura Dosky" w:date="2014-10-06T19:20:00Z">
        <w:r w:rsidR="00521D19">
          <w:rPr>
            <w:lang w:val="en-US"/>
          </w:rPr>
          <w:t xml:space="preserve"> in</w:t>
        </w:r>
      </w:ins>
      <w:r w:rsidR="003503DD" w:rsidRPr="003503DD">
        <w:rPr>
          <w:lang w:val="en-US"/>
        </w:rPr>
        <w:t xml:space="preserve"> Berlin</w:t>
      </w:r>
      <w:ins w:id="54" w:author="Laura Dosky" w:date="2014-10-06T19:21:00Z">
        <w:r w:rsidR="00521D19">
          <w:rPr>
            <w:lang w:val="en-US"/>
          </w:rPr>
          <w:t>, then in Stuttgart in 1988, both times</w:t>
        </w:r>
      </w:ins>
      <w:r w:rsidR="003503DD" w:rsidRPr="003503DD">
        <w:rPr>
          <w:lang w:val="en-US"/>
        </w:rPr>
        <w:t xml:space="preserve"> as a guest </w:t>
      </w:r>
      <w:ins w:id="55" w:author="Laura Dosky" w:date="2014-10-06T19:20:00Z">
        <w:r w:rsidR="00521D19">
          <w:rPr>
            <w:lang w:val="en-US"/>
          </w:rPr>
          <w:t>of</w:t>
        </w:r>
      </w:ins>
      <w:del w:id="56" w:author="Laura Dosky" w:date="2014-10-06T19:20:00Z">
        <w:r w:rsidR="003503DD" w:rsidRPr="003503DD" w:rsidDel="00521D19">
          <w:rPr>
            <w:lang w:val="en-US"/>
          </w:rPr>
          <w:delText>in</w:delText>
        </w:r>
      </w:del>
      <w:r w:rsidR="003503DD" w:rsidRPr="003503DD">
        <w:rPr>
          <w:lang w:val="en-US"/>
        </w:rPr>
        <w:t xml:space="preserve"> the Artists in Residence Progra</w:t>
      </w:r>
      <w:ins w:id="57" w:author="Laura Dosky" w:date="2014-10-06T19:22:00Z">
        <w:r w:rsidR="00521D19">
          <w:rPr>
            <w:lang w:val="en-US"/>
          </w:rPr>
          <w:t>m,</w:t>
        </w:r>
      </w:ins>
      <w:del w:id="58" w:author="Laura Dosky" w:date="2014-10-06T19:22:00Z">
        <w:r w:rsidR="003503DD" w:rsidRPr="003503DD" w:rsidDel="00521D19">
          <w:rPr>
            <w:lang w:val="en-US"/>
          </w:rPr>
          <w:delText>m</w:delText>
        </w:r>
      </w:del>
      <w:r w:rsidR="002436F6">
        <w:rPr>
          <w:lang w:val="en-US"/>
        </w:rPr>
        <w:t xml:space="preserve"> </w:t>
      </w:r>
      <w:ins w:id="59" w:author="Laura Dosky" w:date="2014-10-06T19:23:00Z">
        <w:r w:rsidR="00521D19">
          <w:rPr>
            <w:lang w:val="en-US"/>
          </w:rPr>
          <w:t xml:space="preserve">in </w:t>
        </w:r>
      </w:ins>
      <w:del w:id="60" w:author="Laura Dosky" w:date="2014-10-06T19:21:00Z">
        <w:r w:rsidR="002436F6" w:rsidDel="00521D19">
          <w:rPr>
            <w:lang w:val="en-US"/>
          </w:rPr>
          <w:delText>and</w:delText>
        </w:r>
        <w:r w:rsidR="003503DD" w:rsidDel="00521D19">
          <w:rPr>
            <w:lang w:val="en-US"/>
          </w:rPr>
          <w:delText xml:space="preserve"> </w:delText>
        </w:r>
        <w:r w:rsidR="003503DD" w:rsidRPr="003503DD" w:rsidDel="00521D19">
          <w:rPr>
            <w:lang w:val="en-US"/>
          </w:rPr>
          <w:delText xml:space="preserve">in </w:delText>
        </w:r>
        <w:r w:rsidR="002436F6" w:rsidRPr="003503DD" w:rsidDel="00521D19">
          <w:rPr>
            <w:lang w:val="en-US"/>
          </w:rPr>
          <w:delText>Stuttgart</w:delText>
        </w:r>
        <w:r w:rsidR="002436F6" w:rsidDel="00521D19">
          <w:rPr>
            <w:lang w:val="en-US"/>
          </w:rPr>
          <w:delText>,</w:delText>
        </w:r>
        <w:r w:rsidR="002436F6" w:rsidRPr="003503DD" w:rsidDel="00521D19">
          <w:rPr>
            <w:lang w:val="en-US"/>
          </w:rPr>
          <w:delText xml:space="preserve"> </w:delText>
        </w:r>
        <w:r w:rsidR="003503DD" w:rsidRPr="003503DD" w:rsidDel="00521D19">
          <w:rPr>
            <w:lang w:val="en-US"/>
          </w:rPr>
          <w:delText xml:space="preserve">1988, </w:delText>
        </w:r>
      </w:del>
      <w:ins w:id="61" w:author="Laura Dosky" w:date="2014-10-06T19:20:00Z">
        <w:r w:rsidR="00521D19">
          <w:rPr>
            <w:lang w:val="en-US"/>
          </w:rPr>
          <w:t xml:space="preserve">which she was </w:t>
        </w:r>
      </w:ins>
      <w:r w:rsidR="003503DD" w:rsidRPr="003503DD">
        <w:rPr>
          <w:lang w:val="en-US"/>
        </w:rPr>
        <w:t xml:space="preserve">invited </w:t>
      </w:r>
      <w:ins w:id="62" w:author="Laura Dosky" w:date="2014-10-06T19:23:00Z">
        <w:r w:rsidR="00521D19">
          <w:rPr>
            <w:lang w:val="en-US"/>
          </w:rPr>
          <w:t xml:space="preserve">to partake </w:t>
        </w:r>
      </w:ins>
      <w:r w:rsidR="003503DD" w:rsidRPr="003503DD">
        <w:rPr>
          <w:lang w:val="en-US"/>
        </w:rPr>
        <w:t xml:space="preserve">by the </w:t>
      </w:r>
      <w:proofErr w:type="spellStart"/>
      <w:r w:rsidR="003503DD" w:rsidRPr="003503DD">
        <w:rPr>
          <w:lang w:val="en-US"/>
        </w:rPr>
        <w:t>Akademie</w:t>
      </w:r>
      <w:proofErr w:type="spellEnd"/>
      <w:r w:rsidR="003503DD" w:rsidRPr="003503DD">
        <w:rPr>
          <w:lang w:val="en-US"/>
        </w:rPr>
        <w:t xml:space="preserve"> </w:t>
      </w:r>
      <w:proofErr w:type="spellStart"/>
      <w:r w:rsidR="003503DD" w:rsidRPr="003503DD">
        <w:rPr>
          <w:lang w:val="en-US"/>
        </w:rPr>
        <w:t>Scholss</w:t>
      </w:r>
      <w:proofErr w:type="spellEnd"/>
      <w:r w:rsidR="003503DD" w:rsidRPr="003503DD">
        <w:rPr>
          <w:lang w:val="en-US"/>
        </w:rPr>
        <w:t xml:space="preserve"> Solitude.</w:t>
      </w:r>
    </w:p>
    <w:p w14:paraId="11F91FD4" w14:textId="221CD02E" w:rsidR="002436F6" w:rsidRDefault="002436F6" w:rsidP="00E130CB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ab/>
      </w:r>
      <w:r w:rsidR="00A7523D" w:rsidRPr="00A7523D">
        <w:rPr>
          <w:lang w:val="en-US"/>
        </w:rPr>
        <w:t xml:space="preserve">Paraskevaídis </w:t>
      </w:r>
      <w:ins w:id="63" w:author="Laura Dosky" w:date="2014-10-06T19:23:00Z">
        <w:r w:rsidR="00521D19">
          <w:rPr>
            <w:lang w:val="en-US"/>
          </w:rPr>
          <w:t xml:space="preserve">was </w:t>
        </w:r>
        <w:proofErr w:type="gramStart"/>
        <w:r w:rsidR="00521D19">
          <w:rPr>
            <w:lang w:val="en-US"/>
          </w:rPr>
          <w:t>an</w:t>
        </w:r>
        <w:proofErr w:type="gramEnd"/>
        <w:r w:rsidR="00521D19">
          <w:rPr>
            <w:lang w:val="en-US"/>
          </w:rPr>
          <w:t xml:space="preserve"> continues to be</w:t>
        </w:r>
      </w:ins>
      <w:del w:id="64" w:author="Laura Dosky" w:date="2014-10-06T19:23:00Z">
        <w:r w:rsidR="00A7523D" w:rsidRPr="00A7523D" w:rsidDel="00521D19">
          <w:rPr>
            <w:lang w:val="en-US"/>
          </w:rPr>
          <w:delText>is</w:delText>
        </w:r>
      </w:del>
      <w:r w:rsidR="00A7523D" w:rsidRPr="00A7523D">
        <w:rPr>
          <w:lang w:val="en-US"/>
        </w:rPr>
        <w:t xml:space="preserve"> extremely active in coordinating musical associations.</w:t>
      </w:r>
      <w:r w:rsidR="00A7523D">
        <w:rPr>
          <w:lang w:val="en-US"/>
        </w:rPr>
        <w:t xml:space="preserve"> </w:t>
      </w:r>
      <w:r w:rsidR="00F71799" w:rsidRPr="00F71799">
        <w:rPr>
          <w:lang w:val="en-US"/>
        </w:rPr>
        <w:t xml:space="preserve">Along with other Latin American composers, she </w:t>
      </w:r>
      <w:proofErr w:type="spellStart"/>
      <w:r w:rsidR="00F71799" w:rsidRPr="00F71799">
        <w:rPr>
          <w:lang w:val="en-US"/>
        </w:rPr>
        <w:t>organi</w:t>
      </w:r>
      <w:ins w:id="65" w:author="Laura Dosky" w:date="2014-10-06T19:23:00Z">
        <w:r w:rsidR="00521D19">
          <w:rPr>
            <w:lang w:val="en-US"/>
          </w:rPr>
          <w:t>s</w:t>
        </w:r>
      </w:ins>
      <w:del w:id="66" w:author="Laura Dosky" w:date="2014-10-06T19:23:00Z">
        <w:r w:rsidR="00F71799" w:rsidRPr="00F71799" w:rsidDel="00521D19">
          <w:rPr>
            <w:lang w:val="en-US"/>
          </w:rPr>
          <w:delText>z</w:delText>
        </w:r>
      </w:del>
      <w:proofErr w:type="gramStart"/>
      <w:r w:rsidR="00F71799" w:rsidRPr="00F71799">
        <w:rPr>
          <w:lang w:val="en-US"/>
        </w:rPr>
        <w:t>ed</w:t>
      </w:r>
      <w:proofErr w:type="spellEnd"/>
      <w:proofErr w:type="gramEnd"/>
      <w:r w:rsidR="00F71799" w:rsidRPr="00F71799">
        <w:rPr>
          <w:lang w:val="en-US"/>
        </w:rPr>
        <w:t xml:space="preserve"> and coordinated the </w:t>
      </w:r>
      <w:r w:rsidR="00F71799">
        <w:rPr>
          <w:lang w:val="en-US"/>
        </w:rPr>
        <w:t xml:space="preserve">Latin </w:t>
      </w:r>
      <w:r w:rsidR="00F71799" w:rsidRPr="00F71799">
        <w:rPr>
          <w:lang w:val="en-US"/>
        </w:rPr>
        <w:t>American Contemporary Music Courses that developed between 1975-1989.</w:t>
      </w:r>
      <w:r w:rsidR="00A65361">
        <w:rPr>
          <w:lang w:val="en-US"/>
        </w:rPr>
        <w:t xml:space="preserve"> </w:t>
      </w:r>
      <w:r w:rsidR="00A65361" w:rsidRPr="00A65361">
        <w:rPr>
          <w:lang w:val="en-US"/>
        </w:rPr>
        <w:t xml:space="preserve">She was a founding member of News Music </w:t>
      </w:r>
      <w:r w:rsidR="00917BE0">
        <w:rPr>
          <w:lang w:val="en-US"/>
        </w:rPr>
        <w:t>Core</w:t>
      </w:r>
      <w:r w:rsidR="00A65361" w:rsidRPr="00A65361">
        <w:rPr>
          <w:lang w:val="en-US"/>
        </w:rPr>
        <w:t xml:space="preserve"> of Buenos Aires</w:t>
      </w:r>
      <w:r w:rsidR="00A65361">
        <w:rPr>
          <w:lang w:val="en-US"/>
        </w:rPr>
        <w:t xml:space="preserve"> </w:t>
      </w:r>
      <w:ins w:id="67" w:author="Laura Dosky" w:date="2014-10-06T19:24:00Z">
        <w:r w:rsidR="00521D19">
          <w:rPr>
            <w:lang w:val="en-US"/>
          </w:rPr>
          <w:t>[</w:t>
        </w:r>
      </w:ins>
      <w:del w:id="68" w:author="Laura Dosky" w:date="2014-10-06T19:24:00Z">
        <w:r w:rsidR="00A65361" w:rsidDel="00521D19">
          <w:rPr>
            <w:lang w:val="en-US"/>
          </w:rPr>
          <w:delText>(</w:delText>
        </w:r>
      </w:del>
      <w:proofErr w:type="spellStart"/>
      <w:r w:rsidR="00A65361" w:rsidRPr="00A65361">
        <w:rPr>
          <w:i/>
          <w:lang w:val="en-US"/>
        </w:rPr>
        <w:t>Núcleo</w:t>
      </w:r>
      <w:proofErr w:type="spellEnd"/>
      <w:r w:rsidR="00A65361" w:rsidRPr="00A65361">
        <w:rPr>
          <w:i/>
          <w:lang w:val="en-US"/>
        </w:rPr>
        <w:t xml:space="preserve"> </w:t>
      </w:r>
      <w:proofErr w:type="spellStart"/>
      <w:r w:rsidR="00A65361" w:rsidRPr="00A65361">
        <w:rPr>
          <w:i/>
          <w:lang w:val="en-US"/>
        </w:rPr>
        <w:t>Música</w:t>
      </w:r>
      <w:proofErr w:type="spellEnd"/>
      <w:r w:rsidR="00A65361" w:rsidRPr="00A65361">
        <w:rPr>
          <w:i/>
          <w:lang w:val="en-US"/>
        </w:rPr>
        <w:t xml:space="preserve"> Nueva de Buenos Aires</w:t>
      </w:r>
      <w:ins w:id="69" w:author="Laura Dosky" w:date="2014-10-06T19:24:00Z">
        <w:r w:rsidR="00521D19">
          <w:rPr>
            <w:lang w:val="en-US"/>
          </w:rPr>
          <w:t>]</w:t>
        </w:r>
      </w:ins>
      <w:del w:id="70" w:author="Laura Dosky" w:date="2014-10-06T19:24:00Z">
        <w:r w:rsidR="00A65361" w:rsidDel="00521D19">
          <w:rPr>
            <w:lang w:val="en-US"/>
          </w:rPr>
          <w:delText>)</w:delText>
        </w:r>
      </w:del>
      <w:r w:rsidR="00A65361">
        <w:rPr>
          <w:lang w:val="en-US"/>
        </w:rPr>
        <w:t xml:space="preserve"> and</w:t>
      </w:r>
      <w:ins w:id="71" w:author="Laura Dosky" w:date="2014-10-06T19:24:00Z">
        <w:r w:rsidR="00521D19">
          <w:rPr>
            <w:lang w:val="en-US"/>
          </w:rPr>
          <w:t xml:space="preserve"> the</w:t>
        </w:r>
      </w:ins>
      <w:r w:rsidR="00A65361">
        <w:rPr>
          <w:lang w:val="en-US"/>
        </w:rPr>
        <w:t xml:space="preserve"> Argentinian</w:t>
      </w:r>
      <w:r w:rsidR="00A65361" w:rsidRPr="00A65361">
        <w:rPr>
          <w:lang w:val="en-US"/>
        </w:rPr>
        <w:t xml:space="preserve"> Society of Contemporary Music.</w:t>
      </w:r>
      <w:r w:rsidR="00413888">
        <w:rPr>
          <w:lang w:val="en-US"/>
        </w:rPr>
        <w:t xml:space="preserve"> </w:t>
      </w:r>
      <w:r w:rsidR="00413888" w:rsidRPr="00413888">
        <w:rPr>
          <w:lang w:val="en-US"/>
        </w:rPr>
        <w:t>Currently she is a member of New Music Core Montevideo</w:t>
      </w:r>
      <w:r w:rsidR="00413888">
        <w:rPr>
          <w:lang w:val="en-US"/>
        </w:rPr>
        <w:t xml:space="preserve"> </w:t>
      </w:r>
      <w:ins w:id="72" w:author="Laura Dosky" w:date="2014-10-06T19:24:00Z">
        <w:r w:rsidR="00521D19">
          <w:rPr>
            <w:lang w:val="en-US"/>
          </w:rPr>
          <w:t>[</w:t>
        </w:r>
      </w:ins>
      <w:del w:id="73" w:author="Laura Dosky" w:date="2014-10-06T19:24:00Z">
        <w:r w:rsidR="00413888" w:rsidDel="00521D19">
          <w:rPr>
            <w:lang w:val="en-US"/>
          </w:rPr>
          <w:delText>(</w:delText>
        </w:r>
      </w:del>
      <w:proofErr w:type="spellStart"/>
      <w:r w:rsidR="00413888" w:rsidRPr="00413888">
        <w:rPr>
          <w:i/>
          <w:lang w:val="en-US"/>
        </w:rPr>
        <w:t>Núcleo</w:t>
      </w:r>
      <w:proofErr w:type="spellEnd"/>
      <w:r w:rsidR="00413888" w:rsidRPr="00413888">
        <w:rPr>
          <w:i/>
          <w:lang w:val="en-US"/>
        </w:rPr>
        <w:t xml:space="preserve"> </w:t>
      </w:r>
      <w:proofErr w:type="spellStart"/>
      <w:r w:rsidR="00413888" w:rsidRPr="00413888">
        <w:rPr>
          <w:i/>
          <w:lang w:val="en-US"/>
        </w:rPr>
        <w:t>Música</w:t>
      </w:r>
      <w:proofErr w:type="spellEnd"/>
      <w:r w:rsidR="00413888" w:rsidRPr="00413888">
        <w:rPr>
          <w:i/>
          <w:lang w:val="en-US"/>
        </w:rPr>
        <w:t xml:space="preserve"> Nueva Montevideo</w:t>
      </w:r>
      <w:ins w:id="74" w:author="Laura Dosky" w:date="2014-10-06T19:24:00Z">
        <w:r w:rsidR="00521D19">
          <w:rPr>
            <w:lang w:val="en-US"/>
          </w:rPr>
          <w:t>]</w:t>
        </w:r>
      </w:ins>
      <w:del w:id="75" w:author="Laura Dosky" w:date="2014-10-06T19:24:00Z">
        <w:r w:rsidR="00413888" w:rsidDel="00521D19">
          <w:rPr>
            <w:lang w:val="en-US"/>
          </w:rPr>
          <w:delText>)</w:delText>
        </w:r>
      </w:del>
      <w:r w:rsidR="00413888" w:rsidRPr="00413888">
        <w:rPr>
          <w:lang w:val="en-US"/>
        </w:rPr>
        <w:t xml:space="preserve"> and the Uruguayan Society of Contemporary Music.</w:t>
      </w:r>
    </w:p>
    <w:p w14:paraId="41901489" w14:textId="0598DB0E" w:rsidR="00126FDB" w:rsidRPr="00221456" w:rsidRDefault="00413888" w:rsidP="0008734C">
      <w:pPr>
        <w:spacing w:after="120" w:line="360" w:lineRule="auto"/>
        <w:jc w:val="both"/>
        <w:rPr>
          <w:lang w:val="en-US"/>
        </w:rPr>
      </w:pPr>
      <w:r w:rsidRPr="00C70A45">
        <w:rPr>
          <w:lang w:val="en-US"/>
        </w:rPr>
        <w:tab/>
      </w:r>
      <w:r w:rsidR="00BA3366" w:rsidRPr="00C70A45">
        <w:rPr>
          <w:lang w:val="en-US"/>
        </w:rPr>
        <w:t>Between 1985-92, Paraskevaídis taught at the School of Music in Montevideo.</w:t>
      </w:r>
      <w:r w:rsidR="00C959C7" w:rsidRPr="00C70A45">
        <w:rPr>
          <w:lang w:val="en-US"/>
        </w:rPr>
        <w:t xml:space="preserve"> </w:t>
      </w:r>
      <w:ins w:id="76" w:author="Laura Dosky" w:date="2014-10-06T19:26:00Z">
        <w:r w:rsidR="006A17EE">
          <w:rPr>
            <w:lang w:val="en-US"/>
          </w:rPr>
          <w:t xml:space="preserve">In addition to </w:t>
        </w:r>
      </w:ins>
      <w:ins w:id="77" w:author="Laura Dosky" w:date="2014-10-06T19:27:00Z">
        <w:r w:rsidR="006A17EE">
          <w:rPr>
            <w:lang w:val="en-US"/>
          </w:rPr>
          <w:t>cultivating</w:t>
        </w:r>
      </w:ins>
      <w:ins w:id="78" w:author="Laura Dosky" w:date="2014-10-06T19:26:00Z">
        <w:r w:rsidR="006A17EE">
          <w:rPr>
            <w:lang w:val="en-US"/>
          </w:rPr>
          <w:t xml:space="preserve"> </w:t>
        </w:r>
      </w:ins>
      <w:del w:id="79" w:author="Laura Dosky" w:date="2014-10-06T19:26:00Z">
        <w:r w:rsidR="00C959C7" w:rsidRPr="00C70A45" w:rsidDel="006A17EE">
          <w:rPr>
            <w:lang w:val="en-US"/>
          </w:rPr>
          <w:delText xml:space="preserve">Besides </w:delText>
        </w:r>
      </w:del>
      <w:r w:rsidR="00C959C7" w:rsidRPr="00C70A45">
        <w:rPr>
          <w:lang w:val="en-US"/>
        </w:rPr>
        <w:t>a strong teaching</w:t>
      </w:r>
      <w:ins w:id="80" w:author="Laura Dosky" w:date="2014-10-06T19:26:00Z">
        <w:r w:rsidR="006A17EE">
          <w:rPr>
            <w:lang w:val="en-US"/>
          </w:rPr>
          <w:t xml:space="preserve"> reputation</w:t>
        </w:r>
      </w:ins>
      <w:r w:rsidR="00C959C7" w:rsidRPr="00C70A45">
        <w:rPr>
          <w:lang w:val="en-US"/>
        </w:rPr>
        <w:t xml:space="preserve"> in the private sphere, Paraskevaídis </w:t>
      </w:r>
      <w:del w:id="81" w:author="Laura Dosky" w:date="2014-10-06T19:27:00Z">
        <w:r w:rsidR="00C959C7" w:rsidRPr="00C70A45" w:rsidDel="006A17EE">
          <w:rPr>
            <w:lang w:val="en-US"/>
          </w:rPr>
          <w:delText xml:space="preserve">develops </w:delText>
        </w:r>
      </w:del>
      <w:ins w:id="82" w:author="Laura Dosky" w:date="2014-10-06T19:27:00Z">
        <w:r w:rsidR="006A17EE">
          <w:rPr>
            <w:lang w:val="en-US"/>
          </w:rPr>
          <w:t>has developed</w:t>
        </w:r>
        <w:r w:rsidR="006A17EE" w:rsidRPr="00C70A45">
          <w:rPr>
            <w:lang w:val="en-US"/>
          </w:rPr>
          <w:t xml:space="preserve"> </w:t>
        </w:r>
      </w:ins>
      <w:r w:rsidR="00C959C7" w:rsidRPr="00C70A45">
        <w:rPr>
          <w:lang w:val="en-US"/>
        </w:rPr>
        <w:t>a</w:t>
      </w:r>
      <w:ins w:id="83" w:author="Laura Dosky" w:date="2014-10-06T19:27:00Z">
        <w:r w:rsidR="006A17EE">
          <w:rPr>
            <w:lang w:val="en-US"/>
          </w:rPr>
          <w:t xml:space="preserve">n extensive body of </w:t>
        </w:r>
      </w:ins>
      <w:del w:id="84" w:author="Laura Dosky" w:date="2014-10-06T19:27:00Z">
        <w:r w:rsidR="00C959C7" w:rsidRPr="00C70A45" w:rsidDel="006A17EE">
          <w:rPr>
            <w:lang w:val="en-US"/>
          </w:rPr>
          <w:delText xml:space="preserve"> wide </w:delText>
        </w:r>
      </w:del>
      <w:r w:rsidR="00C959C7" w:rsidRPr="00C70A45">
        <w:rPr>
          <w:lang w:val="en-US"/>
        </w:rPr>
        <w:t>work as musicologist.</w:t>
      </w:r>
      <w:r w:rsidR="00542348" w:rsidRPr="00C70A45">
        <w:rPr>
          <w:lang w:val="en-US"/>
        </w:rPr>
        <w:t xml:space="preserve"> H</w:t>
      </w:r>
      <w:ins w:id="85" w:author="Laura Dosky" w:date="2014-10-06T19:27:00Z">
        <w:r w:rsidR="006A17EE">
          <w:rPr>
            <w:lang w:val="en-US"/>
          </w:rPr>
          <w:t>er</w:t>
        </w:r>
      </w:ins>
      <w:del w:id="86" w:author="Laura Dosky" w:date="2014-10-06T19:27:00Z">
        <w:r w:rsidR="00542348" w:rsidRPr="00C70A45" w:rsidDel="006A17EE">
          <w:rPr>
            <w:lang w:val="en-US"/>
          </w:rPr>
          <w:delText>is</w:delText>
        </w:r>
      </w:del>
      <w:r w:rsidR="00542348" w:rsidRPr="00C70A45">
        <w:rPr>
          <w:lang w:val="en-US"/>
        </w:rPr>
        <w:t xml:space="preserve"> theoretical production ranges from </w:t>
      </w:r>
      <w:r w:rsidR="00F36209" w:rsidRPr="00C70A45">
        <w:rPr>
          <w:lang w:val="en-US"/>
        </w:rPr>
        <w:t xml:space="preserve">musical </w:t>
      </w:r>
      <w:r w:rsidR="00542348" w:rsidRPr="00C70A45">
        <w:rPr>
          <w:lang w:val="en-US"/>
        </w:rPr>
        <w:t xml:space="preserve">analysis of </w:t>
      </w:r>
      <w:r w:rsidR="00F36209" w:rsidRPr="00C70A45">
        <w:rPr>
          <w:lang w:val="en-US"/>
        </w:rPr>
        <w:t>current</w:t>
      </w:r>
      <w:r w:rsidR="00542348" w:rsidRPr="00C70A45">
        <w:rPr>
          <w:lang w:val="en-US"/>
        </w:rPr>
        <w:t xml:space="preserve"> and traditional repertoire </w:t>
      </w:r>
      <w:r w:rsidR="00F85DFE" w:rsidRPr="00C70A45">
        <w:rPr>
          <w:lang w:val="en-US"/>
        </w:rPr>
        <w:t>to</w:t>
      </w:r>
      <w:r w:rsidR="00542348" w:rsidRPr="00C70A45">
        <w:rPr>
          <w:lang w:val="en-US"/>
        </w:rPr>
        <w:t xml:space="preserve"> </w:t>
      </w:r>
      <w:r w:rsidR="00F85DFE" w:rsidRPr="00C70A45">
        <w:rPr>
          <w:lang w:val="en-US"/>
        </w:rPr>
        <w:t>historical writings on several Latin American themes</w:t>
      </w:r>
      <w:r w:rsidR="00542348" w:rsidRPr="00C70A45">
        <w:rPr>
          <w:lang w:val="en-US"/>
        </w:rPr>
        <w:t>.</w:t>
      </w:r>
      <w:r w:rsidR="00B8293B" w:rsidRPr="00C70A45">
        <w:rPr>
          <w:lang w:val="en-US"/>
        </w:rPr>
        <w:t xml:space="preserve"> Together with her numerous essays and articles</w:t>
      </w:r>
      <w:ins w:id="87" w:author="Laura Dosky" w:date="2014-10-06T19:29:00Z">
        <w:r w:rsidR="006A17EE">
          <w:rPr>
            <w:lang w:val="en-US"/>
          </w:rPr>
          <w:t xml:space="preserve"> she has published</w:t>
        </w:r>
      </w:ins>
      <w:r w:rsidR="00B8293B" w:rsidRPr="00C70A45">
        <w:rPr>
          <w:lang w:val="en-US"/>
        </w:rPr>
        <w:t xml:space="preserve">, she is author of the books </w:t>
      </w:r>
      <w:r w:rsidR="00B8293B" w:rsidRPr="00C70A45">
        <w:rPr>
          <w:bCs/>
          <w:i/>
          <w:lang w:val="en-US"/>
        </w:rPr>
        <w:t xml:space="preserve">La </w:t>
      </w:r>
      <w:proofErr w:type="spellStart"/>
      <w:r w:rsidR="00B8293B" w:rsidRPr="00C70A45">
        <w:rPr>
          <w:bCs/>
          <w:i/>
          <w:lang w:val="en-US"/>
        </w:rPr>
        <w:t>obra</w:t>
      </w:r>
      <w:proofErr w:type="spellEnd"/>
      <w:r w:rsidR="00B8293B" w:rsidRPr="00C70A45">
        <w:rPr>
          <w:bCs/>
          <w:i/>
          <w:lang w:val="en-US"/>
        </w:rPr>
        <w:t xml:space="preserve"> </w:t>
      </w:r>
      <w:proofErr w:type="spellStart"/>
      <w:r w:rsidR="00B8293B" w:rsidRPr="00C70A45">
        <w:rPr>
          <w:bCs/>
          <w:i/>
          <w:lang w:val="en-US"/>
        </w:rPr>
        <w:t>sinfónica</w:t>
      </w:r>
      <w:proofErr w:type="spellEnd"/>
      <w:r w:rsidR="00B8293B" w:rsidRPr="00C70A45">
        <w:rPr>
          <w:bCs/>
          <w:i/>
          <w:lang w:val="en-US"/>
        </w:rPr>
        <w:t xml:space="preserve"> de Eduardo </w:t>
      </w:r>
      <w:proofErr w:type="spellStart"/>
      <w:r w:rsidR="00B8293B" w:rsidRPr="00C70A45">
        <w:rPr>
          <w:bCs/>
          <w:i/>
          <w:lang w:val="en-US"/>
        </w:rPr>
        <w:t>Fabini</w:t>
      </w:r>
      <w:proofErr w:type="spellEnd"/>
      <w:r w:rsidR="00B8293B" w:rsidRPr="00C70A45">
        <w:rPr>
          <w:b/>
          <w:bCs/>
          <w:lang w:val="en-US"/>
        </w:rPr>
        <w:t xml:space="preserve"> </w:t>
      </w:r>
      <w:r w:rsidR="00B8293B" w:rsidRPr="00C70A45">
        <w:rPr>
          <w:lang w:val="en-US"/>
        </w:rPr>
        <w:t xml:space="preserve">(1992) and </w:t>
      </w:r>
      <w:r w:rsidR="00B8293B" w:rsidRPr="00C70A45">
        <w:rPr>
          <w:bCs/>
          <w:i/>
          <w:lang w:val="en-US"/>
        </w:rPr>
        <w:t xml:space="preserve">Luis </w:t>
      </w:r>
      <w:proofErr w:type="spellStart"/>
      <w:r w:rsidR="00B8293B" w:rsidRPr="00C70A45">
        <w:rPr>
          <w:bCs/>
          <w:i/>
          <w:lang w:val="en-US"/>
        </w:rPr>
        <w:t>Campodónico</w:t>
      </w:r>
      <w:proofErr w:type="spellEnd"/>
      <w:r w:rsidR="00B8293B" w:rsidRPr="00C70A45">
        <w:rPr>
          <w:bCs/>
          <w:i/>
          <w:lang w:val="en-US"/>
        </w:rPr>
        <w:t>, compositor</w:t>
      </w:r>
      <w:r w:rsidR="00B8293B" w:rsidRPr="00C70A45">
        <w:rPr>
          <w:b/>
          <w:bCs/>
          <w:lang w:val="en-US"/>
        </w:rPr>
        <w:t xml:space="preserve"> </w:t>
      </w:r>
      <w:r w:rsidR="00B8293B" w:rsidRPr="00C70A45">
        <w:rPr>
          <w:lang w:val="en-US"/>
        </w:rPr>
        <w:t xml:space="preserve">(2000). </w:t>
      </w:r>
      <w:del w:id="88" w:author="Laura Dosky" w:date="2014-10-06T19:28:00Z">
        <w:r w:rsidR="00C70A45" w:rsidRPr="00C70A45" w:rsidDel="006A17EE">
          <w:rPr>
            <w:lang w:val="en-US"/>
          </w:rPr>
          <w:delText xml:space="preserve">Among the journals that have published </w:delText>
        </w:r>
        <w:r w:rsidR="00C70A45" w:rsidDel="006A17EE">
          <w:rPr>
            <w:lang w:val="en-US"/>
          </w:rPr>
          <w:delText>her</w:delText>
        </w:r>
        <w:r w:rsidR="00C70A45" w:rsidRPr="00C70A45" w:rsidDel="006A17EE">
          <w:rPr>
            <w:lang w:val="en-US"/>
          </w:rPr>
          <w:delText xml:space="preserve"> texts, </w:delText>
        </w:r>
        <w:r w:rsidR="00C70A45" w:rsidDel="006A17EE">
          <w:rPr>
            <w:lang w:val="en-US"/>
          </w:rPr>
          <w:delText>we can name</w:delText>
        </w:r>
      </w:del>
      <w:ins w:id="89" w:author="Laura Dosky" w:date="2014-10-06T19:28:00Z">
        <w:r w:rsidR="006A17EE">
          <w:rPr>
            <w:lang w:val="en-US"/>
          </w:rPr>
          <w:t>The Journals her work has been published in include:</w:t>
        </w:r>
      </w:ins>
      <w:r w:rsidR="00C70A45" w:rsidRPr="00C70A45">
        <w:rPr>
          <w:lang w:val="en-US"/>
        </w:rPr>
        <w:t xml:space="preserve"> </w:t>
      </w:r>
      <w:r w:rsidR="00893637" w:rsidRPr="00B441B4">
        <w:rPr>
          <w:i/>
          <w:lang w:val="es-AR"/>
        </w:rPr>
        <w:t>Musik Texte</w:t>
      </w:r>
      <w:r w:rsidR="00893637" w:rsidRPr="00B441B4">
        <w:rPr>
          <w:lang w:val="es-AR"/>
        </w:rPr>
        <w:t>,</w:t>
      </w:r>
      <w:r w:rsidR="00893637" w:rsidRPr="00B441B4">
        <w:rPr>
          <w:i/>
          <w:lang w:val="es-AR"/>
        </w:rPr>
        <w:t xml:space="preserve"> Pauta,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Revista Musical Chilena,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Lulú</w:t>
      </w:r>
      <w:r w:rsidR="00893637" w:rsidRPr="00B441B4">
        <w:rPr>
          <w:lang w:val="es-AR"/>
        </w:rPr>
        <w:t xml:space="preserve">, </w:t>
      </w:r>
      <w:r w:rsidR="00893637" w:rsidRPr="00B441B4">
        <w:rPr>
          <w:i/>
          <w:lang w:val="es-AR"/>
        </w:rPr>
        <w:t>World New Music Magazine</w:t>
      </w:r>
      <w:r w:rsidR="00893637">
        <w:rPr>
          <w:lang w:val="es-AR"/>
        </w:rPr>
        <w:t xml:space="preserve"> and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Revista Argentina de Musicología</w:t>
      </w:r>
      <w:r w:rsidR="00893637">
        <w:rPr>
          <w:lang w:val="es-AR"/>
        </w:rPr>
        <w:t>.</w:t>
      </w:r>
      <w:r w:rsidR="00B66F38">
        <w:rPr>
          <w:lang w:val="es-AR"/>
        </w:rPr>
        <w:t xml:space="preserve"> </w:t>
      </w:r>
      <w:r w:rsidR="00B66F38" w:rsidRPr="00B66F38">
        <w:rPr>
          <w:lang w:val="es-AR"/>
        </w:rPr>
        <w:t xml:space="preserve">Between 1990 and 2000 she was co-editor of the </w:t>
      </w:r>
      <w:r w:rsidR="00B66F38" w:rsidRPr="00E775B4">
        <w:rPr>
          <w:i/>
          <w:lang w:val="es-AR"/>
        </w:rPr>
        <w:t>World New Music Magazine</w:t>
      </w:r>
      <w:r w:rsidR="00B66F38" w:rsidRPr="00B66F38">
        <w:rPr>
          <w:lang w:val="es-AR"/>
        </w:rPr>
        <w:t xml:space="preserve"> and in 2004 she created and co-edited </w:t>
      </w:r>
      <w:del w:id="90" w:author="Laura Dosky" w:date="2014-10-06T19:30:00Z">
        <w:r w:rsidR="00B66F38" w:rsidRPr="00B66F38" w:rsidDel="006A17EE">
          <w:rPr>
            <w:lang w:val="es-AR"/>
          </w:rPr>
          <w:delText xml:space="preserve">with Max Nyffeler </w:delText>
        </w:r>
      </w:del>
      <w:r w:rsidR="00B66F38">
        <w:rPr>
          <w:lang w:val="es-AR"/>
        </w:rPr>
        <w:t xml:space="preserve">the </w:t>
      </w:r>
      <w:r w:rsidR="00B66F38" w:rsidRPr="00B66F38">
        <w:rPr>
          <w:lang w:val="es-AR"/>
        </w:rPr>
        <w:t>website</w:t>
      </w:r>
      <w:r w:rsidR="00B66F38">
        <w:rPr>
          <w:lang w:val="es-AR"/>
        </w:rPr>
        <w:t xml:space="preserve"> </w:t>
      </w:r>
      <w:hyperlink r:id="rId8" w:history="1">
        <w:r w:rsidR="00BA04FD" w:rsidRPr="00DE7407">
          <w:rPr>
            <w:rStyle w:val="Hyperlink"/>
          </w:rPr>
          <w:t>www.latinoamerica-musica.net</w:t>
        </w:r>
      </w:hyperlink>
      <w:r w:rsidR="00BA04FD">
        <w:t xml:space="preserve"> </w:t>
      </w:r>
      <w:r w:rsidR="00BA04FD" w:rsidRPr="00BA04FD">
        <w:rPr>
          <w:lang w:val="en-US"/>
        </w:rPr>
        <w:t>(dedicated to the dissemination of texts about contemporary Latin American music)</w:t>
      </w:r>
      <w:ins w:id="91" w:author="Laura Dosky" w:date="2014-10-06T19:30:00Z">
        <w:r w:rsidR="006A17EE">
          <w:rPr>
            <w:lang w:val="en-US"/>
          </w:rPr>
          <w:t xml:space="preserve"> </w:t>
        </w:r>
        <w:r w:rsidR="006A17EE" w:rsidRPr="00B66F38">
          <w:rPr>
            <w:lang w:val="es-AR"/>
          </w:rPr>
          <w:t>with Max Nyffeler</w:t>
        </w:r>
        <w:r w:rsidR="006A17EE">
          <w:rPr>
            <w:lang w:val="es-AR"/>
          </w:rPr>
          <w:t>;</w:t>
        </w:r>
      </w:ins>
      <w:r w:rsidR="00BA04FD" w:rsidRPr="00BA04FD">
        <w:rPr>
          <w:lang w:val="en-US"/>
        </w:rPr>
        <w:t xml:space="preserve"> </w:t>
      </w:r>
      <w:del w:id="92" w:author="Laura Dosky" w:date="2014-10-06T19:30:00Z">
        <w:r w:rsidR="00BA04FD" w:rsidRPr="00BA04FD" w:rsidDel="006A17EE">
          <w:rPr>
            <w:lang w:val="en-US"/>
          </w:rPr>
          <w:delText xml:space="preserve">where she is </w:delText>
        </w:r>
        <w:r w:rsidR="00DC7821" w:rsidRPr="00BA04FD" w:rsidDel="006A17EE">
          <w:rPr>
            <w:lang w:val="en-US"/>
          </w:rPr>
          <w:delText>presently</w:delText>
        </w:r>
        <w:r w:rsidR="00BA04FD" w:rsidRPr="00BA04FD" w:rsidDel="006A17EE">
          <w:rPr>
            <w:lang w:val="en-US"/>
          </w:rPr>
          <w:delText xml:space="preserve"> editor</w:delText>
        </w:r>
      </w:del>
      <w:ins w:id="93" w:author="Laura Dosky" w:date="2014-10-06T19:30:00Z">
        <w:r w:rsidR="006A17EE">
          <w:rPr>
            <w:lang w:val="en-US"/>
          </w:rPr>
          <w:t>she continues to serve as editor of the website</w:t>
        </w:r>
      </w:ins>
      <w:r w:rsidR="00BA04FD" w:rsidRPr="00BA04FD">
        <w:rPr>
          <w:lang w:val="en-US"/>
        </w:rPr>
        <w:t>.</w:t>
      </w:r>
      <w:r w:rsidR="003533C6">
        <w:rPr>
          <w:lang w:val="en-US"/>
        </w:rPr>
        <w:t xml:space="preserve"> Paraskevaídis</w:t>
      </w:r>
      <w:r w:rsidR="003533C6" w:rsidRPr="003533C6">
        <w:rPr>
          <w:lang w:val="en-US"/>
        </w:rPr>
        <w:t xml:space="preserve"> has translated many articles from German </w:t>
      </w:r>
      <w:ins w:id="94" w:author="Laura Dosky" w:date="2014-10-06T19:31:00Z">
        <w:r w:rsidR="006A17EE">
          <w:rPr>
            <w:lang w:val="en-US"/>
          </w:rPr>
          <w:t>including</w:t>
        </w:r>
      </w:ins>
      <w:del w:id="95" w:author="Laura Dosky" w:date="2014-10-06T19:31:00Z">
        <w:r w:rsidR="003533C6" w:rsidRPr="003533C6" w:rsidDel="006A17EE">
          <w:rPr>
            <w:lang w:val="en-US"/>
          </w:rPr>
          <w:delText>and</w:delText>
        </w:r>
      </w:del>
      <w:r w:rsidR="003533C6" w:rsidRPr="003533C6">
        <w:rPr>
          <w:lang w:val="en-US"/>
        </w:rPr>
        <w:t xml:space="preserve"> </w:t>
      </w:r>
      <w:r w:rsidR="009E1648">
        <w:rPr>
          <w:color w:val="262626"/>
        </w:rPr>
        <w:t xml:space="preserve">Jean-Jacques </w:t>
      </w:r>
      <w:proofErr w:type="spellStart"/>
      <w:r w:rsidR="009E1648">
        <w:rPr>
          <w:color w:val="262626"/>
        </w:rPr>
        <w:t>Dünki’s</w:t>
      </w:r>
      <w:proofErr w:type="spellEnd"/>
      <w:r w:rsidR="009E1648">
        <w:rPr>
          <w:color w:val="262626"/>
        </w:rPr>
        <w:t xml:space="preserve"> </w:t>
      </w:r>
      <w:r w:rsidR="003533C6" w:rsidRPr="003533C6">
        <w:rPr>
          <w:lang w:val="en-US"/>
        </w:rPr>
        <w:t>book</w:t>
      </w:r>
      <w:r w:rsidR="009E1648">
        <w:rPr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Schönbergs</w:t>
      </w:r>
      <w:proofErr w:type="spellEnd"/>
      <w:r w:rsidR="009E1648" w:rsidRPr="009E1648">
        <w:rPr>
          <w:i/>
          <w:lang w:val="en-US"/>
        </w:rPr>
        <w:t xml:space="preserve"> </w:t>
      </w:r>
      <w:proofErr w:type="spellStart"/>
      <w:proofErr w:type="gramStart"/>
      <w:r w:rsidR="009E1648" w:rsidRPr="009E1648">
        <w:rPr>
          <w:i/>
          <w:lang w:val="en-US"/>
        </w:rPr>
        <w:t>Zeichen</w:t>
      </w:r>
      <w:proofErr w:type="spellEnd"/>
      <w:r w:rsidR="009E1648" w:rsidRPr="009E1648">
        <w:rPr>
          <w:i/>
          <w:lang w:val="en-US"/>
        </w:rPr>
        <w:t xml:space="preserve"> :</w:t>
      </w:r>
      <w:proofErr w:type="gramEnd"/>
      <w:r w:rsidR="009E1648" w:rsidRPr="009E1648">
        <w:rPr>
          <w:i/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Wege</w:t>
      </w:r>
      <w:proofErr w:type="spellEnd"/>
      <w:r w:rsidR="009E1648" w:rsidRPr="009E1648">
        <w:rPr>
          <w:i/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zur</w:t>
      </w:r>
      <w:proofErr w:type="spellEnd"/>
      <w:r w:rsidR="009E1648" w:rsidRPr="009E1648">
        <w:rPr>
          <w:i/>
          <w:lang w:val="en-US"/>
        </w:rPr>
        <w:t xml:space="preserve"> Interpretation seiner </w:t>
      </w:r>
      <w:proofErr w:type="spellStart"/>
      <w:r w:rsidR="009E1648" w:rsidRPr="009E1648">
        <w:rPr>
          <w:i/>
          <w:lang w:val="en-US"/>
        </w:rPr>
        <w:t>Klaviermusik</w:t>
      </w:r>
      <w:proofErr w:type="spellEnd"/>
      <w:r w:rsidR="009E1648">
        <w:rPr>
          <w:i/>
          <w:lang w:val="en-US"/>
        </w:rPr>
        <w:t xml:space="preserve"> </w:t>
      </w:r>
      <w:r w:rsidR="009E1648">
        <w:rPr>
          <w:lang w:val="en-US"/>
        </w:rPr>
        <w:t>(</w:t>
      </w:r>
      <w:r w:rsidR="009E1648">
        <w:rPr>
          <w:i/>
          <w:color w:val="262626"/>
        </w:rPr>
        <w:t>Los signos de Schoenberg</w:t>
      </w:r>
      <w:r w:rsidR="008E3913">
        <w:rPr>
          <w:color w:val="262626"/>
        </w:rPr>
        <w:t xml:space="preserve">, Caracas, Monte Ávila, </w:t>
      </w:r>
      <w:r w:rsidR="009E1648">
        <w:rPr>
          <w:color w:val="262626"/>
        </w:rPr>
        <w:t>2005)</w:t>
      </w:r>
      <w:r w:rsidR="008E3913">
        <w:rPr>
          <w:color w:val="262626"/>
        </w:rPr>
        <w:t xml:space="preserve">. </w:t>
      </w:r>
      <w:r w:rsidR="008E3913" w:rsidRPr="008E3913">
        <w:rPr>
          <w:color w:val="262626"/>
          <w:lang w:val="en-US"/>
        </w:rPr>
        <w:t>In 1994 the Munich Goethe Institute awarded her the Medal Goethe.</w:t>
      </w:r>
      <w:r w:rsidR="007847EF">
        <w:rPr>
          <w:color w:val="262626"/>
          <w:lang w:val="en-US"/>
        </w:rPr>
        <w:t xml:space="preserve"> </w:t>
      </w:r>
      <w:r w:rsidR="007847EF" w:rsidRPr="007847EF">
        <w:rPr>
          <w:color w:val="262626"/>
          <w:lang w:val="en-US"/>
        </w:rPr>
        <w:t xml:space="preserve">In 2006 she received the Prize </w:t>
      </w:r>
      <w:proofErr w:type="spellStart"/>
      <w:r w:rsidR="007847EF" w:rsidRPr="007847EF">
        <w:rPr>
          <w:color w:val="262626"/>
          <w:lang w:val="en-US"/>
        </w:rPr>
        <w:t>Morosoli</w:t>
      </w:r>
      <w:proofErr w:type="spellEnd"/>
      <w:r w:rsidR="007847EF" w:rsidRPr="007847EF">
        <w:rPr>
          <w:color w:val="262626"/>
          <w:lang w:val="en-US"/>
        </w:rPr>
        <w:t xml:space="preserve"> (Urugu</w:t>
      </w:r>
      <w:r w:rsidR="007847EF">
        <w:rPr>
          <w:color w:val="262626"/>
          <w:lang w:val="en-US"/>
        </w:rPr>
        <w:t>ay).</w:t>
      </w:r>
    </w:p>
    <w:p w14:paraId="74176862" w14:textId="77777777" w:rsidR="003518FA" w:rsidRPr="00C0440E" w:rsidRDefault="003518FA" w:rsidP="00221456">
      <w:pPr>
        <w:spacing w:after="120" w:line="360" w:lineRule="auto"/>
        <w:rPr>
          <w:b/>
          <w:lang w:val="en-US"/>
        </w:rPr>
      </w:pPr>
      <w:r w:rsidRPr="00C0440E">
        <w:rPr>
          <w:b/>
          <w:lang w:val="en-US"/>
        </w:rPr>
        <w:t>Production and characteristics of the works</w:t>
      </w:r>
    </w:p>
    <w:p w14:paraId="2EB68D0B" w14:textId="681813F3" w:rsidR="0033598A" w:rsidRDefault="006A17EE" w:rsidP="00E130CB">
      <w:pPr>
        <w:spacing w:after="120" w:line="360" w:lineRule="auto"/>
        <w:ind w:firstLine="720"/>
        <w:jc w:val="both"/>
        <w:rPr>
          <w:color w:val="262626"/>
          <w:lang w:val="en-US"/>
        </w:rPr>
      </w:pPr>
      <w:proofErr w:type="spellStart"/>
      <w:ins w:id="96" w:author="Laura Dosky" w:date="2014-10-06T19:32:00Z">
        <w:r>
          <w:rPr>
            <w:color w:val="262626"/>
            <w:lang w:val="en-US"/>
          </w:rPr>
          <w:t>Paraskevaídis</w:t>
        </w:r>
        <w:proofErr w:type="spellEnd"/>
        <w:r>
          <w:rPr>
            <w:color w:val="262626"/>
            <w:lang w:val="en-US"/>
          </w:rPr>
          <w:t>’</w:t>
        </w:r>
      </w:ins>
      <w:del w:id="97" w:author="Laura Dosky" w:date="2014-10-06T19:32:00Z">
        <w:r w:rsidR="006E3120" w:rsidRPr="003151A2" w:rsidDel="006A17EE">
          <w:rPr>
            <w:color w:val="262626"/>
            <w:lang w:val="en-US"/>
          </w:rPr>
          <w:delText>Her</w:delText>
        </w:r>
      </w:del>
      <w:r w:rsidR="006E3120" w:rsidRPr="003151A2">
        <w:rPr>
          <w:color w:val="262626"/>
          <w:lang w:val="en-US"/>
        </w:rPr>
        <w:t xml:space="preserve"> composition</w:t>
      </w:r>
      <w:r w:rsidR="003151A2" w:rsidRPr="003151A2">
        <w:rPr>
          <w:color w:val="262626"/>
          <w:lang w:val="en-US"/>
        </w:rPr>
        <w:t>s</w:t>
      </w:r>
      <w:r w:rsidR="00481724">
        <w:rPr>
          <w:color w:val="262626"/>
          <w:lang w:val="en-US"/>
        </w:rPr>
        <w:t xml:space="preserve"> have</w:t>
      </w:r>
      <w:r w:rsidR="006E3120" w:rsidRPr="003151A2">
        <w:rPr>
          <w:color w:val="262626"/>
          <w:lang w:val="en-US"/>
        </w:rPr>
        <w:t xml:space="preserve"> </w:t>
      </w:r>
      <w:r w:rsidR="00481724" w:rsidRPr="003151A2">
        <w:rPr>
          <w:color w:val="262626"/>
          <w:lang w:val="en-US"/>
        </w:rPr>
        <w:t>received</w:t>
      </w:r>
      <w:r w:rsidR="006E3120" w:rsidRPr="003151A2">
        <w:rPr>
          <w:color w:val="262626"/>
          <w:lang w:val="en-US"/>
        </w:rPr>
        <w:t xml:space="preserve"> numerous awards</w:t>
      </w:r>
      <w:ins w:id="98" w:author="Laura Dosky" w:date="2014-10-06T19:32:00Z">
        <w:r>
          <w:rPr>
            <w:color w:val="262626"/>
            <w:lang w:val="en-US"/>
          </w:rPr>
          <w:t xml:space="preserve"> from the </w:t>
        </w:r>
      </w:ins>
      <w:del w:id="99" w:author="Laura Dosky" w:date="2014-10-06T19:32:00Z">
        <w:r w:rsidR="006E3120" w:rsidRPr="003151A2" w:rsidDel="006A17EE">
          <w:rPr>
            <w:color w:val="262626"/>
            <w:lang w:val="en-US"/>
          </w:rPr>
          <w:delText xml:space="preserve"> (</w:delText>
        </w:r>
      </w:del>
      <w:r w:rsidR="006E3120" w:rsidRPr="003151A2">
        <w:rPr>
          <w:color w:val="262626"/>
          <w:lang w:val="en-US"/>
        </w:rPr>
        <w:t>Argentine Association of Composers,</w:t>
      </w:r>
      <w:ins w:id="100" w:author="Laura Dosky" w:date="2014-10-06T19:32:00Z">
        <w:r>
          <w:rPr>
            <w:color w:val="262626"/>
            <w:lang w:val="en-US"/>
          </w:rPr>
          <w:t xml:space="preserve"> the</w:t>
        </w:r>
      </w:ins>
      <w:r w:rsidR="006E3120" w:rsidRPr="003151A2">
        <w:rPr>
          <w:color w:val="262626"/>
          <w:lang w:val="en-US"/>
        </w:rPr>
        <w:t xml:space="preserve"> City of Buenos Aires and</w:t>
      </w:r>
      <w:ins w:id="101" w:author="Laura Dosky" w:date="2014-10-06T19:32:00Z">
        <w:r>
          <w:rPr>
            <w:color w:val="262626"/>
            <w:lang w:val="en-US"/>
          </w:rPr>
          <w:t xml:space="preserve"> the</w:t>
        </w:r>
      </w:ins>
      <w:r w:rsidR="006E3120" w:rsidRPr="003151A2">
        <w:rPr>
          <w:color w:val="262626"/>
          <w:lang w:val="en-US"/>
        </w:rPr>
        <w:t xml:space="preserve"> Berlin Academy of Arts, among other</w:t>
      </w:r>
      <w:ins w:id="102" w:author="Laura Dosky" w:date="2014-10-06T19:33:00Z">
        <w:r>
          <w:rPr>
            <w:color w:val="262626"/>
            <w:lang w:val="en-US"/>
          </w:rPr>
          <w:t>s,</w:t>
        </w:r>
      </w:ins>
      <w:del w:id="103" w:author="Laura Dosky" w:date="2014-10-06T19:32:00Z">
        <w:r w:rsidR="006E3120" w:rsidRPr="003151A2" w:rsidDel="006A17EE">
          <w:rPr>
            <w:color w:val="262626"/>
            <w:lang w:val="en-US"/>
          </w:rPr>
          <w:delText>s)</w:delText>
        </w:r>
      </w:del>
      <w:r w:rsidR="006E3120" w:rsidRPr="003151A2">
        <w:rPr>
          <w:color w:val="262626"/>
          <w:lang w:val="en-US"/>
        </w:rPr>
        <w:t xml:space="preserve"> and </w:t>
      </w:r>
      <w:r w:rsidR="00481724" w:rsidRPr="00481724">
        <w:rPr>
          <w:color w:val="262626"/>
          <w:lang w:val="en-US"/>
        </w:rPr>
        <w:t>have been played in several countries in Latin America, North America, Asia and Europe.</w:t>
      </w:r>
      <w:r w:rsidR="00053C8C">
        <w:rPr>
          <w:color w:val="262626"/>
          <w:lang w:val="en-US"/>
        </w:rPr>
        <w:t xml:space="preserve"> </w:t>
      </w:r>
      <w:ins w:id="104" w:author="Laura Dosky" w:date="2014-10-06T19:33:00Z">
        <w:r>
          <w:rPr>
            <w:color w:val="262626"/>
            <w:lang w:val="en-US"/>
          </w:rPr>
          <w:t xml:space="preserve">Both </w:t>
        </w:r>
        <w:proofErr w:type="gramStart"/>
        <w:r>
          <w:rPr>
            <w:color w:val="262626"/>
            <w:lang w:val="en-US"/>
          </w:rPr>
          <w:t>a</w:t>
        </w:r>
      </w:ins>
      <w:proofErr w:type="gramEnd"/>
      <w:del w:id="105" w:author="Laura Dosky" w:date="2014-10-06T19:33:00Z">
        <w:r w:rsidR="00053C8C" w:rsidRPr="00053C8C" w:rsidDel="006A17EE">
          <w:rPr>
            <w:color w:val="262626"/>
            <w:lang w:val="en-US"/>
          </w:rPr>
          <w:delText>A</w:delText>
        </w:r>
      </w:del>
      <w:r w:rsidR="00053C8C" w:rsidRPr="00053C8C">
        <w:rPr>
          <w:color w:val="262626"/>
          <w:lang w:val="en-US"/>
        </w:rPr>
        <w:t>esthetically and ethically</w:t>
      </w:r>
      <w:r w:rsidR="00053C8C">
        <w:rPr>
          <w:color w:val="262626"/>
          <w:lang w:val="en-US"/>
        </w:rPr>
        <w:t xml:space="preserve">, </w:t>
      </w:r>
      <w:r w:rsidR="00053C8C" w:rsidRPr="00053C8C">
        <w:rPr>
          <w:color w:val="262626"/>
          <w:lang w:val="en-US"/>
        </w:rPr>
        <w:t xml:space="preserve">the author </w:t>
      </w:r>
      <w:ins w:id="106" w:author="Laura Dosky" w:date="2014-10-06T19:33:00Z">
        <w:r>
          <w:rPr>
            <w:color w:val="262626"/>
            <w:lang w:val="en-US"/>
          </w:rPr>
          <w:t>has</w:t>
        </w:r>
      </w:ins>
      <w:del w:id="107" w:author="Laura Dosky" w:date="2014-10-06T19:33:00Z">
        <w:r w:rsidR="00053C8C" w:rsidRPr="00053C8C" w:rsidDel="006A17EE">
          <w:rPr>
            <w:color w:val="262626"/>
            <w:lang w:val="en-US"/>
          </w:rPr>
          <w:delText>is</w:delText>
        </w:r>
      </w:del>
      <w:r w:rsidR="00053C8C" w:rsidRPr="00053C8C">
        <w:rPr>
          <w:color w:val="262626"/>
          <w:lang w:val="en-US"/>
        </w:rPr>
        <w:t xml:space="preserve"> considered </w:t>
      </w:r>
      <w:r w:rsidR="00F0432F">
        <w:rPr>
          <w:color w:val="262626"/>
          <w:lang w:val="en-US"/>
        </w:rPr>
        <w:t xml:space="preserve">herself </w:t>
      </w:r>
      <w:r w:rsidR="00053C8C" w:rsidRPr="00053C8C">
        <w:rPr>
          <w:color w:val="262626"/>
          <w:lang w:val="en-US"/>
        </w:rPr>
        <w:t xml:space="preserve">linked to Edgar Varèse, Silvestre </w:t>
      </w:r>
      <w:proofErr w:type="spellStart"/>
      <w:r w:rsidR="00053C8C" w:rsidRPr="00053C8C">
        <w:rPr>
          <w:color w:val="262626"/>
          <w:lang w:val="en-US"/>
        </w:rPr>
        <w:t>Revueltas</w:t>
      </w:r>
      <w:proofErr w:type="spellEnd"/>
      <w:r w:rsidR="00053C8C" w:rsidRPr="00053C8C">
        <w:rPr>
          <w:color w:val="262626"/>
          <w:lang w:val="en-US"/>
        </w:rPr>
        <w:t xml:space="preserve"> and Luigi </w:t>
      </w:r>
      <w:proofErr w:type="spellStart"/>
      <w:r w:rsidR="00053C8C" w:rsidRPr="00053C8C">
        <w:rPr>
          <w:color w:val="262626"/>
          <w:lang w:val="en-US"/>
        </w:rPr>
        <w:t>Nono</w:t>
      </w:r>
      <w:proofErr w:type="spellEnd"/>
      <w:r w:rsidR="00053C8C" w:rsidRPr="00053C8C">
        <w:rPr>
          <w:color w:val="262626"/>
          <w:lang w:val="en-US"/>
        </w:rPr>
        <w:t>.</w:t>
      </w:r>
      <w:r w:rsidR="00AA16B4">
        <w:rPr>
          <w:color w:val="262626"/>
          <w:lang w:val="en-US"/>
        </w:rPr>
        <w:t xml:space="preserve"> </w:t>
      </w:r>
      <w:commentRangeStart w:id="108"/>
      <w:r w:rsidR="00AA16B4" w:rsidRPr="00AA16B4">
        <w:rPr>
          <w:color w:val="262626"/>
          <w:lang w:val="en-US"/>
        </w:rPr>
        <w:t>Paraskevaídis create</w:t>
      </w:r>
      <w:r w:rsidR="00952838">
        <w:rPr>
          <w:color w:val="262626"/>
          <w:lang w:val="en-US"/>
        </w:rPr>
        <w:t>s</w:t>
      </w:r>
      <w:r w:rsidR="00AA16B4" w:rsidRPr="00AA16B4">
        <w:rPr>
          <w:color w:val="262626"/>
          <w:lang w:val="en-US"/>
        </w:rPr>
        <w:t xml:space="preserve"> from the artisan work on </w:t>
      </w:r>
      <w:r w:rsidR="00852F73">
        <w:rPr>
          <w:color w:val="262626"/>
          <w:lang w:val="en-US"/>
        </w:rPr>
        <w:t xml:space="preserve">the possibilities of sound </w:t>
      </w:r>
      <w:r w:rsidR="00AA16B4" w:rsidRPr="00AA16B4">
        <w:rPr>
          <w:color w:val="262626"/>
          <w:lang w:val="en-US"/>
        </w:rPr>
        <w:t>as texture generator rather than using preset structures or abstract systems.</w:t>
      </w:r>
      <w:commentRangeEnd w:id="108"/>
      <w:r w:rsidR="00A54921">
        <w:rPr>
          <w:rStyle w:val="CommentReference"/>
        </w:rPr>
        <w:commentReference w:id="108"/>
      </w:r>
    </w:p>
    <w:p w14:paraId="2C4DBA8F" w14:textId="0B9F9F5C" w:rsidR="001C24E3" w:rsidRPr="003151A2" w:rsidRDefault="001C24E3" w:rsidP="00E130CB">
      <w:pPr>
        <w:spacing w:after="120" w:line="360" w:lineRule="auto"/>
        <w:ind w:firstLine="720"/>
        <w:jc w:val="both"/>
        <w:rPr>
          <w:color w:val="262626"/>
          <w:lang w:val="en-US"/>
        </w:rPr>
      </w:pPr>
      <w:r w:rsidRPr="001C24E3">
        <w:rPr>
          <w:color w:val="262626"/>
          <w:lang w:val="en-US"/>
        </w:rPr>
        <w:t xml:space="preserve">One of the elements that </w:t>
      </w:r>
      <w:proofErr w:type="spellStart"/>
      <w:r w:rsidRPr="001C24E3">
        <w:rPr>
          <w:color w:val="262626"/>
          <w:lang w:val="en-US"/>
        </w:rPr>
        <w:t>characteri</w:t>
      </w:r>
      <w:ins w:id="109" w:author="Laura Dosky" w:date="2014-10-06T19:40:00Z">
        <w:r w:rsidR="00A54921">
          <w:rPr>
            <w:color w:val="262626"/>
            <w:lang w:val="en-US"/>
          </w:rPr>
          <w:t>s</w:t>
        </w:r>
      </w:ins>
      <w:del w:id="110" w:author="Laura Dosky" w:date="2014-10-06T19:40:00Z">
        <w:r w:rsidRPr="001C24E3" w:rsidDel="00A54921">
          <w:rPr>
            <w:color w:val="262626"/>
            <w:lang w:val="en-US"/>
          </w:rPr>
          <w:delText>z</w:delText>
        </w:r>
      </w:del>
      <w:r w:rsidRPr="001C24E3">
        <w:rPr>
          <w:color w:val="262626"/>
          <w:lang w:val="en-US"/>
        </w:rPr>
        <w:t>e</w:t>
      </w:r>
      <w:proofErr w:type="spellEnd"/>
      <w:r w:rsidRPr="001C24E3">
        <w:rPr>
          <w:color w:val="262626"/>
          <w:lang w:val="en-US"/>
        </w:rPr>
        <w:t xml:space="preserve"> the works of Paraskevaídis is </w:t>
      </w:r>
      <w:ins w:id="111" w:author="Laura Dosky" w:date="2014-10-06T19:41:00Z">
        <w:r w:rsidR="00A54921">
          <w:rPr>
            <w:color w:val="262626"/>
            <w:lang w:val="en-US"/>
          </w:rPr>
          <w:t xml:space="preserve">the </w:t>
        </w:r>
      </w:ins>
      <w:del w:id="112" w:author="Laura Dosky" w:date="2014-10-06T19:41:00Z">
        <w:r w:rsidRPr="001C24E3" w:rsidDel="00A54921">
          <w:rPr>
            <w:color w:val="262626"/>
            <w:lang w:val="en-US"/>
          </w:rPr>
          <w:delText xml:space="preserve">to produce </w:delText>
        </w:r>
      </w:del>
      <w:r w:rsidRPr="001C24E3">
        <w:rPr>
          <w:color w:val="262626"/>
          <w:lang w:val="en-US"/>
        </w:rPr>
        <w:t>innovative sound effects</w:t>
      </w:r>
      <w:ins w:id="113" w:author="Laura Dosky" w:date="2014-10-06T19:41:00Z">
        <w:r w:rsidR="00A54921">
          <w:rPr>
            <w:color w:val="262626"/>
            <w:lang w:val="en-US"/>
          </w:rPr>
          <w:t xml:space="preserve"> she produces</w:t>
        </w:r>
      </w:ins>
      <w:r w:rsidRPr="001C24E3">
        <w:rPr>
          <w:color w:val="262626"/>
          <w:lang w:val="en-US"/>
        </w:rPr>
        <w:t xml:space="preserve"> through relatively conventional resources.</w:t>
      </w:r>
      <w:r>
        <w:rPr>
          <w:color w:val="262626"/>
          <w:lang w:val="en-US"/>
        </w:rPr>
        <w:t xml:space="preserve"> </w:t>
      </w:r>
      <w:r w:rsidR="006568B3" w:rsidRPr="006568B3">
        <w:rPr>
          <w:color w:val="262626"/>
          <w:lang w:val="en-US"/>
        </w:rPr>
        <w:t xml:space="preserve">Usually, </w:t>
      </w:r>
      <w:del w:id="114" w:author="Laura Dosky" w:date="2014-10-06T19:46:00Z">
        <w:r w:rsidR="006568B3" w:rsidRPr="006568B3" w:rsidDel="001B432F">
          <w:rPr>
            <w:color w:val="262626"/>
            <w:lang w:val="en-US"/>
          </w:rPr>
          <w:delText xml:space="preserve">the </w:delText>
        </w:r>
      </w:del>
      <w:ins w:id="115" w:author="Laura Dosky" w:date="2014-10-06T19:46:00Z">
        <w:r w:rsidR="001B432F">
          <w:rPr>
            <w:color w:val="262626"/>
            <w:lang w:val="en-US"/>
          </w:rPr>
          <w:t>her</w:t>
        </w:r>
        <w:r w:rsidR="001B432F" w:rsidRPr="006568B3">
          <w:rPr>
            <w:color w:val="262626"/>
            <w:lang w:val="en-US"/>
          </w:rPr>
          <w:t xml:space="preserve"> </w:t>
        </w:r>
      </w:ins>
      <w:r w:rsidR="006568B3" w:rsidRPr="006568B3">
        <w:rPr>
          <w:color w:val="262626"/>
          <w:lang w:val="en-US"/>
        </w:rPr>
        <w:t xml:space="preserve">works are </w:t>
      </w:r>
      <w:del w:id="116" w:author="Laura Dosky" w:date="2014-10-06T19:41:00Z">
        <w:r w:rsidR="006568B3" w:rsidRPr="006568B3" w:rsidDel="00A54921">
          <w:rPr>
            <w:color w:val="262626"/>
            <w:lang w:val="en-US"/>
          </w:rPr>
          <w:delText xml:space="preserve">created </w:delText>
        </w:r>
      </w:del>
      <w:ins w:id="117" w:author="Laura Dosky" w:date="2014-10-06T19:41:00Z">
        <w:r w:rsidR="00A54921">
          <w:rPr>
            <w:color w:val="262626"/>
            <w:lang w:val="en-US"/>
          </w:rPr>
          <w:t>written</w:t>
        </w:r>
        <w:r w:rsidR="00A54921" w:rsidRPr="006568B3">
          <w:rPr>
            <w:color w:val="262626"/>
            <w:lang w:val="en-US"/>
          </w:rPr>
          <w:t xml:space="preserve"> </w:t>
        </w:r>
      </w:ins>
      <w:r w:rsidR="006568B3" w:rsidRPr="006568B3">
        <w:rPr>
          <w:color w:val="262626"/>
          <w:lang w:val="en-US"/>
        </w:rPr>
        <w:t>for</w:t>
      </w:r>
      <w:ins w:id="118" w:author="Laura Dosky" w:date="2014-10-06T19:41:00Z">
        <w:r w:rsidR="00A54921">
          <w:rPr>
            <w:color w:val="262626"/>
            <w:lang w:val="en-US"/>
          </w:rPr>
          <w:t xml:space="preserve"> a</w:t>
        </w:r>
      </w:ins>
      <w:r w:rsidR="006568B3" w:rsidRPr="006568B3">
        <w:rPr>
          <w:color w:val="262626"/>
          <w:lang w:val="en-US"/>
        </w:rPr>
        <w:t xml:space="preserve"> small to medium </w:t>
      </w:r>
      <w:del w:id="119" w:author="Laura Dosky" w:date="2014-10-06T19:41:00Z">
        <w:r w:rsidR="006568B3" w:rsidRPr="006568B3" w:rsidDel="00A54921">
          <w:rPr>
            <w:color w:val="262626"/>
            <w:lang w:val="en-US"/>
          </w:rPr>
          <w:delText xml:space="preserve">homogeneous </w:delText>
        </w:r>
      </w:del>
      <w:r w:rsidR="006568B3" w:rsidRPr="006568B3">
        <w:rPr>
          <w:color w:val="262626"/>
          <w:lang w:val="en-US"/>
        </w:rPr>
        <w:t>set of instruments or</w:t>
      </w:r>
      <w:ins w:id="120" w:author="Laura Dosky" w:date="2014-10-06T19:46:00Z">
        <w:r w:rsidR="001B432F">
          <w:rPr>
            <w:color w:val="262626"/>
            <w:lang w:val="en-US"/>
          </w:rPr>
          <w:t xml:space="preserve"> </w:t>
        </w:r>
        <w:r w:rsidR="001B432F">
          <w:rPr>
            <w:i/>
            <w:color w:val="262626"/>
            <w:lang w:val="en-US"/>
          </w:rPr>
          <w:t>a cappella</w:t>
        </w:r>
      </w:ins>
      <w:r w:rsidR="006568B3" w:rsidRPr="006568B3">
        <w:rPr>
          <w:color w:val="262626"/>
          <w:lang w:val="en-US"/>
        </w:rPr>
        <w:t xml:space="preserve"> voices</w:t>
      </w:r>
      <w:del w:id="121" w:author="Laura Dosky" w:date="2014-10-06T19:46:00Z">
        <w:r w:rsidR="006568B3" w:rsidRPr="006568B3" w:rsidDel="001B432F">
          <w:rPr>
            <w:color w:val="262626"/>
            <w:lang w:val="en-US"/>
          </w:rPr>
          <w:delText xml:space="preserve"> </w:delText>
        </w:r>
        <w:r w:rsidR="006568B3" w:rsidRPr="0095122A" w:rsidDel="001B432F">
          <w:rPr>
            <w:i/>
            <w:color w:val="262626"/>
            <w:lang w:val="en-US"/>
          </w:rPr>
          <w:delText>a cappella</w:delText>
        </w:r>
      </w:del>
      <w:r w:rsidR="006568B3" w:rsidRPr="006568B3">
        <w:rPr>
          <w:color w:val="262626"/>
          <w:lang w:val="en-US"/>
        </w:rPr>
        <w:t>.</w:t>
      </w:r>
      <w:r w:rsidR="0095122A">
        <w:rPr>
          <w:color w:val="262626"/>
          <w:lang w:val="en-US"/>
        </w:rPr>
        <w:t xml:space="preserve"> </w:t>
      </w:r>
      <w:del w:id="122" w:author="Laura Dosky" w:date="2014-10-06T19:42:00Z">
        <w:r w:rsidR="00144CD3" w:rsidRPr="00144CD3" w:rsidDel="00A54921">
          <w:rPr>
            <w:color w:val="262626"/>
            <w:lang w:val="en-US"/>
          </w:rPr>
          <w:delText>Through the use of</w:delText>
        </w:r>
      </w:del>
      <w:ins w:id="123" w:author="Laura Dosky" w:date="2014-10-06T19:42:00Z">
        <w:r w:rsidR="00A54921">
          <w:rPr>
            <w:color w:val="262626"/>
            <w:lang w:val="en-US"/>
          </w:rPr>
          <w:t xml:space="preserve">By </w:t>
        </w:r>
      </w:ins>
      <w:ins w:id="124" w:author="Laura Dosky" w:date="2014-10-06T19:43:00Z">
        <w:r w:rsidR="00A54921">
          <w:rPr>
            <w:color w:val="262626"/>
            <w:lang w:val="en-US"/>
          </w:rPr>
          <w:t>constructing</w:t>
        </w:r>
      </w:ins>
      <w:r w:rsidR="00144CD3" w:rsidRPr="00144CD3">
        <w:rPr>
          <w:color w:val="262626"/>
          <w:lang w:val="en-US"/>
        </w:rPr>
        <w:t xml:space="preserve"> clusters and blocks</w:t>
      </w:r>
      <w:ins w:id="125" w:author="Laura Dosky" w:date="2014-10-06T19:42:00Z">
        <w:r w:rsidR="00A54921">
          <w:rPr>
            <w:color w:val="262626"/>
            <w:lang w:val="en-US"/>
          </w:rPr>
          <w:t xml:space="preserve"> of</w:t>
        </w:r>
      </w:ins>
      <w:r w:rsidR="00144CD3" w:rsidRPr="00144CD3">
        <w:rPr>
          <w:color w:val="262626"/>
          <w:lang w:val="en-US"/>
        </w:rPr>
        <w:t xml:space="preserve"> sound in the higher or lower</w:t>
      </w:r>
      <w:r w:rsidR="00144CD3">
        <w:rPr>
          <w:color w:val="262626"/>
          <w:lang w:val="en-US"/>
        </w:rPr>
        <w:t xml:space="preserve"> </w:t>
      </w:r>
      <w:r w:rsidR="007851B9">
        <w:rPr>
          <w:color w:val="262626"/>
          <w:lang w:val="en-US"/>
        </w:rPr>
        <w:t>pitches</w:t>
      </w:r>
      <w:r w:rsidR="00144CD3" w:rsidRPr="00144CD3">
        <w:rPr>
          <w:color w:val="262626"/>
          <w:lang w:val="en-US"/>
        </w:rPr>
        <w:t xml:space="preserve">, </w:t>
      </w:r>
      <w:del w:id="126" w:author="Laura Dosky" w:date="2014-10-06T19:44:00Z">
        <w:r w:rsidR="00144CD3" w:rsidRPr="00144CD3" w:rsidDel="00A54921">
          <w:rPr>
            <w:color w:val="262626"/>
            <w:lang w:val="en-US"/>
          </w:rPr>
          <w:delText>the author</w:delText>
        </w:r>
      </w:del>
      <w:proofErr w:type="spellStart"/>
      <w:ins w:id="127" w:author="Laura Dosky" w:date="2014-10-06T19:44:00Z">
        <w:r w:rsidR="00A54921">
          <w:rPr>
            <w:color w:val="262626"/>
            <w:lang w:val="en-US"/>
          </w:rPr>
          <w:t>Paraskevaídis</w:t>
        </w:r>
      </w:ins>
      <w:proofErr w:type="spellEnd"/>
      <w:r w:rsidR="00144CD3" w:rsidRPr="00144CD3">
        <w:rPr>
          <w:color w:val="262626"/>
          <w:lang w:val="en-US"/>
        </w:rPr>
        <w:t xml:space="preserve"> creates </w:t>
      </w:r>
      <w:del w:id="128" w:author="Laura Dosky" w:date="2014-10-06T19:44:00Z">
        <w:r w:rsidR="00144CD3" w:rsidRPr="00144CD3" w:rsidDel="00A54921">
          <w:rPr>
            <w:color w:val="262626"/>
            <w:lang w:val="en-US"/>
          </w:rPr>
          <w:delText xml:space="preserve">a </w:delText>
        </w:r>
      </w:del>
      <w:r w:rsidR="00144CD3" w:rsidRPr="00144CD3">
        <w:rPr>
          <w:color w:val="262626"/>
          <w:lang w:val="en-US"/>
        </w:rPr>
        <w:t>microtonal sound world</w:t>
      </w:r>
      <w:ins w:id="129" w:author="Laura Dosky" w:date="2014-10-06T19:44:00Z">
        <w:r w:rsidR="00A54921">
          <w:rPr>
            <w:color w:val="262626"/>
            <w:lang w:val="en-US"/>
          </w:rPr>
          <w:t xml:space="preserve">s in which the musicians contribute to the spectral enrichment of the </w:t>
        </w:r>
      </w:ins>
      <w:ins w:id="130" w:author="Laura Dosky" w:date="2014-10-06T19:45:00Z">
        <w:r w:rsidR="00A54921">
          <w:rPr>
            <w:color w:val="262626"/>
            <w:lang w:val="en-US"/>
          </w:rPr>
          <w:t>written composition</w:t>
        </w:r>
      </w:ins>
      <w:ins w:id="131" w:author="Laura Dosky" w:date="2014-10-06T19:44:00Z">
        <w:r w:rsidR="00A54921">
          <w:rPr>
            <w:color w:val="262626"/>
            <w:lang w:val="en-US"/>
          </w:rPr>
          <w:t>.</w:t>
        </w:r>
      </w:ins>
      <w:r w:rsidR="00144CD3" w:rsidRPr="00144CD3">
        <w:rPr>
          <w:color w:val="262626"/>
          <w:lang w:val="en-US"/>
        </w:rPr>
        <w:t xml:space="preserve"> </w:t>
      </w:r>
      <w:del w:id="132" w:author="Laura Dosky" w:date="2014-10-06T19:45:00Z">
        <w:r w:rsidR="00144CD3" w:rsidRPr="00144CD3" w:rsidDel="00A54921">
          <w:rPr>
            <w:color w:val="262626"/>
            <w:lang w:val="en-US"/>
          </w:rPr>
          <w:delText xml:space="preserve">and </w:delText>
        </w:r>
        <w:r w:rsidR="00144CD3" w:rsidDel="00A54921">
          <w:rPr>
            <w:color w:val="262626"/>
            <w:lang w:val="en-US"/>
          </w:rPr>
          <w:delText xml:space="preserve">the </w:delText>
        </w:r>
        <w:r w:rsidR="00144CD3" w:rsidRPr="00144CD3" w:rsidDel="00A54921">
          <w:rPr>
            <w:color w:val="262626"/>
            <w:lang w:val="en-US"/>
          </w:rPr>
          <w:delText xml:space="preserve">spectral enrichment </w:delText>
        </w:r>
        <w:r w:rsidR="00144CD3" w:rsidDel="00A54921">
          <w:rPr>
            <w:color w:val="262626"/>
            <w:lang w:val="en-US"/>
          </w:rPr>
          <w:delText xml:space="preserve">of </w:delText>
        </w:r>
        <w:r w:rsidR="00144CD3" w:rsidRPr="00144CD3" w:rsidDel="00A54921">
          <w:rPr>
            <w:color w:val="262626"/>
            <w:lang w:val="en-US"/>
          </w:rPr>
          <w:delText xml:space="preserve">sounds performed by </w:delText>
        </w:r>
        <w:r w:rsidR="007851B9" w:rsidDel="00A54921">
          <w:rPr>
            <w:color w:val="262626"/>
            <w:lang w:val="en-US"/>
          </w:rPr>
          <w:delText>t</w:delText>
        </w:r>
        <w:r w:rsidR="007851B9" w:rsidRPr="007851B9" w:rsidDel="00A54921">
          <w:rPr>
            <w:color w:val="262626"/>
            <w:lang w:val="en-US"/>
          </w:rPr>
          <w:delText>he instrument players.</w:delText>
        </w:r>
        <w:r w:rsidR="004B6843" w:rsidDel="00A54921">
          <w:rPr>
            <w:color w:val="262626"/>
            <w:lang w:val="en-US"/>
          </w:rPr>
          <w:delText xml:space="preserve"> </w:delText>
        </w:r>
      </w:del>
      <w:r w:rsidR="004B6843" w:rsidRPr="004B6843">
        <w:rPr>
          <w:color w:val="262626"/>
          <w:lang w:val="en-US"/>
        </w:rPr>
        <w:t xml:space="preserve">The </w:t>
      </w:r>
      <w:r w:rsidR="004B6843" w:rsidRPr="004B6843">
        <w:rPr>
          <w:i/>
          <w:color w:val="262626"/>
          <w:lang w:val="en-US"/>
        </w:rPr>
        <w:t>magma</w:t>
      </w:r>
      <w:r w:rsidR="004B6843" w:rsidRPr="004B6843">
        <w:rPr>
          <w:color w:val="262626"/>
          <w:lang w:val="en-US"/>
        </w:rPr>
        <w:t xml:space="preserve"> series (a total of seven works</w:t>
      </w:r>
      <w:r w:rsidR="004B6843">
        <w:rPr>
          <w:color w:val="262626"/>
          <w:lang w:val="en-US"/>
        </w:rPr>
        <w:t xml:space="preserve">, </w:t>
      </w:r>
      <w:r w:rsidR="004B6843" w:rsidRPr="004B6843">
        <w:rPr>
          <w:color w:val="262626"/>
          <w:lang w:val="en-US"/>
        </w:rPr>
        <w:t>the majority</w:t>
      </w:r>
      <w:ins w:id="133" w:author="Laura Dosky" w:date="2014-10-06T19:45:00Z">
        <w:r w:rsidR="001B432F">
          <w:rPr>
            <w:color w:val="262626"/>
            <w:lang w:val="en-US"/>
          </w:rPr>
          <w:t xml:space="preserve"> written</w:t>
        </w:r>
      </w:ins>
      <w:r w:rsidR="004B6843" w:rsidRPr="004B6843">
        <w:rPr>
          <w:color w:val="262626"/>
          <w:lang w:val="en-US"/>
        </w:rPr>
        <w:t xml:space="preserve"> for wind instruments)</w:t>
      </w:r>
      <w:r w:rsidR="00B27206">
        <w:rPr>
          <w:color w:val="262626"/>
          <w:lang w:val="en-US"/>
        </w:rPr>
        <w:t>;</w:t>
      </w:r>
      <w:r w:rsidR="004B6843" w:rsidRPr="004B6843">
        <w:rPr>
          <w:color w:val="262626"/>
          <w:lang w:val="en-US"/>
        </w:rPr>
        <w:t xml:space="preserve"> </w:t>
      </w:r>
      <w:proofErr w:type="gramStart"/>
      <w:r w:rsidR="004B6843" w:rsidRPr="004B6843">
        <w:rPr>
          <w:i/>
          <w:color w:val="262626"/>
          <w:lang w:val="en-US"/>
        </w:rPr>
        <w:t>un</w:t>
      </w:r>
      <w:proofErr w:type="gramEnd"/>
      <w:r w:rsidR="004B6843" w:rsidRPr="004B6843">
        <w:rPr>
          <w:i/>
          <w:color w:val="262626"/>
          <w:lang w:val="en-US"/>
        </w:rPr>
        <w:t xml:space="preserve"> </w:t>
      </w:r>
      <w:proofErr w:type="spellStart"/>
      <w:r w:rsidR="004B6843" w:rsidRPr="004B6843">
        <w:rPr>
          <w:i/>
          <w:color w:val="262626"/>
          <w:lang w:val="en-US"/>
        </w:rPr>
        <w:t>lado</w:t>
      </w:r>
      <w:proofErr w:type="spellEnd"/>
      <w:r w:rsidR="004B6843" w:rsidRPr="004B6843">
        <w:rPr>
          <w:i/>
          <w:color w:val="262626"/>
          <w:lang w:val="en-US"/>
        </w:rPr>
        <w:t xml:space="preserve">, </w:t>
      </w:r>
      <w:proofErr w:type="spellStart"/>
      <w:r w:rsidR="004B6843" w:rsidRPr="004B6843">
        <w:rPr>
          <w:i/>
          <w:color w:val="262626"/>
          <w:lang w:val="en-US"/>
        </w:rPr>
        <w:t>otro</w:t>
      </w:r>
      <w:proofErr w:type="spellEnd"/>
      <w:r w:rsidR="004B6843" w:rsidRPr="004B6843">
        <w:rPr>
          <w:i/>
          <w:color w:val="262626"/>
          <w:lang w:val="en-US"/>
        </w:rPr>
        <w:t xml:space="preserve"> </w:t>
      </w:r>
      <w:proofErr w:type="spellStart"/>
      <w:r w:rsidR="004B6843" w:rsidRPr="004B6843">
        <w:rPr>
          <w:i/>
          <w:color w:val="262626"/>
          <w:lang w:val="en-US"/>
        </w:rPr>
        <w:t>lado</w:t>
      </w:r>
      <w:proofErr w:type="spellEnd"/>
      <w:r w:rsidR="00B27206">
        <w:rPr>
          <w:color w:val="262626"/>
          <w:lang w:val="en-US"/>
        </w:rPr>
        <w:t xml:space="preserve"> (1984), for solo piano and </w:t>
      </w:r>
      <w:proofErr w:type="spellStart"/>
      <w:r w:rsidR="00B27206" w:rsidRPr="00B27206">
        <w:rPr>
          <w:i/>
          <w:color w:val="262626"/>
          <w:lang w:val="en-US"/>
        </w:rPr>
        <w:t>ático</w:t>
      </w:r>
      <w:proofErr w:type="spellEnd"/>
      <w:r w:rsidR="00B27206">
        <w:rPr>
          <w:color w:val="262626"/>
          <w:lang w:val="en-US"/>
        </w:rPr>
        <w:t xml:space="preserve"> (2006), for piccolo and </w:t>
      </w:r>
      <w:proofErr w:type="spellStart"/>
      <w:r w:rsidR="00B27206">
        <w:rPr>
          <w:color w:val="262626"/>
          <w:lang w:val="en-US"/>
        </w:rPr>
        <w:t>sopranino</w:t>
      </w:r>
      <w:proofErr w:type="spellEnd"/>
      <w:r w:rsidR="00B27206">
        <w:rPr>
          <w:color w:val="262626"/>
          <w:lang w:val="en-US"/>
        </w:rPr>
        <w:t xml:space="preserve"> recorder,</w:t>
      </w:r>
      <w:r w:rsidR="004B6843" w:rsidRPr="004B6843">
        <w:rPr>
          <w:color w:val="262626"/>
          <w:lang w:val="en-US"/>
        </w:rPr>
        <w:t xml:space="preserve"> are typical examples of the </w:t>
      </w:r>
      <w:del w:id="134" w:author="Laura Dosky" w:date="2014-10-06T19:46:00Z">
        <w:r w:rsidR="004B6843" w:rsidRPr="004B6843" w:rsidDel="001B432F">
          <w:rPr>
            <w:color w:val="262626"/>
            <w:lang w:val="en-US"/>
          </w:rPr>
          <w:delText xml:space="preserve">resources </w:delText>
        </w:r>
      </w:del>
      <w:ins w:id="135" w:author="Laura Dosky" w:date="2014-10-06T19:46:00Z">
        <w:r w:rsidR="001B432F">
          <w:rPr>
            <w:color w:val="262626"/>
            <w:lang w:val="en-US"/>
          </w:rPr>
          <w:t>compositions</w:t>
        </w:r>
        <w:r w:rsidR="001B432F" w:rsidRPr="004B6843">
          <w:rPr>
            <w:color w:val="262626"/>
            <w:lang w:val="en-US"/>
          </w:rPr>
          <w:t xml:space="preserve"> </w:t>
        </w:r>
      </w:ins>
      <w:r w:rsidR="004B6843" w:rsidRPr="004B6843">
        <w:rPr>
          <w:color w:val="262626"/>
          <w:lang w:val="en-US"/>
        </w:rPr>
        <w:t>described.</w:t>
      </w:r>
      <w:r w:rsidR="0076766E">
        <w:rPr>
          <w:color w:val="262626"/>
          <w:lang w:val="en-US"/>
        </w:rPr>
        <w:t xml:space="preserve"> </w:t>
      </w:r>
      <w:r w:rsidR="0076766E" w:rsidRPr="0076766E">
        <w:rPr>
          <w:color w:val="262626"/>
          <w:lang w:val="en-US"/>
        </w:rPr>
        <w:t>Another important element</w:t>
      </w:r>
      <w:ins w:id="136" w:author="Laura Dosky" w:date="2014-10-06T19:47:00Z">
        <w:r w:rsidR="001B432F">
          <w:rPr>
            <w:color w:val="262626"/>
            <w:lang w:val="en-US"/>
          </w:rPr>
          <w:t xml:space="preserve"> in her work</w:t>
        </w:r>
      </w:ins>
      <w:r w:rsidR="0076766E" w:rsidRPr="0076766E">
        <w:rPr>
          <w:color w:val="262626"/>
          <w:lang w:val="en-US"/>
        </w:rPr>
        <w:t xml:space="preserve"> is the presence of highly concentrated sound material, </w:t>
      </w:r>
      <w:commentRangeStart w:id="137"/>
      <w:r w:rsidR="0076766E" w:rsidRPr="0076766E">
        <w:rPr>
          <w:color w:val="262626"/>
          <w:lang w:val="en-US"/>
        </w:rPr>
        <w:t xml:space="preserve">economic and </w:t>
      </w:r>
      <w:commentRangeEnd w:id="137"/>
      <w:r w:rsidR="001B432F">
        <w:rPr>
          <w:rStyle w:val="CommentReference"/>
        </w:rPr>
        <w:commentReference w:id="137"/>
      </w:r>
      <w:r w:rsidR="0076766E" w:rsidRPr="0076766E">
        <w:rPr>
          <w:color w:val="262626"/>
          <w:lang w:val="en-US"/>
        </w:rPr>
        <w:t>exhibited in repetition or recurrence.</w:t>
      </w:r>
      <w:r w:rsidR="005F79FD">
        <w:rPr>
          <w:color w:val="262626"/>
          <w:lang w:val="en-US"/>
        </w:rPr>
        <w:t xml:space="preserve"> </w:t>
      </w:r>
      <w:r w:rsidR="005F79FD" w:rsidRPr="005F79FD">
        <w:rPr>
          <w:color w:val="262626"/>
          <w:lang w:val="en-US"/>
        </w:rPr>
        <w:t>In turn,</w:t>
      </w:r>
      <w:r w:rsidR="005F79FD">
        <w:rPr>
          <w:color w:val="262626"/>
          <w:lang w:val="en-US"/>
        </w:rPr>
        <w:t xml:space="preserve"> the explicit</w:t>
      </w:r>
      <w:r w:rsidR="005F79FD" w:rsidRPr="005F79FD">
        <w:rPr>
          <w:color w:val="262626"/>
          <w:lang w:val="en-US"/>
        </w:rPr>
        <w:t xml:space="preserve"> </w:t>
      </w:r>
      <w:r w:rsidR="005F79FD">
        <w:rPr>
          <w:color w:val="262626"/>
          <w:lang w:val="en-US"/>
        </w:rPr>
        <w:t>pulse</w:t>
      </w:r>
      <w:ins w:id="138" w:author="Laura Dosky" w:date="2014-10-06T19:49:00Z">
        <w:r w:rsidR="001B432F">
          <w:rPr>
            <w:color w:val="262626"/>
            <w:lang w:val="en-US"/>
          </w:rPr>
          <w:t>s create a</w:t>
        </w:r>
      </w:ins>
      <w:r w:rsidR="005F79FD">
        <w:rPr>
          <w:color w:val="262626"/>
          <w:lang w:val="en-US"/>
        </w:rPr>
        <w:t xml:space="preserve"> </w:t>
      </w:r>
      <w:del w:id="139" w:author="Laura Dosky" w:date="2014-10-06T19:49:00Z">
        <w:r w:rsidR="005F79FD" w:rsidDel="001B432F">
          <w:rPr>
            <w:color w:val="262626"/>
            <w:lang w:val="en-US"/>
          </w:rPr>
          <w:delText xml:space="preserve">influences </w:delText>
        </w:r>
        <w:r w:rsidR="005F79FD" w:rsidRPr="005F79FD" w:rsidDel="001B432F">
          <w:rPr>
            <w:color w:val="262626"/>
            <w:lang w:val="en-US"/>
          </w:rPr>
          <w:delText xml:space="preserve">creating </w:delText>
        </w:r>
      </w:del>
      <w:r w:rsidR="005F79FD" w:rsidRPr="005F79FD">
        <w:rPr>
          <w:color w:val="262626"/>
          <w:lang w:val="en-US"/>
        </w:rPr>
        <w:t>non</w:t>
      </w:r>
      <w:r w:rsidR="00193E69">
        <w:rPr>
          <w:color w:val="262626"/>
          <w:lang w:val="en-US"/>
        </w:rPr>
        <w:t>-</w:t>
      </w:r>
      <w:r w:rsidR="005F79FD" w:rsidRPr="005F79FD">
        <w:rPr>
          <w:color w:val="262626"/>
          <w:lang w:val="en-US"/>
        </w:rPr>
        <w:t>evolutionary formal organization that</w:t>
      </w:r>
      <w:del w:id="140" w:author="Laura Dosky" w:date="2014-10-06T19:50:00Z">
        <w:r w:rsidR="005F79FD" w:rsidRPr="005F79FD" w:rsidDel="001B432F">
          <w:rPr>
            <w:color w:val="262626"/>
            <w:lang w:val="en-US"/>
          </w:rPr>
          <w:delText xml:space="preserve"> is</w:delText>
        </w:r>
      </w:del>
      <w:r w:rsidR="005F79FD" w:rsidRPr="005F79FD">
        <w:rPr>
          <w:color w:val="262626"/>
          <w:lang w:val="en-US"/>
        </w:rPr>
        <w:t xml:space="preserve"> </w:t>
      </w:r>
      <w:del w:id="141" w:author="Laura Dosky" w:date="2014-10-06T19:49:00Z">
        <w:r w:rsidR="005F79FD" w:rsidRPr="005F79FD" w:rsidDel="001B432F">
          <w:rPr>
            <w:color w:val="262626"/>
            <w:lang w:val="en-US"/>
          </w:rPr>
          <w:delText xml:space="preserve">sectioned </w:delText>
        </w:r>
      </w:del>
      <w:ins w:id="142" w:author="Laura Dosky" w:date="2014-10-06T19:49:00Z">
        <w:r w:rsidR="001B432F">
          <w:rPr>
            <w:color w:val="262626"/>
            <w:lang w:val="en-US"/>
          </w:rPr>
          <w:t>remains disjointed</w:t>
        </w:r>
        <w:r w:rsidR="001B432F" w:rsidRPr="005F79FD">
          <w:rPr>
            <w:color w:val="262626"/>
            <w:lang w:val="en-US"/>
          </w:rPr>
          <w:t xml:space="preserve"> </w:t>
        </w:r>
      </w:ins>
      <w:del w:id="143" w:author="Laura Dosky" w:date="2014-10-06T19:50:00Z">
        <w:r w:rsidR="005F79FD" w:rsidRPr="005F79FD" w:rsidDel="001B432F">
          <w:rPr>
            <w:color w:val="262626"/>
            <w:lang w:val="en-US"/>
          </w:rPr>
          <w:delText xml:space="preserve">by </w:delText>
        </w:r>
      </w:del>
      <w:ins w:id="144" w:author="Laura Dosky" w:date="2014-10-06T19:50:00Z">
        <w:r w:rsidR="001B432F">
          <w:rPr>
            <w:color w:val="262626"/>
            <w:lang w:val="en-US"/>
          </w:rPr>
          <w:t>as a result of</w:t>
        </w:r>
        <w:r w:rsidR="001B432F" w:rsidRPr="005F79FD">
          <w:rPr>
            <w:color w:val="262626"/>
            <w:lang w:val="en-US"/>
          </w:rPr>
          <w:t xml:space="preserve"> </w:t>
        </w:r>
      </w:ins>
      <w:r w:rsidR="005F79FD" w:rsidRPr="005F79FD">
        <w:rPr>
          <w:color w:val="262626"/>
          <w:lang w:val="en-US"/>
        </w:rPr>
        <w:t>strong contras</w:t>
      </w:r>
      <w:r w:rsidR="00306E66">
        <w:rPr>
          <w:color w:val="262626"/>
          <w:lang w:val="en-US"/>
        </w:rPr>
        <w:t xml:space="preserve">ts </w:t>
      </w:r>
      <w:ins w:id="145" w:author="Laura Dosky" w:date="2014-10-06T19:51:00Z">
        <w:r w:rsidR="001B432F">
          <w:rPr>
            <w:color w:val="262626"/>
            <w:lang w:val="en-US"/>
          </w:rPr>
          <w:t>in</w:t>
        </w:r>
      </w:ins>
      <w:del w:id="146" w:author="Laura Dosky" w:date="2014-10-06T19:51:00Z">
        <w:r w:rsidR="00306E66" w:rsidDel="001B432F">
          <w:rPr>
            <w:color w:val="262626"/>
            <w:lang w:val="en-US"/>
          </w:rPr>
          <w:delText>of</w:delText>
        </w:r>
      </w:del>
      <w:r w:rsidR="00306E66">
        <w:rPr>
          <w:color w:val="262626"/>
          <w:lang w:val="en-US"/>
        </w:rPr>
        <w:t xml:space="preserve"> intensity, regist</w:t>
      </w:r>
      <w:r w:rsidR="001449F8">
        <w:rPr>
          <w:color w:val="262626"/>
          <w:lang w:val="en-US"/>
        </w:rPr>
        <w:t>er</w:t>
      </w:r>
      <w:r w:rsidR="005F79FD" w:rsidRPr="005F79FD">
        <w:rPr>
          <w:color w:val="262626"/>
          <w:lang w:val="en-US"/>
        </w:rPr>
        <w:t xml:space="preserve"> or silence.</w:t>
      </w:r>
      <w:r w:rsidR="00306E66">
        <w:rPr>
          <w:color w:val="262626"/>
          <w:lang w:val="en-US"/>
        </w:rPr>
        <w:t xml:space="preserve"> </w:t>
      </w:r>
      <w:r w:rsidR="00306E66" w:rsidRPr="00306E66">
        <w:rPr>
          <w:color w:val="262626"/>
          <w:lang w:val="en-US"/>
        </w:rPr>
        <w:t>Th</w:t>
      </w:r>
      <w:ins w:id="147" w:author="Laura Dosky" w:date="2014-10-06T19:51:00Z">
        <w:r w:rsidR="001B432F">
          <w:rPr>
            <w:color w:val="262626"/>
            <w:lang w:val="en-US"/>
          </w:rPr>
          <w:t xml:space="preserve">is style is demonstrated </w:t>
        </w:r>
      </w:ins>
      <w:del w:id="148" w:author="Laura Dosky" w:date="2014-10-06T19:51:00Z">
        <w:r w:rsidR="00306E66" w:rsidRPr="00306E66" w:rsidDel="001B432F">
          <w:rPr>
            <w:color w:val="262626"/>
            <w:lang w:val="en-US"/>
          </w:rPr>
          <w:delText xml:space="preserve">ese characteristics are </w:delText>
        </w:r>
      </w:del>
      <w:r w:rsidR="00306E66" w:rsidRPr="00306E66">
        <w:rPr>
          <w:color w:val="262626"/>
          <w:lang w:val="en-US"/>
        </w:rPr>
        <w:t xml:space="preserve">in works such as </w:t>
      </w:r>
      <w:r w:rsidR="00306E66" w:rsidRPr="00BE6359">
        <w:rPr>
          <w:i/>
        </w:rPr>
        <w:t>todavía no</w:t>
      </w:r>
      <w:r w:rsidR="00306E66" w:rsidRPr="00BE6359">
        <w:t xml:space="preserve"> </w:t>
      </w:r>
      <w:r w:rsidR="00306E66" w:rsidRPr="00306E66">
        <w:rPr>
          <w:color w:val="262626"/>
          <w:lang w:val="en-US"/>
        </w:rPr>
        <w:t xml:space="preserve">(1979), for three flutes and three clarinets or </w:t>
      </w:r>
      <w:r w:rsidR="00306E66" w:rsidRPr="00BE6359">
        <w:rPr>
          <w:i/>
        </w:rPr>
        <w:t>libres en el sonido presos en el sonido</w:t>
      </w:r>
      <w:r w:rsidR="00306E66" w:rsidRPr="00306E66">
        <w:rPr>
          <w:color w:val="262626"/>
          <w:lang w:val="en-US"/>
        </w:rPr>
        <w:t xml:space="preserve"> (1997), for instrumental ensemble.</w:t>
      </w:r>
      <w:r w:rsidR="00306E66">
        <w:rPr>
          <w:color w:val="262626"/>
          <w:lang w:val="en-US"/>
        </w:rPr>
        <w:t xml:space="preserve"> </w:t>
      </w:r>
      <w:r w:rsidR="00306E66" w:rsidRPr="00306E66">
        <w:rPr>
          <w:color w:val="262626"/>
          <w:lang w:val="en-US"/>
        </w:rPr>
        <w:t xml:space="preserve">The titles of the works present a </w:t>
      </w:r>
      <w:commentRangeStart w:id="149"/>
      <w:r w:rsidR="00306E66" w:rsidRPr="00306E66">
        <w:rPr>
          <w:color w:val="262626"/>
          <w:lang w:val="en-US"/>
        </w:rPr>
        <w:t xml:space="preserve">stimulant symbolism </w:t>
      </w:r>
      <w:commentRangeEnd w:id="149"/>
      <w:r w:rsidR="001B432F">
        <w:rPr>
          <w:rStyle w:val="CommentReference"/>
        </w:rPr>
        <w:commentReference w:id="149"/>
      </w:r>
      <w:r w:rsidR="00306E66" w:rsidRPr="00306E66">
        <w:rPr>
          <w:color w:val="262626"/>
          <w:lang w:val="en-US"/>
        </w:rPr>
        <w:t xml:space="preserve">and many </w:t>
      </w:r>
      <w:r w:rsidR="00193E69">
        <w:rPr>
          <w:color w:val="262626"/>
          <w:lang w:val="en-US"/>
        </w:rPr>
        <w:t xml:space="preserve">of them </w:t>
      </w:r>
      <w:r w:rsidR="00306E66" w:rsidRPr="00306E66">
        <w:rPr>
          <w:color w:val="262626"/>
          <w:lang w:val="en-US"/>
        </w:rPr>
        <w:t xml:space="preserve">come from poems by Juan </w:t>
      </w:r>
      <w:proofErr w:type="spellStart"/>
      <w:r w:rsidR="00306E66" w:rsidRPr="00306E66">
        <w:rPr>
          <w:color w:val="262626"/>
          <w:lang w:val="en-US"/>
        </w:rPr>
        <w:t>Gelman</w:t>
      </w:r>
      <w:proofErr w:type="spellEnd"/>
      <w:r w:rsidR="00306E66" w:rsidRPr="00306E66">
        <w:rPr>
          <w:color w:val="262626"/>
          <w:lang w:val="en-US"/>
        </w:rPr>
        <w:t>.</w:t>
      </w:r>
      <w:r w:rsidR="00287558">
        <w:rPr>
          <w:color w:val="262626"/>
          <w:lang w:val="en-US"/>
        </w:rPr>
        <w:t xml:space="preserve"> </w:t>
      </w:r>
      <w:del w:id="150" w:author="Laura Dosky" w:date="2014-10-06T19:55:00Z">
        <w:r w:rsidR="00287558" w:rsidRPr="00287558" w:rsidDel="00D20469">
          <w:rPr>
            <w:color w:val="262626"/>
            <w:lang w:val="en-US"/>
          </w:rPr>
          <w:delText>In the last years</w:delText>
        </w:r>
      </w:del>
      <w:ins w:id="151" w:author="Laura Dosky" w:date="2014-10-06T19:55:00Z">
        <w:r w:rsidR="00D20469">
          <w:rPr>
            <w:color w:val="262626"/>
            <w:lang w:val="en-US"/>
          </w:rPr>
          <w:t>More recently</w:t>
        </w:r>
      </w:ins>
      <w:r w:rsidR="00287558" w:rsidRPr="00287558">
        <w:rPr>
          <w:color w:val="262626"/>
          <w:lang w:val="en-US"/>
        </w:rPr>
        <w:t xml:space="preserve">, Paraskevaídis has </w:t>
      </w:r>
      <w:ins w:id="152" w:author="Laura Dosky" w:date="2014-10-06T19:55:00Z">
        <w:r w:rsidR="00D20469">
          <w:rPr>
            <w:color w:val="262626"/>
            <w:lang w:val="en-US"/>
          </w:rPr>
          <w:t>composed</w:t>
        </w:r>
      </w:ins>
      <w:del w:id="153" w:author="Laura Dosky" w:date="2014-10-06T19:55:00Z">
        <w:r w:rsidR="00287558" w:rsidRPr="00287558" w:rsidDel="00D20469">
          <w:rPr>
            <w:color w:val="262626"/>
            <w:lang w:val="en-US"/>
          </w:rPr>
          <w:delText>done</w:delText>
        </w:r>
      </w:del>
      <w:r w:rsidR="00287558" w:rsidRPr="00287558">
        <w:rPr>
          <w:color w:val="262626"/>
          <w:lang w:val="en-US"/>
        </w:rPr>
        <w:t xml:space="preserve"> works for members of the Experimental Orchestra of Native Instruments (</w:t>
      </w:r>
      <w:hyperlink r:id="rId9" w:history="1">
        <w:r w:rsidR="00287558" w:rsidRPr="00304508">
          <w:rPr>
            <w:rStyle w:val="Hyperlink"/>
            <w:lang w:val="en-US"/>
          </w:rPr>
          <w:t>OEIN</w:t>
        </w:r>
      </w:hyperlink>
      <w:r w:rsidR="00287558" w:rsidRPr="00287558">
        <w:rPr>
          <w:color w:val="262626"/>
          <w:lang w:val="en-US"/>
        </w:rPr>
        <w:t>, Bolivia)</w:t>
      </w:r>
      <w:ins w:id="154" w:author="Laura Dosky" w:date="2014-10-06T19:56:00Z">
        <w:r w:rsidR="00D20469">
          <w:rPr>
            <w:color w:val="262626"/>
            <w:lang w:val="en-US"/>
          </w:rPr>
          <w:t>, which was</w:t>
        </w:r>
      </w:ins>
      <w:r w:rsidR="00287558" w:rsidRPr="00287558">
        <w:rPr>
          <w:color w:val="262626"/>
          <w:lang w:val="en-US"/>
        </w:rPr>
        <w:t xml:space="preserve"> created and directed by Cergio </w:t>
      </w:r>
      <w:proofErr w:type="spellStart"/>
      <w:r w:rsidR="00287558" w:rsidRPr="00287558">
        <w:rPr>
          <w:color w:val="262626"/>
          <w:lang w:val="en-US"/>
        </w:rPr>
        <w:t>Prudencio</w:t>
      </w:r>
      <w:proofErr w:type="spellEnd"/>
      <w:r w:rsidR="00287558" w:rsidRPr="00287558">
        <w:rPr>
          <w:color w:val="262626"/>
          <w:lang w:val="en-US"/>
        </w:rPr>
        <w:t>.</w:t>
      </w:r>
    </w:p>
    <w:p w14:paraId="7E4E2E61" w14:textId="77777777" w:rsidR="00367043" w:rsidRDefault="00367043" w:rsidP="0008734C">
      <w:pPr>
        <w:spacing w:after="120" w:line="360" w:lineRule="auto"/>
        <w:jc w:val="both"/>
      </w:pPr>
    </w:p>
    <w:p w14:paraId="18563C72" w14:textId="485EEA07" w:rsidR="009C16E4" w:rsidRPr="000229E5" w:rsidRDefault="00E74234" w:rsidP="00221456">
      <w:pPr>
        <w:spacing w:after="120" w:line="360" w:lineRule="auto"/>
        <w:jc w:val="both"/>
        <w:rPr>
          <w:b/>
        </w:rPr>
      </w:pPr>
      <w:r w:rsidRPr="00F71DF8">
        <w:rPr>
          <w:b/>
          <w:lang w:val="en-US"/>
        </w:rPr>
        <w:t xml:space="preserve">Chronological </w:t>
      </w:r>
      <w:proofErr w:type="spellStart"/>
      <w:r>
        <w:rPr>
          <w:b/>
        </w:rPr>
        <w:t>l</w:t>
      </w:r>
      <w:r w:rsidR="009C16E4" w:rsidRPr="009C16E4">
        <w:rPr>
          <w:b/>
        </w:rPr>
        <w:t>ist</w:t>
      </w:r>
      <w:proofErr w:type="spellEnd"/>
      <w:r w:rsidR="009C16E4" w:rsidRPr="009C16E4">
        <w:rPr>
          <w:b/>
        </w:rPr>
        <w:t xml:space="preserve"> of </w:t>
      </w:r>
      <w:proofErr w:type="spellStart"/>
      <w:r w:rsidR="009C16E4" w:rsidRPr="009C16E4">
        <w:rPr>
          <w:b/>
        </w:rPr>
        <w:t>works</w:t>
      </w:r>
      <w:proofErr w:type="spellEnd"/>
      <w:r w:rsidR="00120676">
        <w:rPr>
          <w:b/>
        </w:rPr>
        <w:t xml:space="preserve"> </w:t>
      </w:r>
      <w:r w:rsidR="00120676" w:rsidRPr="00120676">
        <w:t>(</w:t>
      </w:r>
      <w:hyperlink r:id="rId10" w:history="1">
        <w:r w:rsidR="00120676" w:rsidRPr="00637FF8">
          <w:rPr>
            <w:rStyle w:val="Hyperlink"/>
          </w:rPr>
          <w:t>scores</w:t>
        </w:r>
      </w:hyperlink>
      <w:r w:rsidR="00120676" w:rsidRPr="00120676"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2693"/>
        <w:gridCol w:w="2410"/>
      </w:tblGrid>
      <w:tr w:rsidR="0041020E" w:rsidRPr="00431501" w14:paraId="4242EF9A" w14:textId="77777777" w:rsidTr="009D4B4A">
        <w:trPr>
          <w:trHeight w:val="300"/>
        </w:trPr>
        <w:tc>
          <w:tcPr>
            <w:tcW w:w="2660" w:type="dxa"/>
            <w:hideMark/>
          </w:tcPr>
          <w:p w14:paraId="3F59A8F9" w14:textId="2B8E4B6A" w:rsidR="0041020E" w:rsidRPr="00304C35" w:rsidRDefault="000C6AA2" w:rsidP="000C6AA2">
            <w:pPr>
              <w:spacing w:after="8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Work</w:t>
            </w:r>
            <w:proofErr w:type="spellEnd"/>
          </w:p>
        </w:tc>
        <w:tc>
          <w:tcPr>
            <w:tcW w:w="709" w:type="dxa"/>
            <w:hideMark/>
          </w:tcPr>
          <w:p w14:paraId="6DB41DD7" w14:textId="6DEEF27A" w:rsidR="0041020E" w:rsidRPr="00304C35" w:rsidRDefault="000C6AA2" w:rsidP="000C6AA2">
            <w:pPr>
              <w:spacing w:after="8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2693" w:type="dxa"/>
            <w:hideMark/>
          </w:tcPr>
          <w:p w14:paraId="31E9A297" w14:textId="7A5944FA" w:rsidR="0041020E" w:rsidRPr="000C6AA2" w:rsidRDefault="000C6AA2" w:rsidP="000C6AA2">
            <w:pPr>
              <w:spacing w:after="8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C6AA2">
              <w:rPr>
                <w:b/>
                <w:bCs/>
                <w:lang w:val="en-US"/>
              </w:rPr>
              <w:t>Instrumentation</w:t>
            </w:r>
          </w:p>
        </w:tc>
        <w:tc>
          <w:tcPr>
            <w:tcW w:w="2410" w:type="dxa"/>
            <w:hideMark/>
          </w:tcPr>
          <w:p w14:paraId="6B0F3A78" w14:textId="5D04A36F" w:rsidR="0041020E" w:rsidRPr="000C6AA2" w:rsidRDefault="000C6AA2" w:rsidP="000C6AA2">
            <w:pPr>
              <w:spacing w:after="8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Premiere</w:t>
            </w:r>
          </w:p>
        </w:tc>
      </w:tr>
      <w:tr w:rsidR="0041020E" w:rsidRPr="00431501" w14:paraId="273E3792" w14:textId="77777777" w:rsidTr="009D4B4A">
        <w:trPr>
          <w:trHeight w:val="300"/>
        </w:trPr>
        <w:tc>
          <w:tcPr>
            <w:tcW w:w="2660" w:type="dxa"/>
            <w:hideMark/>
          </w:tcPr>
          <w:p w14:paraId="1CEEB0E7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Cuarteto de cuerdas</w:t>
            </w:r>
          </w:p>
        </w:tc>
        <w:tc>
          <w:tcPr>
            <w:tcW w:w="709" w:type="dxa"/>
            <w:hideMark/>
          </w:tcPr>
          <w:p w14:paraId="0C054C1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1961</w:t>
            </w:r>
          </w:p>
        </w:tc>
        <w:tc>
          <w:tcPr>
            <w:tcW w:w="2693" w:type="dxa"/>
            <w:hideMark/>
          </w:tcPr>
          <w:p w14:paraId="42459EDF" w14:textId="529A4BFF" w:rsidR="0041020E" w:rsidRPr="000C6AA2" w:rsidRDefault="00141564" w:rsidP="0000674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quartet</w:t>
            </w:r>
          </w:p>
        </w:tc>
        <w:tc>
          <w:tcPr>
            <w:tcW w:w="2410" w:type="dxa"/>
            <w:hideMark/>
          </w:tcPr>
          <w:p w14:paraId="03EC9C8B" w14:textId="585271CD" w:rsidR="0041020E" w:rsidRPr="000C6AA2" w:rsidRDefault="0094074E" w:rsidP="00B81E14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06</w:t>
            </w:r>
            <w:r>
              <w:rPr>
                <w:sz w:val="20"/>
                <w:szCs w:val="20"/>
                <w:lang w:val="en-US"/>
              </w:rPr>
              <w:t>-24</w:t>
            </w:r>
            <w:r w:rsidR="0041020E" w:rsidRPr="000C6AA2">
              <w:rPr>
                <w:sz w:val="20"/>
                <w:szCs w:val="20"/>
                <w:lang w:val="en-US"/>
              </w:rPr>
              <w:t>-1964</w:t>
            </w:r>
          </w:p>
        </w:tc>
      </w:tr>
      <w:tr w:rsidR="0041020E" w:rsidRPr="00431501" w14:paraId="7F877A08" w14:textId="77777777" w:rsidTr="009D4B4A">
        <w:trPr>
          <w:trHeight w:val="300"/>
        </w:trPr>
        <w:tc>
          <w:tcPr>
            <w:tcW w:w="2660" w:type="dxa"/>
            <w:hideMark/>
          </w:tcPr>
          <w:p w14:paraId="18E6A2E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Música para orquesta</w:t>
            </w:r>
          </w:p>
        </w:tc>
        <w:tc>
          <w:tcPr>
            <w:tcW w:w="709" w:type="dxa"/>
            <w:hideMark/>
          </w:tcPr>
          <w:p w14:paraId="63050B2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1962</w:t>
            </w:r>
          </w:p>
        </w:tc>
        <w:tc>
          <w:tcPr>
            <w:tcW w:w="2693" w:type="dxa"/>
            <w:hideMark/>
          </w:tcPr>
          <w:p w14:paraId="5388D132" w14:textId="2F6438D4" w:rsidR="0041020E" w:rsidRPr="000C6AA2" w:rsidRDefault="00006745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Symphonic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Orchestra</w:t>
            </w:r>
          </w:p>
        </w:tc>
        <w:tc>
          <w:tcPr>
            <w:tcW w:w="2410" w:type="dxa"/>
            <w:hideMark/>
          </w:tcPr>
          <w:p w14:paraId="42CE4DB2" w14:textId="53FFBE42" w:rsidR="0041020E" w:rsidRPr="000C6AA2" w:rsidRDefault="000C6AA2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Athens</w:t>
            </w:r>
            <w:r w:rsidR="0094074E">
              <w:rPr>
                <w:sz w:val="20"/>
                <w:szCs w:val="20"/>
                <w:lang w:val="en-US"/>
              </w:rPr>
              <w:t xml:space="preserve">, </w:t>
            </w:r>
            <w:r w:rsidR="00B81E14">
              <w:rPr>
                <w:sz w:val="20"/>
                <w:szCs w:val="20"/>
                <w:lang w:val="en-US"/>
              </w:rPr>
              <w:t>05-0</w:t>
            </w:r>
            <w:r w:rsidR="0094074E">
              <w:rPr>
                <w:sz w:val="20"/>
                <w:szCs w:val="20"/>
                <w:lang w:val="en-US"/>
              </w:rPr>
              <w:t>2-</w:t>
            </w:r>
            <w:r w:rsidR="0041020E" w:rsidRPr="000C6AA2">
              <w:rPr>
                <w:sz w:val="20"/>
                <w:szCs w:val="20"/>
                <w:lang w:val="en-US"/>
              </w:rPr>
              <w:t>1966</w:t>
            </w:r>
          </w:p>
        </w:tc>
      </w:tr>
      <w:tr w:rsidR="0041020E" w:rsidRPr="00431501" w14:paraId="3840F777" w14:textId="77777777" w:rsidTr="009D4B4A">
        <w:trPr>
          <w:trHeight w:val="300"/>
        </w:trPr>
        <w:tc>
          <w:tcPr>
            <w:tcW w:w="2660" w:type="dxa"/>
            <w:hideMark/>
          </w:tcPr>
          <w:p w14:paraId="0B6172FB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Cinco piezas para piano</w:t>
            </w:r>
          </w:p>
        </w:tc>
        <w:tc>
          <w:tcPr>
            <w:tcW w:w="709" w:type="dxa"/>
            <w:hideMark/>
          </w:tcPr>
          <w:p w14:paraId="3484B43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1964</w:t>
            </w:r>
          </w:p>
        </w:tc>
        <w:tc>
          <w:tcPr>
            <w:tcW w:w="2693" w:type="dxa"/>
            <w:hideMark/>
          </w:tcPr>
          <w:p w14:paraId="62028230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15494DF9" w14:textId="369CE199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06</w:t>
            </w:r>
            <w:r w:rsidR="0094074E">
              <w:rPr>
                <w:sz w:val="20"/>
                <w:szCs w:val="20"/>
                <w:lang w:val="en-US"/>
              </w:rPr>
              <w:t>-25-</w:t>
            </w:r>
            <w:r w:rsidRPr="000C6AA2">
              <w:rPr>
                <w:sz w:val="20"/>
                <w:szCs w:val="20"/>
                <w:lang w:val="en-US"/>
              </w:rPr>
              <w:t>1965</w:t>
            </w:r>
          </w:p>
        </w:tc>
      </w:tr>
      <w:tr w:rsidR="0041020E" w:rsidRPr="00431501" w14:paraId="1F916E0B" w14:textId="77777777" w:rsidTr="009D4B4A">
        <w:trPr>
          <w:trHeight w:val="300"/>
        </w:trPr>
        <w:tc>
          <w:tcPr>
            <w:tcW w:w="2660" w:type="dxa"/>
            <w:hideMark/>
          </w:tcPr>
          <w:p w14:paraId="2F6257F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Parámetros</w:t>
            </w:r>
          </w:p>
        </w:tc>
        <w:tc>
          <w:tcPr>
            <w:tcW w:w="709" w:type="dxa"/>
            <w:hideMark/>
          </w:tcPr>
          <w:p w14:paraId="6AD4658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1965</w:t>
            </w:r>
          </w:p>
        </w:tc>
        <w:tc>
          <w:tcPr>
            <w:tcW w:w="2693" w:type="dxa"/>
            <w:hideMark/>
          </w:tcPr>
          <w:p w14:paraId="71470577" w14:textId="6C60DD5F" w:rsidR="0041020E" w:rsidRPr="000C6AA2" w:rsidRDefault="0041020E" w:rsidP="0000674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Piano, </w:t>
            </w:r>
            <w:r w:rsidR="00006745">
              <w:rPr>
                <w:sz w:val="22"/>
                <w:szCs w:val="22"/>
                <w:lang w:val="en-US"/>
              </w:rPr>
              <w:t>alto sax</w:t>
            </w:r>
            <w:r w:rsidR="00091818">
              <w:rPr>
                <w:sz w:val="22"/>
                <w:szCs w:val="22"/>
                <w:lang w:val="en-US"/>
              </w:rPr>
              <w:t xml:space="preserve"> and </w:t>
            </w:r>
            <w:r w:rsidR="00006745" w:rsidRPr="000C6AA2">
              <w:rPr>
                <w:sz w:val="22"/>
                <w:szCs w:val="22"/>
                <w:lang w:val="en-US"/>
              </w:rPr>
              <w:t>percussion</w:t>
            </w:r>
          </w:p>
        </w:tc>
        <w:tc>
          <w:tcPr>
            <w:tcW w:w="2410" w:type="dxa"/>
            <w:hideMark/>
          </w:tcPr>
          <w:p w14:paraId="4CA98CF5" w14:textId="24F87706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28-</w:t>
            </w:r>
            <w:r w:rsidRPr="000C6AA2">
              <w:rPr>
                <w:sz w:val="20"/>
                <w:szCs w:val="20"/>
                <w:lang w:val="en-US"/>
              </w:rPr>
              <w:t>1965</w:t>
            </w:r>
          </w:p>
        </w:tc>
      </w:tr>
      <w:tr w:rsidR="0041020E" w:rsidRPr="00431501" w14:paraId="3C20877A" w14:textId="77777777" w:rsidTr="009D4B4A">
        <w:trPr>
          <w:trHeight w:val="600"/>
        </w:trPr>
        <w:tc>
          <w:tcPr>
            <w:tcW w:w="2660" w:type="dxa"/>
            <w:hideMark/>
          </w:tcPr>
          <w:p w14:paraId="29376A1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Combinatoria II</w:t>
            </w:r>
          </w:p>
        </w:tc>
        <w:tc>
          <w:tcPr>
            <w:tcW w:w="709" w:type="dxa"/>
            <w:hideMark/>
          </w:tcPr>
          <w:p w14:paraId="4DED18B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1966</w:t>
            </w:r>
          </w:p>
        </w:tc>
        <w:tc>
          <w:tcPr>
            <w:tcW w:w="2693" w:type="dxa"/>
            <w:hideMark/>
          </w:tcPr>
          <w:p w14:paraId="1BDA1F11" w14:textId="7325889B" w:rsidR="0041020E" w:rsidRPr="000C6AA2" w:rsidRDefault="00091818" w:rsidP="00091818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iano,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19E688F3" w14:textId="7ADC65EA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09-0</w:t>
            </w:r>
            <w:r w:rsidR="0094074E">
              <w:rPr>
                <w:sz w:val="20"/>
                <w:szCs w:val="20"/>
                <w:lang w:val="en-US"/>
              </w:rPr>
              <w:t>7-</w:t>
            </w:r>
            <w:r w:rsidRPr="000C6AA2">
              <w:rPr>
                <w:sz w:val="20"/>
                <w:szCs w:val="20"/>
                <w:lang w:val="en-US"/>
              </w:rPr>
              <w:t>1966</w:t>
            </w:r>
          </w:p>
        </w:tc>
      </w:tr>
      <w:tr w:rsidR="0041020E" w:rsidRPr="00431501" w14:paraId="550F8787" w14:textId="77777777" w:rsidTr="009D4B4A">
        <w:trPr>
          <w:trHeight w:val="300"/>
        </w:trPr>
        <w:tc>
          <w:tcPr>
            <w:tcW w:w="2660" w:type="dxa"/>
            <w:hideMark/>
          </w:tcPr>
          <w:p w14:paraId="46FA2BC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magma I </w:t>
            </w:r>
          </w:p>
        </w:tc>
        <w:tc>
          <w:tcPr>
            <w:tcW w:w="709" w:type="dxa"/>
            <w:hideMark/>
          </w:tcPr>
          <w:p w14:paraId="066F91E6" w14:textId="02EAD9EC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013CD50A" w14:textId="27E27194" w:rsidR="0041020E" w:rsidRPr="000C6AA2" w:rsidRDefault="00187A3C" w:rsidP="00304C35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Brasswind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nonet</w:t>
            </w:r>
            <w:proofErr w:type="spellEnd"/>
          </w:p>
        </w:tc>
        <w:tc>
          <w:tcPr>
            <w:tcW w:w="2410" w:type="dxa"/>
            <w:hideMark/>
          </w:tcPr>
          <w:p w14:paraId="15C581C1" w14:textId="598CE19F" w:rsidR="0041020E" w:rsidRPr="000C6AA2" w:rsidRDefault="00196286" w:rsidP="00196286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Berlin, 11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17-</w:t>
            </w:r>
            <w:r w:rsidR="0041020E"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03F0542E" w14:textId="77777777" w:rsidTr="009D4B4A">
        <w:trPr>
          <w:trHeight w:val="300"/>
        </w:trPr>
        <w:tc>
          <w:tcPr>
            <w:tcW w:w="2660" w:type="dxa"/>
            <w:hideMark/>
          </w:tcPr>
          <w:p w14:paraId="4FCF372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Subliminal I</w:t>
            </w:r>
          </w:p>
        </w:tc>
        <w:tc>
          <w:tcPr>
            <w:tcW w:w="709" w:type="dxa"/>
            <w:hideMark/>
          </w:tcPr>
          <w:p w14:paraId="5B837A9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5E026E6F" w14:textId="74D20A7D" w:rsidR="0041020E" w:rsidRPr="000C6AA2" w:rsidRDefault="0041020E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 </w:t>
            </w:r>
            <w:r w:rsidR="00187A3C"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1E537D08" w14:textId="16E14D03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Puerto Rico, </w:t>
            </w:r>
            <w:r w:rsidR="00196286">
              <w:rPr>
                <w:sz w:val="20"/>
                <w:szCs w:val="20"/>
                <w:lang w:val="en-US"/>
              </w:rPr>
              <w:t>03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94074E">
              <w:rPr>
                <w:sz w:val="20"/>
                <w:szCs w:val="20"/>
                <w:lang w:val="en-US"/>
              </w:rPr>
              <w:t>8-</w:t>
            </w:r>
            <w:r w:rsidRPr="000C6AA2">
              <w:rPr>
                <w:sz w:val="20"/>
                <w:szCs w:val="20"/>
                <w:lang w:val="en-US"/>
              </w:rPr>
              <w:t>1968</w:t>
            </w:r>
          </w:p>
        </w:tc>
      </w:tr>
      <w:tr w:rsidR="0041020E" w:rsidRPr="00431501" w14:paraId="6D4E24BE" w14:textId="77777777" w:rsidTr="009D4B4A">
        <w:trPr>
          <w:trHeight w:val="300"/>
        </w:trPr>
        <w:tc>
          <w:tcPr>
            <w:tcW w:w="2660" w:type="dxa"/>
            <w:hideMark/>
          </w:tcPr>
          <w:p w14:paraId="35DA2BF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Con silencio vibrante</w:t>
            </w:r>
          </w:p>
        </w:tc>
        <w:tc>
          <w:tcPr>
            <w:tcW w:w="709" w:type="dxa"/>
            <w:hideMark/>
          </w:tcPr>
          <w:p w14:paraId="0DD6B3D3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00BD657F" w14:textId="58C348D4" w:rsidR="0041020E" w:rsidRPr="000C6AA2" w:rsidRDefault="00187A3C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viola</w:t>
            </w:r>
          </w:p>
        </w:tc>
        <w:tc>
          <w:tcPr>
            <w:tcW w:w="2410" w:type="dxa"/>
            <w:hideMark/>
          </w:tcPr>
          <w:p w14:paraId="7CEB6351" w14:textId="4DE3F420" w:rsidR="0041020E" w:rsidRPr="000C6AA2" w:rsidRDefault="00196286" w:rsidP="00196286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Madrid, 12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12-</w:t>
            </w:r>
            <w:r w:rsidR="0041020E"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12A7BF33" w14:textId="77777777" w:rsidTr="009D4B4A">
        <w:trPr>
          <w:trHeight w:val="600"/>
        </w:trPr>
        <w:tc>
          <w:tcPr>
            <w:tcW w:w="2660" w:type="dxa"/>
            <w:hideMark/>
          </w:tcPr>
          <w:p w14:paraId="69E47E3D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Combinatoria II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Pr="00304C35">
              <w:rPr>
                <w:sz w:val="22"/>
                <w:szCs w:val="22"/>
              </w:rPr>
              <w:t xml:space="preserve">2nd </w:t>
            </w:r>
            <w:r w:rsidRPr="00187A3C">
              <w:rPr>
                <w:sz w:val="22"/>
                <w:szCs w:val="22"/>
                <w:lang w:val="en-US"/>
              </w:rPr>
              <w:t>version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7DCBD5A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0FD16727" w14:textId="47AE171B" w:rsidR="0041020E" w:rsidRPr="000C6AA2" w:rsidRDefault="00187A3C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6F6F0F38" w14:textId="290177FE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1968</w:t>
            </w:r>
          </w:p>
        </w:tc>
      </w:tr>
      <w:tr w:rsidR="0041020E" w:rsidRPr="00431501" w14:paraId="15A2EFA2" w14:textId="77777777" w:rsidTr="009D4B4A">
        <w:trPr>
          <w:trHeight w:val="600"/>
        </w:trPr>
        <w:tc>
          <w:tcPr>
            <w:tcW w:w="2660" w:type="dxa"/>
            <w:hideMark/>
          </w:tcPr>
          <w:p w14:paraId="485EB1B6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Seis canciones españolas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Miguel Hernández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73D4771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38E8D338" w14:textId="4FA0C9FA" w:rsidR="0041020E" w:rsidRPr="000C6AA2" w:rsidRDefault="0041020E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  <w:r w:rsidR="00B86C55">
              <w:rPr>
                <w:sz w:val="22"/>
                <w:szCs w:val="22"/>
                <w:lang w:val="en-US"/>
              </w:rPr>
              <w:t>and piano</w:t>
            </w:r>
          </w:p>
        </w:tc>
        <w:tc>
          <w:tcPr>
            <w:tcW w:w="2410" w:type="dxa"/>
            <w:hideMark/>
          </w:tcPr>
          <w:p w14:paraId="56FBD18D" w14:textId="5F154A4D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26-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62D0F15E" w14:textId="77777777" w:rsidTr="009D4B4A">
        <w:trPr>
          <w:trHeight w:val="300"/>
        </w:trPr>
        <w:tc>
          <w:tcPr>
            <w:tcW w:w="2660" w:type="dxa"/>
            <w:hideMark/>
          </w:tcPr>
          <w:p w14:paraId="26CFD26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Trio</w:t>
            </w:r>
          </w:p>
        </w:tc>
        <w:tc>
          <w:tcPr>
            <w:tcW w:w="709" w:type="dxa"/>
            <w:hideMark/>
          </w:tcPr>
          <w:p w14:paraId="0DC8586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59F3E864" w14:textId="689D0438" w:rsidR="0041020E" w:rsidRPr="000C6AA2" w:rsidRDefault="00B86C55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bassoon</w:t>
            </w:r>
          </w:p>
        </w:tc>
        <w:tc>
          <w:tcPr>
            <w:tcW w:w="2410" w:type="dxa"/>
            <w:hideMark/>
          </w:tcPr>
          <w:p w14:paraId="7D272C07" w14:textId="01929D6D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196286">
              <w:rPr>
                <w:sz w:val="20"/>
                <w:szCs w:val="20"/>
                <w:lang w:val="en-US"/>
              </w:rPr>
              <w:t>05-0</w:t>
            </w:r>
            <w:r w:rsidR="0094074E">
              <w:rPr>
                <w:sz w:val="20"/>
                <w:szCs w:val="20"/>
                <w:lang w:val="en-US"/>
              </w:rPr>
              <w:t>3-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161E9E64" w14:textId="77777777" w:rsidTr="009D4B4A">
        <w:trPr>
          <w:trHeight w:val="300"/>
        </w:trPr>
        <w:tc>
          <w:tcPr>
            <w:tcW w:w="2660" w:type="dxa"/>
            <w:hideMark/>
          </w:tcPr>
          <w:p w14:paraId="04C8817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magma II </w:t>
            </w:r>
          </w:p>
        </w:tc>
        <w:tc>
          <w:tcPr>
            <w:tcW w:w="709" w:type="dxa"/>
            <w:hideMark/>
          </w:tcPr>
          <w:p w14:paraId="1B1C3FD3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25C949F6" w14:textId="268E8BFA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trombones</w:t>
            </w:r>
          </w:p>
        </w:tc>
        <w:tc>
          <w:tcPr>
            <w:tcW w:w="2410" w:type="dxa"/>
            <w:hideMark/>
          </w:tcPr>
          <w:p w14:paraId="362720B5" w14:textId="7162B2EF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Santo Domingo, </w:t>
            </w:r>
            <w:r w:rsidR="00196286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675C80BC" w14:textId="77777777" w:rsidTr="009D4B4A">
        <w:trPr>
          <w:trHeight w:val="600"/>
        </w:trPr>
        <w:tc>
          <w:tcPr>
            <w:tcW w:w="2660" w:type="dxa"/>
            <w:hideMark/>
          </w:tcPr>
          <w:p w14:paraId="2FAF259D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</w:t>
            </w:r>
            <w:proofErr w:type="spellStart"/>
            <w:r w:rsidRPr="00304C35">
              <w:rPr>
                <w:i/>
                <w:sz w:val="22"/>
                <w:szCs w:val="22"/>
              </w:rPr>
              <w:t>libertà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va cercando…"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Dante Alighieri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6D42D63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3821088C" w14:textId="0766ED36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Mixed choir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6651B368" w14:textId="4D3BD796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196286">
              <w:rPr>
                <w:sz w:val="20"/>
                <w:szCs w:val="20"/>
                <w:lang w:val="en-US"/>
              </w:rPr>
              <w:t>10</w:t>
            </w:r>
            <w:r w:rsidR="0094074E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94074E">
              <w:rPr>
                <w:sz w:val="20"/>
                <w:szCs w:val="20"/>
                <w:lang w:val="en-US"/>
              </w:rPr>
              <w:t>7</w:t>
            </w:r>
            <w:r w:rsidRPr="000C6AA2">
              <w:rPr>
                <w:sz w:val="20"/>
                <w:szCs w:val="20"/>
                <w:lang w:val="en-US"/>
              </w:rPr>
              <w:t>-1971</w:t>
            </w:r>
          </w:p>
        </w:tc>
      </w:tr>
      <w:tr w:rsidR="0041020E" w:rsidRPr="00431501" w14:paraId="2211D293" w14:textId="77777777" w:rsidTr="009D4B4A">
        <w:trPr>
          <w:trHeight w:val="600"/>
        </w:trPr>
        <w:tc>
          <w:tcPr>
            <w:tcW w:w="2660" w:type="dxa"/>
            <w:hideMark/>
          </w:tcPr>
          <w:p w14:paraId="62C391F9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Aphorismen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Karl </w:t>
            </w:r>
            <w:proofErr w:type="spellStart"/>
            <w:r w:rsidRPr="00304C35">
              <w:rPr>
                <w:sz w:val="22"/>
                <w:szCs w:val="22"/>
              </w:rPr>
              <w:t>Kraus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03C3E9F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0DF31015" w14:textId="178AF563" w:rsidR="0041020E" w:rsidRPr="000C6AA2" w:rsidRDefault="00B86C55" w:rsidP="00B86C5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actors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piano,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40BCB252" w14:textId="02B5DE35" w:rsidR="0041020E" w:rsidRPr="000C6AA2" w:rsidRDefault="00196286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>
              <w:rPr>
                <w:sz w:val="20"/>
                <w:szCs w:val="20"/>
                <w:lang w:val="en-US"/>
              </w:rPr>
              <w:t>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Breisgau</w:t>
            </w:r>
            <w:proofErr w:type="spellEnd"/>
            <w:r>
              <w:rPr>
                <w:sz w:val="20"/>
                <w:szCs w:val="20"/>
                <w:lang w:val="en-US"/>
              </w:rPr>
              <w:t>, 02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25-</w:t>
            </w:r>
            <w:r w:rsidR="0041020E"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49A4CEE1" w14:textId="77777777" w:rsidTr="009D4B4A">
        <w:trPr>
          <w:trHeight w:val="600"/>
        </w:trPr>
        <w:tc>
          <w:tcPr>
            <w:tcW w:w="2660" w:type="dxa"/>
            <w:hideMark/>
          </w:tcPr>
          <w:p w14:paraId="20C822A0" w14:textId="77777777" w:rsidR="0041020E" w:rsidRPr="00F103B6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e </w:t>
            </w:r>
            <w:proofErr w:type="spellStart"/>
            <w:r w:rsidRPr="00304C35">
              <w:rPr>
                <w:i/>
                <w:sz w:val="22"/>
                <w:szCs w:val="22"/>
              </w:rPr>
              <w:t>desidero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solo </w:t>
            </w:r>
            <w:proofErr w:type="spellStart"/>
            <w:r w:rsidRPr="00304C35">
              <w:rPr>
                <w:i/>
                <w:sz w:val="22"/>
                <w:szCs w:val="22"/>
              </w:rPr>
              <w:t>colori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Cesare </w:t>
            </w:r>
            <w:proofErr w:type="spellStart"/>
            <w:r w:rsidRPr="00304C35">
              <w:rPr>
                <w:sz w:val="22"/>
                <w:szCs w:val="22"/>
              </w:rPr>
              <w:t>Pavese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38E52A1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4A8BB520" w14:textId="797BDDAC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B86C55">
              <w:rPr>
                <w:sz w:val="22"/>
                <w:szCs w:val="22"/>
                <w:lang w:val="en-US"/>
              </w:rPr>
              <w:t xml:space="preserve">emale choir </w:t>
            </w:r>
            <w:r w:rsidR="0041020E" w:rsidRPr="000C6AA2">
              <w:rPr>
                <w:sz w:val="22"/>
                <w:szCs w:val="22"/>
                <w:lang w:val="en-US"/>
              </w:rPr>
              <w:t>a cappella</w:t>
            </w:r>
          </w:p>
        </w:tc>
        <w:tc>
          <w:tcPr>
            <w:tcW w:w="2410" w:type="dxa"/>
            <w:hideMark/>
          </w:tcPr>
          <w:p w14:paraId="6CB07C7E" w14:textId="26E459A3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9-</w:t>
            </w:r>
            <w:r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05F56748" w14:textId="77777777" w:rsidTr="009D4B4A">
        <w:trPr>
          <w:trHeight w:val="600"/>
        </w:trPr>
        <w:tc>
          <w:tcPr>
            <w:tcW w:w="2660" w:type="dxa"/>
            <w:hideMark/>
          </w:tcPr>
          <w:p w14:paraId="52A1772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mellonta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tauta</w:t>
            </w:r>
            <w:proofErr w:type="spellEnd"/>
          </w:p>
        </w:tc>
        <w:tc>
          <w:tcPr>
            <w:tcW w:w="709" w:type="dxa"/>
            <w:hideMark/>
          </w:tcPr>
          <w:p w14:paraId="17654F8A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24A92D56" w14:textId="7BD9ADFC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Accordion</w:t>
            </w:r>
          </w:p>
        </w:tc>
        <w:tc>
          <w:tcPr>
            <w:tcW w:w="2410" w:type="dxa"/>
            <w:hideMark/>
          </w:tcPr>
          <w:p w14:paraId="093D0BAB" w14:textId="2415E9BC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12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17-</w:t>
            </w:r>
            <w:r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155FEAE8" w14:textId="77777777" w:rsidTr="009D4B4A">
        <w:trPr>
          <w:trHeight w:val="600"/>
        </w:trPr>
        <w:tc>
          <w:tcPr>
            <w:tcW w:w="2660" w:type="dxa"/>
            <w:hideMark/>
          </w:tcPr>
          <w:p w14:paraId="3287E590" w14:textId="77777777" w:rsidR="0041020E" w:rsidRPr="00F103B6" w:rsidRDefault="0041020E" w:rsidP="00304C35">
            <w:pPr>
              <w:spacing w:after="80"/>
              <w:rPr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Schatten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Karl </w:t>
            </w:r>
            <w:proofErr w:type="spellStart"/>
            <w:r w:rsidRPr="00304C35">
              <w:rPr>
                <w:sz w:val="22"/>
                <w:szCs w:val="22"/>
              </w:rPr>
              <w:t>Kraus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227E85D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6AE0D88D" w14:textId="7547BBA7" w:rsidR="0041020E" w:rsidRPr="000C6AA2" w:rsidRDefault="0041020E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  <w:r w:rsidR="00B86C55">
              <w:rPr>
                <w:sz w:val="22"/>
                <w:szCs w:val="22"/>
                <w:lang w:val="en-US"/>
              </w:rPr>
              <w:t>and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B86C55" w:rsidRPr="000C6AA2">
              <w:rPr>
                <w:sz w:val="22"/>
                <w:szCs w:val="22"/>
                <w:lang w:val="en-US"/>
              </w:rPr>
              <w:t>baritone</w:t>
            </w:r>
          </w:p>
        </w:tc>
        <w:tc>
          <w:tcPr>
            <w:tcW w:w="2410" w:type="dxa"/>
            <w:hideMark/>
          </w:tcPr>
          <w:p w14:paraId="4EE07E73" w14:textId="1973C6B8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27-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21439F32" w14:textId="77777777" w:rsidTr="009D4B4A">
        <w:trPr>
          <w:trHeight w:val="600"/>
        </w:trPr>
        <w:tc>
          <w:tcPr>
            <w:tcW w:w="2660" w:type="dxa"/>
            <w:hideMark/>
          </w:tcPr>
          <w:p w14:paraId="1BC373B1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Die Hand </w:t>
            </w:r>
            <w:proofErr w:type="spellStart"/>
            <w:r w:rsidRPr="00304C35">
              <w:rPr>
                <w:i/>
                <w:sz w:val="22"/>
                <w:szCs w:val="22"/>
              </w:rPr>
              <w:t>voller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Stunden</w:t>
            </w:r>
            <w:proofErr w:type="spellEnd"/>
          </w:p>
        </w:tc>
        <w:tc>
          <w:tcPr>
            <w:tcW w:w="709" w:type="dxa"/>
            <w:hideMark/>
          </w:tcPr>
          <w:p w14:paraId="343A03A0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30A9DF0D" w14:textId="48113326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Nine solo voices</w:t>
            </w:r>
          </w:p>
        </w:tc>
        <w:tc>
          <w:tcPr>
            <w:tcW w:w="2410" w:type="dxa"/>
            <w:hideMark/>
          </w:tcPr>
          <w:p w14:paraId="7FDECBF6" w14:textId="060606CE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12-0</w:t>
            </w:r>
            <w:r w:rsidR="002F59D2">
              <w:rPr>
                <w:sz w:val="20"/>
                <w:szCs w:val="20"/>
                <w:lang w:val="en-US"/>
              </w:rPr>
              <w:t>2-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4067F4A2" w14:textId="77777777" w:rsidTr="009D4B4A">
        <w:trPr>
          <w:trHeight w:val="900"/>
        </w:trPr>
        <w:tc>
          <w:tcPr>
            <w:tcW w:w="2660" w:type="dxa"/>
            <w:hideMark/>
          </w:tcPr>
          <w:p w14:paraId="3A3EFA5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Mozart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Texts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from</w:t>
            </w:r>
            <w:proofErr w:type="spellEnd"/>
            <w:r w:rsidRPr="00304C35">
              <w:rPr>
                <w:sz w:val="22"/>
                <w:szCs w:val="22"/>
              </w:rPr>
              <w:t xml:space="preserve"> W. A. </w:t>
            </w:r>
            <w:proofErr w:type="spellStart"/>
            <w:r w:rsidRPr="00304C35">
              <w:rPr>
                <w:sz w:val="22"/>
                <w:szCs w:val="22"/>
              </w:rPr>
              <w:t>Mozart's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letters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1D167F6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1970-1972</w:t>
            </w:r>
          </w:p>
        </w:tc>
        <w:tc>
          <w:tcPr>
            <w:tcW w:w="2693" w:type="dxa"/>
            <w:hideMark/>
          </w:tcPr>
          <w:p w14:paraId="03232555" w14:textId="2791DE01" w:rsidR="0041020E" w:rsidRPr="000C6AA2" w:rsidRDefault="0041020E" w:rsidP="00F62A9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Actor </w:t>
            </w:r>
            <w:r w:rsidR="00F62A9C">
              <w:rPr>
                <w:sz w:val="22"/>
                <w:szCs w:val="22"/>
                <w:lang w:val="en-US"/>
              </w:rPr>
              <w:t>and instrumental ensemble</w:t>
            </w:r>
          </w:p>
        </w:tc>
        <w:tc>
          <w:tcPr>
            <w:tcW w:w="2410" w:type="dxa"/>
            <w:hideMark/>
          </w:tcPr>
          <w:p w14:paraId="765BF236" w14:textId="3F217DF7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>, 25-V-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1973</w:t>
            </w:r>
          </w:p>
        </w:tc>
      </w:tr>
      <w:tr w:rsidR="0041020E" w:rsidRPr="00431501" w14:paraId="1A4C232B" w14:textId="77777777" w:rsidTr="009D4B4A">
        <w:trPr>
          <w:trHeight w:val="900"/>
        </w:trPr>
        <w:tc>
          <w:tcPr>
            <w:tcW w:w="2660" w:type="dxa"/>
            <w:hideMark/>
          </w:tcPr>
          <w:p w14:paraId="6F20D4B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Schattenreich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Hans Magnus </w:t>
            </w:r>
            <w:proofErr w:type="spellStart"/>
            <w:r w:rsidRPr="00304C35">
              <w:rPr>
                <w:sz w:val="22"/>
                <w:szCs w:val="22"/>
              </w:rPr>
              <w:t>Enzensberger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598DB04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1972</w:t>
            </w:r>
          </w:p>
        </w:tc>
        <w:tc>
          <w:tcPr>
            <w:tcW w:w="2693" w:type="dxa"/>
            <w:hideMark/>
          </w:tcPr>
          <w:p w14:paraId="2BB12D73" w14:textId="2AE187F2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Vocal quartet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47296673" w14:textId="14D5A522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1973</w:t>
            </w:r>
          </w:p>
        </w:tc>
      </w:tr>
      <w:tr w:rsidR="00F62A9C" w:rsidRPr="00431501" w14:paraId="2F45CEBB" w14:textId="77777777" w:rsidTr="009D4B4A">
        <w:trPr>
          <w:trHeight w:val="635"/>
        </w:trPr>
        <w:tc>
          <w:tcPr>
            <w:tcW w:w="2660" w:type="dxa"/>
            <w:hideMark/>
          </w:tcPr>
          <w:p w14:paraId="75EDF6D8" w14:textId="77777777" w:rsidR="00F62A9C" w:rsidRPr="00304C35" w:rsidRDefault="00F62A9C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Mozart </w:t>
            </w:r>
            <w:r>
              <w:rPr>
                <w:sz w:val="22"/>
                <w:szCs w:val="22"/>
              </w:rPr>
              <w:t xml:space="preserve">(2nd </w:t>
            </w: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, in </w:t>
            </w:r>
            <w:proofErr w:type="spellStart"/>
            <w:r>
              <w:rPr>
                <w:sz w:val="22"/>
                <w:szCs w:val="22"/>
              </w:rPr>
              <w:t>Spanish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4523AE96" w14:textId="77777777" w:rsidR="00F62A9C" w:rsidRPr="00304C35" w:rsidRDefault="00F62A9C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04ED7C8C" w14:textId="3E5C1EC1" w:rsidR="00F62A9C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Actor </w:t>
            </w:r>
            <w:r>
              <w:rPr>
                <w:sz w:val="22"/>
                <w:szCs w:val="22"/>
                <w:lang w:val="en-US"/>
              </w:rPr>
              <w:t>and instrumental ensemble</w:t>
            </w:r>
          </w:p>
        </w:tc>
        <w:tc>
          <w:tcPr>
            <w:tcW w:w="2410" w:type="dxa"/>
            <w:hideMark/>
          </w:tcPr>
          <w:p w14:paraId="25CFC859" w14:textId="369E39C1" w:rsidR="00F62A9C" w:rsidRPr="000C6AA2" w:rsidRDefault="00F62A9C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1976</w:t>
            </w:r>
          </w:p>
        </w:tc>
      </w:tr>
      <w:tr w:rsidR="0041020E" w:rsidRPr="00431501" w14:paraId="6358779A" w14:textId="77777777" w:rsidTr="009D4B4A">
        <w:trPr>
          <w:trHeight w:val="600"/>
        </w:trPr>
        <w:tc>
          <w:tcPr>
            <w:tcW w:w="2660" w:type="dxa"/>
            <w:hideMark/>
          </w:tcPr>
          <w:p w14:paraId="2418B1F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III</w:t>
            </w:r>
          </w:p>
        </w:tc>
        <w:tc>
          <w:tcPr>
            <w:tcW w:w="709" w:type="dxa"/>
            <w:hideMark/>
          </w:tcPr>
          <w:p w14:paraId="626FA53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70215AE9" w14:textId="4C4F3B5A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4AA97E20" w14:textId="1F61E775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57BB2D04" w14:textId="77777777" w:rsidTr="009D4B4A">
        <w:trPr>
          <w:trHeight w:val="300"/>
        </w:trPr>
        <w:tc>
          <w:tcPr>
            <w:tcW w:w="2660" w:type="dxa"/>
            <w:hideMark/>
          </w:tcPr>
          <w:p w14:paraId="53F130F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IV</w:t>
            </w:r>
          </w:p>
        </w:tc>
        <w:tc>
          <w:tcPr>
            <w:tcW w:w="709" w:type="dxa"/>
            <w:hideMark/>
          </w:tcPr>
          <w:p w14:paraId="66EFCA9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183C0DC6" w14:textId="2A7975F8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quartet</w:t>
            </w:r>
          </w:p>
        </w:tc>
        <w:tc>
          <w:tcPr>
            <w:tcW w:w="2410" w:type="dxa"/>
            <w:hideMark/>
          </w:tcPr>
          <w:p w14:paraId="52E935A0" w14:textId="5FF429A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1-</w:t>
            </w:r>
            <w:r w:rsidRPr="000C6AA2">
              <w:rPr>
                <w:sz w:val="20"/>
                <w:szCs w:val="20"/>
                <w:lang w:val="en-US"/>
              </w:rPr>
              <w:t>1981</w:t>
            </w:r>
          </w:p>
        </w:tc>
      </w:tr>
      <w:tr w:rsidR="0041020E" w:rsidRPr="00431501" w14:paraId="380FA6A4" w14:textId="77777777" w:rsidTr="009D4B4A">
        <w:trPr>
          <w:trHeight w:val="300"/>
        </w:trPr>
        <w:tc>
          <w:tcPr>
            <w:tcW w:w="2660" w:type="dxa"/>
            <w:hideMark/>
          </w:tcPr>
          <w:p w14:paraId="42BACFE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huauqui</w:t>
            </w:r>
            <w:proofErr w:type="spellEnd"/>
          </w:p>
        </w:tc>
        <w:tc>
          <w:tcPr>
            <w:tcW w:w="709" w:type="dxa"/>
            <w:hideMark/>
          </w:tcPr>
          <w:p w14:paraId="13C624B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1975</w:t>
            </w:r>
          </w:p>
        </w:tc>
        <w:tc>
          <w:tcPr>
            <w:tcW w:w="2693" w:type="dxa"/>
            <w:hideMark/>
          </w:tcPr>
          <w:p w14:paraId="337B2D83" w14:textId="054716D1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Elec</w:t>
            </w:r>
            <w:r>
              <w:rPr>
                <w:sz w:val="22"/>
                <w:szCs w:val="22"/>
                <w:lang w:val="en-US"/>
              </w:rPr>
              <w:t>tro</w:t>
            </w:r>
            <w:r w:rsidR="00E46AE4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t>acoustic</w:t>
            </w:r>
            <w:r w:rsidR="00741A7D">
              <w:rPr>
                <w:sz w:val="22"/>
                <w:szCs w:val="22"/>
                <w:lang w:val="en-US"/>
              </w:rPr>
              <w:t xml:space="preserve"> music</w:t>
            </w:r>
          </w:p>
        </w:tc>
        <w:tc>
          <w:tcPr>
            <w:tcW w:w="2410" w:type="dxa"/>
            <w:hideMark/>
          </w:tcPr>
          <w:p w14:paraId="178DDACD" w14:textId="55B941BF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1975</w:t>
            </w:r>
          </w:p>
        </w:tc>
      </w:tr>
      <w:tr w:rsidR="0041020E" w:rsidRPr="00431501" w14:paraId="184FF41F" w14:textId="77777777" w:rsidTr="009D4B4A">
        <w:trPr>
          <w:trHeight w:val="300"/>
        </w:trPr>
        <w:tc>
          <w:tcPr>
            <w:tcW w:w="2660" w:type="dxa"/>
            <w:hideMark/>
          </w:tcPr>
          <w:p w14:paraId="4B78B5F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</w:t>
            </w:r>
          </w:p>
        </w:tc>
        <w:tc>
          <w:tcPr>
            <w:tcW w:w="709" w:type="dxa"/>
            <w:hideMark/>
          </w:tcPr>
          <w:p w14:paraId="70E8F2F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1977</w:t>
            </w:r>
          </w:p>
        </w:tc>
        <w:tc>
          <w:tcPr>
            <w:tcW w:w="2693" w:type="dxa"/>
            <w:hideMark/>
          </w:tcPr>
          <w:p w14:paraId="33BE80DE" w14:textId="0D0070B8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020E" w:rsidRPr="000C6AA2">
              <w:rPr>
                <w:sz w:val="22"/>
                <w:szCs w:val="22"/>
                <w:lang w:val="en-US"/>
              </w:rPr>
              <w:t>quenas</w:t>
            </w:r>
            <w:proofErr w:type="spellEnd"/>
          </w:p>
        </w:tc>
        <w:tc>
          <w:tcPr>
            <w:tcW w:w="2410" w:type="dxa"/>
            <w:hideMark/>
          </w:tcPr>
          <w:p w14:paraId="2E629DE4" w14:textId="79E02936" w:rsidR="0041020E" w:rsidRPr="000C6AA2" w:rsidRDefault="00FC0592" w:rsidP="00FC0592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Montevideo, 06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6-</w:t>
            </w:r>
            <w:r w:rsidR="0041020E"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6E851137" w14:textId="77777777" w:rsidTr="009D4B4A">
        <w:trPr>
          <w:trHeight w:val="600"/>
        </w:trPr>
        <w:tc>
          <w:tcPr>
            <w:tcW w:w="2660" w:type="dxa"/>
            <w:hideMark/>
          </w:tcPr>
          <w:p w14:paraId="4E54F6E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todavía no</w:t>
            </w:r>
          </w:p>
        </w:tc>
        <w:tc>
          <w:tcPr>
            <w:tcW w:w="709" w:type="dxa"/>
            <w:hideMark/>
          </w:tcPr>
          <w:p w14:paraId="2C907A6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1979</w:t>
            </w:r>
          </w:p>
        </w:tc>
        <w:tc>
          <w:tcPr>
            <w:tcW w:w="2693" w:type="dxa"/>
            <w:hideMark/>
          </w:tcPr>
          <w:p w14:paraId="3DB542CC" w14:textId="4CE3E8AF" w:rsidR="0041020E" w:rsidRPr="000C6AA2" w:rsidRDefault="00A44A99" w:rsidP="007A4207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Three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A4207" w:rsidRPr="000C6AA2">
              <w:rPr>
                <w:sz w:val="22"/>
                <w:szCs w:val="22"/>
                <w:lang w:val="en-US"/>
              </w:rPr>
              <w:t>flutes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A4207">
              <w:rPr>
                <w:sz w:val="22"/>
                <w:szCs w:val="22"/>
                <w:lang w:val="en-US"/>
              </w:rPr>
              <w:t>and three clarinet</w:t>
            </w:r>
            <w:r w:rsidR="0041020E" w:rsidRPr="000C6AA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2410" w:type="dxa"/>
            <w:hideMark/>
          </w:tcPr>
          <w:p w14:paraId="6DD06379" w14:textId="26B7534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02F447C0" w14:textId="77777777" w:rsidTr="009D4B4A">
        <w:trPr>
          <w:trHeight w:val="300"/>
        </w:trPr>
        <w:tc>
          <w:tcPr>
            <w:tcW w:w="2660" w:type="dxa"/>
            <w:hideMark/>
          </w:tcPr>
          <w:p w14:paraId="01F2595B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VI</w:t>
            </w:r>
          </w:p>
        </w:tc>
        <w:tc>
          <w:tcPr>
            <w:tcW w:w="709" w:type="dxa"/>
            <w:hideMark/>
          </w:tcPr>
          <w:p w14:paraId="495A9A9A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1979</w:t>
            </w:r>
          </w:p>
        </w:tc>
        <w:tc>
          <w:tcPr>
            <w:tcW w:w="2693" w:type="dxa"/>
            <w:hideMark/>
          </w:tcPr>
          <w:p w14:paraId="33E9D5AC" w14:textId="26BD5981" w:rsidR="0041020E" w:rsidRPr="000C6AA2" w:rsidRDefault="007A4207" w:rsidP="007A4207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trumpets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trombones</w:t>
            </w:r>
          </w:p>
        </w:tc>
        <w:tc>
          <w:tcPr>
            <w:tcW w:w="2410" w:type="dxa"/>
            <w:hideMark/>
          </w:tcPr>
          <w:p w14:paraId="2CB6FC28" w14:textId="11C1D405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Bonn, </w:t>
            </w:r>
            <w:r w:rsidR="00FC059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20-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20BDCB21" w14:textId="77777777" w:rsidTr="009D4B4A">
        <w:trPr>
          <w:trHeight w:val="600"/>
        </w:trPr>
        <w:tc>
          <w:tcPr>
            <w:tcW w:w="2660" w:type="dxa"/>
            <w:hideMark/>
          </w:tcPr>
          <w:p w14:paraId="7071539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y… es como todo </w:t>
            </w:r>
          </w:p>
        </w:tc>
        <w:tc>
          <w:tcPr>
            <w:tcW w:w="709" w:type="dxa"/>
            <w:hideMark/>
          </w:tcPr>
          <w:p w14:paraId="46A07C3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1981</w:t>
            </w:r>
          </w:p>
        </w:tc>
        <w:tc>
          <w:tcPr>
            <w:tcW w:w="2693" w:type="dxa"/>
            <w:hideMark/>
          </w:tcPr>
          <w:p w14:paraId="15CAD301" w14:textId="37504B03" w:rsidR="0041020E" w:rsidRPr="000C6AA2" w:rsidRDefault="007A4207" w:rsidP="00741A7D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flutes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two 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s,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41A7D">
              <w:rPr>
                <w:sz w:val="22"/>
                <w:szCs w:val="22"/>
                <w:lang w:val="en-US"/>
              </w:rPr>
              <w:t>horn</w:t>
            </w:r>
          </w:p>
        </w:tc>
        <w:tc>
          <w:tcPr>
            <w:tcW w:w="2410" w:type="dxa"/>
            <w:hideMark/>
          </w:tcPr>
          <w:p w14:paraId="210D9299" w14:textId="15D2524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9-</w:t>
            </w:r>
            <w:r w:rsidRPr="000C6AA2">
              <w:rPr>
                <w:sz w:val="20"/>
                <w:szCs w:val="20"/>
                <w:lang w:val="en-US"/>
              </w:rPr>
              <w:t>1983</w:t>
            </w:r>
          </w:p>
        </w:tc>
      </w:tr>
      <w:tr w:rsidR="0041020E" w:rsidRPr="00431501" w14:paraId="14BC31DA" w14:textId="77777777" w:rsidTr="009D4B4A">
        <w:trPr>
          <w:trHeight w:val="600"/>
        </w:trPr>
        <w:tc>
          <w:tcPr>
            <w:tcW w:w="2660" w:type="dxa"/>
            <w:hideMark/>
          </w:tcPr>
          <w:p w14:paraId="2C2678C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A entera revisación del público en general</w:t>
            </w:r>
          </w:p>
        </w:tc>
        <w:tc>
          <w:tcPr>
            <w:tcW w:w="709" w:type="dxa"/>
            <w:hideMark/>
          </w:tcPr>
          <w:p w14:paraId="5AF3F7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1978-1981</w:t>
            </w:r>
          </w:p>
        </w:tc>
        <w:tc>
          <w:tcPr>
            <w:tcW w:w="2693" w:type="dxa"/>
            <w:hideMark/>
          </w:tcPr>
          <w:p w14:paraId="5C7861AD" w14:textId="0CF79751" w:rsidR="0041020E" w:rsidRPr="000C6AA2" w:rsidRDefault="00741A7D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Elec</w:t>
            </w:r>
            <w:r>
              <w:rPr>
                <w:sz w:val="22"/>
                <w:szCs w:val="22"/>
                <w:lang w:val="en-US"/>
              </w:rPr>
              <w:t>tro</w:t>
            </w:r>
            <w:r w:rsidR="00E46AE4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t>acoustic</w:t>
            </w:r>
            <w:r w:rsidR="00E46AE4">
              <w:rPr>
                <w:sz w:val="22"/>
                <w:szCs w:val="22"/>
                <w:lang w:val="en-US"/>
              </w:rPr>
              <w:t xml:space="preserve"> music</w:t>
            </w:r>
          </w:p>
        </w:tc>
        <w:tc>
          <w:tcPr>
            <w:tcW w:w="2410" w:type="dxa"/>
            <w:hideMark/>
          </w:tcPr>
          <w:p w14:paraId="114810E1" w14:textId="7A64A08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24-</w:t>
            </w:r>
            <w:r w:rsidRPr="000C6AA2">
              <w:rPr>
                <w:sz w:val="20"/>
                <w:szCs w:val="20"/>
                <w:lang w:val="en-US"/>
              </w:rPr>
              <w:t>1981</w:t>
            </w:r>
          </w:p>
        </w:tc>
      </w:tr>
      <w:tr w:rsidR="0041020E" w:rsidRPr="00431501" w14:paraId="27915F7D" w14:textId="77777777" w:rsidTr="009D4B4A">
        <w:trPr>
          <w:trHeight w:val="300"/>
        </w:trPr>
        <w:tc>
          <w:tcPr>
            <w:tcW w:w="2660" w:type="dxa"/>
            <w:hideMark/>
          </w:tcPr>
          <w:p w14:paraId="12D12ED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un lado, otro lado</w:t>
            </w:r>
          </w:p>
        </w:tc>
        <w:tc>
          <w:tcPr>
            <w:tcW w:w="709" w:type="dxa"/>
            <w:hideMark/>
          </w:tcPr>
          <w:p w14:paraId="7DFDF1B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122F3255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37AA9E8D" w14:textId="66359507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08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8-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5AB9F3A7" w14:textId="77777777" w:rsidTr="009D4B4A">
        <w:trPr>
          <w:trHeight w:val="300"/>
        </w:trPr>
        <w:tc>
          <w:tcPr>
            <w:tcW w:w="2660" w:type="dxa"/>
            <w:hideMark/>
          </w:tcPr>
          <w:p w14:paraId="0F09173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más fuerza tiene </w:t>
            </w:r>
          </w:p>
        </w:tc>
        <w:tc>
          <w:tcPr>
            <w:tcW w:w="709" w:type="dxa"/>
            <w:hideMark/>
          </w:tcPr>
          <w:p w14:paraId="6ACBE2B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2AC60CA8" w14:textId="46D3A5D4" w:rsidR="0041020E" w:rsidRPr="000C6AA2" w:rsidRDefault="00E46AE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Clarinet</w:t>
            </w:r>
          </w:p>
        </w:tc>
        <w:tc>
          <w:tcPr>
            <w:tcW w:w="2410" w:type="dxa"/>
            <w:hideMark/>
          </w:tcPr>
          <w:p w14:paraId="0AE05217" w14:textId="4D0A9213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>La Paz, 1</w:t>
            </w:r>
            <w:r w:rsidR="00FC0592">
              <w:rPr>
                <w:sz w:val="20"/>
                <w:szCs w:val="20"/>
                <w:lang w:val="en-US"/>
              </w:rPr>
              <w:t>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1986</w:t>
            </w:r>
          </w:p>
        </w:tc>
      </w:tr>
      <w:tr w:rsidR="0041020E" w:rsidRPr="00431501" w14:paraId="6BC4BD6C" w14:textId="77777777" w:rsidTr="009D4B4A">
        <w:trPr>
          <w:trHeight w:val="300"/>
        </w:trPr>
        <w:tc>
          <w:tcPr>
            <w:tcW w:w="2660" w:type="dxa"/>
            <w:hideMark/>
          </w:tcPr>
          <w:p w14:paraId="2AC5297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VII</w:t>
            </w:r>
          </w:p>
        </w:tc>
        <w:tc>
          <w:tcPr>
            <w:tcW w:w="709" w:type="dxa"/>
            <w:hideMark/>
          </w:tcPr>
          <w:p w14:paraId="68D4348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2FF04D1A" w14:textId="70B68B1E" w:rsidR="0041020E" w:rsidRPr="000C6AA2" w:rsidRDefault="00E46AE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Fourteen wind instruments</w:t>
            </w:r>
          </w:p>
        </w:tc>
        <w:tc>
          <w:tcPr>
            <w:tcW w:w="2410" w:type="dxa"/>
            <w:hideMark/>
          </w:tcPr>
          <w:p w14:paraId="30CAB66A" w14:textId="1D80676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Berlin, </w:t>
            </w:r>
            <w:r w:rsidR="00FC0592">
              <w:rPr>
                <w:sz w:val="20"/>
                <w:szCs w:val="20"/>
                <w:lang w:val="en-US"/>
              </w:rPr>
              <w:t>12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2-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DF182A" w:rsidRPr="00431501" w14:paraId="49E19377" w14:textId="77777777" w:rsidTr="009D4B4A">
        <w:trPr>
          <w:trHeight w:val="382"/>
        </w:trPr>
        <w:tc>
          <w:tcPr>
            <w:tcW w:w="2660" w:type="dxa"/>
          </w:tcPr>
          <w:p w14:paraId="129AD96E" w14:textId="1A58D2DA" w:rsidR="00DF182A" w:rsidRPr="00304C35" w:rsidRDefault="00DF182A" w:rsidP="00304C35">
            <w:pPr>
              <w:spacing w:after="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Tres piezas infantiles</w:t>
            </w:r>
          </w:p>
        </w:tc>
        <w:tc>
          <w:tcPr>
            <w:tcW w:w="709" w:type="dxa"/>
          </w:tcPr>
          <w:p w14:paraId="599416CB" w14:textId="5C9DB27C" w:rsidR="00DF182A" w:rsidRPr="00304C35" w:rsidRDefault="00DF182A" w:rsidP="00304C35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1986</w:t>
            </w:r>
          </w:p>
        </w:tc>
        <w:tc>
          <w:tcPr>
            <w:tcW w:w="2693" w:type="dxa"/>
          </w:tcPr>
          <w:p w14:paraId="213B4EAD" w14:textId="28D52F37" w:rsidR="00DF182A" w:rsidRDefault="00DF182A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</w:tcPr>
          <w:p w14:paraId="7B461005" w14:textId="77777777" w:rsidR="00DF182A" w:rsidRPr="000C6AA2" w:rsidRDefault="00DF182A" w:rsidP="00304C35">
            <w:pPr>
              <w:spacing w:after="80"/>
              <w:rPr>
                <w:sz w:val="20"/>
                <w:szCs w:val="20"/>
                <w:lang w:val="en-US"/>
              </w:rPr>
            </w:pPr>
          </w:p>
        </w:tc>
      </w:tr>
      <w:tr w:rsidR="0041020E" w:rsidRPr="00431501" w14:paraId="7886FD67" w14:textId="77777777" w:rsidTr="009D4B4A">
        <w:trPr>
          <w:trHeight w:val="600"/>
        </w:trPr>
        <w:tc>
          <w:tcPr>
            <w:tcW w:w="2660" w:type="dxa"/>
            <w:hideMark/>
          </w:tcPr>
          <w:p w14:paraId="75A3CBEC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el grito en el cielo</w:t>
            </w:r>
          </w:p>
        </w:tc>
        <w:tc>
          <w:tcPr>
            <w:tcW w:w="709" w:type="dxa"/>
            <w:hideMark/>
          </w:tcPr>
          <w:p w14:paraId="27D307F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1987</w:t>
            </w:r>
          </w:p>
        </w:tc>
        <w:tc>
          <w:tcPr>
            <w:tcW w:w="2693" w:type="dxa"/>
            <w:hideMark/>
          </w:tcPr>
          <w:p w14:paraId="65E51925" w14:textId="78419AD9" w:rsidR="0041020E" w:rsidRPr="000C6AA2" w:rsidRDefault="00037FD2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Mixed choir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210283CC" w14:textId="1A14EECC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Santiago de Chile, </w:t>
            </w:r>
            <w:r w:rsidR="00FC0592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2002</w:t>
            </w:r>
          </w:p>
        </w:tc>
      </w:tr>
      <w:tr w:rsidR="0041020E" w:rsidRPr="00431501" w14:paraId="4D6536C8" w14:textId="77777777" w:rsidTr="009D4B4A">
        <w:trPr>
          <w:trHeight w:val="600"/>
        </w:trPr>
        <w:tc>
          <w:tcPr>
            <w:tcW w:w="2660" w:type="dxa"/>
            <w:hideMark/>
          </w:tcPr>
          <w:p w14:paraId="6DB43F8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pequeño conjunto</w:t>
            </w:r>
          </w:p>
        </w:tc>
        <w:tc>
          <w:tcPr>
            <w:tcW w:w="709" w:type="dxa"/>
            <w:hideMark/>
          </w:tcPr>
          <w:p w14:paraId="36F5A8C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1989</w:t>
            </w:r>
          </w:p>
        </w:tc>
        <w:tc>
          <w:tcPr>
            <w:tcW w:w="2693" w:type="dxa"/>
            <w:hideMark/>
          </w:tcPr>
          <w:p w14:paraId="0957F36C" w14:textId="13DC460D" w:rsidR="0041020E" w:rsidRPr="000C6AA2" w:rsidRDefault="00037FD2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Oboe, 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 w:rsidR="00906227">
              <w:rPr>
                <w:sz w:val="22"/>
                <w:szCs w:val="22"/>
                <w:lang w:val="en-US"/>
              </w:rPr>
              <w:t>, claves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0E221AA7" w14:textId="262C3F3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27-</w:t>
            </w:r>
            <w:r w:rsidRPr="000C6AA2">
              <w:rPr>
                <w:sz w:val="20"/>
                <w:szCs w:val="20"/>
                <w:lang w:val="en-US"/>
              </w:rPr>
              <w:t>1990</w:t>
            </w:r>
          </w:p>
        </w:tc>
      </w:tr>
      <w:tr w:rsidR="0041020E" w:rsidRPr="00431501" w14:paraId="5F501BF9" w14:textId="77777777" w:rsidTr="009D4B4A">
        <w:trPr>
          <w:trHeight w:val="600"/>
        </w:trPr>
        <w:tc>
          <w:tcPr>
            <w:tcW w:w="2660" w:type="dxa"/>
            <w:hideMark/>
          </w:tcPr>
          <w:p w14:paraId="3EF386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sendas</w:t>
            </w:r>
          </w:p>
        </w:tc>
        <w:tc>
          <w:tcPr>
            <w:tcW w:w="709" w:type="dxa"/>
            <w:hideMark/>
          </w:tcPr>
          <w:p w14:paraId="1F85436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1992</w:t>
            </w:r>
          </w:p>
        </w:tc>
        <w:tc>
          <w:tcPr>
            <w:tcW w:w="2693" w:type="dxa"/>
            <w:hideMark/>
          </w:tcPr>
          <w:p w14:paraId="56777D1D" w14:textId="35CA9378" w:rsidR="0041020E" w:rsidRPr="000C6AA2" w:rsidRDefault="00906227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oboe,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bassoon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4107B24D" w14:textId="7D8EE13C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30-</w:t>
            </w:r>
            <w:r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0B7CE3E3" w14:textId="77777777" w:rsidTr="009D4B4A">
        <w:trPr>
          <w:trHeight w:val="300"/>
        </w:trPr>
        <w:tc>
          <w:tcPr>
            <w:tcW w:w="2660" w:type="dxa"/>
            <w:hideMark/>
          </w:tcPr>
          <w:p w14:paraId="1F4DFDCB" w14:textId="629D665F" w:rsidR="0041020E" w:rsidRPr="00304C35" w:rsidRDefault="00DF182A" w:rsidP="00304C35">
            <w:pPr>
              <w:spacing w:after="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el nervio de </w:t>
            </w:r>
            <w:proofErr w:type="spellStart"/>
            <w:r>
              <w:rPr>
                <w:i/>
                <w:sz w:val="22"/>
                <w:szCs w:val="22"/>
              </w:rPr>
              <w:t>A</w:t>
            </w:r>
            <w:r w:rsidR="0041020E" w:rsidRPr="00304C35">
              <w:rPr>
                <w:i/>
                <w:sz w:val="22"/>
                <w:szCs w:val="22"/>
              </w:rPr>
              <w:t>rnold</w:t>
            </w:r>
            <w:proofErr w:type="spellEnd"/>
          </w:p>
        </w:tc>
        <w:tc>
          <w:tcPr>
            <w:tcW w:w="709" w:type="dxa"/>
            <w:hideMark/>
          </w:tcPr>
          <w:p w14:paraId="0E0E228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1992</w:t>
            </w:r>
          </w:p>
        </w:tc>
        <w:tc>
          <w:tcPr>
            <w:tcW w:w="2693" w:type="dxa"/>
            <w:hideMark/>
          </w:tcPr>
          <w:p w14:paraId="4F4F36FC" w14:textId="0115D968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Guitar</w:t>
            </w:r>
          </w:p>
        </w:tc>
        <w:tc>
          <w:tcPr>
            <w:tcW w:w="2410" w:type="dxa"/>
            <w:hideMark/>
          </w:tcPr>
          <w:p w14:paraId="2CFD4641" w14:textId="523AE416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28-</w:t>
            </w:r>
            <w:r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45FE3250" w14:textId="77777777" w:rsidTr="009D4B4A">
        <w:trPr>
          <w:trHeight w:val="300"/>
        </w:trPr>
        <w:tc>
          <w:tcPr>
            <w:tcW w:w="2660" w:type="dxa"/>
            <w:hideMark/>
          </w:tcPr>
          <w:p w14:paraId="513F3E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"algún sonido de la vida"</w:t>
            </w:r>
          </w:p>
        </w:tc>
        <w:tc>
          <w:tcPr>
            <w:tcW w:w="709" w:type="dxa"/>
            <w:hideMark/>
          </w:tcPr>
          <w:p w14:paraId="025729F0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1993</w:t>
            </w:r>
          </w:p>
        </w:tc>
        <w:tc>
          <w:tcPr>
            <w:tcW w:w="2693" w:type="dxa"/>
            <w:hideMark/>
          </w:tcPr>
          <w:p w14:paraId="64F09C06" w14:textId="06BE1C1D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oboes</w:t>
            </w:r>
          </w:p>
        </w:tc>
        <w:tc>
          <w:tcPr>
            <w:tcW w:w="2410" w:type="dxa"/>
            <w:hideMark/>
          </w:tcPr>
          <w:p w14:paraId="7D9E8917" w14:textId="1137B488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13-</w:t>
            </w:r>
            <w:r w:rsidRPr="000C6AA2">
              <w:rPr>
                <w:sz w:val="20"/>
                <w:szCs w:val="20"/>
                <w:lang w:val="en-US"/>
              </w:rPr>
              <w:t>1993</w:t>
            </w:r>
          </w:p>
        </w:tc>
      </w:tr>
      <w:tr w:rsidR="0041020E" w:rsidRPr="00431501" w14:paraId="275EF450" w14:textId="77777777" w:rsidTr="009D4B4A">
        <w:trPr>
          <w:trHeight w:val="300"/>
        </w:trPr>
        <w:tc>
          <w:tcPr>
            <w:tcW w:w="2660" w:type="dxa"/>
            <w:hideMark/>
          </w:tcPr>
          <w:p w14:paraId="43DD03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nada</w:t>
            </w:r>
          </w:p>
        </w:tc>
        <w:tc>
          <w:tcPr>
            <w:tcW w:w="709" w:type="dxa"/>
            <w:hideMark/>
          </w:tcPr>
          <w:p w14:paraId="10E5AAA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1993</w:t>
            </w:r>
          </w:p>
        </w:tc>
        <w:tc>
          <w:tcPr>
            <w:tcW w:w="2693" w:type="dxa"/>
            <w:hideMark/>
          </w:tcPr>
          <w:p w14:paraId="55D18517" w14:textId="4649419A" w:rsidR="0041020E" w:rsidRPr="000C6AA2" w:rsidRDefault="0041020E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</w:p>
        </w:tc>
        <w:tc>
          <w:tcPr>
            <w:tcW w:w="2410" w:type="dxa"/>
            <w:hideMark/>
          </w:tcPr>
          <w:p w14:paraId="61EB9FD1" w14:textId="04D2D7D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-1</w:t>
            </w:r>
            <w:r w:rsidR="002F59D2">
              <w:rPr>
                <w:sz w:val="20"/>
                <w:szCs w:val="20"/>
                <w:lang w:val="en-US"/>
              </w:rPr>
              <w:t>3-1</w:t>
            </w:r>
            <w:r w:rsidRPr="000C6AA2">
              <w:rPr>
                <w:sz w:val="20"/>
                <w:szCs w:val="20"/>
                <w:lang w:val="en-US"/>
              </w:rPr>
              <w:t>994</w:t>
            </w:r>
          </w:p>
        </w:tc>
      </w:tr>
      <w:tr w:rsidR="0041020E" w:rsidRPr="00431501" w14:paraId="041783B0" w14:textId="77777777" w:rsidTr="009D4B4A">
        <w:trPr>
          <w:trHeight w:val="600"/>
        </w:trPr>
        <w:tc>
          <w:tcPr>
            <w:tcW w:w="2660" w:type="dxa"/>
            <w:hideMark/>
          </w:tcPr>
          <w:p w14:paraId="00CF5D4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ta</w:t>
            </w:r>
            <w:proofErr w:type="spellEnd"/>
          </w:p>
        </w:tc>
        <w:tc>
          <w:tcPr>
            <w:tcW w:w="709" w:type="dxa"/>
            <w:hideMark/>
          </w:tcPr>
          <w:p w14:paraId="2E3B54A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1994</w:t>
            </w:r>
          </w:p>
        </w:tc>
        <w:tc>
          <w:tcPr>
            <w:tcW w:w="2693" w:type="dxa"/>
            <w:hideMark/>
          </w:tcPr>
          <w:p w14:paraId="352C346F" w14:textId="0E6B0450" w:rsidR="0041020E" w:rsidRPr="000C6AA2" w:rsidRDefault="00906227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oboe,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7BE46584" w14:textId="25B522F4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24B0A314" w14:textId="77777777" w:rsidTr="009D4B4A">
        <w:trPr>
          <w:trHeight w:val="300"/>
        </w:trPr>
        <w:tc>
          <w:tcPr>
            <w:tcW w:w="2660" w:type="dxa"/>
            <w:hideMark/>
          </w:tcPr>
          <w:p w14:paraId="1523A31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otra vez</w:t>
            </w:r>
          </w:p>
        </w:tc>
        <w:tc>
          <w:tcPr>
            <w:tcW w:w="709" w:type="dxa"/>
            <w:hideMark/>
          </w:tcPr>
          <w:p w14:paraId="1333C2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1994</w:t>
            </w:r>
          </w:p>
        </w:tc>
        <w:tc>
          <w:tcPr>
            <w:tcW w:w="2693" w:type="dxa"/>
            <w:hideMark/>
          </w:tcPr>
          <w:p w14:paraId="43C712D1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4729ABCD" w14:textId="47501A9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Rosario,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1995</w:t>
            </w:r>
          </w:p>
        </w:tc>
      </w:tr>
      <w:tr w:rsidR="0041020E" w:rsidRPr="00431501" w14:paraId="2FA133D8" w14:textId="77777777" w:rsidTr="009D4B4A">
        <w:trPr>
          <w:trHeight w:val="300"/>
        </w:trPr>
        <w:tc>
          <w:tcPr>
            <w:tcW w:w="2660" w:type="dxa"/>
            <w:hideMark/>
          </w:tcPr>
          <w:p w14:paraId="276CF44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pero están (2nd </w:t>
            </w:r>
            <w:proofErr w:type="spellStart"/>
            <w:r w:rsidRPr="00304C35">
              <w:rPr>
                <w:i/>
                <w:sz w:val="22"/>
                <w:szCs w:val="22"/>
              </w:rPr>
              <w:t>version</w:t>
            </w:r>
            <w:proofErr w:type="spellEnd"/>
            <w:r w:rsidRPr="00304C35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19E53D7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0A73ABA4" w14:textId="07B0BA16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>
              <w:rPr>
                <w:sz w:val="22"/>
                <w:szCs w:val="22"/>
                <w:lang w:val="en-US"/>
              </w:rPr>
              <w:t>, oboe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</w:p>
        </w:tc>
        <w:tc>
          <w:tcPr>
            <w:tcW w:w="2410" w:type="dxa"/>
            <w:hideMark/>
          </w:tcPr>
          <w:p w14:paraId="128C68E7" w14:textId="5FC4377E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1997</w:t>
            </w:r>
          </w:p>
        </w:tc>
      </w:tr>
      <w:tr w:rsidR="0041020E" w:rsidRPr="00431501" w14:paraId="00CEE57C" w14:textId="77777777" w:rsidTr="009D4B4A">
        <w:trPr>
          <w:trHeight w:val="600"/>
        </w:trPr>
        <w:tc>
          <w:tcPr>
            <w:tcW w:w="2660" w:type="dxa"/>
            <w:hideMark/>
          </w:tcPr>
          <w:p w14:paraId="564EBBB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No quiero oír ya más campanas</w:t>
            </w:r>
          </w:p>
        </w:tc>
        <w:tc>
          <w:tcPr>
            <w:tcW w:w="709" w:type="dxa"/>
            <w:hideMark/>
          </w:tcPr>
          <w:p w14:paraId="2584119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1995</w:t>
            </w:r>
          </w:p>
        </w:tc>
        <w:tc>
          <w:tcPr>
            <w:tcW w:w="2693" w:type="dxa"/>
            <w:hideMark/>
          </w:tcPr>
          <w:p w14:paraId="56A33A26" w14:textId="406BA8FC" w:rsidR="0041020E" w:rsidRPr="000C6AA2" w:rsidRDefault="008016D8" w:rsidP="008016D8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Fourteen wind instruments </w:t>
            </w:r>
          </w:p>
        </w:tc>
        <w:tc>
          <w:tcPr>
            <w:tcW w:w="2410" w:type="dxa"/>
            <w:hideMark/>
          </w:tcPr>
          <w:p w14:paraId="4EFAA669" w14:textId="6BA3D13E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>Köln, 2-III-</w:t>
            </w:r>
            <w:r w:rsidR="002F59D2">
              <w:rPr>
                <w:sz w:val="20"/>
                <w:szCs w:val="20"/>
                <w:lang w:val="en-US"/>
              </w:rPr>
              <w:t>02-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44CE5DDD" w14:textId="77777777" w:rsidTr="009D4B4A">
        <w:trPr>
          <w:trHeight w:val="600"/>
        </w:trPr>
        <w:tc>
          <w:tcPr>
            <w:tcW w:w="2660" w:type="dxa"/>
            <w:hideMark/>
          </w:tcPr>
          <w:p w14:paraId="1C4689A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oboe y piano</w:t>
            </w:r>
          </w:p>
        </w:tc>
        <w:tc>
          <w:tcPr>
            <w:tcW w:w="709" w:type="dxa"/>
            <w:hideMark/>
          </w:tcPr>
          <w:p w14:paraId="591ADF8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1995</w:t>
            </w:r>
          </w:p>
        </w:tc>
        <w:tc>
          <w:tcPr>
            <w:tcW w:w="2693" w:type="dxa"/>
            <w:hideMark/>
          </w:tcPr>
          <w:p w14:paraId="76FEDF13" w14:textId="64F19471" w:rsidR="0041020E" w:rsidRPr="000C6AA2" w:rsidRDefault="008016D8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Oboe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2AC0E2ED" w14:textId="5AB7E708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1995</w:t>
            </w:r>
          </w:p>
        </w:tc>
      </w:tr>
      <w:tr w:rsidR="0041020E" w:rsidRPr="00431501" w14:paraId="3AB24AC0" w14:textId="77777777" w:rsidTr="009D4B4A">
        <w:trPr>
          <w:trHeight w:val="300"/>
        </w:trPr>
        <w:tc>
          <w:tcPr>
            <w:tcW w:w="2660" w:type="dxa"/>
            <w:hideMark/>
          </w:tcPr>
          <w:p w14:paraId="3BF3B0DE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en abril</w:t>
            </w:r>
          </w:p>
        </w:tc>
        <w:tc>
          <w:tcPr>
            <w:tcW w:w="709" w:type="dxa"/>
            <w:hideMark/>
          </w:tcPr>
          <w:p w14:paraId="0ED4F65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1AFC0CBA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52810539" w14:textId="10BDFFEF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12-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0DDE4E24" w14:textId="77777777" w:rsidTr="009D4B4A">
        <w:trPr>
          <w:trHeight w:val="600"/>
        </w:trPr>
        <w:tc>
          <w:tcPr>
            <w:tcW w:w="2660" w:type="dxa"/>
            <w:hideMark/>
          </w:tcPr>
          <w:p w14:paraId="64EA88EE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hacen así</w:t>
            </w:r>
          </w:p>
        </w:tc>
        <w:tc>
          <w:tcPr>
            <w:tcW w:w="709" w:type="dxa"/>
            <w:hideMark/>
          </w:tcPr>
          <w:p w14:paraId="149402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0D3E50B9" w14:textId="45F41513" w:rsidR="0041020E" w:rsidRPr="000C6AA2" w:rsidRDefault="008016D8" w:rsidP="008016D8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Xylophone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wood block, gong </w:t>
            </w:r>
            <w:r>
              <w:rPr>
                <w:sz w:val="22"/>
                <w:szCs w:val="22"/>
                <w:lang w:val="en-US"/>
              </w:rPr>
              <w:t>and 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claves</w:t>
            </w:r>
          </w:p>
        </w:tc>
        <w:tc>
          <w:tcPr>
            <w:tcW w:w="2410" w:type="dxa"/>
            <w:hideMark/>
          </w:tcPr>
          <w:p w14:paraId="2AAB6F6C" w14:textId="77C656E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09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4D7289FF" w14:textId="77777777" w:rsidTr="009D4B4A">
        <w:trPr>
          <w:trHeight w:val="600"/>
        </w:trPr>
        <w:tc>
          <w:tcPr>
            <w:tcW w:w="2660" w:type="dxa"/>
            <w:hideMark/>
          </w:tcPr>
          <w:p w14:paraId="24686EA1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altibajos</w:t>
            </w:r>
          </w:p>
        </w:tc>
        <w:tc>
          <w:tcPr>
            <w:tcW w:w="709" w:type="dxa"/>
            <w:hideMark/>
          </w:tcPr>
          <w:p w14:paraId="5568EF2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35AA9A42" w14:textId="570AD656" w:rsidR="0041020E" w:rsidRPr="000C6AA2" w:rsidRDefault="008016D8" w:rsidP="00141564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141564">
              <w:rPr>
                <w:sz w:val="22"/>
                <w:szCs w:val="22"/>
                <w:lang w:val="en-US"/>
              </w:rPr>
              <w:t>double bass</w:t>
            </w:r>
          </w:p>
        </w:tc>
        <w:tc>
          <w:tcPr>
            <w:tcW w:w="2410" w:type="dxa"/>
            <w:hideMark/>
          </w:tcPr>
          <w:p w14:paraId="6CECA493" w14:textId="696DA444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04-</w:t>
            </w:r>
            <w:r w:rsidRPr="000C6AA2">
              <w:rPr>
                <w:sz w:val="20"/>
                <w:szCs w:val="20"/>
                <w:lang w:val="en-US"/>
              </w:rPr>
              <w:t>1999</w:t>
            </w:r>
          </w:p>
        </w:tc>
      </w:tr>
      <w:tr w:rsidR="0041020E" w:rsidRPr="00431501" w14:paraId="63366C7C" w14:textId="77777777" w:rsidTr="009D4B4A">
        <w:trPr>
          <w:trHeight w:val="300"/>
        </w:trPr>
        <w:tc>
          <w:tcPr>
            <w:tcW w:w="2660" w:type="dxa"/>
            <w:hideMark/>
          </w:tcPr>
          <w:p w14:paraId="3E24D95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…a hombros del ruiseñor</w:t>
            </w:r>
          </w:p>
        </w:tc>
        <w:tc>
          <w:tcPr>
            <w:tcW w:w="709" w:type="dxa"/>
            <w:hideMark/>
          </w:tcPr>
          <w:p w14:paraId="26B3F44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60AEBDFA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2ABB0187" w14:textId="1B4D9FED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Santos, </w:t>
            </w:r>
            <w:r w:rsidR="009D65F2">
              <w:rPr>
                <w:sz w:val="20"/>
                <w:szCs w:val="20"/>
                <w:lang w:val="en-US"/>
              </w:rPr>
              <w:t>08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1997</w:t>
            </w:r>
          </w:p>
        </w:tc>
      </w:tr>
      <w:tr w:rsidR="0041020E" w:rsidRPr="00431501" w14:paraId="1F3E89F8" w14:textId="77777777" w:rsidTr="009D4B4A">
        <w:trPr>
          <w:trHeight w:val="600"/>
        </w:trPr>
        <w:tc>
          <w:tcPr>
            <w:tcW w:w="2660" w:type="dxa"/>
            <w:hideMark/>
          </w:tcPr>
          <w:p w14:paraId="39ECC61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Alter </w:t>
            </w:r>
            <w:proofErr w:type="spellStart"/>
            <w:r w:rsidRPr="00304C35">
              <w:rPr>
                <w:i/>
                <w:sz w:val="22"/>
                <w:szCs w:val="22"/>
              </w:rPr>
              <w:t>Duft</w:t>
            </w:r>
            <w:proofErr w:type="spellEnd"/>
          </w:p>
        </w:tc>
        <w:tc>
          <w:tcPr>
            <w:tcW w:w="709" w:type="dxa"/>
            <w:hideMark/>
          </w:tcPr>
          <w:p w14:paraId="4B78093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5705766A" w14:textId="745B6D92" w:rsidR="0041020E" w:rsidRPr="000C6AA2" w:rsidRDefault="00141564" w:rsidP="001415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guitar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mandolin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violin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viola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079CA3A4" w14:textId="0F471306" w:rsidR="0041020E" w:rsidRPr="000C6AA2" w:rsidRDefault="009D65F2" w:rsidP="009D65F2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Winterthur, 04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09-</w:t>
            </w:r>
            <w:r w:rsidR="0041020E"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61D07E17" w14:textId="77777777" w:rsidTr="009D4B4A">
        <w:trPr>
          <w:trHeight w:val="600"/>
        </w:trPr>
        <w:tc>
          <w:tcPr>
            <w:tcW w:w="2660" w:type="dxa"/>
            <w:hideMark/>
          </w:tcPr>
          <w:p w14:paraId="3D3FBC3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libres en el sonido presos en el sonido</w:t>
            </w:r>
          </w:p>
        </w:tc>
        <w:tc>
          <w:tcPr>
            <w:tcW w:w="709" w:type="dxa"/>
            <w:hideMark/>
          </w:tcPr>
          <w:p w14:paraId="5123A07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5ED0721D" w14:textId="252CAB42" w:rsidR="0041020E" w:rsidRPr="000C6AA2" w:rsidRDefault="00141564" w:rsidP="001415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piano, </w:t>
            </w:r>
            <w:r w:rsidRPr="000C6AA2">
              <w:rPr>
                <w:sz w:val="22"/>
                <w:szCs w:val="22"/>
                <w:lang w:val="en-US"/>
              </w:rPr>
              <w:t>violin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7DB69DCB" w14:textId="431AA85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Köln,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38C167ED" w14:textId="77777777" w:rsidTr="009D4B4A">
        <w:trPr>
          <w:trHeight w:val="300"/>
        </w:trPr>
        <w:tc>
          <w:tcPr>
            <w:tcW w:w="2660" w:type="dxa"/>
            <w:hideMark/>
          </w:tcPr>
          <w:p w14:paraId="1682104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suono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sogno</w:t>
            </w:r>
            <w:proofErr w:type="spellEnd"/>
          </w:p>
        </w:tc>
        <w:tc>
          <w:tcPr>
            <w:tcW w:w="709" w:type="dxa"/>
            <w:hideMark/>
          </w:tcPr>
          <w:p w14:paraId="16B61D3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638AFEF9" w14:textId="0E6CD687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Violin</w:t>
            </w:r>
          </w:p>
        </w:tc>
        <w:tc>
          <w:tcPr>
            <w:tcW w:w="2410" w:type="dxa"/>
            <w:hideMark/>
          </w:tcPr>
          <w:p w14:paraId="6664814E" w14:textId="2F5C120F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Solitude, </w:t>
            </w:r>
            <w:r w:rsidR="009D65F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40088C9F" w14:textId="77777777" w:rsidTr="009D4B4A">
        <w:trPr>
          <w:trHeight w:val="300"/>
        </w:trPr>
        <w:tc>
          <w:tcPr>
            <w:tcW w:w="2660" w:type="dxa"/>
            <w:hideMark/>
          </w:tcPr>
          <w:p w14:paraId="6EBCB9B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discordia</w:t>
            </w:r>
          </w:p>
        </w:tc>
        <w:tc>
          <w:tcPr>
            <w:tcW w:w="709" w:type="dxa"/>
            <w:hideMark/>
          </w:tcPr>
          <w:p w14:paraId="592DEB1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51A18995" w14:textId="32B786A7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Nine voices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="0041020E" w:rsidRPr="000C6AA2">
              <w:rPr>
                <w:sz w:val="22"/>
                <w:szCs w:val="22"/>
                <w:lang w:val="en-US"/>
              </w:rPr>
              <w:t>capella</w:t>
            </w:r>
            <w:proofErr w:type="spellEnd"/>
          </w:p>
        </w:tc>
        <w:tc>
          <w:tcPr>
            <w:tcW w:w="2410" w:type="dxa"/>
            <w:hideMark/>
          </w:tcPr>
          <w:p w14:paraId="3D27EEFF" w14:textId="4E07B9D1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Köln,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79B53A04" w14:textId="77777777" w:rsidTr="009D4B4A">
        <w:trPr>
          <w:trHeight w:val="300"/>
        </w:trPr>
        <w:tc>
          <w:tcPr>
            <w:tcW w:w="2660" w:type="dxa"/>
            <w:hideMark/>
          </w:tcPr>
          <w:p w14:paraId="23077D6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contra la </w:t>
            </w:r>
            <w:proofErr w:type="spellStart"/>
            <w:r w:rsidRPr="00304C35">
              <w:rPr>
                <w:i/>
                <w:sz w:val="22"/>
                <w:szCs w:val="22"/>
              </w:rPr>
              <w:t>ovidación</w:t>
            </w:r>
            <w:proofErr w:type="spellEnd"/>
          </w:p>
        </w:tc>
        <w:tc>
          <w:tcPr>
            <w:tcW w:w="709" w:type="dxa"/>
            <w:hideMark/>
          </w:tcPr>
          <w:p w14:paraId="71621FB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5C66DC9C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712A2AB4" w14:textId="26C17767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25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5B6242A1" w14:textId="77777777" w:rsidTr="009D4B4A">
        <w:trPr>
          <w:trHeight w:val="300"/>
        </w:trPr>
        <w:tc>
          <w:tcPr>
            <w:tcW w:w="2660" w:type="dxa"/>
            <w:hideMark/>
          </w:tcPr>
          <w:p w14:paraId="387FAAC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solos</w:t>
            </w:r>
          </w:p>
        </w:tc>
        <w:tc>
          <w:tcPr>
            <w:tcW w:w="709" w:type="dxa"/>
            <w:hideMark/>
          </w:tcPr>
          <w:p w14:paraId="14C69F5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22DB44F7" w14:textId="12DDAD3A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Alto f</w:t>
            </w:r>
            <w:r w:rsidRPr="000C6AA2">
              <w:rPr>
                <w:sz w:val="22"/>
                <w:szCs w:val="22"/>
                <w:lang w:val="en-US"/>
              </w:rPr>
              <w:t>lute</w:t>
            </w:r>
            <w:r>
              <w:rPr>
                <w:sz w:val="22"/>
                <w:szCs w:val="22"/>
                <w:lang w:val="en-US"/>
              </w:rPr>
              <w:t xml:space="preserve"> and guitar</w:t>
            </w:r>
          </w:p>
        </w:tc>
        <w:tc>
          <w:tcPr>
            <w:tcW w:w="2410" w:type="dxa"/>
            <w:hideMark/>
          </w:tcPr>
          <w:p w14:paraId="50F17D57" w14:textId="259F0707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Sucre, </w:t>
            </w:r>
            <w:r w:rsidR="009D65F2">
              <w:rPr>
                <w:sz w:val="20"/>
                <w:szCs w:val="20"/>
                <w:lang w:val="en-US"/>
              </w:rPr>
              <w:t>14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14-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02AB15AD" w14:textId="77777777" w:rsidTr="009D4B4A">
        <w:trPr>
          <w:trHeight w:val="300"/>
        </w:trPr>
        <w:tc>
          <w:tcPr>
            <w:tcW w:w="2660" w:type="dxa"/>
            <w:hideMark/>
          </w:tcPr>
          <w:p w14:paraId="63A2F407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piezas de bolsillo</w:t>
            </w:r>
          </w:p>
        </w:tc>
        <w:tc>
          <w:tcPr>
            <w:tcW w:w="709" w:type="dxa"/>
            <w:hideMark/>
          </w:tcPr>
          <w:p w14:paraId="7D788CB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1999</w:t>
            </w:r>
          </w:p>
        </w:tc>
        <w:tc>
          <w:tcPr>
            <w:tcW w:w="2693" w:type="dxa"/>
            <w:hideMark/>
          </w:tcPr>
          <w:p w14:paraId="14BABF44" w14:textId="26B4B636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percussionists</w:t>
            </w:r>
          </w:p>
        </w:tc>
        <w:tc>
          <w:tcPr>
            <w:tcW w:w="2410" w:type="dxa"/>
            <w:hideMark/>
          </w:tcPr>
          <w:p w14:paraId="5B486081" w14:textId="670E6396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La Plata, </w:t>
            </w:r>
            <w:r w:rsidR="009D65F2">
              <w:rPr>
                <w:sz w:val="20"/>
                <w:szCs w:val="20"/>
                <w:lang w:val="en-US"/>
              </w:rPr>
              <w:t>09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09-</w:t>
            </w:r>
            <w:r w:rsidRPr="000C6AA2">
              <w:rPr>
                <w:sz w:val="20"/>
                <w:szCs w:val="20"/>
                <w:lang w:val="en-US"/>
              </w:rPr>
              <w:t>1999</w:t>
            </w:r>
          </w:p>
        </w:tc>
      </w:tr>
      <w:tr w:rsidR="0041020E" w:rsidRPr="00431501" w14:paraId="20BA7645" w14:textId="77777777" w:rsidTr="009D4B4A">
        <w:trPr>
          <w:trHeight w:val="300"/>
        </w:trPr>
        <w:tc>
          <w:tcPr>
            <w:tcW w:w="2660" w:type="dxa"/>
            <w:hideMark/>
          </w:tcPr>
          <w:p w14:paraId="786B3508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piano</w:t>
            </w:r>
          </w:p>
        </w:tc>
        <w:tc>
          <w:tcPr>
            <w:tcW w:w="709" w:type="dxa"/>
            <w:hideMark/>
          </w:tcPr>
          <w:p w14:paraId="43DE740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2001</w:t>
            </w:r>
          </w:p>
        </w:tc>
        <w:tc>
          <w:tcPr>
            <w:tcW w:w="2693" w:type="dxa"/>
            <w:hideMark/>
          </w:tcPr>
          <w:p w14:paraId="48165F0D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1D495123" w14:textId="45D87F7D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24-</w:t>
            </w:r>
            <w:r w:rsidRPr="000C6AA2">
              <w:rPr>
                <w:sz w:val="20"/>
                <w:szCs w:val="20"/>
                <w:lang w:val="en-US"/>
              </w:rPr>
              <w:t>2001</w:t>
            </w:r>
          </w:p>
        </w:tc>
      </w:tr>
      <w:tr w:rsidR="0041020E" w:rsidRPr="00431501" w14:paraId="4724908D" w14:textId="77777777" w:rsidTr="009D4B4A">
        <w:trPr>
          <w:trHeight w:val="300"/>
        </w:trPr>
        <w:tc>
          <w:tcPr>
            <w:tcW w:w="2660" w:type="dxa"/>
            <w:hideMark/>
          </w:tcPr>
          <w:p w14:paraId="2C5804A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</w:t>
            </w:r>
            <w:proofErr w:type="spellStart"/>
            <w:r w:rsidRPr="00304C35">
              <w:rPr>
                <w:i/>
                <w:sz w:val="22"/>
                <w:szCs w:val="22"/>
              </w:rPr>
              <w:t>il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remoto </w:t>
            </w:r>
            <w:proofErr w:type="spellStart"/>
            <w:r w:rsidRPr="00304C35">
              <w:rPr>
                <w:i/>
                <w:sz w:val="22"/>
                <w:szCs w:val="22"/>
              </w:rPr>
              <w:t>silenzio</w:t>
            </w:r>
            <w:proofErr w:type="spellEnd"/>
          </w:p>
        </w:tc>
        <w:tc>
          <w:tcPr>
            <w:tcW w:w="709" w:type="dxa"/>
            <w:hideMark/>
          </w:tcPr>
          <w:p w14:paraId="47B6DDA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2002</w:t>
            </w:r>
          </w:p>
        </w:tc>
        <w:tc>
          <w:tcPr>
            <w:tcW w:w="2693" w:type="dxa"/>
            <w:hideMark/>
          </w:tcPr>
          <w:p w14:paraId="4D62DE02" w14:textId="395BE839" w:rsidR="0041020E" w:rsidRPr="000C6AA2" w:rsidRDefault="00BE2464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64EBDA5A" w14:textId="68789EF3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Bremen,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2002</w:t>
            </w:r>
          </w:p>
        </w:tc>
      </w:tr>
      <w:tr w:rsidR="0041020E" w:rsidRPr="00431501" w14:paraId="674EEED3" w14:textId="77777777" w:rsidTr="009D4B4A">
        <w:trPr>
          <w:trHeight w:val="300"/>
        </w:trPr>
        <w:tc>
          <w:tcPr>
            <w:tcW w:w="2660" w:type="dxa"/>
            <w:hideMark/>
          </w:tcPr>
          <w:p w14:paraId="60CA539A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Soy de un país donde </w:t>
            </w:r>
          </w:p>
        </w:tc>
        <w:tc>
          <w:tcPr>
            <w:tcW w:w="709" w:type="dxa"/>
            <w:hideMark/>
          </w:tcPr>
          <w:p w14:paraId="4CF627B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2002</w:t>
            </w:r>
          </w:p>
        </w:tc>
        <w:tc>
          <w:tcPr>
            <w:tcW w:w="2693" w:type="dxa"/>
            <w:hideMark/>
          </w:tcPr>
          <w:p w14:paraId="1A5F73F9" w14:textId="30C78BA9" w:rsidR="0041020E" w:rsidRPr="000C6AA2" w:rsidRDefault="00BE2464" w:rsidP="00BE24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Trumpet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tuba</w:t>
            </w:r>
          </w:p>
        </w:tc>
        <w:tc>
          <w:tcPr>
            <w:tcW w:w="2410" w:type="dxa"/>
            <w:hideMark/>
          </w:tcPr>
          <w:p w14:paraId="5AF0EA07" w14:textId="2E0F620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Stuttgart, </w:t>
            </w:r>
            <w:r w:rsidR="009D65F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29-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1B0789B0" w14:textId="77777777" w:rsidTr="009D4B4A">
        <w:trPr>
          <w:trHeight w:val="600"/>
        </w:trPr>
        <w:tc>
          <w:tcPr>
            <w:tcW w:w="2660" w:type="dxa"/>
            <w:hideMark/>
          </w:tcPr>
          <w:p w14:paraId="5A2CFE2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Aruaru</w:t>
            </w:r>
            <w:proofErr w:type="spellEnd"/>
          </w:p>
        </w:tc>
        <w:tc>
          <w:tcPr>
            <w:tcW w:w="709" w:type="dxa"/>
            <w:hideMark/>
          </w:tcPr>
          <w:p w14:paraId="0B1EEE6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2003</w:t>
            </w:r>
          </w:p>
        </w:tc>
        <w:tc>
          <w:tcPr>
            <w:tcW w:w="2693" w:type="dxa"/>
            <w:hideMark/>
          </w:tcPr>
          <w:p w14:paraId="3CAD46F4" w14:textId="28745C02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Mezzo</w:t>
            </w:r>
            <w:r w:rsidR="00BE2464">
              <w:rPr>
                <w:sz w:val="22"/>
                <w:szCs w:val="22"/>
                <w:lang w:val="en-US"/>
              </w:rPr>
              <w:t>-</w:t>
            </w:r>
            <w:r w:rsidRPr="000C6AA2">
              <w:rPr>
                <w:sz w:val="22"/>
                <w:szCs w:val="22"/>
                <w:lang w:val="en-US"/>
              </w:rPr>
              <w:t xml:space="preserve">soprano, </w:t>
            </w:r>
            <w:r w:rsidR="00C131E4" w:rsidRPr="000C6AA2">
              <w:rPr>
                <w:sz w:val="22"/>
                <w:szCs w:val="22"/>
                <w:lang w:val="en-US"/>
              </w:rPr>
              <w:t>clarinet</w:t>
            </w:r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 w:rsidRPr="000C6AA2">
              <w:rPr>
                <w:sz w:val="22"/>
                <w:szCs w:val="22"/>
                <w:lang w:val="en-US"/>
              </w:rPr>
              <w:t>violin</w:t>
            </w:r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 w:rsidRPr="000C6AA2">
              <w:rPr>
                <w:sz w:val="22"/>
                <w:szCs w:val="22"/>
                <w:lang w:val="en-US"/>
              </w:rPr>
              <w:t>violoncello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C131E4">
              <w:rPr>
                <w:sz w:val="22"/>
                <w:szCs w:val="22"/>
                <w:lang w:val="en-US"/>
              </w:rPr>
              <w:t>and</w:t>
            </w:r>
            <w:r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5E87CE70" w14:textId="1F30C65E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Santiago de Chile, </w:t>
            </w:r>
            <w:r w:rsidR="009D65F2">
              <w:rPr>
                <w:sz w:val="20"/>
                <w:szCs w:val="20"/>
                <w:lang w:val="en-US"/>
              </w:rPr>
              <w:t>01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13-</w:t>
            </w:r>
            <w:r w:rsidRPr="000C6AA2">
              <w:rPr>
                <w:sz w:val="20"/>
                <w:szCs w:val="20"/>
                <w:lang w:val="en-US"/>
              </w:rPr>
              <w:t>2004</w:t>
            </w:r>
          </w:p>
        </w:tc>
      </w:tr>
      <w:tr w:rsidR="0041020E" w:rsidRPr="00431501" w14:paraId="5605878F" w14:textId="77777777" w:rsidTr="009D4B4A">
        <w:trPr>
          <w:trHeight w:val="300"/>
        </w:trPr>
        <w:tc>
          <w:tcPr>
            <w:tcW w:w="2660" w:type="dxa"/>
            <w:hideMark/>
          </w:tcPr>
          <w:p w14:paraId="0B39E71A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¿y si fuera cierto?</w:t>
            </w:r>
          </w:p>
        </w:tc>
        <w:tc>
          <w:tcPr>
            <w:tcW w:w="709" w:type="dxa"/>
            <w:hideMark/>
          </w:tcPr>
          <w:p w14:paraId="476392D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2003</w:t>
            </w:r>
          </w:p>
        </w:tc>
        <w:tc>
          <w:tcPr>
            <w:tcW w:w="2693" w:type="dxa"/>
            <w:hideMark/>
          </w:tcPr>
          <w:p w14:paraId="5204CCAB" w14:textId="60237BA8" w:rsidR="0041020E" w:rsidRPr="000C6AA2" w:rsidRDefault="00C131E4" w:rsidP="00C131E4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Alto f</w:t>
            </w:r>
            <w:r w:rsidRPr="000C6AA2">
              <w:rPr>
                <w:sz w:val="22"/>
                <w:szCs w:val="22"/>
                <w:lang w:val="en-US"/>
              </w:rPr>
              <w:t>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English 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1D2CAD6A" w14:textId="2D36C87C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 w:rsidRPr="000C6AA2">
              <w:rPr>
                <w:sz w:val="20"/>
                <w:szCs w:val="20"/>
                <w:lang w:val="en-US"/>
              </w:rPr>
              <w:t>1-</w:t>
            </w:r>
            <w:r w:rsidR="002F23E3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2004</w:t>
            </w:r>
          </w:p>
        </w:tc>
      </w:tr>
      <w:tr w:rsidR="0041020E" w:rsidRPr="00431501" w14:paraId="2C327D9E" w14:textId="77777777" w:rsidTr="009D4B4A">
        <w:trPr>
          <w:trHeight w:val="600"/>
        </w:trPr>
        <w:tc>
          <w:tcPr>
            <w:tcW w:w="2660" w:type="dxa"/>
            <w:hideMark/>
          </w:tcPr>
          <w:p w14:paraId="2D2E60C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"y allá andará según se dice"</w:t>
            </w:r>
          </w:p>
        </w:tc>
        <w:tc>
          <w:tcPr>
            <w:tcW w:w="709" w:type="dxa"/>
            <w:hideMark/>
          </w:tcPr>
          <w:p w14:paraId="674468D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2005</w:t>
            </w:r>
          </w:p>
        </w:tc>
        <w:tc>
          <w:tcPr>
            <w:tcW w:w="2693" w:type="dxa"/>
            <w:hideMark/>
          </w:tcPr>
          <w:p w14:paraId="46780908" w14:textId="22AB26C3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 w:rsidRPr="000C6AA2">
              <w:rPr>
                <w:sz w:val="22"/>
                <w:szCs w:val="22"/>
                <w:lang w:val="en-US"/>
              </w:rPr>
              <w:t>Pinkillos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6AA2">
              <w:rPr>
                <w:sz w:val="22"/>
                <w:szCs w:val="22"/>
                <w:lang w:val="en-US"/>
              </w:rPr>
              <w:t>tarkas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6AA2">
              <w:rPr>
                <w:sz w:val="22"/>
                <w:szCs w:val="22"/>
                <w:lang w:val="en-US"/>
              </w:rPr>
              <w:t>sikus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>
              <w:rPr>
                <w:sz w:val="22"/>
                <w:szCs w:val="22"/>
                <w:lang w:val="en-US"/>
              </w:rPr>
              <w:t xml:space="preserve">two </w:t>
            </w:r>
            <w:proofErr w:type="spellStart"/>
            <w:r w:rsidR="00C131E4">
              <w:rPr>
                <w:sz w:val="22"/>
                <w:szCs w:val="22"/>
                <w:lang w:val="en-US"/>
              </w:rPr>
              <w:t>wankaras</w:t>
            </w:r>
            <w:proofErr w:type="spellEnd"/>
            <w:r w:rsidR="00C131E4">
              <w:rPr>
                <w:sz w:val="22"/>
                <w:szCs w:val="22"/>
                <w:lang w:val="en-US"/>
              </w:rPr>
              <w:t xml:space="preserve"> and</w:t>
            </w:r>
            <w:r w:rsidRPr="000C6AA2">
              <w:rPr>
                <w:sz w:val="22"/>
                <w:szCs w:val="22"/>
                <w:lang w:val="en-US"/>
              </w:rPr>
              <w:t xml:space="preserve"> claves</w:t>
            </w:r>
          </w:p>
        </w:tc>
        <w:tc>
          <w:tcPr>
            <w:tcW w:w="2410" w:type="dxa"/>
            <w:hideMark/>
          </w:tcPr>
          <w:p w14:paraId="05FF3F77" w14:textId="7A54231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2005</w:t>
            </w:r>
          </w:p>
        </w:tc>
      </w:tr>
      <w:tr w:rsidR="0041020E" w:rsidRPr="00431501" w14:paraId="10A10E5D" w14:textId="77777777" w:rsidTr="009D4B4A">
        <w:trPr>
          <w:trHeight w:val="300"/>
        </w:trPr>
        <w:tc>
          <w:tcPr>
            <w:tcW w:w="2660" w:type="dxa"/>
            <w:hideMark/>
          </w:tcPr>
          <w:p w14:paraId="2809D18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tris</w:t>
            </w:r>
          </w:p>
        </w:tc>
        <w:tc>
          <w:tcPr>
            <w:tcW w:w="709" w:type="dxa"/>
            <w:hideMark/>
          </w:tcPr>
          <w:p w14:paraId="1BB79AD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2005</w:t>
            </w:r>
          </w:p>
        </w:tc>
        <w:tc>
          <w:tcPr>
            <w:tcW w:w="2693" w:type="dxa"/>
            <w:hideMark/>
          </w:tcPr>
          <w:p w14:paraId="6DBC9E98" w14:textId="2FBF989A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Oboe, </w:t>
            </w:r>
            <w:r w:rsidR="00C131E4">
              <w:rPr>
                <w:sz w:val="22"/>
                <w:szCs w:val="22"/>
                <w:lang w:val="en-US"/>
              </w:rPr>
              <w:t>bassoon and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C131E4">
              <w:rPr>
                <w:sz w:val="22"/>
                <w:szCs w:val="22"/>
                <w:lang w:val="en-US"/>
              </w:rPr>
              <w:t>double bass</w:t>
            </w:r>
          </w:p>
        </w:tc>
        <w:tc>
          <w:tcPr>
            <w:tcW w:w="2410" w:type="dxa"/>
            <w:hideMark/>
          </w:tcPr>
          <w:p w14:paraId="781D21A7" w14:textId="30A13CB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Freiburg, </w:t>
            </w:r>
            <w:r w:rsidR="009D65F2">
              <w:rPr>
                <w:sz w:val="20"/>
                <w:szCs w:val="20"/>
                <w:lang w:val="en-US"/>
              </w:rPr>
              <w:t>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6063BCB9" w14:textId="77777777" w:rsidTr="009D4B4A">
        <w:trPr>
          <w:trHeight w:val="300"/>
        </w:trPr>
        <w:tc>
          <w:tcPr>
            <w:tcW w:w="2660" w:type="dxa"/>
            <w:hideMark/>
          </w:tcPr>
          <w:p w14:paraId="0DB0C1A8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ático</w:t>
            </w:r>
          </w:p>
        </w:tc>
        <w:tc>
          <w:tcPr>
            <w:tcW w:w="709" w:type="dxa"/>
            <w:hideMark/>
          </w:tcPr>
          <w:p w14:paraId="5102028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2006</w:t>
            </w:r>
          </w:p>
        </w:tc>
        <w:tc>
          <w:tcPr>
            <w:tcW w:w="2693" w:type="dxa"/>
            <w:hideMark/>
          </w:tcPr>
          <w:p w14:paraId="5527CD3C" w14:textId="3347C10D" w:rsidR="0041020E" w:rsidRPr="000C6AA2" w:rsidRDefault="004D2051" w:rsidP="007244E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Piccolo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244E5">
              <w:rPr>
                <w:sz w:val="22"/>
                <w:szCs w:val="22"/>
                <w:lang w:val="en-US"/>
              </w:rPr>
              <w:t xml:space="preserve">and </w:t>
            </w:r>
            <w:proofErr w:type="spellStart"/>
            <w:r w:rsidR="007244E5">
              <w:rPr>
                <w:sz w:val="22"/>
                <w:szCs w:val="22"/>
                <w:lang w:val="en-US"/>
              </w:rPr>
              <w:t>sopranino</w:t>
            </w:r>
            <w:proofErr w:type="spellEnd"/>
            <w:r w:rsidR="007244E5">
              <w:rPr>
                <w:sz w:val="22"/>
                <w:szCs w:val="22"/>
                <w:lang w:val="en-US"/>
              </w:rPr>
              <w:t xml:space="preserve"> recorder</w:t>
            </w:r>
          </w:p>
        </w:tc>
        <w:tc>
          <w:tcPr>
            <w:tcW w:w="2410" w:type="dxa"/>
            <w:hideMark/>
          </w:tcPr>
          <w:p w14:paraId="72F9489E" w14:textId="66F10D72" w:rsidR="0041020E" w:rsidRPr="000C6AA2" w:rsidRDefault="0041020E" w:rsidP="002F23E3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Bremen, </w:t>
            </w:r>
            <w:r w:rsidR="002F23E3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31E0B2CA" w14:textId="77777777" w:rsidTr="009D4B4A">
        <w:trPr>
          <w:trHeight w:val="300"/>
        </w:trPr>
        <w:tc>
          <w:tcPr>
            <w:tcW w:w="2660" w:type="dxa"/>
            <w:hideMark/>
          </w:tcPr>
          <w:p w14:paraId="6D4BF1A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réplica</w:t>
            </w:r>
          </w:p>
        </w:tc>
        <w:tc>
          <w:tcPr>
            <w:tcW w:w="709" w:type="dxa"/>
            <w:hideMark/>
          </w:tcPr>
          <w:p w14:paraId="158180F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2007</w:t>
            </w:r>
          </w:p>
        </w:tc>
        <w:tc>
          <w:tcPr>
            <w:tcW w:w="2693" w:type="dxa"/>
            <w:hideMark/>
          </w:tcPr>
          <w:p w14:paraId="243D1E55" w14:textId="5AE38A69" w:rsidR="0041020E" w:rsidRPr="000C6AA2" w:rsidRDefault="007244E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Harpsichord</w:t>
            </w:r>
          </w:p>
        </w:tc>
        <w:tc>
          <w:tcPr>
            <w:tcW w:w="2410" w:type="dxa"/>
            <w:hideMark/>
          </w:tcPr>
          <w:p w14:paraId="57C168DC" w14:textId="29B609B3" w:rsidR="0041020E" w:rsidRPr="000C6AA2" w:rsidRDefault="0041020E" w:rsidP="002F23E3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 w:rsidR="002F23E3">
              <w:rPr>
                <w:sz w:val="20"/>
                <w:szCs w:val="20"/>
                <w:lang w:val="en-US"/>
              </w:rPr>
              <w:t>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2008</w:t>
            </w:r>
          </w:p>
        </w:tc>
      </w:tr>
      <w:tr w:rsidR="0041020E" w:rsidRPr="00431501" w14:paraId="762ACD5B" w14:textId="77777777" w:rsidTr="009D4B4A">
        <w:trPr>
          <w:trHeight w:val="300"/>
        </w:trPr>
        <w:tc>
          <w:tcPr>
            <w:tcW w:w="2660" w:type="dxa"/>
            <w:hideMark/>
          </w:tcPr>
          <w:p w14:paraId="1437B45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cada cual</w:t>
            </w:r>
          </w:p>
        </w:tc>
        <w:tc>
          <w:tcPr>
            <w:tcW w:w="709" w:type="dxa"/>
            <w:hideMark/>
          </w:tcPr>
          <w:p w14:paraId="380D657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2010</w:t>
            </w:r>
          </w:p>
        </w:tc>
        <w:tc>
          <w:tcPr>
            <w:tcW w:w="2693" w:type="dxa"/>
            <w:hideMark/>
          </w:tcPr>
          <w:p w14:paraId="74FA3821" w14:textId="3CE96D0E" w:rsidR="0041020E" w:rsidRPr="000C6AA2" w:rsidRDefault="0041020E" w:rsidP="004002C3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 </w:t>
            </w:r>
            <w:r w:rsidR="004002C3">
              <w:rPr>
                <w:sz w:val="22"/>
                <w:szCs w:val="22"/>
                <w:lang w:val="en-US"/>
              </w:rPr>
              <w:t>four hands</w:t>
            </w:r>
          </w:p>
        </w:tc>
        <w:tc>
          <w:tcPr>
            <w:tcW w:w="2410" w:type="dxa"/>
            <w:hideMark/>
          </w:tcPr>
          <w:p w14:paraId="3E484924" w14:textId="479EEAE6" w:rsidR="0041020E" w:rsidRPr="000C6AA2" w:rsidRDefault="002F23E3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6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28-</w:t>
            </w:r>
            <w:r w:rsidR="0041020E" w:rsidRPr="000C6AA2">
              <w:rPr>
                <w:sz w:val="20"/>
                <w:szCs w:val="20"/>
                <w:lang w:val="en-US"/>
              </w:rPr>
              <w:t>2012</w:t>
            </w:r>
          </w:p>
        </w:tc>
      </w:tr>
      <w:tr w:rsidR="0041020E" w:rsidRPr="00431501" w14:paraId="21E2D7C7" w14:textId="77777777" w:rsidTr="009D4B4A">
        <w:trPr>
          <w:trHeight w:val="300"/>
        </w:trPr>
        <w:tc>
          <w:tcPr>
            <w:tcW w:w="2660" w:type="dxa"/>
            <w:hideMark/>
          </w:tcPr>
          <w:p w14:paraId="63150FB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 bajo otros cielos…</w:t>
            </w:r>
          </w:p>
        </w:tc>
        <w:tc>
          <w:tcPr>
            <w:tcW w:w="709" w:type="dxa"/>
            <w:hideMark/>
          </w:tcPr>
          <w:p w14:paraId="3A09FD9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2011</w:t>
            </w:r>
          </w:p>
        </w:tc>
        <w:tc>
          <w:tcPr>
            <w:tcW w:w="2693" w:type="dxa"/>
            <w:hideMark/>
          </w:tcPr>
          <w:p w14:paraId="2C5320BD" w14:textId="71D46C13" w:rsidR="0041020E" w:rsidRPr="000C6AA2" w:rsidRDefault="00D04AE6" w:rsidP="00304C35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</w:t>
            </w:r>
            <w:r w:rsidRPr="00D04AE6">
              <w:rPr>
                <w:sz w:val="22"/>
                <w:szCs w:val="22"/>
                <w:lang w:val="en-US"/>
              </w:rPr>
              <w:t>erophones</w:t>
            </w:r>
            <w:proofErr w:type="spellEnd"/>
            <w:r w:rsidRPr="00D04AE6">
              <w:rPr>
                <w:sz w:val="22"/>
                <w:szCs w:val="22"/>
                <w:lang w:val="en-US"/>
              </w:rPr>
              <w:t xml:space="preserve"> and percussion of the Bolivian highlands</w:t>
            </w:r>
          </w:p>
        </w:tc>
        <w:tc>
          <w:tcPr>
            <w:tcW w:w="2410" w:type="dxa"/>
            <w:hideMark/>
          </w:tcPr>
          <w:p w14:paraId="0C1BCF0D" w14:textId="36A64F59" w:rsidR="0041020E" w:rsidRPr="000C6AA2" w:rsidRDefault="002F23E3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5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21-</w:t>
            </w:r>
            <w:r w:rsidR="0041020E" w:rsidRPr="000C6AA2">
              <w:rPr>
                <w:sz w:val="20"/>
                <w:szCs w:val="20"/>
                <w:lang w:val="en-US"/>
              </w:rPr>
              <w:t>2011</w:t>
            </w:r>
          </w:p>
        </w:tc>
      </w:tr>
    </w:tbl>
    <w:p w14:paraId="167CADA9" w14:textId="77777777" w:rsidR="009C16E4" w:rsidRDefault="009C16E4" w:rsidP="0008734C">
      <w:pPr>
        <w:spacing w:after="120" w:line="360" w:lineRule="auto"/>
        <w:jc w:val="both"/>
      </w:pPr>
    </w:p>
    <w:p w14:paraId="4F728923" w14:textId="77777777" w:rsidR="00BB33AD" w:rsidRPr="00BB33AD" w:rsidRDefault="00BB33AD" w:rsidP="00221456">
      <w:pPr>
        <w:spacing w:after="120" w:line="360" w:lineRule="auto"/>
        <w:jc w:val="both"/>
        <w:rPr>
          <w:rFonts w:hAnsi="Arial" w:cs="Arial"/>
          <w:b/>
          <w:color w:val="262626"/>
          <w:lang w:val="en-US"/>
        </w:rPr>
      </w:pPr>
      <w:r w:rsidRPr="00BB33AD">
        <w:rPr>
          <w:rFonts w:hAnsi="Arial" w:cs="Arial"/>
          <w:b/>
          <w:color w:val="262626"/>
          <w:lang w:val="en-US"/>
        </w:rPr>
        <w:t xml:space="preserve">Discography </w:t>
      </w:r>
    </w:p>
    <w:p w14:paraId="27EE55AD" w14:textId="246AE523" w:rsidR="00BB33AD" w:rsidRDefault="00BB33AD" w:rsidP="0008734C">
      <w:pPr>
        <w:spacing w:after="120" w:line="360" w:lineRule="auto"/>
        <w:jc w:val="both"/>
        <w:rPr>
          <w:color w:val="262626"/>
          <w:u w:val="single"/>
          <w:lang w:val="en-US"/>
        </w:rPr>
      </w:pPr>
      <w:r>
        <w:rPr>
          <w:color w:val="262626"/>
          <w:u w:val="single"/>
          <w:lang w:val="en-US"/>
        </w:rPr>
        <w:t>M</w:t>
      </w:r>
      <w:r w:rsidRPr="00BB33AD">
        <w:rPr>
          <w:color w:val="262626"/>
          <w:u w:val="single"/>
          <w:lang w:val="en-US"/>
        </w:rPr>
        <w:t xml:space="preserve">onographic editions </w:t>
      </w:r>
    </w:p>
    <w:p w14:paraId="19DB2A54" w14:textId="7D598D02" w:rsidR="00711A85" w:rsidRDefault="00AD5D78" w:rsidP="0008734C">
      <w:pPr>
        <w:spacing w:after="120" w:line="360" w:lineRule="auto"/>
        <w:jc w:val="both"/>
        <w:rPr>
          <w:color w:val="262626"/>
          <w:lang w:val="en-US"/>
        </w:rPr>
      </w:pPr>
      <w:r w:rsidRPr="003579DD">
        <w:rPr>
          <w:i/>
          <w:color w:val="262626"/>
        </w:rPr>
        <w:t>magma</w:t>
      </w:r>
      <w:r>
        <w:rPr>
          <w:color w:val="262626"/>
        </w:rPr>
        <w:t xml:space="preserve">, </w:t>
      </w:r>
      <w:proofErr w:type="spellStart"/>
      <w:r w:rsidRPr="00AD5D78">
        <w:rPr>
          <w:color w:val="262626"/>
          <w:lang w:val="en-US"/>
        </w:rPr>
        <w:t>Tacuabé</w:t>
      </w:r>
      <w:proofErr w:type="spellEnd"/>
      <w:r w:rsidRPr="00AD5D78">
        <w:rPr>
          <w:color w:val="262626"/>
          <w:lang w:val="en-US"/>
        </w:rPr>
        <w:t>, T/E 26 CD, Uruguay, 1996.</w:t>
      </w:r>
    </w:p>
    <w:p w14:paraId="07F38600" w14:textId="77777777" w:rsidR="00AD5D78" w:rsidRDefault="00AD5D78" w:rsidP="0008734C">
      <w:pPr>
        <w:spacing w:after="120" w:line="360" w:lineRule="auto"/>
        <w:jc w:val="both"/>
        <w:rPr>
          <w:color w:val="262626"/>
          <w:lang w:val="en-US"/>
        </w:rPr>
      </w:pPr>
      <w:r w:rsidRPr="003579DD">
        <w:rPr>
          <w:i/>
          <w:color w:val="262626"/>
        </w:rPr>
        <w:t>libres en el sonido</w:t>
      </w:r>
      <w:r>
        <w:rPr>
          <w:color w:val="262626"/>
        </w:rPr>
        <w:t xml:space="preserve">, </w:t>
      </w:r>
      <w:proofErr w:type="spellStart"/>
      <w:r w:rsidRPr="00AD5D78">
        <w:rPr>
          <w:color w:val="262626"/>
          <w:lang w:val="en-US"/>
        </w:rPr>
        <w:t>Tacuabé</w:t>
      </w:r>
      <w:proofErr w:type="spellEnd"/>
      <w:r w:rsidRPr="00AD5D78">
        <w:rPr>
          <w:color w:val="262626"/>
          <w:lang w:val="en-US"/>
        </w:rPr>
        <w:t>, T/E 40 CD, Uruguay, 2003.</w:t>
      </w:r>
    </w:p>
    <w:p w14:paraId="24686B4B" w14:textId="77777777" w:rsidR="00AD5D78" w:rsidRDefault="00AD5D78" w:rsidP="0008734C">
      <w:pPr>
        <w:spacing w:after="120" w:line="360" w:lineRule="auto"/>
        <w:jc w:val="both"/>
        <w:rPr>
          <w:color w:val="262626"/>
          <w:lang w:val="en-US"/>
        </w:rPr>
      </w:pPr>
    </w:p>
    <w:p w14:paraId="54E8E60D" w14:textId="70A745EE" w:rsidR="00AD5D78" w:rsidRPr="003579DD" w:rsidRDefault="00E130CB" w:rsidP="0008734C">
      <w:pPr>
        <w:spacing w:after="120" w:line="360" w:lineRule="auto"/>
        <w:jc w:val="both"/>
        <w:rPr>
          <w:color w:val="262626"/>
          <w:u w:val="single"/>
          <w:lang w:val="en-US"/>
        </w:rPr>
      </w:pPr>
      <w:r w:rsidRPr="00E130CB">
        <w:rPr>
          <w:color w:val="262626"/>
          <w:u w:val="single"/>
          <w:lang w:val="en-US"/>
        </w:rPr>
        <w:t xml:space="preserve">Editions that include his works </w:t>
      </w:r>
      <w:r w:rsidR="00F73631" w:rsidRPr="003579DD">
        <w:rPr>
          <w:color w:val="262626"/>
          <w:u w:val="single"/>
          <w:lang w:val="en-US"/>
        </w:rPr>
        <w:t>(</w:t>
      </w:r>
      <w:r w:rsidRPr="003579DD">
        <w:rPr>
          <w:color w:val="262626"/>
          <w:u w:val="single"/>
          <w:lang w:val="en-US"/>
        </w:rPr>
        <w:t>selection</w:t>
      </w:r>
      <w:r w:rsidR="00F73631" w:rsidRPr="003579DD">
        <w:rPr>
          <w:color w:val="262626"/>
          <w:u w:val="single"/>
          <w:lang w:val="en-US"/>
        </w:rPr>
        <w:t>)</w:t>
      </w:r>
    </w:p>
    <w:p w14:paraId="05CE5758" w14:textId="77777777" w:rsidR="00AD5D78" w:rsidRPr="00711A85" w:rsidRDefault="00873AE2" w:rsidP="0008734C">
      <w:pPr>
        <w:spacing w:after="120" w:line="360" w:lineRule="auto"/>
        <w:jc w:val="both"/>
        <w:rPr>
          <w:color w:val="262626"/>
        </w:rPr>
      </w:pPr>
      <w:proofErr w:type="spellStart"/>
      <w:r w:rsidRPr="003579DD">
        <w:rPr>
          <w:i/>
          <w:color w:val="262626"/>
          <w:lang w:val="en-US"/>
        </w:rPr>
        <w:t>Música</w:t>
      </w:r>
      <w:proofErr w:type="spellEnd"/>
      <w:r w:rsidRPr="003579DD">
        <w:rPr>
          <w:i/>
          <w:color w:val="262626"/>
          <w:lang w:val="en-US"/>
        </w:rPr>
        <w:t xml:space="preserve"> </w:t>
      </w:r>
      <w:proofErr w:type="spellStart"/>
      <w:r w:rsidRPr="003579DD">
        <w:rPr>
          <w:i/>
          <w:color w:val="262626"/>
          <w:lang w:val="en-US"/>
        </w:rPr>
        <w:t>nueva</w:t>
      </w:r>
      <w:proofErr w:type="spellEnd"/>
      <w:r w:rsidRPr="003579DD">
        <w:rPr>
          <w:i/>
          <w:color w:val="262626"/>
          <w:lang w:val="en-US"/>
        </w:rPr>
        <w:t xml:space="preserve"> </w:t>
      </w:r>
      <w:proofErr w:type="spellStart"/>
      <w:r w:rsidRPr="003579DD">
        <w:rPr>
          <w:i/>
          <w:color w:val="262626"/>
          <w:lang w:val="en-US"/>
        </w:rPr>
        <w:t>latinoamericana</w:t>
      </w:r>
      <w:proofErr w:type="spellEnd"/>
      <w:r w:rsidRPr="00873AE2">
        <w:rPr>
          <w:color w:val="262626"/>
          <w:lang w:val="en-US"/>
        </w:rPr>
        <w:t xml:space="preserve">, vol. 5. </w:t>
      </w:r>
      <w:proofErr w:type="spellStart"/>
      <w:r w:rsidRPr="00873AE2">
        <w:rPr>
          <w:color w:val="262626"/>
          <w:lang w:val="en-US"/>
        </w:rPr>
        <w:t>Tacuabé</w:t>
      </w:r>
      <w:proofErr w:type="spellEnd"/>
      <w:r w:rsidRPr="00873AE2">
        <w:rPr>
          <w:color w:val="262626"/>
          <w:lang w:val="en-US"/>
        </w:rPr>
        <w:t xml:space="preserve">, T/E 11, Uruguay, 1978. </w:t>
      </w:r>
      <w:r w:rsidR="00280855">
        <w:rPr>
          <w:color w:val="262626"/>
          <w:lang w:val="en-US"/>
        </w:rPr>
        <w:t>LP</w:t>
      </w:r>
      <w:r w:rsidRPr="00873AE2">
        <w:rPr>
          <w:color w:val="262626"/>
          <w:lang w:val="en-US"/>
        </w:rPr>
        <w:t>.</w:t>
      </w:r>
    </w:p>
    <w:p w14:paraId="57F97D8B" w14:textId="77777777" w:rsidR="006D0CD0" w:rsidRDefault="00280855" w:rsidP="0008734C">
      <w:pPr>
        <w:spacing w:after="120" w:line="360" w:lineRule="auto"/>
        <w:jc w:val="both"/>
      </w:pPr>
      <w:proofErr w:type="spellStart"/>
      <w:r w:rsidRPr="003579DD">
        <w:rPr>
          <w:i/>
          <w:lang w:val="en-US"/>
        </w:rPr>
        <w:t>Compositores</w:t>
      </w:r>
      <w:proofErr w:type="spellEnd"/>
      <w:r w:rsidRPr="003579DD">
        <w:rPr>
          <w:i/>
          <w:lang w:val="en-US"/>
        </w:rPr>
        <w:t xml:space="preserve"> del Uruguay</w:t>
      </w:r>
      <w:r w:rsidRPr="00280855">
        <w:rPr>
          <w:lang w:val="en-US"/>
        </w:rPr>
        <w:t xml:space="preserve">, vol. 1. </w:t>
      </w:r>
      <w:proofErr w:type="spellStart"/>
      <w:r w:rsidRPr="00280855">
        <w:rPr>
          <w:lang w:val="en-US"/>
        </w:rPr>
        <w:t>Tacuabé</w:t>
      </w:r>
      <w:proofErr w:type="spellEnd"/>
      <w:r w:rsidRPr="00280855">
        <w:rPr>
          <w:lang w:val="en-US"/>
        </w:rPr>
        <w:t>, T/E 17 K, Uruguay, 1987. Cassette.</w:t>
      </w:r>
    </w:p>
    <w:p w14:paraId="19522EA4" w14:textId="77777777" w:rsidR="00280855" w:rsidRDefault="00280855" w:rsidP="0008734C">
      <w:pPr>
        <w:spacing w:after="120" w:line="360" w:lineRule="auto"/>
        <w:jc w:val="both"/>
        <w:rPr>
          <w:lang w:val="en-US"/>
        </w:rPr>
      </w:pPr>
      <w:proofErr w:type="spellStart"/>
      <w:r w:rsidRPr="003579DD">
        <w:rPr>
          <w:i/>
          <w:lang w:val="en-US"/>
        </w:rPr>
        <w:t>Compositores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latino-americanos</w:t>
      </w:r>
      <w:proofErr w:type="spellEnd"/>
      <w:r w:rsidRPr="00280855">
        <w:rPr>
          <w:lang w:val="en-US"/>
        </w:rPr>
        <w:t xml:space="preserve">, vol. 4. </w:t>
      </w:r>
      <w:proofErr w:type="gramStart"/>
      <w:r w:rsidRPr="00280855">
        <w:rPr>
          <w:lang w:val="en-US"/>
        </w:rPr>
        <w:t xml:space="preserve">Echo, 295, </w:t>
      </w:r>
      <w:proofErr w:type="spellStart"/>
      <w:r w:rsidRPr="00280855">
        <w:rPr>
          <w:lang w:val="en-US"/>
        </w:rPr>
        <w:t>Brasil</w:t>
      </w:r>
      <w:proofErr w:type="spellEnd"/>
      <w:r w:rsidRPr="00280855">
        <w:rPr>
          <w:lang w:val="en-US"/>
        </w:rPr>
        <w:t>, 1995.</w:t>
      </w:r>
      <w:proofErr w:type="gramEnd"/>
      <w:r>
        <w:rPr>
          <w:lang w:val="en-US"/>
        </w:rPr>
        <w:t xml:space="preserve"> CD</w:t>
      </w:r>
      <w:r w:rsidR="001D3C5F">
        <w:rPr>
          <w:lang w:val="en-US"/>
        </w:rPr>
        <w:t>.</w:t>
      </w:r>
    </w:p>
    <w:p w14:paraId="00D407B3" w14:textId="77777777" w:rsidR="00280855" w:rsidRDefault="00280855" w:rsidP="0008734C">
      <w:pPr>
        <w:spacing w:after="120" w:line="360" w:lineRule="auto"/>
        <w:jc w:val="both"/>
        <w:rPr>
          <w:lang w:val="en-US"/>
        </w:rPr>
      </w:pPr>
      <w:proofErr w:type="spellStart"/>
      <w:r w:rsidRPr="003579DD">
        <w:rPr>
          <w:i/>
          <w:lang w:val="en-US"/>
        </w:rPr>
        <w:t>Octandre</w:t>
      </w:r>
      <w:proofErr w:type="spellEnd"/>
      <w:r w:rsidRPr="00280855">
        <w:rPr>
          <w:lang w:val="en-US"/>
        </w:rPr>
        <w:t xml:space="preserve">. </w:t>
      </w:r>
      <w:proofErr w:type="spellStart"/>
      <w:r w:rsidRPr="00280855">
        <w:rPr>
          <w:lang w:val="en-US"/>
        </w:rPr>
        <w:t>Ars</w:t>
      </w:r>
      <w:proofErr w:type="spellEnd"/>
      <w:r w:rsidRPr="00280855">
        <w:rPr>
          <w:lang w:val="en-US"/>
        </w:rPr>
        <w:t xml:space="preserve"> </w:t>
      </w:r>
      <w:proofErr w:type="spellStart"/>
      <w:r w:rsidRPr="00280855">
        <w:rPr>
          <w:lang w:val="en-US"/>
        </w:rPr>
        <w:t>Musici</w:t>
      </w:r>
      <w:proofErr w:type="spellEnd"/>
      <w:r w:rsidRPr="00280855">
        <w:rPr>
          <w:lang w:val="en-US"/>
        </w:rPr>
        <w:t xml:space="preserve">, AM-1147-2, </w:t>
      </w:r>
      <w:proofErr w:type="spellStart"/>
      <w:r w:rsidRPr="00280855">
        <w:rPr>
          <w:lang w:val="en-US"/>
        </w:rPr>
        <w:t>Alemania</w:t>
      </w:r>
      <w:proofErr w:type="spellEnd"/>
      <w:r w:rsidRPr="00280855">
        <w:rPr>
          <w:lang w:val="en-US"/>
        </w:rPr>
        <w:t>, 1996.</w:t>
      </w:r>
      <w:bookmarkStart w:id="155" w:name="_GoBack"/>
      <w:bookmarkEnd w:id="155"/>
      <w:r>
        <w:rPr>
          <w:lang w:val="en-US"/>
        </w:rPr>
        <w:t xml:space="preserve"> CD</w:t>
      </w:r>
      <w:r w:rsidR="001D3C5F">
        <w:rPr>
          <w:lang w:val="en-US"/>
        </w:rPr>
        <w:t>.</w:t>
      </w:r>
    </w:p>
    <w:p w14:paraId="61380164" w14:textId="6B0115CF" w:rsidR="001D3C5F" w:rsidRDefault="001D3C5F" w:rsidP="0008734C">
      <w:pPr>
        <w:spacing w:after="120" w:line="360" w:lineRule="auto"/>
        <w:jc w:val="both"/>
        <w:rPr>
          <w:lang w:val="en-US"/>
        </w:rPr>
      </w:pPr>
      <w:r w:rsidRPr="003579DD">
        <w:rPr>
          <w:i/>
          <w:lang w:val="en-US"/>
        </w:rPr>
        <w:t xml:space="preserve">Festival </w:t>
      </w:r>
      <w:proofErr w:type="spellStart"/>
      <w:r w:rsidRPr="003579DD">
        <w:rPr>
          <w:i/>
          <w:lang w:val="en-US"/>
        </w:rPr>
        <w:t>für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neue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Musik</w:t>
      </w:r>
      <w:proofErr w:type="spellEnd"/>
      <w:r w:rsidR="006235BB">
        <w:rPr>
          <w:lang w:val="en-US"/>
        </w:rPr>
        <w:t>,</w:t>
      </w:r>
      <w:r w:rsidRPr="001D3C5F">
        <w:rPr>
          <w:lang w:val="en-US"/>
        </w:rPr>
        <w:t xml:space="preserve"> Frau </w:t>
      </w:r>
      <w:proofErr w:type="spellStart"/>
      <w:r w:rsidRPr="001D3C5F">
        <w:rPr>
          <w:lang w:val="en-US"/>
        </w:rPr>
        <w:t>Musica</w:t>
      </w:r>
      <w:proofErr w:type="spellEnd"/>
      <w:r w:rsidRPr="001D3C5F">
        <w:rPr>
          <w:lang w:val="en-US"/>
        </w:rPr>
        <w:t xml:space="preserve">, 001, </w:t>
      </w:r>
      <w:proofErr w:type="spellStart"/>
      <w:r w:rsidRPr="001D3C5F">
        <w:rPr>
          <w:lang w:val="en-US"/>
        </w:rPr>
        <w:t>Alemania</w:t>
      </w:r>
      <w:proofErr w:type="spellEnd"/>
      <w:r w:rsidRPr="001D3C5F">
        <w:rPr>
          <w:lang w:val="en-US"/>
        </w:rPr>
        <w:t>, 1999.</w:t>
      </w:r>
    </w:p>
    <w:p w14:paraId="3C9A4F58" w14:textId="7EA589FD" w:rsidR="001D3C5F" w:rsidRDefault="00ED41E5" w:rsidP="0008734C">
      <w:pPr>
        <w:spacing w:after="120" w:line="360" w:lineRule="auto"/>
        <w:jc w:val="both"/>
        <w:rPr>
          <w:lang w:val="en-US"/>
        </w:rPr>
      </w:pPr>
      <w:proofErr w:type="spellStart"/>
      <w:proofErr w:type="gramStart"/>
      <w:r w:rsidRPr="003579DD">
        <w:rPr>
          <w:i/>
          <w:lang w:val="en-US"/>
        </w:rPr>
        <w:t>hacen</w:t>
      </w:r>
      <w:proofErr w:type="spellEnd"/>
      <w:proofErr w:type="gram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así</w:t>
      </w:r>
      <w:proofErr w:type="spellEnd"/>
      <w:r w:rsidR="006235BB">
        <w:rPr>
          <w:lang w:val="en-US"/>
        </w:rPr>
        <w:t>,</w:t>
      </w:r>
      <w:r w:rsidRPr="00ED41E5">
        <w:rPr>
          <w:lang w:val="en-US"/>
        </w:rPr>
        <w:t xml:space="preserve"> EUM, 2518-2, Uruguay, 2001.</w:t>
      </w:r>
    </w:p>
    <w:p w14:paraId="06E2A522" w14:textId="20D4E1CC" w:rsidR="00ED41E5" w:rsidRDefault="00ED41E5" w:rsidP="0008734C">
      <w:pPr>
        <w:spacing w:after="120" w:line="360" w:lineRule="auto"/>
        <w:jc w:val="both"/>
      </w:pPr>
      <w:proofErr w:type="spellStart"/>
      <w:r w:rsidRPr="003579DD">
        <w:rPr>
          <w:i/>
          <w:lang w:val="en-US"/>
        </w:rPr>
        <w:t>Orquesta</w:t>
      </w:r>
      <w:proofErr w:type="spellEnd"/>
      <w:r w:rsidRPr="003579DD">
        <w:rPr>
          <w:i/>
          <w:lang w:val="en-US"/>
        </w:rPr>
        <w:t xml:space="preserve"> Expe</w:t>
      </w:r>
      <w:r w:rsidR="006235BB">
        <w:rPr>
          <w:i/>
          <w:lang w:val="en-US"/>
        </w:rPr>
        <w:t xml:space="preserve">rimental de </w:t>
      </w:r>
      <w:proofErr w:type="spellStart"/>
      <w:r w:rsidR="006235BB">
        <w:rPr>
          <w:i/>
          <w:lang w:val="en-US"/>
        </w:rPr>
        <w:t>Instrumentos</w:t>
      </w:r>
      <w:proofErr w:type="spellEnd"/>
      <w:r w:rsidR="006235BB">
        <w:rPr>
          <w:i/>
          <w:lang w:val="en-US"/>
        </w:rPr>
        <w:t xml:space="preserve"> </w:t>
      </w:r>
      <w:proofErr w:type="spellStart"/>
      <w:r w:rsidR="006235BB">
        <w:rPr>
          <w:i/>
          <w:lang w:val="en-US"/>
        </w:rPr>
        <w:t>Nativo</w:t>
      </w:r>
      <w:proofErr w:type="spellEnd"/>
      <w:r w:rsidRPr="003579DD">
        <w:rPr>
          <w:i/>
          <w:lang w:val="en-US"/>
        </w:rPr>
        <w:t xml:space="preserve"> 3</w:t>
      </w:r>
      <w:r w:rsidR="006235BB">
        <w:rPr>
          <w:lang w:val="en-US"/>
        </w:rPr>
        <w:t>,</w:t>
      </w:r>
      <w:r w:rsidRPr="00ED41E5">
        <w:rPr>
          <w:lang w:val="en-US"/>
        </w:rPr>
        <w:t xml:space="preserve"> </w:t>
      </w:r>
      <w:proofErr w:type="spellStart"/>
      <w:r w:rsidRPr="00ED41E5">
        <w:rPr>
          <w:lang w:val="en-US"/>
        </w:rPr>
        <w:t>Kantvs</w:t>
      </w:r>
      <w:proofErr w:type="spellEnd"/>
      <w:r w:rsidRPr="00ED41E5">
        <w:rPr>
          <w:lang w:val="en-US"/>
        </w:rPr>
        <w:t>, CA-067-2, Bolivia, 2004</w:t>
      </w:r>
      <w:r>
        <w:rPr>
          <w:lang w:val="en-US"/>
        </w:rPr>
        <w:t>.</w:t>
      </w:r>
    </w:p>
    <w:p w14:paraId="3FE5CBBD" w14:textId="0F625EA7" w:rsidR="00280855" w:rsidRDefault="00ED41E5" w:rsidP="0008734C">
      <w:pPr>
        <w:spacing w:after="120" w:line="360" w:lineRule="auto"/>
        <w:jc w:val="both"/>
        <w:rPr>
          <w:lang w:val="en-US"/>
        </w:rPr>
      </w:pPr>
      <w:proofErr w:type="spellStart"/>
      <w:proofErr w:type="gramStart"/>
      <w:r w:rsidRPr="003579DD">
        <w:rPr>
          <w:i/>
          <w:lang w:val="en-US"/>
        </w:rPr>
        <w:t>Orquesta</w:t>
      </w:r>
      <w:proofErr w:type="spellEnd"/>
      <w:r w:rsidRPr="003579DD">
        <w:rPr>
          <w:i/>
          <w:lang w:val="en-US"/>
        </w:rPr>
        <w:t xml:space="preserve"> Exper</w:t>
      </w:r>
      <w:r w:rsidR="006235BB">
        <w:rPr>
          <w:i/>
          <w:lang w:val="en-US"/>
        </w:rPr>
        <w:t xml:space="preserve">imental de </w:t>
      </w:r>
      <w:proofErr w:type="spellStart"/>
      <w:r w:rsidR="006235BB">
        <w:rPr>
          <w:i/>
          <w:lang w:val="en-US"/>
        </w:rPr>
        <w:t>Instrumentos</w:t>
      </w:r>
      <w:proofErr w:type="spellEnd"/>
      <w:r w:rsidR="006235BB">
        <w:rPr>
          <w:i/>
          <w:lang w:val="en-US"/>
        </w:rPr>
        <w:t xml:space="preserve"> </w:t>
      </w:r>
      <w:proofErr w:type="spellStart"/>
      <w:r w:rsidR="006235BB">
        <w:rPr>
          <w:i/>
          <w:lang w:val="en-US"/>
        </w:rPr>
        <w:t>Nativos</w:t>
      </w:r>
      <w:proofErr w:type="spellEnd"/>
      <w:r w:rsidR="006235BB">
        <w:rPr>
          <w:i/>
          <w:lang w:val="en-US"/>
        </w:rPr>
        <w:t>.</w:t>
      </w:r>
      <w:proofErr w:type="gram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Concierto</w:t>
      </w:r>
      <w:proofErr w:type="spellEnd"/>
      <w:r w:rsidRPr="003579DD">
        <w:rPr>
          <w:i/>
          <w:lang w:val="en-US"/>
        </w:rPr>
        <w:t xml:space="preserve"> 25 </w:t>
      </w:r>
      <w:proofErr w:type="spellStart"/>
      <w:r w:rsidRPr="003579DD">
        <w:rPr>
          <w:i/>
          <w:lang w:val="en-US"/>
        </w:rPr>
        <w:t>aniversario</w:t>
      </w:r>
      <w:proofErr w:type="spellEnd"/>
      <w:r w:rsidR="006235BB">
        <w:rPr>
          <w:lang w:val="en-US"/>
        </w:rPr>
        <w:t>,</w:t>
      </w:r>
      <w:r w:rsidRPr="00ED41E5">
        <w:rPr>
          <w:lang w:val="en-US"/>
        </w:rPr>
        <w:t xml:space="preserve"> </w:t>
      </w:r>
      <w:proofErr w:type="spellStart"/>
      <w:r w:rsidRPr="00ED41E5">
        <w:rPr>
          <w:lang w:val="en-US"/>
        </w:rPr>
        <w:t>Kantvs</w:t>
      </w:r>
      <w:proofErr w:type="spellEnd"/>
      <w:r w:rsidRPr="00ED41E5">
        <w:rPr>
          <w:lang w:val="en-US"/>
        </w:rPr>
        <w:t>, CA-093-2, Bolivia, 2006.</w:t>
      </w:r>
    </w:p>
    <w:p w14:paraId="305DC49C" w14:textId="692CA448" w:rsidR="006235BB" w:rsidRDefault="00F73631" w:rsidP="006235BB">
      <w:pPr>
        <w:spacing w:after="120" w:line="360" w:lineRule="auto"/>
      </w:pPr>
      <w:proofErr w:type="spellStart"/>
      <w:r w:rsidRPr="003579DD">
        <w:rPr>
          <w:i/>
          <w:lang w:val="en-US"/>
        </w:rPr>
        <w:t>Neue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Flötentöne</w:t>
      </w:r>
      <w:proofErr w:type="spellEnd"/>
      <w:r w:rsidRPr="003579DD">
        <w:rPr>
          <w:i/>
          <w:lang w:val="en-US"/>
        </w:rPr>
        <w:t xml:space="preserve"> live</w:t>
      </w:r>
      <w:r w:rsidR="006235BB">
        <w:rPr>
          <w:lang w:val="en-US"/>
        </w:rPr>
        <w:t>,</w:t>
      </w:r>
      <w:r w:rsidRPr="00F73631">
        <w:rPr>
          <w:lang w:val="en-US"/>
        </w:rPr>
        <w:t xml:space="preserve"> NRW, A0 3064, </w:t>
      </w:r>
      <w:proofErr w:type="spellStart"/>
      <w:proofErr w:type="gramStart"/>
      <w:r w:rsidRPr="00F73631">
        <w:rPr>
          <w:lang w:val="en-US"/>
        </w:rPr>
        <w:t>Alemania</w:t>
      </w:r>
      <w:proofErr w:type="spellEnd"/>
      <w:proofErr w:type="gramEnd"/>
      <w:r w:rsidRPr="00F73631">
        <w:rPr>
          <w:lang w:val="en-US"/>
        </w:rPr>
        <w:t>, 2008.</w:t>
      </w:r>
      <w:r w:rsidR="006235BB" w:rsidRPr="006235BB">
        <w:t xml:space="preserve"> </w:t>
      </w:r>
    </w:p>
    <w:p w14:paraId="1C7EBA81" w14:textId="77777777" w:rsidR="006235BB" w:rsidRDefault="006235BB" w:rsidP="006235BB">
      <w:pPr>
        <w:spacing w:after="120" w:line="360" w:lineRule="auto"/>
      </w:pPr>
    </w:p>
    <w:p w14:paraId="5C86A391" w14:textId="58825EE1" w:rsidR="00F73631" w:rsidRPr="006235BB" w:rsidRDefault="006235BB" w:rsidP="006235BB">
      <w:pPr>
        <w:spacing w:after="120" w:line="360" w:lineRule="auto"/>
        <w:jc w:val="right"/>
        <w:rPr>
          <w:i/>
        </w:rPr>
      </w:pPr>
      <w:r w:rsidRPr="00366B6D">
        <w:rPr>
          <w:i/>
        </w:rPr>
        <w:t>Hernán Gabriel Vázquez</w:t>
      </w:r>
    </w:p>
    <w:sectPr w:rsidR="00F73631" w:rsidRPr="006235BB" w:rsidSect="008F3D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4-10-06T19:04:00Z" w:initials="LD">
    <w:p w14:paraId="1060E5E5" w14:textId="34268F6D" w:rsidR="001B432F" w:rsidRDefault="001B432F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rephrase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mean.</w:t>
      </w:r>
    </w:p>
  </w:comment>
  <w:comment w:id="9" w:author="Laura Dosky" w:date="2014-10-06T19:09:00Z" w:initials="LD">
    <w:p w14:paraId="34E9D402" w14:textId="7217B74C" w:rsidR="001B432F" w:rsidRDefault="001B432F">
      <w:pPr>
        <w:pStyle w:val="CommentText"/>
      </w:pPr>
      <w:r>
        <w:rPr>
          <w:rStyle w:val="CommentReference"/>
        </w:rPr>
        <w:annotationRef/>
      </w:r>
      <w:proofErr w:type="spellStart"/>
      <w:r>
        <w:t>instruments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stated</w:t>
      </w:r>
      <w:proofErr w:type="spellEnd"/>
      <w:r>
        <w:t>?</w:t>
      </w:r>
    </w:p>
  </w:comment>
  <w:comment w:id="108" w:author="Laura Dosky" w:date="2014-10-06T19:38:00Z" w:initials="LD">
    <w:p w14:paraId="2B4B53A8" w14:textId="21CF7265" w:rsidR="001B432F" w:rsidRDefault="001B432F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have</w:t>
      </w:r>
      <w:proofErr w:type="spellEnd"/>
      <w:r>
        <w:t xml:space="preserve"> no idea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rephrase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</w:comment>
  <w:comment w:id="137" w:author="Laura Dosky" w:date="2014-10-06T19:48:00Z" w:initials="LD">
    <w:p w14:paraId="5DC3C617" w14:textId="35A4092E" w:rsidR="001B432F" w:rsidRDefault="001B432F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</w:comment>
  <w:comment w:id="149" w:author="Laura Dosky" w:date="2014-10-06T19:55:00Z" w:initials="LD">
    <w:p w14:paraId="47AFBD76" w14:textId="09806C95" w:rsidR="001B432F" w:rsidRDefault="001B432F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rephrase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F6"/>
    <w:rsid w:val="00006745"/>
    <w:rsid w:val="000229E5"/>
    <w:rsid w:val="00031AC4"/>
    <w:rsid w:val="00037FD2"/>
    <w:rsid w:val="00053C8C"/>
    <w:rsid w:val="0008734C"/>
    <w:rsid w:val="00091818"/>
    <w:rsid w:val="000922E5"/>
    <w:rsid w:val="000C6AA2"/>
    <w:rsid w:val="00112CFE"/>
    <w:rsid w:val="00120676"/>
    <w:rsid w:val="00126FDB"/>
    <w:rsid w:val="00127AB1"/>
    <w:rsid w:val="00141564"/>
    <w:rsid w:val="001449F8"/>
    <w:rsid w:val="00144CD3"/>
    <w:rsid w:val="00154B12"/>
    <w:rsid w:val="00187A3C"/>
    <w:rsid w:val="00193E69"/>
    <w:rsid w:val="00196286"/>
    <w:rsid w:val="001B2414"/>
    <w:rsid w:val="001B2B4E"/>
    <w:rsid w:val="001B432F"/>
    <w:rsid w:val="001B4C0C"/>
    <w:rsid w:val="001C24E3"/>
    <w:rsid w:val="001D3C5F"/>
    <w:rsid w:val="001E72C0"/>
    <w:rsid w:val="00204DCC"/>
    <w:rsid w:val="00205D3A"/>
    <w:rsid w:val="00212A54"/>
    <w:rsid w:val="002210E6"/>
    <w:rsid w:val="00221456"/>
    <w:rsid w:val="00221FA1"/>
    <w:rsid w:val="002436F6"/>
    <w:rsid w:val="00244CB8"/>
    <w:rsid w:val="002760DB"/>
    <w:rsid w:val="00280855"/>
    <w:rsid w:val="00287558"/>
    <w:rsid w:val="00290431"/>
    <w:rsid w:val="0029141B"/>
    <w:rsid w:val="002A64C8"/>
    <w:rsid w:val="002B667E"/>
    <w:rsid w:val="002D5859"/>
    <w:rsid w:val="002E707A"/>
    <w:rsid w:val="002F23E3"/>
    <w:rsid w:val="002F551F"/>
    <w:rsid w:val="002F59D2"/>
    <w:rsid w:val="00304508"/>
    <w:rsid w:val="00304C35"/>
    <w:rsid w:val="00306E66"/>
    <w:rsid w:val="003151A2"/>
    <w:rsid w:val="0033598A"/>
    <w:rsid w:val="003373F7"/>
    <w:rsid w:val="003503DD"/>
    <w:rsid w:val="003518FA"/>
    <w:rsid w:val="003533C6"/>
    <w:rsid w:val="003579DD"/>
    <w:rsid w:val="00367043"/>
    <w:rsid w:val="00372F1C"/>
    <w:rsid w:val="00381DCB"/>
    <w:rsid w:val="003A19E3"/>
    <w:rsid w:val="003A2A5E"/>
    <w:rsid w:val="003B562D"/>
    <w:rsid w:val="003B7064"/>
    <w:rsid w:val="003D0EBA"/>
    <w:rsid w:val="003D24DB"/>
    <w:rsid w:val="003E02F6"/>
    <w:rsid w:val="003F6E10"/>
    <w:rsid w:val="004002C3"/>
    <w:rsid w:val="0041020E"/>
    <w:rsid w:val="00413888"/>
    <w:rsid w:val="00413DE2"/>
    <w:rsid w:val="00421FB4"/>
    <w:rsid w:val="00431501"/>
    <w:rsid w:val="004353C7"/>
    <w:rsid w:val="00445DD7"/>
    <w:rsid w:val="0045729B"/>
    <w:rsid w:val="00461503"/>
    <w:rsid w:val="00470334"/>
    <w:rsid w:val="00473506"/>
    <w:rsid w:val="00481724"/>
    <w:rsid w:val="00491DDC"/>
    <w:rsid w:val="004B27D4"/>
    <w:rsid w:val="004B6843"/>
    <w:rsid w:val="004D2051"/>
    <w:rsid w:val="004E6930"/>
    <w:rsid w:val="004F4214"/>
    <w:rsid w:val="00521D19"/>
    <w:rsid w:val="00537B42"/>
    <w:rsid w:val="00542348"/>
    <w:rsid w:val="005B6942"/>
    <w:rsid w:val="005F7461"/>
    <w:rsid w:val="005F79FD"/>
    <w:rsid w:val="00612026"/>
    <w:rsid w:val="006235BB"/>
    <w:rsid w:val="00634304"/>
    <w:rsid w:val="00637FF8"/>
    <w:rsid w:val="00643A27"/>
    <w:rsid w:val="006453F8"/>
    <w:rsid w:val="00646CA7"/>
    <w:rsid w:val="006568B3"/>
    <w:rsid w:val="00663D62"/>
    <w:rsid w:val="006A17EE"/>
    <w:rsid w:val="006C023B"/>
    <w:rsid w:val="006C1E61"/>
    <w:rsid w:val="006D0CD0"/>
    <w:rsid w:val="006D0F14"/>
    <w:rsid w:val="006D570B"/>
    <w:rsid w:val="006E3120"/>
    <w:rsid w:val="00711A85"/>
    <w:rsid w:val="007244E5"/>
    <w:rsid w:val="0073430E"/>
    <w:rsid w:val="00741A7D"/>
    <w:rsid w:val="0076766E"/>
    <w:rsid w:val="007729A5"/>
    <w:rsid w:val="007847EF"/>
    <w:rsid w:val="007851B9"/>
    <w:rsid w:val="00790817"/>
    <w:rsid w:val="007974D0"/>
    <w:rsid w:val="007A4207"/>
    <w:rsid w:val="007C7458"/>
    <w:rsid w:val="008016D8"/>
    <w:rsid w:val="008148CE"/>
    <w:rsid w:val="0081579D"/>
    <w:rsid w:val="00852F73"/>
    <w:rsid w:val="00853072"/>
    <w:rsid w:val="00873AE2"/>
    <w:rsid w:val="008755A4"/>
    <w:rsid w:val="008765E0"/>
    <w:rsid w:val="0089301E"/>
    <w:rsid w:val="00893637"/>
    <w:rsid w:val="008A1D33"/>
    <w:rsid w:val="008D076E"/>
    <w:rsid w:val="008D0965"/>
    <w:rsid w:val="008E3913"/>
    <w:rsid w:val="008F3DF3"/>
    <w:rsid w:val="00906227"/>
    <w:rsid w:val="00916F0A"/>
    <w:rsid w:val="00917BE0"/>
    <w:rsid w:val="00923123"/>
    <w:rsid w:val="00935CEC"/>
    <w:rsid w:val="0094074E"/>
    <w:rsid w:val="0095122A"/>
    <w:rsid w:val="00952838"/>
    <w:rsid w:val="0096390D"/>
    <w:rsid w:val="00971614"/>
    <w:rsid w:val="009726CC"/>
    <w:rsid w:val="009B2B21"/>
    <w:rsid w:val="009B6825"/>
    <w:rsid w:val="009C16E4"/>
    <w:rsid w:val="009D0CF9"/>
    <w:rsid w:val="009D4B4A"/>
    <w:rsid w:val="009D52C0"/>
    <w:rsid w:val="009D65F2"/>
    <w:rsid w:val="009E1648"/>
    <w:rsid w:val="00A44A99"/>
    <w:rsid w:val="00A54921"/>
    <w:rsid w:val="00A65361"/>
    <w:rsid w:val="00A7523D"/>
    <w:rsid w:val="00A8325D"/>
    <w:rsid w:val="00A909AC"/>
    <w:rsid w:val="00A9143D"/>
    <w:rsid w:val="00AA16B4"/>
    <w:rsid w:val="00AD5D78"/>
    <w:rsid w:val="00AF31DA"/>
    <w:rsid w:val="00B17A04"/>
    <w:rsid w:val="00B24103"/>
    <w:rsid w:val="00B27206"/>
    <w:rsid w:val="00B441B4"/>
    <w:rsid w:val="00B668B0"/>
    <w:rsid w:val="00B66F38"/>
    <w:rsid w:val="00B75591"/>
    <w:rsid w:val="00B81E14"/>
    <w:rsid w:val="00B8293B"/>
    <w:rsid w:val="00B86C55"/>
    <w:rsid w:val="00BA04FD"/>
    <w:rsid w:val="00BA3366"/>
    <w:rsid w:val="00BB33AD"/>
    <w:rsid w:val="00BB7D51"/>
    <w:rsid w:val="00BC5E8E"/>
    <w:rsid w:val="00BD3A7C"/>
    <w:rsid w:val="00BD6AD0"/>
    <w:rsid w:val="00BE2464"/>
    <w:rsid w:val="00BE6359"/>
    <w:rsid w:val="00BF1FA4"/>
    <w:rsid w:val="00C131E4"/>
    <w:rsid w:val="00C47190"/>
    <w:rsid w:val="00C70A45"/>
    <w:rsid w:val="00C92598"/>
    <w:rsid w:val="00C9400C"/>
    <w:rsid w:val="00C959C7"/>
    <w:rsid w:val="00C970EB"/>
    <w:rsid w:val="00CA4ABF"/>
    <w:rsid w:val="00CA7C9E"/>
    <w:rsid w:val="00CB33D5"/>
    <w:rsid w:val="00CD0EB7"/>
    <w:rsid w:val="00D04AE6"/>
    <w:rsid w:val="00D20469"/>
    <w:rsid w:val="00D20D13"/>
    <w:rsid w:val="00D55A7F"/>
    <w:rsid w:val="00D9614B"/>
    <w:rsid w:val="00DA4267"/>
    <w:rsid w:val="00DB6224"/>
    <w:rsid w:val="00DC7821"/>
    <w:rsid w:val="00DD38F2"/>
    <w:rsid w:val="00DD518F"/>
    <w:rsid w:val="00DF182A"/>
    <w:rsid w:val="00E0186B"/>
    <w:rsid w:val="00E130CB"/>
    <w:rsid w:val="00E310BA"/>
    <w:rsid w:val="00E327F4"/>
    <w:rsid w:val="00E46AE4"/>
    <w:rsid w:val="00E46C0B"/>
    <w:rsid w:val="00E74234"/>
    <w:rsid w:val="00E76DDC"/>
    <w:rsid w:val="00E775B4"/>
    <w:rsid w:val="00E77D5B"/>
    <w:rsid w:val="00EA152B"/>
    <w:rsid w:val="00ED0B99"/>
    <w:rsid w:val="00ED41E5"/>
    <w:rsid w:val="00F0432F"/>
    <w:rsid w:val="00F0542C"/>
    <w:rsid w:val="00F103B6"/>
    <w:rsid w:val="00F36209"/>
    <w:rsid w:val="00F530CA"/>
    <w:rsid w:val="00F55DEB"/>
    <w:rsid w:val="00F62A9C"/>
    <w:rsid w:val="00F67B69"/>
    <w:rsid w:val="00F70901"/>
    <w:rsid w:val="00F71799"/>
    <w:rsid w:val="00F73631"/>
    <w:rsid w:val="00F84AB1"/>
    <w:rsid w:val="00F85DFE"/>
    <w:rsid w:val="00FB55DB"/>
    <w:rsid w:val="00FC0592"/>
    <w:rsid w:val="00FC404A"/>
    <w:rsid w:val="00FC5437"/>
    <w:rsid w:val="00FE3426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41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D5859"/>
    <w:pPr>
      <w:jc w:val="both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859"/>
    <w:rPr>
      <w:sz w:val="20"/>
    </w:rPr>
  </w:style>
  <w:style w:type="character" w:styleId="Hyperlink">
    <w:name w:val="Hyperlink"/>
    <w:basedOn w:val="DefaultParagraphFont"/>
    <w:uiPriority w:val="99"/>
    <w:unhideWhenUsed/>
    <w:rsid w:val="00221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3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37F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73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3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3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3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3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D5859"/>
    <w:pPr>
      <w:jc w:val="both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859"/>
    <w:rPr>
      <w:sz w:val="20"/>
    </w:rPr>
  </w:style>
  <w:style w:type="character" w:styleId="Hyperlink">
    <w:name w:val="Hyperlink"/>
    <w:basedOn w:val="DefaultParagraphFont"/>
    <w:uiPriority w:val="99"/>
    <w:unhideWhenUsed/>
    <w:rsid w:val="00221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3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37F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73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3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3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3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3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comments" Target="comments.xml"/><Relationship Id="rId8" Type="http://schemas.openxmlformats.org/officeDocument/2006/relationships/hyperlink" Target="http://www.latinoamerica-musica.net" TargetMode="External"/><Relationship Id="rId9" Type="http://schemas.openxmlformats.org/officeDocument/2006/relationships/hyperlink" Target="http://www.oein.org" TargetMode="External"/><Relationship Id="rId10" Type="http://schemas.openxmlformats.org/officeDocument/2006/relationships/hyperlink" Target="http://www.gp-magma.net/contacto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AFEA1E4D998C4BB77D18DEBE230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8C21C-C4EA-104C-A3C4-92098CA50DD2}"/>
      </w:docPartPr>
      <w:docPartBody>
        <w:p w14:paraId="20E01B2F" w14:textId="13B351CA" w:rsidR="00332BD7" w:rsidRDefault="00332BD7" w:rsidP="00332BD7">
          <w:pPr>
            <w:pStyle w:val="11AFEA1E4D998C4BB77D18DEBE230BE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D7"/>
    <w:rsid w:val="003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BD7"/>
    <w:rPr>
      <w:color w:val="808080"/>
    </w:rPr>
  </w:style>
  <w:style w:type="paragraph" w:customStyle="1" w:styleId="11AFEA1E4D998C4BB77D18DEBE230BEE">
    <w:name w:val="11AFEA1E4D998C4BB77D18DEBE230BEE"/>
    <w:rsid w:val="00332BD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BD7"/>
    <w:rPr>
      <w:color w:val="808080"/>
    </w:rPr>
  </w:style>
  <w:style w:type="paragraph" w:customStyle="1" w:styleId="11AFEA1E4D998C4BB77D18DEBE230BEE">
    <w:name w:val="11AFEA1E4D998C4BB77D18DEBE230BEE"/>
    <w:rsid w:val="00332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C39B399-2F7B-7C47-9852-4EC2FB36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1942</Words>
  <Characters>11070</Characters>
  <Application>Microsoft Macintosh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Gabriel Vázquez</dc:creator>
  <cp:keywords/>
  <dc:description/>
  <cp:lastModifiedBy>Laura Dosky</cp:lastModifiedBy>
  <cp:revision>2</cp:revision>
  <dcterms:created xsi:type="dcterms:W3CDTF">2014-10-07T00:02:00Z</dcterms:created>
  <dcterms:modified xsi:type="dcterms:W3CDTF">2014-10-07T00:02:00Z</dcterms:modified>
</cp:coreProperties>
</file>