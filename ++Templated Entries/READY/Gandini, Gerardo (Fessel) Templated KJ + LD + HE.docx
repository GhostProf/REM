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A7A20B" w14:textId="77777777">
        <w:tc>
          <w:tcPr>
            <w:tcW w:w="491" w:type="dxa"/>
            <w:vMerge w:val="restart"/>
            <w:shd w:val="clear" w:color="auto" w:fill="A6A6A6" w:themeFill="background1" w:themeFillShade="A6"/>
            <w:textDirection w:val="btLr"/>
          </w:tcPr>
          <w:p w14:paraId="487570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Content>
            <w:tc>
              <w:tcPr>
                <w:tcW w:w="1259" w:type="dxa"/>
              </w:tcPr>
              <w:p w14:paraId="5C789A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Content>
            <w:tc>
              <w:tcPr>
                <w:tcW w:w="2073" w:type="dxa"/>
              </w:tcPr>
              <w:p w14:paraId="19C12373"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Content>
            <w:tc>
              <w:tcPr>
                <w:tcW w:w="2551" w:type="dxa"/>
              </w:tcPr>
              <w:p w14:paraId="2179A2BC"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Content>
            <w:tc>
              <w:tcPr>
                <w:tcW w:w="2642" w:type="dxa"/>
              </w:tcPr>
              <w:p w14:paraId="5264C35D" w14:textId="77777777" w:rsidR="00B574C9" w:rsidRDefault="001D4171" w:rsidP="001D4171">
                <w:proofErr w:type="spellStart"/>
                <w:r>
                  <w:t>Fessel</w:t>
                </w:r>
                <w:proofErr w:type="spellEnd"/>
              </w:p>
            </w:tc>
          </w:sdtContent>
        </w:sdt>
      </w:tr>
      <w:tr w:rsidR="00B574C9" w14:paraId="677D3273" w14:textId="77777777">
        <w:trPr>
          <w:trHeight w:val="986"/>
        </w:trPr>
        <w:tc>
          <w:tcPr>
            <w:tcW w:w="491" w:type="dxa"/>
            <w:vMerge/>
            <w:shd w:val="clear" w:color="auto" w:fill="A6A6A6" w:themeFill="background1" w:themeFillShade="A6"/>
          </w:tcPr>
          <w:p w14:paraId="00008958" w14:textId="77777777" w:rsidR="00B574C9" w:rsidRPr="001A6A06" w:rsidRDefault="00B574C9" w:rsidP="00CF1542">
            <w:pPr>
              <w:jc w:val="center"/>
              <w:rPr>
                <w:b/>
                <w:color w:val="FFFFFF" w:themeColor="background1"/>
              </w:rPr>
            </w:pPr>
          </w:p>
        </w:tc>
        <w:sdt>
          <w:sdtPr>
            <w:rPr>
              <w:color w:val="1F4E79" w:themeColor="accent1" w:themeShade="80"/>
            </w:rPr>
            <w:alias w:val="Biography"/>
            <w:tag w:val="authorBiography"/>
            <w:id w:val="938807824"/>
            <w:placeholder>
              <w:docPart w:val="39EF00C60F0208489DFE3F3ED8C44EC3"/>
            </w:placeholder>
            <w:showingPlcHdr/>
          </w:sdtPr>
          <w:sdtContent>
            <w:tc>
              <w:tcPr>
                <w:tcW w:w="8525" w:type="dxa"/>
                <w:gridSpan w:val="4"/>
              </w:tcPr>
              <w:p w14:paraId="2FA1A67F" w14:textId="77777777" w:rsidR="00B574C9" w:rsidRPr="003862DA" w:rsidRDefault="00232AB9" w:rsidP="00232AB9">
                <w:pPr>
                  <w:rPr>
                    <w:color w:val="1F4E79" w:themeColor="accent1" w:themeShade="80"/>
                  </w:rPr>
                </w:pPr>
                <w:r>
                  <w:rPr>
                    <w:rStyle w:val="PlaceholderText"/>
                  </w:rPr>
                  <w:t>[Enter your biography]</w:t>
                </w:r>
              </w:p>
            </w:tc>
          </w:sdtContent>
        </w:sdt>
      </w:tr>
      <w:tr w:rsidR="00B574C9" w14:paraId="1B9AEE0F" w14:textId="77777777">
        <w:trPr>
          <w:trHeight w:val="986"/>
        </w:trPr>
        <w:tc>
          <w:tcPr>
            <w:tcW w:w="491" w:type="dxa"/>
            <w:vMerge/>
            <w:shd w:val="clear" w:color="auto" w:fill="A6A6A6" w:themeFill="background1" w:themeFillShade="A6"/>
          </w:tcPr>
          <w:p w14:paraId="49054503"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text/>
          </w:sdtPr>
          <w:sdtContent>
            <w:tc>
              <w:tcPr>
                <w:tcW w:w="8525" w:type="dxa"/>
                <w:gridSpan w:val="4"/>
              </w:tcPr>
              <w:p w14:paraId="6A3558C2" w14:textId="77777777" w:rsidR="00B574C9" w:rsidRDefault="000214BD" w:rsidP="000214BD">
                <w:r>
                  <w:t>Universidad de Buenos Aires [University of Buenos Aires]</w:t>
                </w:r>
              </w:p>
            </w:tc>
          </w:sdtContent>
        </w:sdt>
      </w:tr>
    </w:tbl>
    <w:p w14:paraId="21AB7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6B38C" w14:textId="77777777">
        <w:tc>
          <w:tcPr>
            <w:tcW w:w="9016" w:type="dxa"/>
            <w:shd w:val="clear" w:color="auto" w:fill="A6A6A6" w:themeFill="background1" w:themeFillShade="A6"/>
            <w:tcMar>
              <w:top w:w="113" w:type="dxa"/>
              <w:bottom w:w="113" w:type="dxa"/>
            </w:tcMar>
          </w:tcPr>
          <w:p w14:paraId="4A3263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68C9D5" w14:textId="77777777">
        <w:sdt>
          <w:sdtPr>
            <w:alias w:val="Article headword"/>
            <w:tag w:val="articleHeadword"/>
            <w:id w:val="-361440020"/>
            <w:placeholder>
              <w:docPart w:val="AB529BDF97527744B8B7E6CE63F35D4E"/>
            </w:placeholder>
            <w:text/>
          </w:sdtPr>
          <w:sdtContent>
            <w:tc>
              <w:tcPr>
                <w:tcW w:w="9016" w:type="dxa"/>
                <w:tcMar>
                  <w:top w:w="113" w:type="dxa"/>
                  <w:bottom w:w="113" w:type="dxa"/>
                </w:tcMar>
              </w:tcPr>
              <w:p w14:paraId="23F2A9CC" w14:textId="77777777" w:rsidR="003F0D73" w:rsidRPr="00FB589A" w:rsidRDefault="008A0EBA" w:rsidP="008A0EBA">
                <w:proofErr w:type="spellStart"/>
                <w:r w:rsidRPr="00EB1F70">
                  <w:rPr>
                    <w:lang w:val="en-US" w:eastAsia="ja-JP"/>
                  </w:rPr>
                  <w:t>Gandini</w:t>
                </w:r>
                <w:proofErr w:type="spellEnd"/>
                <w:r w:rsidRPr="00EB1F70">
                  <w:rPr>
                    <w:lang w:val="en-US" w:eastAsia="ja-JP"/>
                  </w:rPr>
                  <w:t>, Gerardo (1936-2013)</w:t>
                </w:r>
              </w:p>
            </w:tc>
          </w:sdtContent>
        </w:sdt>
      </w:tr>
      <w:tr w:rsidR="00464699" w14:paraId="298FB70E" w14:textId="77777777">
        <w:sdt>
          <w:sdtPr>
            <w:alias w:val="Variant headwords"/>
            <w:tag w:val="variantHeadwords"/>
            <w:id w:val="173464402"/>
            <w:placeholder>
              <w:docPart w:val="CB7090F8FDBD054B8803CA9EC976F49B"/>
            </w:placeholder>
            <w:showingPlcHdr/>
          </w:sdtPr>
          <w:sdtContent>
            <w:tc>
              <w:tcPr>
                <w:tcW w:w="9016" w:type="dxa"/>
                <w:tcMar>
                  <w:top w:w="113" w:type="dxa"/>
                  <w:bottom w:w="113" w:type="dxa"/>
                </w:tcMar>
              </w:tcPr>
              <w:p w14:paraId="6213B8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28BE07" w14:textId="77777777">
        <w:tc>
          <w:tcPr>
            <w:tcW w:w="9016" w:type="dxa"/>
            <w:tcMar>
              <w:top w:w="113" w:type="dxa"/>
              <w:bottom w:w="113" w:type="dxa"/>
            </w:tcMar>
          </w:tcPr>
          <w:p w14:paraId="096E6516" w14:textId="5CC8ED47" w:rsidR="00E85A05" w:rsidRPr="00232AB9" w:rsidRDefault="00232AB9" w:rsidP="00232AB9">
            <w:pPr>
              <w:rPr>
                <w:lang w:val="en-US"/>
              </w:rPr>
            </w:pPr>
            <w:r>
              <w:rPr>
                <w:lang w:val="en-US"/>
              </w:rPr>
              <w:t xml:space="preserve">Gerardo </w:t>
            </w:r>
            <w:proofErr w:type="spellStart"/>
            <w:r>
              <w:rPr>
                <w:lang w:val="en-US"/>
              </w:rPr>
              <w:t>Gandini</w:t>
            </w:r>
            <w:proofErr w:type="spellEnd"/>
            <w:r>
              <w:rPr>
                <w:lang w:val="en-US"/>
              </w:rPr>
              <w:t xml:space="preserve"> was an A</w:t>
            </w:r>
            <w:r w:rsidR="008143A0" w:rsidRPr="00232AB9">
              <w:rPr>
                <w:lang w:val="en-US"/>
              </w:rPr>
              <w:t xml:space="preserve">rgentinean composer and pianist. Disciple and assistant of Alberto </w:t>
            </w:r>
            <w:proofErr w:type="spellStart"/>
            <w:r w:rsidR="008143A0" w:rsidRPr="00232AB9">
              <w:rPr>
                <w:lang w:val="en-US"/>
              </w:rPr>
              <w:t>Ginastera</w:t>
            </w:r>
            <w:proofErr w:type="spellEnd"/>
            <w:r w:rsidR="008143A0" w:rsidRPr="00232AB9">
              <w:rPr>
                <w:lang w:val="en-US"/>
              </w:rPr>
              <w:t xml:space="preserve"> in the late </w:t>
            </w:r>
            <w:r>
              <w:rPr>
                <w:lang w:val="en-US"/>
              </w:rPr>
              <w:t>1950s and 60</w:t>
            </w:r>
            <w:r w:rsidR="008143A0" w:rsidRPr="00232AB9">
              <w:rPr>
                <w:lang w:val="en-US"/>
              </w:rPr>
              <w:t xml:space="preserve">s, he obtained international recognition for his musical work, </w:t>
            </w:r>
            <w:r>
              <w:rPr>
                <w:lang w:val="en-US"/>
              </w:rPr>
              <w:t xml:space="preserve">which </w:t>
            </w:r>
            <w:r w:rsidR="008143A0" w:rsidRPr="00232AB9">
              <w:rPr>
                <w:lang w:val="en-US"/>
              </w:rPr>
              <w:t>compris</w:t>
            </w:r>
            <w:r>
              <w:rPr>
                <w:lang w:val="en-US"/>
              </w:rPr>
              <w:t>ed</w:t>
            </w:r>
            <w:r w:rsidR="008143A0" w:rsidRPr="00232AB9">
              <w:rPr>
                <w:lang w:val="en-US"/>
              </w:rPr>
              <w:t xml:space="preserve"> more than 120 works for orchestra, small ensembles, musical theatre, opera, and solo instruments. As a pianist, he took part in the last sextet founded and led by Astor </w:t>
            </w:r>
            <w:proofErr w:type="spellStart"/>
            <w:r w:rsidR="008143A0" w:rsidRPr="00232AB9">
              <w:rPr>
                <w:lang w:val="en-US"/>
              </w:rPr>
              <w:t>Piazzolla</w:t>
            </w:r>
            <w:proofErr w:type="spellEnd"/>
            <w:r w:rsidR="008143A0" w:rsidRPr="00232AB9">
              <w:rPr>
                <w:lang w:val="en-US"/>
              </w:rPr>
              <w:t>. From then on he interpreted and recorded a number of tango arrangements, called ‘</w:t>
            </w:r>
            <w:proofErr w:type="spellStart"/>
            <w:r w:rsidR="008143A0" w:rsidRPr="00232AB9">
              <w:rPr>
                <w:lang w:val="en-US"/>
              </w:rPr>
              <w:t>Postangos</w:t>
            </w:r>
            <w:proofErr w:type="spellEnd"/>
            <w:r w:rsidR="008143A0" w:rsidRPr="00232AB9">
              <w:rPr>
                <w:lang w:val="en-US"/>
              </w:rPr>
              <w:t xml:space="preserve">.’ </w:t>
            </w:r>
            <w:proofErr w:type="spellStart"/>
            <w:r w:rsidR="008143A0" w:rsidRPr="00232AB9">
              <w:rPr>
                <w:lang w:val="en-US"/>
              </w:rPr>
              <w:t>Gandini</w:t>
            </w:r>
            <w:proofErr w:type="spellEnd"/>
            <w:r w:rsidR="008143A0" w:rsidRPr="00232AB9">
              <w:rPr>
                <w:lang w:val="en-US"/>
              </w:rPr>
              <w:t xml:space="preserve"> was also active as</w:t>
            </w:r>
            <w:r w:rsidR="008F036D">
              <w:rPr>
                <w:lang w:val="en-US"/>
              </w:rPr>
              <w:t xml:space="preserve"> a</w:t>
            </w:r>
            <w:r w:rsidR="008143A0" w:rsidRPr="00232AB9">
              <w:rPr>
                <w:lang w:val="en-US"/>
              </w:rPr>
              <w:t xml:space="preserve"> disseminator of contemporary music in Argentina.</w:t>
            </w:r>
          </w:p>
        </w:tc>
      </w:tr>
      <w:tr w:rsidR="003F0D73" w14:paraId="28C37EBC" w14:textId="77777777">
        <w:sdt>
          <w:sdtPr>
            <w:alias w:val="Article text"/>
            <w:tag w:val="articleText"/>
            <w:id w:val="634067588"/>
            <w:placeholder>
              <w:docPart w:val="DAB90058C120C24ABB212AAF0066F933"/>
            </w:placeholder>
          </w:sdtPr>
          <w:sdtContent>
            <w:tc>
              <w:tcPr>
                <w:tcW w:w="9016" w:type="dxa"/>
                <w:tcMar>
                  <w:top w:w="113" w:type="dxa"/>
                  <w:bottom w:w="113" w:type="dxa"/>
                </w:tcMar>
              </w:tcPr>
              <w:p w14:paraId="150F05DC" w14:textId="72EDF6E9" w:rsidR="008A0EBA" w:rsidRDefault="00C81890" w:rsidP="008A0EBA">
                <w:sdt>
                  <w:sdtPr>
                    <w:alias w:val="Abstract"/>
                    <w:tag w:val="abstract"/>
                    <w:id w:val="1773280635"/>
                    <w:placeholder>
                      <w:docPart w:val="5C46600B80E9954C93807C037C549211"/>
                    </w:placeholder>
                  </w:sdtPr>
                  <w:sdtContent>
                    <w:r w:rsidR="00EB1F70" w:rsidRPr="00E02E1E">
                      <w:rPr>
                        <w:lang w:val="en-US"/>
                      </w:rPr>
                      <w:t xml:space="preserve">Gerardo </w:t>
                    </w:r>
                    <w:proofErr w:type="spellStart"/>
                    <w:r w:rsidR="00EB1F70" w:rsidRPr="00E02E1E">
                      <w:rPr>
                        <w:lang w:val="en-US"/>
                      </w:rPr>
                      <w:t>Gandini</w:t>
                    </w:r>
                    <w:proofErr w:type="spellEnd"/>
                    <w:r w:rsidR="00EB1F70" w:rsidRPr="00E02E1E">
                      <w:rPr>
                        <w:lang w:val="en-US"/>
                      </w:rPr>
                      <w:t xml:space="preserve"> studied piano with </w:t>
                    </w:r>
                    <w:proofErr w:type="spellStart"/>
                    <w:r w:rsidR="00EB1F70" w:rsidRPr="00E02E1E">
                      <w:rPr>
                        <w:lang w:val="en-US"/>
                      </w:rPr>
                      <w:t>Pía</w:t>
                    </w:r>
                    <w:proofErr w:type="spellEnd"/>
                    <w:r w:rsidR="00EB1F70" w:rsidRPr="00E02E1E">
                      <w:rPr>
                        <w:lang w:val="en-US"/>
                      </w:rPr>
                      <w:t xml:space="preserve"> </w:t>
                    </w:r>
                    <w:proofErr w:type="spellStart"/>
                    <w:r w:rsidR="00EB1F70" w:rsidRPr="00E02E1E">
                      <w:rPr>
                        <w:lang w:val="en-US"/>
                      </w:rPr>
                      <w:t>Sebastiani</w:t>
                    </w:r>
                    <w:proofErr w:type="spellEnd"/>
                    <w:r w:rsidR="00EB1F70" w:rsidRPr="00E02E1E">
                      <w:rPr>
                        <w:lang w:val="en-US"/>
                      </w:rPr>
                      <w:t xml:space="preserve">, Roberto </w:t>
                    </w:r>
                    <w:proofErr w:type="spellStart"/>
                    <w:r w:rsidR="00EB1F70" w:rsidRPr="00E02E1E">
                      <w:rPr>
                        <w:lang w:val="en-US"/>
                      </w:rPr>
                      <w:t>Caamaño</w:t>
                    </w:r>
                    <w:proofErr w:type="spellEnd"/>
                    <w:ins w:id="0" w:author="Hayley" w:date="2015-01-16T20:25:00Z">
                      <w:r w:rsidR="008F036D">
                        <w:rPr>
                          <w:lang w:val="en-US"/>
                        </w:rPr>
                        <w:t>,</w:t>
                      </w:r>
                    </w:ins>
                    <w:r w:rsidR="00EB1F70" w:rsidRPr="00E02E1E">
                      <w:rPr>
                        <w:lang w:val="en-US"/>
                      </w:rPr>
                      <w:t xml:space="preserve"> and </w:t>
                    </w:r>
                    <w:proofErr w:type="spellStart"/>
                    <w:r w:rsidR="00EB1F70" w:rsidRPr="00E02E1E">
                      <w:rPr>
                        <w:lang w:val="en-US"/>
                      </w:rPr>
                      <w:t>Ivonne</w:t>
                    </w:r>
                    <w:proofErr w:type="spellEnd"/>
                    <w:r w:rsidR="00EB1F70" w:rsidRPr="00E02E1E">
                      <w:rPr>
                        <w:lang w:val="en-US"/>
                      </w:rPr>
                      <w:t xml:space="preserve"> </w:t>
                    </w:r>
                    <w:proofErr w:type="spellStart"/>
                    <w:r w:rsidR="00EB1F70" w:rsidRPr="00E02E1E">
                      <w:rPr>
                        <w:lang w:val="en-US"/>
                      </w:rPr>
                      <w:t>Loriod</w:t>
                    </w:r>
                    <w:proofErr w:type="spellEnd"/>
                    <w:r w:rsidR="00EB1F70" w:rsidRPr="00E02E1E">
                      <w:rPr>
                        <w:lang w:val="en-US"/>
                      </w:rPr>
                      <w:t xml:space="preserve">, and composition with Alberto </w:t>
                    </w:r>
                    <w:proofErr w:type="spellStart"/>
                    <w:r w:rsidR="00EB1F70" w:rsidRPr="00E02E1E">
                      <w:rPr>
                        <w:lang w:val="en-US"/>
                      </w:rPr>
                      <w:t>Ginastera</w:t>
                    </w:r>
                    <w:proofErr w:type="spellEnd"/>
                    <w:r w:rsidR="00EB1F70" w:rsidRPr="00E02E1E">
                      <w:rPr>
                        <w:lang w:val="en-US"/>
                      </w:rPr>
                      <w:t xml:space="preserve">. </w:t>
                    </w:r>
                    <w:r w:rsidR="00EB1F70">
                      <w:rPr>
                        <w:lang w:val="en-US"/>
                      </w:rPr>
                      <w:t>F</w:t>
                    </w:r>
                    <w:r w:rsidR="00EB1F70" w:rsidRPr="00E02E1E">
                      <w:rPr>
                        <w:lang w:val="en-US"/>
                      </w:rPr>
                      <w:t>rom 1962 onwards</w:t>
                    </w:r>
                    <w:r w:rsidR="00EB1F70">
                      <w:rPr>
                        <w:lang w:val="en-US"/>
                      </w:rPr>
                      <w:t>,</w:t>
                    </w:r>
                    <w:r w:rsidR="00EB1F70" w:rsidRPr="00E02E1E">
                      <w:rPr>
                        <w:lang w:val="en-US"/>
                      </w:rPr>
                      <w:t xml:space="preserve"> </w:t>
                    </w:r>
                    <w:r w:rsidR="00EB1F70">
                      <w:rPr>
                        <w:lang w:val="en-US"/>
                      </w:rPr>
                      <w:t>he served as</w:t>
                    </w:r>
                    <w:r w:rsidR="00EB1F70" w:rsidRPr="00E02E1E">
                      <w:rPr>
                        <w:lang w:val="en-US"/>
                      </w:rPr>
                      <w:t xml:space="preserve"> </w:t>
                    </w:r>
                    <w:proofErr w:type="spellStart"/>
                    <w:r w:rsidR="00EB1F70" w:rsidRPr="00E02E1E">
                      <w:rPr>
                        <w:lang w:val="en-US"/>
                      </w:rPr>
                      <w:t>Ginastera's</w:t>
                    </w:r>
                    <w:proofErr w:type="spellEnd"/>
                    <w:r w:rsidR="00EB1F70" w:rsidRPr="00E02E1E">
                      <w:rPr>
                        <w:lang w:val="en-US"/>
                      </w:rPr>
                      <w:t xml:space="preserve"> assistant professor of composition and analysis at the avant-garde Latin American Centre for Advanced Musical Studies of the Di </w:t>
                    </w:r>
                    <w:proofErr w:type="spellStart"/>
                    <w:r w:rsidR="00EB1F70" w:rsidRPr="00E02E1E">
                      <w:rPr>
                        <w:lang w:val="en-US"/>
                      </w:rPr>
                      <w:t>Tella</w:t>
                    </w:r>
                    <w:proofErr w:type="spellEnd"/>
                    <w:r w:rsidR="00EB1F70" w:rsidRPr="00E02E1E">
                      <w:rPr>
                        <w:lang w:val="en-US"/>
                      </w:rPr>
                      <w:t xml:space="preserve"> Institute in Buenos Aires. In 1966</w:t>
                    </w:r>
                    <w:r w:rsidR="00EB1F70">
                      <w:rPr>
                        <w:lang w:val="en-US"/>
                      </w:rPr>
                      <w:t>,</w:t>
                    </w:r>
                    <w:r w:rsidR="00EB1F70" w:rsidRPr="00E02E1E">
                      <w:rPr>
                        <w:lang w:val="en-US"/>
                      </w:rPr>
                      <w:t xml:space="preserve"> he studied with </w:t>
                    </w:r>
                    <w:proofErr w:type="spellStart"/>
                    <w:r w:rsidR="00EB1F70" w:rsidRPr="00E02E1E">
                      <w:rPr>
                        <w:lang w:val="en-US"/>
                      </w:rPr>
                      <w:t>Geofredo</w:t>
                    </w:r>
                    <w:proofErr w:type="spellEnd"/>
                    <w:r w:rsidR="00EB1F70" w:rsidRPr="00E02E1E">
                      <w:rPr>
                        <w:lang w:val="en-US"/>
                      </w:rPr>
                      <w:t xml:space="preserve"> </w:t>
                    </w:r>
                    <w:proofErr w:type="spellStart"/>
                    <w:r w:rsidR="00EB1F70" w:rsidRPr="00E02E1E">
                      <w:rPr>
                        <w:lang w:val="en-US"/>
                      </w:rPr>
                      <w:t>Petrassi</w:t>
                    </w:r>
                    <w:proofErr w:type="spellEnd"/>
                    <w:r w:rsidR="00EB1F70" w:rsidRPr="00E02E1E">
                      <w:rPr>
                        <w:lang w:val="en-US"/>
                      </w:rPr>
                      <w:t xml:space="preserve"> at the </w:t>
                    </w:r>
                    <w:proofErr w:type="spellStart"/>
                    <w:r w:rsidR="00EB1F70" w:rsidRPr="00E02E1E">
                      <w:rPr>
                        <w:lang w:val="en-US"/>
                      </w:rPr>
                      <w:t>Accademia</w:t>
                    </w:r>
                    <w:proofErr w:type="spellEnd"/>
                    <w:r w:rsidR="00EB1F70" w:rsidRPr="00E02E1E">
                      <w:rPr>
                        <w:lang w:val="en-US"/>
                      </w:rPr>
                      <w:t xml:space="preserve"> di Santa Cecilia in Rome. In 1970</w:t>
                    </w:r>
                    <w:r w:rsidR="00EB1F70">
                      <w:rPr>
                        <w:lang w:val="en-US"/>
                      </w:rPr>
                      <w:t>,</w:t>
                    </w:r>
                    <w:r w:rsidR="00EB1F70" w:rsidRPr="00E02E1E">
                      <w:rPr>
                        <w:lang w:val="en-US"/>
                      </w:rPr>
                      <w:t xml:space="preserve"> he taught composition at the Julliard School of Music in New York. </w:t>
                    </w:r>
                    <w:r w:rsidR="00232AB9">
                      <w:rPr>
                        <w:lang w:val="en-US"/>
                      </w:rPr>
                      <w:t>Subsequently, he</w:t>
                    </w:r>
                    <w:r w:rsidR="00EB1F70" w:rsidRPr="00E02E1E">
                      <w:rPr>
                        <w:lang w:val="en-US"/>
                      </w:rPr>
                      <w:t xml:space="preserve"> acted as professor</w:t>
                    </w:r>
                    <w:r w:rsidR="00232AB9">
                      <w:rPr>
                        <w:lang w:val="en-US"/>
                      </w:rPr>
                      <w:t xml:space="preserve"> of composition</w:t>
                    </w:r>
                    <w:r w:rsidR="00EB1F70" w:rsidRPr="00E02E1E">
                      <w:rPr>
                        <w:lang w:val="en-US"/>
                      </w:rPr>
                      <w:t xml:space="preserve"> at the </w:t>
                    </w:r>
                    <w:r w:rsidR="008143A0">
                      <w:rPr>
                        <w:lang w:val="en-US"/>
                      </w:rPr>
                      <w:t xml:space="preserve">National University of La </w:t>
                    </w:r>
                    <w:r w:rsidR="008143A0" w:rsidRPr="00232AB9">
                      <w:rPr>
                        <w:lang w:val="en-US"/>
                      </w:rPr>
                      <w:t>Plata</w:t>
                    </w:r>
                    <w:r w:rsidR="00EB1F70" w:rsidRPr="00232AB9">
                      <w:rPr>
                        <w:lang w:val="en-US"/>
                      </w:rPr>
                      <w:t xml:space="preserve"> </w:t>
                    </w:r>
                    <w:r w:rsidR="00F462DD" w:rsidRPr="00232AB9">
                      <w:rPr>
                        <w:lang w:val="en-US"/>
                      </w:rPr>
                      <w:t>and</w:t>
                    </w:r>
                    <w:r w:rsidR="00F462DD" w:rsidRPr="00E02E1E">
                      <w:rPr>
                        <w:lang w:val="en-US"/>
                      </w:rPr>
                      <w:t xml:space="preserve"> </w:t>
                    </w:r>
                    <w:r w:rsidR="00EB1F70" w:rsidRPr="00E02E1E">
                      <w:rPr>
                        <w:lang w:val="en-US"/>
                      </w:rPr>
                      <w:t>the Argentine Catholic University</w:t>
                    </w:r>
                    <w:r w:rsidR="00EB1F70" w:rsidRPr="008A0EBA">
                      <w:rPr>
                        <w:lang w:val="en-US"/>
                      </w:rPr>
                      <w:t>.</w:t>
                    </w:r>
                    <w:r w:rsidR="00EB1F70">
                      <w:rPr>
                        <w:lang w:val="en-US"/>
                      </w:rPr>
                      <w:t xml:space="preserve"> He taught courses in</w:t>
                    </w:r>
                    <w:r w:rsidR="00EB1F70" w:rsidRPr="00E02E1E">
                      <w:rPr>
                        <w:lang w:val="en-US"/>
                      </w:rPr>
                      <w:t xml:space="preserve"> composition at various institutions in Buenos Aires</w:t>
                    </w:r>
                    <w:ins w:id="1" w:author="Hayley" w:date="2015-01-16T20:26:00Z">
                      <w:r w:rsidR="008F036D">
                        <w:rPr>
                          <w:lang w:val="en-US"/>
                        </w:rPr>
                        <w:t>,</w:t>
                      </w:r>
                    </w:ins>
                    <w:r w:rsidR="00EB1F70" w:rsidRPr="00E02E1E">
                      <w:rPr>
                        <w:lang w:val="en-US"/>
                      </w:rPr>
                      <w:t xml:space="preserve"> such as the Goethe Institute, San </w:t>
                    </w:r>
                    <w:proofErr w:type="spellStart"/>
                    <w:r w:rsidR="00EB1F70" w:rsidRPr="00E02E1E">
                      <w:rPr>
                        <w:lang w:val="en-US"/>
                      </w:rPr>
                      <w:t>Telmo</w:t>
                    </w:r>
                    <w:proofErr w:type="spellEnd"/>
                    <w:r w:rsidR="00EB1F70" w:rsidRPr="00E02E1E">
                      <w:rPr>
                        <w:lang w:val="en-US"/>
                      </w:rPr>
                      <w:t xml:space="preserve"> and </w:t>
                    </w:r>
                    <w:proofErr w:type="spellStart"/>
                    <w:r w:rsidR="00EB1F70" w:rsidRPr="00E02E1E">
                      <w:rPr>
                        <w:lang w:val="en-US"/>
                      </w:rPr>
                      <w:t>Antorchas</w:t>
                    </w:r>
                    <w:proofErr w:type="spellEnd"/>
                    <w:r w:rsidR="00EB1F70" w:rsidRPr="00E02E1E">
                      <w:rPr>
                        <w:lang w:val="en-US"/>
                      </w:rPr>
                      <w:t xml:space="preserve"> Foundations, and Melos Publishing House.</w:t>
                    </w:r>
                  </w:sdtContent>
                </w:sdt>
              </w:p>
              <w:p w14:paraId="7C609160" w14:textId="77777777" w:rsidR="00EB1F70" w:rsidRPr="00E02E1E" w:rsidRDefault="00EB1F70" w:rsidP="008A0EBA">
                <w:pPr>
                  <w:rPr>
                    <w:lang w:val="en-US"/>
                  </w:rPr>
                </w:pPr>
              </w:p>
              <w:p w14:paraId="1FB60285" w14:textId="1689D82C" w:rsidR="008A0EBA" w:rsidRDefault="008A0EBA" w:rsidP="008A0EBA">
                <w:pPr>
                  <w:rPr>
                    <w:lang w:val="en-US"/>
                  </w:rPr>
                </w:pPr>
                <w:proofErr w:type="spellStart"/>
                <w:r w:rsidRPr="00E02E1E">
                  <w:rPr>
                    <w:lang w:val="en-US"/>
                  </w:rPr>
                  <w:t>Gandini's</w:t>
                </w:r>
                <w:proofErr w:type="spellEnd"/>
                <w:r w:rsidRPr="00E02E1E">
                  <w:rPr>
                    <w:lang w:val="en-US"/>
                  </w:rPr>
                  <w:t xml:space="preserve"> compositions and career </w:t>
                </w:r>
                <w:r w:rsidR="00EB1F70">
                  <w:rPr>
                    <w:lang w:val="en-US"/>
                  </w:rPr>
                  <w:t>have been</w:t>
                </w:r>
                <w:r w:rsidRPr="00E02E1E">
                  <w:rPr>
                    <w:lang w:val="en-US"/>
                  </w:rPr>
                  <w:t xml:space="preserve"> distinguished by numerous prizes such as the Buenos Aires Prize for Composition (1960), the Molière Prize given by the French Government for theat</w:t>
                </w:r>
                <w:r w:rsidR="008F036D">
                  <w:rPr>
                    <w:lang w:val="en-US"/>
                  </w:rPr>
                  <w:t>re</w:t>
                </w:r>
                <w:r w:rsidRPr="00E02E1E">
                  <w:rPr>
                    <w:lang w:val="en-US"/>
                  </w:rPr>
                  <w:t xml:space="preserve"> music (1977), the Guggenheim Fellowship (1982), the Argentine National Music Prize (1996), the Career Trajectory Prize of the Argentine National Fund for the Arts (1996), the </w:t>
                </w:r>
                <w:proofErr w:type="spellStart"/>
                <w:r w:rsidRPr="00E02E1E">
                  <w:rPr>
                    <w:lang w:val="en-US"/>
                  </w:rPr>
                  <w:t>Osella</w:t>
                </w:r>
                <w:proofErr w:type="spellEnd"/>
                <w:r w:rsidRPr="00E02E1E">
                  <w:rPr>
                    <w:lang w:val="en-US"/>
                  </w:rPr>
                  <w:t xml:space="preserve"> </w:t>
                </w:r>
                <w:proofErr w:type="spellStart"/>
                <w:r w:rsidRPr="00E02E1E">
                  <w:rPr>
                    <w:lang w:val="en-US"/>
                  </w:rPr>
                  <w:t>d’Oro</w:t>
                </w:r>
                <w:proofErr w:type="spellEnd"/>
                <w:r w:rsidRPr="00E02E1E">
                  <w:rPr>
                    <w:lang w:val="en-US"/>
                  </w:rPr>
                  <w:t xml:space="preserve"> at </w:t>
                </w:r>
                <w:r>
                  <w:rPr>
                    <w:lang w:val="en-US"/>
                  </w:rPr>
                  <w:t>the Venice Film Festival (1998)</w:t>
                </w:r>
                <w:r w:rsidR="008F036D">
                  <w:rPr>
                    <w:lang w:val="en-US"/>
                  </w:rPr>
                  <w:t>,</w:t>
                </w:r>
                <w:r w:rsidRPr="00E02E1E">
                  <w:rPr>
                    <w:lang w:val="en-US"/>
                  </w:rPr>
                  <w:t xml:space="preserve"> and the </w:t>
                </w:r>
                <w:proofErr w:type="spellStart"/>
                <w:r w:rsidRPr="00E02E1E">
                  <w:rPr>
                    <w:lang w:val="en-US"/>
                  </w:rPr>
                  <w:t>Tomás</w:t>
                </w:r>
                <w:proofErr w:type="spellEnd"/>
                <w:r w:rsidRPr="00E02E1E">
                  <w:rPr>
                    <w:lang w:val="en-US"/>
                  </w:rPr>
                  <w:t xml:space="preserve"> Luis de Victoria </w:t>
                </w:r>
                <w:proofErr w:type="spellStart"/>
                <w:r w:rsidRPr="00E02E1E">
                  <w:rPr>
                    <w:lang w:val="en-US"/>
                  </w:rPr>
                  <w:t>Ibero</w:t>
                </w:r>
                <w:proofErr w:type="spellEnd"/>
                <w:r w:rsidRPr="00E02E1E">
                  <w:rPr>
                    <w:lang w:val="en-US"/>
                  </w:rPr>
                  <w:t>-American Composition Prize (2008).</w:t>
                </w:r>
              </w:p>
              <w:p w14:paraId="248B587F" w14:textId="77777777" w:rsidR="008A0EBA" w:rsidRPr="00E02E1E" w:rsidRDefault="008A0EBA" w:rsidP="008A0EBA">
                <w:pPr>
                  <w:rPr>
                    <w:lang w:val="en-US"/>
                  </w:rPr>
                </w:pPr>
              </w:p>
              <w:p w14:paraId="10CED21D" w14:textId="1ABDB62E" w:rsidR="008A0EBA" w:rsidRDefault="008A0EBA" w:rsidP="008A0EBA">
                <w:pPr>
                  <w:rPr>
                    <w:lang w:val="en-US"/>
                  </w:rPr>
                </w:pPr>
                <w:r w:rsidRPr="00E02E1E">
                  <w:rPr>
                    <w:lang w:val="en-US"/>
                  </w:rPr>
                  <w:t xml:space="preserve">As a pianist, </w:t>
                </w:r>
                <w:proofErr w:type="spellStart"/>
                <w:r w:rsidRPr="00E02E1E">
                  <w:rPr>
                    <w:lang w:val="en-US"/>
                  </w:rPr>
                  <w:t>Gandini</w:t>
                </w:r>
                <w:proofErr w:type="spellEnd"/>
                <w:r w:rsidRPr="00E02E1E">
                  <w:rPr>
                    <w:lang w:val="en-US"/>
                  </w:rPr>
                  <w:t xml:space="preserve">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w:t>
                </w:r>
                <w:r w:rsidR="0049196D">
                  <w:rPr>
                    <w:lang w:val="en-US"/>
                  </w:rPr>
                  <w:t>,</w:t>
                </w:r>
                <w:r w:rsidRPr="00E02E1E">
                  <w:rPr>
                    <w:lang w:val="en-US"/>
                  </w:rPr>
                  <w:t xml:space="preserve"> but also of jazz and tango. In 1989</w:t>
                </w:r>
                <w:r w:rsidR="00EB1F70">
                  <w:rPr>
                    <w:lang w:val="en-US"/>
                  </w:rPr>
                  <w:t>,</w:t>
                </w:r>
                <w:r w:rsidRPr="00E02E1E">
                  <w:rPr>
                    <w:lang w:val="en-US"/>
                  </w:rPr>
                  <w:t xml:space="preserve"> he took part in the last sextet founded and led by Astor </w:t>
                </w:r>
                <w:proofErr w:type="spellStart"/>
                <w:r w:rsidRPr="00E02E1E">
                  <w:rPr>
                    <w:lang w:val="en-US"/>
                  </w:rPr>
                  <w:t>Piazzolla</w:t>
                </w:r>
                <w:proofErr w:type="spellEnd"/>
                <w:r w:rsidRPr="00E02E1E">
                  <w:rPr>
                    <w:lang w:val="en-US"/>
                  </w:rPr>
                  <w:t>. From then on he interpreted and recorded a number</w:t>
                </w:r>
                <w:r>
                  <w:rPr>
                    <w:lang w:val="en-US"/>
                  </w:rPr>
                  <w:t xml:space="preserve"> of tango arrangements, called ‘</w:t>
                </w:r>
                <w:proofErr w:type="spellStart"/>
                <w:r>
                  <w:rPr>
                    <w:lang w:val="en-US"/>
                  </w:rPr>
                  <w:t>Postangos</w:t>
                </w:r>
                <w:proofErr w:type="spellEnd"/>
                <w:r w:rsidR="00EB1F70">
                  <w:rPr>
                    <w:lang w:val="en-US"/>
                  </w:rPr>
                  <w:t>,</w:t>
                </w:r>
                <w:r>
                  <w:rPr>
                    <w:lang w:val="en-US"/>
                  </w:rPr>
                  <w:t>’</w:t>
                </w:r>
                <w:r w:rsidRPr="00E02E1E">
                  <w:rPr>
                    <w:lang w:val="en-US"/>
                  </w:rPr>
                  <w:t xml:space="preserve"> which </w:t>
                </w:r>
                <w:r>
                  <w:rPr>
                    <w:lang w:val="en-US"/>
                  </w:rPr>
                  <w:t>helped</w:t>
                </w:r>
                <w:r w:rsidRPr="00E02E1E">
                  <w:rPr>
                    <w:lang w:val="en-US"/>
                  </w:rPr>
                  <w:t xml:space="preserve"> him to obtain the Latin Grammy prize in 2004. As a conductor, he conducted the </w:t>
                </w:r>
                <w:r>
                  <w:rPr>
                    <w:lang w:val="en-US"/>
                  </w:rPr>
                  <w:t>‘</w:t>
                </w:r>
                <w:proofErr w:type="spellStart"/>
                <w:r w:rsidRPr="00E02E1E">
                  <w:rPr>
                    <w:lang w:val="en-US"/>
                  </w:rPr>
                  <w:t>Sinfonietta</w:t>
                </w:r>
                <w:proofErr w:type="spellEnd"/>
                <w:r>
                  <w:rPr>
                    <w:lang w:val="en-US"/>
                  </w:rPr>
                  <w:t>’</w:t>
                </w:r>
                <w:r w:rsidRPr="00E02E1E">
                  <w:rPr>
                    <w:lang w:val="en-US"/>
                  </w:rPr>
                  <w:t xml:space="preserve"> of the </w:t>
                </w:r>
                <w:r w:rsidRPr="00E02E1E">
                  <w:rPr>
                    <w:rFonts w:cs="Arial"/>
                    <w:lang w:val="en-US"/>
                  </w:rPr>
                  <w:t>Omega Insurance Foundation</w:t>
                </w:r>
                <w:r w:rsidRPr="00E02E1E">
                  <w:rPr>
                    <w:lang w:val="en-US"/>
                  </w:rPr>
                  <w:t>. He</w:t>
                </w:r>
                <w:r w:rsidR="00232AB9">
                  <w:rPr>
                    <w:lang w:val="en-US"/>
                  </w:rPr>
                  <w:t xml:space="preserve"> also acted</w:t>
                </w:r>
                <w:r w:rsidRPr="00E02E1E">
                  <w:rPr>
                    <w:lang w:val="en-US"/>
                  </w:rPr>
                  <w:t xml:space="preserve"> as a conductor of the Buenos Aires Philharmonic Orchestra, and as musical director of the Colón Theatre.</w:t>
                </w:r>
              </w:p>
              <w:p w14:paraId="695F4B12" w14:textId="77777777" w:rsidR="008A0EBA" w:rsidRPr="00E02E1E" w:rsidRDefault="008A0EBA" w:rsidP="008A0EBA">
                <w:pPr>
                  <w:rPr>
                    <w:lang w:val="en-US"/>
                  </w:rPr>
                </w:pPr>
              </w:p>
              <w:p w14:paraId="07CFD5A6" w14:textId="77777777" w:rsidR="008A0EBA" w:rsidRDefault="008A0EBA" w:rsidP="008A0EBA">
                <w:pPr>
                  <w:rPr>
                    <w:lang w:val="en-US"/>
                  </w:rPr>
                </w:pPr>
                <w:proofErr w:type="spellStart"/>
                <w:r w:rsidRPr="00E02E1E">
                  <w:rPr>
                    <w:lang w:val="en-US"/>
                  </w:rPr>
                  <w:t>Gandini's</w:t>
                </w:r>
                <w:proofErr w:type="spellEnd"/>
                <w:r w:rsidRPr="00E02E1E">
                  <w:rPr>
                    <w:lang w:val="en-US"/>
                  </w:rPr>
                  <w:t xml:space="preserve"> concerns as interpreter and conductor are very often associated with his activity as a disseminator of contemporary music in Argentina. He premiered numerous works by other composers. He was also grounder and director of the Center of Experimentation in Opera and </w:t>
                </w:r>
                <w:r w:rsidRPr="00E02E1E">
                  <w:rPr>
                    <w:lang w:val="en-US"/>
                  </w:rPr>
                  <w:lastRenderedPageBreak/>
                  <w:t>Ballet of the Colón Theatre of Buenos Aires, and curator of concert cycles of contemporary music at both public and p</w:t>
                </w:r>
                <w:r w:rsidR="00EB1F70">
                  <w:rPr>
                    <w:lang w:val="en-US"/>
                  </w:rPr>
                  <w:t>rivate institut</w:t>
                </w:r>
                <w:r w:rsidR="00232AB9">
                  <w:rPr>
                    <w:lang w:val="en-US"/>
                  </w:rPr>
                  <w:t>ions in Argentina.</w:t>
                </w:r>
              </w:p>
              <w:p w14:paraId="4B43E831" w14:textId="77777777" w:rsidR="008A0EBA" w:rsidRPr="00E02E1E" w:rsidRDefault="008A0EBA" w:rsidP="008A0EBA">
                <w:pPr>
                  <w:rPr>
                    <w:lang w:val="en-US"/>
                  </w:rPr>
                </w:pPr>
              </w:p>
              <w:p w14:paraId="072F840F" w14:textId="77777777" w:rsidR="008A0EBA" w:rsidRPr="00E02E1E" w:rsidRDefault="008A0EBA" w:rsidP="001D4171">
                <w:pPr>
                  <w:pStyle w:val="Heading1"/>
                  <w:outlineLvl w:val="0"/>
                  <w:rPr>
                    <w:lang w:val="en-US"/>
                  </w:rPr>
                </w:pPr>
                <w:r w:rsidRPr="00E02E1E">
                  <w:rPr>
                    <w:lang w:val="en-US"/>
                  </w:rPr>
                  <w:t>Works</w:t>
                </w:r>
              </w:p>
              <w:p w14:paraId="44E9E846" w14:textId="11472EB8" w:rsidR="008A0EBA" w:rsidRDefault="008A0EBA" w:rsidP="008A0EBA">
                <w:pPr>
                  <w:rPr>
                    <w:noProof/>
                    <w:lang w:val="en-US"/>
                  </w:rPr>
                </w:pPr>
                <w:r w:rsidRPr="00E02E1E">
                  <w:rPr>
                    <w:noProof/>
                    <w:lang w:val="en-US"/>
                  </w:rPr>
                  <w:t xml:space="preserve">Gandini developed </w:t>
                </w:r>
                <w:r w:rsidR="001D4171">
                  <w:rPr>
                    <w:noProof/>
                    <w:lang w:val="en-US"/>
                  </w:rPr>
                  <w:t>his</w:t>
                </w:r>
                <w:r w:rsidRPr="00E02E1E">
                  <w:rPr>
                    <w:noProof/>
                    <w:lang w:val="en-US"/>
                  </w:rPr>
                  <w:t xml:space="preserve"> musical poetics based on different modes of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w:t>
                </w:r>
                <w:r w:rsidR="007E4817">
                  <w:rPr>
                    <w:noProof/>
                    <w:lang w:val="en-US"/>
                  </w:rPr>
                  <w:t>music and other art forms</w:t>
                </w:r>
                <w:r w:rsidRPr="00E02E1E">
                  <w:rPr>
                    <w:noProof/>
                    <w:lang w:val="en-US"/>
                  </w:rPr>
                  <w:t>.</w:t>
                </w:r>
                <w:r w:rsidRPr="00E02E1E">
                  <w:rPr>
                    <w:lang w:val="en-US"/>
                  </w:rPr>
                  <w:t xml:space="preserve"> </w:t>
                </w:r>
                <w:r w:rsidR="00B82164">
                  <w:rPr>
                    <w:lang w:val="en-US"/>
                  </w:rPr>
                  <w:t>He took t</w:t>
                </w:r>
                <w:r w:rsidRPr="00E02E1E">
                  <w:rPr>
                    <w:lang w:val="en-US"/>
                  </w:rPr>
                  <w:t>hese references</w:t>
                </w:r>
                <w:r w:rsidR="001D4171">
                  <w:rPr>
                    <w:lang w:val="en-US"/>
                  </w:rPr>
                  <w:t xml:space="preserve"> related to </w:t>
                </w:r>
                <w:r w:rsidR="007A3419">
                  <w:rPr>
                    <w:lang w:val="en-US"/>
                  </w:rPr>
                  <w:t>the</w:t>
                </w:r>
                <w:r w:rsidRPr="00E02E1E">
                  <w:rPr>
                    <w:lang w:val="en-US"/>
                  </w:rPr>
                  <w:t xml:space="preserve"> meta-musical </w:t>
                </w:r>
                <w:r w:rsidR="001D4171">
                  <w:rPr>
                    <w:lang w:val="en-US"/>
                  </w:rPr>
                  <w:t>approach</w:t>
                </w:r>
                <w:r w:rsidR="007A3419">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EB1F70">
                  <w:rPr>
                    <w:noProof/>
                    <w:lang w:val="en-US"/>
                  </w:rPr>
                  <w:t>the</w:t>
                </w:r>
                <w:r w:rsidR="001D4171">
                  <w:rPr>
                    <w:noProof/>
                    <w:lang w:val="en-US"/>
                  </w:rPr>
                  <w:t xml:space="preserve"> </w:t>
                </w:r>
                <w:r w:rsidRPr="00E02E1E">
                  <w:rPr>
                    <w:noProof/>
                    <w:lang w:val="en-US"/>
                  </w:rPr>
                  <w:t xml:space="preserve">result of a conversation </w:t>
                </w:r>
                <w:r w:rsidR="008A4F80">
                  <w:rPr>
                    <w:noProof/>
                    <w:lang w:val="en-US"/>
                  </w:rPr>
                  <w:t>between</w:t>
                </w:r>
                <w:r w:rsidR="001D4171">
                  <w:rPr>
                    <w:noProof/>
                    <w:lang w:val="en-US"/>
                  </w:rPr>
                  <w:t xml:space="preserve"> different works of music, which, </w:t>
                </w:r>
                <w:r w:rsidR="00EB1F70">
                  <w:rPr>
                    <w:noProof/>
                    <w:lang w:val="en-US"/>
                  </w:rPr>
                  <w:t xml:space="preserve">when </w:t>
                </w:r>
                <w:r w:rsidR="001D4171">
                  <w:rPr>
                    <w:noProof/>
                    <w:lang w:val="en-US"/>
                  </w:rPr>
                  <w:t xml:space="preserve">combined, created </w:t>
                </w:r>
                <w:r w:rsidRPr="00E02E1E">
                  <w:rPr>
                    <w:noProof/>
                    <w:lang w:val="en-US"/>
                  </w:rPr>
                  <w:t xml:space="preserve">an </w:t>
                </w:r>
                <w:r w:rsidR="00EB1F70">
                  <w:rPr>
                    <w:noProof/>
                    <w:lang w:val="en-US"/>
                  </w:rPr>
                  <w:t>‘</w:t>
                </w:r>
                <w:r w:rsidRPr="00E02E1E">
                  <w:rPr>
                    <w:noProof/>
                    <w:lang w:val="en-US"/>
                  </w:rPr>
                  <w:t>Imaginary Sound Museum</w:t>
                </w:r>
                <w:r w:rsidR="00EB1F70">
                  <w:rPr>
                    <w:noProof/>
                    <w:lang w:val="en-US"/>
                  </w:rPr>
                  <w:t>’</w:t>
                </w:r>
                <w:r w:rsidR="008A4F80">
                  <w:rPr>
                    <w:noProof/>
                    <w:lang w:val="en-US"/>
                  </w:rPr>
                  <w:t xml:space="preserve"> (Gandini)</w:t>
                </w:r>
                <w:r w:rsidRPr="00E02E1E">
                  <w:rPr>
                    <w:noProof/>
                    <w:lang w:val="en-US"/>
                  </w:rPr>
                  <w:t>.</w:t>
                </w:r>
                <w:r w:rsidR="00EB1F70">
                  <w:rPr>
                    <w:noProof/>
                    <w:lang w:val="en-US"/>
                  </w:rPr>
                  <w:t xml:space="preserve"> </w:t>
                </w:r>
                <w:r w:rsidR="008A4F80" w:rsidRPr="008A4F80">
                  <w:rPr>
                    <w:noProof/>
                    <w:lang w:val="en-US"/>
                  </w:rPr>
                  <w:t>The</w:t>
                </w:r>
                <w:r w:rsidR="008143A0" w:rsidRPr="008A4F80">
                  <w:rPr>
                    <w:noProof/>
                    <w:lang w:val="en-US"/>
                  </w:rPr>
                  <w:t xml:space="preserve"> idea of a</w:t>
                </w:r>
                <w:r w:rsidR="007A3419">
                  <w:rPr>
                    <w:noProof/>
                    <w:lang w:val="en-US"/>
                  </w:rPr>
                  <w:t>n imaginary sound museum resulted</w:t>
                </w:r>
                <w:r w:rsidR="008143A0" w:rsidRPr="008A4F80">
                  <w:rPr>
                    <w:noProof/>
                    <w:lang w:val="en-US"/>
                  </w:rPr>
                  <w:t xml:space="preserve"> from the composer's </w:t>
                </w:r>
                <w:commentRangeStart w:id="2"/>
                <w:r w:rsidR="008143A0" w:rsidRPr="008A4F80">
                  <w:rPr>
                    <w:noProof/>
                    <w:lang w:val="en-US"/>
                  </w:rPr>
                  <w:t>conviction about the exhaustion of the historical period of material experimentation and discovery,</w:t>
                </w:r>
                <w:commentRangeEnd w:id="2"/>
                <w:r w:rsidR="00BA6EBD">
                  <w:rPr>
                    <w:rStyle w:val="CommentReference"/>
                  </w:rPr>
                  <w:commentReference w:id="2"/>
                </w:r>
                <w:r w:rsidR="008143A0" w:rsidRPr="008A4F80">
                  <w:rPr>
                    <w:noProof/>
                    <w:lang w:val="en-US"/>
                  </w:rPr>
                  <w:t xml:space="preserve"> and his shift of compositional concern to the level of musical syntax.</w:t>
                </w:r>
                <w:r w:rsidR="008143A0">
                  <w:rPr>
                    <w:rFonts w:asciiTheme="majorHAnsi" w:hAnsiTheme="majorHAnsi"/>
                    <w:noProof/>
                    <w:lang w:val="en-US"/>
                  </w:rPr>
                  <w:t xml:space="preserve"> </w:t>
                </w:r>
                <w:r w:rsidR="00B82164">
                  <w:rPr>
                    <w:noProof/>
                    <w:lang w:val="en-US"/>
                  </w:rPr>
                  <w:t>Gandini’s</w:t>
                </w:r>
                <w:r w:rsidR="00B82164" w:rsidRPr="00E02E1E">
                  <w:rPr>
                    <w:noProof/>
                    <w:lang w:val="en-US"/>
                  </w:rPr>
                  <w:t xml:space="preserve"> </w:t>
                </w:r>
                <w:r w:rsidRPr="00E02E1E">
                  <w:rPr>
                    <w:noProof/>
                    <w:lang w:val="en-US"/>
                  </w:rPr>
                  <w:t xml:space="preserve">diagnosis has been interpreted </w:t>
                </w:r>
                <w:r w:rsidR="001D4171">
                  <w:rPr>
                    <w:noProof/>
                    <w:lang w:val="en-US"/>
                  </w:rPr>
                  <w:t xml:space="preserve">by </w:t>
                </w:r>
                <w:r w:rsidRPr="00E02E1E">
                  <w:rPr>
                    <w:noProof/>
                    <w:lang w:val="en-US"/>
                  </w:rPr>
                  <w:t>critic</w:t>
                </w:r>
                <w:r w:rsidR="008A4F80">
                  <w:rPr>
                    <w:noProof/>
                    <w:lang w:val="en-US"/>
                  </w:rPr>
                  <w:t>s</w:t>
                </w:r>
                <w:r w:rsidRPr="00E02E1E">
                  <w:rPr>
                    <w:noProof/>
                    <w:lang w:val="en-US"/>
                  </w:rPr>
                  <w:t xml:space="preserve"> as</w:t>
                </w:r>
                <w:r w:rsidR="008A4F80">
                  <w:rPr>
                    <w:noProof/>
                    <w:lang w:val="en-US"/>
                  </w:rPr>
                  <w:t xml:space="preserve"> </w:t>
                </w:r>
                <w:r w:rsidR="003B19B8">
                  <w:rPr>
                    <w:noProof/>
                    <w:lang w:val="en-US"/>
                  </w:rPr>
                  <w:t>symptomatic</w:t>
                </w:r>
                <w:r w:rsidRPr="00E02E1E">
                  <w:rPr>
                    <w:noProof/>
                    <w:lang w:val="en-US"/>
                  </w:rPr>
                  <w:t xml:space="preserve">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p>
              <w:p w14:paraId="5C80A171" w14:textId="77777777" w:rsidR="001D4171" w:rsidRPr="00E02E1E" w:rsidRDefault="001D4171" w:rsidP="008A0EBA">
                <w:pPr>
                  <w:rPr>
                    <w:noProof/>
                    <w:lang w:val="en-US"/>
                  </w:rPr>
                </w:pPr>
              </w:p>
              <w:p w14:paraId="4DBE47FD" w14:textId="137EDE31" w:rsidR="008A0EBA" w:rsidRDefault="008A0EBA" w:rsidP="008A0EBA">
                <w:pPr>
                  <w:rPr>
                    <w:lang w:val="en-US"/>
                  </w:rPr>
                </w:pPr>
                <w:r w:rsidRPr="00E02E1E">
                  <w:rPr>
                    <w:lang w:val="en-US"/>
                  </w:rPr>
                  <w:t xml:space="preserve">Among </w:t>
                </w:r>
                <w:proofErr w:type="spellStart"/>
                <w:r w:rsidRPr="00E02E1E">
                  <w:rPr>
                    <w:lang w:val="en-US"/>
                  </w:rPr>
                  <w:t>Gandini’s</w:t>
                </w:r>
                <w:proofErr w:type="spellEnd"/>
                <w:r w:rsidRPr="00E02E1E">
                  <w:rPr>
                    <w:lang w:val="en-US"/>
                  </w:rPr>
                  <w:t xml:space="preserve"> ample production</w:t>
                </w:r>
                <w:r w:rsidR="00691689">
                  <w:rPr>
                    <w:lang w:val="en-US"/>
                  </w:rPr>
                  <w:t>s as a composer is</w:t>
                </w:r>
                <w:r w:rsidRPr="00E02E1E">
                  <w:rPr>
                    <w:lang w:val="en-US"/>
                  </w:rPr>
                  <w:t xml:space="preserve"> an important group of his works </w:t>
                </w:r>
                <w:r w:rsidR="001D4171">
                  <w:rPr>
                    <w:lang w:val="en-US"/>
                  </w:rPr>
                  <w:t xml:space="preserve">that </w:t>
                </w:r>
                <w:r w:rsidR="007A3419">
                  <w:rPr>
                    <w:lang w:val="en-US"/>
                  </w:rPr>
                  <w:t>takes elements</w:t>
                </w:r>
                <w:r w:rsidRPr="00E02E1E">
                  <w:rPr>
                    <w:lang w:val="en-US"/>
                  </w:rPr>
                  <w:t xml:space="preserve"> from Robert Schu</w:t>
                </w:r>
                <w:r w:rsidR="00AE45E8">
                  <w:rPr>
                    <w:lang w:val="en-US"/>
                  </w:rPr>
                  <w:t>mann’s music. Schumann-influenced compositions include</w:t>
                </w:r>
                <w:r w:rsidRPr="00E02E1E">
                  <w:rPr>
                    <w:lang w:val="en-US"/>
                  </w:rPr>
                  <w:t xml:space="preserve"> </w:t>
                </w:r>
                <w:r w:rsidRPr="00E02E1E">
                  <w:rPr>
                    <w:i/>
                    <w:lang w:val="en-US"/>
                  </w:rPr>
                  <w:t>Eusebius</w:t>
                </w:r>
                <w:r w:rsidRPr="00E02E1E">
                  <w:rPr>
                    <w:lang w:val="en-US"/>
                  </w:rPr>
                  <w:t xml:space="preserve">, in its versions for piano (1984) and orchestra (1984-85); </w:t>
                </w:r>
                <w:r w:rsidRPr="00E02E1E">
                  <w:rPr>
                    <w:i/>
                    <w:lang w:val="en-US"/>
                  </w:rPr>
                  <w:t xml:space="preserve">RSCH: </w:t>
                </w:r>
                <w:proofErr w:type="spellStart"/>
                <w:r w:rsidRPr="00E02E1E">
                  <w:rPr>
                    <w:i/>
                    <w:lang w:val="en-US"/>
                  </w:rPr>
                  <w:t>Escenas</w:t>
                </w:r>
                <w:proofErr w:type="spellEnd"/>
                <w:r w:rsidRPr="00E02E1E">
                  <w:rPr>
                    <w:lang w:val="en-US"/>
                  </w:rPr>
                  <w:t xml:space="preserve">, for piano and orchestra (1984); </w:t>
                </w:r>
                <w:r w:rsidRPr="00E02E1E">
                  <w:rPr>
                    <w:i/>
                    <w:lang w:val="en-US"/>
                  </w:rPr>
                  <w:t xml:space="preserve">RSCH: </w:t>
                </w:r>
                <w:proofErr w:type="spellStart"/>
                <w:r w:rsidRPr="00E02E1E">
                  <w:rPr>
                    <w:i/>
                    <w:lang w:val="en-US"/>
                  </w:rPr>
                  <w:t>Testimonios</w:t>
                </w:r>
                <w:proofErr w:type="spellEnd"/>
                <w:r w:rsidRPr="00E02E1E">
                  <w:rPr>
                    <w:lang w:val="en-US"/>
                  </w:rPr>
                  <w:t>, for voice, piano</w:t>
                </w:r>
                <w:r w:rsidR="00C10B29">
                  <w:rPr>
                    <w:lang w:val="en-US"/>
                  </w:rPr>
                  <w:t>,</w:t>
                </w:r>
                <w:r w:rsidRPr="00E02E1E">
                  <w:rPr>
                    <w:lang w:val="en-US"/>
                  </w:rPr>
                  <w:t xml:space="preserve"> and tape (1984); </w:t>
                </w:r>
                <w:r w:rsidRPr="00E02E1E">
                  <w:rPr>
                    <w:i/>
                    <w:lang w:val="en-US"/>
                  </w:rPr>
                  <w:t xml:space="preserve">RSCH: </w:t>
                </w:r>
                <w:proofErr w:type="spellStart"/>
                <w:r w:rsidRPr="00E02E1E">
                  <w:rPr>
                    <w:i/>
                    <w:lang w:val="en-US"/>
                  </w:rPr>
                  <w:t>Elegía</w:t>
                </w:r>
                <w:proofErr w:type="spellEnd"/>
                <w:r w:rsidRPr="00E02E1E">
                  <w:rPr>
                    <w:lang w:val="en-US"/>
                  </w:rPr>
                  <w:t xml:space="preserve">, for piano (1986); some pieces of the </w:t>
                </w:r>
                <w:r w:rsidRPr="00E02E1E">
                  <w:rPr>
                    <w:i/>
                    <w:lang w:val="en-US"/>
                  </w:rPr>
                  <w:t>Diaries I-III, 36 Preludes</w:t>
                </w:r>
                <w:r w:rsidR="004C1C37">
                  <w:rPr>
                    <w:i/>
                    <w:lang w:val="en-US"/>
                  </w:rPr>
                  <w:t>,</w:t>
                </w:r>
                <w:r w:rsidRPr="00E02E1E">
                  <w:rPr>
                    <w:lang w:val="en-US"/>
                  </w:rPr>
                  <w:t xml:space="preserve"> for piano (1960-87); the </w:t>
                </w:r>
                <w:r w:rsidRPr="00E02E1E">
                  <w:rPr>
                    <w:i/>
                    <w:lang w:val="en-US"/>
                  </w:rPr>
                  <w:t>Studies</w:t>
                </w:r>
                <w:r w:rsidRPr="00E02E1E">
                  <w:rPr>
                    <w:lang w:val="en-US"/>
                  </w:rPr>
                  <w:t xml:space="preserve">, for violin and piano (1990); the opera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001D4171">
                  <w:rPr>
                    <w:lang w:val="en-US"/>
                  </w:rPr>
                  <w:t xml:space="preserve"> (2000)</w:t>
                </w:r>
                <w:r w:rsidR="004C1C37">
                  <w:rPr>
                    <w:lang w:val="en-US"/>
                  </w:rPr>
                  <w:t>,</w:t>
                </w:r>
                <w:r w:rsidRPr="00E02E1E">
                  <w:rPr>
                    <w:lang w:val="en-US"/>
                  </w:rPr>
                  <w:t xml:space="preserve"> and lastly, </w:t>
                </w:r>
                <w:r w:rsidRPr="00E02E1E">
                  <w:rPr>
                    <w:i/>
                    <w:lang w:val="en-US"/>
                  </w:rPr>
                  <w:t>Eusebius II</w:t>
                </w:r>
                <w:r w:rsidRPr="00E02E1E">
                  <w:rPr>
                    <w:lang w:val="en-US"/>
                  </w:rPr>
                  <w:t xml:space="preserve"> for piano (2006). The </w:t>
                </w:r>
                <w:proofErr w:type="spellStart"/>
                <w:r w:rsidRPr="00E02E1E">
                  <w:rPr>
                    <w:i/>
                    <w:iCs/>
                    <w:lang w:val="en-US"/>
                  </w:rPr>
                  <w:t>Fantasie</w:t>
                </w:r>
                <w:proofErr w:type="spellEnd"/>
                <w:r w:rsidRPr="00E02E1E">
                  <w:rPr>
                    <w:i/>
                    <w:iCs/>
                    <w:lang w:val="en-US"/>
                  </w:rPr>
                  <w:t>-Impromptu</w:t>
                </w:r>
                <w:bookmarkStart w:id="3" w:name="_GoBack"/>
                <w:bookmarkEnd w:id="3"/>
                <w:r w:rsidR="004C1C37">
                  <w:rPr>
                    <w:i/>
                    <w:iCs/>
                    <w:lang w:val="en-US"/>
                  </w:rPr>
                  <w:t>,</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AE45E8">
                  <w:rPr>
                    <w:lang w:val="en-US"/>
                  </w:rPr>
                  <w:t>,’</w:t>
                </w:r>
                <w:r w:rsidR="001D4171">
                  <w:rPr>
                    <w:lang w:val="en-US"/>
                  </w:rPr>
                  <w:t xml:space="preserve">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w:t>
                </w:r>
                <w:r w:rsidR="00EB1F70">
                  <w:rPr>
                    <w:lang w:val="en-US"/>
                  </w:rPr>
                  <w:t>‘</w:t>
                </w:r>
                <w:r w:rsidRPr="00E02E1E">
                  <w:rPr>
                    <w:lang w:val="en-US"/>
                  </w:rPr>
                  <w:t xml:space="preserve">Description of the </w:t>
                </w:r>
                <w:r w:rsidR="00C10B29">
                  <w:rPr>
                    <w:lang w:val="en-US"/>
                  </w:rPr>
                  <w:t>W</w:t>
                </w:r>
                <w:r w:rsidRPr="00E02E1E">
                  <w:rPr>
                    <w:lang w:val="en-US"/>
                  </w:rPr>
                  <w:t>aters</w:t>
                </w:r>
                <w:r w:rsidR="00691689">
                  <w:rPr>
                    <w:lang w:val="en-US"/>
                  </w:rPr>
                  <w:t>,</w:t>
                </w:r>
                <w:r w:rsidR="00EB1F70">
                  <w:rPr>
                    <w:lang w:val="en-US"/>
                  </w:rPr>
                  <w:t>’</w:t>
                </w:r>
                <w:r w:rsidRPr="00E02E1E">
                  <w:rPr>
                    <w:lang w:val="en-US"/>
                  </w:rPr>
                  <w:t xml:space="preserve"> reworks musical topics by Franz Liszt and Arnold Schoenberg. Works composed in 1991, such as </w:t>
                </w:r>
                <w:proofErr w:type="spellStart"/>
                <w:r w:rsidRPr="00E02E1E">
                  <w:rPr>
                    <w:i/>
                    <w:lang w:val="en-US"/>
                  </w:rPr>
                  <w:t>Mozartvariationen</w:t>
                </w:r>
                <w:proofErr w:type="spellEnd"/>
                <w:r w:rsidRPr="00E02E1E">
                  <w:rPr>
                    <w:lang w:val="en-US"/>
                  </w:rPr>
                  <w:t xml:space="preserve">, for chamber orchestra, and </w:t>
                </w:r>
                <w:proofErr w:type="spellStart"/>
                <w:r w:rsidRPr="00E02E1E">
                  <w:rPr>
                    <w:i/>
                    <w:lang w:val="en-US"/>
                  </w:rPr>
                  <w:t>Rondando</w:t>
                </w:r>
                <w:proofErr w:type="spellEnd"/>
                <w:r w:rsidRPr="00E02E1E">
                  <w:rPr>
                    <w:i/>
                    <w:lang w:val="en-US"/>
                  </w:rPr>
                  <w:t xml:space="preserve"> en la </w:t>
                </w:r>
                <w:proofErr w:type="spellStart"/>
                <w:r w:rsidRPr="00E02E1E">
                  <w:rPr>
                    <w:i/>
                    <w:lang w:val="en-US"/>
                  </w:rPr>
                  <w:t>menor</w:t>
                </w:r>
                <w:proofErr w:type="spellEnd"/>
                <w:r w:rsidRPr="00E02E1E">
                  <w:rPr>
                    <w:lang w:val="en-US"/>
                  </w:rPr>
                  <w:t xml:space="preserve">, for two pianos, recreate gestures and materials taken from Mozart's music. </w:t>
                </w:r>
              </w:p>
              <w:p w14:paraId="17DC89E2" w14:textId="77777777" w:rsidR="001D4171" w:rsidRPr="00E02E1E" w:rsidRDefault="001D4171" w:rsidP="008A0EBA">
                <w:pPr>
                  <w:rPr>
                    <w:lang w:val="en-US"/>
                  </w:rPr>
                </w:pPr>
              </w:p>
              <w:p w14:paraId="02A255D5" w14:textId="5A976565" w:rsidR="003F0D73" w:rsidRPr="00691689" w:rsidRDefault="008A0EBA" w:rsidP="008A0EBA">
                <w:pPr>
                  <w:rPr>
                    <w:lang w:val="en-US"/>
                  </w:rPr>
                </w:pPr>
                <w:r w:rsidRPr="00E02E1E">
                  <w:rPr>
                    <w:lang w:val="en-US"/>
                  </w:rPr>
                  <w:t xml:space="preserve">In 1996 </w:t>
                </w:r>
                <w:proofErr w:type="spellStart"/>
                <w:r w:rsidRPr="00E02E1E">
                  <w:rPr>
                    <w:lang w:val="en-US"/>
                  </w:rPr>
                  <w:t>Gandini</w:t>
                </w:r>
                <w:proofErr w:type="spellEnd"/>
                <w:r w:rsidRPr="00E02E1E">
                  <w:rPr>
                    <w:lang w:val="en-US"/>
                  </w:rPr>
                  <w:t xml:space="preserve"> began to compose Sonatas, of which eight are for piano solo, and one for violoncello. He composed three operas: </w:t>
                </w:r>
                <w:r w:rsidRPr="00E02E1E">
                  <w:rPr>
                    <w:i/>
                    <w:lang w:val="en-US"/>
                  </w:rPr>
                  <w:t xml:space="preserve">La casa sin </w:t>
                </w:r>
                <w:proofErr w:type="spellStart"/>
                <w:r w:rsidRPr="00E02E1E">
                  <w:rPr>
                    <w:i/>
                    <w:lang w:val="en-US"/>
                  </w:rPr>
                  <w:t>sosiego</w:t>
                </w:r>
                <w:proofErr w:type="spellEnd"/>
                <w:r w:rsidRPr="00E02E1E">
                  <w:rPr>
                    <w:i/>
                    <w:lang w:val="en-US"/>
                  </w:rPr>
                  <w:t xml:space="preserve"> </w:t>
                </w:r>
                <w:r w:rsidRPr="00E02E1E">
                  <w:rPr>
                    <w:lang w:val="en-US"/>
                  </w:rPr>
                  <w:t>[</w:t>
                </w:r>
                <w:r w:rsidRPr="001D4171">
                  <w:rPr>
                    <w:i/>
                    <w:lang w:val="en-US"/>
                  </w:rPr>
                  <w:t xml:space="preserve">The </w:t>
                </w:r>
                <w:r w:rsidR="00C10B29">
                  <w:rPr>
                    <w:i/>
                    <w:lang w:val="en-US"/>
                  </w:rPr>
                  <w:t>H</w:t>
                </w:r>
                <w:r w:rsidRPr="001D4171">
                  <w:rPr>
                    <w:i/>
                    <w:lang w:val="en-US"/>
                  </w:rPr>
                  <w:t xml:space="preserve">ouse without </w:t>
                </w:r>
                <w:r w:rsidR="00C10B29">
                  <w:rPr>
                    <w:i/>
                    <w:lang w:val="en-US"/>
                  </w:rPr>
                  <w:t>C</w:t>
                </w:r>
                <w:r w:rsidRPr="001D4171">
                  <w:rPr>
                    <w:i/>
                    <w:lang w:val="en-US"/>
                  </w:rPr>
                  <w:t>almness</w:t>
                </w:r>
                <w:r w:rsidRPr="00E02E1E">
                  <w:rPr>
                    <w:lang w:val="en-US"/>
                  </w:rPr>
                  <w:t xml:space="preserve">] (1991), with libretto by Griselda Gambaro; </w:t>
                </w:r>
                <w:r w:rsidRPr="00E02E1E">
                  <w:rPr>
                    <w:i/>
                    <w:lang w:val="en-US"/>
                  </w:rPr>
                  <w:t xml:space="preserve">La ciudad </w:t>
                </w:r>
                <w:proofErr w:type="spellStart"/>
                <w:r w:rsidRPr="00E02E1E">
                  <w:rPr>
                    <w:i/>
                    <w:lang w:val="en-US"/>
                  </w:rPr>
                  <w:t>ausente</w:t>
                </w:r>
                <w:proofErr w:type="spellEnd"/>
                <w:r w:rsidRPr="00E02E1E">
                  <w:rPr>
                    <w:lang w:val="en-US"/>
                  </w:rPr>
                  <w:t xml:space="preserve"> [</w:t>
                </w:r>
                <w:r w:rsidRPr="001D4171">
                  <w:rPr>
                    <w:i/>
                    <w:lang w:val="en-US"/>
                  </w:rPr>
                  <w:t xml:space="preserve">The </w:t>
                </w:r>
                <w:r w:rsidR="00C10B29">
                  <w:rPr>
                    <w:i/>
                    <w:lang w:val="en-US"/>
                  </w:rPr>
                  <w:t>A</w:t>
                </w:r>
                <w:r w:rsidRPr="001D4171">
                  <w:rPr>
                    <w:i/>
                    <w:lang w:val="en-US"/>
                  </w:rPr>
                  <w:t xml:space="preserve">bsent </w:t>
                </w:r>
                <w:r w:rsidR="00C10B29">
                  <w:rPr>
                    <w:i/>
                    <w:lang w:val="en-US"/>
                  </w:rPr>
                  <w:t>C</w:t>
                </w:r>
                <w:r w:rsidRPr="001D4171">
                  <w:rPr>
                    <w:i/>
                    <w:lang w:val="en-US"/>
                  </w:rPr>
                  <w:t>ity</w:t>
                </w:r>
                <w:r w:rsidRPr="00E02E1E">
                  <w:rPr>
                    <w:lang w:val="en-US"/>
                  </w:rPr>
                  <w:t xml:space="preserve">], based on the novel by Ricardo </w:t>
                </w:r>
                <w:proofErr w:type="spellStart"/>
                <w:r w:rsidRPr="00E02E1E">
                  <w:rPr>
                    <w:lang w:val="en-US"/>
                  </w:rPr>
                  <w:t>Piglia</w:t>
                </w:r>
                <w:proofErr w:type="spellEnd"/>
                <w:r w:rsidRPr="00E02E1E">
                  <w:rPr>
                    <w:lang w:val="en-US"/>
                  </w:rPr>
                  <w:t xml:space="preserve"> (1995), and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Pr="00E02E1E">
                  <w:rPr>
                    <w:lang w:val="en-US"/>
                  </w:rPr>
                  <w:t xml:space="preserve"> [</w:t>
                </w:r>
                <w:proofErr w:type="spellStart"/>
                <w:r w:rsidRPr="001D4171">
                  <w:rPr>
                    <w:i/>
                    <w:lang w:val="en-US"/>
                  </w:rPr>
                  <w:t>Liederkreis</w:t>
                </w:r>
                <w:proofErr w:type="spellEnd"/>
                <w:r w:rsidRPr="001D4171">
                  <w:rPr>
                    <w:i/>
                    <w:lang w:val="en-US"/>
                  </w:rPr>
                  <w:t xml:space="preserve">, an </w:t>
                </w:r>
                <w:r w:rsidR="00C10B29">
                  <w:rPr>
                    <w:i/>
                    <w:lang w:val="en-US"/>
                  </w:rPr>
                  <w:t>O</w:t>
                </w:r>
                <w:r w:rsidRPr="001D4171">
                  <w:rPr>
                    <w:i/>
                    <w:lang w:val="en-US"/>
                  </w:rPr>
                  <w:t>pera about Schumann</w:t>
                </w:r>
                <w:r w:rsidRPr="00E02E1E">
                  <w:rPr>
                    <w:lang w:val="en-US"/>
                  </w:rPr>
                  <w:t xml:space="preserve">] (2000), with libretto by Alejandro </w:t>
                </w:r>
                <w:proofErr w:type="spellStart"/>
                <w:r w:rsidRPr="00E02E1E">
                  <w:rPr>
                    <w:lang w:val="en-US"/>
                  </w:rPr>
                  <w:t>Tantanián</w:t>
                </w:r>
                <w:proofErr w:type="spellEnd"/>
                <w:r w:rsidRPr="00E02E1E">
                  <w:rPr>
                    <w:lang w:val="en-US"/>
                  </w:rPr>
                  <w:t>. All of them premiered at the Colón Theatre in Buenos Aires.</w:t>
                </w:r>
              </w:p>
            </w:tc>
          </w:sdtContent>
        </w:sdt>
      </w:tr>
      <w:tr w:rsidR="003235A7" w14:paraId="25A03134" w14:textId="77777777">
        <w:tc>
          <w:tcPr>
            <w:tcW w:w="9016" w:type="dxa"/>
          </w:tcPr>
          <w:p w14:paraId="6EE1A8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Content>
              <w:p w14:paraId="61FD8177" w14:textId="77777777" w:rsidR="001D4171" w:rsidRDefault="00C81890" w:rsidP="001D4171">
                <w:sdt>
                  <w:sdtPr>
                    <w:id w:val="1856000063"/>
                    <w:citation/>
                  </w:sdtPr>
                  <w:sdtContent>
                    <w:r w:rsidR="00C40539">
                      <w:fldChar w:fldCharType="begin"/>
                    </w:r>
                    <w:r w:rsidR="001D4171">
                      <w:rPr>
                        <w:lang w:val="en-US"/>
                      </w:rPr>
                      <w:instrText xml:space="preserve"> CITATION Cor02 \l 1033 </w:instrText>
                    </w:r>
                    <w:r w:rsidR="00C40539">
                      <w:fldChar w:fldCharType="separate"/>
                    </w:r>
                    <w:r w:rsidR="001D4171">
                      <w:rPr>
                        <w:noProof/>
                        <w:lang w:val="en-US"/>
                      </w:rPr>
                      <w:t xml:space="preserve"> (Corrado)</w:t>
                    </w:r>
                    <w:r w:rsidR="00C40539">
                      <w:fldChar w:fldCharType="end"/>
                    </w:r>
                  </w:sdtContent>
                </w:sdt>
              </w:p>
              <w:p w14:paraId="555C9835" w14:textId="77777777" w:rsidR="001D4171" w:rsidRDefault="001D4171" w:rsidP="001D4171"/>
              <w:p w14:paraId="5C480B42" w14:textId="77777777" w:rsidR="001D4171" w:rsidRDefault="00C81890" w:rsidP="001D4171">
                <w:sdt>
                  <w:sdtPr>
                    <w:id w:val="576557245"/>
                    <w:citation/>
                  </w:sdtPr>
                  <w:sdtContent>
                    <w:r w:rsidR="00C40539">
                      <w:fldChar w:fldCharType="begin"/>
                    </w:r>
                    <w:r w:rsidR="001D4171">
                      <w:rPr>
                        <w:lang w:val="en-US"/>
                      </w:rPr>
                      <w:instrText xml:space="preserve"> CITATION Etk01 \l 1033 </w:instrText>
                    </w:r>
                    <w:r w:rsidR="00C40539">
                      <w:fldChar w:fldCharType="separate"/>
                    </w:r>
                    <w:r w:rsidR="001D4171">
                      <w:rPr>
                        <w:noProof/>
                        <w:lang w:val="en-US"/>
                      </w:rPr>
                      <w:t>(Etkin, Cancián and Mastropietro)</w:t>
                    </w:r>
                    <w:r w:rsidR="00C40539">
                      <w:fldChar w:fldCharType="end"/>
                    </w:r>
                  </w:sdtContent>
                </w:sdt>
              </w:p>
              <w:p w14:paraId="52E4D34B" w14:textId="77777777" w:rsidR="001D4171" w:rsidRDefault="001D4171" w:rsidP="001D4171"/>
              <w:p w14:paraId="2F8AC8CD" w14:textId="77777777" w:rsidR="001D4171" w:rsidRDefault="00C81890" w:rsidP="001D4171">
                <w:sdt>
                  <w:sdtPr>
                    <w:id w:val="752931267"/>
                    <w:citation/>
                  </w:sdtPr>
                  <w:sdtContent>
                    <w:r w:rsidR="00C40539">
                      <w:fldChar w:fldCharType="begin"/>
                    </w:r>
                    <w:r w:rsidR="001D4171">
                      <w:rPr>
                        <w:lang w:val="en-US"/>
                      </w:rPr>
                      <w:instrText xml:space="preserve"> CITATION Fes08 \l 1033 </w:instrText>
                    </w:r>
                    <w:r w:rsidR="00C40539">
                      <w:fldChar w:fldCharType="separate"/>
                    </w:r>
                    <w:r w:rsidR="001D4171">
                      <w:rPr>
                        <w:noProof/>
                        <w:lang w:val="en-US"/>
                      </w:rPr>
                      <w:t>(Fessel)</w:t>
                    </w:r>
                    <w:r w:rsidR="00C40539">
                      <w:fldChar w:fldCharType="end"/>
                    </w:r>
                  </w:sdtContent>
                </w:sdt>
              </w:p>
              <w:p w14:paraId="040E2265" w14:textId="77777777" w:rsidR="008A4F80" w:rsidRDefault="008A4F80" w:rsidP="001D4171"/>
              <w:p w14:paraId="7A46312B" w14:textId="6B0884BA" w:rsidR="001D4171" w:rsidRDefault="00C81890" w:rsidP="001D4171">
                <w:sdt>
                  <w:sdtPr>
                    <w:id w:val="-318037169"/>
                    <w:citation/>
                  </w:sdtPr>
                  <w:sdtContent>
                    <w:r w:rsidR="008A4F80">
                      <w:fldChar w:fldCharType="begin"/>
                    </w:r>
                    <w:r w:rsidR="008A4F80">
                      <w:rPr>
                        <w:lang w:val="en-US"/>
                      </w:rPr>
                      <w:instrText xml:space="preserve"> CITATION Gan84 \l 1033 </w:instrText>
                    </w:r>
                    <w:r w:rsidR="008A4F80">
                      <w:fldChar w:fldCharType="separate"/>
                    </w:r>
                    <w:r w:rsidR="008A4F80">
                      <w:rPr>
                        <w:noProof/>
                        <w:lang w:val="en-US"/>
                      </w:rPr>
                      <w:t>(Gandini)</w:t>
                    </w:r>
                    <w:r w:rsidR="008A4F80">
                      <w:fldChar w:fldCharType="end"/>
                    </w:r>
                  </w:sdtContent>
                </w:sdt>
              </w:p>
              <w:p w14:paraId="16D8ED0A" w14:textId="77777777" w:rsidR="008A4F80" w:rsidRDefault="008A4F80" w:rsidP="001D4171"/>
              <w:p w14:paraId="71D93082" w14:textId="77777777" w:rsidR="001D4171" w:rsidRDefault="00C81890" w:rsidP="001D4171">
                <w:sdt>
                  <w:sdtPr>
                    <w:id w:val="291874293"/>
                    <w:citation/>
                  </w:sdtPr>
                  <w:sdtContent>
                    <w:r w:rsidR="00C40539">
                      <w:fldChar w:fldCharType="begin"/>
                    </w:r>
                    <w:r w:rsidR="001D4171">
                      <w:rPr>
                        <w:lang w:val="en-US"/>
                      </w:rPr>
                      <w:instrText xml:space="preserve"> CITATION Gia08 \l 1033 </w:instrText>
                    </w:r>
                    <w:r w:rsidR="00C40539">
                      <w:fldChar w:fldCharType="separate"/>
                    </w:r>
                    <w:r w:rsidR="001D4171">
                      <w:rPr>
                        <w:noProof/>
                        <w:lang w:val="en-US"/>
                      </w:rPr>
                      <w:t>(Gianera)</w:t>
                    </w:r>
                    <w:r w:rsidR="00C40539">
                      <w:fldChar w:fldCharType="end"/>
                    </w:r>
                  </w:sdtContent>
                </w:sdt>
              </w:p>
              <w:p w14:paraId="3426EF07" w14:textId="77777777" w:rsidR="001D4171" w:rsidRDefault="001D4171" w:rsidP="001D4171"/>
              <w:p w14:paraId="54ACA680" w14:textId="77777777" w:rsidR="001D4171" w:rsidRDefault="00C81890" w:rsidP="001D4171">
                <w:sdt>
                  <w:sdtPr>
                    <w:id w:val="-1358490365"/>
                    <w:citation/>
                  </w:sdtPr>
                  <w:sdtContent>
                    <w:r w:rsidR="00C40539">
                      <w:fldChar w:fldCharType="begin"/>
                    </w:r>
                    <w:r w:rsidR="001D4171">
                      <w:rPr>
                        <w:lang w:val="en-US"/>
                      </w:rPr>
                      <w:instrText xml:space="preserve"> CITATION Lam08 \l 1033 </w:instrText>
                    </w:r>
                    <w:r w:rsidR="00C40539">
                      <w:fldChar w:fldCharType="separate"/>
                    </w:r>
                    <w:r w:rsidR="001D4171">
                      <w:rPr>
                        <w:noProof/>
                        <w:lang w:val="en-US"/>
                      </w:rPr>
                      <w:t>(Lambertini)</w:t>
                    </w:r>
                    <w:r w:rsidR="00C40539">
                      <w:fldChar w:fldCharType="end"/>
                    </w:r>
                  </w:sdtContent>
                </w:sdt>
              </w:p>
              <w:p w14:paraId="7E7C56DC" w14:textId="77777777" w:rsidR="001D4171" w:rsidRDefault="001D4171" w:rsidP="001D4171"/>
              <w:p w14:paraId="031D3860" w14:textId="77777777" w:rsidR="001D4171" w:rsidRDefault="00C81890" w:rsidP="001D4171">
                <w:sdt>
                  <w:sdtPr>
                    <w:id w:val="-391112590"/>
                    <w:citation/>
                  </w:sdtPr>
                  <w:sdtContent>
                    <w:r w:rsidR="00C40539">
                      <w:fldChar w:fldCharType="begin"/>
                    </w:r>
                    <w:r w:rsidR="001D4171">
                      <w:rPr>
                        <w:lang w:val="en-US"/>
                      </w:rPr>
                      <w:instrText xml:space="preserve"> CITATION Mon01 \l 1033 </w:instrText>
                    </w:r>
                    <w:r w:rsidR="00C40539">
                      <w:fldChar w:fldCharType="separate"/>
                    </w:r>
                    <w:r w:rsidR="001D4171">
                      <w:rPr>
                        <w:noProof/>
                        <w:lang w:val="en-US"/>
                      </w:rPr>
                      <w:t>(Monjeau)</w:t>
                    </w:r>
                    <w:r w:rsidR="00C40539">
                      <w:fldChar w:fldCharType="end"/>
                    </w:r>
                  </w:sdtContent>
                </w:sdt>
              </w:p>
              <w:p w14:paraId="1308777F" w14:textId="77777777" w:rsidR="001D4171" w:rsidRDefault="001D4171" w:rsidP="001D4171"/>
              <w:p w14:paraId="46DCF497" w14:textId="72E84BDA" w:rsidR="003235A7" w:rsidRDefault="00C81890" w:rsidP="001D4171">
                <w:sdt>
                  <w:sdtPr>
                    <w:id w:val="852770878"/>
                    <w:citation/>
                  </w:sdtPr>
                  <w:sdtContent>
                    <w:r w:rsidR="00C40539">
                      <w:fldChar w:fldCharType="begin"/>
                    </w:r>
                    <w:r w:rsidR="001D4171">
                      <w:rPr>
                        <w:lang w:val="en-US"/>
                      </w:rPr>
                      <w:instrText xml:space="preserve"> CITATION Par93 \l 1033 </w:instrText>
                    </w:r>
                    <w:r w:rsidR="00C40539">
                      <w:fldChar w:fldCharType="separate"/>
                    </w:r>
                    <w:r w:rsidR="001D4171">
                      <w:rPr>
                        <w:noProof/>
                        <w:lang w:val="en-US"/>
                      </w:rPr>
                      <w:t>(Paraskevaídis)</w:t>
                    </w:r>
                    <w:r w:rsidR="00C40539">
                      <w:fldChar w:fldCharType="end"/>
                    </w:r>
                  </w:sdtContent>
                </w:sdt>
              </w:p>
            </w:sdtContent>
          </w:sdt>
        </w:tc>
      </w:tr>
    </w:tbl>
    <w:p w14:paraId="0D8C6465" w14:textId="77777777" w:rsidR="00C27FAB" w:rsidRPr="00F36937" w:rsidRDefault="00C27FAB" w:rsidP="00B33145"/>
    <w:sectPr w:rsidR="00C27FAB" w:rsidRPr="00F36937" w:rsidSect="00C4053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ayley" w:date="2015-01-17T18:01:00Z" w:initials="H">
    <w:p w14:paraId="14D77B9B" w14:textId="64B84F1E" w:rsidR="00C81890" w:rsidRDefault="00C81890">
      <w:pPr>
        <w:pStyle w:val="CommentText"/>
      </w:pPr>
      <w:r>
        <w:rPr>
          <w:rStyle w:val="CommentReference"/>
        </w:rPr>
        <w:annotationRef/>
      </w:r>
      <w:r>
        <w:t xml:space="preserve">How about, “The idea of an imaginary sound museum resulted from the composer’s conviction that the historical period of material experimentation was over, and thus he shifted from compositional concern to a focus on musical syntax.”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5A8B8" w14:textId="77777777" w:rsidR="00C81890" w:rsidRDefault="00C81890" w:rsidP="007A0D55">
      <w:pPr>
        <w:spacing w:after="0" w:line="240" w:lineRule="auto"/>
      </w:pPr>
      <w:r>
        <w:separator/>
      </w:r>
    </w:p>
  </w:endnote>
  <w:endnote w:type="continuationSeparator" w:id="0">
    <w:p w14:paraId="6CDFE58F" w14:textId="77777777" w:rsidR="00C81890" w:rsidRDefault="00C818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84BCB" w14:textId="77777777" w:rsidR="00C81890" w:rsidRDefault="00C81890" w:rsidP="007A0D55">
      <w:pPr>
        <w:spacing w:after="0" w:line="240" w:lineRule="auto"/>
      </w:pPr>
      <w:r>
        <w:separator/>
      </w:r>
    </w:p>
  </w:footnote>
  <w:footnote w:type="continuationSeparator" w:id="0">
    <w:p w14:paraId="3F03D9B3" w14:textId="77777777" w:rsidR="00C81890" w:rsidRDefault="00C818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FA5EF" w14:textId="77777777" w:rsidR="00C81890" w:rsidRDefault="00C8189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6D8377" w14:textId="77777777" w:rsidR="00C81890" w:rsidRDefault="00C818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214BD"/>
    <w:rsid w:val="00032559"/>
    <w:rsid w:val="00052040"/>
    <w:rsid w:val="000B25AE"/>
    <w:rsid w:val="000B55AB"/>
    <w:rsid w:val="000D24DC"/>
    <w:rsid w:val="00101B2E"/>
    <w:rsid w:val="00116FA0"/>
    <w:rsid w:val="0015114C"/>
    <w:rsid w:val="001A21F3"/>
    <w:rsid w:val="001A2537"/>
    <w:rsid w:val="001A6A06"/>
    <w:rsid w:val="001D4171"/>
    <w:rsid w:val="001F7732"/>
    <w:rsid w:val="00210C03"/>
    <w:rsid w:val="002162E2"/>
    <w:rsid w:val="00225C5A"/>
    <w:rsid w:val="00230B10"/>
    <w:rsid w:val="00232AB9"/>
    <w:rsid w:val="00234353"/>
    <w:rsid w:val="00244BB0"/>
    <w:rsid w:val="002A0A0D"/>
    <w:rsid w:val="002B0B37"/>
    <w:rsid w:val="0030662D"/>
    <w:rsid w:val="003235A7"/>
    <w:rsid w:val="003677B6"/>
    <w:rsid w:val="003862DA"/>
    <w:rsid w:val="00386BE3"/>
    <w:rsid w:val="003B19B8"/>
    <w:rsid w:val="003D3579"/>
    <w:rsid w:val="003E2795"/>
    <w:rsid w:val="003F0D73"/>
    <w:rsid w:val="00462DBE"/>
    <w:rsid w:val="00464699"/>
    <w:rsid w:val="00483379"/>
    <w:rsid w:val="00487BC5"/>
    <w:rsid w:val="0049196D"/>
    <w:rsid w:val="00496888"/>
    <w:rsid w:val="004A7476"/>
    <w:rsid w:val="004C1C37"/>
    <w:rsid w:val="004E5896"/>
    <w:rsid w:val="00513EE6"/>
    <w:rsid w:val="00534F8F"/>
    <w:rsid w:val="00590035"/>
    <w:rsid w:val="005B177E"/>
    <w:rsid w:val="005B3921"/>
    <w:rsid w:val="005B5F01"/>
    <w:rsid w:val="005F26D7"/>
    <w:rsid w:val="005F5450"/>
    <w:rsid w:val="0062172F"/>
    <w:rsid w:val="00691689"/>
    <w:rsid w:val="006D0412"/>
    <w:rsid w:val="007411B9"/>
    <w:rsid w:val="00780D95"/>
    <w:rsid w:val="00780DC7"/>
    <w:rsid w:val="007A0D55"/>
    <w:rsid w:val="007A3419"/>
    <w:rsid w:val="007B3377"/>
    <w:rsid w:val="007E4817"/>
    <w:rsid w:val="007E5F44"/>
    <w:rsid w:val="008143A0"/>
    <w:rsid w:val="00821DE3"/>
    <w:rsid w:val="00846CE1"/>
    <w:rsid w:val="008A0EBA"/>
    <w:rsid w:val="008A4F80"/>
    <w:rsid w:val="008A5B87"/>
    <w:rsid w:val="008F036D"/>
    <w:rsid w:val="00922950"/>
    <w:rsid w:val="009A7264"/>
    <w:rsid w:val="009D1606"/>
    <w:rsid w:val="009E18A1"/>
    <w:rsid w:val="009E73D7"/>
    <w:rsid w:val="00A27D2C"/>
    <w:rsid w:val="00A6488F"/>
    <w:rsid w:val="00A76FD9"/>
    <w:rsid w:val="00AB436D"/>
    <w:rsid w:val="00AD2F24"/>
    <w:rsid w:val="00AD4844"/>
    <w:rsid w:val="00AE45E8"/>
    <w:rsid w:val="00B219AE"/>
    <w:rsid w:val="00B33145"/>
    <w:rsid w:val="00B574C9"/>
    <w:rsid w:val="00B82164"/>
    <w:rsid w:val="00BA2C53"/>
    <w:rsid w:val="00BA6EBD"/>
    <w:rsid w:val="00BC39C9"/>
    <w:rsid w:val="00BE5BF7"/>
    <w:rsid w:val="00BF40E1"/>
    <w:rsid w:val="00C10B29"/>
    <w:rsid w:val="00C27FAB"/>
    <w:rsid w:val="00C358D4"/>
    <w:rsid w:val="00C40539"/>
    <w:rsid w:val="00C6296B"/>
    <w:rsid w:val="00C81890"/>
    <w:rsid w:val="00CC586D"/>
    <w:rsid w:val="00CF1542"/>
    <w:rsid w:val="00CF3EC5"/>
    <w:rsid w:val="00D656DA"/>
    <w:rsid w:val="00D83300"/>
    <w:rsid w:val="00DC6B48"/>
    <w:rsid w:val="00DF01B0"/>
    <w:rsid w:val="00E85A05"/>
    <w:rsid w:val="00E95829"/>
    <w:rsid w:val="00E97978"/>
    <w:rsid w:val="00EA606C"/>
    <w:rsid w:val="00EB0C8C"/>
    <w:rsid w:val="00EB1F70"/>
    <w:rsid w:val="00EB51FD"/>
    <w:rsid w:val="00EB77DB"/>
    <w:rsid w:val="00ED139F"/>
    <w:rsid w:val="00EF74F7"/>
    <w:rsid w:val="00F36937"/>
    <w:rsid w:val="00F462DD"/>
    <w:rsid w:val="00F60F53"/>
    <w:rsid w:val="00FA1925"/>
    <w:rsid w:val="00FB11DE"/>
    <w:rsid w:val="00FB589A"/>
    <w:rsid w:val="00FB7317"/>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2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D34999" w:rsidRDefault="00D34999">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D34999" w:rsidRDefault="00D34999">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D34999" w:rsidRDefault="00D34999">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D34999" w:rsidRDefault="00D34999">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D34999" w:rsidRDefault="00D34999">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D34999" w:rsidRDefault="00D34999">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D34999" w:rsidRDefault="00D34999">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D34999" w:rsidRDefault="00D34999">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D34999" w:rsidRDefault="00D34999">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D34999" w:rsidRDefault="00D34999">
          <w:pPr>
            <w:pStyle w:val="8C03AD40DB67F24F9B0C0CA0B26C4D31"/>
          </w:pPr>
          <w:r>
            <w:rPr>
              <w:rStyle w:val="PlaceholderText"/>
            </w:rPr>
            <w:t>[Enter citations for further reading here]</w:t>
          </w:r>
        </w:p>
      </w:docPartBody>
    </w:docPart>
    <w:docPart>
      <w:docPartPr>
        <w:name w:val="5C46600B80E9954C93807C037C549211"/>
        <w:category>
          <w:name w:val="General"/>
          <w:gallery w:val="placeholder"/>
        </w:category>
        <w:types>
          <w:type w:val="bbPlcHdr"/>
        </w:types>
        <w:behaviors>
          <w:behavior w:val="content"/>
        </w:behaviors>
        <w:guid w:val="{1C2BE6F1-75FA-6A48-8970-9D58E88532EE}"/>
      </w:docPartPr>
      <w:docPartBody>
        <w:p w:rsidR="00D34999" w:rsidRDefault="00D34999" w:rsidP="00D34999">
          <w:pPr>
            <w:pStyle w:val="5C46600B80E9954C93807C037C54921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34999"/>
    <w:rsid w:val="003238C3"/>
    <w:rsid w:val="00377130"/>
    <w:rsid w:val="00442A9F"/>
    <w:rsid w:val="00CB4A75"/>
    <w:rsid w:val="00D3499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rsid w:val="003238C3"/>
  </w:style>
  <w:style w:type="paragraph" w:customStyle="1" w:styleId="B19ABE10058B8E4AADF2E4DC4A8144F1">
    <w:name w:val="B19ABE10058B8E4AADF2E4DC4A8144F1"/>
    <w:rsid w:val="003238C3"/>
  </w:style>
  <w:style w:type="paragraph" w:customStyle="1" w:styleId="0AADBDBF5A530C44A5021F1AF2299663">
    <w:name w:val="0AADBDBF5A530C44A5021F1AF2299663"/>
    <w:rsid w:val="003238C3"/>
  </w:style>
  <w:style w:type="paragraph" w:customStyle="1" w:styleId="E5CC350CA27BC3408E6579088CD56E0C">
    <w:name w:val="E5CC350CA27BC3408E6579088CD56E0C"/>
    <w:rsid w:val="003238C3"/>
  </w:style>
  <w:style w:type="paragraph" w:customStyle="1" w:styleId="39EF00C60F0208489DFE3F3ED8C44EC3">
    <w:name w:val="39EF00C60F0208489DFE3F3ED8C44EC3"/>
    <w:rsid w:val="003238C3"/>
  </w:style>
  <w:style w:type="paragraph" w:customStyle="1" w:styleId="198B25092375244A9242ABE3D6FB6991">
    <w:name w:val="198B25092375244A9242ABE3D6FB6991"/>
    <w:rsid w:val="003238C3"/>
  </w:style>
  <w:style w:type="paragraph" w:customStyle="1" w:styleId="AB529BDF97527744B8B7E6CE63F35D4E">
    <w:name w:val="AB529BDF97527744B8B7E6CE63F35D4E"/>
    <w:rsid w:val="003238C3"/>
  </w:style>
  <w:style w:type="paragraph" w:customStyle="1" w:styleId="CB7090F8FDBD054B8803CA9EC976F49B">
    <w:name w:val="CB7090F8FDBD054B8803CA9EC976F49B"/>
    <w:rsid w:val="003238C3"/>
  </w:style>
  <w:style w:type="paragraph" w:customStyle="1" w:styleId="F4934E04E2DC1E4EAD6AE506E74967CF">
    <w:name w:val="F4934E04E2DC1E4EAD6AE506E74967CF"/>
    <w:rsid w:val="003238C3"/>
  </w:style>
  <w:style w:type="paragraph" w:customStyle="1" w:styleId="DAB90058C120C24ABB212AAF0066F933">
    <w:name w:val="DAB90058C120C24ABB212AAF0066F933"/>
    <w:rsid w:val="003238C3"/>
  </w:style>
  <w:style w:type="paragraph" w:customStyle="1" w:styleId="8C03AD40DB67F24F9B0C0CA0B26C4D31">
    <w:name w:val="8C03AD40DB67F24F9B0C0CA0B26C4D31"/>
    <w:rsid w:val="003238C3"/>
  </w:style>
  <w:style w:type="paragraph" w:customStyle="1" w:styleId="5C46600B80E9954C93807C037C549211">
    <w:name w:val="5C46600B80E9954C93807C037C549211"/>
    <w:rsid w:val="00D3499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5</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6</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7</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8</b:RefOrder>
  </b:Source>
  <b:Source>
    <b:Tag>Gan84</b:Tag>
    <b:SourceType>JournalArticle</b:SourceType>
    <b:Guid>{843E73A2-0733-F840-928D-7E31774691D8}</b:Guid>
    <b:Author>
      <b:Author>
        <b:NameList>
          <b:Person>
            <b:Last>Gandini</b:Last>
            <b:First>G.</b:First>
            <b:Middle>, (, 1984), snp. .</b:Middle>
          </b:Person>
        </b:NameList>
      </b:Author>
    </b:Author>
    <b:Title>"Estar"</b:Title>
    <b:JournalName>Actas de las Segundas Jornadas Nacionales de Música del siglo XX</b:JournalName>
    <b:Publisher>Repr. in http://www.latinoamerica-musica.net</b:Publisher>
    <b:City>Córdoba</b:City>
    <b:Year>1984</b:Year>
    <b:RefOrder>4</b:RefOrder>
  </b:Source>
</b:Sources>
</file>

<file path=customXml/itemProps1.xml><?xml version="1.0" encoding="utf-8"?>
<ds:datastoreItem xmlns:ds="http://schemas.openxmlformats.org/officeDocument/2006/customXml" ds:itemID="{2C13FF57-51B4-2349-9BFB-F7C0A4B4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923</Words>
  <Characters>5265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2015-01-17T23:09:00Z</dcterms:created>
  <dcterms:modified xsi:type="dcterms:W3CDTF">2015-01-17T23:09:00Z</dcterms:modified>
</cp:coreProperties>
</file>