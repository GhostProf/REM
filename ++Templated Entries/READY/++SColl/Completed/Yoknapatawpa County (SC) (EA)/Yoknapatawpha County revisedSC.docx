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8442A" w14:textId="77777777" w:rsidR="005671E4" w:rsidRDefault="005671E4"/>
    <w:p w14:paraId="10CBE371" w14:textId="77777777" w:rsidR="00661BB6" w:rsidRDefault="00661BB6"/>
    <w:p w14:paraId="78E113E7" w14:textId="77777777" w:rsidR="00661BB6" w:rsidRDefault="00661BB6">
      <w:pPr>
        <w:rPr>
          <w:b/>
          <w:i/>
        </w:rPr>
      </w:pPr>
      <w:proofErr w:type="spellStart"/>
      <w:r w:rsidRPr="00661BB6">
        <w:rPr>
          <w:b/>
          <w:i/>
        </w:rPr>
        <w:t>Yoknapatawpha</w:t>
      </w:r>
      <w:proofErr w:type="spellEnd"/>
      <w:r w:rsidRPr="00661BB6">
        <w:rPr>
          <w:b/>
          <w:i/>
        </w:rPr>
        <w:t xml:space="preserve"> County</w:t>
      </w:r>
    </w:p>
    <w:p w14:paraId="6DC58B69" w14:textId="77777777" w:rsidR="00661BB6" w:rsidRDefault="00661BB6">
      <w:pPr>
        <w:rPr>
          <w:b/>
          <w:i/>
        </w:rPr>
      </w:pPr>
    </w:p>
    <w:p w14:paraId="4E823D25" w14:textId="77777777" w:rsidR="00DC4A23" w:rsidRDefault="00DC4A23">
      <w:pPr>
        <w:sectPr w:rsidR="00DC4A23" w:rsidSect="005671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093F9" w14:textId="77777777" w:rsidR="004F5216" w:rsidRDefault="00661BB6">
      <w:r w:rsidRPr="00661BB6">
        <w:lastRenderedPageBreak/>
        <w:t xml:space="preserve">A fictional county created by American author </w:t>
      </w:r>
      <w:r w:rsidR="000A4E43">
        <w:t>WILLIAM FAULKNER</w:t>
      </w:r>
      <w:r w:rsidRPr="00661BB6">
        <w:t xml:space="preserve">, </w:t>
      </w:r>
      <w:proofErr w:type="spellStart"/>
      <w:r w:rsidR="00325843">
        <w:t>Yoknapatawpha</w:t>
      </w:r>
      <w:proofErr w:type="spellEnd"/>
      <w:r w:rsidR="00325843">
        <w:t xml:space="preserve"> County serves</w:t>
      </w:r>
      <w:r w:rsidRPr="00661BB6">
        <w:t xml:space="preserve"> as the setting of many of Faulkner’s works. </w:t>
      </w:r>
      <w:r w:rsidR="001904B5">
        <w:t xml:space="preserve">Based on Lafayette County in Mississippi, </w:t>
      </w:r>
      <w:proofErr w:type="spellStart"/>
      <w:r w:rsidR="001904B5">
        <w:t>Yoknapatawpha</w:t>
      </w:r>
      <w:proofErr w:type="spellEnd"/>
      <w:r w:rsidR="001904B5">
        <w:t xml:space="preserve"> is located in Northwestern Mississippi</w:t>
      </w:r>
      <w:r w:rsidR="00042D85">
        <w:t xml:space="preserve">. </w:t>
      </w:r>
      <w:r w:rsidR="004F5216">
        <w:t>In</w:t>
      </w:r>
      <w:r w:rsidR="00042D85">
        <w:t xml:space="preserve"> </w:t>
      </w:r>
      <w:proofErr w:type="spellStart"/>
      <w:r w:rsidR="00042D85">
        <w:t>Faulknerian</w:t>
      </w:r>
      <w:proofErr w:type="spellEnd"/>
      <w:r w:rsidR="00042D85">
        <w:t xml:space="preserve"> lore, </w:t>
      </w:r>
      <w:r w:rsidR="001904B5">
        <w:t xml:space="preserve">this area was dominated </w:t>
      </w:r>
      <w:r w:rsidR="0008341A">
        <w:t xml:space="preserve">before the Civil War </w:t>
      </w:r>
      <w:r w:rsidR="001904B5">
        <w:t xml:space="preserve">by the </w:t>
      </w:r>
      <w:proofErr w:type="spellStart"/>
      <w:r w:rsidR="001904B5">
        <w:t>Sartoris</w:t>
      </w:r>
      <w:proofErr w:type="spellEnd"/>
      <w:r w:rsidR="001904B5">
        <w:t xml:space="preserve">, </w:t>
      </w:r>
      <w:proofErr w:type="spellStart"/>
      <w:r w:rsidR="001904B5">
        <w:t>Compson</w:t>
      </w:r>
      <w:proofErr w:type="spellEnd"/>
      <w:r w:rsidR="001904B5">
        <w:t xml:space="preserve">, and </w:t>
      </w:r>
      <w:proofErr w:type="spellStart"/>
      <w:r w:rsidR="001904B5">
        <w:t>Sutpen</w:t>
      </w:r>
      <w:proofErr w:type="spellEnd"/>
      <w:r w:rsidR="001904B5">
        <w:t xml:space="preserve"> plantations and by slave</w:t>
      </w:r>
      <w:r w:rsidR="00325843">
        <w:t xml:space="preserve"> </w:t>
      </w:r>
      <w:proofErr w:type="spellStart"/>
      <w:r w:rsidR="00325843">
        <w:t>labo</w:t>
      </w:r>
      <w:ins w:id="0" w:author="Samuel Coll" w:date="2014-03-19T12:12:00Z">
        <w:r w:rsidR="009472D1">
          <w:t>u</w:t>
        </w:r>
      </w:ins>
      <w:r w:rsidR="00325843">
        <w:t>r</w:t>
      </w:r>
      <w:proofErr w:type="spellEnd"/>
      <w:r w:rsidR="00325843">
        <w:t>. Many of Faulkner’s</w:t>
      </w:r>
      <w:r w:rsidR="001904B5">
        <w:t xml:space="preserve"> novels—including </w:t>
      </w:r>
      <w:r w:rsidR="001904B5">
        <w:rPr>
          <w:i/>
        </w:rPr>
        <w:t>S</w:t>
      </w:r>
      <w:r w:rsidR="000A4E43">
        <w:rPr>
          <w:i/>
        </w:rPr>
        <w:t>ANCTUARY</w:t>
      </w:r>
      <w:r w:rsidR="001904B5">
        <w:rPr>
          <w:i/>
        </w:rPr>
        <w:t>, A</w:t>
      </w:r>
      <w:r w:rsidR="000A4E43">
        <w:rPr>
          <w:i/>
        </w:rPr>
        <w:t>B</w:t>
      </w:r>
      <w:ins w:id="1" w:author="Samuel Coll" w:date="2014-03-19T12:13:00Z">
        <w:r w:rsidR="009472D1">
          <w:rPr>
            <w:i/>
          </w:rPr>
          <w:t>S</w:t>
        </w:r>
      </w:ins>
      <w:r w:rsidR="000A4E43">
        <w:rPr>
          <w:i/>
        </w:rPr>
        <w:t>ALOM, ABS</w:t>
      </w:r>
      <w:ins w:id="2" w:author="Samuel Coll" w:date="2014-03-19T12:13:00Z">
        <w:r w:rsidR="009472D1">
          <w:rPr>
            <w:i/>
          </w:rPr>
          <w:t>AL</w:t>
        </w:r>
      </w:ins>
      <w:del w:id="3" w:author="Samuel Coll" w:date="2014-03-19T12:13:00Z">
        <w:r w:rsidR="000A4E43" w:rsidDel="009472D1">
          <w:rPr>
            <w:i/>
          </w:rPr>
          <w:delText>LA</w:delText>
        </w:r>
      </w:del>
      <w:r w:rsidR="000A4E43">
        <w:rPr>
          <w:i/>
        </w:rPr>
        <w:t>OM</w:t>
      </w:r>
      <w:proofErr w:type="gramStart"/>
      <w:r w:rsidR="001904B5">
        <w:rPr>
          <w:i/>
        </w:rPr>
        <w:t>!,</w:t>
      </w:r>
      <w:proofErr w:type="gramEnd"/>
      <w:r w:rsidR="001904B5">
        <w:rPr>
          <w:i/>
        </w:rPr>
        <w:t xml:space="preserve"> </w:t>
      </w:r>
      <w:r w:rsidR="001904B5">
        <w:t xml:space="preserve">and </w:t>
      </w:r>
      <w:r w:rsidR="001904B5">
        <w:rPr>
          <w:i/>
        </w:rPr>
        <w:t>T</w:t>
      </w:r>
      <w:r w:rsidR="000A4E43">
        <w:rPr>
          <w:i/>
        </w:rPr>
        <w:t>HE SOUND AND THE FURY</w:t>
      </w:r>
      <w:r w:rsidR="001904B5">
        <w:rPr>
          <w:i/>
        </w:rPr>
        <w:t>—</w:t>
      </w:r>
      <w:r w:rsidR="001904B5">
        <w:t xml:space="preserve">as well as some of his short stories take place </w:t>
      </w:r>
      <w:r w:rsidR="004F5216">
        <w:t>here</w:t>
      </w:r>
      <w:r w:rsidR="001904B5">
        <w:t xml:space="preserve">. </w:t>
      </w:r>
      <w:r w:rsidR="00271189">
        <w:t>Because of this common setting, characters, plots, and locations transcend traditional boundaries</w:t>
      </w:r>
      <w:r w:rsidR="0008341A">
        <w:t xml:space="preserve">, </w:t>
      </w:r>
      <w:r w:rsidR="00C92AB0">
        <w:t>building a web of textual interconnectivity</w:t>
      </w:r>
      <w:r w:rsidR="00271189">
        <w:t>.</w:t>
      </w:r>
    </w:p>
    <w:p w14:paraId="7AE9A7FF" w14:textId="77777777" w:rsidR="004F5216" w:rsidRDefault="004F5216"/>
    <w:p w14:paraId="70DEDB3E" w14:textId="77777777" w:rsidR="00DC4A23" w:rsidRDefault="006C300D">
      <w:r>
        <w:t>The name “</w:t>
      </w:r>
      <w:proofErr w:type="spellStart"/>
      <w:r>
        <w:t>Yoknapatawpha</w:t>
      </w:r>
      <w:proofErr w:type="spellEnd"/>
      <w:r>
        <w:t>”</w:t>
      </w:r>
      <w:r w:rsidR="00042D85">
        <w:t xml:space="preserve"> </w:t>
      </w:r>
      <w:r>
        <w:t xml:space="preserve">likely </w:t>
      </w:r>
      <w:r w:rsidR="00C31384">
        <w:t xml:space="preserve">derives from two words </w:t>
      </w:r>
      <w:r>
        <w:t>of the local Native American Chic</w:t>
      </w:r>
      <w:r w:rsidR="00051CAD">
        <w:t>k</w:t>
      </w:r>
      <w:r>
        <w:t>a</w:t>
      </w:r>
      <w:r w:rsidR="00C31384">
        <w:t>s</w:t>
      </w:r>
      <w:r>
        <w:t>a</w:t>
      </w:r>
      <w:r w:rsidR="00C31384">
        <w:t>w language (meaning “split land”)</w:t>
      </w:r>
      <w:r w:rsidR="004F5216">
        <w:t>. The name</w:t>
      </w:r>
      <w:r w:rsidR="00C31384">
        <w:t xml:space="preserve"> </w:t>
      </w:r>
      <w:r>
        <w:t xml:space="preserve">could reference either the physical nature of the land, divided as it is by </w:t>
      </w:r>
      <w:r w:rsidR="000A4E43">
        <w:t xml:space="preserve">the Tallahatchie </w:t>
      </w:r>
      <w:r w:rsidR="000C3E08">
        <w:t>River</w:t>
      </w:r>
      <w:r>
        <w:t xml:space="preserve"> into plantation and pine-topped hill lands, or the division of Black and White created by the slave</w:t>
      </w:r>
      <w:r w:rsidR="000A4E43">
        <w:t xml:space="preserve"> system. </w:t>
      </w:r>
      <w:r w:rsidR="00C92AB0">
        <w:t xml:space="preserve">The </w:t>
      </w:r>
      <w:r w:rsidR="000A4E43">
        <w:t xml:space="preserve">map of </w:t>
      </w:r>
      <w:r w:rsidR="00C92AB0">
        <w:t>t</w:t>
      </w:r>
      <w:r w:rsidR="000A4E43">
        <w:t>his fictitious county</w:t>
      </w:r>
      <w:r w:rsidR="00C31384">
        <w:t xml:space="preserve">, included in </w:t>
      </w:r>
      <w:r w:rsidR="00C31384">
        <w:rPr>
          <w:i/>
        </w:rPr>
        <w:t>Absalom, Absalom</w:t>
      </w:r>
      <w:proofErr w:type="gramStart"/>
      <w:r w:rsidR="00C31384">
        <w:rPr>
          <w:i/>
        </w:rPr>
        <w:t>!</w:t>
      </w:r>
      <w:r w:rsidR="00C92AB0">
        <w:t>,</w:t>
      </w:r>
      <w:proofErr w:type="gramEnd"/>
      <w:r w:rsidR="000A4E43">
        <w:t xml:space="preserve"> </w:t>
      </w:r>
      <w:r w:rsidR="00EF397F">
        <w:t>allows</w:t>
      </w:r>
      <w:r w:rsidR="00C92AB0">
        <w:t xml:space="preserve"> readers a point of entry for the</w:t>
      </w:r>
      <w:r w:rsidR="00EF397F">
        <w:t xml:space="preserve"> </w:t>
      </w:r>
      <w:r w:rsidR="00325843">
        <w:t xml:space="preserve">interconnected </w:t>
      </w:r>
      <w:r w:rsidR="00EF397F">
        <w:t xml:space="preserve">and vibrant setting </w:t>
      </w:r>
      <w:r w:rsidR="00C92AB0">
        <w:t>that characterize</w:t>
      </w:r>
      <w:r w:rsidR="008A7C03">
        <w:t>s</w:t>
      </w:r>
      <w:r w:rsidR="00C92AB0">
        <w:t xml:space="preserve"> Faulkner’s modernist aesthetic.  </w:t>
      </w:r>
    </w:p>
    <w:p w14:paraId="308DD23C" w14:textId="77777777" w:rsidR="00DC4A23" w:rsidRDefault="00DC4A23"/>
    <w:p w14:paraId="4BC71340" w14:textId="77777777" w:rsidR="00DC4A23" w:rsidRDefault="00DC4A23"/>
    <w:p w14:paraId="2F3A54B8" w14:textId="77777777" w:rsidR="00DC4A23" w:rsidRDefault="00DC4A23"/>
    <w:p w14:paraId="6BD0E1D8" w14:textId="77777777" w:rsidR="00DC4A23" w:rsidRDefault="00DC4A23"/>
    <w:p w14:paraId="477514DA" w14:textId="77777777" w:rsidR="00DC4A23" w:rsidRDefault="00DC4A23"/>
    <w:p w14:paraId="71ADD2EC" w14:textId="77777777" w:rsidR="00DC4A23" w:rsidRDefault="00DC4A23"/>
    <w:p w14:paraId="34819EDF" w14:textId="77777777" w:rsidR="00DC4A23" w:rsidRDefault="00DC4A23"/>
    <w:p w14:paraId="6BB8A3A8" w14:textId="77777777" w:rsidR="00DC4A23" w:rsidRDefault="00DC4A23"/>
    <w:p w14:paraId="256B4B49" w14:textId="77777777" w:rsidR="00DC4A23" w:rsidRDefault="00DC4A23"/>
    <w:p w14:paraId="2033EEB0" w14:textId="77777777" w:rsidR="00DC4A23" w:rsidRDefault="00DC4A23"/>
    <w:p w14:paraId="03588E23" w14:textId="77777777" w:rsidR="00DC4A23" w:rsidRDefault="00DC4A23"/>
    <w:p w14:paraId="77519107" w14:textId="77777777" w:rsidR="00DC4A23" w:rsidRDefault="00DC4A23"/>
    <w:p w14:paraId="0F35C237" w14:textId="77777777" w:rsidR="00DC4A23" w:rsidRPr="001904B5" w:rsidRDefault="00DC4A23">
      <w:bookmarkStart w:id="4" w:name="_GoBack"/>
      <w:r>
        <w:rPr>
          <w:noProof/>
        </w:rPr>
        <w:lastRenderedPageBreak/>
        <w:drawing>
          <wp:inline distT="0" distB="0" distL="0" distR="0" wp14:anchorId="1C687772" wp14:editId="6EBB247B">
            <wp:extent cx="2578815" cy="4283746"/>
            <wp:effectExtent l="19050" t="0" r="0" b="0"/>
            <wp:docPr id="1" name="Picture 0" descr="Yoknapatawpha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knapatawpha ma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523" cy="4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DC4A23" w:rsidRPr="001904B5" w:rsidSect="00DC4A2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61BB6"/>
    <w:rsid w:val="00042D85"/>
    <w:rsid w:val="00051CAD"/>
    <w:rsid w:val="0008341A"/>
    <w:rsid w:val="00095FB9"/>
    <w:rsid w:val="000A4E43"/>
    <w:rsid w:val="000C3E08"/>
    <w:rsid w:val="001323F6"/>
    <w:rsid w:val="001904B5"/>
    <w:rsid w:val="00271189"/>
    <w:rsid w:val="002868F5"/>
    <w:rsid w:val="003062B8"/>
    <w:rsid w:val="00324945"/>
    <w:rsid w:val="00325843"/>
    <w:rsid w:val="004F5216"/>
    <w:rsid w:val="005671E4"/>
    <w:rsid w:val="00661BB6"/>
    <w:rsid w:val="006C300D"/>
    <w:rsid w:val="00892501"/>
    <w:rsid w:val="008A7C03"/>
    <w:rsid w:val="009472D1"/>
    <w:rsid w:val="009707BC"/>
    <w:rsid w:val="00974999"/>
    <w:rsid w:val="009B7E02"/>
    <w:rsid w:val="00A9046C"/>
    <w:rsid w:val="00C31384"/>
    <w:rsid w:val="00C92AB0"/>
    <w:rsid w:val="00D87FD6"/>
    <w:rsid w:val="00DC4A23"/>
    <w:rsid w:val="00EF397F"/>
    <w:rsid w:val="00F36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BD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2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5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2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2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Samuel Coll</cp:lastModifiedBy>
  <cp:revision>4</cp:revision>
  <dcterms:created xsi:type="dcterms:W3CDTF">2012-06-23T00:12:00Z</dcterms:created>
  <dcterms:modified xsi:type="dcterms:W3CDTF">2014-03-19T19:24:00Z</dcterms:modified>
</cp:coreProperties>
</file>