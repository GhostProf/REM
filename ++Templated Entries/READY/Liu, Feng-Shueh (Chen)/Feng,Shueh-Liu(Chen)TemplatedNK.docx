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0EED3F" w14:textId="77777777" w:rsidTr="00922950">
        <w:tc>
          <w:tcPr>
            <w:tcW w:w="491" w:type="dxa"/>
            <w:vMerge w:val="restart"/>
            <w:shd w:val="clear" w:color="auto" w:fill="A6A6A6" w:themeFill="background1" w:themeFillShade="A6"/>
            <w:textDirection w:val="btLr"/>
          </w:tcPr>
          <w:p w14:paraId="4D8A793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00BCC850542640BDD286DB40710037"/>
            </w:placeholder>
            <w:showingPlcHdr/>
            <w:dropDownList>
              <w:listItem w:displayText="Dr." w:value="Dr."/>
              <w:listItem w:displayText="Prof." w:value="Prof."/>
            </w:dropDownList>
          </w:sdtPr>
          <w:sdtContent>
            <w:tc>
              <w:tcPr>
                <w:tcW w:w="1259" w:type="dxa"/>
              </w:tcPr>
              <w:p w14:paraId="5458537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hAnsi="Calibri"/>
            </w:rPr>
            <w:alias w:val="First name"/>
            <w:tag w:val="authorFirstName"/>
            <w:id w:val="581645879"/>
            <w:placeholder>
              <w:docPart w:val="7D319C7666B06448A03A33D1BDC6D466"/>
            </w:placeholder>
            <w:text/>
          </w:sdtPr>
          <w:sdtContent>
            <w:tc>
              <w:tcPr>
                <w:tcW w:w="2073" w:type="dxa"/>
              </w:tcPr>
              <w:p w14:paraId="5B8625E9" w14:textId="77777777" w:rsidR="00B574C9" w:rsidRDefault="00030B41" w:rsidP="00922950">
                <w:pPr>
                  <w:spacing w:after="160" w:line="259" w:lineRule="auto"/>
                </w:pPr>
                <w:r w:rsidRPr="00BD159C">
                  <w:rPr>
                    <w:rFonts w:ascii="Calibri" w:eastAsiaTheme="minorEastAsia" w:hAnsi="Calibri"/>
                    <w:bCs/>
                    <w:lang w:val="en-CA" w:eastAsia="ja-JP"/>
                  </w:rPr>
                  <w:t>Chen</w:t>
                </w:r>
              </w:p>
            </w:tc>
          </w:sdtContent>
        </w:sdt>
        <w:sdt>
          <w:sdtPr>
            <w:alias w:val="Middle name"/>
            <w:tag w:val="authorMiddleName"/>
            <w:id w:val="-2076034781"/>
            <w:placeholder>
              <w:docPart w:val="49D8C473C1992F4BB627107506579551"/>
            </w:placeholder>
            <w:showingPlcHdr/>
            <w:text/>
          </w:sdtPr>
          <w:sdtContent>
            <w:tc>
              <w:tcPr>
                <w:tcW w:w="2551" w:type="dxa"/>
              </w:tcPr>
              <w:p w14:paraId="44695242" w14:textId="77777777"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B9C76D8795B389498BFF47CA331B0F17"/>
            </w:placeholder>
            <w:text/>
          </w:sdtPr>
          <w:sdtContent>
            <w:tc>
              <w:tcPr>
                <w:tcW w:w="2642" w:type="dxa"/>
              </w:tcPr>
              <w:p w14:paraId="1785760F" w14:textId="77777777" w:rsidR="00B574C9" w:rsidRDefault="00030B41" w:rsidP="00922950">
                <w:pPr>
                  <w:spacing w:after="160" w:line="259" w:lineRule="auto"/>
                </w:pPr>
                <w:proofErr w:type="spellStart"/>
                <w:r w:rsidRPr="00BD159C">
                  <w:rPr>
                    <w:rFonts w:ascii="Calibri" w:eastAsiaTheme="minorEastAsia" w:hAnsi="Calibri"/>
                    <w:bCs/>
                    <w:lang w:val="en-CA" w:eastAsia="ja-JP"/>
                  </w:rPr>
                  <w:t>Ya</w:t>
                </w:r>
                <w:proofErr w:type="spellEnd"/>
                <w:r w:rsidRPr="00BD159C">
                  <w:rPr>
                    <w:rFonts w:ascii="Calibri" w:eastAsiaTheme="minorEastAsia" w:hAnsi="Calibri"/>
                    <w:bCs/>
                    <w:lang w:val="en-CA" w:eastAsia="ja-JP"/>
                  </w:rPr>
                  <w:t>-ping</w:t>
                </w:r>
              </w:p>
            </w:tc>
          </w:sdtContent>
        </w:sdt>
      </w:tr>
      <w:tr w:rsidR="00B574C9" w14:paraId="65B5E4DF" w14:textId="77777777" w:rsidTr="001A6A06">
        <w:trPr>
          <w:trHeight w:val="986"/>
        </w:trPr>
        <w:tc>
          <w:tcPr>
            <w:tcW w:w="491" w:type="dxa"/>
            <w:vMerge/>
            <w:shd w:val="clear" w:color="auto" w:fill="A6A6A6" w:themeFill="background1" w:themeFillShade="A6"/>
          </w:tcPr>
          <w:p w14:paraId="35B074E3" w14:textId="77777777" w:rsidR="00B574C9" w:rsidRPr="001A6A06" w:rsidRDefault="00B574C9" w:rsidP="00CF1542">
            <w:pPr>
              <w:jc w:val="center"/>
              <w:rPr>
                <w:b/>
                <w:color w:val="FFFFFF" w:themeColor="background1"/>
              </w:rPr>
            </w:pPr>
          </w:p>
        </w:tc>
        <w:sdt>
          <w:sdtPr>
            <w:alias w:val="Biography"/>
            <w:tag w:val="authorBiography"/>
            <w:id w:val="938807824"/>
            <w:placeholder>
              <w:docPart w:val="AD1C77909787DE438AD7DB0E92F8B971"/>
            </w:placeholder>
            <w:showingPlcHdr/>
          </w:sdtPr>
          <w:sdtContent>
            <w:tc>
              <w:tcPr>
                <w:tcW w:w="8525" w:type="dxa"/>
                <w:gridSpan w:val="4"/>
              </w:tcPr>
              <w:p w14:paraId="4D80EAA0" w14:textId="77777777" w:rsidR="00B574C9" w:rsidRDefault="00B574C9" w:rsidP="00922950">
                <w:r>
                  <w:rPr>
                    <w:rStyle w:val="PlaceholderText"/>
                  </w:rPr>
                  <w:t>[Enter your biography]</w:t>
                </w:r>
              </w:p>
            </w:tc>
          </w:sdtContent>
        </w:sdt>
      </w:tr>
      <w:tr w:rsidR="00B574C9" w14:paraId="60CAB9C6" w14:textId="77777777" w:rsidTr="001A6A06">
        <w:trPr>
          <w:trHeight w:val="986"/>
        </w:trPr>
        <w:tc>
          <w:tcPr>
            <w:tcW w:w="491" w:type="dxa"/>
            <w:vMerge/>
            <w:shd w:val="clear" w:color="auto" w:fill="A6A6A6" w:themeFill="background1" w:themeFillShade="A6"/>
          </w:tcPr>
          <w:p w14:paraId="0E1A3CAB" w14:textId="77777777" w:rsidR="00B574C9" w:rsidRPr="001A6A06" w:rsidRDefault="00B574C9" w:rsidP="00CF1542">
            <w:pPr>
              <w:jc w:val="center"/>
              <w:rPr>
                <w:b/>
                <w:color w:val="FFFFFF" w:themeColor="background1"/>
              </w:rPr>
            </w:pPr>
          </w:p>
        </w:tc>
        <w:sdt>
          <w:sdtPr>
            <w:alias w:val="Affiliation"/>
            <w:tag w:val="affiliation"/>
            <w:id w:val="2012937915"/>
            <w:placeholder>
              <w:docPart w:val="1B4DF99B5DA27B4B925A7FD8353BB424"/>
            </w:placeholder>
            <w:text/>
          </w:sdtPr>
          <w:sdtContent>
            <w:tc>
              <w:tcPr>
                <w:tcW w:w="8525" w:type="dxa"/>
                <w:gridSpan w:val="4"/>
              </w:tcPr>
              <w:p w14:paraId="1F96370D" w14:textId="77777777" w:rsidR="00B574C9" w:rsidRDefault="00030B41" w:rsidP="00B574C9">
                <w:r w:rsidRPr="00030B41">
                  <w:rPr>
                    <w:rFonts w:eastAsia="新細明體" w:cs="Lucida Grande"/>
                    <w:color w:val="000000"/>
                    <w:kern w:val="2"/>
                    <w:lang w:val="en-US" w:eastAsia="zh-TW"/>
                  </w:rPr>
                  <w:t>Taipei National University of the Arts</w:t>
                </w:r>
              </w:p>
            </w:tc>
          </w:sdtContent>
        </w:sdt>
      </w:tr>
    </w:tbl>
    <w:p w14:paraId="5C45C8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E1FC1C" w14:textId="77777777" w:rsidTr="00244BB0">
        <w:tc>
          <w:tcPr>
            <w:tcW w:w="9016" w:type="dxa"/>
            <w:shd w:val="clear" w:color="auto" w:fill="A6A6A6" w:themeFill="background1" w:themeFillShade="A6"/>
            <w:tcMar>
              <w:top w:w="113" w:type="dxa"/>
              <w:bottom w:w="113" w:type="dxa"/>
            </w:tcMar>
          </w:tcPr>
          <w:p w14:paraId="7C3471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045E8A" w14:textId="77777777" w:rsidTr="003F0D73">
        <w:sdt>
          <w:sdtPr>
            <w:alias w:val="Article headword"/>
            <w:tag w:val="articleHeadword"/>
            <w:id w:val="-361440020"/>
            <w:placeholder>
              <w:docPart w:val="88CE89655AD8A24DBAEEB428448FBADA"/>
            </w:placeholder>
            <w:text/>
          </w:sdtPr>
          <w:sdtContent>
            <w:tc>
              <w:tcPr>
                <w:tcW w:w="9016" w:type="dxa"/>
                <w:tcMar>
                  <w:top w:w="113" w:type="dxa"/>
                  <w:bottom w:w="113" w:type="dxa"/>
                </w:tcMar>
              </w:tcPr>
              <w:p w14:paraId="32915F5E" w14:textId="1798D02B" w:rsidR="003F0D73" w:rsidRPr="00BD159C" w:rsidRDefault="009B7314" w:rsidP="00030B41">
                <w:pPr>
                  <w:spacing w:after="160" w:line="259" w:lineRule="auto"/>
                  <w:rPr>
                    <w:b/>
                  </w:rPr>
                </w:pPr>
                <w:r w:rsidRPr="00BD159C">
                  <w:t xml:space="preserve">Chen </w:t>
                </w:r>
                <w:proofErr w:type="spellStart"/>
                <w:r w:rsidRPr="00BD159C">
                  <w:t>Ya</w:t>
                </w:r>
                <w:proofErr w:type="spellEnd"/>
                <w:r w:rsidRPr="00BD159C">
                  <w:t>-ping (1925--)</w:t>
                </w:r>
              </w:p>
            </w:tc>
          </w:sdtContent>
        </w:sdt>
      </w:tr>
      <w:tr w:rsidR="00464699" w14:paraId="46562AAA" w14:textId="77777777" w:rsidTr="00030B41">
        <w:sdt>
          <w:sdtPr>
            <w:alias w:val="Variant headwords"/>
            <w:tag w:val="variantHeadwords"/>
            <w:id w:val="173464402"/>
            <w:placeholder>
              <w:docPart w:val="C4017C1470319B479A0882B13A6E8947"/>
            </w:placeholder>
            <w:showingPlcHdr/>
          </w:sdtPr>
          <w:sdtContent>
            <w:tc>
              <w:tcPr>
                <w:tcW w:w="9016" w:type="dxa"/>
                <w:tcMar>
                  <w:top w:w="113" w:type="dxa"/>
                  <w:bottom w:w="113" w:type="dxa"/>
                </w:tcMar>
              </w:tcPr>
              <w:p w14:paraId="58AB7FE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587CC3" w14:textId="77777777" w:rsidTr="003F0D73">
        <w:sdt>
          <w:sdtPr>
            <w:alias w:val="Abstract"/>
            <w:tag w:val="abstract"/>
            <w:id w:val="-635871867"/>
            <w:placeholder>
              <w:docPart w:val="D3442ABC305CF44C87496B39C32E2B6C"/>
            </w:placeholder>
          </w:sdtPr>
          <w:sdtContent>
            <w:tc>
              <w:tcPr>
                <w:tcW w:w="9016" w:type="dxa"/>
                <w:tcMar>
                  <w:top w:w="113" w:type="dxa"/>
                  <w:bottom w:w="113" w:type="dxa"/>
                </w:tcMar>
              </w:tcPr>
              <w:p w14:paraId="72AF979E" w14:textId="77777777" w:rsidR="00E85A05" w:rsidRPr="00030B41" w:rsidRDefault="00030B41" w:rsidP="00E85A05">
                <w:pPr>
                  <w:rPr>
                    <w:bCs/>
                    <w:szCs w:val="24"/>
                  </w:rPr>
                </w:pPr>
                <w:proofErr w:type="spellStart"/>
                <w:r w:rsidRPr="00030B41">
                  <w:t>Dr.</w:t>
                </w:r>
                <w:proofErr w:type="spellEnd"/>
                <w:r w:rsidRPr="00030B41">
                  <w:t xml:space="preserve"> Liu</w:t>
                </w:r>
                <w:r w:rsidRPr="00030B41">
                  <w:rPr>
                    <w:bCs/>
                    <w:szCs w:val="24"/>
                  </w:rPr>
                  <w:t xml:space="preserve"> </w:t>
                </w:r>
                <w:proofErr w:type="spellStart"/>
                <w:r w:rsidRPr="00030B41">
                  <w:rPr>
                    <w:bCs/>
                    <w:szCs w:val="24"/>
                  </w:rPr>
                  <w:t>Feng-Shueh</w:t>
                </w:r>
                <w:proofErr w:type="spellEnd"/>
                <w:r w:rsidRPr="00030B41">
                  <w:rPr>
                    <w:bCs/>
                    <w:szCs w:val="24"/>
                  </w:rPr>
                  <w:t xml:space="preserve"> is a modern dance pioneer in Taiwan. She was the first person to conduct systematic experimentation with the formal elements and creative methods of modern dance in post-war Taiwan. Her</w:t>
                </w:r>
                <w:bookmarkStart w:id="0" w:name="_GoBack"/>
                <w:bookmarkEnd w:id="0"/>
                <w:r w:rsidRPr="00030B41">
                  <w:rPr>
                    <w:bCs/>
                    <w:szCs w:val="24"/>
                  </w:rPr>
                  <w:t xml:space="preserve"> research into historical Chinese dance since the 1950s has produced reconstructions of court and ceremonial dances from the Tang (A.D. 618-907), Sung (A.D. 960-1279) and Ming (A.D. 1368-1644) dynasties. This has enriched her interpretation of modern dance within the Chinese cultural context. As a choreographer, she has attended to the dialogue between tradition and modernity through upholding the value of individual freedom in creation while devoting herself to finding contemporary meanings for traditional dance forms and cultures. In a career that has spanned over six decades, Liu has studied the dance traditions of Taiwanese indigenous people and has choreographed modern dances inspired by</w:t>
                </w:r>
                <w:r w:rsidRPr="00030B41">
                  <w:rPr>
                    <w:bCs/>
                    <w:color w:val="FF0000"/>
                    <w:szCs w:val="24"/>
                  </w:rPr>
                  <w:t xml:space="preserve"> </w:t>
                </w:r>
                <w:r w:rsidRPr="00030B41">
                  <w:rPr>
                    <w:bCs/>
                    <w:szCs w:val="24"/>
                  </w:rPr>
                  <w:t>them. These works raise important social and cultural issues faced by contemporary indigenous societies. In addition, she has been one of the most important leaders in Taiwan’s dance education with influence ranging from dance for children to professional training in higher education.</w:t>
                </w:r>
              </w:p>
            </w:tc>
          </w:sdtContent>
        </w:sdt>
      </w:tr>
      <w:tr w:rsidR="003F0D73" w14:paraId="05217FCF" w14:textId="77777777" w:rsidTr="003F0D73">
        <w:sdt>
          <w:sdtPr>
            <w:alias w:val="Article text"/>
            <w:tag w:val="articleText"/>
            <w:id w:val="634067588"/>
            <w:placeholder>
              <w:docPart w:val="837339E1E9811F4FBC41F706D4238FD9"/>
            </w:placeholder>
          </w:sdtPr>
          <w:sdtContent>
            <w:tc>
              <w:tcPr>
                <w:tcW w:w="9016" w:type="dxa"/>
                <w:tcMar>
                  <w:top w:w="113" w:type="dxa"/>
                  <w:bottom w:w="113" w:type="dxa"/>
                </w:tcMar>
              </w:tcPr>
              <w:p w14:paraId="3EB72220" w14:textId="77777777" w:rsidR="00030B41" w:rsidRPr="00030B41" w:rsidRDefault="00030B41" w:rsidP="00030B41">
                <w:pPr>
                  <w:rPr>
                    <w:bCs/>
                    <w:szCs w:val="24"/>
                  </w:rPr>
                </w:pPr>
                <w:proofErr w:type="spellStart"/>
                <w:r w:rsidRPr="00030B41">
                  <w:t>Dr.</w:t>
                </w:r>
                <w:proofErr w:type="spellEnd"/>
                <w:r w:rsidRPr="00030B41">
                  <w:t xml:space="preserve"> Liu</w:t>
                </w:r>
                <w:r w:rsidRPr="00030B41">
                  <w:rPr>
                    <w:bCs/>
                    <w:szCs w:val="24"/>
                  </w:rPr>
                  <w:t xml:space="preserve"> </w:t>
                </w:r>
                <w:proofErr w:type="spellStart"/>
                <w:r w:rsidRPr="00030B41">
                  <w:rPr>
                    <w:bCs/>
                    <w:szCs w:val="24"/>
                  </w:rPr>
                  <w:t>Feng-Shueh</w:t>
                </w:r>
                <w:proofErr w:type="spellEnd"/>
                <w:r w:rsidRPr="00030B41">
                  <w:rPr>
                    <w:bCs/>
                    <w:szCs w:val="24"/>
                  </w:rPr>
                  <w:t xml:space="preserve"> is a modern dance pioneer in Taiwan. She was the first person to conduct systematic experimentation with the formal elements and creative methods of modern dance in post-war Taiwan. Her research into historical Chinese dance since the 1950s has produced reconstructions of court and ceremonial dances from the Tang (A.D. 618-907), Sung (A.D. 960-1279) and Ming (A.D. 1368-1644) dynasties. This has enriched her interpretation of modern dance within the Chinese cultural context. As a choreographer, she has attended to the dialogue between tradition and modernity through upholding the value of individual freedom in creation while devoting herself to finding contemporary meanings for traditional dance forms and cultures. In a career that has spanned over six decades, Liu has studied the dance traditions of Taiwanese indigenous people and has choreographed modern dances inspired by</w:t>
                </w:r>
                <w:r w:rsidRPr="00030B41">
                  <w:rPr>
                    <w:bCs/>
                    <w:color w:val="FF0000"/>
                    <w:szCs w:val="24"/>
                  </w:rPr>
                  <w:t xml:space="preserve"> </w:t>
                </w:r>
                <w:r w:rsidRPr="00030B41">
                  <w:rPr>
                    <w:bCs/>
                    <w:szCs w:val="24"/>
                  </w:rPr>
                  <w:t>them. These works raise important social and cultural issues faced by contemporary indigenous societies. In addition, she has been one of the most important leaders in Taiwan’s dance education with influence ranging from dance for children to professional training in higher education.</w:t>
                </w:r>
              </w:p>
              <w:p w14:paraId="12A504F0" w14:textId="77777777" w:rsidR="00030B41" w:rsidRDefault="00030B41" w:rsidP="00030B41"/>
              <w:p w14:paraId="5FBB2076" w14:textId="77777777" w:rsidR="00030B41" w:rsidRPr="00FA7234" w:rsidRDefault="00030B41" w:rsidP="00030B41">
                <w:pPr>
                  <w:pStyle w:val="Heading1"/>
                  <w:outlineLvl w:val="0"/>
                </w:pPr>
                <w:r w:rsidRPr="00FA7234">
                  <w:t>Training and Background</w:t>
                </w:r>
              </w:p>
              <w:p w14:paraId="28D92E54" w14:textId="77777777" w:rsidR="00030B41" w:rsidRPr="00AB79E0" w:rsidRDefault="00030B41" w:rsidP="00030B41">
                <w:pPr>
                  <w:rPr>
                    <w:bCs/>
                    <w:szCs w:val="24"/>
                  </w:rPr>
                </w:pPr>
                <w:r w:rsidRPr="00AB79E0">
                  <w:rPr>
                    <w:rFonts w:hint="eastAsia"/>
                    <w:bCs/>
                    <w:szCs w:val="24"/>
                  </w:rPr>
                  <w:t xml:space="preserve">Growing up in </w:t>
                </w:r>
                <w:r w:rsidRPr="00AB79E0">
                  <w:rPr>
                    <w:bCs/>
                    <w:szCs w:val="24"/>
                  </w:rPr>
                  <w:t>Manchuria</w:t>
                </w:r>
                <w:r w:rsidRPr="00AB79E0">
                  <w:rPr>
                    <w:rFonts w:hint="eastAsia"/>
                    <w:bCs/>
                    <w:szCs w:val="24"/>
                  </w:rPr>
                  <w:t xml:space="preserve"> in </w:t>
                </w:r>
                <w:proofErr w:type="spellStart"/>
                <w:r w:rsidRPr="00AB79E0">
                  <w:rPr>
                    <w:rFonts w:hint="eastAsia"/>
                    <w:bCs/>
                    <w:szCs w:val="24"/>
                  </w:rPr>
                  <w:t>northeastern</w:t>
                </w:r>
                <w:proofErr w:type="spellEnd"/>
                <w:r w:rsidRPr="00AB79E0">
                  <w:rPr>
                    <w:rFonts w:hint="eastAsia"/>
                    <w:bCs/>
                    <w:szCs w:val="24"/>
                  </w:rPr>
                  <w:t xml:space="preserve"> China, Liu </w:t>
                </w:r>
                <w:proofErr w:type="spellStart"/>
                <w:r w:rsidRPr="00AB79E0">
                  <w:rPr>
                    <w:bCs/>
                    <w:szCs w:val="24"/>
                  </w:rPr>
                  <w:t>Feng-Shueh</w:t>
                </w:r>
                <w:proofErr w:type="spellEnd"/>
                <w:r w:rsidRPr="00AB79E0">
                  <w:rPr>
                    <w:rFonts w:hint="eastAsia"/>
                    <w:bCs/>
                    <w:szCs w:val="24"/>
                  </w:rPr>
                  <w:t xml:space="preserve"> studied ballet with Russian teachers </w:t>
                </w:r>
                <w:r>
                  <w:rPr>
                    <w:bCs/>
                    <w:szCs w:val="24"/>
                  </w:rPr>
                  <w:t>as</w:t>
                </w:r>
                <w:r w:rsidRPr="00AB79E0">
                  <w:rPr>
                    <w:rFonts w:hint="eastAsia"/>
                    <w:bCs/>
                    <w:szCs w:val="24"/>
                  </w:rPr>
                  <w:t xml:space="preserve"> a young child. In 1932, </w:t>
                </w:r>
                <w:r w:rsidRPr="00AB79E0">
                  <w:rPr>
                    <w:bCs/>
                    <w:szCs w:val="24"/>
                  </w:rPr>
                  <w:t>Manchuria</w:t>
                </w:r>
                <w:r w:rsidRPr="00AB79E0">
                  <w:rPr>
                    <w:rFonts w:hint="eastAsia"/>
                    <w:bCs/>
                    <w:szCs w:val="24"/>
                  </w:rPr>
                  <w:t xml:space="preserve"> </w:t>
                </w:r>
                <w:r>
                  <w:rPr>
                    <w:bCs/>
                    <w:szCs w:val="24"/>
                  </w:rPr>
                  <w:t>was</w:t>
                </w:r>
                <w:r w:rsidRPr="00AB79E0">
                  <w:rPr>
                    <w:rFonts w:hint="eastAsia"/>
                    <w:bCs/>
                    <w:szCs w:val="24"/>
                  </w:rPr>
                  <w:t xml:space="preserve"> colon</w:t>
                </w:r>
                <w:r>
                  <w:rPr>
                    <w:bCs/>
                    <w:szCs w:val="24"/>
                  </w:rPr>
                  <w:t>ized</w:t>
                </w:r>
                <w:r w:rsidRPr="00AB79E0">
                  <w:rPr>
                    <w:rFonts w:hint="eastAsia"/>
                    <w:bCs/>
                    <w:szCs w:val="24"/>
                  </w:rPr>
                  <w:t xml:space="preserve"> </w:t>
                </w:r>
                <w:r>
                  <w:rPr>
                    <w:bCs/>
                    <w:szCs w:val="24"/>
                  </w:rPr>
                  <w:t>by</w:t>
                </w:r>
                <w:r w:rsidRPr="00AB79E0">
                  <w:rPr>
                    <w:rFonts w:hint="eastAsia"/>
                    <w:bCs/>
                    <w:szCs w:val="24"/>
                  </w:rPr>
                  <w:t xml:space="preserve"> Japan (1932-1945), and as a result Liu was educated </w:t>
                </w:r>
                <w:r>
                  <w:rPr>
                    <w:bCs/>
                    <w:szCs w:val="24"/>
                  </w:rPr>
                  <w:t>through</w:t>
                </w:r>
                <w:r w:rsidRPr="00AB79E0">
                  <w:rPr>
                    <w:rFonts w:hint="eastAsia"/>
                    <w:bCs/>
                    <w:szCs w:val="24"/>
                  </w:rPr>
                  <w:t xml:space="preserve"> the Japanese colonial education system until she was a junior in college. On the one hand, </w:t>
                </w:r>
                <w:r>
                  <w:rPr>
                    <w:bCs/>
                    <w:szCs w:val="24"/>
                  </w:rPr>
                  <w:t xml:space="preserve">this led to a </w:t>
                </w:r>
                <w:r w:rsidRPr="00AB79E0">
                  <w:rPr>
                    <w:rFonts w:hint="eastAsia"/>
                    <w:bCs/>
                    <w:szCs w:val="24"/>
                  </w:rPr>
                  <w:t>strong nationalistic</w:t>
                </w:r>
                <w:r>
                  <w:rPr>
                    <w:bCs/>
                    <w:szCs w:val="24"/>
                  </w:rPr>
                  <w:t>, anti-colonial</w:t>
                </w:r>
                <w:r w:rsidRPr="00AB79E0">
                  <w:rPr>
                    <w:rFonts w:hint="eastAsia"/>
                    <w:bCs/>
                    <w:szCs w:val="24"/>
                  </w:rPr>
                  <w:t xml:space="preserve"> consciousness</w:t>
                </w:r>
                <w:r>
                  <w:rPr>
                    <w:bCs/>
                    <w:szCs w:val="24"/>
                  </w:rPr>
                  <w:t xml:space="preserve">, exacerbated by </w:t>
                </w:r>
                <w:r w:rsidRPr="00AB79E0">
                  <w:rPr>
                    <w:rFonts w:hint="eastAsia"/>
                    <w:bCs/>
                    <w:szCs w:val="24"/>
                  </w:rPr>
                  <w:t xml:space="preserve">the </w:t>
                </w:r>
                <w:r w:rsidRPr="00AB79E0">
                  <w:rPr>
                    <w:rFonts w:hint="eastAsia"/>
                    <w:bCs/>
                    <w:szCs w:val="24"/>
                  </w:rPr>
                  <w:lastRenderedPageBreak/>
                  <w:t xml:space="preserve">war between China and Japan, which did not end until 1945. On the other hand, </w:t>
                </w:r>
                <w:r>
                  <w:rPr>
                    <w:bCs/>
                    <w:szCs w:val="24"/>
                  </w:rPr>
                  <w:t xml:space="preserve">the colonial situation gave her </w:t>
                </w:r>
                <w:r w:rsidRPr="00AB79E0">
                  <w:rPr>
                    <w:rFonts w:hint="eastAsia"/>
                    <w:bCs/>
                    <w:szCs w:val="24"/>
                  </w:rPr>
                  <w:t>access</w:t>
                </w:r>
                <w:r>
                  <w:rPr>
                    <w:bCs/>
                    <w:szCs w:val="24"/>
                  </w:rPr>
                  <w:t xml:space="preserve"> to</w:t>
                </w:r>
                <w:r w:rsidRPr="00AB79E0">
                  <w:rPr>
                    <w:rFonts w:hint="eastAsia"/>
                    <w:bCs/>
                    <w:szCs w:val="24"/>
                  </w:rPr>
                  <w:t xml:space="preserve"> modern </w:t>
                </w:r>
                <w:r w:rsidRPr="00AB79E0">
                  <w:rPr>
                    <w:bCs/>
                    <w:szCs w:val="24"/>
                  </w:rPr>
                  <w:t>education</w:t>
                </w:r>
                <w:r w:rsidRPr="00AB79E0">
                  <w:rPr>
                    <w:rFonts w:hint="eastAsia"/>
                    <w:bCs/>
                    <w:szCs w:val="24"/>
                  </w:rPr>
                  <w:t xml:space="preserve">, </w:t>
                </w:r>
                <w:r>
                  <w:rPr>
                    <w:bCs/>
                    <w:szCs w:val="24"/>
                  </w:rPr>
                  <w:t>including</w:t>
                </w:r>
                <w:r w:rsidRPr="00AB79E0">
                  <w:rPr>
                    <w:rFonts w:hint="eastAsia"/>
                    <w:bCs/>
                    <w:szCs w:val="24"/>
                  </w:rPr>
                  <w:t xml:space="preserve"> dance-related </w:t>
                </w:r>
                <w:r>
                  <w:rPr>
                    <w:bCs/>
                    <w:szCs w:val="24"/>
                  </w:rPr>
                  <w:t>training in</w:t>
                </w:r>
                <w:r w:rsidRPr="00AB79E0">
                  <w:rPr>
                    <w:rFonts w:hint="eastAsia"/>
                    <w:bCs/>
                    <w:szCs w:val="24"/>
                  </w:rPr>
                  <w:t xml:space="preserve"> Eu</w:t>
                </w:r>
                <w:r w:rsidRPr="00AB79E0">
                  <w:rPr>
                    <w:bCs/>
                    <w:szCs w:val="24"/>
                  </w:rPr>
                  <w:t>rhythm</w:t>
                </w:r>
                <w:r w:rsidRPr="00AB79E0">
                  <w:rPr>
                    <w:rFonts w:hint="eastAsia"/>
                    <w:bCs/>
                    <w:szCs w:val="24"/>
                  </w:rPr>
                  <w:t xml:space="preserve">ics, kinetics, </w:t>
                </w:r>
                <w:r w:rsidRPr="00AB79E0">
                  <w:rPr>
                    <w:bCs/>
                    <w:szCs w:val="24"/>
                  </w:rPr>
                  <w:t>expressive</w:t>
                </w:r>
                <w:r w:rsidRPr="00AB79E0">
                  <w:rPr>
                    <w:rFonts w:hint="eastAsia"/>
                    <w:bCs/>
                    <w:szCs w:val="24"/>
                  </w:rPr>
                  <w:t xml:space="preserve"> gymnastics and modern dance, through her Japanese teachers at the Changchun Women</w:t>
                </w:r>
                <w:r w:rsidRPr="00AB79E0">
                  <w:rPr>
                    <w:bCs/>
                    <w:szCs w:val="24"/>
                  </w:rPr>
                  <w:t>’</w:t>
                </w:r>
                <w:r w:rsidRPr="00AB79E0">
                  <w:rPr>
                    <w:rFonts w:hint="eastAsia"/>
                    <w:bCs/>
                    <w:szCs w:val="24"/>
                  </w:rPr>
                  <w:t xml:space="preserve">s Normal College (National </w:t>
                </w:r>
                <w:proofErr w:type="spellStart"/>
                <w:r w:rsidRPr="00AB79E0">
                  <w:rPr>
                    <w:rFonts w:hint="eastAsia"/>
                    <w:bCs/>
                    <w:szCs w:val="24"/>
                  </w:rPr>
                  <w:t>Changbai</w:t>
                </w:r>
                <w:proofErr w:type="spellEnd"/>
                <w:r w:rsidRPr="00AB79E0">
                  <w:rPr>
                    <w:rFonts w:hint="eastAsia"/>
                    <w:bCs/>
                    <w:szCs w:val="24"/>
                  </w:rPr>
                  <w:t xml:space="preserve"> Teachers</w:t>
                </w:r>
                <w:r w:rsidRPr="00AB79E0">
                  <w:rPr>
                    <w:bCs/>
                    <w:szCs w:val="24"/>
                  </w:rPr>
                  <w:t>’</w:t>
                </w:r>
                <w:r w:rsidRPr="00AB79E0">
                  <w:rPr>
                    <w:rFonts w:hint="eastAsia"/>
                    <w:bCs/>
                    <w:szCs w:val="24"/>
                  </w:rPr>
                  <w:t xml:space="preserve"> College after 1945). </w:t>
                </w:r>
              </w:p>
              <w:p w14:paraId="2ED30FBA" w14:textId="77777777" w:rsidR="00030B41" w:rsidRPr="00AB79E0" w:rsidRDefault="00030B41" w:rsidP="00030B41">
                <w:pPr>
                  <w:rPr>
                    <w:bCs/>
                    <w:szCs w:val="24"/>
                  </w:rPr>
                </w:pPr>
              </w:p>
              <w:p w14:paraId="720F29C9" w14:textId="77777777" w:rsidR="00030B41" w:rsidRPr="00AB79E0" w:rsidRDefault="00030B41" w:rsidP="00030B41">
                <w:pPr>
                  <w:rPr>
                    <w:bCs/>
                    <w:szCs w:val="24"/>
                  </w:rPr>
                </w:pPr>
                <w:r w:rsidRPr="00AB79E0">
                  <w:rPr>
                    <w:rFonts w:hint="eastAsia"/>
                    <w:bCs/>
                    <w:szCs w:val="24"/>
                  </w:rPr>
                  <w:t>In 1948, Liu</w:t>
                </w:r>
                <w:r>
                  <w:rPr>
                    <w:bCs/>
                    <w:szCs w:val="24"/>
                  </w:rPr>
                  <w:t xml:space="preserve">’s </w:t>
                </w:r>
                <w:r w:rsidRPr="00AB79E0">
                  <w:rPr>
                    <w:rFonts w:hint="eastAsia"/>
                    <w:bCs/>
                    <w:szCs w:val="24"/>
                  </w:rPr>
                  <w:t xml:space="preserve">initial contact with </w:t>
                </w:r>
                <w:proofErr w:type="spellStart"/>
                <w:r w:rsidRPr="00AB79E0">
                  <w:rPr>
                    <w:rFonts w:hint="eastAsia"/>
                    <w:bCs/>
                    <w:szCs w:val="24"/>
                  </w:rPr>
                  <w:t>Labanotaion</w:t>
                </w:r>
                <w:proofErr w:type="spellEnd"/>
                <w:r w:rsidRPr="00AB79E0">
                  <w:rPr>
                    <w:rFonts w:hint="eastAsia"/>
                    <w:bCs/>
                    <w:szCs w:val="24"/>
                  </w:rPr>
                  <w:t xml:space="preserve"> and Laban-based modern dance ideas and </w:t>
                </w:r>
                <w:r w:rsidRPr="00AB79E0">
                  <w:rPr>
                    <w:bCs/>
                    <w:szCs w:val="24"/>
                  </w:rPr>
                  <w:t>practices</w:t>
                </w:r>
                <w:r w:rsidRPr="00AB79E0">
                  <w:rPr>
                    <w:rFonts w:hint="eastAsia"/>
                    <w:bCs/>
                    <w:szCs w:val="24"/>
                  </w:rPr>
                  <w:t xml:space="preserve"> </w:t>
                </w:r>
                <w:r>
                  <w:rPr>
                    <w:bCs/>
                    <w:szCs w:val="24"/>
                  </w:rPr>
                  <w:t xml:space="preserve">came </w:t>
                </w:r>
                <w:r w:rsidRPr="00AB79E0">
                  <w:rPr>
                    <w:rFonts w:hint="eastAsia"/>
                    <w:bCs/>
                    <w:szCs w:val="24"/>
                  </w:rPr>
                  <w:t xml:space="preserve">through Dai </w:t>
                </w:r>
                <w:proofErr w:type="spellStart"/>
                <w:r w:rsidRPr="00AB79E0">
                  <w:rPr>
                    <w:rFonts w:hint="eastAsia"/>
                    <w:bCs/>
                    <w:szCs w:val="24"/>
                  </w:rPr>
                  <w:t>Ailian</w:t>
                </w:r>
                <w:proofErr w:type="spellEnd"/>
                <w:r w:rsidRPr="00AB79E0">
                  <w:rPr>
                    <w:rFonts w:hint="eastAsia"/>
                    <w:bCs/>
                    <w:szCs w:val="24"/>
                  </w:rPr>
                  <w:t xml:space="preserve">, </w:t>
                </w:r>
                <w:r>
                  <w:rPr>
                    <w:bCs/>
                    <w:szCs w:val="24"/>
                  </w:rPr>
                  <w:t xml:space="preserve">who was </w:t>
                </w:r>
                <w:r w:rsidRPr="00AB79E0">
                  <w:rPr>
                    <w:rFonts w:hint="eastAsia"/>
                    <w:bCs/>
                    <w:szCs w:val="24"/>
                  </w:rPr>
                  <w:t xml:space="preserve">a student of Kurt </w:t>
                </w:r>
                <w:proofErr w:type="spellStart"/>
                <w:r w:rsidRPr="00AB79E0">
                  <w:rPr>
                    <w:rFonts w:hint="eastAsia"/>
                    <w:bCs/>
                    <w:szCs w:val="24"/>
                  </w:rPr>
                  <w:t>Jooss</w:t>
                </w:r>
                <w:proofErr w:type="spellEnd"/>
                <w:r w:rsidRPr="00AB79E0">
                  <w:rPr>
                    <w:rFonts w:hint="eastAsia"/>
                    <w:bCs/>
                    <w:szCs w:val="24"/>
                  </w:rPr>
                  <w:t xml:space="preserve"> in the UK during the 1930s</w:t>
                </w:r>
                <w:r>
                  <w:rPr>
                    <w:bCs/>
                    <w:szCs w:val="24"/>
                  </w:rPr>
                  <w:t xml:space="preserve"> and</w:t>
                </w:r>
                <w:r w:rsidRPr="00AB79E0">
                  <w:rPr>
                    <w:rFonts w:hint="eastAsia"/>
                    <w:bCs/>
                    <w:szCs w:val="24"/>
                  </w:rPr>
                  <w:t xml:space="preserve"> who later became an instrumental </w:t>
                </w:r>
                <w:r w:rsidRPr="00AB79E0">
                  <w:rPr>
                    <w:bCs/>
                    <w:szCs w:val="24"/>
                  </w:rPr>
                  <w:t>figure</w:t>
                </w:r>
                <w:r w:rsidRPr="00AB79E0">
                  <w:rPr>
                    <w:rFonts w:hint="eastAsia"/>
                    <w:bCs/>
                    <w:szCs w:val="24"/>
                  </w:rPr>
                  <w:t xml:space="preserve"> in the development of dance in revolutionary China. Liu came to Taiwan with the Kuomintang Nationalist government in 1949 and started teaching dance in the Department of Physical Education at the National Taiwan Normal University (NTNU) in 1954. From 1965 to 1966, Liu studied modern dance at the Tokyo University of Education while at the same time researching Tang Dynasty dance and music at the Japanese Imperial Palace. During this period, she </w:t>
                </w:r>
                <w:r>
                  <w:rPr>
                    <w:rFonts w:hint="eastAsia"/>
                    <w:bCs/>
                    <w:szCs w:val="24"/>
                  </w:rPr>
                  <w:t xml:space="preserve">also </w:t>
                </w:r>
                <w:r>
                  <w:rPr>
                    <w:bCs/>
                    <w:szCs w:val="24"/>
                  </w:rPr>
                  <w:t>studied</w:t>
                </w:r>
                <w:r w:rsidRPr="00AB79E0">
                  <w:rPr>
                    <w:rFonts w:hint="eastAsia"/>
                    <w:bCs/>
                    <w:szCs w:val="24"/>
                  </w:rPr>
                  <w:t xml:space="preserve"> choreography with Japanese modern dance pioneer</w:t>
                </w:r>
                <w:r w:rsidRPr="00AB79E0">
                  <w:rPr>
                    <w:rFonts w:hint="eastAsia"/>
                    <w:bCs/>
                    <w:color w:val="FF0000"/>
                    <w:szCs w:val="24"/>
                  </w:rPr>
                  <w:t xml:space="preserve"> </w:t>
                </w:r>
                <w:proofErr w:type="spellStart"/>
                <w:r w:rsidRPr="00663220">
                  <w:rPr>
                    <w:rFonts w:hint="eastAsia"/>
                    <w:bCs/>
                    <w:szCs w:val="24"/>
                  </w:rPr>
                  <w:t>Eguchi</w:t>
                </w:r>
                <w:proofErr w:type="spellEnd"/>
                <w:r w:rsidRPr="00663220">
                  <w:rPr>
                    <w:rFonts w:hint="eastAsia"/>
                    <w:bCs/>
                    <w:szCs w:val="24"/>
                  </w:rPr>
                  <w:t xml:space="preserve"> Takaya,</w:t>
                </w:r>
                <w:r w:rsidRPr="00AB79E0">
                  <w:rPr>
                    <w:rFonts w:hint="eastAsia"/>
                    <w:bCs/>
                    <w:szCs w:val="24"/>
                  </w:rPr>
                  <w:t xml:space="preserve"> a student of Mary </w:t>
                </w:r>
                <w:proofErr w:type="spellStart"/>
                <w:r w:rsidRPr="00AB79E0">
                  <w:rPr>
                    <w:rFonts w:hint="eastAsia"/>
                    <w:bCs/>
                    <w:szCs w:val="24"/>
                  </w:rPr>
                  <w:t>Wigman</w:t>
                </w:r>
                <w:proofErr w:type="spellEnd"/>
                <w:r w:rsidRPr="00AB79E0">
                  <w:rPr>
                    <w:rFonts w:hint="eastAsia"/>
                    <w:bCs/>
                    <w:szCs w:val="24"/>
                  </w:rPr>
                  <w:t xml:space="preserve">. </w:t>
                </w:r>
                <w:r>
                  <w:rPr>
                    <w:bCs/>
                    <w:szCs w:val="24"/>
                  </w:rPr>
                  <w:t>I</w:t>
                </w:r>
                <w:r w:rsidRPr="00AB79E0">
                  <w:rPr>
                    <w:rFonts w:hint="eastAsia"/>
                    <w:bCs/>
                    <w:szCs w:val="24"/>
                  </w:rPr>
                  <w:t xml:space="preserve">n 1971-1972, Liu went to the </w:t>
                </w:r>
                <w:proofErr w:type="spellStart"/>
                <w:r w:rsidRPr="00AB79E0">
                  <w:rPr>
                    <w:rFonts w:hint="eastAsia"/>
                    <w:bCs/>
                    <w:szCs w:val="24"/>
                  </w:rPr>
                  <w:t>Folkwang</w:t>
                </w:r>
                <w:proofErr w:type="spellEnd"/>
                <w:r w:rsidRPr="00AB79E0">
                  <w:rPr>
                    <w:rFonts w:hint="eastAsia"/>
                    <w:bCs/>
                    <w:szCs w:val="24"/>
                  </w:rPr>
                  <w:t xml:space="preserve"> </w:t>
                </w:r>
                <w:proofErr w:type="spellStart"/>
                <w:r w:rsidRPr="00AB79E0">
                  <w:rPr>
                    <w:rFonts w:hint="eastAsia"/>
                    <w:bCs/>
                    <w:szCs w:val="24"/>
                  </w:rPr>
                  <w:t>Hochschule</w:t>
                </w:r>
                <w:proofErr w:type="spellEnd"/>
                <w:r w:rsidRPr="00AB79E0">
                  <w:rPr>
                    <w:rFonts w:hint="eastAsia"/>
                    <w:bCs/>
                    <w:szCs w:val="24"/>
                  </w:rPr>
                  <w:t xml:space="preserve"> in Germany to study Labanotation and choreography with Albrecht </w:t>
                </w:r>
                <w:proofErr w:type="spellStart"/>
                <w:r w:rsidRPr="00AB79E0">
                  <w:rPr>
                    <w:rFonts w:hint="eastAsia"/>
                    <w:bCs/>
                    <w:szCs w:val="24"/>
                  </w:rPr>
                  <w:t>Knust</w:t>
                </w:r>
                <w:proofErr w:type="spellEnd"/>
                <w:r w:rsidRPr="00AB79E0">
                  <w:rPr>
                    <w:rFonts w:hint="eastAsia"/>
                    <w:bCs/>
                    <w:szCs w:val="24"/>
                  </w:rPr>
                  <w:t xml:space="preserve"> and Hans </w:t>
                </w:r>
                <w:proofErr w:type="spellStart"/>
                <w:r w:rsidRPr="00AB79E0">
                  <w:rPr>
                    <w:rFonts w:hint="eastAsia"/>
                    <w:bCs/>
                    <w:szCs w:val="24"/>
                  </w:rPr>
                  <w:t>Z</w:t>
                </w:r>
                <w:r w:rsidRPr="00AB79E0">
                  <w:rPr>
                    <w:bCs/>
                    <w:szCs w:val="24"/>
                  </w:rPr>
                  <w:t>ű</w:t>
                </w:r>
                <w:r w:rsidRPr="00AB79E0">
                  <w:rPr>
                    <w:rFonts w:hint="eastAsia"/>
                    <w:bCs/>
                    <w:szCs w:val="24"/>
                  </w:rPr>
                  <w:t>lich</w:t>
                </w:r>
                <w:proofErr w:type="spellEnd"/>
                <w:r w:rsidRPr="00AB79E0">
                  <w:rPr>
                    <w:rFonts w:hint="eastAsia"/>
                    <w:bCs/>
                    <w:szCs w:val="24"/>
                  </w:rPr>
                  <w:t xml:space="preserve">, an experience that left deep imprints on her as a choreographer and dance </w:t>
                </w:r>
                <w:proofErr w:type="spellStart"/>
                <w:r w:rsidRPr="00AB79E0">
                  <w:rPr>
                    <w:bCs/>
                    <w:szCs w:val="24"/>
                  </w:rPr>
                  <w:t>reconstruct</w:t>
                </w:r>
                <w:r>
                  <w:rPr>
                    <w:rFonts w:hint="eastAsia"/>
                    <w:bCs/>
                    <w:szCs w:val="24"/>
                  </w:rPr>
                  <w:t>e</w:t>
                </w:r>
                <w:r w:rsidRPr="00AB79E0">
                  <w:rPr>
                    <w:rFonts w:hint="eastAsia"/>
                    <w:bCs/>
                    <w:szCs w:val="24"/>
                  </w:rPr>
                  <w:t>r</w:t>
                </w:r>
                <w:proofErr w:type="spellEnd"/>
                <w:r w:rsidRPr="00AB79E0">
                  <w:rPr>
                    <w:rFonts w:hint="eastAsia"/>
                    <w:bCs/>
                    <w:szCs w:val="24"/>
                  </w:rPr>
                  <w:t xml:space="preserve">. </w:t>
                </w:r>
                <w:r>
                  <w:rPr>
                    <w:rFonts w:hint="eastAsia"/>
                    <w:bCs/>
                    <w:szCs w:val="24"/>
                  </w:rPr>
                  <w:t xml:space="preserve">The training in Labanotation lent her a useful analytical and </w:t>
                </w:r>
                <w:proofErr w:type="spellStart"/>
                <w:r>
                  <w:rPr>
                    <w:rFonts w:hint="eastAsia"/>
                    <w:bCs/>
                    <w:szCs w:val="24"/>
                  </w:rPr>
                  <w:t>notative</w:t>
                </w:r>
                <w:proofErr w:type="spellEnd"/>
                <w:r>
                  <w:rPr>
                    <w:rFonts w:hint="eastAsia"/>
                    <w:bCs/>
                    <w:szCs w:val="24"/>
                  </w:rPr>
                  <w:t xml:space="preserve"> tool in the process of </w:t>
                </w:r>
                <w:r>
                  <w:rPr>
                    <w:bCs/>
                    <w:szCs w:val="24"/>
                  </w:rPr>
                  <w:t>reconst</w:t>
                </w:r>
                <w:r>
                  <w:rPr>
                    <w:rFonts w:hint="eastAsia"/>
                    <w:bCs/>
                    <w:szCs w:val="24"/>
                  </w:rPr>
                  <w:t xml:space="preserve">ructing ancient Chinese dances. Her first-hand contact with German modern dance enriched her understanding of temporal structure and </w:t>
                </w:r>
                <w:r>
                  <w:rPr>
                    <w:bCs/>
                    <w:szCs w:val="24"/>
                  </w:rPr>
                  <w:t>spatial</w:t>
                </w:r>
                <w:r>
                  <w:rPr>
                    <w:rFonts w:hint="eastAsia"/>
                    <w:bCs/>
                    <w:szCs w:val="24"/>
                  </w:rPr>
                  <w:t xml:space="preserve"> dynamics in dance composition. </w:t>
                </w:r>
                <w:r w:rsidRPr="00AB79E0">
                  <w:rPr>
                    <w:rFonts w:hint="eastAsia"/>
                    <w:bCs/>
                    <w:szCs w:val="24"/>
                  </w:rPr>
                  <w:t xml:space="preserve">From 1983 to 1987, </w:t>
                </w:r>
                <w:r>
                  <w:rPr>
                    <w:rFonts w:hint="eastAsia"/>
                    <w:bCs/>
                    <w:szCs w:val="24"/>
                  </w:rPr>
                  <w:t>Liu</w:t>
                </w:r>
                <w:r w:rsidRPr="00AB79E0">
                  <w:rPr>
                    <w:rFonts w:hint="eastAsia"/>
                    <w:bCs/>
                    <w:szCs w:val="24"/>
                  </w:rPr>
                  <w:t xml:space="preserve"> completed her doctoral degree in dance at the Laban </w:t>
                </w:r>
                <w:proofErr w:type="spellStart"/>
                <w:r w:rsidRPr="00AB79E0">
                  <w:rPr>
                    <w:rFonts w:hint="eastAsia"/>
                    <w:bCs/>
                    <w:szCs w:val="24"/>
                  </w:rPr>
                  <w:t>Center</w:t>
                </w:r>
                <w:proofErr w:type="spellEnd"/>
                <w:r w:rsidRPr="00AB79E0">
                  <w:rPr>
                    <w:rFonts w:hint="eastAsia"/>
                    <w:bCs/>
                    <w:szCs w:val="24"/>
                  </w:rPr>
                  <w:t xml:space="preserve"> for Movement and Dance in London, UK. </w:t>
                </w:r>
                <w:r>
                  <w:rPr>
                    <w:rFonts w:hint="eastAsia"/>
                    <w:bCs/>
                    <w:szCs w:val="24"/>
                  </w:rPr>
                  <w:t xml:space="preserve">Her dissertation was devoted to the philosophical study of the spatial concept in ancient Chinese Confucius dance. </w:t>
                </w:r>
              </w:p>
              <w:p w14:paraId="4AC2EE58" w14:textId="77777777" w:rsidR="00030B41" w:rsidRPr="00AB79E0" w:rsidRDefault="00030B41" w:rsidP="00030B41">
                <w:pPr>
                  <w:rPr>
                    <w:bCs/>
                    <w:szCs w:val="24"/>
                  </w:rPr>
                </w:pPr>
              </w:p>
              <w:p w14:paraId="333E7638" w14:textId="77777777" w:rsidR="00030B41" w:rsidRPr="00FA7234" w:rsidRDefault="00030B41" w:rsidP="00030B41">
                <w:pPr>
                  <w:pStyle w:val="Heading1"/>
                  <w:outlineLvl w:val="0"/>
                </w:pPr>
                <w:r w:rsidRPr="00FA7234">
                  <w:t>Contributions to the Field and to Modernism</w:t>
                </w:r>
              </w:p>
              <w:p w14:paraId="7E4A0A6C" w14:textId="77777777" w:rsidR="00030B41" w:rsidRPr="00AB79E0" w:rsidRDefault="00030B41" w:rsidP="00030B41">
                <w:pPr>
                  <w:rPr>
                    <w:bCs/>
                    <w:szCs w:val="24"/>
                  </w:rPr>
                </w:pPr>
                <w:r w:rsidRPr="00AB79E0">
                  <w:rPr>
                    <w:rFonts w:hint="eastAsia"/>
                    <w:bCs/>
                    <w:szCs w:val="24"/>
                  </w:rPr>
                  <w:t xml:space="preserve">From the 1950s to 2013, Liu has produced 127 dances. </w:t>
                </w:r>
                <w:proofErr w:type="gramStart"/>
                <w:r w:rsidRPr="00AB79E0">
                  <w:rPr>
                    <w:rFonts w:hint="eastAsia"/>
                    <w:bCs/>
                    <w:szCs w:val="24"/>
                  </w:rPr>
                  <w:t>Her career has been defined by two parallel paths</w:t>
                </w:r>
                <w:proofErr w:type="gramEnd"/>
                <w:r w:rsidRPr="00AB79E0">
                  <w:rPr>
                    <w:rFonts w:hint="eastAsia"/>
                    <w:bCs/>
                    <w:szCs w:val="24"/>
                  </w:rPr>
                  <w:t xml:space="preserve">: the creation of </w:t>
                </w:r>
                <w:r w:rsidRPr="00AB79E0">
                  <w:rPr>
                    <w:bCs/>
                    <w:szCs w:val="24"/>
                  </w:rPr>
                  <w:t>modern</w:t>
                </w:r>
                <w:r w:rsidRPr="00AB79E0">
                  <w:rPr>
                    <w:rFonts w:hint="eastAsia"/>
                    <w:bCs/>
                    <w:szCs w:val="24"/>
                  </w:rPr>
                  <w:t xml:space="preserve"> dance pieces and the </w:t>
                </w:r>
                <w:r w:rsidRPr="00AB79E0">
                  <w:rPr>
                    <w:bCs/>
                    <w:szCs w:val="24"/>
                  </w:rPr>
                  <w:t>reconstruction</w:t>
                </w:r>
                <w:r w:rsidRPr="00AB79E0">
                  <w:rPr>
                    <w:rFonts w:hint="eastAsia"/>
                    <w:bCs/>
                    <w:szCs w:val="24"/>
                  </w:rPr>
                  <w:t xml:space="preserve"> of ancient Chinese music and dances. These two endeavo</w:t>
                </w:r>
                <w:r>
                  <w:rPr>
                    <w:bCs/>
                    <w:szCs w:val="24"/>
                  </w:rPr>
                  <w:t>u</w:t>
                </w:r>
                <w:r w:rsidRPr="00AB79E0">
                  <w:rPr>
                    <w:rFonts w:hint="eastAsia"/>
                    <w:bCs/>
                    <w:szCs w:val="24"/>
                  </w:rPr>
                  <w:t xml:space="preserve">rs </w:t>
                </w:r>
                <w:r w:rsidRPr="00AB79E0">
                  <w:rPr>
                    <w:bCs/>
                    <w:szCs w:val="24"/>
                  </w:rPr>
                  <w:t>have</w:t>
                </w:r>
                <w:r w:rsidRPr="00AB79E0">
                  <w:rPr>
                    <w:rFonts w:hint="eastAsia"/>
                    <w:bCs/>
                    <w:szCs w:val="24"/>
                  </w:rPr>
                  <w:t xml:space="preserve"> </w:t>
                </w:r>
                <w:r w:rsidRPr="00AB79E0">
                  <w:rPr>
                    <w:bCs/>
                    <w:szCs w:val="24"/>
                  </w:rPr>
                  <w:t>nourished</w:t>
                </w:r>
                <w:r w:rsidRPr="00AB79E0">
                  <w:rPr>
                    <w:rFonts w:hint="eastAsia"/>
                    <w:bCs/>
                    <w:szCs w:val="24"/>
                  </w:rPr>
                  <w:t xml:space="preserve"> each other in important ways.</w:t>
                </w:r>
              </w:p>
              <w:p w14:paraId="797EC765" w14:textId="77777777" w:rsidR="00030B41" w:rsidRPr="00AB79E0" w:rsidRDefault="00030B41" w:rsidP="00030B41">
                <w:pPr>
                  <w:rPr>
                    <w:bCs/>
                    <w:szCs w:val="24"/>
                  </w:rPr>
                </w:pPr>
              </w:p>
              <w:p w14:paraId="0FB458C4" w14:textId="77777777" w:rsidR="00030B41" w:rsidRPr="00AB79E0" w:rsidRDefault="00030B41" w:rsidP="00030B41">
                <w:pPr>
                  <w:rPr>
                    <w:bCs/>
                    <w:szCs w:val="24"/>
                  </w:rPr>
                </w:pPr>
                <w:r w:rsidRPr="00AB79E0">
                  <w:rPr>
                    <w:rFonts w:hint="eastAsia"/>
                    <w:bCs/>
                    <w:szCs w:val="24"/>
                  </w:rPr>
                  <w:t>While teaching at the NTNU</w:t>
                </w:r>
                <w:r>
                  <w:rPr>
                    <w:bCs/>
                    <w:szCs w:val="24"/>
                  </w:rPr>
                  <w:t xml:space="preserve"> (1954 to </w:t>
                </w:r>
                <w:r>
                  <w:rPr>
                    <w:rFonts w:hint="eastAsia"/>
                    <w:bCs/>
                    <w:szCs w:val="24"/>
                  </w:rPr>
                  <w:t>1985</w:t>
                </w:r>
                <w:r>
                  <w:rPr>
                    <w:bCs/>
                    <w:szCs w:val="24"/>
                  </w:rPr>
                  <w:t>)</w:t>
                </w:r>
                <w:r w:rsidRPr="00AB79E0">
                  <w:rPr>
                    <w:rFonts w:hint="eastAsia"/>
                    <w:bCs/>
                    <w:szCs w:val="24"/>
                  </w:rPr>
                  <w:t xml:space="preserve">, Liu </w:t>
                </w:r>
                <w:r>
                  <w:rPr>
                    <w:bCs/>
                    <w:szCs w:val="24"/>
                  </w:rPr>
                  <w:t>launched</w:t>
                </w:r>
                <w:r w:rsidRPr="00AB79E0">
                  <w:rPr>
                    <w:rFonts w:hint="eastAsia"/>
                    <w:bCs/>
                    <w:szCs w:val="24"/>
                  </w:rPr>
                  <w:t xml:space="preserve"> the first</w:t>
                </w:r>
                <w:r>
                  <w:rPr>
                    <w:bCs/>
                    <w:szCs w:val="24"/>
                  </w:rPr>
                  <w:t>-</w:t>
                </w:r>
                <w:r w:rsidRPr="00AB79E0">
                  <w:rPr>
                    <w:rFonts w:hint="eastAsia"/>
                    <w:bCs/>
                    <w:szCs w:val="24"/>
                  </w:rPr>
                  <w:t xml:space="preserve">ever modern dance course in higher education in Taiwan. In 1957, she began her life-long </w:t>
                </w:r>
                <w:r w:rsidRPr="00AB79E0">
                  <w:rPr>
                    <w:bCs/>
                    <w:szCs w:val="24"/>
                  </w:rPr>
                  <w:t>research</w:t>
                </w:r>
                <w:r w:rsidRPr="00AB79E0">
                  <w:rPr>
                    <w:rFonts w:hint="eastAsia"/>
                    <w:bCs/>
                    <w:szCs w:val="24"/>
                  </w:rPr>
                  <w:t xml:space="preserve"> into Chinese ancient dance by </w:t>
                </w:r>
                <w:r w:rsidRPr="00AB79E0">
                  <w:rPr>
                    <w:bCs/>
                    <w:szCs w:val="24"/>
                  </w:rPr>
                  <w:t>scrutinizing</w:t>
                </w:r>
                <w:r w:rsidRPr="00AB79E0">
                  <w:rPr>
                    <w:rFonts w:hint="eastAsia"/>
                    <w:bCs/>
                    <w:szCs w:val="24"/>
                  </w:rPr>
                  <w:t xml:space="preserve"> ancient scripts, notations, paintings, sculptures and </w:t>
                </w:r>
                <w:r w:rsidRPr="00AB79E0">
                  <w:rPr>
                    <w:bCs/>
                    <w:szCs w:val="24"/>
                  </w:rPr>
                  <w:t>poetry</w:t>
                </w:r>
                <w:r w:rsidRPr="00AB79E0">
                  <w:rPr>
                    <w:rFonts w:hint="eastAsia"/>
                    <w:bCs/>
                    <w:szCs w:val="24"/>
                  </w:rPr>
                  <w:t xml:space="preserve">. At the same time, she proposed the concept of Chinese modern dance by integrating martial arts movements </w:t>
                </w:r>
                <w:r>
                  <w:rPr>
                    <w:bCs/>
                    <w:szCs w:val="24"/>
                  </w:rPr>
                  <w:t>with</w:t>
                </w:r>
                <w:r w:rsidRPr="00AB79E0">
                  <w:rPr>
                    <w:rFonts w:hint="eastAsia"/>
                    <w:bCs/>
                    <w:szCs w:val="24"/>
                  </w:rPr>
                  <w:t xml:space="preserve"> modern dance </w:t>
                </w:r>
                <w:r>
                  <w:rPr>
                    <w:rFonts w:hint="eastAsia"/>
                    <w:bCs/>
                    <w:szCs w:val="24"/>
                  </w:rPr>
                  <w:t>creative</w:t>
                </w:r>
                <w:r w:rsidRPr="00AB79E0">
                  <w:rPr>
                    <w:rFonts w:hint="eastAsia"/>
                    <w:bCs/>
                    <w:szCs w:val="24"/>
                  </w:rPr>
                  <w:t xml:space="preserve"> </w:t>
                </w:r>
                <w:r>
                  <w:rPr>
                    <w:rFonts w:hint="eastAsia"/>
                    <w:bCs/>
                    <w:szCs w:val="24"/>
                  </w:rPr>
                  <w:t xml:space="preserve">concept </w:t>
                </w:r>
                <w:r w:rsidRPr="00AB79E0">
                  <w:rPr>
                    <w:rFonts w:hint="eastAsia"/>
                    <w:bCs/>
                    <w:szCs w:val="24"/>
                  </w:rPr>
                  <w:t xml:space="preserve">as evidenced in works like </w:t>
                </w:r>
                <w:r w:rsidRPr="00AB79E0">
                  <w:rPr>
                    <w:rFonts w:hint="eastAsia"/>
                    <w:bCs/>
                    <w:i/>
                    <w:szCs w:val="24"/>
                  </w:rPr>
                  <w:t xml:space="preserve">The Last </w:t>
                </w:r>
                <w:r w:rsidRPr="00AB79E0">
                  <w:rPr>
                    <w:bCs/>
                    <w:i/>
                    <w:szCs w:val="24"/>
                  </w:rPr>
                  <w:t>Judgment</w:t>
                </w:r>
                <w:r w:rsidRPr="00AB79E0">
                  <w:rPr>
                    <w:rFonts w:hint="eastAsia"/>
                    <w:bCs/>
                    <w:szCs w:val="24"/>
                  </w:rPr>
                  <w:t xml:space="preserve"> (1957) and </w:t>
                </w:r>
                <w:r w:rsidRPr="00AB79E0">
                  <w:rPr>
                    <w:rFonts w:hint="eastAsia"/>
                    <w:bCs/>
                    <w:i/>
                    <w:szCs w:val="24"/>
                  </w:rPr>
                  <w:t>Ambushed from All Sides</w:t>
                </w:r>
                <w:r w:rsidRPr="00AB79E0">
                  <w:rPr>
                    <w:rFonts w:hint="eastAsia"/>
                    <w:bCs/>
                    <w:szCs w:val="24"/>
                  </w:rPr>
                  <w:t xml:space="preserve"> (1958). 1967 marked an important turning point for Liu. In that year, Liu and her students held the first</w:t>
                </w:r>
                <w:r>
                  <w:rPr>
                    <w:bCs/>
                    <w:szCs w:val="24"/>
                  </w:rPr>
                  <w:t>-</w:t>
                </w:r>
                <w:r w:rsidRPr="00AB79E0">
                  <w:rPr>
                    <w:rFonts w:hint="eastAsia"/>
                    <w:bCs/>
                    <w:szCs w:val="24"/>
                  </w:rPr>
                  <w:t xml:space="preserve">ever dance concert outside the campus of the NTNU, with the theme of </w:t>
                </w:r>
                <w:r>
                  <w:rPr>
                    <w:bCs/>
                    <w:szCs w:val="24"/>
                  </w:rPr>
                  <w:t>‘</w:t>
                </w:r>
                <w:r w:rsidRPr="00AB79E0">
                  <w:rPr>
                    <w:rFonts w:hint="eastAsia"/>
                    <w:bCs/>
                    <w:szCs w:val="24"/>
                  </w:rPr>
                  <w:t>Ancient and Modern Chinese Dance,</w:t>
                </w:r>
                <w:r>
                  <w:rPr>
                    <w:bCs/>
                    <w:szCs w:val="24"/>
                  </w:rPr>
                  <w:t>’</w:t>
                </w:r>
                <w:r w:rsidRPr="00AB79E0">
                  <w:rPr>
                    <w:rFonts w:hint="eastAsia"/>
                    <w:bCs/>
                    <w:szCs w:val="24"/>
                  </w:rPr>
                  <w:t xml:space="preserve"> which was followed in the next year by the concert entitled </w:t>
                </w:r>
                <w:r>
                  <w:rPr>
                    <w:bCs/>
                    <w:szCs w:val="24"/>
                  </w:rPr>
                  <w:t>‘</w:t>
                </w:r>
                <w:r w:rsidRPr="00AB79E0">
                  <w:rPr>
                    <w:rFonts w:hint="eastAsia"/>
                    <w:bCs/>
                    <w:szCs w:val="24"/>
                  </w:rPr>
                  <w:t>Tradition and the Modern.</w:t>
                </w:r>
                <w:r>
                  <w:rPr>
                    <w:bCs/>
                    <w:szCs w:val="24"/>
                  </w:rPr>
                  <w:t>’</w:t>
                </w:r>
                <w:r w:rsidRPr="00AB79E0">
                  <w:rPr>
                    <w:rFonts w:hint="eastAsia"/>
                    <w:bCs/>
                    <w:szCs w:val="24"/>
                  </w:rPr>
                  <w:t xml:space="preserve"> </w:t>
                </w:r>
              </w:p>
              <w:p w14:paraId="14BE2069" w14:textId="77777777" w:rsidR="00030B41" w:rsidRPr="00AB79E0" w:rsidRDefault="00030B41" w:rsidP="00030B41">
                <w:pPr>
                  <w:rPr>
                    <w:bCs/>
                    <w:szCs w:val="24"/>
                  </w:rPr>
                </w:pPr>
              </w:p>
              <w:p w14:paraId="5CEE2160" w14:textId="77777777" w:rsidR="00030B41" w:rsidRPr="00AB79E0" w:rsidRDefault="00030B41" w:rsidP="00030B41">
                <w:pPr>
                  <w:rPr>
                    <w:bCs/>
                    <w:szCs w:val="24"/>
                  </w:rPr>
                </w:pPr>
                <w:r w:rsidRPr="00AB79E0">
                  <w:rPr>
                    <w:rFonts w:hint="eastAsia"/>
                    <w:bCs/>
                    <w:szCs w:val="24"/>
                  </w:rPr>
                  <w:t xml:space="preserve">The most </w:t>
                </w:r>
                <w:r w:rsidRPr="00AB79E0">
                  <w:rPr>
                    <w:bCs/>
                    <w:szCs w:val="24"/>
                  </w:rPr>
                  <w:t>distinguished</w:t>
                </w:r>
                <w:r w:rsidRPr="00AB79E0">
                  <w:rPr>
                    <w:rFonts w:hint="eastAsia"/>
                    <w:bCs/>
                    <w:szCs w:val="24"/>
                  </w:rPr>
                  <w:t xml:space="preserve"> feature of Liu</w:t>
                </w:r>
                <w:r w:rsidRPr="00AB79E0">
                  <w:rPr>
                    <w:bCs/>
                    <w:szCs w:val="24"/>
                  </w:rPr>
                  <w:t>’</w:t>
                </w:r>
                <w:r w:rsidRPr="00AB79E0">
                  <w:rPr>
                    <w:rFonts w:hint="eastAsia"/>
                    <w:bCs/>
                    <w:szCs w:val="24"/>
                  </w:rPr>
                  <w:t xml:space="preserve">s modern dance creation is the dynamic usage of space, both the </w:t>
                </w:r>
                <w:proofErr w:type="spellStart"/>
                <w:r w:rsidRPr="00AB79E0">
                  <w:rPr>
                    <w:rFonts w:hint="eastAsia"/>
                    <w:bCs/>
                    <w:szCs w:val="24"/>
                  </w:rPr>
                  <w:t>kinesthetic</w:t>
                </w:r>
                <w:proofErr w:type="spellEnd"/>
                <w:r w:rsidRPr="00AB79E0">
                  <w:rPr>
                    <w:rFonts w:hint="eastAsia"/>
                    <w:bCs/>
                    <w:szCs w:val="24"/>
                  </w:rPr>
                  <w:t xml:space="preserve"> space </w:t>
                </w:r>
                <w:r>
                  <w:rPr>
                    <w:bCs/>
                    <w:szCs w:val="24"/>
                  </w:rPr>
                  <w:t>around</w:t>
                </w:r>
                <w:r w:rsidRPr="00AB79E0">
                  <w:rPr>
                    <w:rFonts w:hint="eastAsia"/>
                    <w:bCs/>
                    <w:szCs w:val="24"/>
                  </w:rPr>
                  <w:t xml:space="preserve"> the dancer</w:t>
                </w:r>
                <w:r w:rsidRPr="00AB79E0">
                  <w:rPr>
                    <w:bCs/>
                    <w:szCs w:val="24"/>
                  </w:rPr>
                  <w:t>’</w:t>
                </w:r>
                <w:r w:rsidRPr="00AB79E0">
                  <w:rPr>
                    <w:rFonts w:hint="eastAsia"/>
                    <w:bCs/>
                    <w:szCs w:val="24"/>
                  </w:rPr>
                  <w:t xml:space="preserve">s body and the physical space on the stage. In works like </w:t>
                </w:r>
                <w:r w:rsidRPr="00AB79E0">
                  <w:rPr>
                    <w:rFonts w:hint="eastAsia"/>
                    <w:bCs/>
                    <w:i/>
                    <w:szCs w:val="24"/>
                  </w:rPr>
                  <w:t>Nilpotent Group</w:t>
                </w:r>
                <w:r w:rsidRPr="00AB79E0">
                  <w:rPr>
                    <w:rFonts w:hint="eastAsia"/>
                    <w:bCs/>
                    <w:szCs w:val="24"/>
                  </w:rPr>
                  <w:t xml:space="preserve"> (1977), </w:t>
                </w:r>
                <w:proofErr w:type="spellStart"/>
                <w:r w:rsidRPr="00AB79E0">
                  <w:rPr>
                    <w:rFonts w:hint="eastAsia"/>
                    <w:bCs/>
                    <w:i/>
                    <w:szCs w:val="24"/>
                  </w:rPr>
                  <w:t>Carmina</w:t>
                </w:r>
                <w:proofErr w:type="spellEnd"/>
                <w:r w:rsidRPr="00AB79E0">
                  <w:rPr>
                    <w:rFonts w:hint="eastAsia"/>
                    <w:bCs/>
                    <w:i/>
                    <w:szCs w:val="24"/>
                  </w:rPr>
                  <w:t xml:space="preserve"> </w:t>
                </w:r>
                <w:proofErr w:type="spellStart"/>
                <w:r w:rsidRPr="00AB79E0">
                  <w:rPr>
                    <w:rFonts w:hint="eastAsia"/>
                    <w:bCs/>
                    <w:i/>
                    <w:szCs w:val="24"/>
                  </w:rPr>
                  <w:t>Burana</w:t>
                </w:r>
                <w:proofErr w:type="spellEnd"/>
                <w:r w:rsidRPr="00AB79E0">
                  <w:rPr>
                    <w:rFonts w:hint="eastAsia"/>
                    <w:bCs/>
                    <w:szCs w:val="24"/>
                  </w:rPr>
                  <w:t xml:space="preserve"> (1992) and </w:t>
                </w:r>
                <w:r w:rsidRPr="00AB79E0">
                  <w:rPr>
                    <w:rFonts w:hint="eastAsia"/>
                    <w:bCs/>
                    <w:i/>
                    <w:szCs w:val="24"/>
                  </w:rPr>
                  <w:t>Vast Desert, Solitary Smoke Rises Straight</w:t>
                </w:r>
                <w:r w:rsidRPr="00AB79E0">
                  <w:rPr>
                    <w:rFonts w:hint="eastAsia"/>
                    <w:bCs/>
                    <w:szCs w:val="24"/>
                  </w:rPr>
                  <w:t xml:space="preserve"> (2000), the configurations of dancers in space and time create abstract </w:t>
                </w:r>
                <w:r w:rsidRPr="00AB79E0">
                  <w:rPr>
                    <w:bCs/>
                    <w:szCs w:val="24"/>
                  </w:rPr>
                  <w:t>designs</w:t>
                </w:r>
                <w:r w:rsidRPr="00AB79E0">
                  <w:rPr>
                    <w:rFonts w:hint="eastAsia"/>
                    <w:bCs/>
                    <w:szCs w:val="24"/>
                  </w:rPr>
                  <w:t xml:space="preserve"> that are full of dynamic forces resonating with the musical structures or emotional undertones </w:t>
                </w:r>
                <w:r w:rsidRPr="00AB79E0">
                  <w:rPr>
                    <w:bCs/>
                    <w:szCs w:val="24"/>
                  </w:rPr>
                  <w:t>in the choreograph</w:t>
                </w:r>
                <w:r w:rsidRPr="00AB79E0">
                  <w:rPr>
                    <w:rFonts w:hint="eastAsia"/>
                    <w:bCs/>
                    <w:szCs w:val="24"/>
                  </w:rPr>
                  <w:t>ies</w:t>
                </w:r>
                <w:r w:rsidRPr="00AB79E0">
                  <w:rPr>
                    <w:bCs/>
                    <w:szCs w:val="24"/>
                  </w:rPr>
                  <w:t xml:space="preserve">. </w:t>
                </w:r>
                <w:r w:rsidRPr="00AB79E0">
                  <w:rPr>
                    <w:rFonts w:hint="eastAsia"/>
                    <w:bCs/>
                    <w:szCs w:val="24"/>
                  </w:rPr>
                  <w:t xml:space="preserve">In dance dramas </w:t>
                </w:r>
                <w:proofErr w:type="spellStart"/>
                <w:r w:rsidRPr="00AB79E0">
                  <w:rPr>
                    <w:rFonts w:hint="eastAsia"/>
                    <w:bCs/>
                    <w:i/>
                    <w:szCs w:val="24"/>
                  </w:rPr>
                  <w:t>Ts</w:t>
                </w:r>
                <w:r w:rsidRPr="00AB79E0">
                  <w:rPr>
                    <w:bCs/>
                    <w:i/>
                    <w:szCs w:val="24"/>
                  </w:rPr>
                  <w:t>’</w:t>
                </w:r>
                <w:r w:rsidRPr="00AB79E0">
                  <w:rPr>
                    <w:rFonts w:hint="eastAsia"/>
                    <w:bCs/>
                    <w:i/>
                    <w:szCs w:val="24"/>
                  </w:rPr>
                  <w:t>ao</w:t>
                </w:r>
                <w:proofErr w:type="spellEnd"/>
                <w:r w:rsidRPr="00AB79E0">
                  <w:rPr>
                    <w:rFonts w:hint="eastAsia"/>
                    <w:bCs/>
                    <w:i/>
                    <w:szCs w:val="24"/>
                  </w:rPr>
                  <w:t xml:space="preserve"> Pi </w:t>
                </w:r>
                <w:r w:rsidRPr="00AB79E0">
                  <w:rPr>
                    <w:bCs/>
                    <w:i/>
                    <w:szCs w:val="24"/>
                  </w:rPr>
                  <w:t>and</w:t>
                </w:r>
                <w:r w:rsidRPr="00AB79E0">
                  <w:rPr>
                    <w:rFonts w:hint="eastAsia"/>
                    <w:bCs/>
                    <w:i/>
                    <w:szCs w:val="24"/>
                  </w:rPr>
                  <w:t xml:space="preserve"> Chen </w:t>
                </w:r>
                <w:proofErr w:type="spellStart"/>
                <w:r w:rsidRPr="00AB79E0">
                  <w:rPr>
                    <w:rFonts w:hint="eastAsia"/>
                    <w:bCs/>
                    <w:i/>
                    <w:szCs w:val="24"/>
                  </w:rPr>
                  <w:t>Mi</w:t>
                </w:r>
                <w:proofErr w:type="spellEnd"/>
                <w:r w:rsidRPr="00AB79E0">
                  <w:rPr>
                    <w:rFonts w:hint="eastAsia"/>
                    <w:bCs/>
                    <w:szCs w:val="24"/>
                  </w:rPr>
                  <w:t xml:space="preserve"> (1996) and </w:t>
                </w:r>
                <w:r w:rsidRPr="00AB79E0">
                  <w:rPr>
                    <w:rFonts w:hint="eastAsia"/>
                    <w:bCs/>
                    <w:i/>
                    <w:szCs w:val="24"/>
                  </w:rPr>
                  <w:t xml:space="preserve">Wielding Sword Along Chilly </w:t>
                </w:r>
                <w:proofErr w:type="spellStart"/>
                <w:r w:rsidRPr="00AB79E0">
                  <w:rPr>
                    <w:rFonts w:hint="eastAsia"/>
                    <w:bCs/>
                    <w:i/>
                    <w:szCs w:val="24"/>
                  </w:rPr>
                  <w:t>Wujiang</w:t>
                </w:r>
                <w:proofErr w:type="spellEnd"/>
                <w:r w:rsidRPr="00AB79E0">
                  <w:rPr>
                    <w:rFonts w:hint="eastAsia"/>
                    <w:bCs/>
                    <w:szCs w:val="24"/>
                  </w:rPr>
                  <w:t xml:space="preserve"> (2012), Liu draws upon stories of heroes and heroines from Chinese history to ponder the </w:t>
                </w:r>
                <w:r>
                  <w:rPr>
                    <w:rFonts w:hint="eastAsia"/>
                    <w:bCs/>
                    <w:szCs w:val="24"/>
                  </w:rPr>
                  <w:t xml:space="preserve">universal themes of the temptation </w:t>
                </w:r>
                <w:r w:rsidRPr="00AB79E0">
                  <w:rPr>
                    <w:rFonts w:hint="eastAsia"/>
                    <w:bCs/>
                    <w:szCs w:val="24"/>
                  </w:rPr>
                  <w:t>of power and</w:t>
                </w:r>
                <w:r>
                  <w:rPr>
                    <w:rFonts w:hint="eastAsia"/>
                    <w:bCs/>
                    <w:szCs w:val="24"/>
                  </w:rPr>
                  <w:t xml:space="preserve"> the weakness of</w:t>
                </w:r>
                <w:r w:rsidRPr="00AB79E0">
                  <w:rPr>
                    <w:rFonts w:hint="eastAsia"/>
                    <w:bCs/>
                    <w:szCs w:val="24"/>
                  </w:rPr>
                  <w:t xml:space="preserve"> human</w:t>
                </w:r>
                <w:r>
                  <w:rPr>
                    <w:rFonts w:hint="eastAsia"/>
                    <w:bCs/>
                    <w:szCs w:val="24"/>
                  </w:rPr>
                  <w:t xml:space="preserve"> nature</w:t>
                </w:r>
                <w:r w:rsidRPr="00AB79E0">
                  <w:rPr>
                    <w:rFonts w:hint="eastAsia"/>
                    <w:bCs/>
                    <w:szCs w:val="24"/>
                  </w:rPr>
                  <w:t xml:space="preserve"> In these dances, her knowledge of Chinese ancient dance is effectively synthesized with modern choreographic concept</w:t>
                </w:r>
                <w:r>
                  <w:rPr>
                    <w:bCs/>
                    <w:szCs w:val="24"/>
                  </w:rPr>
                  <w:t>s</w:t>
                </w:r>
                <w:r>
                  <w:rPr>
                    <w:rFonts w:hint="eastAsia"/>
                    <w:bCs/>
                    <w:szCs w:val="24"/>
                  </w:rPr>
                  <w:t>, such as the symbolic deployment of abstract designs in space,</w:t>
                </w:r>
                <w:r w:rsidRPr="00AB79E0">
                  <w:rPr>
                    <w:rFonts w:hint="eastAsia"/>
                    <w:bCs/>
                    <w:szCs w:val="24"/>
                  </w:rPr>
                  <w:t xml:space="preserve"> to depict the psychological dimension</w:t>
                </w:r>
                <w:r>
                  <w:rPr>
                    <w:bCs/>
                    <w:szCs w:val="24"/>
                  </w:rPr>
                  <w:t>s</w:t>
                </w:r>
                <w:r w:rsidRPr="00AB79E0">
                  <w:rPr>
                    <w:rFonts w:hint="eastAsia"/>
                    <w:bCs/>
                    <w:szCs w:val="24"/>
                  </w:rPr>
                  <w:t xml:space="preserve"> of </w:t>
                </w:r>
                <w:r w:rsidRPr="00AB79E0">
                  <w:rPr>
                    <w:bCs/>
                    <w:szCs w:val="24"/>
                  </w:rPr>
                  <w:t>the</w:t>
                </w:r>
                <w:r w:rsidRPr="00AB79E0">
                  <w:rPr>
                    <w:rFonts w:hint="eastAsia"/>
                    <w:bCs/>
                    <w:szCs w:val="24"/>
                  </w:rPr>
                  <w:t xml:space="preserve"> </w:t>
                </w:r>
                <w:r w:rsidRPr="00AB79E0">
                  <w:rPr>
                    <w:bCs/>
                    <w:szCs w:val="24"/>
                  </w:rPr>
                  <w:t>characters</w:t>
                </w:r>
                <w:r w:rsidRPr="00AB79E0">
                  <w:rPr>
                    <w:rFonts w:hint="eastAsia"/>
                    <w:bCs/>
                    <w:szCs w:val="24"/>
                  </w:rPr>
                  <w:t xml:space="preserve"> and the physical excitement of ancient </w:t>
                </w:r>
                <w:r w:rsidRPr="00AB79E0">
                  <w:rPr>
                    <w:bCs/>
                    <w:szCs w:val="24"/>
                  </w:rPr>
                  <w:t xml:space="preserve">battle scenes. </w:t>
                </w:r>
              </w:p>
              <w:p w14:paraId="368359C9" w14:textId="77777777" w:rsidR="00030B41" w:rsidRPr="00AB79E0" w:rsidRDefault="00030B41" w:rsidP="00030B41">
                <w:pPr>
                  <w:rPr>
                    <w:bCs/>
                    <w:szCs w:val="24"/>
                  </w:rPr>
                </w:pPr>
              </w:p>
              <w:p w14:paraId="68183BCC" w14:textId="77777777" w:rsidR="00030B41" w:rsidRPr="00AB79E0" w:rsidRDefault="00030B41" w:rsidP="00030B41">
                <w:pPr>
                  <w:rPr>
                    <w:bCs/>
                    <w:szCs w:val="24"/>
                  </w:rPr>
                </w:pPr>
                <w:r w:rsidRPr="00AB79E0">
                  <w:rPr>
                    <w:rFonts w:hint="eastAsia"/>
                    <w:bCs/>
                    <w:szCs w:val="24"/>
                  </w:rPr>
                  <w:lastRenderedPageBreak/>
                  <w:t>In addition, Liu</w:t>
                </w:r>
                <w:r w:rsidRPr="00AB79E0">
                  <w:rPr>
                    <w:bCs/>
                    <w:szCs w:val="24"/>
                  </w:rPr>
                  <w:t>’</w:t>
                </w:r>
                <w:r w:rsidRPr="00AB79E0">
                  <w:rPr>
                    <w:rFonts w:hint="eastAsia"/>
                    <w:bCs/>
                    <w:szCs w:val="24"/>
                  </w:rPr>
                  <w:t xml:space="preserve">s decades-long fieldwork on the dance traditions of Taiwanese </w:t>
                </w:r>
                <w:r>
                  <w:rPr>
                    <w:rFonts w:hint="eastAsia"/>
                    <w:bCs/>
                    <w:szCs w:val="24"/>
                  </w:rPr>
                  <w:t>indigenous people</w:t>
                </w:r>
                <w:r w:rsidRPr="00AB79E0">
                  <w:rPr>
                    <w:rFonts w:hint="eastAsia"/>
                    <w:bCs/>
                    <w:szCs w:val="24"/>
                  </w:rPr>
                  <w:t xml:space="preserve"> has </w:t>
                </w:r>
                <w:r>
                  <w:rPr>
                    <w:rFonts w:hint="eastAsia"/>
                    <w:bCs/>
                    <w:szCs w:val="24"/>
                  </w:rPr>
                  <w:t>revealed to</w:t>
                </w:r>
                <w:r>
                  <w:rPr>
                    <w:bCs/>
                    <w:szCs w:val="24"/>
                  </w:rPr>
                  <w:t xml:space="preserve"> her</w:t>
                </w:r>
                <w:r w:rsidRPr="00AB79E0">
                  <w:rPr>
                    <w:rFonts w:hint="eastAsia"/>
                    <w:bCs/>
                    <w:szCs w:val="24"/>
                  </w:rPr>
                  <w:t xml:space="preserve"> the </w:t>
                </w:r>
                <w:r w:rsidRPr="00AB79E0">
                  <w:rPr>
                    <w:bCs/>
                    <w:szCs w:val="24"/>
                  </w:rPr>
                  <w:t>transformation</w:t>
                </w:r>
                <w:r w:rsidRPr="00AB79E0">
                  <w:rPr>
                    <w:rFonts w:hint="eastAsia"/>
                    <w:bCs/>
                    <w:szCs w:val="24"/>
                  </w:rPr>
                  <w:t xml:space="preserve"> as well as disintegration</w:t>
                </w:r>
                <w:r>
                  <w:rPr>
                    <w:rFonts w:hint="eastAsia"/>
                    <w:bCs/>
                    <w:szCs w:val="24"/>
                  </w:rPr>
                  <w:t xml:space="preserve"> of their </w:t>
                </w:r>
                <w:r w:rsidRPr="00AB79E0">
                  <w:rPr>
                    <w:bCs/>
                    <w:szCs w:val="24"/>
                  </w:rPr>
                  <w:t>societies</w:t>
                </w:r>
                <w:r w:rsidRPr="00AB79E0">
                  <w:rPr>
                    <w:rFonts w:hint="eastAsia"/>
                    <w:bCs/>
                    <w:szCs w:val="24"/>
                  </w:rPr>
                  <w:t xml:space="preserve"> due to the </w:t>
                </w:r>
                <w:r w:rsidRPr="00AB79E0">
                  <w:rPr>
                    <w:bCs/>
                    <w:szCs w:val="24"/>
                  </w:rPr>
                  <w:t xml:space="preserve">encroachment </w:t>
                </w:r>
                <w:r>
                  <w:rPr>
                    <w:bCs/>
                    <w:szCs w:val="24"/>
                  </w:rPr>
                  <w:t>of</w:t>
                </w:r>
                <w:r w:rsidRPr="00AB79E0">
                  <w:rPr>
                    <w:bCs/>
                    <w:szCs w:val="24"/>
                  </w:rPr>
                  <w:t xml:space="preserve"> forces like capitalism</w:t>
                </w:r>
                <w:r w:rsidRPr="00AB79E0">
                  <w:rPr>
                    <w:rFonts w:hint="eastAsia"/>
                    <w:bCs/>
                    <w:szCs w:val="24"/>
                  </w:rPr>
                  <w:t xml:space="preserve">, urbanization and assimilation </w:t>
                </w:r>
                <w:r>
                  <w:rPr>
                    <w:bCs/>
                    <w:szCs w:val="24"/>
                  </w:rPr>
                  <w:t>into</w:t>
                </w:r>
                <w:r w:rsidRPr="00AB79E0">
                  <w:rPr>
                    <w:rFonts w:hint="eastAsia"/>
                    <w:bCs/>
                    <w:szCs w:val="24"/>
                  </w:rPr>
                  <w:t xml:space="preserve"> the Han Chinese culture. In her evening length </w:t>
                </w:r>
                <w:r w:rsidRPr="00AB79E0">
                  <w:rPr>
                    <w:rFonts w:hint="eastAsia"/>
                    <w:bCs/>
                    <w:i/>
                    <w:szCs w:val="24"/>
                  </w:rPr>
                  <w:t>Subtlety of Ethnic Poundings</w:t>
                </w:r>
                <w:r w:rsidRPr="00AB79E0">
                  <w:rPr>
                    <w:rFonts w:hint="eastAsia"/>
                    <w:bCs/>
                    <w:szCs w:val="24"/>
                  </w:rPr>
                  <w:t xml:space="preserve"> (1994), </w:t>
                </w:r>
                <w:r w:rsidRPr="00AB79E0">
                  <w:rPr>
                    <w:rFonts w:hint="eastAsia"/>
                    <w:bCs/>
                    <w:i/>
                    <w:szCs w:val="24"/>
                  </w:rPr>
                  <w:t>Flying Fish in Silence</w:t>
                </w:r>
                <w:r w:rsidRPr="00AB79E0">
                  <w:rPr>
                    <w:rFonts w:hint="eastAsia"/>
                    <w:bCs/>
                    <w:szCs w:val="24"/>
                  </w:rPr>
                  <w:t xml:space="preserve"> (2007) and </w:t>
                </w:r>
                <w:r w:rsidRPr="00AB79E0">
                  <w:rPr>
                    <w:rFonts w:hint="eastAsia"/>
                    <w:bCs/>
                    <w:i/>
                    <w:szCs w:val="24"/>
                  </w:rPr>
                  <w:t>Land of Clouded Leopard</w:t>
                </w:r>
                <w:r w:rsidRPr="00AB79E0">
                  <w:rPr>
                    <w:rFonts w:hint="eastAsia"/>
                    <w:bCs/>
                    <w:szCs w:val="24"/>
                  </w:rPr>
                  <w:t xml:space="preserve"> (2009), Liu draws upon movement motives from the </w:t>
                </w:r>
                <w:r>
                  <w:rPr>
                    <w:rFonts w:hint="eastAsia"/>
                    <w:bCs/>
                    <w:szCs w:val="24"/>
                  </w:rPr>
                  <w:t>indigenous</w:t>
                </w:r>
                <w:r w:rsidRPr="00AB79E0">
                  <w:rPr>
                    <w:rFonts w:hint="eastAsia"/>
                    <w:bCs/>
                    <w:szCs w:val="24"/>
                  </w:rPr>
                  <w:t xml:space="preserve"> people</w:t>
                </w:r>
                <w:r w:rsidRPr="00AB79E0">
                  <w:rPr>
                    <w:bCs/>
                    <w:szCs w:val="24"/>
                  </w:rPr>
                  <w:t>’</w:t>
                </w:r>
                <w:r w:rsidRPr="00AB79E0">
                  <w:rPr>
                    <w:rFonts w:hint="eastAsia"/>
                    <w:bCs/>
                    <w:szCs w:val="24"/>
                  </w:rPr>
                  <w:t>s ceremonial dances</w:t>
                </w:r>
                <w:r>
                  <w:rPr>
                    <w:rFonts w:hint="eastAsia"/>
                    <w:bCs/>
                    <w:szCs w:val="24"/>
                  </w:rPr>
                  <w:t xml:space="preserve">, </w:t>
                </w:r>
                <w:r>
                  <w:rPr>
                    <w:bCs/>
                    <w:szCs w:val="24"/>
                  </w:rPr>
                  <w:t>including</w:t>
                </w:r>
                <w:r>
                  <w:rPr>
                    <w:rFonts w:hint="eastAsia"/>
                    <w:bCs/>
                    <w:szCs w:val="24"/>
                  </w:rPr>
                  <w:t xml:space="preserve"> the gesture of holding hands to dance</w:t>
                </w:r>
                <w:r>
                  <w:rPr>
                    <w:bCs/>
                    <w:szCs w:val="24"/>
                  </w:rPr>
                  <w:t>. She then</w:t>
                </w:r>
                <w:r w:rsidRPr="00AB79E0">
                  <w:rPr>
                    <w:rFonts w:hint="eastAsia"/>
                    <w:bCs/>
                    <w:szCs w:val="24"/>
                  </w:rPr>
                  <w:t xml:space="preserve"> </w:t>
                </w:r>
                <w:r>
                  <w:rPr>
                    <w:bCs/>
                    <w:szCs w:val="24"/>
                  </w:rPr>
                  <w:t>reworks</w:t>
                </w:r>
                <w:r w:rsidRPr="00AB79E0">
                  <w:rPr>
                    <w:rFonts w:hint="eastAsia"/>
                    <w:bCs/>
                    <w:szCs w:val="24"/>
                  </w:rPr>
                  <w:t xml:space="preserve"> them to address the </w:t>
                </w:r>
                <w:r w:rsidRPr="00AB79E0">
                  <w:rPr>
                    <w:bCs/>
                    <w:szCs w:val="24"/>
                  </w:rPr>
                  <w:t>irreversible</w:t>
                </w:r>
                <w:r w:rsidRPr="00AB79E0">
                  <w:rPr>
                    <w:rFonts w:hint="eastAsia"/>
                    <w:bCs/>
                    <w:szCs w:val="24"/>
                  </w:rPr>
                  <w:t xml:space="preserve"> changes taking place in their communities</w:t>
                </w:r>
                <w:r w:rsidRPr="00AB79E0">
                  <w:rPr>
                    <w:bCs/>
                    <w:szCs w:val="24"/>
                  </w:rPr>
                  <w:t>—</w:t>
                </w:r>
                <w:r w:rsidRPr="00AB79E0">
                  <w:rPr>
                    <w:rFonts w:hint="eastAsia"/>
                    <w:bCs/>
                    <w:szCs w:val="24"/>
                  </w:rPr>
                  <w:t xml:space="preserve">threatened cultural identity, disintegrating social structure, the loss of </w:t>
                </w:r>
                <w:r>
                  <w:rPr>
                    <w:rFonts w:hint="eastAsia"/>
                    <w:bCs/>
                    <w:szCs w:val="24"/>
                  </w:rPr>
                  <w:t>traditional</w:t>
                </w:r>
                <w:r w:rsidRPr="00AB79E0">
                  <w:rPr>
                    <w:rFonts w:hint="eastAsia"/>
                    <w:bCs/>
                    <w:szCs w:val="24"/>
                  </w:rPr>
                  <w:t xml:space="preserve"> value system</w:t>
                </w:r>
                <w:r>
                  <w:rPr>
                    <w:bCs/>
                    <w:szCs w:val="24"/>
                  </w:rPr>
                  <w:t>s</w:t>
                </w:r>
                <w:r w:rsidRPr="00AB79E0">
                  <w:rPr>
                    <w:rFonts w:hint="eastAsia"/>
                    <w:bCs/>
                    <w:szCs w:val="24"/>
                  </w:rPr>
                  <w:t xml:space="preserve"> as well as the problem of adaptation into the mainstream society.  </w:t>
                </w:r>
              </w:p>
              <w:p w14:paraId="04BB01C4" w14:textId="77777777" w:rsidR="00030B41" w:rsidRPr="00AB79E0" w:rsidRDefault="00030B41" w:rsidP="00030B41">
                <w:pPr>
                  <w:rPr>
                    <w:bCs/>
                    <w:szCs w:val="24"/>
                  </w:rPr>
                </w:pPr>
              </w:p>
              <w:p w14:paraId="153F6AF6" w14:textId="77777777" w:rsidR="00030B41" w:rsidRPr="00AB79E0" w:rsidRDefault="00030B41" w:rsidP="00030B41">
                <w:pPr>
                  <w:rPr>
                    <w:bCs/>
                    <w:szCs w:val="24"/>
                  </w:rPr>
                </w:pPr>
                <w:r w:rsidRPr="00AB79E0">
                  <w:rPr>
                    <w:rFonts w:hint="eastAsia"/>
                    <w:bCs/>
                    <w:szCs w:val="24"/>
                  </w:rPr>
                  <w:t xml:space="preserve">Since 1963, Liu has reconstructed at least thirteen ancient Chinese dances, mostly from the Tang dynasty. In works such as </w:t>
                </w:r>
                <w:r w:rsidRPr="00AB79E0">
                  <w:rPr>
                    <w:rFonts w:hint="eastAsia"/>
                    <w:bCs/>
                    <w:i/>
                    <w:szCs w:val="24"/>
                  </w:rPr>
                  <w:t>The Singing of Spring Orioles</w:t>
                </w:r>
                <w:r w:rsidRPr="00AB79E0">
                  <w:rPr>
                    <w:rFonts w:hint="eastAsia"/>
                    <w:bCs/>
                    <w:szCs w:val="24"/>
                  </w:rPr>
                  <w:t xml:space="preserve"> (1967), </w:t>
                </w:r>
                <w:r w:rsidRPr="00AB79E0">
                  <w:rPr>
                    <w:rFonts w:hint="eastAsia"/>
                    <w:bCs/>
                    <w:i/>
                    <w:szCs w:val="24"/>
                  </w:rPr>
                  <w:t xml:space="preserve">The Emperor Destroys the Formations </w:t>
                </w:r>
                <w:r w:rsidRPr="00AB79E0">
                  <w:rPr>
                    <w:rFonts w:hint="eastAsia"/>
                    <w:bCs/>
                    <w:szCs w:val="24"/>
                  </w:rPr>
                  <w:t xml:space="preserve">(1992), </w:t>
                </w:r>
                <w:r w:rsidRPr="00AB79E0">
                  <w:rPr>
                    <w:rFonts w:hint="eastAsia"/>
                    <w:bCs/>
                    <w:i/>
                    <w:szCs w:val="24"/>
                  </w:rPr>
                  <w:t>Liquidambar</w:t>
                </w:r>
                <w:r w:rsidRPr="00AB79E0">
                  <w:rPr>
                    <w:rFonts w:hint="eastAsia"/>
                    <w:bCs/>
                    <w:szCs w:val="24"/>
                  </w:rPr>
                  <w:t xml:space="preserve"> (2002) and </w:t>
                </w:r>
                <w:r w:rsidRPr="00AB79E0">
                  <w:rPr>
                    <w:rFonts w:hint="eastAsia"/>
                    <w:bCs/>
                    <w:i/>
                    <w:szCs w:val="24"/>
                  </w:rPr>
                  <w:t>Whirl Around</w:t>
                </w:r>
                <w:r w:rsidRPr="00AB79E0">
                  <w:rPr>
                    <w:rFonts w:hint="eastAsia"/>
                    <w:bCs/>
                    <w:szCs w:val="24"/>
                  </w:rPr>
                  <w:t xml:space="preserve"> (2003), all of which belong to </w:t>
                </w:r>
                <w:r>
                  <w:rPr>
                    <w:bCs/>
                    <w:szCs w:val="24"/>
                  </w:rPr>
                  <w:t xml:space="preserve">the </w:t>
                </w:r>
                <w:proofErr w:type="spellStart"/>
                <w:r w:rsidRPr="00AB79E0">
                  <w:rPr>
                    <w:rFonts w:hint="eastAsia"/>
                    <w:bCs/>
                    <w:i/>
                    <w:szCs w:val="24"/>
                  </w:rPr>
                  <w:t>Yanyue</w:t>
                </w:r>
                <w:proofErr w:type="spellEnd"/>
                <w:r w:rsidRPr="00AB79E0">
                  <w:rPr>
                    <w:rFonts w:hint="eastAsia"/>
                    <w:bCs/>
                    <w:szCs w:val="24"/>
                  </w:rPr>
                  <w:t xml:space="preserve"> </w:t>
                </w:r>
                <w:r>
                  <w:rPr>
                    <w:bCs/>
                    <w:szCs w:val="24"/>
                  </w:rPr>
                  <w:t xml:space="preserve">genre </w:t>
                </w:r>
                <w:r w:rsidRPr="00AB79E0">
                  <w:rPr>
                    <w:rFonts w:hint="eastAsia"/>
                    <w:bCs/>
                    <w:szCs w:val="24"/>
                  </w:rPr>
                  <w:t>(grand pieces of banquet music and dance) from the Tang court, Liu</w:t>
                </w:r>
                <w:r w:rsidRPr="00AB79E0">
                  <w:rPr>
                    <w:bCs/>
                    <w:szCs w:val="24"/>
                  </w:rPr>
                  <w:t>’</w:t>
                </w:r>
                <w:r w:rsidRPr="00AB79E0">
                  <w:rPr>
                    <w:rFonts w:hint="eastAsia"/>
                    <w:bCs/>
                    <w:szCs w:val="24"/>
                  </w:rPr>
                  <w:t xml:space="preserve">s aim is not only to recover the lost forms and steps of ancient Chinese dance but also to understand the </w:t>
                </w:r>
                <w:r w:rsidRPr="00AB79E0">
                  <w:rPr>
                    <w:bCs/>
                    <w:szCs w:val="24"/>
                  </w:rPr>
                  <w:t>cultural</w:t>
                </w:r>
                <w:r w:rsidRPr="00AB79E0">
                  <w:rPr>
                    <w:rFonts w:hint="eastAsia"/>
                    <w:bCs/>
                    <w:szCs w:val="24"/>
                  </w:rPr>
                  <w:t xml:space="preserve">, political, ethical and cosmic dimensions of these dance ceremonies. Hence, the reconstructed performances are often defined by solemn qualities of refined precision, </w:t>
                </w:r>
                <w:r w:rsidRPr="00AB79E0">
                  <w:rPr>
                    <w:bCs/>
                    <w:szCs w:val="24"/>
                  </w:rPr>
                  <w:t>sublimated</w:t>
                </w:r>
                <w:r w:rsidRPr="00AB79E0">
                  <w:rPr>
                    <w:rFonts w:hint="eastAsia"/>
                    <w:bCs/>
                    <w:szCs w:val="24"/>
                  </w:rPr>
                  <w:t xml:space="preserve"> spirituality, and intensive concentration of mind and body. </w:t>
                </w:r>
              </w:p>
              <w:p w14:paraId="3CF72008" w14:textId="77777777" w:rsidR="00030B41" w:rsidRPr="00AB79E0" w:rsidRDefault="00030B41" w:rsidP="00030B41">
                <w:pPr>
                  <w:rPr>
                    <w:bCs/>
                    <w:szCs w:val="24"/>
                  </w:rPr>
                </w:pPr>
              </w:p>
              <w:p w14:paraId="6F94A360" w14:textId="77777777" w:rsidR="00030B41" w:rsidRPr="00FA7234" w:rsidRDefault="00030B41" w:rsidP="00030B41">
                <w:pPr>
                  <w:pStyle w:val="Heading1"/>
                  <w:outlineLvl w:val="0"/>
                </w:pPr>
                <w:r w:rsidRPr="00FA7234">
                  <w:t>Legacy</w:t>
                </w:r>
              </w:p>
              <w:p w14:paraId="344C9D3A" w14:textId="77777777" w:rsidR="00030B41" w:rsidRDefault="00030B41" w:rsidP="00030B41">
                <w:pPr>
                  <w:rPr>
                    <w:bCs/>
                    <w:szCs w:val="24"/>
                  </w:rPr>
                </w:pPr>
                <w:r>
                  <w:rPr>
                    <w:rFonts w:hint="eastAsia"/>
                    <w:bCs/>
                    <w:szCs w:val="24"/>
                  </w:rPr>
                  <w:t xml:space="preserve">In </w:t>
                </w:r>
                <w:r w:rsidRPr="00AB79E0">
                  <w:rPr>
                    <w:rFonts w:hint="eastAsia"/>
                    <w:bCs/>
                    <w:szCs w:val="24"/>
                  </w:rPr>
                  <w:t>1967</w:t>
                </w:r>
                <w:r>
                  <w:rPr>
                    <w:rFonts w:hint="eastAsia"/>
                    <w:bCs/>
                    <w:szCs w:val="24"/>
                  </w:rPr>
                  <w:t>,</w:t>
                </w:r>
                <w:r w:rsidRPr="00AB79E0">
                  <w:rPr>
                    <w:rFonts w:hint="eastAsia"/>
                    <w:bCs/>
                    <w:szCs w:val="24"/>
                  </w:rPr>
                  <w:t xml:space="preserve"> </w:t>
                </w:r>
                <w:r>
                  <w:rPr>
                    <w:rFonts w:hint="eastAsia"/>
                    <w:bCs/>
                    <w:szCs w:val="24"/>
                  </w:rPr>
                  <w:t>Liu</w:t>
                </w:r>
                <w:r w:rsidRPr="00AB79E0">
                  <w:rPr>
                    <w:rFonts w:hint="eastAsia"/>
                    <w:bCs/>
                    <w:szCs w:val="24"/>
                  </w:rPr>
                  <w:t xml:space="preserve"> found</w:t>
                </w:r>
                <w:r>
                  <w:rPr>
                    <w:rFonts w:hint="eastAsia"/>
                    <w:bCs/>
                    <w:szCs w:val="24"/>
                  </w:rPr>
                  <w:t>ed the</w:t>
                </w:r>
                <w:r w:rsidRPr="00AB79E0">
                  <w:rPr>
                    <w:rFonts w:hint="eastAsia"/>
                    <w:bCs/>
                    <w:szCs w:val="24"/>
                  </w:rPr>
                  <w:t xml:space="preserve"> </w:t>
                </w:r>
                <w:proofErr w:type="spellStart"/>
                <w:r w:rsidRPr="00AB79E0">
                  <w:rPr>
                    <w:rFonts w:hint="eastAsia"/>
                    <w:bCs/>
                    <w:szCs w:val="24"/>
                  </w:rPr>
                  <w:t>Center</w:t>
                </w:r>
                <w:proofErr w:type="spellEnd"/>
                <w:r w:rsidRPr="00AB79E0">
                  <w:rPr>
                    <w:rFonts w:hint="eastAsia"/>
                    <w:bCs/>
                    <w:szCs w:val="24"/>
                  </w:rPr>
                  <w:t xml:space="preserve"> for Modern Dance Research in Taipei, which attracted many </w:t>
                </w:r>
                <w:r>
                  <w:rPr>
                    <w:rFonts w:hint="eastAsia"/>
                    <w:bCs/>
                    <w:szCs w:val="24"/>
                  </w:rPr>
                  <w:t>dance enthusiasts</w:t>
                </w:r>
                <w:r w:rsidRPr="00AB79E0">
                  <w:rPr>
                    <w:rFonts w:hint="eastAsia"/>
                    <w:bCs/>
                    <w:szCs w:val="24"/>
                  </w:rPr>
                  <w:t xml:space="preserve"> and became her base for spreading the seeds of modern dance. In 1976, Liu established her own dance company, the Neo-Classical Dance Company, which is one of the </w:t>
                </w:r>
                <w:r w:rsidRPr="00AB79E0">
                  <w:rPr>
                    <w:bCs/>
                    <w:szCs w:val="24"/>
                  </w:rPr>
                  <w:t>most important dance groups in Taiwan</w:t>
                </w:r>
                <w:r w:rsidRPr="00AB79E0">
                  <w:rPr>
                    <w:rFonts w:hint="eastAsia"/>
                    <w:bCs/>
                    <w:szCs w:val="24"/>
                  </w:rPr>
                  <w:t xml:space="preserve">. </w:t>
                </w:r>
              </w:p>
              <w:p w14:paraId="7A387D94" w14:textId="77777777" w:rsidR="00030B41" w:rsidRDefault="00030B41" w:rsidP="00030B41">
                <w:pPr>
                  <w:rPr>
                    <w:bCs/>
                    <w:szCs w:val="24"/>
                  </w:rPr>
                </w:pPr>
              </w:p>
              <w:p w14:paraId="643689DB" w14:textId="77777777" w:rsidR="00030B41" w:rsidRDefault="00030B41" w:rsidP="00030B41">
                <w:pPr>
                  <w:rPr>
                    <w:bCs/>
                    <w:szCs w:val="24"/>
                    <w:lang w:val="en-US"/>
                  </w:rPr>
                </w:pPr>
                <w:r w:rsidRPr="00AB79E0">
                  <w:rPr>
                    <w:rFonts w:hint="eastAsia"/>
                    <w:bCs/>
                    <w:szCs w:val="24"/>
                  </w:rPr>
                  <w:t xml:space="preserve">Liu </w:t>
                </w:r>
                <w:r>
                  <w:rPr>
                    <w:bCs/>
                    <w:szCs w:val="24"/>
                  </w:rPr>
                  <w:t xml:space="preserve">has </w:t>
                </w:r>
                <w:r w:rsidRPr="00AB79E0">
                  <w:rPr>
                    <w:rFonts w:hint="eastAsia"/>
                    <w:bCs/>
                    <w:szCs w:val="24"/>
                  </w:rPr>
                  <w:t>expand</w:t>
                </w:r>
                <w:r>
                  <w:rPr>
                    <w:bCs/>
                    <w:szCs w:val="24"/>
                  </w:rPr>
                  <w:t>ed</w:t>
                </w:r>
                <w:r w:rsidRPr="00AB79E0">
                  <w:rPr>
                    <w:rFonts w:hint="eastAsia"/>
                    <w:bCs/>
                    <w:szCs w:val="24"/>
                  </w:rPr>
                  <w:t xml:space="preserve"> </w:t>
                </w:r>
                <w:r>
                  <w:rPr>
                    <w:bCs/>
                    <w:szCs w:val="24"/>
                  </w:rPr>
                  <w:t>the modern dance legacy of the Laban-</w:t>
                </w:r>
                <w:proofErr w:type="spellStart"/>
                <w:r>
                  <w:rPr>
                    <w:bCs/>
                    <w:szCs w:val="24"/>
                  </w:rPr>
                  <w:t>Wigman</w:t>
                </w:r>
                <w:proofErr w:type="spellEnd"/>
                <w:r>
                  <w:rPr>
                    <w:bCs/>
                    <w:szCs w:val="24"/>
                  </w:rPr>
                  <w:t xml:space="preserve"> she inherited by interpreting its ideals </w:t>
                </w:r>
                <w:r w:rsidRPr="00AB79E0">
                  <w:rPr>
                    <w:rFonts w:hint="eastAsia"/>
                    <w:bCs/>
                    <w:szCs w:val="24"/>
                  </w:rPr>
                  <w:t>through her deep interest in ancient Chinese dance tradition</w:t>
                </w:r>
                <w:r>
                  <w:rPr>
                    <w:bCs/>
                    <w:szCs w:val="24"/>
                  </w:rPr>
                  <w:t>s</w:t>
                </w:r>
                <w:r w:rsidRPr="00AB79E0">
                  <w:rPr>
                    <w:rFonts w:hint="eastAsia"/>
                    <w:bCs/>
                    <w:szCs w:val="24"/>
                  </w:rPr>
                  <w:t xml:space="preserve"> and her incessant pondering upon </w:t>
                </w:r>
                <w:r>
                  <w:rPr>
                    <w:bCs/>
                    <w:szCs w:val="24"/>
                  </w:rPr>
                  <w:t xml:space="preserve">the </w:t>
                </w:r>
                <w:r w:rsidRPr="00AB79E0">
                  <w:rPr>
                    <w:rFonts w:hint="eastAsia"/>
                    <w:bCs/>
                    <w:szCs w:val="24"/>
                  </w:rPr>
                  <w:t xml:space="preserve">human condition in </w:t>
                </w:r>
                <w:r>
                  <w:rPr>
                    <w:bCs/>
                    <w:szCs w:val="24"/>
                  </w:rPr>
                  <w:t xml:space="preserve">the </w:t>
                </w:r>
                <w:r w:rsidRPr="00AB79E0">
                  <w:rPr>
                    <w:bCs/>
                    <w:szCs w:val="24"/>
                  </w:rPr>
                  <w:t>contemporary</w:t>
                </w:r>
                <w:r w:rsidRPr="00AB79E0">
                  <w:rPr>
                    <w:rFonts w:hint="eastAsia"/>
                    <w:bCs/>
                    <w:szCs w:val="24"/>
                  </w:rPr>
                  <w:t xml:space="preserve"> world. A </w:t>
                </w:r>
                <w:r>
                  <w:rPr>
                    <w:rFonts w:hint="eastAsia"/>
                    <w:bCs/>
                    <w:szCs w:val="24"/>
                  </w:rPr>
                  <w:t>believer</w:t>
                </w:r>
                <w:r w:rsidRPr="00AB79E0">
                  <w:rPr>
                    <w:rFonts w:hint="eastAsia"/>
                    <w:bCs/>
                    <w:szCs w:val="24"/>
                  </w:rPr>
                  <w:t xml:space="preserve"> in</w:t>
                </w:r>
                <w:r>
                  <w:rPr>
                    <w:rFonts w:hint="eastAsia"/>
                    <w:bCs/>
                    <w:szCs w:val="24"/>
                  </w:rPr>
                  <w:t xml:space="preserve"> the power of</w:t>
                </w:r>
                <w:r w:rsidRPr="00AB79E0">
                  <w:rPr>
                    <w:rFonts w:hint="eastAsia"/>
                    <w:bCs/>
                    <w:szCs w:val="24"/>
                  </w:rPr>
                  <w:t xml:space="preserve"> art and culture</w:t>
                </w:r>
                <w:r>
                  <w:rPr>
                    <w:rFonts w:hint="eastAsia"/>
                    <w:bCs/>
                    <w:szCs w:val="24"/>
                  </w:rPr>
                  <w:t xml:space="preserve"> in promoting humanity</w:t>
                </w:r>
                <w:r w:rsidRPr="00AB79E0">
                  <w:rPr>
                    <w:rFonts w:hint="eastAsia"/>
                    <w:bCs/>
                    <w:szCs w:val="24"/>
                  </w:rPr>
                  <w:t xml:space="preserve">, she has nurtured </w:t>
                </w:r>
                <w:r>
                  <w:rPr>
                    <w:rFonts w:hint="eastAsia"/>
                    <w:bCs/>
                    <w:szCs w:val="24"/>
                  </w:rPr>
                  <w:t>and inspir</w:t>
                </w:r>
                <w:r w:rsidRPr="00AB79E0">
                  <w:rPr>
                    <w:rFonts w:hint="eastAsia"/>
                    <w:bCs/>
                    <w:szCs w:val="24"/>
                  </w:rPr>
                  <w:t xml:space="preserve">ed generations of dancers, choreographers, dance educators and scholars in Taiwan. </w:t>
                </w:r>
                <w:r>
                  <w:rPr>
                    <w:rFonts w:hint="eastAsia"/>
                    <w:bCs/>
                    <w:szCs w:val="24"/>
                  </w:rPr>
                  <w:t>Her</w:t>
                </w:r>
                <w:r w:rsidRPr="00AB79E0">
                  <w:rPr>
                    <w:rFonts w:hint="eastAsia"/>
                    <w:bCs/>
                    <w:szCs w:val="24"/>
                  </w:rPr>
                  <w:t xml:space="preserve"> most distinguished </w:t>
                </w:r>
                <w:r>
                  <w:rPr>
                    <w:rFonts w:hint="eastAsia"/>
                    <w:bCs/>
                    <w:szCs w:val="24"/>
                  </w:rPr>
                  <w:t>students</w:t>
                </w:r>
                <w:r w:rsidRPr="00AB79E0">
                  <w:rPr>
                    <w:rFonts w:hint="eastAsia"/>
                    <w:bCs/>
                    <w:szCs w:val="24"/>
                  </w:rPr>
                  <w:t xml:space="preserve"> include </w:t>
                </w:r>
                <w:r>
                  <w:rPr>
                    <w:rFonts w:hint="eastAsia"/>
                    <w:bCs/>
                    <w:szCs w:val="24"/>
                  </w:rPr>
                  <w:t xml:space="preserve">dance educators </w:t>
                </w:r>
                <w:r w:rsidRPr="00AB79E0">
                  <w:rPr>
                    <w:rFonts w:hint="eastAsia"/>
                    <w:bCs/>
                    <w:szCs w:val="24"/>
                  </w:rPr>
                  <w:t>Chang Li-Chu, Huang Su-</w:t>
                </w:r>
                <w:proofErr w:type="spellStart"/>
                <w:r w:rsidRPr="00AB79E0">
                  <w:rPr>
                    <w:rFonts w:hint="eastAsia"/>
                    <w:bCs/>
                    <w:szCs w:val="24"/>
                  </w:rPr>
                  <w:t>Shueh</w:t>
                </w:r>
                <w:proofErr w:type="spellEnd"/>
                <w:r>
                  <w:rPr>
                    <w:rFonts w:hint="eastAsia"/>
                    <w:bCs/>
                    <w:szCs w:val="24"/>
                  </w:rPr>
                  <w:t>, Tseng Ming-</w:t>
                </w:r>
                <w:proofErr w:type="spellStart"/>
                <w:r>
                  <w:rPr>
                    <w:rFonts w:hint="eastAsia"/>
                    <w:bCs/>
                    <w:szCs w:val="24"/>
                  </w:rPr>
                  <w:t>shen</w:t>
                </w:r>
                <w:proofErr w:type="spellEnd"/>
                <w:r>
                  <w:rPr>
                    <w:rFonts w:hint="eastAsia"/>
                    <w:bCs/>
                    <w:szCs w:val="24"/>
                  </w:rPr>
                  <w:t xml:space="preserve"> and </w:t>
                </w:r>
                <w:r w:rsidRPr="00AB79E0">
                  <w:rPr>
                    <w:rFonts w:hint="eastAsia"/>
                    <w:bCs/>
                    <w:szCs w:val="24"/>
                  </w:rPr>
                  <w:t>Lin Wei-</w:t>
                </w:r>
                <w:proofErr w:type="spellStart"/>
                <w:r w:rsidRPr="00AB79E0">
                  <w:rPr>
                    <w:rFonts w:hint="eastAsia"/>
                    <w:bCs/>
                    <w:szCs w:val="24"/>
                  </w:rPr>
                  <w:t>Hua</w:t>
                </w:r>
                <w:proofErr w:type="spellEnd"/>
                <w:r>
                  <w:rPr>
                    <w:bCs/>
                    <w:szCs w:val="24"/>
                  </w:rPr>
                  <w:t>;</w:t>
                </w:r>
                <w:r w:rsidRPr="00AB79E0">
                  <w:rPr>
                    <w:rFonts w:hint="eastAsia"/>
                    <w:bCs/>
                    <w:szCs w:val="24"/>
                  </w:rPr>
                  <w:t xml:space="preserve"> </w:t>
                </w:r>
                <w:r>
                  <w:rPr>
                    <w:rFonts w:hint="eastAsia"/>
                    <w:bCs/>
                    <w:szCs w:val="24"/>
                  </w:rPr>
                  <w:t xml:space="preserve">choreographers </w:t>
                </w:r>
                <w:r w:rsidRPr="00AB79E0">
                  <w:rPr>
                    <w:rFonts w:hint="eastAsia"/>
                    <w:bCs/>
                    <w:szCs w:val="24"/>
                  </w:rPr>
                  <w:t>Tsai Li-</w:t>
                </w:r>
                <w:proofErr w:type="spellStart"/>
                <w:r w:rsidRPr="00AB79E0">
                  <w:rPr>
                    <w:rFonts w:hint="eastAsia"/>
                    <w:bCs/>
                    <w:szCs w:val="24"/>
                  </w:rPr>
                  <w:t>Hua</w:t>
                </w:r>
                <w:proofErr w:type="spellEnd"/>
                <w:r w:rsidRPr="00AB79E0">
                  <w:rPr>
                    <w:rFonts w:hint="eastAsia"/>
                    <w:bCs/>
                    <w:szCs w:val="24"/>
                  </w:rPr>
                  <w:t>, Liu Shaw-Lu</w:t>
                </w:r>
                <w:r>
                  <w:rPr>
                    <w:rFonts w:hint="eastAsia"/>
                    <w:bCs/>
                    <w:szCs w:val="24"/>
                  </w:rPr>
                  <w:t xml:space="preserve"> and</w:t>
                </w:r>
                <w:r w:rsidRPr="00AB79E0">
                  <w:rPr>
                    <w:rFonts w:hint="eastAsia"/>
                    <w:bCs/>
                    <w:szCs w:val="24"/>
                  </w:rPr>
                  <w:t xml:space="preserve"> Lo Man-</w:t>
                </w:r>
                <w:proofErr w:type="spellStart"/>
                <w:r w:rsidRPr="00AB79E0">
                  <w:rPr>
                    <w:rFonts w:hint="eastAsia"/>
                    <w:bCs/>
                    <w:szCs w:val="24"/>
                  </w:rPr>
                  <w:t>Fei</w:t>
                </w:r>
                <w:proofErr w:type="spellEnd"/>
                <w:r>
                  <w:rPr>
                    <w:bCs/>
                    <w:szCs w:val="24"/>
                  </w:rPr>
                  <w:t>;</w:t>
                </w:r>
                <w:r w:rsidRPr="00AB79E0">
                  <w:rPr>
                    <w:rFonts w:hint="eastAsia"/>
                    <w:bCs/>
                    <w:szCs w:val="24"/>
                  </w:rPr>
                  <w:t xml:space="preserve"> </w:t>
                </w:r>
                <w:r>
                  <w:rPr>
                    <w:bCs/>
                    <w:szCs w:val="24"/>
                  </w:rPr>
                  <w:t>and</w:t>
                </w:r>
                <w:r>
                  <w:rPr>
                    <w:rFonts w:hint="eastAsia"/>
                    <w:bCs/>
                    <w:szCs w:val="24"/>
                  </w:rPr>
                  <w:t xml:space="preserve"> dance scholars </w:t>
                </w:r>
                <w:r w:rsidRPr="00AB79E0">
                  <w:rPr>
                    <w:rFonts w:hint="eastAsia"/>
                    <w:bCs/>
                    <w:szCs w:val="24"/>
                  </w:rPr>
                  <w:t>Chang Chung-</w:t>
                </w:r>
                <w:proofErr w:type="spellStart"/>
                <w:r w:rsidRPr="00AB79E0">
                  <w:rPr>
                    <w:rFonts w:hint="eastAsia"/>
                    <w:bCs/>
                    <w:szCs w:val="24"/>
                  </w:rPr>
                  <w:t>Shiuan</w:t>
                </w:r>
                <w:proofErr w:type="spellEnd"/>
                <w:r>
                  <w:rPr>
                    <w:rFonts w:hint="eastAsia"/>
                    <w:bCs/>
                    <w:szCs w:val="24"/>
                  </w:rPr>
                  <w:t xml:space="preserve"> and</w:t>
                </w:r>
                <w:r w:rsidRPr="00AB79E0">
                  <w:rPr>
                    <w:rFonts w:hint="eastAsia"/>
                    <w:bCs/>
                    <w:szCs w:val="24"/>
                  </w:rPr>
                  <w:t xml:space="preserve"> Lu Yu-Jen.  </w:t>
                </w:r>
              </w:p>
              <w:p w14:paraId="1B537066" w14:textId="77777777" w:rsidR="00030B41" w:rsidRDefault="00030B41" w:rsidP="00030B41">
                <w:pPr>
                  <w:rPr>
                    <w:bCs/>
                    <w:szCs w:val="24"/>
                    <w:lang w:val="en-US"/>
                  </w:rPr>
                </w:pPr>
              </w:p>
              <w:p w14:paraId="6B0BCAB9" w14:textId="77777777" w:rsidR="00030B41" w:rsidRPr="00030B41" w:rsidRDefault="00030B41" w:rsidP="00BD159C">
                <w:pPr>
                  <w:pStyle w:val="Heading1"/>
                  <w:outlineLvl w:val="0"/>
                </w:pPr>
                <w:r w:rsidRPr="00030B41">
                  <w:rPr>
                    <w:rFonts w:hint="eastAsia"/>
                  </w:rPr>
                  <w:t>Selected List of Created Works:</w:t>
                </w:r>
              </w:p>
              <w:p w14:paraId="3E6D1AF6" w14:textId="51D84ECF" w:rsidR="00030B41" w:rsidRDefault="00030B41" w:rsidP="00030B41">
                <w:r w:rsidRPr="00AB79E0">
                  <w:rPr>
                    <w:rFonts w:hint="eastAsia"/>
                    <w:i/>
                  </w:rPr>
                  <w:t xml:space="preserve">The Last </w:t>
                </w:r>
                <w:r w:rsidRPr="00AB79E0">
                  <w:rPr>
                    <w:i/>
                  </w:rPr>
                  <w:t>Judgment</w:t>
                </w:r>
                <w:r>
                  <w:rPr>
                    <w:rFonts w:hint="eastAsia"/>
                  </w:rPr>
                  <w:t xml:space="preserve"> </w:t>
                </w:r>
                <w:ins w:id="1" w:author="Laura Dosky" w:date="2015-06-03T21:42:00Z">
                  <w:r w:rsidR="009B7314">
                    <w:rPr>
                      <w:lang w:val="en-US"/>
                    </w:rPr>
                    <w:t>[</w:t>
                  </w:r>
                </w:ins>
                <w:proofErr w:type="spellStart"/>
                <w:r>
                  <w:rPr>
                    <w:rFonts w:hint="eastAsia"/>
                  </w:rPr>
                  <w:t>最後的審判</w:t>
                </w:r>
                <w:proofErr w:type="spellEnd"/>
                <w:ins w:id="2" w:author="Laura Dosky" w:date="2015-06-03T21:42:00Z">
                  <w:r w:rsidR="009B7314">
                    <w:rPr>
                      <w:lang w:val="en-US"/>
                    </w:rPr>
                    <w:t>]</w:t>
                  </w:r>
                </w:ins>
                <w:r>
                  <w:rPr>
                    <w:rFonts w:hint="eastAsia"/>
                  </w:rPr>
                  <w:t xml:space="preserve"> (1957)</w:t>
                </w:r>
              </w:p>
              <w:p w14:paraId="7AB01DAA" w14:textId="77777777" w:rsidR="00030B41" w:rsidRDefault="00030B41" w:rsidP="00030B41">
                <w:r w:rsidRPr="00AB79E0">
                  <w:rPr>
                    <w:rFonts w:hint="eastAsia"/>
                    <w:i/>
                  </w:rPr>
                  <w:t>Ambushed from All Sides</w:t>
                </w:r>
                <w:r w:rsidRPr="00AB79E0">
                  <w:rPr>
                    <w:rFonts w:hint="eastAsia"/>
                  </w:rPr>
                  <w:t xml:space="preserve"> </w:t>
                </w:r>
                <w:ins w:id="3" w:author="Laura Dosky" w:date="2015-06-03T21:42:00Z">
                  <w:r w:rsidR="009B7314">
                    <w:rPr>
                      <w:lang w:val="en-US"/>
                    </w:rPr>
                    <w:t>[</w:t>
                  </w:r>
                </w:ins>
                <w:proofErr w:type="spellStart"/>
                <w:r>
                  <w:rPr>
                    <w:rFonts w:hint="eastAsia"/>
                  </w:rPr>
                  <w:t>十面埋伏</w:t>
                </w:r>
                <w:proofErr w:type="spellEnd"/>
                <w:ins w:id="4" w:author="Laura Dosky" w:date="2015-06-03T21:42:00Z">
                  <w:r w:rsidR="009B7314">
                    <w:rPr>
                      <w:lang w:val="en-US"/>
                    </w:rPr>
                    <w:t>]</w:t>
                  </w:r>
                </w:ins>
                <w:r>
                  <w:rPr>
                    <w:rFonts w:hint="eastAsia"/>
                  </w:rPr>
                  <w:t xml:space="preserve"> </w:t>
                </w:r>
                <w:r w:rsidRPr="00AB79E0">
                  <w:rPr>
                    <w:rFonts w:hint="eastAsia"/>
                  </w:rPr>
                  <w:t>(1958)</w:t>
                </w:r>
              </w:p>
              <w:p w14:paraId="516EFBD7" w14:textId="77777777" w:rsidR="00030B41" w:rsidRDefault="00030B41" w:rsidP="00030B41">
                <w:r w:rsidRPr="00F033AA">
                  <w:rPr>
                    <w:rFonts w:hint="eastAsia"/>
                    <w:i/>
                  </w:rPr>
                  <w:t xml:space="preserve">Shooting Arrows into Pitchers </w:t>
                </w:r>
                <w:ins w:id="5" w:author="Laura Dosky" w:date="2015-06-03T21:42:00Z">
                  <w:r w:rsidR="009B7314">
                    <w:rPr>
                      <w:lang w:val="en-US"/>
                    </w:rPr>
                    <w:t>[</w:t>
                  </w:r>
                </w:ins>
                <w:proofErr w:type="spellStart"/>
                <w:r>
                  <w:rPr>
                    <w:rFonts w:hint="eastAsia"/>
                  </w:rPr>
                  <w:t>投壺戲</w:t>
                </w:r>
                <w:proofErr w:type="spellEnd"/>
                <w:ins w:id="6" w:author="Laura Dosky" w:date="2015-06-03T21:42:00Z">
                  <w:r w:rsidR="009B7314">
                    <w:rPr>
                      <w:lang w:val="en-US"/>
                    </w:rPr>
                    <w:t>]</w:t>
                  </w:r>
                </w:ins>
                <w:r>
                  <w:rPr>
                    <w:rFonts w:hint="eastAsia"/>
                  </w:rPr>
                  <w:t xml:space="preserve"> (1974)</w:t>
                </w:r>
              </w:p>
              <w:p w14:paraId="29C05554" w14:textId="5CBC2B88" w:rsidR="00030B41" w:rsidRDefault="00030B41" w:rsidP="00030B41">
                <w:r w:rsidRPr="00AB79E0">
                  <w:rPr>
                    <w:rFonts w:hint="eastAsia"/>
                    <w:i/>
                  </w:rPr>
                  <w:t>Nilpotent Group</w:t>
                </w:r>
                <w:r w:rsidRPr="00AB79E0">
                  <w:rPr>
                    <w:rFonts w:hint="eastAsia"/>
                  </w:rPr>
                  <w:t xml:space="preserve"> </w:t>
                </w:r>
                <w:ins w:id="7" w:author="Laura Dosky" w:date="2015-06-03T21:42:00Z">
                  <w:r w:rsidR="009B7314">
                    <w:rPr>
                      <w:lang w:val="en-US"/>
                    </w:rPr>
                    <w:t>[</w:t>
                  </w:r>
                </w:ins>
                <w:proofErr w:type="spellStart"/>
                <w:r>
                  <w:rPr>
                    <w:rFonts w:hint="eastAsia"/>
                  </w:rPr>
                  <w:t>冪零群</w:t>
                </w:r>
                <w:proofErr w:type="spellEnd"/>
                <w:ins w:id="8" w:author="Laura Dosky" w:date="2015-06-03T21:42:00Z">
                  <w:r w:rsidR="009B7314">
                    <w:rPr>
                      <w:lang w:val="en-US"/>
                    </w:rPr>
                    <w:t>]</w:t>
                  </w:r>
                </w:ins>
                <w:r w:rsidRPr="00AB79E0">
                  <w:rPr>
                    <w:rFonts w:hint="eastAsia"/>
                  </w:rPr>
                  <w:t>(1977)</w:t>
                </w:r>
              </w:p>
              <w:p w14:paraId="52963269" w14:textId="77777777" w:rsidR="00030B41" w:rsidRDefault="00030B41" w:rsidP="00030B41">
                <w:pPr>
                  <w:rPr>
                    <w:i/>
                  </w:rPr>
                </w:pPr>
                <w:r>
                  <w:rPr>
                    <w:rFonts w:hint="eastAsia"/>
                    <w:i/>
                  </w:rPr>
                  <w:t>Terracotta Figurines I</w:t>
                </w:r>
                <w:r>
                  <w:rPr>
                    <w:i/>
                  </w:rPr>
                  <w:t>—</w:t>
                </w:r>
                <w:r>
                  <w:rPr>
                    <w:rFonts w:hint="eastAsia"/>
                    <w:i/>
                  </w:rPr>
                  <w:t xml:space="preserve">Han Figurines </w:t>
                </w:r>
                <w:ins w:id="9" w:author="Laura Dosky" w:date="2015-06-03T21:42:00Z">
                  <w:r w:rsidR="009B7314">
                    <w:rPr>
                      <w:lang w:val="en-US"/>
                    </w:rPr>
                    <w:t>[</w:t>
                  </w:r>
                </w:ins>
                <w:proofErr w:type="spellStart"/>
                <w:r>
                  <w:rPr>
                    <w:rFonts w:hint="eastAsia"/>
                  </w:rPr>
                  <w:t>俑之一</w:t>
                </w:r>
                <w:proofErr w:type="spellEnd"/>
                <w:r>
                  <w:t>—</w:t>
                </w:r>
                <w:proofErr w:type="spellStart"/>
                <w:r>
                  <w:rPr>
                    <w:rFonts w:hint="eastAsia"/>
                  </w:rPr>
                  <w:t>漢俑</w:t>
                </w:r>
                <w:proofErr w:type="spellEnd"/>
                <w:ins w:id="10" w:author="Laura Dosky" w:date="2015-06-03T21:42:00Z">
                  <w:r w:rsidR="009B7314">
                    <w:rPr>
                      <w:lang w:val="en-US"/>
                    </w:rPr>
                    <w:t>]</w:t>
                  </w:r>
                </w:ins>
                <w:r>
                  <w:rPr>
                    <w:rFonts w:hint="eastAsia"/>
                  </w:rPr>
                  <w:t xml:space="preserve"> </w:t>
                </w:r>
                <w:r w:rsidRPr="003D25F5">
                  <w:rPr>
                    <w:rFonts w:hint="eastAsia"/>
                  </w:rPr>
                  <w:t>(1992)</w:t>
                </w:r>
              </w:p>
              <w:p w14:paraId="6718B724" w14:textId="77777777" w:rsidR="00030B41" w:rsidRDefault="00030B41" w:rsidP="00030B41">
                <w:proofErr w:type="spellStart"/>
                <w:r w:rsidRPr="00AB79E0">
                  <w:rPr>
                    <w:rFonts w:hint="eastAsia"/>
                    <w:i/>
                  </w:rPr>
                  <w:t>Carmina</w:t>
                </w:r>
                <w:proofErr w:type="spellEnd"/>
                <w:r w:rsidRPr="00AB79E0">
                  <w:rPr>
                    <w:rFonts w:hint="eastAsia"/>
                    <w:i/>
                  </w:rPr>
                  <w:t xml:space="preserve"> </w:t>
                </w:r>
                <w:proofErr w:type="spellStart"/>
                <w:r w:rsidRPr="00AB79E0">
                  <w:rPr>
                    <w:rFonts w:hint="eastAsia"/>
                    <w:i/>
                  </w:rPr>
                  <w:t>Burana</w:t>
                </w:r>
                <w:proofErr w:type="spellEnd"/>
                <w:r w:rsidRPr="00AB79E0">
                  <w:rPr>
                    <w:rFonts w:hint="eastAsia"/>
                  </w:rPr>
                  <w:t xml:space="preserve"> </w:t>
                </w:r>
                <w:ins w:id="11" w:author="Laura Dosky" w:date="2015-06-03T21:42:00Z">
                  <w:r w:rsidR="009B7314">
                    <w:rPr>
                      <w:lang w:val="en-US"/>
                    </w:rPr>
                    <w:t>[</w:t>
                  </w:r>
                </w:ins>
                <w:proofErr w:type="spellStart"/>
                <w:r>
                  <w:rPr>
                    <w:rFonts w:hint="eastAsia"/>
                  </w:rPr>
                  <w:t>布蘭詩歌</w:t>
                </w:r>
                <w:proofErr w:type="spellEnd"/>
                <w:ins w:id="12" w:author="Laura Dosky" w:date="2015-06-03T21:42:00Z">
                  <w:r w:rsidR="009B7314">
                    <w:rPr>
                      <w:lang w:val="en-US"/>
                    </w:rPr>
                    <w:t>]</w:t>
                  </w:r>
                </w:ins>
                <w:r>
                  <w:rPr>
                    <w:rFonts w:hint="eastAsia"/>
                  </w:rPr>
                  <w:t xml:space="preserve"> </w:t>
                </w:r>
                <w:r w:rsidRPr="00AB79E0">
                  <w:rPr>
                    <w:rFonts w:hint="eastAsia"/>
                  </w:rPr>
                  <w:t>(1992)</w:t>
                </w:r>
              </w:p>
              <w:p w14:paraId="3A36C77B" w14:textId="77777777" w:rsidR="00030B41" w:rsidRDefault="00030B41" w:rsidP="00030B41">
                <w:r>
                  <w:rPr>
                    <w:rFonts w:hint="eastAsia"/>
                    <w:i/>
                  </w:rPr>
                  <w:t>Terracotta Figurines II</w:t>
                </w:r>
                <w:r>
                  <w:rPr>
                    <w:i/>
                  </w:rPr>
                  <w:t>—</w:t>
                </w:r>
                <w:r>
                  <w:rPr>
                    <w:rFonts w:hint="eastAsia"/>
                    <w:i/>
                  </w:rPr>
                  <w:t>Chiang</w:t>
                </w:r>
                <w:r w:rsidRPr="003D25F5">
                  <w:rPr>
                    <w:rFonts w:hint="eastAsia"/>
                  </w:rPr>
                  <w:t xml:space="preserve"> </w:t>
                </w:r>
                <w:r>
                  <w:rPr>
                    <w:rFonts w:hint="eastAsia"/>
                    <w:i/>
                  </w:rPr>
                  <w:t>Figures</w:t>
                </w:r>
                <w:r w:rsidRPr="003D25F5">
                  <w:rPr>
                    <w:rFonts w:hint="eastAsia"/>
                  </w:rPr>
                  <w:t xml:space="preserve"> </w:t>
                </w:r>
                <w:ins w:id="13" w:author="Laura Dosky" w:date="2015-06-03T21:42:00Z">
                  <w:r w:rsidR="009B7314">
                    <w:rPr>
                      <w:lang w:val="en-US"/>
                    </w:rPr>
                    <w:t>[</w:t>
                  </w:r>
                </w:ins>
                <w:proofErr w:type="spellStart"/>
                <w:r>
                  <w:rPr>
                    <w:rFonts w:hint="eastAsia"/>
                  </w:rPr>
                  <w:t>俑之二</w:t>
                </w:r>
                <w:proofErr w:type="spellEnd"/>
                <w:r>
                  <w:t>—</w:t>
                </w:r>
                <w:proofErr w:type="spellStart"/>
                <w:r>
                  <w:rPr>
                    <w:rFonts w:hint="eastAsia"/>
                  </w:rPr>
                  <w:t>羌俑</w:t>
                </w:r>
                <w:proofErr w:type="spellEnd"/>
                <w:ins w:id="14" w:author="Laura Dosky" w:date="2015-06-03T21:42:00Z">
                  <w:r w:rsidR="009B7314">
                    <w:rPr>
                      <w:lang w:val="en-US"/>
                    </w:rPr>
                    <w:t>]</w:t>
                  </w:r>
                </w:ins>
                <w:r>
                  <w:rPr>
                    <w:rFonts w:hint="eastAsia"/>
                  </w:rPr>
                  <w:t xml:space="preserve"> </w:t>
                </w:r>
                <w:r w:rsidRPr="003D25F5">
                  <w:rPr>
                    <w:rFonts w:hint="eastAsia"/>
                  </w:rPr>
                  <w:t>(1993)</w:t>
                </w:r>
              </w:p>
              <w:p w14:paraId="628F86A2" w14:textId="77777777" w:rsidR="00030B41" w:rsidRDefault="00030B41" w:rsidP="00030B41">
                <w:r w:rsidRPr="00AB79E0">
                  <w:rPr>
                    <w:rFonts w:hint="eastAsia"/>
                    <w:i/>
                  </w:rPr>
                  <w:t>Subtlety of Ethnic Poundings</w:t>
                </w:r>
                <w:r w:rsidRPr="00AB79E0">
                  <w:rPr>
                    <w:rFonts w:hint="eastAsia"/>
                  </w:rPr>
                  <w:t xml:space="preserve"> </w:t>
                </w:r>
                <w:ins w:id="15" w:author="Laura Dosky" w:date="2015-06-03T21:43:00Z">
                  <w:r w:rsidR="009B7314">
                    <w:rPr>
                      <w:lang w:val="en-US"/>
                    </w:rPr>
                    <w:t>[</w:t>
                  </w:r>
                </w:ins>
                <w:proofErr w:type="spellStart"/>
                <w:r>
                  <w:rPr>
                    <w:rFonts w:hint="eastAsia"/>
                  </w:rPr>
                  <w:t>沉默的杵音</w:t>
                </w:r>
                <w:proofErr w:type="spellEnd"/>
                <w:ins w:id="16" w:author="Laura Dosky" w:date="2015-06-03T21:43:00Z">
                  <w:r w:rsidR="009B7314">
                    <w:rPr>
                      <w:lang w:val="en-US"/>
                    </w:rPr>
                    <w:t>]</w:t>
                  </w:r>
                </w:ins>
                <w:r>
                  <w:rPr>
                    <w:rFonts w:hint="eastAsia"/>
                  </w:rPr>
                  <w:t xml:space="preserve"> </w:t>
                </w:r>
                <w:r w:rsidRPr="00AB79E0">
                  <w:rPr>
                    <w:rFonts w:hint="eastAsia"/>
                  </w:rPr>
                  <w:t xml:space="preserve">(1994) </w:t>
                </w:r>
              </w:p>
              <w:p w14:paraId="372CE399" w14:textId="77777777" w:rsidR="00030B41" w:rsidRDefault="00030B41" w:rsidP="00030B41">
                <w:r w:rsidRPr="003D25F5">
                  <w:rPr>
                    <w:rFonts w:hint="eastAsia"/>
                    <w:i/>
                  </w:rPr>
                  <w:t xml:space="preserve">Song of Youth </w:t>
                </w:r>
                <w:ins w:id="17" w:author="Laura Dosky" w:date="2015-06-03T21:43:00Z">
                  <w:r w:rsidR="009B7314">
                    <w:rPr>
                      <w:lang w:val="en-US"/>
                    </w:rPr>
                    <w:t>[</w:t>
                  </w:r>
                </w:ins>
                <w:proofErr w:type="spellStart"/>
                <w:r>
                  <w:rPr>
                    <w:rFonts w:hint="eastAsia"/>
                  </w:rPr>
                  <w:t>青春之歌</w:t>
                </w:r>
                <w:proofErr w:type="spellEnd"/>
                <w:ins w:id="18" w:author="Laura Dosky" w:date="2015-06-03T21:43:00Z">
                  <w:r w:rsidR="009B7314">
                    <w:rPr>
                      <w:lang w:val="en-US"/>
                    </w:rPr>
                    <w:t>]</w:t>
                  </w:r>
                </w:ins>
                <w:r>
                  <w:rPr>
                    <w:rFonts w:hint="eastAsia"/>
                  </w:rPr>
                  <w:t xml:space="preserve"> (1995)</w:t>
                </w:r>
              </w:p>
              <w:p w14:paraId="502429E4" w14:textId="77777777" w:rsidR="00030B41" w:rsidRDefault="00030B41" w:rsidP="00030B41">
                <w:r w:rsidRPr="00525449">
                  <w:rPr>
                    <w:rFonts w:hint="eastAsia"/>
                    <w:i/>
                  </w:rPr>
                  <w:t>Black Hole</w:t>
                </w:r>
                <w:r>
                  <w:rPr>
                    <w:rFonts w:hint="eastAsia"/>
                  </w:rPr>
                  <w:t xml:space="preserve"> </w:t>
                </w:r>
                <w:ins w:id="19" w:author="Laura Dosky" w:date="2015-06-03T21:43:00Z">
                  <w:r w:rsidR="009B7314">
                    <w:rPr>
                      <w:lang w:val="en-US"/>
                    </w:rPr>
                    <w:t>[</w:t>
                  </w:r>
                </w:ins>
                <w:proofErr w:type="spellStart"/>
                <w:r>
                  <w:rPr>
                    <w:rFonts w:hint="eastAsia"/>
                  </w:rPr>
                  <w:t>黑洞</w:t>
                </w:r>
                <w:proofErr w:type="spellEnd"/>
                <w:ins w:id="20" w:author="Laura Dosky" w:date="2015-06-03T21:43:00Z">
                  <w:r w:rsidR="009B7314">
                    <w:rPr>
                      <w:lang w:val="en-US"/>
                    </w:rPr>
                    <w:t>]</w:t>
                  </w:r>
                </w:ins>
                <w:r>
                  <w:rPr>
                    <w:rFonts w:hint="eastAsia"/>
                  </w:rPr>
                  <w:t xml:space="preserve"> (1996)</w:t>
                </w:r>
              </w:p>
              <w:p w14:paraId="1667EA58" w14:textId="77777777" w:rsidR="00030B41" w:rsidRDefault="00030B41" w:rsidP="00030B41">
                <w:proofErr w:type="spellStart"/>
                <w:r w:rsidRPr="00AB79E0">
                  <w:rPr>
                    <w:rFonts w:hint="eastAsia"/>
                    <w:i/>
                  </w:rPr>
                  <w:t>Ts</w:t>
                </w:r>
                <w:r w:rsidRPr="00AB79E0">
                  <w:rPr>
                    <w:i/>
                  </w:rPr>
                  <w:t>’</w:t>
                </w:r>
                <w:r w:rsidRPr="00AB79E0">
                  <w:rPr>
                    <w:rFonts w:hint="eastAsia"/>
                    <w:i/>
                  </w:rPr>
                  <w:t>ao</w:t>
                </w:r>
                <w:proofErr w:type="spellEnd"/>
                <w:r w:rsidRPr="00AB79E0">
                  <w:rPr>
                    <w:rFonts w:hint="eastAsia"/>
                    <w:i/>
                  </w:rPr>
                  <w:t xml:space="preserve"> Pi </w:t>
                </w:r>
                <w:r w:rsidRPr="00AB79E0">
                  <w:rPr>
                    <w:i/>
                  </w:rPr>
                  <w:t>and</w:t>
                </w:r>
                <w:r w:rsidRPr="00AB79E0">
                  <w:rPr>
                    <w:rFonts w:hint="eastAsia"/>
                    <w:i/>
                  </w:rPr>
                  <w:t xml:space="preserve"> Chen </w:t>
                </w:r>
                <w:proofErr w:type="spellStart"/>
                <w:r w:rsidRPr="00AB79E0">
                  <w:rPr>
                    <w:rFonts w:hint="eastAsia"/>
                    <w:i/>
                  </w:rPr>
                  <w:t>Mi</w:t>
                </w:r>
                <w:proofErr w:type="spellEnd"/>
                <w:r w:rsidRPr="00AB79E0">
                  <w:rPr>
                    <w:rFonts w:hint="eastAsia"/>
                  </w:rPr>
                  <w:t xml:space="preserve"> </w:t>
                </w:r>
                <w:ins w:id="21" w:author="Laura Dosky" w:date="2015-06-03T21:43:00Z">
                  <w:r w:rsidR="009B7314">
                    <w:rPr>
                      <w:lang w:val="en-US"/>
                    </w:rPr>
                    <w:t>[</w:t>
                  </w:r>
                </w:ins>
                <w:proofErr w:type="spellStart"/>
                <w:r>
                  <w:rPr>
                    <w:rFonts w:hint="eastAsia"/>
                  </w:rPr>
                  <w:t>曹丕與甄宓</w:t>
                </w:r>
                <w:proofErr w:type="spellEnd"/>
                <w:ins w:id="22" w:author="Laura Dosky" w:date="2015-06-03T21:43:00Z">
                  <w:r w:rsidR="009B7314">
                    <w:rPr>
                      <w:lang w:val="en-US"/>
                    </w:rPr>
                    <w:t>]</w:t>
                  </w:r>
                </w:ins>
                <w:r>
                  <w:rPr>
                    <w:rFonts w:hint="eastAsia"/>
                  </w:rPr>
                  <w:t xml:space="preserve"> </w:t>
                </w:r>
                <w:r w:rsidRPr="00AB79E0">
                  <w:rPr>
                    <w:rFonts w:hint="eastAsia"/>
                  </w:rPr>
                  <w:t xml:space="preserve">(1996) </w:t>
                </w:r>
              </w:p>
              <w:p w14:paraId="2B95F5A1" w14:textId="77777777" w:rsidR="00030B41" w:rsidRDefault="00030B41" w:rsidP="00030B41">
                <w:r w:rsidRPr="00AF6755">
                  <w:rPr>
                    <w:rFonts w:hint="eastAsia"/>
                    <w:i/>
                  </w:rPr>
                  <w:t>Not Until the Hell is Empty Will I Become a Buddha</w:t>
                </w:r>
                <w:r>
                  <w:rPr>
                    <w:rFonts w:hint="eastAsia"/>
                  </w:rPr>
                  <w:t xml:space="preserve"> </w:t>
                </w:r>
                <w:ins w:id="23" w:author="Laura Dosky" w:date="2015-06-03T21:43:00Z">
                  <w:r w:rsidR="009B7314">
                    <w:rPr>
                      <w:lang w:val="en-US"/>
                    </w:rPr>
                    <w:t>[</w:t>
                  </w:r>
                </w:ins>
                <w:proofErr w:type="spellStart"/>
                <w:r>
                  <w:rPr>
                    <w:rFonts w:hint="eastAsia"/>
                  </w:rPr>
                  <w:t>地獄不空誓不成佛</w:t>
                </w:r>
                <w:proofErr w:type="spellEnd"/>
                <w:ins w:id="24" w:author="Laura Dosky" w:date="2015-06-03T21:43:00Z">
                  <w:r w:rsidR="009B7314">
                    <w:rPr>
                      <w:lang w:val="en-US"/>
                    </w:rPr>
                    <w:t>]</w:t>
                  </w:r>
                </w:ins>
                <w:r>
                  <w:rPr>
                    <w:rFonts w:hint="eastAsia"/>
                  </w:rPr>
                  <w:t xml:space="preserve"> (1998)</w:t>
                </w:r>
              </w:p>
              <w:p w14:paraId="32FCFC27" w14:textId="77777777" w:rsidR="00030B41" w:rsidRDefault="00030B41" w:rsidP="00030B41">
                <w:r w:rsidRPr="00017DEF">
                  <w:rPr>
                    <w:rFonts w:hint="eastAsia"/>
                    <w:i/>
                  </w:rPr>
                  <w:t>Yellow River</w:t>
                </w:r>
                <w:r>
                  <w:rPr>
                    <w:rFonts w:hint="eastAsia"/>
                  </w:rPr>
                  <w:t xml:space="preserve"> </w:t>
                </w:r>
                <w:ins w:id="25" w:author="Laura Dosky" w:date="2015-06-03T21:43:00Z">
                  <w:r w:rsidR="009B7314">
                    <w:rPr>
                      <w:lang w:val="en-US"/>
                    </w:rPr>
                    <w:t>[</w:t>
                  </w:r>
                </w:ins>
                <w:proofErr w:type="spellStart"/>
                <w:r>
                  <w:rPr>
                    <w:rFonts w:hint="eastAsia"/>
                  </w:rPr>
                  <w:t>黃河</w:t>
                </w:r>
                <w:proofErr w:type="spellEnd"/>
                <w:ins w:id="26" w:author="Laura Dosky" w:date="2015-06-03T21:43:00Z">
                  <w:r w:rsidR="009B7314">
                    <w:rPr>
                      <w:lang w:val="en-US"/>
                    </w:rPr>
                    <w:t>]</w:t>
                  </w:r>
                </w:ins>
                <w:r>
                  <w:rPr>
                    <w:rFonts w:hint="eastAsia"/>
                  </w:rPr>
                  <w:t xml:space="preserve"> (1999)</w:t>
                </w:r>
              </w:p>
              <w:p w14:paraId="2E6235C4" w14:textId="77777777" w:rsidR="00030B41" w:rsidRDefault="00030B41" w:rsidP="00030B41">
                <w:r w:rsidRPr="00AB79E0">
                  <w:rPr>
                    <w:rFonts w:hint="eastAsia"/>
                    <w:i/>
                  </w:rPr>
                  <w:t>Vast Desert, Solitary Smoke Rises Straight</w:t>
                </w:r>
                <w:r w:rsidRPr="00AB79E0">
                  <w:rPr>
                    <w:rFonts w:hint="eastAsia"/>
                  </w:rPr>
                  <w:t xml:space="preserve"> </w:t>
                </w:r>
                <w:ins w:id="27" w:author="Laura Dosky" w:date="2015-06-03T21:43:00Z">
                  <w:r w:rsidR="009B7314">
                    <w:rPr>
                      <w:lang w:val="en-US"/>
                    </w:rPr>
                    <w:t>[</w:t>
                  </w:r>
                </w:ins>
                <w:proofErr w:type="spellStart"/>
                <w:r>
                  <w:rPr>
                    <w:rFonts w:hint="eastAsia"/>
                  </w:rPr>
                  <w:t>大漠孤煙直</w:t>
                </w:r>
                <w:proofErr w:type="spellEnd"/>
                <w:ins w:id="28" w:author="Laura Dosky" w:date="2015-06-03T21:43:00Z">
                  <w:r w:rsidR="009B7314">
                    <w:rPr>
                      <w:lang w:val="en-US"/>
                    </w:rPr>
                    <w:t>]</w:t>
                  </w:r>
                </w:ins>
                <w:r>
                  <w:rPr>
                    <w:rFonts w:hint="eastAsia"/>
                  </w:rPr>
                  <w:t xml:space="preserve"> </w:t>
                </w:r>
                <w:r w:rsidRPr="00AB79E0">
                  <w:rPr>
                    <w:rFonts w:hint="eastAsia"/>
                  </w:rPr>
                  <w:t>(2000)</w:t>
                </w:r>
              </w:p>
              <w:p w14:paraId="08B572A1" w14:textId="77777777" w:rsidR="00030B41" w:rsidRDefault="00030B41" w:rsidP="00030B41">
                <w:r w:rsidRPr="00AB79E0">
                  <w:rPr>
                    <w:rFonts w:hint="eastAsia"/>
                    <w:i/>
                  </w:rPr>
                  <w:lastRenderedPageBreak/>
                  <w:t>Flying Fish in Silence</w:t>
                </w:r>
                <w:r w:rsidRPr="00AB79E0">
                  <w:rPr>
                    <w:rFonts w:hint="eastAsia"/>
                  </w:rPr>
                  <w:t xml:space="preserve"> </w:t>
                </w:r>
                <w:ins w:id="29" w:author="Laura Dosky" w:date="2015-06-03T21:43:00Z">
                  <w:r w:rsidR="009B7314">
                    <w:rPr>
                      <w:lang w:val="en-US"/>
                    </w:rPr>
                    <w:t>[</w:t>
                  </w:r>
                </w:ins>
                <w:proofErr w:type="spellStart"/>
                <w:r>
                  <w:rPr>
                    <w:rFonts w:hint="eastAsia"/>
                  </w:rPr>
                  <w:t>沉默的飛魚</w:t>
                </w:r>
                <w:proofErr w:type="spellEnd"/>
                <w:ins w:id="30" w:author="Laura Dosky" w:date="2015-06-03T21:43:00Z">
                  <w:r w:rsidR="009B7314">
                    <w:rPr>
                      <w:lang w:val="en-US"/>
                    </w:rPr>
                    <w:t>]</w:t>
                  </w:r>
                </w:ins>
                <w:r>
                  <w:rPr>
                    <w:rFonts w:hint="eastAsia"/>
                  </w:rPr>
                  <w:t xml:space="preserve"> </w:t>
                </w:r>
                <w:r w:rsidRPr="00AB79E0">
                  <w:rPr>
                    <w:rFonts w:hint="eastAsia"/>
                  </w:rPr>
                  <w:t>(2007)</w:t>
                </w:r>
              </w:p>
              <w:p w14:paraId="33FB3679" w14:textId="77777777" w:rsidR="00030B41" w:rsidRPr="004A231B" w:rsidRDefault="00030B41" w:rsidP="00030B41">
                <w:r w:rsidRPr="00AB79E0">
                  <w:rPr>
                    <w:rFonts w:hint="eastAsia"/>
                    <w:i/>
                  </w:rPr>
                  <w:t>Land of Clouded Leopard</w:t>
                </w:r>
                <w:r>
                  <w:rPr>
                    <w:rFonts w:hint="eastAsia"/>
                  </w:rPr>
                  <w:t xml:space="preserve"> </w:t>
                </w:r>
                <w:ins w:id="31" w:author="Laura Dosky" w:date="2015-06-03T21:43:00Z">
                  <w:r w:rsidR="009B7314">
                    <w:rPr>
                      <w:lang w:val="en-US"/>
                    </w:rPr>
                    <w:t>[</w:t>
                  </w:r>
                </w:ins>
                <w:proofErr w:type="spellStart"/>
                <w:r>
                  <w:rPr>
                    <w:rFonts w:hint="eastAsia"/>
                  </w:rPr>
                  <w:t>雲豹之</w:t>
                </w:r>
                <w:r>
                  <w:rPr>
                    <w:rFonts w:ascii="Lantinghei SC Extralight" w:hAnsi="Lantinghei SC Extralight" w:cs="Lantinghei SC Extralight"/>
                  </w:rPr>
                  <w:t>鄉</w:t>
                </w:r>
                <w:proofErr w:type="spellEnd"/>
                <w:ins w:id="32" w:author="Laura Dosky" w:date="2015-06-03T21:43:00Z">
                  <w:r w:rsidR="009B7314">
                    <w:rPr>
                      <w:rFonts w:ascii="Lantinghei SC Extralight" w:hAnsi="Lantinghei SC Extralight" w:cs="Lantinghei SC Extralight"/>
                    </w:rPr>
                    <w:t>]</w:t>
                  </w:r>
                </w:ins>
                <w:r w:rsidRPr="00AB79E0">
                  <w:rPr>
                    <w:rFonts w:hint="eastAsia"/>
                  </w:rPr>
                  <w:t xml:space="preserve"> (2009)</w:t>
                </w:r>
              </w:p>
              <w:p w14:paraId="47658B56" w14:textId="77777777" w:rsidR="00030B41" w:rsidRDefault="00030B41" w:rsidP="00030B41">
                <w:r w:rsidRPr="00AB79E0">
                  <w:rPr>
                    <w:rFonts w:hint="eastAsia"/>
                    <w:i/>
                  </w:rPr>
                  <w:t xml:space="preserve">Wielding Sword Along Chilly </w:t>
                </w:r>
                <w:proofErr w:type="spellStart"/>
                <w:r w:rsidRPr="00AB79E0">
                  <w:rPr>
                    <w:rFonts w:hint="eastAsia"/>
                    <w:i/>
                  </w:rPr>
                  <w:t>Wujiang</w:t>
                </w:r>
                <w:proofErr w:type="spellEnd"/>
                <w:r w:rsidRPr="00AB79E0">
                  <w:rPr>
                    <w:rFonts w:hint="eastAsia"/>
                  </w:rPr>
                  <w:t xml:space="preserve"> </w:t>
                </w:r>
                <w:ins w:id="33" w:author="Laura Dosky" w:date="2015-06-03T21:43:00Z">
                  <w:r w:rsidR="009B7314">
                    <w:rPr>
                      <w:lang w:val="en-US"/>
                    </w:rPr>
                    <w:t>[</w:t>
                  </w:r>
                </w:ins>
                <w:proofErr w:type="spellStart"/>
                <w:r>
                  <w:rPr>
                    <w:rFonts w:hint="eastAsia"/>
                  </w:rPr>
                  <w:t>揮劍烏江冷</w:t>
                </w:r>
                <w:proofErr w:type="spellEnd"/>
                <w:ins w:id="34" w:author="Laura Dosky" w:date="2015-06-03T21:43:00Z">
                  <w:r w:rsidR="009B7314">
                    <w:rPr>
                      <w:lang w:val="en-US"/>
                    </w:rPr>
                    <w:t>]</w:t>
                  </w:r>
                </w:ins>
                <w:r>
                  <w:rPr>
                    <w:rFonts w:hint="eastAsia"/>
                  </w:rPr>
                  <w:t xml:space="preserve"> </w:t>
                </w:r>
                <w:r w:rsidRPr="00AB79E0">
                  <w:rPr>
                    <w:rFonts w:hint="eastAsia"/>
                  </w:rPr>
                  <w:t>(2012)</w:t>
                </w:r>
              </w:p>
              <w:p w14:paraId="1D9F31BE" w14:textId="77777777" w:rsidR="00030B41" w:rsidRPr="00030B41" w:rsidRDefault="00030B41" w:rsidP="00030B41">
                <w:pPr>
                  <w:rPr>
                    <w:b/>
                  </w:rPr>
                </w:pPr>
              </w:p>
              <w:p w14:paraId="7F441525" w14:textId="77777777" w:rsidR="00030B41" w:rsidRPr="00030B41" w:rsidRDefault="00030B41" w:rsidP="00BD159C">
                <w:pPr>
                  <w:pStyle w:val="Heading1"/>
                  <w:outlineLvl w:val="0"/>
                </w:pPr>
                <w:r w:rsidRPr="00030B41">
                  <w:rPr>
                    <w:rFonts w:hint="eastAsia"/>
                  </w:rPr>
                  <w:t>Selected List of Reconstructed Works:</w:t>
                </w:r>
              </w:p>
              <w:p w14:paraId="71EC2573" w14:textId="77777777" w:rsidR="00030B41" w:rsidRDefault="00030B41" w:rsidP="00030B41">
                <w:pPr>
                  <w:rPr>
                    <w:i/>
                  </w:rPr>
                </w:pPr>
                <w:r>
                  <w:rPr>
                    <w:rFonts w:hint="eastAsia"/>
                    <w:i/>
                  </w:rPr>
                  <w:t>Pa-</w:t>
                </w:r>
                <w:proofErr w:type="spellStart"/>
                <w:r>
                  <w:rPr>
                    <w:rFonts w:hint="eastAsia"/>
                    <w:i/>
                  </w:rPr>
                  <w:t>Tou</w:t>
                </w:r>
                <w:proofErr w:type="spellEnd"/>
                <w:r>
                  <w:rPr>
                    <w:rFonts w:hint="eastAsia"/>
                    <w:i/>
                  </w:rPr>
                  <w:t xml:space="preserve"> </w:t>
                </w:r>
                <w:ins w:id="35" w:author="Laura Dosky" w:date="2015-06-03T21:44:00Z">
                  <w:r w:rsidR="009B7314">
                    <w:rPr>
                      <w:lang w:val="en-US"/>
                    </w:rPr>
                    <w:t>[</w:t>
                  </w:r>
                </w:ins>
                <w:proofErr w:type="spellStart"/>
                <w:r>
                  <w:rPr>
                    <w:rFonts w:hint="eastAsia"/>
                  </w:rPr>
                  <w:t>拔頭</w:t>
                </w:r>
                <w:proofErr w:type="spellEnd"/>
                <w:ins w:id="36" w:author="Laura Dosky" w:date="2015-06-03T21:44:00Z">
                  <w:r w:rsidR="009B7314">
                    <w:rPr>
                      <w:lang w:val="en-US"/>
                    </w:rPr>
                    <w:t>]</w:t>
                  </w:r>
                </w:ins>
                <w:r>
                  <w:rPr>
                    <w:rFonts w:hint="eastAsia"/>
                  </w:rPr>
                  <w:t xml:space="preserve"> </w:t>
                </w:r>
                <w:r w:rsidRPr="00C16EB8">
                  <w:rPr>
                    <w:rFonts w:hint="eastAsia"/>
                  </w:rPr>
                  <w:t>(1967)</w:t>
                </w:r>
              </w:p>
              <w:p w14:paraId="0B65941B" w14:textId="223EACFF" w:rsidR="00030B41" w:rsidRDefault="00030B41" w:rsidP="00030B41">
                <w:r w:rsidRPr="00AB79E0">
                  <w:rPr>
                    <w:rFonts w:hint="eastAsia"/>
                    <w:i/>
                  </w:rPr>
                  <w:t>The Singing of Spring Orioles</w:t>
                </w:r>
                <w:r w:rsidRPr="00AB79E0">
                  <w:rPr>
                    <w:rFonts w:hint="eastAsia"/>
                  </w:rPr>
                  <w:t xml:space="preserve"> </w:t>
                </w:r>
                <w:ins w:id="37" w:author="Laura Dosky" w:date="2015-06-03T21:44:00Z">
                  <w:r w:rsidR="009B7314">
                    <w:rPr>
                      <w:lang w:val="en-US"/>
                    </w:rPr>
                    <w:t>[</w:t>
                  </w:r>
                </w:ins>
                <w:proofErr w:type="spellStart"/>
                <w:r>
                  <w:rPr>
                    <w:rFonts w:hint="eastAsia"/>
                  </w:rPr>
                  <w:t>春鶯囀</w:t>
                </w:r>
                <w:proofErr w:type="spellEnd"/>
                <w:ins w:id="38" w:author="Laura Dosky" w:date="2015-06-03T21:44:00Z">
                  <w:r w:rsidR="009B7314">
                    <w:rPr>
                      <w:lang w:val="en-US"/>
                    </w:rPr>
                    <w:t xml:space="preserve">] </w:t>
                  </w:r>
                </w:ins>
                <w:r w:rsidRPr="00AB79E0">
                  <w:rPr>
                    <w:rFonts w:hint="eastAsia"/>
                  </w:rPr>
                  <w:t>(1967)</w:t>
                </w:r>
              </w:p>
              <w:p w14:paraId="52EF95DE" w14:textId="77777777" w:rsidR="00030B41" w:rsidRDefault="00030B41" w:rsidP="00030B41">
                <w:r w:rsidRPr="00AB79E0">
                  <w:rPr>
                    <w:rFonts w:hint="eastAsia"/>
                    <w:i/>
                  </w:rPr>
                  <w:t xml:space="preserve">The Emperor Destroys the Formations </w:t>
                </w:r>
                <w:ins w:id="39" w:author="Laura Dosky" w:date="2015-06-03T21:44:00Z">
                  <w:r w:rsidR="009B7314">
                    <w:rPr>
                      <w:lang w:val="en-US"/>
                    </w:rPr>
                    <w:t>[</w:t>
                  </w:r>
                </w:ins>
                <w:proofErr w:type="spellStart"/>
                <w:r>
                  <w:rPr>
                    <w:rFonts w:hint="eastAsia"/>
                  </w:rPr>
                  <w:t>皇</w:t>
                </w:r>
                <w:r w:rsidRPr="00FA7234">
                  <w:rPr>
                    <w:rFonts w:hint="eastAsia"/>
                  </w:rPr>
                  <w:t>帝破陣</w:t>
                </w:r>
                <w:r>
                  <w:rPr>
                    <w:rFonts w:hint="eastAsia"/>
                  </w:rPr>
                  <w:t>樂</w:t>
                </w:r>
                <w:proofErr w:type="spellEnd"/>
                <w:ins w:id="40" w:author="Laura Dosky" w:date="2015-06-03T21:44:00Z">
                  <w:r w:rsidR="009B7314">
                    <w:rPr>
                      <w:lang w:val="en-US"/>
                    </w:rPr>
                    <w:t>]</w:t>
                  </w:r>
                </w:ins>
                <w:r>
                  <w:rPr>
                    <w:rFonts w:hint="eastAsia"/>
                  </w:rPr>
                  <w:t xml:space="preserve"> </w:t>
                </w:r>
                <w:r w:rsidRPr="00AB79E0">
                  <w:rPr>
                    <w:rFonts w:hint="eastAsia"/>
                  </w:rPr>
                  <w:t>(1992)</w:t>
                </w:r>
              </w:p>
              <w:p w14:paraId="4C55391E" w14:textId="77777777" w:rsidR="00030B41" w:rsidRDefault="00030B41" w:rsidP="00030B41">
                <w:r w:rsidRPr="00AB79E0">
                  <w:rPr>
                    <w:rFonts w:hint="eastAsia"/>
                    <w:i/>
                  </w:rPr>
                  <w:t>Liquidambar</w:t>
                </w:r>
                <w:r w:rsidRPr="00AB79E0">
                  <w:rPr>
                    <w:rFonts w:hint="eastAsia"/>
                  </w:rPr>
                  <w:t xml:space="preserve"> </w:t>
                </w:r>
                <w:ins w:id="41" w:author="Laura Dosky" w:date="2015-06-03T21:44:00Z">
                  <w:r w:rsidR="009B7314">
                    <w:rPr>
                      <w:lang w:val="en-US"/>
                    </w:rPr>
                    <w:t>[</w:t>
                  </w:r>
                </w:ins>
                <w:proofErr w:type="spellStart"/>
                <w:r>
                  <w:rPr>
                    <w:rFonts w:hint="eastAsia"/>
                  </w:rPr>
                  <w:t>蘇合香</w:t>
                </w:r>
                <w:proofErr w:type="spellEnd"/>
                <w:ins w:id="42" w:author="Laura Dosky" w:date="2015-06-03T21:44:00Z">
                  <w:r w:rsidR="009B7314">
                    <w:rPr>
                      <w:lang w:val="en-US"/>
                    </w:rPr>
                    <w:t>]</w:t>
                  </w:r>
                </w:ins>
                <w:r>
                  <w:rPr>
                    <w:rFonts w:hint="eastAsia"/>
                  </w:rPr>
                  <w:t xml:space="preserve"> </w:t>
                </w:r>
                <w:r w:rsidRPr="00AB79E0">
                  <w:rPr>
                    <w:rFonts w:hint="eastAsia"/>
                  </w:rPr>
                  <w:t>(2002)</w:t>
                </w:r>
              </w:p>
              <w:p w14:paraId="7C7D1B12" w14:textId="77777777" w:rsidR="00030B41" w:rsidRDefault="00030B41" w:rsidP="00030B41">
                <w:r w:rsidRPr="00AB79E0">
                  <w:rPr>
                    <w:rFonts w:hint="eastAsia"/>
                    <w:i/>
                  </w:rPr>
                  <w:t>Whirl Around</w:t>
                </w:r>
                <w:r w:rsidRPr="00AB79E0">
                  <w:rPr>
                    <w:rFonts w:hint="eastAsia"/>
                  </w:rPr>
                  <w:t xml:space="preserve"> </w:t>
                </w:r>
                <w:ins w:id="43" w:author="Laura Dosky" w:date="2015-06-03T21:44:00Z">
                  <w:r w:rsidR="009B7314">
                    <w:rPr>
                      <w:lang w:val="en-US"/>
                    </w:rPr>
                    <w:t>[</w:t>
                  </w:r>
                </w:ins>
                <w:proofErr w:type="spellStart"/>
                <w:r>
                  <w:rPr>
                    <w:rFonts w:hint="eastAsia"/>
                  </w:rPr>
                  <w:t>團亂旋</w:t>
                </w:r>
                <w:proofErr w:type="spellEnd"/>
                <w:ins w:id="44" w:author="Laura Dosky" w:date="2015-06-03T21:44:00Z">
                  <w:r w:rsidR="009B7314">
                    <w:rPr>
                      <w:lang w:val="en-US"/>
                    </w:rPr>
                    <w:t>]</w:t>
                  </w:r>
                </w:ins>
                <w:r>
                  <w:rPr>
                    <w:rFonts w:hint="eastAsia"/>
                  </w:rPr>
                  <w:t xml:space="preserve"> </w:t>
                </w:r>
                <w:r w:rsidRPr="00AB79E0">
                  <w:rPr>
                    <w:rFonts w:hint="eastAsia"/>
                  </w:rPr>
                  <w:t>(2003)</w:t>
                </w:r>
              </w:p>
              <w:p w14:paraId="6684864F" w14:textId="77777777" w:rsidR="003F0D73" w:rsidRDefault="00030B41" w:rsidP="00030B41">
                <w:proofErr w:type="spellStart"/>
                <w:r w:rsidRPr="00C16EB8">
                  <w:rPr>
                    <w:rFonts w:hint="eastAsia"/>
                    <w:i/>
                  </w:rPr>
                  <w:t>Sogdians</w:t>
                </w:r>
                <w:proofErr w:type="spellEnd"/>
                <w:r w:rsidRPr="00C16EB8">
                  <w:rPr>
                    <w:rFonts w:hint="eastAsia"/>
                    <w:i/>
                  </w:rPr>
                  <w:t xml:space="preserve"> Drink Wine</w:t>
                </w:r>
                <w:r>
                  <w:rPr>
                    <w:rFonts w:hint="eastAsia"/>
                  </w:rPr>
                  <w:t xml:space="preserve"> </w:t>
                </w:r>
                <w:ins w:id="45" w:author="Laura Dosky" w:date="2015-06-03T21:44:00Z">
                  <w:r w:rsidR="009B7314">
                    <w:rPr>
                      <w:lang w:val="en-US"/>
                    </w:rPr>
                    <w:t>[</w:t>
                  </w:r>
                </w:ins>
                <w:proofErr w:type="spellStart"/>
                <w:r>
                  <w:rPr>
                    <w:rFonts w:hint="eastAsia"/>
                  </w:rPr>
                  <w:t>胡飲酒</w:t>
                </w:r>
                <w:proofErr w:type="spellEnd"/>
                <w:ins w:id="46" w:author="Laura Dosky" w:date="2015-06-03T21:44:00Z">
                  <w:r w:rsidR="009B7314">
                    <w:rPr>
                      <w:lang w:val="en-US"/>
                    </w:rPr>
                    <w:t>]</w:t>
                  </w:r>
                </w:ins>
                <w:r>
                  <w:rPr>
                    <w:rFonts w:hint="eastAsia"/>
                  </w:rPr>
                  <w:t xml:space="preserve"> (2003)</w:t>
                </w:r>
              </w:p>
            </w:tc>
          </w:sdtContent>
        </w:sdt>
      </w:tr>
      <w:tr w:rsidR="003235A7" w14:paraId="3BA1E261" w14:textId="77777777" w:rsidTr="003235A7">
        <w:tc>
          <w:tcPr>
            <w:tcW w:w="9016" w:type="dxa"/>
          </w:tcPr>
          <w:p w14:paraId="7130EC6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624A0C9295ADD49AD70CABD629B79E8"/>
              </w:placeholder>
            </w:sdtPr>
            <w:sdtContent>
              <w:p w14:paraId="7CE950AD" w14:textId="77777777" w:rsidR="00030B41" w:rsidRPr="00AB79E0" w:rsidRDefault="00BD159C" w:rsidP="006655EA">
                <w:sdt>
                  <w:sdtPr>
                    <w:id w:val="-1591846688"/>
                    <w:citation/>
                  </w:sdtPr>
                  <w:sdtContent>
                    <w:r w:rsidR="00030B41">
                      <w:fldChar w:fldCharType="begin"/>
                    </w:r>
                    <w:r w:rsidR="00030B41">
                      <w:rPr>
                        <w:lang w:val="en-US"/>
                      </w:rPr>
                      <w:instrText xml:space="preserve"> CITATION Cha12 \l 1033 </w:instrText>
                    </w:r>
                    <w:r w:rsidR="00030B41">
                      <w:fldChar w:fldCharType="separate"/>
                    </w:r>
                    <w:r w:rsidR="00030B41">
                      <w:rPr>
                        <w:noProof/>
                        <w:lang w:val="en-US"/>
                      </w:rPr>
                      <w:t xml:space="preserve"> </w:t>
                    </w:r>
                    <w:r w:rsidR="00030B41" w:rsidRPr="00030B41">
                      <w:rPr>
                        <w:noProof/>
                        <w:lang w:val="en-US"/>
                      </w:rPr>
                      <w:t>(Chao)</w:t>
                    </w:r>
                    <w:r w:rsidR="00030B41">
                      <w:fldChar w:fldCharType="end"/>
                    </w:r>
                  </w:sdtContent>
                </w:sdt>
                <w:r w:rsidR="00030B41" w:rsidRPr="00AB79E0" w:rsidDel="00445093">
                  <w:rPr>
                    <w:rFonts w:hint="eastAsia"/>
                  </w:rPr>
                  <w:t xml:space="preserve"> </w:t>
                </w:r>
                <w:r w:rsidR="00030B41" w:rsidRPr="00AB79E0" w:rsidDel="000E32F8">
                  <w:rPr>
                    <w:rFonts w:hint="eastAsia"/>
                  </w:rPr>
                  <w:t xml:space="preserve"> </w:t>
                </w:r>
                <w:r w:rsidR="00030B41">
                  <w:rPr>
                    <w:rFonts w:hint="eastAsia"/>
                  </w:rPr>
                  <w:t xml:space="preserve"> </w:t>
                </w:r>
              </w:p>
              <w:p w14:paraId="1DC8FE67" w14:textId="7AF32455" w:rsidR="006655EA" w:rsidRDefault="00BD159C" w:rsidP="006655EA">
                <w:pPr>
                  <w:rPr>
                    <w:lang w:val="en-US"/>
                  </w:rPr>
                </w:pPr>
                <w:sdt>
                  <w:sdtPr>
                    <w:rPr>
                      <w:rFonts w:hint="eastAsia"/>
                    </w:rPr>
                    <w:id w:val="1020122230"/>
                    <w:citation/>
                  </w:sdtPr>
                  <w:sdtContent>
                    <w:r w:rsidR="00030B41">
                      <w:fldChar w:fldCharType="begin"/>
                    </w:r>
                    <w:r>
                      <w:rPr>
                        <w:lang w:val="en-US"/>
                      </w:rPr>
                      <w:instrText xml:space="preserve">CITATION Liu98 \l 1033 </w:instrText>
                    </w:r>
                    <w:r w:rsidR="00030B41">
                      <w:fldChar w:fldCharType="separate"/>
                    </w:r>
                    <w:r>
                      <w:rPr>
                        <w:noProof/>
                        <w:lang w:val="en-US"/>
                      </w:rPr>
                      <w:t>(Liu, Interview with Liu Feng-shueh)</w:t>
                    </w:r>
                    <w:r w:rsidR="00030B41">
                      <w:fldChar w:fldCharType="end"/>
                    </w:r>
                  </w:sdtContent>
                </w:sdt>
              </w:p>
              <w:p w14:paraId="2646CFDE" w14:textId="77777777" w:rsidR="00BD159C" w:rsidRDefault="00BD159C" w:rsidP="00030B41">
                <w:pPr>
                  <w:rPr>
                    <w:rFonts w:ascii="Times New Roman" w:hAnsi="Times New Roman"/>
                    <w:bCs/>
                    <w:szCs w:val="24"/>
                    <w:lang w:val="en-US"/>
                  </w:rPr>
                </w:pPr>
                <w:sdt>
                  <w:sdtPr>
                    <w:rPr>
                      <w:rFonts w:ascii="Times New Roman" w:hAnsi="Times New Roman" w:hint="eastAsia"/>
                      <w:bCs/>
                      <w:szCs w:val="24"/>
                    </w:rPr>
                    <w:id w:val="1828777481"/>
                    <w:citation/>
                  </w:sdtPr>
                  <w:sdtContent>
                    <w:r>
                      <w:rPr>
                        <w:rFonts w:ascii="Times New Roman" w:hAnsi="Times New Roman"/>
                        <w:bCs/>
                        <w:szCs w:val="24"/>
                      </w:rPr>
                      <w:fldChar w:fldCharType="begin"/>
                    </w:r>
                    <w:r>
                      <w:rPr>
                        <w:rFonts w:ascii="Times New Roman" w:hAnsi="Times New Roman"/>
                        <w:bCs/>
                        <w:szCs w:val="24"/>
                        <w:lang w:val="en-US"/>
                      </w:rPr>
                      <w:instrText xml:space="preserve"> CITATION Liu00 \l 1033 </w:instrText>
                    </w:r>
                    <w:r>
                      <w:rPr>
                        <w:rFonts w:ascii="Times New Roman" w:hAnsi="Times New Roman"/>
                        <w:bCs/>
                        <w:szCs w:val="24"/>
                      </w:rPr>
                      <w:fldChar w:fldCharType="separate"/>
                    </w:r>
                    <w:r w:rsidRPr="00BD159C">
                      <w:rPr>
                        <w:rFonts w:ascii="Times New Roman" w:hAnsi="Times New Roman"/>
                        <w:noProof/>
                        <w:szCs w:val="24"/>
                        <w:lang w:val="en-US"/>
                      </w:rPr>
                      <w:t>(Liu)</w:t>
                    </w:r>
                    <w:r>
                      <w:rPr>
                        <w:rFonts w:ascii="Times New Roman" w:hAnsi="Times New Roman"/>
                        <w:bCs/>
                        <w:szCs w:val="24"/>
                      </w:rPr>
                      <w:fldChar w:fldCharType="end"/>
                    </w:r>
                  </w:sdtContent>
                </w:sdt>
              </w:p>
              <w:p w14:paraId="67B07E17" w14:textId="77777777" w:rsidR="00BD159C" w:rsidRDefault="00BD159C" w:rsidP="00030B41">
                <w:pPr>
                  <w:autoSpaceDE w:val="0"/>
                  <w:autoSpaceDN w:val="0"/>
                  <w:adjustRightInd w:val="0"/>
                  <w:rPr>
                    <w:rFonts w:ascii="Times New Roman" w:hAnsi="Times New Roman"/>
                    <w:bCs/>
                    <w:szCs w:val="24"/>
                    <w:lang w:val="en-US"/>
                  </w:rPr>
                </w:pPr>
                <w:sdt>
                  <w:sdtPr>
                    <w:rPr>
                      <w:rFonts w:ascii="Times New Roman" w:hAnsi="Times New Roman" w:hint="eastAsia"/>
                      <w:bCs/>
                      <w:szCs w:val="24"/>
                    </w:rPr>
                    <w:id w:val="1499382310"/>
                    <w:citation/>
                  </w:sdtPr>
                  <w:sdtContent>
                    <w:r>
                      <w:rPr>
                        <w:rFonts w:ascii="Times New Roman" w:hAnsi="Times New Roman"/>
                        <w:bCs/>
                        <w:szCs w:val="24"/>
                      </w:rPr>
                      <w:fldChar w:fldCharType="begin"/>
                    </w:r>
                    <w:r>
                      <w:rPr>
                        <w:rFonts w:ascii="Times New Roman" w:hAnsi="Times New Roman"/>
                        <w:bCs/>
                        <w:szCs w:val="24"/>
                        <w:lang w:val="en-US"/>
                      </w:rPr>
                      <w:instrText xml:space="preserve"> CITATION Liu12 \l 1033 </w:instrText>
                    </w:r>
                    <w:r>
                      <w:rPr>
                        <w:rFonts w:ascii="Times New Roman" w:hAnsi="Times New Roman"/>
                        <w:bCs/>
                        <w:szCs w:val="24"/>
                      </w:rPr>
                      <w:fldChar w:fldCharType="separate"/>
                    </w:r>
                    <w:r w:rsidRPr="00BD159C">
                      <w:rPr>
                        <w:rFonts w:ascii="Times New Roman" w:hAnsi="Times New Roman"/>
                        <w:noProof/>
                        <w:szCs w:val="24"/>
                        <w:lang w:val="en-US"/>
                      </w:rPr>
                      <w:t>(Liu, A Study of Banquet Music and Dance at the Táng Court (618-907 CE))</w:t>
                    </w:r>
                    <w:r>
                      <w:rPr>
                        <w:rFonts w:ascii="Times New Roman" w:hAnsi="Times New Roman"/>
                        <w:bCs/>
                        <w:szCs w:val="24"/>
                      </w:rPr>
                      <w:fldChar w:fldCharType="end"/>
                    </w:r>
                  </w:sdtContent>
                </w:sdt>
              </w:p>
              <w:p w14:paraId="4D11B6E2" w14:textId="52647E1C" w:rsidR="003235A7" w:rsidRDefault="00BD159C" w:rsidP="00FB11DE">
                <w:sdt>
                  <w:sdtPr>
                    <w:id w:val="-1457335560"/>
                    <w:citation/>
                  </w:sdtPr>
                  <w:sdtContent>
                    <w:r>
                      <w:fldChar w:fldCharType="begin"/>
                    </w:r>
                    <w:r>
                      <w:rPr>
                        <w:rFonts w:ascii="Times New Roman" w:hAnsi="Times New Roman"/>
                        <w:bCs/>
                        <w:szCs w:val="24"/>
                        <w:lang w:val="en-US"/>
                      </w:rPr>
                      <w:instrText xml:space="preserve"> CITATION LuY11 \l 1033 </w:instrText>
                    </w:r>
                    <w:r>
                      <w:fldChar w:fldCharType="separate"/>
                    </w:r>
                    <w:r w:rsidRPr="00BD159C">
                      <w:rPr>
                        <w:rFonts w:ascii="Times New Roman" w:hAnsi="Times New Roman"/>
                        <w:noProof/>
                        <w:szCs w:val="24"/>
                        <w:lang w:val="en-US"/>
                      </w:rPr>
                      <w:t>(Lu)</w:t>
                    </w:r>
                    <w:r>
                      <w:fldChar w:fldCharType="end"/>
                    </w:r>
                  </w:sdtContent>
                </w:sdt>
              </w:p>
            </w:sdtContent>
          </w:sdt>
        </w:tc>
      </w:tr>
    </w:tbl>
    <w:p w14:paraId="4C767AC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B2A33" w14:textId="77777777" w:rsidR="00BD159C" w:rsidRDefault="00BD159C" w:rsidP="007A0D55">
      <w:pPr>
        <w:spacing w:after="0" w:line="240" w:lineRule="auto"/>
      </w:pPr>
      <w:r>
        <w:separator/>
      </w:r>
    </w:p>
  </w:endnote>
  <w:endnote w:type="continuationSeparator" w:id="0">
    <w:p w14:paraId="64A03A09" w14:textId="77777777" w:rsidR="00BD159C" w:rsidRDefault="00BD15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細明體">
    <w:charset w:val="51"/>
    <w:family w:val="auto"/>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新細明體">
    <w:charset w:val="51"/>
    <w:family w:val="auto"/>
    <w:pitch w:val="variable"/>
    <w:sig w:usb0="00000001" w:usb1="08080000" w:usb2="00000010" w:usb3="00000000" w:csb0="00100000"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01DF2" w14:textId="77777777" w:rsidR="00BD159C" w:rsidRDefault="00BD159C" w:rsidP="007A0D55">
      <w:pPr>
        <w:spacing w:after="0" w:line="240" w:lineRule="auto"/>
      </w:pPr>
      <w:r>
        <w:separator/>
      </w:r>
    </w:p>
  </w:footnote>
  <w:footnote w:type="continuationSeparator" w:id="0">
    <w:p w14:paraId="077396DC" w14:textId="77777777" w:rsidR="00BD159C" w:rsidRDefault="00BD159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15538" w14:textId="77777777" w:rsidR="00BD159C" w:rsidRDefault="00BD159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F5EFE37" w14:textId="77777777" w:rsidR="00BD159C" w:rsidRDefault="00BD1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revisionView w:markup="0"/>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41"/>
    <w:rsid w:val="00030B41"/>
    <w:rsid w:val="00032559"/>
    <w:rsid w:val="00052040"/>
    <w:rsid w:val="000B25AE"/>
    <w:rsid w:val="000B55AB"/>
    <w:rsid w:val="000D24DC"/>
    <w:rsid w:val="000F3252"/>
    <w:rsid w:val="00101B2E"/>
    <w:rsid w:val="00116FA0"/>
    <w:rsid w:val="0015114C"/>
    <w:rsid w:val="001A21F3"/>
    <w:rsid w:val="001A2537"/>
    <w:rsid w:val="001A6A06"/>
    <w:rsid w:val="001E257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5E9B"/>
    <w:rsid w:val="004E5896"/>
    <w:rsid w:val="00513EE6"/>
    <w:rsid w:val="00534F8F"/>
    <w:rsid w:val="00590035"/>
    <w:rsid w:val="005B177E"/>
    <w:rsid w:val="005B3921"/>
    <w:rsid w:val="005F26D7"/>
    <w:rsid w:val="005F5450"/>
    <w:rsid w:val="006655EA"/>
    <w:rsid w:val="006D0412"/>
    <w:rsid w:val="00724F07"/>
    <w:rsid w:val="007411B9"/>
    <w:rsid w:val="00780D95"/>
    <w:rsid w:val="00780DC7"/>
    <w:rsid w:val="007A0D55"/>
    <w:rsid w:val="007B3377"/>
    <w:rsid w:val="007E5F44"/>
    <w:rsid w:val="00821DE3"/>
    <w:rsid w:val="00846CE1"/>
    <w:rsid w:val="008A5B87"/>
    <w:rsid w:val="00922950"/>
    <w:rsid w:val="009A7264"/>
    <w:rsid w:val="009B7314"/>
    <w:rsid w:val="009D1606"/>
    <w:rsid w:val="009E18A1"/>
    <w:rsid w:val="009E73D7"/>
    <w:rsid w:val="00A27D2C"/>
    <w:rsid w:val="00A76FD9"/>
    <w:rsid w:val="00AB436D"/>
    <w:rsid w:val="00AD2F24"/>
    <w:rsid w:val="00AD4844"/>
    <w:rsid w:val="00B219AE"/>
    <w:rsid w:val="00B33145"/>
    <w:rsid w:val="00B574C9"/>
    <w:rsid w:val="00BC39C9"/>
    <w:rsid w:val="00BD159C"/>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76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30B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B41"/>
    <w:rPr>
      <w:rFonts w:ascii="Lucida Grande" w:hAnsi="Lucida Grande" w:cs="Lucida Grande"/>
      <w:sz w:val="18"/>
      <w:szCs w:val="18"/>
    </w:rPr>
  </w:style>
  <w:style w:type="paragraph" w:styleId="PlainText">
    <w:name w:val="Plain Text"/>
    <w:basedOn w:val="Normal"/>
    <w:link w:val="PlainTextChar"/>
    <w:rsid w:val="00030B41"/>
    <w:pPr>
      <w:widowControl w:val="0"/>
      <w:spacing w:after="0" w:line="240" w:lineRule="auto"/>
    </w:pPr>
    <w:rPr>
      <w:rFonts w:ascii="細明體" w:eastAsia="細明體" w:hAnsi="Courier New" w:cs="Times New Roman"/>
      <w:sz w:val="20"/>
      <w:szCs w:val="20"/>
      <w:lang w:val="x-none" w:eastAsia="x-none"/>
    </w:rPr>
  </w:style>
  <w:style w:type="character" w:customStyle="1" w:styleId="PlainTextChar">
    <w:name w:val="Plain Text Char"/>
    <w:basedOn w:val="DefaultParagraphFont"/>
    <w:link w:val="PlainText"/>
    <w:rsid w:val="00030B41"/>
    <w:rPr>
      <w:rFonts w:ascii="細明體" w:eastAsia="細明體" w:hAnsi="Courier New" w:cs="Times New Roman"/>
      <w:sz w:val="20"/>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30B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B41"/>
    <w:rPr>
      <w:rFonts w:ascii="Lucida Grande" w:hAnsi="Lucida Grande" w:cs="Lucida Grande"/>
      <w:sz w:val="18"/>
      <w:szCs w:val="18"/>
    </w:rPr>
  </w:style>
  <w:style w:type="paragraph" w:styleId="PlainText">
    <w:name w:val="Plain Text"/>
    <w:basedOn w:val="Normal"/>
    <w:link w:val="PlainTextChar"/>
    <w:rsid w:val="00030B41"/>
    <w:pPr>
      <w:widowControl w:val="0"/>
      <w:spacing w:after="0" w:line="240" w:lineRule="auto"/>
    </w:pPr>
    <w:rPr>
      <w:rFonts w:ascii="細明體" w:eastAsia="細明體" w:hAnsi="Courier New" w:cs="Times New Roman"/>
      <w:sz w:val="20"/>
      <w:szCs w:val="20"/>
      <w:lang w:val="x-none" w:eastAsia="x-none"/>
    </w:rPr>
  </w:style>
  <w:style w:type="character" w:customStyle="1" w:styleId="PlainTextChar">
    <w:name w:val="Plain Text Char"/>
    <w:basedOn w:val="DefaultParagraphFont"/>
    <w:link w:val="PlainText"/>
    <w:rsid w:val="00030B41"/>
    <w:rPr>
      <w:rFonts w:ascii="細明體" w:eastAsia="細明體"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amkaufma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00BCC850542640BDD286DB40710037"/>
        <w:category>
          <w:name w:val="General"/>
          <w:gallery w:val="placeholder"/>
        </w:category>
        <w:types>
          <w:type w:val="bbPlcHdr"/>
        </w:types>
        <w:behaviors>
          <w:behavior w:val="content"/>
        </w:behaviors>
        <w:guid w:val="{9973AF53-9256-2A46-B43B-B195A9231A05}"/>
      </w:docPartPr>
      <w:docPartBody>
        <w:p w:rsidR="005733FE" w:rsidRDefault="005733FE">
          <w:pPr>
            <w:pStyle w:val="9000BCC850542640BDD286DB40710037"/>
          </w:pPr>
          <w:r w:rsidRPr="00CC586D">
            <w:rPr>
              <w:rStyle w:val="PlaceholderText"/>
              <w:b/>
              <w:color w:val="FFFFFF" w:themeColor="background1"/>
            </w:rPr>
            <w:t>[Salutation]</w:t>
          </w:r>
        </w:p>
      </w:docPartBody>
    </w:docPart>
    <w:docPart>
      <w:docPartPr>
        <w:name w:val="7D319C7666B06448A03A33D1BDC6D466"/>
        <w:category>
          <w:name w:val="General"/>
          <w:gallery w:val="placeholder"/>
        </w:category>
        <w:types>
          <w:type w:val="bbPlcHdr"/>
        </w:types>
        <w:behaviors>
          <w:behavior w:val="content"/>
        </w:behaviors>
        <w:guid w:val="{7CB0459C-F63A-274C-B3E1-4B3E6B36E659}"/>
      </w:docPartPr>
      <w:docPartBody>
        <w:p w:rsidR="005733FE" w:rsidRDefault="005733FE">
          <w:pPr>
            <w:pStyle w:val="7D319C7666B06448A03A33D1BDC6D466"/>
          </w:pPr>
          <w:r>
            <w:rPr>
              <w:rStyle w:val="PlaceholderText"/>
            </w:rPr>
            <w:t>[First name]</w:t>
          </w:r>
        </w:p>
      </w:docPartBody>
    </w:docPart>
    <w:docPart>
      <w:docPartPr>
        <w:name w:val="49D8C473C1992F4BB627107506579551"/>
        <w:category>
          <w:name w:val="General"/>
          <w:gallery w:val="placeholder"/>
        </w:category>
        <w:types>
          <w:type w:val="bbPlcHdr"/>
        </w:types>
        <w:behaviors>
          <w:behavior w:val="content"/>
        </w:behaviors>
        <w:guid w:val="{905CC267-09CD-5145-90DC-D26A80ABEB64}"/>
      </w:docPartPr>
      <w:docPartBody>
        <w:p w:rsidR="005733FE" w:rsidRDefault="005733FE">
          <w:pPr>
            <w:pStyle w:val="49D8C473C1992F4BB627107506579551"/>
          </w:pPr>
          <w:r>
            <w:rPr>
              <w:rStyle w:val="PlaceholderText"/>
            </w:rPr>
            <w:t>[Middle name]</w:t>
          </w:r>
        </w:p>
      </w:docPartBody>
    </w:docPart>
    <w:docPart>
      <w:docPartPr>
        <w:name w:val="B9C76D8795B389498BFF47CA331B0F17"/>
        <w:category>
          <w:name w:val="General"/>
          <w:gallery w:val="placeholder"/>
        </w:category>
        <w:types>
          <w:type w:val="bbPlcHdr"/>
        </w:types>
        <w:behaviors>
          <w:behavior w:val="content"/>
        </w:behaviors>
        <w:guid w:val="{3BD2A235-7FF7-794B-B821-022E11B05BF8}"/>
      </w:docPartPr>
      <w:docPartBody>
        <w:p w:rsidR="005733FE" w:rsidRDefault="005733FE">
          <w:pPr>
            <w:pStyle w:val="B9C76D8795B389498BFF47CA331B0F17"/>
          </w:pPr>
          <w:r>
            <w:rPr>
              <w:rStyle w:val="PlaceholderText"/>
            </w:rPr>
            <w:t>[Last name]</w:t>
          </w:r>
        </w:p>
      </w:docPartBody>
    </w:docPart>
    <w:docPart>
      <w:docPartPr>
        <w:name w:val="AD1C77909787DE438AD7DB0E92F8B971"/>
        <w:category>
          <w:name w:val="General"/>
          <w:gallery w:val="placeholder"/>
        </w:category>
        <w:types>
          <w:type w:val="bbPlcHdr"/>
        </w:types>
        <w:behaviors>
          <w:behavior w:val="content"/>
        </w:behaviors>
        <w:guid w:val="{D7B1AB09-A659-C248-8194-403113AAFFF4}"/>
      </w:docPartPr>
      <w:docPartBody>
        <w:p w:rsidR="005733FE" w:rsidRDefault="005733FE">
          <w:pPr>
            <w:pStyle w:val="AD1C77909787DE438AD7DB0E92F8B971"/>
          </w:pPr>
          <w:r>
            <w:rPr>
              <w:rStyle w:val="PlaceholderText"/>
            </w:rPr>
            <w:t>[Enter your biography]</w:t>
          </w:r>
        </w:p>
      </w:docPartBody>
    </w:docPart>
    <w:docPart>
      <w:docPartPr>
        <w:name w:val="1B4DF99B5DA27B4B925A7FD8353BB424"/>
        <w:category>
          <w:name w:val="General"/>
          <w:gallery w:val="placeholder"/>
        </w:category>
        <w:types>
          <w:type w:val="bbPlcHdr"/>
        </w:types>
        <w:behaviors>
          <w:behavior w:val="content"/>
        </w:behaviors>
        <w:guid w:val="{65CC268F-2251-914E-B378-267C485C2FE9}"/>
      </w:docPartPr>
      <w:docPartBody>
        <w:p w:rsidR="005733FE" w:rsidRDefault="005733FE">
          <w:pPr>
            <w:pStyle w:val="1B4DF99B5DA27B4B925A7FD8353BB424"/>
          </w:pPr>
          <w:r>
            <w:rPr>
              <w:rStyle w:val="PlaceholderText"/>
            </w:rPr>
            <w:t>[Enter the institution with which you are affiliated]</w:t>
          </w:r>
        </w:p>
      </w:docPartBody>
    </w:docPart>
    <w:docPart>
      <w:docPartPr>
        <w:name w:val="88CE89655AD8A24DBAEEB428448FBADA"/>
        <w:category>
          <w:name w:val="General"/>
          <w:gallery w:val="placeholder"/>
        </w:category>
        <w:types>
          <w:type w:val="bbPlcHdr"/>
        </w:types>
        <w:behaviors>
          <w:behavior w:val="content"/>
        </w:behaviors>
        <w:guid w:val="{C9A08393-8FE8-9B40-A121-18068A2EBC55}"/>
      </w:docPartPr>
      <w:docPartBody>
        <w:p w:rsidR="005733FE" w:rsidRDefault="005733FE">
          <w:pPr>
            <w:pStyle w:val="88CE89655AD8A24DBAEEB428448FBADA"/>
          </w:pPr>
          <w:r w:rsidRPr="00EF74F7">
            <w:rPr>
              <w:b/>
              <w:color w:val="808080" w:themeColor="background1" w:themeShade="80"/>
            </w:rPr>
            <w:t>[Enter the headword for your article]</w:t>
          </w:r>
        </w:p>
      </w:docPartBody>
    </w:docPart>
    <w:docPart>
      <w:docPartPr>
        <w:name w:val="C4017C1470319B479A0882B13A6E8947"/>
        <w:category>
          <w:name w:val="General"/>
          <w:gallery w:val="placeholder"/>
        </w:category>
        <w:types>
          <w:type w:val="bbPlcHdr"/>
        </w:types>
        <w:behaviors>
          <w:behavior w:val="content"/>
        </w:behaviors>
        <w:guid w:val="{5CC19256-2A6B-5B43-A217-E5411E7AE2C4}"/>
      </w:docPartPr>
      <w:docPartBody>
        <w:p w:rsidR="005733FE" w:rsidRDefault="005733FE">
          <w:pPr>
            <w:pStyle w:val="C4017C1470319B479A0882B13A6E894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442ABC305CF44C87496B39C32E2B6C"/>
        <w:category>
          <w:name w:val="General"/>
          <w:gallery w:val="placeholder"/>
        </w:category>
        <w:types>
          <w:type w:val="bbPlcHdr"/>
        </w:types>
        <w:behaviors>
          <w:behavior w:val="content"/>
        </w:behaviors>
        <w:guid w:val="{AE08F5AD-7762-834F-B21B-605AA26455D3}"/>
      </w:docPartPr>
      <w:docPartBody>
        <w:p w:rsidR="005733FE" w:rsidRDefault="005733FE">
          <w:pPr>
            <w:pStyle w:val="D3442ABC305CF44C87496B39C32E2B6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7339E1E9811F4FBC41F706D4238FD9"/>
        <w:category>
          <w:name w:val="General"/>
          <w:gallery w:val="placeholder"/>
        </w:category>
        <w:types>
          <w:type w:val="bbPlcHdr"/>
        </w:types>
        <w:behaviors>
          <w:behavior w:val="content"/>
        </w:behaviors>
        <w:guid w:val="{1731DEE0-B4F3-0141-B8D4-CB902B366EB7}"/>
      </w:docPartPr>
      <w:docPartBody>
        <w:p w:rsidR="005733FE" w:rsidRDefault="005733FE">
          <w:pPr>
            <w:pStyle w:val="837339E1E9811F4FBC41F706D4238F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24A0C9295ADD49AD70CABD629B79E8"/>
        <w:category>
          <w:name w:val="General"/>
          <w:gallery w:val="placeholder"/>
        </w:category>
        <w:types>
          <w:type w:val="bbPlcHdr"/>
        </w:types>
        <w:behaviors>
          <w:behavior w:val="content"/>
        </w:behaviors>
        <w:guid w:val="{FF45F6B0-E48B-824E-AA2F-E1BD70644812}"/>
      </w:docPartPr>
      <w:docPartBody>
        <w:p w:rsidR="005733FE" w:rsidRDefault="005733FE">
          <w:pPr>
            <w:pStyle w:val="E624A0C9295ADD49AD70CABD629B79E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細明體">
    <w:charset w:val="51"/>
    <w:family w:val="auto"/>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新細明體">
    <w:charset w:val="51"/>
    <w:family w:val="auto"/>
    <w:pitch w:val="variable"/>
    <w:sig w:usb0="00000001" w:usb1="08080000" w:usb2="00000010" w:usb3="00000000" w:csb0="00100000"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3FE"/>
    <w:rsid w:val="003E34F3"/>
    <w:rsid w:val="005733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00BCC850542640BDD286DB40710037">
    <w:name w:val="9000BCC850542640BDD286DB40710037"/>
  </w:style>
  <w:style w:type="paragraph" w:customStyle="1" w:styleId="7D319C7666B06448A03A33D1BDC6D466">
    <w:name w:val="7D319C7666B06448A03A33D1BDC6D466"/>
  </w:style>
  <w:style w:type="paragraph" w:customStyle="1" w:styleId="49D8C473C1992F4BB627107506579551">
    <w:name w:val="49D8C473C1992F4BB627107506579551"/>
  </w:style>
  <w:style w:type="paragraph" w:customStyle="1" w:styleId="B9C76D8795B389498BFF47CA331B0F17">
    <w:name w:val="B9C76D8795B389498BFF47CA331B0F17"/>
  </w:style>
  <w:style w:type="paragraph" w:customStyle="1" w:styleId="AD1C77909787DE438AD7DB0E92F8B971">
    <w:name w:val="AD1C77909787DE438AD7DB0E92F8B971"/>
  </w:style>
  <w:style w:type="paragraph" w:customStyle="1" w:styleId="1B4DF99B5DA27B4B925A7FD8353BB424">
    <w:name w:val="1B4DF99B5DA27B4B925A7FD8353BB424"/>
  </w:style>
  <w:style w:type="paragraph" w:customStyle="1" w:styleId="88CE89655AD8A24DBAEEB428448FBADA">
    <w:name w:val="88CE89655AD8A24DBAEEB428448FBADA"/>
  </w:style>
  <w:style w:type="paragraph" w:customStyle="1" w:styleId="C4017C1470319B479A0882B13A6E8947">
    <w:name w:val="C4017C1470319B479A0882B13A6E8947"/>
  </w:style>
  <w:style w:type="paragraph" w:customStyle="1" w:styleId="D3442ABC305CF44C87496B39C32E2B6C">
    <w:name w:val="D3442ABC305CF44C87496B39C32E2B6C"/>
  </w:style>
  <w:style w:type="paragraph" w:customStyle="1" w:styleId="837339E1E9811F4FBC41F706D4238FD9">
    <w:name w:val="837339E1E9811F4FBC41F706D4238FD9"/>
  </w:style>
  <w:style w:type="paragraph" w:customStyle="1" w:styleId="E624A0C9295ADD49AD70CABD629B79E8">
    <w:name w:val="E624A0C9295ADD49AD70CABD629B79E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00BCC850542640BDD286DB40710037">
    <w:name w:val="9000BCC850542640BDD286DB40710037"/>
  </w:style>
  <w:style w:type="paragraph" w:customStyle="1" w:styleId="7D319C7666B06448A03A33D1BDC6D466">
    <w:name w:val="7D319C7666B06448A03A33D1BDC6D466"/>
  </w:style>
  <w:style w:type="paragraph" w:customStyle="1" w:styleId="49D8C473C1992F4BB627107506579551">
    <w:name w:val="49D8C473C1992F4BB627107506579551"/>
  </w:style>
  <w:style w:type="paragraph" w:customStyle="1" w:styleId="B9C76D8795B389498BFF47CA331B0F17">
    <w:name w:val="B9C76D8795B389498BFF47CA331B0F17"/>
  </w:style>
  <w:style w:type="paragraph" w:customStyle="1" w:styleId="AD1C77909787DE438AD7DB0E92F8B971">
    <w:name w:val="AD1C77909787DE438AD7DB0E92F8B971"/>
  </w:style>
  <w:style w:type="paragraph" w:customStyle="1" w:styleId="1B4DF99B5DA27B4B925A7FD8353BB424">
    <w:name w:val="1B4DF99B5DA27B4B925A7FD8353BB424"/>
  </w:style>
  <w:style w:type="paragraph" w:customStyle="1" w:styleId="88CE89655AD8A24DBAEEB428448FBADA">
    <w:name w:val="88CE89655AD8A24DBAEEB428448FBADA"/>
  </w:style>
  <w:style w:type="paragraph" w:customStyle="1" w:styleId="C4017C1470319B479A0882B13A6E8947">
    <w:name w:val="C4017C1470319B479A0882B13A6E8947"/>
  </w:style>
  <w:style w:type="paragraph" w:customStyle="1" w:styleId="D3442ABC305CF44C87496B39C32E2B6C">
    <w:name w:val="D3442ABC305CF44C87496B39C32E2B6C"/>
  </w:style>
  <w:style w:type="paragraph" w:customStyle="1" w:styleId="837339E1E9811F4FBC41F706D4238FD9">
    <w:name w:val="837339E1E9811F4FBC41F706D4238FD9"/>
  </w:style>
  <w:style w:type="paragraph" w:customStyle="1" w:styleId="E624A0C9295ADD49AD70CABD629B79E8">
    <w:name w:val="E624A0C9295ADD49AD70CABD629B79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Cha12</b:Tag>
    <b:SourceType>BookSection</b:SourceType>
    <b:Guid>{452DBF13-AC71-EC49-BB29-B2D853A34FB6}</b:Guid>
    <b:Author>
      <b:Author>
        <b:NameList>
          <b:Person>
            <b:Last>Chao</b:Last>
            <b:First>Chi-fang</b:First>
          </b:Person>
        </b:NameList>
      </b:Author>
      <b:Editor>
        <b:NameList>
          <b:Person>
            <b:Last>Burridge</b:Last>
            <b:First>Wang</b:First>
            <b:Middle>Yunyu and Stephanie</b:Middle>
          </b:Person>
        </b:NameList>
      </b:Editor>
    </b:Author>
    <b:Title>Holding Hands to Dance: Movement as Cultural Metaphor in the Dances of Indigenous People in Taiwan</b:Title>
    <b:Year>2012</b:Year>
    <b:City>London</b:City>
    <b:Publisher>Routledge</b:Publisher>
    <b:BookTitle>Identity and Diversity: Celebrating Dance in Taiwan</b:BookTitle>
    <b:RefOrder>1</b:RefOrder>
  </b:Source>
  <b:Source>
    <b:Tag>Liu00</b:Tag>
    <b:SourceType>Book</b:SourceType>
    <b:Guid>{38EA1FE0-F497-4844-A2AE-0FEF51A29F4E}</b:Guid>
    <b:Author>
      <b:Interviewee>
        <b:NameList>
          <b:Person>
            <b:Last>Liu</b:Last>
            <b:First>Feng-shueh.</b:First>
            <b:Middle>(2000) 與自然共舞：台灣原住民舞蹈 Yu Ziran Gongwu: Taiwan Yuanzhumin Wudao (Dancing with Nature: the Dances of Taiwan’s Indigenous People). Taipei: Business Weekly Press.</b:Middle>
          </b:Person>
        </b:NameList>
      </b:Interviewee>
      <b:Author>
        <b:NameList>
          <b:Person>
            <b:Last>Liu</b:Last>
            <b:First>Feng-shueh</b:First>
          </b:Person>
        </b:NameList>
      </b:Author>
    </b:Author>
    <b:Title>[與自然共舞：台灣原住民舞蹈] Yu Ziran Gongwu: Taiwan Yuanzhumin Wudao Dancing with Nature: the Dances of Taiwan’s Indigenous  People</b:Title>
    <b:Year>2000</b:Year>
    <b:Publisher>Business Weekly Press</b:Publisher>
    <b:City>Taipei</b:City>
    <b:RefOrder>3</b:RefOrder>
  </b:Source>
  <b:Source>
    <b:Tag>Liu98</b:Tag>
    <b:SourceType>Interview</b:SourceType>
    <b:Guid>{86AB8618-9730-DA44-B6BC-FFD905971BE0}</b:Guid>
    <b:Author>
      <b:Interviewee>
        <b:NameList>
          <b:Person>
            <b:Last>Liu</b:Last>
            <b:First>Feng-shueh</b:First>
          </b:Person>
        </b:NameList>
      </b:Interviewee>
      <b:Interviewer>
        <b:NameList>
          <b:Person>
            <b:Last>Lee</b:Last>
            <b:First>Hsiao-hua</b:First>
          </b:Person>
        </b:NameList>
      </b:Interviewer>
    </b:Author>
    <b:Title>Interview with Liu Feng-shueh</b:Title>
    <b:Year>1998</b:Year>
    <b:Publisher>China TimesPress</b:Publisher>
    <b:City>Taipei</b:City>
    <b:CountryRegion>China</b:CountryRegion>
    <b:RefOrder>2</b:RefOrder>
  </b:Source>
  <b:Source>
    <b:Tag>Liu12</b:Tag>
    <b:SourceType>BookSection</b:SourceType>
    <b:Guid>{B27CC136-03A1-F64C-9DD2-FD63F300ED6C}</b:Guid>
    <b:Author>
      <b:Author>
        <b:NameList>
          <b:Person>
            <b:Last>Liu</b:Last>
            <b:First>Feng-shueh</b:First>
          </b:Person>
        </b:NameList>
      </b:Author>
      <b:Editor>
        <b:NameList>
          <b:Person>
            <b:Last>Burridge</b:Last>
            <b:First>Wang</b:First>
            <b:Middle>Yunyu and Stephanie</b:Middle>
          </b:Person>
        </b:NameList>
      </b:Editor>
    </b:Author>
    <b:Title>A Study of Banquet Music and Dance at the Táng Court (618-907 CE)</b:Title>
    <b:City>London</b:City>
    <b:Publisher>Routledge</b:Publisher>
    <b:Year>2012</b:Year>
    <b:BookTitle>Identity and Diversity: Celebrating Dance in Taiwan</b:BookTitle>
    <b:RefOrder>4</b:RefOrder>
  </b:Source>
  <b:Source>
    <b:Tag>LuY11</b:Tag>
    <b:SourceType>JournalArticle</b:SourceType>
    <b:Guid>{66E68D4A-729D-CB4F-99D4-396634E556A0}</b:Guid>
    <b:Author>
      <b:Author>
        <b:NameList>
          <b:Person>
            <b:Last>Lu</b:Last>
            <b:First>Yu-jen</b:First>
          </b:Person>
        </b:NameList>
      </b:Author>
    </b:Author>
    <b:Title>Decolonized Imagination: Modernity and Modern Dance in 1970s Taiwan</b:Title>
    <b:Publisher>Arts Review (Taipei National University of the Arts)</b:Publisher>
    <b:Year>2011</b:Year>
    <b:Volume>21</b:Volume>
    <b:Pages>1-38</b:Pages>
    <b:RefOrder>5</b:RefOrder>
  </b:Source>
</b:Sources>
</file>

<file path=customXml/itemProps1.xml><?xml version="1.0" encoding="utf-8"?>
<ds:datastoreItem xmlns:ds="http://schemas.openxmlformats.org/officeDocument/2006/customXml" ds:itemID="{F484A375-5583-1D4C-9F51-C28D16F3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1608</Words>
  <Characters>9167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dc:creator>
  <cp:keywords/>
  <dc:description/>
  <cp:lastModifiedBy>Noam K</cp:lastModifiedBy>
  <cp:revision>2</cp:revision>
  <dcterms:created xsi:type="dcterms:W3CDTF">2015-06-05T02:26:00Z</dcterms:created>
  <dcterms:modified xsi:type="dcterms:W3CDTF">2015-06-05T02:26:00Z</dcterms:modified>
</cp:coreProperties>
</file>