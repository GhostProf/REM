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9BA97" w14:textId="77777777" w:rsidR="007C59D0" w:rsidRPr="007C59D0" w:rsidRDefault="00854B57" w:rsidP="0085188A">
      <w:pPr>
        <w:spacing w:after="0" w:line="240" w:lineRule="auto"/>
        <w:rPr>
          <w:rFonts w:eastAsia="PMingLiU"/>
          <w:b/>
          <w:sz w:val="24"/>
          <w:szCs w:val="24"/>
          <w:lang w:eastAsia="zh-TW"/>
        </w:rPr>
      </w:pPr>
      <w:r>
        <w:rPr>
          <w:rFonts w:eastAsia="PMingLiU"/>
          <w:b/>
          <w:sz w:val="24"/>
          <w:szCs w:val="24"/>
          <w:lang w:eastAsia="zh-TW"/>
        </w:rPr>
        <w:t>WU</w:t>
      </w:r>
      <w:r w:rsidR="0085188A" w:rsidRPr="007C59D0">
        <w:rPr>
          <w:rFonts w:eastAsia="PMingLiU"/>
          <w:b/>
          <w:sz w:val="24"/>
          <w:szCs w:val="24"/>
          <w:lang w:eastAsia="zh-TW"/>
        </w:rPr>
        <w:t xml:space="preserve"> </w:t>
      </w:r>
      <w:proofErr w:type="spellStart"/>
      <w:r w:rsidR="0085188A" w:rsidRPr="007C59D0">
        <w:rPr>
          <w:rFonts w:eastAsia="PMingLiU"/>
          <w:b/>
          <w:sz w:val="24"/>
          <w:szCs w:val="24"/>
          <w:lang w:eastAsia="zh-TW"/>
        </w:rPr>
        <w:t>Hao</w:t>
      </w:r>
      <w:proofErr w:type="spellEnd"/>
      <w:r w:rsidR="0085188A" w:rsidRPr="007C59D0">
        <w:rPr>
          <w:rFonts w:eastAsia="PMingLiU"/>
          <w:b/>
          <w:sz w:val="24"/>
          <w:szCs w:val="24"/>
          <w:lang w:eastAsia="zh-TW"/>
        </w:rPr>
        <w:t xml:space="preserve"> </w:t>
      </w:r>
      <w:r w:rsidR="00822100">
        <w:rPr>
          <w:rFonts w:eastAsia="PMingLiU"/>
          <w:b/>
          <w:sz w:val="24"/>
          <w:szCs w:val="24"/>
          <w:lang w:eastAsia="zh-TW"/>
        </w:rPr>
        <w:t>(</w:t>
      </w:r>
      <w:r w:rsidR="0085188A" w:rsidRPr="007C59D0">
        <w:rPr>
          <w:rFonts w:eastAsia="PMingLiU" w:hint="eastAsia"/>
          <w:b/>
          <w:sz w:val="24"/>
          <w:szCs w:val="24"/>
          <w:lang w:eastAsia="zh-TW"/>
        </w:rPr>
        <w:t>吳昊</w:t>
      </w:r>
      <w:r w:rsidR="00822100">
        <w:rPr>
          <w:rFonts w:eastAsia="PMingLiU"/>
          <w:b/>
          <w:sz w:val="24"/>
          <w:szCs w:val="24"/>
          <w:lang w:eastAsia="zh-TW"/>
        </w:rPr>
        <w:t xml:space="preserve"> </w:t>
      </w:r>
      <w:r w:rsidR="0085188A" w:rsidRPr="007C59D0">
        <w:rPr>
          <w:rFonts w:eastAsia="PMingLiU"/>
          <w:b/>
          <w:sz w:val="24"/>
          <w:szCs w:val="24"/>
          <w:lang w:eastAsia="zh-TW"/>
        </w:rPr>
        <w:t>1932</w:t>
      </w:r>
      <w:r w:rsidR="00D76C22">
        <w:rPr>
          <w:rFonts w:eastAsia="PMingLiU"/>
          <w:b/>
          <w:sz w:val="24"/>
          <w:szCs w:val="24"/>
          <w:lang w:eastAsia="zh-TW"/>
        </w:rPr>
        <w:t xml:space="preserve"> –</w:t>
      </w:r>
      <w:r w:rsidR="0085188A" w:rsidRPr="007C59D0">
        <w:rPr>
          <w:rFonts w:eastAsia="PMingLiU" w:hint="eastAsia"/>
          <w:b/>
          <w:sz w:val="24"/>
          <w:szCs w:val="24"/>
          <w:lang w:eastAsia="zh-TW"/>
        </w:rPr>
        <w:t>)</w:t>
      </w:r>
      <w:r w:rsidR="0085188A" w:rsidRPr="007C59D0">
        <w:rPr>
          <w:rFonts w:eastAsia="PMingLiU"/>
          <w:b/>
          <w:sz w:val="24"/>
          <w:szCs w:val="24"/>
          <w:lang w:eastAsia="zh-TW"/>
        </w:rPr>
        <w:t xml:space="preserve"> </w:t>
      </w:r>
    </w:p>
    <w:p w14:paraId="5128189B" w14:textId="77777777" w:rsidR="00D76C22" w:rsidRDefault="00D76C22" w:rsidP="0085188A">
      <w:pPr>
        <w:spacing w:after="0" w:line="240" w:lineRule="auto"/>
        <w:rPr>
          <w:rFonts w:eastAsia="PMingLiU"/>
          <w:sz w:val="24"/>
          <w:szCs w:val="24"/>
          <w:lang w:eastAsia="zh-TW"/>
        </w:rPr>
      </w:pPr>
    </w:p>
    <w:p w14:paraId="0A44E5ED" w14:textId="77777777" w:rsidR="00D76C22" w:rsidRDefault="00D76C22" w:rsidP="0085188A">
      <w:pPr>
        <w:spacing w:after="0" w:line="240" w:lineRule="auto"/>
        <w:rPr>
          <w:noProof/>
          <w:sz w:val="24"/>
          <w:szCs w:val="24"/>
        </w:rPr>
      </w:pPr>
      <w:r>
        <w:rPr>
          <w:rFonts w:eastAsia="PMingLiU"/>
          <w:sz w:val="24"/>
          <w:szCs w:val="24"/>
          <w:lang w:eastAsia="zh-TW"/>
        </w:rPr>
        <w:t xml:space="preserve">Wu </w:t>
      </w:r>
      <w:proofErr w:type="spellStart"/>
      <w:r>
        <w:rPr>
          <w:rFonts w:eastAsia="PMingLiU"/>
          <w:sz w:val="24"/>
          <w:szCs w:val="24"/>
          <w:lang w:eastAsia="zh-TW"/>
        </w:rPr>
        <w:t>Hao</w:t>
      </w:r>
      <w:proofErr w:type="spellEnd"/>
      <w:r>
        <w:rPr>
          <w:rFonts w:eastAsia="PMingLiU"/>
          <w:sz w:val="24"/>
          <w:szCs w:val="24"/>
          <w:lang w:eastAsia="zh-TW"/>
        </w:rPr>
        <w:t xml:space="preserve"> </w:t>
      </w:r>
      <w:r w:rsidR="00CE6988">
        <w:rPr>
          <w:rFonts w:eastAsia="PMingLiU"/>
          <w:sz w:val="24"/>
          <w:szCs w:val="24"/>
          <w:lang w:eastAsia="zh-TW"/>
        </w:rPr>
        <w:t>resides</w:t>
      </w:r>
      <w:r w:rsidR="00C805CE">
        <w:rPr>
          <w:rFonts w:eastAsia="PMingLiU"/>
          <w:sz w:val="24"/>
          <w:szCs w:val="24"/>
          <w:lang w:eastAsia="zh-TW"/>
        </w:rPr>
        <w:t xml:space="preserve"> in </w:t>
      </w:r>
      <w:r w:rsidR="00AD2F09">
        <w:rPr>
          <w:rFonts w:eastAsia="PMingLiU"/>
          <w:sz w:val="24"/>
          <w:szCs w:val="24"/>
          <w:lang w:eastAsia="zh-TW"/>
        </w:rPr>
        <w:t xml:space="preserve">Taiwan </w:t>
      </w:r>
      <w:r w:rsidR="00CE6988">
        <w:rPr>
          <w:rFonts w:eastAsia="PMingLiU"/>
          <w:sz w:val="24"/>
          <w:szCs w:val="24"/>
          <w:lang w:eastAsia="zh-TW"/>
        </w:rPr>
        <w:t xml:space="preserve">and is </w:t>
      </w:r>
      <w:r w:rsidR="00AD2F09">
        <w:rPr>
          <w:rFonts w:eastAsia="PMingLiU"/>
          <w:sz w:val="24"/>
          <w:szCs w:val="24"/>
          <w:lang w:eastAsia="zh-TW"/>
        </w:rPr>
        <w:t>known f</w:t>
      </w:r>
      <w:r w:rsidR="0086068C">
        <w:rPr>
          <w:rFonts w:eastAsia="PMingLiU"/>
          <w:sz w:val="24"/>
          <w:szCs w:val="24"/>
          <w:lang w:eastAsia="zh-TW"/>
        </w:rPr>
        <w:t>or his oil paintings and woodblock</w:t>
      </w:r>
      <w:r w:rsidR="00F63639">
        <w:rPr>
          <w:rFonts w:eastAsia="PMingLiU"/>
          <w:sz w:val="24"/>
          <w:szCs w:val="24"/>
          <w:lang w:eastAsia="zh-TW"/>
        </w:rPr>
        <w:t xml:space="preserve"> prints, </w:t>
      </w:r>
      <w:r w:rsidR="00AD2F09">
        <w:rPr>
          <w:rFonts w:eastAsia="PMingLiU"/>
          <w:sz w:val="24"/>
          <w:szCs w:val="24"/>
          <w:lang w:eastAsia="zh-TW"/>
        </w:rPr>
        <w:t xml:space="preserve">which </w:t>
      </w:r>
      <w:r w:rsidR="008B430F">
        <w:rPr>
          <w:rFonts w:eastAsia="PMingLiU"/>
          <w:sz w:val="24"/>
          <w:szCs w:val="24"/>
          <w:lang w:eastAsia="zh-TW"/>
        </w:rPr>
        <w:t>are</w:t>
      </w:r>
      <w:r w:rsidR="0053253B">
        <w:rPr>
          <w:rFonts w:eastAsia="PMingLiU"/>
          <w:sz w:val="24"/>
          <w:szCs w:val="24"/>
          <w:lang w:eastAsia="zh-TW"/>
        </w:rPr>
        <w:t xml:space="preserve"> strongly influenced</w:t>
      </w:r>
      <w:r w:rsidR="00E80747">
        <w:rPr>
          <w:rFonts w:eastAsia="PMingLiU"/>
          <w:sz w:val="24"/>
          <w:szCs w:val="24"/>
          <w:lang w:eastAsia="zh-TW"/>
        </w:rPr>
        <w:t xml:space="preserve"> </w:t>
      </w:r>
      <w:r w:rsidR="0053253B">
        <w:rPr>
          <w:rFonts w:eastAsia="PMingLiU"/>
          <w:sz w:val="24"/>
          <w:szCs w:val="24"/>
          <w:lang w:eastAsia="zh-TW"/>
        </w:rPr>
        <w:t>by</w:t>
      </w:r>
      <w:r w:rsidR="00AD2F09">
        <w:rPr>
          <w:rFonts w:eastAsia="PMingLiU"/>
          <w:sz w:val="24"/>
          <w:szCs w:val="24"/>
          <w:lang w:eastAsia="zh-TW"/>
        </w:rPr>
        <w:t xml:space="preserve"> Chinese traditional </w:t>
      </w:r>
      <w:r w:rsidR="0053253B">
        <w:rPr>
          <w:rFonts w:eastAsia="PMingLiU"/>
          <w:sz w:val="24"/>
          <w:szCs w:val="24"/>
          <w:lang w:eastAsia="zh-TW"/>
        </w:rPr>
        <w:t>folk motifs</w:t>
      </w:r>
      <w:r w:rsidR="00C805CE">
        <w:rPr>
          <w:rFonts w:eastAsia="PMingLiU"/>
          <w:sz w:val="24"/>
          <w:szCs w:val="24"/>
          <w:lang w:eastAsia="zh-TW"/>
        </w:rPr>
        <w:t xml:space="preserve">. Having the opportunity to learn painting and drawing techniques in his spare time, he </w:t>
      </w:r>
      <w:r w:rsidR="00AD2F09">
        <w:rPr>
          <w:rFonts w:eastAsia="PMingLiU"/>
          <w:sz w:val="24"/>
          <w:szCs w:val="24"/>
          <w:lang w:eastAsia="zh-TW"/>
        </w:rPr>
        <w:t xml:space="preserve">studied under the </w:t>
      </w:r>
      <w:r w:rsidR="00E80747">
        <w:rPr>
          <w:rFonts w:eastAsia="PMingLiU"/>
          <w:sz w:val="24"/>
          <w:szCs w:val="24"/>
          <w:lang w:eastAsia="zh-TW"/>
        </w:rPr>
        <w:t>well</w:t>
      </w:r>
      <w:r w:rsidR="00822100">
        <w:rPr>
          <w:rFonts w:eastAsia="PMingLiU"/>
          <w:sz w:val="24"/>
          <w:szCs w:val="24"/>
          <w:lang w:eastAsia="zh-TW"/>
        </w:rPr>
        <w:t>-</w:t>
      </w:r>
      <w:r w:rsidR="00E80747">
        <w:rPr>
          <w:rFonts w:eastAsia="PMingLiU"/>
          <w:sz w:val="24"/>
          <w:szCs w:val="24"/>
          <w:lang w:eastAsia="zh-TW"/>
        </w:rPr>
        <w:t>known</w:t>
      </w:r>
      <w:r w:rsidR="00AD2F09">
        <w:rPr>
          <w:rFonts w:eastAsia="PMingLiU"/>
          <w:sz w:val="24"/>
          <w:szCs w:val="24"/>
          <w:lang w:eastAsia="zh-TW"/>
        </w:rPr>
        <w:t xml:space="preserve"> artist and teacher Li Chun</w:t>
      </w:r>
      <w:r w:rsidR="00C805CE">
        <w:rPr>
          <w:rFonts w:eastAsia="PMingLiU"/>
          <w:sz w:val="24"/>
          <w:szCs w:val="24"/>
          <w:lang w:eastAsia="zh-TW"/>
        </w:rPr>
        <w:t>g</w:t>
      </w:r>
      <w:r w:rsidR="00AD2F09">
        <w:rPr>
          <w:rFonts w:eastAsia="PMingLiU"/>
          <w:sz w:val="24"/>
          <w:szCs w:val="24"/>
          <w:lang w:eastAsia="zh-TW"/>
        </w:rPr>
        <w:t xml:space="preserve">-sheng </w:t>
      </w:r>
      <w:r w:rsidR="00C805CE">
        <w:rPr>
          <w:rFonts w:eastAsia="PMingLiU"/>
          <w:sz w:val="24"/>
          <w:szCs w:val="24"/>
          <w:lang w:eastAsia="zh-TW"/>
        </w:rPr>
        <w:t>(1912-1984</w:t>
      </w:r>
      <w:r w:rsidR="002432F8" w:rsidRPr="002432F8">
        <w:rPr>
          <w:rFonts w:eastAsia="PMingLiU" w:hint="eastAsia"/>
          <w:sz w:val="24"/>
          <w:szCs w:val="24"/>
          <w:lang w:eastAsia="zh-TW"/>
        </w:rPr>
        <w:t xml:space="preserve"> </w:t>
      </w:r>
      <w:r w:rsidR="002432F8" w:rsidRPr="002432F8">
        <w:rPr>
          <w:rFonts w:asciiTheme="minorEastAsia" w:hAnsiTheme="minorEastAsia" w:hint="eastAsia"/>
          <w:sz w:val="24"/>
          <w:szCs w:val="24"/>
          <w:lang w:eastAsia="zh-TW"/>
        </w:rPr>
        <w:t>李仲生</w:t>
      </w:r>
      <w:r w:rsidR="00C805CE">
        <w:rPr>
          <w:rFonts w:eastAsia="PMingLiU"/>
          <w:sz w:val="24"/>
          <w:szCs w:val="24"/>
          <w:lang w:eastAsia="zh-TW"/>
        </w:rPr>
        <w:t>)</w:t>
      </w:r>
      <w:r w:rsidR="00AD2F09">
        <w:rPr>
          <w:rFonts w:eastAsia="PMingLiU"/>
          <w:sz w:val="24"/>
          <w:szCs w:val="24"/>
          <w:lang w:eastAsia="zh-TW"/>
        </w:rPr>
        <w:t xml:space="preserve">. </w:t>
      </w:r>
      <w:r w:rsidR="00C805CE">
        <w:rPr>
          <w:rFonts w:eastAsia="PMingLiU"/>
          <w:sz w:val="24"/>
          <w:szCs w:val="24"/>
          <w:lang w:eastAsia="zh-TW"/>
        </w:rPr>
        <w:t>Wu</w:t>
      </w:r>
      <w:r w:rsidR="00E80747">
        <w:rPr>
          <w:rFonts w:eastAsia="PMingLiU"/>
          <w:sz w:val="24"/>
          <w:szCs w:val="24"/>
          <w:lang w:eastAsia="zh-TW"/>
        </w:rPr>
        <w:t xml:space="preserve"> was</w:t>
      </w:r>
      <w:r w:rsidR="00CE6988">
        <w:rPr>
          <w:rFonts w:eastAsia="PMingLiU"/>
          <w:sz w:val="24"/>
          <w:szCs w:val="24"/>
          <w:lang w:eastAsia="zh-TW"/>
        </w:rPr>
        <w:t xml:space="preserve"> one of the founders of the Ton</w:t>
      </w:r>
      <w:r w:rsidR="00E80747">
        <w:rPr>
          <w:rFonts w:eastAsia="PMingLiU"/>
          <w:sz w:val="24"/>
          <w:szCs w:val="24"/>
          <w:lang w:eastAsia="zh-TW"/>
        </w:rPr>
        <w:t xml:space="preserve"> Fan </w:t>
      </w:r>
      <w:r w:rsidR="0086068C">
        <w:rPr>
          <w:rFonts w:eastAsia="PMingLiU"/>
          <w:sz w:val="24"/>
          <w:szCs w:val="24"/>
          <w:lang w:eastAsia="zh-TW"/>
        </w:rPr>
        <w:t xml:space="preserve">Art </w:t>
      </w:r>
      <w:r w:rsidR="00E80747">
        <w:rPr>
          <w:rFonts w:eastAsia="PMingLiU"/>
          <w:sz w:val="24"/>
          <w:szCs w:val="24"/>
          <w:lang w:eastAsia="zh-TW"/>
        </w:rPr>
        <w:t xml:space="preserve">Group </w:t>
      </w:r>
      <w:r w:rsidR="0053253B">
        <w:rPr>
          <w:rFonts w:eastAsia="PMingLiU"/>
          <w:sz w:val="24"/>
          <w:szCs w:val="24"/>
          <w:lang w:eastAsia="zh-TW"/>
        </w:rPr>
        <w:t>(</w:t>
      </w:r>
      <w:proofErr w:type="spellStart"/>
      <w:r w:rsidR="0053253B" w:rsidRPr="0053253B">
        <w:rPr>
          <w:rFonts w:eastAsia="PMingLiU"/>
          <w:i/>
          <w:sz w:val="24"/>
          <w:szCs w:val="24"/>
          <w:lang w:eastAsia="zh-TW"/>
        </w:rPr>
        <w:t>Dongfang</w:t>
      </w:r>
      <w:proofErr w:type="spellEnd"/>
      <w:r w:rsidR="0053253B" w:rsidRPr="0053253B">
        <w:rPr>
          <w:rFonts w:eastAsia="PMingLiU"/>
          <w:i/>
          <w:sz w:val="24"/>
          <w:szCs w:val="24"/>
          <w:lang w:eastAsia="zh-TW"/>
        </w:rPr>
        <w:t xml:space="preserve"> </w:t>
      </w:r>
      <w:proofErr w:type="spellStart"/>
      <w:r w:rsidR="0053253B" w:rsidRPr="0053253B">
        <w:rPr>
          <w:rFonts w:eastAsia="PMingLiU"/>
          <w:i/>
          <w:sz w:val="24"/>
          <w:szCs w:val="24"/>
          <w:lang w:eastAsia="zh-TW"/>
        </w:rPr>
        <w:t>huahui</w:t>
      </w:r>
      <w:proofErr w:type="spellEnd"/>
      <w:r w:rsidR="00F63639">
        <w:rPr>
          <w:rFonts w:eastAsia="PMingLiU"/>
          <w:i/>
          <w:sz w:val="24"/>
          <w:szCs w:val="24"/>
          <w:lang w:eastAsia="zh-TW"/>
        </w:rPr>
        <w:t>,</w:t>
      </w:r>
      <w:r w:rsidR="00DF0FD9">
        <w:rPr>
          <w:rFonts w:eastAsia="PMingLiU"/>
          <w:i/>
          <w:sz w:val="24"/>
          <w:szCs w:val="24"/>
          <w:lang w:eastAsia="zh-TW"/>
        </w:rPr>
        <w:t xml:space="preserve"> Eastern painting group</w:t>
      </w:r>
      <w:r w:rsidR="002432F8" w:rsidRPr="002432F8">
        <w:rPr>
          <w:rFonts w:asciiTheme="minorEastAsia" w:hAnsiTheme="minorEastAsia" w:hint="eastAsia"/>
          <w:noProof/>
          <w:lang w:eastAsia="zh-TW"/>
        </w:rPr>
        <w:t>東方畫會</w:t>
      </w:r>
      <w:r w:rsidR="0053253B">
        <w:rPr>
          <w:rFonts w:eastAsia="PMingLiU"/>
          <w:sz w:val="24"/>
          <w:szCs w:val="24"/>
          <w:lang w:eastAsia="zh-TW"/>
        </w:rPr>
        <w:t>)</w:t>
      </w:r>
      <w:r w:rsidR="00822100">
        <w:rPr>
          <w:rFonts w:eastAsia="PMingLiU"/>
          <w:sz w:val="24"/>
          <w:szCs w:val="24"/>
          <w:lang w:eastAsia="zh-TW"/>
        </w:rPr>
        <w:t xml:space="preserve">. </w:t>
      </w:r>
      <w:r w:rsidR="00C2793C">
        <w:rPr>
          <w:rFonts w:eastAsia="PMingLiU"/>
          <w:sz w:val="24"/>
          <w:szCs w:val="24"/>
          <w:lang w:eastAsia="zh-TW"/>
        </w:rPr>
        <w:t>Later</w:t>
      </w:r>
      <w:r w:rsidR="00F63639">
        <w:rPr>
          <w:rFonts w:eastAsia="PMingLiU"/>
          <w:sz w:val="24"/>
          <w:szCs w:val="24"/>
          <w:lang w:eastAsia="zh-TW"/>
        </w:rPr>
        <w:t>,</w:t>
      </w:r>
      <w:r w:rsidR="00CE6988">
        <w:rPr>
          <w:rFonts w:eastAsia="PMingLiU"/>
          <w:sz w:val="24"/>
          <w:szCs w:val="24"/>
          <w:lang w:eastAsia="zh-TW"/>
        </w:rPr>
        <w:t xml:space="preserve"> he developed an interest</w:t>
      </w:r>
      <w:r w:rsidR="008B430F">
        <w:rPr>
          <w:rFonts w:eastAsia="PMingLiU"/>
          <w:sz w:val="24"/>
          <w:szCs w:val="24"/>
          <w:lang w:eastAsia="zh-TW"/>
        </w:rPr>
        <w:t xml:space="preserve"> </w:t>
      </w:r>
      <w:r w:rsidR="00CE6988">
        <w:rPr>
          <w:rFonts w:eastAsia="PMingLiU"/>
          <w:sz w:val="24"/>
          <w:szCs w:val="24"/>
          <w:lang w:eastAsia="zh-TW"/>
        </w:rPr>
        <w:t xml:space="preserve">in </w:t>
      </w:r>
      <w:r w:rsidR="008B430F">
        <w:rPr>
          <w:rFonts w:eastAsia="PMingLiU"/>
          <w:sz w:val="24"/>
          <w:szCs w:val="24"/>
          <w:lang w:eastAsia="zh-TW"/>
        </w:rPr>
        <w:t>the print medium</w:t>
      </w:r>
      <w:r w:rsidR="00F63639">
        <w:rPr>
          <w:rFonts w:eastAsia="PMingLiU"/>
          <w:sz w:val="24"/>
          <w:szCs w:val="24"/>
          <w:lang w:eastAsia="zh-TW"/>
        </w:rPr>
        <w:t>,</w:t>
      </w:r>
      <w:r w:rsidR="008B430F">
        <w:rPr>
          <w:rFonts w:eastAsia="PMingLiU"/>
          <w:sz w:val="24"/>
          <w:szCs w:val="24"/>
          <w:lang w:eastAsia="zh-TW"/>
        </w:rPr>
        <w:t xml:space="preserve"> </w:t>
      </w:r>
      <w:r w:rsidR="00E80747">
        <w:rPr>
          <w:rFonts w:eastAsia="PMingLiU"/>
          <w:sz w:val="24"/>
          <w:szCs w:val="24"/>
          <w:lang w:eastAsia="zh-TW"/>
        </w:rPr>
        <w:t xml:space="preserve">and </w:t>
      </w:r>
      <w:r w:rsidR="0086068C">
        <w:rPr>
          <w:noProof/>
          <w:sz w:val="24"/>
          <w:szCs w:val="24"/>
        </w:rPr>
        <w:t xml:space="preserve">in 1966 </w:t>
      </w:r>
      <w:r w:rsidR="0086068C">
        <w:rPr>
          <w:rFonts w:eastAsia="PMingLiU"/>
          <w:sz w:val="24"/>
          <w:szCs w:val="24"/>
          <w:lang w:eastAsia="zh-TW"/>
        </w:rPr>
        <w:t>became</w:t>
      </w:r>
      <w:r w:rsidR="00E80747">
        <w:rPr>
          <w:rFonts w:eastAsia="PMingLiU"/>
          <w:sz w:val="24"/>
          <w:szCs w:val="24"/>
          <w:lang w:eastAsia="zh-TW"/>
        </w:rPr>
        <w:t xml:space="preserve"> a member of </w:t>
      </w:r>
      <w:r w:rsidR="00E80747">
        <w:rPr>
          <w:noProof/>
          <w:sz w:val="24"/>
          <w:szCs w:val="24"/>
        </w:rPr>
        <w:t>the Modern Graphics Association (</w:t>
      </w:r>
      <w:r w:rsidR="00E80747" w:rsidRPr="0052770D">
        <w:rPr>
          <w:i/>
          <w:noProof/>
          <w:sz w:val="24"/>
          <w:szCs w:val="24"/>
        </w:rPr>
        <w:t>Xiandai ban huahui</w:t>
      </w:r>
      <w:r w:rsidR="002432F8">
        <w:rPr>
          <w:i/>
          <w:noProof/>
          <w:sz w:val="24"/>
          <w:szCs w:val="24"/>
        </w:rPr>
        <w:t xml:space="preserve"> </w:t>
      </w:r>
      <w:r w:rsidR="002432F8" w:rsidRPr="002432F8">
        <w:rPr>
          <w:rFonts w:asciiTheme="minorEastAsia" w:hAnsiTheme="minorEastAsia" w:hint="eastAsia"/>
          <w:noProof/>
          <w:sz w:val="24"/>
          <w:szCs w:val="24"/>
          <w:lang w:eastAsia="zh-TW"/>
        </w:rPr>
        <w:t>現代版畫會</w:t>
      </w:r>
      <w:r w:rsidR="00E80747">
        <w:rPr>
          <w:noProof/>
          <w:sz w:val="24"/>
          <w:szCs w:val="24"/>
        </w:rPr>
        <w:t xml:space="preserve">). </w:t>
      </w:r>
      <w:r w:rsidR="00DF0FD9">
        <w:rPr>
          <w:noProof/>
          <w:sz w:val="24"/>
          <w:szCs w:val="24"/>
        </w:rPr>
        <w:t>By the 1980s h</w:t>
      </w:r>
      <w:r w:rsidR="00E80747">
        <w:rPr>
          <w:noProof/>
          <w:sz w:val="24"/>
          <w:szCs w:val="24"/>
        </w:rPr>
        <w:t xml:space="preserve">is work </w:t>
      </w:r>
      <w:r w:rsidR="008B430F">
        <w:rPr>
          <w:noProof/>
          <w:sz w:val="24"/>
          <w:szCs w:val="24"/>
        </w:rPr>
        <w:t xml:space="preserve">became more decorative, </w:t>
      </w:r>
      <w:r w:rsidR="00822100">
        <w:rPr>
          <w:noProof/>
          <w:sz w:val="24"/>
          <w:szCs w:val="24"/>
        </w:rPr>
        <w:t xml:space="preserve">particularly in </w:t>
      </w:r>
      <w:r w:rsidR="0086068C">
        <w:rPr>
          <w:noProof/>
          <w:sz w:val="24"/>
          <w:szCs w:val="24"/>
        </w:rPr>
        <w:t>his</w:t>
      </w:r>
      <w:r w:rsidR="00E80747">
        <w:rPr>
          <w:noProof/>
          <w:sz w:val="24"/>
          <w:szCs w:val="24"/>
        </w:rPr>
        <w:t xml:space="preserve"> use of bold colours</w:t>
      </w:r>
      <w:r w:rsidR="00F63639">
        <w:rPr>
          <w:noProof/>
          <w:sz w:val="24"/>
          <w:szCs w:val="24"/>
        </w:rPr>
        <w:t xml:space="preserve"> and stylized </w:t>
      </w:r>
      <w:r w:rsidR="008B430F">
        <w:rPr>
          <w:noProof/>
          <w:sz w:val="24"/>
          <w:szCs w:val="24"/>
        </w:rPr>
        <w:t>subjects</w:t>
      </w:r>
      <w:r w:rsidR="007D2662">
        <w:rPr>
          <w:noProof/>
          <w:sz w:val="24"/>
          <w:szCs w:val="24"/>
        </w:rPr>
        <w:t xml:space="preserve"> </w:t>
      </w:r>
      <w:r w:rsidR="008B430F">
        <w:rPr>
          <w:noProof/>
          <w:sz w:val="24"/>
          <w:szCs w:val="24"/>
        </w:rPr>
        <w:t xml:space="preserve">drawn </w:t>
      </w:r>
      <w:r w:rsidR="00D45989">
        <w:rPr>
          <w:noProof/>
          <w:sz w:val="24"/>
          <w:szCs w:val="24"/>
        </w:rPr>
        <w:t>in</w:t>
      </w:r>
      <w:r w:rsidR="00E80747">
        <w:rPr>
          <w:noProof/>
          <w:sz w:val="24"/>
          <w:szCs w:val="24"/>
        </w:rPr>
        <w:t xml:space="preserve"> dark outline</w:t>
      </w:r>
      <w:r w:rsidR="00B814A8">
        <w:rPr>
          <w:noProof/>
          <w:sz w:val="24"/>
          <w:szCs w:val="24"/>
        </w:rPr>
        <w:t>s,</w:t>
      </w:r>
      <w:r w:rsidR="007D2662">
        <w:rPr>
          <w:noProof/>
          <w:sz w:val="24"/>
          <w:szCs w:val="24"/>
        </w:rPr>
        <w:t xml:space="preserve"> </w:t>
      </w:r>
      <w:r w:rsidR="00822100">
        <w:rPr>
          <w:noProof/>
          <w:sz w:val="24"/>
          <w:szCs w:val="24"/>
        </w:rPr>
        <w:t xml:space="preserve">resulting in </w:t>
      </w:r>
      <w:r w:rsidR="00D45989">
        <w:rPr>
          <w:noProof/>
          <w:sz w:val="24"/>
          <w:szCs w:val="24"/>
        </w:rPr>
        <w:t>bright and eye-</w:t>
      </w:r>
      <w:r w:rsidR="00E80747">
        <w:rPr>
          <w:noProof/>
          <w:sz w:val="24"/>
          <w:szCs w:val="24"/>
        </w:rPr>
        <w:t>catching</w:t>
      </w:r>
      <w:r w:rsidR="00822100">
        <w:rPr>
          <w:noProof/>
          <w:sz w:val="24"/>
          <w:szCs w:val="24"/>
        </w:rPr>
        <w:t xml:space="preserve"> works</w:t>
      </w:r>
      <w:r w:rsidR="00E80747">
        <w:rPr>
          <w:noProof/>
          <w:sz w:val="24"/>
          <w:szCs w:val="24"/>
        </w:rPr>
        <w:t xml:space="preserve">. </w:t>
      </w:r>
      <w:r w:rsidR="00D45989">
        <w:rPr>
          <w:noProof/>
          <w:sz w:val="24"/>
          <w:szCs w:val="24"/>
        </w:rPr>
        <w:t xml:space="preserve">Wu Hao </w:t>
      </w:r>
      <w:r w:rsidR="0033541D">
        <w:rPr>
          <w:noProof/>
          <w:sz w:val="24"/>
          <w:szCs w:val="24"/>
        </w:rPr>
        <w:t>was inspired by</w:t>
      </w:r>
      <w:r w:rsidR="00E80747">
        <w:rPr>
          <w:noProof/>
          <w:sz w:val="24"/>
          <w:szCs w:val="24"/>
        </w:rPr>
        <w:t xml:space="preserve"> Chinese </w:t>
      </w:r>
      <w:r w:rsidR="004C2963">
        <w:rPr>
          <w:noProof/>
          <w:sz w:val="24"/>
          <w:szCs w:val="24"/>
        </w:rPr>
        <w:t xml:space="preserve">folk </w:t>
      </w:r>
      <w:r w:rsidR="0042642D">
        <w:rPr>
          <w:noProof/>
          <w:sz w:val="24"/>
          <w:szCs w:val="24"/>
        </w:rPr>
        <w:t xml:space="preserve">art </w:t>
      </w:r>
      <w:r w:rsidR="00D45989">
        <w:rPr>
          <w:noProof/>
          <w:sz w:val="24"/>
          <w:szCs w:val="24"/>
        </w:rPr>
        <w:t xml:space="preserve">traditions at a time when </w:t>
      </w:r>
      <w:r w:rsidR="00092644">
        <w:rPr>
          <w:noProof/>
          <w:sz w:val="24"/>
          <w:szCs w:val="24"/>
        </w:rPr>
        <w:t>many of his contemporaries</w:t>
      </w:r>
      <w:r w:rsidR="00822100">
        <w:rPr>
          <w:noProof/>
          <w:sz w:val="24"/>
          <w:szCs w:val="24"/>
        </w:rPr>
        <w:t>, who</w:t>
      </w:r>
      <w:r w:rsidR="00092644">
        <w:rPr>
          <w:noProof/>
          <w:sz w:val="24"/>
          <w:szCs w:val="24"/>
        </w:rPr>
        <w:t xml:space="preserve"> </w:t>
      </w:r>
      <w:r w:rsidR="004C2963">
        <w:rPr>
          <w:noProof/>
          <w:sz w:val="24"/>
          <w:szCs w:val="24"/>
        </w:rPr>
        <w:t>had</w:t>
      </w:r>
      <w:r w:rsidR="00B9492E">
        <w:rPr>
          <w:noProof/>
          <w:sz w:val="24"/>
          <w:szCs w:val="24"/>
        </w:rPr>
        <w:t xml:space="preserve"> left to study abroad</w:t>
      </w:r>
      <w:r w:rsidR="00822100">
        <w:rPr>
          <w:noProof/>
          <w:sz w:val="24"/>
          <w:szCs w:val="24"/>
        </w:rPr>
        <w:t>,</w:t>
      </w:r>
      <w:r w:rsidR="00B9492E">
        <w:rPr>
          <w:noProof/>
          <w:sz w:val="24"/>
          <w:szCs w:val="24"/>
        </w:rPr>
        <w:t xml:space="preserve"> </w:t>
      </w:r>
      <w:r w:rsidR="00092644">
        <w:rPr>
          <w:noProof/>
          <w:sz w:val="24"/>
          <w:szCs w:val="24"/>
        </w:rPr>
        <w:t>were interest</w:t>
      </w:r>
      <w:r w:rsidR="00B9492E">
        <w:rPr>
          <w:noProof/>
          <w:sz w:val="24"/>
          <w:szCs w:val="24"/>
        </w:rPr>
        <w:t>ed</w:t>
      </w:r>
      <w:r w:rsidR="00092644">
        <w:rPr>
          <w:noProof/>
          <w:sz w:val="24"/>
          <w:szCs w:val="24"/>
        </w:rPr>
        <w:t xml:space="preserve"> in </w:t>
      </w:r>
      <w:r w:rsidR="00D45989">
        <w:rPr>
          <w:noProof/>
          <w:sz w:val="24"/>
          <w:szCs w:val="24"/>
        </w:rPr>
        <w:t xml:space="preserve">modernist </w:t>
      </w:r>
      <w:r w:rsidR="00C226BD">
        <w:rPr>
          <w:noProof/>
          <w:sz w:val="24"/>
          <w:szCs w:val="24"/>
        </w:rPr>
        <w:t xml:space="preserve">academic </w:t>
      </w:r>
      <w:r w:rsidR="00D45989">
        <w:rPr>
          <w:noProof/>
          <w:sz w:val="24"/>
          <w:szCs w:val="24"/>
        </w:rPr>
        <w:t xml:space="preserve">trends </w:t>
      </w:r>
      <w:r w:rsidR="0042642D">
        <w:rPr>
          <w:noProof/>
          <w:sz w:val="24"/>
          <w:szCs w:val="24"/>
        </w:rPr>
        <w:t>and</w:t>
      </w:r>
      <w:r w:rsidR="00D45989">
        <w:rPr>
          <w:noProof/>
          <w:sz w:val="24"/>
          <w:szCs w:val="24"/>
        </w:rPr>
        <w:t xml:space="preserve"> the use of </w:t>
      </w:r>
      <w:r w:rsidR="00822100">
        <w:rPr>
          <w:noProof/>
          <w:sz w:val="24"/>
          <w:szCs w:val="24"/>
        </w:rPr>
        <w:t>E</w:t>
      </w:r>
      <w:r w:rsidR="004C2963">
        <w:rPr>
          <w:noProof/>
          <w:sz w:val="24"/>
          <w:szCs w:val="24"/>
        </w:rPr>
        <w:t xml:space="preserve">astern aesthetics in </w:t>
      </w:r>
      <w:r w:rsidR="0042642D">
        <w:rPr>
          <w:noProof/>
          <w:sz w:val="24"/>
          <w:szCs w:val="24"/>
        </w:rPr>
        <w:t>genres such as</w:t>
      </w:r>
      <w:r w:rsidR="00092644">
        <w:rPr>
          <w:noProof/>
          <w:sz w:val="24"/>
          <w:szCs w:val="24"/>
        </w:rPr>
        <w:t xml:space="preserve"> </w:t>
      </w:r>
      <w:r w:rsidR="00822100">
        <w:rPr>
          <w:noProof/>
          <w:sz w:val="24"/>
          <w:szCs w:val="24"/>
        </w:rPr>
        <w:t>A</w:t>
      </w:r>
      <w:r w:rsidR="00092644">
        <w:rPr>
          <w:noProof/>
          <w:sz w:val="24"/>
          <w:szCs w:val="24"/>
        </w:rPr>
        <w:t xml:space="preserve">bstract </w:t>
      </w:r>
      <w:r w:rsidR="00822100">
        <w:rPr>
          <w:noProof/>
          <w:sz w:val="24"/>
          <w:szCs w:val="24"/>
        </w:rPr>
        <w:t>E</w:t>
      </w:r>
      <w:r w:rsidR="00092644">
        <w:rPr>
          <w:noProof/>
          <w:sz w:val="24"/>
          <w:szCs w:val="24"/>
        </w:rPr>
        <w:t>xpressionism</w:t>
      </w:r>
      <w:r w:rsidR="00B9492E">
        <w:rPr>
          <w:noProof/>
          <w:sz w:val="24"/>
          <w:szCs w:val="24"/>
        </w:rPr>
        <w:t xml:space="preserve">. </w:t>
      </w:r>
      <w:r w:rsidR="0042642D">
        <w:rPr>
          <w:noProof/>
          <w:sz w:val="24"/>
          <w:szCs w:val="24"/>
        </w:rPr>
        <w:t xml:space="preserve">Wu’s work was known </w:t>
      </w:r>
      <w:r w:rsidR="00B9492E">
        <w:rPr>
          <w:noProof/>
          <w:sz w:val="24"/>
          <w:szCs w:val="24"/>
        </w:rPr>
        <w:t xml:space="preserve">in Taiwan </w:t>
      </w:r>
      <w:r w:rsidR="00F63639">
        <w:rPr>
          <w:noProof/>
          <w:sz w:val="24"/>
          <w:szCs w:val="24"/>
        </w:rPr>
        <w:t>not only for its “Chineseness”</w:t>
      </w:r>
      <w:r w:rsidR="0042642D">
        <w:rPr>
          <w:noProof/>
          <w:sz w:val="24"/>
          <w:szCs w:val="24"/>
        </w:rPr>
        <w:t xml:space="preserve"> but also for its nativist sentiments </w:t>
      </w:r>
      <w:r w:rsidR="0033541D">
        <w:rPr>
          <w:noProof/>
          <w:sz w:val="24"/>
          <w:szCs w:val="24"/>
        </w:rPr>
        <w:t>(</w:t>
      </w:r>
      <w:r w:rsidR="0033541D" w:rsidRPr="00B41785">
        <w:rPr>
          <w:i/>
          <w:noProof/>
          <w:sz w:val="24"/>
          <w:szCs w:val="24"/>
        </w:rPr>
        <w:t>xiangtu</w:t>
      </w:r>
      <w:r w:rsidR="005D7F22" w:rsidRPr="005D7F22">
        <w:rPr>
          <w:rFonts w:eastAsia="PMingLiU" w:hint="eastAsia"/>
          <w:noProof/>
          <w:sz w:val="24"/>
          <w:szCs w:val="24"/>
          <w:lang w:eastAsia="zh-TW"/>
        </w:rPr>
        <w:t>鄉土</w:t>
      </w:r>
      <w:r w:rsidR="0033541D">
        <w:rPr>
          <w:noProof/>
          <w:sz w:val="24"/>
          <w:szCs w:val="24"/>
        </w:rPr>
        <w:t xml:space="preserve">) </w:t>
      </w:r>
      <w:r w:rsidR="0042642D">
        <w:rPr>
          <w:noProof/>
          <w:sz w:val="24"/>
          <w:szCs w:val="24"/>
        </w:rPr>
        <w:t xml:space="preserve">which </w:t>
      </w:r>
      <w:r w:rsidR="00C226BD">
        <w:rPr>
          <w:noProof/>
          <w:sz w:val="24"/>
          <w:szCs w:val="24"/>
        </w:rPr>
        <w:t xml:space="preserve">alluded to </w:t>
      </w:r>
      <w:r w:rsidR="00822100">
        <w:rPr>
          <w:noProof/>
          <w:sz w:val="24"/>
          <w:szCs w:val="24"/>
        </w:rPr>
        <w:t xml:space="preserve">the </w:t>
      </w:r>
      <w:r w:rsidR="00C226BD">
        <w:rPr>
          <w:noProof/>
          <w:sz w:val="24"/>
          <w:szCs w:val="24"/>
        </w:rPr>
        <w:t>nostalgia prevalent in Taiwan</w:t>
      </w:r>
      <w:r w:rsidR="00B41785">
        <w:rPr>
          <w:noProof/>
          <w:sz w:val="24"/>
          <w:szCs w:val="24"/>
        </w:rPr>
        <w:t xml:space="preserve"> in the 1970s</w:t>
      </w:r>
      <w:r w:rsidR="00C226BD">
        <w:rPr>
          <w:noProof/>
          <w:sz w:val="24"/>
          <w:szCs w:val="24"/>
        </w:rPr>
        <w:t>.</w:t>
      </w:r>
      <w:r w:rsidR="0042642D">
        <w:rPr>
          <w:noProof/>
          <w:sz w:val="24"/>
          <w:szCs w:val="24"/>
        </w:rPr>
        <w:t xml:space="preserve"> </w:t>
      </w:r>
    </w:p>
    <w:p w14:paraId="103572FE" w14:textId="77777777" w:rsidR="00C226BD" w:rsidRDefault="00C226BD" w:rsidP="0085188A">
      <w:pPr>
        <w:spacing w:after="0" w:line="240" w:lineRule="auto"/>
        <w:rPr>
          <w:rFonts w:eastAsia="PMingLiU"/>
          <w:sz w:val="24"/>
          <w:szCs w:val="24"/>
          <w:lang w:eastAsia="zh-TW"/>
        </w:rPr>
      </w:pPr>
    </w:p>
    <w:p w14:paraId="6D892F18" w14:textId="77777777" w:rsidR="00190577" w:rsidRDefault="00484BED" w:rsidP="0085188A">
      <w:pPr>
        <w:spacing w:after="0" w:line="240" w:lineRule="auto"/>
        <w:rPr>
          <w:rFonts w:eastAsia="PMingLiU"/>
          <w:sz w:val="24"/>
          <w:szCs w:val="24"/>
          <w:lang w:eastAsia="zh-TW"/>
        </w:rPr>
      </w:pPr>
      <w:r>
        <w:rPr>
          <w:rFonts w:eastAsia="PMingLiU"/>
          <w:sz w:val="24"/>
          <w:szCs w:val="24"/>
          <w:lang w:eastAsia="zh-TW"/>
        </w:rPr>
        <w:t xml:space="preserve">Born in </w:t>
      </w:r>
      <w:r w:rsidRPr="003A559C">
        <w:rPr>
          <w:rFonts w:eastAsia="PMingLiU"/>
          <w:sz w:val="24"/>
          <w:szCs w:val="24"/>
          <w:lang w:eastAsia="zh-TW"/>
        </w:rPr>
        <w:t>Nanjing from</w:t>
      </w:r>
      <w:r w:rsidR="00E74DBA" w:rsidRPr="003A559C">
        <w:rPr>
          <w:rFonts w:eastAsia="PMingLiU"/>
          <w:sz w:val="24"/>
          <w:szCs w:val="24"/>
          <w:lang w:eastAsia="zh-TW"/>
        </w:rPr>
        <w:t xml:space="preserve"> </w:t>
      </w:r>
      <w:r w:rsidR="00C226BD">
        <w:rPr>
          <w:rFonts w:eastAsia="PMingLiU"/>
          <w:sz w:val="24"/>
          <w:szCs w:val="24"/>
          <w:lang w:eastAsia="zh-TW"/>
        </w:rPr>
        <w:t xml:space="preserve">a </w:t>
      </w:r>
      <w:r w:rsidR="00F63639">
        <w:rPr>
          <w:rFonts w:eastAsia="PMingLiU"/>
          <w:sz w:val="24"/>
          <w:szCs w:val="24"/>
          <w:lang w:eastAsia="zh-TW"/>
        </w:rPr>
        <w:t>middle-c</w:t>
      </w:r>
      <w:r w:rsidR="00E74DBA" w:rsidRPr="003A559C">
        <w:rPr>
          <w:rFonts w:eastAsia="PMingLiU"/>
          <w:sz w:val="24"/>
          <w:szCs w:val="24"/>
          <w:lang w:eastAsia="zh-TW"/>
        </w:rPr>
        <w:t xml:space="preserve">lass </w:t>
      </w:r>
      <w:r w:rsidR="0085188A" w:rsidRPr="003A559C">
        <w:rPr>
          <w:rFonts w:eastAsia="PMingLiU"/>
          <w:sz w:val="24"/>
          <w:szCs w:val="24"/>
          <w:lang w:eastAsia="zh-TW"/>
        </w:rPr>
        <w:t>family</w:t>
      </w:r>
      <w:r w:rsidR="00B41785">
        <w:rPr>
          <w:rFonts w:eastAsia="PMingLiU"/>
          <w:sz w:val="24"/>
          <w:szCs w:val="24"/>
          <w:lang w:eastAsia="zh-TW"/>
        </w:rPr>
        <w:t>,</w:t>
      </w:r>
      <w:r w:rsidR="00724331">
        <w:rPr>
          <w:rFonts w:eastAsia="PMingLiU"/>
          <w:sz w:val="24"/>
          <w:szCs w:val="24"/>
          <w:lang w:eastAsia="zh-TW"/>
        </w:rPr>
        <w:t xml:space="preserve"> </w:t>
      </w:r>
      <w:r w:rsidR="0039582D" w:rsidRPr="003A559C">
        <w:rPr>
          <w:rFonts w:eastAsia="PMingLiU"/>
          <w:sz w:val="24"/>
          <w:szCs w:val="24"/>
          <w:lang w:eastAsia="zh-TW"/>
        </w:rPr>
        <w:t>Wu came to Taiwan in 1949</w:t>
      </w:r>
      <w:r w:rsidR="0085188A" w:rsidRPr="003A559C">
        <w:rPr>
          <w:rFonts w:eastAsia="PMingLiU"/>
          <w:sz w:val="24"/>
          <w:szCs w:val="24"/>
          <w:lang w:eastAsia="zh-TW"/>
        </w:rPr>
        <w:t xml:space="preserve"> w</w:t>
      </w:r>
      <w:r w:rsidR="00303301" w:rsidRPr="003A559C">
        <w:rPr>
          <w:rFonts w:eastAsia="PMingLiU"/>
          <w:sz w:val="24"/>
          <w:szCs w:val="24"/>
          <w:lang w:eastAsia="zh-TW"/>
        </w:rPr>
        <w:t>hen</w:t>
      </w:r>
      <w:r w:rsidR="0085188A" w:rsidRPr="003A559C">
        <w:rPr>
          <w:rFonts w:eastAsia="PMingLiU"/>
          <w:sz w:val="24"/>
          <w:szCs w:val="24"/>
          <w:lang w:eastAsia="zh-TW"/>
        </w:rPr>
        <w:t xml:space="preserve"> the Nationalist government</w:t>
      </w:r>
      <w:r w:rsidR="007C59D0" w:rsidRPr="003A559C">
        <w:rPr>
          <w:rFonts w:eastAsia="PMingLiU"/>
          <w:sz w:val="24"/>
          <w:szCs w:val="24"/>
          <w:lang w:eastAsia="zh-TW"/>
        </w:rPr>
        <w:t xml:space="preserve"> was leaving China</w:t>
      </w:r>
      <w:r w:rsidR="007C59D0">
        <w:rPr>
          <w:rFonts w:eastAsia="PMingLiU"/>
          <w:sz w:val="24"/>
          <w:szCs w:val="24"/>
          <w:lang w:eastAsia="zh-TW"/>
        </w:rPr>
        <w:t xml:space="preserve"> at the time</w:t>
      </w:r>
      <w:r w:rsidR="00E80747">
        <w:rPr>
          <w:rFonts w:eastAsia="PMingLiU"/>
          <w:sz w:val="24"/>
          <w:szCs w:val="24"/>
          <w:lang w:eastAsia="zh-TW"/>
        </w:rPr>
        <w:t xml:space="preserve"> of Communist insurgency</w:t>
      </w:r>
      <w:r w:rsidR="0085188A">
        <w:rPr>
          <w:rFonts w:eastAsia="PMingLiU"/>
          <w:sz w:val="24"/>
          <w:szCs w:val="24"/>
          <w:lang w:eastAsia="zh-TW"/>
        </w:rPr>
        <w:t xml:space="preserve">. </w:t>
      </w:r>
      <w:r w:rsidR="00822100">
        <w:rPr>
          <w:rFonts w:eastAsia="PMingLiU"/>
          <w:sz w:val="24"/>
          <w:szCs w:val="24"/>
          <w:lang w:eastAsia="zh-TW"/>
        </w:rPr>
        <w:t>Despite his</w:t>
      </w:r>
      <w:r w:rsidR="00F6738F">
        <w:rPr>
          <w:rFonts w:eastAsia="PMingLiU"/>
          <w:sz w:val="24"/>
          <w:szCs w:val="24"/>
          <w:lang w:eastAsia="zh-TW"/>
        </w:rPr>
        <w:t xml:space="preserve"> desire to paint when </w:t>
      </w:r>
      <w:r w:rsidR="00E74DBA">
        <w:rPr>
          <w:rFonts w:eastAsia="PMingLiU"/>
          <w:sz w:val="24"/>
          <w:szCs w:val="24"/>
          <w:lang w:eastAsia="zh-TW"/>
        </w:rPr>
        <w:t xml:space="preserve">he was </w:t>
      </w:r>
      <w:r w:rsidR="00F6738F">
        <w:rPr>
          <w:rFonts w:eastAsia="PMingLiU"/>
          <w:sz w:val="24"/>
          <w:szCs w:val="24"/>
          <w:lang w:eastAsia="zh-TW"/>
        </w:rPr>
        <w:t>younger</w:t>
      </w:r>
      <w:r w:rsidR="00C226BD">
        <w:rPr>
          <w:rFonts w:eastAsia="PMingLiU"/>
          <w:sz w:val="24"/>
          <w:szCs w:val="24"/>
          <w:lang w:eastAsia="zh-TW"/>
        </w:rPr>
        <w:t xml:space="preserve"> (influenced by his grandfather who did traditional Chinese painting)</w:t>
      </w:r>
      <w:r w:rsidR="00F6738F">
        <w:rPr>
          <w:rFonts w:eastAsia="PMingLiU"/>
          <w:sz w:val="24"/>
          <w:szCs w:val="24"/>
          <w:lang w:eastAsia="zh-TW"/>
        </w:rPr>
        <w:t xml:space="preserve"> </w:t>
      </w:r>
      <w:r w:rsidR="00822100">
        <w:rPr>
          <w:rFonts w:eastAsia="PMingLiU"/>
          <w:sz w:val="24"/>
          <w:szCs w:val="24"/>
          <w:lang w:eastAsia="zh-TW"/>
        </w:rPr>
        <w:t xml:space="preserve">he could </w:t>
      </w:r>
      <w:r w:rsidR="00F6738F">
        <w:rPr>
          <w:rFonts w:eastAsia="PMingLiU"/>
          <w:sz w:val="24"/>
          <w:szCs w:val="24"/>
          <w:lang w:eastAsia="zh-TW"/>
        </w:rPr>
        <w:t xml:space="preserve">not </w:t>
      </w:r>
      <w:r w:rsidR="00822100">
        <w:rPr>
          <w:rFonts w:eastAsia="PMingLiU"/>
          <w:sz w:val="24"/>
          <w:szCs w:val="24"/>
          <w:lang w:eastAsia="zh-TW"/>
        </w:rPr>
        <w:t>elicit</w:t>
      </w:r>
      <w:r w:rsidR="00F6738F">
        <w:rPr>
          <w:rFonts w:eastAsia="PMingLiU"/>
          <w:sz w:val="24"/>
          <w:szCs w:val="24"/>
          <w:lang w:eastAsia="zh-TW"/>
        </w:rPr>
        <w:t xml:space="preserve"> </w:t>
      </w:r>
      <w:r w:rsidR="00822100">
        <w:rPr>
          <w:rFonts w:eastAsia="PMingLiU"/>
          <w:sz w:val="24"/>
          <w:szCs w:val="24"/>
          <w:lang w:eastAsia="zh-TW"/>
        </w:rPr>
        <w:t xml:space="preserve">his father’s </w:t>
      </w:r>
      <w:r w:rsidR="00F6738F">
        <w:rPr>
          <w:rFonts w:eastAsia="PMingLiU"/>
          <w:sz w:val="24"/>
          <w:szCs w:val="24"/>
          <w:lang w:eastAsia="zh-TW"/>
        </w:rPr>
        <w:t>support</w:t>
      </w:r>
      <w:r w:rsidR="00F63639">
        <w:rPr>
          <w:rFonts w:eastAsia="PMingLiU"/>
          <w:sz w:val="24"/>
          <w:szCs w:val="24"/>
          <w:lang w:eastAsia="zh-TW"/>
        </w:rPr>
        <w:t>,</w:t>
      </w:r>
      <w:r w:rsidR="00822100">
        <w:rPr>
          <w:rFonts w:eastAsia="PMingLiU"/>
          <w:sz w:val="24"/>
          <w:szCs w:val="24"/>
          <w:lang w:eastAsia="zh-TW"/>
        </w:rPr>
        <w:t xml:space="preserve"> </w:t>
      </w:r>
      <w:proofErr w:type="gramStart"/>
      <w:r w:rsidR="00303301">
        <w:rPr>
          <w:rFonts w:eastAsia="PMingLiU"/>
          <w:sz w:val="24"/>
          <w:szCs w:val="24"/>
          <w:lang w:eastAsia="zh-TW"/>
        </w:rPr>
        <w:t>who</w:t>
      </w:r>
      <w:proofErr w:type="gramEnd"/>
      <w:r w:rsidR="00303301">
        <w:rPr>
          <w:rFonts w:eastAsia="PMingLiU"/>
          <w:sz w:val="24"/>
          <w:szCs w:val="24"/>
          <w:lang w:eastAsia="zh-TW"/>
        </w:rPr>
        <w:t xml:space="preserve"> felt he needed </w:t>
      </w:r>
      <w:r w:rsidR="00C226BD">
        <w:rPr>
          <w:rFonts w:eastAsia="PMingLiU"/>
          <w:sz w:val="24"/>
          <w:szCs w:val="24"/>
          <w:lang w:eastAsia="zh-TW"/>
        </w:rPr>
        <w:t xml:space="preserve">a </w:t>
      </w:r>
      <w:r w:rsidR="00CE6988">
        <w:rPr>
          <w:rFonts w:eastAsia="PMingLiU"/>
          <w:sz w:val="24"/>
          <w:szCs w:val="24"/>
          <w:lang w:eastAsia="zh-TW"/>
        </w:rPr>
        <w:t xml:space="preserve">more viable </w:t>
      </w:r>
      <w:r w:rsidR="00C226BD">
        <w:rPr>
          <w:rFonts w:eastAsia="PMingLiU"/>
          <w:sz w:val="24"/>
          <w:szCs w:val="24"/>
          <w:lang w:eastAsia="zh-TW"/>
        </w:rPr>
        <w:t>profession</w:t>
      </w:r>
      <w:r w:rsidR="00F6738F">
        <w:rPr>
          <w:rFonts w:eastAsia="PMingLiU"/>
          <w:sz w:val="24"/>
          <w:szCs w:val="24"/>
          <w:lang w:eastAsia="zh-TW"/>
        </w:rPr>
        <w:t xml:space="preserve">. </w:t>
      </w:r>
      <w:r w:rsidR="007C59D0">
        <w:rPr>
          <w:rFonts w:eastAsia="PMingLiU"/>
          <w:sz w:val="24"/>
          <w:szCs w:val="24"/>
          <w:lang w:eastAsia="zh-TW"/>
        </w:rPr>
        <w:t xml:space="preserve">The year after he arrived </w:t>
      </w:r>
      <w:r w:rsidR="00FA210A">
        <w:rPr>
          <w:rFonts w:eastAsia="PMingLiU"/>
          <w:sz w:val="24"/>
          <w:szCs w:val="24"/>
          <w:lang w:eastAsia="zh-TW"/>
        </w:rPr>
        <w:t>i</w:t>
      </w:r>
      <w:r w:rsidR="00F6738F">
        <w:rPr>
          <w:rFonts w:eastAsia="PMingLiU"/>
          <w:sz w:val="24"/>
          <w:szCs w:val="24"/>
          <w:lang w:eastAsia="zh-TW"/>
        </w:rPr>
        <w:t>n Taiwan</w:t>
      </w:r>
      <w:r w:rsidR="00F63639">
        <w:rPr>
          <w:rFonts w:eastAsia="PMingLiU"/>
          <w:sz w:val="24"/>
          <w:szCs w:val="24"/>
          <w:lang w:eastAsia="zh-TW"/>
        </w:rPr>
        <w:t>,</w:t>
      </w:r>
      <w:r w:rsidR="00F6738F">
        <w:rPr>
          <w:rFonts w:eastAsia="PMingLiU"/>
          <w:sz w:val="24"/>
          <w:szCs w:val="24"/>
          <w:lang w:eastAsia="zh-TW"/>
        </w:rPr>
        <w:t xml:space="preserve"> </w:t>
      </w:r>
      <w:r w:rsidR="007C59D0">
        <w:rPr>
          <w:rFonts w:eastAsia="PMingLiU"/>
          <w:sz w:val="24"/>
          <w:szCs w:val="24"/>
          <w:lang w:eastAsia="zh-TW"/>
        </w:rPr>
        <w:t>he joined the air</w:t>
      </w:r>
      <w:r w:rsidR="00822100">
        <w:rPr>
          <w:rFonts w:eastAsia="PMingLiU"/>
          <w:sz w:val="24"/>
          <w:szCs w:val="24"/>
          <w:lang w:eastAsia="zh-TW"/>
        </w:rPr>
        <w:t xml:space="preserve"> </w:t>
      </w:r>
      <w:r w:rsidR="007C59D0">
        <w:rPr>
          <w:rFonts w:eastAsia="PMingLiU"/>
          <w:sz w:val="24"/>
          <w:szCs w:val="24"/>
          <w:lang w:eastAsia="zh-TW"/>
        </w:rPr>
        <w:t>force, wh</w:t>
      </w:r>
      <w:r w:rsidR="006271F0">
        <w:rPr>
          <w:rFonts w:eastAsia="PMingLiU"/>
          <w:sz w:val="24"/>
          <w:szCs w:val="24"/>
          <w:lang w:eastAsia="zh-TW"/>
        </w:rPr>
        <w:t>ere</w:t>
      </w:r>
      <w:r w:rsidR="007C59D0">
        <w:rPr>
          <w:rFonts w:eastAsia="PMingLiU"/>
          <w:sz w:val="24"/>
          <w:szCs w:val="24"/>
          <w:lang w:eastAsia="zh-TW"/>
        </w:rPr>
        <w:t xml:space="preserve"> he </w:t>
      </w:r>
      <w:r w:rsidR="00F63639">
        <w:rPr>
          <w:rFonts w:eastAsia="PMingLiU"/>
          <w:sz w:val="24"/>
          <w:szCs w:val="24"/>
          <w:lang w:eastAsia="zh-TW"/>
        </w:rPr>
        <w:t xml:space="preserve">served </w:t>
      </w:r>
      <w:r w:rsidR="006271F0">
        <w:rPr>
          <w:rFonts w:eastAsia="PMingLiU"/>
          <w:sz w:val="24"/>
          <w:szCs w:val="24"/>
          <w:lang w:eastAsia="zh-TW"/>
        </w:rPr>
        <w:t>as an officer</w:t>
      </w:r>
      <w:r w:rsidR="007C59D0">
        <w:rPr>
          <w:rFonts w:eastAsia="PMingLiU"/>
          <w:sz w:val="24"/>
          <w:szCs w:val="24"/>
          <w:lang w:eastAsia="zh-TW"/>
        </w:rPr>
        <w:t xml:space="preserve"> until 1971. </w:t>
      </w:r>
      <w:r w:rsidR="005B3B11">
        <w:rPr>
          <w:rFonts w:eastAsia="PMingLiU"/>
          <w:sz w:val="24"/>
          <w:szCs w:val="24"/>
          <w:lang w:eastAsia="zh-TW"/>
        </w:rPr>
        <w:t>His arrival</w:t>
      </w:r>
      <w:r w:rsidR="00CE57DB">
        <w:rPr>
          <w:rFonts w:eastAsia="PMingLiU"/>
          <w:sz w:val="24"/>
          <w:szCs w:val="24"/>
          <w:lang w:eastAsia="zh-TW"/>
        </w:rPr>
        <w:t xml:space="preserve"> in Taiwan </w:t>
      </w:r>
      <w:r w:rsidR="005B3B11">
        <w:rPr>
          <w:rFonts w:eastAsia="PMingLiU"/>
          <w:sz w:val="24"/>
          <w:szCs w:val="24"/>
          <w:lang w:eastAsia="zh-TW"/>
        </w:rPr>
        <w:t>enabled him to pursue art studies</w:t>
      </w:r>
      <w:r w:rsidR="00E74DBA">
        <w:rPr>
          <w:rFonts w:eastAsia="PMingLiU"/>
          <w:sz w:val="24"/>
          <w:szCs w:val="24"/>
          <w:lang w:eastAsia="zh-TW"/>
        </w:rPr>
        <w:t>,</w:t>
      </w:r>
      <w:r w:rsidR="005B3B11">
        <w:rPr>
          <w:rFonts w:eastAsia="PMingLiU"/>
          <w:sz w:val="24"/>
          <w:szCs w:val="24"/>
          <w:lang w:eastAsia="zh-TW"/>
        </w:rPr>
        <w:t xml:space="preserve"> </w:t>
      </w:r>
      <w:r w:rsidR="00E74DBA">
        <w:rPr>
          <w:rFonts w:eastAsia="PMingLiU"/>
          <w:sz w:val="24"/>
          <w:szCs w:val="24"/>
          <w:lang w:eastAsia="zh-TW"/>
        </w:rPr>
        <w:t xml:space="preserve">learn </w:t>
      </w:r>
      <w:r w:rsidR="00822100">
        <w:rPr>
          <w:rFonts w:eastAsia="PMingLiU"/>
          <w:sz w:val="24"/>
          <w:szCs w:val="24"/>
          <w:lang w:eastAsia="zh-TW"/>
        </w:rPr>
        <w:t>W</w:t>
      </w:r>
      <w:r w:rsidR="00F77B09">
        <w:rPr>
          <w:rFonts w:eastAsia="PMingLiU"/>
          <w:sz w:val="24"/>
          <w:szCs w:val="24"/>
          <w:lang w:eastAsia="zh-TW"/>
        </w:rPr>
        <w:t xml:space="preserve">estern </w:t>
      </w:r>
      <w:r w:rsidR="003A559C">
        <w:rPr>
          <w:rFonts w:eastAsia="PMingLiU"/>
          <w:sz w:val="24"/>
          <w:szCs w:val="24"/>
          <w:lang w:eastAsia="zh-TW"/>
        </w:rPr>
        <w:t xml:space="preserve">drawing and painting </w:t>
      </w:r>
      <w:r w:rsidR="00C226BD">
        <w:rPr>
          <w:rFonts w:eastAsia="PMingLiU"/>
          <w:sz w:val="24"/>
          <w:szCs w:val="24"/>
          <w:lang w:eastAsia="zh-TW"/>
        </w:rPr>
        <w:t xml:space="preserve">techniques, </w:t>
      </w:r>
      <w:r w:rsidR="00E74DBA">
        <w:rPr>
          <w:rFonts w:eastAsia="PMingLiU"/>
          <w:sz w:val="24"/>
          <w:szCs w:val="24"/>
          <w:lang w:eastAsia="zh-TW"/>
        </w:rPr>
        <w:t xml:space="preserve">work with </w:t>
      </w:r>
      <w:r w:rsidR="003A559C">
        <w:rPr>
          <w:rFonts w:eastAsia="PMingLiU"/>
          <w:sz w:val="24"/>
          <w:szCs w:val="24"/>
          <w:lang w:eastAsia="zh-TW"/>
        </w:rPr>
        <w:t xml:space="preserve">various </w:t>
      </w:r>
      <w:r w:rsidR="00E74DBA">
        <w:rPr>
          <w:rFonts w:eastAsia="PMingLiU"/>
          <w:sz w:val="24"/>
          <w:szCs w:val="24"/>
          <w:lang w:eastAsia="zh-TW"/>
        </w:rPr>
        <w:t>materials</w:t>
      </w:r>
      <w:r w:rsidR="00C226BD">
        <w:rPr>
          <w:rFonts w:eastAsia="PMingLiU"/>
          <w:sz w:val="24"/>
          <w:szCs w:val="24"/>
          <w:lang w:eastAsia="zh-TW"/>
        </w:rPr>
        <w:t>,</w:t>
      </w:r>
      <w:r w:rsidR="00E74DBA">
        <w:rPr>
          <w:rFonts w:eastAsia="PMingLiU"/>
          <w:sz w:val="24"/>
          <w:szCs w:val="24"/>
          <w:lang w:eastAsia="zh-TW"/>
        </w:rPr>
        <w:t xml:space="preserve"> </w:t>
      </w:r>
      <w:r w:rsidR="00092644">
        <w:rPr>
          <w:rFonts w:eastAsia="PMingLiU"/>
          <w:sz w:val="24"/>
          <w:szCs w:val="24"/>
          <w:lang w:eastAsia="zh-TW"/>
        </w:rPr>
        <w:t xml:space="preserve">and </w:t>
      </w:r>
      <w:r w:rsidR="00E74DBA">
        <w:rPr>
          <w:rFonts w:eastAsia="PMingLiU"/>
          <w:sz w:val="24"/>
          <w:szCs w:val="24"/>
          <w:lang w:eastAsia="zh-TW"/>
        </w:rPr>
        <w:t xml:space="preserve">gave him the opportunity </w:t>
      </w:r>
      <w:r w:rsidR="00092644">
        <w:rPr>
          <w:rFonts w:eastAsia="PMingLiU"/>
          <w:sz w:val="24"/>
          <w:szCs w:val="24"/>
          <w:lang w:eastAsia="zh-TW"/>
        </w:rPr>
        <w:t xml:space="preserve">to meet and work </w:t>
      </w:r>
      <w:r w:rsidR="00CE57DB">
        <w:rPr>
          <w:rFonts w:eastAsia="PMingLiU"/>
          <w:sz w:val="24"/>
          <w:szCs w:val="24"/>
          <w:lang w:eastAsia="zh-TW"/>
        </w:rPr>
        <w:t>with a number of teachers and fellow artists</w:t>
      </w:r>
      <w:r w:rsidR="00E74DBA">
        <w:rPr>
          <w:rFonts w:eastAsia="PMingLiU"/>
          <w:sz w:val="24"/>
          <w:szCs w:val="24"/>
          <w:lang w:eastAsia="zh-TW"/>
        </w:rPr>
        <w:t xml:space="preserve">. </w:t>
      </w:r>
    </w:p>
    <w:p w14:paraId="42E0AE18" w14:textId="77777777" w:rsidR="00190577" w:rsidRDefault="00190577" w:rsidP="0085188A">
      <w:pPr>
        <w:spacing w:after="0" w:line="240" w:lineRule="auto"/>
        <w:rPr>
          <w:rFonts w:eastAsia="PMingLiU"/>
          <w:sz w:val="24"/>
          <w:szCs w:val="24"/>
          <w:lang w:eastAsia="zh-TW"/>
        </w:rPr>
      </w:pPr>
    </w:p>
    <w:p w14:paraId="4083AAA8" w14:textId="77777777" w:rsidR="0039582D" w:rsidRDefault="001432B3" w:rsidP="0085188A">
      <w:pPr>
        <w:spacing w:after="0" w:line="240" w:lineRule="auto"/>
        <w:rPr>
          <w:rFonts w:eastAsia="PMingLiU"/>
          <w:sz w:val="24"/>
          <w:szCs w:val="24"/>
          <w:lang w:eastAsia="zh-TW"/>
        </w:rPr>
      </w:pPr>
      <w:r>
        <w:rPr>
          <w:rFonts w:eastAsia="PMingLiU"/>
          <w:sz w:val="24"/>
          <w:szCs w:val="24"/>
          <w:lang w:eastAsia="zh-TW"/>
        </w:rPr>
        <w:t xml:space="preserve">In 1950-51 he </w:t>
      </w:r>
      <w:r w:rsidR="00822100">
        <w:rPr>
          <w:rFonts w:eastAsia="PMingLiU"/>
          <w:sz w:val="24"/>
          <w:szCs w:val="24"/>
          <w:lang w:eastAsia="zh-TW"/>
        </w:rPr>
        <w:t>studied</w:t>
      </w:r>
      <w:r>
        <w:rPr>
          <w:rFonts w:eastAsia="PMingLiU"/>
          <w:sz w:val="24"/>
          <w:szCs w:val="24"/>
          <w:lang w:eastAsia="zh-TW"/>
        </w:rPr>
        <w:t xml:space="preserve"> painting under Li Chun</w:t>
      </w:r>
      <w:r w:rsidR="00C226BD">
        <w:rPr>
          <w:rFonts w:eastAsia="PMingLiU"/>
          <w:sz w:val="24"/>
          <w:szCs w:val="24"/>
          <w:lang w:eastAsia="zh-TW"/>
        </w:rPr>
        <w:t>g</w:t>
      </w:r>
      <w:r>
        <w:rPr>
          <w:rFonts w:eastAsia="PMingLiU"/>
          <w:sz w:val="24"/>
          <w:szCs w:val="24"/>
          <w:lang w:eastAsia="zh-TW"/>
        </w:rPr>
        <w:t>-shen</w:t>
      </w:r>
      <w:r w:rsidR="00AD2F09">
        <w:rPr>
          <w:rFonts w:eastAsia="PMingLiU"/>
          <w:sz w:val="24"/>
          <w:szCs w:val="24"/>
          <w:lang w:eastAsia="zh-TW"/>
        </w:rPr>
        <w:t>g</w:t>
      </w:r>
      <w:r w:rsidR="00F47438">
        <w:rPr>
          <w:rFonts w:eastAsia="PMingLiU"/>
          <w:sz w:val="24"/>
          <w:szCs w:val="24"/>
          <w:lang w:eastAsia="zh-TW"/>
        </w:rPr>
        <w:t xml:space="preserve"> </w:t>
      </w:r>
      <w:r>
        <w:rPr>
          <w:rFonts w:eastAsia="PMingLiU"/>
          <w:sz w:val="24"/>
          <w:szCs w:val="24"/>
          <w:lang w:eastAsia="zh-TW"/>
        </w:rPr>
        <w:t>and also start</w:t>
      </w:r>
      <w:r w:rsidR="00CE6988">
        <w:rPr>
          <w:rFonts w:eastAsia="PMingLiU"/>
          <w:sz w:val="24"/>
          <w:szCs w:val="24"/>
          <w:lang w:eastAsia="zh-TW"/>
        </w:rPr>
        <w:t>ed</w:t>
      </w:r>
      <w:r>
        <w:rPr>
          <w:rFonts w:eastAsia="PMingLiU"/>
          <w:sz w:val="24"/>
          <w:szCs w:val="24"/>
          <w:lang w:eastAsia="zh-TW"/>
        </w:rPr>
        <w:t xml:space="preserve"> painting with a</w:t>
      </w:r>
      <w:r w:rsidR="007D2662">
        <w:rPr>
          <w:rFonts w:eastAsia="PMingLiU"/>
          <w:sz w:val="24"/>
          <w:szCs w:val="24"/>
          <w:lang w:eastAsia="zh-TW"/>
        </w:rPr>
        <w:t xml:space="preserve">rtists such as Hsia </w:t>
      </w:r>
      <w:r w:rsidR="000B0572">
        <w:rPr>
          <w:rFonts w:eastAsia="PMingLiU"/>
          <w:sz w:val="24"/>
          <w:szCs w:val="24"/>
          <w:lang w:eastAsia="zh-TW"/>
        </w:rPr>
        <w:t>Yang</w:t>
      </w:r>
      <w:r w:rsidR="007D2662">
        <w:rPr>
          <w:rFonts w:eastAsia="PMingLiU"/>
          <w:sz w:val="24"/>
          <w:szCs w:val="24"/>
          <w:lang w:eastAsia="zh-TW"/>
        </w:rPr>
        <w:t xml:space="preserve"> (</w:t>
      </w:r>
      <w:r w:rsidR="00257216">
        <w:rPr>
          <w:rFonts w:eastAsia="PMingLiU" w:hint="eastAsia"/>
          <w:sz w:val="24"/>
          <w:szCs w:val="24"/>
          <w:lang w:eastAsia="zh-TW"/>
        </w:rPr>
        <w:t>夏</w:t>
      </w:r>
      <w:r w:rsidR="00F83E44">
        <w:rPr>
          <w:rFonts w:eastAsia="PMingLiU" w:hint="eastAsia"/>
          <w:sz w:val="24"/>
          <w:szCs w:val="24"/>
          <w:lang w:eastAsia="zh-TW"/>
        </w:rPr>
        <w:t>陽</w:t>
      </w:r>
      <w:r w:rsidR="000B0572">
        <w:rPr>
          <w:rFonts w:eastAsia="PMingLiU" w:hint="eastAsia"/>
          <w:sz w:val="24"/>
          <w:szCs w:val="24"/>
          <w:lang w:eastAsia="zh-TW"/>
        </w:rPr>
        <w:t xml:space="preserve">; </w:t>
      </w:r>
      <w:r>
        <w:rPr>
          <w:rFonts w:eastAsia="PMingLiU"/>
          <w:sz w:val="24"/>
          <w:szCs w:val="24"/>
          <w:lang w:eastAsia="zh-TW"/>
        </w:rPr>
        <w:t>1932</w:t>
      </w:r>
      <w:r w:rsidR="007D2662">
        <w:rPr>
          <w:rFonts w:eastAsia="PMingLiU"/>
          <w:sz w:val="24"/>
          <w:szCs w:val="24"/>
          <w:lang w:eastAsia="zh-TW"/>
        </w:rPr>
        <w:t xml:space="preserve"> –</w:t>
      </w:r>
      <w:r w:rsidR="00CE6988">
        <w:rPr>
          <w:rFonts w:eastAsia="PMingLiU"/>
          <w:sz w:val="24"/>
          <w:szCs w:val="24"/>
          <w:lang w:eastAsia="zh-TW"/>
        </w:rPr>
        <w:t>) who was one of the founders of the Ton</w:t>
      </w:r>
      <w:r>
        <w:rPr>
          <w:rFonts w:eastAsia="PMingLiU"/>
          <w:sz w:val="24"/>
          <w:szCs w:val="24"/>
          <w:lang w:eastAsia="zh-TW"/>
        </w:rPr>
        <w:t xml:space="preserve"> Fan Group</w:t>
      </w:r>
      <w:r w:rsidR="000B0572">
        <w:rPr>
          <w:rFonts w:eastAsia="PMingLiU"/>
          <w:sz w:val="24"/>
          <w:szCs w:val="24"/>
          <w:lang w:eastAsia="zh-TW"/>
        </w:rPr>
        <w:t xml:space="preserve"> (</w:t>
      </w:r>
      <w:r w:rsidR="000B0572">
        <w:rPr>
          <w:rFonts w:eastAsia="PMingLiU" w:hint="eastAsia"/>
          <w:sz w:val="24"/>
          <w:szCs w:val="24"/>
          <w:lang w:eastAsia="zh-TW"/>
        </w:rPr>
        <w:t>東方畫會</w:t>
      </w:r>
      <w:r w:rsidR="000B0572">
        <w:rPr>
          <w:rFonts w:eastAsia="PMingLiU" w:hint="eastAsia"/>
          <w:sz w:val="24"/>
          <w:szCs w:val="24"/>
          <w:lang w:eastAsia="zh-TW"/>
        </w:rPr>
        <w:t>)</w:t>
      </w:r>
      <w:r>
        <w:rPr>
          <w:rFonts w:eastAsia="PMingLiU"/>
          <w:sz w:val="24"/>
          <w:szCs w:val="24"/>
          <w:lang w:eastAsia="zh-TW"/>
        </w:rPr>
        <w:t xml:space="preserve">. </w:t>
      </w:r>
      <w:r w:rsidR="00F47438">
        <w:rPr>
          <w:rFonts w:eastAsia="PMingLiU"/>
          <w:sz w:val="24"/>
          <w:szCs w:val="24"/>
          <w:lang w:eastAsia="zh-TW"/>
        </w:rPr>
        <w:t>In 1</w:t>
      </w:r>
      <w:r w:rsidR="00F63639">
        <w:rPr>
          <w:rFonts w:eastAsia="PMingLiU"/>
          <w:sz w:val="24"/>
          <w:szCs w:val="24"/>
          <w:lang w:eastAsia="zh-TW"/>
        </w:rPr>
        <w:t xml:space="preserve">952 Wu, </w:t>
      </w:r>
      <w:r w:rsidR="00CE6988">
        <w:rPr>
          <w:rFonts w:eastAsia="PMingLiU"/>
          <w:sz w:val="24"/>
          <w:szCs w:val="24"/>
          <w:lang w:eastAsia="zh-TW"/>
        </w:rPr>
        <w:t>along with other Ton Fan</w:t>
      </w:r>
      <w:r w:rsidR="00F47438">
        <w:rPr>
          <w:rFonts w:eastAsia="PMingLiU"/>
          <w:sz w:val="24"/>
          <w:szCs w:val="24"/>
          <w:lang w:eastAsia="zh-TW"/>
        </w:rPr>
        <w:t xml:space="preserve"> artists</w:t>
      </w:r>
      <w:r w:rsidR="00724331">
        <w:rPr>
          <w:rFonts w:eastAsia="PMingLiU"/>
          <w:sz w:val="24"/>
          <w:szCs w:val="24"/>
          <w:lang w:eastAsia="zh-TW"/>
        </w:rPr>
        <w:t xml:space="preserve"> </w:t>
      </w:r>
      <w:r w:rsidR="00C226BD">
        <w:rPr>
          <w:rFonts w:eastAsia="PMingLiU"/>
          <w:sz w:val="24"/>
          <w:szCs w:val="24"/>
          <w:lang w:eastAsia="zh-TW"/>
        </w:rPr>
        <w:t xml:space="preserve">Hsia and </w:t>
      </w:r>
      <w:r w:rsidR="00724331">
        <w:rPr>
          <w:rFonts w:eastAsia="PMingLiU"/>
          <w:sz w:val="24"/>
          <w:szCs w:val="24"/>
          <w:lang w:eastAsia="zh-TW"/>
        </w:rPr>
        <w:t>Ouyang Wen-</w:t>
      </w:r>
      <w:proofErr w:type="spellStart"/>
      <w:r w:rsidR="00724331">
        <w:rPr>
          <w:rFonts w:eastAsia="PMingLiU"/>
          <w:sz w:val="24"/>
          <w:szCs w:val="24"/>
          <w:lang w:eastAsia="zh-TW"/>
        </w:rPr>
        <w:t>yuan</w:t>
      </w:r>
      <w:proofErr w:type="spellEnd"/>
      <w:r w:rsidR="000109CB">
        <w:rPr>
          <w:rFonts w:eastAsia="PMingLiU" w:hint="eastAsia"/>
          <w:sz w:val="24"/>
          <w:szCs w:val="24"/>
          <w:lang w:eastAsia="zh-TW"/>
        </w:rPr>
        <w:t xml:space="preserve"> (</w:t>
      </w:r>
      <w:r w:rsidR="000109CB" w:rsidRPr="000109CB">
        <w:rPr>
          <w:rFonts w:eastAsia="PMingLiU" w:hint="eastAsia"/>
          <w:sz w:val="24"/>
          <w:szCs w:val="24"/>
          <w:lang w:eastAsia="zh-TW"/>
        </w:rPr>
        <w:t>歐陽文苑</w:t>
      </w:r>
      <w:r w:rsidR="000109CB">
        <w:rPr>
          <w:rFonts w:eastAsia="PMingLiU" w:hint="eastAsia"/>
          <w:sz w:val="24"/>
          <w:szCs w:val="24"/>
          <w:lang w:eastAsia="zh-TW"/>
        </w:rPr>
        <w:t>)</w:t>
      </w:r>
      <w:r>
        <w:rPr>
          <w:rFonts w:eastAsia="PMingLiU"/>
          <w:sz w:val="24"/>
          <w:szCs w:val="24"/>
          <w:lang w:eastAsia="zh-TW"/>
        </w:rPr>
        <w:t xml:space="preserve">, </w:t>
      </w:r>
      <w:r w:rsidR="00F63639">
        <w:rPr>
          <w:rFonts w:eastAsia="PMingLiU"/>
          <w:sz w:val="24"/>
          <w:szCs w:val="24"/>
          <w:lang w:eastAsia="zh-TW"/>
        </w:rPr>
        <w:t>converted an air-r</w:t>
      </w:r>
      <w:r w:rsidR="00F47438">
        <w:rPr>
          <w:rFonts w:eastAsia="PMingLiU"/>
          <w:sz w:val="24"/>
          <w:szCs w:val="24"/>
          <w:lang w:eastAsia="zh-TW"/>
        </w:rPr>
        <w:t xml:space="preserve">aid shelter </w:t>
      </w:r>
      <w:r>
        <w:rPr>
          <w:rFonts w:eastAsia="PMingLiU"/>
          <w:sz w:val="24"/>
          <w:szCs w:val="24"/>
          <w:lang w:eastAsia="zh-TW"/>
        </w:rPr>
        <w:t>into a</w:t>
      </w:r>
      <w:r w:rsidR="00F47438">
        <w:rPr>
          <w:rFonts w:eastAsia="PMingLiU"/>
          <w:sz w:val="24"/>
          <w:szCs w:val="24"/>
          <w:lang w:eastAsia="zh-TW"/>
        </w:rPr>
        <w:t>n</w:t>
      </w:r>
      <w:r>
        <w:rPr>
          <w:rFonts w:eastAsia="PMingLiU"/>
          <w:sz w:val="24"/>
          <w:szCs w:val="24"/>
          <w:lang w:eastAsia="zh-TW"/>
        </w:rPr>
        <w:t xml:space="preserve"> art studio</w:t>
      </w:r>
      <w:r w:rsidR="0039582D">
        <w:rPr>
          <w:rFonts w:eastAsia="PMingLiU"/>
          <w:sz w:val="24"/>
          <w:szCs w:val="24"/>
          <w:lang w:eastAsia="zh-TW"/>
        </w:rPr>
        <w:t xml:space="preserve"> </w:t>
      </w:r>
      <w:r w:rsidR="00822100">
        <w:rPr>
          <w:rFonts w:eastAsia="PMingLiU"/>
          <w:sz w:val="24"/>
          <w:szCs w:val="24"/>
          <w:lang w:eastAsia="zh-TW"/>
        </w:rPr>
        <w:t xml:space="preserve">that </w:t>
      </w:r>
      <w:r w:rsidR="0039582D">
        <w:rPr>
          <w:rFonts w:eastAsia="PMingLiU"/>
          <w:sz w:val="24"/>
          <w:szCs w:val="24"/>
          <w:lang w:eastAsia="zh-TW"/>
        </w:rPr>
        <w:t>was</w:t>
      </w:r>
      <w:r>
        <w:rPr>
          <w:rFonts w:eastAsia="PMingLiU"/>
          <w:sz w:val="24"/>
          <w:szCs w:val="24"/>
          <w:lang w:eastAsia="zh-TW"/>
        </w:rPr>
        <w:t xml:space="preserve"> also </w:t>
      </w:r>
      <w:r w:rsidR="0039582D">
        <w:rPr>
          <w:rFonts w:eastAsia="PMingLiU"/>
          <w:sz w:val="24"/>
          <w:szCs w:val="24"/>
          <w:lang w:eastAsia="zh-TW"/>
        </w:rPr>
        <w:t>used as a</w:t>
      </w:r>
      <w:r w:rsidR="00F47438">
        <w:rPr>
          <w:rFonts w:eastAsia="PMingLiU"/>
          <w:sz w:val="24"/>
          <w:szCs w:val="24"/>
          <w:lang w:eastAsia="zh-TW"/>
        </w:rPr>
        <w:t xml:space="preserve"> meeting </w:t>
      </w:r>
      <w:r w:rsidR="00F63639">
        <w:rPr>
          <w:rFonts w:eastAsia="PMingLiU"/>
          <w:sz w:val="24"/>
          <w:szCs w:val="24"/>
          <w:lang w:eastAsia="zh-TW"/>
        </w:rPr>
        <w:t xml:space="preserve">and exhibition space for other artists. </w:t>
      </w:r>
      <w:r w:rsidR="00C226BD">
        <w:rPr>
          <w:rFonts w:eastAsia="PMingLiU"/>
          <w:sz w:val="24"/>
          <w:szCs w:val="24"/>
          <w:lang w:eastAsia="zh-TW"/>
        </w:rPr>
        <w:t>In 1964</w:t>
      </w:r>
      <w:r w:rsidR="00F63639">
        <w:rPr>
          <w:rFonts w:eastAsia="PMingLiU"/>
          <w:sz w:val="24"/>
          <w:szCs w:val="24"/>
          <w:lang w:eastAsia="zh-TW"/>
        </w:rPr>
        <w:t>,</w:t>
      </w:r>
      <w:r w:rsidR="00C226BD">
        <w:rPr>
          <w:rFonts w:eastAsia="PMingLiU"/>
          <w:sz w:val="24"/>
          <w:szCs w:val="24"/>
          <w:lang w:eastAsia="zh-TW"/>
        </w:rPr>
        <w:t xml:space="preserve"> </w:t>
      </w:r>
      <w:r w:rsidR="0039582D">
        <w:rPr>
          <w:rFonts w:eastAsia="PMingLiU"/>
          <w:sz w:val="24"/>
          <w:szCs w:val="24"/>
          <w:lang w:eastAsia="zh-TW"/>
        </w:rPr>
        <w:t xml:space="preserve">Wu </w:t>
      </w:r>
      <w:r w:rsidR="00C226BD">
        <w:rPr>
          <w:rFonts w:eastAsia="PMingLiU"/>
          <w:sz w:val="24"/>
          <w:szCs w:val="24"/>
          <w:lang w:eastAsia="zh-TW"/>
        </w:rPr>
        <w:t>became</w:t>
      </w:r>
      <w:r w:rsidR="0039582D">
        <w:rPr>
          <w:rFonts w:eastAsia="PMingLiU"/>
          <w:sz w:val="24"/>
          <w:szCs w:val="24"/>
          <w:lang w:eastAsia="zh-TW"/>
        </w:rPr>
        <w:t xml:space="preserve"> interested in woodcut prints</w:t>
      </w:r>
      <w:r w:rsidR="00B41785">
        <w:rPr>
          <w:rFonts w:eastAsia="PMingLiU"/>
          <w:sz w:val="24"/>
          <w:szCs w:val="24"/>
          <w:lang w:eastAsia="zh-TW"/>
        </w:rPr>
        <w:t>,</w:t>
      </w:r>
      <w:r w:rsidR="0039582D">
        <w:rPr>
          <w:rFonts w:eastAsia="PMingLiU"/>
          <w:sz w:val="24"/>
          <w:szCs w:val="24"/>
          <w:lang w:eastAsia="zh-TW"/>
        </w:rPr>
        <w:t xml:space="preserve"> </w:t>
      </w:r>
      <w:r w:rsidR="00724331">
        <w:rPr>
          <w:rFonts w:eastAsia="PMingLiU"/>
          <w:sz w:val="24"/>
          <w:szCs w:val="24"/>
          <w:lang w:eastAsia="zh-TW"/>
        </w:rPr>
        <w:t xml:space="preserve">as </w:t>
      </w:r>
      <w:r w:rsidR="00C226BD">
        <w:rPr>
          <w:rFonts w:eastAsia="PMingLiU"/>
          <w:sz w:val="24"/>
          <w:szCs w:val="24"/>
          <w:lang w:eastAsia="zh-TW"/>
        </w:rPr>
        <w:t>paint was proving to be expensive and prints were easier to sell</w:t>
      </w:r>
      <w:r w:rsidR="00D8719E">
        <w:rPr>
          <w:rFonts w:eastAsia="PMingLiU"/>
          <w:sz w:val="24"/>
          <w:szCs w:val="24"/>
          <w:lang w:eastAsia="zh-TW"/>
        </w:rPr>
        <w:t>.</w:t>
      </w:r>
      <w:r w:rsidR="00C226BD">
        <w:rPr>
          <w:rFonts w:eastAsia="PMingLiU"/>
          <w:sz w:val="24"/>
          <w:szCs w:val="24"/>
          <w:lang w:eastAsia="zh-TW"/>
        </w:rPr>
        <w:t xml:space="preserve"> </w:t>
      </w:r>
      <w:r w:rsidR="00D8719E">
        <w:rPr>
          <w:rFonts w:eastAsia="PMingLiU"/>
          <w:sz w:val="24"/>
          <w:szCs w:val="24"/>
          <w:lang w:eastAsia="zh-TW"/>
        </w:rPr>
        <w:t>The</w:t>
      </w:r>
      <w:r w:rsidR="0074096F">
        <w:rPr>
          <w:noProof/>
          <w:sz w:val="24"/>
          <w:szCs w:val="24"/>
        </w:rPr>
        <w:t xml:space="preserve"> </w:t>
      </w:r>
      <w:r w:rsidR="00D8719E">
        <w:rPr>
          <w:noProof/>
          <w:sz w:val="24"/>
          <w:szCs w:val="24"/>
        </w:rPr>
        <w:t xml:space="preserve">print </w:t>
      </w:r>
      <w:r w:rsidR="0074096F">
        <w:rPr>
          <w:noProof/>
          <w:sz w:val="24"/>
          <w:szCs w:val="24"/>
        </w:rPr>
        <w:t xml:space="preserve">medium </w:t>
      </w:r>
      <w:r w:rsidR="005B3B11">
        <w:rPr>
          <w:noProof/>
          <w:sz w:val="24"/>
          <w:szCs w:val="24"/>
        </w:rPr>
        <w:t>enabled him</w:t>
      </w:r>
      <w:r w:rsidR="0074096F">
        <w:rPr>
          <w:noProof/>
          <w:sz w:val="24"/>
          <w:szCs w:val="24"/>
        </w:rPr>
        <w:t xml:space="preserve"> to express </w:t>
      </w:r>
      <w:r w:rsidR="00F47438">
        <w:rPr>
          <w:noProof/>
          <w:sz w:val="24"/>
          <w:szCs w:val="24"/>
        </w:rPr>
        <w:t>a modern art</w:t>
      </w:r>
      <w:r w:rsidR="0074096F">
        <w:rPr>
          <w:noProof/>
          <w:sz w:val="24"/>
          <w:szCs w:val="24"/>
        </w:rPr>
        <w:t xml:space="preserve"> which also had </w:t>
      </w:r>
      <w:r w:rsidR="00F47438">
        <w:rPr>
          <w:noProof/>
          <w:sz w:val="24"/>
          <w:szCs w:val="24"/>
        </w:rPr>
        <w:t xml:space="preserve">a </w:t>
      </w:r>
      <w:r w:rsidR="003A559C">
        <w:rPr>
          <w:noProof/>
          <w:sz w:val="24"/>
          <w:szCs w:val="24"/>
        </w:rPr>
        <w:t xml:space="preserve">Chinese </w:t>
      </w:r>
      <w:r w:rsidR="00F47438">
        <w:rPr>
          <w:noProof/>
          <w:sz w:val="24"/>
          <w:szCs w:val="24"/>
        </w:rPr>
        <w:t>sensibility</w:t>
      </w:r>
      <w:r w:rsidR="00822100">
        <w:rPr>
          <w:noProof/>
          <w:sz w:val="24"/>
          <w:szCs w:val="24"/>
        </w:rPr>
        <w:t>,</w:t>
      </w:r>
      <w:r w:rsidR="00F47438">
        <w:rPr>
          <w:noProof/>
          <w:sz w:val="24"/>
          <w:szCs w:val="24"/>
        </w:rPr>
        <w:t xml:space="preserve"> something he </w:t>
      </w:r>
      <w:r w:rsidR="007D2662">
        <w:rPr>
          <w:noProof/>
          <w:sz w:val="24"/>
          <w:szCs w:val="24"/>
        </w:rPr>
        <w:t>aspi</w:t>
      </w:r>
      <w:r w:rsidR="0074096F">
        <w:rPr>
          <w:noProof/>
          <w:sz w:val="24"/>
          <w:szCs w:val="24"/>
        </w:rPr>
        <w:t xml:space="preserve">red to </w:t>
      </w:r>
      <w:r w:rsidR="00B41785">
        <w:rPr>
          <w:noProof/>
          <w:sz w:val="24"/>
          <w:szCs w:val="24"/>
        </w:rPr>
        <w:t xml:space="preserve">reflect in his </w:t>
      </w:r>
      <w:r w:rsidR="007D2662">
        <w:rPr>
          <w:noProof/>
          <w:sz w:val="24"/>
          <w:szCs w:val="24"/>
        </w:rPr>
        <w:t>works</w:t>
      </w:r>
      <w:r w:rsidR="003A559C">
        <w:rPr>
          <w:noProof/>
          <w:sz w:val="24"/>
          <w:szCs w:val="24"/>
        </w:rPr>
        <w:t xml:space="preserve">. </w:t>
      </w:r>
      <w:r w:rsidR="00CE6988">
        <w:rPr>
          <w:noProof/>
          <w:sz w:val="24"/>
          <w:szCs w:val="24"/>
        </w:rPr>
        <w:t>He was further</w:t>
      </w:r>
      <w:r w:rsidR="0033541D">
        <w:rPr>
          <w:noProof/>
          <w:sz w:val="24"/>
          <w:szCs w:val="24"/>
        </w:rPr>
        <w:t xml:space="preserve"> influenced by eleme</w:t>
      </w:r>
      <w:r w:rsidR="00B41785">
        <w:rPr>
          <w:noProof/>
          <w:sz w:val="24"/>
          <w:szCs w:val="24"/>
        </w:rPr>
        <w:t>n</w:t>
      </w:r>
      <w:r w:rsidR="0033541D">
        <w:rPr>
          <w:noProof/>
          <w:sz w:val="24"/>
          <w:szCs w:val="24"/>
        </w:rPr>
        <w:t xml:space="preserve">ts such as the Dunhuang cave paintings, </w:t>
      </w:r>
      <w:r w:rsidR="00CE6988">
        <w:rPr>
          <w:noProof/>
          <w:sz w:val="24"/>
          <w:szCs w:val="24"/>
        </w:rPr>
        <w:t xml:space="preserve">and </w:t>
      </w:r>
      <w:r w:rsidR="00F63639">
        <w:rPr>
          <w:noProof/>
          <w:sz w:val="24"/>
          <w:szCs w:val="24"/>
        </w:rPr>
        <w:t>worked to depict</w:t>
      </w:r>
      <w:r w:rsidR="00B41785">
        <w:rPr>
          <w:noProof/>
          <w:sz w:val="24"/>
          <w:szCs w:val="24"/>
        </w:rPr>
        <w:t xml:space="preserve"> a wide range of subjects including</w:t>
      </w:r>
      <w:r w:rsidR="0033541D">
        <w:rPr>
          <w:noProof/>
          <w:sz w:val="24"/>
          <w:szCs w:val="24"/>
        </w:rPr>
        <w:t xml:space="preserve"> </w:t>
      </w:r>
      <w:r w:rsidR="00C805CE">
        <w:rPr>
          <w:noProof/>
          <w:sz w:val="24"/>
          <w:szCs w:val="24"/>
        </w:rPr>
        <w:t xml:space="preserve">aspects </w:t>
      </w:r>
      <w:r w:rsidR="00B41785">
        <w:rPr>
          <w:noProof/>
          <w:sz w:val="24"/>
          <w:szCs w:val="24"/>
        </w:rPr>
        <w:t xml:space="preserve">of </w:t>
      </w:r>
      <w:r w:rsidR="00C805CE">
        <w:rPr>
          <w:noProof/>
          <w:sz w:val="24"/>
          <w:szCs w:val="24"/>
        </w:rPr>
        <w:t>everyday life</w:t>
      </w:r>
      <w:r w:rsidR="00B41785">
        <w:rPr>
          <w:noProof/>
          <w:sz w:val="24"/>
          <w:szCs w:val="24"/>
        </w:rPr>
        <w:t xml:space="preserve"> in Taiwan</w:t>
      </w:r>
      <w:r w:rsidR="00C805CE">
        <w:rPr>
          <w:noProof/>
          <w:sz w:val="24"/>
          <w:szCs w:val="24"/>
        </w:rPr>
        <w:t xml:space="preserve">, </w:t>
      </w:r>
      <w:r w:rsidR="00CE6988">
        <w:rPr>
          <w:noProof/>
          <w:sz w:val="24"/>
          <w:szCs w:val="24"/>
        </w:rPr>
        <w:t>plants, fruit, landscapes,</w:t>
      </w:r>
      <w:r w:rsidR="00C805CE">
        <w:rPr>
          <w:noProof/>
          <w:sz w:val="24"/>
          <w:szCs w:val="24"/>
        </w:rPr>
        <w:t xml:space="preserve"> people and animals. </w:t>
      </w:r>
      <w:bookmarkStart w:id="0" w:name="_GoBack"/>
      <w:bookmarkEnd w:id="0"/>
    </w:p>
    <w:p w14:paraId="1636C401" w14:textId="77777777" w:rsidR="00060213" w:rsidRDefault="00060213">
      <w:pPr>
        <w:rPr>
          <w:rFonts w:eastAsia="PMingLiU"/>
          <w:sz w:val="24"/>
          <w:szCs w:val="24"/>
          <w:lang w:eastAsia="zh-TW"/>
        </w:rPr>
      </w:pPr>
    </w:p>
    <w:p w14:paraId="4E0A0D17" w14:textId="77777777" w:rsidR="00D0394B" w:rsidRDefault="00D76C22">
      <w:pPr>
        <w:rPr>
          <w:b/>
          <w:noProof/>
        </w:rPr>
      </w:pPr>
      <w:r w:rsidRPr="0009134F">
        <w:rPr>
          <w:b/>
          <w:noProof/>
        </w:rPr>
        <w:t>References and further reading</w:t>
      </w:r>
    </w:p>
    <w:p w14:paraId="72A50411" w14:textId="77777777" w:rsidR="00822100" w:rsidRDefault="00822100" w:rsidP="00822100">
      <w:pPr>
        <w:spacing w:after="0" w:line="240" w:lineRule="auto"/>
        <w:rPr>
          <w:rFonts w:eastAsia="PMingLiU" w:cs="Times New Roman"/>
          <w:lang w:val="en-US" w:eastAsia="zh-TW"/>
        </w:rPr>
      </w:pPr>
    </w:p>
    <w:p w14:paraId="3F9A02C7" w14:textId="77777777" w:rsidR="00822100" w:rsidRDefault="00822100" w:rsidP="00822100">
      <w:pPr>
        <w:spacing w:after="0" w:line="240" w:lineRule="auto"/>
        <w:rPr>
          <w:noProof/>
        </w:rPr>
      </w:pPr>
      <w:r>
        <w:rPr>
          <w:noProof/>
        </w:rPr>
        <w:t xml:space="preserve">---- </w:t>
      </w:r>
      <w:r w:rsidRPr="00060213">
        <w:rPr>
          <w:i/>
          <w:noProof/>
        </w:rPr>
        <w:t>The Momentum of the Group Ton-fan Marked in Shanghai</w:t>
      </w:r>
      <w:r>
        <w:rPr>
          <w:noProof/>
        </w:rPr>
        <w:t xml:space="preserve"> (Dongfang huahui jinianzhan shanghai meishuguan zhanlan zhuanji) (1999), </w:t>
      </w:r>
      <w:r w:rsidRPr="00D0394B">
        <w:rPr>
          <w:noProof/>
        </w:rPr>
        <w:t>Natio</w:t>
      </w:r>
      <w:r>
        <w:rPr>
          <w:noProof/>
        </w:rPr>
        <w:t>nal Taiwan Museum of Fine Arts,Taichung.</w:t>
      </w:r>
    </w:p>
    <w:p w14:paraId="126956DA" w14:textId="77777777" w:rsidR="002432F8" w:rsidRDefault="002432F8">
      <w:pPr>
        <w:spacing w:after="0" w:line="240" w:lineRule="auto"/>
        <w:rPr>
          <w:noProof/>
          <w:lang w:eastAsia="zh-TW"/>
        </w:rPr>
      </w:pPr>
    </w:p>
    <w:p w14:paraId="6E359267" w14:textId="77777777" w:rsidR="002432F8" w:rsidRDefault="002432F8">
      <w:pPr>
        <w:numPr>
          <w:ins w:id="1" w:author="Clare Veal" w:date="2013-11-17T12:22:00Z"/>
        </w:numPr>
        <w:spacing w:after="0" w:line="240" w:lineRule="auto"/>
        <w:rPr>
          <w:noProof/>
        </w:rPr>
      </w:pPr>
    </w:p>
    <w:p w14:paraId="183E75E0" w14:textId="77777777" w:rsidR="00BC035F" w:rsidRDefault="00DF0FD9" w:rsidP="00BC035F">
      <w:pPr>
        <w:spacing w:after="0" w:line="240" w:lineRule="auto"/>
        <w:rPr>
          <w:noProof/>
        </w:rPr>
      </w:pPr>
      <w:r>
        <w:rPr>
          <w:rFonts w:hint="eastAsia"/>
          <w:noProof/>
        </w:rPr>
        <w:t>HSIAO Cho</w:t>
      </w:r>
      <w:r w:rsidR="00060213">
        <w:rPr>
          <w:noProof/>
        </w:rPr>
        <w:t>n</w:t>
      </w:r>
      <w:r w:rsidR="00AC6A00">
        <w:rPr>
          <w:noProof/>
        </w:rPr>
        <w:t>g-</w:t>
      </w:r>
      <w:r w:rsidR="00BC035F">
        <w:rPr>
          <w:rFonts w:hint="eastAsia"/>
          <w:noProof/>
        </w:rPr>
        <w:t>ray</w:t>
      </w:r>
      <w:r w:rsidR="00060213">
        <w:rPr>
          <w:noProof/>
        </w:rPr>
        <w:t xml:space="preserve"> </w:t>
      </w:r>
      <w:r w:rsidR="00BC035F">
        <w:rPr>
          <w:rFonts w:hint="eastAsia"/>
          <w:noProof/>
        </w:rPr>
        <w:t>(</w:t>
      </w:r>
      <w:r w:rsidR="008C29E0">
        <w:rPr>
          <w:noProof/>
        </w:rPr>
        <w:t>Xiao Qiong-rui</w:t>
      </w:r>
      <w:r w:rsidR="00AC6A00" w:rsidRPr="00AC6A00">
        <w:rPr>
          <w:rFonts w:hint="eastAsia"/>
          <w:noProof/>
        </w:rPr>
        <w:t>蕭瓊瑞</w:t>
      </w:r>
      <w:r w:rsidR="00BC035F">
        <w:rPr>
          <w:rFonts w:hint="eastAsia"/>
          <w:noProof/>
        </w:rPr>
        <w:t>)</w:t>
      </w:r>
      <w:r w:rsidR="0009203D">
        <w:rPr>
          <w:noProof/>
        </w:rPr>
        <w:t>(</w:t>
      </w:r>
      <w:r w:rsidR="0009203D" w:rsidRPr="0009203D">
        <w:rPr>
          <w:noProof/>
        </w:rPr>
        <w:t xml:space="preserve"> </w:t>
      </w:r>
      <w:r w:rsidR="0009203D">
        <w:rPr>
          <w:noProof/>
        </w:rPr>
        <w:t xml:space="preserve">2007), </w:t>
      </w:r>
      <w:r w:rsidR="00BC035F" w:rsidRPr="008C29E0">
        <w:rPr>
          <w:i/>
          <w:noProof/>
        </w:rPr>
        <w:t>The Colour of Ilha Form</w:t>
      </w:r>
      <w:r w:rsidR="008C29E0" w:rsidRPr="008C29E0">
        <w:rPr>
          <w:i/>
          <w:noProof/>
        </w:rPr>
        <w:t>osa: A History of Taiwanese Art</w:t>
      </w:r>
      <w:r w:rsidR="008C29E0">
        <w:rPr>
          <w:noProof/>
        </w:rPr>
        <w:t xml:space="preserve"> (Daoyu secai: taiwan meishu shilun), The Grand East Book Co., Ltd ,Taipei,.</w:t>
      </w:r>
    </w:p>
    <w:p w14:paraId="2F3CE0FA" w14:textId="77777777" w:rsidR="00D0394B" w:rsidRDefault="00D0394B" w:rsidP="00D0394B">
      <w:pPr>
        <w:spacing w:after="0" w:line="240" w:lineRule="auto"/>
        <w:rPr>
          <w:noProof/>
        </w:rPr>
      </w:pPr>
    </w:p>
    <w:p w14:paraId="4D8F9F0D" w14:textId="77777777" w:rsidR="009C580D" w:rsidRDefault="009C580D" w:rsidP="00B41785">
      <w:pPr>
        <w:spacing w:after="0" w:line="240" w:lineRule="auto"/>
        <w:rPr>
          <w:noProof/>
        </w:rPr>
      </w:pPr>
    </w:p>
    <w:p w14:paraId="19D59376" w14:textId="77777777" w:rsidR="00851628" w:rsidRDefault="009352CB" w:rsidP="00B41785">
      <w:pPr>
        <w:spacing w:after="0" w:line="240" w:lineRule="auto"/>
        <w:rPr>
          <w:noProof/>
        </w:rPr>
      </w:pPr>
      <w:r w:rsidRPr="009352CB">
        <w:rPr>
          <w:noProof/>
          <w:lang w:val="en-US" w:eastAsia="en-US"/>
        </w:rPr>
        <w:drawing>
          <wp:inline distT="0" distB="0" distL="0" distR="0" wp14:anchorId="6537EE42" wp14:editId="2DBC4B6B">
            <wp:extent cx="5731510" cy="3214656"/>
            <wp:effectExtent l="19050" t="0" r="2540" b="0"/>
            <wp:docPr id="1" name="Picture 1" descr="Wu Hao: Holiday Tiger, 1964&#10;Woodcut (46 x 81&amp;#160;cm) @ the Collection of Taiwan Museum of Fine Arts&#10;While many realistic contemporary painters at the time specialized in classical painting styles for tigers, Wu Hao takes another approach with his tiger that makes you think it is not a man performing tiger, as it should be in the festival occasion, but the tiger itself emerging from the man. Remarkable is also the tail that winds around at the rump like a snake before emerging in a curved loop almost touching as it leaves the solid body of the tiger. The lack of ferocity of this tiger is also emphasized by its cat whiskers and the ba-kua trigrams of which only two are visible on the forehead of the tig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u Hao: Holiday Tiger, 1964&#10;Woodcut (46 x 81&amp;#160;cm) @ the Collection of Taiwan Museum of Fine Arts&#10;While many realistic contemporary painters at the time specialized in classical painting styles for tigers, Wu Hao takes another approach with his tiger that makes you think it is not a man performing tiger, as it should be in the festival occasion, but the tiger itself emerging from the man. Remarkable is also the tail that winds around at the rump like a snake before emerging in a curved loop almost touching as it leaves the solid body of the tiger. The lack of ferocity of this tiger is also emphasized by its cat whiskers and the ba-kua trigrams of which only two are visible on the forehead of the tiger. ">
                      <a:hlinkClick r:id="rId8"/>
                    </pic:cNvPr>
                    <pic:cNvPicPr>
                      <a:picLocks noChangeAspect="1" noChangeArrowheads="1"/>
                    </pic:cNvPicPr>
                  </pic:nvPicPr>
                  <pic:blipFill>
                    <a:blip r:embed="rId9" cstate="print"/>
                    <a:srcRect/>
                    <a:stretch>
                      <a:fillRect/>
                    </a:stretch>
                  </pic:blipFill>
                  <pic:spPr bwMode="auto">
                    <a:xfrm>
                      <a:off x="0" y="0"/>
                      <a:ext cx="5731510" cy="3214656"/>
                    </a:xfrm>
                    <a:prstGeom prst="rect">
                      <a:avLst/>
                    </a:prstGeom>
                    <a:noFill/>
                    <a:ln w="9525">
                      <a:noFill/>
                      <a:miter lim="800000"/>
                      <a:headEnd/>
                      <a:tailEnd/>
                    </a:ln>
                  </pic:spPr>
                </pic:pic>
              </a:graphicData>
            </a:graphic>
          </wp:inline>
        </w:drawing>
      </w:r>
    </w:p>
    <w:p w14:paraId="3186D243" w14:textId="77777777" w:rsidR="00851628" w:rsidRDefault="00851628" w:rsidP="00B41785">
      <w:pPr>
        <w:spacing w:after="0" w:line="240" w:lineRule="auto"/>
        <w:rPr>
          <w:noProof/>
        </w:rPr>
      </w:pPr>
    </w:p>
    <w:p w14:paraId="1C3D1741" w14:textId="77777777" w:rsidR="00851628" w:rsidRDefault="00851628" w:rsidP="00851628">
      <w:pPr>
        <w:spacing w:after="0" w:line="240" w:lineRule="auto"/>
        <w:rPr>
          <w:noProof/>
        </w:rPr>
      </w:pPr>
      <w:r>
        <w:rPr>
          <w:noProof/>
        </w:rPr>
        <w:t>Wu Hao</w:t>
      </w:r>
    </w:p>
    <w:p w14:paraId="6EB1D3F4" w14:textId="77777777" w:rsidR="00851628" w:rsidRDefault="00851628" w:rsidP="00851628">
      <w:pPr>
        <w:spacing w:after="0" w:line="240" w:lineRule="auto"/>
        <w:rPr>
          <w:noProof/>
        </w:rPr>
      </w:pPr>
      <w:r w:rsidRPr="00851628">
        <w:rPr>
          <w:i/>
          <w:noProof/>
        </w:rPr>
        <w:t>Holiday Tiger</w:t>
      </w:r>
      <w:r>
        <w:rPr>
          <w:noProof/>
        </w:rPr>
        <w:t xml:space="preserve"> 1964</w:t>
      </w:r>
    </w:p>
    <w:p w14:paraId="371D3273" w14:textId="77777777" w:rsidR="00851628" w:rsidRDefault="00851628" w:rsidP="00851628">
      <w:pPr>
        <w:spacing w:after="0" w:line="240" w:lineRule="auto"/>
        <w:rPr>
          <w:noProof/>
        </w:rPr>
      </w:pPr>
      <w:r>
        <w:rPr>
          <w:noProof/>
        </w:rPr>
        <w:t>woodcut; 46 x 81cm,</w:t>
      </w:r>
    </w:p>
    <w:p w14:paraId="76253486" w14:textId="77777777" w:rsidR="00851628" w:rsidRDefault="00851628" w:rsidP="00851628">
      <w:pPr>
        <w:spacing w:after="0" w:line="240" w:lineRule="auto"/>
        <w:rPr>
          <w:noProof/>
        </w:rPr>
      </w:pPr>
      <w:r>
        <w:rPr>
          <w:noProof/>
        </w:rPr>
        <w:t>Collection of the National Taiwan Museum of Fine Arts</w:t>
      </w:r>
    </w:p>
    <w:p w14:paraId="0C5CF537" w14:textId="77777777" w:rsidR="00851628" w:rsidRDefault="00851628" w:rsidP="00B41785">
      <w:pPr>
        <w:spacing w:after="0" w:line="240" w:lineRule="auto"/>
        <w:rPr>
          <w:noProof/>
        </w:rPr>
      </w:pPr>
    </w:p>
    <w:sectPr w:rsidR="00851628" w:rsidSect="00B7677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7BD06" w14:textId="77777777" w:rsidR="005940E0" w:rsidRDefault="005940E0" w:rsidP="00DC52FD">
      <w:pPr>
        <w:spacing w:after="0" w:line="240" w:lineRule="auto"/>
      </w:pPr>
      <w:r>
        <w:separator/>
      </w:r>
    </w:p>
  </w:endnote>
  <w:endnote w:type="continuationSeparator" w:id="0">
    <w:p w14:paraId="6C27B353" w14:textId="77777777" w:rsidR="005940E0" w:rsidRDefault="005940E0" w:rsidP="00DC5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621DD" w14:textId="77777777" w:rsidR="005940E0" w:rsidRDefault="005940E0" w:rsidP="00DC52FD">
      <w:pPr>
        <w:spacing w:after="0" w:line="240" w:lineRule="auto"/>
      </w:pPr>
      <w:r>
        <w:separator/>
      </w:r>
    </w:p>
  </w:footnote>
  <w:footnote w:type="continuationSeparator" w:id="0">
    <w:p w14:paraId="537F368D" w14:textId="77777777" w:rsidR="005940E0" w:rsidRDefault="005940E0" w:rsidP="00DC52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A336E" w14:textId="77777777" w:rsidR="00851628" w:rsidRDefault="00851628">
    <w:pPr>
      <w:pStyle w:val="Header"/>
    </w:pPr>
    <w:r>
      <w:t xml:space="preserve">Natalie </w:t>
    </w:r>
    <w:proofErr w:type="spellStart"/>
    <w:r>
      <w:t>Seiz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8A"/>
    <w:rsid w:val="000109CB"/>
    <w:rsid w:val="00060213"/>
    <w:rsid w:val="000761AA"/>
    <w:rsid w:val="0009134F"/>
    <w:rsid w:val="0009203D"/>
    <w:rsid w:val="00092644"/>
    <w:rsid w:val="000A27CF"/>
    <w:rsid w:val="000B0572"/>
    <w:rsid w:val="000C39A6"/>
    <w:rsid w:val="001432B3"/>
    <w:rsid w:val="00173116"/>
    <w:rsid w:val="00190577"/>
    <w:rsid w:val="00190BC8"/>
    <w:rsid w:val="001C4B3A"/>
    <w:rsid w:val="002039E1"/>
    <w:rsid w:val="00222765"/>
    <w:rsid w:val="002432F8"/>
    <w:rsid w:val="0024437D"/>
    <w:rsid w:val="00254259"/>
    <w:rsid w:val="00257216"/>
    <w:rsid w:val="0028142E"/>
    <w:rsid w:val="002F610A"/>
    <w:rsid w:val="00303301"/>
    <w:rsid w:val="00325A9E"/>
    <w:rsid w:val="0033541D"/>
    <w:rsid w:val="00351B09"/>
    <w:rsid w:val="0039582D"/>
    <w:rsid w:val="003A559C"/>
    <w:rsid w:val="0042642D"/>
    <w:rsid w:val="00463655"/>
    <w:rsid w:val="00484BED"/>
    <w:rsid w:val="004944DA"/>
    <w:rsid w:val="004C2963"/>
    <w:rsid w:val="004F4DBC"/>
    <w:rsid w:val="0052770D"/>
    <w:rsid w:val="0053253B"/>
    <w:rsid w:val="00567F38"/>
    <w:rsid w:val="00586F09"/>
    <w:rsid w:val="005940E0"/>
    <w:rsid w:val="005B3B11"/>
    <w:rsid w:val="005D7F22"/>
    <w:rsid w:val="006271F0"/>
    <w:rsid w:val="006A42A5"/>
    <w:rsid w:val="006D6C96"/>
    <w:rsid w:val="006E5727"/>
    <w:rsid w:val="0070696E"/>
    <w:rsid w:val="00724331"/>
    <w:rsid w:val="0074096F"/>
    <w:rsid w:val="007C59D0"/>
    <w:rsid w:val="007D2662"/>
    <w:rsid w:val="007E2367"/>
    <w:rsid w:val="007E7D95"/>
    <w:rsid w:val="00822100"/>
    <w:rsid w:val="00851628"/>
    <w:rsid w:val="0085188A"/>
    <w:rsid w:val="00854B57"/>
    <w:rsid w:val="0086068C"/>
    <w:rsid w:val="008970C0"/>
    <w:rsid w:val="008A11AB"/>
    <w:rsid w:val="008B430F"/>
    <w:rsid w:val="008C29E0"/>
    <w:rsid w:val="008E263C"/>
    <w:rsid w:val="009352CB"/>
    <w:rsid w:val="00994D13"/>
    <w:rsid w:val="009A1EE9"/>
    <w:rsid w:val="009C580D"/>
    <w:rsid w:val="009E18BB"/>
    <w:rsid w:val="00AC6A00"/>
    <w:rsid w:val="00AD2F09"/>
    <w:rsid w:val="00AD4C6F"/>
    <w:rsid w:val="00B07D6D"/>
    <w:rsid w:val="00B31933"/>
    <w:rsid w:val="00B41785"/>
    <w:rsid w:val="00B440EF"/>
    <w:rsid w:val="00B76773"/>
    <w:rsid w:val="00B814A8"/>
    <w:rsid w:val="00B91689"/>
    <w:rsid w:val="00B9492E"/>
    <w:rsid w:val="00BA6981"/>
    <w:rsid w:val="00BC035F"/>
    <w:rsid w:val="00C226BD"/>
    <w:rsid w:val="00C2793C"/>
    <w:rsid w:val="00C450DD"/>
    <w:rsid w:val="00C805CE"/>
    <w:rsid w:val="00C90AF2"/>
    <w:rsid w:val="00CA0052"/>
    <w:rsid w:val="00CA0E3F"/>
    <w:rsid w:val="00CE57DB"/>
    <w:rsid w:val="00CE6988"/>
    <w:rsid w:val="00D0394B"/>
    <w:rsid w:val="00D45989"/>
    <w:rsid w:val="00D76C22"/>
    <w:rsid w:val="00D8719E"/>
    <w:rsid w:val="00D927E1"/>
    <w:rsid w:val="00DC52FD"/>
    <w:rsid w:val="00DD705E"/>
    <w:rsid w:val="00DE0FE1"/>
    <w:rsid w:val="00DF0FD9"/>
    <w:rsid w:val="00E02288"/>
    <w:rsid w:val="00E74DBA"/>
    <w:rsid w:val="00E80747"/>
    <w:rsid w:val="00EF262D"/>
    <w:rsid w:val="00F42953"/>
    <w:rsid w:val="00F47438"/>
    <w:rsid w:val="00F63639"/>
    <w:rsid w:val="00F6738F"/>
    <w:rsid w:val="00F77B09"/>
    <w:rsid w:val="00F83E44"/>
    <w:rsid w:val="00F925E3"/>
    <w:rsid w:val="00FA210A"/>
    <w:rsid w:val="00FE034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C1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689"/>
    <w:rPr>
      <w:rFonts w:ascii="Tahoma" w:hAnsi="Tahoma" w:cs="Tahoma"/>
      <w:sz w:val="16"/>
      <w:szCs w:val="16"/>
    </w:rPr>
  </w:style>
  <w:style w:type="character" w:styleId="Hyperlink">
    <w:name w:val="Hyperlink"/>
    <w:basedOn w:val="DefaultParagraphFont"/>
    <w:uiPriority w:val="99"/>
    <w:unhideWhenUsed/>
    <w:rsid w:val="00060213"/>
    <w:rPr>
      <w:color w:val="0000FF" w:themeColor="hyperlink"/>
      <w:u w:val="single"/>
    </w:rPr>
  </w:style>
  <w:style w:type="paragraph" w:styleId="Header">
    <w:name w:val="header"/>
    <w:basedOn w:val="Normal"/>
    <w:link w:val="HeaderChar"/>
    <w:uiPriority w:val="99"/>
    <w:semiHidden/>
    <w:unhideWhenUsed/>
    <w:rsid w:val="0082210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22100"/>
  </w:style>
  <w:style w:type="paragraph" w:styleId="Footer">
    <w:name w:val="footer"/>
    <w:basedOn w:val="Normal"/>
    <w:link w:val="FooterChar"/>
    <w:uiPriority w:val="99"/>
    <w:semiHidden/>
    <w:unhideWhenUsed/>
    <w:rsid w:val="0082210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22100"/>
  </w:style>
  <w:style w:type="character" w:styleId="CommentReference">
    <w:name w:val="annotation reference"/>
    <w:basedOn w:val="DefaultParagraphFont"/>
    <w:uiPriority w:val="99"/>
    <w:semiHidden/>
    <w:unhideWhenUsed/>
    <w:rsid w:val="00822100"/>
    <w:rPr>
      <w:sz w:val="18"/>
      <w:szCs w:val="18"/>
    </w:rPr>
  </w:style>
  <w:style w:type="paragraph" w:styleId="CommentText">
    <w:name w:val="annotation text"/>
    <w:basedOn w:val="Normal"/>
    <w:link w:val="CommentTextChar"/>
    <w:uiPriority w:val="99"/>
    <w:semiHidden/>
    <w:unhideWhenUsed/>
    <w:rsid w:val="00822100"/>
    <w:pPr>
      <w:spacing w:line="240" w:lineRule="auto"/>
    </w:pPr>
    <w:rPr>
      <w:sz w:val="24"/>
      <w:szCs w:val="24"/>
    </w:rPr>
  </w:style>
  <w:style w:type="character" w:customStyle="1" w:styleId="CommentTextChar">
    <w:name w:val="Comment Text Char"/>
    <w:basedOn w:val="DefaultParagraphFont"/>
    <w:link w:val="CommentText"/>
    <w:uiPriority w:val="99"/>
    <w:semiHidden/>
    <w:rsid w:val="00822100"/>
    <w:rPr>
      <w:sz w:val="24"/>
      <w:szCs w:val="24"/>
    </w:rPr>
  </w:style>
  <w:style w:type="paragraph" w:styleId="CommentSubject">
    <w:name w:val="annotation subject"/>
    <w:basedOn w:val="CommentText"/>
    <w:next w:val="CommentText"/>
    <w:link w:val="CommentSubjectChar"/>
    <w:uiPriority w:val="99"/>
    <w:semiHidden/>
    <w:unhideWhenUsed/>
    <w:rsid w:val="00822100"/>
    <w:rPr>
      <w:b/>
      <w:bCs/>
      <w:sz w:val="20"/>
      <w:szCs w:val="20"/>
    </w:rPr>
  </w:style>
  <w:style w:type="character" w:customStyle="1" w:styleId="CommentSubjectChar">
    <w:name w:val="Comment Subject Char"/>
    <w:basedOn w:val="CommentTextChar"/>
    <w:link w:val="CommentSubject"/>
    <w:uiPriority w:val="99"/>
    <w:semiHidden/>
    <w:rsid w:val="008221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689"/>
    <w:rPr>
      <w:rFonts w:ascii="Tahoma" w:hAnsi="Tahoma" w:cs="Tahoma"/>
      <w:sz w:val="16"/>
      <w:szCs w:val="16"/>
    </w:rPr>
  </w:style>
  <w:style w:type="character" w:styleId="Hyperlink">
    <w:name w:val="Hyperlink"/>
    <w:basedOn w:val="DefaultParagraphFont"/>
    <w:uiPriority w:val="99"/>
    <w:unhideWhenUsed/>
    <w:rsid w:val="00060213"/>
    <w:rPr>
      <w:color w:val="0000FF" w:themeColor="hyperlink"/>
      <w:u w:val="single"/>
    </w:rPr>
  </w:style>
  <w:style w:type="paragraph" w:styleId="Header">
    <w:name w:val="header"/>
    <w:basedOn w:val="Normal"/>
    <w:link w:val="HeaderChar"/>
    <w:uiPriority w:val="99"/>
    <w:semiHidden/>
    <w:unhideWhenUsed/>
    <w:rsid w:val="0082210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22100"/>
  </w:style>
  <w:style w:type="paragraph" w:styleId="Footer">
    <w:name w:val="footer"/>
    <w:basedOn w:val="Normal"/>
    <w:link w:val="FooterChar"/>
    <w:uiPriority w:val="99"/>
    <w:semiHidden/>
    <w:unhideWhenUsed/>
    <w:rsid w:val="0082210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22100"/>
  </w:style>
  <w:style w:type="character" w:styleId="CommentReference">
    <w:name w:val="annotation reference"/>
    <w:basedOn w:val="DefaultParagraphFont"/>
    <w:uiPriority w:val="99"/>
    <w:semiHidden/>
    <w:unhideWhenUsed/>
    <w:rsid w:val="00822100"/>
    <w:rPr>
      <w:sz w:val="18"/>
      <w:szCs w:val="18"/>
    </w:rPr>
  </w:style>
  <w:style w:type="paragraph" w:styleId="CommentText">
    <w:name w:val="annotation text"/>
    <w:basedOn w:val="Normal"/>
    <w:link w:val="CommentTextChar"/>
    <w:uiPriority w:val="99"/>
    <w:semiHidden/>
    <w:unhideWhenUsed/>
    <w:rsid w:val="00822100"/>
    <w:pPr>
      <w:spacing w:line="240" w:lineRule="auto"/>
    </w:pPr>
    <w:rPr>
      <w:sz w:val="24"/>
      <w:szCs w:val="24"/>
    </w:rPr>
  </w:style>
  <w:style w:type="character" w:customStyle="1" w:styleId="CommentTextChar">
    <w:name w:val="Comment Text Char"/>
    <w:basedOn w:val="DefaultParagraphFont"/>
    <w:link w:val="CommentText"/>
    <w:uiPriority w:val="99"/>
    <w:semiHidden/>
    <w:rsid w:val="00822100"/>
    <w:rPr>
      <w:sz w:val="24"/>
      <w:szCs w:val="24"/>
    </w:rPr>
  </w:style>
  <w:style w:type="paragraph" w:styleId="CommentSubject">
    <w:name w:val="annotation subject"/>
    <w:basedOn w:val="CommentText"/>
    <w:next w:val="CommentText"/>
    <w:link w:val="CommentSubjectChar"/>
    <w:uiPriority w:val="99"/>
    <w:semiHidden/>
    <w:unhideWhenUsed/>
    <w:rsid w:val="00822100"/>
    <w:rPr>
      <w:b/>
      <w:bCs/>
      <w:sz w:val="20"/>
      <w:szCs w:val="20"/>
    </w:rPr>
  </w:style>
  <w:style w:type="character" w:customStyle="1" w:styleId="CommentSubjectChar">
    <w:name w:val="Comment Subject Char"/>
    <w:basedOn w:val="CommentTextChar"/>
    <w:link w:val="CommentSubject"/>
    <w:uiPriority w:val="99"/>
    <w:semiHidden/>
    <w:rsid w:val="008221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tteoricci.tumblr.com/image/52786188599" TargetMode="Externa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B1A02-9107-6243-8F78-88616552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478</Words>
  <Characters>2731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Art Gallery of NSW</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NatalieS</dc:creator>
  <cp:lastModifiedBy>Samuel Coll</cp:lastModifiedBy>
  <cp:revision>3</cp:revision>
  <dcterms:created xsi:type="dcterms:W3CDTF">2014-01-08T09:40:00Z</dcterms:created>
  <dcterms:modified xsi:type="dcterms:W3CDTF">2014-03-25T22:50:00Z</dcterms:modified>
</cp:coreProperties>
</file>