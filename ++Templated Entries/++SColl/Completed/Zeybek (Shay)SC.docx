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881A4" w14:textId="77777777" w:rsidR="00CB794B" w:rsidRPr="0021513F" w:rsidRDefault="0055615D" w:rsidP="00CB794B">
      <w:pPr>
        <w:rPr>
          <w:b/>
        </w:rPr>
      </w:pPr>
      <w:proofErr w:type="spellStart"/>
      <w:r w:rsidRPr="0021513F">
        <w:rPr>
          <w:b/>
        </w:rPr>
        <w:t>Zeybek</w:t>
      </w:r>
      <w:proofErr w:type="spellEnd"/>
    </w:p>
    <w:p w14:paraId="48F26218" w14:textId="77777777" w:rsidR="0055615D" w:rsidRPr="0021513F" w:rsidRDefault="0055615D" w:rsidP="00CB794B"/>
    <w:p w14:paraId="15AA13C1" w14:textId="77777777" w:rsidR="0055615D" w:rsidRPr="0021513F" w:rsidRDefault="0055615D" w:rsidP="00CB794B">
      <w:pPr>
        <w:rPr>
          <w:b/>
        </w:rPr>
      </w:pPr>
      <w:r w:rsidRPr="0021513F">
        <w:rPr>
          <w:b/>
        </w:rPr>
        <w:t>Summary</w:t>
      </w:r>
    </w:p>
    <w:p w14:paraId="38C48F35" w14:textId="77777777" w:rsidR="003D2157" w:rsidRPr="0021513F" w:rsidRDefault="003D2157" w:rsidP="003D2157">
      <w:r w:rsidRPr="0021513F">
        <w:t xml:space="preserve">The </w:t>
      </w:r>
      <w:proofErr w:type="spellStart"/>
      <w:r w:rsidR="008400FA">
        <w:t>z</w:t>
      </w:r>
      <w:r w:rsidRPr="0021513F">
        <w:t>eybek</w:t>
      </w:r>
      <w:proofErr w:type="spellEnd"/>
      <w:r w:rsidRPr="0021513F">
        <w:t xml:space="preserve"> </w:t>
      </w:r>
      <w:r w:rsidR="0055615D" w:rsidRPr="0021513F">
        <w:t>is</w:t>
      </w:r>
      <w:r w:rsidRPr="0021513F">
        <w:t xml:space="preserve"> a genre of Turkish folk dance that is </w:t>
      </w:r>
      <w:r w:rsidR="0094738E">
        <w:t>closely</w:t>
      </w:r>
      <w:r w:rsidRPr="0021513F">
        <w:t xml:space="preserve"> ass</w:t>
      </w:r>
      <w:r w:rsidR="0055615D" w:rsidRPr="0021513F">
        <w:t xml:space="preserve">ociated with the Aegean region on </w:t>
      </w:r>
      <w:r w:rsidRPr="0021513F">
        <w:t>the west coast of Anatolian Turkey</w:t>
      </w:r>
      <w:r w:rsidR="007E023E" w:rsidRPr="0021513F">
        <w:t xml:space="preserve">, although it is found in other regions as well. </w:t>
      </w:r>
      <w:r w:rsidR="008400FA">
        <w:t xml:space="preserve">It can be seen as an early twentieth-century attempt to </w:t>
      </w:r>
      <w:ins w:id="0" w:author="Student Computing Facilities" w:date="2014-02-18T15:15:00Z">
        <w:r w:rsidR="00BA7835">
          <w:t>“</w:t>
        </w:r>
      </w:ins>
      <w:del w:id="1" w:author="Student Computing Facilities" w:date="2014-02-18T15:15:00Z">
        <w:r w:rsidR="00915EE4" w:rsidDel="00BA7835">
          <w:delText>‘</w:delText>
        </w:r>
      </w:del>
      <w:r w:rsidR="008400FA">
        <w:t>modernize</w:t>
      </w:r>
      <w:ins w:id="2" w:author="Student Computing Facilities" w:date="2014-02-18T15:15:00Z">
        <w:r w:rsidR="00BA7835">
          <w:t>”</w:t>
        </w:r>
      </w:ins>
      <w:del w:id="3" w:author="Student Computing Facilities" w:date="2014-02-18T15:15:00Z">
        <w:r w:rsidR="00915EE4" w:rsidDel="00BA7835">
          <w:delText>’</w:delText>
        </w:r>
      </w:del>
      <w:ins w:id="4" w:author="Student Computing Facilities" w:date="2014-02-18T15:17:00Z">
        <w:r w:rsidR="00BA7835">
          <w:t xml:space="preserve"> (source) </w:t>
        </w:r>
      </w:ins>
      <w:del w:id="5" w:author="Student Computing Facilities" w:date="2014-02-18T15:17:00Z">
        <w:r w:rsidR="008400FA" w:rsidDel="00BA7835">
          <w:delText xml:space="preserve"> </w:delText>
        </w:r>
      </w:del>
      <w:r w:rsidR="008400FA">
        <w:t xml:space="preserve">folk dance in Turkey. </w:t>
      </w:r>
      <w:r w:rsidR="0055615D" w:rsidRPr="0021513F">
        <w:t>T</w:t>
      </w:r>
      <w:r w:rsidRPr="0021513F">
        <w:t>here are many versions of this dance</w:t>
      </w:r>
      <w:ins w:id="6" w:author="Student Computing Facilities" w:date="2014-02-18T15:15:00Z">
        <w:r w:rsidR="00BA7835">
          <w:t>;</w:t>
        </w:r>
      </w:ins>
      <w:del w:id="7" w:author="Student Computing Facilities" w:date="2014-02-18T15:15:00Z">
        <w:r w:rsidR="007E023E" w:rsidRPr="0021513F" w:rsidDel="00BA7835">
          <w:delText>.</w:delText>
        </w:r>
      </w:del>
      <w:r w:rsidR="007E023E" w:rsidRPr="0021513F">
        <w:t xml:space="preserve"> </w:t>
      </w:r>
      <w:ins w:id="8" w:author="Student Computing Facilities" w:date="2014-02-18T15:15:00Z">
        <w:r w:rsidR="00BA7835">
          <w:t>u</w:t>
        </w:r>
      </w:ins>
      <w:del w:id="9" w:author="Student Computing Facilities" w:date="2014-02-18T15:15:00Z">
        <w:r w:rsidR="00273706" w:rsidRPr="0021513F" w:rsidDel="00BA7835">
          <w:delText>U</w:delText>
        </w:r>
      </w:del>
      <w:r w:rsidR="00273706" w:rsidRPr="0021513F">
        <w:t>sually, the</w:t>
      </w:r>
      <w:r w:rsidR="007E023E" w:rsidRPr="0021513F">
        <w:t xml:space="preserve"> </w:t>
      </w:r>
      <w:proofErr w:type="spellStart"/>
      <w:r w:rsidR="007E023E" w:rsidRPr="0021513F">
        <w:t>zeybek</w:t>
      </w:r>
      <w:proofErr w:type="spellEnd"/>
      <w:r w:rsidR="007E023E" w:rsidRPr="0021513F">
        <w:t xml:space="preserve"> is performed by a solo male dancer</w:t>
      </w:r>
      <w:r w:rsidR="0094738E">
        <w:t xml:space="preserve">, though </w:t>
      </w:r>
      <w:del w:id="10" w:author="Student Computing Facilities" w:date="2014-02-18T15:15:00Z">
        <w:r w:rsidR="007E023E" w:rsidRPr="0021513F" w:rsidDel="00BA7835">
          <w:delText xml:space="preserve">dance </w:delText>
        </w:r>
      </w:del>
      <w:proofErr w:type="gramStart"/>
      <w:ins w:id="11" w:author="Student Computing Facilities" w:date="2014-02-18T15:15:00Z">
        <w:r w:rsidR="00BA7835">
          <w:t>it</w:t>
        </w:r>
        <w:r w:rsidR="00BA7835" w:rsidRPr="0021513F">
          <w:t xml:space="preserve"> </w:t>
        </w:r>
      </w:ins>
      <w:r w:rsidR="007E023E" w:rsidRPr="0021513F">
        <w:t xml:space="preserve">can also be performed by </w:t>
      </w:r>
      <w:r w:rsidRPr="0021513F">
        <w:t>two or more males</w:t>
      </w:r>
      <w:proofErr w:type="gramEnd"/>
      <w:r w:rsidR="0055615D" w:rsidRPr="0021513F">
        <w:t>.</w:t>
      </w:r>
      <w:r w:rsidRPr="0021513F">
        <w:t xml:space="preserve"> </w:t>
      </w:r>
      <w:r w:rsidR="0055615D" w:rsidRPr="0021513F">
        <w:t xml:space="preserve">Although </w:t>
      </w:r>
      <w:r w:rsidR="007E023E" w:rsidRPr="0021513F">
        <w:t>less common</w:t>
      </w:r>
      <w:r w:rsidR="0055615D" w:rsidRPr="0021513F">
        <w:t xml:space="preserve">, there are </w:t>
      </w:r>
      <w:r w:rsidR="007E023E" w:rsidRPr="0021513F">
        <w:t xml:space="preserve">a few </w:t>
      </w:r>
      <w:r w:rsidRPr="0021513F">
        <w:t xml:space="preserve">female </w:t>
      </w:r>
      <w:proofErr w:type="spellStart"/>
      <w:r w:rsidRPr="0021513F">
        <w:t>zeybek</w:t>
      </w:r>
      <w:proofErr w:type="spellEnd"/>
      <w:r w:rsidRPr="0021513F">
        <w:t xml:space="preserve"> dances. There is also a Greek form of th</w:t>
      </w:r>
      <w:ins w:id="12" w:author="Student Computing Facilities" w:date="2014-02-18T15:18:00Z">
        <w:r w:rsidR="00BA7835">
          <w:t>e</w:t>
        </w:r>
      </w:ins>
      <w:del w:id="13" w:author="Student Computing Facilities" w:date="2014-02-18T15:18:00Z">
        <w:r w:rsidRPr="0021513F" w:rsidDel="00BA7835">
          <w:delText>is</w:delText>
        </w:r>
      </w:del>
      <w:r w:rsidRPr="0021513F">
        <w:t xml:space="preserve"> dance, </w:t>
      </w:r>
      <w:r w:rsidR="007E023E" w:rsidRPr="0021513F">
        <w:t>a</w:t>
      </w:r>
      <w:ins w:id="14" w:author="Student Computing Facilities" w:date="2014-02-18T15:18:00Z">
        <w:r w:rsidR="00BA7835">
          <w:t>s well as</w:t>
        </w:r>
      </w:ins>
      <w:del w:id="15" w:author="Student Computing Facilities" w:date="2014-02-18T15:18:00Z">
        <w:r w:rsidR="007E023E" w:rsidRPr="0021513F" w:rsidDel="00BA7835">
          <w:delText>nd</w:delText>
        </w:r>
      </w:del>
      <w:r w:rsidR="007E023E" w:rsidRPr="0021513F">
        <w:t xml:space="preserve"> </w:t>
      </w:r>
      <w:r w:rsidRPr="0021513F">
        <w:t>an urban form</w:t>
      </w:r>
      <w:r w:rsidR="007E023E" w:rsidRPr="0021513F">
        <w:t>—</w:t>
      </w:r>
      <w:r w:rsidRPr="0021513F">
        <w:t>the</w:t>
      </w:r>
      <w:r w:rsidR="007E023E" w:rsidRPr="0021513F">
        <w:t xml:space="preserve"> </w:t>
      </w:r>
      <w:proofErr w:type="spellStart"/>
      <w:r w:rsidRPr="0021513F">
        <w:t>zeibekikos</w:t>
      </w:r>
      <w:proofErr w:type="spellEnd"/>
      <w:r w:rsidR="007E023E" w:rsidRPr="0021513F">
        <w:t>—</w:t>
      </w:r>
      <w:r w:rsidRPr="0021513F">
        <w:t xml:space="preserve">that was brought to Greece by Greeks from Izmir (Smyrna). </w:t>
      </w:r>
    </w:p>
    <w:p w14:paraId="67B6B1A7" w14:textId="77777777" w:rsidR="00CB794B" w:rsidRPr="0021513F" w:rsidRDefault="00CB794B" w:rsidP="00CB794B"/>
    <w:p w14:paraId="66CA45DB" w14:textId="77777777" w:rsidR="00CB794B" w:rsidRPr="0021513F" w:rsidRDefault="0055615D" w:rsidP="00CB794B">
      <w:pPr>
        <w:rPr>
          <w:b/>
        </w:rPr>
      </w:pPr>
      <w:r w:rsidRPr="0021513F">
        <w:rPr>
          <w:b/>
        </w:rPr>
        <w:t>Contributions to Modernism and Modernization</w:t>
      </w:r>
    </w:p>
    <w:p w14:paraId="78E6DBDD" w14:textId="77777777" w:rsidR="002B258B" w:rsidRPr="0021513F" w:rsidRDefault="002B258B" w:rsidP="002B258B">
      <w:r w:rsidRPr="0021513F">
        <w:t xml:space="preserve">The Ottoman government sent </w:t>
      </w:r>
      <w:proofErr w:type="spellStart"/>
      <w:r w:rsidRPr="0021513F">
        <w:t>Selim</w:t>
      </w:r>
      <w:proofErr w:type="spellEnd"/>
      <w:r w:rsidRPr="0021513F">
        <w:t xml:space="preserve"> </w:t>
      </w:r>
      <w:proofErr w:type="spellStart"/>
      <w:r w:rsidRPr="0021513F">
        <w:t>Sırrı</w:t>
      </w:r>
      <w:proofErr w:type="spellEnd"/>
      <w:r w:rsidRPr="0021513F">
        <w:t xml:space="preserve"> </w:t>
      </w:r>
      <w:proofErr w:type="spellStart"/>
      <w:r w:rsidRPr="0021513F">
        <w:t>Tarcan</w:t>
      </w:r>
      <w:proofErr w:type="spellEnd"/>
      <w:r w:rsidR="0021513F" w:rsidRPr="0021513F">
        <w:t xml:space="preserve">, one of the earliest researchers of Turkish folk dances, </w:t>
      </w:r>
      <w:r w:rsidRPr="0021513F">
        <w:t>to Sweden in 1909 to study physical education, and</w:t>
      </w:r>
      <w:ins w:id="16" w:author="Student Computing Facilities" w:date="2014-02-18T15:19:00Z">
        <w:r w:rsidR="00BA7835">
          <w:t xml:space="preserve"> there</w:t>
        </w:r>
      </w:ins>
      <w:r w:rsidRPr="0021513F">
        <w:t xml:space="preserve"> he was </w:t>
      </w:r>
      <w:del w:id="17" w:author="Student Computing Facilities" w:date="2014-02-18T15:17:00Z">
        <w:r w:rsidRPr="0021513F" w:rsidDel="00BA7835">
          <w:delText xml:space="preserve">much </w:delText>
        </w:r>
      </w:del>
      <w:r w:rsidRPr="0021513F">
        <w:t xml:space="preserve">struck by the ways in which Swedish instructors choreographed folk dances in a </w:t>
      </w:r>
      <w:ins w:id="18" w:author="Student Computing Facilities" w:date="2014-02-18T15:17:00Z">
        <w:r w:rsidR="00BA7835">
          <w:t>“</w:t>
        </w:r>
      </w:ins>
      <w:del w:id="19" w:author="Student Computing Facilities" w:date="2014-02-18T15:17:00Z">
        <w:r w:rsidRPr="0021513F" w:rsidDel="00BA7835">
          <w:delText>‘</w:delText>
        </w:r>
      </w:del>
      <w:r w:rsidRPr="0021513F">
        <w:t>refined</w:t>
      </w:r>
      <w:ins w:id="20" w:author="Student Computing Facilities" w:date="2014-02-18T15:17:00Z">
        <w:r w:rsidR="00BA7835">
          <w:t>” (source)</w:t>
        </w:r>
      </w:ins>
      <w:del w:id="21" w:author="Student Computing Facilities" w:date="2014-02-18T15:17:00Z">
        <w:r w:rsidRPr="0021513F" w:rsidDel="00BA7835">
          <w:delText>’</w:delText>
        </w:r>
      </w:del>
      <w:r w:rsidRPr="0021513F">
        <w:t xml:space="preserve"> way. In 1916, he choreographed the </w:t>
      </w:r>
      <w:proofErr w:type="spellStart"/>
      <w:r w:rsidRPr="0021513F">
        <w:t>zeybek</w:t>
      </w:r>
      <w:proofErr w:type="spellEnd"/>
      <w:r w:rsidRPr="0021513F">
        <w:t xml:space="preserve">, which he called </w:t>
      </w:r>
      <w:proofErr w:type="spellStart"/>
      <w:r w:rsidRPr="0021513F">
        <w:t>Tarcan</w:t>
      </w:r>
      <w:proofErr w:type="spellEnd"/>
      <w:r w:rsidRPr="0021513F">
        <w:t xml:space="preserve"> </w:t>
      </w:r>
      <w:proofErr w:type="spellStart"/>
      <w:r w:rsidRPr="0021513F">
        <w:t>zeybeği</w:t>
      </w:r>
      <w:proofErr w:type="spellEnd"/>
      <w:r w:rsidRPr="0021513F">
        <w:t xml:space="preserve">, to appeal to a sophisticated urban Turkish audience. During the 1930s, </w:t>
      </w:r>
      <w:r w:rsidRPr="0021513F">
        <w:rPr>
          <w:rFonts w:eastAsiaTheme="minorEastAsia"/>
          <w:color w:val="1A1A1A"/>
        </w:rPr>
        <w:t>Mustafa</w:t>
      </w:r>
      <w:r w:rsidRPr="0021513F">
        <w:t xml:space="preserve"> Kemal </w:t>
      </w:r>
      <w:r w:rsidRPr="0021513F">
        <w:rPr>
          <w:rFonts w:eastAsiaTheme="minorEastAsia"/>
          <w:color w:val="1A1A1A"/>
        </w:rPr>
        <w:t>Atatürk, the first President of Turkey</w:t>
      </w:r>
      <w:r w:rsidRPr="0021513F">
        <w:t xml:space="preserve">, encouraged him to create a social ballroom dance </w:t>
      </w:r>
      <w:del w:id="22" w:author="Student Computing Facilities" w:date="2014-02-18T15:21:00Z">
        <w:r w:rsidRPr="0021513F" w:rsidDel="00BA7835">
          <w:delText>to be</w:delText>
        </w:r>
      </w:del>
      <w:ins w:id="23" w:author="Student Computing Facilities" w:date="2014-02-18T15:21:00Z">
        <w:r w:rsidR="00BA7835">
          <w:t>that could be</w:t>
        </w:r>
      </w:ins>
      <w:r w:rsidRPr="0021513F">
        <w:t xml:space="preserve"> </w:t>
      </w:r>
      <w:del w:id="24" w:author="Student Computing Facilities" w:date="2014-02-18T15:19:00Z">
        <w:r w:rsidRPr="0021513F" w:rsidDel="00BA7835">
          <w:delText>danced using</w:delText>
        </w:r>
      </w:del>
      <w:ins w:id="25" w:author="Student Computing Facilities" w:date="2014-02-18T15:19:00Z">
        <w:r w:rsidR="00BA7835">
          <w:t>performed by</w:t>
        </w:r>
      </w:ins>
      <w:r w:rsidRPr="0021513F">
        <w:t xml:space="preserve"> a man and a woman</w:t>
      </w:r>
      <w:ins w:id="26" w:author="Student Computing Facilities" w:date="2014-02-18T15:20:00Z">
        <w:r w:rsidR="00BA7835">
          <w:t xml:space="preserve">. </w:t>
        </w:r>
      </w:ins>
      <w:del w:id="27" w:author="Student Computing Facilities" w:date="2014-02-18T15:20:00Z">
        <w:r w:rsidRPr="0021513F" w:rsidDel="00BA7835">
          <w:delText>,</w:delText>
        </w:r>
      </w:del>
      <w:ins w:id="28" w:author="Student Computing Facilities" w:date="2014-02-18T15:20:00Z">
        <w:r w:rsidR="00BA7835" w:rsidRPr="0021513F">
          <w:rPr>
            <w:rFonts w:eastAsiaTheme="minorEastAsia"/>
            <w:color w:val="1A1A1A"/>
          </w:rPr>
          <w:t>Atatürk</w:t>
        </w:r>
      </w:ins>
      <w:ins w:id="29" w:author="Student Computing Facilities" w:date="2014-02-18T15:21:00Z">
        <w:r w:rsidR="00BA7835">
          <w:rPr>
            <w:rFonts w:eastAsiaTheme="minorEastAsia"/>
            <w:color w:val="1A1A1A"/>
          </w:rPr>
          <w:t xml:space="preserve"> also</w:t>
        </w:r>
      </w:ins>
      <w:ins w:id="30" w:author="Student Computing Facilities" w:date="2014-02-18T15:20:00Z">
        <w:r w:rsidR="00BA7835" w:rsidRPr="0021513F" w:rsidDel="00BA7835">
          <w:t xml:space="preserve"> </w:t>
        </w:r>
        <w:r w:rsidR="00BA7835">
          <w:t xml:space="preserve">insisted </w:t>
        </w:r>
      </w:ins>
      <w:del w:id="31" w:author="Student Computing Facilities" w:date="2014-02-18T15:20:00Z">
        <w:r w:rsidRPr="0021513F" w:rsidDel="00BA7835">
          <w:delText xml:space="preserve"> and </w:delText>
        </w:r>
      </w:del>
      <w:r w:rsidRPr="0021513F">
        <w:t xml:space="preserve">that </w:t>
      </w:r>
      <w:del w:id="32" w:author="Student Computing Facilities" w:date="2014-02-18T15:20:00Z">
        <w:r w:rsidRPr="0021513F" w:rsidDel="00BA7835">
          <w:delText xml:space="preserve">this dance, </w:delText>
        </w:r>
      </w:del>
      <w:proofErr w:type="spellStart"/>
      <w:r w:rsidRPr="0021513F">
        <w:t>Tarcan</w:t>
      </w:r>
      <w:proofErr w:type="spellEnd"/>
      <w:r w:rsidRPr="0021513F">
        <w:t xml:space="preserve"> </w:t>
      </w:r>
      <w:proofErr w:type="spellStart"/>
      <w:r w:rsidRPr="0021513F">
        <w:t>z</w:t>
      </w:r>
      <w:r w:rsidR="00607903">
        <w:t>ebeğ</w:t>
      </w:r>
      <w:r w:rsidRPr="0021513F">
        <w:t>i</w:t>
      </w:r>
      <w:proofErr w:type="spellEnd"/>
      <w:del w:id="33" w:author="Student Computing Facilities" w:date="2014-02-18T15:20:00Z">
        <w:r w:rsidRPr="0021513F" w:rsidDel="00BA7835">
          <w:delText>,</w:delText>
        </w:r>
      </w:del>
      <w:r w:rsidRPr="0021513F">
        <w:t xml:space="preserve"> </w:t>
      </w:r>
      <w:ins w:id="34" w:author="Student Computing Facilities" w:date="2014-02-18T15:20:00Z">
        <w:r w:rsidR="00BA7835">
          <w:t>sh</w:t>
        </w:r>
      </w:ins>
      <w:del w:id="35" w:author="Student Computing Facilities" w:date="2014-02-18T15:20:00Z">
        <w:r w:rsidRPr="0021513F" w:rsidDel="00BA7835">
          <w:delText>w</w:delText>
        </w:r>
      </w:del>
      <w:r w:rsidRPr="0021513F">
        <w:t xml:space="preserve">ould become the </w:t>
      </w:r>
      <w:ins w:id="36" w:author="Student Computing Facilities" w:date="2014-02-18T15:21:00Z">
        <w:r w:rsidR="00BA7835">
          <w:t>“</w:t>
        </w:r>
      </w:ins>
      <w:del w:id="37" w:author="Student Computing Facilities" w:date="2014-02-18T15:21:00Z">
        <w:r w:rsidRPr="0021513F" w:rsidDel="00BA7835">
          <w:delText>‘</w:delText>
        </w:r>
      </w:del>
      <w:r w:rsidRPr="0021513F">
        <w:t>Turkish national dance</w:t>
      </w:r>
      <w:ins w:id="38" w:author="Student Computing Facilities" w:date="2014-02-18T15:21:00Z">
        <w:r w:rsidR="00BA7835">
          <w:t>”</w:t>
        </w:r>
      </w:ins>
      <w:del w:id="39" w:author="Student Computing Facilities" w:date="2014-02-18T15:21:00Z">
        <w:r w:rsidRPr="0021513F" w:rsidDel="00BA7835">
          <w:delText>’</w:delText>
        </w:r>
      </w:del>
      <w:r w:rsidRPr="0021513F">
        <w:t xml:space="preserve"> (</w:t>
      </w:r>
      <w:proofErr w:type="spellStart"/>
      <w:r w:rsidR="00955FFD">
        <w:t>Ö</w:t>
      </w:r>
      <w:r w:rsidRPr="0021513F">
        <w:t>zt</w:t>
      </w:r>
      <w:r w:rsidR="00955FFD">
        <w:t>ü</w:t>
      </w:r>
      <w:r w:rsidRPr="0021513F">
        <w:t>rkmen</w:t>
      </w:r>
      <w:proofErr w:type="spellEnd"/>
      <w:r w:rsidRPr="0021513F">
        <w:t xml:space="preserve"> 2002). Neither of these dreams was realized</w:t>
      </w:r>
      <w:ins w:id="40" w:author="Student Computing Facilities" w:date="2014-02-18T15:21:00Z">
        <w:r w:rsidR="00BA7835">
          <w:t xml:space="preserve">, as </w:t>
        </w:r>
      </w:ins>
      <w:del w:id="41" w:author="Student Computing Facilities" w:date="2014-02-18T15:21:00Z">
        <w:r w:rsidRPr="0021513F" w:rsidDel="00BA7835">
          <w:delText xml:space="preserve">. </w:delText>
        </w:r>
      </w:del>
      <w:ins w:id="42" w:author="Student Computing Facilities" w:date="2014-02-18T15:21:00Z">
        <w:r w:rsidR="00BA7835">
          <w:t>the</w:t>
        </w:r>
      </w:ins>
      <w:del w:id="43" w:author="Student Computing Facilities" w:date="2014-02-18T15:21:00Z">
        <w:r w:rsidR="0021513F" w:rsidRPr="0021513F" w:rsidDel="00BA7835">
          <w:delText>This</w:delText>
        </w:r>
      </w:del>
      <w:r w:rsidR="0021513F" w:rsidRPr="0021513F">
        <w:t xml:space="preserve"> modernization of the </w:t>
      </w:r>
      <w:proofErr w:type="spellStart"/>
      <w:r w:rsidR="0021513F" w:rsidRPr="0021513F">
        <w:t>zeybek</w:t>
      </w:r>
      <w:proofErr w:type="spellEnd"/>
      <w:r w:rsidRPr="0021513F">
        <w:t xml:space="preserve"> dance </w:t>
      </w:r>
      <w:r w:rsidR="00C837E9">
        <w:t xml:space="preserve">was </w:t>
      </w:r>
      <w:r w:rsidRPr="0021513F">
        <w:t xml:space="preserve">never </w:t>
      </w:r>
      <w:r w:rsidR="00C837E9">
        <w:t>fully embraced</w:t>
      </w:r>
      <w:r w:rsidRPr="0021513F">
        <w:t xml:space="preserve"> in Turkey because of the nationalistic and ethnic appeal that staged </w:t>
      </w:r>
      <w:r w:rsidR="0021513F" w:rsidRPr="0021513F">
        <w:t xml:space="preserve">traditional </w:t>
      </w:r>
      <w:r w:rsidRPr="0021513F">
        <w:t>folk dances had for Turkish audiences.</w:t>
      </w:r>
    </w:p>
    <w:p w14:paraId="4B8DB069" w14:textId="77777777" w:rsidR="002B258B" w:rsidRPr="0021513F" w:rsidRDefault="002B258B" w:rsidP="00CB794B"/>
    <w:p w14:paraId="15B58131" w14:textId="77777777" w:rsidR="00D94577" w:rsidRPr="0021513F" w:rsidRDefault="00D94577" w:rsidP="00CB794B">
      <w:r w:rsidRPr="0021513F">
        <w:t>The best</w:t>
      </w:r>
      <w:ins w:id="44" w:author="Student Computing Facilities" w:date="2014-02-18T15:22:00Z">
        <w:r w:rsidR="00BA7835">
          <w:t>-</w:t>
        </w:r>
      </w:ins>
      <w:del w:id="45" w:author="Student Computing Facilities" w:date="2014-02-18T15:22:00Z">
        <w:r w:rsidRPr="0021513F" w:rsidDel="00BA7835">
          <w:delText xml:space="preserve"> </w:delText>
        </w:r>
      </w:del>
      <w:r w:rsidRPr="0021513F">
        <w:t>known version of the dance is performed as a solo, usually by a man wearing a striking and unique costume of short</w:t>
      </w:r>
      <w:ins w:id="46" w:author="Student Computing Facilities" w:date="2014-02-18T15:22:00Z">
        <w:r w:rsidR="00BA7835">
          <w:t>,</w:t>
        </w:r>
      </w:ins>
      <w:r w:rsidRPr="0021513F">
        <w:t xml:space="preserve"> embroidered baggy pants and </w:t>
      </w:r>
      <w:ins w:id="47" w:author="Student Computing Facilities" w:date="2014-02-18T15:22:00Z">
        <w:r w:rsidR="00BA7835">
          <w:t xml:space="preserve">a </w:t>
        </w:r>
      </w:ins>
      <w:r w:rsidRPr="0021513F">
        <w:t>shirt, over which a short jacket and embroidered vest is worn. Two vestigial sleeves hang down from the dancer’s shoulders</w:t>
      </w:r>
      <w:ins w:id="48" w:author="Student Computing Facilities" w:date="2014-02-18T15:23:00Z">
        <w:r w:rsidR="00BA7835">
          <w:t>,</w:t>
        </w:r>
      </w:ins>
      <w:r w:rsidRPr="0021513F">
        <w:t xml:space="preserve"> giving the appearance of</w:t>
      </w:r>
      <w:ins w:id="49" w:author="Student Computing Facilities" w:date="2014-02-18T15:23:00Z">
        <w:r w:rsidR="00BA7835">
          <w:t xml:space="preserve"> the dancer having</w:t>
        </w:r>
      </w:ins>
      <w:r w:rsidRPr="0021513F">
        <w:t xml:space="preserve"> wings. An elaborate headpiece, broad ornamental belt</w:t>
      </w:r>
      <w:ins w:id="50" w:author="Student Computing Facilities" w:date="2014-02-18T15:23:00Z">
        <w:r w:rsidR="00BA7835">
          <w:t>,</w:t>
        </w:r>
      </w:ins>
      <w:r w:rsidRPr="0021513F">
        <w:t xml:space="preserve"> and embroidered leggings complete the ensemble. The wing effect is not happenstance, for</w:t>
      </w:r>
      <w:ins w:id="51" w:author="Student Computing Facilities" w:date="2014-02-18T15:24:00Z">
        <w:r w:rsidR="00BA7835">
          <w:t>,</w:t>
        </w:r>
      </w:ins>
      <w:r w:rsidRPr="0021513F">
        <w:t xml:space="preserve"> as Turkish dance scholar </w:t>
      </w:r>
      <w:proofErr w:type="spellStart"/>
      <w:r w:rsidRPr="0021513F">
        <w:t>Cemil</w:t>
      </w:r>
      <w:proofErr w:type="spellEnd"/>
      <w:r w:rsidRPr="0021513F">
        <w:t xml:space="preserve"> </w:t>
      </w:r>
      <w:proofErr w:type="spellStart"/>
      <w:r w:rsidRPr="0021513F">
        <w:t>Demirsipahi</w:t>
      </w:r>
      <w:proofErr w:type="spellEnd"/>
      <w:r w:rsidRPr="0021513F">
        <w:t xml:space="preserve"> shows in his </w:t>
      </w:r>
      <w:r w:rsidR="007E023E" w:rsidRPr="0021513F">
        <w:t xml:space="preserve">authoritative </w:t>
      </w:r>
      <w:r w:rsidRPr="0021513F">
        <w:t>book on Turkish folk dance, the original</w:t>
      </w:r>
      <w:ins w:id="52" w:author="Student Computing Facilities" w:date="2014-02-18T15:24:00Z">
        <w:r w:rsidR="00BA7835">
          <w:t xml:space="preserve"> intent of the</w:t>
        </w:r>
      </w:ins>
      <w:r w:rsidRPr="0021513F">
        <w:t xml:space="preserve"> solo dance </w:t>
      </w:r>
      <w:del w:id="53" w:author="Student Computing Facilities" w:date="2014-02-18T15:24:00Z">
        <w:r w:rsidRPr="0021513F" w:rsidDel="00BA7835">
          <w:delText xml:space="preserve">seems </w:delText>
        </w:r>
      </w:del>
      <w:ins w:id="54" w:author="Student Computing Facilities" w:date="2014-02-18T15:24:00Z">
        <w:r w:rsidR="00BA7835">
          <w:t>seeks</w:t>
        </w:r>
        <w:r w:rsidR="00BA7835" w:rsidRPr="0021513F">
          <w:t xml:space="preserve"> </w:t>
        </w:r>
      </w:ins>
      <w:r w:rsidRPr="0021513F">
        <w:t>to imitate the movements of a bird (1975, 358-360).</w:t>
      </w:r>
    </w:p>
    <w:p w14:paraId="6F29EE7E" w14:textId="77777777" w:rsidR="0055615D" w:rsidRPr="0021513F" w:rsidRDefault="0055615D" w:rsidP="00CB794B"/>
    <w:p w14:paraId="36AF52BB" w14:textId="77777777" w:rsidR="00D94577" w:rsidRPr="0021513F" w:rsidRDefault="00D94577" w:rsidP="00CB794B">
      <w:r w:rsidRPr="0021513F">
        <w:t xml:space="preserve">The solo </w:t>
      </w:r>
      <w:proofErr w:type="spellStart"/>
      <w:r w:rsidRPr="0021513F">
        <w:t>zeybek</w:t>
      </w:r>
      <w:proofErr w:type="spellEnd"/>
      <w:r w:rsidRPr="0021513F">
        <w:t xml:space="preserve"> is performed slowly, beginning with an introduction in which the dancer uses </w:t>
      </w:r>
      <w:del w:id="55" w:author="Student Computing Facilities" w:date="2014-02-18T15:24:00Z">
        <w:r w:rsidRPr="0021513F" w:rsidDel="00BA7835">
          <w:delText xml:space="preserve">walking </w:delText>
        </w:r>
      </w:del>
      <w:ins w:id="56" w:author="Student Computing Facilities" w:date="2014-02-18T15:24:00Z">
        <w:r w:rsidR="00BA7835">
          <w:t>tentative walking</w:t>
        </w:r>
        <w:r w:rsidR="00BA7835" w:rsidRPr="0021513F">
          <w:t xml:space="preserve"> </w:t>
        </w:r>
      </w:ins>
      <w:r w:rsidRPr="0021513F">
        <w:t>step</w:t>
      </w:r>
      <w:ins w:id="57" w:author="Student Computing Facilities" w:date="2014-02-18T15:24:00Z">
        <w:r w:rsidR="00BA7835">
          <w:t>s,</w:t>
        </w:r>
      </w:ins>
      <w:r w:rsidRPr="0021513F">
        <w:t xml:space="preserve"> as if testing the ground. </w:t>
      </w:r>
      <w:del w:id="58" w:author="Student Computing Facilities" w:date="2014-02-18T15:25:00Z">
        <w:r w:rsidRPr="0021513F" w:rsidDel="00BA7835">
          <w:delText>This introduction is followed by kneeling and swooping movements</w:delText>
        </w:r>
      </w:del>
      <w:ins w:id="59" w:author="Student Computing Facilities" w:date="2014-02-18T15:25:00Z">
        <w:r w:rsidR="00BA7835" w:rsidRPr="0021513F">
          <w:t>Kneeling and swooping movements follow this introduction</w:t>
        </w:r>
      </w:ins>
      <w:r w:rsidRPr="0021513F">
        <w:t xml:space="preserve">, with </w:t>
      </w:r>
      <w:ins w:id="60" w:author="Student Computing Facilities" w:date="2014-02-18T15:25:00Z">
        <w:r w:rsidR="00BA7835">
          <w:t>the dancer’s</w:t>
        </w:r>
      </w:ins>
      <w:del w:id="61" w:author="Student Computing Facilities" w:date="2014-02-18T15:25:00Z">
        <w:r w:rsidRPr="0021513F" w:rsidDel="00BA7835">
          <w:delText>his</w:delText>
        </w:r>
      </w:del>
      <w:r w:rsidRPr="0021513F">
        <w:t xml:space="preserve"> hands held out to the sides at shoulder level</w:t>
      </w:r>
      <w:ins w:id="62" w:author="Student Computing Facilities" w:date="2014-02-18T15:25:00Z">
        <w:r w:rsidR="00BA7835">
          <w:t xml:space="preserve"> </w:t>
        </w:r>
      </w:ins>
      <w:del w:id="63" w:author="Student Computing Facilities" w:date="2014-02-18T15:25:00Z">
        <w:r w:rsidRPr="0021513F" w:rsidDel="00BA7835">
          <w:delText xml:space="preserve">, </w:delText>
        </w:r>
      </w:del>
      <w:r w:rsidRPr="0021513F">
        <w:t xml:space="preserve">while </w:t>
      </w:r>
      <w:del w:id="64" w:author="Student Computing Facilities" w:date="2014-02-18T15:25:00Z">
        <w:r w:rsidRPr="0021513F" w:rsidDel="00BA7835">
          <w:delText>the dancer</w:delText>
        </w:r>
      </w:del>
      <w:ins w:id="65" w:author="Student Computing Facilities" w:date="2014-02-18T15:25:00Z">
        <w:r w:rsidR="00BA7835">
          <w:t>he</w:t>
        </w:r>
      </w:ins>
      <w:r w:rsidRPr="0021513F">
        <w:t xml:space="preserve"> continuously snaps his fingers. In addition to the solo version of the dance</w:t>
      </w:r>
      <w:ins w:id="66" w:author="Student Computing Facilities" w:date="2014-02-18T15:25:00Z">
        <w:r w:rsidR="00BA7835">
          <w:t>,</w:t>
        </w:r>
      </w:ins>
      <w:r w:rsidRPr="0021513F">
        <w:t xml:space="preserve"> the </w:t>
      </w:r>
      <w:proofErr w:type="spellStart"/>
      <w:r w:rsidRPr="0021513F">
        <w:t>zeybek</w:t>
      </w:r>
      <w:proofErr w:type="spellEnd"/>
      <w:r w:rsidRPr="0021513F">
        <w:t xml:space="preserve"> has several variants</w:t>
      </w:r>
      <w:del w:id="67" w:author="Student Computing Facilities" w:date="2014-02-18T15:25:00Z">
        <w:r w:rsidRPr="0021513F" w:rsidDel="00BA7835">
          <w:delText xml:space="preserve">, in a pair, or </w:delText>
        </w:r>
      </w:del>
      <w:ins w:id="68" w:author="Student Computing Facilities" w:date="2014-02-18T15:25:00Z">
        <w:r w:rsidR="00BA7835">
          <w:t xml:space="preserve">: most notably pair and </w:t>
        </w:r>
      </w:ins>
      <w:r w:rsidRPr="0021513F">
        <w:t>group dance</w:t>
      </w:r>
      <w:ins w:id="69" w:author="Student Computing Facilities" w:date="2014-02-18T15:25:00Z">
        <w:r w:rsidR="00BA7835">
          <w:t>s</w:t>
        </w:r>
      </w:ins>
      <w:r w:rsidRPr="0021513F">
        <w:t xml:space="preserve">. </w:t>
      </w:r>
      <w:del w:id="70" w:author="Student Computing Facilities" w:date="2014-02-18T15:26:00Z">
        <w:r w:rsidRPr="0021513F" w:rsidDel="00BA7835">
          <w:delText>Often during the group dance, the dancers each perform their own s</w:delText>
        </w:r>
        <w:r w:rsidR="004F0CB2" w:rsidDel="00BA7835">
          <w:delText xml:space="preserve">olo version as well as </w:delText>
        </w:r>
        <w:r w:rsidRPr="0021513F" w:rsidDel="00BA7835">
          <w:delText>zeybeks for women</w:delText>
        </w:r>
      </w:del>
      <w:ins w:id="71" w:author="Student Computing Facilities" w:date="2014-02-18T15:26:00Z">
        <w:r w:rsidR="00BA7835">
          <w:t>Group dances are often accompanied by solo versions by each of the dancers</w:t>
        </w:r>
      </w:ins>
      <w:r w:rsidRPr="0021513F">
        <w:t xml:space="preserve">. The dance is most commonly performed to some version of a </w:t>
      </w:r>
      <w:del w:id="72" w:author="Student Computing Facilities" w:date="2014-02-18T15:30:00Z">
        <w:r w:rsidRPr="0021513F" w:rsidDel="00BA7835">
          <w:delText xml:space="preserve">nine </w:delText>
        </w:r>
      </w:del>
      <w:proofErr w:type="spellStart"/>
      <w:ins w:id="73" w:author="Student Computing Facilities" w:date="2014-02-18T15:30:00Z">
        <w:r w:rsidR="00BA7835">
          <w:t>nona</w:t>
        </w:r>
        <w:proofErr w:type="spellEnd"/>
        <w:r w:rsidR="00BA7835">
          <w:t>-</w:t>
        </w:r>
      </w:ins>
      <w:r w:rsidRPr="0021513F">
        <w:t>rhythm: 9/8; 9/4; 9/2</w:t>
      </w:r>
      <w:ins w:id="74" w:author="Student Computing Facilities" w:date="2014-02-18T15:30:00Z">
        <w:r w:rsidR="00BA7835">
          <w:t>;</w:t>
        </w:r>
      </w:ins>
      <w:del w:id="75" w:author="Student Computing Facilities" w:date="2014-02-18T15:30:00Z">
        <w:r w:rsidRPr="0021513F" w:rsidDel="00BA7835">
          <w:delText>,</w:delText>
        </w:r>
      </w:del>
      <w:r w:rsidRPr="0021513F">
        <w:t xml:space="preserve"> </w:t>
      </w:r>
      <w:ins w:id="76" w:author="Student Computing Facilities" w:date="2014-02-18T15:30:00Z">
        <w:r w:rsidR="00BA7835">
          <w:t>or</w:t>
        </w:r>
      </w:ins>
      <w:del w:id="77" w:author="Student Computing Facilities" w:date="2014-02-18T15:30:00Z">
        <w:r w:rsidRPr="0021513F" w:rsidDel="00BA7835">
          <w:delText xml:space="preserve">and </w:delText>
        </w:r>
      </w:del>
      <w:r w:rsidRPr="0021513F">
        <w:t xml:space="preserve">18/4, </w:t>
      </w:r>
      <w:ins w:id="78" w:author="Student Computing Facilities" w:date="2014-02-18T15:30:00Z">
        <w:r w:rsidR="00BA7835">
          <w:t>though</w:t>
        </w:r>
      </w:ins>
      <w:del w:id="79" w:author="Student Computing Facilities" w:date="2014-02-18T15:30:00Z">
        <w:r w:rsidRPr="0021513F" w:rsidDel="00BA7835">
          <w:delText>but</w:delText>
        </w:r>
      </w:del>
      <w:r w:rsidRPr="0021513F">
        <w:t xml:space="preserve"> </w:t>
      </w:r>
      <w:proofErr w:type="spellStart"/>
      <w:r w:rsidRPr="0021513F">
        <w:t>Demirsipahi</w:t>
      </w:r>
      <w:proofErr w:type="spellEnd"/>
      <w:r w:rsidRPr="0021513F">
        <w:t xml:space="preserve"> also notes </w:t>
      </w:r>
      <w:proofErr w:type="gramStart"/>
      <w:r w:rsidRPr="0021513F">
        <w:t>rare</w:t>
      </w:r>
      <w:r w:rsidR="00BC6AAE">
        <w:t>r</w:t>
      </w:r>
      <w:proofErr w:type="gramEnd"/>
      <w:r w:rsidRPr="0021513F">
        <w:t xml:space="preserve"> 2/4 and 4/2 examples</w:t>
      </w:r>
      <w:ins w:id="80" w:author="Student Computing Facilities" w:date="2014-02-18T15:30:00Z">
        <w:r w:rsidR="00BA7835">
          <w:t xml:space="preserve"> (source)</w:t>
        </w:r>
      </w:ins>
      <w:r w:rsidRPr="0021513F">
        <w:t>.</w:t>
      </w:r>
    </w:p>
    <w:p w14:paraId="7F05AC9E" w14:textId="77777777" w:rsidR="0055615D" w:rsidRPr="0021513F" w:rsidRDefault="0055615D" w:rsidP="00CB794B"/>
    <w:p w14:paraId="17BC1DB1" w14:textId="77777777" w:rsidR="00D94577" w:rsidRPr="0021513F" w:rsidRDefault="0055615D" w:rsidP="00CB794B">
      <w:pPr>
        <w:rPr>
          <w:b/>
        </w:rPr>
      </w:pPr>
      <w:r w:rsidRPr="0021513F">
        <w:rPr>
          <w:b/>
        </w:rPr>
        <w:t>References and Further Reading</w:t>
      </w:r>
      <w:bookmarkStart w:id="81" w:name="_GoBack"/>
      <w:bookmarkEnd w:id="81"/>
    </w:p>
    <w:p w14:paraId="26CBBF2F" w14:textId="77777777" w:rsidR="00D94577" w:rsidRPr="0021513F" w:rsidRDefault="00D94577" w:rsidP="00CB794B">
      <w:r w:rsidRPr="0021513F">
        <w:lastRenderedPageBreak/>
        <w:t xml:space="preserve">And, M. </w:t>
      </w:r>
      <w:r w:rsidR="0021513F">
        <w:t>(1959) ‘</w:t>
      </w:r>
      <w:r w:rsidRPr="0021513F">
        <w:t>Dances of Anatolian Turkey</w:t>
      </w:r>
      <w:r w:rsidR="0021513F">
        <w:t>’,</w:t>
      </w:r>
      <w:r w:rsidRPr="0021513F">
        <w:t xml:space="preserve"> </w:t>
      </w:r>
      <w:r w:rsidRPr="0021513F">
        <w:rPr>
          <w:i/>
        </w:rPr>
        <w:t>Dance Perspectives</w:t>
      </w:r>
      <w:r w:rsidR="0021513F">
        <w:t xml:space="preserve"> (</w:t>
      </w:r>
      <w:r w:rsidRPr="0021513F">
        <w:t>Summer</w:t>
      </w:r>
      <w:r w:rsidR="0021513F">
        <w:t xml:space="preserve">): </w:t>
      </w:r>
      <w:r w:rsidR="00607903" w:rsidRPr="0094738E">
        <w:t>1-76.</w:t>
      </w:r>
      <w:r w:rsidR="0021513F" w:rsidRPr="0094738E">
        <w:t xml:space="preserve"> </w:t>
      </w:r>
      <w:r w:rsidR="0094738E">
        <w:t>(</w:t>
      </w:r>
      <w:r w:rsidR="00955FFD">
        <w:t>This short volume is a history and survey of the various types of dance, folk, classical and western found in Turkey.</w:t>
      </w:r>
      <w:r w:rsidR="0094738E">
        <w:t>)</w:t>
      </w:r>
    </w:p>
    <w:p w14:paraId="7172242B" w14:textId="77777777" w:rsidR="0021513F" w:rsidRDefault="0021513F" w:rsidP="00CB794B"/>
    <w:p w14:paraId="42E28B5E" w14:textId="77777777" w:rsidR="00D94577" w:rsidRPr="0021513F" w:rsidRDefault="00D94577" w:rsidP="00CB794B">
      <w:proofErr w:type="spellStart"/>
      <w:r w:rsidRPr="0021513F">
        <w:t>Demirsipahi</w:t>
      </w:r>
      <w:proofErr w:type="spellEnd"/>
      <w:r w:rsidRPr="0021513F">
        <w:t xml:space="preserve">, C. </w:t>
      </w:r>
      <w:r w:rsidR="0021513F">
        <w:t>(</w:t>
      </w:r>
      <w:r w:rsidR="0021513F" w:rsidRPr="0021513F">
        <w:t>1975</w:t>
      </w:r>
      <w:r w:rsidR="0021513F">
        <w:t xml:space="preserve">) </w:t>
      </w:r>
      <w:proofErr w:type="spellStart"/>
      <w:r w:rsidRPr="0021513F">
        <w:rPr>
          <w:i/>
        </w:rPr>
        <w:t>Türk</w:t>
      </w:r>
      <w:proofErr w:type="spellEnd"/>
      <w:r w:rsidRPr="0021513F">
        <w:rPr>
          <w:i/>
        </w:rPr>
        <w:t xml:space="preserve"> </w:t>
      </w:r>
      <w:proofErr w:type="spellStart"/>
      <w:r w:rsidRPr="0021513F">
        <w:rPr>
          <w:i/>
        </w:rPr>
        <w:t>Halk</w:t>
      </w:r>
      <w:proofErr w:type="spellEnd"/>
      <w:r w:rsidRPr="0021513F">
        <w:rPr>
          <w:i/>
        </w:rPr>
        <w:t xml:space="preserve"> </w:t>
      </w:r>
      <w:proofErr w:type="spellStart"/>
      <w:r w:rsidRPr="0021513F">
        <w:rPr>
          <w:i/>
        </w:rPr>
        <w:t>Oyunlari</w:t>
      </w:r>
      <w:proofErr w:type="spellEnd"/>
      <w:r w:rsidR="0021513F">
        <w:t xml:space="preserve">. </w:t>
      </w:r>
      <w:proofErr w:type="gramStart"/>
      <w:r w:rsidR="0021513F">
        <w:t>[</w:t>
      </w:r>
      <w:r w:rsidRPr="0021513F">
        <w:rPr>
          <w:i/>
        </w:rPr>
        <w:t>Turkish Folk Dances</w:t>
      </w:r>
      <w:r w:rsidR="0021513F">
        <w:t>]</w:t>
      </w:r>
      <w:r w:rsidRPr="0021513F">
        <w:t>.</w:t>
      </w:r>
      <w:proofErr w:type="gramEnd"/>
      <w:r w:rsidRPr="0021513F">
        <w:t xml:space="preserve"> Istanbul: </w:t>
      </w:r>
      <w:proofErr w:type="spellStart"/>
      <w:r w:rsidRPr="0021513F">
        <w:t>Turk</w:t>
      </w:r>
      <w:r w:rsidR="0021513F">
        <w:t>iye</w:t>
      </w:r>
      <w:proofErr w:type="spellEnd"/>
      <w:r w:rsidR="0021513F">
        <w:t xml:space="preserve"> Is </w:t>
      </w:r>
      <w:proofErr w:type="spellStart"/>
      <w:r w:rsidR="0021513F">
        <w:t>Bankasi</w:t>
      </w:r>
      <w:proofErr w:type="spellEnd"/>
      <w:r w:rsidR="0021513F">
        <w:t xml:space="preserve"> </w:t>
      </w:r>
      <w:proofErr w:type="spellStart"/>
      <w:r w:rsidR="0021513F">
        <w:t>Kultur</w:t>
      </w:r>
      <w:proofErr w:type="spellEnd"/>
      <w:r w:rsidR="0021513F">
        <w:t xml:space="preserve"> </w:t>
      </w:r>
      <w:proofErr w:type="spellStart"/>
      <w:r w:rsidR="0021513F">
        <w:t>Yayinlari</w:t>
      </w:r>
      <w:proofErr w:type="spellEnd"/>
      <w:r w:rsidRPr="0021513F">
        <w:t>.</w:t>
      </w:r>
      <w:r w:rsidR="00955FFD">
        <w:t xml:space="preserve"> </w:t>
      </w:r>
      <w:r w:rsidR="0094738E">
        <w:t>(</w:t>
      </w:r>
      <w:r w:rsidR="00955FFD">
        <w:t>An encyclopedic coverage of all of the folk dances found in present-day Turkey.</w:t>
      </w:r>
      <w:r w:rsidR="0094738E">
        <w:t>)</w:t>
      </w:r>
    </w:p>
    <w:p w14:paraId="080977D5" w14:textId="77777777" w:rsidR="0055615D" w:rsidRPr="0021513F" w:rsidRDefault="0055615D" w:rsidP="00CB794B"/>
    <w:p w14:paraId="6E46E252" w14:textId="77777777" w:rsidR="00D94577" w:rsidRPr="0021513F" w:rsidRDefault="00D94577" w:rsidP="00CB794B">
      <w:proofErr w:type="spellStart"/>
      <w:r w:rsidRPr="0021513F">
        <w:t>Öztürkmen</w:t>
      </w:r>
      <w:proofErr w:type="spellEnd"/>
      <w:r w:rsidRPr="0021513F">
        <w:t xml:space="preserve">, A. </w:t>
      </w:r>
      <w:r w:rsidR="0021513F">
        <w:t>(2002) ‘</w:t>
      </w:r>
      <w:r w:rsidRPr="0021513F">
        <w:t>Dance and Identity in Turkey</w:t>
      </w:r>
      <w:r w:rsidR="0094738E">
        <w:t>’</w:t>
      </w:r>
      <w:r w:rsidR="0021513F">
        <w:t xml:space="preserve"> i</w:t>
      </w:r>
      <w:r w:rsidRPr="0021513F">
        <w:t>n V</w:t>
      </w:r>
      <w:r w:rsidR="0021513F">
        <w:t>.</w:t>
      </w:r>
      <w:r w:rsidRPr="0021513F">
        <w:t xml:space="preserve"> Danielson, S</w:t>
      </w:r>
      <w:r w:rsidR="0021513F">
        <w:t>.</w:t>
      </w:r>
      <w:r w:rsidRPr="0021513F">
        <w:t xml:space="preserve"> Marcus, and D</w:t>
      </w:r>
      <w:r w:rsidR="0021513F">
        <w:t>.</w:t>
      </w:r>
      <w:r w:rsidRPr="0021513F">
        <w:t xml:space="preserve"> Reynolds, </w:t>
      </w:r>
      <w:r w:rsidR="0021513F">
        <w:t xml:space="preserve">(eds.) </w:t>
      </w:r>
      <w:proofErr w:type="gramStart"/>
      <w:r w:rsidRPr="0021513F">
        <w:rPr>
          <w:i/>
        </w:rPr>
        <w:t>The Garland Encyclopedia of World Music</w:t>
      </w:r>
      <w:r w:rsidRPr="0021513F">
        <w:t>.</w:t>
      </w:r>
      <w:proofErr w:type="gramEnd"/>
      <w:r w:rsidRPr="0021513F">
        <w:t xml:space="preserve"> Volume 6: The Middle </w:t>
      </w:r>
      <w:r w:rsidR="00B042B1">
        <w:t xml:space="preserve">East. NY and London: Routledge, </w:t>
      </w:r>
      <w:r w:rsidRPr="0021513F">
        <w:t>811-817.</w:t>
      </w:r>
      <w:r w:rsidR="00955FFD">
        <w:t xml:space="preserve"> </w:t>
      </w:r>
      <w:r w:rsidR="0094738E">
        <w:t>(</w:t>
      </w:r>
      <w:r w:rsidR="00955FFD">
        <w:t>An important article on the many ways in which dance constitutes an important aspect of Turkish identity. It covers the range of movement activities, such as the ways in which Sufi groups utilize movement, public entertainers in historical periods, and the current way in the government organizes folk dance to reinforce nationalistic pride.</w:t>
      </w:r>
      <w:r w:rsidR="0094738E">
        <w:t>)</w:t>
      </w:r>
    </w:p>
    <w:p w14:paraId="3065499E" w14:textId="77777777" w:rsidR="004444A7" w:rsidRPr="0021513F" w:rsidRDefault="004444A7" w:rsidP="00CB794B"/>
    <w:p w14:paraId="38C6068B" w14:textId="77777777" w:rsidR="0055615D" w:rsidRPr="0021513F" w:rsidRDefault="0055615D" w:rsidP="00CB794B">
      <w:pPr>
        <w:rPr>
          <w:b/>
        </w:rPr>
      </w:pPr>
      <w:proofErr w:type="spellStart"/>
      <w:r w:rsidRPr="0021513F">
        <w:rPr>
          <w:b/>
        </w:rPr>
        <w:t>Paratextual</w:t>
      </w:r>
      <w:proofErr w:type="spellEnd"/>
      <w:r w:rsidRPr="0021513F">
        <w:rPr>
          <w:b/>
        </w:rPr>
        <w:t xml:space="preserve"> Material</w:t>
      </w:r>
    </w:p>
    <w:p w14:paraId="1FF5DBAA" w14:textId="77777777" w:rsidR="00DE18C8" w:rsidRDefault="00F32158" w:rsidP="00DE18C8">
      <w:pPr>
        <w:rPr>
          <w:rFonts w:eastAsiaTheme="minorEastAsia"/>
        </w:rPr>
      </w:pPr>
      <w:r>
        <w:rPr>
          <w:rFonts w:eastAsiaTheme="minorEastAsia"/>
        </w:rPr>
        <w:t xml:space="preserve">Photos exist in publications about Turkish folk dances. The </w:t>
      </w:r>
      <w:proofErr w:type="gramStart"/>
      <w:r>
        <w:rPr>
          <w:rFonts w:eastAsiaTheme="minorEastAsia"/>
        </w:rPr>
        <w:t>And</w:t>
      </w:r>
      <w:proofErr w:type="gramEnd"/>
      <w:r>
        <w:rPr>
          <w:rFonts w:eastAsiaTheme="minorEastAsia"/>
        </w:rPr>
        <w:t xml:space="preserve"> volume above has one. </w:t>
      </w:r>
      <w:r w:rsidR="0094738E">
        <w:rPr>
          <w:rFonts w:eastAsiaTheme="minorEastAsia"/>
        </w:rPr>
        <w:t xml:space="preserve">Dr. Shay </w:t>
      </w:r>
      <w:r>
        <w:rPr>
          <w:rFonts w:eastAsiaTheme="minorEastAsia"/>
        </w:rPr>
        <w:t>do</w:t>
      </w:r>
      <w:r w:rsidR="0094738E">
        <w:rPr>
          <w:rFonts w:eastAsiaTheme="minorEastAsia"/>
        </w:rPr>
        <w:t>es</w:t>
      </w:r>
      <w:r>
        <w:rPr>
          <w:rFonts w:eastAsiaTheme="minorEastAsia"/>
        </w:rPr>
        <w:t xml:space="preserve"> not have a photo of the </w:t>
      </w:r>
      <w:proofErr w:type="spellStart"/>
      <w:r>
        <w:rPr>
          <w:rFonts w:eastAsiaTheme="minorEastAsia"/>
        </w:rPr>
        <w:t>zeybek</w:t>
      </w:r>
      <w:proofErr w:type="spellEnd"/>
      <w:r>
        <w:rPr>
          <w:rFonts w:eastAsiaTheme="minorEastAsia"/>
        </w:rPr>
        <w:t xml:space="preserve"> created by </w:t>
      </w:r>
      <w:proofErr w:type="spellStart"/>
      <w:r>
        <w:rPr>
          <w:rFonts w:eastAsiaTheme="minorEastAsia"/>
        </w:rPr>
        <w:t>Tarcan</w:t>
      </w:r>
      <w:proofErr w:type="spellEnd"/>
      <w:r>
        <w:rPr>
          <w:rFonts w:eastAsiaTheme="minorEastAsia"/>
        </w:rPr>
        <w:t>, however since he choreographed i</w:t>
      </w:r>
      <w:r w:rsidR="0094738E">
        <w:rPr>
          <w:rFonts w:eastAsiaTheme="minorEastAsia"/>
        </w:rPr>
        <w:t>t during the period before 1923</w:t>
      </w:r>
      <w:r>
        <w:rPr>
          <w:rFonts w:eastAsiaTheme="minorEastAsia"/>
        </w:rPr>
        <w:t>.</w:t>
      </w:r>
    </w:p>
    <w:p w14:paraId="35F8C214" w14:textId="77777777" w:rsidR="0055615D" w:rsidRPr="0021513F" w:rsidRDefault="0055615D" w:rsidP="00CB794B"/>
    <w:p w14:paraId="233A5162" w14:textId="77777777" w:rsidR="0055615D" w:rsidRDefault="0055615D" w:rsidP="00CB794B"/>
    <w:p w14:paraId="0F50E775" w14:textId="77777777" w:rsidR="0094738E" w:rsidRPr="0021513F" w:rsidRDefault="0094738E" w:rsidP="00CB794B">
      <w:r>
        <w:t>Anthony Shay</w:t>
      </w:r>
    </w:p>
    <w:sectPr w:rsidR="0094738E" w:rsidRPr="0021513F" w:rsidSect="0055615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77"/>
    <w:rsid w:val="00130744"/>
    <w:rsid w:val="0021513F"/>
    <w:rsid w:val="00243D00"/>
    <w:rsid w:val="00273706"/>
    <w:rsid w:val="002B258B"/>
    <w:rsid w:val="003377B2"/>
    <w:rsid w:val="003D2157"/>
    <w:rsid w:val="004444A7"/>
    <w:rsid w:val="004F0CB2"/>
    <w:rsid w:val="0055615D"/>
    <w:rsid w:val="00607903"/>
    <w:rsid w:val="00714DF6"/>
    <w:rsid w:val="007E023E"/>
    <w:rsid w:val="008400FA"/>
    <w:rsid w:val="00915EE4"/>
    <w:rsid w:val="0094738E"/>
    <w:rsid w:val="00955FFD"/>
    <w:rsid w:val="00B042B1"/>
    <w:rsid w:val="00BA7835"/>
    <w:rsid w:val="00BC6AAE"/>
    <w:rsid w:val="00C837E9"/>
    <w:rsid w:val="00CB794B"/>
    <w:rsid w:val="00CE42DC"/>
    <w:rsid w:val="00D61BF5"/>
    <w:rsid w:val="00D94577"/>
    <w:rsid w:val="00DE18C8"/>
    <w:rsid w:val="00F32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A3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58B"/>
    <w:rPr>
      <w:sz w:val="18"/>
      <w:szCs w:val="18"/>
    </w:rPr>
  </w:style>
  <w:style w:type="paragraph" w:styleId="CommentText">
    <w:name w:val="annotation text"/>
    <w:basedOn w:val="Normal"/>
    <w:link w:val="CommentTextChar"/>
    <w:uiPriority w:val="99"/>
    <w:semiHidden/>
    <w:unhideWhenUsed/>
    <w:rsid w:val="002B258B"/>
  </w:style>
  <w:style w:type="character" w:customStyle="1" w:styleId="CommentTextChar">
    <w:name w:val="Comment Text Char"/>
    <w:basedOn w:val="DefaultParagraphFont"/>
    <w:link w:val="CommentText"/>
    <w:uiPriority w:val="99"/>
    <w:semiHidden/>
    <w:rsid w:val="002B258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B258B"/>
    <w:rPr>
      <w:b/>
      <w:bCs/>
      <w:sz w:val="20"/>
      <w:szCs w:val="20"/>
    </w:rPr>
  </w:style>
  <w:style w:type="character" w:customStyle="1" w:styleId="CommentSubjectChar">
    <w:name w:val="Comment Subject Char"/>
    <w:basedOn w:val="CommentTextChar"/>
    <w:link w:val="CommentSubject"/>
    <w:uiPriority w:val="99"/>
    <w:semiHidden/>
    <w:rsid w:val="002B25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B2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58B"/>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58B"/>
    <w:rPr>
      <w:sz w:val="18"/>
      <w:szCs w:val="18"/>
    </w:rPr>
  </w:style>
  <w:style w:type="paragraph" w:styleId="CommentText">
    <w:name w:val="annotation text"/>
    <w:basedOn w:val="Normal"/>
    <w:link w:val="CommentTextChar"/>
    <w:uiPriority w:val="99"/>
    <w:semiHidden/>
    <w:unhideWhenUsed/>
    <w:rsid w:val="002B258B"/>
  </w:style>
  <w:style w:type="character" w:customStyle="1" w:styleId="CommentTextChar">
    <w:name w:val="Comment Text Char"/>
    <w:basedOn w:val="DefaultParagraphFont"/>
    <w:link w:val="CommentText"/>
    <w:uiPriority w:val="99"/>
    <w:semiHidden/>
    <w:rsid w:val="002B258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B258B"/>
    <w:rPr>
      <w:b/>
      <w:bCs/>
      <w:sz w:val="20"/>
      <w:szCs w:val="20"/>
    </w:rPr>
  </w:style>
  <w:style w:type="character" w:customStyle="1" w:styleId="CommentSubjectChar">
    <w:name w:val="Comment Subject Char"/>
    <w:basedOn w:val="CommentTextChar"/>
    <w:link w:val="CommentSubject"/>
    <w:uiPriority w:val="99"/>
    <w:semiHidden/>
    <w:rsid w:val="002B25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B2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58B"/>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660</Words>
  <Characters>3766</Characters>
  <Application>Microsoft Macintosh Word</Application>
  <DocSecurity>0</DocSecurity>
  <Lines>31</Lines>
  <Paragraphs>8</Paragraphs>
  <ScaleCrop>false</ScaleCrop>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dc:description/>
  <cp:lastModifiedBy>Student Computing Facilities</cp:lastModifiedBy>
  <cp:revision>3</cp:revision>
  <dcterms:created xsi:type="dcterms:W3CDTF">2014-02-18T23:14:00Z</dcterms:created>
  <dcterms:modified xsi:type="dcterms:W3CDTF">2014-02-18T23:33:00Z</dcterms:modified>
</cp:coreProperties>
</file>