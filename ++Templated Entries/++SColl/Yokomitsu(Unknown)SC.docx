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078642F47D8640989EF646FBCE2AE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2FDDD063EFDD49A66A68095B6AD792"/>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0463B90EC8ED243B9C4CFB42673A4B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F9F706EBE91C348A2D7532BA5777E23"/>
            </w:placeholder>
            <w:showingPlcHdr/>
            <w:text/>
          </w:sdt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B7330CD3979BC4BA8FC10863956346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7994B7A35A87447961D106DCC4788F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0C6653F79B3E447B3EE18DEE6CDB9D5"/>
            </w:placeholder>
            <w:text/>
          </w:sdtPr>
          <w:sdtContent>
            <w:tc>
              <w:tcPr>
                <w:tcW w:w="9016" w:type="dxa"/>
                <w:tcMar>
                  <w:top w:w="113" w:type="dxa"/>
                  <w:bottom w:w="113" w:type="dxa"/>
                </w:tcMar>
              </w:tcPr>
              <w:p w:rsidR="003F0D73" w:rsidRPr="00FB589A" w:rsidRDefault="005308FB" w:rsidP="005308FB">
                <w:pPr>
                  <w:rPr>
                    <w:b/>
                  </w:rPr>
                </w:pPr>
                <w:r>
                  <w:rPr>
                    <w:b/>
                  </w:rPr>
                  <w:t>Yokomitsu, Riichi</w:t>
                </w:r>
              </w:p>
            </w:tc>
          </w:sdtContent>
        </w:sdt>
      </w:tr>
      <w:tr w:rsidR="00464699" w:rsidTr="00F12AB6">
        <w:sdt>
          <w:sdtPr>
            <w:alias w:val="Variant headwords"/>
            <w:tag w:val="variantHeadwords"/>
            <w:id w:val="173464402"/>
            <w:placeholder>
              <w:docPart w:val="497A28D95281334592404A7269AA587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383BD39A1AE6469125F43359B4525C"/>
            </w:placeholder>
          </w:sdtPr>
          <w:sdtContent>
            <w:tc>
              <w:tcPr>
                <w:tcW w:w="9016" w:type="dxa"/>
                <w:tcMar>
                  <w:top w:w="113" w:type="dxa"/>
                  <w:bottom w:w="113" w:type="dxa"/>
                </w:tcMar>
              </w:tcPr>
              <w:p w:rsidR="00E85A05" w:rsidRPr="005308FB" w:rsidRDefault="005308FB" w:rsidP="00E85A05">
                <w:pPr>
                  <w:rPr>
                    <w:rFonts w:ascii="Times New Roman" w:hAnsi="Times New Roman"/>
                  </w:rPr>
                </w:pPr>
                <w:r w:rsidRPr="00D5252B">
                  <w:rPr>
                    <w:rFonts w:ascii="Times New Roman" w:hAnsi="Times New Roman"/>
                  </w:rPr>
                  <w:t>Riichi Yok</w:t>
                </w:r>
                <w:r>
                  <w:rPr>
                    <w:rFonts w:ascii="Times New Roman" w:hAnsi="Times New Roman"/>
                  </w:rPr>
                  <w:t xml:space="preserve">omitsu was a Japanese novelist </w:t>
                </w:r>
                <w:r w:rsidRPr="00D5252B">
                  <w:rPr>
                    <w:rFonts w:ascii="Times New Roman" w:hAnsi="Times New Roman"/>
                  </w:rPr>
                  <w:t xml:space="preserve">who, as one of the founders of Shinkankaku-ha (New </w:t>
                </w:r>
                <w:r>
                  <w:rPr>
                    <w:rFonts w:ascii="Times New Roman" w:hAnsi="Times New Roman"/>
                  </w:rPr>
                  <w:t>Sensation</w:t>
                </w:r>
                <w:r w:rsidRPr="00D5252B">
                  <w:rPr>
                    <w:rFonts w:ascii="Times New Roman" w:hAnsi="Times New Roman"/>
                  </w:rPr>
                  <w:t xml:space="preserve"> School), </w:t>
                </w:r>
                <w:ins w:id="0" w:author="Eric Hayot" w:date="2012-06-11T10:11:00Z">
                  <w:r>
                    <w:rPr>
                      <w:rFonts w:ascii="Times New Roman" w:hAnsi="Times New Roman"/>
                    </w:rPr>
                    <w:t>helped introduce</w:t>
                  </w:r>
                </w:ins>
                <w:r w:rsidRPr="00D5252B">
                  <w:rPr>
                    <w:rFonts w:ascii="Times New Roman" w:hAnsi="Times New Roman"/>
                  </w:rPr>
                  <w:t xml:space="preserve"> European avant-garde literature into Japan</w:t>
                </w:r>
                <w:r w:rsidRPr="002549C6">
                  <w:rPr>
                    <w:rFonts w:ascii="Times New Roman" w:hAnsi="Times New Roman"/>
                  </w:rPr>
                  <w:t xml:space="preserve"> </w:t>
                </w:r>
                <w:r w:rsidRPr="00D5252B">
                  <w:rPr>
                    <w:rFonts w:ascii="Times New Roman" w:hAnsi="Times New Roman"/>
                  </w:rPr>
                  <w:t>during the interwar period</w:t>
                </w:r>
                <w:ins w:id="1" w:author="Eric Hayot" w:date="2012-06-11T10:11:00Z">
                  <w:r>
                    <w:rPr>
                      <w:rFonts w:ascii="Times New Roman" w:hAnsi="Times New Roman"/>
                    </w:rPr>
                    <w:t xml:space="preserve"> and opened the door to Japanese modernist style</w:t>
                  </w:r>
                </w:ins>
                <w:r w:rsidRPr="00D5252B">
                  <w:rPr>
                    <w:rFonts w:ascii="Times New Roman" w:hAnsi="Times New Roman"/>
                  </w:rPr>
                  <w:t xml:space="preserve">. His stylistic innovation, opposition to </w:t>
                </w:r>
                <w:r>
                  <w:rPr>
                    <w:rFonts w:ascii="Times New Roman" w:hAnsi="Times New Roman"/>
                  </w:rPr>
                  <w:t xml:space="preserve">the </w:t>
                </w:r>
                <w:r w:rsidRPr="00D5252B">
                  <w:rPr>
                    <w:rFonts w:ascii="Times New Roman" w:hAnsi="Times New Roman"/>
                  </w:rPr>
                  <w:t>proletarian literature</w:t>
                </w:r>
                <w:r>
                  <w:rPr>
                    <w:rFonts w:ascii="Times New Roman" w:hAnsi="Times New Roman"/>
                  </w:rPr>
                  <w:t xml:space="preserve"> favoured by Korehito Kurahara</w:t>
                </w:r>
                <w:r w:rsidRPr="00D5252B">
                  <w:rPr>
                    <w:rFonts w:ascii="Times New Roman" w:hAnsi="Times New Roman"/>
                  </w:rPr>
                  <w:t>, and</w:t>
                </w:r>
                <w:r w:rsidRPr="00E93C9C">
                  <w:rPr>
                    <w:rFonts w:ascii="Times New Roman" w:hAnsi="Times New Roman"/>
                  </w:rPr>
                  <w:t xml:space="preserve"> </w:t>
                </w:r>
                <w:r w:rsidRPr="00D5252B">
                  <w:rPr>
                    <w:rFonts w:ascii="Times New Roman" w:hAnsi="Times New Roman"/>
                  </w:rPr>
                  <w:t xml:space="preserve">theory of the novel </w:t>
                </w:r>
                <w:r>
                  <w:rPr>
                    <w:rFonts w:ascii="Times New Roman" w:hAnsi="Times New Roman"/>
                  </w:rPr>
                  <w:t xml:space="preserve">opened up Japanese fiction to possibilities other than realism and the I-novel. </w:t>
                </w:r>
              </w:p>
            </w:tc>
            <w:bookmarkStart w:id="2" w:name="_GoBack" w:displacedByCustomXml="next"/>
            <w:bookmarkEnd w:id="2" w:displacedByCustomXml="next"/>
          </w:sdtContent>
        </w:sdt>
      </w:tr>
      <w:tr w:rsidR="003F0D73" w:rsidTr="003F0D73">
        <w:sdt>
          <w:sdtPr>
            <w:alias w:val="Article text"/>
            <w:tag w:val="articleText"/>
            <w:id w:val="634067588"/>
            <w:placeholder>
              <w:docPart w:val="1B17A3A9A646E6409FDDD8817040D67B"/>
            </w:placeholder>
          </w:sdtPr>
          <w:sdtContent>
            <w:tc>
              <w:tcPr>
                <w:tcW w:w="9016" w:type="dxa"/>
                <w:tcMar>
                  <w:top w:w="113" w:type="dxa"/>
                  <w:bottom w:w="113" w:type="dxa"/>
                </w:tcMar>
              </w:tcPr>
              <w:p w:rsidR="00F12AB6" w:rsidRDefault="00F12AB6" w:rsidP="00F12AB6">
                <w:pPr>
                  <w:rPr>
                    <w:rFonts w:ascii="Times New Roman" w:hAnsi="Times New Roman"/>
                  </w:rPr>
                </w:pPr>
                <w:r>
                  <w:tab/>
                </w:r>
                <w:r w:rsidRPr="00D5252B">
                  <w:rPr>
                    <w:rFonts w:ascii="Times New Roman" w:hAnsi="Times New Roman"/>
                  </w:rPr>
                  <w:t>Riichi Yok</w:t>
                </w:r>
                <w:r>
                  <w:rPr>
                    <w:rFonts w:ascii="Times New Roman" w:hAnsi="Times New Roman"/>
                  </w:rPr>
                  <w:t xml:space="preserve">omitsu was a Japanese novelist </w:t>
                </w:r>
                <w:r w:rsidRPr="00D5252B">
                  <w:rPr>
                    <w:rFonts w:ascii="Times New Roman" w:hAnsi="Times New Roman"/>
                  </w:rPr>
                  <w:t xml:space="preserve">who, as one of the founders of Shinkankaku-ha (New </w:t>
                </w:r>
                <w:r>
                  <w:rPr>
                    <w:rFonts w:ascii="Times New Roman" w:hAnsi="Times New Roman"/>
                  </w:rPr>
                  <w:t>Sensation</w:t>
                </w:r>
                <w:r w:rsidRPr="00D5252B">
                  <w:rPr>
                    <w:rFonts w:ascii="Times New Roman" w:hAnsi="Times New Roman"/>
                  </w:rPr>
                  <w:t xml:space="preserve"> School), </w:t>
                </w:r>
                <w:ins w:id="3" w:author="Eric Hayot" w:date="2012-06-11T10:11:00Z">
                  <w:r>
                    <w:rPr>
                      <w:rFonts w:ascii="Times New Roman" w:hAnsi="Times New Roman"/>
                    </w:rPr>
                    <w:t>helped introduce</w:t>
                  </w:r>
                </w:ins>
                <w:r w:rsidRPr="00D5252B">
                  <w:rPr>
                    <w:rFonts w:ascii="Times New Roman" w:hAnsi="Times New Roman"/>
                  </w:rPr>
                  <w:t xml:space="preserve"> European avant-garde literature into Japan</w:t>
                </w:r>
                <w:r w:rsidRPr="002549C6">
                  <w:rPr>
                    <w:rFonts w:ascii="Times New Roman" w:hAnsi="Times New Roman"/>
                  </w:rPr>
                  <w:t xml:space="preserve"> </w:t>
                </w:r>
                <w:r w:rsidRPr="00D5252B">
                  <w:rPr>
                    <w:rFonts w:ascii="Times New Roman" w:hAnsi="Times New Roman"/>
                  </w:rPr>
                  <w:t>during the interwar period</w:t>
                </w:r>
                <w:ins w:id="4" w:author="Eric Hayot" w:date="2012-06-11T10:11:00Z">
                  <w:r>
                    <w:rPr>
                      <w:rFonts w:ascii="Times New Roman" w:hAnsi="Times New Roman"/>
                    </w:rPr>
                    <w:t xml:space="preserve"> and opened the door to Japanese modernist style</w:t>
                  </w:r>
                </w:ins>
                <w:r w:rsidRPr="00D5252B">
                  <w:rPr>
                    <w:rFonts w:ascii="Times New Roman" w:hAnsi="Times New Roman"/>
                  </w:rPr>
                  <w:t xml:space="preserve">. His stylistic innovation, opposition to </w:t>
                </w:r>
                <w:r>
                  <w:rPr>
                    <w:rFonts w:ascii="Times New Roman" w:hAnsi="Times New Roman"/>
                  </w:rPr>
                  <w:t xml:space="preserve">the </w:t>
                </w:r>
                <w:r w:rsidRPr="00D5252B">
                  <w:rPr>
                    <w:rFonts w:ascii="Times New Roman" w:hAnsi="Times New Roman"/>
                  </w:rPr>
                  <w:t>proletarian literature</w:t>
                </w:r>
                <w:r>
                  <w:rPr>
                    <w:rFonts w:ascii="Times New Roman" w:hAnsi="Times New Roman"/>
                  </w:rPr>
                  <w:t xml:space="preserve"> favoured by Korehito Kurahara</w:t>
                </w:r>
                <w:r w:rsidRPr="00D5252B">
                  <w:rPr>
                    <w:rFonts w:ascii="Times New Roman" w:hAnsi="Times New Roman"/>
                  </w:rPr>
                  <w:t>, and</w:t>
                </w:r>
                <w:r w:rsidRPr="00E93C9C">
                  <w:rPr>
                    <w:rFonts w:ascii="Times New Roman" w:hAnsi="Times New Roman"/>
                  </w:rPr>
                  <w:t xml:space="preserve"> </w:t>
                </w:r>
                <w:r w:rsidRPr="00D5252B">
                  <w:rPr>
                    <w:rFonts w:ascii="Times New Roman" w:hAnsi="Times New Roman"/>
                  </w:rPr>
                  <w:t xml:space="preserve">theory of the novel </w:t>
                </w:r>
                <w:r>
                  <w:rPr>
                    <w:rFonts w:ascii="Times New Roman" w:hAnsi="Times New Roman"/>
                  </w:rPr>
                  <w:t xml:space="preserve">opened up Japanese fiction to possibilities other than realism and the I-novel. </w:t>
                </w:r>
              </w:p>
              <w:p w:rsidR="00F12AB6" w:rsidRPr="0089316F" w:rsidRDefault="00F12AB6" w:rsidP="00F12AB6">
                <w:pPr>
                  <w:rPr>
                    <w:rFonts w:ascii="Times New Roman" w:hAnsi="Times New Roman"/>
                  </w:rPr>
                </w:pPr>
                <w:r>
                  <w:rPr>
                    <w:rFonts w:ascii="Times New Roman" w:hAnsi="Times New Roman"/>
                  </w:rPr>
                  <w:tab/>
                  <w:t>Yokomitsu was born Toshikazu Yokomitsu in Fukushima prefecture in 1898. After attending—and later being expelled from—</w:t>
                </w:r>
                <w:r w:rsidRPr="00D5252B">
                  <w:rPr>
                    <w:rFonts w:ascii="Times New Roman" w:hAnsi="Times New Roman"/>
                  </w:rPr>
                  <w:t>Waseda University</w:t>
                </w:r>
                <w:r>
                  <w:rPr>
                    <w:rFonts w:ascii="Times New Roman" w:hAnsi="Times New Roman"/>
                  </w:rPr>
                  <w:t xml:space="preserve">, </w:t>
                </w:r>
                <w:r w:rsidRPr="00D5252B">
                  <w:rPr>
                    <w:rFonts w:ascii="Times New Roman" w:hAnsi="Times New Roman"/>
                  </w:rPr>
                  <w:t xml:space="preserve">Yokomitsu </w:t>
                </w:r>
                <w:r>
                  <w:rPr>
                    <w:rFonts w:ascii="Times New Roman" w:hAnsi="Times New Roman"/>
                  </w:rPr>
                  <w:t>started</w:t>
                </w:r>
                <w:r w:rsidRPr="00D5252B">
                  <w:rPr>
                    <w:rFonts w:ascii="Times New Roman" w:hAnsi="Times New Roman"/>
                  </w:rPr>
                  <w:t xml:space="preserve"> a </w:t>
                </w:r>
                <w:r>
                  <w:rPr>
                    <w:rFonts w:ascii="Times New Roman" w:hAnsi="Times New Roman"/>
                  </w:rPr>
                  <w:t>magazine,</w:t>
                </w:r>
                <w:r w:rsidRPr="00D5252B">
                  <w:rPr>
                    <w:rFonts w:ascii="Times New Roman" w:hAnsi="Times New Roman"/>
                  </w:rPr>
                  <w:t xml:space="preserve"> </w:t>
                </w:r>
                <w:r w:rsidRPr="005262F9">
                  <w:rPr>
                    <w:rFonts w:ascii="Times New Roman" w:hAnsi="Times New Roman"/>
                    <w:i/>
                  </w:rPr>
                  <w:t>Bungei Jidai</w:t>
                </w:r>
                <w:r>
                  <w:rPr>
                    <w:rFonts w:ascii="Times New Roman" w:hAnsi="Times New Roman"/>
                  </w:rPr>
                  <w:t xml:space="preserve"> (Literary Age) </w:t>
                </w:r>
                <w:r w:rsidRPr="00D5252B">
                  <w:rPr>
                    <w:rFonts w:ascii="Times New Roman" w:hAnsi="Times New Roman"/>
                  </w:rPr>
                  <w:t>in 1924</w:t>
                </w:r>
                <w:r>
                  <w:rPr>
                    <w:rFonts w:ascii="Times New Roman" w:hAnsi="Times New Roman"/>
                  </w:rPr>
                  <w:t xml:space="preserve"> with Yasunari Kawabata, Tep</w:t>
                </w:r>
                <w:r w:rsidRPr="00D5252B">
                  <w:rPr>
                    <w:rFonts w:ascii="Times New Roman" w:hAnsi="Times New Roman"/>
                  </w:rPr>
                  <w:t>pei Kataoka, Yoichi Nakagawa, Toko Kon, and others.</w:t>
                </w:r>
                <w:ins w:id="5" w:author="Eric Hayot" w:date="2012-06-11T10:38:00Z">
                  <w:r>
                    <w:rPr>
                      <w:rFonts w:ascii="Times New Roman" w:hAnsi="Times New Roman"/>
                    </w:rPr>
                    <w:t xml:space="preserve"> </w:t>
                  </w:r>
                  <w:r>
                    <w:rPr>
                      <w:rFonts w:ascii="Times New Roman" w:hAnsi="Times New Roman"/>
                      <w:i/>
                    </w:rPr>
                    <w:t>Bungei Jidai</w:t>
                  </w:r>
                </w:ins>
                <w:r>
                  <w:rPr>
                    <w:rFonts w:ascii="Times New Roman" w:hAnsi="Times New Roman"/>
                    <w:i/>
                  </w:rPr>
                  <w:t xml:space="preserve">, </w:t>
                </w:r>
                <w:r>
                  <w:rPr>
                    <w:rFonts w:ascii="Times New Roman" w:hAnsi="Times New Roman"/>
                  </w:rPr>
                  <w:t>w</w:t>
                </w:r>
                <w:ins w:id="6" w:author="Eric Hayot" w:date="2012-06-11T10:38:00Z">
                  <w:r>
                    <w:rPr>
                      <w:rFonts w:ascii="Times New Roman" w:hAnsi="Times New Roman"/>
                    </w:rPr>
                    <w:t xml:space="preserve">hich became the major vehicle for </w:t>
                  </w:r>
                </w:ins>
                <w:r>
                  <w:rPr>
                    <w:rFonts w:ascii="Times New Roman" w:hAnsi="Times New Roman"/>
                  </w:rPr>
                  <w:t xml:space="preserve">the </w:t>
                </w:r>
                <w:ins w:id="7" w:author="Eric Hayot" w:date="2012-06-11T10:38:00Z">
                  <w:r>
                    <w:rPr>
                      <w:rFonts w:ascii="Times New Roman" w:hAnsi="Times New Roman"/>
                    </w:rPr>
                    <w:t>New Sensation</w:t>
                  </w:r>
                </w:ins>
                <w:r>
                  <w:rPr>
                    <w:rFonts w:ascii="Times New Roman" w:hAnsi="Times New Roman"/>
                  </w:rPr>
                  <w:t xml:space="preserve"> School</w:t>
                </w:r>
                <w:ins w:id="8" w:author="Eric Hayot" w:date="2012-06-11T10:38:00Z">
                  <w:r>
                    <w:rPr>
                      <w:rFonts w:ascii="Times New Roman" w:hAnsi="Times New Roman"/>
                    </w:rPr>
                    <w:t xml:space="preserve">, </w:t>
                  </w:r>
                </w:ins>
                <w:r>
                  <w:rPr>
                    <w:rFonts w:ascii="Times New Roman" w:hAnsi="Times New Roman"/>
                  </w:rPr>
                  <w:t xml:space="preserve">marked the beginning of the Showa period in literature, along with the proletarian writers’ </w:t>
                </w:r>
                <w:r w:rsidRPr="00C90C22">
                  <w:rPr>
                    <w:rFonts w:ascii="Times New Roman" w:hAnsi="Times New Roman"/>
                    <w:i/>
                  </w:rPr>
                  <w:t xml:space="preserve">Bungei Sensen </w:t>
                </w:r>
                <w:r>
                  <w:rPr>
                    <w:rFonts w:ascii="Times New Roman" w:hAnsi="Times New Roman"/>
                  </w:rPr>
                  <w:t>(Literary Frontier), which was launched in the same year.</w:t>
                </w:r>
              </w:p>
              <w:p w:rsidR="00F12AB6" w:rsidRDefault="00F12AB6" w:rsidP="00F12AB6">
                <w:pPr>
                  <w:rPr>
                    <w:ins w:id="9" w:author="Eric Hayot" w:date="2012-06-11T10:40:00Z"/>
                    <w:rFonts w:ascii="Times New Roman" w:hAnsi="Times New Roman"/>
                  </w:rPr>
                </w:pPr>
                <w:r>
                  <w:rPr>
                    <w:rFonts w:ascii="Times New Roman" w:hAnsi="Times New Roman"/>
                  </w:rPr>
                  <w:t xml:space="preserve">The </w:t>
                </w:r>
                <w:ins w:id="10" w:author="Eric Hayot" w:date="2012-06-11T10:41:00Z">
                  <w:r>
                    <w:rPr>
                      <w:rFonts w:ascii="Times New Roman" w:hAnsi="Times New Roman"/>
                    </w:rPr>
                    <w:t xml:space="preserve">aesthetic </w:t>
                  </w:r>
                </w:ins>
                <w:r>
                  <w:rPr>
                    <w:rFonts w:ascii="Times New Roman" w:hAnsi="Times New Roman"/>
                  </w:rPr>
                  <w:t xml:space="preserve">sources of the New Sensation School can be traced back to </w:t>
                </w:r>
                <w:r w:rsidRPr="00D5252B">
                  <w:rPr>
                    <w:rFonts w:ascii="Times New Roman" w:hAnsi="Times New Roman"/>
                  </w:rPr>
                  <w:t>D</w:t>
                </w:r>
                <w:r>
                  <w:rPr>
                    <w:rFonts w:ascii="Times New Roman" w:hAnsi="Times New Roman"/>
                  </w:rPr>
                  <w:t xml:space="preserve">adaism, Futurism, and Expressionism, although </w:t>
                </w:r>
                <w:ins w:id="11" w:author="Eric Hayot" w:date="2012-06-11T10:37:00Z">
                  <w:r>
                    <w:rPr>
                      <w:rFonts w:ascii="Times New Roman" w:hAnsi="Times New Roman"/>
                    </w:rPr>
                    <w:t>its most</w:t>
                  </w:r>
                  <w:r w:rsidRPr="00D5252B">
                    <w:rPr>
                      <w:rFonts w:ascii="Times New Roman" w:hAnsi="Times New Roman"/>
                    </w:rPr>
                    <w:t xml:space="preserve"> </w:t>
                  </w:r>
                </w:ins>
                <w:r w:rsidRPr="00D5252B">
                  <w:rPr>
                    <w:rFonts w:ascii="Times New Roman" w:hAnsi="Times New Roman"/>
                  </w:rPr>
                  <w:t xml:space="preserve">direct </w:t>
                </w:r>
                <w:r>
                  <w:rPr>
                    <w:rFonts w:ascii="Times New Roman" w:hAnsi="Times New Roman"/>
                  </w:rPr>
                  <w:t>inspiration</w:t>
                </w:r>
                <w:ins w:id="12" w:author="Eric Hayot" w:date="2012-06-11T10:37:00Z">
                  <w:r>
                    <w:rPr>
                      <w:rFonts w:ascii="Times New Roman" w:hAnsi="Times New Roman"/>
                    </w:rPr>
                    <w:t>s</w:t>
                  </w:r>
                </w:ins>
                <w:r>
                  <w:rPr>
                    <w:rFonts w:ascii="Times New Roman" w:hAnsi="Times New Roman"/>
                  </w:rPr>
                  <w:t xml:space="preserve"> </w:t>
                </w:r>
                <w:ins w:id="13" w:author="Eric Hayot" w:date="2012-06-11T10:38:00Z">
                  <w:r>
                    <w:rPr>
                      <w:rFonts w:ascii="Times New Roman" w:hAnsi="Times New Roman"/>
                    </w:rPr>
                    <w:t>were</w:t>
                  </w:r>
                </w:ins>
                <w:r w:rsidRPr="00D5252B">
                  <w:rPr>
                    <w:rFonts w:ascii="Times New Roman" w:hAnsi="Times New Roman"/>
                  </w:rPr>
                  <w:t xml:space="preserve"> Georg Kaiser’s</w:t>
                </w:r>
                <w:r>
                  <w:rPr>
                    <w:rFonts w:ascii="Times New Roman" w:hAnsi="Times New Roman"/>
                  </w:rPr>
                  <w:t xml:space="preserve"> play,</w:t>
                </w:r>
                <w:r w:rsidRPr="00D5252B">
                  <w:rPr>
                    <w:rFonts w:ascii="Times New Roman" w:hAnsi="Times New Roman"/>
                  </w:rPr>
                  <w:t xml:space="preserve"> </w:t>
                </w:r>
                <w:r w:rsidRPr="00D5252B">
                  <w:rPr>
                    <w:rFonts w:ascii="Times New Roman" w:hAnsi="Times New Roman"/>
                    <w:i/>
                  </w:rPr>
                  <w:t>Die Bürger von Calais</w:t>
                </w:r>
                <w:r w:rsidRPr="00D5252B">
                  <w:rPr>
                    <w:rFonts w:ascii="Times New Roman" w:hAnsi="Times New Roman"/>
                  </w:rPr>
                  <w:t xml:space="preserve"> (1914; The Burghers of Calais), </w:t>
                </w:r>
                <w:r>
                  <w:rPr>
                    <w:rFonts w:ascii="Times New Roman" w:hAnsi="Times New Roman"/>
                  </w:rPr>
                  <w:t xml:space="preserve">the </w:t>
                </w:r>
                <w:r w:rsidRPr="00D5252B">
                  <w:rPr>
                    <w:rFonts w:ascii="Times New Roman" w:hAnsi="Times New Roman"/>
                  </w:rPr>
                  <w:t>German Expressionist film</w:t>
                </w:r>
                <w:r>
                  <w:rPr>
                    <w:rFonts w:ascii="Times New Roman" w:hAnsi="Times New Roman"/>
                  </w:rPr>
                  <w:t>,</w:t>
                </w:r>
                <w:r w:rsidRPr="00D5252B">
                  <w:rPr>
                    <w:rFonts w:ascii="Times New Roman" w:hAnsi="Times New Roman"/>
                  </w:rPr>
                  <w:t xml:space="preserve"> </w:t>
                </w:r>
                <w:r w:rsidRPr="00D5252B">
                  <w:rPr>
                    <w:rFonts w:ascii="Times New Roman" w:hAnsi="Times New Roman"/>
                    <w:i/>
                  </w:rPr>
                  <w:t>Das Kabinett des Dr. Caligari</w:t>
                </w:r>
                <w:r w:rsidRPr="00D5252B">
                  <w:rPr>
                    <w:rFonts w:ascii="Times New Roman" w:hAnsi="Times New Roman"/>
                  </w:rPr>
                  <w:t xml:space="preserve"> (</w:t>
                </w:r>
                <w:r>
                  <w:rPr>
                    <w:rFonts w:ascii="Times New Roman" w:hAnsi="Times New Roman"/>
                  </w:rPr>
                  <w:t xml:space="preserve">1919; </w:t>
                </w:r>
                <w:r w:rsidRPr="00D5252B">
                  <w:rPr>
                    <w:rFonts w:ascii="Times New Roman" w:hAnsi="Times New Roman"/>
                  </w:rPr>
                  <w:t>The Cabinet of Dr. Caligari)</w:t>
                </w:r>
                <w:r>
                  <w:rPr>
                    <w:rFonts w:ascii="Times New Roman" w:hAnsi="Times New Roman"/>
                  </w:rPr>
                  <w:t xml:space="preserve">, and </w:t>
                </w:r>
                <w:r w:rsidRPr="00D5252B">
                  <w:rPr>
                    <w:rFonts w:ascii="Times New Roman" w:hAnsi="Times New Roman"/>
                  </w:rPr>
                  <w:t>Paul Morand’s novel</w:t>
                </w:r>
                <w:r>
                  <w:rPr>
                    <w:rFonts w:ascii="Times New Roman" w:hAnsi="Times New Roman"/>
                  </w:rPr>
                  <w:t>,</w:t>
                </w:r>
                <w:r w:rsidRPr="00D5252B">
                  <w:rPr>
                    <w:rFonts w:ascii="Times New Roman" w:hAnsi="Times New Roman"/>
                  </w:rPr>
                  <w:t xml:space="preserve"> </w:t>
                </w:r>
                <w:r w:rsidRPr="00D5252B">
                  <w:rPr>
                    <w:rFonts w:ascii="Times New Roman" w:hAnsi="Times New Roman"/>
                    <w:i/>
                  </w:rPr>
                  <w:t>Ouvert la Nuit</w:t>
                </w:r>
                <w:r>
                  <w:rPr>
                    <w:rFonts w:ascii="Times New Roman" w:hAnsi="Times New Roman"/>
                  </w:rPr>
                  <w:t xml:space="preserve"> (1922; Open All Night). </w:t>
                </w:r>
                <w:ins w:id="14" w:author="Eric Hayot" w:date="2012-06-11T10:41:00Z">
                  <w:r>
                    <w:rPr>
                      <w:rFonts w:ascii="Times New Roman" w:hAnsi="Times New Roman"/>
                    </w:rPr>
                    <w:t xml:space="preserve">Alongside these aesthetic influences came a more material one: the Great Kanto Earthquake of 1923, which killed </w:t>
                  </w:r>
                </w:ins>
                <w:r>
                  <w:rPr>
                    <w:rFonts w:ascii="Times New Roman" w:hAnsi="Times New Roman"/>
                  </w:rPr>
                  <w:t xml:space="preserve">more than 140,000 people </w:t>
                </w:r>
                <w:ins w:id="15" w:author="Eric Hayot" w:date="2012-06-11T10:41:00Z">
                  <w:r>
                    <w:rPr>
                      <w:rFonts w:ascii="Times New Roman" w:hAnsi="Times New Roman"/>
                    </w:rPr>
                    <w:t xml:space="preserve">and destroyed </w:t>
                  </w:r>
                </w:ins>
                <w:r>
                  <w:rPr>
                    <w:rFonts w:ascii="Times New Roman" w:hAnsi="Times New Roman"/>
                  </w:rPr>
                  <w:t>70 per cent of the structures in Tokyo.</w:t>
                </w:r>
                <w:ins w:id="16" w:author="Eric Hayot" w:date="2012-06-11T10:42:00Z">
                  <w:r>
                    <w:rPr>
                      <w:rFonts w:ascii="Times New Roman" w:hAnsi="Times New Roman"/>
                    </w:rPr>
                    <w:t xml:space="preserve"> This </w:t>
                  </w:r>
                </w:ins>
                <w:ins w:id="17" w:author="Eric Hayot" w:date="2012-06-11T10:43:00Z">
                  <w:r>
                    <w:rPr>
                      <w:rFonts w:ascii="Times New Roman" w:hAnsi="Times New Roman"/>
                    </w:rPr>
                    <w:t xml:space="preserve">massive </w:t>
                  </w:r>
                </w:ins>
                <w:ins w:id="18" w:author="Eric Hayot" w:date="2012-06-11T10:42:00Z">
                  <w:r>
                    <w:rPr>
                      <w:rFonts w:ascii="Times New Roman" w:hAnsi="Times New Roman"/>
                    </w:rPr>
                    <w:t>destruction</w:t>
                  </w:r>
                </w:ins>
                <w:ins w:id="19" w:author="Eric Hayot" w:date="2012-06-11T10:43:00Z">
                  <w:r>
                    <w:rPr>
                      <w:rFonts w:ascii="Times New Roman" w:hAnsi="Times New Roman"/>
                    </w:rPr>
                    <w:t xml:space="preserve"> of human culture and achievement produced a nihilistic and aestheticizing turn among the Japanese avant-garde, </w:t>
                  </w:r>
                </w:ins>
                <w:ins w:id="20" w:author="Eric Hayot" w:date="2012-06-11T10:46:00Z">
                  <w:r>
                    <w:rPr>
                      <w:rFonts w:ascii="Times New Roman" w:hAnsi="Times New Roman"/>
                    </w:rPr>
                    <w:t>an impact</w:t>
                  </w:r>
                </w:ins>
                <w:ins w:id="21" w:author="Eric Hayot" w:date="2012-06-11T10:43:00Z">
                  <w:r>
                    <w:rPr>
                      <w:rFonts w:ascii="Times New Roman" w:hAnsi="Times New Roman"/>
                    </w:rPr>
                    <w:t xml:space="preserve"> not dissimilar from the </w:t>
                  </w:r>
                </w:ins>
                <w:ins w:id="22" w:author="Eric Hayot" w:date="2012-06-11T10:46:00Z">
                  <w:r>
                    <w:rPr>
                      <w:rFonts w:ascii="Times New Roman" w:hAnsi="Times New Roman"/>
                    </w:rPr>
                    <w:t>effect</w:t>
                  </w:r>
                </w:ins>
                <w:ins w:id="23" w:author="Eric Hayot" w:date="2012-06-11T10:43:00Z">
                  <w:r>
                    <w:rPr>
                      <w:rFonts w:ascii="Times New Roman" w:hAnsi="Times New Roman"/>
                    </w:rPr>
                    <w:t xml:space="preserve"> </w:t>
                  </w:r>
                </w:ins>
                <w:ins w:id="24" w:author="Eric Hayot" w:date="2012-06-11T10:42:00Z">
                  <w:r>
                    <w:rPr>
                      <w:rFonts w:ascii="Times New Roman" w:hAnsi="Times New Roman"/>
                    </w:rPr>
                    <w:t xml:space="preserve">of World War I on </w:t>
                  </w:r>
                </w:ins>
                <w:ins w:id="25" w:author="Eric Hayot" w:date="2012-06-11T10:44:00Z">
                  <w:r>
                    <w:rPr>
                      <w:rFonts w:ascii="Times New Roman" w:hAnsi="Times New Roman"/>
                    </w:rPr>
                    <w:t xml:space="preserve">such </w:t>
                  </w:r>
                </w:ins>
                <w:ins w:id="26" w:author="Eric Hayot" w:date="2012-06-11T10:42:00Z">
                  <w:r>
                    <w:rPr>
                      <w:rFonts w:ascii="Times New Roman" w:hAnsi="Times New Roman"/>
                    </w:rPr>
                    <w:t xml:space="preserve">European </w:t>
                  </w:r>
                </w:ins>
                <w:ins w:id="27" w:author="Eric Hayot" w:date="2012-06-11T10:44:00Z">
                  <w:r>
                    <w:rPr>
                      <w:rFonts w:ascii="Times New Roman" w:hAnsi="Times New Roman"/>
                    </w:rPr>
                    <w:t>modernists</w:t>
                  </w:r>
                </w:ins>
                <w:ins w:id="28" w:author="Eric Hayot" w:date="2012-06-11T10:40:00Z">
                  <w:r>
                    <w:rPr>
                      <w:rFonts w:ascii="Times New Roman" w:hAnsi="Times New Roman"/>
                    </w:rPr>
                    <w:t xml:space="preserve"> </w:t>
                  </w:r>
                </w:ins>
                <w:ins w:id="29" w:author="Eric Hayot" w:date="2012-06-11T10:44:00Z">
                  <w:r>
                    <w:rPr>
                      <w:rFonts w:ascii="Times New Roman" w:hAnsi="Times New Roman"/>
                    </w:rPr>
                    <w:t>as T.S. Eliot or Ezra Pound.</w:t>
                  </w:r>
                </w:ins>
              </w:p>
              <w:p w:rsidR="00F12AB6" w:rsidRDefault="00F12AB6" w:rsidP="00F12AB6">
                <w:pPr>
                  <w:rPr>
                    <w:rFonts w:ascii="Times New Roman" w:hAnsi="Times New Roman"/>
                  </w:rPr>
                </w:pPr>
                <w:r>
                  <w:rPr>
                    <w:rFonts w:ascii="Times New Roman" w:hAnsi="Times New Roman"/>
                  </w:rPr>
                  <w:tab/>
                </w:r>
                <w:ins w:id="30" w:author="Eric Hayot" w:date="2012-06-11T10:44:00Z">
                  <w:r>
                    <w:rPr>
                      <w:rFonts w:ascii="Times New Roman" w:hAnsi="Times New Roman"/>
                    </w:rPr>
                    <w:t xml:space="preserve">Yokomitsu’s story, </w:t>
                  </w:r>
                </w:ins>
                <w:r>
                  <w:rPr>
                    <w:rFonts w:ascii="Times New Roman" w:hAnsi="Times New Roman"/>
                  </w:rPr>
                  <w:t>“</w:t>
                </w:r>
                <w:ins w:id="31" w:author="Eric Hayot" w:date="2012-06-11T10:44:00Z">
                  <w:r w:rsidRPr="00D36B40">
                    <w:rPr>
                      <w:rFonts w:ascii="Times New Roman" w:hAnsi="Times New Roman"/>
                    </w:rPr>
                    <w:t xml:space="preserve">Atama </w:t>
                  </w:r>
                </w:ins>
                <w:r>
                  <w:rPr>
                    <w:rFonts w:ascii="Times New Roman" w:hAnsi="Times New Roman"/>
                  </w:rPr>
                  <w:t>N</w:t>
                </w:r>
                <w:ins w:id="32" w:author="Eric Hayot" w:date="2012-06-11T10:44:00Z">
                  <w:r w:rsidRPr="00D36B40">
                    <w:rPr>
                      <w:rFonts w:ascii="Times New Roman" w:hAnsi="Times New Roman"/>
                    </w:rPr>
                    <w:t>arabini Hara”(Heads and Bellies)</w:t>
                  </w:r>
                  <w:r>
                    <w:rPr>
                      <w:rFonts w:ascii="Times New Roman" w:hAnsi="Times New Roman"/>
                    </w:rPr>
                    <w:t xml:space="preserve">, </w:t>
                  </w:r>
                </w:ins>
                <w:r>
                  <w:rPr>
                    <w:rFonts w:ascii="Times New Roman" w:hAnsi="Times New Roman"/>
                  </w:rPr>
                  <w:t>published</w:t>
                </w:r>
                <w:r w:rsidRPr="00D5252B">
                  <w:rPr>
                    <w:rFonts w:ascii="Times New Roman" w:hAnsi="Times New Roman"/>
                  </w:rPr>
                  <w:t xml:space="preserve"> in the first issue </w:t>
                </w:r>
                <w:r>
                  <w:rPr>
                    <w:rFonts w:ascii="Times New Roman" w:hAnsi="Times New Roman"/>
                  </w:rPr>
                  <w:t xml:space="preserve">of </w:t>
                </w:r>
                <w:r w:rsidRPr="00AD1F91">
                  <w:rPr>
                    <w:rFonts w:ascii="Times New Roman" w:hAnsi="Times New Roman"/>
                    <w:i/>
                  </w:rPr>
                  <w:t>Bungei Jidai</w:t>
                </w:r>
                <w:r>
                  <w:rPr>
                    <w:rFonts w:ascii="Times New Roman" w:hAnsi="Times New Roman"/>
                  </w:rPr>
                  <w:t xml:space="preserve"> and</w:t>
                </w:r>
                <w:r w:rsidRPr="00D5252B">
                  <w:rPr>
                    <w:rFonts w:ascii="Times New Roman" w:hAnsi="Times New Roman"/>
                  </w:rPr>
                  <w:t xml:space="preserve"> </w:t>
                </w:r>
                <w:ins w:id="33" w:author="Eric Hayot" w:date="2012-06-11T10:44:00Z">
                  <w:r>
                    <w:rPr>
                      <w:rFonts w:ascii="Times New Roman" w:hAnsi="Times New Roman"/>
                    </w:rPr>
                    <w:t xml:space="preserve">eventually considered the archetype of </w:t>
                  </w:r>
                </w:ins>
                <w:r>
                  <w:rPr>
                    <w:rFonts w:ascii="Times New Roman" w:hAnsi="Times New Roman"/>
                  </w:rPr>
                  <w:t xml:space="preserve">the </w:t>
                </w:r>
                <w:ins w:id="34" w:author="Eric Hayot" w:date="2012-06-11T10:44:00Z">
                  <w:r>
                    <w:rPr>
                      <w:rFonts w:ascii="Times New Roman" w:hAnsi="Times New Roman"/>
                    </w:rPr>
                    <w:t>New Sensation</w:t>
                  </w:r>
                </w:ins>
                <w:r>
                  <w:rPr>
                    <w:rFonts w:ascii="Times New Roman" w:hAnsi="Times New Roman"/>
                  </w:rPr>
                  <w:t xml:space="preserve"> School</w:t>
                </w:r>
                <w:ins w:id="35" w:author="Eric Hayot" w:date="2012-06-11T10:44:00Z">
                  <w:r>
                    <w:rPr>
                      <w:rFonts w:ascii="Times New Roman" w:hAnsi="Times New Roman"/>
                    </w:rPr>
                    <w:t xml:space="preserve"> </w:t>
                  </w:r>
                </w:ins>
                <w:ins w:id="36" w:author="Eric Hayot" w:date="2012-06-11T10:45:00Z">
                  <w:r>
                    <w:rPr>
                      <w:rFonts w:ascii="Times New Roman" w:hAnsi="Times New Roman"/>
                    </w:rPr>
                    <w:t xml:space="preserve">style, </w:t>
                  </w:r>
                </w:ins>
                <w:ins w:id="37" w:author="Eric Hayot" w:date="2012-06-11T10:46:00Z">
                  <w:r>
                    <w:rPr>
                      <w:rFonts w:ascii="Times New Roman" w:hAnsi="Times New Roman"/>
                    </w:rPr>
                    <w:t>illustrate</w:t>
                  </w:r>
                </w:ins>
                <w:ins w:id="38" w:author="Eric Hayot" w:date="2012-06-11T10:47:00Z">
                  <w:r>
                    <w:rPr>
                      <w:rFonts w:ascii="Times New Roman" w:hAnsi="Times New Roman"/>
                    </w:rPr>
                    <w:t>s the movement’s commitment to aestheticism over materialism</w:t>
                  </w:r>
                </w:ins>
                <w:r>
                  <w:rPr>
                    <w:rFonts w:ascii="Times New Roman" w:hAnsi="Times New Roman"/>
                  </w:rPr>
                  <w:t>—f</w:t>
                </w:r>
                <w:ins w:id="39" w:author="Eric Hayot" w:date="2012-06-11T10:47:00Z">
                  <w:r>
                    <w:rPr>
                      <w:rFonts w:ascii="Times New Roman" w:hAnsi="Times New Roman"/>
                    </w:rPr>
                    <w:t xml:space="preserve">orm over content. </w:t>
                  </w:r>
                </w:ins>
                <w:r>
                  <w:rPr>
                    <w:rFonts w:ascii="Times New Roman" w:hAnsi="Times New Roman"/>
                  </w:rPr>
                  <w:t xml:space="preserve">In this story, by describing subjective sensations stimulated by a material situation in which the main character is located, Yokomitsu does not report the facts of the situation but attempts to grasp directly an experience in which subjectivity encounters a thing itself prior to being translated into a concept, regardless of the meaning of the experience. Naturally, this aesthetic and stylistic project of the New Sensation School developed to an opposition to the proletarian literature. In 1928, Yokomitsu indeed criticized such proletarian critics as Kurahara and Hatsunosuke Hirabayashi, who had insisted that content determined form, and evoked what is now commonly known as “Keishiki-shugi Ronso” (Formalism Controversy). </w:t>
                </w:r>
              </w:p>
              <w:p w:rsidR="00F12AB6" w:rsidRDefault="00F12AB6" w:rsidP="00F12AB6">
                <w:pPr>
                  <w:rPr>
                    <w:rFonts w:ascii="Times New Roman" w:hAnsi="Times New Roman"/>
                  </w:rPr>
                </w:pPr>
                <w:r>
                  <w:rPr>
                    <w:rFonts w:ascii="Times New Roman" w:hAnsi="Times New Roman"/>
                  </w:rPr>
                  <w:tab/>
                </w:r>
                <w:r w:rsidRPr="00D5252B">
                  <w:rPr>
                    <w:rFonts w:ascii="Times New Roman" w:hAnsi="Times New Roman"/>
                  </w:rPr>
                  <w:t>After his first novel</w:t>
                </w:r>
                <w:r>
                  <w:rPr>
                    <w:rFonts w:ascii="Times New Roman" w:hAnsi="Times New Roman"/>
                  </w:rPr>
                  <w:t>,</w:t>
                </w:r>
                <w:r w:rsidRPr="00D5252B">
                  <w:rPr>
                    <w:rFonts w:ascii="Times New Roman" w:hAnsi="Times New Roman"/>
                  </w:rPr>
                  <w:t xml:space="preserve"> </w:t>
                </w:r>
                <w:r w:rsidRPr="00C6556C">
                  <w:rPr>
                    <w:rFonts w:ascii="Times New Roman" w:hAnsi="Times New Roman"/>
                    <w:i/>
                  </w:rPr>
                  <w:t>S</w:t>
                </w:r>
                <w:r>
                  <w:rPr>
                    <w:rFonts w:ascii="Times New Roman" w:hAnsi="Times New Roman"/>
                    <w:i/>
                  </w:rPr>
                  <w:t xml:space="preserve">hanhai </w:t>
                </w:r>
                <w:r w:rsidRPr="00D35634">
                  <w:rPr>
                    <w:rFonts w:ascii="Times New Roman" w:hAnsi="Times New Roman"/>
                  </w:rPr>
                  <w:t>(Shanghai</w:t>
                </w:r>
                <w:r w:rsidRPr="00D5252B">
                  <w:rPr>
                    <w:rFonts w:ascii="Times New Roman" w:hAnsi="Times New Roman"/>
                  </w:rPr>
                  <w:t xml:space="preserve"> 1928-31</w:t>
                </w:r>
                <w:r w:rsidRPr="00D35634">
                  <w:rPr>
                    <w:rFonts w:ascii="Times New Roman" w:hAnsi="Times New Roman"/>
                  </w:rPr>
                  <w:t>)</w:t>
                </w:r>
                <w:r w:rsidRPr="00D5252B">
                  <w:rPr>
                    <w:rFonts w:ascii="Times New Roman" w:hAnsi="Times New Roman"/>
                  </w:rPr>
                  <w:t xml:space="preserve">, </w:t>
                </w:r>
                <w:r>
                  <w:rPr>
                    <w:rFonts w:ascii="Times New Roman" w:hAnsi="Times New Roman"/>
                  </w:rPr>
                  <w:t>the focus of Yokomitsu’s writing shifted from sensation to psychology</w:t>
                </w:r>
                <w:r w:rsidRPr="00D5252B">
                  <w:rPr>
                    <w:rFonts w:ascii="Times New Roman" w:hAnsi="Times New Roman"/>
                  </w:rPr>
                  <w:t xml:space="preserve">. </w:t>
                </w:r>
                <w:r>
                  <w:rPr>
                    <w:rFonts w:ascii="Times New Roman" w:hAnsi="Times New Roman"/>
                  </w:rPr>
                  <w:t>He wrote a</w:t>
                </w:r>
                <w:r w:rsidRPr="00D5252B">
                  <w:rPr>
                    <w:rFonts w:ascii="Times New Roman" w:hAnsi="Times New Roman"/>
                  </w:rPr>
                  <w:t xml:space="preserve"> </w:t>
                </w:r>
                <w:r>
                  <w:rPr>
                    <w:rFonts w:ascii="Times New Roman" w:hAnsi="Times New Roman"/>
                  </w:rPr>
                  <w:t>story, “</w:t>
                </w:r>
                <w:r w:rsidRPr="00D5252B">
                  <w:rPr>
                    <w:rFonts w:ascii="Times New Roman" w:hAnsi="Times New Roman"/>
                  </w:rPr>
                  <w:t>Kikai</w:t>
                </w:r>
                <w:r>
                  <w:rPr>
                    <w:rFonts w:ascii="Times New Roman" w:hAnsi="Times New Roman"/>
                  </w:rPr>
                  <w:t>”</w:t>
                </w:r>
                <w:r w:rsidRPr="00D5252B">
                  <w:rPr>
                    <w:rFonts w:ascii="Times New Roman" w:hAnsi="Times New Roman"/>
                  </w:rPr>
                  <w:t>(</w:t>
                </w:r>
                <w:r>
                  <w:rPr>
                    <w:rFonts w:ascii="Times New Roman" w:hAnsi="Times New Roman"/>
                  </w:rPr>
                  <w:t xml:space="preserve">1930; The </w:t>
                </w:r>
                <w:r w:rsidRPr="00D5252B">
                  <w:rPr>
                    <w:rFonts w:ascii="Times New Roman" w:hAnsi="Times New Roman"/>
                  </w:rPr>
                  <w:t>Machine)</w:t>
                </w:r>
                <w:r>
                  <w:rPr>
                    <w:rFonts w:ascii="Times New Roman" w:hAnsi="Times New Roman"/>
                  </w:rPr>
                  <w:t>,</w:t>
                </w:r>
                <w:r w:rsidRPr="00D5252B">
                  <w:rPr>
                    <w:rFonts w:ascii="Times New Roman" w:hAnsi="Times New Roman"/>
                  </w:rPr>
                  <w:t xml:space="preserve"> </w:t>
                </w:r>
                <w:r>
                  <w:rPr>
                    <w:rFonts w:ascii="Times New Roman" w:hAnsi="Times New Roman"/>
                  </w:rPr>
                  <w:t xml:space="preserve">by adopting the </w:t>
                </w:r>
                <w:r w:rsidRPr="00D5252B">
                  <w:rPr>
                    <w:rFonts w:ascii="Times New Roman" w:hAnsi="Times New Roman"/>
                  </w:rPr>
                  <w:t xml:space="preserve">technique of </w:t>
                </w:r>
                <w:r>
                  <w:rPr>
                    <w:rFonts w:ascii="Times New Roman" w:hAnsi="Times New Roman"/>
                  </w:rPr>
                  <w:t>stream of consciousness; it was appreciated by the contemporary critics as one of the first attempts by Japanese writers to experiment with the forms of Proust and Joyce.</w:t>
                </w:r>
                <w:ins w:id="40" w:author="Eric Hayot" w:date="2012-06-11T10:48:00Z">
                  <w:r>
                    <w:rPr>
                      <w:rFonts w:ascii="Times New Roman" w:hAnsi="Times New Roman"/>
                    </w:rPr>
                    <w:t xml:space="preserve"> </w:t>
                  </w:r>
                </w:ins>
                <w:r w:rsidRPr="00D5252B">
                  <w:rPr>
                    <w:rFonts w:ascii="Times New Roman" w:hAnsi="Times New Roman"/>
                  </w:rPr>
                  <w:t xml:space="preserve">After the success of </w:t>
                </w:r>
                <w:r w:rsidRPr="00C6556C">
                  <w:rPr>
                    <w:rFonts w:ascii="Times New Roman" w:hAnsi="Times New Roman"/>
                    <w:i/>
                  </w:rPr>
                  <w:t>Shin</w:t>
                </w:r>
                <w:r>
                  <w:rPr>
                    <w:rFonts w:ascii="Times New Roman" w:hAnsi="Times New Roman"/>
                    <w:i/>
                  </w:rPr>
                  <w:t>’</w:t>
                </w:r>
                <w:r w:rsidRPr="00C6556C">
                  <w:rPr>
                    <w:rFonts w:ascii="Times New Roman" w:hAnsi="Times New Roman"/>
                    <w:i/>
                  </w:rPr>
                  <w:t>en</w:t>
                </w:r>
                <w:r>
                  <w:rPr>
                    <w:rFonts w:ascii="Times New Roman" w:hAnsi="Times New Roman"/>
                  </w:rPr>
                  <w:t xml:space="preserve"> (1930; The Garden of Sleep)</w:t>
                </w:r>
                <w:r w:rsidRPr="00D5252B">
                  <w:rPr>
                    <w:rFonts w:ascii="Times New Roman" w:hAnsi="Times New Roman"/>
                  </w:rPr>
                  <w:t xml:space="preserve"> and two other novels, </w:t>
                </w:r>
                <w:r>
                  <w:rPr>
                    <w:rFonts w:ascii="Times New Roman" w:hAnsi="Times New Roman"/>
                  </w:rPr>
                  <w:t>Yukomitsu</w:t>
                </w:r>
                <w:r w:rsidRPr="00D5252B">
                  <w:rPr>
                    <w:rFonts w:ascii="Times New Roman" w:hAnsi="Times New Roman"/>
                  </w:rPr>
                  <w:t xml:space="preserve"> provoked yet another controversy </w:t>
                </w:r>
                <w:r>
                  <w:rPr>
                    <w:rFonts w:ascii="Times New Roman" w:hAnsi="Times New Roman"/>
                  </w:rPr>
                  <w:t>with</w:t>
                </w:r>
                <w:r w:rsidRPr="00D5252B">
                  <w:rPr>
                    <w:rFonts w:ascii="Times New Roman" w:hAnsi="Times New Roman"/>
                  </w:rPr>
                  <w:t xml:space="preserve"> </w:t>
                </w:r>
                <w:r>
                  <w:rPr>
                    <w:rFonts w:ascii="Times New Roman" w:hAnsi="Times New Roman"/>
                  </w:rPr>
                  <w:t>his essay</w:t>
                </w:r>
                <w:r w:rsidRPr="00D5252B">
                  <w:rPr>
                    <w:rFonts w:ascii="Times New Roman" w:hAnsi="Times New Roman"/>
                  </w:rPr>
                  <w:t xml:space="preserve">, </w:t>
                </w:r>
                <w:r>
                  <w:rPr>
                    <w:rFonts w:ascii="Times New Roman" w:hAnsi="Times New Roman"/>
                  </w:rPr>
                  <w:t>“</w:t>
                </w:r>
                <w:r w:rsidRPr="00D5252B">
                  <w:rPr>
                    <w:rFonts w:ascii="Times New Roman" w:hAnsi="Times New Roman"/>
                  </w:rPr>
                  <w:t>Junsui shosetsu ron</w:t>
                </w:r>
                <w:r>
                  <w:rPr>
                    <w:rFonts w:ascii="Times New Roman" w:hAnsi="Times New Roman"/>
                  </w:rPr>
                  <w:t>”(1935 Theory of the Pure Novel)</w:t>
                </w:r>
                <w:r w:rsidRPr="00D5252B">
                  <w:rPr>
                    <w:rFonts w:ascii="Times New Roman" w:hAnsi="Times New Roman"/>
                  </w:rPr>
                  <w:t xml:space="preserve">. In this essay Yokomitsu </w:t>
                </w:r>
                <w:r>
                  <w:rPr>
                    <w:rFonts w:ascii="Times New Roman" w:hAnsi="Times New Roman"/>
                  </w:rPr>
                  <w:t>argued for the blending</w:t>
                </w:r>
                <w:r w:rsidRPr="00D5252B">
                  <w:rPr>
                    <w:rFonts w:ascii="Times New Roman" w:hAnsi="Times New Roman"/>
                  </w:rPr>
                  <w:t xml:space="preserve"> of popular and highbrow novels. </w:t>
                </w:r>
                <w:r>
                  <w:rPr>
                    <w:rFonts w:ascii="Times New Roman" w:hAnsi="Times New Roman"/>
                  </w:rPr>
                  <w:t xml:space="preserve">This theory was put into practice later in </w:t>
                </w:r>
                <w:r w:rsidRPr="00E93C9C">
                  <w:rPr>
                    <w:rFonts w:ascii="Times New Roman" w:hAnsi="Times New Roman"/>
                    <w:i/>
                  </w:rPr>
                  <w:t>Kazoku Kaigi</w:t>
                </w:r>
                <w:r>
                  <w:rPr>
                    <w:rFonts w:ascii="Times New Roman" w:hAnsi="Times New Roman"/>
                  </w:rPr>
                  <w:t xml:space="preserve"> (1935; The Family Council).</w:t>
                </w:r>
              </w:p>
              <w:p w:rsidR="00F12AB6" w:rsidRDefault="005308FB" w:rsidP="00F12AB6">
                <w:pPr>
                  <w:rPr>
                    <w:rFonts w:ascii="Times New Roman" w:hAnsi="Times New Roman"/>
                  </w:rPr>
                </w:pPr>
                <w:r>
                  <w:rPr>
                    <w:rFonts w:ascii="Times New Roman" w:hAnsi="Times New Roman"/>
                  </w:rPr>
                  <w:tab/>
                </w:r>
                <w:ins w:id="41" w:author="Eric Hayot" w:date="2012-06-11T10:48:00Z">
                  <w:r w:rsidR="00F12AB6">
                    <w:rPr>
                      <w:rFonts w:ascii="Times New Roman" w:hAnsi="Times New Roman"/>
                    </w:rPr>
                    <w:t>During a</w:t>
                  </w:r>
                </w:ins>
                <w:r w:rsidR="00F12AB6" w:rsidRPr="00D5252B">
                  <w:rPr>
                    <w:rFonts w:ascii="Times New Roman" w:hAnsi="Times New Roman"/>
                  </w:rPr>
                  <w:t xml:space="preserve"> trip to Europe</w:t>
                </w:r>
                <w:r w:rsidR="00F12AB6">
                  <w:rPr>
                    <w:rFonts w:ascii="Times New Roman" w:hAnsi="Times New Roman"/>
                  </w:rPr>
                  <w:t xml:space="preserve"> in 1936</w:t>
                </w:r>
                <w:r w:rsidR="00F12AB6" w:rsidRPr="00D5252B">
                  <w:rPr>
                    <w:rFonts w:ascii="Times New Roman" w:hAnsi="Times New Roman"/>
                  </w:rPr>
                  <w:t xml:space="preserve">, Yokomitsu conceived the idea of his last novel, </w:t>
                </w:r>
                <w:r w:rsidR="00F12AB6" w:rsidRPr="00C65716">
                  <w:rPr>
                    <w:rFonts w:ascii="Times New Roman" w:hAnsi="Times New Roman"/>
                    <w:i/>
                  </w:rPr>
                  <w:t>Ryoshu</w:t>
                </w:r>
                <w:r w:rsidR="00F12AB6">
                  <w:rPr>
                    <w:rFonts w:ascii="Times New Roman" w:hAnsi="Times New Roman"/>
                  </w:rPr>
                  <w:t xml:space="preserve"> (Travel Sadness)</w:t>
                </w:r>
                <w:r w:rsidR="00F12AB6" w:rsidRPr="00D5252B">
                  <w:rPr>
                    <w:rFonts w:ascii="Times New Roman" w:hAnsi="Times New Roman"/>
                  </w:rPr>
                  <w:t xml:space="preserve">, but </w:t>
                </w:r>
                <w:r w:rsidR="00F12AB6">
                  <w:rPr>
                    <w:rFonts w:ascii="Times New Roman" w:hAnsi="Times New Roman"/>
                  </w:rPr>
                  <w:t>his</w:t>
                </w:r>
                <w:r w:rsidR="00F12AB6" w:rsidRPr="00D5252B">
                  <w:rPr>
                    <w:rFonts w:ascii="Times New Roman" w:hAnsi="Times New Roman"/>
                  </w:rPr>
                  <w:t xml:space="preserve"> </w:t>
                </w:r>
                <w:r w:rsidR="00F12AB6">
                  <w:rPr>
                    <w:rFonts w:ascii="Times New Roman" w:hAnsi="Times New Roman"/>
                  </w:rPr>
                  <w:t>death in</w:t>
                </w:r>
                <w:r w:rsidR="00F12AB6" w:rsidRPr="00D5252B">
                  <w:rPr>
                    <w:rFonts w:ascii="Times New Roman" w:hAnsi="Times New Roman"/>
                  </w:rPr>
                  <w:t xml:space="preserve"> 1947</w:t>
                </w:r>
                <w:r w:rsidR="00F12AB6">
                  <w:rPr>
                    <w:rFonts w:ascii="Times New Roman" w:hAnsi="Times New Roman"/>
                  </w:rPr>
                  <w:t xml:space="preserve"> left the novel incomplete</w:t>
                </w:r>
                <w:r w:rsidR="00F12AB6" w:rsidRPr="00D5252B">
                  <w:rPr>
                    <w:rFonts w:ascii="Times New Roman" w:hAnsi="Times New Roman"/>
                  </w:rPr>
                  <w:t>.</w:t>
                </w:r>
                <w:r w:rsidR="00F12AB6">
                  <w:rPr>
                    <w:rFonts w:ascii="Times New Roman" w:hAnsi="Times New Roman"/>
                  </w:rPr>
                  <w:t xml:space="preserve"> With Yokomitsu seen as its figuredhead, the New Sensation School has often been regarded as a failed literary project, and indeed none of his style or theory survived World War II. But it should not be forgotten that his work brought Taisho literature to an end and liberated Japanese fiction from the dominance of realism and the I-novel.</w:t>
                </w:r>
              </w:p>
              <w:p w:rsidR="00F12AB6" w:rsidRDefault="00F12AB6" w:rsidP="00F12AB6">
                <w:pPr>
                  <w:rPr>
                    <w:rFonts w:ascii="Times New Roman" w:hAnsi="Times New Roman"/>
                  </w:rPr>
                </w:pPr>
              </w:p>
              <w:p w:rsidR="00F12AB6" w:rsidRDefault="00F12AB6" w:rsidP="00F12AB6">
                <w:pPr>
                  <w:ind w:left="720" w:hanging="720"/>
                  <w:rPr>
                    <w:rFonts w:ascii="Times New Roman" w:hAnsi="Times New Roman"/>
                  </w:rPr>
                </w:pPr>
                <w:r w:rsidRPr="005308FB">
                  <w:rPr>
                    <w:rFonts w:ascii="Times New Roman" w:hAnsi="Times New Roman"/>
                  </w:rPr>
                  <w:t>List of Major Works</w:t>
                </w:r>
              </w:p>
              <w:p w:rsidR="005308FB" w:rsidRPr="005308FB" w:rsidRDefault="005308FB" w:rsidP="00F12AB6">
                <w:pPr>
                  <w:ind w:left="720" w:hanging="720"/>
                  <w:rPr>
                    <w:rFonts w:ascii="Times New Roman" w:hAnsi="Times New Roman"/>
                  </w:rPr>
                </w:pPr>
              </w:p>
              <w:p w:rsidR="00F12AB6" w:rsidRDefault="00F12AB6" w:rsidP="00F12AB6">
                <w:pPr>
                  <w:ind w:left="720" w:hanging="720"/>
                  <w:rPr>
                    <w:rFonts w:ascii="Times New Roman" w:hAnsi="Times New Roman"/>
                  </w:rPr>
                </w:pPr>
                <w:r w:rsidRPr="00D5252B">
                  <w:rPr>
                    <w:rFonts w:ascii="Times New Roman" w:hAnsi="Times New Roman"/>
                  </w:rPr>
                  <w:t>“Atama narabini Hara”(Head</w:t>
                </w:r>
                <w:r>
                  <w:rPr>
                    <w:rFonts w:ascii="Times New Roman" w:hAnsi="Times New Roman"/>
                  </w:rPr>
                  <w:t>s</w:t>
                </w:r>
                <w:r w:rsidRPr="00D5252B">
                  <w:rPr>
                    <w:rFonts w:ascii="Times New Roman" w:hAnsi="Times New Roman"/>
                  </w:rPr>
                  <w:t xml:space="preserve"> </w:t>
                </w:r>
                <w:r>
                  <w:rPr>
                    <w:rFonts w:ascii="Times New Roman" w:hAnsi="Times New Roman"/>
                  </w:rPr>
                  <w:t>and</w:t>
                </w:r>
                <w:r w:rsidRPr="00D5252B">
                  <w:rPr>
                    <w:rFonts w:ascii="Times New Roman" w:hAnsi="Times New Roman"/>
                  </w:rPr>
                  <w:t xml:space="preserve"> </w:t>
                </w:r>
                <w:r>
                  <w:rPr>
                    <w:rFonts w:ascii="Times New Roman" w:hAnsi="Times New Roman"/>
                  </w:rPr>
                  <w:t>Bellies 1924</w:t>
                </w:r>
                <w:r w:rsidRPr="00D5252B">
                  <w:rPr>
                    <w:rFonts w:ascii="Times New Roman" w:hAnsi="Times New Roman"/>
                  </w:rPr>
                  <w:t>)</w:t>
                </w:r>
                <w:r>
                  <w:rPr>
                    <w:rFonts w:ascii="Times New Roman" w:hAnsi="Times New Roman"/>
                  </w:rPr>
                  <w:t xml:space="preserve">. (The short story that resulted in the birth of Shinkankaku-ha is a sketch of an express train, which stops suddenly and thereby leaves its passengers in confusion.) </w:t>
                </w:r>
              </w:p>
              <w:p w:rsidR="00F12AB6" w:rsidRDefault="00F12AB6" w:rsidP="00F12AB6">
                <w:pPr>
                  <w:ind w:left="720" w:hanging="720"/>
                  <w:rPr>
                    <w:rFonts w:ascii="Times New Roman" w:hAnsi="Times New Roman"/>
                  </w:rPr>
                </w:pPr>
                <w:r w:rsidRPr="00C6556C">
                  <w:rPr>
                    <w:rFonts w:ascii="Times New Roman" w:hAnsi="Times New Roman"/>
                    <w:i/>
                  </w:rPr>
                  <w:t>S</w:t>
                </w:r>
                <w:r>
                  <w:rPr>
                    <w:rFonts w:ascii="Times New Roman" w:hAnsi="Times New Roman"/>
                    <w:i/>
                  </w:rPr>
                  <w:t xml:space="preserve">hanhai </w:t>
                </w:r>
                <w:r w:rsidRPr="00D35634">
                  <w:rPr>
                    <w:rFonts w:ascii="Times New Roman" w:hAnsi="Times New Roman"/>
                  </w:rPr>
                  <w:t>(Shanghai</w:t>
                </w:r>
                <w:r w:rsidRPr="00D5252B">
                  <w:rPr>
                    <w:rFonts w:ascii="Times New Roman" w:hAnsi="Times New Roman"/>
                  </w:rPr>
                  <w:t xml:space="preserve"> 1928-31</w:t>
                </w:r>
                <w:r w:rsidRPr="00D35634">
                  <w:rPr>
                    <w:rFonts w:ascii="Times New Roman" w:hAnsi="Times New Roman"/>
                  </w:rPr>
                  <w:t>)</w:t>
                </w:r>
                <w:r>
                  <w:rPr>
                    <w:rFonts w:ascii="Times New Roman" w:hAnsi="Times New Roman"/>
                  </w:rPr>
                  <w:t xml:space="preserve">. (Yokomitsu’s first novel is his attempt to capture the misery of the Orient </w:t>
                </w:r>
                <w:r>
                  <w:rPr>
                    <w:rFonts w:ascii="Times New Roman" w:hAnsi="Times New Roman" w:hint="eastAsia"/>
                  </w:rPr>
                  <w:t xml:space="preserve">under the </w:t>
                </w:r>
                <w:r>
                  <w:rPr>
                    <w:rFonts w:ascii="Times New Roman" w:hAnsi="Times New Roman"/>
                  </w:rPr>
                  <w:t>Western powers through the eye of a Japanese</w:t>
                </w:r>
                <w:r>
                  <w:rPr>
                    <w:rFonts w:ascii="Times New Roman" w:hAnsi="Times New Roman" w:hint="eastAsia"/>
                  </w:rPr>
                  <w:t xml:space="preserve"> man, who is </w:t>
                </w:r>
                <w:r>
                  <w:rPr>
                    <w:rFonts w:ascii="Times New Roman" w:hAnsi="Times New Roman"/>
                  </w:rPr>
                  <w:t xml:space="preserve">in Shanghai </w:t>
                </w:r>
                <w:r>
                  <w:rPr>
                    <w:rFonts w:ascii="Times New Roman" w:hAnsi="Times New Roman" w:hint="eastAsia"/>
                  </w:rPr>
                  <w:t>during the time of the May Thirtieth Movement.)</w:t>
                </w:r>
              </w:p>
              <w:p w:rsidR="00F12AB6" w:rsidRDefault="00F12AB6" w:rsidP="00F12AB6">
                <w:pPr>
                  <w:ind w:left="720" w:hanging="720"/>
                  <w:rPr>
                    <w:rFonts w:ascii="Times New Roman" w:hAnsi="Times New Roman"/>
                  </w:rPr>
                </w:pPr>
                <w:r>
                  <w:rPr>
                    <w:rFonts w:ascii="Times New Roman" w:hAnsi="Times New Roman"/>
                  </w:rPr>
                  <w:t>“</w:t>
                </w:r>
                <w:r w:rsidRPr="00D5252B">
                  <w:rPr>
                    <w:rFonts w:ascii="Times New Roman" w:hAnsi="Times New Roman"/>
                  </w:rPr>
                  <w:t>Kikai</w:t>
                </w:r>
                <w:r>
                  <w:rPr>
                    <w:rFonts w:ascii="Times New Roman" w:hAnsi="Times New Roman"/>
                  </w:rPr>
                  <w:t>”</w:t>
                </w:r>
                <w:r w:rsidRPr="00D5252B">
                  <w:rPr>
                    <w:rFonts w:ascii="Times New Roman" w:hAnsi="Times New Roman"/>
                  </w:rPr>
                  <w:t>(</w:t>
                </w:r>
                <w:r>
                  <w:rPr>
                    <w:rFonts w:ascii="Times New Roman" w:hAnsi="Times New Roman"/>
                  </w:rPr>
                  <w:t xml:space="preserve">The </w:t>
                </w:r>
                <w:r w:rsidRPr="00D5252B">
                  <w:rPr>
                    <w:rFonts w:ascii="Times New Roman" w:hAnsi="Times New Roman"/>
                  </w:rPr>
                  <w:t>Machine</w:t>
                </w:r>
                <w:r>
                  <w:rPr>
                    <w:rFonts w:ascii="Times New Roman" w:hAnsi="Times New Roman"/>
                  </w:rPr>
                  <w:t xml:space="preserve"> 1930</w:t>
                </w:r>
                <w:r w:rsidRPr="00D5252B">
                  <w:rPr>
                    <w:rFonts w:ascii="Times New Roman" w:hAnsi="Times New Roman"/>
                  </w:rPr>
                  <w:t>)</w:t>
                </w:r>
                <w:r>
                  <w:rPr>
                    <w:rFonts w:ascii="Times New Roman" w:hAnsi="Times New Roman"/>
                  </w:rPr>
                  <w:t>. (Although Yokomitsu’s literary fame significantly declined after his death, this story has always been esteemed highly since its first appearance. It is a first-person narrative by a man working at a chemical factory with two other workers and its owner, describing the interactions of the minds that operate almost like machines. English translation is included in “</w:t>
                </w:r>
                <w:r w:rsidRPr="009467B9">
                  <w:rPr>
                    <w:rFonts w:ascii="Times New Roman" w:hAnsi="Times New Roman"/>
                    <w:i/>
                  </w:rPr>
                  <w:t>Love</w:t>
                </w:r>
                <w:r>
                  <w:rPr>
                    <w:rFonts w:ascii="Times New Roman" w:hAnsi="Times New Roman"/>
                    <w:i/>
                  </w:rPr>
                  <w:t>”</w:t>
                </w:r>
                <w:r w:rsidRPr="009467B9">
                  <w:rPr>
                    <w:rFonts w:ascii="Times New Roman" w:hAnsi="Times New Roman"/>
                    <w:i/>
                  </w:rPr>
                  <w:t xml:space="preserve"> and Other Stories</w:t>
                </w:r>
                <w:r>
                  <w:rPr>
                    <w:rFonts w:ascii="Times New Roman" w:hAnsi="Times New Roman"/>
                  </w:rPr>
                  <w:t xml:space="preserve">.) </w:t>
                </w:r>
              </w:p>
              <w:p w:rsidR="00F12AB6" w:rsidRDefault="00F12AB6" w:rsidP="00F12AB6">
                <w:pPr>
                  <w:ind w:left="720" w:hanging="720"/>
                  <w:rPr>
                    <w:rFonts w:ascii="Times New Roman" w:hAnsi="Times New Roman"/>
                  </w:rPr>
                </w:pPr>
                <w:r w:rsidRPr="00C6556C">
                  <w:rPr>
                    <w:rFonts w:ascii="Times New Roman" w:hAnsi="Times New Roman"/>
                    <w:i/>
                  </w:rPr>
                  <w:t>Shin</w:t>
                </w:r>
                <w:r>
                  <w:rPr>
                    <w:rFonts w:ascii="Times New Roman" w:hAnsi="Times New Roman"/>
                    <w:i/>
                  </w:rPr>
                  <w:t>’</w:t>
                </w:r>
                <w:r w:rsidRPr="00C6556C">
                  <w:rPr>
                    <w:rFonts w:ascii="Times New Roman" w:hAnsi="Times New Roman"/>
                    <w:i/>
                  </w:rPr>
                  <w:t>en</w:t>
                </w:r>
                <w:r>
                  <w:rPr>
                    <w:rFonts w:ascii="Times New Roman" w:hAnsi="Times New Roman"/>
                  </w:rPr>
                  <w:t xml:space="preserve"> (The Garden of Sleep 1930). (</w:t>
                </w:r>
                <w:r>
                  <w:rPr>
                    <w:rFonts w:ascii="Times New Roman" w:hAnsi="Times New Roman" w:hint="eastAsia"/>
                  </w:rPr>
                  <w:t xml:space="preserve">Termed favorably </w:t>
                </w:r>
                <w:r>
                  <w:rPr>
                    <w:rFonts w:ascii="Times New Roman" w:hAnsi="Times New Roman"/>
                  </w:rPr>
                  <w:t>a “</w:t>
                </w:r>
                <w:r>
                  <w:rPr>
                    <w:rFonts w:ascii="Times New Roman" w:hAnsi="Times New Roman" w:hint="eastAsia"/>
                  </w:rPr>
                  <w:t>salon novel,</w:t>
                </w:r>
                <w:r>
                  <w:rPr>
                    <w:rFonts w:ascii="Times New Roman" w:hAnsi="Times New Roman"/>
                  </w:rPr>
                  <w:t>”</w:t>
                </w:r>
                <w:r>
                  <w:rPr>
                    <w:rFonts w:ascii="Times New Roman" w:hAnsi="Times New Roman" w:hint="eastAsia"/>
                  </w:rPr>
                  <w:t xml:space="preserve"> this</w:t>
                </w:r>
                <w:r w:rsidRPr="009467B9">
                  <w:rPr>
                    <w:rFonts w:ascii="Times New Roman" w:hAnsi="Times New Roman"/>
                  </w:rPr>
                  <w:t xml:space="preserve"> </w:t>
                </w:r>
                <w:r>
                  <w:rPr>
                    <w:rFonts w:ascii="Times New Roman" w:hAnsi="Times New Roman"/>
                  </w:rPr>
                  <w:t>psychological</w:t>
                </w:r>
                <w:r>
                  <w:rPr>
                    <w:rFonts w:ascii="Times New Roman" w:hAnsi="Times New Roman" w:hint="eastAsia"/>
                  </w:rPr>
                  <w:t xml:space="preserve"> </w:t>
                </w:r>
                <w:r>
                  <w:rPr>
                    <w:rFonts w:ascii="Times New Roman" w:hAnsi="Times New Roman"/>
                  </w:rPr>
                  <w:t xml:space="preserve">novel </w:t>
                </w:r>
                <w:r>
                  <w:rPr>
                    <w:rFonts w:ascii="Times New Roman" w:hAnsi="Times New Roman" w:hint="eastAsia"/>
                  </w:rPr>
                  <w:t>is Yokomitsu</w:t>
                </w:r>
                <w:r>
                  <w:rPr>
                    <w:rFonts w:ascii="Times New Roman" w:hAnsi="Times New Roman"/>
                  </w:rPr>
                  <w:t>’</w:t>
                </w:r>
                <w:r>
                  <w:rPr>
                    <w:rFonts w:ascii="Times New Roman" w:hAnsi="Times New Roman" w:hint="eastAsia"/>
                  </w:rPr>
                  <w:t xml:space="preserve">s analysis of the leisure class, </w:t>
                </w:r>
                <w:r>
                  <w:rPr>
                    <w:rFonts w:ascii="Times New Roman" w:hAnsi="Times New Roman"/>
                  </w:rPr>
                  <w:t xml:space="preserve">centering </w:t>
                </w:r>
                <w:proofErr w:type="gramStart"/>
                <w:r>
                  <w:rPr>
                    <w:rFonts w:ascii="Times New Roman" w:hAnsi="Times New Roman"/>
                  </w:rPr>
                  <w:t>around</w:t>
                </w:r>
                <w:proofErr w:type="gramEnd"/>
                <w:r>
                  <w:rPr>
                    <w:rFonts w:ascii="Times New Roman" w:hAnsi="Times New Roman"/>
                  </w:rPr>
                  <w:t xml:space="preserve"> </w:t>
                </w:r>
                <w:r>
                  <w:rPr>
                    <w:rFonts w:ascii="Times New Roman" w:hAnsi="Times New Roman" w:hint="eastAsia"/>
                  </w:rPr>
                  <w:t xml:space="preserve">the </w:t>
                </w:r>
                <w:r>
                  <w:rPr>
                    <w:rFonts w:ascii="Times New Roman" w:hAnsi="Times New Roman"/>
                  </w:rPr>
                  <w:t>relationship</w:t>
                </w:r>
                <w:r>
                  <w:rPr>
                    <w:rFonts w:ascii="Times New Roman" w:hAnsi="Times New Roman" w:hint="eastAsia"/>
                  </w:rPr>
                  <w:t xml:space="preserve"> between </w:t>
                </w:r>
                <w:r>
                  <w:rPr>
                    <w:rFonts w:ascii="Times New Roman" w:hAnsi="Times New Roman"/>
                  </w:rPr>
                  <w:t xml:space="preserve">a man and </w:t>
                </w:r>
                <w:r>
                  <w:rPr>
                    <w:rFonts w:ascii="Times New Roman" w:hAnsi="Times New Roman" w:hint="eastAsia"/>
                  </w:rPr>
                  <w:t>his childhood girlfriend,</w:t>
                </w:r>
                <w:r>
                  <w:rPr>
                    <w:rFonts w:ascii="Times New Roman" w:hAnsi="Times New Roman"/>
                  </w:rPr>
                  <w:t xml:space="preserve"> who is married to another man</w:t>
                </w:r>
                <w:r>
                  <w:rPr>
                    <w:rFonts w:ascii="Times New Roman" w:hAnsi="Times New Roman" w:hint="eastAsia"/>
                  </w:rPr>
                  <w:t>.)</w:t>
                </w:r>
              </w:p>
              <w:p w:rsidR="00F12AB6" w:rsidRDefault="00F12AB6" w:rsidP="00F12AB6">
                <w:pPr>
                  <w:ind w:left="720" w:hanging="720"/>
                  <w:rPr>
                    <w:rFonts w:ascii="Times New Roman" w:hAnsi="Times New Roman"/>
                  </w:rPr>
                </w:pPr>
                <w:r w:rsidRPr="00E93C9C">
                  <w:rPr>
                    <w:rFonts w:ascii="Times New Roman" w:hAnsi="Times New Roman"/>
                    <w:i/>
                  </w:rPr>
                  <w:t>Kazoku Kaigi</w:t>
                </w:r>
                <w:r>
                  <w:rPr>
                    <w:rFonts w:ascii="Times New Roman" w:hAnsi="Times New Roman"/>
                  </w:rPr>
                  <w:t xml:space="preserve"> (The Family Council 1935). (</w:t>
                </w:r>
                <w:r>
                  <w:rPr>
                    <w:rFonts w:ascii="Times New Roman" w:hAnsi="Times New Roman" w:hint="eastAsia"/>
                  </w:rPr>
                  <w:t>Against</w:t>
                </w:r>
                <w:r>
                  <w:rPr>
                    <w:rFonts w:ascii="Times New Roman" w:hAnsi="Times New Roman"/>
                  </w:rPr>
                  <w:t xml:space="preserve"> the background of the opposition between Tokyo and Osaka</w:t>
                </w:r>
                <w:r>
                  <w:rPr>
                    <w:rFonts w:ascii="Times New Roman" w:hAnsi="Times New Roman" w:hint="eastAsia"/>
                  </w:rPr>
                  <w:t>, this novel explores</w:t>
                </w:r>
                <w:r>
                  <w:rPr>
                    <w:rFonts w:ascii="Times New Roman" w:hAnsi="Times New Roman"/>
                  </w:rPr>
                  <w:t xml:space="preserve"> the world of stock market, </w:t>
                </w:r>
                <w:r>
                  <w:rPr>
                    <w:rFonts w:ascii="Times New Roman" w:hAnsi="Times New Roman" w:hint="eastAsia"/>
                  </w:rPr>
                  <w:t>but it is also a romantic story of a man, who is courted by four women and finally chooses one of them. This work is regarded as a practice of Yokomitsu</w:t>
                </w:r>
                <w:r>
                  <w:rPr>
                    <w:rFonts w:ascii="Times New Roman" w:hAnsi="Times New Roman"/>
                  </w:rPr>
                  <w:t>’</w:t>
                </w:r>
                <w:r>
                  <w:rPr>
                    <w:rFonts w:ascii="Times New Roman" w:hAnsi="Times New Roman" w:hint="eastAsia"/>
                  </w:rPr>
                  <w:t xml:space="preserve">s theory of the pure novel.) </w:t>
                </w:r>
              </w:p>
              <w:p w:rsidR="00F12AB6" w:rsidRDefault="00F12AB6" w:rsidP="00F12AB6">
                <w:pPr>
                  <w:ind w:left="720" w:hanging="720"/>
                  <w:rPr>
                    <w:rFonts w:ascii="Times New Roman" w:hAnsi="Times New Roman"/>
                  </w:rPr>
                </w:pPr>
                <w:r w:rsidRPr="00C65716">
                  <w:rPr>
                    <w:rFonts w:ascii="Times New Roman" w:hAnsi="Times New Roman"/>
                    <w:i/>
                  </w:rPr>
                  <w:t>Ryoshu</w:t>
                </w:r>
                <w:r>
                  <w:rPr>
                    <w:rFonts w:ascii="Times New Roman" w:hAnsi="Times New Roman"/>
                  </w:rPr>
                  <w:t xml:space="preserve"> (Travel Sadness 1950). (Published posthumously, Yokomitsu’s last novel </w:t>
                </w:r>
                <w:r>
                  <w:rPr>
                    <w:rFonts w:ascii="Times New Roman" w:hAnsi="Times New Roman" w:hint="eastAsia"/>
                  </w:rPr>
                  <w:t>is a romantic narrative set in both Europe and Japan, but it is also his last meditation on</w:t>
                </w:r>
                <w:r>
                  <w:rPr>
                    <w:rFonts w:ascii="Times New Roman" w:hAnsi="Times New Roman"/>
                  </w:rPr>
                  <w:t xml:space="preserve"> the relationship between the East and West, tradition and science, </w:t>
                </w:r>
                <w:r>
                  <w:rPr>
                    <w:rFonts w:ascii="Times New Roman" w:hAnsi="Times New Roman" w:hint="eastAsia"/>
                  </w:rPr>
                  <w:t>in the post- Manchurian Incident era of Japan</w:t>
                </w:r>
                <w:r>
                  <w:rPr>
                    <w:rFonts w:ascii="Times New Roman" w:hAnsi="Times New Roman"/>
                  </w:rPr>
                  <w:t>.</w:t>
                </w:r>
                <w:r>
                  <w:rPr>
                    <w:rFonts w:ascii="Times New Roman" w:hAnsi="Times New Roman" w:hint="eastAsia"/>
                  </w:rPr>
                  <w:t>)</w:t>
                </w:r>
              </w:p>
              <w:p w:rsidR="00F12AB6" w:rsidRPr="007C4B74" w:rsidRDefault="00F12AB6" w:rsidP="00F12AB6">
                <w:pPr>
                  <w:ind w:left="720" w:hanging="720"/>
                  <w:rPr>
                    <w:rFonts w:ascii="Times New Roman" w:hAnsi="Times New Roman"/>
                  </w:rPr>
                </w:pPr>
              </w:p>
              <w:p w:rsidR="00F12AB6" w:rsidRDefault="005308FB" w:rsidP="00F12AB6">
                <w:pPr>
                  <w:ind w:left="720" w:hanging="720"/>
                  <w:rPr>
                    <w:rFonts w:ascii="Times New Roman" w:hAnsi="Times New Roman"/>
                  </w:rPr>
                </w:pPr>
                <w:r>
                  <w:rPr>
                    <w:rFonts w:ascii="Times New Roman" w:hAnsi="Times New Roman"/>
                  </w:rPr>
                  <w:t>Authoritative Text</w:t>
                </w:r>
              </w:p>
              <w:p w:rsidR="005308FB" w:rsidRPr="005308FB" w:rsidRDefault="005308FB" w:rsidP="00F12AB6">
                <w:pPr>
                  <w:ind w:left="720" w:hanging="720"/>
                  <w:rPr>
                    <w:rFonts w:ascii="Times New Roman" w:hAnsi="Times New Roman"/>
                  </w:rPr>
                </w:pPr>
              </w:p>
              <w:p w:rsidR="00F12AB6" w:rsidRDefault="00F12AB6" w:rsidP="00F12AB6">
                <w:pPr>
                  <w:ind w:left="720" w:hanging="720"/>
                  <w:rPr>
                    <w:rFonts w:ascii="Times New Roman" w:hAnsi="Times New Roman"/>
                  </w:rPr>
                </w:pPr>
                <w:r>
                  <w:rPr>
                    <w:rFonts w:ascii="Times New Roman" w:hAnsi="Times New Roman"/>
                  </w:rPr>
                  <w:t xml:space="preserve">Yokimitsu Riichi (1981-87) </w:t>
                </w:r>
                <w:r w:rsidRPr="00C65716">
                  <w:rPr>
                    <w:rFonts w:ascii="Times New Roman" w:hAnsi="Times New Roman"/>
                    <w:i/>
                  </w:rPr>
                  <w:t>Teihon Yokomitsu Riichi Zenshu</w:t>
                </w:r>
                <w:r>
                  <w:rPr>
                    <w:rFonts w:ascii="Times New Roman" w:hAnsi="Times New Roman"/>
                  </w:rPr>
                  <w:t xml:space="preserve">, 16 vols. Tokyo: Kawade. </w:t>
                </w:r>
              </w:p>
              <w:p w:rsidR="00F12AB6" w:rsidRDefault="00F12AB6" w:rsidP="00F12AB6">
                <w:pPr>
                  <w:ind w:left="720" w:hanging="720"/>
                  <w:rPr>
                    <w:rFonts w:ascii="Times New Roman" w:hAnsi="Times New Roman"/>
                  </w:rPr>
                </w:pPr>
              </w:p>
              <w:p w:rsidR="00F12AB6" w:rsidRDefault="00F12AB6" w:rsidP="00F12AB6">
                <w:pPr>
                  <w:ind w:left="720" w:hanging="720"/>
                  <w:rPr>
                    <w:rFonts w:ascii="Times New Roman" w:hAnsi="Times New Roman"/>
                  </w:rPr>
                </w:pPr>
                <w:r w:rsidRPr="005308FB">
                  <w:rPr>
                    <w:rFonts w:ascii="Times New Roman" w:hAnsi="Times New Roman"/>
                  </w:rPr>
                  <w:t>English Translations</w:t>
                </w:r>
              </w:p>
              <w:p w:rsidR="005308FB" w:rsidRPr="005308FB" w:rsidRDefault="005308FB" w:rsidP="00F12AB6">
                <w:pPr>
                  <w:ind w:left="720" w:hanging="720"/>
                  <w:rPr>
                    <w:rFonts w:ascii="Times New Roman" w:hAnsi="Times New Roman"/>
                  </w:rPr>
                </w:pPr>
              </w:p>
              <w:p w:rsidR="00F12AB6" w:rsidRDefault="00F12AB6" w:rsidP="00F12AB6">
                <w:pPr>
                  <w:ind w:left="720" w:hanging="720"/>
                  <w:rPr>
                    <w:rFonts w:ascii="Times New Roman" w:hAnsi="Times New Roman"/>
                  </w:rPr>
                </w:pPr>
                <w:r>
                  <w:rPr>
                    <w:rFonts w:ascii="Times New Roman" w:hAnsi="Times New Roman"/>
                  </w:rPr>
                  <w:t xml:space="preserve">Yokomitsu Riichi (1974) </w:t>
                </w:r>
                <w:r w:rsidRPr="005A4C3F">
                  <w:rPr>
                    <w:rFonts w:ascii="Times New Roman" w:hAnsi="Times New Roman"/>
                    <w:i/>
                  </w:rPr>
                  <w:t>“Love” and Other Stories of Yokomitsu Riichi</w:t>
                </w:r>
                <w:r>
                  <w:rPr>
                    <w:rFonts w:ascii="Times New Roman" w:hAnsi="Times New Roman"/>
                  </w:rPr>
                  <w:t xml:space="preserve">, Trans. Dennis Keene, </w:t>
                </w:r>
                <w:proofErr w:type="gramStart"/>
                <w:r>
                  <w:rPr>
                    <w:rFonts w:ascii="Times New Roman" w:hAnsi="Times New Roman"/>
                  </w:rPr>
                  <w:t>Tokyo</w:t>
                </w:r>
                <w:proofErr w:type="gramEnd"/>
                <w:r>
                  <w:rPr>
                    <w:rFonts w:ascii="Times New Roman" w:hAnsi="Times New Roman"/>
                  </w:rPr>
                  <w:t>: University of Tokyo Press.</w:t>
                </w:r>
              </w:p>
              <w:p w:rsidR="00F12AB6" w:rsidRPr="00A605FA" w:rsidRDefault="00F12AB6" w:rsidP="00F12AB6">
                <w:pPr>
                  <w:ind w:left="720" w:hanging="720"/>
                  <w:rPr>
                    <w:rFonts w:ascii="Times New Roman" w:hAnsi="Times New Roman"/>
                  </w:rPr>
                </w:pPr>
                <w:r>
                  <w:rPr>
                    <w:rFonts w:ascii="Times New Roman" w:hAnsi="Times New Roman"/>
                  </w:rPr>
                  <w:t>——— (</w:t>
                </w:r>
                <w:r>
                  <w:rPr>
                    <w:rFonts w:ascii="Times New Roman" w:hAnsi="Times New Roman" w:hint="eastAsia"/>
                  </w:rPr>
                  <w:t>2001</w:t>
                </w:r>
                <w:r>
                  <w:rPr>
                    <w:rFonts w:ascii="Times New Roman" w:hAnsi="Times New Roman"/>
                  </w:rPr>
                  <w:t xml:space="preserve">) </w:t>
                </w:r>
                <w:r w:rsidRPr="007B22AC">
                  <w:rPr>
                    <w:rFonts w:ascii="Times New Roman" w:hAnsi="Times New Roman"/>
                    <w:i/>
                  </w:rPr>
                  <w:t>Shanghai</w:t>
                </w:r>
                <w:r w:rsidRPr="007B22AC">
                  <w:rPr>
                    <w:rFonts w:ascii="Times New Roman" w:hAnsi="Times New Roman" w:hint="eastAsia"/>
                    <w:i/>
                  </w:rPr>
                  <w:t>: A Novel</w:t>
                </w:r>
                <w:r>
                  <w:rPr>
                    <w:rFonts w:ascii="Times New Roman" w:hAnsi="Times New Roman"/>
                  </w:rPr>
                  <w:t xml:space="preserve">, </w:t>
                </w:r>
                <w:r>
                  <w:rPr>
                    <w:rFonts w:ascii="Times New Roman" w:hAnsi="Times New Roman" w:hint="eastAsia"/>
                  </w:rPr>
                  <w:t xml:space="preserve">Trans. </w:t>
                </w:r>
                <w:r w:rsidRPr="00A605FA">
                  <w:rPr>
                    <w:rFonts w:ascii="Times New Roman" w:hAnsi="Times New Roman" w:hint="eastAsia"/>
                  </w:rPr>
                  <w:t>Dennis Charles Washburn</w:t>
                </w:r>
                <w:r>
                  <w:rPr>
                    <w:rFonts w:ascii="Times New Roman" w:hAnsi="Times New Roman" w:hint="eastAsia"/>
                  </w:rPr>
                  <w:t>, Ann Arbor</w:t>
                </w:r>
                <w:r w:rsidRPr="00A605FA">
                  <w:rPr>
                    <w:rFonts w:ascii="Times New Roman" w:hAnsi="Times New Roman" w:hint="eastAsia"/>
                  </w:rPr>
                  <w:t>: Center for Japanese Studi</w:t>
                </w:r>
                <w:r>
                  <w:rPr>
                    <w:rFonts w:ascii="Times New Roman" w:hAnsi="Times New Roman" w:hint="eastAsia"/>
                  </w:rPr>
                  <w:t>es, the University of Michigan.</w:t>
                </w:r>
              </w:p>
              <w:p w:rsidR="003F0D73" w:rsidRDefault="003F0D73" w:rsidP="00C27FAB"/>
            </w:tc>
          </w:sdtContent>
        </w:sdt>
      </w:tr>
      <w:tr w:rsidR="003235A7" w:rsidTr="003235A7">
        <w:tc>
          <w:tcPr>
            <w:tcW w:w="9016" w:type="dxa"/>
          </w:tcPr>
          <w:sdt>
            <w:sdtPr>
              <w:alias w:val="Further reading"/>
              <w:tag w:val="furtherReading"/>
              <w:id w:val="-1516217107"/>
              <w:placeholder>
                <w:docPart w:val="C2D4E1789FE0E9468688C2EF80875828"/>
              </w:placeholder>
            </w:sdtPr>
            <w:sdtContent>
              <w:p w:rsidR="00F12AB6" w:rsidRDefault="00F12AB6" w:rsidP="00F12AB6">
                <w:pPr>
                  <w:ind w:left="720" w:hanging="720"/>
                  <w:rPr>
                    <w:rFonts w:ascii="Times New Roman" w:hAnsi="Times New Roman"/>
                  </w:rPr>
                </w:pPr>
                <w:r w:rsidRPr="00D5252B">
                  <w:rPr>
                    <w:rFonts w:ascii="Times New Roman" w:hAnsi="Times New Roman"/>
                  </w:rPr>
                  <w:t>Keene</w:t>
                </w:r>
                <w:r>
                  <w:rPr>
                    <w:rFonts w:ascii="Times New Roman" w:hAnsi="Times New Roman"/>
                  </w:rPr>
                  <w:t>,</w:t>
                </w:r>
                <w:r w:rsidRPr="00D5252B">
                  <w:rPr>
                    <w:rFonts w:ascii="Times New Roman" w:hAnsi="Times New Roman"/>
                  </w:rPr>
                  <w:t xml:space="preserve"> </w:t>
                </w:r>
                <w:r>
                  <w:rPr>
                    <w:rFonts w:ascii="Times New Roman" w:hAnsi="Times New Roman"/>
                  </w:rPr>
                  <w:t>D.</w:t>
                </w:r>
                <w:r w:rsidRPr="00D5252B">
                  <w:rPr>
                    <w:rFonts w:ascii="Times New Roman" w:hAnsi="Times New Roman"/>
                  </w:rPr>
                  <w:t xml:space="preserve"> (1980)</w:t>
                </w:r>
                <w:r>
                  <w:rPr>
                    <w:rFonts w:ascii="Times New Roman" w:hAnsi="Times New Roman"/>
                  </w:rPr>
                  <w:t xml:space="preserve"> </w:t>
                </w:r>
                <w:r w:rsidRPr="00D5252B">
                  <w:rPr>
                    <w:rFonts w:ascii="Times New Roman" w:hAnsi="Times New Roman"/>
                    <w:i/>
                  </w:rPr>
                  <w:t>Yokomitsu Riichi</w:t>
                </w:r>
                <w:r>
                  <w:rPr>
                    <w:rFonts w:ascii="Times New Roman" w:hAnsi="Times New Roman"/>
                    <w:i/>
                  </w:rPr>
                  <w:t>:</w:t>
                </w:r>
                <w:r w:rsidRPr="00D5252B">
                  <w:rPr>
                    <w:rFonts w:ascii="Times New Roman" w:hAnsi="Times New Roman"/>
                    <w:i/>
                  </w:rPr>
                  <w:t xml:space="preserve"> Modernist</w:t>
                </w:r>
                <w:r>
                  <w:rPr>
                    <w:rFonts w:ascii="Times New Roman" w:hAnsi="Times New Roman"/>
                  </w:rPr>
                  <w:t xml:space="preserve">, New York: Columbia University Press. (A thorough assessment of Western modernism’s influence on Yokomitsu, focusing on his role in </w:t>
                </w:r>
                <w:r>
                  <w:rPr>
                    <w:rFonts w:ascii="Times New Roman" w:hAnsi="Times New Roman" w:hint="eastAsia"/>
                  </w:rPr>
                  <w:t xml:space="preserve">the movement of </w:t>
                </w:r>
                <w:r>
                  <w:rPr>
                    <w:rFonts w:ascii="Times New Roman" w:hAnsi="Times New Roman"/>
                  </w:rPr>
                  <w:t>the Shinkankaku-ha.)</w:t>
                </w:r>
              </w:p>
              <w:p w:rsidR="00F12AB6" w:rsidRDefault="00F12AB6" w:rsidP="00F12AB6">
                <w:pPr>
                  <w:ind w:left="720" w:hanging="720"/>
                  <w:rPr>
                    <w:rFonts w:ascii="Times New Roman" w:hAnsi="Times New Roman"/>
                    <w:bCs/>
                  </w:rPr>
                </w:pPr>
                <w:r>
                  <w:rPr>
                    <w:rFonts w:ascii="Times New Roman" w:hAnsi="Times New Roman"/>
                  </w:rPr>
                  <w:t>Lippit, S.</w:t>
                </w:r>
                <w:r>
                  <w:rPr>
                    <w:rFonts w:ascii="Times New Roman" w:hAnsi="Times New Roman" w:hint="eastAsia"/>
                  </w:rPr>
                  <w:t xml:space="preserve"> M. (2002) </w:t>
                </w:r>
                <w:r w:rsidRPr="002A15F6">
                  <w:rPr>
                    <w:rFonts w:ascii="Times New Roman" w:hAnsi="Times New Roman"/>
                    <w:bCs/>
                    <w:i/>
                  </w:rPr>
                  <w:t>Topographies of Japanese Modernism</w:t>
                </w:r>
                <w:r w:rsidRPr="002A15F6">
                  <w:rPr>
                    <w:rFonts w:ascii="Times New Roman" w:hAnsi="Times New Roman" w:hint="eastAsia"/>
                    <w:bCs/>
                  </w:rPr>
                  <w:t>, New York: Columbia University Press.</w:t>
                </w:r>
                <w:r>
                  <w:rPr>
                    <w:rFonts w:ascii="Times New Roman" w:hAnsi="Times New Roman" w:hint="eastAsia"/>
                    <w:b/>
                    <w:bCs/>
                  </w:rPr>
                  <w:t xml:space="preserve"> </w:t>
                </w:r>
                <w:r>
                  <w:rPr>
                    <w:rFonts w:ascii="Times New Roman" w:hAnsi="Times New Roman" w:hint="eastAsia"/>
                    <w:bCs/>
                  </w:rPr>
                  <w:t xml:space="preserve">(Includes a chapter on </w:t>
                </w:r>
                <w:r w:rsidRPr="00A605FA">
                  <w:rPr>
                    <w:rFonts w:ascii="Times New Roman" w:hAnsi="Times New Roman" w:hint="eastAsia"/>
                    <w:bCs/>
                    <w:i/>
                  </w:rPr>
                  <w:t>Shanghai</w:t>
                </w:r>
                <w:r>
                  <w:rPr>
                    <w:rFonts w:ascii="Times New Roman" w:hAnsi="Times New Roman" w:hint="eastAsia"/>
                    <w:bCs/>
                  </w:rPr>
                  <w:t>, in which Lippit investigates Yokomitsu</w:t>
                </w:r>
                <w:r>
                  <w:rPr>
                    <w:rFonts w:ascii="Times New Roman" w:hAnsi="Times New Roman"/>
                    <w:bCs/>
                  </w:rPr>
                  <w:t>’</w:t>
                </w:r>
                <w:r>
                  <w:rPr>
                    <w:rFonts w:ascii="Times New Roman" w:hAnsi="Times New Roman" w:hint="eastAsia"/>
                    <w:bCs/>
                  </w:rPr>
                  <w:t xml:space="preserve">s figuration of </w:t>
                </w:r>
                <w:r>
                  <w:rPr>
                    <w:rFonts w:ascii="Times New Roman" w:hAnsi="Times New Roman"/>
                    <w:bCs/>
                  </w:rPr>
                  <w:t>“</w:t>
                </w:r>
                <w:r>
                  <w:rPr>
                    <w:rFonts w:ascii="Times New Roman" w:hAnsi="Times New Roman" w:hint="eastAsia"/>
                    <w:bCs/>
                  </w:rPr>
                  <w:t>grotesque</w:t>
                </w:r>
                <w:r>
                  <w:rPr>
                    <w:rFonts w:ascii="Times New Roman" w:hAnsi="Times New Roman"/>
                    <w:bCs/>
                  </w:rPr>
                  <w:t>”</w:t>
                </w:r>
                <w:r>
                  <w:rPr>
                    <w:rFonts w:ascii="Times New Roman" w:hAnsi="Times New Roman" w:hint="eastAsia"/>
                    <w:bCs/>
                  </w:rPr>
                  <w:t xml:space="preserve"> modernity in the age of Western and Japanese colonialism.)</w:t>
                </w:r>
              </w:p>
              <w:p w:rsidR="00F12AB6" w:rsidRPr="007B22AC" w:rsidRDefault="00F12AB6" w:rsidP="00F12AB6">
                <w:pPr>
                  <w:ind w:left="720" w:hanging="720"/>
                  <w:rPr>
                    <w:rFonts w:ascii="Times New Roman" w:hAnsi="Times New Roman"/>
                    <w:bCs/>
                  </w:rPr>
                </w:pPr>
                <w:r>
                  <w:rPr>
                    <w:rFonts w:ascii="Times New Roman" w:hAnsi="Times New Roman" w:hint="eastAsia"/>
                    <w:bCs/>
                  </w:rPr>
                  <w:t xml:space="preserve">Golley, G. (2008) </w:t>
                </w:r>
                <w:r>
                  <w:rPr>
                    <w:rFonts w:ascii="Times New Roman" w:hAnsi="Times New Roman" w:hint="eastAsia"/>
                    <w:bCs/>
                    <w:i/>
                  </w:rPr>
                  <w:t>When Our Eyes No Longer See: Realism, Science, and Ecology in Japanese Literary M</w:t>
                </w:r>
                <w:r w:rsidRPr="007B22AC">
                  <w:rPr>
                    <w:rFonts w:ascii="Times New Roman" w:hAnsi="Times New Roman" w:hint="eastAsia"/>
                    <w:bCs/>
                    <w:i/>
                  </w:rPr>
                  <w:t>odernism</w:t>
                </w:r>
                <w:r>
                  <w:rPr>
                    <w:rFonts w:ascii="Times New Roman" w:hAnsi="Times New Roman" w:hint="eastAsia"/>
                    <w:bCs/>
                  </w:rPr>
                  <w:t xml:space="preserve">, Cambridge: Harvard University Asia Center. (Pointing out a crisis of </w:t>
                </w:r>
                <w:r>
                  <w:rPr>
                    <w:rFonts w:ascii="Times New Roman" w:hAnsi="Times New Roman" w:hint="eastAsia"/>
                    <w:bCs/>
                  </w:rPr>
                  <w:lastRenderedPageBreak/>
                  <w:t>perception in 1920s</w:t>
                </w:r>
                <w:r>
                  <w:rPr>
                    <w:rFonts w:ascii="Times New Roman" w:hAnsi="Times New Roman"/>
                    <w:bCs/>
                  </w:rPr>
                  <w:t>’</w:t>
                </w:r>
                <w:r>
                  <w:rPr>
                    <w:rFonts w:ascii="Times New Roman" w:hAnsi="Times New Roman" w:hint="eastAsia"/>
                    <w:bCs/>
                  </w:rPr>
                  <w:t xml:space="preserve"> Japan as the background of Japanese modernism, this book examines the negotiations </w:t>
                </w:r>
                <w:r>
                  <w:rPr>
                    <w:rFonts w:ascii="Times New Roman" w:hAnsi="Times New Roman"/>
                    <w:bCs/>
                  </w:rPr>
                  <w:t>between</w:t>
                </w:r>
                <w:r>
                  <w:rPr>
                    <w:rFonts w:ascii="Times New Roman" w:hAnsi="Times New Roman" w:hint="eastAsia"/>
                    <w:bCs/>
                  </w:rPr>
                  <w:t xml:space="preserve"> science and literature in the works of Jun</w:t>
                </w:r>
                <w:r>
                  <w:rPr>
                    <w:rFonts w:ascii="Times New Roman" w:hAnsi="Times New Roman"/>
                    <w:bCs/>
                  </w:rPr>
                  <w:t>’</w:t>
                </w:r>
                <w:r>
                  <w:rPr>
                    <w:rFonts w:ascii="Times New Roman" w:hAnsi="Times New Roman" w:hint="eastAsia"/>
                    <w:bCs/>
                  </w:rPr>
                  <w:t>ichiro Tanizaki, Kenji Miyazawa, and Yokomitsu.)</w:t>
                </w:r>
              </w:p>
              <w:p w:rsidR="003235A7" w:rsidRDefault="00F12AB6"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B6" w:rsidRDefault="00F12AB6" w:rsidP="007A0D55">
      <w:pPr>
        <w:spacing w:after="0" w:line="240" w:lineRule="auto"/>
      </w:pPr>
      <w:r>
        <w:separator/>
      </w:r>
    </w:p>
  </w:endnote>
  <w:endnote w:type="continuationSeparator" w:id="0">
    <w:p w:rsidR="00F12AB6" w:rsidRDefault="00F12A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B6" w:rsidRDefault="00F12AB6" w:rsidP="007A0D55">
      <w:pPr>
        <w:spacing w:after="0" w:line="240" w:lineRule="auto"/>
      </w:pPr>
      <w:r>
        <w:separator/>
      </w:r>
    </w:p>
  </w:footnote>
  <w:footnote w:type="continuationSeparator" w:id="0">
    <w:p w:rsidR="00F12AB6" w:rsidRDefault="00F12A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AB6" w:rsidRDefault="00F12AB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F12AB6" w:rsidRDefault="00F12A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AB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8FB"/>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2AB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2A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2AB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2A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2A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078642F47D8640989EF646FBCE2AE8"/>
        <w:category>
          <w:name w:val="General"/>
          <w:gallery w:val="placeholder"/>
        </w:category>
        <w:types>
          <w:type w:val="bbPlcHdr"/>
        </w:types>
        <w:behaviors>
          <w:behavior w:val="content"/>
        </w:behaviors>
        <w:guid w:val="{5B400FBB-472C-9348-8004-39F08C19BFE3}"/>
      </w:docPartPr>
      <w:docPartBody>
        <w:p w:rsidR="00000000" w:rsidRDefault="004E117A">
          <w:pPr>
            <w:pStyle w:val="C8078642F47D8640989EF646FBCE2AE8"/>
          </w:pPr>
          <w:r w:rsidRPr="00CC586D">
            <w:rPr>
              <w:rStyle w:val="PlaceholderText"/>
              <w:b/>
              <w:color w:val="FFFFFF" w:themeColor="background1"/>
            </w:rPr>
            <w:t>[Salutation]</w:t>
          </w:r>
        </w:p>
      </w:docPartBody>
    </w:docPart>
    <w:docPart>
      <w:docPartPr>
        <w:name w:val="C42FDDD063EFDD49A66A68095B6AD792"/>
        <w:category>
          <w:name w:val="General"/>
          <w:gallery w:val="placeholder"/>
        </w:category>
        <w:types>
          <w:type w:val="bbPlcHdr"/>
        </w:types>
        <w:behaviors>
          <w:behavior w:val="content"/>
        </w:behaviors>
        <w:guid w:val="{30B5E818-942B-5A4E-9585-B68999CD4032}"/>
      </w:docPartPr>
      <w:docPartBody>
        <w:p w:rsidR="00000000" w:rsidRDefault="004E117A">
          <w:pPr>
            <w:pStyle w:val="C42FDDD063EFDD49A66A68095B6AD792"/>
          </w:pPr>
          <w:r>
            <w:rPr>
              <w:rStyle w:val="PlaceholderText"/>
            </w:rPr>
            <w:t>[First name]</w:t>
          </w:r>
        </w:p>
      </w:docPartBody>
    </w:docPart>
    <w:docPart>
      <w:docPartPr>
        <w:name w:val="E0463B90EC8ED243B9C4CFB42673A4B0"/>
        <w:category>
          <w:name w:val="General"/>
          <w:gallery w:val="placeholder"/>
        </w:category>
        <w:types>
          <w:type w:val="bbPlcHdr"/>
        </w:types>
        <w:behaviors>
          <w:behavior w:val="content"/>
        </w:behaviors>
        <w:guid w:val="{1DEA9A86-E6A3-0A43-A232-14775497FB0A}"/>
      </w:docPartPr>
      <w:docPartBody>
        <w:p w:rsidR="00000000" w:rsidRDefault="004E117A">
          <w:pPr>
            <w:pStyle w:val="E0463B90EC8ED243B9C4CFB42673A4B0"/>
          </w:pPr>
          <w:r>
            <w:rPr>
              <w:rStyle w:val="PlaceholderText"/>
            </w:rPr>
            <w:t>[Middle name]</w:t>
          </w:r>
        </w:p>
      </w:docPartBody>
    </w:docPart>
    <w:docPart>
      <w:docPartPr>
        <w:name w:val="AF9F706EBE91C348A2D7532BA5777E23"/>
        <w:category>
          <w:name w:val="General"/>
          <w:gallery w:val="placeholder"/>
        </w:category>
        <w:types>
          <w:type w:val="bbPlcHdr"/>
        </w:types>
        <w:behaviors>
          <w:behavior w:val="content"/>
        </w:behaviors>
        <w:guid w:val="{D32AABA4-05BB-374E-8059-1D28D38E3727}"/>
      </w:docPartPr>
      <w:docPartBody>
        <w:p w:rsidR="00000000" w:rsidRDefault="004E117A">
          <w:pPr>
            <w:pStyle w:val="AF9F706EBE91C348A2D7532BA5777E23"/>
          </w:pPr>
          <w:r>
            <w:rPr>
              <w:rStyle w:val="PlaceholderText"/>
            </w:rPr>
            <w:t>[Last name]</w:t>
          </w:r>
        </w:p>
      </w:docPartBody>
    </w:docPart>
    <w:docPart>
      <w:docPartPr>
        <w:name w:val="0B7330CD3979BC4BA8FC108639563468"/>
        <w:category>
          <w:name w:val="General"/>
          <w:gallery w:val="placeholder"/>
        </w:category>
        <w:types>
          <w:type w:val="bbPlcHdr"/>
        </w:types>
        <w:behaviors>
          <w:behavior w:val="content"/>
        </w:behaviors>
        <w:guid w:val="{4807D24B-7BF8-B944-9FB9-5B813D0043D4}"/>
      </w:docPartPr>
      <w:docPartBody>
        <w:p w:rsidR="00000000" w:rsidRDefault="004E117A">
          <w:pPr>
            <w:pStyle w:val="0B7330CD3979BC4BA8FC108639563468"/>
          </w:pPr>
          <w:r>
            <w:rPr>
              <w:rStyle w:val="PlaceholderText"/>
            </w:rPr>
            <w:t>[Enter your biography]</w:t>
          </w:r>
        </w:p>
      </w:docPartBody>
    </w:docPart>
    <w:docPart>
      <w:docPartPr>
        <w:name w:val="47994B7A35A87447961D106DCC4788F8"/>
        <w:category>
          <w:name w:val="General"/>
          <w:gallery w:val="placeholder"/>
        </w:category>
        <w:types>
          <w:type w:val="bbPlcHdr"/>
        </w:types>
        <w:behaviors>
          <w:behavior w:val="content"/>
        </w:behaviors>
        <w:guid w:val="{166FA77D-9FD5-DB43-83C5-7F81ACFA0805}"/>
      </w:docPartPr>
      <w:docPartBody>
        <w:p w:rsidR="00000000" w:rsidRDefault="004E117A">
          <w:pPr>
            <w:pStyle w:val="47994B7A35A87447961D106DCC4788F8"/>
          </w:pPr>
          <w:r>
            <w:rPr>
              <w:rStyle w:val="PlaceholderText"/>
            </w:rPr>
            <w:t>[Enter the institution with which you are affiliated]</w:t>
          </w:r>
        </w:p>
      </w:docPartBody>
    </w:docPart>
    <w:docPart>
      <w:docPartPr>
        <w:name w:val="10C6653F79B3E447B3EE18DEE6CDB9D5"/>
        <w:category>
          <w:name w:val="General"/>
          <w:gallery w:val="placeholder"/>
        </w:category>
        <w:types>
          <w:type w:val="bbPlcHdr"/>
        </w:types>
        <w:behaviors>
          <w:behavior w:val="content"/>
        </w:behaviors>
        <w:guid w:val="{21E391D5-2B59-F24C-9F50-451B84F79BD4}"/>
      </w:docPartPr>
      <w:docPartBody>
        <w:p w:rsidR="00000000" w:rsidRDefault="004E117A">
          <w:pPr>
            <w:pStyle w:val="10C6653F79B3E447B3EE18DEE6CDB9D5"/>
          </w:pPr>
          <w:r w:rsidRPr="00EF74F7">
            <w:rPr>
              <w:b/>
              <w:color w:val="808080" w:themeColor="background1" w:themeShade="80"/>
            </w:rPr>
            <w:t>[Enter the headword for your article]</w:t>
          </w:r>
        </w:p>
      </w:docPartBody>
    </w:docPart>
    <w:docPart>
      <w:docPartPr>
        <w:name w:val="497A28D95281334592404A7269AA587E"/>
        <w:category>
          <w:name w:val="General"/>
          <w:gallery w:val="placeholder"/>
        </w:category>
        <w:types>
          <w:type w:val="bbPlcHdr"/>
        </w:types>
        <w:behaviors>
          <w:behavior w:val="content"/>
        </w:behaviors>
        <w:guid w:val="{3164721E-05EA-A841-B71C-B503B33939F2}"/>
      </w:docPartPr>
      <w:docPartBody>
        <w:p w:rsidR="00000000" w:rsidRDefault="004E117A">
          <w:pPr>
            <w:pStyle w:val="497A28D95281334592404A7269AA58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383BD39A1AE6469125F43359B4525C"/>
        <w:category>
          <w:name w:val="General"/>
          <w:gallery w:val="placeholder"/>
        </w:category>
        <w:types>
          <w:type w:val="bbPlcHdr"/>
        </w:types>
        <w:behaviors>
          <w:behavior w:val="content"/>
        </w:behaviors>
        <w:guid w:val="{40330C46-5F47-5F4B-BF96-1D1E7C14B8C2}"/>
      </w:docPartPr>
      <w:docPartBody>
        <w:p w:rsidR="00000000" w:rsidRDefault="004E117A">
          <w:pPr>
            <w:pStyle w:val="25383BD39A1AE6469125F43359B452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17A3A9A646E6409FDDD8817040D67B"/>
        <w:category>
          <w:name w:val="General"/>
          <w:gallery w:val="placeholder"/>
        </w:category>
        <w:types>
          <w:type w:val="bbPlcHdr"/>
        </w:types>
        <w:behaviors>
          <w:behavior w:val="content"/>
        </w:behaviors>
        <w:guid w:val="{825B1413-D4AE-A448-A32F-89F41BF64B1A}"/>
      </w:docPartPr>
      <w:docPartBody>
        <w:p w:rsidR="00000000" w:rsidRDefault="004E117A">
          <w:pPr>
            <w:pStyle w:val="1B17A3A9A646E6409FDDD8817040D6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D4E1789FE0E9468688C2EF80875828"/>
        <w:category>
          <w:name w:val="General"/>
          <w:gallery w:val="placeholder"/>
        </w:category>
        <w:types>
          <w:type w:val="bbPlcHdr"/>
        </w:types>
        <w:behaviors>
          <w:behavior w:val="content"/>
        </w:behaviors>
        <w:guid w:val="{45460F19-8F0E-264A-ABCE-A8D82B1EB59A}"/>
      </w:docPartPr>
      <w:docPartBody>
        <w:p w:rsidR="00000000" w:rsidRDefault="004E117A">
          <w:pPr>
            <w:pStyle w:val="C2D4E1789FE0E9468688C2EF808758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078642F47D8640989EF646FBCE2AE8">
    <w:name w:val="C8078642F47D8640989EF646FBCE2AE8"/>
  </w:style>
  <w:style w:type="paragraph" w:customStyle="1" w:styleId="C42FDDD063EFDD49A66A68095B6AD792">
    <w:name w:val="C42FDDD063EFDD49A66A68095B6AD792"/>
  </w:style>
  <w:style w:type="paragraph" w:customStyle="1" w:styleId="E0463B90EC8ED243B9C4CFB42673A4B0">
    <w:name w:val="E0463B90EC8ED243B9C4CFB42673A4B0"/>
  </w:style>
  <w:style w:type="paragraph" w:customStyle="1" w:styleId="AF9F706EBE91C348A2D7532BA5777E23">
    <w:name w:val="AF9F706EBE91C348A2D7532BA5777E23"/>
  </w:style>
  <w:style w:type="paragraph" w:customStyle="1" w:styleId="0B7330CD3979BC4BA8FC108639563468">
    <w:name w:val="0B7330CD3979BC4BA8FC108639563468"/>
  </w:style>
  <w:style w:type="paragraph" w:customStyle="1" w:styleId="47994B7A35A87447961D106DCC4788F8">
    <w:name w:val="47994B7A35A87447961D106DCC4788F8"/>
  </w:style>
  <w:style w:type="paragraph" w:customStyle="1" w:styleId="10C6653F79B3E447B3EE18DEE6CDB9D5">
    <w:name w:val="10C6653F79B3E447B3EE18DEE6CDB9D5"/>
  </w:style>
  <w:style w:type="paragraph" w:customStyle="1" w:styleId="497A28D95281334592404A7269AA587E">
    <w:name w:val="497A28D95281334592404A7269AA587E"/>
  </w:style>
  <w:style w:type="paragraph" w:customStyle="1" w:styleId="25383BD39A1AE6469125F43359B4525C">
    <w:name w:val="25383BD39A1AE6469125F43359B4525C"/>
  </w:style>
  <w:style w:type="paragraph" w:customStyle="1" w:styleId="1B17A3A9A646E6409FDDD8817040D67B">
    <w:name w:val="1B17A3A9A646E6409FDDD8817040D67B"/>
  </w:style>
  <w:style w:type="paragraph" w:customStyle="1" w:styleId="C2D4E1789FE0E9468688C2EF80875828">
    <w:name w:val="C2D4E1789FE0E9468688C2EF808758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078642F47D8640989EF646FBCE2AE8">
    <w:name w:val="C8078642F47D8640989EF646FBCE2AE8"/>
  </w:style>
  <w:style w:type="paragraph" w:customStyle="1" w:styleId="C42FDDD063EFDD49A66A68095B6AD792">
    <w:name w:val="C42FDDD063EFDD49A66A68095B6AD792"/>
  </w:style>
  <w:style w:type="paragraph" w:customStyle="1" w:styleId="E0463B90EC8ED243B9C4CFB42673A4B0">
    <w:name w:val="E0463B90EC8ED243B9C4CFB42673A4B0"/>
  </w:style>
  <w:style w:type="paragraph" w:customStyle="1" w:styleId="AF9F706EBE91C348A2D7532BA5777E23">
    <w:name w:val="AF9F706EBE91C348A2D7532BA5777E23"/>
  </w:style>
  <w:style w:type="paragraph" w:customStyle="1" w:styleId="0B7330CD3979BC4BA8FC108639563468">
    <w:name w:val="0B7330CD3979BC4BA8FC108639563468"/>
  </w:style>
  <w:style w:type="paragraph" w:customStyle="1" w:styleId="47994B7A35A87447961D106DCC4788F8">
    <w:name w:val="47994B7A35A87447961D106DCC4788F8"/>
  </w:style>
  <w:style w:type="paragraph" w:customStyle="1" w:styleId="10C6653F79B3E447B3EE18DEE6CDB9D5">
    <w:name w:val="10C6653F79B3E447B3EE18DEE6CDB9D5"/>
  </w:style>
  <w:style w:type="paragraph" w:customStyle="1" w:styleId="497A28D95281334592404A7269AA587E">
    <w:name w:val="497A28D95281334592404A7269AA587E"/>
  </w:style>
  <w:style w:type="paragraph" w:customStyle="1" w:styleId="25383BD39A1AE6469125F43359B4525C">
    <w:name w:val="25383BD39A1AE6469125F43359B4525C"/>
  </w:style>
  <w:style w:type="paragraph" w:customStyle="1" w:styleId="1B17A3A9A646E6409FDDD8817040D67B">
    <w:name w:val="1B17A3A9A646E6409FDDD8817040D67B"/>
  </w:style>
  <w:style w:type="paragraph" w:customStyle="1" w:styleId="C2D4E1789FE0E9468688C2EF80875828">
    <w:name w:val="C2D4E1789FE0E9468688C2EF80875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1154</Words>
  <Characters>6579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Samuel Coll</cp:lastModifiedBy>
  <cp:revision>1</cp:revision>
  <dcterms:created xsi:type="dcterms:W3CDTF">2014-03-10T20:17:00Z</dcterms:created>
  <dcterms:modified xsi:type="dcterms:W3CDTF">2014-03-10T20:34:00Z</dcterms:modified>
</cp:coreProperties>
</file>