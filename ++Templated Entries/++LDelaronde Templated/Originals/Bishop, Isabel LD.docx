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2004C" w14:textId="3A90DD89" w:rsidR="00117762" w:rsidRPr="004A3BB2" w:rsidRDefault="00B001CF">
      <w:pPr>
        <w:rPr>
          <w:rFonts w:ascii="Times New Roman" w:hAnsi="Times New Roman" w:cs="Times New Roman"/>
          <w:sz w:val="24"/>
          <w:szCs w:val="24"/>
          <w:rPrChange w:id="0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r w:rsidRPr="004A3BB2">
        <w:rPr>
          <w:rFonts w:ascii="Times New Roman" w:hAnsi="Times New Roman" w:cs="Times New Roman"/>
          <w:sz w:val="24"/>
          <w:szCs w:val="24"/>
          <w:rPrChange w:id="1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Bishop, Isabel (1902</w:t>
      </w:r>
      <w:ins w:id="2" w:author="Lauren Delaronde" w:date="2014-03-17T12:42:00Z">
        <w:r w:rsidR="00185B60" w:rsidRPr="004A3BB2">
          <w:rPr>
            <w:rStyle w:val="st"/>
            <w:rFonts w:ascii="Arial" w:hAnsi="Arial" w:cs="Arial"/>
            <w:color w:val="222222"/>
            <w:rPrChange w:id="3" w:author="Lauren Delaronde" w:date="2014-03-17T12:45:00Z">
              <w:rPr>
                <w:rStyle w:val="st"/>
                <w:rFonts w:ascii="Arial" w:hAnsi="Arial" w:cs="Arial"/>
                <w:color w:val="222222"/>
              </w:rPr>
            </w:rPrChange>
          </w:rPr>
          <w:t>–</w:t>
        </w:r>
      </w:ins>
      <w:del w:id="4" w:author="Lauren Delaronde" w:date="2014-03-17T12:42:00Z">
        <w:r w:rsidRPr="004A3BB2" w:rsidDel="00185B60">
          <w:rPr>
            <w:rFonts w:ascii="Times New Roman" w:hAnsi="Times New Roman" w:cs="Times New Roman"/>
            <w:sz w:val="24"/>
            <w:szCs w:val="24"/>
            <w:rPrChange w:id="5" w:author="Lauren Delaronde" w:date="2014-03-17T12:45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-</w:delText>
        </w:r>
      </w:del>
      <w:r w:rsidRPr="004A3BB2">
        <w:rPr>
          <w:rFonts w:ascii="Times New Roman" w:hAnsi="Times New Roman" w:cs="Times New Roman"/>
          <w:sz w:val="24"/>
          <w:szCs w:val="24"/>
          <w:rPrChange w:id="6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1988)</w:t>
      </w:r>
      <w:r w:rsidR="006A1440" w:rsidRPr="004A3BB2">
        <w:rPr>
          <w:rFonts w:ascii="Times New Roman" w:hAnsi="Times New Roman" w:cs="Times New Roman"/>
          <w:sz w:val="24"/>
          <w:szCs w:val="24"/>
          <w:rPrChange w:id="7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r w:rsidR="006A1440" w:rsidRPr="004A3BB2">
        <w:rPr>
          <w:rFonts w:ascii="Times New Roman" w:hAnsi="Times New Roman" w:cs="Times New Roman"/>
          <w:sz w:val="24"/>
          <w:szCs w:val="24"/>
          <w:rPrChange w:id="8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r w:rsidR="006A1440" w:rsidRPr="004A3BB2">
        <w:rPr>
          <w:rFonts w:ascii="Times New Roman" w:hAnsi="Times New Roman" w:cs="Times New Roman"/>
          <w:sz w:val="24"/>
          <w:szCs w:val="24"/>
          <w:rPrChange w:id="9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r w:rsidR="006A1440" w:rsidRPr="004A3BB2">
        <w:rPr>
          <w:rFonts w:ascii="Times New Roman" w:hAnsi="Times New Roman" w:cs="Times New Roman"/>
          <w:sz w:val="24"/>
          <w:szCs w:val="24"/>
          <w:rPrChange w:id="10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r w:rsidR="006A1440" w:rsidRPr="004A3BB2">
        <w:rPr>
          <w:rFonts w:ascii="Times New Roman" w:hAnsi="Times New Roman" w:cs="Times New Roman"/>
          <w:sz w:val="24"/>
          <w:szCs w:val="24"/>
          <w:rPrChange w:id="11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r w:rsidR="006A1440" w:rsidRPr="004A3BB2">
        <w:rPr>
          <w:rFonts w:ascii="Times New Roman" w:hAnsi="Times New Roman" w:cs="Times New Roman"/>
          <w:sz w:val="24"/>
          <w:szCs w:val="24"/>
          <w:rPrChange w:id="12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del w:id="13" w:author="Lauren Delaronde" w:date="2014-03-17T12:42:00Z">
        <w:r w:rsidR="006A1440" w:rsidRPr="004A3BB2" w:rsidDel="00185B60">
          <w:rPr>
            <w:rFonts w:ascii="Times New Roman" w:hAnsi="Times New Roman" w:cs="Times New Roman"/>
            <w:sz w:val="24"/>
            <w:szCs w:val="24"/>
            <w:rPrChange w:id="14" w:author="Lauren Delaronde" w:date="2014-03-17T12:45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Word Count 213</w:delText>
        </w:r>
        <w:r w:rsidR="006A1440" w:rsidRPr="004A3BB2" w:rsidDel="00185B60">
          <w:rPr>
            <w:rFonts w:ascii="Times New Roman" w:hAnsi="Times New Roman" w:cs="Times New Roman"/>
            <w:sz w:val="24"/>
            <w:szCs w:val="24"/>
            <w:rPrChange w:id="15" w:author="Lauren Delaronde" w:date="2014-03-17T12:45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ab/>
        </w:r>
      </w:del>
      <w:r w:rsidR="006A1440" w:rsidRPr="004A3BB2">
        <w:rPr>
          <w:rFonts w:ascii="Times New Roman" w:hAnsi="Times New Roman" w:cs="Times New Roman"/>
          <w:sz w:val="24"/>
          <w:szCs w:val="24"/>
          <w:rPrChange w:id="16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  <w:r w:rsidR="006A1440" w:rsidRPr="004A3BB2">
        <w:rPr>
          <w:rFonts w:ascii="Times New Roman" w:hAnsi="Times New Roman" w:cs="Times New Roman"/>
          <w:sz w:val="24"/>
          <w:szCs w:val="24"/>
          <w:rPrChange w:id="17" w:author="Lauren Delaronde" w:date="2014-03-17T12:45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ab/>
      </w:r>
    </w:p>
    <w:p w14:paraId="7627EAA2" w14:textId="639A069D" w:rsidR="0090219E" w:rsidRDefault="00972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Born</w:t>
      </w:r>
      <w:r w:rsidR="00220E81">
        <w:rPr>
          <w:rFonts w:ascii="Times New Roman" w:hAnsi="Times New Roman" w:cs="Times New Roman"/>
          <w:sz w:val="24"/>
          <w:szCs w:val="24"/>
        </w:rPr>
        <w:t xml:space="preserve"> in Cincinnati, Isabel Bishop spent her childhood in Detroit where she attended life-drawing classes at the John P. Wicker School of Fine Arts.  In 1918, </w:t>
      </w:r>
      <w:r w:rsidR="001F3222">
        <w:rPr>
          <w:rFonts w:ascii="Times New Roman" w:hAnsi="Times New Roman" w:cs="Times New Roman"/>
          <w:sz w:val="24"/>
          <w:szCs w:val="24"/>
        </w:rPr>
        <w:t xml:space="preserve">Bishop enrolled in </w:t>
      </w:r>
      <w:r w:rsidR="00B10833">
        <w:rPr>
          <w:rFonts w:ascii="Times New Roman" w:hAnsi="Times New Roman" w:cs="Times New Roman"/>
          <w:sz w:val="24"/>
          <w:szCs w:val="24"/>
        </w:rPr>
        <w:t>the New York School of Applied Design for Women to study illustration</w:t>
      </w:r>
      <w:r w:rsidR="001F3222">
        <w:rPr>
          <w:rFonts w:ascii="Times New Roman" w:hAnsi="Times New Roman" w:cs="Times New Roman"/>
          <w:sz w:val="24"/>
          <w:szCs w:val="24"/>
        </w:rPr>
        <w:t>, but transferred to the</w:t>
      </w:r>
      <w:r w:rsidR="00066A81">
        <w:rPr>
          <w:rFonts w:ascii="Times New Roman" w:hAnsi="Times New Roman" w:cs="Times New Roman"/>
          <w:sz w:val="24"/>
          <w:szCs w:val="24"/>
        </w:rPr>
        <w:t xml:space="preserve"> Art Students League</w:t>
      </w:r>
      <w:r w:rsidR="001F3222">
        <w:rPr>
          <w:rFonts w:ascii="Times New Roman" w:hAnsi="Times New Roman" w:cs="Times New Roman"/>
          <w:sz w:val="24"/>
          <w:szCs w:val="24"/>
        </w:rPr>
        <w:t xml:space="preserve"> in 1920</w:t>
      </w:r>
      <w:r w:rsidR="00C55197">
        <w:rPr>
          <w:rFonts w:ascii="Times New Roman" w:hAnsi="Times New Roman" w:cs="Times New Roman"/>
          <w:sz w:val="24"/>
          <w:szCs w:val="24"/>
        </w:rPr>
        <w:t xml:space="preserve">. </w:t>
      </w:r>
      <w:r w:rsidR="0090219E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>, who is associated wi</w:t>
      </w:r>
      <w:r w:rsidR="00EA16FF">
        <w:rPr>
          <w:rFonts w:ascii="Times New Roman" w:hAnsi="Times New Roman" w:cs="Times New Roman"/>
          <w:sz w:val="24"/>
          <w:szCs w:val="24"/>
        </w:rPr>
        <w:t xml:space="preserve">th the </w:t>
      </w:r>
      <w:ins w:id="18" w:author="Lauren Delaronde" w:date="2014-03-17T12:43:00Z">
        <w:r w:rsidR="00185B60">
          <w:rPr>
            <w:rFonts w:ascii="Times New Roman" w:hAnsi="Times New Roman" w:cs="Times New Roman"/>
            <w:sz w:val="24"/>
            <w:szCs w:val="24"/>
          </w:rPr>
          <w:t>R</w:t>
        </w:r>
      </w:ins>
      <w:del w:id="19" w:author="Lauren Delaronde" w:date="2014-03-17T12:43:00Z">
        <w:r w:rsidR="00EA16FF" w:rsidDel="00185B60">
          <w:rPr>
            <w:rFonts w:ascii="Times New Roman" w:hAnsi="Times New Roman" w:cs="Times New Roman"/>
            <w:sz w:val="24"/>
            <w:szCs w:val="24"/>
          </w:rPr>
          <w:delText>r</w:delText>
        </w:r>
      </w:del>
      <w:r w:rsidR="00EA16FF">
        <w:rPr>
          <w:rFonts w:ascii="Times New Roman" w:hAnsi="Times New Roman" w:cs="Times New Roman"/>
          <w:sz w:val="24"/>
          <w:szCs w:val="24"/>
        </w:rPr>
        <w:t xml:space="preserve">ealist painters of the </w:t>
      </w:r>
      <w:ins w:id="20" w:author="Lauren Delaronde" w:date="2014-03-17T12:43:00Z">
        <w:r w:rsidR="00185B60">
          <w:rPr>
            <w:rFonts w:ascii="Times New Roman" w:hAnsi="Times New Roman" w:cs="Times New Roman"/>
            <w:sz w:val="24"/>
            <w:szCs w:val="24"/>
          </w:rPr>
          <w:t>“</w:t>
        </w:r>
      </w:ins>
      <w:del w:id="21" w:author="Lauren Delaronde" w:date="2014-03-17T12:43:00Z">
        <w:r w:rsidR="00EA16FF" w:rsidDel="00185B60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="00EA16FF">
        <w:rPr>
          <w:rFonts w:ascii="Times New Roman" w:hAnsi="Times New Roman" w:cs="Times New Roman"/>
          <w:sz w:val="24"/>
          <w:szCs w:val="24"/>
        </w:rPr>
        <w:t>Fourteenth Street School,</w:t>
      </w:r>
      <w:ins w:id="22" w:author="Lauren Delaronde" w:date="2014-03-17T12:43:00Z">
        <w:r w:rsidR="00185B60">
          <w:rPr>
            <w:rFonts w:ascii="Times New Roman" w:hAnsi="Times New Roman" w:cs="Times New Roman"/>
            <w:sz w:val="24"/>
            <w:szCs w:val="24"/>
          </w:rPr>
          <w:t>”</w:t>
        </w:r>
      </w:ins>
      <w:del w:id="23" w:author="Lauren Delaronde" w:date="2014-03-17T12:43:00Z">
        <w:r w:rsidR="00EA16FF" w:rsidDel="00185B60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="00757DA3">
        <w:rPr>
          <w:rFonts w:ascii="Times New Roman" w:hAnsi="Times New Roman" w:cs="Times New Roman"/>
          <w:sz w:val="24"/>
          <w:szCs w:val="24"/>
        </w:rPr>
        <w:t xml:space="preserve"> is best known for </w:t>
      </w:r>
      <w:r w:rsidR="001F3222">
        <w:rPr>
          <w:rFonts w:ascii="Times New Roman" w:hAnsi="Times New Roman" w:cs="Times New Roman"/>
          <w:sz w:val="24"/>
          <w:szCs w:val="24"/>
        </w:rPr>
        <w:t xml:space="preserve">her </w:t>
      </w:r>
      <w:r w:rsidR="002E5D5B">
        <w:rPr>
          <w:rFonts w:ascii="Times New Roman" w:hAnsi="Times New Roman" w:cs="Times New Roman"/>
          <w:sz w:val="24"/>
          <w:szCs w:val="24"/>
        </w:rPr>
        <w:t xml:space="preserve">depictions of young female office workers </w:t>
      </w:r>
      <w:r w:rsidR="00162D0C">
        <w:rPr>
          <w:rFonts w:ascii="Times New Roman" w:hAnsi="Times New Roman" w:cs="Times New Roman"/>
          <w:sz w:val="24"/>
          <w:szCs w:val="24"/>
        </w:rPr>
        <w:t>of the 1930s</w:t>
      </w:r>
      <w:r w:rsidR="001F7263">
        <w:rPr>
          <w:rFonts w:ascii="Times New Roman" w:hAnsi="Times New Roman" w:cs="Times New Roman"/>
          <w:sz w:val="24"/>
          <w:szCs w:val="24"/>
        </w:rPr>
        <w:t xml:space="preserve"> and </w:t>
      </w:r>
      <w:r w:rsidR="001F3222">
        <w:rPr>
          <w:rFonts w:ascii="Times New Roman" w:hAnsi="Times New Roman" w:cs="Times New Roman"/>
          <w:sz w:val="24"/>
          <w:szCs w:val="24"/>
        </w:rPr>
        <w:t>19</w:t>
      </w:r>
      <w:r w:rsidR="001F7263">
        <w:rPr>
          <w:rFonts w:ascii="Times New Roman" w:hAnsi="Times New Roman" w:cs="Times New Roman"/>
          <w:sz w:val="24"/>
          <w:szCs w:val="24"/>
        </w:rPr>
        <w:t>40s, who</w:t>
      </w:r>
      <w:ins w:id="24" w:author="Lauren Delaronde" w:date="2014-03-17T12:43:00Z">
        <w:r w:rsidR="00185B60">
          <w:rPr>
            <w:rFonts w:ascii="Times New Roman" w:hAnsi="Times New Roman" w:cs="Times New Roman"/>
            <w:sz w:val="24"/>
            <w:szCs w:val="24"/>
          </w:rPr>
          <w:t>m</w:t>
        </w:r>
      </w:ins>
      <w:r w:rsidR="001F7263">
        <w:rPr>
          <w:rFonts w:ascii="Times New Roman" w:hAnsi="Times New Roman" w:cs="Times New Roman"/>
          <w:sz w:val="24"/>
          <w:szCs w:val="24"/>
        </w:rPr>
        <w:t xml:space="preserve"> she observed as they navigated their way through Union Square</w:t>
      </w:r>
      <w:r w:rsidR="001F3222">
        <w:rPr>
          <w:rFonts w:ascii="Times New Roman" w:hAnsi="Times New Roman" w:cs="Times New Roman"/>
          <w:sz w:val="24"/>
          <w:szCs w:val="24"/>
        </w:rPr>
        <w:t xml:space="preserve"> (the location of Bishop’s first studio)</w:t>
      </w:r>
      <w:r w:rsidR="001F7263">
        <w:rPr>
          <w:rFonts w:ascii="Times New Roman" w:hAnsi="Times New Roman" w:cs="Times New Roman"/>
          <w:sz w:val="24"/>
          <w:szCs w:val="24"/>
        </w:rPr>
        <w:t xml:space="preserve">.  Bishop, like 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1F7263">
        <w:rPr>
          <w:rFonts w:ascii="Times New Roman" w:hAnsi="Times New Roman" w:cs="Times New Roman"/>
          <w:sz w:val="24"/>
          <w:szCs w:val="24"/>
        </w:rPr>
        <w:t xml:space="preserve"> Fourteenth Street artists, sought to capture contemporary urban life</w:t>
      </w:r>
      <w:r w:rsidR="00162D0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Her</w:t>
      </w:r>
      <w:r w:rsidR="003D77F8">
        <w:rPr>
          <w:rFonts w:ascii="Times New Roman" w:hAnsi="Times New Roman" w:cs="Times New Roman"/>
          <w:sz w:val="24"/>
          <w:szCs w:val="24"/>
        </w:rPr>
        <w:t xml:space="preserve"> </w:t>
      </w:r>
      <w:r w:rsidR="00634D6B">
        <w:rPr>
          <w:rFonts w:ascii="Times New Roman" w:hAnsi="Times New Roman" w:cs="Times New Roman"/>
          <w:sz w:val="24"/>
          <w:szCs w:val="24"/>
        </w:rPr>
        <w:t xml:space="preserve">depictions of working women </w:t>
      </w:r>
      <w:r w:rsidR="00757DA3">
        <w:rPr>
          <w:rFonts w:ascii="Times New Roman" w:hAnsi="Times New Roman" w:cs="Times New Roman"/>
          <w:sz w:val="24"/>
          <w:szCs w:val="24"/>
        </w:rPr>
        <w:t>are notable for their time</w:t>
      </w:r>
      <w:r w:rsidR="00D606C2">
        <w:rPr>
          <w:rFonts w:ascii="Times New Roman" w:hAnsi="Times New Roman" w:cs="Times New Roman"/>
          <w:sz w:val="24"/>
          <w:szCs w:val="24"/>
        </w:rPr>
        <w:t xml:space="preserve"> as </w:t>
      </w:r>
      <w:r w:rsidR="009B2B8A">
        <w:rPr>
          <w:rFonts w:ascii="Times New Roman" w:hAnsi="Times New Roman" w:cs="Times New Roman"/>
          <w:sz w:val="24"/>
          <w:szCs w:val="24"/>
        </w:rPr>
        <w:t xml:space="preserve">she did not </w:t>
      </w:r>
      <w:r w:rsidR="003D77F8">
        <w:rPr>
          <w:rFonts w:ascii="Times New Roman" w:hAnsi="Times New Roman" w:cs="Times New Roman"/>
          <w:sz w:val="24"/>
          <w:szCs w:val="24"/>
        </w:rPr>
        <w:t>glamori</w:t>
      </w:r>
      <w:del w:id="25" w:author="Lauren Delaronde" w:date="2014-03-17T12:44:00Z">
        <w:r w:rsidR="00757DA3" w:rsidDel="00185B60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26" w:author="Lauren Delaronde" w:date="2014-03-17T12:44:00Z">
        <w:r w:rsidR="00185B60">
          <w:rPr>
            <w:rFonts w:ascii="Times New Roman" w:hAnsi="Times New Roman" w:cs="Times New Roman"/>
            <w:sz w:val="24"/>
            <w:szCs w:val="24"/>
          </w:rPr>
          <w:t>z</w:t>
        </w:r>
      </w:ins>
      <w:r w:rsidR="003D77F8">
        <w:rPr>
          <w:rFonts w:ascii="Times New Roman" w:hAnsi="Times New Roman" w:cs="Times New Roman"/>
          <w:sz w:val="24"/>
          <w:szCs w:val="24"/>
        </w:rPr>
        <w:t xml:space="preserve">e </w:t>
      </w:r>
      <w:r w:rsidR="009B2B8A">
        <w:rPr>
          <w:rFonts w:ascii="Times New Roman" w:hAnsi="Times New Roman" w:cs="Times New Roman"/>
          <w:sz w:val="24"/>
          <w:szCs w:val="24"/>
        </w:rPr>
        <w:t>them</w:t>
      </w:r>
      <w:r w:rsidR="003D77F8">
        <w:rPr>
          <w:rFonts w:ascii="Times New Roman" w:hAnsi="Times New Roman" w:cs="Times New Roman"/>
          <w:sz w:val="24"/>
          <w:szCs w:val="24"/>
        </w:rPr>
        <w:t xml:space="preserve"> or transform them into sexuali</w:t>
      </w:r>
      <w:ins w:id="27" w:author="Lauren Delaronde" w:date="2014-03-17T12:44:00Z">
        <w:r w:rsidR="00185B60">
          <w:rPr>
            <w:rFonts w:ascii="Times New Roman" w:hAnsi="Times New Roman" w:cs="Times New Roman"/>
            <w:sz w:val="24"/>
            <w:szCs w:val="24"/>
          </w:rPr>
          <w:t>z</w:t>
        </w:r>
      </w:ins>
      <w:del w:id="28" w:author="Lauren Delaronde" w:date="2014-03-17T12:44:00Z">
        <w:r w:rsidR="00757DA3" w:rsidDel="00185B60">
          <w:rPr>
            <w:rFonts w:ascii="Times New Roman" w:hAnsi="Times New Roman" w:cs="Times New Roman"/>
            <w:sz w:val="24"/>
            <w:szCs w:val="24"/>
          </w:rPr>
          <w:delText>s</w:delText>
        </w:r>
      </w:del>
      <w:proofErr w:type="gramStart"/>
      <w:r w:rsidR="003D77F8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3D77F8">
        <w:rPr>
          <w:rFonts w:ascii="Times New Roman" w:hAnsi="Times New Roman" w:cs="Times New Roman"/>
          <w:sz w:val="24"/>
          <w:szCs w:val="24"/>
        </w:rPr>
        <w:t xml:space="preserve"> stereotypes</w:t>
      </w:r>
      <w:del w:id="29" w:author="Lauren Delaronde" w:date="2014-03-17T12:44:00Z">
        <w:r w:rsidR="009B2B8A" w:rsidDel="00185B6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9B2B8A">
        <w:rPr>
          <w:rFonts w:ascii="Times New Roman" w:hAnsi="Times New Roman" w:cs="Times New Roman"/>
          <w:sz w:val="24"/>
          <w:szCs w:val="24"/>
        </w:rPr>
        <w:t xml:space="preserve"> but rather strived to portray these young, modern w</w:t>
      </w:r>
      <w:r w:rsidR="00831375">
        <w:rPr>
          <w:rFonts w:ascii="Times New Roman" w:hAnsi="Times New Roman" w:cs="Times New Roman"/>
          <w:sz w:val="24"/>
          <w:szCs w:val="24"/>
        </w:rPr>
        <w:t xml:space="preserve">omen </w:t>
      </w:r>
      <w:r w:rsidR="00522720">
        <w:rPr>
          <w:rFonts w:ascii="Times New Roman" w:hAnsi="Times New Roman" w:cs="Times New Roman"/>
          <w:sz w:val="24"/>
          <w:szCs w:val="24"/>
        </w:rPr>
        <w:t xml:space="preserve">as they traversed the city </w:t>
      </w:r>
      <w:r w:rsidR="00C90F8A">
        <w:rPr>
          <w:rFonts w:ascii="Times New Roman" w:hAnsi="Times New Roman" w:cs="Times New Roman"/>
          <w:sz w:val="24"/>
          <w:szCs w:val="24"/>
        </w:rPr>
        <w:t>in</w:t>
      </w:r>
      <w:r w:rsidR="00522720">
        <w:rPr>
          <w:rFonts w:ascii="Times New Roman" w:hAnsi="Times New Roman" w:cs="Times New Roman"/>
          <w:sz w:val="24"/>
          <w:szCs w:val="24"/>
        </w:rPr>
        <w:t xml:space="preserve"> </w:t>
      </w:r>
      <w:r w:rsidR="007F7549">
        <w:rPr>
          <w:rFonts w:ascii="Times New Roman" w:hAnsi="Times New Roman" w:cs="Times New Roman"/>
          <w:sz w:val="24"/>
          <w:szCs w:val="24"/>
        </w:rPr>
        <w:t>daily life</w:t>
      </w:r>
      <w:r w:rsidR="00831375">
        <w:rPr>
          <w:rFonts w:ascii="Times New Roman" w:hAnsi="Times New Roman" w:cs="Times New Roman"/>
          <w:sz w:val="24"/>
          <w:szCs w:val="24"/>
        </w:rPr>
        <w:t>.</w:t>
      </w:r>
      <w:r w:rsidRPr="00972CFA">
        <w:rPr>
          <w:rFonts w:ascii="Times New Roman" w:hAnsi="Times New Roman" w:cs="Times New Roman"/>
          <w:sz w:val="24"/>
          <w:szCs w:val="24"/>
        </w:rPr>
        <w:t xml:space="preserve"> </w:t>
      </w:r>
      <w:r w:rsidR="006A1440">
        <w:rPr>
          <w:rFonts w:ascii="Times New Roman" w:hAnsi="Times New Roman" w:cs="Times New Roman"/>
          <w:sz w:val="24"/>
          <w:szCs w:val="24"/>
        </w:rPr>
        <w:t>Bishop</w:t>
      </w:r>
      <w:r>
        <w:rPr>
          <w:rFonts w:ascii="Times New Roman" w:hAnsi="Times New Roman" w:cs="Times New Roman"/>
          <w:sz w:val="24"/>
          <w:szCs w:val="24"/>
        </w:rPr>
        <w:t xml:space="preserve"> was granted her</w:t>
      </w:r>
      <w:r w:rsidR="00757DA3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 xml:space="preserve"> one-woman show in 1933 at the Midtown Galleries and in 1941 was elected to t</w:t>
      </w:r>
      <w:r w:rsidR="00EA16FF">
        <w:rPr>
          <w:rFonts w:ascii="Times New Roman" w:hAnsi="Times New Roman" w:cs="Times New Roman"/>
          <w:sz w:val="24"/>
          <w:szCs w:val="24"/>
        </w:rPr>
        <w:t xml:space="preserve">he National Academy of Design. </w:t>
      </w:r>
    </w:p>
    <w:p w14:paraId="74612DB4" w14:textId="4276E957" w:rsidR="00B001CF" w:rsidRDefault="00B001CF" w:rsidP="004A3BB2">
      <w:pPr>
        <w:tabs>
          <w:tab w:val="left" w:pos="8640"/>
        </w:tabs>
        <w:rPr>
          <w:rFonts w:ascii="Times New Roman" w:hAnsi="Times New Roman" w:cs="Times New Roman"/>
          <w:b/>
          <w:sz w:val="24"/>
          <w:szCs w:val="24"/>
        </w:rPr>
        <w:pPrChange w:id="30" w:author="Lauren Delaronde" w:date="2014-03-17T12:46:00Z">
          <w:pPr/>
        </w:pPrChange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ins w:id="31" w:author="Lauren Delaronde" w:date="2014-03-17T12:46:00Z">
        <w:r w:rsidR="004A3BB2">
          <w:rPr>
            <w:rFonts w:ascii="Times New Roman" w:hAnsi="Times New Roman" w:cs="Times New Roman"/>
            <w:b/>
            <w:sz w:val="24"/>
            <w:szCs w:val="24"/>
          </w:rPr>
          <w:tab/>
        </w:r>
      </w:ins>
    </w:p>
    <w:p w14:paraId="2471F285" w14:textId="77777777" w:rsidR="00940F84" w:rsidRDefault="00940F84">
      <w:pPr>
        <w:rPr>
          <w:rFonts w:ascii="Times New Roman" w:hAnsi="Times New Roman" w:cs="Times New Roman"/>
          <w:sz w:val="24"/>
          <w:szCs w:val="24"/>
        </w:rPr>
      </w:pPr>
      <w:bookmarkStart w:id="32" w:name="_GoBack"/>
      <w:r>
        <w:rPr>
          <w:rFonts w:ascii="Times New Roman" w:hAnsi="Times New Roman" w:cs="Times New Roman"/>
          <w:sz w:val="24"/>
          <w:szCs w:val="24"/>
        </w:rPr>
        <w:t xml:space="preserve">Todd, E. W. (1998) ‘The Question of Difference: Isabel Bishop’s Deferential Office Girls’, in </w:t>
      </w:r>
      <w:r>
        <w:rPr>
          <w:rFonts w:ascii="Times New Roman" w:hAnsi="Times New Roman" w:cs="Times New Roman"/>
          <w:i/>
          <w:sz w:val="24"/>
          <w:szCs w:val="24"/>
        </w:rPr>
        <w:t>Reading American Art</w:t>
      </w:r>
      <w:r>
        <w:rPr>
          <w:rFonts w:ascii="Times New Roman" w:hAnsi="Times New Roman" w:cs="Times New Roman"/>
          <w:sz w:val="24"/>
          <w:szCs w:val="24"/>
        </w:rPr>
        <w:t>, ed</w:t>
      </w:r>
      <w:r w:rsidR="004307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Marianne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Doezema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Elizabeth Milroy, New Haven and London: Yale University Press, 409-439.</w:t>
      </w:r>
    </w:p>
    <w:p w14:paraId="42718DBE" w14:textId="77777777" w:rsidR="00DB26E0" w:rsidRPr="006E6CE5" w:rsidRDefault="00DB26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Yglesias</w:t>
      </w:r>
      <w:proofErr w:type="spellEnd"/>
      <w:r>
        <w:rPr>
          <w:rFonts w:ascii="Times New Roman" w:hAnsi="Times New Roman" w:cs="Times New Roman"/>
          <w:sz w:val="24"/>
          <w:szCs w:val="24"/>
        </w:rPr>
        <w:t>, H. (1989)</w:t>
      </w:r>
      <w:r w:rsidR="006E6CE5">
        <w:rPr>
          <w:rFonts w:ascii="Times New Roman" w:hAnsi="Times New Roman" w:cs="Times New Roman"/>
          <w:sz w:val="24"/>
          <w:szCs w:val="24"/>
        </w:rPr>
        <w:t xml:space="preserve"> </w:t>
      </w:r>
      <w:r w:rsidR="006E6CE5">
        <w:rPr>
          <w:rFonts w:ascii="Times New Roman" w:hAnsi="Times New Roman" w:cs="Times New Roman"/>
          <w:i/>
          <w:sz w:val="24"/>
          <w:szCs w:val="24"/>
        </w:rPr>
        <w:t>Isabel Bishop</w:t>
      </w:r>
      <w:r w:rsidR="006E6CE5">
        <w:rPr>
          <w:rFonts w:ascii="Times New Roman" w:hAnsi="Times New Roman" w:cs="Times New Roman"/>
          <w:sz w:val="24"/>
          <w:szCs w:val="24"/>
        </w:rPr>
        <w:t>, New York: Rizzoli International Publications, Inc.</w:t>
      </w:r>
    </w:p>
    <w:bookmarkEnd w:id="32"/>
    <w:p w14:paraId="3BDBE328" w14:textId="77777777" w:rsidR="00845A80" w:rsidRPr="00FC51C9" w:rsidRDefault="00845A80">
      <w:pPr>
        <w:rPr>
          <w:rFonts w:ascii="Times New Roman" w:hAnsi="Times New Roman" w:cs="Times New Roman"/>
          <w:sz w:val="24"/>
          <w:szCs w:val="24"/>
        </w:rPr>
      </w:pPr>
    </w:p>
    <w:sectPr w:rsidR="00845A80" w:rsidRPr="00FC51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BA29" w14:textId="77777777" w:rsidR="00CB4AC3" w:rsidRDefault="00CB4AC3" w:rsidP="00B001CF">
      <w:pPr>
        <w:spacing w:after="0" w:line="240" w:lineRule="auto"/>
      </w:pPr>
      <w:r>
        <w:separator/>
      </w:r>
    </w:p>
  </w:endnote>
  <w:endnote w:type="continuationSeparator" w:id="0">
    <w:p w14:paraId="151CDC25" w14:textId="77777777" w:rsidR="00CB4AC3" w:rsidRDefault="00CB4AC3" w:rsidP="00B0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170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7C684A" w14:textId="77777777" w:rsidR="001F3222" w:rsidRPr="008B7061" w:rsidRDefault="001F322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70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70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70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3BB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8B70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4B99D3A" w14:textId="77777777" w:rsidR="001F3222" w:rsidRDefault="001F3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D00F7" w14:textId="77777777" w:rsidR="00CB4AC3" w:rsidRDefault="00CB4AC3" w:rsidP="00B001CF">
      <w:pPr>
        <w:spacing w:after="0" w:line="240" w:lineRule="auto"/>
      </w:pPr>
      <w:r>
        <w:separator/>
      </w:r>
    </w:p>
  </w:footnote>
  <w:footnote w:type="continuationSeparator" w:id="0">
    <w:p w14:paraId="7565294A" w14:textId="77777777" w:rsidR="00CB4AC3" w:rsidRDefault="00CB4AC3" w:rsidP="00B00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C8AA2" w14:textId="77777777" w:rsidR="001F3222" w:rsidRPr="008B7061" w:rsidRDefault="001F3222">
    <w:pPr>
      <w:pStyle w:val="Header"/>
      <w:rPr>
        <w:rFonts w:ascii="Times New Roman" w:hAnsi="Times New Roman" w:cs="Times New Roman"/>
        <w:sz w:val="24"/>
        <w:szCs w:val="24"/>
      </w:rPr>
    </w:pPr>
    <w:r w:rsidRPr="008B7061">
      <w:rPr>
        <w:rFonts w:ascii="Times New Roman" w:hAnsi="Times New Roman" w:cs="Times New Roman"/>
        <w:sz w:val="24"/>
        <w:szCs w:val="24"/>
      </w:rPr>
      <w:t>Regina Palm</w:t>
    </w:r>
  </w:p>
  <w:p w14:paraId="44EF4730" w14:textId="77777777" w:rsidR="001F3222" w:rsidRDefault="001F32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CF"/>
    <w:rsid w:val="000401F1"/>
    <w:rsid w:val="00060D01"/>
    <w:rsid w:val="00066A81"/>
    <w:rsid w:val="000C5D01"/>
    <w:rsid w:val="00117762"/>
    <w:rsid w:val="00162D0C"/>
    <w:rsid w:val="00185B60"/>
    <w:rsid w:val="0019314B"/>
    <w:rsid w:val="001B1CD6"/>
    <w:rsid w:val="001F3222"/>
    <w:rsid w:val="001F7263"/>
    <w:rsid w:val="00220E81"/>
    <w:rsid w:val="0028236C"/>
    <w:rsid w:val="002B3E75"/>
    <w:rsid w:val="002E0C1B"/>
    <w:rsid w:val="002E5D5B"/>
    <w:rsid w:val="00350A71"/>
    <w:rsid w:val="00351F09"/>
    <w:rsid w:val="003D77F8"/>
    <w:rsid w:val="004024D3"/>
    <w:rsid w:val="004307DE"/>
    <w:rsid w:val="00440366"/>
    <w:rsid w:val="004A3BB2"/>
    <w:rsid w:val="004B4BB0"/>
    <w:rsid w:val="005048BA"/>
    <w:rsid w:val="00522720"/>
    <w:rsid w:val="00541977"/>
    <w:rsid w:val="00546A3F"/>
    <w:rsid w:val="005D2B5B"/>
    <w:rsid w:val="00634D6B"/>
    <w:rsid w:val="00642996"/>
    <w:rsid w:val="006A1440"/>
    <w:rsid w:val="006D75EF"/>
    <w:rsid w:val="006E6CE5"/>
    <w:rsid w:val="00740C18"/>
    <w:rsid w:val="007443A1"/>
    <w:rsid w:val="00757DA3"/>
    <w:rsid w:val="00792050"/>
    <w:rsid w:val="007F7549"/>
    <w:rsid w:val="00831375"/>
    <w:rsid w:val="00845A80"/>
    <w:rsid w:val="008B7061"/>
    <w:rsid w:val="008E3816"/>
    <w:rsid w:val="0090219E"/>
    <w:rsid w:val="00940F84"/>
    <w:rsid w:val="00954C7D"/>
    <w:rsid w:val="00961A8F"/>
    <w:rsid w:val="00972CFA"/>
    <w:rsid w:val="009A1A78"/>
    <w:rsid w:val="009B2B8A"/>
    <w:rsid w:val="00A61CCA"/>
    <w:rsid w:val="00A65652"/>
    <w:rsid w:val="00AA45B4"/>
    <w:rsid w:val="00AD2747"/>
    <w:rsid w:val="00B001CF"/>
    <w:rsid w:val="00B10833"/>
    <w:rsid w:val="00B1540A"/>
    <w:rsid w:val="00B66FFC"/>
    <w:rsid w:val="00C55197"/>
    <w:rsid w:val="00C90F8A"/>
    <w:rsid w:val="00CB4AC3"/>
    <w:rsid w:val="00D606C2"/>
    <w:rsid w:val="00D623C1"/>
    <w:rsid w:val="00D76644"/>
    <w:rsid w:val="00DB26E0"/>
    <w:rsid w:val="00EA16FF"/>
    <w:rsid w:val="00EF59F2"/>
    <w:rsid w:val="00F221BD"/>
    <w:rsid w:val="00F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78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85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1CF"/>
  </w:style>
  <w:style w:type="paragraph" w:styleId="Footer">
    <w:name w:val="footer"/>
    <w:basedOn w:val="Normal"/>
    <w:link w:val="FooterChar"/>
    <w:uiPriority w:val="99"/>
    <w:unhideWhenUsed/>
    <w:rsid w:val="00B0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1CF"/>
  </w:style>
  <w:style w:type="paragraph" w:styleId="BalloonText">
    <w:name w:val="Balloon Text"/>
    <w:basedOn w:val="Normal"/>
    <w:link w:val="BalloonTextChar"/>
    <w:uiPriority w:val="99"/>
    <w:semiHidden/>
    <w:unhideWhenUsed/>
    <w:rsid w:val="00B00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1CF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8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Palm</dc:creator>
  <cp:lastModifiedBy>Lauren Delaronde</cp:lastModifiedBy>
  <cp:revision>5</cp:revision>
  <dcterms:created xsi:type="dcterms:W3CDTF">2014-03-17T19:42:00Z</dcterms:created>
  <dcterms:modified xsi:type="dcterms:W3CDTF">2014-03-17T19:51:00Z</dcterms:modified>
</cp:coreProperties>
</file>