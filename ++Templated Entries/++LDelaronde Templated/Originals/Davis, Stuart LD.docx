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D139C" w14:textId="221CDCC7" w:rsidR="001E373A" w:rsidRPr="001E373A" w:rsidRDefault="001E373A" w:rsidP="001E37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Title"/>
      <w:r w:rsidRPr="001E373A">
        <w:rPr>
          <w:rFonts w:ascii="Times New Roman" w:hAnsi="Times New Roman" w:cs="Times New Roman"/>
        </w:rPr>
        <w:t xml:space="preserve">Annika Marie </w:t>
      </w:r>
    </w:p>
    <w:p w14:paraId="47760BA2" w14:textId="77777777" w:rsidR="001E373A" w:rsidRPr="001E373A" w:rsidRDefault="001E373A" w:rsidP="001E37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E373A">
        <w:rPr>
          <w:rFonts w:ascii="Times New Roman" w:hAnsi="Times New Roman" w:cs="Times New Roman"/>
        </w:rPr>
        <w:t>1401 South State Street #1110</w:t>
      </w:r>
    </w:p>
    <w:p w14:paraId="16A91607" w14:textId="77777777" w:rsidR="001E373A" w:rsidRPr="001E373A" w:rsidRDefault="001E373A" w:rsidP="001E37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E373A">
        <w:rPr>
          <w:rFonts w:ascii="Times New Roman" w:hAnsi="Times New Roman" w:cs="Times New Roman"/>
        </w:rPr>
        <w:t>Chicago IL 60605</w:t>
      </w:r>
    </w:p>
    <w:p w14:paraId="6FBECBA7" w14:textId="77777777" w:rsidR="001E373A" w:rsidRPr="001E373A" w:rsidRDefault="006A4861" w:rsidP="001E373A">
      <w:pPr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hyperlink r:id="rId7" w:history="1">
        <w:r w:rsidR="001E373A" w:rsidRPr="001E373A">
          <w:rPr>
            <w:rStyle w:val="Hyperlink"/>
            <w:rFonts w:ascii="Times New Roman" w:hAnsi="Times New Roman" w:cs="Times New Roman"/>
          </w:rPr>
          <w:t>amarie@colum.edu</w:t>
        </w:r>
      </w:hyperlink>
    </w:p>
    <w:p w14:paraId="5B2E76C1" w14:textId="77777777" w:rsidR="001E373A" w:rsidRDefault="001E373A" w:rsidP="00C51E93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208EB38A" w14:textId="77777777" w:rsidR="001E373A" w:rsidRDefault="001E373A" w:rsidP="00C51E93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1D8A7E6A" w14:textId="77777777" w:rsidR="001E373A" w:rsidRDefault="001E373A" w:rsidP="00C51E93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433F093B" w14:textId="703060FA" w:rsidR="00AA7285" w:rsidRPr="0040373F" w:rsidRDefault="00F10005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0373F">
        <w:rPr>
          <w:rFonts w:ascii="Times New Roman" w:hAnsi="Times New Roman" w:cs="Times New Roman"/>
          <w:b/>
        </w:rPr>
        <w:t>DAVIS, STUART (1892-1964)</w:t>
      </w:r>
      <w:bookmarkEnd w:id="0"/>
      <w:r w:rsidR="0040373F">
        <w:rPr>
          <w:rFonts w:ascii="Times New Roman" w:hAnsi="Times New Roman" w:cs="Times New Roman"/>
          <w:b/>
        </w:rPr>
        <w:tab/>
      </w:r>
      <w:r w:rsidR="0040373F">
        <w:rPr>
          <w:rFonts w:ascii="Times New Roman" w:hAnsi="Times New Roman" w:cs="Times New Roman"/>
          <w:b/>
        </w:rPr>
        <w:tab/>
      </w:r>
      <w:r w:rsidR="0040373F">
        <w:rPr>
          <w:rFonts w:ascii="Times New Roman" w:hAnsi="Times New Roman" w:cs="Times New Roman"/>
          <w:b/>
        </w:rPr>
        <w:tab/>
      </w:r>
      <w:r w:rsidR="0040373F">
        <w:rPr>
          <w:rFonts w:ascii="Times New Roman" w:hAnsi="Times New Roman" w:cs="Times New Roman"/>
          <w:b/>
        </w:rPr>
        <w:tab/>
      </w:r>
      <w:r w:rsidR="0040373F">
        <w:rPr>
          <w:rFonts w:ascii="Times New Roman" w:hAnsi="Times New Roman" w:cs="Times New Roman"/>
          <w:b/>
        </w:rPr>
        <w:tab/>
      </w:r>
      <w:r w:rsidR="0040373F">
        <w:rPr>
          <w:rFonts w:ascii="Times New Roman" w:hAnsi="Times New Roman" w:cs="Times New Roman"/>
          <w:b/>
        </w:rPr>
        <w:tab/>
        <w:t>Word Count: 498</w:t>
      </w:r>
    </w:p>
    <w:p w14:paraId="6451F453" w14:textId="77777777" w:rsidR="0009636F" w:rsidRPr="0040373F" w:rsidRDefault="0009636F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716F077" w14:textId="77777777" w:rsidR="00AA7285" w:rsidRPr="0040373F" w:rsidRDefault="00AA7285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613D6AE" w14:textId="32453476" w:rsidR="008A31D0" w:rsidRPr="0040373F" w:rsidRDefault="00F10005" w:rsidP="0040373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1" w:name="Thumbnail"/>
      <w:r w:rsidRPr="0040373F">
        <w:rPr>
          <w:rFonts w:ascii="Times New Roman" w:hAnsi="Times New Roman" w:cs="Times New Roman"/>
        </w:rPr>
        <w:t>Stuart Davis was a painter</w:t>
      </w:r>
      <w:r w:rsidR="00680855" w:rsidRPr="0040373F">
        <w:rPr>
          <w:rFonts w:ascii="Times New Roman" w:hAnsi="Times New Roman" w:cs="Times New Roman"/>
        </w:rPr>
        <w:t>, printmaker, muralist</w:t>
      </w:r>
      <w:r w:rsidR="00C51E93" w:rsidRPr="0040373F">
        <w:rPr>
          <w:rFonts w:ascii="Times New Roman" w:hAnsi="Times New Roman" w:cs="Times New Roman"/>
        </w:rPr>
        <w:t xml:space="preserve">, </w:t>
      </w:r>
      <w:r w:rsidRPr="0040373F">
        <w:rPr>
          <w:rFonts w:ascii="Times New Roman" w:hAnsi="Times New Roman" w:cs="Times New Roman"/>
        </w:rPr>
        <w:t xml:space="preserve">and arts activist who played a </w:t>
      </w:r>
      <w:r w:rsidR="00C51E93" w:rsidRPr="0040373F">
        <w:rPr>
          <w:rFonts w:ascii="Times New Roman" w:hAnsi="Times New Roman" w:cs="Times New Roman"/>
        </w:rPr>
        <w:t>prominent</w:t>
      </w:r>
      <w:r w:rsidRPr="0040373F">
        <w:rPr>
          <w:rFonts w:ascii="Times New Roman" w:hAnsi="Times New Roman" w:cs="Times New Roman"/>
        </w:rPr>
        <w:t xml:space="preserve"> role </w:t>
      </w:r>
      <w:r w:rsidR="00BC041A" w:rsidRPr="0040373F">
        <w:rPr>
          <w:rFonts w:ascii="Times New Roman" w:hAnsi="Times New Roman" w:cs="Times New Roman"/>
        </w:rPr>
        <w:t xml:space="preserve">in </w:t>
      </w:r>
      <w:r w:rsidR="0040373F">
        <w:rPr>
          <w:rFonts w:ascii="Times New Roman" w:hAnsi="Times New Roman" w:cs="Times New Roman"/>
        </w:rPr>
        <w:t>the development of</w:t>
      </w:r>
      <w:r w:rsidR="0040373F" w:rsidRPr="0040373F">
        <w:rPr>
          <w:rFonts w:ascii="Times New Roman" w:hAnsi="Times New Roman" w:cs="Times New Roman"/>
        </w:rPr>
        <w:t xml:space="preserve"> </w:t>
      </w:r>
      <w:r w:rsidR="009B10B2" w:rsidRPr="0040373F">
        <w:rPr>
          <w:rFonts w:ascii="Times New Roman" w:hAnsi="Times New Roman" w:cs="Times New Roman"/>
        </w:rPr>
        <w:t xml:space="preserve">American </w:t>
      </w:r>
      <w:ins w:id="2" w:author="Lauren Delaronde" w:date="2014-03-24T12:10:00Z">
        <w:r w:rsidR="008E2089">
          <w:rPr>
            <w:rFonts w:ascii="Times New Roman" w:hAnsi="Times New Roman" w:cs="Times New Roman"/>
          </w:rPr>
          <w:t>M</w:t>
        </w:r>
      </w:ins>
      <w:del w:id="3" w:author="Lauren Delaronde" w:date="2014-03-24T12:10:00Z">
        <w:r w:rsidR="009B10B2" w:rsidRPr="0040373F" w:rsidDel="008E2089">
          <w:rPr>
            <w:rFonts w:ascii="Times New Roman" w:hAnsi="Times New Roman" w:cs="Times New Roman"/>
          </w:rPr>
          <w:delText>m</w:delText>
        </w:r>
      </w:del>
      <w:r w:rsidR="009B10B2" w:rsidRPr="0040373F">
        <w:rPr>
          <w:rFonts w:ascii="Times New Roman" w:hAnsi="Times New Roman" w:cs="Times New Roman"/>
        </w:rPr>
        <w:t>odernism</w:t>
      </w:r>
      <w:r w:rsidR="00B8680A" w:rsidRPr="0040373F">
        <w:rPr>
          <w:rFonts w:ascii="Times New Roman" w:hAnsi="Times New Roman" w:cs="Times New Roman"/>
        </w:rPr>
        <w:t xml:space="preserve"> </w:t>
      </w:r>
      <w:r w:rsidR="0040373F">
        <w:rPr>
          <w:rFonts w:ascii="Times New Roman" w:hAnsi="Times New Roman" w:cs="Times New Roman"/>
        </w:rPr>
        <w:t>in</w:t>
      </w:r>
      <w:r w:rsidR="0040373F" w:rsidRPr="0040373F">
        <w:rPr>
          <w:rFonts w:ascii="Times New Roman" w:hAnsi="Times New Roman" w:cs="Times New Roman"/>
        </w:rPr>
        <w:t xml:space="preserve"> </w:t>
      </w:r>
      <w:r w:rsidR="00C51E93" w:rsidRPr="0040373F">
        <w:rPr>
          <w:rFonts w:ascii="Times New Roman" w:hAnsi="Times New Roman" w:cs="Times New Roman"/>
        </w:rPr>
        <w:t>the first half of the twentieth century</w:t>
      </w:r>
      <w:r w:rsidR="00BC041A" w:rsidRPr="0040373F">
        <w:rPr>
          <w:rFonts w:ascii="Times New Roman" w:hAnsi="Times New Roman" w:cs="Times New Roman"/>
        </w:rPr>
        <w:t xml:space="preserve">. </w:t>
      </w:r>
      <w:r w:rsidR="0094213D" w:rsidRPr="0040373F">
        <w:rPr>
          <w:rFonts w:ascii="Times New Roman" w:hAnsi="Times New Roman" w:cs="Times New Roman"/>
        </w:rPr>
        <w:t xml:space="preserve">Visually, </w:t>
      </w:r>
      <w:r w:rsidR="00614556" w:rsidRPr="0040373F">
        <w:rPr>
          <w:rFonts w:ascii="Times New Roman" w:hAnsi="Times New Roman" w:cs="Times New Roman"/>
        </w:rPr>
        <w:t>he brought the formal and technical experimentation of the European avant-garde to depictions of the modernity of the American metropolis. As a prolific writer and powerful spokesman, Davis was a committed cultural advocate, working to explain and defend modern abstract art</w:t>
      </w:r>
      <w:r w:rsidR="00D10656" w:rsidRPr="0040373F">
        <w:rPr>
          <w:rFonts w:ascii="Times New Roman" w:hAnsi="Times New Roman" w:cs="Times New Roman"/>
        </w:rPr>
        <w:t>, promoting artists’ rights</w:t>
      </w:r>
      <w:r w:rsidR="007634A5">
        <w:rPr>
          <w:rFonts w:ascii="Times New Roman" w:hAnsi="Times New Roman" w:cs="Times New Roman"/>
        </w:rPr>
        <w:t>, and arguing for the democrati</w:t>
      </w:r>
      <w:ins w:id="4" w:author="Lauren Delaronde" w:date="2014-03-24T12:10:00Z">
        <w:r w:rsidR="008E2089">
          <w:rPr>
            <w:rFonts w:ascii="Times New Roman" w:hAnsi="Times New Roman" w:cs="Times New Roman"/>
          </w:rPr>
          <w:t>z</w:t>
        </w:r>
      </w:ins>
      <w:del w:id="5" w:author="Lauren Delaronde" w:date="2014-03-24T12:10:00Z">
        <w:r w:rsidR="007634A5" w:rsidDel="008E2089">
          <w:rPr>
            <w:rFonts w:ascii="Times New Roman" w:hAnsi="Times New Roman" w:cs="Times New Roman"/>
          </w:rPr>
          <w:delText>s</w:delText>
        </w:r>
      </w:del>
      <w:r w:rsidR="00D10656" w:rsidRPr="0040373F">
        <w:rPr>
          <w:rFonts w:ascii="Times New Roman" w:hAnsi="Times New Roman" w:cs="Times New Roman"/>
        </w:rPr>
        <w:t xml:space="preserve">ation of culture and art’s formative impact on society. </w:t>
      </w:r>
      <w:r w:rsidR="00635096" w:rsidRPr="0040373F">
        <w:rPr>
          <w:rFonts w:ascii="Times New Roman" w:hAnsi="Times New Roman" w:cs="Times New Roman"/>
        </w:rPr>
        <w:t xml:space="preserve">Davis’s early style </w:t>
      </w:r>
      <w:r w:rsidR="00931F12" w:rsidRPr="0040373F">
        <w:rPr>
          <w:rFonts w:ascii="Times New Roman" w:hAnsi="Times New Roman" w:cs="Times New Roman"/>
        </w:rPr>
        <w:t>relat</w:t>
      </w:r>
      <w:r w:rsidR="00B47289" w:rsidRPr="0040373F">
        <w:rPr>
          <w:rFonts w:ascii="Times New Roman" w:hAnsi="Times New Roman" w:cs="Times New Roman"/>
        </w:rPr>
        <w:t xml:space="preserve">es to the Ashcan </w:t>
      </w:r>
      <w:proofErr w:type="gramStart"/>
      <w:r w:rsidR="00B47289" w:rsidRPr="0040373F">
        <w:rPr>
          <w:rFonts w:ascii="Times New Roman" w:hAnsi="Times New Roman" w:cs="Times New Roman"/>
        </w:rPr>
        <w:t>School</w:t>
      </w:r>
      <w:proofErr w:type="gramEnd"/>
      <w:r w:rsidR="00B47289" w:rsidRPr="0040373F">
        <w:rPr>
          <w:rFonts w:ascii="Times New Roman" w:hAnsi="Times New Roman" w:cs="Times New Roman"/>
        </w:rPr>
        <w:t xml:space="preserve">, an </w:t>
      </w:r>
      <w:r w:rsidR="00931F12" w:rsidRPr="0040373F">
        <w:rPr>
          <w:rFonts w:ascii="Times New Roman" w:hAnsi="Times New Roman" w:cs="Times New Roman"/>
        </w:rPr>
        <w:t>early twentieth</w:t>
      </w:r>
      <w:ins w:id="6" w:author="Lauren Delaronde" w:date="2014-03-24T12:13:00Z">
        <w:r w:rsidR="008E2089">
          <w:rPr>
            <w:rFonts w:ascii="Times New Roman" w:hAnsi="Times New Roman" w:cs="Times New Roman"/>
          </w:rPr>
          <w:t>-</w:t>
        </w:r>
      </w:ins>
      <w:del w:id="7" w:author="Lauren Delaronde" w:date="2014-03-24T12:13:00Z">
        <w:r w:rsidR="00931F12" w:rsidRPr="0040373F" w:rsidDel="008E2089">
          <w:rPr>
            <w:rFonts w:ascii="Times New Roman" w:hAnsi="Times New Roman" w:cs="Times New Roman"/>
          </w:rPr>
          <w:delText xml:space="preserve"> </w:delText>
        </w:r>
      </w:del>
      <w:r w:rsidR="00931F12" w:rsidRPr="0040373F">
        <w:rPr>
          <w:rFonts w:ascii="Times New Roman" w:hAnsi="Times New Roman" w:cs="Times New Roman"/>
        </w:rPr>
        <w:t xml:space="preserve">century brand of realism </w:t>
      </w:r>
      <w:r w:rsidR="009B10B2" w:rsidRPr="0040373F">
        <w:rPr>
          <w:rFonts w:ascii="Times New Roman" w:hAnsi="Times New Roman" w:cs="Times New Roman"/>
        </w:rPr>
        <w:t>that combines a</w:t>
      </w:r>
      <w:r w:rsidR="00B47289" w:rsidRPr="0040373F">
        <w:rPr>
          <w:rFonts w:ascii="Times New Roman" w:hAnsi="Times New Roman" w:cs="Times New Roman"/>
        </w:rPr>
        <w:t xml:space="preserve"> direct, spontaneous</w:t>
      </w:r>
      <w:del w:id="8" w:author="Lauren Delaronde" w:date="2014-03-24T12:13:00Z">
        <w:r w:rsidR="00B47289" w:rsidRPr="0040373F" w:rsidDel="00B2193B">
          <w:rPr>
            <w:rFonts w:ascii="Times New Roman" w:hAnsi="Times New Roman" w:cs="Times New Roman"/>
          </w:rPr>
          <w:delText>,</w:delText>
        </w:r>
      </w:del>
      <w:r w:rsidR="00B47289" w:rsidRPr="0040373F">
        <w:rPr>
          <w:rFonts w:ascii="Times New Roman" w:hAnsi="Times New Roman" w:cs="Times New Roman"/>
        </w:rPr>
        <w:t xml:space="preserve"> journalistic naturalism with everyday scenes </w:t>
      </w:r>
      <w:r w:rsidR="009B10B2" w:rsidRPr="0040373F">
        <w:rPr>
          <w:rFonts w:ascii="Times New Roman" w:hAnsi="Times New Roman" w:cs="Times New Roman"/>
        </w:rPr>
        <w:t xml:space="preserve">of </w:t>
      </w:r>
      <w:r w:rsidR="00840269" w:rsidRPr="0040373F">
        <w:rPr>
          <w:rFonts w:ascii="Times New Roman" w:hAnsi="Times New Roman" w:cs="Times New Roman"/>
        </w:rPr>
        <w:t xml:space="preserve">urban street life. At </w:t>
      </w:r>
      <w:r w:rsidR="00B47289" w:rsidRPr="0040373F">
        <w:rPr>
          <w:rFonts w:ascii="Times New Roman" w:hAnsi="Times New Roman" w:cs="Times New Roman"/>
        </w:rPr>
        <w:t>si</w:t>
      </w:r>
      <w:r w:rsidR="009B10B2" w:rsidRPr="0040373F">
        <w:rPr>
          <w:rFonts w:ascii="Times New Roman" w:hAnsi="Times New Roman" w:cs="Times New Roman"/>
        </w:rPr>
        <w:t>xteen years of age, Davis left</w:t>
      </w:r>
      <w:r w:rsidR="00B47289" w:rsidRPr="0040373F">
        <w:rPr>
          <w:rFonts w:ascii="Times New Roman" w:hAnsi="Times New Roman" w:cs="Times New Roman"/>
        </w:rPr>
        <w:t xml:space="preserve"> his native Philadelphia to move to New York City and</w:t>
      </w:r>
      <w:r w:rsidR="00706CEB" w:rsidRPr="0040373F">
        <w:rPr>
          <w:rFonts w:ascii="Times New Roman" w:hAnsi="Times New Roman" w:cs="Times New Roman"/>
        </w:rPr>
        <w:t xml:space="preserve"> study </w:t>
      </w:r>
      <w:r w:rsidR="009B10B2" w:rsidRPr="0040373F">
        <w:rPr>
          <w:rFonts w:ascii="Times New Roman" w:hAnsi="Times New Roman" w:cs="Times New Roman"/>
        </w:rPr>
        <w:t xml:space="preserve">art </w:t>
      </w:r>
      <w:r w:rsidR="00B47289" w:rsidRPr="0040373F">
        <w:rPr>
          <w:rFonts w:ascii="Times New Roman" w:hAnsi="Times New Roman" w:cs="Times New Roman"/>
        </w:rPr>
        <w:t xml:space="preserve">with Robert Henri, one of the </w:t>
      </w:r>
      <w:r w:rsidR="0040373F">
        <w:rPr>
          <w:rFonts w:ascii="Times New Roman" w:hAnsi="Times New Roman" w:cs="Times New Roman"/>
        </w:rPr>
        <w:t>best</w:t>
      </w:r>
      <w:r w:rsidR="00CC6C15" w:rsidRPr="0040373F">
        <w:rPr>
          <w:rFonts w:ascii="Times New Roman" w:hAnsi="Times New Roman" w:cs="Times New Roman"/>
        </w:rPr>
        <w:t xml:space="preserve"> </w:t>
      </w:r>
      <w:r w:rsidR="009B10B2" w:rsidRPr="0040373F">
        <w:rPr>
          <w:rFonts w:ascii="Times New Roman" w:hAnsi="Times New Roman" w:cs="Times New Roman"/>
        </w:rPr>
        <w:t xml:space="preserve">known </w:t>
      </w:r>
      <w:r w:rsidR="00B47289" w:rsidRPr="0040373F">
        <w:rPr>
          <w:rFonts w:ascii="Times New Roman" w:hAnsi="Times New Roman" w:cs="Times New Roman"/>
        </w:rPr>
        <w:t xml:space="preserve">Ashcan painters. </w:t>
      </w:r>
      <w:bookmarkStart w:id="9" w:name="Armory_Show"/>
      <w:bookmarkEnd w:id="1"/>
      <w:r w:rsidRPr="0040373F">
        <w:rPr>
          <w:rFonts w:ascii="Times New Roman" w:hAnsi="Times New Roman" w:cs="Times New Roman"/>
        </w:rPr>
        <w:t xml:space="preserve">The turning point for the young Davis was the New York Armory Show of 1913. </w:t>
      </w:r>
      <w:r w:rsidR="0040373F">
        <w:rPr>
          <w:rFonts w:ascii="Times New Roman" w:hAnsi="Times New Roman" w:cs="Times New Roman"/>
        </w:rPr>
        <w:t>Through the exhibit</w:t>
      </w:r>
      <w:r w:rsidR="0040373F" w:rsidRPr="0040373F">
        <w:rPr>
          <w:rFonts w:ascii="Times New Roman" w:hAnsi="Times New Roman" w:cs="Times New Roman"/>
        </w:rPr>
        <w:t xml:space="preserve"> </w:t>
      </w:r>
      <w:r w:rsidRPr="0040373F">
        <w:rPr>
          <w:rFonts w:ascii="Times New Roman" w:hAnsi="Times New Roman" w:cs="Times New Roman"/>
        </w:rPr>
        <w:t>Davis was exposed to Fauvism, Expressionism, Cubism</w:t>
      </w:r>
      <w:r w:rsidR="009B10B2" w:rsidRPr="0040373F">
        <w:rPr>
          <w:rFonts w:ascii="Times New Roman" w:hAnsi="Times New Roman" w:cs="Times New Roman"/>
        </w:rPr>
        <w:t>,</w:t>
      </w:r>
      <w:r w:rsidR="008A31D0" w:rsidRPr="0040373F">
        <w:rPr>
          <w:rFonts w:ascii="Times New Roman" w:hAnsi="Times New Roman" w:cs="Times New Roman"/>
        </w:rPr>
        <w:t xml:space="preserve"> and Dada, and the boldly aggressive plastic elements with the radical approaches to pictorial space left an indelible impression. </w:t>
      </w:r>
    </w:p>
    <w:p w14:paraId="421F95B2" w14:textId="77777777" w:rsidR="008A31D0" w:rsidRPr="0040373F" w:rsidRDefault="008A31D0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2F7111" w14:textId="1EFA128B" w:rsidR="00F10005" w:rsidRPr="0040373F" w:rsidRDefault="00B8680A" w:rsidP="00C0661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0373F">
        <w:rPr>
          <w:rFonts w:ascii="Times New Roman" w:hAnsi="Times New Roman" w:cs="Times New Roman"/>
        </w:rPr>
        <w:t xml:space="preserve">However, </w:t>
      </w:r>
      <w:r w:rsidR="008A31D0" w:rsidRPr="0040373F">
        <w:rPr>
          <w:rFonts w:ascii="Times New Roman" w:hAnsi="Times New Roman" w:cs="Times New Roman"/>
        </w:rPr>
        <w:t xml:space="preserve">Davis’s embrace of the formal rigor of European abstraction did not lead him to pure, non-objective painting. </w:t>
      </w:r>
      <w:r w:rsidR="00C553DF" w:rsidRPr="0040373F">
        <w:rPr>
          <w:rFonts w:ascii="Times New Roman" w:hAnsi="Times New Roman" w:cs="Times New Roman"/>
        </w:rPr>
        <w:t>Maintaining</w:t>
      </w:r>
      <w:r w:rsidR="008A31D0" w:rsidRPr="0040373F">
        <w:rPr>
          <w:rFonts w:ascii="Times New Roman" w:hAnsi="Times New Roman" w:cs="Times New Roman"/>
        </w:rPr>
        <w:t xml:space="preserve"> that form and content were equally important</w:t>
      </w:r>
      <w:r w:rsidR="004F37B8" w:rsidRPr="0040373F">
        <w:rPr>
          <w:rFonts w:ascii="Times New Roman" w:hAnsi="Times New Roman" w:cs="Times New Roman"/>
        </w:rPr>
        <w:t xml:space="preserve">, </w:t>
      </w:r>
      <w:r w:rsidR="00C553DF" w:rsidRPr="0040373F">
        <w:rPr>
          <w:rFonts w:ascii="Times New Roman" w:hAnsi="Times New Roman" w:cs="Times New Roman"/>
        </w:rPr>
        <w:t>he argued that</w:t>
      </w:r>
      <w:r w:rsidR="004F37B8" w:rsidRPr="0040373F">
        <w:rPr>
          <w:rFonts w:ascii="Times New Roman" w:hAnsi="Times New Roman" w:cs="Times New Roman"/>
        </w:rPr>
        <w:t xml:space="preserve"> European </w:t>
      </w:r>
      <w:ins w:id="10" w:author="Lauren Delaronde" w:date="2014-03-24T12:24:00Z">
        <w:r w:rsidR="000D7C1D">
          <w:rPr>
            <w:rFonts w:ascii="Times New Roman" w:hAnsi="Times New Roman" w:cs="Times New Roman"/>
          </w:rPr>
          <w:t>M</w:t>
        </w:r>
      </w:ins>
      <w:del w:id="11" w:author="Lauren Delaronde" w:date="2014-03-24T12:24:00Z">
        <w:r w:rsidR="004F37B8" w:rsidRPr="0040373F" w:rsidDel="000D7C1D">
          <w:rPr>
            <w:rFonts w:ascii="Times New Roman" w:hAnsi="Times New Roman" w:cs="Times New Roman"/>
          </w:rPr>
          <w:delText>m</w:delText>
        </w:r>
      </w:del>
      <w:r w:rsidR="004F37B8" w:rsidRPr="0040373F">
        <w:rPr>
          <w:rFonts w:ascii="Times New Roman" w:hAnsi="Times New Roman" w:cs="Times New Roman"/>
        </w:rPr>
        <w:t>odernism’s visual fragmentation, insta</w:t>
      </w:r>
      <w:r w:rsidR="00C553DF" w:rsidRPr="0040373F">
        <w:rPr>
          <w:rFonts w:ascii="Times New Roman" w:hAnsi="Times New Roman" w:cs="Times New Roman"/>
        </w:rPr>
        <w:t>bility</w:t>
      </w:r>
      <w:ins w:id="12" w:author="Lauren Delaronde" w:date="2014-03-24T12:16:00Z">
        <w:r w:rsidR="00B2193B">
          <w:rPr>
            <w:rFonts w:ascii="Times New Roman" w:hAnsi="Times New Roman" w:cs="Times New Roman"/>
          </w:rPr>
          <w:t>,</w:t>
        </w:r>
      </w:ins>
      <w:r w:rsidR="0040373F">
        <w:rPr>
          <w:rFonts w:ascii="Times New Roman" w:hAnsi="Times New Roman" w:cs="Times New Roman"/>
        </w:rPr>
        <w:t xml:space="preserve"> and </w:t>
      </w:r>
      <w:r w:rsidR="00C553DF" w:rsidRPr="0040373F">
        <w:rPr>
          <w:rFonts w:ascii="Times New Roman" w:hAnsi="Times New Roman" w:cs="Times New Roman"/>
        </w:rPr>
        <w:t xml:space="preserve">simultaneity provided the visual means by which to express </w:t>
      </w:r>
      <w:r w:rsidR="004F37B8" w:rsidRPr="0040373F">
        <w:rPr>
          <w:rFonts w:ascii="Times New Roman" w:hAnsi="Times New Roman" w:cs="Times New Roman"/>
        </w:rPr>
        <w:t>contemporary American urban life</w:t>
      </w:r>
      <w:r w:rsidR="00C553DF" w:rsidRPr="0040373F">
        <w:rPr>
          <w:rFonts w:ascii="Times New Roman" w:hAnsi="Times New Roman" w:cs="Times New Roman"/>
        </w:rPr>
        <w:t xml:space="preserve">: </w:t>
      </w:r>
      <w:r w:rsidR="00D10656" w:rsidRPr="0040373F">
        <w:rPr>
          <w:rFonts w:ascii="Times New Roman" w:hAnsi="Times New Roman" w:cs="Times New Roman"/>
        </w:rPr>
        <w:t xml:space="preserve">the dizzying spatial disjuncture and cacophonies of </w:t>
      </w:r>
      <w:r w:rsidR="00C553DF" w:rsidRPr="0040373F">
        <w:rPr>
          <w:rFonts w:ascii="Times New Roman" w:hAnsi="Times New Roman" w:cs="Times New Roman"/>
        </w:rPr>
        <w:t xml:space="preserve">industrialization, </w:t>
      </w:r>
      <w:r w:rsidR="00D10656" w:rsidRPr="0040373F">
        <w:rPr>
          <w:rFonts w:ascii="Times New Roman" w:hAnsi="Times New Roman" w:cs="Times New Roman"/>
        </w:rPr>
        <w:t xml:space="preserve">popular culture, </w:t>
      </w:r>
      <w:r w:rsidR="004F37B8" w:rsidRPr="0040373F">
        <w:rPr>
          <w:rFonts w:ascii="Times New Roman" w:hAnsi="Times New Roman" w:cs="Times New Roman"/>
        </w:rPr>
        <w:t>jazz music</w:t>
      </w:r>
      <w:r w:rsidR="00D10656" w:rsidRPr="0040373F">
        <w:rPr>
          <w:rFonts w:ascii="Times New Roman" w:hAnsi="Times New Roman" w:cs="Times New Roman"/>
        </w:rPr>
        <w:t xml:space="preserve">, </w:t>
      </w:r>
      <w:r w:rsidR="00F54282" w:rsidRPr="0040373F">
        <w:rPr>
          <w:rFonts w:ascii="Times New Roman" w:hAnsi="Times New Roman" w:cs="Times New Roman"/>
        </w:rPr>
        <w:t xml:space="preserve">skyscrapers, subway trains, televised media, </w:t>
      </w:r>
      <w:r w:rsidR="00D10656" w:rsidRPr="0040373F">
        <w:rPr>
          <w:rFonts w:ascii="Times New Roman" w:hAnsi="Times New Roman" w:cs="Times New Roman"/>
        </w:rPr>
        <w:t>outdoor advertising</w:t>
      </w:r>
      <w:r w:rsidR="00F54282" w:rsidRPr="0040373F">
        <w:rPr>
          <w:rFonts w:ascii="Times New Roman" w:hAnsi="Times New Roman" w:cs="Times New Roman"/>
        </w:rPr>
        <w:t>,</w:t>
      </w:r>
      <w:r w:rsidR="00D10656" w:rsidRPr="0040373F">
        <w:rPr>
          <w:rFonts w:ascii="Times New Roman" w:hAnsi="Times New Roman" w:cs="Times New Roman"/>
        </w:rPr>
        <w:t xml:space="preserve"> and product packaging</w:t>
      </w:r>
      <w:r w:rsidR="004F37B8" w:rsidRPr="0040373F">
        <w:rPr>
          <w:rFonts w:ascii="Times New Roman" w:hAnsi="Times New Roman" w:cs="Times New Roman"/>
        </w:rPr>
        <w:t>.</w:t>
      </w:r>
      <w:r w:rsidR="00D50023" w:rsidRPr="0040373F">
        <w:rPr>
          <w:rFonts w:ascii="Times New Roman" w:hAnsi="Times New Roman" w:cs="Times New Roman"/>
        </w:rPr>
        <w:t xml:space="preserve"> In </w:t>
      </w:r>
      <w:r w:rsidR="00F54282" w:rsidRPr="0040373F">
        <w:rPr>
          <w:rFonts w:ascii="Times New Roman" w:hAnsi="Times New Roman" w:cs="Times New Roman"/>
        </w:rPr>
        <w:t>repeatedly turning to</w:t>
      </w:r>
      <w:r w:rsidR="005B4CDD" w:rsidRPr="0040373F">
        <w:rPr>
          <w:rFonts w:ascii="Times New Roman" w:hAnsi="Times New Roman" w:cs="Times New Roman"/>
        </w:rPr>
        <w:t xml:space="preserve"> </w:t>
      </w:r>
      <w:r w:rsidR="000125D6" w:rsidRPr="0040373F">
        <w:rPr>
          <w:rFonts w:ascii="Times New Roman" w:hAnsi="Times New Roman" w:cs="Times New Roman"/>
        </w:rPr>
        <w:t>common</w:t>
      </w:r>
      <w:del w:id="13" w:author="Lauren Delaronde" w:date="2014-03-24T12:17:00Z">
        <w:r w:rsidR="000125D6" w:rsidRPr="0040373F" w:rsidDel="00CB7423">
          <w:rPr>
            <w:rFonts w:ascii="Times New Roman" w:hAnsi="Times New Roman" w:cs="Times New Roman"/>
          </w:rPr>
          <w:delText>,</w:delText>
        </w:r>
      </w:del>
      <w:r w:rsidR="000125D6" w:rsidRPr="0040373F">
        <w:rPr>
          <w:rFonts w:ascii="Times New Roman" w:hAnsi="Times New Roman" w:cs="Times New Roman"/>
        </w:rPr>
        <w:t xml:space="preserve"> </w:t>
      </w:r>
      <w:r w:rsidR="005B4CDD" w:rsidRPr="0040373F">
        <w:rPr>
          <w:rFonts w:ascii="Times New Roman" w:hAnsi="Times New Roman" w:cs="Times New Roman"/>
        </w:rPr>
        <w:t xml:space="preserve">everyday </w:t>
      </w:r>
      <w:r w:rsidR="00F54282" w:rsidRPr="0040373F">
        <w:rPr>
          <w:rFonts w:ascii="Times New Roman" w:hAnsi="Times New Roman" w:cs="Times New Roman"/>
        </w:rPr>
        <w:t xml:space="preserve">objects for the </w:t>
      </w:r>
      <w:r w:rsidR="00D50023" w:rsidRPr="0040373F">
        <w:rPr>
          <w:rFonts w:ascii="Times New Roman" w:hAnsi="Times New Roman" w:cs="Times New Roman"/>
        </w:rPr>
        <w:t>subject matter</w:t>
      </w:r>
      <w:r w:rsidR="00F54282" w:rsidRPr="0040373F">
        <w:rPr>
          <w:rFonts w:ascii="Times New Roman" w:hAnsi="Times New Roman" w:cs="Times New Roman"/>
        </w:rPr>
        <w:t xml:space="preserve"> of his art</w:t>
      </w:r>
      <w:r w:rsidR="00D10656" w:rsidRPr="0040373F">
        <w:rPr>
          <w:rFonts w:ascii="Times New Roman" w:hAnsi="Times New Roman" w:cs="Times New Roman"/>
        </w:rPr>
        <w:t>—as evidenced in some of his best known series, such as his “Tobacco” and “Eggbeater” series of the 1920s—</w:t>
      </w:r>
      <w:r w:rsidR="005B4CDD" w:rsidRPr="0040373F">
        <w:rPr>
          <w:rFonts w:ascii="Times New Roman" w:hAnsi="Times New Roman" w:cs="Times New Roman"/>
        </w:rPr>
        <w:t>Davis retain</w:t>
      </w:r>
      <w:r w:rsidR="0040373F">
        <w:rPr>
          <w:rFonts w:ascii="Times New Roman" w:hAnsi="Times New Roman" w:cs="Times New Roman"/>
        </w:rPr>
        <w:t>ed</w:t>
      </w:r>
      <w:r w:rsidR="005B4CDD" w:rsidRPr="0040373F">
        <w:rPr>
          <w:rFonts w:ascii="Times New Roman" w:hAnsi="Times New Roman" w:cs="Times New Roman"/>
        </w:rPr>
        <w:t xml:space="preserve"> the social engagement</w:t>
      </w:r>
      <w:r w:rsidR="00F54282" w:rsidRPr="0040373F">
        <w:rPr>
          <w:rFonts w:ascii="Times New Roman" w:hAnsi="Times New Roman" w:cs="Times New Roman"/>
        </w:rPr>
        <w:t xml:space="preserve"> and “realism” of Henri and the Ashcan School</w:t>
      </w:r>
      <w:r w:rsidR="005B4CDD" w:rsidRPr="0040373F">
        <w:rPr>
          <w:rFonts w:ascii="Times New Roman" w:hAnsi="Times New Roman" w:cs="Times New Roman"/>
        </w:rPr>
        <w:t xml:space="preserve">. </w:t>
      </w:r>
      <w:r w:rsidR="00F54282" w:rsidRPr="0040373F">
        <w:rPr>
          <w:rFonts w:ascii="Times New Roman" w:hAnsi="Times New Roman" w:cs="Times New Roman"/>
        </w:rPr>
        <w:t xml:space="preserve">During the </w:t>
      </w:r>
      <w:r w:rsidR="00D868A0" w:rsidRPr="0040373F">
        <w:rPr>
          <w:rFonts w:ascii="Times New Roman" w:hAnsi="Times New Roman" w:cs="Times New Roman"/>
        </w:rPr>
        <w:t xml:space="preserve">Great Depression </w:t>
      </w:r>
      <w:del w:id="14" w:author="Lauren Delaronde" w:date="2014-03-24T12:17:00Z">
        <w:r w:rsidR="00D868A0" w:rsidRPr="0040373F" w:rsidDel="00CB7423">
          <w:rPr>
            <w:rFonts w:ascii="Times New Roman" w:hAnsi="Times New Roman" w:cs="Times New Roman"/>
          </w:rPr>
          <w:delText>era</w:delText>
        </w:r>
      </w:del>
      <w:r w:rsidR="00D868A0" w:rsidRPr="0040373F">
        <w:rPr>
          <w:rFonts w:ascii="Times New Roman" w:hAnsi="Times New Roman" w:cs="Times New Roman"/>
        </w:rPr>
        <w:t xml:space="preserve"> of the 1930s</w:t>
      </w:r>
      <w:r w:rsidR="00F54282" w:rsidRPr="0040373F">
        <w:rPr>
          <w:rFonts w:ascii="Times New Roman" w:hAnsi="Times New Roman" w:cs="Times New Roman"/>
        </w:rPr>
        <w:t xml:space="preserve">, Davis </w:t>
      </w:r>
      <w:r w:rsidR="0040373F">
        <w:rPr>
          <w:rFonts w:ascii="Times New Roman" w:hAnsi="Times New Roman" w:cs="Times New Roman"/>
        </w:rPr>
        <w:t>was</w:t>
      </w:r>
      <w:r w:rsidR="000D2A6D" w:rsidRPr="0040373F">
        <w:rPr>
          <w:rFonts w:ascii="Times New Roman" w:hAnsi="Times New Roman" w:cs="Times New Roman"/>
        </w:rPr>
        <w:t xml:space="preserve"> active in the </w:t>
      </w:r>
      <w:r w:rsidR="0040373F">
        <w:rPr>
          <w:rFonts w:ascii="Times New Roman" w:hAnsi="Times New Roman" w:cs="Times New Roman"/>
        </w:rPr>
        <w:t>F</w:t>
      </w:r>
      <w:r w:rsidR="000D2A6D" w:rsidRPr="0040373F">
        <w:rPr>
          <w:rFonts w:ascii="Times New Roman" w:hAnsi="Times New Roman" w:cs="Times New Roman"/>
        </w:rPr>
        <w:t xml:space="preserve">ederal </w:t>
      </w:r>
      <w:r w:rsidR="0040373F">
        <w:rPr>
          <w:rFonts w:ascii="Times New Roman" w:hAnsi="Times New Roman" w:cs="Times New Roman"/>
        </w:rPr>
        <w:t>A</w:t>
      </w:r>
      <w:r w:rsidR="000D2A6D" w:rsidRPr="0040373F">
        <w:rPr>
          <w:rFonts w:ascii="Times New Roman" w:hAnsi="Times New Roman" w:cs="Times New Roman"/>
        </w:rPr>
        <w:t xml:space="preserve">rts </w:t>
      </w:r>
      <w:r w:rsidR="0040373F">
        <w:rPr>
          <w:rFonts w:ascii="Times New Roman" w:hAnsi="Times New Roman" w:cs="Times New Roman"/>
        </w:rPr>
        <w:t>P</w:t>
      </w:r>
      <w:r w:rsidR="000D2A6D" w:rsidRPr="0040373F">
        <w:rPr>
          <w:rFonts w:ascii="Times New Roman" w:hAnsi="Times New Roman" w:cs="Times New Roman"/>
        </w:rPr>
        <w:t xml:space="preserve">roject, both painting a number of public murals under </w:t>
      </w:r>
      <w:r w:rsidR="0040373F">
        <w:rPr>
          <w:rFonts w:ascii="Times New Roman" w:hAnsi="Times New Roman" w:cs="Times New Roman"/>
        </w:rPr>
        <w:t xml:space="preserve">the </w:t>
      </w:r>
      <w:r w:rsidR="000D2A6D" w:rsidRPr="0040373F">
        <w:rPr>
          <w:rFonts w:ascii="Times New Roman" w:hAnsi="Times New Roman" w:cs="Times New Roman"/>
        </w:rPr>
        <w:t xml:space="preserve">auspices </w:t>
      </w:r>
      <w:r w:rsidR="0040373F">
        <w:rPr>
          <w:rFonts w:ascii="Times New Roman" w:hAnsi="Times New Roman" w:cs="Times New Roman"/>
        </w:rPr>
        <w:t xml:space="preserve">of the Works Progress Administration </w:t>
      </w:r>
      <w:r w:rsidR="000D2A6D" w:rsidRPr="0040373F">
        <w:rPr>
          <w:rFonts w:ascii="Times New Roman" w:hAnsi="Times New Roman" w:cs="Times New Roman"/>
        </w:rPr>
        <w:t xml:space="preserve">and mobilizing artists </w:t>
      </w:r>
      <w:r w:rsidR="003D0275" w:rsidRPr="0040373F">
        <w:rPr>
          <w:rFonts w:ascii="Times New Roman" w:hAnsi="Times New Roman" w:cs="Times New Roman"/>
        </w:rPr>
        <w:t>throug</w:t>
      </w:r>
      <w:bookmarkStart w:id="15" w:name="_GoBack"/>
      <w:bookmarkEnd w:id="15"/>
      <w:r w:rsidR="003D0275" w:rsidRPr="0040373F">
        <w:rPr>
          <w:rFonts w:ascii="Times New Roman" w:hAnsi="Times New Roman" w:cs="Times New Roman"/>
        </w:rPr>
        <w:t xml:space="preserve">h </w:t>
      </w:r>
      <w:r w:rsidR="000D2A6D" w:rsidRPr="0040373F">
        <w:rPr>
          <w:rFonts w:ascii="Times New Roman" w:hAnsi="Times New Roman" w:cs="Times New Roman"/>
        </w:rPr>
        <w:t xml:space="preserve">the politically leftist organizations of </w:t>
      </w:r>
      <w:r w:rsidR="003D0275" w:rsidRPr="0040373F">
        <w:rPr>
          <w:rFonts w:ascii="Times New Roman" w:hAnsi="Times New Roman" w:cs="Times New Roman"/>
        </w:rPr>
        <w:t>the Artists’ Union (</w:t>
      </w:r>
      <w:r w:rsidR="0040373F">
        <w:rPr>
          <w:rFonts w:ascii="Times New Roman" w:hAnsi="Times New Roman" w:cs="Times New Roman"/>
        </w:rPr>
        <w:t xml:space="preserve">for which </w:t>
      </w:r>
      <w:r w:rsidR="003D0275" w:rsidRPr="0040373F">
        <w:rPr>
          <w:rFonts w:ascii="Times New Roman" w:hAnsi="Times New Roman" w:cs="Times New Roman"/>
        </w:rPr>
        <w:t>he serve</w:t>
      </w:r>
      <w:r w:rsidR="0040373F">
        <w:rPr>
          <w:rFonts w:ascii="Times New Roman" w:hAnsi="Times New Roman" w:cs="Times New Roman"/>
        </w:rPr>
        <w:t>d</w:t>
      </w:r>
      <w:r w:rsidR="003D0275" w:rsidRPr="0040373F">
        <w:rPr>
          <w:rFonts w:ascii="Times New Roman" w:hAnsi="Times New Roman" w:cs="Times New Roman"/>
        </w:rPr>
        <w:t xml:space="preserve"> as the editor of the union’s publication, </w:t>
      </w:r>
      <w:r w:rsidR="003D0275" w:rsidRPr="0040373F">
        <w:rPr>
          <w:rFonts w:ascii="Times New Roman" w:hAnsi="Times New Roman" w:cs="Times New Roman"/>
          <w:i/>
        </w:rPr>
        <w:t>Art Front</w:t>
      </w:r>
      <w:r w:rsidR="003D0275" w:rsidRPr="0040373F">
        <w:rPr>
          <w:rFonts w:ascii="Times New Roman" w:hAnsi="Times New Roman" w:cs="Times New Roman"/>
        </w:rPr>
        <w:t>) and the American Artists’ Congress (</w:t>
      </w:r>
      <w:r w:rsidR="0040373F" w:rsidRPr="0040373F">
        <w:rPr>
          <w:rFonts w:ascii="Times New Roman" w:hAnsi="Times New Roman" w:cs="Times New Roman"/>
        </w:rPr>
        <w:t xml:space="preserve">serving </w:t>
      </w:r>
      <w:r w:rsidR="003D0275" w:rsidRPr="0040373F">
        <w:rPr>
          <w:rFonts w:ascii="Times New Roman" w:hAnsi="Times New Roman" w:cs="Times New Roman"/>
        </w:rPr>
        <w:t xml:space="preserve">in 1936 as its first </w:t>
      </w:r>
      <w:ins w:id="16" w:author="Lauren Delaronde" w:date="2014-03-24T12:18:00Z">
        <w:r w:rsidR="002E0B91">
          <w:rPr>
            <w:rFonts w:ascii="Times New Roman" w:hAnsi="Times New Roman" w:cs="Times New Roman"/>
          </w:rPr>
          <w:t>n</w:t>
        </w:r>
      </w:ins>
      <w:del w:id="17" w:author="Lauren Delaronde" w:date="2014-03-24T12:18:00Z">
        <w:r w:rsidR="003D0275" w:rsidRPr="0040373F" w:rsidDel="002E0B91">
          <w:rPr>
            <w:rFonts w:ascii="Times New Roman" w:hAnsi="Times New Roman" w:cs="Times New Roman"/>
          </w:rPr>
          <w:delText>N</w:delText>
        </w:r>
      </w:del>
      <w:r w:rsidR="003D0275" w:rsidRPr="0040373F">
        <w:rPr>
          <w:rFonts w:ascii="Times New Roman" w:hAnsi="Times New Roman" w:cs="Times New Roman"/>
        </w:rPr>
        <w:t xml:space="preserve">ational </w:t>
      </w:r>
      <w:ins w:id="18" w:author="Lauren Delaronde" w:date="2014-03-24T12:18:00Z">
        <w:r w:rsidR="002E0B91">
          <w:rPr>
            <w:rFonts w:ascii="Times New Roman" w:hAnsi="Times New Roman" w:cs="Times New Roman"/>
          </w:rPr>
          <w:t>s</w:t>
        </w:r>
      </w:ins>
      <w:del w:id="19" w:author="Lauren Delaronde" w:date="2014-03-24T12:18:00Z">
        <w:r w:rsidR="003D0275" w:rsidRPr="0040373F" w:rsidDel="002E0B91">
          <w:rPr>
            <w:rFonts w:ascii="Times New Roman" w:hAnsi="Times New Roman" w:cs="Times New Roman"/>
          </w:rPr>
          <w:delText>S</w:delText>
        </w:r>
      </w:del>
      <w:r w:rsidR="003D0275" w:rsidRPr="0040373F">
        <w:rPr>
          <w:rFonts w:ascii="Times New Roman" w:hAnsi="Times New Roman" w:cs="Times New Roman"/>
        </w:rPr>
        <w:t xml:space="preserve">ecretary and in 1938 as </w:t>
      </w:r>
      <w:ins w:id="20" w:author="Lauren Delaronde" w:date="2014-03-24T12:18:00Z">
        <w:r w:rsidR="002E0B91">
          <w:rPr>
            <w:rFonts w:ascii="Times New Roman" w:hAnsi="Times New Roman" w:cs="Times New Roman"/>
          </w:rPr>
          <w:t>n</w:t>
        </w:r>
      </w:ins>
      <w:del w:id="21" w:author="Lauren Delaronde" w:date="2014-03-24T12:18:00Z">
        <w:r w:rsidR="003D0275" w:rsidRPr="0040373F" w:rsidDel="002E0B91">
          <w:rPr>
            <w:rFonts w:ascii="Times New Roman" w:hAnsi="Times New Roman" w:cs="Times New Roman"/>
          </w:rPr>
          <w:delText>N</w:delText>
        </w:r>
      </w:del>
      <w:r w:rsidR="003D0275" w:rsidRPr="0040373F">
        <w:rPr>
          <w:rFonts w:ascii="Times New Roman" w:hAnsi="Times New Roman" w:cs="Times New Roman"/>
        </w:rPr>
        <w:t xml:space="preserve">ational </w:t>
      </w:r>
      <w:ins w:id="22" w:author="Lauren Delaronde" w:date="2014-03-24T12:18:00Z">
        <w:r w:rsidR="002E0B91">
          <w:rPr>
            <w:rFonts w:ascii="Times New Roman" w:hAnsi="Times New Roman" w:cs="Times New Roman"/>
          </w:rPr>
          <w:t>c</w:t>
        </w:r>
      </w:ins>
      <w:del w:id="23" w:author="Lauren Delaronde" w:date="2014-03-24T12:18:00Z">
        <w:r w:rsidR="003D0275" w:rsidRPr="0040373F" w:rsidDel="002E0B91">
          <w:rPr>
            <w:rFonts w:ascii="Times New Roman" w:hAnsi="Times New Roman" w:cs="Times New Roman"/>
          </w:rPr>
          <w:delText>C</w:delText>
        </w:r>
      </w:del>
      <w:r w:rsidR="003D0275" w:rsidRPr="0040373F">
        <w:rPr>
          <w:rFonts w:ascii="Times New Roman" w:hAnsi="Times New Roman" w:cs="Times New Roman"/>
        </w:rPr>
        <w:t xml:space="preserve">hairman). </w:t>
      </w:r>
      <w:bookmarkEnd w:id="9"/>
      <w:r w:rsidR="00560A52" w:rsidRPr="0040373F">
        <w:rPr>
          <w:rFonts w:ascii="Times New Roman" w:hAnsi="Times New Roman" w:cs="Times New Roman"/>
        </w:rPr>
        <w:t>Through these</w:t>
      </w:r>
      <w:r w:rsidR="000D2A6D" w:rsidRPr="0040373F">
        <w:rPr>
          <w:rFonts w:ascii="Times New Roman" w:hAnsi="Times New Roman" w:cs="Times New Roman"/>
        </w:rPr>
        <w:t xml:space="preserve"> organizations, Davis </w:t>
      </w:r>
      <w:r w:rsidR="0040373F">
        <w:rPr>
          <w:rFonts w:ascii="Times New Roman" w:hAnsi="Times New Roman" w:cs="Times New Roman"/>
        </w:rPr>
        <w:t>was</w:t>
      </w:r>
      <w:r w:rsidR="00560A52" w:rsidRPr="0040373F">
        <w:rPr>
          <w:rFonts w:ascii="Times New Roman" w:hAnsi="Times New Roman" w:cs="Times New Roman"/>
        </w:rPr>
        <w:t xml:space="preserve"> immersed in the decade’s heated debates over art and politics. Importantly, Davis’s dual commitments to </w:t>
      </w:r>
      <w:proofErr w:type="gramStart"/>
      <w:r w:rsidR="00560A52" w:rsidRPr="0040373F">
        <w:rPr>
          <w:rFonts w:ascii="Times New Roman" w:hAnsi="Times New Roman" w:cs="Times New Roman"/>
        </w:rPr>
        <w:t>a</w:t>
      </w:r>
      <w:proofErr w:type="gramEnd"/>
      <w:r w:rsidR="00560A52" w:rsidRPr="0040373F">
        <w:rPr>
          <w:rFonts w:ascii="Times New Roman" w:hAnsi="Times New Roman" w:cs="Times New Roman"/>
        </w:rPr>
        <w:t xml:space="preserve"> </w:t>
      </w:r>
      <w:ins w:id="24" w:author="Lauren Delaronde" w:date="2014-03-24T12:24:00Z">
        <w:r w:rsidR="000D7C1D">
          <w:rPr>
            <w:rFonts w:ascii="Times New Roman" w:hAnsi="Times New Roman" w:cs="Times New Roman"/>
          </w:rPr>
          <w:t>M</w:t>
        </w:r>
      </w:ins>
      <w:del w:id="25" w:author="Lauren Delaronde" w:date="2014-03-24T12:24:00Z">
        <w:r w:rsidR="00560A52" w:rsidRPr="0040373F" w:rsidDel="000D7C1D">
          <w:rPr>
            <w:rFonts w:ascii="Times New Roman" w:hAnsi="Times New Roman" w:cs="Times New Roman"/>
          </w:rPr>
          <w:delText>m</w:delText>
        </w:r>
      </w:del>
      <w:r w:rsidR="00560A52" w:rsidRPr="0040373F">
        <w:rPr>
          <w:rFonts w:ascii="Times New Roman" w:hAnsi="Times New Roman" w:cs="Times New Roman"/>
        </w:rPr>
        <w:t>odernist visual idiom and to local</w:t>
      </w:r>
      <w:del w:id="26" w:author="Lauren Delaronde" w:date="2014-03-24T12:25:00Z">
        <w:r w:rsidR="00560A52" w:rsidRPr="0040373F" w:rsidDel="000D7C1D">
          <w:rPr>
            <w:rFonts w:ascii="Times New Roman" w:hAnsi="Times New Roman" w:cs="Times New Roman"/>
          </w:rPr>
          <w:delText>,</w:delText>
        </w:r>
      </w:del>
      <w:r w:rsidR="00560A52" w:rsidRPr="0040373F">
        <w:rPr>
          <w:rFonts w:ascii="Times New Roman" w:hAnsi="Times New Roman" w:cs="Times New Roman"/>
        </w:rPr>
        <w:t xml:space="preserve"> popular subject matter allow</w:t>
      </w:r>
      <w:r w:rsidR="0040373F">
        <w:rPr>
          <w:rFonts w:ascii="Times New Roman" w:hAnsi="Times New Roman" w:cs="Times New Roman"/>
        </w:rPr>
        <w:t>ed</w:t>
      </w:r>
      <w:r w:rsidR="00560A52" w:rsidRPr="0040373F">
        <w:rPr>
          <w:rFonts w:ascii="Times New Roman" w:hAnsi="Times New Roman" w:cs="Times New Roman"/>
        </w:rPr>
        <w:t xml:space="preserve"> him to cut through the polarization </w:t>
      </w:r>
      <w:r w:rsidR="00D868A0" w:rsidRPr="0040373F">
        <w:rPr>
          <w:rFonts w:ascii="Times New Roman" w:hAnsi="Times New Roman" w:cs="Times New Roman"/>
        </w:rPr>
        <w:t xml:space="preserve">between </w:t>
      </w:r>
      <w:r w:rsidR="00844E6D" w:rsidRPr="0040373F">
        <w:rPr>
          <w:rFonts w:ascii="Times New Roman" w:hAnsi="Times New Roman" w:cs="Times New Roman"/>
        </w:rPr>
        <w:t>apolitical formal abstraction and</w:t>
      </w:r>
      <w:r w:rsidR="0015071D" w:rsidRPr="0040373F">
        <w:rPr>
          <w:rFonts w:ascii="Times New Roman" w:hAnsi="Times New Roman" w:cs="Times New Roman"/>
        </w:rPr>
        <w:t xml:space="preserve"> political</w:t>
      </w:r>
      <w:r w:rsidR="00844E6D" w:rsidRPr="0040373F">
        <w:rPr>
          <w:rFonts w:ascii="Times New Roman" w:hAnsi="Times New Roman" w:cs="Times New Roman"/>
        </w:rPr>
        <w:t xml:space="preserve"> social realisms</w:t>
      </w:r>
      <w:r w:rsidR="00560A52" w:rsidRPr="0040373F">
        <w:rPr>
          <w:rFonts w:ascii="Times New Roman" w:hAnsi="Times New Roman" w:cs="Times New Roman"/>
        </w:rPr>
        <w:t xml:space="preserve">. </w:t>
      </w:r>
      <w:r w:rsidR="00D868A0" w:rsidRPr="0040373F">
        <w:rPr>
          <w:rFonts w:ascii="Times New Roman" w:hAnsi="Times New Roman" w:cs="Times New Roman"/>
        </w:rPr>
        <w:t xml:space="preserve">Davis </w:t>
      </w:r>
      <w:r w:rsidR="00840269" w:rsidRPr="0040373F">
        <w:rPr>
          <w:rFonts w:ascii="Times New Roman" w:hAnsi="Times New Roman" w:cs="Times New Roman"/>
        </w:rPr>
        <w:t>maintained</w:t>
      </w:r>
      <w:r w:rsidR="0015071D" w:rsidRPr="0040373F">
        <w:rPr>
          <w:rFonts w:ascii="Times New Roman" w:hAnsi="Times New Roman" w:cs="Times New Roman"/>
        </w:rPr>
        <w:t xml:space="preserve"> </w:t>
      </w:r>
      <w:r w:rsidR="00840269" w:rsidRPr="0040373F">
        <w:rPr>
          <w:rFonts w:ascii="Times New Roman" w:hAnsi="Times New Roman" w:cs="Times New Roman"/>
        </w:rPr>
        <w:t>the belief in</w:t>
      </w:r>
      <w:r w:rsidR="0015071D" w:rsidRPr="0040373F">
        <w:rPr>
          <w:rFonts w:ascii="Times New Roman" w:hAnsi="Times New Roman" w:cs="Times New Roman"/>
        </w:rPr>
        <w:t xml:space="preserve"> a</w:t>
      </w:r>
      <w:r w:rsidR="002E188B" w:rsidRPr="0040373F">
        <w:rPr>
          <w:rFonts w:ascii="Times New Roman" w:hAnsi="Times New Roman" w:cs="Times New Roman"/>
        </w:rPr>
        <w:t xml:space="preserve"> progressive,</w:t>
      </w:r>
      <w:r w:rsidR="0015071D" w:rsidRPr="0040373F">
        <w:rPr>
          <w:rFonts w:ascii="Times New Roman" w:hAnsi="Times New Roman" w:cs="Times New Roman"/>
        </w:rPr>
        <w:t xml:space="preserve"> socially-engaged </w:t>
      </w:r>
      <w:ins w:id="27" w:author="Lauren Delaronde" w:date="2014-03-24T12:25:00Z">
        <w:r w:rsidR="000D7C1D">
          <w:rPr>
            <w:rFonts w:ascii="Times New Roman" w:hAnsi="Times New Roman" w:cs="Times New Roman"/>
          </w:rPr>
          <w:t>M</w:t>
        </w:r>
      </w:ins>
      <w:del w:id="28" w:author="Lauren Delaronde" w:date="2014-03-24T12:25:00Z">
        <w:r w:rsidR="0015071D" w:rsidRPr="0040373F" w:rsidDel="000D7C1D">
          <w:rPr>
            <w:rFonts w:ascii="Times New Roman" w:hAnsi="Times New Roman" w:cs="Times New Roman"/>
          </w:rPr>
          <w:delText>m</w:delText>
        </w:r>
      </w:del>
      <w:r w:rsidR="0015071D" w:rsidRPr="0040373F">
        <w:rPr>
          <w:rFonts w:ascii="Times New Roman" w:hAnsi="Times New Roman" w:cs="Times New Roman"/>
        </w:rPr>
        <w:t xml:space="preserve">odernist art practice. </w:t>
      </w:r>
    </w:p>
    <w:p w14:paraId="19116B26" w14:textId="77777777" w:rsidR="00F10005" w:rsidRPr="0040373F" w:rsidRDefault="00F10005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C485FB4" w14:textId="77777777" w:rsidR="00AA7285" w:rsidRPr="0040373F" w:rsidRDefault="00AA7285" w:rsidP="00C51E93">
      <w:pPr>
        <w:autoSpaceDE w:val="0"/>
        <w:autoSpaceDN w:val="0"/>
        <w:adjustRightInd w:val="0"/>
        <w:rPr>
          <w:rFonts w:ascii="Times New Roman" w:hAnsi="Times New Roman" w:cs="Times New Roman"/>
          <w:sz w:val="26"/>
        </w:rPr>
      </w:pPr>
    </w:p>
    <w:p w14:paraId="0F8C6080" w14:textId="77777777" w:rsidR="00AA7285" w:rsidRPr="0040373F" w:rsidRDefault="00AA7285" w:rsidP="00C51E93">
      <w:pPr>
        <w:autoSpaceDE w:val="0"/>
        <w:autoSpaceDN w:val="0"/>
        <w:adjustRightInd w:val="0"/>
        <w:rPr>
          <w:rFonts w:ascii="Times New Roman" w:hAnsi="Times New Roman" w:cs="Times New Roman"/>
          <w:sz w:val="26"/>
        </w:rPr>
      </w:pPr>
    </w:p>
    <w:p w14:paraId="175EB564" w14:textId="77777777" w:rsidR="00AA7285" w:rsidRPr="0040373F" w:rsidRDefault="00AA7285" w:rsidP="00C51E93">
      <w:pPr>
        <w:autoSpaceDE w:val="0"/>
        <w:autoSpaceDN w:val="0"/>
        <w:adjustRightInd w:val="0"/>
        <w:rPr>
          <w:rFonts w:ascii="Times New Roman" w:hAnsi="Times New Roman" w:cs="Times New Roman"/>
          <w:sz w:val="26"/>
        </w:rPr>
      </w:pPr>
    </w:p>
    <w:p w14:paraId="27617B39" w14:textId="77777777" w:rsidR="00AA7285" w:rsidRDefault="00F10005" w:rsidP="00C51E93">
      <w:pPr>
        <w:autoSpaceDE w:val="0"/>
        <w:autoSpaceDN w:val="0"/>
        <w:adjustRightInd w:val="0"/>
        <w:rPr>
          <w:rFonts w:ascii="Times New Roman" w:hAnsi="Times New Roman" w:cs="Times New Roman"/>
          <w:b/>
          <w:u w:val="single"/>
        </w:rPr>
      </w:pPr>
      <w:bookmarkStart w:id="29" w:name="Bibliography"/>
      <w:r w:rsidRPr="0040373F">
        <w:rPr>
          <w:rFonts w:ascii="Times New Roman" w:hAnsi="Times New Roman" w:cs="Times New Roman"/>
          <w:b/>
          <w:u w:val="single"/>
        </w:rPr>
        <w:lastRenderedPageBreak/>
        <w:t>References and Further Reading</w:t>
      </w:r>
      <w:bookmarkEnd w:id="29"/>
    </w:p>
    <w:p w14:paraId="61C0EE88" w14:textId="77777777" w:rsidR="0040373F" w:rsidRDefault="0040373F" w:rsidP="00C51E93">
      <w:pPr>
        <w:autoSpaceDE w:val="0"/>
        <w:autoSpaceDN w:val="0"/>
        <w:adjustRightInd w:val="0"/>
        <w:rPr>
          <w:rFonts w:ascii="Times New Roman" w:hAnsi="Times New Roman" w:cs="Times New Roman"/>
          <w:b/>
          <w:u w:val="single"/>
        </w:rPr>
      </w:pPr>
    </w:p>
    <w:p w14:paraId="418BB36B" w14:textId="77777777" w:rsidR="0040373F" w:rsidRPr="0040373F" w:rsidRDefault="0040373F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Christ, J. X. (2008) “Stuart Davis and the Politics of Experience.” </w:t>
      </w:r>
      <w:r>
        <w:rPr>
          <w:rFonts w:ascii="Times New Roman" w:hAnsi="Times New Roman" w:cs="Times New Roman"/>
          <w:i/>
        </w:rPr>
        <w:t>American Art</w:t>
      </w:r>
      <w:r>
        <w:rPr>
          <w:rFonts w:ascii="Times New Roman" w:hAnsi="Times New Roman" w:cs="Times New Roman"/>
        </w:rPr>
        <w:t xml:space="preserve"> Vol. 22, No. 2, </w:t>
      </w:r>
      <w:proofErr w:type="gramStart"/>
      <w:r>
        <w:rPr>
          <w:rFonts w:ascii="Times New Roman" w:hAnsi="Times New Roman" w:cs="Times New Roman"/>
        </w:rPr>
        <w:t>Summer</w:t>
      </w:r>
      <w:proofErr w:type="gramEnd"/>
      <w:r>
        <w:rPr>
          <w:rFonts w:ascii="Times New Roman" w:hAnsi="Times New Roman" w:cs="Times New Roman"/>
        </w:rPr>
        <w:t>, 42-63.</w:t>
      </w:r>
    </w:p>
    <w:p w14:paraId="276EEBCF" w14:textId="77777777" w:rsidR="0040373F" w:rsidRDefault="0040373F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559392A" w14:textId="575B742A" w:rsidR="0040373F" w:rsidRDefault="0040373F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David, S. (1991). </w:t>
      </w:r>
      <w:proofErr w:type="gramStart"/>
      <w:r>
        <w:rPr>
          <w:rFonts w:ascii="Times New Roman" w:hAnsi="Times New Roman" w:cs="Times New Roman"/>
        </w:rPr>
        <w:t>“An Interview with Stuart Davis</w:t>
      </w:r>
      <w:ins w:id="30" w:author="Lauren Delaronde" w:date="2014-03-24T12:32:00Z">
        <w:r w:rsidR="00F54A88">
          <w:rPr>
            <w:rFonts w:ascii="Times New Roman" w:hAnsi="Times New Roman" w:cs="Times New Roman"/>
          </w:rPr>
          <w:t>.</w:t>
        </w:r>
      </w:ins>
      <w:del w:id="31" w:author="Lauren Delaronde" w:date="2014-03-24T12:32:00Z">
        <w:r w:rsidDel="00F54A88">
          <w:rPr>
            <w:rFonts w:ascii="Times New Roman" w:hAnsi="Times New Roman" w:cs="Times New Roman"/>
          </w:rPr>
          <w:delText>,</w:delText>
        </w:r>
      </w:del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i/>
        </w:rPr>
        <w:t>Archives of American Art Journal</w:t>
      </w:r>
      <w:ins w:id="32" w:author="Lauren Delaronde" w:date="2014-03-24T12:33:00Z">
        <w:r w:rsidR="00F54A88">
          <w:rPr>
            <w:rFonts w:ascii="Times New Roman" w:hAnsi="Times New Roman" w:cs="Times New Roman"/>
            <w:i/>
          </w:rPr>
          <w:t>.</w:t>
        </w:r>
      </w:ins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Vol</w:t>
      </w:r>
      <w:ins w:id="33" w:author="Lauren Delaronde" w:date="2014-03-24T12:33:00Z">
        <w:r w:rsidR="00F54A88">
          <w:rPr>
            <w:rFonts w:ascii="Times New Roman" w:hAnsi="Times New Roman" w:cs="Times New Roman"/>
          </w:rPr>
          <w:t>.</w:t>
        </w:r>
      </w:ins>
      <w:r>
        <w:rPr>
          <w:rFonts w:ascii="Times New Roman" w:hAnsi="Times New Roman" w:cs="Times New Roman"/>
        </w:rPr>
        <w:t xml:space="preserve"> 31, No. 2</w:t>
      </w:r>
      <w:ins w:id="34" w:author="Lauren Delaronde" w:date="2014-03-24T12:33:00Z">
        <w:r w:rsidR="00F54A88">
          <w:rPr>
            <w:rFonts w:ascii="Times New Roman" w:hAnsi="Times New Roman" w:cs="Times New Roman"/>
          </w:rPr>
          <w:t>.</w:t>
        </w:r>
      </w:ins>
      <w:proofErr w:type="gramEnd"/>
      <w:del w:id="35" w:author="Lauren Delaronde" w:date="2014-03-24T12:33:00Z">
        <w:r w:rsidDel="00F54A88">
          <w:rPr>
            <w:rFonts w:ascii="Times New Roman" w:hAnsi="Times New Roman" w:cs="Times New Roman"/>
          </w:rPr>
          <w:delText>,</w:delText>
        </w:r>
      </w:del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4-13.</w:t>
      </w:r>
      <w:proofErr w:type="gramEnd"/>
    </w:p>
    <w:p w14:paraId="2AF2FFB6" w14:textId="77777777" w:rsidR="0040373F" w:rsidRPr="00C0661C" w:rsidRDefault="0040373F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748C1D5" w14:textId="76D65F2C" w:rsidR="00AA7285" w:rsidRPr="0040373F" w:rsidRDefault="00F10005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0373F">
        <w:rPr>
          <w:rFonts w:ascii="Times New Roman" w:hAnsi="Times New Roman" w:cs="Times New Roman"/>
        </w:rPr>
        <w:t>Hills, P.</w:t>
      </w:r>
      <w:r w:rsidR="0040373F">
        <w:rPr>
          <w:rFonts w:ascii="Times New Roman" w:hAnsi="Times New Roman" w:cs="Times New Roman"/>
        </w:rPr>
        <w:t xml:space="preserve"> (1996).</w:t>
      </w:r>
      <w:proofErr w:type="gramEnd"/>
      <w:r w:rsidRPr="0040373F">
        <w:rPr>
          <w:rFonts w:ascii="Times New Roman" w:hAnsi="Times New Roman" w:cs="Times New Roman"/>
        </w:rPr>
        <w:t xml:space="preserve"> </w:t>
      </w:r>
      <w:r w:rsidRPr="0040373F">
        <w:rPr>
          <w:rFonts w:ascii="Times New Roman" w:hAnsi="Times New Roman" w:cs="Times New Roman"/>
          <w:i/>
        </w:rPr>
        <w:t xml:space="preserve">Stuart Davis. </w:t>
      </w:r>
      <w:r w:rsidRPr="0040373F">
        <w:rPr>
          <w:rFonts w:ascii="Times New Roman" w:hAnsi="Times New Roman" w:cs="Times New Roman"/>
        </w:rPr>
        <w:t>New York: Harry N. Abrams.</w:t>
      </w:r>
    </w:p>
    <w:p w14:paraId="4D40E49D" w14:textId="77777777" w:rsidR="00AA7285" w:rsidRPr="0040373F" w:rsidRDefault="00AA7285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8F4BE0" w14:textId="6CCAFCB3" w:rsidR="00A24E14" w:rsidRPr="0040373F" w:rsidRDefault="00F10005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0373F">
        <w:rPr>
          <w:rFonts w:ascii="Times New Roman" w:hAnsi="Times New Roman" w:cs="Times New Roman"/>
        </w:rPr>
        <w:t>Lane, J</w:t>
      </w:r>
      <w:r w:rsidR="0040373F">
        <w:rPr>
          <w:rFonts w:ascii="Times New Roman" w:hAnsi="Times New Roman" w:cs="Times New Roman"/>
        </w:rPr>
        <w:t>.</w:t>
      </w:r>
      <w:r w:rsidRPr="0040373F">
        <w:rPr>
          <w:rFonts w:ascii="Times New Roman" w:hAnsi="Times New Roman" w:cs="Times New Roman"/>
        </w:rPr>
        <w:t xml:space="preserve"> R.</w:t>
      </w:r>
      <w:r w:rsidR="0040373F">
        <w:rPr>
          <w:rFonts w:ascii="Times New Roman" w:hAnsi="Times New Roman" w:cs="Times New Roman"/>
        </w:rPr>
        <w:t xml:space="preserve"> (1978)</w:t>
      </w:r>
      <w:r w:rsidRPr="0040373F">
        <w:rPr>
          <w:rFonts w:ascii="Times New Roman" w:hAnsi="Times New Roman" w:cs="Times New Roman"/>
        </w:rPr>
        <w:t xml:space="preserve"> </w:t>
      </w:r>
      <w:r w:rsidRPr="0040373F">
        <w:rPr>
          <w:rFonts w:ascii="Times New Roman" w:hAnsi="Times New Roman" w:cs="Times New Roman"/>
          <w:i/>
        </w:rPr>
        <w:t>Stuart Davis: Art and Art Theory</w:t>
      </w:r>
      <w:r w:rsidRPr="0040373F">
        <w:rPr>
          <w:rFonts w:ascii="Times New Roman" w:hAnsi="Times New Roman" w:cs="Times New Roman"/>
        </w:rPr>
        <w:t xml:space="preserve">. New York: The Brooklyn Museum. </w:t>
      </w:r>
    </w:p>
    <w:p w14:paraId="0D5EBF59" w14:textId="77777777" w:rsidR="00A24E14" w:rsidRPr="0040373F" w:rsidRDefault="00A24E14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6DF6D30" w14:textId="77777777" w:rsidR="00A24E14" w:rsidRDefault="00A24E14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CD933AC" w14:textId="77777777" w:rsidR="00C0661C" w:rsidRDefault="00C0661C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A0504F" w14:textId="77777777" w:rsidR="00C0661C" w:rsidRDefault="00C0661C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835C63C" w14:textId="77777777" w:rsidR="00C0661C" w:rsidRDefault="00C0661C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202B5FA" w14:textId="77777777" w:rsidR="00C0661C" w:rsidRPr="0040373F" w:rsidRDefault="00C0661C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6C7239" w14:textId="77777777" w:rsidR="00AA7285" w:rsidRPr="0040373F" w:rsidRDefault="00AA7285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F66DFDC" w14:textId="424D4441" w:rsidR="00A24E14" w:rsidRPr="0040373F" w:rsidRDefault="0040373F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CA" w:eastAsia="en-CA"/>
        </w:rPr>
        <w:lastRenderedPageBreak/>
        <w:drawing>
          <wp:inline distT="0" distB="0" distL="0" distR="0" wp14:anchorId="457A57D1" wp14:editId="0187D6BB">
            <wp:extent cx="3086100" cy="57031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vis_Stuart_Lucky_Strike_192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239" cy="57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A4A7" w14:textId="77777777" w:rsidR="00A24E14" w:rsidRPr="0040373F" w:rsidRDefault="00A24E14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C07A18A" w14:textId="77777777" w:rsidR="0040373F" w:rsidRPr="00C0661C" w:rsidRDefault="006A4861" w:rsidP="0040373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hyperlink r:id="rId9" w:history="1">
        <w:r w:rsidR="0040373F" w:rsidRPr="0040373F">
          <w:rPr>
            <w:rStyle w:val="Hyperlink"/>
            <w:rFonts w:ascii="Times New Roman" w:hAnsi="Times New Roman" w:cs="Times New Roman"/>
            <w:b/>
            <w:bCs/>
          </w:rPr>
          <w:t>Stuart Davis</w:t>
        </w:r>
      </w:hyperlink>
      <w:r w:rsidR="0040373F" w:rsidRPr="0040373F">
        <w:rPr>
          <w:rFonts w:ascii="Times New Roman" w:hAnsi="Times New Roman" w:cs="Times New Roman"/>
          <w:b/>
          <w:bCs/>
        </w:rPr>
        <w:t xml:space="preserve"> (American, 1892–1964)</w:t>
      </w:r>
      <w:r w:rsidR="0040373F">
        <w:rPr>
          <w:rFonts w:ascii="Times New Roman" w:hAnsi="Times New Roman" w:cs="Times New Roman"/>
          <w:b/>
          <w:bCs/>
        </w:rPr>
        <w:t xml:space="preserve">, </w:t>
      </w:r>
      <w:r w:rsidR="0040373F" w:rsidRPr="0040373F">
        <w:rPr>
          <w:rFonts w:ascii="Times New Roman" w:hAnsi="Times New Roman" w:cs="Times New Roman"/>
          <w:b/>
          <w:bCs/>
          <w:i/>
          <w:iCs/>
        </w:rPr>
        <w:t>Lucky Strike</w:t>
      </w:r>
      <w:r w:rsidR="0040373F" w:rsidRPr="0040373F">
        <w:rPr>
          <w:rFonts w:ascii="Times New Roman" w:hAnsi="Times New Roman" w:cs="Times New Roman"/>
          <w:b/>
          <w:bCs/>
        </w:rPr>
        <w:t xml:space="preserve"> </w:t>
      </w:r>
      <w:r w:rsidR="0040373F" w:rsidRPr="0040373F">
        <w:rPr>
          <w:rFonts w:ascii="Times New Roman" w:hAnsi="Times New Roman" w:cs="Times New Roman"/>
        </w:rPr>
        <w:t>1921</w:t>
      </w:r>
    </w:p>
    <w:p w14:paraId="3BCD032D" w14:textId="77777777" w:rsidR="0040373F" w:rsidRPr="0040373F" w:rsidRDefault="0040373F" w:rsidP="0040373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0373F">
        <w:rPr>
          <w:rFonts w:ascii="Times New Roman" w:hAnsi="Times New Roman" w:cs="Times New Roman"/>
        </w:rPr>
        <w:t>Medium:</w:t>
      </w:r>
      <w:r>
        <w:rPr>
          <w:rFonts w:ascii="Times New Roman" w:hAnsi="Times New Roman" w:cs="Times New Roman"/>
        </w:rPr>
        <w:t xml:space="preserve"> </w:t>
      </w:r>
      <w:r w:rsidRPr="0040373F">
        <w:rPr>
          <w:rFonts w:ascii="Times New Roman" w:hAnsi="Times New Roman" w:cs="Times New Roman"/>
        </w:rPr>
        <w:t>Oil on canvas</w:t>
      </w:r>
    </w:p>
    <w:p w14:paraId="42FF993C" w14:textId="77777777" w:rsidR="0040373F" w:rsidRPr="0040373F" w:rsidRDefault="0040373F" w:rsidP="0040373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0373F">
        <w:rPr>
          <w:rFonts w:ascii="Times New Roman" w:hAnsi="Times New Roman" w:cs="Times New Roman"/>
        </w:rPr>
        <w:t>Dimensions:</w:t>
      </w:r>
      <w:r>
        <w:rPr>
          <w:rFonts w:ascii="Times New Roman" w:hAnsi="Times New Roman" w:cs="Times New Roman"/>
        </w:rPr>
        <w:t xml:space="preserve"> </w:t>
      </w:r>
      <w:r w:rsidRPr="0040373F">
        <w:rPr>
          <w:rFonts w:ascii="Times New Roman" w:hAnsi="Times New Roman" w:cs="Times New Roman"/>
        </w:rPr>
        <w:t>33 1/4 x 18" (84.5 x 45.7 cm)</w:t>
      </w:r>
    </w:p>
    <w:p w14:paraId="62A65C00" w14:textId="77777777" w:rsidR="0040373F" w:rsidRPr="0040373F" w:rsidRDefault="0040373F" w:rsidP="0040373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0373F">
        <w:rPr>
          <w:rFonts w:ascii="Times New Roman" w:hAnsi="Times New Roman" w:cs="Times New Roman"/>
        </w:rPr>
        <w:t>Credit Line:</w:t>
      </w:r>
    </w:p>
    <w:p w14:paraId="23245799" w14:textId="77777777" w:rsidR="0040373F" w:rsidRPr="0040373F" w:rsidRDefault="0040373F" w:rsidP="0040373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0373F">
        <w:rPr>
          <w:rFonts w:ascii="Times New Roman" w:hAnsi="Times New Roman" w:cs="Times New Roman"/>
        </w:rPr>
        <w:t xml:space="preserve">Gift of </w:t>
      </w:r>
      <w:proofErr w:type="gramStart"/>
      <w:r w:rsidRPr="0040373F">
        <w:rPr>
          <w:rFonts w:ascii="Times New Roman" w:hAnsi="Times New Roman" w:cs="Times New Roman"/>
        </w:rPr>
        <w:t>The</w:t>
      </w:r>
      <w:proofErr w:type="gramEnd"/>
      <w:r w:rsidRPr="0040373F">
        <w:rPr>
          <w:rFonts w:ascii="Times New Roman" w:hAnsi="Times New Roman" w:cs="Times New Roman"/>
        </w:rPr>
        <w:t xml:space="preserve"> American Tobacco Company, Inc.</w:t>
      </w:r>
    </w:p>
    <w:p w14:paraId="44415C21" w14:textId="77777777" w:rsidR="0040373F" w:rsidRPr="008E2089" w:rsidRDefault="0040373F" w:rsidP="0040373F">
      <w:pPr>
        <w:autoSpaceDE w:val="0"/>
        <w:autoSpaceDN w:val="0"/>
        <w:adjustRightInd w:val="0"/>
        <w:rPr>
          <w:rFonts w:ascii="Times New Roman" w:hAnsi="Times New Roman" w:cs="Times New Roman"/>
          <w:lang w:val="es-MX"/>
        </w:rPr>
      </w:pPr>
      <w:proofErr w:type="spellStart"/>
      <w:r w:rsidRPr="008E2089">
        <w:rPr>
          <w:rFonts w:ascii="Times New Roman" w:hAnsi="Times New Roman" w:cs="Times New Roman"/>
          <w:lang w:val="es-MX"/>
        </w:rPr>
        <w:t>MoMA</w:t>
      </w:r>
      <w:proofErr w:type="spellEnd"/>
      <w:r w:rsidRPr="008E2089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8E2089">
        <w:rPr>
          <w:rFonts w:ascii="Times New Roman" w:hAnsi="Times New Roman" w:cs="Times New Roman"/>
          <w:lang w:val="es-MX"/>
        </w:rPr>
        <w:t>Number</w:t>
      </w:r>
      <w:proofErr w:type="spellEnd"/>
      <w:r w:rsidRPr="008E2089">
        <w:rPr>
          <w:rFonts w:ascii="Times New Roman" w:hAnsi="Times New Roman" w:cs="Times New Roman"/>
          <w:lang w:val="es-MX"/>
        </w:rPr>
        <w:t>:</w:t>
      </w:r>
    </w:p>
    <w:p w14:paraId="1A7825C6" w14:textId="77777777" w:rsidR="0040373F" w:rsidRPr="008E2089" w:rsidRDefault="0040373F" w:rsidP="0040373F">
      <w:pPr>
        <w:autoSpaceDE w:val="0"/>
        <w:autoSpaceDN w:val="0"/>
        <w:adjustRightInd w:val="0"/>
        <w:rPr>
          <w:rFonts w:ascii="Times New Roman" w:hAnsi="Times New Roman" w:cs="Times New Roman"/>
          <w:lang w:val="es-MX"/>
        </w:rPr>
      </w:pPr>
      <w:r w:rsidRPr="008E2089">
        <w:rPr>
          <w:rFonts w:ascii="Times New Roman" w:hAnsi="Times New Roman" w:cs="Times New Roman"/>
          <w:lang w:val="es-MX"/>
        </w:rPr>
        <w:t>132.1951</w:t>
      </w:r>
    </w:p>
    <w:p w14:paraId="5A5236AD" w14:textId="20CD3E3B" w:rsidR="00AA7285" w:rsidRPr="008E2089" w:rsidRDefault="006A4861" w:rsidP="0040373F">
      <w:pPr>
        <w:autoSpaceDE w:val="0"/>
        <w:autoSpaceDN w:val="0"/>
        <w:adjustRightInd w:val="0"/>
        <w:rPr>
          <w:rFonts w:ascii="Times New Roman" w:hAnsi="Times New Roman" w:cs="Times New Roman"/>
          <w:lang w:val="es-MX"/>
        </w:rPr>
      </w:pPr>
      <w:hyperlink r:id="rId10" w:history="1">
        <w:r w:rsidR="0040373F" w:rsidRPr="008E2089">
          <w:rPr>
            <w:rStyle w:val="Hyperlink"/>
            <w:rFonts w:ascii="Times New Roman" w:hAnsi="Times New Roman" w:cs="Times New Roman"/>
            <w:lang w:val="es-MX"/>
          </w:rPr>
          <w:t>http://www.moma.org/collection/browse_results.php?criteria=O%3AAD%3AE%3A1412&amp;page_number=4&amp;template_id=1&amp;sort_order=1</w:t>
        </w:r>
      </w:hyperlink>
      <w:r w:rsidR="0040373F" w:rsidRPr="008E2089">
        <w:rPr>
          <w:rFonts w:ascii="Times New Roman" w:hAnsi="Times New Roman" w:cs="Times New Roman"/>
          <w:lang w:val="es-MX"/>
        </w:rPr>
        <w:t xml:space="preserve"> </w:t>
      </w:r>
    </w:p>
    <w:sectPr w:rsidR="00AA7285" w:rsidRPr="008E2089" w:rsidSect="00AA728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F82E00" w14:textId="77777777" w:rsidR="006A4861" w:rsidRDefault="006A4861">
      <w:r>
        <w:separator/>
      </w:r>
    </w:p>
  </w:endnote>
  <w:endnote w:type="continuationSeparator" w:id="0">
    <w:p w14:paraId="666AFBA1" w14:textId="77777777" w:rsidR="006A4861" w:rsidRDefault="006A4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chin">
    <w:altName w:val="Trebuchet MS"/>
    <w:charset w:val="00"/>
    <w:family w:val="auto"/>
    <w:pitch w:val="variable"/>
    <w:sig w:usb0="00000001" w:usb1="4000004A" w:usb2="00000000" w:usb3="00000000" w:csb0="00000007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D24041" w14:textId="77777777" w:rsidR="000D2A6D" w:rsidRDefault="00C0661C">
    <w:pPr>
      <w:autoSpaceDE w:val="0"/>
      <w:autoSpaceDN w:val="0"/>
      <w:adjustRightInd w:val="0"/>
      <w:jc w:val="center"/>
    </w:pPr>
    <w:r>
      <w:fldChar w:fldCharType="begin"/>
    </w:r>
    <w:r>
      <w:instrText>PAGE</w:instrText>
    </w:r>
    <w:r>
      <w:fldChar w:fldCharType="separate"/>
    </w:r>
    <w:r w:rsidR="00F54A8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D3A781" w14:textId="77777777" w:rsidR="006A4861" w:rsidRDefault="006A4861">
      <w:r>
        <w:separator/>
      </w:r>
    </w:p>
  </w:footnote>
  <w:footnote w:type="continuationSeparator" w:id="0">
    <w:p w14:paraId="56E8C03F" w14:textId="77777777" w:rsidR="006A4861" w:rsidRDefault="006A48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AA272" w14:textId="77777777" w:rsidR="000D2A6D" w:rsidRDefault="000D2A6D">
    <w:pPr>
      <w:autoSpaceDE w:val="0"/>
      <w:autoSpaceDN w:val="0"/>
      <w:adjustRightInd w:val="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trackRevisions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285"/>
    <w:rsid w:val="000125D6"/>
    <w:rsid w:val="000831D2"/>
    <w:rsid w:val="000913CA"/>
    <w:rsid w:val="0009636F"/>
    <w:rsid w:val="000D2A6D"/>
    <w:rsid w:val="000D5FA5"/>
    <w:rsid w:val="000D7C1D"/>
    <w:rsid w:val="0012500B"/>
    <w:rsid w:val="0015071D"/>
    <w:rsid w:val="00167BA2"/>
    <w:rsid w:val="00174AA9"/>
    <w:rsid w:val="00191323"/>
    <w:rsid w:val="001E373A"/>
    <w:rsid w:val="00225D26"/>
    <w:rsid w:val="00243174"/>
    <w:rsid w:val="00280E24"/>
    <w:rsid w:val="002A31D4"/>
    <w:rsid w:val="002C7CE3"/>
    <w:rsid w:val="002E0B91"/>
    <w:rsid w:val="002E188B"/>
    <w:rsid w:val="002F3089"/>
    <w:rsid w:val="00380563"/>
    <w:rsid w:val="003950F6"/>
    <w:rsid w:val="003D0275"/>
    <w:rsid w:val="0040373F"/>
    <w:rsid w:val="004445D8"/>
    <w:rsid w:val="004F37B8"/>
    <w:rsid w:val="00560A52"/>
    <w:rsid w:val="00560C8C"/>
    <w:rsid w:val="005A4271"/>
    <w:rsid w:val="005B4CDD"/>
    <w:rsid w:val="005D2516"/>
    <w:rsid w:val="00614556"/>
    <w:rsid w:val="00635096"/>
    <w:rsid w:val="00652BA5"/>
    <w:rsid w:val="00680855"/>
    <w:rsid w:val="006A4861"/>
    <w:rsid w:val="006D0B63"/>
    <w:rsid w:val="006D6EF9"/>
    <w:rsid w:val="00706CEB"/>
    <w:rsid w:val="00762E5A"/>
    <w:rsid w:val="007634A5"/>
    <w:rsid w:val="007C589A"/>
    <w:rsid w:val="007C5CC5"/>
    <w:rsid w:val="0081307B"/>
    <w:rsid w:val="00840269"/>
    <w:rsid w:val="00844E6D"/>
    <w:rsid w:val="00873280"/>
    <w:rsid w:val="008A31D0"/>
    <w:rsid w:val="008A6390"/>
    <w:rsid w:val="008B3EBE"/>
    <w:rsid w:val="008E2089"/>
    <w:rsid w:val="008E3A99"/>
    <w:rsid w:val="008F42C0"/>
    <w:rsid w:val="00905AD6"/>
    <w:rsid w:val="00931F12"/>
    <w:rsid w:val="00932BF9"/>
    <w:rsid w:val="0094213D"/>
    <w:rsid w:val="009711F2"/>
    <w:rsid w:val="009B10B2"/>
    <w:rsid w:val="009B513F"/>
    <w:rsid w:val="00A24E14"/>
    <w:rsid w:val="00A32AC2"/>
    <w:rsid w:val="00A46D23"/>
    <w:rsid w:val="00AA7285"/>
    <w:rsid w:val="00AC5A46"/>
    <w:rsid w:val="00B2193B"/>
    <w:rsid w:val="00B23106"/>
    <w:rsid w:val="00B47289"/>
    <w:rsid w:val="00B8680A"/>
    <w:rsid w:val="00B94F79"/>
    <w:rsid w:val="00BC041A"/>
    <w:rsid w:val="00BF4280"/>
    <w:rsid w:val="00C0661C"/>
    <w:rsid w:val="00C51E71"/>
    <w:rsid w:val="00C51E93"/>
    <w:rsid w:val="00C52B96"/>
    <w:rsid w:val="00C553DF"/>
    <w:rsid w:val="00C90B9C"/>
    <w:rsid w:val="00CB7423"/>
    <w:rsid w:val="00CC6C15"/>
    <w:rsid w:val="00CE4B32"/>
    <w:rsid w:val="00D10656"/>
    <w:rsid w:val="00D50023"/>
    <w:rsid w:val="00D75EE4"/>
    <w:rsid w:val="00D868A0"/>
    <w:rsid w:val="00D8768D"/>
    <w:rsid w:val="00DF6CF7"/>
    <w:rsid w:val="00E929AE"/>
    <w:rsid w:val="00EC25F1"/>
    <w:rsid w:val="00F10005"/>
    <w:rsid w:val="00F1290E"/>
    <w:rsid w:val="00F2356A"/>
    <w:rsid w:val="00F33D1E"/>
    <w:rsid w:val="00F54282"/>
    <w:rsid w:val="00F54A88"/>
    <w:rsid w:val="00FA537C"/>
    <w:rsid w:val="00FB09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0D2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chin" w:eastAsia="Cochin" w:hAnsi="Cochin" w:cs="Cochi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42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280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F42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4280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7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73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037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chin" w:eastAsia="Cochin" w:hAnsi="Cochin" w:cs="Cochi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42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280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F42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4280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7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73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037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arie@colum.edu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moma.org/collection/browse_results.php?criteria=O%3AAD%3AE%3A1412&amp;page_number=4&amp;template_id=1&amp;sort_order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ma.org/collection/artist.php?artist_id=141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StuartDavis</vt:lpstr>
    </vt:vector>
  </TitlesOfParts>
  <Company/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StuartDavis</dc:title>
  <dc:creator>amarie</dc:creator>
  <cp:lastModifiedBy>Lauren Delaronde</cp:lastModifiedBy>
  <cp:revision>10</cp:revision>
  <cp:lastPrinted>2014-03-09T18:03:00Z</cp:lastPrinted>
  <dcterms:created xsi:type="dcterms:W3CDTF">2014-03-24T19:09:00Z</dcterms:created>
  <dcterms:modified xsi:type="dcterms:W3CDTF">2014-03-24T19:38:00Z</dcterms:modified>
</cp:coreProperties>
</file>