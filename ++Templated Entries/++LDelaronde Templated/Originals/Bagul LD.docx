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A9F180" w14:textId="57F661DC" w:rsidR="00B8274C" w:rsidRPr="001F6A85" w:rsidRDefault="00C34015" w:rsidP="001F6A85">
      <w:pPr>
        <w:spacing w:after="120" w:line="360" w:lineRule="auto"/>
        <w:rPr>
          <w:b/>
          <w:lang w:val="en-US"/>
        </w:rPr>
      </w:pPr>
      <w:r w:rsidRPr="001F6A85">
        <w:rPr>
          <w:b/>
          <w:lang w:val="en-US"/>
        </w:rPr>
        <w:t>Bagul</w:t>
      </w:r>
      <w:r w:rsidR="00F93160" w:rsidRPr="001F6A85">
        <w:rPr>
          <w:b/>
          <w:lang w:val="en-US"/>
        </w:rPr>
        <w:t>, Baburao</w:t>
      </w:r>
      <w:r w:rsidRPr="001F6A85">
        <w:rPr>
          <w:b/>
          <w:lang w:val="en-US"/>
        </w:rPr>
        <w:t xml:space="preserve"> (1930</w:t>
      </w:r>
      <w:r w:rsidR="008A2311">
        <w:rPr>
          <w:b/>
          <w:lang w:val="en-US"/>
        </w:rPr>
        <w:t>*</w:t>
      </w:r>
      <w:r w:rsidR="008A2311" w:rsidRPr="001F6A85">
        <w:rPr>
          <w:b/>
          <w:lang w:val="en-US"/>
        </w:rPr>
        <w:t>-</w:t>
      </w:r>
      <w:r w:rsidRPr="001F6A85">
        <w:rPr>
          <w:b/>
          <w:lang w:val="en-US"/>
        </w:rPr>
        <w:t>2008)</w:t>
      </w:r>
      <w:r w:rsidR="00F93160" w:rsidRPr="001F6A85">
        <w:rPr>
          <w:b/>
          <w:lang w:val="en-US"/>
        </w:rPr>
        <w:t xml:space="preserve"> </w:t>
      </w:r>
    </w:p>
    <w:p w14:paraId="3257352F" w14:textId="77777777" w:rsidR="00B8274C" w:rsidRDefault="00B8274C" w:rsidP="001F6A85">
      <w:pPr>
        <w:spacing w:after="120" w:line="360" w:lineRule="auto"/>
        <w:rPr>
          <w:lang w:val="en-US"/>
        </w:rPr>
      </w:pPr>
    </w:p>
    <w:p w14:paraId="4FDA9859" w14:textId="2215234B" w:rsidR="00F93160" w:rsidRDefault="00B8274C" w:rsidP="001F6A85">
      <w:pPr>
        <w:spacing w:after="120" w:line="360" w:lineRule="auto"/>
        <w:rPr>
          <w:lang w:val="en-US"/>
        </w:rPr>
      </w:pPr>
      <w:r>
        <w:rPr>
          <w:lang w:val="en-US"/>
        </w:rPr>
        <w:t>Aniket Jaaware</w:t>
      </w:r>
    </w:p>
    <w:p w14:paraId="10137FDA" w14:textId="77777777" w:rsidR="00F93160" w:rsidRDefault="00F93160" w:rsidP="001F6A85">
      <w:pPr>
        <w:spacing w:after="120" w:line="360" w:lineRule="auto"/>
        <w:rPr>
          <w:lang w:val="en-US"/>
        </w:rPr>
      </w:pPr>
    </w:p>
    <w:p w14:paraId="6C118316" w14:textId="055EA14E" w:rsidR="00F93160" w:rsidRDefault="00C34015" w:rsidP="001F6A85">
      <w:pPr>
        <w:spacing w:after="120" w:line="360" w:lineRule="auto"/>
        <w:rPr>
          <w:lang w:val="en-US"/>
        </w:rPr>
      </w:pPr>
      <w:r>
        <w:rPr>
          <w:lang w:val="en-US"/>
        </w:rPr>
        <w:t xml:space="preserve">A major inspiration to </w:t>
      </w:r>
      <w:r w:rsidR="00E56170">
        <w:rPr>
          <w:lang w:val="en-US"/>
        </w:rPr>
        <w:t xml:space="preserve">a </w:t>
      </w:r>
      <w:r>
        <w:rPr>
          <w:lang w:val="en-US"/>
        </w:rPr>
        <w:t>younger generation of</w:t>
      </w:r>
      <w:r w:rsidR="00F93160">
        <w:rPr>
          <w:lang w:val="en-US"/>
        </w:rPr>
        <w:t xml:space="preserve"> </w:t>
      </w:r>
      <w:r>
        <w:rPr>
          <w:lang w:val="en-US"/>
        </w:rPr>
        <w:t xml:space="preserve">Marathi </w:t>
      </w:r>
      <w:ins w:id="0" w:author="Lauren Delaronde" w:date="2014-03-10T12:07:00Z">
        <w:r w:rsidR="00FE2CC7">
          <w:rPr>
            <w:lang w:val="en-US"/>
          </w:rPr>
          <w:t>“</w:t>
        </w:r>
      </w:ins>
      <w:del w:id="1" w:author="Lauren Delaronde" w:date="2014-03-10T12:07:00Z">
        <w:r w:rsidDel="00FE2CC7">
          <w:rPr>
            <w:lang w:val="en-US"/>
          </w:rPr>
          <w:delText>‘</w:delText>
        </w:r>
      </w:del>
      <w:ins w:id="2" w:author="Lauren Delaronde" w:date="2014-03-10T12:38:00Z">
        <w:r w:rsidR="00867F58">
          <w:rPr>
            <w:lang w:val="en-US"/>
          </w:rPr>
          <w:t>D</w:t>
        </w:r>
      </w:ins>
      <w:bookmarkStart w:id="3" w:name="_GoBack"/>
      <w:bookmarkEnd w:id="3"/>
      <w:del w:id="4" w:author="Lauren Delaronde" w:date="2014-03-10T12:38:00Z">
        <w:r w:rsidDel="00867F58">
          <w:rPr>
            <w:lang w:val="en-US"/>
          </w:rPr>
          <w:delText>d</w:delText>
        </w:r>
      </w:del>
      <w:r>
        <w:rPr>
          <w:lang w:val="en-US"/>
        </w:rPr>
        <w:t>alit</w:t>
      </w:r>
      <w:ins w:id="5" w:author="Lauren Delaronde" w:date="2014-03-10T12:07:00Z">
        <w:r w:rsidR="00FE2CC7">
          <w:rPr>
            <w:lang w:val="en-US"/>
          </w:rPr>
          <w:t>”</w:t>
        </w:r>
      </w:ins>
      <w:del w:id="6" w:author="Lauren Delaronde" w:date="2014-03-10T12:07:00Z">
        <w:r w:rsidDel="00FE2CC7">
          <w:rPr>
            <w:lang w:val="en-US"/>
          </w:rPr>
          <w:delText>’</w:delText>
        </w:r>
      </w:del>
      <w:r>
        <w:rPr>
          <w:lang w:val="en-US"/>
        </w:rPr>
        <w:t xml:space="preserve"> authors, </w:t>
      </w:r>
      <w:r w:rsidR="00B8274C">
        <w:rPr>
          <w:lang w:val="en-US"/>
        </w:rPr>
        <w:t xml:space="preserve">Baburao </w:t>
      </w:r>
      <w:r>
        <w:rPr>
          <w:lang w:val="en-US"/>
        </w:rPr>
        <w:t>Bagul’s literary and critical writing is</w:t>
      </w:r>
      <w:r w:rsidR="00F93160">
        <w:rPr>
          <w:lang w:val="en-US"/>
        </w:rPr>
        <w:t xml:space="preserve"> </w:t>
      </w:r>
      <w:r>
        <w:rPr>
          <w:lang w:val="en-US"/>
        </w:rPr>
        <w:t xml:space="preserve">somewhat atypical of what subsequently became famous as </w:t>
      </w:r>
      <w:ins w:id="7" w:author="Lauren Delaronde" w:date="2014-03-10T12:09:00Z">
        <w:r w:rsidR="00FE2CC7">
          <w:rPr>
            <w:lang w:val="en-US"/>
          </w:rPr>
          <w:t>“</w:t>
        </w:r>
      </w:ins>
      <w:del w:id="8" w:author="Lauren Delaronde" w:date="2014-03-10T12:09:00Z">
        <w:r w:rsidDel="00FE2CC7">
          <w:rPr>
            <w:lang w:val="en-US"/>
          </w:rPr>
          <w:delText>‘</w:delText>
        </w:r>
      </w:del>
      <w:r>
        <w:rPr>
          <w:lang w:val="en-US"/>
        </w:rPr>
        <w:t>Dalit</w:t>
      </w:r>
      <w:ins w:id="9" w:author="Lauren Delaronde" w:date="2014-03-10T12:09:00Z">
        <w:r w:rsidR="00FE2CC7">
          <w:rPr>
            <w:lang w:val="en-US"/>
          </w:rPr>
          <w:t>”</w:t>
        </w:r>
      </w:ins>
      <w:del w:id="10" w:author="Lauren Delaronde" w:date="2014-03-10T12:09:00Z">
        <w:r w:rsidR="007F6E06" w:rsidDel="00FE2CC7">
          <w:rPr>
            <w:lang w:val="en-US"/>
          </w:rPr>
          <w:delText>’</w:delText>
        </w:r>
      </w:del>
      <w:r w:rsidR="00F93160">
        <w:rPr>
          <w:lang w:val="en-US"/>
        </w:rPr>
        <w:t xml:space="preserve"> </w:t>
      </w:r>
      <w:r>
        <w:rPr>
          <w:lang w:val="en-US"/>
        </w:rPr>
        <w:t>literature</w:t>
      </w:r>
      <w:r w:rsidR="007F6E06">
        <w:rPr>
          <w:lang w:val="en-US"/>
        </w:rPr>
        <w:t xml:space="preserve"> (</w:t>
      </w:r>
      <w:del w:id="11" w:author="Lauren Delaronde" w:date="2014-03-10T12:09:00Z">
        <w:r w:rsidDel="00FE2CC7">
          <w:rPr>
            <w:lang w:val="en-US"/>
          </w:rPr>
          <w:delText>‘</w:delText>
        </w:r>
      </w:del>
      <w:r>
        <w:rPr>
          <w:lang w:val="en-US"/>
        </w:rPr>
        <w:t>literature of the oppressed</w:t>
      </w:r>
      <w:del w:id="12" w:author="Lauren Delaronde" w:date="2014-03-10T12:09:00Z">
        <w:r w:rsidDel="00FE2CC7">
          <w:rPr>
            <w:lang w:val="en-US"/>
          </w:rPr>
          <w:delText>’</w:delText>
        </w:r>
      </w:del>
      <w:r w:rsidR="007F6E06">
        <w:rPr>
          <w:lang w:val="en-US"/>
        </w:rPr>
        <w:t xml:space="preserve">) </w:t>
      </w:r>
      <w:r>
        <w:rPr>
          <w:lang w:val="en-US"/>
        </w:rPr>
        <w:t>after 1972. Bagul was also</w:t>
      </w:r>
      <w:r w:rsidR="00F93160">
        <w:rPr>
          <w:lang w:val="en-US"/>
        </w:rPr>
        <w:t xml:space="preserve"> </w:t>
      </w:r>
      <w:r w:rsidR="007F6E06">
        <w:rPr>
          <w:lang w:val="en-US"/>
        </w:rPr>
        <w:t xml:space="preserve">actively </w:t>
      </w:r>
      <w:r>
        <w:rPr>
          <w:lang w:val="en-US"/>
        </w:rPr>
        <w:t xml:space="preserve">involved in the discussions that </w:t>
      </w:r>
      <w:r w:rsidR="007F6E06">
        <w:rPr>
          <w:lang w:val="en-US"/>
        </w:rPr>
        <w:t xml:space="preserve">would later lead </w:t>
      </w:r>
      <w:r>
        <w:rPr>
          <w:lang w:val="en-US"/>
        </w:rPr>
        <w:t>to the founding of the Dalit</w:t>
      </w:r>
      <w:r w:rsidR="007F6E06">
        <w:rPr>
          <w:lang w:val="en-US"/>
        </w:rPr>
        <w:t xml:space="preserve"> </w:t>
      </w:r>
      <w:r>
        <w:rPr>
          <w:lang w:val="en-US"/>
        </w:rPr>
        <w:t>Panther</w:t>
      </w:r>
      <w:r w:rsidR="007F6E06">
        <w:rPr>
          <w:lang w:val="en-US"/>
        </w:rPr>
        <w:t>s</w:t>
      </w:r>
      <w:r>
        <w:rPr>
          <w:lang w:val="en-US"/>
        </w:rPr>
        <w:t>. Having published stories in magazines earlier, he published his</w:t>
      </w:r>
      <w:r w:rsidR="007F6E06">
        <w:rPr>
          <w:lang w:val="en-US"/>
        </w:rPr>
        <w:t xml:space="preserve"> </w:t>
      </w:r>
      <w:r>
        <w:rPr>
          <w:lang w:val="en-US"/>
        </w:rPr>
        <w:t>first volume of short stories</w:t>
      </w:r>
      <w:ins w:id="13" w:author="Lauren Delaronde" w:date="2014-03-10T12:11:00Z">
        <w:r w:rsidR="00FE2CC7">
          <w:rPr>
            <w:lang w:val="en-US"/>
          </w:rPr>
          <w:t xml:space="preserve"> called</w:t>
        </w:r>
      </w:ins>
      <w:del w:id="14" w:author="Lauren Delaronde" w:date="2014-03-10T12:11:00Z">
        <w:r w:rsidDel="00FE2CC7">
          <w:rPr>
            <w:lang w:val="en-US"/>
          </w:rPr>
          <w:delText>,</w:delText>
        </w:r>
      </w:del>
      <w:r>
        <w:rPr>
          <w:lang w:val="en-US"/>
        </w:rPr>
        <w:t xml:space="preserve"> </w:t>
      </w:r>
      <w:r w:rsidRPr="001F6A85">
        <w:rPr>
          <w:i/>
          <w:lang w:val="en-US"/>
        </w:rPr>
        <w:t>Jevha Mi Jaat Chorli Hoti</w:t>
      </w:r>
      <w:r>
        <w:rPr>
          <w:lang w:val="en-US"/>
        </w:rPr>
        <w:t xml:space="preserve"> (</w:t>
      </w:r>
      <w:r w:rsidRPr="00FE2CC7">
        <w:rPr>
          <w:i/>
          <w:lang w:val="en-US"/>
          <w:rPrChange w:id="15" w:author="Lauren Delaronde" w:date="2014-03-10T12:11:00Z">
            <w:rPr>
              <w:lang w:val="en-US"/>
            </w:rPr>
          </w:rPrChange>
        </w:rPr>
        <w:t>When I Hid My</w:t>
      </w:r>
      <w:r w:rsidR="00F93160" w:rsidRPr="00FE2CC7">
        <w:rPr>
          <w:i/>
          <w:lang w:val="en-US"/>
          <w:rPrChange w:id="16" w:author="Lauren Delaronde" w:date="2014-03-10T12:11:00Z">
            <w:rPr>
              <w:lang w:val="en-US"/>
            </w:rPr>
          </w:rPrChange>
        </w:rPr>
        <w:t xml:space="preserve"> </w:t>
      </w:r>
      <w:r w:rsidRPr="00FE2CC7">
        <w:rPr>
          <w:i/>
          <w:lang w:val="en-US"/>
          <w:rPrChange w:id="17" w:author="Lauren Delaronde" w:date="2014-03-10T12:11:00Z">
            <w:rPr>
              <w:lang w:val="en-US"/>
            </w:rPr>
          </w:rPrChange>
        </w:rPr>
        <w:t>Caste</w:t>
      </w:r>
      <w:r>
        <w:rPr>
          <w:lang w:val="en-US"/>
        </w:rPr>
        <w:t>, 1963). He</w:t>
      </w:r>
      <w:r w:rsidR="007F6E06">
        <w:rPr>
          <w:lang w:val="en-US"/>
        </w:rPr>
        <w:t xml:space="preserve"> </w:t>
      </w:r>
      <w:r>
        <w:rPr>
          <w:lang w:val="en-US"/>
        </w:rPr>
        <w:t>reinforced his reputation with his short story</w:t>
      </w:r>
      <w:r w:rsidR="00F93160">
        <w:rPr>
          <w:lang w:val="en-US"/>
        </w:rPr>
        <w:t xml:space="preserve"> </w:t>
      </w:r>
      <w:r>
        <w:rPr>
          <w:lang w:val="en-US"/>
        </w:rPr>
        <w:t xml:space="preserve">collection </w:t>
      </w:r>
      <w:r w:rsidRPr="001F6A85">
        <w:rPr>
          <w:i/>
          <w:lang w:val="en-US"/>
        </w:rPr>
        <w:t>Maran Swasta Hot Ahe</w:t>
      </w:r>
      <w:r>
        <w:rPr>
          <w:lang w:val="en-US"/>
        </w:rPr>
        <w:t xml:space="preserve"> (</w:t>
      </w:r>
      <w:r w:rsidRPr="00FE2CC7">
        <w:rPr>
          <w:i/>
          <w:lang w:val="en-US"/>
          <w:rPrChange w:id="18" w:author="Lauren Delaronde" w:date="2014-03-10T12:12:00Z">
            <w:rPr>
              <w:lang w:val="en-US"/>
            </w:rPr>
          </w:rPrChange>
        </w:rPr>
        <w:t>Death is Becoming Cheaper</w:t>
      </w:r>
      <w:r>
        <w:rPr>
          <w:lang w:val="en-US"/>
        </w:rPr>
        <w:t>, 1969).  Most</w:t>
      </w:r>
      <w:r w:rsidR="00F93160">
        <w:rPr>
          <w:lang w:val="en-US"/>
        </w:rPr>
        <w:t xml:space="preserve"> </w:t>
      </w:r>
      <w:r>
        <w:rPr>
          <w:lang w:val="en-US"/>
        </w:rPr>
        <w:t xml:space="preserve">of his stories explore </w:t>
      </w:r>
      <w:ins w:id="19" w:author="Lauren Delaronde" w:date="2014-03-10T12:13:00Z">
        <w:r w:rsidR="00FE2CC7">
          <w:rPr>
            <w:lang w:val="en-US"/>
          </w:rPr>
          <w:t>“</w:t>
        </w:r>
      </w:ins>
      <w:del w:id="20" w:author="Lauren Delaronde" w:date="2014-03-10T12:13:00Z">
        <w:r w:rsidDel="00FE2CC7">
          <w:rPr>
            <w:lang w:val="en-US"/>
          </w:rPr>
          <w:delText>‘</w:delText>
        </w:r>
      </w:del>
      <w:r>
        <w:rPr>
          <w:lang w:val="en-US"/>
        </w:rPr>
        <w:t>lumpen</w:t>
      </w:r>
      <w:ins w:id="21" w:author="Lauren Delaronde" w:date="2014-03-10T12:14:00Z">
        <w:r w:rsidR="00FE2CC7">
          <w:rPr>
            <w:lang w:val="en-US"/>
          </w:rPr>
          <w:t>”</w:t>
        </w:r>
      </w:ins>
      <w:del w:id="22" w:author="Lauren Delaronde" w:date="2014-03-10T12:13:00Z">
        <w:r w:rsidDel="00FE2CC7">
          <w:rPr>
            <w:lang w:val="en-US"/>
          </w:rPr>
          <w:delText>’</w:delText>
        </w:r>
      </w:del>
      <w:r>
        <w:rPr>
          <w:lang w:val="en-US"/>
        </w:rPr>
        <w:t xml:space="preserve"> characters</w:t>
      </w:r>
      <w:del w:id="23" w:author="Lauren Delaronde" w:date="2014-03-10T12:13:00Z">
        <w:r w:rsidDel="00FE2CC7">
          <w:rPr>
            <w:lang w:val="en-US"/>
          </w:rPr>
          <w:delText>’</w:delText>
        </w:r>
      </w:del>
      <w:r w:rsidR="007F6E06">
        <w:rPr>
          <w:lang w:val="en-US"/>
        </w:rPr>
        <w:t xml:space="preserve"> and the ethical implications</w:t>
      </w:r>
      <w:r w:rsidR="00F93160">
        <w:rPr>
          <w:lang w:val="en-US"/>
        </w:rPr>
        <w:t xml:space="preserve"> </w:t>
      </w:r>
      <w:r w:rsidR="007F6E06">
        <w:rPr>
          <w:lang w:val="en-US"/>
        </w:rPr>
        <w:t xml:space="preserve">of their </w:t>
      </w:r>
      <w:r>
        <w:rPr>
          <w:lang w:val="en-US"/>
        </w:rPr>
        <w:t>actions</w:t>
      </w:r>
      <w:r w:rsidR="007F6E06">
        <w:rPr>
          <w:lang w:val="en-US"/>
        </w:rPr>
        <w:t xml:space="preserve"> as they fight to survive </w:t>
      </w:r>
      <w:del w:id="24" w:author="Lauren Delaronde" w:date="2014-03-10T12:15:00Z">
        <w:r w:rsidR="007F6E06" w:rsidDel="00FE2CC7">
          <w:rPr>
            <w:lang w:val="en-US"/>
          </w:rPr>
          <w:delText xml:space="preserve"> </w:delText>
        </w:r>
      </w:del>
      <w:r w:rsidR="007F6E06">
        <w:rPr>
          <w:lang w:val="en-US"/>
        </w:rPr>
        <w:t xml:space="preserve">the unrelenting misery and poverty of urban modernity. They are </w:t>
      </w:r>
      <w:r>
        <w:rPr>
          <w:lang w:val="en-US"/>
        </w:rPr>
        <w:t xml:space="preserve">characters </w:t>
      </w:r>
      <w:r w:rsidR="007F6E06">
        <w:rPr>
          <w:lang w:val="en-US"/>
        </w:rPr>
        <w:t xml:space="preserve">who </w:t>
      </w:r>
      <w:r>
        <w:rPr>
          <w:lang w:val="en-US"/>
        </w:rPr>
        <w:t>surviv</w:t>
      </w:r>
      <w:r w:rsidR="007F6E06">
        <w:rPr>
          <w:lang w:val="en-US"/>
        </w:rPr>
        <w:t>e</w:t>
      </w:r>
      <w:r>
        <w:rPr>
          <w:lang w:val="en-US"/>
        </w:rPr>
        <w:t xml:space="preserve"> (or not) in limit situations of hunger</w:t>
      </w:r>
      <w:r w:rsidR="007F6E06">
        <w:rPr>
          <w:lang w:val="en-US"/>
        </w:rPr>
        <w:t xml:space="preserve"> and </w:t>
      </w:r>
      <w:r>
        <w:rPr>
          <w:lang w:val="en-US"/>
        </w:rPr>
        <w:t>criminality, in dwellings without any civic amenities, and often</w:t>
      </w:r>
      <w:r w:rsidR="00F93160">
        <w:rPr>
          <w:lang w:val="en-US"/>
        </w:rPr>
        <w:t xml:space="preserve"> </w:t>
      </w:r>
      <w:r>
        <w:rPr>
          <w:lang w:val="en-US"/>
        </w:rPr>
        <w:t>exploit or violat</w:t>
      </w:r>
      <w:r w:rsidR="007F6E06">
        <w:rPr>
          <w:lang w:val="en-US"/>
        </w:rPr>
        <w:t xml:space="preserve">e </w:t>
      </w:r>
      <w:r>
        <w:rPr>
          <w:lang w:val="en-US"/>
        </w:rPr>
        <w:t xml:space="preserve">other characters in </w:t>
      </w:r>
      <w:r w:rsidR="007F6E06">
        <w:rPr>
          <w:lang w:val="en-US"/>
        </w:rPr>
        <w:t>similar</w:t>
      </w:r>
      <w:r>
        <w:rPr>
          <w:lang w:val="en-US"/>
        </w:rPr>
        <w:t xml:space="preserve"> </w:t>
      </w:r>
      <w:r w:rsidR="007F6E06">
        <w:rPr>
          <w:lang w:val="en-US"/>
        </w:rPr>
        <w:t>circumstances.</w:t>
      </w:r>
    </w:p>
    <w:p w14:paraId="703A058B" w14:textId="2317FF1D" w:rsidR="00F93160" w:rsidRDefault="00F93160" w:rsidP="001F6A85">
      <w:pPr>
        <w:spacing w:after="120" w:line="360" w:lineRule="auto"/>
        <w:rPr>
          <w:lang w:val="en-US"/>
        </w:rPr>
      </w:pPr>
      <w:r>
        <w:rPr>
          <w:lang w:val="en-US"/>
        </w:rPr>
        <w:t xml:space="preserve"> </w:t>
      </w:r>
      <w:ins w:id="25" w:author="Lauren Delaronde" w:date="2014-03-10T12:17:00Z">
        <w:r w:rsidR="00AB5B40">
          <w:rPr>
            <w:lang w:val="en-US"/>
          </w:rPr>
          <w:t>“</w:t>
        </w:r>
      </w:ins>
      <w:del w:id="26" w:author="Lauren Delaronde" w:date="2014-03-10T12:17:00Z">
        <w:r w:rsidR="00C34015" w:rsidDel="00AB5B40">
          <w:rPr>
            <w:lang w:val="en-US"/>
          </w:rPr>
          <w:delText>‘</w:delText>
        </w:r>
      </w:del>
      <w:r w:rsidR="00C34015">
        <w:rPr>
          <w:lang w:val="en-US"/>
        </w:rPr>
        <w:t>Caste</w:t>
      </w:r>
      <w:ins w:id="27" w:author="Lauren Delaronde" w:date="2014-03-10T12:17:00Z">
        <w:r w:rsidR="00AB5B40">
          <w:rPr>
            <w:lang w:val="en-US"/>
          </w:rPr>
          <w:t>”</w:t>
        </w:r>
      </w:ins>
      <w:del w:id="28" w:author="Lauren Delaronde" w:date="2014-03-10T12:17:00Z">
        <w:r w:rsidR="00C34015" w:rsidDel="00AB5B40">
          <w:rPr>
            <w:lang w:val="en-US"/>
          </w:rPr>
          <w:delText>’</w:delText>
        </w:r>
      </w:del>
      <w:r w:rsidR="00C34015">
        <w:rPr>
          <w:lang w:val="en-US"/>
        </w:rPr>
        <w:t xml:space="preserve"> often serves as metonymic social detail in his stories, rarely</w:t>
      </w:r>
      <w:r>
        <w:rPr>
          <w:lang w:val="en-US"/>
        </w:rPr>
        <w:t xml:space="preserve"> </w:t>
      </w:r>
      <w:r w:rsidR="00C34015">
        <w:rPr>
          <w:lang w:val="en-US"/>
        </w:rPr>
        <w:t>becoming a theme</w:t>
      </w:r>
      <w:ins w:id="29" w:author="Lauren Delaronde" w:date="2014-03-10T12:18:00Z">
        <w:r w:rsidR="00AB5B40">
          <w:rPr>
            <w:lang w:val="en-US"/>
          </w:rPr>
          <w:t xml:space="preserve"> </w:t>
        </w:r>
      </w:ins>
      <w:del w:id="30" w:author="Lauren Delaronde" w:date="2014-03-10T12:18:00Z">
        <w:r w:rsidR="00C34015" w:rsidDel="00AB5B40">
          <w:rPr>
            <w:lang w:val="en-US"/>
          </w:rPr>
          <w:delText>-</w:delText>
        </w:r>
      </w:del>
      <w:r w:rsidR="00C34015">
        <w:rPr>
          <w:lang w:val="en-US"/>
        </w:rPr>
        <w:t>in</w:t>
      </w:r>
      <w:ins w:id="31" w:author="Lauren Delaronde" w:date="2014-03-10T12:18:00Z">
        <w:r w:rsidR="00AB5B40">
          <w:rPr>
            <w:lang w:val="en-US"/>
          </w:rPr>
          <w:t xml:space="preserve"> </w:t>
        </w:r>
      </w:ins>
      <w:del w:id="32" w:author="Lauren Delaronde" w:date="2014-03-10T12:18:00Z">
        <w:r w:rsidR="00C34015" w:rsidDel="00AB5B40">
          <w:rPr>
            <w:lang w:val="en-US"/>
          </w:rPr>
          <w:delText>-</w:delText>
        </w:r>
      </w:del>
      <w:r w:rsidR="00C34015">
        <w:rPr>
          <w:lang w:val="en-US"/>
        </w:rPr>
        <w:t xml:space="preserve">itself as in much subsequent </w:t>
      </w:r>
      <w:del w:id="33" w:author="Lauren Delaronde" w:date="2014-03-10T12:20:00Z">
        <w:r w:rsidR="00C34015" w:rsidDel="00AB5B40">
          <w:rPr>
            <w:lang w:val="en-US"/>
          </w:rPr>
          <w:delText>‘</w:delText>
        </w:r>
      </w:del>
      <w:ins w:id="34" w:author="Lauren Delaronde" w:date="2014-03-10T12:20:00Z">
        <w:r w:rsidR="00AB5B40">
          <w:rPr>
            <w:lang w:val="en-US"/>
          </w:rPr>
          <w:t>D</w:t>
        </w:r>
      </w:ins>
      <w:del w:id="35" w:author="Lauren Delaronde" w:date="2014-03-10T12:20:00Z">
        <w:r w:rsidR="00C34015" w:rsidDel="00AB5B40">
          <w:rPr>
            <w:lang w:val="en-US"/>
          </w:rPr>
          <w:delText>d</w:delText>
        </w:r>
      </w:del>
      <w:r w:rsidR="00C34015">
        <w:rPr>
          <w:lang w:val="en-US"/>
        </w:rPr>
        <w:t>alit</w:t>
      </w:r>
      <w:del w:id="36" w:author="Lauren Delaronde" w:date="2014-03-10T12:20:00Z">
        <w:r w:rsidR="00C34015" w:rsidDel="00AB5B40">
          <w:rPr>
            <w:lang w:val="en-US"/>
          </w:rPr>
          <w:delText>’</w:delText>
        </w:r>
      </w:del>
      <w:r w:rsidR="00C34015">
        <w:rPr>
          <w:lang w:val="en-US"/>
        </w:rPr>
        <w:t xml:space="preserve"> writing. An</w:t>
      </w:r>
      <w:r>
        <w:rPr>
          <w:lang w:val="en-US"/>
        </w:rPr>
        <w:t xml:space="preserve"> </w:t>
      </w:r>
      <w:r w:rsidR="00C34015">
        <w:rPr>
          <w:lang w:val="en-US"/>
        </w:rPr>
        <w:t>outstanding feature of his writing is the almost aporetic schism between</w:t>
      </w:r>
      <w:r>
        <w:rPr>
          <w:lang w:val="en-US"/>
        </w:rPr>
        <w:t xml:space="preserve"> </w:t>
      </w:r>
      <w:del w:id="37" w:author="Lauren Delaronde" w:date="2014-03-10T12:21:00Z">
        <w:r w:rsidR="00C34015" w:rsidDel="00AB5B40">
          <w:rPr>
            <w:lang w:val="en-US"/>
          </w:rPr>
          <w:delText>‘</w:delText>
        </w:r>
      </w:del>
      <w:r w:rsidR="00C34015">
        <w:rPr>
          <w:lang w:val="en-US"/>
        </w:rPr>
        <w:t>style</w:t>
      </w:r>
      <w:del w:id="38" w:author="Lauren Delaronde" w:date="2014-03-10T12:21:00Z">
        <w:r w:rsidR="00C34015" w:rsidDel="00AB5B40">
          <w:rPr>
            <w:lang w:val="en-US"/>
          </w:rPr>
          <w:delText>’</w:delText>
        </w:r>
      </w:del>
      <w:r w:rsidR="00C34015">
        <w:rPr>
          <w:lang w:val="en-US"/>
        </w:rPr>
        <w:t xml:space="preserve"> (especially diction) and </w:t>
      </w:r>
      <w:del w:id="39" w:author="Lauren Delaronde" w:date="2014-03-10T12:21:00Z">
        <w:r w:rsidR="00C34015" w:rsidDel="00AB5B40">
          <w:rPr>
            <w:lang w:val="en-US"/>
          </w:rPr>
          <w:delText>‘</w:delText>
        </w:r>
      </w:del>
      <w:r w:rsidR="00C34015">
        <w:rPr>
          <w:lang w:val="en-US"/>
        </w:rPr>
        <w:t>content</w:t>
      </w:r>
      <w:del w:id="40" w:author="Lauren Delaronde" w:date="2014-03-10T12:21:00Z">
        <w:r w:rsidR="00C34015" w:rsidDel="00AB5B40">
          <w:rPr>
            <w:lang w:val="en-US"/>
          </w:rPr>
          <w:delText>’</w:delText>
        </w:r>
      </w:del>
      <w:r w:rsidR="00C34015">
        <w:rPr>
          <w:lang w:val="en-US"/>
        </w:rPr>
        <w:t>: the diction frequently is</w:t>
      </w:r>
      <w:r>
        <w:rPr>
          <w:lang w:val="en-US"/>
        </w:rPr>
        <w:t xml:space="preserve"> </w:t>
      </w:r>
      <w:r w:rsidR="00C34015">
        <w:rPr>
          <w:lang w:val="en-US"/>
        </w:rPr>
        <w:t xml:space="preserve">alliterative and tends to use words </w:t>
      </w:r>
      <w:del w:id="41" w:author="Lauren Delaronde" w:date="2014-03-10T12:22:00Z">
        <w:r w:rsidR="00C34015" w:rsidDel="00B64DE2">
          <w:rPr>
            <w:lang w:val="en-US"/>
          </w:rPr>
          <w:delText xml:space="preserve">that are </w:delText>
        </w:r>
      </w:del>
      <w:r w:rsidR="00C34015">
        <w:rPr>
          <w:lang w:val="en-US"/>
        </w:rPr>
        <w:t>derived from Sanskrit (a</w:t>
      </w:r>
      <w:r>
        <w:rPr>
          <w:lang w:val="en-US"/>
        </w:rPr>
        <w:t xml:space="preserve"> </w:t>
      </w:r>
      <w:r w:rsidR="00C34015">
        <w:rPr>
          <w:lang w:val="en-US"/>
        </w:rPr>
        <w:t xml:space="preserve">mark of </w:t>
      </w:r>
      <w:ins w:id="42" w:author="Lauren Delaronde" w:date="2014-03-10T12:22:00Z">
        <w:r w:rsidR="00B64DE2">
          <w:rPr>
            <w:lang w:val="en-US"/>
          </w:rPr>
          <w:t>“</w:t>
        </w:r>
      </w:ins>
      <w:del w:id="43" w:author="Lauren Delaronde" w:date="2014-03-10T12:22:00Z">
        <w:r w:rsidR="00C34015" w:rsidDel="00B64DE2">
          <w:rPr>
            <w:lang w:val="en-US"/>
          </w:rPr>
          <w:delText>‘</w:delText>
        </w:r>
      </w:del>
      <w:r w:rsidR="00C34015">
        <w:rPr>
          <w:lang w:val="en-US"/>
        </w:rPr>
        <w:t>high</w:t>
      </w:r>
      <w:ins w:id="44" w:author="Lauren Delaronde" w:date="2014-03-10T12:22:00Z">
        <w:r w:rsidR="00B64DE2">
          <w:rPr>
            <w:lang w:val="en-US"/>
          </w:rPr>
          <w:t>”</w:t>
        </w:r>
      </w:ins>
      <w:del w:id="45" w:author="Lauren Delaronde" w:date="2014-03-10T12:22:00Z">
        <w:r w:rsidR="00C34015" w:rsidDel="00B64DE2">
          <w:rPr>
            <w:lang w:val="en-US"/>
          </w:rPr>
          <w:delText>’</w:delText>
        </w:r>
      </w:del>
      <w:r w:rsidR="00C34015">
        <w:rPr>
          <w:lang w:val="en-US"/>
        </w:rPr>
        <w:t xml:space="preserve"> Marathi), whereas the content is the gruesome and</w:t>
      </w:r>
      <w:r>
        <w:rPr>
          <w:lang w:val="en-US"/>
        </w:rPr>
        <w:t xml:space="preserve"> </w:t>
      </w:r>
      <w:r w:rsidR="00C34015">
        <w:rPr>
          <w:lang w:val="en-US"/>
        </w:rPr>
        <w:t>near-impossible lives of the characters in his stories. Such an aesthetic</w:t>
      </w:r>
      <w:r>
        <w:rPr>
          <w:lang w:val="en-US"/>
        </w:rPr>
        <w:t xml:space="preserve"> </w:t>
      </w:r>
      <w:r w:rsidR="00C34015">
        <w:rPr>
          <w:lang w:val="en-US"/>
        </w:rPr>
        <w:t xml:space="preserve">of discord could very well </w:t>
      </w:r>
      <w:del w:id="46" w:author="Lauren Delaronde" w:date="2014-03-10T12:23:00Z">
        <w:r w:rsidR="00C34015" w:rsidDel="005612D0">
          <w:rPr>
            <w:lang w:val="en-US"/>
          </w:rPr>
          <w:delText xml:space="preserve">be said to </w:delText>
        </w:r>
      </w:del>
      <w:r w:rsidR="00C34015">
        <w:rPr>
          <w:lang w:val="en-US"/>
        </w:rPr>
        <w:t>be a feature of modern Marathi</w:t>
      </w:r>
      <w:r>
        <w:rPr>
          <w:lang w:val="en-US"/>
        </w:rPr>
        <w:t xml:space="preserve"> </w:t>
      </w:r>
      <w:r w:rsidR="00C34015">
        <w:rPr>
          <w:lang w:val="en-US"/>
        </w:rPr>
        <w:t>literature</w:t>
      </w:r>
      <w:ins w:id="47" w:author="Lauren Delaronde" w:date="2014-03-10T12:23:00Z">
        <w:r w:rsidR="007A27B1">
          <w:rPr>
            <w:lang w:val="en-US"/>
          </w:rPr>
          <w:t>,</w:t>
        </w:r>
      </w:ins>
      <w:r w:rsidR="00C34015">
        <w:rPr>
          <w:lang w:val="en-US"/>
        </w:rPr>
        <w:t xml:space="preserve"> because Marathi literature became </w:t>
      </w:r>
      <w:ins w:id="48" w:author="Lauren Delaronde" w:date="2014-03-10T12:23:00Z">
        <w:r w:rsidR="007A27B1">
          <w:rPr>
            <w:lang w:val="en-US"/>
          </w:rPr>
          <w:t>M</w:t>
        </w:r>
      </w:ins>
      <w:del w:id="49" w:author="Lauren Delaronde" w:date="2014-03-10T12:23:00Z">
        <w:r w:rsidR="00C34015" w:rsidDel="007A27B1">
          <w:rPr>
            <w:lang w:val="en-US"/>
          </w:rPr>
          <w:delText>m</w:delText>
        </w:r>
      </w:del>
      <w:r w:rsidR="00C34015">
        <w:rPr>
          <w:lang w:val="en-US"/>
        </w:rPr>
        <w:t xml:space="preserve">odern and </w:t>
      </w:r>
      <w:ins w:id="50" w:author="Lauren Delaronde" w:date="2014-03-10T12:23:00Z">
        <w:r w:rsidR="007A27B1">
          <w:rPr>
            <w:lang w:val="en-US"/>
          </w:rPr>
          <w:t>M</w:t>
        </w:r>
      </w:ins>
      <w:del w:id="51" w:author="Lauren Delaronde" w:date="2014-03-10T12:23:00Z">
        <w:r w:rsidR="00C34015" w:rsidDel="007A27B1">
          <w:rPr>
            <w:lang w:val="en-US"/>
          </w:rPr>
          <w:delText>m</w:delText>
        </w:r>
      </w:del>
      <w:r w:rsidR="00C34015">
        <w:rPr>
          <w:lang w:val="en-US"/>
        </w:rPr>
        <w:t>odernist</w:t>
      </w:r>
      <w:ins w:id="52" w:author="Lauren Delaronde" w:date="2014-03-10T12:23:00Z">
        <w:r w:rsidR="007A27B1">
          <w:rPr>
            <w:lang w:val="en-US"/>
          </w:rPr>
          <w:t>,</w:t>
        </w:r>
      </w:ins>
      <w:r>
        <w:rPr>
          <w:lang w:val="en-US"/>
        </w:rPr>
        <w:t xml:space="preserve"> </w:t>
      </w:r>
      <w:r w:rsidR="00C34015">
        <w:rPr>
          <w:lang w:val="en-US"/>
        </w:rPr>
        <w:t xml:space="preserve">especially with the rise of </w:t>
      </w:r>
      <w:del w:id="53" w:author="Lauren Delaronde" w:date="2014-03-10T12:23:00Z">
        <w:r w:rsidR="00C34015" w:rsidDel="007A27B1">
          <w:rPr>
            <w:lang w:val="en-US"/>
          </w:rPr>
          <w:delText>‘</w:delText>
        </w:r>
      </w:del>
      <w:r w:rsidR="00C34015">
        <w:rPr>
          <w:lang w:val="en-US"/>
        </w:rPr>
        <w:t>Dalit</w:t>
      </w:r>
      <w:del w:id="54" w:author="Lauren Delaronde" w:date="2014-03-10T12:23:00Z">
        <w:r w:rsidR="00C34015" w:rsidDel="007A27B1">
          <w:rPr>
            <w:lang w:val="en-US"/>
          </w:rPr>
          <w:delText>’</w:delText>
        </w:r>
      </w:del>
      <w:r w:rsidR="00C34015">
        <w:rPr>
          <w:lang w:val="en-US"/>
        </w:rPr>
        <w:t xml:space="preserve"> literature—and Bagul, along with a</w:t>
      </w:r>
      <w:r>
        <w:rPr>
          <w:lang w:val="en-US"/>
        </w:rPr>
        <w:t xml:space="preserve"> </w:t>
      </w:r>
      <w:r w:rsidR="00C34015">
        <w:rPr>
          <w:lang w:val="en-US"/>
        </w:rPr>
        <w:t>few other authors, was at the cutting edge.</w:t>
      </w:r>
      <w:r>
        <w:rPr>
          <w:lang w:val="en-US"/>
        </w:rPr>
        <w:t xml:space="preserve"> </w:t>
      </w:r>
    </w:p>
    <w:p w14:paraId="4874E5A7" w14:textId="74407D33" w:rsidR="00F93160" w:rsidRDefault="00C34015" w:rsidP="001F6A85">
      <w:pPr>
        <w:spacing w:after="120" w:line="360" w:lineRule="auto"/>
        <w:rPr>
          <w:lang w:val="en-US"/>
        </w:rPr>
      </w:pPr>
      <w:r>
        <w:rPr>
          <w:lang w:val="en-US"/>
        </w:rPr>
        <w:t xml:space="preserve">Bagul’s novella </w:t>
      </w:r>
      <w:r w:rsidRPr="001F6A85">
        <w:rPr>
          <w:i/>
          <w:lang w:val="en-US"/>
        </w:rPr>
        <w:t>Sood</w:t>
      </w:r>
      <w:r>
        <w:rPr>
          <w:lang w:val="en-US"/>
        </w:rPr>
        <w:t xml:space="preserve"> (</w:t>
      </w:r>
      <w:r w:rsidRPr="007A27B1">
        <w:rPr>
          <w:i/>
          <w:lang w:val="en-US"/>
          <w:rPrChange w:id="55" w:author="Lauren Delaronde" w:date="2014-03-10T12:25:00Z">
            <w:rPr>
              <w:lang w:val="en-US"/>
            </w:rPr>
          </w:rPrChange>
        </w:rPr>
        <w:t>Revenge</w:t>
      </w:r>
      <w:r w:rsidR="007F6E06">
        <w:rPr>
          <w:lang w:val="en-US"/>
        </w:rPr>
        <w:t>, 1970</w:t>
      </w:r>
      <w:r>
        <w:rPr>
          <w:lang w:val="en-US"/>
        </w:rPr>
        <w:t>) uniquely explores the life of a</w:t>
      </w:r>
      <w:r w:rsidR="00F93160">
        <w:rPr>
          <w:lang w:val="en-US"/>
        </w:rPr>
        <w:t xml:space="preserve"> </w:t>
      </w:r>
      <w:r>
        <w:rPr>
          <w:lang w:val="en-US"/>
        </w:rPr>
        <w:t>beautiful woman who is exploited by men, raped and humiliated in other</w:t>
      </w:r>
      <w:r w:rsidR="00F93160">
        <w:rPr>
          <w:lang w:val="en-US"/>
        </w:rPr>
        <w:t xml:space="preserve"> </w:t>
      </w:r>
      <w:r>
        <w:rPr>
          <w:lang w:val="en-US"/>
        </w:rPr>
        <w:t xml:space="preserve">ways, and wishes to become a man. For most </w:t>
      </w:r>
      <w:del w:id="56" w:author="Lauren Delaronde" w:date="2014-03-10T12:26:00Z">
        <w:r w:rsidDel="007A27B1">
          <w:rPr>
            <w:lang w:val="en-US"/>
          </w:rPr>
          <w:delText>part</w:delText>
        </w:r>
      </w:del>
      <w:r>
        <w:rPr>
          <w:lang w:val="en-US"/>
        </w:rPr>
        <w:t xml:space="preserve"> of the novella, she</w:t>
      </w:r>
      <w:r w:rsidR="007F6E06">
        <w:rPr>
          <w:lang w:val="en-US"/>
        </w:rPr>
        <w:t xml:space="preserve"> </w:t>
      </w:r>
      <w:del w:id="57" w:author="Lauren Delaronde" w:date="2014-03-10T12:26:00Z">
        <w:r w:rsidR="00F93160" w:rsidDel="007A27B1">
          <w:rPr>
            <w:lang w:val="en-US"/>
          </w:rPr>
          <w:delText xml:space="preserve"> </w:delText>
        </w:r>
      </w:del>
      <w:r>
        <w:rPr>
          <w:lang w:val="en-US"/>
        </w:rPr>
        <w:t>dresses up as a male sadhu and travels with her spiritual guru. Other</w:t>
      </w:r>
      <w:r w:rsidR="00F93160">
        <w:rPr>
          <w:lang w:val="en-US"/>
        </w:rPr>
        <w:t xml:space="preserve"> </w:t>
      </w:r>
      <w:r>
        <w:rPr>
          <w:lang w:val="en-US"/>
        </w:rPr>
        <w:t xml:space="preserve">stories by Bagul </w:t>
      </w:r>
      <w:r w:rsidR="007F6E06">
        <w:rPr>
          <w:lang w:val="en-US"/>
        </w:rPr>
        <w:t xml:space="preserve">also </w:t>
      </w:r>
      <w:r>
        <w:rPr>
          <w:lang w:val="en-US"/>
        </w:rPr>
        <w:t xml:space="preserve">often </w:t>
      </w:r>
      <w:r>
        <w:rPr>
          <w:lang w:val="en-US"/>
        </w:rPr>
        <w:lastRenderedPageBreak/>
        <w:t xml:space="preserve">focus on women characters </w:t>
      </w:r>
      <w:r w:rsidR="007F6E06">
        <w:rPr>
          <w:lang w:val="en-US"/>
        </w:rPr>
        <w:t xml:space="preserve">who </w:t>
      </w:r>
      <w:r>
        <w:rPr>
          <w:lang w:val="en-US"/>
        </w:rPr>
        <w:t>are exploited</w:t>
      </w:r>
      <w:r w:rsidR="00F93160">
        <w:rPr>
          <w:lang w:val="en-US"/>
        </w:rPr>
        <w:t xml:space="preserve"> </w:t>
      </w:r>
      <w:r>
        <w:rPr>
          <w:lang w:val="en-US"/>
        </w:rPr>
        <w:t xml:space="preserve">in </w:t>
      </w:r>
      <w:r w:rsidR="007F6E06">
        <w:rPr>
          <w:lang w:val="en-US"/>
        </w:rPr>
        <w:t xml:space="preserve">so </w:t>
      </w:r>
      <w:r>
        <w:rPr>
          <w:lang w:val="en-US"/>
        </w:rPr>
        <w:t xml:space="preserve">many ways. One such story </w:t>
      </w:r>
      <w:ins w:id="58" w:author="Lauren Delaronde" w:date="2014-03-10T12:27:00Z">
        <w:r w:rsidR="007A27B1">
          <w:rPr>
            <w:lang w:val="en-US"/>
          </w:rPr>
          <w:t>“</w:t>
        </w:r>
      </w:ins>
      <w:del w:id="59" w:author="Lauren Delaronde" w:date="2014-03-10T12:27:00Z">
        <w:r w:rsidDel="007A27B1">
          <w:rPr>
            <w:lang w:val="en-US"/>
          </w:rPr>
          <w:delText>‘</w:delText>
        </w:r>
      </w:del>
      <w:r>
        <w:rPr>
          <w:lang w:val="en-US"/>
        </w:rPr>
        <w:t>Aai</w:t>
      </w:r>
      <w:ins w:id="60" w:author="Lauren Delaronde" w:date="2014-03-10T12:27:00Z">
        <w:r w:rsidR="007A27B1">
          <w:rPr>
            <w:lang w:val="en-US"/>
          </w:rPr>
          <w:t>”</w:t>
        </w:r>
      </w:ins>
      <w:del w:id="61" w:author="Lauren Delaronde" w:date="2014-03-10T12:27:00Z">
        <w:r w:rsidDel="007A27B1">
          <w:rPr>
            <w:lang w:val="en-US"/>
          </w:rPr>
          <w:delText>’</w:delText>
        </w:r>
      </w:del>
      <w:r>
        <w:rPr>
          <w:lang w:val="en-US"/>
        </w:rPr>
        <w:t xml:space="preserve"> (</w:t>
      </w:r>
      <w:ins w:id="62" w:author="Lauren Delaronde" w:date="2014-03-10T12:27:00Z">
        <w:r w:rsidR="007A27B1">
          <w:rPr>
            <w:lang w:val="en-US"/>
          </w:rPr>
          <w:t>“</w:t>
        </w:r>
      </w:ins>
      <w:r>
        <w:rPr>
          <w:lang w:val="en-US"/>
        </w:rPr>
        <w:t>Mother</w:t>
      </w:r>
      <w:ins w:id="63" w:author="Lauren Delaronde" w:date="2014-03-10T12:27:00Z">
        <w:r w:rsidR="007A27B1">
          <w:rPr>
            <w:lang w:val="en-US"/>
          </w:rPr>
          <w:t>”</w:t>
        </w:r>
      </w:ins>
      <w:r>
        <w:rPr>
          <w:lang w:val="en-US"/>
        </w:rPr>
        <w:t>) has become particularly</w:t>
      </w:r>
      <w:r w:rsidR="00F93160">
        <w:rPr>
          <w:lang w:val="en-US"/>
        </w:rPr>
        <w:t xml:space="preserve"> </w:t>
      </w:r>
      <w:r w:rsidR="00B17925">
        <w:rPr>
          <w:lang w:val="en-US"/>
        </w:rPr>
        <w:t>well-known.</w:t>
      </w:r>
      <w:r w:rsidR="00B17925" w:rsidRPr="00B17925">
        <w:rPr>
          <w:lang w:val="en-US"/>
        </w:rPr>
        <w:t xml:space="preserve"> </w:t>
      </w:r>
      <w:r w:rsidR="00B17925">
        <w:rPr>
          <w:lang w:val="en-US"/>
        </w:rPr>
        <w:t xml:space="preserve">In spite of the popularity of </w:t>
      </w:r>
      <w:ins w:id="64" w:author="Lauren Delaronde" w:date="2014-03-10T12:27:00Z">
        <w:r w:rsidR="007A27B1">
          <w:rPr>
            <w:lang w:val="en-US"/>
          </w:rPr>
          <w:t>“</w:t>
        </w:r>
      </w:ins>
      <w:del w:id="65" w:author="Lauren Delaronde" w:date="2014-03-10T12:27:00Z">
        <w:r w:rsidR="00B17925" w:rsidDel="007A27B1">
          <w:rPr>
            <w:lang w:val="en-US"/>
          </w:rPr>
          <w:delText>‘</w:delText>
        </w:r>
      </w:del>
      <w:r w:rsidR="00B17925">
        <w:rPr>
          <w:lang w:val="en-US"/>
        </w:rPr>
        <w:t>Aai</w:t>
      </w:r>
      <w:ins w:id="66" w:author="Lauren Delaronde" w:date="2014-03-10T12:27:00Z">
        <w:r w:rsidR="007A27B1">
          <w:rPr>
            <w:lang w:val="en-US"/>
          </w:rPr>
          <w:t>”</w:t>
        </w:r>
      </w:ins>
      <w:del w:id="67" w:author="Lauren Delaronde" w:date="2014-03-10T12:27:00Z">
        <w:r w:rsidR="00B17925" w:rsidDel="007A27B1">
          <w:rPr>
            <w:lang w:val="en-US"/>
          </w:rPr>
          <w:delText>’</w:delText>
        </w:r>
      </w:del>
      <w:r w:rsidR="00B17925">
        <w:rPr>
          <w:lang w:val="en-US"/>
        </w:rPr>
        <w:t xml:space="preserve">, which has been </w:t>
      </w:r>
      <w:ins w:id="68" w:author="Lauren Delaronde" w:date="2014-03-10T12:28:00Z">
        <w:r w:rsidR="007A27B1">
          <w:rPr>
            <w:lang w:val="en-US"/>
          </w:rPr>
          <w:t>anthologized</w:t>
        </w:r>
      </w:ins>
      <w:del w:id="69" w:author="Lauren Delaronde" w:date="2014-03-10T12:28:00Z">
        <w:r w:rsidR="00B17925" w:rsidDel="007A27B1">
          <w:rPr>
            <w:lang w:val="en-US"/>
          </w:rPr>
          <w:delText>anthologised</w:delText>
        </w:r>
      </w:del>
      <w:r w:rsidR="00F93160">
        <w:rPr>
          <w:lang w:val="en-US"/>
        </w:rPr>
        <w:t xml:space="preserve"> </w:t>
      </w:r>
      <w:r w:rsidR="00B17925">
        <w:rPr>
          <w:lang w:val="en-US"/>
        </w:rPr>
        <w:t>frequently, not much of Bagul’s writing has been translated into English,</w:t>
      </w:r>
      <w:r w:rsidR="00F93160">
        <w:rPr>
          <w:lang w:val="en-US"/>
        </w:rPr>
        <w:t xml:space="preserve"> </w:t>
      </w:r>
      <w:r w:rsidR="00B17925">
        <w:rPr>
          <w:lang w:val="en-US"/>
        </w:rPr>
        <w:t>thus making him an author less-known to English</w:t>
      </w:r>
      <w:del w:id="70" w:author="Lauren Delaronde" w:date="2014-03-10T12:28:00Z">
        <w:r w:rsidR="00B17925" w:rsidDel="007A27B1">
          <w:rPr>
            <w:lang w:val="en-US"/>
          </w:rPr>
          <w:delText>-</w:delText>
        </w:r>
      </w:del>
      <w:ins w:id="71" w:author="Lauren Delaronde" w:date="2014-03-10T12:28:00Z">
        <w:r w:rsidR="007A27B1">
          <w:rPr>
            <w:lang w:val="en-US"/>
          </w:rPr>
          <w:t>readers</w:t>
        </w:r>
      </w:ins>
      <w:del w:id="72" w:author="Lauren Delaronde" w:date="2014-03-10T12:28:00Z">
        <w:r w:rsidR="00B17925" w:rsidDel="007A27B1">
          <w:rPr>
            <w:lang w:val="en-US"/>
          </w:rPr>
          <w:delText>users</w:delText>
        </w:r>
      </w:del>
      <w:r w:rsidR="00B17925">
        <w:rPr>
          <w:lang w:val="en-US"/>
        </w:rPr>
        <w:t>. Reprints of his</w:t>
      </w:r>
      <w:r w:rsidR="00F93160">
        <w:rPr>
          <w:lang w:val="en-US"/>
        </w:rPr>
        <w:t xml:space="preserve"> </w:t>
      </w:r>
      <w:r w:rsidR="00B17925">
        <w:rPr>
          <w:lang w:val="en-US"/>
        </w:rPr>
        <w:t>fiction often come from publishing houses peripheral to the publication</w:t>
      </w:r>
      <w:r w:rsidR="00F93160">
        <w:rPr>
          <w:lang w:val="en-US"/>
        </w:rPr>
        <w:t xml:space="preserve"> </w:t>
      </w:r>
      <w:r w:rsidR="00B17925">
        <w:rPr>
          <w:lang w:val="en-US"/>
        </w:rPr>
        <w:t>business</w:t>
      </w:r>
      <w:r w:rsidR="008A2311">
        <w:rPr>
          <w:lang w:val="en-US"/>
        </w:rPr>
        <w:t>.</w:t>
      </w:r>
    </w:p>
    <w:p w14:paraId="499ECB6A" w14:textId="7B4EA9F2" w:rsidR="00F93160" w:rsidRDefault="00C34015" w:rsidP="001F6A85">
      <w:pPr>
        <w:spacing w:after="120" w:line="360" w:lineRule="auto"/>
        <w:rPr>
          <w:lang w:val="en-US"/>
        </w:rPr>
      </w:pPr>
      <w:r>
        <w:rPr>
          <w:lang w:val="en-US"/>
        </w:rPr>
        <w:t xml:space="preserve">Bagul has also written critical essays, </w:t>
      </w:r>
      <w:r w:rsidR="00B17925">
        <w:rPr>
          <w:lang w:val="en-US"/>
        </w:rPr>
        <w:t xml:space="preserve">compiled in </w:t>
      </w:r>
      <w:r w:rsidRPr="001F6A85">
        <w:rPr>
          <w:i/>
          <w:lang w:val="en-US"/>
        </w:rPr>
        <w:t>Dalit Sahitya: Aajche</w:t>
      </w:r>
      <w:r w:rsidR="00B17925">
        <w:rPr>
          <w:i/>
          <w:lang w:val="en-US"/>
        </w:rPr>
        <w:t xml:space="preserve"> </w:t>
      </w:r>
      <w:r w:rsidRPr="001F6A85">
        <w:rPr>
          <w:i/>
          <w:lang w:val="en-US"/>
        </w:rPr>
        <w:t>Krantividnyan</w:t>
      </w:r>
      <w:r>
        <w:rPr>
          <w:lang w:val="en-US"/>
        </w:rPr>
        <w:t xml:space="preserve"> (</w:t>
      </w:r>
      <w:r w:rsidRPr="007A27B1">
        <w:rPr>
          <w:i/>
          <w:lang w:val="en-US"/>
          <w:rPrChange w:id="73" w:author="Lauren Delaronde" w:date="2014-03-10T12:28:00Z">
            <w:rPr>
              <w:lang w:val="en-US"/>
            </w:rPr>
          </w:rPrChange>
        </w:rPr>
        <w:t>Dalit Literature: Today’s Science of Revolution</w:t>
      </w:r>
      <w:r w:rsidR="007F6E06">
        <w:rPr>
          <w:lang w:val="en-US"/>
        </w:rPr>
        <w:t>, 1970</w:t>
      </w:r>
      <w:r>
        <w:rPr>
          <w:lang w:val="en-US"/>
        </w:rPr>
        <w:t>), these</w:t>
      </w:r>
      <w:r w:rsidR="00B17925">
        <w:rPr>
          <w:lang w:val="en-US"/>
        </w:rPr>
        <w:t xml:space="preserve"> </w:t>
      </w:r>
      <w:r>
        <w:rPr>
          <w:lang w:val="en-US"/>
        </w:rPr>
        <w:t>bear marks of</w:t>
      </w:r>
      <w:r w:rsidR="007F6E06">
        <w:rPr>
          <w:lang w:val="en-US"/>
        </w:rPr>
        <w:t xml:space="preserve"> a</w:t>
      </w:r>
      <w:r>
        <w:rPr>
          <w:lang w:val="en-US"/>
        </w:rPr>
        <w:t xml:space="preserve"> committed activist</w:t>
      </w:r>
      <w:r w:rsidR="007F6E06">
        <w:rPr>
          <w:lang w:val="en-US"/>
        </w:rPr>
        <w:t>’s</w:t>
      </w:r>
      <w:r>
        <w:rPr>
          <w:lang w:val="en-US"/>
        </w:rPr>
        <w:t xml:space="preserve"> interest in the ideas of Karl Marx, B</w:t>
      </w:r>
      <w:ins w:id="74" w:author="Lauren Delaronde" w:date="2014-03-10T12:29:00Z">
        <w:r w:rsidR="007A27B1">
          <w:rPr>
            <w:lang w:val="en-US"/>
          </w:rPr>
          <w:t>.</w:t>
        </w:r>
      </w:ins>
      <w:r>
        <w:rPr>
          <w:lang w:val="en-US"/>
        </w:rPr>
        <w:t xml:space="preserve"> R</w:t>
      </w:r>
      <w:ins w:id="75" w:author="Lauren Delaronde" w:date="2014-03-10T12:29:00Z">
        <w:r w:rsidR="007A27B1">
          <w:rPr>
            <w:lang w:val="en-US"/>
          </w:rPr>
          <w:t>.</w:t>
        </w:r>
      </w:ins>
      <w:r w:rsidR="00B17925">
        <w:rPr>
          <w:lang w:val="en-US"/>
        </w:rPr>
        <w:t xml:space="preserve"> </w:t>
      </w:r>
      <w:r>
        <w:rPr>
          <w:lang w:val="en-US"/>
        </w:rPr>
        <w:t>Amedkar</w:t>
      </w:r>
      <w:ins w:id="76" w:author="Lauren Delaronde" w:date="2014-03-10T12:29:00Z">
        <w:r w:rsidR="007A27B1">
          <w:rPr>
            <w:lang w:val="en-US"/>
          </w:rPr>
          <w:t>,</w:t>
        </w:r>
      </w:ins>
      <w:r>
        <w:rPr>
          <w:lang w:val="en-US"/>
        </w:rPr>
        <w:t xml:space="preserve"> and Jotirao Phule </w:t>
      </w:r>
      <w:r w:rsidR="007F6E06">
        <w:rPr>
          <w:lang w:val="en-US"/>
        </w:rPr>
        <w:t>among</w:t>
      </w:r>
      <w:r>
        <w:rPr>
          <w:lang w:val="en-US"/>
        </w:rPr>
        <w:t xml:space="preserve"> others.</w:t>
      </w:r>
      <w:r w:rsidR="00F93160">
        <w:rPr>
          <w:lang w:val="en-US"/>
        </w:rPr>
        <w:t xml:space="preserve"> </w:t>
      </w:r>
    </w:p>
    <w:p w14:paraId="2FF70969" w14:textId="1E0D47E4" w:rsidR="00F93160" w:rsidRDefault="00F93160" w:rsidP="001F6A85">
      <w:pPr>
        <w:spacing w:after="120" w:line="360" w:lineRule="auto"/>
        <w:rPr>
          <w:lang w:val="en-US"/>
        </w:rPr>
      </w:pPr>
      <w:r>
        <w:rPr>
          <w:lang w:val="en-US"/>
        </w:rPr>
        <w:t xml:space="preserve"> </w:t>
      </w:r>
    </w:p>
    <w:p w14:paraId="706E13D5" w14:textId="7E8BC1F4" w:rsidR="00F93160" w:rsidRPr="001F6A85" w:rsidRDefault="00C34015" w:rsidP="001F6A85">
      <w:pPr>
        <w:spacing w:after="120" w:line="360" w:lineRule="auto"/>
        <w:rPr>
          <w:u w:val="single"/>
          <w:lang w:val="en-US"/>
        </w:rPr>
      </w:pPr>
      <w:r w:rsidRPr="001F6A85">
        <w:rPr>
          <w:u w:val="single"/>
          <w:lang w:val="en-US"/>
        </w:rPr>
        <w:t>Bibliography</w:t>
      </w:r>
      <w:r w:rsidR="00F93160" w:rsidRPr="001F6A85">
        <w:rPr>
          <w:u w:val="single"/>
          <w:lang w:val="en-US"/>
        </w:rPr>
        <w:t xml:space="preserve"> </w:t>
      </w:r>
    </w:p>
    <w:p w14:paraId="5D124C91" w14:textId="529C9C75" w:rsidR="00F93160" w:rsidRDefault="00C34015" w:rsidP="001F6A85">
      <w:pPr>
        <w:spacing w:after="120" w:line="360" w:lineRule="auto"/>
        <w:rPr>
          <w:lang w:val="en-US"/>
        </w:rPr>
      </w:pPr>
      <w:r w:rsidRPr="001F6A85">
        <w:rPr>
          <w:i/>
          <w:lang w:val="en-US"/>
        </w:rPr>
        <w:t>Jevha Mi Jaat Chorli Hoti</w:t>
      </w:r>
      <w:r>
        <w:rPr>
          <w:lang w:val="en-US"/>
        </w:rPr>
        <w:t xml:space="preserve"> (1963)</w:t>
      </w:r>
      <w:r w:rsidR="00F93160">
        <w:rPr>
          <w:lang w:val="en-US"/>
        </w:rPr>
        <w:t xml:space="preserve"> </w:t>
      </w:r>
    </w:p>
    <w:p w14:paraId="63DF9594" w14:textId="5D2B2738" w:rsidR="00F93160" w:rsidRDefault="00C34015" w:rsidP="001F6A85">
      <w:pPr>
        <w:spacing w:after="120" w:line="360" w:lineRule="auto"/>
        <w:rPr>
          <w:lang w:val="en-US"/>
        </w:rPr>
      </w:pPr>
      <w:r w:rsidRPr="001F6A85">
        <w:rPr>
          <w:i/>
          <w:lang w:val="en-US"/>
        </w:rPr>
        <w:t>Maran Svast Hot Ahe</w:t>
      </w:r>
      <w:r>
        <w:rPr>
          <w:lang w:val="en-US"/>
        </w:rPr>
        <w:t xml:space="preserve"> (1969)</w:t>
      </w:r>
      <w:r w:rsidR="00F93160">
        <w:rPr>
          <w:lang w:val="en-US"/>
        </w:rPr>
        <w:t xml:space="preserve"> </w:t>
      </w:r>
    </w:p>
    <w:p w14:paraId="5265DD9B" w14:textId="5B8C6CB4" w:rsidR="00F93160" w:rsidRDefault="00C34015" w:rsidP="001F6A85">
      <w:pPr>
        <w:spacing w:after="120" w:line="360" w:lineRule="auto"/>
        <w:rPr>
          <w:lang w:val="en-US"/>
        </w:rPr>
      </w:pPr>
      <w:r w:rsidRPr="001F6A85">
        <w:rPr>
          <w:i/>
          <w:lang w:val="en-US"/>
        </w:rPr>
        <w:t xml:space="preserve">Sood </w:t>
      </w:r>
      <w:r>
        <w:rPr>
          <w:lang w:val="en-US"/>
        </w:rPr>
        <w:t>(1970)</w:t>
      </w:r>
      <w:r w:rsidR="00F93160">
        <w:rPr>
          <w:lang w:val="en-US"/>
        </w:rPr>
        <w:t xml:space="preserve"> </w:t>
      </w:r>
    </w:p>
    <w:p w14:paraId="1D9C51B5" w14:textId="35331BAB" w:rsidR="00F93160" w:rsidRDefault="00C34015" w:rsidP="001F6A85">
      <w:pPr>
        <w:spacing w:after="120" w:line="360" w:lineRule="auto"/>
        <w:rPr>
          <w:lang w:val="en-US"/>
        </w:rPr>
      </w:pPr>
      <w:r w:rsidRPr="001F6A85">
        <w:rPr>
          <w:i/>
          <w:lang w:val="en-US"/>
        </w:rPr>
        <w:t>Dalit Sahitya: Aajche Krantividnyan</w:t>
      </w:r>
      <w:r>
        <w:rPr>
          <w:lang w:val="en-US"/>
        </w:rPr>
        <w:t xml:space="preserve"> (1970)</w:t>
      </w:r>
      <w:r w:rsidR="00F93160">
        <w:rPr>
          <w:lang w:val="en-US"/>
        </w:rPr>
        <w:t xml:space="preserve"> </w:t>
      </w:r>
    </w:p>
    <w:p w14:paraId="1D4BCA1B" w14:textId="392FA16A" w:rsidR="00F93160" w:rsidRDefault="00C34015" w:rsidP="001F6A85">
      <w:pPr>
        <w:spacing w:after="120" w:line="360" w:lineRule="auto"/>
        <w:rPr>
          <w:lang w:val="en-US"/>
        </w:rPr>
      </w:pPr>
      <w:r w:rsidRPr="001F6A85">
        <w:rPr>
          <w:i/>
          <w:lang w:val="en-US"/>
        </w:rPr>
        <w:t>Ambedkar Bharat</w:t>
      </w:r>
      <w:r w:rsidR="008A2311">
        <w:rPr>
          <w:i/>
          <w:lang w:val="en-US"/>
        </w:rPr>
        <w:t xml:space="preserve">, </w:t>
      </w:r>
      <w:r w:rsidR="008A2311">
        <w:rPr>
          <w:lang w:val="en-US"/>
        </w:rPr>
        <w:t>Vol. 1</w:t>
      </w:r>
      <w:r>
        <w:rPr>
          <w:lang w:val="en-US"/>
        </w:rPr>
        <w:t xml:space="preserve"> </w:t>
      </w:r>
      <w:r w:rsidR="008A2311">
        <w:rPr>
          <w:lang w:val="en-US"/>
        </w:rPr>
        <w:t>(1981)</w:t>
      </w:r>
      <w:r w:rsidR="00F93160">
        <w:rPr>
          <w:lang w:val="en-US"/>
        </w:rPr>
        <w:t xml:space="preserve">  </w:t>
      </w:r>
    </w:p>
    <w:p w14:paraId="7F9532F7" w14:textId="77777777" w:rsidR="00F93160" w:rsidRDefault="00F93160" w:rsidP="001F6A85">
      <w:pPr>
        <w:spacing w:after="120" w:line="360" w:lineRule="auto"/>
        <w:rPr>
          <w:lang w:val="en-US"/>
        </w:rPr>
      </w:pPr>
    </w:p>
    <w:p w14:paraId="52B753C2" w14:textId="77777777" w:rsidR="008A2311" w:rsidRPr="0076316A" w:rsidRDefault="008A2311" w:rsidP="008A2311">
      <w:pPr>
        <w:spacing w:after="120" w:line="360" w:lineRule="auto"/>
        <w:rPr>
          <w:u w:val="single"/>
          <w:lang w:val="en-US"/>
        </w:rPr>
      </w:pPr>
      <w:r w:rsidRPr="0076316A">
        <w:rPr>
          <w:u w:val="single"/>
          <w:lang w:val="en-US"/>
        </w:rPr>
        <w:t>On Bagul</w:t>
      </w:r>
    </w:p>
    <w:p w14:paraId="5E1523B9" w14:textId="77777777" w:rsidR="008A2311" w:rsidRDefault="008A2311" w:rsidP="008A2311">
      <w:pPr>
        <w:spacing w:after="120" w:line="360" w:lineRule="auto"/>
        <w:rPr>
          <w:lang w:val="en-US"/>
        </w:rPr>
      </w:pPr>
    </w:p>
    <w:p w14:paraId="6C085FC6" w14:textId="77777777" w:rsidR="008A2311" w:rsidRDefault="008A2311" w:rsidP="008A2311">
      <w:pPr>
        <w:spacing w:after="120" w:line="360" w:lineRule="auto"/>
        <w:rPr>
          <w:lang w:val="en-US"/>
        </w:rPr>
      </w:pPr>
      <w:r>
        <w:rPr>
          <w:lang w:val="en-US"/>
        </w:rPr>
        <w:t>Tharu, Susie. ‘The Impossible Subject: Caste and the Gendered Body; in</w:t>
      </w:r>
    </w:p>
    <w:p w14:paraId="184F1A88" w14:textId="77777777" w:rsidR="008A2311" w:rsidRDefault="008A2311" w:rsidP="008A2311">
      <w:pPr>
        <w:spacing w:after="120" w:line="360" w:lineRule="auto"/>
        <w:rPr>
          <w:lang w:val="en-US"/>
        </w:rPr>
      </w:pPr>
      <w:r w:rsidRPr="0076316A">
        <w:rPr>
          <w:i/>
          <w:lang w:val="en-US"/>
        </w:rPr>
        <w:t>Economic and Political Weekly</w:t>
      </w:r>
      <w:r>
        <w:rPr>
          <w:lang w:val="en-US"/>
        </w:rPr>
        <w:t>, Vol - XXXI No. 22, June 01, 1996: 1311-15.</w:t>
      </w:r>
    </w:p>
    <w:p w14:paraId="2DB98097" w14:textId="77777777" w:rsidR="008A2311" w:rsidRDefault="008A2311" w:rsidP="008A2311">
      <w:pPr>
        <w:spacing w:after="120" w:line="360" w:lineRule="auto"/>
        <w:rPr>
          <w:lang w:val="en-US"/>
        </w:rPr>
      </w:pPr>
    </w:p>
    <w:p w14:paraId="4086E8A3" w14:textId="77777777" w:rsidR="008A2311" w:rsidRDefault="008A2311" w:rsidP="008A2311">
      <w:pPr>
        <w:spacing w:after="120" w:line="360" w:lineRule="auto"/>
        <w:rPr>
          <w:lang w:val="en-US"/>
        </w:rPr>
      </w:pPr>
      <w:r>
        <w:rPr>
          <w:lang w:val="en-US"/>
        </w:rPr>
        <w:t>Ingale, Malati. Baburao Bagul: Vyakti ani Vangmay, Mumbai: Devyani</w:t>
      </w:r>
    </w:p>
    <w:p w14:paraId="12978F82" w14:textId="77777777" w:rsidR="008A2311" w:rsidRDefault="008A2311" w:rsidP="008A2311">
      <w:pPr>
        <w:spacing w:after="120" w:line="360" w:lineRule="auto"/>
        <w:rPr>
          <w:lang w:val="en-US"/>
        </w:rPr>
      </w:pPr>
      <w:r>
        <w:rPr>
          <w:lang w:val="en-US"/>
        </w:rPr>
        <w:t>Prakashan, 2009 (in Marathi)</w:t>
      </w:r>
    </w:p>
    <w:p w14:paraId="5B691CFB" w14:textId="77777777" w:rsidR="008A2311" w:rsidRDefault="008A2311" w:rsidP="008A2311">
      <w:pPr>
        <w:spacing w:after="120" w:line="360" w:lineRule="auto"/>
        <w:rPr>
          <w:lang w:val="en-US"/>
        </w:rPr>
      </w:pPr>
      <w:r>
        <w:rPr>
          <w:lang w:val="en-US"/>
        </w:rPr>
        <w:t>--</w:t>
      </w:r>
    </w:p>
    <w:p w14:paraId="0A5D0985" w14:textId="13DA93FD" w:rsidR="00A3352D" w:rsidRDefault="008A2311" w:rsidP="001F6A85">
      <w:pPr>
        <w:spacing w:after="120" w:line="360" w:lineRule="auto"/>
      </w:pPr>
      <w:r>
        <w:rPr>
          <w:lang w:val="en-US"/>
        </w:rPr>
        <w:t>* There is some uncertainty about Bagul’s date of birth</w:t>
      </w:r>
      <w:ins w:id="77" w:author="Lauren Delaronde" w:date="2014-03-10T12:29:00Z">
        <w:r w:rsidR="007A27B1">
          <w:rPr>
            <w:lang w:val="en-US"/>
          </w:rPr>
          <w:t>,</w:t>
        </w:r>
      </w:ins>
      <w:r>
        <w:rPr>
          <w:lang w:val="en-US"/>
        </w:rPr>
        <w:t xml:space="preserve"> because he was not sure about it</w:t>
      </w:r>
      <w:del w:id="78" w:author="Lauren Delaronde" w:date="2014-03-10T12:29:00Z">
        <w:r w:rsidDel="007A27B1">
          <w:rPr>
            <w:lang w:val="en-US"/>
          </w:rPr>
          <w:delText>,</w:delText>
        </w:r>
      </w:del>
      <w:r>
        <w:rPr>
          <w:lang w:val="en-US"/>
        </w:rPr>
        <w:t xml:space="preserve"> and roughly estimated the year as 1930 or 1931. </w:t>
      </w:r>
      <w:r w:rsidR="00F93160">
        <w:t xml:space="preserve"> </w:t>
      </w:r>
    </w:p>
    <w:sectPr w:rsidR="00A3352D" w:rsidSect="003F5CD8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015"/>
    <w:rsid w:val="000E7061"/>
    <w:rsid w:val="001F6A85"/>
    <w:rsid w:val="002D4223"/>
    <w:rsid w:val="00397D58"/>
    <w:rsid w:val="003B5682"/>
    <w:rsid w:val="003F5CD8"/>
    <w:rsid w:val="003F6C95"/>
    <w:rsid w:val="00414B72"/>
    <w:rsid w:val="004C65DE"/>
    <w:rsid w:val="005612D0"/>
    <w:rsid w:val="005B15BE"/>
    <w:rsid w:val="00671217"/>
    <w:rsid w:val="006D2E9A"/>
    <w:rsid w:val="007A27B1"/>
    <w:rsid w:val="007F6E06"/>
    <w:rsid w:val="00867F58"/>
    <w:rsid w:val="008A2311"/>
    <w:rsid w:val="00A3352D"/>
    <w:rsid w:val="00A51801"/>
    <w:rsid w:val="00A656C1"/>
    <w:rsid w:val="00A72427"/>
    <w:rsid w:val="00AB5B40"/>
    <w:rsid w:val="00AD21FF"/>
    <w:rsid w:val="00B16449"/>
    <w:rsid w:val="00B17925"/>
    <w:rsid w:val="00B64DE2"/>
    <w:rsid w:val="00B8274C"/>
    <w:rsid w:val="00BA0FDF"/>
    <w:rsid w:val="00C17AFC"/>
    <w:rsid w:val="00C34015"/>
    <w:rsid w:val="00C84A81"/>
    <w:rsid w:val="00CE43B7"/>
    <w:rsid w:val="00E56170"/>
    <w:rsid w:val="00E56D63"/>
    <w:rsid w:val="00E85641"/>
    <w:rsid w:val="00F2044F"/>
    <w:rsid w:val="00F93160"/>
    <w:rsid w:val="00FE2CC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CC67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3B7"/>
    <w:pPr>
      <w:spacing w:after="0" w:line="276" w:lineRule="auto"/>
      <w:jc w:val="both"/>
    </w:pPr>
    <w:rPr>
      <w:rFonts w:ascii="Georgia" w:hAnsi="Georgia" w:cs="Times New Roman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ote1">
    <w:name w:val="Quote1"/>
    <w:basedOn w:val="Normal"/>
    <w:next w:val="Normal"/>
    <w:qFormat/>
    <w:rsid w:val="00671217"/>
    <w:pPr>
      <w:ind w:left="720" w:right="720"/>
    </w:pPr>
  </w:style>
  <w:style w:type="paragraph" w:styleId="EndnoteText">
    <w:name w:val="endnote text"/>
    <w:basedOn w:val="Normal"/>
    <w:link w:val="EndnoteTextChar"/>
    <w:autoRedefine/>
    <w:semiHidden/>
    <w:rsid w:val="00414B72"/>
    <w:pPr>
      <w:overflowPunct w:val="0"/>
      <w:autoSpaceDE w:val="0"/>
      <w:autoSpaceDN w:val="0"/>
      <w:adjustRightInd w:val="0"/>
      <w:jc w:val="left"/>
      <w:textAlignment w:val="baseline"/>
    </w:pPr>
    <w:rPr>
      <w:lang w:val="en-US"/>
    </w:rPr>
  </w:style>
  <w:style w:type="character" w:customStyle="1" w:styleId="EndnoteTextChar">
    <w:name w:val="Endnote Text Char"/>
    <w:basedOn w:val="DefaultParagraphFont"/>
    <w:link w:val="EndnoteText"/>
    <w:semiHidden/>
    <w:rsid w:val="00414B72"/>
    <w:rPr>
      <w:rFonts w:ascii="Georgia" w:hAnsi="Georgia"/>
      <w:sz w:val="24"/>
    </w:rPr>
  </w:style>
  <w:style w:type="paragraph" w:customStyle="1" w:styleId="longquote">
    <w:name w:val="long quote"/>
    <w:basedOn w:val="Normal"/>
    <w:next w:val="Normal"/>
    <w:qFormat/>
    <w:rsid w:val="00F2044F"/>
    <w:pPr>
      <w:spacing w:after="120" w:line="288" w:lineRule="auto"/>
      <w:ind w:left="720" w:right="720"/>
    </w:pPr>
    <w:rPr>
      <w:rFonts w:eastAsia="ヒラギノ角ゴ Pro W3"/>
      <w:color w:val="00000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E06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E06"/>
    <w:rPr>
      <w:rFonts w:ascii="Lucida Grande" w:hAnsi="Lucida Grande" w:cs="Times New Roman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F6E0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6E06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6E06"/>
    <w:rPr>
      <w:rFonts w:ascii="Georgia" w:hAnsi="Georgia" w:cs="Times New Roman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6E0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6E06"/>
    <w:rPr>
      <w:rFonts w:ascii="Georgia" w:hAnsi="Georgia" w:cs="Times New Roman"/>
      <w:b/>
      <w:bCs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3B7"/>
    <w:pPr>
      <w:spacing w:after="0" w:line="276" w:lineRule="auto"/>
      <w:jc w:val="both"/>
    </w:pPr>
    <w:rPr>
      <w:rFonts w:ascii="Georgia" w:hAnsi="Georgia" w:cs="Times New Roman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ote1">
    <w:name w:val="Quote1"/>
    <w:basedOn w:val="Normal"/>
    <w:next w:val="Normal"/>
    <w:qFormat/>
    <w:rsid w:val="00671217"/>
    <w:pPr>
      <w:ind w:left="720" w:right="720"/>
    </w:pPr>
  </w:style>
  <w:style w:type="paragraph" w:styleId="EndnoteText">
    <w:name w:val="endnote text"/>
    <w:basedOn w:val="Normal"/>
    <w:link w:val="EndnoteTextChar"/>
    <w:autoRedefine/>
    <w:semiHidden/>
    <w:rsid w:val="00414B72"/>
    <w:pPr>
      <w:overflowPunct w:val="0"/>
      <w:autoSpaceDE w:val="0"/>
      <w:autoSpaceDN w:val="0"/>
      <w:adjustRightInd w:val="0"/>
      <w:jc w:val="left"/>
      <w:textAlignment w:val="baseline"/>
    </w:pPr>
    <w:rPr>
      <w:lang w:val="en-US"/>
    </w:rPr>
  </w:style>
  <w:style w:type="character" w:customStyle="1" w:styleId="EndnoteTextChar">
    <w:name w:val="Endnote Text Char"/>
    <w:basedOn w:val="DefaultParagraphFont"/>
    <w:link w:val="EndnoteText"/>
    <w:semiHidden/>
    <w:rsid w:val="00414B72"/>
    <w:rPr>
      <w:rFonts w:ascii="Georgia" w:hAnsi="Georgia"/>
      <w:sz w:val="24"/>
    </w:rPr>
  </w:style>
  <w:style w:type="paragraph" w:customStyle="1" w:styleId="longquote">
    <w:name w:val="long quote"/>
    <w:basedOn w:val="Normal"/>
    <w:next w:val="Normal"/>
    <w:qFormat/>
    <w:rsid w:val="00F2044F"/>
    <w:pPr>
      <w:spacing w:after="120" w:line="288" w:lineRule="auto"/>
      <w:ind w:left="720" w:right="720"/>
    </w:pPr>
    <w:rPr>
      <w:rFonts w:eastAsia="ヒラギノ角ゴ Pro W3"/>
      <w:color w:val="00000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E06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E06"/>
    <w:rPr>
      <w:rFonts w:ascii="Lucida Grande" w:hAnsi="Lucida Grande" w:cs="Times New Roman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F6E0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6E06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6E06"/>
    <w:rPr>
      <w:rFonts w:ascii="Georgia" w:hAnsi="Georgia" w:cs="Times New Roman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6E0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6E06"/>
    <w:rPr>
      <w:rFonts w:ascii="Georgia" w:hAnsi="Georgia" w:cs="Times New Roman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13DC25-97C3-4DB4-8DAF-F1740FDD4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Udaya Kumar</dc:creator>
  <cp:lastModifiedBy>Lauren Delaronde</cp:lastModifiedBy>
  <cp:revision>9</cp:revision>
  <dcterms:created xsi:type="dcterms:W3CDTF">2014-03-10T19:07:00Z</dcterms:created>
  <dcterms:modified xsi:type="dcterms:W3CDTF">2014-03-10T19:38:00Z</dcterms:modified>
</cp:coreProperties>
</file>