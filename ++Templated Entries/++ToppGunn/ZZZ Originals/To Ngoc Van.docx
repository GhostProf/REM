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37" w:rsidRDefault="00554679" w:rsidP="00421E42">
      <w:pPr>
        <w:spacing w:after="0" w:line="360" w:lineRule="auto"/>
        <w:jc w:val="both"/>
        <w:rPr>
          <w:rFonts w:ascii="Times New Roman" w:hAnsi="Times New Roman" w:cs="Times New Roman"/>
          <w:b/>
          <w:sz w:val="24"/>
          <w:szCs w:val="24"/>
          <w:lang w:val="en-US"/>
        </w:rPr>
      </w:pPr>
      <w:r w:rsidRPr="003938AF">
        <w:rPr>
          <w:rFonts w:ascii="Times New Roman" w:hAnsi="Times New Roman" w:cs="Times New Roman"/>
          <w:b/>
          <w:sz w:val="24"/>
          <w:szCs w:val="24"/>
          <w:lang w:val="en-US"/>
        </w:rPr>
        <w:t>To Ngoc Van</w:t>
      </w:r>
      <w:r w:rsidR="004C5F67">
        <w:rPr>
          <w:rFonts w:ascii="Times New Roman" w:hAnsi="Times New Roman" w:cs="Times New Roman"/>
          <w:b/>
          <w:sz w:val="24"/>
          <w:szCs w:val="24"/>
          <w:lang w:val="en-US"/>
        </w:rPr>
        <w:t xml:space="preserve"> (1906-1954)</w:t>
      </w:r>
    </w:p>
    <w:p w:rsidR="004C5F67" w:rsidRDefault="004C5F67" w:rsidP="00421E42">
      <w:pPr>
        <w:spacing w:after="0" w:line="360" w:lineRule="auto"/>
        <w:jc w:val="both"/>
        <w:rPr>
          <w:rFonts w:ascii="Times New Roman" w:hAnsi="Times New Roman" w:cs="Times New Roman"/>
          <w:b/>
          <w:sz w:val="24"/>
          <w:szCs w:val="24"/>
          <w:lang w:val="en-US"/>
        </w:rPr>
      </w:pPr>
    </w:p>
    <w:p w:rsidR="00B66CB2" w:rsidRDefault="00B66CB2"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Ngoc Van was a</w:t>
      </w:r>
      <w:r w:rsidR="00620FC0">
        <w:rPr>
          <w:rFonts w:ascii="Times New Roman" w:hAnsi="Times New Roman" w:cs="Times New Roman"/>
          <w:sz w:val="24"/>
          <w:szCs w:val="24"/>
          <w:lang w:val="en-US"/>
        </w:rPr>
        <w:t xml:space="preserve"> noted painter of the first generation </w:t>
      </w:r>
      <w:r>
        <w:rPr>
          <w:rFonts w:ascii="Times New Roman" w:hAnsi="Times New Roman" w:cs="Times New Roman"/>
          <w:sz w:val="24"/>
          <w:szCs w:val="24"/>
          <w:lang w:val="en-US"/>
        </w:rPr>
        <w:t xml:space="preserve">of students </w:t>
      </w:r>
      <w:r w:rsidR="00620FC0">
        <w:rPr>
          <w:rFonts w:ascii="Times New Roman" w:hAnsi="Times New Roman" w:cs="Times New Roman"/>
          <w:sz w:val="24"/>
          <w:szCs w:val="24"/>
          <w:lang w:val="en-US"/>
        </w:rPr>
        <w:t xml:space="preserve">to graduate from the </w:t>
      </w:r>
      <w:proofErr w:type="spellStart"/>
      <w:r w:rsidR="00620FC0">
        <w:rPr>
          <w:rFonts w:ascii="Times New Roman" w:hAnsi="Times New Roman" w:cs="Times New Roman"/>
          <w:sz w:val="24"/>
          <w:szCs w:val="24"/>
          <w:lang w:val="en-US"/>
        </w:rPr>
        <w:t>Écol</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des Beaux Arts de </w:t>
      </w:r>
      <w:proofErr w:type="spellStart"/>
      <w:r>
        <w:rPr>
          <w:rFonts w:ascii="Times New Roman" w:hAnsi="Times New Roman" w:cs="Times New Roman"/>
          <w:sz w:val="24"/>
          <w:szCs w:val="24"/>
          <w:lang w:val="en-US"/>
        </w:rPr>
        <w:t>l’Indochine</w:t>
      </w:r>
      <w:proofErr w:type="spellEnd"/>
      <w:r w:rsidR="00154E47">
        <w:rPr>
          <w:rFonts w:ascii="Times New Roman" w:hAnsi="Times New Roman" w:cs="Times New Roman"/>
          <w:sz w:val="24"/>
          <w:szCs w:val="24"/>
          <w:lang w:val="en-US"/>
        </w:rPr>
        <w:t xml:space="preserve">, </w:t>
      </w:r>
      <w:r w:rsidR="0061546F">
        <w:rPr>
          <w:rFonts w:ascii="Times New Roman" w:hAnsi="Times New Roman" w:cs="Times New Roman"/>
          <w:sz w:val="24"/>
          <w:szCs w:val="24"/>
          <w:lang w:val="en-US"/>
        </w:rPr>
        <w:t xml:space="preserve">Hanoi, </w:t>
      </w:r>
      <w:r w:rsidR="00154E47">
        <w:rPr>
          <w:rFonts w:ascii="Times New Roman" w:hAnsi="Times New Roman" w:cs="Times New Roman"/>
          <w:sz w:val="24"/>
          <w:szCs w:val="24"/>
          <w:lang w:val="en-US"/>
        </w:rPr>
        <w:t>founded in 1925</w:t>
      </w:r>
      <w:r>
        <w:rPr>
          <w:rFonts w:ascii="Times New Roman" w:hAnsi="Times New Roman" w:cs="Times New Roman"/>
          <w:sz w:val="24"/>
          <w:szCs w:val="24"/>
          <w:lang w:val="en-US"/>
        </w:rPr>
        <w:t xml:space="preserve">. He was particularly known for his works in oil, which captured the romantic subjects popular in Vietnamese painting of the 1930s and 1940s. As one of the first Vietnamese artists to write and publish art criticism in the local press, he was also influential in shaping the public discourse of Vietnamese modern art. Like many other intellectuals in his generation, he lived through the transition from the colonial period to the anti-colonial, Communist-led revolution, and </w:t>
      </w:r>
      <w:r w:rsidR="005A6450">
        <w:rPr>
          <w:rFonts w:ascii="Times New Roman" w:hAnsi="Times New Roman" w:cs="Times New Roman"/>
          <w:sz w:val="24"/>
          <w:szCs w:val="24"/>
          <w:lang w:val="en-US"/>
        </w:rPr>
        <w:t xml:space="preserve">consequently </w:t>
      </w:r>
      <w:r>
        <w:rPr>
          <w:rFonts w:ascii="Times New Roman" w:hAnsi="Times New Roman" w:cs="Times New Roman"/>
          <w:sz w:val="24"/>
          <w:szCs w:val="24"/>
          <w:lang w:val="en-US"/>
        </w:rPr>
        <w:t xml:space="preserve">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w:t>
      </w:r>
      <w:r w:rsidR="002C0031">
        <w:rPr>
          <w:rFonts w:ascii="Times New Roman" w:hAnsi="Times New Roman" w:cs="Times New Roman"/>
          <w:sz w:val="24"/>
          <w:szCs w:val="24"/>
          <w:lang w:val="en-US"/>
        </w:rPr>
        <w:t xml:space="preserve">strong </w:t>
      </w:r>
      <w:r>
        <w:rPr>
          <w:rFonts w:ascii="Times New Roman" w:hAnsi="Times New Roman" w:cs="Times New Roman"/>
          <w:sz w:val="24"/>
          <w:szCs w:val="24"/>
          <w:lang w:val="en-US"/>
        </w:rPr>
        <w:t xml:space="preserve">advocate for </w:t>
      </w:r>
      <w:r w:rsidR="00154E47">
        <w:rPr>
          <w:rFonts w:ascii="Times New Roman" w:hAnsi="Times New Roman" w:cs="Times New Roman"/>
          <w:sz w:val="24"/>
          <w:szCs w:val="24"/>
          <w:lang w:val="en-US"/>
        </w:rPr>
        <w:t>the visual arts</w:t>
      </w:r>
      <w:r>
        <w:rPr>
          <w:rFonts w:ascii="Times New Roman" w:hAnsi="Times New Roman" w:cs="Times New Roman"/>
          <w:sz w:val="24"/>
          <w:szCs w:val="24"/>
          <w:lang w:val="en-US"/>
        </w:rPr>
        <w:t>, an</w:t>
      </w:r>
      <w:r w:rsidR="002C0031">
        <w:rPr>
          <w:rFonts w:ascii="Times New Roman" w:hAnsi="Times New Roman" w:cs="Times New Roman"/>
          <w:sz w:val="24"/>
          <w:szCs w:val="24"/>
          <w:lang w:val="en-US"/>
        </w:rPr>
        <w:t>d published passionate defenses of creative freedom, artistic education and the practice of modern Vietnamese lacquer painting</w:t>
      </w:r>
      <w:r w:rsidR="00154E47">
        <w:rPr>
          <w:rFonts w:ascii="Times New Roman" w:hAnsi="Times New Roman" w:cs="Times New Roman"/>
          <w:sz w:val="24"/>
          <w:szCs w:val="24"/>
          <w:lang w:val="en-US"/>
        </w:rPr>
        <w:t>, despite the ideological pressures of the period</w:t>
      </w:r>
      <w:r w:rsidR="002C0031">
        <w:rPr>
          <w:rFonts w:ascii="Times New Roman" w:hAnsi="Times New Roman" w:cs="Times New Roman"/>
          <w:sz w:val="24"/>
          <w:szCs w:val="24"/>
          <w:lang w:val="en-US"/>
        </w:rPr>
        <w:t xml:space="preserve">. </w:t>
      </w:r>
    </w:p>
    <w:p w:rsidR="00704038" w:rsidDel="00704038" w:rsidRDefault="00704038" w:rsidP="00421E42">
      <w:pPr>
        <w:spacing w:after="0" w:line="360" w:lineRule="auto"/>
        <w:jc w:val="both"/>
        <w:rPr>
          <w:rFonts w:ascii="Times New Roman" w:hAnsi="Times New Roman" w:cs="Times New Roman"/>
          <w:b/>
          <w:sz w:val="24"/>
          <w:szCs w:val="24"/>
          <w:lang w:val="en-US"/>
        </w:rPr>
      </w:pPr>
    </w:p>
    <w:p w:rsidR="00EB25AE" w:rsidRDefault="003938AF"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Ngoc Van was born in Hanoi. </w:t>
      </w:r>
      <w:r w:rsidR="00710026">
        <w:rPr>
          <w:rFonts w:ascii="Times New Roman" w:hAnsi="Times New Roman" w:cs="Times New Roman"/>
          <w:sz w:val="24"/>
          <w:szCs w:val="24"/>
          <w:lang w:val="en-US"/>
        </w:rPr>
        <w:t>From</w:t>
      </w:r>
      <w:r>
        <w:rPr>
          <w:rFonts w:ascii="Times New Roman" w:hAnsi="Times New Roman" w:cs="Times New Roman"/>
          <w:sz w:val="24"/>
          <w:szCs w:val="24"/>
          <w:lang w:val="en-US"/>
        </w:rPr>
        <w:t xml:space="preserve"> 1926</w:t>
      </w:r>
      <w:r w:rsidR="00710026">
        <w:rPr>
          <w:rFonts w:ascii="Times New Roman" w:hAnsi="Times New Roman" w:cs="Times New Roman"/>
          <w:sz w:val="24"/>
          <w:szCs w:val="24"/>
          <w:lang w:val="en-US"/>
        </w:rPr>
        <w:t>-1931</w:t>
      </w:r>
      <w:r>
        <w:rPr>
          <w:rFonts w:ascii="Times New Roman" w:hAnsi="Times New Roman" w:cs="Times New Roman"/>
          <w:sz w:val="24"/>
          <w:szCs w:val="24"/>
          <w:lang w:val="en-US"/>
        </w:rPr>
        <w:t xml:space="preserve">, he </w:t>
      </w:r>
      <w:r w:rsidR="00710026">
        <w:rPr>
          <w:rFonts w:ascii="Times New Roman" w:hAnsi="Times New Roman" w:cs="Times New Roman"/>
          <w:sz w:val="24"/>
          <w:szCs w:val="24"/>
          <w:lang w:val="en-US"/>
        </w:rPr>
        <w:t>studied at</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École</w:t>
      </w:r>
      <w:proofErr w:type="spellEnd"/>
      <w:r>
        <w:rPr>
          <w:rFonts w:ascii="Times New Roman" w:hAnsi="Times New Roman" w:cs="Times New Roman"/>
          <w:sz w:val="24"/>
          <w:szCs w:val="24"/>
          <w:lang w:val="en-US"/>
        </w:rPr>
        <w:t xml:space="preserve"> des Beaux Arts de </w:t>
      </w:r>
      <w:proofErr w:type="spellStart"/>
      <w:r>
        <w:rPr>
          <w:rFonts w:ascii="Times New Roman" w:hAnsi="Times New Roman" w:cs="Times New Roman"/>
          <w:sz w:val="24"/>
          <w:szCs w:val="24"/>
          <w:lang w:val="en-US"/>
        </w:rPr>
        <w:t>l’Indochine</w:t>
      </w:r>
      <w:proofErr w:type="spellEnd"/>
      <w:r w:rsidR="00710026">
        <w:rPr>
          <w:rFonts w:ascii="Times New Roman" w:hAnsi="Times New Roman" w:cs="Times New Roman"/>
          <w:sz w:val="24"/>
          <w:szCs w:val="24"/>
          <w:lang w:val="en-US"/>
        </w:rPr>
        <w:t xml:space="preserve"> (EBAI)</w:t>
      </w:r>
      <w:r>
        <w:rPr>
          <w:rFonts w:ascii="Times New Roman" w:hAnsi="Times New Roman" w:cs="Times New Roman"/>
          <w:sz w:val="24"/>
          <w:szCs w:val="24"/>
          <w:lang w:val="en-US"/>
        </w:rPr>
        <w:t xml:space="preserve">. To Ngoc Van </w:t>
      </w:r>
      <w:r w:rsidR="00EB25AE">
        <w:rPr>
          <w:rFonts w:ascii="Times New Roman" w:hAnsi="Times New Roman" w:cs="Times New Roman"/>
          <w:sz w:val="24"/>
          <w:szCs w:val="24"/>
          <w:lang w:val="en-US"/>
        </w:rPr>
        <w:t xml:space="preserve">worked in several media, but </w:t>
      </w:r>
      <w:r w:rsidR="00710026">
        <w:rPr>
          <w:rFonts w:ascii="Times New Roman" w:hAnsi="Times New Roman" w:cs="Times New Roman"/>
          <w:sz w:val="24"/>
          <w:szCs w:val="24"/>
          <w:lang w:val="en-US"/>
        </w:rPr>
        <w:t xml:space="preserve">became </w:t>
      </w:r>
      <w:r w:rsidR="00EB25AE">
        <w:rPr>
          <w:rFonts w:ascii="Times New Roman" w:hAnsi="Times New Roman" w:cs="Times New Roman"/>
          <w:sz w:val="24"/>
          <w:szCs w:val="24"/>
          <w:lang w:val="en-US"/>
        </w:rPr>
        <w:t>best</w:t>
      </w:r>
      <w:r w:rsidR="00704038">
        <w:rPr>
          <w:rFonts w:ascii="Times New Roman" w:hAnsi="Times New Roman" w:cs="Times New Roman"/>
          <w:sz w:val="24"/>
          <w:szCs w:val="24"/>
          <w:lang w:val="en-US"/>
        </w:rPr>
        <w:t xml:space="preserve"> </w:t>
      </w:r>
      <w:r w:rsidR="00710026">
        <w:rPr>
          <w:rFonts w:ascii="Times New Roman" w:hAnsi="Times New Roman" w:cs="Times New Roman"/>
          <w:sz w:val="24"/>
          <w:szCs w:val="24"/>
          <w:lang w:val="en-US"/>
        </w:rPr>
        <w:t>known for his oil paintings</w:t>
      </w:r>
      <w:r w:rsidR="00DB7BCA">
        <w:rPr>
          <w:rFonts w:ascii="Times New Roman" w:hAnsi="Times New Roman" w:cs="Times New Roman"/>
          <w:sz w:val="24"/>
          <w:szCs w:val="24"/>
          <w:lang w:val="en-US"/>
        </w:rPr>
        <w:t xml:space="preserve">, </w:t>
      </w:r>
      <w:r w:rsidR="00710026">
        <w:rPr>
          <w:rFonts w:ascii="Times New Roman" w:hAnsi="Times New Roman" w:cs="Times New Roman"/>
          <w:sz w:val="24"/>
          <w:szCs w:val="24"/>
          <w:lang w:val="en-US"/>
        </w:rPr>
        <w:t xml:space="preserve">which were typical of the romantic tone of work </w:t>
      </w:r>
      <w:r w:rsidR="006019C6">
        <w:rPr>
          <w:rFonts w:ascii="Times New Roman" w:hAnsi="Times New Roman" w:cs="Times New Roman"/>
          <w:sz w:val="24"/>
          <w:szCs w:val="24"/>
          <w:lang w:val="en-US"/>
        </w:rPr>
        <w:t>from</w:t>
      </w:r>
      <w:r w:rsidR="00710026">
        <w:rPr>
          <w:rFonts w:ascii="Times New Roman" w:hAnsi="Times New Roman" w:cs="Times New Roman"/>
          <w:sz w:val="24"/>
          <w:szCs w:val="24"/>
          <w:lang w:val="en-US"/>
        </w:rPr>
        <w:t xml:space="preserve"> the </w:t>
      </w:r>
      <w:r w:rsidR="00EB25AE">
        <w:rPr>
          <w:rFonts w:ascii="Times New Roman" w:hAnsi="Times New Roman" w:cs="Times New Roman"/>
          <w:sz w:val="24"/>
          <w:szCs w:val="24"/>
          <w:lang w:val="en-US"/>
        </w:rPr>
        <w:t>EBAI</w:t>
      </w:r>
      <w:r w:rsidR="00710026">
        <w:rPr>
          <w:rFonts w:ascii="Times New Roman" w:hAnsi="Times New Roman" w:cs="Times New Roman"/>
          <w:sz w:val="24"/>
          <w:szCs w:val="24"/>
          <w:lang w:val="en-US"/>
        </w:rPr>
        <w:t xml:space="preserve">. His </w:t>
      </w:r>
      <w:r w:rsidR="006019C6">
        <w:rPr>
          <w:rFonts w:ascii="Times New Roman" w:hAnsi="Times New Roman" w:cs="Times New Roman"/>
          <w:sz w:val="24"/>
          <w:szCs w:val="24"/>
          <w:lang w:val="en-US"/>
        </w:rPr>
        <w:t>paintings</w:t>
      </w:r>
      <w:r w:rsidR="00710026">
        <w:rPr>
          <w:rFonts w:ascii="Times New Roman" w:hAnsi="Times New Roman" w:cs="Times New Roman"/>
          <w:sz w:val="24"/>
          <w:szCs w:val="24"/>
          <w:lang w:val="en-US"/>
        </w:rPr>
        <w:t xml:space="preserve"> </w:t>
      </w:r>
      <w:r w:rsidR="00DB7BCA">
        <w:rPr>
          <w:rFonts w:ascii="Times New Roman" w:hAnsi="Times New Roman" w:cs="Times New Roman"/>
          <w:sz w:val="24"/>
          <w:szCs w:val="24"/>
          <w:lang w:val="en-US"/>
        </w:rPr>
        <w:t>show</w:t>
      </w:r>
      <w:r w:rsidR="006F0CD7">
        <w:rPr>
          <w:rFonts w:ascii="Times New Roman" w:hAnsi="Times New Roman" w:cs="Times New Roman"/>
          <w:sz w:val="24"/>
          <w:szCs w:val="24"/>
          <w:lang w:val="en-US"/>
        </w:rPr>
        <w:t>ed some Post-Impressionistic influences</w:t>
      </w:r>
      <w:r w:rsidR="00DB7BCA">
        <w:rPr>
          <w:rFonts w:ascii="Times New Roman" w:hAnsi="Times New Roman" w:cs="Times New Roman"/>
          <w:sz w:val="24"/>
          <w:szCs w:val="24"/>
          <w:lang w:val="en-US"/>
        </w:rPr>
        <w:t xml:space="preserve"> in the flattening of </w:t>
      </w:r>
      <w:r w:rsidR="00B66CB2">
        <w:rPr>
          <w:rFonts w:ascii="Times New Roman" w:hAnsi="Times New Roman" w:cs="Times New Roman"/>
          <w:sz w:val="24"/>
          <w:szCs w:val="24"/>
          <w:lang w:val="en-US"/>
        </w:rPr>
        <w:t xml:space="preserve">the compositional </w:t>
      </w:r>
      <w:r w:rsidR="00DB7BCA">
        <w:rPr>
          <w:rFonts w:ascii="Times New Roman" w:hAnsi="Times New Roman" w:cs="Times New Roman"/>
          <w:sz w:val="24"/>
          <w:szCs w:val="24"/>
          <w:lang w:val="en-US"/>
        </w:rPr>
        <w:t>space</w:t>
      </w:r>
      <w:r w:rsidR="006F0CD7">
        <w:rPr>
          <w:rFonts w:ascii="Times New Roman" w:hAnsi="Times New Roman" w:cs="Times New Roman"/>
          <w:sz w:val="24"/>
          <w:szCs w:val="24"/>
          <w:lang w:val="en-US"/>
        </w:rPr>
        <w:t xml:space="preserve">, </w:t>
      </w:r>
      <w:r w:rsidR="00920FF5">
        <w:rPr>
          <w:rFonts w:ascii="Times New Roman" w:hAnsi="Times New Roman" w:cs="Times New Roman"/>
          <w:sz w:val="24"/>
          <w:szCs w:val="24"/>
          <w:lang w:val="en-US"/>
        </w:rPr>
        <w:t xml:space="preserve">although he generally </w:t>
      </w:r>
      <w:proofErr w:type="spellStart"/>
      <w:r w:rsidR="00920FF5">
        <w:rPr>
          <w:rFonts w:ascii="Times New Roman" w:hAnsi="Times New Roman" w:cs="Times New Roman"/>
          <w:sz w:val="24"/>
          <w:szCs w:val="24"/>
          <w:lang w:val="en-US"/>
        </w:rPr>
        <w:t>favoured</w:t>
      </w:r>
      <w:proofErr w:type="spellEnd"/>
      <w:r w:rsidR="00920FF5">
        <w:rPr>
          <w:rFonts w:ascii="Times New Roman" w:hAnsi="Times New Roman" w:cs="Times New Roman"/>
          <w:sz w:val="24"/>
          <w:szCs w:val="24"/>
          <w:lang w:val="en-US"/>
        </w:rPr>
        <w:t xml:space="preserve"> gentle and harmonious </w:t>
      </w:r>
      <w:proofErr w:type="spellStart"/>
      <w:r w:rsidR="00920FF5">
        <w:rPr>
          <w:rFonts w:ascii="Times New Roman" w:hAnsi="Times New Roman" w:cs="Times New Roman"/>
          <w:sz w:val="24"/>
          <w:szCs w:val="24"/>
          <w:lang w:val="en-US"/>
        </w:rPr>
        <w:t>colours</w:t>
      </w:r>
      <w:proofErr w:type="spellEnd"/>
      <w:r w:rsidR="00710026">
        <w:rPr>
          <w:rFonts w:ascii="Times New Roman" w:hAnsi="Times New Roman" w:cs="Times New Roman"/>
          <w:sz w:val="24"/>
          <w:szCs w:val="24"/>
          <w:lang w:val="en-US"/>
        </w:rPr>
        <w:t xml:space="preserve">. </w:t>
      </w:r>
    </w:p>
    <w:p w:rsidR="00EB25AE" w:rsidRDefault="00EB25AE" w:rsidP="00421E42">
      <w:pPr>
        <w:spacing w:after="0" w:line="360" w:lineRule="auto"/>
        <w:jc w:val="both"/>
        <w:rPr>
          <w:rFonts w:ascii="Times New Roman" w:hAnsi="Times New Roman" w:cs="Times New Roman"/>
          <w:sz w:val="24"/>
          <w:szCs w:val="24"/>
          <w:lang w:val="en-US"/>
        </w:rPr>
      </w:pPr>
    </w:p>
    <w:p w:rsidR="00710026" w:rsidRDefault="00710026"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1945, To Ngoc Van joined the Viet Minh </w:t>
      </w:r>
      <w:r w:rsidR="00EA2419">
        <w:rPr>
          <w:rFonts w:ascii="Times New Roman" w:hAnsi="Times New Roman" w:cs="Times New Roman"/>
          <w:sz w:val="24"/>
          <w:szCs w:val="24"/>
          <w:lang w:val="en-US"/>
        </w:rPr>
        <w:t>anti-colonial uprising</w:t>
      </w:r>
      <w:r w:rsidR="00881A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war broke out in 1946, </w:t>
      </w:r>
      <w:r w:rsidR="00EB25AE">
        <w:rPr>
          <w:rFonts w:ascii="Times New Roman" w:hAnsi="Times New Roman" w:cs="Times New Roman"/>
          <w:sz w:val="24"/>
          <w:szCs w:val="24"/>
          <w:lang w:val="en-US"/>
        </w:rPr>
        <w:t>he</w:t>
      </w:r>
      <w:r>
        <w:rPr>
          <w:rFonts w:ascii="Times New Roman" w:hAnsi="Times New Roman" w:cs="Times New Roman"/>
          <w:sz w:val="24"/>
          <w:szCs w:val="24"/>
          <w:lang w:val="en-US"/>
        </w:rPr>
        <w:t xml:space="preserve"> moved to the re</w:t>
      </w:r>
      <w:r w:rsidR="00BD2471">
        <w:rPr>
          <w:rFonts w:ascii="Times New Roman" w:hAnsi="Times New Roman" w:cs="Times New Roman"/>
          <w:sz w:val="24"/>
          <w:szCs w:val="24"/>
          <w:lang w:val="en-US"/>
        </w:rPr>
        <w:t xml:space="preserve">sistance zone in </w:t>
      </w:r>
      <w:r w:rsidR="00704038">
        <w:rPr>
          <w:rFonts w:ascii="Times New Roman" w:hAnsi="Times New Roman" w:cs="Times New Roman"/>
          <w:sz w:val="24"/>
          <w:szCs w:val="24"/>
          <w:lang w:val="en-US"/>
        </w:rPr>
        <w:t>N</w:t>
      </w:r>
      <w:r w:rsidR="00BD2471">
        <w:rPr>
          <w:rFonts w:ascii="Times New Roman" w:hAnsi="Times New Roman" w:cs="Times New Roman"/>
          <w:sz w:val="24"/>
          <w:szCs w:val="24"/>
          <w:lang w:val="en-US"/>
        </w:rPr>
        <w:t>orth Vietnam</w:t>
      </w:r>
      <w:r>
        <w:rPr>
          <w:rFonts w:ascii="Times New Roman" w:hAnsi="Times New Roman" w:cs="Times New Roman"/>
          <w:sz w:val="24"/>
          <w:szCs w:val="24"/>
          <w:lang w:val="en-US"/>
        </w:rPr>
        <w:t xml:space="preserve">. </w:t>
      </w:r>
      <w:r w:rsidR="006019C6">
        <w:rPr>
          <w:rFonts w:ascii="Times New Roman" w:hAnsi="Times New Roman" w:cs="Times New Roman"/>
          <w:sz w:val="24"/>
          <w:szCs w:val="24"/>
          <w:lang w:val="en-US"/>
        </w:rPr>
        <w:t>That year, he was also one of the earliest art</w:t>
      </w:r>
      <w:r w:rsidR="00BD2471">
        <w:rPr>
          <w:rFonts w:ascii="Times New Roman" w:hAnsi="Times New Roman" w:cs="Times New Roman"/>
          <w:sz w:val="24"/>
          <w:szCs w:val="24"/>
          <w:lang w:val="en-US"/>
        </w:rPr>
        <w:t xml:space="preserve">ists to be commissioned to </w:t>
      </w:r>
      <w:r w:rsidR="00830ABD">
        <w:rPr>
          <w:rFonts w:ascii="Times New Roman" w:hAnsi="Times New Roman" w:cs="Times New Roman"/>
          <w:sz w:val="24"/>
          <w:szCs w:val="24"/>
          <w:lang w:val="en-US"/>
        </w:rPr>
        <w:t xml:space="preserve">create a portrait </w:t>
      </w:r>
      <w:r w:rsidR="006019C6">
        <w:rPr>
          <w:rFonts w:ascii="Times New Roman" w:hAnsi="Times New Roman" w:cs="Times New Roman"/>
          <w:sz w:val="24"/>
          <w:szCs w:val="24"/>
          <w:lang w:val="en-US"/>
        </w:rPr>
        <w:t xml:space="preserve">of Ho Chi Minh. </w:t>
      </w:r>
      <w:r>
        <w:rPr>
          <w:rFonts w:ascii="Times New Roman" w:hAnsi="Times New Roman" w:cs="Times New Roman"/>
          <w:sz w:val="24"/>
          <w:szCs w:val="24"/>
          <w:lang w:val="en-US"/>
        </w:rPr>
        <w:t xml:space="preserve">His </w:t>
      </w:r>
      <w:r w:rsidR="00830ABD">
        <w:rPr>
          <w:rFonts w:ascii="Times New Roman" w:hAnsi="Times New Roman" w:cs="Times New Roman"/>
          <w:sz w:val="24"/>
          <w:szCs w:val="24"/>
          <w:lang w:val="en-US"/>
        </w:rPr>
        <w:t>art</w:t>
      </w:r>
      <w:r w:rsidR="00EB25AE">
        <w:rPr>
          <w:rFonts w:ascii="Times New Roman" w:hAnsi="Times New Roman" w:cs="Times New Roman"/>
          <w:sz w:val="24"/>
          <w:szCs w:val="24"/>
          <w:lang w:val="en-US"/>
        </w:rPr>
        <w:t>work</w:t>
      </w:r>
      <w:r>
        <w:rPr>
          <w:rFonts w:ascii="Times New Roman" w:hAnsi="Times New Roman" w:cs="Times New Roman"/>
          <w:sz w:val="24"/>
          <w:szCs w:val="24"/>
          <w:lang w:val="en-US"/>
        </w:rPr>
        <w:t xml:space="preserve"> altered during</w:t>
      </w:r>
      <w:del w:id="0" w:author="doctor" w:date="2014-06-17T09:14:00Z">
        <w:r w:rsidDel="0015454C">
          <w:rPr>
            <w:rFonts w:ascii="Times New Roman" w:hAnsi="Times New Roman" w:cs="Times New Roman"/>
            <w:sz w:val="24"/>
            <w:szCs w:val="24"/>
            <w:lang w:val="en-US"/>
          </w:rPr>
          <w:delText xml:space="preserve"> </w:delText>
        </w:r>
        <w:r w:rsidR="006019C6" w:rsidDel="0015454C">
          <w:rPr>
            <w:rFonts w:ascii="Times New Roman" w:hAnsi="Times New Roman" w:cs="Times New Roman"/>
            <w:sz w:val="24"/>
            <w:szCs w:val="24"/>
            <w:lang w:val="en-US"/>
          </w:rPr>
          <w:delText>the</w:delText>
        </w:r>
      </w:del>
      <w:ins w:id="1" w:author="doctor" w:date="2014-06-17T09:14:00Z">
        <w:r w:rsidR="0015454C">
          <w:rPr>
            <w:rFonts w:ascii="Times New Roman" w:hAnsi="Times New Roman" w:cs="Times New Roman"/>
            <w:sz w:val="24"/>
            <w:szCs w:val="24"/>
            <w:lang w:val="en-US"/>
          </w:rPr>
          <w:t xml:space="preserve"> </w:t>
        </w:r>
      </w:ins>
      <w:del w:id="2" w:author="doctor" w:date="2014-06-17T09:14:00Z">
        <w:r w:rsidR="006019C6" w:rsidDel="0015454C">
          <w:rPr>
            <w:rFonts w:ascii="Times New Roman" w:hAnsi="Times New Roman" w:cs="Times New Roman"/>
            <w:sz w:val="24"/>
            <w:szCs w:val="24"/>
            <w:lang w:val="en-US"/>
          </w:rPr>
          <w:delText xml:space="preserve"> </w:delText>
        </w:r>
      </w:del>
      <w:r w:rsidR="006019C6">
        <w:rPr>
          <w:rFonts w:ascii="Times New Roman" w:hAnsi="Times New Roman" w:cs="Times New Roman"/>
          <w:sz w:val="24"/>
          <w:szCs w:val="24"/>
          <w:lang w:val="en-US"/>
        </w:rPr>
        <w:t>wartime (1946-1954)</w:t>
      </w:r>
      <w:r>
        <w:rPr>
          <w:rFonts w:ascii="Times New Roman" w:hAnsi="Times New Roman" w:cs="Times New Roman"/>
          <w:sz w:val="24"/>
          <w:szCs w:val="24"/>
          <w:lang w:val="en-US"/>
        </w:rPr>
        <w:t xml:space="preserve"> to reflect </w:t>
      </w:r>
      <w:r w:rsidR="00EB25AE">
        <w:rPr>
          <w:rFonts w:ascii="Times New Roman" w:hAnsi="Times New Roman" w:cs="Times New Roman"/>
          <w:sz w:val="24"/>
          <w:szCs w:val="24"/>
          <w:lang w:val="en-US"/>
        </w:rPr>
        <w:t>the requirements of the Viet Minh’s cult</w:t>
      </w:r>
      <w:r w:rsidR="00D778BD">
        <w:rPr>
          <w:rFonts w:ascii="Times New Roman" w:hAnsi="Times New Roman" w:cs="Times New Roman"/>
          <w:sz w:val="24"/>
          <w:szCs w:val="24"/>
          <w:lang w:val="en-US"/>
        </w:rPr>
        <w:t>ural guidelines, using a more r</w:t>
      </w:r>
      <w:r w:rsidR="00EB25AE">
        <w:rPr>
          <w:rFonts w:ascii="Times New Roman" w:hAnsi="Times New Roman" w:cs="Times New Roman"/>
          <w:sz w:val="24"/>
          <w:szCs w:val="24"/>
          <w:lang w:val="en-US"/>
        </w:rPr>
        <w:t>ealist</w:t>
      </w:r>
      <w:r w:rsidR="00D778BD">
        <w:rPr>
          <w:rFonts w:ascii="Times New Roman" w:hAnsi="Times New Roman" w:cs="Times New Roman"/>
          <w:sz w:val="24"/>
          <w:szCs w:val="24"/>
          <w:lang w:val="en-US"/>
        </w:rPr>
        <w:t xml:space="preserve"> </w:t>
      </w:r>
      <w:r w:rsidR="00EB25AE">
        <w:rPr>
          <w:rFonts w:ascii="Times New Roman" w:hAnsi="Times New Roman" w:cs="Times New Roman"/>
          <w:sz w:val="24"/>
          <w:szCs w:val="24"/>
          <w:lang w:val="en-US"/>
        </w:rPr>
        <w:t xml:space="preserve">style and taking </w:t>
      </w:r>
      <w:r w:rsidR="00920FF5">
        <w:rPr>
          <w:rFonts w:ascii="Times New Roman" w:hAnsi="Times New Roman" w:cs="Times New Roman"/>
          <w:sz w:val="24"/>
          <w:szCs w:val="24"/>
          <w:lang w:val="en-US"/>
        </w:rPr>
        <w:t>soldiers</w:t>
      </w:r>
      <w:r w:rsidR="00EB25AE">
        <w:rPr>
          <w:rFonts w:ascii="Times New Roman" w:hAnsi="Times New Roman" w:cs="Times New Roman"/>
          <w:sz w:val="24"/>
          <w:szCs w:val="24"/>
          <w:lang w:val="en-US"/>
        </w:rPr>
        <w:t xml:space="preserve"> and </w:t>
      </w:r>
      <w:r w:rsidR="00920FF5">
        <w:rPr>
          <w:rFonts w:ascii="Times New Roman" w:hAnsi="Times New Roman" w:cs="Times New Roman"/>
          <w:sz w:val="24"/>
          <w:szCs w:val="24"/>
          <w:lang w:val="en-US"/>
        </w:rPr>
        <w:t>peasants</w:t>
      </w:r>
      <w:r w:rsidR="00EB25AE">
        <w:rPr>
          <w:rFonts w:ascii="Times New Roman" w:hAnsi="Times New Roman" w:cs="Times New Roman"/>
          <w:sz w:val="24"/>
          <w:szCs w:val="24"/>
          <w:lang w:val="en-US"/>
        </w:rPr>
        <w:t xml:space="preserve"> as his </w:t>
      </w:r>
      <w:r w:rsidR="005E6E2C">
        <w:rPr>
          <w:rFonts w:ascii="Times New Roman" w:hAnsi="Times New Roman" w:cs="Times New Roman"/>
          <w:sz w:val="24"/>
          <w:szCs w:val="24"/>
          <w:lang w:val="en-US"/>
        </w:rPr>
        <w:t>subjects</w:t>
      </w:r>
      <w:r w:rsidR="00EB25AE">
        <w:rPr>
          <w:rFonts w:ascii="Times New Roman" w:hAnsi="Times New Roman" w:cs="Times New Roman"/>
          <w:sz w:val="24"/>
          <w:szCs w:val="24"/>
          <w:lang w:val="en-US"/>
        </w:rPr>
        <w:t xml:space="preserve">. </w:t>
      </w:r>
      <w:r w:rsidR="005E6E2C">
        <w:rPr>
          <w:rFonts w:ascii="Times New Roman" w:hAnsi="Times New Roman" w:cs="Times New Roman"/>
          <w:sz w:val="24"/>
          <w:szCs w:val="24"/>
          <w:lang w:val="en-US"/>
        </w:rPr>
        <w:t>His</w:t>
      </w:r>
      <w:r w:rsidR="00EB25AE">
        <w:rPr>
          <w:rFonts w:ascii="Times New Roman" w:hAnsi="Times New Roman" w:cs="Times New Roman"/>
          <w:sz w:val="24"/>
          <w:szCs w:val="24"/>
          <w:lang w:val="en-US"/>
        </w:rPr>
        <w:t xml:space="preserve"> </w:t>
      </w:r>
      <w:r w:rsidR="00BD2471">
        <w:rPr>
          <w:rFonts w:ascii="Times New Roman" w:hAnsi="Times New Roman" w:cs="Times New Roman"/>
          <w:sz w:val="24"/>
          <w:szCs w:val="24"/>
          <w:lang w:val="en-US"/>
        </w:rPr>
        <w:t>art</w:t>
      </w:r>
      <w:r w:rsidR="00EB25AE">
        <w:rPr>
          <w:rFonts w:ascii="Times New Roman" w:hAnsi="Times New Roman" w:cs="Times New Roman"/>
          <w:sz w:val="24"/>
          <w:szCs w:val="24"/>
          <w:lang w:val="en-US"/>
        </w:rPr>
        <w:t xml:space="preserve">works </w:t>
      </w:r>
      <w:r w:rsidR="005E6E2C">
        <w:rPr>
          <w:rFonts w:ascii="Times New Roman" w:hAnsi="Times New Roman" w:cs="Times New Roman"/>
          <w:sz w:val="24"/>
          <w:szCs w:val="24"/>
          <w:lang w:val="en-US"/>
        </w:rPr>
        <w:t>from</w:t>
      </w:r>
      <w:bookmarkStart w:id="3" w:name="_GoBack"/>
      <w:bookmarkEnd w:id="3"/>
      <w:del w:id="4" w:author="doctor" w:date="2014-06-17T09:14:00Z">
        <w:r w:rsidR="005E6E2C" w:rsidDel="0015454C">
          <w:rPr>
            <w:rFonts w:ascii="Times New Roman" w:hAnsi="Times New Roman" w:cs="Times New Roman"/>
            <w:sz w:val="24"/>
            <w:szCs w:val="24"/>
            <w:lang w:val="en-US"/>
          </w:rPr>
          <w:delText xml:space="preserve"> the</w:delText>
        </w:r>
      </w:del>
      <w:r w:rsidR="005E6E2C">
        <w:rPr>
          <w:rFonts w:ascii="Times New Roman" w:hAnsi="Times New Roman" w:cs="Times New Roman"/>
          <w:sz w:val="24"/>
          <w:szCs w:val="24"/>
          <w:lang w:val="en-US"/>
        </w:rPr>
        <w:t xml:space="preserve"> wartime</w:t>
      </w:r>
      <w:r w:rsidR="00EB25AE">
        <w:rPr>
          <w:rFonts w:ascii="Times New Roman" w:hAnsi="Times New Roman" w:cs="Times New Roman"/>
          <w:sz w:val="24"/>
          <w:szCs w:val="24"/>
          <w:lang w:val="en-US"/>
        </w:rPr>
        <w:t xml:space="preserve"> were </w:t>
      </w:r>
      <w:r w:rsidR="005E6E2C">
        <w:rPr>
          <w:rFonts w:ascii="Times New Roman" w:hAnsi="Times New Roman" w:cs="Times New Roman"/>
          <w:sz w:val="24"/>
          <w:szCs w:val="24"/>
          <w:lang w:val="en-US"/>
        </w:rPr>
        <w:t xml:space="preserve">predominantly </w:t>
      </w:r>
      <w:r w:rsidR="00EB25AE">
        <w:rPr>
          <w:rFonts w:ascii="Times New Roman" w:hAnsi="Times New Roman" w:cs="Times New Roman"/>
          <w:sz w:val="24"/>
          <w:szCs w:val="24"/>
          <w:lang w:val="en-US"/>
        </w:rPr>
        <w:t xml:space="preserve">drawings, as </w:t>
      </w:r>
      <w:r w:rsidR="005E6E2C">
        <w:rPr>
          <w:rFonts w:ascii="Times New Roman" w:hAnsi="Times New Roman" w:cs="Times New Roman"/>
          <w:sz w:val="24"/>
          <w:szCs w:val="24"/>
          <w:lang w:val="en-US"/>
        </w:rPr>
        <w:t>material</w:t>
      </w:r>
      <w:r w:rsidR="00EB25AE">
        <w:rPr>
          <w:rFonts w:ascii="Times New Roman" w:hAnsi="Times New Roman" w:cs="Times New Roman"/>
          <w:sz w:val="24"/>
          <w:szCs w:val="24"/>
          <w:lang w:val="en-US"/>
        </w:rPr>
        <w:t xml:space="preserve"> conditions </w:t>
      </w:r>
      <w:r w:rsidR="00BD2471">
        <w:rPr>
          <w:rFonts w:ascii="Times New Roman" w:hAnsi="Times New Roman" w:cs="Times New Roman"/>
          <w:sz w:val="24"/>
          <w:szCs w:val="24"/>
          <w:lang w:val="en-US"/>
        </w:rPr>
        <w:t>prevented</w:t>
      </w:r>
      <w:r w:rsidR="00EB25AE">
        <w:rPr>
          <w:rFonts w:ascii="Times New Roman" w:hAnsi="Times New Roman" w:cs="Times New Roman"/>
          <w:sz w:val="24"/>
          <w:szCs w:val="24"/>
          <w:lang w:val="en-US"/>
        </w:rPr>
        <w:t xml:space="preserve"> the </w:t>
      </w:r>
      <w:r w:rsidR="00BD2471">
        <w:rPr>
          <w:rFonts w:ascii="Times New Roman" w:hAnsi="Times New Roman" w:cs="Times New Roman"/>
          <w:sz w:val="24"/>
          <w:szCs w:val="24"/>
          <w:lang w:val="en-US"/>
        </w:rPr>
        <w:t>production</w:t>
      </w:r>
      <w:r w:rsidR="00EB25AE">
        <w:rPr>
          <w:rFonts w:ascii="Times New Roman" w:hAnsi="Times New Roman" w:cs="Times New Roman"/>
          <w:sz w:val="24"/>
          <w:szCs w:val="24"/>
          <w:lang w:val="en-US"/>
        </w:rPr>
        <w:t xml:space="preserve"> of </w:t>
      </w:r>
      <w:r w:rsidR="00BD2471">
        <w:rPr>
          <w:rFonts w:ascii="Times New Roman" w:hAnsi="Times New Roman" w:cs="Times New Roman"/>
          <w:sz w:val="24"/>
          <w:szCs w:val="24"/>
          <w:lang w:val="en-US"/>
        </w:rPr>
        <w:t>major works</w:t>
      </w:r>
      <w:r w:rsidR="00EB25AE">
        <w:rPr>
          <w:rFonts w:ascii="Times New Roman" w:hAnsi="Times New Roman" w:cs="Times New Roman"/>
          <w:sz w:val="24"/>
          <w:szCs w:val="24"/>
          <w:lang w:val="en-US"/>
        </w:rPr>
        <w:t xml:space="preserve">. From 1950-1953, To Ngoc Van served as </w:t>
      </w:r>
      <w:r>
        <w:rPr>
          <w:rFonts w:ascii="Times New Roman" w:hAnsi="Times New Roman" w:cs="Times New Roman"/>
          <w:sz w:val="24"/>
          <w:szCs w:val="24"/>
          <w:lang w:val="en-US"/>
        </w:rPr>
        <w:t xml:space="preserve">the </w:t>
      </w:r>
      <w:r w:rsidR="005E6E2C">
        <w:rPr>
          <w:rFonts w:ascii="Times New Roman" w:hAnsi="Times New Roman" w:cs="Times New Roman"/>
          <w:sz w:val="24"/>
          <w:szCs w:val="24"/>
          <w:lang w:val="en-US"/>
        </w:rPr>
        <w:t>d</w:t>
      </w:r>
      <w:r>
        <w:rPr>
          <w:rFonts w:ascii="Times New Roman" w:hAnsi="Times New Roman" w:cs="Times New Roman"/>
          <w:sz w:val="24"/>
          <w:szCs w:val="24"/>
          <w:lang w:val="en-US"/>
        </w:rPr>
        <w:t>irector of first post</w:t>
      </w:r>
      <w:r w:rsidR="00EB25AE">
        <w:rPr>
          <w:rFonts w:ascii="Times New Roman" w:hAnsi="Times New Roman" w:cs="Times New Roman"/>
          <w:sz w:val="24"/>
          <w:szCs w:val="24"/>
          <w:lang w:val="en-US"/>
        </w:rPr>
        <w:t>-</w:t>
      </w:r>
      <w:r>
        <w:rPr>
          <w:rFonts w:ascii="Times New Roman" w:hAnsi="Times New Roman" w:cs="Times New Roman"/>
          <w:sz w:val="24"/>
          <w:szCs w:val="24"/>
          <w:lang w:val="en-US"/>
        </w:rPr>
        <w:t xml:space="preserve">colonial art school in Vietnam, commonly </w:t>
      </w:r>
      <w:r w:rsidR="00BD2471">
        <w:rPr>
          <w:rFonts w:ascii="Times New Roman" w:hAnsi="Times New Roman" w:cs="Times New Roman"/>
          <w:sz w:val="24"/>
          <w:szCs w:val="24"/>
          <w:lang w:val="en-US"/>
        </w:rPr>
        <w:t>referred to</w:t>
      </w:r>
      <w:r>
        <w:rPr>
          <w:rFonts w:ascii="Times New Roman" w:hAnsi="Times New Roman" w:cs="Times New Roman"/>
          <w:sz w:val="24"/>
          <w:szCs w:val="24"/>
          <w:lang w:val="en-US"/>
        </w:rPr>
        <w:t xml:space="preserve"> as the </w:t>
      </w:r>
      <w:proofErr w:type="spellStart"/>
      <w:r>
        <w:rPr>
          <w:rFonts w:ascii="Times New Roman" w:hAnsi="Times New Roman" w:cs="Times New Roman"/>
          <w:sz w:val="24"/>
          <w:szCs w:val="24"/>
          <w:lang w:val="en-US"/>
        </w:rPr>
        <w:t>Khoa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Chien</w:t>
      </w:r>
      <w:proofErr w:type="spellEnd"/>
      <w:r>
        <w:rPr>
          <w:rFonts w:ascii="Times New Roman" w:hAnsi="Times New Roman" w:cs="Times New Roman"/>
          <w:sz w:val="24"/>
          <w:szCs w:val="24"/>
          <w:lang w:val="en-US"/>
        </w:rPr>
        <w:t xml:space="preserve"> (Resistance Class). This class studied drawing, painting and printmaking in the </w:t>
      </w:r>
      <w:r w:rsidR="005E6E2C">
        <w:rPr>
          <w:rFonts w:ascii="Times New Roman" w:hAnsi="Times New Roman" w:cs="Times New Roman"/>
          <w:sz w:val="24"/>
          <w:szCs w:val="24"/>
          <w:lang w:val="en-US"/>
        </w:rPr>
        <w:t xml:space="preserve">difficult </w:t>
      </w:r>
      <w:r>
        <w:rPr>
          <w:rFonts w:ascii="Times New Roman" w:hAnsi="Times New Roman" w:cs="Times New Roman"/>
          <w:sz w:val="24"/>
          <w:szCs w:val="24"/>
          <w:lang w:val="en-US"/>
        </w:rPr>
        <w:t xml:space="preserve">conditions of the </w:t>
      </w:r>
      <w:r w:rsidR="00830ABD">
        <w:rPr>
          <w:rFonts w:ascii="Times New Roman" w:hAnsi="Times New Roman" w:cs="Times New Roman"/>
          <w:sz w:val="24"/>
          <w:szCs w:val="24"/>
          <w:lang w:val="en-US"/>
        </w:rPr>
        <w:t>resistance</w:t>
      </w:r>
      <w:r>
        <w:rPr>
          <w:rFonts w:ascii="Times New Roman" w:hAnsi="Times New Roman" w:cs="Times New Roman"/>
          <w:sz w:val="24"/>
          <w:szCs w:val="24"/>
          <w:lang w:val="en-US"/>
        </w:rPr>
        <w:t xml:space="preserve"> zone</w:t>
      </w:r>
      <w:r w:rsidR="00830ABD">
        <w:rPr>
          <w:rFonts w:ascii="Times New Roman" w:hAnsi="Times New Roman" w:cs="Times New Roman"/>
          <w:sz w:val="24"/>
          <w:szCs w:val="24"/>
          <w:lang w:val="en-US"/>
        </w:rPr>
        <w:t>s</w:t>
      </w:r>
      <w:r>
        <w:rPr>
          <w:rFonts w:ascii="Times New Roman" w:hAnsi="Times New Roman" w:cs="Times New Roman"/>
          <w:sz w:val="24"/>
          <w:szCs w:val="24"/>
          <w:lang w:val="en-US"/>
        </w:rPr>
        <w:t>, moving between l</w:t>
      </w:r>
      <w:r w:rsidR="00830ABD">
        <w:rPr>
          <w:rFonts w:ascii="Times New Roman" w:hAnsi="Times New Roman" w:cs="Times New Roman"/>
          <w:sz w:val="24"/>
          <w:szCs w:val="24"/>
          <w:lang w:val="en-US"/>
        </w:rPr>
        <w:t xml:space="preserve">ocations to avoid bombings, </w:t>
      </w:r>
      <w:r>
        <w:rPr>
          <w:rFonts w:ascii="Times New Roman" w:hAnsi="Times New Roman" w:cs="Times New Roman"/>
          <w:sz w:val="24"/>
          <w:szCs w:val="24"/>
          <w:lang w:val="en-US"/>
        </w:rPr>
        <w:t xml:space="preserve">sharing their work with the local population in makeshift exhibitions. </w:t>
      </w:r>
      <w:r w:rsidR="00EB25AE">
        <w:rPr>
          <w:rFonts w:ascii="Times New Roman" w:hAnsi="Times New Roman" w:cs="Times New Roman"/>
          <w:sz w:val="24"/>
          <w:szCs w:val="24"/>
          <w:lang w:val="en-US"/>
        </w:rPr>
        <w:t>In</w:t>
      </w:r>
      <w:r w:rsidR="005E6E2C">
        <w:rPr>
          <w:rFonts w:ascii="Times New Roman" w:hAnsi="Times New Roman" w:cs="Times New Roman"/>
          <w:sz w:val="24"/>
          <w:szCs w:val="24"/>
          <w:lang w:val="en-US"/>
        </w:rPr>
        <w:t xml:space="preserve"> April</w:t>
      </w:r>
      <w:r>
        <w:rPr>
          <w:rFonts w:ascii="Times New Roman" w:hAnsi="Times New Roman" w:cs="Times New Roman"/>
          <w:sz w:val="24"/>
          <w:szCs w:val="24"/>
          <w:lang w:val="en-US"/>
        </w:rPr>
        <w:t xml:space="preserve"> 1954, </w:t>
      </w:r>
      <w:r w:rsidR="00EB25AE">
        <w:rPr>
          <w:rFonts w:ascii="Times New Roman" w:hAnsi="Times New Roman" w:cs="Times New Roman"/>
          <w:sz w:val="24"/>
          <w:szCs w:val="24"/>
          <w:lang w:val="en-US"/>
        </w:rPr>
        <w:t>To Ngoc Van</w:t>
      </w:r>
      <w:r w:rsidR="005E6E2C">
        <w:rPr>
          <w:rFonts w:ascii="Times New Roman" w:hAnsi="Times New Roman" w:cs="Times New Roman"/>
          <w:sz w:val="24"/>
          <w:szCs w:val="24"/>
          <w:lang w:val="en-US"/>
        </w:rPr>
        <w:t xml:space="preserve"> </w:t>
      </w:r>
      <w:r w:rsidR="005E6E2C">
        <w:rPr>
          <w:rFonts w:ascii="Times New Roman" w:hAnsi="Times New Roman" w:cs="Times New Roman"/>
          <w:sz w:val="24"/>
          <w:szCs w:val="24"/>
          <w:lang w:val="en-US"/>
        </w:rPr>
        <w:lastRenderedPageBreak/>
        <w:t xml:space="preserve">was sent to the battle of </w:t>
      </w:r>
      <w:proofErr w:type="spellStart"/>
      <w:r w:rsidR="005E6E2C">
        <w:rPr>
          <w:rFonts w:ascii="Times New Roman" w:hAnsi="Times New Roman" w:cs="Times New Roman"/>
          <w:sz w:val="24"/>
          <w:szCs w:val="24"/>
          <w:lang w:val="en-US"/>
        </w:rPr>
        <w:t>Dien</w:t>
      </w:r>
      <w:proofErr w:type="spellEnd"/>
      <w:r w:rsidR="005E6E2C">
        <w:rPr>
          <w:rFonts w:ascii="Times New Roman" w:hAnsi="Times New Roman" w:cs="Times New Roman"/>
          <w:sz w:val="24"/>
          <w:szCs w:val="24"/>
          <w:lang w:val="en-US"/>
        </w:rPr>
        <w:t xml:space="preserve"> Bien </w:t>
      </w:r>
      <w:proofErr w:type="spellStart"/>
      <w:r w:rsidR="005E6E2C">
        <w:rPr>
          <w:rFonts w:ascii="Times New Roman" w:hAnsi="Times New Roman" w:cs="Times New Roman"/>
          <w:sz w:val="24"/>
          <w:szCs w:val="24"/>
          <w:lang w:val="en-US"/>
        </w:rPr>
        <w:t>Phu</w:t>
      </w:r>
      <w:proofErr w:type="spellEnd"/>
      <w:r w:rsidR="005E6E2C">
        <w:rPr>
          <w:rFonts w:ascii="Times New Roman" w:hAnsi="Times New Roman" w:cs="Times New Roman"/>
          <w:sz w:val="24"/>
          <w:szCs w:val="24"/>
          <w:lang w:val="en-US"/>
        </w:rPr>
        <w:t xml:space="preserve"> to sketc</w:t>
      </w:r>
      <w:r w:rsidR="00F86565">
        <w:rPr>
          <w:rFonts w:ascii="Times New Roman" w:hAnsi="Times New Roman" w:cs="Times New Roman"/>
          <w:sz w:val="24"/>
          <w:szCs w:val="24"/>
          <w:lang w:val="en-US"/>
        </w:rPr>
        <w:t>h the activities of the military, before his untimely death in June of that year.</w:t>
      </w:r>
    </w:p>
    <w:p w:rsidR="00830ABD" w:rsidRDefault="00830ABD" w:rsidP="00421E42">
      <w:pPr>
        <w:spacing w:after="0" w:line="360" w:lineRule="auto"/>
        <w:jc w:val="both"/>
        <w:rPr>
          <w:rFonts w:ascii="Times New Roman" w:hAnsi="Times New Roman" w:cs="Times New Roman"/>
          <w:sz w:val="24"/>
          <w:szCs w:val="24"/>
          <w:lang w:val="en-US"/>
        </w:rPr>
      </w:pPr>
    </w:p>
    <w:p w:rsidR="00EB25AE" w:rsidRDefault="00710026"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Ngoc Van</w:t>
      </w:r>
      <w:r w:rsidR="000A6602">
        <w:rPr>
          <w:rFonts w:ascii="Times New Roman" w:hAnsi="Times New Roman" w:cs="Times New Roman"/>
          <w:sz w:val="24"/>
          <w:szCs w:val="24"/>
          <w:lang w:val="en-US"/>
        </w:rPr>
        <w:t xml:space="preserve"> </w:t>
      </w:r>
      <w:r w:rsidR="00881AE2">
        <w:rPr>
          <w:rFonts w:ascii="Times New Roman" w:hAnsi="Times New Roman" w:cs="Times New Roman"/>
          <w:sz w:val="24"/>
          <w:szCs w:val="24"/>
          <w:lang w:val="en-US"/>
        </w:rPr>
        <w:t xml:space="preserve">also </w:t>
      </w:r>
      <w:r w:rsidR="000A6602">
        <w:rPr>
          <w:rFonts w:ascii="Times New Roman" w:hAnsi="Times New Roman" w:cs="Times New Roman"/>
          <w:sz w:val="24"/>
          <w:szCs w:val="24"/>
          <w:lang w:val="en-US"/>
        </w:rPr>
        <w:t>h</w:t>
      </w:r>
      <w:r w:rsidR="005E6E2C">
        <w:rPr>
          <w:rFonts w:ascii="Times New Roman" w:hAnsi="Times New Roman" w:cs="Times New Roman"/>
          <w:sz w:val="24"/>
          <w:szCs w:val="24"/>
          <w:lang w:val="en-US"/>
        </w:rPr>
        <w:t>ad a</w:t>
      </w:r>
      <w:r w:rsidR="00704038">
        <w:rPr>
          <w:rFonts w:ascii="Times New Roman" w:hAnsi="Times New Roman" w:cs="Times New Roman"/>
          <w:sz w:val="24"/>
          <w:szCs w:val="24"/>
          <w:lang w:val="en-US"/>
        </w:rPr>
        <w:t xml:space="preserve">n </w:t>
      </w:r>
      <w:r>
        <w:rPr>
          <w:rFonts w:ascii="Times New Roman" w:hAnsi="Times New Roman" w:cs="Times New Roman"/>
          <w:sz w:val="24"/>
          <w:szCs w:val="24"/>
          <w:lang w:val="en-US"/>
        </w:rPr>
        <w:t>important role in developing the public discourse of Vie</w:t>
      </w:r>
      <w:r w:rsidR="006019C6">
        <w:rPr>
          <w:rFonts w:ascii="Times New Roman" w:hAnsi="Times New Roman" w:cs="Times New Roman"/>
          <w:sz w:val="24"/>
          <w:szCs w:val="24"/>
          <w:lang w:val="en-US"/>
        </w:rPr>
        <w:t>tnamese art</w:t>
      </w:r>
      <w:r w:rsidR="00830ABD">
        <w:rPr>
          <w:rFonts w:ascii="Times New Roman" w:hAnsi="Times New Roman" w:cs="Times New Roman"/>
          <w:sz w:val="24"/>
          <w:szCs w:val="24"/>
          <w:lang w:val="en-US"/>
        </w:rPr>
        <w:t>.</w:t>
      </w:r>
      <w:r w:rsidR="006019C6">
        <w:rPr>
          <w:rFonts w:ascii="Times New Roman" w:hAnsi="Times New Roman" w:cs="Times New Roman"/>
          <w:sz w:val="24"/>
          <w:szCs w:val="24"/>
          <w:lang w:val="en-US"/>
        </w:rPr>
        <w:t xml:space="preserve"> </w:t>
      </w:r>
      <w:r w:rsidR="00EB25AE">
        <w:rPr>
          <w:rFonts w:ascii="Times New Roman" w:hAnsi="Times New Roman" w:cs="Times New Roman"/>
          <w:sz w:val="24"/>
          <w:szCs w:val="24"/>
          <w:lang w:val="en-US"/>
        </w:rPr>
        <w:t xml:space="preserve">In the colonial period, he wrote for </w:t>
      </w:r>
      <w:r w:rsidR="006257F7">
        <w:rPr>
          <w:rFonts w:ascii="Times New Roman" w:hAnsi="Times New Roman" w:cs="Times New Roman"/>
          <w:sz w:val="24"/>
          <w:szCs w:val="24"/>
          <w:lang w:val="en-US"/>
        </w:rPr>
        <w:t>a number of important cultural newspapers,</w:t>
      </w:r>
      <w:r w:rsidR="00EB25AE">
        <w:rPr>
          <w:rFonts w:ascii="Times New Roman" w:hAnsi="Times New Roman" w:cs="Times New Roman"/>
          <w:sz w:val="24"/>
          <w:szCs w:val="24"/>
          <w:lang w:val="en-US"/>
        </w:rPr>
        <w:t xml:space="preserve"> reflecting on the </w:t>
      </w:r>
      <w:r w:rsidR="00BD2471">
        <w:rPr>
          <w:rFonts w:ascii="Times New Roman" w:hAnsi="Times New Roman" w:cs="Times New Roman"/>
          <w:sz w:val="24"/>
          <w:szCs w:val="24"/>
          <w:lang w:val="en-US"/>
        </w:rPr>
        <w:t>progress</w:t>
      </w:r>
      <w:r w:rsidR="00EB25AE">
        <w:rPr>
          <w:rFonts w:ascii="Times New Roman" w:hAnsi="Times New Roman" w:cs="Times New Roman"/>
          <w:sz w:val="24"/>
          <w:szCs w:val="24"/>
          <w:lang w:val="en-US"/>
        </w:rPr>
        <w:t xml:space="preserve"> of the fledgling Vietnamese modern arts. </w:t>
      </w:r>
      <w:r w:rsidR="00D778BD">
        <w:rPr>
          <w:rFonts w:ascii="Times New Roman" w:hAnsi="Times New Roman" w:cs="Times New Roman"/>
          <w:sz w:val="24"/>
          <w:szCs w:val="24"/>
          <w:lang w:val="en-US"/>
        </w:rPr>
        <w:t xml:space="preserve">In his articles written after </w:t>
      </w:r>
      <w:r w:rsidR="004558D1">
        <w:rPr>
          <w:rFonts w:ascii="Times New Roman" w:hAnsi="Times New Roman" w:cs="Times New Roman"/>
          <w:sz w:val="24"/>
          <w:szCs w:val="24"/>
          <w:lang w:val="en-US"/>
        </w:rPr>
        <w:t>1945</w:t>
      </w:r>
      <w:r w:rsidR="00D778BD">
        <w:rPr>
          <w:rFonts w:ascii="Times New Roman" w:hAnsi="Times New Roman" w:cs="Times New Roman"/>
          <w:sz w:val="24"/>
          <w:szCs w:val="24"/>
          <w:lang w:val="en-US"/>
        </w:rPr>
        <w:t>, he advanced ideas that</w:t>
      </w:r>
      <w:r w:rsidR="005E6E2C">
        <w:rPr>
          <w:rFonts w:ascii="Times New Roman" w:hAnsi="Times New Roman" w:cs="Times New Roman"/>
          <w:sz w:val="24"/>
          <w:szCs w:val="24"/>
          <w:lang w:val="en-US"/>
        </w:rPr>
        <w:t xml:space="preserve"> were controversial </w:t>
      </w:r>
      <w:r w:rsidR="00D778BD">
        <w:rPr>
          <w:rFonts w:ascii="Times New Roman" w:hAnsi="Times New Roman" w:cs="Times New Roman"/>
          <w:sz w:val="24"/>
          <w:szCs w:val="24"/>
          <w:lang w:val="en-US"/>
        </w:rPr>
        <w:t>in</w:t>
      </w:r>
      <w:r w:rsidR="005E6E2C">
        <w:rPr>
          <w:rFonts w:ascii="Times New Roman" w:hAnsi="Times New Roman" w:cs="Times New Roman"/>
          <w:sz w:val="24"/>
          <w:szCs w:val="24"/>
          <w:lang w:val="en-US"/>
        </w:rPr>
        <w:t xml:space="preserve"> the ideological environment of the </w:t>
      </w:r>
      <w:r w:rsidR="004558D1">
        <w:rPr>
          <w:rFonts w:ascii="Times New Roman" w:hAnsi="Times New Roman" w:cs="Times New Roman"/>
          <w:sz w:val="24"/>
          <w:szCs w:val="24"/>
          <w:lang w:val="en-US"/>
        </w:rPr>
        <w:t>revolution</w:t>
      </w:r>
      <w:r w:rsidR="00704038">
        <w:rPr>
          <w:rFonts w:ascii="Times New Roman" w:hAnsi="Times New Roman" w:cs="Times New Roman"/>
          <w:sz w:val="24"/>
          <w:szCs w:val="24"/>
          <w:lang w:val="en-US"/>
        </w:rPr>
        <w:t xml:space="preserve">: arguing </w:t>
      </w:r>
      <w:r w:rsidR="0061546F">
        <w:rPr>
          <w:rFonts w:ascii="Times New Roman" w:hAnsi="Times New Roman" w:cs="Times New Roman"/>
          <w:sz w:val="24"/>
          <w:szCs w:val="24"/>
          <w:lang w:val="en-US"/>
        </w:rPr>
        <w:t>strongly</w:t>
      </w:r>
      <w:r w:rsidR="006019C6">
        <w:rPr>
          <w:rFonts w:ascii="Times New Roman" w:hAnsi="Times New Roman" w:cs="Times New Roman"/>
          <w:sz w:val="24"/>
          <w:szCs w:val="24"/>
          <w:lang w:val="en-US"/>
        </w:rPr>
        <w:t xml:space="preserve"> for </w:t>
      </w:r>
      <w:r w:rsidR="005E6E2C">
        <w:rPr>
          <w:rFonts w:ascii="Times New Roman" w:hAnsi="Times New Roman" w:cs="Times New Roman"/>
          <w:sz w:val="24"/>
          <w:szCs w:val="24"/>
          <w:lang w:val="en-US"/>
        </w:rPr>
        <w:t>the distinction between artistic creation and ideological propaganda</w:t>
      </w:r>
      <w:r w:rsidR="00704038">
        <w:rPr>
          <w:rFonts w:ascii="Times New Roman" w:hAnsi="Times New Roman" w:cs="Times New Roman"/>
          <w:sz w:val="24"/>
          <w:szCs w:val="24"/>
          <w:lang w:val="en-US"/>
        </w:rPr>
        <w:t xml:space="preserve"> or promoting</w:t>
      </w:r>
      <w:r w:rsidR="00D778BD">
        <w:rPr>
          <w:rFonts w:ascii="Times New Roman" w:hAnsi="Times New Roman" w:cs="Times New Roman"/>
          <w:sz w:val="24"/>
          <w:szCs w:val="24"/>
          <w:lang w:val="en-US"/>
        </w:rPr>
        <w:t xml:space="preserve"> </w:t>
      </w:r>
      <w:r w:rsidR="0055063F">
        <w:rPr>
          <w:rFonts w:ascii="Times New Roman" w:hAnsi="Times New Roman" w:cs="Times New Roman"/>
          <w:sz w:val="24"/>
          <w:szCs w:val="24"/>
          <w:lang w:val="en-US"/>
        </w:rPr>
        <w:t>the importance of e</w:t>
      </w:r>
      <w:r w:rsidR="00D778BD">
        <w:rPr>
          <w:rFonts w:ascii="Times New Roman" w:hAnsi="Times New Roman" w:cs="Times New Roman"/>
          <w:sz w:val="24"/>
          <w:szCs w:val="24"/>
          <w:lang w:val="en-US"/>
        </w:rPr>
        <w:t>ducation</w:t>
      </w:r>
      <w:r w:rsidR="0055063F">
        <w:rPr>
          <w:rFonts w:ascii="Times New Roman" w:hAnsi="Times New Roman" w:cs="Times New Roman"/>
          <w:sz w:val="24"/>
          <w:szCs w:val="24"/>
          <w:lang w:val="en-US"/>
        </w:rPr>
        <w:t xml:space="preserve"> in the arts for informed criticism</w:t>
      </w:r>
      <w:r w:rsidR="00704038">
        <w:rPr>
          <w:rFonts w:ascii="Times New Roman" w:hAnsi="Times New Roman" w:cs="Times New Roman"/>
          <w:sz w:val="24"/>
          <w:szCs w:val="24"/>
          <w:lang w:val="en-US"/>
        </w:rPr>
        <w:t>, for example</w:t>
      </w:r>
      <w:r w:rsidR="00A866D0">
        <w:rPr>
          <w:rFonts w:ascii="Times New Roman" w:hAnsi="Times New Roman" w:cs="Times New Roman"/>
          <w:sz w:val="24"/>
          <w:szCs w:val="24"/>
          <w:lang w:val="en-US"/>
        </w:rPr>
        <w:t xml:space="preserve">. He </w:t>
      </w:r>
      <w:r w:rsidR="0061546F">
        <w:rPr>
          <w:rFonts w:ascii="Times New Roman" w:hAnsi="Times New Roman" w:cs="Times New Roman"/>
          <w:sz w:val="24"/>
          <w:szCs w:val="24"/>
          <w:lang w:val="en-US"/>
        </w:rPr>
        <w:t xml:space="preserve">also </w:t>
      </w:r>
      <w:r w:rsidR="004558D1">
        <w:rPr>
          <w:rFonts w:ascii="Times New Roman" w:hAnsi="Times New Roman" w:cs="Times New Roman"/>
          <w:sz w:val="24"/>
          <w:szCs w:val="24"/>
          <w:lang w:val="en-US"/>
        </w:rPr>
        <w:t>championed</w:t>
      </w:r>
      <w:r w:rsidR="00D778BD">
        <w:rPr>
          <w:rFonts w:ascii="Times New Roman" w:hAnsi="Times New Roman" w:cs="Times New Roman"/>
          <w:sz w:val="24"/>
          <w:szCs w:val="24"/>
          <w:lang w:val="en-US"/>
        </w:rPr>
        <w:t xml:space="preserve"> Vietnamese lacquer painting, which he thought could make an important contribution to global modernism. </w:t>
      </w:r>
      <w:r w:rsidR="00B026FD">
        <w:rPr>
          <w:rFonts w:ascii="Times New Roman" w:hAnsi="Times New Roman" w:cs="Times New Roman"/>
          <w:sz w:val="24"/>
          <w:szCs w:val="24"/>
          <w:lang w:val="en-US"/>
        </w:rPr>
        <w:t>In his own resistance-period work, he experimented with creating lacquer paintings o</w:t>
      </w:r>
      <w:r w:rsidR="00A866D0">
        <w:rPr>
          <w:rFonts w:ascii="Times New Roman" w:hAnsi="Times New Roman" w:cs="Times New Roman"/>
          <w:sz w:val="24"/>
          <w:szCs w:val="24"/>
          <w:lang w:val="en-US"/>
        </w:rPr>
        <w:t>n</w:t>
      </w:r>
      <w:r w:rsidR="00B026FD">
        <w:rPr>
          <w:rFonts w:ascii="Times New Roman" w:hAnsi="Times New Roman" w:cs="Times New Roman"/>
          <w:sz w:val="24"/>
          <w:szCs w:val="24"/>
          <w:lang w:val="en-US"/>
        </w:rPr>
        <w:t xml:space="preserve"> revolutionary subjects. </w:t>
      </w:r>
      <w:r w:rsidR="00D778BD">
        <w:rPr>
          <w:rFonts w:ascii="Times New Roman" w:hAnsi="Times New Roman" w:cs="Times New Roman"/>
          <w:sz w:val="24"/>
          <w:szCs w:val="24"/>
          <w:lang w:val="en-US"/>
        </w:rPr>
        <w:t>Although</w:t>
      </w:r>
      <w:r w:rsidR="00BD2471">
        <w:rPr>
          <w:rFonts w:ascii="Times New Roman" w:hAnsi="Times New Roman" w:cs="Times New Roman"/>
          <w:sz w:val="24"/>
          <w:szCs w:val="24"/>
          <w:lang w:val="en-US"/>
        </w:rPr>
        <w:t xml:space="preserve"> </w:t>
      </w:r>
      <w:r w:rsidR="005E6E2C">
        <w:rPr>
          <w:rFonts w:ascii="Times New Roman" w:hAnsi="Times New Roman" w:cs="Times New Roman"/>
          <w:sz w:val="24"/>
          <w:szCs w:val="24"/>
          <w:lang w:val="en-US"/>
        </w:rPr>
        <w:t xml:space="preserve">his writings </w:t>
      </w:r>
      <w:r w:rsidR="00D778BD">
        <w:rPr>
          <w:rFonts w:ascii="Times New Roman" w:hAnsi="Times New Roman" w:cs="Times New Roman"/>
          <w:sz w:val="24"/>
          <w:szCs w:val="24"/>
          <w:lang w:val="en-US"/>
        </w:rPr>
        <w:t xml:space="preserve">were </w:t>
      </w:r>
      <w:proofErr w:type="spellStart"/>
      <w:r w:rsidR="00D778BD">
        <w:rPr>
          <w:rFonts w:ascii="Times New Roman" w:hAnsi="Times New Roman" w:cs="Times New Roman"/>
          <w:sz w:val="24"/>
          <w:szCs w:val="24"/>
          <w:lang w:val="en-US"/>
        </w:rPr>
        <w:t>criticised</w:t>
      </w:r>
      <w:proofErr w:type="spellEnd"/>
      <w:r w:rsidR="00D778BD">
        <w:rPr>
          <w:rFonts w:ascii="Times New Roman" w:hAnsi="Times New Roman" w:cs="Times New Roman"/>
          <w:sz w:val="24"/>
          <w:szCs w:val="24"/>
          <w:lang w:val="en-US"/>
        </w:rPr>
        <w:t xml:space="preserve"> </w:t>
      </w:r>
      <w:r w:rsidR="00830ABD">
        <w:rPr>
          <w:rFonts w:ascii="Times New Roman" w:hAnsi="Times New Roman" w:cs="Times New Roman"/>
          <w:sz w:val="24"/>
          <w:szCs w:val="24"/>
          <w:lang w:val="en-US"/>
        </w:rPr>
        <w:t>in</w:t>
      </w:r>
      <w:r w:rsidR="005E6E2C">
        <w:rPr>
          <w:rFonts w:ascii="Times New Roman" w:hAnsi="Times New Roman" w:cs="Times New Roman"/>
          <w:sz w:val="24"/>
          <w:szCs w:val="24"/>
          <w:lang w:val="en-US"/>
        </w:rPr>
        <w:t xml:space="preserve"> this </w:t>
      </w:r>
      <w:r w:rsidR="00830ABD">
        <w:rPr>
          <w:rFonts w:ascii="Times New Roman" w:hAnsi="Times New Roman" w:cs="Times New Roman"/>
          <w:sz w:val="24"/>
          <w:szCs w:val="24"/>
          <w:lang w:val="en-US"/>
        </w:rPr>
        <w:t>period</w:t>
      </w:r>
      <w:r w:rsidR="006257F7">
        <w:rPr>
          <w:rFonts w:ascii="Times New Roman" w:hAnsi="Times New Roman" w:cs="Times New Roman"/>
          <w:sz w:val="24"/>
          <w:szCs w:val="24"/>
          <w:lang w:val="en-US"/>
        </w:rPr>
        <w:t>, To Ngoc Van</w:t>
      </w:r>
      <w:r w:rsidR="00EA2419">
        <w:rPr>
          <w:rFonts w:ascii="Times New Roman" w:hAnsi="Times New Roman" w:cs="Times New Roman"/>
          <w:sz w:val="24"/>
          <w:szCs w:val="24"/>
          <w:lang w:val="en-US"/>
        </w:rPr>
        <w:t xml:space="preserve"> was </w:t>
      </w:r>
      <w:r w:rsidR="004558D1">
        <w:rPr>
          <w:rFonts w:ascii="Times New Roman" w:hAnsi="Times New Roman" w:cs="Times New Roman"/>
          <w:sz w:val="24"/>
          <w:szCs w:val="24"/>
          <w:lang w:val="en-US"/>
        </w:rPr>
        <w:t xml:space="preserve">nonetheless </w:t>
      </w:r>
      <w:r w:rsidR="00EA2419">
        <w:rPr>
          <w:rFonts w:ascii="Times New Roman" w:hAnsi="Times New Roman" w:cs="Times New Roman"/>
          <w:sz w:val="24"/>
          <w:szCs w:val="24"/>
          <w:lang w:val="en-US"/>
        </w:rPr>
        <w:t xml:space="preserve">revered as a </w:t>
      </w:r>
      <w:r w:rsidR="00830ABD">
        <w:rPr>
          <w:rFonts w:ascii="Times New Roman" w:hAnsi="Times New Roman" w:cs="Times New Roman"/>
          <w:sz w:val="24"/>
          <w:szCs w:val="24"/>
          <w:lang w:val="en-US"/>
        </w:rPr>
        <w:t>revolutionary</w:t>
      </w:r>
      <w:r w:rsidR="00EA2419">
        <w:rPr>
          <w:rFonts w:ascii="Times New Roman" w:hAnsi="Times New Roman" w:cs="Times New Roman"/>
          <w:sz w:val="24"/>
          <w:szCs w:val="24"/>
          <w:lang w:val="en-US"/>
        </w:rPr>
        <w:t xml:space="preserve"> hero after his death</w:t>
      </w:r>
      <w:r w:rsidR="00830ABD">
        <w:rPr>
          <w:rFonts w:ascii="Times New Roman" w:hAnsi="Times New Roman" w:cs="Times New Roman"/>
          <w:sz w:val="24"/>
          <w:szCs w:val="24"/>
          <w:lang w:val="en-US"/>
        </w:rPr>
        <w:t>.</w:t>
      </w:r>
    </w:p>
    <w:p w:rsidR="00191E8B" w:rsidRDefault="00191E8B" w:rsidP="00421E42">
      <w:pPr>
        <w:spacing w:after="0" w:line="360" w:lineRule="auto"/>
        <w:jc w:val="both"/>
        <w:rPr>
          <w:rFonts w:ascii="Times New Roman" w:hAnsi="Times New Roman" w:cs="Times New Roman"/>
          <w:sz w:val="24"/>
          <w:szCs w:val="24"/>
          <w:lang w:val="en-US"/>
        </w:rPr>
      </w:pPr>
    </w:p>
    <w:p w:rsidR="00191E8B" w:rsidRPr="00CE7528" w:rsidRDefault="00191E8B" w:rsidP="00421E42">
      <w:pPr>
        <w:spacing w:after="0" w:line="360" w:lineRule="auto"/>
        <w:jc w:val="both"/>
        <w:rPr>
          <w:rFonts w:ascii="Times New Roman" w:hAnsi="Times New Roman" w:cs="Times New Roman"/>
          <w:b/>
          <w:sz w:val="24"/>
          <w:szCs w:val="24"/>
          <w:lang w:val="en-US"/>
        </w:rPr>
      </w:pPr>
      <w:r w:rsidRPr="00CE7528">
        <w:rPr>
          <w:rFonts w:ascii="Times New Roman" w:hAnsi="Times New Roman" w:cs="Times New Roman"/>
          <w:b/>
          <w:sz w:val="24"/>
          <w:szCs w:val="24"/>
          <w:lang w:val="en-US"/>
        </w:rPr>
        <w:t>Further Reading</w:t>
      </w:r>
    </w:p>
    <w:p w:rsidR="00CE7528" w:rsidRPr="00CE7528" w:rsidRDefault="00CE7528" w:rsidP="00CE7528">
      <w:pPr>
        <w:spacing w:after="0" w:line="360" w:lineRule="auto"/>
        <w:ind w:left="720"/>
        <w:jc w:val="both"/>
        <w:rPr>
          <w:rFonts w:ascii="Times New Roman" w:hAnsi="Times New Roman" w:cs="Times New Roman"/>
          <w:sz w:val="24"/>
          <w:szCs w:val="24"/>
          <w:lang w:val="en-US"/>
        </w:rPr>
      </w:pPr>
    </w:p>
    <w:p w:rsidR="007231A5" w:rsidRDefault="005A6450">
      <w:pPr>
        <w:rPr>
          <w:rFonts w:ascii="Times New Roman" w:hAnsi="Times New Roman" w:cs="Times New Roman"/>
          <w:sz w:val="24"/>
          <w:szCs w:val="24"/>
          <w:lang w:val="en-US"/>
        </w:rPr>
      </w:pPr>
      <w:r w:rsidRPr="00881AE2">
        <w:rPr>
          <w:rFonts w:ascii="Times New Roman" w:hAnsi="Times New Roman" w:cs="Times New Roman"/>
          <w:sz w:val="24"/>
          <w:szCs w:val="24"/>
          <w:lang w:val="en-US"/>
        </w:rPr>
        <w:t xml:space="preserve"> </w:t>
      </w:r>
      <w:proofErr w:type="spellStart"/>
      <w:r w:rsidRPr="00881AE2">
        <w:rPr>
          <w:rFonts w:ascii="Times New Roman" w:hAnsi="Times New Roman" w:cs="Times New Roman"/>
          <w:sz w:val="24"/>
          <w:szCs w:val="24"/>
          <w:lang w:val="en-US"/>
        </w:rPr>
        <w:t>Ninh</w:t>
      </w:r>
      <w:proofErr w:type="spellEnd"/>
      <w:r>
        <w:rPr>
          <w:rFonts w:ascii="Times New Roman" w:hAnsi="Times New Roman" w:cs="Times New Roman"/>
          <w:sz w:val="24"/>
          <w:szCs w:val="24"/>
          <w:lang w:val="en-US"/>
        </w:rPr>
        <w:t xml:space="preserve">, </w:t>
      </w:r>
      <w:r w:rsidR="00CE7528" w:rsidRPr="00881AE2">
        <w:rPr>
          <w:rFonts w:ascii="Times New Roman" w:hAnsi="Times New Roman" w:cs="Times New Roman"/>
          <w:sz w:val="24"/>
          <w:szCs w:val="24"/>
          <w:lang w:val="en-US"/>
        </w:rPr>
        <w:t xml:space="preserve">Kim N. B., </w:t>
      </w:r>
      <w:r w:rsidR="00704038">
        <w:rPr>
          <w:rFonts w:ascii="Times New Roman" w:hAnsi="Times New Roman" w:cs="Times New Roman"/>
          <w:sz w:val="24"/>
          <w:szCs w:val="24"/>
          <w:lang w:val="en-US"/>
        </w:rPr>
        <w:t xml:space="preserve">(2002) </w:t>
      </w:r>
      <w:r w:rsidR="00CE7528" w:rsidRPr="00881AE2">
        <w:rPr>
          <w:rFonts w:ascii="Times New Roman" w:hAnsi="Times New Roman" w:cs="Times New Roman"/>
          <w:i/>
          <w:sz w:val="24"/>
          <w:szCs w:val="24"/>
          <w:lang w:val="en-US"/>
        </w:rPr>
        <w:t>A World Transformed: the Politics of Culture in Revolutionary Vietnam, 1945-1965</w:t>
      </w:r>
      <w:r w:rsidR="00CE7528" w:rsidRPr="00881AE2">
        <w:rPr>
          <w:rFonts w:ascii="Times New Roman" w:hAnsi="Times New Roman" w:cs="Times New Roman"/>
          <w:sz w:val="24"/>
          <w:szCs w:val="24"/>
          <w:lang w:val="en-US"/>
        </w:rPr>
        <w:t>, Ann Arbor: The University of Michigan Press.</w:t>
      </w:r>
    </w:p>
    <w:p w:rsidR="00CE7528" w:rsidRDefault="00CE7528" w:rsidP="00881AE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An exploration of the development of the Viet Minh’s cultural policy during the anti-colonial war and in the early years of the socialist state.</w:t>
      </w:r>
      <w:proofErr w:type="gramEnd"/>
      <w:r>
        <w:rPr>
          <w:rFonts w:ascii="Times New Roman" w:hAnsi="Times New Roman" w:cs="Times New Roman"/>
          <w:sz w:val="24"/>
          <w:szCs w:val="24"/>
          <w:lang w:val="en-US"/>
        </w:rPr>
        <w:t xml:space="preserve"> Of particular interest is the chapter on intellectual responses to the state, which details the debate over the writings of To Ngoc Van, pp.73-77.</w:t>
      </w:r>
    </w:p>
    <w:p w:rsidR="005A6450" w:rsidRPr="00881AE2" w:rsidRDefault="005A6450" w:rsidP="005A6450">
      <w:pPr>
        <w:rPr>
          <w:rFonts w:ascii="Times New Roman" w:hAnsi="Times New Roman" w:cs="Times New Roman"/>
          <w:sz w:val="24"/>
          <w:szCs w:val="24"/>
          <w:lang w:val="en-US"/>
        </w:rPr>
      </w:pPr>
      <w:r w:rsidRPr="00881AE2">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Pr="00881AE2">
        <w:rPr>
          <w:rFonts w:ascii="Times New Roman" w:hAnsi="Times New Roman" w:cs="Times New Roman"/>
          <w:sz w:val="24"/>
          <w:szCs w:val="24"/>
          <w:lang w:val="en-US"/>
        </w:rPr>
        <w:t xml:space="preserve">Nora </w:t>
      </w:r>
      <w:proofErr w:type="spellStart"/>
      <w:r w:rsidRPr="00881AE2">
        <w:rPr>
          <w:rFonts w:ascii="Times New Roman" w:hAnsi="Times New Roman" w:cs="Times New Roman"/>
          <w:sz w:val="24"/>
          <w:szCs w:val="24"/>
          <w:lang w:val="en-US"/>
        </w:rPr>
        <w:t>Annesley</w:t>
      </w:r>
      <w:proofErr w:type="spellEnd"/>
      <w:r w:rsidRPr="00881A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(2009) </w:t>
      </w:r>
      <w:r w:rsidRPr="00881AE2">
        <w:rPr>
          <w:rFonts w:ascii="Times New Roman" w:hAnsi="Times New Roman" w:cs="Times New Roman"/>
          <w:i/>
          <w:sz w:val="24"/>
          <w:szCs w:val="24"/>
          <w:lang w:val="en-US"/>
        </w:rPr>
        <w:t>Painters in Hanoi: An Ethnography of Vietnamese Art</w:t>
      </w:r>
      <w:r w:rsidRPr="00881AE2">
        <w:rPr>
          <w:rFonts w:ascii="Times New Roman" w:hAnsi="Times New Roman" w:cs="Times New Roman"/>
          <w:sz w:val="24"/>
          <w:szCs w:val="24"/>
          <w:lang w:val="en-US"/>
        </w:rPr>
        <w:t>, second edition, Singapore: NUS Press.</w:t>
      </w:r>
    </w:p>
    <w:p w:rsidR="005A6450" w:rsidRDefault="005A6450" w:rsidP="00881AE2">
      <w:pPr>
        <w:rPr>
          <w:rFonts w:ascii="Times New Roman" w:hAnsi="Times New Roman" w:cs="Times New Roman"/>
          <w:sz w:val="24"/>
          <w:szCs w:val="24"/>
          <w:lang w:val="en-US"/>
        </w:rPr>
      </w:pPr>
      <w:r w:rsidRPr="00881AE2">
        <w:rPr>
          <w:rFonts w:ascii="Times New Roman" w:hAnsi="Times New Roman" w:cs="Times New Roman"/>
          <w:sz w:val="24"/>
          <w:szCs w:val="24"/>
          <w:lang w:val="en-US"/>
        </w:rPr>
        <w:t>A critical analysis of the development of modern Vietnamese art history, which discusses the role of To Ngoc Van in the colonial and revolutionary periods, as well as his posthumous reception.</w:t>
      </w:r>
    </w:p>
    <w:p w:rsidR="005A6450" w:rsidRPr="00CE7528" w:rsidRDefault="005A6450" w:rsidP="00881AE2">
      <w:pPr>
        <w:rPr>
          <w:rFonts w:ascii="Times New Roman" w:hAnsi="Times New Roman" w:cs="Times New Roman"/>
          <w:sz w:val="24"/>
          <w:szCs w:val="24"/>
          <w:lang w:val="en-US"/>
        </w:rPr>
      </w:pPr>
    </w:p>
    <w:p w:rsidR="00CE7528" w:rsidRDefault="00CC2D7A" w:rsidP="00881AE2">
      <w:pPr>
        <w:spacing w:after="0" w:line="360" w:lineRule="auto"/>
        <w:jc w:val="both"/>
        <w:rPr>
          <w:rFonts w:ascii="Times New Roman" w:hAnsi="Times New Roman" w:cs="Times New Roman"/>
          <w:sz w:val="24"/>
          <w:szCs w:val="24"/>
          <w:lang w:val="en-US"/>
        </w:rPr>
      </w:pPr>
      <w:r w:rsidRPr="00881AE2">
        <w:rPr>
          <w:rFonts w:ascii="Times New Roman" w:hAnsi="Times New Roman" w:cs="Times New Roman"/>
          <w:sz w:val="24"/>
          <w:szCs w:val="24"/>
          <w:lang w:val="en-US"/>
        </w:rPr>
        <w:t xml:space="preserve">To Ngoc Thanh, ed., </w:t>
      </w:r>
      <w:r w:rsidR="00704038">
        <w:rPr>
          <w:rFonts w:ascii="Times New Roman" w:hAnsi="Times New Roman" w:cs="Times New Roman"/>
          <w:sz w:val="24"/>
          <w:szCs w:val="24"/>
          <w:lang w:val="en-US"/>
        </w:rPr>
        <w:t xml:space="preserve">(2008) </w:t>
      </w:r>
      <w:r w:rsidRPr="00881AE2">
        <w:rPr>
          <w:rFonts w:ascii="Times New Roman" w:hAnsi="Times New Roman" w:cs="Times New Roman"/>
          <w:i/>
          <w:sz w:val="24"/>
          <w:szCs w:val="24"/>
          <w:lang w:val="en-US"/>
        </w:rPr>
        <w:t xml:space="preserve">To Ngoc Van: </w:t>
      </w:r>
      <w:proofErr w:type="spellStart"/>
      <w:r w:rsidRPr="00881AE2">
        <w:rPr>
          <w:rFonts w:ascii="Times New Roman" w:hAnsi="Times New Roman" w:cs="Times New Roman"/>
          <w:i/>
          <w:sz w:val="24"/>
          <w:szCs w:val="24"/>
          <w:lang w:val="en-US"/>
        </w:rPr>
        <w:t>Hinh</w:t>
      </w:r>
      <w:proofErr w:type="spellEnd"/>
      <w:r w:rsidRPr="00881AE2">
        <w:rPr>
          <w:rFonts w:ascii="Times New Roman" w:hAnsi="Times New Roman" w:cs="Times New Roman"/>
          <w:i/>
          <w:sz w:val="24"/>
          <w:szCs w:val="24"/>
          <w:lang w:val="en-US"/>
        </w:rPr>
        <w:t xml:space="preserve"> </w:t>
      </w:r>
      <w:proofErr w:type="spellStart"/>
      <w:r w:rsidRPr="00881AE2">
        <w:rPr>
          <w:rFonts w:ascii="Times New Roman" w:hAnsi="Times New Roman" w:cs="Times New Roman"/>
          <w:i/>
          <w:sz w:val="24"/>
          <w:szCs w:val="24"/>
          <w:lang w:val="en-US"/>
        </w:rPr>
        <w:t>hoa</w:t>
      </w:r>
      <w:proofErr w:type="spellEnd"/>
      <w:r w:rsidRPr="00881AE2">
        <w:rPr>
          <w:rFonts w:ascii="Times New Roman" w:hAnsi="Times New Roman" w:cs="Times New Roman"/>
          <w:i/>
          <w:sz w:val="24"/>
          <w:szCs w:val="24"/>
          <w:lang w:val="en-US"/>
        </w:rPr>
        <w:t xml:space="preserve"> </w:t>
      </w:r>
      <w:proofErr w:type="spellStart"/>
      <w:proofErr w:type="gramStart"/>
      <w:r w:rsidRPr="00881AE2">
        <w:rPr>
          <w:rFonts w:ascii="Times New Roman" w:hAnsi="Times New Roman" w:cs="Times New Roman"/>
          <w:i/>
          <w:sz w:val="24"/>
          <w:szCs w:val="24"/>
          <w:lang w:val="en-US"/>
        </w:rPr>
        <w:t>va</w:t>
      </w:r>
      <w:proofErr w:type="spellEnd"/>
      <w:proofErr w:type="gramEnd"/>
      <w:r w:rsidRPr="00881AE2">
        <w:rPr>
          <w:rFonts w:ascii="Times New Roman" w:hAnsi="Times New Roman" w:cs="Times New Roman"/>
          <w:i/>
          <w:sz w:val="24"/>
          <w:szCs w:val="24"/>
          <w:lang w:val="en-US"/>
        </w:rPr>
        <w:t xml:space="preserve"> </w:t>
      </w:r>
      <w:proofErr w:type="spellStart"/>
      <w:r w:rsidRPr="00881AE2">
        <w:rPr>
          <w:rFonts w:ascii="Times New Roman" w:hAnsi="Times New Roman" w:cs="Times New Roman"/>
          <w:i/>
          <w:sz w:val="24"/>
          <w:szCs w:val="24"/>
          <w:lang w:val="en-US"/>
        </w:rPr>
        <w:t>Ky</w:t>
      </w:r>
      <w:proofErr w:type="spellEnd"/>
      <w:r w:rsidRPr="00881AE2">
        <w:rPr>
          <w:rFonts w:ascii="Times New Roman" w:hAnsi="Times New Roman" w:cs="Times New Roman"/>
          <w:i/>
          <w:sz w:val="24"/>
          <w:szCs w:val="24"/>
          <w:lang w:val="en-US"/>
        </w:rPr>
        <w:t xml:space="preserve"> </w:t>
      </w:r>
      <w:proofErr w:type="spellStart"/>
      <w:r w:rsidRPr="00881AE2">
        <w:rPr>
          <w:rFonts w:ascii="Times New Roman" w:hAnsi="Times New Roman" w:cs="Times New Roman"/>
          <w:i/>
          <w:sz w:val="24"/>
          <w:szCs w:val="24"/>
          <w:lang w:val="en-US"/>
        </w:rPr>
        <w:t>hoa</w:t>
      </w:r>
      <w:proofErr w:type="spellEnd"/>
      <w:r w:rsidRPr="00881AE2">
        <w:rPr>
          <w:rFonts w:ascii="Times New Roman" w:hAnsi="Times New Roman" w:cs="Times New Roman"/>
          <w:sz w:val="24"/>
          <w:szCs w:val="24"/>
          <w:lang w:val="en-US"/>
        </w:rPr>
        <w:t xml:space="preserve"> (To Ngoc Van: Drawings and Sketches), Hanoi: Fine Arts Publishing House.</w:t>
      </w:r>
    </w:p>
    <w:p w:rsidR="005A6450" w:rsidRPr="00881AE2" w:rsidRDefault="005A6450" w:rsidP="00881AE2">
      <w:pPr>
        <w:spacing w:after="0" w:line="360" w:lineRule="auto"/>
        <w:jc w:val="both"/>
        <w:rPr>
          <w:rFonts w:ascii="Times New Roman" w:hAnsi="Times New Roman" w:cs="Times New Roman"/>
          <w:sz w:val="24"/>
          <w:szCs w:val="24"/>
          <w:lang w:val="en-US"/>
        </w:rPr>
      </w:pPr>
    </w:p>
    <w:p w:rsidR="00CC2D7A" w:rsidRPr="00881AE2" w:rsidRDefault="00CC2D7A" w:rsidP="00881AE2">
      <w:pPr>
        <w:spacing w:after="0" w:line="360" w:lineRule="auto"/>
        <w:jc w:val="both"/>
        <w:rPr>
          <w:rFonts w:ascii="Times New Roman" w:hAnsi="Times New Roman" w:cs="Times New Roman"/>
          <w:sz w:val="24"/>
          <w:szCs w:val="24"/>
          <w:lang w:val="en-US"/>
        </w:rPr>
      </w:pPr>
      <w:r w:rsidRPr="00881AE2">
        <w:rPr>
          <w:rFonts w:ascii="Times New Roman" w:hAnsi="Times New Roman" w:cs="Times New Roman"/>
          <w:sz w:val="24"/>
          <w:szCs w:val="24"/>
          <w:lang w:val="en-US"/>
        </w:rPr>
        <w:t xml:space="preserve">To Ngoc Thanh, ed., </w:t>
      </w:r>
      <w:r w:rsidR="00704038">
        <w:rPr>
          <w:rFonts w:ascii="Times New Roman" w:hAnsi="Times New Roman" w:cs="Times New Roman"/>
          <w:sz w:val="24"/>
          <w:szCs w:val="24"/>
          <w:lang w:val="en-US"/>
        </w:rPr>
        <w:t xml:space="preserve">(2006) </w:t>
      </w:r>
      <w:r w:rsidRPr="00881AE2">
        <w:rPr>
          <w:rFonts w:ascii="Times New Roman" w:hAnsi="Times New Roman" w:cs="Times New Roman"/>
          <w:i/>
          <w:sz w:val="24"/>
          <w:szCs w:val="24"/>
          <w:lang w:val="en-US"/>
        </w:rPr>
        <w:t>To Ngoc Van: Drawings and Sketches</w:t>
      </w:r>
      <w:r w:rsidRPr="00881AE2">
        <w:rPr>
          <w:rFonts w:ascii="Times New Roman" w:hAnsi="Times New Roman" w:cs="Times New Roman"/>
          <w:sz w:val="24"/>
          <w:szCs w:val="24"/>
          <w:lang w:val="en-US"/>
        </w:rPr>
        <w:t>, Hanoi: Fine Arts Publishing House.</w:t>
      </w:r>
    </w:p>
    <w:p w:rsidR="00CC2D7A" w:rsidRPr="00881AE2" w:rsidRDefault="00CC2D7A" w:rsidP="00881AE2">
      <w:pPr>
        <w:spacing w:after="0" w:line="360" w:lineRule="auto"/>
        <w:jc w:val="both"/>
        <w:rPr>
          <w:rFonts w:ascii="Times New Roman" w:hAnsi="Times New Roman" w:cs="Times New Roman"/>
          <w:sz w:val="24"/>
          <w:szCs w:val="24"/>
          <w:lang w:val="en-US"/>
        </w:rPr>
      </w:pPr>
      <w:proofErr w:type="gramStart"/>
      <w:r w:rsidRPr="00881AE2">
        <w:rPr>
          <w:rFonts w:ascii="Times New Roman" w:hAnsi="Times New Roman" w:cs="Times New Roman"/>
          <w:sz w:val="24"/>
          <w:szCs w:val="24"/>
          <w:lang w:val="en-US"/>
        </w:rPr>
        <w:t>Two volumes of collected sketches and drawings, published by the artist’s family.</w:t>
      </w:r>
      <w:proofErr w:type="gramEnd"/>
      <w:r w:rsidRPr="00881AE2">
        <w:rPr>
          <w:rFonts w:ascii="Times New Roman" w:hAnsi="Times New Roman" w:cs="Times New Roman"/>
          <w:sz w:val="24"/>
          <w:szCs w:val="24"/>
          <w:lang w:val="en-US"/>
        </w:rPr>
        <w:t xml:space="preserve"> Accompanied by brief biographical information.</w:t>
      </w:r>
    </w:p>
    <w:p w:rsidR="00CE7528" w:rsidRDefault="00CE7528" w:rsidP="004C5F67">
      <w:pPr>
        <w:spacing w:after="0" w:line="360" w:lineRule="auto"/>
        <w:rPr>
          <w:rFonts w:ascii="Times New Roman" w:hAnsi="Times New Roman" w:cs="Times New Roman"/>
          <w:sz w:val="24"/>
          <w:szCs w:val="24"/>
          <w:lang w:val="en-US"/>
        </w:rPr>
      </w:pPr>
    </w:p>
    <w:p w:rsidR="001B5583" w:rsidRDefault="00644096" w:rsidP="004C5F6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Artwork List</w:t>
      </w:r>
    </w:p>
    <w:tbl>
      <w:tblPr>
        <w:tblStyle w:val="TableGrid"/>
        <w:tblW w:w="0" w:type="auto"/>
        <w:tblLook w:val="04A0" w:firstRow="1" w:lastRow="0" w:firstColumn="1" w:lastColumn="0" w:noHBand="0" w:noVBand="1"/>
      </w:tblPr>
      <w:tblGrid>
        <w:gridCol w:w="3366"/>
        <w:gridCol w:w="2933"/>
        <w:gridCol w:w="2943"/>
      </w:tblGrid>
      <w:tr w:rsidR="00191E8B">
        <w:tc>
          <w:tcPr>
            <w:tcW w:w="3366" w:type="dxa"/>
          </w:tcPr>
          <w:p w:rsidR="00191E8B" w:rsidRDefault="00191E8B" w:rsidP="00191E8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Thumbnail</w:t>
            </w:r>
          </w:p>
        </w:tc>
        <w:tc>
          <w:tcPr>
            <w:tcW w:w="2933" w:type="dxa"/>
          </w:tcPr>
          <w:p w:rsidR="00191E8B" w:rsidRDefault="00191E8B" w:rsidP="00191E8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Details</w:t>
            </w:r>
          </w:p>
        </w:tc>
        <w:tc>
          <w:tcPr>
            <w:tcW w:w="2943" w:type="dxa"/>
          </w:tcPr>
          <w:p w:rsidR="00191E8B" w:rsidRDefault="00191E8B" w:rsidP="00191E8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Copyright Holder</w:t>
            </w:r>
          </w:p>
        </w:tc>
      </w:tr>
      <w:tr w:rsidR="00191E8B">
        <w:tc>
          <w:tcPr>
            <w:tcW w:w="3366" w:type="dxa"/>
          </w:tcPr>
          <w:p w:rsidR="00191E8B" w:rsidRPr="00CE7528" w:rsidRDefault="0061546F" w:rsidP="00191E8B">
            <w:pPr>
              <w:spacing w:line="360" w:lineRule="auto"/>
              <w:rPr>
                <w:rFonts w:ascii="Times New Roman" w:hAnsi="Times New Roman" w:cs="Times New Roman"/>
                <w:sz w:val="20"/>
                <w:szCs w:val="20"/>
                <w:lang w:val="en-US"/>
              </w:rPr>
            </w:pPr>
            <w:r>
              <w:rPr>
                <w:rFonts w:ascii="Times New Roman" w:hAnsi="Times New Roman" w:cs="Times New Roman"/>
                <w:noProof/>
                <w:sz w:val="20"/>
                <w:szCs w:val="20"/>
                <w:lang w:val="en-GB" w:eastAsia="en-GB"/>
              </w:rPr>
              <w:drawing>
                <wp:inline distT="0" distB="0" distL="0" distR="0">
                  <wp:extent cx="1421523" cy="1885950"/>
                  <wp:effectExtent l="0" t="0" r="7620" b="0"/>
                  <wp:docPr id="1" name="Picture 1" descr="E:\BACKUP OCT 12\Pictures work\Thesis illustrations\Thesis illustrations 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KUP OCT 12\Pictures work\Thesis illustrations\Thesis illustrations 007.jp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421523" cy="1885950"/>
                          </a:xfrm>
                          <a:prstGeom prst="rect">
                            <a:avLst/>
                          </a:prstGeom>
                          <a:noFill/>
                          <a:ln>
                            <a:noFill/>
                          </a:ln>
                        </pic:spPr>
                      </pic:pic>
                    </a:graphicData>
                  </a:graphic>
                </wp:inline>
              </w:drawing>
            </w:r>
          </w:p>
        </w:tc>
        <w:tc>
          <w:tcPr>
            <w:tcW w:w="2933" w:type="dxa"/>
          </w:tcPr>
          <w:p w:rsidR="00DF05FF" w:rsidRDefault="00DF05FF" w:rsidP="00191E8B">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To Ngoc Van, </w:t>
            </w:r>
            <w:r w:rsidRPr="00DF05FF">
              <w:rPr>
                <w:rFonts w:ascii="Times New Roman" w:hAnsi="Times New Roman" w:cs="Times New Roman"/>
                <w:i/>
                <w:sz w:val="20"/>
                <w:szCs w:val="20"/>
                <w:lang w:val="en-US"/>
              </w:rPr>
              <w:t xml:space="preserve">Hai </w:t>
            </w:r>
            <w:proofErr w:type="spellStart"/>
            <w:r w:rsidRPr="00DF05FF">
              <w:rPr>
                <w:rFonts w:ascii="Times New Roman" w:hAnsi="Times New Roman" w:cs="Times New Roman"/>
                <w:i/>
                <w:sz w:val="20"/>
                <w:szCs w:val="20"/>
                <w:lang w:val="en-US"/>
              </w:rPr>
              <w:t>Thieu</w:t>
            </w:r>
            <w:proofErr w:type="spellEnd"/>
            <w:r w:rsidRPr="00DF05FF">
              <w:rPr>
                <w:rFonts w:ascii="Times New Roman" w:hAnsi="Times New Roman" w:cs="Times New Roman"/>
                <w:i/>
                <w:sz w:val="20"/>
                <w:szCs w:val="20"/>
                <w:lang w:val="en-US"/>
              </w:rPr>
              <w:t xml:space="preserve"> nu </w:t>
            </w:r>
            <w:proofErr w:type="spellStart"/>
            <w:r w:rsidRPr="00DF05FF">
              <w:rPr>
                <w:rFonts w:ascii="Times New Roman" w:hAnsi="Times New Roman" w:cs="Times New Roman"/>
                <w:i/>
                <w:sz w:val="20"/>
                <w:szCs w:val="20"/>
                <w:lang w:val="en-US"/>
              </w:rPr>
              <w:t>va</w:t>
            </w:r>
            <w:proofErr w:type="spellEnd"/>
            <w:r w:rsidRPr="00DF05FF">
              <w:rPr>
                <w:rFonts w:ascii="Times New Roman" w:hAnsi="Times New Roman" w:cs="Times New Roman"/>
                <w:i/>
                <w:sz w:val="20"/>
                <w:szCs w:val="20"/>
                <w:lang w:val="en-US"/>
              </w:rPr>
              <w:t xml:space="preserve"> </w:t>
            </w:r>
            <w:proofErr w:type="spellStart"/>
            <w:r w:rsidRPr="00DF05FF">
              <w:rPr>
                <w:rFonts w:ascii="Times New Roman" w:hAnsi="Times New Roman" w:cs="Times New Roman"/>
                <w:i/>
                <w:sz w:val="20"/>
                <w:szCs w:val="20"/>
                <w:lang w:val="en-US"/>
              </w:rPr>
              <w:t>em</w:t>
            </w:r>
            <w:proofErr w:type="spellEnd"/>
            <w:r w:rsidRPr="00DF05FF">
              <w:rPr>
                <w:rFonts w:ascii="Times New Roman" w:hAnsi="Times New Roman" w:cs="Times New Roman"/>
                <w:i/>
                <w:sz w:val="20"/>
                <w:szCs w:val="20"/>
                <w:lang w:val="en-US"/>
              </w:rPr>
              <w:t xml:space="preserve"> be</w:t>
            </w:r>
            <w:r>
              <w:rPr>
                <w:rFonts w:ascii="Times New Roman" w:hAnsi="Times New Roman" w:cs="Times New Roman"/>
                <w:sz w:val="20"/>
                <w:szCs w:val="20"/>
                <w:lang w:val="en-US"/>
              </w:rPr>
              <w:t>, (Two Young Girls and a Baby), 1944, oil, 120 x 77cm, Vietnam Fine Arts Museum, Hanoi.</w:t>
            </w:r>
          </w:p>
          <w:p w:rsidR="00DF05FF" w:rsidRDefault="00DF05FF" w:rsidP="00191E8B">
            <w:pPr>
              <w:spacing w:line="360" w:lineRule="auto"/>
              <w:rPr>
                <w:rFonts w:ascii="Times New Roman" w:hAnsi="Times New Roman" w:cs="Times New Roman"/>
                <w:sz w:val="20"/>
                <w:szCs w:val="20"/>
                <w:lang w:val="en-US"/>
              </w:rPr>
            </w:pPr>
          </w:p>
          <w:p w:rsidR="00191E8B" w:rsidRPr="00CE7528" w:rsidRDefault="0061546F" w:rsidP="00191E8B">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Note: An alternative version of this artwork is also held in the collection of Fukuoka Asian Art Museum.</w:t>
            </w:r>
            <w:r w:rsidR="00DF05FF">
              <w:rPr>
                <w:rFonts w:ascii="Times New Roman" w:hAnsi="Times New Roman" w:cs="Times New Roman"/>
                <w:sz w:val="20"/>
                <w:szCs w:val="20"/>
                <w:lang w:val="en-US"/>
              </w:rPr>
              <w:t xml:space="preserve"> Both museums believe their work to be an original by the artist.</w:t>
            </w:r>
          </w:p>
        </w:tc>
        <w:tc>
          <w:tcPr>
            <w:tcW w:w="2943" w:type="dxa"/>
          </w:tcPr>
          <w:p w:rsidR="00CE7528" w:rsidRPr="00CE7528" w:rsidRDefault="00CE7528" w:rsidP="00191E8B">
            <w:pPr>
              <w:spacing w:line="360" w:lineRule="auto"/>
              <w:rPr>
                <w:rFonts w:ascii="Times New Roman" w:hAnsi="Times New Roman" w:cs="Times New Roman"/>
                <w:sz w:val="20"/>
                <w:szCs w:val="20"/>
                <w:lang w:val="en-US"/>
              </w:rPr>
            </w:pPr>
            <w:r w:rsidRPr="00CE7528">
              <w:rPr>
                <w:rFonts w:ascii="Times New Roman" w:hAnsi="Times New Roman" w:cs="Times New Roman"/>
                <w:sz w:val="20"/>
                <w:szCs w:val="20"/>
                <w:lang w:val="en-US"/>
              </w:rPr>
              <w:t xml:space="preserve">Note: Since To Ngoc Van died in 1954, these images are probably out of copyright. However, if a copyright holder is required, it would be best to seek permission from the artist’s son, </w:t>
            </w:r>
          </w:p>
          <w:p w:rsidR="00CE7528" w:rsidRPr="00CE7528" w:rsidRDefault="00CE7528" w:rsidP="00191E8B">
            <w:pPr>
              <w:spacing w:line="360" w:lineRule="auto"/>
              <w:rPr>
                <w:rFonts w:ascii="Times New Roman" w:hAnsi="Times New Roman" w:cs="Times New Roman"/>
                <w:sz w:val="20"/>
                <w:szCs w:val="20"/>
                <w:lang w:val="en-US"/>
              </w:rPr>
            </w:pPr>
            <w:proofErr w:type="spellStart"/>
            <w:r w:rsidRPr="00CE7528">
              <w:rPr>
                <w:rFonts w:ascii="Times New Roman" w:hAnsi="Times New Roman" w:cs="Times New Roman"/>
                <w:sz w:val="20"/>
                <w:szCs w:val="20"/>
                <w:lang w:val="en-US"/>
              </w:rPr>
              <w:t>Mr</w:t>
            </w:r>
            <w:proofErr w:type="spellEnd"/>
            <w:r w:rsidRPr="00CE7528">
              <w:rPr>
                <w:rFonts w:ascii="Times New Roman" w:hAnsi="Times New Roman" w:cs="Times New Roman"/>
                <w:sz w:val="20"/>
                <w:szCs w:val="20"/>
                <w:lang w:val="en-US"/>
              </w:rPr>
              <w:t xml:space="preserve"> To Ngoc </w:t>
            </w:r>
            <w:proofErr w:type="spellStart"/>
            <w:r w:rsidRPr="00CE7528">
              <w:rPr>
                <w:rFonts w:ascii="Times New Roman" w:hAnsi="Times New Roman" w:cs="Times New Roman"/>
                <w:sz w:val="20"/>
                <w:szCs w:val="20"/>
                <w:lang w:val="en-US"/>
              </w:rPr>
              <w:t>Thanh</w:t>
            </w:r>
            <w:proofErr w:type="spellEnd"/>
            <w:r w:rsidRPr="00CE7528">
              <w:rPr>
                <w:rFonts w:ascii="Times New Roman" w:hAnsi="Times New Roman" w:cs="Times New Roman"/>
                <w:sz w:val="20"/>
                <w:szCs w:val="20"/>
                <w:lang w:val="en-US"/>
              </w:rPr>
              <w:t xml:space="preserve">, </w:t>
            </w:r>
          </w:p>
          <w:p w:rsidR="00CE7528" w:rsidRPr="00CE7528" w:rsidRDefault="00CE7528" w:rsidP="00191E8B">
            <w:pPr>
              <w:spacing w:line="360" w:lineRule="auto"/>
              <w:rPr>
                <w:rFonts w:ascii="Times New Roman" w:hAnsi="Times New Roman" w:cs="Times New Roman"/>
                <w:b/>
                <w:bCs/>
                <w:sz w:val="20"/>
                <w:szCs w:val="20"/>
              </w:rPr>
            </w:pPr>
            <w:r w:rsidRPr="00CE7528">
              <w:rPr>
                <w:rFonts w:ascii="Times New Roman" w:hAnsi="Times New Roman" w:cs="Times New Roman"/>
                <w:sz w:val="20"/>
                <w:szCs w:val="20"/>
                <w:lang w:val="en-US"/>
              </w:rPr>
              <w:t>Address:</w:t>
            </w:r>
            <w:r w:rsidRPr="00CE7528">
              <w:rPr>
                <w:rFonts w:ascii="Times New Roman" w:hAnsi="Times New Roman" w:cs="Times New Roman"/>
                <w:sz w:val="20"/>
                <w:szCs w:val="20"/>
              </w:rPr>
              <w:br/>
            </w:r>
            <w:r w:rsidRPr="00CE7528">
              <w:rPr>
                <w:rFonts w:ascii="Times New Roman" w:hAnsi="Times New Roman" w:cs="Times New Roman"/>
                <w:b/>
                <w:bCs/>
                <w:sz w:val="20"/>
                <w:szCs w:val="20"/>
              </w:rPr>
              <w:t xml:space="preserve">Số 4, ngõ 46/15 phố Phạm </w:t>
            </w:r>
            <w:r w:rsidRPr="00CE7528">
              <w:rPr>
                <w:rStyle w:val="il"/>
                <w:rFonts w:ascii="Times New Roman" w:hAnsi="Times New Roman" w:cs="Times New Roman"/>
                <w:b/>
                <w:bCs/>
                <w:sz w:val="20"/>
                <w:szCs w:val="20"/>
              </w:rPr>
              <w:t>Ngọc</w:t>
            </w:r>
            <w:r w:rsidRPr="00CE7528">
              <w:rPr>
                <w:rFonts w:ascii="Times New Roman" w:hAnsi="Times New Roman" w:cs="Times New Roman"/>
                <w:b/>
                <w:bCs/>
                <w:sz w:val="20"/>
                <w:szCs w:val="20"/>
              </w:rPr>
              <w:t xml:space="preserve"> Thạch, </w:t>
            </w:r>
          </w:p>
          <w:p w:rsidR="00CE7528" w:rsidRPr="00CE7528" w:rsidRDefault="00CE7528" w:rsidP="00191E8B">
            <w:pPr>
              <w:spacing w:line="360" w:lineRule="auto"/>
              <w:rPr>
                <w:rFonts w:ascii="Times New Roman" w:hAnsi="Times New Roman" w:cs="Times New Roman"/>
                <w:b/>
                <w:bCs/>
                <w:sz w:val="20"/>
                <w:szCs w:val="20"/>
              </w:rPr>
            </w:pPr>
            <w:r w:rsidRPr="00CE7528">
              <w:rPr>
                <w:rFonts w:ascii="Times New Roman" w:hAnsi="Times New Roman" w:cs="Times New Roman"/>
                <w:b/>
                <w:bCs/>
                <w:sz w:val="20"/>
                <w:szCs w:val="20"/>
              </w:rPr>
              <w:t xml:space="preserve">phường Trung Tự, </w:t>
            </w:r>
          </w:p>
          <w:p w:rsidR="00CE7528" w:rsidRPr="00CE7528" w:rsidRDefault="00CE7528" w:rsidP="00191E8B">
            <w:pPr>
              <w:spacing w:line="360" w:lineRule="auto"/>
              <w:rPr>
                <w:rFonts w:ascii="Times New Roman" w:hAnsi="Times New Roman" w:cs="Times New Roman"/>
                <w:b/>
                <w:bCs/>
                <w:sz w:val="20"/>
                <w:szCs w:val="20"/>
              </w:rPr>
            </w:pPr>
            <w:r w:rsidRPr="00CE7528">
              <w:rPr>
                <w:rFonts w:ascii="Times New Roman" w:hAnsi="Times New Roman" w:cs="Times New Roman"/>
                <w:b/>
                <w:bCs/>
                <w:sz w:val="20"/>
                <w:szCs w:val="20"/>
              </w:rPr>
              <w:t xml:space="preserve">quận Đống Đa, </w:t>
            </w:r>
          </w:p>
          <w:p w:rsidR="00191E8B" w:rsidRPr="00CE7528" w:rsidRDefault="00CE7528" w:rsidP="00191E8B">
            <w:pPr>
              <w:spacing w:line="360" w:lineRule="auto"/>
              <w:rPr>
                <w:rFonts w:ascii="Times New Roman" w:hAnsi="Times New Roman" w:cs="Times New Roman"/>
                <w:sz w:val="20"/>
                <w:szCs w:val="20"/>
                <w:lang w:val="en-US"/>
              </w:rPr>
            </w:pPr>
            <w:r w:rsidRPr="00CE7528">
              <w:rPr>
                <w:rFonts w:ascii="Times New Roman" w:hAnsi="Times New Roman" w:cs="Times New Roman"/>
                <w:b/>
                <w:bCs/>
                <w:sz w:val="20"/>
                <w:szCs w:val="20"/>
              </w:rPr>
              <w:t>Hà Nội, Việt Nam.</w:t>
            </w:r>
          </w:p>
        </w:tc>
      </w:tr>
    </w:tbl>
    <w:p w:rsidR="00191E8B" w:rsidRPr="00191E8B" w:rsidRDefault="00191E8B" w:rsidP="00191E8B">
      <w:pPr>
        <w:spacing w:after="0" w:line="360" w:lineRule="auto"/>
        <w:rPr>
          <w:rFonts w:ascii="Times New Roman" w:hAnsi="Times New Roman" w:cs="Times New Roman"/>
          <w:sz w:val="24"/>
          <w:szCs w:val="24"/>
          <w:lang w:val="en-US"/>
        </w:rPr>
      </w:pPr>
    </w:p>
    <w:sectPr w:rsidR="00191E8B" w:rsidRPr="00191E8B" w:rsidSect="00652B5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2F4" w:rsidRDefault="000A52F4" w:rsidP="00EC7BD3">
      <w:pPr>
        <w:spacing w:after="0" w:line="240" w:lineRule="auto"/>
      </w:pPr>
      <w:r>
        <w:separator/>
      </w:r>
    </w:p>
  </w:endnote>
  <w:endnote w:type="continuationSeparator" w:id="0">
    <w:p w:rsidR="000A52F4" w:rsidRDefault="000A52F4" w:rsidP="00E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2F4" w:rsidRDefault="000A52F4" w:rsidP="00EC7BD3">
      <w:pPr>
        <w:spacing w:after="0" w:line="240" w:lineRule="auto"/>
      </w:pPr>
      <w:r>
        <w:separator/>
      </w:r>
    </w:p>
  </w:footnote>
  <w:footnote w:type="continuationSeparator" w:id="0">
    <w:p w:rsidR="000A52F4" w:rsidRDefault="000A52F4" w:rsidP="00EC7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93064890"/>
      <w:docPartObj>
        <w:docPartGallery w:val="Page Numbers (Top of Page)"/>
        <w:docPartUnique/>
      </w:docPartObj>
    </w:sdtPr>
    <w:sdtEndPr>
      <w:rPr>
        <w:noProof/>
      </w:rPr>
    </w:sdtEndPr>
    <w:sdtContent>
      <w:p w:rsidR="00EC7BD3" w:rsidRPr="00EC7BD3" w:rsidRDefault="005A6450">
        <w:pPr>
          <w:pStyle w:val="Header"/>
          <w:jc w:val="right"/>
          <w:rPr>
            <w:rFonts w:ascii="Times New Roman" w:hAnsi="Times New Roman" w:cs="Times New Roman"/>
          </w:rPr>
        </w:pPr>
        <w:r>
          <w:rPr>
            <w:rFonts w:ascii="Times New Roman" w:hAnsi="Times New Roman" w:cs="Times New Roman"/>
          </w:rPr>
          <w:t>Phoebe Scott</w:t>
        </w:r>
      </w:p>
    </w:sdtContent>
  </w:sdt>
  <w:p w:rsidR="00EC7BD3" w:rsidRDefault="00EC7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564C"/>
    <w:multiLevelType w:val="hybridMultilevel"/>
    <w:tmpl w:val="0D7A831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9E327CD"/>
    <w:multiLevelType w:val="hybridMultilevel"/>
    <w:tmpl w:val="1DDE3A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79"/>
    <w:rsid w:val="000A52F4"/>
    <w:rsid w:val="000A6602"/>
    <w:rsid w:val="0015454C"/>
    <w:rsid w:val="00154E47"/>
    <w:rsid w:val="00191E8B"/>
    <w:rsid w:val="001A4CA0"/>
    <w:rsid w:val="001B5583"/>
    <w:rsid w:val="001E3D73"/>
    <w:rsid w:val="002C0031"/>
    <w:rsid w:val="002C7EC7"/>
    <w:rsid w:val="002E4B63"/>
    <w:rsid w:val="00344DF1"/>
    <w:rsid w:val="00360C19"/>
    <w:rsid w:val="003938AF"/>
    <w:rsid w:val="0040381D"/>
    <w:rsid w:val="00421E42"/>
    <w:rsid w:val="004558D1"/>
    <w:rsid w:val="004C5F67"/>
    <w:rsid w:val="00537909"/>
    <w:rsid w:val="0055063F"/>
    <w:rsid w:val="00554679"/>
    <w:rsid w:val="005A6450"/>
    <w:rsid w:val="005B3CEE"/>
    <w:rsid w:val="005E6E2C"/>
    <w:rsid w:val="006019C6"/>
    <w:rsid w:val="0061546F"/>
    <w:rsid w:val="00620FC0"/>
    <w:rsid w:val="006257F7"/>
    <w:rsid w:val="00644096"/>
    <w:rsid w:val="00652B55"/>
    <w:rsid w:val="00687E4F"/>
    <w:rsid w:val="006B0B02"/>
    <w:rsid w:val="006F0CD7"/>
    <w:rsid w:val="00704038"/>
    <w:rsid w:val="00710026"/>
    <w:rsid w:val="007231A5"/>
    <w:rsid w:val="007E3FC5"/>
    <w:rsid w:val="007E75B1"/>
    <w:rsid w:val="00830ABD"/>
    <w:rsid w:val="00881AE2"/>
    <w:rsid w:val="008B5EAA"/>
    <w:rsid w:val="00920FF5"/>
    <w:rsid w:val="00945E69"/>
    <w:rsid w:val="009A7C76"/>
    <w:rsid w:val="009D12AF"/>
    <w:rsid w:val="00A1799B"/>
    <w:rsid w:val="00A866D0"/>
    <w:rsid w:val="00AE5FE5"/>
    <w:rsid w:val="00B026FD"/>
    <w:rsid w:val="00B05FA0"/>
    <w:rsid w:val="00B66CB2"/>
    <w:rsid w:val="00BD2471"/>
    <w:rsid w:val="00C11A6F"/>
    <w:rsid w:val="00C40374"/>
    <w:rsid w:val="00C70F37"/>
    <w:rsid w:val="00CC2D7A"/>
    <w:rsid w:val="00CE7528"/>
    <w:rsid w:val="00CF4307"/>
    <w:rsid w:val="00D37C58"/>
    <w:rsid w:val="00D5358F"/>
    <w:rsid w:val="00D778BD"/>
    <w:rsid w:val="00DB66D2"/>
    <w:rsid w:val="00DB7BCA"/>
    <w:rsid w:val="00DF05FF"/>
    <w:rsid w:val="00E4015F"/>
    <w:rsid w:val="00EA2419"/>
    <w:rsid w:val="00EB25AE"/>
    <w:rsid w:val="00EC7BD3"/>
    <w:rsid w:val="00F86565"/>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paragraph" w:styleId="BalloonText">
    <w:name w:val="Balloon Text"/>
    <w:basedOn w:val="Normal"/>
    <w:link w:val="BalloonTextChar"/>
    <w:uiPriority w:val="99"/>
    <w:semiHidden/>
    <w:unhideWhenUsed/>
    <w:rsid w:val="0061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paragraph" w:styleId="BalloonText">
    <w:name w:val="Balloon Text"/>
    <w:basedOn w:val="Normal"/>
    <w:link w:val="BalloonTextChar"/>
    <w:uiPriority w:val="99"/>
    <w:semiHidden/>
    <w:unhideWhenUsed/>
    <w:rsid w:val="0061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Scott</dc:creator>
  <cp:lastModifiedBy>doctor</cp:lastModifiedBy>
  <cp:revision>2</cp:revision>
  <dcterms:created xsi:type="dcterms:W3CDTF">2014-06-17T08:16:00Z</dcterms:created>
  <dcterms:modified xsi:type="dcterms:W3CDTF">2014-06-17T08:16:00Z</dcterms:modified>
</cp:coreProperties>
</file>