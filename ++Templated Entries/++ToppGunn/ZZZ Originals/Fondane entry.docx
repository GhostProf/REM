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2A01E8" w14:textId="00167857" w:rsidR="008C4BB6" w:rsidRDefault="00917214" w:rsidP="008C4BB6">
      <w:pPr>
        <w:rPr>
          <w:rFonts w:ascii="Times New Roman" w:hAnsi="Times New Roman" w:cs="Times New Roman"/>
          <w:b/>
          <w:sz w:val="24"/>
          <w:szCs w:val="24"/>
        </w:rPr>
      </w:pPr>
      <w:ins w:id="0" w:author="Vassiliki Kolocotroni" w:date="2014-06-19T16:11:00Z">
        <w:r>
          <w:rPr>
            <w:rFonts w:ascii="Times New Roman" w:hAnsi="Times New Roman" w:cs="Times New Roman"/>
            <w:b/>
            <w:noProof/>
            <w:sz w:val="24"/>
            <w:szCs w:val="24"/>
            <w:lang w:val="en-US"/>
          </w:rPr>
          <w:drawing>
            <wp:inline distT="0" distB="0" distL="0" distR="0" wp14:anchorId="02238D1A" wp14:editId="6218E862">
              <wp:extent cx="5732145" cy="2489200"/>
              <wp:effectExtent l="0" t="0" r="8255" b="0"/>
              <wp:docPr id="2" name="Picture 2" descr="Macintosh HD:Users:vassilikikolocotroni:Desktop:Benjamin-Fonda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assilikikolocotroni:Desktop:Benjamin-Fondan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145" cy="2489200"/>
                      </a:xfrm>
                      <a:prstGeom prst="rect">
                        <a:avLst/>
                      </a:prstGeom>
                      <a:noFill/>
                      <a:ln>
                        <a:noFill/>
                      </a:ln>
                    </pic:spPr>
                  </pic:pic>
                </a:graphicData>
              </a:graphic>
            </wp:inline>
          </w:drawing>
        </w:r>
      </w:ins>
    </w:p>
    <w:p w14:paraId="309814D2" w14:textId="464FD7CC" w:rsidR="008C4BB6" w:rsidRDefault="00917214" w:rsidP="008C4BB6">
      <w:pPr>
        <w:rPr>
          <w:rFonts w:ascii="Times New Roman" w:hAnsi="Times New Roman" w:cs="Times New Roman"/>
          <w:b/>
          <w:sz w:val="24"/>
          <w:szCs w:val="24"/>
        </w:rPr>
      </w:pPr>
      <w:ins w:id="1" w:author="Vassiliki Kolocotroni" w:date="2014-06-19T16:11:00Z">
        <w:r w:rsidRPr="00917214">
          <w:rPr>
            <w:rFonts w:ascii="Times New Roman" w:hAnsi="Times New Roman" w:cs="Times New Roman"/>
            <w:b/>
            <w:sz w:val="24"/>
            <w:szCs w:val="24"/>
          </w:rPr>
          <w:t>http://zakhor-online.com/wp-content/uploads/2013/07/Benjamin-Fondane.jpg</w:t>
        </w:r>
      </w:ins>
    </w:p>
    <w:p w14:paraId="55639993" w14:textId="77777777" w:rsidR="008C4BB6" w:rsidRDefault="008C4BB6" w:rsidP="008C4BB6">
      <w:pPr>
        <w:jc w:val="both"/>
        <w:rPr>
          <w:rFonts w:ascii="Times New Roman" w:hAnsi="Times New Roman" w:cs="Times New Roman"/>
          <w:b/>
          <w:sz w:val="24"/>
          <w:szCs w:val="24"/>
        </w:rPr>
      </w:pPr>
      <w:proofErr w:type="spellStart"/>
      <w:r>
        <w:rPr>
          <w:rFonts w:ascii="Times New Roman" w:hAnsi="Times New Roman" w:cs="Times New Roman"/>
          <w:b/>
          <w:sz w:val="24"/>
          <w:szCs w:val="24"/>
        </w:rPr>
        <w:t>Fondane</w:t>
      </w:r>
      <w:proofErr w:type="spellEnd"/>
      <w:r>
        <w:rPr>
          <w:rFonts w:ascii="Times New Roman" w:hAnsi="Times New Roman" w:cs="Times New Roman"/>
          <w:b/>
          <w:sz w:val="24"/>
          <w:szCs w:val="24"/>
        </w:rPr>
        <w:t>, Benjamin (1898 – 1944)</w:t>
      </w:r>
    </w:p>
    <w:p w14:paraId="69077BB5" w14:textId="77777777" w:rsidR="008C4BB6" w:rsidRDefault="008C4BB6" w:rsidP="008C4BB6">
      <w:pPr>
        <w:jc w:val="both"/>
        <w:rPr>
          <w:rFonts w:ascii="Times New Roman" w:hAnsi="Times New Roman" w:cs="Times New Roman"/>
          <w:b/>
          <w:sz w:val="24"/>
          <w:szCs w:val="24"/>
        </w:rPr>
      </w:pPr>
    </w:p>
    <w:p w14:paraId="5F21D0C1" w14:textId="77777777" w:rsidR="008C4BB6" w:rsidRDefault="008C4BB6" w:rsidP="008C4BB6">
      <w:pPr>
        <w:jc w:val="both"/>
        <w:rPr>
          <w:rFonts w:ascii="Times New Roman" w:hAnsi="Times New Roman" w:cs="Times New Roman"/>
          <w:sz w:val="24"/>
          <w:szCs w:val="24"/>
        </w:rPr>
      </w:pPr>
      <w:r>
        <w:rPr>
          <w:rFonts w:ascii="Times New Roman" w:hAnsi="Times New Roman" w:cs="Times New Roman"/>
          <w:sz w:val="24"/>
          <w:szCs w:val="24"/>
        </w:rPr>
        <w:t xml:space="preserve">A primarily francophone Jewish poet and writer of Romanian origin, </w:t>
      </w:r>
      <w:proofErr w:type="spellStart"/>
      <w:r>
        <w:rPr>
          <w:rFonts w:ascii="Times New Roman" w:hAnsi="Times New Roman" w:cs="Times New Roman"/>
          <w:sz w:val="24"/>
          <w:szCs w:val="24"/>
        </w:rPr>
        <w:t>Fondane</w:t>
      </w:r>
      <w:proofErr w:type="spellEnd"/>
      <w:r>
        <w:rPr>
          <w:rFonts w:ascii="Times New Roman" w:hAnsi="Times New Roman" w:cs="Times New Roman"/>
          <w:sz w:val="24"/>
          <w:szCs w:val="24"/>
        </w:rPr>
        <w:t xml:space="preserve"> became known as a critic, poet and dramaturge in Romania before leaving Bucharest for France in 1923.In Paris, he mixed with the AVANT-GARDES of the 1920s both as a poet and as a critic and philosopher of cinema. An admirer of RENÉ CLAIR and MAN RAY, he emphasised the liberating and </w:t>
      </w:r>
      <w:proofErr w:type="spellStart"/>
      <w:r>
        <w:rPr>
          <w:rFonts w:ascii="Times New Roman" w:hAnsi="Times New Roman" w:cs="Times New Roman"/>
          <w:sz w:val="24"/>
          <w:szCs w:val="24"/>
        </w:rPr>
        <w:t>transgressive</w:t>
      </w:r>
      <w:proofErr w:type="spellEnd"/>
      <w:r>
        <w:rPr>
          <w:rFonts w:ascii="Times New Roman" w:hAnsi="Times New Roman" w:cs="Times New Roman"/>
          <w:sz w:val="24"/>
          <w:szCs w:val="24"/>
        </w:rPr>
        <w:t xml:space="preserve"> possibilities of silent cinema and became first a scriptwriter and then a director, shooting the avant-garde film </w:t>
      </w:r>
      <w:proofErr w:type="spellStart"/>
      <w:r>
        <w:rPr>
          <w:rFonts w:ascii="Times New Roman" w:hAnsi="Times New Roman" w:cs="Times New Roman"/>
          <w:i/>
          <w:sz w:val="24"/>
          <w:szCs w:val="24"/>
        </w:rPr>
        <w:t>Tararira</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in Argentina in 1936. He became close to the DADAISTS, the Grand </w:t>
      </w:r>
      <w:proofErr w:type="spellStart"/>
      <w:r>
        <w:rPr>
          <w:rFonts w:ascii="Times New Roman" w:hAnsi="Times New Roman" w:cs="Times New Roman"/>
          <w:sz w:val="24"/>
          <w:szCs w:val="24"/>
        </w:rPr>
        <w:t>Jeu</w:t>
      </w:r>
      <w:proofErr w:type="spellEnd"/>
      <w:r>
        <w:rPr>
          <w:rFonts w:ascii="Times New Roman" w:hAnsi="Times New Roman" w:cs="Times New Roman"/>
          <w:sz w:val="24"/>
          <w:szCs w:val="24"/>
        </w:rPr>
        <w:t xml:space="preserve"> group (Roger Gilbert </w:t>
      </w:r>
      <w:proofErr w:type="spellStart"/>
      <w:r>
        <w:rPr>
          <w:rFonts w:ascii="Times New Roman" w:hAnsi="Times New Roman" w:cs="Times New Roman"/>
          <w:sz w:val="24"/>
          <w:szCs w:val="24"/>
        </w:rPr>
        <w:t>Lecomte</w:t>
      </w:r>
      <w:proofErr w:type="spellEnd"/>
      <w:r>
        <w:rPr>
          <w:rFonts w:ascii="Times New Roman" w:hAnsi="Times New Roman" w:cs="Times New Roman"/>
          <w:sz w:val="24"/>
          <w:szCs w:val="24"/>
        </w:rPr>
        <w:t xml:space="preserve">, René </w:t>
      </w:r>
      <w:proofErr w:type="spellStart"/>
      <w:r>
        <w:rPr>
          <w:rFonts w:ascii="Times New Roman" w:hAnsi="Times New Roman" w:cs="Times New Roman"/>
          <w:sz w:val="24"/>
          <w:szCs w:val="24"/>
        </w:rPr>
        <w:t>Daumal</w:t>
      </w:r>
      <w:proofErr w:type="spellEnd"/>
      <w:r>
        <w:rPr>
          <w:rFonts w:ascii="Times New Roman" w:hAnsi="Times New Roman" w:cs="Times New Roman"/>
          <w:sz w:val="24"/>
          <w:szCs w:val="24"/>
        </w:rPr>
        <w:t xml:space="preserve">) and dissident SURREALISTS. He also represented the Romanian AVANT-GARDE in Paris with the magazine </w:t>
      </w:r>
      <w:proofErr w:type="spellStart"/>
      <w:r>
        <w:rPr>
          <w:rFonts w:ascii="Times New Roman" w:hAnsi="Times New Roman" w:cs="Times New Roman"/>
          <w:i/>
          <w:sz w:val="24"/>
          <w:szCs w:val="24"/>
        </w:rPr>
        <w:t>Intégral</w:t>
      </w:r>
      <w:proofErr w:type="spellEnd"/>
      <w:r>
        <w:rPr>
          <w:rFonts w:ascii="Times New Roman" w:hAnsi="Times New Roman" w:cs="Times New Roman"/>
          <w:sz w:val="24"/>
          <w:szCs w:val="24"/>
        </w:rPr>
        <w:t xml:space="preserve"> and wrote a remarkable essay on CONSTANTIN BRANCUSI’s sculpture in 1929.</w:t>
      </w:r>
    </w:p>
    <w:p w14:paraId="2F525B93" w14:textId="77777777" w:rsidR="008C4BB6" w:rsidRDefault="008C4BB6" w:rsidP="008C4BB6">
      <w:pPr>
        <w:jc w:val="both"/>
        <w:rPr>
          <w:rFonts w:ascii="Times New Roman" w:hAnsi="Times New Roman" w:cs="Times New Roman"/>
          <w:sz w:val="24"/>
          <w:szCs w:val="24"/>
        </w:rPr>
      </w:pPr>
    </w:p>
    <w:p w14:paraId="058FD99E" w14:textId="77D03FFC" w:rsidR="008C4BB6" w:rsidRDefault="008C4BB6" w:rsidP="008C4BB6">
      <w:pPr>
        <w:jc w:val="both"/>
        <w:rPr>
          <w:rFonts w:ascii="Times New Roman" w:hAnsi="Times New Roman" w:cs="Times New Roman"/>
          <w:sz w:val="24"/>
          <w:szCs w:val="24"/>
        </w:rPr>
      </w:pPr>
      <w:r>
        <w:rPr>
          <w:rFonts w:ascii="Times New Roman" w:hAnsi="Times New Roman" w:cs="Times New Roman"/>
          <w:sz w:val="24"/>
          <w:szCs w:val="24"/>
        </w:rPr>
        <w:t xml:space="preserve">From 1929, </w:t>
      </w:r>
      <w:proofErr w:type="spellStart"/>
      <w:r>
        <w:rPr>
          <w:rFonts w:ascii="Times New Roman" w:hAnsi="Times New Roman" w:cs="Times New Roman"/>
          <w:sz w:val="24"/>
          <w:szCs w:val="24"/>
        </w:rPr>
        <w:t>Fondane</w:t>
      </w:r>
      <w:proofErr w:type="spellEnd"/>
      <w:r>
        <w:rPr>
          <w:rFonts w:ascii="Times New Roman" w:hAnsi="Times New Roman" w:cs="Times New Roman"/>
          <w:sz w:val="24"/>
          <w:szCs w:val="24"/>
        </w:rPr>
        <w:t xml:space="preserve"> became a spokesperson for the philosophy of Leon </w:t>
      </w:r>
      <w:proofErr w:type="spellStart"/>
      <w:r>
        <w:rPr>
          <w:rFonts w:ascii="Times New Roman" w:hAnsi="Times New Roman" w:cs="Times New Roman"/>
          <w:sz w:val="24"/>
          <w:szCs w:val="24"/>
        </w:rPr>
        <w:t>Shestov</w:t>
      </w:r>
      <w:proofErr w:type="spellEnd"/>
      <w:r>
        <w:rPr>
          <w:rFonts w:ascii="Times New Roman" w:hAnsi="Times New Roman" w:cs="Times New Roman"/>
          <w:sz w:val="24"/>
          <w:szCs w:val="24"/>
        </w:rPr>
        <w:t xml:space="preserve">, promoting it to a wide audience in his column ‘La </w:t>
      </w:r>
      <w:proofErr w:type="spellStart"/>
      <w:r>
        <w:rPr>
          <w:rFonts w:ascii="Times New Roman" w:hAnsi="Times New Roman" w:cs="Times New Roman"/>
          <w:sz w:val="24"/>
          <w:szCs w:val="24"/>
        </w:rPr>
        <w:t>philosophie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vivante</w:t>
      </w:r>
      <w:proofErr w:type="spellEnd"/>
      <w:r>
        <w:rPr>
          <w:rFonts w:ascii="Times New Roman" w:hAnsi="Times New Roman" w:cs="Times New Roman"/>
          <w:sz w:val="24"/>
          <w:szCs w:val="24"/>
        </w:rPr>
        <w:t xml:space="preserve">’ </w:t>
      </w:r>
      <w:ins w:id="2" w:author="Vassiliki Kolocotroni" w:date="2014-06-19T16:08:00Z">
        <w:r w:rsidR="00476A84">
          <w:rPr>
            <w:rFonts w:ascii="Times New Roman" w:hAnsi="Times New Roman" w:cs="Times New Roman"/>
            <w:sz w:val="24"/>
            <w:szCs w:val="24"/>
          </w:rPr>
          <w:t xml:space="preserve">[‘Living Philosophy’] </w:t>
        </w:r>
      </w:ins>
      <w:r>
        <w:rPr>
          <w:rFonts w:ascii="Times New Roman" w:hAnsi="Times New Roman" w:cs="Times New Roman"/>
          <w:sz w:val="24"/>
          <w:szCs w:val="24"/>
        </w:rPr>
        <w:t xml:space="preserve">in the </w:t>
      </w:r>
      <w:r>
        <w:rPr>
          <w:rFonts w:ascii="Times New Roman" w:hAnsi="Times New Roman" w:cs="Times New Roman"/>
          <w:i/>
          <w:sz w:val="24"/>
          <w:szCs w:val="24"/>
        </w:rPr>
        <w:t xml:space="preserve">Cahiers du </w:t>
      </w:r>
      <w:proofErr w:type="spellStart"/>
      <w:r>
        <w:rPr>
          <w:rFonts w:ascii="Times New Roman" w:hAnsi="Times New Roman" w:cs="Times New Roman"/>
          <w:i/>
          <w:sz w:val="24"/>
          <w:szCs w:val="24"/>
        </w:rPr>
        <w:t>Sud</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in </w:t>
      </w:r>
      <w:r>
        <w:rPr>
          <w:rFonts w:ascii="Times New Roman" w:hAnsi="Times New Roman" w:cs="Times New Roman"/>
          <w:i/>
          <w:sz w:val="24"/>
          <w:szCs w:val="24"/>
        </w:rPr>
        <w:t xml:space="preserve">La Conscience </w:t>
      </w:r>
      <w:proofErr w:type="spellStart"/>
      <w:r>
        <w:rPr>
          <w:rFonts w:ascii="Times New Roman" w:hAnsi="Times New Roman" w:cs="Times New Roman"/>
          <w:i/>
          <w:sz w:val="24"/>
          <w:szCs w:val="24"/>
        </w:rPr>
        <w:t>malheureuse</w:t>
      </w:r>
      <w:proofErr w:type="spellEnd"/>
      <w:r>
        <w:rPr>
          <w:rFonts w:ascii="Times New Roman" w:hAnsi="Times New Roman" w:cs="Times New Roman"/>
          <w:i/>
          <w:sz w:val="24"/>
          <w:szCs w:val="24"/>
        </w:rPr>
        <w:t xml:space="preserve"> </w:t>
      </w:r>
      <w:ins w:id="3" w:author="Vassiliki Kolocotroni" w:date="2014-06-19T16:07:00Z">
        <w:r w:rsidR="00476A84">
          <w:rPr>
            <w:rFonts w:ascii="Times New Roman" w:hAnsi="Times New Roman" w:cs="Times New Roman"/>
            <w:sz w:val="24"/>
            <w:szCs w:val="24"/>
          </w:rPr>
          <w:t>[</w:t>
        </w:r>
        <w:r w:rsidR="00476A84">
          <w:rPr>
            <w:rFonts w:ascii="Times New Roman" w:hAnsi="Times New Roman" w:cs="Times New Roman"/>
            <w:i/>
            <w:sz w:val="24"/>
            <w:szCs w:val="24"/>
          </w:rPr>
          <w:t>The Unhappy Consciousness</w:t>
        </w:r>
      </w:ins>
      <w:ins w:id="4" w:author="Vassiliki Kolocotroni" w:date="2014-06-19T16:08:00Z">
        <w:r w:rsidR="00476A84">
          <w:rPr>
            <w:rFonts w:ascii="Times New Roman" w:hAnsi="Times New Roman" w:cs="Times New Roman"/>
            <w:sz w:val="24"/>
            <w:szCs w:val="24"/>
          </w:rPr>
          <w:t xml:space="preserve">] </w:t>
        </w:r>
      </w:ins>
      <w:r>
        <w:rPr>
          <w:rFonts w:ascii="Times New Roman" w:hAnsi="Times New Roman" w:cs="Times New Roman"/>
          <w:sz w:val="24"/>
          <w:szCs w:val="24"/>
        </w:rPr>
        <w:t xml:space="preserve">(1936). In this essay, </w:t>
      </w:r>
      <w:proofErr w:type="spellStart"/>
      <w:r>
        <w:rPr>
          <w:rFonts w:ascii="Times New Roman" w:hAnsi="Times New Roman" w:cs="Times New Roman"/>
          <w:sz w:val="24"/>
          <w:szCs w:val="24"/>
        </w:rPr>
        <w:t>Fondane</w:t>
      </w:r>
      <w:proofErr w:type="spellEnd"/>
      <w:r>
        <w:rPr>
          <w:rFonts w:ascii="Times New Roman" w:hAnsi="Times New Roman" w:cs="Times New Roman"/>
          <w:sz w:val="24"/>
          <w:szCs w:val="24"/>
        </w:rPr>
        <w:t xml:space="preserve"> re-affirmed the radical antagonism posited by </w:t>
      </w:r>
      <w:proofErr w:type="spellStart"/>
      <w:r>
        <w:rPr>
          <w:rFonts w:ascii="Times New Roman" w:hAnsi="Times New Roman" w:cs="Times New Roman"/>
          <w:sz w:val="24"/>
          <w:szCs w:val="24"/>
        </w:rPr>
        <w:t>Shestov</w:t>
      </w:r>
      <w:proofErr w:type="spellEnd"/>
      <w:r>
        <w:rPr>
          <w:rFonts w:ascii="Times New Roman" w:hAnsi="Times New Roman" w:cs="Times New Roman"/>
          <w:sz w:val="24"/>
          <w:szCs w:val="24"/>
        </w:rPr>
        <w:t xml:space="preserve"> between the logos and existence, between Athens and Jerusalem. He became one of the most respected representatives of the existential </w:t>
      </w:r>
      <w:proofErr w:type="gramStart"/>
      <w:r>
        <w:rPr>
          <w:rFonts w:ascii="Times New Roman" w:hAnsi="Times New Roman" w:cs="Times New Roman"/>
          <w:sz w:val="24"/>
          <w:szCs w:val="24"/>
        </w:rPr>
        <w:t>philosophy which</w:t>
      </w:r>
      <w:proofErr w:type="gramEnd"/>
      <w:r>
        <w:rPr>
          <w:rFonts w:ascii="Times New Roman" w:hAnsi="Times New Roman" w:cs="Times New Roman"/>
          <w:sz w:val="24"/>
          <w:szCs w:val="24"/>
        </w:rPr>
        <w:t xml:space="preserve"> preceded Jean-Paul Sartre’s existentialism. His philosophical dialogue with </w:t>
      </w:r>
      <w:ins w:id="5" w:author="Vassiliki Kolocotroni" w:date="2014-06-19T16:12:00Z">
        <w:r w:rsidR="00917214">
          <w:rPr>
            <w:rFonts w:ascii="Times New Roman" w:hAnsi="Times New Roman" w:cs="Times New Roman"/>
            <w:sz w:val="24"/>
            <w:szCs w:val="24"/>
          </w:rPr>
          <w:t xml:space="preserve">EDMUND </w:t>
        </w:r>
      </w:ins>
      <w:bookmarkStart w:id="6" w:name="_GoBack"/>
      <w:bookmarkEnd w:id="6"/>
      <w:r>
        <w:rPr>
          <w:rFonts w:ascii="Times New Roman" w:hAnsi="Times New Roman" w:cs="Times New Roman"/>
          <w:sz w:val="24"/>
          <w:szCs w:val="24"/>
        </w:rPr>
        <w:t xml:space="preserve">HUSSERL, </w:t>
      </w:r>
      <w:ins w:id="7" w:author="Vassiliki Kolocotroni" w:date="2014-06-19T16:12:00Z">
        <w:r w:rsidR="00917214">
          <w:rPr>
            <w:rFonts w:ascii="Times New Roman" w:hAnsi="Times New Roman" w:cs="Times New Roman"/>
            <w:sz w:val="24"/>
            <w:szCs w:val="24"/>
          </w:rPr>
          <w:t xml:space="preserve">MARTIN </w:t>
        </w:r>
      </w:ins>
      <w:r>
        <w:rPr>
          <w:rFonts w:ascii="Times New Roman" w:hAnsi="Times New Roman" w:cs="Times New Roman"/>
          <w:sz w:val="24"/>
          <w:szCs w:val="24"/>
        </w:rPr>
        <w:t xml:space="preserve">HEIDEGGER, Jacques Maritain, Jean Wahl, Albert Camus and Rachel </w:t>
      </w:r>
      <w:proofErr w:type="spellStart"/>
      <w:r>
        <w:rPr>
          <w:rFonts w:ascii="Times New Roman" w:hAnsi="Times New Roman" w:cs="Times New Roman"/>
          <w:sz w:val="24"/>
          <w:szCs w:val="24"/>
        </w:rPr>
        <w:t>Bespaloff</w:t>
      </w:r>
      <w:proofErr w:type="spellEnd"/>
      <w:r>
        <w:rPr>
          <w:rFonts w:ascii="Times New Roman" w:hAnsi="Times New Roman" w:cs="Times New Roman"/>
          <w:sz w:val="24"/>
          <w:szCs w:val="24"/>
        </w:rPr>
        <w:t xml:space="preserve"> is fundamental for understanding the stakes of these later debates.  An adversary to </w:t>
      </w:r>
      <w:proofErr w:type="spellStart"/>
      <w:r>
        <w:rPr>
          <w:rFonts w:ascii="Times New Roman" w:hAnsi="Times New Roman" w:cs="Times New Roman"/>
          <w:sz w:val="24"/>
          <w:szCs w:val="24"/>
        </w:rPr>
        <w:t>Husserlian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phenomenology</w:t>
      </w:r>
      <w:proofErr w:type="gramEnd"/>
      <w:r>
        <w:rPr>
          <w:rFonts w:ascii="Times New Roman" w:hAnsi="Times New Roman" w:cs="Times New Roman"/>
          <w:sz w:val="24"/>
          <w:szCs w:val="24"/>
        </w:rPr>
        <w:t xml:space="preserve">, he asserted the rights of the individual and drew on Pascal, NIETZSCHE and Kierkegaard. His interdisciplinary body of work (cinema, poetry, theatre, philosophy, criticism) expressed a cry of revolt against the excesses of rationalism and all forms of negation of the individual. His essays on history converge with themes considered by WALTER BENJAMIN and T. W. ADORNO. His last essay, </w:t>
      </w:r>
      <w:ins w:id="8" w:author="Vassiliki Kolocotroni" w:date="2014-06-19T16:08:00Z">
        <w:r w:rsidR="00917214">
          <w:rPr>
            <w:rFonts w:ascii="Times New Roman" w:hAnsi="Times New Roman" w:cs="Times New Roman"/>
            <w:sz w:val="24"/>
            <w:szCs w:val="24"/>
          </w:rPr>
          <w:t>‘</w:t>
        </w:r>
      </w:ins>
      <w:r w:rsidRPr="00917214">
        <w:rPr>
          <w:rFonts w:ascii="Times New Roman" w:hAnsi="Times New Roman" w:cs="Times New Roman"/>
          <w:sz w:val="24"/>
          <w:szCs w:val="24"/>
        </w:rPr>
        <w:t xml:space="preserve">Le </w:t>
      </w:r>
      <w:proofErr w:type="spellStart"/>
      <w:r w:rsidRPr="00917214">
        <w:rPr>
          <w:rFonts w:ascii="Times New Roman" w:hAnsi="Times New Roman" w:cs="Times New Roman"/>
          <w:sz w:val="24"/>
          <w:szCs w:val="24"/>
        </w:rPr>
        <w:t>Lundi</w:t>
      </w:r>
      <w:proofErr w:type="spellEnd"/>
      <w:r w:rsidRPr="00917214">
        <w:rPr>
          <w:rFonts w:ascii="Times New Roman" w:hAnsi="Times New Roman" w:cs="Times New Roman"/>
          <w:sz w:val="24"/>
          <w:szCs w:val="24"/>
        </w:rPr>
        <w:t xml:space="preserve"> </w:t>
      </w:r>
      <w:proofErr w:type="spellStart"/>
      <w:r w:rsidRPr="00917214">
        <w:rPr>
          <w:rFonts w:ascii="Times New Roman" w:hAnsi="Times New Roman" w:cs="Times New Roman"/>
          <w:sz w:val="24"/>
          <w:szCs w:val="24"/>
        </w:rPr>
        <w:t>existentiel</w:t>
      </w:r>
      <w:proofErr w:type="spellEnd"/>
      <w:r w:rsidRPr="00917214">
        <w:rPr>
          <w:rFonts w:ascii="Times New Roman" w:hAnsi="Times New Roman" w:cs="Times New Roman"/>
          <w:sz w:val="24"/>
          <w:szCs w:val="24"/>
        </w:rPr>
        <w:t xml:space="preserve"> et le </w:t>
      </w:r>
      <w:proofErr w:type="spellStart"/>
      <w:r w:rsidRPr="00917214">
        <w:rPr>
          <w:rFonts w:ascii="Times New Roman" w:hAnsi="Times New Roman" w:cs="Times New Roman"/>
          <w:sz w:val="24"/>
          <w:szCs w:val="24"/>
        </w:rPr>
        <w:t>Dimanche</w:t>
      </w:r>
      <w:proofErr w:type="spellEnd"/>
      <w:r w:rsidRPr="00917214">
        <w:rPr>
          <w:rFonts w:ascii="Times New Roman" w:hAnsi="Times New Roman" w:cs="Times New Roman"/>
          <w:sz w:val="24"/>
          <w:szCs w:val="24"/>
        </w:rPr>
        <w:t xml:space="preserve"> de </w:t>
      </w:r>
      <w:proofErr w:type="spellStart"/>
      <w:r w:rsidRPr="00917214">
        <w:rPr>
          <w:rFonts w:ascii="Times New Roman" w:hAnsi="Times New Roman" w:cs="Times New Roman"/>
          <w:sz w:val="24"/>
          <w:szCs w:val="24"/>
        </w:rPr>
        <w:t>l’histoire</w:t>
      </w:r>
      <w:proofErr w:type="spellEnd"/>
      <w:ins w:id="9" w:author="Vassiliki Kolocotroni" w:date="2014-06-19T16:08:00Z">
        <w:r w:rsidR="00917214">
          <w:rPr>
            <w:rFonts w:ascii="Times New Roman" w:hAnsi="Times New Roman" w:cs="Times New Roman"/>
            <w:sz w:val="24"/>
            <w:szCs w:val="24"/>
          </w:rPr>
          <w:t>’</w:t>
        </w:r>
      </w:ins>
      <w:r w:rsidR="00476A84">
        <w:rPr>
          <w:rFonts w:ascii="Times New Roman" w:hAnsi="Times New Roman" w:cs="Times New Roman"/>
          <w:i/>
          <w:sz w:val="24"/>
          <w:szCs w:val="24"/>
        </w:rPr>
        <w:t xml:space="preserve"> </w:t>
      </w:r>
      <w:r w:rsidR="00476A84">
        <w:rPr>
          <w:rFonts w:ascii="Times New Roman" w:hAnsi="Times New Roman" w:cs="Times New Roman"/>
          <w:sz w:val="24"/>
          <w:szCs w:val="24"/>
        </w:rPr>
        <w:t>[</w:t>
      </w:r>
      <w:ins w:id="10" w:author="Vassiliki Kolocotroni" w:date="2014-06-19T16:08:00Z">
        <w:r w:rsidR="00917214">
          <w:rPr>
            <w:rFonts w:ascii="Times New Roman" w:hAnsi="Times New Roman" w:cs="Times New Roman"/>
            <w:sz w:val="24"/>
            <w:szCs w:val="24"/>
          </w:rPr>
          <w:t>‘</w:t>
        </w:r>
      </w:ins>
      <w:r w:rsidR="00476A84" w:rsidRPr="00917214">
        <w:rPr>
          <w:rFonts w:ascii="Times New Roman" w:hAnsi="Times New Roman" w:cs="Times New Roman"/>
          <w:sz w:val="24"/>
          <w:szCs w:val="24"/>
        </w:rPr>
        <w:t>Existential Monday and the Sunday of History</w:t>
      </w:r>
      <w:ins w:id="11" w:author="Vassiliki Kolocotroni" w:date="2014-06-19T16:09:00Z">
        <w:r w:rsidR="00917214">
          <w:rPr>
            <w:rFonts w:ascii="Times New Roman" w:hAnsi="Times New Roman" w:cs="Times New Roman"/>
            <w:sz w:val="24"/>
            <w:szCs w:val="24"/>
          </w:rPr>
          <w:t>’</w:t>
        </w:r>
      </w:ins>
      <w:r w:rsidR="00476A84">
        <w:rPr>
          <w:rFonts w:ascii="Times New Roman" w:hAnsi="Times New Roman" w:cs="Times New Roman"/>
          <w:sz w:val="24"/>
          <w:szCs w:val="24"/>
        </w:rPr>
        <w:t>]</w:t>
      </w:r>
      <w:r>
        <w:rPr>
          <w:rFonts w:ascii="Times New Roman" w:hAnsi="Times New Roman" w:cs="Times New Roman"/>
          <w:i/>
          <w:sz w:val="24"/>
          <w:szCs w:val="24"/>
        </w:rPr>
        <w:t>,</w:t>
      </w:r>
      <w:r>
        <w:rPr>
          <w:rFonts w:ascii="Times New Roman" w:hAnsi="Times New Roman" w:cs="Times New Roman"/>
          <w:sz w:val="24"/>
          <w:szCs w:val="24"/>
        </w:rPr>
        <w:t xml:space="preserve"> a veritable philosophical testament, commissioned by Jean </w:t>
      </w:r>
      <w:proofErr w:type="spellStart"/>
      <w:r>
        <w:rPr>
          <w:rFonts w:ascii="Times New Roman" w:hAnsi="Times New Roman" w:cs="Times New Roman"/>
          <w:sz w:val="24"/>
          <w:szCs w:val="24"/>
        </w:rPr>
        <w:t>Grenier</w:t>
      </w:r>
      <w:proofErr w:type="spellEnd"/>
      <w:r>
        <w:rPr>
          <w:rFonts w:ascii="Times New Roman" w:hAnsi="Times New Roman" w:cs="Times New Roman"/>
          <w:sz w:val="24"/>
          <w:szCs w:val="24"/>
        </w:rPr>
        <w:t xml:space="preserve"> and finished a few days before his </w:t>
      </w:r>
      <w:r>
        <w:rPr>
          <w:rFonts w:ascii="Times New Roman" w:hAnsi="Times New Roman" w:cs="Times New Roman"/>
          <w:sz w:val="24"/>
          <w:szCs w:val="24"/>
        </w:rPr>
        <w:lastRenderedPageBreak/>
        <w:t xml:space="preserve">arrest, approaches the ‘catastrophic’ consequences of </w:t>
      </w:r>
      <w:proofErr w:type="spellStart"/>
      <w:r>
        <w:rPr>
          <w:rFonts w:ascii="Times New Roman" w:hAnsi="Times New Roman" w:cs="Times New Roman"/>
          <w:sz w:val="24"/>
          <w:szCs w:val="24"/>
        </w:rPr>
        <w:t>Shestov’s</w:t>
      </w:r>
      <w:proofErr w:type="spellEnd"/>
      <w:r>
        <w:rPr>
          <w:rFonts w:ascii="Times New Roman" w:hAnsi="Times New Roman" w:cs="Times New Roman"/>
          <w:sz w:val="24"/>
          <w:szCs w:val="24"/>
        </w:rPr>
        <w:t xml:space="preserve"> philosophy for the theory of history. </w:t>
      </w:r>
    </w:p>
    <w:p w14:paraId="7A9C3340" w14:textId="77777777" w:rsidR="008C4BB6" w:rsidRDefault="008C4BB6" w:rsidP="008C4BB6">
      <w:pPr>
        <w:jc w:val="both"/>
        <w:rPr>
          <w:rFonts w:ascii="Times New Roman" w:hAnsi="Times New Roman" w:cs="Times New Roman"/>
          <w:sz w:val="24"/>
          <w:szCs w:val="24"/>
        </w:rPr>
      </w:pPr>
    </w:p>
    <w:p w14:paraId="55670893" w14:textId="0B16C380" w:rsidR="008C4BB6" w:rsidRDefault="008C4BB6" w:rsidP="008C4BB6">
      <w:pPr>
        <w:jc w:val="both"/>
        <w:rPr>
          <w:rFonts w:ascii="Times New Roman" w:hAnsi="Times New Roman" w:cs="Times New Roman"/>
          <w:sz w:val="24"/>
          <w:szCs w:val="24"/>
        </w:rPr>
      </w:pPr>
      <w:proofErr w:type="gramStart"/>
      <w:r>
        <w:rPr>
          <w:rFonts w:ascii="Times New Roman" w:hAnsi="Times New Roman" w:cs="Times New Roman"/>
          <w:sz w:val="24"/>
          <w:szCs w:val="24"/>
        </w:rPr>
        <w:t xml:space="preserve">In his long poems </w:t>
      </w:r>
      <w:r>
        <w:rPr>
          <w:rFonts w:ascii="Times New Roman" w:hAnsi="Times New Roman" w:cs="Times New Roman"/>
          <w:i/>
          <w:sz w:val="24"/>
          <w:szCs w:val="24"/>
        </w:rPr>
        <w:t xml:space="preserve">Ulysses </w:t>
      </w:r>
      <w:r>
        <w:rPr>
          <w:rFonts w:ascii="Times New Roman" w:hAnsi="Times New Roman" w:cs="Times New Roman"/>
          <w:sz w:val="24"/>
          <w:szCs w:val="24"/>
        </w:rPr>
        <w:t xml:space="preserve">(1933), </w:t>
      </w:r>
      <w:r>
        <w:rPr>
          <w:rFonts w:ascii="Times New Roman" w:hAnsi="Times New Roman" w:cs="Times New Roman"/>
          <w:i/>
          <w:sz w:val="24"/>
          <w:szCs w:val="24"/>
        </w:rPr>
        <w:t xml:space="preserve">Titanic </w:t>
      </w:r>
      <w:r>
        <w:rPr>
          <w:rFonts w:ascii="Times New Roman" w:hAnsi="Times New Roman" w:cs="Times New Roman"/>
          <w:sz w:val="24"/>
          <w:szCs w:val="24"/>
        </w:rPr>
        <w:t xml:space="preserve">(1938) and </w:t>
      </w:r>
      <w:proofErr w:type="spellStart"/>
      <w:r>
        <w:rPr>
          <w:rFonts w:ascii="Times New Roman" w:hAnsi="Times New Roman" w:cs="Times New Roman"/>
          <w:i/>
          <w:sz w:val="24"/>
          <w:szCs w:val="24"/>
        </w:rPr>
        <w:t>L’Exode</w:t>
      </w:r>
      <w:proofErr w:type="spellEnd"/>
      <w:r>
        <w:rPr>
          <w:rFonts w:ascii="Times New Roman" w:hAnsi="Times New Roman" w:cs="Times New Roman"/>
          <w:i/>
          <w:sz w:val="24"/>
          <w:szCs w:val="24"/>
        </w:rPr>
        <w:t xml:space="preserve"> </w:t>
      </w:r>
      <w:r>
        <w:rPr>
          <w:rFonts w:ascii="Times New Roman" w:hAnsi="Times New Roman" w:cs="Times New Roman"/>
          <w:sz w:val="24"/>
          <w:szCs w:val="24"/>
        </w:rPr>
        <w:t>(pub. 1965).</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Fondane</w:t>
      </w:r>
      <w:proofErr w:type="spellEnd"/>
      <w:r>
        <w:rPr>
          <w:rFonts w:ascii="Times New Roman" w:hAnsi="Times New Roman" w:cs="Times New Roman"/>
          <w:sz w:val="24"/>
          <w:szCs w:val="24"/>
        </w:rPr>
        <w:t xml:space="preserve"> tackles themes of rupture, fo</w:t>
      </w:r>
      <w:r w:rsidR="00476A84">
        <w:rPr>
          <w:rFonts w:ascii="Times New Roman" w:hAnsi="Times New Roman" w:cs="Times New Roman"/>
          <w:sz w:val="24"/>
          <w:szCs w:val="24"/>
        </w:rPr>
        <w:t>rgetting, exile and catastrophe</w:t>
      </w:r>
      <w:r>
        <w:rPr>
          <w:rFonts w:ascii="Times New Roman" w:hAnsi="Times New Roman" w:cs="Times New Roman"/>
          <w:sz w:val="24"/>
          <w:szCs w:val="24"/>
        </w:rPr>
        <w:t xml:space="preserve">, </w:t>
      </w:r>
      <w:proofErr w:type="gramStart"/>
      <w:r>
        <w:rPr>
          <w:rFonts w:ascii="Times New Roman" w:hAnsi="Times New Roman" w:cs="Times New Roman"/>
          <w:sz w:val="24"/>
          <w:szCs w:val="24"/>
        </w:rPr>
        <w:t>often  interwoven</w:t>
      </w:r>
      <w:proofErr w:type="gramEnd"/>
      <w:r>
        <w:rPr>
          <w:rFonts w:ascii="Times New Roman" w:hAnsi="Times New Roman" w:cs="Times New Roman"/>
          <w:sz w:val="24"/>
          <w:szCs w:val="24"/>
        </w:rPr>
        <w:t xml:space="preserve"> with traditional Jewish motifs. He was one of the first to apply </w:t>
      </w:r>
      <w:proofErr w:type="spellStart"/>
      <w:r>
        <w:rPr>
          <w:rFonts w:ascii="Times New Roman" w:hAnsi="Times New Roman" w:cs="Times New Roman"/>
          <w:sz w:val="24"/>
          <w:szCs w:val="24"/>
        </w:rPr>
        <w:t>Shestovian</w:t>
      </w:r>
      <w:proofErr w:type="spellEnd"/>
      <w:r>
        <w:rPr>
          <w:rFonts w:ascii="Times New Roman" w:hAnsi="Times New Roman" w:cs="Times New Roman"/>
          <w:sz w:val="24"/>
          <w:szCs w:val="24"/>
        </w:rPr>
        <w:t xml:space="preserve"> philosophy to literary and poetic criticism, in </w:t>
      </w:r>
      <w:r>
        <w:rPr>
          <w:rFonts w:ascii="Times New Roman" w:hAnsi="Times New Roman" w:cs="Times New Roman"/>
          <w:i/>
          <w:sz w:val="24"/>
          <w:szCs w:val="24"/>
        </w:rPr>
        <w:t xml:space="preserve">Rimbaud le </w:t>
      </w:r>
      <w:proofErr w:type="spellStart"/>
      <w:r>
        <w:rPr>
          <w:rFonts w:ascii="Times New Roman" w:hAnsi="Times New Roman" w:cs="Times New Roman"/>
          <w:i/>
          <w:sz w:val="24"/>
          <w:szCs w:val="24"/>
        </w:rPr>
        <w:t>voyou</w:t>
      </w:r>
      <w:proofErr w:type="spellEnd"/>
      <w:r w:rsidR="00476A84">
        <w:rPr>
          <w:rFonts w:ascii="Times New Roman" w:hAnsi="Times New Roman" w:cs="Times New Roman"/>
          <w:i/>
          <w:sz w:val="24"/>
          <w:szCs w:val="24"/>
        </w:rPr>
        <w:t xml:space="preserve"> </w:t>
      </w:r>
      <w:r w:rsidR="00476A84">
        <w:rPr>
          <w:rFonts w:ascii="Times New Roman" w:hAnsi="Times New Roman" w:cs="Times New Roman"/>
          <w:sz w:val="24"/>
          <w:szCs w:val="24"/>
        </w:rPr>
        <w:t>[</w:t>
      </w:r>
      <w:r w:rsidR="00476A84">
        <w:rPr>
          <w:rFonts w:ascii="Times New Roman" w:hAnsi="Times New Roman" w:cs="Times New Roman"/>
          <w:i/>
          <w:sz w:val="24"/>
          <w:szCs w:val="24"/>
        </w:rPr>
        <w:t>Rimbaud the rogue</w:t>
      </w:r>
      <w:r w:rsidR="00476A84">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(1933), </w:t>
      </w:r>
      <w:r>
        <w:rPr>
          <w:rFonts w:ascii="Times New Roman" w:hAnsi="Times New Roman" w:cs="Times New Roman"/>
          <w:i/>
          <w:sz w:val="24"/>
          <w:szCs w:val="24"/>
        </w:rPr>
        <w:t xml:space="preserve">Faux </w:t>
      </w:r>
      <w:proofErr w:type="spellStart"/>
      <w:r>
        <w:rPr>
          <w:rFonts w:ascii="Times New Roman" w:hAnsi="Times New Roman" w:cs="Times New Roman"/>
          <w:i/>
          <w:sz w:val="24"/>
          <w:szCs w:val="24"/>
        </w:rPr>
        <w:t>Traité</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d’esthétique</w:t>
      </w:r>
      <w:proofErr w:type="spellEnd"/>
      <w:r w:rsidR="00476A84">
        <w:rPr>
          <w:rFonts w:ascii="Times New Roman" w:hAnsi="Times New Roman" w:cs="Times New Roman"/>
          <w:i/>
          <w:sz w:val="24"/>
          <w:szCs w:val="24"/>
        </w:rPr>
        <w:t xml:space="preserve"> </w:t>
      </w:r>
      <w:r w:rsidR="00476A84">
        <w:rPr>
          <w:rFonts w:ascii="Times New Roman" w:hAnsi="Times New Roman" w:cs="Times New Roman"/>
          <w:sz w:val="24"/>
          <w:szCs w:val="24"/>
        </w:rPr>
        <w:t>[</w:t>
      </w:r>
      <w:r w:rsidR="00476A84">
        <w:rPr>
          <w:rFonts w:ascii="Times New Roman" w:hAnsi="Times New Roman" w:cs="Times New Roman"/>
          <w:i/>
          <w:sz w:val="24"/>
          <w:szCs w:val="24"/>
        </w:rPr>
        <w:t xml:space="preserve">False Aesthetic </w:t>
      </w:r>
      <w:proofErr w:type="spellStart"/>
      <w:r w:rsidR="00476A84">
        <w:rPr>
          <w:rFonts w:ascii="Times New Roman" w:hAnsi="Times New Roman" w:cs="Times New Roman"/>
          <w:i/>
          <w:sz w:val="24"/>
          <w:szCs w:val="24"/>
        </w:rPr>
        <w:t>Trewaty</w:t>
      </w:r>
      <w:proofErr w:type="spellEnd"/>
      <w:r w:rsidR="00476A84">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(1938) and in his posthumous work </w:t>
      </w:r>
      <w:r>
        <w:rPr>
          <w:rFonts w:ascii="Times New Roman" w:hAnsi="Times New Roman" w:cs="Times New Roman"/>
          <w:i/>
          <w:sz w:val="24"/>
          <w:szCs w:val="24"/>
        </w:rPr>
        <w:t xml:space="preserve">Baudelaire et </w:t>
      </w:r>
      <w:proofErr w:type="spellStart"/>
      <w:r>
        <w:rPr>
          <w:rFonts w:ascii="Times New Roman" w:hAnsi="Times New Roman" w:cs="Times New Roman"/>
          <w:i/>
          <w:sz w:val="24"/>
          <w:szCs w:val="24"/>
        </w:rPr>
        <w:t>l’expérience</w:t>
      </w:r>
      <w:proofErr w:type="spellEnd"/>
      <w:r>
        <w:rPr>
          <w:rFonts w:ascii="Times New Roman" w:hAnsi="Times New Roman" w:cs="Times New Roman"/>
          <w:i/>
          <w:sz w:val="24"/>
          <w:szCs w:val="24"/>
        </w:rPr>
        <w:t xml:space="preserve"> du </w:t>
      </w:r>
      <w:proofErr w:type="spellStart"/>
      <w:r>
        <w:rPr>
          <w:rFonts w:ascii="Times New Roman" w:hAnsi="Times New Roman" w:cs="Times New Roman"/>
          <w:i/>
          <w:sz w:val="24"/>
          <w:szCs w:val="24"/>
        </w:rPr>
        <w:t>gouffre</w:t>
      </w:r>
      <w:proofErr w:type="spellEnd"/>
      <w:r>
        <w:rPr>
          <w:rFonts w:ascii="Times New Roman" w:hAnsi="Times New Roman" w:cs="Times New Roman"/>
          <w:i/>
          <w:sz w:val="24"/>
          <w:szCs w:val="24"/>
        </w:rPr>
        <w:t xml:space="preserve"> </w:t>
      </w:r>
      <w:r w:rsidR="00476A84">
        <w:rPr>
          <w:rFonts w:ascii="Times New Roman" w:hAnsi="Times New Roman" w:cs="Times New Roman"/>
          <w:sz w:val="24"/>
          <w:szCs w:val="24"/>
        </w:rPr>
        <w:t>[</w:t>
      </w:r>
      <w:r w:rsidR="00476A84">
        <w:rPr>
          <w:rFonts w:ascii="Times New Roman" w:hAnsi="Times New Roman" w:cs="Times New Roman"/>
          <w:i/>
          <w:sz w:val="24"/>
          <w:szCs w:val="24"/>
        </w:rPr>
        <w:t>Baudelaire and the Experience of the Abyss</w:t>
      </w:r>
      <w:r w:rsidR="00476A84">
        <w:rPr>
          <w:rFonts w:ascii="Times New Roman" w:hAnsi="Times New Roman" w:cs="Times New Roman"/>
          <w:sz w:val="24"/>
          <w:szCs w:val="24"/>
        </w:rPr>
        <w:t xml:space="preserve">] </w:t>
      </w:r>
      <w:r>
        <w:rPr>
          <w:rFonts w:ascii="Times New Roman" w:hAnsi="Times New Roman" w:cs="Times New Roman"/>
          <w:sz w:val="24"/>
          <w:szCs w:val="24"/>
        </w:rPr>
        <w:t xml:space="preserve">(1947), which develops an anti-platonic aesthetic, certain aspects of which invite comparison with the poetics of Yves </w:t>
      </w:r>
      <w:proofErr w:type="spellStart"/>
      <w:r>
        <w:rPr>
          <w:rFonts w:ascii="Times New Roman" w:hAnsi="Times New Roman" w:cs="Times New Roman"/>
          <w:sz w:val="24"/>
          <w:szCs w:val="24"/>
        </w:rPr>
        <w:t>Bonnefoy</w:t>
      </w:r>
      <w:proofErr w:type="spellEnd"/>
      <w:r>
        <w:rPr>
          <w:rFonts w:ascii="Times New Roman" w:hAnsi="Times New Roman" w:cs="Times New Roman"/>
          <w:sz w:val="24"/>
          <w:szCs w:val="24"/>
        </w:rPr>
        <w:t>. He was arrested in Paris on the 7</w:t>
      </w:r>
      <w:r>
        <w:rPr>
          <w:rFonts w:ascii="Times New Roman" w:hAnsi="Times New Roman" w:cs="Times New Roman"/>
          <w:sz w:val="24"/>
          <w:szCs w:val="24"/>
          <w:vertAlign w:val="superscript"/>
        </w:rPr>
        <w:t>th</w:t>
      </w:r>
      <w:r>
        <w:rPr>
          <w:rFonts w:ascii="Times New Roman" w:hAnsi="Times New Roman" w:cs="Times New Roman"/>
          <w:sz w:val="24"/>
          <w:szCs w:val="24"/>
        </w:rPr>
        <w:t xml:space="preserve"> of March 1944 and deported to Auschwitz, where he died on the 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or 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of October.  </w:t>
      </w:r>
    </w:p>
    <w:p w14:paraId="6CC0BFA6" w14:textId="77777777" w:rsidR="008C4BB6" w:rsidRDefault="008C4BB6" w:rsidP="008C4BB6">
      <w:pPr>
        <w:rPr>
          <w:rFonts w:ascii="Times New Roman" w:hAnsi="Times New Roman" w:cs="Times New Roman"/>
          <w:sz w:val="24"/>
          <w:szCs w:val="24"/>
        </w:rPr>
      </w:pPr>
    </w:p>
    <w:p w14:paraId="398531C0" w14:textId="77777777" w:rsidR="008C4BB6" w:rsidRDefault="008C4BB6" w:rsidP="008C4BB6">
      <w:pPr>
        <w:rPr>
          <w:rFonts w:ascii="Times New Roman" w:hAnsi="Times New Roman" w:cs="Times New Roman"/>
          <w:b/>
          <w:sz w:val="24"/>
          <w:szCs w:val="24"/>
        </w:rPr>
      </w:pPr>
    </w:p>
    <w:p w14:paraId="45D262B3" w14:textId="77777777" w:rsidR="008C4BB6" w:rsidRPr="008C4BB6" w:rsidRDefault="008C4BB6" w:rsidP="008C4BB6">
      <w:pPr>
        <w:rPr>
          <w:rFonts w:ascii="Times New Roman" w:hAnsi="Times New Roman" w:cs="Times New Roman"/>
          <w:sz w:val="24"/>
          <w:szCs w:val="24"/>
          <w:u w:val="single"/>
          <w:lang w:val="fr-FR"/>
        </w:rPr>
      </w:pPr>
      <w:r w:rsidRPr="008C4BB6">
        <w:rPr>
          <w:rFonts w:ascii="Times New Roman" w:hAnsi="Times New Roman" w:cs="Times New Roman"/>
          <w:sz w:val="24"/>
          <w:szCs w:val="24"/>
          <w:u w:val="single"/>
          <w:lang w:val="fr-FR"/>
        </w:rPr>
        <w:t xml:space="preserve">List of </w:t>
      </w:r>
      <w:proofErr w:type="spellStart"/>
      <w:r w:rsidRPr="008C4BB6">
        <w:rPr>
          <w:rFonts w:ascii="Times New Roman" w:hAnsi="Times New Roman" w:cs="Times New Roman"/>
          <w:sz w:val="24"/>
          <w:szCs w:val="24"/>
          <w:u w:val="single"/>
          <w:lang w:val="fr-FR"/>
        </w:rPr>
        <w:t>works</w:t>
      </w:r>
      <w:proofErr w:type="spellEnd"/>
    </w:p>
    <w:p w14:paraId="33213F99" w14:textId="77777777" w:rsidR="008C4BB6" w:rsidRPr="008C4BB6" w:rsidRDefault="008C4BB6" w:rsidP="008C4BB6">
      <w:pPr>
        <w:rPr>
          <w:rFonts w:ascii="Times New Roman" w:hAnsi="Times New Roman" w:cs="Times New Roman"/>
          <w:sz w:val="24"/>
          <w:szCs w:val="24"/>
          <w:u w:val="single"/>
          <w:lang w:val="fr-FR"/>
        </w:rPr>
      </w:pPr>
    </w:p>
    <w:p w14:paraId="7119425E" w14:textId="5EA0F50C" w:rsidR="00D33170" w:rsidRDefault="00D33170" w:rsidP="00D33170">
      <w:pPr>
        <w:pStyle w:val="Bibliography"/>
        <w:rPr>
          <w:rFonts w:ascii="Times New Roman" w:hAnsi="Times New Roman" w:cs="Times New Roman"/>
          <w:sz w:val="24"/>
          <w:szCs w:val="24"/>
          <w:lang w:val="fr-FR"/>
        </w:rPr>
      </w:pPr>
      <w:r>
        <w:rPr>
          <w:rFonts w:ascii="Times New Roman" w:hAnsi="Times New Roman" w:cs="Times New Roman"/>
          <w:i/>
          <w:iCs/>
          <w:sz w:val="24"/>
          <w:szCs w:val="24"/>
          <w:lang w:val="fr-FR"/>
        </w:rPr>
        <w:t xml:space="preserve">Rimbaud le voyou, </w:t>
      </w:r>
      <w:r w:rsidRPr="009744E3">
        <w:rPr>
          <w:rFonts w:ascii="Times New Roman" w:hAnsi="Times New Roman" w:cs="Times New Roman"/>
          <w:iCs/>
          <w:sz w:val="24"/>
          <w:szCs w:val="24"/>
          <w:lang w:val="fr-FR"/>
        </w:rPr>
        <w:t>Paris :</w:t>
      </w:r>
      <w:r w:rsidR="009744E3">
        <w:rPr>
          <w:rFonts w:ascii="Times New Roman" w:hAnsi="Times New Roman" w:cs="Times New Roman"/>
          <w:iCs/>
          <w:sz w:val="24"/>
          <w:szCs w:val="24"/>
          <w:lang w:val="fr-FR"/>
        </w:rPr>
        <w:t xml:space="preserve"> Denoë</w:t>
      </w:r>
      <w:r w:rsidRPr="009744E3">
        <w:rPr>
          <w:rFonts w:ascii="Times New Roman" w:hAnsi="Times New Roman" w:cs="Times New Roman"/>
          <w:iCs/>
          <w:sz w:val="24"/>
          <w:szCs w:val="24"/>
          <w:lang w:val="fr-FR"/>
        </w:rPr>
        <w:t xml:space="preserve">l, 1933. New </w:t>
      </w:r>
      <w:proofErr w:type="spellStart"/>
      <w:r w:rsidRPr="009744E3">
        <w:rPr>
          <w:rFonts w:ascii="Times New Roman" w:hAnsi="Times New Roman" w:cs="Times New Roman"/>
          <w:iCs/>
          <w:sz w:val="24"/>
          <w:szCs w:val="24"/>
          <w:lang w:val="fr-FR"/>
        </w:rPr>
        <w:t>edition</w:t>
      </w:r>
      <w:proofErr w:type="spellEnd"/>
      <w:r w:rsidRPr="009744E3">
        <w:rPr>
          <w:rFonts w:ascii="Times New Roman" w:hAnsi="Times New Roman" w:cs="Times New Roman"/>
          <w:iCs/>
          <w:sz w:val="24"/>
          <w:szCs w:val="24"/>
          <w:lang w:val="fr-FR"/>
        </w:rPr>
        <w:t> :</w:t>
      </w:r>
      <w:r>
        <w:rPr>
          <w:rFonts w:ascii="Times New Roman" w:hAnsi="Times New Roman" w:cs="Times New Roman"/>
          <w:i/>
          <w:iCs/>
          <w:sz w:val="24"/>
          <w:szCs w:val="24"/>
          <w:lang w:val="fr-FR"/>
        </w:rPr>
        <w:t xml:space="preserve"> Rimbaud le voyou et l’expérience poétique </w:t>
      </w:r>
      <w:r>
        <w:rPr>
          <w:rFonts w:ascii="Times New Roman" w:hAnsi="Times New Roman" w:cs="Times New Roman"/>
          <w:iCs/>
          <w:sz w:val="24"/>
          <w:szCs w:val="24"/>
          <w:lang w:val="fr-FR"/>
        </w:rPr>
        <w:t>(1990)</w:t>
      </w:r>
      <w:r>
        <w:rPr>
          <w:rFonts w:ascii="Times New Roman" w:hAnsi="Times New Roman" w:cs="Times New Roman"/>
          <w:sz w:val="24"/>
          <w:szCs w:val="24"/>
          <w:lang w:val="fr-FR"/>
        </w:rPr>
        <w:t xml:space="preserve"> Bruxelles: Editions Complexe. </w:t>
      </w:r>
    </w:p>
    <w:p w14:paraId="793AF7C8" w14:textId="31ED41D2" w:rsidR="008C4BB6" w:rsidRDefault="009744E3" w:rsidP="008C4BB6">
      <w:pPr>
        <w:pStyle w:val="Bibliography"/>
        <w:rPr>
          <w:rFonts w:ascii="Times New Roman" w:hAnsi="Times New Roman" w:cs="Times New Roman"/>
          <w:sz w:val="24"/>
          <w:szCs w:val="24"/>
          <w:lang w:val="fr-FR"/>
        </w:rPr>
      </w:pPr>
      <w:r>
        <w:rPr>
          <w:rFonts w:ascii="Times New Roman" w:hAnsi="Times New Roman" w:cs="Times New Roman"/>
          <w:i/>
          <w:iCs/>
          <w:sz w:val="24"/>
          <w:szCs w:val="24"/>
          <w:lang w:val="fr-FR"/>
        </w:rPr>
        <w:t>La C</w:t>
      </w:r>
      <w:r w:rsidR="008C4BB6" w:rsidRPr="008C4BB6">
        <w:rPr>
          <w:rFonts w:ascii="Times New Roman" w:hAnsi="Times New Roman" w:cs="Times New Roman"/>
          <w:i/>
          <w:iCs/>
          <w:sz w:val="24"/>
          <w:szCs w:val="24"/>
          <w:lang w:val="fr-FR"/>
        </w:rPr>
        <w:t>onscience malheureuse</w:t>
      </w:r>
      <w:r w:rsidR="00D33170">
        <w:rPr>
          <w:rFonts w:ascii="Times New Roman" w:hAnsi="Times New Roman" w:cs="Times New Roman"/>
          <w:sz w:val="24"/>
          <w:szCs w:val="24"/>
          <w:lang w:val="fr-FR"/>
        </w:rPr>
        <w:t>, Paris :</w:t>
      </w:r>
      <w:r>
        <w:rPr>
          <w:rFonts w:ascii="Times New Roman" w:hAnsi="Times New Roman" w:cs="Times New Roman"/>
          <w:sz w:val="24"/>
          <w:szCs w:val="24"/>
          <w:lang w:val="fr-FR"/>
        </w:rPr>
        <w:t xml:space="preserve"> Denoë</w:t>
      </w:r>
      <w:r w:rsidR="00D33170">
        <w:rPr>
          <w:rFonts w:ascii="Times New Roman" w:hAnsi="Times New Roman" w:cs="Times New Roman"/>
          <w:sz w:val="24"/>
          <w:szCs w:val="24"/>
          <w:lang w:val="fr-FR"/>
        </w:rPr>
        <w:t>l, 1936</w:t>
      </w:r>
      <w:r w:rsidR="008C4BB6" w:rsidRPr="008C4BB6">
        <w:rPr>
          <w:rFonts w:ascii="Times New Roman" w:hAnsi="Times New Roman" w:cs="Times New Roman"/>
          <w:sz w:val="24"/>
          <w:szCs w:val="24"/>
          <w:lang w:val="fr-FR"/>
        </w:rPr>
        <w:t xml:space="preserve">.   </w:t>
      </w:r>
      <w:proofErr w:type="spellStart"/>
      <w:r w:rsidR="008C4BB6" w:rsidRPr="00D33170">
        <w:rPr>
          <w:rFonts w:ascii="Times New Roman" w:hAnsi="Times New Roman" w:cs="Times New Roman"/>
          <w:sz w:val="24"/>
          <w:szCs w:val="24"/>
          <w:lang w:val="fr-FR"/>
        </w:rPr>
        <w:t>Critical</w:t>
      </w:r>
      <w:proofErr w:type="spellEnd"/>
      <w:r w:rsidR="008C4BB6" w:rsidRPr="00D33170">
        <w:rPr>
          <w:rFonts w:ascii="Times New Roman" w:hAnsi="Times New Roman" w:cs="Times New Roman"/>
          <w:sz w:val="24"/>
          <w:szCs w:val="24"/>
          <w:lang w:val="fr-FR"/>
        </w:rPr>
        <w:t xml:space="preserve"> </w:t>
      </w:r>
      <w:proofErr w:type="spellStart"/>
      <w:r w:rsidR="008C4BB6" w:rsidRPr="00D33170">
        <w:rPr>
          <w:rFonts w:ascii="Times New Roman" w:hAnsi="Times New Roman" w:cs="Times New Roman"/>
          <w:sz w:val="24"/>
          <w:szCs w:val="24"/>
          <w:lang w:val="fr-FR"/>
        </w:rPr>
        <w:t>edition</w:t>
      </w:r>
      <w:proofErr w:type="spellEnd"/>
      <w:r w:rsidR="008C4BB6" w:rsidRPr="00D33170">
        <w:rPr>
          <w:rFonts w:ascii="Times New Roman" w:hAnsi="Times New Roman" w:cs="Times New Roman"/>
          <w:sz w:val="24"/>
          <w:szCs w:val="24"/>
          <w:lang w:val="fr-FR"/>
        </w:rPr>
        <w:t>,</w:t>
      </w:r>
      <w:r w:rsidR="008C4BB6" w:rsidRPr="008C4BB6">
        <w:rPr>
          <w:rFonts w:ascii="Times New Roman" w:hAnsi="Times New Roman" w:cs="Times New Roman"/>
          <w:sz w:val="24"/>
          <w:szCs w:val="24"/>
          <w:lang w:val="fr-FR"/>
        </w:rPr>
        <w:t xml:space="preserve"> </w:t>
      </w:r>
      <w:proofErr w:type="spellStart"/>
      <w:r w:rsidR="008C4BB6" w:rsidRPr="008C4BB6">
        <w:rPr>
          <w:rFonts w:ascii="Times New Roman" w:hAnsi="Times New Roman" w:cs="Times New Roman"/>
          <w:sz w:val="24"/>
          <w:szCs w:val="24"/>
          <w:lang w:val="fr-FR"/>
        </w:rPr>
        <w:t>ed</w:t>
      </w:r>
      <w:proofErr w:type="spellEnd"/>
      <w:r w:rsidR="008C4BB6" w:rsidRPr="008C4BB6">
        <w:rPr>
          <w:rFonts w:ascii="Times New Roman" w:hAnsi="Times New Roman" w:cs="Times New Roman"/>
          <w:sz w:val="24"/>
          <w:szCs w:val="24"/>
          <w:lang w:val="fr-FR"/>
        </w:rPr>
        <w:t xml:space="preserve">. Olivier Salazar-Ferrer et Nicolas </w:t>
      </w:r>
      <w:proofErr w:type="spellStart"/>
      <w:r w:rsidR="008C4BB6" w:rsidRPr="008C4BB6">
        <w:rPr>
          <w:rFonts w:ascii="Times New Roman" w:hAnsi="Times New Roman" w:cs="Times New Roman"/>
          <w:sz w:val="24"/>
          <w:szCs w:val="24"/>
          <w:lang w:val="fr-FR"/>
        </w:rPr>
        <w:t>Monseu</w:t>
      </w:r>
      <w:proofErr w:type="spellEnd"/>
      <w:r w:rsidR="008C4BB6" w:rsidRPr="008C4BB6">
        <w:rPr>
          <w:rFonts w:ascii="Times New Roman" w:hAnsi="Times New Roman" w:cs="Times New Roman"/>
          <w:sz w:val="24"/>
          <w:szCs w:val="24"/>
          <w:lang w:val="fr-FR"/>
        </w:rPr>
        <w:t xml:space="preserve">, Paris: Verdier, 2013.  </w:t>
      </w:r>
    </w:p>
    <w:p w14:paraId="6640AA44" w14:textId="2BA51830" w:rsidR="008C4BB6" w:rsidRDefault="008C4BB6" w:rsidP="008C4BB6">
      <w:pPr>
        <w:rPr>
          <w:rFonts w:ascii="Times New Roman" w:hAnsi="Times New Roman" w:cs="Times New Roman"/>
          <w:sz w:val="24"/>
          <w:szCs w:val="24"/>
          <w:lang w:val="fr-FR"/>
        </w:rPr>
      </w:pPr>
      <w:r>
        <w:rPr>
          <w:rFonts w:ascii="Times New Roman" w:hAnsi="Times New Roman" w:cs="Times New Roman"/>
          <w:i/>
          <w:sz w:val="24"/>
          <w:szCs w:val="24"/>
          <w:lang w:val="fr-FR"/>
        </w:rPr>
        <w:t>Faux Traité d’esthétique</w:t>
      </w:r>
      <w:r w:rsidR="00D33170">
        <w:rPr>
          <w:rFonts w:ascii="Times New Roman" w:hAnsi="Times New Roman" w:cs="Times New Roman"/>
          <w:sz w:val="24"/>
          <w:szCs w:val="24"/>
          <w:lang w:val="fr-FR"/>
        </w:rPr>
        <w:t xml:space="preserve"> Paris :</w:t>
      </w:r>
      <w:r w:rsidR="009744E3">
        <w:rPr>
          <w:rFonts w:ascii="Times New Roman" w:hAnsi="Times New Roman" w:cs="Times New Roman"/>
          <w:sz w:val="24"/>
          <w:szCs w:val="24"/>
          <w:lang w:val="fr-FR"/>
        </w:rPr>
        <w:t xml:space="preserve"> Denoë</w:t>
      </w:r>
      <w:r w:rsidR="00D33170">
        <w:rPr>
          <w:rFonts w:ascii="Times New Roman" w:hAnsi="Times New Roman" w:cs="Times New Roman"/>
          <w:sz w:val="24"/>
          <w:szCs w:val="24"/>
          <w:lang w:val="fr-FR"/>
        </w:rPr>
        <w:t xml:space="preserve">l : 1938. New </w:t>
      </w:r>
      <w:proofErr w:type="spellStart"/>
      <w:r w:rsidR="00D33170">
        <w:rPr>
          <w:rFonts w:ascii="Times New Roman" w:hAnsi="Times New Roman" w:cs="Times New Roman"/>
          <w:sz w:val="24"/>
          <w:szCs w:val="24"/>
          <w:lang w:val="fr-FR"/>
        </w:rPr>
        <w:t>edition</w:t>
      </w:r>
      <w:proofErr w:type="spellEnd"/>
      <w:r w:rsidR="00D33170">
        <w:rPr>
          <w:rFonts w:ascii="Times New Roman" w:hAnsi="Times New Roman" w:cs="Times New Roman"/>
          <w:sz w:val="24"/>
          <w:szCs w:val="24"/>
          <w:lang w:val="fr-FR"/>
        </w:rPr>
        <w:t> : Paris : Paris-Méditerranée, 1998.</w:t>
      </w:r>
    </w:p>
    <w:p w14:paraId="59D0E139" w14:textId="77777777" w:rsidR="008C4BB6" w:rsidRDefault="008C4BB6" w:rsidP="008C4BB6">
      <w:pPr>
        <w:rPr>
          <w:rFonts w:ascii="Times New Roman" w:hAnsi="Times New Roman" w:cs="Times New Roman"/>
          <w:sz w:val="24"/>
          <w:szCs w:val="24"/>
          <w:lang w:val="fr-FR"/>
        </w:rPr>
      </w:pPr>
    </w:p>
    <w:p w14:paraId="3D5D1E79" w14:textId="77777777" w:rsidR="008C4BB6" w:rsidRDefault="008C4BB6" w:rsidP="008C4BB6">
      <w:pPr>
        <w:rPr>
          <w:rFonts w:ascii="Times New Roman" w:hAnsi="Times New Roman" w:cs="Times New Roman"/>
          <w:sz w:val="24"/>
          <w:szCs w:val="24"/>
          <w:lang w:val="fr-FR"/>
        </w:rPr>
      </w:pPr>
      <w:proofErr w:type="spellStart"/>
      <w:r>
        <w:rPr>
          <w:rFonts w:ascii="Times New Roman" w:hAnsi="Times New Roman" w:cs="Times New Roman"/>
          <w:sz w:val="24"/>
          <w:szCs w:val="24"/>
          <w:lang w:val="fr-FR"/>
        </w:rPr>
        <w:t>Posthumous</w:t>
      </w:r>
      <w:proofErr w:type="spellEnd"/>
      <w:r>
        <w:rPr>
          <w:rFonts w:ascii="Times New Roman" w:hAnsi="Times New Roman" w:cs="Times New Roman"/>
          <w:sz w:val="24"/>
          <w:szCs w:val="24"/>
          <w:lang w:val="fr-FR"/>
        </w:rPr>
        <w:t xml:space="preserve"> publications</w:t>
      </w:r>
    </w:p>
    <w:p w14:paraId="3866EED6" w14:textId="77777777" w:rsidR="008C4BB6" w:rsidRDefault="008C4BB6" w:rsidP="008C4BB6">
      <w:pPr>
        <w:rPr>
          <w:rFonts w:ascii="Times New Roman" w:hAnsi="Times New Roman" w:cs="Times New Roman"/>
          <w:sz w:val="24"/>
          <w:szCs w:val="24"/>
          <w:lang w:val="fr-FR"/>
        </w:rPr>
      </w:pPr>
    </w:p>
    <w:p w14:paraId="5FE54A47" w14:textId="01CA267B" w:rsidR="008C4BB6" w:rsidRDefault="008C4BB6" w:rsidP="008C4BB6">
      <w:pPr>
        <w:pStyle w:val="Bibliography"/>
        <w:rPr>
          <w:rFonts w:ascii="Times New Roman" w:hAnsi="Times New Roman" w:cs="Times New Roman"/>
          <w:sz w:val="24"/>
          <w:szCs w:val="24"/>
          <w:lang w:val="fr-FR"/>
        </w:rPr>
      </w:pPr>
      <w:r>
        <w:rPr>
          <w:rFonts w:ascii="Times New Roman" w:hAnsi="Times New Roman" w:cs="Times New Roman"/>
          <w:i/>
          <w:iCs/>
          <w:sz w:val="24"/>
          <w:szCs w:val="24"/>
          <w:lang w:val="fr-FR"/>
        </w:rPr>
        <w:t>Baudelaire et l’expérience du gouffre: Préface de Jean Cassou</w:t>
      </w:r>
      <w:r>
        <w:rPr>
          <w:rFonts w:ascii="Times New Roman" w:hAnsi="Times New Roman" w:cs="Times New Roman"/>
          <w:sz w:val="24"/>
          <w:szCs w:val="24"/>
          <w:lang w:val="fr-FR"/>
        </w:rPr>
        <w:t xml:space="preserve"> (1947)</w:t>
      </w:r>
      <w:r w:rsidR="0095007E">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 </w:t>
      </w:r>
    </w:p>
    <w:p w14:paraId="7A5F6B05" w14:textId="77777777" w:rsidR="008C4BB6" w:rsidRDefault="008C4BB6" w:rsidP="008C4BB6">
      <w:pPr>
        <w:pStyle w:val="Bibliography"/>
        <w:rPr>
          <w:rFonts w:ascii="Times New Roman" w:hAnsi="Times New Roman" w:cs="Times New Roman"/>
          <w:sz w:val="24"/>
          <w:szCs w:val="24"/>
          <w:lang w:val="fr-FR"/>
        </w:rPr>
      </w:pPr>
      <w:r>
        <w:rPr>
          <w:rFonts w:ascii="Times New Roman" w:hAnsi="Times New Roman" w:cs="Times New Roman"/>
          <w:i/>
          <w:iCs/>
          <w:sz w:val="24"/>
          <w:szCs w:val="24"/>
          <w:lang w:val="fr-FR"/>
        </w:rPr>
        <w:t xml:space="preserve">Le lundi existentiel </w:t>
      </w:r>
      <w:r>
        <w:rPr>
          <w:rFonts w:ascii="Times New Roman" w:hAnsi="Times New Roman" w:cs="Times New Roman"/>
          <w:iCs/>
          <w:sz w:val="24"/>
          <w:szCs w:val="24"/>
          <w:lang w:val="fr-FR"/>
        </w:rPr>
        <w:t>(1990)</w:t>
      </w:r>
      <w:r>
        <w:rPr>
          <w:rFonts w:ascii="Times New Roman" w:hAnsi="Times New Roman" w:cs="Times New Roman"/>
          <w:sz w:val="24"/>
          <w:szCs w:val="24"/>
          <w:lang w:val="fr-FR"/>
        </w:rPr>
        <w:t xml:space="preserve">. Paris: Editions du Rocher.   </w:t>
      </w:r>
    </w:p>
    <w:p w14:paraId="399987DE" w14:textId="77777777" w:rsidR="008C4BB6" w:rsidRDefault="008C4BB6" w:rsidP="008C4BB6">
      <w:pPr>
        <w:pStyle w:val="Bibliography"/>
        <w:rPr>
          <w:rFonts w:ascii="Times New Roman" w:hAnsi="Times New Roman" w:cs="Times New Roman"/>
          <w:sz w:val="24"/>
          <w:szCs w:val="24"/>
          <w:lang w:val="fr-FR"/>
        </w:rPr>
      </w:pPr>
      <w:r>
        <w:rPr>
          <w:rFonts w:ascii="Times New Roman" w:hAnsi="Times New Roman" w:cs="Times New Roman"/>
          <w:i/>
          <w:iCs/>
          <w:sz w:val="24"/>
          <w:szCs w:val="24"/>
          <w:lang w:val="fr-FR"/>
        </w:rPr>
        <w:t xml:space="preserve">Le mal des fantômes </w:t>
      </w:r>
      <w:r>
        <w:rPr>
          <w:rFonts w:ascii="Times New Roman" w:hAnsi="Times New Roman" w:cs="Times New Roman"/>
          <w:iCs/>
          <w:sz w:val="24"/>
          <w:szCs w:val="24"/>
          <w:lang w:val="fr-FR"/>
        </w:rPr>
        <w:t>(2006)</w:t>
      </w:r>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ed</w:t>
      </w:r>
      <w:proofErr w:type="spellEnd"/>
      <w:r>
        <w:rPr>
          <w:rFonts w:ascii="Times New Roman" w:hAnsi="Times New Roman" w:cs="Times New Roman"/>
          <w:sz w:val="24"/>
          <w:szCs w:val="24"/>
          <w:lang w:val="fr-FR"/>
        </w:rPr>
        <w:t xml:space="preserve">. Patrice </w:t>
      </w:r>
      <w:proofErr w:type="spellStart"/>
      <w:r>
        <w:rPr>
          <w:rFonts w:ascii="Times New Roman" w:hAnsi="Times New Roman" w:cs="Times New Roman"/>
          <w:sz w:val="24"/>
          <w:szCs w:val="24"/>
          <w:lang w:val="fr-FR"/>
        </w:rPr>
        <w:t>Beray</w:t>
      </w:r>
      <w:proofErr w:type="spellEnd"/>
      <w:r>
        <w:rPr>
          <w:rFonts w:ascii="Times New Roman" w:hAnsi="Times New Roman" w:cs="Times New Roman"/>
          <w:sz w:val="24"/>
          <w:szCs w:val="24"/>
          <w:lang w:val="fr-FR"/>
        </w:rPr>
        <w:t xml:space="preserve">, Michel </w:t>
      </w:r>
      <w:proofErr w:type="spellStart"/>
      <w:r>
        <w:rPr>
          <w:rFonts w:ascii="Times New Roman" w:hAnsi="Times New Roman" w:cs="Times New Roman"/>
          <w:sz w:val="24"/>
          <w:szCs w:val="24"/>
          <w:lang w:val="fr-FR"/>
        </w:rPr>
        <w:t>Carassou</w:t>
      </w:r>
      <w:proofErr w:type="spellEnd"/>
      <w:r>
        <w:rPr>
          <w:rFonts w:ascii="Times New Roman" w:hAnsi="Times New Roman" w:cs="Times New Roman"/>
          <w:sz w:val="24"/>
          <w:szCs w:val="24"/>
          <w:lang w:val="fr-FR"/>
        </w:rPr>
        <w:t xml:space="preserve">. Paris: Editions Verdier.  </w:t>
      </w:r>
    </w:p>
    <w:p w14:paraId="1C9C0854" w14:textId="77777777" w:rsidR="008C4BB6" w:rsidRDefault="008C4BB6" w:rsidP="008C4BB6">
      <w:pPr>
        <w:pStyle w:val="Bibliography"/>
        <w:rPr>
          <w:rFonts w:ascii="Times New Roman" w:hAnsi="Times New Roman" w:cs="Times New Roman"/>
          <w:sz w:val="24"/>
          <w:szCs w:val="24"/>
          <w:lang w:val="fr-FR"/>
        </w:rPr>
      </w:pPr>
      <w:r>
        <w:rPr>
          <w:rFonts w:ascii="Times New Roman" w:hAnsi="Times New Roman" w:cs="Times New Roman"/>
          <w:i/>
          <w:iCs/>
          <w:sz w:val="24"/>
          <w:szCs w:val="24"/>
          <w:lang w:val="fr-FR"/>
        </w:rPr>
        <w:t xml:space="preserve">Ecrits pour le cinéma: Le muet et le parlant </w:t>
      </w:r>
      <w:r>
        <w:rPr>
          <w:rFonts w:ascii="Times New Roman" w:hAnsi="Times New Roman" w:cs="Times New Roman"/>
          <w:iCs/>
          <w:sz w:val="24"/>
          <w:szCs w:val="24"/>
          <w:lang w:val="fr-FR"/>
        </w:rPr>
        <w:t>(2007)</w:t>
      </w:r>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ed</w:t>
      </w:r>
      <w:proofErr w:type="spellEnd"/>
      <w:r>
        <w:rPr>
          <w:rFonts w:ascii="Times New Roman" w:hAnsi="Times New Roman" w:cs="Times New Roman"/>
          <w:sz w:val="24"/>
          <w:szCs w:val="24"/>
          <w:lang w:val="fr-FR"/>
        </w:rPr>
        <w:t xml:space="preserve">. Olivier Salazar-Ferrer et Ramona </w:t>
      </w:r>
      <w:proofErr w:type="spellStart"/>
      <w:r>
        <w:rPr>
          <w:rFonts w:ascii="Times New Roman" w:hAnsi="Times New Roman" w:cs="Times New Roman"/>
          <w:sz w:val="24"/>
          <w:szCs w:val="24"/>
          <w:lang w:val="fr-FR"/>
        </w:rPr>
        <w:t>Fotiade</w:t>
      </w:r>
      <w:proofErr w:type="spellEnd"/>
      <w:r>
        <w:rPr>
          <w:rFonts w:ascii="Times New Roman" w:hAnsi="Times New Roman" w:cs="Times New Roman"/>
          <w:sz w:val="24"/>
          <w:szCs w:val="24"/>
          <w:lang w:val="fr-FR"/>
        </w:rPr>
        <w:t xml:space="preserve">, Paris: Verdier.  </w:t>
      </w:r>
    </w:p>
    <w:p w14:paraId="28F843D3" w14:textId="77777777" w:rsidR="008C4BB6" w:rsidRPr="008C4BB6" w:rsidRDefault="008C4BB6" w:rsidP="008C4BB6">
      <w:pPr>
        <w:rPr>
          <w:lang w:val="fr-FR"/>
        </w:rPr>
      </w:pPr>
    </w:p>
    <w:p w14:paraId="574ED02A" w14:textId="77777777" w:rsidR="008C4BB6" w:rsidRDefault="008C4BB6" w:rsidP="008C4BB6">
      <w:pPr>
        <w:rPr>
          <w:rFonts w:ascii="Times New Roman" w:hAnsi="Times New Roman" w:cs="Times New Roman"/>
          <w:sz w:val="24"/>
          <w:szCs w:val="24"/>
          <w:lang w:val="fr-FR"/>
        </w:rPr>
      </w:pPr>
    </w:p>
    <w:p w14:paraId="0594C549" w14:textId="77777777" w:rsidR="008C4BB6" w:rsidRDefault="008C4BB6" w:rsidP="008C4BB6">
      <w:pPr>
        <w:rPr>
          <w:rFonts w:ascii="Times New Roman" w:hAnsi="Times New Roman" w:cs="Times New Roman"/>
          <w:sz w:val="24"/>
          <w:szCs w:val="24"/>
          <w:lang w:val="fr-FR"/>
        </w:rPr>
      </w:pPr>
    </w:p>
    <w:p w14:paraId="376135D2" w14:textId="77777777" w:rsidR="008C4BB6" w:rsidRDefault="008C4BB6" w:rsidP="008C4BB6">
      <w:pPr>
        <w:rPr>
          <w:rFonts w:ascii="Times New Roman" w:hAnsi="Times New Roman" w:cs="Times New Roman"/>
          <w:b/>
          <w:sz w:val="24"/>
          <w:szCs w:val="24"/>
        </w:rPr>
      </w:pPr>
      <w:r>
        <w:rPr>
          <w:rFonts w:ascii="Times New Roman" w:hAnsi="Times New Roman" w:cs="Times New Roman"/>
          <w:b/>
          <w:sz w:val="24"/>
          <w:szCs w:val="24"/>
        </w:rPr>
        <w:t>Further reading</w:t>
      </w:r>
    </w:p>
    <w:p w14:paraId="275A8AE3" w14:textId="77777777" w:rsidR="008C4BB6" w:rsidRDefault="008C4BB6" w:rsidP="008C4BB6">
      <w:pPr>
        <w:rPr>
          <w:rFonts w:ascii="Times New Roman" w:hAnsi="Times New Roman" w:cs="Times New Roman"/>
          <w:b/>
          <w:sz w:val="24"/>
          <w:szCs w:val="24"/>
        </w:rPr>
      </w:pPr>
    </w:p>
    <w:p w14:paraId="578EF8E3" w14:textId="77777777" w:rsidR="005501F4" w:rsidRPr="005501F4" w:rsidRDefault="005501F4" w:rsidP="008C4BB6">
      <w:pPr>
        <w:rPr>
          <w:rFonts w:ascii="Times New Roman" w:hAnsi="Times New Roman" w:cs="Times New Roman"/>
          <w:i/>
          <w:sz w:val="24"/>
          <w:szCs w:val="24"/>
        </w:rPr>
      </w:pPr>
      <w:r w:rsidRPr="005501F4">
        <w:rPr>
          <w:rFonts w:ascii="Times New Roman" w:hAnsi="Times New Roman" w:cs="Times New Roman"/>
          <w:sz w:val="24"/>
          <w:szCs w:val="24"/>
        </w:rPr>
        <w:t>Olivier Salazar-</w:t>
      </w:r>
      <w:proofErr w:type="spellStart"/>
      <w:r w:rsidRPr="005501F4">
        <w:rPr>
          <w:rFonts w:ascii="Times New Roman" w:hAnsi="Times New Roman" w:cs="Times New Roman"/>
          <w:sz w:val="24"/>
          <w:szCs w:val="24"/>
        </w:rPr>
        <w:t>Ferrer</w:t>
      </w:r>
      <w:proofErr w:type="spellEnd"/>
      <w:r w:rsidRPr="005501F4">
        <w:rPr>
          <w:rFonts w:ascii="Times New Roman" w:hAnsi="Times New Roman" w:cs="Times New Roman"/>
          <w:sz w:val="24"/>
          <w:szCs w:val="24"/>
        </w:rPr>
        <w:t xml:space="preserve">, </w:t>
      </w:r>
      <w:r w:rsidRPr="005501F4">
        <w:rPr>
          <w:rFonts w:ascii="Times New Roman" w:hAnsi="Times New Roman" w:cs="Times New Roman"/>
          <w:i/>
          <w:sz w:val="24"/>
          <w:szCs w:val="24"/>
        </w:rPr>
        <w:t xml:space="preserve">Benjamin </w:t>
      </w:r>
      <w:proofErr w:type="spellStart"/>
      <w:r w:rsidRPr="005501F4">
        <w:rPr>
          <w:rFonts w:ascii="Times New Roman" w:hAnsi="Times New Roman" w:cs="Times New Roman"/>
          <w:i/>
          <w:sz w:val="24"/>
          <w:szCs w:val="24"/>
        </w:rPr>
        <w:t>Fondane</w:t>
      </w:r>
      <w:proofErr w:type="spellEnd"/>
      <w:r w:rsidRPr="005501F4">
        <w:rPr>
          <w:rFonts w:ascii="Times New Roman" w:hAnsi="Times New Roman" w:cs="Times New Roman"/>
          <w:sz w:val="24"/>
          <w:szCs w:val="24"/>
        </w:rPr>
        <w:t xml:space="preserve">, </w:t>
      </w:r>
      <w:proofErr w:type="gramStart"/>
      <w:r w:rsidRPr="005501F4">
        <w:rPr>
          <w:rFonts w:ascii="Times New Roman" w:hAnsi="Times New Roman" w:cs="Times New Roman"/>
          <w:sz w:val="24"/>
          <w:szCs w:val="24"/>
        </w:rPr>
        <w:t>Paris :</w:t>
      </w:r>
      <w:proofErr w:type="gramEnd"/>
      <w:r w:rsidRPr="005501F4">
        <w:rPr>
          <w:rFonts w:ascii="Times New Roman" w:hAnsi="Times New Roman" w:cs="Times New Roman"/>
          <w:i/>
          <w:sz w:val="24"/>
          <w:szCs w:val="24"/>
        </w:rPr>
        <w:t xml:space="preserve"> </w:t>
      </w:r>
      <w:r w:rsidRPr="005501F4">
        <w:rPr>
          <w:rFonts w:ascii="Times New Roman" w:hAnsi="Times New Roman" w:cs="Times New Roman"/>
          <w:sz w:val="24"/>
          <w:szCs w:val="24"/>
        </w:rPr>
        <w:t>Oxus, 2004.</w:t>
      </w:r>
    </w:p>
    <w:p w14:paraId="22EEEED0" w14:textId="77777777" w:rsidR="008C4BB6" w:rsidRDefault="008C4BB6" w:rsidP="008C4BB6">
      <w:pPr>
        <w:rPr>
          <w:rFonts w:ascii="Times New Roman" w:hAnsi="Times New Roman" w:cs="Times New Roman"/>
          <w:sz w:val="24"/>
          <w:szCs w:val="24"/>
        </w:rPr>
      </w:pPr>
      <w:r w:rsidRPr="008C4BB6">
        <w:rPr>
          <w:rFonts w:ascii="Times New Roman" w:hAnsi="Times New Roman" w:cs="Times New Roman"/>
          <w:sz w:val="24"/>
          <w:szCs w:val="24"/>
        </w:rPr>
        <w:t xml:space="preserve">Ramona </w:t>
      </w:r>
      <w:proofErr w:type="spellStart"/>
      <w:r w:rsidRPr="008C4BB6">
        <w:rPr>
          <w:rFonts w:ascii="Times New Roman" w:hAnsi="Times New Roman" w:cs="Times New Roman"/>
          <w:sz w:val="24"/>
          <w:szCs w:val="24"/>
        </w:rPr>
        <w:t>Fotiade</w:t>
      </w:r>
      <w:proofErr w:type="spellEnd"/>
      <w:r w:rsidRPr="008C4BB6">
        <w:rPr>
          <w:rFonts w:ascii="Times New Roman" w:hAnsi="Times New Roman" w:cs="Times New Roman"/>
          <w:sz w:val="24"/>
          <w:szCs w:val="24"/>
        </w:rPr>
        <w:t xml:space="preserve">, </w:t>
      </w:r>
      <w:r w:rsidRPr="008C4BB6">
        <w:rPr>
          <w:rFonts w:ascii="Times New Roman" w:hAnsi="Times New Roman" w:cs="Times New Roman"/>
          <w:i/>
          <w:sz w:val="24"/>
          <w:szCs w:val="24"/>
        </w:rPr>
        <w:t>Conceptions of the absurd</w:t>
      </w:r>
      <w:r>
        <w:rPr>
          <w:rFonts w:ascii="Times New Roman" w:hAnsi="Times New Roman" w:cs="Times New Roman"/>
          <w:sz w:val="24"/>
          <w:szCs w:val="24"/>
        </w:rPr>
        <w:t xml:space="preserve"> </w:t>
      </w:r>
      <w:r w:rsidRPr="008C4BB6">
        <w:rPr>
          <w:rFonts w:ascii="Times New Roman" w:hAnsi="Times New Roman" w:cs="Times New Roman"/>
          <w:i/>
          <w:sz w:val="24"/>
          <w:szCs w:val="24"/>
        </w:rPr>
        <w:t xml:space="preserve">– From Surrealism to </w:t>
      </w:r>
      <w:proofErr w:type="spellStart"/>
      <w:r w:rsidRPr="008C4BB6">
        <w:rPr>
          <w:rFonts w:ascii="Times New Roman" w:hAnsi="Times New Roman" w:cs="Times New Roman"/>
          <w:i/>
          <w:sz w:val="24"/>
          <w:szCs w:val="24"/>
        </w:rPr>
        <w:t>Chestov’s</w:t>
      </w:r>
      <w:proofErr w:type="spellEnd"/>
      <w:r w:rsidRPr="008C4BB6">
        <w:rPr>
          <w:rFonts w:ascii="Times New Roman" w:hAnsi="Times New Roman" w:cs="Times New Roman"/>
          <w:i/>
          <w:sz w:val="24"/>
          <w:szCs w:val="24"/>
        </w:rPr>
        <w:t xml:space="preserve"> and </w:t>
      </w:r>
      <w:proofErr w:type="spellStart"/>
      <w:r w:rsidRPr="008C4BB6">
        <w:rPr>
          <w:rFonts w:ascii="Times New Roman" w:hAnsi="Times New Roman" w:cs="Times New Roman"/>
          <w:i/>
          <w:sz w:val="24"/>
          <w:szCs w:val="24"/>
        </w:rPr>
        <w:t>Fondane’s</w:t>
      </w:r>
      <w:proofErr w:type="spellEnd"/>
      <w:r w:rsidRPr="008C4BB6">
        <w:rPr>
          <w:rFonts w:ascii="Times New Roman" w:hAnsi="Times New Roman" w:cs="Times New Roman"/>
          <w:i/>
          <w:sz w:val="24"/>
          <w:szCs w:val="24"/>
        </w:rPr>
        <w:t xml:space="preserve"> Existential Thought</w:t>
      </w:r>
      <w:r>
        <w:rPr>
          <w:rFonts w:ascii="Times New Roman" w:hAnsi="Times New Roman" w:cs="Times New Roman"/>
          <w:sz w:val="24"/>
          <w:szCs w:val="24"/>
        </w:rPr>
        <w:t xml:space="preserve">, </w:t>
      </w:r>
      <w:proofErr w:type="gramStart"/>
      <w:r w:rsidRPr="008C4BB6">
        <w:rPr>
          <w:rFonts w:ascii="Times New Roman" w:hAnsi="Times New Roman" w:cs="Times New Roman"/>
          <w:sz w:val="24"/>
          <w:szCs w:val="24"/>
        </w:rPr>
        <w:t>Oxford :</w:t>
      </w:r>
      <w:proofErr w:type="gramEnd"/>
      <w:r w:rsidRPr="008C4BB6">
        <w:rPr>
          <w:rFonts w:ascii="Times New Roman" w:hAnsi="Times New Roman" w:cs="Times New Roman"/>
          <w:sz w:val="24"/>
          <w:szCs w:val="24"/>
        </w:rPr>
        <w:t xml:space="preserve"> </w:t>
      </w:r>
      <w:proofErr w:type="spellStart"/>
      <w:r w:rsidRPr="008C4BB6">
        <w:rPr>
          <w:rFonts w:ascii="Times New Roman" w:hAnsi="Times New Roman" w:cs="Times New Roman"/>
          <w:sz w:val="24"/>
          <w:szCs w:val="24"/>
        </w:rPr>
        <w:t>Legenda</w:t>
      </w:r>
      <w:proofErr w:type="spellEnd"/>
      <w:r w:rsidRPr="008C4BB6">
        <w:rPr>
          <w:rFonts w:ascii="Times New Roman" w:hAnsi="Times New Roman" w:cs="Times New Roman"/>
          <w:sz w:val="24"/>
          <w:szCs w:val="24"/>
        </w:rPr>
        <w:t>, 2001.</w:t>
      </w:r>
    </w:p>
    <w:p w14:paraId="434C6CF1" w14:textId="77777777" w:rsidR="005501F4" w:rsidRDefault="005501F4" w:rsidP="008C4BB6">
      <w:pPr>
        <w:rPr>
          <w:rFonts w:ascii="Times New Roman" w:hAnsi="Times New Roman" w:cs="Times New Roman"/>
          <w:sz w:val="24"/>
          <w:szCs w:val="24"/>
          <w:lang w:val="fr-FR"/>
        </w:rPr>
      </w:pPr>
      <w:r w:rsidRPr="008C4BB6">
        <w:rPr>
          <w:rFonts w:ascii="Times New Roman" w:hAnsi="Times New Roman" w:cs="Times New Roman"/>
          <w:sz w:val="24"/>
          <w:szCs w:val="24"/>
          <w:lang w:val="fr-FR"/>
        </w:rPr>
        <w:t xml:space="preserve">Olivier Salazar-Ferrer, </w:t>
      </w:r>
      <w:r w:rsidRPr="008C4BB6">
        <w:rPr>
          <w:rFonts w:ascii="Times New Roman" w:hAnsi="Times New Roman" w:cs="Times New Roman"/>
          <w:i/>
          <w:sz w:val="24"/>
          <w:szCs w:val="24"/>
          <w:lang w:val="fr-FR"/>
        </w:rPr>
        <w:t xml:space="preserve">Benjamin </w:t>
      </w:r>
      <w:proofErr w:type="spellStart"/>
      <w:r w:rsidRPr="008C4BB6">
        <w:rPr>
          <w:rFonts w:ascii="Times New Roman" w:hAnsi="Times New Roman" w:cs="Times New Roman"/>
          <w:i/>
          <w:sz w:val="24"/>
          <w:szCs w:val="24"/>
          <w:lang w:val="fr-FR"/>
        </w:rPr>
        <w:t>Fondane</w:t>
      </w:r>
      <w:proofErr w:type="spellEnd"/>
      <w:r w:rsidRPr="008C4BB6">
        <w:rPr>
          <w:rFonts w:ascii="Times New Roman" w:hAnsi="Times New Roman" w:cs="Times New Roman"/>
          <w:i/>
          <w:sz w:val="24"/>
          <w:szCs w:val="24"/>
          <w:lang w:val="fr-FR"/>
        </w:rPr>
        <w:t xml:space="preserve"> et la révolte existentielle</w:t>
      </w:r>
      <w:r w:rsidRPr="008C4BB6">
        <w:rPr>
          <w:rFonts w:ascii="Times New Roman" w:hAnsi="Times New Roman" w:cs="Times New Roman"/>
          <w:sz w:val="24"/>
          <w:szCs w:val="24"/>
          <w:lang w:val="fr-FR"/>
        </w:rPr>
        <w:t xml:space="preserve">, Paris : De </w:t>
      </w:r>
      <w:proofErr w:type="spellStart"/>
      <w:r w:rsidRPr="008C4BB6">
        <w:rPr>
          <w:rFonts w:ascii="Times New Roman" w:hAnsi="Times New Roman" w:cs="Times New Roman"/>
          <w:sz w:val="24"/>
          <w:szCs w:val="24"/>
          <w:lang w:val="fr-FR"/>
        </w:rPr>
        <w:t>Corlevour</w:t>
      </w:r>
      <w:proofErr w:type="spellEnd"/>
      <w:r w:rsidRPr="008C4BB6">
        <w:rPr>
          <w:rFonts w:ascii="Times New Roman" w:hAnsi="Times New Roman" w:cs="Times New Roman"/>
          <w:sz w:val="24"/>
          <w:szCs w:val="24"/>
          <w:lang w:val="fr-FR"/>
        </w:rPr>
        <w:t>, 2007.</w:t>
      </w:r>
    </w:p>
    <w:p w14:paraId="4332F19E" w14:textId="5766D7F4" w:rsidR="0095007E" w:rsidRPr="0095007E" w:rsidRDefault="0095007E" w:rsidP="008C4BB6">
      <w:pPr>
        <w:rPr>
          <w:rFonts w:ascii="Times New Roman" w:hAnsi="Times New Roman" w:cs="Times New Roman"/>
          <w:sz w:val="24"/>
          <w:szCs w:val="24"/>
        </w:rPr>
      </w:pPr>
      <w:r w:rsidRPr="0095007E">
        <w:rPr>
          <w:rFonts w:ascii="Times New Roman" w:hAnsi="Times New Roman" w:cs="Times New Roman"/>
          <w:sz w:val="24"/>
          <w:szCs w:val="24"/>
        </w:rPr>
        <w:t xml:space="preserve">Michael </w:t>
      </w:r>
      <w:proofErr w:type="spellStart"/>
      <w:r w:rsidRPr="0095007E">
        <w:rPr>
          <w:rFonts w:ascii="Times New Roman" w:hAnsi="Times New Roman" w:cs="Times New Roman"/>
          <w:sz w:val="24"/>
          <w:szCs w:val="24"/>
        </w:rPr>
        <w:t>Finkenthal</w:t>
      </w:r>
      <w:proofErr w:type="spellEnd"/>
      <w:r w:rsidRPr="0095007E">
        <w:rPr>
          <w:rFonts w:ascii="Times New Roman" w:hAnsi="Times New Roman" w:cs="Times New Roman"/>
          <w:sz w:val="24"/>
          <w:szCs w:val="24"/>
        </w:rPr>
        <w:t xml:space="preserve">, </w:t>
      </w:r>
      <w:r w:rsidRPr="0095007E">
        <w:rPr>
          <w:rFonts w:ascii="Times New Roman" w:hAnsi="Times New Roman" w:cs="Times New Roman"/>
          <w:i/>
          <w:sz w:val="24"/>
          <w:szCs w:val="24"/>
        </w:rPr>
        <w:t xml:space="preserve">Benjamin </w:t>
      </w:r>
      <w:proofErr w:type="spellStart"/>
      <w:r w:rsidRPr="0095007E">
        <w:rPr>
          <w:rFonts w:ascii="Times New Roman" w:hAnsi="Times New Roman" w:cs="Times New Roman"/>
          <w:i/>
          <w:sz w:val="24"/>
          <w:szCs w:val="24"/>
        </w:rPr>
        <w:t>Fondane</w:t>
      </w:r>
      <w:proofErr w:type="spellEnd"/>
      <w:r w:rsidRPr="0095007E">
        <w:rPr>
          <w:rFonts w:ascii="Times New Roman" w:hAnsi="Times New Roman" w:cs="Times New Roman"/>
          <w:i/>
          <w:sz w:val="24"/>
          <w:szCs w:val="24"/>
        </w:rPr>
        <w:t xml:space="preserve"> – A poet-Philosopher caught between the Sunday of History and the Existential Thought, </w:t>
      </w:r>
      <w:r w:rsidRPr="0095007E">
        <w:rPr>
          <w:rFonts w:ascii="Times New Roman" w:hAnsi="Times New Roman" w:cs="Times New Roman"/>
          <w:sz w:val="24"/>
          <w:szCs w:val="24"/>
        </w:rPr>
        <w:t>New-</w:t>
      </w:r>
      <w:proofErr w:type="gramStart"/>
      <w:r w:rsidRPr="0095007E">
        <w:rPr>
          <w:rFonts w:ascii="Times New Roman" w:hAnsi="Times New Roman" w:cs="Times New Roman"/>
          <w:sz w:val="24"/>
          <w:szCs w:val="24"/>
        </w:rPr>
        <w:t>York :</w:t>
      </w:r>
      <w:proofErr w:type="gramEnd"/>
      <w:r w:rsidRPr="0095007E">
        <w:rPr>
          <w:rFonts w:ascii="Times New Roman" w:hAnsi="Times New Roman" w:cs="Times New Roman"/>
          <w:sz w:val="24"/>
          <w:szCs w:val="24"/>
        </w:rPr>
        <w:t xml:space="preserve"> Peter Lang, 2013.</w:t>
      </w:r>
    </w:p>
    <w:p w14:paraId="65FC290C" w14:textId="77777777" w:rsidR="008C4BB6" w:rsidRPr="008C4BB6" w:rsidRDefault="008C4BB6" w:rsidP="008C4BB6">
      <w:pPr>
        <w:rPr>
          <w:rFonts w:ascii="Times New Roman" w:hAnsi="Times New Roman" w:cs="Times New Roman"/>
          <w:sz w:val="24"/>
          <w:szCs w:val="24"/>
        </w:rPr>
      </w:pPr>
      <w:r>
        <w:rPr>
          <w:rFonts w:ascii="Times New Roman" w:hAnsi="Times New Roman" w:cs="Times New Roman"/>
          <w:sz w:val="24"/>
          <w:szCs w:val="24"/>
        </w:rPr>
        <w:t xml:space="preserve">Luca </w:t>
      </w:r>
      <w:proofErr w:type="spellStart"/>
      <w:r>
        <w:rPr>
          <w:rFonts w:ascii="Times New Roman" w:hAnsi="Times New Roman" w:cs="Times New Roman"/>
          <w:sz w:val="24"/>
          <w:szCs w:val="24"/>
        </w:rPr>
        <w:t>Orlandini</w:t>
      </w:r>
      <w:proofErr w:type="spellEnd"/>
      <w:r>
        <w:rPr>
          <w:rFonts w:ascii="Times New Roman" w:hAnsi="Times New Roman" w:cs="Times New Roman"/>
          <w:sz w:val="24"/>
          <w:szCs w:val="24"/>
        </w:rPr>
        <w:t xml:space="preserve">, </w:t>
      </w:r>
      <w:r w:rsidRPr="008C4BB6">
        <w:rPr>
          <w:rFonts w:ascii="Times New Roman" w:hAnsi="Times New Roman" w:cs="Times New Roman"/>
          <w:i/>
          <w:sz w:val="24"/>
          <w:szCs w:val="24"/>
        </w:rPr>
        <w:t xml:space="preserve">La Vita </w:t>
      </w:r>
      <w:proofErr w:type="spellStart"/>
      <w:r w:rsidRPr="008C4BB6">
        <w:rPr>
          <w:rFonts w:ascii="Times New Roman" w:hAnsi="Times New Roman" w:cs="Times New Roman"/>
          <w:i/>
          <w:sz w:val="24"/>
          <w:szCs w:val="24"/>
        </w:rPr>
        <w:t>Involontaria</w:t>
      </w:r>
      <w:proofErr w:type="spellEnd"/>
      <w:r w:rsidRPr="008C4BB6">
        <w:rPr>
          <w:rFonts w:ascii="Times New Roman" w:hAnsi="Times New Roman" w:cs="Times New Roman"/>
          <w:i/>
          <w:sz w:val="24"/>
          <w:szCs w:val="24"/>
        </w:rPr>
        <w:t xml:space="preserve"> – In </w:t>
      </w:r>
      <w:proofErr w:type="spellStart"/>
      <w:r w:rsidRPr="008C4BB6">
        <w:rPr>
          <w:rFonts w:ascii="Times New Roman" w:hAnsi="Times New Roman" w:cs="Times New Roman"/>
          <w:i/>
          <w:sz w:val="24"/>
          <w:szCs w:val="24"/>
        </w:rPr>
        <w:t>margine</w:t>
      </w:r>
      <w:proofErr w:type="spellEnd"/>
      <w:r w:rsidRPr="008C4BB6">
        <w:rPr>
          <w:rFonts w:ascii="Times New Roman" w:hAnsi="Times New Roman" w:cs="Times New Roman"/>
          <w:i/>
          <w:sz w:val="24"/>
          <w:szCs w:val="24"/>
        </w:rPr>
        <w:t xml:space="preserve"> al Baudelaire e </w:t>
      </w:r>
      <w:proofErr w:type="spellStart"/>
      <w:r w:rsidRPr="008C4BB6">
        <w:rPr>
          <w:rFonts w:ascii="Times New Roman" w:hAnsi="Times New Roman" w:cs="Times New Roman"/>
          <w:i/>
          <w:sz w:val="24"/>
          <w:szCs w:val="24"/>
        </w:rPr>
        <w:t>l’esperienza</w:t>
      </w:r>
      <w:proofErr w:type="spellEnd"/>
      <w:r w:rsidRPr="008C4BB6">
        <w:rPr>
          <w:rFonts w:ascii="Times New Roman" w:hAnsi="Times New Roman" w:cs="Times New Roman"/>
          <w:i/>
          <w:sz w:val="24"/>
          <w:szCs w:val="24"/>
        </w:rPr>
        <w:t xml:space="preserve"> </w:t>
      </w:r>
      <w:proofErr w:type="spellStart"/>
      <w:r w:rsidRPr="008C4BB6">
        <w:rPr>
          <w:rFonts w:ascii="Times New Roman" w:hAnsi="Times New Roman" w:cs="Times New Roman"/>
          <w:i/>
          <w:sz w:val="24"/>
          <w:szCs w:val="24"/>
        </w:rPr>
        <w:t>dell’abisso</w:t>
      </w:r>
      <w:proofErr w:type="spellEnd"/>
      <w:r w:rsidRPr="008C4BB6">
        <w:rPr>
          <w:rFonts w:ascii="Times New Roman" w:hAnsi="Times New Roman" w:cs="Times New Roman"/>
          <w:i/>
          <w:sz w:val="24"/>
          <w:szCs w:val="24"/>
        </w:rPr>
        <w:t xml:space="preserve"> di Benjamin </w:t>
      </w:r>
      <w:proofErr w:type="spellStart"/>
      <w:r w:rsidRPr="008C4BB6">
        <w:rPr>
          <w:rFonts w:ascii="Times New Roman" w:hAnsi="Times New Roman" w:cs="Times New Roman"/>
          <w:i/>
          <w:sz w:val="24"/>
          <w:szCs w:val="24"/>
        </w:rPr>
        <w:t>Fondane</w:t>
      </w:r>
      <w:proofErr w:type="spellEnd"/>
      <w:r>
        <w:rPr>
          <w:rFonts w:ascii="Times New Roman" w:hAnsi="Times New Roman" w:cs="Times New Roman"/>
          <w:sz w:val="24"/>
          <w:szCs w:val="24"/>
        </w:rPr>
        <w:t xml:space="preserve">, Torino: Nino </w:t>
      </w:r>
      <w:proofErr w:type="spellStart"/>
      <w:r>
        <w:rPr>
          <w:rFonts w:ascii="Times New Roman" w:hAnsi="Times New Roman" w:cs="Times New Roman"/>
          <w:sz w:val="24"/>
          <w:szCs w:val="24"/>
        </w:rPr>
        <w:t>Aragno</w:t>
      </w:r>
      <w:proofErr w:type="spellEnd"/>
      <w:r>
        <w:rPr>
          <w:rFonts w:ascii="Times New Roman" w:hAnsi="Times New Roman" w:cs="Times New Roman"/>
          <w:sz w:val="24"/>
          <w:szCs w:val="24"/>
        </w:rPr>
        <w:t>, 2013.</w:t>
      </w:r>
    </w:p>
    <w:p w14:paraId="15BFA6DA" w14:textId="77777777" w:rsidR="008C4BB6" w:rsidRPr="008C4BB6" w:rsidRDefault="008C4BB6" w:rsidP="008C4BB6">
      <w:pPr>
        <w:rPr>
          <w:rFonts w:ascii="Times New Roman" w:hAnsi="Times New Roman" w:cs="Times New Roman"/>
          <w:b/>
          <w:sz w:val="24"/>
          <w:szCs w:val="24"/>
        </w:rPr>
      </w:pPr>
    </w:p>
    <w:p w14:paraId="7470A57A" w14:textId="77777777" w:rsidR="008C4BB6" w:rsidRPr="008C4BB6" w:rsidRDefault="008C4BB6" w:rsidP="008C4BB6">
      <w:pPr>
        <w:rPr>
          <w:rFonts w:ascii="Times New Roman" w:hAnsi="Times New Roman" w:cs="Times New Roman"/>
          <w:sz w:val="24"/>
          <w:szCs w:val="24"/>
        </w:rPr>
      </w:pPr>
      <w:proofErr w:type="gramStart"/>
      <w:r w:rsidRPr="008C4BB6">
        <w:rPr>
          <w:rFonts w:ascii="Times New Roman" w:hAnsi="Times New Roman" w:cs="Times New Roman"/>
          <w:sz w:val="24"/>
          <w:szCs w:val="24"/>
        </w:rPr>
        <w:t>Website :</w:t>
      </w:r>
      <w:proofErr w:type="gramEnd"/>
      <w:r w:rsidRPr="008C4BB6">
        <w:rPr>
          <w:rFonts w:ascii="Times New Roman" w:hAnsi="Times New Roman" w:cs="Times New Roman"/>
          <w:sz w:val="24"/>
          <w:szCs w:val="24"/>
        </w:rPr>
        <w:t xml:space="preserve"> </w:t>
      </w:r>
      <w:hyperlink r:id="rId6" w:history="1">
        <w:r w:rsidRPr="008C4BB6">
          <w:rPr>
            <w:rStyle w:val="Hyperlink"/>
            <w:rFonts w:ascii="Times New Roman" w:hAnsi="Times New Roman" w:cs="Times New Roman"/>
            <w:sz w:val="24"/>
            <w:szCs w:val="24"/>
          </w:rPr>
          <w:t>www.benjaminfondane.org</w:t>
        </w:r>
      </w:hyperlink>
    </w:p>
    <w:p w14:paraId="20892093" w14:textId="77777777" w:rsidR="008C4BB6" w:rsidRPr="008C4BB6" w:rsidRDefault="008C4BB6" w:rsidP="008C4BB6">
      <w:pPr>
        <w:rPr>
          <w:rFonts w:ascii="Times New Roman" w:hAnsi="Times New Roman" w:cs="Times New Roman"/>
          <w:sz w:val="24"/>
          <w:szCs w:val="24"/>
        </w:rPr>
      </w:pPr>
    </w:p>
    <w:p w14:paraId="47B36691" w14:textId="38FFA108" w:rsidR="008C4BB6" w:rsidRDefault="00476A84" w:rsidP="008C4BB6">
      <w:pPr>
        <w:rPr>
          <w:rFonts w:ascii="Times New Roman" w:hAnsi="Times New Roman" w:cs="Times New Roman"/>
          <w:sz w:val="24"/>
          <w:szCs w:val="24"/>
        </w:rPr>
      </w:pPr>
      <w:r>
        <w:rPr>
          <w:rFonts w:ascii="Times New Roman" w:hAnsi="Times New Roman" w:cs="Times New Roman"/>
          <w:sz w:val="24"/>
          <w:szCs w:val="24"/>
        </w:rPr>
        <w:t>Olivier Salazar-</w:t>
      </w:r>
      <w:proofErr w:type="spellStart"/>
      <w:r>
        <w:rPr>
          <w:rFonts w:ascii="Times New Roman" w:hAnsi="Times New Roman" w:cs="Times New Roman"/>
          <w:sz w:val="24"/>
          <w:szCs w:val="24"/>
        </w:rPr>
        <w:t>Ferrer</w:t>
      </w:r>
      <w:proofErr w:type="spellEnd"/>
      <w:r>
        <w:rPr>
          <w:rFonts w:ascii="Times New Roman" w:hAnsi="Times New Roman" w:cs="Times New Roman"/>
          <w:sz w:val="24"/>
          <w:szCs w:val="24"/>
        </w:rPr>
        <w:t xml:space="preserve"> (University of Glasgow)</w:t>
      </w:r>
    </w:p>
    <w:p w14:paraId="2EC43A5C" w14:textId="45E3674B" w:rsidR="00476A84" w:rsidRPr="008C4BB6" w:rsidRDefault="00476A84" w:rsidP="008C4BB6">
      <w:pPr>
        <w:rPr>
          <w:rFonts w:ascii="Times New Roman" w:hAnsi="Times New Roman" w:cs="Times New Roman"/>
          <w:sz w:val="24"/>
          <w:szCs w:val="24"/>
        </w:rPr>
      </w:pPr>
      <w:r>
        <w:rPr>
          <w:rFonts w:ascii="Times New Roman" w:hAnsi="Times New Roman" w:cs="Times New Roman"/>
          <w:sz w:val="24"/>
          <w:szCs w:val="24"/>
        </w:rPr>
        <w:t>Andrew Rubens (University of Glasgow)</w:t>
      </w:r>
    </w:p>
    <w:p w14:paraId="4872A73C" w14:textId="77777777" w:rsidR="00476A84" w:rsidRDefault="00476A84"/>
    <w:sectPr w:rsidR="00476A84">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2C016B" w15:done="0"/>
  <w15:commentEx w15:paraId="4D3F4CBF" w15:done="0"/>
  <w15:commentEx w15:paraId="1070244A" w15:done="0"/>
  <w15:commentEx w15:paraId="392CE9C0" w15:done="0"/>
  <w15:commentEx w15:paraId="0B102D71" w15:done="0"/>
  <w15:commentEx w15:paraId="06ABEE7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BB6"/>
    <w:rsid w:val="000820C5"/>
    <w:rsid w:val="00286538"/>
    <w:rsid w:val="00375E1B"/>
    <w:rsid w:val="00476A84"/>
    <w:rsid w:val="005501F4"/>
    <w:rsid w:val="007E7C43"/>
    <w:rsid w:val="008C4BB6"/>
    <w:rsid w:val="00917214"/>
    <w:rsid w:val="0095007E"/>
    <w:rsid w:val="009744E3"/>
    <w:rsid w:val="00D3317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301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BB6"/>
    <w:pPr>
      <w:spacing w:after="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4BB6"/>
    <w:rPr>
      <w:color w:val="0563C1" w:themeColor="hyperlink"/>
      <w:u w:val="single"/>
    </w:rPr>
  </w:style>
  <w:style w:type="paragraph" w:styleId="CommentText">
    <w:name w:val="annotation text"/>
    <w:basedOn w:val="Normal"/>
    <w:link w:val="CommentTextChar"/>
    <w:uiPriority w:val="99"/>
    <w:semiHidden/>
    <w:unhideWhenUsed/>
    <w:rsid w:val="008C4BB6"/>
    <w:pPr>
      <w:spacing w:line="240" w:lineRule="auto"/>
    </w:pPr>
    <w:rPr>
      <w:sz w:val="24"/>
      <w:szCs w:val="24"/>
    </w:rPr>
  </w:style>
  <w:style w:type="character" w:customStyle="1" w:styleId="CommentTextChar">
    <w:name w:val="Comment Text Char"/>
    <w:basedOn w:val="DefaultParagraphFont"/>
    <w:link w:val="CommentText"/>
    <w:uiPriority w:val="99"/>
    <w:semiHidden/>
    <w:rsid w:val="008C4BB6"/>
    <w:rPr>
      <w:sz w:val="24"/>
      <w:szCs w:val="24"/>
    </w:rPr>
  </w:style>
  <w:style w:type="paragraph" w:styleId="Bibliography">
    <w:name w:val="Bibliography"/>
    <w:basedOn w:val="Normal"/>
    <w:next w:val="Normal"/>
    <w:uiPriority w:val="37"/>
    <w:semiHidden/>
    <w:unhideWhenUsed/>
    <w:rsid w:val="008C4BB6"/>
  </w:style>
  <w:style w:type="character" w:styleId="CommentReference">
    <w:name w:val="annotation reference"/>
    <w:basedOn w:val="DefaultParagraphFont"/>
    <w:uiPriority w:val="99"/>
    <w:semiHidden/>
    <w:unhideWhenUsed/>
    <w:rsid w:val="008C4BB6"/>
    <w:rPr>
      <w:sz w:val="18"/>
      <w:szCs w:val="18"/>
    </w:rPr>
  </w:style>
  <w:style w:type="paragraph" w:styleId="BalloonText">
    <w:name w:val="Balloon Text"/>
    <w:basedOn w:val="Normal"/>
    <w:link w:val="BalloonTextChar"/>
    <w:uiPriority w:val="99"/>
    <w:semiHidden/>
    <w:unhideWhenUsed/>
    <w:rsid w:val="008C4BB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BB6"/>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BB6"/>
    <w:pPr>
      <w:spacing w:after="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4BB6"/>
    <w:rPr>
      <w:color w:val="0563C1" w:themeColor="hyperlink"/>
      <w:u w:val="single"/>
    </w:rPr>
  </w:style>
  <w:style w:type="paragraph" w:styleId="CommentText">
    <w:name w:val="annotation text"/>
    <w:basedOn w:val="Normal"/>
    <w:link w:val="CommentTextChar"/>
    <w:uiPriority w:val="99"/>
    <w:semiHidden/>
    <w:unhideWhenUsed/>
    <w:rsid w:val="008C4BB6"/>
    <w:pPr>
      <w:spacing w:line="240" w:lineRule="auto"/>
    </w:pPr>
    <w:rPr>
      <w:sz w:val="24"/>
      <w:szCs w:val="24"/>
    </w:rPr>
  </w:style>
  <w:style w:type="character" w:customStyle="1" w:styleId="CommentTextChar">
    <w:name w:val="Comment Text Char"/>
    <w:basedOn w:val="DefaultParagraphFont"/>
    <w:link w:val="CommentText"/>
    <w:uiPriority w:val="99"/>
    <w:semiHidden/>
    <w:rsid w:val="008C4BB6"/>
    <w:rPr>
      <w:sz w:val="24"/>
      <w:szCs w:val="24"/>
    </w:rPr>
  </w:style>
  <w:style w:type="paragraph" w:styleId="Bibliography">
    <w:name w:val="Bibliography"/>
    <w:basedOn w:val="Normal"/>
    <w:next w:val="Normal"/>
    <w:uiPriority w:val="37"/>
    <w:semiHidden/>
    <w:unhideWhenUsed/>
    <w:rsid w:val="008C4BB6"/>
  </w:style>
  <w:style w:type="character" w:styleId="CommentReference">
    <w:name w:val="annotation reference"/>
    <w:basedOn w:val="DefaultParagraphFont"/>
    <w:uiPriority w:val="99"/>
    <w:semiHidden/>
    <w:unhideWhenUsed/>
    <w:rsid w:val="008C4BB6"/>
    <w:rPr>
      <w:sz w:val="18"/>
      <w:szCs w:val="18"/>
    </w:rPr>
  </w:style>
  <w:style w:type="paragraph" w:styleId="BalloonText">
    <w:name w:val="Balloon Text"/>
    <w:basedOn w:val="Normal"/>
    <w:link w:val="BalloonTextChar"/>
    <w:uiPriority w:val="99"/>
    <w:semiHidden/>
    <w:unhideWhenUsed/>
    <w:rsid w:val="008C4BB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B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830941">
      <w:bodyDiv w:val="1"/>
      <w:marLeft w:val="0"/>
      <w:marRight w:val="0"/>
      <w:marTop w:val="0"/>
      <w:marBottom w:val="0"/>
      <w:divBdr>
        <w:top w:val="none" w:sz="0" w:space="0" w:color="auto"/>
        <w:left w:val="none" w:sz="0" w:space="0" w:color="auto"/>
        <w:bottom w:val="none" w:sz="0" w:space="0" w:color="auto"/>
        <w:right w:val="none" w:sz="0" w:space="0" w:color="auto"/>
      </w:divBdr>
      <w:divsChild>
        <w:div w:id="1474757298">
          <w:marLeft w:val="0"/>
          <w:marRight w:val="0"/>
          <w:marTop w:val="0"/>
          <w:marBottom w:val="0"/>
          <w:divBdr>
            <w:top w:val="none" w:sz="0" w:space="0" w:color="auto"/>
            <w:left w:val="none" w:sz="0" w:space="0" w:color="auto"/>
            <w:bottom w:val="none" w:sz="0" w:space="0" w:color="auto"/>
            <w:right w:val="none" w:sz="0" w:space="0" w:color="auto"/>
          </w:divBdr>
          <w:divsChild>
            <w:div w:id="271864853">
              <w:marLeft w:val="0"/>
              <w:marRight w:val="0"/>
              <w:marTop w:val="0"/>
              <w:marBottom w:val="0"/>
              <w:divBdr>
                <w:top w:val="none" w:sz="0" w:space="0" w:color="auto"/>
                <w:left w:val="none" w:sz="0" w:space="0" w:color="auto"/>
                <w:bottom w:val="none" w:sz="0" w:space="0" w:color="auto"/>
                <w:right w:val="none" w:sz="0" w:space="0" w:color="auto"/>
              </w:divBdr>
              <w:divsChild>
                <w:div w:id="1208302084">
                  <w:marLeft w:val="0"/>
                  <w:marRight w:val="0"/>
                  <w:marTop w:val="0"/>
                  <w:marBottom w:val="0"/>
                  <w:divBdr>
                    <w:top w:val="none" w:sz="0" w:space="0" w:color="auto"/>
                    <w:left w:val="none" w:sz="0" w:space="0" w:color="auto"/>
                    <w:bottom w:val="none" w:sz="0" w:space="0" w:color="auto"/>
                    <w:right w:val="none" w:sz="0" w:space="0" w:color="auto"/>
                  </w:divBdr>
                </w:div>
                <w:div w:id="1036930897">
                  <w:marLeft w:val="0"/>
                  <w:marRight w:val="0"/>
                  <w:marTop w:val="0"/>
                  <w:marBottom w:val="0"/>
                  <w:divBdr>
                    <w:top w:val="none" w:sz="0" w:space="0" w:color="auto"/>
                    <w:left w:val="none" w:sz="0" w:space="0" w:color="auto"/>
                    <w:bottom w:val="none" w:sz="0" w:space="0" w:color="auto"/>
                    <w:right w:val="none" w:sz="0" w:space="0" w:color="auto"/>
                  </w:divBdr>
                </w:div>
                <w:div w:id="109269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www.benjaminfondane.org" TargetMode="External"/><Relationship Id="rId7" Type="http://schemas.openxmlformats.org/officeDocument/2006/relationships/fontTable" Target="fontTable.xml"/><Relationship Id="rId8" Type="http://schemas.openxmlformats.org/officeDocument/2006/relationships/theme" Target="theme/theme1.xml"/><Relationship Id="rId10" Type="http://schemas.microsoft.com/office/2011/relationships/commentsExtended" Target="commentsExtended.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692</Words>
  <Characters>3946</Characters>
  <Application>Microsoft Macintosh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Vassiliki Kolocotroni</cp:lastModifiedBy>
  <cp:revision>2</cp:revision>
  <dcterms:created xsi:type="dcterms:W3CDTF">2014-06-19T13:12:00Z</dcterms:created>
  <dcterms:modified xsi:type="dcterms:W3CDTF">2014-06-19T13:12:00Z</dcterms:modified>
</cp:coreProperties>
</file>