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F5E" w:rsidRPr="00754E33" w:rsidRDefault="00097F44" w:rsidP="00AC3F5E">
      <w:pPr>
        <w:spacing w:after="200" w:line="480" w:lineRule="auto"/>
        <w:rPr>
          <w:rFonts w:ascii="Times New Roman" w:eastAsia="Calibri" w:hAnsi="Times New Roman" w:cs="Times New Roman"/>
          <w:b/>
          <w:sz w:val="24"/>
          <w:szCs w:val="24"/>
          <w:lang w:val="en-GB"/>
          <w:rPrChange w:id="0" w:author="Erin Rice" w:date="2013-10-15T17:07:00Z">
            <w:rPr>
              <w:rFonts w:ascii="Times New Roman" w:eastAsia="Calibri" w:hAnsi="Times New Roman" w:cs="Times New Roman"/>
              <w:b/>
              <w:sz w:val="24"/>
              <w:szCs w:val="24"/>
              <w:lang w:val="fr-FR"/>
            </w:rPr>
          </w:rPrChange>
        </w:rPr>
      </w:pPr>
      <w:del w:id="1" w:author="Erin Rice" w:date="2013-10-15T17:12:00Z">
        <w:r w:rsidRPr="00097F44">
          <w:rPr>
            <w:rFonts w:ascii="Times New Roman" w:eastAsia="Calibri" w:hAnsi="Times New Roman" w:cs="Times New Roman"/>
            <w:b/>
            <w:sz w:val="24"/>
            <w:szCs w:val="24"/>
            <w:lang w:val="en-GB"/>
            <w:rPrChange w:id="2" w:author="Erin Rice" w:date="2013-10-15T17:07:00Z">
              <w:rPr>
                <w:rFonts w:ascii="Times New Roman" w:eastAsia="Calibri" w:hAnsi="Times New Roman" w:cs="Times New Roman"/>
                <w:b/>
                <w:sz w:val="24"/>
                <w:szCs w:val="24"/>
                <w:lang w:val="fr-FR"/>
              </w:rPr>
            </w:rPrChange>
          </w:rPr>
          <w:delText>Author :</w:delText>
        </w:r>
      </w:del>
      <w:ins w:id="3" w:author="Erin Rice" w:date="2013-10-15T17:12:00Z">
        <w:r w:rsidR="00754E33" w:rsidRPr="00754E33">
          <w:rPr>
            <w:rFonts w:ascii="Times New Roman" w:eastAsia="Calibri" w:hAnsi="Times New Roman" w:cs="Times New Roman"/>
            <w:b/>
            <w:sz w:val="24"/>
            <w:szCs w:val="24"/>
            <w:lang w:val="en-GB"/>
          </w:rPr>
          <w:t>Author:</w:t>
        </w:r>
      </w:ins>
      <w:r w:rsidRPr="00097F44">
        <w:rPr>
          <w:rFonts w:ascii="Times New Roman" w:eastAsia="Calibri" w:hAnsi="Times New Roman" w:cs="Times New Roman"/>
          <w:b/>
          <w:sz w:val="24"/>
          <w:szCs w:val="24"/>
          <w:lang w:val="en-GB"/>
          <w:rPrChange w:id="4" w:author="Erin Rice" w:date="2013-10-15T17:07:00Z">
            <w:rPr>
              <w:rFonts w:ascii="Times New Roman" w:eastAsia="Calibri" w:hAnsi="Times New Roman" w:cs="Times New Roman"/>
              <w:b/>
              <w:sz w:val="24"/>
              <w:szCs w:val="24"/>
              <w:lang w:val="fr-FR"/>
            </w:rPr>
          </w:rPrChange>
        </w:rPr>
        <w:t xml:space="preserve"> </w:t>
      </w:r>
      <w:proofErr w:type="spellStart"/>
      <w:r w:rsidRPr="00097F44">
        <w:rPr>
          <w:rFonts w:ascii="Times New Roman" w:eastAsia="Calibri" w:hAnsi="Times New Roman" w:cs="Times New Roman"/>
          <w:b/>
          <w:sz w:val="24"/>
          <w:szCs w:val="24"/>
          <w:lang w:val="en-GB"/>
          <w:rPrChange w:id="5" w:author="Erin Rice" w:date="2013-10-15T17:07:00Z">
            <w:rPr>
              <w:rFonts w:ascii="Times New Roman" w:eastAsia="Calibri" w:hAnsi="Times New Roman" w:cs="Times New Roman"/>
              <w:b/>
              <w:sz w:val="24"/>
              <w:szCs w:val="24"/>
              <w:lang w:val="fr-FR"/>
            </w:rPr>
          </w:rPrChange>
        </w:rPr>
        <w:t>Ndubuisi</w:t>
      </w:r>
      <w:proofErr w:type="spellEnd"/>
      <w:r w:rsidRPr="00097F44">
        <w:rPr>
          <w:rFonts w:ascii="Times New Roman" w:eastAsia="Calibri" w:hAnsi="Times New Roman" w:cs="Times New Roman"/>
          <w:b/>
          <w:sz w:val="24"/>
          <w:szCs w:val="24"/>
          <w:lang w:val="en-GB"/>
          <w:rPrChange w:id="6" w:author="Erin Rice" w:date="2013-10-15T17:07:00Z">
            <w:rPr>
              <w:rFonts w:ascii="Times New Roman" w:eastAsia="Calibri" w:hAnsi="Times New Roman" w:cs="Times New Roman"/>
              <w:b/>
              <w:sz w:val="24"/>
              <w:szCs w:val="24"/>
              <w:lang w:val="fr-FR"/>
            </w:rPr>
          </w:rPrChange>
        </w:rPr>
        <w:t xml:space="preserve"> </w:t>
      </w:r>
      <w:proofErr w:type="spellStart"/>
      <w:r w:rsidRPr="00097F44">
        <w:rPr>
          <w:rFonts w:ascii="Times New Roman" w:eastAsia="Calibri" w:hAnsi="Times New Roman" w:cs="Times New Roman"/>
          <w:b/>
          <w:sz w:val="24"/>
          <w:szCs w:val="24"/>
          <w:lang w:val="en-GB"/>
          <w:rPrChange w:id="7" w:author="Erin Rice" w:date="2013-10-15T17:07:00Z">
            <w:rPr>
              <w:rFonts w:ascii="Times New Roman" w:eastAsia="Calibri" w:hAnsi="Times New Roman" w:cs="Times New Roman"/>
              <w:b/>
              <w:sz w:val="24"/>
              <w:szCs w:val="24"/>
              <w:lang w:val="fr-FR"/>
            </w:rPr>
          </w:rPrChange>
        </w:rPr>
        <w:t>Ezeluomba</w:t>
      </w:r>
      <w:proofErr w:type="spellEnd"/>
      <w:r w:rsidRPr="00097F44">
        <w:rPr>
          <w:rFonts w:ascii="Times New Roman" w:eastAsia="Calibri" w:hAnsi="Times New Roman" w:cs="Times New Roman"/>
          <w:b/>
          <w:sz w:val="24"/>
          <w:szCs w:val="24"/>
          <w:lang w:val="en-GB"/>
          <w:rPrChange w:id="8" w:author="Erin Rice" w:date="2013-10-15T17:07:00Z">
            <w:rPr>
              <w:rFonts w:ascii="Times New Roman" w:eastAsia="Calibri" w:hAnsi="Times New Roman" w:cs="Times New Roman"/>
              <w:b/>
              <w:sz w:val="24"/>
              <w:szCs w:val="24"/>
              <w:lang w:val="fr-FR"/>
            </w:rPr>
          </w:rPrChange>
        </w:rPr>
        <w:t xml:space="preserve">  </w:t>
      </w:r>
    </w:p>
    <w:p w:rsidR="00D77E1D" w:rsidRPr="00754E33" w:rsidRDefault="00097F44" w:rsidP="00AC3F5E">
      <w:pPr>
        <w:spacing w:after="200" w:line="480" w:lineRule="auto"/>
        <w:rPr>
          <w:rFonts w:ascii="Times New Roman" w:eastAsia="Calibri" w:hAnsi="Times New Roman" w:cs="Times New Roman"/>
          <w:b/>
          <w:sz w:val="24"/>
          <w:szCs w:val="24"/>
          <w:lang w:val="en-GB"/>
          <w:rPrChange w:id="9" w:author="Erin Rice" w:date="2013-10-15T17:07:00Z">
            <w:rPr>
              <w:rFonts w:ascii="Times New Roman" w:eastAsia="Calibri" w:hAnsi="Times New Roman" w:cs="Times New Roman"/>
              <w:b/>
              <w:sz w:val="24"/>
              <w:szCs w:val="24"/>
              <w:lang w:val="fr-FR"/>
            </w:rPr>
          </w:rPrChange>
        </w:rPr>
      </w:pPr>
      <w:del w:id="10" w:author="Erin Rice" w:date="2013-10-15T17:13:00Z">
        <w:r w:rsidRPr="00097F44">
          <w:rPr>
            <w:rFonts w:ascii="Times New Roman" w:eastAsia="Calibri" w:hAnsi="Times New Roman" w:cs="Times New Roman"/>
            <w:b/>
            <w:sz w:val="24"/>
            <w:szCs w:val="24"/>
            <w:lang w:val="en-GB"/>
            <w:rPrChange w:id="11" w:author="Erin Rice" w:date="2013-10-15T17:07:00Z">
              <w:rPr>
                <w:rFonts w:ascii="Times New Roman" w:eastAsia="Calibri" w:hAnsi="Times New Roman" w:cs="Times New Roman"/>
                <w:b/>
                <w:sz w:val="24"/>
                <w:szCs w:val="24"/>
                <w:lang w:val="fr-FR"/>
              </w:rPr>
            </w:rPrChange>
          </w:rPr>
          <w:delText xml:space="preserve">Abstract. </w:delText>
        </w:r>
      </w:del>
      <w:ins w:id="12" w:author="Erin Rice" w:date="2013-10-15T17:13:00Z">
        <w:r w:rsidR="00121921">
          <w:rPr>
            <w:rFonts w:ascii="Times New Roman" w:eastAsia="Calibri" w:hAnsi="Times New Roman" w:cs="Times New Roman"/>
            <w:b/>
            <w:sz w:val="24"/>
            <w:szCs w:val="24"/>
            <w:lang w:val="en-GB"/>
          </w:rPr>
          <w:t>The Zaria Art Society</w:t>
        </w:r>
      </w:ins>
    </w:p>
    <w:p w:rsidR="00AC3F5E" w:rsidRPr="00754E33" w:rsidDel="00FC73DD" w:rsidRDefault="00521C87" w:rsidP="00AC3F5E">
      <w:pPr>
        <w:numPr>
          <w:ins w:id="13" w:author="Unknown"/>
        </w:numPr>
        <w:spacing w:after="200" w:line="480" w:lineRule="auto"/>
        <w:rPr>
          <w:del w:id="14" w:author="Erin Rice" w:date="2013-10-16T11:18:00Z"/>
          <w:rFonts w:ascii="Times New Roman" w:eastAsia="Calibri" w:hAnsi="Times New Roman" w:cs="Times New Roman"/>
          <w:sz w:val="24"/>
          <w:szCs w:val="24"/>
          <w:lang w:val="en-GB"/>
          <w:rPrChange w:id="15" w:author="Erin Rice" w:date="2013-10-15T17:07:00Z">
            <w:rPr>
              <w:del w:id="16" w:author="Erin Rice" w:date="2013-10-16T11:18:00Z"/>
              <w:rFonts w:ascii="Times New Roman" w:eastAsia="Calibri" w:hAnsi="Times New Roman" w:cs="Times New Roman"/>
              <w:sz w:val="24"/>
              <w:szCs w:val="24"/>
              <w:lang w:val="fr-FR"/>
            </w:rPr>
          </w:rPrChange>
        </w:rPr>
      </w:pPr>
      <w:ins w:id="17" w:author="Erin Rice" w:date="2013-10-16T10:30:00Z">
        <w:r w:rsidRPr="00754E33">
          <w:rPr>
            <w:rFonts w:ascii="Times New Roman" w:eastAsia="Calibri" w:hAnsi="Times New Roman" w:cs="Times New Roman"/>
            <w:sz w:val="24"/>
            <w:szCs w:val="24"/>
            <w:lang w:val="en-GB"/>
          </w:rPr>
          <w:t xml:space="preserve">Formed in 1958 by a group of undergraduate students of the Fine Art department of the Nigerian College of Arts Science and Technology (later renamed </w:t>
        </w:r>
        <w:proofErr w:type="spellStart"/>
        <w:r w:rsidRPr="00754E33">
          <w:rPr>
            <w:rFonts w:ascii="Times New Roman" w:eastAsia="Calibri" w:hAnsi="Times New Roman" w:cs="Times New Roman"/>
            <w:sz w:val="24"/>
            <w:szCs w:val="24"/>
            <w:lang w:val="en-GB"/>
          </w:rPr>
          <w:t>Ahmadu</w:t>
        </w:r>
        <w:proofErr w:type="spellEnd"/>
        <w:r w:rsidRPr="00754E33">
          <w:rPr>
            <w:rFonts w:ascii="Times New Roman" w:eastAsia="Calibri" w:hAnsi="Times New Roman" w:cs="Times New Roman"/>
            <w:sz w:val="24"/>
            <w:szCs w:val="24"/>
            <w:lang w:val="en-GB"/>
          </w:rPr>
          <w:t xml:space="preserve"> Bello University, Zaria), the Zaria Art Society was an ideological group that rejected the modes of teaching and producing art at the institution. Sometimes referred to as the ‘Zaria Rebel</w:t>
        </w:r>
      </w:ins>
      <w:ins w:id="18" w:author="Erin Rice" w:date="2013-10-16T11:13:00Z">
        <w:r w:rsidR="00B41EF6">
          <w:rPr>
            <w:rFonts w:ascii="Times New Roman" w:eastAsia="Calibri" w:hAnsi="Times New Roman" w:cs="Times New Roman"/>
            <w:sz w:val="24"/>
            <w:szCs w:val="24"/>
            <w:lang w:val="en-GB"/>
          </w:rPr>
          <w:t>s</w:t>
        </w:r>
      </w:ins>
      <w:ins w:id="19" w:author="Erin Rice" w:date="2013-10-16T10:30:00Z">
        <w:r w:rsidRPr="00754E33">
          <w:rPr>
            <w:rFonts w:ascii="Times New Roman" w:eastAsia="Calibri" w:hAnsi="Times New Roman" w:cs="Times New Roman"/>
            <w:sz w:val="24"/>
            <w:szCs w:val="24"/>
            <w:lang w:val="en-GB"/>
          </w:rPr>
          <w:t>’, the group’s impetus was hinged around the euphoria of pre- and post- independence nationalism of the time, but also for the need to create new art</w:t>
        </w:r>
      </w:ins>
      <w:ins w:id="20" w:author="Erin Rice" w:date="2013-10-16T10:36:00Z">
        <w:r w:rsidR="003A630C">
          <w:rPr>
            <w:rFonts w:ascii="Times New Roman" w:eastAsia="Calibri" w:hAnsi="Times New Roman" w:cs="Times New Roman"/>
            <w:sz w:val="24"/>
            <w:szCs w:val="24"/>
            <w:lang w:val="en-GB"/>
          </w:rPr>
          <w:t xml:space="preserve">. </w:t>
        </w:r>
      </w:ins>
      <w:r w:rsidR="00097F44" w:rsidRPr="00097F44">
        <w:rPr>
          <w:rFonts w:ascii="Times New Roman" w:eastAsia="Calibri" w:hAnsi="Times New Roman" w:cs="Times New Roman"/>
          <w:sz w:val="24"/>
          <w:szCs w:val="24"/>
          <w:lang w:val="en-GB"/>
          <w:rPrChange w:id="21" w:author="Erin Rice" w:date="2013-10-15T17:07:00Z">
            <w:rPr>
              <w:rFonts w:ascii="Times New Roman" w:eastAsia="Calibri" w:hAnsi="Times New Roman" w:cs="Times New Roman"/>
              <w:sz w:val="24"/>
              <w:szCs w:val="24"/>
              <w:lang w:val="fr-FR"/>
            </w:rPr>
          </w:rPrChange>
        </w:rPr>
        <w:t xml:space="preserve">The idea that underpinned the formation of the Zaria Art Society is predicated </w:t>
      </w:r>
      <w:bookmarkStart w:id="22" w:name="_GoBack"/>
      <w:bookmarkEnd w:id="22"/>
      <w:r w:rsidR="00097F44" w:rsidRPr="00097F44">
        <w:rPr>
          <w:rFonts w:ascii="Times New Roman" w:eastAsia="Calibri" w:hAnsi="Times New Roman" w:cs="Times New Roman"/>
          <w:sz w:val="24"/>
          <w:szCs w:val="24"/>
          <w:lang w:val="en-GB"/>
          <w:rPrChange w:id="23" w:author="Erin Rice" w:date="2013-10-15T17:07:00Z">
            <w:rPr>
              <w:rFonts w:ascii="Times New Roman" w:eastAsia="Calibri" w:hAnsi="Times New Roman" w:cs="Times New Roman"/>
              <w:sz w:val="24"/>
              <w:szCs w:val="24"/>
              <w:lang w:val="fr-FR"/>
            </w:rPr>
          </w:rPrChange>
        </w:rPr>
        <w:t xml:space="preserve">on </w:t>
      </w:r>
      <w:proofErr w:type="spellStart"/>
      <w:r w:rsidR="00097F44" w:rsidRPr="00097F44">
        <w:rPr>
          <w:rFonts w:ascii="Times New Roman" w:eastAsia="Calibri" w:hAnsi="Times New Roman" w:cs="Times New Roman"/>
          <w:sz w:val="24"/>
          <w:szCs w:val="24"/>
          <w:lang w:val="en-GB"/>
          <w:rPrChange w:id="24" w:author="Erin Rice" w:date="2013-10-15T17:07:00Z">
            <w:rPr>
              <w:rFonts w:ascii="Times New Roman" w:eastAsia="Calibri" w:hAnsi="Times New Roman" w:cs="Times New Roman"/>
              <w:sz w:val="24"/>
              <w:szCs w:val="24"/>
              <w:lang w:val="fr-FR"/>
            </w:rPr>
          </w:rPrChange>
        </w:rPr>
        <w:t>Uche</w:t>
      </w:r>
      <w:proofErr w:type="spellEnd"/>
      <w:r w:rsidR="00097F44" w:rsidRPr="00097F44">
        <w:rPr>
          <w:rFonts w:ascii="Times New Roman" w:eastAsia="Calibri" w:hAnsi="Times New Roman" w:cs="Times New Roman"/>
          <w:sz w:val="24"/>
          <w:szCs w:val="24"/>
          <w:lang w:val="en-GB"/>
          <w:rPrChange w:id="25" w:author="Erin Rice" w:date="2013-10-15T17:07:00Z">
            <w:rPr>
              <w:rFonts w:ascii="Times New Roman" w:eastAsia="Calibri" w:hAnsi="Times New Roman" w:cs="Times New Roman"/>
              <w:sz w:val="24"/>
              <w:szCs w:val="24"/>
              <w:lang w:val="fr-FR"/>
            </w:rPr>
          </w:rPrChange>
        </w:rPr>
        <w:t xml:space="preserve"> </w:t>
      </w:r>
      <w:proofErr w:type="spellStart"/>
      <w:r w:rsidR="00097F44" w:rsidRPr="00097F44">
        <w:rPr>
          <w:rFonts w:ascii="Times New Roman" w:eastAsia="Calibri" w:hAnsi="Times New Roman" w:cs="Times New Roman"/>
          <w:sz w:val="24"/>
          <w:szCs w:val="24"/>
          <w:lang w:val="en-GB"/>
          <w:rPrChange w:id="26" w:author="Erin Rice" w:date="2013-10-15T17:07:00Z">
            <w:rPr>
              <w:rFonts w:ascii="Times New Roman" w:eastAsia="Calibri" w:hAnsi="Times New Roman" w:cs="Times New Roman"/>
              <w:sz w:val="24"/>
              <w:szCs w:val="24"/>
              <w:lang w:val="fr-FR"/>
            </w:rPr>
          </w:rPrChange>
        </w:rPr>
        <w:t>Okeke’s</w:t>
      </w:r>
      <w:proofErr w:type="spellEnd"/>
      <w:r w:rsidR="00097F44" w:rsidRPr="00097F44">
        <w:rPr>
          <w:rFonts w:ascii="Times New Roman" w:eastAsia="Calibri" w:hAnsi="Times New Roman" w:cs="Times New Roman"/>
          <w:sz w:val="24"/>
          <w:szCs w:val="24"/>
          <w:lang w:val="en-GB"/>
          <w:rPrChange w:id="27" w:author="Erin Rice" w:date="2013-10-15T17:07:00Z">
            <w:rPr>
              <w:rFonts w:ascii="Times New Roman" w:eastAsia="Calibri" w:hAnsi="Times New Roman" w:cs="Times New Roman"/>
              <w:sz w:val="24"/>
              <w:szCs w:val="24"/>
              <w:lang w:val="fr-FR"/>
            </w:rPr>
          </w:rPrChange>
        </w:rPr>
        <w:t xml:space="preserve"> enunciation of ‘Natural Synthesis’. As a concept, Natural Synthesis advocated the conflation of indigenous visual art with useful western ones. This was central to the Zaria Art Society’s ideology. </w:t>
      </w:r>
      <w:del w:id="28" w:author="Erin Rice" w:date="2013-10-16T10:37:00Z">
        <w:r w:rsidR="00097F44" w:rsidRPr="00097F44">
          <w:rPr>
            <w:rFonts w:ascii="Times New Roman" w:eastAsia="Calibri" w:hAnsi="Times New Roman" w:cs="Times New Roman"/>
            <w:sz w:val="24"/>
            <w:szCs w:val="24"/>
            <w:lang w:val="en-GB"/>
            <w:rPrChange w:id="29" w:author="Erin Rice" w:date="2013-10-15T17:07:00Z">
              <w:rPr>
                <w:rFonts w:ascii="Times New Roman" w:eastAsia="Calibri" w:hAnsi="Times New Roman" w:cs="Times New Roman"/>
                <w:sz w:val="24"/>
                <w:szCs w:val="24"/>
                <w:lang w:val="fr-FR"/>
              </w:rPr>
            </w:rPrChange>
          </w:rPr>
          <w:delText>Therefore,</w:delText>
        </w:r>
      </w:del>
      <w:del w:id="30" w:author="Erin Rice" w:date="2013-10-16T10:32:00Z">
        <w:r w:rsidR="00097F44" w:rsidRPr="00097F44">
          <w:rPr>
            <w:rFonts w:ascii="Times New Roman" w:eastAsia="Calibri" w:hAnsi="Times New Roman" w:cs="Times New Roman"/>
            <w:sz w:val="24"/>
            <w:szCs w:val="24"/>
            <w:lang w:val="en-GB"/>
            <w:rPrChange w:id="31" w:author="Erin Rice" w:date="2013-10-15T17:07:00Z">
              <w:rPr>
                <w:rFonts w:ascii="Times New Roman" w:eastAsia="Calibri" w:hAnsi="Times New Roman" w:cs="Times New Roman"/>
                <w:sz w:val="24"/>
                <w:szCs w:val="24"/>
                <w:lang w:val="fr-FR"/>
              </w:rPr>
            </w:rPrChange>
          </w:rPr>
          <w:delText xml:space="preserve"> members vigorously rejected the modes of teaching, and producing art at the institution, but instead,</w:delText>
        </w:r>
      </w:del>
      <w:del w:id="32" w:author="Erin Rice" w:date="2013-10-16T10:37:00Z">
        <w:r w:rsidR="00097F44" w:rsidRPr="00097F44">
          <w:rPr>
            <w:rFonts w:ascii="Times New Roman" w:eastAsia="Calibri" w:hAnsi="Times New Roman" w:cs="Times New Roman"/>
            <w:sz w:val="24"/>
            <w:szCs w:val="24"/>
            <w:lang w:val="en-GB"/>
            <w:rPrChange w:id="33" w:author="Erin Rice" w:date="2013-10-15T17:07:00Z">
              <w:rPr>
                <w:rFonts w:ascii="Times New Roman" w:eastAsia="Calibri" w:hAnsi="Times New Roman" w:cs="Times New Roman"/>
                <w:sz w:val="24"/>
                <w:szCs w:val="24"/>
                <w:lang w:val="fr-FR"/>
              </w:rPr>
            </w:rPrChange>
          </w:rPr>
          <w:delText xml:space="preserve"> sought the fermentation of indigenous and western ideas in art production. It could be argued that the </w:delText>
        </w:r>
      </w:del>
      <w:del w:id="34" w:author="Erin Rice" w:date="2013-10-15T17:07:00Z">
        <w:r w:rsidR="00097F44" w:rsidRPr="00097F44">
          <w:rPr>
            <w:rFonts w:ascii="Times New Roman" w:eastAsia="Calibri" w:hAnsi="Times New Roman" w:cs="Times New Roman"/>
            <w:sz w:val="24"/>
            <w:szCs w:val="24"/>
            <w:lang w:val="en-GB"/>
            <w:rPrChange w:id="35" w:author="Erin Rice" w:date="2013-10-15T17:07:00Z">
              <w:rPr>
                <w:rFonts w:ascii="Times New Roman" w:eastAsia="Calibri" w:hAnsi="Times New Roman" w:cs="Times New Roman"/>
                <w:sz w:val="24"/>
                <w:szCs w:val="24"/>
                <w:lang w:val="fr-FR"/>
              </w:rPr>
            </w:rPrChange>
          </w:rPr>
          <w:delText>groups</w:delText>
        </w:r>
      </w:del>
      <w:del w:id="36" w:author="Erin Rice" w:date="2013-10-16T10:37:00Z">
        <w:r w:rsidR="00097F44" w:rsidRPr="00097F44">
          <w:rPr>
            <w:rFonts w:ascii="Times New Roman" w:eastAsia="Calibri" w:hAnsi="Times New Roman" w:cs="Times New Roman"/>
            <w:sz w:val="24"/>
            <w:szCs w:val="24"/>
            <w:lang w:val="en-GB"/>
            <w:rPrChange w:id="37" w:author="Erin Rice" w:date="2013-10-15T17:07:00Z">
              <w:rPr>
                <w:rFonts w:ascii="Times New Roman" w:eastAsia="Calibri" w:hAnsi="Times New Roman" w:cs="Times New Roman"/>
                <w:sz w:val="24"/>
                <w:szCs w:val="24"/>
                <w:lang w:val="fr-FR"/>
              </w:rPr>
            </w:rPrChange>
          </w:rPr>
          <w:delText xml:space="preserve"> impetus was hinged around the euphoria of pre and post independence nationalism of the time, but also for the need to create new art. </w:delText>
        </w:r>
      </w:del>
      <w:r w:rsidR="00097F44" w:rsidRPr="00097F44">
        <w:rPr>
          <w:rFonts w:ascii="Times New Roman" w:eastAsia="Calibri" w:hAnsi="Times New Roman" w:cs="Times New Roman"/>
          <w:sz w:val="24"/>
          <w:szCs w:val="24"/>
          <w:lang w:val="en-GB"/>
          <w:rPrChange w:id="38" w:author="Erin Rice" w:date="2013-10-15T17:07:00Z">
            <w:rPr>
              <w:rFonts w:ascii="Times New Roman" w:eastAsia="Calibri" w:hAnsi="Times New Roman" w:cs="Times New Roman"/>
              <w:sz w:val="24"/>
              <w:szCs w:val="24"/>
              <w:lang w:val="fr-FR"/>
            </w:rPr>
          </w:rPrChange>
        </w:rPr>
        <w:t>These artists created works that reflected the diverse cultures of the Nigerian state. However, the Society was short-</w:t>
      </w:r>
      <w:del w:id="39" w:author="Erin Rice" w:date="2013-10-15T17:08:00Z">
        <w:r w:rsidR="00097F44" w:rsidRPr="00097F44">
          <w:rPr>
            <w:rFonts w:ascii="Times New Roman" w:eastAsia="Calibri" w:hAnsi="Times New Roman" w:cs="Times New Roman"/>
            <w:sz w:val="24"/>
            <w:szCs w:val="24"/>
            <w:lang w:val="en-GB"/>
            <w:rPrChange w:id="40" w:author="Erin Rice" w:date="2013-10-15T17:07:00Z">
              <w:rPr>
                <w:rFonts w:ascii="Times New Roman" w:eastAsia="Calibri" w:hAnsi="Times New Roman" w:cs="Times New Roman"/>
                <w:sz w:val="24"/>
                <w:szCs w:val="24"/>
                <w:lang w:val="fr-FR"/>
              </w:rPr>
            </w:rPrChange>
          </w:rPr>
          <w:delText>lived  because</w:delText>
        </w:r>
      </w:del>
      <w:ins w:id="41" w:author="Erin Rice" w:date="2013-10-15T17:08:00Z">
        <w:r w:rsidR="00754E33" w:rsidRPr="00754E33">
          <w:rPr>
            <w:rFonts w:ascii="Times New Roman" w:eastAsia="Calibri" w:hAnsi="Times New Roman" w:cs="Times New Roman"/>
            <w:sz w:val="24"/>
            <w:szCs w:val="24"/>
            <w:lang w:val="en-GB"/>
          </w:rPr>
          <w:t>lived because</w:t>
        </w:r>
      </w:ins>
      <w:r w:rsidR="00097F44" w:rsidRPr="00097F44">
        <w:rPr>
          <w:rFonts w:ascii="Times New Roman" w:eastAsia="Calibri" w:hAnsi="Times New Roman" w:cs="Times New Roman"/>
          <w:sz w:val="24"/>
          <w:szCs w:val="24"/>
          <w:lang w:val="en-GB"/>
          <w:rPrChange w:id="42" w:author="Erin Rice" w:date="2013-10-15T17:07:00Z">
            <w:rPr>
              <w:rFonts w:ascii="Times New Roman" w:eastAsia="Calibri" w:hAnsi="Times New Roman" w:cs="Times New Roman"/>
              <w:sz w:val="24"/>
              <w:szCs w:val="24"/>
              <w:lang w:val="fr-FR"/>
            </w:rPr>
          </w:rPrChange>
        </w:rPr>
        <w:t xml:space="preserve"> at the </w:t>
      </w:r>
      <w:del w:id="43" w:author="Erin Rice" w:date="2013-10-15T17:07:00Z">
        <w:r w:rsidR="00097F44" w:rsidRPr="00097F44">
          <w:rPr>
            <w:rFonts w:ascii="Times New Roman" w:eastAsia="Calibri" w:hAnsi="Times New Roman" w:cs="Times New Roman"/>
            <w:sz w:val="24"/>
            <w:szCs w:val="24"/>
            <w:lang w:val="en-GB"/>
            <w:rPrChange w:id="44" w:author="Erin Rice" w:date="2013-10-15T17:07:00Z">
              <w:rPr>
                <w:rFonts w:ascii="Times New Roman" w:eastAsia="Calibri" w:hAnsi="Times New Roman" w:cs="Times New Roman"/>
                <w:sz w:val="24"/>
                <w:szCs w:val="24"/>
                <w:lang w:val="fr-FR"/>
              </w:rPr>
            </w:rPrChange>
          </w:rPr>
          <w:delText>gradution</w:delText>
        </w:r>
      </w:del>
      <w:ins w:id="45" w:author="Erin Rice" w:date="2013-10-15T17:07:00Z">
        <w:r w:rsidR="00754E33" w:rsidRPr="00754E33">
          <w:rPr>
            <w:rFonts w:ascii="Times New Roman" w:eastAsia="Calibri" w:hAnsi="Times New Roman" w:cs="Times New Roman"/>
            <w:sz w:val="24"/>
            <w:szCs w:val="24"/>
            <w:lang w:val="en-GB"/>
          </w:rPr>
          <w:t>grad</w:t>
        </w:r>
        <w:r w:rsidR="00754E33">
          <w:rPr>
            <w:rFonts w:ascii="Times New Roman" w:eastAsia="Calibri" w:hAnsi="Times New Roman" w:cs="Times New Roman"/>
            <w:sz w:val="24"/>
            <w:szCs w:val="24"/>
            <w:lang w:val="en-GB"/>
          </w:rPr>
          <w:t>u</w:t>
        </w:r>
        <w:r w:rsidR="00754E33" w:rsidRPr="00754E33">
          <w:rPr>
            <w:rFonts w:ascii="Times New Roman" w:eastAsia="Calibri" w:hAnsi="Times New Roman" w:cs="Times New Roman"/>
            <w:sz w:val="24"/>
            <w:szCs w:val="24"/>
            <w:lang w:val="en-GB"/>
          </w:rPr>
          <w:t>ation</w:t>
        </w:r>
      </w:ins>
      <w:r w:rsidR="00097F44" w:rsidRPr="00097F44">
        <w:rPr>
          <w:rFonts w:ascii="Times New Roman" w:eastAsia="Calibri" w:hAnsi="Times New Roman" w:cs="Times New Roman"/>
          <w:sz w:val="24"/>
          <w:szCs w:val="24"/>
          <w:lang w:val="en-GB"/>
          <w:rPrChange w:id="46" w:author="Erin Rice" w:date="2013-10-15T17:07:00Z">
            <w:rPr>
              <w:rFonts w:ascii="Times New Roman" w:eastAsia="Calibri" w:hAnsi="Times New Roman" w:cs="Times New Roman"/>
              <w:sz w:val="24"/>
              <w:szCs w:val="24"/>
              <w:lang w:val="fr-FR"/>
            </w:rPr>
          </w:rPrChange>
        </w:rPr>
        <w:t xml:space="preserve"> of the pioneer members and their subsequent dispersal around the country and </w:t>
      </w:r>
      <w:del w:id="47" w:author="Erin Rice" w:date="2013-10-15T17:08:00Z">
        <w:r w:rsidR="00097F44" w:rsidRPr="00097F44">
          <w:rPr>
            <w:rFonts w:ascii="Times New Roman" w:eastAsia="Calibri" w:hAnsi="Times New Roman" w:cs="Times New Roman"/>
            <w:sz w:val="24"/>
            <w:szCs w:val="24"/>
            <w:lang w:val="en-GB"/>
            <w:rPrChange w:id="48" w:author="Erin Rice" w:date="2013-10-15T17:07:00Z">
              <w:rPr>
                <w:rFonts w:ascii="Times New Roman" w:eastAsia="Calibri" w:hAnsi="Times New Roman" w:cs="Times New Roman"/>
                <w:sz w:val="24"/>
                <w:szCs w:val="24"/>
                <w:lang w:val="fr-FR"/>
              </w:rPr>
            </w:rPrChange>
          </w:rPr>
          <w:delText>abroads</w:delText>
        </w:r>
      </w:del>
      <w:ins w:id="49" w:author="Erin Rice" w:date="2013-10-15T17:08:00Z">
        <w:r w:rsidR="00754E33" w:rsidRPr="00754E33">
          <w:rPr>
            <w:rFonts w:ascii="Times New Roman" w:eastAsia="Calibri" w:hAnsi="Times New Roman" w:cs="Times New Roman"/>
            <w:sz w:val="24"/>
            <w:szCs w:val="24"/>
            <w:lang w:val="en-GB"/>
          </w:rPr>
          <w:t>abroad</w:t>
        </w:r>
      </w:ins>
      <w:r w:rsidR="00097F44" w:rsidRPr="00097F44">
        <w:rPr>
          <w:rFonts w:ascii="Times New Roman" w:eastAsia="Calibri" w:hAnsi="Times New Roman" w:cs="Times New Roman"/>
          <w:sz w:val="24"/>
          <w:szCs w:val="24"/>
          <w:lang w:val="en-GB"/>
          <w:rPrChange w:id="50" w:author="Erin Rice" w:date="2013-10-15T17:07:00Z">
            <w:rPr>
              <w:rFonts w:ascii="Times New Roman" w:eastAsia="Calibri" w:hAnsi="Times New Roman" w:cs="Times New Roman"/>
              <w:sz w:val="24"/>
              <w:szCs w:val="24"/>
              <w:lang w:val="fr-FR"/>
            </w:rPr>
          </w:rPrChange>
        </w:rPr>
        <w:t>, it was abandoned. Finally, through their invol</w:t>
      </w:r>
      <w:ins w:id="51" w:author="Erin Rice" w:date="2013-10-15T17:08:00Z">
        <w:r w:rsidR="00754E33">
          <w:rPr>
            <w:rFonts w:ascii="Times New Roman" w:eastAsia="Calibri" w:hAnsi="Times New Roman" w:cs="Times New Roman"/>
            <w:sz w:val="24"/>
            <w:szCs w:val="24"/>
            <w:lang w:val="en-GB"/>
          </w:rPr>
          <w:t>ve</w:t>
        </w:r>
      </w:ins>
      <w:r w:rsidR="00097F44" w:rsidRPr="00097F44">
        <w:rPr>
          <w:rFonts w:ascii="Times New Roman" w:eastAsia="Calibri" w:hAnsi="Times New Roman" w:cs="Times New Roman"/>
          <w:sz w:val="24"/>
          <w:szCs w:val="24"/>
          <w:lang w:val="en-GB"/>
          <w:rPrChange w:id="52" w:author="Erin Rice" w:date="2013-10-15T17:07:00Z">
            <w:rPr>
              <w:rFonts w:ascii="Times New Roman" w:eastAsia="Calibri" w:hAnsi="Times New Roman" w:cs="Times New Roman"/>
              <w:sz w:val="24"/>
              <w:szCs w:val="24"/>
              <w:lang w:val="fr-FR"/>
            </w:rPr>
          </w:rPrChange>
        </w:rPr>
        <w:t xml:space="preserve">ment in art teaching and intellection, members of the group became influential in </w:t>
      </w:r>
      <w:del w:id="53" w:author="Erin Rice" w:date="2013-10-15T17:08:00Z">
        <w:r w:rsidR="00097F44" w:rsidRPr="00097F44">
          <w:rPr>
            <w:rFonts w:ascii="Times New Roman" w:eastAsia="Calibri" w:hAnsi="Times New Roman" w:cs="Times New Roman"/>
            <w:sz w:val="24"/>
            <w:szCs w:val="24"/>
            <w:lang w:val="en-GB"/>
            <w:rPrChange w:id="54" w:author="Erin Rice" w:date="2013-10-15T17:07:00Z">
              <w:rPr>
                <w:rFonts w:ascii="Times New Roman" w:eastAsia="Calibri" w:hAnsi="Times New Roman" w:cs="Times New Roman"/>
                <w:sz w:val="24"/>
                <w:szCs w:val="24"/>
                <w:lang w:val="fr-FR"/>
              </w:rPr>
            </w:rPrChange>
          </w:rPr>
          <w:delText>nuturing</w:delText>
        </w:r>
      </w:del>
      <w:ins w:id="55" w:author="Erin Rice" w:date="2013-10-15T17:08:00Z">
        <w:r w:rsidR="00754E33" w:rsidRPr="00754E33">
          <w:rPr>
            <w:rFonts w:ascii="Times New Roman" w:eastAsia="Calibri" w:hAnsi="Times New Roman" w:cs="Times New Roman"/>
            <w:sz w:val="24"/>
            <w:szCs w:val="24"/>
            <w:lang w:val="en-GB"/>
          </w:rPr>
          <w:t>nurturing</w:t>
        </w:r>
      </w:ins>
      <w:r w:rsidR="00097F44" w:rsidRPr="00097F44">
        <w:rPr>
          <w:rFonts w:ascii="Times New Roman" w:eastAsia="Calibri" w:hAnsi="Times New Roman" w:cs="Times New Roman"/>
          <w:sz w:val="24"/>
          <w:szCs w:val="24"/>
          <w:lang w:val="en-GB"/>
          <w:rPrChange w:id="56" w:author="Erin Rice" w:date="2013-10-15T17:07:00Z">
            <w:rPr>
              <w:rFonts w:ascii="Times New Roman" w:eastAsia="Calibri" w:hAnsi="Times New Roman" w:cs="Times New Roman"/>
              <w:sz w:val="24"/>
              <w:szCs w:val="24"/>
              <w:lang w:val="fr-FR"/>
            </w:rPr>
          </w:rPrChange>
        </w:rPr>
        <w:t xml:space="preserve"> subsequent generations of Nigerian artists</w:t>
      </w:r>
      <w:ins w:id="57" w:author="Erin Rice" w:date="2013-10-16T11:21:00Z">
        <w:r w:rsidR="00FC73DD">
          <w:rPr>
            <w:rFonts w:ascii="Times New Roman" w:eastAsia="Calibri" w:hAnsi="Times New Roman" w:cs="Times New Roman"/>
            <w:sz w:val="24"/>
            <w:szCs w:val="24"/>
            <w:lang w:val="en-GB"/>
          </w:rPr>
          <w:t xml:space="preserve">, </w:t>
        </w:r>
      </w:ins>
      <w:del w:id="58" w:author="Erin Rice" w:date="2013-10-16T11:21:00Z">
        <w:r w:rsidR="00097F44" w:rsidRPr="00097F44">
          <w:rPr>
            <w:rFonts w:ascii="Times New Roman" w:eastAsia="Calibri" w:hAnsi="Times New Roman" w:cs="Times New Roman"/>
            <w:sz w:val="24"/>
            <w:szCs w:val="24"/>
            <w:lang w:val="en-GB"/>
            <w:rPrChange w:id="59" w:author="Erin Rice" w:date="2013-10-15T17:07:00Z">
              <w:rPr>
                <w:rFonts w:ascii="Times New Roman" w:eastAsia="Calibri" w:hAnsi="Times New Roman" w:cs="Times New Roman"/>
                <w:sz w:val="24"/>
                <w:szCs w:val="24"/>
                <w:lang w:val="fr-FR"/>
              </w:rPr>
            </w:rPrChange>
          </w:rPr>
          <w:delText>. And their involment in formal and informal art training, impacted immensely in</w:delText>
        </w:r>
      </w:del>
      <w:ins w:id="60" w:author="Erin Rice" w:date="2013-10-16T11:21:00Z">
        <w:r w:rsidR="00FC73DD">
          <w:rPr>
            <w:rFonts w:ascii="Times New Roman" w:eastAsia="Calibri" w:hAnsi="Times New Roman" w:cs="Times New Roman"/>
            <w:sz w:val="24"/>
            <w:szCs w:val="24"/>
            <w:lang w:val="en-GB"/>
          </w:rPr>
          <w:t>and contributed to</w:t>
        </w:r>
      </w:ins>
      <w:r w:rsidR="00097F44" w:rsidRPr="00097F44">
        <w:rPr>
          <w:rFonts w:ascii="Times New Roman" w:eastAsia="Calibri" w:hAnsi="Times New Roman" w:cs="Times New Roman"/>
          <w:sz w:val="24"/>
          <w:szCs w:val="24"/>
          <w:lang w:val="en-GB"/>
          <w:rPrChange w:id="61" w:author="Erin Rice" w:date="2013-10-15T17:07:00Z">
            <w:rPr>
              <w:rFonts w:ascii="Times New Roman" w:eastAsia="Calibri" w:hAnsi="Times New Roman" w:cs="Times New Roman"/>
              <w:sz w:val="24"/>
              <w:szCs w:val="24"/>
              <w:lang w:val="fr-FR"/>
            </w:rPr>
          </w:rPrChange>
        </w:rPr>
        <w:t xml:space="preserve"> the development of Modern </w:t>
      </w:r>
      <w:del w:id="62" w:author="Erin Rice" w:date="2013-10-15T17:08:00Z">
        <w:r w:rsidR="00097F44" w:rsidRPr="00097F44">
          <w:rPr>
            <w:rFonts w:ascii="Times New Roman" w:eastAsia="Calibri" w:hAnsi="Times New Roman" w:cs="Times New Roman"/>
            <w:sz w:val="24"/>
            <w:szCs w:val="24"/>
            <w:lang w:val="en-GB"/>
            <w:rPrChange w:id="63" w:author="Erin Rice" w:date="2013-10-15T17:07:00Z">
              <w:rPr>
                <w:rFonts w:ascii="Times New Roman" w:eastAsia="Calibri" w:hAnsi="Times New Roman" w:cs="Times New Roman"/>
                <w:sz w:val="24"/>
                <w:szCs w:val="24"/>
                <w:lang w:val="fr-FR"/>
              </w:rPr>
            </w:rPrChange>
          </w:rPr>
          <w:delText>Ngerian</w:delText>
        </w:r>
      </w:del>
      <w:ins w:id="64" w:author="Erin Rice" w:date="2013-10-15T17:08:00Z">
        <w:r w:rsidR="00754E33" w:rsidRPr="00754E33">
          <w:rPr>
            <w:rFonts w:ascii="Times New Roman" w:eastAsia="Calibri" w:hAnsi="Times New Roman" w:cs="Times New Roman"/>
            <w:sz w:val="24"/>
            <w:szCs w:val="24"/>
            <w:lang w:val="en-GB"/>
          </w:rPr>
          <w:t>Nigerian</w:t>
        </w:r>
      </w:ins>
      <w:r w:rsidR="00097F44" w:rsidRPr="00097F44">
        <w:rPr>
          <w:rFonts w:ascii="Times New Roman" w:eastAsia="Calibri" w:hAnsi="Times New Roman" w:cs="Times New Roman"/>
          <w:sz w:val="24"/>
          <w:szCs w:val="24"/>
          <w:lang w:val="en-GB"/>
          <w:rPrChange w:id="65" w:author="Erin Rice" w:date="2013-10-15T17:07:00Z">
            <w:rPr>
              <w:rFonts w:ascii="Times New Roman" w:eastAsia="Calibri" w:hAnsi="Times New Roman" w:cs="Times New Roman"/>
              <w:sz w:val="24"/>
              <w:szCs w:val="24"/>
              <w:lang w:val="fr-FR"/>
            </w:rPr>
          </w:rPrChange>
        </w:rPr>
        <w:t xml:space="preserve"> Art.</w:t>
      </w:r>
    </w:p>
    <w:p w:rsidR="00831E76" w:rsidRDefault="00831E76" w:rsidP="00831E76">
      <w:pPr>
        <w:numPr>
          <w:ins w:id="66" w:author="Erin Rice" w:date="2013-10-15T17:13:00Z"/>
        </w:numPr>
        <w:spacing w:after="200" w:line="480" w:lineRule="auto"/>
        <w:rPr>
          <w:ins w:id="67" w:author="Erin Rice" w:date="2013-10-15T17:13:00Z"/>
          <w:rFonts w:ascii="Times New Roman" w:eastAsia="Calibri" w:hAnsi="Times New Roman" w:cs="Times New Roman"/>
          <w:b/>
          <w:sz w:val="24"/>
          <w:szCs w:val="24"/>
          <w:lang w:val="en-GB"/>
        </w:rPr>
        <w:pPrChange w:id="68" w:author="Erin Rice" w:date="2013-10-16T11:18:00Z">
          <w:pPr>
            <w:spacing w:after="200" w:line="480" w:lineRule="auto"/>
            <w:jc w:val="both"/>
          </w:pPr>
        </w:pPrChange>
      </w:pPr>
    </w:p>
    <w:p w:rsidR="00831E76" w:rsidRPr="00831E76" w:rsidRDefault="00097F44" w:rsidP="00831E76">
      <w:pPr>
        <w:spacing w:after="200" w:line="480" w:lineRule="auto"/>
        <w:rPr>
          <w:del w:id="69" w:author="Erin Rice" w:date="2013-10-15T17:13:00Z"/>
          <w:rFonts w:ascii="Times New Roman" w:eastAsia="Calibri" w:hAnsi="Times New Roman" w:cs="Times New Roman"/>
          <w:b/>
          <w:sz w:val="24"/>
          <w:szCs w:val="24"/>
          <w:lang w:val="en-GB"/>
          <w:rPrChange w:id="70" w:author="Erin Rice" w:date="2013-10-15T17:07:00Z">
            <w:rPr>
              <w:del w:id="71" w:author="Erin Rice" w:date="2013-10-15T17:13:00Z"/>
              <w:rFonts w:ascii="Times New Roman" w:eastAsia="Calibri" w:hAnsi="Times New Roman" w:cs="Times New Roman"/>
              <w:b/>
              <w:sz w:val="24"/>
              <w:szCs w:val="24"/>
              <w:lang w:val="fr-FR"/>
            </w:rPr>
          </w:rPrChange>
        </w:rPr>
        <w:pPrChange w:id="72" w:author="Erin Rice" w:date="2013-10-15T17:13:00Z">
          <w:pPr>
            <w:spacing w:after="200" w:line="480" w:lineRule="auto"/>
            <w:jc w:val="center"/>
          </w:pPr>
        </w:pPrChange>
      </w:pPr>
      <w:del w:id="73" w:author="Erin Rice" w:date="2013-10-15T17:13:00Z">
        <w:r w:rsidRPr="00097F44">
          <w:rPr>
            <w:rFonts w:ascii="Times New Roman" w:eastAsia="Calibri" w:hAnsi="Times New Roman" w:cs="Times New Roman"/>
            <w:b/>
            <w:sz w:val="24"/>
            <w:szCs w:val="24"/>
            <w:lang w:val="en-GB"/>
            <w:rPrChange w:id="74" w:author="Erin Rice" w:date="2013-10-15T17:07:00Z">
              <w:rPr>
                <w:rFonts w:ascii="Times New Roman" w:eastAsia="Calibri" w:hAnsi="Times New Roman" w:cs="Times New Roman"/>
                <w:b/>
                <w:sz w:val="24"/>
                <w:szCs w:val="24"/>
                <w:lang w:val="fr-FR"/>
              </w:rPr>
            </w:rPrChange>
          </w:rPr>
          <w:delText>The Zaria Art Society</w:delText>
        </w:r>
      </w:del>
    </w:p>
    <w:p w:rsidR="00192D91" w:rsidRPr="00754E33" w:rsidDel="001F5C2E" w:rsidRDefault="00097F44" w:rsidP="00192D91">
      <w:pPr>
        <w:spacing w:after="200" w:line="480" w:lineRule="auto"/>
        <w:jc w:val="both"/>
        <w:rPr>
          <w:del w:id="75" w:author="Erin Rice" w:date="2013-10-16T11:37:00Z"/>
          <w:rFonts w:ascii="Times New Roman" w:eastAsia="Calibri" w:hAnsi="Times New Roman" w:cs="Times New Roman"/>
          <w:sz w:val="24"/>
          <w:szCs w:val="24"/>
          <w:lang w:val="en-GB"/>
          <w:rPrChange w:id="76" w:author="Erin Rice" w:date="2013-10-15T17:07:00Z">
            <w:rPr>
              <w:del w:id="77" w:author="Erin Rice" w:date="2013-10-16T11:37:00Z"/>
              <w:rFonts w:ascii="Times New Roman" w:eastAsia="Calibri" w:hAnsi="Times New Roman" w:cs="Times New Roman"/>
              <w:sz w:val="24"/>
              <w:szCs w:val="24"/>
              <w:lang w:val="fr-FR"/>
            </w:rPr>
          </w:rPrChange>
        </w:rPr>
      </w:pPr>
      <w:del w:id="78" w:author="Erin Rice" w:date="2013-10-16T10:30:00Z">
        <w:r w:rsidRPr="00097F44">
          <w:rPr>
            <w:rFonts w:ascii="Times New Roman" w:eastAsia="Calibri" w:hAnsi="Times New Roman" w:cs="Times New Roman"/>
            <w:sz w:val="24"/>
            <w:szCs w:val="24"/>
            <w:lang w:val="en-GB"/>
            <w:rPrChange w:id="79" w:author="Erin Rice" w:date="2013-10-15T17:07:00Z">
              <w:rPr>
                <w:rFonts w:ascii="Times New Roman" w:eastAsia="Calibri" w:hAnsi="Times New Roman" w:cs="Times New Roman"/>
                <w:sz w:val="24"/>
                <w:szCs w:val="24"/>
                <w:lang w:val="fr-FR"/>
              </w:rPr>
            </w:rPrChange>
          </w:rPr>
          <w:delText>Formed in 1958 by a group of undergraduate students of the Fine Art department of the Nigerian College of Arts Science and Technology (later renamed Ahmadu Bello University, Zaria), the Zaria Art Society was an ideological group that vigorously rejected the modes of teaching</w:delText>
        </w:r>
      </w:del>
      <w:del w:id="80" w:author="Erin Rice" w:date="2013-10-15T17:01:00Z">
        <w:r w:rsidRPr="00097F44">
          <w:rPr>
            <w:rFonts w:ascii="Times New Roman" w:eastAsia="Calibri" w:hAnsi="Times New Roman" w:cs="Times New Roman"/>
            <w:sz w:val="24"/>
            <w:szCs w:val="24"/>
            <w:lang w:val="en-GB"/>
            <w:rPrChange w:id="81" w:author="Erin Rice" w:date="2013-10-15T17:07:00Z">
              <w:rPr>
                <w:rFonts w:ascii="Times New Roman" w:eastAsia="Calibri" w:hAnsi="Times New Roman" w:cs="Times New Roman"/>
                <w:sz w:val="24"/>
                <w:szCs w:val="24"/>
                <w:lang w:val="fr-FR"/>
              </w:rPr>
            </w:rPrChange>
          </w:rPr>
          <w:delText>,</w:delText>
        </w:r>
      </w:del>
      <w:del w:id="82" w:author="Erin Rice" w:date="2013-10-16T10:30:00Z">
        <w:r w:rsidRPr="00097F44">
          <w:rPr>
            <w:rFonts w:ascii="Times New Roman" w:eastAsia="Calibri" w:hAnsi="Times New Roman" w:cs="Times New Roman"/>
            <w:sz w:val="24"/>
            <w:szCs w:val="24"/>
            <w:lang w:val="en-GB"/>
            <w:rPrChange w:id="83" w:author="Erin Rice" w:date="2013-10-15T17:07:00Z">
              <w:rPr>
                <w:rFonts w:ascii="Times New Roman" w:eastAsia="Calibri" w:hAnsi="Times New Roman" w:cs="Times New Roman"/>
                <w:sz w:val="24"/>
                <w:szCs w:val="24"/>
                <w:lang w:val="fr-FR"/>
              </w:rPr>
            </w:rPrChange>
          </w:rPr>
          <w:delText xml:space="preserve"> and producing art at the institution. Sometimes referred to as the ‘Zaria </w:delText>
        </w:r>
      </w:del>
      <w:del w:id="84" w:author="Erin Rice" w:date="2013-10-15T17:01:00Z">
        <w:r w:rsidRPr="00097F44">
          <w:rPr>
            <w:rFonts w:ascii="Times New Roman" w:eastAsia="Calibri" w:hAnsi="Times New Roman" w:cs="Times New Roman"/>
            <w:sz w:val="24"/>
            <w:szCs w:val="24"/>
            <w:lang w:val="en-GB"/>
            <w:rPrChange w:id="85" w:author="Erin Rice" w:date="2013-10-15T17:07:00Z">
              <w:rPr>
                <w:rFonts w:ascii="Times New Roman" w:eastAsia="Calibri" w:hAnsi="Times New Roman" w:cs="Times New Roman"/>
                <w:sz w:val="24"/>
                <w:szCs w:val="24"/>
                <w:lang w:val="fr-FR"/>
              </w:rPr>
            </w:rPrChange>
          </w:rPr>
          <w:delText>Rabel’</w:delText>
        </w:r>
      </w:del>
      <w:del w:id="86" w:author="Erin Rice" w:date="2013-10-16T10:30:00Z">
        <w:r w:rsidRPr="00097F44">
          <w:rPr>
            <w:rFonts w:ascii="Times New Roman" w:eastAsia="Calibri" w:hAnsi="Times New Roman" w:cs="Times New Roman"/>
            <w:sz w:val="24"/>
            <w:szCs w:val="24"/>
            <w:lang w:val="en-GB"/>
            <w:rPrChange w:id="87" w:author="Erin Rice" w:date="2013-10-15T17:07:00Z">
              <w:rPr>
                <w:rFonts w:ascii="Times New Roman" w:eastAsia="Calibri" w:hAnsi="Times New Roman" w:cs="Times New Roman"/>
                <w:sz w:val="24"/>
                <w:szCs w:val="24"/>
                <w:lang w:val="fr-FR"/>
              </w:rPr>
            </w:rPrChange>
          </w:rPr>
          <w:delText xml:space="preserve">, the </w:delText>
        </w:r>
      </w:del>
      <w:del w:id="88" w:author="Erin Rice" w:date="2013-10-15T17:08:00Z">
        <w:r w:rsidRPr="00097F44">
          <w:rPr>
            <w:rFonts w:ascii="Times New Roman" w:eastAsia="Calibri" w:hAnsi="Times New Roman" w:cs="Times New Roman"/>
            <w:sz w:val="24"/>
            <w:szCs w:val="24"/>
            <w:lang w:val="en-GB"/>
            <w:rPrChange w:id="89" w:author="Erin Rice" w:date="2013-10-15T17:07:00Z">
              <w:rPr>
                <w:rFonts w:ascii="Times New Roman" w:eastAsia="Calibri" w:hAnsi="Times New Roman" w:cs="Times New Roman"/>
                <w:sz w:val="24"/>
                <w:szCs w:val="24"/>
                <w:lang w:val="fr-FR"/>
              </w:rPr>
            </w:rPrChange>
          </w:rPr>
          <w:delText>groups</w:delText>
        </w:r>
      </w:del>
      <w:del w:id="90" w:author="Erin Rice" w:date="2013-10-16T10:30:00Z">
        <w:r w:rsidRPr="00097F44">
          <w:rPr>
            <w:rFonts w:ascii="Times New Roman" w:eastAsia="Calibri" w:hAnsi="Times New Roman" w:cs="Times New Roman"/>
            <w:sz w:val="24"/>
            <w:szCs w:val="24"/>
            <w:lang w:val="en-GB"/>
            <w:rPrChange w:id="91" w:author="Erin Rice" w:date="2013-10-15T17:07:00Z">
              <w:rPr>
                <w:rFonts w:ascii="Times New Roman" w:eastAsia="Calibri" w:hAnsi="Times New Roman" w:cs="Times New Roman"/>
                <w:sz w:val="24"/>
                <w:szCs w:val="24"/>
                <w:lang w:val="fr-FR"/>
              </w:rPr>
            </w:rPrChange>
          </w:rPr>
          <w:delText xml:space="preserve"> impetus was hinged around the euphoria of pre and post independence nationalism of the time, but also for the need to create new art</w:delText>
        </w:r>
      </w:del>
      <w:del w:id="92" w:author="Erin Rice" w:date="2013-10-16T11:37:00Z">
        <w:r w:rsidRPr="00097F44">
          <w:rPr>
            <w:rFonts w:ascii="Times New Roman" w:eastAsia="Calibri" w:hAnsi="Times New Roman" w:cs="Times New Roman"/>
            <w:sz w:val="24"/>
            <w:szCs w:val="24"/>
            <w:lang w:val="en-GB"/>
            <w:rPrChange w:id="93" w:author="Erin Rice" w:date="2013-10-15T17:07:00Z">
              <w:rPr>
                <w:rFonts w:ascii="Times New Roman" w:eastAsia="Calibri" w:hAnsi="Times New Roman" w:cs="Times New Roman"/>
                <w:sz w:val="24"/>
                <w:szCs w:val="24"/>
                <w:lang w:val="fr-FR"/>
              </w:rPr>
            </w:rPrChange>
          </w:rPr>
          <w:delText>. According to Chika Okeke (1999):</w:delText>
        </w:r>
      </w:del>
    </w:p>
    <w:p w:rsidR="00192D91" w:rsidRPr="00754E33" w:rsidDel="001F5C2E" w:rsidRDefault="00097F44" w:rsidP="00192D91">
      <w:pPr>
        <w:spacing w:after="200" w:line="240" w:lineRule="auto"/>
        <w:ind w:firstLine="720"/>
        <w:rPr>
          <w:del w:id="94" w:author="Erin Rice" w:date="2013-10-16T11:37:00Z"/>
          <w:rFonts w:ascii="Times New Roman" w:eastAsia="Calibri" w:hAnsi="Times New Roman" w:cs="Times New Roman"/>
          <w:lang w:val="en-GB"/>
          <w:rPrChange w:id="95" w:author="Erin Rice" w:date="2013-10-15T17:07:00Z">
            <w:rPr>
              <w:del w:id="96" w:author="Erin Rice" w:date="2013-10-16T11:37:00Z"/>
              <w:rFonts w:ascii="Times New Roman" w:eastAsia="Calibri" w:hAnsi="Times New Roman" w:cs="Times New Roman"/>
              <w:lang w:val="fr-FR"/>
            </w:rPr>
          </w:rPrChange>
        </w:rPr>
      </w:pPr>
      <w:del w:id="97" w:author="Erin Rice" w:date="2013-10-16T11:37:00Z">
        <w:r w:rsidRPr="00097F44">
          <w:rPr>
            <w:rFonts w:ascii="Times New Roman" w:eastAsia="Calibri" w:hAnsi="Times New Roman" w:cs="Times New Roman"/>
            <w:lang w:val="en-GB"/>
            <w:rPrChange w:id="98" w:author="Erin Rice" w:date="2013-10-15T17:07:00Z">
              <w:rPr>
                <w:rFonts w:ascii="Times New Roman" w:eastAsia="Calibri" w:hAnsi="Times New Roman" w:cs="Times New Roman"/>
                <w:lang w:val="fr-FR"/>
              </w:rPr>
            </w:rPrChange>
          </w:rPr>
          <w:delText>[…] members of the group were clearly aware of the continuing elision</w:delText>
        </w:r>
      </w:del>
    </w:p>
    <w:p w:rsidR="00192D91" w:rsidRPr="00754E33" w:rsidDel="001F5C2E" w:rsidRDefault="00097F44" w:rsidP="00192D91">
      <w:pPr>
        <w:spacing w:after="200" w:line="240" w:lineRule="auto"/>
        <w:ind w:firstLine="720"/>
        <w:rPr>
          <w:del w:id="99" w:author="Erin Rice" w:date="2013-10-16T11:37:00Z"/>
          <w:rFonts w:ascii="Times New Roman" w:eastAsia="Calibri" w:hAnsi="Times New Roman" w:cs="Times New Roman"/>
          <w:lang w:val="en-GB"/>
          <w:rPrChange w:id="100" w:author="Erin Rice" w:date="2013-10-15T17:07:00Z">
            <w:rPr>
              <w:del w:id="101" w:author="Erin Rice" w:date="2013-10-16T11:37:00Z"/>
              <w:rFonts w:ascii="Times New Roman" w:eastAsia="Calibri" w:hAnsi="Times New Roman" w:cs="Times New Roman"/>
              <w:lang w:val="fr-FR"/>
            </w:rPr>
          </w:rPrChange>
        </w:rPr>
      </w:pPr>
      <w:del w:id="102" w:author="Erin Rice" w:date="2013-10-16T11:37:00Z">
        <w:r w:rsidRPr="00097F44">
          <w:rPr>
            <w:rFonts w:ascii="Times New Roman" w:eastAsia="Calibri" w:hAnsi="Times New Roman" w:cs="Times New Roman"/>
            <w:lang w:val="en-GB"/>
            <w:rPrChange w:id="103" w:author="Erin Rice" w:date="2013-10-15T17:07:00Z">
              <w:rPr>
                <w:rFonts w:ascii="Times New Roman" w:eastAsia="Calibri" w:hAnsi="Times New Roman" w:cs="Times New Roman"/>
                <w:lang w:val="fr-FR"/>
              </w:rPr>
            </w:rPrChange>
          </w:rPr>
          <w:delText>of the art tradition of their own people in the evolution of the new art that was</w:delText>
        </w:r>
      </w:del>
    </w:p>
    <w:p w:rsidR="00192D91" w:rsidRPr="00754E33" w:rsidDel="001F5C2E" w:rsidRDefault="00097F44" w:rsidP="00192D91">
      <w:pPr>
        <w:spacing w:after="200" w:line="240" w:lineRule="auto"/>
        <w:ind w:firstLine="720"/>
        <w:rPr>
          <w:del w:id="104" w:author="Erin Rice" w:date="2013-10-16T11:37:00Z"/>
          <w:rFonts w:ascii="Times New Roman" w:eastAsia="Calibri" w:hAnsi="Times New Roman" w:cs="Times New Roman"/>
          <w:lang w:val="en-GB"/>
          <w:rPrChange w:id="105" w:author="Erin Rice" w:date="2013-10-15T17:07:00Z">
            <w:rPr>
              <w:del w:id="106" w:author="Erin Rice" w:date="2013-10-16T11:37:00Z"/>
              <w:rFonts w:ascii="Times New Roman" w:eastAsia="Calibri" w:hAnsi="Times New Roman" w:cs="Times New Roman"/>
              <w:lang w:val="fr-FR"/>
            </w:rPr>
          </w:rPrChange>
        </w:rPr>
      </w:pPr>
      <w:del w:id="107" w:author="Erin Rice" w:date="2013-10-16T11:37:00Z">
        <w:r w:rsidRPr="00097F44">
          <w:rPr>
            <w:rFonts w:ascii="Times New Roman" w:eastAsia="Calibri" w:hAnsi="Times New Roman" w:cs="Times New Roman"/>
            <w:lang w:val="en-GB"/>
            <w:rPrChange w:id="108" w:author="Erin Rice" w:date="2013-10-15T17:07:00Z">
              <w:rPr>
                <w:rFonts w:ascii="Times New Roman" w:eastAsia="Calibri" w:hAnsi="Times New Roman" w:cs="Times New Roman"/>
                <w:lang w:val="fr-FR"/>
              </w:rPr>
            </w:rPrChange>
          </w:rPr>
          <w:delText xml:space="preserve">being taught in the [department]. There was, in their estimation, something </w:delText>
        </w:r>
      </w:del>
    </w:p>
    <w:p w:rsidR="00192D91" w:rsidRPr="00754E33" w:rsidDel="001F5C2E" w:rsidRDefault="00097F44" w:rsidP="00192D91">
      <w:pPr>
        <w:spacing w:after="200" w:line="240" w:lineRule="auto"/>
        <w:ind w:firstLine="720"/>
        <w:rPr>
          <w:del w:id="109" w:author="Erin Rice" w:date="2013-10-16T11:37:00Z"/>
          <w:rFonts w:ascii="Times New Roman" w:eastAsia="Calibri" w:hAnsi="Times New Roman" w:cs="Times New Roman"/>
          <w:lang w:val="en-GB"/>
          <w:rPrChange w:id="110" w:author="Erin Rice" w:date="2013-10-15T17:07:00Z">
            <w:rPr>
              <w:del w:id="111" w:author="Erin Rice" w:date="2013-10-16T11:37:00Z"/>
              <w:rFonts w:ascii="Times New Roman" w:eastAsia="Calibri" w:hAnsi="Times New Roman" w:cs="Times New Roman"/>
              <w:lang w:val="fr-FR"/>
            </w:rPr>
          </w:rPrChange>
        </w:rPr>
      </w:pPr>
      <w:del w:id="112" w:author="Erin Rice" w:date="2013-10-16T11:37:00Z">
        <w:r w:rsidRPr="00097F44">
          <w:rPr>
            <w:rFonts w:ascii="Times New Roman" w:eastAsia="Calibri" w:hAnsi="Times New Roman" w:cs="Times New Roman"/>
            <w:lang w:val="en-GB"/>
            <w:rPrChange w:id="113" w:author="Erin Rice" w:date="2013-10-15T17:07:00Z">
              <w:rPr>
                <w:rFonts w:ascii="Times New Roman" w:eastAsia="Calibri" w:hAnsi="Times New Roman" w:cs="Times New Roman"/>
                <w:lang w:val="fr-FR"/>
              </w:rPr>
            </w:rPrChange>
          </w:rPr>
          <w:delText xml:space="preserve">fundamentally wrong in the apparent self-denial by the emerging Nigerian </w:delText>
        </w:r>
      </w:del>
    </w:p>
    <w:p w:rsidR="00192D91" w:rsidRPr="00754E33" w:rsidDel="001F5C2E" w:rsidRDefault="00097F44" w:rsidP="00192D91">
      <w:pPr>
        <w:spacing w:after="200" w:line="240" w:lineRule="auto"/>
        <w:ind w:firstLine="720"/>
        <w:rPr>
          <w:del w:id="114" w:author="Erin Rice" w:date="2013-10-16T11:37:00Z"/>
          <w:rFonts w:ascii="Times New Roman" w:eastAsia="Calibri" w:hAnsi="Times New Roman" w:cs="Times New Roman"/>
          <w:lang w:val="en-GB"/>
          <w:rPrChange w:id="115" w:author="Erin Rice" w:date="2013-10-15T17:07:00Z">
            <w:rPr>
              <w:del w:id="116" w:author="Erin Rice" w:date="2013-10-16T11:37:00Z"/>
              <w:rFonts w:ascii="Times New Roman" w:eastAsia="Calibri" w:hAnsi="Times New Roman" w:cs="Times New Roman"/>
              <w:lang w:val="fr-FR"/>
            </w:rPr>
          </w:rPrChange>
        </w:rPr>
      </w:pPr>
      <w:del w:id="117" w:author="Erin Rice" w:date="2013-10-16T11:37:00Z">
        <w:r w:rsidRPr="00097F44">
          <w:rPr>
            <w:rFonts w:ascii="Times New Roman" w:eastAsia="Calibri" w:hAnsi="Times New Roman" w:cs="Times New Roman"/>
            <w:lang w:val="en-GB"/>
            <w:rPrChange w:id="118" w:author="Erin Rice" w:date="2013-10-15T17:07:00Z">
              <w:rPr>
                <w:rFonts w:ascii="Times New Roman" w:eastAsia="Calibri" w:hAnsi="Times New Roman" w:cs="Times New Roman"/>
                <w:lang w:val="fr-FR"/>
              </w:rPr>
            </w:rPrChange>
          </w:rPr>
          <w:delText xml:space="preserve">artists. A reversal was needed if the true, modern Nigerian art were to be established. </w:delText>
        </w:r>
      </w:del>
    </w:p>
    <w:p w:rsidR="00192D91" w:rsidRPr="00754E33" w:rsidDel="001F5C2E" w:rsidRDefault="00097F44" w:rsidP="00192D91">
      <w:pPr>
        <w:spacing w:after="200" w:line="240" w:lineRule="auto"/>
        <w:ind w:firstLine="720"/>
        <w:rPr>
          <w:del w:id="119" w:author="Erin Rice" w:date="2013-10-16T11:37:00Z"/>
          <w:rFonts w:ascii="Times New Roman" w:eastAsia="Calibri" w:hAnsi="Times New Roman" w:cs="Times New Roman"/>
          <w:lang w:val="en-GB"/>
          <w:rPrChange w:id="120" w:author="Erin Rice" w:date="2013-10-15T17:07:00Z">
            <w:rPr>
              <w:del w:id="121" w:author="Erin Rice" w:date="2013-10-16T11:37:00Z"/>
              <w:rFonts w:ascii="Times New Roman" w:eastAsia="Calibri" w:hAnsi="Times New Roman" w:cs="Times New Roman"/>
              <w:lang w:val="fr-FR"/>
            </w:rPr>
          </w:rPrChange>
        </w:rPr>
      </w:pPr>
      <w:del w:id="122" w:author="Erin Rice" w:date="2013-10-16T11:37:00Z">
        <w:r w:rsidRPr="00097F44">
          <w:rPr>
            <w:rFonts w:ascii="Times New Roman" w:eastAsia="Calibri" w:hAnsi="Times New Roman" w:cs="Times New Roman"/>
            <w:lang w:val="en-GB"/>
            <w:rPrChange w:id="123" w:author="Erin Rice" w:date="2013-10-15T17:07:00Z">
              <w:rPr>
                <w:rFonts w:ascii="Times New Roman" w:eastAsia="Calibri" w:hAnsi="Times New Roman" w:cs="Times New Roman"/>
                <w:lang w:val="fr-FR"/>
              </w:rPr>
            </w:rPrChange>
          </w:rPr>
          <w:delText xml:space="preserve">In order to focus their thoughts, the Zaria Art Society advanced their theory of </w:delText>
        </w:r>
      </w:del>
    </w:p>
    <w:p w:rsidR="00192D91" w:rsidRPr="00754E33" w:rsidDel="001F5C2E" w:rsidRDefault="00097F44" w:rsidP="00192D91">
      <w:pPr>
        <w:spacing w:after="200" w:line="240" w:lineRule="auto"/>
        <w:ind w:firstLine="720"/>
        <w:rPr>
          <w:del w:id="124" w:author="Erin Rice" w:date="2013-10-16T11:37:00Z"/>
          <w:rFonts w:ascii="Times New Roman" w:eastAsia="Calibri" w:hAnsi="Times New Roman" w:cs="Times New Roman"/>
          <w:lang w:val="en-GB"/>
          <w:rPrChange w:id="125" w:author="Erin Rice" w:date="2013-10-15T17:07:00Z">
            <w:rPr>
              <w:del w:id="126" w:author="Erin Rice" w:date="2013-10-16T11:37:00Z"/>
              <w:rFonts w:ascii="Times New Roman" w:eastAsia="Calibri" w:hAnsi="Times New Roman" w:cs="Times New Roman"/>
              <w:lang w:val="fr-FR"/>
            </w:rPr>
          </w:rPrChange>
        </w:rPr>
      </w:pPr>
      <w:del w:id="127" w:author="Erin Rice" w:date="2013-10-16T11:37:00Z">
        <w:r w:rsidRPr="00097F44">
          <w:rPr>
            <w:rFonts w:ascii="Times New Roman" w:eastAsia="Calibri" w:hAnsi="Times New Roman" w:cs="Times New Roman"/>
            <w:lang w:val="en-GB"/>
            <w:rPrChange w:id="128" w:author="Erin Rice" w:date="2013-10-15T17:07:00Z">
              <w:rPr>
                <w:rFonts w:ascii="Times New Roman" w:eastAsia="Calibri" w:hAnsi="Times New Roman" w:cs="Times New Roman"/>
                <w:lang w:val="fr-FR"/>
              </w:rPr>
            </w:rPrChange>
          </w:rPr>
          <w:delText xml:space="preserve">Natural Synthesis which, essentially, </w:delText>
        </w:r>
      </w:del>
      <w:del w:id="129" w:author="Erin Rice" w:date="2013-10-15T17:09:00Z">
        <w:r w:rsidRPr="00097F44">
          <w:rPr>
            <w:rFonts w:ascii="Times New Roman" w:eastAsia="Calibri" w:hAnsi="Times New Roman" w:cs="Times New Roman"/>
            <w:lang w:val="en-GB"/>
            <w:rPrChange w:id="130" w:author="Erin Rice" w:date="2013-10-15T17:07:00Z">
              <w:rPr>
                <w:rFonts w:ascii="Times New Roman" w:eastAsia="Calibri" w:hAnsi="Times New Roman" w:cs="Times New Roman"/>
                <w:lang w:val="fr-FR"/>
              </w:rPr>
            </w:rPrChange>
          </w:rPr>
          <w:delText>callled</w:delText>
        </w:r>
      </w:del>
      <w:del w:id="131" w:author="Erin Rice" w:date="2013-10-16T11:37:00Z">
        <w:r w:rsidRPr="00097F44">
          <w:rPr>
            <w:rFonts w:ascii="Times New Roman" w:eastAsia="Calibri" w:hAnsi="Times New Roman" w:cs="Times New Roman"/>
            <w:lang w:val="en-GB"/>
            <w:rPrChange w:id="132" w:author="Erin Rice" w:date="2013-10-15T17:07:00Z">
              <w:rPr>
                <w:rFonts w:ascii="Times New Roman" w:eastAsia="Calibri" w:hAnsi="Times New Roman" w:cs="Times New Roman"/>
                <w:lang w:val="fr-FR"/>
              </w:rPr>
            </w:rPrChange>
          </w:rPr>
          <w:delText xml:space="preserve"> for a merging of the best of the </w:delText>
        </w:r>
      </w:del>
    </w:p>
    <w:p w:rsidR="00192D91" w:rsidRPr="00754E33" w:rsidDel="001F5C2E" w:rsidRDefault="00097F44" w:rsidP="00192D91">
      <w:pPr>
        <w:spacing w:after="200" w:line="240" w:lineRule="auto"/>
        <w:ind w:firstLine="720"/>
        <w:rPr>
          <w:del w:id="133" w:author="Erin Rice" w:date="2013-10-16T11:37:00Z"/>
          <w:rFonts w:ascii="Times New Roman" w:eastAsia="Calibri" w:hAnsi="Times New Roman" w:cs="Times New Roman"/>
          <w:lang w:val="en-GB"/>
          <w:rPrChange w:id="134" w:author="Erin Rice" w:date="2013-10-15T17:07:00Z">
            <w:rPr>
              <w:del w:id="135" w:author="Erin Rice" w:date="2013-10-16T11:37:00Z"/>
              <w:rFonts w:ascii="Times New Roman" w:eastAsia="Calibri" w:hAnsi="Times New Roman" w:cs="Times New Roman"/>
              <w:lang w:val="fr-FR"/>
            </w:rPr>
          </w:rPrChange>
        </w:rPr>
      </w:pPr>
      <w:del w:id="136" w:author="Erin Rice" w:date="2013-10-16T11:37:00Z">
        <w:r w:rsidRPr="00097F44">
          <w:rPr>
            <w:rFonts w:ascii="Times New Roman" w:eastAsia="Calibri" w:hAnsi="Times New Roman" w:cs="Times New Roman"/>
            <w:lang w:val="en-GB"/>
            <w:rPrChange w:id="137" w:author="Erin Rice" w:date="2013-10-15T17:07:00Z">
              <w:rPr>
                <w:rFonts w:ascii="Times New Roman" w:eastAsia="Calibri" w:hAnsi="Times New Roman" w:cs="Times New Roman"/>
                <w:lang w:val="fr-FR"/>
              </w:rPr>
            </w:rPrChange>
          </w:rPr>
          <w:delText>indigenous art tradition, forms and ideas with the useful Western ones (</w:delText>
        </w:r>
      </w:del>
      <w:del w:id="138" w:author="Erin Rice" w:date="2013-10-15T17:03:00Z">
        <w:r w:rsidRPr="00097F44">
          <w:rPr>
            <w:rFonts w:ascii="Times New Roman" w:eastAsia="Calibri" w:hAnsi="Times New Roman" w:cs="Times New Roman"/>
            <w:lang w:val="en-GB"/>
            <w:rPrChange w:id="139" w:author="Erin Rice" w:date="2013-10-15T17:07:00Z">
              <w:rPr>
                <w:rFonts w:ascii="Times New Roman" w:eastAsia="Calibri" w:hAnsi="Times New Roman" w:cs="Times New Roman"/>
                <w:lang w:val="fr-FR"/>
              </w:rPr>
            </w:rPrChange>
          </w:rPr>
          <w:delText xml:space="preserve">Chika </w:delText>
        </w:r>
      </w:del>
      <w:del w:id="140" w:author="Erin Rice" w:date="2013-10-16T11:37:00Z">
        <w:r w:rsidRPr="00097F44">
          <w:rPr>
            <w:rFonts w:ascii="Times New Roman" w:eastAsia="Calibri" w:hAnsi="Times New Roman" w:cs="Times New Roman"/>
            <w:lang w:val="en-GB"/>
            <w:rPrChange w:id="141" w:author="Erin Rice" w:date="2013-10-15T17:07:00Z">
              <w:rPr>
                <w:rFonts w:ascii="Times New Roman" w:eastAsia="Calibri" w:hAnsi="Times New Roman" w:cs="Times New Roman"/>
                <w:lang w:val="fr-FR"/>
              </w:rPr>
            </w:rPrChange>
          </w:rPr>
          <w:delText>Okeke, 1999.)</w:delText>
        </w:r>
      </w:del>
    </w:p>
    <w:p w:rsidR="002B371B" w:rsidRPr="00754E33" w:rsidRDefault="002B371B" w:rsidP="00192D91">
      <w:pPr>
        <w:spacing w:after="200" w:line="240" w:lineRule="auto"/>
        <w:ind w:firstLine="720"/>
        <w:rPr>
          <w:rFonts w:ascii="Times New Roman" w:eastAsia="Calibri" w:hAnsi="Times New Roman" w:cs="Times New Roman"/>
          <w:lang w:val="en-GB"/>
          <w:rPrChange w:id="142" w:author="Erin Rice" w:date="2013-10-15T17:07:00Z">
            <w:rPr>
              <w:rFonts w:ascii="Times New Roman" w:eastAsia="Calibri" w:hAnsi="Times New Roman" w:cs="Times New Roman"/>
              <w:lang w:val="fr-FR"/>
            </w:rPr>
          </w:rPrChange>
        </w:rPr>
      </w:pPr>
    </w:p>
    <w:p w:rsidR="000E7DD9" w:rsidRDefault="00A343D4" w:rsidP="00192D91">
      <w:pPr>
        <w:spacing w:after="200" w:line="480" w:lineRule="auto"/>
        <w:jc w:val="both"/>
        <w:rPr>
          <w:del w:id="143" w:author="Unknown"/>
          <w:rFonts w:ascii="Times New Roman" w:eastAsia="Calibri" w:hAnsi="Times New Roman" w:cs="Times New Roman"/>
          <w:sz w:val="24"/>
          <w:szCs w:val="24"/>
          <w:lang w:val="en-GB"/>
        </w:rPr>
      </w:pPr>
      <w:ins w:id="144" w:author="Erin Rice" w:date="2013-10-16T11:31:00Z">
        <w:r>
          <w:rPr>
            <w:rFonts w:ascii="Times New Roman" w:eastAsia="Calibri" w:hAnsi="Times New Roman" w:cs="Times New Roman"/>
            <w:sz w:val="24"/>
            <w:szCs w:val="24"/>
            <w:lang w:val="en-GB"/>
          </w:rPr>
          <w:t xml:space="preserve">Members of the Zaria Art Society were concerned with the increasing influence of foreign cultural values and traditions on art in Nigeria and the consequent erasure or denial of local artistic traditions and ideas. </w:t>
        </w:r>
      </w:ins>
      <w:r w:rsidR="00097F44" w:rsidRPr="00097F44">
        <w:rPr>
          <w:rFonts w:ascii="Times New Roman" w:eastAsia="Calibri" w:hAnsi="Times New Roman" w:cs="Times New Roman"/>
          <w:sz w:val="24"/>
          <w:szCs w:val="24"/>
          <w:lang w:val="en-GB"/>
          <w:rPrChange w:id="145" w:author="Erin Rice" w:date="2013-10-15T17:07:00Z">
            <w:rPr>
              <w:rFonts w:ascii="Times New Roman" w:eastAsia="Calibri" w:hAnsi="Times New Roman" w:cs="Times New Roman"/>
              <w:sz w:val="24"/>
              <w:szCs w:val="24"/>
              <w:lang w:val="fr-FR"/>
            </w:rPr>
          </w:rPrChange>
        </w:rPr>
        <w:t>Th</w:t>
      </w:r>
      <w:ins w:id="146" w:author="Erin Rice" w:date="2013-10-16T12:10:00Z">
        <w:r w:rsidR="00D363EE">
          <w:rPr>
            <w:rFonts w:ascii="Times New Roman" w:eastAsia="Calibri" w:hAnsi="Times New Roman" w:cs="Times New Roman"/>
            <w:sz w:val="24"/>
            <w:szCs w:val="24"/>
            <w:lang w:val="en-GB"/>
          </w:rPr>
          <w:t>us, th</w:t>
        </w:r>
      </w:ins>
      <w:r w:rsidR="00097F44" w:rsidRPr="00097F44">
        <w:rPr>
          <w:rFonts w:ascii="Times New Roman" w:eastAsia="Calibri" w:hAnsi="Times New Roman" w:cs="Times New Roman"/>
          <w:sz w:val="24"/>
          <w:szCs w:val="24"/>
          <w:lang w:val="en-GB"/>
          <w:rPrChange w:id="147" w:author="Erin Rice" w:date="2013-10-15T17:07:00Z">
            <w:rPr>
              <w:rFonts w:ascii="Times New Roman" w:eastAsia="Calibri" w:hAnsi="Times New Roman" w:cs="Times New Roman"/>
              <w:sz w:val="24"/>
              <w:szCs w:val="24"/>
              <w:lang w:val="fr-FR"/>
            </w:rPr>
          </w:rPrChange>
        </w:rPr>
        <w:t>e concept of ‘Natural Synthesis’</w:t>
      </w:r>
      <w:del w:id="148" w:author="Erin Rice" w:date="2013-10-16T10:38:00Z">
        <w:r w:rsidR="00097F44" w:rsidRPr="00097F44">
          <w:rPr>
            <w:rFonts w:ascii="Times New Roman" w:eastAsia="Calibri" w:hAnsi="Times New Roman" w:cs="Times New Roman"/>
            <w:sz w:val="24"/>
            <w:szCs w:val="24"/>
            <w:lang w:val="en-GB"/>
            <w:rPrChange w:id="149" w:author="Erin Rice" w:date="2013-10-15T17:07:00Z">
              <w:rPr>
                <w:rFonts w:ascii="Times New Roman" w:eastAsia="Calibri" w:hAnsi="Times New Roman" w:cs="Times New Roman"/>
                <w:sz w:val="24"/>
                <w:szCs w:val="24"/>
                <w:lang w:val="fr-FR"/>
              </w:rPr>
            </w:rPrChange>
          </w:rPr>
          <w:delText>,</w:delText>
        </w:r>
      </w:del>
      <w:r w:rsidR="00097F44" w:rsidRPr="00097F44">
        <w:rPr>
          <w:rFonts w:ascii="Times New Roman" w:eastAsia="Calibri" w:hAnsi="Times New Roman" w:cs="Times New Roman"/>
          <w:sz w:val="24"/>
          <w:szCs w:val="24"/>
          <w:lang w:val="en-GB"/>
          <w:rPrChange w:id="150" w:author="Erin Rice" w:date="2013-10-15T17:07:00Z">
            <w:rPr>
              <w:rFonts w:ascii="Times New Roman" w:eastAsia="Calibri" w:hAnsi="Times New Roman" w:cs="Times New Roman"/>
              <w:sz w:val="24"/>
              <w:szCs w:val="24"/>
              <w:lang w:val="fr-FR"/>
            </w:rPr>
          </w:rPrChange>
        </w:rPr>
        <w:t xml:space="preserve"> </w:t>
      </w:r>
      <w:ins w:id="151" w:author="Erin Rice" w:date="2013-10-16T10:38:00Z">
        <w:r w:rsidR="003A630C">
          <w:rPr>
            <w:rFonts w:ascii="Times New Roman" w:eastAsia="Calibri" w:hAnsi="Times New Roman" w:cs="Times New Roman"/>
            <w:sz w:val="24"/>
            <w:szCs w:val="24"/>
            <w:lang w:val="en-GB"/>
          </w:rPr>
          <w:t>w</w:t>
        </w:r>
      </w:ins>
      <w:del w:id="152" w:author="Erin Rice" w:date="2013-10-16T10:38:00Z">
        <w:r w:rsidR="00097F44" w:rsidRPr="00097F44">
          <w:rPr>
            <w:rFonts w:ascii="Times New Roman" w:eastAsia="Calibri" w:hAnsi="Times New Roman" w:cs="Times New Roman"/>
            <w:sz w:val="24"/>
            <w:szCs w:val="24"/>
            <w:lang w:val="en-GB"/>
            <w:rPrChange w:id="153" w:author="Erin Rice" w:date="2013-10-15T17:07:00Z">
              <w:rPr>
                <w:rFonts w:ascii="Times New Roman" w:eastAsia="Calibri" w:hAnsi="Times New Roman" w:cs="Times New Roman"/>
                <w:sz w:val="24"/>
                <w:szCs w:val="24"/>
                <w:lang w:val="fr-FR"/>
              </w:rPr>
            </w:rPrChange>
          </w:rPr>
          <w:delText xml:space="preserve">which involves the conflation of indigenous visual art with useful western ones into their creativity, </w:delText>
        </w:r>
      </w:del>
      <w:r w:rsidR="00097F44" w:rsidRPr="00097F44">
        <w:rPr>
          <w:rFonts w:ascii="Times New Roman" w:eastAsia="Calibri" w:hAnsi="Times New Roman" w:cs="Times New Roman"/>
          <w:sz w:val="24"/>
          <w:szCs w:val="24"/>
          <w:lang w:val="en-GB"/>
          <w:rPrChange w:id="154" w:author="Erin Rice" w:date="2013-10-15T17:07:00Z">
            <w:rPr>
              <w:rFonts w:ascii="Times New Roman" w:eastAsia="Calibri" w:hAnsi="Times New Roman" w:cs="Times New Roman"/>
              <w:sz w:val="24"/>
              <w:szCs w:val="24"/>
              <w:lang w:val="fr-FR"/>
            </w:rPr>
          </w:rPrChange>
        </w:rPr>
        <w:t>as</w:t>
      </w:r>
      <w:del w:id="155" w:author="Erin Rice" w:date="2013-10-16T10:42:00Z">
        <w:r w:rsidR="00097F44" w:rsidRPr="00097F44">
          <w:rPr>
            <w:rFonts w:ascii="Times New Roman" w:eastAsia="Calibri" w:hAnsi="Times New Roman" w:cs="Times New Roman"/>
            <w:sz w:val="24"/>
            <w:szCs w:val="24"/>
            <w:lang w:val="en-GB"/>
            <w:rPrChange w:id="156" w:author="Erin Rice" w:date="2013-10-15T17:07:00Z">
              <w:rPr>
                <w:rFonts w:ascii="Times New Roman" w:eastAsia="Calibri" w:hAnsi="Times New Roman" w:cs="Times New Roman"/>
                <w:sz w:val="24"/>
                <w:szCs w:val="24"/>
                <w:lang w:val="fr-FR"/>
              </w:rPr>
            </w:rPrChange>
          </w:rPr>
          <w:delText xml:space="preserve"> was</w:delText>
        </w:r>
      </w:del>
      <w:r w:rsidR="00097F44" w:rsidRPr="00097F44">
        <w:rPr>
          <w:rFonts w:ascii="Times New Roman" w:eastAsia="Calibri" w:hAnsi="Times New Roman" w:cs="Times New Roman"/>
          <w:sz w:val="24"/>
          <w:szCs w:val="24"/>
          <w:lang w:val="en-GB"/>
          <w:rPrChange w:id="157" w:author="Erin Rice" w:date="2013-10-15T17:07:00Z">
            <w:rPr>
              <w:rFonts w:ascii="Times New Roman" w:eastAsia="Calibri" w:hAnsi="Times New Roman" w:cs="Times New Roman"/>
              <w:sz w:val="24"/>
              <w:szCs w:val="24"/>
              <w:lang w:val="fr-FR"/>
            </w:rPr>
          </w:rPrChange>
        </w:rPr>
        <w:t xml:space="preserve"> </w:t>
      </w:r>
      <w:ins w:id="158" w:author="Erin Rice" w:date="2013-10-16T12:11:00Z">
        <w:r w:rsidR="00D363EE">
          <w:rPr>
            <w:rFonts w:ascii="Times New Roman" w:eastAsia="Calibri" w:hAnsi="Times New Roman" w:cs="Times New Roman"/>
            <w:sz w:val="24"/>
            <w:szCs w:val="24"/>
            <w:lang w:val="en-GB"/>
          </w:rPr>
          <w:t xml:space="preserve">conceived of and </w:t>
        </w:r>
      </w:ins>
      <w:r w:rsidR="00097F44" w:rsidRPr="00097F44">
        <w:rPr>
          <w:rFonts w:ascii="Times New Roman" w:eastAsia="Calibri" w:hAnsi="Times New Roman" w:cs="Times New Roman"/>
          <w:sz w:val="24"/>
          <w:szCs w:val="24"/>
          <w:lang w:val="en-GB"/>
          <w:rPrChange w:id="159" w:author="Erin Rice" w:date="2013-10-15T17:07:00Z">
            <w:rPr>
              <w:rFonts w:ascii="Times New Roman" w:eastAsia="Calibri" w:hAnsi="Times New Roman" w:cs="Times New Roman"/>
              <w:sz w:val="24"/>
              <w:szCs w:val="24"/>
              <w:lang w:val="fr-FR"/>
            </w:rPr>
          </w:rPrChange>
        </w:rPr>
        <w:t xml:space="preserve">advocated by the group’s founder, </w:t>
      </w:r>
      <w:proofErr w:type="spellStart"/>
      <w:r w:rsidR="00097F44" w:rsidRPr="00097F44">
        <w:rPr>
          <w:rFonts w:ascii="Times New Roman" w:eastAsia="Calibri" w:hAnsi="Times New Roman" w:cs="Times New Roman"/>
          <w:sz w:val="24"/>
          <w:szCs w:val="24"/>
          <w:lang w:val="en-GB"/>
          <w:rPrChange w:id="160" w:author="Erin Rice" w:date="2013-10-15T17:07:00Z">
            <w:rPr>
              <w:rFonts w:ascii="Times New Roman" w:eastAsia="Calibri" w:hAnsi="Times New Roman" w:cs="Times New Roman"/>
              <w:sz w:val="24"/>
              <w:szCs w:val="24"/>
              <w:lang w:val="fr-FR"/>
            </w:rPr>
          </w:rPrChange>
        </w:rPr>
        <w:t>Uche</w:t>
      </w:r>
      <w:proofErr w:type="spellEnd"/>
      <w:r w:rsidR="00097F44" w:rsidRPr="00097F44">
        <w:rPr>
          <w:rFonts w:ascii="Times New Roman" w:eastAsia="Calibri" w:hAnsi="Times New Roman" w:cs="Times New Roman"/>
          <w:sz w:val="24"/>
          <w:szCs w:val="24"/>
          <w:lang w:val="en-GB"/>
          <w:rPrChange w:id="161" w:author="Erin Rice" w:date="2013-10-15T17:07:00Z">
            <w:rPr>
              <w:rFonts w:ascii="Times New Roman" w:eastAsia="Calibri" w:hAnsi="Times New Roman" w:cs="Times New Roman"/>
              <w:sz w:val="24"/>
              <w:szCs w:val="24"/>
              <w:lang w:val="fr-FR"/>
            </w:rPr>
          </w:rPrChange>
        </w:rPr>
        <w:t xml:space="preserve"> </w:t>
      </w:r>
      <w:proofErr w:type="spellStart"/>
      <w:r w:rsidR="00097F44" w:rsidRPr="00097F44">
        <w:rPr>
          <w:rFonts w:ascii="Times New Roman" w:eastAsia="Calibri" w:hAnsi="Times New Roman" w:cs="Times New Roman"/>
          <w:sz w:val="24"/>
          <w:szCs w:val="24"/>
          <w:lang w:val="en-GB"/>
          <w:rPrChange w:id="162" w:author="Erin Rice" w:date="2013-10-15T17:07:00Z">
            <w:rPr>
              <w:rFonts w:ascii="Times New Roman" w:eastAsia="Calibri" w:hAnsi="Times New Roman" w:cs="Times New Roman"/>
              <w:sz w:val="24"/>
              <w:szCs w:val="24"/>
              <w:lang w:val="fr-FR"/>
            </w:rPr>
          </w:rPrChange>
        </w:rPr>
        <w:t>Okeke</w:t>
      </w:r>
      <w:proofErr w:type="spellEnd"/>
      <w:ins w:id="163" w:author="Erin Rice" w:date="2013-10-16T10:38:00Z">
        <w:r w:rsidR="003A630C">
          <w:rPr>
            <w:rFonts w:ascii="Times New Roman" w:eastAsia="Calibri" w:hAnsi="Times New Roman" w:cs="Times New Roman"/>
            <w:sz w:val="24"/>
            <w:szCs w:val="24"/>
            <w:lang w:val="en-GB"/>
          </w:rPr>
          <w:t>.</w:t>
        </w:r>
      </w:ins>
      <w:r w:rsidR="00097F44" w:rsidRPr="00097F44">
        <w:rPr>
          <w:rFonts w:ascii="Times New Roman" w:eastAsia="Calibri" w:hAnsi="Times New Roman" w:cs="Times New Roman"/>
          <w:sz w:val="24"/>
          <w:szCs w:val="24"/>
          <w:lang w:val="en-GB"/>
          <w:rPrChange w:id="164" w:author="Erin Rice" w:date="2013-10-15T17:07:00Z">
            <w:rPr>
              <w:rFonts w:ascii="Times New Roman" w:eastAsia="Calibri" w:hAnsi="Times New Roman" w:cs="Times New Roman"/>
              <w:sz w:val="24"/>
              <w:szCs w:val="24"/>
              <w:lang w:val="fr-FR"/>
            </w:rPr>
          </w:rPrChange>
        </w:rPr>
        <w:t xml:space="preserve"> </w:t>
      </w:r>
      <w:del w:id="165" w:author="Erin Rice" w:date="2013-10-16T10:38:00Z">
        <w:r w:rsidR="00097F44" w:rsidRPr="00097F44">
          <w:rPr>
            <w:rFonts w:ascii="Times New Roman" w:eastAsia="Calibri" w:hAnsi="Times New Roman" w:cs="Times New Roman"/>
            <w:sz w:val="24"/>
            <w:szCs w:val="24"/>
            <w:lang w:val="en-GB"/>
            <w:rPrChange w:id="166" w:author="Erin Rice" w:date="2013-10-15T17:07:00Z">
              <w:rPr>
                <w:rFonts w:ascii="Times New Roman" w:eastAsia="Calibri" w:hAnsi="Times New Roman" w:cs="Times New Roman"/>
                <w:sz w:val="24"/>
                <w:szCs w:val="24"/>
                <w:lang w:val="fr-FR"/>
              </w:rPr>
            </w:rPrChange>
          </w:rPr>
          <w:delText xml:space="preserve">was central to the Zaria Art Society’s ideology. </w:delText>
        </w:r>
      </w:del>
      <w:r w:rsidR="00097F44" w:rsidRPr="00097F44">
        <w:rPr>
          <w:rFonts w:ascii="Times New Roman" w:eastAsia="Calibri" w:hAnsi="Times New Roman" w:cs="Times New Roman"/>
          <w:sz w:val="24"/>
          <w:szCs w:val="24"/>
          <w:lang w:val="en-GB"/>
          <w:rPrChange w:id="167" w:author="Erin Rice" w:date="2013-10-15T17:07:00Z">
            <w:rPr>
              <w:rFonts w:ascii="Times New Roman" w:eastAsia="Calibri" w:hAnsi="Times New Roman" w:cs="Times New Roman"/>
              <w:sz w:val="24"/>
              <w:szCs w:val="24"/>
              <w:lang w:val="fr-FR"/>
            </w:rPr>
          </w:rPrChange>
        </w:rPr>
        <w:t>Members of the group</w:t>
      </w:r>
      <w:ins w:id="168" w:author="Erin Rice" w:date="2013-10-16T11:35:00Z">
        <w:r>
          <w:rPr>
            <w:rFonts w:ascii="Times New Roman" w:eastAsia="Calibri" w:hAnsi="Times New Roman" w:cs="Times New Roman"/>
            <w:sz w:val="24"/>
            <w:szCs w:val="24"/>
            <w:lang w:val="en-GB"/>
          </w:rPr>
          <w:t>,</w:t>
        </w:r>
      </w:ins>
      <w:r w:rsidR="00097F44" w:rsidRPr="00097F44">
        <w:rPr>
          <w:rFonts w:ascii="Times New Roman" w:eastAsia="Calibri" w:hAnsi="Times New Roman" w:cs="Times New Roman"/>
          <w:sz w:val="24"/>
          <w:szCs w:val="24"/>
          <w:lang w:val="en-GB"/>
          <w:rPrChange w:id="169" w:author="Erin Rice" w:date="2013-10-15T17:07:00Z">
            <w:rPr>
              <w:rFonts w:ascii="Times New Roman" w:eastAsia="Calibri" w:hAnsi="Times New Roman" w:cs="Times New Roman"/>
              <w:sz w:val="24"/>
              <w:szCs w:val="24"/>
              <w:lang w:val="fr-FR"/>
            </w:rPr>
          </w:rPrChange>
        </w:rPr>
        <w:t xml:space="preserve"> includ</w:t>
      </w:r>
      <w:del w:id="170" w:author="Erin Rice" w:date="2013-10-16T11:35:00Z">
        <w:r w:rsidR="00097F44" w:rsidRPr="00097F44">
          <w:rPr>
            <w:rFonts w:ascii="Times New Roman" w:eastAsia="Calibri" w:hAnsi="Times New Roman" w:cs="Times New Roman"/>
            <w:sz w:val="24"/>
            <w:szCs w:val="24"/>
            <w:lang w:val="en-GB"/>
            <w:rPrChange w:id="171" w:author="Erin Rice" w:date="2013-10-15T17:07:00Z">
              <w:rPr>
                <w:rFonts w:ascii="Times New Roman" w:eastAsia="Calibri" w:hAnsi="Times New Roman" w:cs="Times New Roman"/>
                <w:sz w:val="24"/>
                <w:szCs w:val="24"/>
                <w:lang w:val="fr-FR"/>
              </w:rPr>
            </w:rPrChange>
          </w:rPr>
          <w:delText>ed;</w:delText>
        </w:r>
      </w:del>
      <w:ins w:id="172" w:author="Erin Rice" w:date="2013-10-16T11:35:00Z">
        <w:r>
          <w:rPr>
            <w:rFonts w:ascii="Times New Roman" w:eastAsia="Calibri" w:hAnsi="Times New Roman" w:cs="Times New Roman"/>
            <w:sz w:val="24"/>
            <w:szCs w:val="24"/>
            <w:lang w:val="en-GB"/>
          </w:rPr>
          <w:t>ing</w:t>
        </w:r>
      </w:ins>
      <w:r w:rsidR="00097F44" w:rsidRPr="00097F44">
        <w:rPr>
          <w:rFonts w:ascii="Times New Roman" w:eastAsia="Calibri" w:hAnsi="Times New Roman" w:cs="Times New Roman"/>
          <w:sz w:val="24"/>
          <w:szCs w:val="24"/>
          <w:lang w:val="en-GB"/>
          <w:rPrChange w:id="173" w:author="Erin Rice" w:date="2013-10-15T17:07:00Z">
            <w:rPr>
              <w:rFonts w:ascii="Times New Roman" w:eastAsia="Calibri" w:hAnsi="Times New Roman" w:cs="Times New Roman"/>
              <w:sz w:val="24"/>
              <w:szCs w:val="24"/>
              <w:lang w:val="fr-FR"/>
            </w:rPr>
          </w:rPrChange>
        </w:rPr>
        <w:t xml:space="preserve"> Bruce </w:t>
      </w:r>
      <w:proofErr w:type="spellStart"/>
      <w:r w:rsidR="00097F44" w:rsidRPr="00097F44">
        <w:rPr>
          <w:rFonts w:ascii="Times New Roman" w:eastAsia="Calibri" w:hAnsi="Times New Roman" w:cs="Times New Roman"/>
          <w:sz w:val="24"/>
          <w:szCs w:val="24"/>
          <w:lang w:val="en-GB"/>
          <w:rPrChange w:id="174" w:author="Erin Rice" w:date="2013-10-15T17:07:00Z">
            <w:rPr>
              <w:rFonts w:ascii="Times New Roman" w:eastAsia="Calibri" w:hAnsi="Times New Roman" w:cs="Times New Roman"/>
              <w:sz w:val="24"/>
              <w:szCs w:val="24"/>
              <w:lang w:val="fr-FR"/>
            </w:rPr>
          </w:rPrChange>
        </w:rPr>
        <w:t>Onobrakpeya</w:t>
      </w:r>
      <w:proofErr w:type="spellEnd"/>
      <w:r w:rsidR="00097F44" w:rsidRPr="00097F44">
        <w:rPr>
          <w:rFonts w:ascii="Times New Roman" w:eastAsia="Calibri" w:hAnsi="Times New Roman" w:cs="Times New Roman"/>
          <w:sz w:val="24"/>
          <w:szCs w:val="24"/>
          <w:lang w:val="en-GB"/>
          <w:rPrChange w:id="175" w:author="Erin Rice" w:date="2013-10-15T17:07:00Z">
            <w:rPr>
              <w:rFonts w:ascii="Times New Roman" w:eastAsia="Calibri" w:hAnsi="Times New Roman" w:cs="Times New Roman"/>
              <w:sz w:val="24"/>
              <w:szCs w:val="24"/>
              <w:lang w:val="fr-FR"/>
            </w:rPr>
          </w:rPrChange>
        </w:rPr>
        <w:t xml:space="preserve">, Demas </w:t>
      </w:r>
      <w:proofErr w:type="spellStart"/>
      <w:r w:rsidR="00097F44" w:rsidRPr="00097F44">
        <w:rPr>
          <w:rFonts w:ascii="Times New Roman" w:eastAsia="Calibri" w:hAnsi="Times New Roman" w:cs="Times New Roman"/>
          <w:sz w:val="24"/>
          <w:szCs w:val="24"/>
          <w:lang w:val="en-GB"/>
          <w:rPrChange w:id="176" w:author="Erin Rice" w:date="2013-10-15T17:07:00Z">
            <w:rPr>
              <w:rFonts w:ascii="Times New Roman" w:eastAsia="Calibri" w:hAnsi="Times New Roman" w:cs="Times New Roman"/>
              <w:sz w:val="24"/>
              <w:szCs w:val="24"/>
              <w:lang w:val="fr-FR"/>
            </w:rPr>
          </w:rPrChange>
        </w:rPr>
        <w:t>Nwoko</w:t>
      </w:r>
      <w:proofErr w:type="spellEnd"/>
      <w:r w:rsidR="00097F44" w:rsidRPr="00097F44">
        <w:rPr>
          <w:rFonts w:ascii="Times New Roman" w:eastAsia="Calibri" w:hAnsi="Times New Roman" w:cs="Times New Roman"/>
          <w:sz w:val="24"/>
          <w:szCs w:val="24"/>
          <w:lang w:val="en-GB"/>
          <w:rPrChange w:id="177" w:author="Erin Rice" w:date="2013-10-15T17:07:00Z">
            <w:rPr>
              <w:rFonts w:ascii="Times New Roman" w:eastAsia="Calibri" w:hAnsi="Times New Roman" w:cs="Times New Roman"/>
              <w:sz w:val="24"/>
              <w:szCs w:val="24"/>
              <w:lang w:val="fr-FR"/>
            </w:rPr>
          </w:rPrChange>
        </w:rPr>
        <w:t xml:space="preserve">, Yusuf </w:t>
      </w:r>
      <w:proofErr w:type="spellStart"/>
      <w:r w:rsidR="00097F44" w:rsidRPr="00097F44">
        <w:rPr>
          <w:rFonts w:ascii="Times New Roman" w:eastAsia="Calibri" w:hAnsi="Times New Roman" w:cs="Times New Roman"/>
          <w:sz w:val="24"/>
          <w:szCs w:val="24"/>
          <w:lang w:val="en-GB"/>
          <w:rPrChange w:id="178" w:author="Erin Rice" w:date="2013-10-15T17:07:00Z">
            <w:rPr>
              <w:rFonts w:ascii="Times New Roman" w:eastAsia="Calibri" w:hAnsi="Times New Roman" w:cs="Times New Roman"/>
              <w:sz w:val="24"/>
              <w:szCs w:val="24"/>
              <w:lang w:val="fr-FR"/>
            </w:rPr>
          </w:rPrChange>
        </w:rPr>
        <w:t>Grillo</w:t>
      </w:r>
      <w:proofErr w:type="spellEnd"/>
      <w:r w:rsidR="00097F44" w:rsidRPr="00097F44">
        <w:rPr>
          <w:rFonts w:ascii="Times New Roman" w:eastAsia="Calibri" w:hAnsi="Times New Roman" w:cs="Times New Roman"/>
          <w:sz w:val="24"/>
          <w:szCs w:val="24"/>
          <w:lang w:val="en-GB"/>
          <w:rPrChange w:id="179" w:author="Erin Rice" w:date="2013-10-15T17:07:00Z">
            <w:rPr>
              <w:rFonts w:ascii="Times New Roman" w:eastAsia="Calibri" w:hAnsi="Times New Roman" w:cs="Times New Roman"/>
              <w:sz w:val="24"/>
              <w:szCs w:val="24"/>
              <w:lang w:val="fr-FR"/>
            </w:rPr>
          </w:rPrChange>
        </w:rPr>
        <w:t xml:space="preserve">, Simon </w:t>
      </w:r>
      <w:proofErr w:type="spellStart"/>
      <w:r w:rsidR="00097F44" w:rsidRPr="00097F44">
        <w:rPr>
          <w:rFonts w:ascii="Times New Roman" w:eastAsia="Calibri" w:hAnsi="Times New Roman" w:cs="Times New Roman"/>
          <w:sz w:val="24"/>
          <w:szCs w:val="24"/>
          <w:lang w:val="en-GB"/>
          <w:rPrChange w:id="180" w:author="Erin Rice" w:date="2013-10-15T17:07:00Z">
            <w:rPr>
              <w:rFonts w:ascii="Times New Roman" w:eastAsia="Calibri" w:hAnsi="Times New Roman" w:cs="Times New Roman"/>
              <w:sz w:val="24"/>
              <w:szCs w:val="24"/>
              <w:lang w:val="fr-FR"/>
            </w:rPr>
          </w:rPrChange>
        </w:rPr>
        <w:t>Okeke</w:t>
      </w:r>
      <w:proofErr w:type="spellEnd"/>
      <w:r w:rsidR="00097F44" w:rsidRPr="00097F44">
        <w:rPr>
          <w:rFonts w:ascii="Times New Roman" w:eastAsia="Calibri" w:hAnsi="Times New Roman" w:cs="Times New Roman"/>
          <w:sz w:val="24"/>
          <w:szCs w:val="24"/>
          <w:lang w:val="en-GB"/>
          <w:rPrChange w:id="181" w:author="Erin Rice" w:date="2013-10-15T17:07:00Z">
            <w:rPr>
              <w:rFonts w:ascii="Times New Roman" w:eastAsia="Calibri" w:hAnsi="Times New Roman" w:cs="Times New Roman"/>
              <w:sz w:val="24"/>
              <w:szCs w:val="24"/>
              <w:lang w:val="fr-FR"/>
            </w:rPr>
          </w:rPrChange>
        </w:rPr>
        <w:t xml:space="preserve">, </w:t>
      </w:r>
      <w:proofErr w:type="spellStart"/>
      <w:r w:rsidR="00097F44" w:rsidRPr="00097F44">
        <w:rPr>
          <w:rFonts w:ascii="Times New Roman" w:eastAsia="Calibri" w:hAnsi="Times New Roman" w:cs="Times New Roman"/>
          <w:sz w:val="24"/>
          <w:szCs w:val="24"/>
          <w:lang w:val="en-GB"/>
          <w:rPrChange w:id="182" w:author="Erin Rice" w:date="2013-10-15T17:07:00Z">
            <w:rPr>
              <w:rFonts w:ascii="Times New Roman" w:eastAsia="Calibri" w:hAnsi="Times New Roman" w:cs="Times New Roman"/>
              <w:sz w:val="24"/>
              <w:szCs w:val="24"/>
              <w:lang w:val="fr-FR"/>
            </w:rPr>
          </w:rPrChange>
        </w:rPr>
        <w:t>Jimoh</w:t>
      </w:r>
      <w:proofErr w:type="spellEnd"/>
      <w:r w:rsidR="00097F44" w:rsidRPr="00097F44">
        <w:rPr>
          <w:rFonts w:ascii="Times New Roman" w:eastAsia="Calibri" w:hAnsi="Times New Roman" w:cs="Times New Roman"/>
          <w:sz w:val="24"/>
          <w:szCs w:val="24"/>
          <w:lang w:val="en-GB"/>
          <w:rPrChange w:id="183" w:author="Erin Rice" w:date="2013-10-15T17:07:00Z">
            <w:rPr>
              <w:rFonts w:ascii="Times New Roman" w:eastAsia="Calibri" w:hAnsi="Times New Roman" w:cs="Times New Roman"/>
              <w:sz w:val="24"/>
              <w:szCs w:val="24"/>
              <w:lang w:val="fr-FR"/>
            </w:rPr>
          </w:rPrChange>
        </w:rPr>
        <w:t xml:space="preserve"> </w:t>
      </w:r>
      <w:proofErr w:type="spellStart"/>
      <w:r w:rsidR="00097F44" w:rsidRPr="00097F44">
        <w:rPr>
          <w:rFonts w:ascii="Times New Roman" w:eastAsia="Calibri" w:hAnsi="Times New Roman" w:cs="Times New Roman"/>
          <w:sz w:val="24"/>
          <w:szCs w:val="24"/>
          <w:lang w:val="en-GB"/>
          <w:rPrChange w:id="184" w:author="Erin Rice" w:date="2013-10-15T17:07:00Z">
            <w:rPr>
              <w:rFonts w:ascii="Times New Roman" w:eastAsia="Calibri" w:hAnsi="Times New Roman" w:cs="Times New Roman"/>
              <w:sz w:val="24"/>
              <w:szCs w:val="24"/>
              <w:lang w:val="fr-FR"/>
            </w:rPr>
          </w:rPrChange>
        </w:rPr>
        <w:t>Akolo</w:t>
      </w:r>
      <w:proofErr w:type="spellEnd"/>
      <w:r w:rsidR="00097F44" w:rsidRPr="00097F44">
        <w:rPr>
          <w:rFonts w:ascii="Times New Roman" w:eastAsia="Calibri" w:hAnsi="Times New Roman" w:cs="Times New Roman"/>
          <w:sz w:val="24"/>
          <w:szCs w:val="24"/>
          <w:lang w:val="en-GB"/>
          <w:rPrChange w:id="185" w:author="Erin Rice" w:date="2013-10-15T17:07:00Z">
            <w:rPr>
              <w:rFonts w:ascii="Times New Roman" w:eastAsia="Calibri" w:hAnsi="Times New Roman" w:cs="Times New Roman"/>
              <w:sz w:val="24"/>
              <w:szCs w:val="24"/>
              <w:lang w:val="fr-FR"/>
            </w:rPr>
          </w:rPrChange>
        </w:rPr>
        <w:t xml:space="preserve">, </w:t>
      </w:r>
      <w:proofErr w:type="spellStart"/>
      <w:r w:rsidR="00097F44" w:rsidRPr="00097F44">
        <w:rPr>
          <w:rFonts w:ascii="Times New Roman" w:eastAsia="Calibri" w:hAnsi="Times New Roman" w:cs="Times New Roman"/>
          <w:sz w:val="24"/>
          <w:szCs w:val="24"/>
          <w:lang w:val="en-GB"/>
          <w:rPrChange w:id="186" w:author="Erin Rice" w:date="2013-10-15T17:07:00Z">
            <w:rPr>
              <w:rFonts w:ascii="Times New Roman" w:eastAsia="Calibri" w:hAnsi="Times New Roman" w:cs="Times New Roman"/>
              <w:sz w:val="24"/>
              <w:szCs w:val="24"/>
              <w:lang w:val="fr-FR"/>
            </w:rPr>
          </w:rPrChange>
        </w:rPr>
        <w:t>Oseloka</w:t>
      </w:r>
      <w:proofErr w:type="spellEnd"/>
      <w:r w:rsidR="00097F44" w:rsidRPr="00097F44">
        <w:rPr>
          <w:rFonts w:ascii="Times New Roman" w:eastAsia="Calibri" w:hAnsi="Times New Roman" w:cs="Times New Roman"/>
          <w:sz w:val="24"/>
          <w:szCs w:val="24"/>
          <w:lang w:val="en-GB"/>
          <w:rPrChange w:id="187" w:author="Erin Rice" w:date="2013-10-15T17:07:00Z">
            <w:rPr>
              <w:rFonts w:ascii="Times New Roman" w:eastAsia="Calibri" w:hAnsi="Times New Roman" w:cs="Times New Roman"/>
              <w:sz w:val="24"/>
              <w:szCs w:val="24"/>
              <w:lang w:val="fr-FR"/>
            </w:rPr>
          </w:rPrChange>
        </w:rPr>
        <w:t xml:space="preserve"> </w:t>
      </w:r>
      <w:proofErr w:type="spellStart"/>
      <w:r w:rsidR="00097F44" w:rsidRPr="00097F44">
        <w:rPr>
          <w:rFonts w:ascii="Times New Roman" w:eastAsia="Calibri" w:hAnsi="Times New Roman" w:cs="Times New Roman"/>
          <w:sz w:val="24"/>
          <w:szCs w:val="24"/>
          <w:lang w:val="en-GB"/>
          <w:rPrChange w:id="188" w:author="Erin Rice" w:date="2013-10-15T17:07:00Z">
            <w:rPr>
              <w:rFonts w:ascii="Times New Roman" w:eastAsia="Calibri" w:hAnsi="Times New Roman" w:cs="Times New Roman"/>
              <w:sz w:val="24"/>
              <w:szCs w:val="24"/>
              <w:lang w:val="fr-FR"/>
            </w:rPr>
          </w:rPrChange>
        </w:rPr>
        <w:t>Osadebe</w:t>
      </w:r>
      <w:proofErr w:type="spellEnd"/>
      <w:r w:rsidR="00097F44" w:rsidRPr="00097F44">
        <w:rPr>
          <w:rFonts w:ascii="Times New Roman" w:eastAsia="Calibri" w:hAnsi="Times New Roman" w:cs="Times New Roman"/>
          <w:sz w:val="24"/>
          <w:szCs w:val="24"/>
          <w:lang w:val="en-GB"/>
          <w:rPrChange w:id="189" w:author="Erin Rice" w:date="2013-10-15T17:07:00Z">
            <w:rPr>
              <w:rFonts w:ascii="Times New Roman" w:eastAsia="Calibri" w:hAnsi="Times New Roman" w:cs="Times New Roman"/>
              <w:sz w:val="24"/>
              <w:szCs w:val="24"/>
              <w:lang w:val="fr-FR"/>
            </w:rPr>
          </w:rPrChange>
        </w:rPr>
        <w:t xml:space="preserve">, </w:t>
      </w:r>
      <w:ins w:id="190" w:author="Erin Rice" w:date="2013-10-16T11:34:00Z">
        <w:r>
          <w:rPr>
            <w:rFonts w:ascii="Times New Roman" w:eastAsia="Calibri" w:hAnsi="Times New Roman" w:cs="Times New Roman"/>
            <w:sz w:val="24"/>
            <w:szCs w:val="24"/>
            <w:lang w:val="en-GB"/>
          </w:rPr>
          <w:t xml:space="preserve">and </w:t>
        </w:r>
      </w:ins>
      <w:r w:rsidR="00097F44" w:rsidRPr="00097F44">
        <w:rPr>
          <w:rFonts w:ascii="Times New Roman" w:eastAsia="Calibri" w:hAnsi="Times New Roman" w:cs="Times New Roman"/>
          <w:sz w:val="24"/>
          <w:szCs w:val="24"/>
          <w:lang w:val="en-GB"/>
          <w:rPrChange w:id="191" w:author="Erin Rice" w:date="2013-10-15T17:07:00Z">
            <w:rPr>
              <w:rFonts w:ascii="Times New Roman" w:eastAsia="Calibri" w:hAnsi="Times New Roman" w:cs="Times New Roman"/>
              <w:sz w:val="24"/>
              <w:szCs w:val="24"/>
              <w:lang w:val="fr-FR"/>
            </w:rPr>
          </w:rPrChange>
        </w:rPr>
        <w:t xml:space="preserve">Emmanuel </w:t>
      </w:r>
      <w:proofErr w:type="spellStart"/>
      <w:r w:rsidR="00097F44" w:rsidRPr="00097F44">
        <w:rPr>
          <w:rFonts w:ascii="Times New Roman" w:eastAsia="Calibri" w:hAnsi="Times New Roman" w:cs="Times New Roman"/>
          <w:sz w:val="24"/>
          <w:szCs w:val="24"/>
          <w:lang w:val="en-GB"/>
          <w:rPrChange w:id="192" w:author="Erin Rice" w:date="2013-10-15T17:07:00Z">
            <w:rPr>
              <w:rFonts w:ascii="Times New Roman" w:eastAsia="Calibri" w:hAnsi="Times New Roman" w:cs="Times New Roman"/>
              <w:sz w:val="24"/>
              <w:szCs w:val="24"/>
              <w:lang w:val="fr-FR"/>
            </w:rPr>
          </w:rPrChange>
        </w:rPr>
        <w:t>Odita</w:t>
      </w:r>
      <w:proofErr w:type="spellEnd"/>
      <w:r w:rsidR="00097F44" w:rsidRPr="00097F44">
        <w:rPr>
          <w:rFonts w:ascii="Times New Roman" w:eastAsia="Calibri" w:hAnsi="Times New Roman" w:cs="Times New Roman"/>
          <w:sz w:val="24"/>
          <w:szCs w:val="24"/>
          <w:lang w:val="en-GB"/>
          <w:rPrChange w:id="193" w:author="Erin Rice" w:date="2013-10-15T17:07:00Z">
            <w:rPr>
              <w:rFonts w:ascii="Times New Roman" w:eastAsia="Calibri" w:hAnsi="Times New Roman" w:cs="Times New Roman"/>
              <w:sz w:val="24"/>
              <w:szCs w:val="24"/>
              <w:lang w:val="fr-FR"/>
            </w:rPr>
          </w:rPrChange>
        </w:rPr>
        <w:t xml:space="preserve">, </w:t>
      </w:r>
      <w:ins w:id="194" w:author="Erin Rice" w:date="2013-10-16T12:14:00Z">
        <w:r w:rsidR="008C7806">
          <w:rPr>
            <w:rFonts w:ascii="Times New Roman" w:eastAsia="Calibri" w:hAnsi="Times New Roman" w:cs="Times New Roman"/>
            <w:sz w:val="24"/>
            <w:szCs w:val="24"/>
            <w:lang w:val="en-GB"/>
          </w:rPr>
          <w:t xml:space="preserve">responded to the ideas set forth by </w:t>
        </w:r>
      </w:ins>
      <w:del w:id="195" w:author="Erin Rice" w:date="2013-10-16T11:34:00Z">
        <w:r w:rsidR="00097F44" w:rsidRPr="00097F44">
          <w:rPr>
            <w:rFonts w:ascii="Times New Roman" w:eastAsia="Calibri" w:hAnsi="Times New Roman" w:cs="Times New Roman"/>
            <w:sz w:val="24"/>
            <w:szCs w:val="24"/>
            <w:lang w:val="en-GB"/>
            <w:rPrChange w:id="196" w:author="Erin Rice" w:date="2013-10-15T17:07:00Z">
              <w:rPr>
                <w:rFonts w:ascii="Times New Roman" w:eastAsia="Calibri" w:hAnsi="Times New Roman" w:cs="Times New Roman"/>
                <w:sz w:val="24"/>
                <w:szCs w:val="24"/>
                <w:lang w:val="fr-FR"/>
              </w:rPr>
            </w:rPrChange>
          </w:rPr>
          <w:delText xml:space="preserve">among others. These artists </w:delText>
        </w:r>
      </w:del>
      <w:r w:rsidR="00097F44" w:rsidRPr="00097F44">
        <w:rPr>
          <w:rFonts w:ascii="Times New Roman" w:eastAsia="Calibri" w:hAnsi="Times New Roman" w:cs="Times New Roman"/>
          <w:sz w:val="24"/>
          <w:szCs w:val="24"/>
          <w:lang w:val="en-GB"/>
          <w:rPrChange w:id="197" w:author="Erin Rice" w:date="2013-10-15T17:07:00Z">
            <w:rPr>
              <w:rFonts w:ascii="Times New Roman" w:eastAsia="Calibri" w:hAnsi="Times New Roman" w:cs="Times New Roman"/>
              <w:sz w:val="24"/>
              <w:szCs w:val="24"/>
              <w:lang w:val="fr-FR"/>
            </w:rPr>
          </w:rPrChange>
        </w:rPr>
        <w:t>creat</w:t>
      </w:r>
      <w:ins w:id="198" w:author="Erin Rice" w:date="2013-10-16T12:15:00Z">
        <w:r w:rsidR="008C7806">
          <w:rPr>
            <w:rFonts w:ascii="Times New Roman" w:eastAsia="Calibri" w:hAnsi="Times New Roman" w:cs="Times New Roman"/>
            <w:sz w:val="24"/>
            <w:szCs w:val="24"/>
            <w:lang w:val="en-GB"/>
          </w:rPr>
          <w:t>ing</w:t>
        </w:r>
      </w:ins>
      <w:del w:id="199" w:author="Erin Rice" w:date="2013-10-16T12:15:00Z">
        <w:r w:rsidR="00097F44" w:rsidRPr="00097F44">
          <w:rPr>
            <w:rFonts w:ascii="Times New Roman" w:eastAsia="Calibri" w:hAnsi="Times New Roman" w:cs="Times New Roman"/>
            <w:sz w:val="24"/>
            <w:szCs w:val="24"/>
            <w:lang w:val="en-GB"/>
            <w:rPrChange w:id="200" w:author="Erin Rice" w:date="2013-10-15T17:07:00Z">
              <w:rPr>
                <w:rFonts w:ascii="Times New Roman" w:eastAsia="Calibri" w:hAnsi="Times New Roman" w:cs="Times New Roman"/>
                <w:sz w:val="24"/>
                <w:szCs w:val="24"/>
                <w:lang w:val="fr-FR"/>
              </w:rPr>
            </w:rPrChange>
          </w:rPr>
          <w:delText>ed</w:delText>
        </w:r>
      </w:del>
      <w:r w:rsidR="00097F44" w:rsidRPr="00097F44">
        <w:rPr>
          <w:rFonts w:ascii="Times New Roman" w:eastAsia="Calibri" w:hAnsi="Times New Roman" w:cs="Times New Roman"/>
          <w:sz w:val="24"/>
          <w:szCs w:val="24"/>
          <w:lang w:val="en-GB"/>
          <w:rPrChange w:id="201" w:author="Erin Rice" w:date="2013-10-15T17:07:00Z">
            <w:rPr>
              <w:rFonts w:ascii="Times New Roman" w:eastAsia="Calibri" w:hAnsi="Times New Roman" w:cs="Times New Roman"/>
              <w:sz w:val="24"/>
              <w:szCs w:val="24"/>
              <w:lang w:val="fr-FR"/>
            </w:rPr>
          </w:rPrChange>
        </w:rPr>
        <w:t xml:space="preserve"> works that reflected the diverse </w:t>
      </w:r>
      <w:r w:rsidR="00097F44" w:rsidRPr="00097F44">
        <w:rPr>
          <w:rFonts w:ascii="Times New Roman" w:eastAsia="Calibri" w:hAnsi="Times New Roman" w:cs="Times New Roman"/>
          <w:sz w:val="24"/>
          <w:szCs w:val="24"/>
          <w:lang w:val="en-GB"/>
          <w:rPrChange w:id="202" w:author="Erin Rice" w:date="2013-10-15T17:07:00Z">
            <w:rPr>
              <w:rFonts w:ascii="Times New Roman" w:eastAsia="Calibri" w:hAnsi="Times New Roman" w:cs="Times New Roman"/>
              <w:sz w:val="24"/>
              <w:szCs w:val="24"/>
              <w:lang w:val="fr-FR"/>
            </w:rPr>
          </w:rPrChange>
        </w:rPr>
        <w:lastRenderedPageBreak/>
        <w:t xml:space="preserve">cultures of the Nigerian state. While Demas </w:t>
      </w:r>
      <w:proofErr w:type="spellStart"/>
      <w:r w:rsidR="00097F44" w:rsidRPr="00097F44">
        <w:rPr>
          <w:rFonts w:ascii="Times New Roman" w:eastAsia="Calibri" w:hAnsi="Times New Roman" w:cs="Times New Roman"/>
          <w:sz w:val="24"/>
          <w:szCs w:val="24"/>
          <w:lang w:val="en-GB"/>
          <w:rPrChange w:id="203" w:author="Erin Rice" w:date="2013-10-15T17:07:00Z">
            <w:rPr>
              <w:rFonts w:ascii="Times New Roman" w:eastAsia="Calibri" w:hAnsi="Times New Roman" w:cs="Times New Roman"/>
              <w:sz w:val="24"/>
              <w:szCs w:val="24"/>
              <w:lang w:val="fr-FR"/>
            </w:rPr>
          </w:rPrChange>
        </w:rPr>
        <w:t>Nwoko</w:t>
      </w:r>
      <w:proofErr w:type="spellEnd"/>
      <w:r w:rsidR="00097F44" w:rsidRPr="00097F44">
        <w:rPr>
          <w:rFonts w:ascii="Times New Roman" w:eastAsia="Calibri" w:hAnsi="Times New Roman" w:cs="Times New Roman"/>
          <w:sz w:val="24"/>
          <w:szCs w:val="24"/>
          <w:lang w:val="en-GB"/>
          <w:rPrChange w:id="204" w:author="Erin Rice" w:date="2013-10-15T17:07:00Z">
            <w:rPr>
              <w:rFonts w:ascii="Times New Roman" w:eastAsia="Calibri" w:hAnsi="Times New Roman" w:cs="Times New Roman"/>
              <w:sz w:val="24"/>
              <w:szCs w:val="24"/>
              <w:lang w:val="fr-FR"/>
            </w:rPr>
          </w:rPrChange>
        </w:rPr>
        <w:t xml:space="preserve"> created sculptures akin to the famous </w:t>
      </w:r>
      <w:proofErr w:type="spellStart"/>
      <w:r w:rsidR="00097F44" w:rsidRPr="00097F44">
        <w:rPr>
          <w:rFonts w:ascii="Times New Roman" w:eastAsia="Calibri" w:hAnsi="Times New Roman" w:cs="Times New Roman"/>
          <w:sz w:val="24"/>
          <w:szCs w:val="24"/>
          <w:lang w:val="en-GB"/>
          <w:rPrChange w:id="205" w:author="Erin Rice" w:date="2013-10-15T17:07:00Z">
            <w:rPr>
              <w:rFonts w:ascii="Times New Roman" w:eastAsia="Calibri" w:hAnsi="Times New Roman" w:cs="Times New Roman"/>
              <w:sz w:val="24"/>
              <w:szCs w:val="24"/>
              <w:lang w:val="fr-FR"/>
            </w:rPr>
          </w:rPrChange>
        </w:rPr>
        <w:t>Nok</w:t>
      </w:r>
      <w:proofErr w:type="spellEnd"/>
      <w:r w:rsidR="00097F44" w:rsidRPr="00097F44">
        <w:rPr>
          <w:rFonts w:ascii="Times New Roman" w:eastAsia="Calibri" w:hAnsi="Times New Roman" w:cs="Times New Roman"/>
          <w:sz w:val="24"/>
          <w:szCs w:val="24"/>
          <w:lang w:val="en-GB"/>
          <w:rPrChange w:id="206" w:author="Erin Rice" w:date="2013-10-15T17:07:00Z">
            <w:rPr>
              <w:rFonts w:ascii="Times New Roman" w:eastAsia="Calibri" w:hAnsi="Times New Roman" w:cs="Times New Roman"/>
              <w:sz w:val="24"/>
              <w:szCs w:val="24"/>
              <w:lang w:val="fr-FR"/>
            </w:rPr>
          </w:rPrChange>
        </w:rPr>
        <w:t xml:space="preserve"> sculptures, </w:t>
      </w:r>
      <w:proofErr w:type="spellStart"/>
      <w:r w:rsidR="00097F44" w:rsidRPr="00097F44">
        <w:rPr>
          <w:rFonts w:ascii="Times New Roman" w:eastAsia="Calibri" w:hAnsi="Times New Roman" w:cs="Times New Roman"/>
          <w:sz w:val="24"/>
          <w:szCs w:val="24"/>
          <w:lang w:val="en-GB"/>
          <w:rPrChange w:id="207" w:author="Erin Rice" w:date="2013-10-15T17:07:00Z">
            <w:rPr>
              <w:rFonts w:ascii="Times New Roman" w:eastAsia="Calibri" w:hAnsi="Times New Roman" w:cs="Times New Roman"/>
              <w:sz w:val="24"/>
              <w:szCs w:val="24"/>
              <w:lang w:val="fr-FR"/>
            </w:rPr>
          </w:rPrChange>
        </w:rPr>
        <w:t>Uche</w:t>
      </w:r>
      <w:proofErr w:type="spellEnd"/>
      <w:r w:rsidR="00097F44" w:rsidRPr="00097F44">
        <w:rPr>
          <w:rFonts w:ascii="Times New Roman" w:eastAsia="Calibri" w:hAnsi="Times New Roman" w:cs="Times New Roman"/>
          <w:sz w:val="24"/>
          <w:szCs w:val="24"/>
          <w:lang w:val="en-GB"/>
          <w:rPrChange w:id="208" w:author="Erin Rice" w:date="2013-10-15T17:07:00Z">
            <w:rPr>
              <w:rFonts w:ascii="Times New Roman" w:eastAsia="Calibri" w:hAnsi="Times New Roman" w:cs="Times New Roman"/>
              <w:sz w:val="24"/>
              <w:szCs w:val="24"/>
              <w:lang w:val="fr-FR"/>
            </w:rPr>
          </w:rPrChange>
        </w:rPr>
        <w:t xml:space="preserve"> </w:t>
      </w:r>
      <w:proofErr w:type="spellStart"/>
      <w:r w:rsidR="00097F44" w:rsidRPr="00097F44">
        <w:rPr>
          <w:rFonts w:ascii="Times New Roman" w:eastAsia="Calibri" w:hAnsi="Times New Roman" w:cs="Times New Roman"/>
          <w:sz w:val="24"/>
          <w:szCs w:val="24"/>
          <w:lang w:val="en-GB"/>
          <w:rPrChange w:id="209" w:author="Erin Rice" w:date="2013-10-15T17:07:00Z">
            <w:rPr>
              <w:rFonts w:ascii="Times New Roman" w:eastAsia="Calibri" w:hAnsi="Times New Roman" w:cs="Times New Roman"/>
              <w:sz w:val="24"/>
              <w:szCs w:val="24"/>
              <w:lang w:val="fr-FR"/>
            </w:rPr>
          </w:rPrChange>
        </w:rPr>
        <w:t>Okeke</w:t>
      </w:r>
      <w:proofErr w:type="spellEnd"/>
      <w:r w:rsidR="00097F44" w:rsidRPr="00097F44">
        <w:rPr>
          <w:rFonts w:ascii="Times New Roman" w:eastAsia="Calibri" w:hAnsi="Times New Roman" w:cs="Times New Roman"/>
          <w:sz w:val="24"/>
          <w:szCs w:val="24"/>
          <w:lang w:val="en-GB"/>
          <w:rPrChange w:id="210" w:author="Erin Rice" w:date="2013-10-15T17:07:00Z">
            <w:rPr>
              <w:rFonts w:ascii="Times New Roman" w:eastAsia="Calibri" w:hAnsi="Times New Roman" w:cs="Times New Roman"/>
              <w:sz w:val="24"/>
              <w:szCs w:val="24"/>
              <w:lang w:val="fr-FR"/>
            </w:rPr>
          </w:rPrChange>
        </w:rPr>
        <w:t xml:space="preserve"> made ink line drawings that echoed traditional </w:t>
      </w:r>
      <w:proofErr w:type="spellStart"/>
      <w:r w:rsidR="00097F44" w:rsidRPr="00097F44">
        <w:rPr>
          <w:rFonts w:ascii="Times New Roman" w:eastAsia="Calibri" w:hAnsi="Times New Roman" w:cs="Times New Roman"/>
          <w:i/>
          <w:sz w:val="24"/>
          <w:szCs w:val="24"/>
          <w:lang w:val="en-GB"/>
          <w:rPrChange w:id="211" w:author="Erin Rice" w:date="2013-10-15T17:07:00Z">
            <w:rPr>
              <w:rFonts w:ascii="Times New Roman" w:eastAsia="Calibri" w:hAnsi="Times New Roman" w:cs="Times New Roman"/>
              <w:i/>
              <w:sz w:val="24"/>
              <w:szCs w:val="24"/>
              <w:lang w:val="fr-FR"/>
            </w:rPr>
          </w:rPrChange>
        </w:rPr>
        <w:t>Uli</w:t>
      </w:r>
      <w:proofErr w:type="spellEnd"/>
      <w:r w:rsidR="00097F44" w:rsidRPr="00097F44">
        <w:rPr>
          <w:rFonts w:ascii="Times New Roman" w:eastAsia="Calibri" w:hAnsi="Times New Roman" w:cs="Times New Roman"/>
          <w:sz w:val="24"/>
          <w:szCs w:val="24"/>
          <w:lang w:val="en-GB"/>
          <w:rPrChange w:id="212" w:author="Erin Rice" w:date="2013-10-15T17:07:00Z">
            <w:rPr>
              <w:rFonts w:ascii="Times New Roman" w:eastAsia="Calibri" w:hAnsi="Times New Roman" w:cs="Times New Roman"/>
              <w:sz w:val="24"/>
              <w:szCs w:val="24"/>
              <w:lang w:val="fr-FR"/>
            </w:rPr>
          </w:rPrChange>
        </w:rPr>
        <w:t xml:space="preserve"> and </w:t>
      </w:r>
      <w:proofErr w:type="spellStart"/>
      <w:r w:rsidR="00097F44" w:rsidRPr="00097F44">
        <w:rPr>
          <w:rFonts w:ascii="Times New Roman" w:eastAsia="Calibri" w:hAnsi="Times New Roman" w:cs="Times New Roman"/>
          <w:i/>
          <w:sz w:val="24"/>
          <w:szCs w:val="24"/>
          <w:lang w:val="en-GB"/>
          <w:rPrChange w:id="213" w:author="Erin Rice" w:date="2013-10-15T17:07:00Z">
            <w:rPr>
              <w:rFonts w:ascii="Times New Roman" w:eastAsia="Calibri" w:hAnsi="Times New Roman" w:cs="Times New Roman"/>
              <w:i/>
              <w:sz w:val="24"/>
              <w:szCs w:val="24"/>
              <w:lang w:val="fr-FR"/>
            </w:rPr>
          </w:rPrChange>
        </w:rPr>
        <w:t>Ichi</w:t>
      </w:r>
      <w:proofErr w:type="spellEnd"/>
      <w:r w:rsidR="00097F44" w:rsidRPr="00097F44">
        <w:rPr>
          <w:rFonts w:ascii="Times New Roman" w:eastAsia="Calibri" w:hAnsi="Times New Roman" w:cs="Times New Roman"/>
          <w:sz w:val="24"/>
          <w:szCs w:val="24"/>
          <w:lang w:val="en-GB"/>
          <w:rPrChange w:id="214" w:author="Erin Rice" w:date="2013-10-15T17:07:00Z">
            <w:rPr>
              <w:rFonts w:ascii="Times New Roman" w:eastAsia="Calibri" w:hAnsi="Times New Roman" w:cs="Times New Roman"/>
              <w:sz w:val="24"/>
              <w:szCs w:val="24"/>
              <w:lang w:val="fr-FR"/>
            </w:rPr>
          </w:rPrChange>
        </w:rPr>
        <w:t xml:space="preserve"> body art among the Igbo</w:t>
      </w:r>
      <w:del w:id="215" w:author="Erin Rice" w:date="2013-10-15T17:10:00Z">
        <w:r w:rsidR="00097F44" w:rsidRPr="00097F44">
          <w:rPr>
            <w:rFonts w:ascii="Times New Roman" w:eastAsia="Calibri" w:hAnsi="Times New Roman" w:cs="Times New Roman"/>
            <w:sz w:val="24"/>
            <w:szCs w:val="24"/>
            <w:lang w:val="en-GB"/>
            <w:rPrChange w:id="216" w:author="Erin Rice" w:date="2013-10-15T17:07:00Z">
              <w:rPr>
                <w:rFonts w:ascii="Times New Roman" w:eastAsia="Calibri" w:hAnsi="Times New Roman" w:cs="Times New Roman"/>
                <w:sz w:val="24"/>
                <w:szCs w:val="24"/>
                <w:lang w:val="fr-FR"/>
              </w:rPr>
            </w:rPrChange>
          </w:rPr>
          <w:delText>s</w:delText>
        </w:r>
      </w:del>
      <w:r w:rsidR="00097F44" w:rsidRPr="00097F44">
        <w:rPr>
          <w:rFonts w:ascii="Times New Roman" w:eastAsia="Calibri" w:hAnsi="Times New Roman" w:cs="Times New Roman"/>
          <w:sz w:val="24"/>
          <w:szCs w:val="24"/>
          <w:lang w:val="en-GB"/>
          <w:rPrChange w:id="217" w:author="Erin Rice" w:date="2013-10-15T17:07:00Z">
            <w:rPr>
              <w:rFonts w:ascii="Times New Roman" w:eastAsia="Calibri" w:hAnsi="Times New Roman" w:cs="Times New Roman"/>
              <w:sz w:val="24"/>
              <w:szCs w:val="24"/>
              <w:lang w:val="fr-FR"/>
            </w:rPr>
          </w:rPrChange>
        </w:rPr>
        <w:t xml:space="preserve"> of </w:t>
      </w:r>
      <w:proofErr w:type="spellStart"/>
      <w:r w:rsidR="00097F44" w:rsidRPr="00097F44">
        <w:rPr>
          <w:rFonts w:ascii="Times New Roman" w:eastAsia="Calibri" w:hAnsi="Times New Roman" w:cs="Times New Roman"/>
          <w:sz w:val="24"/>
          <w:szCs w:val="24"/>
          <w:lang w:val="en-GB"/>
          <w:rPrChange w:id="218" w:author="Erin Rice" w:date="2013-10-15T17:07:00Z">
            <w:rPr>
              <w:rFonts w:ascii="Times New Roman" w:eastAsia="Calibri" w:hAnsi="Times New Roman" w:cs="Times New Roman"/>
              <w:sz w:val="24"/>
              <w:szCs w:val="24"/>
              <w:lang w:val="fr-FR"/>
            </w:rPr>
          </w:rPrChange>
        </w:rPr>
        <w:t>southeastern</w:t>
      </w:r>
      <w:proofErr w:type="spellEnd"/>
      <w:r w:rsidR="00097F44" w:rsidRPr="00097F44">
        <w:rPr>
          <w:rFonts w:ascii="Times New Roman" w:eastAsia="Calibri" w:hAnsi="Times New Roman" w:cs="Times New Roman"/>
          <w:sz w:val="24"/>
          <w:szCs w:val="24"/>
          <w:lang w:val="en-GB"/>
          <w:rPrChange w:id="219" w:author="Erin Rice" w:date="2013-10-15T17:07:00Z">
            <w:rPr>
              <w:rFonts w:ascii="Times New Roman" w:eastAsia="Calibri" w:hAnsi="Times New Roman" w:cs="Times New Roman"/>
              <w:sz w:val="24"/>
              <w:szCs w:val="24"/>
              <w:lang w:val="fr-FR"/>
            </w:rPr>
          </w:rPrChange>
        </w:rPr>
        <w:t xml:space="preserve"> Nigeria. </w:t>
      </w:r>
      <w:ins w:id="220" w:author="Erin Rice" w:date="2013-10-16T11:22:00Z">
        <w:r w:rsidR="00FC73DD">
          <w:rPr>
            <w:rFonts w:ascii="Times New Roman" w:eastAsia="Calibri" w:hAnsi="Times New Roman" w:cs="Times New Roman"/>
            <w:sz w:val="24"/>
            <w:szCs w:val="24"/>
            <w:lang w:val="en-GB"/>
          </w:rPr>
          <w:t xml:space="preserve">Bruce </w:t>
        </w:r>
      </w:ins>
      <w:proofErr w:type="spellStart"/>
      <w:r w:rsidR="00097F44" w:rsidRPr="00097F44">
        <w:rPr>
          <w:rFonts w:ascii="Times New Roman" w:eastAsia="Calibri" w:hAnsi="Times New Roman" w:cs="Times New Roman"/>
          <w:sz w:val="24"/>
          <w:szCs w:val="24"/>
          <w:lang w:val="en-GB"/>
          <w:rPrChange w:id="221" w:author="Erin Rice" w:date="2013-10-15T17:07:00Z">
            <w:rPr>
              <w:rFonts w:ascii="Times New Roman" w:eastAsia="Calibri" w:hAnsi="Times New Roman" w:cs="Times New Roman"/>
              <w:sz w:val="24"/>
              <w:szCs w:val="24"/>
              <w:lang w:val="fr-FR"/>
            </w:rPr>
          </w:rPrChange>
        </w:rPr>
        <w:t>Onobrakpeya</w:t>
      </w:r>
      <w:proofErr w:type="spellEnd"/>
      <w:r w:rsidR="00097F44" w:rsidRPr="00097F44">
        <w:rPr>
          <w:rFonts w:ascii="Times New Roman" w:eastAsia="Calibri" w:hAnsi="Times New Roman" w:cs="Times New Roman"/>
          <w:sz w:val="24"/>
          <w:szCs w:val="24"/>
          <w:lang w:val="en-GB"/>
          <w:rPrChange w:id="222" w:author="Erin Rice" w:date="2013-10-15T17:07:00Z">
            <w:rPr>
              <w:rFonts w:ascii="Times New Roman" w:eastAsia="Calibri" w:hAnsi="Times New Roman" w:cs="Times New Roman"/>
              <w:sz w:val="24"/>
              <w:szCs w:val="24"/>
              <w:lang w:val="fr-FR"/>
            </w:rPr>
          </w:rPrChange>
        </w:rPr>
        <w:t xml:space="preserve"> </w:t>
      </w:r>
      <w:del w:id="223" w:author="Erin Rice" w:date="2013-10-16T11:22:00Z">
        <w:r w:rsidR="00097F44" w:rsidRPr="00097F44">
          <w:rPr>
            <w:rFonts w:ascii="Times New Roman" w:eastAsia="Calibri" w:hAnsi="Times New Roman" w:cs="Times New Roman"/>
            <w:sz w:val="24"/>
            <w:szCs w:val="24"/>
            <w:lang w:val="en-GB"/>
            <w:rPrChange w:id="224" w:author="Erin Rice" w:date="2013-10-15T17:07:00Z">
              <w:rPr>
                <w:rFonts w:ascii="Times New Roman" w:eastAsia="Calibri" w:hAnsi="Times New Roman" w:cs="Times New Roman"/>
                <w:sz w:val="24"/>
                <w:szCs w:val="24"/>
                <w:lang w:val="fr-FR"/>
              </w:rPr>
            </w:rPrChange>
          </w:rPr>
          <w:delText>eventually adopted</w:delText>
        </w:r>
      </w:del>
      <w:ins w:id="225" w:author="Erin Rice" w:date="2013-10-16T11:22:00Z">
        <w:r w:rsidR="00FC73DD">
          <w:rPr>
            <w:rFonts w:ascii="Times New Roman" w:eastAsia="Calibri" w:hAnsi="Times New Roman" w:cs="Times New Roman"/>
            <w:sz w:val="24"/>
            <w:szCs w:val="24"/>
            <w:lang w:val="en-GB"/>
          </w:rPr>
          <w:t>developed</w:t>
        </w:r>
      </w:ins>
      <w:r w:rsidR="00097F44" w:rsidRPr="00097F44">
        <w:rPr>
          <w:rFonts w:ascii="Times New Roman" w:eastAsia="Calibri" w:hAnsi="Times New Roman" w:cs="Times New Roman"/>
          <w:sz w:val="24"/>
          <w:szCs w:val="24"/>
          <w:lang w:val="en-GB"/>
          <w:rPrChange w:id="226" w:author="Erin Rice" w:date="2013-10-15T17:07:00Z">
            <w:rPr>
              <w:rFonts w:ascii="Times New Roman" w:eastAsia="Calibri" w:hAnsi="Times New Roman" w:cs="Times New Roman"/>
              <w:sz w:val="24"/>
              <w:szCs w:val="24"/>
              <w:lang w:val="fr-FR"/>
            </w:rPr>
          </w:rPrChange>
        </w:rPr>
        <w:t xml:space="preserve"> the </w:t>
      </w:r>
      <w:proofErr w:type="spellStart"/>
      <w:r w:rsidR="00097F44" w:rsidRPr="00097F44">
        <w:rPr>
          <w:rFonts w:ascii="Times New Roman" w:eastAsia="Calibri" w:hAnsi="Times New Roman" w:cs="Times New Roman"/>
          <w:sz w:val="24"/>
          <w:szCs w:val="24"/>
          <w:lang w:val="en-GB"/>
          <w:rPrChange w:id="227" w:author="Erin Rice" w:date="2013-10-15T17:07:00Z">
            <w:rPr>
              <w:rFonts w:ascii="Times New Roman" w:eastAsia="Calibri" w:hAnsi="Times New Roman" w:cs="Times New Roman"/>
              <w:sz w:val="24"/>
              <w:szCs w:val="24"/>
              <w:lang w:val="fr-FR"/>
            </w:rPr>
          </w:rPrChange>
        </w:rPr>
        <w:t>plastocasts</w:t>
      </w:r>
      <w:proofErr w:type="spellEnd"/>
      <w:r w:rsidR="00097F44" w:rsidRPr="00097F44">
        <w:rPr>
          <w:rFonts w:ascii="Times New Roman" w:eastAsia="Calibri" w:hAnsi="Times New Roman" w:cs="Times New Roman"/>
          <w:sz w:val="24"/>
          <w:szCs w:val="24"/>
          <w:lang w:val="en-GB"/>
          <w:rPrChange w:id="228" w:author="Erin Rice" w:date="2013-10-15T17:07:00Z">
            <w:rPr>
              <w:rFonts w:ascii="Times New Roman" w:eastAsia="Calibri" w:hAnsi="Times New Roman" w:cs="Times New Roman"/>
              <w:sz w:val="24"/>
              <w:szCs w:val="24"/>
              <w:lang w:val="fr-FR"/>
            </w:rPr>
          </w:rPrChange>
        </w:rPr>
        <w:t xml:space="preserve"> prints technique, where he </w:t>
      </w:r>
      <w:del w:id="229" w:author="Erin Rice" w:date="2013-10-15T17:03:00Z">
        <w:r w:rsidR="00097F44" w:rsidRPr="00097F44">
          <w:rPr>
            <w:rFonts w:ascii="Times New Roman" w:eastAsia="Calibri" w:hAnsi="Times New Roman" w:cs="Times New Roman"/>
            <w:sz w:val="24"/>
            <w:szCs w:val="24"/>
            <w:lang w:val="en-GB"/>
            <w:rPrChange w:id="230" w:author="Erin Rice" w:date="2013-10-15T17:07:00Z">
              <w:rPr>
                <w:rFonts w:ascii="Times New Roman" w:eastAsia="Calibri" w:hAnsi="Times New Roman" w:cs="Times New Roman"/>
                <w:sz w:val="24"/>
                <w:szCs w:val="24"/>
                <w:lang w:val="fr-FR"/>
              </w:rPr>
            </w:rPrChange>
          </w:rPr>
          <w:delText xml:space="preserve">continue to </w:delText>
        </w:r>
      </w:del>
      <w:r w:rsidR="00097F44" w:rsidRPr="00097F44">
        <w:rPr>
          <w:rFonts w:ascii="Times New Roman" w:eastAsia="Calibri" w:hAnsi="Times New Roman" w:cs="Times New Roman"/>
          <w:sz w:val="24"/>
          <w:szCs w:val="24"/>
          <w:lang w:val="en-GB"/>
          <w:rPrChange w:id="231" w:author="Erin Rice" w:date="2013-10-15T17:07:00Z">
            <w:rPr>
              <w:rFonts w:ascii="Times New Roman" w:eastAsia="Calibri" w:hAnsi="Times New Roman" w:cs="Times New Roman"/>
              <w:sz w:val="24"/>
              <w:szCs w:val="24"/>
              <w:lang w:val="fr-FR"/>
            </w:rPr>
          </w:rPrChange>
        </w:rPr>
        <w:t>explore</w:t>
      </w:r>
      <w:ins w:id="232" w:author="Erin Rice" w:date="2013-10-15T17:03:00Z">
        <w:r w:rsidR="00097F44" w:rsidRPr="00097F44">
          <w:rPr>
            <w:rFonts w:ascii="Times New Roman" w:eastAsia="Calibri" w:hAnsi="Times New Roman" w:cs="Times New Roman"/>
            <w:sz w:val="24"/>
            <w:szCs w:val="24"/>
            <w:lang w:val="en-GB"/>
            <w:rPrChange w:id="233" w:author="Erin Rice" w:date="2013-10-15T17:07:00Z">
              <w:rPr>
                <w:rFonts w:ascii="Times New Roman" w:eastAsia="Calibri" w:hAnsi="Times New Roman" w:cs="Times New Roman"/>
                <w:sz w:val="24"/>
                <w:szCs w:val="24"/>
                <w:lang w:val="fr-FR"/>
              </w:rPr>
            </w:rPrChange>
          </w:rPr>
          <w:t>d</w:t>
        </w:r>
      </w:ins>
      <w:r w:rsidR="00097F44" w:rsidRPr="00097F44">
        <w:rPr>
          <w:rFonts w:ascii="Times New Roman" w:eastAsia="Calibri" w:hAnsi="Times New Roman" w:cs="Times New Roman"/>
          <w:sz w:val="24"/>
          <w:szCs w:val="24"/>
          <w:lang w:val="en-GB"/>
          <w:rPrChange w:id="234" w:author="Erin Rice" w:date="2013-10-15T17:07:00Z">
            <w:rPr>
              <w:rFonts w:ascii="Times New Roman" w:eastAsia="Calibri" w:hAnsi="Times New Roman" w:cs="Times New Roman"/>
              <w:sz w:val="24"/>
              <w:szCs w:val="24"/>
              <w:lang w:val="fr-FR"/>
            </w:rPr>
          </w:rPrChange>
        </w:rPr>
        <w:t xml:space="preserve"> ideas </w:t>
      </w:r>
      <w:ins w:id="235" w:author="Erin Rice" w:date="2013-10-16T11:22:00Z">
        <w:r w:rsidR="00FC73DD">
          <w:rPr>
            <w:rFonts w:ascii="Times New Roman" w:eastAsia="Calibri" w:hAnsi="Times New Roman" w:cs="Times New Roman"/>
            <w:sz w:val="24"/>
            <w:szCs w:val="24"/>
            <w:lang w:val="en-GB"/>
          </w:rPr>
          <w:t xml:space="preserve">and folklore </w:t>
        </w:r>
      </w:ins>
      <w:r w:rsidR="00097F44" w:rsidRPr="00097F44">
        <w:rPr>
          <w:rFonts w:ascii="Times New Roman" w:eastAsia="Calibri" w:hAnsi="Times New Roman" w:cs="Times New Roman"/>
          <w:sz w:val="24"/>
          <w:szCs w:val="24"/>
          <w:lang w:val="en-GB"/>
          <w:rPrChange w:id="236" w:author="Erin Rice" w:date="2013-10-15T17:07:00Z">
            <w:rPr>
              <w:rFonts w:ascii="Times New Roman" w:eastAsia="Calibri" w:hAnsi="Times New Roman" w:cs="Times New Roman"/>
              <w:sz w:val="24"/>
              <w:szCs w:val="24"/>
              <w:lang w:val="fr-FR"/>
            </w:rPr>
          </w:rPrChange>
        </w:rPr>
        <w:t xml:space="preserve">of his </w:t>
      </w:r>
      <w:proofErr w:type="spellStart"/>
      <w:r w:rsidR="00097F44" w:rsidRPr="00097F44">
        <w:rPr>
          <w:rFonts w:ascii="Times New Roman" w:eastAsia="Calibri" w:hAnsi="Times New Roman" w:cs="Times New Roman"/>
          <w:sz w:val="24"/>
          <w:szCs w:val="24"/>
          <w:lang w:val="en-GB"/>
          <w:rPrChange w:id="237" w:author="Erin Rice" w:date="2013-10-15T17:07:00Z">
            <w:rPr>
              <w:rFonts w:ascii="Times New Roman" w:eastAsia="Calibri" w:hAnsi="Times New Roman" w:cs="Times New Roman"/>
              <w:sz w:val="24"/>
              <w:szCs w:val="24"/>
              <w:lang w:val="fr-FR"/>
            </w:rPr>
          </w:rPrChange>
        </w:rPr>
        <w:t>Urhobo</w:t>
      </w:r>
      <w:proofErr w:type="spellEnd"/>
      <w:r w:rsidR="00097F44" w:rsidRPr="00097F44">
        <w:rPr>
          <w:rFonts w:ascii="Times New Roman" w:eastAsia="Calibri" w:hAnsi="Times New Roman" w:cs="Times New Roman"/>
          <w:sz w:val="24"/>
          <w:szCs w:val="24"/>
          <w:lang w:val="en-GB"/>
          <w:rPrChange w:id="238" w:author="Erin Rice" w:date="2013-10-15T17:07:00Z">
            <w:rPr>
              <w:rFonts w:ascii="Times New Roman" w:eastAsia="Calibri" w:hAnsi="Times New Roman" w:cs="Times New Roman"/>
              <w:sz w:val="24"/>
              <w:szCs w:val="24"/>
              <w:lang w:val="fr-FR"/>
            </w:rPr>
          </w:rPrChange>
        </w:rPr>
        <w:t xml:space="preserve"> people of </w:t>
      </w:r>
      <w:del w:id="239" w:author="Erin Rice" w:date="2013-10-16T11:23:00Z">
        <w:r w:rsidR="00097F44" w:rsidRPr="00097F44">
          <w:rPr>
            <w:rFonts w:ascii="Times New Roman" w:eastAsia="Calibri" w:hAnsi="Times New Roman" w:cs="Times New Roman"/>
            <w:sz w:val="24"/>
            <w:szCs w:val="24"/>
            <w:lang w:val="en-GB"/>
            <w:rPrChange w:id="240" w:author="Erin Rice" w:date="2013-10-15T17:07:00Z">
              <w:rPr>
                <w:rFonts w:ascii="Times New Roman" w:eastAsia="Calibri" w:hAnsi="Times New Roman" w:cs="Times New Roman"/>
                <w:sz w:val="24"/>
                <w:szCs w:val="24"/>
                <w:lang w:val="fr-FR"/>
              </w:rPr>
            </w:rPrChange>
          </w:rPr>
          <w:delText xml:space="preserve">the </w:delText>
        </w:r>
      </w:del>
      <w:ins w:id="241" w:author="Erin Rice" w:date="2013-10-16T11:23:00Z">
        <w:r w:rsidR="00FC73DD">
          <w:rPr>
            <w:rFonts w:ascii="Times New Roman" w:eastAsia="Calibri" w:hAnsi="Times New Roman" w:cs="Times New Roman"/>
            <w:sz w:val="24"/>
            <w:szCs w:val="24"/>
            <w:lang w:val="en-GB"/>
          </w:rPr>
          <w:t>Nigeria’s</w:t>
        </w:r>
        <w:r w:rsidR="00097F44" w:rsidRPr="00097F44">
          <w:rPr>
            <w:rFonts w:ascii="Times New Roman" w:eastAsia="Calibri" w:hAnsi="Times New Roman" w:cs="Times New Roman"/>
            <w:sz w:val="24"/>
            <w:szCs w:val="24"/>
            <w:lang w:val="en-GB"/>
            <w:rPrChange w:id="242" w:author="Erin Rice" w:date="2013-10-15T17:07:00Z">
              <w:rPr>
                <w:rFonts w:ascii="Times New Roman" w:eastAsia="Calibri" w:hAnsi="Times New Roman" w:cs="Times New Roman"/>
                <w:sz w:val="24"/>
                <w:szCs w:val="24"/>
                <w:lang w:val="fr-FR"/>
              </w:rPr>
            </w:rPrChange>
          </w:rPr>
          <w:t xml:space="preserve"> </w:t>
        </w:r>
      </w:ins>
      <w:r w:rsidR="00097F44" w:rsidRPr="00097F44">
        <w:rPr>
          <w:rFonts w:ascii="Times New Roman" w:eastAsia="Calibri" w:hAnsi="Times New Roman" w:cs="Times New Roman"/>
          <w:sz w:val="24"/>
          <w:szCs w:val="24"/>
          <w:lang w:val="en-GB"/>
          <w:rPrChange w:id="243" w:author="Erin Rice" w:date="2013-10-15T17:07:00Z">
            <w:rPr>
              <w:rFonts w:ascii="Times New Roman" w:eastAsia="Calibri" w:hAnsi="Times New Roman" w:cs="Times New Roman"/>
              <w:sz w:val="24"/>
              <w:szCs w:val="24"/>
              <w:lang w:val="fr-FR"/>
            </w:rPr>
          </w:rPrChange>
        </w:rPr>
        <w:t xml:space="preserve">delta </w:t>
      </w:r>
      <w:del w:id="244" w:author="Erin Rice" w:date="2013-10-15T17:04:00Z">
        <w:r w:rsidR="00097F44" w:rsidRPr="00097F44">
          <w:rPr>
            <w:rFonts w:ascii="Times New Roman" w:eastAsia="Calibri" w:hAnsi="Times New Roman" w:cs="Times New Roman"/>
            <w:sz w:val="24"/>
            <w:szCs w:val="24"/>
            <w:lang w:val="en-GB"/>
            <w:rPrChange w:id="245" w:author="Erin Rice" w:date="2013-10-15T17:07:00Z">
              <w:rPr>
                <w:rFonts w:ascii="Times New Roman" w:eastAsia="Calibri" w:hAnsi="Times New Roman" w:cs="Times New Roman"/>
                <w:sz w:val="24"/>
                <w:szCs w:val="24"/>
                <w:lang w:val="fr-FR"/>
              </w:rPr>
            </w:rPrChange>
          </w:rPr>
          <w:delText xml:space="preserve">regoin </w:delText>
        </w:r>
      </w:del>
      <w:ins w:id="246" w:author="Erin Rice" w:date="2013-10-15T17:04:00Z">
        <w:r w:rsidR="00097F44" w:rsidRPr="00097F44">
          <w:rPr>
            <w:rFonts w:ascii="Times New Roman" w:eastAsia="Calibri" w:hAnsi="Times New Roman" w:cs="Times New Roman"/>
            <w:sz w:val="24"/>
            <w:szCs w:val="24"/>
            <w:lang w:val="en-GB"/>
            <w:rPrChange w:id="247" w:author="Erin Rice" w:date="2013-10-15T17:07:00Z">
              <w:rPr>
                <w:rFonts w:ascii="Times New Roman" w:eastAsia="Calibri" w:hAnsi="Times New Roman" w:cs="Times New Roman"/>
                <w:sz w:val="24"/>
                <w:szCs w:val="24"/>
                <w:lang w:val="fr-FR"/>
              </w:rPr>
            </w:rPrChange>
          </w:rPr>
          <w:t>region</w:t>
        </w:r>
      </w:ins>
      <w:del w:id="248" w:author="Erin Rice" w:date="2013-10-16T11:23:00Z">
        <w:r w:rsidR="00097F44" w:rsidRPr="00097F44">
          <w:rPr>
            <w:rFonts w:ascii="Times New Roman" w:eastAsia="Calibri" w:hAnsi="Times New Roman" w:cs="Times New Roman"/>
            <w:sz w:val="24"/>
            <w:szCs w:val="24"/>
            <w:lang w:val="en-GB"/>
            <w:rPrChange w:id="249" w:author="Erin Rice" w:date="2013-10-15T17:07:00Z">
              <w:rPr>
                <w:rFonts w:ascii="Times New Roman" w:eastAsia="Calibri" w:hAnsi="Times New Roman" w:cs="Times New Roman"/>
                <w:sz w:val="24"/>
                <w:szCs w:val="24"/>
                <w:lang w:val="fr-FR"/>
              </w:rPr>
            </w:rPrChange>
          </w:rPr>
          <w:delText>of southern Nigeria through folklore</w:delText>
        </w:r>
      </w:del>
      <w:del w:id="250" w:author="Erin Rice" w:date="2013-10-15T17:04:00Z">
        <w:r w:rsidR="00097F44" w:rsidRPr="00097F44">
          <w:rPr>
            <w:rFonts w:ascii="Times New Roman" w:eastAsia="Calibri" w:hAnsi="Times New Roman" w:cs="Times New Roman"/>
            <w:sz w:val="24"/>
            <w:szCs w:val="24"/>
            <w:lang w:val="en-GB"/>
            <w:rPrChange w:id="251" w:author="Erin Rice" w:date="2013-10-15T17:07:00Z">
              <w:rPr>
                <w:rFonts w:ascii="Times New Roman" w:eastAsia="Calibri" w:hAnsi="Times New Roman" w:cs="Times New Roman"/>
                <w:sz w:val="24"/>
                <w:szCs w:val="24"/>
                <w:lang w:val="fr-FR"/>
              </w:rPr>
            </w:rPrChange>
          </w:rPr>
          <w:delText>s</w:delText>
        </w:r>
      </w:del>
      <w:r w:rsidR="00097F44" w:rsidRPr="00097F44">
        <w:rPr>
          <w:rFonts w:ascii="Times New Roman" w:eastAsia="Calibri" w:hAnsi="Times New Roman" w:cs="Times New Roman"/>
          <w:sz w:val="24"/>
          <w:szCs w:val="24"/>
          <w:lang w:val="en-GB"/>
          <w:rPrChange w:id="252" w:author="Erin Rice" w:date="2013-10-15T17:07:00Z">
            <w:rPr>
              <w:rFonts w:ascii="Times New Roman" w:eastAsia="Calibri" w:hAnsi="Times New Roman" w:cs="Times New Roman"/>
              <w:sz w:val="24"/>
              <w:szCs w:val="24"/>
              <w:lang w:val="fr-FR"/>
            </w:rPr>
          </w:rPrChange>
        </w:rPr>
        <w:t xml:space="preserve">. </w:t>
      </w:r>
    </w:p>
    <w:p w:rsidR="00A343D4" w:rsidRPr="00754E33" w:rsidDel="00A343D4" w:rsidRDefault="00A343D4" w:rsidP="00192D91">
      <w:pPr>
        <w:numPr>
          <w:ins w:id="253" w:author="Erin Rice" w:date="2013-10-16T11:29:00Z"/>
        </w:numPr>
        <w:spacing w:after="200" w:line="480" w:lineRule="auto"/>
        <w:jc w:val="both"/>
        <w:rPr>
          <w:ins w:id="254" w:author="Erin Rice" w:date="2013-10-16T11:29:00Z"/>
          <w:rFonts w:ascii="Times New Roman" w:eastAsia="Calibri" w:hAnsi="Times New Roman" w:cs="Times New Roman"/>
          <w:sz w:val="24"/>
          <w:szCs w:val="24"/>
          <w:lang w:val="en-GB"/>
          <w:rPrChange w:id="255" w:author="Erin Rice" w:date="2013-10-15T17:07:00Z">
            <w:rPr>
              <w:ins w:id="256" w:author="Erin Rice" w:date="2013-10-16T11:29:00Z"/>
              <w:rFonts w:ascii="Times New Roman" w:eastAsia="Calibri" w:hAnsi="Times New Roman" w:cs="Times New Roman"/>
              <w:sz w:val="24"/>
              <w:szCs w:val="24"/>
              <w:lang w:val="fr-FR"/>
            </w:rPr>
          </w:rPrChange>
        </w:rPr>
      </w:pPr>
    </w:p>
    <w:p w:rsidR="00192D91" w:rsidRPr="00754E33" w:rsidRDefault="00097F44" w:rsidP="00192D91">
      <w:pPr>
        <w:spacing w:after="200" w:line="480" w:lineRule="auto"/>
        <w:jc w:val="both"/>
        <w:rPr>
          <w:rFonts w:ascii="Times New Roman" w:eastAsia="Calibri" w:hAnsi="Times New Roman" w:cs="Times New Roman"/>
          <w:sz w:val="24"/>
          <w:szCs w:val="24"/>
          <w:lang w:val="en-GB"/>
          <w:rPrChange w:id="257" w:author="Erin Rice" w:date="2013-10-15T17:07:00Z">
            <w:rPr>
              <w:rFonts w:ascii="Times New Roman" w:eastAsia="Calibri" w:hAnsi="Times New Roman" w:cs="Times New Roman"/>
              <w:sz w:val="24"/>
              <w:szCs w:val="24"/>
              <w:lang w:val="fr-FR"/>
            </w:rPr>
          </w:rPrChange>
        </w:rPr>
      </w:pPr>
      <w:del w:id="258" w:author="Erin Rice" w:date="2013-10-16T12:12:00Z">
        <w:r w:rsidRPr="00097F44">
          <w:rPr>
            <w:rFonts w:ascii="Times New Roman" w:eastAsia="Calibri" w:hAnsi="Times New Roman" w:cs="Times New Roman"/>
            <w:sz w:val="24"/>
            <w:szCs w:val="24"/>
            <w:lang w:val="en-GB"/>
            <w:rPrChange w:id="259" w:author="Erin Rice" w:date="2013-10-15T17:07:00Z">
              <w:rPr>
                <w:rFonts w:ascii="Times New Roman" w:eastAsia="Calibri" w:hAnsi="Times New Roman" w:cs="Times New Roman"/>
                <w:sz w:val="24"/>
                <w:szCs w:val="24"/>
                <w:lang w:val="fr-FR"/>
              </w:rPr>
            </w:rPrChange>
          </w:rPr>
          <w:delText>The Zaria Art Society was short-</w:delText>
        </w:r>
      </w:del>
      <w:del w:id="260" w:author="Erin Rice" w:date="2013-10-15T17:10:00Z">
        <w:r w:rsidRPr="00097F44">
          <w:rPr>
            <w:rFonts w:ascii="Times New Roman" w:eastAsia="Calibri" w:hAnsi="Times New Roman" w:cs="Times New Roman"/>
            <w:sz w:val="24"/>
            <w:szCs w:val="24"/>
            <w:lang w:val="en-GB"/>
            <w:rPrChange w:id="261" w:author="Erin Rice" w:date="2013-10-15T17:07:00Z">
              <w:rPr>
                <w:rFonts w:ascii="Times New Roman" w:eastAsia="Calibri" w:hAnsi="Times New Roman" w:cs="Times New Roman"/>
                <w:sz w:val="24"/>
                <w:szCs w:val="24"/>
                <w:lang w:val="fr-FR"/>
              </w:rPr>
            </w:rPrChange>
          </w:rPr>
          <w:delText>lived  because</w:delText>
        </w:r>
      </w:del>
      <w:del w:id="262" w:author="Erin Rice" w:date="2013-10-16T12:12:00Z">
        <w:r w:rsidRPr="00097F44">
          <w:rPr>
            <w:rFonts w:ascii="Times New Roman" w:eastAsia="Calibri" w:hAnsi="Times New Roman" w:cs="Times New Roman"/>
            <w:sz w:val="24"/>
            <w:szCs w:val="24"/>
            <w:lang w:val="en-GB"/>
            <w:rPrChange w:id="263" w:author="Erin Rice" w:date="2013-10-15T17:07:00Z">
              <w:rPr>
                <w:rFonts w:ascii="Times New Roman" w:eastAsia="Calibri" w:hAnsi="Times New Roman" w:cs="Times New Roman"/>
                <w:sz w:val="24"/>
                <w:szCs w:val="24"/>
                <w:lang w:val="fr-FR"/>
              </w:rPr>
            </w:rPrChange>
          </w:rPr>
          <w:delText xml:space="preserve"> </w:delText>
        </w:r>
      </w:del>
      <w:del w:id="264" w:author="Erin Rice" w:date="2013-10-16T11:08:00Z">
        <w:r w:rsidRPr="00097F44">
          <w:rPr>
            <w:rFonts w:ascii="Times New Roman" w:eastAsia="Calibri" w:hAnsi="Times New Roman" w:cs="Times New Roman"/>
            <w:sz w:val="24"/>
            <w:szCs w:val="24"/>
            <w:lang w:val="en-GB"/>
            <w:rPrChange w:id="265" w:author="Erin Rice" w:date="2013-10-15T17:07:00Z">
              <w:rPr>
                <w:rFonts w:ascii="Times New Roman" w:eastAsia="Calibri" w:hAnsi="Times New Roman" w:cs="Times New Roman"/>
                <w:sz w:val="24"/>
                <w:szCs w:val="24"/>
                <w:lang w:val="fr-FR"/>
              </w:rPr>
            </w:rPrChange>
          </w:rPr>
          <w:delText>at the</w:delText>
        </w:r>
      </w:del>
      <w:del w:id="266" w:author="Erin Rice" w:date="2013-10-16T12:12:00Z">
        <w:r w:rsidRPr="00097F44">
          <w:rPr>
            <w:rFonts w:ascii="Times New Roman" w:eastAsia="Calibri" w:hAnsi="Times New Roman" w:cs="Times New Roman"/>
            <w:sz w:val="24"/>
            <w:szCs w:val="24"/>
            <w:lang w:val="en-GB"/>
            <w:rPrChange w:id="267" w:author="Erin Rice" w:date="2013-10-15T17:07:00Z">
              <w:rPr>
                <w:rFonts w:ascii="Times New Roman" w:eastAsia="Calibri" w:hAnsi="Times New Roman" w:cs="Times New Roman"/>
                <w:sz w:val="24"/>
                <w:szCs w:val="24"/>
                <w:lang w:val="fr-FR"/>
              </w:rPr>
            </w:rPrChange>
          </w:rPr>
          <w:delText xml:space="preserve"> gradution</w:delText>
        </w:r>
      </w:del>
      <w:del w:id="268" w:author="Erin Rice" w:date="2013-10-16T11:08:00Z">
        <w:r w:rsidRPr="00097F44">
          <w:rPr>
            <w:rFonts w:ascii="Times New Roman" w:eastAsia="Calibri" w:hAnsi="Times New Roman" w:cs="Times New Roman"/>
            <w:sz w:val="24"/>
            <w:szCs w:val="24"/>
            <w:lang w:val="en-GB"/>
            <w:rPrChange w:id="269" w:author="Erin Rice" w:date="2013-10-15T17:07:00Z">
              <w:rPr>
                <w:rFonts w:ascii="Times New Roman" w:eastAsia="Calibri" w:hAnsi="Times New Roman" w:cs="Times New Roman"/>
                <w:sz w:val="24"/>
                <w:szCs w:val="24"/>
                <w:lang w:val="fr-FR"/>
              </w:rPr>
            </w:rPrChange>
          </w:rPr>
          <w:delText xml:space="preserve"> of the pioneer members and their subsequent </w:delText>
        </w:r>
      </w:del>
      <w:del w:id="270" w:author="Erin Rice" w:date="2013-10-16T11:07:00Z">
        <w:r w:rsidRPr="00097F44">
          <w:rPr>
            <w:rFonts w:ascii="Times New Roman" w:eastAsia="Calibri" w:hAnsi="Times New Roman" w:cs="Times New Roman"/>
            <w:sz w:val="24"/>
            <w:szCs w:val="24"/>
            <w:lang w:val="en-GB"/>
            <w:rPrChange w:id="271" w:author="Erin Rice" w:date="2013-10-15T17:07:00Z">
              <w:rPr>
                <w:rFonts w:ascii="Times New Roman" w:eastAsia="Calibri" w:hAnsi="Times New Roman" w:cs="Times New Roman"/>
                <w:sz w:val="24"/>
                <w:szCs w:val="24"/>
                <w:lang w:val="fr-FR"/>
              </w:rPr>
            </w:rPrChange>
          </w:rPr>
          <w:delText>dispersal around the country and abroad</w:delText>
        </w:r>
      </w:del>
      <w:del w:id="272" w:author="Erin Rice" w:date="2013-10-15T17:05:00Z">
        <w:r w:rsidRPr="00097F44">
          <w:rPr>
            <w:rFonts w:ascii="Times New Roman" w:eastAsia="Calibri" w:hAnsi="Times New Roman" w:cs="Times New Roman"/>
            <w:sz w:val="24"/>
            <w:szCs w:val="24"/>
            <w:lang w:val="en-GB"/>
            <w:rPrChange w:id="273" w:author="Erin Rice" w:date="2013-10-15T17:07:00Z">
              <w:rPr>
                <w:rFonts w:ascii="Times New Roman" w:eastAsia="Calibri" w:hAnsi="Times New Roman" w:cs="Times New Roman"/>
                <w:sz w:val="24"/>
                <w:szCs w:val="24"/>
                <w:lang w:val="fr-FR"/>
              </w:rPr>
            </w:rPrChange>
          </w:rPr>
          <w:delText xml:space="preserve">s, </w:delText>
        </w:r>
      </w:del>
      <w:del w:id="274" w:author="Erin Rice" w:date="2013-10-16T10:42:00Z">
        <w:r w:rsidRPr="00097F44">
          <w:rPr>
            <w:rFonts w:ascii="Times New Roman" w:eastAsia="Calibri" w:hAnsi="Times New Roman" w:cs="Times New Roman"/>
            <w:sz w:val="24"/>
            <w:szCs w:val="24"/>
            <w:lang w:val="en-GB"/>
            <w:rPrChange w:id="275" w:author="Erin Rice" w:date="2013-10-15T17:07:00Z">
              <w:rPr>
                <w:rFonts w:ascii="Times New Roman" w:eastAsia="Calibri" w:hAnsi="Times New Roman" w:cs="Times New Roman"/>
                <w:sz w:val="24"/>
                <w:szCs w:val="24"/>
                <w:lang w:val="fr-FR"/>
              </w:rPr>
            </w:rPrChange>
          </w:rPr>
          <w:delText>it was abandoned</w:delText>
        </w:r>
      </w:del>
      <w:del w:id="276" w:author="Erin Rice" w:date="2013-10-16T11:08:00Z">
        <w:r w:rsidRPr="00097F44">
          <w:rPr>
            <w:rFonts w:ascii="Times New Roman" w:eastAsia="Calibri" w:hAnsi="Times New Roman" w:cs="Times New Roman"/>
            <w:sz w:val="24"/>
            <w:szCs w:val="24"/>
            <w:lang w:val="en-GB"/>
            <w:rPrChange w:id="277" w:author="Erin Rice" w:date="2013-10-15T17:07:00Z">
              <w:rPr>
                <w:rFonts w:ascii="Times New Roman" w:eastAsia="Calibri" w:hAnsi="Times New Roman" w:cs="Times New Roman"/>
                <w:sz w:val="24"/>
                <w:szCs w:val="24"/>
                <w:lang w:val="fr-FR"/>
              </w:rPr>
            </w:rPrChange>
          </w:rPr>
          <w:delText>.</w:delText>
        </w:r>
      </w:del>
      <w:del w:id="278" w:author="Erin Rice" w:date="2013-10-16T12:12:00Z">
        <w:r w:rsidRPr="00097F44">
          <w:rPr>
            <w:rFonts w:ascii="Times New Roman" w:eastAsia="Calibri" w:hAnsi="Times New Roman" w:cs="Times New Roman"/>
            <w:sz w:val="24"/>
            <w:szCs w:val="24"/>
            <w:lang w:val="en-GB"/>
            <w:rPrChange w:id="279" w:author="Erin Rice" w:date="2013-10-15T17:07:00Z">
              <w:rPr>
                <w:rFonts w:ascii="Times New Roman" w:eastAsia="Calibri" w:hAnsi="Times New Roman" w:cs="Times New Roman"/>
                <w:sz w:val="24"/>
                <w:szCs w:val="24"/>
                <w:lang w:val="fr-FR"/>
              </w:rPr>
            </w:rPrChange>
          </w:rPr>
          <w:delText xml:space="preserve"> </w:delText>
        </w:r>
      </w:del>
      <w:ins w:id="280" w:author="Erin Rice" w:date="2013-10-16T11:45:00Z">
        <w:r w:rsidR="008C7806">
          <w:rPr>
            <w:rFonts w:ascii="Times New Roman" w:eastAsia="Calibri" w:hAnsi="Times New Roman" w:cs="Times New Roman"/>
            <w:sz w:val="24"/>
            <w:szCs w:val="24"/>
            <w:lang w:val="en-GB"/>
          </w:rPr>
          <w:t>D</w:t>
        </w:r>
        <w:r w:rsidR="001F5C2E">
          <w:rPr>
            <w:rFonts w:ascii="Times New Roman" w:eastAsia="Calibri" w:hAnsi="Times New Roman" w:cs="Times New Roman"/>
            <w:sz w:val="24"/>
            <w:szCs w:val="24"/>
            <w:lang w:val="en-GB"/>
          </w:rPr>
          <w:t xml:space="preserve">espite </w:t>
        </w:r>
      </w:ins>
      <w:ins w:id="281" w:author="Erin Rice" w:date="2013-10-16T12:13:00Z">
        <w:r w:rsidR="008C7806">
          <w:rPr>
            <w:rFonts w:ascii="Times New Roman" w:eastAsia="Calibri" w:hAnsi="Times New Roman" w:cs="Times New Roman"/>
            <w:sz w:val="24"/>
            <w:szCs w:val="24"/>
            <w:lang w:val="en-GB"/>
          </w:rPr>
          <w:t>t</w:t>
        </w:r>
      </w:ins>
      <w:ins w:id="282" w:author="Erin Rice" w:date="2013-10-16T12:12:00Z">
        <w:r w:rsidR="008C7806" w:rsidRPr="00754E33">
          <w:rPr>
            <w:rFonts w:ascii="Times New Roman" w:eastAsia="Calibri" w:hAnsi="Times New Roman" w:cs="Times New Roman"/>
            <w:sz w:val="24"/>
            <w:szCs w:val="24"/>
            <w:lang w:val="en-GB"/>
          </w:rPr>
          <w:t>he Zaria Art S</w:t>
        </w:r>
        <w:r w:rsidR="008C7806">
          <w:rPr>
            <w:rFonts w:ascii="Times New Roman" w:eastAsia="Calibri" w:hAnsi="Times New Roman" w:cs="Times New Roman"/>
            <w:sz w:val="24"/>
            <w:szCs w:val="24"/>
            <w:lang w:val="en-GB"/>
          </w:rPr>
          <w:t>ociety</w:t>
        </w:r>
      </w:ins>
      <w:ins w:id="283" w:author="Erin Rice" w:date="2013-10-16T12:13:00Z">
        <w:r w:rsidR="008C7806">
          <w:rPr>
            <w:rFonts w:ascii="Times New Roman" w:eastAsia="Calibri" w:hAnsi="Times New Roman" w:cs="Times New Roman"/>
            <w:sz w:val="24"/>
            <w:szCs w:val="24"/>
            <w:lang w:val="en-GB"/>
          </w:rPr>
          <w:t>’s</w:t>
        </w:r>
      </w:ins>
      <w:ins w:id="284" w:author="Erin Rice" w:date="2013-10-16T11:45:00Z">
        <w:r w:rsidR="001F5C2E">
          <w:rPr>
            <w:rFonts w:ascii="Times New Roman" w:eastAsia="Calibri" w:hAnsi="Times New Roman" w:cs="Times New Roman"/>
            <w:sz w:val="24"/>
            <w:szCs w:val="24"/>
            <w:lang w:val="en-GB"/>
          </w:rPr>
          <w:t xml:space="preserve"> </w:t>
        </w:r>
      </w:ins>
      <w:ins w:id="285" w:author="Erin Rice" w:date="2013-10-16T12:13:00Z">
        <w:r w:rsidR="008C7806">
          <w:rPr>
            <w:rFonts w:ascii="Times New Roman" w:eastAsia="Calibri" w:hAnsi="Times New Roman" w:cs="Times New Roman"/>
            <w:sz w:val="24"/>
            <w:szCs w:val="24"/>
            <w:lang w:val="en-GB"/>
          </w:rPr>
          <w:t xml:space="preserve">brief </w:t>
        </w:r>
      </w:ins>
      <w:ins w:id="286" w:author="Erin Rice" w:date="2013-10-16T11:45:00Z">
        <w:r w:rsidR="001F5C2E">
          <w:rPr>
            <w:rFonts w:ascii="Times New Roman" w:eastAsia="Calibri" w:hAnsi="Times New Roman" w:cs="Times New Roman"/>
            <w:sz w:val="24"/>
            <w:szCs w:val="24"/>
            <w:lang w:val="en-GB"/>
          </w:rPr>
          <w:t>three-year life span, the group’s members wen</w:t>
        </w:r>
      </w:ins>
      <w:ins w:id="287" w:author="Erin Rice" w:date="2013-10-16T11:35:00Z">
        <w:r w:rsidR="001F5C2E">
          <w:rPr>
            <w:rFonts w:ascii="Times New Roman" w:eastAsia="Calibri" w:hAnsi="Times New Roman" w:cs="Times New Roman"/>
            <w:sz w:val="24"/>
            <w:szCs w:val="24"/>
            <w:lang w:val="en-GB"/>
          </w:rPr>
          <w:t>t</w:t>
        </w:r>
      </w:ins>
      <w:ins w:id="288" w:author="Erin Rice" w:date="2013-10-16T11:45:00Z">
        <w:r w:rsidR="001F5C2E">
          <w:rPr>
            <w:rFonts w:ascii="Times New Roman" w:eastAsia="Calibri" w:hAnsi="Times New Roman" w:cs="Times New Roman"/>
            <w:sz w:val="24"/>
            <w:szCs w:val="24"/>
            <w:lang w:val="en-GB"/>
          </w:rPr>
          <w:t xml:space="preserve"> </w:t>
        </w:r>
      </w:ins>
      <w:del w:id="289" w:author="Erin Rice" w:date="2013-10-16T11:35:00Z">
        <w:r w:rsidRPr="00097F44">
          <w:rPr>
            <w:rFonts w:ascii="Times New Roman" w:eastAsia="Calibri" w:hAnsi="Times New Roman" w:cs="Times New Roman"/>
            <w:sz w:val="24"/>
            <w:szCs w:val="24"/>
            <w:lang w:val="en-GB"/>
            <w:rPrChange w:id="290" w:author="Erin Rice" w:date="2013-10-15T17:07:00Z">
              <w:rPr>
                <w:rFonts w:ascii="Times New Roman" w:eastAsia="Calibri" w:hAnsi="Times New Roman" w:cs="Times New Roman"/>
                <w:sz w:val="24"/>
                <w:szCs w:val="24"/>
                <w:lang w:val="fr-FR"/>
              </w:rPr>
            </w:rPrChange>
          </w:rPr>
          <w:delText>T</w:delText>
        </w:r>
      </w:del>
      <w:ins w:id="291" w:author="Erin Rice" w:date="2013-10-16T11:46:00Z">
        <w:r w:rsidR="008C3367">
          <w:rPr>
            <w:rFonts w:ascii="Times New Roman" w:eastAsia="Calibri" w:hAnsi="Times New Roman" w:cs="Times New Roman"/>
            <w:sz w:val="24"/>
            <w:szCs w:val="24"/>
            <w:lang w:val="en-GB"/>
          </w:rPr>
          <w:t xml:space="preserve">on to pursue artistic and academic careers that would leave a lasting legacy </w:t>
        </w:r>
      </w:ins>
      <w:del w:id="292" w:author="Erin Rice" w:date="2013-10-16T11:46:00Z">
        <w:r w:rsidRPr="00097F44">
          <w:rPr>
            <w:rFonts w:ascii="Times New Roman" w:eastAsia="Calibri" w:hAnsi="Times New Roman" w:cs="Times New Roman"/>
            <w:sz w:val="24"/>
            <w:szCs w:val="24"/>
            <w:lang w:val="en-GB"/>
            <w:rPrChange w:id="293" w:author="Erin Rice" w:date="2013-10-15T17:07:00Z">
              <w:rPr>
                <w:rFonts w:ascii="Times New Roman" w:eastAsia="Calibri" w:hAnsi="Times New Roman" w:cs="Times New Roman"/>
                <w:sz w:val="24"/>
                <w:szCs w:val="24"/>
                <w:lang w:val="fr-FR"/>
              </w:rPr>
            </w:rPrChange>
          </w:rPr>
          <w:delText>hrough their involment in art teaching and intellection</w:delText>
        </w:r>
      </w:del>
      <w:del w:id="294" w:author="Erin Rice" w:date="2013-10-16T11:35:00Z">
        <w:r w:rsidRPr="00097F44">
          <w:rPr>
            <w:rFonts w:ascii="Times New Roman" w:eastAsia="Calibri" w:hAnsi="Times New Roman" w:cs="Times New Roman"/>
            <w:sz w:val="24"/>
            <w:szCs w:val="24"/>
            <w:lang w:val="en-GB"/>
            <w:rPrChange w:id="295" w:author="Erin Rice" w:date="2013-10-15T17:07:00Z">
              <w:rPr>
                <w:rFonts w:ascii="Times New Roman" w:eastAsia="Calibri" w:hAnsi="Times New Roman" w:cs="Times New Roman"/>
                <w:sz w:val="24"/>
                <w:szCs w:val="24"/>
                <w:lang w:val="fr-FR"/>
              </w:rPr>
            </w:rPrChange>
          </w:rPr>
          <w:delText xml:space="preserve">, </w:delText>
        </w:r>
      </w:del>
      <w:del w:id="296" w:author="Erin Rice" w:date="2013-10-16T11:46:00Z">
        <w:r w:rsidRPr="00097F44">
          <w:rPr>
            <w:rFonts w:ascii="Times New Roman" w:eastAsia="Calibri" w:hAnsi="Times New Roman" w:cs="Times New Roman"/>
            <w:sz w:val="24"/>
            <w:szCs w:val="24"/>
            <w:lang w:val="en-GB"/>
            <w:rPrChange w:id="297" w:author="Erin Rice" w:date="2013-10-15T17:07:00Z">
              <w:rPr>
                <w:rFonts w:ascii="Times New Roman" w:eastAsia="Calibri" w:hAnsi="Times New Roman" w:cs="Times New Roman"/>
                <w:sz w:val="24"/>
                <w:szCs w:val="24"/>
                <w:lang w:val="fr-FR"/>
              </w:rPr>
            </w:rPrChange>
          </w:rPr>
          <w:delText xml:space="preserve">members of the group became influential in </w:delText>
        </w:r>
      </w:del>
      <w:del w:id="298" w:author="Erin Rice" w:date="2013-10-15T17:12:00Z">
        <w:r w:rsidRPr="00097F44">
          <w:rPr>
            <w:rFonts w:ascii="Times New Roman" w:eastAsia="Calibri" w:hAnsi="Times New Roman" w:cs="Times New Roman"/>
            <w:sz w:val="24"/>
            <w:szCs w:val="24"/>
            <w:lang w:val="en-GB"/>
            <w:rPrChange w:id="299" w:author="Erin Rice" w:date="2013-10-15T17:07:00Z">
              <w:rPr>
                <w:rFonts w:ascii="Times New Roman" w:eastAsia="Calibri" w:hAnsi="Times New Roman" w:cs="Times New Roman"/>
                <w:sz w:val="24"/>
                <w:szCs w:val="24"/>
                <w:lang w:val="fr-FR"/>
              </w:rPr>
            </w:rPrChange>
          </w:rPr>
          <w:delText>nuturing</w:delText>
        </w:r>
      </w:del>
      <w:del w:id="300" w:author="Erin Rice" w:date="2013-10-16T11:46:00Z">
        <w:r w:rsidRPr="00097F44">
          <w:rPr>
            <w:rFonts w:ascii="Times New Roman" w:eastAsia="Calibri" w:hAnsi="Times New Roman" w:cs="Times New Roman"/>
            <w:sz w:val="24"/>
            <w:szCs w:val="24"/>
            <w:lang w:val="en-GB"/>
            <w:rPrChange w:id="301" w:author="Erin Rice" w:date="2013-10-15T17:07:00Z">
              <w:rPr>
                <w:rFonts w:ascii="Times New Roman" w:eastAsia="Calibri" w:hAnsi="Times New Roman" w:cs="Times New Roman"/>
                <w:sz w:val="24"/>
                <w:szCs w:val="24"/>
                <w:lang w:val="fr-FR"/>
              </w:rPr>
            </w:rPrChange>
          </w:rPr>
          <w:delText xml:space="preserve"> subsequent generations of Nigerian artists</w:delText>
        </w:r>
      </w:del>
      <w:del w:id="302" w:author="Erin Rice" w:date="2013-10-16T11:36:00Z">
        <w:r w:rsidRPr="00097F44">
          <w:rPr>
            <w:rFonts w:ascii="Times New Roman" w:eastAsia="Calibri" w:hAnsi="Times New Roman" w:cs="Times New Roman"/>
            <w:sz w:val="24"/>
            <w:szCs w:val="24"/>
            <w:lang w:val="en-GB"/>
            <w:rPrChange w:id="303" w:author="Erin Rice" w:date="2013-10-15T17:07:00Z">
              <w:rPr>
                <w:rFonts w:ascii="Times New Roman" w:eastAsia="Calibri" w:hAnsi="Times New Roman" w:cs="Times New Roman"/>
                <w:sz w:val="24"/>
                <w:szCs w:val="24"/>
                <w:lang w:val="fr-FR"/>
              </w:rPr>
            </w:rPrChange>
          </w:rPr>
          <w:delText xml:space="preserve">. </w:delText>
        </w:r>
      </w:del>
      <w:del w:id="304" w:author="Erin Rice" w:date="2013-10-16T10:42:00Z">
        <w:r w:rsidRPr="00097F44">
          <w:rPr>
            <w:rFonts w:ascii="Times New Roman" w:eastAsia="Calibri" w:hAnsi="Times New Roman" w:cs="Times New Roman"/>
            <w:sz w:val="24"/>
            <w:szCs w:val="24"/>
            <w:lang w:val="en-GB"/>
            <w:rPrChange w:id="305" w:author="Erin Rice" w:date="2013-10-15T17:07:00Z">
              <w:rPr>
                <w:rFonts w:ascii="Times New Roman" w:eastAsia="Calibri" w:hAnsi="Times New Roman" w:cs="Times New Roman"/>
                <w:sz w:val="24"/>
                <w:szCs w:val="24"/>
                <w:lang w:val="fr-FR"/>
              </w:rPr>
            </w:rPrChange>
          </w:rPr>
          <w:delText xml:space="preserve">And their </w:delText>
        </w:r>
      </w:del>
      <w:del w:id="306" w:author="Erin Rice" w:date="2013-10-16T11:36:00Z">
        <w:r w:rsidRPr="00097F44">
          <w:rPr>
            <w:rFonts w:ascii="Times New Roman" w:eastAsia="Calibri" w:hAnsi="Times New Roman" w:cs="Times New Roman"/>
            <w:sz w:val="24"/>
            <w:szCs w:val="24"/>
            <w:lang w:val="en-GB"/>
            <w:rPrChange w:id="307" w:author="Erin Rice" w:date="2013-10-15T17:07:00Z">
              <w:rPr>
                <w:rFonts w:ascii="Times New Roman" w:eastAsia="Calibri" w:hAnsi="Times New Roman" w:cs="Times New Roman"/>
                <w:sz w:val="24"/>
                <w:szCs w:val="24"/>
                <w:lang w:val="fr-FR"/>
              </w:rPr>
            </w:rPrChange>
          </w:rPr>
          <w:delText>involment in formal and informal art training</w:delText>
        </w:r>
      </w:del>
      <w:del w:id="308" w:author="Erin Rice" w:date="2013-10-16T11:09:00Z">
        <w:r w:rsidRPr="00097F44">
          <w:rPr>
            <w:rFonts w:ascii="Times New Roman" w:eastAsia="Calibri" w:hAnsi="Times New Roman" w:cs="Times New Roman"/>
            <w:sz w:val="24"/>
            <w:szCs w:val="24"/>
            <w:lang w:val="en-GB"/>
            <w:rPrChange w:id="309" w:author="Erin Rice" w:date="2013-10-15T17:07:00Z">
              <w:rPr>
                <w:rFonts w:ascii="Times New Roman" w:eastAsia="Calibri" w:hAnsi="Times New Roman" w:cs="Times New Roman"/>
                <w:sz w:val="24"/>
                <w:szCs w:val="24"/>
                <w:lang w:val="fr-FR"/>
              </w:rPr>
            </w:rPrChange>
          </w:rPr>
          <w:delText>,</w:delText>
        </w:r>
      </w:del>
      <w:del w:id="310" w:author="Erin Rice" w:date="2013-10-16T11:46:00Z">
        <w:r w:rsidRPr="00097F44">
          <w:rPr>
            <w:rFonts w:ascii="Times New Roman" w:eastAsia="Calibri" w:hAnsi="Times New Roman" w:cs="Times New Roman"/>
            <w:sz w:val="24"/>
            <w:szCs w:val="24"/>
            <w:lang w:val="en-GB"/>
            <w:rPrChange w:id="311" w:author="Erin Rice" w:date="2013-10-15T17:07:00Z">
              <w:rPr>
                <w:rFonts w:ascii="Times New Roman" w:eastAsia="Calibri" w:hAnsi="Times New Roman" w:cs="Times New Roman"/>
                <w:sz w:val="24"/>
                <w:szCs w:val="24"/>
                <w:lang w:val="fr-FR"/>
              </w:rPr>
            </w:rPrChange>
          </w:rPr>
          <w:delText xml:space="preserve"> </w:delText>
        </w:r>
      </w:del>
      <w:del w:id="312" w:author="Erin Rice" w:date="2013-10-16T10:43:00Z">
        <w:r w:rsidRPr="00097F44">
          <w:rPr>
            <w:rFonts w:ascii="Times New Roman" w:eastAsia="Calibri" w:hAnsi="Times New Roman" w:cs="Times New Roman"/>
            <w:sz w:val="24"/>
            <w:szCs w:val="24"/>
            <w:lang w:val="en-GB"/>
            <w:rPrChange w:id="313" w:author="Erin Rice" w:date="2013-10-15T17:07:00Z">
              <w:rPr>
                <w:rFonts w:ascii="Times New Roman" w:eastAsia="Calibri" w:hAnsi="Times New Roman" w:cs="Times New Roman"/>
                <w:sz w:val="24"/>
                <w:szCs w:val="24"/>
                <w:lang w:val="fr-FR"/>
              </w:rPr>
            </w:rPrChange>
          </w:rPr>
          <w:delText>impacted immensely in</w:delText>
        </w:r>
      </w:del>
      <w:del w:id="314" w:author="Erin Rice" w:date="2013-10-16T11:46:00Z">
        <w:r w:rsidRPr="00097F44">
          <w:rPr>
            <w:rFonts w:ascii="Times New Roman" w:eastAsia="Calibri" w:hAnsi="Times New Roman" w:cs="Times New Roman"/>
            <w:sz w:val="24"/>
            <w:szCs w:val="24"/>
            <w:lang w:val="en-GB"/>
            <w:rPrChange w:id="315" w:author="Erin Rice" w:date="2013-10-15T17:07:00Z">
              <w:rPr>
                <w:rFonts w:ascii="Times New Roman" w:eastAsia="Calibri" w:hAnsi="Times New Roman" w:cs="Times New Roman"/>
                <w:sz w:val="24"/>
                <w:szCs w:val="24"/>
                <w:lang w:val="fr-FR"/>
              </w:rPr>
            </w:rPrChange>
          </w:rPr>
          <w:delText xml:space="preserve"> the </w:delText>
        </w:r>
      </w:del>
      <w:del w:id="316" w:author="Erin Rice" w:date="2013-10-16T11:47:00Z">
        <w:r w:rsidRPr="00097F44">
          <w:rPr>
            <w:rFonts w:ascii="Times New Roman" w:eastAsia="Calibri" w:hAnsi="Times New Roman" w:cs="Times New Roman"/>
            <w:sz w:val="24"/>
            <w:szCs w:val="24"/>
            <w:lang w:val="en-GB"/>
            <w:rPrChange w:id="317" w:author="Erin Rice" w:date="2013-10-15T17:07:00Z">
              <w:rPr>
                <w:rFonts w:ascii="Times New Roman" w:eastAsia="Calibri" w:hAnsi="Times New Roman" w:cs="Times New Roman"/>
                <w:sz w:val="24"/>
                <w:szCs w:val="24"/>
                <w:lang w:val="fr-FR"/>
              </w:rPr>
            </w:rPrChange>
          </w:rPr>
          <w:delText xml:space="preserve">development </w:delText>
        </w:r>
      </w:del>
      <w:ins w:id="318" w:author="Erin Rice" w:date="2013-10-16T11:47:00Z">
        <w:r w:rsidR="008C3367">
          <w:rPr>
            <w:rFonts w:ascii="Times New Roman" w:eastAsia="Calibri" w:hAnsi="Times New Roman" w:cs="Times New Roman"/>
            <w:sz w:val="24"/>
            <w:szCs w:val="24"/>
            <w:lang w:val="en-GB"/>
          </w:rPr>
          <w:t xml:space="preserve">in the history </w:t>
        </w:r>
      </w:ins>
      <w:r w:rsidRPr="00097F44">
        <w:rPr>
          <w:rFonts w:ascii="Times New Roman" w:eastAsia="Calibri" w:hAnsi="Times New Roman" w:cs="Times New Roman"/>
          <w:sz w:val="24"/>
          <w:szCs w:val="24"/>
          <w:lang w:val="en-GB"/>
          <w:rPrChange w:id="319" w:author="Erin Rice" w:date="2013-10-15T17:07:00Z">
            <w:rPr>
              <w:rFonts w:ascii="Times New Roman" w:eastAsia="Calibri" w:hAnsi="Times New Roman" w:cs="Times New Roman"/>
              <w:sz w:val="24"/>
              <w:szCs w:val="24"/>
              <w:lang w:val="fr-FR"/>
            </w:rPr>
          </w:rPrChange>
        </w:rPr>
        <w:t xml:space="preserve">of modern </w:t>
      </w:r>
      <w:del w:id="320" w:author="Erin Rice" w:date="2013-10-15T17:10:00Z">
        <w:r w:rsidRPr="00097F44">
          <w:rPr>
            <w:rFonts w:ascii="Times New Roman" w:eastAsia="Calibri" w:hAnsi="Times New Roman" w:cs="Times New Roman"/>
            <w:sz w:val="24"/>
            <w:szCs w:val="24"/>
            <w:lang w:val="en-GB"/>
            <w:rPrChange w:id="321" w:author="Erin Rice" w:date="2013-10-15T17:07:00Z">
              <w:rPr>
                <w:rFonts w:ascii="Times New Roman" w:eastAsia="Calibri" w:hAnsi="Times New Roman" w:cs="Times New Roman"/>
                <w:sz w:val="24"/>
                <w:szCs w:val="24"/>
                <w:lang w:val="fr-FR"/>
              </w:rPr>
            </w:rPrChange>
          </w:rPr>
          <w:delText>nigerian</w:delText>
        </w:r>
      </w:del>
      <w:ins w:id="322" w:author="Erin Rice" w:date="2013-10-15T17:10:00Z">
        <w:r w:rsidR="00754E33" w:rsidRPr="00754E33">
          <w:rPr>
            <w:rFonts w:ascii="Times New Roman" w:eastAsia="Calibri" w:hAnsi="Times New Roman" w:cs="Times New Roman"/>
            <w:sz w:val="24"/>
            <w:szCs w:val="24"/>
            <w:lang w:val="en-GB"/>
          </w:rPr>
          <w:t>Nigerian</w:t>
        </w:r>
      </w:ins>
      <w:r w:rsidRPr="00097F44">
        <w:rPr>
          <w:rFonts w:ascii="Times New Roman" w:eastAsia="Calibri" w:hAnsi="Times New Roman" w:cs="Times New Roman"/>
          <w:sz w:val="24"/>
          <w:szCs w:val="24"/>
          <w:lang w:val="en-GB"/>
          <w:rPrChange w:id="323" w:author="Erin Rice" w:date="2013-10-15T17:07:00Z">
            <w:rPr>
              <w:rFonts w:ascii="Times New Roman" w:eastAsia="Calibri" w:hAnsi="Times New Roman" w:cs="Times New Roman"/>
              <w:sz w:val="24"/>
              <w:szCs w:val="24"/>
              <w:lang w:val="fr-FR"/>
            </w:rPr>
          </w:rPrChange>
        </w:rPr>
        <w:t xml:space="preserve"> art. </w:t>
      </w:r>
      <w:del w:id="324" w:author="Erin Rice" w:date="2013-10-16T11:09:00Z">
        <w:r w:rsidRPr="00097F44">
          <w:rPr>
            <w:rFonts w:ascii="Times New Roman" w:eastAsia="Calibri" w:hAnsi="Times New Roman" w:cs="Times New Roman"/>
            <w:sz w:val="24"/>
            <w:szCs w:val="24"/>
            <w:lang w:val="en-GB"/>
            <w:rPrChange w:id="325" w:author="Erin Rice" w:date="2013-10-15T17:07:00Z">
              <w:rPr>
                <w:rFonts w:ascii="Times New Roman" w:eastAsia="Calibri" w:hAnsi="Times New Roman" w:cs="Times New Roman"/>
                <w:sz w:val="24"/>
                <w:szCs w:val="24"/>
                <w:lang w:val="fr-FR"/>
              </w:rPr>
            </w:rPrChange>
          </w:rPr>
          <w:delText xml:space="preserve">And due </w:delText>
        </w:r>
      </w:del>
      <w:del w:id="326" w:author="Erin Rice" w:date="2013-10-16T11:36:00Z">
        <w:r w:rsidRPr="00097F44">
          <w:rPr>
            <w:rFonts w:ascii="Times New Roman" w:eastAsia="Calibri" w:hAnsi="Times New Roman" w:cs="Times New Roman"/>
            <w:sz w:val="24"/>
            <w:szCs w:val="24"/>
            <w:lang w:val="en-GB"/>
            <w:rPrChange w:id="327" w:author="Erin Rice" w:date="2013-10-15T17:07:00Z">
              <w:rPr>
                <w:rFonts w:ascii="Times New Roman" w:eastAsia="Calibri" w:hAnsi="Times New Roman" w:cs="Times New Roman"/>
                <w:sz w:val="24"/>
                <w:szCs w:val="24"/>
                <w:lang w:val="fr-FR"/>
              </w:rPr>
            </w:rPrChange>
          </w:rPr>
          <w:delText xml:space="preserve">to the impact the group generated when it was active, </w:delText>
        </w:r>
      </w:del>
      <w:del w:id="328" w:author="Erin Rice" w:date="2013-10-16T11:23:00Z">
        <w:r w:rsidRPr="00097F44">
          <w:rPr>
            <w:rFonts w:ascii="Times New Roman" w:eastAsia="Calibri" w:hAnsi="Times New Roman" w:cs="Times New Roman"/>
            <w:sz w:val="24"/>
            <w:szCs w:val="24"/>
            <w:lang w:val="en-GB"/>
            <w:rPrChange w:id="329" w:author="Erin Rice" w:date="2013-10-15T17:07:00Z">
              <w:rPr>
                <w:rFonts w:ascii="Times New Roman" w:eastAsia="Calibri" w:hAnsi="Times New Roman" w:cs="Times New Roman"/>
                <w:sz w:val="24"/>
                <w:szCs w:val="24"/>
                <w:lang w:val="fr-FR"/>
              </w:rPr>
            </w:rPrChange>
          </w:rPr>
          <w:delText xml:space="preserve">Yusuf Grillo was able to found and chair the Society of Nigerian Artists (SNA), an umbrella body that oversee artistic trends in the country. </w:delText>
        </w:r>
      </w:del>
    </w:p>
    <w:p w:rsidR="0074115B" w:rsidRPr="00754E33" w:rsidRDefault="00FE1B79" w:rsidP="00192D91">
      <w:pPr>
        <w:spacing w:after="200" w:line="480" w:lineRule="auto"/>
        <w:jc w:val="both"/>
        <w:rPr>
          <w:rFonts w:ascii="Times New Roman" w:eastAsia="Calibri" w:hAnsi="Times New Roman" w:cs="Times New Roman"/>
          <w:sz w:val="24"/>
          <w:szCs w:val="24"/>
          <w:lang w:val="en-GB"/>
          <w:rPrChange w:id="330" w:author="Erin Rice" w:date="2013-10-15T17:07:00Z">
            <w:rPr>
              <w:rFonts w:ascii="Times New Roman" w:eastAsia="Calibri" w:hAnsi="Times New Roman" w:cs="Times New Roman"/>
              <w:sz w:val="24"/>
              <w:szCs w:val="24"/>
              <w:lang w:val="fr-FR"/>
            </w:rPr>
          </w:rPrChange>
        </w:rPr>
      </w:pPr>
      <w:r w:rsidRPr="00037C01">
        <w:rPr>
          <w:rFonts w:ascii="Times New Roman" w:eastAsia="Calibri" w:hAnsi="Times New Roman" w:cs="Times New Roman"/>
          <w:noProof/>
          <w:sz w:val="24"/>
          <w:szCs w:val="24"/>
          <w:lang w:val="en-GB" w:eastAsia="en-GB"/>
        </w:rPr>
        <w:drawing>
          <wp:inline distT="0" distB="0" distL="0" distR="0">
            <wp:extent cx="5092995" cy="37949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1199" cy="3801070"/>
                    </a:xfrm>
                    <a:prstGeom prst="rect">
                      <a:avLst/>
                    </a:prstGeom>
                    <a:noFill/>
                  </pic:spPr>
                </pic:pic>
              </a:graphicData>
            </a:graphic>
          </wp:inline>
        </w:drawing>
      </w:r>
    </w:p>
    <w:p w:rsidR="0074115B" w:rsidRDefault="00097F44" w:rsidP="0071083A">
      <w:pPr>
        <w:spacing w:after="200" w:line="240" w:lineRule="auto"/>
        <w:jc w:val="both"/>
        <w:rPr>
          <w:ins w:id="331" w:author="Erin Rice" w:date="2013-10-16T12:25:00Z"/>
          <w:rFonts w:ascii="Times New Roman" w:eastAsia="Calibri" w:hAnsi="Times New Roman" w:cs="Times New Roman"/>
          <w:lang w:val="en-GB"/>
        </w:rPr>
      </w:pPr>
      <w:r w:rsidRPr="00097F44">
        <w:rPr>
          <w:rFonts w:ascii="Times New Roman" w:eastAsia="Calibri" w:hAnsi="Times New Roman" w:cs="Times New Roman"/>
          <w:lang w:val="en-GB"/>
          <w:rPrChange w:id="332" w:author="Erin Rice" w:date="2013-10-15T17:07:00Z">
            <w:rPr>
              <w:rFonts w:ascii="Times New Roman" w:eastAsia="Calibri" w:hAnsi="Times New Roman" w:cs="Times New Roman"/>
              <w:lang w:val="fr-FR"/>
            </w:rPr>
          </w:rPrChange>
        </w:rPr>
        <w:t xml:space="preserve">(Sitting, left to right), Bruce </w:t>
      </w:r>
      <w:proofErr w:type="spellStart"/>
      <w:r w:rsidRPr="00097F44">
        <w:rPr>
          <w:rFonts w:ascii="Times New Roman" w:eastAsia="Calibri" w:hAnsi="Times New Roman" w:cs="Times New Roman"/>
          <w:lang w:val="en-GB"/>
          <w:rPrChange w:id="333" w:author="Erin Rice" w:date="2013-10-15T17:07:00Z">
            <w:rPr>
              <w:rFonts w:ascii="Times New Roman" w:eastAsia="Calibri" w:hAnsi="Times New Roman" w:cs="Times New Roman"/>
              <w:lang w:val="fr-FR"/>
            </w:rPr>
          </w:rPrChange>
        </w:rPr>
        <w:t>Onobrakpeya</w:t>
      </w:r>
      <w:proofErr w:type="spellEnd"/>
      <w:r w:rsidRPr="00097F44">
        <w:rPr>
          <w:rFonts w:ascii="Times New Roman" w:eastAsia="Calibri" w:hAnsi="Times New Roman" w:cs="Times New Roman"/>
          <w:lang w:val="en-GB"/>
          <w:rPrChange w:id="334" w:author="Erin Rice" w:date="2013-10-15T17:07:00Z">
            <w:rPr>
              <w:rFonts w:ascii="Times New Roman" w:eastAsia="Calibri" w:hAnsi="Times New Roman" w:cs="Times New Roman"/>
              <w:lang w:val="fr-FR"/>
            </w:rPr>
          </w:rPrChange>
        </w:rPr>
        <w:t xml:space="preserve">, Yusuf </w:t>
      </w:r>
      <w:proofErr w:type="spellStart"/>
      <w:r w:rsidRPr="00097F44">
        <w:rPr>
          <w:rFonts w:ascii="Times New Roman" w:eastAsia="Calibri" w:hAnsi="Times New Roman" w:cs="Times New Roman"/>
          <w:lang w:val="en-GB"/>
          <w:rPrChange w:id="335" w:author="Erin Rice" w:date="2013-10-15T17:07:00Z">
            <w:rPr>
              <w:rFonts w:ascii="Times New Roman" w:eastAsia="Calibri" w:hAnsi="Times New Roman" w:cs="Times New Roman"/>
              <w:lang w:val="fr-FR"/>
            </w:rPr>
          </w:rPrChange>
        </w:rPr>
        <w:t>Grillo</w:t>
      </w:r>
      <w:proofErr w:type="spellEnd"/>
      <w:r w:rsidRPr="00097F44">
        <w:rPr>
          <w:rFonts w:ascii="Times New Roman" w:eastAsia="Calibri" w:hAnsi="Times New Roman" w:cs="Times New Roman"/>
          <w:lang w:val="en-GB"/>
          <w:rPrChange w:id="336" w:author="Erin Rice" w:date="2013-10-15T17:07:00Z">
            <w:rPr>
              <w:rFonts w:ascii="Times New Roman" w:eastAsia="Calibri" w:hAnsi="Times New Roman" w:cs="Times New Roman"/>
              <w:lang w:val="fr-FR"/>
            </w:rPr>
          </w:rPrChange>
        </w:rPr>
        <w:t xml:space="preserve">, </w:t>
      </w:r>
      <w:proofErr w:type="spellStart"/>
      <w:r w:rsidRPr="00097F44">
        <w:rPr>
          <w:rFonts w:ascii="Times New Roman" w:eastAsia="Calibri" w:hAnsi="Times New Roman" w:cs="Times New Roman"/>
          <w:lang w:val="en-GB"/>
          <w:rPrChange w:id="337" w:author="Erin Rice" w:date="2013-10-15T17:07:00Z">
            <w:rPr>
              <w:rFonts w:ascii="Times New Roman" w:eastAsia="Calibri" w:hAnsi="Times New Roman" w:cs="Times New Roman"/>
              <w:lang w:val="fr-FR"/>
            </w:rPr>
          </w:rPrChange>
        </w:rPr>
        <w:t>Uche</w:t>
      </w:r>
      <w:proofErr w:type="spellEnd"/>
      <w:r w:rsidRPr="00097F44">
        <w:rPr>
          <w:rFonts w:ascii="Times New Roman" w:eastAsia="Calibri" w:hAnsi="Times New Roman" w:cs="Times New Roman"/>
          <w:lang w:val="en-GB"/>
          <w:rPrChange w:id="338" w:author="Erin Rice" w:date="2013-10-15T17:07:00Z">
            <w:rPr>
              <w:rFonts w:ascii="Times New Roman" w:eastAsia="Calibri" w:hAnsi="Times New Roman" w:cs="Times New Roman"/>
              <w:lang w:val="fr-FR"/>
            </w:rPr>
          </w:rPrChange>
        </w:rPr>
        <w:t xml:space="preserve"> </w:t>
      </w:r>
      <w:proofErr w:type="spellStart"/>
      <w:r w:rsidRPr="00097F44">
        <w:rPr>
          <w:rFonts w:ascii="Times New Roman" w:eastAsia="Calibri" w:hAnsi="Times New Roman" w:cs="Times New Roman"/>
          <w:lang w:val="en-GB"/>
          <w:rPrChange w:id="339" w:author="Erin Rice" w:date="2013-10-15T17:07:00Z">
            <w:rPr>
              <w:rFonts w:ascii="Times New Roman" w:eastAsia="Calibri" w:hAnsi="Times New Roman" w:cs="Times New Roman"/>
              <w:lang w:val="fr-FR"/>
            </w:rPr>
          </w:rPrChange>
        </w:rPr>
        <w:t>Okeke</w:t>
      </w:r>
      <w:proofErr w:type="spellEnd"/>
      <w:r w:rsidRPr="00097F44">
        <w:rPr>
          <w:rFonts w:ascii="Times New Roman" w:eastAsia="Calibri" w:hAnsi="Times New Roman" w:cs="Times New Roman"/>
          <w:lang w:val="en-GB"/>
          <w:rPrChange w:id="340" w:author="Erin Rice" w:date="2013-10-15T17:07:00Z">
            <w:rPr>
              <w:rFonts w:ascii="Times New Roman" w:eastAsia="Calibri" w:hAnsi="Times New Roman" w:cs="Times New Roman"/>
              <w:lang w:val="fr-FR"/>
            </w:rPr>
          </w:rPrChange>
        </w:rPr>
        <w:t xml:space="preserve"> and Demas </w:t>
      </w:r>
      <w:proofErr w:type="spellStart"/>
      <w:r w:rsidRPr="00097F44">
        <w:rPr>
          <w:rFonts w:ascii="Times New Roman" w:eastAsia="Calibri" w:hAnsi="Times New Roman" w:cs="Times New Roman"/>
          <w:lang w:val="en-GB"/>
          <w:rPrChange w:id="341" w:author="Erin Rice" w:date="2013-10-15T17:07:00Z">
            <w:rPr>
              <w:rFonts w:ascii="Times New Roman" w:eastAsia="Calibri" w:hAnsi="Times New Roman" w:cs="Times New Roman"/>
              <w:lang w:val="fr-FR"/>
            </w:rPr>
          </w:rPrChange>
        </w:rPr>
        <w:t>Nwoko</w:t>
      </w:r>
      <w:proofErr w:type="spellEnd"/>
      <w:r w:rsidRPr="00097F44">
        <w:rPr>
          <w:rFonts w:ascii="Times New Roman" w:eastAsia="Calibri" w:hAnsi="Times New Roman" w:cs="Times New Roman"/>
          <w:lang w:val="en-GB"/>
          <w:rPrChange w:id="342" w:author="Erin Rice" w:date="2013-10-15T17:07:00Z">
            <w:rPr>
              <w:rFonts w:ascii="Times New Roman" w:eastAsia="Calibri" w:hAnsi="Times New Roman" w:cs="Times New Roman"/>
              <w:lang w:val="fr-FR"/>
            </w:rPr>
          </w:rPrChange>
        </w:rPr>
        <w:t xml:space="preserve">. (Back row) </w:t>
      </w:r>
      <w:proofErr w:type="spellStart"/>
      <w:r w:rsidRPr="00097F44">
        <w:rPr>
          <w:rFonts w:ascii="Times New Roman" w:eastAsia="Calibri" w:hAnsi="Times New Roman" w:cs="Times New Roman"/>
          <w:lang w:val="en-GB"/>
          <w:rPrChange w:id="343" w:author="Erin Rice" w:date="2013-10-15T17:07:00Z">
            <w:rPr>
              <w:rFonts w:ascii="Times New Roman" w:eastAsia="Calibri" w:hAnsi="Times New Roman" w:cs="Times New Roman"/>
              <w:lang w:val="fr-FR"/>
            </w:rPr>
          </w:rPrChange>
        </w:rPr>
        <w:t>Oseluka</w:t>
      </w:r>
      <w:proofErr w:type="spellEnd"/>
      <w:r w:rsidRPr="00097F44">
        <w:rPr>
          <w:rFonts w:ascii="Times New Roman" w:eastAsia="Calibri" w:hAnsi="Times New Roman" w:cs="Times New Roman"/>
          <w:lang w:val="en-GB"/>
          <w:rPrChange w:id="344" w:author="Erin Rice" w:date="2013-10-15T17:07:00Z">
            <w:rPr>
              <w:rFonts w:ascii="Times New Roman" w:eastAsia="Calibri" w:hAnsi="Times New Roman" w:cs="Times New Roman"/>
              <w:lang w:val="fr-FR"/>
            </w:rPr>
          </w:rPrChange>
        </w:rPr>
        <w:t xml:space="preserve"> </w:t>
      </w:r>
      <w:proofErr w:type="spellStart"/>
      <w:r w:rsidRPr="00097F44">
        <w:rPr>
          <w:rFonts w:ascii="Times New Roman" w:eastAsia="Calibri" w:hAnsi="Times New Roman" w:cs="Times New Roman"/>
          <w:lang w:val="en-GB"/>
          <w:rPrChange w:id="345" w:author="Erin Rice" w:date="2013-10-15T17:07:00Z">
            <w:rPr>
              <w:rFonts w:ascii="Times New Roman" w:eastAsia="Calibri" w:hAnsi="Times New Roman" w:cs="Times New Roman"/>
              <w:lang w:val="fr-FR"/>
            </w:rPr>
          </w:rPrChange>
        </w:rPr>
        <w:t>Osadebe</w:t>
      </w:r>
      <w:proofErr w:type="spellEnd"/>
      <w:r w:rsidRPr="00097F44">
        <w:rPr>
          <w:rFonts w:ascii="Times New Roman" w:eastAsia="Calibri" w:hAnsi="Times New Roman" w:cs="Times New Roman"/>
          <w:lang w:val="en-GB"/>
          <w:rPrChange w:id="346" w:author="Erin Rice" w:date="2013-10-15T17:07:00Z">
            <w:rPr>
              <w:rFonts w:ascii="Times New Roman" w:eastAsia="Calibri" w:hAnsi="Times New Roman" w:cs="Times New Roman"/>
              <w:lang w:val="fr-FR"/>
            </w:rPr>
          </w:rPrChange>
        </w:rPr>
        <w:t xml:space="preserve">, Late </w:t>
      </w:r>
      <w:proofErr w:type="spellStart"/>
      <w:r w:rsidRPr="00097F44">
        <w:rPr>
          <w:rFonts w:ascii="Times New Roman" w:eastAsia="Calibri" w:hAnsi="Times New Roman" w:cs="Times New Roman"/>
          <w:lang w:val="en-GB"/>
          <w:rPrChange w:id="347" w:author="Erin Rice" w:date="2013-10-15T17:07:00Z">
            <w:rPr>
              <w:rFonts w:ascii="Times New Roman" w:eastAsia="Calibri" w:hAnsi="Times New Roman" w:cs="Times New Roman"/>
              <w:lang w:val="fr-FR"/>
            </w:rPr>
          </w:rPrChange>
        </w:rPr>
        <w:t>Nwagbara</w:t>
      </w:r>
      <w:proofErr w:type="spellEnd"/>
      <w:r w:rsidRPr="00097F44">
        <w:rPr>
          <w:rFonts w:ascii="Times New Roman" w:eastAsia="Calibri" w:hAnsi="Times New Roman" w:cs="Times New Roman"/>
          <w:lang w:val="en-GB"/>
          <w:rPrChange w:id="348" w:author="Erin Rice" w:date="2013-10-15T17:07:00Z">
            <w:rPr>
              <w:rFonts w:ascii="Times New Roman" w:eastAsia="Calibri" w:hAnsi="Times New Roman" w:cs="Times New Roman"/>
              <w:lang w:val="fr-FR"/>
            </w:rPr>
          </w:rPrChange>
        </w:rPr>
        <w:t xml:space="preserve"> and Emmanuel </w:t>
      </w:r>
      <w:proofErr w:type="spellStart"/>
      <w:r w:rsidRPr="00097F44">
        <w:rPr>
          <w:rFonts w:ascii="Times New Roman" w:eastAsia="Calibri" w:hAnsi="Times New Roman" w:cs="Times New Roman"/>
          <w:lang w:val="en-GB"/>
          <w:rPrChange w:id="349" w:author="Erin Rice" w:date="2013-10-15T17:07:00Z">
            <w:rPr>
              <w:rFonts w:ascii="Times New Roman" w:eastAsia="Calibri" w:hAnsi="Times New Roman" w:cs="Times New Roman"/>
              <w:lang w:val="fr-FR"/>
            </w:rPr>
          </w:rPrChange>
        </w:rPr>
        <w:t>Okechukwu</w:t>
      </w:r>
      <w:proofErr w:type="spellEnd"/>
      <w:r w:rsidRPr="00097F44">
        <w:rPr>
          <w:rFonts w:ascii="Times New Roman" w:eastAsia="Calibri" w:hAnsi="Times New Roman" w:cs="Times New Roman"/>
          <w:lang w:val="en-GB"/>
          <w:rPrChange w:id="350" w:author="Erin Rice" w:date="2013-10-15T17:07:00Z">
            <w:rPr>
              <w:rFonts w:ascii="Times New Roman" w:eastAsia="Calibri" w:hAnsi="Times New Roman" w:cs="Times New Roman"/>
              <w:lang w:val="fr-FR"/>
            </w:rPr>
          </w:rPrChange>
        </w:rPr>
        <w:t xml:space="preserve"> </w:t>
      </w:r>
      <w:proofErr w:type="spellStart"/>
      <w:r w:rsidRPr="00097F44">
        <w:rPr>
          <w:rFonts w:ascii="Times New Roman" w:eastAsia="Calibri" w:hAnsi="Times New Roman" w:cs="Times New Roman"/>
          <w:lang w:val="en-GB"/>
          <w:rPrChange w:id="351" w:author="Erin Rice" w:date="2013-10-15T17:07:00Z">
            <w:rPr>
              <w:rFonts w:ascii="Times New Roman" w:eastAsia="Calibri" w:hAnsi="Times New Roman" w:cs="Times New Roman"/>
              <w:lang w:val="fr-FR"/>
            </w:rPr>
          </w:rPrChange>
        </w:rPr>
        <w:t>Odita</w:t>
      </w:r>
      <w:proofErr w:type="spellEnd"/>
      <w:r w:rsidRPr="00097F44">
        <w:rPr>
          <w:rFonts w:ascii="Times New Roman" w:eastAsia="Calibri" w:hAnsi="Times New Roman" w:cs="Times New Roman"/>
          <w:lang w:val="en-GB"/>
          <w:rPrChange w:id="352" w:author="Erin Rice" w:date="2013-10-15T17:07:00Z">
            <w:rPr>
              <w:rFonts w:ascii="Times New Roman" w:eastAsia="Calibri" w:hAnsi="Times New Roman" w:cs="Times New Roman"/>
              <w:lang w:val="fr-FR"/>
            </w:rPr>
          </w:rPrChange>
        </w:rPr>
        <w:t xml:space="preserve">, all seven of the eight early members of Zaria Art Society. Photo: c/o Bruce </w:t>
      </w:r>
      <w:proofErr w:type="spellStart"/>
      <w:r w:rsidRPr="00097F44">
        <w:rPr>
          <w:rFonts w:ascii="Times New Roman" w:eastAsia="Calibri" w:hAnsi="Times New Roman" w:cs="Times New Roman"/>
          <w:lang w:val="en-GB"/>
          <w:rPrChange w:id="353" w:author="Erin Rice" w:date="2013-10-15T17:07:00Z">
            <w:rPr>
              <w:rFonts w:ascii="Times New Roman" w:eastAsia="Calibri" w:hAnsi="Times New Roman" w:cs="Times New Roman"/>
              <w:lang w:val="fr-FR"/>
            </w:rPr>
          </w:rPrChange>
        </w:rPr>
        <w:t>Onobra</w:t>
      </w:r>
      <w:del w:id="354" w:author="Erin Rice" w:date="2013-10-15T17:06:00Z">
        <w:r w:rsidRPr="00097F44">
          <w:rPr>
            <w:rFonts w:ascii="Times New Roman" w:eastAsia="Calibri" w:hAnsi="Times New Roman" w:cs="Times New Roman"/>
            <w:lang w:val="en-GB"/>
            <w:rPrChange w:id="355" w:author="Erin Rice" w:date="2013-10-15T17:07:00Z">
              <w:rPr>
                <w:rFonts w:ascii="Times New Roman" w:eastAsia="Calibri" w:hAnsi="Times New Roman" w:cs="Times New Roman"/>
                <w:lang w:val="fr-FR"/>
              </w:rPr>
            </w:rPrChange>
          </w:rPr>
          <w:delText>p</w:delText>
        </w:r>
      </w:del>
      <w:r w:rsidRPr="00097F44">
        <w:rPr>
          <w:rFonts w:ascii="Times New Roman" w:eastAsia="Calibri" w:hAnsi="Times New Roman" w:cs="Times New Roman"/>
          <w:lang w:val="en-GB"/>
          <w:rPrChange w:id="356" w:author="Erin Rice" w:date="2013-10-15T17:07:00Z">
            <w:rPr>
              <w:rFonts w:ascii="Times New Roman" w:eastAsia="Calibri" w:hAnsi="Times New Roman" w:cs="Times New Roman"/>
              <w:lang w:val="fr-FR"/>
            </w:rPr>
          </w:rPrChange>
        </w:rPr>
        <w:t>k</w:t>
      </w:r>
      <w:ins w:id="357" w:author="Erin Rice" w:date="2013-10-15T17:06:00Z">
        <w:r w:rsidRPr="00097F44">
          <w:rPr>
            <w:rFonts w:ascii="Times New Roman" w:eastAsia="Calibri" w:hAnsi="Times New Roman" w:cs="Times New Roman"/>
            <w:lang w:val="en-GB"/>
            <w:rPrChange w:id="358" w:author="Erin Rice" w:date="2013-10-15T17:07:00Z">
              <w:rPr>
                <w:rFonts w:ascii="Times New Roman" w:eastAsia="Calibri" w:hAnsi="Times New Roman" w:cs="Times New Roman"/>
                <w:lang w:val="fr-FR"/>
              </w:rPr>
            </w:rPrChange>
          </w:rPr>
          <w:t>p</w:t>
        </w:r>
      </w:ins>
      <w:r w:rsidRPr="00097F44">
        <w:rPr>
          <w:rFonts w:ascii="Times New Roman" w:eastAsia="Calibri" w:hAnsi="Times New Roman" w:cs="Times New Roman"/>
          <w:lang w:val="en-GB"/>
          <w:rPrChange w:id="359" w:author="Erin Rice" w:date="2013-10-15T17:07:00Z">
            <w:rPr>
              <w:rFonts w:ascii="Times New Roman" w:eastAsia="Calibri" w:hAnsi="Times New Roman" w:cs="Times New Roman"/>
              <w:lang w:val="fr-FR"/>
            </w:rPr>
          </w:rPrChange>
        </w:rPr>
        <w:t>eya</w:t>
      </w:r>
      <w:proofErr w:type="spellEnd"/>
      <w:r w:rsidRPr="00097F44">
        <w:rPr>
          <w:rFonts w:ascii="Times New Roman" w:eastAsia="Calibri" w:hAnsi="Times New Roman" w:cs="Times New Roman"/>
          <w:lang w:val="en-GB"/>
          <w:rPrChange w:id="360" w:author="Erin Rice" w:date="2013-10-15T17:07:00Z">
            <w:rPr>
              <w:rFonts w:ascii="Times New Roman" w:eastAsia="Calibri" w:hAnsi="Times New Roman" w:cs="Times New Roman"/>
              <w:lang w:val="fr-FR"/>
            </w:rPr>
          </w:rPrChange>
        </w:rPr>
        <w:t xml:space="preserve"> Foundation.</w:t>
      </w:r>
    </w:p>
    <w:p w:rsidR="00FE1B79" w:rsidRDefault="00FE1B79" w:rsidP="0071083A">
      <w:pPr>
        <w:numPr>
          <w:ins w:id="361" w:author="Erin Rice" w:date="2013-10-16T12:25:00Z"/>
        </w:numPr>
        <w:spacing w:after="200" w:line="240" w:lineRule="auto"/>
        <w:jc w:val="both"/>
        <w:rPr>
          <w:ins w:id="362" w:author="Erin Rice" w:date="2013-10-16T12:25:00Z"/>
          <w:rFonts w:ascii="Times New Roman" w:eastAsia="Calibri" w:hAnsi="Times New Roman" w:cs="Times New Roman"/>
          <w:lang w:val="en-GB"/>
        </w:rPr>
      </w:pPr>
      <w:ins w:id="363" w:author="Erin Rice" w:date="2013-10-16T12:25:00Z">
        <w:r>
          <w:rPr>
            <w:rFonts w:ascii="Times New Roman" w:eastAsia="Calibri" w:hAnsi="Times New Roman" w:cs="Times New Roman"/>
            <w:lang w:val="en-GB"/>
          </w:rPr>
          <w:fldChar w:fldCharType="begin"/>
        </w:r>
        <w:r>
          <w:rPr>
            <w:rFonts w:ascii="Times New Roman" w:eastAsia="Calibri" w:hAnsi="Times New Roman" w:cs="Times New Roman"/>
            <w:lang w:val="en-GB"/>
          </w:rPr>
          <w:instrText xml:space="preserve"> HYPERLINK "</w:instrText>
        </w:r>
        <w:r w:rsidRPr="00FE1B79">
          <w:rPr>
            <w:rFonts w:ascii="Times New Roman" w:eastAsia="Calibri" w:hAnsi="Times New Roman" w:cs="Times New Roman"/>
            <w:lang w:val="en-GB"/>
          </w:rPr>
          <w:instrText>http://africanartswithtaj.blogspot.ch/2012/08/at-80-onobrakpeya-says-todays.html</w:instrText>
        </w:r>
        <w:r>
          <w:rPr>
            <w:rFonts w:ascii="Times New Roman" w:eastAsia="Calibri" w:hAnsi="Times New Roman" w:cs="Times New Roman"/>
            <w:lang w:val="en-GB"/>
          </w:rPr>
          <w:instrText xml:space="preserve">" </w:instrText>
        </w:r>
        <w:r>
          <w:rPr>
            <w:rFonts w:ascii="Times New Roman" w:eastAsia="Calibri" w:hAnsi="Times New Roman" w:cs="Times New Roman"/>
            <w:lang w:val="en-GB"/>
          </w:rPr>
          <w:fldChar w:fldCharType="separate"/>
        </w:r>
        <w:r w:rsidRPr="00A47610">
          <w:rPr>
            <w:rStyle w:val="Hyperlink"/>
            <w:rFonts w:ascii="Times New Roman" w:eastAsia="Calibri" w:hAnsi="Times New Roman" w:cs="Times New Roman"/>
            <w:lang w:val="en-GB"/>
          </w:rPr>
          <w:t>http://africanartswithtaj.blogspot.ch/2012/08/at-80-onobrakpeya-says-todays.html</w:t>
        </w:r>
        <w:r>
          <w:rPr>
            <w:rFonts w:ascii="Times New Roman" w:eastAsia="Calibri" w:hAnsi="Times New Roman" w:cs="Times New Roman"/>
            <w:lang w:val="en-GB"/>
          </w:rPr>
          <w:fldChar w:fldCharType="end"/>
        </w:r>
      </w:ins>
    </w:p>
    <w:p w:rsidR="00FE1B79" w:rsidRPr="00754E33" w:rsidRDefault="00FE1B79" w:rsidP="0071083A">
      <w:pPr>
        <w:numPr>
          <w:ins w:id="364" w:author="Erin Rice" w:date="2013-10-16T12:25:00Z"/>
        </w:numPr>
        <w:spacing w:after="200" w:line="240" w:lineRule="auto"/>
        <w:jc w:val="both"/>
        <w:rPr>
          <w:rFonts w:ascii="Times New Roman" w:eastAsia="Calibri" w:hAnsi="Times New Roman" w:cs="Times New Roman"/>
          <w:lang w:val="en-GB"/>
          <w:rPrChange w:id="365" w:author="Erin Rice" w:date="2013-10-15T17:07:00Z">
            <w:rPr>
              <w:rFonts w:ascii="Times New Roman" w:eastAsia="Calibri" w:hAnsi="Times New Roman" w:cs="Times New Roman"/>
              <w:lang w:val="fr-FR"/>
            </w:rPr>
          </w:rPrChange>
        </w:rPr>
      </w:pPr>
    </w:p>
    <w:p w:rsidR="0071083A" w:rsidRPr="00754E33" w:rsidRDefault="0071083A" w:rsidP="00192D91">
      <w:pPr>
        <w:spacing w:after="200" w:line="480" w:lineRule="auto"/>
        <w:jc w:val="both"/>
        <w:rPr>
          <w:rFonts w:ascii="Times New Roman" w:eastAsia="Calibri" w:hAnsi="Times New Roman" w:cs="Times New Roman"/>
          <w:b/>
          <w:sz w:val="24"/>
          <w:szCs w:val="24"/>
          <w:lang w:val="en-GB"/>
          <w:rPrChange w:id="366" w:author="Erin Rice" w:date="2013-10-15T17:07:00Z">
            <w:rPr>
              <w:rFonts w:ascii="Times New Roman" w:eastAsia="Calibri" w:hAnsi="Times New Roman" w:cs="Times New Roman"/>
              <w:b/>
              <w:sz w:val="24"/>
              <w:szCs w:val="24"/>
              <w:lang w:val="fr-FR"/>
            </w:rPr>
          </w:rPrChange>
        </w:rPr>
      </w:pPr>
    </w:p>
    <w:p w:rsidR="00192D91" w:rsidRDefault="00097F44" w:rsidP="007219EA">
      <w:pPr>
        <w:spacing w:after="200" w:line="240" w:lineRule="auto"/>
        <w:contextualSpacing/>
        <w:jc w:val="both"/>
        <w:rPr>
          <w:del w:id="367" w:author="Unknown"/>
          <w:rFonts w:ascii="Times New Roman" w:eastAsia="Calibri" w:hAnsi="Times New Roman" w:cs="Times New Roman"/>
          <w:b/>
          <w:sz w:val="24"/>
          <w:szCs w:val="24"/>
          <w:lang w:val="en-GB"/>
        </w:rPr>
      </w:pPr>
      <w:r w:rsidRPr="00097F44">
        <w:rPr>
          <w:rFonts w:ascii="Times New Roman" w:eastAsia="Calibri" w:hAnsi="Times New Roman" w:cs="Times New Roman"/>
          <w:b/>
          <w:sz w:val="24"/>
          <w:szCs w:val="24"/>
          <w:lang w:val="en-GB"/>
          <w:rPrChange w:id="368" w:author="Erin Rice" w:date="2013-10-15T17:07:00Z">
            <w:rPr>
              <w:rFonts w:ascii="Times New Roman" w:eastAsia="Calibri" w:hAnsi="Times New Roman" w:cs="Times New Roman"/>
              <w:b/>
              <w:sz w:val="24"/>
              <w:szCs w:val="24"/>
              <w:lang w:val="fr-FR"/>
            </w:rPr>
          </w:rPrChange>
        </w:rPr>
        <w:t xml:space="preserve">References for further </w:t>
      </w:r>
      <w:del w:id="369" w:author="Erin Rice" w:date="2013-10-15T17:11:00Z">
        <w:r w:rsidRPr="00097F44">
          <w:rPr>
            <w:rFonts w:ascii="Times New Roman" w:eastAsia="Calibri" w:hAnsi="Times New Roman" w:cs="Times New Roman"/>
            <w:b/>
            <w:sz w:val="24"/>
            <w:szCs w:val="24"/>
            <w:lang w:val="en-GB"/>
            <w:rPrChange w:id="370" w:author="Erin Rice" w:date="2013-10-15T17:07:00Z">
              <w:rPr>
                <w:rFonts w:ascii="Times New Roman" w:eastAsia="Calibri" w:hAnsi="Times New Roman" w:cs="Times New Roman"/>
                <w:b/>
                <w:sz w:val="24"/>
                <w:szCs w:val="24"/>
                <w:lang w:val="fr-FR"/>
              </w:rPr>
            </w:rPrChange>
          </w:rPr>
          <w:delText>reading :</w:delText>
        </w:r>
      </w:del>
      <w:ins w:id="371" w:author="Erin Rice" w:date="2013-10-15T17:11:00Z">
        <w:r w:rsidR="00754E33" w:rsidRPr="00754E33">
          <w:rPr>
            <w:rFonts w:ascii="Times New Roman" w:eastAsia="Calibri" w:hAnsi="Times New Roman" w:cs="Times New Roman"/>
            <w:b/>
            <w:sz w:val="24"/>
            <w:szCs w:val="24"/>
            <w:lang w:val="en-GB"/>
          </w:rPr>
          <w:t>reading:</w:t>
        </w:r>
      </w:ins>
    </w:p>
    <w:p w:rsidR="007219EA" w:rsidRDefault="007219EA" w:rsidP="00B41EF6">
      <w:pPr>
        <w:numPr>
          <w:ins w:id="372" w:author="Erin Rice" w:date="2013-10-16T12:09:00Z"/>
        </w:numPr>
        <w:spacing w:after="200" w:line="240" w:lineRule="auto"/>
        <w:contextualSpacing/>
        <w:jc w:val="both"/>
        <w:rPr>
          <w:ins w:id="373" w:author="Erin Rice" w:date="2013-10-16T12:09:00Z"/>
          <w:rFonts w:ascii="Times New Roman" w:eastAsia="Calibri" w:hAnsi="Times New Roman" w:cs="Times New Roman"/>
          <w:b/>
          <w:sz w:val="24"/>
          <w:szCs w:val="24"/>
          <w:lang w:val="en-GB"/>
        </w:rPr>
      </w:pPr>
    </w:p>
    <w:p w:rsidR="00831E76" w:rsidRPr="00831E76" w:rsidRDefault="00831E76" w:rsidP="00831E76">
      <w:pPr>
        <w:numPr>
          <w:ins w:id="374" w:author="Erin Rice" w:date="2013-10-16T12:09:00Z"/>
        </w:numPr>
        <w:spacing w:after="200" w:line="240" w:lineRule="auto"/>
        <w:contextualSpacing/>
        <w:jc w:val="both"/>
        <w:rPr>
          <w:ins w:id="375" w:author="Erin Rice" w:date="2013-10-16T12:09:00Z"/>
          <w:rFonts w:ascii="Times New Roman" w:eastAsia="Calibri" w:hAnsi="Times New Roman" w:cs="Times New Roman"/>
          <w:b/>
          <w:sz w:val="24"/>
          <w:szCs w:val="24"/>
          <w:lang w:val="en-GB"/>
          <w:rPrChange w:id="376" w:author="Erin Rice" w:date="2013-10-15T17:07:00Z">
            <w:rPr>
              <w:ins w:id="377" w:author="Erin Rice" w:date="2013-10-16T12:09:00Z"/>
              <w:rFonts w:ascii="Times New Roman" w:eastAsia="Calibri" w:hAnsi="Times New Roman" w:cs="Times New Roman"/>
              <w:b/>
              <w:sz w:val="24"/>
              <w:szCs w:val="24"/>
              <w:lang w:val="fr-FR"/>
            </w:rPr>
          </w:rPrChange>
        </w:rPr>
        <w:pPrChange w:id="378" w:author="Erin Rice" w:date="2013-10-16T11:11:00Z">
          <w:pPr>
            <w:spacing w:after="200" w:line="480" w:lineRule="auto"/>
            <w:jc w:val="both"/>
          </w:pPr>
        </w:pPrChange>
      </w:pPr>
    </w:p>
    <w:p w:rsidR="00831E76" w:rsidRPr="00831E76" w:rsidRDefault="00097F44" w:rsidP="00831E76">
      <w:pPr>
        <w:pStyle w:val="ListParagraph"/>
        <w:numPr>
          <w:ilvl w:val="0"/>
          <w:numId w:val="4"/>
          <w:numberingChange w:id="379" w:author="Erin Rice" w:date="2013-10-15T17:01:00Z" w:original="•"/>
        </w:numPr>
        <w:spacing w:after="200" w:line="240" w:lineRule="auto"/>
        <w:jc w:val="both"/>
        <w:rPr>
          <w:del w:id="380" w:author="Erin Rice" w:date="2013-10-16T12:09:00Z"/>
          <w:rFonts w:ascii="Times New Roman" w:eastAsia="Calibri" w:hAnsi="Times New Roman" w:cs="Times New Roman"/>
          <w:sz w:val="24"/>
          <w:szCs w:val="24"/>
          <w:lang w:val="en-GB"/>
          <w:rPrChange w:id="381" w:author="Erin Rice" w:date="2013-10-15T17:07:00Z">
            <w:rPr>
              <w:del w:id="382" w:author="Erin Rice" w:date="2013-10-16T12:09:00Z"/>
              <w:rFonts w:ascii="Times New Roman" w:eastAsia="Calibri" w:hAnsi="Times New Roman" w:cs="Times New Roman"/>
              <w:sz w:val="24"/>
              <w:szCs w:val="24"/>
              <w:lang w:val="fr-FR"/>
            </w:rPr>
          </w:rPrChange>
        </w:rPr>
        <w:pPrChange w:id="383" w:author="Erin Rice" w:date="2013-10-16T11:11:00Z">
          <w:pPr>
            <w:pStyle w:val="ListParagraph"/>
            <w:numPr>
              <w:numId w:val="4"/>
            </w:numPr>
            <w:spacing w:after="200" w:line="480" w:lineRule="auto"/>
            <w:ind w:left="1080" w:hanging="720"/>
            <w:jc w:val="both"/>
          </w:pPr>
        </w:pPrChange>
      </w:pPr>
      <w:del w:id="384" w:author="Erin Rice" w:date="2013-10-16T12:09:00Z">
        <w:r w:rsidRPr="00097F44">
          <w:rPr>
            <w:rFonts w:ascii="Times New Roman" w:eastAsia="Calibri" w:hAnsi="Times New Roman" w:cs="Times New Roman"/>
            <w:sz w:val="24"/>
            <w:szCs w:val="24"/>
            <w:lang w:val="en-GB"/>
            <w:rPrChange w:id="385" w:author="Erin Rice" w:date="2013-10-15T17:07:00Z">
              <w:rPr>
                <w:rFonts w:ascii="Times New Roman" w:eastAsia="Calibri" w:hAnsi="Times New Roman" w:cs="Times New Roman"/>
                <w:sz w:val="24"/>
                <w:szCs w:val="24"/>
                <w:lang w:val="fr-FR"/>
              </w:rPr>
            </w:rPrChange>
          </w:rPr>
          <w:delText xml:space="preserve">Chike, P. Dike and Patricia, Oyelola (1998) The Zaria Art </w:delText>
        </w:r>
      </w:del>
      <w:del w:id="386" w:author="Erin Rice" w:date="2013-10-15T17:11:00Z">
        <w:r w:rsidRPr="00097F44">
          <w:rPr>
            <w:rFonts w:ascii="Times New Roman" w:eastAsia="Calibri" w:hAnsi="Times New Roman" w:cs="Times New Roman"/>
            <w:sz w:val="24"/>
            <w:szCs w:val="24"/>
            <w:lang w:val="en-GB"/>
            <w:rPrChange w:id="387" w:author="Erin Rice" w:date="2013-10-15T17:07:00Z">
              <w:rPr>
                <w:rFonts w:ascii="Times New Roman" w:eastAsia="Calibri" w:hAnsi="Times New Roman" w:cs="Times New Roman"/>
                <w:sz w:val="24"/>
                <w:szCs w:val="24"/>
                <w:lang w:val="fr-FR"/>
              </w:rPr>
            </w:rPrChange>
          </w:rPr>
          <w:delText>Society :</w:delText>
        </w:r>
      </w:del>
      <w:del w:id="388" w:author="Erin Rice" w:date="2013-10-16T12:09:00Z">
        <w:r w:rsidRPr="00097F44">
          <w:rPr>
            <w:rFonts w:ascii="Times New Roman" w:eastAsia="Calibri" w:hAnsi="Times New Roman" w:cs="Times New Roman"/>
            <w:sz w:val="24"/>
            <w:szCs w:val="24"/>
            <w:lang w:val="en-GB"/>
            <w:rPrChange w:id="389" w:author="Erin Rice" w:date="2013-10-15T17:07:00Z">
              <w:rPr>
                <w:rFonts w:ascii="Times New Roman" w:eastAsia="Calibri" w:hAnsi="Times New Roman" w:cs="Times New Roman"/>
                <w:sz w:val="24"/>
                <w:szCs w:val="24"/>
                <w:lang w:val="fr-FR"/>
              </w:rPr>
            </w:rPrChange>
          </w:rPr>
          <w:delText xml:space="preserve"> a new Consciousness. Lagos, </w:delText>
        </w:r>
      </w:del>
      <w:del w:id="390" w:author="Erin Rice" w:date="2013-10-15T17:11:00Z">
        <w:r w:rsidRPr="00097F44">
          <w:rPr>
            <w:rFonts w:ascii="Times New Roman" w:eastAsia="Calibri" w:hAnsi="Times New Roman" w:cs="Times New Roman"/>
            <w:sz w:val="24"/>
            <w:szCs w:val="24"/>
            <w:lang w:val="en-GB"/>
            <w:rPrChange w:id="391" w:author="Erin Rice" w:date="2013-10-15T17:07:00Z">
              <w:rPr>
                <w:rFonts w:ascii="Times New Roman" w:eastAsia="Calibri" w:hAnsi="Times New Roman" w:cs="Times New Roman"/>
                <w:sz w:val="24"/>
                <w:szCs w:val="24"/>
                <w:lang w:val="fr-FR"/>
              </w:rPr>
            </w:rPrChange>
          </w:rPr>
          <w:delText>Nigeria :</w:delText>
        </w:r>
      </w:del>
      <w:del w:id="392" w:author="Erin Rice" w:date="2013-10-16T12:09:00Z">
        <w:r w:rsidRPr="00097F44">
          <w:rPr>
            <w:rFonts w:ascii="Times New Roman" w:eastAsia="Calibri" w:hAnsi="Times New Roman" w:cs="Times New Roman"/>
            <w:sz w:val="24"/>
            <w:szCs w:val="24"/>
            <w:lang w:val="en-GB"/>
            <w:rPrChange w:id="393" w:author="Erin Rice" w:date="2013-10-15T17:07:00Z">
              <w:rPr>
                <w:rFonts w:ascii="Times New Roman" w:eastAsia="Calibri" w:hAnsi="Times New Roman" w:cs="Times New Roman"/>
                <w:sz w:val="24"/>
                <w:szCs w:val="24"/>
                <w:lang w:val="fr-FR"/>
              </w:rPr>
            </w:rPrChange>
          </w:rPr>
          <w:delText xml:space="preserve"> National Gallery of Art.</w:delText>
        </w:r>
      </w:del>
    </w:p>
    <w:p w:rsidR="00831E76" w:rsidRPr="00831E76" w:rsidRDefault="00097F44" w:rsidP="00831E76">
      <w:pPr>
        <w:pStyle w:val="NormalWeb"/>
        <w:numPr>
          <w:ilvl w:val="0"/>
          <w:numId w:val="4"/>
          <w:numberingChange w:id="394" w:author="Erin Rice" w:date="2013-10-15T17:01:00Z" w:original="•"/>
        </w:numPr>
        <w:spacing w:after="200" w:afterAutospacing="0"/>
        <w:contextualSpacing/>
        <w:jc w:val="both"/>
        <w:rPr>
          <w:del w:id="395" w:author="Erin Rice" w:date="2013-10-16T12:01:00Z"/>
          <w:rFonts w:eastAsia="Calibri"/>
          <w:lang w:val="en-GB"/>
          <w:rPrChange w:id="396" w:author="Erin Rice" w:date="2013-10-15T17:07:00Z">
            <w:rPr>
              <w:del w:id="397" w:author="Erin Rice" w:date="2013-10-16T12:01:00Z"/>
              <w:rFonts w:eastAsia="Calibri"/>
              <w:lang w:val="fr-FR"/>
            </w:rPr>
          </w:rPrChange>
        </w:rPr>
        <w:pPrChange w:id="398" w:author="Erin Rice" w:date="2013-10-16T11:11:00Z">
          <w:pPr>
            <w:pStyle w:val="NormalWeb"/>
            <w:numPr>
              <w:numId w:val="4"/>
            </w:numPr>
            <w:spacing w:after="200" w:line="480" w:lineRule="auto"/>
            <w:ind w:left="1080" w:hanging="720"/>
            <w:jc w:val="both"/>
          </w:pPr>
        </w:pPrChange>
      </w:pPr>
      <w:del w:id="399" w:author="Erin Rice" w:date="2013-10-16T12:01:00Z">
        <w:r w:rsidRPr="00097F44">
          <w:rPr>
            <w:lang w:val="en-GB"/>
            <w:rPrChange w:id="400" w:author="Erin Rice" w:date="2013-10-15T17:07:00Z">
              <w:rPr/>
            </w:rPrChange>
          </w:rPr>
          <w:delText xml:space="preserve">Chika Okeke (1999) 'The Quest for a Nigerian Art: Or a Story of Art from Zaria to Nsukka'. In: Reading the Contemporary: African Art from Theory to the Marketplace. </w:delText>
        </w:r>
      </w:del>
      <w:del w:id="401" w:author="Erin Rice" w:date="2013-10-16T12:00:00Z">
        <w:r w:rsidRPr="00097F44">
          <w:rPr>
            <w:lang w:val="en-GB"/>
            <w:rPrChange w:id="402" w:author="Erin Rice" w:date="2013-10-15T17:07:00Z">
              <w:rPr/>
            </w:rPrChange>
          </w:rPr>
          <w:delText xml:space="preserve">Olu Oguibe and Okwui Enwezor (Eds). </w:delText>
        </w:r>
      </w:del>
      <w:del w:id="403" w:author="Erin Rice" w:date="2013-10-16T12:01:00Z">
        <w:r w:rsidRPr="00097F44">
          <w:rPr>
            <w:lang w:val="en-GB"/>
            <w:rPrChange w:id="404" w:author="Erin Rice" w:date="2013-10-15T17:07:00Z">
              <w:rPr/>
            </w:rPrChange>
          </w:rPr>
          <w:delText xml:space="preserve">Pp. 144-165. </w:delText>
        </w:r>
      </w:del>
    </w:p>
    <w:p w:rsidR="00831E76" w:rsidRPr="00831E76" w:rsidRDefault="00097F44" w:rsidP="00831E76">
      <w:pPr>
        <w:pStyle w:val="ListParagraph"/>
        <w:numPr>
          <w:ilvl w:val="0"/>
          <w:numId w:val="3"/>
          <w:numberingChange w:id="405" w:author="Erin Rice" w:date="2013-10-15T17:01:00Z" w:original=""/>
        </w:numPr>
        <w:spacing w:after="200" w:line="240" w:lineRule="auto"/>
        <w:rPr>
          <w:del w:id="406" w:author="Erin Rice" w:date="2013-10-16T12:09:00Z"/>
          <w:rFonts w:ascii="Times New Roman" w:eastAsia="Calibri" w:hAnsi="Times New Roman" w:cs="Times New Roman"/>
          <w:sz w:val="24"/>
          <w:lang w:val="en-GB"/>
          <w:rPrChange w:id="407" w:author="Erin Rice" w:date="2013-10-16T11:12:00Z">
            <w:rPr>
              <w:del w:id="408" w:author="Erin Rice" w:date="2013-10-16T12:09:00Z"/>
              <w:rFonts w:ascii="Times New Roman" w:eastAsia="Calibri" w:hAnsi="Times New Roman" w:cs="Times New Roman"/>
            </w:rPr>
          </w:rPrChange>
        </w:rPr>
        <w:pPrChange w:id="409" w:author="Erin Rice" w:date="2013-10-16T11:11:00Z">
          <w:pPr>
            <w:pStyle w:val="ListParagraph"/>
            <w:numPr>
              <w:numId w:val="3"/>
            </w:numPr>
            <w:spacing w:after="200" w:line="480" w:lineRule="auto"/>
            <w:ind w:hanging="360"/>
          </w:pPr>
        </w:pPrChange>
      </w:pPr>
      <w:del w:id="410" w:author="Erin Rice" w:date="2013-10-16T12:09:00Z">
        <w:r w:rsidRPr="00097F44">
          <w:rPr>
            <w:rFonts w:ascii="Times New Roman" w:eastAsia="Calibri" w:hAnsi="Times New Roman" w:cs="Times New Roman"/>
            <w:sz w:val="24"/>
            <w:lang w:val="en-GB"/>
            <w:rPrChange w:id="411" w:author="Erin Rice" w:date="2013-10-16T11:12:00Z">
              <w:rPr>
                <w:rFonts w:ascii="Calibri" w:eastAsia="Calibri" w:hAnsi="Calibri" w:cs="Times New Roman"/>
              </w:rPr>
            </w:rPrChange>
          </w:rPr>
          <w:delText xml:space="preserve">     Osa D. Egonwa (1994) African Art: a contemporary source book. Benin City: Osasu     </w:delText>
        </w:r>
      </w:del>
    </w:p>
    <w:p w:rsidR="00831E76" w:rsidRPr="00831E76" w:rsidRDefault="00097F44" w:rsidP="00831E76">
      <w:pPr>
        <w:pStyle w:val="ListParagraph"/>
        <w:spacing w:after="200" w:line="240" w:lineRule="auto"/>
        <w:rPr>
          <w:del w:id="412" w:author="Erin Rice" w:date="2013-10-16T12:09:00Z"/>
          <w:rFonts w:ascii="Times New Roman" w:eastAsia="Calibri" w:hAnsi="Times New Roman" w:cs="Times New Roman"/>
          <w:sz w:val="24"/>
          <w:lang w:val="en-GB"/>
          <w:rPrChange w:id="413" w:author="Erin Rice" w:date="2013-10-16T11:12:00Z">
            <w:rPr>
              <w:del w:id="414" w:author="Erin Rice" w:date="2013-10-16T12:09:00Z"/>
              <w:rFonts w:ascii="Times New Roman" w:eastAsia="Calibri" w:hAnsi="Times New Roman" w:cs="Times New Roman"/>
            </w:rPr>
          </w:rPrChange>
        </w:rPr>
        <w:pPrChange w:id="415" w:author="Erin Rice" w:date="2013-10-16T11:11:00Z">
          <w:pPr>
            <w:pStyle w:val="ListParagraph"/>
            <w:spacing w:after="200" w:line="480" w:lineRule="auto"/>
          </w:pPr>
        </w:pPrChange>
      </w:pPr>
      <w:del w:id="416" w:author="Erin Rice" w:date="2013-10-16T12:09:00Z">
        <w:r w:rsidRPr="00097F44">
          <w:rPr>
            <w:rFonts w:ascii="Times New Roman" w:eastAsia="Calibri" w:hAnsi="Times New Roman" w:cs="Times New Roman"/>
            <w:sz w:val="24"/>
            <w:lang w:val="en-GB"/>
            <w:rPrChange w:id="417" w:author="Erin Rice" w:date="2013-10-16T11:12:00Z">
              <w:rPr>
                <w:rFonts w:ascii="Times New Roman" w:eastAsia="Calibri" w:hAnsi="Times New Roman" w:cs="Times New Roman"/>
              </w:rPr>
            </w:rPrChange>
          </w:rPr>
          <w:delText xml:space="preserve">     Publishers</w:delText>
        </w:r>
      </w:del>
    </w:p>
    <w:p w:rsidR="00831E76" w:rsidRPr="00831E76" w:rsidRDefault="00097F44" w:rsidP="00831E76">
      <w:pPr>
        <w:pStyle w:val="ListParagraph"/>
        <w:numPr>
          <w:ilvl w:val="0"/>
          <w:numId w:val="3"/>
          <w:numberingChange w:id="418" w:author="Erin Rice" w:date="2013-10-15T17:01:00Z" w:original=""/>
        </w:numPr>
        <w:spacing w:after="200" w:line="240" w:lineRule="auto"/>
        <w:rPr>
          <w:del w:id="419" w:author="Erin Rice" w:date="2013-10-16T12:09:00Z"/>
          <w:rFonts w:ascii="Times New Roman" w:eastAsia="Calibri" w:hAnsi="Times New Roman" w:cs="Times New Roman"/>
          <w:sz w:val="24"/>
          <w:lang w:val="en-GB"/>
          <w:rPrChange w:id="420" w:author="Erin Rice" w:date="2013-10-16T11:12:00Z">
            <w:rPr>
              <w:del w:id="421" w:author="Erin Rice" w:date="2013-10-16T12:09:00Z"/>
              <w:rFonts w:ascii="Times New Roman" w:eastAsia="Calibri" w:hAnsi="Times New Roman" w:cs="Times New Roman"/>
            </w:rPr>
          </w:rPrChange>
        </w:rPr>
        <w:pPrChange w:id="422" w:author="Erin Rice" w:date="2013-10-16T11:11:00Z">
          <w:pPr>
            <w:pStyle w:val="ListParagraph"/>
            <w:numPr>
              <w:numId w:val="3"/>
            </w:numPr>
            <w:spacing w:after="200" w:line="480" w:lineRule="auto"/>
            <w:ind w:hanging="360"/>
          </w:pPr>
        </w:pPrChange>
      </w:pPr>
      <w:del w:id="423" w:author="Erin Rice" w:date="2013-10-16T11:48:00Z">
        <w:r w:rsidRPr="00097F44">
          <w:rPr>
            <w:rFonts w:ascii="Times New Roman" w:eastAsia="Calibri" w:hAnsi="Times New Roman" w:cs="Times New Roman"/>
            <w:sz w:val="24"/>
            <w:lang w:val="en-GB"/>
            <w:rPrChange w:id="424" w:author="Erin Rice" w:date="2013-10-16T11:12:00Z">
              <w:rPr>
                <w:rFonts w:ascii="Times New Roman" w:eastAsia="Calibri" w:hAnsi="Times New Roman" w:cs="Times New Roman"/>
              </w:rPr>
            </w:rPrChange>
          </w:rPr>
          <w:delText xml:space="preserve">     Jean-Paul Blachère: </w:delText>
        </w:r>
        <w:r w:rsidRPr="00097F44" w:rsidDel="008C3367">
          <w:rPr>
            <w:rFonts w:ascii="Times New Roman" w:hAnsi="Times New Roman"/>
            <w:sz w:val="24"/>
            <w:lang w:val="en-GB"/>
            <w:rPrChange w:id="425" w:author="Erin Rice" w:date="2013-10-16T11:12:00Z">
              <w:rPr>
                <w:color w:val="0563C1" w:themeColor="hyperlink"/>
                <w:u w:val="single"/>
              </w:rPr>
            </w:rPrChange>
          </w:rPr>
          <w:fldChar w:fldCharType="begin"/>
        </w:r>
        <w:r w:rsidRPr="00097F44">
          <w:rPr>
            <w:rFonts w:ascii="Times New Roman" w:hAnsi="Times New Roman"/>
            <w:sz w:val="24"/>
            <w:lang w:val="en-GB"/>
            <w:rPrChange w:id="426" w:author="Erin Rice" w:date="2013-10-16T11:12:00Z">
              <w:rPr/>
            </w:rPrChange>
          </w:rPr>
          <w:delInstrText>HYPERLINK "http://www.fondationblachere.org/archives0408/fr/action_detail_id16"</w:delInstrText>
        </w:r>
        <w:r w:rsidRPr="00097F44" w:rsidDel="008C3367">
          <w:rPr>
            <w:rFonts w:ascii="Times New Roman" w:hAnsi="Times New Roman"/>
            <w:sz w:val="24"/>
            <w:lang w:val="en-GB"/>
            <w:rPrChange w:id="427" w:author="Erin Rice" w:date="2013-10-16T11:12:00Z">
              <w:rPr>
                <w:color w:val="0563C1" w:themeColor="hyperlink"/>
                <w:u w:val="single"/>
              </w:rPr>
            </w:rPrChange>
          </w:rPr>
          <w:fldChar w:fldCharType="separate"/>
        </w:r>
        <w:r w:rsidRPr="00097F44">
          <w:rPr>
            <w:rStyle w:val="Hyperlink"/>
            <w:rFonts w:ascii="Times New Roman" w:eastAsia="Calibri" w:hAnsi="Times New Roman" w:cs="Times New Roman"/>
            <w:sz w:val="24"/>
            <w:lang w:val="en-GB"/>
            <w:rPrChange w:id="428" w:author="Erin Rice" w:date="2013-10-16T11:12:00Z">
              <w:rPr>
                <w:rStyle w:val="Hyperlink"/>
                <w:rFonts w:ascii="Times New Roman" w:eastAsia="Calibri" w:hAnsi="Times New Roman" w:cs="Times New Roman"/>
              </w:rPr>
            </w:rPrChange>
          </w:rPr>
          <w:delText>http://www.fondationblachere.org/archives0408/fr/action_detail_id16</w:delText>
        </w:r>
        <w:r w:rsidRPr="00097F44" w:rsidDel="008C3367">
          <w:rPr>
            <w:rFonts w:ascii="Times New Roman" w:hAnsi="Times New Roman"/>
            <w:sz w:val="24"/>
            <w:lang w:val="en-GB"/>
            <w:rPrChange w:id="429" w:author="Erin Rice" w:date="2013-10-16T11:12:00Z">
              <w:rPr>
                <w:color w:val="0563C1" w:themeColor="hyperlink"/>
                <w:u w:val="single"/>
              </w:rPr>
            </w:rPrChange>
          </w:rPr>
          <w:fldChar w:fldCharType="end"/>
        </w:r>
        <w:r w:rsidRPr="00097F44">
          <w:rPr>
            <w:rFonts w:ascii="Times New Roman" w:eastAsia="Calibri" w:hAnsi="Times New Roman" w:cs="Times New Roman"/>
            <w:sz w:val="24"/>
            <w:lang w:val="en-GB"/>
            <w:rPrChange w:id="430" w:author="Erin Rice" w:date="2013-10-16T11:12:00Z">
              <w:rPr>
                <w:rFonts w:ascii="Times New Roman" w:eastAsia="Calibri" w:hAnsi="Times New Roman" w:cs="Times New Roman"/>
                <w:color w:val="0563C1" w:themeColor="hyperlink"/>
                <w:u w:val="single"/>
              </w:rPr>
            </w:rPrChange>
          </w:rPr>
          <w:delText>.</w:delText>
        </w:r>
      </w:del>
    </w:p>
    <w:p w:rsidR="00831E76" w:rsidRPr="00831E76" w:rsidRDefault="00097F44" w:rsidP="00831E76">
      <w:pPr>
        <w:pStyle w:val="ListParagraph"/>
        <w:numPr>
          <w:ilvl w:val="0"/>
          <w:numId w:val="3"/>
          <w:numberingChange w:id="431" w:author="Erin Rice" w:date="2013-10-15T17:01:00Z" w:original=""/>
        </w:numPr>
        <w:spacing w:after="200" w:line="240" w:lineRule="auto"/>
        <w:rPr>
          <w:del w:id="432" w:author="Erin Rice" w:date="2013-10-16T12:09:00Z"/>
          <w:rFonts w:ascii="Times New Roman" w:eastAsia="Calibri" w:hAnsi="Times New Roman" w:cs="Times New Roman"/>
          <w:sz w:val="24"/>
          <w:lang w:val="en-GB"/>
          <w:rPrChange w:id="433" w:author="Erin Rice" w:date="2013-10-16T11:12:00Z">
            <w:rPr>
              <w:del w:id="434" w:author="Erin Rice" w:date="2013-10-16T12:09:00Z"/>
              <w:rFonts w:ascii="Times New Roman" w:eastAsia="Calibri" w:hAnsi="Times New Roman" w:cs="Times New Roman"/>
            </w:rPr>
          </w:rPrChange>
        </w:rPr>
        <w:pPrChange w:id="435" w:author="Erin Rice" w:date="2013-10-16T11:11:00Z">
          <w:pPr>
            <w:pStyle w:val="ListParagraph"/>
            <w:numPr>
              <w:numId w:val="3"/>
            </w:numPr>
            <w:spacing w:after="200" w:line="480" w:lineRule="auto"/>
            <w:ind w:hanging="360"/>
          </w:pPr>
        </w:pPrChange>
      </w:pPr>
      <w:del w:id="436" w:author="Erin Rice" w:date="2013-10-16T12:09:00Z">
        <w:r w:rsidRPr="00097F44">
          <w:rPr>
            <w:rFonts w:ascii="Times New Roman" w:eastAsia="Calibri" w:hAnsi="Times New Roman" w:cs="Times New Roman"/>
            <w:sz w:val="24"/>
            <w:lang w:val="en-GB"/>
            <w:rPrChange w:id="437" w:author="Erin Rice" w:date="2013-10-16T11:12:00Z">
              <w:rPr>
                <w:rFonts w:ascii="Times New Roman" w:eastAsia="Calibri" w:hAnsi="Times New Roman" w:cs="Times New Roman"/>
                <w:color w:val="0563C1" w:themeColor="hyperlink"/>
                <w:u w:val="single"/>
              </w:rPr>
            </w:rPrChange>
          </w:rPr>
          <w:delText xml:space="preserve">     Adepegba, C.O. (1995): Nigerian Art: Its Traditions and Modern Tendencies, Jodad         </w:delText>
        </w:r>
      </w:del>
    </w:p>
    <w:p w:rsidR="00831E76" w:rsidRPr="00831E76" w:rsidRDefault="00097F44" w:rsidP="00831E76">
      <w:pPr>
        <w:pStyle w:val="ListParagraph"/>
        <w:spacing w:after="200" w:line="240" w:lineRule="auto"/>
        <w:rPr>
          <w:del w:id="438" w:author="Erin Rice" w:date="2013-10-16T12:09:00Z"/>
          <w:rFonts w:ascii="Times New Roman" w:eastAsia="Calibri" w:hAnsi="Times New Roman" w:cs="Times New Roman"/>
          <w:sz w:val="24"/>
          <w:lang w:val="en-GB"/>
          <w:rPrChange w:id="439" w:author="Erin Rice" w:date="2013-10-16T11:12:00Z">
            <w:rPr>
              <w:del w:id="440" w:author="Erin Rice" w:date="2013-10-16T12:09:00Z"/>
              <w:rFonts w:ascii="Times New Roman" w:eastAsia="Calibri" w:hAnsi="Times New Roman" w:cs="Times New Roman"/>
            </w:rPr>
          </w:rPrChange>
        </w:rPr>
        <w:pPrChange w:id="441" w:author="Erin Rice" w:date="2013-10-16T11:11:00Z">
          <w:pPr>
            <w:pStyle w:val="ListParagraph"/>
            <w:spacing w:after="200" w:line="480" w:lineRule="auto"/>
          </w:pPr>
        </w:pPrChange>
      </w:pPr>
      <w:del w:id="442" w:author="Erin Rice" w:date="2013-10-16T12:09:00Z">
        <w:r w:rsidRPr="00097F44">
          <w:rPr>
            <w:rFonts w:ascii="Times New Roman" w:eastAsia="Calibri" w:hAnsi="Times New Roman" w:cs="Times New Roman"/>
            <w:sz w:val="24"/>
            <w:lang w:val="en-GB"/>
            <w:rPrChange w:id="443" w:author="Erin Rice" w:date="2013-10-16T11:12:00Z">
              <w:rPr>
                <w:rFonts w:ascii="Times New Roman" w:eastAsia="Calibri" w:hAnsi="Times New Roman" w:cs="Times New Roman"/>
                <w:color w:val="0563C1" w:themeColor="hyperlink"/>
                <w:u w:val="single"/>
              </w:rPr>
            </w:rPrChange>
          </w:rPr>
          <w:delText xml:space="preserve">     Publishers, Ibadan.</w:delText>
        </w:r>
      </w:del>
    </w:p>
    <w:p w:rsidR="00831E76" w:rsidRPr="00831E76" w:rsidRDefault="00097F44" w:rsidP="00831E76">
      <w:pPr>
        <w:pStyle w:val="ListParagraph"/>
        <w:numPr>
          <w:ilvl w:val="0"/>
          <w:numId w:val="3"/>
          <w:numberingChange w:id="444" w:author="Erin Rice" w:date="2013-10-15T17:01:00Z" w:original=""/>
        </w:numPr>
        <w:spacing w:after="200" w:line="240" w:lineRule="auto"/>
        <w:rPr>
          <w:del w:id="445" w:author="Erin Rice" w:date="2013-10-16T11:11:00Z"/>
          <w:rFonts w:ascii="Times New Roman" w:eastAsia="Calibri" w:hAnsi="Times New Roman" w:cs="Times New Roman"/>
          <w:sz w:val="24"/>
          <w:lang w:val="en-GB"/>
          <w:rPrChange w:id="446" w:author="Erin Rice" w:date="2013-10-16T11:12:00Z">
            <w:rPr>
              <w:del w:id="447" w:author="Erin Rice" w:date="2013-10-16T11:11:00Z"/>
              <w:rFonts w:ascii="Times New Roman" w:eastAsia="Calibri" w:hAnsi="Times New Roman" w:cs="Times New Roman"/>
            </w:rPr>
          </w:rPrChange>
        </w:rPr>
        <w:pPrChange w:id="448" w:author="Erin Rice" w:date="2013-10-16T11:11:00Z">
          <w:pPr>
            <w:pStyle w:val="ListParagraph"/>
            <w:numPr>
              <w:numId w:val="3"/>
            </w:numPr>
            <w:spacing w:after="200" w:line="480" w:lineRule="auto"/>
            <w:ind w:hanging="360"/>
          </w:pPr>
        </w:pPrChange>
      </w:pPr>
      <w:del w:id="449" w:author="Erin Rice" w:date="2013-10-16T12:09:00Z">
        <w:r w:rsidRPr="00097F44">
          <w:rPr>
            <w:rFonts w:ascii="Times New Roman" w:eastAsia="Calibri" w:hAnsi="Times New Roman" w:cs="Times New Roman"/>
            <w:sz w:val="24"/>
            <w:lang w:val="en-GB"/>
            <w:rPrChange w:id="450" w:author="Erin Rice" w:date="2013-10-16T11:12:00Z">
              <w:rPr>
                <w:rFonts w:ascii="Times New Roman" w:eastAsia="Calibri" w:hAnsi="Times New Roman" w:cs="Times New Roman"/>
                <w:color w:val="0563C1" w:themeColor="hyperlink"/>
                <w:u w:val="single"/>
              </w:rPr>
            </w:rPrChange>
          </w:rPr>
          <w:delText xml:space="preserve">     Oloidi, Ola (1996): “Art Criticism in Nigeria, 1920-1996: the Development of</w:delText>
        </w:r>
      </w:del>
      <w:del w:id="451" w:author="Erin Rice" w:date="2013-10-16T11:11:00Z">
        <w:r w:rsidRPr="00097F44">
          <w:rPr>
            <w:rFonts w:ascii="Times New Roman" w:eastAsia="Calibri" w:hAnsi="Times New Roman" w:cs="Times New Roman"/>
            <w:sz w:val="24"/>
            <w:lang w:val="en-GB"/>
            <w:rPrChange w:id="452" w:author="Erin Rice" w:date="2013-10-16T11:12:00Z">
              <w:rPr>
                <w:rFonts w:ascii="Times New Roman" w:eastAsia="Calibri" w:hAnsi="Times New Roman" w:cs="Times New Roman"/>
                <w:color w:val="0563C1" w:themeColor="hyperlink"/>
                <w:u w:val="single"/>
              </w:rPr>
            </w:rPrChange>
          </w:rPr>
          <w:delText xml:space="preserve">    </w:delText>
        </w:r>
      </w:del>
    </w:p>
    <w:p w:rsidR="00831E76" w:rsidRPr="00831E76" w:rsidRDefault="00097F44" w:rsidP="00831E76">
      <w:pPr>
        <w:pStyle w:val="ListParagraph"/>
        <w:numPr>
          <w:ilvl w:val="0"/>
          <w:numId w:val="3"/>
        </w:numPr>
        <w:spacing w:after="200" w:line="240" w:lineRule="auto"/>
        <w:rPr>
          <w:del w:id="453" w:author="Erin Rice" w:date="2013-10-16T11:11:00Z"/>
          <w:rFonts w:ascii="Times New Roman" w:eastAsia="Calibri" w:hAnsi="Times New Roman" w:cs="Times New Roman"/>
          <w:sz w:val="24"/>
          <w:lang w:val="en-GB"/>
          <w:rPrChange w:id="454" w:author="Erin Rice" w:date="2013-10-16T11:12:00Z">
            <w:rPr>
              <w:del w:id="455" w:author="Erin Rice" w:date="2013-10-16T11:11:00Z"/>
              <w:rFonts w:ascii="Times New Roman" w:eastAsia="Calibri" w:hAnsi="Times New Roman" w:cs="Times New Roman"/>
            </w:rPr>
          </w:rPrChange>
        </w:rPr>
        <w:pPrChange w:id="456" w:author="Erin Rice" w:date="2013-10-16T11:11:00Z">
          <w:pPr>
            <w:spacing w:after="200" w:line="480" w:lineRule="auto"/>
            <w:ind w:left="360"/>
          </w:pPr>
        </w:pPrChange>
      </w:pPr>
      <w:del w:id="457" w:author="Erin Rice" w:date="2013-10-16T11:11:00Z">
        <w:r w:rsidRPr="00097F44">
          <w:rPr>
            <w:rFonts w:ascii="Times New Roman" w:eastAsia="Calibri" w:hAnsi="Times New Roman" w:cs="Times New Roman"/>
            <w:sz w:val="24"/>
            <w:lang w:val="en-GB"/>
            <w:rPrChange w:id="458" w:author="Erin Rice" w:date="2013-10-16T11:12:00Z">
              <w:rPr>
                <w:rFonts w:ascii="Times New Roman" w:eastAsia="Calibri" w:hAnsi="Times New Roman" w:cs="Times New Roman"/>
                <w:color w:val="0563C1" w:themeColor="hyperlink"/>
                <w:u w:val="single"/>
              </w:rPr>
            </w:rPrChange>
          </w:rPr>
          <w:delText xml:space="preserve">            </w:delText>
        </w:r>
      </w:del>
      <w:del w:id="459" w:author="Erin Rice" w:date="2013-10-16T12:09:00Z">
        <w:r w:rsidRPr="00097F44">
          <w:rPr>
            <w:rFonts w:ascii="Times New Roman" w:eastAsia="Calibri" w:hAnsi="Times New Roman" w:cs="Times New Roman"/>
            <w:sz w:val="24"/>
            <w:lang w:val="en-GB"/>
            <w:rPrChange w:id="460" w:author="Erin Rice" w:date="2013-10-16T11:12:00Z">
              <w:rPr>
                <w:rFonts w:ascii="Times New Roman" w:eastAsia="Calibri" w:hAnsi="Times New Roman" w:cs="Times New Roman"/>
                <w:color w:val="0563C1" w:themeColor="hyperlink"/>
                <w:u w:val="single"/>
              </w:rPr>
            </w:rPrChange>
          </w:rPr>
          <w:delText>Professionalism</w:delText>
        </w:r>
      </w:del>
      <w:del w:id="461" w:author="Erin Rice" w:date="2013-10-16T11:12:00Z">
        <w:r w:rsidRPr="00097F44">
          <w:rPr>
            <w:rFonts w:ascii="Times New Roman" w:eastAsia="Calibri" w:hAnsi="Times New Roman" w:cs="Times New Roman"/>
            <w:sz w:val="24"/>
            <w:lang w:val="en-GB"/>
            <w:rPrChange w:id="462" w:author="Erin Rice" w:date="2013-10-16T11:12:00Z">
              <w:rPr>
                <w:rFonts w:ascii="Times New Roman" w:eastAsia="Calibri" w:hAnsi="Times New Roman" w:cs="Times New Roman"/>
                <w:color w:val="0563C1" w:themeColor="hyperlink"/>
                <w:u w:val="single"/>
              </w:rPr>
            </w:rPrChange>
          </w:rPr>
          <w:delText xml:space="preserve"> </w:delText>
        </w:r>
      </w:del>
      <w:del w:id="463" w:author="Erin Rice" w:date="2013-10-16T12:09:00Z">
        <w:r w:rsidRPr="00097F44">
          <w:rPr>
            <w:rFonts w:ascii="Times New Roman" w:eastAsia="Calibri" w:hAnsi="Times New Roman" w:cs="Times New Roman"/>
            <w:sz w:val="24"/>
            <w:lang w:val="en-GB"/>
            <w:rPrChange w:id="464" w:author="Erin Rice" w:date="2013-10-16T11:12:00Z">
              <w:rPr>
                <w:rFonts w:ascii="Times New Roman" w:eastAsia="Calibri" w:hAnsi="Times New Roman" w:cs="Times New Roman"/>
                <w:color w:val="0563C1" w:themeColor="hyperlink"/>
                <w:u w:val="single"/>
              </w:rPr>
            </w:rPrChange>
          </w:rPr>
          <w:delText xml:space="preserve">in the Media and the Academy”, in Art Criticism in Africa, </w:delText>
        </w:r>
      </w:del>
    </w:p>
    <w:p w:rsidR="00831E76" w:rsidRPr="00831E76" w:rsidRDefault="00097F44" w:rsidP="00831E76">
      <w:pPr>
        <w:pStyle w:val="ListParagraph"/>
        <w:numPr>
          <w:ilvl w:val="0"/>
          <w:numId w:val="3"/>
        </w:numPr>
        <w:spacing w:after="200" w:line="240" w:lineRule="auto"/>
        <w:rPr>
          <w:del w:id="465" w:author="Erin Rice" w:date="2013-10-16T12:09:00Z"/>
          <w:rFonts w:ascii="Times New Roman" w:eastAsia="Calibri" w:hAnsi="Times New Roman" w:cs="Times New Roman"/>
          <w:sz w:val="24"/>
          <w:lang w:val="en-GB"/>
          <w:rPrChange w:id="466" w:author="Erin Rice" w:date="2013-10-16T11:12:00Z">
            <w:rPr>
              <w:del w:id="467" w:author="Erin Rice" w:date="2013-10-16T12:09:00Z"/>
              <w:rFonts w:ascii="Times New Roman" w:eastAsia="Calibri" w:hAnsi="Times New Roman" w:cs="Times New Roman"/>
            </w:rPr>
          </w:rPrChange>
        </w:rPr>
        <w:pPrChange w:id="468" w:author="Erin Rice" w:date="2013-10-16T11:11:00Z">
          <w:pPr>
            <w:spacing w:after="200" w:line="480" w:lineRule="auto"/>
            <w:ind w:left="360"/>
          </w:pPr>
        </w:pPrChange>
      </w:pPr>
      <w:del w:id="469" w:author="Erin Rice" w:date="2013-10-16T11:11:00Z">
        <w:r w:rsidRPr="00097F44">
          <w:rPr>
            <w:rFonts w:ascii="Times New Roman" w:eastAsia="Calibri" w:hAnsi="Times New Roman" w:cs="Times New Roman"/>
            <w:sz w:val="24"/>
            <w:lang w:val="en-GB"/>
            <w:rPrChange w:id="470" w:author="Erin Rice" w:date="2013-10-16T11:12:00Z">
              <w:rPr>
                <w:rFonts w:ascii="Times New Roman" w:eastAsia="Calibri" w:hAnsi="Times New Roman" w:cs="Times New Roman"/>
                <w:color w:val="0563C1" w:themeColor="hyperlink"/>
                <w:u w:val="single"/>
              </w:rPr>
            </w:rPrChange>
          </w:rPr>
          <w:delText xml:space="preserve">            </w:delText>
        </w:r>
      </w:del>
      <w:del w:id="471" w:author="Erin Rice" w:date="2013-10-16T12:09:00Z">
        <w:r w:rsidRPr="00097F44">
          <w:rPr>
            <w:rFonts w:ascii="Times New Roman" w:eastAsia="Calibri" w:hAnsi="Times New Roman" w:cs="Times New Roman"/>
            <w:sz w:val="24"/>
            <w:lang w:val="en-GB"/>
            <w:rPrChange w:id="472" w:author="Erin Rice" w:date="2013-10-16T11:12:00Z">
              <w:rPr>
                <w:rFonts w:ascii="Times New Roman" w:eastAsia="Calibri" w:hAnsi="Times New Roman" w:cs="Times New Roman"/>
                <w:color w:val="0563C1" w:themeColor="hyperlink"/>
                <w:u w:val="single"/>
              </w:rPr>
            </w:rPrChange>
          </w:rPr>
          <w:delText>Deepwell Katy (Ed.) P.p. 41-47</w:delText>
        </w:r>
      </w:del>
    </w:p>
    <w:p w:rsidR="00831E76" w:rsidRPr="00831E76" w:rsidRDefault="00097F44" w:rsidP="00831E76">
      <w:pPr>
        <w:pStyle w:val="ListParagraph"/>
        <w:numPr>
          <w:ilvl w:val="0"/>
          <w:numId w:val="3"/>
          <w:numberingChange w:id="473" w:author="Erin Rice" w:date="2013-10-15T17:01:00Z" w:original=""/>
        </w:numPr>
        <w:spacing w:after="200" w:line="240" w:lineRule="auto"/>
        <w:rPr>
          <w:del w:id="474" w:author="Erin Rice" w:date="2013-10-16T12:09:00Z"/>
          <w:rFonts w:ascii="Times New Roman" w:eastAsia="Calibri" w:hAnsi="Times New Roman" w:cs="Times New Roman"/>
          <w:sz w:val="24"/>
          <w:lang w:val="en-GB"/>
          <w:rPrChange w:id="475" w:author="Erin Rice" w:date="2013-10-16T11:12:00Z">
            <w:rPr>
              <w:del w:id="476" w:author="Erin Rice" w:date="2013-10-16T12:09:00Z"/>
              <w:rFonts w:ascii="Times New Roman" w:eastAsia="Calibri" w:hAnsi="Times New Roman" w:cs="Times New Roman"/>
            </w:rPr>
          </w:rPrChange>
        </w:rPr>
        <w:pPrChange w:id="477" w:author="Erin Rice" w:date="2013-10-16T11:11:00Z">
          <w:pPr>
            <w:pStyle w:val="ListParagraph"/>
            <w:numPr>
              <w:numId w:val="3"/>
            </w:numPr>
            <w:spacing w:after="200" w:line="480" w:lineRule="auto"/>
            <w:ind w:hanging="360"/>
          </w:pPr>
        </w:pPrChange>
      </w:pPr>
      <w:del w:id="478" w:author="Erin Rice" w:date="2013-10-16T12:09:00Z">
        <w:r w:rsidRPr="00097F44">
          <w:rPr>
            <w:rFonts w:ascii="Times New Roman" w:eastAsia="Calibri" w:hAnsi="Times New Roman" w:cs="Times New Roman"/>
            <w:sz w:val="24"/>
            <w:lang w:val="en-GB"/>
            <w:rPrChange w:id="479" w:author="Erin Rice" w:date="2013-10-16T11:12:00Z">
              <w:rPr>
                <w:rFonts w:ascii="Times New Roman" w:eastAsia="Calibri" w:hAnsi="Times New Roman" w:cs="Times New Roman"/>
                <w:color w:val="0563C1" w:themeColor="hyperlink"/>
                <w:u w:val="single"/>
              </w:rPr>
            </w:rPrChange>
          </w:rPr>
          <w:delText xml:space="preserve">      Filani, E.O. (2003): “Zaria Art Society and the Imperative of Historical Articulation” in        </w:delText>
        </w:r>
      </w:del>
    </w:p>
    <w:p w:rsidR="00831E76" w:rsidRPr="00831E76" w:rsidRDefault="00097F44" w:rsidP="00831E76">
      <w:pPr>
        <w:pStyle w:val="ListParagraph"/>
        <w:spacing w:after="200" w:line="240" w:lineRule="auto"/>
        <w:rPr>
          <w:del w:id="480" w:author="Erin Rice" w:date="2013-10-16T12:09:00Z"/>
          <w:rFonts w:ascii="Times New Roman" w:eastAsia="Calibri" w:hAnsi="Times New Roman" w:cs="Times New Roman"/>
          <w:sz w:val="24"/>
          <w:lang w:val="en-GB"/>
          <w:rPrChange w:id="481" w:author="Erin Rice" w:date="2013-10-16T11:12:00Z">
            <w:rPr>
              <w:del w:id="482" w:author="Erin Rice" w:date="2013-10-16T12:09:00Z"/>
              <w:rFonts w:ascii="Times New Roman" w:eastAsia="Calibri" w:hAnsi="Times New Roman" w:cs="Times New Roman"/>
            </w:rPr>
          </w:rPrChange>
        </w:rPr>
        <w:pPrChange w:id="483" w:author="Erin Rice" w:date="2013-10-16T11:11:00Z">
          <w:pPr>
            <w:pStyle w:val="ListParagraph"/>
            <w:spacing w:after="200" w:line="480" w:lineRule="auto"/>
          </w:pPr>
        </w:pPrChange>
      </w:pPr>
      <w:del w:id="484" w:author="Erin Rice" w:date="2013-10-16T12:09:00Z">
        <w:r w:rsidRPr="00097F44">
          <w:rPr>
            <w:rFonts w:ascii="Times New Roman" w:eastAsia="Calibri" w:hAnsi="Times New Roman" w:cs="Times New Roman"/>
            <w:sz w:val="24"/>
            <w:lang w:val="en-GB"/>
            <w:rPrChange w:id="485" w:author="Erin Rice" w:date="2013-10-16T11:12:00Z">
              <w:rPr>
                <w:rFonts w:ascii="Times New Roman" w:eastAsia="Calibri" w:hAnsi="Times New Roman" w:cs="Times New Roman"/>
                <w:color w:val="0563C1" w:themeColor="hyperlink"/>
                <w:u w:val="single"/>
              </w:rPr>
            </w:rPrChange>
          </w:rPr>
          <w:delText xml:space="preserve">      Triumph of a Vision: an Anthology on Uche Okeke and Modern Art in Nigeria, Ikwuemesi,    </w:delText>
        </w:r>
      </w:del>
    </w:p>
    <w:p w:rsidR="00831E76" w:rsidRPr="00831E76" w:rsidRDefault="00097F44" w:rsidP="00831E76">
      <w:pPr>
        <w:pStyle w:val="ListParagraph"/>
        <w:spacing w:after="200" w:line="240" w:lineRule="auto"/>
        <w:rPr>
          <w:del w:id="486" w:author="Erin Rice" w:date="2013-10-16T12:09:00Z"/>
          <w:rFonts w:ascii="Times New Roman" w:eastAsia="Calibri" w:hAnsi="Times New Roman" w:cs="Times New Roman"/>
          <w:sz w:val="24"/>
          <w:lang w:val="en-GB"/>
          <w:rPrChange w:id="487" w:author="Erin Rice" w:date="2013-10-16T11:12:00Z">
            <w:rPr>
              <w:del w:id="488" w:author="Erin Rice" w:date="2013-10-16T12:09:00Z"/>
              <w:rFonts w:ascii="Times New Roman" w:eastAsia="Calibri" w:hAnsi="Times New Roman" w:cs="Times New Roman"/>
            </w:rPr>
          </w:rPrChange>
        </w:rPr>
        <w:pPrChange w:id="489" w:author="Erin Rice" w:date="2013-10-16T11:11:00Z">
          <w:pPr>
            <w:pStyle w:val="ListParagraph"/>
            <w:spacing w:after="200" w:line="480" w:lineRule="auto"/>
          </w:pPr>
        </w:pPrChange>
      </w:pPr>
      <w:del w:id="490" w:author="Erin Rice" w:date="2013-10-16T12:09:00Z">
        <w:r w:rsidRPr="00097F44">
          <w:rPr>
            <w:rFonts w:ascii="Times New Roman" w:eastAsia="Calibri" w:hAnsi="Times New Roman" w:cs="Times New Roman"/>
            <w:sz w:val="24"/>
            <w:lang w:val="en-GB"/>
            <w:rPrChange w:id="491" w:author="Erin Rice" w:date="2013-10-16T11:12:00Z">
              <w:rPr>
                <w:rFonts w:ascii="Times New Roman" w:eastAsia="Calibri" w:hAnsi="Times New Roman" w:cs="Times New Roman"/>
                <w:color w:val="0563C1" w:themeColor="hyperlink"/>
                <w:u w:val="single"/>
              </w:rPr>
            </w:rPrChange>
          </w:rPr>
          <w:delText xml:space="preserve">      K. C. (Ed.) Pp.133-143</w:delText>
        </w:r>
      </w:del>
    </w:p>
    <w:p w:rsidR="00831E76" w:rsidRPr="00831E76" w:rsidRDefault="00097F44" w:rsidP="00831E76">
      <w:pPr>
        <w:pStyle w:val="ListParagraph"/>
        <w:numPr>
          <w:ilvl w:val="0"/>
          <w:numId w:val="3"/>
          <w:numberingChange w:id="492" w:author="Erin Rice" w:date="2013-10-15T17:01:00Z" w:original=""/>
        </w:numPr>
        <w:spacing w:after="200" w:line="240" w:lineRule="auto"/>
        <w:jc w:val="both"/>
        <w:rPr>
          <w:del w:id="493" w:author="Erin Rice" w:date="2013-10-16T11:52:00Z"/>
          <w:rFonts w:ascii="Times New Roman" w:eastAsia="Calibri" w:hAnsi="Times New Roman" w:cs="Times New Roman"/>
          <w:sz w:val="24"/>
          <w:szCs w:val="24"/>
          <w:lang w:val="en-GB"/>
          <w:rPrChange w:id="494" w:author="Erin Rice" w:date="2013-10-16T11:12:00Z">
            <w:rPr>
              <w:del w:id="495" w:author="Erin Rice" w:date="2013-10-16T11:52:00Z"/>
              <w:rFonts w:ascii="Times New Roman" w:eastAsia="Calibri" w:hAnsi="Times New Roman" w:cs="Times New Roman"/>
              <w:sz w:val="24"/>
              <w:szCs w:val="24"/>
              <w:lang w:val="fr-FR"/>
            </w:rPr>
          </w:rPrChange>
        </w:rPr>
        <w:pPrChange w:id="496" w:author="Erin Rice" w:date="2013-10-16T11:11:00Z">
          <w:pPr>
            <w:pStyle w:val="ListParagraph"/>
            <w:numPr>
              <w:numId w:val="3"/>
            </w:numPr>
            <w:spacing w:after="200" w:line="480" w:lineRule="auto"/>
            <w:ind w:hanging="360"/>
            <w:jc w:val="both"/>
          </w:pPr>
        </w:pPrChange>
      </w:pPr>
      <w:del w:id="497" w:author="Erin Rice" w:date="2013-10-16T11:52:00Z">
        <w:r w:rsidRPr="00097F44">
          <w:rPr>
            <w:rFonts w:ascii="Times New Roman" w:eastAsia="Calibri" w:hAnsi="Times New Roman" w:cs="Times New Roman"/>
            <w:sz w:val="24"/>
            <w:szCs w:val="24"/>
            <w:lang w:val="en-GB"/>
            <w:rPrChange w:id="498" w:author="Erin Rice" w:date="2013-10-16T11:12:00Z">
              <w:rPr>
                <w:rFonts w:ascii="Times New Roman" w:eastAsia="Calibri" w:hAnsi="Times New Roman" w:cs="Times New Roman"/>
                <w:color w:val="0563C1" w:themeColor="hyperlink"/>
                <w:sz w:val="24"/>
                <w:szCs w:val="24"/>
                <w:u w:val="single"/>
                <w:lang w:val="fr-FR"/>
              </w:rPr>
            </w:rPrChange>
          </w:rPr>
          <w:delText xml:space="preserve">      </w:delText>
        </w:r>
        <w:r w:rsidRPr="00097F44" w:rsidDel="008C3367">
          <w:rPr>
            <w:rFonts w:ascii="Times New Roman" w:hAnsi="Times New Roman"/>
            <w:sz w:val="24"/>
            <w:lang w:val="en-GB"/>
            <w:rPrChange w:id="499" w:author="Erin Rice" w:date="2013-10-16T11:12:00Z">
              <w:rPr>
                <w:color w:val="0563C1" w:themeColor="hyperlink"/>
                <w:u w:val="single"/>
              </w:rPr>
            </w:rPrChange>
          </w:rPr>
          <w:fldChar w:fldCharType="begin"/>
        </w:r>
        <w:r w:rsidRPr="00097F44">
          <w:rPr>
            <w:rFonts w:ascii="Times New Roman" w:hAnsi="Times New Roman"/>
            <w:sz w:val="24"/>
            <w:lang w:val="en-GB"/>
            <w:rPrChange w:id="500" w:author="Erin Rice" w:date="2013-10-16T11:12:00Z">
              <w:rPr>
                <w:color w:val="0563C1" w:themeColor="hyperlink"/>
                <w:u w:val="single"/>
              </w:rPr>
            </w:rPrChange>
          </w:rPr>
          <w:delInstrText>HYPERLINK "http://africanartswithtaj.blogspot.ch/2012/08/at-80-onobrakpeya-says-todays.html"</w:delInstrText>
        </w:r>
        <w:r w:rsidRPr="00097F44" w:rsidDel="008C3367">
          <w:rPr>
            <w:rFonts w:ascii="Times New Roman" w:hAnsi="Times New Roman"/>
            <w:sz w:val="24"/>
            <w:lang w:val="en-GB"/>
            <w:rPrChange w:id="501" w:author="Erin Rice" w:date="2013-10-16T11:12:00Z">
              <w:rPr>
                <w:color w:val="0563C1" w:themeColor="hyperlink"/>
                <w:u w:val="single"/>
              </w:rPr>
            </w:rPrChange>
          </w:rPr>
          <w:fldChar w:fldCharType="separate"/>
        </w:r>
        <w:r w:rsidRPr="00097F44">
          <w:rPr>
            <w:rStyle w:val="Hyperlink"/>
            <w:rFonts w:ascii="Times New Roman" w:eastAsia="Calibri" w:hAnsi="Times New Roman" w:cs="Times New Roman"/>
            <w:sz w:val="24"/>
            <w:szCs w:val="24"/>
            <w:lang w:val="en-GB"/>
            <w:rPrChange w:id="502" w:author="Erin Rice" w:date="2013-10-16T11:12:00Z">
              <w:rPr>
                <w:rStyle w:val="Hyperlink"/>
                <w:rFonts w:ascii="Times New Roman" w:eastAsia="Calibri" w:hAnsi="Times New Roman" w:cs="Times New Roman"/>
                <w:sz w:val="24"/>
                <w:szCs w:val="24"/>
                <w:lang w:val="fr-FR"/>
              </w:rPr>
            </w:rPrChange>
          </w:rPr>
          <w:delText>http://africanartswithtaj.blogspot.ch/2012/08/at-80-onobrakpeya-says-todays.html</w:delText>
        </w:r>
        <w:r w:rsidRPr="00097F44" w:rsidDel="008C3367">
          <w:rPr>
            <w:rFonts w:ascii="Times New Roman" w:hAnsi="Times New Roman"/>
            <w:sz w:val="24"/>
            <w:lang w:val="en-GB"/>
            <w:rPrChange w:id="503" w:author="Erin Rice" w:date="2013-10-16T11:12:00Z">
              <w:rPr>
                <w:color w:val="0563C1" w:themeColor="hyperlink"/>
                <w:u w:val="single"/>
              </w:rPr>
            </w:rPrChange>
          </w:rPr>
          <w:fldChar w:fldCharType="end"/>
        </w:r>
        <w:r w:rsidRPr="00097F44">
          <w:rPr>
            <w:rFonts w:ascii="Times New Roman" w:eastAsia="Calibri" w:hAnsi="Times New Roman" w:cs="Times New Roman"/>
            <w:sz w:val="24"/>
            <w:szCs w:val="24"/>
            <w:lang w:val="en-GB"/>
            <w:rPrChange w:id="504" w:author="Erin Rice" w:date="2013-10-16T11:12:00Z">
              <w:rPr>
                <w:rFonts w:ascii="Times New Roman" w:eastAsia="Calibri" w:hAnsi="Times New Roman" w:cs="Times New Roman"/>
                <w:color w:val="0563C1" w:themeColor="hyperlink"/>
                <w:sz w:val="24"/>
                <w:szCs w:val="24"/>
                <w:u w:val="single"/>
                <w:lang w:val="fr-FR"/>
              </w:rPr>
            </w:rPrChange>
          </w:rPr>
          <w:delText xml:space="preserve"> </w:delText>
        </w:r>
      </w:del>
    </w:p>
    <w:p w:rsidR="00831E76" w:rsidRPr="00831E76" w:rsidRDefault="00831E76" w:rsidP="00831E76">
      <w:pPr>
        <w:spacing w:after="200" w:line="240" w:lineRule="auto"/>
        <w:contextualSpacing/>
        <w:jc w:val="both"/>
        <w:rPr>
          <w:lang w:val="en-GB"/>
          <w:rPrChange w:id="505" w:author="Erin Rice" w:date="2013-10-16T11:12:00Z">
            <w:rPr>
              <w:rFonts w:ascii="Times New Roman" w:eastAsia="Calibri" w:hAnsi="Times New Roman" w:cs="Times New Roman"/>
            </w:rPr>
          </w:rPrChange>
        </w:rPr>
        <w:pPrChange w:id="506" w:author="Erin Rice" w:date="2013-10-16T12:09:00Z">
          <w:pPr>
            <w:pStyle w:val="ListParagraph"/>
            <w:spacing w:after="200" w:line="480" w:lineRule="auto"/>
          </w:pPr>
        </w:pPrChange>
      </w:pPr>
    </w:p>
    <w:p w:rsidR="0066599C" w:rsidRPr="0066599C" w:rsidRDefault="0066599C">
      <w:pPr>
        <w:numPr>
          <w:ins w:id="507" w:author="Erin Rice" w:date="2013-10-16T12:05:00Z"/>
        </w:numPr>
        <w:rPr>
          <w:ins w:id="508" w:author="Erin Rice" w:date="2013-10-16T12:05:00Z"/>
          <w:rFonts w:ascii="Times New Roman" w:hAnsi="Times New Roman"/>
          <w:sz w:val="24"/>
          <w:lang w:val="en-GB"/>
        </w:rPr>
      </w:pPr>
      <w:proofErr w:type="spellStart"/>
      <w:ins w:id="509" w:author="Erin Rice" w:date="2013-10-16T12:05:00Z">
        <w:r>
          <w:rPr>
            <w:rFonts w:ascii="Times New Roman" w:hAnsi="Times New Roman"/>
            <w:sz w:val="24"/>
            <w:lang w:val="en-GB"/>
          </w:rPr>
          <w:t>Adepegba</w:t>
        </w:r>
        <w:proofErr w:type="spellEnd"/>
        <w:r>
          <w:rPr>
            <w:rFonts w:ascii="Times New Roman" w:hAnsi="Times New Roman"/>
            <w:sz w:val="24"/>
            <w:lang w:val="en-GB"/>
          </w:rPr>
          <w:t xml:space="preserve">, C. O. (1995) </w:t>
        </w:r>
      </w:ins>
      <w:ins w:id="510" w:author="Erin Rice" w:date="2013-10-16T12:06:00Z">
        <w:r>
          <w:rPr>
            <w:rFonts w:ascii="Times New Roman" w:hAnsi="Times New Roman"/>
            <w:i/>
            <w:sz w:val="24"/>
            <w:lang w:val="en-GB"/>
          </w:rPr>
          <w:t xml:space="preserve">Nigerian Art: Its traditions and modern tendencies, </w:t>
        </w:r>
        <w:r>
          <w:rPr>
            <w:rFonts w:ascii="Times New Roman" w:hAnsi="Times New Roman"/>
            <w:sz w:val="24"/>
            <w:lang w:val="en-GB"/>
          </w:rPr>
          <w:t xml:space="preserve">Ibadan: </w:t>
        </w:r>
        <w:proofErr w:type="spellStart"/>
        <w:r>
          <w:rPr>
            <w:rFonts w:ascii="Times New Roman" w:hAnsi="Times New Roman"/>
            <w:sz w:val="24"/>
            <w:lang w:val="en-GB"/>
          </w:rPr>
          <w:t>Jodad</w:t>
        </w:r>
        <w:proofErr w:type="spellEnd"/>
        <w:r>
          <w:rPr>
            <w:rFonts w:ascii="Times New Roman" w:hAnsi="Times New Roman"/>
            <w:sz w:val="24"/>
            <w:lang w:val="en-GB"/>
          </w:rPr>
          <w:t xml:space="preserve"> Publishers</w:t>
        </w:r>
        <w:r w:rsidR="007219EA">
          <w:rPr>
            <w:rFonts w:ascii="Times New Roman" w:hAnsi="Times New Roman"/>
            <w:sz w:val="24"/>
            <w:lang w:val="en-GB"/>
          </w:rPr>
          <w:t xml:space="preserve">. </w:t>
        </w:r>
      </w:ins>
    </w:p>
    <w:p w:rsidR="00AE3D19" w:rsidRPr="0066599C" w:rsidRDefault="0066599C">
      <w:pPr>
        <w:rPr>
          <w:ins w:id="511" w:author="Erin Rice" w:date="2013-10-16T11:52:00Z"/>
          <w:rFonts w:ascii="Times New Roman" w:hAnsi="Times New Roman"/>
          <w:i/>
          <w:sz w:val="24"/>
          <w:lang w:val="en-GB"/>
          <w:rPrChange w:id="512" w:author="Erin Rice" w:date="2013-10-16T11:57:00Z">
            <w:rPr>
              <w:ins w:id="513" w:author="Erin Rice" w:date="2013-10-16T11:52:00Z"/>
              <w:rFonts w:ascii="Times New Roman" w:hAnsi="Times New Roman"/>
              <w:sz w:val="24"/>
              <w:lang w:val="en-GB"/>
            </w:rPr>
          </w:rPrChange>
        </w:rPr>
      </w:pPr>
      <w:proofErr w:type="spellStart"/>
      <w:ins w:id="514" w:author="Erin Rice" w:date="2013-10-16T11:56:00Z">
        <w:r>
          <w:rPr>
            <w:rFonts w:ascii="Times New Roman" w:hAnsi="Times New Roman"/>
            <w:sz w:val="24"/>
            <w:lang w:val="en-GB"/>
          </w:rPr>
          <w:t>Filani</w:t>
        </w:r>
        <w:proofErr w:type="spellEnd"/>
        <w:r>
          <w:rPr>
            <w:rFonts w:ascii="Times New Roman" w:hAnsi="Times New Roman"/>
            <w:sz w:val="24"/>
            <w:lang w:val="en-GB"/>
          </w:rPr>
          <w:t>, E. O. (2003) ‘Zaria Art Society and the Imperative of Historical Articulation</w:t>
        </w:r>
      </w:ins>
      <w:ins w:id="515" w:author="Erin Rice" w:date="2013-10-16T11:57:00Z">
        <w:r>
          <w:rPr>
            <w:rFonts w:ascii="Times New Roman" w:hAnsi="Times New Roman"/>
            <w:sz w:val="24"/>
            <w:lang w:val="en-GB"/>
          </w:rPr>
          <w:t xml:space="preserve">’, </w:t>
        </w:r>
        <w:r>
          <w:rPr>
            <w:rFonts w:ascii="Times New Roman" w:hAnsi="Times New Roman"/>
            <w:i/>
            <w:sz w:val="24"/>
            <w:lang w:val="en-GB"/>
          </w:rPr>
          <w:t xml:space="preserve">Triumph of a Vision: an Anthology on </w:t>
        </w:r>
        <w:proofErr w:type="spellStart"/>
        <w:r>
          <w:rPr>
            <w:rFonts w:ascii="Times New Roman" w:hAnsi="Times New Roman"/>
            <w:i/>
            <w:sz w:val="24"/>
            <w:lang w:val="en-GB"/>
          </w:rPr>
          <w:t>Uche</w:t>
        </w:r>
        <w:proofErr w:type="spellEnd"/>
        <w:r>
          <w:rPr>
            <w:rFonts w:ascii="Times New Roman" w:hAnsi="Times New Roman"/>
            <w:i/>
            <w:sz w:val="24"/>
            <w:lang w:val="en-GB"/>
          </w:rPr>
          <w:t xml:space="preserve"> </w:t>
        </w:r>
        <w:proofErr w:type="spellStart"/>
        <w:r>
          <w:rPr>
            <w:rFonts w:ascii="Times New Roman" w:hAnsi="Times New Roman"/>
            <w:i/>
            <w:sz w:val="24"/>
            <w:lang w:val="en-GB"/>
          </w:rPr>
          <w:t>Okeke</w:t>
        </w:r>
        <w:proofErr w:type="spellEnd"/>
        <w:r>
          <w:rPr>
            <w:rFonts w:ascii="Times New Roman" w:hAnsi="Times New Roman"/>
            <w:i/>
            <w:sz w:val="24"/>
            <w:lang w:val="en-GB"/>
          </w:rPr>
          <w:t xml:space="preserve"> and Modern Art in Nigeria. </w:t>
        </w:r>
        <w:r w:rsidR="00097F44" w:rsidRPr="00097F44">
          <w:rPr>
            <w:rFonts w:ascii="Times New Roman" w:hAnsi="Times New Roman"/>
            <w:sz w:val="24"/>
            <w:lang w:val="en-GB"/>
            <w:rPrChange w:id="516" w:author="Erin Rice" w:date="2013-10-16T11:58:00Z">
              <w:rPr>
                <w:rFonts w:ascii="Times New Roman" w:hAnsi="Times New Roman"/>
                <w:i/>
                <w:color w:val="0563C1" w:themeColor="hyperlink"/>
                <w:sz w:val="24"/>
                <w:u w:val="single"/>
                <w:lang w:val="en-GB"/>
              </w:rPr>
            </w:rPrChange>
          </w:rPr>
          <w:t>133-143</w:t>
        </w:r>
      </w:ins>
      <w:ins w:id="517" w:author="Erin Rice" w:date="2013-10-16T12:04:00Z">
        <w:r>
          <w:rPr>
            <w:rFonts w:ascii="Times New Roman" w:hAnsi="Times New Roman"/>
            <w:sz w:val="24"/>
            <w:lang w:val="en-GB"/>
          </w:rPr>
          <w:t>.</w:t>
        </w:r>
      </w:ins>
    </w:p>
    <w:p w:rsidR="008C3367" w:rsidRDefault="008C3367">
      <w:pPr>
        <w:numPr>
          <w:ins w:id="518" w:author="Erin Rice" w:date="2013-10-16T11:53:00Z"/>
        </w:numPr>
        <w:rPr>
          <w:ins w:id="519" w:author="Erin Rice" w:date="2013-10-16T12:01:00Z"/>
          <w:rFonts w:ascii="Times New Roman" w:hAnsi="Times New Roman"/>
          <w:sz w:val="24"/>
          <w:lang w:val="en-GB"/>
        </w:rPr>
      </w:pPr>
      <w:proofErr w:type="spellStart"/>
      <w:ins w:id="520" w:author="Erin Rice" w:date="2013-10-16T11:53:00Z">
        <w:r>
          <w:rPr>
            <w:rFonts w:ascii="Times New Roman" w:hAnsi="Times New Roman"/>
            <w:sz w:val="24"/>
            <w:lang w:val="en-GB"/>
          </w:rPr>
          <w:t>Okeke</w:t>
        </w:r>
        <w:proofErr w:type="spellEnd"/>
        <w:r>
          <w:rPr>
            <w:rFonts w:ascii="Times New Roman" w:hAnsi="Times New Roman"/>
            <w:sz w:val="24"/>
            <w:lang w:val="en-GB"/>
          </w:rPr>
          <w:t>, C. (1999)</w:t>
        </w:r>
      </w:ins>
      <w:ins w:id="521" w:author="Erin Rice" w:date="2013-10-16T11:54:00Z">
        <w:r>
          <w:rPr>
            <w:rFonts w:ascii="Times New Roman" w:hAnsi="Times New Roman"/>
            <w:sz w:val="24"/>
            <w:lang w:val="en-GB"/>
          </w:rPr>
          <w:t xml:space="preserve"> </w:t>
        </w:r>
      </w:ins>
      <w:ins w:id="522" w:author="Erin Rice" w:date="2013-10-16T11:55:00Z">
        <w:r>
          <w:rPr>
            <w:rFonts w:ascii="Times New Roman" w:hAnsi="Times New Roman"/>
            <w:sz w:val="24"/>
            <w:lang w:val="en-GB"/>
          </w:rPr>
          <w:t>‘</w:t>
        </w:r>
      </w:ins>
      <w:ins w:id="523" w:author="Erin Rice" w:date="2013-10-16T11:54:00Z">
        <w:r>
          <w:rPr>
            <w:rFonts w:ascii="Times New Roman" w:hAnsi="Times New Roman"/>
            <w:sz w:val="24"/>
            <w:lang w:val="en-GB"/>
          </w:rPr>
          <w:t xml:space="preserve">The Quest for a Nigerian Art: Or a Story of Art from Zaria to </w:t>
        </w:r>
        <w:proofErr w:type="spellStart"/>
        <w:r>
          <w:rPr>
            <w:rFonts w:ascii="Times New Roman" w:hAnsi="Times New Roman"/>
            <w:sz w:val="24"/>
            <w:lang w:val="en-GB"/>
          </w:rPr>
          <w:t>Nsukka</w:t>
        </w:r>
      </w:ins>
      <w:proofErr w:type="spellEnd"/>
      <w:ins w:id="524" w:author="Erin Rice" w:date="2013-10-16T11:55:00Z">
        <w:r>
          <w:rPr>
            <w:rFonts w:ascii="Times New Roman" w:hAnsi="Times New Roman"/>
            <w:sz w:val="24"/>
            <w:lang w:val="en-GB"/>
          </w:rPr>
          <w:t xml:space="preserve">’, </w:t>
        </w:r>
        <w:r>
          <w:rPr>
            <w:rFonts w:ascii="Times New Roman" w:hAnsi="Times New Roman"/>
            <w:i/>
            <w:sz w:val="24"/>
            <w:lang w:val="en-GB"/>
          </w:rPr>
          <w:t>Reading the Contemporary: African Art from Theory to the Marketplace</w:t>
        </w:r>
        <w:r w:rsidR="00097F44" w:rsidRPr="00097F44">
          <w:rPr>
            <w:rFonts w:ascii="Times New Roman" w:hAnsi="Times New Roman"/>
            <w:sz w:val="24"/>
            <w:lang w:val="en-GB"/>
            <w:rPrChange w:id="525" w:author="Erin Rice" w:date="2013-10-16T12:00:00Z">
              <w:rPr>
                <w:rFonts w:ascii="Times New Roman" w:hAnsi="Times New Roman"/>
                <w:i/>
                <w:color w:val="0563C1" w:themeColor="hyperlink"/>
                <w:sz w:val="24"/>
                <w:u w:val="single"/>
                <w:lang w:val="en-GB"/>
              </w:rPr>
            </w:rPrChange>
          </w:rPr>
          <w:t xml:space="preserve">. </w:t>
        </w:r>
      </w:ins>
      <w:proofErr w:type="spellStart"/>
      <w:ins w:id="526" w:author="Erin Rice" w:date="2013-10-16T12:00:00Z">
        <w:r w:rsidR="00097F44" w:rsidRPr="00097F44">
          <w:rPr>
            <w:rFonts w:ascii="Times New Roman" w:hAnsi="Times New Roman"/>
            <w:sz w:val="24"/>
            <w:lang w:val="en-GB"/>
            <w:rPrChange w:id="527" w:author="Erin Rice" w:date="2013-10-16T12:00:00Z">
              <w:rPr>
                <w:rFonts w:ascii="Times New Roman" w:hAnsi="Times New Roman"/>
                <w:i/>
                <w:color w:val="0563C1" w:themeColor="hyperlink"/>
                <w:sz w:val="24"/>
                <w:u w:val="single"/>
                <w:lang w:val="en-GB"/>
              </w:rPr>
            </w:rPrChange>
          </w:rPr>
          <w:t>Olu</w:t>
        </w:r>
        <w:proofErr w:type="spellEnd"/>
        <w:r w:rsidR="00097F44" w:rsidRPr="00097F44">
          <w:rPr>
            <w:rFonts w:ascii="Times New Roman" w:hAnsi="Times New Roman"/>
            <w:sz w:val="24"/>
            <w:lang w:val="en-GB"/>
            <w:rPrChange w:id="528" w:author="Erin Rice" w:date="2013-10-16T12:00:00Z">
              <w:rPr>
                <w:rFonts w:ascii="Times New Roman" w:hAnsi="Times New Roman"/>
                <w:i/>
                <w:color w:val="0563C1" w:themeColor="hyperlink"/>
                <w:sz w:val="24"/>
                <w:u w:val="single"/>
                <w:lang w:val="en-GB"/>
              </w:rPr>
            </w:rPrChange>
          </w:rPr>
          <w:t xml:space="preserve"> </w:t>
        </w:r>
        <w:proofErr w:type="spellStart"/>
        <w:r w:rsidR="00097F44" w:rsidRPr="00097F44">
          <w:rPr>
            <w:rFonts w:ascii="Times New Roman" w:hAnsi="Times New Roman"/>
            <w:sz w:val="24"/>
            <w:lang w:val="en-GB"/>
            <w:rPrChange w:id="529" w:author="Erin Rice" w:date="2013-10-16T12:00:00Z">
              <w:rPr>
                <w:rFonts w:ascii="Times New Roman" w:hAnsi="Times New Roman"/>
                <w:i/>
                <w:color w:val="0563C1" w:themeColor="hyperlink"/>
                <w:sz w:val="24"/>
                <w:u w:val="single"/>
                <w:lang w:val="en-GB"/>
              </w:rPr>
            </w:rPrChange>
          </w:rPr>
          <w:t>Oguibe</w:t>
        </w:r>
        <w:proofErr w:type="spellEnd"/>
        <w:r w:rsidR="00097F44" w:rsidRPr="00097F44">
          <w:rPr>
            <w:rFonts w:ascii="Times New Roman" w:hAnsi="Times New Roman"/>
            <w:sz w:val="24"/>
            <w:lang w:val="en-GB"/>
            <w:rPrChange w:id="530" w:author="Erin Rice" w:date="2013-10-16T12:00:00Z">
              <w:rPr>
                <w:rFonts w:ascii="Times New Roman" w:hAnsi="Times New Roman"/>
                <w:i/>
                <w:color w:val="0563C1" w:themeColor="hyperlink"/>
                <w:sz w:val="24"/>
                <w:u w:val="single"/>
                <w:lang w:val="en-GB"/>
              </w:rPr>
            </w:rPrChange>
          </w:rPr>
          <w:t xml:space="preserve"> and </w:t>
        </w:r>
        <w:proofErr w:type="spellStart"/>
        <w:r w:rsidR="00097F44" w:rsidRPr="00097F44">
          <w:rPr>
            <w:rFonts w:ascii="Times New Roman" w:hAnsi="Times New Roman"/>
            <w:sz w:val="24"/>
            <w:lang w:val="en-GB"/>
            <w:rPrChange w:id="531" w:author="Erin Rice" w:date="2013-10-16T12:00:00Z">
              <w:rPr>
                <w:rFonts w:ascii="Times New Roman" w:hAnsi="Times New Roman"/>
                <w:i/>
                <w:color w:val="0563C1" w:themeColor="hyperlink"/>
                <w:sz w:val="24"/>
                <w:u w:val="single"/>
                <w:lang w:val="en-GB"/>
              </w:rPr>
            </w:rPrChange>
          </w:rPr>
          <w:t>Okwui</w:t>
        </w:r>
        <w:proofErr w:type="spellEnd"/>
        <w:r w:rsidR="00097F44" w:rsidRPr="00097F44">
          <w:rPr>
            <w:rFonts w:ascii="Times New Roman" w:hAnsi="Times New Roman"/>
            <w:sz w:val="24"/>
            <w:lang w:val="en-GB"/>
            <w:rPrChange w:id="532" w:author="Erin Rice" w:date="2013-10-16T12:00:00Z">
              <w:rPr>
                <w:rFonts w:ascii="Times New Roman" w:hAnsi="Times New Roman"/>
                <w:i/>
                <w:color w:val="0563C1" w:themeColor="hyperlink"/>
                <w:sz w:val="24"/>
                <w:u w:val="single"/>
                <w:lang w:val="en-GB"/>
              </w:rPr>
            </w:rPrChange>
          </w:rPr>
          <w:t xml:space="preserve"> </w:t>
        </w:r>
        <w:proofErr w:type="spellStart"/>
        <w:r w:rsidR="00097F44" w:rsidRPr="00097F44">
          <w:rPr>
            <w:rFonts w:ascii="Times New Roman" w:hAnsi="Times New Roman"/>
            <w:sz w:val="24"/>
            <w:lang w:val="en-GB"/>
            <w:rPrChange w:id="533" w:author="Erin Rice" w:date="2013-10-16T12:00:00Z">
              <w:rPr>
                <w:rFonts w:ascii="Times New Roman" w:hAnsi="Times New Roman"/>
                <w:i/>
                <w:color w:val="0563C1" w:themeColor="hyperlink"/>
                <w:sz w:val="24"/>
                <w:u w:val="single"/>
                <w:lang w:val="en-GB"/>
              </w:rPr>
            </w:rPrChange>
          </w:rPr>
          <w:t>Enwezor</w:t>
        </w:r>
        <w:proofErr w:type="spellEnd"/>
        <w:r w:rsidR="0066599C">
          <w:rPr>
            <w:rFonts w:ascii="Times New Roman" w:hAnsi="Times New Roman"/>
            <w:sz w:val="24"/>
            <w:lang w:val="en-GB"/>
          </w:rPr>
          <w:t xml:space="preserve"> (</w:t>
        </w:r>
        <w:proofErr w:type="spellStart"/>
        <w:r w:rsidR="0066599C">
          <w:rPr>
            <w:rFonts w:ascii="Times New Roman" w:hAnsi="Times New Roman"/>
            <w:sz w:val="24"/>
            <w:lang w:val="en-GB"/>
          </w:rPr>
          <w:t>ed</w:t>
        </w:r>
        <w:proofErr w:type="spellEnd"/>
        <w:r w:rsidR="00097F44" w:rsidRPr="00097F44">
          <w:rPr>
            <w:rFonts w:ascii="Times New Roman" w:hAnsi="Times New Roman"/>
            <w:sz w:val="24"/>
            <w:lang w:val="en-GB"/>
            <w:rPrChange w:id="534" w:author="Erin Rice" w:date="2013-10-16T12:00:00Z">
              <w:rPr>
                <w:rFonts w:ascii="Times New Roman" w:hAnsi="Times New Roman"/>
                <w:i/>
                <w:color w:val="0563C1" w:themeColor="hyperlink"/>
                <w:sz w:val="24"/>
                <w:u w:val="single"/>
                <w:lang w:val="en-GB"/>
              </w:rPr>
            </w:rPrChange>
          </w:rPr>
          <w:t>)</w:t>
        </w:r>
        <w:r w:rsidR="0066599C" w:rsidRPr="0066599C">
          <w:rPr>
            <w:rFonts w:ascii="Times New Roman" w:hAnsi="Times New Roman"/>
            <w:i/>
            <w:sz w:val="24"/>
            <w:lang w:val="en-GB"/>
          </w:rPr>
          <w:t xml:space="preserve">. </w:t>
        </w:r>
      </w:ins>
      <w:ins w:id="535" w:author="Erin Rice" w:date="2013-10-16T12:05:00Z">
        <w:r w:rsidR="0066599C">
          <w:rPr>
            <w:rFonts w:ascii="Times New Roman" w:hAnsi="Times New Roman"/>
            <w:sz w:val="24"/>
            <w:lang w:val="en-GB"/>
          </w:rPr>
          <w:t xml:space="preserve">London: </w:t>
        </w:r>
        <w:proofErr w:type="spellStart"/>
        <w:r w:rsidR="0066599C">
          <w:rPr>
            <w:rFonts w:ascii="Times New Roman" w:hAnsi="Times New Roman"/>
            <w:sz w:val="24"/>
            <w:lang w:val="en-GB"/>
          </w:rPr>
          <w:t>InIVA</w:t>
        </w:r>
        <w:proofErr w:type="spellEnd"/>
        <w:r w:rsidR="0066599C">
          <w:rPr>
            <w:rFonts w:ascii="Times New Roman" w:hAnsi="Times New Roman"/>
            <w:sz w:val="24"/>
            <w:lang w:val="en-GB"/>
          </w:rPr>
          <w:t xml:space="preserve">, 144-165. </w:t>
        </w:r>
      </w:ins>
    </w:p>
    <w:p w:rsidR="0066599C" w:rsidRPr="0066599C" w:rsidRDefault="0066599C">
      <w:pPr>
        <w:numPr>
          <w:ins w:id="536" w:author="Erin Rice" w:date="2013-10-16T12:01:00Z"/>
        </w:numPr>
        <w:rPr>
          <w:rFonts w:ascii="Times New Roman" w:hAnsi="Times New Roman"/>
          <w:sz w:val="24"/>
          <w:lang w:val="en-GB"/>
          <w:rPrChange w:id="537" w:author="Erin Rice" w:date="2013-10-16T12:01:00Z">
            <w:rPr/>
          </w:rPrChange>
        </w:rPr>
      </w:pPr>
    </w:p>
    <w:sectPr w:rsidR="0066599C" w:rsidRPr="0066599C" w:rsidSect="00253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altName w:val="Californian FB"/>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63D75"/>
    <w:multiLevelType w:val="hybridMultilevel"/>
    <w:tmpl w:val="F140DDE0"/>
    <w:lvl w:ilvl="0" w:tplc="5950EF38">
      <w:numFmt w:val="bullet"/>
      <w:lvlText w:val="•"/>
      <w:lvlJc w:val="left"/>
      <w:pPr>
        <w:ind w:left="1080" w:hanging="720"/>
      </w:pPr>
      <w:rPr>
        <w:rFonts w:ascii="Times New Roman" w:eastAsia="Calibr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09633F"/>
    <w:multiLevelType w:val="hybridMultilevel"/>
    <w:tmpl w:val="A4027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446495"/>
    <w:multiLevelType w:val="hybridMultilevel"/>
    <w:tmpl w:val="67382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A50DBE"/>
    <w:multiLevelType w:val="hybridMultilevel"/>
    <w:tmpl w:val="E3F61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trackRevisions/>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D91"/>
    <w:rsid w:val="00037C01"/>
    <w:rsid w:val="00053EFC"/>
    <w:rsid w:val="000554BA"/>
    <w:rsid w:val="00080606"/>
    <w:rsid w:val="00097F44"/>
    <w:rsid w:val="000C4237"/>
    <w:rsid w:val="000E7DD9"/>
    <w:rsid w:val="00121921"/>
    <w:rsid w:val="00182909"/>
    <w:rsid w:val="00192127"/>
    <w:rsid w:val="00192D91"/>
    <w:rsid w:val="001F5C2E"/>
    <w:rsid w:val="00236806"/>
    <w:rsid w:val="0025391F"/>
    <w:rsid w:val="002B371B"/>
    <w:rsid w:val="003A630C"/>
    <w:rsid w:val="00515A96"/>
    <w:rsid w:val="00521C87"/>
    <w:rsid w:val="0054291A"/>
    <w:rsid w:val="005C2C79"/>
    <w:rsid w:val="0066599C"/>
    <w:rsid w:val="006A37D2"/>
    <w:rsid w:val="0071083A"/>
    <w:rsid w:val="007219EA"/>
    <w:rsid w:val="00736B38"/>
    <w:rsid w:val="0074115B"/>
    <w:rsid w:val="00754E33"/>
    <w:rsid w:val="0082027A"/>
    <w:rsid w:val="00821692"/>
    <w:rsid w:val="00831E76"/>
    <w:rsid w:val="008A5E35"/>
    <w:rsid w:val="008B07D2"/>
    <w:rsid w:val="008C3367"/>
    <w:rsid w:val="008C7806"/>
    <w:rsid w:val="0092683D"/>
    <w:rsid w:val="00963FDB"/>
    <w:rsid w:val="009859D0"/>
    <w:rsid w:val="009E4E0C"/>
    <w:rsid w:val="00A343D4"/>
    <w:rsid w:val="00AC3F5E"/>
    <w:rsid w:val="00AE3D19"/>
    <w:rsid w:val="00B14B5F"/>
    <w:rsid w:val="00B41EF6"/>
    <w:rsid w:val="00BD2DD6"/>
    <w:rsid w:val="00C40A3C"/>
    <w:rsid w:val="00C62C6F"/>
    <w:rsid w:val="00C7036C"/>
    <w:rsid w:val="00CF5F99"/>
    <w:rsid w:val="00D363EE"/>
    <w:rsid w:val="00D7694B"/>
    <w:rsid w:val="00D77E1D"/>
    <w:rsid w:val="00DF29A8"/>
    <w:rsid w:val="00FA493F"/>
    <w:rsid w:val="00FC73DD"/>
    <w:rsid w:val="00FE1B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9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9D0"/>
    <w:pPr>
      <w:ind w:left="720"/>
      <w:contextualSpacing/>
    </w:pPr>
  </w:style>
  <w:style w:type="character" w:styleId="Hyperlink">
    <w:name w:val="Hyperlink"/>
    <w:basedOn w:val="DefaultParagraphFont"/>
    <w:uiPriority w:val="99"/>
    <w:unhideWhenUsed/>
    <w:rsid w:val="00C40A3C"/>
    <w:rPr>
      <w:color w:val="0563C1" w:themeColor="hyperlink"/>
      <w:u w:val="single"/>
    </w:rPr>
  </w:style>
  <w:style w:type="paragraph" w:styleId="NormalWeb">
    <w:name w:val="Normal (Web)"/>
    <w:basedOn w:val="Normal"/>
    <w:uiPriority w:val="99"/>
    <w:unhideWhenUsed/>
    <w:rsid w:val="00BD2DD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E4E0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E4E0C"/>
    <w:rPr>
      <w:rFonts w:ascii="Lucida Grande" w:hAnsi="Lucida Grande"/>
      <w:sz w:val="18"/>
      <w:szCs w:val="18"/>
    </w:rPr>
  </w:style>
  <w:style w:type="character" w:styleId="FollowedHyperlink">
    <w:name w:val="FollowedHyperlink"/>
    <w:basedOn w:val="DefaultParagraphFont"/>
    <w:uiPriority w:val="99"/>
    <w:semiHidden/>
    <w:unhideWhenUsed/>
    <w:rsid w:val="008C3367"/>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9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9D0"/>
    <w:pPr>
      <w:ind w:left="720"/>
      <w:contextualSpacing/>
    </w:pPr>
  </w:style>
  <w:style w:type="character" w:styleId="Hyperlink">
    <w:name w:val="Hyperlink"/>
    <w:basedOn w:val="DefaultParagraphFont"/>
    <w:uiPriority w:val="99"/>
    <w:unhideWhenUsed/>
    <w:rsid w:val="00C40A3C"/>
    <w:rPr>
      <w:color w:val="0563C1" w:themeColor="hyperlink"/>
      <w:u w:val="single"/>
    </w:rPr>
  </w:style>
  <w:style w:type="paragraph" w:styleId="NormalWeb">
    <w:name w:val="Normal (Web)"/>
    <w:basedOn w:val="Normal"/>
    <w:uiPriority w:val="99"/>
    <w:unhideWhenUsed/>
    <w:rsid w:val="00BD2DD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E4E0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E4E0C"/>
    <w:rPr>
      <w:rFonts w:ascii="Lucida Grande" w:hAnsi="Lucida Grande"/>
      <w:sz w:val="18"/>
      <w:szCs w:val="18"/>
    </w:rPr>
  </w:style>
  <w:style w:type="character" w:styleId="FollowedHyperlink">
    <w:name w:val="FollowedHyperlink"/>
    <w:basedOn w:val="DefaultParagraphFont"/>
    <w:uiPriority w:val="99"/>
    <w:semiHidden/>
    <w:unhideWhenUsed/>
    <w:rsid w:val="008C33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513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1104</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Ezeluomba,Ndubuisi C</dc:creator>
  <cp:lastModifiedBy>doctor</cp:lastModifiedBy>
  <cp:revision>2</cp:revision>
  <dcterms:created xsi:type="dcterms:W3CDTF">2014-02-02T12:14:00Z</dcterms:created>
  <dcterms:modified xsi:type="dcterms:W3CDTF">2014-02-02T12:14:00Z</dcterms:modified>
</cp:coreProperties>
</file>