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FE3" w:rsidRPr="00FE388C" w:rsidRDefault="00F12FE3" w:rsidP="00F12FE3">
      <w:pPr>
        <w:jc w:val="both"/>
        <w:rPr>
          <w:ins w:id="0" w:author="Fay Brauer" w:date="2014-03-28T17:09:00Z"/>
          <w:rFonts w:ascii="Times New Roman" w:hAnsi="Times New Roman" w:cs="Times New Roman"/>
          <w:b/>
          <w:szCs w:val="24"/>
        </w:rPr>
      </w:pPr>
      <w:ins w:id="1" w:author="Fay Brauer" w:date="2014-03-28T17:09:00Z">
        <w:r w:rsidRPr="00FE388C">
          <w:rPr>
            <w:rFonts w:ascii="Times New Roman" w:hAnsi="Times New Roman" w:cs="Times New Roman"/>
            <w:b/>
            <w:szCs w:val="24"/>
          </w:rPr>
          <w:t>Picasso</w:t>
        </w:r>
        <w:r>
          <w:rPr>
            <w:rFonts w:ascii="Times New Roman" w:hAnsi="Times New Roman" w:cs="Times New Roman"/>
            <w:b/>
            <w:szCs w:val="24"/>
          </w:rPr>
          <w:t xml:space="preserve">, </w:t>
        </w:r>
        <w:r w:rsidRPr="00FE388C">
          <w:rPr>
            <w:rFonts w:ascii="Times New Roman" w:hAnsi="Times New Roman" w:cs="Times New Roman"/>
            <w:b/>
            <w:szCs w:val="24"/>
          </w:rPr>
          <w:t>Pablo</w:t>
        </w:r>
        <w:r>
          <w:rPr>
            <w:rFonts w:ascii="Times New Roman" w:hAnsi="Times New Roman" w:cs="Times New Roman"/>
            <w:b/>
            <w:szCs w:val="24"/>
          </w:rPr>
          <w:t xml:space="preserve"> (1881-1973)</w:t>
        </w:r>
      </w:ins>
    </w:p>
    <w:p w:rsidR="00F12FE3" w:rsidRDefault="00F12FE3" w:rsidP="0038152D">
      <w:pPr>
        <w:numPr>
          <w:ins w:id="2" w:author="Danielle Child" w:date="2014-03-25T12:33:00Z"/>
        </w:numPr>
        <w:jc w:val="both"/>
        <w:rPr>
          <w:ins w:id="3" w:author="Fay Brauer" w:date="2014-03-28T17:09:00Z"/>
          <w:rFonts w:ascii="Times New Roman" w:hAnsi="Times New Roman" w:cs="Times New Roman"/>
          <w:szCs w:val="24"/>
        </w:rPr>
      </w:pPr>
    </w:p>
    <w:p w:rsidR="0038152D" w:rsidRPr="00FE388C" w:rsidDel="00574530" w:rsidRDefault="0038152D" w:rsidP="0038152D">
      <w:pPr>
        <w:jc w:val="both"/>
        <w:rPr>
          <w:del w:id="4" w:author="Danielle Child" w:date="2014-03-25T12:32:00Z"/>
          <w:rFonts w:ascii="Times New Roman" w:hAnsi="Times New Roman" w:cs="Times New Roman"/>
          <w:szCs w:val="24"/>
        </w:rPr>
      </w:pPr>
      <w:commentRangeStart w:id="5"/>
      <w:del w:id="6" w:author="Danielle Child" w:date="2014-03-25T12:32:00Z">
        <w:r w:rsidRPr="00FE388C" w:rsidDel="00574530">
          <w:rPr>
            <w:rFonts w:ascii="Times New Roman" w:hAnsi="Times New Roman" w:cs="Times New Roman"/>
            <w:szCs w:val="24"/>
          </w:rPr>
          <w:delText>Fae Brauer</w:delText>
        </w:r>
      </w:del>
    </w:p>
    <w:p w:rsidR="0038152D" w:rsidRPr="00FE388C" w:rsidDel="00574530" w:rsidRDefault="0038152D" w:rsidP="0038152D">
      <w:pPr>
        <w:jc w:val="both"/>
        <w:rPr>
          <w:del w:id="7" w:author="Danielle Child" w:date="2014-03-25T12:32:00Z"/>
          <w:rFonts w:ascii="Times New Roman" w:hAnsi="Times New Roman" w:cs="Times New Roman"/>
          <w:szCs w:val="24"/>
        </w:rPr>
      </w:pPr>
    </w:p>
    <w:p w:rsidR="0038152D" w:rsidRPr="00FE388C" w:rsidDel="004B5FB0" w:rsidRDefault="0038152D" w:rsidP="0038152D">
      <w:pPr>
        <w:jc w:val="both"/>
        <w:rPr>
          <w:del w:id="8" w:author="Fay Brauer" w:date="2014-03-26T19:02:00Z"/>
          <w:rFonts w:ascii="Times New Roman" w:hAnsi="Times New Roman" w:cs="Times New Roman"/>
          <w:b/>
          <w:szCs w:val="24"/>
        </w:rPr>
      </w:pPr>
      <w:del w:id="9" w:author="Fay Brauer" w:date="2014-03-26T19:02:00Z">
        <w:r w:rsidRPr="00FE388C" w:rsidDel="004B5FB0">
          <w:rPr>
            <w:rFonts w:ascii="Times New Roman" w:hAnsi="Times New Roman" w:cs="Times New Roman"/>
            <w:b/>
            <w:szCs w:val="24"/>
          </w:rPr>
          <w:delText>Pablo Picasso</w:delText>
        </w:r>
      </w:del>
      <w:ins w:id="10" w:author="Danielle Child" w:date="2014-03-25T14:00:00Z">
        <w:del w:id="11" w:author="Fay Brauer" w:date="2014-03-26T19:02:00Z">
          <w:r w:rsidR="003D6D94" w:rsidDel="004B5FB0">
            <w:rPr>
              <w:rFonts w:ascii="Times New Roman" w:hAnsi="Times New Roman" w:cs="Times New Roman"/>
              <w:b/>
              <w:szCs w:val="24"/>
            </w:rPr>
            <w:delText xml:space="preserve">, </w:delText>
          </w:r>
          <w:r w:rsidR="003D6D94" w:rsidRPr="00FE388C" w:rsidDel="004B5FB0">
            <w:rPr>
              <w:rFonts w:ascii="Times New Roman" w:hAnsi="Times New Roman" w:cs="Times New Roman"/>
              <w:b/>
              <w:szCs w:val="24"/>
            </w:rPr>
            <w:delText>Pablo</w:delText>
          </w:r>
          <w:r w:rsidR="003D6D94" w:rsidDel="004B5FB0">
            <w:rPr>
              <w:rFonts w:ascii="Times New Roman" w:hAnsi="Times New Roman" w:cs="Times New Roman"/>
              <w:b/>
              <w:szCs w:val="24"/>
            </w:rPr>
            <w:delText xml:space="preserve"> (</w:delText>
          </w:r>
        </w:del>
      </w:ins>
      <w:ins w:id="12" w:author="Danielle Child" w:date="2014-03-25T14:01:00Z">
        <w:del w:id="13" w:author="Fay Brauer" w:date="2014-03-26T19:02:00Z">
          <w:r w:rsidR="003D6D94" w:rsidDel="004B5FB0">
            <w:rPr>
              <w:rFonts w:ascii="Times New Roman" w:hAnsi="Times New Roman" w:cs="Times New Roman"/>
              <w:b/>
              <w:szCs w:val="24"/>
            </w:rPr>
            <w:delText>1881-1973)</w:delText>
          </w:r>
        </w:del>
      </w:ins>
    </w:p>
    <w:commentRangeEnd w:id="5"/>
    <w:p w:rsidR="0038152D" w:rsidRPr="00FE388C" w:rsidDel="004B5FB0" w:rsidRDefault="00F25F36" w:rsidP="0038152D">
      <w:pPr>
        <w:jc w:val="both"/>
        <w:rPr>
          <w:del w:id="14" w:author="Fay Brauer" w:date="2014-03-26T19:02:00Z"/>
          <w:rFonts w:ascii="Times New Roman" w:hAnsi="Times New Roman" w:cs="Times New Roman"/>
          <w:szCs w:val="24"/>
        </w:rPr>
      </w:pPr>
      <w:del w:id="15" w:author="Fay Brauer" w:date="2014-03-26T19:02:00Z">
        <w:r w:rsidDel="004B5FB0">
          <w:rPr>
            <w:rStyle w:val="CommentReference"/>
            <w:vanish/>
          </w:rPr>
          <w:commentReference w:id="5"/>
        </w:r>
      </w:del>
    </w:p>
    <w:p w:rsidR="00716DFC" w:rsidDel="004B5FB0" w:rsidRDefault="00280384" w:rsidP="0038152D">
      <w:pPr>
        <w:jc w:val="both"/>
        <w:rPr>
          <w:ins w:id="16" w:author="Danielle Child" w:date="2014-03-25T12:33:00Z"/>
          <w:del w:id="17" w:author="Fay Brauer" w:date="2014-03-26T19:02:00Z"/>
          <w:rFonts w:ascii="Times New Roman" w:hAnsi="Times New Roman" w:cs="Times New Roman"/>
          <w:szCs w:val="24"/>
        </w:rPr>
      </w:pPr>
      <w:del w:id="18" w:author="Fay Brauer" w:date="2014-03-26T19:02:00Z">
        <w:r w:rsidRPr="00FE388C" w:rsidDel="004B5FB0">
          <w:rPr>
            <w:rFonts w:ascii="Times New Roman" w:hAnsi="Times New Roman" w:cs="Times New Roman"/>
            <w:szCs w:val="24"/>
          </w:rPr>
          <w:delText xml:space="preserve">"What do think an artist is?" asked </w:delText>
        </w:r>
      </w:del>
      <w:ins w:id="19" w:author="Danielle Child" w:date="2014-03-25T13:19:00Z">
        <w:del w:id="20" w:author="Fay Brauer" w:date="2014-03-26T19:02:00Z">
          <w:r w:rsidR="00F25F36" w:rsidDel="004B5FB0">
            <w:rPr>
              <w:rFonts w:ascii="Times New Roman" w:hAnsi="Times New Roman" w:cs="Times New Roman"/>
              <w:szCs w:val="24"/>
            </w:rPr>
            <w:delText xml:space="preserve">Pablo </w:delText>
          </w:r>
        </w:del>
      </w:ins>
      <w:del w:id="21" w:author="Fay Brauer" w:date="2014-03-26T19:02:00Z">
        <w:r w:rsidRPr="00FE388C" w:rsidDel="004B5FB0">
          <w:rPr>
            <w:rFonts w:ascii="Times New Roman" w:hAnsi="Times New Roman" w:cs="Times New Roman"/>
            <w:szCs w:val="24"/>
          </w:rPr>
          <w:delText>P</w:delText>
        </w:r>
        <w:r w:rsidR="00716DFC" w:rsidRPr="00FE388C" w:rsidDel="004B5FB0">
          <w:rPr>
            <w:rFonts w:ascii="Times New Roman" w:hAnsi="Times New Roman" w:cs="Times New Roman"/>
            <w:szCs w:val="24"/>
          </w:rPr>
          <w:delText xml:space="preserve">icasso in Nazi occupied Paris. </w:delText>
        </w:r>
      </w:del>
    </w:p>
    <w:p w:rsidR="00574530" w:rsidRPr="00FE388C" w:rsidDel="004B5FB0" w:rsidRDefault="00574530" w:rsidP="0038152D">
      <w:pPr>
        <w:numPr>
          <w:ins w:id="22" w:author="Danielle Child" w:date="2014-03-25T12:33:00Z"/>
        </w:numPr>
        <w:jc w:val="both"/>
        <w:rPr>
          <w:del w:id="23" w:author="Fay Brauer" w:date="2014-03-26T19:02:00Z"/>
          <w:rFonts w:ascii="Times New Roman" w:hAnsi="Times New Roman" w:cs="Times New Roman"/>
          <w:szCs w:val="24"/>
        </w:rPr>
      </w:pPr>
    </w:p>
    <w:p w:rsidR="00716DFC" w:rsidDel="004B5FB0" w:rsidRDefault="00716DFC" w:rsidP="0038152D">
      <w:pPr>
        <w:jc w:val="both"/>
        <w:rPr>
          <w:ins w:id="24" w:author="Danielle Child" w:date="2014-03-25T12:33:00Z"/>
          <w:del w:id="25" w:author="Fay Brauer" w:date="2014-03-26T19:02:00Z"/>
          <w:rFonts w:ascii="Times New Roman" w:hAnsi="Times New Roman" w:cs="Times New Roman"/>
          <w:szCs w:val="24"/>
        </w:rPr>
      </w:pPr>
      <w:del w:id="26" w:author="Fay Brauer" w:date="2014-03-26T19:02:00Z">
        <w:r w:rsidRPr="00FE388C" w:rsidDel="004B5FB0">
          <w:rPr>
            <w:rFonts w:ascii="Times New Roman" w:hAnsi="Times New Roman" w:cs="Times New Roman"/>
            <w:szCs w:val="24"/>
          </w:rPr>
          <w:tab/>
        </w:r>
        <w:r w:rsidR="00280384" w:rsidRPr="00FE388C" w:rsidDel="004B5FB0">
          <w:rPr>
            <w:rFonts w:ascii="Times New Roman" w:hAnsi="Times New Roman" w:cs="Times New Roman"/>
            <w:szCs w:val="24"/>
          </w:rPr>
          <w:delText xml:space="preserve">An imbecile who has nothing but eyes if he is a painter ...? Quite the contrary, he is </w:delText>
        </w:r>
        <w:r w:rsidRPr="00FE388C" w:rsidDel="004B5FB0">
          <w:rPr>
            <w:rFonts w:ascii="Times New Roman" w:hAnsi="Times New Roman" w:cs="Times New Roman"/>
            <w:szCs w:val="24"/>
          </w:rPr>
          <w:tab/>
        </w:r>
        <w:r w:rsidR="00280384" w:rsidRPr="00FE388C" w:rsidDel="004B5FB0">
          <w:rPr>
            <w:rFonts w:ascii="Times New Roman" w:hAnsi="Times New Roman" w:cs="Times New Roman"/>
            <w:szCs w:val="24"/>
          </w:rPr>
          <w:delText xml:space="preserve">at the same time a political being, constantly aware of what goes on in the world, </w:delText>
        </w:r>
        <w:r w:rsidRPr="00FE388C" w:rsidDel="004B5FB0">
          <w:rPr>
            <w:rFonts w:ascii="Times New Roman" w:hAnsi="Times New Roman" w:cs="Times New Roman"/>
            <w:szCs w:val="24"/>
          </w:rPr>
          <w:tab/>
        </w:r>
        <w:r w:rsidR="00280384" w:rsidRPr="00FE388C" w:rsidDel="004B5FB0">
          <w:rPr>
            <w:rFonts w:ascii="Times New Roman" w:hAnsi="Times New Roman" w:cs="Times New Roman"/>
            <w:szCs w:val="24"/>
          </w:rPr>
          <w:delText xml:space="preserve">whether it be harrowing, bitter, or sweet, and he cannot help being shaped by it. ... </w:delText>
        </w:r>
        <w:r w:rsidRPr="00FE388C" w:rsidDel="004B5FB0">
          <w:rPr>
            <w:rFonts w:ascii="Times New Roman" w:hAnsi="Times New Roman" w:cs="Times New Roman"/>
            <w:szCs w:val="24"/>
          </w:rPr>
          <w:tab/>
        </w:r>
        <w:r w:rsidR="00280384" w:rsidRPr="00FE388C" w:rsidDel="004B5FB0">
          <w:rPr>
            <w:rFonts w:ascii="Times New Roman" w:hAnsi="Times New Roman" w:cs="Times New Roman"/>
            <w:szCs w:val="24"/>
          </w:rPr>
          <w:delText xml:space="preserve">painting is not interior decoration. It is an instrument of war for attack and defense </w:delText>
        </w:r>
        <w:r w:rsidRPr="00FE388C" w:rsidDel="004B5FB0">
          <w:rPr>
            <w:rFonts w:ascii="Times New Roman" w:hAnsi="Times New Roman" w:cs="Times New Roman"/>
            <w:szCs w:val="24"/>
          </w:rPr>
          <w:tab/>
          <w:delText>against the enemy.</w:delText>
        </w:r>
        <w:r w:rsidR="00280384" w:rsidRPr="00FE388C" w:rsidDel="004B5FB0">
          <w:rPr>
            <w:rFonts w:ascii="Times New Roman" w:hAnsi="Times New Roman" w:cs="Times New Roman"/>
            <w:szCs w:val="24"/>
          </w:rPr>
          <w:delText xml:space="preserve"> </w:delText>
        </w:r>
      </w:del>
    </w:p>
    <w:p w:rsidR="00574530" w:rsidDel="00632C7D" w:rsidRDefault="003A2E8F" w:rsidP="0038152D">
      <w:pPr>
        <w:numPr>
          <w:ins w:id="27" w:author="Danielle Child" w:date="2014-03-25T12:33:00Z"/>
        </w:numPr>
        <w:jc w:val="both"/>
        <w:rPr>
          <w:ins w:id="28" w:author="Fay Brauer" w:date="2014-03-26T19:02:00Z"/>
          <w:del w:id="29" w:author="Danielle Child" w:date="2014-04-03T12:43:00Z"/>
          <w:rFonts w:ascii="Times New Roman" w:hAnsi="Times New Roman" w:cs="Times New Roman"/>
          <w:szCs w:val="24"/>
        </w:rPr>
      </w:pPr>
      <w:ins w:id="30" w:author="Fay Brauer" w:date="2014-03-28T17:05:00Z">
        <w:del w:id="31" w:author="Danielle Child" w:date="2014-04-03T12:43:00Z">
          <w:r w:rsidDel="00632C7D">
            <w:rPr>
              <w:rFonts w:ascii="Times New Roman" w:hAnsi="Times New Roman" w:cs="Times New Roman"/>
              <w:szCs w:val="24"/>
            </w:rPr>
            <w:delText>Summary</w:delText>
          </w:r>
        </w:del>
      </w:ins>
    </w:p>
    <w:p w:rsidR="004B5FB0" w:rsidRPr="00FE388C" w:rsidRDefault="004B5FB0" w:rsidP="0038152D">
      <w:pPr>
        <w:numPr>
          <w:ins w:id="32" w:author="Danielle Child" w:date="2014-03-25T12:33:00Z"/>
        </w:numPr>
        <w:jc w:val="both"/>
        <w:rPr>
          <w:rFonts w:ascii="Times New Roman" w:hAnsi="Times New Roman" w:cs="Times New Roman"/>
          <w:szCs w:val="24"/>
        </w:rPr>
      </w:pPr>
    </w:p>
    <w:p w:rsidR="00B064A0" w:rsidRDefault="000631CC" w:rsidP="0038152D">
      <w:pPr>
        <w:jc w:val="both"/>
        <w:rPr>
          <w:ins w:id="33" w:author="Fay Brauer" w:date="2014-03-26T19:15:00Z"/>
          <w:rFonts w:ascii="Times New Roman" w:hAnsi="Times New Roman" w:cs="Times New Roman"/>
          <w:szCs w:val="24"/>
        </w:rPr>
      </w:pPr>
      <w:ins w:id="34" w:author="Fay Brauer" w:date="2014-03-26T17:05:00Z">
        <w:r>
          <w:rPr>
            <w:rFonts w:ascii="Times New Roman" w:hAnsi="Times New Roman" w:cs="Times New Roman"/>
          </w:rPr>
          <w:t>Born in Malaga, i</w:t>
        </w:r>
      </w:ins>
      <w:del w:id="35" w:author="Fay Brauer" w:date="2014-03-26T17:05:00Z">
        <w:r w:rsidR="00E7066C" w:rsidRPr="00FE388C" w:rsidDel="000631CC">
          <w:rPr>
            <w:rFonts w:ascii="Times New Roman" w:hAnsi="Times New Roman" w:cs="Times New Roman"/>
            <w:szCs w:val="24"/>
          </w:rPr>
          <w:delText>I</w:delText>
        </w:r>
      </w:del>
      <w:r w:rsidR="00E7066C" w:rsidRPr="00FE388C">
        <w:rPr>
          <w:rFonts w:ascii="Times New Roman" w:hAnsi="Times New Roman" w:cs="Times New Roman"/>
          <w:szCs w:val="24"/>
        </w:rPr>
        <w:t xml:space="preserve">t was in Barcelona that Picasso first </w:t>
      </w:r>
      <w:r w:rsidR="007200B6" w:rsidRPr="00FE388C">
        <w:rPr>
          <w:rFonts w:ascii="Times New Roman" w:hAnsi="Times New Roman" w:cs="Times New Roman"/>
          <w:szCs w:val="24"/>
        </w:rPr>
        <w:t>identifi</w:t>
      </w:r>
      <w:r w:rsidR="000B610A" w:rsidRPr="00FE388C">
        <w:rPr>
          <w:rFonts w:ascii="Times New Roman" w:hAnsi="Times New Roman" w:cs="Times New Roman"/>
          <w:szCs w:val="24"/>
        </w:rPr>
        <w:t>ed</w:t>
      </w:r>
      <w:r w:rsidR="00E7066C" w:rsidRPr="00FE388C">
        <w:rPr>
          <w:rFonts w:ascii="Times New Roman" w:hAnsi="Times New Roman" w:cs="Times New Roman"/>
          <w:szCs w:val="24"/>
        </w:rPr>
        <w:t xml:space="preserve"> himself </w:t>
      </w:r>
      <w:r w:rsidR="00280384" w:rsidRPr="00FE388C">
        <w:rPr>
          <w:rFonts w:ascii="Times New Roman" w:hAnsi="Times New Roman" w:cs="Times New Roman"/>
          <w:szCs w:val="24"/>
        </w:rPr>
        <w:t xml:space="preserve">as a subversive </w:t>
      </w:r>
      <w:r w:rsidR="00E7066C" w:rsidRPr="00FE388C">
        <w:rPr>
          <w:rFonts w:ascii="Times New Roman" w:hAnsi="Times New Roman" w:cs="Times New Roman"/>
          <w:szCs w:val="24"/>
        </w:rPr>
        <w:t>Modernis</w:t>
      </w:r>
      <w:r w:rsidR="00280384" w:rsidRPr="00FE388C">
        <w:rPr>
          <w:rFonts w:ascii="Times New Roman" w:hAnsi="Times New Roman" w:cs="Times New Roman"/>
          <w:szCs w:val="24"/>
        </w:rPr>
        <w:t>t with</w:t>
      </w:r>
      <w:r w:rsidR="004538A1" w:rsidRPr="00FE388C">
        <w:rPr>
          <w:rFonts w:ascii="Times New Roman" w:hAnsi="Times New Roman" w:cs="Times New Roman"/>
          <w:szCs w:val="24"/>
        </w:rPr>
        <w:t xml:space="preserve"> </w:t>
      </w:r>
      <w:r w:rsidR="00FD77FE" w:rsidRPr="00FE388C">
        <w:rPr>
          <w:rFonts w:ascii="Times New Roman" w:hAnsi="Times New Roman" w:cs="Times New Roman"/>
          <w:szCs w:val="24"/>
        </w:rPr>
        <w:t xml:space="preserve">a </w:t>
      </w:r>
      <w:r w:rsidR="00280384" w:rsidRPr="00FE388C">
        <w:rPr>
          <w:rFonts w:ascii="Times New Roman" w:hAnsi="Times New Roman" w:cs="Times New Roman"/>
          <w:szCs w:val="24"/>
        </w:rPr>
        <w:t>critical, contestatory</w:t>
      </w:r>
      <w:r w:rsidR="004538A1" w:rsidRPr="00FE388C">
        <w:rPr>
          <w:rFonts w:ascii="Times New Roman" w:hAnsi="Times New Roman" w:cs="Times New Roman"/>
          <w:szCs w:val="24"/>
        </w:rPr>
        <w:t xml:space="preserve"> </w:t>
      </w:r>
      <w:r w:rsidR="00280384" w:rsidRPr="00FE388C">
        <w:rPr>
          <w:rFonts w:ascii="Times New Roman" w:hAnsi="Times New Roman" w:cs="Times New Roman"/>
          <w:szCs w:val="24"/>
        </w:rPr>
        <w:t xml:space="preserve">and transgressive </w:t>
      </w:r>
      <w:r w:rsidR="00FD77FE" w:rsidRPr="00FE388C">
        <w:rPr>
          <w:rFonts w:ascii="Times New Roman" w:hAnsi="Times New Roman" w:cs="Times New Roman"/>
          <w:szCs w:val="24"/>
        </w:rPr>
        <w:t>praxis</w:t>
      </w:r>
      <w:r w:rsidR="00D17374" w:rsidRPr="00FE388C">
        <w:rPr>
          <w:rFonts w:ascii="Times New Roman" w:hAnsi="Times New Roman" w:cs="Times New Roman"/>
          <w:szCs w:val="24"/>
        </w:rPr>
        <w:t xml:space="preserve"> e</w:t>
      </w:r>
      <w:r w:rsidR="00716DFC" w:rsidRPr="00FE388C">
        <w:rPr>
          <w:rFonts w:ascii="Times New Roman" w:hAnsi="Times New Roman" w:cs="Times New Roman"/>
          <w:szCs w:val="24"/>
        </w:rPr>
        <w:t>xpos</w:t>
      </w:r>
      <w:r w:rsidR="00A64E60" w:rsidRPr="00FE388C">
        <w:rPr>
          <w:rFonts w:ascii="Times New Roman" w:hAnsi="Times New Roman" w:cs="Times New Roman"/>
          <w:szCs w:val="24"/>
        </w:rPr>
        <w:t xml:space="preserve">ing the </w:t>
      </w:r>
      <w:r w:rsidR="00D17374" w:rsidRPr="00FE388C">
        <w:rPr>
          <w:rFonts w:ascii="Times New Roman" w:hAnsi="Times New Roman" w:cs="Times New Roman"/>
          <w:szCs w:val="24"/>
        </w:rPr>
        <w:t>savagery</w:t>
      </w:r>
      <w:r w:rsidR="00A64E60" w:rsidRPr="00FE388C">
        <w:rPr>
          <w:rFonts w:ascii="Times New Roman" w:hAnsi="Times New Roman" w:cs="Times New Roman"/>
          <w:szCs w:val="24"/>
        </w:rPr>
        <w:t xml:space="preserve"> </w:t>
      </w:r>
      <w:r w:rsidR="00D17374" w:rsidRPr="00FE388C">
        <w:rPr>
          <w:rFonts w:ascii="Times New Roman" w:hAnsi="Times New Roman" w:cs="Times New Roman"/>
          <w:szCs w:val="24"/>
        </w:rPr>
        <w:t>underlying</w:t>
      </w:r>
      <w:r w:rsidR="00A64E60" w:rsidRPr="00FE388C">
        <w:rPr>
          <w:rFonts w:ascii="Times New Roman" w:hAnsi="Times New Roman" w:cs="Times New Roman"/>
          <w:szCs w:val="24"/>
        </w:rPr>
        <w:t xml:space="preserve"> civilization</w:t>
      </w:r>
      <w:r w:rsidR="00090D09" w:rsidRPr="00FE388C">
        <w:rPr>
          <w:rFonts w:ascii="Times New Roman" w:hAnsi="Times New Roman" w:cs="Times New Roman"/>
          <w:szCs w:val="24"/>
        </w:rPr>
        <w:t xml:space="preserve"> alongside the paradoxical contradictions of modernity</w:t>
      </w:r>
      <w:r w:rsidR="004538A1" w:rsidRPr="00FE388C">
        <w:rPr>
          <w:rFonts w:ascii="Times New Roman" w:hAnsi="Times New Roman" w:cs="Times New Roman"/>
          <w:szCs w:val="24"/>
        </w:rPr>
        <w:t>.</w:t>
      </w:r>
      <w:ins w:id="36" w:author="Fay Brauer" w:date="2014-03-26T18:52:00Z">
        <w:r w:rsidR="007D19E6">
          <w:rPr>
            <w:rFonts w:ascii="Times New Roman" w:hAnsi="Times New Roman" w:cs="Times New Roman"/>
            <w:szCs w:val="24"/>
          </w:rPr>
          <w:t xml:space="preserve"> </w:t>
        </w:r>
      </w:ins>
      <w:del w:id="37" w:author="Fay Brauer" w:date="2014-03-26T18:52:00Z">
        <w:r w:rsidR="00280384" w:rsidRPr="00FE388C" w:rsidDel="007D19E6">
          <w:rPr>
            <w:rFonts w:ascii="Times New Roman" w:hAnsi="Times New Roman" w:cs="Times New Roman"/>
            <w:szCs w:val="24"/>
          </w:rPr>
          <w:delText xml:space="preserve"> </w:delText>
        </w:r>
      </w:del>
      <w:del w:id="38" w:author="Fay Brauer" w:date="2014-03-28T16:56:00Z">
        <w:r w:rsidR="00280384" w:rsidRPr="00FE388C" w:rsidDel="00333BBC">
          <w:rPr>
            <w:rFonts w:ascii="Times New Roman" w:hAnsi="Times New Roman" w:cs="Times New Roman"/>
            <w:szCs w:val="24"/>
          </w:rPr>
          <w:delText xml:space="preserve">From </w:delText>
        </w:r>
        <w:r w:rsidR="00BF4134" w:rsidRPr="00FE388C" w:rsidDel="00333BBC">
          <w:rPr>
            <w:rFonts w:ascii="Times New Roman" w:hAnsi="Times New Roman" w:cs="Times New Roman"/>
            <w:szCs w:val="24"/>
          </w:rPr>
          <w:delText>the time he started l</w:delText>
        </w:r>
      </w:del>
      <w:ins w:id="39" w:author="Fay Brauer" w:date="2014-03-28T16:56:00Z">
        <w:r w:rsidR="00333BBC">
          <w:rPr>
            <w:rFonts w:ascii="Times New Roman" w:hAnsi="Times New Roman" w:cs="Times New Roman"/>
            <w:szCs w:val="24"/>
          </w:rPr>
          <w:t>L</w:t>
        </w:r>
      </w:ins>
      <w:r w:rsidR="00BF4134" w:rsidRPr="00FE388C">
        <w:rPr>
          <w:rFonts w:ascii="Times New Roman" w:hAnsi="Times New Roman" w:cs="Times New Roman"/>
          <w:szCs w:val="24"/>
        </w:rPr>
        <w:t xml:space="preserve">iving in </w:t>
      </w:r>
      <w:r w:rsidR="00BA4A24" w:rsidRPr="00FE388C">
        <w:rPr>
          <w:rFonts w:ascii="Times New Roman" w:hAnsi="Times New Roman" w:cs="Times New Roman"/>
          <w:szCs w:val="24"/>
        </w:rPr>
        <w:t>Paris</w:t>
      </w:r>
      <w:ins w:id="40" w:author="Fay Brauer" w:date="2014-03-26T17:06:00Z">
        <w:r>
          <w:rPr>
            <w:rFonts w:ascii="Times New Roman" w:hAnsi="Times New Roman" w:cs="Times New Roman"/>
            <w:szCs w:val="24"/>
          </w:rPr>
          <w:t xml:space="preserve"> </w:t>
        </w:r>
      </w:ins>
      <w:ins w:id="41" w:author="Fay Brauer" w:date="2014-03-28T16:56:00Z">
        <w:r w:rsidR="00333BBC">
          <w:rPr>
            <w:rFonts w:ascii="Times New Roman" w:hAnsi="Times New Roman" w:cs="Times New Roman"/>
            <w:szCs w:val="24"/>
          </w:rPr>
          <w:t>from</w:t>
        </w:r>
      </w:ins>
      <w:ins w:id="42" w:author="Fay Brauer" w:date="2014-03-26T17:06:00Z">
        <w:r>
          <w:rPr>
            <w:rFonts w:ascii="Times New Roman" w:hAnsi="Times New Roman" w:cs="Times New Roman"/>
            <w:szCs w:val="24"/>
          </w:rPr>
          <w:t xml:space="preserve"> 1901</w:t>
        </w:r>
      </w:ins>
      <w:r w:rsidR="00BF4134" w:rsidRPr="00FE388C">
        <w:rPr>
          <w:rFonts w:ascii="Times New Roman" w:hAnsi="Times New Roman" w:cs="Times New Roman"/>
          <w:szCs w:val="24"/>
        </w:rPr>
        <w:t>,</w:t>
      </w:r>
      <w:r w:rsidR="00280384" w:rsidRPr="00FE388C">
        <w:rPr>
          <w:rFonts w:ascii="Times New Roman" w:hAnsi="Times New Roman" w:cs="Times New Roman"/>
          <w:szCs w:val="24"/>
        </w:rPr>
        <w:t xml:space="preserve"> </w:t>
      </w:r>
      <w:r w:rsidR="008F1306" w:rsidRPr="00FE388C">
        <w:rPr>
          <w:rFonts w:ascii="Times New Roman" w:hAnsi="Times New Roman" w:cs="Times New Roman"/>
          <w:szCs w:val="24"/>
        </w:rPr>
        <w:t>Picasso</w:t>
      </w:r>
      <w:del w:id="43" w:author="Fay Brauer" w:date="2014-03-26T17:13:00Z">
        <w:r w:rsidR="00BF4134" w:rsidRPr="00FE388C" w:rsidDel="000631CC">
          <w:rPr>
            <w:rFonts w:ascii="Times New Roman" w:hAnsi="Times New Roman" w:cs="Times New Roman"/>
            <w:szCs w:val="24"/>
          </w:rPr>
          <w:delText>'s Modernism</w:delText>
        </w:r>
      </w:del>
      <w:ins w:id="44" w:author="Fay Brauer" w:date="2014-03-26T17:07:00Z">
        <w:r>
          <w:rPr>
            <w:rFonts w:ascii="Times New Roman" w:hAnsi="Times New Roman" w:cs="Times New Roman"/>
            <w:szCs w:val="24"/>
          </w:rPr>
          <w:t xml:space="preserve"> </w:t>
        </w:r>
      </w:ins>
      <w:ins w:id="45" w:author="Fay Brauer" w:date="2014-03-26T17:13:00Z">
        <w:r w:rsidR="00CC52BD">
          <w:rPr>
            <w:rFonts w:ascii="Times New Roman" w:hAnsi="Times New Roman" w:cs="Times New Roman"/>
            <w:szCs w:val="24"/>
          </w:rPr>
          <w:t>excoriat</w:t>
        </w:r>
      </w:ins>
      <w:ins w:id="46" w:author="Fay Brauer" w:date="2014-03-26T17:10:00Z">
        <w:r>
          <w:rPr>
            <w:rFonts w:ascii="Times New Roman" w:hAnsi="Times New Roman" w:cs="Times New Roman"/>
            <w:szCs w:val="24"/>
          </w:rPr>
          <w:t xml:space="preserve">ed the </w:t>
        </w:r>
      </w:ins>
      <w:ins w:id="47" w:author="Fay Brauer" w:date="2014-03-26T17:35:00Z">
        <w:r w:rsidR="00372674">
          <w:rPr>
            <w:rFonts w:ascii="Times New Roman" w:hAnsi="Times New Roman" w:cs="Times New Roman"/>
            <w:szCs w:val="24"/>
          </w:rPr>
          <w:t>deprivations</w:t>
        </w:r>
      </w:ins>
      <w:ins w:id="48" w:author="Fay Brauer" w:date="2014-03-26T17:12:00Z">
        <w:r>
          <w:rPr>
            <w:rFonts w:ascii="Times New Roman" w:hAnsi="Times New Roman" w:cs="Times New Roman"/>
            <w:szCs w:val="24"/>
          </w:rPr>
          <w:t xml:space="preserve"> of </w:t>
        </w:r>
      </w:ins>
      <w:ins w:id="49" w:author="Fay Brauer" w:date="2014-03-26T17:13:00Z">
        <w:r w:rsidR="00372674">
          <w:rPr>
            <w:rFonts w:ascii="Times New Roman" w:hAnsi="Times New Roman" w:cs="Times New Roman"/>
            <w:i/>
            <w:szCs w:val="24"/>
          </w:rPr>
          <w:t>L</w:t>
        </w:r>
        <w:r w:rsidR="00CC52BD">
          <w:rPr>
            <w:rFonts w:ascii="Times New Roman" w:hAnsi="Times New Roman" w:cs="Times New Roman"/>
            <w:i/>
            <w:szCs w:val="24"/>
          </w:rPr>
          <w:t>a belle époque</w:t>
        </w:r>
      </w:ins>
      <w:ins w:id="50" w:author="Fay Brauer" w:date="2014-03-26T17:36:00Z">
        <w:r w:rsidR="00372674">
          <w:rPr>
            <w:rFonts w:ascii="Times New Roman" w:hAnsi="Times New Roman" w:cs="Times New Roman"/>
            <w:szCs w:val="24"/>
          </w:rPr>
          <w:t xml:space="preserve"> </w:t>
        </w:r>
      </w:ins>
      <w:ins w:id="51" w:author="Fay Brauer" w:date="2014-03-28T16:56:00Z">
        <w:r w:rsidR="00333BBC">
          <w:rPr>
            <w:rFonts w:ascii="Times New Roman" w:hAnsi="Times New Roman" w:cs="Times New Roman"/>
            <w:szCs w:val="24"/>
          </w:rPr>
          <w:t>by</w:t>
        </w:r>
      </w:ins>
      <w:ins w:id="52" w:author="Fay Brauer" w:date="2014-03-26T17:14:00Z">
        <w:r w:rsidR="00CC52BD">
          <w:rPr>
            <w:rFonts w:ascii="Times New Roman" w:hAnsi="Times New Roman" w:cs="Times New Roman"/>
            <w:szCs w:val="24"/>
          </w:rPr>
          <w:t xml:space="preserve"> </w:t>
        </w:r>
      </w:ins>
      <w:ins w:id="53" w:author="Fay Brauer" w:date="2014-03-28T16:57:00Z">
        <w:r w:rsidR="00333BBC">
          <w:rPr>
            <w:rFonts w:ascii="Times New Roman" w:hAnsi="Times New Roman" w:cs="Times New Roman"/>
            <w:szCs w:val="24"/>
          </w:rPr>
          <w:t>portray</w:t>
        </w:r>
      </w:ins>
      <w:ins w:id="54" w:author="Fay Brauer" w:date="2014-03-26T17:14:00Z">
        <w:r w:rsidR="00CC52BD">
          <w:rPr>
            <w:rFonts w:ascii="Times New Roman" w:hAnsi="Times New Roman" w:cs="Times New Roman"/>
            <w:szCs w:val="24"/>
          </w:rPr>
          <w:t>i</w:t>
        </w:r>
      </w:ins>
      <w:ins w:id="55" w:author="Fay Brauer" w:date="2014-03-28T16:56:00Z">
        <w:r w:rsidR="00333BBC">
          <w:rPr>
            <w:rFonts w:ascii="Times New Roman" w:hAnsi="Times New Roman" w:cs="Times New Roman"/>
            <w:szCs w:val="24"/>
          </w:rPr>
          <w:t>ng</w:t>
        </w:r>
      </w:ins>
      <w:ins w:id="56" w:author="Fay Brauer" w:date="2014-03-26T17:14:00Z">
        <w:r w:rsidR="00333BBC">
          <w:rPr>
            <w:rFonts w:ascii="Times New Roman" w:hAnsi="Times New Roman" w:cs="Times New Roman"/>
            <w:szCs w:val="24"/>
          </w:rPr>
          <w:t xml:space="preserve"> </w:t>
        </w:r>
        <w:r w:rsidR="00CC52BD">
          <w:rPr>
            <w:rFonts w:ascii="Times New Roman" w:hAnsi="Times New Roman" w:cs="Times New Roman"/>
            <w:szCs w:val="24"/>
          </w:rPr>
          <w:t xml:space="preserve">the </w:t>
        </w:r>
      </w:ins>
      <w:ins w:id="57" w:author="Fay Brauer" w:date="2014-03-26T17:47:00Z">
        <w:r w:rsidR="00D16F1A">
          <w:rPr>
            <w:rFonts w:ascii="Times New Roman" w:hAnsi="Times New Roman" w:cs="Times New Roman"/>
            <w:szCs w:val="24"/>
          </w:rPr>
          <w:t>outcasts</w:t>
        </w:r>
      </w:ins>
      <w:ins w:id="58" w:author="Fay Brauer" w:date="2014-03-26T17:14:00Z">
        <w:r w:rsidR="00CC52BD">
          <w:rPr>
            <w:rFonts w:ascii="Times New Roman" w:hAnsi="Times New Roman" w:cs="Times New Roman"/>
            <w:szCs w:val="24"/>
          </w:rPr>
          <w:t xml:space="preserve"> of</w:t>
        </w:r>
      </w:ins>
      <w:ins w:id="59" w:author="Fay Brauer" w:date="2014-03-26T17:12:00Z">
        <w:r>
          <w:rPr>
            <w:rFonts w:ascii="Times New Roman" w:hAnsi="Times New Roman" w:cs="Times New Roman"/>
            <w:szCs w:val="24"/>
          </w:rPr>
          <w:t xml:space="preserve"> Montmartre</w:t>
        </w:r>
      </w:ins>
      <w:ins w:id="60" w:author="Fay Brauer" w:date="2014-03-26T17:37:00Z">
        <w:r w:rsidR="00372674">
          <w:rPr>
            <w:rFonts w:ascii="Times New Roman" w:hAnsi="Times New Roman" w:cs="Times New Roman"/>
            <w:szCs w:val="24"/>
          </w:rPr>
          <w:t xml:space="preserve"> in his Blue period</w:t>
        </w:r>
      </w:ins>
      <w:ins w:id="61" w:author="Fay Brauer" w:date="2014-03-28T16:48:00Z">
        <w:r w:rsidR="00333BBC">
          <w:rPr>
            <w:rFonts w:ascii="Times New Roman" w:hAnsi="Times New Roman" w:cs="Times New Roman"/>
            <w:szCs w:val="24"/>
          </w:rPr>
          <w:t xml:space="preserve"> and</w:t>
        </w:r>
      </w:ins>
      <w:ins w:id="62" w:author="Fay Brauer" w:date="2014-03-26T17:36:00Z">
        <w:r w:rsidR="00D16F1A">
          <w:rPr>
            <w:rFonts w:ascii="Times New Roman" w:hAnsi="Times New Roman" w:cs="Times New Roman"/>
            <w:szCs w:val="24"/>
          </w:rPr>
          <w:t xml:space="preserve"> circus performers</w:t>
        </w:r>
        <w:r w:rsidR="00372674">
          <w:rPr>
            <w:rFonts w:ascii="Times New Roman" w:hAnsi="Times New Roman" w:cs="Times New Roman"/>
            <w:szCs w:val="24"/>
          </w:rPr>
          <w:t xml:space="preserve"> </w:t>
        </w:r>
      </w:ins>
      <w:ins w:id="63" w:author="Fay Brauer" w:date="2014-03-26T17:44:00Z">
        <w:r w:rsidR="00D16F1A">
          <w:rPr>
            <w:rFonts w:ascii="Times New Roman" w:hAnsi="Times New Roman" w:cs="Times New Roman"/>
            <w:szCs w:val="24"/>
          </w:rPr>
          <w:t>in his Rose Period</w:t>
        </w:r>
      </w:ins>
      <w:ins w:id="64" w:author="Fay Brauer" w:date="2014-03-26T17:43:00Z">
        <w:r w:rsidR="00D16F1A">
          <w:rPr>
            <w:rFonts w:ascii="Times New Roman" w:hAnsi="Times New Roman" w:cs="Times New Roman"/>
            <w:szCs w:val="24"/>
          </w:rPr>
          <w:t xml:space="preserve">. </w:t>
        </w:r>
      </w:ins>
      <w:ins w:id="65" w:author="Fay Brauer" w:date="2014-03-26T17:50:00Z">
        <w:r w:rsidR="00D16F1A" w:rsidRPr="00FE388C">
          <w:rPr>
            <w:rFonts w:ascii="Times New Roman" w:hAnsi="Times New Roman" w:cs="Times New Roman"/>
            <w:szCs w:val="24"/>
          </w:rPr>
          <w:t xml:space="preserve">Drawing upon African indigenous </w:t>
        </w:r>
      </w:ins>
      <w:ins w:id="66" w:author="Fay Brauer" w:date="2014-03-28T16:56:00Z">
        <w:r w:rsidR="00333BBC">
          <w:rPr>
            <w:rFonts w:ascii="Times New Roman" w:hAnsi="Times New Roman" w:cs="Times New Roman"/>
            <w:szCs w:val="24"/>
          </w:rPr>
          <w:t>cultures</w:t>
        </w:r>
      </w:ins>
      <w:ins w:id="67" w:author="Fay Brauer" w:date="2014-03-26T17:55:00Z">
        <w:r w:rsidR="004B391B">
          <w:rPr>
            <w:rFonts w:ascii="Times New Roman" w:hAnsi="Times New Roman" w:cs="Times New Roman"/>
            <w:szCs w:val="24"/>
          </w:rPr>
          <w:t>,</w:t>
        </w:r>
      </w:ins>
      <w:ins w:id="68" w:author="Fay Brauer" w:date="2014-03-26T17:52:00Z">
        <w:r w:rsidR="00D16F1A">
          <w:rPr>
            <w:rFonts w:ascii="Times New Roman" w:hAnsi="Times New Roman" w:cs="Times New Roman"/>
            <w:szCs w:val="24"/>
          </w:rPr>
          <w:t xml:space="preserve"> </w:t>
        </w:r>
      </w:ins>
      <w:ins w:id="69" w:author="Fay Brauer" w:date="2014-03-26T17:55:00Z">
        <w:r w:rsidR="004B391B">
          <w:rPr>
            <w:rFonts w:ascii="Times New Roman" w:hAnsi="Times New Roman" w:cs="Times New Roman"/>
            <w:szCs w:val="24"/>
          </w:rPr>
          <w:t>from</w:t>
        </w:r>
      </w:ins>
      <w:ins w:id="70" w:author="Fay Brauer" w:date="2014-03-26T17:52:00Z">
        <w:r w:rsidR="00D16F1A">
          <w:rPr>
            <w:rFonts w:ascii="Times New Roman" w:hAnsi="Times New Roman" w:cs="Times New Roman"/>
            <w:szCs w:val="24"/>
          </w:rPr>
          <w:t xml:space="preserve"> 1906</w:t>
        </w:r>
      </w:ins>
      <w:ins w:id="71" w:author="Fay Brauer" w:date="2014-03-26T17:50:00Z">
        <w:r w:rsidR="00D16F1A" w:rsidRPr="00FE388C">
          <w:rPr>
            <w:rFonts w:ascii="Times New Roman" w:hAnsi="Times New Roman" w:cs="Times New Roman"/>
            <w:szCs w:val="24"/>
          </w:rPr>
          <w:t xml:space="preserve"> </w:t>
        </w:r>
        <w:r w:rsidR="00D16F1A">
          <w:rPr>
            <w:rFonts w:ascii="Times New Roman" w:hAnsi="Times New Roman" w:cs="Times New Roman"/>
            <w:szCs w:val="24"/>
          </w:rPr>
          <w:t xml:space="preserve">he </w:t>
        </w:r>
      </w:ins>
      <w:ins w:id="72" w:author="Fay Brauer" w:date="2014-03-28T17:02:00Z">
        <w:r w:rsidR="003A2E8F">
          <w:rPr>
            <w:rFonts w:ascii="Times New Roman" w:hAnsi="Times New Roman" w:cs="Times New Roman"/>
            <w:szCs w:val="24"/>
          </w:rPr>
          <w:t>reveal</w:t>
        </w:r>
      </w:ins>
      <w:ins w:id="73" w:author="Fay Brauer" w:date="2014-03-26T17:52:00Z">
        <w:r w:rsidR="00D16F1A">
          <w:rPr>
            <w:rFonts w:ascii="Times New Roman" w:hAnsi="Times New Roman" w:cs="Times New Roman"/>
            <w:szCs w:val="24"/>
          </w:rPr>
          <w:t xml:space="preserve">ed how </w:t>
        </w:r>
      </w:ins>
      <w:ins w:id="74" w:author="Fay Brauer" w:date="2014-03-26T17:51:00Z">
        <w:r w:rsidR="00D16F1A">
          <w:rPr>
            <w:rFonts w:ascii="Times New Roman" w:hAnsi="Times New Roman" w:cs="Times New Roman"/>
            <w:szCs w:val="24"/>
          </w:rPr>
          <w:t>prostitutes from France's African colonies</w:t>
        </w:r>
      </w:ins>
      <w:ins w:id="75" w:author="Fay Brauer" w:date="2014-03-26T17:52:00Z">
        <w:r w:rsidR="004B391B">
          <w:rPr>
            <w:rFonts w:ascii="Times New Roman" w:hAnsi="Times New Roman" w:cs="Times New Roman"/>
            <w:szCs w:val="24"/>
          </w:rPr>
          <w:t xml:space="preserve"> </w:t>
        </w:r>
      </w:ins>
      <w:ins w:id="76" w:author="Fay Brauer" w:date="2014-03-26T17:56:00Z">
        <w:r w:rsidR="004B391B">
          <w:rPr>
            <w:rFonts w:ascii="Times New Roman" w:hAnsi="Times New Roman" w:cs="Times New Roman"/>
            <w:szCs w:val="24"/>
          </w:rPr>
          <w:t>became</w:t>
        </w:r>
      </w:ins>
      <w:ins w:id="77" w:author="Fay Brauer" w:date="2014-03-26T17:52:00Z">
        <w:r w:rsidR="00D16F1A">
          <w:rPr>
            <w:rFonts w:ascii="Times New Roman" w:hAnsi="Times New Roman" w:cs="Times New Roman"/>
            <w:szCs w:val="24"/>
          </w:rPr>
          <w:t xml:space="preserve"> ravaged with </w:t>
        </w:r>
      </w:ins>
      <w:ins w:id="78" w:author="Fay Brauer" w:date="2014-03-26T17:56:00Z">
        <w:r w:rsidR="00333BBC">
          <w:rPr>
            <w:rFonts w:ascii="Times New Roman" w:hAnsi="Times New Roman" w:cs="Times New Roman"/>
            <w:szCs w:val="24"/>
          </w:rPr>
          <w:t>venereal diseases</w:t>
        </w:r>
        <w:r w:rsidR="004B391B">
          <w:rPr>
            <w:rFonts w:ascii="Times New Roman" w:hAnsi="Times New Roman" w:cs="Times New Roman"/>
            <w:szCs w:val="24"/>
          </w:rPr>
          <w:t xml:space="preserve"> </w:t>
        </w:r>
      </w:ins>
      <w:ins w:id="79" w:author="Fay Brauer" w:date="2014-03-26T17:52:00Z">
        <w:r w:rsidR="00D16F1A">
          <w:rPr>
            <w:rFonts w:ascii="Times New Roman" w:hAnsi="Times New Roman" w:cs="Times New Roman"/>
            <w:szCs w:val="24"/>
          </w:rPr>
          <w:t>in</w:t>
        </w:r>
      </w:ins>
      <w:ins w:id="80" w:author="Fay Brauer" w:date="2014-03-26T17:53:00Z">
        <w:r w:rsidR="00D16F1A">
          <w:rPr>
            <w:rFonts w:ascii="Times New Roman" w:hAnsi="Times New Roman" w:cs="Times New Roman"/>
            <w:szCs w:val="24"/>
          </w:rPr>
          <w:t xml:space="preserve"> his </w:t>
        </w:r>
      </w:ins>
      <w:ins w:id="81" w:author="Fay Brauer" w:date="2014-03-26T17:59:00Z">
        <w:r w:rsidR="004B391B">
          <w:rPr>
            <w:rFonts w:ascii="Times New Roman" w:hAnsi="Times New Roman" w:cs="Times New Roman"/>
            <w:szCs w:val="24"/>
          </w:rPr>
          <w:t xml:space="preserve">1907 </w:t>
        </w:r>
      </w:ins>
      <w:ins w:id="82" w:author="Fay Brauer" w:date="2014-03-26T17:53:00Z">
        <w:r w:rsidR="00D16F1A">
          <w:rPr>
            <w:rFonts w:ascii="Times New Roman" w:hAnsi="Times New Roman" w:cs="Times New Roman"/>
            <w:szCs w:val="24"/>
          </w:rPr>
          <w:t xml:space="preserve">painting, </w:t>
        </w:r>
        <w:r w:rsidR="00D16F1A">
          <w:rPr>
            <w:rFonts w:ascii="Times New Roman" w:hAnsi="Times New Roman" w:cs="Times New Roman"/>
            <w:i/>
            <w:szCs w:val="24"/>
          </w:rPr>
          <w:t>Les Desmoiselles d'Avignon.</w:t>
        </w:r>
      </w:ins>
      <w:ins w:id="83" w:author="Fay Brauer" w:date="2014-03-26T17:54:00Z">
        <w:r w:rsidR="00333BBC">
          <w:rPr>
            <w:rFonts w:ascii="Times New Roman" w:hAnsi="Times New Roman" w:cs="Times New Roman"/>
            <w:i/>
            <w:szCs w:val="24"/>
          </w:rPr>
          <w:t xml:space="preserve"> </w:t>
        </w:r>
        <w:r w:rsidR="004B391B">
          <w:rPr>
            <w:rFonts w:ascii="Times New Roman" w:hAnsi="Times New Roman" w:cs="Times New Roman"/>
            <w:szCs w:val="24"/>
          </w:rPr>
          <w:t xml:space="preserve">Inspired by </w:t>
        </w:r>
      </w:ins>
      <w:ins w:id="84" w:author="Fay Brauer" w:date="2014-03-28T16:49:00Z">
        <w:r w:rsidR="00333BBC">
          <w:rPr>
            <w:rFonts w:ascii="Times New Roman" w:hAnsi="Times New Roman" w:cs="Times New Roman"/>
            <w:szCs w:val="24"/>
          </w:rPr>
          <w:t>new scientific discoveries</w:t>
        </w:r>
      </w:ins>
      <w:ins w:id="85" w:author="Fay Brauer" w:date="2014-03-28T16:59:00Z">
        <w:r w:rsidR="003A2E8F">
          <w:rPr>
            <w:rFonts w:ascii="Times New Roman" w:hAnsi="Times New Roman" w:cs="Times New Roman"/>
            <w:szCs w:val="24"/>
          </w:rPr>
          <w:t xml:space="preserve"> and the detritus of everyday life</w:t>
        </w:r>
      </w:ins>
      <w:ins w:id="86" w:author="Fay Brauer" w:date="2014-03-26T17:54:00Z">
        <w:r w:rsidR="004B391B" w:rsidRPr="00FE388C">
          <w:rPr>
            <w:rFonts w:ascii="Times New Roman" w:hAnsi="Times New Roman" w:cs="Times New Roman"/>
            <w:szCs w:val="24"/>
          </w:rPr>
          <w:t>,</w:t>
        </w:r>
      </w:ins>
      <w:ins w:id="87" w:author="Fay Brauer" w:date="2014-03-26T17:56:00Z">
        <w:r w:rsidR="004B391B">
          <w:rPr>
            <w:rFonts w:ascii="Times New Roman" w:hAnsi="Times New Roman" w:cs="Times New Roman"/>
            <w:szCs w:val="24"/>
          </w:rPr>
          <w:t xml:space="preserve"> </w:t>
        </w:r>
      </w:ins>
      <w:ins w:id="88" w:author="Fay Brauer" w:date="2014-03-26T17:57:00Z">
        <w:r w:rsidR="004B391B">
          <w:rPr>
            <w:rFonts w:ascii="Times New Roman" w:hAnsi="Times New Roman" w:cs="Times New Roman"/>
            <w:szCs w:val="24"/>
          </w:rPr>
          <w:t xml:space="preserve">from 1908 </w:t>
        </w:r>
      </w:ins>
      <w:ins w:id="89" w:author="Fay Brauer" w:date="2014-03-28T16:57:00Z">
        <w:r w:rsidR="00333BBC">
          <w:rPr>
            <w:rFonts w:ascii="Times New Roman" w:hAnsi="Times New Roman" w:cs="Times New Roman"/>
            <w:szCs w:val="24"/>
          </w:rPr>
          <w:t>he</w:t>
        </w:r>
      </w:ins>
      <w:ins w:id="90" w:author="Fay Brauer" w:date="2014-03-26T17:56:00Z">
        <w:r w:rsidR="004B391B">
          <w:rPr>
            <w:rFonts w:ascii="Times New Roman" w:hAnsi="Times New Roman" w:cs="Times New Roman"/>
            <w:szCs w:val="24"/>
          </w:rPr>
          <w:t xml:space="preserve"> </w:t>
        </w:r>
      </w:ins>
      <w:ins w:id="91" w:author="Fay Brauer" w:date="2014-03-26T17:57:00Z">
        <w:r w:rsidR="004B391B">
          <w:rPr>
            <w:rFonts w:ascii="Times New Roman" w:hAnsi="Times New Roman" w:cs="Times New Roman"/>
            <w:szCs w:val="24"/>
          </w:rPr>
          <w:t>depict</w:t>
        </w:r>
      </w:ins>
      <w:ins w:id="92" w:author="Fay Brauer" w:date="2014-03-28T16:57:00Z">
        <w:r w:rsidR="00333BBC">
          <w:rPr>
            <w:rFonts w:ascii="Times New Roman" w:hAnsi="Times New Roman" w:cs="Times New Roman"/>
            <w:szCs w:val="24"/>
          </w:rPr>
          <w:t>ed</w:t>
        </w:r>
      </w:ins>
      <w:ins w:id="93" w:author="Fay Brauer" w:date="2014-03-26T17:57:00Z">
        <w:r w:rsidR="004B391B">
          <w:rPr>
            <w:rFonts w:ascii="Times New Roman" w:hAnsi="Times New Roman" w:cs="Times New Roman"/>
            <w:szCs w:val="24"/>
          </w:rPr>
          <w:t xml:space="preserve"> bodies and objects in</w:t>
        </w:r>
      </w:ins>
      <w:ins w:id="94" w:author="Fay Brauer" w:date="2014-03-26T17:56:00Z">
        <w:r w:rsidR="004B391B">
          <w:rPr>
            <w:rFonts w:ascii="Times New Roman" w:hAnsi="Times New Roman" w:cs="Times New Roman"/>
            <w:szCs w:val="24"/>
          </w:rPr>
          <w:t xml:space="preserve"> fragment</w:t>
        </w:r>
      </w:ins>
      <w:ins w:id="95" w:author="Fay Brauer" w:date="2014-03-26T17:58:00Z">
        <w:r w:rsidR="004B391B">
          <w:rPr>
            <w:rFonts w:ascii="Times New Roman" w:hAnsi="Times New Roman" w:cs="Times New Roman"/>
            <w:szCs w:val="24"/>
          </w:rPr>
          <w:t>s seen</w:t>
        </w:r>
      </w:ins>
      <w:ins w:id="96" w:author="Fay Brauer" w:date="2014-03-26T18:01:00Z">
        <w:r w:rsidR="004B391B">
          <w:rPr>
            <w:rFonts w:ascii="Times New Roman" w:hAnsi="Times New Roman" w:cs="Times New Roman"/>
            <w:szCs w:val="24"/>
          </w:rPr>
          <w:t>,</w:t>
        </w:r>
      </w:ins>
      <w:ins w:id="97" w:author="Fay Brauer" w:date="2014-03-26T17:58:00Z">
        <w:r w:rsidR="004B391B">
          <w:rPr>
            <w:rFonts w:ascii="Times New Roman" w:hAnsi="Times New Roman" w:cs="Times New Roman"/>
            <w:szCs w:val="24"/>
          </w:rPr>
          <w:t xml:space="preserve"> felt</w:t>
        </w:r>
      </w:ins>
      <w:ins w:id="98" w:author="Fay Brauer" w:date="2014-03-26T18:01:00Z">
        <w:r w:rsidR="004B391B">
          <w:rPr>
            <w:rFonts w:ascii="Times New Roman" w:hAnsi="Times New Roman" w:cs="Times New Roman"/>
            <w:szCs w:val="24"/>
          </w:rPr>
          <w:t xml:space="preserve">, heard </w:t>
        </w:r>
      </w:ins>
      <w:ins w:id="99" w:author="Fay Brauer" w:date="2014-03-28T16:58:00Z">
        <w:r w:rsidR="00333BBC">
          <w:rPr>
            <w:rFonts w:ascii="Times New Roman" w:hAnsi="Times New Roman" w:cs="Times New Roman"/>
            <w:szCs w:val="24"/>
          </w:rPr>
          <w:t>and</w:t>
        </w:r>
      </w:ins>
      <w:ins w:id="100" w:author="Fay Brauer" w:date="2014-03-26T18:01:00Z">
        <w:r w:rsidR="004B391B">
          <w:rPr>
            <w:rFonts w:ascii="Times New Roman" w:hAnsi="Times New Roman" w:cs="Times New Roman"/>
            <w:szCs w:val="24"/>
          </w:rPr>
          <w:t xml:space="preserve"> smelt</w:t>
        </w:r>
      </w:ins>
      <w:ins w:id="101" w:author="Fay Brauer" w:date="2014-03-26T17:58:00Z">
        <w:r w:rsidR="004B391B">
          <w:rPr>
            <w:rFonts w:ascii="Times New Roman" w:hAnsi="Times New Roman" w:cs="Times New Roman"/>
            <w:szCs w:val="24"/>
          </w:rPr>
          <w:t xml:space="preserve"> from different </w:t>
        </w:r>
      </w:ins>
      <w:ins w:id="102" w:author="Fay Brauer" w:date="2014-03-26T18:01:00Z">
        <w:r w:rsidR="004B391B">
          <w:rPr>
            <w:rFonts w:ascii="Times New Roman" w:hAnsi="Times New Roman" w:cs="Times New Roman"/>
            <w:szCs w:val="24"/>
          </w:rPr>
          <w:t>positions</w:t>
        </w:r>
      </w:ins>
      <w:ins w:id="103" w:author="Fay Brauer" w:date="2014-03-26T17:58:00Z">
        <w:r w:rsidR="004B391B">
          <w:rPr>
            <w:rFonts w:ascii="Times New Roman" w:hAnsi="Times New Roman" w:cs="Times New Roman"/>
            <w:szCs w:val="24"/>
          </w:rPr>
          <w:t xml:space="preserve"> over time</w:t>
        </w:r>
      </w:ins>
      <w:ins w:id="104" w:author="Fay Brauer" w:date="2014-03-28T16:50:00Z">
        <w:r w:rsidR="00333BBC">
          <w:rPr>
            <w:rFonts w:ascii="Times New Roman" w:hAnsi="Times New Roman" w:cs="Times New Roman"/>
            <w:szCs w:val="24"/>
          </w:rPr>
          <w:t xml:space="preserve"> producing, by 1912, </w:t>
        </w:r>
      </w:ins>
      <w:ins w:id="105" w:author="Fay Brauer" w:date="2014-03-26T18:05:00Z">
        <w:r w:rsidR="00713953">
          <w:rPr>
            <w:rFonts w:ascii="Times New Roman" w:hAnsi="Times New Roman" w:cs="Times New Roman"/>
            <w:szCs w:val="24"/>
          </w:rPr>
          <w:t xml:space="preserve">Cubist Collages and </w:t>
        </w:r>
      </w:ins>
      <w:ins w:id="106" w:author="Fay Brauer" w:date="2014-03-26T18:04:00Z">
        <w:r w:rsidR="00713953" w:rsidRPr="00FE388C">
          <w:rPr>
            <w:rFonts w:ascii="Times New Roman" w:hAnsi="Times New Roman" w:cs="Times New Roman"/>
            <w:szCs w:val="24"/>
          </w:rPr>
          <w:t>Assemblages.</w:t>
        </w:r>
      </w:ins>
      <w:ins w:id="107" w:author="Fay Brauer" w:date="2014-03-26T18:08:00Z">
        <w:r w:rsidR="00713953">
          <w:rPr>
            <w:rFonts w:ascii="Times New Roman" w:hAnsi="Times New Roman" w:cs="Times New Roman"/>
            <w:szCs w:val="24"/>
          </w:rPr>
          <w:t xml:space="preserve"> </w:t>
        </w:r>
      </w:ins>
      <w:ins w:id="108" w:author="Fay Brauer" w:date="2014-03-28T16:51:00Z">
        <w:r w:rsidR="00333BBC">
          <w:rPr>
            <w:rFonts w:ascii="Times New Roman" w:hAnsi="Times New Roman" w:cs="Times New Roman"/>
            <w:szCs w:val="24"/>
          </w:rPr>
          <w:t>R</w:t>
        </w:r>
      </w:ins>
      <w:ins w:id="109" w:author="Fay Brauer" w:date="2014-03-26T18:08:00Z">
        <w:r w:rsidR="00713953" w:rsidRPr="00FE388C">
          <w:rPr>
            <w:rFonts w:ascii="Times New Roman" w:hAnsi="Times New Roman" w:cs="Times New Roman"/>
            <w:szCs w:val="24"/>
          </w:rPr>
          <w:t>etreat</w:t>
        </w:r>
      </w:ins>
      <w:ins w:id="110" w:author="Fay Brauer" w:date="2014-03-28T16:51:00Z">
        <w:r w:rsidR="00333BBC">
          <w:rPr>
            <w:rFonts w:ascii="Times New Roman" w:hAnsi="Times New Roman" w:cs="Times New Roman"/>
            <w:szCs w:val="24"/>
          </w:rPr>
          <w:t>ing</w:t>
        </w:r>
      </w:ins>
      <w:ins w:id="111" w:author="Fay Brauer" w:date="2014-03-26T18:08:00Z">
        <w:r w:rsidR="00713953">
          <w:rPr>
            <w:rFonts w:ascii="Times New Roman" w:hAnsi="Times New Roman" w:cs="Times New Roman"/>
            <w:szCs w:val="24"/>
          </w:rPr>
          <w:t xml:space="preserve"> </w:t>
        </w:r>
        <w:r w:rsidR="00713953" w:rsidRPr="00FE388C">
          <w:rPr>
            <w:rFonts w:ascii="Times New Roman" w:hAnsi="Times New Roman" w:cs="Times New Roman"/>
            <w:szCs w:val="24"/>
          </w:rPr>
          <w:t>into Ingreseque Ne</w:t>
        </w:r>
        <w:r w:rsidR="00713953">
          <w:rPr>
            <w:rFonts w:ascii="Times New Roman" w:hAnsi="Times New Roman" w:cs="Times New Roman"/>
            <w:szCs w:val="24"/>
          </w:rPr>
          <w:t>o-Classicism and Crystal Cubism</w:t>
        </w:r>
      </w:ins>
      <w:ins w:id="112" w:author="Fay Brauer" w:date="2014-03-28T16:51:00Z">
        <w:r w:rsidR="00333BBC">
          <w:rPr>
            <w:rFonts w:ascii="Times New Roman" w:hAnsi="Times New Roman" w:cs="Times New Roman"/>
            <w:szCs w:val="24"/>
          </w:rPr>
          <w:t xml:space="preserve"> after World War One</w:t>
        </w:r>
      </w:ins>
      <w:ins w:id="113" w:author="Fay Brauer" w:date="2014-03-28T16:52:00Z">
        <w:r w:rsidR="00333BBC">
          <w:rPr>
            <w:rFonts w:ascii="Times New Roman" w:hAnsi="Times New Roman" w:cs="Times New Roman"/>
            <w:szCs w:val="24"/>
          </w:rPr>
          <w:t>,</w:t>
        </w:r>
      </w:ins>
      <w:ins w:id="114" w:author="Fay Brauer" w:date="2014-03-26T18:47:00Z">
        <w:r w:rsidR="007D19E6">
          <w:rPr>
            <w:rFonts w:ascii="Times New Roman" w:hAnsi="Times New Roman" w:cs="Times New Roman"/>
            <w:szCs w:val="24"/>
          </w:rPr>
          <w:t xml:space="preserve"> from</w:t>
        </w:r>
      </w:ins>
      <w:ins w:id="115" w:author="Fay Brauer" w:date="2014-03-26T18:08:00Z">
        <w:r w:rsidR="00713953">
          <w:rPr>
            <w:rFonts w:ascii="Times New Roman" w:hAnsi="Times New Roman" w:cs="Times New Roman"/>
            <w:szCs w:val="24"/>
          </w:rPr>
          <w:t xml:space="preserve"> 1927</w:t>
        </w:r>
      </w:ins>
      <w:ins w:id="116" w:author="Fay Brauer" w:date="2014-03-26T18:13:00Z">
        <w:r w:rsidR="00713953">
          <w:rPr>
            <w:rFonts w:ascii="Times New Roman" w:hAnsi="Times New Roman" w:cs="Times New Roman"/>
            <w:szCs w:val="24"/>
          </w:rPr>
          <w:t xml:space="preserve"> </w:t>
        </w:r>
      </w:ins>
      <w:ins w:id="117" w:author="Fay Brauer" w:date="2014-03-26T18:16:00Z">
        <w:r w:rsidR="00E95B75">
          <w:rPr>
            <w:rFonts w:ascii="Times New Roman" w:hAnsi="Times New Roman" w:cs="Times New Roman"/>
            <w:szCs w:val="24"/>
          </w:rPr>
          <w:t>his Cubistic fragment</w:t>
        </w:r>
      </w:ins>
      <w:ins w:id="118" w:author="Fay Brauer" w:date="2014-03-26T18:18:00Z">
        <w:r w:rsidR="00E95B75">
          <w:rPr>
            <w:rFonts w:ascii="Times New Roman" w:hAnsi="Times New Roman" w:cs="Times New Roman"/>
            <w:szCs w:val="24"/>
          </w:rPr>
          <w:t xml:space="preserve">s </w:t>
        </w:r>
      </w:ins>
      <w:ins w:id="119" w:author="Fay Brauer" w:date="2014-03-26T19:22:00Z">
        <w:r w:rsidR="00B064A0">
          <w:rPr>
            <w:rFonts w:ascii="Times New Roman" w:hAnsi="Times New Roman" w:cs="Times New Roman"/>
            <w:szCs w:val="24"/>
          </w:rPr>
          <w:t>resurfaced</w:t>
        </w:r>
      </w:ins>
      <w:ins w:id="120" w:author="Fay Brauer" w:date="2014-03-26T18:19:00Z">
        <w:r w:rsidR="00E95B75">
          <w:rPr>
            <w:rFonts w:ascii="Times New Roman" w:hAnsi="Times New Roman" w:cs="Times New Roman"/>
            <w:szCs w:val="24"/>
          </w:rPr>
          <w:t xml:space="preserve"> </w:t>
        </w:r>
      </w:ins>
      <w:ins w:id="121" w:author="Fay Brauer" w:date="2014-03-28T16:59:00Z">
        <w:r w:rsidR="003A2E8F">
          <w:rPr>
            <w:rFonts w:ascii="Times New Roman" w:hAnsi="Times New Roman" w:cs="Times New Roman"/>
            <w:szCs w:val="24"/>
          </w:rPr>
          <w:t>into</w:t>
        </w:r>
      </w:ins>
      <w:ins w:id="122" w:author="Fay Brauer" w:date="2014-03-26T18:17:00Z">
        <w:r w:rsidR="00E95B75">
          <w:rPr>
            <w:rFonts w:ascii="Times New Roman" w:hAnsi="Times New Roman" w:cs="Times New Roman"/>
            <w:szCs w:val="24"/>
          </w:rPr>
          <w:t xml:space="preserve"> </w:t>
        </w:r>
      </w:ins>
      <w:ins w:id="123" w:author="Fay Brauer" w:date="2014-03-26T18:13:00Z">
        <w:r w:rsidR="00713953">
          <w:rPr>
            <w:rFonts w:ascii="Times New Roman" w:hAnsi="Times New Roman" w:cs="Times New Roman"/>
            <w:szCs w:val="24"/>
          </w:rPr>
          <w:t>metamorphoses of the body</w:t>
        </w:r>
        <w:r w:rsidR="00E95B75">
          <w:rPr>
            <w:rFonts w:ascii="Times New Roman" w:hAnsi="Times New Roman" w:cs="Times New Roman"/>
            <w:szCs w:val="24"/>
          </w:rPr>
          <w:t xml:space="preserve"> during orgasmic ec</w:t>
        </w:r>
      </w:ins>
      <w:ins w:id="124" w:author="Fay Brauer" w:date="2014-03-26T18:14:00Z">
        <w:r w:rsidR="00E95B75">
          <w:rPr>
            <w:rFonts w:ascii="Times New Roman" w:hAnsi="Times New Roman" w:cs="Times New Roman"/>
            <w:szCs w:val="24"/>
          </w:rPr>
          <w:t>s</w:t>
        </w:r>
      </w:ins>
      <w:ins w:id="125" w:author="Fay Brauer" w:date="2014-03-26T18:13:00Z">
        <w:r w:rsidR="00E95B75">
          <w:rPr>
            <w:rFonts w:ascii="Times New Roman" w:hAnsi="Times New Roman" w:cs="Times New Roman"/>
            <w:szCs w:val="24"/>
          </w:rPr>
          <w:t>tasy.</w:t>
        </w:r>
      </w:ins>
      <w:ins w:id="126" w:author="Fay Brauer" w:date="2014-03-26T18:08:00Z">
        <w:r w:rsidR="00713953">
          <w:rPr>
            <w:rFonts w:ascii="Times New Roman" w:hAnsi="Times New Roman" w:cs="Times New Roman"/>
            <w:szCs w:val="24"/>
          </w:rPr>
          <w:t xml:space="preserve"> </w:t>
        </w:r>
      </w:ins>
      <w:ins w:id="127" w:author="Fay Brauer" w:date="2014-03-26T18:23:00Z">
        <w:r w:rsidR="00091622">
          <w:rPr>
            <w:rFonts w:ascii="Times New Roman" w:hAnsi="Times New Roman" w:cs="Times New Roman"/>
            <w:szCs w:val="24"/>
          </w:rPr>
          <w:t>To expose the barbarity of</w:t>
        </w:r>
      </w:ins>
      <w:ins w:id="128" w:author="Fay Brauer" w:date="2014-03-26T18:08:00Z">
        <w:r w:rsidR="00E95B75">
          <w:rPr>
            <w:rFonts w:ascii="Times New Roman" w:hAnsi="Times New Roman" w:cs="Times New Roman"/>
            <w:szCs w:val="24"/>
          </w:rPr>
          <w:t xml:space="preserve"> Fascism</w:t>
        </w:r>
      </w:ins>
      <w:ins w:id="129" w:author="Fay Brauer" w:date="2014-03-26T18:24:00Z">
        <w:r w:rsidR="00091622">
          <w:rPr>
            <w:rFonts w:ascii="Times New Roman" w:hAnsi="Times New Roman" w:cs="Times New Roman"/>
            <w:szCs w:val="24"/>
          </w:rPr>
          <w:t xml:space="preserve">, particularly during the Spanish Civil War, </w:t>
        </w:r>
      </w:ins>
      <w:ins w:id="130" w:author="Fay Brauer" w:date="2014-03-26T18:25:00Z">
        <w:r w:rsidR="00333BBC">
          <w:rPr>
            <w:rFonts w:ascii="Times New Roman" w:hAnsi="Times New Roman" w:cs="Times New Roman"/>
            <w:szCs w:val="24"/>
          </w:rPr>
          <w:t xml:space="preserve">in 1935 </w:t>
        </w:r>
      </w:ins>
      <w:ins w:id="131" w:author="Fay Brauer" w:date="2014-03-26T19:23:00Z">
        <w:r w:rsidR="00B064A0">
          <w:rPr>
            <w:rFonts w:ascii="Times New Roman" w:hAnsi="Times New Roman" w:cs="Times New Roman"/>
            <w:szCs w:val="24"/>
          </w:rPr>
          <w:t>Picasso</w:t>
        </w:r>
      </w:ins>
      <w:ins w:id="132" w:author="Fay Brauer" w:date="2014-03-26T18:25:00Z">
        <w:r w:rsidR="00091622">
          <w:rPr>
            <w:rFonts w:ascii="Times New Roman" w:hAnsi="Times New Roman" w:cs="Times New Roman"/>
            <w:szCs w:val="24"/>
          </w:rPr>
          <w:t xml:space="preserve"> produced </w:t>
        </w:r>
        <w:r w:rsidR="00091622" w:rsidRPr="00FE388C">
          <w:rPr>
            <w:rFonts w:ascii="Times New Roman" w:hAnsi="Times New Roman" w:cs="Times New Roman"/>
            <w:i/>
            <w:szCs w:val="24"/>
          </w:rPr>
          <w:t>Minotauromachy</w:t>
        </w:r>
      </w:ins>
      <w:ins w:id="133" w:author="Fay Brauer" w:date="2014-03-26T19:12:00Z">
        <w:r w:rsidR="00D34D1F">
          <w:rPr>
            <w:rFonts w:ascii="Times New Roman" w:hAnsi="Times New Roman" w:cs="Times New Roman"/>
            <w:i/>
            <w:szCs w:val="24"/>
          </w:rPr>
          <w:t xml:space="preserve"> </w:t>
        </w:r>
      </w:ins>
      <w:ins w:id="134" w:author="Fay Brauer" w:date="2014-03-28T16:52:00Z">
        <w:r w:rsidR="00333BBC">
          <w:rPr>
            <w:rFonts w:ascii="Times New Roman" w:hAnsi="Times New Roman" w:cs="Times New Roman"/>
            <w:szCs w:val="24"/>
          </w:rPr>
          <w:t>and, after</w:t>
        </w:r>
      </w:ins>
      <w:ins w:id="135" w:author="Fay Brauer" w:date="2014-03-26T18:26:00Z">
        <w:r w:rsidR="00091622">
          <w:rPr>
            <w:rFonts w:ascii="Times New Roman" w:hAnsi="Times New Roman" w:cs="Times New Roman"/>
            <w:szCs w:val="24"/>
          </w:rPr>
          <w:t xml:space="preserve"> </w:t>
        </w:r>
      </w:ins>
      <w:ins w:id="136" w:author="Fay Brauer" w:date="2014-03-28T17:00:00Z">
        <w:r w:rsidR="003A2E8F">
          <w:rPr>
            <w:rFonts w:ascii="Times New Roman" w:hAnsi="Times New Roman" w:cs="Times New Roman"/>
            <w:szCs w:val="24"/>
          </w:rPr>
          <w:t xml:space="preserve">Fascist </w:t>
        </w:r>
      </w:ins>
      <w:ins w:id="137" w:author="Fay Brauer" w:date="2014-03-26T18:26:00Z">
        <w:r w:rsidR="00091622">
          <w:rPr>
            <w:rFonts w:ascii="Times New Roman" w:hAnsi="Times New Roman" w:cs="Times New Roman"/>
            <w:szCs w:val="24"/>
          </w:rPr>
          <w:t>bombing of the Basque town of Guernica</w:t>
        </w:r>
      </w:ins>
      <w:ins w:id="138" w:author="Fay Brauer" w:date="2014-03-26T18:27:00Z">
        <w:r w:rsidR="00091622">
          <w:rPr>
            <w:rFonts w:ascii="Times New Roman" w:hAnsi="Times New Roman" w:cs="Times New Roman"/>
            <w:szCs w:val="24"/>
          </w:rPr>
          <w:t xml:space="preserve"> in 1937</w:t>
        </w:r>
      </w:ins>
      <w:ins w:id="139" w:author="Fay Brauer" w:date="2014-03-26T18:26:00Z">
        <w:r w:rsidR="00091622">
          <w:rPr>
            <w:rFonts w:ascii="Times New Roman" w:hAnsi="Times New Roman" w:cs="Times New Roman"/>
            <w:szCs w:val="24"/>
          </w:rPr>
          <w:t xml:space="preserve">, </w:t>
        </w:r>
      </w:ins>
      <w:ins w:id="140" w:author="Fay Brauer" w:date="2014-03-26T18:27:00Z">
        <w:r w:rsidR="00091622">
          <w:rPr>
            <w:rFonts w:ascii="Times New Roman" w:hAnsi="Times New Roman" w:cs="Times New Roman"/>
            <w:szCs w:val="24"/>
          </w:rPr>
          <w:t>prepared his mural</w:t>
        </w:r>
      </w:ins>
      <w:ins w:id="141" w:author="Fay Brauer" w:date="2014-03-26T18:04:00Z">
        <w:r w:rsidR="00713953" w:rsidRPr="00FE388C">
          <w:rPr>
            <w:rFonts w:ascii="Times New Roman" w:hAnsi="Times New Roman" w:cs="Times New Roman"/>
            <w:szCs w:val="24"/>
          </w:rPr>
          <w:t xml:space="preserve"> </w:t>
        </w:r>
      </w:ins>
      <w:ins w:id="142" w:author="Fay Brauer" w:date="2014-03-26T18:27:00Z">
        <w:r w:rsidR="00091622">
          <w:rPr>
            <w:rFonts w:ascii="Times New Roman" w:hAnsi="Times New Roman" w:cs="Times New Roman"/>
            <w:szCs w:val="24"/>
          </w:rPr>
          <w:t>with that name</w:t>
        </w:r>
      </w:ins>
      <w:ins w:id="143" w:author="Fay Brauer" w:date="2014-03-26T18:28:00Z">
        <w:r w:rsidR="00091622">
          <w:rPr>
            <w:rFonts w:ascii="Times New Roman" w:hAnsi="Times New Roman" w:cs="Times New Roman"/>
            <w:szCs w:val="24"/>
          </w:rPr>
          <w:t>.</w:t>
        </w:r>
      </w:ins>
      <w:ins w:id="144" w:author="Fay Brauer" w:date="2014-03-26T18:29:00Z">
        <w:r w:rsidR="00091622">
          <w:rPr>
            <w:rFonts w:ascii="Times New Roman" w:hAnsi="Times New Roman" w:cs="Times New Roman"/>
            <w:szCs w:val="24"/>
          </w:rPr>
          <w:t xml:space="preserve"> Refusing to leave Paris during Nazi Occupation</w:t>
        </w:r>
      </w:ins>
      <w:ins w:id="145" w:author="Fay Brauer" w:date="2014-03-26T19:12:00Z">
        <w:r w:rsidR="00D34D1F">
          <w:rPr>
            <w:rFonts w:ascii="Times New Roman" w:hAnsi="Times New Roman" w:cs="Times New Roman"/>
            <w:szCs w:val="24"/>
          </w:rPr>
          <w:t>,</w:t>
        </w:r>
      </w:ins>
      <w:ins w:id="146" w:author="Fay Brauer" w:date="2014-03-26T18:29:00Z">
        <w:r w:rsidR="00D34D1F">
          <w:rPr>
            <w:rFonts w:ascii="Times New Roman" w:hAnsi="Times New Roman" w:cs="Times New Roman"/>
            <w:szCs w:val="24"/>
          </w:rPr>
          <w:t xml:space="preserve"> </w:t>
        </w:r>
      </w:ins>
      <w:ins w:id="147" w:author="Fay Brauer" w:date="2014-03-26T18:30:00Z">
        <w:r w:rsidR="00091622" w:rsidRPr="00FE388C">
          <w:rPr>
            <w:rFonts w:ascii="Times New Roman" w:hAnsi="Times New Roman" w:cs="Times New Roman"/>
            <w:szCs w:val="24"/>
          </w:rPr>
          <w:t xml:space="preserve">Picasso </w:t>
        </w:r>
      </w:ins>
      <w:ins w:id="148" w:author="Fay Brauer" w:date="2014-03-28T17:03:00Z">
        <w:r w:rsidR="003A2E8F">
          <w:rPr>
            <w:rFonts w:ascii="Times New Roman" w:hAnsi="Times New Roman" w:cs="Times New Roman"/>
            <w:szCs w:val="24"/>
          </w:rPr>
          <w:t>crea</w:t>
        </w:r>
      </w:ins>
      <w:ins w:id="149" w:author="Fay Brauer" w:date="2014-03-26T18:30:00Z">
        <w:r w:rsidR="00091622" w:rsidRPr="00FE388C">
          <w:rPr>
            <w:rFonts w:ascii="Times New Roman" w:hAnsi="Times New Roman" w:cs="Times New Roman"/>
            <w:szCs w:val="24"/>
          </w:rPr>
          <w:t>ted symbols of torture, mutilation and death</w:t>
        </w:r>
        <w:r w:rsidR="00091622" w:rsidRPr="00FE388C">
          <w:rPr>
            <w:rFonts w:ascii="Times New Roman" w:hAnsi="Times New Roman" w:cs="Times New Roman"/>
            <w:i/>
            <w:szCs w:val="24"/>
          </w:rPr>
          <w:t>.</w:t>
        </w:r>
        <w:r w:rsidR="00091622" w:rsidRPr="00FE388C">
          <w:rPr>
            <w:rFonts w:ascii="Times New Roman" w:hAnsi="Times New Roman" w:cs="Times New Roman"/>
            <w:szCs w:val="24"/>
          </w:rPr>
          <w:t xml:space="preserve"> </w:t>
        </w:r>
      </w:ins>
      <w:ins w:id="150" w:author="Fay Brauer" w:date="2014-03-26T18:31:00Z">
        <w:r w:rsidR="00091622">
          <w:rPr>
            <w:rFonts w:ascii="Times New Roman" w:hAnsi="Times New Roman" w:cs="Times New Roman"/>
            <w:szCs w:val="24"/>
          </w:rPr>
          <w:t>After the liberation of Paris</w:t>
        </w:r>
      </w:ins>
      <w:ins w:id="151" w:author="Fay Brauer" w:date="2014-03-26T18:32:00Z">
        <w:r w:rsidR="00091622">
          <w:rPr>
            <w:rFonts w:ascii="Times New Roman" w:hAnsi="Times New Roman" w:cs="Times New Roman"/>
            <w:szCs w:val="24"/>
          </w:rPr>
          <w:t>,</w:t>
        </w:r>
      </w:ins>
      <w:ins w:id="152" w:author="Fay Brauer" w:date="2014-03-26T18:31:00Z">
        <w:r w:rsidR="00091622">
          <w:rPr>
            <w:rFonts w:ascii="Times New Roman" w:hAnsi="Times New Roman" w:cs="Times New Roman"/>
            <w:szCs w:val="24"/>
          </w:rPr>
          <w:t xml:space="preserve"> </w:t>
        </w:r>
      </w:ins>
      <w:ins w:id="153" w:author="Fay Brauer" w:date="2014-03-26T19:23:00Z">
        <w:r w:rsidR="00B064A0">
          <w:rPr>
            <w:rFonts w:ascii="Times New Roman" w:hAnsi="Times New Roman" w:cs="Times New Roman"/>
            <w:szCs w:val="24"/>
          </w:rPr>
          <w:t>he</w:t>
        </w:r>
      </w:ins>
      <w:ins w:id="154" w:author="Fay Brauer" w:date="2014-03-26T18:31:00Z">
        <w:r w:rsidR="00091622">
          <w:rPr>
            <w:rFonts w:ascii="Times New Roman" w:hAnsi="Times New Roman" w:cs="Times New Roman"/>
            <w:szCs w:val="24"/>
          </w:rPr>
          <w:t xml:space="preserve"> joined the </w:t>
        </w:r>
      </w:ins>
      <w:ins w:id="155" w:author="Fay Brauer" w:date="2014-03-26T18:32:00Z">
        <w:r w:rsidR="00091622">
          <w:rPr>
            <w:rFonts w:ascii="Times New Roman" w:hAnsi="Times New Roman" w:cs="Times New Roman"/>
            <w:szCs w:val="24"/>
          </w:rPr>
          <w:t xml:space="preserve">French </w:t>
        </w:r>
      </w:ins>
      <w:ins w:id="156" w:author="Fay Brauer" w:date="2014-03-26T18:31:00Z">
        <w:r w:rsidR="00091622">
          <w:rPr>
            <w:rFonts w:ascii="Times New Roman" w:hAnsi="Times New Roman" w:cs="Times New Roman"/>
            <w:szCs w:val="24"/>
          </w:rPr>
          <w:t>Communist Party</w:t>
        </w:r>
      </w:ins>
      <w:ins w:id="157" w:author="Fay Brauer" w:date="2014-03-26T18:33:00Z">
        <w:r w:rsidR="00091622">
          <w:rPr>
            <w:rFonts w:ascii="Times New Roman" w:hAnsi="Times New Roman" w:cs="Times New Roman"/>
            <w:szCs w:val="24"/>
          </w:rPr>
          <w:t xml:space="preserve"> and began paintings of </w:t>
        </w:r>
        <w:r w:rsidR="00091622">
          <w:rPr>
            <w:rFonts w:ascii="Times New Roman" w:hAnsi="Times New Roman" w:cs="Times New Roman"/>
            <w:i/>
            <w:szCs w:val="24"/>
          </w:rPr>
          <w:t>The Charnel House</w:t>
        </w:r>
      </w:ins>
      <w:ins w:id="158" w:author="doctor" w:date="2014-04-22T20:13:00Z">
        <w:r w:rsidR="00E97F29">
          <w:rPr>
            <w:rFonts w:ascii="Times New Roman" w:hAnsi="Times New Roman" w:cs="Times New Roman"/>
            <w:i/>
            <w:szCs w:val="24"/>
          </w:rPr>
          <w:t xml:space="preserve"> </w:t>
        </w:r>
        <w:r w:rsidR="00E97F29">
          <w:rPr>
            <w:rFonts w:ascii="Times New Roman" w:hAnsi="Times New Roman" w:cs="Times New Roman"/>
            <w:szCs w:val="24"/>
          </w:rPr>
          <w:t>(1944-45)</w:t>
        </w:r>
      </w:ins>
      <w:ins w:id="159" w:author="Fay Brauer" w:date="2014-03-26T18:33:00Z">
        <w:r w:rsidR="00091622">
          <w:rPr>
            <w:rFonts w:ascii="Times New Roman" w:hAnsi="Times New Roman" w:cs="Times New Roman"/>
            <w:i/>
            <w:szCs w:val="24"/>
          </w:rPr>
          <w:t xml:space="preserve"> </w:t>
        </w:r>
      </w:ins>
      <w:ins w:id="160" w:author="Fay Brauer" w:date="2014-03-26T19:06:00Z">
        <w:r w:rsidR="00D34D1F">
          <w:rPr>
            <w:rFonts w:ascii="Times New Roman" w:hAnsi="Times New Roman" w:cs="Times New Roman"/>
            <w:szCs w:val="24"/>
          </w:rPr>
          <w:t>to expose where</w:t>
        </w:r>
      </w:ins>
      <w:ins w:id="161" w:author="Fay Brauer" w:date="2014-03-26T18:33:00Z">
        <w:r w:rsidR="00091622">
          <w:rPr>
            <w:rFonts w:ascii="Times New Roman" w:hAnsi="Times New Roman" w:cs="Times New Roman"/>
            <w:szCs w:val="24"/>
          </w:rPr>
          <w:t xml:space="preserve"> </w:t>
        </w:r>
      </w:ins>
      <w:ins w:id="162" w:author="Fay Brauer" w:date="2014-03-26T18:49:00Z">
        <w:r w:rsidR="007D19E6">
          <w:rPr>
            <w:rFonts w:ascii="Times New Roman" w:hAnsi="Times New Roman" w:cs="Times New Roman"/>
            <w:szCs w:val="24"/>
          </w:rPr>
          <w:t xml:space="preserve">Fascist </w:t>
        </w:r>
      </w:ins>
      <w:ins w:id="163" w:author="Fay Brauer" w:date="2014-03-26T18:34:00Z">
        <w:r w:rsidR="002A1B7E">
          <w:rPr>
            <w:rFonts w:ascii="Times New Roman" w:hAnsi="Times New Roman" w:cs="Times New Roman"/>
            <w:szCs w:val="24"/>
          </w:rPr>
          <w:t>mass slaughter</w:t>
        </w:r>
      </w:ins>
      <w:ins w:id="164" w:author="Fay Brauer" w:date="2014-03-28T16:53:00Z">
        <w:r w:rsidR="00333BBC">
          <w:rPr>
            <w:rFonts w:ascii="Times New Roman" w:hAnsi="Times New Roman" w:cs="Times New Roman"/>
            <w:szCs w:val="24"/>
          </w:rPr>
          <w:t>s</w:t>
        </w:r>
      </w:ins>
      <w:ins w:id="165" w:author="Fay Brauer" w:date="2014-03-26T18:34:00Z">
        <w:r w:rsidR="002A1B7E">
          <w:rPr>
            <w:rFonts w:ascii="Times New Roman" w:hAnsi="Times New Roman" w:cs="Times New Roman"/>
            <w:szCs w:val="24"/>
          </w:rPr>
          <w:t xml:space="preserve"> lay concealed.</w:t>
        </w:r>
      </w:ins>
      <w:ins w:id="166" w:author="Fay Brauer" w:date="2014-03-26T18:00:00Z">
        <w:r w:rsidR="004B391B">
          <w:rPr>
            <w:rFonts w:ascii="Times New Roman" w:hAnsi="Times New Roman" w:cs="Times New Roman"/>
            <w:szCs w:val="24"/>
          </w:rPr>
          <w:t xml:space="preserve"> </w:t>
        </w:r>
      </w:ins>
      <w:ins w:id="167" w:author="Fay Brauer" w:date="2014-03-28T17:01:00Z">
        <w:r w:rsidR="003A2E8F">
          <w:rPr>
            <w:rFonts w:ascii="Times New Roman" w:hAnsi="Times New Roman" w:cs="Times New Roman"/>
            <w:szCs w:val="24"/>
          </w:rPr>
          <w:t>C</w:t>
        </w:r>
      </w:ins>
      <w:ins w:id="168" w:author="Fay Brauer" w:date="2014-03-26T18:35:00Z">
        <w:r w:rsidR="002A1B7E" w:rsidRPr="00FE388C">
          <w:rPr>
            <w:rFonts w:ascii="Times New Roman" w:hAnsi="Times New Roman" w:cs="Times New Roman"/>
            <w:szCs w:val="24"/>
          </w:rPr>
          <w:t>reating a dove for the French Communist Party as an international symbol of peace, Picasso was horrified when the Korean War erupted</w:t>
        </w:r>
      </w:ins>
      <w:ins w:id="169" w:author="Fay Brauer" w:date="2014-03-26T18:40:00Z">
        <w:r w:rsidR="002A1B7E">
          <w:rPr>
            <w:rFonts w:ascii="Times New Roman" w:hAnsi="Times New Roman" w:cs="Times New Roman"/>
            <w:szCs w:val="24"/>
          </w:rPr>
          <w:t>,</w:t>
        </w:r>
      </w:ins>
      <w:ins w:id="170" w:author="Fay Brauer" w:date="2014-03-26T18:35:00Z">
        <w:r w:rsidR="002A1B7E">
          <w:rPr>
            <w:rFonts w:ascii="Times New Roman" w:hAnsi="Times New Roman" w:cs="Times New Roman"/>
            <w:szCs w:val="24"/>
          </w:rPr>
          <w:t xml:space="preserve"> painting</w:t>
        </w:r>
        <w:r w:rsidR="002A1B7E" w:rsidRPr="00FE388C">
          <w:rPr>
            <w:rFonts w:ascii="Times New Roman" w:hAnsi="Times New Roman" w:cs="Times New Roman"/>
            <w:szCs w:val="24"/>
          </w:rPr>
          <w:t xml:space="preserve"> </w:t>
        </w:r>
        <w:r w:rsidR="002A1B7E" w:rsidRPr="00FE388C">
          <w:rPr>
            <w:rFonts w:ascii="Times New Roman" w:hAnsi="Times New Roman" w:cs="Times New Roman"/>
            <w:i/>
            <w:szCs w:val="24"/>
          </w:rPr>
          <w:t xml:space="preserve">Massacre in Korea </w:t>
        </w:r>
      </w:ins>
      <w:ins w:id="171" w:author="Fay Brauer" w:date="2014-03-26T18:41:00Z">
        <w:r w:rsidR="002A1B7E">
          <w:rPr>
            <w:rFonts w:ascii="Times New Roman" w:hAnsi="Times New Roman" w:cs="Times New Roman"/>
            <w:szCs w:val="24"/>
          </w:rPr>
          <w:t xml:space="preserve">in 1951 </w:t>
        </w:r>
      </w:ins>
      <w:ins w:id="172" w:author="Fay Brauer" w:date="2014-03-26T18:35:00Z">
        <w:r w:rsidR="002A1B7E" w:rsidRPr="00FE388C">
          <w:rPr>
            <w:rFonts w:ascii="Times New Roman" w:hAnsi="Times New Roman" w:cs="Times New Roman"/>
            <w:szCs w:val="24"/>
          </w:rPr>
          <w:t>and</w:t>
        </w:r>
      </w:ins>
      <w:ins w:id="173" w:author="Fay Brauer" w:date="2014-03-26T18:42:00Z">
        <w:r w:rsidR="002A1B7E">
          <w:rPr>
            <w:rFonts w:ascii="Times New Roman" w:hAnsi="Times New Roman" w:cs="Times New Roman"/>
            <w:szCs w:val="24"/>
          </w:rPr>
          <w:t>, following the Cuban missile crisis,</w:t>
        </w:r>
      </w:ins>
      <w:ins w:id="174" w:author="Fay Brauer" w:date="2014-03-26T18:35:00Z">
        <w:r w:rsidR="002A1B7E" w:rsidRPr="00FE388C">
          <w:rPr>
            <w:rFonts w:ascii="Times New Roman" w:hAnsi="Times New Roman" w:cs="Times New Roman"/>
            <w:szCs w:val="24"/>
          </w:rPr>
          <w:t xml:space="preserve"> </w:t>
        </w:r>
        <w:r w:rsidR="002A1B7E" w:rsidRPr="00FE388C">
          <w:rPr>
            <w:rFonts w:ascii="Times New Roman" w:hAnsi="Times New Roman" w:cs="Times New Roman"/>
            <w:i/>
            <w:szCs w:val="24"/>
          </w:rPr>
          <w:t xml:space="preserve">The Rape of the Sabines </w:t>
        </w:r>
      </w:ins>
      <w:ins w:id="175" w:author="Fay Brauer" w:date="2014-03-26T18:43:00Z">
        <w:r w:rsidR="002A1B7E">
          <w:rPr>
            <w:rFonts w:ascii="Times New Roman" w:hAnsi="Times New Roman" w:cs="Times New Roman"/>
            <w:szCs w:val="24"/>
          </w:rPr>
          <w:t>in 1963</w:t>
        </w:r>
      </w:ins>
      <w:ins w:id="176" w:author="Fay Brauer" w:date="2014-03-26T18:35:00Z">
        <w:r w:rsidR="002A1B7E" w:rsidRPr="00FE388C">
          <w:rPr>
            <w:rFonts w:ascii="Times New Roman" w:hAnsi="Times New Roman" w:cs="Times New Roman"/>
            <w:szCs w:val="24"/>
          </w:rPr>
          <w:t xml:space="preserve"> </w:t>
        </w:r>
      </w:ins>
      <w:ins w:id="177" w:author="Fay Brauer" w:date="2014-03-26T18:49:00Z">
        <w:r w:rsidR="007D19E6">
          <w:rPr>
            <w:rFonts w:ascii="Times New Roman" w:hAnsi="Times New Roman" w:cs="Times New Roman"/>
            <w:szCs w:val="24"/>
          </w:rPr>
          <w:t xml:space="preserve">to </w:t>
        </w:r>
      </w:ins>
      <w:ins w:id="178" w:author="Fay Brauer" w:date="2014-03-26T18:50:00Z">
        <w:r w:rsidR="007D19E6">
          <w:rPr>
            <w:rFonts w:ascii="Times New Roman" w:hAnsi="Times New Roman" w:cs="Times New Roman"/>
            <w:szCs w:val="24"/>
          </w:rPr>
          <w:t>expose</w:t>
        </w:r>
      </w:ins>
      <w:ins w:id="179" w:author="Fay Brauer" w:date="2014-03-26T18:49:00Z">
        <w:r w:rsidR="007D19E6">
          <w:rPr>
            <w:rFonts w:ascii="Times New Roman" w:hAnsi="Times New Roman" w:cs="Times New Roman"/>
            <w:szCs w:val="24"/>
          </w:rPr>
          <w:t xml:space="preserve"> how rape remained </w:t>
        </w:r>
      </w:ins>
      <w:ins w:id="180" w:author="Fay Brauer" w:date="2014-03-26T18:50:00Z">
        <w:r w:rsidR="007D19E6">
          <w:rPr>
            <w:rFonts w:ascii="Times New Roman" w:hAnsi="Times New Roman" w:cs="Times New Roman"/>
            <w:szCs w:val="24"/>
          </w:rPr>
          <w:t>an undeclared weapon of warfare.</w:t>
        </w:r>
      </w:ins>
      <w:ins w:id="181" w:author="Fay Brauer" w:date="2014-03-28T17:06:00Z">
        <w:r w:rsidR="003A2E8F">
          <w:rPr>
            <w:rFonts w:ascii="Times New Roman" w:hAnsi="Times New Roman" w:cs="Times New Roman"/>
            <w:szCs w:val="24"/>
          </w:rPr>
          <w:t xml:space="preserve"> </w:t>
        </w:r>
      </w:ins>
      <w:ins w:id="182" w:author="Fay Brauer" w:date="2014-03-28T17:10:00Z">
        <w:r w:rsidR="00F12FE3">
          <w:rPr>
            <w:rFonts w:ascii="Times New Roman" w:hAnsi="Times New Roman" w:cs="Times New Roman"/>
            <w:szCs w:val="24"/>
          </w:rPr>
          <w:t>His</w:t>
        </w:r>
      </w:ins>
      <w:ins w:id="183" w:author="Fay Brauer" w:date="2014-03-28T17:07:00Z">
        <w:r w:rsidR="003A2E8F">
          <w:rPr>
            <w:rFonts w:ascii="Times New Roman" w:hAnsi="Times New Roman" w:cs="Times New Roman"/>
            <w:szCs w:val="24"/>
          </w:rPr>
          <w:t xml:space="preserve"> Modernism </w:t>
        </w:r>
      </w:ins>
      <w:ins w:id="184" w:author="Fay Brauer" w:date="2014-03-28T17:10:00Z">
        <w:r w:rsidR="00F12FE3">
          <w:rPr>
            <w:rFonts w:ascii="Times New Roman" w:hAnsi="Times New Roman" w:cs="Times New Roman"/>
            <w:szCs w:val="24"/>
          </w:rPr>
          <w:t>was, in his words,</w:t>
        </w:r>
      </w:ins>
      <w:ins w:id="185" w:author="Fay Brauer" w:date="2014-03-28T17:07:00Z">
        <w:r w:rsidR="003A2E8F">
          <w:rPr>
            <w:rFonts w:ascii="Times New Roman" w:hAnsi="Times New Roman" w:cs="Times New Roman"/>
            <w:szCs w:val="24"/>
          </w:rPr>
          <w:t xml:space="preserve"> "an instrument of ... attack ... against the enemy.</w:t>
        </w:r>
      </w:ins>
      <w:ins w:id="186" w:author="Fay Brauer" w:date="2014-03-28T17:09:00Z">
        <w:r w:rsidR="00F12FE3">
          <w:rPr>
            <w:rFonts w:ascii="Times New Roman" w:hAnsi="Times New Roman" w:cs="Times New Roman"/>
            <w:szCs w:val="24"/>
          </w:rPr>
          <w:t>"</w:t>
        </w:r>
      </w:ins>
      <w:ins w:id="187" w:author="Fay Brauer" w:date="2014-03-26T18:53:00Z">
        <w:r w:rsidR="007D19E6">
          <w:rPr>
            <w:rFonts w:ascii="Times New Roman" w:hAnsi="Times New Roman" w:cs="Times New Roman"/>
            <w:szCs w:val="24"/>
          </w:rPr>
          <w:t xml:space="preserve"> </w:t>
        </w:r>
      </w:ins>
    </w:p>
    <w:p w:rsidR="00BE0C41" w:rsidRPr="003A2E8F" w:rsidDel="00E97F29" w:rsidRDefault="008F1306" w:rsidP="004B5FB0">
      <w:pPr>
        <w:jc w:val="both"/>
        <w:rPr>
          <w:ins w:id="188" w:author="Fay Brauer" w:date="2014-03-26T19:45:00Z"/>
          <w:del w:id="189" w:author="doctor" w:date="2014-04-22T20:14:00Z"/>
          <w:rFonts w:ascii="Times New Roman" w:hAnsi="Times New Roman" w:cs="Times New Roman"/>
          <w:szCs w:val="24"/>
          <w:rPrChange w:id="190" w:author="Fay Brauer" w:date="2014-03-28T17:05:00Z">
            <w:rPr>
              <w:ins w:id="191" w:author="Fay Brauer" w:date="2014-03-26T19:45:00Z"/>
              <w:del w:id="192" w:author="doctor" w:date="2014-04-22T20:14:00Z"/>
              <w:rFonts w:ascii="Times New Roman" w:hAnsi="Times New Roman" w:cs="Times New Roman"/>
              <w:b/>
              <w:szCs w:val="24"/>
            </w:rPr>
          </w:rPrChange>
        </w:rPr>
      </w:pPr>
      <w:del w:id="193" w:author="Fay Brauer" w:date="2014-03-26T17:41:00Z">
        <w:r w:rsidRPr="00FE388C" w:rsidDel="00372674">
          <w:rPr>
            <w:rFonts w:ascii="Times New Roman" w:hAnsi="Times New Roman" w:cs="Times New Roman"/>
            <w:szCs w:val="24"/>
          </w:rPr>
          <w:delText xml:space="preserve"> </w:delText>
        </w:r>
      </w:del>
      <w:del w:id="194" w:author="Fay Brauer" w:date="2014-03-26T19:14:00Z">
        <w:r w:rsidR="00152594" w:rsidRPr="00FE388C" w:rsidDel="00D34D1F">
          <w:rPr>
            <w:rFonts w:ascii="Times New Roman" w:hAnsi="Times New Roman" w:cs="Times New Roman"/>
            <w:szCs w:val="24"/>
          </w:rPr>
          <w:delText>illuminat</w:delText>
        </w:r>
      </w:del>
      <w:del w:id="195" w:author="Fay Brauer" w:date="2014-03-26T18:53:00Z">
        <w:r w:rsidR="007C709C" w:rsidRPr="00FE388C" w:rsidDel="007D19E6">
          <w:rPr>
            <w:rFonts w:ascii="Times New Roman" w:hAnsi="Times New Roman" w:cs="Times New Roman"/>
            <w:szCs w:val="24"/>
          </w:rPr>
          <w:delText>ed</w:delText>
        </w:r>
      </w:del>
      <w:del w:id="196" w:author="Fay Brauer" w:date="2014-03-26T19:14:00Z">
        <w:r w:rsidRPr="00FE388C" w:rsidDel="00D34D1F">
          <w:rPr>
            <w:rFonts w:ascii="Times New Roman" w:hAnsi="Times New Roman" w:cs="Times New Roman"/>
            <w:szCs w:val="24"/>
          </w:rPr>
          <w:delText xml:space="preserve"> </w:delText>
        </w:r>
        <w:r w:rsidR="006A296F" w:rsidRPr="00FE388C" w:rsidDel="00D34D1F">
          <w:rPr>
            <w:rFonts w:ascii="Times New Roman" w:hAnsi="Times New Roman" w:cs="Times New Roman"/>
            <w:szCs w:val="24"/>
          </w:rPr>
          <w:delText xml:space="preserve">how modern life </w:delText>
        </w:r>
        <w:r w:rsidR="00BA4A24" w:rsidRPr="00FE388C" w:rsidDel="00D34D1F">
          <w:rPr>
            <w:rFonts w:ascii="Times New Roman" w:hAnsi="Times New Roman" w:cs="Times New Roman"/>
            <w:szCs w:val="24"/>
          </w:rPr>
          <w:delText xml:space="preserve">entailed </w:delText>
        </w:r>
        <w:r w:rsidR="00564B41" w:rsidRPr="00FE388C" w:rsidDel="00D34D1F">
          <w:rPr>
            <w:rFonts w:ascii="Times New Roman" w:hAnsi="Times New Roman" w:cs="Times New Roman"/>
            <w:szCs w:val="24"/>
          </w:rPr>
          <w:delText>reconcil</w:delText>
        </w:r>
        <w:r w:rsidR="00BA4A24" w:rsidRPr="00FE388C" w:rsidDel="00D34D1F">
          <w:rPr>
            <w:rFonts w:ascii="Times New Roman" w:hAnsi="Times New Roman" w:cs="Times New Roman"/>
            <w:szCs w:val="24"/>
          </w:rPr>
          <w:delText>ing</w:delText>
        </w:r>
        <w:r w:rsidR="00090D09" w:rsidRPr="00FE388C" w:rsidDel="00D34D1F">
          <w:rPr>
            <w:rFonts w:ascii="Times New Roman" w:hAnsi="Times New Roman" w:cs="Times New Roman"/>
            <w:szCs w:val="24"/>
          </w:rPr>
          <w:delText xml:space="preserve"> technologies of mass production </w:delText>
        </w:r>
        <w:r w:rsidR="00564B41" w:rsidRPr="00FE388C" w:rsidDel="00D34D1F">
          <w:rPr>
            <w:rFonts w:ascii="Times New Roman" w:hAnsi="Times New Roman" w:cs="Times New Roman"/>
            <w:szCs w:val="24"/>
          </w:rPr>
          <w:delText>with</w:delText>
        </w:r>
        <w:r w:rsidR="00090D09" w:rsidRPr="00FE388C" w:rsidDel="00D34D1F">
          <w:rPr>
            <w:rFonts w:ascii="Times New Roman" w:hAnsi="Times New Roman" w:cs="Times New Roman"/>
            <w:szCs w:val="24"/>
          </w:rPr>
          <w:delText xml:space="preserve"> </w:delText>
        </w:r>
        <w:r w:rsidR="009F2816" w:rsidDel="00D34D1F">
          <w:rPr>
            <w:rFonts w:ascii="Times New Roman" w:hAnsi="Times New Roman" w:cs="Times New Roman"/>
            <w:szCs w:val="24"/>
          </w:rPr>
          <w:delText xml:space="preserve">mass </w:delText>
        </w:r>
        <w:r w:rsidR="00090D09" w:rsidRPr="00FE388C" w:rsidDel="00D34D1F">
          <w:rPr>
            <w:rFonts w:ascii="Times New Roman" w:hAnsi="Times New Roman" w:cs="Times New Roman"/>
            <w:szCs w:val="24"/>
          </w:rPr>
          <w:delText>destruction,</w:delText>
        </w:r>
        <w:r w:rsidR="006A296F" w:rsidRPr="00FE388C" w:rsidDel="00D34D1F">
          <w:rPr>
            <w:rFonts w:ascii="Times New Roman" w:hAnsi="Times New Roman" w:cs="Times New Roman"/>
            <w:szCs w:val="24"/>
          </w:rPr>
          <w:delText xml:space="preserve"> </w:delText>
        </w:r>
        <w:r w:rsidR="00DD23E8" w:rsidRPr="00FE388C" w:rsidDel="00D34D1F">
          <w:rPr>
            <w:rFonts w:ascii="Times New Roman" w:hAnsi="Times New Roman" w:cs="Times New Roman"/>
            <w:szCs w:val="24"/>
          </w:rPr>
          <w:delText xml:space="preserve">the politics of </w:delText>
        </w:r>
        <w:r w:rsidR="00780D43" w:rsidRPr="00FE388C" w:rsidDel="00D34D1F">
          <w:rPr>
            <w:rFonts w:ascii="Times New Roman" w:hAnsi="Times New Roman" w:cs="Times New Roman"/>
            <w:szCs w:val="24"/>
          </w:rPr>
          <w:delText xml:space="preserve">Anarchism </w:delText>
        </w:r>
        <w:r w:rsidR="00564B41" w:rsidRPr="00FE388C" w:rsidDel="00D34D1F">
          <w:rPr>
            <w:rFonts w:ascii="Times New Roman" w:hAnsi="Times New Roman" w:cs="Times New Roman"/>
            <w:szCs w:val="24"/>
          </w:rPr>
          <w:delText>with</w:delText>
        </w:r>
        <w:r w:rsidR="00780D43" w:rsidRPr="00FE388C" w:rsidDel="00D34D1F">
          <w:rPr>
            <w:rFonts w:ascii="Times New Roman" w:hAnsi="Times New Roman" w:cs="Times New Roman"/>
            <w:szCs w:val="24"/>
          </w:rPr>
          <w:delText xml:space="preserve"> Republicanism, </w:delText>
        </w:r>
        <w:r w:rsidR="00BA4A24" w:rsidRPr="00FE388C" w:rsidDel="00D34D1F">
          <w:rPr>
            <w:rFonts w:ascii="Times New Roman" w:hAnsi="Times New Roman" w:cs="Times New Roman"/>
            <w:szCs w:val="24"/>
          </w:rPr>
          <w:delText xml:space="preserve">Communism </w:delText>
        </w:r>
        <w:r w:rsidR="00564B41" w:rsidRPr="00FE388C" w:rsidDel="00D34D1F">
          <w:rPr>
            <w:rFonts w:ascii="Times New Roman" w:hAnsi="Times New Roman" w:cs="Times New Roman"/>
            <w:szCs w:val="24"/>
          </w:rPr>
          <w:delText>with</w:delText>
        </w:r>
        <w:r w:rsidR="00BA4A24" w:rsidRPr="00FE388C" w:rsidDel="00D34D1F">
          <w:rPr>
            <w:rFonts w:ascii="Times New Roman" w:hAnsi="Times New Roman" w:cs="Times New Roman"/>
            <w:szCs w:val="24"/>
          </w:rPr>
          <w:delText xml:space="preserve"> Fascism, </w:delText>
        </w:r>
        <w:r w:rsidR="007C709C" w:rsidRPr="00FE388C" w:rsidDel="00D34D1F">
          <w:rPr>
            <w:rFonts w:ascii="Times New Roman" w:hAnsi="Times New Roman" w:cs="Times New Roman"/>
            <w:szCs w:val="24"/>
          </w:rPr>
          <w:delText xml:space="preserve">Apollonian </w:delText>
        </w:r>
        <w:r w:rsidR="009F2816" w:rsidDel="00D34D1F">
          <w:rPr>
            <w:rFonts w:ascii="Times New Roman" w:hAnsi="Times New Roman" w:cs="Times New Roman"/>
            <w:szCs w:val="24"/>
          </w:rPr>
          <w:delText>with</w:delText>
        </w:r>
        <w:r w:rsidR="007C709C" w:rsidRPr="00FE388C" w:rsidDel="00D34D1F">
          <w:rPr>
            <w:rFonts w:ascii="Times New Roman" w:hAnsi="Times New Roman" w:cs="Times New Roman"/>
            <w:szCs w:val="24"/>
          </w:rPr>
          <w:delText xml:space="preserve"> </w:delText>
        </w:r>
        <w:r w:rsidR="00C57F77" w:rsidRPr="00FE388C" w:rsidDel="00D34D1F">
          <w:rPr>
            <w:rFonts w:ascii="Times New Roman" w:hAnsi="Times New Roman" w:cs="Times New Roman"/>
            <w:szCs w:val="24"/>
          </w:rPr>
          <w:delText>Dio</w:delText>
        </w:r>
        <w:r w:rsidR="00090D09" w:rsidRPr="00FE388C" w:rsidDel="00D34D1F">
          <w:rPr>
            <w:rFonts w:ascii="Times New Roman" w:hAnsi="Times New Roman" w:cs="Times New Roman"/>
            <w:szCs w:val="24"/>
          </w:rPr>
          <w:delText>n</w:delText>
        </w:r>
        <w:r w:rsidR="00C57F77" w:rsidRPr="00FE388C" w:rsidDel="00D34D1F">
          <w:rPr>
            <w:rFonts w:ascii="Times New Roman" w:hAnsi="Times New Roman" w:cs="Times New Roman"/>
            <w:szCs w:val="24"/>
          </w:rPr>
          <w:delText>ysian</w:delText>
        </w:r>
        <w:r w:rsidR="00A023C2" w:rsidRPr="00FE388C" w:rsidDel="00D34D1F">
          <w:rPr>
            <w:rFonts w:ascii="Times New Roman" w:hAnsi="Times New Roman" w:cs="Times New Roman"/>
            <w:szCs w:val="24"/>
          </w:rPr>
          <w:delText xml:space="preserve"> cultures</w:delText>
        </w:r>
        <w:r w:rsidR="00C57F77" w:rsidRPr="00FE388C" w:rsidDel="00D34D1F">
          <w:rPr>
            <w:rFonts w:ascii="Times New Roman" w:hAnsi="Times New Roman" w:cs="Times New Roman"/>
            <w:szCs w:val="24"/>
          </w:rPr>
          <w:delText xml:space="preserve">, </w:delText>
        </w:r>
        <w:r w:rsidR="00DD23E8" w:rsidRPr="00FE388C" w:rsidDel="00D34D1F">
          <w:rPr>
            <w:rFonts w:ascii="Times New Roman" w:hAnsi="Times New Roman" w:cs="Times New Roman"/>
            <w:szCs w:val="24"/>
          </w:rPr>
          <w:delText xml:space="preserve">comedy and tragedy, </w:delText>
        </w:r>
        <w:r w:rsidR="008F0D68" w:rsidRPr="00FE388C" w:rsidDel="00D34D1F">
          <w:rPr>
            <w:rFonts w:ascii="Times New Roman" w:hAnsi="Times New Roman" w:cs="Times New Roman"/>
            <w:szCs w:val="24"/>
          </w:rPr>
          <w:delText xml:space="preserve">sex and death, </w:delText>
        </w:r>
        <w:r w:rsidR="00564B41" w:rsidRPr="00FE388C" w:rsidDel="00D34D1F">
          <w:rPr>
            <w:rFonts w:ascii="Times New Roman" w:hAnsi="Times New Roman" w:cs="Times New Roman"/>
            <w:szCs w:val="24"/>
          </w:rPr>
          <w:delText xml:space="preserve">bestial </w:delText>
        </w:r>
        <w:r w:rsidR="00BF4134" w:rsidRPr="00FE388C" w:rsidDel="00D34D1F">
          <w:rPr>
            <w:rFonts w:ascii="Times New Roman" w:hAnsi="Times New Roman" w:cs="Times New Roman"/>
            <w:szCs w:val="24"/>
          </w:rPr>
          <w:delText>monsters like the minotaur</w:delText>
        </w:r>
        <w:r w:rsidR="00B3364D" w:rsidRPr="00FE388C" w:rsidDel="00D34D1F">
          <w:rPr>
            <w:rFonts w:ascii="Times New Roman" w:hAnsi="Times New Roman" w:cs="Times New Roman"/>
            <w:szCs w:val="24"/>
          </w:rPr>
          <w:delText>om</w:delText>
        </w:r>
        <w:r w:rsidR="00BF4134" w:rsidRPr="00FE388C" w:rsidDel="00D34D1F">
          <w:rPr>
            <w:rFonts w:ascii="Times New Roman" w:hAnsi="Times New Roman" w:cs="Times New Roman"/>
            <w:szCs w:val="24"/>
          </w:rPr>
          <w:delText xml:space="preserve">achy </w:delText>
        </w:r>
        <w:r w:rsidR="00512E0F" w:rsidRPr="00FE388C" w:rsidDel="00D34D1F">
          <w:rPr>
            <w:rFonts w:ascii="Times New Roman" w:hAnsi="Times New Roman" w:cs="Times New Roman"/>
            <w:szCs w:val="24"/>
          </w:rPr>
          <w:delText>and tender l</w:delText>
        </w:r>
        <w:r w:rsidR="009F2816" w:rsidDel="00D34D1F">
          <w:rPr>
            <w:rFonts w:ascii="Times New Roman" w:hAnsi="Times New Roman" w:cs="Times New Roman"/>
            <w:szCs w:val="24"/>
          </w:rPr>
          <w:delText>overs like Marie-Thérèse Walter</w:delText>
        </w:r>
        <w:r w:rsidR="00152594" w:rsidRPr="00FE388C" w:rsidDel="00D34D1F">
          <w:rPr>
            <w:rFonts w:ascii="Times New Roman" w:hAnsi="Times New Roman" w:cs="Times New Roman"/>
            <w:szCs w:val="24"/>
          </w:rPr>
          <w:delText xml:space="preserve">. </w:delText>
        </w:r>
        <w:r w:rsidR="00E57087" w:rsidRPr="00FE388C" w:rsidDel="00D34D1F">
          <w:rPr>
            <w:rFonts w:ascii="Times New Roman" w:hAnsi="Times New Roman" w:cs="Times New Roman"/>
            <w:szCs w:val="24"/>
          </w:rPr>
          <w:delText>Creating forms that seem</w:delText>
        </w:r>
        <w:r w:rsidR="00093EE1" w:rsidRPr="00FE388C" w:rsidDel="00D34D1F">
          <w:rPr>
            <w:rFonts w:ascii="Times New Roman" w:hAnsi="Times New Roman" w:cs="Times New Roman"/>
            <w:szCs w:val="24"/>
          </w:rPr>
          <w:delText xml:space="preserve"> </w:delText>
        </w:r>
        <w:r w:rsidR="00152594" w:rsidRPr="00FE388C" w:rsidDel="00D34D1F">
          <w:rPr>
            <w:rFonts w:ascii="Times New Roman" w:hAnsi="Times New Roman" w:cs="Times New Roman"/>
            <w:szCs w:val="24"/>
          </w:rPr>
          <w:delText>in state</w:delText>
        </w:r>
        <w:r w:rsidR="00564B41" w:rsidRPr="00FE388C" w:rsidDel="00D34D1F">
          <w:rPr>
            <w:rFonts w:ascii="Times New Roman" w:hAnsi="Times New Roman" w:cs="Times New Roman"/>
            <w:szCs w:val="24"/>
          </w:rPr>
          <w:delText>s</w:delText>
        </w:r>
        <w:r w:rsidR="00152594" w:rsidRPr="00FE388C" w:rsidDel="00D34D1F">
          <w:rPr>
            <w:rFonts w:ascii="Times New Roman" w:hAnsi="Times New Roman" w:cs="Times New Roman"/>
            <w:szCs w:val="24"/>
          </w:rPr>
          <w:delText xml:space="preserve"> of constant</w:delText>
        </w:r>
        <w:r w:rsidR="00564B41" w:rsidRPr="00FE388C" w:rsidDel="00D34D1F">
          <w:rPr>
            <w:rFonts w:ascii="Times New Roman" w:hAnsi="Times New Roman" w:cs="Times New Roman"/>
            <w:szCs w:val="24"/>
          </w:rPr>
          <w:delText xml:space="preserve"> metamorphose</w:delText>
        </w:r>
        <w:r w:rsidR="00152594" w:rsidRPr="00FE388C" w:rsidDel="00D34D1F">
          <w:rPr>
            <w:rFonts w:ascii="Times New Roman" w:hAnsi="Times New Roman" w:cs="Times New Roman"/>
            <w:szCs w:val="24"/>
          </w:rPr>
          <w:delText xml:space="preserve">s, Picasso </w:delText>
        </w:r>
        <w:r w:rsidR="00E57087" w:rsidRPr="00FE388C" w:rsidDel="00D34D1F">
          <w:rPr>
            <w:rFonts w:ascii="Times New Roman" w:hAnsi="Times New Roman" w:cs="Times New Roman"/>
            <w:szCs w:val="24"/>
          </w:rPr>
          <w:delText>convey</w:delText>
        </w:r>
        <w:r w:rsidR="009F2816" w:rsidDel="00D34D1F">
          <w:rPr>
            <w:rFonts w:ascii="Times New Roman" w:hAnsi="Times New Roman" w:cs="Times New Roman"/>
            <w:szCs w:val="24"/>
          </w:rPr>
          <w:delText>ed</w:delText>
        </w:r>
        <w:r w:rsidR="00A023C2" w:rsidRPr="00FE388C" w:rsidDel="00D34D1F">
          <w:rPr>
            <w:rFonts w:ascii="Times New Roman" w:hAnsi="Times New Roman" w:cs="Times New Roman"/>
            <w:szCs w:val="24"/>
          </w:rPr>
          <w:delText xml:space="preserve"> how this</w:delText>
        </w:r>
        <w:r w:rsidR="00152594" w:rsidRPr="00FE388C" w:rsidDel="00D34D1F">
          <w:rPr>
            <w:rFonts w:ascii="Times New Roman" w:hAnsi="Times New Roman" w:cs="Times New Roman"/>
            <w:szCs w:val="24"/>
          </w:rPr>
          <w:delText xml:space="preserve"> experience</w:delText>
        </w:r>
        <w:r w:rsidR="00FE19AF" w:rsidRPr="00FE388C" w:rsidDel="00D34D1F">
          <w:rPr>
            <w:rFonts w:ascii="Times New Roman" w:hAnsi="Times New Roman" w:cs="Times New Roman"/>
            <w:szCs w:val="24"/>
          </w:rPr>
          <w:delText xml:space="preserve"> </w:delText>
        </w:r>
        <w:r w:rsidR="00152594" w:rsidRPr="00FE388C" w:rsidDel="00D34D1F">
          <w:rPr>
            <w:rFonts w:ascii="Times New Roman" w:hAnsi="Times New Roman" w:cs="Times New Roman"/>
            <w:szCs w:val="24"/>
          </w:rPr>
          <w:delText xml:space="preserve">of modernity </w:delText>
        </w:r>
        <w:r w:rsidR="00FE19AF" w:rsidRPr="00FE388C" w:rsidDel="00D34D1F">
          <w:rPr>
            <w:rFonts w:ascii="Times New Roman" w:hAnsi="Times New Roman" w:cs="Times New Roman"/>
            <w:szCs w:val="24"/>
          </w:rPr>
          <w:delText xml:space="preserve">was </w:delText>
        </w:r>
        <w:r w:rsidR="00152594" w:rsidRPr="00FE388C" w:rsidDel="00D34D1F">
          <w:rPr>
            <w:rFonts w:ascii="Times New Roman" w:hAnsi="Times New Roman" w:cs="Times New Roman"/>
            <w:szCs w:val="24"/>
          </w:rPr>
          <w:delText>fraught with</w:delText>
        </w:r>
        <w:r w:rsidR="00FE19AF" w:rsidRPr="00FE388C" w:rsidDel="00D34D1F">
          <w:rPr>
            <w:rFonts w:ascii="Times New Roman" w:hAnsi="Times New Roman" w:cs="Times New Roman"/>
            <w:szCs w:val="24"/>
          </w:rPr>
          <w:delText xml:space="preserve"> </w:delText>
        </w:r>
        <w:r w:rsidR="00152594" w:rsidRPr="00FE388C" w:rsidDel="00D34D1F">
          <w:rPr>
            <w:rFonts w:ascii="Times New Roman" w:hAnsi="Times New Roman" w:cs="Times New Roman"/>
            <w:szCs w:val="24"/>
          </w:rPr>
          <w:delText>feeling</w:delText>
        </w:r>
        <w:r w:rsidR="00093EE1" w:rsidRPr="00FE388C" w:rsidDel="00D34D1F">
          <w:rPr>
            <w:rFonts w:ascii="Times New Roman" w:hAnsi="Times New Roman" w:cs="Times New Roman"/>
            <w:szCs w:val="24"/>
          </w:rPr>
          <w:delText>s</w:delText>
        </w:r>
        <w:r w:rsidR="00FE19AF" w:rsidRPr="00FE388C" w:rsidDel="00D34D1F">
          <w:rPr>
            <w:rFonts w:ascii="Times New Roman" w:hAnsi="Times New Roman" w:cs="Times New Roman"/>
            <w:szCs w:val="24"/>
          </w:rPr>
          <w:delText xml:space="preserve"> of vertigo</w:delText>
        </w:r>
        <w:r w:rsidR="00E57087" w:rsidRPr="00FE388C" w:rsidDel="00D34D1F">
          <w:rPr>
            <w:rFonts w:ascii="Times New Roman" w:hAnsi="Times New Roman" w:cs="Times New Roman"/>
            <w:szCs w:val="24"/>
          </w:rPr>
          <w:delText xml:space="preserve"> a</w:delText>
        </w:r>
        <w:r w:rsidR="00A023C2" w:rsidRPr="00FE388C" w:rsidDel="00D34D1F">
          <w:rPr>
            <w:rFonts w:ascii="Times New Roman" w:hAnsi="Times New Roman" w:cs="Times New Roman"/>
            <w:szCs w:val="24"/>
          </w:rPr>
          <w:delText>nd</w:delText>
        </w:r>
        <w:r w:rsidR="00E57087" w:rsidRPr="00FE388C" w:rsidDel="00D34D1F">
          <w:rPr>
            <w:rFonts w:ascii="Times New Roman" w:hAnsi="Times New Roman" w:cs="Times New Roman"/>
            <w:szCs w:val="24"/>
          </w:rPr>
          <w:delText xml:space="preserve"> the loss of s</w:delText>
        </w:r>
        <w:r w:rsidR="00564B41" w:rsidRPr="00FE388C" w:rsidDel="00D34D1F">
          <w:rPr>
            <w:rFonts w:ascii="Times New Roman" w:hAnsi="Times New Roman" w:cs="Times New Roman"/>
            <w:szCs w:val="24"/>
          </w:rPr>
          <w:delText>ecur</w:delText>
        </w:r>
        <w:r w:rsidR="00E57087" w:rsidRPr="00FE388C" w:rsidDel="00D34D1F">
          <w:rPr>
            <w:rFonts w:ascii="Times New Roman" w:hAnsi="Times New Roman" w:cs="Times New Roman"/>
            <w:szCs w:val="24"/>
          </w:rPr>
          <w:delText>ity</w:delText>
        </w:r>
        <w:r w:rsidR="00FE19AF" w:rsidRPr="00FE388C" w:rsidDel="00D34D1F">
          <w:rPr>
            <w:rFonts w:ascii="Times New Roman" w:hAnsi="Times New Roman" w:cs="Times New Roman"/>
            <w:szCs w:val="24"/>
          </w:rPr>
          <w:delText xml:space="preserve"> </w:delText>
        </w:r>
        <w:r w:rsidR="00D2067E" w:rsidRPr="00FE388C" w:rsidDel="00D34D1F">
          <w:rPr>
            <w:rFonts w:ascii="Times New Roman" w:hAnsi="Times New Roman" w:cs="Times New Roman"/>
            <w:szCs w:val="24"/>
          </w:rPr>
          <w:delText>in</w:delText>
        </w:r>
        <w:r w:rsidR="00BA4A24" w:rsidRPr="00FE388C" w:rsidDel="00D34D1F">
          <w:rPr>
            <w:rFonts w:ascii="Times New Roman" w:hAnsi="Times New Roman" w:cs="Times New Roman"/>
            <w:szCs w:val="24"/>
          </w:rPr>
          <w:delText xml:space="preserve"> </w:delText>
        </w:r>
        <w:r w:rsidR="00093EE1" w:rsidRPr="00FE388C" w:rsidDel="00D34D1F">
          <w:rPr>
            <w:rFonts w:ascii="Times New Roman" w:hAnsi="Times New Roman" w:cs="Times New Roman"/>
            <w:szCs w:val="24"/>
          </w:rPr>
          <w:delText>a</w:delText>
        </w:r>
        <w:r w:rsidR="00BA4A24" w:rsidRPr="00FE388C" w:rsidDel="00D34D1F">
          <w:rPr>
            <w:rFonts w:ascii="Times New Roman" w:hAnsi="Times New Roman" w:cs="Times New Roman"/>
            <w:szCs w:val="24"/>
          </w:rPr>
          <w:delText xml:space="preserve"> world </w:delText>
        </w:r>
        <w:r w:rsidR="00FE19AF" w:rsidRPr="00FE388C" w:rsidDel="00D34D1F">
          <w:rPr>
            <w:rFonts w:ascii="Times New Roman" w:hAnsi="Times New Roman" w:cs="Times New Roman"/>
            <w:szCs w:val="24"/>
          </w:rPr>
          <w:delText>spinning</w:delText>
        </w:r>
        <w:r w:rsidR="00BA4A24" w:rsidRPr="00FE388C" w:rsidDel="00D34D1F">
          <w:rPr>
            <w:rFonts w:ascii="Times New Roman" w:hAnsi="Times New Roman" w:cs="Times New Roman"/>
            <w:szCs w:val="24"/>
          </w:rPr>
          <w:delText xml:space="preserve"> out of control</w:delText>
        </w:r>
        <w:r w:rsidR="00152594" w:rsidRPr="00FE388C" w:rsidDel="00D34D1F">
          <w:rPr>
            <w:rFonts w:ascii="Times New Roman" w:hAnsi="Times New Roman" w:cs="Times New Roman"/>
            <w:szCs w:val="24"/>
          </w:rPr>
          <w:delText>.</w:delText>
        </w:r>
      </w:del>
    </w:p>
    <w:p w:rsidR="00BE0C41" w:rsidDel="00E97F29" w:rsidRDefault="00BE0C41" w:rsidP="004B5FB0">
      <w:pPr>
        <w:jc w:val="both"/>
        <w:rPr>
          <w:ins w:id="197" w:author="Fay Brauer" w:date="2014-03-26T19:45:00Z"/>
          <w:del w:id="198" w:author="doctor" w:date="2014-04-22T20:14:00Z"/>
          <w:rFonts w:ascii="Times New Roman" w:hAnsi="Times New Roman" w:cs="Times New Roman"/>
          <w:b/>
          <w:szCs w:val="24"/>
        </w:rPr>
      </w:pPr>
    </w:p>
    <w:p w:rsidR="00E97F29" w:rsidRPr="00FE388C" w:rsidRDefault="00E97F29" w:rsidP="00E97F29">
      <w:pPr>
        <w:jc w:val="both"/>
        <w:rPr>
          <w:ins w:id="199" w:author="doctor" w:date="2014-04-22T20:14:00Z"/>
          <w:rFonts w:ascii="Times New Roman" w:hAnsi="Times New Roman" w:cs="Times New Roman"/>
          <w:b/>
          <w:szCs w:val="24"/>
        </w:rPr>
      </w:pPr>
    </w:p>
    <w:p w:rsidR="004B5FB0" w:rsidRPr="00FE388C" w:rsidDel="00E97F29" w:rsidRDefault="00E97F29" w:rsidP="00E97F29">
      <w:pPr>
        <w:jc w:val="both"/>
        <w:rPr>
          <w:ins w:id="200" w:author="Fay Brauer" w:date="2014-03-26T19:03:00Z"/>
          <w:del w:id="201" w:author="doctor" w:date="2014-04-22T20:14:00Z"/>
          <w:rFonts w:ascii="Times New Roman" w:hAnsi="Times New Roman" w:cs="Times New Roman"/>
          <w:b/>
          <w:szCs w:val="24"/>
        </w:rPr>
        <w:pPrChange w:id="202" w:author="doctor" w:date="2014-04-22T20:14:00Z">
          <w:pPr>
            <w:jc w:val="both"/>
          </w:pPr>
        </w:pPrChange>
      </w:pPr>
      <w:ins w:id="203" w:author="doctor" w:date="2014-04-22T20:14:00Z">
        <w:r>
          <w:rPr>
            <w:rStyle w:val="CommentReference"/>
            <w:vanish/>
          </w:rPr>
          <w:commentReference w:id="204"/>
        </w:r>
      </w:ins>
      <w:ins w:id="205" w:author="Fay Brauer" w:date="2014-03-26T19:03:00Z">
        <w:del w:id="206" w:author="doctor" w:date="2014-04-22T20:14:00Z">
          <w:r w:rsidR="004B5FB0" w:rsidRPr="00FE388C" w:rsidDel="00E97F29">
            <w:rPr>
              <w:rFonts w:ascii="Times New Roman" w:hAnsi="Times New Roman" w:cs="Times New Roman"/>
              <w:b/>
              <w:szCs w:val="24"/>
            </w:rPr>
            <w:delText>Picasso</w:delText>
          </w:r>
          <w:r w:rsidR="004B5FB0" w:rsidDel="00E97F29">
            <w:rPr>
              <w:rFonts w:ascii="Times New Roman" w:hAnsi="Times New Roman" w:cs="Times New Roman"/>
              <w:b/>
              <w:szCs w:val="24"/>
            </w:rPr>
            <w:delText xml:space="preserve">, </w:delText>
          </w:r>
          <w:r w:rsidR="004B5FB0" w:rsidRPr="00FE388C" w:rsidDel="00E97F29">
            <w:rPr>
              <w:rFonts w:ascii="Times New Roman" w:hAnsi="Times New Roman" w:cs="Times New Roman"/>
              <w:b/>
              <w:szCs w:val="24"/>
            </w:rPr>
            <w:delText>Pablo</w:delText>
          </w:r>
          <w:r w:rsidR="004B5FB0" w:rsidDel="00E97F29">
            <w:rPr>
              <w:rFonts w:ascii="Times New Roman" w:hAnsi="Times New Roman" w:cs="Times New Roman"/>
              <w:b/>
              <w:szCs w:val="24"/>
            </w:rPr>
            <w:delText xml:space="preserve"> (1881-1973)</w:delText>
          </w:r>
        </w:del>
      </w:ins>
    </w:p>
    <w:p w:rsidR="004B5FB0" w:rsidRPr="00FE388C" w:rsidRDefault="004B5FB0" w:rsidP="00E97F29">
      <w:pPr>
        <w:jc w:val="both"/>
        <w:rPr>
          <w:ins w:id="207" w:author="Fay Brauer" w:date="2014-03-26T19:03:00Z"/>
          <w:rFonts w:ascii="Times New Roman" w:hAnsi="Times New Roman" w:cs="Times New Roman"/>
          <w:szCs w:val="24"/>
        </w:rPr>
        <w:pPrChange w:id="208" w:author="doctor" w:date="2014-04-22T20:14:00Z">
          <w:pPr>
            <w:jc w:val="both"/>
          </w:pPr>
        </w:pPrChange>
      </w:pPr>
      <w:ins w:id="209" w:author="Fay Brauer" w:date="2014-03-26T19:03:00Z">
        <w:del w:id="210" w:author="doctor" w:date="2014-04-22T20:14:00Z">
          <w:r w:rsidDel="00E97F29">
            <w:rPr>
              <w:rStyle w:val="CommentReference"/>
              <w:vanish/>
            </w:rPr>
            <w:commentReference w:id="211"/>
          </w:r>
        </w:del>
      </w:ins>
    </w:p>
    <w:p w:rsidR="004B5FB0" w:rsidRDefault="004B5FB0" w:rsidP="00E97F29">
      <w:pPr>
        <w:rPr>
          <w:ins w:id="212" w:author="Fay Brauer" w:date="2014-03-26T19:03:00Z"/>
          <w:rFonts w:ascii="Times New Roman" w:hAnsi="Times New Roman" w:cs="Times New Roman"/>
          <w:szCs w:val="24"/>
        </w:rPr>
        <w:pPrChange w:id="213" w:author="doctor" w:date="2014-04-22T20:14:00Z">
          <w:pPr>
            <w:jc w:val="both"/>
          </w:pPr>
        </w:pPrChange>
      </w:pPr>
      <w:ins w:id="214" w:author="Fay Brauer" w:date="2014-03-26T19:03:00Z">
        <w:r w:rsidRPr="00FE388C">
          <w:rPr>
            <w:rFonts w:ascii="Times New Roman" w:hAnsi="Times New Roman" w:cs="Times New Roman"/>
            <w:szCs w:val="24"/>
          </w:rPr>
          <w:t xml:space="preserve">"What do think an artist is?" asked </w:t>
        </w:r>
        <w:r>
          <w:rPr>
            <w:rFonts w:ascii="Times New Roman" w:hAnsi="Times New Roman" w:cs="Times New Roman"/>
            <w:szCs w:val="24"/>
          </w:rPr>
          <w:t xml:space="preserve">Pablo </w:t>
        </w:r>
        <w:r w:rsidRPr="00FE388C">
          <w:rPr>
            <w:rFonts w:ascii="Times New Roman" w:hAnsi="Times New Roman" w:cs="Times New Roman"/>
            <w:szCs w:val="24"/>
          </w:rPr>
          <w:t xml:space="preserve">Picasso in Nazi occupied Paris. </w:t>
        </w:r>
      </w:ins>
    </w:p>
    <w:p w:rsidR="004B5FB0" w:rsidRPr="00FE388C" w:rsidRDefault="004B5FB0" w:rsidP="004B5FB0">
      <w:pPr>
        <w:jc w:val="both"/>
        <w:rPr>
          <w:ins w:id="215" w:author="Fay Brauer" w:date="2014-03-26T19:03:00Z"/>
          <w:rFonts w:ascii="Times New Roman" w:hAnsi="Times New Roman" w:cs="Times New Roman"/>
          <w:szCs w:val="24"/>
        </w:rPr>
      </w:pPr>
    </w:p>
    <w:p w:rsidR="004B5FB0" w:rsidRDefault="004B5FB0" w:rsidP="004B5FB0">
      <w:pPr>
        <w:jc w:val="both"/>
        <w:rPr>
          <w:ins w:id="216" w:author="Fay Brauer" w:date="2014-03-26T19:29:00Z"/>
          <w:rFonts w:ascii="Times New Roman" w:hAnsi="Times New Roman" w:cs="Times New Roman"/>
          <w:szCs w:val="24"/>
        </w:rPr>
      </w:pPr>
      <w:ins w:id="217" w:author="Fay Brauer" w:date="2014-03-26T19:03:00Z">
        <w:r w:rsidRPr="00FE388C">
          <w:rPr>
            <w:rFonts w:ascii="Times New Roman" w:hAnsi="Times New Roman" w:cs="Times New Roman"/>
            <w:szCs w:val="24"/>
          </w:rPr>
          <w:tab/>
          <w:t xml:space="preserve">An imbecile who has nothing but eyes if he is a painter ...? Quite the contrary, he is </w:t>
        </w:r>
        <w:r w:rsidRPr="00FE388C">
          <w:rPr>
            <w:rFonts w:ascii="Times New Roman" w:hAnsi="Times New Roman" w:cs="Times New Roman"/>
            <w:szCs w:val="24"/>
          </w:rPr>
          <w:tab/>
          <w:t xml:space="preserve">at the same time a political being, constantly aware of what goes on in the world, </w:t>
        </w:r>
        <w:r w:rsidRPr="00FE388C">
          <w:rPr>
            <w:rFonts w:ascii="Times New Roman" w:hAnsi="Times New Roman" w:cs="Times New Roman"/>
            <w:szCs w:val="24"/>
          </w:rPr>
          <w:tab/>
          <w:t xml:space="preserve">whether it be harrowing, bitter, or sweet, and he cannot help being shaped by it. ... </w:t>
        </w:r>
        <w:r w:rsidRPr="00FE388C">
          <w:rPr>
            <w:rFonts w:ascii="Times New Roman" w:hAnsi="Times New Roman" w:cs="Times New Roman"/>
            <w:szCs w:val="24"/>
          </w:rPr>
          <w:tab/>
          <w:t xml:space="preserve">painting is not interior decoration. It is an instrument of war for attack and defense </w:t>
        </w:r>
        <w:r w:rsidRPr="00FE388C">
          <w:rPr>
            <w:rFonts w:ascii="Times New Roman" w:hAnsi="Times New Roman" w:cs="Times New Roman"/>
            <w:szCs w:val="24"/>
          </w:rPr>
          <w:tab/>
          <w:t xml:space="preserve">against the enemy. </w:t>
        </w:r>
      </w:ins>
    </w:p>
    <w:p w:rsidR="00724C54" w:rsidRDefault="00724C54" w:rsidP="004B5FB0">
      <w:pPr>
        <w:jc w:val="both"/>
        <w:rPr>
          <w:ins w:id="218" w:author="Fay Brauer" w:date="2014-03-26T19:29:00Z"/>
          <w:rFonts w:ascii="Times New Roman" w:hAnsi="Times New Roman" w:cs="Times New Roman"/>
          <w:szCs w:val="24"/>
        </w:rPr>
      </w:pPr>
    </w:p>
    <w:p w:rsidR="00724C54" w:rsidRDefault="00724C54" w:rsidP="004B5FB0">
      <w:pPr>
        <w:jc w:val="both"/>
        <w:rPr>
          <w:ins w:id="219" w:author="Fay Brauer" w:date="2014-03-26T19:03:00Z"/>
          <w:rFonts w:ascii="Times New Roman" w:hAnsi="Times New Roman" w:cs="Times New Roman"/>
          <w:szCs w:val="24"/>
        </w:rPr>
      </w:pPr>
      <w:ins w:id="220" w:author="Fay Brauer" w:date="2014-03-26T19:29:00Z">
        <w:r>
          <w:rPr>
            <w:rFonts w:ascii="Times New Roman" w:hAnsi="Times New Roman" w:cs="Times New Roman"/>
            <w:szCs w:val="24"/>
          </w:rPr>
          <w:t xml:space="preserve">Through his Modernism, Picasso </w:t>
        </w:r>
        <w:r w:rsidRPr="00FE388C">
          <w:rPr>
            <w:rFonts w:ascii="Times New Roman" w:hAnsi="Times New Roman" w:cs="Times New Roman"/>
            <w:szCs w:val="24"/>
          </w:rPr>
          <w:t>illuminat</w:t>
        </w:r>
        <w:r>
          <w:rPr>
            <w:rFonts w:ascii="Times New Roman" w:hAnsi="Times New Roman" w:cs="Times New Roman"/>
            <w:szCs w:val="24"/>
          </w:rPr>
          <w:t>ed</w:t>
        </w:r>
        <w:r w:rsidRPr="00FE388C">
          <w:rPr>
            <w:rFonts w:ascii="Times New Roman" w:hAnsi="Times New Roman" w:cs="Times New Roman"/>
            <w:szCs w:val="24"/>
          </w:rPr>
          <w:t xml:space="preserve"> how modern life entailed reconciling technologies of mass production with </w:t>
        </w:r>
        <w:r>
          <w:rPr>
            <w:rFonts w:ascii="Times New Roman" w:hAnsi="Times New Roman" w:cs="Times New Roman"/>
            <w:szCs w:val="24"/>
          </w:rPr>
          <w:t xml:space="preserve">mass </w:t>
        </w:r>
        <w:r w:rsidRPr="00FE388C">
          <w:rPr>
            <w:rFonts w:ascii="Times New Roman" w:hAnsi="Times New Roman" w:cs="Times New Roman"/>
            <w:szCs w:val="24"/>
          </w:rPr>
          <w:t xml:space="preserve">destruction, the politics of Anarchism with Republicanism, Communism with Fascism, Apollonian </w:t>
        </w:r>
        <w:r>
          <w:rPr>
            <w:rFonts w:ascii="Times New Roman" w:hAnsi="Times New Roman" w:cs="Times New Roman"/>
            <w:szCs w:val="24"/>
          </w:rPr>
          <w:t>with</w:t>
        </w:r>
        <w:r w:rsidRPr="00FE388C">
          <w:rPr>
            <w:rFonts w:ascii="Times New Roman" w:hAnsi="Times New Roman" w:cs="Times New Roman"/>
            <w:szCs w:val="24"/>
          </w:rPr>
          <w:t xml:space="preserve"> Dionysian cultures, comedy and tragedy, sex and death, bestial monsters like the minotauromachy and tender l</w:t>
        </w:r>
        <w:r>
          <w:rPr>
            <w:rFonts w:ascii="Times New Roman" w:hAnsi="Times New Roman" w:cs="Times New Roman"/>
            <w:szCs w:val="24"/>
          </w:rPr>
          <w:t>overs like Marie-Thérèse Walter</w:t>
        </w:r>
        <w:r w:rsidRPr="00FE388C">
          <w:rPr>
            <w:rFonts w:ascii="Times New Roman" w:hAnsi="Times New Roman" w:cs="Times New Roman"/>
            <w:szCs w:val="24"/>
          </w:rPr>
          <w:t>. Creating forms that seem in states of constant metamorphoses, Picasso convey</w:t>
        </w:r>
        <w:r>
          <w:rPr>
            <w:rFonts w:ascii="Times New Roman" w:hAnsi="Times New Roman" w:cs="Times New Roman"/>
            <w:szCs w:val="24"/>
          </w:rPr>
          <w:t>ed</w:t>
        </w:r>
        <w:r w:rsidRPr="00FE388C">
          <w:rPr>
            <w:rFonts w:ascii="Times New Roman" w:hAnsi="Times New Roman" w:cs="Times New Roman"/>
            <w:szCs w:val="24"/>
          </w:rPr>
          <w:t xml:space="preserve"> how th</w:t>
        </w:r>
        <w:r>
          <w:rPr>
            <w:rFonts w:ascii="Times New Roman" w:hAnsi="Times New Roman" w:cs="Times New Roman"/>
            <w:szCs w:val="24"/>
          </w:rPr>
          <w:t>e</w:t>
        </w:r>
        <w:r w:rsidRPr="00FE388C">
          <w:rPr>
            <w:rFonts w:ascii="Times New Roman" w:hAnsi="Times New Roman" w:cs="Times New Roman"/>
            <w:szCs w:val="24"/>
          </w:rPr>
          <w:t xml:space="preserve"> experience of modernity was</w:t>
        </w:r>
        <w:r>
          <w:rPr>
            <w:rFonts w:ascii="Times New Roman" w:hAnsi="Times New Roman" w:cs="Times New Roman"/>
            <w:szCs w:val="24"/>
          </w:rPr>
          <w:t xml:space="preserve"> perpetually</w:t>
        </w:r>
        <w:r w:rsidRPr="00FE388C">
          <w:rPr>
            <w:rFonts w:ascii="Times New Roman" w:hAnsi="Times New Roman" w:cs="Times New Roman"/>
            <w:szCs w:val="24"/>
          </w:rPr>
          <w:t xml:space="preserve"> fraught with feelings of vertigo and the loss of security in a world spinning out of control.</w:t>
        </w:r>
      </w:ins>
    </w:p>
    <w:p w:rsidR="00512E0F" w:rsidRPr="007D19E6" w:rsidDel="00724C54" w:rsidRDefault="00127490" w:rsidP="0038152D">
      <w:pPr>
        <w:jc w:val="both"/>
        <w:rPr>
          <w:ins w:id="221" w:author="Danielle Child" w:date="2014-03-25T12:33:00Z"/>
          <w:del w:id="222" w:author="Fay Brauer" w:date="2014-03-26T19:30:00Z"/>
          <w:rFonts w:ascii="Times New Roman" w:hAnsi="Times New Roman" w:cs="Times New Roman"/>
          <w:szCs w:val="24"/>
        </w:rPr>
      </w:pPr>
      <w:r w:rsidRPr="00FE388C">
        <w:rPr>
          <w:rFonts w:ascii="Times New Roman" w:hAnsi="Times New Roman" w:cs="Times New Roman"/>
          <w:szCs w:val="24"/>
        </w:rPr>
        <w:t xml:space="preserve"> </w:t>
      </w:r>
    </w:p>
    <w:p w:rsidR="00574530" w:rsidRPr="00FE388C" w:rsidRDefault="00574530" w:rsidP="0038152D">
      <w:pPr>
        <w:jc w:val="both"/>
        <w:rPr>
          <w:rFonts w:ascii="Times New Roman" w:hAnsi="Times New Roman" w:cs="Times New Roman"/>
          <w:szCs w:val="24"/>
        </w:rPr>
      </w:pPr>
    </w:p>
    <w:p w:rsidR="00562DBC" w:rsidRDefault="00D2067E" w:rsidP="0038152D">
      <w:pPr>
        <w:jc w:val="both"/>
        <w:rPr>
          <w:ins w:id="223" w:author="Danielle Child" w:date="2014-03-25T12:34:00Z"/>
          <w:rFonts w:ascii="Times New Roman" w:hAnsi="Times New Roman" w:cs="Times New Roman"/>
          <w:b/>
          <w:szCs w:val="24"/>
        </w:rPr>
      </w:pPr>
      <w:commentRangeStart w:id="224"/>
      <w:r w:rsidRPr="00FE388C">
        <w:rPr>
          <w:rFonts w:ascii="Times New Roman" w:hAnsi="Times New Roman" w:cs="Times New Roman"/>
          <w:b/>
          <w:szCs w:val="24"/>
        </w:rPr>
        <w:t>Anarchism, Calalan Nationalism</w:t>
      </w:r>
      <w:r w:rsidR="008F0D68" w:rsidRPr="00FE388C">
        <w:rPr>
          <w:rFonts w:ascii="Times New Roman" w:hAnsi="Times New Roman" w:cs="Times New Roman"/>
          <w:b/>
          <w:szCs w:val="24"/>
        </w:rPr>
        <w:t xml:space="preserve"> and the </w:t>
      </w:r>
      <w:r w:rsidR="00562DBC" w:rsidRPr="00FE388C">
        <w:rPr>
          <w:rFonts w:ascii="Times New Roman" w:hAnsi="Times New Roman" w:cs="Times New Roman"/>
          <w:b/>
          <w:szCs w:val="24"/>
        </w:rPr>
        <w:t>Blue Period</w:t>
      </w:r>
      <w:r w:rsidR="00280384" w:rsidRPr="00FE388C">
        <w:rPr>
          <w:rFonts w:ascii="Times New Roman" w:hAnsi="Times New Roman" w:cs="Times New Roman"/>
          <w:b/>
          <w:szCs w:val="24"/>
        </w:rPr>
        <w:tab/>
      </w:r>
      <w:commentRangeEnd w:id="224"/>
      <w:ins w:id="225" w:author="Danielle Child" w:date="2014-03-25T13:29:00Z">
        <w:r w:rsidR="00F25F36">
          <w:rPr>
            <w:rStyle w:val="CommentReference"/>
            <w:vanish/>
          </w:rPr>
          <w:commentReference w:id="224"/>
        </w:r>
      </w:ins>
    </w:p>
    <w:p w:rsidR="00574530" w:rsidRPr="00FE388C" w:rsidDel="000631CC" w:rsidRDefault="00574530" w:rsidP="0038152D">
      <w:pPr>
        <w:numPr>
          <w:ins w:id="226" w:author="Danielle Child" w:date="2014-03-25T12:34:00Z"/>
        </w:numPr>
        <w:jc w:val="both"/>
        <w:rPr>
          <w:del w:id="227" w:author="Fay Brauer" w:date="2014-03-26T17:05:00Z"/>
          <w:rFonts w:ascii="Times New Roman" w:hAnsi="Times New Roman" w:cs="Times New Roman"/>
          <w:b/>
          <w:szCs w:val="24"/>
        </w:rPr>
      </w:pPr>
    </w:p>
    <w:p w:rsidR="00C424C2" w:rsidRDefault="00372893" w:rsidP="0038152D">
      <w:pPr>
        <w:jc w:val="both"/>
        <w:rPr>
          <w:ins w:id="228" w:author="Fay Brauer" w:date="2014-03-26T16:03:00Z"/>
          <w:rFonts w:ascii="Times New Roman" w:hAnsi="Times New Roman" w:cs="Times New Roman"/>
          <w:szCs w:val="24"/>
        </w:rPr>
      </w:pPr>
      <w:r w:rsidRPr="00FE388C">
        <w:rPr>
          <w:rFonts w:ascii="Times New Roman" w:hAnsi="Times New Roman" w:cs="Times New Roman"/>
          <w:szCs w:val="24"/>
        </w:rPr>
        <w:t xml:space="preserve">Catalan nationalism was </w:t>
      </w:r>
      <w:r w:rsidR="006B6CE4" w:rsidRPr="00FE388C">
        <w:rPr>
          <w:rFonts w:ascii="Times New Roman" w:hAnsi="Times New Roman" w:cs="Times New Roman"/>
          <w:szCs w:val="24"/>
        </w:rPr>
        <w:t>at</w:t>
      </w:r>
      <w:r w:rsidRPr="00FE388C">
        <w:rPr>
          <w:rFonts w:ascii="Times New Roman" w:hAnsi="Times New Roman" w:cs="Times New Roman"/>
          <w:szCs w:val="24"/>
        </w:rPr>
        <w:t xml:space="preserve"> its peak when </w:t>
      </w:r>
      <w:del w:id="229" w:author="Fay Brauer" w:date="2014-03-26T15:44:00Z">
        <w:r w:rsidRPr="00FE388C" w:rsidDel="00A927D2">
          <w:rPr>
            <w:rFonts w:ascii="Times New Roman" w:hAnsi="Times New Roman" w:cs="Times New Roman"/>
            <w:szCs w:val="24"/>
          </w:rPr>
          <w:delText>thirteen</w:delText>
        </w:r>
      </w:del>
      <w:ins w:id="230" w:author="Fay Brauer" w:date="2014-03-26T15:44:00Z">
        <w:r w:rsidR="00A927D2">
          <w:rPr>
            <w:rFonts w:ascii="Times New Roman" w:hAnsi="Times New Roman" w:cs="Times New Roman"/>
            <w:szCs w:val="24"/>
          </w:rPr>
          <w:t>four</w:t>
        </w:r>
        <w:r w:rsidR="00A927D2" w:rsidRPr="00FE388C">
          <w:rPr>
            <w:rFonts w:ascii="Times New Roman" w:hAnsi="Times New Roman" w:cs="Times New Roman"/>
            <w:szCs w:val="24"/>
          </w:rPr>
          <w:t>teen</w:t>
        </w:r>
      </w:ins>
      <w:r w:rsidRPr="00FE388C">
        <w:rPr>
          <w:rFonts w:ascii="Times New Roman" w:hAnsi="Times New Roman" w:cs="Times New Roman"/>
          <w:szCs w:val="24"/>
        </w:rPr>
        <w:t xml:space="preserve">-year old Picasso moved with his family to </w:t>
      </w:r>
      <w:r w:rsidR="009F1751">
        <w:rPr>
          <w:rFonts w:ascii="Times New Roman" w:hAnsi="Times New Roman" w:cs="Times New Roman"/>
          <w:szCs w:val="24"/>
        </w:rPr>
        <w:t>the</w:t>
      </w:r>
      <w:r w:rsidR="006B6CE4" w:rsidRPr="00FE388C">
        <w:rPr>
          <w:rFonts w:ascii="Times New Roman" w:hAnsi="Times New Roman" w:cs="Times New Roman"/>
          <w:szCs w:val="24"/>
        </w:rPr>
        <w:t xml:space="preserve"> capital of the ancient province of Catalonia</w:t>
      </w:r>
      <w:ins w:id="231" w:author="Fay Brauer" w:date="2014-03-26T15:43:00Z">
        <w:r w:rsidR="00A927D2">
          <w:rPr>
            <w:rFonts w:ascii="Times New Roman" w:hAnsi="Times New Roman" w:cs="Times New Roman"/>
            <w:szCs w:val="24"/>
          </w:rPr>
          <w:t xml:space="preserve"> in 1895</w:t>
        </w:r>
      </w:ins>
      <w:r w:rsidR="006B6CE4" w:rsidRPr="00FE388C">
        <w:rPr>
          <w:rFonts w:ascii="Times New Roman" w:hAnsi="Times New Roman" w:cs="Times New Roman"/>
          <w:szCs w:val="24"/>
        </w:rPr>
        <w:t>.</w:t>
      </w:r>
      <w:r w:rsidR="000B610A" w:rsidRPr="00FE388C">
        <w:rPr>
          <w:rFonts w:ascii="Times New Roman" w:hAnsi="Times New Roman" w:cs="Times New Roman"/>
          <w:szCs w:val="24"/>
        </w:rPr>
        <w:t xml:space="preserve"> </w:t>
      </w:r>
      <w:ins w:id="232" w:author="Fay Brauer" w:date="2014-03-26T15:50:00Z">
        <w:r w:rsidR="00A927D2">
          <w:rPr>
            <w:rFonts w:ascii="Times New Roman" w:hAnsi="Times New Roman" w:cs="Times New Roman"/>
          </w:rPr>
          <w:t xml:space="preserve">Initially trained by his father, the painter and art teacher, Don José Ruiz y Blasco, at sixteen Picasso was enrolled at the Fernando Academy of Fine Art in Madrid but spent more time at The Prado </w:t>
        </w:r>
      </w:ins>
      <w:ins w:id="233" w:author="Fay Brauer" w:date="2014-03-26T15:51:00Z">
        <w:r w:rsidR="00A927D2">
          <w:rPr>
            <w:rFonts w:ascii="Times New Roman" w:hAnsi="Times New Roman" w:cs="Times New Roman"/>
          </w:rPr>
          <w:t>studying</w:t>
        </w:r>
      </w:ins>
      <w:ins w:id="234" w:author="Fay Brauer" w:date="2014-03-26T10:09:00Z">
        <w:r w:rsidR="00D93F4D">
          <w:rPr>
            <w:rFonts w:ascii="Times New Roman" w:hAnsi="Times New Roman" w:cs="Times New Roman"/>
            <w:szCs w:val="24"/>
          </w:rPr>
          <w:t xml:space="preserve"> Goya</w:t>
        </w:r>
      </w:ins>
      <w:ins w:id="235" w:author="Fay Brauer" w:date="2014-03-26T15:51:00Z">
        <w:r w:rsidR="00A927D2">
          <w:rPr>
            <w:rFonts w:ascii="Times New Roman" w:hAnsi="Times New Roman" w:cs="Times New Roman"/>
            <w:szCs w:val="24"/>
          </w:rPr>
          <w:t xml:space="preserve"> before</w:t>
        </w:r>
      </w:ins>
      <w:ins w:id="236" w:author="Fay Brauer" w:date="2014-03-26T10:09:00Z">
        <w:r w:rsidR="00A927D2">
          <w:rPr>
            <w:rFonts w:ascii="Times New Roman" w:hAnsi="Times New Roman" w:cs="Times New Roman"/>
            <w:szCs w:val="24"/>
          </w:rPr>
          <w:t xml:space="preserve"> returning</w:t>
        </w:r>
        <w:r w:rsidR="00D93F4D">
          <w:rPr>
            <w:rFonts w:ascii="Times New Roman" w:hAnsi="Times New Roman" w:cs="Times New Roman"/>
            <w:szCs w:val="24"/>
          </w:rPr>
          <w:t xml:space="preserve"> to Barcelona</w:t>
        </w:r>
      </w:ins>
      <w:ins w:id="237" w:author="Fay Brauer" w:date="2014-03-26T19:27:00Z">
        <w:r w:rsidR="00724C54">
          <w:rPr>
            <w:rFonts w:ascii="Times New Roman" w:hAnsi="Times New Roman" w:cs="Times New Roman"/>
            <w:szCs w:val="24"/>
          </w:rPr>
          <w:t xml:space="preserve"> in 1898</w:t>
        </w:r>
      </w:ins>
      <w:ins w:id="238" w:author="Fay Brauer" w:date="2014-03-26T10:09:00Z">
        <w:r w:rsidR="00D93F4D">
          <w:rPr>
            <w:rFonts w:ascii="Times New Roman" w:hAnsi="Times New Roman" w:cs="Times New Roman"/>
            <w:szCs w:val="24"/>
          </w:rPr>
          <w:t xml:space="preserve">. </w:t>
        </w:r>
      </w:ins>
      <w:r w:rsidR="000B610A" w:rsidRPr="00FE388C">
        <w:rPr>
          <w:rFonts w:ascii="Times New Roman" w:hAnsi="Times New Roman" w:cs="Times New Roman"/>
          <w:szCs w:val="24"/>
        </w:rPr>
        <w:t xml:space="preserve">Absorbed in Anarchist daily newspapers, </w:t>
      </w:r>
      <w:r w:rsidR="000B610A" w:rsidRPr="00FE388C">
        <w:rPr>
          <w:rFonts w:ascii="Times New Roman" w:hAnsi="Times New Roman" w:cs="Times New Roman"/>
          <w:szCs w:val="24"/>
        </w:rPr>
        <w:lastRenderedPageBreak/>
        <w:t>periodicals and art journals</w:t>
      </w:r>
      <w:r w:rsidR="007200B6" w:rsidRPr="00FE388C">
        <w:rPr>
          <w:rFonts w:ascii="Times New Roman" w:hAnsi="Times New Roman" w:cs="Times New Roman"/>
          <w:szCs w:val="24"/>
        </w:rPr>
        <w:t xml:space="preserve"> while frequenting </w:t>
      </w:r>
      <w:r w:rsidR="007200B6" w:rsidRPr="00FE388C">
        <w:rPr>
          <w:rFonts w:ascii="Times New Roman" w:hAnsi="Times New Roman" w:cs="Times New Roman"/>
          <w:i/>
          <w:szCs w:val="24"/>
        </w:rPr>
        <w:t>Els Quatre Gats</w:t>
      </w:r>
      <w:r w:rsidR="000B610A" w:rsidRPr="00FE388C">
        <w:rPr>
          <w:rFonts w:ascii="Times New Roman" w:hAnsi="Times New Roman" w:cs="Times New Roman"/>
          <w:szCs w:val="24"/>
        </w:rPr>
        <w:t>, Picasso</w:t>
      </w:r>
      <w:r w:rsidR="009F2816">
        <w:rPr>
          <w:rFonts w:ascii="Times New Roman" w:hAnsi="Times New Roman" w:cs="Times New Roman"/>
          <w:szCs w:val="24"/>
        </w:rPr>
        <w:t>'s</w:t>
      </w:r>
      <w:r w:rsidR="000B610A" w:rsidRPr="00FE388C">
        <w:rPr>
          <w:rFonts w:ascii="Times New Roman" w:hAnsi="Times New Roman" w:cs="Times New Roman"/>
          <w:szCs w:val="24"/>
        </w:rPr>
        <w:t xml:space="preserve"> drawings </w:t>
      </w:r>
      <w:r w:rsidR="009F2816">
        <w:rPr>
          <w:rFonts w:ascii="Times New Roman" w:hAnsi="Times New Roman" w:cs="Times New Roman"/>
          <w:szCs w:val="24"/>
        </w:rPr>
        <w:t>and</w:t>
      </w:r>
      <w:r w:rsidR="007200B6" w:rsidRPr="00FE388C">
        <w:rPr>
          <w:rFonts w:ascii="Times New Roman" w:hAnsi="Times New Roman" w:cs="Times New Roman"/>
          <w:szCs w:val="24"/>
        </w:rPr>
        <w:t xml:space="preserve"> paintings</w:t>
      </w:r>
      <w:ins w:id="239" w:author="Danielle Child" w:date="2014-03-25T13:23:00Z">
        <w:r w:rsidR="00F25F36">
          <w:rPr>
            <w:rFonts w:ascii="Times New Roman" w:hAnsi="Times New Roman" w:cs="Times New Roman"/>
            <w:szCs w:val="24"/>
          </w:rPr>
          <w:t xml:space="preserve"> of</w:t>
        </w:r>
        <w:r w:rsidR="00F25F36" w:rsidRPr="00FE388C">
          <w:rPr>
            <w:rFonts w:ascii="Times New Roman" w:hAnsi="Times New Roman" w:cs="Times New Roman"/>
            <w:szCs w:val="24"/>
          </w:rPr>
          <w:t xml:space="preserve"> the oppressed</w:t>
        </w:r>
        <w:r w:rsidR="00F25F36">
          <w:rPr>
            <w:rFonts w:ascii="Times New Roman" w:hAnsi="Times New Roman" w:cs="Times New Roman"/>
            <w:szCs w:val="24"/>
          </w:rPr>
          <w:t>,</w:t>
        </w:r>
      </w:ins>
      <w:r w:rsidR="007200B6" w:rsidRPr="00FE388C">
        <w:rPr>
          <w:rFonts w:ascii="Times New Roman" w:hAnsi="Times New Roman" w:cs="Times New Roman"/>
          <w:szCs w:val="24"/>
        </w:rPr>
        <w:t xml:space="preserve"> </w:t>
      </w:r>
      <w:r w:rsidR="009C202F" w:rsidRPr="00FE388C">
        <w:rPr>
          <w:rFonts w:ascii="Times New Roman" w:hAnsi="Times New Roman" w:cs="Times New Roman"/>
          <w:szCs w:val="24"/>
        </w:rPr>
        <w:t>inspired by</w:t>
      </w:r>
      <w:r w:rsidR="007200B6" w:rsidRPr="00FE388C">
        <w:rPr>
          <w:rFonts w:ascii="Times New Roman" w:hAnsi="Times New Roman" w:cs="Times New Roman"/>
          <w:szCs w:val="24"/>
        </w:rPr>
        <w:t xml:space="preserve"> Isidre Nonell</w:t>
      </w:r>
      <w:ins w:id="240" w:author="Danielle Child" w:date="2014-03-25T13:23:00Z">
        <w:r w:rsidR="00F25F36">
          <w:rPr>
            <w:rFonts w:ascii="Times New Roman" w:hAnsi="Times New Roman" w:cs="Times New Roman"/>
            <w:szCs w:val="24"/>
          </w:rPr>
          <w:t>,</w:t>
        </w:r>
      </w:ins>
      <w:r w:rsidR="009F2E6F" w:rsidRPr="00FE388C">
        <w:rPr>
          <w:rFonts w:ascii="Times New Roman" w:hAnsi="Times New Roman" w:cs="Times New Roman"/>
          <w:szCs w:val="24"/>
        </w:rPr>
        <w:t xml:space="preserve"> </w:t>
      </w:r>
      <w:del w:id="241" w:author="Danielle Child" w:date="2014-03-25T13:23:00Z">
        <w:r w:rsidR="009F2816" w:rsidDel="00F25F36">
          <w:rPr>
            <w:rFonts w:ascii="Times New Roman" w:hAnsi="Times New Roman" w:cs="Times New Roman"/>
            <w:szCs w:val="24"/>
          </w:rPr>
          <w:delText>of</w:delText>
        </w:r>
        <w:r w:rsidR="009F2E6F" w:rsidRPr="00FE388C" w:rsidDel="00F25F36">
          <w:rPr>
            <w:rFonts w:ascii="Times New Roman" w:hAnsi="Times New Roman" w:cs="Times New Roman"/>
            <w:szCs w:val="24"/>
          </w:rPr>
          <w:delText xml:space="preserve"> the oppressed</w:delText>
        </w:r>
        <w:r w:rsidR="009F2816" w:rsidDel="00F25F36">
          <w:rPr>
            <w:rFonts w:ascii="Times New Roman" w:hAnsi="Times New Roman" w:cs="Times New Roman"/>
            <w:szCs w:val="24"/>
          </w:rPr>
          <w:delText xml:space="preserve"> </w:delText>
        </w:r>
      </w:del>
      <w:r w:rsidR="009F2816">
        <w:rPr>
          <w:rFonts w:ascii="Times New Roman" w:hAnsi="Times New Roman" w:cs="Times New Roman"/>
          <w:szCs w:val="24"/>
        </w:rPr>
        <w:t xml:space="preserve">were </w:t>
      </w:r>
      <w:r w:rsidR="009F2816" w:rsidRPr="00FE388C">
        <w:rPr>
          <w:rFonts w:ascii="Times New Roman" w:hAnsi="Times New Roman" w:cs="Times New Roman"/>
          <w:szCs w:val="24"/>
        </w:rPr>
        <w:t xml:space="preserve">first published in </w:t>
      </w:r>
      <w:r w:rsidR="009F2816" w:rsidRPr="00FE388C">
        <w:rPr>
          <w:rFonts w:ascii="Times New Roman" w:hAnsi="Times New Roman" w:cs="Times New Roman"/>
          <w:i/>
          <w:szCs w:val="24"/>
        </w:rPr>
        <w:t>Joventut</w:t>
      </w:r>
      <w:r w:rsidR="009C202F" w:rsidRPr="00FE388C">
        <w:rPr>
          <w:rFonts w:ascii="Times New Roman" w:hAnsi="Times New Roman" w:cs="Times New Roman"/>
          <w:szCs w:val="24"/>
        </w:rPr>
        <w:t xml:space="preserve">. </w:t>
      </w:r>
      <w:r w:rsidR="00E72854" w:rsidRPr="00FE388C">
        <w:rPr>
          <w:rFonts w:ascii="Times New Roman" w:hAnsi="Times New Roman" w:cs="Times New Roman"/>
          <w:szCs w:val="24"/>
        </w:rPr>
        <w:t xml:space="preserve">Consistent with Peter Kropotkin's "propaganda of the deed", he </w:t>
      </w:r>
      <w:r w:rsidR="00D2067E" w:rsidRPr="00FE388C">
        <w:rPr>
          <w:rFonts w:ascii="Times New Roman" w:hAnsi="Times New Roman" w:cs="Times New Roman"/>
          <w:szCs w:val="24"/>
        </w:rPr>
        <w:t>pictured</w:t>
      </w:r>
      <w:r w:rsidR="00E72854" w:rsidRPr="00FE388C">
        <w:rPr>
          <w:rFonts w:ascii="Times New Roman" w:hAnsi="Times New Roman" w:cs="Times New Roman"/>
          <w:szCs w:val="24"/>
        </w:rPr>
        <w:t xml:space="preserve"> social inequalities. </w:t>
      </w:r>
      <w:r w:rsidR="009C202F" w:rsidRPr="00FE388C">
        <w:rPr>
          <w:rFonts w:ascii="Times New Roman" w:hAnsi="Times New Roman" w:cs="Times New Roman"/>
          <w:szCs w:val="24"/>
        </w:rPr>
        <w:t xml:space="preserve">Far from this concern </w:t>
      </w:r>
      <w:r w:rsidR="00C403C6" w:rsidRPr="00FE388C">
        <w:rPr>
          <w:rFonts w:ascii="Times New Roman" w:hAnsi="Times New Roman" w:cs="Times New Roman"/>
          <w:szCs w:val="24"/>
        </w:rPr>
        <w:t>abating</w:t>
      </w:r>
      <w:r w:rsidR="009C202F" w:rsidRPr="00FE388C">
        <w:rPr>
          <w:rFonts w:ascii="Times New Roman" w:hAnsi="Times New Roman" w:cs="Times New Roman"/>
          <w:szCs w:val="24"/>
        </w:rPr>
        <w:t xml:space="preserve"> on </w:t>
      </w:r>
      <w:r w:rsidR="00D2067E" w:rsidRPr="00FE388C">
        <w:rPr>
          <w:rFonts w:ascii="Times New Roman" w:hAnsi="Times New Roman" w:cs="Times New Roman"/>
          <w:szCs w:val="24"/>
        </w:rPr>
        <w:t>moving</w:t>
      </w:r>
      <w:r w:rsidR="009C202F" w:rsidRPr="00FE388C">
        <w:rPr>
          <w:rFonts w:ascii="Times New Roman" w:hAnsi="Times New Roman" w:cs="Times New Roman"/>
          <w:szCs w:val="24"/>
        </w:rPr>
        <w:t xml:space="preserve"> to Paris, </w:t>
      </w:r>
      <w:ins w:id="242" w:author="Fay Brauer" w:date="2014-03-26T16:00:00Z">
        <w:r w:rsidR="00202D19">
          <w:rPr>
            <w:rFonts w:ascii="Times New Roman" w:hAnsi="Times New Roman" w:cs="Times New Roman"/>
            <w:szCs w:val="24"/>
          </w:rPr>
          <w:t>it intensified</w:t>
        </w:r>
      </w:ins>
      <w:ins w:id="243" w:author="Fay Brauer" w:date="2014-03-26T16:03:00Z">
        <w:r w:rsidR="00C424C2">
          <w:rPr>
            <w:rFonts w:ascii="Times New Roman" w:hAnsi="Times New Roman" w:cs="Times New Roman"/>
            <w:szCs w:val="24"/>
          </w:rPr>
          <w:t>.</w:t>
        </w:r>
      </w:ins>
      <w:ins w:id="244" w:author="Fay Brauer" w:date="2014-03-26T16:00:00Z">
        <w:r w:rsidR="00202D19">
          <w:rPr>
            <w:rFonts w:ascii="Times New Roman" w:hAnsi="Times New Roman" w:cs="Times New Roman"/>
            <w:szCs w:val="24"/>
          </w:rPr>
          <w:t xml:space="preserve"> </w:t>
        </w:r>
      </w:ins>
    </w:p>
    <w:p w:rsidR="00C424C2" w:rsidRDefault="00C424C2" w:rsidP="0038152D">
      <w:pPr>
        <w:jc w:val="both"/>
        <w:rPr>
          <w:ins w:id="245" w:author="Fay Brauer" w:date="2014-03-26T16:03:00Z"/>
          <w:rFonts w:ascii="Times New Roman" w:hAnsi="Times New Roman" w:cs="Times New Roman"/>
          <w:szCs w:val="24"/>
        </w:rPr>
      </w:pPr>
    </w:p>
    <w:p w:rsidR="00562DBC" w:rsidRDefault="00D537D9" w:rsidP="0038152D">
      <w:pPr>
        <w:jc w:val="both"/>
        <w:rPr>
          <w:ins w:id="246" w:author="Danielle Child" w:date="2014-03-25T12:34:00Z"/>
          <w:rFonts w:ascii="Times New Roman" w:hAnsi="Times New Roman" w:cs="Times New Roman"/>
          <w:szCs w:val="24"/>
        </w:rPr>
      </w:pPr>
      <w:ins w:id="247" w:author="Fay Brauer" w:date="2014-03-26T16:26:00Z">
        <w:r>
          <w:rPr>
            <w:rFonts w:ascii="Times New Roman" w:hAnsi="Times New Roman" w:cs="Times New Roman"/>
          </w:rPr>
          <w:t xml:space="preserve">To visit the 1900 Exposition Universelle where one of his paintings was being displayed, Picasso set off for Paris with his close friend Carles Casagemas. </w:t>
        </w:r>
      </w:ins>
      <w:ins w:id="248" w:author="Fay Brauer" w:date="2014-03-26T16:03:00Z">
        <w:r w:rsidR="00C424C2">
          <w:rPr>
            <w:rFonts w:ascii="Times New Roman" w:hAnsi="Times New Roman" w:cs="Times New Roman"/>
          </w:rPr>
          <w:t xml:space="preserve">Bowled over by the "modern art centre", Picasso settled </w:t>
        </w:r>
      </w:ins>
      <w:ins w:id="249" w:author="Fay Brauer" w:date="2014-03-26T16:27:00Z">
        <w:r>
          <w:rPr>
            <w:rFonts w:ascii="Times New Roman" w:hAnsi="Times New Roman" w:cs="Times New Roman"/>
          </w:rPr>
          <w:t>there</w:t>
        </w:r>
      </w:ins>
      <w:ins w:id="250" w:author="Fay Brauer" w:date="2014-03-26T16:03:00Z">
        <w:r w:rsidR="00C424C2">
          <w:rPr>
            <w:rFonts w:ascii="Times New Roman" w:hAnsi="Times New Roman" w:cs="Times New Roman"/>
          </w:rPr>
          <w:t xml:space="preserve"> in 1901</w:t>
        </w:r>
      </w:ins>
      <w:ins w:id="251" w:author="Fay Brauer" w:date="2014-03-26T16:28:00Z">
        <w:r>
          <w:rPr>
            <w:rFonts w:ascii="Times New Roman" w:hAnsi="Times New Roman" w:cs="Times New Roman"/>
          </w:rPr>
          <w:t xml:space="preserve">, </w:t>
        </w:r>
      </w:ins>
      <w:ins w:id="252" w:author="Fay Brauer" w:date="2014-03-26T16:27:00Z">
        <w:r>
          <w:rPr>
            <w:rFonts w:ascii="Times New Roman" w:hAnsi="Times New Roman" w:cs="Times New Roman"/>
          </w:rPr>
          <w:t>devour</w:t>
        </w:r>
      </w:ins>
      <w:ins w:id="253" w:author="Fay Brauer" w:date="2014-03-26T16:03:00Z">
        <w:r w:rsidR="00D256D5">
          <w:rPr>
            <w:rFonts w:ascii="Times New Roman" w:hAnsi="Times New Roman" w:cs="Times New Roman"/>
          </w:rPr>
          <w:t>ed</w:t>
        </w:r>
        <w:r w:rsidR="00C424C2">
          <w:rPr>
            <w:rFonts w:ascii="Times New Roman" w:hAnsi="Times New Roman" w:cs="Times New Roman"/>
          </w:rPr>
          <w:t xml:space="preserve"> Toulo</w:t>
        </w:r>
        <w:r>
          <w:rPr>
            <w:rFonts w:ascii="Times New Roman" w:hAnsi="Times New Roman" w:cs="Times New Roman"/>
          </w:rPr>
          <w:t>use-Lautrec and Van Gogh and ha</w:t>
        </w:r>
      </w:ins>
      <w:ins w:id="254" w:author="Fay Brauer" w:date="2014-03-26T16:49:00Z">
        <w:r w:rsidR="00D256D5">
          <w:rPr>
            <w:rFonts w:ascii="Times New Roman" w:hAnsi="Times New Roman" w:cs="Times New Roman"/>
          </w:rPr>
          <w:t>d</w:t>
        </w:r>
      </w:ins>
      <w:ins w:id="255" w:author="Fay Brauer" w:date="2014-03-26T16:03:00Z">
        <w:r w:rsidR="00C424C2">
          <w:rPr>
            <w:rFonts w:ascii="Times New Roman" w:hAnsi="Times New Roman" w:cs="Times New Roman"/>
          </w:rPr>
          <w:t xml:space="preserve"> his debut exhibition with Ambroise Vollard. </w:t>
        </w:r>
      </w:ins>
      <w:ins w:id="256" w:author="Fay Brauer" w:date="2014-03-26T16:05:00Z">
        <w:r w:rsidR="00C424C2">
          <w:rPr>
            <w:rFonts w:ascii="Times New Roman" w:hAnsi="Times New Roman" w:cs="Times New Roman"/>
            <w:szCs w:val="24"/>
          </w:rPr>
          <w:t>A</w:t>
        </w:r>
      </w:ins>
      <w:ins w:id="257" w:author="Fay Brauer" w:date="2014-03-26T15:37:00Z">
        <w:r w:rsidR="00B0277A">
          <w:rPr>
            <w:rFonts w:ascii="Times New Roman" w:hAnsi="Times New Roman" w:cs="Times New Roman"/>
            <w:szCs w:val="24"/>
          </w:rPr>
          <w:t xml:space="preserve">fter the suicide of </w:t>
        </w:r>
      </w:ins>
      <w:ins w:id="258" w:author="Fay Brauer" w:date="2014-03-26T15:38:00Z">
        <w:r w:rsidR="00B0277A">
          <w:rPr>
            <w:rFonts w:ascii="Times New Roman" w:hAnsi="Times New Roman" w:cs="Times New Roman"/>
            <w:szCs w:val="24"/>
          </w:rPr>
          <w:t>Casage</w:t>
        </w:r>
      </w:ins>
      <w:ins w:id="259" w:author="Fay Brauer" w:date="2014-03-26T15:39:00Z">
        <w:r w:rsidR="00B0277A">
          <w:rPr>
            <w:rFonts w:ascii="Times New Roman" w:hAnsi="Times New Roman" w:cs="Times New Roman"/>
            <w:szCs w:val="24"/>
          </w:rPr>
          <w:t>mos</w:t>
        </w:r>
      </w:ins>
      <w:ins w:id="260" w:author="Fay Brauer" w:date="2014-03-26T15:40:00Z">
        <w:r w:rsidR="00C424C2">
          <w:rPr>
            <w:rFonts w:ascii="Times New Roman" w:hAnsi="Times New Roman" w:cs="Times New Roman"/>
            <w:szCs w:val="24"/>
          </w:rPr>
          <w:t>,</w:t>
        </w:r>
        <w:r w:rsidR="00D914D3">
          <w:rPr>
            <w:rFonts w:ascii="Times New Roman" w:hAnsi="Times New Roman" w:cs="Times New Roman"/>
            <w:szCs w:val="24"/>
          </w:rPr>
          <w:t xml:space="preserve"> </w:t>
        </w:r>
      </w:ins>
      <w:ins w:id="261" w:author="Fay Brauer" w:date="2014-03-26T16:07:00Z">
        <w:r w:rsidR="00C424C2">
          <w:rPr>
            <w:rFonts w:ascii="Times New Roman" w:hAnsi="Times New Roman" w:cs="Times New Roman"/>
            <w:szCs w:val="24"/>
          </w:rPr>
          <w:t>Picasso's</w:t>
        </w:r>
      </w:ins>
      <w:ins w:id="262" w:author="Fay Brauer" w:date="2014-03-26T16:38:00Z">
        <w:r w:rsidR="00D914D3">
          <w:rPr>
            <w:rFonts w:ascii="Times New Roman" w:hAnsi="Times New Roman" w:cs="Times New Roman"/>
            <w:szCs w:val="24"/>
          </w:rPr>
          <w:t xml:space="preserve"> joy turned to grief</w:t>
        </w:r>
      </w:ins>
      <w:ins w:id="263" w:author="Fay Brauer" w:date="2014-03-26T16:53:00Z">
        <w:r w:rsidR="00C4151E">
          <w:rPr>
            <w:rFonts w:ascii="Times New Roman" w:hAnsi="Times New Roman" w:cs="Times New Roman"/>
            <w:szCs w:val="24"/>
          </w:rPr>
          <w:t>,</w:t>
        </w:r>
      </w:ins>
      <w:ins w:id="264" w:author="Fay Brauer" w:date="2014-03-26T16:38:00Z">
        <w:r w:rsidR="00D914D3">
          <w:rPr>
            <w:rFonts w:ascii="Times New Roman" w:hAnsi="Times New Roman" w:cs="Times New Roman"/>
            <w:szCs w:val="24"/>
          </w:rPr>
          <w:t xml:space="preserve"> his</w:t>
        </w:r>
      </w:ins>
      <w:ins w:id="265" w:author="Fay Brauer" w:date="2014-03-26T15:40:00Z">
        <w:r w:rsidR="00C424C2">
          <w:rPr>
            <w:rFonts w:ascii="Times New Roman" w:hAnsi="Times New Roman" w:cs="Times New Roman"/>
            <w:szCs w:val="24"/>
          </w:rPr>
          <w:t xml:space="preserve"> art appear</w:t>
        </w:r>
      </w:ins>
      <w:ins w:id="266" w:author="Fay Brauer" w:date="2014-03-26T16:09:00Z">
        <w:r w:rsidR="00D914D3">
          <w:rPr>
            <w:rFonts w:ascii="Times New Roman" w:hAnsi="Times New Roman" w:cs="Times New Roman"/>
            <w:szCs w:val="24"/>
          </w:rPr>
          <w:t>ing</w:t>
        </w:r>
      </w:ins>
      <w:ins w:id="267" w:author="Fay Brauer" w:date="2014-03-26T15:40:00Z">
        <w:r w:rsidR="00B0277A">
          <w:rPr>
            <w:rFonts w:ascii="Times New Roman" w:hAnsi="Times New Roman" w:cs="Times New Roman"/>
            <w:szCs w:val="24"/>
          </w:rPr>
          <w:t xml:space="preserve"> shrouded in</w:t>
        </w:r>
      </w:ins>
      <w:ins w:id="268" w:author="Fay Brauer" w:date="2014-03-26T15:37:00Z">
        <w:r w:rsidR="00B0277A">
          <w:rPr>
            <w:rFonts w:ascii="Times New Roman" w:hAnsi="Times New Roman" w:cs="Times New Roman"/>
            <w:szCs w:val="24"/>
          </w:rPr>
          <w:t xml:space="preserve"> </w:t>
        </w:r>
      </w:ins>
      <w:ins w:id="269" w:author="Fay Brauer" w:date="2014-03-26T15:39:00Z">
        <w:r w:rsidR="00B0277A">
          <w:rPr>
            <w:rFonts w:ascii="Times New Roman" w:hAnsi="Times New Roman" w:cs="Times New Roman"/>
            <w:szCs w:val="24"/>
          </w:rPr>
          <w:t>melancholy</w:t>
        </w:r>
      </w:ins>
      <w:ins w:id="270" w:author="Fay Brauer" w:date="2014-03-26T16:09:00Z">
        <w:r w:rsidR="00C424C2">
          <w:rPr>
            <w:rFonts w:ascii="Times New Roman" w:hAnsi="Times New Roman" w:cs="Times New Roman"/>
            <w:szCs w:val="24"/>
          </w:rPr>
          <w:t xml:space="preserve">. </w:t>
        </w:r>
      </w:ins>
      <w:del w:id="271" w:author="Fay Brauer" w:date="2014-03-26T15:56:00Z">
        <w:r w:rsidR="00C403C6" w:rsidRPr="00FE388C" w:rsidDel="00202D19">
          <w:rPr>
            <w:rFonts w:ascii="Times New Roman" w:hAnsi="Times New Roman" w:cs="Times New Roman"/>
            <w:szCs w:val="24"/>
          </w:rPr>
          <w:delText xml:space="preserve">Picasso's </w:delText>
        </w:r>
      </w:del>
      <w:del w:id="272" w:author="Fay Brauer" w:date="2014-03-26T16:32:00Z">
        <w:r w:rsidR="00C403C6" w:rsidRPr="00FE388C" w:rsidDel="00D537D9">
          <w:rPr>
            <w:rFonts w:ascii="Times New Roman" w:hAnsi="Times New Roman" w:cs="Times New Roman"/>
            <w:szCs w:val="24"/>
          </w:rPr>
          <w:delText xml:space="preserve">Blue </w:delText>
        </w:r>
      </w:del>
      <w:del w:id="273" w:author="Fay Brauer" w:date="2014-03-26T15:56:00Z">
        <w:r w:rsidR="00C403C6" w:rsidRPr="00FE388C" w:rsidDel="00202D19">
          <w:rPr>
            <w:rFonts w:ascii="Times New Roman" w:hAnsi="Times New Roman" w:cs="Times New Roman"/>
            <w:szCs w:val="24"/>
          </w:rPr>
          <w:delText>p</w:delText>
        </w:r>
      </w:del>
      <w:del w:id="274" w:author="Fay Brauer" w:date="2014-03-26T16:32:00Z">
        <w:r w:rsidR="00C403C6" w:rsidRPr="00FE388C" w:rsidDel="00D537D9">
          <w:rPr>
            <w:rFonts w:ascii="Times New Roman" w:hAnsi="Times New Roman" w:cs="Times New Roman"/>
            <w:szCs w:val="24"/>
          </w:rPr>
          <w:delText xml:space="preserve">eriod </w:delText>
        </w:r>
      </w:del>
      <w:del w:id="275" w:author="Fay Brauer" w:date="2014-03-26T15:40:00Z">
        <w:r w:rsidR="00C403C6" w:rsidRPr="00FE388C" w:rsidDel="00B0277A">
          <w:rPr>
            <w:rFonts w:ascii="Times New Roman" w:hAnsi="Times New Roman" w:cs="Times New Roman"/>
            <w:szCs w:val="24"/>
          </w:rPr>
          <w:delText xml:space="preserve">was </w:delText>
        </w:r>
      </w:del>
      <w:ins w:id="276" w:author="Fay Brauer" w:date="2014-03-26T16:32:00Z">
        <w:r>
          <w:rPr>
            <w:rFonts w:ascii="Times New Roman" w:hAnsi="Times New Roman" w:cs="Times New Roman"/>
            <w:szCs w:val="24"/>
          </w:rPr>
          <w:t>F</w:t>
        </w:r>
      </w:ins>
      <w:del w:id="277" w:author="Fay Brauer" w:date="2014-03-26T16:32:00Z">
        <w:r w:rsidR="00C403C6" w:rsidRPr="00FE388C" w:rsidDel="00D537D9">
          <w:rPr>
            <w:rFonts w:ascii="Times New Roman" w:hAnsi="Times New Roman" w:cs="Times New Roman"/>
            <w:szCs w:val="24"/>
          </w:rPr>
          <w:delText>f</w:delText>
        </w:r>
      </w:del>
      <w:r w:rsidR="00C403C6" w:rsidRPr="00FE388C">
        <w:rPr>
          <w:rFonts w:ascii="Times New Roman" w:hAnsi="Times New Roman" w:cs="Times New Roman"/>
          <w:szCs w:val="24"/>
        </w:rPr>
        <w:t xml:space="preserve">illed with </w:t>
      </w:r>
      <w:r w:rsidR="009C202F" w:rsidRPr="00FE388C">
        <w:rPr>
          <w:rFonts w:ascii="Times New Roman" w:hAnsi="Times New Roman" w:cs="Times New Roman"/>
          <w:szCs w:val="24"/>
        </w:rPr>
        <w:t>the</w:t>
      </w:r>
      <w:r w:rsidR="00DD26C4" w:rsidRPr="00FE388C">
        <w:rPr>
          <w:rFonts w:ascii="Times New Roman" w:hAnsi="Times New Roman" w:cs="Times New Roman"/>
          <w:szCs w:val="24"/>
        </w:rPr>
        <w:t xml:space="preserve"> blind,</w:t>
      </w:r>
      <w:r w:rsidR="009C202F" w:rsidRPr="00FE388C">
        <w:rPr>
          <w:rFonts w:ascii="Times New Roman" w:hAnsi="Times New Roman" w:cs="Times New Roman"/>
          <w:szCs w:val="24"/>
        </w:rPr>
        <w:t xml:space="preserve"> e</w:t>
      </w:r>
      <w:r w:rsidR="00C403C6" w:rsidRPr="00FE388C">
        <w:rPr>
          <w:rFonts w:ascii="Times New Roman" w:hAnsi="Times New Roman" w:cs="Times New Roman"/>
          <w:szCs w:val="24"/>
        </w:rPr>
        <w:t>maci</w:t>
      </w:r>
      <w:r w:rsidR="009C202F" w:rsidRPr="00FE388C">
        <w:rPr>
          <w:rFonts w:ascii="Times New Roman" w:hAnsi="Times New Roman" w:cs="Times New Roman"/>
          <w:szCs w:val="24"/>
        </w:rPr>
        <w:t>ated beggars</w:t>
      </w:r>
      <w:r w:rsidR="00C403C6" w:rsidRPr="00FE388C">
        <w:rPr>
          <w:rFonts w:ascii="Times New Roman" w:hAnsi="Times New Roman" w:cs="Times New Roman"/>
          <w:szCs w:val="24"/>
        </w:rPr>
        <w:t>, alcoholics</w:t>
      </w:r>
      <w:ins w:id="278" w:author="Fay Brauer" w:date="2014-03-26T16:31:00Z">
        <w:r>
          <w:rPr>
            <w:rFonts w:ascii="Times New Roman" w:hAnsi="Times New Roman" w:cs="Times New Roman"/>
            <w:szCs w:val="24"/>
          </w:rPr>
          <w:t>, madmen</w:t>
        </w:r>
      </w:ins>
      <w:r w:rsidR="009C202F" w:rsidRPr="00FE388C">
        <w:rPr>
          <w:rFonts w:ascii="Times New Roman" w:hAnsi="Times New Roman" w:cs="Times New Roman"/>
          <w:szCs w:val="24"/>
        </w:rPr>
        <w:t xml:space="preserve"> and </w:t>
      </w:r>
      <w:r w:rsidR="004538A1" w:rsidRPr="00FE388C">
        <w:rPr>
          <w:rFonts w:ascii="Times New Roman" w:hAnsi="Times New Roman" w:cs="Times New Roman"/>
          <w:szCs w:val="24"/>
        </w:rPr>
        <w:t xml:space="preserve">other </w:t>
      </w:r>
      <w:r w:rsidR="00C403C6" w:rsidRPr="00FE388C">
        <w:rPr>
          <w:rFonts w:ascii="Times New Roman" w:hAnsi="Times New Roman" w:cs="Times New Roman"/>
          <w:szCs w:val="24"/>
        </w:rPr>
        <w:t>outcasts</w:t>
      </w:r>
      <w:r w:rsidR="009C202F" w:rsidRPr="00FE388C">
        <w:rPr>
          <w:rFonts w:ascii="Times New Roman" w:hAnsi="Times New Roman" w:cs="Times New Roman"/>
          <w:szCs w:val="24"/>
        </w:rPr>
        <w:t xml:space="preserve"> of Montmartre</w:t>
      </w:r>
      <w:ins w:id="279" w:author="Fay Brauer" w:date="2014-03-26T16:35:00Z">
        <w:r w:rsidR="00D914D3">
          <w:rPr>
            <w:rFonts w:ascii="Times New Roman" w:hAnsi="Times New Roman" w:cs="Times New Roman"/>
            <w:szCs w:val="24"/>
          </w:rPr>
          <w:t xml:space="preserve"> enveloped by a mournful </w:t>
        </w:r>
      </w:ins>
      <w:ins w:id="280" w:author="Fay Brauer" w:date="2014-03-26T16:38:00Z">
        <w:r w:rsidR="00D914D3">
          <w:rPr>
            <w:rFonts w:ascii="Times New Roman" w:hAnsi="Times New Roman" w:cs="Times New Roman"/>
            <w:szCs w:val="24"/>
          </w:rPr>
          <w:t>azure</w:t>
        </w:r>
      </w:ins>
      <w:ins w:id="281" w:author="Fay Brauer" w:date="2014-03-26T16:35:00Z">
        <w:r w:rsidR="00D914D3">
          <w:rPr>
            <w:rFonts w:ascii="Times New Roman" w:hAnsi="Times New Roman" w:cs="Times New Roman"/>
            <w:szCs w:val="24"/>
          </w:rPr>
          <w:t xml:space="preserve"> light</w:t>
        </w:r>
      </w:ins>
      <w:del w:id="282" w:author="Fay Brauer" w:date="2014-03-26T16:32:00Z">
        <w:r w:rsidR="00280384" w:rsidRPr="00FE388C" w:rsidDel="00D537D9">
          <w:rPr>
            <w:rFonts w:ascii="Times New Roman" w:hAnsi="Times New Roman" w:cs="Times New Roman"/>
            <w:szCs w:val="24"/>
          </w:rPr>
          <w:delText xml:space="preserve"> </w:delText>
        </w:r>
        <w:r w:rsidR="00DD26C4" w:rsidRPr="00FE388C" w:rsidDel="00D537D9">
          <w:rPr>
            <w:rFonts w:ascii="Times New Roman" w:hAnsi="Times New Roman" w:cs="Times New Roman"/>
            <w:szCs w:val="24"/>
          </w:rPr>
          <w:delText>in</w:delText>
        </w:r>
      </w:del>
      <w:ins w:id="283" w:author="Fay Brauer" w:date="2014-03-26T16:32:00Z">
        <w:r>
          <w:rPr>
            <w:rFonts w:ascii="Times New Roman" w:hAnsi="Times New Roman" w:cs="Times New Roman"/>
            <w:szCs w:val="24"/>
          </w:rPr>
          <w:t xml:space="preserve">, </w:t>
        </w:r>
      </w:ins>
      <w:ins w:id="284" w:author="Fay Brauer" w:date="2014-03-26T16:36:00Z">
        <w:r w:rsidR="00D914D3">
          <w:rPr>
            <w:rFonts w:ascii="Times New Roman" w:hAnsi="Times New Roman" w:cs="Times New Roman"/>
            <w:szCs w:val="24"/>
          </w:rPr>
          <w:t>Picasso's</w:t>
        </w:r>
      </w:ins>
      <w:ins w:id="285" w:author="Fay Brauer" w:date="2014-03-26T16:32:00Z">
        <w:r>
          <w:rPr>
            <w:rFonts w:ascii="Times New Roman" w:hAnsi="Times New Roman" w:cs="Times New Roman"/>
            <w:szCs w:val="24"/>
          </w:rPr>
          <w:t xml:space="preserve"> </w:t>
        </w:r>
        <w:r w:rsidRPr="00FE388C">
          <w:rPr>
            <w:rFonts w:ascii="Times New Roman" w:hAnsi="Times New Roman" w:cs="Times New Roman"/>
            <w:szCs w:val="24"/>
          </w:rPr>
          <w:t xml:space="preserve">Blue </w:t>
        </w:r>
        <w:r>
          <w:rPr>
            <w:rFonts w:ascii="Times New Roman" w:hAnsi="Times New Roman" w:cs="Times New Roman"/>
            <w:szCs w:val="24"/>
          </w:rPr>
          <w:t>P</w:t>
        </w:r>
        <w:r w:rsidRPr="00FE388C">
          <w:rPr>
            <w:rFonts w:ascii="Times New Roman" w:hAnsi="Times New Roman" w:cs="Times New Roman"/>
            <w:szCs w:val="24"/>
          </w:rPr>
          <w:t xml:space="preserve">eriod </w:t>
        </w:r>
        <w:r>
          <w:rPr>
            <w:rFonts w:ascii="Times New Roman" w:hAnsi="Times New Roman" w:cs="Times New Roman"/>
            <w:szCs w:val="24"/>
          </w:rPr>
          <w:t>was</w:t>
        </w:r>
      </w:ins>
      <w:r w:rsidR="00DD26C4" w:rsidRPr="00FE388C">
        <w:rPr>
          <w:rFonts w:ascii="Times New Roman" w:hAnsi="Times New Roman" w:cs="Times New Roman"/>
          <w:szCs w:val="24"/>
        </w:rPr>
        <w:t xml:space="preserve"> what his friend Jaime Sarbartés calls</w:t>
      </w:r>
      <w:r w:rsidR="00124E1B" w:rsidRPr="00FE388C">
        <w:rPr>
          <w:rFonts w:ascii="Times New Roman" w:hAnsi="Times New Roman" w:cs="Times New Roman"/>
          <w:szCs w:val="24"/>
        </w:rPr>
        <w:t xml:space="preserve"> "a testimony of con</w:t>
      </w:r>
      <w:r w:rsidR="00280384" w:rsidRPr="00FE388C">
        <w:rPr>
          <w:rFonts w:ascii="Times New Roman" w:hAnsi="Times New Roman" w:cs="Times New Roman"/>
          <w:szCs w:val="24"/>
        </w:rPr>
        <w:t>s</w:t>
      </w:r>
      <w:r w:rsidR="00124E1B" w:rsidRPr="00FE388C">
        <w:rPr>
          <w:rFonts w:ascii="Times New Roman" w:hAnsi="Times New Roman" w:cs="Times New Roman"/>
          <w:szCs w:val="24"/>
        </w:rPr>
        <w:t xml:space="preserve">cience". </w:t>
      </w:r>
      <w:r w:rsidR="00280384" w:rsidRPr="00FE388C">
        <w:rPr>
          <w:rFonts w:ascii="Times New Roman" w:hAnsi="Times New Roman" w:cs="Times New Roman"/>
          <w:szCs w:val="24"/>
        </w:rPr>
        <w:t>During th</w:t>
      </w:r>
      <w:ins w:id="286" w:author="Fay Brauer" w:date="2014-03-26T16:11:00Z">
        <w:r w:rsidR="00C424C2">
          <w:rPr>
            <w:rFonts w:ascii="Times New Roman" w:hAnsi="Times New Roman" w:cs="Times New Roman"/>
            <w:szCs w:val="24"/>
          </w:rPr>
          <w:t>is</w:t>
        </w:r>
      </w:ins>
      <w:del w:id="287" w:author="Fay Brauer" w:date="2014-03-26T16:11:00Z">
        <w:r w:rsidR="00280384" w:rsidRPr="00FE388C" w:rsidDel="00C424C2">
          <w:rPr>
            <w:rFonts w:ascii="Times New Roman" w:hAnsi="Times New Roman" w:cs="Times New Roman"/>
            <w:szCs w:val="24"/>
          </w:rPr>
          <w:delText>e</w:delText>
        </w:r>
      </w:del>
      <w:r w:rsidR="00280384" w:rsidRPr="00FE388C">
        <w:rPr>
          <w:rFonts w:ascii="Times New Roman" w:hAnsi="Times New Roman" w:cs="Times New Roman"/>
          <w:szCs w:val="24"/>
        </w:rPr>
        <w:t xml:space="preserve"> "golden age of venereal peril", f</w:t>
      </w:r>
      <w:r w:rsidR="00C403C6" w:rsidRPr="00FE388C">
        <w:rPr>
          <w:rFonts w:ascii="Times New Roman" w:hAnsi="Times New Roman" w:cs="Times New Roman"/>
          <w:szCs w:val="24"/>
        </w:rPr>
        <w:t xml:space="preserve">ar from shying away from such </w:t>
      </w:r>
      <w:r w:rsidR="00B80E54" w:rsidRPr="00FE388C">
        <w:rPr>
          <w:rFonts w:ascii="Times New Roman" w:hAnsi="Times New Roman" w:cs="Times New Roman"/>
          <w:szCs w:val="24"/>
        </w:rPr>
        <w:t xml:space="preserve">polemical issues as </w:t>
      </w:r>
      <w:ins w:id="288" w:author="Danielle Child" w:date="2014-03-25T13:30:00Z">
        <w:r w:rsidR="00F25F36">
          <w:rPr>
            <w:rFonts w:ascii="Times New Roman" w:hAnsi="Times New Roman" w:cs="Times New Roman"/>
            <w:szCs w:val="24"/>
          </w:rPr>
          <w:t>the venereal disease</w:t>
        </w:r>
      </w:ins>
      <w:ins w:id="289" w:author="Fay Brauer" w:date="2014-03-26T15:25:00Z">
        <w:r w:rsidR="00A6719B">
          <w:rPr>
            <w:rFonts w:ascii="Times New Roman" w:hAnsi="Times New Roman" w:cs="Times New Roman"/>
            <w:szCs w:val="24"/>
          </w:rPr>
          <w:t xml:space="preserve"> of</w:t>
        </w:r>
      </w:ins>
      <w:ins w:id="290" w:author="Danielle Child" w:date="2014-03-25T13:30:00Z">
        <w:r w:rsidR="00F25F36">
          <w:rPr>
            <w:rFonts w:ascii="Times New Roman" w:hAnsi="Times New Roman" w:cs="Times New Roman"/>
            <w:szCs w:val="24"/>
          </w:rPr>
          <w:t xml:space="preserve"> </w:t>
        </w:r>
      </w:ins>
      <w:r w:rsidR="00B80E54" w:rsidRPr="00FE388C">
        <w:rPr>
          <w:rFonts w:ascii="Times New Roman" w:hAnsi="Times New Roman" w:cs="Times New Roman"/>
          <w:szCs w:val="24"/>
        </w:rPr>
        <w:t>s</w:t>
      </w:r>
      <w:r w:rsidR="00F13434" w:rsidRPr="00FE388C">
        <w:rPr>
          <w:rFonts w:ascii="Times New Roman" w:hAnsi="Times New Roman" w:cs="Times New Roman"/>
          <w:szCs w:val="24"/>
        </w:rPr>
        <w:t>yphilis</w:t>
      </w:r>
      <w:ins w:id="291" w:author="Fay Brauer" w:date="2014-03-26T16:52:00Z">
        <w:r w:rsidR="00D256D5">
          <w:rPr>
            <w:rFonts w:ascii="Times New Roman" w:hAnsi="Times New Roman" w:cs="Times New Roman"/>
            <w:szCs w:val="24"/>
          </w:rPr>
          <w:t>,</w:t>
        </w:r>
      </w:ins>
      <w:ins w:id="292" w:author="Fay Brauer" w:date="2014-03-26T16:51:00Z">
        <w:r w:rsidR="00D256D5">
          <w:rPr>
            <w:rFonts w:ascii="Times New Roman" w:hAnsi="Times New Roman" w:cs="Times New Roman"/>
            <w:szCs w:val="24"/>
          </w:rPr>
          <w:t xml:space="preserve"> suffered by Casagemos,</w:t>
        </w:r>
      </w:ins>
      <w:del w:id="293" w:author="Fay Brauer" w:date="2014-03-26T16:51:00Z">
        <w:r w:rsidR="00F13434" w:rsidRPr="00FE388C" w:rsidDel="00D256D5">
          <w:rPr>
            <w:rFonts w:ascii="Times New Roman" w:hAnsi="Times New Roman" w:cs="Times New Roman"/>
            <w:szCs w:val="24"/>
          </w:rPr>
          <w:delText>,</w:delText>
        </w:r>
      </w:del>
      <w:ins w:id="294" w:author="Fay Brauer" w:date="2014-03-26T16:52:00Z">
        <w:r w:rsidR="00D256D5">
          <w:rPr>
            <w:rFonts w:ascii="Times New Roman" w:hAnsi="Times New Roman" w:cs="Times New Roman"/>
            <w:szCs w:val="24"/>
          </w:rPr>
          <w:t xml:space="preserve"> </w:t>
        </w:r>
      </w:ins>
      <w:del w:id="295" w:author="Fay Brauer" w:date="2014-03-26T16:52:00Z">
        <w:r w:rsidR="00F13434" w:rsidRPr="00FE388C" w:rsidDel="00D256D5">
          <w:rPr>
            <w:rFonts w:ascii="Times New Roman" w:hAnsi="Times New Roman" w:cs="Times New Roman"/>
            <w:szCs w:val="24"/>
          </w:rPr>
          <w:delText xml:space="preserve"> </w:delText>
        </w:r>
      </w:del>
      <w:r w:rsidR="00DD26C4" w:rsidRPr="00FE388C">
        <w:rPr>
          <w:rFonts w:ascii="Times New Roman" w:hAnsi="Times New Roman" w:cs="Times New Roman"/>
          <w:szCs w:val="24"/>
        </w:rPr>
        <w:t>Picasso</w:t>
      </w:r>
      <w:r w:rsidR="00F13434" w:rsidRPr="00FE388C">
        <w:rPr>
          <w:rFonts w:ascii="Times New Roman" w:hAnsi="Times New Roman" w:cs="Times New Roman"/>
          <w:szCs w:val="24"/>
        </w:rPr>
        <w:t xml:space="preserve"> negotiated with </w:t>
      </w:r>
      <w:r w:rsidR="00B80E54" w:rsidRPr="00FE388C">
        <w:rPr>
          <w:rFonts w:ascii="Times New Roman" w:hAnsi="Times New Roman" w:cs="Times New Roman"/>
          <w:szCs w:val="24"/>
        </w:rPr>
        <w:t xml:space="preserve">Saint-Lazare Prison Hospital to </w:t>
      </w:r>
      <w:r w:rsidR="00A6734F" w:rsidRPr="00FE388C">
        <w:rPr>
          <w:rFonts w:ascii="Times New Roman" w:hAnsi="Times New Roman" w:cs="Times New Roman"/>
          <w:szCs w:val="24"/>
        </w:rPr>
        <w:t>canvas</w:t>
      </w:r>
      <w:r w:rsidR="00B80E54" w:rsidRPr="00FE388C">
        <w:rPr>
          <w:rFonts w:ascii="Times New Roman" w:hAnsi="Times New Roman" w:cs="Times New Roman"/>
          <w:szCs w:val="24"/>
        </w:rPr>
        <w:t xml:space="preserve"> its afflicted prostitutes</w:t>
      </w:r>
      <w:r w:rsidR="00D2067E" w:rsidRPr="00FE388C">
        <w:rPr>
          <w:rFonts w:ascii="Times New Roman" w:hAnsi="Times New Roman" w:cs="Times New Roman"/>
          <w:szCs w:val="24"/>
        </w:rPr>
        <w:t xml:space="preserve"> and their</w:t>
      </w:r>
      <w:r w:rsidR="00FD77FE" w:rsidRPr="00FE388C">
        <w:rPr>
          <w:rFonts w:ascii="Times New Roman" w:hAnsi="Times New Roman" w:cs="Times New Roman"/>
          <w:szCs w:val="24"/>
        </w:rPr>
        <w:t xml:space="preserve"> babies that would be, following</w:t>
      </w:r>
      <w:r w:rsidR="00F13434" w:rsidRPr="00FE388C">
        <w:rPr>
          <w:rFonts w:ascii="Times New Roman" w:hAnsi="Times New Roman" w:cs="Times New Roman"/>
          <w:szCs w:val="24"/>
        </w:rPr>
        <w:t xml:space="preserve"> Albert Fournier's </w:t>
      </w:r>
      <w:r w:rsidR="00D2067E" w:rsidRPr="00FE388C">
        <w:rPr>
          <w:rFonts w:ascii="Times New Roman" w:hAnsi="Times New Roman" w:cs="Times New Roman"/>
          <w:szCs w:val="24"/>
        </w:rPr>
        <w:t>thesis</w:t>
      </w:r>
      <w:r w:rsidR="00FD77FE" w:rsidRPr="00FE388C">
        <w:rPr>
          <w:rFonts w:ascii="Times New Roman" w:hAnsi="Times New Roman" w:cs="Times New Roman"/>
          <w:szCs w:val="24"/>
        </w:rPr>
        <w:t>, heredo-syphilitic.</w:t>
      </w:r>
      <w:r w:rsidR="007155CC" w:rsidRPr="00FE388C">
        <w:rPr>
          <w:rFonts w:ascii="Times New Roman" w:hAnsi="Times New Roman" w:cs="Times New Roman"/>
          <w:szCs w:val="24"/>
        </w:rPr>
        <w:t xml:space="preserve"> </w:t>
      </w:r>
    </w:p>
    <w:p w:rsidR="00574530" w:rsidRPr="00FE388C" w:rsidRDefault="00574530" w:rsidP="0038152D">
      <w:pPr>
        <w:numPr>
          <w:ins w:id="296" w:author="Danielle Child" w:date="2014-03-25T12:34:00Z"/>
        </w:numPr>
        <w:jc w:val="both"/>
        <w:rPr>
          <w:rFonts w:ascii="Times New Roman" w:hAnsi="Times New Roman" w:cs="Times New Roman"/>
          <w:szCs w:val="24"/>
        </w:rPr>
      </w:pPr>
    </w:p>
    <w:p w:rsidR="00574530" w:rsidRPr="00367B07" w:rsidRDefault="00562DBC" w:rsidP="0038152D">
      <w:pPr>
        <w:jc w:val="both"/>
        <w:rPr>
          <w:rFonts w:ascii="Times New Roman" w:hAnsi="Times New Roman" w:cs="Times New Roman"/>
          <w:b/>
          <w:i/>
          <w:szCs w:val="24"/>
          <w:rPrChange w:id="297" w:author="Danielle Child" w:date="2014-03-25T12:37:00Z">
            <w:rPr>
              <w:rFonts w:ascii="Times New Roman" w:hAnsi="Times New Roman" w:cs="Times New Roman"/>
              <w:b/>
              <w:szCs w:val="24"/>
            </w:rPr>
          </w:rPrChange>
        </w:rPr>
      </w:pPr>
      <w:r w:rsidRPr="00FE388C">
        <w:rPr>
          <w:rFonts w:ascii="Times New Roman" w:hAnsi="Times New Roman" w:cs="Times New Roman"/>
          <w:b/>
          <w:szCs w:val="24"/>
        </w:rPr>
        <w:t xml:space="preserve">Rose Period, Tribal Art and </w:t>
      </w:r>
      <w:r w:rsidRPr="00FE388C">
        <w:rPr>
          <w:rFonts w:ascii="Times New Roman" w:hAnsi="Times New Roman" w:cs="Times New Roman"/>
          <w:b/>
          <w:i/>
          <w:szCs w:val="24"/>
        </w:rPr>
        <w:t>Les Demoiselles d'Avignon</w:t>
      </w:r>
    </w:p>
    <w:p w:rsidR="00704E78" w:rsidRDefault="00280384" w:rsidP="0038152D">
      <w:pPr>
        <w:jc w:val="both"/>
        <w:rPr>
          <w:ins w:id="298" w:author="Danielle Child" w:date="2014-03-25T12:36:00Z"/>
          <w:rFonts w:ascii="Times New Roman" w:hAnsi="Times New Roman" w:cs="Times New Roman"/>
          <w:szCs w:val="24"/>
        </w:rPr>
      </w:pPr>
      <w:r w:rsidRPr="00FE388C">
        <w:rPr>
          <w:rFonts w:ascii="Times New Roman" w:hAnsi="Times New Roman" w:cs="Times New Roman"/>
          <w:szCs w:val="24"/>
        </w:rPr>
        <w:t>During</w:t>
      </w:r>
      <w:r w:rsidR="007155CC" w:rsidRPr="00FE388C">
        <w:rPr>
          <w:rFonts w:ascii="Times New Roman" w:hAnsi="Times New Roman" w:cs="Times New Roman"/>
          <w:szCs w:val="24"/>
        </w:rPr>
        <w:t xml:space="preserve"> his Rose period </w:t>
      </w:r>
      <w:ins w:id="299" w:author="Fay Brauer" w:date="2014-03-26T19:30:00Z">
        <w:r w:rsidR="00724C54">
          <w:rPr>
            <w:rFonts w:ascii="Times New Roman" w:hAnsi="Times New Roman" w:cs="Times New Roman"/>
            <w:szCs w:val="24"/>
          </w:rPr>
          <w:t xml:space="preserve">starting in 1905, </w:t>
        </w:r>
      </w:ins>
      <w:r w:rsidRPr="00FE388C">
        <w:rPr>
          <w:rFonts w:ascii="Times New Roman" w:hAnsi="Times New Roman" w:cs="Times New Roman"/>
          <w:szCs w:val="24"/>
        </w:rPr>
        <w:t>whilst capturing</w:t>
      </w:r>
      <w:r w:rsidR="007155CC" w:rsidRPr="00FE388C">
        <w:rPr>
          <w:rFonts w:ascii="Times New Roman" w:hAnsi="Times New Roman" w:cs="Times New Roman"/>
          <w:szCs w:val="24"/>
        </w:rPr>
        <w:t xml:space="preserve"> </w:t>
      </w:r>
      <w:r w:rsidRPr="00FE388C">
        <w:rPr>
          <w:rFonts w:ascii="Times New Roman" w:hAnsi="Times New Roman" w:cs="Times New Roman"/>
          <w:szCs w:val="24"/>
        </w:rPr>
        <w:t>the "</w:t>
      </w:r>
      <w:r w:rsidR="008F0D68" w:rsidRPr="00FE388C">
        <w:rPr>
          <w:rFonts w:ascii="Times New Roman" w:hAnsi="Times New Roman" w:cs="Times New Roman"/>
          <w:szCs w:val="24"/>
        </w:rPr>
        <w:t>mutualism"</w:t>
      </w:r>
      <w:r w:rsidR="008327AA" w:rsidRPr="00FE388C">
        <w:rPr>
          <w:rFonts w:ascii="Times New Roman" w:hAnsi="Times New Roman" w:cs="Times New Roman"/>
          <w:szCs w:val="24"/>
        </w:rPr>
        <w:t xml:space="preserve"> </w:t>
      </w:r>
      <w:r w:rsidR="00DD26C4" w:rsidRPr="00FE388C">
        <w:rPr>
          <w:rFonts w:ascii="Times New Roman" w:hAnsi="Times New Roman" w:cs="Times New Roman"/>
          <w:szCs w:val="24"/>
        </w:rPr>
        <w:t xml:space="preserve">amongst </w:t>
      </w:r>
      <w:r w:rsidR="007155CC" w:rsidRPr="00FE388C">
        <w:rPr>
          <w:rFonts w:ascii="Times New Roman" w:hAnsi="Times New Roman" w:cs="Times New Roman"/>
          <w:szCs w:val="24"/>
        </w:rPr>
        <w:t>those who perform</w:t>
      </w:r>
      <w:r w:rsidRPr="00FE388C">
        <w:rPr>
          <w:rFonts w:ascii="Times New Roman" w:hAnsi="Times New Roman" w:cs="Times New Roman"/>
          <w:szCs w:val="24"/>
        </w:rPr>
        <w:t>ed</w:t>
      </w:r>
      <w:r w:rsidR="007155CC" w:rsidRPr="00FE388C">
        <w:rPr>
          <w:rFonts w:ascii="Times New Roman" w:hAnsi="Times New Roman" w:cs="Times New Roman"/>
          <w:szCs w:val="24"/>
        </w:rPr>
        <w:t xml:space="preserve"> on the social margins, particularly in the circus, </w:t>
      </w:r>
      <w:r w:rsidRPr="00FE388C">
        <w:rPr>
          <w:rFonts w:ascii="Times New Roman" w:hAnsi="Times New Roman" w:cs="Times New Roman"/>
          <w:szCs w:val="24"/>
        </w:rPr>
        <w:t>Picasso visited France's tribal collections at the Trocadéro and was bowled over. Drawing upon the art</w:t>
      </w:r>
      <w:r w:rsidR="008327AA" w:rsidRPr="00FE388C">
        <w:rPr>
          <w:rFonts w:ascii="Times New Roman" w:hAnsi="Times New Roman" w:cs="Times New Roman"/>
          <w:szCs w:val="24"/>
        </w:rPr>
        <w:t xml:space="preserve"> language</w:t>
      </w:r>
      <w:r w:rsidRPr="00FE388C">
        <w:rPr>
          <w:rFonts w:ascii="Times New Roman" w:hAnsi="Times New Roman" w:cs="Times New Roman"/>
          <w:szCs w:val="24"/>
        </w:rPr>
        <w:t xml:space="preserve"> of African indigenous people, he began to depict in geometrici</w:t>
      </w:r>
      <w:ins w:id="300" w:author="doctor" w:date="2014-04-22T20:15:00Z">
        <w:r w:rsidR="00E97F29">
          <w:rPr>
            <w:rFonts w:ascii="Times New Roman" w:hAnsi="Times New Roman" w:cs="Times New Roman"/>
            <w:szCs w:val="24"/>
          </w:rPr>
          <w:t>s</w:t>
        </w:r>
      </w:ins>
      <w:bookmarkStart w:id="301" w:name="_GoBack"/>
      <w:bookmarkEnd w:id="301"/>
      <w:del w:id="302" w:author="doctor" w:date="2014-04-22T20:15:00Z">
        <w:r w:rsidRPr="00FE388C" w:rsidDel="00E97F29">
          <w:rPr>
            <w:rFonts w:ascii="Times New Roman" w:hAnsi="Times New Roman" w:cs="Times New Roman"/>
            <w:szCs w:val="24"/>
          </w:rPr>
          <w:delText>z</w:delText>
        </w:r>
      </w:del>
      <w:r w:rsidRPr="00FE388C">
        <w:rPr>
          <w:rFonts w:ascii="Times New Roman" w:hAnsi="Times New Roman" w:cs="Times New Roman"/>
          <w:szCs w:val="24"/>
        </w:rPr>
        <w:t>ed facets the</w:t>
      </w:r>
      <w:r w:rsidR="007155CC" w:rsidRPr="00FE388C">
        <w:rPr>
          <w:rFonts w:ascii="Times New Roman" w:hAnsi="Times New Roman" w:cs="Times New Roman"/>
          <w:szCs w:val="24"/>
        </w:rPr>
        <w:t xml:space="preserve"> prostitutes from France's North African colonies and the Congo</w:t>
      </w:r>
      <w:r w:rsidRPr="00FE388C">
        <w:rPr>
          <w:rFonts w:ascii="Times New Roman" w:hAnsi="Times New Roman" w:cs="Times New Roman"/>
          <w:szCs w:val="24"/>
        </w:rPr>
        <w:t xml:space="preserve"> employed in French brothels and c</w:t>
      </w:r>
      <w:r w:rsidR="00DD26C4" w:rsidRPr="00FE388C">
        <w:rPr>
          <w:rFonts w:ascii="Times New Roman" w:hAnsi="Times New Roman" w:cs="Times New Roman"/>
          <w:szCs w:val="24"/>
        </w:rPr>
        <w:t>ontaminated with syphilis. (</w:t>
      </w:r>
      <w:commentRangeStart w:id="303"/>
      <w:del w:id="304" w:author="Fay Brauer" w:date="2014-03-26T19:34:00Z">
        <w:r w:rsidR="00DD26C4" w:rsidRPr="00FE388C" w:rsidDel="00724C54">
          <w:rPr>
            <w:rFonts w:ascii="Times New Roman" w:hAnsi="Times New Roman" w:cs="Times New Roman"/>
            <w:szCs w:val="24"/>
          </w:rPr>
          <w:delText>Figure</w:delText>
        </w:r>
        <w:r w:rsidRPr="00FE388C" w:rsidDel="00724C54">
          <w:rPr>
            <w:rFonts w:ascii="Times New Roman" w:hAnsi="Times New Roman" w:cs="Times New Roman"/>
            <w:szCs w:val="24"/>
          </w:rPr>
          <w:delText xml:space="preserve"> 1</w:delText>
        </w:r>
        <w:commentRangeEnd w:id="303"/>
        <w:r w:rsidR="00F25F36" w:rsidDel="00724C54">
          <w:rPr>
            <w:rStyle w:val="CommentReference"/>
            <w:vanish/>
          </w:rPr>
          <w:commentReference w:id="303"/>
        </w:r>
      </w:del>
      <w:ins w:id="305" w:author="Fay Brauer" w:date="2014-03-26T19:33:00Z">
        <w:r w:rsidR="00724C54" w:rsidRPr="00FE388C">
          <w:rPr>
            <w:rFonts w:ascii="Times New Roman" w:hAnsi="Times New Roman" w:cs="Times New Roman"/>
            <w:i/>
            <w:szCs w:val="24"/>
          </w:rPr>
          <w:t xml:space="preserve">Les Demoiselles d'Avignon, </w:t>
        </w:r>
        <w:r w:rsidR="00724C54" w:rsidRPr="00FE388C">
          <w:rPr>
            <w:rFonts w:ascii="Times New Roman" w:hAnsi="Times New Roman" w:cs="Times New Roman"/>
            <w:color w:val="262626"/>
            <w:szCs w:val="24"/>
          </w:rPr>
          <w:t>June-July 1907</w:t>
        </w:r>
      </w:ins>
      <w:r w:rsidRPr="00FE388C">
        <w:rPr>
          <w:rFonts w:ascii="Times New Roman" w:hAnsi="Times New Roman" w:cs="Times New Roman"/>
          <w:szCs w:val="24"/>
        </w:rPr>
        <w:t>) Illuminating</w:t>
      </w:r>
      <w:r w:rsidR="007155CC" w:rsidRPr="00FE388C">
        <w:rPr>
          <w:rFonts w:ascii="Times New Roman" w:hAnsi="Times New Roman" w:cs="Times New Roman"/>
          <w:szCs w:val="24"/>
        </w:rPr>
        <w:t xml:space="preserve"> </w:t>
      </w:r>
      <w:r w:rsidRPr="00FE388C">
        <w:rPr>
          <w:rFonts w:ascii="Times New Roman" w:hAnsi="Times New Roman" w:cs="Times New Roman"/>
          <w:szCs w:val="24"/>
        </w:rPr>
        <w:t xml:space="preserve">why France's "civilizing mission" became </w:t>
      </w:r>
      <w:r w:rsidR="009F2816">
        <w:rPr>
          <w:rFonts w:ascii="Times New Roman" w:hAnsi="Times New Roman" w:cs="Times New Roman"/>
          <w:szCs w:val="24"/>
        </w:rPr>
        <w:t xml:space="preserve">better </w:t>
      </w:r>
      <w:r w:rsidRPr="00FE388C">
        <w:rPr>
          <w:rFonts w:ascii="Times New Roman" w:hAnsi="Times New Roman" w:cs="Times New Roman"/>
          <w:szCs w:val="24"/>
        </w:rPr>
        <w:t>known as the "syphilizing mission"</w:t>
      </w:r>
      <w:r w:rsidR="00D2067E" w:rsidRPr="00FE388C">
        <w:rPr>
          <w:rFonts w:ascii="Times New Roman" w:hAnsi="Times New Roman" w:cs="Times New Roman"/>
          <w:szCs w:val="24"/>
        </w:rPr>
        <w:t xml:space="preserve"> in </w:t>
      </w:r>
      <w:r w:rsidR="008327AA" w:rsidRPr="00FE388C">
        <w:rPr>
          <w:rFonts w:ascii="Times New Roman" w:hAnsi="Times New Roman" w:cs="Times New Roman"/>
          <w:i/>
          <w:szCs w:val="24"/>
        </w:rPr>
        <w:t>Les Demoiselles d'Avignon</w:t>
      </w:r>
      <w:r w:rsidR="00A023C2" w:rsidRPr="00FE388C">
        <w:rPr>
          <w:rFonts w:ascii="Times New Roman" w:hAnsi="Times New Roman" w:cs="Times New Roman"/>
          <w:i/>
          <w:szCs w:val="24"/>
        </w:rPr>
        <w:t>,</w:t>
      </w:r>
      <w:r w:rsidR="008327AA" w:rsidRPr="00FE388C">
        <w:rPr>
          <w:rFonts w:ascii="Times New Roman" w:hAnsi="Times New Roman" w:cs="Times New Roman"/>
          <w:szCs w:val="24"/>
        </w:rPr>
        <w:t xml:space="preserve"> André Salmon recalls that </w:t>
      </w:r>
      <w:r w:rsidRPr="00FE388C">
        <w:rPr>
          <w:rFonts w:ascii="Times New Roman" w:hAnsi="Times New Roman" w:cs="Times New Roman"/>
          <w:szCs w:val="24"/>
        </w:rPr>
        <w:t>"it froze them to the spot</w:t>
      </w:r>
      <w:r w:rsidR="008327AA" w:rsidRPr="00FE388C">
        <w:rPr>
          <w:rFonts w:ascii="Times New Roman" w:hAnsi="Times New Roman" w:cs="Times New Roman"/>
          <w:szCs w:val="24"/>
        </w:rPr>
        <w:t xml:space="preserve"> with fear"</w:t>
      </w:r>
      <w:r w:rsidR="00A023C2" w:rsidRPr="00FE388C">
        <w:rPr>
          <w:rFonts w:ascii="Times New Roman" w:hAnsi="Times New Roman" w:cs="Times New Roman"/>
          <w:szCs w:val="24"/>
        </w:rPr>
        <w:t xml:space="preserve"> while </w:t>
      </w:r>
      <w:r w:rsidRPr="00FE388C">
        <w:rPr>
          <w:rFonts w:ascii="Times New Roman" w:hAnsi="Times New Roman" w:cs="Times New Roman"/>
          <w:szCs w:val="24"/>
        </w:rPr>
        <w:t xml:space="preserve">Georges Braque likened it to </w:t>
      </w:r>
      <w:r w:rsidR="008327AA" w:rsidRPr="00FE388C">
        <w:rPr>
          <w:rFonts w:ascii="Times New Roman" w:hAnsi="Times New Roman" w:cs="Times New Roman"/>
          <w:szCs w:val="24"/>
        </w:rPr>
        <w:t xml:space="preserve">drinking petrol and </w:t>
      </w:r>
      <w:r w:rsidR="00236335" w:rsidRPr="00FE388C">
        <w:rPr>
          <w:rFonts w:ascii="Times New Roman" w:hAnsi="Times New Roman" w:cs="Times New Roman"/>
          <w:szCs w:val="24"/>
        </w:rPr>
        <w:t>eating a flaming fuse</w:t>
      </w:r>
      <w:r w:rsidRPr="00FE388C">
        <w:rPr>
          <w:rFonts w:ascii="Times New Roman" w:hAnsi="Times New Roman" w:cs="Times New Roman"/>
          <w:szCs w:val="24"/>
        </w:rPr>
        <w:t>; i.e. an anarchist bomb.</w:t>
      </w:r>
    </w:p>
    <w:p w:rsidR="00367B07" w:rsidRPr="00FE388C" w:rsidRDefault="00367B07" w:rsidP="0038152D">
      <w:pPr>
        <w:numPr>
          <w:ins w:id="306" w:author="Danielle Child" w:date="2014-03-25T12:36:00Z"/>
        </w:numPr>
        <w:jc w:val="both"/>
        <w:rPr>
          <w:rFonts w:ascii="Times New Roman" w:hAnsi="Times New Roman" w:cs="Times New Roman"/>
          <w:szCs w:val="24"/>
        </w:rPr>
      </w:pPr>
    </w:p>
    <w:p w:rsidR="00280384" w:rsidRPr="00FE388C" w:rsidRDefault="00FC4C91" w:rsidP="0038152D">
      <w:pPr>
        <w:jc w:val="both"/>
        <w:rPr>
          <w:rFonts w:ascii="Times New Roman" w:hAnsi="Times New Roman" w:cs="Times New Roman"/>
          <w:b/>
          <w:szCs w:val="24"/>
        </w:rPr>
      </w:pPr>
      <w:r w:rsidRPr="00FE388C">
        <w:rPr>
          <w:rFonts w:ascii="Times New Roman" w:hAnsi="Times New Roman" w:cs="Times New Roman"/>
          <w:b/>
          <w:szCs w:val="24"/>
        </w:rPr>
        <w:t xml:space="preserve">The Fourth Dimension, </w:t>
      </w:r>
      <w:r w:rsidR="00562DBC" w:rsidRPr="00FE388C">
        <w:rPr>
          <w:rFonts w:ascii="Times New Roman" w:hAnsi="Times New Roman" w:cs="Times New Roman"/>
          <w:b/>
          <w:szCs w:val="24"/>
        </w:rPr>
        <w:t>Cubism</w:t>
      </w:r>
      <w:r w:rsidRPr="00FE388C">
        <w:rPr>
          <w:rFonts w:ascii="Times New Roman" w:hAnsi="Times New Roman" w:cs="Times New Roman"/>
          <w:b/>
          <w:szCs w:val="24"/>
        </w:rPr>
        <w:t xml:space="preserve"> and </w:t>
      </w:r>
      <w:r w:rsidR="00AF1439" w:rsidRPr="00FE388C">
        <w:rPr>
          <w:rFonts w:ascii="Times New Roman" w:hAnsi="Times New Roman" w:cs="Times New Roman"/>
          <w:b/>
          <w:szCs w:val="24"/>
        </w:rPr>
        <w:t>Collage</w:t>
      </w:r>
      <w:r w:rsidR="00280384" w:rsidRPr="00FE388C">
        <w:rPr>
          <w:rFonts w:ascii="Times New Roman" w:hAnsi="Times New Roman" w:cs="Times New Roman"/>
          <w:b/>
          <w:szCs w:val="24"/>
        </w:rPr>
        <w:t xml:space="preserve"> </w:t>
      </w:r>
    </w:p>
    <w:p w:rsidR="00574530" w:rsidRDefault="00B448E6" w:rsidP="0038152D">
      <w:pPr>
        <w:jc w:val="both"/>
        <w:rPr>
          <w:ins w:id="307" w:author="Danielle Child" w:date="2014-03-25T12:34:00Z"/>
          <w:rFonts w:ascii="Times New Roman" w:hAnsi="Times New Roman" w:cs="Times New Roman"/>
          <w:szCs w:val="24"/>
        </w:rPr>
      </w:pPr>
      <w:r w:rsidRPr="00FE388C">
        <w:rPr>
          <w:rFonts w:ascii="Times New Roman" w:hAnsi="Times New Roman" w:cs="Times New Roman"/>
          <w:szCs w:val="24"/>
        </w:rPr>
        <w:t>E</w:t>
      </w:r>
      <w:r w:rsidR="007233AB" w:rsidRPr="00FE388C">
        <w:rPr>
          <w:rFonts w:ascii="Times New Roman" w:hAnsi="Times New Roman" w:cs="Times New Roman"/>
          <w:szCs w:val="24"/>
        </w:rPr>
        <w:t>xcit</w:t>
      </w:r>
      <w:r w:rsidRPr="00FE388C">
        <w:rPr>
          <w:rFonts w:ascii="Times New Roman" w:hAnsi="Times New Roman" w:cs="Times New Roman"/>
          <w:szCs w:val="24"/>
        </w:rPr>
        <w:t xml:space="preserve">ed by </w:t>
      </w:r>
      <w:r w:rsidR="00E5587B" w:rsidRPr="00FE388C">
        <w:rPr>
          <w:rFonts w:ascii="Times New Roman" w:hAnsi="Times New Roman" w:cs="Times New Roman"/>
          <w:szCs w:val="24"/>
        </w:rPr>
        <w:t xml:space="preserve">the fourth dimension, </w:t>
      </w:r>
      <w:r w:rsidR="00280384" w:rsidRPr="00FE388C">
        <w:rPr>
          <w:rFonts w:ascii="Times New Roman" w:hAnsi="Times New Roman" w:cs="Times New Roman"/>
          <w:szCs w:val="24"/>
        </w:rPr>
        <w:t xml:space="preserve">X-rays, electromagnetic waves, </w:t>
      </w:r>
      <w:r w:rsidR="007233AB" w:rsidRPr="00FE388C">
        <w:rPr>
          <w:rFonts w:ascii="Times New Roman" w:hAnsi="Times New Roman" w:cs="Times New Roman"/>
          <w:szCs w:val="24"/>
        </w:rPr>
        <w:t>radioactivity</w:t>
      </w:r>
      <w:r w:rsidR="00E5587B" w:rsidRPr="00FE388C">
        <w:rPr>
          <w:rFonts w:ascii="Times New Roman" w:hAnsi="Times New Roman" w:cs="Times New Roman"/>
          <w:szCs w:val="24"/>
        </w:rPr>
        <w:t xml:space="preserve"> </w:t>
      </w:r>
      <w:r w:rsidR="00280384" w:rsidRPr="00FE388C">
        <w:rPr>
          <w:rFonts w:ascii="Times New Roman" w:hAnsi="Times New Roman" w:cs="Times New Roman"/>
          <w:szCs w:val="24"/>
        </w:rPr>
        <w:t xml:space="preserve">and chronophotography, </w:t>
      </w:r>
      <w:r w:rsidRPr="00FE388C">
        <w:rPr>
          <w:rFonts w:ascii="Times New Roman" w:hAnsi="Times New Roman" w:cs="Times New Roman"/>
          <w:szCs w:val="24"/>
        </w:rPr>
        <w:t>as well as</w:t>
      </w:r>
      <w:r w:rsidR="00280384" w:rsidRPr="00FE388C">
        <w:rPr>
          <w:rFonts w:ascii="Times New Roman" w:hAnsi="Times New Roman" w:cs="Times New Roman"/>
          <w:szCs w:val="24"/>
        </w:rPr>
        <w:t xml:space="preserve"> the relativist philosophy of Henri Bergson</w:t>
      </w:r>
      <w:r w:rsidR="00E347F7" w:rsidRPr="00FE388C">
        <w:rPr>
          <w:rFonts w:ascii="Times New Roman" w:hAnsi="Times New Roman" w:cs="Times New Roman"/>
          <w:szCs w:val="24"/>
        </w:rPr>
        <w:t xml:space="preserve"> and Friedrich Nietzsche</w:t>
      </w:r>
      <w:r w:rsidR="00280384" w:rsidRPr="00FE388C">
        <w:rPr>
          <w:rFonts w:ascii="Times New Roman" w:hAnsi="Times New Roman" w:cs="Times New Roman"/>
          <w:szCs w:val="24"/>
        </w:rPr>
        <w:t>, Picasso joined Braque</w:t>
      </w:r>
      <w:ins w:id="308" w:author="Fay Brauer" w:date="2014-03-26T19:31:00Z">
        <w:r w:rsidR="00724C54">
          <w:rPr>
            <w:rFonts w:ascii="Times New Roman" w:hAnsi="Times New Roman" w:cs="Times New Roman"/>
            <w:szCs w:val="24"/>
          </w:rPr>
          <w:t xml:space="preserve"> from 1908-9</w:t>
        </w:r>
      </w:ins>
      <w:r w:rsidR="00280384" w:rsidRPr="00FE388C">
        <w:rPr>
          <w:rFonts w:ascii="Times New Roman" w:hAnsi="Times New Roman" w:cs="Times New Roman"/>
          <w:szCs w:val="24"/>
        </w:rPr>
        <w:t xml:space="preserve"> in depicting bodies and forms</w:t>
      </w:r>
      <w:r w:rsidR="00E347F7" w:rsidRPr="00FE388C">
        <w:rPr>
          <w:rFonts w:ascii="Times New Roman" w:hAnsi="Times New Roman" w:cs="Times New Roman"/>
          <w:szCs w:val="24"/>
        </w:rPr>
        <w:t xml:space="preserve"> in fragments</w:t>
      </w:r>
      <w:r w:rsidR="00280384" w:rsidRPr="00FE388C">
        <w:rPr>
          <w:rFonts w:ascii="Times New Roman" w:hAnsi="Times New Roman" w:cs="Times New Roman"/>
          <w:szCs w:val="24"/>
        </w:rPr>
        <w:t xml:space="preserve"> from many </w:t>
      </w:r>
      <w:r w:rsidR="00E347F7" w:rsidRPr="00FE388C">
        <w:rPr>
          <w:rFonts w:ascii="Times New Roman" w:hAnsi="Times New Roman" w:cs="Times New Roman"/>
          <w:szCs w:val="24"/>
        </w:rPr>
        <w:t xml:space="preserve">different </w:t>
      </w:r>
      <w:r w:rsidR="00280384" w:rsidRPr="00FE388C">
        <w:rPr>
          <w:rFonts w:ascii="Times New Roman" w:hAnsi="Times New Roman" w:cs="Times New Roman"/>
          <w:szCs w:val="24"/>
        </w:rPr>
        <w:t xml:space="preserve">perspectives </w:t>
      </w:r>
      <w:r w:rsidRPr="00FE388C">
        <w:rPr>
          <w:rFonts w:ascii="Times New Roman" w:hAnsi="Times New Roman" w:cs="Times New Roman"/>
          <w:szCs w:val="24"/>
        </w:rPr>
        <w:t xml:space="preserve">over time </w:t>
      </w:r>
      <w:r w:rsidR="00280384" w:rsidRPr="00FE388C">
        <w:rPr>
          <w:rFonts w:ascii="Times New Roman" w:hAnsi="Times New Roman" w:cs="Times New Roman"/>
          <w:szCs w:val="24"/>
        </w:rPr>
        <w:t>recalled in sensory memory, as illustrated by his Cubist portrait of his love</w:t>
      </w:r>
      <w:r w:rsidR="00A023C2" w:rsidRPr="00FE388C">
        <w:rPr>
          <w:rFonts w:ascii="Times New Roman" w:hAnsi="Times New Roman" w:cs="Times New Roman"/>
          <w:szCs w:val="24"/>
        </w:rPr>
        <w:t>r, Eva Gouel. Nicknamed</w:t>
      </w:r>
      <w:r w:rsidR="00280384" w:rsidRPr="00FE388C">
        <w:rPr>
          <w:rFonts w:ascii="Times New Roman" w:hAnsi="Times New Roman" w:cs="Times New Roman"/>
          <w:szCs w:val="24"/>
        </w:rPr>
        <w:t xml:space="preserve"> after a popular song, </w:t>
      </w:r>
      <w:r w:rsidR="00280384" w:rsidRPr="00FE388C">
        <w:rPr>
          <w:rFonts w:ascii="Times New Roman" w:hAnsi="Times New Roman" w:cs="Times New Roman"/>
          <w:i/>
          <w:szCs w:val="24"/>
        </w:rPr>
        <w:t>Ma Jolie</w:t>
      </w:r>
      <w:r w:rsidR="00FC4C91" w:rsidRPr="00FE388C">
        <w:rPr>
          <w:rFonts w:ascii="Times New Roman" w:hAnsi="Times New Roman" w:cs="Times New Roman"/>
          <w:i/>
          <w:szCs w:val="24"/>
        </w:rPr>
        <w:t xml:space="preserve">, </w:t>
      </w:r>
      <w:r w:rsidR="00FC4C91" w:rsidRPr="00FE388C">
        <w:rPr>
          <w:rFonts w:ascii="Times New Roman" w:hAnsi="Times New Roman" w:cs="Times New Roman"/>
          <w:szCs w:val="24"/>
        </w:rPr>
        <w:t xml:space="preserve">he </w:t>
      </w:r>
      <w:r w:rsidR="00A023C2" w:rsidRPr="00FE388C">
        <w:rPr>
          <w:rFonts w:ascii="Times New Roman" w:hAnsi="Times New Roman" w:cs="Times New Roman"/>
          <w:szCs w:val="24"/>
        </w:rPr>
        <w:t>included</w:t>
      </w:r>
      <w:r w:rsidR="00FC4C91" w:rsidRPr="00FE388C">
        <w:rPr>
          <w:rFonts w:ascii="Times New Roman" w:hAnsi="Times New Roman" w:cs="Times New Roman"/>
          <w:szCs w:val="24"/>
        </w:rPr>
        <w:t xml:space="preserve"> </w:t>
      </w:r>
      <w:r w:rsidR="00A023C2" w:rsidRPr="00FE388C">
        <w:rPr>
          <w:rFonts w:ascii="Times New Roman" w:hAnsi="Times New Roman" w:cs="Times New Roman"/>
          <w:szCs w:val="24"/>
        </w:rPr>
        <w:t>these words in</w:t>
      </w:r>
      <w:r w:rsidR="00FC4C91" w:rsidRPr="00FE388C">
        <w:rPr>
          <w:rFonts w:ascii="Times New Roman" w:hAnsi="Times New Roman" w:cs="Times New Roman"/>
          <w:szCs w:val="24"/>
        </w:rPr>
        <w:t xml:space="preserve"> his painting</w:t>
      </w:r>
      <w:r w:rsidRPr="00FE388C">
        <w:rPr>
          <w:rFonts w:ascii="Times New Roman" w:hAnsi="Times New Roman" w:cs="Times New Roman"/>
          <w:szCs w:val="24"/>
        </w:rPr>
        <w:t>. (</w:t>
      </w:r>
      <w:ins w:id="309" w:author="Fay Brauer" w:date="2014-03-26T19:34:00Z">
        <w:r w:rsidR="00724C54" w:rsidRPr="00FE388C">
          <w:rPr>
            <w:rFonts w:ascii="Times New Roman" w:hAnsi="Times New Roman" w:cs="Times New Roman"/>
            <w:i/>
            <w:szCs w:val="24"/>
          </w:rPr>
          <w:t xml:space="preserve">Ma Jolie, </w:t>
        </w:r>
        <w:r w:rsidR="00724C54" w:rsidRPr="00FE388C">
          <w:rPr>
            <w:rFonts w:ascii="Times New Roman" w:hAnsi="Times New Roman" w:cs="Times New Roman"/>
            <w:szCs w:val="24"/>
          </w:rPr>
          <w:t>Paris Winter, 1911-1912</w:t>
        </w:r>
      </w:ins>
      <w:commentRangeStart w:id="310"/>
      <w:del w:id="311" w:author="Fay Brauer" w:date="2014-03-26T19:34:00Z">
        <w:r w:rsidRPr="00FE388C" w:rsidDel="00724C54">
          <w:rPr>
            <w:rFonts w:ascii="Times New Roman" w:hAnsi="Times New Roman" w:cs="Times New Roman"/>
            <w:szCs w:val="24"/>
          </w:rPr>
          <w:delText>Figure</w:delText>
        </w:r>
        <w:r w:rsidR="00280384" w:rsidRPr="00FE388C" w:rsidDel="00724C54">
          <w:rPr>
            <w:rFonts w:ascii="Times New Roman" w:hAnsi="Times New Roman" w:cs="Times New Roman"/>
            <w:szCs w:val="24"/>
          </w:rPr>
          <w:delText xml:space="preserve"> 2</w:delText>
        </w:r>
        <w:commentRangeEnd w:id="310"/>
        <w:r w:rsidR="00F25F36" w:rsidDel="00724C54">
          <w:rPr>
            <w:rStyle w:val="CommentReference"/>
            <w:vanish/>
          </w:rPr>
          <w:commentReference w:id="310"/>
        </w:r>
      </w:del>
      <w:r w:rsidR="00280384" w:rsidRPr="00FE388C">
        <w:rPr>
          <w:rFonts w:ascii="Times New Roman" w:hAnsi="Times New Roman" w:cs="Times New Roman"/>
          <w:szCs w:val="24"/>
        </w:rPr>
        <w:t xml:space="preserve">) </w:t>
      </w:r>
      <w:r w:rsidR="00E347F7" w:rsidRPr="00FE388C">
        <w:rPr>
          <w:rFonts w:ascii="Times New Roman" w:hAnsi="Times New Roman" w:cs="Times New Roman"/>
          <w:szCs w:val="24"/>
        </w:rPr>
        <w:t xml:space="preserve">"We were trying to set up a new order", </w:t>
      </w:r>
      <w:r w:rsidR="00A023C2" w:rsidRPr="00FE388C">
        <w:rPr>
          <w:rFonts w:ascii="Times New Roman" w:hAnsi="Times New Roman" w:cs="Times New Roman"/>
          <w:szCs w:val="24"/>
        </w:rPr>
        <w:t xml:space="preserve">he </w:t>
      </w:r>
      <w:r w:rsidR="00E347F7" w:rsidRPr="00FE388C">
        <w:rPr>
          <w:rFonts w:ascii="Times New Roman" w:hAnsi="Times New Roman" w:cs="Times New Roman"/>
          <w:szCs w:val="24"/>
        </w:rPr>
        <w:t>explained.</w:t>
      </w:r>
      <w:r w:rsidR="00DE090A" w:rsidRPr="00FE388C">
        <w:rPr>
          <w:rFonts w:ascii="Times New Roman" w:hAnsi="Times New Roman" w:cs="Times New Roman"/>
          <w:szCs w:val="24"/>
        </w:rPr>
        <w:t xml:space="preserve"> </w:t>
      </w:r>
      <w:r w:rsidR="0060728B" w:rsidRPr="00FE388C">
        <w:rPr>
          <w:rFonts w:ascii="Times New Roman" w:hAnsi="Times New Roman" w:cs="Times New Roman"/>
          <w:szCs w:val="24"/>
        </w:rPr>
        <w:t>When France entered the First Balkans War in support of the Balkan League,</w:t>
      </w:r>
      <w:r w:rsidR="00DE090A" w:rsidRPr="00FE388C">
        <w:rPr>
          <w:rFonts w:ascii="Times New Roman" w:hAnsi="Times New Roman" w:cs="Times New Roman"/>
          <w:szCs w:val="24"/>
        </w:rPr>
        <w:t xml:space="preserve"> </w:t>
      </w:r>
      <w:r w:rsidR="0060728B" w:rsidRPr="00FE388C">
        <w:rPr>
          <w:rFonts w:ascii="Times New Roman" w:hAnsi="Times New Roman" w:cs="Times New Roman"/>
          <w:szCs w:val="24"/>
        </w:rPr>
        <w:t xml:space="preserve">Picasso used </w:t>
      </w:r>
      <w:r w:rsidR="0085418B" w:rsidRPr="00FE388C">
        <w:rPr>
          <w:rFonts w:ascii="Times New Roman" w:hAnsi="Times New Roman" w:cs="Times New Roman"/>
          <w:szCs w:val="24"/>
        </w:rPr>
        <w:t xml:space="preserve">fragments of </w:t>
      </w:r>
      <w:r w:rsidR="0060728B" w:rsidRPr="00FE388C">
        <w:rPr>
          <w:rFonts w:ascii="Times New Roman" w:hAnsi="Times New Roman" w:cs="Times New Roman"/>
          <w:szCs w:val="24"/>
        </w:rPr>
        <w:t>newspaper headlines and articles of this war to make</w:t>
      </w:r>
      <w:r w:rsidR="0095180E" w:rsidRPr="00FE388C">
        <w:rPr>
          <w:rFonts w:ascii="Times New Roman" w:hAnsi="Times New Roman" w:cs="Times New Roman"/>
          <w:szCs w:val="24"/>
        </w:rPr>
        <w:t xml:space="preserve"> three-</w:t>
      </w:r>
      <w:r w:rsidR="00386FB1" w:rsidRPr="00FE388C">
        <w:rPr>
          <w:rFonts w:ascii="Times New Roman" w:hAnsi="Times New Roman" w:cs="Times New Roman"/>
          <w:szCs w:val="24"/>
        </w:rPr>
        <w:t xml:space="preserve">dozen </w:t>
      </w:r>
      <w:r w:rsidR="00DE090A" w:rsidRPr="00FE388C">
        <w:rPr>
          <w:rFonts w:ascii="Times New Roman" w:hAnsi="Times New Roman" w:cs="Times New Roman"/>
          <w:szCs w:val="24"/>
        </w:rPr>
        <w:t>Cubist collages and assemblages</w:t>
      </w:r>
      <w:r w:rsidR="00FC4C91" w:rsidRPr="00FE388C">
        <w:rPr>
          <w:rFonts w:ascii="Times New Roman" w:hAnsi="Times New Roman" w:cs="Times New Roman"/>
          <w:szCs w:val="24"/>
        </w:rPr>
        <w:t xml:space="preserve">. In </w:t>
      </w:r>
      <w:r w:rsidR="00FC4C91" w:rsidRPr="00FE388C">
        <w:rPr>
          <w:rFonts w:ascii="Times New Roman" w:hAnsi="Times New Roman" w:cs="Times New Roman"/>
          <w:i/>
          <w:szCs w:val="24"/>
        </w:rPr>
        <w:t xml:space="preserve">Guitar, Sheet Music and </w:t>
      </w:r>
      <w:r w:rsidR="00967718" w:rsidRPr="00FE388C">
        <w:rPr>
          <w:rFonts w:ascii="Times New Roman" w:hAnsi="Times New Roman" w:cs="Times New Roman"/>
          <w:i/>
          <w:szCs w:val="24"/>
        </w:rPr>
        <w:t xml:space="preserve">Wine </w:t>
      </w:r>
      <w:r w:rsidR="00FC4C91" w:rsidRPr="00FE388C">
        <w:rPr>
          <w:rFonts w:ascii="Times New Roman" w:hAnsi="Times New Roman" w:cs="Times New Roman"/>
          <w:i/>
          <w:szCs w:val="24"/>
        </w:rPr>
        <w:t xml:space="preserve">Glass, </w:t>
      </w:r>
      <w:r w:rsidR="00FC4C91" w:rsidRPr="00FE388C">
        <w:rPr>
          <w:rFonts w:ascii="Times New Roman" w:hAnsi="Times New Roman" w:cs="Times New Roman"/>
          <w:szCs w:val="24"/>
        </w:rPr>
        <w:t xml:space="preserve">his juxtaposition of </w:t>
      </w:r>
      <w:r w:rsidR="00A023C2" w:rsidRPr="00FE388C">
        <w:rPr>
          <w:rFonts w:ascii="Times New Roman" w:hAnsi="Times New Roman" w:cs="Times New Roman"/>
          <w:szCs w:val="24"/>
        </w:rPr>
        <w:t xml:space="preserve">a wine glass, guitar and </w:t>
      </w:r>
      <w:r w:rsidR="00FC4C91" w:rsidRPr="00FE388C">
        <w:rPr>
          <w:rFonts w:ascii="Times New Roman" w:hAnsi="Times New Roman" w:cs="Times New Roman"/>
          <w:szCs w:val="24"/>
        </w:rPr>
        <w:t xml:space="preserve">sheet music about love with a newspaper saying "The Battle has begun" </w:t>
      </w:r>
      <w:r w:rsidR="00B60647" w:rsidRPr="00FE388C">
        <w:rPr>
          <w:rFonts w:ascii="Times New Roman" w:hAnsi="Times New Roman" w:cs="Times New Roman"/>
          <w:szCs w:val="24"/>
        </w:rPr>
        <w:t>signal</w:t>
      </w:r>
      <w:r w:rsidR="00386FB1" w:rsidRPr="00FE388C">
        <w:rPr>
          <w:rFonts w:ascii="Times New Roman" w:hAnsi="Times New Roman" w:cs="Times New Roman"/>
          <w:szCs w:val="24"/>
        </w:rPr>
        <w:t xml:space="preserve"> how the everyday pleasures of wine, sex and music </w:t>
      </w:r>
      <w:r w:rsidR="00DE090A" w:rsidRPr="00FE388C">
        <w:rPr>
          <w:rFonts w:ascii="Times New Roman" w:hAnsi="Times New Roman" w:cs="Times New Roman"/>
          <w:szCs w:val="24"/>
        </w:rPr>
        <w:t xml:space="preserve">were </w:t>
      </w:r>
      <w:r w:rsidR="00FC4C91" w:rsidRPr="00FE388C">
        <w:rPr>
          <w:rFonts w:ascii="Times New Roman" w:hAnsi="Times New Roman" w:cs="Times New Roman"/>
          <w:szCs w:val="24"/>
        </w:rPr>
        <w:t>not immune from</w:t>
      </w:r>
      <w:r w:rsidR="00DE090A" w:rsidRPr="00FE388C">
        <w:rPr>
          <w:rFonts w:ascii="Times New Roman" w:hAnsi="Times New Roman" w:cs="Times New Roman"/>
          <w:szCs w:val="24"/>
        </w:rPr>
        <w:t xml:space="preserve"> this</w:t>
      </w:r>
      <w:r w:rsidR="00386FB1" w:rsidRPr="00FE388C">
        <w:rPr>
          <w:rFonts w:ascii="Times New Roman" w:hAnsi="Times New Roman" w:cs="Times New Roman"/>
          <w:szCs w:val="24"/>
        </w:rPr>
        <w:t xml:space="preserve"> all-encompassing crisis.</w:t>
      </w:r>
      <w:r w:rsidR="00FC4C91" w:rsidRPr="00FE388C">
        <w:rPr>
          <w:rFonts w:ascii="Times New Roman" w:hAnsi="Times New Roman" w:cs="Times New Roman"/>
          <w:szCs w:val="24"/>
        </w:rPr>
        <w:t xml:space="preserve"> (</w:t>
      </w:r>
      <w:ins w:id="312" w:author="Fay Brauer" w:date="2014-03-26T19:35:00Z">
        <w:r w:rsidR="00724C54" w:rsidRPr="00FE388C">
          <w:rPr>
            <w:rFonts w:ascii="Times New Roman" w:hAnsi="Times New Roman" w:cs="Times New Roman"/>
            <w:i/>
            <w:szCs w:val="24"/>
          </w:rPr>
          <w:t xml:space="preserve">Guitar, Sheet Music and Wine Glass, </w:t>
        </w:r>
        <w:r w:rsidR="00BE0C41">
          <w:rPr>
            <w:rFonts w:ascii="Times New Roman" w:hAnsi="Times New Roman" w:cs="Times New Roman"/>
            <w:szCs w:val="24"/>
          </w:rPr>
          <w:t>November 1912</w:t>
        </w:r>
      </w:ins>
      <w:commentRangeStart w:id="313"/>
      <w:del w:id="314" w:author="Fay Brauer" w:date="2014-03-26T19:35:00Z">
        <w:r w:rsidR="00FC4C91" w:rsidRPr="00FE388C" w:rsidDel="00724C54">
          <w:rPr>
            <w:rFonts w:ascii="Times New Roman" w:hAnsi="Times New Roman" w:cs="Times New Roman"/>
            <w:szCs w:val="24"/>
          </w:rPr>
          <w:delText>Figure 3</w:delText>
        </w:r>
        <w:commentRangeEnd w:id="313"/>
        <w:r w:rsidR="00F25F36" w:rsidDel="00724C54">
          <w:rPr>
            <w:rStyle w:val="CommentReference"/>
            <w:vanish/>
          </w:rPr>
          <w:commentReference w:id="313"/>
        </w:r>
      </w:del>
      <w:r w:rsidR="00FC4C91" w:rsidRPr="00FE388C">
        <w:rPr>
          <w:rFonts w:ascii="Times New Roman" w:hAnsi="Times New Roman" w:cs="Times New Roman"/>
          <w:szCs w:val="24"/>
        </w:rPr>
        <w:t>)</w:t>
      </w:r>
      <w:r w:rsidR="00386FB1" w:rsidRPr="00FE388C">
        <w:rPr>
          <w:rFonts w:ascii="Times New Roman" w:hAnsi="Times New Roman" w:cs="Times New Roman"/>
          <w:szCs w:val="24"/>
        </w:rPr>
        <w:t xml:space="preserve"> </w:t>
      </w:r>
      <w:r w:rsidR="00DE090A" w:rsidRPr="00FE388C">
        <w:rPr>
          <w:rFonts w:ascii="Times New Roman" w:hAnsi="Times New Roman" w:cs="Times New Roman"/>
          <w:szCs w:val="24"/>
        </w:rPr>
        <w:t xml:space="preserve">Through </w:t>
      </w:r>
      <w:r w:rsidR="0095180E" w:rsidRPr="00FE388C">
        <w:rPr>
          <w:rFonts w:ascii="Times New Roman" w:hAnsi="Times New Roman" w:cs="Times New Roman"/>
          <w:szCs w:val="24"/>
        </w:rPr>
        <w:t>his</w:t>
      </w:r>
      <w:r w:rsidR="00704E78" w:rsidRPr="00FE388C">
        <w:rPr>
          <w:rFonts w:ascii="Times New Roman" w:hAnsi="Times New Roman" w:cs="Times New Roman"/>
          <w:szCs w:val="24"/>
        </w:rPr>
        <w:t xml:space="preserve"> upright</w:t>
      </w:r>
      <w:r w:rsidR="00DE090A" w:rsidRPr="00FE388C">
        <w:rPr>
          <w:rFonts w:ascii="Times New Roman" w:hAnsi="Times New Roman" w:cs="Times New Roman"/>
          <w:szCs w:val="24"/>
        </w:rPr>
        <w:t xml:space="preserve"> </w:t>
      </w:r>
      <w:r w:rsidR="00704E78" w:rsidRPr="00FE388C">
        <w:rPr>
          <w:rFonts w:ascii="Times New Roman" w:hAnsi="Times New Roman" w:cs="Times New Roman"/>
          <w:szCs w:val="24"/>
        </w:rPr>
        <w:t>placement and inversion of</w:t>
      </w:r>
      <w:r w:rsidR="00386FB1" w:rsidRPr="00FE388C">
        <w:rPr>
          <w:rFonts w:ascii="Times New Roman" w:hAnsi="Times New Roman" w:cs="Times New Roman"/>
          <w:szCs w:val="24"/>
        </w:rPr>
        <w:t xml:space="preserve"> </w:t>
      </w:r>
      <w:r w:rsidR="00DE090A" w:rsidRPr="00FE388C">
        <w:rPr>
          <w:rFonts w:ascii="Times New Roman" w:hAnsi="Times New Roman" w:cs="Times New Roman"/>
          <w:szCs w:val="24"/>
        </w:rPr>
        <w:t xml:space="preserve">newspaper </w:t>
      </w:r>
      <w:r w:rsidR="00386FB1" w:rsidRPr="00FE388C">
        <w:rPr>
          <w:rFonts w:ascii="Times New Roman" w:hAnsi="Times New Roman" w:cs="Times New Roman"/>
          <w:szCs w:val="24"/>
        </w:rPr>
        <w:t>texts</w:t>
      </w:r>
      <w:r w:rsidR="00FC4C91" w:rsidRPr="00FE388C">
        <w:rPr>
          <w:rFonts w:ascii="Times New Roman" w:hAnsi="Times New Roman" w:cs="Times New Roman"/>
          <w:szCs w:val="24"/>
        </w:rPr>
        <w:t xml:space="preserve"> in other collages</w:t>
      </w:r>
      <w:r w:rsidR="00386FB1" w:rsidRPr="00FE388C">
        <w:rPr>
          <w:rFonts w:ascii="Times New Roman" w:hAnsi="Times New Roman" w:cs="Times New Roman"/>
          <w:szCs w:val="24"/>
        </w:rPr>
        <w:t xml:space="preserve">, </w:t>
      </w:r>
      <w:r w:rsidR="00DE090A" w:rsidRPr="00FE388C">
        <w:rPr>
          <w:rFonts w:ascii="Times New Roman" w:hAnsi="Times New Roman" w:cs="Times New Roman"/>
          <w:szCs w:val="24"/>
        </w:rPr>
        <w:t>Picasso also revealed</w:t>
      </w:r>
      <w:r w:rsidR="00386FB1" w:rsidRPr="00FE388C">
        <w:rPr>
          <w:rFonts w:ascii="Times New Roman" w:hAnsi="Times New Roman" w:cs="Times New Roman"/>
          <w:szCs w:val="24"/>
        </w:rPr>
        <w:t xml:space="preserve"> how </w:t>
      </w:r>
      <w:r w:rsidR="00384C2C" w:rsidRPr="00FE388C">
        <w:rPr>
          <w:rFonts w:ascii="Times New Roman" w:hAnsi="Times New Roman" w:cs="Times New Roman"/>
          <w:szCs w:val="24"/>
        </w:rPr>
        <w:t>war and French militarism w</w:t>
      </w:r>
      <w:r w:rsidR="00FC4C91" w:rsidRPr="00FE388C">
        <w:rPr>
          <w:rFonts w:ascii="Times New Roman" w:hAnsi="Times New Roman" w:cs="Times New Roman"/>
          <w:szCs w:val="24"/>
        </w:rPr>
        <w:t>ere</w:t>
      </w:r>
      <w:r w:rsidR="00384C2C" w:rsidRPr="00FE388C">
        <w:rPr>
          <w:rFonts w:ascii="Times New Roman" w:hAnsi="Times New Roman" w:cs="Times New Roman"/>
          <w:szCs w:val="24"/>
        </w:rPr>
        <w:t xml:space="preserve"> spurred </w:t>
      </w:r>
      <w:r w:rsidR="0095180E" w:rsidRPr="00FE388C">
        <w:rPr>
          <w:rFonts w:ascii="Times New Roman" w:hAnsi="Times New Roman" w:cs="Times New Roman"/>
          <w:szCs w:val="24"/>
        </w:rPr>
        <w:t xml:space="preserve">on </w:t>
      </w:r>
      <w:r w:rsidR="00384C2C" w:rsidRPr="00FE388C">
        <w:rPr>
          <w:rFonts w:ascii="Times New Roman" w:hAnsi="Times New Roman" w:cs="Times New Roman"/>
          <w:szCs w:val="24"/>
        </w:rPr>
        <w:t xml:space="preserve">by the conservative </w:t>
      </w:r>
      <w:r w:rsidR="0095180E" w:rsidRPr="00FE388C">
        <w:rPr>
          <w:rFonts w:ascii="Times New Roman" w:hAnsi="Times New Roman" w:cs="Times New Roman"/>
          <w:szCs w:val="24"/>
        </w:rPr>
        <w:t xml:space="preserve">press </w:t>
      </w:r>
      <w:r w:rsidR="00386FB1" w:rsidRPr="00FE388C">
        <w:rPr>
          <w:rFonts w:ascii="Times New Roman" w:hAnsi="Times New Roman" w:cs="Times New Roman"/>
          <w:szCs w:val="24"/>
        </w:rPr>
        <w:t xml:space="preserve">while </w:t>
      </w:r>
      <w:r w:rsidR="00704E78" w:rsidRPr="00FE388C">
        <w:rPr>
          <w:rFonts w:ascii="Times New Roman" w:hAnsi="Times New Roman" w:cs="Times New Roman"/>
          <w:szCs w:val="24"/>
        </w:rPr>
        <w:t xml:space="preserve">pacifist </w:t>
      </w:r>
      <w:r w:rsidR="0095180E" w:rsidRPr="00FE388C">
        <w:rPr>
          <w:rFonts w:ascii="Times New Roman" w:hAnsi="Times New Roman" w:cs="Times New Roman"/>
          <w:szCs w:val="24"/>
        </w:rPr>
        <w:t>challenges to</w:t>
      </w:r>
      <w:r w:rsidR="00386FB1" w:rsidRPr="00FE388C">
        <w:rPr>
          <w:rFonts w:ascii="Times New Roman" w:hAnsi="Times New Roman" w:cs="Times New Roman"/>
          <w:szCs w:val="24"/>
        </w:rPr>
        <w:t xml:space="preserve"> </w:t>
      </w:r>
      <w:r w:rsidR="00704E78" w:rsidRPr="00FE388C">
        <w:rPr>
          <w:rFonts w:ascii="Times New Roman" w:hAnsi="Times New Roman" w:cs="Times New Roman"/>
          <w:szCs w:val="24"/>
        </w:rPr>
        <w:t>it were marginaliz</w:t>
      </w:r>
      <w:r w:rsidR="00386FB1" w:rsidRPr="00FE388C">
        <w:rPr>
          <w:rFonts w:ascii="Times New Roman" w:hAnsi="Times New Roman" w:cs="Times New Roman"/>
          <w:szCs w:val="24"/>
        </w:rPr>
        <w:t xml:space="preserve">ed.  </w:t>
      </w:r>
    </w:p>
    <w:p w:rsidR="00704E78" w:rsidRPr="00FE388C" w:rsidRDefault="00386FB1" w:rsidP="0038152D">
      <w:pPr>
        <w:numPr>
          <w:ins w:id="315" w:author="Danielle Child" w:date="2014-03-25T12:34:00Z"/>
        </w:numPr>
        <w:jc w:val="both"/>
        <w:rPr>
          <w:rFonts w:ascii="Times New Roman" w:hAnsi="Times New Roman" w:cs="Times New Roman"/>
          <w:szCs w:val="24"/>
        </w:rPr>
      </w:pPr>
      <w:r w:rsidRPr="00FE388C">
        <w:rPr>
          <w:rFonts w:ascii="Times New Roman" w:hAnsi="Times New Roman" w:cs="Times New Roman"/>
          <w:szCs w:val="24"/>
        </w:rPr>
        <w:t xml:space="preserve"> </w:t>
      </w:r>
    </w:p>
    <w:p w:rsidR="00704E78" w:rsidRDefault="005A7797" w:rsidP="0038152D">
      <w:pPr>
        <w:jc w:val="both"/>
        <w:rPr>
          <w:ins w:id="316" w:author="Danielle Child" w:date="2014-03-25T12:34:00Z"/>
          <w:rFonts w:ascii="Times New Roman" w:hAnsi="Times New Roman" w:cs="Times New Roman"/>
          <w:b/>
          <w:szCs w:val="24"/>
        </w:rPr>
      </w:pPr>
      <w:r w:rsidRPr="00FE388C">
        <w:rPr>
          <w:rFonts w:ascii="Times New Roman" w:hAnsi="Times New Roman" w:cs="Times New Roman"/>
          <w:b/>
          <w:szCs w:val="24"/>
        </w:rPr>
        <w:t>Rubbish</w:t>
      </w:r>
      <w:r w:rsidR="00AF1439" w:rsidRPr="00FE388C">
        <w:rPr>
          <w:rFonts w:ascii="Times New Roman" w:hAnsi="Times New Roman" w:cs="Times New Roman"/>
          <w:b/>
          <w:szCs w:val="24"/>
        </w:rPr>
        <w:t xml:space="preserve"> and </w:t>
      </w:r>
      <w:r w:rsidRPr="00FE388C">
        <w:rPr>
          <w:rFonts w:ascii="Times New Roman" w:hAnsi="Times New Roman" w:cs="Times New Roman"/>
          <w:b/>
          <w:szCs w:val="24"/>
        </w:rPr>
        <w:t xml:space="preserve">Cubist </w:t>
      </w:r>
      <w:r w:rsidR="00AF1439" w:rsidRPr="00FE388C">
        <w:rPr>
          <w:rFonts w:ascii="Times New Roman" w:hAnsi="Times New Roman" w:cs="Times New Roman"/>
          <w:b/>
          <w:szCs w:val="24"/>
        </w:rPr>
        <w:t>Assemblage</w:t>
      </w:r>
      <w:r w:rsidRPr="00FE388C">
        <w:rPr>
          <w:rFonts w:ascii="Times New Roman" w:hAnsi="Times New Roman" w:cs="Times New Roman"/>
          <w:b/>
          <w:szCs w:val="24"/>
        </w:rPr>
        <w:t>s</w:t>
      </w:r>
    </w:p>
    <w:p w:rsidR="00574530" w:rsidRPr="00FE388C" w:rsidDel="00367B07" w:rsidRDefault="00574530" w:rsidP="0038152D">
      <w:pPr>
        <w:numPr>
          <w:ins w:id="317" w:author="Danielle Child" w:date="2014-03-25T12:34:00Z"/>
        </w:numPr>
        <w:jc w:val="both"/>
        <w:rPr>
          <w:del w:id="318" w:author="Danielle Child" w:date="2014-03-25T12:37:00Z"/>
          <w:rFonts w:ascii="Times New Roman" w:hAnsi="Times New Roman" w:cs="Times New Roman"/>
          <w:b/>
          <w:szCs w:val="24"/>
        </w:rPr>
      </w:pPr>
    </w:p>
    <w:p w:rsidR="00212BC1" w:rsidRDefault="00562DBC" w:rsidP="0038152D">
      <w:pPr>
        <w:jc w:val="both"/>
        <w:rPr>
          <w:ins w:id="319" w:author="Danielle Child" w:date="2014-03-25T12:34:00Z"/>
          <w:rFonts w:ascii="Times New Roman" w:hAnsi="Times New Roman" w:cs="Times New Roman"/>
          <w:szCs w:val="24"/>
        </w:rPr>
      </w:pPr>
      <w:r w:rsidRPr="00FE388C">
        <w:rPr>
          <w:rFonts w:ascii="Times New Roman" w:hAnsi="Times New Roman" w:cs="Times New Roman"/>
          <w:szCs w:val="24"/>
        </w:rPr>
        <w:t>R</w:t>
      </w:r>
      <w:r w:rsidR="00B60647" w:rsidRPr="00FE388C">
        <w:rPr>
          <w:rFonts w:ascii="Times New Roman" w:hAnsi="Times New Roman" w:cs="Times New Roman"/>
          <w:szCs w:val="24"/>
        </w:rPr>
        <w:t>eceiving</w:t>
      </w:r>
      <w:r w:rsidR="00280384" w:rsidRPr="00FE388C">
        <w:rPr>
          <w:rFonts w:ascii="Times New Roman" w:hAnsi="Times New Roman" w:cs="Times New Roman"/>
          <w:szCs w:val="24"/>
        </w:rPr>
        <w:t xml:space="preserve"> an exclusive contract </w:t>
      </w:r>
      <w:r w:rsidR="0085418B" w:rsidRPr="00FE388C">
        <w:rPr>
          <w:rFonts w:ascii="Times New Roman" w:hAnsi="Times New Roman" w:cs="Times New Roman"/>
          <w:szCs w:val="24"/>
        </w:rPr>
        <w:t>during this War</w:t>
      </w:r>
      <w:r w:rsidR="00704E78" w:rsidRPr="00FE388C">
        <w:rPr>
          <w:rFonts w:ascii="Times New Roman" w:hAnsi="Times New Roman" w:cs="Times New Roman"/>
          <w:szCs w:val="24"/>
        </w:rPr>
        <w:t xml:space="preserve"> </w:t>
      </w:r>
      <w:r w:rsidR="0085418B" w:rsidRPr="00FE388C">
        <w:rPr>
          <w:rFonts w:ascii="Times New Roman" w:hAnsi="Times New Roman" w:cs="Times New Roman"/>
          <w:szCs w:val="24"/>
        </w:rPr>
        <w:t>from</w:t>
      </w:r>
      <w:r w:rsidR="00704E78" w:rsidRPr="00FE388C">
        <w:rPr>
          <w:rFonts w:ascii="Times New Roman" w:hAnsi="Times New Roman" w:cs="Times New Roman"/>
          <w:szCs w:val="24"/>
        </w:rPr>
        <w:t xml:space="preserve"> the German-born Paris-based art dealer, Daniel-</w:t>
      </w:r>
      <w:r w:rsidR="00280384" w:rsidRPr="00FE388C">
        <w:rPr>
          <w:rFonts w:ascii="Times New Roman" w:hAnsi="Times New Roman" w:cs="Times New Roman"/>
          <w:szCs w:val="24"/>
        </w:rPr>
        <w:t xml:space="preserve">Henry Kahnweiler, </w:t>
      </w:r>
      <w:r w:rsidRPr="00FE388C">
        <w:rPr>
          <w:rFonts w:ascii="Times New Roman" w:hAnsi="Times New Roman" w:cs="Times New Roman"/>
          <w:szCs w:val="24"/>
        </w:rPr>
        <w:t>Picasso</w:t>
      </w:r>
      <w:r w:rsidR="00E5587B" w:rsidRPr="00FE388C">
        <w:rPr>
          <w:rFonts w:ascii="Times New Roman" w:hAnsi="Times New Roman" w:cs="Times New Roman"/>
          <w:szCs w:val="24"/>
        </w:rPr>
        <w:t xml:space="preserve"> </w:t>
      </w:r>
      <w:r w:rsidR="00B60647" w:rsidRPr="00FE388C">
        <w:rPr>
          <w:rFonts w:ascii="Times New Roman" w:hAnsi="Times New Roman" w:cs="Times New Roman"/>
          <w:szCs w:val="24"/>
        </w:rPr>
        <w:t xml:space="preserve">wallowed in </w:t>
      </w:r>
      <w:r w:rsidR="00A023C2" w:rsidRPr="00FE388C">
        <w:rPr>
          <w:rFonts w:ascii="Times New Roman" w:hAnsi="Times New Roman" w:cs="Times New Roman"/>
          <w:szCs w:val="24"/>
        </w:rPr>
        <w:t xml:space="preserve">such </w:t>
      </w:r>
      <w:r w:rsidR="00B60647" w:rsidRPr="00FE388C">
        <w:rPr>
          <w:rFonts w:ascii="Times New Roman" w:hAnsi="Times New Roman" w:cs="Times New Roman"/>
          <w:szCs w:val="24"/>
        </w:rPr>
        <w:t>everyday detritus</w:t>
      </w:r>
      <w:r w:rsidR="00A023C2" w:rsidRPr="00FE388C">
        <w:rPr>
          <w:rFonts w:ascii="Times New Roman" w:hAnsi="Times New Roman" w:cs="Times New Roman"/>
          <w:szCs w:val="24"/>
        </w:rPr>
        <w:t xml:space="preserve"> as cardboard boxes, wooden crates, wallpaper, simulated wood graining, advertising, packaging and labels</w:t>
      </w:r>
      <w:r w:rsidR="00322648" w:rsidRPr="00FE388C">
        <w:rPr>
          <w:rFonts w:ascii="Times New Roman" w:hAnsi="Times New Roman" w:cs="Times New Roman"/>
          <w:szCs w:val="24"/>
        </w:rPr>
        <w:t xml:space="preserve"> to make </w:t>
      </w:r>
      <w:r w:rsidR="00A023C2" w:rsidRPr="00FE388C">
        <w:rPr>
          <w:rFonts w:ascii="Times New Roman" w:hAnsi="Times New Roman" w:cs="Times New Roman"/>
          <w:szCs w:val="24"/>
        </w:rPr>
        <w:t>Assemblages</w:t>
      </w:r>
      <w:r w:rsidR="00322648" w:rsidRPr="00FE388C">
        <w:rPr>
          <w:rFonts w:ascii="Times New Roman" w:hAnsi="Times New Roman" w:cs="Times New Roman"/>
          <w:szCs w:val="24"/>
        </w:rPr>
        <w:t xml:space="preserve"> </w:t>
      </w:r>
      <w:r w:rsidR="00026B57" w:rsidRPr="00FE388C">
        <w:rPr>
          <w:rFonts w:ascii="Times New Roman" w:hAnsi="Times New Roman" w:cs="Times New Roman"/>
          <w:szCs w:val="24"/>
        </w:rPr>
        <w:t>confounding</w:t>
      </w:r>
      <w:r w:rsidR="00322648" w:rsidRPr="00FE388C">
        <w:rPr>
          <w:rFonts w:ascii="Times New Roman" w:hAnsi="Times New Roman" w:cs="Times New Roman"/>
          <w:szCs w:val="24"/>
        </w:rPr>
        <w:t xml:space="preserve"> </w:t>
      </w:r>
      <w:r w:rsidR="00026B57" w:rsidRPr="00FE388C">
        <w:rPr>
          <w:rFonts w:ascii="Times New Roman" w:hAnsi="Times New Roman" w:cs="Times New Roman"/>
          <w:szCs w:val="24"/>
        </w:rPr>
        <w:t>classification</w:t>
      </w:r>
      <w:r w:rsidR="0085418B" w:rsidRPr="00FE388C">
        <w:rPr>
          <w:rFonts w:ascii="Times New Roman" w:hAnsi="Times New Roman" w:cs="Times New Roman"/>
          <w:szCs w:val="24"/>
        </w:rPr>
        <w:t xml:space="preserve">. </w:t>
      </w:r>
      <w:r w:rsidR="00322648" w:rsidRPr="00FE388C">
        <w:rPr>
          <w:rFonts w:ascii="Times New Roman" w:hAnsi="Times New Roman" w:cs="Times New Roman"/>
          <w:szCs w:val="24"/>
        </w:rPr>
        <w:t xml:space="preserve">Although </w:t>
      </w:r>
      <w:r w:rsidR="00280384" w:rsidRPr="00FE388C">
        <w:rPr>
          <w:rFonts w:ascii="Times New Roman" w:hAnsi="Times New Roman" w:cs="Times New Roman"/>
          <w:szCs w:val="24"/>
        </w:rPr>
        <w:t xml:space="preserve">Picasso never exhibited </w:t>
      </w:r>
      <w:r w:rsidR="00322648" w:rsidRPr="00FE388C">
        <w:rPr>
          <w:rFonts w:ascii="Times New Roman" w:hAnsi="Times New Roman" w:cs="Times New Roman"/>
          <w:szCs w:val="24"/>
        </w:rPr>
        <w:t>the</w:t>
      </w:r>
      <w:r w:rsidR="00026B57" w:rsidRPr="00FE388C">
        <w:rPr>
          <w:rFonts w:ascii="Times New Roman" w:hAnsi="Times New Roman" w:cs="Times New Roman"/>
          <w:szCs w:val="24"/>
        </w:rPr>
        <w:t xml:space="preserve">m </w:t>
      </w:r>
      <w:r w:rsidR="00322648" w:rsidRPr="00FE388C">
        <w:rPr>
          <w:rFonts w:ascii="Times New Roman" w:hAnsi="Times New Roman" w:cs="Times New Roman"/>
          <w:szCs w:val="24"/>
        </w:rPr>
        <w:t xml:space="preserve">publicly and refused to join </w:t>
      </w:r>
      <w:r w:rsidR="00280384" w:rsidRPr="00FE388C">
        <w:rPr>
          <w:rFonts w:ascii="Times New Roman" w:hAnsi="Times New Roman" w:cs="Times New Roman"/>
          <w:szCs w:val="24"/>
        </w:rPr>
        <w:t xml:space="preserve">other Cubists at the Salons, he was </w:t>
      </w:r>
      <w:r w:rsidR="00A97FAE" w:rsidRPr="00FE388C">
        <w:rPr>
          <w:rFonts w:ascii="Times New Roman" w:hAnsi="Times New Roman" w:cs="Times New Roman"/>
          <w:szCs w:val="24"/>
        </w:rPr>
        <w:t xml:space="preserve">still </w:t>
      </w:r>
      <w:r w:rsidR="00280384" w:rsidRPr="00FE388C">
        <w:rPr>
          <w:rFonts w:ascii="Times New Roman" w:hAnsi="Times New Roman" w:cs="Times New Roman"/>
          <w:szCs w:val="24"/>
        </w:rPr>
        <w:t>mythologized as the leader of Cubism</w:t>
      </w:r>
      <w:r w:rsidR="00F339E7" w:rsidRPr="00FE388C">
        <w:rPr>
          <w:rFonts w:ascii="Times New Roman" w:hAnsi="Times New Roman" w:cs="Times New Roman"/>
          <w:szCs w:val="24"/>
        </w:rPr>
        <w:t>.</w:t>
      </w:r>
      <w:r w:rsidR="00280384" w:rsidRPr="00FE388C">
        <w:rPr>
          <w:rFonts w:ascii="Times New Roman" w:hAnsi="Times New Roman" w:cs="Times New Roman"/>
          <w:szCs w:val="24"/>
        </w:rPr>
        <w:t xml:space="preserve"> </w:t>
      </w:r>
      <w:r w:rsidR="00A97FAE" w:rsidRPr="00FE388C">
        <w:rPr>
          <w:rFonts w:ascii="Times New Roman" w:hAnsi="Times New Roman" w:cs="Times New Roman"/>
          <w:szCs w:val="24"/>
        </w:rPr>
        <w:t>H</w:t>
      </w:r>
      <w:r w:rsidR="00280384" w:rsidRPr="00FE388C">
        <w:rPr>
          <w:rFonts w:ascii="Times New Roman" w:hAnsi="Times New Roman" w:cs="Times New Roman"/>
          <w:szCs w:val="24"/>
        </w:rPr>
        <w:t>ailed as innovatory by</w:t>
      </w:r>
      <w:r w:rsidR="00F339E7" w:rsidRPr="00FE388C">
        <w:rPr>
          <w:rFonts w:ascii="Times New Roman" w:hAnsi="Times New Roman" w:cs="Times New Roman"/>
          <w:szCs w:val="24"/>
        </w:rPr>
        <w:t xml:space="preserve"> </w:t>
      </w:r>
      <w:r w:rsidRPr="00FE388C">
        <w:rPr>
          <w:rFonts w:ascii="Times New Roman" w:hAnsi="Times New Roman" w:cs="Times New Roman"/>
          <w:szCs w:val="24"/>
        </w:rPr>
        <w:t>his</w:t>
      </w:r>
      <w:r w:rsidR="00F339E7" w:rsidRPr="00FE388C">
        <w:rPr>
          <w:rFonts w:ascii="Times New Roman" w:hAnsi="Times New Roman" w:cs="Times New Roman"/>
          <w:szCs w:val="24"/>
        </w:rPr>
        <w:t xml:space="preserve"> friends</w:t>
      </w:r>
      <w:r w:rsidR="00026B57" w:rsidRPr="00FE388C">
        <w:rPr>
          <w:rFonts w:ascii="Times New Roman" w:hAnsi="Times New Roman" w:cs="Times New Roman"/>
          <w:szCs w:val="24"/>
        </w:rPr>
        <w:t>,</w:t>
      </w:r>
      <w:r w:rsidR="00F339E7" w:rsidRPr="00FE388C">
        <w:rPr>
          <w:rFonts w:ascii="Times New Roman" w:hAnsi="Times New Roman" w:cs="Times New Roman"/>
          <w:szCs w:val="24"/>
        </w:rPr>
        <w:t xml:space="preserve"> </w:t>
      </w:r>
      <w:r w:rsidR="00322648" w:rsidRPr="00FE388C">
        <w:rPr>
          <w:rFonts w:ascii="Times New Roman" w:hAnsi="Times New Roman" w:cs="Times New Roman"/>
          <w:szCs w:val="24"/>
        </w:rPr>
        <w:t>the</w:t>
      </w:r>
      <w:r w:rsidR="00F339E7" w:rsidRPr="00FE388C">
        <w:rPr>
          <w:rFonts w:ascii="Times New Roman" w:hAnsi="Times New Roman" w:cs="Times New Roman"/>
          <w:szCs w:val="24"/>
        </w:rPr>
        <w:t xml:space="preserve"> poet critics</w:t>
      </w:r>
      <w:r w:rsidRPr="00FE388C">
        <w:rPr>
          <w:rFonts w:ascii="Times New Roman" w:hAnsi="Times New Roman" w:cs="Times New Roman"/>
          <w:szCs w:val="24"/>
        </w:rPr>
        <w:t xml:space="preserve"> </w:t>
      </w:r>
      <w:r w:rsidR="00280384" w:rsidRPr="00FE388C">
        <w:rPr>
          <w:rFonts w:ascii="Times New Roman" w:hAnsi="Times New Roman" w:cs="Times New Roman"/>
          <w:szCs w:val="24"/>
        </w:rPr>
        <w:t xml:space="preserve">Salmon and Guillaume Apollinaire, Picasso's </w:t>
      </w:r>
      <w:r w:rsidRPr="00FE388C">
        <w:rPr>
          <w:rFonts w:ascii="Times New Roman" w:hAnsi="Times New Roman" w:cs="Times New Roman"/>
          <w:szCs w:val="24"/>
        </w:rPr>
        <w:t>Cubism</w:t>
      </w:r>
      <w:r w:rsidR="00280384" w:rsidRPr="00FE388C">
        <w:rPr>
          <w:rFonts w:ascii="Times New Roman" w:hAnsi="Times New Roman" w:cs="Times New Roman"/>
          <w:szCs w:val="24"/>
        </w:rPr>
        <w:t xml:space="preserve"> was denounced by other critics </w:t>
      </w:r>
      <w:r w:rsidR="00026B57" w:rsidRPr="00FE388C">
        <w:rPr>
          <w:rFonts w:ascii="Times New Roman" w:hAnsi="Times New Roman" w:cs="Times New Roman"/>
          <w:szCs w:val="24"/>
        </w:rPr>
        <w:t>as alien to the French temperament and comparable to decomposing syphilitics</w:t>
      </w:r>
      <w:r w:rsidR="00A97FAE" w:rsidRPr="00FE388C">
        <w:rPr>
          <w:rFonts w:ascii="Times New Roman" w:hAnsi="Times New Roman" w:cs="Times New Roman"/>
          <w:szCs w:val="24"/>
        </w:rPr>
        <w:t xml:space="preserve">. </w:t>
      </w:r>
      <w:r w:rsidR="00F339E7" w:rsidRPr="00FE388C">
        <w:rPr>
          <w:rFonts w:ascii="Times New Roman" w:hAnsi="Times New Roman" w:cs="Times New Roman"/>
          <w:szCs w:val="24"/>
        </w:rPr>
        <w:t>During the First World War</w:t>
      </w:r>
      <w:r w:rsidR="002B0764" w:rsidRPr="00FE388C">
        <w:rPr>
          <w:rFonts w:ascii="Times New Roman" w:hAnsi="Times New Roman" w:cs="Times New Roman"/>
          <w:szCs w:val="24"/>
        </w:rPr>
        <w:t xml:space="preserve"> when Picasso </w:t>
      </w:r>
      <w:r w:rsidR="00026B57" w:rsidRPr="00FE388C">
        <w:rPr>
          <w:rFonts w:ascii="Times New Roman" w:hAnsi="Times New Roman" w:cs="Times New Roman"/>
          <w:szCs w:val="24"/>
        </w:rPr>
        <w:t xml:space="preserve">produced </w:t>
      </w:r>
      <w:r w:rsidR="002B0764" w:rsidRPr="00FE388C">
        <w:rPr>
          <w:rFonts w:ascii="Times New Roman" w:hAnsi="Times New Roman" w:cs="Times New Roman"/>
          <w:szCs w:val="24"/>
        </w:rPr>
        <w:t>costumes and set</w:t>
      </w:r>
      <w:r w:rsidR="00026B57" w:rsidRPr="00FE388C">
        <w:rPr>
          <w:rFonts w:ascii="Times New Roman" w:hAnsi="Times New Roman" w:cs="Times New Roman"/>
          <w:szCs w:val="24"/>
        </w:rPr>
        <w:t>s</w:t>
      </w:r>
      <w:r w:rsidR="002B0764" w:rsidRPr="00FE388C">
        <w:rPr>
          <w:rFonts w:ascii="Times New Roman" w:hAnsi="Times New Roman" w:cs="Times New Roman"/>
          <w:szCs w:val="24"/>
        </w:rPr>
        <w:t xml:space="preserve"> for Sergei Diaghilev's ballets, </w:t>
      </w:r>
      <w:r w:rsidR="002B0764" w:rsidRPr="00FE388C">
        <w:rPr>
          <w:rFonts w:ascii="Times New Roman" w:hAnsi="Times New Roman" w:cs="Times New Roman"/>
          <w:i/>
          <w:szCs w:val="24"/>
        </w:rPr>
        <w:t xml:space="preserve">Parade </w:t>
      </w:r>
      <w:r w:rsidR="002B0764" w:rsidRPr="00FE388C">
        <w:rPr>
          <w:rFonts w:ascii="Times New Roman" w:hAnsi="Times New Roman" w:cs="Times New Roman"/>
          <w:szCs w:val="24"/>
        </w:rPr>
        <w:t xml:space="preserve">and </w:t>
      </w:r>
      <w:r w:rsidR="002B0764" w:rsidRPr="00FE388C">
        <w:rPr>
          <w:rFonts w:ascii="Times New Roman" w:hAnsi="Times New Roman" w:cs="Times New Roman"/>
          <w:i/>
          <w:szCs w:val="24"/>
        </w:rPr>
        <w:t>Le Tricorne</w:t>
      </w:r>
      <w:r w:rsidR="00026B57" w:rsidRPr="00FE388C">
        <w:rPr>
          <w:rFonts w:ascii="Times New Roman" w:hAnsi="Times New Roman" w:cs="Times New Roman"/>
          <w:szCs w:val="24"/>
        </w:rPr>
        <w:t>, its deconstructions</w:t>
      </w:r>
      <w:r w:rsidR="00F339E7" w:rsidRPr="00FE388C">
        <w:rPr>
          <w:rFonts w:ascii="Times New Roman" w:hAnsi="Times New Roman" w:cs="Times New Roman"/>
          <w:szCs w:val="24"/>
        </w:rPr>
        <w:t xml:space="preserve"> w</w:t>
      </w:r>
      <w:r w:rsidR="00026B57" w:rsidRPr="00FE388C">
        <w:rPr>
          <w:rFonts w:ascii="Times New Roman" w:hAnsi="Times New Roman" w:cs="Times New Roman"/>
          <w:szCs w:val="24"/>
        </w:rPr>
        <w:t>ere</w:t>
      </w:r>
      <w:r w:rsidR="00F339E7" w:rsidRPr="00FE388C">
        <w:rPr>
          <w:rFonts w:ascii="Times New Roman" w:hAnsi="Times New Roman" w:cs="Times New Roman"/>
          <w:szCs w:val="24"/>
        </w:rPr>
        <w:t xml:space="preserve"> even likened</w:t>
      </w:r>
      <w:r w:rsidR="004A7B9D" w:rsidRPr="00FE388C">
        <w:rPr>
          <w:rFonts w:ascii="Times New Roman" w:hAnsi="Times New Roman" w:cs="Times New Roman"/>
          <w:szCs w:val="24"/>
        </w:rPr>
        <w:t xml:space="preserve"> by </w:t>
      </w:r>
      <w:r w:rsidR="00F339E7" w:rsidRPr="00FE388C">
        <w:rPr>
          <w:rFonts w:ascii="Times New Roman" w:hAnsi="Times New Roman" w:cs="Times New Roman"/>
          <w:szCs w:val="24"/>
        </w:rPr>
        <w:t xml:space="preserve">Fauve painter, Maurice de </w:t>
      </w:r>
      <w:r w:rsidR="004A7B9D" w:rsidRPr="00FE388C">
        <w:rPr>
          <w:rFonts w:ascii="Times New Roman" w:hAnsi="Times New Roman" w:cs="Times New Roman"/>
          <w:szCs w:val="24"/>
        </w:rPr>
        <w:t>Vlaminck</w:t>
      </w:r>
      <w:r w:rsidR="00F339E7" w:rsidRPr="00FE388C">
        <w:rPr>
          <w:rFonts w:ascii="Times New Roman" w:hAnsi="Times New Roman" w:cs="Times New Roman"/>
          <w:szCs w:val="24"/>
        </w:rPr>
        <w:t>,</w:t>
      </w:r>
      <w:r w:rsidR="004A7B9D" w:rsidRPr="00FE388C">
        <w:rPr>
          <w:rFonts w:ascii="Times New Roman" w:hAnsi="Times New Roman" w:cs="Times New Roman"/>
          <w:szCs w:val="24"/>
        </w:rPr>
        <w:t xml:space="preserve"> to the destruction</w:t>
      </w:r>
      <w:r w:rsidR="002B0764" w:rsidRPr="00FE388C">
        <w:rPr>
          <w:rFonts w:ascii="Times New Roman" w:hAnsi="Times New Roman" w:cs="Times New Roman"/>
          <w:szCs w:val="24"/>
        </w:rPr>
        <w:t>s</w:t>
      </w:r>
      <w:r w:rsidR="004A7B9D" w:rsidRPr="00FE388C">
        <w:rPr>
          <w:rFonts w:ascii="Times New Roman" w:hAnsi="Times New Roman" w:cs="Times New Roman"/>
          <w:szCs w:val="24"/>
        </w:rPr>
        <w:t xml:space="preserve"> of </w:t>
      </w:r>
      <w:r w:rsidR="00F339E7" w:rsidRPr="00FE388C">
        <w:rPr>
          <w:rFonts w:ascii="Times New Roman" w:hAnsi="Times New Roman" w:cs="Times New Roman"/>
          <w:szCs w:val="24"/>
        </w:rPr>
        <w:t xml:space="preserve">the </w:t>
      </w:r>
      <w:r w:rsidRPr="00FE388C">
        <w:rPr>
          <w:rFonts w:ascii="Times New Roman" w:hAnsi="Times New Roman" w:cs="Times New Roman"/>
          <w:szCs w:val="24"/>
        </w:rPr>
        <w:t>W</w:t>
      </w:r>
      <w:r w:rsidR="002B0764" w:rsidRPr="00FE388C">
        <w:rPr>
          <w:rFonts w:ascii="Times New Roman" w:hAnsi="Times New Roman" w:cs="Times New Roman"/>
          <w:szCs w:val="24"/>
        </w:rPr>
        <w:t>ar itself.</w:t>
      </w:r>
    </w:p>
    <w:p w:rsidR="00574530" w:rsidRPr="00FE388C" w:rsidRDefault="00574530" w:rsidP="0038152D">
      <w:pPr>
        <w:numPr>
          <w:ins w:id="320" w:author="Danielle Child" w:date="2014-03-25T12:34:00Z"/>
        </w:numPr>
        <w:jc w:val="both"/>
        <w:rPr>
          <w:rFonts w:ascii="Times New Roman" w:hAnsi="Times New Roman" w:cs="Times New Roman"/>
          <w:szCs w:val="24"/>
        </w:rPr>
      </w:pPr>
    </w:p>
    <w:p w:rsidR="00574530" w:rsidRPr="00FE388C" w:rsidRDefault="002B0764" w:rsidP="0038152D">
      <w:pPr>
        <w:jc w:val="both"/>
        <w:rPr>
          <w:rFonts w:ascii="Times New Roman" w:hAnsi="Times New Roman" w:cs="Times New Roman"/>
          <w:b/>
          <w:szCs w:val="24"/>
        </w:rPr>
      </w:pPr>
      <w:r w:rsidRPr="00FE388C">
        <w:rPr>
          <w:rFonts w:ascii="Times New Roman" w:hAnsi="Times New Roman" w:cs="Times New Roman"/>
          <w:b/>
          <w:szCs w:val="24"/>
        </w:rPr>
        <w:t>Ingreseque Neo-Classicism</w:t>
      </w:r>
      <w:r w:rsidR="00AF79EC" w:rsidRPr="00FE388C">
        <w:rPr>
          <w:rFonts w:ascii="Times New Roman" w:hAnsi="Times New Roman" w:cs="Times New Roman"/>
          <w:b/>
          <w:szCs w:val="24"/>
        </w:rPr>
        <w:t xml:space="preserve">, </w:t>
      </w:r>
      <w:r w:rsidRPr="00FE388C">
        <w:rPr>
          <w:rFonts w:ascii="Times New Roman" w:hAnsi="Times New Roman" w:cs="Times New Roman"/>
          <w:b/>
          <w:szCs w:val="24"/>
        </w:rPr>
        <w:t>Crystal Cubism</w:t>
      </w:r>
      <w:r w:rsidR="00AF79EC" w:rsidRPr="00FE388C">
        <w:rPr>
          <w:rFonts w:ascii="Times New Roman" w:hAnsi="Times New Roman" w:cs="Times New Roman"/>
          <w:b/>
          <w:szCs w:val="24"/>
        </w:rPr>
        <w:t xml:space="preserve"> and Surrealism</w:t>
      </w:r>
    </w:p>
    <w:p w:rsidR="000038EB" w:rsidRDefault="00562DBC" w:rsidP="0038152D">
      <w:pPr>
        <w:jc w:val="both"/>
        <w:rPr>
          <w:ins w:id="321" w:author="Danielle Child" w:date="2014-03-25T12:34:00Z"/>
          <w:rFonts w:ascii="Times New Roman" w:hAnsi="Times New Roman" w:cs="Times New Roman"/>
          <w:szCs w:val="24"/>
        </w:rPr>
      </w:pPr>
      <w:r w:rsidRPr="00FE388C">
        <w:rPr>
          <w:rFonts w:ascii="Times New Roman" w:hAnsi="Times New Roman" w:cs="Times New Roman"/>
          <w:szCs w:val="24"/>
        </w:rPr>
        <w:t>In</w:t>
      </w:r>
      <w:r w:rsidR="002B0764" w:rsidRPr="00FE388C">
        <w:rPr>
          <w:rFonts w:ascii="Times New Roman" w:hAnsi="Times New Roman" w:cs="Times New Roman"/>
          <w:szCs w:val="24"/>
        </w:rPr>
        <w:t xml:space="preserve"> the "straightening up" following</w:t>
      </w:r>
      <w:r w:rsidR="004A4BE8" w:rsidRPr="00FE388C">
        <w:rPr>
          <w:rFonts w:ascii="Times New Roman" w:hAnsi="Times New Roman" w:cs="Times New Roman"/>
          <w:szCs w:val="24"/>
        </w:rPr>
        <w:t xml:space="preserve"> </w:t>
      </w:r>
      <w:r w:rsidR="002B0764" w:rsidRPr="00FE388C">
        <w:rPr>
          <w:rFonts w:ascii="Times New Roman" w:hAnsi="Times New Roman" w:cs="Times New Roman"/>
          <w:szCs w:val="24"/>
        </w:rPr>
        <w:t xml:space="preserve">the </w:t>
      </w:r>
      <w:r w:rsidR="004A4BE8" w:rsidRPr="00FE388C">
        <w:rPr>
          <w:rFonts w:ascii="Times New Roman" w:hAnsi="Times New Roman" w:cs="Times New Roman"/>
          <w:szCs w:val="24"/>
        </w:rPr>
        <w:t>War</w:t>
      </w:r>
      <w:r w:rsidR="00026B57" w:rsidRPr="00FE388C">
        <w:rPr>
          <w:rFonts w:ascii="Times New Roman" w:hAnsi="Times New Roman" w:cs="Times New Roman"/>
          <w:i/>
          <w:szCs w:val="24"/>
        </w:rPr>
        <w:t xml:space="preserve"> </w:t>
      </w:r>
      <w:r w:rsidR="00026B57" w:rsidRPr="00FE388C">
        <w:rPr>
          <w:rFonts w:ascii="Times New Roman" w:hAnsi="Times New Roman" w:cs="Times New Roman"/>
          <w:szCs w:val="24"/>
        </w:rPr>
        <w:t>when</w:t>
      </w:r>
      <w:r w:rsidR="004A7B9D" w:rsidRPr="00FE388C">
        <w:rPr>
          <w:rFonts w:ascii="Times New Roman" w:hAnsi="Times New Roman" w:cs="Times New Roman"/>
          <w:szCs w:val="24"/>
        </w:rPr>
        <w:t xml:space="preserve"> Picasso married Ballet Russe dancer, Olga Khokhlova</w:t>
      </w:r>
      <w:r w:rsidR="00026B57" w:rsidRPr="00FE388C">
        <w:rPr>
          <w:rFonts w:ascii="Times New Roman" w:hAnsi="Times New Roman" w:cs="Times New Roman"/>
          <w:szCs w:val="24"/>
        </w:rPr>
        <w:t>, he</w:t>
      </w:r>
      <w:r w:rsidR="004A7B9D" w:rsidRPr="00FE388C">
        <w:rPr>
          <w:rFonts w:ascii="Times New Roman" w:hAnsi="Times New Roman" w:cs="Times New Roman"/>
          <w:szCs w:val="24"/>
        </w:rPr>
        <w:t xml:space="preserve"> appeared to retreat into Ingreseque Neo-Classicism and Crystal Cubism. </w:t>
      </w:r>
      <w:r w:rsidR="002B0764" w:rsidRPr="00FE388C">
        <w:rPr>
          <w:rFonts w:ascii="Times New Roman" w:hAnsi="Times New Roman" w:cs="Times New Roman"/>
          <w:szCs w:val="24"/>
        </w:rPr>
        <w:t>After his son, Paolo, was born, Picasso's</w:t>
      </w:r>
      <w:r w:rsidR="003B3979" w:rsidRPr="00FE388C">
        <w:rPr>
          <w:rFonts w:ascii="Times New Roman" w:hAnsi="Times New Roman" w:cs="Times New Roman"/>
          <w:szCs w:val="24"/>
        </w:rPr>
        <w:t xml:space="preserve"> </w:t>
      </w:r>
      <w:r w:rsidR="002B0764" w:rsidRPr="00FE388C">
        <w:rPr>
          <w:rFonts w:ascii="Times New Roman" w:hAnsi="Times New Roman" w:cs="Times New Roman"/>
          <w:szCs w:val="24"/>
        </w:rPr>
        <w:t>pasted papers gave way to conspicu</w:t>
      </w:r>
      <w:r w:rsidR="00105081" w:rsidRPr="00FE388C">
        <w:rPr>
          <w:rFonts w:ascii="Times New Roman" w:hAnsi="Times New Roman" w:cs="Times New Roman"/>
          <w:szCs w:val="24"/>
        </w:rPr>
        <w:t>ously well-made easel paintings. With</w:t>
      </w:r>
      <w:r w:rsidR="002B0764" w:rsidRPr="00FE388C">
        <w:rPr>
          <w:rFonts w:ascii="Times New Roman" w:hAnsi="Times New Roman" w:cs="Times New Roman"/>
          <w:szCs w:val="24"/>
        </w:rPr>
        <w:t xml:space="preserve"> his </w:t>
      </w:r>
      <w:r w:rsidR="003B3979" w:rsidRPr="00FE388C">
        <w:rPr>
          <w:rFonts w:ascii="Times New Roman" w:hAnsi="Times New Roman" w:cs="Times New Roman"/>
          <w:szCs w:val="24"/>
        </w:rPr>
        <w:t xml:space="preserve">pre-war </w:t>
      </w:r>
      <w:r w:rsidR="004A4BE8" w:rsidRPr="00FE388C">
        <w:rPr>
          <w:rFonts w:ascii="Times New Roman" w:hAnsi="Times New Roman" w:cs="Times New Roman"/>
          <w:szCs w:val="24"/>
        </w:rPr>
        <w:t>signifiers of cheap mass-produced commodities displaced</w:t>
      </w:r>
      <w:r w:rsidR="00105081" w:rsidRPr="00FE388C">
        <w:rPr>
          <w:rFonts w:ascii="Times New Roman" w:hAnsi="Times New Roman" w:cs="Times New Roman"/>
          <w:szCs w:val="24"/>
        </w:rPr>
        <w:t xml:space="preserve"> by privileged signs of leisure, “n</w:t>
      </w:r>
      <w:r w:rsidR="004A7B9D" w:rsidRPr="00FE388C">
        <w:rPr>
          <w:rFonts w:ascii="Times New Roman" w:hAnsi="Times New Roman" w:cs="Times New Roman"/>
          <w:szCs w:val="24"/>
        </w:rPr>
        <w:t>icely combed</w:t>
      </w:r>
      <w:r w:rsidR="004A4BE8" w:rsidRPr="00FE388C">
        <w:rPr>
          <w:rFonts w:ascii="Times New Roman" w:hAnsi="Times New Roman" w:cs="Times New Roman"/>
          <w:szCs w:val="24"/>
        </w:rPr>
        <w:t xml:space="preserve"> and curled", Francis Picabia </w:t>
      </w:r>
      <w:r w:rsidR="00105081" w:rsidRPr="00FE388C">
        <w:rPr>
          <w:rFonts w:ascii="Times New Roman" w:hAnsi="Times New Roman" w:cs="Times New Roman"/>
          <w:szCs w:val="24"/>
        </w:rPr>
        <w:t>observ</w:t>
      </w:r>
      <w:r w:rsidR="004A7B9D" w:rsidRPr="00FE388C">
        <w:rPr>
          <w:rFonts w:ascii="Times New Roman" w:hAnsi="Times New Roman" w:cs="Times New Roman"/>
          <w:szCs w:val="24"/>
        </w:rPr>
        <w:t xml:space="preserve">ed, "Cubism smiles courteously at monsieur and </w:t>
      </w:r>
      <w:r w:rsidR="004A4BE8" w:rsidRPr="00FE388C">
        <w:rPr>
          <w:rFonts w:ascii="Times New Roman" w:hAnsi="Times New Roman" w:cs="Times New Roman"/>
          <w:szCs w:val="24"/>
        </w:rPr>
        <w:t xml:space="preserve">no longer picks its nose.” </w:t>
      </w:r>
      <w:r w:rsidR="002B0764" w:rsidRPr="00FE388C">
        <w:rPr>
          <w:rFonts w:ascii="Times New Roman" w:hAnsi="Times New Roman" w:cs="Times New Roman"/>
          <w:szCs w:val="24"/>
        </w:rPr>
        <w:t>A</w:t>
      </w:r>
      <w:r w:rsidR="009D1F22" w:rsidRPr="00FE388C">
        <w:rPr>
          <w:rFonts w:ascii="Times New Roman" w:hAnsi="Times New Roman" w:cs="Times New Roman"/>
          <w:szCs w:val="24"/>
        </w:rPr>
        <w:t>fter</w:t>
      </w:r>
      <w:r w:rsidR="002406C4" w:rsidRPr="00FE388C">
        <w:rPr>
          <w:rFonts w:ascii="Times New Roman" w:hAnsi="Times New Roman" w:cs="Times New Roman"/>
          <w:szCs w:val="24"/>
        </w:rPr>
        <w:t xml:space="preserve"> publication of </w:t>
      </w:r>
      <w:r w:rsidR="004A7B9D" w:rsidRPr="00FE388C">
        <w:rPr>
          <w:rFonts w:ascii="Times New Roman" w:hAnsi="Times New Roman" w:cs="Times New Roman"/>
          <w:i/>
          <w:szCs w:val="24"/>
        </w:rPr>
        <w:t xml:space="preserve">La Révolution Surrealiste, </w:t>
      </w:r>
      <w:r w:rsidR="004A7B9D" w:rsidRPr="00FE388C">
        <w:rPr>
          <w:rFonts w:ascii="Times New Roman" w:hAnsi="Times New Roman" w:cs="Times New Roman"/>
          <w:szCs w:val="24"/>
        </w:rPr>
        <w:t xml:space="preserve">André Breton's purchase of </w:t>
      </w:r>
      <w:r w:rsidR="004A7B9D" w:rsidRPr="00FE388C">
        <w:rPr>
          <w:rFonts w:ascii="Times New Roman" w:hAnsi="Times New Roman" w:cs="Times New Roman"/>
          <w:i/>
          <w:szCs w:val="24"/>
        </w:rPr>
        <w:t>Les Demoiselles d'Avignon</w:t>
      </w:r>
      <w:r w:rsidR="004A7B9D" w:rsidRPr="00FE388C">
        <w:rPr>
          <w:rFonts w:ascii="Times New Roman" w:hAnsi="Times New Roman" w:cs="Times New Roman"/>
          <w:szCs w:val="24"/>
        </w:rPr>
        <w:t xml:space="preserve"> and </w:t>
      </w:r>
      <w:r w:rsidR="004A4BE8" w:rsidRPr="00FE388C">
        <w:rPr>
          <w:rFonts w:ascii="Times New Roman" w:hAnsi="Times New Roman" w:cs="Times New Roman"/>
          <w:szCs w:val="24"/>
        </w:rPr>
        <w:t xml:space="preserve">his </w:t>
      </w:r>
      <w:r w:rsidR="004A7B9D" w:rsidRPr="00FE388C">
        <w:rPr>
          <w:rFonts w:ascii="Times New Roman" w:hAnsi="Times New Roman" w:cs="Times New Roman"/>
          <w:szCs w:val="24"/>
        </w:rPr>
        <w:t>appropriation of Picasso as a Surrealist pa</w:t>
      </w:r>
      <w:r w:rsidR="00B60647" w:rsidRPr="00FE388C">
        <w:rPr>
          <w:rFonts w:ascii="Times New Roman" w:hAnsi="Times New Roman" w:cs="Times New Roman"/>
          <w:szCs w:val="24"/>
        </w:rPr>
        <w:t>inter,</w:t>
      </w:r>
      <w:r w:rsidR="004A7B9D" w:rsidRPr="00FE388C">
        <w:rPr>
          <w:rFonts w:ascii="Times New Roman" w:hAnsi="Times New Roman" w:cs="Times New Roman"/>
          <w:szCs w:val="24"/>
        </w:rPr>
        <w:t xml:space="preserve"> Picasso's </w:t>
      </w:r>
      <w:r w:rsidR="00555BE3" w:rsidRPr="00FE388C">
        <w:rPr>
          <w:rFonts w:ascii="Times New Roman" w:hAnsi="Times New Roman" w:cs="Times New Roman"/>
          <w:szCs w:val="24"/>
        </w:rPr>
        <w:t>transfigurations</w:t>
      </w:r>
      <w:r w:rsidR="004A7B9D" w:rsidRPr="00FE388C">
        <w:rPr>
          <w:rFonts w:ascii="Times New Roman" w:hAnsi="Times New Roman" w:cs="Times New Roman"/>
          <w:szCs w:val="24"/>
        </w:rPr>
        <w:t xml:space="preserve"> </w:t>
      </w:r>
      <w:r w:rsidR="00322648" w:rsidRPr="00FE388C">
        <w:rPr>
          <w:rFonts w:ascii="Times New Roman" w:hAnsi="Times New Roman" w:cs="Times New Roman"/>
          <w:szCs w:val="24"/>
        </w:rPr>
        <w:t>seemed to culminate in</w:t>
      </w:r>
      <w:r w:rsidR="004A7B9D" w:rsidRPr="00FE388C">
        <w:rPr>
          <w:rFonts w:ascii="Times New Roman" w:hAnsi="Times New Roman" w:cs="Times New Roman"/>
          <w:szCs w:val="24"/>
        </w:rPr>
        <w:t xml:space="preserve"> monsters</w:t>
      </w:r>
      <w:r w:rsidR="00750214" w:rsidRPr="00FE388C">
        <w:rPr>
          <w:rFonts w:ascii="Times New Roman" w:hAnsi="Times New Roman" w:cs="Times New Roman"/>
          <w:szCs w:val="24"/>
        </w:rPr>
        <w:t xml:space="preserve"> and Dionysian frenzy</w:t>
      </w:r>
      <w:r w:rsidR="004A7B9D" w:rsidRPr="00FE388C">
        <w:rPr>
          <w:rFonts w:ascii="Times New Roman" w:hAnsi="Times New Roman" w:cs="Times New Roman"/>
          <w:szCs w:val="24"/>
        </w:rPr>
        <w:t xml:space="preserve">. </w:t>
      </w:r>
      <w:r w:rsidR="00BB61C8" w:rsidRPr="00FE388C">
        <w:rPr>
          <w:rFonts w:ascii="Times New Roman" w:hAnsi="Times New Roman" w:cs="Times New Roman"/>
          <w:szCs w:val="24"/>
        </w:rPr>
        <w:t xml:space="preserve">"I would love to paint like a blind man", he exclaimed, "who pictures an arse by the way it feels." </w:t>
      </w:r>
      <w:r w:rsidR="00555BE3" w:rsidRPr="00FE388C">
        <w:rPr>
          <w:rFonts w:ascii="Times New Roman" w:hAnsi="Times New Roman" w:cs="Times New Roman"/>
          <w:szCs w:val="24"/>
        </w:rPr>
        <w:t>To capture</w:t>
      </w:r>
      <w:r w:rsidR="004A7B9D" w:rsidRPr="00FE388C">
        <w:rPr>
          <w:rFonts w:ascii="Times New Roman" w:hAnsi="Times New Roman" w:cs="Times New Roman"/>
          <w:szCs w:val="24"/>
        </w:rPr>
        <w:t xml:space="preserve"> </w:t>
      </w:r>
      <w:r w:rsidR="00322648" w:rsidRPr="00FE388C">
        <w:rPr>
          <w:rFonts w:ascii="Times New Roman" w:hAnsi="Times New Roman" w:cs="Times New Roman"/>
          <w:szCs w:val="24"/>
        </w:rPr>
        <w:t>orgasmic ecstasy</w:t>
      </w:r>
      <w:r w:rsidR="00555BE3" w:rsidRPr="00FE388C">
        <w:rPr>
          <w:rFonts w:ascii="Times New Roman" w:hAnsi="Times New Roman" w:cs="Times New Roman"/>
          <w:szCs w:val="24"/>
        </w:rPr>
        <w:t xml:space="preserve">, </w:t>
      </w:r>
      <w:r w:rsidR="004A7B9D" w:rsidRPr="00FE388C">
        <w:rPr>
          <w:rFonts w:ascii="Times New Roman" w:hAnsi="Times New Roman" w:cs="Times New Roman"/>
          <w:szCs w:val="24"/>
        </w:rPr>
        <w:t>arms</w:t>
      </w:r>
      <w:r w:rsidR="00555BE3" w:rsidRPr="00FE388C">
        <w:rPr>
          <w:rFonts w:ascii="Times New Roman" w:hAnsi="Times New Roman" w:cs="Times New Roman"/>
          <w:szCs w:val="24"/>
        </w:rPr>
        <w:t xml:space="preserve"> and</w:t>
      </w:r>
      <w:r w:rsidR="004A7B9D" w:rsidRPr="00FE388C">
        <w:rPr>
          <w:rFonts w:ascii="Times New Roman" w:hAnsi="Times New Roman" w:cs="Times New Roman"/>
          <w:szCs w:val="24"/>
        </w:rPr>
        <w:t xml:space="preserve"> fingers </w:t>
      </w:r>
      <w:r w:rsidR="005937C2" w:rsidRPr="00FE388C">
        <w:rPr>
          <w:rFonts w:ascii="Times New Roman" w:hAnsi="Times New Roman" w:cs="Times New Roman"/>
          <w:szCs w:val="24"/>
        </w:rPr>
        <w:t>become</w:t>
      </w:r>
      <w:r w:rsidR="004A7B9D" w:rsidRPr="00FE388C">
        <w:rPr>
          <w:rFonts w:ascii="Times New Roman" w:hAnsi="Times New Roman" w:cs="Times New Roman"/>
          <w:szCs w:val="24"/>
        </w:rPr>
        <w:t xml:space="preserve"> </w:t>
      </w:r>
      <w:r w:rsidR="002E0EE7" w:rsidRPr="00FE388C">
        <w:rPr>
          <w:rFonts w:ascii="Times New Roman" w:hAnsi="Times New Roman" w:cs="Times New Roman"/>
          <w:szCs w:val="24"/>
        </w:rPr>
        <w:t>erections</w:t>
      </w:r>
      <w:r w:rsidR="00555BE3" w:rsidRPr="00FE388C">
        <w:rPr>
          <w:rFonts w:ascii="Times New Roman" w:hAnsi="Times New Roman" w:cs="Times New Roman"/>
          <w:szCs w:val="24"/>
        </w:rPr>
        <w:t xml:space="preserve"> in </w:t>
      </w:r>
      <w:r w:rsidR="00555BE3" w:rsidRPr="00FE388C">
        <w:rPr>
          <w:rFonts w:ascii="Times New Roman" w:hAnsi="Times New Roman" w:cs="Times New Roman"/>
          <w:i/>
          <w:szCs w:val="24"/>
        </w:rPr>
        <w:t>Le baiser (The Embrace)</w:t>
      </w:r>
      <w:r w:rsidR="004A7B9D" w:rsidRPr="00FE388C">
        <w:rPr>
          <w:rFonts w:ascii="Times New Roman" w:hAnsi="Times New Roman" w:cs="Times New Roman"/>
          <w:szCs w:val="24"/>
        </w:rPr>
        <w:t>, n</w:t>
      </w:r>
      <w:r w:rsidR="00555BE3" w:rsidRPr="00FE388C">
        <w:rPr>
          <w:rFonts w:ascii="Times New Roman" w:hAnsi="Times New Roman" w:cs="Times New Roman"/>
          <w:szCs w:val="24"/>
        </w:rPr>
        <w:t>oses and toes</w:t>
      </w:r>
      <w:r w:rsidR="004A7B9D" w:rsidRPr="00FE388C">
        <w:rPr>
          <w:rFonts w:ascii="Times New Roman" w:hAnsi="Times New Roman" w:cs="Times New Roman"/>
          <w:szCs w:val="24"/>
        </w:rPr>
        <w:t xml:space="preserve"> </w:t>
      </w:r>
      <w:r w:rsidR="00555BE3" w:rsidRPr="00FE388C">
        <w:rPr>
          <w:rFonts w:ascii="Times New Roman" w:hAnsi="Times New Roman" w:cs="Times New Roman"/>
          <w:szCs w:val="24"/>
        </w:rPr>
        <w:t>morph into</w:t>
      </w:r>
      <w:r w:rsidR="004A7B9D" w:rsidRPr="00FE388C">
        <w:rPr>
          <w:rFonts w:ascii="Times New Roman" w:hAnsi="Times New Roman" w:cs="Times New Roman"/>
          <w:szCs w:val="24"/>
        </w:rPr>
        <w:t xml:space="preserve"> phallus</w:t>
      </w:r>
      <w:r w:rsidR="002E0EE7" w:rsidRPr="00FE388C">
        <w:rPr>
          <w:rFonts w:ascii="Times New Roman" w:hAnsi="Times New Roman" w:cs="Times New Roman"/>
          <w:szCs w:val="24"/>
        </w:rPr>
        <w:t>es</w:t>
      </w:r>
      <w:r w:rsidR="003B6229" w:rsidRPr="00FE388C">
        <w:rPr>
          <w:rFonts w:ascii="Times New Roman" w:hAnsi="Times New Roman" w:cs="Times New Roman"/>
          <w:szCs w:val="24"/>
        </w:rPr>
        <w:t xml:space="preserve">, navels </w:t>
      </w:r>
      <w:r w:rsidR="00555BE3" w:rsidRPr="00FE388C">
        <w:rPr>
          <w:rFonts w:ascii="Times New Roman" w:hAnsi="Times New Roman" w:cs="Times New Roman"/>
          <w:szCs w:val="24"/>
        </w:rPr>
        <w:t>into</w:t>
      </w:r>
      <w:r w:rsidR="003B6229" w:rsidRPr="00FE388C">
        <w:rPr>
          <w:rFonts w:ascii="Times New Roman" w:hAnsi="Times New Roman" w:cs="Times New Roman"/>
          <w:szCs w:val="24"/>
        </w:rPr>
        <w:t xml:space="preserve"> anuses </w:t>
      </w:r>
      <w:r w:rsidR="004A7B9D" w:rsidRPr="00FE388C">
        <w:rPr>
          <w:rFonts w:ascii="Times New Roman" w:hAnsi="Times New Roman" w:cs="Times New Roman"/>
          <w:szCs w:val="24"/>
        </w:rPr>
        <w:t xml:space="preserve">while mouths and eyes twist into vagina dentatas. </w:t>
      </w:r>
      <w:r w:rsidR="002D6A57" w:rsidRPr="00FE388C">
        <w:rPr>
          <w:rFonts w:ascii="Times New Roman" w:hAnsi="Times New Roman" w:cs="Times New Roman"/>
          <w:szCs w:val="24"/>
        </w:rPr>
        <w:t>(</w:t>
      </w:r>
      <w:ins w:id="322" w:author="Fay Brauer" w:date="2014-03-26T19:39:00Z">
        <w:r w:rsidR="00294EEA" w:rsidRPr="00FE388C">
          <w:rPr>
            <w:rFonts w:ascii="Times New Roman" w:hAnsi="Times New Roman" w:cs="Times New Roman"/>
            <w:i/>
            <w:szCs w:val="24"/>
          </w:rPr>
          <w:t xml:space="preserve">Le Baiser (The Embrace), </w:t>
        </w:r>
        <w:r w:rsidR="00BE0C41">
          <w:rPr>
            <w:rFonts w:ascii="Times New Roman" w:hAnsi="Times New Roman" w:cs="Times New Roman"/>
            <w:szCs w:val="24"/>
          </w:rPr>
          <w:t>1925</w:t>
        </w:r>
      </w:ins>
      <w:commentRangeStart w:id="323"/>
      <w:del w:id="324" w:author="Fay Brauer" w:date="2014-03-26T19:39:00Z">
        <w:r w:rsidR="002D6A57" w:rsidRPr="00FE388C" w:rsidDel="00294EEA">
          <w:rPr>
            <w:rFonts w:ascii="Times New Roman" w:hAnsi="Times New Roman" w:cs="Times New Roman"/>
            <w:szCs w:val="24"/>
          </w:rPr>
          <w:delText>Figure 4</w:delText>
        </w:r>
        <w:commentRangeEnd w:id="323"/>
        <w:r w:rsidR="00295988" w:rsidDel="00294EEA">
          <w:rPr>
            <w:rStyle w:val="CommentReference"/>
            <w:vanish/>
          </w:rPr>
          <w:commentReference w:id="323"/>
        </w:r>
      </w:del>
      <w:r w:rsidR="002D6A57" w:rsidRPr="00FE388C">
        <w:rPr>
          <w:rFonts w:ascii="Times New Roman" w:hAnsi="Times New Roman" w:cs="Times New Roman"/>
          <w:szCs w:val="24"/>
        </w:rPr>
        <w:t xml:space="preserve">) </w:t>
      </w:r>
      <w:r w:rsidR="004A7B9D" w:rsidRPr="00FE388C">
        <w:rPr>
          <w:rFonts w:ascii="Times New Roman" w:hAnsi="Times New Roman" w:cs="Times New Roman"/>
          <w:szCs w:val="24"/>
        </w:rPr>
        <w:t xml:space="preserve">"When I love a woman", Picasso explained with a hint of the sexual violence </w:t>
      </w:r>
      <w:r w:rsidR="004A4BE8" w:rsidRPr="00FE388C">
        <w:rPr>
          <w:rFonts w:ascii="Times New Roman" w:hAnsi="Times New Roman" w:cs="Times New Roman"/>
          <w:szCs w:val="24"/>
        </w:rPr>
        <w:t>stirr</w:t>
      </w:r>
      <w:r w:rsidR="005937C2" w:rsidRPr="00FE388C">
        <w:rPr>
          <w:rFonts w:ascii="Times New Roman" w:hAnsi="Times New Roman" w:cs="Times New Roman"/>
          <w:szCs w:val="24"/>
        </w:rPr>
        <w:t xml:space="preserve">ed by </w:t>
      </w:r>
      <w:r w:rsidR="004A7B9D" w:rsidRPr="00FE388C">
        <w:rPr>
          <w:rFonts w:ascii="Times New Roman" w:hAnsi="Times New Roman" w:cs="Times New Roman"/>
          <w:szCs w:val="24"/>
        </w:rPr>
        <w:t>his</w:t>
      </w:r>
      <w:r w:rsidR="007233AB" w:rsidRPr="00FE388C">
        <w:rPr>
          <w:rFonts w:ascii="Times New Roman" w:hAnsi="Times New Roman" w:cs="Times New Roman"/>
          <w:szCs w:val="24"/>
        </w:rPr>
        <w:t xml:space="preserve"> eighteen-year old</w:t>
      </w:r>
      <w:r w:rsidR="004A7B9D" w:rsidRPr="00FE388C">
        <w:rPr>
          <w:rFonts w:ascii="Times New Roman" w:hAnsi="Times New Roman" w:cs="Times New Roman"/>
          <w:szCs w:val="24"/>
        </w:rPr>
        <w:t xml:space="preserve"> lover, Marie-Thérèse Walter, "that tears everything apart - especially my painting."</w:t>
      </w:r>
    </w:p>
    <w:p w:rsidR="00574530" w:rsidRPr="00FE388C" w:rsidRDefault="00574530" w:rsidP="0038152D">
      <w:pPr>
        <w:numPr>
          <w:ins w:id="325" w:author="Danielle Child" w:date="2014-03-25T12:34:00Z"/>
        </w:numPr>
        <w:jc w:val="both"/>
        <w:rPr>
          <w:rFonts w:ascii="Times New Roman" w:hAnsi="Times New Roman" w:cs="Times New Roman"/>
          <w:szCs w:val="24"/>
        </w:rPr>
      </w:pPr>
    </w:p>
    <w:p w:rsidR="00574530" w:rsidRPr="00367B07" w:rsidRDefault="000038EB" w:rsidP="0038152D">
      <w:pPr>
        <w:jc w:val="both"/>
        <w:rPr>
          <w:rFonts w:ascii="Times New Roman" w:hAnsi="Times New Roman" w:cs="Times New Roman"/>
          <w:b/>
          <w:i/>
          <w:szCs w:val="24"/>
          <w:rPrChange w:id="326" w:author="Danielle Child" w:date="2014-03-25T12:37:00Z">
            <w:rPr>
              <w:rFonts w:ascii="Times New Roman" w:hAnsi="Times New Roman" w:cs="Times New Roman"/>
              <w:b/>
              <w:szCs w:val="24"/>
            </w:rPr>
          </w:rPrChange>
        </w:rPr>
      </w:pPr>
      <w:r w:rsidRPr="00FE388C">
        <w:rPr>
          <w:rFonts w:ascii="Times New Roman" w:hAnsi="Times New Roman" w:cs="Times New Roman"/>
          <w:b/>
          <w:szCs w:val="24"/>
        </w:rPr>
        <w:t>Fascism,</w:t>
      </w:r>
      <w:r w:rsidR="000F56A6" w:rsidRPr="00FE388C">
        <w:rPr>
          <w:rFonts w:ascii="Times New Roman" w:hAnsi="Times New Roman" w:cs="Times New Roman"/>
          <w:b/>
          <w:szCs w:val="24"/>
        </w:rPr>
        <w:t xml:space="preserve"> </w:t>
      </w:r>
      <w:r w:rsidR="001B38BE" w:rsidRPr="00FE388C">
        <w:rPr>
          <w:rFonts w:ascii="Times New Roman" w:hAnsi="Times New Roman" w:cs="Times New Roman"/>
          <w:b/>
          <w:i/>
          <w:szCs w:val="24"/>
        </w:rPr>
        <w:t>Minotauromachy</w:t>
      </w:r>
      <w:r w:rsidRPr="00FE388C">
        <w:rPr>
          <w:rFonts w:ascii="Times New Roman" w:hAnsi="Times New Roman" w:cs="Times New Roman"/>
          <w:b/>
          <w:szCs w:val="24"/>
        </w:rPr>
        <w:t xml:space="preserve"> and </w:t>
      </w:r>
      <w:r w:rsidRPr="00FE388C">
        <w:rPr>
          <w:rFonts w:ascii="Times New Roman" w:hAnsi="Times New Roman" w:cs="Times New Roman"/>
          <w:b/>
          <w:i/>
          <w:szCs w:val="24"/>
        </w:rPr>
        <w:t>Guernica</w:t>
      </w:r>
    </w:p>
    <w:p w:rsidR="00574530" w:rsidRDefault="000F56A6" w:rsidP="0038152D">
      <w:pPr>
        <w:jc w:val="both"/>
        <w:rPr>
          <w:ins w:id="327" w:author="Danielle Child" w:date="2014-03-25T12:34:00Z"/>
          <w:rFonts w:ascii="Times New Roman" w:hAnsi="Times New Roman" w:cs="Times New Roman"/>
          <w:szCs w:val="24"/>
        </w:rPr>
      </w:pPr>
      <w:r w:rsidRPr="00FE388C">
        <w:rPr>
          <w:rFonts w:ascii="Times New Roman" w:hAnsi="Times New Roman" w:cs="Times New Roman"/>
          <w:szCs w:val="24"/>
        </w:rPr>
        <w:t>Amidst</w:t>
      </w:r>
      <w:r w:rsidR="00527615" w:rsidRPr="00FE388C">
        <w:rPr>
          <w:rFonts w:ascii="Times New Roman" w:hAnsi="Times New Roman" w:cs="Times New Roman"/>
          <w:szCs w:val="24"/>
        </w:rPr>
        <w:t xml:space="preserve"> </w:t>
      </w:r>
      <w:r w:rsidR="00BB61C8" w:rsidRPr="00FE388C">
        <w:rPr>
          <w:rFonts w:ascii="Times New Roman" w:hAnsi="Times New Roman" w:cs="Times New Roman"/>
          <w:szCs w:val="24"/>
        </w:rPr>
        <w:t>rampant</w:t>
      </w:r>
      <w:r w:rsidR="00527615" w:rsidRPr="00FE388C">
        <w:rPr>
          <w:rFonts w:ascii="Times New Roman" w:hAnsi="Times New Roman" w:cs="Times New Roman"/>
          <w:szCs w:val="24"/>
        </w:rPr>
        <w:t xml:space="preserve"> Fascism </w:t>
      </w:r>
      <w:r w:rsidR="00BB61C8" w:rsidRPr="00FE388C">
        <w:rPr>
          <w:rFonts w:ascii="Times New Roman" w:hAnsi="Times New Roman" w:cs="Times New Roman"/>
          <w:szCs w:val="24"/>
        </w:rPr>
        <w:t>when</w:t>
      </w:r>
      <w:r w:rsidR="00527615" w:rsidRPr="00FE388C">
        <w:rPr>
          <w:rFonts w:ascii="Times New Roman" w:hAnsi="Times New Roman" w:cs="Times New Roman"/>
          <w:szCs w:val="24"/>
        </w:rPr>
        <w:t xml:space="preserve"> demonstrations against the French government continually erupted in Paris</w:t>
      </w:r>
      <w:r w:rsidR="00BB61C8" w:rsidRPr="00FE388C">
        <w:rPr>
          <w:rFonts w:ascii="Times New Roman" w:hAnsi="Times New Roman" w:cs="Times New Roman"/>
          <w:szCs w:val="24"/>
        </w:rPr>
        <w:t>,</w:t>
      </w:r>
      <w:r w:rsidR="001B38BE" w:rsidRPr="00FE388C">
        <w:rPr>
          <w:rFonts w:ascii="Times New Roman" w:hAnsi="Times New Roman" w:cs="Times New Roman"/>
          <w:szCs w:val="24"/>
        </w:rPr>
        <w:t xml:space="preserve"> Picasso began his etchings of </w:t>
      </w:r>
      <w:r w:rsidR="001B38BE" w:rsidRPr="00FE388C">
        <w:rPr>
          <w:rFonts w:ascii="Times New Roman" w:hAnsi="Times New Roman" w:cs="Times New Roman"/>
          <w:i/>
          <w:szCs w:val="24"/>
        </w:rPr>
        <w:t>Minotaurs</w:t>
      </w:r>
      <w:r w:rsidR="00527615" w:rsidRPr="00FE388C">
        <w:rPr>
          <w:rFonts w:ascii="Times New Roman" w:hAnsi="Times New Roman" w:cs="Times New Roman"/>
          <w:i/>
          <w:szCs w:val="24"/>
        </w:rPr>
        <w:t>,</w:t>
      </w:r>
      <w:r w:rsidR="00527615" w:rsidRPr="00FE388C">
        <w:rPr>
          <w:rFonts w:ascii="Times New Roman" w:hAnsi="Times New Roman" w:cs="Times New Roman"/>
          <w:szCs w:val="24"/>
        </w:rPr>
        <w:t xml:space="preserve"> </w:t>
      </w:r>
      <w:r w:rsidR="001B38BE" w:rsidRPr="00FE388C">
        <w:rPr>
          <w:rFonts w:ascii="Times New Roman" w:hAnsi="Times New Roman" w:cs="Times New Roman"/>
          <w:szCs w:val="24"/>
        </w:rPr>
        <w:t xml:space="preserve">printing them just before </w:t>
      </w:r>
      <w:r w:rsidR="00527615" w:rsidRPr="00FE388C">
        <w:rPr>
          <w:rFonts w:ascii="Times New Roman" w:hAnsi="Times New Roman" w:cs="Times New Roman"/>
          <w:szCs w:val="24"/>
        </w:rPr>
        <w:t xml:space="preserve">the February 1934 riots when </w:t>
      </w:r>
      <w:r w:rsidR="00A718DE" w:rsidRPr="00FE388C">
        <w:rPr>
          <w:rFonts w:ascii="Times New Roman" w:hAnsi="Times New Roman" w:cs="Times New Roman"/>
          <w:szCs w:val="24"/>
        </w:rPr>
        <w:t xml:space="preserve">the </w:t>
      </w:r>
      <w:r w:rsidR="00BB61C8" w:rsidRPr="00FE388C">
        <w:rPr>
          <w:rFonts w:ascii="Times New Roman" w:hAnsi="Times New Roman" w:cs="Times New Roman"/>
          <w:szCs w:val="24"/>
        </w:rPr>
        <w:t xml:space="preserve">French </w:t>
      </w:r>
      <w:r w:rsidR="00A718DE" w:rsidRPr="00FE388C">
        <w:rPr>
          <w:rFonts w:ascii="Times New Roman" w:hAnsi="Times New Roman" w:cs="Times New Roman"/>
          <w:szCs w:val="24"/>
        </w:rPr>
        <w:t xml:space="preserve">Fascist League </w:t>
      </w:r>
      <w:r w:rsidR="00527615" w:rsidRPr="00FE388C">
        <w:rPr>
          <w:rFonts w:ascii="Times New Roman" w:hAnsi="Times New Roman" w:cs="Times New Roman"/>
          <w:szCs w:val="24"/>
        </w:rPr>
        <w:t xml:space="preserve">tried to burn down the National Assembly. </w:t>
      </w:r>
      <w:r w:rsidR="00E23856" w:rsidRPr="00FE388C">
        <w:rPr>
          <w:rFonts w:ascii="Times New Roman" w:hAnsi="Times New Roman" w:cs="Times New Roman"/>
          <w:szCs w:val="24"/>
        </w:rPr>
        <w:t>After</w:t>
      </w:r>
      <w:r w:rsidRPr="00FE388C">
        <w:rPr>
          <w:rFonts w:ascii="Times New Roman" w:hAnsi="Times New Roman" w:cs="Times New Roman"/>
          <w:szCs w:val="24"/>
        </w:rPr>
        <w:t xml:space="preserve"> Stalin</w:t>
      </w:r>
      <w:r w:rsidR="00A718DE" w:rsidRPr="00FE388C">
        <w:rPr>
          <w:rFonts w:ascii="Times New Roman" w:hAnsi="Times New Roman" w:cs="Times New Roman"/>
          <w:szCs w:val="24"/>
        </w:rPr>
        <w:t>'s launch of</w:t>
      </w:r>
      <w:r w:rsidRPr="00FE388C">
        <w:rPr>
          <w:rFonts w:ascii="Times New Roman" w:hAnsi="Times New Roman" w:cs="Times New Roman"/>
          <w:szCs w:val="24"/>
        </w:rPr>
        <w:t xml:space="preserve"> the Pop</w:t>
      </w:r>
      <w:r w:rsidR="00BB61C8" w:rsidRPr="00FE388C">
        <w:rPr>
          <w:rFonts w:ascii="Times New Roman" w:hAnsi="Times New Roman" w:cs="Times New Roman"/>
          <w:szCs w:val="24"/>
        </w:rPr>
        <w:t>ular Front against Fascism when</w:t>
      </w:r>
      <w:r w:rsidRPr="00FE388C">
        <w:rPr>
          <w:rFonts w:ascii="Times New Roman" w:hAnsi="Times New Roman" w:cs="Times New Roman"/>
          <w:szCs w:val="24"/>
        </w:rPr>
        <w:t xml:space="preserve"> the </w:t>
      </w:r>
      <w:r w:rsidR="00A718DE" w:rsidRPr="00FE388C">
        <w:rPr>
          <w:rFonts w:ascii="Times New Roman" w:hAnsi="Times New Roman" w:cs="Times New Roman"/>
          <w:szCs w:val="24"/>
        </w:rPr>
        <w:t xml:space="preserve">Spanish </w:t>
      </w:r>
      <w:r w:rsidRPr="00FE388C">
        <w:rPr>
          <w:rFonts w:ascii="Times New Roman" w:hAnsi="Times New Roman" w:cs="Times New Roman"/>
          <w:szCs w:val="24"/>
        </w:rPr>
        <w:t>Republican Popular Front</w:t>
      </w:r>
      <w:r w:rsidR="00AF1439" w:rsidRPr="00FE388C">
        <w:rPr>
          <w:rFonts w:ascii="Times New Roman" w:hAnsi="Times New Roman" w:cs="Times New Roman"/>
          <w:szCs w:val="24"/>
        </w:rPr>
        <w:t xml:space="preserve"> came to power</w:t>
      </w:r>
      <w:r w:rsidR="00BB61C8" w:rsidRPr="00FE388C">
        <w:rPr>
          <w:rFonts w:ascii="Times New Roman" w:hAnsi="Times New Roman" w:cs="Times New Roman"/>
          <w:szCs w:val="24"/>
        </w:rPr>
        <w:t>,</w:t>
      </w:r>
      <w:r w:rsidR="00AF1439" w:rsidRPr="00FE388C">
        <w:rPr>
          <w:rFonts w:ascii="Times New Roman" w:hAnsi="Times New Roman" w:cs="Times New Roman"/>
          <w:szCs w:val="24"/>
        </w:rPr>
        <w:t xml:space="preserve"> </w:t>
      </w:r>
      <w:r w:rsidR="00A718DE" w:rsidRPr="00FE388C">
        <w:rPr>
          <w:rFonts w:ascii="Times New Roman" w:hAnsi="Times New Roman" w:cs="Times New Roman"/>
          <w:szCs w:val="24"/>
        </w:rPr>
        <w:t>Picasso</w:t>
      </w:r>
      <w:r w:rsidR="00BB61C8" w:rsidRPr="00FE388C">
        <w:rPr>
          <w:rFonts w:ascii="Times New Roman" w:hAnsi="Times New Roman" w:cs="Times New Roman"/>
          <w:szCs w:val="24"/>
        </w:rPr>
        <w:t xml:space="preserve"> was appointed </w:t>
      </w:r>
      <w:r w:rsidR="00AF1439" w:rsidRPr="00FE388C">
        <w:rPr>
          <w:rFonts w:ascii="Times New Roman" w:hAnsi="Times New Roman" w:cs="Times New Roman"/>
          <w:szCs w:val="24"/>
        </w:rPr>
        <w:t>Honorary Director of the Prado.</w:t>
      </w:r>
      <w:r w:rsidR="00A718DE" w:rsidRPr="00FE388C">
        <w:rPr>
          <w:rFonts w:ascii="Times New Roman" w:hAnsi="Times New Roman" w:cs="Times New Roman"/>
          <w:szCs w:val="24"/>
        </w:rPr>
        <w:t xml:space="preserve"> </w:t>
      </w:r>
      <w:r w:rsidR="002D6A57" w:rsidRPr="00FE388C">
        <w:rPr>
          <w:rFonts w:ascii="Times New Roman" w:hAnsi="Times New Roman" w:cs="Times New Roman"/>
          <w:szCs w:val="24"/>
        </w:rPr>
        <w:t>Following</w:t>
      </w:r>
      <w:r w:rsidR="00A718DE" w:rsidRPr="00FE388C">
        <w:rPr>
          <w:rFonts w:ascii="Times New Roman" w:hAnsi="Times New Roman" w:cs="Times New Roman"/>
          <w:szCs w:val="24"/>
        </w:rPr>
        <w:t xml:space="preserve"> </w:t>
      </w:r>
      <w:r w:rsidR="00E23856" w:rsidRPr="00FE388C">
        <w:rPr>
          <w:rFonts w:ascii="Times New Roman" w:hAnsi="Times New Roman" w:cs="Times New Roman"/>
          <w:szCs w:val="24"/>
        </w:rPr>
        <w:t>election</w:t>
      </w:r>
      <w:r w:rsidR="00A718DE" w:rsidRPr="00FE388C">
        <w:rPr>
          <w:rFonts w:ascii="Times New Roman" w:hAnsi="Times New Roman" w:cs="Times New Roman"/>
          <w:szCs w:val="24"/>
        </w:rPr>
        <w:t xml:space="preserve"> of the French Popular Front</w:t>
      </w:r>
      <w:r w:rsidR="00E23856" w:rsidRPr="00FE388C">
        <w:rPr>
          <w:rFonts w:ascii="Times New Roman" w:hAnsi="Times New Roman" w:cs="Times New Roman"/>
          <w:szCs w:val="24"/>
        </w:rPr>
        <w:t>, Picasso</w:t>
      </w:r>
      <w:r w:rsidR="002E0EE7" w:rsidRPr="00FE388C">
        <w:rPr>
          <w:rFonts w:ascii="Times New Roman" w:hAnsi="Times New Roman" w:cs="Times New Roman"/>
          <w:szCs w:val="24"/>
        </w:rPr>
        <w:t xml:space="preserve"> illuminat</w:t>
      </w:r>
      <w:r w:rsidR="00E23856" w:rsidRPr="00FE388C">
        <w:rPr>
          <w:rFonts w:ascii="Times New Roman" w:hAnsi="Times New Roman" w:cs="Times New Roman"/>
          <w:szCs w:val="24"/>
        </w:rPr>
        <w:t xml:space="preserve">ed </w:t>
      </w:r>
      <w:r w:rsidR="00BB61C8" w:rsidRPr="00FE388C">
        <w:rPr>
          <w:rFonts w:ascii="Times New Roman" w:hAnsi="Times New Roman" w:cs="Times New Roman"/>
          <w:szCs w:val="24"/>
        </w:rPr>
        <w:t xml:space="preserve">in his </w:t>
      </w:r>
      <w:r w:rsidR="00BB61C8" w:rsidRPr="00FE388C">
        <w:rPr>
          <w:rFonts w:ascii="Times New Roman" w:hAnsi="Times New Roman" w:cs="Times New Roman"/>
          <w:i/>
          <w:szCs w:val="24"/>
        </w:rPr>
        <w:t>Minotauromachy</w:t>
      </w:r>
      <w:r w:rsidR="00BB61C8" w:rsidRPr="00FE388C">
        <w:rPr>
          <w:rFonts w:ascii="Times New Roman" w:hAnsi="Times New Roman" w:cs="Times New Roman"/>
          <w:szCs w:val="24"/>
        </w:rPr>
        <w:t xml:space="preserve"> </w:t>
      </w:r>
      <w:r w:rsidR="00E23856" w:rsidRPr="00FE388C">
        <w:rPr>
          <w:rFonts w:ascii="Times New Roman" w:hAnsi="Times New Roman" w:cs="Times New Roman"/>
          <w:szCs w:val="24"/>
        </w:rPr>
        <w:t xml:space="preserve">how the light of </w:t>
      </w:r>
      <w:r w:rsidR="00BB61C8" w:rsidRPr="00FE388C">
        <w:rPr>
          <w:rFonts w:ascii="Times New Roman" w:hAnsi="Times New Roman" w:cs="Times New Roman"/>
          <w:szCs w:val="24"/>
        </w:rPr>
        <w:t>liberty</w:t>
      </w:r>
      <w:r w:rsidR="00E23856" w:rsidRPr="00FE388C">
        <w:rPr>
          <w:rFonts w:ascii="Times New Roman" w:hAnsi="Times New Roman" w:cs="Times New Roman"/>
          <w:szCs w:val="24"/>
        </w:rPr>
        <w:t xml:space="preserve"> </w:t>
      </w:r>
      <w:r w:rsidR="002E0EE7" w:rsidRPr="00FE388C">
        <w:rPr>
          <w:rFonts w:ascii="Times New Roman" w:hAnsi="Times New Roman" w:cs="Times New Roman"/>
          <w:szCs w:val="24"/>
        </w:rPr>
        <w:t>burn</w:t>
      </w:r>
      <w:r w:rsidR="00BB61C8" w:rsidRPr="00FE388C">
        <w:rPr>
          <w:rFonts w:ascii="Times New Roman" w:hAnsi="Times New Roman" w:cs="Times New Roman"/>
          <w:szCs w:val="24"/>
        </w:rPr>
        <w:t>ed</w:t>
      </w:r>
      <w:r w:rsidR="002E0EE7" w:rsidRPr="00FE388C">
        <w:rPr>
          <w:rFonts w:ascii="Times New Roman" w:hAnsi="Times New Roman" w:cs="Times New Roman"/>
          <w:szCs w:val="24"/>
        </w:rPr>
        <w:t xml:space="preserve"> brightly amidst the </w:t>
      </w:r>
      <w:r w:rsidR="00BB61C8" w:rsidRPr="00FE388C">
        <w:rPr>
          <w:rFonts w:ascii="Times New Roman" w:hAnsi="Times New Roman" w:cs="Times New Roman"/>
          <w:szCs w:val="24"/>
        </w:rPr>
        <w:t>blackness</w:t>
      </w:r>
      <w:r w:rsidR="002E0EE7" w:rsidRPr="00FE388C">
        <w:rPr>
          <w:rFonts w:ascii="Times New Roman" w:hAnsi="Times New Roman" w:cs="Times New Roman"/>
          <w:szCs w:val="24"/>
        </w:rPr>
        <w:t xml:space="preserve"> of ferocious Fascism</w:t>
      </w:r>
      <w:r w:rsidRPr="00FE388C">
        <w:rPr>
          <w:rFonts w:ascii="Times New Roman" w:hAnsi="Times New Roman" w:cs="Times New Roman"/>
          <w:szCs w:val="24"/>
        </w:rPr>
        <w:t>.</w:t>
      </w:r>
      <w:r w:rsidR="002D6A57" w:rsidRPr="00FE388C">
        <w:rPr>
          <w:rFonts w:ascii="Times New Roman" w:hAnsi="Times New Roman" w:cs="Times New Roman"/>
          <w:szCs w:val="24"/>
        </w:rPr>
        <w:t xml:space="preserve"> (</w:t>
      </w:r>
      <w:ins w:id="328" w:author="Fay Brauer" w:date="2014-03-26T19:40:00Z">
        <w:r w:rsidR="00294EEA" w:rsidRPr="00FE388C">
          <w:rPr>
            <w:rFonts w:ascii="Times New Roman" w:hAnsi="Times New Roman" w:cs="Times New Roman"/>
            <w:i/>
            <w:szCs w:val="24"/>
          </w:rPr>
          <w:t xml:space="preserve">La Minotauromachie (Minotauromachy), </w:t>
        </w:r>
        <w:r w:rsidR="00294EEA" w:rsidRPr="00FE388C">
          <w:rPr>
            <w:rFonts w:ascii="Times New Roman" w:hAnsi="Times New Roman" w:cs="Times New Roman"/>
            <w:szCs w:val="24"/>
          </w:rPr>
          <w:t>23 March 1935</w:t>
        </w:r>
      </w:ins>
      <w:commentRangeStart w:id="329"/>
      <w:del w:id="330" w:author="Fay Brauer" w:date="2014-03-26T19:40:00Z">
        <w:r w:rsidR="002D6A57" w:rsidRPr="00FE388C" w:rsidDel="00294EEA">
          <w:rPr>
            <w:rFonts w:ascii="Times New Roman" w:hAnsi="Times New Roman" w:cs="Times New Roman"/>
            <w:szCs w:val="24"/>
          </w:rPr>
          <w:delText>Figure 5</w:delText>
        </w:r>
        <w:commentRangeEnd w:id="329"/>
        <w:r w:rsidR="00295988" w:rsidDel="00294EEA">
          <w:rPr>
            <w:rStyle w:val="CommentReference"/>
            <w:vanish/>
          </w:rPr>
          <w:commentReference w:id="329"/>
        </w:r>
      </w:del>
      <w:r w:rsidR="002D6A57" w:rsidRPr="00FE388C">
        <w:rPr>
          <w:rFonts w:ascii="Times New Roman" w:hAnsi="Times New Roman" w:cs="Times New Roman"/>
          <w:szCs w:val="24"/>
        </w:rPr>
        <w:t>)</w:t>
      </w:r>
      <w:r w:rsidRPr="00FE388C">
        <w:rPr>
          <w:rFonts w:ascii="Times New Roman" w:hAnsi="Times New Roman" w:cs="Times New Roman"/>
          <w:szCs w:val="24"/>
        </w:rPr>
        <w:t xml:space="preserve"> </w:t>
      </w:r>
      <w:r w:rsidR="004C36FA" w:rsidRPr="00FE388C">
        <w:rPr>
          <w:rFonts w:ascii="Times New Roman" w:hAnsi="Times New Roman" w:cs="Times New Roman"/>
          <w:szCs w:val="24"/>
        </w:rPr>
        <w:t xml:space="preserve">An ardent supporter of </w:t>
      </w:r>
      <w:r w:rsidRPr="00FE388C">
        <w:rPr>
          <w:rFonts w:ascii="Times New Roman" w:hAnsi="Times New Roman" w:cs="Times New Roman"/>
          <w:szCs w:val="24"/>
        </w:rPr>
        <w:t>both governments</w:t>
      </w:r>
      <w:r w:rsidR="00A718DE" w:rsidRPr="00FE388C">
        <w:rPr>
          <w:rFonts w:ascii="Times New Roman" w:hAnsi="Times New Roman" w:cs="Times New Roman"/>
          <w:szCs w:val="24"/>
        </w:rPr>
        <w:t>,</w:t>
      </w:r>
      <w:r w:rsidR="004C36FA" w:rsidRPr="00FE388C">
        <w:rPr>
          <w:rFonts w:ascii="Times New Roman" w:hAnsi="Times New Roman" w:cs="Times New Roman"/>
          <w:szCs w:val="24"/>
        </w:rPr>
        <w:t xml:space="preserve"> </w:t>
      </w:r>
      <w:r w:rsidR="00A718DE" w:rsidRPr="00FE388C">
        <w:rPr>
          <w:rFonts w:ascii="Times New Roman" w:hAnsi="Times New Roman" w:cs="Times New Roman"/>
          <w:szCs w:val="24"/>
        </w:rPr>
        <w:t>Picasso</w:t>
      </w:r>
      <w:r w:rsidR="004C36FA" w:rsidRPr="00FE388C">
        <w:rPr>
          <w:rFonts w:ascii="Times New Roman" w:hAnsi="Times New Roman" w:cs="Times New Roman"/>
          <w:szCs w:val="24"/>
        </w:rPr>
        <w:t xml:space="preserve"> was devastated when General Franco declared war</w:t>
      </w:r>
      <w:r w:rsidR="00A718DE" w:rsidRPr="00FE388C">
        <w:rPr>
          <w:rFonts w:ascii="Times New Roman" w:hAnsi="Times New Roman" w:cs="Times New Roman"/>
          <w:szCs w:val="24"/>
        </w:rPr>
        <w:t xml:space="preserve">, as was his </w:t>
      </w:r>
      <w:r w:rsidR="00BB61C8" w:rsidRPr="00FE388C">
        <w:rPr>
          <w:rFonts w:ascii="Times New Roman" w:hAnsi="Times New Roman" w:cs="Times New Roman"/>
          <w:szCs w:val="24"/>
        </w:rPr>
        <w:t xml:space="preserve">new </w:t>
      </w:r>
      <w:r w:rsidR="00A718DE" w:rsidRPr="00FE388C">
        <w:rPr>
          <w:rFonts w:ascii="Times New Roman" w:hAnsi="Times New Roman" w:cs="Times New Roman"/>
          <w:szCs w:val="24"/>
        </w:rPr>
        <w:t xml:space="preserve">lover, </w:t>
      </w:r>
      <w:r w:rsidR="009D1F22" w:rsidRPr="00FE388C">
        <w:rPr>
          <w:rFonts w:ascii="Times New Roman" w:hAnsi="Times New Roman" w:cs="Times New Roman"/>
          <w:szCs w:val="24"/>
        </w:rPr>
        <w:t>photographer and French Communist Party member, Dora Maar</w:t>
      </w:r>
      <w:r w:rsidR="004C36FA" w:rsidRPr="00FE388C">
        <w:rPr>
          <w:rFonts w:ascii="Times New Roman" w:hAnsi="Times New Roman" w:cs="Times New Roman"/>
          <w:szCs w:val="24"/>
        </w:rPr>
        <w:t>. In his etchings</w:t>
      </w:r>
      <w:r w:rsidR="00BB61C8" w:rsidRPr="00FE388C">
        <w:rPr>
          <w:rFonts w:ascii="Times New Roman" w:hAnsi="Times New Roman" w:cs="Times New Roman"/>
          <w:szCs w:val="24"/>
        </w:rPr>
        <w:t>,</w:t>
      </w:r>
      <w:r w:rsidR="004C36FA" w:rsidRPr="00FE388C">
        <w:rPr>
          <w:rFonts w:ascii="Times New Roman" w:hAnsi="Times New Roman" w:cs="Times New Roman"/>
          <w:szCs w:val="24"/>
        </w:rPr>
        <w:t xml:space="preserve"> </w:t>
      </w:r>
      <w:r w:rsidR="004C36FA" w:rsidRPr="00FE388C">
        <w:rPr>
          <w:rFonts w:ascii="Times New Roman" w:hAnsi="Times New Roman" w:cs="Times New Roman"/>
          <w:i/>
          <w:szCs w:val="24"/>
        </w:rPr>
        <w:t>The</w:t>
      </w:r>
      <w:r w:rsidR="004C36FA" w:rsidRPr="00FE388C">
        <w:rPr>
          <w:rFonts w:ascii="Times New Roman" w:hAnsi="Times New Roman" w:cs="Times New Roman"/>
          <w:szCs w:val="24"/>
        </w:rPr>
        <w:t xml:space="preserve"> </w:t>
      </w:r>
      <w:r w:rsidR="004C36FA" w:rsidRPr="00FE388C">
        <w:rPr>
          <w:rStyle w:val="Emphasis"/>
          <w:rFonts w:ascii="Times New Roman" w:hAnsi="Times New Roman" w:cs="Times New Roman"/>
          <w:szCs w:val="24"/>
        </w:rPr>
        <w:t>Dream and Lie of Franco</w:t>
      </w:r>
      <w:r w:rsidR="00BB61C8" w:rsidRPr="00FE388C">
        <w:rPr>
          <w:rStyle w:val="Emphasis"/>
          <w:rFonts w:ascii="Times New Roman" w:hAnsi="Times New Roman" w:cs="Times New Roman"/>
          <w:szCs w:val="24"/>
        </w:rPr>
        <w:t>,</w:t>
      </w:r>
      <w:r w:rsidR="004C36FA" w:rsidRPr="00FE388C">
        <w:rPr>
          <w:rFonts w:ascii="Times New Roman" w:hAnsi="Times New Roman" w:cs="Times New Roman"/>
          <w:szCs w:val="24"/>
        </w:rPr>
        <w:t xml:space="preserve"> designed for publication as postcards, this staunch Catalan nationalist demonized Franco as a meglomaniac </w:t>
      </w:r>
      <w:r w:rsidR="009F0001" w:rsidRPr="00FE388C">
        <w:rPr>
          <w:rFonts w:ascii="Times New Roman" w:hAnsi="Times New Roman" w:cs="Times New Roman"/>
          <w:szCs w:val="24"/>
        </w:rPr>
        <w:t>murdering</w:t>
      </w:r>
      <w:r w:rsidR="004C36FA" w:rsidRPr="00FE388C">
        <w:rPr>
          <w:rFonts w:ascii="Times New Roman" w:hAnsi="Times New Roman" w:cs="Times New Roman"/>
          <w:szCs w:val="24"/>
        </w:rPr>
        <w:t xml:space="preserve"> women and children</w:t>
      </w:r>
      <w:r w:rsidR="009F0001" w:rsidRPr="00FE388C">
        <w:rPr>
          <w:rFonts w:ascii="Times New Roman" w:hAnsi="Times New Roman" w:cs="Times New Roman"/>
          <w:szCs w:val="24"/>
        </w:rPr>
        <w:t xml:space="preserve"> as ruthlessly as he destroyed art</w:t>
      </w:r>
      <w:r w:rsidR="004C36FA" w:rsidRPr="00FE388C">
        <w:rPr>
          <w:rFonts w:ascii="Times New Roman" w:hAnsi="Times New Roman" w:cs="Times New Roman"/>
          <w:szCs w:val="24"/>
        </w:rPr>
        <w:t xml:space="preserve">. When </w:t>
      </w:r>
      <w:r w:rsidR="009F2816" w:rsidRPr="00FE388C">
        <w:rPr>
          <w:rFonts w:ascii="Times New Roman" w:hAnsi="Times New Roman" w:cs="Times New Roman"/>
          <w:szCs w:val="24"/>
        </w:rPr>
        <w:t>Hitler’s Luftwaffes and Mussolini’s airforce bombed the resistant and defenseless Basque town of Guernica relentlessly</w:t>
      </w:r>
      <w:r w:rsidR="009F0001" w:rsidRPr="00FE388C">
        <w:rPr>
          <w:rFonts w:ascii="Times New Roman" w:hAnsi="Times New Roman" w:cs="Times New Roman"/>
          <w:szCs w:val="24"/>
        </w:rPr>
        <w:t xml:space="preserve"> </w:t>
      </w:r>
      <w:r w:rsidR="004C36FA" w:rsidRPr="00FE388C">
        <w:rPr>
          <w:rFonts w:ascii="Times New Roman" w:hAnsi="Times New Roman" w:cs="Times New Roman"/>
          <w:szCs w:val="24"/>
        </w:rPr>
        <w:t xml:space="preserve">on a market day in April 1937, Picasso added four more plates to this series and his poem: </w:t>
      </w:r>
    </w:p>
    <w:p w:rsidR="004C36FA" w:rsidRPr="00FE388C" w:rsidRDefault="004C36FA" w:rsidP="0038152D">
      <w:pPr>
        <w:numPr>
          <w:ins w:id="331" w:author="Danielle Child" w:date="2014-03-25T12:34:00Z"/>
        </w:numPr>
        <w:jc w:val="both"/>
        <w:rPr>
          <w:rFonts w:ascii="Times New Roman" w:hAnsi="Times New Roman" w:cs="Times New Roman"/>
          <w:szCs w:val="24"/>
        </w:rPr>
      </w:pPr>
      <w:r w:rsidRPr="00FE388C">
        <w:rPr>
          <w:rFonts w:ascii="Times New Roman" w:hAnsi="Times New Roman" w:cs="Times New Roman"/>
          <w:szCs w:val="24"/>
        </w:rPr>
        <w:tab/>
      </w:r>
    </w:p>
    <w:p w:rsidR="004C36FA" w:rsidRDefault="004C36FA" w:rsidP="0038152D">
      <w:pPr>
        <w:jc w:val="both"/>
        <w:rPr>
          <w:ins w:id="332" w:author="Danielle Child" w:date="2014-03-25T12:35:00Z"/>
          <w:rFonts w:ascii="Times New Roman" w:hAnsi="Times New Roman" w:cs="Times New Roman"/>
          <w:szCs w:val="24"/>
        </w:rPr>
      </w:pPr>
      <w:r w:rsidRPr="00FE388C">
        <w:rPr>
          <w:rFonts w:ascii="Times New Roman" w:hAnsi="Times New Roman" w:cs="Times New Roman"/>
          <w:szCs w:val="24"/>
        </w:rPr>
        <w:tab/>
      </w:r>
      <w:r w:rsidRPr="00FE388C">
        <w:rPr>
          <w:rStyle w:val="Strong"/>
          <w:rFonts w:ascii="Times New Roman" w:hAnsi="Times New Roman" w:cs="Times New Roman"/>
          <w:b w:val="0"/>
          <w:szCs w:val="24"/>
        </w:rPr>
        <w:t xml:space="preserve">Cries of children cries of women cries of birds cries of flowers cries of wood and of </w:t>
      </w:r>
      <w:r w:rsidRPr="00FE388C">
        <w:rPr>
          <w:rStyle w:val="Strong"/>
          <w:rFonts w:ascii="Times New Roman" w:hAnsi="Times New Roman" w:cs="Times New Roman"/>
          <w:b w:val="0"/>
          <w:szCs w:val="24"/>
        </w:rPr>
        <w:tab/>
        <w:t xml:space="preserve">stones cries of bricks cries of furniture of beds of chairs of curtains of casseroles of </w:t>
      </w:r>
      <w:r w:rsidRPr="00FE388C">
        <w:rPr>
          <w:rStyle w:val="Strong"/>
          <w:rFonts w:ascii="Times New Roman" w:hAnsi="Times New Roman" w:cs="Times New Roman"/>
          <w:b w:val="0"/>
          <w:szCs w:val="24"/>
        </w:rPr>
        <w:tab/>
        <w:t xml:space="preserve">cats and paper cries of smells that claw themselves of smoke that gnaws the neck of </w:t>
      </w:r>
      <w:r w:rsidRPr="00FE388C">
        <w:rPr>
          <w:rStyle w:val="Strong"/>
          <w:rFonts w:ascii="Times New Roman" w:hAnsi="Times New Roman" w:cs="Times New Roman"/>
          <w:b w:val="0"/>
          <w:szCs w:val="24"/>
        </w:rPr>
        <w:tab/>
        <w:t xml:space="preserve">cries that boil in the cauldron ... </w:t>
      </w:r>
      <w:del w:id="333" w:author="Danielle Child" w:date="2014-03-25T13:41:00Z">
        <w:r w:rsidRPr="00FE388C" w:rsidDel="00295988">
          <w:rPr>
            <w:rFonts w:ascii="Times New Roman" w:hAnsi="Times New Roman" w:cs="Times New Roman"/>
            <w:szCs w:val="24"/>
          </w:rPr>
          <w:delText>.</w:delText>
        </w:r>
      </w:del>
      <w:r w:rsidRPr="00FE388C">
        <w:rPr>
          <w:rFonts w:ascii="Times New Roman" w:hAnsi="Times New Roman" w:cs="Times New Roman"/>
          <w:szCs w:val="24"/>
        </w:rPr>
        <w:t xml:space="preserve"> </w:t>
      </w:r>
    </w:p>
    <w:p w:rsidR="00574530" w:rsidRPr="00FE388C" w:rsidRDefault="00574530" w:rsidP="0038152D">
      <w:pPr>
        <w:numPr>
          <w:ins w:id="334" w:author="Danielle Child" w:date="2014-03-25T12:35:00Z"/>
        </w:numPr>
        <w:jc w:val="both"/>
        <w:rPr>
          <w:rFonts w:ascii="Times New Roman" w:hAnsi="Times New Roman" w:cs="Times New Roman"/>
          <w:szCs w:val="24"/>
        </w:rPr>
      </w:pPr>
    </w:p>
    <w:p w:rsidR="008D3652" w:rsidRDefault="004C36FA" w:rsidP="0038152D">
      <w:pPr>
        <w:jc w:val="both"/>
        <w:rPr>
          <w:ins w:id="335" w:author="Danielle Child" w:date="2014-03-25T12:35:00Z"/>
          <w:rFonts w:ascii="Times New Roman" w:hAnsi="Times New Roman" w:cs="Times New Roman"/>
          <w:szCs w:val="24"/>
        </w:rPr>
      </w:pPr>
      <w:r w:rsidRPr="00FE388C">
        <w:rPr>
          <w:rFonts w:ascii="Times New Roman" w:hAnsi="Times New Roman" w:cs="Times New Roman"/>
          <w:szCs w:val="24"/>
        </w:rPr>
        <w:t>Commissioned by the Spanish Republican Government to create a mural for the</w:t>
      </w:r>
      <w:r w:rsidR="00165F98" w:rsidRPr="00FE388C">
        <w:rPr>
          <w:rFonts w:ascii="Times New Roman" w:hAnsi="Times New Roman" w:cs="Times New Roman"/>
          <w:szCs w:val="24"/>
        </w:rPr>
        <w:t>ir</w:t>
      </w:r>
      <w:r w:rsidRPr="00FE388C">
        <w:rPr>
          <w:rFonts w:ascii="Times New Roman" w:hAnsi="Times New Roman" w:cs="Times New Roman"/>
          <w:szCs w:val="24"/>
        </w:rPr>
        <w:t xml:space="preserve"> Pavilion at the Paris World Fair, Picasso began drawings of weeping women that </w:t>
      </w:r>
      <w:r w:rsidR="00A718DE" w:rsidRPr="00FE388C">
        <w:rPr>
          <w:rFonts w:ascii="Times New Roman" w:hAnsi="Times New Roman" w:cs="Times New Roman"/>
          <w:szCs w:val="24"/>
        </w:rPr>
        <w:t>evolved, as Maar</w:t>
      </w:r>
      <w:r w:rsidR="00165F98" w:rsidRPr="00FE388C">
        <w:rPr>
          <w:rFonts w:ascii="Times New Roman" w:hAnsi="Times New Roman" w:cs="Times New Roman"/>
          <w:szCs w:val="24"/>
        </w:rPr>
        <w:t>'s</w:t>
      </w:r>
      <w:r w:rsidR="00A718DE" w:rsidRPr="00FE388C">
        <w:rPr>
          <w:rFonts w:ascii="Times New Roman" w:hAnsi="Times New Roman" w:cs="Times New Roman"/>
          <w:szCs w:val="24"/>
        </w:rPr>
        <w:t xml:space="preserve"> photographs </w:t>
      </w:r>
      <w:r w:rsidR="009D1F22" w:rsidRPr="00FE388C">
        <w:rPr>
          <w:rFonts w:ascii="Times New Roman" w:hAnsi="Times New Roman" w:cs="Times New Roman"/>
          <w:szCs w:val="24"/>
        </w:rPr>
        <w:t>testify</w:t>
      </w:r>
      <w:r w:rsidR="00A718DE" w:rsidRPr="00FE388C">
        <w:rPr>
          <w:rFonts w:ascii="Times New Roman" w:hAnsi="Times New Roman" w:cs="Times New Roman"/>
          <w:szCs w:val="24"/>
        </w:rPr>
        <w:t>,</w:t>
      </w:r>
      <w:r w:rsidRPr="00FE388C">
        <w:rPr>
          <w:rFonts w:ascii="Times New Roman" w:hAnsi="Times New Roman" w:cs="Times New Roman"/>
          <w:szCs w:val="24"/>
        </w:rPr>
        <w:t xml:space="preserve"> into </w:t>
      </w:r>
      <w:r w:rsidRPr="00FE388C">
        <w:rPr>
          <w:rFonts w:ascii="Times New Roman" w:hAnsi="Times New Roman" w:cs="Times New Roman"/>
          <w:i/>
          <w:szCs w:val="24"/>
        </w:rPr>
        <w:t xml:space="preserve">Guernica. </w:t>
      </w:r>
      <w:r w:rsidR="00165F98" w:rsidRPr="00FE388C">
        <w:rPr>
          <w:rFonts w:ascii="Times New Roman" w:hAnsi="Times New Roman" w:cs="Times New Roman"/>
          <w:szCs w:val="24"/>
        </w:rPr>
        <w:t>(</w:t>
      </w:r>
      <w:ins w:id="336" w:author="Fay Brauer" w:date="2014-03-26T19:40:00Z">
        <w:r w:rsidR="00294EEA" w:rsidRPr="00FE388C">
          <w:rPr>
            <w:rFonts w:ascii="Times New Roman" w:hAnsi="Times New Roman" w:cs="Times New Roman"/>
            <w:i/>
            <w:szCs w:val="24"/>
          </w:rPr>
          <w:t xml:space="preserve">Guernica, </w:t>
        </w:r>
        <w:r w:rsidR="00294EEA" w:rsidRPr="00FE388C">
          <w:rPr>
            <w:rFonts w:ascii="Times New Roman" w:hAnsi="Times New Roman" w:cs="Times New Roman"/>
            <w:szCs w:val="24"/>
          </w:rPr>
          <w:t>1937</w:t>
        </w:r>
      </w:ins>
      <w:commentRangeStart w:id="337"/>
      <w:del w:id="338" w:author="Fay Brauer" w:date="2014-03-26T19:40:00Z">
        <w:r w:rsidR="00165F98" w:rsidRPr="00FE388C" w:rsidDel="00294EEA">
          <w:rPr>
            <w:rFonts w:ascii="Times New Roman" w:hAnsi="Times New Roman" w:cs="Times New Roman"/>
            <w:szCs w:val="24"/>
          </w:rPr>
          <w:delText>Figure 6</w:delText>
        </w:r>
        <w:commentRangeEnd w:id="337"/>
        <w:r w:rsidR="00295988" w:rsidDel="00294EEA">
          <w:rPr>
            <w:rStyle w:val="CommentReference"/>
            <w:vanish/>
          </w:rPr>
          <w:commentReference w:id="337"/>
        </w:r>
      </w:del>
      <w:r w:rsidRPr="00FE388C">
        <w:rPr>
          <w:rFonts w:ascii="Times New Roman" w:hAnsi="Times New Roman" w:cs="Times New Roman"/>
          <w:szCs w:val="24"/>
        </w:rPr>
        <w:t>)</w:t>
      </w:r>
      <w:r w:rsidRPr="00FE388C">
        <w:rPr>
          <w:rFonts w:ascii="Times New Roman" w:hAnsi="Times New Roman" w:cs="Times New Roman"/>
          <w:i/>
          <w:szCs w:val="24"/>
        </w:rPr>
        <w:t xml:space="preserve"> </w:t>
      </w:r>
      <w:r w:rsidR="008D3652" w:rsidRPr="00FE388C">
        <w:rPr>
          <w:rFonts w:ascii="Times New Roman" w:hAnsi="Times New Roman" w:cs="Times New Roman"/>
          <w:szCs w:val="24"/>
        </w:rPr>
        <w:t>A</w:t>
      </w:r>
      <w:r w:rsidRPr="00FE388C">
        <w:rPr>
          <w:rFonts w:ascii="Times New Roman" w:hAnsi="Times New Roman" w:cs="Times New Roman"/>
          <w:szCs w:val="24"/>
        </w:rPr>
        <w:t xml:space="preserve">ware that Hitler's and Mussolini's </w:t>
      </w:r>
      <w:r w:rsidR="009F0001" w:rsidRPr="00FE388C">
        <w:rPr>
          <w:rFonts w:ascii="Times New Roman" w:hAnsi="Times New Roman" w:cs="Times New Roman"/>
          <w:szCs w:val="24"/>
        </w:rPr>
        <w:t xml:space="preserve">planes </w:t>
      </w:r>
      <w:r w:rsidRPr="00FE388C">
        <w:rPr>
          <w:rFonts w:ascii="Times New Roman" w:hAnsi="Times New Roman" w:cs="Times New Roman"/>
          <w:szCs w:val="24"/>
        </w:rPr>
        <w:t>had</w:t>
      </w:r>
      <w:r w:rsidR="009F0001" w:rsidRPr="00FE388C">
        <w:rPr>
          <w:rFonts w:ascii="Times New Roman" w:hAnsi="Times New Roman" w:cs="Times New Roman"/>
          <w:szCs w:val="24"/>
        </w:rPr>
        <w:t xml:space="preserve"> also</w:t>
      </w:r>
      <w:r w:rsidR="008D3652" w:rsidRPr="00FE388C">
        <w:rPr>
          <w:rFonts w:ascii="Times New Roman" w:hAnsi="Times New Roman" w:cs="Times New Roman"/>
          <w:szCs w:val="24"/>
        </w:rPr>
        <w:t xml:space="preserve"> </w:t>
      </w:r>
      <w:r w:rsidRPr="00FE388C">
        <w:rPr>
          <w:rFonts w:ascii="Times New Roman" w:hAnsi="Times New Roman" w:cs="Times New Roman"/>
          <w:szCs w:val="24"/>
        </w:rPr>
        <w:t>flow</w:t>
      </w:r>
      <w:r w:rsidR="00165F98" w:rsidRPr="00FE388C">
        <w:rPr>
          <w:rFonts w:ascii="Times New Roman" w:hAnsi="Times New Roman" w:cs="Times New Roman"/>
          <w:szCs w:val="24"/>
        </w:rPr>
        <w:t xml:space="preserve">n low enough to machine gun </w:t>
      </w:r>
      <w:r w:rsidR="009F0001" w:rsidRPr="00FE388C">
        <w:rPr>
          <w:rFonts w:ascii="Times New Roman" w:hAnsi="Times New Roman" w:cs="Times New Roman"/>
          <w:szCs w:val="24"/>
        </w:rPr>
        <w:t xml:space="preserve">women, </w:t>
      </w:r>
      <w:r w:rsidRPr="00FE388C">
        <w:rPr>
          <w:rFonts w:ascii="Times New Roman" w:hAnsi="Times New Roman" w:cs="Times New Roman"/>
          <w:szCs w:val="24"/>
        </w:rPr>
        <w:t>children</w:t>
      </w:r>
      <w:r w:rsidR="009F0001" w:rsidRPr="00FE388C">
        <w:rPr>
          <w:rFonts w:ascii="Times New Roman" w:hAnsi="Times New Roman" w:cs="Times New Roman"/>
          <w:szCs w:val="24"/>
        </w:rPr>
        <w:t xml:space="preserve"> and animals</w:t>
      </w:r>
      <w:r w:rsidRPr="00FE388C">
        <w:rPr>
          <w:rFonts w:ascii="Times New Roman" w:hAnsi="Times New Roman" w:cs="Times New Roman"/>
          <w:szCs w:val="24"/>
        </w:rPr>
        <w:t xml:space="preserve">, Picasso </w:t>
      </w:r>
      <w:r w:rsidR="009F0001" w:rsidRPr="00FE388C">
        <w:rPr>
          <w:rFonts w:ascii="Times New Roman" w:hAnsi="Times New Roman" w:cs="Times New Roman"/>
          <w:szCs w:val="24"/>
        </w:rPr>
        <w:t xml:space="preserve">depicted </w:t>
      </w:r>
      <w:r w:rsidRPr="00FE388C">
        <w:rPr>
          <w:rFonts w:ascii="Times New Roman" w:hAnsi="Times New Roman" w:cs="Times New Roman"/>
          <w:szCs w:val="24"/>
        </w:rPr>
        <w:t>their mutilated bodies</w:t>
      </w:r>
      <w:r w:rsidR="009F0001" w:rsidRPr="00FE388C">
        <w:rPr>
          <w:rFonts w:ascii="Times New Roman" w:hAnsi="Times New Roman" w:cs="Times New Roman"/>
          <w:szCs w:val="24"/>
        </w:rPr>
        <w:t xml:space="preserve"> in fragments</w:t>
      </w:r>
      <w:r w:rsidRPr="00FE388C">
        <w:rPr>
          <w:rFonts w:ascii="Times New Roman" w:hAnsi="Times New Roman" w:cs="Times New Roman"/>
          <w:szCs w:val="24"/>
        </w:rPr>
        <w:t xml:space="preserve">, </w:t>
      </w:r>
      <w:r w:rsidR="009F0001" w:rsidRPr="00FE388C">
        <w:rPr>
          <w:rFonts w:ascii="Times New Roman" w:hAnsi="Times New Roman" w:cs="Times New Roman"/>
          <w:szCs w:val="24"/>
        </w:rPr>
        <w:t xml:space="preserve">their mouths shrieking in pain </w:t>
      </w:r>
      <w:r w:rsidRPr="00FE388C">
        <w:rPr>
          <w:rFonts w:ascii="Times New Roman" w:hAnsi="Times New Roman" w:cs="Times New Roman"/>
          <w:szCs w:val="24"/>
        </w:rPr>
        <w:t xml:space="preserve">and the agony of a mother cradling the body of her dead child amidst the burning city and omnipresent bull. Painted in the grays of newspapers that communicated this atrocity served </w:t>
      </w:r>
      <w:r w:rsidRPr="00FE388C">
        <w:rPr>
          <w:rFonts w:ascii="Times New Roman" w:hAnsi="Times New Roman" w:cs="Times New Roman"/>
          <w:i/>
          <w:szCs w:val="24"/>
        </w:rPr>
        <w:t>Guernica</w:t>
      </w:r>
      <w:r w:rsidR="009F0001" w:rsidRPr="00FE388C">
        <w:rPr>
          <w:rFonts w:ascii="Times New Roman" w:hAnsi="Times New Roman" w:cs="Times New Roman"/>
          <w:szCs w:val="24"/>
        </w:rPr>
        <w:t xml:space="preserve"> well, </w:t>
      </w:r>
      <w:r w:rsidRPr="00FE388C">
        <w:rPr>
          <w:rFonts w:ascii="Times New Roman" w:hAnsi="Times New Roman" w:cs="Times New Roman"/>
          <w:szCs w:val="24"/>
        </w:rPr>
        <w:t>postcards</w:t>
      </w:r>
      <w:r w:rsidR="009F0001" w:rsidRPr="00FE388C">
        <w:rPr>
          <w:rFonts w:ascii="Times New Roman" w:hAnsi="Times New Roman" w:cs="Times New Roman"/>
          <w:szCs w:val="24"/>
        </w:rPr>
        <w:t xml:space="preserve"> of it being</w:t>
      </w:r>
      <w:r w:rsidRPr="00FE388C">
        <w:rPr>
          <w:rFonts w:ascii="Times New Roman" w:hAnsi="Times New Roman" w:cs="Times New Roman"/>
          <w:szCs w:val="24"/>
        </w:rPr>
        <w:t xml:space="preserve"> sold to buttress the Republican plight. </w:t>
      </w:r>
      <w:r w:rsidR="00005E8D" w:rsidRPr="00FE388C">
        <w:rPr>
          <w:rFonts w:ascii="Times New Roman" w:hAnsi="Times New Roman" w:cs="Times New Roman"/>
          <w:szCs w:val="24"/>
        </w:rPr>
        <w:t>In response to</w:t>
      </w:r>
      <w:r w:rsidR="009F0001" w:rsidRPr="00FE388C">
        <w:rPr>
          <w:rFonts w:ascii="Times New Roman" w:hAnsi="Times New Roman" w:cs="Times New Roman"/>
          <w:szCs w:val="24"/>
        </w:rPr>
        <w:t xml:space="preserve"> </w:t>
      </w:r>
      <w:r w:rsidR="00005E8D" w:rsidRPr="00FE388C">
        <w:rPr>
          <w:rFonts w:ascii="Times New Roman" w:hAnsi="Times New Roman" w:cs="Times New Roman"/>
          <w:szCs w:val="24"/>
        </w:rPr>
        <w:t>the escalation</w:t>
      </w:r>
      <w:r w:rsidR="009F0001" w:rsidRPr="00FE388C">
        <w:rPr>
          <w:rFonts w:ascii="Times New Roman" w:hAnsi="Times New Roman" w:cs="Times New Roman"/>
          <w:szCs w:val="24"/>
        </w:rPr>
        <w:t xml:space="preserve"> of</w:t>
      </w:r>
      <w:r w:rsidRPr="00FE388C">
        <w:rPr>
          <w:rFonts w:ascii="Times New Roman" w:hAnsi="Times New Roman" w:cs="Times New Roman"/>
          <w:szCs w:val="24"/>
        </w:rPr>
        <w:t xml:space="preserve"> violence, Picasso painted a series of weeping </w:t>
      </w:r>
      <w:r w:rsidR="00005E8D" w:rsidRPr="00FE388C">
        <w:rPr>
          <w:rFonts w:ascii="Times New Roman" w:hAnsi="Times New Roman" w:cs="Times New Roman"/>
          <w:szCs w:val="24"/>
        </w:rPr>
        <w:t xml:space="preserve">Spanish </w:t>
      </w:r>
      <w:r w:rsidRPr="00FE388C">
        <w:rPr>
          <w:rFonts w:ascii="Times New Roman" w:hAnsi="Times New Roman" w:cs="Times New Roman"/>
          <w:szCs w:val="24"/>
        </w:rPr>
        <w:t>women</w:t>
      </w:r>
      <w:r w:rsidR="00005E8D" w:rsidRPr="00FE388C">
        <w:rPr>
          <w:rFonts w:ascii="Times New Roman" w:hAnsi="Times New Roman" w:cs="Times New Roman"/>
          <w:szCs w:val="24"/>
        </w:rPr>
        <w:t>,</w:t>
      </w:r>
      <w:r w:rsidRPr="00FE388C">
        <w:rPr>
          <w:rFonts w:ascii="Times New Roman" w:hAnsi="Times New Roman" w:cs="Times New Roman"/>
          <w:szCs w:val="24"/>
        </w:rPr>
        <w:t xml:space="preserve"> looking like Dora Maar</w:t>
      </w:r>
      <w:r w:rsidR="00005E8D" w:rsidRPr="00FE388C">
        <w:rPr>
          <w:rFonts w:ascii="Times New Roman" w:hAnsi="Times New Roman" w:cs="Times New Roman"/>
          <w:szCs w:val="24"/>
        </w:rPr>
        <w:t>,</w:t>
      </w:r>
      <w:r w:rsidR="009F0001" w:rsidRPr="00FE388C">
        <w:rPr>
          <w:rFonts w:ascii="Times New Roman" w:hAnsi="Times New Roman" w:cs="Times New Roman"/>
          <w:szCs w:val="24"/>
        </w:rPr>
        <w:t xml:space="preserve"> </w:t>
      </w:r>
      <w:r w:rsidR="00005E8D" w:rsidRPr="00FE388C">
        <w:rPr>
          <w:rFonts w:ascii="Times New Roman" w:hAnsi="Times New Roman" w:cs="Times New Roman"/>
          <w:szCs w:val="24"/>
        </w:rPr>
        <w:t>so overwhelmed by their</w:t>
      </w:r>
      <w:r w:rsidR="00386FB1" w:rsidRPr="00FE388C">
        <w:rPr>
          <w:rFonts w:ascii="Times New Roman" w:hAnsi="Times New Roman" w:cs="Times New Roman"/>
          <w:szCs w:val="24"/>
        </w:rPr>
        <w:t xml:space="preserve"> torrent of tears</w:t>
      </w:r>
      <w:r w:rsidRPr="00FE388C">
        <w:rPr>
          <w:rFonts w:ascii="Times New Roman" w:hAnsi="Times New Roman" w:cs="Times New Roman"/>
          <w:szCs w:val="24"/>
        </w:rPr>
        <w:t xml:space="preserve"> </w:t>
      </w:r>
      <w:r w:rsidR="00005E8D" w:rsidRPr="00FE388C">
        <w:rPr>
          <w:rFonts w:ascii="Times New Roman" w:hAnsi="Times New Roman" w:cs="Times New Roman"/>
          <w:szCs w:val="24"/>
        </w:rPr>
        <w:t xml:space="preserve">that their </w:t>
      </w:r>
      <w:r w:rsidRPr="00FE388C">
        <w:rPr>
          <w:rFonts w:ascii="Times New Roman" w:hAnsi="Times New Roman" w:cs="Times New Roman"/>
          <w:szCs w:val="24"/>
        </w:rPr>
        <w:t xml:space="preserve">eyes </w:t>
      </w:r>
      <w:r w:rsidR="00005E8D" w:rsidRPr="00FE388C">
        <w:rPr>
          <w:rFonts w:ascii="Times New Roman" w:hAnsi="Times New Roman" w:cs="Times New Roman"/>
          <w:szCs w:val="24"/>
        </w:rPr>
        <w:t xml:space="preserve">seem to </w:t>
      </w:r>
      <w:r w:rsidRPr="00FE388C">
        <w:rPr>
          <w:rFonts w:ascii="Times New Roman" w:hAnsi="Times New Roman" w:cs="Times New Roman"/>
          <w:szCs w:val="24"/>
        </w:rPr>
        <w:t>pop out of their sockets.</w:t>
      </w:r>
    </w:p>
    <w:p w:rsidR="00574530" w:rsidRPr="00FE388C" w:rsidRDefault="00574530" w:rsidP="0038152D">
      <w:pPr>
        <w:numPr>
          <w:ins w:id="339" w:author="Danielle Child" w:date="2014-03-25T12:35:00Z"/>
        </w:numPr>
        <w:jc w:val="both"/>
        <w:rPr>
          <w:rFonts w:ascii="Times New Roman" w:hAnsi="Times New Roman" w:cs="Times New Roman"/>
          <w:szCs w:val="24"/>
        </w:rPr>
      </w:pPr>
    </w:p>
    <w:p w:rsidR="00386FB1" w:rsidRDefault="008D3652" w:rsidP="0038152D">
      <w:pPr>
        <w:jc w:val="both"/>
        <w:rPr>
          <w:ins w:id="340" w:author="Danielle Child" w:date="2014-03-25T12:35:00Z"/>
          <w:rFonts w:ascii="Times New Roman" w:hAnsi="Times New Roman" w:cs="Times New Roman"/>
          <w:b/>
          <w:szCs w:val="24"/>
        </w:rPr>
      </w:pPr>
      <w:r w:rsidRPr="00FE388C">
        <w:rPr>
          <w:rFonts w:ascii="Times New Roman" w:hAnsi="Times New Roman" w:cs="Times New Roman"/>
          <w:b/>
          <w:szCs w:val="24"/>
        </w:rPr>
        <w:t>Nazi Occupation</w:t>
      </w:r>
      <w:r w:rsidR="00EE032A" w:rsidRPr="00FE388C">
        <w:rPr>
          <w:rFonts w:ascii="Times New Roman" w:hAnsi="Times New Roman" w:cs="Times New Roman"/>
          <w:b/>
          <w:szCs w:val="24"/>
        </w:rPr>
        <w:t>,</w:t>
      </w:r>
      <w:r w:rsidR="003A5B6B" w:rsidRPr="00FE388C">
        <w:rPr>
          <w:rFonts w:ascii="Times New Roman" w:hAnsi="Times New Roman" w:cs="Times New Roman"/>
          <w:b/>
          <w:szCs w:val="24"/>
        </w:rPr>
        <w:t xml:space="preserve"> Resistance</w:t>
      </w:r>
      <w:r w:rsidR="00EE032A" w:rsidRPr="00FE388C">
        <w:rPr>
          <w:rFonts w:ascii="Times New Roman" w:hAnsi="Times New Roman" w:cs="Times New Roman"/>
          <w:b/>
          <w:szCs w:val="24"/>
        </w:rPr>
        <w:t xml:space="preserve"> and Communism</w:t>
      </w:r>
    </w:p>
    <w:p w:rsidR="00574530" w:rsidRPr="00FE388C" w:rsidDel="00367B07" w:rsidRDefault="00574530" w:rsidP="0038152D">
      <w:pPr>
        <w:numPr>
          <w:ins w:id="341" w:author="Danielle Child" w:date="2014-03-25T12:35:00Z"/>
        </w:numPr>
        <w:jc w:val="both"/>
        <w:rPr>
          <w:del w:id="342" w:author="Danielle Child" w:date="2014-03-25T12:37:00Z"/>
          <w:rFonts w:ascii="Times New Roman" w:hAnsi="Times New Roman" w:cs="Times New Roman"/>
          <w:b/>
          <w:szCs w:val="24"/>
        </w:rPr>
      </w:pPr>
    </w:p>
    <w:p w:rsidR="00A64E60" w:rsidRDefault="00A64E60" w:rsidP="0038152D">
      <w:pPr>
        <w:jc w:val="both"/>
        <w:rPr>
          <w:ins w:id="343" w:author="Danielle Child" w:date="2014-03-25T12:35:00Z"/>
          <w:rFonts w:ascii="Times New Roman" w:hAnsi="Times New Roman" w:cs="Times New Roman"/>
          <w:szCs w:val="24"/>
        </w:rPr>
      </w:pPr>
      <w:r w:rsidRPr="00FE388C">
        <w:rPr>
          <w:rFonts w:ascii="Times New Roman" w:hAnsi="Times New Roman" w:cs="Times New Roman"/>
          <w:szCs w:val="24"/>
        </w:rPr>
        <w:t>With his artwork excoriated from German public collections and branded "entartete kunst"</w:t>
      </w:r>
      <w:ins w:id="344" w:author="Danielle Child" w:date="2014-03-25T13:42:00Z">
        <w:r w:rsidR="00295988">
          <w:rPr>
            <w:rFonts w:ascii="Times New Roman" w:hAnsi="Times New Roman" w:cs="Times New Roman"/>
            <w:szCs w:val="24"/>
          </w:rPr>
          <w:t xml:space="preserve"> (degenerate art)</w:t>
        </w:r>
      </w:ins>
      <w:r w:rsidRPr="00FE388C">
        <w:rPr>
          <w:rFonts w:ascii="Times New Roman" w:hAnsi="Times New Roman" w:cs="Times New Roman"/>
          <w:szCs w:val="24"/>
        </w:rPr>
        <w:t xml:space="preserve">, Picasso was endangered from the moment Nazi soldiers occupied Paris. </w:t>
      </w:r>
      <w:r w:rsidR="004C36FA" w:rsidRPr="00FE388C">
        <w:rPr>
          <w:rFonts w:ascii="Times New Roman" w:hAnsi="Times New Roman" w:cs="Times New Roman"/>
          <w:szCs w:val="24"/>
        </w:rPr>
        <w:t>In</w:t>
      </w:r>
      <w:r w:rsidR="00DF6142" w:rsidRPr="00FE388C">
        <w:rPr>
          <w:rFonts w:ascii="Times New Roman" w:hAnsi="Times New Roman" w:cs="Times New Roman"/>
          <w:szCs w:val="24"/>
        </w:rPr>
        <w:t>itially</w:t>
      </w:r>
      <w:r w:rsidR="004C36FA" w:rsidRPr="00FE388C">
        <w:rPr>
          <w:rFonts w:ascii="Times New Roman" w:hAnsi="Times New Roman" w:cs="Times New Roman"/>
          <w:szCs w:val="24"/>
        </w:rPr>
        <w:t xml:space="preserve"> r</w:t>
      </w:r>
      <w:r w:rsidRPr="00FE388C">
        <w:rPr>
          <w:rFonts w:ascii="Times New Roman" w:hAnsi="Times New Roman" w:cs="Times New Roman"/>
          <w:szCs w:val="24"/>
        </w:rPr>
        <w:t>etreat</w:t>
      </w:r>
      <w:r w:rsidR="00DF6142" w:rsidRPr="00FE388C">
        <w:rPr>
          <w:rFonts w:ascii="Times New Roman" w:hAnsi="Times New Roman" w:cs="Times New Roman"/>
          <w:szCs w:val="24"/>
        </w:rPr>
        <w:t xml:space="preserve">ing to Renan, when </w:t>
      </w:r>
      <w:r w:rsidRPr="00FE388C">
        <w:rPr>
          <w:rFonts w:ascii="Times New Roman" w:hAnsi="Times New Roman" w:cs="Times New Roman"/>
          <w:szCs w:val="24"/>
        </w:rPr>
        <w:t xml:space="preserve">overrun by </w:t>
      </w:r>
      <w:r w:rsidR="00165F98" w:rsidRPr="00FE388C">
        <w:rPr>
          <w:rFonts w:ascii="Times New Roman" w:hAnsi="Times New Roman" w:cs="Times New Roman"/>
          <w:szCs w:val="24"/>
        </w:rPr>
        <w:t>Nazis</w:t>
      </w:r>
      <w:r w:rsidRPr="00FE388C">
        <w:rPr>
          <w:rFonts w:ascii="Times New Roman" w:hAnsi="Times New Roman" w:cs="Times New Roman"/>
          <w:szCs w:val="24"/>
        </w:rPr>
        <w:t xml:space="preserve"> Picasso did not flee like </w:t>
      </w:r>
      <w:r w:rsidR="00005E8D" w:rsidRPr="00FE388C">
        <w:rPr>
          <w:rFonts w:ascii="Times New Roman" w:hAnsi="Times New Roman" w:cs="Times New Roman"/>
          <w:szCs w:val="24"/>
        </w:rPr>
        <w:t>other</w:t>
      </w:r>
      <w:r w:rsidRPr="00FE388C">
        <w:rPr>
          <w:rFonts w:ascii="Times New Roman" w:hAnsi="Times New Roman" w:cs="Times New Roman"/>
          <w:szCs w:val="24"/>
        </w:rPr>
        <w:t xml:space="preserve"> Modernist "degenerates"</w:t>
      </w:r>
      <w:r w:rsidR="00DF6142" w:rsidRPr="00FE388C">
        <w:rPr>
          <w:rFonts w:ascii="Times New Roman" w:hAnsi="Times New Roman" w:cs="Times New Roman"/>
          <w:szCs w:val="24"/>
        </w:rPr>
        <w:t>. D</w:t>
      </w:r>
      <w:r w:rsidR="004C36FA" w:rsidRPr="00FE388C">
        <w:rPr>
          <w:rFonts w:ascii="Times New Roman" w:hAnsi="Times New Roman" w:cs="Times New Roman"/>
          <w:szCs w:val="24"/>
        </w:rPr>
        <w:t>espite immigration offers from Mexico and the Unite</w:t>
      </w:r>
      <w:ins w:id="345" w:author="Danielle Child" w:date="2014-03-25T13:44:00Z">
        <w:r w:rsidR="00295988">
          <w:rPr>
            <w:rFonts w:ascii="Times New Roman" w:hAnsi="Times New Roman" w:cs="Times New Roman"/>
            <w:szCs w:val="24"/>
          </w:rPr>
          <w:t>d</w:t>
        </w:r>
      </w:ins>
      <w:del w:id="346" w:author="Danielle Child" w:date="2014-03-25T13:44:00Z">
        <w:r w:rsidR="004C36FA" w:rsidRPr="00FE388C" w:rsidDel="00295988">
          <w:rPr>
            <w:rFonts w:ascii="Times New Roman" w:hAnsi="Times New Roman" w:cs="Times New Roman"/>
            <w:szCs w:val="24"/>
          </w:rPr>
          <w:delText>s</w:delText>
        </w:r>
      </w:del>
      <w:r w:rsidR="004C36FA" w:rsidRPr="00FE388C">
        <w:rPr>
          <w:rFonts w:ascii="Times New Roman" w:hAnsi="Times New Roman" w:cs="Times New Roman"/>
          <w:szCs w:val="24"/>
        </w:rPr>
        <w:t xml:space="preserve"> States,</w:t>
      </w:r>
      <w:r w:rsidRPr="00FE388C">
        <w:rPr>
          <w:rFonts w:ascii="Times New Roman" w:hAnsi="Times New Roman" w:cs="Times New Roman"/>
          <w:szCs w:val="24"/>
        </w:rPr>
        <w:t xml:space="preserve"> </w:t>
      </w:r>
      <w:r w:rsidR="00DF6142" w:rsidRPr="00FE388C">
        <w:rPr>
          <w:rFonts w:ascii="Times New Roman" w:hAnsi="Times New Roman" w:cs="Times New Roman"/>
          <w:szCs w:val="24"/>
        </w:rPr>
        <w:t>he</w:t>
      </w:r>
      <w:r w:rsidRPr="00FE388C">
        <w:rPr>
          <w:rFonts w:ascii="Times New Roman" w:hAnsi="Times New Roman" w:cs="Times New Roman"/>
          <w:szCs w:val="24"/>
        </w:rPr>
        <w:t xml:space="preserve"> return</w:t>
      </w:r>
      <w:r w:rsidR="00DF6142" w:rsidRPr="00FE388C">
        <w:rPr>
          <w:rFonts w:ascii="Times New Roman" w:hAnsi="Times New Roman" w:cs="Times New Roman"/>
          <w:szCs w:val="24"/>
        </w:rPr>
        <w:t>ed</w:t>
      </w:r>
      <w:r w:rsidR="00005E8D" w:rsidRPr="00FE388C">
        <w:rPr>
          <w:rFonts w:ascii="Times New Roman" w:hAnsi="Times New Roman" w:cs="Times New Roman"/>
          <w:szCs w:val="24"/>
        </w:rPr>
        <w:t xml:space="preserve"> to Paris and</w:t>
      </w:r>
      <w:ins w:id="347" w:author="Danielle Child" w:date="2014-03-25T13:45:00Z">
        <w:r w:rsidR="00295988">
          <w:rPr>
            <w:rFonts w:ascii="Times New Roman" w:hAnsi="Times New Roman" w:cs="Times New Roman"/>
            <w:szCs w:val="24"/>
          </w:rPr>
          <w:t>,</w:t>
        </w:r>
      </w:ins>
      <w:r w:rsidR="00005E8D" w:rsidRPr="00FE388C">
        <w:rPr>
          <w:rFonts w:ascii="Times New Roman" w:hAnsi="Times New Roman" w:cs="Times New Roman"/>
          <w:szCs w:val="24"/>
        </w:rPr>
        <w:t xml:space="preserve"> u</w:t>
      </w:r>
      <w:r w:rsidR="00165F98" w:rsidRPr="00FE388C">
        <w:rPr>
          <w:rFonts w:ascii="Times New Roman" w:hAnsi="Times New Roman" w:cs="Times New Roman"/>
          <w:szCs w:val="24"/>
        </w:rPr>
        <w:t>nlike</w:t>
      </w:r>
      <w:r w:rsidRPr="00FE388C">
        <w:rPr>
          <w:rFonts w:ascii="Times New Roman" w:hAnsi="Times New Roman" w:cs="Times New Roman"/>
          <w:szCs w:val="24"/>
        </w:rPr>
        <w:t xml:space="preserve"> </w:t>
      </w:r>
      <w:r w:rsidR="00005E8D" w:rsidRPr="00FE388C">
        <w:rPr>
          <w:rFonts w:ascii="Times New Roman" w:hAnsi="Times New Roman" w:cs="Times New Roman"/>
          <w:szCs w:val="24"/>
        </w:rPr>
        <w:t xml:space="preserve">other </w:t>
      </w:r>
      <w:r w:rsidRPr="00FE388C">
        <w:rPr>
          <w:rFonts w:ascii="Times New Roman" w:hAnsi="Times New Roman" w:cs="Times New Roman"/>
          <w:szCs w:val="24"/>
        </w:rPr>
        <w:t>Modernists</w:t>
      </w:r>
      <w:r w:rsidR="00005E8D" w:rsidRPr="00FE388C">
        <w:rPr>
          <w:rFonts w:ascii="Times New Roman" w:hAnsi="Times New Roman" w:cs="Times New Roman"/>
          <w:szCs w:val="24"/>
        </w:rPr>
        <w:t>,</w:t>
      </w:r>
      <w:r w:rsidRPr="00FE388C">
        <w:rPr>
          <w:rFonts w:ascii="Times New Roman" w:hAnsi="Times New Roman" w:cs="Times New Roman"/>
          <w:szCs w:val="24"/>
        </w:rPr>
        <w:t xml:space="preserve"> </w:t>
      </w:r>
      <w:r w:rsidR="00005E8D" w:rsidRPr="00FE388C">
        <w:rPr>
          <w:rFonts w:ascii="Times New Roman" w:hAnsi="Times New Roman" w:cs="Times New Roman"/>
          <w:szCs w:val="24"/>
        </w:rPr>
        <w:t>refused to collude</w:t>
      </w:r>
      <w:r w:rsidRPr="00FE388C">
        <w:rPr>
          <w:rFonts w:ascii="Times New Roman" w:hAnsi="Times New Roman" w:cs="Times New Roman"/>
          <w:szCs w:val="24"/>
        </w:rPr>
        <w:t xml:space="preserve"> with Vichy and the Nazis. </w:t>
      </w:r>
      <w:r w:rsidR="00165F98" w:rsidRPr="00FE388C">
        <w:rPr>
          <w:rFonts w:ascii="Times New Roman" w:hAnsi="Times New Roman" w:cs="Times New Roman"/>
          <w:szCs w:val="24"/>
        </w:rPr>
        <w:t>Although</w:t>
      </w:r>
      <w:r w:rsidRPr="00FE388C">
        <w:rPr>
          <w:rFonts w:ascii="Times New Roman" w:hAnsi="Times New Roman" w:cs="Times New Roman"/>
          <w:szCs w:val="24"/>
        </w:rPr>
        <w:t xml:space="preserve"> his studio </w:t>
      </w:r>
      <w:r w:rsidR="00165F98" w:rsidRPr="00FE388C">
        <w:rPr>
          <w:rFonts w:ascii="Times New Roman" w:hAnsi="Times New Roman" w:cs="Times New Roman"/>
          <w:szCs w:val="24"/>
        </w:rPr>
        <w:t xml:space="preserve">was </w:t>
      </w:r>
      <w:r w:rsidR="00005E8D" w:rsidRPr="00FE388C">
        <w:rPr>
          <w:rFonts w:ascii="Times New Roman" w:hAnsi="Times New Roman" w:cs="Times New Roman"/>
          <w:szCs w:val="24"/>
        </w:rPr>
        <w:t xml:space="preserve">under constant surveillance by the Gestapo, </w:t>
      </w:r>
      <w:r w:rsidR="00165F98" w:rsidRPr="00FE388C">
        <w:rPr>
          <w:rFonts w:ascii="Times New Roman" w:hAnsi="Times New Roman" w:cs="Times New Roman"/>
          <w:szCs w:val="24"/>
        </w:rPr>
        <w:t>often searched</w:t>
      </w:r>
      <w:r w:rsidR="00005E8D" w:rsidRPr="00FE388C">
        <w:rPr>
          <w:rFonts w:ascii="Times New Roman" w:hAnsi="Times New Roman" w:cs="Times New Roman"/>
          <w:szCs w:val="24"/>
        </w:rPr>
        <w:t xml:space="preserve"> while </w:t>
      </w:r>
      <w:r w:rsidRPr="00FE388C">
        <w:rPr>
          <w:rFonts w:ascii="Times New Roman" w:hAnsi="Times New Roman" w:cs="Times New Roman"/>
          <w:szCs w:val="24"/>
        </w:rPr>
        <w:t>Picasso was forbidden to show his work</w:t>
      </w:r>
      <w:r w:rsidR="00165F98" w:rsidRPr="00FE388C">
        <w:rPr>
          <w:rFonts w:ascii="Times New Roman" w:hAnsi="Times New Roman" w:cs="Times New Roman"/>
          <w:szCs w:val="24"/>
        </w:rPr>
        <w:t xml:space="preserve">, </w:t>
      </w:r>
      <w:r w:rsidRPr="00FE388C">
        <w:rPr>
          <w:rFonts w:ascii="Times New Roman" w:hAnsi="Times New Roman" w:cs="Times New Roman"/>
          <w:szCs w:val="24"/>
        </w:rPr>
        <w:t>by no means did this deter him from making art. With whatever scraps of material he could find, feverishly Picasso painted a</w:t>
      </w:r>
      <w:r w:rsidR="00DF6142" w:rsidRPr="00FE388C">
        <w:rPr>
          <w:rFonts w:ascii="Times New Roman" w:hAnsi="Times New Roman" w:cs="Times New Roman"/>
          <w:szCs w:val="24"/>
        </w:rPr>
        <w:t xml:space="preserve">nd sculpted </w:t>
      </w:r>
      <w:r w:rsidR="008E2405" w:rsidRPr="00FE388C">
        <w:rPr>
          <w:rFonts w:ascii="Times New Roman" w:hAnsi="Times New Roman" w:cs="Times New Roman"/>
          <w:szCs w:val="24"/>
        </w:rPr>
        <w:t>symbols of</w:t>
      </w:r>
      <w:r w:rsidR="00DF6142" w:rsidRPr="00FE388C">
        <w:rPr>
          <w:rFonts w:ascii="Times New Roman" w:hAnsi="Times New Roman" w:cs="Times New Roman"/>
          <w:szCs w:val="24"/>
        </w:rPr>
        <w:t xml:space="preserve"> torture, mutilation and death while </w:t>
      </w:r>
      <w:r w:rsidRPr="00FE388C">
        <w:rPr>
          <w:rFonts w:ascii="Times New Roman" w:hAnsi="Times New Roman" w:cs="Times New Roman"/>
          <w:szCs w:val="24"/>
        </w:rPr>
        <w:t xml:space="preserve">writing poetry and the play, </w:t>
      </w:r>
      <w:r w:rsidRPr="00FE388C">
        <w:rPr>
          <w:rFonts w:ascii="Times New Roman" w:hAnsi="Times New Roman" w:cs="Times New Roman"/>
          <w:i/>
          <w:szCs w:val="24"/>
        </w:rPr>
        <w:t>Desire Caught by the Tail.</w:t>
      </w:r>
      <w:r w:rsidRPr="00FE388C">
        <w:rPr>
          <w:rFonts w:ascii="Times New Roman" w:hAnsi="Times New Roman" w:cs="Times New Roman"/>
          <w:szCs w:val="24"/>
        </w:rPr>
        <w:t xml:space="preserve"> Upon Liberation, Picasso was honoured with a special exhibition at the 1944 Salon d'Automne. With his Spanish friends and family still prisoners of Franco, Picasso joined the French Communist Party and proudly announced why he had done so. </w:t>
      </w:r>
    </w:p>
    <w:p w:rsidR="00574530" w:rsidRPr="00FE388C" w:rsidRDefault="00574530" w:rsidP="0038152D">
      <w:pPr>
        <w:numPr>
          <w:ins w:id="348" w:author="Danielle Child" w:date="2014-03-25T12:35:00Z"/>
        </w:numPr>
        <w:jc w:val="both"/>
        <w:rPr>
          <w:rFonts w:ascii="Times New Roman" w:hAnsi="Times New Roman" w:cs="Times New Roman"/>
          <w:szCs w:val="24"/>
        </w:rPr>
      </w:pPr>
    </w:p>
    <w:p w:rsidR="00A64E60" w:rsidRDefault="00A64E60" w:rsidP="0038152D">
      <w:pPr>
        <w:jc w:val="both"/>
        <w:rPr>
          <w:ins w:id="349" w:author="Danielle Child" w:date="2014-03-25T12:37:00Z"/>
          <w:rFonts w:ascii="Times New Roman" w:hAnsi="Times New Roman" w:cs="Times New Roman"/>
          <w:szCs w:val="24"/>
        </w:rPr>
      </w:pPr>
      <w:r w:rsidRPr="00FE388C">
        <w:rPr>
          <w:rFonts w:ascii="Times New Roman" w:hAnsi="Times New Roman" w:cs="Times New Roman"/>
          <w:szCs w:val="24"/>
        </w:rPr>
        <w:tab/>
        <w:t xml:space="preserve">I have become a Communist because the Communists are the bravest in France, in </w:t>
      </w:r>
      <w:r w:rsidRPr="00FE388C">
        <w:rPr>
          <w:rFonts w:ascii="Times New Roman" w:hAnsi="Times New Roman" w:cs="Times New Roman"/>
          <w:szCs w:val="24"/>
        </w:rPr>
        <w:tab/>
        <w:t xml:space="preserve">the Soviet Union, as they are in my own country, Spain. I have never felt more </w:t>
      </w:r>
      <w:r w:rsidRPr="00FE388C">
        <w:rPr>
          <w:rFonts w:ascii="Times New Roman" w:hAnsi="Times New Roman" w:cs="Times New Roman"/>
          <w:szCs w:val="24"/>
        </w:rPr>
        <w:tab/>
        <w:t xml:space="preserve">complete than since I joined. While I await the time when Spain can take me back </w:t>
      </w:r>
      <w:r w:rsidRPr="00FE388C">
        <w:rPr>
          <w:rFonts w:ascii="Times New Roman" w:hAnsi="Times New Roman" w:cs="Times New Roman"/>
          <w:szCs w:val="24"/>
        </w:rPr>
        <w:tab/>
        <w:t xml:space="preserve">again, the French Communist Party is a fatherland to me. In it I find again all my </w:t>
      </w:r>
      <w:r w:rsidRPr="00FE388C">
        <w:rPr>
          <w:rFonts w:ascii="Times New Roman" w:hAnsi="Times New Roman" w:cs="Times New Roman"/>
          <w:szCs w:val="24"/>
        </w:rPr>
        <w:tab/>
        <w:t xml:space="preserve">friends ... and so many of the beautiful faces of the insurgents of Paris. I am again </w:t>
      </w:r>
      <w:r w:rsidRPr="00FE388C">
        <w:rPr>
          <w:rFonts w:ascii="Times New Roman" w:hAnsi="Times New Roman" w:cs="Times New Roman"/>
          <w:szCs w:val="24"/>
        </w:rPr>
        <w:tab/>
        <w:t>among brothers.</w:t>
      </w:r>
    </w:p>
    <w:p w:rsidR="00367B07" w:rsidRPr="00FE388C" w:rsidRDefault="00367B07" w:rsidP="0038152D">
      <w:pPr>
        <w:numPr>
          <w:ins w:id="350" w:author="Danielle Child" w:date="2014-03-25T12:37:00Z"/>
        </w:numPr>
        <w:jc w:val="both"/>
        <w:rPr>
          <w:rFonts w:ascii="Times New Roman" w:hAnsi="Times New Roman" w:cs="Times New Roman"/>
          <w:szCs w:val="24"/>
        </w:rPr>
      </w:pPr>
    </w:p>
    <w:p w:rsidR="00574530" w:rsidRPr="00367B07" w:rsidRDefault="00EE032A" w:rsidP="0038152D">
      <w:pPr>
        <w:jc w:val="both"/>
        <w:rPr>
          <w:rFonts w:ascii="Times New Roman" w:hAnsi="Times New Roman" w:cs="Times New Roman"/>
          <w:b/>
          <w:i/>
          <w:szCs w:val="24"/>
          <w:rPrChange w:id="351" w:author="Danielle Child" w:date="2014-03-25T12:37:00Z">
            <w:rPr>
              <w:rFonts w:ascii="Times New Roman" w:hAnsi="Times New Roman" w:cs="Times New Roman"/>
              <w:szCs w:val="24"/>
            </w:rPr>
          </w:rPrChange>
        </w:rPr>
      </w:pPr>
      <w:r w:rsidRPr="00FE388C">
        <w:rPr>
          <w:rFonts w:ascii="Times New Roman" w:hAnsi="Times New Roman" w:cs="Times New Roman"/>
          <w:b/>
          <w:i/>
          <w:szCs w:val="24"/>
        </w:rPr>
        <w:t>The Charnel House</w:t>
      </w:r>
      <w:r w:rsidR="005660B1" w:rsidRPr="00FE388C">
        <w:rPr>
          <w:rFonts w:ascii="Times New Roman" w:hAnsi="Times New Roman" w:cs="Times New Roman"/>
          <w:b/>
          <w:i/>
          <w:szCs w:val="24"/>
        </w:rPr>
        <w:t>,</w:t>
      </w:r>
      <w:r w:rsidRPr="00FE388C">
        <w:rPr>
          <w:rFonts w:ascii="Times New Roman" w:hAnsi="Times New Roman" w:cs="Times New Roman"/>
          <w:b/>
          <w:szCs w:val="24"/>
        </w:rPr>
        <w:t xml:space="preserve"> </w:t>
      </w:r>
      <w:r w:rsidRPr="00FE388C">
        <w:rPr>
          <w:rFonts w:ascii="Times New Roman" w:hAnsi="Times New Roman" w:cs="Times New Roman"/>
          <w:b/>
          <w:i/>
          <w:szCs w:val="24"/>
        </w:rPr>
        <w:t>Massacre in Korea</w:t>
      </w:r>
      <w:r w:rsidR="005660B1" w:rsidRPr="00FE388C">
        <w:rPr>
          <w:rFonts w:ascii="Times New Roman" w:hAnsi="Times New Roman" w:cs="Times New Roman"/>
          <w:b/>
          <w:szCs w:val="24"/>
        </w:rPr>
        <w:t xml:space="preserve"> and </w:t>
      </w:r>
      <w:r w:rsidR="005660B1" w:rsidRPr="00FE388C">
        <w:rPr>
          <w:rFonts w:ascii="Times New Roman" w:hAnsi="Times New Roman" w:cs="Times New Roman"/>
          <w:b/>
          <w:i/>
          <w:szCs w:val="24"/>
        </w:rPr>
        <w:t>Rape of the Sabines</w:t>
      </w:r>
    </w:p>
    <w:p w:rsidR="00CA0F69" w:rsidRPr="00FE388C" w:rsidRDefault="006F4458" w:rsidP="0038152D">
      <w:pPr>
        <w:jc w:val="both"/>
        <w:rPr>
          <w:rFonts w:ascii="Times New Roman" w:hAnsi="Times New Roman" w:cs="Times New Roman"/>
          <w:szCs w:val="24"/>
        </w:rPr>
      </w:pPr>
      <w:r w:rsidRPr="00FE388C">
        <w:rPr>
          <w:rFonts w:ascii="Times New Roman" w:hAnsi="Times New Roman" w:cs="Times New Roman"/>
          <w:szCs w:val="24"/>
        </w:rPr>
        <w:t xml:space="preserve">At the Communist sponsored </w:t>
      </w:r>
      <w:r w:rsidRPr="00FE388C">
        <w:rPr>
          <w:rFonts w:ascii="Times New Roman" w:hAnsi="Times New Roman" w:cs="Times New Roman"/>
          <w:i/>
          <w:szCs w:val="24"/>
        </w:rPr>
        <w:t xml:space="preserve">Art and Resistance </w:t>
      </w:r>
      <w:r w:rsidRPr="00FE388C">
        <w:rPr>
          <w:rFonts w:ascii="Times New Roman" w:hAnsi="Times New Roman" w:cs="Times New Roman"/>
          <w:szCs w:val="24"/>
        </w:rPr>
        <w:t xml:space="preserve">exhibition, </w:t>
      </w:r>
      <w:r w:rsidR="005660B1" w:rsidRPr="00FE388C">
        <w:rPr>
          <w:rFonts w:ascii="Times New Roman" w:hAnsi="Times New Roman" w:cs="Times New Roman"/>
          <w:szCs w:val="24"/>
        </w:rPr>
        <w:t>Picasso</w:t>
      </w:r>
      <w:r w:rsidR="00DF6142" w:rsidRPr="00FE388C">
        <w:rPr>
          <w:rFonts w:ascii="Times New Roman" w:hAnsi="Times New Roman" w:cs="Times New Roman"/>
          <w:szCs w:val="24"/>
        </w:rPr>
        <w:t xml:space="preserve"> </w:t>
      </w:r>
      <w:r w:rsidRPr="00FE388C">
        <w:rPr>
          <w:rFonts w:ascii="Times New Roman" w:hAnsi="Times New Roman" w:cs="Times New Roman"/>
          <w:szCs w:val="24"/>
        </w:rPr>
        <w:t>unveil</w:t>
      </w:r>
      <w:r w:rsidR="00DF6142" w:rsidRPr="00FE388C">
        <w:rPr>
          <w:rFonts w:ascii="Times New Roman" w:hAnsi="Times New Roman" w:cs="Times New Roman"/>
          <w:szCs w:val="24"/>
        </w:rPr>
        <w:t xml:space="preserve">ed </w:t>
      </w:r>
      <w:r w:rsidR="00DF6142" w:rsidRPr="00FE388C">
        <w:rPr>
          <w:rFonts w:ascii="Times New Roman" w:hAnsi="Times New Roman" w:cs="Times New Roman"/>
          <w:i/>
          <w:szCs w:val="24"/>
        </w:rPr>
        <w:t>Le Charnier</w:t>
      </w:r>
      <w:r w:rsidR="00165F98" w:rsidRPr="00FE388C">
        <w:rPr>
          <w:rFonts w:ascii="Times New Roman" w:hAnsi="Times New Roman" w:cs="Times New Roman"/>
          <w:i/>
          <w:szCs w:val="24"/>
        </w:rPr>
        <w:t xml:space="preserve"> (The Charnel House</w:t>
      </w:r>
      <w:r w:rsidR="00DF6142" w:rsidRPr="00FE388C">
        <w:rPr>
          <w:rFonts w:ascii="Times New Roman" w:hAnsi="Times New Roman" w:cs="Times New Roman"/>
          <w:i/>
          <w:szCs w:val="24"/>
        </w:rPr>
        <w:t xml:space="preserve">) </w:t>
      </w:r>
      <w:r w:rsidR="00DF6142" w:rsidRPr="00FE388C">
        <w:rPr>
          <w:rFonts w:ascii="Times New Roman" w:hAnsi="Times New Roman" w:cs="Times New Roman"/>
          <w:szCs w:val="24"/>
        </w:rPr>
        <w:t xml:space="preserve">to expose the </w:t>
      </w:r>
      <w:r w:rsidR="00165F98" w:rsidRPr="00FE388C">
        <w:rPr>
          <w:rFonts w:ascii="Times New Roman" w:hAnsi="Times New Roman" w:cs="Times New Roman"/>
          <w:szCs w:val="24"/>
        </w:rPr>
        <w:t xml:space="preserve">extent of </w:t>
      </w:r>
      <w:r w:rsidRPr="00FE388C">
        <w:rPr>
          <w:rFonts w:ascii="Times New Roman" w:hAnsi="Times New Roman" w:cs="Times New Roman"/>
          <w:szCs w:val="24"/>
        </w:rPr>
        <w:t>genocide</w:t>
      </w:r>
      <w:r w:rsidR="00712D2D" w:rsidRPr="00FE388C">
        <w:rPr>
          <w:rFonts w:ascii="Times New Roman" w:hAnsi="Times New Roman" w:cs="Times New Roman"/>
          <w:szCs w:val="24"/>
        </w:rPr>
        <w:t xml:space="preserve"> committed throughout the Second World War and the Spanish Civil War </w:t>
      </w:r>
      <w:r w:rsidR="008E2405" w:rsidRPr="00FE388C">
        <w:rPr>
          <w:rFonts w:ascii="Times New Roman" w:hAnsi="Times New Roman" w:cs="Times New Roman"/>
          <w:szCs w:val="24"/>
        </w:rPr>
        <w:t>alongside the</w:t>
      </w:r>
      <w:r w:rsidR="00712D2D" w:rsidRPr="00FE388C">
        <w:rPr>
          <w:rFonts w:ascii="Times New Roman" w:hAnsi="Times New Roman" w:cs="Times New Roman"/>
          <w:szCs w:val="24"/>
        </w:rPr>
        <w:t xml:space="preserve"> </w:t>
      </w:r>
      <w:r w:rsidR="005660B1" w:rsidRPr="00FE388C">
        <w:rPr>
          <w:rFonts w:ascii="Times New Roman" w:hAnsi="Times New Roman" w:cs="Times New Roman"/>
          <w:szCs w:val="24"/>
        </w:rPr>
        <w:t xml:space="preserve">concealment of </w:t>
      </w:r>
      <w:r w:rsidR="00712D2D" w:rsidRPr="00FE388C">
        <w:rPr>
          <w:rFonts w:ascii="Times New Roman" w:hAnsi="Times New Roman" w:cs="Times New Roman"/>
          <w:szCs w:val="24"/>
        </w:rPr>
        <w:t>slaughtered bodies</w:t>
      </w:r>
      <w:r w:rsidR="00DF6142" w:rsidRPr="00FE388C">
        <w:rPr>
          <w:rFonts w:ascii="Times New Roman" w:hAnsi="Times New Roman" w:cs="Times New Roman"/>
          <w:i/>
          <w:szCs w:val="24"/>
        </w:rPr>
        <w:t xml:space="preserve">. </w:t>
      </w:r>
      <w:r w:rsidR="00165F98" w:rsidRPr="00FE388C">
        <w:rPr>
          <w:rFonts w:ascii="Times New Roman" w:hAnsi="Times New Roman" w:cs="Times New Roman"/>
          <w:szCs w:val="24"/>
        </w:rPr>
        <w:t>(</w:t>
      </w:r>
      <w:ins w:id="352" w:author="Fay Brauer" w:date="2014-03-26T19:41:00Z">
        <w:r w:rsidR="00294EEA">
          <w:rPr>
            <w:rFonts w:ascii="Times New Roman" w:hAnsi="Times New Roman" w:cs="Times New Roman"/>
            <w:i/>
            <w:szCs w:val="24"/>
          </w:rPr>
          <w:t xml:space="preserve">Le Charnier (The Charnel House) </w:t>
        </w:r>
        <w:r w:rsidR="00294EEA">
          <w:rPr>
            <w:rFonts w:ascii="Times New Roman" w:hAnsi="Times New Roman" w:cs="Times New Roman"/>
            <w:szCs w:val="24"/>
          </w:rPr>
          <w:t>1944-1946</w:t>
        </w:r>
      </w:ins>
      <w:commentRangeStart w:id="353"/>
      <w:del w:id="354" w:author="Fay Brauer" w:date="2014-03-26T19:41:00Z">
        <w:r w:rsidR="00165F98" w:rsidRPr="00FE388C" w:rsidDel="00294EEA">
          <w:rPr>
            <w:rFonts w:ascii="Times New Roman" w:hAnsi="Times New Roman" w:cs="Times New Roman"/>
            <w:szCs w:val="24"/>
          </w:rPr>
          <w:delText>Figure 7</w:delText>
        </w:r>
        <w:commentRangeEnd w:id="353"/>
        <w:r w:rsidR="00295988" w:rsidDel="00294EEA">
          <w:rPr>
            <w:rStyle w:val="CommentReference"/>
            <w:vanish/>
          </w:rPr>
          <w:commentReference w:id="353"/>
        </w:r>
      </w:del>
      <w:r w:rsidR="00165F98" w:rsidRPr="00FE388C">
        <w:rPr>
          <w:rFonts w:ascii="Times New Roman" w:hAnsi="Times New Roman" w:cs="Times New Roman"/>
          <w:szCs w:val="24"/>
        </w:rPr>
        <w:t xml:space="preserve">) </w:t>
      </w:r>
      <w:r w:rsidR="003A5B6B" w:rsidRPr="00FE388C">
        <w:rPr>
          <w:rFonts w:ascii="Times New Roman" w:hAnsi="Times New Roman" w:cs="Times New Roman"/>
          <w:szCs w:val="24"/>
        </w:rPr>
        <w:t>After</w:t>
      </w:r>
      <w:r w:rsidR="00A64E60" w:rsidRPr="00FE388C">
        <w:rPr>
          <w:rFonts w:ascii="Times New Roman" w:hAnsi="Times New Roman" w:cs="Times New Roman"/>
          <w:szCs w:val="24"/>
        </w:rPr>
        <w:t xml:space="preserve"> </w:t>
      </w:r>
      <w:r w:rsidR="003A5B6B" w:rsidRPr="00FE388C">
        <w:rPr>
          <w:rFonts w:ascii="Times New Roman" w:hAnsi="Times New Roman" w:cs="Times New Roman"/>
          <w:szCs w:val="24"/>
        </w:rPr>
        <w:t>creating</w:t>
      </w:r>
      <w:r w:rsidR="00A64E60" w:rsidRPr="00FE388C">
        <w:rPr>
          <w:rFonts w:ascii="Times New Roman" w:hAnsi="Times New Roman" w:cs="Times New Roman"/>
          <w:szCs w:val="24"/>
        </w:rPr>
        <w:t xml:space="preserve"> </w:t>
      </w:r>
      <w:r w:rsidR="003A5B6B" w:rsidRPr="00FE388C">
        <w:rPr>
          <w:rFonts w:ascii="Times New Roman" w:hAnsi="Times New Roman" w:cs="Times New Roman"/>
          <w:szCs w:val="24"/>
        </w:rPr>
        <w:t xml:space="preserve">a dove </w:t>
      </w:r>
      <w:r w:rsidR="00A64E60" w:rsidRPr="00FE388C">
        <w:rPr>
          <w:rFonts w:ascii="Times New Roman" w:hAnsi="Times New Roman" w:cs="Times New Roman"/>
          <w:szCs w:val="24"/>
        </w:rPr>
        <w:t>for the French Communist Party as an international symbol of peace</w:t>
      </w:r>
      <w:r w:rsidR="003A5B6B" w:rsidRPr="00FE388C">
        <w:rPr>
          <w:rFonts w:ascii="Times New Roman" w:hAnsi="Times New Roman" w:cs="Times New Roman"/>
          <w:szCs w:val="24"/>
        </w:rPr>
        <w:t xml:space="preserve">, Picasso was horrified when </w:t>
      </w:r>
      <w:r w:rsidR="00503DA9" w:rsidRPr="00FE388C">
        <w:rPr>
          <w:rFonts w:ascii="Times New Roman" w:hAnsi="Times New Roman" w:cs="Times New Roman"/>
          <w:szCs w:val="24"/>
        </w:rPr>
        <w:t xml:space="preserve">the Korean </w:t>
      </w:r>
      <w:r w:rsidR="003A5B6B" w:rsidRPr="00FE388C">
        <w:rPr>
          <w:rFonts w:ascii="Times New Roman" w:hAnsi="Times New Roman" w:cs="Times New Roman"/>
          <w:szCs w:val="24"/>
        </w:rPr>
        <w:t>War erupted</w:t>
      </w:r>
      <w:r w:rsidR="00A64E60" w:rsidRPr="00FE388C">
        <w:rPr>
          <w:rFonts w:ascii="Times New Roman" w:hAnsi="Times New Roman" w:cs="Times New Roman"/>
          <w:szCs w:val="24"/>
        </w:rPr>
        <w:t>.</w:t>
      </w:r>
      <w:r w:rsidR="00EE032A" w:rsidRPr="00FE388C">
        <w:rPr>
          <w:rFonts w:ascii="Times New Roman" w:hAnsi="Times New Roman" w:cs="Times New Roman"/>
          <w:szCs w:val="24"/>
        </w:rPr>
        <w:t xml:space="preserve"> Although he painted Stalin's portrait in 1953 and two murals on war and peace in 1959, Picasso's </w:t>
      </w:r>
      <w:r w:rsidR="00EE032A" w:rsidRPr="00FE388C">
        <w:rPr>
          <w:rFonts w:ascii="Times New Roman" w:hAnsi="Times New Roman" w:cs="Times New Roman"/>
          <w:i/>
          <w:szCs w:val="24"/>
        </w:rPr>
        <w:t>Massacre in Korea</w:t>
      </w:r>
      <w:r w:rsidR="005660B1" w:rsidRPr="00FE388C">
        <w:rPr>
          <w:rFonts w:ascii="Times New Roman" w:hAnsi="Times New Roman" w:cs="Times New Roman"/>
          <w:i/>
          <w:szCs w:val="24"/>
        </w:rPr>
        <w:t xml:space="preserve"> </w:t>
      </w:r>
      <w:r w:rsidR="00165F98" w:rsidRPr="00FE388C">
        <w:rPr>
          <w:rFonts w:ascii="Times New Roman" w:hAnsi="Times New Roman" w:cs="Times New Roman"/>
          <w:szCs w:val="24"/>
        </w:rPr>
        <w:t>(</w:t>
      </w:r>
      <w:ins w:id="355" w:author="Fay Brauer" w:date="2014-03-26T19:41:00Z">
        <w:r w:rsidR="00294EEA">
          <w:rPr>
            <w:rFonts w:ascii="Times New Roman" w:hAnsi="Times New Roman" w:cs="Times New Roman"/>
            <w:i/>
            <w:szCs w:val="24"/>
          </w:rPr>
          <w:t xml:space="preserve">Massacre à Korea (Massacre in Korea), </w:t>
        </w:r>
        <w:r w:rsidR="00294EEA">
          <w:rPr>
            <w:rFonts w:ascii="Times New Roman" w:hAnsi="Times New Roman" w:cs="Times New Roman"/>
            <w:szCs w:val="24"/>
          </w:rPr>
          <w:t>1951</w:t>
        </w:r>
      </w:ins>
      <w:commentRangeStart w:id="356"/>
      <w:del w:id="357" w:author="Fay Brauer" w:date="2014-03-26T19:41:00Z">
        <w:r w:rsidR="00165F98" w:rsidRPr="00FE388C" w:rsidDel="00294EEA">
          <w:rPr>
            <w:rFonts w:ascii="Times New Roman" w:hAnsi="Times New Roman" w:cs="Times New Roman"/>
            <w:szCs w:val="24"/>
          </w:rPr>
          <w:delText>Figure 8</w:delText>
        </w:r>
        <w:commentRangeEnd w:id="356"/>
        <w:r w:rsidR="00295988" w:rsidDel="00294EEA">
          <w:rPr>
            <w:rStyle w:val="CommentReference"/>
            <w:vanish/>
          </w:rPr>
          <w:commentReference w:id="356"/>
        </w:r>
      </w:del>
      <w:r w:rsidR="00165F98" w:rsidRPr="00FE388C">
        <w:rPr>
          <w:rFonts w:ascii="Times New Roman" w:hAnsi="Times New Roman" w:cs="Times New Roman"/>
          <w:szCs w:val="24"/>
        </w:rPr>
        <w:t xml:space="preserve">) </w:t>
      </w:r>
      <w:r w:rsidR="005660B1" w:rsidRPr="00FE388C">
        <w:rPr>
          <w:rFonts w:ascii="Times New Roman" w:hAnsi="Times New Roman" w:cs="Times New Roman"/>
          <w:szCs w:val="24"/>
        </w:rPr>
        <w:t xml:space="preserve">and </w:t>
      </w:r>
      <w:r w:rsidR="005660B1" w:rsidRPr="00FE388C">
        <w:rPr>
          <w:rFonts w:ascii="Times New Roman" w:hAnsi="Times New Roman" w:cs="Times New Roman"/>
          <w:i/>
          <w:szCs w:val="24"/>
        </w:rPr>
        <w:t xml:space="preserve">The Rape of the Sabines </w:t>
      </w:r>
      <w:r w:rsidR="005660B1" w:rsidRPr="00FE388C">
        <w:rPr>
          <w:rFonts w:ascii="Times New Roman" w:hAnsi="Times New Roman" w:cs="Times New Roman"/>
          <w:szCs w:val="24"/>
        </w:rPr>
        <w:t xml:space="preserve">were </w:t>
      </w:r>
      <w:r w:rsidR="00EE032A" w:rsidRPr="00FE388C">
        <w:rPr>
          <w:rFonts w:ascii="Times New Roman" w:hAnsi="Times New Roman" w:cs="Times New Roman"/>
          <w:szCs w:val="24"/>
        </w:rPr>
        <w:t>his last artwork</w:t>
      </w:r>
      <w:r w:rsidR="005660B1" w:rsidRPr="00FE388C">
        <w:rPr>
          <w:rFonts w:ascii="Times New Roman" w:hAnsi="Times New Roman" w:cs="Times New Roman"/>
          <w:szCs w:val="24"/>
        </w:rPr>
        <w:t>s</w:t>
      </w:r>
      <w:r w:rsidR="00EE032A" w:rsidRPr="00FE388C">
        <w:rPr>
          <w:rFonts w:ascii="Times New Roman" w:hAnsi="Times New Roman" w:cs="Times New Roman"/>
          <w:szCs w:val="24"/>
        </w:rPr>
        <w:t xml:space="preserve"> produced as </w:t>
      </w:r>
      <w:r w:rsidR="00165F98" w:rsidRPr="00FE388C">
        <w:rPr>
          <w:rFonts w:ascii="Times New Roman" w:hAnsi="Times New Roman" w:cs="Times New Roman"/>
          <w:szCs w:val="24"/>
        </w:rPr>
        <w:t>"</w:t>
      </w:r>
      <w:r w:rsidR="00EE032A" w:rsidRPr="00FE388C">
        <w:rPr>
          <w:rFonts w:ascii="Times New Roman" w:hAnsi="Times New Roman" w:cs="Times New Roman"/>
          <w:szCs w:val="24"/>
        </w:rPr>
        <w:t>instrument</w:t>
      </w:r>
      <w:r w:rsidR="00165F98" w:rsidRPr="00FE388C">
        <w:rPr>
          <w:rFonts w:ascii="Times New Roman" w:hAnsi="Times New Roman" w:cs="Times New Roman"/>
          <w:szCs w:val="24"/>
        </w:rPr>
        <w:t>[s]</w:t>
      </w:r>
      <w:r w:rsidR="00EE032A" w:rsidRPr="00FE388C">
        <w:rPr>
          <w:rFonts w:ascii="Times New Roman" w:hAnsi="Times New Roman" w:cs="Times New Roman"/>
          <w:szCs w:val="24"/>
        </w:rPr>
        <w:t xml:space="preserve"> of war for attack and defense against the enemy".</w:t>
      </w:r>
      <w:r w:rsidR="00022D22" w:rsidRPr="00FE388C">
        <w:rPr>
          <w:rFonts w:ascii="Times New Roman" w:hAnsi="Times New Roman" w:cs="Times New Roman"/>
          <w:szCs w:val="24"/>
        </w:rPr>
        <w:t xml:space="preserve"> </w:t>
      </w:r>
    </w:p>
    <w:p w:rsidR="00CA0F69" w:rsidRPr="00FE388C" w:rsidRDefault="00CA0F69" w:rsidP="0038152D">
      <w:pPr>
        <w:jc w:val="both"/>
        <w:rPr>
          <w:rFonts w:ascii="Times New Roman" w:hAnsi="Times New Roman" w:cs="Times New Roman"/>
          <w:szCs w:val="24"/>
        </w:rPr>
      </w:pPr>
    </w:p>
    <w:p w:rsidR="00B064A0" w:rsidRDefault="00022D22" w:rsidP="00B064A0">
      <w:pPr>
        <w:jc w:val="both"/>
        <w:rPr>
          <w:rFonts w:ascii="Times New Roman" w:hAnsi="Times New Roman" w:cs="Times New Roman"/>
          <w:szCs w:val="24"/>
        </w:rPr>
      </w:pPr>
      <w:r w:rsidRPr="00FE388C">
        <w:rPr>
          <w:rFonts w:ascii="Times New Roman" w:hAnsi="Times New Roman" w:cs="Times New Roman"/>
          <w:szCs w:val="24"/>
        </w:rPr>
        <w:t>In</w:t>
      </w:r>
      <w:r w:rsidR="005D12D0" w:rsidRPr="00FE388C">
        <w:rPr>
          <w:rFonts w:ascii="Times New Roman" w:hAnsi="Times New Roman" w:cs="Times New Roman"/>
          <w:szCs w:val="24"/>
        </w:rPr>
        <w:t>censed</w:t>
      </w:r>
      <w:r w:rsidRPr="00FE388C">
        <w:rPr>
          <w:rFonts w:ascii="Times New Roman" w:hAnsi="Times New Roman" w:cs="Times New Roman"/>
          <w:szCs w:val="24"/>
        </w:rPr>
        <w:t xml:space="preserve"> by reports of American atrocities</w:t>
      </w:r>
      <w:r w:rsidR="005D12D0" w:rsidRPr="00FE388C">
        <w:rPr>
          <w:rFonts w:ascii="Times New Roman" w:hAnsi="Times New Roman" w:cs="Times New Roman"/>
          <w:szCs w:val="24"/>
        </w:rPr>
        <w:t xml:space="preserve">, particularly </w:t>
      </w:r>
      <w:r w:rsidR="00D12E38" w:rsidRPr="00FE388C">
        <w:rPr>
          <w:rFonts w:ascii="Times New Roman" w:hAnsi="Times New Roman" w:cs="Times New Roman"/>
          <w:szCs w:val="24"/>
        </w:rPr>
        <w:t xml:space="preserve">the slaughter of 35,000 civilians </w:t>
      </w:r>
      <w:r w:rsidR="005D12D0" w:rsidRPr="00FE388C">
        <w:rPr>
          <w:rFonts w:ascii="Times New Roman" w:hAnsi="Times New Roman" w:cs="Times New Roman"/>
          <w:szCs w:val="24"/>
        </w:rPr>
        <w:t>during the Sinchon Massacre</w:t>
      </w:r>
      <w:r w:rsidR="00D12E38" w:rsidRPr="00FE388C">
        <w:rPr>
          <w:rFonts w:ascii="Times New Roman" w:hAnsi="Times New Roman" w:cs="Times New Roman"/>
          <w:szCs w:val="24"/>
        </w:rPr>
        <w:t>, Picasso depicted</w:t>
      </w:r>
      <w:r w:rsidR="005D12D0" w:rsidRPr="00FE388C">
        <w:rPr>
          <w:rFonts w:ascii="Times New Roman" w:hAnsi="Times New Roman" w:cs="Times New Roman"/>
          <w:szCs w:val="24"/>
        </w:rPr>
        <w:t xml:space="preserve"> pregnant mothers with their children </w:t>
      </w:r>
      <w:r w:rsidR="005660B1" w:rsidRPr="00FE388C">
        <w:rPr>
          <w:rFonts w:ascii="Times New Roman" w:hAnsi="Times New Roman" w:cs="Times New Roman"/>
          <w:szCs w:val="24"/>
        </w:rPr>
        <w:t xml:space="preserve">standing by a mass grave </w:t>
      </w:r>
      <w:r w:rsidR="00CA0F69" w:rsidRPr="00FE388C">
        <w:rPr>
          <w:rFonts w:ascii="Times New Roman" w:hAnsi="Times New Roman" w:cs="Times New Roman"/>
          <w:szCs w:val="24"/>
        </w:rPr>
        <w:t>and cowering before</w:t>
      </w:r>
      <w:r w:rsidR="005660B1" w:rsidRPr="00FE388C">
        <w:rPr>
          <w:rFonts w:ascii="Times New Roman" w:hAnsi="Times New Roman" w:cs="Times New Roman"/>
          <w:szCs w:val="24"/>
        </w:rPr>
        <w:t xml:space="preserve"> a firing squad. Like </w:t>
      </w:r>
      <w:r w:rsidR="005D12D0" w:rsidRPr="00FE388C">
        <w:rPr>
          <w:rFonts w:ascii="Times New Roman" w:hAnsi="Times New Roman" w:cs="Times New Roman"/>
          <w:szCs w:val="24"/>
        </w:rPr>
        <w:t xml:space="preserve">Francisco Goya's </w:t>
      </w:r>
      <w:r w:rsidR="005D12D0" w:rsidRPr="00FE388C">
        <w:rPr>
          <w:rFonts w:ascii="Times New Roman" w:hAnsi="Times New Roman" w:cs="Times New Roman"/>
          <w:i/>
          <w:szCs w:val="24"/>
        </w:rPr>
        <w:t>The Third of May</w:t>
      </w:r>
      <w:r w:rsidR="005660B1" w:rsidRPr="00FE388C">
        <w:rPr>
          <w:rFonts w:ascii="Times New Roman" w:hAnsi="Times New Roman" w:cs="Times New Roman"/>
          <w:i/>
          <w:szCs w:val="24"/>
        </w:rPr>
        <w:t>,</w:t>
      </w:r>
      <w:r w:rsidR="00EA56B9" w:rsidRPr="00FE388C">
        <w:rPr>
          <w:rFonts w:ascii="Times New Roman" w:hAnsi="Times New Roman" w:cs="Times New Roman"/>
          <w:i/>
          <w:szCs w:val="24"/>
        </w:rPr>
        <w:t xml:space="preserve"> </w:t>
      </w:r>
      <w:r w:rsidR="001F5B57" w:rsidRPr="00FE388C">
        <w:rPr>
          <w:rFonts w:ascii="Times New Roman" w:hAnsi="Times New Roman" w:cs="Times New Roman"/>
          <w:szCs w:val="24"/>
        </w:rPr>
        <w:t xml:space="preserve">Picasso draws upon the iconography of </w:t>
      </w:r>
      <w:r w:rsidR="001F5B57" w:rsidRPr="00FE388C">
        <w:rPr>
          <w:rFonts w:ascii="Times New Roman" w:hAnsi="Times New Roman" w:cs="Times New Roman"/>
          <w:i/>
          <w:szCs w:val="24"/>
        </w:rPr>
        <w:t xml:space="preserve">Massacre of the Innocence. </w:t>
      </w:r>
      <w:r w:rsidR="001F5B57" w:rsidRPr="00FE388C">
        <w:rPr>
          <w:rFonts w:ascii="Times New Roman" w:hAnsi="Times New Roman" w:cs="Times New Roman"/>
          <w:szCs w:val="24"/>
        </w:rPr>
        <w:t xml:space="preserve">Yet as </w:t>
      </w:r>
      <w:r w:rsidR="00EA56B9" w:rsidRPr="00FE388C">
        <w:rPr>
          <w:rFonts w:ascii="Times New Roman" w:hAnsi="Times New Roman" w:cs="Times New Roman"/>
          <w:szCs w:val="24"/>
        </w:rPr>
        <w:t xml:space="preserve">the bodies of </w:t>
      </w:r>
      <w:r w:rsidR="001F5B57" w:rsidRPr="00FE388C">
        <w:rPr>
          <w:rFonts w:ascii="Times New Roman" w:hAnsi="Times New Roman" w:cs="Times New Roman"/>
          <w:szCs w:val="24"/>
        </w:rPr>
        <w:t>Picasso's</w:t>
      </w:r>
      <w:r w:rsidR="00EA56B9" w:rsidRPr="00FE388C">
        <w:rPr>
          <w:rFonts w:ascii="Times New Roman" w:hAnsi="Times New Roman" w:cs="Times New Roman"/>
          <w:szCs w:val="24"/>
        </w:rPr>
        <w:t xml:space="preserve"> soldiers are rigidly phallicized, their </w:t>
      </w:r>
      <w:r w:rsidR="001F5B57" w:rsidRPr="00FE388C">
        <w:rPr>
          <w:rFonts w:ascii="Times New Roman" w:hAnsi="Times New Roman" w:cs="Times New Roman"/>
          <w:szCs w:val="24"/>
        </w:rPr>
        <w:t xml:space="preserve">huge </w:t>
      </w:r>
      <w:r w:rsidR="00EA56B9" w:rsidRPr="00FE388C">
        <w:rPr>
          <w:rFonts w:ascii="Times New Roman" w:hAnsi="Times New Roman" w:cs="Times New Roman"/>
          <w:szCs w:val="24"/>
        </w:rPr>
        <w:t xml:space="preserve">rifles pointing at their </w:t>
      </w:r>
      <w:r w:rsidR="003E5447" w:rsidRPr="00FE388C">
        <w:rPr>
          <w:rFonts w:ascii="Times New Roman" w:hAnsi="Times New Roman" w:cs="Times New Roman"/>
          <w:szCs w:val="24"/>
        </w:rPr>
        <w:t xml:space="preserve">female </w:t>
      </w:r>
      <w:r w:rsidR="00EA56B9" w:rsidRPr="00FE388C">
        <w:rPr>
          <w:rFonts w:ascii="Times New Roman" w:hAnsi="Times New Roman" w:cs="Times New Roman"/>
          <w:szCs w:val="24"/>
        </w:rPr>
        <w:t>prey like erect penises</w:t>
      </w:r>
      <w:r w:rsidR="001F5B57" w:rsidRPr="00FE388C">
        <w:rPr>
          <w:rFonts w:ascii="Times New Roman" w:hAnsi="Times New Roman" w:cs="Times New Roman"/>
          <w:szCs w:val="24"/>
        </w:rPr>
        <w:t xml:space="preserve">, Picasso fuses this iconography with that of </w:t>
      </w:r>
      <w:r w:rsidR="003E5447" w:rsidRPr="00FE388C">
        <w:rPr>
          <w:rFonts w:ascii="Times New Roman" w:hAnsi="Times New Roman" w:cs="Times New Roman"/>
          <w:i/>
          <w:szCs w:val="24"/>
        </w:rPr>
        <w:t>T</w:t>
      </w:r>
      <w:r w:rsidR="001F5B57" w:rsidRPr="00FE388C">
        <w:rPr>
          <w:rFonts w:ascii="Times New Roman" w:hAnsi="Times New Roman" w:cs="Times New Roman"/>
          <w:i/>
          <w:szCs w:val="24"/>
        </w:rPr>
        <w:t xml:space="preserve">he Rape of the Sabine Women. </w:t>
      </w:r>
      <w:r w:rsidR="001F5B57" w:rsidRPr="00FE388C">
        <w:rPr>
          <w:rFonts w:ascii="Times New Roman" w:hAnsi="Times New Roman" w:cs="Times New Roman"/>
          <w:szCs w:val="24"/>
        </w:rPr>
        <w:t xml:space="preserve">Like his series </w:t>
      </w:r>
      <w:r w:rsidR="003E5447" w:rsidRPr="00FE388C">
        <w:rPr>
          <w:rFonts w:ascii="Times New Roman" w:hAnsi="Times New Roman" w:cs="Times New Roman"/>
          <w:szCs w:val="24"/>
        </w:rPr>
        <w:t>of that name produced</w:t>
      </w:r>
      <w:r w:rsidR="001F5B57" w:rsidRPr="00FE388C">
        <w:rPr>
          <w:rFonts w:ascii="Times New Roman" w:hAnsi="Times New Roman" w:cs="Times New Roman"/>
          <w:i/>
          <w:szCs w:val="24"/>
        </w:rPr>
        <w:t xml:space="preserve"> </w:t>
      </w:r>
      <w:r w:rsidR="001F5B57" w:rsidRPr="00FE388C">
        <w:rPr>
          <w:rFonts w:ascii="Times New Roman" w:hAnsi="Times New Roman" w:cs="Times New Roman"/>
          <w:szCs w:val="24"/>
        </w:rPr>
        <w:t>at the height of the Cuban Missile Crisis</w:t>
      </w:r>
      <w:r w:rsidR="0038152D" w:rsidRPr="00FE388C">
        <w:rPr>
          <w:rFonts w:ascii="Times New Roman" w:hAnsi="Times New Roman" w:cs="Times New Roman"/>
          <w:szCs w:val="24"/>
        </w:rPr>
        <w:t xml:space="preserve"> in which </w:t>
      </w:r>
      <w:r w:rsidR="00CA0F69" w:rsidRPr="00FE388C">
        <w:rPr>
          <w:rFonts w:ascii="Times New Roman" w:hAnsi="Times New Roman" w:cs="Times New Roman"/>
          <w:szCs w:val="24"/>
        </w:rPr>
        <w:t xml:space="preserve">he shows </w:t>
      </w:r>
      <w:r w:rsidR="0038152D" w:rsidRPr="00FE388C">
        <w:rPr>
          <w:rFonts w:ascii="Times New Roman" w:hAnsi="Times New Roman" w:cs="Times New Roman"/>
          <w:szCs w:val="24"/>
        </w:rPr>
        <w:t xml:space="preserve">women and children </w:t>
      </w:r>
      <w:r w:rsidR="00CA0F69" w:rsidRPr="00FE388C">
        <w:rPr>
          <w:rFonts w:ascii="Times New Roman" w:hAnsi="Times New Roman" w:cs="Times New Roman"/>
          <w:szCs w:val="24"/>
        </w:rPr>
        <w:t xml:space="preserve">ruthlessly </w:t>
      </w:r>
      <w:r w:rsidR="0038152D" w:rsidRPr="00FE388C">
        <w:rPr>
          <w:rFonts w:ascii="Times New Roman" w:hAnsi="Times New Roman" w:cs="Times New Roman"/>
          <w:szCs w:val="24"/>
        </w:rPr>
        <w:t>trampled</w:t>
      </w:r>
      <w:r w:rsidR="003E5447" w:rsidRPr="00FE388C">
        <w:rPr>
          <w:rFonts w:ascii="Times New Roman" w:hAnsi="Times New Roman" w:cs="Times New Roman"/>
          <w:szCs w:val="24"/>
        </w:rPr>
        <w:t>, Picasso does not just convey the suffering of the victims</w:t>
      </w:r>
      <w:r w:rsidR="00DD0044" w:rsidRPr="00FE388C">
        <w:rPr>
          <w:rFonts w:ascii="Times New Roman" w:hAnsi="Times New Roman" w:cs="Times New Roman"/>
          <w:szCs w:val="24"/>
        </w:rPr>
        <w:t xml:space="preserve">. </w:t>
      </w:r>
      <w:r w:rsidR="00D12E38" w:rsidRPr="00FE388C">
        <w:rPr>
          <w:rFonts w:ascii="Times New Roman" w:hAnsi="Times New Roman" w:cs="Times New Roman"/>
          <w:szCs w:val="24"/>
        </w:rPr>
        <w:t>He</w:t>
      </w:r>
      <w:r w:rsidR="00DD0044" w:rsidRPr="00FE388C">
        <w:rPr>
          <w:rFonts w:ascii="Times New Roman" w:hAnsi="Times New Roman" w:cs="Times New Roman"/>
          <w:szCs w:val="24"/>
        </w:rPr>
        <w:t xml:space="preserve"> </w:t>
      </w:r>
      <w:r w:rsidR="0063542C" w:rsidRPr="00FE388C">
        <w:rPr>
          <w:rFonts w:ascii="Times New Roman" w:hAnsi="Times New Roman" w:cs="Times New Roman"/>
          <w:szCs w:val="24"/>
        </w:rPr>
        <w:t>exposes</w:t>
      </w:r>
      <w:r w:rsidR="00DD0044" w:rsidRPr="00FE388C">
        <w:rPr>
          <w:rFonts w:ascii="Times New Roman" w:hAnsi="Times New Roman" w:cs="Times New Roman"/>
          <w:szCs w:val="24"/>
        </w:rPr>
        <w:t xml:space="preserve"> the hidden atrocity </w:t>
      </w:r>
      <w:r w:rsidR="0063542C" w:rsidRPr="00FE388C">
        <w:rPr>
          <w:rFonts w:ascii="Times New Roman" w:hAnsi="Times New Roman" w:cs="Times New Roman"/>
          <w:szCs w:val="24"/>
        </w:rPr>
        <w:t xml:space="preserve">of </w:t>
      </w:r>
      <w:r w:rsidR="00DD0044" w:rsidRPr="00FE388C">
        <w:rPr>
          <w:rFonts w:ascii="Times New Roman" w:hAnsi="Times New Roman" w:cs="Times New Roman"/>
          <w:szCs w:val="24"/>
        </w:rPr>
        <w:t>war</w:t>
      </w:r>
      <w:r w:rsidR="00CA0F69" w:rsidRPr="00FE388C">
        <w:rPr>
          <w:rFonts w:ascii="Times New Roman" w:hAnsi="Times New Roman" w:cs="Times New Roman"/>
          <w:szCs w:val="24"/>
        </w:rPr>
        <w:t xml:space="preserve"> </w:t>
      </w:r>
      <w:ins w:id="358" w:author="Danielle Child" w:date="2014-03-25T13:49:00Z">
        <w:r w:rsidR="00C23A99">
          <w:rPr>
            <w:rFonts w:ascii="Times New Roman" w:hAnsi="Times New Roman" w:cs="Times New Roman"/>
            <w:szCs w:val="24"/>
          </w:rPr>
          <w:t xml:space="preserve">– </w:t>
        </w:r>
      </w:ins>
      <w:r w:rsidR="00CA0F69" w:rsidRPr="00FE388C">
        <w:rPr>
          <w:rFonts w:ascii="Times New Roman" w:hAnsi="Times New Roman" w:cs="Times New Roman"/>
          <w:szCs w:val="24"/>
        </w:rPr>
        <w:t>rape</w:t>
      </w:r>
      <w:ins w:id="359" w:author="Danielle Child" w:date="2014-03-25T13:49:00Z">
        <w:r w:rsidR="00C23A99">
          <w:rPr>
            <w:rFonts w:ascii="Times New Roman" w:hAnsi="Times New Roman" w:cs="Times New Roman"/>
            <w:szCs w:val="24"/>
          </w:rPr>
          <w:t xml:space="preserve"> -</w:t>
        </w:r>
      </w:ins>
      <w:del w:id="360" w:author="Danielle Child" w:date="2014-03-25T13:49:00Z">
        <w:r w:rsidR="0063542C" w:rsidRPr="00FE388C" w:rsidDel="00C23A99">
          <w:rPr>
            <w:rFonts w:ascii="Times New Roman" w:hAnsi="Times New Roman" w:cs="Times New Roman"/>
            <w:szCs w:val="24"/>
          </w:rPr>
          <w:delText>,</w:delText>
        </w:r>
      </w:del>
      <w:r w:rsidR="0063542C" w:rsidRPr="00FE388C">
        <w:rPr>
          <w:rFonts w:ascii="Times New Roman" w:hAnsi="Times New Roman" w:cs="Times New Roman"/>
          <w:szCs w:val="24"/>
        </w:rPr>
        <w:t xml:space="preserve"> one that he was all too aware had been committed by Franco's Nationalists from the beginning of the "White Terror"</w:t>
      </w:r>
      <w:r w:rsidR="003E5447" w:rsidRPr="00FE388C">
        <w:rPr>
          <w:rFonts w:ascii="Times New Roman" w:hAnsi="Times New Roman" w:cs="Times New Roman"/>
          <w:szCs w:val="24"/>
        </w:rPr>
        <w:t>.</w:t>
      </w:r>
      <w:ins w:id="361" w:author="Fay Brauer" w:date="2014-03-26T19:29:00Z">
        <w:r w:rsidR="00724C54">
          <w:rPr>
            <w:rFonts w:ascii="Times New Roman" w:hAnsi="Times New Roman" w:cs="Times New Roman"/>
            <w:szCs w:val="24"/>
          </w:rPr>
          <w:t xml:space="preserve"> </w:t>
        </w:r>
      </w:ins>
      <w:del w:id="362" w:author="Fay Brauer" w:date="2014-03-26T19:29:00Z">
        <w:r w:rsidR="0063542C" w:rsidRPr="00FE388C" w:rsidDel="00724C54">
          <w:rPr>
            <w:rFonts w:ascii="Times New Roman" w:hAnsi="Times New Roman" w:cs="Times New Roman"/>
            <w:szCs w:val="24"/>
          </w:rPr>
          <w:delText xml:space="preserve"> </w:delText>
        </w:r>
      </w:del>
      <w:del w:id="363" w:author="Fay Brauer" w:date="2014-03-26T19:18:00Z">
        <w:r w:rsidR="009F1751" w:rsidDel="00B064A0">
          <w:rPr>
            <w:rFonts w:ascii="Times New Roman" w:hAnsi="Times New Roman" w:cs="Times New Roman"/>
            <w:szCs w:val="24"/>
          </w:rPr>
          <w:delText xml:space="preserve">Once </w:delText>
        </w:r>
        <w:r w:rsidR="00215602" w:rsidRPr="00FE388C" w:rsidDel="00B064A0">
          <w:rPr>
            <w:rFonts w:ascii="Times New Roman" w:hAnsi="Times New Roman" w:cs="Times New Roman"/>
            <w:szCs w:val="24"/>
          </w:rPr>
          <w:delText>Georges Bataille</w:delText>
        </w:r>
        <w:r w:rsidR="005A7797" w:rsidRPr="00FE388C" w:rsidDel="00B064A0">
          <w:rPr>
            <w:rFonts w:ascii="Times New Roman" w:hAnsi="Times New Roman" w:cs="Times New Roman"/>
            <w:szCs w:val="24"/>
          </w:rPr>
          <w:delText xml:space="preserve"> likened looking at</w:delText>
        </w:r>
        <w:r w:rsidR="00215602" w:rsidRPr="00FE388C" w:rsidDel="00B064A0">
          <w:rPr>
            <w:rFonts w:ascii="Times New Roman" w:hAnsi="Times New Roman" w:cs="Times New Roman"/>
            <w:szCs w:val="24"/>
          </w:rPr>
          <w:delText xml:space="preserve"> Picasso</w:delText>
        </w:r>
        <w:r w:rsidR="005A7797" w:rsidRPr="00FE388C" w:rsidDel="00B064A0">
          <w:rPr>
            <w:rFonts w:ascii="Times New Roman" w:hAnsi="Times New Roman" w:cs="Times New Roman"/>
            <w:szCs w:val="24"/>
          </w:rPr>
          <w:delText>'s bestial monstrosities</w:delText>
        </w:r>
        <w:r w:rsidR="00215602" w:rsidRPr="00FE388C" w:rsidDel="00B064A0">
          <w:rPr>
            <w:rFonts w:ascii="Times New Roman" w:hAnsi="Times New Roman" w:cs="Times New Roman"/>
            <w:szCs w:val="24"/>
          </w:rPr>
          <w:delText xml:space="preserve"> to beholding the blinding sun or undergoing sacrifice. </w:delText>
        </w:r>
        <w:r w:rsidR="00D12E38" w:rsidRPr="00FE388C" w:rsidDel="00B064A0">
          <w:rPr>
            <w:rFonts w:ascii="Times New Roman" w:hAnsi="Times New Roman" w:cs="Times New Roman"/>
            <w:szCs w:val="24"/>
          </w:rPr>
          <w:delText xml:space="preserve">In </w:delText>
        </w:r>
        <w:r w:rsidR="005A7797" w:rsidRPr="00FE388C" w:rsidDel="00B064A0">
          <w:rPr>
            <w:rFonts w:ascii="Times New Roman" w:hAnsi="Times New Roman" w:cs="Times New Roman"/>
            <w:szCs w:val="24"/>
          </w:rPr>
          <w:delText>conveying atrocity and</w:delText>
        </w:r>
        <w:r w:rsidR="00D12E38" w:rsidRPr="00FE388C" w:rsidDel="00B064A0">
          <w:rPr>
            <w:rFonts w:ascii="Times New Roman" w:hAnsi="Times New Roman" w:cs="Times New Roman"/>
            <w:szCs w:val="24"/>
          </w:rPr>
          <w:delText xml:space="preserve"> </w:delText>
        </w:r>
        <w:r w:rsidR="005A7797" w:rsidRPr="00FE388C" w:rsidDel="00B064A0">
          <w:rPr>
            <w:rFonts w:ascii="Times New Roman" w:hAnsi="Times New Roman" w:cs="Times New Roman"/>
            <w:szCs w:val="24"/>
          </w:rPr>
          <w:delText>bestial monstrosit</w:delText>
        </w:r>
        <w:r w:rsidR="009F1751" w:rsidDel="00B064A0">
          <w:rPr>
            <w:rFonts w:ascii="Times New Roman" w:hAnsi="Times New Roman" w:cs="Times New Roman"/>
            <w:szCs w:val="24"/>
          </w:rPr>
          <w:delText>y</w:delText>
        </w:r>
        <w:r w:rsidR="009237CE" w:rsidRPr="00FE388C" w:rsidDel="00B064A0">
          <w:rPr>
            <w:rFonts w:ascii="Times New Roman" w:hAnsi="Times New Roman" w:cs="Times New Roman"/>
            <w:szCs w:val="24"/>
          </w:rPr>
          <w:delText xml:space="preserve"> throughout</w:delText>
        </w:r>
        <w:r w:rsidR="00215602" w:rsidRPr="00FE388C" w:rsidDel="00B064A0">
          <w:rPr>
            <w:rFonts w:ascii="Times New Roman" w:hAnsi="Times New Roman" w:cs="Times New Roman"/>
            <w:szCs w:val="24"/>
          </w:rPr>
          <w:delText xml:space="preserve"> "the century of violence", </w:delText>
        </w:r>
        <w:r w:rsidR="00D12E38" w:rsidRPr="00FE388C" w:rsidDel="00B064A0">
          <w:rPr>
            <w:rFonts w:ascii="Times New Roman" w:hAnsi="Times New Roman" w:cs="Times New Roman"/>
            <w:szCs w:val="24"/>
          </w:rPr>
          <w:delText xml:space="preserve">Picasso's Modernism was like "an instrument of war" </w:delText>
        </w:r>
        <w:r w:rsidR="00215602" w:rsidRPr="00FE388C" w:rsidDel="00B064A0">
          <w:rPr>
            <w:rFonts w:ascii="Times New Roman" w:hAnsi="Times New Roman" w:cs="Times New Roman"/>
            <w:szCs w:val="24"/>
          </w:rPr>
          <w:delText>with</w:delText>
        </w:r>
        <w:r w:rsidR="00D67033" w:rsidRPr="00FE388C" w:rsidDel="00B064A0">
          <w:rPr>
            <w:rFonts w:ascii="Times New Roman" w:hAnsi="Times New Roman" w:cs="Times New Roman"/>
            <w:szCs w:val="24"/>
          </w:rPr>
          <w:delText xml:space="preserve"> the force of a blinding sun </w:delText>
        </w:r>
        <w:r w:rsidR="00215602" w:rsidRPr="00FE388C" w:rsidDel="00B064A0">
          <w:rPr>
            <w:rFonts w:ascii="Times New Roman" w:hAnsi="Times New Roman" w:cs="Times New Roman"/>
            <w:szCs w:val="24"/>
          </w:rPr>
          <w:delText>and the emotive punch of sacrifice</w:delText>
        </w:r>
        <w:r w:rsidR="00D67033" w:rsidRPr="00FE388C" w:rsidDel="00724C54">
          <w:rPr>
            <w:rFonts w:ascii="Times New Roman" w:hAnsi="Times New Roman" w:cs="Times New Roman"/>
            <w:szCs w:val="24"/>
          </w:rPr>
          <w:delText xml:space="preserve">. </w:delText>
        </w:r>
      </w:del>
      <w:ins w:id="364" w:author="Fay Brauer" w:date="2014-03-26T19:18:00Z">
        <w:r w:rsidR="00B064A0">
          <w:rPr>
            <w:rFonts w:ascii="Times New Roman" w:hAnsi="Times New Roman" w:cs="Times New Roman"/>
            <w:szCs w:val="24"/>
          </w:rPr>
          <w:t xml:space="preserve">Once </w:t>
        </w:r>
        <w:r w:rsidR="00B064A0" w:rsidRPr="00FE388C">
          <w:rPr>
            <w:rFonts w:ascii="Times New Roman" w:hAnsi="Times New Roman" w:cs="Times New Roman"/>
            <w:szCs w:val="24"/>
          </w:rPr>
          <w:t>Georges Bataille likened looking at Picasso's bestial monstrosities to beholding the blinding sun or undergoing sacrifice. In conveying atrocity and bestial monstrosit</w:t>
        </w:r>
        <w:r w:rsidR="00B064A0">
          <w:rPr>
            <w:rFonts w:ascii="Times New Roman" w:hAnsi="Times New Roman" w:cs="Times New Roman"/>
            <w:szCs w:val="24"/>
          </w:rPr>
          <w:t>y</w:t>
        </w:r>
        <w:r w:rsidR="00B064A0" w:rsidRPr="00FE388C">
          <w:rPr>
            <w:rFonts w:ascii="Times New Roman" w:hAnsi="Times New Roman" w:cs="Times New Roman"/>
            <w:szCs w:val="24"/>
          </w:rPr>
          <w:t xml:space="preserve"> throughout "the century of violence", Picasso's Modernism was like "an instrument of war" with the force of a blinding sun and the emotive punch of sacrifice. </w:t>
        </w:r>
      </w:ins>
    </w:p>
    <w:p w:rsidR="00B064A0" w:rsidRPr="00FE388C" w:rsidRDefault="00B064A0" w:rsidP="00215602">
      <w:pPr>
        <w:jc w:val="both"/>
        <w:rPr>
          <w:rFonts w:ascii="Times New Roman" w:hAnsi="Times New Roman" w:cs="Times New Roman"/>
          <w:szCs w:val="24"/>
        </w:rPr>
      </w:pPr>
    </w:p>
    <w:p w:rsidR="003E5447" w:rsidRPr="00FE388C" w:rsidRDefault="003E5447" w:rsidP="0038152D">
      <w:pPr>
        <w:jc w:val="both"/>
        <w:rPr>
          <w:rFonts w:ascii="Times New Roman" w:hAnsi="Times New Roman" w:cs="Times New Roman"/>
          <w:szCs w:val="24"/>
        </w:rPr>
      </w:pPr>
    </w:p>
    <w:p w:rsidR="00280384" w:rsidRPr="00FE388C" w:rsidRDefault="003E5447" w:rsidP="009F2816">
      <w:pPr>
        <w:rPr>
          <w:rFonts w:ascii="Times New Roman" w:hAnsi="Times New Roman" w:cs="Times New Roman"/>
          <w:szCs w:val="24"/>
        </w:rPr>
      </w:pPr>
      <w:r w:rsidRPr="00FE388C">
        <w:rPr>
          <w:rFonts w:ascii="Times New Roman" w:hAnsi="Times New Roman" w:cs="Times New Roman"/>
          <w:szCs w:val="24"/>
        </w:rPr>
        <w:br w:type="page"/>
      </w:r>
    </w:p>
    <w:p w:rsidR="00280384" w:rsidRDefault="009F2E6F" w:rsidP="0038152D">
      <w:pPr>
        <w:jc w:val="both"/>
        <w:rPr>
          <w:ins w:id="365" w:author="Danielle Child" w:date="2014-03-25T12:35:00Z"/>
          <w:rFonts w:ascii="Times New Roman" w:hAnsi="Times New Roman" w:cs="Times New Roman"/>
          <w:b/>
          <w:szCs w:val="24"/>
        </w:rPr>
      </w:pPr>
      <w:commentRangeStart w:id="366"/>
      <w:r w:rsidRPr="00FE388C">
        <w:rPr>
          <w:rFonts w:ascii="Times New Roman" w:hAnsi="Times New Roman" w:cs="Times New Roman"/>
          <w:b/>
          <w:szCs w:val="24"/>
        </w:rPr>
        <w:t>References and Further Reading</w:t>
      </w:r>
      <w:commentRangeEnd w:id="366"/>
      <w:ins w:id="367" w:author="Danielle Child" w:date="2014-03-25T13:52:00Z">
        <w:r w:rsidR="00C566D0">
          <w:rPr>
            <w:rStyle w:val="CommentReference"/>
            <w:vanish/>
          </w:rPr>
          <w:commentReference w:id="366"/>
        </w:r>
      </w:ins>
    </w:p>
    <w:p w:rsidR="00574530" w:rsidRPr="00FE388C" w:rsidRDefault="00574530" w:rsidP="0038152D">
      <w:pPr>
        <w:numPr>
          <w:ins w:id="368" w:author="Danielle Child" w:date="2014-03-25T12:35:00Z"/>
        </w:numPr>
        <w:jc w:val="both"/>
        <w:rPr>
          <w:rFonts w:ascii="Times New Roman" w:hAnsi="Times New Roman" w:cs="Times New Roman"/>
          <w:b/>
          <w:szCs w:val="24"/>
        </w:rPr>
      </w:pPr>
    </w:p>
    <w:p w:rsidR="00385FD8" w:rsidRDefault="00385FD8">
      <w:pPr>
        <w:widowControl w:val="0"/>
        <w:numPr>
          <w:ins w:id="369" w:author="Danielle Child" w:date="2014-04-03T20:09:00Z"/>
        </w:numPr>
        <w:autoSpaceDE w:val="0"/>
        <w:autoSpaceDN w:val="0"/>
        <w:adjustRightInd w:val="0"/>
        <w:spacing w:after="320"/>
        <w:rPr>
          <w:ins w:id="370" w:author="Danielle Child" w:date="2014-04-03T20:09:00Z"/>
          <w:rFonts w:ascii="Helvetica" w:hAnsi="Helvetica" w:cs="Helvetica"/>
          <w:sz w:val="28"/>
          <w:szCs w:val="28"/>
        </w:rPr>
        <w:pPrChange w:id="371" w:author="Danielle Child" w:date="2014-04-03T20:09:00Z">
          <w:pPr>
            <w:widowControl w:val="0"/>
            <w:autoSpaceDE w:val="0"/>
            <w:autoSpaceDN w:val="0"/>
            <w:adjustRightInd w:val="0"/>
            <w:spacing w:after="320"/>
            <w:jc w:val="both"/>
          </w:pPr>
        </w:pPrChange>
      </w:pPr>
      <w:ins w:id="372" w:author="Danielle Child" w:date="2014-04-03T20:09:00Z">
        <w:r>
          <w:rPr>
            <w:rFonts w:ascii="Times New Roman" w:hAnsi="Times New Roman" w:cs="Times New Roman"/>
            <w:sz w:val="28"/>
            <w:szCs w:val="28"/>
          </w:rPr>
          <w:t>Baldassari A. (ed.</w:t>
        </w:r>
      </w:ins>
      <w:ins w:id="373" w:author="Danielle Child" w:date="2014-04-03T20:12:00Z">
        <w:r>
          <w:rPr>
            <w:rFonts w:ascii="Times New Roman" w:hAnsi="Times New Roman" w:cs="Times New Roman"/>
            <w:sz w:val="28"/>
            <w:szCs w:val="28"/>
          </w:rPr>
          <w:t>)</w:t>
        </w:r>
      </w:ins>
      <w:ins w:id="374" w:author="Danielle Child" w:date="2014-04-03T20:09:00Z">
        <w:r>
          <w:rPr>
            <w:rFonts w:ascii="Times New Roman" w:hAnsi="Times New Roman" w:cs="Times New Roman"/>
            <w:sz w:val="28"/>
            <w:szCs w:val="28"/>
          </w:rPr>
          <w:t xml:space="preserve"> (2006) </w:t>
        </w:r>
        <w:r>
          <w:rPr>
            <w:rFonts w:ascii="Times New Roman" w:hAnsi="Times New Roman" w:cs="Times New Roman"/>
            <w:i/>
            <w:iCs/>
            <w:sz w:val="28"/>
            <w:szCs w:val="28"/>
          </w:rPr>
          <w:t>The Surrealist Picasso</w:t>
        </w:r>
        <w:r>
          <w:rPr>
            <w:rFonts w:ascii="Times New Roman" w:hAnsi="Times New Roman" w:cs="Times New Roman"/>
            <w:sz w:val="28"/>
            <w:szCs w:val="28"/>
          </w:rPr>
          <w:t xml:space="preserve">, Paris and Basel: Flammarion/Fondation Beyeler. </w:t>
        </w:r>
      </w:ins>
    </w:p>
    <w:p w:rsidR="00385FD8" w:rsidRDefault="00385FD8">
      <w:pPr>
        <w:widowControl w:val="0"/>
        <w:numPr>
          <w:ins w:id="375" w:author="Danielle Child" w:date="2014-04-03T20:09:00Z"/>
        </w:numPr>
        <w:autoSpaceDE w:val="0"/>
        <w:autoSpaceDN w:val="0"/>
        <w:adjustRightInd w:val="0"/>
        <w:spacing w:after="280"/>
        <w:rPr>
          <w:ins w:id="376" w:author="Danielle Child" w:date="2014-04-03T20:09:00Z"/>
          <w:rFonts w:ascii="Helvetica" w:hAnsi="Helvetica" w:cs="Helvetica"/>
          <w:sz w:val="28"/>
          <w:szCs w:val="28"/>
        </w:rPr>
        <w:pPrChange w:id="377" w:author="Danielle Child" w:date="2014-04-03T20:09:00Z">
          <w:pPr>
            <w:widowControl w:val="0"/>
            <w:autoSpaceDE w:val="0"/>
            <w:autoSpaceDN w:val="0"/>
            <w:adjustRightInd w:val="0"/>
            <w:spacing w:after="280"/>
            <w:jc w:val="both"/>
          </w:pPr>
        </w:pPrChange>
      </w:pPr>
      <w:ins w:id="378" w:author="Danielle Child" w:date="2014-04-03T20:09:00Z">
        <w:r>
          <w:rPr>
            <w:rFonts w:ascii="Times New Roman" w:hAnsi="Times New Roman" w:cs="Times New Roman"/>
            <w:sz w:val="28"/>
            <w:szCs w:val="28"/>
          </w:rPr>
          <w:t>Brauer, F. (2013) </w:t>
        </w:r>
        <w:r>
          <w:rPr>
            <w:rFonts w:ascii="Times New Roman" w:hAnsi="Times New Roman" w:cs="Times New Roman"/>
            <w:i/>
            <w:iCs/>
            <w:sz w:val="28"/>
            <w:szCs w:val="28"/>
          </w:rPr>
          <w:t xml:space="preserve">Rivals and Conspirators: The Paris Salons and the Modern Art Centre, </w:t>
        </w:r>
        <w:r>
          <w:rPr>
            <w:rFonts w:ascii="Times New Roman" w:hAnsi="Times New Roman" w:cs="Times New Roman"/>
            <w:sz w:val="28"/>
            <w:szCs w:val="28"/>
          </w:rPr>
          <w:t>Newcastle-upon-Tyne: Cambridge Scholars Publishing.</w:t>
        </w:r>
      </w:ins>
    </w:p>
    <w:p w:rsidR="00385FD8" w:rsidRDefault="00385FD8">
      <w:pPr>
        <w:widowControl w:val="0"/>
        <w:numPr>
          <w:ins w:id="379" w:author="Danielle Child" w:date="2014-04-03T20:09:00Z"/>
        </w:numPr>
        <w:autoSpaceDE w:val="0"/>
        <w:autoSpaceDN w:val="0"/>
        <w:adjustRightInd w:val="0"/>
        <w:spacing w:after="280"/>
        <w:rPr>
          <w:ins w:id="380" w:author="Danielle Child" w:date="2014-04-03T20:09:00Z"/>
          <w:rFonts w:ascii="Helvetica" w:hAnsi="Helvetica" w:cs="Helvetica"/>
          <w:sz w:val="28"/>
          <w:szCs w:val="28"/>
        </w:rPr>
        <w:pPrChange w:id="381" w:author="Danielle Child" w:date="2014-04-03T20:09:00Z">
          <w:pPr>
            <w:widowControl w:val="0"/>
            <w:autoSpaceDE w:val="0"/>
            <w:autoSpaceDN w:val="0"/>
            <w:adjustRightInd w:val="0"/>
            <w:spacing w:after="280"/>
            <w:jc w:val="both"/>
          </w:pPr>
        </w:pPrChange>
      </w:pPr>
      <w:ins w:id="382" w:author="Danielle Child" w:date="2014-04-03T20:09:00Z">
        <w:r>
          <w:rPr>
            <w:rFonts w:ascii="Times New Roman" w:hAnsi="Times New Roman" w:cs="Times New Roman"/>
            <w:sz w:val="28"/>
            <w:szCs w:val="28"/>
          </w:rPr>
          <w:t>Clark, </w:t>
        </w:r>
      </w:ins>
      <w:ins w:id="383" w:author="Danielle Child" w:date="2014-04-03T20:11:00Z">
        <w:r>
          <w:rPr>
            <w:rFonts w:ascii="Times New Roman" w:hAnsi="Times New Roman" w:cs="Times New Roman"/>
            <w:sz w:val="28"/>
            <w:szCs w:val="28"/>
          </w:rPr>
          <w:t xml:space="preserve">T. J. </w:t>
        </w:r>
      </w:ins>
      <w:ins w:id="384" w:author="Danielle Child" w:date="2014-04-03T20:10:00Z">
        <w:r>
          <w:rPr>
            <w:rFonts w:ascii="Times New Roman" w:hAnsi="Times New Roman" w:cs="Times New Roman"/>
            <w:sz w:val="28"/>
            <w:szCs w:val="28"/>
          </w:rPr>
          <w:t xml:space="preserve">(2013) </w:t>
        </w:r>
      </w:ins>
      <w:ins w:id="385" w:author="Danielle Child" w:date="2014-04-03T20:09:00Z">
        <w:r>
          <w:rPr>
            <w:rFonts w:ascii="Times New Roman" w:hAnsi="Times New Roman" w:cs="Times New Roman"/>
            <w:i/>
            <w:iCs/>
            <w:sz w:val="28"/>
            <w:szCs w:val="28"/>
          </w:rPr>
          <w:t xml:space="preserve">Picasso and Truth: From Cubism to Guernica, </w:t>
        </w:r>
        <w:r>
          <w:rPr>
            <w:rFonts w:ascii="Times New Roman" w:hAnsi="Times New Roman" w:cs="Times New Roman"/>
            <w:sz w:val="28"/>
            <w:szCs w:val="28"/>
          </w:rPr>
          <w:t xml:space="preserve">Princeton and Oxford: Princeton University Press; Washington: National Gallery of Art. </w:t>
        </w:r>
      </w:ins>
    </w:p>
    <w:p w:rsidR="00385FD8" w:rsidRDefault="00385FD8">
      <w:pPr>
        <w:widowControl w:val="0"/>
        <w:numPr>
          <w:ins w:id="386" w:author="Danielle Child" w:date="2014-04-03T20:09:00Z"/>
        </w:numPr>
        <w:autoSpaceDE w:val="0"/>
        <w:autoSpaceDN w:val="0"/>
        <w:adjustRightInd w:val="0"/>
        <w:spacing w:after="280"/>
        <w:rPr>
          <w:ins w:id="387" w:author="Danielle Child" w:date="2014-04-03T20:09:00Z"/>
          <w:rFonts w:ascii="Helvetica" w:hAnsi="Helvetica" w:cs="Helvetica"/>
          <w:sz w:val="28"/>
          <w:szCs w:val="28"/>
        </w:rPr>
        <w:pPrChange w:id="388" w:author="Danielle Child" w:date="2014-04-03T20:09:00Z">
          <w:pPr>
            <w:widowControl w:val="0"/>
            <w:autoSpaceDE w:val="0"/>
            <w:autoSpaceDN w:val="0"/>
            <w:adjustRightInd w:val="0"/>
            <w:spacing w:after="280"/>
            <w:jc w:val="both"/>
          </w:pPr>
        </w:pPrChange>
      </w:pPr>
      <w:ins w:id="389" w:author="Danielle Child" w:date="2014-04-03T20:09:00Z">
        <w:r>
          <w:rPr>
            <w:rFonts w:ascii="Times New Roman" w:hAnsi="Times New Roman" w:cs="Times New Roman"/>
            <w:sz w:val="28"/>
            <w:szCs w:val="28"/>
          </w:rPr>
          <w:t>Cowling,</w:t>
        </w:r>
      </w:ins>
      <w:ins w:id="390" w:author="Danielle Child" w:date="2014-04-03T20:10:00Z">
        <w:r>
          <w:rPr>
            <w:rFonts w:ascii="Times New Roman" w:hAnsi="Times New Roman" w:cs="Times New Roman"/>
            <w:sz w:val="28"/>
            <w:szCs w:val="28"/>
          </w:rPr>
          <w:t xml:space="preserve"> E. (2000)</w:t>
        </w:r>
      </w:ins>
      <w:ins w:id="391" w:author="Danielle Child" w:date="2014-04-03T20:09:00Z">
        <w:r>
          <w:rPr>
            <w:rFonts w:ascii="Times New Roman" w:hAnsi="Times New Roman" w:cs="Times New Roman"/>
            <w:sz w:val="28"/>
            <w:szCs w:val="28"/>
          </w:rPr>
          <w:t> </w:t>
        </w:r>
        <w:r>
          <w:rPr>
            <w:rFonts w:ascii="Times New Roman" w:hAnsi="Times New Roman" w:cs="Times New Roman"/>
            <w:i/>
            <w:iCs/>
            <w:sz w:val="28"/>
            <w:szCs w:val="28"/>
          </w:rPr>
          <w:t xml:space="preserve">Picasso: Style and Meaning, </w:t>
        </w:r>
        <w:r>
          <w:rPr>
            <w:rFonts w:ascii="Times New Roman" w:hAnsi="Times New Roman" w:cs="Times New Roman"/>
            <w:sz w:val="28"/>
            <w:szCs w:val="28"/>
          </w:rPr>
          <w:t>London: Phaidon</w:t>
        </w:r>
      </w:ins>
      <w:ins w:id="392" w:author="Danielle Child" w:date="2014-04-03T20:10:00Z">
        <w:r>
          <w:rPr>
            <w:rFonts w:ascii="Times New Roman" w:hAnsi="Times New Roman" w:cs="Times New Roman"/>
            <w:sz w:val="28"/>
            <w:szCs w:val="28"/>
          </w:rPr>
          <w:t>.</w:t>
        </w:r>
      </w:ins>
    </w:p>
    <w:p w:rsidR="00385FD8" w:rsidRDefault="00385FD8">
      <w:pPr>
        <w:widowControl w:val="0"/>
        <w:numPr>
          <w:ins w:id="393" w:author="Danielle Child" w:date="2014-04-03T20:09:00Z"/>
        </w:numPr>
        <w:autoSpaceDE w:val="0"/>
        <w:autoSpaceDN w:val="0"/>
        <w:adjustRightInd w:val="0"/>
        <w:spacing w:after="280"/>
        <w:rPr>
          <w:ins w:id="394" w:author="Danielle Child" w:date="2014-04-03T20:09:00Z"/>
          <w:rFonts w:ascii="Helvetica" w:hAnsi="Helvetica" w:cs="Helvetica"/>
          <w:sz w:val="28"/>
          <w:szCs w:val="28"/>
        </w:rPr>
        <w:pPrChange w:id="395" w:author="Danielle Child" w:date="2014-04-03T20:09:00Z">
          <w:pPr>
            <w:widowControl w:val="0"/>
            <w:autoSpaceDE w:val="0"/>
            <w:autoSpaceDN w:val="0"/>
            <w:adjustRightInd w:val="0"/>
            <w:spacing w:after="280"/>
            <w:jc w:val="both"/>
          </w:pPr>
        </w:pPrChange>
      </w:pPr>
      <w:ins w:id="396" w:author="Danielle Child" w:date="2014-04-03T20:09:00Z">
        <w:r>
          <w:rPr>
            <w:rFonts w:ascii="Times New Roman" w:hAnsi="Times New Roman" w:cs="Times New Roman"/>
            <w:sz w:val="28"/>
            <w:szCs w:val="28"/>
          </w:rPr>
          <w:t>Green,</w:t>
        </w:r>
      </w:ins>
      <w:ins w:id="397" w:author="Danielle Child" w:date="2014-04-03T20:11:00Z">
        <w:r>
          <w:rPr>
            <w:rFonts w:ascii="Times New Roman" w:hAnsi="Times New Roman" w:cs="Times New Roman"/>
            <w:sz w:val="28"/>
            <w:szCs w:val="28"/>
          </w:rPr>
          <w:t xml:space="preserve"> C. (2006)</w:t>
        </w:r>
      </w:ins>
      <w:ins w:id="398" w:author="Danielle Child" w:date="2014-04-03T20:09:00Z">
        <w:r>
          <w:rPr>
            <w:rFonts w:ascii="Times New Roman" w:hAnsi="Times New Roman" w:cs="Times New Roman"/>
            <w:sz w:val="28"/>
            <w:szCs w:val="28"/>
          </w:rPr>
          <w:t> </w:t>
        </w:r>
        <w:r>
          <w:rPr>
            <w:rFonts w:ascii="Times New Roman" w:hAnsi="Times New Roman" w:cs="Times New Roman"/>
            <w:i/>
            <w:iCs/>
            <w:sz w:val="28"/>
            <w:szCs w:val="28"/>
          </w:rPr>
          <w:t xml:space="preserve">Picasso, Architecture and Vertigo, </w:t>
        </w:r>
        <w:r>
          <w:rPr>
            <w:rFonts w:ascii="Times New Roman" w:hAnsi="Times New Roman" w:cs="Times New Roman"/>
            <w:sz w:val="28"/>
            <w:szCs w:val="28"/>
          </w:rPr>
          <w:t>London and New Haven: Yale University Press</w:t>
        </w:r>
      </w:ins>
      <w:ins w:id="399" w:author="Danielle Child" w:date="2014-04-03T20:11:00Z">
        <w:r>
          <w:rPr>
            <w:rFonts w:ascii="Times New Roman" w:hAnsi="Times New Roman" w:cs="Times New Roman"/>
            <w:sz w:val="28"/>
            <w:szCs w:val="28"/>
          </w:rPr>
          <w:t>.</w:t>
        </w:r>
      </w:ins>
    </w:p>
    <w:p w:rsidR="00385FD8" w:rsidRDefault="00385FD8">
      <w:pPr>
        <w:widowControl w:val="0"/>
        <w:numPr>
          <w:ins w:id="400" w:author="Danielle Child" w:date="2014-04-03T20:09:00Z"/>
        </w:numPr>
        <w:autoSpaceDE w:val="0"/>
        <w:autoSpaceDN w:val="0"/>
        <w:adjustRightInd w:val="0"/>
        <w:spacing w:after="280"/>
        <w:rPr>
          <w:ins w:id="401" w:author="Danielle Child" w:date="2014-04-03T20:09:00Z"/>
          <w:rFonts w:ascii="Helvetica" w:hAnsi="Helvetica" w:cs="Helvetica"/>
          <w:sz w:val="28"/>
          <w:szCs w:val="28"/>
        </w:rPr>
        <w:pPrChange w:id="402" w:author="Danielle Child" w:date="2014-04-03T20:09:00Z">
          <w:pPr>
            <w:widowControl w:val="0"/>
            <w:autoSpaceDE w:val="0"/>
            <w:autoSpaceDN w:val="0"/>
            <w:adjustRightInd w:val="0"/>
            <w:spacing w:after="280"/>
            <w:jc w:val="both"/>
          </w:pPr>
        </w:pPrChange>
      </w:pPr>
      <w:ins w:id="403" w:author="Danielle Child" w:date="2014-04-03T20:09:00Z">
        <w:r>
          <w:rPr>
            <w:rFonts w:ascii="Times New Roman" w:hAnsi="Times New Roman" w:cs="Times New Roman"/>
            <w:sz w:val="28"/>
            <w:szCs w:val="28"/>
          </w:rPr>
          <w:t xml:space="preserve">Gilot </w:t>
        </w:r>
      </w:ins>
      <w:ins w:id="404" w:author="Danielle Child" w:date="2014-04-03T20:11:00Z">
        <w:r>
          <w:rPr>
            <w:rFonts w:ascii="Times New Roman" w:hAnsi="Times New Roman" w:cs="Times New Roman"/>
            <w:sz w:val="28"/>
            <w:szCs w:val="28"/>
          </w:rPr>
          <w:t xml:space="preserve">F. </w:t>
        </w:r>
      </w:ins>
      <w:ins w:id="405" w:author="Danielle Child" w:date="2014-04-03T20:09:00Z">
        <w:r>
          <w:rPr>
            <w:rFonts w:ascii="Times New Roman" w:hAnsi="Times New Roman" w:cs="Times New Roman"/>
            <w:sz w:val="28"/>
            <w:szCs w:val="28"/>
          </w:rPr>
          <w:t>and Lake, </w:t>
        </w:r>
      </w:ins>
      <w:ins w:id="406" w:author="Danielle Child" w:date="2014-04-03T20:11:00Z">
        <w:r>
          <w:rPr>
            <w:rFonts w:ascii="Times New Roman" w:hAnsi="Times New Roman" w:cs="Times New Roman"/>
            <w:sz w:val="28"/>
            <w:szCs w:val="28"/>
          </w:rPr>
          <w:t xml:space="preserve">C. (1964) </w:t>
        </w:r>
      </w:ins>
      <w:ins w:id="407" w:author="Danielle Child" w:date="2014-04-03T20:09:00Z">
        <w:r>
          <w:rPr>
            <w:rFonts w:ascii="Times New Roman" w:hAnsi="Times New Roman" w:cs="Times New Roman"/>
            <w:i/>
            <w:iCs/>
            <w:sz w:val="28"/>
            <w:szCs w:val="28"/>
          </w:rPr>
          <w:t xml:space="preserve">Life with Picasso, </w:t>
        </w:r>
        <w:r>
          <w:rPr>
            <w:rFonts w:ascii="Times New Roman" w:hAnsi="Times New Roman" w:cs="Times New Roman"/>
            <w:sz w:val="28"/>
            <w:szCs w:val="28"/>
          </w:rPr>
          <w:t>New York</w:t>
        </w:r>
      </w:ins>
      <w:ins w:id="408" w:author="Danielle Child" w:date="2014-04-03T20:11:00Z">
        <w:r>
          <w:rPr>
            <w:rFonts w:ascii="Times New Roman" w:hAnsi="Times New Roman" w:cs="Times New Roman"/>
            <w:sz w:val="28"/>
            <w:szCs w:val="28"/>
          </w:rPr>
          <w:t>.</w:t>
        </w:r>
      </w:ins>
    </w:p>
    <w:p w:rsidR="00385FD8" w:rsidRDefault="00385FD8" w:rsidP="00385FD8">
      <w:pPr>
        <w:widowControl w:val="0"/>
        <w:numPr>
          <w:ins w:id="409" w:author="Danielle Child" w:date="2014-04-03T20:09:00Z"/>
        </w:numPr>
        <w:autoSpaceDE w:val="0"/>
        <w:autoSpaceDN w:val="0"/>
        <w:adjustRightInd w:val="0"/>
        <w:spacing w:after="280"/>
        <w:rPr>
          <w:ins w:id="410" w:author="Danielle Child" w:date="2014-04-03T20:12:00Z"/>
          <w:rFonts w:ascii="Times New Roman" w:hAnsi="Times New Roman" w:cs="Times New Roman"/>
          <w:sz w:val="28"/>
          <w:szCs w:val="28"/>
        </w:rPr>
      </w:pPr>
      <w:ins w:id="411" w:author="Danielle Child" w:date="2014-04-03T20:09:00Z">
        <w:r>
          <w:rPr>
            <w:rFonts w:ascii="Times New Roman" w:hAnsi="Times New Roman" w:cs="Times New Roman"/>
            <w:sz w:val="28"/>
            <w:szCs w:val="28"/>
          </w:rPr>
          <w:t>Krauss,</w:t>
        </w:r>
      </w:ins>
      <w:ins w:id="412" w:author="Danielle Child" w:date="2014-04-03T20:11:00Z">
        <w:r>
          <w:rPr>
            <w:rFonts w:ascii="Times New Roman" w:hAnsi="Times New Roman" w:cs="Times New Roman"/>
            <w:sz w:val="28"/>
            <w:szCs w:val="28"/>
          </w:rPr>
          <w:t xml:space="preserve"> R.</w:t>
        </w:r>
      </w:ins>
      <w:ins w:id="413" w:author="Danielle Child" w:date="2014-04-03T20:12:00Z">
        <w:r>
          <w:rPr>
            <w:rFonts w:ascii="Times New Roman" w:hAnsi="Times New Roman" w:cs="Times New Roman"/>
            <w:sz w:val="28"/>
            <w:szCs w:val="28"/>
          </w:rPr>
          <w:t xml:space="preserve"> (1999)</w:t>
        </w:r>
      </w:ins>
      <w:ins w:id="414" w:author="Danielle Child" w:date="2014-04-03T20:09:00Z">
        <w:r>
          <w:rPr>
            <w:rFonts w:ascii="Times New Roman" w:hAnsi="Times New Roman" w:cs="Times New Roman"/>
            <w:sz w:val="28"/>
            <w:szCs w:val="28"/>
          </w:rPr>
          <w:t> </w:t>
        </w:r>
        <w:r>
          <w:rPr>
            <w:rFonts w:ascii="Times New Roman" w:hAnsi="Times New Roman" w:cs="Times New Roman"/>
            <w:i/>
            <w:iCs/>
            <w:sz w:val="28"/>
            <w:szCs w:val="28"/>
          </w:rPr>
          <w:t xml:space="preserve">The Picasso Papers, </w:t>
        </w:r>
        <w:r>
          <w:rPr>
            <w:rFonts w:ascii="Times New Roman" w:hAnsi="Times New Roman" w:cs="Times New Roman"/>
            <w:sz w:val="28"/>
            <w:szCs w:val="28"/>
          </w:rPr>
          <w:t>New York: The MIT Press</w:t>
        </w:r>
      </w:ins>
      <w:ins w:id="415" w:author="Danielle Child" w:date="2014-04-03T20:12:00Z">
        <w:r>
          <w:rPr>
            <w:rFonts w:ascii="Times New Roman" w:hAnsi="Times New Roman" w:cs="Times New Roman"/>
            <w:sz w:val="28"/>
            <w:szCs w:val="28"/>
          </w:rPr>
          <w:t>.</w:t>
        </w:r>
      </w:ins>
    </w:p>
    <w:p w:rsidR="00385FD8" w:rsidRDefault="00385FD8">
      <w:pPr>
        <w:widowControl w:val="0"/>
        <w:numPr>
          <w:ins w:id="416" w:author="Danielle Child" w:date="2014-04-03T20:12:00Z"/>
        </w:numPr>
        <w:autoSpaceDE w:val="0"/>
        <w:autoSpaceDN w:val="0"/>
        <w:adjustRightInd w:val="0"/>
        <w:spacing w:after="280"/>
        <w:rPr>
          <w:ins w:id="417" w:author="Danielle Child" w:date="2014-04-03T20:09:00Z"/>
          <w:rFonts w:ascii="Helvetica" w:hAnsi="Helvetica" w:cs="Helvetica"/>
          <w:sz w:val="28"/>
          <w:szCs w:val="28"/>
        </w:rPr>
        <w:pPrChange w:id="418" w:author="Danielle Child" w:date="2014-04-03T20:09:00Z">
          <w:pPr>
            <w:widowControl w:val="0"/>
            <w:autoSpaceDE w:val="0"/>
            <w:autoSpaceDN w:val="0"/>
            <w:adjustRightInd w:val="0"/>
            <w:spacing w:after="280"/>
            <w:jc w:val="both"/>
          </w:pPr>
        </w:pPrChange>
      </w:pPr>
      <w:ins w:id="419" w:author="Danielle Child" w:date="2014-04-03T20:09:00Z">
        <w:r>
          <w:rPr>
            <w:rFonts w:ascii="Times New Roman" w:hAnsi="Times New Roman" w:cs="Times New Roman"/>
            <w:sz w:val="28"/>
            <w:szCs w:val="28"/>
          </w:rPr>
          <w:t xml:space="preserve">Nash, </w:t>
        </w:r>
      </w:ins>
      <w:ins w:id="420" w:author="Danielle Child" w:date="2014-04-03T20:12:00Z">
        <w:r>
          <w:rPr>
            <w:rFonts w:ascii="Times New Roman" w:hAnsi="Times New Roman" w:cs="Times New Roman"/>
            <w:sz w:val="28"/>
            <w:szCs w:val="28"/>
          </w:rPr>
          <w:t>S. (</w:t>
        </w:r>
      </w:ins>
      <w:ins w:id="421" w:author="Danielle Child" w:date="2014-04-03T20:09:00Z">
        <w:r>
          <w:rPr>
            <w:rFonts w:ascii="Times New Roman" w:hAnsi="Times New Roman" w:cs="Times New Roman"/>
            <w:sz w:val="28"/>
            <w:szCs w:val="28"/>
          </w:rPr>
          <w:t>ed.</w:t>
        </w:r>
      </w:ins>
      <w:ins w:id="422" w:author="Danielle Child" w:date="2014-04-03T20:12:00Z">
        <w:r>
          <w:rPr>
            <w:rFonts w:ascii="Times New Roman" w:hAnsi="Times New Roman" w:cs="Times New Roman"/>
            <w:sz w:val="28"/>
            <w:szCs w:val="28"/>
          </w:rPr>
          <w:t>)</w:t>
        </w:r>
      </w:ins>
      <w:ins w:id="423" w:author="Danielle Child" w:date="2014-04-03T20:09:00Z">
        <w:r>
          <w:rPr>
            <w:rFonts w:ascii="Times New Roman" w:hAnsi="Times New Roman" w:cs="Times New Roman"/>
            <w:sz w:val="28"/>
            <w:szCs w:val="28"/>
          </w:rPr>
          <w:t xml:space="preserve"> (1998) </w:t>
        </w:r>
        <w:r>
          <w:rPr>
            <w:rFonts w:ascii="Times New Roman" w:hAnsi="Times New Roman" w:cs="Times New Roman"/>
            <w:i/>
            <w:iCs/>
            <w:sz w:val="28"/>
            <w:szCs w:val="28"/>
          </w:rPr>
          <w:t xml:space="preserve">Picasso and the War Years 1937-1945, </w:t>
        </w:r>
        <w:r>
          <w:rPr>
            <w:rFonts w:ascii="Times New Roman" w:hAnsi="Times New Roman" w:cs="Times New Roman"/>
            <w:sz w:val="28"/>
            <w:szCs w:val="28"/>
          </w:rPr>
          <w:t>New York</w:t>
        </w:r>
      </w:ins>
    </w:p>
    <w:p w:rsidR="00385FD8" w:rsidRDefault="00385FD8">
      <w:pPr>
        <w:widowControl w:val="0"/>
        <w:numPr>
          <w:ins w:id="424" w:author="Danielle Child" w:date="2014-04-03T20:09:00Z"/>
        </w:numPr>
        <w:autoSpaceDE w:val="0"/>
        <w:autoSpaceDN w:val="0"/>
        <w:adjustRightInd w:val="0"/>
        <w:spacing w:after="280"/>
        <w:rPr>
          <w:ins w:id="425" w:author="Danielle Child" w:date="2014-04-03T20:09:00Z"/>
          <w:rFonts w:ascii="Helvetica" w:hAnsi="Helvetica" w:cs="Helvetica"/>
          <w:sz w:val="28"/>
          <w:szCs w:val="28"/>
        </w:rPr>
        <w:pPrChange w:id="426" w:author="Danielle Child" w:date="2014-04-03T20:09:00Z">
          <w:pPr>
            <w:widowControl w:val="0"/>
            <w:autoSpaceDE w:val="0"/>
            <w:autoSpaceDN w:val="0"/>
            <w:adjustRightInd w:val="0"/>
            <w:spacing w:after="280"/>
            <w:jc w:val="both"/>
          </w:pPr>
        </w:pPrChange>
      </w:pPr>
      <w:ins w:id="427" w:author="Danielle Child" w:date="2014-04-03T20:09:00Z">
        <w:r>
          <w:rPr>
            <w:rFonts w:ascii="Times New Roman" w:hAnsi="Times New Roman" w:cs="Times New Roman"/>
            <w:sz w:val="28"/>
            <w:szCs w:val="28"/>
          </w:rPr>
          <w:t>Sabartés, </w:t>
        </w:r>
      </w:ins>
      <w:ins w:id="428" w:author="Danielle Child" w:date="2014-04-03T20:12:00Z">
        <w:r>
          <w:rPr>
            <w:rFonts w:ascii="Times New Roman" w:hAnsi="Times New Roman" w:cs="Times New Roman"/>
            <w:sz w:val="28"/>
            <w:szCs w:val="28"/>
          </w:rPr>
          <w:t>J. (</w:t>
        </w:r>
      </w:ins>
      <w:ins w:id="429" w:author="Danielle Child" w:date="2014-04-03T20:13:00Z">
        <w:r>
          <w:rPr>
            <w:rFonts w:ascii="Times New Roman" w:hAnsi="Times New Roman" w:cs="Times New Roman"/>
            <w:sz w:val="28"/>
            <w:szCs w:val="28"/>
          </w:rPr>
          <w:t>1946/</w:t>
        </w:r>
      </w:ins>
      <w:ins w:id="430" w:author="Danielle Child" w:date="2014-04-03T20:12:00Z">
        <w:r>
          <w:rPr>
            <w:rFonts w:ascii="Times New Roman" w:hAnsi="Times New Roman" w:cs="Times New Roman"/>
            <w:sz w:val="28"/>
            <w:szCs w:val="28"/>
          </w:rPr>
          <w:t xml:space="preserve">1996) </w:t>
        </w:r>
      </w:ins>
      <w:ins w:id="431" w:author="Danielle Child" w:date="2014-04-03T20:09:00Z">
        <w:r>
          <w:rPr>
            <w:rFonts w:ascii="Times New Roman" w:hAnsi="Times New Roman" w:cs="Times New Roman"/>
            <w:i/>
            <w:iCs/>
            <w:sz w:val="28"/>
            <w:szCs w:val="28"/>
          </w:rPr>
          <w:t xml:space="preserve">Picasso, Portraits et Souvenirs, </w:t>
        </w:r>
        <w:r>
          <w:rPr>
            <w:rFonts w:ascii="Times New Roman" w:hAnsi="Times New Roman" w:cs="Times New Roman"/>
            <w:sz w:val="28"/>
            <w:szCs w:val="28"/>
          </w:rPr>
          <w:t>Paris: L'École des Loisirs</w:t>
        </w:r>
      </w:ins>
      <w:ins w:id="432" w:author="Danielle Child" w:date="2014-04-03T20:13:00Z">
        <w:r>
          <w:rPr>
            <w:rFonts w:ascii="Times New Roman" w:hAnsi="Times New Roman" w:cs="Times New Roman"/>
            <w:sz w:val="28"/>
            <w:szCs w:val="28"/>
          </w:rPr>
          <w:t>.</w:t>
        </w:r>
      </w:ins>
    </w:p>
    <w:p w:rsidR="00385FD8" w:rsidRDefault="00385FD8">
      <w:pPr>
        <w:widowControl w:val="0"/>
        <w:numPr>
          <w:ins w:id="433" w:author="Danielle Child" w:date="2014-04-03T20:09:00Z"/>
        </w:numPr>
        <w:autoSpaceDE w:val="0"/>
        <w:autoSpaceDN w:val="0"/>
        <w:adjustRightInd w:val="0"/>
        <w:spacing w:after="280"/>
        <w:rPr>
          <w:ins w:id="434" w:author="Danielle Child" w:date="2014-04-03T20:09:00Z"/>
          <w:rFonts w:ascii="Helvetica" w:hAnsi="Helvetica" w:cs="Helvetica"/>
          <w:sz w:val="28"/>
          <w:szCs w:val="28"/>
        </w:rPr>
        <w:pPrChange w:id="435" w:author="Danielle Child" w:date="2014-04-03T20:09:00Z">
          <w:pPr>
            <w:widowControl w:val="0"/>
            <w:autoSpaceDE w:val="0"/>
            <w:autoSpaceDN w:val="0"/>
            <w:adjustRightInd w:val="0"/>
            <w:spacing w:after="280"/>
            <w:jc w:val="both"/>
          </w:pPr>
        </w:pPrChange>
      </w:pPr>
      <w:ins w:id="436" w:author="Danielle Child" w:date="2014-04-03T20:09:00Z">
        <w:r>
          <w:rPr>
            <w:rFonts w:ascii="Times New Roman" w:hAnsi="Times New Roman" w:cs="Times New Roman"/>
            <w:sz w:val="28"/>
            <w:szCs w:val="28"/>
          </w:rPr>
          <w:t>Gertje R. Utley, </w:t>
        </w:r>
      </w:ins>
      <w:ins w:id="437" w:author="Danielle Child" w:date="2014-04-03T20:13:00Z">
        <w:r>
          <w:rPr>
            <w:rFonts w:ascii="Times New Roman" w:hAnsi="Times New Roman" w:cs="Times New Roman"/>
            <w:sz w:val="28"/>
            <w:szCs w:val="28"/>
          </w:rPr>
          <w:t xml:space="preserve">G. R. (2000) </w:t>
        </w:r>
      </w:ins>
      <w:ins w:id="438" w:author="Danielle Child" w:date="2014-04-03T20:09:00Z">
        <w:r>
          <w:rPr>
            <w:rFonts w:ascii="Times New Roman" w:hAnsi="Times New Roman" w:cs="Times New Roman"/>
            <w:i/>
            <w:iCs/>
            <w:sz w:val="28"/>
            <w:szCs w:val="28"/>
          </w:rPr>
          <w:t>Picasso: The Communist Years</w:t>
        </w:r>
        <w:r>
          <w:rPr>
            <w:rFonts w:ascii="Times New Roman" w:hAnsi="Times New Roman" w:cs="Times New Roman"/>
            <w:sz w:val="28"/>
            <w:szCs w:val="28"/>
          </w:rPr>
          <w:t>, New Haven: Yale University Press, 2000.</w:t>
        </w:r>
      </w:ins>
    </w:p>
    <w:p w:rsidR="004C36FA" w:rsidRPr="00FE388C" w:rsidDel="00385FD8" w:rsidRDefault="00385FD8" w:rsidP="00385FD8">
      <w:pPr>
        <w:jc w:val="both"/>
        <w:rPr>
          <w:del w:id="439" w:author="Danielle Child" w:date="2014-04-03T20:08:00Z"/>
          <w:rFonts w:ascii="Times New Roman" w:hAnsi="Times New Roman" w:cs="Times New Roman"/>
          <w:szCs w:val="24"/>
        </w:rPr>
      </w:pPr>
      <w:ins w:id="440" w:author="Danielle Child" w:date="2014-04-03T20:09:00Z">
        <w:r w:rsidRPr="00FE388C" w:rsidDel="00385FD8">
          <w:rPr>
            <w:rFonts w:ascii="Times New Roman" w:hAnsi="Times New Roman" w:cs="Times New Roman"/>
            <w:szCs w:val="24"/>
          </w:rPr>
          <w:t xml:space="preserve"> </w:t>
        </w:r>
      </w:ins>
      <w:del w:id="441" w:author="Danielle Child" w:date="2014-04-03T20:08:00Z">
        <w:r w:rsidR="004C36FA" w:rsidRPr="00FE388C" w:rsidDel="00385FD8">
          <w:rPr>
            <w:rFonts w:ascii="Times New Roman" w:hAnsi="Times New Roman" w:cs="Times New Roman"/>
            <w:szCs w:val="24"/>
          </w:rPr>
          <w:delText xml:space="preserve">Rudolph Arnheim, </w:delText>
        </w:r>
        <w:r w:rsidR="004C36FA" w:rsidRPr="00FE388C" w:rsidDel="00385FD8">
          <w:rPr>
            <w:rFonts w:ascii="Times New Roman" w:hAnsi="Times New Roman" w:cs="Times New Roman"/>
            <w:i/>
            <w:szCs w:val="24"/>
          </w:rPr>
          <w:delText xml:space="preserve">Picasso's Guernica: The Genesis of a Painting </w:delText>
        </w:r>
        <w:r w:rsidR="004C36FA" w:rsidRPr="00FE388C" w:rsidDel="00385FD8">
          <w:rPr>
            <w:rFonts w:ascii="Times New Roman" w:hAnsi="Times New Roman" w:cs="Times New Roman"/>
            <w:szCs w:val="24"/>
          </w:rPr>
          <w:delText xml:space="preserve">(Berkeley and Los Angeles: </w:delText>
        </w:r>
        <w:r w:rsidR="009237CE" w:rsidRPr="00FE388C" w:rsidDel="00385FD8">
          <w:rPr>
            <w:rFonts w:ascii="Times New Roman" w:hAnsi="Times New Roman" w:cs="Times New Roman"/>
            <w:szCs w:val="24"/>
          </w:rPr>
          <w:delText xml:space="preserve">University of California Press, </w:delText>
        </w:r>
        <w:r w:rsidR="004C36FA" w:rsidRPr="00FE388C" w:rsidDel="00385FD8">
          <w:rPr>
            <w:rFonts w:ascii="Times New Roman" w:hAnsi="Times New Roman" w:cs="Times New Roman"/>
            <w:szCs w:val="24"/>
          </w:rPr>
          <w:delText>1962</w:delText>
        </w:r>
        <w:r w:rsidR="009237CE" w:rsidRPr="00FE388C" w:rsidDel="00385FD8">
          <w:rPr>
            <w:rFonts w:ascii="Times New Roman" w:hAnsi="Times New Roman" w:cs="Times New Roman"/>
            <w:szCs w:val="24"/>
          </w:rPr>
          <w:delText>; 2007</w:delText>
        </w:r>
        <w:r w:rsidR="004C36FA" w:rsidRPr="00FE388C" w:rsidDel="00385FD8">
          <w:rPr>
            <w:rFonts w:ascii="Times New Roman" w:hAnsi="Times New Roman" w:cs="Times New Roman"/>
            <w:szCs w:val="24"/>
          </w:rPr>
          <w:delText>)</w:delText>
        </w:r>
      </w:del>
    </w:p>
    <w:p w:rsidR="00280384" w:rsidRPr="00FE388C" w:rsidDel="00385FD8" w:rsidRDefault="00280384" w:rsidP="009237CE">
      <w:pPr>
        <w:jc w:val="both"/>
        <w:rPr>
          <w:del w:id="442" w:author="Danielle Child" w:date="2014-04-03T20:08:00Z"/>
          <w:rFonts w:ascii="Times New Roman" w:hAnsi="Times New Roman" w:cs="Times New Roman"/>
          <w:szCs w:val="24"/>
        </w:rPr>
      </w:pPr>
      <w:del w:id="443" w:author="Danielle Child" w:date="2014-04-03T20:08:00Z">
        <w:r w:rsidRPr="00FE388C" w:rsidDel="00385FD8">
          <w:rPr>
            <w:rFonts w:ascii="Times New Roman" w:hAnsi="Times New Roman" w:cs="Times New Roman"/>
            <w:szCs w:val="24"/>
          </w:rPr>
          <w:delText xml:space="preserve">Anne Baldassari, </w:delText>
        </w:r>
        <w:r w:rsidR="004C36FA" w:rsidRPr="00FE388C" w:rsidDel="00385FD8">
          <w:rPr>
            <w:rFonts w:ascii="Times New Roman" w:hAnsi="Times New Roman" w:cs="Times New Roman"/>
            <w:i/>
            <w:szCs w:val="24"/>
          </w:rPr>
          <w:delText xml:space="preserve">Picasso, Life with Dora Maar: Love and War 1935-1945 </w:delText>
        </w:r>
        <w:r w:rsidR="004C36FA" w:rsidRPr="00FE388C" w:rsidDel="00385FD8">
          <w:rPr>
            <w:rFonts w:ascii="Times New Roman" w:hAnsi="Times New Roman" w:cs="Times New Roman"/>
            <w:szCs w:val="24"/>
          </w:rPr>
          <w:delText xml:space="preserve">(Paris: </w:delText>
        </w:r>
        <w:r w:rsidR="009237CE" w:rsidRPr="00FE388C" w:rsidDel="00385FD8">
          <w:rPr>
            <w:rFonts w:ascii="Times New Roman" w:hAnsi="Times New Roman" w:cs="Times New Roman"/>
            <w:szCs w:val="24"/>
          </w:rPr>
          <w:delText xml:space="preserve">Flammarion, </w:delText>
        </w:r>
        <w:r w:rsidR="004C36FA" w:rsidRPr="00FE388C" w:rsidDel="00385FD8">
          <w:rPr>
            <w:rFonts w:ascii="Times New Roman" w:hAnsi="Times New Roman" w:cs="Times New Roman"/>
            <w:szCs w:val="24"/>
          </w:rPr>
          <w:delText>2006)</w:delText>
        </w:r>
      </w:del>
    </w:p>
    <w:p w:rsidR="009237CE" w:rsidRPr="00FE388C" w:rsidDel="00385FD8" w:rsidRDefault="00F768C8" w:rsidP="009237CE">
      <w:pPr>
        <w:widowControl w:val="0"/>
        <w:autoSpaceDE w:val="0"/>
        <w:autoSpaceDN w:val="0"/>
        <w:adjustRightInd w:val="0"/>
        <w:spacing w:after="240"/>
        <w:jc w:val="both"/>
        <w:rPr>
          <w:del w:id="444" w:author="Danielle Child" w:date="2014-04-03T20:08:00Z"/>
          <w:rFonts w:ascii="Times New Roman" w:hAnsi="Times New Roman" w:cs="Times New Roman"/>
          <w:szCs w:val="24"/>
        </w:rPr>
      </w:pPr>
      <w:del w:id="445" w:author="Danielle Child" w:date="2014-04-03T20:08:00Z">
        <w:r w:rsidRPr="00FE388C" w:rsidDel="00385FD8">
          <w:rPr>
            <w:rFonts w:ascii="Times New Roman" w:hAnsi="Times New Roman" w:cs="Times New Roman"/>
            <w:szCs w:val="24"/>
          </w:rPr>
          <w:delText xml:space="preserve">Anne Baldassari, ed., </w:delText>
        </w:r>
        <w:r w:rsidRPr="00FE388C" w:rsidDel="00385FD8">
          <w:rPr>
            <w:rFonts w:ascii="Times New Roman" w:hAnsi="Times New Roman" w:cs="Times New Roman"/>
            <w:i/>
            <w:iCs/>
            <w:szCs w:val="24"/>
          </w:rPr>
          <w:delText>The Surrealist Picasso</w:delText>
        </w:r>
        <w:r w:rsidRPr="00FE388C" w:rsidDel="00385FD8">
          <w:rPr>
            <w:rFonts w:ascii="Times New Roman" w:hAnsi="Times New Roman" w:cs="Times New Roman"/>
            <w:szCs w:val="24"/>
          </w:rPr>
          <w:delText xml:space="preserve"> (Paris and Basel: Flammarion/Fondation Beyeler, 2006)</w:delText>
        </w:r>
      </w:del>
    </w:p>
    <w:p w:rsidR="009B2F24" w:rsidRPr="00FE388C" w:rsidDel="00385FD8" w:rsidRDefault="009B2F24" w:rsidP="009237CE">
      <w:pPr>
        <w:widowControl w:val="0"/>
        <w:autoSpaceDE w:val="0"/>
        <w:autoSpaceDN w:val="0"/>
        <w:adjustRightInd w:val="0"/>
        <w:spacing w:after="240"/>
        <w:jc w:val="both"/>
        <w:rPr>
          <w:del w:id="446" w:author="Danielle Child" w:date="2014-04-03T20:08:00Z"/>
          <w:rFonts w:ascii="Times New Roman" w:hAnsi="Times New Roman" w:cs="Times New Roman"/>
          <w:szCs w:val="24"/>
        </w:rPr>
      </w:pPr>
      <w:del w:id="447" w:author="Danielle Child" w:date="2014-04-03T20:08:00Z">
        <w:r w:rsidRPr="00FE388C" w:rsidDel="00385FD8">
          <w:rPr>
            <w:rFonts w:ascii="Times New Roman" w:hAnsi="Times New Roman" w:cs="Times New Roman"/>
            <w:szCs w:val="24"/>
          </w:rPr>
          <w:delText xml:space="preserve">Alfred H. Barr, </w:delText>
        </w:r>
        <w:r w:rsidRPr="00FE388C" w:rsidDel="00385FD8">
          <w:rPr>
            <w:rFonts w:ascii="Times New Roman" w:hAnsi="Times New Roman" w:cs="Times New Roman"/>
            <w:i/>
            <w:iCs/>
            <w:szCs w:val="24"/>
          </w:rPr>
          <w:delText>Picasso: Fifty Years of his Art</w:delText>
        </w:r>
        <w:r w:rsidRPr="00FE388C" w:rsidDel="00385FD8">
          <w:rPr>
            <w:rFonts w:ascii="Times New Roman" w:hAnsi="Times New Roman" w:cs="Times New Roman"/>
            <w:szCs w:val="24"/>
          </w:rPr>
          <w:delText xml:space="preserve"> (New York: M</w:delText>
        </w:r>
        <w:r w:rsidR="009F2816" w:rsidDel="00385FD8">
          <w:rPr>
            <w:rFonts w:ascii="Times New Roman" w:hAnsi="Times New Roman" w:cs="Times New Roman"/>
            <w:szCs w:val="24"/>
          </w:rPr>
          <w:delText>useum of Modern Art</w:delText>
        </w:r>
        <w:r w:rsidRPr="00FE388C" w:rsidDel="00385FD8">
          <w:rPr>
            <w:rFonts w:ascii="Times New Roman" w:hAnsi="Times New Roman" w:cs="Times New Roman"/>
            <w:szCs w:val="24"/>
          </w:rPr>
          <w:delText>, 1946; 1980)</w:delText>
        </w:r>
      </w:del>
    </w:p>
    <w:p w:rsidR="009237CE" w:rsidRPr="00FE388C" w:rsidDel="00385FD8" w:rsidRDefault="009237CE" w:rsidP="009237CE">
      <w:pPr>
        <w:jc w:val="both"/>
        <w:rPr>
          <w:del w:id="448" w:author="Danielle Child" w:date="2014-04-03T20:08:00Z"/>
          <w:rFonts w:ascii="Times New Roman" w:hAnsi="Times New Roman" w:cs="Times New Roman"/>
          <w:szCs w:val="24"/>
        </w:rPr>
      </w:pPr>
      <w:del w:id="449" w:author="Danielle Child" w:date="2014-04-03T20:08:00Z">
        <w:r w:rsidRPr="00FE388C" w:rsidDel="00385FD8">
          <w:rPr>
            <w:rFonts w:ascii="Times New Roman" w:hAnsi="Times New Roman" w:cs="Times New Roman"/>
            <w:szCs w:val="24"/>
          </w:rPr>
          <w:delText xml:space="preserve">Fae Brauer, </w:delText>
        </w:r>
        <w:r w:rsidRPr="00FE388C" w:rsidDel="00385FD8">
          <w:rPr>
            <w:rFonts w:ascii="Times New Roman" w:hAnsi="Times New Roman" w:cs="Times New Roman"/>
            <w:i/>
            <w:szCs w:val="24"/>
          </w:rPr>
          <w:delText xml:space="preserve">Rivals and Conspirators: The Paris Salons and the Modern Art Centre </w:delText>
        </w:r>
        <w:r w:rsidRPr="00FE388C" w:rsidDel="00385FD8">
          <w:rPr>
            <w:rFonts w:ascii="Times New Roman" w:hAnsi="Times New Roman" w:cs="Times New Roman"/>
            <w:szCs w:val="24"/>
          </w:rPr>
          <w:delText>(Newcastle-upon-Tyne: Cambridge Scholars Publishing, 2013)</w:delText>
        </w:r>
      </w:del>
    </w:p>
    <w:p w:rsidR="004C36FA" w:rsidRPr="00FE388C" w:rsidDel="00385FD8" w:rsidRDefault="004C36FA" w:rsidP="009237CE">
      <w:pPr>
        <w:jc w:val="both"/>
        <w:rPr>
          <w:del w:id="450" w:author="Danielle Child" w:date="2014-04-03T20:08:00Z"/>
          <w:rFonts w:ascii="Times New Roman" w:hAnsi="Times New Roman" w:cs="Times New Roman"/>
          <w:szCs w:val="24"/>
        </w:rPr>
      </w:pPr>
      <w:del w:id="451" w:author="Danielle Child" w:date="2014-04-03T20:08:00Z">
        <w:r w:rsidRPr="00FE388C" w:rsidDel="00385FD8">
          <w:rPr>
            <w:rFonts w:ascii="Times New Roman" w:hAnsi="Times New Roman" w:cs="Times New Roman"/>
            <w:szCs w:val="24"/>
          </w:rPr>
          <w:delText xml:space="preserve">Kathleen Brunner, </w:delText>
        </w:r>
        <w:r w:rsidRPr="00FE388C" w:rsidDel="00385FD8">
          <w:rPr>
            <w:rFonts w:ascii="Times New Roman" w:hAnsi="Times New Roman" w:cs="Times New Roman"/>
            <w:i/>
            <w:szCs w:val="24"/>
          </w:rPr>
          <w:delText xml:space="preserve">Picasso Rewriting Picasso </w:delText>
        </w:r>
        <w:r w:rsidRPr="00FE388C" w:rsidDel="00385FD8">
          <w:rPr>
            <w:rFonts w:ascii="Times New Roman" w:hAnsi="Times New Roman" w:cs="Times New Roman"/>
            <w:szCs w:val="24"/>
          </w:rPr>
          <w:delText xml:space="preserve">(London: </w:delText>
        </w:r>
        <w:r w:rsidR="00F768C8" w:rsidRPr="00FE388C" w:rsidDel="00385FD8">
          <w:rPr>
            <w:rFonts w:ascii="Times New Roman" w:hAnsi="Times New Roman" w:cs="Times New Roman"/>
            <w:szCs w:val="24"/>
          </w:rPr>
          <w:delText>Reaktion</w:delText>
        </w:r>
        <w:r w:rsidR="009F2816" w:rsidDel="00385FD8">
          <w:rPr>
            <w:rFonts w:ascii="Times New Roman" w:hAnsi="Times New Roman" w:cs="Times New Roman"/>
            <w:szCs w:val="24"/>
          </w:rPr>
          <w:delText xml:space="preserve"> Books</w:delText>
        </w:r>
        <w:r w:rsidR="00F768C8" w:rsidRPr="00FE388C" w:rsidDel="00385FD8">
          <w:rPr>
            <w:rFonts w:ascii="Times New Roman" w:hAnsi="Times New Roman" w:cs="Times New Roman"/>
            <w:szCs w:val="24"/>
          </w:rPr>
          <w:delText xml:space="preserve">, </w:delText>
        </w:r>
        <w:r w:rsidRPr="00FE388C" w:rsidDel="00385FD8">
          <w:rPr>
            <w:rFonts w:ascii="Times New Roman" w:hAnsi="Times New Roman" w:cs="Times New Roman"/>
            <w:szCs w:val="24"/>
          </w:rPr>
          <w:delText>2004)</w:delText>
        </w:r>
      </w:del>
    </w:p>
    <w:p w:rsidR="005A7797" w:rsidRPr="00FE388C" w:rsidDel="00385FD8" w:rsidRDefault="005A7797" w:rsidP="009237CE">
      <w:pPr>
        <w:jc w:val="both"/>
        <w:rPr>
          <w:del w:id="452" w:author="Danielle Child" w:date="2014-04-03T20:08:00Z"/>
          <w:rFonts w:ascii="Times New Roman" w:hAnsi="Times New Roman" w:cs="Times New Roman"/>
          <w:szCs w:val="24"/>
        </w:rPr>
      </w:pPr>
      <w:del w:id="453" w:author="Danielle Child" w:date="2014-04-03T20:08:00Z">
        <w:r w:rsidRPr="00FE388C" w:rsidDel="00385FD8">
          <w:rPr>
            <w:rFonts w:ascii="Times New Roman" w:hAnsi="Times New Roman" w:cs="Times New Roman"/>
            <w:szCs w:val="24"/>
          </w:rPr>
          <w:delText xml:space="preserve">T. J. Clark, </w:delText>
        </w:r>
        <w:r w:rsidRPr="00FE388C" w:rsidDel="00385FD8">
          <w:rPr>
            <w:rFonts w:ascii="Times New Roman" w:hAnsi="Times New Roman" w:cs="Times New Roman"/>
            <w:i/>
            <w:szCs w:val="24"/>
          </w:rPr>
          <w:delText xml:space="preserve">Picasso and Truth: From Cubism to Guernica </w:delText>
        </w:r>
        <w:r w:rsidRPr="00FE388C" w:rsidDel="00385FD8">
          <w:rPr>
            <w:rFonts w:ascii="Times New Roman" w:hAnsi="Times New Roman" w:cs="Times New Roman"/>
            <w:szCs w:val="24"/>
          </w:rPr>
          <w:delText xml:space="preserve">(Princeton and Oxford: </w:delText>
        </w:r>
        <w:r w:rsidR="00564B41" w:rsidRPr="00FE388C" w:rsidDel="00385FD8">
          <w:rPr>
            <w:rFonts w:ascii="Times New Roman" w:hAnsi="Times New Roman" w:cs="Times New Roman"/>
            <w:szCs w:val="24"/>
          </w:rPr>
          <w:delText>Princeton University Press; Washington: National Gallery of Art, 2013)</w:delText>
        </w:r>
      </w:del>
    </w:p>
    <w:p w:rsidR="00386FB1" w:rsidRPr="00FE388C" w:rsidDel="00385FD8" w:rsidRDefault="00386FB1" w:rsidP="009237CE">
      <w:pPr>
        <w:jc w:val="both"/>
        <w:rPr>
          <w:del w:id="454" w:author="Danielle Child" w:date="2014-04-03T20:08:00Z"/>
          <w:rFonts w:ascii="Times New Roman" w:hAnsi="Times New Roman" w:cs="Times New Roman"/>
          <w:szCs w:val="24"/>
        </w:rPr>
      </w:pPr>
      <w:del w:id="455" w:author="Danielle Child" w:date="2014-04-03T20:08:00Z">
        <w:r w:rsidRPr="00FE388C" w:rsidDel="00385FD8">
          <w:rPr>
            <w:rFonts w:ascii="Times New Roman" w:hAnsi="Times New Roman" w:cs="Times New Roman"/>
            <w:szCs w:val="24"/>
          </w:rPr>
          <w:delText xml:space="preserve">Mary Ann Caws, </w:delText>
        </w:r>
        <w:r w:rsidRPr="00FE388C" w:rsidDel="00385FD8">
          <w:rPr>
            <w:rStyle w:val="Emphasis"/>
            <w:rFonts w:ascii="Times New Roman" w:hAnsi="Times New Roman" w:cs="Times New Roman"/>
            <w:szCs w:val="24"/>
          </w:rPr>
          <w:delText>Dora Maar with and without Picasso, a biography</w:delText>
        </w:r>
        <w:r w:rsidRPr="00FE388C" w:rsidDel="00385FD8">
          <w:rPr>
            <w:rFonts w:ascii="Times New Roman" w:hAnsi="Times New Roman" w:cs="Times New Roman"/>
            <w:szCs w:val="24"/>
          </w:rPr>
          <w:delText xml:space="preserve"> (London: Thames and Hudson, 2000)</w:delText>
        </w:r>
      </w:del>
    </w:p>
    <w:p w:rsidR="00280384" w:rsidRPr="00FE388C" w:rsidDel="00385FD8" w:rsidRDefault="00280384" w:rsidP="009237CE">
      <w:pPr>
        <w:jc w:val="both"/>
        <w:rPr>
          <w:del w:id="456" w:author="Danielle Child" w:date="2014-04-03T20:08:00Z"/>
          <w:rFonts w:ascii="Times New Roman" w:hAnsi="Times New Roman" w:cs="Times New Roman"/>
          <w:szCs w:val="24"/>
        </w:rPr>
      </w:pPr>
      <w:del w:id="457" w:author="Danielle Child" w:date="2014-04-03T20:08:00Z">
        <w:r w:rsidRPr="00FE388C" w:rsidDel="00385FD8">
          <w:rPr>
            <w:rFonts w:ascii="Times New Roman" w:hAnsi="Times New Roman" w:cs="Times New Roman"/>
            <w:szCs w:val="24"/>
          </w:rPr>
          <w:delText xml:space="preserve">Elizabeth Cowling, </w:delText>
        </w:r>
        <w:r w:rsidRPr="00FE388C" w:rsidDel="00385FD8">
          <w:rPr>
            <w:rFonts w:ascii="Times New Roman" w:hAnsi="Times New Roman" w:cs="Times New Roman"/>
            <w:i/>
            <w:szCs w:val="24"/>
          </w:rPr>
          <w:delText>Picasso: Style and Meaning</w:delText>
        </w:r>
        <w:r w:rsidR="004C36FA" w:rsidRPr="00FE388C" w:rsidDel="00385FD8">
          <w:rPr>
            <w:rFonts w:ascii="Times New Roman" w:hAnsi="Times New Roman" w:cs="Times New Roman"/>
            <w:i/>
            <w:szCs w:val="24"/>
          </w:rPr>
          <w:delText xml:space="preserve"> </w:delText>
        </w:r>
        <w:r w:rsidR="004C36FA" w:rsidRPr="00FE388C" w:rsidDel="00385FD8">
          <w:rPr>
            <w:rFonts w:ascii="Times New Roman" w:hAnsi="Times New Roman" w:cs="Times New Roman"/>
            <w:szCs w:val="24"/>
          </w:rPr>
          <w:delText xml:space="preserve">(London: </w:delText>
        </w:r>
        <w:r w:rsidR="00F768C8" w:rsidRPr="00FE388C" w:rsidDel="00385FD8">
          <w:rPr>
            <w:rFonts w:ascii="Times New Roman" w:hAnsi="Times New Roman" w:cs="Times New Roman"/>
            <w:szCs w:val="24"/>
          </w:rPr>
          <w:delText xml:space="preserve">Phaidon, </w:delText>
        </w:r>
        <w:r w:rsidR="004C36FA" w:rsidRPr="00FE388C" w:rsidDel="00385FD8">
          <w:rPr>
            <w:rFonts w:ascii="Times New Roman" w:hAnsi="Times New Roman" w:cs="Times New Roman"/>
            <w:szCs w:val="24"/>
          </w:rPr>
          <w:delText>2000)</w:delText>
        </w:r>
      </w:del>
    </w:p>
    <w:p w:rsidR="004C36FA" w:rsidRPr="00FE388C" w:rsidDel="00385FD8" w:rsidRDefault="004C36FA" w:rsidP="009237CE">
      <w:pPr>
        <w:jc w:val="both"/>
        <w:rPr>
          <w:del w:id="458" w:author="Danielle Child" w:date="2014-04-03T20:08:00Z"/>
          <w:rFonts w:ascii="Times New Roman" w:hAnsi="Times New Roman" w:cs="Times New Roman"/>
          <w:szCs w:val="24"/>
        </w:rPr>
      </w:pPr>
      <w:del w:id="459" w:author="Danielle Child" w:date="2014-04-03T20:08:00Z">
        <w:r w:rsidRPr="00FE388C" w:rsidDel="00385FD8">
          <w:rPr>
            <w:rFonts w:ascii="Times New Roman" w:hAnsi="Times New Roman" w:cs="Times New Roman"/>
            <w:szCs w:val="24"/>
          </w:rPr>
          <w:delText xml:space="preserve">Elizabeth Cowling, </w:delText>
        </w:r>
        <w:r w:rsidRPr="00FE388C" w:rsidDel="00385FD8">
          <w:rPr>
            <w:rFonts w:ascii="Times New Roman" w:hAnsi="Times New Roman" w:cs="Times New Roman"/>
            <w:i/>
            <w:szCs w:val="24"/>
          </w:rPr>
          <w:delText xml:space="preserve">Visiting Picasso: The Notebooks and Letters of Roland Penrose </w:delText>
        </w:r>
        <w:r w:rsidRPr="00FE388C" w:rsidDel="00385FD8">
          <w:rPr>
            <w:rFonts w:ascii="Times New Roman" w:hAnsi="Times New Roman" w:cs="Times New Roman"/>
            <w:szCs w:val="24"/>
          </w:rPr>
          <w:delText xml:space="preserve">(London: </w:delText>
        </w:r>
        <w:r w:rsidR="009237CE" w:rsidRPr="00FE388C" w:rsidDel="00385FD8">
          <w:rPr>
            <w:rFonts w:ascii="Times New Roman" w:hAnsi="Times New Roman" w:cs="Times New Roman"/>
            <w:szCs w:val="24"/>
          </w:rPr>
          <w:delText>Thames and Hudson, 2008</w:delText>
        </w:r>
        <w:r w:rsidRPr="00FE388C" w:rsidDel="00385FD8">
          <w:rPr>
            <w:rFonts w:ascii="Times New Roman" w:hAnsi="Times New Roman" w:cs="Times New Roman"/>
            <w:szCs w:val="24"/>
          </w:rPr>
          <w:delText>)</w:delText>
        </w:r>
      </w:del>
    </w:p>
    <w:p w:rsidR="00F768C8" w:rsidRPr="00FE388C" w:rsidDel="00385FD8" w:rsidRDefault="00F768C8" w:rsidP="009237CE">
      <w:pPr>
        <w:widowControl w:val="0"/>
        <w:autoSpaceDE w:val="0"/>
        <w:autoSpaceDN w:val="0"/>
        <w:adjustRightInd w:val="0"/>
        <w:spacing w:after="240"/>
        <w:jc w:val="both"/>
        <w:rPr>
          <w:del w:id="460" w:author="Danielle Child" w:date="2014-04-03T20:08:00Z"/>
          <w:rFonts w:ascii="Times New Roman" w:hAnsi="Times New Roman" w:cs="Times New Roman"/>
          <w:szCs w:val="24"/>
        </w:rPr>
      </w:pPr>
      <w:del w:id="461" w:author="Danielle Child" w:date="2014-04-03T20:08:00Z">
        <w:r w:rsidRPr="00FE388C" w:rsidDel="00385FD8">
          <w:rPr>
            <w:rFonts w:ascii="Times New Roman" w:hAnsi="Times New Roman" w:cs="Times New Roman"/>
            <w:szCs w:val="24"/>
          </w:rPr>
          <w:delText xml:space="preserve">Neil Cox, ‘Marat/Sade/Picasso,’ </w:delText>
        </w:r>
        <w:r w:rsidRPr="00FE388C" w:rsidDel="00385FD8">
          <w:rPr>
            <w:rFonts w:ascii="Times New Roman" w:hAnsi="Times New Roman" w:cs="Times New Roman"/>
            <w:i/>
            <w:iCs/>
            <w:szCs w:val="24"/>
          </w:rPr>
          <w:delText>Art History</w:delText>
        </w:r>
        <w:r w:rsidRPr="00FE388C" w:rsidDel="00385FD8">
          <w:rPr>
            <w:rFonts w:ascii="Times New Roman" w:hAnsi="Times New Roman" w:cs="Times New Roman"/>
            <w:szCs w:val="24"/>
          </w:rPr>
          <w:delText>, Vol. 17, No. 3, September 1994, 383-417</w:delText>
        </w:r>
      </w:del>
    </w:p>
    <w:p w:rsidR="00F768C8" w:rsidRPr="00FE388C" w:rsidDel="00385FD8" w:rsidRDefault="00F768C8" w:rsidP="009237CE">
      <w:pPr>
        <w:widowControl w:val="0"/>
        <w:autoSpaceDE w:val="0"/>
        <w:autoSpaceDN w:val="0"/>
        <w:adjustRightInd w:val="0"/>
        <w:spacing w:after="240"/>
        <w:jc w:val="both"/>
        <w:rPr>
          <w:del w:id="462" w:author="Danielle Child" w:date="2014-04-03T20:08:00Z"/>
          <w:rFonts w:ascii="Times New Roman" w:hAnsi="Times New Roman" w:cs="Times New Roman"/>
          <w:szCs w:val="24"/>
        </w:rPr>
      </w:pPr>
      <w:del w:id="463" w:author="Danielle Child" w:date="2014-04-03T20:08:00Z">
        <w:r w:rsidRPr="00FE388C" w:rsidDel="00385FD8">
          <w:rPr>
            <w:rFonts w:ascii="Times New Roman" w:hAnsi="Times New Roman" w:cs="Times New Roman"/>
            <w:szCs w:val="24"/>
          </w:rPr>
          <w:delText xml:space="preserve">Lisa Florman, </w:delText>
        </w:r>
        <w:r w:rsidRPr="00FE388C" w:rsidDel="00385FD8">
          <w:rPr>
            <w:rFonts w:ascii="Times New Roman" w:hAnsi="Times New Roman" w:cs="Times New Roman"/>
            <w:i/>
            <w:iCs/>
            <w:szCs w:val="24"/>
          </w:rPr>
          <w:delText>Myth and Metamorphosis: Picasso’s Classical Prints of the 1930s</w:delText>
        </w:r>
        <w:r w:rsidR="009F2816" w:rsidDel="00385FD8">
          <w:rPr>
            <w:rFonts w:ascii="Times New Roman" w:hAnsi="Times New Roman" w:cs="Times New Roman"/>
            <w:szCs w:val="24"/>
          </w:rPr>
          <w:delText xml:space="preserve"> (The </w:delText>
        </w:r>
        <w:r w:rsidRPr="00FE388C" w:rsidDel="00385FD8">
          <w:rPr>
            <w:rFonts w:ascii="Times New Roman" w:hAnsi="Times New Roman" w:cs="Times New Roman"/>
            <w:szCs w:val="24"/>
          </w:rPr>
          <w:delText>MIT Press, 200</w:delText>
        </w:r>
        <w:r w:rsidR="009F2816" w:rsidDel="00385FD8">
          <w:rPr>
            <w:rFonts w:ascii="Times New Roman" w:hAnsi="Times New Roman" w:cs="Times New Roman"/>
            <w:szCs w:val="24"/>
          </w:rPr>
          <w:delText>2)</w:delText>
        </w:r>
      </w:del>
    </w:p>
    <w:p w:rsidR="00A64E60" w:rsidRPr="00FE388C" w:rsidDel="00385FD8" w:rsidRDefault="00A64E60" w:rsidP="009237CE">
      <w:pPr>
        <w:jc w:val="both"/>
        <w:rPr>
          <w:del w:id="464" w:author="Danielle Child" w:date="2014-04-03T20:08:00Z"/>
          <w:rFonts w:ascii="Times New Roman" w:hAnsi="Times New Roman" w:cs="Times New Roman"/>
          <w:szCs w:val="24"/>
        </w:rPr>
      </w:pPr>
      <w:del w:id="465" w:author="Danielle Child" w:date="2014-04-03T20:08:00Z">
        <w:r w:rsidRPr="00FE388C" w:rsidDel="00385FD8">
          <w:rPr>
            <w:rFonts w:ascii="Times New Roman" w:hAnsi="Times New Roman" w:cs="Times New Roman"/>
            <w:szCs w:val="24"/>
          </w:rPr>
          <w:delText xml:space="preserve">Michael C. Fitzgerald, </w:delText>
        </w:r>
        <w:r w:rsidRPr="00FE388C" w:rsidDel="00385FD8">
          <w:rPr>
            <w:rFonts w:ascii="Times New Roman" w:hAnsi="Times New Roman" w:cs="Times New Roman"/>
            <w:i/>
            <w:szCs w:val="24"/>
          </w:rPr>
          <w:delText xml:space="preserve">Making Modernism: Picasso and the Creation of the Market for Twentieth-Century Art </w:delText>
        </w:r>
        <w:r w:rsidRPr="00FE388C" w:rsidDel="00385FD8">
          <w:rPr>
            <w:rFonts w:ascii="Times New Roman" w:hAnsi="Times New Roman" w:cs="Times New Roman"/>
            <w:szCs w:val="24"/>
          </w:rPr>
          <w:delText>(</w:delText>
        </w:r>
        <w:r w:rsidR="004C36FA" w:rsidRPr="00FE388C" w:rsidDel="00385FD8">
          <w:rPr>
            <w:rFonts w:ascii="Times New Roman" w:hAnsi="Times New Roman" w:cs="Times New Roman"/>
            <w:szCs w:val="24"/>
          </w:rPr>
          <w:delText xml:space="preserve">Berkeley and Los Angeles: </w:delText>
        </w:r>
        <w:r w:rsidRPr="00FE388C" w:rsidDel="00385FD8">
          <w:rPr>
            <w:rFonts w:ascii="Times New Roman" w:hAnsi="Times New Roman" w:cs="Times New Roman"/>
            <w:szCs w:val="24"/>
          </w:rPr>
          <w:delText>University of California Press</w:delText>
        </w:r>
        <w:r w:rsidR="004C36FA" w:rsidRPr="00FE388C" w:rsidDel="00385FD8">
          <w:rPr>
            <w:rFonts w:ascii="Times New Roman" w:hAnsi="Times New Roman" w:cs="Times New Roman"/>
            <w:szCs w:val="24"/>
          </w:rPr>
          <w:delText>, 1995)</w:delText>
        </w:r>
      </w:del>
    </w:p>
    <w:p w:rsidR="009237CE" w:rsidRPr="00FE388C" w:rsidDel="00385FD8" w:rsidRDefault="004C36FA" w:rsidP="009237CE">
      <w:pPr>
        <w:widowControl w:val="0"/>
        <w:autoSpaceDE w:val="0"/>
        <w:autoSpaceDN w:val="0"/>
        <w:adjustRightInd w:val="0"/>
        <w:spacing w:after="240"/>
        <w:jc w:val="both"/>
        <w:rPr>
          <w:del w:id="466" w:author="Danielle Child" w:date="2014-04-03T20:08:00Z"/>
          <w:rFonts w:ascii="Times New Roman" w:hAnsi="Times New Roman" w:cs="Times New Roman"/>
          <w:szCs w:val="24"/>
        </w:rPr>
      </w:pPr>
      <w:del w:id="467" w:author="Danielle Child" w:date="2014-04-03T20:08:00Z">
        <w:r w:rsidRPr="00FE388C" w:rsidDel="00385FD8">
          <w:rPr>
            <w:rFonts w:ascii="Times New Roman" w:hAnsi="Times New Roman" w:cs="Times New Roman"/>
            <w:szCs w:val="24"/>
          </w:rPr>
          <w:delText xml:space="preserve">Lydia Gasman, </w:delText>
        </w:r>
        <w:r w:rsidRPr="00FE388C" w:rsidDel="00385FD8">
          <w:rPr>
            <w:rFonts w:ascii="Times New Roman" w:hAnsi="Times New Roman" w:cs="Times New Roman"/>
            <w:i/>
            <w:szCs w:val="24"/>
          </w:rPr>
          <w:delText xml:space="preserve">Mystery, Magic and Love in Picasso, 1925-1938: Picasso and the Surrealist Poets </w:delText>
        </w:r>
        <w:r w:rsidRPr="00FE388C" w:rsidDel="00385FD8">
          <w:rPr>
            <w:rFonts w:ascii="Times New Roman" w:hAnsi="Times New Roman" w:cs="Times New Roman"/>
            <w:szCs w:val="24"/>
          </w:rPr>
          <w:delText xml:space="preserve">(New York: </w:delText>
        </w:r>
        <w:r w:rsidR="00F768C8" w:rsidRPr="00FE388C" w:rsidDel="00385FD8">
          <w:rPr>
            <w:rFonts w:ascii="Times New Roman" w:hAnsi="Times New Roman" w:cs="Times New Roman"/>
            <w:szCs w:val="24"/>
          </w:rPr>
          <w:delText>PhD diss., Columbia University, 1981</w:delText>
        </w:r>
        <w:r w:rsidR="009237CE" w:rsidRPr="00FE388C" w:rsidDel="00385FD8">
          <w:rPr>
            <w:rFonts w:ascii="Times New Roman" w:hAnsi="Times New Roman" w:cs="Times New Roman"/>
            <w:szCs w:val="24"/>
          </w:rPr>
          <w:delText>)</w:delText>
        </w:r>
      </w:del>
    </w:p>
    <w:p w:rsidR="004C36FA" w:rsidRPr="00FE388C" w:rsidDel="00385FD8" w:rsidRDefault="004C36FA" w:rsidP="009237CE">
      <w:pPr>
        <w:widowControl w:val="0"/>
        <w:autoSpaceDE w:val="0"/>
        <w:autoSpaceDN w:val="0"/>
        <w:adjustRightInd w:val="0"/>
        <w:spacing w:after="240"/>
        <w:jc w:val="both"/>
        <w:rPr>
          <w:del w:id="468" w:author="Danielle Child" w:date="2014-04-03T20:08:00Z"/>
          <w:rFonts w:ascii="Times New Roman" w:hAnsi="Times New Roman" w:cs="Times New Roman"/>
          <w:szCs w:val="24"/>
        </w:rPr>
      </w:pPr>
      <w:del w:id="469" w:author="Danielle Child" w:date="2014-04-03T20:08:00Z">
        <w:r w:rsidRPr="00FE388C" w:rsidDel="00385FD8">
          <w:rPr>
            <w:rFonts w:ascii="Times New Roman" w:hAnsi="Times New Roman" w:cs="Times New Roman"/>
            <w:szCs w:val="24"/>
          </w:rPr>
          <w:delText>Arnold Glimcher</w:delText>
        </w:r>
        <w:r w:rsidR="009F2816" w:rsidDel="00385FD8">
          <w:rPr>
            <w:rFonts w:ascii="Times New Roman" w:hAnsi="Times New Roman" w:cs="Times New Roman"/>
            <w:szCs w:val="24"/>
          </w:rPr>
          <w:delText xml:space="preserve"> and Marc Glimcher,</w:delText>
        </w:r>
        <w:r w:rsidRPr="00FE388C" w:rsidDel="00385FD8">
          <w:rPr>
            <w:rFonts w:ascii="Times New Roman" w:hAnsi="Times New Roman" w:cs="Times New Roman"/>
            <w:szCs w:val="24"/>
          </w:rPr>
          <w:delText xml:space="preserve"> </w:delText>
        </w:r>
        <w:r w:rsidRPr="00FE388C" w:rsidDel="00385FD8">
          <w:rPr>
            <w:rFonts w:ascii="Times New Roman" w:hAnsi="Times New Roman" w:cs="Times New Roman"/>
            <w:i/>
            <w:szCs w:val="24"/>
          </w:rPr>
          <w:delText xml:space="preserve">Je Suis le Cahier: The Sketchbooks of Picasso </w:delText>
        </w:r>
        <w:r w:rsidRPr="00FE388C" w:rsidDel="00385FD8">
          <w:rPr>
            <w:rFonts w:ascii="Times New Roman" w:hAnsi="Times New Roman" w:cs="Times New Roman"/>
            <w:szCs w:val="24"/>
          </w:rPr>
          <w:delText>(</w:delText>
        </w:r>
        <w:r w:rsidR="009F2816" w:rsidDel="00385FD8">
          <w:rPr>
            <w:rFonts w:ascii="Times New Roman" w:hAnsi="Times New Roman" w:cs="Times New Roman"/>
            <w:szCs w:val="24"/>
          </w:rPr>
          <w:delText>London</w:delText>
        </w:r>
        <w:r w:rsidRPr="00FE388C" w:rsidDel="00385FD8">
          <w:rPr>
            <w:rFonts w:ascii="Times New Roman" w:hAnsi="Times New Roman" w:cs="Times New Roman"/>
            <w:szCs w:val="24"/>
          </w:rPr>
          <w:delText xml:space="preserve">: </w:delText>
        </w:r>
        <w:r w:rsidR="009F2816" w:rsidDel="00385FD8">
          <w:rPr>
            <w:rFonts w:ascii="Times New Roman" w:hAnsi="Times New Roman" w:cs="Times New Roman"/>
            <w:szCs w:val="24"/>
          </w:rPr>
          <w:delText>Thames and Hudson, 199</w:delText>
        </w:r>
        <w:r w:rsidRPr="00FE388C" w:rsidDel="00385FD8">
          <w:rPr>
            <w:rFonts w:ascii="Times New Roman" w:hAnsi="Times New Roman" w:cs="Times New Roman"/>
            <w:szCs w:val="24"/>
          </w:rPr>
          <w:delText>6)</w:delText>
        </w:r>
      </w:del>
    </w:p>
    <w:p w:rsidR="00280384" w:rsidRPr="00FE388C" w:rsidDel="00385FD8" w:rsidRDefault="00280384" w:rsidP="009237CE">
      <w:pPr>
        <w:jc w:val="both"/>
        <w:rPr>
          <w:del w:id="470" w:author="Danielle Child" w:date="2014-04-03T20:08:00Z"/>
          <w:rFonts w:ascii="Times New Roman" w:hAnsi="Times New Roman" w:cs="Times New Roman"/>
          <w:szCs w:val="24"/>
        </w:rPr>
      </w:pPr>
      <w:del w:id="471" w:author="Danielle Child" w:date="2014-04-03T20:08:00Z">
        <w:r w:rsidRPr="00FE388C" w:rsidDel="00385FD8">
          <w:rPr>
            <w:rFonts w:ascii="Times New Roman" w:hAnsi="Times New Roman" w:cs="Times New Roman"/>
            <w:szCs w:val="24"/>
          </w:rPr>
          <w:delText xml:space="preserve">Christopher Green, </w:delText>
        </w:r>
        <w:r w:rsidRPr="00FE388C" w:rsidDel="00385FD8">
          <w:rPr>
            <w:rFonts w:ascii="Times New Roman" w:hAnsi="Times New Roman" w:cs="Times New Roman"/>
            <w:i/>
            <w:szCs w:val="24"/>
          </w:rPr>
          <w:delText xml:space="preserve">Picasso, Architecture and Vertigo </w:delText>
        </w:r>
        <w:r w:rsidRPr="00FE388C" w:rsidDel="00385FD8">
          <w:rPr>
            <w:rFonts w:ascii="Times New Roman" w:hAnsi="Times New Roman" w:cs="Times New Roman"/>
            <w:szCs w:val="24"/>
          </w:rPr>
          <w:delText>(</w:delText>
        </w:r>
        <w:r w:rsidR="005A7797" w:rsidRPr="00FE388C" w:rsidDel="00385FD8">
          <w:rPr>
            <w:rFonts w:ascii="Times New Roman" w:hAnsi="Times New Roman" w:cs="Times New Roman"/>
            <w:szCs w:val="24"/>
          </w:rPr>
          <w:delText xml:space="preserve">London and New Haven: </w:delText>
        </w:r>
        <w:r w:rsidRPr="00FE388C" w:rsidDel="00385FD8">
          <w:rPr>
            <w:rFonts w:ascii="Times New Roman" w:hAnsi="Times New Roman" w:cs="Times New Roman"/>
            <w:szCs w:val="24"/>
          </w:rPr>
          <w:delText>Yale University Press, 2006)</w:delText>
        </w:r>
      </w:del>
    </w:p>
    <w:p w:rsidR="004C36FA" w:rsidRPr="00FE388C" w:rsidDel="00385FD8" w:rsidRDefault="004C36FA" w:rsidP="009237CE">
      <w:pPr>
        <w:jc w:val="both"/>
        <w:rPr>
          <w:del w:id="472" w:author="Danielle Child" w:date="2014-04-03T20:08:00Z"/>
          <w:rFonts w:ascii="Times New Roman" w:hAnsi="Times New Roman" w:cs="Times New Roman"/>
          <w:szCs w:val="24"/>
        </w:rPr>
      </w:pPr>
      <w:del w:id="473" w:author="Danielle Child" w:date="2014-04-03T20:08:00Z">
        <w:r w:rsidRPr="00FE388C" w:rsidDel="00385FD8">
          <w:rPr>
            <w:rFonts w:ascii="Times New Roman" w:hAnsi="Times New Roman" w:cs="Times New Roman"/>
            <w:szCs w:val="24"/>
          </w:rPr>
          <w:delText xml:space="preserve">François Gilot and Carlton Lake, </w:delText>
        </w:r>
        <w:r w:rsidRPr="00FE388C" w:rsidDel="00385FD8">
          <w:rPr>
            <w:rFonts w:ascii="Times New Roman" w:hAnsi="Times New Roman" w:cs="Times New Roman"/>
            <w:i/>
            <w:szCs w:val="24"/>
          </w:rPr>
          <w:delText xml:space="preserve">Life with Picasso </w:delText>
        </w:r>
        <w:r w:rsidRPr="00FE388C" w:rsidDel="00385FD8">
          <w:rPr>
            <w:rFonts w:ascii="Times New Roman" w:hAnsi="Times New Roman" w:cs="Times New Roman"/>
            <w:szCs w:val="24"/>
          </w:rPr>
          <w:delText>(New York: 1964)</w:delText>
        </w:r>
      </w:del>
    </w:p>
    <w:p w:rsidR="004C36FA" w:rsidRPr="00FE388C" w:rsidDel="00385FD8" w:rsidRDefault="004C36FA" w:rsidP="009237CE">
      <w:pPr>
        <w:jc w:val="both"/>
        <w:rPr>
          <w:del w:id="474" w:author="Danielle Child" w:date="2014-04-03T20:08:00Z"/>
          <w:rFonts w:ascii="Times New Roman" w:hAnsi="Times New Roman" w:cs="Times New Roman"/>
          <w:szCs w:val="24"/>
        </w:rPr>
      </w:pPr>
      <w:del w:id="475" w:author="Danielle Child" w:date="2014-04-03T20:08:00Z">
        <w:r w:rsidRPr="00FE388C" w:rsidDel="00385FD8">
          <w:rPr>
            <w:rFonts w:ascii="Times New Roman" w:hAnsi="Times New Roman" w:cs="Times New Roman"/>
            <w:szCs w:val="24"/>
          </w:rPr>
          <w:delText xml:space="preserve">Rosalind Krauss, </w:delText>
        </w:r>
        <w:r w:rsidRPr="00FE388C" w:rsidDel="00385FD8">
          <w:rPr>
            <w:rFonts w:ascii="Times New Roman" w:hAnsi="Times New Roman" w:cs="Times New Roman"/>
            <w:i/>
            <w:szCs w:val="24"/>
          </w:rPr>
          <w:delText xml:space="preserve">The Picasso Papers </w:delText>
        </w:r>
        <w:r w:rsidRPr="00FE388C" w:rsidDel="00385FD8">
          <w:rPr>
            <w:rFonts w:ascii="Times New Roman" w:hAnsi="Times New Roman" w:cs="Times New Roman"/>
            <w:szCs w:val="24"/>
          </w:rPr>
          <w:delText>(New York: The MIT Press, 1999)</w:delText>
        </w:r>
      </w:del>
    </w:p>
    <w:p w:rsidR="004C36FA" w:rsidRPr="00FE388C" w:rsidDel="00385FD8" w:rsidRDefault="004C36FA" w:rsidP="009237CE">
      <w:pPr>
        <w:jc w:val="both"/>
        <w:rPr>
          <w:del w:id="476" w:author="Danielle Child" w:date="2014-04-03T20:08:00Z"/>
          <w:rFonts w:ascii="Times New Roman" w:hAnsi="Times New Roman" w:cs="Times New Roman"/>
          <w:szCs w:val="24"/>
        </w:rPr>
      </w:pPr>
      <w:del w:id="477" w:author="Danielle Child" w:date="2014-04-03T20:08:00Z">
        <w:r w:rsidRPr="00FE388C" w:rsidDel="00385FD8">
          <w:rPr>
            <w:rFonts w:ascii="Times New Roman" w:hAnsi="Times New Roman" w:cs="Times New Roman"/>
            <w:szCs w:val="24"/>
          </w:rPr>
          <w:delText xml:space="preserve">Stephen Nash, ed., </w:delText>
        </w:r>
        <w:r w:rsidRPr="00FE388C" w:rsidDel="00385FD8">
          <w:rPr>
            <w:rFonts w:ascii="Times New Roman" w:hAnsi="Times New Roman" w:cs="Times New Roman"/>
            <w:i/>
            <w:szCs w:val="24"/>
          </w:rPr>
          <w:delText xml:space="preserve">Picasso and the War Years 1937-1945 </w:delText>
        </w:r>
        <w:r w:rsidRPr="00FE388C" w:rsidDel="00385FD8">
          <w:rPr>
            <w:rFonts w:ascii="Times New Roman" w:hAnsi="Times New Roman" w:cs="Times New Roman"/>
            <w:szCs w:val="24"/>
          </w:rPr>
          <w:delText>(New York: 1998)</w:delText>
        </w:r>
      </w:del>
    </w:p>
    <w:p w:rsidR="005A7797" w:rsidRPr="00FE388C" w:rsidDel="00385FD8" w:rsidRDefault="004C36FA" w:rsidP="009237CE">
      <w:pPr>
        <w:widowControl w:val="0"/>
        <w:autoSpaceDE w:val="0"/>
        <w:autoSpaceDN w:val="0"/>
        <w:adjustRightInd w:val="0"/>
        <w:spacing w:after="240"/>
        <w:jc w:val="both"/>
        <w:rPr>
          <w:del w:id="478" w:author="Danielle Child" w:date="2014-04-03T20:08:00Z"/>
          <w:rFonts w:ascii="Times New Roman" w:hAnsi="Times New Roman" w:cs="Times New Roman"/>
          <w:szCs w:val="24"/>
        </w:rPr>
      </w:pPr>
      <w:del w:id="479" w:author="Danielle Child" w:date="2014-04-03T20:08:00Z">
        <w:r w:rsidRPr="00FE388C" w:rsidDel="00385FD8">
          <w:rPr>
            <w:rFonts w:ascii="Times New Roman" w:hAnsi="Times New Roman" w:cs="Times New Roman"/>
            <w:szCs w:val="24"/>
          </w:rPr>
          <w:delText xml:space="preserve">Roland Penrose, </w:delText>
        </w:r>
        <w:r w:rsidRPr="00FE388C" w:rsidDel="00385FD8">
          <w:rPr>
            <w:rFonts w:ascii="Times New Roman" w:hAnsi="Times New Roman" w:cs="Times New Roman"/>
            <w:i/>
            <w:szCs w:val="24"/>
          </w:rPr>
          <w:delText xml:space="preserve">Picasso: His Life and Work </w:delText>
        </w:r>
        <w:r w:rsidR="00F768C8" w:rsidRPr="00FE388C" w:rsidDel="00385FD8">
          <w:rPr>
            <w:rFonts w:ascii="Times New Roman" w:hAnsi="Times New Roman" w:cs="Times New Roman"/>
            <w:szCs w:val="24"/>
          </w:rPr>
          <w:delText>(London: Penguin, Harmondsworth,</w:delText>
        </w:r>
        <w:r w:rsidR="005A7797" w:rsidRPr="00FE388C" w:rsidDel="00385FD8">
          <w:rPr>
            <w:rFonts w:ascii="Times New Roman" w:hAnsi="Times New Roman" w:cs="Times New Roman"/>
            <w:szCs w:val="24"/>
          </w:rPr>
          <w:delText xml:space="preserve"> </w:delText>
        </w:r>
        <w:r w:rsidR="00F768C8" w:rsidRPr="00FE388C" w:rsidDel="00385FD8">
          <w:rPr>
            <w:rFonts w:ascii="Times New Roman" w:hAnsi="Times New Roman" w:cs="Times New Roman"/>
            <w:szCs w:val="24"/>
          </w:rPr>
          <w:delText>1971</w:delText>
        </w:r>
        <w:r w:rsidRPr="00FE388C" w:rsidDel="00385FD8">
          <w:rPr>
            <w:rFonts w:ascii="Times New Roman" w:hAnsi="Times New Roman" w:cs="Times New Roman"/>
            <w:szCs w:val="24"/>
          </w:rPr>
          <w:delText>)</w:delText>
        </w:r>
      </w:del>
    </w:p>
    <w:p w:rsidR="009B2F24" w:rsidRPr="00FE388C" w:rsidDel="00385FD8" w:rsidRDefault="009B2F24" w:rsidP="009237CE">
      <w:pPr>
        <w:widowControl w:val="0"/>
        <w:autoSpaceDE w:val="0"/>
        <w:autoSpaceDN w:val="0"/>
        <w:adjustRightInd w:val="0"/>
        <w:spacing w:after="240"/>
        <w:jc w:val="both"/>
        <w:rPr>
          <w:del w:id="480" w:author="Danielle Child" w:date="2014-04-03T20:08:00Z"/>
          <w:rFonts w:ascii="Times New Roman" w:hAnsi="Times New Roman" w:cs="Times New Roman"/>
          <w:szCs w:val="24"/>
        </w:rPr>
      </w:pPr>
      <w:del w:id="481" w:author="Danielle Child" w:date="2014-04-03T20:08:00Z">
        <w:r w:rsidRPr="00FE388C" w:rsidDel="00385FD8">
          <w:rPr>
            <w:rFonts w:ascii="Times New Roman" w:hAnsi="Times New Roman" w:cs="Times New Roman"/>
            <w:szCs w:val="24"/>
          </w:rPr>
          <w:delText xml:space="preserve">Max Raphael, "Picasso", in Raphael, </w:delText>
        </w:r>
        <w:r w:rsidRPr="00FE388C" w:rsidDel="00385FD8">
          <w:rPr>
            <w:rFonts w:ascii="Times New Roman" w:hAnsi="Times New Roman" w:cs="Times New Roman"/>
            <w:i/>
            <w:iCs/>
            <w:szCs w:val="24"/>
          </w:rPr>
          <w:delText>Proudhon Marx Picasso: Three Studies in the Sociology of Art</w:delText>
        </w:r>
        <w:r w:rsidRPr="00FE388C" w:rsidDel="00385FD8">
          <w:rPr>
            <w:rFonts w:ascii="Times New Roman" w:hAnsi="Times New Roman" w:cs="Times New Roman"/>
            <w:szCs w:val="24"/>
          </w:rPr>
          <w:delText>, trans. Inge Marcuse, ed. John Tagg, New Jersey, Humanities Press; Lon</w:delText>
        </w:r>
        <w:r w:rsidR="009F2816" w:rsidDel="00385FD8">
          <w:rPr>
            <w:rFonts w:ascii="Times New Roman" w:hAnsi="Times New Roman" w:cs="Times New Roman"/>
            <w:szCs w:val="24"/>
          </w:rPr>
          <w:delText>don, Lawrence and Wishart, 1980)</w:delText>
        </w:r>
      </w:del>
    </w:p>
    <w:p w:rsidR="004C36FA" w:rsidRPr="00FE388C" w:rsidDel="00385FD8" w:rsidRDefault="004C36FA" w:rsidP="009237CE">
      <w:pPr>
        <w:jc w:val="both"/>
        <w:rPr>
          <w:del w:id="482" w:author="Danielle Child" w:date="2014-04-03T20:08:00Z"/>
          <w:rFonts w:ascii="Times New Roman" w:hAnsi="Times New Roman" w:cs="Times New Roman"/>
          <w:szCs w:val="24"/>
        </w:rPr>
      </w:pPr>
      <w:del w:id="483" w:author="Danielle Child" w:date="2014-04-03T20:08:00Z">
        <w:r w:rsidRPr="00FE388C" w:rsidDel="00385FD8">
          <w:rPr>
            <w:rFonts w:ascii="Times New Roman" w:hAnsi="Times New Roman" w:cs="Times New Roman"/>
            <w:szCs w:val="24"/>
          </w:rPr>
          <w:delText xml:space="preserve">John Richardson and Marilyn McCully, </w:delText>
        </w:r>
        <w:r w:rsidRPr="00FE388C" w:rsidDel="00385FD8">
          <w:rPr>
            <w:rFonts w:ascii="Times New Roman" w:hAnsi="Times New Roman" w:cs="Times New Roman"/>
            <w:i/>
            <w:szCs w:val="24"/>
          </w:rPr>
          <w:delText xml:space="preserve">A Life of Picasso, Volume 1: 1907-1917 </w:delText>
        </w:r>
        <w:r w:rsidRPr="00FE388C" w:rsidDel="00385FD8">
          <w:rPr>
            <w:rFonts w:ascii="Times New Roman" w:hAnsi="Times New Roman" w:cs="Times New Roman"/>
            <w:szCs w:val="24"/>
          </w:rPr>
          <w:delText>(New York: 1996)</w:delText>
        </w:r>
      </w:del>
    </w:p>
    <w:p w:rsidR="004C36FA" w:rsidRPr="00FE388C" w:rsidDel="00385FD8" w:rsidRDefault="004C36FA" w:rsidP="009237CE">
      <w:pPr>
        <w:jc w:val="both"/>
        <w:rPr>
          <w:del w:id="484" w:author="Danielle Child" w:date="2014-04-03T20:08:00Z"/>
          <w:rFonts w:ascii="Times New Roman" w:hAnsi="Times New Roman" w:cs="Times New Roman"/>
          <w:szCs w:val="24"/>
        </w:rPr>
      </w:pPr>
      <w:del w:id="485" w:author="Danielle Child" w:date="2014-04-03T20:08:00Z">
        <w:r w:rsidRPr="00FE388C" w:rsidDel="00385FD8">
          <w:rPr>
            <w:rFonts w:ascii="Times New Roman" w:hAnsi="Times New Roman" w:cs="Times New Roman"/>
            <w:szCs w:val="24"/>
          </w:rPr>
          <w:delText xml:space="preserve">Jaime Sabartés, </w:delText>
        </w:r>
        <w:r w:rsidRPr="00FE388C" w:rsidDel="00385FD8">
          <w:rPr>
            <w:rFonts w:ascii="Times New Roman" w:hAnsi="Times New Roman" w:cs="Times New Roman"/>
            <w:i/>
            <w:szCs w:val="24"/>
          </w:rPr>
          <w:delText xml:space="preserve">Picasso, Portraits et Souvenirs </w:delText>
        </w:r>
        <w:r w:rsidRPr="00FE388C" w:rsidDel="00385FD8">
          <w:rPr>
            <w:rFonts w:ascii="Times New Roman" w:hAnsi="Times New Roman" w:cs="Times New Roman"/>
            <w:szCs w:val="24"/>
          </w:rPr>
          <w:delText>(Paris: 1946</w:delText>
        </w:r>
        <w:r w:rsidR="005A7797" w:rsidRPr="00FE388C" w:rsidDel="00385FD8">
          <w:rPr>
            <w:rFonts w:ascii="Times New Roman" w:hAnsi="Times New Roman" w:cs="Times New Roman"/>
            <w:szCs w:val="24"/>
          </w:rPr>
          <w:delText xml:space="preserve">; </w:delText>
        </w:r>
        <w:r w:rsidR="009F2816" w:rsidDel="00385FD8">
          <w:rPr>
            <w:rFonts w:ascii="Times New Roman" w:hAnsi="Times New Roman" w:cs="Times New Roman"/>
            <w:szCs w:val="24"/>
          </w:rPr>
          <w:delText>L'École des Loisirs, 1996</w:delText>
        </w:r>
        <w:r w:rsidRPr="00FE388C" w:rsidDel="00385FD8">
          <w:rPr>
            <w:rFonts w:ascii="Times New Roman" w:hAnsi="Times New Roman" w:cs="Times New Roman"/>
            <w:szCs w:val="24"/>
          </w:rPr>
          <w:delText>)</w:delText>
        </w:r>
      </w:del>
    </w:p>
    <w:p w:rsidR="00A64E60" w:rsidRPr="00FE388C" w:rsidDel="00385FD8" w:rsidRDefault="00A64E60" w:rsidP="009237CE">
      <w:pPr>
        <w:jc w:val="both"/>
        <w:rPr>
          <w:del w:id="486" w:author="Danielle Child" w:date="2014-04-03T20:08:00Z"/>
          <w:rFonts w:ascii="Times New Roman" w:hAnsi="Times New Roman" w:cs="Times New Roman"/>
          <w:szCs w:val="24"/>
        </w:rPr>
      </w:pPr>
      <w:del w:id="487" w:author="Danielle Child" w:date="2014-04-03T20:08:00Z">
        <w:r w:rsidRPr="00FE388C" w:rsidDel="00385FD8">
          <w:rPr>
            <w:rFonts w:ascii="Times New Roman" w:hAnsi="Times New Roman" w:cs="Times New Roman"/>
            <w:szCs w:val="24"/>
          </w:rPr>
          <w:delText xml:space="preserve">Gertje R. Utley, </w:delText>
        </w:r>
        <w:r w:rsidRPr="00FE388C" w:rsidDel="00385FD8">
          <w:rPr>
            <w:rFonts w:ascii="Times New Roman" w:hAnsi="Times New Roman" w:cs="Times New Roman"/>
            <w:i/>
            <w:iCs/>
            <w:szCs w:val="24"/>
          </w:rPr>
          <w:delText>Picasso: The Communist Years</w:delText>
        </w:r>
        <w:r w:rsidRPr="00FE388C" w:rsidDel="00385FD8">
          <w:rPr>
            <w:rFonts w:ascii="Times New Roman" w:hAnsi="Times New Roman" w:cs="Times New Roman"/>
            <w:szCs w:val="24"/>
          </w:rPr>
          <w:delText xml:space="preserve"> (New Haven: Yale University Press, 2000)</w:delText>
        </w:r>
      </w:del>
    </w:p>
    <w:p w:rsidR="00F768C8" w:rsidRPr="00FE388C" w:rsidDel="00385FD8" w:rsidRDefault="004C36FA" w:rsidP="009237CE">
      <w:pPr>
        <w:widowControl w:val="0"/>
        <w:autoSpaceDE w:val="0"/>
        <w:autoSpaceDN w:val="0"/>
        <w:adjustRightInd w:val="0"/>
        <w:spacing w:after="240"/>
        <w:jc w:val="both"/>
        <w:rPr>
          <w:del w:id="488" w:author="Danielle Child" w:date="2014-04-03T20:08:00Z"/>
          <w:rFonts w:ascii="Times New Roman" w:hAnsi="Times New Roman" w:cs="Times New Roman"/>
          <w:szCs w:val="24"/>
        </w:rPr>
      </w:pPr>
      <w:del w:id="489" w:author="Danielle Child" w:date="2014-04-03T20:08:00Z">
        <w:r w:rsidRPr="00FE388C" w:rsidDel="00385FD8">
          <w:rPr>
            <w:rFonts w:ascii="Times New Roman" w:hAnsi="Times New Roman" w:cs="Times New Roman"/>
            <w:szCs w:val="24"/>
          </w:rPr>
          <w:delText xml:space="preserve">Christian Zervos, </w:delText>
        </w:r>
        <w:r w:rsidRPr="00FE388C" w:rsidDel="00385FD8">
          <w:rPr>
            <w:rFonts w:ascii="Times New Roman" w:hAnsi="Times New Roman" w:cs="Times New Roman"/>
            <w:i/>
            <w:szCs w:val="24"/>
          </w:rPr>
          <w:delText>Pablo Picasso</w:delText>
        </w:r>
        <w:r w:rsidR="009B2F24" w:rsidRPr="00FE388C" w:rsidDel="00385FD8">
          <w:rPr>
            <w:rFonts w:ascii="Times New Roman" w:hAnsi="Times New Roman" w:cs="Times New Roman"/>
            <w:szCs w:val="24"/>
          </w:rPr>
          <w:delText xml:space="preserve">, </w:delText>
        </w:r>
        <w:r w:rsidR="00F768C8" w:rsidRPr="00FE388C" w:rsidDel="00385FD8">
          <w:rPr>
            <w:rFonts w:ascii="Times New Roman" w:hAnsi="Times New Roman" w:cs="Times New Roman"/>
            <w:szCs w:val="24"/>
          </w:rPr>
          <w:delText xml:space="preserve">Vol. VII, </w:delText>
        </w:r>
        <w:r w:rsidR="00F768C8" w:rsidRPr="00FE388C" w:rsidDel="00385FD8">
          <w:rPr>
            <w:rFonts w:ascii="Times New Roman" w:hAnsi="Times New Roman" w:cs="Times New Roman"/>
            <w:i/>
            <w:iCs/>
            <w:szCs w:val="24"/>
          </w:rPr>
          <w:delText>Oeuvres de 1926 à 1932</w:delText>
        </w:r>
        <w:r w:rsidR="009B2F24" w:rsidRPr="00FE388C" w:rsidDel="00385FD8">
          <w:rPr>
            <w:rFonts w:ascii="Times New Roman" w:hAnsi="Times New Roman" w:cs="Times New Roman"/>
            <w:szCs w:val="24"/>
          </w:rPr>
          <w:delText xml:space="preserve"> (Paris: </w:delText>
        </w:r>
        <w:r w:rsidR="00F768C8" w:rsidRPr="00FE388C" w:rsidDel="00385FD8">
          <w:rPr>
            <w:rFonts w:ascii="Times New Roman" w:hAnsi="Times New Roman" w:cs="Times New Roman"/>
            <w:szCs w:val="24"/>
          </w:rPr>
          <w:delText>Éditions Cahiers d’art,</w:delText>
        </w:r>
        <w:r w:rsidR="00564B41" w:rsidRPr="00FE388C" w:rsidDel="00385FD8">
          <w:rPr>
            <w:rFonts w:ascii="Times New Roman" w:hAnsi="Times New Roman" w:cs="Times New Roman"/>
            <w:szCs w:val="24"/>
          </w:rPr>
          <w:delText xml:space="preserve"> </w:delText>
        </w:r>
        <w:r w:rsidR="00F768C8" w:rsidRPr="00FE388C" w:rsidDel="00385FD8">
          <w:rPr>
            <w:rFonts w:ascii="Times New Roman" w:hAnsi="Times New Roman" w:cs="Times New Roman"/>
            <w:szCs w:val="24"/>
          </w:rPr>
          <w:delText>1955</w:delText>
        </w:r>
        <w:r w:rsidR="009B2F24" w:rsidRPr="00FE388C" w:rsidDel="00385FD8">
          <w:rPr>
            <w:rFonts w:ascii="Times New Roman" w:hAnsi="Times New Roman" w:cs="Times New Roman"/>
            <w:szCs w:val="24"/>
          </w:rPr>
          <w:delText>)</w:delText>
        </w:r>
      </w:del>
    </w:p>
    <w:p w:rsidR="00C566D0" w:rsidRDefault="00C566D0" w:rsidP="0038152D">
      <w:pPr>
        <w:widowControl w:val="0"/>
        <w:numPr>
          <w:ins w:id="490" w:author="Danielle Child" w:date="2014-03-25T13:54:00Z"/>
        </w:numPr>
        <w:autoSpaceDE w:val="0"/>
        <w:autoSpaceDN w:val="0"/>
        <w:adjustRightInd w:val="0"/>
        <w:spacing w:after="240"/>
        <w:jc w:val="both"/>
        <w:rPr>
          <w:ins w:id="491" w:author="Danielle Child" w:date="2014-03-25T13:54:00Z"/>
          <w:rFonts w:ascii="Times New Roman" w:hAnsi="Times New Roman" w:cs="Times New Roman"/>
          <w:b/>
          <w:szCs w:val="24"/>
        </w:rPr>
      </w:pPr>
    </w:p>
    <w:p w:rsidR="009F2E6F" w:rsidRPr="00FE388C" w:rsidRDefault="009F2E6F" w:rsidP="0038152D">
      <w:pPr>
        <w:widowControl w:val="0"/>
        <w:autoSpaceDE w:val="0"/>
        <w:autoSpaceDN w:val="0"/>
        <w:adjustRightInd w:val="0"/>
        <w:spacing w:after="240"/>
        <w:jc w:val="both"/>
        <w:rPr>
          <w:rFonts w:ascii="Times New Roman" w:hAnsi="Times New Roman" w:cs="Times New Roman"/>
          <w:b/>
          <w:szCs w:val="24"/>
        </w:rPr>
      </w:pPr>
      <w:r w:rsidRPr="00FE388C">
        <w:rPr>
          <w:rFonts w:ascii="Times New Roman" w:hAnsi="Times New Roman" w:cs="Times New Roman"/>
          <w:b/>
          <w:szCs w:val="24"/>
        </w:rPr>
        <w:t>List of works</w:t>
      </w:r>
    </w:p>
    <w:p w:rsidR="004C36FA" w:rsidRPr="00FE388C" w:rsidRDefault="004C36FA" w:rsidP="0038152D">
      <w:pPr>
        <w:jc w:val="both"/>
        <w:rPr>
          <w:rFonts w:ascii="Times New Roman" w:hAnsi="Times New Roman" w:cs="Times New Roman"/>
          <w:i/>
          <w:szCs w:val="24"/>
        </w:rPr>
      </w:pPr>
    </w:p>
    <w:p w:rsidR="00A64E60" w:rsidRPr="00FE388C" w:rsidRDefault="00564B41" w:rsidP="0038152D">
      <w:pPr>
        <w:jc w:val="both"/>
        <w:rPr>
          <w:rFonts w:ascii="Times New Roman" w:hAnsi="Times New Roman" w:cs="Times New Roman"/>
          <w:color w:val="262626"/>
          <w:szCs w:val="24"/>
        </w:rPr>
      </w:pPr>
      <w:r w:rsidRPr="00FE388C">
        <w:rPr>
          <w:rFonts w:ascii="Times New Roman" w:hAnsi="Times New Roman" w:cs="Times New Roman"/>
          <w:szCs w:val="24"/>
        </w:rPr>
        <w:t xml:space="preserve">Figure 1: Pablo Picasso, </w:t>
      </w:r>
      <w:r w:rsidRPr="00FE388C">
        <w:rPr>
          <w:rFonts w:ascii="Times New Roman" w:hAnsi="Times New Roman" w:cs="Times New Roman"/>
          <w:i/>
          <w:szCs w:val="24"/>
        </w:rPr>
        <w:t xml:space="preserve">Les Demoiselles d'Avignon, </w:t>
      </w:r>
      <w:r w:rsidRPr="00FE388C">
        <w:rPr>
          <w:rFonts w:ascii="Times New Roman" w:hAnsi="Times New Roman" w:cs="Times New Roman"/>
          <w:color w:val="262626"/>
          <w:szCs w:val="24"/>
        </w:rPr>
        <w:t>Paris, June-July 1907</w:t>
      </w:r>
      <w:r w:rsidRPr="00FE388C">
        <w:rPr>
          <w:rFonts w:ascii="Times New Roman" w:hAnsi="Times New Roman" w:cs="Times New Roman"/>
          <w:szCs w:val="24"/>
        </w:rPr>
        <w:t xml:space="preserve">, oil on canvas, </w:t>
      </w:r>
      <w:r w:rsidR="009F1751">
        <w:rPr>
          <w:rFonts w:ascii="Times New Roman" w:hAnsi="Times New Roman" w:cs="Times New Roman"/>
          <w:color w:val="262626"/>
          <w:szCs w:val="24"/>
        </w:rPr>
        <w:t>8 ft</w:t>
      </w:r>
      <w:r w:rsidRPr="00FE388C">
        <w:rPr>
          <w:rFonts w:ascii="Times New Roman" w:hAnsi="Times New Roman" w:cs="Times New Roman"/>
          <w:color w:val="262626"/>
          <w:szCs w:val="24"/>
        </w:rPr>
        <w:t xml:space="preserve"> x </w:t>
      </w:r>
      <w:r w:rsidR="009F1751">
        <w:rPr>
          <w:rFonts w:ascii="Times New Roman" w:hAnsi="Times New Roman" w:cs="Times New Roman"/>
          <w:color w:val="262626"/>
          <w:szCs w:val="24"/>
        </w:rPr>
        <w:t>7 ft 8 in</w:t>
      </w:r>
      <w:r w:rsidRPr="00FE388C">
        <w:rPr>
          <w:rFonts w:ascii="Times New Roman" w:hAnsi="Times New Roman" w:cs="Times New Roman"/>
          <w:color w:val="262626"/>
          <w:szCs w:val="24"/>
        </w:rPr>
        <w:t xml:space="preserve"> (243.9 x 233.7 cm),</w:t>
      </w:r>
      <w:r w:rsidR="00376666" w:rsidRPr="00FE388C">
        <w:rPr>
          <w:rFonts w:ascii="Times New Roman" w:hAnsi="Times New Roman" w:cs="Times New Roman"/>
          <w:color w:val="262626"/>
          <w:szCs w:val="24"/>
        </w:rPr>
        <w:t xml:space="preserve"> Museum of Modern Art, New York,</w:t>
      </w:r>
      <w:r w:rsidRPr="00FE388C">
        <w:rPr>
          <w:rFonts w:ascii="Times New Roman" w:hAnsi="Times New Roman" w:cs="Times New Roman"/>
          <w:color w:val="262626"/>
          <w:szCs w:val="24"/>
        </w:rPr>
        <w:t xml:space="preserve"> 333.1939, acquired through the Lillie P. Bliss Bequest; © 2014 Estate of Pablo Picasso / Artists Rights Society (ARS), New York.</w:t>
      </w:r>
    </w:p>
    <w:p w:rsidR="00564B41" w:rsidRPr="00FE388C" w:rsidRDefault="00564B41" w:rsidP="0038152D">
      <w:pPr>
        <w:jc w:val="both"/>
        <w:rPr>
          <w:rFonts w:ascii="Times New Roman" w:hAnsi="Times New Roman" w:cs="Times New Roman"/>
          <w:color w:val="262626"/>
          <w:szCs w:val="24"/>
        </w:rPr>
      </w:pPr>
    </w:p>
    <w:p w:rsidR="00376666" w:rsidRPr="00FE388C" w:rsidRDefault="00376666" w:rsidP="00376666">
      <w:pPr>
        <w:jc w:val="both"/>
        <w:rPr>
          <w:rFonts w:ascii="Times New Roman" w:hAnsi="Times New Roman" w:cs="Times New Roman"/>
          <w:color w:val="262626"/>
          <w:szCs w:val="24"/>
        </w:rPr>
      </w:pPr>
      <w:r w:rsidRPr="00FE388C">
        <w:rPr>
          <w:rFonts w:ascii="Times New Roman" w:hAnsi="Times New Roman" w:cs="Times New Roman"/>
          <w:color w:val="262626"/>
          <w:szCs w:val="24"/>
        </w:rPr>
        <w:t>Figure 2:</w:t>
      </w:r>
      <w:r w:rsidR="00967718" w:rsidRPr="00FE388C">
        <w:rPr>
          <w:rFonts w:ascii="Times New Roman" w:hAnsi="Times New Roman" w:cs="Times New Roman"/>
          <w:color w:val="262626"/>
          <w:szCs w:val="24"/>
        </w:rPr>
        <w:t xml:space="preserve"> </w:t>
      </w:r>
      <w:r w:rsidRPr="00FE388C">
        <w:rPr>
          <w:rFonts w:ascii="Times New Roman" w:hAnsi="Times New Roman" w:cs="Times New Roman"/>
          <w:szCs w:val="24"/>
        </w:rPr>
        <w:t xml:space="preserve">Pablo Picasso, </w:t>
      </w:r>
      <w:r w:rsidRPr="00FE388C">
        <w:rPr>
          <w:rFonts w:ascii="Times New Roman" w:hAnsi="Times New Roman" w:cs="Times New Roman"/>
          <w:i/>
          <w:szCs w:val="24"/>
        </w:rPr>
        <w:t xml:space="preserve">Ma Jolie, </w:t>
      </w:r>
      <w:r w:rsidRPr="00FE388C">
        <w:rPr>
          <w:rFonts w:ascii="Times New Roman" w:hAnsi="Times New Roman" w:cs="Times New Roman"/>
          <w:szCs w:val="24"/>
        </w:rPr>
        <w:t xml:space="preserve">Paris Winter, 1911-1912. oil on canvas, </w:t>
      </w:r>
      <w:r w:rsidR="009F1751">
        <w:rPr>
          <w:rFonts w:ascii="Times New Roman" w:hAnsi="Times New Roman" w:cs="Times New Roman"/>
          <w:color w:val="262626"/>
          <w:szCs w:val="24"/>
        </w:rPr>
        <w:t>39 3/8 x 25 3/4 in</w:t>
      </w:r>
      <w:r w:rsidRPr="00FE388C">
        <w:rPr>
          <w:rFonts w:ascii="Times New Roman" w:hAnsi="Times New Roman" w:cs="Times New Roman"/>
          <w:color w:val="262626"/>
          <w:szCs w:val="24"/>
        </w:rPr>
        <w:t xml:space="preserve"> (100 x 64.5 cm), Museum of Modern Art, New York, 176.1945, acquired through the Lillie P. Bliss Bequest; © 2014 Estate of Pablo Picasso / Artists Rights Society (ARS), New York.</w:t>
      </w:r>
    </w:p>
    <w:p w:rsidR="00376666" w:rsidRPr="00FE388C" w:rsidRDefault="00376666" w:rsidP="00376666">
      <w:pPr>
        <w:jc w:val="both"/>
        <w:rPr>
          <w:rFonts w:ascii="Times New Roman" w:hAnsi="Times New Roman" w:cs="Times New Roman"/>
          <w:color w:val="262626"/>
          <w:szCs w:val="24"/>
        </w:rPr>
      </w:pPr>
    </w:p>
    <w:p w:rsidR="00376666" w:rsidRPr="00FE388C" w:rsidRDefault="00376666" w:rsidP="00376666">
      <w:pPr>
        <w:jc w:val="both"/>
        <w:rPr>
          <w:rFonts w:ascii="Times New Roman" w:hAnsi="Times New Roman" w:cs="Times New Roman"/>
          <w:szCs w:val="24"/>
        </w:rPr>
      </w:pPr>
      <w:r w:rsidRPr="00FE388C">
        <w:rPr>
          <w:rFonts w:ascii="Times New Roman" w:hAnsi="Times New Roman" w:cs="Times New Roman"/>
          <w:color w:val="262626"/>
          <w:szCs w:val="24"/>
        </w:rPr>
        <w:t>Figure 3:</w:t>
      </w:r>
      <w:r w:rsidR="00967718" w:rsidRPr="00FE388C">
        <w:rPr>
          <w:rFonts w:ascii="Times New Roman" w:hAnsi="Times New Roman" w:cs="Times New Roman"/>
          <w:color w:val="262626"/>
          <w:szCs w:val="24"/>
        </w:rPr>
        <w:t xml:space="preserve"> </w:t>
      </w:r>
      <w:r w:rsidRPr="00FE388C">
        <w:rPr>
          <w:rFonts w:ascii="Times New Roman" w:hAnsi="Times New Roman" w:cs="Times New Roman"/>
          <w:szCs w:val="24"/>
        </w:rPr>
        <w:t xml:space="preserve">Pablo Picasso, </w:t>
      </w:r>
      <w:r w:rsidRPr="00FE388C">
        <w:rPr>
          <w:rFonts w:ascii="Times New Roman" w:hAnsi="Times New Roman" w:cs="Times New Roman"/>
          <w:i/>
          <w:szCs w:val="24"/>
        </w:rPr>
        <w:t>Guit</w:t>
      </w:r>
      <w:r w:rsidR="00967718" w:rsidRPr="00FE388C">
        <w:rPr>
          <w:rFonts w:ascii="Times New Roman" w:hAnsi="Times New Roman" w:cs="Times New Roman"/>
          <w:i/>
          <w:szCs w:val="24"/>
        </w:rPr>
        <w:t>ar, Sheet Music</w:t>
      </w:r>
      <w:r w:rsidRPr="00FE388C">
        <w:rPr>
          <w:rFonts w:ascii="Times New Roman" w:hAnsi="Times New Roman" w:cs="Times New Roman"/>
          <w:i/>
          <w:szCs w:val="24"/>
        </w:rPr>
        <w:t xml:space="preserve"> and Wine Glass, </w:t>
      </w:r>
      <w:r w:rsidRPr="00FE388C">
        <w:rPr>
          <w:rFonts w:ascii="Times New Roman" w:hAnsi="Times New Roman" w:cs="Times New Roman"/>
          <w:szCs w:val="24"/>
        </w:rPr>
        <w:t xml:space="preserve">Paris, November 1912, wallpaper, blue paper, simulated wood graining, newspaper, </w:t>
      </w:r>
      <w:r w:rsidRPr="00FE388C">
        <w:rPr>
          <w:rFonts w:ascii="Times New Roman" w:hAnsi="Times New Roman" w:cs="Times New Roman"/>
          <w:i/>
          <w:szCs w:val="24"/>
        </w:rPr>
        <w:t>Le Journal</w:t>
      </w:r>
      <w:r w:rsidRPr="00FE388C">
        <w:rPr>
          <w:rFonts w:ascii="Times New Roman" w:hAnsi="Times New Roman" w:cs="Times New Roman"/>
          <w:szCs w:val="24"/>
        </w:rPr>
        <w:t xml:space="preserve"> and charcoal; McNay Art Museum, San Antonio, Texas: Bequest of </w:t>
      </w:r>
      <w:r w:rsidR="00967718" w:rsidRPr="00FE388C">
        <w:rPr>
          <w:rFonts w:ascii="Times New Roman" w:hAnsi="Times New Roman" w:cs="Times New Roman"/>
          <w:szCs w:val="24"/>
        </w:rPr>
        <w:t>Marion Koogler McNay.</w:t>
      </w:r>
    </w:p>
    <w:p w:rsidR="00967718" w:rsidRPr="00FE388C" w:rsidRDefault="00967718" w:rsidP="00376666">
      <w:pPr>
        <w:jc w:val="both"/>
        <w:rPr>
          <w:rFonts w:ascii="Times New Roman" w:hAnsi="Times New Roman" w:cs="Times New Roman"/>
          <w:szCs w:val="24"/>
        </w:rPr>
      </w:pPr>
    </w:p>
    <w:p w:rsidR="00967718" w:rsidRPr="00FE388C" w:rsidRDefault="00967718" w:rsidP="00967718">
      <w:pPr>
        <w:widowControl w:val="0"/>
        <w:autoSpaceDE w:val="0"/>
        <w:autoSpaceDN w:val="0"/>
        <w:adjustRightInd w:val="0"/>
        <w:spacing w:after="240"/>
        <w:rPr>
          <w:rFonts w:ascii="Times New Roman" w:hAnsi="Times New Roman" w:cs="Times New Roman"/>
          <w:szCs w:val="24"/>
        </w:rPr>
      </w:pPr>
      <w:r w:rsidRPr="00FE388C">
        <w:rPr>
          <w:rFonts w:ascii="Times New Roman" w:hAnsi="Times New Roman" w:cs="Times New Roman"/>
          <w:szCs w:val="24"/>
        </w:rPr>
        <w:t xml:space="preserve">Figure 4: Pablo Picasso, </w:t>
      </w:r>
      <w:r w:rsidRPr="00FE388C">
        <w:rPr>
          <w:rFonts w:ascii="Times New Roman" w:hAnsi="Times New Roman" w:cs="Times New Roman"/>
          <w:i/>
          <w:szCs w:val="24"/>
        </w:rPr>
        <w:t xml:space="preserve">Le Baiser (The Embrace), </w:t>
      </w:r>
      <w:r w:rsidRPr="00FE388C">
        <w:rPr>
          <w:rFonts w:ascii="Times New Roman" w:hAnsi="Times New Roman" w:cs="Times New Roman"/>
          <w:szCs w:val="24"/>
        </w:rPr>
        <w:t>Paris, 1925, oil on canvas, 130x97.7 cm., Musée National Picasso; © Succession Picasso 2011.</w:t>
      </w:r>
    </w:p>
    <w:p w:rsidR="00967718" w:rsidRPr="00FE388C" w:rsidRDefault="00967718" w:rsidP="00967718">
      <w:pPr>
        <w:jc w:val="both"/>
        <w:rPr>
          <w:rFonts w:ascii="Times New Roman" w:hAnsi="Times New Roman" w:cs="Times New Roman"/>
          <w:color w:val="262626"/>
          <w:szCs w:val="24"/>
        </w:rPr>
      </w:pPr>
      <w:r w:rsidRPr="00FE388C">
        <w:rPr>
          <w:rFonts w:ascii="Times New Roman" w:hAnsi="Times New Roman" w:cs="Times New Roman"/>
          <w:szCs w:val="24"/>
        </w:rPr>
        <w:t xml:space="preserve">Figure 5: Pablo Picasso, </w:t>
      </w:r>
      <w:r w:rsidRPr="00FE388C">
        <w:rPr>
          <w:rFonts w:ascii="Times New Roman" w:hAnsi="Times New Roman" w:cs="Times New Roman"/>
          <w:i/>
          <w:szCs w:val="24"/>
        </w:rPr>
        <w:t xml:space="preserve">La Minotauromachie (Minotauromachy), </w:t>
      </w:r>
      <w:r w:rsidRPr="00FE388C">
        <w:rPr>
          <w:rFonts w:ascii="Times New Roman" w:hAnsi="Times New Roman" w:cs="Times New Roman"/>
          <w:szCs w:val="24"/>
        </w:rPr>
        <w:t xml:space="preserve">23 March 1935, etching and engraving, </w:t>
      </w:r>
      <w:r w:rsidR="009F1751">
        <w:rPr>
          <w:rFonts w:ascii="Times New Roman" w:hAnsi="Times New Roman" w:cs="Times New Roman"/>
          <w:color w:val="262626"/>
          <w:szCs w:val="24"/>
        </w:rPr>
        <w:t>plate: 19 1/2 x 27 3/8 in</w:t>
      </w:r>
      <w:r w:rsidRPr="00FE388C">
        <w:rPr>
          <w:rFonts w:ascii="Times New Roman" w:hAnsi="Times New Roman" w:cs="Times New Roman"/>
          <w:color w:val="262626"/>
          <w:szCs w:val="24"/>
        </w:rPr>
        <w:t xml:space="preserve"> (49.6 x 69.6 cm); s</w:t>
      </w:r>
      <w:r w:rsidR="009F1751">
        <w:rPr>
          <w:rFonts w:ascii="Times New Roman" w:hAnsi="Times New Roman" w:cs="Times New Roman"/>
          <w:color w:val="262626"/>
          <w:szCs w:val="24"/>
        </w:rPr>
        <w:t>heet (irreg.): 22 5/8 x 29 3/16 in</w:t>
      </w:r>
      <w:r w:rsidRPr="00FE388C">
        <w:rPr>
          <w:rFonts w:ascii="Times New Roman" w:hAnsi="Times New Roman" w:cs="Times New Roman"/>
          <w:color w:val="262626"/>
          <w:szCs w:val="24"/>
        </w:rPr>
        <w:t xml:space="preserve"> (57.4 x 74.2 cm), Museum of Modern Art, New York, 20.1947; Abby Aldrich Rockefeller Fund; © 2014 Estate of Pablo Picasso / Artists Rights Society (ARS), New York.</w:t>
      </w:r>
    </w:p>
    <w:p w:rsidR="00FE388C" w:rsidRPr="00FE388C" w:rsidRDefault="00FE388C" w:rsidP="00967718">
      <w:pPr>
        <w:jc w:val="both"/>
        <w:rPr>
          <w:rFonts w:ascii="Times New Roman" w:hAnsi="Times New Roman" w:cs="Times New Roman"/>
          <w:color w:val="262626"/>
          <w:szCs w:val="24"/>
        </w:rPr>
      </w:pPr>
    </w:p>
    <w:p w:rsidR="00967718" w:rsidRPr="00FE388C" w:rsidRDefault="00967718" w:rsidP="00967718">
      <w:pPr>
        <w:widowControl w:val="0"/>
        <w:autoSpaceDE w:val="0"/>
        <w:autoSpaceDN w:val="0"/>
        <w:adjustRightInd w:val="0"/>
        <w:spacing w:after="240"/>
        <w:rPr>
          <w:rFonts w:ascii="Times New Roman" w:hAnsi="Times New Roman" w:cs="Times New Roman"/>
          <w:szCs w:val="24"/>
        </w:rPr>
      </w:pPr>
      <w:r w:rsidRPr="00FE388C">
        <w:rPr>
          <w:rFonts w:ascii="Times New Roman" w:hAnsi="Times New Roman" w:cs="Times New Roman"/>
          <w:szCs w:val="24"/>
        </w:rPr>
        <w:t xml:space="preserve">Figure 6: </w:t>
      </w:r>
      <w:r w:rsidR="00FE388C" w:rsidRPr="00FE388C">
        <w:rPr>
          <w:rFonts w:ascii="Times New Roman" w:hAnsi="Times New Roman" w:cs="Times New Roman"/>
          <w:szCs w:val="24"/>
        </w:rPr>
        <w:t xml:space="preserve">Pablo Picasso, </w:t>
      </w:r>
      <w:r w:rsidR="00FE388C" w:rsidRPr="00FE388C">
        <w:rPr>
          <w:rFonts w:ascii="Times New Roman" w:hAnsi="Times New Roman" w:cs="Times New Roman"/>
          <w:i/>
          <w:szCs w:val="24"/>
        </w:rPr>
        <w:t xml:space="preserve">Guernica, </w:t>
      </w:r>
      <w:r w:rsidR="00FE388C" w:rsidRPr="00FE388C">
        <w:rPr>
          <w:rFonts w:ascii="Times New Roman" w:hAnsi="Times New Roman" w:cs="Times New Roman"/>
          <w:szCs w:val="24"/>
        </w:rPr>
        <w:t xml:space="preserve">1937, oil on canvas, 349 cm × 776 cm (137.4 × 305.5 in) Museo Nacional Centro de Arte Reina Sofia, Madrid. </w:t>
      </w:r>
      <w:hyperlink r:id="rId8" w:history="1">
        <w:r w:rsidR="00FE388C" w:rsidRPr="00FE388C">
          <w:rPr>
            <w:rFonts w:ascii="Times New Roman" w:hAnsi="Times New Roman" w:cs="Times New Roman"/>
            <w:color w:val="274FAD"/>
            <w:szCs w:val="24"/>
          </w:rPr>
          <w:t>http://www.picassotradicionyvanguardia.com/08R.php</w:t>
        </w:r>
      </w:hyperlink>
      <w:r w:rsidR="00FE388C" w:rsidRPr="00FE388C">
        <w:rPr>
          <w:rFonts w:ascii="Times New Roman" w:hAnsi="Times New Roman" w:cs="Times New Roman"/>
          <w:szCs w:val="24"/>
        </w:rPr>
        <w:t xml:space="preserve"> (</w:t>
      </w:r>
      <w:hyperlink r:id="rId9" w:history="1">
        <w:r w:rsidR="00FE388C" w:rsidRPr="00FE388C">
          <w:rPr>
            <w:rFonts w:ascii="Times New Roman" w:hAnsi="Times New Roman" w:cs="Times New Roman"/>
            <w:color w:val="274FAD"/>
            <w:szCs w:val="24"/>
          </w:rPr>
          <w:t>archive.org</w:t>
        </w:r>
      </w:hyperlink>
      <w:r w:rsidR="00FE388C" w:rsidRPr="00FE388C">
        <w:rPr>
          <w:rFonts w:ascii="Times New Roman" w:hAnsi="Times New Roman" w:cs="Times New Roman"/>
          <w:szCs w:val="24"/>
        </w:rPr>
        <w:t>)</w:t>
      </w:r>
    </w:p>
    <w:p w:rsidR="00FE388C" w:rsidRDefault="00FE388C" w:rsidP="00967718">
      <w:pPr>
        <w:widowControl w:val="0"/>
        <w:autoSpaceDE w:val="0"/>
        <w:autoSpaceDN w:val="0"/>
        <w:adjustRightInd w:val="0"/>
        <w:spacing w:after="240"/>
        <w:rPr>
          <w:rFonts w:ascii="Times New Roman" w:hAnsi="Times New Roman" w:cs="Times New Roman"/>
          <w:szCs w:val="24"/>
        </w:rPr>
      </w:pPr>
      <w:r>
        <w:rPr>
          <w:rFonts w:ascii="Times New Roman" w:hAnsi="Times New Roman" w:cs="Times New Roman"/>
          <w:szCs w:val="24"/>
        </w:rPr>
        <w:t xml:space="preserve">Figure 7: </w:t>
      </w:r>
      <w:r w:rsidR="00DB2AE4" w:rsidRPr="00FE388C">
        <w:rPr>
          <w:rFonts w:ascii="Times New Roman" w:hAnsi="Times New Roman" w:cs="Times New Roman"/>
          <w:szCs w:val="24"/>
        </w:rPr>
        <w:t xml:space="preserve">Pablo Picasso, </w:t>
      </w:r>
      <w:r w:rsidR="00DB2AE4">
        <w:rPr>
          <w:rFonts w:ascii="Times New Roman" w:hAnsi="Times New Roman" w:cs="Times New Roman"/>
          <w:i/>
          <w:szCs w:val="24"/>
        </w:rPr>
        <w:t xml:space="preserve">Le Charnier (The Charnel House) </w:t>
      </w:r>
      <w:r w:rsidR="00DB2AE4">
        <w:rPr>
          <w:rFonts w:ascii="Times New Roman" w:hAnsi="Times New Roman" w:cs="Times New Roman"/>
          <w:szCs w:val="24"/>
        </w:rPr>
        <w:t>1944-1946, oil on canvas, Musée national d'art moderne de la Ville de Paris.</w:t>
      </w:r>
    </w:p>
    <w:p w:rsidR="00DB2AE4" w:rsidRPr="00DB2AE4" w:rsidRDefault="00DB2AE4" w:rsidP="00967718">
      <w:pPr>
        <w:widowControl w:val="0"/>
        <w:autoSpaceDE w:val="0"/>
        <w:autoSpaceDN w:val="0"/>
        <w:adjustRightInd w:val="0"/>
        <w:spacing w:after="240"/>
        <w:rPr>
          <w:rFonts w:ascii="Times New Roman" w:hAnsi="Times New Roman" w:cs="Times New Roman"/>
          <w:szCs w:val="24"/>
        </w:rPr>
      </w:pPr>
      <w:r>
        <w:rPr>
          <w:rFonts w:ascii="Times New Roman" w:hAnsi="Times New Roman" w:cs="Times New Roman"/>
          <w:szCs w:val="24"/>
        </w:rPr>
        <w:t xml:space="preserve">Figure 8: </w:t>
      </w:r>
      <w:r w:rsidRPr="00FE388C">
        <w:rPr>
          <w:rFonts w:ascii="Times New Roman" w:hAnsi="Times New Roman" w:cs="Times New Roman"/>
          <w:szCs w:val="24"/>
        </w:rPr>
        <w:t>Pablo Picasso,</w:t>
      </w:r>
      <w:r>
        <w:rPr>
          <w:rFonts w:ascii="Times New Roman" w:hAnsi="Times New Roman" w:cs="Times New Roman"/>
          <w:szCs w:val="24"/>
        </w:rPr>
        <w:t xml:space="preserve"> </w:t>
      </w:r>
      <w:r>
        <w:rPr>
          <w:rFonts w:ascii="Times New Roman" w:hAnsi="Times New Roman" w:cs="Times New Roman"/>
          <w:i/>
          <w:szCs w:val="24"/>
        </w:rPr>
        <w:t xml:space="preserve">Massacre à Korea (Massacre in Korea), </w:t>
      </w:r>
      <w:r>
        <w:rPr>
          <w:rFonts w:ascii="Times New Roman" w:hAnsi="Times New Roman" w:cs="Times New Roman"/>
          <w:szCs w:val="24"/>
        </w:rPr>
        <w:t xml:space="preserve">1951, oil on plywood, </w:t>
      </w:r>
      <w:r>
        <w:rPr>
          <w:rFonts w:ascii="Helvetica" w:hAnsi="Helvetica" w:cs="Helvetica"/>
          <w:sz w:val="22"/>
          <w:szCs w:val="22"/>
        </w:rPr>
        <w:t>110 cm × 210 cm (43.3 in × 82.7 in)</w:t>
      </w:r>
      <w:r w:rsidR="009F1751">
        <w:rPr>
          <w:rFonts w:ascii="Helvetica" w:hAnsi="Helvetica" w:cs="Helvetica"/>
          <w:sz w:val="22"/>
          <w:szCs w:val="22"/>
        </w:rPr>
        <w:t xml:space="preserve">, </w:t>
      </w:r>
      <w:r w:rsidR="009F1751" w:rsidRPr="00FE388C">
        <w:rPr>
          <w:rFonts w:ascii="Times New Roman" w:hAnsi="Times New Roman" w:cs="Times New Roman"/>
          <w:szCs w:val="24"/>
        </w:rPr>
        <w:t>Musée National Picasso; © Succession Picasso 2011.</w:t>
      </w:r>
    </w:p>
    <w:p w:rsidR="00967718" w:rsidRPr="00FE388C" w:rsidRDefault="00967718" w:rsidP="00376666">
      <w:pPr>
        <w:jc w:val="both"/>
        <w:rPr>
          <w:rFonts w:ascii="Times New Roman" w:hAnsi="Times New Roman" w:cs="Times New Roman"/>
          <w:szCs w:val="24"/>
        </w:rPr>
      </w:pPr>
    </w:p>
    <w:p w:rsidR="00967718" w:rsidRPr="00FE388C" w:rsidRDefault="00967718" w:rsidP="00376666">
      <w:pPr>
        <w:jc w:val="both"/>
        <w:rPr>
          <w:rFonts w:ascii="Times New Roman" w:hAnsi="Times New Roman" w:cs="Times New Roman"/>
          <w:szCs w:val="24"/>
        </w:rPr>
      </w:pPr>
    </w:p>
    <w:p w:rsidR="00967718" w:rsidRPr="00FE388C" w:rsidRDefault="00967718" w:rsidP="00376666">
      <w:pPr>
        <w:jc w:val="both"/>
        <w:rPr>
          <w:rFonts w:ascii="Times New Roman" w:hAnsi="Times New Roman" w:cs="Times New Roman"/>
          <w:color w:val="262626"/>
          <w:szCs w:val="24"/>
        </w:rPr>
      </w:pPr>
    </w:p>
    <w:p w:rsidR="00376666" w:rsidRPr="00FE388C" w:rsidRDefault="00376666" w:rsidP="0038152D">
      <w:pPr>
        <w:jc w:val="both"/>
        <w:rPr>
          <w:rFonts w:ascii="Times New Roman" w:hAnsi="Times New Roman" w:cs="Times New Roman"/>
          <w:color w:val="262626"/>
          <w:szCs w:val="24"/>
        </w:rPr>
      </w:pPr>
    </w:p>
    <w:p w:rsidR="00564B41" w:rsidRPr="00FE388C" w:rsidRDefault="00564B41" w:rsidP="0038152D">
      <w:pPr>
        <w:jc w:val="both"/>
        <w:rPr>
          <w:rFonts w:ascii="Times New Roman" w:hAnsi="Times New Roman" w:cs="Times New Roman"/>
          <w:szCs w:val="24"/>
        </w:rPr>
      </w:pPr>
    </w:p>
    <w:p w:rsidR="00280384" w:rsidRPr="00FE388C" w:rsidRDefault="00280384" w:rsidP="0038152D">
      <w:pPr>
        <w:jc w:val="both"/>
        <w:rPr>
          <w:rFonts w:ascii="Times New Roman" w:hAnsi="Times New Roman" w:cs="Times New Roman"/>
          <w:szCs w:val="24"/>
        </w:rPr>
      </w:pPr>
    </w:p>
    <w:p w:rsidR="00280384" w:rsidRPr="00FE388C" w:rsidRDefault="00280384" w:rsidP="0038152D">
      <w:pPr>
        <w:jc w:val="both"/>
        <w:rPr>
          <w:rFonts w:ascii="Times New Roman" w:hAnsi="Times New Roman" w:cs="Times New Roman"/>
          <w:szCs w:val="24"/>
        </w:rPr>
      </w:pPr>
      <w:r w:rsidRPr="00FE388C">
        <w:rPr>
          <w:rFonts w:ascii="Times New Roman" w:hAnsi="Times New Roman" w:cs="Times New Roman"/>
          <w:i/>
          <w:szCs w:val="24"/>
        </w:rPr>
        <w:t xml:space="preserve"> </w:t>
      </w:r>
    </w:p>
    <w:sectPr w:rsidR="00280384" w:rsidRPr="00FE388C" w:rsidSect="00753F3D">
      <w:headerReference w:type="default" r:id="rId10"/>
      <w:footerReference w:type="even" r:id="rId11"/>
      <w:footerReference w:type="default" r:id="rId12"/>
      <w:type w:val="continuous"/>
      <w:pgSz w:w="11904" w:h="16834"/>
      <w:pgMar w:top="1440" w:right="1531" w:bottom="1440" w:left="1531" w:header="720" w:footer="680" w:gutter="57"/>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Danielle Child" w:date="2014-03-25T13:54:00Z" w:initials="DC">
    <w:p w:rsidR="003A2E8F" w:rsidRDefault="003A2E8F">
      <w:pPr>
        <w:pStyle w:val="CommentText"/>
      </w:pPr>
      <w:r>
        <w:rPr>
          <w:rStyle w:val="CommentReference"/>
        </w:rPr>
        <w:annotationRef/>
      </w:r>
      <w:r>
        <w:t>Please could you give more of an overview in the 200 word thumbnail – i.e. establish Picasso’s periods/career re: modernism? The REM is aimed at undergraduate level students who know little about the topics, so we need to set up the dates/periods etc. for them in the entries.</w:t>
      </w:r>
    </w:p>
    <w:p w:rsidR="003A2E8F" w:rsidRDefault="003A2E8F">
      <w:pPr>
        <w:pStyle w:val="CommentText"/>
      </w:pPr>
    </w:p>
    <w:p w:rsidR="003A2E8F" w:rsidRDefault="003A2E8F">
      <w:pPr>
        <w:pStyle w:val="CommentText"/>
      </w:pPr>
      <w:r>
        <w:t xml:space="preserve">The thumbnail jumps from Nazi-occupied Paris to France. It would be better to give an overview of Picasso’s career in this section while drawing on his modernist influences. The thumbnail will act as a preview to the entry itself in the final REM. </w:t>
      </w:r>
    </w:p>
    <w:p w:rsidR="003A2E8F" w:rsidRDefault="003A2E8F">
      <w:pPr>
        <w:pStyle w:val="CommentText"/>
      </w:pPr>
    </w:p>
    <w:p w:rsidR="003A2E8F" w:rsidRDefault="003A2E8F">
      <w:pPr>
        <w:pStyle w:val="CommentText"/>
      </w:pPr>
      <w:r>
        <w:t>Please could you add dates to the first mention of titles of paintings.</w:t>
      </w:r>
    </w:p>
  </w:comment>
  <w:comment w:id="204" w:author="Danielle Child" w:date="2014-04-22T20:14:00Z" w:initials="DC">
    <w:p w:rsidR="00E97F29" w:rsidRDefault="00E97F29" w:rsidP="00E97F29">
      <w:pPr>
        <w:pStyle w:val="CommentText"/>
      </w:pPr>
      <w:r>
        <w:rPr>
          <w:rStyle w:val="CommentReference"/>
        </w:rPr>
        <w:annotationRef/>
      </w:r>
      <w:r>
        <w:t>Please could you give more of an overview in the 200 word thumbnail – i.e. establish Picasso’s periods/career re: modernism? The REM is aimed at undergraduate level students who know little about the topics, so we need to set up the dates/periods etc. for them in the entries.</w:t>
      </w:r>
    </w:p>
    <w:p w:rsidR="00E97F29" w:rsidRDefault="00E97F29" w:rsidP="00E97F29">
      <w:pPr>
        <w:pStyle w:val="CommentText"/>
      </w:pPr>
    </w:p>
    <w:p w:rsidR="00E97F29" w:rsidRDefault="00E97F29" w:rsidP="00E97F29">
      <w:pPr>
        <w:pStyle w:val="CommentText"/>
      </w:pPr>
      <w:r>
        <w:t xml:space="preserve">The thumbnail jumps from Nazi-occupied Paris to France. It would be better to give an overview of Picasso’s career in this section while drawing on his modernist influences. The thumbnail will act as a preview to the entry itself in the final REM. </w:t>
      </w:r>
    </w:p>
    <w:p w:rsidR="00E97F29" w:rsidRDefault="00E97F29" w:rsidP="00E97F29">
      <w:pPr>
        <w:pStyle w:val="CommentText"/>
      </w:pPr>
    </w:p>
    <w:p w:rsidR="00E97F29" w:rsidRDefault="00E97F29" w:rsidP="00E97F29">
      <w:pPr>
        <w:pStyle w:val="CommentText"/>
      </w:pPr>
      <w:r>
        <w:t>Please could you add dates to the first mention of titles of paintings.</w:t>
      </w:r>
    </w:p>
  </w:comment>
  <w:comment w:id="211" w:author="Danielle Child" w:date="2014-03-26T19:03:00Z" w:initials="DC">
    <w:p w:rsidR="003A2E8F" w:rsidRDefault="003A2E8F" w:rsidP="004B5FB0">
      <w:pPr>
        <w:pStyle w:val="CommentText"/>
      </w:pPr>
      <w:r>
        <w:rPr>
          <w:rStyle w:val="CommentReference"/>
        </w:rPr>
        <w:annotationRef/>
      </w:r>
      <w:r>
        <w:t>Please could you give more of an overview in the 200 word thumbnail – i.e. establish Picasso’s periods/career re: modernism? The REM is aimed at undergraduate level students who know little about the topics, so we need to set up the dates/periods etc. for them in the entries.</w:t>
      </w:r>
    </w:p>
    <w:p w:rsidR="003A2E8F" w:rsidRDefault="003A2E8F" w:rsidP="004B5FB0">
      <w:pPr>
        <w:pStyle w:val="CommentText"/>
      </w:pPr>
    </w:p>
    <w:p w:rsidR="003A2E8F" w:rsidRDefault="003A2E8F" w:rsidP="004B5FB0">
      <w:pPr>
        <w:pStyle w:val="CommentText"/>
      </w:pPr>
      <w:r>
        <w:t xml:space="preserve">The thumbnail jumps from Nazi-occupied Paris to France. It would be better to give an overview of Picasso’s career in this section while drawing on his modernist influences. The thumbnail will act as a preview to the entry itself in the final REM. </w:t>
      </w:r>
    </w:p>
    <w:p w:rsidR="003A2E8F" w:rsidRDefault="003A2E8F" w:rsidP="004B5FB0">
      <w:pPr>
        <w:pStyle w:val="CommentText"/>
      </w:pPr>
    </w:p>
    <w:p w:rsidR="003A2E8F" w:rsidRDefault="003A2E8F" w:rsidP="004B5FB0">
      <w:pPr>
        <w:pStyle w:val="CommentText"/>
      </w:pPr>
      <w:r>
        <w:t>Please could you add dates to the first mention of titles of paintings.</w:t>
      </w:r>
    </w:p>
  </w:comment>
  <w:comment w:id="224" w:author="Danielle Child" w:date="2014-03-25T13:54:00Z" w:initials="DC">
    <w:p w:rsidR="003A2E8F" w:rsidRDefault="003A2E8F">
      <w:pPr>
        <w:pStyle w:val="CommentText"/>
      </w:pPr>
      <w:r>
        <w:rPr>
          <w:rStyle w:val="CommentReference"/>
        </w:rPr>
        <w:annotationRef/>
      </w:r>
      <w:r>
        <w:t>Could you please add dates? Add a note as to why was it called the ‘blue period’?</w:t>
      </w:r>
    </w:p>
  </w:comment>
  <w:comment w:id="303" w:author="Danielle Child" w:date="2014-03-25T13:54:00Z" w:initials="DC">
    <w:p w:rsidR="003A2E8F" w:rsidRDefault="003A2E8F">
      <w:pPr>
        <w:pStyle w:val="CommentText"/>
      </w:pPr>
      <w:r>
        <w:rPr>
          <w:rStyle w:val="CommentReference"/>
        </w:rPr>
        <w:annotationRef/>
      </w:r>
      <w:r>
        <w:t>Please add the title/date of artwork here rather than ‘figure 1’.</w:t>
      </w:r>
    </w:p>
  </w:comment>
  <w:comment w:id="310" w:author="Danielle Child" w:date="2014-03-25T13:54:00Z" w:initials="DC">
    <w:p w:rsidR="003A2E8F" w:rsidRDefault="003A2E8F">
      <w:pPr>
        <w:pStyle w:val="CommentText"/>
      </w:pPr>
      <w:r>
        <w:rPr>
          <w:rStyle w:val="CommentReference"/>
        </w:rPr>
        <w:annotationRef/>
      </w:r>
      <w:r>
        <w:t>Please add the title/date of artwork here rather than ‘figure 2’.</w:t>
      </w:r>
    </w:p>
  </w:comment>
  <w:comment w:id="313" w:author="Danielle Child" w:date="2014-03-25T13:54:00Z" w:initials="DC">
    <w:p w:rsidR="003A2E8F" w:rsidRDefault="003A2E8F">
      <w:pPr>
        <w:pStyle w:val="CommentText"/>
      </w:pPr>
      <w:r>
        <w:rPr>
          <w:rStyle w:val="CommentReference"/>
        </w:rPr>
        <w:annotationRef/>
      </w:r>
      <w:r>
        <w:t>Please add the title/date of artwork here rather than ‘figure 2’.</w:t>
      </w:r>
    </w:p>
  </w:comment>
  <w:comment w:id="323" w:author="Danielle Child" w:date="2014-03-25T13:54:00Z" w:initials="DC">
    <w:p w:rsidR="003A2E8F" w:rsidRDefault="003A2E8F">
      <w:pPr>
        <w:pStyle w:val="CommentText"/>
      </w:pPr>
      <w:r>
        <w:rPr>
          <w:rStyle w:val="CommentReference"/>
        </w:rPr>
        <w:annotationRef/>
      </w:r>
      <w:r>
        <w:t>Please add the title/date of artwork here rather than ‘figure 4’.</w:t>
      </w:r>
    </w:p>
  </w:comment>
  <w:comment w:id="329" w:author="Danielle Child" w:date="2014-03-25T13:54:00Z" w:initials="DC">
    <w:p w:rsidR="003A2E8F" w:rsidRDefault="003A2E8F">
      <w:pPr>
        <w:pStyle w:val="CommentText"/>
      </w:pPr>
      <w:r>
        <w:rPr>
          <w:rStyle w:val="CommentReference"/>
        </w:rPr>
        <w:annotationRef/>
      </w:r>
      <w:r>
        <w:t>Please add the title/date of artwork here rather than ‘figure 5’.</w:t>
      </w:r>
    </w:p>
  </w:comment>
  <w:comment w:id="337" w:author="Danielle Child" w:date="2014-03-25T13:54:00Z" w:initials="DC">
    <w:p w:rsidR="003A2E8F" w:rsidRDefault="003A2E8F">
      <w:pPr>
        <w:pStyle w:val="CommentText"/>
      </w:pPr>
      <w:r>
        <w:rPr>
          <w:rStyle w:val="CommentReference"/>
        </w:rPr>
        <w:annotationRef/>
      </w:r>
      <w:r>
        <w:t>Please add the title/date of artwork here rather than ‘figure 6’.</w:t>
      </w:r>
    </w:p>
  </w:comment>
  <w:comment w:id="353" w:author="Danielle Child" w:date="2014-03-25T13:54:00Z" w:initials="DC">
    <w:p w:rsidR="003A2E8F" w:rsidRDefault="003A2E8F">
      <w:pPr>
        <w:pStyle w:val="CommentText"/>
      </w:pPr>
      <w:r>
        <w:rPr>
          <w:rStyle w:val="CommentReference"/>
        </w:rPr>
        <w:annotationRef/>
      </w:r>
      <w:r>
        <w:t>Please add the title/date of artwork here rather than ‘figure 7’.</w:t>
      </w:r>
    </w:p>
  </w:comment>
  <w:comment w:id="356" w:author="Danielle Child" w:date="2014-03-25T13:54:00Z" w:initials="DC">
    <w:p w:rsidR="003A2E8F" w:rsidRDefault="003A2E8F">
      <w:pPr>
        <w:pStyle w:val="CommentText"/>
      </w:pPr>
      <w:r>
        <w:rPr>
          <w:rStyle w:val="CommentReference"/>
        </w:rPr>
        <w:annotationRef/>
      </w:r>
      <w:r>
        <w:t>Please add the title/date of artwork here rather than ‘figure 8’.</w:t>
      </w:r>
    </w:p>
  </w:comment>
  <w:comment w:id="366" w:author="Danielle Child" w:date="2014-03-25T13:54:00Z" w:initials="DC">
    <w:p w:rsidR="003A2E8F" w:rsidRDefault="003A2E8F">
      <w:pPr>
        <w:pStyle w:val="CommentText"/>
      </w:pPr>
      <w:r>
        <w:rPr>
          <w:rStyle w:val="CommentReference"/>
        </w:rPr>
        <w:annotationRef/>
      </w:r>
      <w:r>
        <w:t xml:space="preserve">Please edit this down to ten entries. </w:t>
      </w:r>
    </w:p>
    <w:p w:rsidR="003A2E8F" w:rsidRDefault="003A2E8F">
      <w:pPr>
        <w:pStyle w:val="CommentText"/>
      </w:pPr>
    </w:p>
    <w:p w:rsidR="003A2E8F" w:rsidRDefault="003A2E8F">
      <w:pPr>
        <w:pStyle w:val="CommentText"/>
      </w:pPr>
      <w:r>
        <w:t xml:space="preserve">Entries should adopt the following format: </w:t>
      </w:r>
    </w:p>
    <w:p w:rsidR="003A2E8F" w:rsidRDefault="003A2E8F">
      <w:pPr>
        <w:pStyle w:val="CommentText"/>
      </w:pPr>
    </w:p>
    <w:p w:rsidR="003A2E8F" w:rsidRDefault="003A2E8F">
      <w:pPr>
        <w:pStyle w:val="CommentText"/>
      </w:pPr>
      <w:r>
        <w:rPr>
          <w:rFonts w:ascii="Calibri" w:hAnsi="Calibri" w:cs="Calibri"/>
          <w:sz w:val="26"/>
          <w:szCs w:val="26"/>
        </w:rPr>
        <w:t xml:space="preserve">Barthes, R. (1957) </w:t>
      </w:r>
      <w:r>
        <w:rPr>
          <w:rFonts w:ascii="Calibri" w:hAnsi="Calibri" w:cs="Calibri"/>
          <w:i/>
          <w:iCs/>
          <w:sz w:val="26"/>
          <w:szCs w:val="26"/>
        </w:rPr>
        <w:t xml:space="preserve">Mythologies, </w:t>
      </w:r>
      <w:r>
        <w:rPr>
          <w:rFonts w:ascii="Calibri" w:hAnsi="Calibri" w:cs="Calibri"/>
          <w:sz w:val="26"/>
          <w:szCs w:val="26"/>
        </w:rPr>
        <w:t>Paris: Les lettres nouvelles.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345" w:rsidRDefault="00A44345">
      <w:r>
        <w:separator/>
      </w:r>
    </w:p>
  </w:endnote>
  <w:endnote w:type="continuationSeparator" w:id="0">
    <w:p w:rsidR="00A44345" w:rsidRDefault="00A44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Courier New"/>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E8F" w:rsidRDefault="001A088D" w:rsidP="00753F3D">
    <w:pPr>
      <w:pStyle w:val="Footer"/>
      <w:framePr w:wrap="around" w:vAnchor="text" w:hAnchor="margin" w:xAlign="right" w:y="1"/>
      <w:rPr>
        <w:rStyle w:val="PageNumber"/>
      </w:rPr>
    </w:pPr>
    <w:r>
      <w:rPr>
        <w:rStyle w:val="PageNumber"/>
      </w:rPr>
      <w:fldChar w:fldCharType="begin"/>
    </w:r>
    <w:r w:rsidR="003A2E8F">
      <w:rPr>
        <w:rStyle w:val="PageNumber"/>
      </w:rPr>
      <w:instrText xml:space="preserve">PAGE  </w:instrText>
    </w:r>
    <w:r>
      <w:rPr>
        <w:rStyle w:val="PageNumber"/>
      </w:rPr>
      <w:fldChar w:fldCharType="end"/>
    </w:r>
  </w:p>
  <w:p w:rsidR="003A2E8F" w:rsidRDefault="003A2E8F" w:rsidP="00753F3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E8F" w:rsidRDefault="001A088D" w:rsidP="00753F3D">
    <w:pPr>
      <w:pStyle w:val="Footer"/>
      <w:framePr w:wrap="around" w:vAnchor="text" w:hAnchor="margin" w:xAlign="right" w:y="1"/>
      <w:rPr>
        <w:rStyle w:val="PageNumber"/>
      </w:rPr>
    </w:pPr>
    <w:r>
      <w:rPr>
        <w:rStyle w:val="PageNumber"/>
      </w:rPr>
      <w:fldChar w:fldCharType="begin"/>
    </w:r>
    <w:r w:rsidR="003A2E8F">
      <w:rPr>
        <w:rStyle w:val="PageNumber"/>
      </w:rPr>
      <w:instrText xml:space="preserve">PAGE  </w:instrText>
    </w:r>
    <w:r>
      <w:rPr>
        <w:rStyle w:val="PageNumber"/>
      </w:rPr>
      <w:fldChar w:fldCharType="separate"/>
    </w:r>
    <w:r w:rsidR="00A44345">
      <w:rPr>
        <w:rStyle w:val="PageNumber"/>
        <w:noProof/>
      </w:rPr>
      <w:t>1</w:t>
    </w:r>
    <w:r>
      <w:rPr>
        <w:rStyle w:val="PageNumber"/>
      </w:rPr>
      <w:fldChar w:fldCharType="end"/>
    </w:r>
  </w:p>
  <w:p w:rsidR="003A2E8F" w:rsidRDefault="003A2E8F" w:rsidP="00753F3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345" w:rsidRDefault="00A44345">
      <w:r>
        <w:separator/>
      </w:r>
    </w:p>
  </w:footnote>
  <w:footnote w:type="continuationSeparator" w:id="0">
    <w:p w:rsidR="00A44345" w:rsidRDefault="00A443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E8F" w:rsidRPr="00FE388C" w:rsidRDefault="003A2E8F" w:rsidP="00574530">
    <w:pPr>
      <w:numPr>
        <w:ins w:id="492" w:author="Danielle Child" w:date="2014-03-25T12:32:00Z"/>
      </w:numPr>
      <w:jc w:val="both"/>
      <w:rPr>
        <w:ins w:id="493" w:author="Danielle Child" w:date="2014-03-25T12:32:00Z"/>
        <w:rFonts w:ascii="Times New Roman" w:hAnsi="Times New Roman" w:cs="Times New Roman"/>
        <w:szCs w:val="24"/>
      </w:rPr>
    </w:pPr>
    <w:ins w:id="494" w:author="Danielle Child" w:date="2014-03-25T12:32:00Z">
      <w:r w:rsidRPr="00FE388C">
        <w:rPr>
          <w:rFonts w:ascii="Times New Roman" w:hAnsi="Times New Roman" w:cs="Times New Roman"/>
          <w:szCs w:val="24"/>
        </w:rPr>
        <w:t>Fae Brauer</w:t>
      </w:r>
    </w:ins>
  </w:p>
  <w:p w:rsidR="003A2E8F" w:rsidRDefault="003A2E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bordersDoNotSurroundHeader/>
  <w:bordersDoNotSurroundFooter/>
  <w:revisionView w:markup="0"/>
  <w:trackRevision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BF3"/>
    <w:rsid w:val="000038EB"/>
    <w:rsid w:val="00005E8D"/>
    <w:rsid w:val="000069AA"/>
    <w:rsid w:val="00022D22"/>
    <w:rsid w:val="00025AAB"/>
    <w:rsid w:val="00026B57"/>
    <w:rsid w:val="00055E02"/>
    <w:rsid w:val="000631CC"/>
    <w:rsid w:val="000873F0"/>
    <w:rsid w:val="00090D09"/>
    <w:rsid w:val="00091622"/>
    <w:rsid w:val="00093EE1"/>
    <w:rsid w:val="000A3A18"/>
    <w:rsid w:val="000B416D"/>
    <w:rsid w:val="000B610A"/>
    <w:rsid w:val="000D031D"/>
    <w:rsid w:val="000F31A6"/>
    <w:rsid w:val="000F56A6"/>
    <w:rsid w:val="00105081"/>
    <w:rsid w:val="00124E1B"/>
    <w:rsid w:val="00127490"/>
    <w:rsid w:val="00152594"/>
    <w:rsid w:val="00157BF3"/>
    <w:rsid w:val="00165F98"/>
    <w:rsid w:val="001A088D"/>
    <w:rsid w:val="001A10DF"/>
    <w:rsid w:val="001A1551"/>
    <w:rsid w:val="001A1723"/>
    <w:rsid w:val="001A44C0"/>
    <w:rsid w:val="001B38BE"/>
    <w:rsid w:val="001C55E2"/>
    <w:rsid w:val="001C5C18"/>
    <w:rsid w:val="001F271A"/>
    <w:rsid w:val="001F5B57"/>
    <w:rsid w:val="002024EA"/>
    <w:rsid w:val="00202D19"/>
    <w:rsid w:val="00212BC1"/>
    <w:rsid w:val="00215602"/>
    <w:rsid w:val="00236335"/>
    <w:rsid w:val="002406C4"/>
    <w:rsid w:val="00243CC1"/>
    <w:rsid w:val="00280384"/>
    <w:rsid w:val="002921DC"/>
    <w:rsid w:val="00294EEA"/>
    <w:rsid w:val="00295988"/>
    <w:rsid w:val="002A1B7E"/>
    <w:rsid w:val="002B0764"/>
    <w:rsid w:val="002D6A57"/>
    <w:rsid w:val="002E0EE7"/>
    <w:rsid w:val="002F42FF"/>
    <w:rsid w:val="002F769A"/>
    <w:rsid w:val="00303321"/>
    <w:rsid w:val="00312FDF"/>
    <w:rsid w:val="003163B1"/>
    <w:rsid w:val="00322648"/>
    <w:rsid w:val="00333BBC"/>
    <w:rsid w:val="00334514"/>
    <w:rsid w:val="00341BB7"/>
    <w:rsid w:val="00351654"/>
    <w:rsid w:val="00367B07"/>
    <w:rsid w:val="00372674"/>
    <w:rsid w:val="00372893"/>
    <w:rsid w:val="00376666"/>
    <w:rsid w:val="0038152D"/>
    <w:rsid w:val="00384C2C"/>
    <w:rsid w:val="00385FD8"/>
    <w:rsid w:val="00386FB1"/>
    <w:rsid w:val="003A2E8F"/>
    <w:rsid w:val="003A5B6B"/>
    <w:rsid w:val="003B3979"/>
    <w:rsid w:val="003B6229"/>
    <w:rsid w:val="003D6D94"/>
    <w:rsid w:val="003E5447"/>
    <w:rsid w:val="00430D40"/>
    <w:rsid w:val="00432E79"/>
    <w:rsid w:val="004538A1"/>
    <w:rsid w:val="004A0C35"/>
    <w:rsid w:val="004A4BE8"/>
    <w:rsid w:val="004A7B9D"/>
    <w:rsid w:val="004B391B"/>
    <w:rsid w:val="004B5FB0"/>
    <w:rsid w:val="004C36FA"/>
    <w:rsid w:val="004D1114"/>
    <w:rsid w:val="004F5EB0"/>
    <w:rsid w:val="00501A9F"/>
    <w:rsid w:val="00503DA9"/>
    <w:rsid w:val="00512E0F"/>
    <w:rsid w:val="00527615"/>
    <w:rsid w:val="00555BE3"/>
    <w:rsid w:val="00562DBC"/>
    <w:rsid w:val="00564B41"/>
    <w:rsid w:val="005660B1"/>
    <w:rsid w:val="00574530"/>
    <w:rsid w:val="005937C2"/>
    <w:rsid w:val="005A6753"/>
    <w:rsid w:val="005A7797"/>
    <w:rsid w:val="005D12D0"/>
    <w:rsid w:val="005D3195"/>
    <w:rsid w:val="005F09DE"/>
    <w:rsid w:val="005F1BB3"/>
    <w:rsid w:val="005F5AE0"/>
    <w:rsid w:val="0060728B"/>
    <w:rsid w:val="006105CF"/>
    <w:rsid w:val="00621C51"/>
    <w:rsid w:val="00632C7D"/>
    <w:rsid w:val="0063542C"/>
    <w:rsid w:val="006564C8"/>
    <w:rsid w:val="006A296F"/>
    <w:rsid w:val="006B6CE4"/>
    <w:rsid w:val="006D32CB"/>
    <w:rsid w:val="006E66B3"/>
    <w:rsid w:val="006F4458"/>
    <w:rsid w:val="00701304"/>
    <w:rsid w:val="00704E78"/>
    <w:rsid w:val="007050C7"/>
    <w:rsid w:val="00712D2D"/>
    <w:rsid w:val="00713953"/>
    <w:rsid w:val="007148A3"/>
    <w:rsid w:val="007155CC"/>
    <w:rsid w:val="00716DFC"/>
    <w:rsid w:val="007200B6"/>
    <w:rsid w:val="007233AB"/>
    <w:rsid w:val="00724C54"/>
    <w:rsid w:val="00750214"/>
    <w:rsid w:val="00753F3D"/>
    <w:rsid w:val="00756C92"/>
    <w:rsid w:val="00780D43"/>
    <w:rsid w:val="007B06B1"/>
    <w:rsid w:val="007B2CBD"/>
    <w:rsid w:val="007C709C"/>
    <w:rsid w:val="007D19E6"/>
    <w:rsid w:val="008327AA"/>
    <w:rsid w:val="00834DAD"/>
    <w:rsid w:val="0083739C"/>
    <w:rsid w:val="0085418B"/>
    <w:rsid w:val="008A4873"/>
    <w:rsid w:val="008D3652"/>
    <w:rsid w:val="008E2405"/>
    <w:rsid w:val="008E6749"/>
    <w:rsid w:val="008F0D68"/>
    <w:rsid w:val="008F1306"/>
    <w:rsid w:val="009237CE"/>
    <w:rsid w:val="00924B26"/>
    <w:rsid w:val="0095180E"/>
    <w:rsid w:val="00967718"/>
    <w:rsid w:val="009A442D"/>
    <w:rsid w:val="009B1F5B"/>
    <w:rsid w:val="009B2F24"/>
    <w:rsid w:val="009B4D0F"/>
    <w:rsid w:val="009C202F"/>
    <w:rsid w:val="009D0277"/>
    <w:rsid w:val="009D1F22"/>
    <w:rsid w:val="009D5999"/>
    <w:rsid w:val="009F0001"/>
    <w:rsid w:val="009F1751"/>
    <w:rsid w:val="009F2816"/>
    <w:rsid w:val="009F2E6F"/>
    <w:rsid w:val="00A023C2"/>
    <w:rsid w:val="00A32C09"/>
    <w:rsid w:val="00A44345"/>
    <w:rsid w:val="00A64E60"/>
    <w:rsid w:val="00A6719B"/>
    <w:rsid w:val="00A6734F"/>
    <w:rsid w:val="00A718DE"/>
    <w:rsid w:val="00A927D2"/>
    <w:rsid w:val="00A97FAE"/>
    <w:rsid w:val="00AF1439"/>
    <w:rsid w:val="00AF79EC"/>
    <w:rsid w:val="00B0277A"/>
    <w:rsid w:val="00B064A0"/>
    <w:rsid w:val="00B1681F"/>
    <w:rsid w:val="00B3364D"/>
    <w:rsid w:val="00B33E1C"/>
    <w:rsid w:val="00B34623"/>
    <w:rsid w:val="00B448E6"/>
    <w:rsid w:val="00B60647"/>
    <w:rsid w:val="00B716C6"/>
    <w:rsid w:val="00B76377"/>
    <w:rsid w:val="00B80E54"/>
    <w:rsid w:val="00B8678A"/>
    <w:rsid w:val="00B96F7D"/>
    <w:rsid w:val="00BA4A24"/>
    <w:rsid w:val="00BA7750"/>
    <w:rsid w:val="00BB285D"/>
    <w:rsid w:val="00BB61C8"/>
    <w:rsid w:val="00BB6C96"/>
    <w:rsid w:val="00BE0C41"/>
    <w:rsid w:val="00BF023D"/>
    <w:rsid w:val="00BF4134"/>
    <w:rsid w:val="00C103AE"/>
    <w:rsid w:val="00C11334"/>
    <w:rsid w:val="00C2317D"/>
    <w:rsid w:val="00C23A99"/>
    <w:rsid w:val="00C3537A"/>
    <w:rsid w:val="00C37E1F"/>
    <w:rsid w:val="00C403C6"/>
    <w:rsid w:val="00C4151E"/>
    <w:rsid w:val="00C424C2"/>
    <w:rsid w:val="00C43BD4"/>
    <w:rsid w:val="00C566D0"/>
    <w:rsid w:val="00C57F77"/>
    <w:rsid w:val="00CA0F69"/>
    <w:rsid w:val="00CC1ED6"/>
    <w:rsid w:val="00CC4B38"/>
    <w:rsid w:val="00CC52BD"/>
    <w:rsid w:val="00D0763C"/>
    <w:rsid w:val="00D12E38"/>
    <w:rsid w:val="00D16F1A"/>
    <w:rsid w:val="00D17374"/>
    <w:rsid w:val="00D2067E"/>
    <w:rsid w:val="00D256D5"/>
    <w:rsid w:val="00D34D1F"/>
    <w:rsid w:val="00D3610C"/>
    <w:rsid w:val="00D537D9"/>
    <w:rsid w:val="00D65F29"/>
    <w:rsid w:val="00D67033"/>
    <w:rsid w:val="00D6799D"/>
    <w:rsid w:val="00D816EA"/>
    <w:rsid w:val="00D83274"/>
    <w:rsid w:val="00D914D3"/>
    <w:rsid w:val="00D93F4D"/>
    <w:rsid w:val="00DB20EE"/>
    <w:rsid w:val="00DB2AE4"/>
    <w:rsid w:val="00DB61CD"/>
    <w:rsid w:val="00DD0044"/>
    <w:rsid w:val="00DD23E8"/>
    <w:rsid w:val="00DD26C4"/>
    <w:rsid w:val="00DE090A"/>
    <w:rsid w:val="00DE4E61"/>
    <w:rsid w:val="00DF6142"/>
    <w:rsid w:val="00E23856"/>
    <w:rsid w:val="00E347F7"/>
    <w:rsid w:val="00E5587B"/>
    <w:rsid w:val="00E57087"/>
    <w:rsid w:val="00E64D93"/>
    <w:rsid w:val="00E7066C"/>
    <w:rsid w:val="00E72854"/>
    <w:rsid w:val="00E95B75"/>
    <w:rsid w:val="00E97F29"/>
    <w:rsid w:val="00EA56B9"/>
    <w:rsid w:val="00ED568E"/>
    <w:rsid w:val="00EE032A"/>
    <w:rsid w:val="00F12FE3"/>
    <w:rsid w:val="00F13434"/>
    <w:rsid w:val="00F23607"/>
    <w:rsid w:val="00F25F36"/>
    <w:rsid w:val="00F339E7"/>
    <w:rsid w:val="00F35A63"/>
    <w:rsid w:val="00F41EDA"/>
    <w:rsid w:val="00F43E9C"/>
    <w:rsid w:val="00F45547"/>
    <w:rsid w:val="00F601FC"/>
    <w:rsid w:val="00F6721E"/>
    <w:rsid w:val="00F768C8"/>
    <w:rsid w:val="00FC4C91"/>
    <w:rsid w:val="00FD77FE"/>
    <w:rsid w:val="00FE19AF"/>
    <w:rsid w:val="00FE2DDA"/>
    <w:rsid w:val="00FE388C"/>
    <w:rsid w:val="00FF39BF"/>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Courier"/>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rPr>
  </w:style>
  <w:style w:type="paragraph" w:styleId="Heading1">
    <w:name w:val="heading 1"/>
    <w:basedOn w:val="Normal"/>
    <w:next w:val="Normal"/>
    <w:qFormat/>
    <w:rsid w:val="00EB08C2"/>
    <w:pPr>
      <w:keepNext/>
      <w:outlineLvl w:val="0"/>
    </w:pPr>
    <w:rPr>
      <w:rFonts w:ascii="Times" w:eastAsia="Times" w:hAnsi="Times" w:cs="Times New Roman"/>
      <w:b/>
      <w:lang w:val="en-GB"/>
    </w:rPr>
  </w:style>
  <w:style w:type="paragraph" w:styleId="Heading2">
    <w:name w:val="heading 2"/>
    <w:basedOn w:val="Normal"/>
    <w:next w:val="Normal"/>
    <w:link w:val="Heading2Char"/>
    <w:uiPriority w:val="9"/>
    <w:semiHidden/>
    <w:unhideWhenUsed/>
    <w:qFormat/>
    <w:rsid w:val="006E66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Cs w:val="24"/>
    </w:rPr>
  </w:style>
  <w:style w:type="character" w:styleId="EndnoteReference">
    <w:name w:val="endnote reference"/>
    <w:basedOn w:val="DefaultParagraphFont"/>
    <w:semiHidden/>
    <w:rsid w:val="00157BF3"/>
    <w:rPr>
      <w:vertAlign w:val="superscript"/>
    </w:rPr>
  </w:style>
  <w:style w:type="paragraph" w:styleId="Footer">
    <w:name w:val="footer"/>
    <w:basedOn w:val="Normal"/>
    <w:pPr>
      <w:tabs>
        <w:tab w:val="center" w:pos="4252"/>
        <w:tab w:val="right" w:pos="8504"/>
      </w:tabs>
    </w:pPr>
  </w:style>
  <w:style w:type="character" w:styleId="FootnoteReference">
    <w:name w:val="footnote reference"/>
    <w:basedOn w:val="DefaultParagraphFont"/>
    <w:rPr>
      <w:position w:val="6"/>
      <w:sz w:val="16"/>
    </w:rPr>
  </w:style>
  <w:style w:type="paragraph" w:styleId="FootnoteText">
    <w:name w:val="footnote text"/>
    <w:basedOn w:val="Normal"/>
    <w:rPr>
      <w:szCs w:val="24"/>
    </w:rPr>
  </w:style>
  <w:style w:type="paragraph" w:customStyle="1" w:styleId="EndnoteText1">
    <w:name w:val="Endnote Text1"/>
    <w:basedOn w:val="Normal"/>
    <w:rPr>
      <w:sz w:val="20"/>
    </w:rPr>
  </w:style>
  <w:style w:type="paragraph" w:styleId="Header">
    <w:name w:val="header"/>
    <w:basedOn w:val="Normal"/>
    <w:rsid w:val="00EB08C2"/>
    <w:pPr>
      <w:tabs>
        <w:tab w:val="center" w:pos="4320"/>
        <w:tab w:val="right" w:pos="8640"/>
      </w:tabs>
    </w:pPr>
    <w:rPr>
      <w:rFonts w:cs="Times New Roman"/>
    </w:rPr>
  </w:style>
  <w:style w:type="paragraph" w:styleId="BodyTextIndent">
    <w:name w:val="Body Text Indent"/>
    <w:basedOn w:val="Normal"/>
    <w:rsid w:val="003524CA"/>
    <w:pPr>
      <w:autoSpaceDE w:val="0"/>
      <w:autoSpaceDN w:val="0"/>
    </w:pPr>
    <w:rPr>
      <w:rFonts w:cs="Times New Roman"/>
      <w:color w:val="000000"/>
      <w:szCs w:val="24"/>
    </w:rPr>
  </w:style>
  <w:style w:type="character" w:styleId="PageNumber">
    <w:name w:val="page number"/>
    <w:basedOn w:val="DefaultParagraphFont"/>
    <w:rsid w:val="005804CD"/>
  </w:style>
  <w:style w:type="character" w:customStyle="1" w:styleId="Heading2Char">
    <w:name w:val="Heading 2 Char"/>
    <w:basedOn w:val="DefaultParagraphFont"/>
    <w:link w:val="Heading2"/>
    <w:uiPriority w:val="9"/>
    <w:semiHidden/>
    <w:rsid w:val="006E66B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rsid w:val="006E66B3"/>
    <w:rPr>
      <w:color w:val="0000FF"/>
      <w:u w:val="single"/>
    </w:rPr>
  </w:style>
  <w:style w:type="character" w:styleId="FollowedHyperlink">
    <w:name w:val="FollowedHyperlink"/>
    <w:basedOn w:val="DefaultParagraphFont"/>
    <w:uiPriority w:val="99"/>
    <w:semiHidden/>
    <w:unhideWhenUsed/>
    <w:rsid w:val="006E66B3"/>
    <w:rPr>
      <w:color w:val="800080" w:themeColor="followedHyperlink"/>
      <w:u w:val="single"/>
    </w:rPr>
  </w:style>
  <w:style w:type="character" w:styleId="Emphasis">
    <w:name w:val="Emphasis"/>
    <w:basedOn w:val="DefaultParagraphFont"/>
    <w:uiPriority w:val="20"/>
    <w:qFormat/>
    <w:rsid w:val="00280384"/>
    <w:rPr>
      <w:i/>
      <w:iCs/>
    </w:rPr>
  </w:style>
  <w:style w:type="character" w:styleId="Strong">
    <w:name w:val="Strong"/>
    <w:basedOn w:val="DefaultParagraphFont"/>
    <w:uiPriority w:val="22"/>
    <w:qFormat/>
    <w:rsid w:val="004C36FA"/>
    <w:rPr>
      <w:b/>
      <w:bCs/>
    </w:rPr>
  </w:style>
  <w:style w:type="paragraph" w:styleId="BalloonText">
    <w:name w:val="Balloon Text"/>
    <w:basedOn w:val="Normal"/>
    <w:link w:val="BalloonTextChar"/>
    <w:uiPriority w:val="99"/>
    <w:semiHidden/>
    <w:unhideWhenUsed/>
    <w:rsid w:val="00574530"/>
    <w:rPr>
      <w:rFonts w:ascii="Lucida Grande" w:hAnsi="Lucida Grande"/>
      <w:sz w:val="18"/>
      <w:szCs w:val="18"/>
    </w:rPr>
  </w:style>
  <w:style w:type="character" w:customStyle="1" w:styleId="BalloonTextChar">
    <w:name w:val="Balloon Text Char"/>
    <w:basedOn w:val="DefaultParagraphFont"/>
    <w:link w:val="BalloonText"/>
    <w:uiPriority w:val="99"/>
    <w:semiHidden/>
    <w:rsid w:val="00574530"/>
    <w:rPr>
      <w:rFonts w:ascii="Lucida Grande" w:hAnsi="Lucida Grande"/>
      <w:sz w:val="18"/>
      <w:szCs w:val="18"/>
      <w:lang w:val="en-US"/>
    </w:rPr>
  </w:style>
  <w:style w:type="character" w:styleId="CommentReference">
    <w:name w:val="annotation reference"/>
    <w:basedOn w:val="DefaultParagraphFont"/>
    <w:uiPriority w:val="99"/>
    <w:semiHidden/>
    <w:unhideWhenUsed/>
    <w:rsid w:val="00F25F36"/>
    <w:rPr>
      <w:sz w:val="18"/>
      <w:szCs w:val="18"/>
    </w:rPr>
  </w:style>
  <w:style w:type="paragraph" w:styleId="CommentText">
    <w:name w:val="annotation text"/>
    <w:basedOn w:val="Normal"/>
    <w:link w:val="CommentTextChar"/>
    <w:uiPriority w:val="99"/>
    <w:semiHidden/>
    <w:unhideWhenUsed/>
    <w:rsid w:val="00F25F36"/>
    <w:rPr>
      <w:szCs w:val="24"/>
    </w:rPr>
  </w:style>
  <w:style w:type="character" w:customStyle="1" w:styleId="CommentTextChar">
    <w:name w:val="Comment Text Char"/>
    <w:basedOn w:val="DefaultParagraphFont"/>
    <w:link w:val="CommentText"/>
    <w:uiPriority w:val="99"/>
    <w:semiHidden/>
    <w:rsid w:val="00F25F36"/>
    <w:rPr>
      <w:sz w:val="24"/>
      <w:szCs w:val="24"/>
      <w:lang w:val="en-US"/>
    </w:rPr>
  </w:style>
  <w:style w:type="paragraph" w:styleId="CommentSubject">
    <w:name w:val="annotation subject"/>
    <w:basedOn w:val="CommentText"/>
    <w:next w:val="CommentText"/>
    <w:link w:val="CommentSubjectChar"/>
    <w:uiPriority w:val="99"/>
    <w:semiHidden/>
    <w:unhideWhenUsed/>
    <w:rsid w:val="00F25F36"/>
    <w:rPr>
      <w:b/>
      <w:bCs/>
      <w:sz w:val="20"/>
      <w:szCs w:val="20"/>
    </w:rPr>
  </w:style>
  <w:style w:type="character" w:customStyle="1" w:styleId="CommentSubjectChar">
    <w:name w:val="Comment Subject Char"/>
    <w:basedOn w:val="CommentTextChar"/>
    <w:link w:val="CommentSubject"/>
    <w:uiPriority w:val="99"/>
    <w:semiHidden/>
    <w:rsid w:val="00F25F36"/>
    <w:rPr>
      <w:b/>
      <w:bCs/>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Courier"/>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rPr>
  </w:style>
  <w:style w:type="paragraph" w:styleId="Heading1">
    <w:name w:val="heading 1"/>
    <w:basedOn w:val="Normal"/>
    <w:next w:val="Normal"/>
    <w:qFormat/>
    <w:rsid w:val="00EB08C2"/>
    <w:pPr>
      <w:keepNext/>
      <w:outlineLvl w:val="0"/>
    </w:pPr>
    <w:rPr>
      <w:rFonts w:ascii="Times" w:eastAsia="Times" w:hAnsi="Times" w:cs="Times New Roman"/>
      <w:b/>
      <w:lang w:val="en-GB"/>
    </w:rPr>
  </w:style>
  <w:style w:type="paragraph" w:styleId="Heading2">
    <w:name w:val="heading 2"/>
    <w:basedOn w:val="Normal"/>
    <w:next w:val="Normal"/>
    <w:link w:val="Heading2Char"/>
    <w:uiPriority w:val="9"/>
    <w:semiHidden/>
    <w:unhideWhenUsed/>
    <w:qFormat/>
    <w:rsid w:val="006E66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Cs w:val="24"/>
    </w:rPr>
  </w:style>
  <w:style w:type="character" w:styleId="EndnoteReference">
    <w:name w:val="endnote reference"/>
    <w:basedOn w:val="DefaultParagraphFont"/>
    <w:semiHidden/>
    <w:rsid w:val="00157BF3"/>
    <w:rPr>
      <w:vertAlign w:val="superscript"/>
    </w:rPr>
  </w:style>
  <w:style w:type="paragraph" w:styleId="Footer">
    <w:name w:val="footer"/>
    <w:basedOn w:val="Normal"/>
    <w:pPr>
      <w:tabs>
        <w:tab w:val="center" w:pos="4252"/>
        <w:tab w:val="right" w:pos="8504"/>
      </w:tabs>
    </w:pPr>
  </w:style>
  <w:style w:type="character" w:styleId="FootnoteReference">
    <w:name w:val="footnote reference"/>
    <w:basedOn w:val="DefaultParagraphFont"/>
    <w:rPr>
      <w:position w:val="6"/>
      <w:sz w:val="16"/>
    </w:rPr>
  </w:style>
  <w:style w:type="paragraph" w:styleId="FootnoteText">
    <w:name w:val="footnote text"/>
    <w:basedOn w:val="Normal"/>
    <w:rPr>
      <w:szCs w:val="24"/>
    </w:rPr>
  </w:style>
  <w:style w:type="paragraph" w:customStyle="1" w:styleId="EndnoteText1">
    <w:name w:val="Endnote Text1"/>
    <w:basedOn w:val="Normal"/>
    <w:rPr>
      <w:sz w:val="20"/>
    </w:rPr>
  </w:style>
  <w:style w:type="paragraph" w:styleId="Header">
    <w:name w:val="header"/>
    <w:basedOn w:val="Normal"/>
    <w:rsid w:val="00EB08C2"/>
    <w:pPr>
      <w:tabs>
        <w:tab w:val="center" w:pos="4320"/>
        <w:tab w:val="right" w:pos="8640"/>
      </w:tabs>
    </w:pPr>
    <w:rPr>
      <w:rFonts w:cs="Times New Roman"/>
    </w:rPr>
  </w:style>
  <w:style w:type="paragraph" w:styleId="BodyTextIndent">
    <w:name w:val="Body Text Indent"/>
    <w:basedOn w:val="Normal"/>
    <w:rsid w:val="003524CA"/>
    <w:pPr>
      <w:autoSpaceDE w:val="0"/>
      <w:autoSpaceDN w:val="0"/>
    </w:pPr>
    <w:rPr>
      <w:rFonts w:cs="Times New Roman"/>
      <w:color w:val="000000"/>
      <w:szCs w:val="24"/>
    </w:rPr>
  </w:style>
  <w:style w:type="character" w:styleId="PageNumber">
    <w:name w:val="page number"/>
    <w:basedOn w:val="DefaultParagraphFont"/>
    <w:rsid w:val="005804CD"/>
  </w:style>
  <w:style w:type="character" w:customStyle="1" w:styleId="Heading2Char">
    <w:name w:val="Heading 2 Char"/>
    <w:basedOn w:val="DefaultParagraphFont"/>
    <w:link w:val="Heading2"/>
    <w:uiPriority w:val="9"/>
    <w:semiHidden/>
    <w:rsid w:val="006E66B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rsid w:val="006E66B3"/>
    <w:rPr>
      <w:color w:val="0000FF"/>
      <w:u w:val="single"/>
    </w:rPr>
  </w:style>
  <w:style w:type="character" w:styleId="FollowedHyperlink">
    <w:name w:val="FollowedHyperlink"/>
    <w:basedOn w:val="DefaultParagraphFont"/>
    <w:uiPriority w:val="99"/>
    <w:semiHidden/>
    <w:unhideWhenUsed/>
    <w:rsid w:val="006E66B3"/>
    <w:rPr>
      <w:color w:val="800080" w:themeColor="followedHyperlink"/>
      <w:u w:val="single"/>
    </w:rPr>
  </w:style>
  <w:style w:type="character" w:styleId="Emphasis">
    <w:name w:val="Emphasis"/>
    <w:basedOn w:val="DefaultParagraphFont"/>
    <w:uiPriority w:val="20"/>
    <w:qFormat/>
    <w:rsid w:val="00280384"/>
    <w:rPr>
      <w:i/>
      <w:iCs/>
    </w:rPr>
  </w:style>
  <w:style w:type="character" w:styleId="Strong">
    <w:name w:val="Strong"/>
    <w:basedOn w:val="DefaultParagraphFont"/>
    <w:uiPriority w:val="22"/>
    <w:qFormat/>
    <w:rsid w:val="004C36FA"/>
    <w:rPr>
      <w:b/>
      <w:bCs/>
    </w:rPr>
  </w:style>
  <w:style w:type="paragraph" w:styleId="BalloonText">
    <w:name w:val="Balloon Text"/>
    <w:basedOn w:val="Normal"/>
    <w:link w:val="BalloonTextChar"/>
    <w:uiPriority w:val="99"/>
    <w:semiHidden/>
    <w:unhideWhenUsed/>
    <w:rsid w:val="00574530"/>
    <w:rPr>
      <w:rFonts w:ascii="Lucida Grande" w:hAnsi="Lucida Grande"/>
      <w:sz w:val="18"/>
      <w:szCs w:val="18"/>
    </w:rPr>
  </w:style>
  <w:style w:type="character" w:customStyle="1" w:styleId="BalloonTextChar">
    <w:name w:val="Balloon Text Char"/>
    <w:basedOn w:val="DefaultParagraphFont"/>
    <w:link w:val="BalloonText"/>
    <w:uiPriority w:val="99"/>
    <w:semiHidden/>
    <w:rsid w:val="00574530"/>
    <w:rPr>
      <w:rFonts w:ascii="Lucida Grande" w:hAnsi="Lucida Grande"/>
      <w:sz w:val="18"/>
      <w:szCs w:val="18"/>
      <w:lang w:val="en-US"/>
    </w:rPr>
  </w:style>
  <w:style w:type="character" w:styleId="CommentReference">
    <w:name w:val="annotation reference"/>
    <w:basedOn w:val="DefaultParagraphFont"/>
    <w:uiPriority w:val="99"/>
    <w:semiHidden/>
    <w:unhideWhenUsed/>
    <w:rsid w:val="00F25F36"/>
    <w:rPr>
      <w:sz w:val="18"/>
      <w:szCs w:val="18"/>
    </w:rPr>
  </w:style>
  <w:style w:type="paragraph" w:styleId="CommentText">
    <w:name w:val="annotation text"/>
    <w:basedOn w:val="Normal"/>
    <w:link w:val="CommentTextChar"/>
    <w:uiPriority w:val="99"/>
    <w:semiHidden/>
    <w:unhideWhenUsed/>
    <w:rsid w:val="00F25F36"/>
    <w:rPr>
      <w:szCs w:val="24"/>
    </w:rPr>
  </w:style>
  <w:style w:type="character" w:customStyle="1" w:styleId="CommentTextChar">
    <w:name w:val="Comment Text Char"/>
    <w:basedOn w:val="DefaultParagraphFont"/>
    <w:link w:val="CommentText"/>
    <w:uiPriority w:val="99"/>
    <w:semiHidden/>
    <w:rsid w:val="00F25F36"/>
    <w:rPr>
      <w:sz w:val="24"/>
      <w:szCs w:val="24"/>
      <w:lang w:val="en-US"/>
    </w:rPr>
  </w:style>
  <w:style w:type="paragraph" w:styleId="CommentSubject">
    <w:name w:val="annotation subject"/>
    <w:basedOn w:val="CommentText"/>
    <w:next w:val="CommentText"/>
    <w:link w:val="CommentSubjectChar"/>
    <w:uiPriority w:val="99"/>
    <w:semiHidden/>
    <w:unhideWhenUsed/>
    <w:rsid w:val="00F25F36"/>
    <w:rPr>
      <w:b/>
      <w:bCs/>
      <w:sz w:val="20"/>
      <w:szCs w:val="20"/>
    </w:rPr>
  </w:style>
  <w:style w:type="character" w:customStyle="1" w:styleId="CommentSubjectChar">
    <w:name w:val="Comment Subject Char"/>
    <w:basedOn w:val="CommentTextChar"/>
    <w:link w:val="CommentSubject"/>
    <w:uiPriority w:val="99"/>
    <w:semiHidden/>
    <w:rsid w:val="00F25F36"/>
    <w:rPr>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651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cassotradicionyvanguardia.com/08R.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eb.archive.org/web/20071010045304/http://www.picassotradicionyvanguardia.com/08R.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3370</Words>
  <Characters>19214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HEALTHY NORM 2</vt:lpstr>
    </vt:vector>
  </TitlesOfParts>
  <Company>UNSW</Company>
  <LinksUpToDate>false</LinksUpToDate>
  <CharactersWithSpaces>22539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HEALTHY NORM 2</dc:title>
  <dc:creator>Bep De Rooy</dc:creator>
  <cp:lastModifiedBy>doctor</cp:lastModifiedBy>
  <cp:revision>2</cp:revision>
  <dcterms:created xsi:type="dcterms:W3CDTF">2014-04-22T19:18:00Z</dcterms:created>
  <dcterms:modified xsi:type="dcterms:W3CDTF">2014-04-22T19:18:00Z</dcterms:modified>
</cp:coreProperties>
</file>