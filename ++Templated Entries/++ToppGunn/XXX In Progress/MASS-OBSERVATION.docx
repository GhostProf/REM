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8E0" w:rsidRPr="00013FBF" w:rsidRDefault="000D5347" w:rsidP="00DB5274">
      <w:pPr>
        <w:spacing w:line="360" w:lineRule="auto"/>
        <w:rPr>
          <w:rFonts w:ascii="Arial" w:hAnsi="Arial"/>
          <w:b/>
        </w:rPr>
      </w:pPr>
      <w:r w:rsidRPr="00013FBF">
        <w:rPr>
          <w:rFonts w:ascii="Arial" w:hAnsi="Arial"/>
          <w:b/>
        </w:rPr>
        <w:t>MASS-OBSERVATION</w:t>
      </w:r>
      <w:ins w:id="0" w:author="doctor" w:date="2014-03-24T16:46:00Z">
        <w:r w:rsidR="00A66A0E">
          <w:rPr>
            <w:rFonts w:ascii="Arial" w:hAnsi="Arial"/>
            <w:b/>
          </w:rPr>
          <w:t xml:space="preserve"> (UK)</w:t>
        </w:r>
      </w:ins>
    </w:p>
    <w:p w:rsidR="00CA6D0C" w:rsidRPr="00013FBF" w:rsidDel="006A375B" w:rsidRDefault="00CA6D0C" w:rsidP="00DB5274">
      <w:pPr>
        <w:spacing w:line="360" w:lineRule="auto"/>
        <w:rPr>
          <w:del w:id="1" w:author="Danielle Child" w:date="2014-03-24T15:26:00Z"/>
          <w:rFonts w:ascii="Arial" w:hAnsi="Arial"/>
          <w:b/>
        </w:rPr>
      </w:pPr>
    </w:p>
    <w:p w:rsidR="00CA6D0C" w:rsidRPr="00013FBF" w:rsidDel="006A375B" w:rsidRDefault="00CA6D0C" w:rsidP="00CA6D0C">
      <w:pPr>
        <w:rPr>
          <w:del w:id="2" w:author="Danielle Child" w:date="2014-03-24T15:26:00Z"/>
          <w:rFonts w:ascii="Arial" w:hAnsi="Arial"/>
        </w:rPr>
      </w:pPr>
      <w:del w:id="3" w:author="Danielle Child" w:date="2014-03-24T15:26:00Z">
        <w:r w:rsidRPr="00013FBF" w:rsidDel="006A375B">
          <w:rPr>
            <w:rFonts w:ascii="Arial" w:hAnsi="Arial"/>
          </w:rPr>
          <w:delText>Ian Walker</w:delText>
        </w:r>
      </w:del>
    </w:p>
    <w:p w:rsidR="000D5347" w:rsidDel="006A375B" w:rsidRDefault="000D5347" w:rsidP="00DB5274">
      <w:pPr>
        <w:spacing w:line="360" w:lineRule="auto"/>
        <w:rPr>
          <w:del w:id="4" w:author="Danielle Child" w:date="2014-03-24T15:26:00Z"/>
          <w:rFonts w:ascii="Arial" w:hAnsi="Arial"/>
        </w:rPr>
      </w:pPr>
    </w:p>
    <w:p w:rsidR="00013FBF" w:rsidRPr="00013FBF" w:rsidRDefault="00013FBF" w:rsidP="00DB5274">
      <w:pPr>
        <w:spacing w:line="360" w:lineRule="auto"/>
        <w:rPr>
          <w:rFonts w:ascii="Arial" w:hAnsi="Arial"/>
        </w:rPr>
      </w:pPr>
    </w:p>
    <w:p w:rsidR="00A66A0E" w:rsidRPr="00C2717A" w:rsidRDefault="000D5347" w:rsidP="00A66A0E">
      <w:pPr>
        <w:spacing w:line="360" w:lineRule="auto"/>
        <w:rPr>
          <w:ins w:id="5" w:author="doctor" w:date="2014-03-24T16:44:00Z"/>
          <w:rFonts w:ascii="Arial" w:hAnsi="Arial"/>
        </w:rPr>
      </w:pPr>
      <w:r w:rsidRPr="006A375B">
        <w:rPr>
          <w:rFonts w:ascii="Arial" w:hAnsi="Arial"/>
          <w:rPrChange w:id="6" w:author="Danielle Child" w:date="2014-03-24T15:26:00Z">
            <w:rPr>
              <w:rFonts w:ascii="Arial" w:hAnsi="Arial"/>
              <w:i/>
            </w:rPr>
          </w:rPrChange>
        </w:rPr>
        <w:t xml:space="preserve">Mass-Observation (or M.-O. as it is often abbreviated) was one of the most extraordinary manifestations of the documentary impulse </w:t>
      </w:r>
      <w:r w:rsidR="00FF6707" w:rsidRPr="006A375B">
        <w:rPr>
          <w:rFonts w:ascii="Arial" w:hAnsi="Arial"/>
          <w:rPrChange w:id="7" w:author="Danielle Child" w:date="2014-03-24T15:26:00Z">
            <w:rPr>
              <w:rFonts w:ascii="Arial" w:hAnsi="Arial"/>
              <w:i/>
            </w:rPr>
          </w:rPrChange>
        </w:rPr>
        <w:t>prevalent</w:t>
      </w:r>
      <w:r w:rsidRPr="006A375B">
        <w:rPr>
          <w:rFonts w:ascii="Arial" w:hAnsi="Arial"/>
          <w:rPrChange w:id="8" w:author="Danielle Child" w:date="2014-03-24T15:26:00Z">
            <w:rPr>
              <w:rFonts w:ascii="Arial" w:hAnsi="Arial"/>
              <w:i/>
            </w:rPr>
          </w:rPrChange>
        </w:rPr>
        <w:t xml:space="preserve"> in 1930s Britain. </w:t>
      </w:r>
      <w:ins w:id="9" w:author="doctor" w:date="2014-03-24T16:44:00Z">
        <w:r w:rsidR="00A66A0E" w:rsidRPr="00C2717A">
          <w:rPr>
            <w:rFonts w:ascii="Arial" w:hAnsi="Arial"/>
          </w:rPr>
          <w:t>Following the 1936 International Surrealist Exhibition</w:t>
        </w:r>
        <w:r w:rsidR="00A66A0E">
          <w:rPr>
            <w:rFonts w:ascii="Arial" w:hAnsi="Arial"/>
          </w:rPr>
          <w:t xml:space="preserve"> in London</w:t>
        </w:r>
        <w:r w:rsidR="00A66A0E" w:rsidRPr="00C2717A">
          <w:rPr>
            <w:rFonts w:ascii="Arial" w:hAnsi="Arial"/>
          </w:rPr>
          <w:t xml:space="preserve">, a number of artists and writers were </w:t>
        </w:r>
        <w:r w:rsidR="00A66A0E">
          <w:rPr>
            <w:rFonts w:ascii="Arial" w:hAnsi="Arial"/>
          </w:rPr>
          <w:t>looking at</w:t>
        </w:r>
        <w:r w:rsidR="00A66A0E" w:rsidRPr="00C2717A">
          <w:rPr>
            <w:rFonts w:ascii="Arial" w:hAnsi="Arial"/>
          </w:rPr>
          <w:t xml:space="preserve"> ways in which surrealist concerns could be extended in a social context to explore the mass unconscious of British culture. Chief among these figures were Charles Madge</w:t>
        </w:r>
        <w:r w:rsidR="00A66A0E">
          <w:rPr>
            <w:rFonts w:ascii="Arial" w:hAnsi="Arial"/>
          </w:rPr>
          <w:t xml:space="preserve">, </w:t>
        </w:r>
        <w:r w:rsidR="00A66A0E" w:rsidRPr="00C2717A">
          <w:rPr>
            <w:rFonts w:ascii="Arial" w:hAnsi="Arial"/>
          </w:rPr>
          <w:t xml:space="preserve">a poet working as a journalist at the </w:t>
        </w:r>
        <w:r w:rsidR="00A66A0E" w:rsidRPr="00C2717A">
          <w:rPr>
            <w:rFonts w:ascii="Arial" w:hAnsi="Arial"/>
            <w:i/>
          </w:rPr>
          <w:t>Daily Mirror</w:t>
        </w:r>
        <w:r w:rsidR="00A66A0E" w:rsidRPr="00C2717A">
          <w:rPr>
            <w:rFonts w:ascii="Arial" w:hAnsi="Arial"/>
          </w:rPr>
          <w:t xml:space="preserve">, and Humphrey Jennings, painter, writer, photographer and member of the G.P.O. Film Unit. </w:t>
        </w:r>
      </w:ins>
    </w:p>
    <w:p w:rsidR="00CB3CB3" w:rsidRPr="006A375B" w:rsidDel="00A66A0E" w:rsidRDefault="00CB3CB3" w:rsidP="00DB5274">
      <w:pPr>
        <w:spacing w:line="360" w:lineRule="auto"/>
        <w:rPr>
          <w:del w:id="10" w:author="doctor" w:date="2014-03-24T16:45:00Z"/>
          <w:rFonts w:ascii="Arial" w:hAnsi="Arial"/>
          <w:rPrChange w:id="11" w:author="Danielle Child" w:date="2014-03-24T15:26:00Z">
            <w:rPr>
              <w:del w:id="12" w:author="doctor" w:date="2014-03-24T16:45:00Z"/>
              <w:rFonts w:ascii="Arial" w:hAnsi="Arial"/>
              <w:i/>
            </w:rPr>
          </w:rPrChange>
        </w:rPr>
      </w:pPr>
      <w:r w:rsidRPr="006A375B">
        <w:rPr>
          <w:rFonts w:ascii="Arial" w:hAnsi="Arial"/>
          <w:rPrChange w:id="13" w:author="Danielle Child" w:date="2014-03-24T15:26:00Z">
            <w:rPr>
              <w:rFonts w:ascii="Arial" w:hAnsi="Arial"/>
              <w:i/>
            </w:rPr>
          </w:rPrChange>
        </w:rPr>
        <w:t xml:space="preserve">Founded </w:t>
      </w:r>
      <w:ins w:id="14" w:author="doctor" w:date="2014-03-24T16:48:00Z">
        <w:r w:rsidR="00A66A0E">
          <w:rPr>
            <w:rFonts w:ascii="Arial" w:hAnsi="Arial"/>
          </w:rPr>
          <w:t>by Madge, Jennings and T</w:t>
        </w:r>
      </w:ins>
      <w:ins w:id="15" w:author="doctor" w:date="2014-03-24T16:49:00Z">
        <w:r w:rsidR="00A66A0E">
          <w:rPr>
            <w:rFonts w:ascii="Arial" w:hAnsi="Arial"/>
          </w:rPr>
          <w:t>o</w:t>
        </w:r>
      </w:ins>
      <w:ins w:id="16" w:author="doctor" w:date="2014-03-24T16:48:00Z">
        <w:r w:rsidR="00A66A0E">
          <w:rPr>
            <w:rFonts w:ascii="Arial" w:hAnsi="Arial"/>
          </w:rPr>
          <w:t xml:space="preserve">m Harrisson </w:t>
        </w:r>
      </w:ins>
      <w:r w:rsidRPr="006A375B">
        <w:rPr>
          <w:rFonts w:ascii="Arial" w:hAnsi="Arial"/>
          <w:rPrChange w:id="17" w:author="Danielle Child" w:date="2014-03-24T15:26:00Z">
            <w:rPr>
              <w:rFonts w:ascii="Arial" w:hAnsi="Arial"/>
              <w:i/>
            </w:rPr>
          </w:rPrChange>
        </w:rPr>
        <w:t>in 1937, in the wake of the abdication</w:t>
      </w:r>
      <w:ins w:id="18" w:author="doctor" w:date="2014-03-24T16:49:00Z">
        <w:r w:rsidR="00A7574E" w:rsidRPr="00A7574E">
          <w:rPr>
            <w:rFonts w:ascii="Arial" w:hAnsi="Arial"/>
          </w:rPr>
          <w:t xml:space="preserve"> </w:t>
        </w:r>
        <w:r w:rsidR="00A7574E" w:rsidRPr="00C2717A">
          <w:rPr>
            <w:rFonts w:ascii="Arial" w:hAnsi="Arial"/>
          </w:rPr>
          <w:t>of Edward VIII</w:t>
        </w:r>
      </w:ins>
      <w:r w:rsidRPr="006A375B">
        <w:rPr>
          <w:rFonts w:ascii="Arial" w:hAnsi="Arial"/>
          <w:rPrChange w:id="19" w:author="Danielle Child" w:date="2014-03-24T15:26:00Z">
            <w:rPr>
              <w:rFonts w:ascii="Arial" w:hAnsi="Arial"/>
              <w:i/>
            </w:rPr>
          </w:rPrChange>
        </w:rPr>
        <w:t xml:space="preserve">, </w:t>
      </w:r>
      <w:ins w:id="20" w:author="doctor" w:date="2014-03-24T16:44:00Z">
        <w:r w:rsidR="00A66A0E">
          <w:rPr>
            <w:rFonts w:ascii="Arial" w:hAnsi="Arial"/>
          </w:rPr>
          <w:t>the aim of M.-O</w:t>
        </w:r>
      </w:ins>
      <w:del w:id="21" w:author="doctor" w:date="2014-03-24T16:44:00Z">
        <w:r w:rsidRPr="006A375B" w:rsidDel="00A66A0E">
          <w:rPr>
            <w:rFonts w:ascii="Arial" w:hAnsi="Arial"/>
            <w:rPrChange w:id="22" w:author="Danielle Child" w:date="2014-03-24T15:26:00Z">
              <w:rPr>
                <w:rFonts w:ascii="Arial" w:hAnsi="Arial"/>
                <w:i/>
              </w:rPr>
            </w:rPrChange>
          </w:rPr>
          <w:delText>its</w:delText>
        </w:r>
      </w:del>
      <w:r w:rsidRPr="006A375B">
        <w:rPr>
          <w:rFonts w:ascii="Arial" w:hAnsi="Arial"/>
          <w:rPrChange w:id="23" w:author="Danielle Child" w:date="2014-03-24T15:26:00Z">
            <w:rPr>
              <w:rFonts w:ascii="Arial" w:hAnsi="Arial"/>
              <w:i/>
            </w:rPr>
          </w:rPrChange>
        </w:rPr>
        <w:t xml:space="preserve"> </w:t>
      </w:r>
      <w:del w:id="24" w:author="doctor" w:date="2014-03-24T16:45:00Z">
        <w:r w:rsidRPr="006A375B" w:rsidDel="00A66A0E">
          <w:rPr>
            <w:rFonts w:ascii="Arial" w:hAnsi="Arial"/>
            <w:rPrChange w:id="25" w:author="Danielle Child" w:date="2014-03-24T15:26:00Z">
              <w:rPr>
                <w:rFonts w:ascii="Arial" w:hAnsi="Arial"/>
                <w:i/>
              </w:rPr>
            </w:rPrChange>
          </w:rPr>
          <w:delText xml:space="preserve">aim </w:delText>
        </w:r>
      </w:del>
      <w:r w:rsidRPr="006A375B">
        <w:rPr>
          <w:rFonts w:ascii="Arial" w:hAnsi="Arial"/>
          <w:rPrChange w:id="26" w:author="Danielle Child" w:date="2014-03-24T15:26:00Z">
            <w:rPr>
              <w:rFonts w:ascii="Arial" w:hAnsi="Arial"/>
              <w:i/>
            </w:rPr>
          </w:rPrChange>
        </w:rPr>
        <w:t xml:space="preserve">was to examine the psychology of the nation as expressed in the thoughts and actions of ordinary people. </w:t>
      </w:r>
      <w:ins w:id="27" w:author="doctor" w:date="2014-03-24T16:42:00Z">
        <w:r w:rsidR="00A66A0E">
          <w:rPr>
            <w:rFonts w:ascii="Arial" w:hAnsi="Arial"/>
          </w:rPr>
          <w:t>T</w:t>
        </w:r>
      </w:ins>
      <w:ins w:id="28" w:author="Danielle Child" w:date="2014-03-24T15:24:00Z">
        <w:del w:id="29" w:author="doctor" w:date="2014-03-24T16:42:00Z">
          <w:r w:rsidR="006A375B" w:rsidRPr="006A375B" w:rsidDel="00A66A0E">
            <w:rPr>
              <w:rFonts w:ascii="Arial" w:hAnsi="Arial"/>
              <w:rPrChange w:id="30" w:author="Danielle Child" w:date="2014-03-24T15:26:00Z">
                <w:rPr>
                  <w:rFonts w:ascii="Arial" w:hAnsi="Arial"/>
                  <w:i/>
                </w:rPr>
              </w:rPrChange>
            </w:rPr>
            <w:delText>This examination took</w:delText>
          </w:r>
        </w:del>
      </w:ins>
      <w:ins w:id="31" w:author="Danielle Child" w:date="2014-03-24T15:26:00Z">
        <w:del w:id="32" w:author="doctor" w:date="2014-03-24T16:42:00Z">
          <w:r w:rsidR="0021788A" w:rsidDel="00A66A0E">
            <w:rPr>
              <w:rFonts w:ascii="Arial" w:hAnsi="Arial"/>
            </w:rPr>
            <w:delText xml:space="preserve"> its</w:delText>
          </w:r>
        </w:del>
      </w:ins>
      <w:ins w:id="33" w:author="Danielle Child" w:date="2014-03-24T15:24:00Z">
        <w:del w:id="34" w:author="doctor" w:date="2014-03-24T16:42:00Z">
          <w:r w:rsidR="006A375B" w:rsidRPr="006A375B" w:rsidDel="00A66A0E">
            <w:rPr>
              <w:rFonts w:ascii="Arial" w:hAnsi="Arial"/>
              <w:rPrChange w:id="35" w:author="Danielle Child" w:date="2014-03-24T15:26:00Z">
                <w:rPr>
                  <w:rFonts w:ascii="Arial" w:hAnsi="Arial"/>
                  <w:i/>
                </w:rPr>
              </w:rPrChange>
            </w:rPr>
            <w:delText xml:space="preserve"> inspiration from Surrealist thought</w:delText>
          </w:r>
          <w:r w:rsidR="0021788A" w:rsidDel="00A66A0E">
            <w:rPr>
              <w:rFonts w:ascii="Arial" w:hAnsi="Arial"/>
            </w:rPr>
            <w:delText>; t</w:delText>
          </w:r>
        </w:del>
      </w:ins>
      <w:del w:id="36" w:author="Danielle Child" w:date="2014-03-24T15:26:00Z">
        <w:r w:rsidRPr="006A375B" w:rsidDel="0021788A">
          <w:rPr>
            <w:rFonts w:ascii="Arial" w:hAnsi="Arial"/>
            <w:rPrChange w:id="37" w:author="Danielle Child" w:date="2014-03-24T15:26:00Z">
              <w:rPr>
                <w:rFonts w:ascii="Arial" w:hAnsi="Arial"/>
                <w:i/>
              </w:rPr>
            </w:rPrChange>
          </w:rPr>
          <w:delText>T</w:delText>
        </w:r>
      </w:del>
      <w:r w:rsidRPr="006A375B">
        <w:rPr>
          <w:rFonts w:ascii="Arial" w:hAnsi="Arial"/>
          <w:rPrChange w:id="38" w:author="Danielle Child" w:date="2014-03-24T15:26:00Z">
            <w:rPr>
              <w:rFonts w:ascii="Arial" w:hAnsi="Arial"/>
              <w:i/>
            </w:rPr>
          </w:rPrChange>
        </w:rPr>
        <w:t>o gain an insight into this</w:t>
      </w:r>
      <w:ins w:id="39" w:author="Danielle Child" w:date="2014-03-24T15:26:00Z">
        <w:r w:rsidR="0021788A">
          <w:rPr>
            <w:rFonts w:ascii="Arial" w:hAnsi="Arial"/>
          </w:rPr>
          <w:t xml:space="preserve"> pyschology</w:t>
        </w:r>
      </w:ins>
      <w:r w:rsidRPr="006A375B">
        <w:rPr>
          <w:rFonts w:ascii="Arial" w:hAnsi="Arial"/>
          <w:rPrChange w:id="40" w:author="Danielle Child" w:date="2014-03-24T15:26:00Z">
            <w:rPr>
              <w:rFonts w:ascii="Arial" w:hAnsi="Arial"/>
              <w:i/>
            </w:rPr>
          </w:rPrChange>
        </w:rPr>
        <w:t xml:space="preserve">, it used reports submitted by volunteers across the country and, most famously, a group of ‘observers’ examining minutely the everyday life of Bolton in Lancashire. With the outbreak of war in 1939, the resources of M.-O. were increasingly put at the service of understanding the public response to wartime propaganda. </w:t>
      </w:r>
      <w:r w:rsidR="00013FBF" w:rsidRPr="006A375B">
        <w:rPr>
          <w:rFonts w:ascii="Arial" w:hAnsi="Arial"/>
          <w:rPrChange w:id="41" w:author="Danielle Child" w:date="2014-03-24T15:26:00Z">
            <w:rPr>
              <w:rFonts w:ascii="Arial" w:hAnsi="Arial"/>
              <w:i/>
            </w:rPr>
          </w:rPrChange>
        </w:rPr>
        <w:t>After the war, Mass-Observation became a commercial market research firm, but, r</w:t>
      </w:r>
      <w:r w:rsidRPr="006A375B">
        <w:rPr>
          <w:rFonts w:ascii="Arial" w:hAnsi="Arial"/>
          <w:rPrChange w:id="42" w:author="Danielle Child" w:date="2014-03-24T15:26:00Z">
            <w:rPr>
              <w:rFonts w:ascii="Arial" w:hAnsi="Arial"/>
              <w:i/>
            </w:rPr>
          </w:rPrChange>
        </w:rPr>
        <w:t xml:space="preserve">ecently, </w:t>
      </w:r>
      <w:r w:rsidR="00013FBF" w:rsidRPr="006A375B">
        <w:rPr>
          <w:rFonts w:ascii="Arial" w:hAnsi="Arial"/>
          <w:rPrChange w:id="43" w:author="Danielle Child" w:date="2014-03-24T15:26:00Z">
            <w:rPr>
              <w:rFonts w:ascii="Arial" w:hAnsi="Arial"/>
              <w:i/>
            </w:rPr>
          </w:rPrChange>
        </w:rPr>
        <w:t xml:space="preserve">its earliest pre-war manifestation </w:t>
      </w:r>
      <w:r w:rsidRPr="006A375B">
        <w:rPr>
          <w:rFonts w:ascii="Arial" w:hAnsi="Arial"/>
          <w:rPrChange w:id="44" w:author="Danielle Child" w:date="2014-03-24T15:26:00Z">
            <w:rPr>
              <w:rFonts w:ascii="Arial" w:hAnsi="Arial"/>
              <w:i/>
            </w:rPr>
          </w:rPrChange>
        </w:rPr>
        <w:t>has been seen as an innovativ</w:t>
      </w:r>
      <w:r w:rsidR="00013FBF" w:rsidRPr="006A375B">
        <w:rPr>
          <w:rFonts w:ascii="Arial" w:hAnsi="Arial"/>
          <w:rPrChange w:id="45" w:author="Danielle Child" w:date="2014-03-24T15:26:00Z">
            <w:rPr>
              <w:rFonts w:ascii="Arial" w:hAnsi="Arial"/>
              <w:i/>
            </w:rPr>
          </w:rPrChange>
        </w:rPr>
        <w:t>e precursor to later attempts to create</w:t>
      </w:r>
      <w:r w:rsidRPr="006A375B">
        <w:rPr>
          <w:rFonts w:ascii="Arial" w:hAnsi="Arial"/>
          <w:rPrChange w:id="46" w:author="Danielle Child" w:date="2014-03-24T15:26:00Z">
            <w:rPr>
              <w:rFonts w:ascii="Arial" w:hAnsi="Arial"/>
              <w:i/>
            </w:rPr>
          </w:rPrChange>
        </w:rPr>
        <w:t xml:space="preserve"> a reflexive anthropology.</w:t>
      </w:r>
    </w:p>
    <w:p w:rsidR="00CB3CB3" w:rsidDel="00A66A0E" w:rsidRDefault="00CB3CB3" w:rsidP="00DB5274">
      <w:pPr>
        <w:spacing w:line="360" w:lineRule="auto"/>
        <w:rPr>
          <w:del w:id="47" w:author="doctor" w:date="2014-03-24T16:45:00Z"/>
          <w:rFonts w:ascii="Arial" w:hAnsi="Arial"/>
        </w:rPr>
      </w:pPr>
    </w:p>
    <w:p w:rsidR="00013FBF" w:rsidRDefault="00013FBF" w:rsidP="00DB5274">
      <w:pPr>
        <w:spacing w:line="360" w:lineRule="auto"/>
        <w:rPr>
          <w:rFonts w:ascii="Arial" w:hAnsi="Arial"/>
        </w:rPr>
      </w:pPr>
    </w:p>
    <w:p w:rsidR="000D5347" w:rsidRPr="00C2717A" w:rsidDel="00A66A0E" w:rsidRDefault="000D5347" w:rsidP="00DB5274">
      <w:pPr>
        <w:spacing w:line="360" w:lineRule="auto"/>
        <w:rPr>
          <w:del w:id="48" w:author="doctor" w:date="2014-03-24T16:44:00Z"/>
          <w:rFonts w:ascii="Arial" w:hAnsi="Arial"/>
        </w:rPr>
      </w:pPr>
      <w:del w:id="49" w:author="doctor" w:date="2014-03-24T16:44:00Z">
        <w:r w:rsidRPr="00C2717A" w:rsidDel="00A66A0E">
          <w:rPr>
            <w:rFonts w:ascii="Arial" w:hAnsi="Arial"/>
          </w:rPr>
          <w:delText xml:space="preserve">Following the </w:delText>
        </w:r>
        <w:r w:rsidR="00C50382" w:rsidRPr="00C2717A" w:rsidDel="00A66A0E">
          <w:rPr>
            <w:rFonts w:ascii="Arial" w:hAnsi="Arial"/>
          </w:rPr>
          <w:delText xml:space="preserve">1936 </w:delText>
        </w:r>
        <w:r w:rsidRPr="00C2717A" w:rsidDel="00A66A0E">
          <w:rPr>
            <w:rFonts w:ascii="Arial" w:hAnsi="Arial"/>
          </w:rPr>
          <w:delText xml:space="preserve">International </w:delText>
        </w:r>
        <w:r w:rsidR="00C50382" w:rsidRPr="00C2717A" w:rsidDel="00A66A0E">
          <w:rPr>
            <w:rFonts w:ascii="Arial" w:hAnsi="Arial"/>
          </w:rPr>
          <w:delText xml:space="preserve">Surrealist </w:delText>
        </w:r>
        <w:r w:rsidRPr="00C2717A" w:rsidDel="00A66A0E">
          <w:rPr>
            <w:rFonts w:ascii="Arial" w:hAnsi="Arial"/>
          </w:rPr>
          <w:delText>Exhibition</w:delText>
        </w:r>
        <w:r w:rsidR="00013FBF" w:rsidDel="00A66A0E">
          <w:rPr>
            <w:rFonts w:ascii="Arial" w:hAnsi="Arial"/>
          </w:rPr>
          <w:delText xml:space="preserve"> in London</w:delText>
        </w:r>
        <w:r w:rsidRPr="00C2717A" w:rsidDel="00A66A0E">
          <w:rPr>
            <w:rFonts w:ascii="Arial" w:hAnsi="Arial"/>
          </w:rPr>
          <w:delText xml:space="preserve">, a number of artists and writers </w:delText>
        </w:r>
        <w:r w:rsidR="00C50382" w:rsidRPr="00C2717A" w:rsidDel="00A66A0E">
          <w:rPr>
            <w:rFonts w:ascii="Arial" w:hAnsi="Arial"/>
          </w:rPr>
          <w:delText xml:space="preserve">were </w:delText>
        </w:r>
        <w:r w:rsidR="009D6ABE" w:rsidDel="00A66A0E">
          <w:rPr>
            <w:rFonts w:ascii="Arial" w:hAnsi="Arial"/>
          </w:rPr>
          <w:delText>looking at</w:delText>
        </w:r>
        <w:r w:rsidR="00C50382" w:rsidRPr="00C2717A" w:rsidDel="00A66A0E">
          <w:rPr>
            <w:rFonts w:ascii="Arial" w:hAnsi="Arial"/>
          </w:rPr>
          <w:delText xml:space="preserve"> ways in which surrealist </w:delText>
        </w:r>
        <w:r w:rsidRPr="00C2717A" w:rsidDel="00A66A0E">
          <w:rPr>
            <w:rFonts w:ascii="Arial" w:hAnsi="Arial"/>
          </w:rPr>
          <w:delText xml:space="preserve">concerns could be extended in a </w:delText>
        </w:r>
        <w:r w:rsidR="00763106" w:rsidRPr="00C2717A" w:rsidDel="00A66A0E">
          <w:rPr>
            <w:rFonts w:ascii="Arial" w:hAnsi="Arial"/>
          </w:rPr>
          <w:delText>social</w:delText>
        </w:r>
        <w:r w:rsidRPr="00C2717A" w:rsidDel="00A66A0E">
          <w:rPr>
            <w:rFonts w:ascii="Arial" w:hAnsi="Arial"/>
          </w:rPr>
          <w:delText xml:space="preserve"> context</w:delText>
        </w:r>
        <w:r w:rsidR="000063A4" w:rsidRPr="00C2717A" w:rsidDel="00A66A0E">
          <w:rPr>
            <w:rFonts w:ascii="Arial" w:hAnsi="Arial"/>
          </w:rPr>
          <w:delText xml:space="preserve"> to explore the mass unconscious of British culture</w:delText>
        </w:r>
        <w:r w:rsidRPr="00C2717A" w:rsidDel="00A66A0E">
          <w:rPr>
            <w:rFonts w:ascii="Arial" w:hAnsi="Arial"/>
          </w:rPr>
          <w:delText>. Chief among these figures were Charles Madge</w:delText>
        </w:r>
      </w:del>
      <w:ins w:id="50" w:author="Danielle Child" w:date="2014-03-24T15:27:00Z">
        <w:del w:id="51" w:author="doctor" w:date="2014-03-24T16:44:00Z">
          <w:r w:rsidR="008D3F70" w:rsidDel="00A66A0E">
            <w:rPr>
              <w:rFonts w:ascii="Arial" w:hAnsi="Arial"/>
            </w:rPr>
            <w:delText xml:space="preserve">, </w:delText>
          </w:r>
        </w:del>
      </w:ins>
      <w:del w:id="52" w:author="doctor" w:date="2014-03-24T16:44:00Z">
        <w:r w:rsidR="000511FA" w:rsidRPr="00C2717A" w:rsidDel="00A66A0E">
          <w:rPr>
            <w:rFonts w:ascii="Arial" w:hAnsi="Arial"/>
          </w:rPr>
          <w:delText xml:space="preserve"> (1912-1996)</w:delText>
        </w:r>
        <w:r w:rsidRPr="00C2717A" w:rsidDel="00A66A0E">
          <w:rPr>
            <w:rFonts w:ascii="Arial" w:hAnsi="Arial"/>
          </w:rPr>
          <w:delText xml:space="preserve">, a poet working as a journalist at the </w:delText>
        </w:r>
        <w:r w:rsidRPr="00C2717A" w:rsidDel="00A66A0E">
          <w:rPr>
            <w:rFonts w:ascii="Arial" w:hAnsi="Arial"/>
            <w:i/>
          </w:rPr>
          <w:delText>Daily Mirror</w:delText>
        </w:r>
        <w:r w:rsidRPr="00C2717A" w:rsidDel="00A66A0E">
          <w:rPr>
            <w:rFonts w:ascii="Arial" w:hAnsi="Arial"/>
          </w:rPr>
          <w:delText>, and Humphrey Jennings</w:delText>
        </w:r>
        <w:r w:rsidR="000511FA" w:rsidRPr="00C2717A" w:rsidDel="00A66A0E">
          <w:rPr>
            <w:rFonts w:ascii="Arial" w:hAnsi="Arial"/>
          </w:rPr>
          <w:delText xml:space="preserve"> (1907-1950)</w:delText>
        </w:r>
        <w:r w:rsidRPr="00C2717A" w:rsidDel="00A66A0E">
          <w:rPr>
            <w:rFonts w:ascii="Arial" w:hAnsi="Arial"/>
          </w:rPr>
          <w:delText xml:space="preserve">, painter, </w:delText>
        </w:r>
        <w:r w:rsidR="00763106" w:rsidRPr="00C2717A" w:rsidDel="00A66A0E">
          <w:rPr>
            <w:rFonts w:ascii="Arial" w:hAnsi="Arial"/>
          </w:rPr>
          <w:delText>writer</w:delText>
        </w:r>
        <w:r w:rsidRPr="00C2717A" w:rsidDel="00A66A0E">
          <w:rPr>
            <w:rFonts w:ascii="Arial" w:hAnsi="Arial"/>
          </w:rPr>
          <w:delText xml:space="preserve">, photographer and member of the G.P.O. Film Unit. </w:delText>
        </w:r>
      </w:del>
    </w:p>
    <w:p w:rsidR="000D5347" w:rsidRPr="00C2717A" w:rsidRDefault="000D5347" w:rsidP="00DB5274">
      <w:pPr>
        <w:spacing w:line="360" w:lineRule="auto"/>
        <w:rPr>
          <w:rFonts w:ascii="Arial" w:hAnsi="Arial"/>
        </w:rPr>
      </w:pPr>
    </w:p>
    <w:p w:rsidR="000D5347" w:rsidRPr="00C2717A" w:rsidRDefault="00FF6707" w:rsidP="00DB5274">
      <w:pPr>
        <w:spacing w:line="360" w:lineRule="auto"/>
        <w:rPr>
          <w:rFonts w:ascii="Arial" w:hAnsi="Arial"/>
        </w:rPr>
      </w:pPr>
      <w:r w:rsidRPr="00C2717A">
        <w:rPr>
          <w:rFonts w:ascii="Arial" w:hAnsi="Arial"/>
        </w:rPr>
        <w:t xml:space="preserve">Following the </w:t>
      </w:r>
      <w:ins w:id="53" w:author="doctor" w:date="2014-03-24T16:50:00Z">
        <w:r w:rsidR="00A7574E">
          <w:rPr>
            <w:rFonts w:ascii="Arial" w:hAnsi="Arial"/>
          </w:rPr>
          <w:t xml:space="preserve">King’s </w:t>
        </w:r>
      </w:ins>
      <w:r w:rsidRPr="00C2717A">
        <w:rPr>
          <w:rFonts w:ascii="Arial" w:hAnsi="Arial"/>
        </w:rPr>
        <w:t>a</w:t>
      </w:r>
      <w:r w:rsidR="000D5347" w:rsidRPr="00C2717A">
        <w:rPr>
          <w:rFonts w:ascii="Arial" w:hAnsi="Arial"/>
        </w:rPr>
        <w:t>bdication</w:t>
      </w:r>
      <w:del w:id="54" w:author="doctor" w:date="2014-03-24T16:49:00Z">
        <w:r w:rsidR="000D5347" w:rsidRPr="00C2717A" w:rsidDel="00A7574E">
          <w:rPr>
            <w:rFonts w:ascii="Arial" w:hAnsi="Arial"/>
          </w:rPr>
          <w:delText xml:space="preserve"> of Edward VIII</w:delText>
        </w:r>
      </w:del>
      <w:r w:rsidR="000D5347" w:rsidRPr="00C2717A">
        <w:rPr>
          <w:rFonts w:ascii="Arial" w:hAnsi="Arial"/>
        </w:rPr>
        <w:t xml:space="preserve">, Madge published a letter in the </w:t>
      </w:r>
      <w:r w:rsidR="000D5347" w:rsidRPr="00C2717A">
        <w:rPr>
          <w:rFonts w:ascii="Arial" w:hAnsi="Arial"/>
          <w:i/>
        </w:rPr>
        <w:t>New Statesman</w:t>
      </w:r>
      <w:r w:rsidRPr="00C2717A">
        <w:rPr>
          <w:rFonts w:ascii="Arial" w:hAnsi="Arial"/>
        </w:rPr>
        <w:t xml:space="preserve"> on January </w:t>
      </w:r>
      <w:r w:rsidR="00DB5274" w:rsidRPr="00C2717A">
        <w:rPr>
          <w:rFonts w:ascii="Arial" w:hAnsi="Arial"/>
        </w:rPr>
        <w:t>2 1</w:t>
      </w:r>
      <w:r w:rsidRPr="00C2717A">
        <w:rPr>
          <w:rFonts w:ascii="Arial" w:hAnsi="Arial"/>
        </w:rPr>
        <w:t>937</w:t>
      </w:r>
      <w:r w:rsidR="000D5347" w:rsidRPr="00C2717A">
        <w:rPr>
          <w:rFonts w:ascii="Arial" w:hAnsi="Arial"/>
        </w:rPr>
        <w:t xml:space="preserve">, suggesting that a group be set up </w:t>
      </w:r>
      <w:r w:rsidRPr="00C2717A">
        <w:rPr>
          <w:rFonts w:ascii="Arial" w:hAnsi="Arial"/>
        </w:rPr>
        <w:t xml:space="preserve">to investigate </w:t>
      </w:r>
      <w:r w:rsidR="00763106" w:rsidRPr="00C2717A">
        <w:rPr>
          <w:rFonts w:ascii="Arial" w:hAnsi="Arial"/>
        </w:rPr>
        <w:t>the</w:t>
      </w:r>
      <w:r w:rsidRPr="00C2717A">
        <w:rPr>
          <w:rFonts w:ascii="Arial" w:hAnsi="Arial"/>
        </w:rPr>
        <w:t xml:space="preserve"> psychological resonance </w:t>
      </w:r>
      <w:r w:rsidR="00763106" w:rsidRPr="00C2717A">
        <w:rPr>
          <w:rFonts w:ascii="Arial" w:hAnsi="Arial"/>
        </w:rPr>
        <w:t xml:space="preserve">of this event </w:t>
      </w:r>
      <w:r w:rsidRPr="00C2717A">
        <w:rPr>
          <w:rFonts w:ascii="Arial" w:hAnsi="Arial"/>
        </w:rPr>
        <w:t>acr</w:t>
      </w:r>
      <w:r w:rsidR="00DB5274" w:rsidRPr="00C2717A">
        <w:rPr>
          <w:rFonts w:ascii="Arial" w:hAnsi="Arial"/>
        </w:rPr>
        <w:t xml:space="preserve">oss the country. By chance, his </w:t>
      </w:r>
      <w:r w:rsidRPr="00C2717A">
        <w:rPr>
          <w:rFonts w:ascii="Arial" w:hAnsi="Arial"/>
        </w:rPr>
        <w:t xml:space="preserve">letter </w:t>
      </w:r>
      <w:r w:rsidR="00CB3CB3">
        <w:rPr>
          <w:rFonts w:ascii="Arial" w:hAnsi="Arial"/>
        </w:rPr>
        <w:t>appeared</w:t>
      </w:r>
      <w:r w:rsidR="00DB5274" w:rsidRPr="00C2717A">
        <w:rPr>
          <w:rFonts w:ascii="Arial" w:hAnsi="Arial"/>
        </w:rPr>
        <w:t xml:space="preserve"> above a poem “Coco</w:t>
      </w:r>
      <w:r w:rsidRPr="00C2717A">
        <w:rPr>
          <w:rFonts w:ascii="Arial" w:hAnsi="Arial"/>
        </w:rPr>
        <w:t>nut Moon” by Tom Harrisson</w:t>
      </w:r>
      <w:ins w:id="55" w:author="Danielle Child" w:date="2014-03-24T15:27:00Z">
        <w:r w:rsidR="008D3F70">
          <w:rPr>
            <w:rFonts w:ascii="Arial" w:hAnsi="Arial"/>
          </w:rPr>
          <w:t xml:space="preserve">. </w:t>
        </w:r>
      </w:ins>
      <w:del w:id="56" w:author="Danielle Child" w:date="2014-03-24T15:27:00Z">
        <w:r w:rsidR="000511FA" w:rsidRPr="00C2717A" w:rsidDel="008D3F70">
          <w:rPr>
            <w:rFonts w:ascii="Arial" w:hAnsi="Arial"/>
          </w:rPr>
          <w:delText xml:space="preserve"> (1911-1976)</w:delText>
        </w:r>
        <w:r w:rsidRPr="00C2717A" w:rsidDel="008D3F70">
          <w:rPr>
            <w:rFonts w:ascii="Arial" w:hAnsi="Arial"/>
          </w:rPr>
          <w:delText xml:space="preserve">. </w:delText>
        </w:r>
      </w:del>
      <w:r w:rsidR="00763106" w:rsidRPr="00C2717A">
        <w:rPr>
          <w:rFonts w:ascii="Arial" w:hAnsi="Arial"/>
        </w:rPr>
        <w:t>Harrisson</w:t>
      </w:r>
      <w:r w:rsidRPr="00C2717A">
        <w:rPr>
          <w:rFonts w:ascii="Arial" w:hAnsi="Arial"/>
        </w:rPr>
        <w:t xml:space="preserve"> was an anthropologist recently returned from the </w:t>
      </w:r>
      <w:r w:rsidR="00DB5274" w:rsidRPr="00C2717A">
        <w:rPr>
          <w:rFonts w:ascii="Arial" w:hAnsi="Arial"/>
        </w:rPr>
        <w:t>New Hebrides</w:t>
      </w:r>
      <w:r w:rsidR="00763106" w:rsidRPr="00C2717A">
        <w:rPr>
          <w:rFonts w:ascii="Arial" w:hAnsi="Arial"/>
        </w:rPr>
        <w:t xml:space="preserve">. </w:t>
      </w:r>
      <w:r w:rsidR="00DB5274" w:rsidRPr="00C2717A">
        <w:rPr>
          <w:rFonts w:ascii="Arial" w:hAnsi="Arial"/>
        </w:rPr>
        <w:t>C</w:t>
      </w:r>
      <w:r w:rsidRPr="00C2717A">
        <w:rPr>
          <w:rFonts w:ascii="Arial" w:hAnsi="Arial"/>
        </w:rPr>
        <w:t xml:space="preserve">onvinced that </w:t>
      </w:r>
      <w:r w:rsidR="00C50382" w:rsidRPr="00C2717A">
        <w:rPr>
          <w:rFonts w:ascii="Arial" w:hAnsi="Arial"/>
        </w:rPr>
        <w:t xml:space="preserve">a study of one’s own </w:t>
      </w:r>
      <w:r w:rsidRPr="00C2717A">
        <w:rPr>
          <w:rFonts w:ascii="Arial" w:hAnsi="Arial"/>
        </w:rPr>
        <w:t xml:space="preserve">culture </w:t>
      </w:r>
      <w:r w:rsidR="00C50382" w:rsidRPr="00C2717A">
        <w:rPr>
          <w:rFonts w:ascii="Arial" w:hAnsi="Arial"/>
        </w:rPr>
        <w:t>was as important</w:t>
      </w:r>
      <w:r w:rsidRPr="00C2717A">
        <w:rPr>
          <w:rFonts w:ascii="Arial" w:hAnsi="Arial"/>
        </w:rPr>
        <w:t xml:space="preserve"> as that of foreign natives, he was now established in Bolton, Lancashire</w:t>
      </w:r>
      <w:r w:rsidR="00E34B3A" w:rsidRPr="00C2717A">
        <w:rPr>
          <w:rFonts w:ascii="Arial" w:hAnsi="Arial"/>
        </w:rPr>
        <w:t>,</w:t>
      </w:r>
      <w:r w:rsidRPr="00C2717A">
        <w:rPr>
          <w:rFonts w:ascii="Arial" w:hAnsi="Arial"/>
        </w:rPr>
        <w:t xml:space="preserve"> doing j</w:t>
      </w:r>
      <w:r w:rsidR="00763106" w:rsidRPr="00C2717A">
        <w:rPr>
          <w:rFonts w:ascii="Arial" w:hAnsi="Arial"/>
        </w:rPr>
        <w:t xml:space="preserve">ust that. Harrisson </w:t>
      </w:r>
      <w:r w:rsidRPr="00C2717A">
        <w:rPr>
          <w:rFonts w:ascii="Arial" w:hAnsi="Arial"/>
        </w:rPr>
        <w:t>made contact wit</w:t>
      </w:r>
      <w:r w:rsidR="00DB5274" w:rsidRPr="00C2717A">
        <w:rPr>
          <w:rFonts w:ascii="Arial" w:hAnsi="Arial"/>
        </w:rPr>
        <w:t>h the London group</w:t>
      </w:r>
      <w:del w:id="57" w:author="Danielle Child" w:date="2014-03-24T15:27:00Z">
        <w:r w:rsidR="00DB5274" w:rsidRPr="00C2717A" w:rsidDel="008D3F70">
          <w:rPr>
            <w:rFonts w:ascii="Arial" w:hAnsi="Arial"/>
          </w:rPr>
          <w:delText>,</w:delText>
        </w:r>
      </w:del>
      <w:r w:rsidR="00DB5274" w:rsidRPr="00C2717A">
        <w:rPr>
          <w:rFonts w:ascii="Arial" w:hAnsi="Arial"/>
        </w:rPr>
        <w:t xml:space="preserve"> and</w:t>
      </w:r>
      <w:ins w:id="58" w:author="Danielle Child" w:date="2014-03-24T15:28:00Z">
        <w:r w:rsidR="008D3F70">
          <w:rPr>
            <w:rFonts w:ascii="Arial" w:hAnsi="Arial"/>
          </w:rPr>
          <w:t>,</w:t>
        </w:r>
      </w:ins>
      <w:r w:rsidR="00DB5274" w:rsidRPr="00C2717A">
        <w:rPr>
          <w:rFonts w:ascii="Arial" w:hAnsi="Arial"/>
        </w:rPr>
        <w:t xml:space="preserve"> on January 30,</w:t>
      </w:r>
      <w:r w:rsidRPr="00C2717A">
        <w:rPr>
          <w:rFonts w:ascii="Arial" w:hAnsi="Arial"/>
        </w:rPr>
        <w:t xml:space="preserve"> another letter in the </w:t>
      </w:r>
      <w:r w:rsidRPr="00C2717A">
        <w:rPr>
          <w:rFonts w:ascii="Arial" w:hAnsi="Arial"/>
          <w:i/>
        </w:rPr>
        <w:t xml:space="preserve">New Statesman, </w:t>
      </w:r>
      <w:r w:rsidRPr="00C2717A">
        <w:rPr>
          <w:rFonts w:ascii="Arial" w:hAnsi="Arial"/>
        </w:rPr>
        <w:t>signed by Harrisson, Madge and Jennings</w:t>
      </w:r>
      <w:r w:rsidR="00A95D80" w:rsidRPr="00C2717A">
        <w:rPr>
          <w:rFonts w:ascii="Arial" w:hAnsi="Arial"/>
        </w:rPr>
        <w:t>,</w:t>
      </w:r>
      <w:r w:rsidRPr="00C2717A">
        <w:rPr>
          <w:rFonts w:ascii="Arial" w:hAnsi="Arial"/>
        </w:rPr>
        <w:t xml:space="preserve"> announced the formation of Mass-Observation. </w:t>
      </w:r>
    </w:p>
    <w:p w:rsidR="00A95D80" w:rsidRPr="00C2717A" w:rsidRDefault="00A95D80" w:rsidP="00DB5274">
      <w:pPr>
        <w:spacing w:line="360" w:lineRule="auto"/>
        <w:rPr>
          <w:rFonts w:ascii="Arial" w:hAnsi="Arial"/>
        </w:rPr>
      </w:pPr>
    </w:p>
    <w:p w:rsidR="00CB3CB3" w:rsidRDefault="00A95D80" w:rsidP="00DB5274">
      <w:pPr>
        <w:spacing w:line="360" w:lineRule="auto"/>
        <w:rPr>
          <w:rFonts w:ascii="Arial" w:hAnsi="Arial"/>
        </w:rPr>
      </w:pPr>
      <w:r w:rsidRPr="00C2717A">
        <w:rPr>
          <w:rFonts w:ascii="Arial" w:hAnsi="Arial"/>
        </w:rPr>
        <w:lastRenderedPageBreak/>
        <w:t>M.-O. had two strands, both based in the recruitment of ‘observe</w:t>
      </w:r>
      <w:r w:rsidR="00E34B3A" w:rsidRPr="00C2717A">
        <w:rPr>
          <w:rFonts w:ascii="Arial" w:hAnsi="Arial"/>
        </w:rPr>
        <w:t>rs’ who would report in meticul</w:t>
      </w:r>
      <w:r w:rsidRPr="00C2717A">
        <w:rPr>
          <w:rFonts w:ascii="Arial" w:hAnsi="Arial"/>
        </w:rPr>
        <w:t xml:space="preserve">ous detail </w:t>
      </w:r>
      <w:r w:rsidR="00E34B3A" w:rsidRPr="00C2717A">
        <w:rPr>
          <w:rFonts w:ascii="Arial" w:hAnsi="Arial"/>
        </w:rPr>
        <w:t xml:space="preserve">on what they saw and heard in the everyday life around them. One strand was a nationwide network of </w:t>
      </w:r>
      <w:r w:rsidR="00763106" w:rsidRPr="00C2717A">
        <w:rPr>
          <w:rFonts w:ascii="Arial" w:hAnsi="Arial"/>
        </w:rPr>
        <w:t>volunteers</w:t>
      </w:r>
      <w:r w:rsidR="00E34B3A" w:rsidRPr="00C2717A">
        <w:rPr>
          <w:rFonts w:ascii="Arial" w:hAnsi="Arial"/>
        </w:rPr>
        <w:t>, co-ordinated by Madge</w:t>
      </w:r>
      <w:r w:rsidR="00DB5274" w:rsidRPr="00C2717A">
        <w:rPr>
          <w:rFonts w:ascii="Arial" w:hAnsi="Arial"/>
        </w:rPr>
        <w:t xml:space="preserve"> and Jennings</w:t>
      </w:r>
      <w:r w:rsidR="00E34B3A" w:rsidRPr="00C2717A">
        <w:rPr>
          <w:rFonts w:ascii="Arial" w:hAnsi="Arial"/>
        </w:rPr>
        <w:t xml:space="preserve">. The culmination of this activity was on Coronation Day, May </w:t>
      </w:r>
      <w:r w:rsidR="00DB5274" w:rsidRPr="00C2717A">
        <w:rPr>
          <w:rFonts w:ascii="Arial" w:hAnsi="Arial"/>
        </w:rPr>
        <w:t>12</w:t>
      </w:r>
      <w:r w:rsidR="00E34B3A" w:rsidRPr="00C2717A">
        <w:rPr>
          <w:rFonts w:ascii="Arial" w:hAnsi="Arial"/>
        </w:rPr>
        <w:t xml:space="preserve"> 1937, when a wide range of these reports fed into </w:t>
      </w:r>
      <w:r w:rsidR="00B83B55" w:rsidRPr="00C2717A">
        <w:rPr>
          <w:rFonts w:ascii="Arial" w:hAnsi="Arial"/>
        </w:rPr>
        <w:t>the</w:t>
      </w:r>
      <w:r w:rsidR="00E34B3A" w:rsidRPr="00C2717A">
        <w:rPr>
          <w:rFonts w:ascii="Arial" w:hAnsi="Arial"/>
        </w:rPr>
        <w:t xml:space="preserve"> </w:t>
      </w:r>
      <w:r w:rsidR="00B83B55" w:rsidRPr="00C2717A">
        <w:rPr>
          <w:rFonts w:ascii="Arial" w:hAnsi="Arial"/>
        </w:rPr>
        <w:t>hefty</w:t>
      </w:r>
      <w:r w:rsidR="00E34B3A" w:rsidRPr="00C2717A">
        <w:rPr>
          <w:rFonts w:ascii="Arial" w:hAnsi="Arial"/>
        </w:rPr>
        <w:t xml:space="preserve"> book</w:t>
      </w:r>
      <w:r w:rsidR="00DB5274" w:rsidRPr="00C2717A">
        <w:rPr>
          <w:rFonts w:ascii="Arial" w:hAnsi="Arial"/>
        </w:rPr>
        <w:t xml:space="preserve">: </w:t>
      </w:r>
      <w:r w:rsidR="00DB5274" w:rsidRPr="00C2717A">
        <w:rPr>
          <w:rFonts w:ascii="Arial" w:hAnsi="Arial"/>
          <w:i/>
        </w:rPr>
        <w:t>May 12: Mass-Observation Day Survey</w:t>
      </w:r>
      <w:r w:rsidR="00E34B3A" w:rsidRPr="00C2717A">
        <w:rPr>
          <w:rFonts w:ascii="Arial" w:hAnsi="Arial"/>
        </w:rPr>
        <w:t xml:space="preserve">. Immediately, the major problem raised by the M.-O. method was clear. </w:t>
      </w:r>
      <w:r w:rsidR="00A15F24" w:rsidRPr="00C2717A">
        <w:rPr>
          <w:rFonts w:ascii="Arial" w:hAnsi="Arial"/>
        </w:rPr>
        <w:t>Though t</w:t>
      </w:r>
      <w:r w:rsidR="00E34B3A" w:rsidRPr="00C2717A">
        <w:rPr>
          <w:rFonts w:ascii="Arial" w:hAnsi="Arial"/>
        </w:rPr>
        <w:t xml:space="preserve">he vast amount of material </w:t>
      </w:r>
      <w:r w:rsidR="00DB5274" w:rsidRPr="00C2717A">
        <w:rPr>
          <w:rFonts w:ascii="Arial" w:hAnsi="Arial"/>
        </w:rPr>
        <w:t>collected on M</w:t>
      </w:r>
      <w:r w:rsidR="00A15F24" w:rsidRPr="00C2717A">
        <w:rPr>
          <w:rFonts w:ascii="Arial" w:hAnsi="Arial"/>
        </w:rPr>
        <w:t xml:space="preserve">ay </w:t>
      </w:r>
      <w:r w:rsidR="00DB5274" w:rsidRPr="00C2717A">
        <w:rPr>
          <w:rFonts w:ascii="Arial" w:hAnsi="Arial"/>
        </w:rPr>
        <w:t>12</w:t>
      </w:r>
      <w:r w:rsidR="00A15F24" w:rsidRPr="00C2717A">
        <w:rPr>
          <w:rFonts w:ascii="Arial" w:hAnsi="Arial"/>
        </w:rPr>
        <w:t xml:space="preserve"> was undoubtedly fascinating, it </w:t>
      </w:r>
      <w:r w:rsidR="00E34B3A" w:rsidRPr="00C2717A">
        <w:rPr>
          <w:rFonts w:ascii="Arial" w:hAnsi="Arial"/>
        </w:rPr>
        <w:t>was presented</w:t>
      </w:r>
      <w:r w:rsidR="00A15F24" w:rsidRPr="00C2717A">
        <w:rPr>
          <w:rFonts w:ascii="Arial" w:hAnsi="Arial"/>
        </w:rPr>
        <w:t xml:space="preserve"> </w:t>
      </w:r>
      <w:r w:rsidR="00E34B3A" w:rsidRPr="00C2717A">
        <w:rPr>
          <w:rFonts w:ascii="Arial" w:hAnsi="Arial"/>
        </w:rPr>
        <w:t>in an inchoate form, deliberately eschewing the secondary effort to analyse what it all</w:t>
      </w:r>
      <w:r w:rsidR="00A15F24" w:rsidRPr="00C2717A">
        <w:rPr>
          <w:rFonts w:ascii="Arial" w:hAnsi="Arial"/>
        </w:rPr>
        <w:t xml:space="preserve"> meant. Understandably, this le</w:t>
      </w:r>
      <w:r w:rsidR="00E34B3A" w:rsidRPr="00C2717A">
        <w:rPr>
          <w:rFonts w:ascii="Arial" w:hAnsi="Arial"/>
        </w:rPr>
        <w:t>d to criticisms from more conventional sociologists</w:t>
      </w:r>
      <w:r w:rsidR="009D6ABE">
        <w:rPr>
          <w:rFonts w:ascii="Arial" w:hAnsi="Arial"/>
        </w:rPr>
        <w:t xml:space="preserve"> and indeed from </w:t>
      </w:r>
      <w:del w:id="59" w:author="Danielle Child" w:date="2014-03-24T15:29:00Z">
        <w:r w:rsidR="009D6ABE" w:rsidDel="008D3F70">
          <w:rPr>
            <w:rFonts w:ascii="Arial" w:hAnsi="Arial"/>
          </w:rPr>
          <w:delText xml:space="preserve">Tom </w:delText>
        </w:r>
      </w:del>
      <w:r w:rsidR="009D6ABE">
        <w:rPr>
          <w:rFonts w:ascii="Arial" w:hAnsi="Arial"/>
        </w:rPr>
        <w:t>Harrisson</w:t>
      </w:r>
      <w:r w:rsidR="00A15F24" w:rsidRPr="00C2717A">
        <w:rPr>
          <w:rFonts w:ascii="Arial" w:hAnsi="Arial"/>
        </w:rPr>
        <w:t xml:space="preserve">. Jennings soon split from M.-O., though its influence can be felt in </w:t>
      </w:r>
      <w:r w:rsidR="00CB3CB3">
        <w:rPr>
          <w:rFonts w:ascii="Arial" w:hAnsi="Arial"/>
        </w:rPr>
        <w:t>his</w:t>
      </w:r>
      <w:r w:rsidR="00A15F24" w:rsidRPr="00C2717A">
        <w:rPr>
          <w:rFonts w:ascii="Arial" w:hAnsi="Arial"/>
        </w:rPr>
        <w:t xml:space="preserve"> poetic wartime documentaries. </w:t>
      </w:r>
    </w:p>
    <w:p w:rsidR="00CB3CB3" w:rsidRDefault="00CB3CB3" w:rsidP="00DB5274">
      <w:pPr>
        <w:spacing w:line="360" w:lineRule="auto"/>
        <w:rPr>
          <w:rFonts w:ascii="Arial" w:hAnsi="Arial"/>
        </w:rPr>
      </w:pPr>
    </w:p>
    <w:p w:rsidR="00EC5E87" w:rsidRPr="00C2717A" w:rsidRDefault="00CB3CB3" w:rsidP="00DB5274">
      <w:pPr>
        <w:spacing w:line="360" w:lineRule="auto"/>
        <w:rPr>
          <w:rFonts w:ascii="Arial" w:hAnsi="Arial"/>
        </w:rPr>
      </w:pPr>
      <w:r>
        <w:rPr>
          <w:rFonts w:ascii="Arial" w:hAnsi="Arial"/>
        </w:rPr>
        <w:t>T</w:t>
      </w:r>
      <w:r w:rsidR="00A15F24" w:rsidRPr="00C2717A">
        <w:rPr>
          <w:rFonts w:ascii="Arial" w:hAnsi="Arial"/>
        </w:rPr>
        <w:t xml:space="preserve">he focus of the movement through 1937-38 was on the other strand, organised by Harrisson. This </w:t>
      </w:r>
      <w:r w:rsidR="00484935">
        <w:rPr>
          <w:rFonts w:ascii="Arial" w:hAnsi="Arial"/>
        </w:rPr>
        <w:t>was based i</w:t>
      </w:r>
      <w:r w:rsidR="00A15F24" w:rsidRPr="00C2717A">
        <w:rPr>
          <w:rFonts w:ascii="Arial" w:hAnsi="Arial"/>
        </w:rPr>
        <w:t>n Bolton, taken as a typical northern i</w:t>
      </w:r>
      <w:r w:rsidR="00223C35">
        <w:rPr>
          <w:rFonts w:ascii="Arial" w:hAnsi="Arial"/>
        </w:rPr>
        <w:t>ndustrial town and within M.-O.</w:t>
      </w:r>
      <w:r w:rsidR="00A15F24" w:rsidRPr="00C2717A">
        <w:rPr>
          <w:rFonts w:ascii="Arial" w:hAnsi="Arial"/>
        </w:rPr>
        <w:t xml:space="preserve"> dubbed ‘Worktown’. Here, Harrisson recruited both interested locals and visiting young intellectuals to </w:t>
      </w:r>
      <w:r w:rsidR="00EC5E87" w:rsidRPr="00C2717A">
        <w:rPr>
          <w:rFonts w:ascii="Arial" w:hAnsi="Arial"/>
        </w:rPr>
        <w:t xml:space="preserve">record the life of </w:t>
      </w:r>
      <w:r w:rsidR="00484935">
        <w:rPr>
          <w:rFonts w:ascii="Arial" w:hAnsi="Arial"/>
        </w:rPr>
        <w:t>t</w:t>
      </w:r>
      <w:r w:rsidR="00EC5E87" w:rsidRPr="00C2717A">
        <w:rPr>
          <w:rFonts w:ascii="Arial" w:hAnsi="Arial"/>
        </w:rPr>
        <w:t>he town. The observers travelled on buses, visited factories, sat in pubs and went to football matches, all the time recording what they saw and heard. And when the town</w:t>
      </w:r>
      <w:r w:rsidR="009D6ABE">
        <w:rPr>
          <w:rFonts w:ascii="Arial" w:hAnsi="Arial"/>
        </w:rPr>
        <w:t>’s residents</w:t>
      </w:r>
      <w:r w:rsidR="00EC5E87" w:rsidRPr="00C2717A">
        <w:rPr>
          <w:rFonts w:ascii="Arial" w:hAnsi="Arial"/>
        </w:rPr>
        <w:t xml:space="preserve"> went </w:t>
      </w:r>
      <w:r w:rsidR="00EC5E87" w:rsidRPr="00C2717A">
        <w:rPr>
          <w:rFonts w:ascii="Arial" w:hAnsi="Arial"/>
          <w:i/>
        </w:rPr>
        <w:t xml:space="preserve">en masse </w:t>
      </w:r>
      <w:r w:rsidR="009D6ABE">
        <w:rPr>
          <w:rFonts w:ascii="Arial" w:hAnsi="Arial"/>
        </w:rPr>
        <w:t>for their</w:t>
      </w:r>
      <w:r w:rsidR="00EC5E87" w:rsidRPr="00C2717A">
        <w:rPr>
          <w:rFonts w:ascii="Arial" w:hAnsi="Arial"/>
        </w:rPr>
        <w:t xml:space="preserve"> </w:t>
      </w:r>
      <w:r w:rsidR="009D6ABE">
        <w:rPr>
          <w:rFonts w:ascii="Arial" w:hAnsi="Arial"/>
        </w:rPr>
        <w:t>annual</w:t>
      </w:r>
      <w:r w:rsidR="00EC5E87" w:rsidRPr="00C2717A">
        <w:rPr>
          <w:rFonts w:ascii="Arial" w:hAnsi="Arial"/>
        </w:rPr>
        <w:t xml:space="preserve"> holiday in Black</w:t>
      </w:r>
      <w:r w:rsidR="009D6ABE">
        <w:rPr>
          <w:rFonts w:ascii="Arial" w:hAnsi="Arial"/>
        </w:rPr>
        <w:t>pool, the observers went with them</w:t>
      </w:r>
      <w:r w:rsidR="00EC5E87" w:rsidRPr="00C2717A">
        <w:rPr>
          <w:rFonts w:ascii="Arial" w:hAnsi="Arial"/>
        </w:rPr>
        <w:t xml:space="preserve">. </w:t>
      </w:r>
      <w:r w:rsidR="00A15F24" w:rsidRPr="00C2717A">
        <w:rPr>
          <w:rFonts w:ascii="Arial" w:hAnsi="Arial"/>
        </w:rPr>
        <w:t xml:space="preserve"> </w:t>
      </w:r>
    </w:p>
    <w:p w:rsidR="000063A4" w:rsidRPr="00C2717A" w:rsidRDefault="000063A4" w:rsidP="00DB5274">
      <w:pPr>
        <w:spacing w:line="360" w:lineRule="auto"/>
        <w:rPr>
          <w:rFonts w:ascii="Arial" w:hAnsi="Arial"/>
        </w:rPr>
      </w:pPr>
    </w:p>
    <w:p w:rsidR="000063A4" w:rsidRPr="00C2717A" w:rsidRDefault="000063A4" w:rsidP="00DB5274">
      <w:pPr>
        <w:spacing w:line="360" w:lineRule="auto"/>
        <w:rPr>
          <w:rFonts w:ascii="Arial" w:hAnsi="Arial"/>
        </w:rPr>
      </w:pPr>
      <w:r w:rsidRPr="00C2717A">
        <w:rPr>
          <w:rFonts w:ascii="Arial" w:hAnsi="Arial"/>
        </w:rPr>
        <w:t xml:space="preserve">The core activity of M.-O. was verbal and textual, but there were also a number of </w:t>
      </w:r>
      <w:r w:rsidR="00C50382" w:rsidRPr="00C2717A">
        <w:rPr>
          <w:rFonts w:ascii="Arial" w:hAnsi="Arial"/>
        </w:rPr>
        <w:t>contributions</w:t>
      </w:r>
      <w:r w:rsidRPr="00C2717A">
        <w:rPr>
          <w:rFonts w:ascii="Arial" w:hAnsi="Arial"/>
        </w:rPr>
        <w:t xml:space="preserve"> by visual artists which are now some of its best-known products. </w:t>
      </w:r>
      <w:r w:rsidR="00C50382" w:rsidRPr="00C2717A">
        <w:rPr>
          <w:rFonts w:ascii="Arial" w:hAnsi="Arial"/>
        </w:rPr>
        <w:t xml:space="preserve">The photojournalist Humphrey Spender </w:t>
      </w:r>
      <w:r w:rsidRPr="00C2717A">
        <w:rPr>
          <w:rFonts w:ascii="Arial" w:hAnsi="Arial"/>
        </w:rPr>
        <w:t xml:space="preserve">came to Bolton to record the </w:t>
      </w:r>
      <w:r w:rsidR="00DB5274" w:rsidRPr="00C2717A">
        <w:rPr>
          <w:rFonts w:ascii="Arial" w:hAnsi="Arial"/>
        </w:rPr>
        <w:t>inhabitants</w:t>
      </w:r>
      <w:r w:rsidRPr="00C2717A">
        <w:rPr>
          <w:rFonts w:ascii="Arial" w:hAnsi="Arial"/>
        </w:rPr>
        <w:t xml:space="preserve"> as unobtrusively as poss</w:t>
      </w:r>
      <w:r w:rsidR="00C2717A">
        <w:rPr>
          <w:rFonts w:ascii="Arial" w:hAnsi="Arial"/>
        </w:rPr>
        <w:t xml:space="preserve">ible. </w:t>
      </w:r>
      <w:r w:rsidR="003F50FA" w:rsidRPr="00C2717A">
        <w:rPr>
          <w:rFonts w:ascii="Arial" w:hAnsi="Arial"/>
        </w:rPr>
        <w:t>Julian Trevelyan made collages out of the ephemeral material –</w:t>
      </w:r>
      <w:r w:rsidR="00DB5274" w:rsidRPr="00C2717A">
        <w:rPr>
          <w:rFonts w:ascii="Arial" w:hAnsi="Arial"/>
        </w:rPr>
        <w:t xml:space="preserve"> </w:t>
      </w:r>
      <w:r w:rsidR="003F50FA" w:rsidRPr="00C2717A">
        <w:rPr>
          <w:rFonts w:ascii="Arial" w:hAnsi="Arial"/>
        </w:rPr>
        <w:t xml:space="preserve">newspapers and so on – he found on the street, while the painters William Coldstream and Graham Bell made detailed realist depictions of </w:t>
      </w:r>
      <w:r w:rsidR="00DB5274" w:rsidRPr="00C2717A">
        <w:rPr>
          <w:rFonts w:ascii="Arial" w:hAnsi="Arial"/>
        </w:rPr>
        <w:t>Bolton</w:t>
      </w:r>
      <w:r w:rsidR="003F50FA" w:rsidRPr="00C2717A">
        <w:rPr>
          <w:rFonts w:ascii="Arial" w:hAnsi="Arial"/>
        </w:rPr>
        <w:t xml:space="preserve"> from the roof of the Art Gallery. </w:t>
      </w:r>
    </w:p>
    <w:p w:rsidR="00EC5E87" w:rsidRPr="00C2717A" w:rsidRDefault="00EC5E87" w:rsidP="00DB5274">
      <w:pPr>
        <w:spacing w:line="360" w:lineRule="auto"/>
        <w:rPr>
          <w:rFonts w:ascii="Arial" w:hAnsi="Arial"/>
        </w:rPr>
      </w:pPr>
    </w:p>
    <w:p w:rsidR="000063A4" w:rsidRPr="00C2717A" w:rsidRDefault="00DB5274" w:rsidP="00DB5274">
      <w:pPr>
        <w:spacing w:line="360" w:lineRule="auto"/>
        <w:rPr>
          <w:rFonts w:ascii="Arial" w:hAnsi="Arial"/>
        </w:rPr>
      </w:pPr>
      <w:r w:rsidRPr="00C2717A">
        <w:rPr>
          <w:rFonts w:ascii="Arial" w:hAnsi="Arial"/>
        </w:rPr>
        <w:t>The</w:t>
      </w:r>
      <w:r w:rsidR="00EC5E87" w:rsidRPr="00C2717A">
        <w:rPr>
          <w:rFonts w:ascii="Arial" w:hAnsi="Arial"/>
        </w:rPr>
        <w:t xml:space="preserve"> </w:t>
      </w:r>
      <w:r w:rsidRPr="00C2717A">
        <w:rPr>
          <w:rFonts w:ascii="Arial" w:hAnsi="Arial"/>
        </w:rPr>
        <w:t>observers’ reports</w:t>
      </w:r>
      <w:r w:rsidR="00B83B55" w:rsidRPr="00C2717A">
        <w:rPr>
          <w:rFonts w:ascii="Arial" w:hAnsi="Arial"/>
        </w:rPr>
        <w:t xml:space="preserve"> </w:t>
      </w:r>
      <w:r w:rsidR="00EC5E87" w:rsidRPr="00C2717A">
        <w:rPr>
          <w:rFonts w:ascii="Arial" w:hAnsi="Arial"/>
        </w:rPr>
        <w:t xml:space="preserve">are the most enduring and fascinating </w:t>
      </w:r>
      <w:r w:rsidRPr="00C2717A">
        <w:rPr>
          <w:rFonts w:ascii="Arial" w:hAnsi="Arial"/>
        </w:rPr>
        <w:t xml:space="preserve">aspect </w:t>
      </w:r>
      <w:r w:rsidR="00EC5E87" w:rsidRPr="00C2717A">
        <w:rPr>
          <w:rFonts w:ascii="Arial" w:hAnsi="Arial"/>
        </w:rPr>
        <w:t>of M.-O.’s legacy and they have been widely sourced by researchers from many different field</w:t>
      </w:r>
      <w:r w:rsidR="00D96903">
        <w:rPr>
          <w:rFonts w:ascii="Arial" w:hAnsi="Arial"/>
        </w:rPr>
        <w:t>s. But the M.-O. method contained</w:t>
      </w:r>
      <w:r w:rsidR="00EC5E87" w:rsidRPr="00C2717A">
        <w:rPr>
          <w:rFonts w:ascii="Arial" w:hAnsi="Arial"/>
        </w:rPr>
        <w:t xml:space="preserve"> a fundamental ambiguity, for while the premise of the observation was that it would be as purely recordative and objective as it could be, it was of course inevitably shot through with the subjectivity of the observer. </w:t>
      </w:r>
      <w:del w:id="60" w:author="Danielle Child" w:date="2014-03-24T15:35:00Z">
        <w:r w:rsidR="00C2717A" w:rsidDel="00DB4DA8">
          <w:rPr>
            <w:rFonts w:ascii="Arial" w:hAnsi="Arial"/>
          </w:rPr>
          <w:delText xml:space="preserve">Tom </w:delText>
        </w:r>
      </w:del>
      <w:r w:rsidR="00EC5E87" w:rsidRPr="00C2717A">
        <w:rPr>
          <w:rFonts w:ascii="Arial" w:hAnsi="Arial"/>
        </w:rPr>
        <w:t>Harrisson</w:t>
      </w:r>
      <w:r w:rsidR="00CB3CB3">
        <w:rPr>
          <w:rFonts w:ascii="Arial" w:hAnsi="Arial"/>
        </w:rPr>
        <w:t xml:space="preserve"> </w:t>
      </w:r>
      <w:r w:rsidR="000063A4" w:rsidRPr="00C2717A">
        <w:rPr>
          <w:rFonts w:ascii="Arial" w:hAnsi="Arial"/>
        </w:rPr>
        <w:t>was himself an eccentric researcher, viewed with suspicion by more academic sociologists and anthropologists of the time.</w:t>
      </w:r>
      <w:r w:rsidR="000511FA" w:rsidRPr="00C2717A">
        <w:rPr>
          <w:rFonts w:ascii="Arial" w:hAnsi="Arial"/>
        </w:rPr>
        <w:t xml:space="preserve"> </w:t>
      </w:r>
      <w:r w:rsidR="000063A4" w:rsidRPr="00C2717A">
        <w:rPr>
          <w:rFonts w:ascii="Arial" w:hAnsi="Arial"/>
        </w:rPr>
        <w:t>Yet it is th</w:t>
      </w:r>
      <w:r w:rsidR="00C2717A">
        <w:rPr>
          <w:rFonts w:ascii="Arial" w:hAnsi="Arial"/>
        </w:rPr>
        <w:t>is</w:t>
      </w:r>
      <w:r w:rsidR="000063A4" w:rsidRPr="00C2717A">
        <w:rPr>
          <w:rFonts w:ascii="Arial" w:hAnsi="Arial"/>
        </w:rPr>
        <w:t xml:space="preserve"> unconventional </w:t>
      </w:r>
      <w:r w:rsidR="00C2717A">
        <w:rPr>
          <w:rFonts w:ascii="Arial" w:hAnsi="Arial"/>
        </w:rPr>
        <w:t xml:space="preserve">mix of </w:t>
      </w:r>
      <w:r w:rsidR="000063A4" w:rsidRPr="00C2717A">
        <w:rPr>
          <w:rFonts w:ascii="Arial" w:hAnsi="Arial"/>
        </w:rPr>
        <w:t xml:space="preserve">elements in Mass-Observation – its rich mix of anthropology, </w:t>
      </w:r>
      <w:r w:rsidR="00484935">
        <w:rPr>
          <w:rFonts w:ascii="Arial" w:hAnsi="Arial"/>
        </w:rPr>
        <w:t xml:space="preserve">reportage, </w:t>
      </w:r>
      <w:r w:rsidR="000063A4" w:rsidRPr="00C2717A">
        <w:rPr>
          <w:rFonts w:ascii="Arial" w:hAnsi="Arial"/>
        </w:rPr>
        <w:t>poetry and surrealism</w:t>
      </w:r>
      <w:r w:rsidR="00B83B55" w:rsidRPr="00C2717A">
        <w:rPr>
          <w:rFonts w:ascii="Arial" w:hAnsi="Arial"/>
        </w:rPr>
        <w:t xml:space="preserve"> </w:t>
      </w:r>
      <w:r w:rsidR="000063A4" w:rsidRPr="00C2717A">
        <w:rPr>
          <w:rFonts w:ascii="Arial" w:hAnsi="Arial"/>
        </w:rPr>
        <w:t xml:space="preserve">- which have in more recent times made it of wide-ranging interest, not only within sociology, but also for artists. </w:t>
      </w:r>
    </w:p>
    <w:p w:rsidR="000063A4" w:rsidRPr="00C2717A" w:rsidRDefault="000063A4" w:rsidP="00DB5274">
      <w:pPr>
        <w:spacing w:line="360" w:lineRule="auto"/>
        <w:rPr>
          <w:rFonts w:ascii="Arial" w:hAnsi="Arial"/>
        </w:rPr>
      </w:pPr>
    </w:p>
    <w:p w:rsidR="00E12675" w:rsidRPr="00C2717A" w:rsidRDefault="000511FA" w:rsidP="00DB5274">
      <w:pPr>
        <w:spacing w:line="360" w:lineRule="auto"/>
        <w:rPr>
          <w:rFonts w:ascii="Arial" w:hAnsi="Arial"/>
        </w:rPr>
      </w:pPr>
      <w:r w:rsidRPr="00C2717A">
        <w:rPr>
          <w:rFonts w:ascii="Arial" w:hAnsi="Arial"/>
        </w:rPr>
        <w:t xml:space="preserve">With the outbreak of </w:t>
      </w:r>
      <w:r w:rsidR="00C50382" w:rsidRPr="00C2717A">
        <w:rPr>
          <w:rFonts w:ascii="Arial" w:hAnsi="Arial"/>
        </w:rPr>
        <w:t xml:space="preserve">war, Mass-Observation </w:t>
      </w:r>
      <w:r w:rsidRPr="00C2717A">
        <w:rPr>
          <w:rFonts w:ascii="Arial" w:hAnsi="Arial"/>
        </w:rPr>
        <w:t xml:space="preserve">sought to make a contribution without losing </w:t>
      </w:r>
      <w:r w:rsidR="00C50382" w:rsidRPr="00C2717A">
        <w:rPr>
          <w:rFonts w:ascii="Arial" w:hAnsi="Arial"/>
        </w:rPr>
        <w:t>its</w:t>
      </w:r>
      <w:r w:rsidR="00D96903">
        <w:rPr>
          <w:rFonts w:ascii="Arial" w:hAnsi="Arial"/>
        </w:rPr>
        <w:t xml:space="preserve"> integrity. It</w:t>
      </w:r>
      <w:r w:rsidRPr="00C2717A">
        <w:rPr>
          <w:rFonts w:ascii="Arial" w:hAnsi="Arial"/>
        </w:rPr>
        <w:t xml:space="preserve">s findings on public morale </w:t>
      </w:r>
      <w:r w:rsidR="00B83B55" w:rsidRPr="00C2717A">
        <w:rPr>
          <w:rFonts w:ascii="Arial" w:hAnsi="Arial"/>
        </w:rPr>
        <w:t>were for example useful in dev</w:t>
      </w:r>
      <w:r w:rsidR="00763106" w:rsidRPr="00C2717A">
        <w:rPr>
          <w:rFonts w:ascii="Arial" w:hAnsi="Arial"/>
        </w:rPr>
        <w:t>eloping</w:t>
      </w:r>
      <w:r w:rsidRPr="00C2717A">
        <w:rPr>
          <w:rFonts w:ascii="Arial" w:hAnsi="Arial"/>
        </w:rPr>
        <w:t xml:space="preserve"> official strategies to engage the population </w:t>
      </w:r>
      <w:r w:rsidR="00C50382" w:rsidRPr="00C2717A">
        <w:rPr>
          <w:rFonts w:ascii="Arial" w:hAnsi="Arial"/>
        </w:rPr>
        <w:t>in the war-effort</w:t>
      </w:r>
      <w:r w:rsidRPr="00C2717A">
        <w:rPr>
          <w:rFonts w:ascii="Arial" w:hAnsi="Arial"/>
        </w:rPr>
        <w:t xml:space="preserve">. </w:t>
      </w:r>
      <w:r w:rsidR="00763106" w:rsidRPr="00C2717A">
        <w:rPr>
          <w:rFonts w:ascii="Arial" w:hAnsi="Arial"/>
        </w:rPr>
        <w:t xml:space="preserve">Madge </w:t>
      </w:r>
      <w:r w:rsidR="00E12675" w:rsidRPr="00C2717A">
        <w:rPr>
          <w:rFonts w:ascii="Arial" w:hAnsi="Arial"/>
        </w:rPr>
        <w:t xml:space="preserve">left the organization during this time and </w:t>
      </w:r>
      <w:r w:rsidRPr="00C2717A">
        <w:rPr>
          <w:rFonts w:ascii="Arial" w:hAnsi="Arial"/>
        </w:rPr>
        <w:t>Harrisson</w:t>
      </w:r>
      <w:r w:rsidR="00E12675" w:rsidRPr="00C2717A">
        <w:rPr>
          <w:rFonts w:ascii="Arial" w:hAnsi="Arial"/>
        </w:rPr>
        <w:t xml:space="preserve"> was less engaged after he joined the army </w:t>
      </w:r>
      <w:r w:rsidR="00C2717A">
        <w:rPr>
          <w:rFonts w:ascii="Arial" w:hAnsi="Arial"/>
        </w:rPr>
        <w:t xml:space="preserve">and left for the Far East </w:t>
      </w:r>
      <w:r w:rsidR="00E12675" w:rsidRPr="00C2717A">
        <w:rPr>
          <w:rFonts w:ascii="Arial" w:hAnsi="Arial"/>
        </w:rPr>
        <w:t>i</w:t>
      </w:r>
      <w:r w:rsidR="00C2717A">
        <w:rPr>
          <w:rFonts w:ascii="Arial" w:hAnsi="Arial"/>
        </w:rPr>
        <w:t>n 1944</w:t>
      </w:r>
      <w:r w:rsidR="00763106" w:rsidRPr="00C2717A">
        <w:rPr>
          <w:rFonts w:ascii="Arial" w:hAnsi="Arial"/>
        </w:rPr>
        <w:t xml:space="preserve">. In other hands, the work of </w:t>
      </w:r>
      <w:r w:rsidR="00D96903">
        <w:rPr>
          <w:rFonts w:ascii="Arial" w:hAnsi="Arial"/>
        </w:rPr>
        <w:t>Mass-</w:t>
      </w:r>
      <w:r w:rsidRPr="00C2717A">
        <w:rPr>
          <w:rFonts w:ascii="Arial" w:hAnsi="Arial"/>
        </w:rPr>
        <w:t>Observation became</w:t>
      </w:r>
      <w:r w:rsidR="00763106" w:rsidRPr="00C2717A">
        <w:rPr>
          <w:rFonts w:ascii="Arial" w:hAnsi="Arial"/>
        </w:rPr>
        <w:t xml:space="preserve"> commercially driven and</w:t>
      </w:r>
      <w:r w:rsidR="00D96903">
        <w:rPr>
          <w:rFonts w:ascii="Arial" w:hAnsi="Arial"/>
        </w:rPr>
        <w:t>,</w:t>
      </w:r>
      <w:r w:rsidR="00763106" w:rsidRPr="00C2717A">
        <w:rPr>
          <w:rFonts w:ascii="Arial" w:hAnsi="Arial"/>
        </w:rPr>
        <w:t xml:space="preserve"> in 1949, it was converted to</w:t>
      </w:r>
      <w:r w:rsidRPr="00C2717A">
        <w:rPr>
          <w:rFonts w:ascii="Arial" w:hAnsi="Arial"/>
        </w:rPr>
        <w:t xml:space="preserve"> a </w:t>
      </w:r>
      <w:r w:rsidR="00E12675" w:rsidRPr="00C2717A">
        <w:rPr>
          <w:rFonts w:ascii="Arial" w:hAnsi="Arial"/>
        </w:rPr>
        <w:t xml:space="preserve">privately owned market research company. </w:t>
      </w:r>
    </w:p>
    <w:p w:rsidR="00E12675" w:rsidRPr="00C2717A" w:rsidRDefault="00E12675" w:rsidP="00DB5274">
      <w:pPr>
        <w:spacing w:line="360" w:lineRule="auto"/>
        <w:rPr>
          <w:rFonts w:ascii="Arial" w:hAnsi="Arial"/>
        </w:rPr>
      </w:pPr>
    </w:p>
    <w:p w:rsidR="000063A4" w:rsidRPr="00C2717A" w:rsidRDefault="00E12675" w:rsidP="00DB5274">
      <w:pPr>
        <w:spacing w:line="360" w:lineRule="auto"/>
        <w:rPr>
          <w:rFonts w:ascii="Arial" w:hAnsi="Arial"/>
        </w:rPr>
      </w:pPr>
      <w:del w:id="61" w:author="Danielle Child" w:date="2014-03-24T15:36:00Z">
        <w:r w:rsidRPr="00C2717A" w:rsidDel="00DB4DA8">
          <w:rPr>
            <w:rFonts w:ascii="Arial" w:hAnsi="Arial"/>
          </w:rPr>
          <w:delText xml:space="preserve">But, </w:delText>
        </w:r>
      </w:del>
      <w:ins w:id="62" w:author="Danielle Child" w:date="2014-03-24T15:36:00Z">
        <w:r w:rsidR="00DB4DA8">
          <w:rPr>
            <w:rFonts w:ascii="Arial" w:hAnsi="Arial"/>
          </w:rPr>
          <w:t>A</w:t>
        </w:r>
      </w:ins>
      <w:del w:id="63" w:author="Danielle Child" w:date="2014-03-24T15:36:00Z">
        <w:r w:rsidRPr="00C2717A" w:rsidDel="00DB4DA8">
          <w:rPr>
            <w:rFonts w:ascii="Arial" w:hAnsi="Arial"/>
          </w:rPr>
          <w:delText>a</w:delText>
        </w:r>
      </w:del>
      <w:r w:rsidRPr="00C2717A">
        <w:rPr>
          <w:rFonts w:ascii="Arial" w:hAnsi="Arial"/>
        </w:rPr>
        <w:t>ft</w:t>
      </w:r>
      <w:r w:rsidR="00B83B55" w:rsidRPr="00C2717A">
        <w:rPr>
          <w:rFonts w:ascii="Arial" w:hAnsi="Arial"/>
        </w:rPr>
        <w:t>er the M.-O. A</w:t>
      </w:r>
      <w:r w:rsidRPr="00C2717A">
        <w:rPr>
          <w:rFonts w:ascii="Arial" w:hAnsi="Arial"/>
        </w:rPr>
        <w:t xml:space="preserve">rchive </w:t>
      </w:r>
      <w:r w:rsidR="00C50382" w:rsidRPr="00C2717A">
        <w:rPr>
          <w:rFonts w:ascii="Arial" w:hAnsi="Arial"/>
        </w:rPr>
        <w:t xml:space="preserve">was donated </w:t>
      </w:r>
      <w:r w:rsidRPr="00C2717A">
        <w:rPr>
          <w:rFonts w:ascii="Arial" w:hAnsi="Arial"/>
        </w:rPr>
        <w:t>to the University of Sussex in 1970, the original project started to become much better known and</w:t>
      </w:r>
      <w:r w:rsidR="00013FBF">
        <w:rPr>
          <w:rFonts w:ascii="Arial" w:hAnsi="Arial"/>
        </w:rPr>
        <w:t xml:space="preserve"> regarded as innovative and progressive. F</w:t>
      </w:r>
      <w:r w:rsidRPr="00C2717A">
        <w:rPr>
          <w:rFonts w:ascii="Arial" w:hAnsi="Arial"/>
        </w:rPr>
        <w:t xml:space="preserve">rom 1981, the original concept of a panel of observers drawn from </w:t>
      </w:r>
      <w:r w:rsidR="00C2717A">
        <w:rPr>
          <w:rFonts w:ascii="Arial" w:hAnsi="Arial"/>
        </w:rPr>
        <w:t>across the country was revived and continues to this day</w:t>
      </w:r>
      <w:r w:rsidRPr="00C2717A">
        <w:rPr>
          <w:rFonts w:ascii="Arial" w:hAnsi="Arial"/>
        </w:rPr>
        <w:t xml:space="preserve">. </w:t>
      </w:r>
      <w:r w:rsidR="000511FA" w:rsidRPr="00C2717A">
        <w:rPr>
          <w:rFonts w:ascii="Arial" w:hAnsi="Arial"/>
        </w:rPr>
        <w:t xml:space="preserve">  </w:t>
      </w:r>
    </w:p>
    <w:p w:rsidR="000511FA" w:rsidRPr="00C2717A" w:rsidRDefault="000511FA" w:rsidP="00DB5274">
      <w:pPr>
        <w:spacing w:line="360" w:lineRule="auto"/>
        <w:rPr>
          <w:rFonts w:ascii="Arial" w:hAnsi="Arial"/>
        </w:rPr>
      </w:pPr>
    </w:p>
    <w:p w:rsidR="00014BAD" w:rsidRPr="00C2717A" w:rsidRDefault="00014BAD" w:rsidP="00EE069D">
      <w:pPr>
        <w:spacing w:line="360" w:lineRule="auto"/>
        <w:rPr>
          <w:rFonts w:ascii="Arial" w:hAnsi="Arial"/>
        </w:rPr>
      </w:pPr>
    </w:p>
    <w:p w:rsidR="00014BAD" w:rsidRPr="00C2717A" w:rsidRDefault="00014BAD" w:rsidP="00EE069D">
      <w:pPr>
        <w:spacing w:line="360" w:lineRule="auto"/>
        <w:rPr>
          <w:rFonts w:ascii="Arial" w:hAnsi="Arial"/>
        </w:rPr>
      </w:pPr>
    </w:p>
    <w:p w:rsidR="00014BAD" w:rsidRPr="00C2717A" w:rsidRDefault="00014BAD" w:rsidP="00EE069D">
      <w:pPr>
        <w:spacing w:line="360" w:lineRule="auto"/>
        <w:rPr>
          <w:rFonts w:ascii="Arial" w:hAnsi="Arial"/>
        </w:rPr>
      </w:pPr>
    </w:p>
    <w:p w:rsidR="00014BAD" w:rsidRPr="00C2717A" w:rsidRDefault="00014BAD" w:rsidP="00EE069D">
      <w:pPr>
        <w:spacing w:line="360" w:lineRule="auto"/>
        <w:rPr>
          <w:rFonts w:ascii="Arial" w:hAnsi="Arial"/>
        </w:rPr>
      </w:pPr>
    </w:p>
    <w:p w:rsidR="003E1E8C" w:rsidRPr="00C2717A" w:rsidRDefault="003E1E8C" w:rsidP="00EE069D">
      <w:pPr>
        <w:spacing w:line="360" w:lineRule="auto"/>
        <w:rPr>
          <w:rFonts w:ascii="Arial" w:hAnsi="Arial"/>
        </w:rPr>
      </w:pPr>
      <w:r w:rsidRPr="00C2717A">
        <w:rPr>
          <w:rFonts w:ascii="Arial" w:hAnsi="Arial"/>
        </w:rPr>
        <w:t xml:space="preserve">MAJOR </w:t>
      </w:r>
      <w:r w:rsidR="00223C35">
        <w:rPr>
          <w:rFonts w:ascii="Arial" w:hAnsi="Arial"/>
        </w:rPr>
        <w:t xml:space="preserve">EARLY </w:t>
      </w:r>
      <w:r w:rsidRPr="00C2717A">
        <w:rPr>
          <w:rFonts w:ascii="Arial" w:hAnsi="Arial"/>
        </w:rPr>
        <w:t>PUBLICATIONS BY MASS-OBSERVATION</w:t>
      </w:r>
    </w:p>
    <w:p w:rsidR="003E1E8C" w:rsidRPr="00C2717A" w:rsidRDefault="003E1E8C" w:rsidP="00EE069D">
      <w:pPr>
        <w:spacing w:line="360" w:lineRule="auto"/>
        <w:rPr>
          <w:rFonts w:ascii="Arial" w:hAnsi="Arial"/>
        </w:rPr>
      </w:pPr>
    </w:p>
    <w:p w:rsidR="00EE069D" w:rsidRPr="00C2717A" w:rsidRDefault="00EE069D" w:rsidP="00EE069D">
      <w:pPr>
        <w:widowControl w:val="0"/>
        <w:spacing w:line="360" w:lineRule="auto"/>
        <w:ind w:right="288"/>
        <w:rPr>
          <w:rFonts w:ascii="Arial" w:hAnsi="Arial"/>
        </w:rPr>
      </w:pPr>
      <w:ins w:id="64" w:author="Ian Walker" w:date="2005-11-20T10:42:00Z">
        <w:r w:rsidRPr="00C2717A">
          <w:rPr>
            <w:rFonts w:ascii="Arial" w:hAnsi="Arial"/>
          </w:rPr>
          <w:t>Madge,</w:t>
        </w:r>
      </w:ins>
      <w:r w:rsidRPr="00C2717A">
        <w:rPr>
          <w:rFonts w:ascii="Arial" w:hAnsi="Arial"/>
        </w:rPr>
        <w:t xml:space="preserve"> C. and Harrisson, T. (1937), </w:t>
      </w:r>
      <w:r w:rsidRPr="00C2717A">
        <w:rPr>
          <w:rFonts w:ascii="Arial" w:hAnsi="Arial"/>
          <w:i/>
        </w:rPr>
        <w:t>Mass Observation</w:t>
      </w:r>
      <w:r w:rsidRPr="00C2717A">
        <w:rPr>
          <w:rFonts w:ascii="Arial" w:hAnsi="Arial"/>
        </w:rPr>
        <w:t>, London: Frederick Muller.</w:t>
      </w:r>
    </w:p>
    <w:p w:rsidR="00EE069D" w:rsidRPr="00C2717A" w:rsidRDefault="00EE069D" w:rsidP="00EE069D">
      <w:pPr>
        <w:widowControl w:val="0"/>
        <w:spacing w:line="360" w:lineRule="auto"/>
        <w:ind w:right="288"/>
        <w:rPr>
          <w:rFonts w:ascii="Arial" w:hAnsi="Arial"/>
        </w:rPr>
      </w:pPr>
    </w:p>
    <w:p w:rsidR="003E1E8C" w:rsidRPr="00C2717A" w:rsidRDefault="00EE069D" w:rsidP="00EE069D">
      <w:pPr>
        <w:widowControl w:val="0"/>
        <w:spacing w:line="360" w:lineRule="auto"/>
        <w:ind w:right="288"/>
        <w:rPr>
          <w:rFonts w:ascii="Arial" w:hAnsi="Arial"/>
        </w:rPr>
      </w:pPr>
      <w:r w:rsidRPr="00C2717A">
        <w:rPr>
          <w:rFonts w:ascii="Arial" w:hAnsi="Arial"/>
        </w:rPr>
        <w:t>Jennings, H.</w:t>
      </w:r>
      <w:ins w:id="65" w:author="Ian Walker" w:date="2005-12-31T22:15:00Z">
        <w:r w:rsidR="003E1E8C" w:rsidRPr="00C2717A">
          <w:rPr>
            <w:rFonts w:ascii="Arial" w:hAnsi="Arial"/>
          </w:rPr>
          <w:t xml:space="preserve"> </w:t>
        </w:r>
      </w:ins>
      <w:del w:id="66" w:author="Ian Walker" w:date="2005-12-31T22:15:00Z">
        <w:r w:rsidR="00A264E3" w:rsidRPr="00A264E3">
          <w:rPr>
            <w:rFonts w:ascii="Arial" w:hAnsi="Arial"/>
            <w:rPrChange w:id="67" w:author="Ian Walker" w:date="2005-11-26T18:55:00Z">
              <w:rPr>
                <w:rFonts w:ascii="Palatino" w:hAnsi="Palatino"/>
                <w:sz w:val="20"/>
              </w:rPr>
            </w:rPrChange>
          </w:rPr>
          <w:delText xml:space="preserve"> </w:delText>
        </w:r>
      </w:del>
      <w:ins w:id="68" w:author="Ian Walker" w:date="2005-12-31T22:15:00Z">
        <w:r w:rsidR="003E1E8C" w:rsidRPr="00C2717A">
          <w:rPr>
            <w:rFonts w:ascii="Arial" w:hAnsi="Arial"/>
          </w:rPr>
          <w:t>and Madge</w:t>
        </w:r>
      </w:ins>
      <w:r w:rsidRPr="00C2717A">
        <w:rPr>
          <w:rFonts w:ascii="Arial" w:hAnsi="Arial"/>
        </w:rPr>
        <w:t>, C.</w:t>
      </w:r>
      <w:ins w:id="69" w:author="Ian Walker" w:date="2005-12-31T22:15:00Z">
        <w:r w:rsidR="003E1E8C" w:rsidRPr="00C2717A">
          <w:rPr>
            <w:rFonts w:ascii="Arial" w:hAnsi="Arial"/>
          </w:rPr>
          <w:t xml:space="preserve"> (eds.)</w:t>
        </w:r>
      </w:ins>
      <w:r w:rsidRPr="00C2717A">
        <w:rPr>
          <w:rFonts w:ascii="Arial" w:hAnsi="Arial"/>
        </w:rPr>
        <w:t xml:space="preserve"> (1937)</w:t>
      </w:r>
      <w:ins w:id="70" w:author="Ian Walker" w:date="2005-12-31T22:15:00Z">
        <w:r w:rsidR="003E1E8C" w:rsidRPr="00C2717A">
          <w:rPr>
            <w:rFonts w:ascii="Arial" w:hAnsi="Arial"/>
          </w:rPr>
          <w:t xml:space="preserve">, </w:t>
        </w:r>
      </w:ins>
      <w:ins w:id="71" w:author="Ian Walker" w:date="2005-11-23T11:33:00Z">
        <w:r w:rsidR="00A264E3" w:rsidRPr="00A264E3">
          <w:rPr>
            <w:rFonts w:ascii="Arial" w:hAnsi="Arial"/>
            <w:i/>
            <w:rPrChange w:id="72" w:author="Ian Walker" w:date="2005-11-23T11:35:00Z">
              <w:rPr>
                <w:rFonts w:ascii="Palatino" w:hAnsi="Palatino"/>
                <w:u w:val="single"/>
              </w:rPr>
            </w:rPrChange>
          </w:rPr>
          <w:t>May 12</w:t>
        </w:r>
      </w:ins>
      <w:r w:rsidR="003E1E8C" w:rsidRPr="00C2717A">
        <w:rPr>
          <w:rFonts w:ascii="Arial" w:hAnsi="Arial"/>
        </w:rPr>
        <w:t xml:space="preserve">: </w:t>
      </w:r>
      <w:ins w:id="73" w:author="Ian Walker" w:date="2005-11-23T11:33:00Z">
        <w:r w:rsidR="00A264E3" w:rsidRPr="00A264E3">
          <w:rPr>
            <w:rFonts w:ascii="Arial" w:hAnsi="Arial"/>
            <w:i/>
            <w:rPrChange w:id="74" w:author="Ian Walker" w:date="2005-11-23T11:35:00Z">
              <w:rPr>
                <w:rFonts w:ascii="Palatino" w:hAnsi="Palatino"/>
                <w:u w:val="single"/>
              </w:rPr>
            </w:rPrChange>
          </w:rPr>
          <w:t>Mass-Observation Day Survey</w:t>
        </w:r>
      </w:ins>
      <w:r w:rsidRPr="00C2717A">
        <w:rPr>
          <w:rFonts w:ascii="Arial" w:hAnsi="Arial"/>
        </w:rPr>
        <w:t xml:space="preserve">, </w:t>
      </w:r>
      <w:r w:rsidR="003E1E8C" w:rsidRPr="00C2717A">
        <w:rPr>
          <w:rFonts w:ascii="Arial" w:hAnsi="Arial"/>
        </w:rPr>
        <w:t>London</w:t>
      </w:r>
      <w:r w:rsidRPr="00C2717A">
        <w:rPr>
          <w:rFonts w:ascii="Arial" w:hAnsi="Arial"/>
        </w:rPr>
        <w:t>: Faber and Faber</w:t>
      </w:r>
      <w:r w:rsidR="003E1E8C" w:rsidRPr="00C2717A">
        <w:rPr>
          <w:rFonts w:ascii="Arial" w:hAnsi="Arial"/>
        </w:rPr>
        <w:t>.</w:t>
      </w:r>
    </w:p>
    <w:p w:rsidR="00EE069D" w:rsidRPr="00C2717A" w:rsidRDefault="00EE069D" w:rsidP="00EE069D">
      <w:pPr>
        <w:widowControl w:val="0"/>
        <w:spacing w:line="360" w:lineRule="auto"/>
        <w:ind w:right="288"/>
        <w:rPr>
          <w:rFonts w:ascii="Arial" w:hAnsi="Arial"/>
        </w:rPr>
      </w:pPr>
    </w:p>
    <w:p w:rsidR="003E1E8C" w:rsidRPr="00C2717A" w:rsidRDefault="00EE069D" w:rsidP="00EE069D">
      <w:pPr>
        <w:widowControl w:val="0"/>
        <w:spacing w:line="360" w:lineRule="auto"/>
        <w:ind w:right="288"/>
        <w:rPr>
          <w:rFonts w:ascii="Arial" w:hAnsi="Arial"/>
        </w:rPr>
      </w:pPr>
      <w:r w:rsidRPr="00C2717A">
        <w:rPr>
          <w:rFonts w:ascii="Arial" w:hAnsi="Arial"/>
        </w:rPr>
        <w:t>Harrisson, T.</w:t>
      </w:r>
      <w:r w:rsidR="003E1E8C" w:rsidRPr="00C2717A">
        <w:rPr>
          <w:rFonts w:ascii="Arial" w:hAnsi="Arial"/>
        </w:rPr>
        <w:t xml:space="preserve"> </w:t>
      </w:r>
      <w:r w:rsidRPr="00C2717A">
        <w:rPr>
          <w:rFonts w:ascii="Arial" w:hAnsi="Arial"/>
        </w:rPr>
        <w:t xml:space="preserve">and </w:t>
      </w:r>
      <w:r w:rsidR="00A264E3" w:rsidRPr="00A264E3">
        <w:rPr>
          <w:rFonts w:ascii="Arial" w:hAnsi="Arial"/>
          <w:rPrChange w:id="75" w:author="Ian Walker" w:date="2005-11-26T18:55:00Z">
            <w:rPr>
              <w:rFonts w:ascii="Palatino" w:hAnsi="Palatino"/>
              <w:sz w:val="20"/>
            </w:rPr>
          </w:rPrChange>
        </w:rPr>
        <w:t>Madge</w:t>
      </w:r>
      <w:r w:rsidRPr="00C2717A">
        <w:rPr>
          <w:rFonts w:ascii="Arial" w:hAnsi="Arial"/>
        </w:rPr>
        <w:t>, C</w:t>
      </w:r>
      <w:r w:rsidR="00A264E3" w:rsidRPr="00A264E3">
        <w:rPr>
          <w:rFonts w:ascii="Arial" w:hAnsi="Arial"/>
          <w:rPrChange w:id="76" w:author="Ian Walker" w:date="2005-11-26T18:55:00Z">
            <w:rPr>
              <w:rFonts w:ascii="Palatino" w:hAnsi="Palatino"/>
              <w:sz w:val="20"/>
            </w:rPr>
          </w:rPrChange>
        </w:rPr>
        <w:t xml:space="preserve"> </w:t>
      </w:r>
      <w:r w:rsidRPr="00C2717A">
        <w:rPr>
          <w:rFonts w:ascii="Arial" w:hAnsi="Arial"/>
        </w:rPr>
        <w:t>(1938)</w:t>
      </w:r>
      <w:r w:rsidR="003E1E8C" w:rsidRPr="00C2717A">
        <w:rPr>
          <w:rFonts w:ascii="Arial" w:hAnsi="Arial"/>
        </w:rPr>
        <w:t>,</w:t>
      </w:r>
      <w:r w:rsidR="00A264E3" w:rsidRPr="00A264E3">
        <w:rPr>
          <w:rFonts w:ascii="Arial" w:hAnsi="Arial"/>
          <w:rPrChange w:id="77" w:author="Ian Walker" w:date="2005-11-26T18:55:00Z">
            <w:rPr>
              <w:rFonts w:ascii="Palatino" w:hAnsi="Palatino"/>
              <w:sz w:val="20"/>
            </w:rPr>
          </w:rPrChange>
        </w:rPr>
        <w:t xml:space="preserve"> </w:t>
      </w:r>
      <w:r w:rsidR="00A264E3" w:rsidRPr="00A264E3">
        <w:rPr>
          <w:rFonts w:ascii="Arial" w:hAnsi="Arial"/>
          <w:i/>
          <w:rPrChange w:id="78" w:author="Ian Walker" w:date="2005-11-26T18:55:00Z">
            <w:rPr>
              <w:rFonts w:ascii="Palatino" w:hAnsi="Palatino"/>
              <w:sz w:val="20"/>
              <w:u w:val="single"/>
            </w:rPr>
          </w:rPrChange>
        </w:rPr>
        <w:t>First Year’s Work</w:t>
      </w:r>
      <w:r w:rsidRPr="00C2717A">
        <w:rPr>
          <w:rFonts w:ascii="Arial" w:hAnsi="Arial"/>
        </w:rPr>
        <w:t xml:space="preserve">, </w:t>
      </w:r>
      <w:ins w:id="79" w:author="Ian Walker" w:date="2005-11-26T13:50:00Z">
        <w:r w:rsidR="003E1E8C" w:rsidRPr="00C2717A">
          <w:rPr>
            <w:rFonts w:ascii="Arial" w:hAnsi="Arial"/>
          </w:rPr>
          <w:t xml:space="preserve">London: </w:t>
        </w:r>
      </w:ins>
      <w:del w:id="80" w:author="Ian Walker" w:date="2005-11-26T13:50:00Z">
        <w:r w:rsidR="00A264E3" w:rsidRPr="00A264E3">
          <w:rPr>
            <w:rFonts w:ascii="Arial" w:hAnsi="Arial"/>
            <w:rPrChange w:id="81" w:author="Ian Walker" w:date="2005-11-26T18:55:00Z">
              <w:rPr>
                <w:rFonts w:ascii="Palatino" w:hAnsi="Palatino"/>
                <w:sz w:val="20"/>
              </w:rPr>
            </w:rPrChange>
          </w:rPr>
          <w:delText xml:space="preserve">, </w:delText>
        </w:r>
      </w:del>
      <w:r w:rsidR="00A264E3" w:rsidRPr="00A264E3">
        <w:rPr>
          <w:rFonts w:ascii="Arial" w:hAnsi="Arial"/>
          <w:rPrChange w:id="82" w:author="Ian Walker" w:date="2005-11-26T18:55:00Z">
            <w:rPr>
              <w:rFonts w:ascii="Palatino" w:hAnsi="Palatino"/>
              <w:sz w:val="20"/>
            </w:rPr>
          </w:rPrChange>
        </w:rPr>
        <w:t>Lindsay Drummond</w:t>
      </w:r>
      <w:del w:id="83" w:author="Ian Walker" w:date="2005-11-26T13:50:00Z">
        <w:r w:rsidR="00A264E3" w:rsidRPr="00A264E3">
          <w:rPr>
            <w:rFonts w:ascii="Arial" w:hAnsi="Arial"/>
            <w:rPrChange w:id="84" w:author="Ian Walker" w:date="2005-11-26T18:55:00Z">
              <w:rPr>
                <w:rFonts w:ascii="Palatino" w:hAnsi="Palatino"/>
                <w:sz w:val="20"/>
              </w:rPr>
            </w:rPrChange>
          </w:rPr>
          <w:delText>, London</w:delText>
        </w:r>
      </w:del>
      <w:r w:rsidR="00A264E3" w:rsidRPr="00A264E3">
        <w:rPr>
          <w:rFonts w:ascii="Arial" w:hAnsi="Arial"/>
          <w:rPrChange w:id="85" w:author="Ian Walker" w:date="2005-11-26T18:55:00Z">
            <w:rPr>
              <w:rFonts w:ascii="Palatino" w:hAnsi="Palatino"/>
              <w:sz w:val="20"/>
            </w:rPr>
          </w:rPrChange>
        </w:rPr>
        <w:t>, 1938</w:t>
      </w:r>
      <w:r w:rsidR="003E1E8C" w:rsidRPr="00C2717A">
        <w:rPr>
          <w:rFonts w:ascii="Arial" w:hAnsi="Arial"/>
        </w:rPr>
        <w:t>.</w:t>
      </w:r>
    </w:p>
    <w:p w:rsidR="00EE069D" w:rsidRPr="00C2717A" w:rsidRDefault="00EE069D" w:rsidP="00EE069D">
      <w:pPr>
        <w:widowControl w:val="0"/>
        <w:spacing w:line="360" w:lineRule="auto"/>
        <w:ind w:right="288"/>
        <w:rPr>
          <w:rFonts w:ascii="Arial" w:hAnsi="Arial"/>
        </w:rPr>
      </w:pPr>
    </w:p>
    <w:p w:rsidR="003E1E8C" w:rsidRPr="00C2717A" w:rsidRDefault="00EE069D" w:rsidP="00EE069D">
      <w:pPr>
        <w:spacing w:line="360" w:lineRule="auto"/>
        <w:rPr>
          <w:rFonts w:ascii="Arial" w:hAnsi="Arial"/>
        </w:rPr>
      </w:pPr>
      <w:r w:rsidRPr="00C2717A">
        <w:rPr>
          <w:rFonts w:ascii="Arial" w:hAnsi="Arial"/>
        </w:rPr>
        <w:t xml:space="preserve">Madge, C. and Harrisson, T. (1939), </w:t>
      </w:r>
      <w:r w:rsidRPr="00C2717A">
        <w:rPr>
          <w:rFonts w:ascii="Arial" w:hAnsi="Arial"/>
          <w:i/>
        </w:rPr>
        <w:t>Britain by Mass-Observation</w:t>
      </w:r>
      <w:r w:rsidRPr="00C2717A">
        <w:rPr>
          <w:rFonts w:ascii="Arial" w:hAnsi="Arial"/>
        </w:rPr>
        <w:t>, Harmondsworth: Penguin.</w:t>
      </w:r>
    </w:p>
    <w:p w:rsidR="00EE069D" w:rsidRPr="00C2717A" w:rsidRDefault="00EE069D" w:rsidP="00EE069D">
      <w:pPr>
        <w:spacing w:line="360" w:lineRule="auto"/>
        <w:rPr>
          <w:rFonts w:ascii="Arial" w:hAnsi="Arial"/>
        </w:rPr>
      </w:pPr>
    </w:p>
    <w:p w:rsidR="003E1E8C" w:rsidRPr="00C2717A" w:rsidRDefault="003E1E8C" w:rsidP="00EE069D">
      <w:pPr>
        <w:widowControl w:val="0"/>
        <w:spacing w:line="360" w:lineRule="auto"/>
        <w:ind w:right="288"/>
        <w:rPr>
          <w:rFonts w:ascii="Arial" w:hAnsi="Arial"/>
        </w:rPr>
      </w:pPr>
      <w:r w:rsidRPr="00C2717A">
        <w:rPr>
          <w:rFonts w:ascii="Arial" w:hAnsi="Arial"/>
        </w:rPr>
        <w:t>Mass-Observation</w:t>
      </w:r>
      <w:r w:rsidR="00EE069D" w:rsidRPr="00C2717A">
        <w:rPr>
          <w:rFonts w:ascii="Arial" w:hAnsi="Arial"/>
        </w:rPr>
        <w:t xml:space="preserve"> (1943)</w:t>
      </w:r>
      <w:r w:rsidRPr="00C2717A">
        <w:rPr>
          <w:rFonts w:ascii="Arial" w:hAnsi="Arial"/>
        </w:rPr>
        <w:t xml:space="preserve">, </w:t>
      </w:r>
      <w:r w:rsidRPr="00C2717A">
        <w:rPr>
          <w:rFonts w:ascii="Arial" w:hAnsi="Arial"/>
          <w:i/>
        </w:rPr>
        <w:t>The Pub and The People</w:t>
      </w:r>
      <w:r w:rsidR="00223C35">
        <w:rPr>
          <w:rFonts w:ascii="Arial" w:hAnsi="Arial"/>
        </w:rPr>
        <w:t>, London: Gollancz</w:t>
      </w:r>
      <w:r w:rsidR="00EE069D" w:rsidRPr="00C2717A">
        <w:rPr>
          <w:rFonts w:ascii="Arial" w:hAnsi="Arial"/>
        </w:rPr>
        <w:t>.</w:t>
      </w:r>
    </w:p>
    <w:p w:rsidR="003E1E8C" w:rsidRPr="00C2717A" w:rsidRDefault="003E1E8C" w:rsidP="00EE069D">
      <w:pPr>
        <w:spacing w:line="360" w:lineRule="auto"/>
        <w:rPr>
          <w:rFonts w:ascii="Arial" w:hAnsi="Arial"/>
        </w:rPr>
      </w:pPr>
    </w:p>
    <w:p w:rsidR="003E1E8C" w:rsidRPr="00C2717A" w:rsidRDefault="003E1E8C" w:rsidP="00EE069D">
      <w:pPr>
        <w:spacing w:line="360" w:lineRule="auto"/>
        <w:rPr>
          <w:rFonts w:ascii="Arial" w:hAnsi="Arial"/>
        </w:rPr>
      </w:pPr>
    </w:p>
    <w:p w:rsidR="003E1E8C" w:rsidRPr="00C2717A" w:rsidRDefault="003E1E8C" w:rsidP="00EE069D">
      <w:pPr>
        <w:spacing w:line="360" w:lineRule="auto"/>
        <w:rPr>
          <w:rFonts w:ascii="Arial" w:hAnsi="Arial"/>
        </w:rPr>
      </w:pPr>
      <w:r w:rsidRPr="00C2717A">
        <w:rPr>
          <w:rFonts w:ascii="Arial" w:hAnsi="Arial"/>
        </w:rPr>
        <w:t>REFERENCES AND FURTHER READING</w:t>
      </w:r>
    </w:p>
    <w:p w:rsidR="003E1E8C" w:rsidRPr="00C2717A" w:rsidRDefault="003E1E8C" w:rsidP="00EE069D">
      <w:pPr>
        <w:spacing w:line="360" w:lineRule="auto"/>
        <w:rPr>
          <w:rFonts w:ascii="Arial" w:hAnsi="Arial"/>
        </w:rPr>
      </w:pPr>
    </w:p>
    <w:p w:rsidR="003E1E8C" w:rsidRPr="00C2717A" w:rsidRDefault="000F37C0" w:rsidP="00EE069D">
      <w:pPr>
        <w:widowControl w:val="0"/>
        <w:spacing w:line="360" w:lineRule="auto"/>
        <w:ind w:right="289"/>
        <w:rPr>
          <w:rFonts w:ascii="Arial" w:hAnsi="Arial"/>
        </w:rPr>
      </w:pPr>
      <w:r w:rsidRPr="00C2717A">
        <w:rPr>
          <w:rFonts w:ascii="Arial" w:hAnsi="Arial"/>
        </w:rPr>
        <w:t>Calder, A. and Sheridan, D.</w:t>
      </w:r>
      <w:r w:rsidR="003E1E8C" w:rsidRPr="00C2717A">
        <w:rPr>
          <w:rFonts w:ascii="Arial" w:hAnsi="Arial"/>
        </w:rPr>
        <w:t xml:space="preserve"> (eds.)</w:t>
      </w:r>
      <w:r w:rsidRPr="00C2717A">
        <w:rPr>
          <w:rFonts w:ascii="Arial" w:hAnsi="Arial"/>
        </w:rPr>
        <w:t xml:space="preserve"> (1984)</w:t>
      </w:r>
      <w:r w:rsidR="003E1E8C" w:rsidRPr="00C2717A">
        <w:rPr>
          <w:rFonts w:ascii="Arial" w:hAnsi="Arial"/>
        </w:rPr>
        <w:t xml:space="preserve">, </w:t>
      </w:r>
      <w:r w:rsidR="003E1E8C" w:rsidRPr="00C2717A">
        <w:rPr>
          <w:rFonts w:ascii="Arial" w:hAnsi="Arial"/>
          <w:i/>
        </w:rPr>
        <w:t>Speak for Yourself: A Mass-Observation Anthology, 1937-1949</w:t>
      </w:r>
      <w:r w:rsidR="00325CA1" w:rsidRPr="00C2717A">
        <w:rPr>
          <w:rFonts w:ascii="Arial" w:hAnsi="Arial"/>
        </w:rPr>
        <w:t>, London: Jonathan Cape</w:t>
      </w:r>
      <w:r w:rsidR="003E1E8C" w:rsidRPr="00C2717A">
        <w:rPr>
          <w:rFonts w:ascii="Arial" w:hAnsi="Arial"/>
        </w:rPr>
        <w:t>.</w:t>
      </w:r>
    </w:p>
    <w:p w:rsidR="000F37C0" w:rsidRPr="00C2717A" w:rsidRDefault="000F37C0" w:rsidP="00EE069D">
      <w:pPr>
        <w:widowControl w:val="0"/>
        <w:spacing w:line="360" w:lineRule="auto"/>
        <w:ind w:right="288"/>
        <w:rPr>
          <w:rFonts w:ascii="Arial" w:hAnsi="Arial"/>
        </w:rPr>
      </w:pPr>
    </w:p>
    <w:p w:rsidR="003E1E8C" w:rsidRPr="00C2717A" w:rsidRDefault="000F37C0" w:rsidP="006A4E99">
      <w:pPr>
        <w:widowControl w:val="0"/>
        <w:spacing w:line="360" w:lineRule="auto"/>
        <w:ind w:right="288"/>
        <w:rPr>
          <w:rFonts w:ascii="Arial" w:hAnsi="Arial"/>
        </w:rPr>
      </w:pPr>
      <w:r w:rsidRPr="00C2717A">
        <w:rPr>
          <w:rFonts w:ascii="Arial" w:hAnsi="Arial"/>
        </w:rPr>
        <w:t>Cross, G.</w:t>
      </w:r>
      <w:r w:rsidR="003E1E8C" w:rsidRPr="00C2717A">
        <w:rPr>
          <w:rFonts w:ascii="Arial" w:hAnsi="Arial"/>
        </w:rPr>
        <w:t xml:space="preserve"> (ed.)</w:t>
      </w:r>
      <w:r w:rsidRPr="00C2717A">
        <w:rPr>
          <w:rFonts w:ascii="Arial" w:hAnsi="Arial"/>
        </w:rPr>
        <w:t xml:space="preserve"> (1990)</w:t>
      </w:r>
      <w:r w:rsidR="003E1E8C" w:rsidRPr="00C2717A">
        <w:rPr>
          <w:rFonts w:ascii="Arial" w:hAnsi="Arial"/>
        </w:rPr>
        <w:t xml:space="preserve">, </w:t>
      </w:r>
      <w:r w:rsidR="003E1E8C" w:rsidRPr="00C2717A">
        <w:rPr>
          <w:rFonts w:ascii="Arial" w:hAnsi="Arial"/>
          <w:i/>
        </w:rPr>
        <w:t>Worktowners at Blackpool: Mass-Observation and Popular Leisure in the 1930s</w:t>
      </w:r>
      <w:r w:rsidRPr="00C2717A">
        <w:rPr>
          <w:rFonts w:ascii="Arial" w:hAnsi="Arial"/>
        </w:rPr>
        <w:t xml:space="preserve">, </w:t>
      </w:r>
      <w:r w:rsidR="003E1E8C" w:rsidRPr="00C2717A">
        <w:rPr>
          <w:rFonts w:ascii="Arial" w:hAnsi="Arial"/>
        </w:rPr>
        <w:t>London</w:t>
      </w:r>
      <w:r w:rsidR="00325CA1" w:rsidRPr="00C2717A">
        <w:rPr>
          <w:rFonts w:ascii="Arial" w:hAnsi="Arial"/>
        </w:rPr>
        <w:t>: Routledge</w:t>
      </w:r>
      <w:r w:rsidR="003E1E8C" w:rsidRPr="00C2717A">
        <w:rPr>
          <w:rFonts w:ascii="Arial" w:hAnsi="Arial"/>
        </w:rPr>
        <w:t>.</w:t>
      </w:r>
    </w:p>
    <w:p w:rsidR="000F37C0" w:rsidRPr="00C2717A" w:rsidRDefault="000F37C0" w:rsidP="006A4E99">
      <w:pPr>
        <w:spacing w:line="360" w:lineRule="auto"/>
        <w:rPr>
          <w:rFonts w:ascii="Arial" w:hAnsi="Arial"/>
        </w:rPr>
      </w:pPr>
    </w:p>
    <w:p w:rsidR="00C50382" w:rsidRPr="00C2717A" w:rsidRDefault="00C50382" w:rsidP="006A4E99">
      <w:pPr>
        <w:spacing w:line="360" w:lineRule="auto"/>
        <w:rPr>
          <w:rFonts w:ascii="Arial" w:hAnsi="Arial"/>
        </w:rPr>
      </w:pPr>
      <w:r w:rsidRPr="00C2717A">
        <w:rPr>
          <w:rFonts w:ascii="Arial" w:hAnsi="Arial"/>
        </w:rPr>
        <w:t xml:space="preserve">Spender, H. (1982), </w:t>
      </w:r>
      <w:r w:rsidRPr="00C2717A">
        <w:rPr>
          <w:rFonts w:ascii="Arial" w:hAnsi="Arial"/>
          <w:i/>
        </w:rPr>
        <w:t>Worktown People</w:t>
      </w:r>
      <w:r w:rsidRPr="00C2717A">
        <w:rPr>
          <w:rFonts w:ascii="Arial" w:hAnsi="Arial"/>
        </w:rPr>
        <w:t>, Bristol: Falling Wall Press.</w:t>
      </w:r>
    </w:p>
    <w:p w:rsidR="00325CA1" w:rsidRPr="00C2717A" w:rsidRDefault="00325CA1" w:rsidP="006A4E99">
      <w:pPr>
        <w:spacing w:line="360" w:lineRule="auto"/>
        <w:rPr>
          <w:rFonts w:ascii="Arial" w:hAnsi="Arial"/>
        </w:rPr>
      </w:pPr>
    </w:p>
    <w:p w:rsidR="003E1E8C" w:rsidRPr="00C2717A" w:rsidRDefault="000F37C0" w:rsidP="006A4E99">
      <w:pPr>
        <w:spacing w:line="360" w:lineRule="auto"/>
        <w:rPr>
          <w:rFonts w:ascii="Arial" w:hAnsi="Arial"/>
        </w:rPr>
      </w:pPr>
      <w:r w:rsidRPr="00C2717A">
        <w:rPr>
          <w:rFonts w:ascii="Arial" w:hAnsi="Arial"/>
        </w:rPr>
        <w:t xml:space="preserve">Hubble, N. (2005), </w:t>
      </w:r>
      <w:r w:rsidRPr="00C2717A">
        <w:rPr>
          <w:rFonts w:ascii="Arial" w:hAnsi="Arial"/>
          <w:i/>
        </w:rPr>
        <w:t>Mass Observation and Everyday Life: Culture, History, Theory</w:t>
      </w:r>
      <w:r w:rsidRPr="00C2717A">
        <w:rPr>
          <w:rFonts w:ascii="Arial" w:hAnsi="Arial"/>
        </w:rPr>
        <w:t>, London: Palgrave Macmillan.</w:t>
      </w:r>
    </w:p>
    <w:p w:rsidR="003E1E8C" w:rsidRPr="00C2717A" w:rsidRDefault="003E1E8C" w:rsidP="006A4E99">
      <w:pPr>
        <w:widowControl w:val="0"/>
        <w:spacing w:line="360" w:lineRule="auto"/>
        <w:ind w:right="288"/>
        <w:rPr>
          <w:rFonts w:ascii="Arial" w:hAnsi="Arial"/>
        </w:rPr>
      </w:pPr>
    </w:p>
    <w:p w:rsidR="003E1E8C" w:rsidRDefault="003E1E8C" w:rsidP="006A4E99">
      <w:pPr>
        <w:widowControl w:val="0"/>
        <w:spacing w:line="360" w:lineRule="auto"/>
        <w:ind w:right="288"/>
        <w:rPr>
          <w:ins w:id="86" w:author="doctor" w:date="2014-03-24T16:53:00Z"/>
          <w:rFonts w:ascii="Arial" w:hAnsi="Arial"/>
        </w:rPr>
      </w:pPr>
      <w:r w:rsidRPr="00C2717A">
        <w:rPr>
          <w:rFonts w:ascii="Arial" w:hAnsi="Arial"/>
        </w:rPr>
        <w:t>Walker</w:t>
      </w:r>
      <w:r w:rsidR="00B86F2D" w:rsidRPr="00C2717A">
        <w:rPr>
          <w:rFonts w:ascii="Arial" w:hAnsi="Arial"/>
        </w:rPr>
        <w:t xml:space="preserve">, I. (2007), </w:t>
      </w:r>
      <w:r w:rsidR="00B86F2D" w:rsidRPr="00C2717A">
        <w:rPr>
          <w:rFonts w:ascii="Arial" w:hAnsi="Arial"/>
          <w:i/>
        </w:rPr>
        <w:t>So Exotic, So Homemade</w:t>
      </w:r>
      <w:r w:rsidR="00B86F2D" w:rsidRPr="00C2717A">
        <w:rPr>
          <w:rFonts w:ascii="Arial" w:hAnsi="Arial"/>
        </w:rPr>
        <w:t xml:space="preserve">: </w:t>
      </w:r>
      <w:r w:rsidR="00B86F2D" w:rsidRPr="00C2717A">
        <w:rPr>
          <w:rFonts w:ascii="Arial" w:hAnsi="Arial"/>
          <w:i/>
        </w:rPr>
        <w:t>Surrealism, Englishness and documentary photography</w:t>
      </w:r>
      <w:r w:rsidR="00B86F2D" w:rsidRPr="00C2717A">
        <w:rPr>
          <w:rFonts w:ascii="Arial" w:hAnsi="Arial"/>
        </w:rPr>
        <w:t>, Manchester: Manchester University Press.</w:t>
      </w:r>
    </w:p>
    <w:p w:rsidR="000B6706" w:rsidRDefault="000B6706" w:rsidP="006A4E99">
      <w:pPr>
        <w:widowControl w:val="0"/>
        <w:spacing w:line="360" w:lineRule="auto"/>
        <w:ind w:right="288"/>
        <w:rPr>
          <w:ins w:id="87" w:author="doctor" w:date="2014-03-24T16:53:00Z"/>
          <w:rFonts w:ascii="Arial" w:hAnsi="Arial"/>
        </w:rPr>
      </w:pPr>
    </w:p>
    <w:p w:rsidR="000B6706" w:rsidRPr="000B6706" w:rsidRDefault="005C0B2D" w:rsidP="000B6706">
      <w:pPr>
        <w:widowControl w:val="0"/>
        <w:spacing w:line="360" w:lineRule="auto"/>
        <w:ind w:right="288"/>
        <w:rPr>
          <w:ins w:id="88" w:author="doctor" w:date="2014-03-24T16:53:00Z"/>
          <w:rFonts w:ascii="Arial" w:hAnsi="Arial"/>
          <w:i/>
        </w:rPr>
      </w:pPr>
      <w:ins w:id="89" w:author="doctor" w:date="2014-03-24T16:58:00Z">
        <w:r>
          <w:rPr>
            <w:rFonts w:ascii="Arial" w:hAnsi="Arial"/>
            <w:i/>
          </w:rPr>
          <w:t xml:space="preserve">Illustrations: </w:t>
        </w:r>
      </w:ins>
      <w:bookmarkStart w:id="90" w:name="_GoBack"/>
      <w:bookmarkEnd w:id="90"/>
      <w:ins w:id="91" w:author="doctor" w:date="2014-03-24T16:53:00Z">
        <w:r w:rsidR="000B6706">
          <w:rPr>
            <w:rFonts w:ascii="Arial" w:hAnsi="Arial"/>
            <w:i/>
          </w:rPr>
          <w:t xml:space="preserve">A </w:t>
        </w:r>
        <w:r>
          <w:rPr>
            <w:rFonts w:ascii="Arial" w:hAnsi="Arial"/>
            <w:i/>
          </w:rPr>
          <w:t>couple of</w:t>
        </w:r>
        <w:r w:rsidR="000B6706" w:rsidRPr="000B6706">
          <w:rPr>
            <w:rFonts w:ascii="Arial" w:hAnsi="Arial"/>
            <w:i/>
          </w:rPr>
          <w:t xml:space="preserve"> images that might be used with the text. These are NOT reproduction quality, but only intended as a guide. In both cases, the proper images plus copyright permission could be obtained from Bolton Council who own them. You can contact them through their website; http://boltonworktown.co.uk. </w:t>
        </w:r>
      </w:ins>
    </w:p>
    <w:p w:rsidR="000B6706" w:rsidRPr="000B6706" w:rsidRDefault="000B6706" w:rsidP="000B6706">
      <w:pPr>
        <w:widowControl w:val="0"/>
        <w:spacing w:line="360" w:lineRule="auto"/>
        <w:ind w:right="288"/>
        <w:rPr>
          <w:ins w:id="92" w:author="doctor" w:date="2014-03-24T16:53:00Z"/>
          <w:rFonts w:ascii="Arial" w:hAnsi="Arial"/>
          <w:i/>
        </w:rPr>
      </w:pPr>
      <w:ins w:id="93" w:author="doctor" w:date="2014-03-24T16:53:00Z">
        <w:r w:rsidRPr="000B6706">
          <w:rPr>
            <w:rFonts w:ascii="Arial" w:hAnsi="Arial"/>
            <w:i/>
          </w:rPr>
          <w:t xml:space="preserve">Here are the details of </w:t>
        </w:r>
        <w:r>
          <w:rPr>
            <w:rFonts w:ascii="Arial" w:hAnsi="Arial"/>
            <w:i/>
          </w:rPr>
          <w:t>t</w:t>
        </w:r>
        <w:r w:rsidRPr="000B6706">
          <w:rPr>
            <w:rFonts w:ascii="Arial" w:hAnsi="Arial"/>
            <w:i/>
          </w:rPr>
          <w:t xml:space="preserve">he images: </w:t>
        </w:r>
      </w:ins>
    </w:p>
    <w:p w:rsidR="000B6706" w:rsidRDefault="000B6706" w:rsidP="000B6706">
      <w:pPr>
        <w:widowControl w:val="0"/>
        <w:spacing w:line="360" w:lineRule="auto"/>
        <w:ind w:right="288"/>
        <w:rPr>
          <w:ins w:id="94" w:author="doctor" w:date="2014-03-24T16:54:00Z"/>
          <w:rFonts w:ascii="Arial" w:hAnsi="Arial"/>
          <w:i/>
        </w:rPr>
      </w:pPr>
    </w:p>
    <w:p w:rsidR="000B6706" w:rsidRPr="000B6706" w:rsidRDefault="000B6706" w:rsidP="000B6706">
      <w:pPr>
        <w:widowControl w:val="0"/>
        <w:spacing w:line="360" w:lineRule="auto"/>
        <w:ind w:right="288"/>
        <w:rPr>
          <w:ins w:id="95" w:author="doctor" w:date="2014-03-24T16:53:00Z"/>
          <w:rFonts w:ascii="Arial" w:hAnsi="Arial"/>
          <w:i/>
        </w:rPr>
      </w:pPr>
      <w:ins w:id="96" w:author="doctor" w:date="2014-03-24T16:53:00Z">
        <w:r w:rsidRPr="000B6706">
          <w:rPr>
            <w:rFonts w:ascii="Arial" w:hAnsi="Arial"/>
            <w:i/>
          </w:rPr>
          <w:t>1. Humphrey Spender: Working Man’s Hair Specialist, Bolton Open Market. Image ref. 1993.83.01.25.</w:t>
        </w:r>
      </w:ins>
    </w:p>
    <w:p w:rsidR="000B6706" w:rsidRPr="000B6706" w:rsidRDefault="000B6706" w:rsidP="000B6706">
      <w:pPr>
        <w:rPr>
          <w:ins w:id="97" w:author="doctor" w:date="2014-03-24T16:55:00Z"/>
          <w:rFonts w:ascii="Times New Roman" w:eastAsia="Times New Roman" w:hAnsi="Times New Roman" w:cs="Times New Roman"/>
          <w:lang w:val="en-GB" w:eastAsia="en-GB"/>
        </w:rPr>
      </w:pPr>
      <w:ins w:id="98" w:author="doctor" w:date="2014-03-24T16:53:00Z">
        <w:r w:rsidRPr="000B6706">
          <w:rPr>
            <w:rFonts w:ascii="Times New Roman" w:eastAsia="Times New Roman" w:hAnsi="Times New Roman" w:cs="Times New Roman"/>
            <w:noProof/>
            <w:lang w:val="en-GB" w:eastAsia="en-GB"/>
          </w:rPr>
          <mc:AlternateContent>
            <mc:Choice Requires="wps">
              <w:drawing>
                <wp:inline distT="0" distB="0" distL="0" distR="0" wp14:anchorId="77B0B224" wp14:editId="50AEFB93">
                  <wp:extent cx="307340" cy="307340"/>
                  <wp:effectExtent l="0" t="0" r="0" b="0"/>
                  <wp:docPr id="2" name="AutoShape 3" descr="https://owa.dur.ac.uk/owa/attachment.ashx?id=RgAAAACPLh40XCdwSp2KFUZx%2fNQ6BwDx%2fCb7ESWwS6OIemYrbVuVAAAAXfVRAAAzlfUtTVCzSYkfWrLfNXKUAAAFj5umAAAJ&amp;attcnt=1&amp;attid0=EAA7rwCGprK7S48rjAjTo9Qh&amp;attcid0=6dbc3ae9-166a-4517-8963-815d83cd999d%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https://owa.dur.ac.uk/owa/attachment.ashx?id=RgAAAACPLh40XCdwSp2KFUZx%2fNQ6BwDx%2fCb7ESWwS6OIemYrbVuVAAAAXfVRAAAzlfUtTVCzSYkfWrLfNXKUAAAFj5umAAAJ&amp;attcnt=1&amp;attid0=EAA7rwCGprK7S48rjAjTo9Qh&amp;attcid0=6dbc3ae9-166a-4517-8963-815d83cd999d%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AztP4xfQMAAMIGAAAOAAAAAAAAAAAAAAAAAC4CAABkcnMvZTJvRG9jLnht&#10;bFBLAQItABQABgAIAAAAIQDrxsCk2QAAAAMBAAAPAAAAAAAAAAAAAAAAANcFAABkcnMvZG93bnJl&#10;di54bWxQSwUGAAAAAAQABADzAAAA3QYAAAAA&#10;" filled="f" stroked="f">
                  <o:lock v:ext="edit" aspectratio="t"/>
                  <w10:anchorlock/>
                </v:rect>
              </w:pict>
            </mc:Fallback>
          </mc:AlternateContent>
        </w:r>
      </w:ins>
      <w:ins w:id="99" w:author="doctor" w:date="2014-03-24T16:55:00Z">
        <w:r w:rsidRPr="000B6706">
          <w:rPr>
            <w:rFonts w:ascii="Times New Roman" w:eastAsia="Times New Roman" w:hAnsi="Times New Roman" w:cs="Times New Roman"/>
            <w:noProof/>
            <w:lang w:val="en-GB" w:eastAsia="en-GB"/>
          </w:rPr>
          <mc:AlternateContent>
            <mc:Choice Requires="wps">
              <w:drawing>
                <wp:inline distT="0" distB="0" distL="0" distR="0" wp14:anchorId="427A62AE" wp14:editId="6C287E81">
                  <wp:extent cx="307340" cy="307340"/>
                  <wp:effectExtent l="0" t="0" r="0" b="0"/>
                  <wp:docPr id="8" name="AutoShape 11" descr="https://owa.dur.ac.uk/owa/attachment.ashx?id=RgAAAACPLh40XCdwSp2KFUZx%2fNQ6BwDx%2fCb7ESWwS6OIemYrbVuVAAAAXfVRAAAzlfUtTVCzSYkfWrLfNXKUAAAFj5umAAAJ&amp;attcnt=1&amp;attid0=EAA7rwCGprK7S48rjAjTo9Qh&amp;attcid0=6dbc3ae9-166a-4517-8963-815d83cd999d%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https://owa.dur.ac.uk/owa/attachment.ashx?id=RgAAAACPLh40XCdwSp2KFUZx%2fNQ6BwDx%2fCb7ESWwS6OIemYrbVuVAAAAXfVRAAAzlfUtTVCzSYkfWrLfNXKUAAAFj5umAAAJ&amp;attcnt=1&amp;attid0=EAA7rwCGprK7S48rjAjTo9Qh&amp;attcid0=6dbc3ae9-166a-4517-8963-815d83cd999d%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CkFB7AfQMAAMMGAAAOAAAAAAAAAAAAAAAAAC4CAABkcnMvZTJvRG9jLnht&#10;bFBLAQItABQABgAIAAAAIQDrxsCk2QAAAAMBAAAPAAAAAAAAAAAAAAAAANcFAABkcnMvZG93bnJl&#10;di54bWxQSwUGAAAAAAQABADzAAAA3QYAAAAA&#10;" filled="f" stroked="f">
                  <o:lock v:ext="edit" aspectratio="t"/>
                  <w10:anchorlock/>
                </v:rect>
              </w:pict>
            </mc:Fallback>
          </mc:AlternateContent>
        </w:r>
      </w:ins>
    </w:p>
    <w:p w:rsidR="000B6706" w:rsidRPr="000B6706" w:rsidRDefault="000B6706" w:rsidP="000B6706">
      <w:pPr>
        <w:rPr>
          <w:ins w:id="100" w:author="doctor" w:date="2014-03-24T16:55:00Z"/>
          <w:rFonts w:ascii="Times New Roman" w:eastAsia="Times New Roman" w:hAnsi="Times New Roman" w:cs="Times New Roman"/>
          <w:lang w:val="en-GB" w:eastAsia="en-GB"/>
        </w:rPr>
      </w:pPr>
      <w:ins w:id="101" w:author="doctor" w:date="2014-03-24T16:55:00Z">
        <w:r>
          <w:rPr>
            <w:rFonts w:ascii="Times New Roman" w:eastAsia="Times New Roman" w:hAnsi="Times New Roman" w:cs="Times New Roman"/>
            <w:noProof/>
            <w:lang w:val="en-GB" w:eastAsia="en-GB"/>
          </w:rPr>
          <mc:AlternateContent>
            <mc:Choice Requires="wps">
              <w:drawing>
                <wp:inline distT="0" distB="0" distL="0" distR="0">
                  <wp:extent cx="307340" cy="307340"/>
                  <wp:effectExtent l="0" t="0" r="0" b="0"/>
                  <wp:docPr id="5" name="Rectangle 5" descr="https://owa.dur.ac.uk/owa/attachment.ashx?id=RgAAAACPLh40XCdwSp2KFUZx%2fNQ6BwDx%2fCb7ESWwS6OIemYrbVuVAAAAXfVRAAAzlfUtTVCzSYkfWrLfNXKUAAAFj5umAAAJ&amp;attcnt=1&amp;attid0=EAA7rwCGprK7S48rjAjTo9Qh&amp;attcid0=6dbc3ae9-166a-4517-8963-815d83cd999d%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owa.dur.ac.uk/owa/attachment.ashx?id=RgAAAACPLh40XCdwSp2KFUZx%2fNQ6BwDx%2fCb7ESWwS6OIemYrbVuVAAAAXfVRAAAzlfUtTVCzSYkfWrLfNXKUAAAFj5umAAAJ&amp;attcnt=1&amp;attid0=EAA7rwCGprK7S48rjAjTo9Qh&amp;attcid0=6dbc3ae9-166a-4517-8963-815d83cd999d%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f7pTT34DAADCBgAADgAAAAAAAAAAAAAAAAAuAgAAZHJzL2Uyb0RvYy54&#10;bWxQSwECLQAUAAYACAAAACEA68bApNkAAAADAQAADwAAAAAAAAAAAAAAAADYBQAAZHJzL2Rvd25y&#10;ZXYueG1sUEsFBgAAAAAEAAQA8wAAAN4GAAAAAA==&#10;" filled="f" stroked="f">
                  <o:lock v:ext="edit" aspectratio="t"/>
                  <w10:anchorlock/>
                </v:rect>
              </w:pict>
            </mc:Fallback>
          </mc:AlternateContent>
        </w:r>
      </w:ins>
    </w:p>
    <w:p w:rsidR="000B6706" w:rsidRPr="000B6706" w:rsidRDefault="000B6706" w:rsidP="000B6706">
      <w:pPr>
        <w:rPr>
          <w:ins w:id="102" w:author="doctor" w:date="2014-03-24T16:54:00Z"/>
          <w:rFonts w:ascii="Times New Roman" w:eastAsia="Times New Roman" w:hAnsi="Times New Roman" w:cs="Times New Roman"/>
          <w:lang w:val="en-GB" w:eastAsia="en-GB"/>
        </w:rPr>
      </w:pPr>
    </w:p>
    <w:p w:rsidR="000B6706" w:rsidRPr="000B6706" w:rsidRDefault="000B6706" w:rsidP="000B6706">
      <w:pPr>
        <w:rPr>
          <w:ins w:id="103" w:author="doctor" w:date="2014-03-24T16:54:00Z"/>
          <w:rFonts w:ascii="Times New Roman" w:eastAsia="Times New Roman" w:hAnsi="Times New Roman" w:cs="Times New Roman"/>
          <w:lang w:val="en-GB" w:eastAsia="en-GB"/>
        </w:rPr>
      </w:pPr>
      <w:ins w:id="104" w:author="doctor" w:date="2014-03-24T16:54:00Z">
        <w:r>
          <w:rPr>
            <w:rFonts w:ascii="Times New Roman" w:eastAsia="Times New Roman" w:hAnsi="Times New Roman" w:cs="Times New Roman"/>
            <w:noProof/>
            <w:lang w:val="en-GB" w:eastAsia="en-GB"/>
          </w:rPr>
          <mc:AlternateContent>
            <mc:Choice Requires="wps">
              <w:drawing>
                <wp:inline distT="0" distB="0" distL="0" distR="0">
                  <wp:extent cx="307340" cy="307340"/>
                  <wp:effectExtent l="0" t="0" r="0" b="0"/>
                  <wp:docPr id="1" name="Rectangle 1" descr="https://owa.dur.ac.uk/owa/attachment.ashx?id=RgAAAACPLh40XCdwSp2KFUZx%2fNQ6BwDx%2fCb7ESWwS6OIemYrbVuVAAAAXfVRAAAzlfUtTVCzSYkfWrLfNXKUAAAFj5umAAAJ&amp;attcnt=1&amp;attid0=EAA7rwCGprK7S48rjAjTo9Qh&amp;attcid0=6dbc3ae9-166a-4517-8963-815d83cd999d%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owa.dur.ac.uk/owa/attachment.ashx?id=RgAAAACPLh40XCdwSp2KFUZx%2fNQ6BwDx%2fCb7ESWwS6OIemYrbVuVAAAAXfVRAAAzlfUtTVCzSYkfWrLfNXKUAAAFj5umAAAJ&amp;attcnt=1&amp;attid0=EAA7rwCGprK7S48rjAjTo9Qh&amp;attcid0=6dbc3ae9-166a-4517-8963-815d83cd999d%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DnfZNZ8AwAAwgYAAA4AAAAAAAAAAAAAAAAALgIAAGRycy9lMm9Eb2MueG1s&#10;UEsBAi0AFAAGAAgAAAAhAOvGwKTZAAAAAwEAAA8AAAAAAAAAAAAAAAAA1gUAAGRycy9kb3ducmV2&#10;LnhtbFBLBQYAAAAABAAEAPMAAADcBgAAAAA=&#10;" filled="f" stroked="f">
                  <o:lock v:ext="edit" aspectratio="t"/>
                  <w10:anchorlock/>
                </v:rect>
              </w:pict>
            </mc:Fallback>
          </mc:AlternateContent>
        </w:r>
      </w:ins>
      <w:ins w:id="105" w:author="doctor" w:date="2014-03-24T16:58:00Z">
        <w:r w:rsidR="005C0B2D">
          <w:rPr>
            <w:noProof/>
            <w:lang w:val="en-GB" w:eastAsia="en-GB"/>
          </w:rPr>
          <w:drawing>
            <wp:inline distT="0" distB="0" distL="0" distR="0" wp14:anchorId="39367946" wp14:editId="0A2B4499">
              <wp:extent cx="4285615" cy="3329940"/>
              <wp:effectExtent l="0" t="0" r="635" b="3810"/>
              <wp:docPr id="13" name="irc_mi" descr="http://www.bbc.co.uk/manchester/content/images/2008/03/03/spender_hair_4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bc.co.uk/manchester/content/images/2008/03/03/spender_hair_450x3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615" cy="3329940"/>
                      </a:xfrm>
                      <a:prstGeom prst="rect">
                        <a:avLst/>
                      </a:prstGeom>
                      <a:noFill/>
                      <a:ln>
                        <a:noFill/>
                      </a:ln>
                    </pic:spPr>
                  </pic:pic>
                </a:graphicData>
              </a:graphic>
            </wp:inline>
          </w:drawing>
        </w:r>
      </w:ins>
    </w:p>
    <w:p w:rsidR="000B6706" w:rsidRPr="000B6706" w:rsidRDefault="000B6706" w:rsidP="000B6706">
      <w:pPr>
        <w:rPr>
          <w:ins w:id="106" w:author="doctor" w:date="2014-03-24T16:53:00Z"/>
          <w:rFonts w:ascii="Times New Roman" w:eastAsia="Times New Roman" w:hAnsi="Times New Roman" w:cs="Times New Roman"/>
          <w:lang w:val="en-GB" w:eastAsia="en-GB"/>
        </w:rPr>
      </w:pPr>
    </w:p>
    <w:p w:rsidR="000B6706" w:rsidRPr="000B6706" w:rsidRDefault="000B6706" w:rsidP="000B6706">
      <w:pPr>
        <w:widowControl w:val="0"/>
        <w:spacing w:line="360" w:lineRule="auto"/>
        <w:ind w:right="288"/>
        <w:rPr>
          <w:ins w:id="107" w:author="doctor" w:date="2014-03-24T16:53:00Z"/>
          <w:rFonts w:ascii="Arial" w:hAnsi="Arial"/>
          <w:i/>
        </w:rPr>
      </w:pPr>
    </w:p>
    <w:p w:rsidR="000B6706" w:rsidRPr="000B6706" w:rsidRDefault="000B6706" w:rsidP="000B6706">
      <w:pPr>
        <w:widowControl w:val="0"/>
        <w:spacing w:line="360" w:lineRule="auto"/>
        <w:ind w:right="288"/>
        <w:rPr>
          <w:ins w:id="108" w:author="doctor" w:date="2014-03-24T16:53:00Z"/>
          <w:rFonts w:ascii="Arial" w:hAnsi="Arial"/>
          <w:i/>
        </w:rPr>
      </w:pPr>
      <w:ins w:id="109" w:author="doctor" w:date="2014-03-24T16:53:00Z">
        <w:r w:rsidRPr="000B6706">
          <w:rPr>
            <w:rFonts w:ascii="Arial" w:hAnsi="Arial"/>
            <w:i/>
          </w:rPr>
          <w:t>2. Julian Trevelyan: Bolton Mills. Collage, 1938."</w:t>
        </w:r>
      </w:ins>
    </w:p>
    <w:p w:rsidR="000B6706" w:rsidRPr="000B6706" w:rsidRDefault="000B6706" w:rsidP="000B6706">
      <w:pPr>
        <w:widowControl w:val="0"/>
        <w:spacing w:line="360" w:lineRule="auto"/>
        <w:ind w:right="288"/>
        <w:rPr>
          <w:ins w:id="110" w:author="doctor" w:date="2014-03-24T16:54:00Z"/>
          <w:rFonts w:ascii="Arial" w:hAnsi="Arial"/>
          <w:i/>
          <w:lang w:val="en-GB"/>
        </w:rPr>
      </w:pPr>
      <w:ins w:id="111" w:author="doctor" w:date="2014-03-24T16:54:00Z">
        <w:r w:rsidRPr="000B6706">
          <w:rPr>
            <w:rFonts w:ascii="Arial" w:hAnsi="Arial"/>
            <w:i/>
            <w:lang w:val="en-GB"/>
          </w:rPr>
          <mc:AlternateContent>
            <mc:Choice Requires="wps">
              <w:drawing>
                <wp:inline distT="0" distB="0" distL="0" distR="0">
                  <wp:extent cx="307340" cy="307340"/>
                  <wp:effectExtent l="0" t="0" r="0" b="0"/>
                  <wp:docPr id="3" name="Rectangle 3" descr="https://owa.dur.ac.uk/owa/attachment.ashx?id=RgAAAACPLh40XCdwSp2KFUZx%2fNQ6BwDx%2fCb7ESWwS6OIemYrbVuVAAAAXfVRAAAzlfUtTVCzSYkfWrLfNXKUAAAFj5umAAAJ&amp;attcnt=1&amp;attid0=EAAk5rRv2W8yRaV6LB3pMzDa&amp;attcid0=e1d5319c-0cff-4da0-bbc6-ac312d8adb61%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owa.dur.ac.uk/owa/attachment.ashx?id=RgAAAACPLh40XCdwSp2KFUZx%2fNQ6BwDx%2fCb7ESWwS6OIemYrbVuVAAAAXfVRAAAzlfUtTVCzSYkfWrLfNXKUAAAFj5umAAAJ&amp;attcnt=1&amp;attid0=EAAk5rRv2W8yRaV6LB3pMzDa&amp;attcid0=e1d5319c-0cff-4da0-bbc6-ac312d8adb61%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iRMFIH4DAADCBgAADgAAAAAAAAAAAAAAAAAuAgAAZHJzL2Uyb0RvYy54&#10;bWxQSwECLQAUAAYACAAAACEA68bApNkAAAADAQAADwAAAAAAAAAAAAAAAADYBQAAZHJzL2Rvd25y&#10;ZXYueG1sUEsFBgAAAAAEAAQA8wAAAN4GAAAAAA==&#10;" filled="f" stroked="f">
                  <o:lock v:ext="edit" aspectratio="t"/>
                  <w10:anchorlock/>
                </v:rect>
              </w:pict>
            </mc:Fallback>
          </mc:AlternateContent>
        </w:r>
      </w:ins>
    </w:p>
    <w:p w:rsidR="000B6706" w:rsidRPr="000B6706" w:rsidRDefault="000B6706" w:rsidP="000B6706">
      <w:pPr>
        <w:rPr>
          <w:ins w:id="112" w:author="doctor" w:date="2014-03-24T16:55:00Z"/>
          <w:rFonts w:ascii="Times New Roman" w:eastAsia="Times New Roman" w:hAnsi="Times New Roman" w:cs="Times New Roman"/>
          <w:lang w:val="en-GB" w:eastAsia="en-GB"/>
        </w:rPr>
      </w:pPr>
      <w:ins w:id="113" w:author="doctor" w:date="2014-03-24T16:55:00Z">
        <w:r w:rsidRPr="000B6706">
          <w:rPr>
            <w:rFonts w:ascii="Times New Roman" w:eastAsia="Times New Roman" w:hAnsi="Times New Roman" w:cs="Times New Roman"/>
            <w:noProof/>
            <w:lang w:val="en-GB" w:eastAsia="en-GB"/>
          </w:rPr>
          <mc:AlternateContent>
            <mc:Choice Requires="wps">
              <w:drawing>
                <wp:inline distT="0" distB="0" distL="0" distR="0" wp14:anchorId="7E056E8D" wp14:editId="316F1148">
                  <wp:extent cx="307340" cy="307340"/>
                  <wp:effectExtent l="0" t="0" r="0" b="0"/>
                  <wp:docPr id="11" name="AutoShape 18" descr="https://owa.dur.ac.uk/owa/attachment.ashx?id=RgAAAACPLh40XCdwSp2KFUZx%2fNQ6BwDx%2fCb7ESWwS6OIemYrbVuVAAAAXfVRAAAzlfUtTVCzSYkfWrLfNXKUAAAFj5umAAAJ&amp;attcnt=1&amp;attid0=EAAk5rRv2W8yRaV6LB3pMzDa&amp;attcid0=e1d5319c-0cff-4da0-bbc6-ac312d8adb61%40ad.mmu.ac.u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https://owa.dur.ac.uk/owa/attachment.ashx?id=RgAAAACPLh40XCdwSp2KFUZx%2fNQ6BwDx%2fCb7ESWwS6OIemYrbVuVAAAAXfVRAAAzlfUtTVCzSYkfWrLfNXKUAAAFj5umAAAJ&amp;attcnt=1&amp;attid0=EAAk5rRv2W8yRaV6LB3pMzDa&amp;attcid0=e1d5319c-0cff-4da0-bbc6-ac312d8adb61%40ad.mmu.ac.u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3XXPzH4DAADEBgAADgAAAAAAAAAAAAAAAAAuAgAAZHJzL2Uyb0RvYy54&#10;bWxQSwECLQAUAAYACAAAACEA68bApNkAAAADAQAADwAAAAAAAAAAAAAAAADYBQAAZHJzL2Rvd25y&#10;ZXYueG1sUEsFBgAAAAAEAAQA8wAAAN4GAAAAAA==&#10;" filled="f" stroked="f">
                  <o:lock v:ext="edit" aspectratio="t"/>
                  <w10:anchorlock/>
                </v:rect>
              </w:pict>
            </mc:Fallback>
          </mc:AlternateContent>
        </w:r>
      </w:ins>
      <w:ins w:id="114" w:author="doctor" w:date="2014-03-24T16:58:00Z">
        <w:r w:rsidR="005C0B2D">
          <w:rPr>
            <w:noProof/>
            <w:lang w:val="en-GB" w:eastAsia="en-GB"/>
          </w:rPr>
          <w:drawing>
            <wp:inline distT="0" distB="0" distL="0" distR="0" wp14:anchorId="70CB5A9A" wp14:editId="0D9EEEBD">
              <wp:extent cx="5270500" cy="2995484"/>
              <wp:effectExtent l="0" t="0" r="6350" b="0"/>
              <wp:docPr id="14" name="irc_mi" descr="http://assets1.thephotographersgallery.org.uk/images/Julian_Trevelyan__Bolton_Mi_520b98000c5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ssets1.thephotographersgallery.org.uk/images/Julian_Trevelyan__Bolton_Mi_520b98000c52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95484"/>
                      </a:xfrm>
                      <a:prstGeom prst="rect">
                        <a:avLst/>
                      </a:prstGeom>
                      <a:noFill/>
                      <a:ln>
                        <a:noFill/>
                      </a:ln>
                    </pic:spPr>
                  </pic:pic>
                </a:graphicData>
              </a:graphic>
            </wp:inline>
          </w:drawing>
        </w:r>
      </w:ins>
    </w:p>
    <w:p w:rsidR="000B6706" w:rsidRPr="000B6706" w:rsidRDefault="000B6706" w:rsidP="000B6706">
      <w:pPr>
        <w:widowControl w:val="0"/>
        <w:spacing w:line="360" w:lineRule="auto"/>
        <w:ind w:right="288"/>
        <w:rPr>
          <w:ins w:id="115" w:author="doctor" w:date="2014-03-24T16:53:00Z"/>
          <w:rFonts w:ascii="Arial" w:hAnsi="Arial"/>
          <w:i/>
        </w:rPr>
      </w:pPr>
    </w:p>
    <w:p w:rsidR="000B6706" w:rsidRPr="000B6706" w:rsidRDefault="000B6706" w:rsidP="000B6706">
      <w:pPr>
        <w:rPr>
          <w:ins w:id="116" w:author="doctor" w:date="2014-03-24T16:54:00Z"/>
          <w:rFonts w:ascii="Times New Roman" w:eastAsia="Times New Roman" w:hAnsi="Times New Roman" w:cs="Times New Roman"/>
          <w:lang w:val="en-GB" w:eastAsia="en-GB"/>
        </w:rPr>
      </w:pPr>
    </w:p>
    <w:p w:rsidR="000B6706" w:rsidRPr="00C2717A" w:rsidDel="000B6706" w:rsidRDefault="000B6706" w:rsidP="000B6706">
      <w:pPr>
        <w:widowControl w:val="0"/>
        <w:spacing w:line="360" w:lineRule="auto"/>
        <w:ind w:right="288"/>
        <w:rPr>
          <w:del w:id="117" w:author="doctor" w:date="2014-03-24T16:53:00Z"/>
          <w:rFonts w:ascii="Arial" w:hAnsi="Arial"/>
          <w:i/>
        </w:rPr>
      </w:pPr>
    </w:p>
    <w:p w:rsidR="003E1E8C" w:rsidRPr="00C2717A" w:rsidRDefault="003E1E8C" w:rsidP="00EE069D">
      <w:pPr>
        <w:widowControl w:val="0"/>
        <w:spacing w:line="360" w:lineRule="auto"/>
        <w:ind w:right="288"/>
        <w:rPr>
          <w:rFonts w:ascii="Arial" w:hAnsi="Arial"/>
        </w:rPr>
      </w:pPr>
    </w:p>
    <w:p w:rsidR="003E1E8C" w:rsidRPr="00EE069D" w:rsidRDefault="003E1E8C" w:rsidP="00EE069D">
      <w:pPr>
        <w:widowControl w:val="0"/>
        <w:spacing w:line="360" w:lineRule="auto"/>
        <w:ind w:right="288"/>
        <w:rPr>
          <w:rFonts w:ascii="Arial" w:hAnsi="Arial"/>
        </w:rPr>
      </w:pPr>
    </w:p>
    <w:p w:rsidR="003E1E8C" w:rsidRPr="00EE069D" w:rsidRDefault="003E1E8C" w:rsidP="00EE069D">
      <w:pPr>
        <w:spacing w:line="360" w:lineRule="auto"/>
        <w:rPr>
          <w:rFonts w:ascii="Arial" w:hAnsi="Arial"/>
        </w:rPr>
      </w:pPr>
    </w:p>
    <w:p w:rsidR="003E1E8C" w:rsidRPr="00EE069D" w:rsidRDefault="003E1E8C" w:rsidP="00EE069D">
      <w:pPr>
        <w:spacing w:line="360" w:lineRule="auto"/>
        <w:rPr>
          <w:rFonts w:ascii="Arial" w:hAnsi="Arial"/>
        </w:rPr>
      </w:pPr>
    </w:p>
    <w:sectPr w:rsidR="003E1E8C" w:rsidRPr="00EE069D" w:rsidSect="001D6AF5">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8D5" w:rsidRDefault="001968D5" w:rsidP="00014BAD">
      <w:r>
        <w:separator/>
      </w:r>
    </w:p>
  </w:endnote>
  <w:endnote w:type="continuationSeparator" w:id="0">
    <w:p w:rsidR="001968D5" w:rsidRDefault="001968D5" w:rsidP="000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8D5" w:rsidRDefault="001968D5" w:rsidP="00014BAD">
      <w:r>
        <w:separator/>
      </w:r>
    </w:p>
  </w:footnote>
  <w:footnote w:type="continuationSeparator" w:id="0">
    <w:p w:rsidR="001968D5" w:rsidRDefault="001968D5" w:rsidP="00014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B3" w:rsidRDefault="00A264E3" w:rsidP="00014BAD">
    <w:pPr>
      <w:pStyle w:val="Header"/>
      <w:framePr w:wrap="around" w:vAnchor="text" w:hAnchor="margin" w:xAlign="right" w:y="1"/>
      <w:rPr>
        <w:rStyle w:val="PageNumber"/>
      </w:rPr>
    </w:pPr>
    <w:r>
      <w:rPr>
        <w:rStyle w:val="PageNumber"/>
      </w:rPr>
      <w:fldChar w:fldCharType="begin"/>
    </w:r>
    <w:r w:rsidR="00CB3CB3">
      <w:rPr>
        <w:rStyle w:val="PageNumber"/>
      </w:rPr>
      <w:instrText xml:space="preserve">PAGE  </w:instrText>
    </w:r>
    <w:r>
      <w:rPr>
        <w:rStyle w:val="PageNumber"/>
      </w:rPr>
      <w:fldChar w:fldCharType="end"/>
    </w:r>
  </w:p>
  <w:p w:rsidR="00CB3CB3" w:rsidRDefault="00CB3CB3" w:rsidP="00014BA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B3" w:rsidRDefault="00A264E3" w:rsidP="00014BAD">
    <w:pPr>
      <w:pStyle w:val="Header"/>
      <w:framePr w:wrap="around" w:vAnchor="text" w:hAnchor="margin" w:xAlign="right" w:y="1"/>
      <w:rPr>
        <w:rStyle w:val="PageNumber"/>
      </w:rPr>
    </w:pPr>
    <w:r>
      <w:rPr>
        <w:rStyle w:val="PageNumber"/>
      </w:rPr>
      <w:fldChar w:fldCharType="begin"/>
    </w:r>
    <w:r w:rsidR="00CB3CB3">
      <w:rPr>
        <w:rStyle w:val="PageNumber"/>
      </w:rPr>
      <w:instrText xml:space="preserve">PAGE  </w:instrText>
    </w:r>
    <w:r>
      <w:rPr>
        <w:rStyle w:val="PageNumber"/>
      </w:rPr>
      <w:fldChar w:fldCharType="separate"/>
    </w:r>
    <w:r w:rsidR="001968D5">
      <w:rPr>
        <w:rStyle w:val="PageNumber"/>
        <w:noProof/>
      </w:rPr>
      <w:t>1</w:t>
    </w:r>
    <w:r>
      <w:rPr>
        <w:rStyle w:val="PageNumber"/>
      </w:rPr>
      <w:fldChar w:fldCharType="end"/>
    </w:r>
  </w:p>
  <w:p w:rsidR="006A375B" w:rsidRPr="00013FBF" w:rsidRDefault="006A375B" w:rsidP="006A375B">
    <w:pPr>
      <w:numPr>
        <w:ins w:id="118" w:author="Danielle Child" w:date="2014-03-24T15:26:00Z"/>
      </w:numPr>
      <w:rPr>
        <w:ins w:id="119" w:author="Danielle Child" w:date="2014-03-24T15:26:00Z"/>
        <w:rFonts w:ascii="Arial" w:hAnsi="Arial"/>
      </w:rPr>
    </w:pPr>
    <w:ins w:id="120" w:author="Danielle Child" w:date="2014-03-24T15:26:00Z">
      <w:r w:rsidRPr="00013FBF">
        <w:rPr>
          <w:rFonts w:ascii="Arial" w:hAnsi="Arial"/>
        </w:rPr>
        <w:t>Ian Walker</w:t>
      </w:r>
    </w:ins>
  </w:p>
  <w:p w:rsidR="00CB3CB3" w:rsidRDefault="00CB3CB3" w:rsidP="00014BA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displayBackgroundShape/>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347"/>
    <w:rsid w:val="000063A4"/>
    <w:rsid w:val="00013FBF"/>
    <w:rsid w:val="00014BAD"/>
    <w:rsid w:val="0004355A"/>
    <w:rsid w:val="000511FA"/>
    <w:rsid w:val="000958E0"/>
    <w:rsid w:val="000B6706"/>
    <w:rsid w:val="000D1AC3"/>
    <w:rsid w:val="000D3529"/>
    <w:rsid w:val="000D5347"/>
    <w:rsid w:val="000F37C0"/>
    <w:rsid w:val="001968D5"/>
    <w:rsid w:val="001D6AF5"/>
    <w:rsid w:val="0021788A"/>
    <w:rsid w:val="00223C35"/>
    <w:rsid w:val="002F11CD"/>
    <w:rsid w:val="00325CA1"/>
    <w:rsid w:val="003E1E8C"/>
    <w:rsid w:val="003F50FA"/>
    <w:rsid w:val="00484935"/>
    <w:rsid w:val="005C0B2D"/>
    <w:rsid w:val="006534BC"/>
    <w:rsid w:val="006A375B"/>
    <w:rsid w:val="006A4E99"/>
    <w:rsid w:val="00763106"/>
    <w:rsid w:val="008D3F70"/>
    <w:rsid w:val="008E5535"/>
    <w:rsid w:val="00940A3E"/>
    <w:rsid w:val="009D6ABE"/>
    <w:rsid w:val="00A15F24"/>
    <w:rsid w:val="00A264E3"/>
    <w:rsid w:val="00A66A0E"/>
    <w:rsid w:val="00A7574E"/>
    <w:rsid w:val="00A95D80"/>
    <w:rsid w:val="00B07673"/>
    <w:rsid w:val="00B83B55"/>
    <w:rsid w:val="00B86F2D"/>
    <w:rsid w:val="00C2717A"/>
    <w:rsid w:val="00C50382"/>
    <w:rsid w:val="00CA6D0C"/>
    <w:rsid w:val="00CB3CB3"/>
    <w:rsid w:val="00D96903"/>
    <w:rsid w:val="00DB4DA8"/>
    <w:rsid w:val="00DB5274"/>
    <w:rsid w:val="00E12675"/>
    <w:rsid w:val="00E34B3A"/>
    <w:rsid w:val="00EC5E87"/>
    <w:rsid w:val="00EE069D"/>
    <w:rsid w:val="00F06612"/>
    <w:rsid w:val="00FF67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E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E8C"/>
    <w:rPr>
      <w:rFonts w:ascii="Lucida Grande" w:hAnsi="Lucida Grande" w:cs="Lucida Grande"/>
      <w:sz w:val="18"/>
      <w:szCs w:val="18"/>
    </w:rPr>
  </w:style>
  <w:style w:type="paragraph" w:styleId="Header">
    <w:name w:val="header"/>
    <w:basedOn w:val="Normal"/>
    <w:link w:val="HeaderChar"/>
    <w:uiPriority w:val="99"/>
    <w:unhideWhenUsed/>
    <w:rsid w:val="00014BAD"/>
    <w:pPr>
      <w:tabs>
        <w:tab w:val="center" w:pos="4320"/>
        <w:tab w:val="right" w:pos="8640"/>
      </w:tabs>
    </w:pPr>
  </w:style>
  <w:style w:type="character" w:customStyle="1" w:styleId="HeaderChar">
    <w:name w:val="Header Char"/>
    <w:basedOn w:val="DefaultParagraphFont"/>
    <w:link w:val="Header"/>
    <w:uiPriority w:val="99"/>
    <w:rsid w:val="00014BAD"/>
  </w:style>
  <w:style w:type="character" w:styleId="PageNumber">
    <w:name w:val="page number"/>
    <w:basedOn w:val="DefaultParagraphFont"/>
    <w:uiPriority w:val="99"/>
    <w:semiHidden/>
    <w:unhideWhenUsed/>
    <w:rsid w:val="00014BAD"/>
  </w:style>
  <w:style w:type="paragraph" w:styleId="Footer">
    <w:name w:val="footer"/>
    <w:basedOn w:val="Normal"/>
    <w:link w:val="FooterChar"/>
    <w:uiPriority w:val="99"/>
    <w:semiHidden/>
    <w:unhideWhenUsed/>
    <w:rsid w:val="006A375B"/>
    <w:pPr>
      <w:tabs>
        <w:tab w:val="center" w:pos="4320"/>
        <w:tab w:val="right" w:pos="8640"/>
      </w:tabs>
    </w:pPr>
  </w:style>
  <w:style w:type="character" w:customStyle="1" w:styleId="FooterChar">
    <w:name w:val="Footer Char"/>
    <w:basedOn w:val="DefaultParagraphFont"/>
    <w:link w:val="Footer"/>
    <w:uiPriority w:val="99"/>
    <w:semiHidden/>
    <w:rsid w:val="006A3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E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E8C"/>
    <w:rPr>
      <w:rFonts w:ascii="Lucida Grande" w:hAnsi="Lucida Grande" w:cs="Lucida Grande"/>
      <w:sz w:val="18"/>
      <w:szCs w:val="18"/>
    </w:rPr>
  </w:style>
  <w:style w:type="paragraph" w:styleId="Header">
    <w:name w:val="header"/>
    <w:basedOn w:val="Normal"/>
    <w:link w:val="HeaderChar"/>
    <w:uiPriority w:val="99"/>
    <w:unhideWhenUsed/>
    <w:rsid w:val="00014BAD"/>
    <w:pPr>
      <w:tabs>
        <w:tab w:val="center" w:pos="4320"/>
        <w:tab w:val="right" w:pos="8640"/>
      </w:tabs>
    </w:pPr>
  </w:style>
  <w:style w:type="character" w:customStyle="1" w:styleId="HeaderChar">
    <w:name w:val="Header Char"/>
    <w:basedOn w:val="DefaultParagraphFont"/>
    <w:link w:val="Header"/>
    <w:uiPriority w:val="99"/>
    <w:rsid w:val="00014BAD"/>
  </w:style>
  <w:style w:type="character" w:styleId="PageNumber">
    <w:name w:val="page number"/>
    <w:basedOn w:val="DefaultParagraphFont"/>
    <w:uiPriority w:val="99"/>
    <w:semiHidden/>
    <w:unhideWhenUsed/>
    <w:rsid w:val="00014BAD"/>
  </w:style>
  <w:style w:type="paragraph" w:styleId="Footer">
    <w:name w:val="footer"/>
    <w:basedOn w:val="Normal"/>
    <w:link w:val="FooterChar"/>
    <w:uiPriority w:val="99"/>
    <w:semiHidden/>
    <w:unhideWhenUsed/>
    <w:rsid w:val="006A375B"/>
    <w:pPr>
      <w:tabs>
        <w:tab w:val="center" w:pos="4320"/>
        <w:tab w:val="right" w:pos="8640"/>
      </w:tabs>
    </w:pPr>
  </w:style>
  <w:style w:type="character" w:customStyle="1" w:styleId="FooterChar">
    <w:name w:val="Footer Char"/>
    <w:basedOn w:val="DefaultParagraphFont"/>
    <w:link w:val="Footer"/>
    <w:uiPriority w:val="99"/>
    <w:semiHidden/>
    <w:rsid w:val="006A3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42790">
      <w:bodyDiv w:val="1"/>
      <w:marLeft w:val="0"/>
      <w:marRight w:val="0"/>
      <w:marTop w:val="0"/>
      <w:marBottom w:val="0"/>
      <w:divBdr>
        <w:top w:val="none" w:sz="0" w:space="0" w:color="auto"/>
        <w:left w:val="none" w:sz="0" w:space="0" w:color="auto"/>
        <w:bottom w:val="none" w:sz="0" w:space="0" w:color="auto"/>
        <w:right w:val="none" w:sz="0" w:space="0" w:color="auto"/>
      </w:divBdr>
      <w:divsChild>
        <w:div w:id="539248839">
          <w:marLeft w:val="0"/>
          <w:marRight w:val="0"/>
          <w:marTop w:val="0"/>
          <w:marBottom w:val="0"/>
          <w:divBdr>
            <w:top w:val="none" w:sz="0" w:space="0" w:color="auto"/>
            <w:left w:val="none" w:sz="0" w:space="0" w:color="auto"/>
            <w:bottom w:val="none" w:sz="0" w:space="0" w:color="auto"/>
            <w:right w:val="none" w:sz="0" w:space="0" w:color="auto"/>
          </w:divBdr>
        </w:div>
      </w:divsChild>
    </w:div>
    <w:div w:id="440490614">
      <w:bodyDiv w:val="1"/>
      <w:marLeft w:val="0"/>
      <w:marRight w:val="0"/>
      <w:marTop w:val="0"/>
      <w:marBottom w:val="0"/>
      <w:divBdr>
        <w:top w:val="none" w:sz="0" w:space="0" w:color="auto"/>
        <w:left w:val="none" w:sz="0" w:space="0" w:color="auto"/>
        <w:bottom w:val="none" w:sz="0" w:space="0" w:color="auto"/>
        <w:right w:val="none" w:sz="0" w:space="0" w:color="auto"/>
      </w:divBdr>
      <w:divsChild>
        <w:div w:id="1338995847">
          <w:marLeft w:val="0"/>
          <w:marRight w:val="0"/>
          <w:marTop w:val="0"/>
          <w:marBottom w:val="0"/>
          <w:divBdr>
            <w:top w:val="none" w:sz="0" w:space="0" w:color="auto"/>
            <w:left w:val="none" w:sz="0" w:space="0" w:color="auto"/>
            <w:bottom w:val="none" w:sz="0" w:space="0" w:color="auto"/>
            <w:right w:val="none" w:sz="0" w:space="0" w:color="auto"/>
          </w:divBdr>
        </w:div>
      </w:divsChild>
    </w:div>
    <w:div w:id="710109282">
      <w:bodyDiv w:val="1"/>
      <w:marLeft w:val="0"/>
      <w:marRight w:val="0"/>
      <w:marTop w:val="0"/>
      <w:marBottom w:val="0"/>
      <w:divBdr>
        <w:top w:val="none" w:sz="0" w:space="0" w:color="auto"/>
        <w:left w:val="none" w:sz="0" w:space="0" w:color="auto"/>
        <w:bottom w:val="none" w:sz="0" w:space="0" w:color="auto"/>
        <w:right w:val="none" w:sz="0" w:space="0" w:color="auto"/>
      </w:divBdr>
      <w:divsChild>
        <w:div w:id="53042037">
          <w:marLeft w:val="0"/>
          <w:marRight w:val="0"/>
          <w:marTop w:val="0"/>
          <w:marBottom w:val="0"/>
          <w:divBdr>
            <w:top w:val="none" w:sz="0" w:space="0" w:color="auto"/>
            <w:left w:val="none" w:sz="0" w:space="0" w:color="auto"/>
            <w:bottom w:val="none" w:sz="0" w:space="0" w:color="auto"/>
            <w:right w:val="none" w:sz="0" w:space="0" w:color="auto"/>
          </w:divBdr>
        </w:div>
      </w:divsChild>
    </w:div>
    <w:div w:id="1017077127">
      <w:bodyDiv w:val="1"/>
      <w:marLeft w:val="0"/>
      <w:marRight w:val="0"/>
      <w:marTop w:val="0"/>
      <w:marBottom w:val="0"/>
      <w:divBdr>
        <w:top w:val="none" w:sz="0" w:space="0" w:color="auto"/>
        <w:left w:val="none" w:sz="0" w:space="0" w:color="auto"/>
        <w:bottom w:val="none" w:sz="0" w:space="0" w:color="auto"/>
        <w:right w:val="none" w:sz="0" w:space="0" w:color="auto"/>
      </w:divBdr>
      <w:divsChild>
        <w:div w:id="1171673959">
          <w:marLeft w:val="0"/>
          <w:marRight w:val="0"/>
          <w:marTop w:val="0"/>
          <w:marBottom w:val="0"/>
          <w:divBdr>
            <w:top w:val="none" w:sz="0" w:space="0" w:color="auto"/>
            <w:left w:val="none" w:sz="0" w:space="0" w:color="auto"/>
            <w:bottom w:val="none" w:sz="0" w:space="0" w:color="auto"/>
            <w:right w:val="none" w:sz="0" w:space="0" w:color="auto"/>
          </w:divBdr>
        </w:div>
      </w:divsChild>
    </w:div>
    <w:div w:id="1057051487">
      <w:bodyDiv w:val="1"/>
      <w:marLeft w:val="0"/>
      <w:marRight w:val="0"/>
      <w:marTop w:val="0"/>
      <w:marBottom w:val="0"/>
      <w:divBdr>
        <w:top w:val="none" w:sz="0" w:space="0" w:color="auto"/>
        <w:left w:val="none" w:sz="0" w:space="0" w:color="auto"/>
        <w:bottom w:val="none" w:sz="0" w:space="0" w:color="auto"/>
        <w:right w:val="none" w:sz="0" w:space="0" w:color="auto"/>
      </w:divBdr>
      <w:divsChild>
        <w:div w:id="215898567">
          <w:marLeft w:val="0"/>
          <w:marRight w:val="0"/>
          <w:marTop w:val="0"/>
          <w:marBottom w:val="0"/>
          <w:divBdr>
            <w:top w:val="none" w:sz="0" w:space="0" w:color="auto"/>
            <w:left w:val="none" w:sz="0" w:space="0" w:color="auto"/>
            <w:bottom w:val="none" w:sz="0" w:space="0" w:color="auto"/>
            <w:right w:val="none" w:sz="0" w:space="0" w:color="auto"/>
          </w:divBdr>
        </w:div>
      </w:divsChild>
    </w:div>
    <w:div w:id="1473331879">
      <w:bodyDiv w:val="1"/>
      <w:marLeft w:val="0"/>
      <w:marRight w:val="0"/>
      <w:marTop w:val="0"/>
      <w:marBottom w:val="0"/>
      <w:divBdr>
        <w:top w:val="none" w:sz="0" w:space="0" w:color="auto"/>
        <w:left w:val="none" w:sz="0" w:space="0" w:color="auto"/>
        <w:bottom w:val="none" w:sz="0" w:space="0" w:color="auto"/>
        <w:right w:val="none" w:sz="0" w:space="0" w:color="auto"/>
      </w:divBdr>
      <w:divsChild>
        <w:div w:id="1167478485">
          <w:marLeft w:val="0"/>
          <w:marRight w:val="0"/>
          <w:marTop w:val="0"/>
          <w:marBottom w:val="0"/>
          <w:divBdr>
            <w:top w:val="none" w:sz="0" w:space="0" w:color="auto"/>
            <w:left w:val="none" w:sz="0" w:space="0" w:color="auto"/>
            <w:bottom w:val="none" w:sz="0" w:space="0" w:color="auto"/>
            <w:right w:val="none" w:sz="0" w:space="0" w:color="auto"/>
          </w:divBdr>
        </w:div>
      </w:divsChild>
    </w:div>
    <w:div w:id="1658076387">
      <w:bodyDiv w:val="1"/>
      <w:marLeft w:val="0"/>
      <w:marRight w:val="0"/>
      <w:marTop w:val="0"/>
      <w:marBottom w:val="0"/>
      <w:divBdr>
        <w:top w:val="none" w:sz="0" w:space="0" w:color="auto"/>
        <w:left w:val="none" w:sz="0" w:space="0" w:color="auto"/>
        <w:bottom w:val="none" w:sz="0" w:space="0" w:color="auto"/>
        <w:right w:val="none" w:sz="0" w:space="0" w:color="auto"/>
      </w:divBdr>
      <w:divsChild>
        <w:div w:id="493648380">
          <w:marLeft w:val="0"/>
          <w:marRight w:val="0"/>
          <w:marTop w:val="0"/>
          <w:marBottom w:val="0"/>
          <w:divBdr>
            <w:top w:val="none" w:sz="0" w:space="0" w:color="auto"/>
            <w:left w:val="none" w:sz="0" w:space="0" w:color="auto"/>
            <w:bottom w:val="none" w:sz="0" w:space="0" w:color="auto"/>
            <w:right w:val="none" w:sz="0" w:space="0" w:color="auto"/>
          </w:divBdr>
        </w:div>
      </w:divsChild>
    </w:div>
    <w:div w:id="1769231009">
      <w:bodyDiv w:val="1"/>
      <w:marLeft w:val="0"/>
      <w:marRight w:val="0"/>
      <w:marTop w:val="0"/>
      <w:marBottom w:val="0"/>
      <w:divBdr>
        <w:top w:val="none" w:sz="0" w:space="0" w:color="auto"/>
        <w:left w:val="none" w:sz="0" w:space="0" w:color="auto"/>
        <w:bottom w:val="none" w:sz="0" w:space="0" w:color="auto"/>
        <w:right w:val="none" w:sz="0" w:space="0" w:color="auto"/>
      </w:divBdr>
      <w:divsChild>
        <w:div w:id="475684870">
          <w:marLeft w:val="0"/>
          <w:marRight w:val="0"/>
          <w:marTop w:val="0"/>
          <w:marBottom w:val="0"/>
          <w:divBdr>
            <w:top w:val="none" w:sz="0" w:space="0" w:color="auto"/>
            <w:left w:val="none" w:sz="0" w:space="0" w:color="auto"/>
            <w:bottom w:val="none" w:sz="0" w:space="0" w:color="auto"/>
            <w:right w:val="none" w:sz="0" w:space="0" w:color="auto"/>
          </w:divBdr>
        </w:div>
      </w:divsChild>
    </w:div>
    <w:div w:id="1835560107">
      <w:bodyDiv w:val="1"/>
      <w:marLeft w:val="0"/>
      <w:marRight w:val="0"/>
      <w:marTop w:val="0"/>
      <w:marBottom w:val="0"/>
      <w:divBdr>
        <w:top w:val="none" w:sz="0" w:space="0" w:color="auto"/>
        <w:left w:val="none" w:sz="0" w:space="0" w:color="auto"/>
        <w:bottom w:val="none" w:sz="0" w:space="0" w:color="auto"/>
        <w:right w:val="none" w:sz="0" w:space="0" w:color="auto"/>
      </w:divBdr>
      <w:divsChild>
        <w:div w:id="2356339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Royal College of Art</Company>
  <LinksUpToDate>false</LinksUpToDate>
  <CharactersWithSpaces>7889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doctor</cp:lastModifiedBy>
  <cp:revision>2</cp:revision>
  <cp:lastPrinted>2014-03-23T12:35:00Z</cp:lastPrinted>
  <dcterms:created xsi:type="dcterms:W3CDTF">2014-03-24T16:59:00Z</dcterms:created>
  <dcterms:modified xsi:type="dcterms:W3CDTF">2014-03-24T16:59:00Z</dcterms:modified>
</cp:coreProperties>
</file>