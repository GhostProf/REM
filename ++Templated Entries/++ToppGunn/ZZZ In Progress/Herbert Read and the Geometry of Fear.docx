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B4" w:rsidRDefault="00056BB4">
      <w:pPr>
        <w:pStyle w:val="BodyA"/>
        <w:rPr>
          <w:ins w:id="0" w:author="doctor" w:date="2014-04-22T20:21:00Z"/>
          <w:b/>
          <w:bCs/>
        </w:rPr>
      </w:pPr>
      <w:ins w:id="1" w:author="doctor" w:date="2014-04-22T20:21:00Z">
        <w:r>
          <w:rPr>
            <w:b/>
            <w:bCs/>
          </w:rPr>
          <w:t>Herbert Read</w:t>
        </w:r>
        <w:r w:rsidDel="007C63FA">
          <w:rPr>
            <w:b/>
            <w:bCs/>
          </w:rPr>
          <w:t xml:space="preserve"> </w:t>
        </w:r>
        <w:r>
          <w:rPr>
            <w:b/>
            <w:bCs/>
          </w:rPr>
          <w:t xml:space="preserve">and </w:t>
        </w:r>
      </w:ins>
      <w:del w:id="2" w:author="Danielle Child" w:date="2014-04-03T13:11:00Z">
        <w:r w:rsidR="00222107" w:rsidDel="007C63FA">
          <w:rPr>
            <w:b/>
            <w:bCs/>
          </w:rPr>
          <w:delText xml:space="preserve">Herbert Read and </w:delText>
        </w:r>
      </w:del>
      <w:ins w:id="3" w:author="doctor" w:date="2014-04-22T20:21:00Z">
        <w:r>
          <w:rPr>
            <w:b/>
            <w:bCs/>
          </w:rPr>
          <w:t>t</w:t>
        </w:r>
      </w:ins>
      <w:ins w:id="4" w:author="doctor" w:date="2014-04-22T20:20:00Z">
        <w:r>
          <w:rPr>
            <w:b/>
            <w:bCs/>
          </w:rPr>
          <w:t xml:space="preserve">he </w:t>
        </w:r>
      </w:ins>
      <w:del w:id="5" w:author="Danielle Child" w:date="2014-04-03T13:11:00Z">
        <w:r w:rsidR="00222107" w:rsidDel="007C63FA">
          <w:rPr>
            <w:b/>
            <w:bCs/>
          </w:rPr>
          <w:delText xml:space="preserve">the </w:delText>
        </w:r>
        <w:r w:rsidR="00222107" w:rsidDel="007C63FA">
          <w:rPr>
            <w:rFonts w:ascii="Arial Unicode MS" w:hAnsi="Helvetica"/>
            <w:b/>
            <w:bCs/>
          </w:rPr>
          <w:delText>‘</w:delText>
        </w:r>
      </w:del>
      <w:r w:rsidR="00222107">
        <w:rPr>
          <w:b/>
          <w:bCs/>
        </w:rPr>
        <w:t>Geometry of Fear</w:t>
      </w:r>
      <w:ins w:id="6" w:author="doctor" w:date="2014-04-22T20:20:00Z">
        <w:r>
          <w:rPr>
            <w:b/>
            <w:bCs/>
          </w:rPr>
          <w:t xml:space="preserve"> </w:t>
        </w:r>
      </w:ins>
    </w:p>
    <w:p w:rsidR="00D72EDE" w:rsidRDefault="00222107">
      <w:pPr>
        <w:pStyle w:val="BodyA"/>
        <w:rPr>
          <w:ins w:id="7" w:author="doctor" w:date="2014-04-22T20:19:00Z"/>
          <w:rFonts w:ascii="Arial Unicode MS" w:hAnsi="Helvetica"/>
          <w:b/>
          <w:bCs/>
          <w:lang w:val="fr-FR"/>
        </w:rPr>
      </w:pPr>
      <w:del w:id="8" w:author="Danielle Child" w:date="2014-04-03T13:11:00Z">
        <w:r w:rsidDel="007C63FA">
          <w:rPr>
            <w:rFonts w:ascii="Arial Unicode MS" w:hAnsi="Helvetica"/>
            <w:b/>
            <w:bCs/>
            <w:lang w:val="fr-FR"/>
          </w:rPr>
          <w:delText>’</w:delText>
        </w:r>
      </w:del>
    </w:p>
    <w:p w:rsidR="00056BB4" w:rsidRDefault="00056BB4">
      <w:pPr>
        <w:pStyle w:val="BodyA"/>
        <w:rPr>
          <w:ins w:id="9" w:author="doctor" w:date="2014-04-22T20:19:00Z"/>
          <w:rFonts w:ascii="Arial Unicode MS" w:hAnsi="Helvetica"/>
          <w:b/>
          <w:bCs/>
          <w:lang w:val="fr-FR"/>
        </w:rPr>
      </w:pPr>
    </w:p>
    <w:p w:rsidR="00056BB4" w:rsidRPr="00056BB4" w:rsidRDefault="00056BB4" w:rsidP="00056BB4">
      <w:pPr>
        <w:pStyle w:val="BodyA"/>
        <w:rPr>
          <w:ins w:id="10" w:author="doctor" w:date="2014-04-22T20:20:00Z"/>
          <w:b/>
          <w:bCs/>
        </w:rPr>
      </w:pPr>
      <w:ins w:id="11" w:author="doctor" w:date="2014-04-22T20:19:00Z">
        <w:r>
          <w:rPr>
            <w:b/>
            <w:bCs/>
          </w:rPr>
          <w:t>R</w:t>
        </w:r>
      </w:ins>
      <w:ins w:id="12" w:author="doctor" w:date="2014-04-22T20:20:00Z">
        <w:r w:rsidRPr="00056BB4">
          <w:rPr>
            <w:b/>
            <w:bCs/>
          </w:rPr>
          <w:t xml:space="preserve">ecommended images: </w:t>
        </w:r>
      </w:ins>
    </w:p>
    <w:p w:rsidR="00056BB4" w:rsidRDefault="00056BB4" w:rsidP="00056BB4">
      <w:pPr>
        <w:pStyle w:val="BodyA"/>
        <w:rPr>
          <w:ins w:id="13" w:author="doctor" w:date="2014-04-22T20:20:00Z"/>
          <w:b/>
          <w:bCs/>
        </w:rPr>
      </w:pPr>
    </w:p>
    <w:p w:rsidR="00056BB4" w:rsidRPr="00056BB4" w:rsidRDefault="00056BB4" w:rsidP="00056BB4">
      <w:pPr>
        <w:pStyle w:val="BodyA"/>
        <w:rPr>
          <w:ins w:id="14" w:author="doctor" w:date="2014-04-22T20:19:00Z"/>
          <w:b/>
          <w:bCs/>
        </w:rPr>
      </w:pPr>
    </w:p>
    <w:p w:rsidR="00056BB4" w:rsidRPr="00056BB4" w:rsidRDefault="00056BB4" w:rsidP="00056BB4">
      <w:pPr>
        <w:pStyle w:val="BodyA"/>
        <w:rPr>
          <w:ins w:id="15" w:author="doctor" w:date="2014-04-22T20:19:00Z"/>
          <w:b/>
          <w:bCs/>
        </w:rPr>
      </w:pPr>
      <w:ins w:id="16" w:author="doctor" w:date="2014-04-22T20:19:00Z">
        <w:r w:rsidRPr="00056BB4">
          <w:rPr>
            <w:b/>
            <w:bCs/>
          </w:rPr>
          <w:t>http://www.tate.org.uk/art/artworks/butler-woman-n05942</w:t>
        </w:r>
      </w:ins>
    </w:p>
    <w:p w:rsidR="00056BB4" w:rsidRPr="00056BB4" w:rsidRDefault="00056BB4" w:rsidP="00056BB4">
      <w:pPr>
        <w:pStyle w:val="BodyA"/>
        <w:rPr>
          <w:ins w:id="17" w:author="doctor" w:date="2014-04-22T20:19:00Z"/>
          <w:b/>
          <w:bCs/>
        </w:rPr>
      </w:pPr>
    </w:p>
    <w:p w:rsidR="00056BB4" w:rsidRPr="00056BB4" w:rsidRDefault="00056BB4" w:rsidP="00056BB4">
      <w:pPr>
        <w:pStyle w:val="BodyA"/>
        <w:rPr>
          <w:ins w:id="18" w:author="doctor" w:date="2014-04-22T20:19:00Z"/>
          <w:b/>
          <w:bCs/>
        </w:rPr>
      </w:pPr>
      <w:proofErr w:type="gramStart"/>
      <w:ins w:id="19" w:author="doctor" w:date="2014-04-22T20:19:00Z">
        <w:r w:rsidRPr="00056BB4">
          <w:rPr>
            <w:b/>
            <w:bCs/>
          </w:rPr>
          <w:t>or</w:t>
        </w:r>
        <w:proofErr w:type="gramEnd"/>
      </w:ins>
    </w:p>
    <w:p w:rsidR="00056BB4" w:rsidRPr="00056BB4" w:rsidRDefault="00056BB4" w:rsidP="00056BB4">
      <w:pPr>
        <w:pStyle w:val="BodyA"/>
        <w:rPr>
          <w:ins w:id="20" w:author="doctor" w:date="2014-04-22T20:19:00Z"/>
          <w:b/>
          <w:bCs/>
        </w:rPr>
      </w:pPr>
    </w:p>
    <w:p w:rsidR="00056BB4" w:rsidRDefault="00056BB4" w:rsidP="00056BB4">
      <w:pPr>
        <w:pStyle w:val="BodyA"/>
        <w:rPr>
          <w:b/>
          <w:bCs/>
        </w:rPr>
      </w:pPr>
      <w:ins w:id="21" w:author="doctor" w:date="2014-04-22T20:19:00Z">
        <w:r w:rsidRPr="00056BB4">
          <w:rPr>
            <w:b/>
            <w:bCs/>
          </w:rPr>
          <w:t>http://www.tate.org.uk/art/artworks/armitage-people-in-the-wind-t00366</w:t>
        </w:r>
      </w:ins>
    </w:p>
    <w:p w:rsidR="00D72EDE" w:rsidRDefault="00D72EDE">
      <w:pPr>
        <w:pStyle w:val="BodyA"/>
        <w:rPr>
          <w:b/>
          <w:bCs/>
        </w:rPr>
      </w:pPr>
    </w:p>
    <w:p w:rsidR="00D72EDE" w:rsidDel="00222107" w:rsidRDefault="00222107">
      <w:pPr>
        <w:pStyle w:val="BodyA"/>
        <w:rPr>
          <w:del w:id="22" w:author="Danielle Child" w:date="2014-04-03T13:03:00Z"/>
        </w:rPr>
      </w:pPr>
      <w:r>
        <w:t xml:space="preserve">The phrase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is used to describe the work of a group of British sculptors who came to prominence in the 1950s. Their work often resembles insect or bat-like forms combined with the human figure. Typically they have rough surfaces resembling hammered and wrought ironwork.</w:t>
      </w:r>
      <w:ins w:id="23" w:author="Danielle Child" w:date="2014-04-03T13:03:00Z">
        <w:r>
          <w:t xml:space="preserve"> </w:t>
        </w:r>
      </w:ins>
    </w:p>
    <w:p w:rsidR="00D72EDE" w:rsidDel="00222107" w:rsidRDefault="00222107">
      <w:pPr>
        <w:pStyle w:val="BodyA"/>
        <w:rPr>
          <w:del w:id="24" w:author="Danielle Child" w:date="2014-04-03T13:03:00Z"/>
        </w:rPr>
      </w:pPr>
      <w:del w:id="25" w:author="Danielle Child" w:date="2014-04-03T13:03:00Z">
        <w:r w:rsidDel="00222107">
          <w:tab/>
        </w:r>
      </w:del>
      <w:r>
        <w:t xml:space="preserve">This has been controversy over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as it was not a name chosen by the artists themselves.</w:t>
      </w:r>
      <w:r>
        <w:rPr>
          <w:rFonts w:ascii="Arial Unicode MS" w:hAnsi="Helvetica"/>
        </w:rPr>
        <w:t> </w:t>
      </w:r>
      <w:r>
        <w:t xml:space="preserve">It first appeared in an essay written by Herbert Read to accompany a display of sculptures by the artists Robert Adams, Kenneth Armitage, </w:t>
      </w:r>
      <w:proofErr w:type="spellStart"/>
      <w:r>
        <w:t>Reg</w:t>
      </w:r>
      <w:proofErr w:type="spellEnd"/>
      <w:r>
        <w:t xml:space="preserve"> Butler, Lynn Chadwick, Geoffrey Clarke, Bernard Meadows, Henry Moore, </w:t>
      </w:r>
      <w:proofErr w:type="spellStart"/>
      <w:r>
        <w:t>Edouard</w:t>
      </w:r>
      <w:proofErr w:type="spellEnd"/>
      <w:r>
        <w:t xml:space="preserve"> </w:t>
      </w:r>
      <w:proofErr w:type="spellStart"/>
      <w:r>
        <w:t>Paolozzi</w:t>
      </w:r>
      <w:proofErr w:type="spellEnd"/>
      <w:r>
        <w:t xml:space="preserve"> and William Turnbull at the Venice Biennale in 1952. Although Read did not intend to label the artists as a coherent group,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quickly became a shorthand description for most of those involved in the Venice show.</w:t>
      </w:r>
      <w:ins w:id="26" w:author="Danielle Child" w:date="2014-04-03T13:03:00Z">
        <w:r>
          <w:t xml:space="preserve"> </w:t>
        </w:r>
      </w:ins>
    </w:p>
    <w:p w:rsidR="00D72EDE" w:rsidDel="00222107" w:rsidRDefault="00222107">
      <w:pPr>
        <w:pStyle w:val="BodyA"/>
        <w:rPr>
          <w:del w:id="27" w:author="Danielle Child" w:date="2014-04-03T13:03:00Z"/>
        </w:rPr>
      </w:pPr>
      <w:del w:id="28" w:author="Danielle Child" w:date="2014-04-03T13:03:00Z">
        <w:r w:rsidDel="00222107">
          <w:tab/>
        </w:r>
      </w:del>
      <w:r>
        <w:t xml:space="preserve">The characteristics Read identified in the work of these sculptors relate to his wider theory of art. He used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to evoke the angular and spindly sculptural forms that he equated to the fears in society at that time. This was in the context of the recent end of World War Two, the discovery of the Nazi death camps and the growing fear of nuclear war between the USA and the Soviet Union.</w:t>
      </w:r>
      <w:ins w:id="29" w:author="Danielle Child" w:date="2014-04-03T13:03:00Z">
        <w:r>
          <w:t xml:space="preserve"> </w:t>
        </w:r>
      </w:ins>
    </w:p>
    <w:p w:rsidR="00222107" w:rsidRDefault="00222107">
      <w:pPr>
        <w:pStyle w:val="BodyA"/>
        <w:rPr>
          <w:ins w:id="30" w:author="Danielle Child" w:date="2014-04-03T13:03:00Z"/>
        </w:rPr>
      </w:pPr>
      <w:del w:id="31" w:author="Danielle Child" w:date="2014-04-03T13:03:00Z">
        <w:r w:rsidDel="00222107">
          <w:tab/>
        </w:r>
      </w:del>
      <w:r>
        <w:t>However, Read did not claim the sculptors were consciously illustrating these fears through reference to insects, bats or other forms that might be read as frightening. I</w:t>
      </w:r>
      <w:r>
        <w:t>n</w:t>
      </w:r>
      <w:r>
        <w:t>stead, the images emerged from the artists</w:t>
      </w:r>
      <w:r>
        <w:rPr>
          <w:rFonts w:ascii="Arial Unicode MS" w:hAnsi="Helvetica"/>
          <w:lang w:val="fr-FR"/>
        </w:rPr>
        <w:t>’</w:t>
      </w:r>
      <w:r>
        <w:rPr>
          <w:rFonts w:ascii="Arial Unicode MS" w:hAnsi="Helvetica"/>
          <w:lang w:val="fr-FR"/>
        </w:rPr>
        <w:t xml:space="preserve"> </w:t>
      </w:r>
      <w:r>
        <w:t xml:space="preserve">unconscious minds without prompting. </w:t>
      </w:r>
    </w:p>
    <w:p w:rsidR="00222107" w:rsidRDefault="00222107">
      <w:pPr>
        <w:pStyle w:val="BodyA"/>
        <w:numPr>
          <w:ins w:id="32" w:author="Danielle Child" w:date="2014-04-03T13:03:00Z"/>
        </w:numPr>
        <w:rPr>
          <w:ins w:id="33" w:author="Danielle Child" w:date="2014-04-03T13:03:00Z"/>
        </w:rPr>
      </w:pPr>
    </w:p>
    <w:p w:rsidR="00D72EDE" w:rsidDel="00222107" w:rsidRDefault="00222107">
      <w:pPr>
        <w:pStyle w:val="BodyA"/>
        <w:numPr>
          <w:ins w:id="34" w:author="Danielle Child" w:date="2014-04-03T13:03:00Z"/>
        </w:numPr>
        <w:rPr>
          <w:del w:id="35" w:author="Danielle Child" w:date="2014-04-03T13:04:00Z"/>
        </w:rPr>
      </w:pPr>
      <w:r>
        <w:t>For Read th</w:t>
      </w:r>
      <w:ins w:id="36" w:author="Danielle Child" w:date="2014-04-03T13:03:00Z">
        <w:r>
          <w:t xml:space="preserve">e </w:t>
        </w:r>
        <w:r>
          <w:t>‘</w:t>
        </w:r>
        <w:r>
          <w:t>geometry of fear</w:t>
        </w:r>
        <w:r>
          <w:t>’</w:t>
        </w:r>
      </w:ins>
      <w:del w:id="37" w:author="Danielle Child" w:date="2014-04-03T13:03:00Z">
        <w:r w:rsidDel="00222107">
          <w:delText>is</w:delText>
        </w:r>
      </w:del>
      <w:r>
        <w:t xml:space="preserve"> demonstrated a key function of all art, to reconcile the desire of the conscious mind to feel safe and secure with the genuine threats that exist in the world. This</w:t>
      </w:r>
      <w:r>
        <w:rPr>
          <w:rFonts w:ascii="Arial Unicode MS" w:hAnsi="Helvetica"/>
        </w:rPr>
        <w:t> </w:t>
      </w:r>
      <w:r>
        <w:t>has affinities with the theory put forward by the classical philosopher Aristotle of theatrical catharsis. As in Read's theory of art, catharsis is a way of bringing people into direct contact with their fears in a controlled way in order to allay them. Noel Carroll later put forward similar ideas in relation to ho</w:t>
      </w:r>
      <w:r>
        <w:t>r</w:t>
      </w:r>
      <w:r>
        <w:t>ror films.</w:t>
      </w:r>
      <w:ins w:id="38" w:author="Danielle Child" w:date="2014-04-03T13:04:00Z">
        <w:r>
          <w:t xml:space="preserve">  </w:t>
        </w:r>
      </w:ins>
    </w:p>
    <w:p w:rsidR="00D72EDE" w:rsidRDefault="00222107">
      <w:pPr>
        <w:pStyle w:val="BodyA"/>
        <w:numPr>
          <w:ins w:id="39" w:author="Unknown"/>
        </w:numPr>
      </w:pPr>
      <w:del w:id="40" w:author="Danielle Child" w:date="2014-04-03T13:04:00Z">
        <w:r w:rsidDel="00222107">
          <w:tab/>
        </w:r>
      </w:del>
      <w:r>
        <w:t xml:space="preserve">Although Read derived his theory largely from the philosopher Wilhelm </w:t>
      </w:r>
      <w:proofErr w:type="spellStart"/>
      <w:r>
        <w:t>Worringer</w:t>
      </w:r>
      <w:proofErr w:type="spellEnd"/>
      <w:r>
        <w:t xml:space="preserve"> and the psychologist C.G. Jung,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also has a corollary in an earlier phrase used by Read, the </w:t>
      </w:r>
      <w:r>
        <w:rPr>
          <w:rFonts w:ascii="Arial Unicode MS" w:hAnsi="Helvetica"/>
        </w:rPr>
        <w:t>‘</w:t>
      </w:r>
      <w:r>
        <w:t>geometry of love</w:t>
      </w:r>
      <w:r>
        <w:rPr>
          <w:rFonts w:ascii="Arial Unicode MS" w:hAnsi="Helvetica"/>
          <w:lang w:val="fr-FR"/>
        </w:rPr>
        <w:t>’</w:t>
      </w:r>
      <w:r>
        <w:t xml:space="preserve">. If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suggested art was the byproduct of human anxieties, the </w:t>
      </w:r>
      <w:r>
        <w:rPr>
          <w:rFonts w:ascii="Arial Unicode MS" w:hAnsi="Helvetica"/>
        </w:rPr>
        <w:t>‘</w:t>
      </w:r>
      <w:r>
        <w:t>geometry of love</w:t>
      </w:r>
      <w:r>
        <w:rPr>
          <w:rFonts w:ascii="Arial Unicode MS" w:hAnsi="Helvetica"/>
          <w:lang w:val="fr-FR"/>
        </w:rPr>
        <w:t>’</w:t>
      </w:r>
      <w:r>
        <w:rPr>
          <w:rFonts w:ascii="Arial Unicode MS" w:hAnsi="Helvetica"/>
          <w:lang w:val="fr-FR"/>
        </w:rPr>
        <w:t xml:space="preserve"> </w:t>
      </w:r>
      <w:r>
        <w:t>implied it could also be the byproduct of other unconscious d</w:t>
      </w:r>
      <w:r>
        <w:t>e</w:t>
      </w:r>
      <w:r>
        <w:t>sires, such as sexual desire. These other desires could also be disturbing, and so art makes them</w:t>
      </w:r>
      <w:r>
        <w:rPr>
          <w:rFonts w:ascii="Arial Unicode MS" w:hAnsi="Helvetica"/>
        </w:rPr>
        <w:t> </w:t>
      </w:r>
      <w:r>
        <w:t xml:space="preserve">manifest to the conscious mind, again in a controlled way, producing what Read called the </w:t>
      </w:r>
      <w:r>
        <w:rPr>
          <w:rFonts w:ascii="Arial Unicode MS" w:hAnsi="Helvetica"/>
        </w:rPr>
        <w:t>‘</w:t>
      </w:r>
      <w:r>
        <w:t>reconciling image</w:t>
      </w:r>
      <w:r>
        <w:rPr>
          <w:rFonts w:ascii="Arial Unicode MS" w:hAnsi="Helvetica"/>
          <w:lang w:val="fr-FR"/>
        </w:rPr>
        <w:t>’</w:t>
      </w:r>
      <w:r>
        <w:t>.</w:t>
      </w:r>
    </w:p>
    <w:p w:rsidR="00D72EDE" w:rsidRDefault="00222107">
      <w:pPr>
        <w:pStyle w:val="BodyA"/>
      </w:pPr>
      <w:r>
        <w:tab/>
        <w:t xml:space="preserve">There is little doubt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refers to Read</w:t>
      </w:r>
      <w:r>
        <w:rPr>
          <w:rFonts w:ascii="Arial Unicode MS" w:hAnsi="Helvetica"/>
          <w:lang w:val="fr-FR"/>
        </w:rPr>
        <w:t>’</w:t>
      </w:r>
      <w:r>
        <w:t>s</w:t>
      </w:r>
      <w:r>
        <w:rPr>
          <w:rFonts w:ascii="Arial Unicode MS" w:hAnsi="Helvetica"/>
        </w:rPr>
        <w:t> </w:t>
      </w:r>
      <w:proofErr w:type="spellStart"/>
      <w:r>
        <w:rPr>
          <w:lang w:val="es-ES_tradnl"/>
        </w:rPr>
        <w:t>idiosyncratic</w:t>
      </w:r>
      <w:proofErr w:type="spellEnd"/>
      <w:r>
        <w:rPr>
          <w:rFonts w:ascii="Arial Unicode MS" w:hAnsi="Helvetica"/>
        </w:rPr>
        <w:t> </w:t>
      </w:r>
      <w:r>
        <w:t xml:space="preserve">understanding of this group of sculptors. When Kenneth Armitage was asked about the name he explained that his sculpture </w:t>
      </w:r>
      <w:r>
        <w:rPr>
          <w:i/>
          <w:iCs/>
        </w:rPr>
        <w:t>People in the Wind</w:t>
      </w:r>
      <w:r>
        <w:t xml:space="preserve"> </w:t>
      </w:r>
      <w:ins w:id="41" w:author="doctor" w:date="2014-04-22T20:22:00Z">
        <w:r w:rsidR="00056BB4">
          <w:t xml:space="preserve">(1950) </w:t>
        </w:r>
      </w:ins>
      <w:bookmarkStart w:id="42" w:name="_GoBack"/>
      <w:bookmarkEnd w:id="42"/>
      <w:r>
        <w:t>was not meant to look frightening. It was, he said, simply a sculpture of people with their coats blowing in the wind.</w:t>
      </w:r>
    </w:p>
    <w:p w:rsidR="00D72EDE" w:rsidRDefault="00D72EDE">
      <w:pPr>
        <w:pStyle w:val="BodyA"/>
      </w:pPr>
    </w:p>
    <w:p w:rsidR="00D72EDE" w:rsidRDefault="00D72EDE">
      <w:pPr>
        <w:pStyle w:val="BodyA"/>
      </w:pPr>
    </w:p>
    <w:p w:rsidR="00D72EDE" w:rsidRDefault="00222107">
      <w:pPr>
        <w:pStyle w:val="BodyA"/>
      </w:pPr>
      <w:r>
        <w:t>Further Reading</w:t>
      </w:r>
    </w:p>
    <w:p w:rsidR="00D72EDE" w:rsidRDefault="00D72EDE">
      <w:pPr>
        <w:pStyle w:val="BodyA"/>
      </w:pPr>
    </w:p>
    <w:p w:rsidR="00D72EDE" w:rsidRDefault="00222107">
      <w:pPr>
        <w:pStyle w:val="BodyA"/>
      </w:pPr>
      <w:del w:id="43" w:author="Danielle Child" w:date="2014-04-03T13:06:00Z">
        <w:r w:rsidDel="00FF2CC7">
          <w:rPr>
            <w:lang w:val="fr-FR"/>
          </w:rPr>
          <w:delText xml:space="preserve">Herbert </w:delText>
        </w:r>
      </w:del>
      <w:r>
        <w:rPr>
          <w:lang w:val="fr-FR"/>
        </w:rPr>
        <w:t xml:space="preserve">Read </w:t>
      </w:r>
      <w:ins w:id="44" w:author="Danielle Child" w:date="2014-04-03T13:06:00Z">
        <w:r w:rsidR="00FF2CC7">
          <w:rPr>
            <w:lang w:val="fr-FR"/>
          </w:rPr>
          <w:t xml:space="preserve">H. </w:t>
        </w:r>
      </w:ins>
      <w:r>
        <w:rPr>
          <w:lang w:val="fr-FR"/>
        </w:rPr>
        <w:t>et al</w:t>
      </w:r>
      <w:del w:id="45" w:author="Danielle Child" w:date="2014-04-03T13:06:00Z">
        <w:r w:rsidDel="00FF2CC7">
          <w:rPr>
            <w:lang w:val="fr-FR"/>
          </w:rPr>
          <w:delText>,</w:delText>
        </w:r>
      </w:del>
      <w:r>
        <w:rPr>
          <w:lang w:val="fr-FR"/>
        </w:rPr>
        <w:t xml:space="preserve"> </w:t>
      </w:r>
      <w:ins w:id="46" w:author="Danielle Child" w:date="2014-04-03T13:06:00Z">
        <w:r w:rsidR="00FF2CC7">
          <w:rPr>
            <w:lang w:val="fr-FR"/>
          </w:rPr>
          <w:t xml:space="preserve">(1952) </w:t>
        </w:r>
      </w:ins>
      <w:r>
        <w:rPr>
          <w:i/>
          <w:iCs/>
        </w:rPr>
        <w:t xml:space="preserve">The British </w:t>
      </w:r>
      <w:proofErr w:type="spellStart"/>
      <w:r>
        <w:rPr>
          <w:i/>
          <w:iCs/>
        </w:rPr>
        <w:t>Pavillion</w:t>
      </w:r>
      <w:proofErr w:type="spellEnd"/>
      <w:r>
        <w:rPr>
          <w:i/>
          <w:iCs/>
        </w:rPr>
        <w:t xml:space="preserve"> at the XXVI Biennale, Venice, 1952</w:t>
      </w:r>
      <w:ins w:id="47" w:author="Danielle Child" w:date="2014-04-03T13:08:00Z">
        <w:r w:rsidR="00D9633C">
          <w:t xml:space="preserve">, </w:t>
        </w:r>
      </w:ins>
      <w:del w:id="48" w:author="Danielle Child" w:date="2014-04-03T13:08:00Z">
        <w:r w:rsidDel="00D9633C">
          <w:rPr>
            <w:i/>
            <w:iCs/>
          </w:rPr>
          <w:delText xml:space="preserve"> </w:delText>
        </w:r>
        <w:r w:rsidDel="00D9633C">
          <w:delText>(</w:delText>
        </w:r>
      </w:del>
      <w:r>
        <w:t>London: Arts Cou</w:t>
      </w:r>
      <w:r>
        <w:t>n</w:t>
      </w:r>
      <w:r>
        <w:t>cil of Great Britain</w:t>
      </w:r>
      <w:ins w:id="49" w:author="Danielle Child" w:date="2014-04-03T13:08:00Z">
        <w:r w:rsidR="001A4450">
          <w:t>.</w:t>
        </w:r>
      </w:ins>
      <w:del w:id="50" w:author="Danielle Child" w:date="2014-04-03T13:08:00Z">
        <w:r w:rsidDel="001A4450">
          <w:delText>, 1952)</w:delText>
        </w:r>
      </w:del>
    </w:p>
    <w:p w:rsidR="00D72EDE" w:rsidRDefault="00222107">
      <w:pPr>
        <w:pStyle w:val="BodyA"/>
      </w:pPr>
      <w:del w:id="51" w:author="Danielle Child" w:date="2014-04-03T13:09:00Z">
        <w:r w:rsidDel="00D9633C">
          <w:rPr>
            <w:lang w:val="sv-SE"/>
          </w:rPr>
          <w:delText xml:space="preserve">Margaret </w:delText>
        </w:r>
      </w:del>
      <w:r>
        <w:rPr>
          <w:lang w:val="sv-SE"/>
        </w:rPr>
        <w:t>Garlake,</w:t>
      </w:r>
      <w:ins w:id="52" w:author="Danielle Child" w:date="2014-04-03T13:09:00Z">
        <w:r w:rsidR="00D9633C">
          <w:rPr>
            <w:lang w:val="sv-SE"/>
          </w:rPr>
          <w:t xml:space="preserve"> M. (1998)</w:t>
        </w:r>
      </w:ins>
      <w:r>
        <w:rPr>
          <w:rFonts w:ascii="Arial Unicode MS" w:hAnsi="Helvetica"/>
        </w:rPr>
        <w:t> </w:t>
      </w:r>
      <w:r>
        <w:rPr>
          <w:i/>
          <w:iCs/>
        </w:rPr>
        <w:t>New Art, New World : British Art in Postwar Society</w:t>
      </w:r>
      <w:ins w:id="53" w:author="Danielle Child" w:date="2014-04-03T13:09:00Z">
        <w:r w:rsidR="00D9633C">
          <w:t xml:space="preserve">, </w:t>
        </w:r>
      </w:ins>
      <w:del w:id="54" w:author="Danielle Child" w:date="2014-04-03T13:09:00Z">
        <w:r w:rsidDel="00D9633C">
          <w:delText xml:space="preserve"> (</w:delText>
        </w:r>
      </w:del>
      <w:r>
        <w:t>New Haven: Yale Unive</w:t>
      </w:r>
      <w:r>
        <w:t>r</w:t>
      </w:r>
      <w:r>
        <w:t>sity Press</w:t>
      </w:r>
      <w:del w:id="55" w:author="Danielle Child" w:date="2014-04-03T13:09:00Z">
        <w:r w:rsidDel="00D9633C">
          <w:delText>, 1998)</w:delText>
        </w:r>
      </w:del>
      <w:ins w:id="56" w:author="Danielle Child" w:date="2014-04-03T13:09:00Z">
        <w:r w:rsidR="00D9633C">
          <w:t>.</w:t>
        </w:r>
      </w:ins>
    </w:p>
    <w:p w:rsidR="00D72EDE" w:rsidRDefault="00222107">
      <w:pPr>
        <w:pStyle w:val="BodyA"/>
        <w:rPr>
          <w:lang w:val="nl-NL"/>
        </w:rPr>
      </w:pPr>
      <w:del w:id="57" w:author="Danielle Child" w:date="2014-04-03T13:09:00Z">
        <w:r w:rsidDel="00F04225">
          <w:rPr>
            <w:lang w:val="es-ES_tradnl"/>
          </w:rPr>
          <w:delText xml:space="preserve">Michael </w:delText>
        </w:r>
      </w:del>
      <w:proofErr w:type="spellStart"/>
      <w:r>
        <w:rPr>
          <w:lang w:val="es-ES_tradnl"/>
        </w:rPr>
        <w:t>Paraskos</w:t>
      </w:r>
      <w:proofErr w:type="spellEnd"/>
      <w:ins w:id="58" w:author="Danielle Child" w:date="2014-04-03T13:09:00Z">
        <w:r w:rsidR="00F04225">
          <w:rPr>
            <w:lang w:val="es-ES_tradnl"/>
          </w:rPr>
          <w:t>, M.</w:t>
        </w:r>
      </w:ins>
      <w:r>
        <w:rPr>
          <w:lang w:val="es-ES_tradnl"/>
        </w:rPr>
        <w:t xml:space="preserve"> (ed.) </w:t>
      </w:r>
      <w:ins w:id="59" w:author="Danielle Child" w:date="2014-04-03T13:09:00Z">
        <w:r w:rsidR="00F04225">
          <w:rPr>
            <w:lang w:val="es-ES_tradnl"/>
          </w:rPr>
          <w:t xml:space="preserve">(2008) </w:t>
        </w:r>
      </w:ins>
      <w:r>
        <w:rPr>
          <w:i/>
          <w:iCs/>
        </w:rPr>
        <w:t>Re-Reading Read: New Views on Herbert Read</w:t>
      </w:r>
      <w:ins w:id="60" w:author="Danielle Child" w:date="2014-04-03T13:09:00Z">
        <w:r w:rsidR="00F04225">
          <w:rPr>
            <w:lang w:val="nl-NL"/>
          </w:rPr>
          <w:t xml:space="preserve">, </w:t>
        </w:r>
      </w:ins>
      <w:del w:id="61" w:author="Danielle Child" w:date="2014-04-03T13:09:00Z">
        <w:r w:rsidDel="00F04225">
          <w:rPr>
            <w:lang w:val="nl-NL"/>
          </w:rPr>
          <w:delText xml:space="preserve"> (</w:delText>
        </w:r>
      </w:del>
      <w:r>
        <w:rPr>
          <w:lang w:val="nl-NL"/>
        </w:rPr>
        <w:t>London: Freedom Press</w:t>
      </w:r>
      <w:del w:id="62" w:author="Danielle Child" w:date="2014-04-03T13:09:00Z">
        <w:r w:rsidDel="00F04225">
          <w:rPr>
            <w:lang w:val="nl-NL"/>
          </w:rPr>
          <w:delText>, 2008)</w:delText>
        </w:r>
      </w:del>
      <w:ins w:id="63" w:author="Danielle Child" w:date="2014-04-03T13:09:00Z">
        <w:r w:rsidR="00F04225">
          <w:rPr>
            <w:lang w:val="nl-NL"/>
          </w:rPr>
          <w:t>.</w:t>
        </w:r>
      </w:ins>
    </w:p>
    <w:p w:rsidR="00D72EDE" w:rsidRDefault="00222107">
      <w:pPr>
        <w:pStyle w:val="BodyA"/>
      </w:pPr>
      <w:del w:id="64" w:author="Danielle Child" w:date="2014-04-03T13:09:00Z">
        <w:r w:rsidDel="00F04225">
          <w:delText xml:space="preserve">Andrew </w:delText>
        </w:r>
      </w:del>
      <w:r>
        <w:t>Causey,</w:t>
      </w:r>
      <w:ins w:id="65" w:author="Danielle Child" w:date="2014-04-03T13:09:00Z">
        <w:r w:rsidR="00F04225">
          <w:t xml:space="preserve"> A. (1998)</w:t>
        </w:r>
      </w:ins>
      <w:r>
        <w:t xml:space="preserve"> </w:t>
      </w:r>
      <w:r>
        <w:rPr>
          <w:i/>
          <w:iCs/>
        </w:rPr>
        <w:t>Sculpture Since 1945</w:t>
      </w:r>
      <w:ins w:id="66" w:author="Danielle Child" w:date="2014-04-03T13:10:00Z">
        <w:r w:rsidR="00F04225">
          <w:t xml:space="preserve">, </w:t>
        </w:r>
      </w:ins>
      <w:del w:id="67" w:author="Danielle Child" w:date="2014-04-03T13:10:00Z">
        <w:r w:rsidDel="00F04225">
          <w:delText xml:space="preserve"> (</w:delText>
        </w:r>
      </w:del>
      <w:r>
        <w:t>Oxford: Oxford University Press</w:t>
      </w:r>
      <w:del w:id="68" w:author="Danielle Child" w:date="2014-04-03T13:10:00Z">
        <w:r w:rsidDel="00F04225">
          <w:delText>, 1998)</w:delText>
        </w:r>
      </w:del>
      <w:ins w:id="69" w:author="Danielle Child" w:date="2014-04-03T13:10:00Z">
        <w:r w:rsidR="00F04225">
          <w:t xml:space="preserve">. </w:t>
        </w:r>
      </w:ins>
    </w:p>
    <w:p w:rsidR="00D72EDE" w:rsidRDefault="00222107">
      <w:pPr>
        <w:pStyle w:val="BodyA"/>
      </w:pPr>
      <w:del w:id="70" w:author="Danielle Child" w:date="2014-04-03T13:10:00Z">
        <w:r w:rsidDel="00F04225">
          <w:rPr>
            <w:lang w:val="es-ES_tradnl"/>
          </w:rPr>
          <w:lastRenderedPageBreak/>
          <w:delText xml:space="preserve">Noel </w:delText>
        </w:r>
      </w:del>
      <w:r>
        <w:rPr>
          <w:lang w:val="es-ES_tradnl"/>
        </w:rPr>
        <w:t>Carroll,</w:t>
      </w:r>
      <w:ins w:id="71" w:author="Danielle Child" w:date="2014-04-03T13:10:00Z">
        <w:r w:rsidR="00F04225">
          <w:rPr>
            <w:lang w:val="es-ES_tradnl"/>
          </w:rPr>
          <w:t xml:space="preserve"> N.</w:t>
        </w:r>
      </w:ins>
      <w:r>
        <w:rPr>
          <w:lang w:val="es-ES_tradnl"/>
        </w:rPr>
        <w:t xml:space="preserve"> </w:t>
      </w:r>
      <w:ins w:id="72" w:author="Danielle Child" w:date="2014-04-03T13:10:00Z">
        <w:r w:rsidR="00F04225">
          <w:rPr>
            <w:lang w:val="es-ES_tradnl"/>
          </w:rPr>
          <w:t>(</w:t>
        </w:r>
        <w:r w:rsidR="00F04225">
          <w:t>1990)</w:t>
        </w:r>
      </w:ins>
      <w:r>
        <w:rPr>
          <w:i/>
          <w:iCs/>
        </w:rPr>
        <w:t>The Philosophy of Horror or Paradoxes of the Heart</w:t>
      </w:r>
      <w:ins w:id="73" w:author="Danielle Child" w:date="2014-04-03T13:10:00Z">
        <w:r w:rsidR="00F04225">
          <w:t xml:space="preserve">, </w:t>
        </w:r>
      </w:ins>
      <w:del w:id="74" w:author="Danielle Child" w:date="2014-04-03T13:10:00Z">
        <w:r w:rsidDel="00F04225">
          <w:delText xml:space="preserve"> (</w:delText>
        </w:r>
      </w:del>
      <w:r>
        <w:t>London: Routledge</w:t>
      </w:r>
      <w:ins w:id="75" w:author="Danielle Child" w:date="2014-04-03T13:10:00Z">
        <w:r w:rsidR="00F04225">
          <w:t>.</w:t>
        </w:r>
      </w:ins>
      <w:del w:id="76" w:author="Danielle Child" w:date="2014-04-03T13:10:00Z">
        <w:r w:rsidDel="00F04225">
          <w:delText>, 1990)</w:delText>
        </w:r>
      </w:del>
    </w:p>
    <w:sectPr w:rsidR="00D72EDE" w:rsidSect="00D72EDE">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A0C" w:rsidRDefault="00B50A0C">
      <w:r>
        <w:separator/>
      </w:r>
    </w:p>
  </w:endnote>
  <w:endnote w:type="continuationSeparator" w:id="0">
    <w:p w:rsidR="00B50A0C" w:rsidRDefault="00B50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A0C" w:rsidRDefault="00B50A0C">
      <w:r>
        <w:separator/>
      </w:r>
    </w:p>
  </w:footnote>
  <w:footnote w:type="continuationSeparator" w:id="0">
    <w:p w:rsidR="00B50A0C" w:rsidRDefault="00B50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EDE" w:rsidRPr="007C63FA" w:rsidRDefault="007C63FA">
    <w:pPr>
      <w:pStyle w:val="HeaderFooter"/>
      <w:rPr>
        <w:lang w:val="en-GB"/>
        <w:rPrChange w:id="77" w:author="Danielle Child" w:date="2014-04-03T13:11:00Z">
          <w:rPr/>
        </w:rPrChange>
      </w:rPr>
    </w:pPr>
    <w:ins w:id="78" w:author="Danielle Child" w:date="2014-04-03T13:11:00Z">
      <w:r>
        <w:rPr>
          <w:lang w:val="en-GB"/>
        </w:rPr>
        <w:t>Michael Paraskos</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markup="0"/>
  <w:trackRevisions/>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E"/>
    <w:rsid w:val="00056BB4"/>
    <w:rsid w:val="001A4450"/>
    <w:rsid w:val="00222107"/>
    <w:rsid w:val="007C63FA"/>
    <w:rsid w:val="007D24FF"/>
    <w:rsid w:val="00B50A0C"/>
    <w:rsid w:val="00D72EDE"/>
    <w:rsid w:val="00D9633C"/>
    <w:rsid w:val="00EE12BA"/>
    <w:rsid w:val="00F04225"/>
    <w:rsid w:val="00FF2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2014-04-22T19:23:00Z</dcterms:created>
  <dcterms:modified xsi:type="dcterms:W3CDTF">2014-04-22T19:23:00Z</dcterms:modified>
</cp:coreProperties>
</file>