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9" w:rsidRDefault="004D7FD9">
      <w:pPr>
        <w:rPr>
          <w:ins w:id="0" w:author="William Atkin" w:date="2014-01-13T17:38:00Z"/>
        </w:rPr>
      </w:pPr>
    </w:p>
    <w:p w:rsidR="00F56443" w:rsidRPr="006433A0" w:rsidRDefault="00E6493D">
      <w:r w:rsidRPr="006433A0">
        <w:t>Tanguy</w:t>
      </w:r>
      <w:r>
        <w:t>,</w:t>
      </w:r>
      <w:r w:rsidRPr="006433A0">
        <w:t xml:space="preserve"> </w:t>
      </w:r>
      <w:r w:rsidR="00215DE9" w:rsidRPr="006433A0">
        <w:t xml:space="preserve">Yves </w:t>
      </w:r>
      <w:r w:rsidR="00254835" w:rsidRPr="006433A0">
        <w:t>(1900-1955)</w:t>
      </w:r>
    </w:p>
    <w:p w:rsidR="00F56443" w:rsidRDefault="00F56443"/>
    <w:p w:rsidR="00FC4738" w:rsidRDefault="00F56443">
      <w:r>
        <w:t xml:space="preserve">Yves Tanguy was </w:t>
      </w:r>
      <w:r w:rsidR="00254835">
        <w:t xml:space="preserve">a French painter and </w:t>
      </w:r>
      <w:r>
        <w:t xml:space="preserve">one of the principal members of the Surrealist group. </w:t>
      </w:r>
      <w:r w:rsidR="007E244C">
        <w:t xml:space="preserve">His main artistic output </w:t>
      </w:r>
      <w:r w:rsidR="00AB501B">
        <w:t>consisted of</w:t>
      </w:r>
      <w:r w:rsidR="007E244C">
        <w:t xml:space="preserve"> oil paintings, </w:t>
      </w:r>
      <w:r w:rsidR="00DD72B5">
        <w:t xml:space="preserve">characterised by </w:t>
      </w:r>
      <w:r w:rsidR="007E244C">
        <w:t>abstract forms rendered three-dimensional</w:t>
      </w:r>
      <w:r w:rsidR="00DD72B5">
        <w:t>ly</w:t>
      </w:r>
      <w:r w:rsidR="007E244C">
        <w:t xml:space="preserve"> and set </w:t>
      </w:r>
      <w:r w:rsidR="00DD72B5">
        <w:t>in elusive recessional space. H</w:t>
      </w:r>
      <w:r w:rsidR="007E244C">
        <w:t>is manner of painting was devised according to the Surrealist concept of automatism. Tanguy is</w:t>
      </w:r>
      <w:r w:rsidR="00C03623">
        <w:t xml:space="preserve"> well known</w:t>
      </w:r>
      <w:r w:rsidR="007E244C">
        <w:t xml:space="preserve"> for his </w:t>
      </w:r>
      <w:r w:rsidR="00DD72B5">
        <w:t>contributions to</w:t>
      </w:r>
      <w:r w:rsidR="007E244C">
        <w:t xml:space="preserve"> numero</w:t>
      </w:r>
      <w:r w:rsidR="00DD72B5">
        <w:t>us ‘exquisite corpse’ drawings made collectively with other Surreali</w:t>
      </w:r>
      <w:r w:rsidR="007B0E85">
        <w:t>sts</w:t>
      </w:r>
      <w:r w:rsidR="00DD72B5">
        <w:t xml:space="preserve"> and </w:t>
      </w:r>
      <w:r w:rsidR="00C03623">
        <w:t xml:space="preserve">also </w:t>
      </w:r>
      <w:r w:rsidR="00DD72B5">
        <w:t xml:space="preserve">for his work based on the concept of the Surrealist </w:t>
      </w:r>
      <w:r w:rsidR="00DD72B5">
        <w:rPr>
          <w:i/>
        </w:rPr>
        <w:t xml:space="preserve">Objet (Object) </w:t>
      </w:r>
      <w:r w:rsidR="00DD72B5">
        <w:t xml:space="preserve">in the mid 1930s. </w:t>
      </w:r>
      <w:r w:rsidR="000B693A">
        <w:t>Over many years, h</w:t>
      </w:r>
      <w:r w:rsidR="00DD72B5">
        <w:t xml:space="preserve">e was a regular illustrator for Surrealist </w:t>
      </w:r>
      <w:r w:rsidR="00732C00">
        <w:t>publications</w:t>
      </w:r>
      <w:r w:rsidR="000B693A">
        <w:t xml:space="preserve">, </w:t>
      </w:r>
      <w:r w:rsidR="00732C00">
        <w:t>including works by Andr</w:t>
      </w:r>
      <w:r w:rsidR="00732C00">
        <w:rPr>
          <w:rFonts w:ascii="Cambria" w:hAnsi="Cambria"/>
        </w:rPr>
        <w:t>é</w:t>
      </w:r>
      <w:r w:rsidR="007B0E85">
        <w:t xml:space="preserve"> Breton, </w:t>
      </w:r>
      <w:r w:rsidR="00732C00">
        <w:t>Benjamin P</w:t>
      </w:r>
      <w:r w:rsidR="00732C00">
        <w:rPr>
          <w:rFonts w:ascii="Cambria" w:hAnsi="Cambria"/>
        </w:rPr>
        <w:t>é</w:t>
      </w:r>
      <w:r w:rsidR="00732C00">
        <w:t xml:space="preserve">ret, and </w:t>
      </w:r>
      <w:r w:rsidR="00972CCE">
        <w:t xml:space="preserve">in </w:t>
      </w:r>
      <w:r w:rsidR="00732C00">
        <w:t xml:space="preserve">the Surrealist journal </w:t>
      </w:r>
      <w:r w:rsidR="00732C00">
        <w:rPr>
          <w:i/>
        </w:rPr>
        <w:t>Minotaure</w:t>
      </w:r>
      <w:r w:rsidR="00DD72B5">
        <w:t xml:space="preserve">. </w:t>
      </w:r>
      <w:r w:rsidR="00972CCE">
        <w:t>During WWII i</w:t>
      </w:r>
      <w:r w:rsidR="00DD72B5">
        <w:t xml:space="preserve">n the early 1940s, </w:t>
      </w:r>
      <w:r w:rsidR="00972CCE">
        <w:t>Tanguy</w:t>
      </w:r>
      <w:r w:rsidR="00DD72B5">
        <w:t xml:space="preserve"> played a crucial role in </w:t>
      </w:r>
      <w:r w:rsidR="00972CCE">
        <w:t xml:space="preserve">bringing </w:t>
      </w:r>
      <w:r w:rsidR="00DD72B5">
        <w:t>the Surrealist group</w:t>
      </w:r>
      <w:r w:rsidR="00972CCE">
        <w:t xml:space="preserve"> to </w:t>
      </w:r>
      <w:r w:rsidR="00DD72B5">
        <w:t>New York</w:t>
      </w:r>
      <w:r w:rsidR="00AB501B">
        <w:t>,</w:t>
      </w:r>
      <w:r w:rsidR="00972CCE">
        <w:t xml:space="preserve"> an exodus that is perceived in the history of modernism as consequential to the</w:t>
      </w:r>
      <w:r w:rsidR="00DD72B5">
        <w:t xml:space="preserve"> </w:t>
      </w:r>
      <w:r w:rsidR="0059515A">
        <w:t xml:space="preserve">development of </w:t>
      </w:r>
      <w:r w:rsidR="00732C00">
        <w:t>Abstract Expressionism and the</w:t>
      </w:r>
      <w:r w:rsidR="0059515A">
        <w:t xml:space="preserve"> American school of </w:t>
      </w:r>
      <w:r w:rsidR="00224A41">
        <w:t>m</w:t>
      </w:r>
      <w:r w:rsidR="0059515A">
        <w:t>odernist painting</w:t>
      </w:r>
      <w:r w:rsidR="00CC2A1B">
        <w:t xml:space="preserve">. </w:t>
      </w:r>
      <w:r w:rsidR="00972CCE">
        <w:t>During this period of activity in New York, t</w:t>
      </w:r>
      <w:r w:rsidR="00CC2A1B">
        <w:t xml:space="preserve">he </w:t>
      </w:r>
      <w:r w:rsidR="0033739C">
        <w:t xml:space="preserve">formal qualities of </w:t>
      </w:r>
      <w:r w:rsidR="00972CCE">
        <w:t xml:space="preserve">particular </w:t>
      </w:r>
      <w:r w:rsidR="00B571E7">
        <w:t>Surrealist paint</w:t>
      </w:r>
      <w:r w:rsidR="00972CCE">
        <w:t>ings</w:t>
      </w:r>
      <w:r w:rsidR="00AB501B">
        <w:t>,</w:t>
      </w:r>
      <w:r w:rsidR="0033739C">
        <w:t xml:space="preserve"> such as </w:t>
      </w:r>
      <w:r w:rsidR="00B571E7">
        <w:t>the abstract work</w:t>
      </w:r>
      <w:r w:rsidR="00972CCE">
        <w:t>s</w:t>
      </w:r>
      <w:r w:rsidR="00B571E7">
        <w:t xml:space="preserve"> of </w:t>
      </w:r>
      <w:r w:rsidR="00CC2A1B">
        <w:t>Tanguy and Roberto Matta</w:t>
      </w:r>
      <w:r w:rsidR="00AB501B">
        <w:t>,</w:t>
      </w:r>
      <w:r w:rsidR="00CC2A1B">
        <w:t xml:space="preserve"> </w:t>
      </w:r>
      <w:r w:rsidR="00972CCE">
        <w:t xml:space="preserve">proved inspirational </w:t>
      </w:r>
      <w:r w:rsidR="00AB501B">
        <w:t>for</w:t>
      </w:r>
      <w:r w:rsidR="00972CCE">
        <w:t xml:space="preserve"> certain </w:t>
      </w:r>
      <w:r w:rsidR="00CC2A1B">
        <w:t>Abstract Expressionis</w:t>
      </w:r>
      <w:r w:rsidR="00C03623">
        <w:t xml:space="preserve">ts’ </w:t>
      </w:r>
      <w:r w:rsidR="006D70EB">
        <w:t xml:space="preserve">formal </w:t>
      </w:r>
      <w:r w:rsidR="00C03623">
        <w:t>exploration</w:t>
      </w:r>
      <w:r w:rsidR="006D70EB">
        <w:t>s around colour,</w:t>
      </w:r>
      <w:r w:rsidR="00C03623">
        <w:t xml:space="preserve"> </w:t>
      </w:r>
      <w:r w:rsidR="006D70EB">
        <w:t>medium, perception</w:t>
      </w:r>
      <w:r w:rsidR="00AB501B">
        <w:t>,</w:t>
      </w:r>
      <w:r w:rsidR="006D70EB">
        <w:t xml:space="preserve"> and sensation.</w:t>
      </w:r>
    </w:p>
    <w:p w:rsidR="005028AC" w:rsidRDefault="00FC4738">
      <w:r w:rsidDel="00FC4738">
        <w:t xml:space="preserve"> </w:t>
      </w:r>
    </w:p>
    <w:p w:rsidR="00A27213" w:rsidRDefault="00EF1FA3">
      <w:pPr>
        <w:rPr>
          <w:rFonts w:ascii="Cambria" w:hAnsi="Cambria"/>
        </w:rPr>
      </w:pPr>
      <w:r>
        <w:t>After leaving</w:t>
      </w:r>
      <w:r w:rsidR="00F56443">
        <w:t xml:space="preserve"> </w:t>
      </w:r>
      <w:r>
        <w:t>his native home in</w:t>
      </w:r>
      <w:r w:rsidR="00F56443">
        <w:t xml:space="preserve"> </w:t>
      </w:r>
      <w:r>
        <w:t>the</w:t>
      </w:r>
      <w:r w:rsidR="00F56443">
        <w:t xml:space="preserve"> tow</w:t>
      </w:r>
      <w:r w:rsidR="00BB4A5B">
        <w:t>n of Locronan, Brittany</w:t>
      </w:r>
      <w:r>
        <w:t>,</w:t>
      </w:r>
      <w:r w:rsidR="00AB501B">
        <w:t xml:space="preserve"> </w:t>
      </w:r>
      <w:r>
        <w:t xml:space="preserve"> Yves Tanguy </w:t>
      </w:r>
      <w:r w:rsidR="00AB501B">
        <w:t>moved to Paris in the early 1920s</w:t>
      </w:r>
      <w:r w:rsidR="00AB501B">
        <w:t xml:space="preserve"> and </w:t>
      </w:r>
      <w:r>
        <w:t>entered the Surrealists’ social circle</w:t>
      </w:r>
      <w:r w:rsidR="00705E16">
        <w:t xml:space="preserve">. </w:t>
      </w:r>
      <w:r w:rsidR="000B693A">
        <w:t>By</w:t>
      </w:r>
      <w:r w:rsidR="003C0ED2">
        <w:t xml:space="preserve"> </w:t>
      </w:r>
      <w:r w:rsidR="005E0774">
        <w:t xml:space="preserve">a </w:t>
      </w:r>
      <w:r w:rsidR="003C0ED2">
        <w:t>progressive</w:t>
      </w:r>
      <w:r w:rsidR="005E0774">
        <w:t xml:space="preserve"> series of</w:t>
      </w:r>
      <w:r w:rsidR="003C0ED2">
        <w:t xml:space="preserve"> introductions</w:t>
      </w:r>
      <w:r w:rsidR="00705E16">
        <w:t xml:space="preserve"> </w:t>
      </w:r>
      <w:r w:rsidR="007E4117">
        <w:t>with</w:t>
      </w:r>
      <w:r w:rsidR="003C0ED2">
        <w:t xml:space="preserve"> </w:t>
      </w:r>
      <w:r w:rsidR="005E0774">
        <w:t xml:space="preserve">different </w:t>
      </w:r>
      <w:r w:rsidR="003C0ED2">
        <w:t>Surrealists</w:t>
      </w:r>
      <w:r w:rsidR="003C0ED2">
        <w:rPr>
          <w:rFonts w:ascii="Cambria" w:hAnsi="Cambria"/>
        </w:rPr>
        <w:t xml:space="preserve">, </w:t>
      </w:r>
      <w:r w:rsidR="00AB501B">
        <w:rPr>
          <w:rFonts w:ascii="Cambria" w:hAnsi="Cambria"/>
        </w:rPr>
        <w:t>at the end of 1925</w:t>
      </w:r>
      <w:r w:rsidR="00AB501B">
        <w:rPr>
          <w:rFonts w:ascii="Cambria" w:hAnsi="Cambria"/>
        </w:rPr>
        <w:t xml:space="preserve"> he </w:t>
      </w:r>
      <w:r w:rsidR="00705E16">
        <w:t xml:space="preserve">gained an audience with </w:t>
      </w:r>
      <w:r w:rsidR="003C0ED2">
        <w:t xml:space="preserve">the group’s leader </w:t>
      </w:r>
      <w:r w:rsidR="00705E16">
        <w:t>An</w:t>
      </w:r>
      <w:r w:rsidR="003C0ED2">
        <w:t>dr</w:t>
      </w:r>
      <w:r w:rsidR="003C0ED2">
        <w:rPr>
          <w:rFonts w:ascii="Cambria" w:hAnsi="Cambria"/>
        </w:rPr>
        <w:t>é Breton</w:t>
      </w:r>
      <w:r w:rsidR="005E0774">
        <w:rPr>
          <w:rFonts w:ascii="Cambria" w:hAnsi="Cambria"/>
        </w:rPr>
        <w:t xml:space="preserve">, and soon afterwards </w:t>
      </w:r>
      <w:r w:rsidR="00A03186">
        <w:rPr>
          <w:rFonts w:ascii="Cambria" w:hAnsi="Cambria"/>
        </w:rPr>
        <w:t>became</w:t>
      </w:r>
      <w:r w:rsidR="00520695">
        <w:rPr>
          <w:rFonts w:ascii="Cambria" w:hAnsi="Cambria"/>
        </w:rPr>
        <w:t xml:space="preserve"> officially affiliated with the group. </w:t>
      </w:r>
      <w:r w:rsidR="000B693A">
        <w:rPr>
          <w:rFonts w:ascii="Cambria" w:hAnsi="Cambria"/>
        </w:rPr>
        <w:t xml:space="preserve">As </w:t>
      </w:r>
      <w:r w:rsidR="00650F96">
        <w:rPr>
          <w:rFonts w:ascii="Cambria" w:hAnsi="Cambria"/>
        </w:rPr>
        <w:t xml:space="preserve">one of the first artists to </w:t>
      </w:r>
      <w:r w:rsidR="005E0774">
        <w:rPr>
          <w:rFonts w:ascii="Cambria" w:hAnsi="Cambria"/>
        </w:rPr>
        <w:t>join</w:t>
      </w:r>
      <w:r w:rsidR="00650F96">
        <w:rPr>
          <w:rFonts w:ascii="Cambria" w:hAnsi="Cambria"/>
        </w:rPr>
        <w:t xml:space="preserve"> </w:t>
      </w:r>
      <w:r w:rsidR="005E0774">
        <w:rPr>
          <w:rFonts w:ascii="Cambria" w:hAnsi="Cambria"/>
        </w:rPr>
        <w:t>the Surrealists</w:t>
      </w:r>
      <w:r w:rsidR="00650F96">
        <w:rPr>
          <w:rFonts w:ascii="Cambria" w:hAnsi="Cambria"/>
        </w:rPr>
        <w:t xml:space="preserve">, within roughly a year of the </w:t>
      </w:r>
      <w:r w:rsidR="004F13CE">
        <w:rPr>
          <w:rFonts w:ascii="Cambria" w:hAnsi="Cambria"/>
        </w:rPr>
        <w:t xml:space="preserve">publication of the </w:t>
      </w:r>
      <w:r w:rsidR="00650F96">
        <w:rPr>
          <w:rFonts w:ascii="Cambria" w:hAnsi="Cambria"/>
        </w:rPr>
        <w:t xml:space="preserve">first Surrealist </w:t>
      </w:r>
      <w:r w:rsidR="004F13CE">
        <w:rPr>
          <w:rFonts w:ascii="Cambria" w:hAnsi="Cambria"/>
        </w:rPr>
        <w:t>Manifesto</w:t>
      </w:r>
      <w:r w:rsidR="00B64EDC">
        <w:rPr>
          <w:rFonts w:ascii="Cambria" w:hAnsi="Cambria"/>
        </w:rPr>
        <w:t xml:space="preserve"> in 1924, </w:t>
      </w:r>
      <w:r w:rsidR="005E0774">
        <w:rPr>
          <w:rFonts w:ascii="Cambria" w:hAnsi="Cambria"/>
        </w:rPr>
        <w:t xml:space="preserve">he became </w:t>
      </w:r>
      <w:r w:rsidR="00E96ED3">
        <w:rPr>
          <w:rFonts w:ascii="Cambria" w:hAnsi="Cambria"/>
        </w:rPr>
        <w:t>one of the</w:t>
      </w:r>
      <w:r w:rsidR="00B64EDC">
        <w:rPr>
          <w:rFonts w:ascii="Cambria" w:hAnsi="Cambria"/>
        </w:rPr>
        <w:t xml:space="preserve"> group’s main artistic representatives. </w:t>
      </w:r>
      <w:r w:rsidR="008A21CC">
        <w:rPr>
          <w:rFonts w:ascii="Cambria" w:hAnsi="Cambria"/>
        </w:rPr>
        <w:t>He</w:t>
      </w:r>
      <w:r w:rsidR="00B64EDC">
        <w:rPr>
          <w:rFonts w:ascii="Cambria" w:hAnsi="Cambria"/>
        </w:rPr>
        <w:t xml:space="preserve"> was </w:t>
      </w:r>
      <w:r w:rsidR="007B0E85">
        <w:rPr>
          <w:rFonts w:ascii="Cambria" w:hAnsi="Cambria"/>
        </w:rPr>
        <w:t>given his first solo exhibition -</w:t>
      </w:r>
      <w:r w:rsidR="008A21CC">
        <w:rPr>
          <w:rFonts w:ascii="Cambria" w:hAnsi="Cambria"/>
        </w:rPr>
        <w:t xml:space="preserve"> </w:t>
      </w:r>
      <w:r w:rsidR="008A21CC">
        <w:rPr>
          <w:rFonts w:ascii="Cambria" w:hAnsi="Cambria"/>
          <w:i/>
        </w:rPr>
        <w:t>Yves Tanguy and Objects from America</w:t>
      </w:r>
      <w:r w:rsidR="007B0E85">
        <w:rPr>
          <w:rFonts w:ascii="Cambria" w:hAnsi="Cambria"/>
        </w:rPr>
        <w:t xml:space="preserve"> -</w:t>
      </w:r>
      <w:r w:rsidR="008A21CC">
        <w:rPr>
          <w:rFonts w:ascii="Cambria" w:hAnsi="Cambria"/>
        </w:rPr>
        <w:t xml:space="preserve"> at the Surrealist Gallery in May 1927.</w:t>
      </w:r>
      <w:r w:rsidR="00650F96">
        <w:rPr>
          <w:rFonts w:ascii="Cambria" w:hAnsi="Cambria"/>
        </w:rPr>
        <w:t xml:space="preserve"> </w:t>
      </w:r>
      <w:r w:rsidR="008A21CC">
        <w:rPr>
          <w:rFonts w:ascii="Cambria" w:hAnsi="Cambria"/>
        </w:rPr>
        <w:t xml:space="preserve">This inaugural exhibition gave Tanguy a profile </w:t>
      </w:r>
      <w:r w:rsidR="004F13CE">
        <w:rPr>
          <w:rFonts w:ascii="Cambria" w:hAnsi="Cambria"/>
        </w:rPr>
        <w:t>commensurate</w:t>
      </w:r>
      <w:r w:rsidR="008A21CC">
        <w:rPr>
          <w:rFonts w:ascii="Cambria" w:hAnsi="Cambria"/>
        </w:rPr>
        <w:t xml:space="preserve"> to </w:t>
      </w:r>
      <w:r w:rsidR="004F13CE">
        <w:rPr>
          <w:rFonts w:ascii="Cambria" w:hAnsi="Cambria"/>
        </w:rPr>
        <w:t>major figures like Max Ernst and Man Ray,</w:t>
      </w:r>
      <w:r w:rsidR="008A21CC">
        <w:rPr>
          <w:rFonts w:ascii="Cambria" w:hAnsi="Cambria"/>
        </w:rPr>
        <w:t xml:space="preserve"> </w:t>
      </w:r>
      <w:r w:rsidR="004F13CE">
        <w:rPr>
          <w:rFonts w:ascii="Cambria" w:hAnsi="Cambria"/>
        </w:rPr>
        <w:t xml:space="preserve">then </w:t>
      </w:r>
      <w:r w:rsidR="008A21CC">
        <w:rPr>
          <w:rFonts w:ascii="Cambria" w:hAnsi="Cambria"/>
        </w:rPr>
        <w:t>at the forefront of Surrealist art.</w:t>
      </w:r>
    </w:p>
    <w:p w:rsidR="00A27213" w:rsidRDefault="00A27213">
      <w:pPr>
        <w:rPr>
          <w:rFonts w:ascii="Cambria" w:hAnsi="Cambria"/>
        </w:rPr>
      </w:pPr>
    </w:p>
    <w:p w:rsidR="000A1B99" w:rsidRDefault="00D1319A">
      <w:pPr>
        <w:rPr>
          <w:rFonts w:ascii="Cambria" w:hAnsi="Cambria"/>
        </w:rPr>
      </w:pPr>
      <w:r>
        <w:rPr>
          <w:rFonts w:ascii="Cambria" w:hAnsi="Cambria"/>
        </w:rPr>
        <w:t xml:space="preserve">Tanguy </w:t>
      </w:r>
      <w:r w:rsidR="00E96ED3">
        <w:rPr>
          <w:rFonts w:ascii="Cambria" w:hAnsi="Cambria"/>
        </w:rPr>
        <w:t xml:space="preserve">famously </w:t>
      </w:r>
      <w:r>
        <w:rPr>
          <w:rFonts w:ascii="Cambria" w:hAnsi="Cambria"/>
        </w:rPr>
        <w:t xml:space="preserve">took up painting in 1923 after being inspired by seeing two of Giorgio de Chirico’s paintings in the window display of Paul Guillaume’s gallery. </w:t>
      </w:r>
      <w:r w:rsidR="00094801">
        <w:rPr>
          <w:rFonts w:ascii="Cambria" w:hAnsi="Cambria"/>
        </w:rPr>
        <w:t xml:space="preserve">Quite </w:t>
      </w:r>
      <w:r w:rsidR="007E4117">
        <w:rPr>
          <w:rFonts w:ascii="Cambria" w:hAnsi="Cambria"/>
        </w:rPr>
        <w:t>contrary to</w:t>
      </w:r>
      <w:r w:rsidR="00094801">
        <w:rPr>
          <w:rFonts w:ascii="Cambria" w:hAnsi="Cambria"/>
        </w:rPr>
        <w:t xml:space="preserve"> the figurative </w:t>
      </w:r>
      <w:r w:rsidR="007D78A0">
        <w:rPr>
          <w:rFonts w:ascii="Cambria" w:hAnsi="Cambria"/>
        </w:rPr>
        <w:t xml:space="preserve">style </w:t>
      </w:r>
      <w:r w:rsidR="00094801">
        <w:rPr>
          <w:rFonts w:ascii="Cambria" w:hAnsi="Cambria"/>
        </w:rPr>
        <w:t xml:space="preserve">of de Chirico, Tanguy developed his painting practice </w:t>
      </w:r>
      <w:r w:rsidR="00F72149">
        <w:rPr>
          <w:rFonts w:ascii="Cambria" w:hAnsi="Cambria"/>
        </w:rPr>
        <w:t>out of</w:t>
      </w:r>
      <w:r w:rsidR="00CC39E2">
        <w:rPr>
          <w:rFonts w:ascii="Cambria" w:hAnsi="Cambria"/>
        </w:rPr>
        <w:t xml:space="preserve"> the Surrealist </w:t>
      </w:r>
      <w:r w:rsidR="00E10007">
        <w:rPr>
          <w:rFonts w:ascii="Cambria" w:hAnsi="Cambria"/>
        </w:rPr>
        <w:t xml:space="preserve">concept </w:t>
      </w:r>
      <w:r w:rsidR="00CC39E2">
        <w:rPr>
          <w:rFonts w:ascii="Cambria" w:hAnsi="Cambria"/>
        </w:rPr>
        <w:t xml:space="preserve">of automatism. </w:t>
      </w:r>
      <w:r w:rsidR="00056C9C">
        <w:rPr>
          <w:rFonts w:ascii="Cambria" w:hAnsi="Cambria"/>
        </w:rPr>
        <w:t xml:space="preserve">Psychic automatism was the driving concept behind </w:t>
      </w:r>
      <w:r w:rsidR="0066486C">
        <w:rPr>
          <w:rFonts w:ascii="Cambria" w:hAnsi="Cambria"/>
        </w:rPr>
        <w:t xml:space="preserve">all </w:t>
      </w:r>
      <w:r w:rsidR="00056C9C">
        <w:rPr>
          <w:rFonts w:ascii="Cambria" w:hAnsi="Cambria"/>
        </w:rPr>
        <w:t>Surrealist activities. Breton conceived of Surrealism as an experimental psychoanalytical project for exploring the pure, unmediated ‘functioning of thou</w:t>
      </w:r>
      <w:r w:rsidR="0066486C">
        <w:rPr>
          <w:rFonts w:ascii="Cambria" w:hAnsi="Cambria"/>
        </w:rPr>
        <w:t>ght’</w:t>
      </w:r>
      <w:r w:rsidR="00E96ED3">
        <w:rPr>
          <w:rFonts w:ascii="Cambria" w:hAnsi="Cambria"/>
        </w:rPr>
        <w:t>,</w:t>
      </w:r>
      <w:r w:rsidR="00056C9C">
        <w:rPr>
          <w:rFonts w:ascii="Cambria" w:hAnsi="Cambria"/>
        </w:rPr>
        <w:t xml:space="preserve"> based on </w:t>
      </w:r>
      <w:r w:rsidR="0066486C">
        <w:rPr>
          <w:rFonts w:ascii="Cambria" w:hAnsi="Cambria"/>
        </w:rPr>
        <w:t xml:space="preserve">Sigmund </w:t>
      </w:r>
      <w:r w:rsidR="00056C9C">
        <w:rPr>
          <w:rFonts w:ascii="Cambria" w:hAnsi="Cambria"/>
        </w:rPr>
        <w:t xml:space="preserve">Freud’s notion of the </w:t>
      </w:r>
      <w:r w:rsidR="005F70E2">
        <w:rPr>
          <w:rFonts w:ascii="Cambria" w:hAnsi="Cambria"/>
        </w:rPr>
        <w:t>unconscious</w:t>
      </w:r>
      <w:r w:rsidR="00056C9C">
        <w:rPr>
          <w:rFonts w:ascii="Cambria" w:hAnsi="Cambria"/>
        </w:rPr>
        <w:t>. To express or capture a manifestation of unconscious</w:t>
      </w:r>
      <w:r w:rsidR="004A22EF">
        <w:rPr>
          <w:rFonts w:ascii="Cambria" w:hAnsi="Cambria"/>
        </w:rPr>
        <w:t xml:space="preserve"> thought</w:t>
      </w:r>
      <w:r w:rsidR="00056C9C">
        <w:rPr>
          <w:rFonts w:ascii="Cambria" w:hAnsi="Cambria"/>
        </w:rPr>
        <w:t xml:space="preserve"> was the fu</w:t>
      </w:r>
      <w:r w:rsidR="004A03CA">
        <w:rPr>
          <w:rFonts w:ascii="Cambria" w:hAnsi="Cambria"/>
        </w:rPr>
        <w:t>ndamental aim of Surrealism. To these ends, Breton himself had devised automatic writing</w:t>
      </w:r>
      <w:r w:rsidR="00056C9C">
        <w:rPr>
          <w:rFonts w:ascii="Cambria" w:hAnsi="Cambria"/>
        </w:rPr>
        <w:t xml:space="preserve">, </w:t>
      </w:r>
      <w:r w:rsidR="0066486C">
        <w:rPr>
          <w:rFonts w:ascii="Cambria" w:hAnsi="Cambria"/>
        </w:rPr>
        <w:t>and</w:t>
      </w:r>
      <w:r w:rsidR="004A03CA">
        <w:rPr>
          <w:rFonts w:ascii="Cambria" w:hAnsi="Cambria"/>
        </w:rPr>
        <w:t xml:space="preserve"> </w:t>
      </w:r>
      <w:r w:rsidR="00F72149">
        <w:rPr>
          <w:rFonts w:ascii="Cambria" w:hAnsi="Cambria"/>
        </w:rPr>
        <w:t xml:space="preserve">André </w:t>
      </w:r>
      <w:r w:rsidR="004A03CA">
        <w:rPr>
          <w:rFonts w:ascii="Cambria" w:hAnsi="Cambria"/>
        </w:rPr>
        <w:t>Masson had developed automatic drawing</w:t>
      </w:r>
      <w:r w:rsidR="0066486C">
        <w:rPr>
          <w:rFonts w:ascii="Cambria" w:hAnsi="Cambria"/>
        </w:rPr>
        <w:t>.</w:t>
      </w:r>
      <w:r w:rsidR="006B186B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>Under the same</w:t>
      </w:r>
      <w:r w:rsidR="00C94FE2">
        <w:rPr>
          <w:rFonts w:ascii="Cambria" w:hAnsi="Cambria"/>
        </w:rPr>
        <w:t xml:space="preserve"> rubric</w:t>
      </w:r>
      <w:r w:rsidR="004A22EF">
        <w:rPr>
          <w:rFonts w:ascii="Cambria" w:hAnsi="Cambria"/>
        </w:rPr>
        <w:t>,</w:t>
      </w:r>
      <w:r w:rsidR="00C94FE2">
        <w:rPr>
          <w:rFonts w:ascii="Cambria" w:hAnsi="Cambria"/>
        </w:rPr>
        <w:t xml:space="preserve"> Tanguy developed </w:t>
      </w:r>
      <w:r w:rsidR="0066486C">
        <w:rPr>
          <w:rFonts w:ascii="Cambria" w:hAnsi="Cambria"/>
        </w:rPr>
        <w:t>a method of automatic painting</w:t>
      </w:r>
      <w:r w:rsidR="00D8676C">
        <w:rPr>
          <w:rFonts w:ascii="Cambria" w:hAnsi="Cambria"/>
        </w:rPr>
        <w:t>, which he upheld throughout his career</w:t>
      </w:r>
      <w:r w:rsidR="004A22EF">
        <w:rPr>
          <w:rFonts w:ascii="Cambria" w:hAnsi="Cambria"/>
        </w:rPr>
        <w:t>. In his</w:t>
      </w:r>
      <w:r w:rsidR="0066486C">
        <w:rPr>
          <w:rFonts w:ascii="Cambria" w:hAnsi="Cambria"/>
        </w:rPr>
        <w:t xml:space="preserve"> automatic </w:t>
      </w:r>
      <w:r w:rsidR="00D8676C">
        <w:rPr>
          <w:rFonts w:ascii="Cambria" w:hAnsi="Cambria"/>
        </w:rPr>
        <w:t>procedure</w:t>
      </w:r>
      <w:r w:rsidR="0066486C">
        <w:rPr>
          <w:rFonts w:ascii="Cambria" w:hAnsi="Cambria"/>
        </w:rPr>
        <w:t xml:space="preserve">, </w:t>
      </w:r>
      <w:r w:rsidR="005259CE">
        <w:rPr>
          <w:rFonts w:ascii="Cambria" w:hAnsi="Cambria"/>
        </w:rPr>
        <w:t xml:space="preserve">he </w:t>
      </w:r>
      <w:r w:rsidR="0066486C">
        <w:rPr>
          <w:rFonts w:ascii="Cambria" w:hAnsi="Cambria"/>
        </w:rPr>
        <w:t xml:space="preserve">first </w:t>
      </w:r>
      <w:r w:rsidR="005259CE">
        <w:rPr>
          <w:rFonts w:ascii="Cambria" w:hAnsi="Cambria"/>
        </w:rPr>
        <w:t xml:space="preserve">applied his </w:t>
      </w:r>
      <w:r w:rsidR="00E8398F">
        <w:rPr>
          <w:rFonts w:ascii="Cambria" w:hAnsi="Cambria"/>
        </w:rPr>
        <w:t>paint</w:t>
      </w:r>
      <w:r w:rsidR="00452117">
        <w:rPr>
          <w:rFonts w:ascii="Cambria" w:hAnsi="Cambria"/>
        </w:rPr>
        <w:t>s</w:t>
      </w:r>
      <w:r w:rsidR="005259CE">
        <w:rPr>
          <w:rFonts w:ascii="Cambria" w:hAnsi="Cambria"/>
        </w:rPr>
        <w:t xml:space="preserve"> at random</w:t>
      </w:r>
      <w:r w:rsidR="004A22EF">
        <w:rPr>
          <w:rFonts w:ascii="Cambria" w:hAnsi="Cambria"/>
        </w:rPr>
        <w:t>,</w:t>
      </w:r>
      <w:r w:rsidR="00452117">
        <w:rPr>
          <w:rFonts w:ascii="Cambria" w:hAnsi="Cambria"/>
        </w:rPr>
        <w:t xml:space="preserve"> without any conscious design</w:t>
      </w:r>
      <w:r w:rsidR="00E8398F">
        <w:rPr>
          <w:rFonts w:ascii="Cambria" w:hAnsi="Cambria"/>
        </w:rPr>
        <w:t>. He then</w:t>
      </w:r>
      <w:r w:rsidR="005259CE">
        <w:rPr>
          <w:rFonts w:ascii="Cambria" w:hAnsi="Cambria"/>
        </w:rPr>
        <w:t xml:space="preserve"> </w:t>
      </w:r>
      <w:r w:rsidR="00E8398F">
        <w:rPr>
          <w:rFonts w:ascii="Cambria" w:hAnsi="Cambria"/>
        </w:rPr>
        <w:t>proceeded to</w:t>
      </w:r>
      <w:r w:rsidR="005259CE">
        <w:rPr>
          <w:rFonts w:ascii="Cambria" w:hAnsi="Cambria"/>
        </w:rPr>
        <w:t xml:space="preserve"> c</w:t>
      </w:r>
      <w:r w:rsidR="00E8398F">
        <w:rPr>
          <w:rFonts w:ascii="Cambria" w:hAnsi="Cambria"/>
        </w:rPr>
        <w:t>larify</w:t>
      </w:r>
      <w:r w:rsidR="0066486C">
        <w:rPr>
          <w:rFonts w:ascii="Cambria" w:hAnsi="Cambria"/>
        </w:rPr>
        <w:t xml:space="preserve"> th</w:t>
      </w:r>
      <w:r w:rsidR="004A22EF">
        <w:rPr>
          <w:rFonts w:ascii="Cambria" w:hAnsi="Cambria"/>
        </w:rPr>
        <w:t>ose</w:t>
      </w:r>
      <w:r w:rsidR="0066486C">
        <w:rPr>
          <w:rFonts w:ascii="Cambria" w:hAnsi="Cambria"/>
        </w:rPr>
        <w:t xml:space="preserve"> initial marks</w:t>
      </w:r>
      <w:r w:rsidR="005259CE">
        <w:rPr>
          <w:rFonts w:ascii="Cambria" w:hAnsi="Cambria"/>
        </w:rPr>
        <w:t xml:space="preserve"> </w:t>
      </w:r>
      <w:r w:rsidR="004A22EF">
        <w:rPr>
          <w:rFonts w:ascii="Cambria" w:hAnsi="Cambria"/>
        </w:rPr>
        <w:t xml:space="preserve">into </w:t>
      </w:r>
      <w:r w:rsidR="00E8398F">
        <w:rPr>
          <w:rFonts w:ascii="Cambria" w:hAnsi="Cambria"/>
        </w:rPr>
        <w:t>amorphous</w:t>
      </w:r>
      <w:r w:rsidR="004A22EF">
        <w:rPr>
          <w:rFonts w:ascii="Cambria" w:hAnsi="Cambria"/>
        </w:rPr>
        <w:t xml:space="preserve"> forms that </w:t>
      </w:r>
      <w:r w:rsidR="00E8398F">
        <w:rPr>
          <w:rFonts w:ascii="Cambria" w:hAnsi="Cambria"/>
        </w:rPr>
        <w:t xml:space="preserve">they suggested to him, which he rendered </w:t>
      </w:r>
      <w:r w:rsidR="005259CE">
        <w:rPr>
          <w:rFonts w:ascii="Cambria" w:hAnsi="Cambria"/>
        </w:rPr>
        <w:t>three-dimensional within</w:t>
      </w:r>
      <w:r w:rsidR="00E8398F">
        <w:rPr>
          <w:rFonts w:ascii="Cambria" w:hAnsi="Cambria"/>
        </w:rPr>
        <w:t xml:space="preserve"> </w:t>
      </w:r>
      <w:r w:rsidR="00452117">
        <w:rPr>
          <w:rFonts w:ascii="Cambria" w:hAnsi="Cambria"/>
        </w:rPr>
        <w:t>indeterminate recessional space</w:t>
      </w:r>
      <w:r w:rsidR="00E8398F">
        <w:rPr>
          <w:rFonts w:ascii="Cambria" w:hAnsi="Cambria"/>
        </w:rPr>
        <w:t xml:space="preserve"> that has often been likened to a kind of landscape</w:t>
      </w:r>
      <w:r w:rsidR="00452117">
        <w:rPr>
          <w:rFonts w:ascii="Cambria" w:hAnsi="Cambria"/>
        </w:rPr>
        <w:t xml:space="preserve">. </w:t>
      </w:r>
    </w:p>
    <w:p w:rsidR="004C115B" w:rsidRDefault="005F70E2">
      <w:pPr>
        <w:rPr>
          <w:rFonts w:ascii="Cambria" w:hAnsi="Cambria"/>
        </w:rPr>
      </w:pPr>
      <w:r>
        <w:rPr>
          <w:rFonts w:ascii="Cambria" w:hAnsi="Cambria"/>
        </w:rPr>
        <w:lastRenderedPageBreak/>
        <w:t>Surrealism holds an anomalous reputation</w:t>
      </w:r>
      <w:r>
        <w:rPr>
          <w:rFonts w:ascii="Cambria" w:hAnsi="Cambria"/>
        </w:rPr>
        <w:t xml:space="preserve"> relative to</w:t>
      </w:r>
      <w:r w:rsidR="00BA02BD">
        <w:rPr>
          <w:rFonts w:ascii="Cambria" w:hAnsi="Cambria"/>
        </w:rPr>
        <w:t xml:space="preserve"> Clement Greenberg’s</w:t>
      </w:r>
      <w:r w:rsidR="005028AC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formalist model</w:t>
      </w:r>
      <w:r w:rsidR="005028AC">
        <w:rPr>
          <w:rFonts w:ascii="Cambria" w:hAnsi="Cambria"/>
        </w:rPr>
        <w:t xml:space="preserve"> </w:t>
      </w:r>
      <w:r w:rsidR="00A9590A">
        <w:rPr>
          <w:rFonts w:ascii="Cambria" w:hAnsi="Cambria"/>
        </w:rPr>
        <w:t>for m</w:t>
      </w:r>
      <w:r w:rsidR="00BA02BD">
        <w:rPr>
          <w:rFonts w:ascii="Cambria" w:hAnsi="Cambria"/>
        </w:rPr>
        <w:t xml:space="preserve">odernist painting, </w:t>
      </w:r>
      <w:r w:rsidR="00D81B1D">
        <w:rPr>
          <w:rFonts w:ascii="Cambria" w:hAnsi="Cambria"/>
        </w:rPr>
        <w:t xml:space="preserve">a </w:t>
      </w:r>
      <w:r w:rsidR="005028AC">
        <w:rPr>
          <w:rFonts w:ascii="Cambria" w:hAnsi="Cambria"/>
        </w:rPr>
        <w:t xml:space="preserve">painterly aesthetic focused upon the flat canvas surface. </w:t>
      </w:r>
      <w:r w:rsidR="00D41060">
        <w:rPr>
          <w:rFonts w:ascii="Cambria" w:hAnsi="Cambria"/>
        </w:rPr>
        <w:t>I</w:t>
      </w:r>
      <w:r w:rsidR="005028AC">
        <w:rPr>
          <w:rFonts w:ascii="Cambria" w:hAnsi="Cambria"/>
        </w:rPr>
        <w:t>n many ways,</w:t>
      </w:r>
      <w:r w:rsidR="00AD1B0A">
        <w:rPr>
          <w:rFonts w:ascii="Cambria" w:hAnsi="Cambria"/>
        </w:rPr>
        <w:t xml:space="preserve"> Tanguy’s painting</w:t>
      </w:r>
      <w:r w:rsidR="00BA02BD">
        <w:rPr>
          <w:rFonts w:ascii="Cambria" w:hAnsi="Cambria"/>
        </w:rPr>
        <w:t>s re-engage</w:t>
      </w:r>
      <w:r w:rsidR="00AD1B0A">
        <w:rPr>
          <w:rFonts w:ascii="Cambria" w:hAnsi="Cambria"/>
        </w:rPr>
        <w:t xml:space="preserve"> with traditional </w:t>
      </w:r>
      <w:r w:rsidR="00D8676C">
        <w:rPr>
          <w:rFonts w:ascii="Cambria" w:hAnsi="Cambria"/>
        </w:rPr>
        <w:t xml:space="preserve">Renaissance </w:t>
      </w:r>
      <w:r w:rsidR="00AD1B0A">
        <w:rPr>
          <w:rFonts w:ascii="Cambria" w:hAnsi="Cambria"/>
        </w:rPr>
        <w:t xml:space="preserve">concepts of the painting as a window </w:t>
      </w:r>
      <w:r w:rsidR="00224A41">
        <w:rPr>
          <w:rFonts w:ascii="Cambria" w:hAnsi="Cambria"/>
        </w:rPr>
        <w:t>onto</w:t>
      </w:r>
      <w:r w:rsidR="009B5A33">
        <w:rPr>
          <w:rFonts w:ascii="Cambria" w:hAnsi="Cambria"/>
        </w:rPr>
        <w:t xml:space="preserve"> illusionistic space</w:t>
      </w:r>
      <w:r w:rsidR="00AD1B0A">
        <w:rPr>
          <w:rFonts w:ascii="Cambria" w:hAnsi="Cambria"/>
        </w:rPr>
        <w:t xml:space="preserve">. </w:t>
      </w:r>
      <w:r w:rsidR="00D41060">
        <w:rPr>
          <w:rFonts w:ascii="Cambria" w:hAnsi="Cambria"/>
        </w:rPr>
        <w:t>In terms of modernism’s historical development, however,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Surrealism has a very certain role</w:t>
      </w:r>
      <w:r w:rsidR="009B5A33">
        <w:rPr>
          <w:rFonts w:ascii="Cambria" w:hAnsi="Cambria"/>
        </w:rPr>
        <w:t xml:space="preserve">. The Surrealist group’s relocation to New York </w:t>
      </w:r>
      <w:r w:rsidR="00757C2A">
        <w:rPr>
          <w:rFonts w:ascii="Cambria" w:hAnsi="Cambria"/>
        </w:rPr>
        <w:t xml:space="preserve">to escape the </w:t>
      </w:r>
      <w:r w:rsidR="003363EB">
        <w:rPr>
          <w:rFonts w:ascii="Cambria" w:hAnsi="Cambria"/>
        </w:rPr>
        <w:t xml:space="preserve">Nazi </w:t>
      </w:r>
      <w:r w:rsidR="00757C2A">
        <w:rPr>
          <w:rFonts w:ascii="Cambria" w:hAnsi="Cambria"/>
        </w:rPr>
        <w:t>occupation of France during WWII</w:t>
      </w:r>
      <w:r w:rsidR="009B5A33">
        <w:rPr>
          <w:rFonts w:ascii="Cambria" w:hAnsi="Cambria"/>
        </w:rPr>
        <w:t xml:space="preserve"> </w:t>
      </w:r>
      <w:r w:rsidR="00234402">
        <w:rPr>
          <w:rFonts w:ascii="Cambria" w:hAnsi="Cambria"/>
        </w:rPr>
        <w:t>caused a definitive change in</w:t>
      </w:r>
      <w:r w:rsidR="00757C2A">
        <w:rPr>
          <w:rFonts w:ascii="Cambria" w:hAnsi="Cambria"/>
        </w:rPr>
        <w:t xml:space="preserve"> the </w:t>
      </w:r>
      <w:r w:rsidR="00234402">
        <w:rPr>
          <w:rFonts w:ascii="Cambria" w:hAnsi="Cambria"/>
        </w:rPr>
        <w:t>structure</w:t>
      </w:r>
      <w:r w:rsidR="00757C2A">
        <w:rPr>
          <w:rFonts w:ascii="Cambria" w:hAnsi="Cambria"/>
        </w:rPr>
        <w:t xml:space="preserve"> of </w:t>
      </w:r>
      <w:r w:rsidR="00A9590A">
        <w:rPr>
          <w:rFonts w:ascii="Cambria" w:hAnsi="Cambria"/>
        </w:rPr>
        <w:t>the m</w:t>
      </w:r>
      <w:r w:rsidR="00234402">
        <w:rPr>
          <w:rFonts w:ascii="Cambria" w:hAnsi="Cambria"/>
        </w:rPr>
        <w:t>odernist avant-garde. Their</w:t>
      </w:r>
      <w:r w:rsidR="00757C2A">
        <w:rPr>
          <w:rFonts w:ascii="Cambria" w:hAnsi="Cambria"/>
        </w:rPr>
        <w:t xml:space="preserve"> presence in New York has </w:t>
      </w:r>
      <w:r w:rsidR="00D41060">
        <w:rPr>
          <w:rFonts w:ascii="Cambria" w:hAnsi="Cambria"/>
        </w:rPr>
        <w:t xml:space="preserve">often </w:t>
      </w:r>
      <w:r w:rsidR="00757C2A">
        <w:rPr>
          <w:rFonts w:ascii="Cambria" w:hAnsi="Cambria"/>
        </w:rPr>
        <w:t>been identified as a crucial factor in the emergence of a New York schoo</w:t>
      </w:r>
      <w:r w:rsidR="00D81B1D">
        <w:rPr>
          <w:rFonts w:ascii="Cambria" w:hAnsi="Cambria"/>
        </w:rPr>
        <w:t>l of painting and</w:t>
      </w:r>
      <w:r w:rsidR="00D41060">
        <w:rPr>
          <w:rFonts w:ascii="Cambria" w:hAnsi="Cambria"/>
        </w:rPr>
        <w:t>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more directly,</w:t>
      </w:r>
      <w:r w:rsidR="00D81B1D">
        <w:rPr>
          <w:rFonts w:ascii="Cambria" w:hAnsi="Cambria"/>
        </w:rPr>
        <w:t xml:space="preserve"> in</w:t>
      </w:r>
      <w:r w:rsidR="00757C2A">
        <w:rPr>
          <w:rFonts w:ascii="Cambria" w:hAnsi="Cambria"/>
        </w:rPr>
        <w:t xml:space="preserve"> the development of the American Abstract Ex</w:t>
      </w:r>
      <w:r w:rsidR="004844A8">
        <w:rPr>
          <w:rFonts w:ascii="Cambria" w:hAnsi="Cambria"/>
        </w:rPr>
        <w:t>pressionist group. As the first Surrealist artist to have left France for America, in November 1939</w:t>
      </w:r>
      <w:r w:rsidR="00E96ED3">
        <w:rPr>
          <w:rFonts w:ascii="Cambria" w:hAnsi="Cambria"/>
        </w:rPr>
        <w:t>,</w:t>
      </w:r>
      <w:r w:rsidR="00D8676C">
        <w:rPr>
          <w:rFonts w:ascii="Cambria" w:hAnsi="Cambria"/>
        </w:rPr>
        <w:t xml:space="preserve"> </w:t>
      </w:r>
      <w:r w:rsidR="00E96ED3">
        <w:rPr>
          <w:rFonts w:ascii="Cambria" w:hAnsi="Cambria"/>
        </w:rPr>
        <w:t xml:space="preserve">and </w:t>
      </w:r>
      <w:r w:rsidR="003363EB">
        <w:rPr>
          <w:rFonts w:ascii="Cambria" w:hAnsi="Cambria"/>
        </w:rPr>
        <w:t>aided</w:t>
      </w:r>
      <w:r w:rsidR="00234402">
        <w:rPr>
          <w:rFonts w:ascii="Cambria" w:hAnsi="Cambria"/>
        </w:rPr>
        <w:t xml:space="preserve"> </w:t>
      </w:r>
      <w:r w:rsidR="003363EB">
        <w:rPr>
          <w:rFonts w:ascii="Cambria" w:hAnsi="Cambria"/>
        </w:rPr>
        <w:t xml:space="preserve">by </w:t>
      </w:r>
      <w:r w:rsidR="00D8676C">
        <w:rPr>
          <w:rFonts w:ascii="Cambria" w:hAnsi="Cambria"/>
        </w:rPr>
        <w:t xml:space="preserve">his wife </w:t>
      </w:r>
      <w:r w:rsidR="003363EB">
        <w:rPr>
          <w:rFonts w:ascii="Cambria" w:hAnsi="Cambria"/>
        </w:rPr>
        <w:t xml:space="preserve">and fellow artist </w:t>
      </w:r>
      <w:r w:rsidR="00234402">
        <w:rPr>
          <w:rFonts w:ascii="Cambria" w:hAnsi="Cambria"/>
        </w:rPr>
        <w:t>Kay Sage</w:t>
      </w:r>
      <w:r>
        <w:rPr>
          <w:rFonts w:ascii="Cambria" w:hAnsi="Cambria"/>
        </w:rPr>
        <w:t xml:space="preserve"> (1898-1963)</w:t>
      </w:r>
      <w:bookmarkStart w:id="1" w:name="_GoBack"/>
      <w:bookmarkEnd w:id="1"/>
      <w:r w:rsidR="00234402">
        <w:rPr>
          <w:rFonts w:ascii="Cambria" w:hAnsi="Cambria"/>
        </w:rPr>
        <w:t>,</w:t>
      </w:r>
      <w:r w:rsidR="004844A8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 xml:space="preserve">Tanguy </w:t>
      </w:r>
      <w:r w:rsidR="00DF2DC3">
        <w:rPr>
          <w:rFonts w:ascii="Cambria" w:hAnsi="Cambria"/>
        </w:rPr>
        <w:t xml:space="preserve">was </w:t>
      </w:r>
      <w:r w:rsidR="00541379">
        <w:rPr>
          <w:rFonts w:ascii="Cambria" w:hAnsi="Cambria"/>
        </w:rPr>
        <w:t>instrumental</w:t>
      </w:r>
      <w:r w:rsidR="00234402">
        <w:rPr>
          <w:rFonts w:ascii="Cambria" w:hAnsi="Cambria"/>
        </w:rPr>
        <w:t xml:space="preserve"> in </w:t>
      </w:r>
      <w:r w:rsidR="00D8676C">
        <w:rPr>
          <w:rFonts w:ascii="Cambria" w:hAnsi="Cambria"/>
        </w:rPr>
        <w:t>establishing th</w:t>
      </w:r>
      <w:r w:rsidR="00094801">
        <w:rPr>
          <w:rFonts w:ascii="Cambria" w:hAnsi="Cambria"/>
        </w:rPr>
        <w:t>is</w:t>
      </w:r>
      <w:r w:rsidR="004844A8">
        <w:rPr>
          <w:rFonts w:ascii="Cambria" w:hAnsi="Cambria"/>
        </w:rPr>
        <w:t xml:space="preserve"> Surrealist community in New </w:t>
      </w:r>
      <w:r w:rsidR="00234402">
        <w:rPr>
          <w:rFonts w:ascii="Cambria" w:hAnsi="Cambria"/>
        </w:rPr>
        <w:t xml:space="preserve">York. </w:t>
      </w:r>
    </w:p>
    <w:p w:rsidR="00234402" w:rsidRDefault="00234402">
      <w:pPr>
        <w:rPr>
          <w:rFonts w:ascii="Cambria" w:hAnsi="Cambria"/>
        </w:rPr>
      </w:pPr>
    </w:p>
    <w:p w:rsidR="00234402" w:rsidRDefault="00234402">
      <w:pPr>
        <w:rPr>
          <w:rFonts w:ascii="Cambria" w:hAnsi="Cambria"/>
        </w:rPr>
      </w:pPr>
    </w:p>
    <w:p w:rsidR="00A7460C" w:rsidRDefault="00A7460C">
      <w:r>
        <w:rPr>
          <w:rFonts w:ascii="Helvetica" w:hAnsi="Helvetica" w:cs="Helvetica"/>
          <w:noProof/>
          <w:lang w:val="en-CA" w:eastAsia="en-CA"/>
        </w:rPr>
        <w:drawing>
          <wp:inline distT="0" distB="0" distL="0" distR="0">
            <wp:extent cx="5270500" cy="38832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C0" w:rsidRDefault="00534BC0">
      <w:r>
        <w:t xml:space="preserve"> </w:t>
      </w:r>
      <w:r w:rsidR="00AB0E51">
        <w:t>*</w:t>
      </w:r>
      <w:r w:rsidR="000A73C6">
        <w:rPr>
          <w:i/>
        </w:rPr>
        <w:t xml:space="preserve"> </w:t>
      </w:r>
      <w:r w:rsidR="00AB0E51">
        <w:rPr>
          <w:i/>
        </w:rPr>
        <w:t>Azure Day</w:t>
      </w:r>
      <w:r w:rsidR="00AB0E51">
        <w:t>, 1937, Tate Modern, London.</w:t>
      </w:r>
    </w:p>
    <w:p w:rsidR="00AB0E51" w:rsidRDefault="003D00E3">
      <w:hyperlink r:id="rId9" w:history="1">
        <w:r w:rsidR="00AB0E51" w:rsidRPr="001C783A">
          <w:rPr>
            <w:rStyle w:val="Hyperlink"/>
          </w:rPr>
          <w:t>http://www.tate.org.uk/art/artworks/tanguy-azure-day-t07080</w:t>
        </w:r>
      </w:hyperlink>
    </w:p>
    <w:p w:rsidR="00AB0E51" w:rsidRDefault="00AB0E51"/>
    <w:p w:rsidR="00A7460C" w:rsidRDefault="00A7460C">
      <w:r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>
            <wp:extent cx="3888769" cy="4890091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59" cy="48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51" w:rsidRDefault="00AB0E51">
      <w:r>
        <w:t>*</w:t>
      </w:r>
      <w:r w:rsidR="00A7460C">
        <w:rPr>
          <w:i/>
        </w:rPr>
        <w:t>Mama, Papa is Wounded!</w:t>
      </w:r>
      <w:r w:rsidR="00A7460C">
        <w:t>, 1927</w:t>
      </w:r>
      <w:r>
        <w:t xml:space="preserve">, </w:t>
      </w:r>
      <w:r w:rsidR="00A7460C">
        <w:t>The Museum of Modern Art, New York.</w:t>
      </w:r>
    </w:p>
    <w:p w:rsidR="00A7460C" w:rsidRDefault="003D00E3">
      <w:hyperlink r:id="rId11" w:history="1">
        <w:r w:rsidR="00A7460C" w:rsidRPr="00422392">
          <w:rPr>
            <w:rStyle w:val="Hyperlink"/>
          </w:rPr>
          <w:t>http://www.moma.org/collection/browse_results.php?criteria=O%3AAD%3AE%3A5804&amp;page_number=12&amp;template_id=1&amp;sort_order=1</w:t>
        </w:r>
      </w:hyperlink>
    </w:p>
    <w:p w:rsidR="00A7460C" w:rsidRPr="00AB0E51" w:rsidRDefault="00A7460C"/>
    <w:p w:rsidR="00AB0E51" w:rsidRDefault="00AB0E51"/>
    <w:p w:rsidR="0089591C" w:rsidRPr="007B0E85" w:rsidRDefault="0089591C" w:rsidP="0089591C">
      <w:r w:rsidRPr="007B0E85">
        <w:t>References and Further Reading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r>
        <w:rPr>
          <w:rFonts w:cs="Times New Roman"/>
          <w:lang w:val="en-US"/>
        </w:rPr>
        <w:t xml:space="preserve">Cariou, </w:t>
      </w:r>
      <w:r>
        <w:t>Andr</w:t>
      </w:r>
      <w:r>
        <w:rPr>
          <w:rFonts w:ascii="Cambria" w:hAnsi="Cambria"/>
        </w:rPr>
        <w:t xml:space="preserve">é, </w:t>
      </w:r>
      <w:r>
        <w:rPr>
          <w:rFonts w:ascii="Cambria" w:hAnsi="Cambria"/>
          <w:i/>
        </w:rPr>
        <w:t>Yves Tanguy, l’Univers Surr</w:t>
      </w:r>
      <w:r w:rsidRPr="0089591C">
        <w:rPr>
          <w:rFonts w:ascii="Cambria" w:hAnsi="Cambria"/>
          <w:i/>
        </w:rPr>
        <w:t>é</w:t>
      </w:r>
      <w:r>
        <w:rPr>
          <w:rFonts w:ascii="Cambria" w:hAnsi="Cambria"/>
          <w:i/>
        </w:rPr>
        <w:t>aliste</w:t>
      </w:r>
      <w:r>
        <w:rPr>
          <w:rFonts w:ascii="Cambria" w:hAnsi="Cambria"/>
        </w:rPr>
        <w:t>, (Paris: Somogy, 2007).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 xml:space="preserve">Durozoi, Gerard, </w:t>
      </w:r>
      <w:r>
        <w:rPr>
          <w:rFonts w:ascii="Cambria" w:hAnsi="Cambria"/>
          <w:i/>
        </w:rPr>
        <w:t xml:space="preserve">History of the Surrealist Movement, </w:t>
      </w:r>
      <w:r>
        <w:rPr>
          <w:rFonts w:ascii="Cambria" w:hAnsi="Cambria"/>
        </w:rPr>
        <w:t xml:space="preserve">trans. Alison Anderson, (Chicago; London: University of Chicago Press, 2002). 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r>
        <w:t xml:space="preserve">Maur, Karin von, </w:t>
      </w:r>
      <w:r>
        <w:rPr>
          <w:i/>
        </w:rPr>
        <w:t>Yves Tanguy and Surrealism</w:t>
      </w:r>
      <w:r>
        <w:t>, (</w:t>
      </w:r>
      <w:hyperlink r:id="rId12" w:history="1">
        <w:r w:rsidRPr="0089591C">
          <w:rPr>
            <w:rFonts w:cs="Arial"/>
            <w:lang w:val="en-US"/>
          </w:rPr>
          <w:t>Ostfildern : </w:t>
        </w:r>
        <w:r>
          <w:rPr>
            <w:rFonts w:cs="Arial"/>
            <w:lang w:val="en-US"/>
          </w:rPr>
          <w:t>Hatje Verlag, </w:t>
        </w:r>
        <w:r w:rsidRPr="0089591C">
          <w:rPr>
            <w:rFonts w:cs="Arial"/>
            <w:lang w:val="en-US"/>
          </w:rPr>
          <w:t>2001</w:t>
        </w:r>
        <w:r>
          <w:rPr>
            <w:rFonts w:cs="Arial"/>
            <w:lang w:val="en-US"/>
          </w:rPr>
          <w:t>)</w:t>
        </w:r>
        <w:r w:rsidRPr="0089591C">
          <w:rPr>
            <w:rFonts w:cs="Arial"/>
            <w:lang w:val="en-US"/>
          </w:rPr>
          <w:t>.</w:t>
        </w:r>
      </w:hyperlink>
    </w:p>
    <w:sectPr w:rsidR="0089591C" w:rsidRPr="0089591C" w:rsidSect="008E61E0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E3" w:rsidRDefault="003D00E3">
      <w:r>
        <w:separator/>
      </w:r>
    </w:p>
  </w:endnote>
  <w:endnote w:type="continuationSeparator" w:id="0">
    <w:p w:rsidR="003D00E3" w:rsidRDefault="003D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E3" w:rsidRDefault="003D00E3">
      <w:r>
        <w:separator/>
      </w:r>
    </w:p>
  </w:footnote>
  <w:footnote w:type="continuationSeparator" w:id="0">
    <w:p w:rsidR="003D00E3" w:rsidRDefault="003D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A3" w:rsidRPr="004A22EF" w:rsidRDefault="00EF1FA3" w:rsidP="006433A0">
    <w:r>
      <w:t>Will Atkin</w:t>
    </w:r>
  </w:p>
  <w:p w:rsidR="00EF1FA3" w:rsidRDefault="00EF1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85DA5"/>
    <w:multiLevelType w:val="hybridMultilevel"/>
    <w:tmpl w:val="889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E9"/>
    <w:rsid w:val="00040DD0"/>
    <w:rsid w:val="00056C9C"/>
    <w:rsid w:val="00081A20"/>
    <w:rsid w:val="00094801"/>
    <w:rsid w:val="000A1B99"/>
    <w:rsid w:val="000A73C6"/>
    <w:rsid w:val="000B693A"/>
    <w:rsid w:val="00170E69"/>
    <w:rsid w:val="001936E0"/>
    <w:rsid w:val="00215DE9"/>
    <w:rsid w:val="00224A41"/>
    <w:rsid w:val="00234402"/>
    <w:rsid w:val="00254835"/>
    <w:rsid w:val="002B2F49"/>
    <w:rsid w:val="002F5262"/>
    <w:rsid w:val="00310F35"/>
    <w:rsid w:val="003363EB"/>
    <w:rsid w:val="0033739C"/>
    <w:rsid w:val="003616A4"/>
    <w:rsid w:val="00383BF2"/>
    <w:rsid w:val="003C0ED2"/>
    <w:rsid w:val="003D00E3"/>
    <w:rsid w:val="00452117"/>
    <w:rsid w:val="0048369F"/>
    <w:rsid w:val="004844A8"/>
    <w:rsid w:val="004A03CA"/>
    <w:rsid w:val="004A22EF"/>
    <w:rsid w:val="004C115B"/>
    <w:rsid w:val="004D7FD9"/>
    <w:rsid w:val="004F13CE"/>
    <w:rsid w:val="005028AC"/>
    <w:rsid w:val="005048F8"/>
    <w:rsid w:val="00504BC5"/>
    <w:rsid w:val="00510CF8"/>
    <w:rsid w:val="00520695"/>
    <w:rsid w:val="005259CE"/>
    <w:rsid w:val="00534BC0"/>
    <w:rsid w:val="00541379"/>
    <w:rsid w:val="005446CD"/>
    <w:rsid w:val="00550102"/>
    <w:rsid w:val="005569D2"/>
    <w:rsid w:val="0059515A"/>
    <w:rsid w:val="005C78BA"/>
    <w:rsid w:val="005E0774"/>
    <w:rsid w:val="005F70E2"/>
    <w:rsid w:val="00617F83"/>
    <w:rsid w:val="00640C36"/>
    <w:rsid w:val="006433A0"/>
    <w:rsid w:val="00650F96"/>
    <w:rsid w:val="00652DC7"/>
    <w:rsid w:val="00660C7C"/>
    <w:rsid w:val="0066486C"/>
    <w:rsid w:val="00665018"/>
    <w:rsid w:val="006722C2"/>
    <w:rsid w:val="0068239C"/>
    <w:rsid w:val="00691FA8"/>
    <w:rsid w:val="006B186B"/>
    <w:rsid w:val="006D70EB"/>
    <w:rsid w:val="00705E16"/>
    <w:rsid w:val="00732C00"/>
    <w:rsid w:val="00757C2A"/>
    <w:rsid w:val="007B0E85"/>
    <w:rsid w:val="007D78A0"/>
    <w:rsid w:val="007E244C"/>
    <w:rsid w:val="007E4117"/>
    <w:rsid w:val="0089591C"/>
    <w:rsid w:val="008A21CC"/>
    <w:rsid w:val="008E61E0"/>
    <w:rsid w:val="00935539"/>
    <w:rsid w:val="009530C0"/>
    <w:rsid w:val="0097075B"/>
    <w:rsid w:val="00972CCE"/>
    <w:rsid w:val="009B5A33"/>
    <w:rsid w:val="009E74A9"/>
    <w:rsid w:val="00A03186"/>
    <w:rsid w:val="00A27213"/>
    <w:rsid w:val="00A34D9E"/>
    <w:rsid w:val="00A7460C"/>
    <w:rsid w:val="00A9590A"/>
    <w:rsid w:val="00AB0E51"/>
    <w:rsid w:val="00AB501B"/>
    <w:rsid w:val="00AD1B0A"/>
    <w:rsid w:val="00AE7781"/>
    <w:rsid w:val="00B571E7"/>
    <w:rsid w:val="00B64EDC"/>
    <w:rsid w:val="00BA02BD"/>
    <w:rsid w:val="00BB4A5B"/>
    <w:rsid w:val="00BB5A76"/>
    <w:rsid w:val="00C03623"/>
    <w:rsid w:val="00C21746"/>
    <w:rsid w:val="00C772D3"/>
    <w:rsid w:val="00C94FE2"/>
    <w:rsid w:val="00CC2A1B"/>
    <w:rsid w:val="00CC39E2"/>
    <w:rsid w:val="00D1319A"/>
    <w:rsid w:val="00D316E0"/>
    <w:rsid w:val="00D41060"/>
    <w:rsid w:val="00D67CAA"/>
    <w:rsid w:val="00D81B1D"/>
    <w:rsid w:val="00D8676C"/>
    <w:rsid w:val="00DD5492"/>
    <w:rsid w:val="00DD72B5"/>
    <w:rsid w:val="00DE1D19"/>
    <w:rsid w:val="00DF2DC3"/>
    <w:rsid w:val="00E10007"/>
    <w:rsid w:val="00E6493D"/>
    <w:rsid w:val="00E661FA"/>
    <w:rsid w:val="00E8398F"/>
    <w:rsid w:val="00E96ED3"/>
    <w:rsid w:val="00EF1FA3"/>
    <w:rsid w:val="00F56443"/>
    <w:rsid w:val="00F72149"/>
    <w:rsid w:val="00FC4738"/>
    <w:rsid w:val="00FE6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open_window(%22http://library.kcl.ac.uk:80/F/E8FS6Y9XRMB3JJXTGGF3IFKRJBAJPHI8EMXE53VRQ713UU7G4I-00070?func=service&amp;doc_number=000469313&amp;line_number=0009&amp;service_type=TAG%22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ma.org/collection/browse_results.php?criteria=O%3AAD%3AE%3A5804&amp;page_number=12&amp;template_id=1&amp;sort_orde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tate.org.uk/art/artworks/tanguy-azure-day-t07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Atkin</dc:creator>
  <cp:lastModifiedBy>DAWN</cp:lastModifiedBy>
  <cp:revision>5</cp:revision>
  <dcterms:created xsi:type="dcterms:W3CDTF">2014-11-16T04:54:00Z</dcterms:created>
  <dcterms:modified xsi:type="dcterms:W3CDTF">2014-11-16T05:01:00Z</dcterms:modified>
</cp:coreProperties>
</file>