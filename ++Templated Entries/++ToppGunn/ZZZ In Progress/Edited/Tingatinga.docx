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EC7" w:rsidRPr="00D91B57" w:rsidRDefault="00A75EB8">
      <w:pPr>
        <w:rPr>
          <w:color w:val="A6A6A6" w:themeColor="background1" w:themeShade="A6"/>
        </w:rPr>
      </w:pPr>
      <w:r w:rsidRPr="00D91B57">
        <w:rPr>
          <w:color w:val="A6A6A6" w:themeColor="background1" w:themeShade="A6"/>
        </w:rPr>
        <w:t>Jennifer E. Siegler</w:t>
      </w:r>
    </w:p>
    <w:p w:rsidR="00A75EB8" w:rsidRDefault="00A75EB8"/>
    <w:p w:rsidR="00A75EB8" w:rsidRPr="005913AE" w:rsidRDefault="00A75EB8">
      <w:pPr>
        <w:rPr>
          <w:b/>
        </w:rPr>
      </w:pPr>
      <w:proofErr w:type="spellStart"/>
      <w:r w:rsidRPr="005913AE">
        <w:rPr>
          <w:b/>
        </w:rPr>
        <w:t>Tingatinga</w:t>
      </w:r>
      <w:proofErr w:type="spellEnd"/>
    </w:p>
    <w:p w:rsidR="00A75EB8" w:rsidRDefault="00A75EB8"/>
    <w:p w:rsidR="00A75EB8" w:rsidRDefault="00A75EB8">
      <w:proofErr w:type="spellStart"/>
      <w:r>
        <w:t>Tingatinga</w:t>
      </w:r>
      <w:proofErr w:type="spellEnd"/>
      <w:r>
        <w:t xml:space="preserve"> is a painting style </w:t>
      </w:r>
      <w:r w:rsidR="00D113DB">
        <w:t xml:space="preserve">that </w:t>
      </w:r>
      <w:r>
        <w:t>originat</w:t>
      </w:r>
      <w:r w:rsidR="00D113DB">
        <w:t>ed</w:t>
      </w:r>
      <w:r>
        <w:t xml:space="preserve"> in Tanzania </w:t>
      </w:r>
      <w:r w:rsidR="00D113DB">
        <w:t>and</w:t>
      </w:r>
      <w:r>
        <w:t xml:space="preserve"> derive</w:t>
      </w:r>
      <w:r w:rsidR="00D113DB">
        <w:t>d</w:t>
      </w:r>
      <w:r>
        <w:t xml:space="preserve"> its name from Edward </w:t>
      </w:r>
      <w:proofErr w:type="spellStart"/>
      <w:r>
        <w:t>Saidi</w:t>
      </w:r>
      <w:proofErr w:type="spellEnd"/>
      <w:r>
        <w:t xml:space="preserve"> </w:t>
      </w:r>
      <w:proofErr w:type="spellStart"/>
      <w:r>
        <w:t>Tingatinga</w:t>
      </w:r>
      <w:proofErr w:type="spellEnd"/>
      <w:r>
        <w:t xml:space="preserve">. E.S. </w:t>
      </w:r>
      <w:proofErr w:type="spellStart"/>
      <w:r>
        <w:t>Tingatinga</w:t>
      </w:r>
      <w:proofErr w:type="spellEnd"/>
      <w:r>
        <w:t xml:space="preserve"> only actively painted from 1968-1972</w:t>
      </w:r>
      <w:r w:rsidR="001677BE">
        <w:t>;</w:t>
      </w:r>
      <w:r>
        <w:t xml:space="preserve"> he died in an accidental police shooting in 1972</w:t>
      </w:r>
      <w:r w:rsidR="001677BE">
        <w:t>. H</w:t>
      </w:r>
      <w:r>
        <w:t xml:space="preserve">is legacy has been handed down through the </w:t>
      </w:r>
      <w:proofErr w:type="spellStart"/>
      <w:r>
        <w:t>Tingatinga</w:t>
      </w:r>
      <w:proofErr w:type="spellEnd"/>
      <w:r>
        <w:t xml:space="preserve"> Arts</w:t>
      </w:r>
      <w:r w:rsidR="00191892">
        <w:t xml:space="preserve"> Cooperative Society. T</w:t>
      </w:r>
      <w:r>
        <w:t xml:space="preserve">here is a shift in the style from the first generation, </w:t>
      </w:r>
      <w:r w:rsidR="001677BE">
        <w:t xml:space="preserve">E.S. </w:t>
      </w:r>
      <w:proofErr w:type="spellStart"/>
      <w:r>
        <w:t>Tingatinga</w:t>
      </w:r>
      <w:proofErr w:type="spellEnd"/>
      <w:r>
        <w:t xml:space="preserve"> and those he trained personally, and the s</w:t>
      </w:r>
      <w:r w:rsidR="005A16DC">
        <w:t>econd generation, those</w:t>
      </w:r>
      <w:r>
        <w:t xml:space="preserve"> trained by </w:t>
      </w:r>
      <w:r w:rsidR="001677BE">
        <w:t xml:space="preserve">E.S. </w:t>
      </w:r>
      <w:proofErr w:type="spellStart"/>
      <w:r>
        <w:t>Tingatinga’s</w:t>
      </w:r>
      <w:proofErr w:type="spellEnd"/>
      <w:r>
        <w:t xml:space="preserve"> students.</w:t>
      </w:r>
      <w:r w:rsidR="00D91B57" w:rsidRPr="00D91B57">
        <w:t xml:space="preserve"> </w:t>
      </w:r>
      <w:proofErr w:type="spellStart"/>
      <w:r w:rsidR="00D91B57">
        <w:t>Tingatinga</w:t>
      </w:r>
      <w:proofErr w:type="spellEnd"/>
      <w:r w:rsidR="00D91B57">
        <w:t xml:space="preserve"> paintings are typified by bright, highly saturated hues, shallow compositions, flattened forms, and highly decorated surfaces. Animals are the most common theme of the style. The surfaces of animals are often transformed into undulating lines, series of dots, or concentric circles and teardrops. Scenes depicting village or city life are other popular themes, often with a moralizing element cautioning against </w:t>
      </w:r>
      <w:r w:rsidR="00D91B57">
        <w:t>departing from a generalized ‘traditional’</w:t>
      </w:r>
      <w:r w:rsidR="00D91B57">
        <w:t xml:space="preserve"> life.</w:t>
      </w:r>
      <w:r w:rsidR="00D91B57" w:rsidRPr="00D91B57">
        <w:t xml:space="preserve"> </w:t>
      </w:r>
      <w:r w:rsidR="00D91B57">
        <w:t xml:space="preserve">There are an estimated 300-500 artists painting in the </w:t>
      </w:r>
      <w:proofErr w:type="spellStart"/>
      <w:r w:rsidR="00D91B57">
        <w:t>Tingatinga</w:t>
      </w:r>
      <w:proofErr w:type="spellEnd"/>
      <w:r w:rsidR="00D91B57">
        <w:t xml:space="preserve"> style. </w:t>
      </w:r>
      <w:proofErr w:type="spellStart"/>
      <w:r w:rsidR="00D91B57">
        <w:t>Tingatinga</w:t>
      </w:r>
      <w:proofErr w:type="spellEnd"/>
      <w:r w:rsidR="00D91B57">
        <w:t xml:space="preserve"> paintings have received international recognition, with museums in Denmark, Germany, Sweden, and Japan creating exhibits from both generations of painters.</w:t>
      </w:r>
    </w:p>
    <w:p w:rsidR="00FD4795" w:rsidRDefault="00FD4795"/>
    <w:p w:rsidR="00A75EB8" w:rsidRDefault="00A75EB8">
      <w:r>
        <w:t xml:space="preserve">E.S. </w:t>
      </w:r>
      <w:proofErr w:type="spellStart"/>
      <w:r>
        <w:t>Tingatinga’s</w:t>
      </w:r>
      <w:proofErr w:type="spellEnd"/>
      <w:r>
        <w:t xml:space="preserve"> paintings developed as a means of making money from the Tanzanian tourist industry, and a</w:t>
      </w:r>
      <w:r w:rsidR="003900E7">
        <w:t>s such focused on the</w:t>
      </w:r>
      <w:r w:rsidR="001677BE">
        <w:t xml:space="preserve"> large</w:t>
      </w:r>
      <w:r w:rsidR="003900E7">
        <w:t xml:space="preserve"> </w:t>
      </w:r>
      <w:r w:rsidR="00C36DF6">
        <w:t xml:space="preserve">animals </w:t>
      </w:r>
      <w:r w:rsidR="00B71D41">
        <w:t xml:space="preserve">typically </w:t>
      </w:r>
      <w:r w:rsidR="00C36DF6">
        <w:t>found</w:t>
      </w:r>
      <w:r>
        <w:t xml:space="preserve"> on safari</w:t>
      </w:r>
      <w:r w:rsidR="001677BE">
        <w:t xml:space="preserve">: </w:t>
      </w:r>
      <w:r w:rsidR="00345F4C">
        <w:t>lion, elephant</w:t>
      </w:r>
      <w:r w:rsidR="00235A7E">
        <w:t xml:space="preserve">, leopard, </w:t>
      </w:r>
      <w:r w:rsidR="00B71D41">
        <w:t xml:space="preserve">cape buffalo, </w:t>
      </w:r>
      <w:r w:rsidR="003900E7">
        <w:t xml:space="preserve">giraffe, hippopotamus, ostrich, </w:t>
      </w:r>
      <w:proofErr w:type="spellStart"/>
      <w:r w:rsidR="00B71D41">
        <w:t>rhinocerous</w:t>
      </w:r>
      <w:proofErr w:type="spellEnd"/>
      <w:r w:rsidR="00B71D41">
        <w:t xml:space="preserve">, </w:t>
      </w:r>
      <w:r w:rsidR="00345F4C">
        <w:t>and zebra</w:t>
      </w:r>
      <w:r w:rsidR="00235A7E">
        <w:t xml:space="preserve">. </w:t>
      </w:r>
      <w:r w:rsidR="00AA69EB">
        <w:t>Occasionally, s</w:t>
      </w:r>
      <w:r w:rsidR="001677BE">
        <w:t xml:space="preserve">mall </w:t>
      </w:r>
      <w:r w:rsidR="00345F4C">
        <w:t>animals were</w:t>
      </w:r>
      <w:r w:rsidR="003900E7">
        <w:t xml:space="preserve"> included, sp</w:t>
      </w:r>
      <w:r w:rsidR="005A16DC">
        <w:t>ecifically</w:t>
      </w:r>
      <w:r w:rsidR="00B71D41">
        <w:t xml:space="preserve"> guinea fowl and other</w:t>
      </w:r>
      <w:r w:rsidR="003900E7">
        <w:t xml:space="preserve"> birds. </w:t>
      </w:r>
      <w:r w:rsidR="00235A7E">
        <w:t xml:space="preserve">In order to maximize profits, </w:t>
      </w:r>
      <w:proofErr w:type="spellStart"/>
      <w:r w:rsidR="00235A7E">
        <w:t>Tingatinga</w:t>
      </w:r>
      <w:proofErr w:type="spellEnd"/>
      <w:r w:rsidR="00235A7E">
        <w:t xml:space="preserve"> used Masonite board</w:t>
      </w:r>
      <w:r w:rsidR="001677BE">
        <w:t>s</w:t>
      </w:r>
      <w:r w:rsidR="00235A7E">
        <w:t xml:space="preserve"> and bicycle enamel </w:t>
      </w:r>
      <w:r w:rsidR="001677BE">
        <w:t xml:space="preserve">paint </w:t>
      </w:r>
      <w:r w:rsidR="00345F4C">
        <w:t>as his materials;</w:t>
      </w:r>
      <w:r w:rsidR="00235A7E">
        <w:t xml:space="preserve"> </w:t>
      </w:r>
      <w:r w:rsidR="00C36DF6">
        <w:t xml:space="preserve">cutting the boards </w:t>
      </w:r>
      <w:r w:rsidR="00235A7E">
        <w:t>in half,</w:t>
      </w:r>
      <w:r w:rsidR="00C36DF6">
        <w:t xml:space="preserve"> </w:t>
      </w:r>
      <w:del w:id="0" w:author="Erin Rice" w:date="2014-03-27T15:59:00Z">
        <w:r w:rsidR="00C36DF6" w:rsidDel="005913AE">
          <w:delText xml:space="preserve">resulted </w:delText>
        </w:r>
      </w:del>
      <w:ins w:id="1" w:author="Erin Rice" w:date="2014-03-27T15:59:00Z">
        <w:r w:rsidR="005913AE">
          <w:t xml:space="preserve">resulting </w:t>
        </w:r>
      </w:ins>
      <w:r w:rsidR="00C36DF6">
        <w:t xml:space="preserve">in </w:t>
      </w:r>
      <w:r w:rsidR="00235A7E">
        <w:t>a perfect square (6</w:t>
      </w:r>
      <w:r w:rsidR="005A16DC">
        <w:t>0x</w:t>
      </w:r>
      <w:r w:rsidR="00235A7E">
        <w:t xml:space="preserve">60 cm). </w:t>
      </w:r>
      <w:r w:rsidR="005A16DC">
        <w:t>This led</w:t>
      </w:r>
      <w:r w:rsidR="00345F4C">
        <w:t xml:space="preserve"> some scholars and museums </w:t>
      </w:r>
      <w:r w:rsidR="005A16DC">
        <w:t>to label</w:t>
      </w:r>
      <w:r w:rsidR="003900E7">
        <w:t xml:space="preserve"> </w:t>
      </w:r>
      <w:proofErr w:type="spellStart"/>
      <w:r w:rsidR="003900E7">
        <w:t>Tingatinga</w:t>
      </w:r>
      <w:proofErr w:type="spellEnd"/>
      <w:r w:rsidR="003900E7">
        <w:t xml:space="preserve"> paintings as Tanzanian Square Paintings. </w:t>
      </w:r>
    </w:p>
    <w:p w:rsidR="00E8258B" w:rsidRDefault="00E8258B"/>
    <w:p w:rsidR="00E8258B" w:rsidRDefault="00E8258B">
      <w:r>
        <w:t xml:space="preserve">In order to keep up with production, E.S </w:t>
      </w:r>
      <w:proofErr w:type="spellStart"/>
      <w:r>
        <w:t>Tingatinga</w:t>
      </w:r>
      <w:proofErr w:type="spellEnd"/>
      <w:r>
        <w:t xml:space="preserve"> trained a few interested relatives </w:t>
      </w:r>
      <w:r w:rsidR="00191892">
        <w:t>and</w:t>
      </w:r>
      <w:r w:rsidR="008C1E49">
        <w:t xml:space="preserve"> friends </w:t>
      </w:r>
      <w:r w:rsidR="00C36DF6">
        <w:t>to help with preparing</w:t>
      </w:r>
      <w:r>
        <w:t xml:space="preserve"> the </w:t>
      </w:r>
      <w:r w:rsidR="001677BE">
        <w:t xml:space="preserve">boards </w:t>
      </w:r>
      <w:r>
        <w:t xml:space="preserve">while he worked his day job (a ward attendant at </w:t>
      </w:r>
      <w:proofErr w:type="spellStart"/>
      <w:r>
        <w:t>Muhimbili</w:t>
      </w:r>
      <w:proofErr w:type="spellEnd"/>
      <w:r>
        <w:t xml:space="preserve"> Hospital). These individuals gradually began copying </w:t>
      </w:r>
      <w:r w:rsidR="001677BE">
        <w:t xml:space="preserve">E.S. </w:t>
      </w:r>
      <w:proofErr w:type="spellStart"/>
      <w:r>
        <w:t>Tingatinga’s</w:t>
      </w:r>
      <w:proofErr w:type="spellEnd"/>
      <w:r>
        <w:t xml:space="preserve"> compositions</w:t>
      </w:r>
      <w:r w:rsidR="001677BE">
        <w:t>,</w:t>
      </w:r>
      <w:r>
        <w:t xml:space="preserve"> as well as creating their own. Following </w:t>
      </w:r>
      <w:proofErr w:type="spellStart"/>
      <w:r>
        <w:t>Tingatinga’s</w:t>
      </w:r>
      <w:proofErr w:type="spellEnd"/>
      <w:r>
        <w:t xml:space="preserve"> d</w:t>
      </w:r>
      <w:r w:rsidR="00D91B57">
        <w:t>eath in 1972</w:t>
      </w:r>
      <w:bookmarkStart w:id="2" w:name="_GoBack"/>
      <w:bookmarkEnd w:id="2"/>
      <w:r w:rsidR="008C1E49">
        <w:t xml:space="preserve">, Simon </w:t>
      </w:r>
      <w:proofErr w:type="spellStart"/>
      <w:r w:rsidR="008C1E49">
        <w:t>Mpata</w:t>
      </w:r>
      <w:proofErr w:type="spellEnd"/>
      <w:r w:rsidR="008C1E49">
        <w:t xml:space="preserve">, </w:t>
      </w:r>
      <w:proofErr w:type="spellStart"/>
      <w:r w:rsidR="008C1E49">
        <w:t>Januari</w:t>
      </w:r>
      <w:proofErr w:type="spellEnd"/>
      <w:r w:rsidR="008C1E49">
        <w:t xml:space="preserve"> Linda, </w:t>
      </w:r>
      <w:proofErr w:type="spellStart"/>
      <w:r w:rsidR="008C1E49">
        <w:t>Adeusi</w:t>
      </w:r>
      <w:proofErr w:type="spellEnd"/>
      <w:r w:rsidR="008C1E49">
        <w:t xml:space="preserve"> </w:t>
      </w:r>
      <w:proofErr w:type="spellStart"/>
      <w:r w:rsidR="008C1E49">
        <w:t>Mandu</w:t>
      </w:r>
      <w:proofErr w:type="spellEnd"/>
      <w:r w:rsidR="008C1E49">
        <w:t xml:space="preserve">, </w:t>
      </w:r>
      <w:proofErr w:type="spellStart"/>
      <w:r w:rsidR="008C1E49">
        <w:t>Kaspar</w:t>
      </w:r>
      <w:proofErr w:type="spellEnd"/>
      <w:r w:rsidR="008C1E49">
        <w:t xml:space="preserve"> </w:t>
      </w:r>
      <w:proofErr w:type="spellStart"/>
      <w:r w:rsidR="008C1E49">
        <w:t>Hendrick</w:t>
      </w:r>
      <w:proofErr w:type="spellEnd"/>
      <w:r w:rsidR="008C1E49">
        <w:t xml:space="preserve"> </w:t>
      </w:r>
      <w:proofErr w:type="spellStart"/>
      <w:r w:rsidR="008C1E49">
        <w:t>Tedo</w:t>
      </w:r>
      <w:proofErr w:type="spellEnd"/>
      <w:r w:rsidR="008C1E49">
        <w:t xml:space="preserve">, </w:t>
      </w:r>
      <w:proofErr w:type="spellStart"/>
      <w:r w:rsidR="008C1E49">
        <w:t>Abdalla</w:t>
      </w:r>
      <w:proofErr w:type="spellEnd"/>
      <w:r w:rsidR="008C1E49">
        <w:t xml:space="preserve"> </w:t>
      </w:r>
      <w:proofErr w:type="spellStart"/>
      <w:r w:rsidR="008C1E49">
        <w:t>Ajaba</w:t>
      </w:r>
      <w:proofErr w:type="spellEnd"/>
      <w:r w:rsidR="008C1E49">
        <w:t xml:space="preserve">, </w:t>
      </w:r>
      <w:proofErr w:type="spellStart"/>
      <w:r w:rsidR="008C1E49">
        <w:t>Omary</w:t>
      </w:r>
      <w:proofErr w:type="spellEnd"/>
      <w:r w:rsidR="008C1E49">
        <w:t xml:space="preserve"> </w:t>
      </w:r>
      <w:proofErr w:type="spellStart"/>
      <w:r w:rsidR="008C1E49">
        <w:t>Abdallah</w:t>
      </w:r>
      <w:proofErr w:type="spellEnd"/>
      <w:r w:rsidR="008C1E49">
        <w:t xml:space="preserve"> </w:t>
      </w:r>
      <w:proofErr w:type="spellStart"/>
      <w:r w:rsidR="008C1E49">
        <w:t>Amonde</w:t>
      </w:r>
      <w:proofErr w:type="spellEnd"/>
      <w:r w:rsidR="008C1E49">
        <w:t xml:space="preserve">, and </w:t>
      </w:r>
      <w:proofErr w:type="spellStart"/>
      <w:r w:rsidR="008C1E49">
        <w:t>Hashimu</w:t>
      </w:r>
      <w:proofErr w:type="spellEnd"/>
      <w:r w:rsidR="008C1E49">
        <w:t xml:space="preserve"> </w:t>
      </w:r>
      <w:proofErr w:type="spellStart"/>
      <w:r w:rsidR="008C1E49">
        <w:t>Bushiri</w:t>
      </w:r>
      <w:proofErr w:type="spellEnd"/>
      <w:r w:rsidR="008C1E49">
        <w:t xml:space="preserve"> </w:t>
      </w:r>
      <w:proofErr w:type="spellStart"/>
      <w:r w:rsidR="008C1E49">
        <w:t>Mruta</w:t>
      </w:r>
      <w:proofErr w:type="spellEnd"/>
      <w:r w:rsidR="008C1E49">
        <w:t xml:space="preserve">, formed the </w:t>
      </w:r>
      <w:proofErr w:type="spellStart"/>
      <w:r w:rsidR="008C1E49">
        <w:t>Tingatinga</w:t>
      </w:r>
      <w:proofErr w:type="spellEnd"/>
      <w:r w:rsidR="008C1E49">
        <w:t xml:space="preserve"> Arts Cooperative Society</w:t>
      </w:r>
      <w:r w:rsidR="00345F4C">
        <w:t>.</w:t>
      </w:r>
      <w:r w:rsidR="00CB20E8">
        <w:t xml:space="preserve"> Located</w:t>
      </w:r>
      <w:r w:rsidR="008C1E49">
        <w:t xml:space="preserve"> behind the </w:t>
      </w:r>
      <w:proofErr w:type="spellStart"/>
      <w:r w:rsidR="008C1E49">
        <w:t>Morogoro</w:t>
      </w:r>
      <w:proofErr w:type="spellEnd"/>
      <w:r w:rsidR="008C1E49">
        <w:t xml:space="preserve"> stores on Oyster Bay, outside of Dar </w:t>
      </w:r>
      <w:proofErr w:type="spellStart"/>
      <w:r w:rsidR="008C1E49">
        <w:t>es</w:t>
      </w:r>
      <w:proofErr w:type="spellEnd"/>
      <w:r w:rsidR="008C1E49">
        <w:t xml:space="preserve"> Salaam</w:t>
      </w:r>
      <w:r w:rsidR="00CB20E8">
        <w:t>, the</w:t>
      </w:r>
      <w:r w:rsidR="008C1E49">
        <w:t xml:space="preserve"> </w:t>
      </w:r>
      <w:r w:rsidR="00C36DF6">
        <w:t>Cooperative Society is</w:t>
      </w:r>
      <w:r w:rsidR="00CB20E8">
        <w:t xml:space="preserve"> </w:t>
      </w:r>
      <w:r w:rsidR="008C1E49">
        <w:t xml:space="preserve">close to where E.S. </w:t>
      </w:r>
      <w:proofErr w:type="spellStart"/>
      <w:r w:rsidR="008C1E49">
        <w:t>Tingatinga</w:t>
      </w:r>
      <w:proofErr w:type="spellEnd"/>
      <w:r w:rsidR="008C1E49">
        <w:t xml:space="preserve"> held his own workshop in </w:t>
      </w:r>
      <w:proofErr w:type="spellStart"/>
      <w:r w:rsidR="008C1E49">
        <w:t>Msasani</w:t>
      </w:r>
      <w:proofErr w:type="spellEnd"/>
      <w:r w:rsidR="008C1E49">
        <w:t>.</w:t>
      </w:r>
    </w:p>
    <w:p w:rsidR="00A75EB8" w:rsidRDefault="00A75EB8"/>
    <w:p w:rsidR="00A75EB8" w:rsidRDefault="00C36DF6">
      <w:r>
        <w:t>The second</w:t>
      </w:r>
      <w:r w:rsidR="008C1E49">
        <w:t xml:space="preserve"> generation of </w:t>
      </w:r>
      <w:proofErr w:type="spellStart"/>
      <w:r w:rsidR="008C1E49">
        <w:t>Tingatinga</w:t>
      </w:r>
      <w:proofErr w:type="spellEnd"/>
      <w:r w:rsidR="008C1E49">
        <w:t xml:space="preserve"> artists share many qualities with the first generation</w:t>
      </w:r>
      <w:r w:rsidR="003900E7">
        <w:t xml:space="preserve"> who trained them</w:t>
      </w:r>
      <w:r w:rsidR="008C1E49">
        <w:t>. Most tend to be from rural Tanzania, specifical</w:t>
      </w:r>
      <w:r w:rsidR="00345F4C">
        <w:t>ly the southern region</w:t>
      </w:r>
      <w:r w:rsidR="00B71D41">
        <w:t xml:space="preserve"> near the Mozambique border</w:t>
      </w:r>
      <w:r w:rsidR="008C1E49">
        <w:t xml:space="preserve">, of Makua descent like E.S. </w:t>
      </w:r>
      <w:proofErr w:type="spellStart"/>
      <w:r w:rsidR="008C1E49">
        <w:t>Tingatinga</w:t>
      </w:r>
      <w:proofErr w:type="spellEnd"/>
      <w:r w:rsidR="008C1E49">
        <w:t xml:space="preserve">, and </w:t>
      </w:r>
      <w:r w:rsidR="00CB20E8">
        <w:t>have</w:t>
      </w:r>
      <w:r w:rsidR="008C1E49">
        <w:t xml:space="preserve"> limited </w:t>
      </w:r>
      <w:r w:rsidR="003900E7">
        <w:t>formal education.</w:t>
      </w:r>
      <w:r w:rsidR="008C1E49">
        <w:t xml:space="preserve"> </w:t>
      </w:r>
      <w:r w:rsidR="003900E7">
        <w:t>Second g</w:t>
      </w:r>
      <w:r w:rsidR="00A75EB8">
        <w:t>en</w:t>
      </w:r>
      <w:r w:rsidR="003900E7">
        <w:t xml:space="preserve">eration </w:t>
      </w:r>
      <w:proofErr w:type="spellStart"/>
      <w:r w:rsidR="003900E7">
        <w:t>Tingatinga</w:t>
      </w:r>
      <w:proofErr w:type="spellEnd"/>
      <w:r w:rsidR="003900E7">
        <w:t xml:space="preserve"> artists shifted the style to include</w:t>
      </w:r>
      <w:r w:rsidR="00AA69EB">
        <w:t xml:space="preserve"> swirling compositions,</w:t>
      </w:r>
      <w:r w:rsidR="003900E7">
        <w:t xml:space="preserve"> more</w:t>
      </w:r>
      <w:r w:rsidR="00A75EB8">
        <w:t xml:space="preserve"> landscape elements</w:t>
      </w:r>
      <w:r w:rsidR="00FD4795">
        <w:t>, an increased focus on</w:t>
      </w:r>
      <w:r w:rsidR="00A75EB8">
        <w:t xml:space="preserve"> birds, </w:t>
      </w:r>
      <w:r w:rsidR="00FD4795">
        <w:t xml:space="preserve">and </w:t>
      </w:r>
      <w:r w:rsidR="00A75EB8">
        <w:t>canvas</w:t>
      </w:r>
      <w:r w:rsidR="00FD4795">
        <w:t xml:space="preserve"> rather than Masonite boards</w:t>
      </w:r>
      <w:r w:rsidR="00A75EB8">
        <w:t>.</w:t>
      </w:r>
      <w:r w:rsidR="00FD4795">
        <w:t xml:space="preserve"> This last shift has also libera</w:t>
      </w:r>
      <w:r w:rsidR="005A16DC">
        <w:t>ted the composition from the 60x</w:t>
      </w:r>
      <w:r w:rsidR="00FD4795">
        <w:t xml:space="preserve">60 cm strictures, to any size that the artist desires. </w:t>
      </w:r>
    </w:p>
    <w:p w:rsidR="005A16DC" w:rsidRDefault="005A16DC"/>
    <w:p w:rsidR="00C70FE2" w:rsidRDefault="00C70FE2"/>
    <w:p w:rsidR="00C70FE2" w:rsidRPr="00345F4C" w:rsidRDefault="00C70FE2">
      <w:pPr>
        <w:rPr>
          <w:b/>
        </w:rPr>
      </w:pPr>
      <w:r w:rsidRPr="00345F4C">
        <w:rPr>
          <w:b/>
        </w:rPr>
        <w:lastRenderedPageBreak/>
        <w:t>References and Further Reading</w:t>
      </w:r>
    </w:p>
    <w:p w:rsidR="00345F4C" w:rsidRDefault="00345F4C"/>
    <w:p w:rsidR="00345F4C" w:rsidRDefault="00345F4C">
      <w:pPr>
        <w:rPr>
          <w:noProof/>
        </w:rPr>
      </w:pPr>
      <w:proofErr w:type="spellStart"/>
      <w:r>
        <w:t>Goscinny</w:t>
      </w:r>
      <w:proofErr w:type="spellEnd"/>
      <w:r>
        <w:t xml:space="preserve">, Y. (2003) </w:t>
      </w:r>
      <w:r w:rsidRPr="00345F4C">
        <w:rPr>
          <w:i/>
          <w:noProof/>
        </w:rPr>
        <w:t>Tingatinga : the popular paintings from Tanzania.</w:t>
      </w:r>
      <w:r>
        <w:rPr>
          <w:noProof/>
        </w:rPr>
        <w:t xml:space="preserve"> Dar es Salaam: La Petite Galerie.</w:t>
      </w:r>
    </w:p>
    <w:p w:rsidR="00345F4C" w:rsidRDefault="00345F4C"/>
    <w:p w:rsidR="00345F4C" w:rsidRDefault="00345F4C">
      <w:pPr>
        <w:rPr>
          <w:noProof/>
        </w:rPr>
      </w:pPr>
      <w:proofErr w:type="spellStart"/>
      <w:r>
        <w:t>Schaedler</w:t>
      </w:r>
      <w:proofErr w:type="spellEnd"/>
      <w:r>
        <w:t xml:space="preserve">, K-F. (1998) </w:t>
      </w:r>
      <w:r w:rsidRPr="00345F4C">
        <w:rPr>
          <w:i/>
          <w:noProof/>
        </w:rPr>
        <w:t>The Tingatinga School: Tanzanian Square Painters from the Rosenfeld Collection.</w:t>
      </w:r>
      <w:r>
        <w:rPr>
          <w:i/>
          <w:noProof/>
        </w:rPr>
        <w:t xml:space="preserve"> </w:t>
      </w:r>
      <w:r>
        <w:rPr>
          <w:noProof/>
        </w:rPr>
        <w:t>Munich: Panterra Verlag.</w:t>
      </w:r>
    </w:p>
    <w:p w:rsidR="00345F4C" w:rsidRDefault="00345F4C">
      <w:pPr>
        <w:rPr>
          <w:noProof/>
        </w:rPr>
      </w:pPr>
    </w:p>
    <w:p w:rsidR="00345F4C" w:rsidRPr="00345F4C" w:rsidRDefault="00345F4C">
      <w:r>
        <w:rPr>
          <w:noProof/>
        </w:rPr>
        <w:t xml:space="preserve">Thorup, T, Sam, C. (2011) </w:t>
      </w:r>
      <w:r>
        <w:rPr>
          <w:i/>
          <w:noProof/>
        </w:rPr>
        <w:t>Tingatinga: K</w:t>
      </w:r>
      <w:r w:rsidRPr="00345F4C">
        <w:rPr>
          <w:i/>
          <w:noProof/>
        </w:rPr>
        <w:t>it</w:t>
      </w:r>
      <w:r>
        <w:rPr>
          <w:i/>
          <w:noProof/>
        </w:rPr>
        <w:t>sch or Quality: Bicycle Enamel on Board &amp; C</w:t>
      </w:r>
      <w:r w:rsidRPr="00345F4C">
        <w:rPr>
          <w:i/>
          <w:noProof/>
        </w:rPr>
        <w:t>anvas.</w:t>
      </w:r>
      <w:r>
        <w:rPr>
          <w:noProof/>
        </w:rPr>
        <w:t xml:space="preserve"> 2nd ed. Copenhagen: Thorup Art.</w:t>
      </w:r>
    </w:p>
    <w:p w:rsidR="00345F4C" w:rsidRDefault="00345F4C"/>
    <w:p w:rsidR="00E10EA3" w:rsidRDefault="00E10EA3">
      <w:r>
        <w:rPr>
          <w:rFonts w:ascii="Helvetica" w:hAnsi="Helvetica" w:cs="Helvetica"/>
          <w:noProof/>
          <w:lang w:val="en-GB" w:eastAsia="en-GB"/>
        </w:rPr>
        <w:drawing>
          <wp:inline distT="0" distB="0" distL="0" distR="0">
            <wp:extent cx="2789555" cy="3252072"/>
            <wp:effectExtent l="2540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9555" cy="3252072"/>
                    </a:xfrm>
                    <a:prstGeom prst="rect">
                      <a:avLst/>
                    </a:prstGeom>
                    <a:noFill/>
                    <a:ln>
                      <a:noFill/>
                    </a:ln>
                  </pic:spPr>
                </pic:pic>
              </a:graphicData>
            </a:graphic>
          </wp:inline>
        </w:drawing>
      </w:r>
      <w:r>
        <w:t xml:space="preserve"> </w:t>
      </w:r>
    </w:p>
    <w:p w:rsidR="00E10EA3" w:rsidRDefault="00E10EA3"/>
    <w:p w:rsidR="00E10EA3" w:rsidRDefault="00E10EA3">
      <w:r w:rsidRPr="00E10EA3">
        <w:t xml:space="preserve">http://www.tingatingastudio.com/tinga-tinga-simple.html#Mangula </w:t>
      </w:r>
    </w:p>
    <w:p w:rsidR="00E10EA3" w:rsidRDefault="00E10EA3"/>
    <w:p w:rsidR="00E10EA3" w:rsidRDefault="00E10EA3">
      <w:r>
        <w:t xml:space="preserve">Birds in a Tree by </w:t>
      </w:r>
      <w:proofErr w:type="spellStart"/>
      <w:r>
        <w:t>Mangula</w:t>
      </w:r>
      <w:proofErr w:type="spellEnd"/>
      <w:r>
        <w:t xml:space="preserve"> </w:t>
      </w:r>
      <w:proofErr w:type="spellStart"/>
      <w:r>
        <w:t>Ramadhani</w:t>
      </w:r>
      <w:proofErr w:type="spellEnd"/>
    </w:p>
    <w:p w:rsidR="00A75EB8" w:rsidRDefault="00E10EA3">
      <w:r>
        <w:t>Enamel on canvas, 80x100 cm</w:t>
      </w:r>
      <w:r w:rsidR="0057110D">
        <w:fldChar w:fldCharType="begin"/>
      </w:r>
      <w:r w:rsidR="00345F4C">
        <w:instrText xml:space="preserve"> ADDIN EN.REFLIST </w:instrText>
      </w:r>
      <w:r w:rsidR="0057110D">
        <w:fldChar w:fldCharType="end"/>
      </w:r>
    </w:p>
    <w:sectPr w:rsidR="00A75EB8" w:rsidSect="00EA3EC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st9px9ess005we5wa25x0z7dxd9rewztxsv&quot;&gt;KangaKitenge&lt;record-ids&gt;&lt;item&gt;33&lt;/item&gt;&lt;item&gt;34&lt;/item&gt;&lt;item&gt;35&lt;/item&gt;&lt;/record-ids&gt;&lt;/item&gt;&lt;/Libraries&gt;"/>
  </w:docVars>
  <w:rsids>
    <w:rsidRoot w:val="00A75EB8"/>
    <w:rsid w:val="0014039F"/>
    <w:rsid w:val="001677BE"/>
    <w:rsid w:val="00191892"/>
    <w:rsid w:val="00235A7E"/>
    <w:rsid w:val="00345F4C"/>
    <w:rsid w:val="003900E7"/>
    <w:rsid w:val="00436A9E"/>
    <w:rsid w:val="0057110D"/>
    <w:rsid w:val="005913AE"/>
    <w:rsid w:val="005A16DC"/>
    <w:rsid w:val="008C1E49"/>
    <w:rsid w:val="0097258E"/>
    <w:rsid w:val="00A75EB8"/>
    <w:rsid w:val="00AA69EB"/>
    <w:rsid w:val="00B71D41"/>
    <w:rsid w:val="00C36DF6"/>
    <w:rsid w:val="00C70FE2"/>
    <w:rsid w:val="00CB20E8"/>
    <w:rsid w:val="00D113DB"/>
    <w:rsid w:val="00D91B57"/>
    <w:rsid w:val="00DC3A45"/>
    <w:rsid w:val="00E10EA3"/>
    <w:rsid w:val="00E8258B"/>
    <w:rsid w:val="00EA3EC7"/>
    <w:rsid w:val="00FA1EAE"/>
    <w:rsid w:val="00FD47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3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3DB"/>
    <w:rPr>
      <w:rFonts w:ascii="Lucida Grande" w:hAnsi="Lucida Grande" w:cs="Lucida Grande"/>
      <w:sz w:val="18"/>
      <w:szCs w:val="18"/>
      <w:lang w:eastAsia="en-US"/>
    </w:rPr>
  </w:style>
  <w:style w:type="character" w:styleId="Hyperlink">
    <w:name w:val="Hyperlink"/>
    <w:basedOn w:val="DefaultParagraphFont"/>
    <w:uiPriority w:val="99"/>
    <w:unhideWhenUsed/>
    <w:rsid w:val="00C70F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3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3DB"/>
    <w:rPr>
      <w:rFonts w:ascii="Lucida Grande" w:hAnsi="Lucida Grande" w:cs="Lucida Grande"/>
      <w:sz w:val="18"/>
      <w:szCs w:val="18"/>
      <w:lang w:eastAsia="en-US"/>
    </w:rPr>
  </w:style>
  <w:style w:type="character" w:styleId="Hyperlink">
    <w:name w:val="Hyperlink"/>
    <w:basedOn w:val="DefaultParagraphFont"/>
    <w:uiPriority w:val="99"/>
    <w:unhideWhenUsed/>
    <w:rsid w:val="00C70F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Siegler</dc:creator>
  <cp:lastModifiedBy>doctor</cp:lastModifiedBy>
  <cp:revision>2</cp:revision>
  <dcterms:created xsi:type="dcterms:W3CDTF">2014-04-22T18:35:00Z</dcterms:created>
  <dcterms:modified xsi:type="dcterms:W3CDTF">2014-04-22T18:35:00Z</dcterms:modified>
</cp:coreProperties>
</file>