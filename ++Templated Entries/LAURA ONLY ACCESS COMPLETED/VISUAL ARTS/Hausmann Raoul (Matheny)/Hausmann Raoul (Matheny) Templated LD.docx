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:rsidRPr="00B01D9F" w14:paraId="4AAA7CEB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45EA2E7F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70DD9438CE20574D9353A627E47E9317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4068552" w14:textId="77777777" w:rsidR="00B574C9" w:rsidRPr="00B01D9F" w:rsidRDefault="00B574C9" w:rsidP="00B01D9F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B01D9F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B33C99289555564A9D5403291FB61AAF"/>
            </w:placeholder>
            <w:text/>
          </w:sdtPr>
          <w:sdtEndPr/>
          <w:sdtContent>
            <w:tc>
              <w:tcPr>
                <w:tcW w:w="2073" w:type="dxa"/>
              </w:tcPr>
              <w:p w14:paraId="493563B2" w14:textId="77777777" w:rsidR="00B574C9" w:rsidRPr="00B01D9F" w:rsidRDefault="00E0625D" w:rsidP="00B01D9F">
                <w:r w:rsidRPr="00B01D9F">
                  <w:t>Lynn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B0A1CD5B7EDEB442B97CA39EA2F6704F"/>
            </w:placeholder>
            <w:text/>
          </w:sdtPr>
          <w:sdtEndPr/>
          <w:sdtContent>
            <w:tc>
              <w:tcPr>
                <w:tcW w:w="2551" w:type="dxa"/>
              </w:tcPr>
              <w:p w14:paraId="203E7364" w14:textId="77777777" w:rsidR="00B574C9" w:rsidRPr="00B01D9F" w:rsidRDefault="002E0CCA" w:rsidP="002E0CCA">
                <w:r>
                  <w:t>Kellmanson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83D09A4E80BCA247AB0BF767332BB339"/>
            </w:placeholder>
            <w:text/>
          </w:sdtPr>
          <w:sdtEndPr/>
          <w:sdtContent>
            <w:tc>
              <w:tcPr>
                <w:tcW w:w="2642" w:type="dxa"/>
              </w:tcPr>
              <w:p w14:paraId="16DD80FF" w14:textId="77777777" w:rsidR="00B574C9" w:rsidRPr="00B01D9F" w:rsidRDefault="002E0CCA" w:rsidP="002E0CCA">
                <w:r w:rsidRPr="00B01D9F">
                  <w:t>Matheny</w:t>
                </w:r>
              </w:p>
            </w:tc>
          </w:sdtContent>
        </w:sdt>
      </w:tr>
      <w:tr w:rsidR="00B574C9" w:rsidRPr="00B01D9F" w14:paraId="7C21990F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09872BC0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73311105DD0AA549B6D9627FF1C25DC6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21A61934" w14:textId="77777777" w:rsidR="00B574C9" w:rsidRPr="00B01D9F" w:rsidRDefault="00B574C9" w:rsidP="00B01D9F">
                <w:r w:rsidRPr="00B01D9F"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:rsidRPr="00B01D9F" w14:paraId="571E1B96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FF9C4FE" w14:textId="77777777" w:rsidR="00B574C9" w:rsidRPr="00B01D9F" w:rsidRDefault="00B574C9" w:rsidP="00B01D9F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850EB19617F4D4F9F7B608470BB9724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1C071785" w14:textId="77777777" w:rsidR="00B574C9" w:rsidRPr="00B01D9F" w:rsidRDefault="002E0CCA" w:rsidP="00B01D9F">
                <w:r w:rsidRPr="00B01D9F">
                  <w:t>National Gallery of Art, Washington, DC</w:t>
                </w:r>
              </w:p>
            </w:tc>
          </w:sdtContent>
        </w:sdt>
      </w:tr>
    </w:tbl>
    <w:p w14:paraId="39153444" w14:textId="77777777" w:rsidR="003D3579" w:rsidRPr="00B01D9F" w:rsidRDefault="003D3579" w:rsidP="00B01D9F">
      <w:pPr>
        <w:spacing w:after="0" w:line="240" w:lineRule="auto"/>
      </w:pPr>
    </w:p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B01D9F" w14:paraId="221786E7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D82E852" w14:textId="77777777" w:rsidR="00244BB0" w:rsidRPr="00B01D9F" w:rsidRDefault="00244BB0" w:rsidP="00B01D9F">
            <w:pPr>
              <w:jc w:val="center"/>
              <w:rPr>
                <w:b/>
                <w:color w:val="FFFFFF" w:themeColor="background1"/>
              </w:rPr>
            </w:pPr>
            <w:r w:rsidRPr="00B01D9F">
              <w:rPr>
                <w:b/>
                <w:color w:val="FFFFFF" w:themeColor="background1"/>
              </w:rPr>
              <w:t>Your article</w:t>
            </w:r>
          </w:p>
        </w:tc>
      </w:tr>
      <w:tr w:rsidR="003F0D73" w:rsidRPr="00B01D9F" w14:paraId="22EE5B5C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1765AF217AF37042A402698EE1B665CB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B9F2228" w14:textId="77777777" w:rsidR="003F0D73" w:rsidRPr="00B01D9F" w:rsidRDefault="00E0625D" w:rsidP="00B01D9F">
                <w:pPr>
                  <w:rPr>
                    <w:b/>
                  </w:rPr>
                </w:pPr>
                <w:r w:rsidRPr="00B01D9F">
                  <w:rPr>
                    <w:b/>
                  </w:rPr>
                  <w:t>Raoul Hausmann (1886-1971)</w:t>
                </w:r>
              </w:p>
            </w:tc>
          </w:sdtContent>
        </w:sdt>
      </w:tr>
      <w:tr w:rsidR="00464699" w:rsidRPr="00B01D9F" w14:paraId="2E653E66" w14:textId="77777777" w:rsidTr="009A7632">
        <w:sdt>
          <w:sdtPr>
            <w:alias w:val="Variant headwords"/>
            <w:tag w:val="variantHeadwords"/>
            <w:id w:val="173464402"/>
            <w:placeholder>
              <w:docPart w:val="52CD33662988E4468FA0DB553FA8891E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2D339198" w14:textId="77777777" w:rsidR="00464699" w:rsidRPr="00B01D9F" w:rsidRDefault="00464699" w:rsidP="00B01D9F">
                <w:r w:rsidRPr="00B01D9F">
                  <w:rPr>
                    <w:rStyle w:val="PlaceholderText"/>
                    <w:b/>
                  </w:rPr>
                  <w:t xml:space="preserve">[Enter any </w:t>
                </w:r>
                <w:r w:rsidRPr="00B01D9F">
                  <w:rPr>
                    <w:rStyle w:val="PlaceholderText"/>
                    <w:b/>
                    <w:i/>
                  </w:rPr>
                  <w:t>variant forms</w:t>
                </w:r>
                <w:r w:rsidRPr="00B01D9F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:rsidRPr="00B01D9F" w14:paraId="0EB47682" w14:textId="77777777" w:rsidTr="003F0D73">
        <w:sdt>
          <w:sdtPr>
            <w:alias w:val="Abstract"/>
            <w:tag w:val="abstract"/>
            <w:id w:val="-635871867"/>
            <w:placeholder>
              <w:docPart w:val="26E41D205EEF484896BFFB1FD17EFCAC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D17A226" w14:textId="77777777" w:rsidR="00E85A05" w:rsidRPr="00B01D9F" w:rsidRDefault="00003D0E" w:rsidP="00B01D9F">
                <w:r w:rsidRPr="00B01D9F">
                  <w:t>Raoul Hausmann, the ‘Dadasoph,’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ins w:id="0" w:author="l-matheny" w:date="2014-08-08T11:12:00Z">
                  <w:r w:rsidR="002E0CCA">
                    <w:rPr>
                      <w:rStyle w:val="FootnoteReference"/>
                    </w:rPr>
                    <w:footnoteReference w:id="1"/>
                  </w:r>
                </w:ins>
                <w:r w:rsidRPr="00B01D9F">
                  <w:t xml:space="preserve"> Arguably Hausmann’s most lasting impact on modernism is his development of the medium of photomontage. Hausmann saw the cutting and pasting of photographs as a movement away from the traditional materials of art and role of the artist. Pictures culled from mass cultural sources became the raw material for biting social critiques. By re-purposing images from popular culture, Hausmann exposed their artificiality and challenged viewers’ assumption that photographs — and the ideologies behind them — are truthful.</w:t>
                </w:r>
              </w:p>
            </w:tc>
          </w:sdtContent>
        </w:sdt>
      </w:tr>
      <w:tr w:rsidR="003F0D73" w:rsidRPr="00B01D9F" w14:paraId="6235D4E4" w14:textId="77777777" w:rsidTr="003F0D73">
        <w:sdt>
          <w:sdtPr>
            <w:alias w:val="Article text"/>
            <w:tag w:val="articleText"/>
            <w:id w:val="634067588"/>
            <w:placeholder>
              <w:docPart w:val="A32311F32D937A4DAA863341A26CB8E3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3C32FF84" w14:textId="4B454136" w:rsidR="003C7E92" w:rsidRDefault="00003D0E" w:rsidP="00B01D9F">
                <w:pPr>
                  <w:rPr>
                    <w:ins w:id="1" w:author="l-matheny" w:date="2014-08-08T11:52:00Z"/>
                  </w:rPr>
                </w:pPr>
                <w:r w:rsidRPr="00B01D9F">
                  <w:t>Raoul Hausmann, the ‘Dadasoph,’ was an active participant in the Dada movement in Berlin, authoring key manifestoes, co-founding Club Dada, editing journals, and co-organizing the First International Dada Fair. He declared that Dada was ‘the only legitimate means of visual communication’ and argued that ‘everyone who liberates his innermost tendency is Dadaist.’</w:t>
                </w:r>
                <w:ins w:id="2" w:author="l-matheny" w:date="2014-08-08T11:12:00Z">
                  <w:r w:rsidR="002E0CCA">
                    <w:rPr>
                      <w:rStyle w:val="FootnoteReference"/>
                    </w:rPr>
                    <w:footnoteReference w:id="2"/>
                  </w:r>
                </w:ins>
                <w:r w:rsidRPr="00B01D9F">
                  <w:t xml:space="preserve"> For Hausmann, an artist could not engage with and critique the chaos and violence of World War I within the confines of academic traditions. Artists instead needed to search for new materials as a means for negotiating modernity and its relationship with the past. To confront a shattered world, one had to break some rules. </w:t>
                </w:r>
              </w:p>
              <w:p w14:paraId="0B813DD4" w14:textId="77777777" w:rsidR="00003D0E" w:rsidRPr="00B01D9F" w:rsidRDefault="00003D0E" w:rsidP="00B01D9F"/>
              <w:p w14:paraId="782D9D71" w14:textId="77777777" w:rsidR="00003D0E" w:rsidRPr="00B01D9F" w:rsidRDefault="00003D0E" w:rsidP="00B01D9F">
                <w:r w:rsidRPr="00B01D9F">
                  <w:t>Hausmann</w:t>
                </w:r>
                <w:r w:rsidR="003C7E92">
                  <w:t xml:space="preserve">’s unremarkable childhood did not </w:t>
                </w:r>
                <w:r w:rsidR="000357AE">
                  <w:t>foretell</w:t>
                </w:r>
                <w:r w:rsidR="003C7E92">
                  <w:t xml:space="preserve"> the radical, provocative nature of his </w:t>
                </w:r>
                <w:r w:rsidR="001B0137">
                  <w:t xml:space="preserve">future </w:t>
                </w:r>
                <w:r w:rsidR="003C7E92">
                  <w:t>art.</w:t>
                </w:r>
                <w:r w:rsidRPr="00B01D9F">
                  <w:t xml:space="preserve"> </w:t>
                </w:r>
                <w:r w:rsidR="003C7E92">
                  <w:t>B</w:t>
                </w:r>
                <w:r w:rsidRPr="00B01D9F">
                  <w:t>orn in Vienna</w:t>
                </w:r>
                <w:r w:rsidR="003C7E92">
                  <w:t xml:space="preserve">, he </w:t>
                </w:r>
                <w:r w:rsidRPr="00B01D9F">
                  <w:t xml:space="preserve">moved to Berlin with his family in 1900. His earliest artistic training came from his father, an academic painter, followed by formal art school studies. </w:t>
                </w:r>
                <w:r w:rsidR="003C7E92">
                  <w:t xml:space="preserve">But Hausmann soon came to reject those academic traditions and in 1918 he, </w:t>
                </w:r>
                <w:r w:rsidRPr="00B01D9F">
                  <w:t xml:space="preserve">along with Richard Huelsenbeck and others, </w:t>
                </w:r>
                <w:r w:rsidR="003C7E92">
                  <w:t>founded</w:t>
                </w:r>
                <w:r w:rsidRPr="00B01D9F">
                  <w:t xml:space="preserve"> Club Dada in Berlin. </w:t>
                </w:r>
                <w:r w:rsidR="003C7E92">
                  <w:t xml:space="preserve">At the Club’s first evening in April, </w:t>
                </w:r>
                <w:r w:rsidR="002C06B8">
                  <w:t>Hausmann</w:t>
                </w:r>
                <w:r w:rsidR="003C7E92">
                  <w:t xml:space="preserve"> argued against traditional painting and</w:t>
                </w:r>
                <w:r w:rsidRPr="00B01D9F">
                  <w:t xml:space="preserve"> for an expansion of the role of artist</w:t>
                </w:r>
                <w:r w:rsidR="003C7E92">
                  <w:t>s</w:t>
                </w:r>
                <w:r w:rsidRPr="00B01D9F">
                  <w:t xml:space="preserve"> and artistic materials</w:t>
                </w:r>
                <w:r w:rsidR="003C7E92">
                  <w:t>, declaring</w:t>
                </w:r>
                <w:r w:rsidR="002E0CCA">
                  <w:t xml:space="preserve"> in</w:t>
                </w:r>
                <w:r w:rsidRPr="00B01D9F">
                  <w:t xml:space="preserve"> his manifesto, </w:t>
                </w:r>
                <w:r w:rsidRPr="00B01D9F">
                  <w:rPr>
                    <w:i/>
                  </w:rPr>
                  <w:t>The New Material in Painting</w:t>
                </w:r>
                <w:r w:rsidRPr="00B01D9F">
                  <w:t>, ‘You will come to see your true condition in Dada: wonderful constellations in real materials, wire, glass, cardboard, cloth […] but here for the first time there is no repression, no anxiety...’</w:t>
                </w:r>
                <w:r w:rsidR="002E0CCA">
                  <w:rPr>
                    <w:rStyle w:val="FootnoteReference"/>
                  </w:rPr>
                  <w:footnoteReference w:id="3"/>
                </w:r>
              </w:p>
              <w:p w14:paraId="08FDF76F" w14:textId="77777777" w:rsidR="00003D0E" w:rsidRDefault="00003D0E" w:rsidP="00B01D9F"/>
              <w:p w14:paraId="5EE709A6" w14:textId="77777777" w:rsidR="001E35E3" w:rsidRDefault="001E35E3" w:rsidP="001E35E3">
                <w:pPr>
                  <w:keepNext/>
                </w:pPr>
                <w:r>
                  <w:t>Image: HausmannRaoul_TheArtCritic.jpg</w:t>
                </w:r>
              </w:p>
              <w:p w14:paraId="606A0330" w14:textId="6B8CEA2A" w:rsidR="001E35E3" w:rsidRDefault="001E35E3" w:rsidP="001E35E3">
                <w:pPr>
                  <w:pStyle w:val="Caption"/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Raoul Hausmann, Der Kunstkritiker (The Art Critic), 1919-1920, photomontage and collage with ink stamp and crayon on printer poster poem, Tate. Purchased 1974.</w:t>
                </w:r>
              </w:p>
              <w:p w14:paraId="3574E5EE" w14:textId="5991D414" w:rsidR="001E35E3" w:rsidRPr="001E35E3" w:rsidRDefault="001E35E3" w:rsidP="001E35E3">
                <w:pPr>
                  <w:shd w:val="clear" w:color="auto" w:fill="FFFFFF"/>
                  <w:tabs>
                    <w:tab w:val="left" w:pos="916"/>
                    <w:tab w:val="left" w:pos="1832"/>
                    <w:tab w:val="left" w:pos="2748"/>
                    <w:tab w:val="left" w:pos="3664"/>
                    <w:tab w:val="left" w:pos="4580"/>
                    <w:tab w:val="left" w:pos="5496"/>
                    <w:tab w:val="left" w:pos="6412"/>
                    <w:tab w:val="left" w:pos="7328"/>
                    <w:tab w:val="left" w:pos="8244"/>
                    <w:tab w:val="left" w:pos="9160"/>
                    <w:tab w:val="left" w:pos="10076"/>
                    <w:tab w:val="left" w:pos="10992"/>
                    <w:tab w:val="left" w:pos="11908"/>
                    <w:tab w:val="left" w:pos="12824"/>
                    <w:tab w:val="left" w:pos="13740"/>
                    <w:tab w:val="left" w:pos="14656"/>
                  </w:tabs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</w:pPr>
                <w:r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  <w:t>**</w:t>
                </w:r>
                <w:r w:rsidRPr="001E35E3">
                  <w:rPr>
                    <w:rFonts w:ascii="Calibri" w:hAnsi="Calibri" w:cs="Courier"/>
                    <w:color w:val="000000"/>
                    <w:sz w:val="20"/>
                    <w:szCs w:val="20"/>
                    <w:lang w:val="en-CA"/>
                  </w:rPr>
                  <w:t>Please note licensing contact info: (c) ADAGP, Paris and DACS, London 2014</w:t>
                </w:r>
              </w:p>
              <w:p w14:paraId="4049FFF0" w14:textId="77777777" w:rsidR="001E35E3" w:rsidRPr="00B01D9F" w:rsidRDefault="001E35E3" w:rsidP="00B01D9F">
                <w:bookmarkStart w:id="3" w:name="_GoBack"/>
                <w:bookmarkEnd w:id="3"/>
              </w:p>
              <w:p w14:paraId="120A08B6" w14:textId="77777777" w:rsidR="00003D0E" w:rsidRPr="00B01D9F" w:rsidRDefault="00003D0E" w:rsidP="00B01D9F">
                <w:r w:rsidRPr="00B01D9F">
                  <w:t>Later that year, Hausmann travel</w:t>
                </w:r>
                <w:r w:rsidR="0069039B">
                  <w:t>l</w:t>
                </w:r>
                <w:r w:rsidRPr="00B01D9F">
                  <w:t xml:space="preserve">ed with fellow Berlin Dadaist Hannah Höch on a seaside holiday, </w:t>
                </w:r>
                <w:r w:rsidRPr="00B01D9F">
                  <w:lastRenderedPageBreak/>
                  <w:t xml:space="preserve">where he claimed photomontage was born. Looking back years later, he explained that the idea that ‘one could […] make </w:t>
                </w:r>
                <w:r w:rsidRPr="00B01D9F">
                  <w:rPr>
                    <w:i/>
                  </w:rPr>
                  <w:t>pictures,</w:t>
                </w:r>
                <w:r w:rsidRPr="00B01D9F">
                  <w:t xml:space="preserve"> assembled entirely from cut-up photographs’</w:t>
                </w:r>
                <w:r w:rsidR="002E0CCA">
                  <w:rPr>
                    <w:rStyle w:val="FootnoteReference"/>
                  </w:rPr>
                  <w:footnoteReference w:id="4"/>
                </w:r>
                <w:r w:rsidRPr="00B01D9F">
                  <w:t xml:space="preserve"> came from seeing military portraits through the villagers’ windows. Families would personalize souvenir lithographs by cutting and pasting a portrait of their beloved service member atop the head of an anonymous soldier, which inspired Hausmann’s own cutting and pasting.</w:t>
                </w:r>
                <w:r w:rsidR="00F26631" w:rsidRPr="00B01D9F">
                  <w:t xml:space="preserve"> Though his claims to have ‘conceived the idea of photomontage […] like a stroke of lightning’</w:t>
                </w:r>
                <w:r w:rsidR="00F26631">
                  <w:rPr>
                    <w:rStyle w:val="FootnoteReference"/>
                  </w:rPr>
                  <w:footnoteReference w:id="5"/>
                </w:r>
                <w:r w:rsidR="00F26631" w:rsidRPr="00B01D9F">
                  <w:t xml:space="preserve"> are overstated (</w:t>
                </w:r>
                <w:r w:rsidR="00F26631">
                  <w:t>examples of collaged photographs exist from</w:t>
                </w:r>
                <w:r w:rsidR="00F26631" w:rsidRPr="00B01D9F">
                  <w:t xml:space="preserve"> the nineteenth century), </w:t>
                </w:r>
                <w:r w:rsidR="00F26631">
                  <w:t>Hausmann’s</w:t>
                </w:r>
                <w:r w:rsidR="00F26631" w:rsidRPr="00B01D9F">
                  <w:t xml:space="preserve"> role in its development during the twentieth century is nonetheless significant</w:t>
                </w:r>
                <w:r w:rsidR="00F26631">
                  <w:t xml:space="preserve"> and arguably represents his most lasting impact on modernism.</w:t>
                </w:r>
                <w:r w:rsidR="003C7E92">
                  <w:t xml:space="preserve"> </w:t>
                </w:r>
                <w:r w:rsidR="008F0750">
                  <w:t>He</w:t>
                </w:r>
                <w:r w:rsidR="003C7E92" w:rsidRPr="00B01D9F">
                  <w:t xml:space="preserve"> saw the </w:t>
                </w:r>
                <w:r w:rsidR="008F0750">
                  <w:t>use of</w:t>
                </w:r>
                <w:r w:rsidR="003C7E92" w:rsidRPr="00B01D9F">
                  <w:t xml:space="preserve"> </w:t>
                </w:r>
                <w:r w:rsidR="008F0750">
                  <w:t>photographic fragments</w:t>
                </w:r>
                <w:r w:rsidR="003C7E92" w:rsidRPr="00B01D9F">
                  <w:t xml:space="preserve"> as a movement away from the traditional materials of art and role of the artist. Pictures culled from mass cultural sources became the raw material for biting social critiques. By re-purposing images from popular culture, Hausmann exposed their artificiality and challenged viewers’ assumption that photographs — and the ideologies behind them — are truthful.</w:t>
                </w:r>
              </w:p>
              <w:p w14:paraId="25FCE81D" w14:textId="77777777" w:rsidR="00003D0E" w:rsidRPr="00B01D9F" w:rsidRDefault="00003D0E" w:rsidP="00B01D9F"/>
              <w:p w14:paraId="72616AA3" w14:textId="77777777" w:rsidR="00003D0E" w:rsidRPr="00B01D9F" w:rsidRDefault="00003D0E" w:rsidP="00B01D9F">
                <w:r w:rsidRPr="00B01D9F">
                  <w:t>Hausmann’s art was not limited to photomontage. During the Dada years he experimented widely, creating poster poems, sound poems, multi-media assemblages, performances, and even designing a (never realized) Optophone — a</w:t>
                </w:r>
                <w:r w:rsidR="002C06B8">
                  <w:t xml:space="preserve">n </w:t>
                </w:r>
                <w:r w:rsidRPr="00B01D9F">
                  <w:t>instrument intended to translate light into sound and sound into image.</w:t>
                </w:r>
              </w:p>
              <w:p w14:paraId="1E44E1B5" w14:textId="77777777" w:rsidR="00003D0E" w:rsidRPr="00B01D9F" w:rsidRDefault="00003D0E" w:rsidP="00B01D9F"/>
              <w:p w14:paraId="5393A535" w14:textId="77777777" w:rsidR="003F0D73" w:rsidRPr="00B01D9F" w:rsidRDefault="00003D0E" w:rsidP="00F42185">
                <w:r w:rsidRPr="00B01D9F">
                  <w:t>In 1933 Hausmann left Germany for Ibiza, where his work turned to photograph</w:t>
                </w:r>
                <w:r w:rsidR="00F42185">
                  <w:t>ing</w:t>
                </w:r>
                <w:r w:rsidRPr="00B01D9F">
                  <w:t xml:space="preserve"> the architecture and people</w:t>
                </w:r>
                <w:r w:rsidR="001B0137">
                  <w:t xml:space="preserve"> of the region</w:t>
                </w:r>
                <w:r w:rsidR="00F42185">
                  <w:t>. The pictures he created indicate</w:t>
                </w:r>
                <w:r w:rsidRPr="00B01D9F">
                  <w:t xml:space="preserve"> little evidence of modernit</w:t>
                </w:r>
                <w:r w:rsidR="00F42185">
                  <w:t xml:space="preserve">y, </w:t>
                </w:r>
                <w:r w:rsidRPr="00B01D9F">
                  <w:t>recalling his 1922 statement that ‘The task of the future is that of achieving a new primeval condition.’</w:t>
                </w:r>
                <w:r w:rsidR="002E0CCA">
                  <w:rPr>
                    <w:rStyle w:val="FootnoteReference"/>
                  </w:rPr>
                  <w:footnoteReference w:id="6"/>
                </w:r>
                <w:r w:rsidRPr="00B01D9F">
                  <w:t xml:space="preserve"> </w:t>
                </w:r>
                <w:r w:rsidR="00F42185" w:rsidRPr="00B01D9F">
                  <w:t>H</w:t>
                </w:r>
                <w:r w:rsidR="00F42185">
                  <w:t>ausmann</w:t>
                </w:r>
                <w:r w:rsidR="00F42185" w:rsidRPr="00B01D9F">
                  <w:t xml:space="preserve"> </w:t>
                </w:r>
                <w:r w:rsidRPr="00B01D9F">
                  <w:t>eventually settled in France and returned late in life to oil painting as well as collage and photomontage. He died in Limoges in 1971.</w:t>
                </w:r>
              </w:p>
            </w:tc>
          </w:sdtContent>
        </w:sdt>
      </w:tr>
      <w:tr w:rsidR="003235A7" w:rsidRPr="00B01D9F" w14:paraId="2EC28800" w14:textId="77777777" w:rsidTr="003235A7">
        <w:tc>
          <w:tcPr>
            <w:tcW w:w="9016" w:type="dxa"/>
          </w:tcPr>
          <w:p w14:paraId="46352B95" w14:textId="77777777" w:rsidR="003235A7" w:rsidRPr="00B01D9F" w:rsidRDefault="003235A7" w:rsidP="00B01D9F">
            <w:r w:rsidRPr="00B01D9F">
              <w:rPr>
                <w:u w:val="single"/>
              </w:rPr>
              <w:lastRenderedPageBreak/>
              <w:t>Further reading</w:t>
            </w:r>
            <w:r w:rsidRPr="00B01D9F"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936E398915DB4248902FCD3449963987"/>
              </w:placeholder>
            </w:sdtPr>
            <w:sdtEndPr/>
            <w:sdtContent>
              <w:p w14:paraId="71A300DF" w14:textId="77777777" w:rsidR="000404B0" w:rsidRDefault="000404B0" w:rsidP="00B01D9F"/>
              <w:p w14:paraId="00D5DD88" w14:textId="156561DA" w:rsidR="00B01D9F" w:rsidRDefault="001E35E3" w:rsidP="00B01D9F">
                <w:sdt>
                  <w:sdtPr>
                    <w:id w:val="1308977664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Ben87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 xml:space="preserve"> (Benson)</w:t>
                    </w:r>
                    <w:r w:rsidR="007B0289">
                      <w:fldChar w:fldCharType="end"/>
                    </w:r>
                  </w:sdtContent>
                </w:sdt>
              </w:p>
              <w:p w14:paraId="27A05B30" w14:textId="77777777" w:rsidR="00BA43B9" w:rsidRDefault="00BA43B9" w:rsidP="00B01D9F"/>
              <w:p w14:paraId="4DD6FD6E" w14:textId="77777777" w:rsidR="00B01D9F" w:rsidRDefault="001E35E3" w:rsidP="00B01D9F">
                <w:sdt>
                  <w:sdtPr>
                    <w:id w:val="-1453697495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Ber77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(Bergius)</w:t>
                    </w:r>
                    <w:r w:rsidR="007B0289">
                      <w:fldChar w:fldCharType="end"/>
                    </w:r>
                  </w:sdtContent>
                </w:sdt>
              </w:p>
              <w:p w14:paraId="4BC544C2" w14:textId="77777777" w:rsidR="00BA43B9" w:rsidRDefault="00BA43B9" w:rsidP="00B01D9F"/>
              <w:p w14:paraId="69EB95E6" w14:textId="77777777" w:rsidR="00B01D9F" w:rsidRDefault="001E35E3" w:rsidP="00B01D9F">
                <w:sdt>
                  <w:sdtPr>
                    <w:id w:val="56114102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Doh05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(Doherty)</w:t>
                    </w:r>
                    <w:r w:rsidR="007B0289">
                      <w:fldChar w:fldCharType="end"/>
                    </w:r>
                  </w:sdtContent>
                </w:sdt>
              </w:p>
              <w:p w14:paraId="0DE28714" w14:textId="77777777" w:rsidR="00BA43B9" w:rsidRDefault="00BA43B9" w:rsidP="00B01D9F"/>
              <w:p w14:paraId="4664BAAB" w14:textId="77777777" w:rsidR="00B01D9F" w:rsidRDefault="001E35E3" w:rsidP="00B01D9F">
                <w:sdt>
                  <w:sdtPr>
                    <w:id w:val="157891606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Hue93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(Huelsenbeck)</w:t>
                    </w:r>
                    <w:r w:rsidR="007B0289">
                      <w:fldChar w:fldCharType="end"/>
                    </w:r>
                  </w:sdtContent>
                </w:sdt>
              </w:p>
              <w:p w14:paraId="215A1900" w14:textId="77777777" w:rsidR="00BA43B9" w:rsidRDefault="00BA43B9" w:rsidP="00B01D9F"/>
              <w:p w14:paraId="187DD78A" w14:textId="77777777" w:rsidR="003235A7" w:rsidRPr="00B01D9F" w:rsidRDefault="001E35E3" w:rsidP="00B01D9F">
                <w:sdt>
                  <w:sdtPr>
                    <w:id w:val="-991092703"/>
                    <w:citation/>
                  </w:sdtPr>
                  <w:sdtEndPr/>
                  <w:sdtContent>
                    <w:r w:rsidR="007B0289">
                      <w:fldChar w:fldCharType="begin"/>
                    </w:r>
                    <w:r w:rsidR="009A7632">
                      <w:rPr>
                        <w:lang w:val="en-US"/>
                      </w:rPr>
                      <w:instrText xml:space="preserve"> CITATION Züc94 \l 1033 </w:instrText>
                    </w:r>
                    <w:r w:rsidR="007B0289">
                      <w:fldChar w:fldCharType="separate"/>
                    </w:r>
                    <w:r w:rsidR="009A7632">
                      <w:rPr>
                        <w:noProof/>
                        <w:lang w:val="en-US"/>
                      </w:rPr>
                      <w:t>(Züchner)</w:t>
                    </w:r>
                    <w:r w:rsidR="007B0289">
                      <w:fldChar w:fldCharType="end"/>
                    </w:r>
                  </w:sdtContent>
                </w:sdt>
              </w:p>
            </w:sdtContent>
          </w:sdt>
        </w:tc>
      </w:tr>
    </w:tbl>
    <w:p w14:paraId="77E82AAF" w14:textId="77777777" w:rsidR="00C27FAB" w:rsidRPr="00B01D9F" w:rsidRDefault="00C27FAB" w:rsidP="00B01D9F">
      <w:pPr>
        <w:spacing w:after="0" w:line="240" w:lineRule="auto"/>
      </w:pPr>
    </w:p>
    <w:sectPr w:rsidR="00C27FAB" w:rsidRPr="00B01D9F" w:rsidSect="00161E29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BA5B3C" w14:textId="77777777" w:rsidR="000357AE" w:rsidRDefault="000357AE" w:rsidP="007A0D55">
      <w:pPr>
        <w:spacing w:after="0" w:line="240" w:lineRule="auto"/>
      </w:pPr>
      <w:r>
        <w:separator/>
      </w:r>
    </w:p>
  </w:endnote>
  <w:endnote w:type="continuationSeparator" w:id="0">
    <w:p w14:paraId="538FE09A" w14:textId="77777777" w:rsidR="000357AE" w:rsidRDefault="000357AE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0BA6EBE" w14:textId="77777777" w:rsidR="000357AE" w:rsidRDefault="000357AE" w:rsidP="007A0D55">
      <w:pPr>
        <w:spacing w:after="0" w:line="240" w:lineRule="auto"/>
      </w:pPr>
      <w:r>
        <w:separator/>
      </w:r>
    </w:p>
  </w:footnote>
  <w:footnote w:type="continuationSeparator" w:id="0">
    <w:p w14:paraId="7E418E03" w14:textId="77777777" w:rsidR="000357AE" w:rsidRDefault="000357AE" w:rsidP="007A0D55">
      <w:pPr>
        <w:spacing w:after="0" w:line="240" w:lineRule="auto"/>
      </w:pPr>
      <w:r>
        <w:continuationSeparator/>
      </w:r>
    </w:p>
  </w:footnote>
  <w:footnote w:id="1">
    <w:p w14:paraId="1292917A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Richard Huelsenbeck, </w:t>
      </w:r>
      <w:r>
        <w:rPr>
          <w:i/>
          <w:lang w:val="en-US"/>
        </w:rPr>
        <w:t xml:space="preserve">Dada Almanac </w:t>
      </w:r>
      <w:r>
        <w:rPr>
          <w:lang w:val="en-US"/>
        </w:rPr>
        <w:t>(London: Guernsey Press, 1993), 49.</w:t>
      </w:r>
    </w:p>
  </w:footnote>
  <w:footnote w:id="2">
    <w:p w14:paraId="1BE39FBB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Ibid.</w:t>
      </w:r>
    </w:p>
  </w:footnote>
  <w:footnote w:id="3">
    <w:p w14:paraId="06739B6F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Huelsenbeck, 49.</w:t>
      </w:r>
    </w:p>
  </w:footnote>
  <w:footnote w:id="4">
    <w:p w14:paraId="1C1EA447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>Hausmann, 42.</w:t>
      </w:r>
    </w:p>
  </w:footnote>
  <w:footnote w:id="5">
    <w:p w14:paraId="5E90FF0C" w14:textId="77777777" w:rsidR="00F26631" w:rsidRPr="002E0CCA" w:rsidRDefault="00F26631" w:rsidP="00F26631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Hausmann, </w:t>
      </w:r>
      <w:r>
        <w:rPr>
          <w:i/>
          <w:lang w:val="en-US"/>
        </w:rPr>
        <w:t xml:space="preserve">Courrier Dada </w:t>
      </w:r>
      <w:r>
        <w:rPr>
          <w:lang w:val="en-US"/>
        </w:rPr>
        <w:t>(Paris, 1958), 44.</w:t>
      </w:r>
    </w:p>
  </w:footnote>
  <w:footnote w:id="6">
    <w:p w14:paraId="7B956598" w14:textId="77777777" w:rsidR="000357AE" w:rsidRPr="0069039B" w:rsidRDefault="000357AE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en-US"/>
        </w:rPr>
        <w:t xml:space="preserve">Raoul Hausmann, </w:t>
      </w:r>
      <w:r w:rsidR="0069039B">
        <w:rPr>
          <w:lang w:val="en-US"/>
        </w:rPr>
        <w:t>‘</w:t>
      </w:r>
      <w:r>
        <w:rPr>
          <w:lang w:val="en-US"/>
        </w:rPr>
        <w:t>Optophonetics,</w:t>
      </w:r>
      <w:r w:rsidR="0069039B">
        <w:rPr>
          <w:lang w:val="en-US"/>
        </w:rPr>
        <w:t>’</w:t>
      </w:r>
      <w:r>
        <w:rPr>
          <w:lang w:val="en-US"/>
        </w:rPr>
        <w:t xml:space="preserve"> 1922, quoted in Marcella Lista, </w:t>
      </w:r>
      <w:r w:rsidR="0069039B">
        <w:rPr>
          <w:lang w:val="en-US"/>
        </w:rPr>
        <w:t>‘</w:t>
      </w:r>
      <w:r>
        <w:rPr>
          <w:lang w:val="en-US"/>
        </w:rPr>
        <w:t>Raoul Hausmann’s Optophone: ‘Universal Language’ and the Intermedia,</w:t>
      </w:r>
      <w:r w:rsidR="0069039B">
        <w:rPr>
          <w:lang w:val="en-US"/>
        </w:rPr>
        <w:t>’</w:t>
      </w:r>
      <w:r>
        <w:rPr>
          <w:lang w:val="en-US"/>
        </w:rPr>
        <w:t xml:space="preserve"> 83, in </w:t>
      </w:r>
      <w:r>
        <w:rPr>
          <w:i/>
          <w:lang w:val="en-US"/>
        </w:rPr>
        <w:t>The Dada Seminars,</w:t>
      </w:r>
      <w:r>
        <w:rPr>
          <w:lang w:val="en-US"/>
        </w:rPr>
        <w:t xml:space="preserve"> ed. Leah Dickerman (Washington: National Gallery of Art/CASVA, 2005).</w:t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F7DD80C" w14:textId="77777777" w:rsidR="000357AE" w:rsidRDefault="000357AE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59D61AD3" w14:textId="77777777" w:rsidR="000357AE" w:rsidRDefault="000357AE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0625D"/>
    <w:rsid w:val="00003D0E"/>
    <w:rsid w:val="00032559"/>
    <w:rsid w:val="000357AE"/>
    <w:rsid w:val="000404B0"/>
    <w:rsid w:val="00052040"/>
    <w:rsid w:val="000B25AE"/>
    <w:rsid w:val="000B55AB"/>
    <w:rsid w:val="000D24DC"/>
    <w:rsid w:val="00101B2E"/>
    <w:rsid w:val="00116FA0"/>
    <w:rsid w:val="0015114C"/>
    <w:rsid w:val="00161E29"/>
    <w:rsid w:val="001A21F3"/>
    <w:rsid w:val="001A2537"/>
    <w:rsid w:val="001A6A06"/>
    <w:rsid w:val="001B0137"/>
    <w:rsid w:val="001E35E3"/>
    <w:rsid w:val="00210C03"/>
    <w:rsid w:val="002162E2"/>
    <w:rsid w:val="00216A64"/>
    <w:rsid w:val="00225C5A"/>
    <w:rsid w:val="00230B10"/>
    <w:rsid w:val="00234353"/>
    <w:rsid w:val="00244BB0"/>
    <w:rsid w:val="002A0A0D"/>
    <w:rsid w:val="002B0B37"/>
    <w:rsid w:val="002C06B8"/>
    <w:rsid w:val="002E0CCA"/>
    <w:rsid w:val="0030662D"/>
    <w:rsid w:val="003235A7"/>
    <w:rsid w:val="003677B6"/>
    <w:rsid w:val="003C7E92"/>
    <w:rsid w:val="003D3579"/>
    <w:rsid w:val="003E2795"/>
    <w:rsid w:val="003E2FAD"/>
    <w:rsid w:val="003F0D73"/>
    <w:rsid w:val="0040537D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9039B"/>
    <w:rsid w:val="006D0412"/>
    <w:rsid w:val="007411B9"/>
    <w:rsid w:val="00770B46"/>
    <w:rsid w:val="00780D95"/>
    <w:rsid w:val="00780DC7"/>
    <w:rsid w:val="007A0D55"/>
    <w:rsid w:val="007B0289"/>
    <w:rsid w:val="007B3377"/>
    <w:rsid w:val="007E5F44"/>
    <w:rsid w:val="00821DE3"/>
    <w:rsid w:val="00837D94"/>
    <w:rsid w:val="00846CE1"/>
    <w:rsid w:val="008A5B87"/>
    <w:rsid w:val="008E3BEF"/>
    <w:rsid w:val="008F0750"/>
    <w:rsid w:val="00922950"/>
    <w:rsid w:val="009A7264"/>
    <w:rsid w:val="009A7632"/>
    <w:rsid w:val="009D1606"/>
    <w:rsid w:val="009E18A1"/>
    <w:rsid w:val="009E73D7"/>
    <w:rsid w:val="00A27D2C"/>
    <w:rsid w:val="00A76FD9"/>
    <w:rsid w:val="00AB436D"/>
    <w:rsid w:val="00AD2F24"/>
    <w:rsid w:val="00AD4844"/>
    <w:rsid w:val="00B01D9F"/>
    <w:rsid w:val="00B219AE"/>
    <w:rsid w:val="00B33145"/>
    <w:rsid w:val="00B574C9"/>
    <w:rsid w:val="00BA43B9"/>
    <w:rsid w:val="00BC39C9"/>
    <w:rsid w:val="00BE5BF7"/>
    <w:rsid w:val="00BF40E1"/>
    <w:rsid w:val="00C27FAB"/>
    <w:rsid w:val="00C358D4"/>
    <w:rsid w:val="00C6296B"/>
    <w:rsid w:val="00CC586D"/>
    <w:rsid w:val="00CC5D75"/>
    <w:rsid w:val="00CF1542"/>
    <w:rsid w:val="00CF3EC5"/>
    <w:rsid w:val="00D656DA"/>
    <w:rsid w:val="00D83300"/>
    <w:rsid w:val="00DC6B48"/>
    <w:rsid w:val="00DF01B0"/>
    <w:rsid w:val="00E0625D"/>
    <w:rsid w:val="00E85A05"/>
    <w:rsid w:val="00E95829"/>
    <w:rsid w:val="00EA606C"/>
    <w:rsid w:val="00EB0C8C"/>
    <w:rsid w:val="00EB51FD"/>
    <w:rsid w:val="00EB77DB"/>
    <w:rsid w:val="00ED139F"/>
    <w:rsid w:val="00EF74F7"/>
    <w:rsid w:val="00F26631"/>
    <w:rsid w:val="00F36937"/>
    <w:rsid w:val="00F42185"/>
    <w:rsid w:val="00F60F53"/>
    <w:rsid w:val="00F74D78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5BEDD91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rsid w:val="002E0CC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E0CC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rsid w:val="002E0CCA"/>
    <w:rPr>
      <w:vertAlign w:val="superscript"/>
    </w:rPr>
  </w:style>
  <w:style w:type="paragraph" w:styleId="Caption">
    <w:name w:val="caption"/>
    <w:basedOn w:val="Normal"/>
    <w:next w:val="Normal"/>
    <w:uiPriority w:val="35"/>
    <w:semiHidden/>
    <w:qFormat/>
    <w:rsid w:val="001E35E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E0625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625D"/>
    <w:rPr>
      <w:rFonts w:ascii="Lucida Grande" w:hAnsi="Lucida Grande" w:cs="Lucida Grande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003D0E"/>
    <w:pPr>
      <w:spacing w:after="200" w:line="276" w:lineRule="auto"/>
    </w:pPr>
    <w:rPr>
      <w:rFonts w:ascii="Calibri" w:eastAsia="Calibri" w:hAnsi="Calibri" w:cs="Times New Roman"/>
      <w:sz w:val="20"/>
      <w:szCs w:val="20"/>
      <w:lang w:val="en-US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003D0E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uiPriority w:val="99"/>
    <w:semiHidden/>
    <w:unhideWhenUsed/>
    <w:rsid w:val="00003D0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09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0DD9438CE20574D9353A627E47E9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38A605-3C5F-8D4B-ACAF-9BD6138F2FA1}"/>
      </w:docPartPr>
      <w:docPartBody>
        <w:p w:rsidR="00C80E57" w:rsidRDefault="00C80E57">
          <w:pPr>
            <w:pStyle w:val="70DD9438CE20574D9353A627E47E9317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B33C99289555564A9D5403291FB61A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781FA6-1550-A640-9C76-AA784E3A438A}"/>
      </w:docPartPr>
      <w:docPartBody>
        <w:p w:rsidR="00C80E57" w:rsidRDefault="00C80E57">
          <w:pPr>
            <w:pStyle w:val="B33C99289555564A9D5403291FB61AAF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B0A1CD5B7EDEB442B97CA39EA2F670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871765-ACA5-144E-992E-0C2D9AD1F0DF}"/>
      </w:docPartPr>
      <w:docPartBody>
        <w:p w:rsidR="00C80E57" w:rsidRDefault="00C80E57">
          <w:pPr>
            <w:pStyle w:val="B0A1CD5B7EDEB442B97CA39EA2F6704F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83D09A4E80BCA247AB0BF767332BB3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D6F65-D6DF-0448-BBE9-B35BB1B2765C}"/>
      </w:docPartPr>
      <w:docPartBody>
        <w:p w:rsidR="00C80E57" w:rsidRDefault="00C80E57">
          <w:pPr>
            <w:pStyle w:val="83D09A4E80BCA247AB0BF767332BB339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73311105DD0AA549B6D9627FF1C25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DE3DC-A172-8D44-A98B-54DA8D53D654}"/>
      </w:docPartPr>
      <w:docPartBody>
        <w:p w:rsidR="00C80E57" w:rsidRDefault="00C80E57">
          <w:pPr>
            <w:pStyle w:val="73311105DD0AA549B6D9627FF1C25DC6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850EB19617F4D4F9F7B608470BB97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2C3C2B-32D9-C54D-BC61-D31559AFD9F4}"/>
      </w:docPartPr>
      <w:docPartBody>
        <w:p w:rsidR="00C80E57" w:rsidRDefault="00C80E57">
          <w:pPr>
            <w:pStyle w:val="E850EB19617F4D4F9F7B608470BB9724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1765AF217AF37042A402698EE1B665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2AB519-345F-5E49-A893-13120C683195}"/>
      </w:docPartPr>
      <w:docPartBody>
        <w:p w:rsidR="00C80E57" w:rsidRDefault="00C80E57">
          <w:pPr>
            <w:pStyle w:val="1765AF217AF37042A402698EE1B665CB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52CD33662988E4468FA0DB553FA889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B97DB-7176-1748-8790-44B47FDFEFED}"/>
      </w:docPartPr>
      <w:docPartBody>
        <w:p w:rsidR="00C80E57" w:rsidRDefault="00C80E57">
          <w:pPr>
            <w:pStyle w:val="52CD33662988E4468FA0DB553FA8891E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26E41D205EEF484896BFFB1FD17EFC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F765D-BC37-EE40-8FA0-58CECF6CD612}"/>
      </w:docPartPr>
      <w:docPartBody>
        <w:p w:rsidR="00C80E57" w:rsidRDefault="00C80E57">
          <w:pPr>
            <w:pStyle w:val="26E41D205EEF484896BFFB1FD17EFCAC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A32311F32D937A4DAA863341A26CB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56CA85-EFC5-5A48-A467-21E39D6AD042}"/>
      </w:docPartPr>
      <w:docPartBody>
        <w:p w:rsidR="00C80E57" w:rsidRDefault="00C80E57">
          <w:pPr>
            <w:pStyle w:val="A32311F32D937A4DAA863341A26CB8E3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936E398915DB4248902FCD3449963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629A53-5A36-4541-BAC4-66810D93D890}"/>
      </w:docPartPr>
      <w:docPartBody>
        <w:p w:rsidR="00C80E57" w:rsidRDefault="00C80E57">
          <w:pPr>
            <w:pStyle w:val="936E398915DB4248902FCD3449963987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80E57"/>
    <w:rsid w:val="00302794"/>
    <w:rsid w:val="008E58EE"/>
    <w:rsid w:val="00C80E57"/>
    <w:rsid w:val="00E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0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80E57"/>
    <w:rPr>
      <w:color w:val="808080"/>
    </w:rPr>
  </w:style>
  <w:style w:type="paragraph" w:customStyle="1" w:styleId="70DD9438CE20574D9353A627E47E9317">
    <w:name w:val="70DD9438CE20574D9353A627E47E9317"/>
    <w:rsid w:val="00C80E57"/>
  </w:style>
  <w:style w:type="paragraph" w:customStyle="1" w:styleId="B33C99289555564A9D5403291FB61AAF">
    <w:name w:val="B33C99289555564A9D5403291FB61AAF"/>
    <w:rsid w:val="00C80E57"/>
  </w:style>
  <w:style w:type="paragraph" w:customStyle="1" w:styleId="B0A1CD5B7EDEB442B97CA39EA2F6704F">
    <w:name w:val="B0A1CD5B7EDEB442B97CA39EA2F6704F"/>
    <w:rsid w:val="00C80E57"/>
  </w:style>
  <w:style w:type="paragraph" w:customStyle="1" w:styleId="83D09A4E80BCA247AB0BF767332BB339">
    <w:name w:val="83D09A4E80BCA247AB0BF767332BB339"/>
    <w:rsid w:val="00C80E57"/>
  </w:style>
  <w:style w:type="paragraph" w:customStyle="1" w:styleId="73311105DD0AA549B6D9627FF1C25DC6">
    <w:name w:val="73311105DD0AA549B6D9627FF1C25DC6"/>
    <w:rsid w:val="00C80E57"/>
  </w:style>
  <w:style w:type="paragraph" w:customStyle="1" w:styleId="E850EB19617F4D4F9F7B608470BB9724">
    <w:name w:val="E850EB19617F4D4F9F7B608470BB9724"/>
    <w:rsid w:val="00C80E57"/>
  </w:style>
  <w:style w:type="paragraph" w:customStyle="1" w:styleId="1765AF217AF37042A402698EE1B665CB">
    <w:name w:val="1765AF217AF37042A402698EE1B665CB"/>
    <w:rsid w:val="00C80E57"/>
  </w:style>
  <w:style w:type="paragraph" w:customStyle="1" w:styleId="52CD33662988E4468FA0DB553FA8891E">
    <w:name w:val="52CD33662988E4468FA0DB553FA8891E"/>
    <w:rsid w:val="00C80E57"/>
  </w:style>
  <w:style w:type="paragraph" w:customStyle="1" w:styleId="26E41D205EEF484896BFFB1FD17EFCAC">
    <w:name w:val="26E41D205EEF484896BFFB1FD17EFCAC"/>
    <w:rsid w:val="00C80E57"/>
  </w:style>
  <w:style w:type="paragraph" w:customStyle="1" w:styleId="A32311F32D937A4DAA863341A26CB8E3">
    <w:name w:val="A32311F32D937A4DAA863341A26CB8E3"/>
    <w:rsid w:val="00C80E57"/>
  </w:style>
  <w:style w:type="paragraph" w:customStyle="1" w:styleId="936E398915DB4248902FCD3449963987">
    <w:name w:val="936E398915DB4248902FCD3449963987"/>
    <w:rsid w:val="00C80E57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Ben87</b:Tag>
    <b:SourceType>Book</b:SourceType>
    <b:Guid>{FCDBCCE6-4B94-9F48-9635-47E7DF2A0C9B}</b:Guid>
    <b:Author>
      <b:Author>
        <b:NameList>
          <b:Person>
            <b:Last>Benson</b:Last>
            <b:First>Timothy</b:First>
            <b:Middle>O.</b:Middle>
          </b:Person>
        </b:NameList>
      </b:Author>
    </b:Author>
    <b:Title>Raoul Hausmann and Berlin Dada</b:Title>
    <b:City>Ann Arbor</b:City>
    <b:StateProvince>MI</b:StateProvince>
    <b:Publisher>UMI Research Press</b:Publisher>
    <b:Year>1987</b:Year>
    <b:RefOrder>1</b:RefOrder>
  </b:Source>
  <b:Source>
    <b:Tag>Ber77</b:Tag>
    <b:SourceType>Book</b:SourceType>
    <b:Guid>{D486ABFE-A81B-0842-BBA0-1C5A47D08793}</b:Guid>
    <b:Author>
      <b:Author>
        <b:NameList>
          <b:Person>
            <b:Last>Bergius</b:Last>
            <b:First>Hanne</b:First>
          </b:Person>
        </b:NameList>
      </b:Author>
    </b:Author>
    <b:Title>Dada Berlin: Texte, Manifeste, Aktionen</b:Title>
    <b:City>Stuttgart</b:City>
    <b:Publisher>Philipp Reclam GmbH &amp; Co.</b:Publisher>
    <b:Year>1977</b:Year>
    <b:RefOrder>2</b:RefOrder>
  </b:Source>
  <b:Source>
    <b:Tag>Doh05</b:Tag>
    <b:SourceType>BookSection</b:SourceType>
    <b:Guid>{3791DF37-5083-FD46-B124-8765FCC91A7B}</b:Guid>
    <b:Author>
      <b:Author>
        <b:NameList>
          <b:Person>
            <b:Last>Doherty</b:Last>
            <b:First>Brigid</b:First>
          </b:Person>
        </b:NameList>
      </b:Author>
      <b:BookAuthor>
        <b:NameList>
          <b:Person>
            <b:Last>Dickerman</b:Last>
            <b:First>Leah</b:First>
            <b:Middle>et. al.</b:Middle>
          </b:Person>
        </b:NameList>
      </b:BookAuthor>
    </b:Author>
    <b:Title>Berlin</b:Title>
    <b:City>Washington</b:City>
    <b:StateProvince>DC</b:StateProvince>
    <b:Publisher>National Gallery of Art</b:Publisher>
    <b:Year>2005</b:Year>
    <b:Pages>87-112</b:Pages>
    <b:BookTitle>Dada</b:BookTitle>
    <b:RefOrder>3</b:RefOrder>
  </b:Source>
  <b:Source>
    <b:Tag>Hue93</b:Tag>
    <b:SourceType>Book</b:SourceType>
    <b:Guid>{4C3961E0-8DC3-0D4C-903C-0CF1771C2EC5}</b:Guid>
    <b:Author>
      <b:Author>
        <b:NameList>
          <b:Person>
            <b:Last>Huelsenbeck</b:Last>
            <b:First>Richard,</b:First>
            <b:Middle>ed.</b:Middle>
          </b:Person>
        </b:NameList>
      </b:Author>
    </b:Author>
    <b:Title>Dada Almanac</b:Title>
    <b:City>London</b:City>
    <b:Publisher>Atlas Press</b:Publisher>
    <b:Year>1993</b:Year>
    <b:RefOrder>4</b:RefOrder>
  </b:Source>
  <b:Source>
    <b:Tag>Züc94</b:Tag>
    <b:SourceType>Book</b:SourceType>
    <b:Guid>{DFBCC0CE-47A2-6B48-BBE8-E6C78EDD4879}</b:Guid>
    <b:Author>
      <b:Author>
        <b:NameList>
          <b:Person>
            <b:Last>Züchner</b:Last>
            <b:First>Eva,</b:First>
            <b:Middle>et. al.</b:Middle>
          </b:Person>
        </b:NameList>
      </b:Author>
    </b:Author>
    <b:Title>Raoul Hausmann</b:Title>
    <b:City>Saint-Etienne</b:City>
    <b:Publisher>Musée d’Art Moderne</b:Publisher>
    <b:Year>1994</b:Year>
    <b:RefOrder>5</b:RefOrder>
  </b:Source>
</b:Sources>
</file>

<file path=customXml/itemProps1.xml><?xml version="1.0" encoding="utf-8"?>
<ds:datastoreItem xmlns:ds="http://schemas.openxmlformats.org/officeDocument/2006/customXml" ds:itemID="{4EAA6E43-E74E-FD40-881B-0899029BF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792</Words>
  <Characters>4391</Characters>
  <Application>Microsoft Macintosh Word</Application>
  <DocSecurity>0</DocSecurity>
  <Lines>74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Gallery of Art</Company>
  <LinksUpToDate>false</LinksUpToDate>
  <CharactersWithSpaces>5171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Laura Dosky</dc:creator>
  <cp:lastModifiedBy>Laura Dosky</cp:lastModifiedBy>
  <cp:revision>3</cp:revision>
  <dcterms:created xsi:type="dcterms:W3CDTF">2014-08-29T13:48:00Z</dcterms:created>
  <dcterms:modified xsi:type="dcterms:W3CDTF">2014-08-29T14:58:00Z</dcterms:modified>
</cp:coreProperties>
</file>