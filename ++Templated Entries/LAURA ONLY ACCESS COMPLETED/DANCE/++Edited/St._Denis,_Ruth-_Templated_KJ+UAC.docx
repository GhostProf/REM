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07D90" w14:paraId="522FD7A9" w14:textId="77777777" w:rsidTr="00B07D90">
        <w:tc>
          <w:tcPr>
            <w:tcW w:w="491" w:type="dxa"/>
            <w:vMerge w:val="restart"/>
            <w:shd w:val="clear" w:color="auto" w:fill="A6A6A6"/>
            <w:textDirection w:val="btLr"/>
          </w:tcPr>
          <w:p w14:paraId="7F316751" w14:textId="77777777" w:rsidR="00B574C9" w:rsidRPr="00B07D90" w:rsidRDefault="00B574C9" w:rsidP="00B07D90">
            <w:pPr>
              <w:spacing w:after="0" w:line="240" w:lineRule="auto"/>
              <w:jc w:val="center"/>
              <w:rPr>
                <w:b/>
                <w:color w:val="FFFFFF"/>
              </w:rPr>
            </w:pPr>
            <w:r w:rsidRPr="00B07D90">
              <w:rPr>
                <w:b/>
                <w:color w:val="FFFFFF"/>
              </w:rPr>
              <w:t>About you</w:t>
            </w:r>
          </w:p>
        </w:tc>
        <w:tc>
          <w:tcPr>
            <w:tcW w:w="1296" w:type="dxa"/>
            <w:shd w:val="clear" w:color="auto" w:fill="auto"/>
          </w:tcPr>
          <w:p w14:paraId="25558052" w14:textId="77777777" w:rsidR="00B574C9" w:rsidRPr="00B07D90" w:rsidRDefault="00B574C9" w:rsidP="00B07D90">
            <w:pPr>
              <w:spacing w:after="0" w:line="240" w:lineRule="auto"/>
              <w:jc w:val="center"/>
              <w:rPr>
                <w:b/>
                <w:color w:val="FFFFFF"/>
              </w:rPr>
            </w:pPr>
            <w:r w:rsidRPr="00B07D90">
              <w:rPr>
                <w:rStyle w:val="PlaceholderText"/>
                <w:b/>
                <w:color w:val="FFFFFF"/>
              </w:rPr>
              <w:t>[Salutation]</w:t>
            </w:r>
          </w:p>
        </w:tc>
        <w:tc>
          <w:tcPr>
            <w:tcW w:w="2073" w:type="dxa"/>
            <w:shd w:val="clear" w:color="auto" w:fill="auto"/>
          </w:tcPr>
          <w:p w14:paraId="5C2880DC" w14:textId="77777777" w:rsidR="00B574C9" w:rsidRPr="00B07D90" w:rsidRDefault="00991360" w:rsidP="00B07D90">
            <w:pPr>
              <w:spacing w:after="0" w:line="240" w:lineRule="auto"/>
            </w:pPr>
            <w:r w:rsidRPr="00B07D90">
              <w:t xml:space="preserve">Uttara </w:t>
            </w:r>
          </w:p>
        </w:tc>
        <w:tc>
          <w:tcPr>
            <w:tcW w:w="2551" w:type="dxa"/>
            <w:shd w:val="clear" w:color="auto" w:fill="auto"/>
          </w:tcPr>
          <w:p w14:paraId="18E4652C" w14:textId="77777777" w:rsidR="00B574C9" w:rsidRPr="00B07D90" w:rsidRDefault="00991360" w:rsidP="00B07D90">
            <w:pPr>
              <w:spacing w:after="0" w:line="240" w:lineRule="auto"/>
            </w:pPr>
            <w:proofErr w:type="spellStart"/>
            <w:r w:rsidRPr="00B07D90">
              <w:rPr>
                <w:lang w:eastAsia="ja-JP"/>
              </w:rPr>
              <w:t>Asha</w:t>
            </w:r>
            <w:proofErr w:type="spellEnd"/>
          </w:p>
        </w:tc>
        <w:tc>
          <w:tcPr>
            <w:tcW w:w="2642" w:type="dxa"/>
            <w:shd w:val="clear" w:color="auto" w:fill="auto"/>
          </w:tcPr>
          <w:p w14:paraId="0D09F605" w14:textId="77777777" w:rsidR="00B574C9" w:rsidRPr="00B07D90" w:rsidRDefault="00991360" w:rsidP="00B07D90">
            <w:pPr>
              <w:spacing w:after="0" w:line="240" w:lineRule="auto"/>
            </w:pPr>
            <w:proofErr w:type="spellStart"/>
            <w:r w:rsidRPr="00B07D90">
              <w:rPr>
                <w:lang w:eastAsia="ja-JP"/>
              </w:rPr>
              <w:t>Coorlawala</w:t>
            </w:r>
            <w:proofErr w:type="spellEnd"/>
          </w:p>
        </w:tc>
      </w:tr>
      <w:tr w:rsidR="00B574C9" w:rsidRPr="00B07D90" w14:paraId="69C68B4C" w14:textId="77777777" w:rsidTr="00B07D90">
        <w:trPr>
          <w:trHeight w:val="986"/>
        </w:trPr>
        <w:tc>
          <w:tcPr>
            <w:tcW w:w="491" w:type="dxa"/>
            <w:vMerge/>
            <w:shd w:val="clear" w:color="auto" w:fill="A6A6A6"/>
          </w:tcPr>
          <w:p w14:paraId="107150EE" w14:textId="77777777" w:rsidR="00B574C9" w:rsidRPr="00B07D90" w:rsidRDefault="00B574C9" w:rsidP="00B07D90">
            <w:pPr>
              <w:spacing w:after="0" w:line="240" w:lineRule="auto"/>
              <w:jc w:val="center"/>
              <w:rPr>
                <w:b/>
                <w:color w:val="FFFFFF"/>
              </w:rPr>
            </w:pPr>
          </w:p>
        </w:tc>
        <w:tc>
          <w:tcPr>
            <w:tcW w:w="8562" w:type="dxa"/>
            <w:gridSpan w:val="4"/>
            <w:shd w:val="clear" w:color="auto" w:fill="auto"/>
          </w:tcPr>
          <w:p w14:paraId="663A6877" w14:textId="77777777" w:rsidR="00B574C9" w:rsidRPr="00B07D90" w:rsidRDefault="00674250" w:rsidP="00B07D90">
            <w:pPr>
              <w:spacing w:after="0" w:line="240" w:lineRule="auto"/>
              <w:rPr>
                <w:rFonts w:ascii="Arial" w:hAnsi="Arial" w:cs="Arial"/>
                <w:color w:val="333333"/>
                <w:sz w:val="16"/>
                <w:szCs w:val="16"/>
                <w:shd w:val="clear" w:color="auto" w:fill="FFFFFF"/>
              </w:rPr>
            </w:pPr>
            <w:r w:rsidRPr="00B07D90">
              <w:rPr>
                <w:rStyle w:val="PlaceholderText"/>
              </w:rPr>
              <w:t>[Enter your biography]</w:t>
            </w:r>
          </w:p>
        </w:tc>
      </w:tr>
      <w:tr w:rsidR="00B574C9" w:rsidRPr="00B07D90" w14:paraId="6A6635B3" w14:textId="77777777" w:rsidTr="00B07D90">
        <w:trPr>
          <w:trHeight w:val="986"/>
        </w:trPr>
        <w:tc>
          <w:tcPr>
            <w:tcW w:w="491" w:type="dxa"/>
            <w:vMerge/>
            <w:shd w:val="clear" w:color="auto" w:fill="A6A6A6"/>
          </w:tcPr>
          <w:p w14:paraId="00DADC4C" w14:textId="77777777" w:rsidR="00B574C9" w:rsidRPr="00B07D90" w:rsidRDefault="00B574C9" w:rsidP="00B07D90">
            <w:pPr>
              <w:spacing w:after="0" w:line="240" w:lineRule="auto"/>
              <w:jc w:val="center"/>
              <w:rPr>
                <w:b/>
                <w:color w:val="FFFFFF"/>
              </w:rPr>
            </w:pPr>
          </w:p>
        </w:tc>
        <w:tc>
          <w:tcPr>
            <w:tcW w:w="8562" w:type="dxa"/>
            <w:gridSpan w:val="4"/>
            <w:shd w:val="clear" w:color="auto" w:fill="auto"/>
          </w:tcPr>
          <w:p w14:paraId="6742027C" w14:textId="77777777" w:rsidR="00B574C9" w:rsidRPr="00B07D90" w:rsidRDefault="00065A9D" w:rsidP="00B07D90">
            <w:pPr>
              <w:spacing w:after="0" w:line="240" w:lineRule="auto"/>
            </w:pPr>
            <w:r w:rsidRPr="00B07D90">
              <w:rPr>
                <w:rFonts w:eastAsia="Times New Roman" w:cs="Times New Roman"/>
                <w:lang w:val="en-CA"/>
              </w:rPr>
              <w:t>Barnard College, Columbia University | Alvin Ailey American Dance and Fordham University</w:t>
            </w:r>
          </w:p>
        </w:tc>
      </w:tr>
    </w:tbl>
    <w:p w14:paraId="6E26F37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07D90" w14:paraId="2D453C0E" w14:textId="77777777" w:rsidTr="00B07D90">
        <w:tc>
          <w:tcPr>
            <w:tcW w:w="9016" w:type="dxa"/>
            <w:shd w:val="clear" w:color="auto" w:fill="A6A6A6"/>
            <w:tcMar>
              <w:top w:w="113" w:type="dxa"/>
              <w:bottom w:w="113" w:type="dxa"/>
            </w:tcMar>
          </w:tcPr>
          <w:p w14:paraId="6757C59E" w14:textId="77777777" w:rsidR="00244BB0" w:rsidRPr="00B07D90" w:rsidRDefault="00244BB0" w:rsidP="00B07D90">
            <w:pPr>
              <w:spacing w:after="0" w:line="240" w:lineRule="auto"/>
              <w:jc w:val="center"/>
              <w:rPr>
                <w:b/>
                <w:color w:val="FFFFFF"/>
              </w:rPr>
            </w:pPr>
            <w:r w:rsidRPr="00B07D90">
              <w:rPr>
                <w:b/>
                <w:color w:val="FFFFFF"/>
              </w:rPr>
              <w:t>Your article</w:t>
            </w:r>
          </w:p>
        </w:tc>
      </w:tr>
      <w:tr w:rsidR="003F0D73" w:rsidRPr="00B07D90" w14:paraId="11F65582" w14:textId="77777777" w:rsidTr="00B07D90">
        <w:tc>
          <w:tcPr>
            <w:tcW w:w="9016" w:type="dxa"/>
            <w:shd w:val="clear" w:color="auto" w:fill="auto"/>
            <w:tcMar>
              <w:top w:w="113" w:type="dxa"/>
              <w:bottom w:w="113" w:type="dxa"/>
            </w:tcMar>
          </w:tcPr>
          <w:p w14:paraId="541DB003" w14:textId="77777777" w:rsidR="003F0D73" w:rsidRPr="00B07D90" w:rsidRDefault="00991360" w:rsidP="00B07D90">
            <w:pPr>
              <w:spacing w:after="0" w:line="240" w:lineRule="auto"/>
            </w:pPr>
            <w:r w:rsidRPr="00B07D90">
              <w:rPr>
                <w:lang w:eastAsia="ja-JP"/>
              </w:rPr>
              <w:t>St. Denis, Ruth (1878-1968)</w:t>
            </w:r>
          </w:p>
        </w:tc>
      </w:tr>
      <w:tr w:rsidR="00464699" w:rsidRPr="00B07D90" w14:paraId="20EFC5E1" w14:textId="77777777" w:rsidTr="00B07D90">
        <w:tc>
          <w:tcPr>
            <w:tcW w:w="9016" w:type="dxa"/>
            <w:shd w:val="clear" w:color="auto" w:fill="auto"/>
            <w:tcMar>
              <w:top w:w="113" w:type="dxa"/>
              <w:bottom w:w="113" w:type="dxa"/>
            </w:tcMar>
          </w:tcPr>
          <w:p w14:paraId="323B1DB7" w14:textId="77777777" w:rsidR="00464699" w:rsidRPr="00B07D90" w:rsidRDefault="00464699" w:rsidP="00B07D90">
            <w:pPr>
              <w:spacing w:after="0" w:line="240" w:lineRule="auto"/>
            </w:pPr>
            <w:r w:rsidRPr="00B07D90">
              <w:rPr>
                <w:rStyle w:val="PlaceholderText"/>
                <w:b/>
              </w:rPr>
              <w:t xml:space="preserve">[Enter any </w:t>
            </w:r>
            <w:r w:rsidRPr="00B07D90">
              <w:rPr>
                <w:rStyle w:val="PlaceholderText"/>
                <w:b/>
                <w:i/>
              </w:rPr>
              <w:t>variant forms</w:t>
            </w:r>
            <w:r w:rsidRPr="00B07D90">
              <w:rPr>
                <w:rStyle w:val="PlaceholderText"/>
                <w:b/>
              </w:rPr>
              <w:t xml:space="preserve"> of your headword – OPTIONAL]</w:t>
            </w:r>
          </w:p>
        </w:tc>
      </w:tr>
      <w:tr w:rsidR="00E85A05" w:rsidRPr="00B07D90" w14:paraId="3FB3C009" w14:textId="77777777" w:rsidTr="00B07D90">
        <w:tc>
          <w:tcPr>
            <w:tcW w:w="9016" w:type="dxa"/>
            <w:shd w:val="clear" w:color="auto" w:fill="auto"/>
            <w:tcMar>
              <w:top w:w="113" w:type="dxa"/>
              <w:bottom w:w="113" w:type="dxa"/>
            </w:tcMar>
          </w:tcPr>
          <w:p w14:paraId="29871EC2" w14:textId="77777777" w:rsidR="00E85A05" w:rsidRPr="00B07D90" w:rsidRDefault="00321314" w:rsidP="00B07D90">
            <w:pPr>
              <w:spacing w:after="0" w:line="240" w:lineRule="auto"/>
            </w:pPr>
            <w:r w:rsidRPr="00B07D90">
              <w:t>Ruth St. Denis is considered one of the founders of modern dance, even though the genre had not been named</w:t>
            </w:r>
            <w:r w:rsidR="002F4104" w:rsidRPr="00B07D90">
              <w:t xml:space="preserve"> as such</w:t>
            </w:r>
            <w:r w:rsidRPr="00B07D90">
              <w:t xml:space="preserve"> during her most active years, </w:t>
            </w:r>
            <w:r w:rsidR="002F4104" w:rsidRPr="00B07D90">
              <w:t xml:space="preserve">which spanned </w:t>
            </w:r>
            <w:r w:rsidRPr="00B07D90">
              <w:t>from the turn of the century through the 1920s. Looking for an alternative to cl</w:t>
            </w:r>
            <w:r w:rsidR="0010574E" w:rsidRPr="00B07D90">
              <w:t>assical ballet and Broadway glitter</w:t>
            </w:r>
            <w:r w:rsidRPr="00B07D90">
              <w:t xml:space="preserve">, St. Denis created works inspired by images of Oriental dance and informed by her </w:t>
            </w:r>
            <w:proofErr w:type="spellStart"/>
            <w:r w:rsidRPr="00B07D90">
              <w:t>Delsarte</w:t>
            </w:r>
            <w:proofErr w:type="spellEnd"/>
            <w:r w:rsidRPr="00B07D90">
              <w:t xml:space="preserve"> training. In 1906 she created an impressionistic version of the Indian goddess in her solo </w:t>
            </w:r>
            <w:r w:rsidRPr="00B07D90">
              <w:rPr>
                <w:i/>
              </w:rPr>
              <w:t>Radha</w:t>
            </w:r>
            <w:r w:rsidRPr="00B07D90">
              <w:t>, and the success of the dance launched her solo career in Europe. There she toured extensively from 1906 to 1909 with a repertoire of Indian-themed works.</w:t>
            </w:r>
            <w:r w:rsidRPr="00B07D90">
              <w:rPr>
                <w:i/>
              </w:rPr>
              <w:t xml:space="preserve"> </w:t>
            </w:r>
            <w:r w:rsidRPr="00B07D90">
              <w:t xml:space="preserve">After her return to the U.S., she added works based on other cultures, including Egypt and Japan, to her repertory. In 1914 she met Ted Shawn, and the two founded </w:t>
            </w:r>
            <w:proofErr w:type="spellStart"/>
            <w:r w:rsidRPr="00B07D90">
              <w:t>Denishawn</w:t>
            </w:r>
            <w:proofErr w:type="spellEnd"/>
            <w:r w:rsidRPr="00B07D90">
              <w:t xml:space="preserve">, a company and school that expanded St. Denis’s repertory to include musical visualisations and widely disseminated her methods and ideas. In addition to extensive tours across the U.S., </w:t>
            </w:r>
            <w:proofErr w:type="spellStart"/>
            <w:r w:rsidRPr="00B07D90">
              <w:t>Denishawn</w:t>
            </w:r>
            <w:proofErr w:type="spellEnd"/>
            <w:r w:rsidRPr="00B07D90">
              <w:t xml:space="preserve"> toured South and East Asia in 1925-1926, where the company acquired more repertory from local dance celebrities who were willing to experiment with their own forms. St. Denis</w:t>
            </w:r>
            <w:r w:rsidR="00BC2D6B" w:rsidRPr="00B07D90">
              <w:t xml:space="preserve"> influenced her</w:t>
            </w:r>
            <w:r w:rsidRPr="00B07D90">
              <w:t xml:space="preserve"> contemporaries in Europe and subsequent generations of modern dancers in the U.S. Indeed, the generation of the 1930s that named modern dance included many artists who had come from </w:t>
            </w:r>
            <w:proofErr w:type="spellStart"/>
            <w:r w:rsidRPr="00B07D90">
              <w:t>Denishawn</w:t>
            </w:r>
            <w:proofErr w:type="spellEnd"/>
            <w:r w:rsidRPr="00B07D90">
              <w:t>, including Martha Graham, Doris Humphrey</w:t>
            </w:r>
            <w:r w:rsidR="0010574E" w:rsidRPr="00B07D90">
              <w:t xml:space="preserve"> and Charles Weidman</w:t>
            </w:r>
            <w:r w:rsidR="0010574E" w:rsidRPr="00B07D90">
              <w:rPr>
                <w:sz w:val="20"/>
                <w:szCs w:val="20"/>
              </w:rPr>
              <w:t>.</w:t>
            </w:r>
            <w:r w:rsidR="0010574E" w:rsidRPr="00B07D90">
              <w:t xml:space="preserve"> </w:t>
            </w:r>
          </w:p>
        </w:tc>
      </w:tr>
      <w:tr w:rsidR="003F0D73" w:rsidRPr="00B07D90" w14:paraId="1D84C9FC" w14:textId="77777777" w:rsidTr="00B07D90">
        <w:tc>
          <w:tcPr>
            <w:tcW w:w="9016" w:type="dxa"/>
            <w:shd w:val="clear" w:color="auto" w:fill="auto"/>
            <w:tcMar>
              <w:top w:w="113" w:type="dxa"/>
              <w:bottom w:w="113" w:type="dxa"/>
            </w:tcMar>
          </w:tcPr>
          <w:p w14:paraId="6DDADEA7" w14:textId="77777777" w:rsidR="00321314" w:rsidRPr="00B07D90" w:rsidRDefault="00BC2D6B" w:rsidP="00B07D90">
            <w:pPr>
              <w:spacing w:after="0" w:line="240" w:lineRule="auto"/>
            </w:pPr>
            <w:r w:rsidRPr="00B07D90">
              <w:t xml:space="preserve">Ruth St. Denis is considered one of the founders of modern dance, even though the genre had not been named as such during her most active years, which spanned from the turn of the century through the 1920s. Looking for an alternative to classical ballet and Broadway glitter, St. Denis created works inspired by images of Oriental dance and informed by her </w:t>
            </w:r>
            <w:proofErr w:type="spellStart"/>
            <w:r w:rsidRPr="00B07D90">
              <w:t>Delsarte</w:t>
            </w:r>
            <w:proofErr w:type="spellEnd"/>
            <w:r w:rsidRPr="00B07D90">
              <w:t xml:space="preserve"> training. In 1906 she created an impressionistic version of the Indian goddess in her solo </w:t>
            </w:r>
            <w:proofErr w:type="spellStart"/>
            <w:r w:rsidRPr="00B07D90">
              <w:rPr>
                <w:i/>
              </w:rPr>
              <w:t>Radha</w:t>
            </w:r>
            <w:proofErr w:type="spellEnd"/>
            <w:r w:rsidRPr="00B07D90">
              <w:t>, and the success of the dance launched her solo career in Europe. There she toured extensively from 1906 to 1909 with a repertoire of Indian-themed works.</w:t>
            </w:r>
            <w:r w:rsidRPr="00B07D90">
              <w:rPr>
                <w:i/>
              </w:rPr>
              <w:t xml:space="preserve"> </w:t>
            </w:r>
            <w:r w:rsidRPr="00B07D90">
              <w:t xml:space="preserve">After her return to the U.S., she added works based on other cultures, including Egypt and Japan, to her repertory. In 1914 she met Ted Shawn, and the two founded </w:t>
            </w:r>
            <w:proofErr w:type="spellStart"/>
            <w:r w:rsidRPr="00B07D90">
              <w:t>Denishawn</w:t>
            </w:r>
            <w:proofErr w:type="spellEnd"/>
            <w:r w:rsidRPr="00B07D90">
              <w:t xml:space="preserve">, a company and school that expanded St. Denis’s repertory to include musical visualisations and widely disseminated her methods and ideas. In addition to extensive tours across the U.S., </w:t>
            </w:r>
            <w:proofErr w:type="spellStart"/>
            <w:r w:rsidRPr="00B07D90">
              <w:t>Denishawn</w:t>
            </w:r>
            <w:proofErr w:type="spellEnd"/>
            <w:r w:rsidRPr="00B07D90">
              <w:t xml:space="preserve"> toured South and East Asia in 1925-1926, where the company acquired more repertory from local dance celebrities who were willing to experiment with their own forms. St. Denis influenced her contemporaries in Europe and subsequent generations of modern dancers in the U.S. Indeed, the generation of the 1930s that named modern dance included many artists who had come from </w:t>
            </w:r>
            <w:proofErr w:type="spellStart"/>
            <w:r w:rsidRPr="00B07D90">
              <w:t>Denishawn</w:t>
            </w:r>
            <w:proofErr w:type="spellEnd"/>
            <w:r w:rsidRPr="00B07D90">
              <w:t>, including Martha Graham, Doris Humphrey and Charles Weidman</w:t>
            </w:r>
            <w:r w:rsidRPr="00B07D90">
              <w:rPr>
                <w:sz w:val="20"/>
                <w:szCs w:val="20"/>
              </w:rPr>
              <w:t>.</w:t>
            </w:r>
            <w:r w:rsidRPr="00B07D90">
              <w:t xml:space="preserve"> </w:t>
            </w:r>
            <w:proofErr w:type="spellStart"/>
            <w:r w:rsidR="007604FC" w:rsidRPr="00B07D90">
              <w:t>Denishawn</w:t>
            </w:r>
            <w:proofErr w:type="spellEnd"/>
            <w:r w:rsidR="007604FC" w:rsidRPr="00B07D90">
              <w:t xml:space="preserve"> was disbanded 1931</w:t>
            </w:r>
            <w:r w:rsidRPr="00B07D90">
              <w:t>,</w:t>
            </w:r>
            <w:r w:rsidR="007604FC" w:rsidRPr="00B07D90">
              <w:t xml:space="preserve"> but Ruth St. Denis went on to found the Society of Spiritual Arts and the New York School of Natya with La </w:t>
            </w:r>
            <w:proofErr w:type="spellStart"/>
            <w:r w:rsidR="007604FC" w:rsidRPr="00B07D90">
              <w:t>Meri</w:t>
            </w:r>
            <w:proofErr w:type="spellEnd"/>
            <w:r w:rsidR="007604FC" w:rsidRPr="00B07D90">
              <w:t xml:space="preserve"> in 1938. She presented recitals until she was 87</w:t>
            </w:r>
            <w:r w:rsidR="007604FC" w:rsidRPr="00B07D90">
              <w:rPr>
                <w:sz w:val="24"/>
                <w:szCs w:val="24"/>
              </w:rPr>
              <w:t>.</w:t>
            </w:r>
          </w:p>
          <w:p w14:paraId="009C8E27" w14:textId="77777777" w:rsidR="002F4104" w:rsidRPr="00B07D90" w:rsidRDefault="002F4104" w:rsidP="00B07D90">
            <w:pPr>
              <w:spacing w:after="0" w:line="240" w:lineRule="auto"/>
            </w:pPr>
          </w:p>
          <w:p w14:paraId="11062DC9" w14:textId="77777777" w:rsidR="00793FE1" w:rsidRPr="00B07D90" w:rsidRDefault="00793FE1" w:rsidP="00B07D90">
            <w:pPr>
              <w:spacing w:after="0" w:line="240" w:lineRule="auto"/>
            </w:pPr>
            <w:r w:rsidRPr="00B07D90">
              <w:t>Fig. 1: Ruth St. Denis</w:t>
            </w:r>
          </w:p>
          <w:p w14:paraId="351733AA" w14:textId="77777777" w:rsidR="00793FE1" w:rsidRPr="00B07D90" w:rsidRDefault="00674250" w:rsidP="00B07D90">
            <w:pPr>
              <w:spacing w:after="0" w:line="240" w:lineRule="auto"/>
            </w:pPr>
            <w:hyperlink r:id="rId9" w:history="1">
              <w:r w:rsidR="00793FE1" w:rsidRPr="00B07D90">
                <w:rPr>
                  <w:rStyle w:val="Hyperlink"/>
                </w:rPr>
                <w:t>http://digitalcollections.nypl.org/items/510d47df-848a-a3d9-e040-e00a18064a99</w:t>
              </w:r>
            </w:hyperlink>
            <w:r w:rsidR="00793FE1" w:rsidRPr="00B07D90">
              <w:t xml:space="preserve"> </w:t>
            </w:r>
          </w:p>
          <w:p w14:paraId="5625D636" w14:textId="77777777" w:rsidR="00674250" w:rsidRPr="00B07D90" w:rsidRDefault="00674250" w:rsidP="00B07D90">
            <w:pPr>
              <w:pStyle w:val="Heading1"/>
              <w:spacing w:line="240" w:lineRule="auto"/>
            </w:pPr>
          </w:p>
          <w:p w14:paraId="0497C8D3" w14:textId="77777777" w:rsidR="00321314" w:rsidRPr="00B07D90" w:rsidRDefault="00321314" w:rsidP="00B07D90">
            <w:pPr>
              <w:pStyle w:val="Heading1"/>
              <w:spacing w:line="240" w:lineRule="auto"/>
            </w:pPr>
            <w:r w:rsidRPr="00B07D90">
              <w:t xml:space="preserve">Contributions to the </w:t>
            </w:r>
            <w:r w:rsidR="00BC2D6B" w:rsidRPr="00B07D90">
              <w:t>F</w:t>
            </w:r>
            <w:r w:rsidRPr="00B07D90">
              <w:t xml:space="preserve">ield and to </w:t>
            </w:r>
            <w:r w:rsidR="00BC2D6B" w:rsidRPr="00B07D90">
              <w:t>M</w:t>
            </w:r>
            <w:r w:rsidRPr="00B07D90">
              <w:t xml:space="preserve">odernism </w:t>
            </w:r>
          </w:p>
          <w:p w14:paraId="4DFFF15C" w14:textId="77777777" w:rsidR="00321314" w:rsidRPr="00B07D90" w:rsidRDefault="00321314" w:rsidP="00B07D90">
            <w:pPr>
              <w:spacing w:after="0" w:line="240" w:lineRule="auto"/>
              <w:rPr>
                <w:color w:val="FF0000"/>
              </w:rPr>
            </w:pPr>
            <w:r w:rsidRPr="00B07D90">
              <w:t xml:space="preserve">Like </w:t>
            </w:r>
            <w:proofErr w:type="spellStart"/>
            <w:r w:rsidRPr="00B07D90">
              <w:t>Delsarte</w:t>
            </w:r>
            <w:proofErr w:type="spellEnd"/>
            <w:r w:rsidRPr="00B07D90">
              <w:t>, Isadora Duncan and many others, Ruth St. Denis built her dances on the assumption of the universality of ‘natural movement</w:t>
            </w:r>
            <w:r w:rsidR="00674250" w:rsidRPr="00B07D90">
              <w:t>.</w:t>
            </w:r>
            <w:r w:rsidRPr="00B07D90">
              <w:t xml:space="preserve">’ She derived inspiration from empathetic explorations of </w:t>
            </w:r>
            <w:proofErr w:type="spellStart"/>
            <w:r w:rsidRPr="00B07D90">
              <w:t>Tantrism</w:t>
            </w:r>
            <w:proofErr w:type="spellEnd"/>
            <w:r w:rsidRPr="00B07D90">
              <w:t>, Vedanta Hinduism, Buddhism, Shinto, Bhakti, Sufi and Christian Science. Having settled on her inspirational kernel, St. Denis</w:t>
            </w:r>
            <w:r w:rsidR="002F4104" w:rsidRPr="00B07D90">
              <w:t xml:space="preserve"> would typically</w:t>
            </w:r>
            <w:r w:rsidRPr="00B07D90">
              <w:t xml:space="preserve"> develop her character or persona by synchronising costume, décor</w:t>
            </w:r>
            <w:r w:rsidR="002F4104" w:rsidRPr="00B07D90">
              <w:t>,</w:t>
            </w:r>
            <w:r w:rsidRPr="00B07D90">
              <w:t xml:space="preserve"> and movement. In portraying cultural nuances of time and place, she may well have deployed what she had learned from working with director David Belasco on Broadway and from watching other</w:t>
            </w:r>
            <w:r w:rsidR="00BF5A81" w:rsidRPr="00B07D90">
              <w:t xml:space="preserve"> artists in Europe, such as </w:t>
            </w:r>
            <w:proofErr w:type="spellStart"/>
            <w:r w:rsidR="00BF5A81" w:rsidRPr="00B07D90">
              <w:t>Sad</w:t>
            </w:r>
            <w:r w:rsidRPr="00B07D90">
              <w:t>a</w:t>
            </w:r>
            <w:proofErr w:type="spellEnd"/>
            <w:r w:rsidR="00BF5A81" w:rsidRPr="00B07D90">
              <w:t xml:space="preserve"> </w:t>
            </w:r>
            <w:proofErr w:type="spellStart"/>
            <w:r w:rsidR="00BF5A81" w:rsidRPr="00B07D90">
              <w:t>Yacc</w:t>
            </w:r>
            <w:r w:rsidRPr="00B07D90">
              <w:t>o</w:t>
            </w:r>
            <w:proofErr w:type="spellEnd"/>
            <w:r w:rsidRPr="00B07D90">
              <w:t xml:space="preserve"> at the 1900 Universal Exposition in Paris. </w:t>
            </w:r>
            <w:r w:rsidR="00547382" w:rsidRPr="00B07D90">
              <w:t xml:space="preserve">St. Denis </w:t>
            </w:r>
            <w:r w:rsidRPr="00B07D90">
              <w:t>carefully translated melodic characteristics</w:t>
            </w:r>
            <w:r w:rsidR="001E34EC" w:rsidRPr="00B07D90">
              <w:t xml:space="preserve"> and structures into her dances, and personalised the phrasing and flow in her performances. </w:t>
            </w:r>
            <w:r w:rsidRPr="00B07D90">
              <w:t>As she performed, travelled, taught</w:t>
            </w:r>
            <w:r w:rsidR="00BC2D6B" w:rsidRPr="00B07D90">
              <w:t>,</w:t>
            </w:r>
            <w:r w:rsidRPr="00B07D90">
              <w:t xml:space="preserve"> and collaborated with Ted Shawn, she fostered the idea of dance as a kind of language with symbolic images and vocabularies assembled in accordance with rules as in musical composition. This notion of style as systematised preferences St. Denis and Shawn would pass along to their students, who went on to become pioneers in modern dance of their own styles. </w:t>
            </w:r>
          </w:p>
          <w:p w14:paraId="6EDB44CA" w14:textId="77777777" w:rsidR="00321314" w:rsidRPr="00B07D90" w:rsidRDefault="00321314" w:rsidP="00B07D90">
            <w:pPr>
              <w:spacing w:after="0" w:line="240" w:lineRule="auto"/>
            </w:pPr>
          </w:p>
          <w:p w14:paraId="6CEAE893" w14:textId="77777777" w:rsidR="00321314" w:rsidRPr="00B07D90" w:rsidRDefault="00321314" w:rsidP="00B07D90">
            <w:pPr>
              <w:spacing w:after="0" w:line="240" w:lineRule="auto"/>
            </w:pPr>
            <w:r w:rsidRPr="00B07D90">
              <w:t>Ruth St. Denis and her</w:t>
            </w:r>
            <w:r w:rsidR="00547382" w:rsidRPr="00B07D90">
              <w:t xml:space="preserve"> audiences assumed that committe</w:t>
            </w:r>
            <w:r w:rsidRPr="00B07D90">
              <w:t xml:space="preserve">d artists could steep their imaginations in the art of another culture and abstract its essence as well as, or better than, indigenous or native dancers. With long, curving, art deco lines, elaborate costumes and an imperious stage presence, she encapsulated a variety of personae. She capitalised on the demand for the Oriental Other even as she embraced her own selective and constructed vision of this Orient. Perhaps her identification with Kwan-yin in </w:t>
            </w:r>
            <w:r w:rsidRPr="00B07D90">
              <w:rPr>
                <w:i/>
              </w:rPr>
              <w:t>White Jade</w:t>
            </w:r>
            <w:r w:rsidR="00DB0622" w:rsidRPr="00B07D90">
              <w:t>, standing resplendent</w:t>
            </w:r>
            <w:r w:rsidRPr="00B07D90">
              <w:t xml:space="preserve"> on a pedestal, best evokes her distilled remote glamour, while </w:t>
            </w:r>
            <w:r w:rsidR="00895912" w:rsidRPr="00B07D90">
              <w:rPr>
                <w:i/>
                <w:iCs/>
              </w:rPr>
              <w:t>Incense</w:t>
            </w:r>
            <w:r w:rsidR="00895912" w:rsidRPr="00B07D90">
              <w:t xml:space="preserve"> is especially remembered for the way she ripples her arms into suggestions of wafting incense trails. (Undulating arms are described in </w:t>
            </w:r>
            <w:r w:rsidR="00895912" w:rsidRPr="00B07D90">
              <w:softHyphen/>
            </w:r>
            <w:r w:rsidR="00895912" w:rsidRPr="00B07D90">
              <w:softHyphen/>
            </w:r>
            <w:r w:rsidR="00895912" w:rsidRPr="00B07D90">
              <w:softHyphen/>
            </w:r>
            <w:r w:rsidR="00895912" w:rsidRPr="00B07D90">
              <w:softHyphen/>
            </w:r>
            <w:r w:rsidR="00895912" w:rsidRPr="00B07D90">
              <w:softHyphen/>
            </w:r>
            <w:r w:rsidR="00895912" w:rsidRPr="00B07D90">
              <w:softHyphen/>
              <w:t xml:space="preserve">Stebbins' </w:t>
            </w:r>
            <w:r w:rsidR="00DB0622" w:rsidRPr="00B07D90">
              <w:t xml:space="preserve">1885 </w:t>
            </w:r>
            <w:r w:rsidR="00895912" w:rsidRPr="00B07D90">
              <w:t xml:space="preserve">book on practical </w:t>
            </w:r>
            <w:proofErr w:type="spellStart"/>
            <w:r w:rsidR="00895912" w:rsidRPr="00B07D90">
              <w:t>exce</w:t>
            </w:r>
            <w:r w:rsidR="00DB0622" w:rsidRPr="00B07D90">
              <w:t>rcises</w:t>
            </w:r>
            <w:proofErr w:type="spellEnd"/>
            <w:r w:rsidR="00DB0622" w:rsidRPr="00B07D90">
              <w:t xml:space="preserve"> based on </w:t>
            </w:r>
            <w:proofErr w:type="spellStart"/>
            <w:r w:rsidR="00DB0622" w:rsidRPr="00B07D90">
              <w:t>Delsarte's</w:t>
            </w:r>
            <w:proofErr w:type="spellEnd"/>
            <w:r w:rsidR="00DB0622" w:rsidRPr="00B07D90">
              <w:t xml:space="preserve"> work and </w:t>
            </w:r>
            <w:r w:rsidR="00DB0622" w:rsidRPr="00B07D90">
              <w:rPr>
                <w:rFonts w:cs="Arial"/>
                <w:shd w:val="clear" w:color="auto" w:fill="FFFFFF"/>
              </w:rPr>
              <w:t>titled</w:t>
            </w:r>
            <w:r w:rsidR="00DB0622" w:rsidRPr="00B07D90">
              <w:rPr>
                <w:rStyle w:val="apple-converted-space"/>
                <w:rFonts w:cs="Arial"/>
                <w:shd w:val="clear" w:color="auto" w:fill="FFFFFF"/>
              </w:rPr>
              <w:t> </w:t>
            </w:r>
            <w:r w:rsidR="00DB0622" w:rsidRPr="00B07D90">
              <w:rPr>
                <w:rFonts w:cs="Arial"/>
                <w:i/>
                <w:iCs/>
                <w:shd w:val="clear" w:color="auto" w:fill="FFFFFF"/>
              </w:rPr>
              <w:t xml:space="preserve">The </w:t>
            </w:r>
            <w:proofErr w:type="spellStart"/>
            <w:r w:rsidR="00DB0622" w:rsidRPr="00B07D90">
              <w:rPr>
                <w:rFonts w:cs="Arial"/>
                <w:i/>
                <w:iCs/>
                <w:shd w:val="clear" w:color="auto" w:fill="FFFFFF"/>
              </w:rPr>
              <w:t>Delsarte</w:t>
            </w:r>
            <w:proofErr w:type="spellEnd"/>
            <w:r w:rsidR="00DB0622" w:rsidRPr="00B07D90">
              <w:rPr>
                <w:rFonts w:cs="Arial"/>
                <w:i/>
                <w:iCs/>
                <w:shd w:val="clear" w:color="auto" w:fill="FFFFFF"/>
              </w:rPr>
              <w:t xml:space="preserve"> System of Expression</w:t>
            </w:r>
            <w:r w:rsidR="00DB0622" w:rsidRPr="00B07D90">
              <w:rPr>
                <w:rFonts w:cs="Arial"/>
                <w:shd w:val="clear" w:color="auto" w:fill="FFFFFF"/>
              </w:rPr>
              <w:t>.</w:t>
            </w:r>
            <w:r w:rsidR="00895912" w:rsidRPr="00B07D90">
              <w:t>)   H</w:t>
            </w:r>
            <w:r w:rsidRPr="00B07D90">
              <w:t xml:space="preserve">er </w:t>
            </w:r>
            <w:proofErr w:type="spellStart"/>
            <w:r w:rsidRPr="00B07D90">
              <w:rPr>
                <w:i/>
              </w:rPr>
              <w:t>Nautch</w:t>
            </w:r>
            <w:proofErr w:type="spellEnd"/>
            <w:r w:rsidRPr="00B07D90">
              <w:t xml:space="preserve"> dances show how she </w:t>
            </w:r>
            <w:r w:rsidR="004103D0" w:rsidRPr="00B07D90">
              <w:t xml:space="preserve">identified with and commented </w:t>
            </w:r>
            <w:r w:rsidRPr="00B07D90">
              <w:t xml:space="preserve">on the </w:t>
            </w:r>
            <w:proofErr w:type="spellStart"/>
            <w:r w:rsidRPr="00B07D90">
              <w:rPr>
                <w:i/>
              </w:rPr>
              <w:t>nautch</w:t>
            </w:r>
            <w:proofErr w:type="spellEnd"/>
            <w:r w:rsidR="004103D0" w:rsidRPr="00B07D90">
              <w:t xml:space="preserve"> dancer</w:t>
            </w:r>
            <w:r w:rsidRPr="00B07D90">
              <w:t xml:space="preserve">. </w:t>
            </w:r>
            <w:r w:rsidR="00895912" w:rsidRPr="00B07D90">
              <w:t xml:space="preserve">Indeed, in a film of this dance, St. Denis's presence and manner of performance made it clear that she was not the role she played. </w:t>
            </w:r>
            <w:r w:rsidRPr="00B07D90">
              <w:rPr>
                <w:i/>
              </w:rPr>
              <w:t xml:space="preserve">The </w:t>
            </w:r>
            <w:proofErr w:type="spellStart"/>
            <w:r w:rsidRPr="00B07D90">
              <w:rPr>
                <w:i/>
              </w:rPr>
              <w:t>Tatler</w:t>
            </w:r>
            <w:proofErr w:type="spellEnd"/>
            <w:r w:rsidR="00DB0622" w:rsidRPr="00B07D90">
              <w:t xml:space="preserve"> and other reviews of </w:t>
            </w:r>
            <w:r w:rsidRPr="00B07D90">
              <w:t xml:space="preserve">her </w:t>
            </w:r>
            <w:proofErr w:type="spellStart"/>
            <w:r w:rsidRPr="00B07D90">
              <w:rPr>
                <w:i/>
              </w:rPr>
              <w:t>Nautch</w:t>
            </w:r>
            <w:proofErr w:type="spellEnd"/>
            <w:r w:rsidRPr="00B07D90">
              <w:t xml:space="preserve"> </w:t>
            </w:r>
            <w:r w:rsidR="00107762" w:rsidRPr="00B07D90">
              <w:t xml:space="preserve">observed that St. Denis' </w:t>
            </w:r>
            <w:r w:rsidR="00674250" w:rsidRPr="00B07D90">
              <w:t>‘</w:t>
            </w:r>
            <w:r w:rsidR="00107762" w:rsidRPr="00B07D90">
              <w:t xml:space="preserve">improved' </w:t>
            </w:r>
            <w:proofErr w:type="spellStart"/>
            <w:r w:rsidR="00107762" w:rsidRPr="00B07D90">
              <w:t>Nautch</w:t>
            </w:r>
            <w:proofErr w:type="spellEnd"/>
            <w:r w:rsidR="00107762" w:rsidRPr="00B07D90">
              <w:t xml:space="preserve"> was </w:t>
            </w:r>
            <w:r w:rsidR="00BA175D" w:rsidRPr="00B07D90">
              <w:t>clearly</w:t>
            </w:r>
            <w:r w:rsidR="00107762" w:rsidRPr="00B07D90">
              <w:t xml:space="preserve"> preferable to that by any</w:t>
            </w:r>
            <w:r w:rsidRPr="00B07D90">
              <w:t xml:space="preserve"> indigenous </w:t>
            </w:r>
            <w:proofErr w:type="spellStart"/>
            <w:r w:rsidRPr="00B07D90">
              <w:rPr>
                <w:i/>
              </w:rPr>
              <w:t>nautch</w:t>
            </w:r>
            <w:proofErr w:type="spellEnd"/>
            <w:r w:rsidR="00107762" w:rsidRPr="00B07D90">
              <w:t xml:space="preserve"> dancers</w:t>
            </w:r>
            <w:r w:rsidR="00674250" w:rsidRPr="00B07D90">
              <w:t>.</w:t>
            </w:r>
            <w:r w:rsidRPr="00B07D90">
              <w:t xml:space="preserve"> When </w:t>
            </w:r>
            <w:proofErr w:type="spellStart"/>
            <w:r w:rsidRPr="00B07D90">
              <w:t>Denishawn</w:t>
            </w:r>
            <w:proofErr w:type="spellEnd"/>
            <w:r w:rsidRPr="00B07D90">
              <w:t xml:space="preserve"> was dancing, there were very few </w:t>
            </w:r>
            <w:r w:rsidR="00107762" w:rsidRPr="00B07D90">
              <w:t xml:space="preserve">South </w:t>
            </w:r>
            <w:r w:rsidRPr="00B07D90">
              <w:t xml:space="preserve">Asians in the United States, due to the Asian exclusion acts that had </w:t>
            </w:r>
            <w:r w:rsidR="00107762" w:rsidRPr="00B07D90">
              <w:t>prohibited</w:t>
            </w:r>
            <w:r w:rsidRPr="00B07D90">
              <w:t xml:space="preserve"> Asian immigration, and American audiences considered </w:t>
            </w:r>
            <w:r w:rsidR="00107762" w:rsidRPr="00B07D90">
              <w:t xml:space="preserve">her performances revelatory. </w:t>
            </w:r>
          </w:p>
          <w:p w14:paraId="0AE93E86" w14:textId="77777777" w:rsidR="00321314" w:rsidRPr="00B07D90" w:rsidRDefault="00321314" w:rsidP="00B07D90">
            <w:pPr>
              <w:spacing w:after="0" w:line="240" w:lineRule="auto"/>
            </w:pPr>
          </w:p>
          <w:p w14:paraId="31105C8B" w14:textId="77777777" w:rsidR="00321314" w:rsidRPr="00B07D90" w:rsidRDefault="00610271" w:rsidP="00B07D90">
            <w:pPr>
              <w:spacing w:after="0" w:line="240" w:lineRule="auto"/>
              <w:rPr>
                <w:ins w:id="0" w:author="asha" w:date="2015-02-09T21:40:00Z"/>
              </w:rPr>
            </w:pPr>
            <w:r w:rsidRPr="00B07D90">
              <w:t xml:space="preserve">Colonialism had </w:t>
            </w:r>
            <w:r w:rsidR="00BA175D" w:rsidRPr="00B07D90">
              <w:t>clear</w:t>
            </w:r>
            <w:r w:rsidRPr="00B07D90">
              <w:t>ed the way</w:t>
            </w:r>
            <w:r w:rsidR="00BA175D" w:rsidRPr="00B07D90">
              <w:t xml:space="preserve"> </w:t>
            </w:r>
            <w:r w:rsidR="00321314" w:rsidRPr="00B07D90">
              <w:t>for American dancers to travel to Asia, learn indigenous forms</w:t>
            </w:r>
            <w:r w:rsidR="004103D0" w:rsidRPr="00B07D90">
              <w:t>,</w:t>
            </w:r>
            <w:r w:rsidR="00321314" w:rsidRPr="00B07D90">
              <w:t xml:space="preserve"> and command a niche in the performance market upon return. Ruth St. Denis toured Asia with the </w:t>
            </w:r>
            <w:proofErr w:type="spellStart"/>
            <w:r w:rsidR="00321314" w:rsidRPr="00B07D90">
              <w:t>Denishawn</w:t>
            </w:r>
            <w:proofErr w:type="spellEnd"/>
            <w:r w:rsidR="00321314" w:rsidRPr="00B07D90">
              <w:t xml:space="preserve"> dancers in 1925-26. In India, </w:t>
            </w:r>
            <w:proofErr w:type="spellStart"/>
            <w:r w:rsidR="00321314" w:rsidRPr="00B07D90">
              <w:t>Denishawn</w:t>
            </w:r>
            <w:proofErr w:type="spellEnd"/>
            <w:r w:rsidR="00321314" w:rsidRPr="00B07D90">
              <w:t xml:space="preserve"> completed a schedule of over one hundred performances within</w:t>
            </w:r>
            <w:r w:rsidR="004103D0" w:rsidRPr="00B07D90">
              <w:t xml:space="preserve"> a period of</w:t>
            </w:r>
            <w:r w:rsidR="00321314" w:rsidRPr="00B07D90">
              <w:t xml:space="preserve"> four months. Her </w:t>
            </w:r>
            <w:proofErr w:type="spellStart"/>
            <w:r w:rsidR="00321314" w:rsidRPr="00B07D90">
              <w:rPr>
                <w:i/>
              </w:rPr>
              <w:t>Nautch</w:t>
            </w:r>
            <w:proofErr w:type="spellEnd"/>
            <w:r w:rsidR="00321314" w:rsidRPr="00B07D90">
              <w:rPr>
                <w:i/>
              </w:rPr>
              <w:t xml:space="preserve"> </w:t>
            </w:r>
            <w:r w:rsidR="00321314" w:rsidRPr="00B07D90">
              <w:t xml:space="preserve">and </w:t>
            </w:r>
            <w:r w:rsidR="00321314" w:rsidRPr="00B07D90">
              <w:rPr>
                <w:i/>
              </w:rPr>
              <w:t xml:space="preserve">Black and Gold </w:t>
            </w:r>
            <w:proofErr w:type="spellStart"/>
            <w:r w:rsidR="00321314" w:rsidRPr="00B07D90">
              <w:rPr>
                <w:i/>
              </w:rPr>
              <w:t>Saree</w:t>
            </w:r>
            <w:proofErr w:type="spellEnd"/>
            <w:r w:rsidR="00321314" w:rsidRPr="00B07D90">
              <w:t xml:space="preserve"> were crowd pleasers, although perhaps not for the same reasons as in the U.S. and Europe. Her tall, pale beauty presented as exotic a spectacle to Indian audiences as her representations of </w:t>
            </w:r>
            <w:proofErr w:type="spellStart"/>
            <w:r w:rsidR="00321314" w:rsidRPr="00B07D90">
              <w:t>Indianness</w:t>
            </w:r>
            <w:proofErr w:type="spellEnd"/>
            <w:r w:rsidR="00321314" w:rsidRPr="00B07D90">
              <w:t xml:space="preserve"> </w:t>
            </w:r>
            <w:r w:rsidR="0001655B" w:rsidRPr="00B07D90">
              <w:t>were exotic</w:t>
            </w:r>
            <w:r w:rsidR="00321314" w:rsidRPr="00B07D90">
              <w:t xml:space="preserve"> to European and American audiences. In fact, even as Ruth St. Denis performed her own version of the </w:t>
            </w:r>
            <w:proofErr w:type="spellStart"/>
            <w:r w:rsidR="00321314" w:rsidRPr="00B07D90">
              <w:rPr>
                <w:i/>
              </w:rPr>
              <w:t>Nautch</w:t>
            </w:r>
            <w:proofErr w:type="spellEnd"/>
            <w:r w:rsidR="00321314" w:rsidRPr="00B07D90">
              <w:t xml:space="preserve"> all over India, an historic controv</w:t>
            </w:r>
            <w:r w:rsidRPr="00B07D90">
              <w:t xml:space="preserve">ersy was raging over indigenous </w:t>
            </w:r>
            <w:r w:rsidR="00321314" w:rsidRPr="00B07D90">
              <w:t xml:space="preserve">dancers in the local newspapers. The issue was whether professional dancers should be allowed to continue to perform in public venues as their reputations as pure artists were tainted by their liaisons with sponsor-patrons. </w:t>
            </w:r>
            <w:r w:rsidRPr="00B07D90">
              <w:t xml:space="preserve">The arguments for and against the dance were fuelled by nationalistic politics and cultural clashes of Victorian, and locally complex views of purity. Later, </w:t>
            </w:r>
            <w:r w:rsidR="004A26C2" w:rsidRPr="00B07D90">
              <w:t xml:space="preserve">Ruth St. Denis espousal of </w:t>
            </w:r>
            <w:r w:rsidR="00674250" w:rsidRPr="00B07D90">
              <w:t>‘</w:t>
            </w:r>
            <w:r w:rsidR="004A26C2" w:rsidRPr="00B07D90">
              <w:t>Indian dances</w:t>
            </w:r>
            <w:r w:rsidR="00674250" w:rsidRPr="00B07D90">
              <w:t>’</w:t>
            </w:r>
            <w:r w:rsidR="004A26C2" w:rsidRPr="00B07D90">
              <w:t xml:space="preserve"> in her performances in Europe and all over the United </w:t>
            </w:r>
            <w:r w:rsidR="004A26C2" w:rsidRPr="00B07D90">
              <w:lastRenderedPageBreak/>
              <w:t>States stimulated the demand for the more authentic Indian dance</w:t>
            </w:r>
            <w:r w:rsidR="00924CCB" w:rsidRPr="00B07D90">
              <w:t>,</w:t>
            </w:r>
            <w:r w:rsidR="004A26C2" w:rsidRPr="00B07D90">
              <w:t xml:space="preserve"> and hence indirectly stimulated Indian dance</w:t>
            </w:r>
            <w:r w:rsidR="00674250" w:rsidRPr="00B07D90">
              <w:t>rs</w:t>
            </w:r>
            <w:r w:rsidR="004A26C2" w:rsidRPr="00B07D90">
              <w:t xml:space="preserve"> </w:t>
            </w:r>
            <w:r w:rsidRPr="00B07D90">
              <w:t>Ted Shawn</w:t>
            </w:r>
            <w:r w:rsidR="004A26C2" w:rsidRPr="00B07D90">
              <w:t xml:space="preserve">, La </w:t>
            </w:r>
            <w:proofErr w:type="spellStart"/>
            <w:r w:rsidR="004A26C2" w:rsidRPr="00B07D90">
              <w:t>Meri</w:t>
            </w:r>
            <w:proofErr w:type="spellEnd"/>
            <w:r w:rsidR="00674250" w:rsidRPr="00B07D90">
              <w:t>,</w:t>
            </w:r>
            <w:r w:rsidRPr="00B07D90">
              <w:t xml:space="preserve"> and </w:t>
            </w:r>
            <w:proofErr w:type="spellStart"/>
            <w:r w:rsidRPr="00B07D90">
              <w:t>Mat</w:t>
            </w:r>
            <w:r w:rsidR="00F9421C" w:rsidRPr="00B07D90">
              <w:t>t</w:t>
            </w:r>
            <w:r w:rsidRPr="00B07D90">
              <w:t>eo</w:t>
            </w:r>
            <w:proofErr w:type="spellEnd"/>
            <w:r w:rsidR="00674250" w:rsidRPr="00B07D90">
              <w:t xml:space="preserve"> who</w:t>
            </w:r>
            <w:r w:rsidRPr="00B07D90">
              <w:t xml:space="preserve"> would take Indian dance to university programs.  </w:t>
            </w:r>
          </w:p>
          <w:p w14:paraId="5BBB0D5F" w14:textId="77777777" w:rsidR="0001655B" w:rsidRPr="00B07D90" w:rsidRDefault="0001655B" w:rsidP="00B07D90">
            <w:pPr>
              <w:spacing w:after="0" w:line="240" w:lineRule="auto"/>
            </w:pPr>
          </w:p>
          <w:p w14:paraId="31FCDD4A" w14:textId="77777777" w:rsidR="00321314" w:rsidRPr="00B07D90" w:rsidRDefault="00321314" w:rsidP="00B07D90">
            <w:pPr>
              <w:spacing w:after="0" w:line="240" w:lineRule="auto"/>
            </w:pPr>
            <w:r w:rsidRPr="00B07D90">
              <w:t xml:space="preserve">According to their souvenir programme of the Orient tour, the </w:t>
            </w:r>
            <w:proofErr w:type="spellStart"/>
            <w:r w:rsidRPr="00B07D90">
              <w:t>Denishawn</w:t>
            </w:r>
            <w:proofErr w:type="spellEnd"/>
            <w:r w:rsidRPr="00B07D90">
              <w:t xml:space="preserve"> company not only performed but also acquired art dances from China, Japan, India, Burma and Java that they then went on to perform across the United States. </w:t>
            </w:r>
            <w:r w:rsidR="00BB2F6D" w:rsidRPr="00B07D90">
              <w:t>They learned from</w:t>
            </w:r>
            <w:r w:rsidRPr="00B07D90">
              <w:t xml:space="preserve"> local celebrities who had already encountered western stages and were interested in modern approaches to performance. Ruth St. Denis benefitted by learning her repertory from those who understood how to translate their own culture for outside audiences and adjusted their works </w:t>
            </w:r>
            <w:r w:rsidR="00BB2F6D" w:rsidRPr="00B07D90">
              <w:t>pragmatically</w:t>
            </w:r>
            <w:r w:rsidRPr="00B07D90">
              <w:t xml:space="preserve">. </w:t>
            </w:r>
          </w:p>
          <w:p w14:paraId="4CC22950" w14:textId="77777777" w:rsidR="00321314" w:rsidRPr="00B07D90" w:rsidRDefault="00321314" w:rsidP="00B07D90">
            <w:pPr>
              <w:spacing w:after="0" w:line="240" w:lineRule="auto"/>
            </w:pPr>
          </w:p>
          <w:p w14:paraId="4FB7BC33" w14:textId="77777777" w:rsidR="00321314" w:rsidRPr="00B07D90" w:rsidRDefault="00321314" w:rsidP="00B07D90">
            <w:pPr>
              <w:pStyle w:val="Heading1"/>
              <w:spacing w:line="240" w:lineRule="auto"/>
            </w:pPr>
            <w:r w:rsidRPr="00B07D90">
              <w:t>Legacy</w:t>
            </w:r>
          </w:p>
          <w:p w14:paraId="56BBDE12" w14:textId="77777777" w:rsidR="00321314" w:rsidRPr="00B07D90" w:rsidRDefault="00321314" w:rsidP="00B07D90">
            <w:pPr>
              <w:spacing w:after="0" w:line="240" w:lineRule="auto"/>
            </w:pPr>
            <w:r w:rsidRPr="00B07D90">
              <w:t xml:space="preserve">St. Denis’s deep commitment to dance </w:t>
            </w:r>
            <w:proofErr w:type="gramStart"/>
            <w:r w:rsidRPr="00B07D90">
              <w:t xml:space="preserve">as ‘the Good, the True and the Beautiful’ </w:t>
            </w:r>
            <w:r w:rsidR="00895912" w:rsidRPr="00B07D90">
              <w:t xml:space="preserve">(described by Ted Shawn in his book on </w:t>
            </w:r>
            <w:proofErr w:type="spellStart"/>
            <w:r w:rsidR="00895912" w:rsidRPr="00B07D90">
              <w:t>Delsarte</w:t>
            </w:r>
            <w:proofErr w:type="spellEnd"/>
            <w:r w:rsidR="00895912" w:rsidRPr="00B07D90">
              <w:t xml:space="preserve">, </w:t>
            </w:r>
            <w:r w:rsidR="00895912" w:rsidRPr="00B07D90">
              <w:rPr>
                <w:i/>
                <w:iCs/>
              </w:rPr>
              <w:t>Every Little Movement</w:t>
            </w:r>
            <w:r w:rsidR="00895912" w:rsidRPr="00B07D90">
              <w:t xml:space="preserve"> p. 23) </w:t>
            </w:r>
            <w:r w:rsidRPr="00B07D90">
              <w:t>seems to have evolved as she performed,</w:t>
            </w:r>
            <w:proofErr w:type="gramEnd"/>
            <w:r w:rsidRPr="00B07D90">
              <w:t xml:space="preserve"> travelled</w:t>
            </w:r>
            <w:r w:rsidR="004103D0" w:rsidRPr="00B07D90">
              <w:t>,</w:t>
            </w:r>
            <w:r w:rsidRPr="00B07D90">
              <w:t xml:space="preserve"> and aged. For her, dance was universal to the extent it embodied the capacity for mystical experience and acknowledged lustily the limits of embodiment. In retrospect, Ruth St. Denis’s real contribution to dance in a global context may well reside in her reframing of dance as a spiritual activity that strengthens the bodies and minds of its practitioners and uplifts the spirits of its spectators </w:t>
            </w:r>
            <w:r w:rsidR="00895912" w:rsidRPr="00B07D90">
              <w:t xml:space="preserve">(as does the </w:t>
            </w:r>
            <w:proofErr w:type="spellStart"/>
            <w:r w:rsidR="00895912" w:rsidRPr="00B07D90">
              <w:t>Nataraja</w:t>
            </w:r>
            <w:proofErr w:type="spellEnd"/>
            <w:r w:rsidR="00895912" w:rsidRPr="00B07D90">
              <w:t xml:space="preserve"> in </w:t>
            </w:r>
            <w:proofErr w:type="spellStart"/>
            <w:r w:rsidR="00895912" w:rsidRPr="00B07D90">
              <w:t>Coomaraswamy's</w:t>
            </w:r>
            <w:proofErr w:type="spellEnd"/>
            <w:r w:rsidR="00895912" w:rsidRPr="00B07D90">
              <w:t xml:space="preserve"> writing </w:t>
            </w:r>
            <w:r w:rsidR="00895912" w:rsidRPr="00B07D90">
              <w:rPr>
                <w:i/>
                <w:iCs/>
              </w:rPr>
              <w:t>The Dance of Shiva</w:t>
            </w:r>
            <w:r w:rsidR="00895912" w:rsidRPr="00B07D90">
              <w:t>)</w:t>
            </w:r>
            <w:r w:rsidR="00674250" w:rsidRPr="00B07D90">
              <w:t>.</w:t>
            </w:r>
            <w:r w:rsidR="00895912" w:rsidRPr="00B07D90">
              <w:t xml:space="preserve"> </w:t>
            </w:r>
            <w:r w:rsidRPr="00B07D90">
              <w:t xml:space="preserve">Her vision of the transcendent power of dance as a distilled abstraction of life became part of the eclectic philosophies that informed subsequent generations of modern dancers.  </w:t>
            </w:r>
          </w:p>
          <w:p w14:paraId="004347D0" w14:textId="77777777" w:rsidR="00321314" w:rsidRPr="00B07D90" w:rsidRDefault="00321314" w:rsidP="00B07D90">
            <w:pPr>
              <w:spacing w:after="0" w:line="240" w:lineRule="auto"/>
            </w:pPr>
          </w:p>
          <w:p w14:paraId="30269FED" w14:textId="77777777" w:rsidR="00793FE1" w:rsidRPr="00B07D90" w:rsidRDefault="00793FE1" w:rsidP="00B07D90">
            <w:pPr>
              <w:spacing w:after="0" w:line="240" w:lineRule="auto"/>
              <w:rPr>
                <w:i/>
              </w:rPr>
            </w:pPr>
            <w:r w:rsidRPr="00B07D90">
              <w:t xml:space="preserve">Fig. 2: St. Denis in </w:t>
            </w:r>
            <w:r w:rsidRPr="00B07D90">
              <w:rPr>
                <w:i/>
              </w:rPr>
              <w:t>Radha</w:t>
            </w:r>
          </w:p>
          <w:p w14:paraId="54D204C4" w14:textId="77777777" w:rsidR="00793FE1" w:rsidRPr="00B07D90" w:rsidRDefault="00674250" w:rsidP="00B07D90">
            <w:pPr>
              <w:spacing w:after="0" w:line="240" w:lineRule="auto"/>
            </w:pPr>
            <w:hyperlink r:id="rId10" w:history="1">
              <w:r w:rsidR="00793FE1" w:rsidRPr="00B07D90">
                <w:rPr>
                  <w:rStyle w:val="Hyperlink"/>
                </w:rPr>
                <w:t>http://digitalcollections.nypl.org/items/510d47df-848d-a3d9-e040-e00a18064a99</w:t>
              </w:r>
            </w:hyperlink>
            <w:r w:rsidR="00793FE1" w:rsidRPr="00B07D90">
              <w:t xml:space="preserve"> </w:t>
            </w:r>
          </w:p>
          <w:p w14:paraId="180DA7E0" w14:textId="77777777" w:rsidR="00793FE1" w:rsidRPr="00B07D90" w:rsidRDefault="00793FE1" w:rsidP="00B07D90">
            <w:pPr>
              <w:spacing w:after="0" w:line="240" w:lineRule="auto"/>
              <w:ind w:firstLine="720"/>
              <w:rPr>
                <w:i/>
              </w:rPr>
            </w:pPr>
          </w:p>
          <w:p w14:paraId="5EEDF997" w14:textId="77777777" w:rsidR="00321314" w:rsidRPr="00B07D90" w:rsidRDefault="00321314" w:rsidP="00B07D90">
            <w:pPr>
              <w:spacing w:after="0" w:line="240" w:lineRule="auto"/>
            </w:pPr>
            <w:r w:rsidRPr="00B07D90">
              <w:t xml:space="preserve">Following </w:t>
            </w:r>
            <w:proofErr w:type="spellStart"/>
            <w:r w:rsidRPr="00B07D90">
              <w:t>Denishawn</w:t>
            </w:r>
            <w:proofErr w:type="spellEnd"/>
            <w:r w:rsidRPr="00B07D90">
              <w:t xml:space="preserve">, more artists went on to train in diverse dance cultures, and to educate audiences about Asian theatrical genres. This in turn spurred on discourses of authenticity later in the twentieth century. Even though the Immigration Reform Act of 1965 has radically shifted the demographics of U.S. culture, St. Denis’s influence has not dissipated. On the contrary, late twentieth-century transcultural dance genres like tribal-fusion and </w:t>
            </w:r>
            <w:proofErr w:type="spellStart"/>
            <w:r w:rsidRPr="00B07D90">
              <w:t>voguing</w:t>
            </w:r>
            <w:proofErr w:type="spellEnd"/>
            <w:r w:rsidRPr="00B07D90">
              <w:t xml:space="preserve"> emulate her style with tongue-in-cheek movements and visual commentary. Ruth St. Denis’s legacy continues through numerous local organisations dedicated to sacred dance, belly dance, rave</w:t>
            </w:r>
            <w:r w:rsidR="00674250" w:rsidRPr="00B07D90">
              <w:t>,</w:t>
            </w:r>
            <w:r w:rsidRPr="00B07D90">
              <w:t xml:space="preserve"> and Sufi dancing. </w:t>
            </w:r>
          </w:p>
          <w:p w14:paraId="6A8CFF0D" w14:textId="77777777" w:rsidR="00321314" w:rsidRPr="00B07D90" w:rsidRDefault="00321314" w:rsidP="00B07D90">
            <w:pPr>
              <w:spacing w:after="0" w:line="240" w:lineRule="auto"/>
            </w:pPr>
          </w:p>
          <w:p w14:paraId="3E2196D3" w14:textId="77777777" w:rsidR="00321314" w:rsidRPr="00B07D90" w:rsidRDefault="00321314" w:rsidP="00B07D90">
            <w:pPr>
              <w:pStyle w:val="Heading1"/>
              <w:spacing w:line="240" w:lineRule="auto"/>
            </w:pPr>
            <w:r w:rsidRPr="00B07D90">
              <w:t>Selected</w:t>
            </w:r>
            <w:r w:rsidR="004103D0" w:rsidRPr="00B07D90">
              <w:t xml:space="preserve"> List of</w:t>
            </w:r>
            <w:r w:rsidRPr="00B07D90">
              <w:t xml:space="preserve"> Works</w:t>
            </w:r>
            <w:r w:rsidR="004103D0" w:rsidRPr="00B07D90">
              <w:t>:</w:t>
            </w:r>
          </w:p>
          <w:p w14:paraId="29A3F538" w14:textId="77777777" w:rsidR="00321314" w:rsidRPr="00B07D90" w:rsidRDefault="00321314" w:rsidP="00B07D90">
            <w:pPr>
              <w:spacing w:after="0" w:line="240" w:lineRule="auto"/>
            </w:pPr>
            <w:proofErr w:type="spellStart"/>
            <w:r w:rsidRPr="00B07D90">
              <w:rPr>
                <w:i/>
              </w:rPr>
              <w:t>Radha</w:t>
            </w:r>
            <w:proofErr w:type="spellEnd"/>
            <w:r w:rsidRPr="00B07D90">
              <w:t xml:space="preserve"> (1906)</w:t>
            </w:r>
          </w:p>
          <w:p w14:paraId="120333A6" w14:textId="77777777" w:rsidR="00321314" w:rsidRPr="00B07D90" w:rsidRDefault="00321314" w:rsidP="00B07D90">
            <w:pPr>
              <w:spacing w:after="0" w:line="240" w:lineRule="auto"/>
            </w:pPr>
            <w:proofErr w:type="spellStart"/>
            <w:r w:rsidRPr="00B07D90">
              <w:rPr>
                <w:i/>
              </w:rPr>
              <w:t>Egypta</w:t>
            </w:r>
            <w:proofErr w:type="spellEnd"/>
            <w:r w:rsidRPr="00B07D90">
              <w:t xml:space="preserve"> (1910)</w:t>
            </w:r>
          </w:p>
          <w:p w14:paraId="1FE113AA" w14:textId="77777777" w:rsidR="00321314" w:rsidRPr="00B07D90" w:rsidRDefault="00321314" w:rsidP="00B07D90">
            <w:pPr>
              <w:spacing w:after="0" w:line="240" w:lineRule="auto"/>
            </w:pPr>
            <w:proofErr w:type="spellStart"/>
            <w:r w:rsidRPr="00B07D90">
              <w:rPr>
                <w:i/>
              </w:rPr>
              <w:t>Nautch</w:t>
            </w:r>
            <w:proofErr w:type="spellEnd"/>
            <w:r w:rsidRPr="00B07D90">
              <w:rPr>
                <w:i/>
              </w:rPr>
              <w:t xml:space="preserve"> Dance</w:t>
            </w:r>
            <w:r w:rsidRPr="00B07D90">
              <w:t xml:space="preserve"> (1919, aka </w:t>
            </w:r>
            <w:r w:rsidRPr="00B07D90">
              <w:rPr>
                <w:i/>
              </w:rPr>
              <w:t xml:space="preserve">Street </w:t>
            </w:r>
            <w:proofErr w:type="spellStart"/>
            <w:r w:rsidRPr="00B07D90">
              <w:rPr>
                <w:i/>
              </w:rPr>
              <w:t>Nautch</w:t>
            </w:r>
            <w:proofErr w:type="spellEnd"/>
            <w:r w:rsidRPr="00B07D90">
              <w:rPr>
                <w:i/>
              </w:rPr>
              <w:t xml:space="preserve"> Dance</w:t>
            </w:r>
            <w:r w:rsidRPr="00B07D90">
              <w:t xml:space="preserve">) </w:t>
            </w:r>
          </w:p>
          <w:p w14:paraId="18BC289E" w14:textId="77777777" w:rsidR="00321314" w:rsidRPr="00B07D90" w:rsidRDefault="00321314" w:rsidP="00B07D90">
            <w:pPr>
              <w:spacing w:after="0" w:line="240" w:lineRule="auto"/>
            </w:pPr>
            <w:r w:rsidRPr="00B07D90">
              <w:rPr>
                <w:i/>
              </w:rPr>
              <w:t>Brahms Waltz</w:t>
            </w:r>
            <w:r w:rsidRPr="00B07D90">
              <w:t xml:space="preserve"> (1922)</w:t>
            </w:r>
          </w:p>
          <w:p w14:paraId="056EF04C" w14:textId="77777777" w:rsidR="00321314" w:rsidRPr="00B07D90" w:rsidRDefault="00321314" w:rsidP="00B07D90">
            <w:pPr>
              <w:spacing w:after="0" w:line="240" w:lineRule="auto"/>
            </w:pPr>
            <w:proofErr w:type="spellStart"/>
            <w:r w:rsidRPr="00B07D90">
              <w:rPr>
                <w:i/>
              </w:rPr>
              <w:t>Liebestraum</w:t>
            </w:r>
            <w:proofErr w:type="spellEnd"/>
            <w:r w:rsidRPr="00B07D90">
              <w:t xml:space="preserve"> (1922)</w:t>
            </w:r>
          </w:p>
          <w:p w14:paraId="0C053E3F" w14:textId="77777777" w:rsidR="00321314" w:rsidRPr="00B07D90" w:rsidRDefault="00321314" w:rsidP="00B07D90">
            <w:pPr>
              <w:spacing w:after="0" w:line="240" w:lineRule="auto"/>
            </w:pPr>
            <w:r w:rsidRPr="00B07D90">
              <w:rPr>
                <w:i/>
              </w:rPr>
              <w:t>The Spirit of the Sea</w:t>
            </w:r>
            <w:r w:rsidRPr="00B07D90">
              <w:t xml:space="preserve"> (1923)</w:t>
            </w:r>
          </w:p>
          <w:p w14:paraId="4031B7ED" w14:textId="77777777" w:rsidR="00321314" w:rsidRPr="00B07D90" w:rsidRDefault="00321314" w:rsidP="00B07D90">
            <w:pPr>
              <w:spacing w:after="0" w:line="240" w:lineRule="auto"/>
            </w:pPr>
            <w:r w:rsidRPr="00B07D90">
              <w:rPr>
                <w:i/>
              </w:rPr>
              <w:t>Dance of the Black and Gold Sari</w:t>
            </w:r>
            <w:r w:rsidRPr="00B07D90">
              <w:t xml:space="preserve"> (1923)</w:t>
            </w:r>
          </w:p>
          <w:p w14:paraId="4E69CC0C" w14:textId="77777777" w:rsidR="00321314" w:rsidRPr="00B07D90" w:rsidRDefault="00321314" w:rsidP="00B07D90">
            <w:pPr>
              <w:spacing w:after="0" w:line="240" w:lineRule="auto"/>
            </w:pPr>
            <w:r w:rsidRPr="00B07D90">
              <w:rPr>
                <w:i/>
              </w:rPr>
              <w:t>Ishtar of the Seven Gates</w:t>
            </w:r>
            <w:r w:rsidRPr="00B07D90">
              <w:t xml:space="preserve"> (1923)</w:t>
            </w:r>
          </w:p>
          <w:p w14:paraId="4BC5D71A" w14:textId="77777777" w:rsidR="00321314" w:rsidRPr="00B07D90" w:rsidRDefault="00321314" w:rsidP="00B07D90">
            <w:pPr>
              <w:spacing w:after="0" w:line="240" w:lineRule="auto"/>
            </w:pPr>
            <w:proofErr w:type="spellStart"/>
            <w:r w:rsidRPr="00B07D90">
              <w:rPr>
                <w:i/>
              </w:rPr>
              <w:t>Valse</w:t>
            </w:r>
            <w:proofErr w:type="spellEnd"/>
            <w:r w:rsidRPr="00B07D90">
              <w:rPr>
                <w:i/>
              </w:rPr>
              <w:t xml:space="preserve"> a la </w:t>
            </w:r>
            <w:proofErr w:type="spellStart"/>
            <w:r w:rsidRPr="00B07D90">
              <w:rPr>
                <w:i/>
              </w:rPr>
              <w:t>Loie</w:t>
            </w:r>
            <w:proofErr w:type="spellEnd"/>
            <w:r w:rsidRPr="00B07D90">
              <w:t xml:space="preserve"> (1924)</w:t>
            </w:r>
          </w:p>
          <w:p w14:paraId="7FD9EC1D" w14:textId="77777777" w:rsidR="00321314" w:rsidRPr="00B07D90" w:rsidRDefault="00321314" w:rsidP="00B07D90">
            <w:pPr>
              <w:spacing w:after="0" w:line="240" w:lineRule="auto"/>
            </w:pPr>
            <w:r w:rsidRPr="00B07D90">
              <w:rPr>
                <w:i/>
              </w:rPr>
              <w:t>White Jade</w:t>
            </w:r>
            <w:r w:rsidRPr="00B07D90">
              <w:t xml:space="preserve"> (1926)</w:t>
            </w:r>
          </w:p>
          <w:p w14:paraId="66441569" w14:textId="77777777" w:rsidR="00321314" w:rsidRPr="00B07D90" w:rsidRDefault="00321314" w:rsidP="00B07D90">
            <w:pPr>
              <w:spacing w:after="0" w:line="240" w:lineRule="auto"/>
            </w:pPr>
            <w:r w:rsidRPr="00B07D90">
              <w:rPr>
                <w:i/>
              </w:rPr>
              <w:t>A Javanese Court Dance</w:t>
            </w:r>
            <w:r w:rsidRPr="00B07D90">
              <w:t xml:space="preserve"> (1926)</w:t>
            </w:r>
          </w:p>
          <w:p w14:paraId="5CF6472B" w14:textId="77777777" w:rsidR="00321314" w:rsidRPr="00B07D90" w:rsidRDefault="00321314" w:rsidP="00B07D90">
            <w:pPr>
              <w:spacing w:after="0" w:line="240" w:lineRule="auto"/>
            </w:pPr>
            <w:r w:rsidRPr="00B07D90">
              <w:rPr>
                <w:i/>
              </w:rPr>
              <w:t>Angkor-Vat</w:t>
            </w:r>
            <w:r w:rsidRPr="00B07D90">
              <w:t xml:space="preserve"> (1930)</w:t>
            </w:r>
          </w:p>
          <w:p w14:paraId="6F151748" w14:textId="77777777" w:rsidR="00321314" w:rsidRPr="00B07D90" w:rsidRDefault="00321314" w:rsidP="00B07D90">
            <w:pPr>
              <w:spacing w:after="0" w:line="240" w:lineRule="auto"/>
            </w:pPr>
            <w:r w:rsidRPr="00B07D90">
              <w:rPr>
                <w:i/>
              </w:rPr>
              <w:t>Babylon</w:t>
            </w:r>
            <w:r w:rsidRPr="00B07D90">
              <w:t xml:space="preserve"> (1937)</w:t>
            </w:r>
          </w:p>
          <w:p w14:paraId="172B1D1F" w14:textId="77777777" w:rsidR="00321314" w:rsidRPr="00B07D90" w:rsidRDefault="00321314" w:rsidP="00B07D90">
            <w:pPr>
              <w:spacing w:after="0" w:line="240" w:lineRule="auto"/>
              <w:rPr>
                <w:b/>
              </w:rPr>
            </w:pPr>
          </w:p>
          <w:p w14:paraId="6C08DA64" w14:textId="77777777" w:rsidR="00321314" w:rsidRPr="00B07D90" w:rsidRDefault="00321314" w:rsidP="00B07D90">
            <w:pPr>
              <w:pStyle w:val="Heading2"/>
              <w:spacing w:line="240" w:lineRule="auto"/>
            </w:pPr>
            <w:r w:rsidRPr="00B07D90">
              <w:lastRenderedPageBreak/>
              <w:t>Writing</w:t>
            </w:r>
          </w:p>
          <w:p w14:paraId="2AAF2E02" w14:textId="77777777" w:rsidR="003F0D73" w:rsidRPr="00B07D90" w:rsidRDefault="00994D39" w:rsidP="00B07D90">
            <w:pPr>
              <w:pStyle w:val="NormalfollowingH2"/>
              <w:spacing w:after="0" w:line="240" w:lineRule="auto"/>
              <w:rPr>
                <w:sz w:val="24"/>
                <w:szCs w:val="24"/>
              </w:rPr>
            </w:pPr>
            <w:r w:rsidRPr="00B07D90">
              <w:rPr>
                <w:i/>
              </w:rPr>
              <w:t>An Unfinished Life An Autobiography</w:t>
            </w:r>
            <w:r w:rsidR="00674250" w:rsidRPr="00B07D90">
              <w:t xml:space="preserve"> (1939)</w:t>
            </w:r>
            <w:r w:rsidRPr="00B07D90">
              <w:rPr>
                <w:sz w:val="24"/>
                <w:szCs w:val="24"/>
              </w:rPr>
              <w:t xml:space="preserve"> </w:t>
            </w:r>
          </w:p>
        </w:tc>
      </w:tr>
      <w:tr w:rsidR="003235A7" w:rsidRPr="00B07D90" w14:paraId="67BB03B4" w14:textId="77777777" w:rsidTr="00B07D90">
        <w:tc>
          <w:tcPr>
            <w:tcW w:w="9016" w:type="dxa"/>
            <w:shd w:val="clear" w:color="auto" w:fill="auto"/>
          </w:tcPr>
          <w:p w14:paraId="0A45986D" w14:textId="77777777" w:rsidR="005A1D8C" w:rsidRPr="00555B7A" w:rsidRDefault="003235A7" w:rsidP="00B07D90">
            <w:pPr>
              <w:spacing w:after="0" w:line="240" w:lineRule="auto"/>
            </w:pPr>
            <w:r w:rsidRPr="00B07D90">
              <w:rPr>
                <w:u w:val="single"/>
              </w:rPr>
              <w:lastRenderedPageBreak/>
              <w:t>Further reading</w:t>
            </w:r>
            <w:r w:rsidRPr="00B07D90">
              <w:t>:</w:t>
            </w:r>
          </w:p>
          <w:p w14:paraId="2AF532D7" w14:textId="77777777" w:rsidR="00555B7A" w:rsidRDefault="00555B7A" w:rsidP="00B07D90">
            <w:pPr>
              <w:spacing w:after="0" w:line="240" w:lineRule="auto"/>
              <w:rPr>
                <w:noProof/>
                <w:lang w:val="en-US"/>
              </w:rPr>
            </w:pPr>
            <w:sdt>
              <w:sdtPr>
                <w:rPr>
                  <w:noProof/>
                  <w:lang w:val="en-US"/>
                </w:rPr>
                <w:id w:val="-1553068351"/>
                <w:citation/>
              </w:sdtPr>
              <w:sdtContent>
                <w:r>
                  <w:rPr>
                    <w:noProof/>
                    <w:lang w:val="en-US"/>
                  </w:rPr>
                  <w:fldChar w:fldCharType="begin"/>
                </w:r>
                <w:r>
                  <w:rPr>
                    <w:noProof/>
                    <w:lang w:val="en-US"/>
                  </w:rPr>
                  <w:instrText xml:space="preserve"> CITATION Coo92 \l 1033 </w:instrText>
                </w:r>
                <w:r>
                  <w:rPr>
                    <w:noProof/>
                    <w:lang w:val="en-US"/>
                  </w:rPr>
                  <w:fldChar w:fldCharType="separate"/>
                </w:r>
                <w:r>
                  <w:rPr>
                    <w:noProof/>
                    <w:lang w:val="en-US"/>
                  </w:rPr>
                  <w:t>(Coorlawala)</w:t>
                </w:r>
                <w:r>
                  <w:rPr>
                    <w:noProof/>
                    <w:lang w:val="en-US"/>
                  </w:rPr>
                  <w:fldChar w:fldCharType="end"/>
                </w:r>
              </w:sdtContent>
            </w:sdt>
          </w:p>
          <w:p w14:paraId="1BAC2026" w14:textId="77777777" w:rsidR="00555B7A" w:rsidRPr="005A1D8C" w:rsidRDefault="00555B7A" w:rsidP="00B07D90">
            <w:pPr>
              <w:spacing w:after="0" w:line="240" w:lineRule="auto"/>
              <w:rPr>
                <w:noProof/>
                <w:lang w:val="en-US"/>
              </w:rPr>
            </w:pPr>
          </w:p>
          <w:p w14:paraId="355A1491" w14:textId="77777777" w:rsidR="00555B7A" w:rsidRDefault="00555B7A" w:rsidP="00B07D90">
            <w:pPr>
              <w:spacing w:after="0" w:line="240" w:lineRule="auto"/>
            </w:pPr>
            <w:sdt>
              <w:sdtPr>
                <w:id w:val="-1710401827"/>
                <w:citation/>
              </w:sdtPr>
              <w:sdtContent>
                <w:r>
                  <w:fldChar w:fldCharType="begin"/>
                </w:r>
                <w:r>
                  <w:rPr>
                    <w:noProof/>
                    <w:lang w:val="en-US"/>
                  </w:rPr>
                  <w:instrText xml:space="preserve"> CITATION Jow88 \l 1033 </w:instrText>
                </w:r>
                <w:r>
                  <w:fldChar w:fldCharType="separate"/>
                </w:r>
                <w:r w:rsidRPr="00555B7A">
                  <w:rPr>
                    <w:noProof/>
                    <w:lang w:val="en-US"/>
                  </w:rPr>
                  <w:t>(Jowitt)</w:t>
                </w:r>
                <w:r>
                  <w:fldChar w:fldCharType="end"/>
                </w:r>
              </w:sdtContent>
            </w:sdt>
          </w:p>
          <w:p w14:paraId="5BD3D272" w14:textId="77777777" w:rsidR="00555B7A" w:rsidRPr="00B07D90" w:rsidRDefault="00555B7A" w:rsidP="00B07D90">
            <w:pPr>
              <w:spacing w:after="0" w:line="240" w:lineRule="auto"/>
            </w:pPr>
          </w:p>
          <w:p w14:paraId="683D3C19" w14:textId="77777777" w:rsidR="00321314" w:rsidRDefault="00555B7A" w:rsidP="00B07D90">
            <w:pPr>
              <w:spacing w:after="0" w:line="240" w:lineRule="auto"/>
            </w:pPr>
            <w:sdt>
              <w:sdtPr>
                <w:id w:val="-291674398"/>
                <w:citation/>
              </w:sdtPr>
              <w:sdtContent>
                <w:r>
                  <w:fldChar w:fldCharType="begin"/>
                </w:r>
                <w:r>
                  <w:rPr>
                    <w:lang w:val="en-US"/>
                  </w:rPr>
                  <w:instrText xml:space="preserve"> CITATION Sch71 \l 1033 </w:instrText>
                </w:r>
                <w:r>
                  <w:fldChar w:fldCharType="separate"/>
                </w:r>
                <w:r>
                  <w:rPr>
                    <w:noProof/>
                    <w:lang w:val="en-US"/>
                  </w:rPr>
                  <w:t>(Schlundt, Into the Mystic with Miss Ruth)</w:t>
                </w:r>
                <w:r>
                  <w:fldChar w:fldCharType="end"/>
                </w:r>
              </w:sdtContent>
            </w:sdt>
          </w:p>
          <w:p w14:paraId="10377F60" w14:textId="77777777" w:rsidR="00555B7A" w:rsidRPr="00B07D90" w:rsidRDefault="00555B7A" w:rsidP="00B07D90">
            <w:pPr>
              <w:spacing w:after="0" w:line="240" w:lineRule="auto"/>
            </w:pPr>
            <w:bookmarkStart w:id="1" w:name="_GoBack"/>
            <w:bookmarkEnd w:id="1"/>
          </w:p>
          <w:p w14:paraId="3C1E35C1" w14:textId="77777777" w:rsidR="00321314" w:rsidRPr="00B07D90" w:rsidRDefault="00555B7A" w:rsidP="00B07D90">
            <w:pPr>
              <w:spacing w:after="0" w:line="240" w:lineRule="auto"/>
            </w:pPr>
            <w:sdt>
              <w:sdtPr>
                <w:id w:val="676768922"/>
                <w:citation/>
              </w:sdtPr>
              <w:sdtContent>
                <w:r>
                  <w:fldChar w:fldCharType="begin"/>
                </w:r>
                <w:r>
                  <w:rPr>
                    <w:noProof/>
                    <w:lang w:val="en-US"/>
                  </w:rPr>
                  <w:instrText xml:space="preserve"> CITATION Sch62 \l 1033 </w:instrText>
                </w:r>
                <w:r>
                  <w:fldChar w:fldCharType="separate"/>
                </w:r>
                <w:r>
                  <w:rPr>
                    <w:noProof/>
                    <w:lang w:val="en-US"/>
                  </w:rPr>
                  <w:t>(Schlundt, The Professional Appearances of Ruth St. Denis and Ted Shawn)</w:t>
                </w:r>
                <w:r>
                  <w:fldChar w:fldCharType="end"/>
                </w:r>
              </w:sdtContent>
            </w:sdt>
          </w:p>
          <w:p w14:paraId="6E010993" w14:textId="77777777" w:rsidR="00793FE1" w:rsidRPr="00B07D90" w:rsidRDefault="00793FE1" w:rsidP="00B07D90">
            <w:pPr>
              <w:spacing w:after="0" w:line="240" w:lineRule="auto"/>
            </w:pPr>
          </w:p>
          <w:p w14:paraId="38D92BC9" w14:textId="77777777" w:rsidR="00674250" w:rsidRPr="00B07D90" w:rsidRDefault="00555B7A" w:rsidP="00B07D90">
            <w:pPr>
              <w:spacing w:after="0" w:line="240" w:lineRule="auto"/>
            </w:pPr>
            <w:sdt>
              <w:sdtPr>
                <w:id w:val="1324239783"/>
                <w:citation/>
              </w:sdtPr>
              <w:sdtContent>
                <w:r>
                  <w:fldChar w:fldCharType="begin"/>
                </w:r>
                <w:r>
                  <w:rPr>
                    <w:lang w:val="en-US"/>
                  </w:rPr>
                  <w:instrText xml:space="preserve"> CITATION She81 \l 1033 </w:instrText>
                </w:r>
                <w:r>
                  <w:fldChar w:fldCharType="separate"/>
                </w:r>
                <w:r>
                  <w:rPr>
                    <w:noProof/>
                    <w:lang w:val="en-US"/>
                  </w:rPr>
                  <w:t>(Shelton)</w:t>
                </w:r>
                <w:r>
                  <w:fldChar w:fldCharType="end"/>
                </w:r>
              </w:sdtContent>
            </w:sdt>
          </w:p>
          <w:p w14:paraId="7E71A0B2" w14:textId="77777777" w:rsidR="00555B7A" w:rsidRPr="00555B7A" w:rsidRDefault="00555B7A" w:rsidP="00B07D90">
            <w:pPr>
              <w:pStyle w:val="EndnoteText"/>
              <w:tabs>
                <w:tab w:val="clear" w:pos="6480"/>
                <w:tab w:val="clear" w:pos="8549"/>
              </w:tabs>
              <w:spacing w:line="240" w:lineRule="auto"/>
              <w:ind w:left="0" w:right="0" w:firstLine="0"/>
              <w:jc w:val="left"/>
              <w:rPr>
                <w:rFonts w:ascii="Calibri" w:hAnsi="Calibri" w:cs="Calibri"/>
                <w:noProof/>
                <w:sz w:val="22"/>
                <w:szCs w:val="22"/>
              </w:rPr>
            </w:pPr>
          </w:p>
          <w:p w14:paraId="682ED555" w14:textId="77777777" w:rsidR="00555B7A" w:rsidRPr="00B07D90" w:rsidRDefault="00555B7A" w:rsidP="00B07D90">
            <w:pPr>
              <w:pStyle w:val="EndnoteText"/>
              <w:tabs>
                <w:tab w:val="clear" w:pos="6480"/>
                <w:tab w:val="clear" w:pos="8549"/>
              </w:tabs>
              <w:spacing w:line="240" w:lineRule="auto"/>
              <w:ind w:left="0" w:right="0" w:firstLine="0"/>
              <w:jc w:val="left"/>
              <w:rPr>
                <w:rFonts w:ascii="Calibri" w:hAnsi="Calibri" w:cs="Calibri"/>
                <w:sz w:val="24"/>
                <w:szCs w:val="24"/>
              </w:rPr>
            </w:pPr>
            <w:sdt>
              <w:sdtPr>
                <w:rPr>
                  <w:rFonts w:ascii="Calibri" w:hAnsi="Calibri" w:cs="Calibri"/>
                  <w:sz w:val="22"/>
                  <w:szCs w:val="22"/>
                </w:rPr>
                <w:id w:val="851760403"/>
                <w:citation/>
              </w:sdtPr>
              <w:sdtContent>
                <w:r w:rsidRPr="00555B7A">
                  <w:rPr>
                    <w:rFonts w:ascii="Calibri" w:hAnsi="Calibri" w:cs="Calibri"/>
                    <w:sz w:val="22"/>
                    <w:szCs w:val="22"/>
                  </w:rPr>
                  <w:fldChar w:fldCharType="begin"/>
                </w:r>
                <w:r w:rsidRPr="00555B7A">
                  <w:rPr>
                    <w:rFonts w:ascii="Calibri" w:hAnsi="Calibri" w:cs="Calibri"/>
                    <w:noProof/>
                    <w:sz w:val="22"/>
                    <w:szCs w:val="22"/>
                  </w:rPr>
                  <w:instrText xml:space="preserve"> CITATION Sri12 \l 1033 </w:instrText>
                </w:r>
                <w:r w:rsidRPr="00555B7A">
                  <w:rPr>
                    <w:rFonts w:ascii="Calibri" w:hAnsi="Calibri" w:cs="Calibri"/>
                    <w:sz w:val="22"/>
                    <w:szCs w:val="22"/>
                  </w:rPr>
                  <w:fldChar w:fldCharType="separate"/>
                </w:r>
                <w:r w:rsidRPr="00555B7A">
                  <w:rPr>
                    <w:rFonts w:ascii="Calibri" w:hAnsi="Calibri" w:cs="Calibri"/>
                    <w:noProof/>
                    <w:sz w:val="22"/>
                    <w:szCs w:val="22"/>
                  </w:rPr>
                  <w:t>(Srinivasan)</w:t>
                </w:r>
                <w:r w:rsidRPr="00555B7A">
                  <w:rPr>
                    <w:rFonts w:ascii="Calibri" w:hAnsi="Calibri" w:cs="Calibri"/>
                    <w:sz w:val="22"/>
                    <w:szCs w:val="22"/>
                  </w:rPr>
                  <w:fldChar w:fldCharType="end"/>
                </w:r>
              </w:sdtContent>
            </w:sdt>
          </w:p>
        </w:tc>
      </w:tr>
    </w:tbl>
    <w:p w14:paraId="0C8A0AD4" w14:textId="77777777" w:rsidR="00C27FAB" w:rsidRDefault="00C27FAB" w:rsidP="00B33145"/>
    <w:p w14:paraId="26CE12DA" w14:textId="77777777" w:rsidR="00257BA9" w:rsidRPr="00B07D90" w:rsidRDefault="00257BA9" w:rsidP="00257BA9">
      <w:pPr>
        <w:pStyle w:val="EndnoteText"/>
        <w:tabs>
          <w:tab w:val="clear" w:pos="6480"/>
          <w:tab w:val="clear" w:pos="8549"/>
        </w:tabs>
        <w:spacing w:after="120" w:line="276" w:lineRule="auto"/>
        <w:ind w:left="0" w:right="0" w:firstLine="0"/>
        <w:jc w:val="left"/>
        <w:rPr>
          <w:rFonts w:ascii="Calibri" w:hAnsi="Calibri" w:cs="Calibri"/>
          <w:sz w:val="24"/>
          <w:szCs w:val="24"/>
        </w:rPr>
      </w:pPr>
    </w:p>
    <w:p w14:paraId="4AB5F2A3" w14:textId="77777777" w:rsidR="00257BA9" w:rsidRPr="00F36937" w:rsidRDefault="00257BA9" w:rsidP="00B33145"/>
    <w:sectPr w:rsidR="00257BA9" w:rsidRPr="00F36937" w:rsidSect="0021146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B6ECD" w14:textId="77777777" w:rsidR="004C263E" w:rsidRDefault="004C263E" w:rsidP="007A0D55">
      <w:pPr>
        <w:spacing w:after="0" w:line="240" w:lineRule="auto"/>
      </w:pPr>
      <w:r>
        <w:separator/>
      </w:r>
    </w:p>
  </w:endnote>
  <w:endnote w:type="continuationSeparator" w:id="0">
    <w:p w14:paraId="7ECE2E49" w14:textId="77777777" w:rsidR="004C263E" w:rsidRDefault="004C26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A2EF5" w14:textId="77777777" w:rsidR="004C263E" w:rsidRDefault="004C263E" w:rsidP="007A0D55">
      <w:pPr>
        <w:spacing w:after="0" w:line="240" w:lineRule="auto"/>
      </w:pPr>
      <w:r>
        <w:separator/>
      </w:r>
    </w:p>
  </w:footnote>
  <w:footnote w:type="continuationSeparator" w:id="0">
    <w:p w14:paraId="75EAD1ED" w14:textId="77777777" w:rsidR="004C263E" w:rsidRDefault="004C26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C4BE4" w14:textId="77777777" w:rsidR="00BC2D6B" w:rsidRDefault="00BC2D6B">
    <w:pPr>
      <w:pStyle w:val="Header"/>
    </w:pPr>
    <w:r w:rsidRPr="00B07D90">
      <w:rPr>
        <w:b/>
        <w:color w:val="7F7F7F"/>
      </w:rPr>
      <w:t>Taylor &amp; Francis</w:t>
    </w:r>
    <w:r w:rsidRPr="00B07D90">
      <w:rPr>
        <w:color w:val="7F7F7F"/>
      </w:rPr>
      <w:t xml:space="preserve"> – </w:t>
    </w:r>
    <w:proofErr w:type="spellStart"/>
    <w:r w:rsidRPr="00B07D90">
      <w:rPr>
        <w:i/>
        <w:color w:val="7F7F7F"/>
      </w:rPr>
      <w:t>Encyclopedia</w:t>
    </w:r>
    <w:proofErr w:type="spellEnd"/>
    <w:r w:rsidRPr="00B07D90">
      <w:rPr>
        <w:i/>
        <w:color w:val="7F7F7F"/>
      </w:rPr>
      <w:t xml:space="preserve"> of Modernism</w:t>
    </w:r>
  </w:p>
  <w:p w14:paraId="24E83B34" w14:textId="77777777" w:rsidR="00BC2D6B" w:rsidRDefault="00BC2D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0"/>
    <w:rsid w:val="0001655B"/>
    <w:rsid w:val="00032559"/>
    <w:rsid w:val="0003710A"/>
    <w:rsid w:val="00052040"/>
    <w:rsid w:val="00065A9D"/>
    <w:rsid w:val="000B25AE"/>
    <w:rsid w:val="000B55AB"/>
    <w:rsid w:val="000D24DC"/>
    <w:rsid w:val="00101B2E"/>
    <w:rsid w:val="0010574E"/>
    <w:rsid w:val="00107762"/>
    <w:rsid w:val="00116FA0"/>
    <w:rsid w:val="0015114C"/>
    <w:rsid w:val="001A21F3"/>
    <w:rsid w:val="001A2537"/>
    <w:rsid w:val="001A6A06"/>
    <w:rsid w:val="001E34EC"/>
    <w:rsid w:val="00210C03"/>
    <w:rsid w:val="00211461"/>
    <w:rsid w:val="00214D20"/>
    <w:rsid w:val="002162E2"/>
    <w:rsid w:val="00225C5A"/>
    <w:rsid w:val="00230B10"/>
    <w:rsid w:val="00234353"/>
    <w:rsid w:val="00244BB0"/>
    <w:rsid w:val="00257BA9"/>
    <w:rsid w:val="002A0A0D"/>
    <w:rsid w:val="002B0B37"/>
    <w:rsid w:val="002F4104"/>
    <w:rsid w:val="0030662D"/>
    <w:rsid w:val="00321314"/>
    <w:rsid w:val="003235A7"/>
    <w:rsid w:val="0034215B"/>
    <w:rsid w:val="00360835"/>
    <w:rsid w:val="003677B6"/>
    <w:rsid w:val="003B3098"/>
    <w:rsid w:val="003D3579"/>
    <w:rsid w:val="003E2795"/>
    <w:rsid w:val="003F0D73"/>
    <w:rsid w:val="004103D0"/>
    <w:rsid w:val="00462DBE"/>
    <w:rsid w:val="00464699"/>
    <w:rsid w:val="00483379"/>
    <w:rsid w:val="00487BC5"/>
    <w:rsid w:val="00496888"/>
    <w:rsid w:val="004A26C2"/>
    <w:rsid w:val="004A7476"/>
    <w:rsid w:val="004B613A"/>
    <w:rsid w:val="004C263E"/>
    <w:rsid w:val="004E5896"/>
    <w:rsid w:val="00513EE6"/>
    <w:rsid w:val="00534F8F"/>
    <w:rsid w:val="00547382"/>
    <w:rsid w:val="00555B7A"/>
    <w:rsid w:val="00590035"/>
    <w:rsid w:val="005A1D8C"/>
    <w:rsid w:val="005B177E"/>
    <w:rsid w:val="005B3921"/>
    <w:rsid w:val="005F26D7"/>
    <w:rsid w:val="005F5450"/>
    <w:rsid w:val="00610271"/>
    <w:rsid w:val="00674250"/>
    <w:rsid w:val="00685D3F"/>
    <w:rsid w:val="006D0412"/>
    <w:rsid w:val="007411B9"/>
    <w:rsid w:val="007604FC"/>
    <w:rsid w:val="00780D95"/>
    <w:rsid w:val="00780DC7"/>
    <w:rsid w:val="00793FE1"/>
    <w:rsid w:val="007A0D55"/>
    <w:rsid w:val="007B3377"/>
    <w:rsid w:val="007E0C84"/>
    <w:rsid w:val="007E5F44"/>
    <w:rsid w:val="00821DE3"/>
    <w:rsid w:val="00846CE1"/>
    <w:rsid w:val="00895912"/>
    <w:rsid w:val="008A5B87"/>
    <w:rsid w:val="008E5B38"/>
    <w:rsid w:val="00922950"/>
    <w:rsid w:val="00924CCB"/>
    <w:rsid w:val="00991360"/>
    <w:rsid w:val="00994D39"/>
    <w:rsid w:val="009A7264"/>
    <w:rsid w:val="009D1606"/>
    <w:rsid w:val="009E18A1"/>
    <w:rsid w:val="009E73D7"/>
    <w:rsid w:val="00A27D2C"/>
    <w:rsid w:val="00A76FD9"/>
    <w:rsid w:val="00AB436D"/>
    <w:rsid w:val="00AD2F24"/>
    <w:rsid w:val="00AD4844"/>
    <w:rsid w:val="00B07D90"/>
    <w:rsid w:val="00B219AE"/>
    <w:rsid w:val="00B33145"/>
    <w:rsid w:val="00B574C9"/>
    <w:rsid w:val="00BA175D"/>
    <w:rsid w:val="00BB2F6D"/>
    <w:rsid w:val="00BC2D6B"/>
    <w:rsid w:val="00BC39C9"/>
    <w:rsid w:val="00BE5BF7"/>
    <w:rsid w:val="00BF40E1"/>
    <w:rsid w:val="00BF5A81"/>
    <w:rsid w:val="00C27FAB"/>
    <w:rsid w:val="00C358D4"/>
    <w:rsid w:val="00C6296B"/>
    <w:rsid w:val="00CA2329"/>
    <w:rsid w:val="00CC586D"/>
    <w:rsid w:val="00CF1542"/>
    <w:rsid w:val="00CF3EC5"/>
    <w:rsid w:val="00D656DA"/>
    <w:rsid w:val="00D83300"/>
    <w:rsid w:val="00D919B1"/>
    <w:rsid w:val="00DB0622"/>
    <w:rsid w:val="00DC6B48"/>
    <w:rsid w:val="00DF01B0"/>
    <w:rsid w:val="00E85A05"/>
    <w:rsid w:val="00E95829"/>
    <w:rsid w:val="00EA606C"/>
    <w:rsid w:val="00EB0C8C"/>
    <w:rsid w:val="00EB51FD"/>
    <w:rsid w:val="00EB77DB"/>
    <w:rsid w:val="00ED139F"/>
    <w:rsid w:val="00EF74F7"/>
    <w:rsid w:val="00F2798E"/>
    <w:rsid w:val="00F36937"/>
    <w:rsid w:val="00F60F53"/>
    <w:rsid w:val="00F6157D"/>
    <w:rsid w:val="00F7345D"/>
    <w:rsid w:val="00F9421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0E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Mangal"/>
      <w:b/>
      <w:color w:val="595959"/>
      <w:szCs w:val="32"/>
    </w:rPr>
  </w:style>
  <w:style w:type="character" w:customStyle="1" w:styleId="Heading2Char">
    <w:name w:val="Heading 2 Char"/>
    <w:link w:val="Heading2"/>
    <w:uiPriority w:val="9"/>
    <w:rsid w:val="002B0B37"/>
    <w:rPr>
      <w:rFonts w:ascii="Calibri Light" w:eastAsia="ＭＳ ゴシック" w:hAnsi="Calibri Light" w:cs="Mangal"/>
      <w:color w:val="404040"/>
      <w:szCs w:val="26"/>
    </w:rPr>
  </w:style>
  <w:style w:type="character" w:customStyle="1" w:styleId="Heading3Char">
    <w:name w:val="Heading 3 Char"/>
    <w:link w:val="Heading3"/>
    <w:uiPriority w:val="9"/>
    <w:rsid w:val="00CC586D"/>
    <w:rPr>
      <w:rFonts w:ascii="Calibri Light" w:eastAsia="ＭＳ ゴシック" w:hAnsi="Calibri Light" w:cs="Mangal"/>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link w:val="EndnoteText"/>
    <w:semiHidden/>
    <w:rsid w:val="00321314"/>
    <w:rPr>
      <w:rFonts w:ascii="Courier" w:eastAsia="Times New Roman" w:hAnsi="Courier" w:cs="Courier"/>
      <w:sz w:val="20"/>
      <w:szCs w:val="20"/>
      <w:lang w:val="en-US"/>
    </w:rPr>
  </w:style>
  <w:style w:type="character" w:styleId="Hyperlink">
    <w:name w:val="Hyperlink"/>
    <w:uiPriority w:val="99"/>
    <w:semiHidden/>
    <w:rsid w:val="00793FE1"/>
    <w:rPr>
      <w:color w:val="0563C1"/>
      <w:u w:val="single"/>
    </w:rPr>
  </w:style>
  <w:style w:type="character" w:styleId="CommentReference">
    <w:name w:val="annotation reference"/>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link w:val="CommentSubject"/>
    <w:uiPriority w:val="99"/>
    <w:semiHidden/>
    <w:rsid w:val="004103D0"/>
    <w:rPr>
      <w:b/>
      <w:bCs/>
      <w:sz w:val="20"/>
      <w:szCs w:val="20"/>
    </w:rPr>
  </w:style>
  <w:style w:type="character" w:customStyle="1" w:styleId="apple-converted-space">
    <w:name w:val="apple-converted-space"/>
    <w:basedOn w:val="DefaultParagraphFont"/>
    <w:rsid w:val="00DB0622"/>
  </w:style>
  <w:style w:type="character" w:styleId="FollowedHyperlink">
    <w:name w:val="FollowedHyperlink"/>
    <w:uiPriority w:val="99"/>
    <w:semiHidden/>
    <w:rsid w:val="0001655B"/>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Mangal"/>
      <w:b/>
      <w:color w:val="595959"/>
      <w:szCs w:val="32"/>
    </w:rPr>
  </w:style>
  <w:style w:type="character" w:customStyle="1" w:styleId="Heading2Char">
    <w:name w:val="Heading 2 Char"/>
    <w:link w:val="Heading2"/>
    <w:uiPriority w:val="9"/>
    <w:rsid w:val="002B0B37"/>
    <w:rPr>
      <w:rFonts w:ascii="Calibri Light" w:eastAsia="ＭＳ ゴシック" w:hAnsi="Calibri Light" w:cs="Mangal"/>
      <w:color w:val="404040"/>
      <w:szCs w:val="26"/>
    </w:rPr>
  </w:style>
  <w:style w:type="character" w:customStyle="1" w:styleId="Heading3Char">
    <w:name w:val="Heading 3 Char"/>
    <w:link w:val="Heading3"/>
    <w:uiPriority w:val="9"/>
    <w:rsid w:val="00CC586D"/>
    <w:rPr>
      <w:rFonts w:ascii="Calibri Light" w:eastAsia="ＭＳ ゴシック" w:hAnsi="Calibri Light" w:cs="Mangal"/>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link w:val="EndnoteText"/>
    <w:semiHidden/>
    <w:rsid w:val="00321314"/>
    <w:rPr>
      <w:rFonts w:ascii="Courier" w:eastAsia="Times New Roman" w:hAnsi="Courier" w:cs="Courier"/>
      <w:sz w:val="20"/>
      <w:szCs w:val="20"/>
      <w:lang w:val="en-US"/>
    </w:rPr>
  </w:style>
  <w:style w:type="character" w:styleId="Hyperlink">
    <w:name w:val="Hyperlink"/>
    <w:uiPriority w:val="99"/>
    <w:semiHidden/>
    <w:rsid w:val="00793FE1"/>
    <w:rPr>
      <w:color w:val="0563C1"/>
      <w:u w:val="single"/>
    </w:rPr>
  </w:style>
  <w:style w:type="character" w:styleId="CommentReference">
    <w:name w:val="annotation reference"/>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link w:val="CommentSubject"/>
    <w:uiPriority w:val="99"/>
    <w:semiHidden/>
    <w:rsid w:val="004103D0"/>
    <w:rPr>
      <w:b/>
      <w:bCs/>
      <w:sz w:val="20"/>
      <w:szCs w:val="20"/>
    </w:rPr>
  </w:style>
  <w:style w:type="character" w:customStyle="1" w:styleId="apple-converted-space">
    <w:name w:val="apple-converted-space"/>
    <w:basedOn w:val="DefaultParagraphFont"/>
    <w:rsid w:val="00DB0622"/>
  </w:style>
  <w:style w:type="character" w:styleId="FollowedHyperlink">
    <w:name w:val="FollowedHyperlink"/>
    <w:uiPriority w:val="99"/>
    <w:semiHidden/>
    <w:rsid w:val="0001655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510d47df-848a-a3d9-e040-e00a18064a99" TargetMode="External"/><Relationship Id="rId10" Type="http://schemas.openxmlformats.org/officeDocument/2006/relationships/hyperlink" Target="http://digitalcollections.nypl.org/items/510d47df-848d-a3d9-e040-e00a18064a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Coo92</b:Tag>
    <b:SourceType>JournalArticle</b:SourceType>
    <b:Guid>{C6FBA318-35A6-5E47-A9F9-4F9FD95B88A1}</b:Guid>
    <b:Author>
      <b:Author>
        <b:NameList>
          <b:Person>
            <b:Last>Coorlawala</b:Last>
            <b:First>U.A.</b:First>
          </b:Person>
        </b:NameList>
      </b:Author>
    </b:Author>
    <b:Title>Ruth St Denis In India</b:Title>
    <b:Year>1992</b:Year>
    <b:Volume>XV</b:Volume>
    <b:Pages>123-52</b:Pages>
    <b:JournalName>Dance Chronicle</b:JournalName>
    <b:Issue>2</b:Issue>
    <b:RefOrder>1</b:RefOrder>
  </b:Source>
  <b:Source>
    <b:Tag>Des91</b:Tag>
    <b:SourceType>JournalArticle</b:SourceType>
    <b:Guid>{902428E8-9AAC-404D-B1C3-31DDB16BE593}</b:Guid>
    <b:Author>
      <b:Author>
        <b:NameList>
          <b:Person>
            <b:Last>Desmond</b:Last>
            <b:First>J.</b:First>
          </b:Person>
        </b:NameList>
      </b:Author>
    </b:Author>
    <b:Title>Dancing out the Difference: Cultural Imperialism in Ruth St. Denis’s “Radha” of 1906</b:Title>
    <b:JournalName>SIGNS</b:JournalName>
    <b:Year>1991</b:Year>
    <b:Volume>XVII</b:Volume>
    <b:Issue>1</b:Issue>
    <b:Pages>28-49</b:Pages>
    <b:RefOrder>7</b:RefOrder>
  </b:Source>
  <b:Source>
    <b:Tag>Sha20</b:Tag>
    <b:SourceType>Book</b:SourceType>
    <b:Guid>{71C92B78-E3A2-0D45-8985-2B7FAC97428F}</b:Guid>
    <b:Author>
      <b:Author>
        <b:NameList>
          <b:Person>
            <b:Last>Shawn</b:Last>
            <b:First>T.</b:First>
          </b:Person>
        </b:NameList>
      </b:Author>
    </b:Author>
    <b:Title>Ruth St Denis, Pioneer &amp; Prophet. Being A History Of Her Cycle Of Oriental Dances,</b:Title>
    <b:City>San Francisco</b:City>
    <b:StateProvince>California</b:StateProvince>
    <b:CountryRegion>USA</b:CountryRegion>
    <b:Publisher>John Henry Nash</b:Publisher>
    <b:Year>1920</b:Year>
    <b:RefOrder>8</b:RefOrder>
  </b:Source>
  <b:Source>
    <b:Tag>Sch71</b:Tag>
    <b:SourceType>Book</b:SourceType>
    <b:Guid>{F71BBB9F-074A-8447-BAEA-8C2B043ADABC}</b:Guid>
    <b:Author>
      <b:Author>
        <b:NameList>
          <b:Person>
            <b:Last>Schlundt</b:Last>
            <b:First>C.L.</b:First>
          </b:Person>
        </b:NameList>
      </b:Author>
    </b:Author>
    <b:Title>Into the Mystic with Miss Ruth</b:Title>
    <b:City>New York</b:City>
    <b:StateProvince>New York</b:StateProvince>
    <b:CountryRegion>USA</b:CountryRegion>
    <b:Publisher>Dance Perspectives Foundation</b:Publisher>
    <b:Year>1971</b:Year>
    <b:RefOrder>3</b:RefOrder>
  </b:Source>
  <b:Source>
    <b:Tag>Sch62</b:Tag>
    <b:SourceType>Book</b:SourceType>
    <b:Guid>{E2B72488-625D-2A46-A658-766DEB72B75E}</b:Guid>
    <b:Author>
      <b:Author>
        <b:NameList>
          <b:Person>
            <b:Last>Schlundt</b:Last>
            <b:First>C.L.</b:First>
          </b:Person>
        </b:NameList>
      </b:Author>
    </b:Author>
    <b:Title>The Professional Appearances of Ruth St. Denis and Ted Shawn</b:Title>
    <b:City>New York </b:City>
    <b:StateProvince>New York </b:StateProvince>
    <b:CountryRegion>USA</b:CountryRegion>
    <b:Publisher>New York Public Library</b:Publisher>
    <b:Year>1962</b:Year>
    <b:RefOrder>4</b:RefOrder>
  </b:Source>
  <b:Source>
    <b:Tag>She81</b:Tag>
    <b:SourceType>Book</b:SourceType>
    <b:Guid>{421238D4-C662-DE41-854B-111E74323A98}</b:Guid>
    <b:Author>
      <b:Author>
        <b:NameList>
          <b:Person>
            <b:Last>Shelton</b:Last>
            <b:First>S.</b:First>
          </b:Person>
        </b:NameList>
      </b:Author>
    </b:Author>
    <b:Title>Divine Dancer: A Biography of Ruth St. Denis</b:Title>
    <b:City>New York</b:City>
    <b:StateProvince>New York</b:StateProvince>
    <b:CountryRegion>USA</b:CountryRegion>
    <b:Publisher>Doubleday</b:Publisher>
    <b:Year>1981</b:Year>
    <b:RefOrder>5</b:RefOrder>
  </b:Source>
  <b:Source>
    <b:Tag>Jow88</b:Tag>
    <b:SourceType>Book</b:SourceType>
    <b:Guid>{F8B24CCD-606F-4180-9A47-A3595D73BE30}</b:Guid>
    <b:Author>
      <b:Author>
        <b:NameList>
          <b:Person>
            <b:Last>Jowitt</b:Last>
            <b:First>D.</b:First>
          </b:Person>
        </b:NameList>
      </b:Author>
    </b:Author>
    <b:Title>The Veil of Isis</b:Title>
    <b:Publisher>William Morrow</b:Publisher>
    <b:City>New York</b:City>
    <b:Year>1988</b:Year>
    <b:BookTitle>Time and the Dancing Image</b:BookTitle>
    <b:StateProvince>New York</b:StateProvince>
    <b:CountryRegion>USA</b:CountryRegion>
    <b:LCID>uz-Cyrl-UZ</b:LCID>
    <b:RefOrder>2</b:RefOrder>
  </b:Source>
  <b:Source>
    <b:Tag>Sri12</b:Tag>
    <b:SourceType>Book</b:SourceType>
    <b:Guid>{F2D59A3E-04EB-E748-AD81-F3F30FF045C0}</b:Guid>
    <b:Author>
      <b:Author>
        <b:NameList>
          <b:Person>
            <b:Last>Srinivasan</b:Last>
            <b:First>P</b:First>
          </b:Person>
        </b:NameList>
      </b:Author>
    </b:Author>
    <b:Title>Sweating Saris: Indian Dance as Transnational Labor</b:Title>
    <b:City>Philadelphia</b:City>
    <b:Publisher>Temple University Press</b:Publisher>
    <b:Year>2012</b:Year>
    <b:RefOrder>6</b:RefOrder>
  </b:Source>
</b:Sources>
</file>

<file path=customXml/itemProps1.xml><?xml version="1.0" encoding="utf-8"?>
<ds:datastoreItem xmlns:ds="http://schemas.openxmlformats.org/officeDocument/2006/customXml" ds:itemID="{9521A083-F0AE-1D4C-A7F8-C4B82C89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1575</Words>
  <Characters>9140</Characters>
  <Application>Microsoft Macintosh Word</Application>
  <DocSecurity>0</DocSecurity>
  <Lines>186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Links>
    <vt:vector size="12" baseType="variant">
      <vt:variant>
        <vt:i4>4325481</vt:i4>
      </vt:variant>
      <vt:variant>
        <vt:i4>3</vt:i4>
      </vt:variant>
      <vt:variant>
        <vt:i4>0</vt:i4>
      </vt:variant>
      <vt:variant>
        <vt:i4>5</vt:i4>
      </vt:variant>
      <vt:variant>
        <vt:lpwstr>http://digitalcollections.nypl.org/items/510d47df-848d-a3d9-e040-e00a18064a99</vt:lpwstr>
      </vt:variant>
      <vt:variant>
        <vt:lpwstr/>
      </vt:variant>
      <vt:variant>
        <vt:i4>4653161</vt:i4>
      </vt:variant>
      <vt:variant>
        <vt:i4>0</vt:i4>
      </vt:variant>
      <vt:variant>
        <vt:i4>0</vt:i4>
      </vt:variant>
      <vt:variant>
        <vt:i4>5</vt:i4>
      </vt:variant>
      <vt:variant>
        <vt:lpwstr>http://digitalcollections.nypl.org/items/510d47df-848a-a3d9-e040-e00a18064a99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cp:lastModifiedBy>Laura Dosky</cp:lastModifiedBy>
  <cp:revision>3</cp:revision>
  <dcterms:created xsi:type="dcterms:W3CDTF">2015-02-10T22:49:00Z</dcterms:created>
  <dcterms:modified xsi:type="dcterms:W3CDTF">2015-02-10T22:51:00Z</dcterms:modified>
</cp:coreProperties>
</file>