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6C152F" w14:textId="77777777">
        <w:tc>
          <w:tcPr>
            <w:tcW w:w="491" w:type="dxa"/>
            <w:vMerge w:val="restart"/>
            <w:shd w:val="clear" w:color="auto" w:fill="A6A6A6" w:themeFill="background1" w:themeFillShade="A6"/>
            <w:textDirection w:val="btLr"/>
          </w:tcPr>
          <w:p w14:paraId="025BB2B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C50D2C668EDCB489CD3568E965B4FE9"/>
            </w:placeholder>
            <w:showingPlcHdr/>
            <w:dropDownList>
              <w:listItem w:displayText="Dr." w:value="Dr."/>
              <w:listItem w:displayText="Prof." w:value="Prof."/>
            </w:dropDownList>
          </w:sdtPr>
          <w:sdtEndPr/>
          <w:sdtContent>
            <w:tc>
              <w:tcPr>
                <w:tcW w:w="1259" w:type="dxa"/>
              </w:tcPr>
              <w:p w14:paraId="12E3899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0FD962109E02488A5A59F43232D2C0"/>
            </w:placeholder>
            <w:text/>
          </w:sdtPr>
          <w:sdtEndPr/>
          <w:sdtContent>
            <w:tc>
              <w:tcPr>
                <w:tcW w:w="2073" w:type="dxa"/>
              </w:tcPr>
              <w:p w14:paraId="3E225CC5" w14:textId="77777777" w:rsidR="00B574C9" w:rsidRDefault="009C18D5" w:rsidP="009C18D5">
                <w:proofErr w:type="spellStart"/>
                <w:r>
                  <w:t>Neilton</w:t>
                </w:r>
                <w:proofErr w:type="spellEnd"/>
              </w:p>
            </w:tc>
          </w:sdtContent>
        </w:sdt>
        <w:sdt>
          <w:sdtPr>
            <w:alias w:val="Middle name"/>
            <w:tag w:val="authorMiddleName"/>
            <w:id w:val="-2076034781"/>
            <w:placeholder>
              <w:docPart w:val="A4319390B694DE428433FB15741CF700"/>
            </w:placeholder>
            <w:showingPlcHdr/>
            <w:text/>
          </w:sdtPr>
          <w:sdtEndPr/>
          <w:sdtContent>
            <w:tc>
              <w:tcPr>
                <w:tcW w:w="2551" w:type="dxa"/>
              </w:tcPr>
              <w:p w14:paraId="474DC629" w14:textId="77777777" w:rsidR="00B574C9" w:rsidRDefault="00B574C9" w:rsidP="00922950">
                <w:r>
                  <w:rPr>
                    <w:rStyle w:val="PlaceholderText"/>
                  </w:rPr>
                  <w:t>[Middle name]</w:t>
                </w:r>
              </w:p>
            </w:tc>
          </w:sdtContent>
        </w:sdt>
        <w:sdt>
          <w:sdtPr>
            <w:alias w:val="Last name"/>
            <w:tag w:val="authorLastName"/>
            <w:id w:val="-1088529830"/>
            <w:placeholder>
              <w:docPart w:val="33C188A0796B924CA95868016CA81106"/>
            </w:placeholder>
            <w:text/>
          </w:sdtPr>
          <w:sdtEndPr/>
          <w:sdtContent>
            <w:tc>
              <w:tcPr>
                <w:tcW w:w="2642" w:type="dxa"/>
              </w:tcPr>
              <w:p w14:paraId="0DB7EF82" w14:textId="77777777" w:rsidR="00B574C9" w:rsidRDefault="009C18D5" w:rsidP="009C18D5">
                <w:r>
                  <w:t>Clark</w:t>
                </w:r>
                <w:r w:rsidR="00F07C92">
                  <w:t>e</w:t>
                </w:r>
              </w:p>
            </w:tc>
          </w:sdtContent>
        </w:sdt>
      </w:tr>
      <w:tr w:rsidR="00B574C9" w14:paraId="5E7B58D5" w14:textId="77777777">
        <w:trPr>
          <w:trHeight w:val="986"/>
        </w:trPr>
        <w:tc>
          <w:tcPr>
            <w:tcW w:w="491" w:type="dxa"/>
            <w:vMerge/>
            <w:shd w:val="clear" w:color="auto" w:fill="A6A6A6" w:themeFill="background1" w:themeFillShade="A6"/>
          </w:tcPr>
          <w:p w14:paraId="21758671" w14:textId="77777777" w:rsidR="00B574C9" w:rsidRPr="001A6A06" w:rsidRDefault="00B574C9" w:rsidP="00CF1542">
            <w:pPr>
              <w:jc w:val="center"/>
              <w:rPr>
                <w:b/>
                <w:color w:val="FFFFFF" w:themeColor="background1"/>
              </w:rPr>
            </w:pPr>
          </w:p>
        </w:tc>
        <w:sdt>
          <w:sdtPr>
            <w:alias w:val="Biography"/>
            <w:tag w:val="authorBiography"/>
            <w:id w:val="938807824"/>
            <w:placeholder>
              <w:docPart w:val="7289F0268951E144B3A04DD54D1F8340"/>
            </w:placeholder>
            <w:showingPlcHdr/>
          </w:sdtPr>
          <w:sdtEndPr/>
          <w:sdtContent>
            <w:tc>
              <w:tcPr>
                <w:tcW w:w="8525" w:type="dxa"/>
                <w:gridSpan w:val="4"/>
              </w:tcPr>
              <w:p w14:paraId="34B352C6" w14:textId="77777777" w:rsidR="00B574C9" w:rsidRDefault="00B574C9" w:rsidP="00922950">
                <w:r>
                  <w:rPr>
                    <w:rStyle w:val="PlaceholderText"/>
                  </w:rPr>
                  <w:t>[Enter your biography]</w:t>
                </w:r>
              </w:p>
            </w:tc>
          </w:sdtContent>
        </w:sdt>
      </w:tr>
      <w:tr w:rsidR="00B574C9" w14:paraId="0F589AFC" w14:textId="77777777">
        <w:trPr>
          <w:trHeight w:val="986"/>
        </w:trPr>
        <w:tc>
          <w:tcPr>
            <w:tcW w:w="491" w:type="dxa"/>
            <w:vMerge/>
            <w:shd w:val="clear" w:color="auto" w:fill="A6A6A6" w:themeFill="background1" w:themeFillShade="A6"/>
          </w:tcPr>
          <w:p w14:paraId="3D0BDA97" w14:textId="77777777" w:rsidR="00B574C9" w:rsidRPr="001A6A06" w:rsidRDefault="00B574C9" w:rsidP="00CF1542">
            <w:pPr>
              <w:jc w:val="center"/>
              <w:rPr>
                <w:b/>
                <w:color w:val="FFFFFF" w:themeColor="background1"/>
              </w:rPr>
            </w:pPr>
          </w:p>
        </w:tc>
        <w:sdt>
          <w:sdtPr>
            <w:alias w:val="Affiliation"/>
            <w:tag w:val="affiliation"/>
            <w:id w:val="2012937915"/>
            <w:placeholder>
              <w:docPart w:val="4BD0ACC546FC84418C4138C4FB7D7C03"/>
            </w:placeholder>
            <w:text/>
          </w:sdtPr>
          <w:sdtEndPr/>
          <w:sdtContent>
            <w:tc>
              <w:tcPr>
                <w:tcW w:w="8525" w:type="dxa"/>
                <w:gridSpan w:val="4"/>
              </w:tcPr>
              <w:p w14:paraId="0ACDAC53" w14:textId="77777777" w:rsidR="00B574C9" w:rsidRDefault="007D77E9" w:rsidP="009C18D5">
                <w:r w:rsidRPr="007D77E9">
                  <w:rPr>
                    <w:rFonts w:ascii="Calibri" w:eastAsia="Times New Roman" w:hAnsi="Calibri" w:cs="Times New Roman"/>
                    <w:lang w:val="en-CA" w:eastAsia="ja-JP"/>
                  </w:rPr>
                  <w:t xml:space="preserve">Tama Art University, Tokyo | </w:t>
                </w:r>
                <w:proofErr w:type="spellStart"/>
                <w:r w:rsidRPr="007D77E9">
                  <w:rPr>
                    <w:rFonts w:ascii="Calibri" w:eastAsia="Times New Roman" w:hAnsi="Calibri" w:cs="Times New Roman"/>
                    <w:lang w:val="en-CA" w:eastAsia="ja-JP"/>
                  </w:rPr>
                  <w:t>Joshibi</w:t>
                </w:r>
                <w:proofErr w:type="spellEnd"/>
                <w:r w:rsidRPr="007D77E9">
                  <w:rPr>
                    <w:rFonts w:ascii="Calibri" w:eastAsia="Times New Roman" w:hAnsi="Calibri" w:cs="Times New Roman"/>
                    <w:lang w:val="en-CA" w:eastAsia="ja-JP"/>
                  </w:rPr>
                  <w:t xml:space="preserve"> University of Art &amp; Design, Tokyo &amp; Kanagawa</w:t>
                </w:r>
              </w:p>
            </w:tc>
          </w:sdtContent>
        </w:sdt>
      </w:tr>
    </w:tbl>
    <w:p w14:paraId="553E7D2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0D5B52D" w14:textId="77777777">
        <w:tc>
          <w:tcPr>
            <w:tcW w:w="9016" w:type="dxa"/>
            <w:shd w:val="clear" w:color="auto" w:fill="A6A6A6" w:themeFill="background1" w:themeFillShade="A6"/>
            <w:tcMar>
              <w:top w:w="113" w:type="dxa"/>
              <w:bottom w:w="113" w:type="dxa"/>
            </w:tcMar>
          </w:tcPr>
          <w:p w14:paraId="59551A1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4BC4DA" w14:textId="77777777">
        <w:sdt>
          <w:sdtPr>
            <w:alias w:val="Article headword"/>
            <w:tag w:val="articleHeadword"/>
            <w:id w:val="-361440020"/>
            <w:placeholder>
              <w:docPart w:val="8894FAA780C01046BFAE79BDDF730003"/>
            </w:placeholder>
            <w:text/>
          </w:sdtPr>
          <w:sdtEndPr/>
          <w:sdtContent>
            <w:tc>
              <w:tcPr>
                <w:tcW w:w="9016" w:type="dxa"/>
                <w:tcMar>
                  <w:top w:w="113" w:type="dxa"/>
                  <w:bottom w:w="113" w:type="dxa"/>
                </w:tcMar>
              </w:tcPr>
              <w:p w14:paraId="11943F44" w14:textId="77777777" w:rsidR="003F0D73" w:rsidRPr="00FF1453" w:rsidRDefault="00FF1453" w:rsidP="003F0D73">
                <w:pPr>
                  <w:rPr>
                    <w:b/>
                  </w:rPr>
                </w:pPr>
                <w:r w:rsidRPr="007D77E9">
                  <w:t xml:space="preserve">Maki, </w:t>
                </w:r>
                <w:proofErr w:type="spellStart"/>
                <w:r w:rsidRPr="007D77E9">
                  <w:t>Fumihiko</w:t>
                </w:r>
                <w:proofErr w:type="spellEnd"/>
                <w:r w:rsidRPr="007D77E9">
                  <w:t xml:space="preserve"> [</w:t>
                </w:r>
                <w:proofErr w:type="spellStart"/>
                <w:r w:rsidRPr="007D77E9">
                  <w:rPr>
                    <w:rFonts w:ascii="ヒラギノ角ゴ Pro W3" w:eastAsia="ヒラギノ角ゴ Pro W3" w:cs="ヒラギノ角ゴ Pro W3"/>
                    <w:lang w:val="en-US"/>
                  </w:rPr>
                  <w:t>槇文彦</w:t>
                </w:r>
                <w:proofErr w:type="spellEnd"/>
                <w:r w:rsidRPr="007D77E9">
                  <w:t>]</w:t>
                </w:r>
                <w:r w:rsidR="00C171D2" w:rsidRPr="007D77E9">
                  <w:t xml:space="preserve"> (1928--</w:t>
                </w:r>
                <w:r w:rsidR="009C18D5" w:rsidRPr="007D77E9">
                  <w:t>)</w:t>
                </w:r>
              </w:p>
            </w:tc>
          </w:sdtContent>
        </w:sdt>
      </w:tr>
      <w:tr w:rsidR="00464699" w14:paraId="612C1374" w14:textId="77777777">
        <w:sdt>
          <w:sdtPr>
            <w:alias w:val="Variant headwords"/>
            <w:tag w:val="variantHeadwords"/>
            <w:id w:val="173464402"/>
            <w:placeholder>
              <w:docPart w:val="9A8E9C0B2513934FA6347B99D12ECD89"/>
            </w:placeholder>
            <w:showingPlcHdr/>
          </w:sdtPr>
          <w:sdtEndPr/>
          <w:sdtContent>
            <w:tc>
              <w:tcPr>
                <w:tcW w:w="9016" w:type="dxa"/>
                <w:tcMar>
                  <w:top w:w="113" w:type="dxa"/>
                  <w:bottom w:w="113" w:type="dxa"/>
                </w:tcMar>
              </w:tcPr>
              <w:p w14:paraId="18CBE5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154E43" w14:textId="77777777">
        <w:sdt>
          <w:sdtPr>
            <w:alias w:val="Abstract"/>
            <w:tag w:val="abstract"/>
            <w:id w:val="-635871867"/>
            <w:placeholder>
              <w:docPart w:val="DDB1EA70D17A584DA1E811626922D602"/>
            </w:placeholder>
          </w:sdtPr>
          <w:sdtEndPr/>
          <w:sdtContent>
            <w:tc>
              <w:tcPr>
                <w:tcW w:w="9016" w:type="dxa"/>
                <w:tcMar>
                  <w:top w:w="113" w:type="dxa"/>
                  <w:bottom w:w="113" w:type="dxa"/>
                </w:tcMar>
              </w:tcPr>
              <w:p w14:paraId="72F33915" w14:textId="77777777" w:rsidR="006B1ABF" w:rsidRDefault="00FC7D8E" w:rsidP="00E85A05">
                <w:pPr>
                  <w:rPr>
                    <w:lang w:eastAsia="ja-JP"/>
                  </w:rPr>
                </w:pPr>
                <w:proofErr w:type="spellStart"/>
                <w:r w:rsidRPr="008362BC">
                  <w:rPr>
                    <w:lang w:eastAsia="ja-JP"/>
                  </w:rPr>
                  <w:t>Fumihiko</w:t>
                </w:r>
                <w:proofErr w:type="spellEnd"/>
                <w:r w:rsidRPr="008362BC">
                  <w:rPr>
                    <w:lang w:eastAsia="ja-JP"/>
                  </w:rPr>
                  <w:t xml:space="preserve"> Maki was born</w:t>
                </w:r>
                <w:r>
                  <w:rPr>
                    <w:lang w:eastAsia="ja-JP"/>
                  </w:rPr>
                  <w:t xml:space="preserve"> in Tokyo in 1928. After studying at the University of Tokyo and</w:t>
                </w:r>
                <w:r w:rsidRPr="008362BC">
                  <w:rPr>
                    <w:lang w:eastAsia="ja-JP"/>
                  </w:rPr>
                  <w:t xml:space="preserve"> </w:t>
                </w:r>
                <w:r>
                  <w:rPr>
                    <w:lang w:eastAsia="ja-JP"/>
                  </w:rPr>
                  <w:t>graduating with a bachelor’s in architecture</w:t>
                </w:r>
                <w:r w:rsidR="00CA6A7A">
                  <w:rPr>
                    <w:lang w:eastAsia="ja-JP"/>
                  </w:rPr>
                  <w:t xml:space="preserve"> (BS Arch)</w:t>
                </w:r>
                <w:r>
                  <w:rPr>
                    <w:lang w:eastAsia="ja-JP"/>
                  </w:rPr>
                  <w:t xml:space="preserve"> </w:t>
                </w:r>
                <w:r w:rsidRPr="008362BC">
                  <w:rPr>
                    <w:lang w:eastAsia="ja-JP"/>
                  </w:rPr>
                  <w:t>in 1952, he undertook further studies in the US</w:t>
                </w:r>
                <w:r>
                  <w:rPr>
                    <w:lang w:eastAsia="ja-JP"/>
                  </w:rPr>
                  <w:t>A</w:t>
                </w:r>
                <w:r w:rsidR="00CA6A7A">
                  <w:rPr>
                    <w:lang w:eastAsia="ja-JP"/>
                  </w:rPr>
                  <w:t>,</w:t>
                </w:r>
                <w:r w:rsidRPr="008362BC">
                  <w:rPr>
                    <w:lang w:eastAsia="ja-JP"/>
                  </w:rPr>
                  <w:t xml:space="preserve"> at the </w:t>
                </w:r>
                <w:proofErr w:type="spellStart"/>
                <w:r w:rsidRPr="008362BC">
                  <w:rPr>
                    <w:lang w:eastAsia="ja-JP"/>
                  </w:rPr>
                  <w:t>Cranbrook</w:t>
                </w:r>
                <w:proofErr w:type="spellEnd"/>
                <w:r w:rsidRPr="008362BC">
                  <w:rPr>
                    <w:lang w:eastAsia="ja-JP"/>
                  </w:rPr>
                  <w:t xml:space="preserve"> Academy of Art, Michigan</w:t>
                </w:r>
                <w:r>
                  <w:rPr>
                    <w:lang w:eastAsia="ja-JP"/>
                  </w:rPr>
                  <w:t>,</w:t>
                </w:r>
                <w:r w:rsidRPr="008362BC">
                  <w:rPr>
                    <w:lang w:eastAsia="ja-JP"/>
                  </w:rPr>
                  <w:t xml:space="preserve"> and </w:t>
                </w:r>
                <w:r w:rsidR="00CA6A7A">
                  <w:rPr>
                    <w:lang w:eastAsia="ja-JP"/>
                  </w:rPr>
                  <w:t xml:space="preserve">at </w:t>
                </w:r>
                <w:r w:rsidRPr="008362BC">
                  <w:rPr>
                    <w:lang w:eastAsia="ja-JP"/>
                  </w:rPr>
                  <w:t>the Graduate School of Design (GSD)</w:t>
                </w:r>
                <w:r w:rsidR="00CA6A7A">
                  <w:rPr>
                    <w:lang w:eastAsia="ja-JP"/>
                  </w:rPr>
                  <w:t xml:space="preserve">, </w:t>
                </w:r>
                <w:r w:rsidRPr="008362BC">
                  <w:rPr>
                    <w:lang w:eastAsia="ja-JP"/>
                  </w:rPr>
                  <w:t xml:space="preserve">Harvard University, </w:t>
                </w:r>
                <w:r>
                  <w:rPr>
                    <w:lang w:eastAsia="ja-JP"/>
                  </w:rPr>
                  <w:t>obtaining</w:t>
                </w:r>
                <w:r w:rsidRPr="008362BC">
                  <w:rPr>
                    <w:lang w:eastAsia="ja-JP"/>
                  </w:rPr>
                  <w:t xml:space="preserve"> a Master of Architecture from each in 1953 and 1954</w:t>
                </w:r>
                <w:r>
                  <w:rPr>
                    <w:lang w:eastAsia="ja-JP"/>
                  </w:rPr>
                  <w:t>,</w:t>
                </w:r>
                <w:r w:rsidRPr="008362BC">
                  <w:rPr>
                    <w:lang w:eastAsia="ja-JP"/>
                  </w:rPr>
                  <w:t xml:space="preserve"> respectively. Afterwards</w:t>
                </w:r>
                <w:r>
                  <w:rPr>
                    <w:lang w:eastAsia="ja-JP"/>
                  </w:rPr>
                  <w:t>,</w:t>
                </w:r>
                <w:r w:rsidRPr="008362BC">
                  <w:rPr>
                    <w:lang w:eastAsia="ja-JP"/>
                  </w:rPr>
                  <w:t xml:space="preserve"> Maki worked for Skidmore, Owings &amp; Merrill in N</w:t>
                </w:r>
                <w:r>
                  <w:rPr>
                    <w:lang w:eastAsia="ja-JP"/>
                  </w:rPr>
                  <w:t xml:space="preserve">ew York, and for </w:t>
                </w:r>
                <w:proofErr w:type="spellStart"/>
                <w:r>
                  <w:rPr>
                    <w:lang w:eastAsia="ja-JP"/>
                  </w:rPr>
                  <w:t>Sert</w:t>
                </w:r>
                <w:proofErr w:type="spellEnd"/>
                <w:r>
                  <w:rPr>
                    <w:lang w:eastAsia="ja-JP"/>
                  </w:rPr>
                  <w:t>, Jackson &amp;</w:t>
                </w:r>
                <w:r w:rsidRPr="008362BC">
                  <w:rPr>
                    <w:lang w:eastAsia="ja-JP"/>
                  </w:rPr>
                  <w:t xml:space="preserve"> Associates in Cambridge, Massachusetts. In 1956, he became</w:t>
                </w:r>
                <w:r>
                  <w:rPr>
                    <w:lang w:eastAsia="ja-JP"/>
                  </w:rPr>
                  <w:t xml:space="preserve"> an</w:t>
                </w:r>
                <w:r w:rsidRPr="008362BC">
                  <w:rPr>
                    <w:lang w:eastAsia="ja-JP"/>
                  </w:rPr>
                  <w:t xml:space="preserve"> assistant professor </w:t>
                </w:r>
                <w:r>
                  <w:rPr>
                    <w:lang w:eastAsia="ja-JP"/>
                  </w:rPr>
                  <w:t>of</w:t>
                </w:r>
                <w:r w:rsidRPr="008362BC">
                  <w:rPr>
                    <w:lang w:eastAsia="ja-JP"/>
                  </w:rPr>
                  <w:t xml:space="preserve"> architecture at Washington University, St</w:t>
                </w:r>
                <w:r>
                  <w:rPr>
                    <w:lang w:eastAsia="ja-JP"/>
                  </w:rPr>
                  <w:t>.</w:t>
                </w:r>
                <w:r w:rsidRPr="008362BC">
                  <w:rPr>
                    <w:lang w:eastAsia="ja-JP"/>
                  </w:rPr>
                  <w:t xml:space="preserve"> Louis</w:t>
                </w:r>
                <w:r>
                  <w:rPr>
                    <w:lang w:eastAsia="ja-JP"/>
                  </w:rPr>
                  <w:t xml:space="preserve">. </w:t>
                </w:r>
                <w:r w:rsidRPr="008362BC">
                  <w:rPr>
                    <w:lang w:eastAsia="ja-JP"/>
                  </w:rPr>
                  <w:t>Steinberg Hall</w:t>
                </w:r>
                <w:r>
                  <w:rPr>
                    <w:lang w:eastAsia="ja-JP"/>
                  </w:rPr>
                  <w:t>, the university’s on-campus art centre, was</w:t>
                </w:r>
                <w:r w:rsidRPr="008362BC">
                  <w:rPr>
                    <w:lang w:eastAsia="ja-JP"/>
                  </w:rPr>
                  <w:t xml:space="preserve"> </w:t>
                </w:r>
                <w:r>
                  <w:rPr>
                    <w:lang w:eastAsia="ja-JP"/>
                  </w:rPr>
                  <w:t>Maki’s</w:t>
                </w:r>
                <w:r w:rsidRPr="008362BC">
                  <w:rPr>
                    <w:lang w:eastAsia="ja-JP"/>
                  </w:rPr>
                  <w:t xml:space="preserve"> first design commission. </w:t>
                </w:r>
                <w:r w:rsidRPr="008362BC">
                  <w:rPr>
                    <w:rFonts w:cs="Baskerville SemiBold"/>
                    <w:bCs/>
                    <w:szCs w:val="32"/>
                    <w:lang w:val="en-US"/>
                  </w:rPr>
                  <w:t xml:space="preserve">Maki </w:t>
                </w:r>
                <w:r>
                  <w:rPr>
                    <w:rFonts w:cs="Baskerville SemiBold"/>
                    <w:bCs/>
                    <w:szCs w:val="32"/>
                    <w:lang w:val="en-US"/>
                  </w:rPr>
                  <w:t>served as</w:t>
                </w:r>
                <w:r w:rsidRPr="008362BC">
                  <w:rPr>
                    <w:rFonts w:cs="Baskerville SemiBold"/>
                    <w:bCs/>
                    <w:szCs w:val="32"/>
                    <w:lang w:val="en-US"/>
                  </w:rPr>
                  <w:t xml:space="preserve"> associate professor at Harvard’s GSD </w:t>
                </w:r>
                <w:r>
                  <w:rPr>
                    <w:rFonts w:cs="Baskerville SemiBold"/>
                    <w:bCs/>
                    <w:szCs w:val="32"/>
                    <w:lang w:val="en-US"/>
                  </w:rPr>
                  <w:t>from 1962 to 19</w:t>
                </w:r>
                <w:r w:rsidRPr="008362BC">
                  <w:rPr>
                    <w:rFonts w:cs="Baskerville SemiBold"/>
                    <w:bCs/>
                    <w:szCs w:val="32"/>
                    <w:lang w:val="en-US"/>
                  </w:rPr>
                  <w:t xml:space="preserve">65, </w:t>
                </w:r>
                <w:r w:rsidRPr="008362BC">
                  <w:rPr>
                    <w:lang w:eastAsia="ja-JP"/>
                  </w:rPr>
                  <w:t>returning t</w:t>
                </w:r>
                <w:r>
                  <w:rPr>
                    <w:lang w:eastAsia="ja-JP"/>
                  </w:rPr>
                  <w:t>o Japan afterwards to establish his</w:t>
                </w:r>
                <w:r w:rsidR="00CA6A7A">
                  <w:rPr>
                    <w:lang w:eastAsia="ja-JP"/>
                  </w:rPr>
                  <w:t xml:space="preserve"> own firm, namely </w:t>
                </w:r>
                <w:r w:rsidRPr="008362BC">
                  <w:rPr>
                    <w:lang w:eastAsia="ja-JP"/>
                  </w:rPr>
                  <w:t>Mak</w:t>
                </w:r>
                <w:r>
                  <w:rPr>
                    <w:lang w:eastAsia="ja-JP"/>
                  </w:rPr>
                  <w:t>i and Associates.</w:t>
                </w:r>
                <w:r w:rsidRPr="008362BC">
                  <w:rPr>
                    <w:lang w:eastAsia="ja-JP"/>
                  </w:rPr>
                  <w:t xml:space="preserve"> </w:t>
                </w:r>
                <w:r>
                  <w:rPr>
                    <w:lang w:eastAsia="ja-JP"/>
                  </w:rPr>
                  <w:t>He</w:t>
                </w:r>
                <w:r w:rsidRPr="008362BC">
                  <w:rPr>
                    <w:lang w:eastAsia="ja-JP"/>
                  </w:rPr>
                  <w:t xml:space="preserve"> </w:t>
                </w:r>
                <w:r>
                  <w:rPr>
                    <w:lang w:eastAsia="ja-JP"/>
                  </w:rPr>
                  <w:t>held</w:t>
                </w:r>
                <w:r w:rsidRPr="008362BC">
                  <w:rPr>
                    <w:lang w:eastAsia="ja-JP"/>
                  </w:rPr>
                  <w:t xml:space="preserve"> a professorship at th</w:t>
                </w:r>
                <w:r>
                  <w:rPr>
                    <w:lang w:eastAsia="ja-JP"/>
                  </w:rPr>
                  <w:t>e University of Tokyo from 1979 until 1989.</w:t>
                </w:r>
              </w:p>
              <w:p w14:paraId="77E1C2B4" w14:textId="77777777" w:rsidR="006B1ABF" w:rsidRDefault="006B1ABF" w:rsidP="00E85A05">
                <w:pPr>
                  <w:numPr>
                    <w:ins w:id="0" w:author="Unknown" w:date="2015-02-04T18:37:00Z"/>
                  </w:numPr>
                  <w:rPr>
                    <w:ins w:id="1" w:author="Unknown" w:date="2015-02-04T18:37:00Z"/>
                    <w:lang w:eastAsia="ja-JP"/>
                  </w:rPr>
                </w:pPr>
              </w:p>
              <w:p w14:paraId="2AF758C5" w14:textId="77777777" w:rsidR="00E85A05" w:rsidRDefault="006B1ABF" w:rsidP="00E85A05">
                <w:pPr>
                  <w:rPr>
                    <w:lang w:eastAsia="ja-JP"/>
                  </w:rPr>
                </w:pPr>
                <w:r w:rsidRPr="008362BC">
                  <w:rPr>
                    <w:lang w:eastAsia="ja-JP"/>
                  </w:rPr>
                  <w:t>Maki’s architectural oeuvre straddles</w:t>
                </w:r>
                <w:r>
                  <w:rPr>
                    <w:lang w:eastAsia="ja-JP"/>
                  </w:rPr>
                  <w:t xml:space="preserve"> Asia, North and</w:t>
                </w:r>
                <w:r w:rsidRPr="008362BC">
                  <w:rPr>
                    <w:lang w:eastAsia="ja-JP"/>
                  </w:rPr>
                  <w:t xml:space="preserve"> South America, Europe, and the Middle East, encompassing a breadth of projects including art mus</w:t>
                </w:r>
                <w:r>
                  <w:rPr>
                    <w:lang w:eastAsia="ja-JP"/>
                  </w:rPr>
                  <w:t>eums and performing arts venues,</w:t>
                </w:r>
                <w:r w:rsidRPr="008362BC">
                  <w:rPr>
                    <w:lang w:eastAsia="ja-JP"/>
                  </w:rPr>
                  <w:t xml:space="preserve"> educational, research, </w:t>
                </w:r>
                <w:r>
                  <w:rPr>
                    <w:lang w:eastAsia="ja-JP"/>
                  </w:rPr>
                  <w:t>and administrative institutions,</w:t>
                </w:r>
                <w:r w:rsidRPr="008362BC">
                  <w:rPr>
                    <w:lang w:eastAsia="ja-JP"/>
                  </w:rPr>
                  <w:t xml:space="preserve"> conference, media,</w:t>
                </w:r>
                <w:r>
                  <w:rPr>
                    <w:lang w:eastAsia="ja-JP"/>
                  </w:rPr>
                  <w:t xml:space="preserve"> sports, and community centres, </w:t>
                </w:r>
                <w:r w:rsidRPr="008362BC">
                  <w:rPr>
                    <w:lang w:eastAsia="ja-JP"/>
                  </w:rPr>
                  <w:t>and residential projects</w:t>
                </w:r>
                <w:r>
                  <w:rPr>
                    <w:lang w:eastAsia="ja-JP"/>
                  </w:rPr>
                  <w:t>,</w:t>
                </w:r>
                <w:r w:rsidRPr="008362BC">
                  <w:rPr>
                    <w:lang w:eastAsia="ja-JP"/>
                  </w:rPr>
                  <w:t xml:space="preserve"> among others. His practice has earned him innumerable awards including the Wolf Prize (1988), the Thomas Jefferson Medal in Architecture (199</w:t>
                </w:r>
                <w:r>
                  <w:rPr>
                    <w:lang w:eastAsia="ja-JP"/>
                  </w:rPr>
                  <w:t>0), the UIA Gold Medal (1993), t</w:t>
                </w:r>
                <w:r w:rsidRPr="008362BC">
                  <w:rPr>
                    <w:lang w:eastAsia="ja-JP"/>
                  </w:rPr>
                  <w:t xml:space="preserve">he </w:t>
                </w:r>
                <w:proofErr w:type="spellStart"/>
                <w:r w:rsidRPr="008362BC">
                  <w:rPr>
                    <w:lang w:eastAsia="ja-JP"/>
                  </w:rPr>
                  <w:t>Pritzker</w:t>
                </w:r>
                <w:proofErr w:type="spellEnd"/>
                <w:r w:rsidRPr="008362BC">
                  <w:rPr>
                    <w:lang w:eastAsia="ja-JP"/>
                  </w:rPr>
                  <w:t xml:space="preserve"> Architecture Prize (1993), Japan Arts Association </w:t>
                </w:r>
                <w:proofErr w:type="spellStart"/>
                <w:r w:rsidRPr="008362BC">
                  <w:rPr>
                    <w:lang w:eastAsia="ja-JP"/>
                  </w:rPr>
                  <w:t>Praemium</w:t>
                </w:r>
                <w:proofErr w:type="spellEnd"/>
                <w:r w:rsidRPr="008362BC">
                  <w:rPr>
                    <w:lang w:eastAsia="ja-JP"/>
                  </w:rPr>
                  <w:t xml:space="preserve"> </w:t>
                </w:r>
                <w:proofErr w:type="spellStart"/>
                <w:r w:rsidRPr="008362BC">
                  <w:rPr>
                    <w:lang w:eastAsia="ja-JP"/>
                  </w:rPr>
                  <w:t>Imperiale</w:t>
                </w:r>
                <w:proofErr w:type="spellEnd"/>
                <w:r w:rsidRPr="008362BC">
                  <w:rPr>
                    <w:lang w:eastAsia="ja-JP"/>
                  </w:rPr>
                  <w:t xml:space="preserve"> (1999), and the American Institute of Architects (AIA) Gold Medal (2011).</w:t>
                </w:r>
              </w:p>
            </w:tc>
          </w:sdtContent>
        </w:sdt>
      </w:tr>
      <w:tr w:rsidR="003F0D73" w14:paraId="12DC77BC" w14:textId="77777777">
        <w:sdt>
          <w:sdtPr>
            <w:alias w:val="Article text"/>
            <w:tag w:val="articleText"/>
            <w:id w:val="634067588"/>
            <w:placeholder>
              <w:docPart w:val="688419BB0F092A48AFBB005632E9D8B0"/>
            </w:placeholder>
          </w:sdtPr>
          <w:sdtEndPr/>
          <w:sdtContent>
            <w:tc>
              <w:tcPr>
                <w:tcW w:w="9016" w:type="dxa"/>
                <w:tcMar>
                  <w:top w:w="113" w:type="dxa"/>
                  <w:bottom w:w="113" w:type="dxa"/>
                </w:tcMar>
              </w:tcPr>
              <w:customXmlInsRangeStart w:id="2" w:author="Unknown" w:date="2015-02-02T13:36:00Z"/>
              <w:sdt>
                <w:sdtPr>
                  <w:alias w:val="Abstract"/>
                  <w:tag w:val="abstract"/>
                  <w:id w:val="615415362"/>
                  <w:placeholder>
                    <w:docPart w:val="0C74DB2B79F6834B89B407B9608A1276"/>
                  </w:placeholder>
                </w:sdtPr>
                <w:sdtEndPr/>
                <w:sdtContent>
                  <w:customXmlInsRangeEnd w:id="2"/>
                  <w:p w14:paraId="4268523B" w14:textId="77777777" w:rsidR="006B1ABF" w:rsidRDefault="00640666" w:rsidP="00A8520A">
                    <w:pPr>
                      <w:rPr>
                        <w:ins w:id="3" w:author="Unknown" w:date="2015-02-04T18:31:00Z"/>
                      </w:rPr>
                    </w:pPr>
                    <w:sdt>
                      <w:sdtPr>
                        <w:alias w:val="Abstract"/>
                        <w:tag w:val="abstract"/>
                        <w:id w:val="8661196"/>
                        <w:placeholder>
                          <w:docPart w:val="7A7689DFE1CD5148B29427FEAEC93404"/>
                        </w:placeholder>
                      </w:sdtPr>
                      <w:sdtEndPr/>
                      <w:sdtContent>
                        <w:proofErr w:type="spellStart"/>
                        <w:r w:rsidR="000419AC" w:rsidRPr="008362BC">
                          <w:rPr>
                            <w:lang w:eastAsia="ja-JP"/>
                          </w:rPr>
                          <w:t>Fumihiko</w:t>
                        </w:r>
                        <w:proofErr w:type="spellEnd"/>
                        <w:r w:rsidR="000419AC" w:rsidRPr="008362BC">
                          <w:rPr>
                            <w:lang w:eastAsia="ja-JP"/>
                          </w:rPr>
                          <w:t xml:space="preserve"> Maki was born</w:t>
                        </w:r>
                        <w:r w:rsidR="000419AC">
                          <w:rPr>
                            <w:lang w:eastAsia="ja-JP"/>
                          </w:rPr>
                          <w:t xml:space="preserve"> in Tokyo in 1928. After studying at the University of Tokyo and</w:t>
                        </w:r>
                        <w:r w:rsidR="000419AC" w:rsidRPr="008362BC">
                          <w:rPr>
                            <w:lang w:eastAsia="ja-JP"/>
                          </w:rPr>
                          <w:t xml:space="preserve"> </w:t>
                        </w:r>
                        <w:r w:rsidR="000419AC">
                          <w:rPr>
                            <w:lang w:eastAsia="ja-JP"/>
                          </w:rPr>
                          <w:t xml:space="preserve">graduating with a bachelor’s in architecture (BS Arch) </w:t>
                        </w:r>
                        <w:r w:rsidR="000419AC" w:rsidRPr="008362BC">
                          <w:rPr>
                            <w:lang w:eastAsia="ja-JP"/>
                          </w:rPr>
                          <w:t>in 1952, he undertook further studies in the US</w:t>
                        </w:r>
                        <w:r w:rsidR="000419AC">
                          <w:rPr>
                            <w:lang w:eastAsia="ja-JP"/>
                          </w:rPr>
                          <w:t>A,</w:t>
                        </w:r>
                        <w:r w:rsidR="000419AC" w:rsidRPr="008362BC">
                          <w:rPr>
                            <w:lang w:eastAsia="ja-JP"/>
                          </w:rPr>
                          <w:t xml:space="preserve"> at the </w:t>
                        </w:r>
                        <w:proofErr w:type="spellStart"/>
                        <w:r w:rsidR="000419AC" w:rsidRPr="008362BC">
                          <w:rPr>
                            <w:lang w:eastAsia="ja-JP"/>
                          </w:rPr>
                          <w:t>Cranbrook</w:t>
                        </w:r>
                        <w:proofErr w:type="spellEnd"/>
                        <w:r w:rsidR="000419AC" w:rsidRPr="008362BC">
                          <w:rPr>
                            <w:lang w:eastAsia="ja-JP"/>
                          </w:rPr>
                          <w:t xml:space="preserve"> Academy of Art, Michigan</w:t>
                        </w:r>
                        <w:r w:rsidR="000419AC">
                          <w:rPr>
                            <w:lang w:eastAsia="ja-JP"/>
                          </w:rPr>
                          <w:t>,</w:t>
                        </w:r>
                        <w:r w:rsidR="000419AC" w:rsidRPr="008362BC">
                          <w:rPr>
                            <w:lang w:eastAsia="ja-JP"/>
                          </w:rPr>
                          <w:t xml:space="preserve"> and </w:t>
                        </w:r>
                        <w:r w:rsidR="000419AC">
                          <w:rPr>
                            <w:lang w:eastAsia="ja-JP"/>
                          </w:rPr>
                          <w:t xml:space="preserve">at </w:t>
                        </w:r>
                        <w:r w:rsidR="000419AC" w:rsidRPr="008362BC">
                          <w:rPr>
                            <w:lang w:eastAsia="ja-JP"/>
                          </w:rPr>
                          <w:t>the Graduate School of Design (GSD)</w:t>
                        </w:r>
                        <w:r w:rsidR="000419AC">
                          <w:rPr>
                            <w:lang w:eastAsia="ja-JP"/>
                          </w:rPr>
                          <w:t xml:space="preserve">, </w:t>
                        </w:r>
                        <w:r w:rsidR="000419AC" w:rsidRPr="008362BC">
                          <w:rPr>
                            <w:lang w:eastAsia="ja-JP"/>
                          </w:rPr>
                          <w:t xml:space="preserve">Harvard University, </w:t>
                        </w:r>
                        <w:r w:rsidR="000419AC">
                          <w:rPr>
                            <w:lang w:eastAsia="ja-JP"/>
                          </w:rPr>
                          <w:t>obtaining</w:t>
                        </w:r>
                        <w:r w:rsidR="000419AC" w:rsidRPr="008362BC">
                          <w:rPr>
                            <w:lang w:eastAsia="ja-JP"/>
                          </w:rPr>
                          <w:t xml:space="preserve"> a Master of Architecture from each in 1953 and 1954</w:t>
                        </w:r>
                        <w:r w:rsidR="000419AC">
                          <w:rPr>
                            <w:lang w:eastAsia="ja-JP"/>
                          </w:rPr>
                          <w:t>,</w:t>
                        </w:r>
                        <w:r w:rsidR="000419AC" w:rsidRPr="008362BC">
                          <w:rPr>
                            <w:lang w:eastAsia="ja-JP"/>
                          </w:rPr>
                          <w:t xml:space="preserve"> respectively. Afterwards</w:t>
                        </w:r>
                        <w:r w:rsidR="000419AC">
                          <w:rPr>
                            <w:lang w:eastAsia="ja-JP"/>
                          </w:rPr>
                          <w:t>,</w:t>
                        </w:r>
                        <w:r w:rsidR="000419AC" w:rsidRPr="008362BC">
                          <w:rPr>
                            <w:lang w:eastAsia="ja-JP"/>
                          </w:rPr>
                          <w:t xml:space="preserve"> Maki worked for Skidmore, Owings &amp; Merrill in N</w:t>
                        </w:r>
                        <w:r w:rsidR="000419AC">
                          <w:rPr>
                            <w:lang w:eastAsia="ja-JP"/>
                          </w:rPr>
                          <w:t xml:space="preserve">ew York, and for </w:t>
                        </w:r>
                        <w:proofErr w:type="spellStart"/>
                        <w:r w:rsidR="000419AC">
                          <w:rPr>
                            <w:lang w:eastAsia="ja-JP"/>
                          </w:rPr>
                          <w:t>Sert</w:t>
                        </w:r>
                        <w:proofErr w:type="spellEnd"/>
                        <w:r w:rsidR="000419AC">
                          <w:rPr>
                            <w:lang w:eastAsia="ja-JP"/>
                          </w:rPr>
                          <w:t>, Jackson &amp;</w:t>
                        </w:r>
                        <w:r w:rsidR="000419AC" w:rsidRPr="008362BC">
                          <w:rPr>
                            <w:lang w:eastAsia="ja-JP"/>
                          </w:rPr>
                          <w:t xml:space="preserve"> Associates in Cambridge, Massachusetts. In 1956, he became</w:t>
                        </w:r>
                        <w:r w:rsidR="000419AC">
                          <w:rPr>
                            <w:lang w:eastAsia="ja-JP"/>
                          </w:rPr>
                          <w:t xml:space="preserve"> an</w:t>
                        </w:r>
                        <w:r w:rsidR="000419AC" w:rsidRPr="008362BC">
                          <w:rPr>
                            <w:lang w:eastAsia="ja-JP"/>
                          </w:rPr>
                          <w:t xml:space="preserve"> assistant professor </w:t>
                        </w:r>
                        <w:r w:rsidR="000419AC">
                          <w:rPr>
                            <w:lang w:eastAsia="ja-JP"/>
                          </w:rPr>
                          <w:t>of</w:t>
                        </w:r>
                        <w:r w:rsidR="000419AC" w:rsidRPr="008362BC">
                          <w:rPr>
                            <w:lang w:eastAsia="ja-JP"/>
                          </w:rPr>
                          <w:t xml:space="preserve"> architecture at Washington University, St</w:t>
                        </w:r>
                        <w:r w:rsidR="000419AC">
                          <w:rPr>
                            <w:lang w:eastAsia="ja-JP"/>
                          </w:rPr>
                          <w:t>.</w:t>
                        </w:r>
                        <w:r w:rsidR="000419AC" w:rsidRPr="008362BC">
                          <w:rPr>
                            <w:lang w:eastAsia="ja-JP"/>
                          </w:rPr>
                          <w:t xml:space="preserve"> Louis</w:t>
                        </w:r>
                        <w:r w:rsidR="000419AC">
                          <w:rPr>
                            <w:lang w:eastAsia="ja-JP"/>
                          </w:rPr>
                          <w:t xml:space="preserve">. </w:t>
                        </w:r>
                        <w:r w:rsidR="000419AC" w:rsidRPr="008362BC">
                          <w:rPr>
                            <w:lang w:eastAsia="ja-JP"/>
                          </w:rPr>
                          <w:t>Steinberg Hall</w:t>
                        </w:r>
                        <w:r w:rsidR="000419AC">
                          <w:rPr>
                            <w:lang w:eastAsia="ja-JP"/>
                          </w:rPr>
                          <w:t>, the university’s on-campus art centre, was</w:t>
                        </w:r>
                        <w:r w:rsidR="000419AC" w:rsidRPr="008362BC">
                          <w:rPr>
                            <w:lang w:eastAsia="ja-JP"/>
                          </w:rPr>
                          <w:t xml:space="preserve"> </w:t>
                        </w:r>
                        <w:r w:rsidR="000419AC">
                          <w:rPr>
                            <w:lang w:eastAsia="ja-JP"/>
                          </w:rPr>
                          <w:t>Maki’s</w:t>
                        </w:r>
                        <w:r w:rsidR="000419AC" w:rsidRPr="008362BC">
                          <w:rPr>
                            <w:lang w:eastAsia="ja-JP"/>
                          </w:rPr>
                          <w:t xml:space="preserve"> first design commission. </w:t>
                        </w:r>
                        <w:r w:rsidR="000419AC" w:rsidRPr="008362BC">
                          <w:rPr>
                            <w:rFonts w:cs="Baskerville SemiBold"/>
                            <w:bCs/>
                            <w:szCs w:val="32"/>
                            <w:lang w:val="en-US"/>
                          </w:rPr>
                          <w:t xml:space="preserve">Maki </w:t>
                        </w:r>
                        <w:r w:rsidR="000419AC">
                          <w:rPr>
                            <w:rFonts w:cs="Baskerville SemiBold"/>
                            <w:bCs/>
                            <w:szCs w:val="32"/>
                            <w:lang w:val="en-US"/>
                          </w:rPr>
                          <w:t>served as</w:t>
                        </w:r>
                        <w:r w:rsidR="000419AC" w:rsidRPr="008362BC">
                          <w:rPr>
                            <w:rFonts w:cs="Baskerville SemiBold"/>
                            <w:bCs/>
                            <w:szCs w:val="32"/>
                            <w:lang w:val="en-US"/>
                          </w:rPr>
                          <w:t xml:space="preserve"> associate professor at Harvard’s GSD </w:t>
                        </w:r>
                        <w:r w:rsidR="000419AC">
                          <w:rPr>
                            <w:rFonts w:cs="Baskerville SemiBold"/>
                            <w:bCs/>
                            <w:szCs w:val="32"/>
                            <w:lang w:val="en-US"/>
                          </w:rPr>
                          <w:t>from 1962 to 19</w:t>
                        </w:r>
                        <w:r w:rsidR="000419AC" w:rsidRPr="008362BC">
                          <w:rPr>
                            <w:rFonts w:cs="Baskerville SemiBold"/>
                            <w:bCs/>
                            <w:szCs w:val="32"/>
                            <w:lang w:val="en-US"/>
                          </w:rPr>
                          <w:t xml:space="preserve">65, </w:t>
                        </w:r>
                        <w:r w:rsidR="000419AC" w:rsidRPr="008362BC">
                          <w:rPr>
                            <w:lang w:eastAsia="ja-JP"/>
                          </w:rPr>
                          <w:t>returning t</w:t>
                        </w:r>
                        <w:r w:rsidR="000419AC">
                          <w:rPr>
                            <w:lang w:eastAsia="ja-JP"/>
                          </w:rPr>
                          <w:t xml:space="preserve">o Japan afterwards to establish his own firm, namely </w:t>
                        </w:r>
                        <w:r w:rsidR="000419AC" w:rsidRPr="008362BC">
                          <w:rPr>
                            <w:lang w:eastAsia="ja-JP"/>
                          </w:rPr>
                          <w:t>Mak</w:t>
                        </w:r>
                        <w:r w:rsidR="000419AC">
                          <w:rPr>
                            <w:lang w:eastAsia="ja-JP"/>
                          </w:rPr>
                          <w:t>i and Associates.</w:t>
                        </w:r>
                        <w:r w:rsidR="000419AC" w:rsidRPr="008362BC">
                          <w:rPr>
                            <w:lang w:eastAsia="ja-JP"/>
                          </w:rPr>
                          <w:t xml:space="preserve"> </w:t>
                        </w:r>
                        <w:r w:rsidR="000419AC">
                          <w:rPr>
                            <w:lang w:eastAsia="ja-JP"/>
                          </w:rPr>
                          <w:t>He</w:t>
                        </w:r>
                        <w:r w:rsidR="000419AC" w:rsidRPr="008362BC">
                          <w:rPr>
                            <w:lang w:eastAsia="ja-JP"/>
                          </w:rPr>
                          <w:t xml:space="preserve"> </w:t>
                        </w:r>
                        <w:r w:rsidR="000419AC">
                          <w:rPr>
                            <w:lang w:eastAsia="ja-JP"/>
                          </w:rPr>
                          <w:t>held</w:t>
                        </w:r>
                        <w:r w:rsidR="000419AC" w:rsidRPr="008362BC">
                          <w:rPr>
                            <w:lang w:eastAsia="ja-JP"/>
                          </w:rPr>
                          <w:t xml:space="preserve"> a professorship at th</w:t>
                        </w:r>
                        <w:r w:rsidR="000419AC">
                          <w:rPr>
                            <w:lang w:eastAsia="ja-JP"/>
                          </w:rPr>
                          <w:t>e University of Tokyo from 1979 until 1989.</w:t>
                        </w:r>
                      </w:sdtContent>
                    </w:sdt>
                  </w:p>
                  <w:p w14:paraId="37277EDF" w14:textId="77777777" w:rsidR="006B5434" w:rsidRDefault="00640666" w:rsidP="00A8520A">
                    <w:pPr>
                      <w:numPr>
                        <w:ins w:id="4" w:author="Unknown" w:date="2015-02-04T18:31:00Z"/>
                      </w:numPr>
                      <w:rPr>
                        <w:ins w:id="5" w:author="Unknown" w:date="2015-02-02T13:36:00Z"/>
                      </w:rPr>
                    </w:pPr>
                  </w:p>
                  <w:customXmlInsRangeStart w:id="6" w:author="Unknown" w:date="2015-02-02T13:36:00Z"/>
                </w:sdtContent>
              </w:sdt>
              <w:customXmlInsRangeEnd w:id="6"/>
              <w:p w14:paraId="013AF7E6" w14:textId="77777777" w:rsidR="007D77E9" w:rsidRDefault="007D77E9" w:rsidP="00A8520A">
                <w:pPr>
                  <w:rPr>
                    <w:lang w:eastAsia="ja-JP"/>
                  </w:rPr>
                </w:pPr>
              </w:p>
              <w:p w14:paraId="4E44DF96" w14:textId="77777777" w:rsidR="006B5434" w:rsidRDefault="006B5434" w:rsidP="006B5434">
                <w:pPr>
                  <w:keepNext/>
                </w:pPr>
                <w:r>
                  <w:t xml:space="preserve">File: </w:t>
                </w:r>
                <w:r w:rsidRPr="0061494E">
                  <w:t>Fumihiko_Maki.jpg</w:t>
                </w:r>
              </w:p>
              <w:p w14:paraId="43425DB4" w14:textId="77777777" w:rsidR="00A8520A" w:rsidRDefault="006B5434" w:rsidP="006B5434">
                <w:pPr>
                  <w:pStyle w:val="Caption"/>
                </w:pPr>
                <w:r>
                  <w:t xml:space="preserve">Figure </w:t>
                </w:r>
                <w:r w:rsidR="00D9677A">
                  <w:fldChar w:fldCharType="begin"/>
                </w:r>
                <w:r w:rsidR="00E634A7">
                  <w:instrText xml:space="preserve"> SEQ Figure \* ARABIC </w:instrText>
                </w:r>
                <w:r w:rsidR="00D9677A">
                  <w:fldChar w:fldCharType="separate"/>
                </w:r>
                <w:r w:rsidR="00AC1D16">
                  <w:rPr>
                    <w:noProof/>
                  </w:rPr>
                  <w:t>1</w:t>
                </w:r>
                <w:r w:rsidR="00D9677A">
                  <w:rPr>
                    <w:noProof/>
                  </w:rPr>
                  <w:fldChar w:fldCharType="end"/>
                </w:r>
                <w:r>
                  <w:t xml:space="preserve">: </w:t>
                </w:r>
                <w:proofErr w:type="spellStart"/>
                <w:r>
                  <w:t>Fumihiko</w:t>
                </w:r>
                <w:proofErr w:type="spellEnd"/>
                <w:r>
                  <w:t xml:space="preserve"> Maki. Photo courtesy of Maki and Associates.</w:t>
                </w:r>
              </w:p>
              <w:p w14:paraId="64118A05" w14:textId="77777777" w:rsidR="00A8520A" w:rsidRDefault="00A8520A" w:rsidP="00A8520A">
                <w:pPr>
                  <w:rPr>
                    <w:lang w:eastAsia="ja-JP"/>
                  </w:rPr>
                </w:pPr>
                <w:r w:rsidRPr="008362BC">
                  <w:rPr>
                    <w:lang w:eastAsia="ja-JP"/>
                  </w:rPr>
                  <w:t>Maki’s architectural oeuvre straddles</w:t>
                </w:r>
                <w:r>
                  <w:rPr>
                    <w:lang w:eastAsia="ja-JP"/>
                  </w:rPr>
                  <w:t xml:space="preserve"> Asia, North and</w:t>
                </w:r>
                <w:r w:rsidRPr="008362BC">
                  <w:rPr>
                    <w:lang w:eastAsia="ja-JP"/>
                  </w:rPr>
                  <w:t xml:space="preserve"> South America, Europe, and the Middle </w:t>
                </w:r>
                <w:r w:rsidRPr="008362BC">
                  <w:rPr>
                    <w:lang w:eastAsia="ja-JP"/>
                  </w:rPr>
                  <w:lastRenderedPageBreak/>
                  <w:t>East, encompassing a breadth of projects including art mus</w:t>
                </w:r>
                <w:r w:rsidR="0067320B">
                  <w:rPr>
                    <w:lang w:eastAsia="ja-JP"/>
                  </w:rPr>
                  <w:t>eums and performing arts venues,</w:t>
                </w:r>
                <w:r w:rsidRPr="008362BC">
                  <w:rPr>
                    <w:lang w:eastAsia="ja-JP"/>
                  </w:rPr>
                  <w:t xml:space="preserve"> educational, research, </w:t>
                </w:r>
                <w:r w:rsidR="0067320B">
                  <w:rPr>
                    <w:lang w:eastAsia="ja-JP"/>
                  </w:rPr>
                  <w:t>and administrative institutions,</w:t>
                </w:r>
                <w:r w:rsidRPr="008362BC">
                  <w:rPr>
                    <w:lang w:eastAsia="ja-JP"/>
                  </w:rPr>
                  <w:t xml:space="preserve"> conference, media,</w:t>
                </w:r>
                <w:r w:rsidR="0067320B">
                  <w:rPr>
                    <w:lang w:eastAsia="ja-JP"/>
                  </w:rPr>
                  <w:t xml:space="preserve"> sports, and community centres, </w:t>
                </w:r>
                <w:r w:rsidRPr="008362BC">
                  <w:rPr>
                    <w:lang w:eastAsia="ja-JP"/>
                  </w:rPr>
                  <w:t>and residential projects</w:t>
                </w:r>
                <w:r w:rsidR="00BA1D77">
                  <w:rPr>
                    <w:lang w:eastAsia="ja-JP"/>
                  </w:rPr>
                  <w:t>,</w:t>
                </w:r>
                <w:r w:rsidRPr="008362BC">
                  <w:rPr>
                    <w:lang w:eastAsia="ja-JP"/>
                  </w:rPr>
                  <w:t xml:space="preserve"> among others. His practice has earned him innumerable awards including the Wolf Prize (1988), the Thomas Jefferson Medal in Architecture (199</w:t>
                </w:r>
                <w:r w:rsidR="00441A8A">
                  <w:rPr>
                    <w:lang w:eastAsia="ja-JP"/>
                  </w:rPr>
                  <w:t>0), the UIA Gold Medal (1993), t</w:t>
                </w:r>
                <w:r w:rsidRPr="008362BC">
                  <w:rPr>
                    <w:lang w:eastAsia="ja-JP"/>
                  </w:rPr>
                  <w:t xml:space="preserve">he </w:t>
                </w:r>
                <w:proofErr w:type="spellStart"/>
                <w:r w:rsidRPr="008362BC">
                  <w:rPr>
                    <w:lang w:eastAsia="ja-JP"/>
                  </w:rPr>
                  <w:t>Pritzker</w:t>
                </w:r>
                <w:proofErr w:type="spellEnd"/>
                <w:r w:rsidRPr="008362BC">
                  <w:rPr>
                    <w:lang w:eastAsia="ja-JP"/>
                  </w:rPr>
                  <w:t xml:space="preserve"> Architecture Prize (1993),</w:t>
                </w:r>
                <w:r w:rsidR="000419AC">
                  <w:rPr>
                    <w:lang w:eastAsia="ja-JP"/>
                  </w:rPr>
                  <w:t xml:space="preserve"> Japan Arts Association </w:t>
                </w:r>
                <w:proofErr w:type="spellStart"/>
                <w:r w:rsidR="000419AC">
                  <w:rPr>
                    <w:lang w:eastAsia="ja-JP"/>
                  </w:rPr>
                  <w:t>Praemium</w:t>
                </w:r>
                <w:proofErr w:type="spellEnd"/>
                <w:r w:rsidR="000419AC">
                  <w:rPr>
                    <w:lang w:eastAsia="ja-JP"/>
                  </w:rPr>
                  <w:t xml:space="preserve"> </w:t>
                </w:r>
                <w:proofErr w:type="spellStart"/>
                <w:r w:rsidR="000419AC">
                  <w:rPr>
                    <w:lang w:eastAsia="ja-JP"/>
                  </w:rPr>
                  <w:t>Imperiale</w:t>
                </w:r>
                <w:proofErr w:type="spellEnd"/>
                <w:r w:rsidRPr="008362BC">
                  <w:rPr>
                    <w:lang w:eastAsia="ja-JP"/>
                  </w:rPr>
                  <w:t xml:space="preserve"> (1999), and the American Institute of Architects (AIA) Gold Medal (2011).</w:t>
                </w:r>
              </w:p>
              <w:p w14:paraId="0FE8D489" w14:textId="77777777" w:rsidR="00A8520A" w:rsidRDefault="00A8520A" w:rsidP="00A8520A">
                <w:pPr>
                  <w:rPr>
                    <w:lang w:eastAsia="ja-JP"/>
                  </w:rPr>
                </w:pPr>
              </w:p>
              <w:p w14:paraId="722E42C4" w14:textId="77777777" w:rsidR="00D41E9E" w:rsidRDefault="00D41887" w:rsidP="00A8520A">
                <w:pPr>
                  <w:rPr>
                    <w:rFonts w:cs="Baskerville SemiBold"/>
                    <w:bCs/>
                    <w:szCs w:val="32"/>
                    <w:lang w:val="en-US"/>
                  </w:rPr>
                </w:pPr>
                <w:r>
                  <w:rPr>
                    <w:lang w:eastAsia="ja-JP"/>
                  </w:rPr>
                  <w:t>Maki’s e</w:t>
                </w:r>
                <w:r w:rsidR="00A8520A" w:rsidRPr="008362BC">
                  <w:rPr>
                    <w:lang w:eastAsia="ja-JP"/>
                  </w:rPr>
                  <w:t>arly influences include</w:t>
                </w:r>
                <w:r>
                  <w:rPr>
                    <w:lang w:eastAsia="ja-JP"/>
                  </w:rPr>
                  <w:t xml:space="preserve"> his hometown of</w:t>
                </w:r>
                <w:r w:rsidR="00A8520A">
                  <w:rPr>
                    <w:lang w:eastAsia="ja-JP"/>
                  </w:rPr>
                  <w:t xml:space="preserve"> </w:t>
                </w:r>
                <w:r>
                  <w:rPr>
                    <w:lang w:eastAsia="ja-JP"/>
                  </w:rPr>
                  <w:t>Tokyo</w:t>
                </w:r>
                <w:r w:rsidR="00A8520A" w:rsidRPr="008362BC">
                  <w:rPr>
                    <w:lang w:eastAsia="ja-JP"/>
                  </w:rPr>
                  <w:t xml:space="preserve"> in the 1930s</w:t>
                </w:r>
                <w:r>
                  <w:rPr>
                    <w:lang w:eastAsia="ja-JP"/>
                  </w:rPr>
                  <w:t>,</w:t>
                </w:r>
                <w:r w:rsidR="00A8520A" w:rsidRPr="008362BC">
                  <w:rPr>
                    <w:lang w:eastAsia="ja-JP"/>
                  </w:rPr>
                  <w:t xml:space="preserve"> </w:t>
                </w:r>
                <w:r>
                  <w:rPr>
                    <w:lang w:eastAsia="ja-JP"/>
                  </w:rPr>
                  <w:t xml:space="preserve">then </w:t>
                </w:r>
                <w:r w:rsidR="00A8520A" w:rsidRPr="008362BC">
                  <w:rPr>
                    <w:lang w:eastAsia="ja-JP"/>
                  </w:rPr>
                  <w:t>a large</w:t>
                </w:r>
                <w:r>
                  <w:rPr>
                    <w:lang w:eastAsia="ja-JP"/>
                  </w:rPr>
                  <w:t>,</w:t>
                </w:r>
                <w:r w:rsidR="00A8520A" w:rsidRPr="008362BC">
                  <w:rPr>
                    <w:lang w:eastAsia="ja-JP"/>
                  </w:rPr>
                  <w:t xml:space="preserve"> garden-laden city with a </w:t>
                </w:r>
                <w:r>
                  <w:rPr>
                    <w:lang w:eastAsia="ja-JP"/>
                  </w:rPr>
                  <w:t>comparatively</w:t>
                </w:r>
                <w:r w:rsidR="00441A8A">
                  <w:rPr>
                    <w:lang w:eastAsia="ja-JP"/>
                  </w:rPr>
                  <w:t xml:space="preserve"> subdued character and</w:t>
                </w:r>
                <w:r w:rsidR="00A8520A" w:rsidRPr="008362BC">
                  <w:rPr>
                    <w:lang w:eastAsia="ja-JP"/>
                  </w:rPr>
                  <w:t xml:space="preserve"> punctuated by occasional exam</w:t>
                </w:r>
                <w:r w:rsidR="0067320B">
                  <w:rPr>
                    <w:lang w:eastAsia="ja-JP"/>
                  </w:rPr>
                  <w:t xml:space="preserve">ples of modernist architecture. Other influences included </w:t>
                </w:r>
                <w:r w:rsidR="00A8520A" w:rsidRPr="008362BC">
                  <w:rPr>
                    <w:lang w:eastAsia="ja-JP"/>
                  </w:rPr>
                  <w:t xml:space="preserve">the teachings of </w:t>
                </w:r>
                <w:proofErr w:type="spellStart"/>
                <w:r w:rsidR="00A8520A" w:rsidRPr="008362BC">
                  <w:rPr>
                    <w:lang w:eastAsia="ja-JP"/>
                  </w:rPr>
                  <w:t>Kenzō</w:t>
                </w:r>
                <w:proofErr w:type="spellEnd"/>
                <w:r w:rsidR="00A8520A" w:rsidRPr="008362BC">
                  <w:rPr>
                    <w:lang w:eastAsia="ja-JP"/>
                  </w:rPr>
                  <w:t xml:space="preserve"> </w:t>
                </w:r>
                <w:proofErr w:type="spellStart"/>
                <w:r w:rsidR="00A8520A" w:rsidRPr="008362BC">
                  <w:rPr>
                    <w:lang w:eastAsia="ja-JP"/>
                  </w:rPr>
                  <w:t>Tange</w:t>
                </w:r>
                <w:proofErr w:type="spellEnd"/>
                <w:r w:rsidR="00A8520A" w:rsidRPr="008362BC">
                  <w:rPr>
                    <w:lang w:eastAsia="ja-JP"/>
                  </w:rPr>
                  <w:t xml:space="preserve"> </w:t>
                </w:r>
                <w:r w:rsidR="00A538C6">
                  <w:rPr>
                    <w:lang w:eastAsia="ja-JP"/>
                  </w:rPr>
                  <w:t>during</w:t>
                </w:r>
                <w:r w:rsidR="00A8520A" w:rsidRPr="008362BC">
                  <w:rPr>
                    <w:lang w:eastAsia="ja-JP"/>
                  </w:rPr>
                  <w:t xml:space="preserve"> </w:t>
                </w:r>
                <w:r w:rsidR="00092744">
                  <w:rPr>
                    <w:lang w:eastAsia="ja-JP"/>
                  </w:rPr>
                  <w:t>Maki’s</w:t>
                </w:r>
                <w:r>
                  <w:rPr>
                    <w:lang w:eastAsia="ja-JP"/>
                  </w:rPr>
                  <w:t xml:space="preserve"> </w:t>
                </w:r>
                <w:r w:rsidR="00A8520A" w:rsidRPr="008362BC">
                  <w:rPr>
                    <w:lang w:eastAsia="ja-JP"/>
                  </w:rPr>
                  <w:t>student d</w:t>
                </w:r>
                <w:r w:rsidR="0067320B">
                  <w:rPr>
                    <w:lang w:eastAsia="ja-JP"/>
                  </w:rPr>
                  <w:t xml:space="preserve">ays at the University of Tokyo, </w:t>
                </w:r>
                <w:r w:rsidR="00441A8A">
                  <w:rPr>
                    <w:lang w:eastAsia="ja-JP"/>
                  </w:rPr>
                  <w:t>as well as</w:t>
                </w:r>
                <w:r w:rsidR="0067320B">
                  <w:rPr>
                    <w:lang w:eastAsia="ja-JP"/>
                  </w:rPr>
                  <w:t xml:space="preserve"> the city of</w:t>
                </w:r>
                <w:r w:rsidR="00A8520A" w:rsidRPr="008362BC">
                  <w:rPr>
                    <w:lang w:eastAsia="ja-JP"/>
                  </w:rPr>
                  <w:t xml:space="preserve"> </w:t>
                </w:r>
                <w:r w:rsidR="00FC7D8E">
                  <w:rPr>
                    <w:lang w:eastAsia="ja-JP"/>
                  </w:rPr>
                  <w:t xml:space="preserve">Chicago — </w:t>
                </w:r>
                <w:r>
                  <w:rPr>
                    <w:lang w:eastAsia="ja-JP"/>
                  </w:rPr>
                  <w:t xml:space="preserve">which </w:t>
                </w:r>
                <w:r w:rsidR="00092744">
                  <w:rPr>
                    <w:lang w:eastAsia="ja-JP"/>
                  </w:rPr>
                  <w:t>he</w:t>
                </w:r>
                <w:r>
                  <w:rPr>
                    <w:lang w:eastAsia="ja-JP"/>
                  </w:rPr>
                  <w:t xml:space="preserve"> visited </w:t>
                </w:r>
                <w:r w:rsidR="00A8520A">
                  <w:rPr>
                    <w:lang w:eastAsia="ja-JP"/>
                  </w:rPr>
                  <w:t>during his time in</w:t>
                </w:r>
                <w:r>
                  <w:rPr>
                    <w:lang w:eastAsia="ja-JP"/>
                  </w:rPr>
                  <w:t xml:space="preserve"> St. </w:t>
                </w:r>
                <w:r w:rsidR="00A8520A" w:rsidRPr="008362BC">
                  <w:rPr>
                    <w:lang w:eastAsia="ja-JP"/>
                  </w:rPr>
                  <w:t>Louis</w:t>
                </w:r>
                <w:r w:rsidR="00FC7D8E">
                  <w:rPr>
                    <w:lang w:eastAsia="ja-JP"/>
                  </w:rPr>
                  <w:t xml:space="preserve"> — </w:t>
                </w:r>
                <w:r w:rsidR="00A8520A" w:rsidRPr="008362BC">
                  <w:rPr>
                    <w:lang w:eastAsia="ja-JP"/>
                  </w:rPr>
                  <w:t xml:space="preserve">with its pool of American </w:t>
                </w:r>
                <w:r w:rsidR="00A538C6">
                  <w:rPr>
                    <w:lang w:eastAsia="ja-JP"/>
                  </w:rPr>
                  <w:t xml:space="preserve">modernist architectural edifices (by </w:t>
                </w:r>
                <w:r w:rsidR="00A8520A" w:rsidRPr="008362BC">
                  <w:rPr>
                    <w:lang w:eastAsia="ja-JP"/>
                  </w:rPr>
                  <w:t xml:space="preserve">Richardson, Sullivan, Wright, </w:t>
                </w:r>
                <w:r>
                  <w:rPr>
                    <w:lang w:eastAsia="ja-JP"/>
                  </w:rPr>
                  <w:t>Burnham, and Root)</w:t>
                </w:r>
                <w:r w:rsidR="00A8520A" w:rsidRPr="008362BC">
                  <w:rPr>
                    <w:lang w:eastAsia="ja-JP"/>
                  </w:rPr>
                  <w:t xml:space="preserve"> and post-Bauhaus internationalism of </w:t>
                </w:r>
                <w:r>
                  <w:rPr>
                    <w:lang w:eastAsia="ja-JP"/>
                  </w:rPr>
                  <w:t xml:space="preserve">the </w:t>
                </w:r>
                <w:r w:rsidR="00A8520A" w:rsidRPr="008362BC">
                  <w:rPr>
                    <w:lang w:eastAsia="ja-JP"/>
                  </w:rPr>
                  <w:t>European émigrés</w:t>
                </w:r>
                <w:r w:rsidR="00A8520A" w:rsidRPr="008362BC">
                  <w:rPr>
                    <w:rFonts w:cs="Baskerville SemiBold"/>
                    <w:bCs/>
                    <w:szCs w:val="32"/>
                    <w:lang w:val="en-US"/>
                  </w:rPr>
                  <w:t xml:space="preserve"> </w:t>
                </w:r>
                <w:r w:rsidR="0067320B">
                  <w:rPr>
                    <w:rFonts w:cs="Baskerville SemiBold"/>
                    <w:bCs/>
                    <w:szCs w:val="32"/>
                    <w:lang w:val="en-US"/>
                  </w:rPr>
                  <w:t>(</w:t>
                </w:r>
                <w:proofErr w:type="spellStart"/>
                <w:r w:rsidR="00A8520A" w:rsidRPr="008362BC">
                  <w:rPr>
                    <w:rFonts w:cs="Baskerville SemiBold"/>
                    <w:bCs/>
                    <w:szCs w:val="32"/>
                    <w:lang w:val="en-US"/>
                  </w:rPr>
                  <w:t>Mies</w:t>
                </w:r>
                <w:proofErr w:type="spellEnd"/>
                <w:r w:rsidR="00A8520A" w:rsidRPr="008362BC">
                  <w:rPr>
                    <w:rFonts w:cs="Baskerville SemiBold"/>
                    <w:bCs/>
                    <w:szCs w:val="32"/>
                    <w:lang w:val="en-US"/>
                  </w:rPr>
                  <w:t xml:space="preserve"> van der </w:t>
                </w:r>
                <w:proofErr w:type="spellStart"/>
                <w:r w:rsidR="00A8520A" w:rsidRPr="008362BC">
                  <w:rPr>
                    <w:rFonts w:cs="Baskerville SemiBold"/>
                    <w:bCs/>
                    <w:szCs w:val="32"/>
                    <w:lang w:val="en-US"/>
                  </w:rPr>
                  <w:t>Rohe</w:t>
                </w:r>
                <w:proofErr w:type="spellEnd"/>
                <w:r w:rsidR="00A8520A" w:rsidRPr="008362BC">
                  <w:rPr>
                    <w:rFonts w:cs="Baskerville SemiBold"/>
                    <w:bCs/>
                    <w:szCs w:val="32"/>
                    <w:lang w:val="en-US"/>
                  </w:rPr>
                  <w:t xml:space="preserve"> and </w:t>
                </w:r>
                <w:proofErr w:type="spellStart"/>
                <w:r w:rsidR="00A8520A" w:rsidRPr="008362BC">
                  <w:rPr>
                    <w:rFonts w:cs="Helvetica"/>
                    <w:bCs/>
                    <w:color w:val="1C1C1C"/>
                    <w:szCs w:val="28"/>
                    <w:lang w:val="en-US"/>
                  </w:rPr>
                  <w:t>László</w:t>
                </w:r>
                <w:proofErr w:type="spellEnd"/>
                <w:r w:rsidR="00A8520A" w:rsidRPr="008362BC">
                  <w:rPr>
                    <w:rFonts w:cs="Helvetica"/>
                    <w:bCs/>
                    <w:color w:val="1C1C1C"/>
                    <w:szCs w:val="28"/>
                    <w:lang w:val="en-US"/>
                  </w:rPr>
                  <w:t xml:space="preserve"> </w:t>
                </w:r>
                <w:r w:rsidR="00A8520A" w:rsidRPr="008362BC">
                  <w:rPr>
                    <w:rFonts w:cs="Baskerville SemiBold"/>
                    <w:bCs/>
                    <w:szCs w:val="32"/>
                    <w:lang w:val="en-US"/>
                  </w:rPr>
                  <w:t>Moholy-Nagy</w:t>
                </w:r>
                <w:r w:rsidR="0067320B">
                  <w:rPr>
                    <w:rFonts w:cs="Baskerville SemiBold"/>
                    <w:bCs/>
                    <w:szCs w:val="32"/>
                    <w:lang w:val="en-US"/>
                  </w:rPr>
                  <w:t>)</w:t>
                </w:r>
                <w:r w:rsidR="00A8520A" w:rsidRPr="008362BC">
                  <w:rPr>
                    <w:rFonts w:cs="Baskerville SemiBold"/>
                    <w:bCs/>
                    <w:szCs w:val="32"/>
                    <w:lang w:val="en-US"/>
                  </w:rPr>
                  <w:t xml:space="preserve">. </w:t>
                </w:r>
              </w:p>
              <w:p w14:paraId="73C43F7A" w14:textId="77777777" w:rsidR="00D41E9E" w:rsidRDefault="00D41E9E" w:rsidP="00A8520A">
                <w:pPr>
                  <w:rPr>
                    <w:rFonts w:cs="Baskerville SemiBold"/>
                    <w:bCs/>
                    <w:szCs w:val="32"/>
                    <w:lang w:val="en-US"/>
                  </w:rPr>
                </w:pPr>
              </w:p>
              <w:p w14:paraId="4AC42946" w14:textId="77777777" w:rsidR="00A8520A" w:rsidRDefault="00A8520A" w:rsidP="00A8520A">
                <w:pPr>
                  <w:rPr>
                    <w:rFonts w:cs="Baskerville SemiBold"/>
                    <w:bCs/>
                    <w:szCs w:val="32"/>
                  </w:rPr>
                </w:pPr>
                <w:r w:rsidRPr="008362BC">
                  <w:rPr>
                    <w:rFonts w:cs="Baskerville SemiBold"/>
                    <w:bCs/>
                    <w:szCs w:val="32"/>
                    <w:lang w:val="en-US"/>
                  </w:rPr>
                  <w:t xml:space="preserve">While on </w:t>
                </w:r>
                <w:r>
                  <w:rPr>
                    <w:rFonts w:cs="Baskerville SemiBold"/>
                    <w:bCs/>
                    <w:szCs w:val="32"/>
                    <w:lang w:val="en-US"/>
                  </w:rPr>
                  <w:t xml:space="preserve">a period of </w:t>
                </w:r>
                <w:r w:rsidRPr="008362BC">
                  <w:rPr>
                    <w:rFonts w:cs="Baskerville SemiBold"/>
                    <w:bCs/>
                    <w:szCs w:val="32"/>
                    <w:lang w:val="en-US"/>
                  </w:rPr>
                  <w:t xml:space="preserve">extended travels through Asia, the Middle East, and Europe as a 1958 Graham Foundation fellow, Maki became associated with Metabolism, the Japanese architectural movement coming to prominence in tandem with the 1960 Tokyo World Design Conference. </w:t>
                </w:r>
                <w:r w:rsidR="00D41E9E">
                  <w:rPr>
                    <w:rFonts w:cs="Baskerville SemiBold"/>
                    <w:bCs/>
                    <w:szCs w:val="32"/>
                    <w:lang w:val="en-US"/>
                  </w:rPr>
                  <w:t>Metabolism referenced</w:t>
                </w:r>
                <w:r w:rsidRPr="008362BC">
                  <w:rPr>
                    <w:rFonts w:cs="Baskerville SemiBold"/>
                    <w:bCs/>
                    <w:szCs w:val="32"/>
                    <w:lang w:val="en-US"/>
                  </w:rPr>
                  <w:t xml:space="preserve"> biological processes in the belief </w:t>
                </w:r>
                <w:r>
                  <w:rPr>
                    <w:rFonts w:cs="Baskerville SemiBold"/>
                    <w:bCs/>
                    <w:szCs w:val="32"/>
                    <w:lang w:val="en-US"/>
                  </w:rPr>
                  <w:t xml:space="preserve">that </w:t>
                </w:r>
                <w:r w:rsidRPr="008362BC">
                  <w:rPr>
                    <w:rFonts w:cs="Baskerville SemiBold"/>
                    <w:bCs/>
                    <w:szCs w:val="32"/>
                    <w:lang w:val="en-US"/>
                  </w:rPr>
                  <w:t>the built environment should evo</w:t>
                </w:r>
                <w:r w:rsidR="00D41887">
                  <w:rPr>
                    <w:rFonts w:cs="Baskerville SemiBold"/>
                    <w:bCs/>
                    <w:szCs w:val="32"/>
                    <w:lang w:val="en-US"/>
                  </w:rPr>
                  <w:t>lve in response to its surroundings</w:t>
                </w:r>
                <w:r w:rsidR="00A538C6">
                  <w:rPr>
                    <w:rFonts w:cs="Baskerville SemiBold"/>
                    <w:bCs/>
                    <w:szCs w:val="32"/>
                    <w:lang w:val="en-US"/>
                  </w:rPr>
                  <w:t xml:space="preserve">, </w:t>
                </w:r>
                <w:r w:rsidRPr="008362BC">
                  <w:rPr>
                    <w:rFonts w:cs="Baskerville SemiBold"/>
                    <w:bCs/>
                    <w:szCs w:val="32"/>
                    <w:lang w:val="en-US"/>
                  </w:rPr>
                  <w:t>as living organisms do,</w:t>
                </w:r>
                <w:r w:rsidR="00A538C6">
                  <w:rPr>
                    <w:rFonts w:cs="Baskerville SemiBold"/>
                    <w:bCs/>
                    <w:szCs w:val="32"/>
                    <w:lang w:val="en-US"/>
                  </w:rPr>
                  <w:t xml:space="preserve"> in doing so</w:t>
                </w:r>
                <w:r w:rsidRPr="008362BC">
                  <w:rPr>
                    <w:rFonts w:cs="Baskerville SemiBold"/>
                    <w:bCs/>
                    <w:szCs w:val="32"/>
                    <w:lang w:val="en-US"/>
                  </w:rPr>
                  <w:t xml:space="preserve"> injecting architectural practice</w:t>
                </w:r>
                <w:r w:rsidR="00D41887">
                  <w:rPr>
                    <w:rFonts w:cs="Baskerville SemiBold"/>
                    <w:bCs/>
                    <w:szCs w:val="32"/>
                    <w:lang w:val="en-US"/>
                  </w:rPr>
                  <w:t>s</w:t>
                </w:r>
                <w:r w:rsidRPr="008362BC">
                  <w:rPr>
                    <w:rFonts w:cs="Baskerville SemiBold"/>
                    <w:bCs/>
                    <w:szCs w:val="32"/>
                    <w:lang w:val="en-US"/>
                  </w:rPr>
                  <w:t xml:space="preserve"> with what its members saw a</w:t>
                </w:r>
                <w:r w:rsidR="00D41E9E">
                  <w:rPr>
                    <w:rFonts w:cs="Baskerville SemiBold"/>
                    <w:bCs/>
                    <w:szCs w:val="32"/>
                    <w:lang w:val="en-US"/>
                  </w:rPr>
                  <w:t>s a necessarily updated outlook.</w:t>
                </w:r>
                <w:r w:rsidRPr="008362BC">
                  <w:rPr>
                    <w:rFonts w:cs="Baskerville SemiBold"/>
                    <w:bCs/>
                    <w:szCs w:val="32"/>
                    <w:lang w:val="en-US"/>
                  </w:rPr>
                  <w:t xml:space="preserve"> </w:t>
                </w:r>
                <w:r w:rsidR="00D41E9E">
                  <w:rPr>
                    <w:rFonts w:cs="Baskerville SemiBold"/>
                    <w:bCs/>
                    <w:szCs w:val="32"/>
                    <w:lang w:val="en-US"/>
                  </w:rPr>
                  <w:t>The movement’s</w:t>
                </w:r>
                <w:r w:rsidRPr="008362BC">
                  <w:rPr>
                    <w:rFonts w:cs="Baskerville SemiBold"/>
                    <w:bCs/>
                    <w:szCs w:val="32"/>
                    <w:lang w:val="en-US"/>
                  </w:rPr>
                  <w:t xml:space="preserve"> published manifesto</w:t>
                </w:r>
                <w:r w:rsidR="00D41E9E">
                  <w:rPr>
                    <w:rFonts w:cs="Baskerville SemiBold"/>
                    <w:bCs/>
                    <w:szCs w:val="32"/>
                    <w:lang w:val="en-US"/>
                  </w:rPr>
                  <w:t>,</w:t>
                </w:r>
                <w:r w:rsidRPr="008362BC">
                  <w:rPr>
                    <w:rFonts w:cs="Baskerville SemiBold"/>
                    <w:bCs/>
                    <w:szCs w:val="32"/>
                    <w:lang w:val="en-US"/>
                  </w:rPr>
                  <w:t xml:space="preserve"> </w:t>
                </w:r>
                <w:r w:rsidRPr="008362BC">
                  <w:rPr>
                    <w:rFonts w:cs="Baskerville SemiBold"/>
                    <w:bCs/>
                    <w:i/>
                    <w:szCs w:val="32"/>
                    <w:lang w:val="en-US"/>
                  </w:rPr>
                  <w:t>Metabolism: The Proposals for New Urbanism</w:t>
                </w:r>
                <w:r w:rsidR="00D41E9E">
                  <w:rPr>
                    <w:rFonts w:cs="Baskerville SemiBold"/>
                    <w:bCs/>
                    <w:i/>
                    <w:szCs w:val="32"/>
                    <w:lang w:val="en-US"/>
                  </w:rPr>
                  <w:t>,</w:t>
                </w:r>
                <w:r w:rsidRPr="008362BC">
                  <w:rPr>
                    <w:rFonts w:cs="Baskerville SemiBold"/>
                    <w:bCs/>
                    <w:szCs w:val="32"/>
                    <w:lang w:val="en-US"/>
                  </w:rPr>
                  <w:t xml:space="preserve"> included the essay </w:t>
                </w:r>
                <w:r w:rsidR="00FC7D8E">
                  <w:rPr>
                    <w:rFonts w:cs="Baskerville SemiBold"/>
                    <w:bCs/>
                    <w:szCs w:val="32"/>
                    <w:lang w:val="en-US"/>
                  </w:rPr>
                  <w:t>‘</w:t>
                </w:r>
                <w:r w:rsidRPr="00D41E9E">
                  <w:rPr>
                    <w:rFonts w:cs="Baskerville SemiBold"/>
                    <w:bCs/>
                    <w:szCs w:val="32"/>
                    <w:lang w:val="en-US"/>
                  </w:rPr>
                  <w:t>Towards the Group Form</w:t>
                </w:r>
                <w:r w:rsidR="00FC7D8E">
                  <w:rPr>
                    <w:rFonts w:cs="Baskerville SemiBold"/>
                    <w:bCs/>
                    <w:szCs w:val="32"/>
                    <w:lang w:val="en-US"/>
                  </w:rPr>
                  <w:t>’</w:t>
                </w:r>
                <w:r w:rsidRPr="008362BC">
                  <w:rPr>
                    <w:rFonts w:cs="Baskerville SemiBold"/>
                    <w:bCs/>
                    <w:szCs w:val="32"/>
                    <w:lang w:val="en-US"/>
                  </w:rPr>
                  <w:t xml:space="preserve"> penned by Maki an</w:t>
                </w:r>
                <w:r w:rsidR="00D41E9E">
                  <w:rPr>
                    <w:rFonts w:cs="Baskerville SemiBold"/>
                    <w:bCs/>
                    <w:szCs w:val="32"/>
                    <w:lang w:val="en-US"/>
                  </w:rPr>
                  <w:t xml:space="preserve">d fellow architect Masato </w:t>
                </w:r>
                <w:proofErr w:type="spellStart"/>
                <w:r w:rsidR="00D41E9E">
                  <w:rPr>
                    <w:rFonts w:cs="Baskerville SemiBold"/>
                    <w:bCs/>
                    <w:szCs w:val="32"/>
                    <w:lang w:val="en-US"/>
                  </w:rPr>
                  <w:t>Ōtaka</w:t>
                </w:r>
                <w:proofErr w:type="spellEnd"/>
                <w:r w:rsidR="00D41E9E">
                  <w:rPr>
                    <w:rFonts w:cs="Baskerville SemiBold"/>
                    <w:bCs/>
                    <w:szCs w:val="32"/>
                    <w:lang w:val="en-US"/>
                  </w:rPr>
                  <w:t>.</w:t>
                </w:r>
                <w:r w:rsidRPr="008362BC">
                  <w:rPr>
                    <w:rFonts w:cs="Baskerville SemiBold"/>
                    <w:bCs/>
                    <w:szCs w:val="32"/>
                    <w:lang w:val="en-US"/>
                  </w:rPr>
                  <w:t xml:space="preserve"> While Maki was somewhat distanced from Metabolism during the 1960s, he was involved in </w:t>
                </w:r>
                <w:r w:rsidR="00D41E9E">
                  <w:rPr>
                    <w:rFonts w:cs="Baskerville SemiBold"/>
                    <w:bCs/>
                    <w:szCs w:val="32"/>
                    <w:lang w:val="en-US"/>
                  </w:rPr>
                  <w:t>Expo ’70 in Osaka, the movement’s acknowledged apotheosis</w:t>
                </w:r>
                <w:r w:rsidRPr="008362BC">
                  <w:rPr>
                    <w:rFonts w:cs="Baskerville SemiBold"/>
                    <w:bCs/>
                    <w:szCs w:val="32"/>
                    <w:lang w:val="en-US"/>
                  </w:rPr>
                  <w:t xml:space="preserve">. The proposition that buildings ‘liaise’ with their context appears to have accrued more resonance with Maki as he matured, arguably tempering some of the more orthodox principles of the modernist canon </w:t>
                </w:r>
                <w:r w:rsidR="00092744">
                  <w:rPr>
                    <w:rFonts w:cs="Baskerville SemiBold"/>
                    <w:bCs/>
                    <w:szCs w:val="32"/>
                    <w:lang w:val="en-US"/>
                  </w:rPr>
                  <w:t>to</w:t>
                </w:r>
                <w:r w:rsidRPr="008362BC">
                  <w:rPr>
                    <w:rFonts w:cs="Baskerville SemiBold"/>
                    <w:bCs/>
                    <w:szCs w:val="32"/>
                    <w:lang w:val="en-US"/>
                  </w:rPr>
                  <w:t xml:space="preserve"> which Maki is linked.</w:t>
                </w:r>
                <w:r w:rsidRPr="008362BC">
                  <w:rPr>
                    <w:rFonts w:cs="Baskerville SemiBold"/>
                    <w:bCs/>
                    <w:szCs w:val="32"/>
                  </w:rPr>
                  <w:t xml:space="preserve"> Maki added to the core</w:t>
                </w:r>
                <w:r w:rsidR="00A26F5B">
                  <w:rPr>
                    <w:rFonts w:cs="Baskerville SemiBold"/>
                    <w:bCs/>
                    <w:szCs w:val="32"/>
                  </w:rPr>
                  <w:t xml:space="preserve"> modernist palette he adopted — </w:t>
                </w:r>
                <w:r w:rsidRPr="008362BC">
                  <w:rPr>
                    <w:rFonts w:cs="Baskerville SemiBold"/>
                    <w:bCs/>
                    <w:szCs w:val="32"/>
                  </w:rPr>
                  <w:t xml:space="preserve">namely </w:t>
                </w:r>
                <w:r>
                  <w:rPr>
                    <w:rFonts w:cs="Baskerville SemiBold"/>
                    <w:bCs/>
                    <w:szCs w:val="32"/>
                  </w:rPr>
                  <w:t>steel</w:t>
                </w:r>
                <w:r w:rsidR="00A26F5B">
                  <w:rPr>
                    <w:rFonts w:cs="Baskerville SemiBold"/>
                    <w:bCs/>
                    <w:szCs w:val="32"/>
                  </w:rPr>
                  <w:t xml:space="preserve">, concrete, and glass — </w:t>
                </w:r>
                <w:r>
                  <w:rPr>
                    <w:rFonts w:cs="Baskerville SemiBold"/>
                    <w:bCs/>
                    <w:szCs w:val="32"/>
                  </w:rPr>
                  <w:t>other materials such as porcelain</w:t>
                </w:r>
                <w:r w:rsidRPr="008362BC">
                  <w:rPr>
                    <w:rFonts w:cs="Baskerville SemiBold"/>
                    <w:bCs/>
                    <w:szCs w:val="32"/>
                  </w:rPr>
                  <w:t xml:space="preserve"> tiles, anodised aluminium, and stainless steel, along with the incorporation of new technologies and specific modular construction methodologies.</w:t>
                </w:r>
              </w:p>
              <w:p w14:paraId="6270494E" w14:textId="77777777" w:rsidR="00A8520A" w:rsidRDefault="00A8520A" w:rsidP="00A8520A">
                <w:pPr>
                  <w:rPr>
                    <w:rFonts w:cs="Baskerville SemiBold"/>
                    <w:bCs/>
                    <w:szCs w:val="32"/>
                  </w:rPr>
                </w:pPr>
              </w:p>
              <w:p w14:paraId="08B91E3D" w14:textId="77777777" w:rsidR="008B20E4" w:rsidRDefault="00A8520A" w:rsidP="008B20E4">
                <w:pPr>
                  <w:keepNext/>
                </w:pPr>
                <w:r w:rsidRPr="008362BC">
                  <w:rPr>
                    <w:rFonts w:cs="Baskerville SemiBold"/>
                    <w:bCs/>
                    <w:szCs w:val="32"/>
                  </w:rPr>
                  <w:t xml:space="preserve">Hillside Terrace, a six-part residential and commercial complex begun in Tokyo’s </w:t>
                </w:r>
                <w:proofErr w:type="spellStart"/>
                <w:r w:rsidRPr="008362BC">
                  <w:rPr>
                    <w:rFonts w:cs="Baskerville SemiBold"/>
                    <w:bCs/>
                    <w:szCs w:val="32"/>
                  </w:rPr>
                  <w:t>Daikanyama</w:t>
                </w:r>
                <w:proofErr w:type="spellEnd"/>
                <w:r w:rsidRPr="008362BC">
                  <w:rPr>
                    <w:rFonts w:cs="Baskerville SemiBold"/>
                    <w:bCs/>
                    <w:szCs w:val="32"/>
                  </w:rPr>
                  <w:t xml:space="preserve"> area in 1967 and completed in 1992, put into practice Maki’s </w:t>
                </w:r>
                <w:r>
                  <w:rPr>
                    <w:rFonts w:cs="Baskerville SemiBold"/>
                    <w:bCs/>
                    <w:szCs w:val="32"/>
                  </w:rPr>
                  <w:t>idea</w:t>
                </w:r>
                <w:r w:rsidRPr="008362BC">
                  <w:rPr>
                    <w:rFonts w:cs="Baskerville SemiBold"/>
                    <w:bCs/>
                    <w:szCs w:val="32"/>
                  </w:rPr>
                  <w:t>s on ‘group form</w:t>
                </w:r>
                <w:r w:rsidR="00640666">
                  <w:rPr>
                    <w:rFonts w:cs="Baskerville SemiBold"/>
                    <w:bCs/>
                    <w:szCs w:val="32"/>
                  </w:rPr>
                  <w:t>,</w:t>
                </w:r>
                <w:r w:rsidRPr="008362BC">
                  <w:rPr>
                    <w:rFonts w:cs="Baskerville SemiBold"/>
                    <w:bCs/>
                    <w:szCs w:val="32"/>
                  </w:rPr>
                  <w:t>’</w:t>
                </w:r>
                <w:r w:rsidR="00470732">
                  <w:rPr>
                    <w:rFonts w:cs="Baskerville SemiBold"/>
                    <w:bCs/>
                    <w:szCs w:val="32"/>
                  </w:rPr>
                  <w:t xml:space="preserve"> </w:t>
                </w:r>
                <w:r w:rsidR="008D1E83" w:rsidRPr="008362BC">
                  <w:rPr>
                    <w:rFonts w:cs="Baskerville SemiBold"/>
                    <w:bCs/>
                    <w:szCs w:val="32"/>
                  </w:rPr>
                  <w:t xml:space="preserve">elaborated upon in his 1964 publication </w:t>
                </w:r>
                <w:r w:rsidR="008D1E83" w:rsidRPr="008362BC">
                  <w:rPr>
                    <w:rFonts w:cs="Baskerville SemiBold"/>
                    <w:bCs/>
                    <w:i/>
                    <w:szCs w:val="32"/>
                  </w:rPr>
                  <w:t>Investigations in Collective Form</w:t>
                </w:r>
                <w:r w:rsidR="00101A87">
                  <w:rPr>
                    <w:rFonts w:cs="Baskerville SemiBold"/>
                    <w:bCs/>
                    <w:szCs w:val="32"/>
                  </w:rPr>
                  <w:t xml:space="preserve">, </w:t>
                </w:r>
                <w:r w:rsidR="00BE4856">
                  <w:rPr>
                    <w:rFonts w:cs="Baskerville SemiBold"/>
                    <w:bCs/>
                    <w:szCs w:val="32"/>
                  </w:rPr>
                  <w:t xml:space="preserve">and </w:t>
                </w:r>
                <w:r w:rsidR="008D1E83">
                  <w:rPr>
                    <w:rFonts w:cs="Baskerville SemiBold"/>
                    <w:bCs/>
                    <w:szCs w:val="32"/>
                  </w:rPr>
                  <w:t>a</w:t>
                </w:r>
                <w:r>
                  <w:rPr>
                    <w:rFonts w:cs="Baskerville SemiBold"/>
                    <w:bCs/>
                    <w:szCs w:val="32"/>
                  </w:rPr>
                  <w:t xml:space="preserve">longside </w:t>
                </w:r>
                <w:r w:rsidR="008D1E83">
                  <w:rPr>
                    <w:rFonts w:cs="Baskerville SemiBold"/>
                    <w:bCs/>
                    <w:szCs w:val="32"/>
                  </w:rPr>
                  <w:t xml:space="preserve">the </w:t>
                </w:r>
                <w:r>
                  <w:rPr>
                    <w:rFonts w:cs="Baskerville SemiBold"/>
                    <w:bCs/>
                    <w:szCs w:val="32"/>
                  </w:rPr>
                  <w:t>concepts</w:t>
                </w:r>
                <w:r w:rsidRPr="008362BC">
                  <w:rPr>
                    <w:rFonts w:cs="Baskerville SemiBold"/>
                    <w:bCs/>
                    <w:szCs w:val="32"/>
                  </w:rPr>
                  <w:t xml:space="preserve"> of ‘com</w:t>
                </w:r>
                <w:r w:rsidR="00D67B59">
                  <w:rPr>
                    <w:rFonts w:cs="Baskerville SemiBold"/>
                    <w:bCs/>
                    <w:szCs w:val="32"/>
                  </w:rPr>
                  <w:t>positional form’ and ‘</w:t>
                </w:r>
                <w:proofErr w:type="spellStart"/>
                <w:r w:rsidR="00D67B59">
                  <w:rPr>
                    <w:rFonts w:cs="Baskerville SemiBold"/>
                    <w:bCs/>
                    <w:szCs w:val="32"/>
                  </w:rPr>
                  <w:t>megaform</w:t>
                </w:r>
                <w:proofErr w:type="spellEnd"/>
                <w:r w:rsidR="00D67B59">
                  <w:rPr>
                    <w:rFonts w:cs="Baskerville SemiBold"/>
                    <w:bCs/>
                    <w:szCs w:val="32"/>
                  </w:rPr>
                  <w:t>.’</w:t>
                </w:r>
                <w:r w:rsidR="008D1E83">
                  <w:rPr>
                    <w:rFonts w:cs="Baskerville SemiBold"/>
                    <w:bCs/>
                    <w:szCs w:val="32"/>
                  </w:rPr>
                  <w:t xml:space="preserve"> The site</w:t>
                </w:r>
                <w:r w:rsidRPr="008362BC">
                  <w:rPr>
                    <w:rFonts w:cs="Baskerville SemiBold"/>
                    <w:bCs/>
                    <w:szCs w:val="32"/>
                  </w:rPr>
                  <w:t xml:space="preserve"> comprises linked</w:t>
                </w:r>
                <w:r w:rsidR="008D1E83">
                  <w:rPr>
                    <w:rFonts w:cs="Baskerville SemiBold"/>
                    <w:bCs/>
                    <w:szCs w:val="32"/>
                  </w:rPr>
                  <w:t>,</w:t>
                </w:r>
                <w:r w:rsidRPr="008362BC">
                  <w:rPr>
                    <w:rFonts w:cs="Baskerville SemiBold"/>
                    <w:bCs/>
                    <w:szCs w:val="32"/>
                  </w:rPr>
                  <w:t xml:space="preserve"> cube-like structures on an intimate scale and in a unified style, with articulated sidewalks, transitional spaces, and terracing further tempered by greenery and </w:t>
                </w:r>
                <w:r w:rsidR="008D1E83">
                  <w:rPr>
                    <w:rFonts w:cs="Baskerville SemiBold"/>
                    <w:bCs/>
                    <w:szCs w:val="32"/>
                  </w:rPr>
                  <w:t xml:space="preserve">an </w:t>
                </w:r>
                <w:r w:rsidRPr="008362BC">
                  <w:rPr>
                    <w:rFonts w:cs="Baskerville SemiBold"/>
                    <w:bCs/>
                    <w:szCs w:val="32"/>
                  </w:rPr>
                  <w:t xml:space="preserve">overall pedestrian friendliness. The length of time over which Hillside Terrace was </w:t>
                </w:r>
                <w:r>
                  <w:rPr>
                    <w:rFonts w:cs="Baskerville SemiBold"/>
                    <w:bCs/>
                    <w:szCs w:val="32"/>
                  </w:rPr>
                  <w:t>completed</w:t>
                </w:r>
                <w:r w:rsidRPr="008362BC">
                  <w:rPr>
                    <w:rFonts w:cs="Baskerville SemiBold"/>
                    <w:bCs/>
                    <w:szCs w:val="32"/>
                  </w:rPr>
                  <w:t xml:space="preserve">, </w:t>
                </w:r>
                <w:r w:rsidR="008D1E83">
                  <w:rPr>
                    <w:rFonts w:cs="Baskerville SemiBold"/>
                    <w:bCs/>
                    <w:szCs w:val="32"/>
                  </w:rPr>
                  <w:t>during which</w:t>
                </w:r>
                <w:r w:rsidRPr="008362BC">
                  <w:rPr>
                    <w:rFonts w:cs="Baskerville SemiBold"/>
                    <w:bCs/>
                    <w:szCs w:val="32"/>
                  </w:rPr>
                  <w:t xml:space="preserve"> revisions to the primary plan</w:t>
                </w:r>
                <w:r w:rsidR="008D1E83">
                  <w:rPr>
                    <w:rFonts w:cs="Baskerville SemiBold"/>
                    <w:bCs/>
                    <w:szCs w:val="32"/>
                  </w:rPr>
                  <w:t xml:space="preserve"> were facilitated</w:t>
                </w:r>
                <w:r w:rsidRPr="008362BC">
                  <w:rPr>
                    <w:rFonts w:cs="Baskerville SemiBold"/>
                    <w:bCs/>
                    <w:szCs w:val="32"/>
                  </w:rPr>
                  <w:t xml:space="preserve">, </w:t>
                </w:r>
                <w:r w:rsidR="00604149">
                  <w:rPr>
                    <w:rFonts w:cs="Baskerville SemiBold"/>
                    <w:bCs/>
                    <w:szCs w:val="32"/>
                  </w:rPr>
                  <w:t>highlight</w:t>
                </w:r>
                <w:r w:rsidR="008D1E83">
                  <w:rPr>
                    <w:rFonts w:cs="Baskerville SemiBold"/>
                    <w:bCs/>
                    <w:szCs w:val="32"/>
                  </w:rPr>
                  <w:t>s</w:t>
                </w:r>
                <w:r w:rsidRPr="008362BC">
                  <w:rPr>
                    <w:rFonts w:cs="Baskerville SemiBold"/>
                    <w:bCs/>
                    <w:szCs w:val="32"/>
                  </w:rPr>
                  <w:t xml:space="preserve"> it as the project most closely related to Metabolism. Other early projects </w:t>
                </w:r>
                <w:r w:rsidR="008D1E83">
                  <w:rPr>
                    <w:rFonts w:cs="Baskerville SemiBold"/>
                    <w:bCs/>
                    <w:szCs w:val="32"/>
                  </w:rPr>
                  <w:t>that reflect</w:t>
                </w:r>
                <w:r w:rsidRPr="008362BC">
                  <w:rPr>
                    <w:rFonts w:cs="Baskerville SemiBold"/>
                    <w:bCs/>
                    <w:szCs w:val="32"/>
                  </w:rPr>
                  <w:t xml:space="preserve"> influences from Maki’s time in the USA include Nagoya University Toyoda Memorial Hall (1960), and Kanagawa Ward Office, Yokohama (1971).</w:t>
                </w:r>
                <w:r w:rsidRPr="008362BC">
                  <w:rPr>
                    <w:rFonts w:cs="Baskerville SemiBold"/>
                    <w:bCs/>
                    <w:szCs w:val="32"/>
                    <w:lang w:val="en-US"/>
                  </w:rPr>
                  <w:t xml:space="preserve"> </w:t>
                </w:r>
                <w:r w:rsidR="006B5434">
                  <w:rPr>
                    <w:rFonts w:cs="Baskerville SemiBold"/>
                    <w:bCs/>
                    <w:szCs w:val="32"/>
                    <w:lang w:val="en-US"/>
                  </w:rPr>
                  <w:br/>
                </w:r>
                <w:r w:rsidR="006B5434">
                  <w:rPr>
                    <w:rFonts w:cs="Baskerville SemiBold"/>
                    <w:bCs/>
                    <w:szCs w:val="32"/>
                    <w:lang w:val="en-US"/>
                  </w:rPr>
                  <w:br/>
                  <w:t xml:space="preserve">File: </w:t>
                </w:r>
                <w:r w:rsidR="006B5434" w:rsidRPr="006B5434">
                  <w:rPr>
                    <w:rFonts w:cs="Baskerville SemiBold"/>
                    <w:bCs/>
                    <w:szCs w:val="32"/>
                    <w:lang w:val="en-US"/>
                  </w:rPr>
                  <w:t>Maki_Hillside_Terrace_Tokyo.jpg</w:t>
                </w:r>
              </w:p>
              <w:p w14:paraId="40C9C906" w14:textId="77777777" w:rsidR="00A8520A" w:rsidRPr="008B20E4" w:rsidRDefault="008B20E4" w:rsidP="008B20E4">
                <w:pPr>
                  <w:pStyle w:val="Caption"/>
                </w:pPr>
                <w:r>
                  <w:t xml:space="preserve">Figure </w:t>
                </w:r>
                <w:r w:rsidR="00D9677A">
                  <w:fldChar w:fldCharType="begin"/>
                </w:r>
                <w:r w:rsidR="00E634A7">
                  <w:instrText xml:space="preserve"> SEQ Figure \* ARABIC </w:instrText>
                </w:r>
                <w:r w:rsidR="00D9677A">
                  <w:fldChar w:fldCharType="separate"/>
                </w:r>
                <w:r w:rsidR="00AC1D16">
                  <w:rPr>
                    <w:noProof/>
                  </w:rPr>
                  <w:t>2</w:t>
                </w:r>
                <w:r w:rsidR="00D9677A">
                  <w:rPr>
                    <w:noProof/>
                  </w:rPr>
                  <w:fldChar w:fldCharType="end"/>
                </w:r>
                <w:r>
                  <w:t xml:space="preserve">: </w:t>
                </w:r>
                <w:proofErr w:type="spellStart"/>
                <w:r>
                  <w:t>Fumihiko</w:t>
                </w:r>
                <w:proofErr w:type="spellEnd"/>
                <w:r>
                  <w:t xml:space="preserve"> Maki. Hillside Terrace, Tokyo (1967-1992). Photo courtesy of Maki and Associates.</w:t>
                </w:r>
              </w:p>
              <w:p w14:paraId="1831D43B" w14:textId="77777777" w:rsidR="00A8520A" w:rsidRDefault="00A8520A" w:rsidP="00A8520A">
                <w:pPr>
                  <w:rPr>
                    <w:rFonts w:cs="Baskerville SemiBold"/>
                    <w:bCs/>
                    <w:noProof/>
                    <w:szCs w:val="32"/>
                    <w:lang w:val="en-US"/>
                  </w:rPr>
                </w:pPr>
                <w:r w:rsidRPr="008362BC">
                  <w:rPr>
                    <w:rFonts w:cs="Baskerville SemiBold"/>
                    <w:bCs/>
                    <w:szCs w:val="32"/>
                    <w:lang w:val="en-US"/>
                  </w:rPr>
                  <w:t>The mid-</w:t>
                </w:r>
                <w:r w:rsidR="001837A6">
                  <w:rPr>
                    <w:rFonts w:cs="Baskerville SemiBold"/>
                    <w:bCs/>
                    <w:szCs w:val="32"/>
                    <w:lang w:val="en-US"/>
                  </w:rPr>
                  <w:t>19</w:t>
                </w:r>
                <w:r w:rsidRPr="008362BC">
                  <w:rPr>
                    <w:rFonts w:cs="Baskerville SemiBold"/>
                    <w:bCs/>
                    <w:szCs w:val="32"/>
                    <w:lang w:val="en-US"/>
                  </w:rPr>
                  <w:t xml:space="preserve">70s saw Maki working on some quite expansive sites, </w:t>
                </w:r>
                <w:r>
                  <w:rPr>
                    <w:rFonts w:cs="Baskerville SemiBold"/>
                    <w:bCs/>
                    <w:szCs w:val="32"/>
                    <w:lang w:val="en-US"/>
                  </w:rPr>
                  <w:t>such as</w:t>
                </w:r>
                <w:r w:rsidRPr="008362BC">
                  <w:rPr>
                    <w:rFonts w:cs="Baskerville SemiBold"/>
                    <w:bCs/>
                    <w:szCs w:val="32"/>
                    <w:lang w:val="en-US"/>
                  </w:rPr>
                  <w:t xml:space="preserve"> Toyota </w:t>
                </w:r>
                <w:proofErr w:type="spellStart"/>
                <w:r w:rsidRPr="008362BC">
                  <w:rPr>
                    <w:rFonts w:cs="Baskerville SemiBold"/>
                    <w:bCs/>
                    <w:szCs w:val="32"/>
                    <w:lang w:val="en-US"/>
                  </w:rPr>
                  <w:t>Kuragaike</w:t>
                </w:r>
                <w:proofErr w:type="spellEnd"/>
                <w:r w:rsidRPr="008362BC">
                  <w:rPr>
                    <w:rFonts w:cs="Baskerville SemiBold"/>
                    <w:bCs/>
                    <w:szCs w:val="32"/>
                    <w:lang w:val="en-US"/>
                  </w:rPr>
                  <w:t xml:space="preserve"> Memorial Hall (1974) in Toyota, Aichi. Fujisawa Gymnasium (1984), in Kanagawa, </w:t>
                </w:r>
                <w:r>
                  <w:rPr>
                    <w:rFonts w:cs="Baskerville SemiBold"/>
                    <w:bCs/>
                    <w:szCs w:val="32"/>
                    <w:lang w:val="en-US"/>
                  </w:rPr>
                  <w:t>may be</w:t>
                </w:r>
                <w:r w:rsidRPr="008362BC">
                  <w:rPr>
                    <w:rFonts w:cs="Baskerville SemiBold"/>
                    <w:bCs/>
                    <w:szCs w:val="32"/>
                    <w:lang w:val="en-US"/>
                  </w:rPr>
                  <w:t xml:space="preserve"> regarded as a precursor of the</w:t>
                </w:r>
                <w:r w:rsidR="001837A6">
                  <w:rPr>
                    <w:rFonts w:cs="Baskerville SemiBold"/>
                    <w:bCs/>
                    <w:szCs w:val="32"/>
                    <w:lang w:val="en-US"/>
                  </w:rPr>
                  <w:t xml:space="preserve"> architectural</w:t>
                </w:r>
                <w:r w:rsidRPr="008362BC">
                  <w:rPr>
                    <w:rFonts w:cs="Baskerville SemiBold"/>
                    <w:bCs/>
                    <w:szCs w:val="32"/>
                    <w:lang w:val="en-US"/>
                  </w:rPr>
                  <w:t xml:space="preserve"> lightness that became an integral component in Maki’s work. Its layered membranes of stainless steel, carried on long-span steel trusses, are further developed in large structures such as </w:t>
                </w:r>
                <w:proofErr w:type="spellStart"/>
                <w:r w:rsidRPr="008362BC">
                  <w:rPr>
                    <w:rFonts w:cs="Baskerville SemiBold"/>
                    <w:bCs/>
                    <w:szCs w:val="32"/>
                    <w:lang w:val="en-US"/>
                  </w:rPr>
                  <w:t>Makuhari</w:t>
                </w:r>
                <w:proofErr w:type="spellEnd"/>
                <w:r w:rsidRPr="008362BC">
                  <w:rPr>
                    <w:rFonts w:cs="Baskerville SemiBold"/>
                    <w:bCs/>
                    <w:szCs w:val="32"/>
                    <w:lang w:val="en-US"/>
                  </w:rPr>
                  <w:t xml:space="preserve"> </w:t>
                </w:r>
                <w:proofErr w:type="spellStart"/>
                <w:r w:rsidRPr="008362BC">
                  <w:rPr>
                    <w:rFonts w:cs="Baskerville SemiBold"/>
                    <w:bCs/>
                    <w:szCs w:val="32"/>
                    <w:lang w:val="en-US"/>
                  </w:rPr>
                  <w:t>Messe</w:t>
                </w:r>
                <w:proofErr w:type="spellEnd"/>
                <w:r w:rsidRPr="008362BC">
                  <w:rPr>
                    <w:rFonts w:cs="Baskerville SemiBold"/>
                    <w:bCs/>
                    <w:szCs w:val="32"/>
                    <w:lang w:val="en-US"/>
                  </w:rPr>
                  <w:t xml:space="preserve"> I &amp; II (1989 &amp; 1997) in Chiba (known also as Nippon Convention Center), </w:t>
                </w:r>
                <w:r w:rsidR="00DC0567">
                  <w:rPr>
                    <w:rFonts w:cs="Baskerville SemiBold"/>
                    <w:bCs/>
                    <w:szCs w:val="32"/>
                    <w:lang w:val="en-US"/>
                  </w:rPr>
                  <w:t xml:space="preserve">and </w:t>
                </w:r>
                <w:r w:rsidR="001837A6">
                  <w:rPr>
                    <w:rFonts w:cs="Baskerville SemiBold"/>
                    <w:bCs/>
                    <w:szCs w:val="32"/>
                    <w:lang w:val="en-US"/>
                  </w:rPr>
                  <w:t>which</w:t>
                </w:r>
                <w:r w:rsidRPr="008362BC">
                  <w:rPr>
                    <w:rFonts w:cs="Baskerville SemiBold"/>
                    <w:bCs/>
                    <w:szCs w:val="32"/>
                    <w:lang w:val="en-US"/>
                  </w:rPr>
                  <w:t xml:space="preserve"> have a deftness and lightness of touch </w:t>
                </w:r>
                <w:r w:rsidR="001837A6">
                  <w:rPr>
                    <w:rFonts w:cs="Baskerville SemiBold"/>
                    <w:bCs/>
                    <w:szCs w:val="32"/>
                    <w:lang w:val="en-US"/>
                  </w:rPr>
                  <w:t>that</w:t>
                </w:r>
                <w:r w:rsidRPr="008362BC">
                  <w:rPr>
                    <w:rFonts w:cs="Baskerville SemiBold"/>
                    <w:bCs/>
                    <w:szCs w:val="32"/>
                    <w:lang w:val="en-US"/>
                  </w:rPr>
                  <w:t xml:space="preserve"> differentiat</w:t>
                </w:r>
                <w:r w:rsidR="001837A6">
                  <w:rPr>
                    <w:rFonts w:cs="Baskerville SemiBold"/>
                    <w:bCs/>
                    <w:szCs w:val="32"/>
                    <w:lang w:val="en-US"/>
                  </w:rPr>
                  <w:t xml:space="preserve">e his work </w:t>
                </w:r>
                <w:r w:rsidR="001837A6">
                  <w:rPr>
                    <w:rFonts w:cs="Baskerville SemiBold"/>
                    <w:bCs/>
                    <w:szCs w:val="32"/>
                    <w:lang w:val="en-US"/>
                  </w:rPr>
                  <w:lastRenderedPageBreak/>
                  <w:t xml:space="preserve">from many modernist </w:t>
                </w:r>
                <w:proofErr w:type="spellStart"/>
                <w:r w:rsidR="001837A6">
                  <w:rPr>
                    <w:rFonts w:cs="Baskerville SemiBold"/>
                    <w:bCs/>
                    <w:szCs w:val="32"/>
                    <w:lang w:val="en-US"/>
                  </w:rPr>
                  <w:t>megastructures</w:t>
                </w:r>
                <w:proofErr w:type="spellEnd"/>
                <w:r w:rsidRPr="008362BC">
                  <w:rPr>
                    <w:rFonts w:cs="Baskerville SemiBold"/>
                    <w:bCs/>
                    <w:szCs w:val="32"/>
                    <w:lang w:val="en-US"/>
                  </w:rPr>
                  <w:t>.</w:t>
                </w:r>
                <w:r w:rsidRPr="008362BC">
                  <w:rPr>
                    <w:rFonts w:cs="Baskerville SemiBold"/>
                    <w:bCs/>
                    <w:noProof/>
                    <w:szCs w:val="32"/>
                    <w:lang w:val="en-US"/>
                  </w:rPr>
                  <w:t xml:space="preserve"> </w:t>
                </w:r>
              </w:p>
              <w:p w14:paraId="4AA7A83C" w14:textId="77777777" w:rsidR="00A8520A" w:rsidRDefault="00A8520A" w:rsidP="00A8520A">
                <w:pPr>
                  <w:rPr>
                    <w:rFonts w:cs="Baskerville SemiBold"/>
                    <w:bCs/>
                    <w:szCs w:val="32"/>
                  </w:rPr>
                </w:pPr>
              </w:p>
              <w:p w14:paraId="1CEDE69B" w14:textId="77777777" w:rsidR="00A8520A" w:rsidRDefault="001837A6" w:rsidP="00A8520A">
                <w:pPr>
                  <w:rPr>
                    <w:rFonts w:cs="Baskerville SemiBold"/>
                    <w:bCs/>
                    <w:szCs w:val="32"/>
                    <w:lang w:val="en-US"/>
                  </w:rPr>
                </w:pPr>
                <w:r>
                  <w:rPr>
                    <w:rFonts w:cs="Baskerville SemiBold"/>
                    <w:bCs/>
                    <w:szCs w:val="32"/>
                    <w:lang w:val="en-US"/>
                  </w:rPr>
                  <w:t xml:space="preserve">An </w:t>
                </w:r>
                <w:r w:rsidR="00AA7935">
                  <w:rPr>
                    <w:rFonts w:cs="Baskerville SemiBold"/>
                    <w:bCs/>
                    <w:szCs w:val="32"/>
                    <w:lang w:val="en-US"/>
                  </w:rPr>
                  <w:t>‘</w:t>
                </w:r>
                <w:r>
                  <w:rPr>
                    <w:rFonts w:cs="Baskerville SemiBold"/>
                    <w:bCs/>
                    <w:szCs w:val="32"/>
                    <w:lang w:val="en-US"/>
                  </w:rPr>
                  <w:t>earthly</w:t>
                </w:r>
                <w:r w:rsidR="00AA7935">
                  <w:rPr>
                    <w:rFonts w:cs="Baskerville SemiBold"/>
                    <w:bCs/>
                    <w:szCs w:val="32"/>
                    <w:lang w:val="en-US"/>
                  </w:rPr>
                  <w:t>’</w:t>
                </w:r>
                <w:r w:rsidR="00A8520A" w:rsidRPr="00DF7099">
                  <w:rPr>
                    <w:rFonts w:cs="Baskerville SemiBold"/>
                    <w:bCs/>
                    <w:szCs w:val="32"/>
                    <w:lang w:val="en-US"/>
                  </w:rPr>
                  <w:t xml:space="preserve"> ambience </w:t>
                </w:r>
                <w:r w:rsidR="00AA7935">
                  <w:rPr>
                    <w:rFonts w:cs="Baskerville SemiBold"/>
                    <w:bCs/>
                    <w:szCs w:val="32"/>
                    <w:lang w:val="en-US"/>
                  </w:rPr>
                  <w:t xml:space="preserve">— referring to a building’s </w:t>
                </w:r>
                <w:r w:rsidR="00A8520A" w:rsidRPr="00DF7099">
                  <w:rPr>
                    <w:rFonts w:cs="Baskerville SemiBold"/>
                    <w:bCs/>
                    <w:szCs w:val="32"/>
                    <w:lang w:val="en-US"/>
                  </w:rPr>
                  <w:t>responsiveness to place and to human need</w:t>
                </w:r>
                <w:r>
                  <w:rPr>
                    <w:rFonts w:cs="Baskerville SemiBold"/>
                    <w:bCs/>
                    <w:szCs w:val="32"/>
                    <w:lang w:val="en-US"/>
                  </w:rPr>
                  <w:t>s</w:t>
                </w:r>
                <w:r w:rsidR="00AA7935">
                  <w:rPr>
                    <w:rFonts w:cs="Baskerville SemiBold"/>
                    <w:bCs/>
                    <w:szCs w:val="32"/>
                    <w:lang w:val="en-US"/>
                  </w:rPr>
                  <w:t xml:space="preserve"> — has been</w:t>
                </w:r>
                <w:r w:rsidR="00A8520A">
                  <w:rPr>
                    <w:rFonts w:cs="Baskerville SemiBold"/>
                    <w:bCs/>
                    <w:szCs w:val="32"/>
                    <w:lang w:val="en-US"/>
                  </w:rPr>
                  <w:t xml:space="preserve"> </w:t>
                </w:r>
                <w:r w:rsidR="00AA7935">
                  <w:rPr>
                    <w:rFonts w:cs="Baskerville SemiBold"/>
                    <w:bCs/>
                    <w:szCs w:val="32"/>
                    <w:lang w:val="en-US"/>
                  </w:rPr>
                  <w:t>a recurrent</w:t>
                </w:r>
                <w:r>
                  <w:rPr>
                    <w:rFonts w:cs="Baskerville SemiBold"/>
                    <w:bCs/>
                    <w:szCs w:val="32"/>
                    <w:lang w:val="en-US"/>
                  </w:rPr>
                  <w:t xml:space="preserve"> feature</w:t>
                </w:r>
                <w:r w:rsidR="00AA7935">
                  <w:rPr>
                    <w:rFonts w:cs="Baskerville SemiBold"/>
                    <w:bCs/>
                    <w:szCs w:val="32"/>
                    <w:lang w:val="en-US"/>
                  </w:rPr>
                  <w:t xml:space="preserve"> and oft-noted observation of Maki’s work</w:t>
                </w:r>
                <w:r>
                  <w:rPr>
                    <w:rFonts w:cs="Baskerville SemiBold"/>
                    <w:bCs/>
                    <w:szCs w:val="32"/>
                    <w:lang w:val="en-US"/>
                  </w:rPr>
                  <w:t>. O</w:t>
                </w:r>
                <w:r w:rsidR="00A8520A">
                  <w:rPr>
                    <w:rFonts w:cs="Baskerville SemiBold"/>
                    <w:bCs/>
                    <w:szCs w:val="32"/>
                    <w:lang w:val="en-US"/>
                  </w:rPr>
                  <w:t>ne</w:t>
                </w:r>
                <w:r w:rsidR="00A8520A" w:rsidRPr="00DF7099">
                  <w:rPr>
                    <w:rFonts w:cs="Baskerville SemiBold"/>
                    <w:bCs/>
                    <w:szCs w:val="32"/>
                    <w:lang w:val="en-US"/>
                  </w:rPr>
                  <w:t xml:space="preserve"> good example </w:t>
                </w:r>
                <w:r>
                  <w:rPr>
                    <w:rFonts w:cs="Baskerville SemiBold"/>
                    <w:bCs/>
                    <w:szCs w:val="32"/>
                    <w:lang w:val="en-US"/>
                  </w:rPr>
                  <w:t>of this is</w:t>
                </w:r>
                <w:r w:rsidR="00A8520A" w:rsidRPr="00DF7099">
                  <w:rPr>
                    <w:rFonts w:cs="Baskerville SemiBold"/>
                    <w:bCs/>
                    <w:szCs w:val="32"/>
                    <w:lang w:val="en-US"/>
                  </w:rPr>
                  <w:t xml:space="preserve"> Tokyo’s multipurpose arts venue</w:t>
                </w:r>
                <w:r w:rsidR="00AA7935">
                  <w:rPr>
                    <w:rFonts w:cs="Baskerville SemiBold"/>
                    <w:bCs/>
                    <w:szCs w:val="32"/>
                    <w:lang w:val="en-US"/>
                  </w:rPr>
                  <w:t>, Spiral (1985).</w:t>
                </w:r>
                <w:r>
                  <w:rPr>
                    <w:rFonts w:cs="Baskerville SemiBold"/>
                    <w:bCs/>
                    <w:szCs w:val="32"/>
                    <w:lang w:val="en-US"/>
                  </w:rPr>
                  <w:t xml:space="preserve"> </w:t>
                </w:r>
                <w:r w:rsidR="00DC0567">
                  <w:rPr>
                    <w:rFonts w:cs="Baskerville SemiBold"/>
                    <w:bCs/>
                    <w:szCs w:val="32"/>
                    <w:lang w:val="en-US"/>
                  </w:rPr>
                  <w:t>While i</w:t>
                </w:r>
                <w:r w:rsidR="00AA7935">
                  <w:rPr>
                    <w:rFonts w:cs="Baskerville SemiBold"/>
                    <w:bCs/>
                    <w:szCs w:val="32"/>
                    <w:lang w:val="en-US"/>
                  </w:rPr>
                  <w:t>ts</w:t>
                </w:r>
                <w:r w:rsidR="00A8520A" w:rsidRPr="00DF7099">
                  <w:rPr>
                    <w:rFonts w:cs="Baskerville SemiBold"/>
                    <w:bCs/>
                    <w:szCs w:val="32"/>
                    <w:lang w:val="en-US"/>
                  </w:rPr>
                  <w:t xml:space="preserve"> cantilevered geometry and tiered linkages </w:t>
                </w:r>
                <w:r>
                  <w:rPr>
                    <w:rFonts w:cs="Baskerville SemiBold"/>
                    <w:bCs/>
                    <w:szCs w:val="32"/>
                    <w:lang w:val="en-US"/>
                  </w:rPr>
                  <w:t xml:space="preserve">are </w:t>
                </w:r>
                <w:r w:rsidR="00A8520A" w:rsidRPr="00DF7099">
                  <w:rPr>
                    <w:rFonts w:cs="Baskerville SemiBold"/>
                    <w:bCs/>
                    <w:szCs w:val="32"/>
                    <w:lang w:val="en-US"/>
                  </w:rPr>
                  <w:t xml:space="preserve">somewhat reminiscent </w:t>
                </w:r>
                <w:r>
                  <w:rPr>
                    <w:rFonts w:cs="Baskerville SemiBold"/>
                    <w:bCs/>
                    <w:szCs w:val="32"/>
                    <w:lang w:val="en-US"/>
                  </w:rPr>
                  <w:t>of</w:t>
                </w:r>
                <w:r w:rsidR="00A86A14">
                  <w:rPr>
                    <w:rFonts w:cs="Baskerville SemiBold"/>
                    <w:bCs/>
                    <w:szCs w:val="32"/>
                    <w:lang w:val="en-US"/>
                  </w:rPr>
                  <w:t xml:space="preserve"> the composition of a</w:t>
                </w:r>
                <w:r>
                  <w:rPr>
                    <w:rFonts w:cs="Baskerville SemiBold"/>
                    <w:bCs/>
                    <w:szCs w:val="32"/>
                    <w:lang w:val="en-US"/>
                  </w:rPr>
                  <w:t xml:space="preserve"> Cubist painting</w:t>
                </w:r>
                <w:r w:rsidR="00AA7935">
                  <w:rPr>
                    <w:rFonts w:cs="Baskerville SemiBold"/>
                    <w:bCs/>
                    <w:szCs w:val="32"/>
                    <w:lang w:val="en-US"/>
                  </w:rPr>
                  <w:t>,</w:t>
                </w:r>
                <w:r w:rsidR="00DC0567">
                  <w:rPr>
                    <w:rFonts w:cs="Baskerville SemiBold"/>
                    <w:bCs/>
                    <w:szCs w:val="32"/>
                    <w:lang w:val="en-US"/>
                  </w:rPr>
                  <w:t xml:space="preserve"> </w:t>
                </w:r>
                <w:r w:rsidR="00A8520A">
                  <w:rPr>
                    <w:rFonts w:cs="Baskerville SemiBold"/>
                    <w:bCs/>
                    <w:szCs w:val="32"/>
                    <w:lang w:val="en-US"/>
                  </w:rPr>
                  <w:t xml:space="preserve">its </w:t>
                </w:r>
                <w:r w:rsidR="00A8520A" w:rsidRPr="00DF7099">
                  <w:rPr>
                    <w:rFonts w:cs="Baskerville SemiBold"/>
                    <w:bCs/>
                    <w:szCs w:val="32"/>
                    <w:lang w:val="en-US"/>
                  </w:rPr>
                  <w:t>generous use of glass</w:t>
                </w:r>
                <w:r w:rsidR="00DC0567">
                  <w:rPr>
                    <w:rFonts w:cs="Baskerville SemiBold"/>
                    <w:bCs/>
                    <w:szCs w:val="32"/>
                    <w:lang w:val="en-US"/>
                  </w:rPr>
                  <w:t>,</w:t>
                </w:r>
                <w:r w:rsidR="00A8520A" w:rsidRPr="00DF7099">
                  <w:rPr>
                    <w:rFonts w:cs="Baskerville SemiBold"/>
                    <w:bCs/>
                    <w:szCs w:val="32"/>
                    <w:lang w:val="en-US"/>
                  </w:rPr>
                  <w:t xml:space="preserve"> with two-way, internal-external view</w:t>
                </w:r>
                <w:r w:rsidR="00AA7935">
                  <w:rPr>
                    <w:rFonts w:cs="Baskerville SemiBold"/>
                    <w:bCs/>
                    <w:szCs w:val="32"/>
                    <w:lang w:val="en-US"/>
                  </w:rPr>
                  <w:t>ing</w:t>
                </w:r>
                <w:r w:rsidR="00DC0567">
                  <w:rPr>
                    <w:rFonts w:cs="Baskerville SemiBold"/>
                    <w:bCs/>
                    <w:szCs w:val="32"/>
                    <w:lang w:val="en-US"/>
                  </w:rPr>
                  <w:t>,</w:t>
                </w:r>
                <w:r w:rsidR="00AA7935">
                  <w:rPr>
                    <w:rFonts w:cs="Baskerville SemiBold"/>
                    <w:bCs/>
                    <w:szCs w:val="32"/>
                    <w:lang w:val="en-US"/>
                  </w:rPr>
                  <w:t xml:space="preserve"> </w:t>
                </w:r>
                <w:r>
                  <w:rPr>
                    <w:rFonts w:cs="Baskerville SemiBold"/>
                    <w:bCs/>
                    <w:szCs w:val="32"/>
                    <w:lang w:val="en-US"/>
                  </w:rPr>
                  <w:t xml:space="preserve">provides </w:t>
                </w:r>
                <w:r w:rsidR="00A8520A" w:rsidRPr="00DF7099">
                  <w:rPr>
                    <w:rFonts w:cs="Baskerville SemiBold"/>
                    <w:bCs/>
                    <w:szCs w:val="32"/>
                    <w:lang w:val="en-US"/>
                  </w:rPr>
                  <w:t xml:space="preserve">a sense of theatricality and </w:t>
                </w:r>
                <w:r w:rsidR="00BD2BFE">
                  <w:rPr>
                    <w:rFonts w:cs="Baskerville SemiBold"/>
                    <w:bCs/>
                    <w:szCs w:val="32"/>
                    <w:lang w:val="en-US"/>
                  </w:rPr>
                  <w:t>heightened interaction. Elaborating on</w:t>
                </w:r>
                <w:r>
                  <w:rPr>
                    <w:rFonts w:cs="Baskerville SemiBold"/>
                    <w:bCs/>
                    <w:szCs w:val="32"/>
                    <w:lang w:val="en-US"/>
                  </w:rPr>
                  <w:t xml:space="preserve"> Maki</w:t>
                </w:r>
                <w:r w:rsidR="00BD2BFE">
                  <w:rPr>
                    <w:rFonts w:cs="Baskerville SemiBold"/>
                    <w:bCs/>
                    <w:szCs w:val="32"/>
                    <w:lang w:val="en-US"/>
                  </w:rPr>
                  <w:t xml:space="preserve">’s practice as part of </w:t>
                </w:r>
                <w:r w:rsidR="00A8520A" w:rsidRPr="00DF7099">
                  <w:rPr>
                    <w:rFonts w:cs="Baskerville SemiBold"/>
                    <w:bCs/>
                    <w:szCs w:val="32"/>
                    <w:lang w:val="en-US"/>
                  </w:rPr>
                  <w:t xml:space="preserve">the 1993 </w:t>
                </w:r>
                <w:proofErr w:type="spellStart"/>
                <w:r>
                  <w:rPr>
                    <w:rFonts w:cs="Baskerville SemiBold"/>
                    <w:bCs/>
                    <w:szCs w:val="32"/>
                    <w:lang w:val="en-US"/>
                  </w:rPr>
                  <w:t>Pritzker</w:t>
                </w:r>
                <w:proofErr w:type="spellEnd"/>
                <w:r>
                  <w:rPr>
                    <w:rFonts w:cs="Baskerville SemiBold"/>
                    <w:bCs/>
                    <w:szCs w:val="32"/>
                    <w:lang w:val="en-US"/>
                  </w:rPr>
                  <w:t xml:space="preserve"> Architecture Prize</w:t>
                </w:r>
                <w:r w:rsidR="00A8520A" w:rsidRPr="00DF7099">
                  <w:rPr>
                    <w:rFonts w:cs="Baskerville SemiBold"/>
                    <w:bCs/>
                    <w:szCs w:val="32"/>
                    <w:lang w:val="en-US"/>
                  </w:rPr>
                  <w:t>, Columbia University architectural academic K</w:t>
                </w:r>
                <w:r w:rsidR="00C01935">
                  <w:rPr>
                    <w:rFonts w:cs="Baskerville SemiBold"/>
                    <w:bCs/>
                    <w:szCs w:val="32"/>
                    <w:lang w:val="en-US"/>
                  </w:rPr>
                  <w:t>enneth Frampton made the point</w:t>
                </w:r>
                <w:r w:rsidR="00A8520A">
                  <w:rPr>
                    <w:rFonts w:cs="Baskerville SemiBold"/>
                    <w:bCs/>
                    <w:szCs w:val="32"/>
                    <w:lang w:val="en-US"/>
                  </w:rPr>
                  <w:t xml:space="preserve"> </w:t>
                </w:r>
                <w:r w:rsidR="00C01935">
                  <w:rPr>
                    <w:rFonts w:cs="Baskerville SemiBold"/>
                    <w:bCs/>
                    <w:szCs w:val="32"/>
                    <w:lang w:val="en-US"/>
                  </w:rPr>
                  <w:t>that his</w:t>
                </w:r>
                <w:r>
                  <w:rPr>
                    <w:rFonts w:cs="Baskerville SemiBold"/>
                    <w:bCs/>
                    <w:szCs w:val="32"/>
                    <w:lang w:val="en-US"/>
                  </w:rPr>
                  <w:t xml:space="preserve"> ‘</w:t>
                </w:r>
                <w:r w:rsidR="00A8520A" w:rsidRPr="00DF7099">
                  <w:rPr>
                    <w:rFonts w:cs="Baskerville SemiBold"/>
                    <w:bCs/>
                    <w:szCs w:val="32"/>
                    <w:lang w:val="en-US"/>
                  </w:rPr>
                  <w:t xml:space="preserve">syntax has changed across time, from the informal, cubic rationalism of the initial buildings, evidently indebted to </w:t>
                </w:r>
                <w:proofErr w:type="spellStart"/>
                <w:r w:rsidR="00A8520A" w:rsidRPr="00DF7099">
                  <w:rPr>
                    <w:rFonts w:cs="Baskerville SemiBold"/>
                    <w:bCs/>
                    <w:szCs w:val="32"/>
                    <w:lang w:val="en-US"/>
                  </w:rPr>
                  <w:t>Sert</w:t>
                </w:r>
                <w:proofErr w:type="spellEnd"/>
                <w:r w:rsidR="00A8520A" w:rsidRPr="00DF7099">
                  <w:rPr>
                    <w:rFonts w:cs="Baskerville SemiBold"/>
                    <w:bCs/>
                    <w:szCs w:val="32"/>
                    <w:lang w:val="en-US"/>
                  </w:rPr>
                  <w:t xml:space="preserve">, to the tessellated minimalism of the middle period and the layered, light </w:t>
                </w:r>
                <w:proofErr w:type="spellStart"/>
                <w:r w:rsidR="00A8520A" w:rsidRPr="00DF7099">
                  <w:rPr>
                    <w:rFonts w:cs="Baskerville SemiBold"/>
                    <w:bCs/>
                    <w:szCs w:val="32"/>
                    <w:lang w:val="en-US"/>
                  </w:rPr>
                  <w:t>membraceous</w:t>
                </w:r>
                <w:proofErr w:type="spellEnd"/>
                <w:r w:rsidR="00A8520A" w:rsidRPr="00DF7099">
                  <w:rPr>
                    <w:rFonts w:cs="Baskerville SemiBold"/>
                    <w:bCs/>
                    <w:szCs w:val="32"/>
                    <w:lang w:val="en-US"/>
                  </w:rPr>
                  <w:t xml:space="preserve"> character of the last.’ </w:t>
                </w:r>
                <w:r w:rsidR="00E27DB7">
                  <w:rPr>
                    <w:rFonts w:cs="Baskerville SemiBold"/>
                    <w:bCs/>
                    <w:szCs w:val="32"/>
                    <w:lang w:val="en-US"/>
                  </w:rPr>
                  <w:t>(</w:t>
                </w:r>
                <w:proofErr w:type="spellStart"/>
                <w:r w:rsidR="008500E8">
                  <w:rPr>
                    <w:rFonts w:cs="Baskerville SemiBold"/>
                    <w:bCs/>
                    <w:szCs w:val="32"/>
                    <w:lang w:val="en-US"/>
                  </w:rPr>
                  <w:t>Pritzker</w:t>
                </w:r>
                <w:proofErr w:type="spellEnd"/>
                <w:r w:rsidR="008500E8">
                  <w:rPr>
                    <w:rFonts w:cs="Baskerville SemiBold"/>
                    <w:bCs/>
                    <w:szCs w:val="32"/>
                    <w:lang w:val="en-US"/>
                  </w:rPr>
                  <w:t xml:space="preserve"> Prize </w:t>
                </w:r>
                <w:r w:rsidR="00E27DB7">
                  <w:rPr>
                    <w:rFonts w:cs="Baskerville SemiBold"/>
                    <w:bCs/>
                    <w:szCs w:val="32"/>
                    <w:lang w:val="en-US"/>
                  </w:rPr>
                  <w:t xml:space="preserve">Essay: ‘Thoughts on </w:t>
                </w:r>
                <w:proofErr w:type="spellStart"/>
                <w:r w:rsidR="00E27DB7">
                  <w:rPr>
                    <w:rFonts w:cs="Baskerville SemiBold"/>
                    <w:bCs/>
                    <w:szCs w:val="32"/>
                    <w:lang w:val="en-US"/>
                  </w:rPr>
                  <w:t>Fumihiko</w:t>
                </w:r>
                <w:proofErr w:type="spellEnd"/>
                <w:r w:rsidR="00E27DB7">
                  <w:rPr>
                    <w:rFonts w:cs="Baskerville SemiBold"/>
                    <w:bCs/>
                    <w:szCs w:val="32"/>
                    <w:lang w:val="en-US"/>
                  </w:rPr>
                  <w:t xml:space="preserve"> Maki’) </w:t>
                </w:r>
              </w:p>
              <w:p w14:paraId="6DB495DB" w14:textId="77777777" w:rsidR="00A8520A" w:rsidRDefault="00A8520A" w:rsidP="00A8520A">
                <w:pPr>
                  <w:rPr>
                    <w:rFonts w:cs="Baskerville SemiBold"/>
                    <w:bCs/>
                    <w:szCs w:val="32"/>
                  </w:rPr>
                </w:pPr>
              </w:p>
              <w:p w14:paraId="43E5F2B0" w14:textId="77777777" w:rsidR="006B5434" w:rsidRDefault="006B5434" w:rsidP="008B20E4">
                <w:pPr>
                  <w:keepNext/>
                  <w:rPr>
                    <w:rFonts w:cs="Baskerville SemiBold"/>
                    <w:bCs/>
                    <w:szCs w:val="32"/>
                  </w:rPr>
                </w:pPr>
                <w:r>
                  <w:rPr>
                    <w:rFonts w:cs="Baskerville SemiBold"/>
                    <w:bCs/>
                    <w:szCs w:val="32"/>
                  </w:rPr>
                  <w:t xml:space="preserve">File: </w:t>
                </w:r>
                <w:r w:rsidRPr="006B5434">
                  <w:rPr>
                    <w:rFonts w:cs="Baskerville SemiBold"/>
                    <w:bCs/>
                    <w:szCs w:val="32"/>
                  </w:rPr>
                  <w:t>Maki_Spiral_Tokyo.jpg</w:t>
                </w:r>
              </w:p>
              <w:p w14:paraId="679C14CA" w14:textId="77777777" w:rsidR="006B5434" w:rsidRPr="008B20E4" w:rsidRDefault="008B20E4" w:rsidP="008B20E4">
                <w:pPr>
                  <w:pStyle w:val="Caption"/>
                </w:pPr>
                <w:r>
                  <w:t xml:space="preserve">Figure </w:t>
                </w:r>
                <w:r w:rsidR="00D9677A">
                  <w:fldChar w:fldCharType="begin"/>
                </w:r>
                <w:r w:rsidR="00E634A7">
                  <w:instrText xml:space="preserve"> SEQ Figure \* ARABIC </w:instrText>
                </w:r>
                <w:r w:rsidR="00D9677A">
                  <w:fldChar w:fldCharType="separate"/>
                </w:r>
                <w:r w:rsidR="00AC1D16">
                  <w:rPr>
                    <w:noProof/>
                  </w:rPr>
                  <w:t>3</w:t>
                </w:r>
                <w:r w:rsidR="00D9677A">
                  <w:rPr>
                    <w:noProof/>
                  </w:rPr>
                  <w:fldChar w:fldCharType="end"/>
                </w:r>
                <w:r>
                  <w:t xml:space="preserve">: </w:t>
                </w:r>
                <w:proofErr w:type="spellStart"/>
                <w:r>
                  <w:t>Fumihiko</w:t>
                </w:r>
                <w:proofErr w:type="spellEnd"/>
                <w:r>
                  <w:t xml:space="preserve"> Maki. Spiral (front facade), Tokyo (1985). Photo: Toshiharu </w:t>
                </w:r>
                <w:proofErr w:type="spellStart"/>
                <w:r>
                  <w:t>Kitajima</w:t>
                </w:r>
                <w:proofErr w:type="spellEnd"/>
                <w:r>
                  <w:t>.</w:t>
                </w:r>
              </w:p>
              <w:p w14:paraId="69D674D4" w14:textId="77777777" w:rsidR="00A8520A" w:rsidRDefault="00A8520A" w:rsidP="00A8520A">
                <w:pPr>
                  <w:rPr>
                    <w:rFonts w:cs="Baskerville SemiBold"/>
                    <w:bCs/>
                    <w:szCs w:val="32"/>
                    <w:lang w:val="en-US"/>
                  </w:rPr>
                </w:pPr>
                <w:r w:rsidRPr="00DF7099">
                  <w:rPr>
                    <w:rFonts w:cs="Baskerville SemiBold"/>
                    <w:bCs/>
                    <w:szCs w:val="32"/>
                    <w:lang w:val="en-US"/>
                  </w:rPr>
                  <w:t xml:space="preserve">The horizontality and airiness of San Francisco’s Yerba Buena Center for the Arts (1993), and the low-keyed sculptural understatement of the </w:t>
                </w:r>
                <w:proofErr w:type="spellStart"/>
                <w:r w:rsidRPr="00DF7099">
                  <w:rPr>
                    <w:rFonts w:cs="Baskerville SemiBold"/>
                    <w:bCs/>
                    <w:szCs w:val="32"/>
                    <w:lang w:val="en-US"/>
                  </w:rPr>
                  <w:t>Kaze</w:t>
                </w:r>
                <w:proofErr w:type="spellEnd"/>
                <w:r w:rsidRPr="00DF7099">
                  <w:rPr>
                    <w:rFonts w:cs="Baskerville SemiBold"/>
                    <w:bCs/>
                    <w:szCs w:val="32"/>
                    <w:lang w:val="en-US"/>
                  </w:rPr>
                  <w:t xml:space="preserve">-no-Oka Crematorium (1997) in Oita, Japan, with its poignant transitional spaces, further exemplify the direction of Maki’s architectural language </w:t>
                </w:r>
                <w:r w:rsidR="00F478AA">
                  <w:rPr>
                    <w:rFonts w:cs="Baskerville SemiBold"/>
                    <w:bCs/>
                    <w:szCs w:val="32"/>
                    <w:lang w:val="en-US"/>
                  </w:rPr>
                  <w:t>as</w:t>
                </w:r>
                <w:r w:rsidR="00AA7935">
                  <w:rPr>
                    <w:rFonts w:cs="Baskerville SemiBold"/>
                    <w:bCs/>
                    <w:szCs w:val="32"/>
                    <w:lang w:val="en-US"/>
                  </w:rPr>
                  <w:t xml:space="preserve"> </w:t>
                </w:r>
                <w:r w:rsidR="00F478AA">
                  <w:rPr>
                    <w:rFonts w:cs="Baskerville SemiBold"/>
                    <w:bCs/>
                    <w:szCs w:val="32"/>
                    <w:lang w:val="en-US"/>
                  </w:rPr>
                  <w:t>it traversed</w:t>
                </w:r>
                <w:r w:rsidRPr="00DF7099">
                  <w:rPr>
                    <w:rFonts w:cs="Baskerville SemiBold"/>
                    <w:bCs/>
                    <w:szCs w:val="32"/>
                    <w:lang w:val="en-US"/>
                  </w:rPr>
                  <w:t xml:space="preserve"> the turn of the century.</w:t>
                </w:r>
              </w:p>
              <w:p w14:paraId="634CD4FC" w14:textId="77777777" w:rsidR="006B5434" w:rsidRDefault="006B5434" w:rsidP="00A8520A">
                <w:pPr>
                  <w:rPr>
                    <w:rFonts w:cs="Baskerville SemiBold"/>
                    <w:bCs/>
                    <w:szCs w:val="32"/>
                    <w:lang w:val="en-US"/>
                  </w:rPr>
                </w:pPr>
              </w:p>
              <w:p w14:paraId="1593BDF0" w14:textId="77777777" w:rsidR="006B5434" w:rsidRDefault="006B5434" w:rsidP="00AC1D16">
                <w:pPr>
                  <w:keepNext/>
                  <w:rPr>
                    <w:rFonts w:cs="Baskerville SemiBold"/>
                    <w:bCs/>
                    <w:szCs w:val="32"/>
                    <w:lang w:val="en-US"/>
                  </w:rPr>
                </w:pPr>
                <w:r>
                  <w:rPr>
                    <w:rFonts w:cs="Baskerville SemiBold"/>
                    <w:bCs/>
                    <w:szCs w:val="32"/>
                    <w:lang w:val="en-US"/>
                  </w:rPr>
                  <w:t xml:space="preserve">File: </w:t>
                </w:r>
                <w:r w:rsidRPr="006B5434">
                  <w:rPr>
                    <w:rFonts w:cs="Baskerville SemiBold"/>
                    <w:bCs/>
                    <w:szCs w:val="32"/>
                    <w:lang w:val="en-US"/>
                  </w:rPr>
                  <w:t>Maki_Kaze-no-Oka_Crematorium_Courtyard_Oita.jpg</w:t>
                </w:r>
              </w:p>
              <w:p w14:paraId="5FEA535D" w14:textId="77777777" w:rsidR="00A8520A" w:rsidRPr="00AC1D16" w:rsidRDefault="00AC1D16" w:rsidP="00AC1D16">
                <w:pPr>
                  <w:pStyle w:val="Caption"/>
                </w:pPr>
                <w:r>
                  <w:t xml:space="preserve">Figure </w:t>
                </w:r>
                <w:r w:rsidR="00D9677A">
                  <w:fldChar w:fldCharType="begin"/>
                </w:r>
                <w:r w:rsidR="00E634A7">
                  <w:instrText xml:space="preserve"> SEQ Figure \* ARABIC </w:instrText>
                </w:r>
                <w:r w:rsidR="00D9677A">
                  <w:fldChar w:fldCharType="separate"/>
                </w:r>
                <w:r>
                  <w:rPr>
                    <w:noProof/>
                  </w:rPr>
                  <w:t>4</w:t>
                </w:r>
                <w:r w:rsidR="00D9677A">
                  <w:rPr>
                    <w:noProof/>
                  </w:rPr>
                  <w:fldChar w:fldCharType="end"/>
                </w:r>
                <w:r>
                  <w:t xml:space="preserve">: </w:t>
                </w:r>
                <w:proofErr w:type="spellStart"/>
                <w:r>
                  <w:t>Fumihiko</w:t>
                </w:r>
                <w:proofErr w:type="spellEnd"/>
                <w:r>
                  <w:t xml:space="preserve"> Maki. </w:t>
                </w:r>
                <w:proofErr w:type="spellStart"/>
                <w:r>
                  <w:t>Kaze</w:t>
                </w:r>
                <w:proofErr w:type="spellEnd"/>
                <w:r>
                  <w:t xml:space="preserve">-no-Oka Crematorium Courtyard, Oita, Japan (1997). Photo: Toshiharu </w:t>
                </w:r>
                <w:proofErr w:type="spellStart"/>
                <w:r>
                  <w:t>Kitajima</w:t>
                </w:r>
                <w:proofErr w:type="spellEnd"/>
                <w:r>
                  <w:t>.</w:t>
                </w:r>
              </w:p>
              <w:p w14:paraId="3B8CF2F3" w14:textId="77777777" w:rsidR="00A8520A" w:rsidRDefault="00D67B59" w:rsidP="00A8520A">
                <w:pPr>
                  <w:rPr>
                    <w:rFonts w:cs="Baskerville SemiBold"/>
                    <w:bCs/>
                    <w:szCs w:val="32"/>
                    <w:lang w:val="en-US"/>
                  </w:rPr>
                </w:pPr>
                <w:r>
                  <w:rPr>
                    <w:rFonts w:cs="Baskerville SemiBold"/>
                    <w:bCs/>
                    <w:szCs w:val="32"/>
                    <w:lang w:val="en-US"/>
                  </w:rPr>
                  <w:t>During t</w:t>
                </w:r>
                <w:r w:rsidR="00A8520A" w:rsidRPr="00DF7099">
                  <w:rPr>
                    <w:rFonts w:cs="Baskerville SemiBold"/>
                    <w:bCs/>
                    <w:szCs w:val="32"/>
                    <w:lang w:val="en-US"/>
                  </w:rPr>
                  <w:t xml:space="preserve">he </w:t>
                </w:r>
                <w:r w:rsidR="00AA7935">
                  <w:rPr>
                    <w:rFonts w:cs="Baskerville SemiBold"/>
                    <w:bCs/>
                    <w:szCs w:val="32"/>
                    <w:lang w:val="en-US"/>
                  </w:rPr>
                  <w:t xml:space="preserve">twenty-first </w:t>
                </w:r>
                <w:r w:rsidR="00A8520A">
                  <w:rPr>
                    <w:rFonts w:cs="Baskerville SemiBold"/>
                    <w:bCs/>
                    <w:szCs w:val="32"/>
                    <w:lang w:val="en-US"/>
                  </w:rPr>
                  <w:t>century</w:t>
                </w:r>
                <w:r w:rsidR="00A8520A" w:rsidRPr="00DF7099">
                  <w:rPr>
                    <w:rFonts w:cs="Baskerville SemiBold"/>
                    <w:bCs/>
                    <w:szCs w:val="32"/>
                    <w:lang w:val="en-US"/>
                  </w:rPr>
                  <w:t xml:space="preserve"> </w:t>
                </w:r>
                <w:r w:rsidR="00F478AA">
                  <w:rPr>
                    <w:rFonts w:cs="Baskerville SemiBold"/>
                    <w:bCs/>
                    <w:szCs w:val="32"/>
                    <w:lang w:val="en-US"/>
                  </w:rPr>
                  <w:t>we see</w:t>
                </w:r>
                <w:r w:rsidR="00A8520A" w:rsidRPr="00DF7099">
                  <w:rPr>
                    <w:rFonts w:cs="Baskerville SemiBold"/>
                    <w:bCs/>
                    <w:szCs w:val="32"/>
                    <w:lang w:val="en-US"/>
                  </w:rPr>
                  <w:t xml:space="preserve"> Maki </w:t>
                </w:r>
                <w:r w:rsidR="00F478AA">
                  <w:rPr>
                    <w:rFonts w:cs="Baskerville SemiBold"/>
                    <w:bCs/>
                    <w:szCs w:val="32"/>
                    <w:lang w:val="en-US"/>
                  </w:rPr>
                  <w:t>having</w:t>
                </w:r>
                <w:r w:rsidR="00A8520A" w:rsidRPr="00DF7099">
                  <w:rPr>
                    <w:rFonts w:cs="Baskerville SemiBold"/>
                    <w:bCs/>
                    <w:szCs w:val="32"/>
                    <w:lang w:val="en-US"/>
                  </w:rPr>
                  <w:t xml:space="preserve"> extended his global footprint</w:t>
                </w:r>
                <w:r w:rsidR="00F478AA">
                  <w:rPr>
                    <w:rFonts w:cs="Baskerville SemiBold"/>
                    <w:bCs/>
                    <w:szCs w:val="32"/>
                    <w:lang w:val="en-US"/>
                  </w:rPr>
                  <w:t>,</w:t>
                </w:r>
                <w:r w:rsidR="00A8520A">
                  <w:rPr>
                    <w:rFonts w:cs="Baskerville SemiBold"/>
                    <w:bCs/>
                    <w:szCs w:val="32"/>
                    <w:lang w:val="en-US"/>
                  </w:rPr>
                  <w:t xml:space="preserve"> with further projects in</w:t>
                </w:r>
                <w:r w:rsidR="00A8520A" w:rsidRPr="00DF7099">
                  <w:rPr>
                    <w:rFonts w:cs="Baskerville SemiBold"/>
                    <w:bCs/>
                    <w:szCs w:val="32"/>
                    <w:lang w:val="en-US"/>
                  </w:rPr>
                  <w:t xml:space="preserve"> </w:t>
                </w:r>
                <w:r w:rsidR="00A8520A">
                  <w:rPr>
                    <w:rFonts w:cs="Baskerville SemiBold"/>
                    <w:bCs/>
                    <w:szCs w:val="32"/>
                    <w:lang w:val="en-US"/>
                  </w:rPr>
                  <w:t>Asia, India, Europe, North America, and the Middle East</w:t>
                </w:r>
                <w:r w:rsidR="00A26F5B">
                  <w:rPr>
                    <w:rFonts w:cs="Baskerville SemiBold"/>
                    <w:bCs/>
                    <w:szCs w:val="32"/>
                    <w:lang w:val="en-US"/>
                  </w:rPr>
                  <w:t>.</w:t>
                </w:r>
              </w:p>
              <w:p w14:paraId="295117CA" w14:textId="77777777" w:rsidR="00A26F5B" w:rsidRDefault="00A26F5B" w:rsidP="00A8520A">
                <w:pPr>
                  <w:rPr>
                    <w:rFonts w:cs="Baskerville SemiBold"/>
                    <w:bCs/>
                    <w:szCs w:val="32"/>
                    <w:lang w:val="en-US"/>
                  </w:rPr>
                </w:pPr>
              </w:p>
              <w:p w14:paraId="270A6D1C" w14:textId="77777777" w:rsidR="00A8520A" w:rsidRDefault="00A26F5B" w:rsidP="00D67B59">
                <w:pPr>
                  <w:pStyle w:val="Heading1"/>
                  <w:outlineLvl w:val="0"/>
                  <w:rPr>
                    <w:lang w:val="en-US"/>
                  </w:rPr>
                </w:pPr>
                <w:r w:rsidRPr="00A26F5B">
                  <w:rPr>
                    <w:lang w:val="en-US"/>
                  </w:rPr>
                  <w:t>Selected List of Works</w:t>
                </w:r>
                <w:r>
                  <w:rPr>
                    <w:lang w:val="en-US"/>
                  </w:rPr>
                  <w:t>:</w:t>
                </w:r>
              </w:p>
              <w:p w14:paraId="5608A503" w14:textId="77777777" w:rsidR="00AB0C5F" w:rsidRDefault="00AA7935" w:rsidP="00D67B59">
                <w:pPr>
                  <w:rPr>
                    <w:lang w:val="en-US"/>
                  </w:rPr>
                </w:pPr>
                <w:r w:rsidRPr="002471AD">
                  <w:rPr>
                    <w:lang w:val="en-US"/>
                  </w:rPr>
                  <w:t>United Nations</w:t>
                </w:r>
                <w:r>
                  <w:rPr>
                    <w:lang w:val="en-US"/>
                  </w:rPr>
                  <w:t xml:space="preserve"> </w:t>
                </w:r>
                <w:r w:rsidRPr="002471AD">
                  <w:rPr>
                    <w:lang w:val="en-US"/>
                  </w:rPr>
                  <w:t>Co</w:t>
                </w:r>
                <w:r>
                  <w:rPr>
                    <w:lang w:val="en-US"/>
                  </w:rPr>
                  <w:t>nsolidation Building, New York, USA (2017)</w:t>
                </w:r>
              </w:p>
              <w:p w14:paraId="24AF35C4" w14:textId="77777777" w:rsidR="00AB0C5F" w:rsidRDefault="00AA7935" w:rsidP="00D67B59">
                <w:pPr>
                  <w:rPr>
                    <w:lang w:val="en-US"/>
                  </w:rPr>
                </w:pPr>
                <w:r w:rsidRPr="00DF7099">
                  <w:rPr>
                    <w:lang w:val="en-US"/>
                  </w:rPr>
                  <w:t xml:space="preserve">Singapore </w:t>
                </w:r>
                <w:proofErr w:type="spellStart"/>
                <w:r w:rsidRPr="00DF7099">
                  <w:rPr>
                    <w:lang w:val="en-US"/>
                  </w:rPr>
                  <w:t>MediaCorp</w:t>
                </w:r>
                <w:proofErr w:type="spellEnd"/>
                <w:r w:rsidRPr="00DF7099">
                  <w:rPr>
                    <w:lang w:val="en-US"/>
                  </w:rPr>
                  <w:t>,</w:t>
                </w:r>
                <w:r>
                  <w:rPr>
                    <w:lang w:val="en-US"/>
                  </w:rPr>
                  <w:t xml:space="preserve"> Singapore (</w:t>
                </w:r>
                <w:r w:rsidRPr="00DF7099">
                  <w:rPr>
                    <w:lang w:val="en-US"/>
                  </w:rPr>
                  <w:t>2015</w:t>
                </w:r>
                <w:r>
                  <w:rPr>
                    <w:lang w:val="en-US"/>
                  </w:rPr>
                  <w:t>)</w:t>
                </w:r>
              </w:p>
              <w:p w14:paraId="70AE533A" w14:textId="77777777" w:rsidR="00AB0C5F" w:rsidRDefault="00AA7935" w:rsidP="00D67B59">
                <w:pPr>
                  <w:rPr>
                    <w:lang w:val="en-US"/>
                  </w:rPr>
                </w:pPr>
                <w:r w:rsidRPr="002471AD">
                  <w:rPr>
                    <w:lang w:val="en-US"/>
                  </w:rPr>
                  <w:t>Shenz</w:t>
                </w:r>
                <w:r>
                  <w:rPr>
                    <w:lang w:val="en-US"/>
                  </w:rPr>
                  <w:t>h</w:t>
                </w:r>
                <w:r w:rsidRPr="002471AD">
                  <w:rPr>
                    <w:lang w:val="en-US"/>
                  </w:rPr>
                  <w:t xml:space="preserve">en Sea World Cultural Arts Center, </w:t>
                </w:r>
                <w:r>
                  <w:rPr>
                    <w:lang w:val="en-US"/>
                  </w:rPr>
                  <w:t>Shenzhen, China (2015)</w:t>
                </w:r>
              </w:p>
              <w:p w14:paraId="6ABBCCA8" w14:textId="77777777" w:rsidR="00AB0C5F" w:rsidRDefault="00AA7935" w:rsidP="00D67B59">
                <w:pPr>
                  <w:rPr>
                    <w:lang w:val="en-US"/>
                  </w:rPr>
                </w:pPr>
                <w:r w:rsidRPr="002471AD">
                  <w:rPr>
                    <w:lang w:val="en-US"/>
                  </w:rPr>
                  <w:t xml:space="preserve">The </w:t>
                </w:r>
                <w:r>
                  <w:rPr>
                    <w:lang w:val="en-US"/>
                  </w:rPr>
                  <w:t>Bihar Museum, Patna, India (2015)</w:t>
                </w:r>
              </w:p>
              <w:p w14:paraId="41A73B26" w14:textId="77777777" w:rsidR="00AB0C5F" w:rsidRDefault="00AA7935" w:rsidP="00D67B59">
                <w:pPr>
                  <w:rPr>
                    <w:lang w:val="en-US"/>
                  </w:rPr>
                </w:pPr>
                <w:r w:rsidRPr="002471AD">
                  <w:rPr>
                    <w:lang w:val="en-US"/>
                  </w:rPr>
                  <w:t>Taipei Main Station Area</w:t>
                </w:r>
                <w:r>
                  <w:rPr>
                    <w:lang w:val="en-US"/>
                  </w:rPr>
                  <w:t xml:space="preserve"> Redevelopment, Taiwan (2014)</w:t>
                </w:r>
              </w:p>
              <w:p w14:paraId="4794ECC8" w14:textId="77777777" w:rsidR="00AB0C5F" w:rsidRDefault="00AA7935" w:rsidP="00D67B59">
                <w:pPr>
                  <w:rPr>
                    <w:lang w:val="en-US"/>
                  </w:rPr>
                </w:pPr>
                <w:proofErr w:type="spellStart"/>
                <w:r w:rsidRPr="002471AD">
                  <w:rPr>
                    <w:lang w:val="en-US"/>
                  </w:rPr>
                  <w:t>Châteaucreux</w:t>
                </w:r>
                <w:proofErr w:type="spellEnd"/>
                <w:r w:rsidRPr="002471AD">
                  <w:rPr>
                    <w:lang w:val="en-US"/>
                  </w:rPr>
                  <w:t xml:space="preserve"> District D</w:t>
                </w:r>
                <w:r>
                  <w:rPr>
                    <w:lang w:val="en-US"/>
                  </w:rPr>
                  <w:t>evelopment, Saint-Étienne, France (2013)</w:t>
                </w:r>
              </w:p>
              <w:p w14:paraId="374C958A" w14:textId="77777777" w:rsidR="00AB0C5F" w:rsidRDefault="00AA7935" w:rsidP="00D67B59">
                <w:pPr>
                  <w:rPr>
                    <w:lang w:val="en-US"/>
                  </w:rPr>
                </w:pPr>
                <w:r w:rsidRPr="002471AD">
                  <w:rPr>
                    <w:lang w:val="en-US"/>
                  </w:rPr>
                  <w:t>Tower 4,</w:t>
                </w:r>
                <w:r>
                  <w:rPr>
                    <w:lang w:val="en-US"/>
                  </w:rPr>
                  <w:t xml:space="preserve"> World Trade Center</w:t>
                </w:r>
                <w:bookmarkStart w:id="7" w:name="_GoBack"/>
                <w:bookmarkEnd w:id="7"/>
                <w:r>
                  <w:rPr>
                    <w:lang w:val="en-US"/>
                  </w:rPr>
                  <w:t>, New York, USA (2013)</w:t>
                </w:r>
              </w:p>
              <w:p w14:paraId="1011A3A8" w14:textId="77777777" w:rsidR="00AB0C5F" w:rsidRDefault="00AA7935" w:rsidP="00D67B59">
                <w:pPr>
                  <w:rPr>
                    <w:lang w:val="en-US"/>
                  </w:rPr>
                </w:pPr>
                <w:r w:rsidRPr="002471AD">
                  <w:rPr>
                    <w:lang w:val="en-US"/>
                  </w:rPr>
                  <w:t xml:space="preserve">Aga Khan Museum, Toronto, </w:t>
                </w:r>
                <w:r>
                  <w:rPr>
                    <w:lang w:val="en-US"/>
                  </w:rPr>
                  <w:t xml:space="preserve">Canada (2013) </w:t>
                </w:r>
              </w:p>
              <w:p w14:paraId="0FC01350" w14:textId="77777777" w:rsidR="00AB0C5F" w:rsidRDefault="00AA7935" w:rsidP="00D67B59">
                <w:pPr>
                  <w:rPr>
                    <w:lang w:val="en-US"/>
                  </w:rPr>
                </w:pPr>
                <w:r>
                  <w:rPr>
                    <w:lang w:val="en-US"/>
                  </w:rPr>
                  <w:t>Machida City Hall, Tokyo, Japan (2012)</w:t>
                </w:r>
              </w:p>
              <w:p w14:paraId="56B1AF24" w14:textId="77777777" w:rsidR="00AB0C5F" w:rsidRDefault="00AA7935" w:rsidP="00D67B59">
                <w:pPr>
                  <w:rPr>
                    <w:lang w:val="en-US"/>
                  </w:rPr>
                </w:pPr>
                <w:r w:rsidRPr="00DF7099">
                  <w:rPr>
                    <w:lang w:val="en-US"/>
                  </w:rPr>
                  <w:t>International College for Postgraduate</w:t>
                </w:r>
                <w:r>
                  <w:rPr>
                    <w:lang w:val="en-US"/>
                  </w:rPr>
                  <w:t xml:space="preserve"> Buddhist Studies, Tokyo, Japan (2010)</w:t>
                </w:r>
              </w:p>
              <w:p w14:paraId="7998D210" w14:textId="77777777" w:rsidR="00AB0C5F" w:rsidRDefault="00AA7935" w:rsidP="00D67B59">
                <w:pPr>
                  <w:rPr>
                    <w:lang w:val="en-US"/>
                  </w:rPr>
                </w:pPr>
                <w:r>
                  <w:rPr>
                    <w:lang w:val="en-US"/>
                  </w:rPr>
                  <w:t>MIT Media Lab Complex, Massachusetts, USA (2009)</w:t>
                </w:r>
              </w:p>
              <w:p w14:paraId="76BFB5C8" w14:textId="77777777" w:rsidR="00AB0C5F" w:rsidRDefault="00AA7935" w:rsidP="00D67B59">
                <w:pPr>
                  <w:rPr>
                    <w:lang w:val="en-US"/>
                  </w:rPr>
                </w:pPr>
                <w:r w:rsidRPr="002471AD">
                  <w:rPr>
                    <w:lang w:val="en-US"/>
                  </w:rPr>
                  <w:t xml:space="preserve">Novartis Square 3, Basel, </w:t>
                </w:r>
                <w:r>
                  <w:rPr>
                    <w:lang w:val="en-US"/>
                  </w:rPr>
                  <w:t>Switzerland (2009)</w:t>
                </w:r>
              </w:p>
              <w:p w14:paraId="33ADB12B" w14:textId="77777777" w:rsidR="00AB0C5F" w:rsidRDefault="00AA7935" w:rsidP="00D67B59">
                <w:pPr>
                  <w:rPr>
                    <w:lang w:val="en-US"/>
                  </w:rPr>
                </w:pPr>
                <w:r w:rsidRPr="00DF7099">
                  <w:rPr>
                    <w:lang w:val="en-US"/>
                  </w:rPr>
                  <w:t>Jewish C</w:t>
                </w:r>
                <w:r>
                  <w:rPr>
                    <w:lang w:val="en-US"/>
                  </w:rPr>
                  <w:t>ommunity of Japan, Tokyo, Japan (2009)</w:t>
                </w:r>
              </w:p>
              <w:p w14:paraId="29728DAC" w14:textId="77777777" w:rsidR="00AB0C5F" w:rsidRDefault="00AA7935" w:rsidP="00D67B59">
                <w:pPr>
                  <w:rPr>
                    <w:lang w:val="en-US"/>
                  </w:rPr>
                </w:pPr>
                <w:r w:rsidRPr="00DF7099">
                  <w:rPr>
                    <w:lang w:val="en-US"/>
                  </w:rPr>
                  <w:t xml:space="preserve">Republic Polytechnic, </w:t>
                </w:r>
                <w:r>
                  <w:rPr>
                    <w:lang w:val="en-US"/>
                  </w:rPr>
                  <w:t>Singapore (</w:t>
                </w:r>
                <w:r w:rsidRPr="00DF7099">
                  <w:rPr>
                    <w:lang w:val="en-US"/>
                  </w:rPr>
                  <w:t>2007</w:t>
                </w:r>
                <w:r>
                  <w:rPr>
                    <w:lang w:val="en-US"/>
                  </w:rPr>
                  <w:t>)</w:t>
                </w:r>
              </w:p>
              <w:p w14:paraId="2AB1CB2A" w14:textId="77777777" w:rsidR="00AB0C5F" w:rsidRDefault="00AA7935" w:rsidP="00D67B59">
                <w:pPr>
                  <w:rPr>
                    <w:lang w:val="en-US"/>
                  </w:rPr>
                </w:pPr>
                <w:r w:rsidRPr="002471AD">
                  <w:rPr>
                    <w:lang w:val="en-US"/>
                  </w:rPr>
                  <w:t xml:space="preserve">The Delegation of The </w:t>
                </w:r>
                <w:proofErr w:type="spellStart"/>
                <w:r>
                  <w:rPr>
                    <w:lang w:val="en-US"/>
                  </w:rPr>
                  <w:t>Ismaili</w:t>
                </w:r>
                <w:proofErr w:type="spellEnd"/>
                <w:r>
                  <w:rPr>
                    <w:lang w:val="en-US"/>
                  </w:rPr>
                  <w:t xml:space="preserve"> </w:t>
                </w:r>
                <w:proofErr w:type="spellStart"/>
                <w:r>
                  <w:rPr>
                    <w:lang w:val="en-US"/>
                  </w:rPr>
                  <w:t>Imamat</w:t>
                </w:r>
                <w:proofErr w:type="spellEnd"/>
                <w:r>
                  <w:rPr>
                    <w:lang w:val="en-US"/>
                  </w:rPr>
                  <w:t>, Ontario, Canada</w:t>
                </w:r>
                <w:r w:rsidRPr="002471AD">
                  <w:rPr>
                    <w:lang w:val="en-US"/>
                  </w:rPr>
                  <w:t xml:space="preserve"> </w:t>
                </w:r>
                <w:r>
                  <w:rPr>
                    <w:lang w:val="en-US"/>
                  </w:rPr>
                  <w:t>(</w:t>
                </w:r>
                <w:r w:rsidRPr="002471AD">
                  <w:rPr>
                    <w:lang w:val="en-US"/>
                  </w:rPr>
                  <w:t>2008</w:t>
                </w:r>
                <w:r>
                  <w:rPr>
                    <w:lang w:val="en-US"/>
                  </w:rPr>
                  <w:t>)</w:t>
                </w:r>
              </w:p>
              <w:p w14:paraId="01CBCF45" w14:textId="77777777" w:rsidR="00AB0C5F" w:rsidRDefault="00AA7935" w:rsidP="00D67B59">
                <w:pPr>
                  <w:rPr>
                    <w:lang w:val="en-US"/>
                  </w:rPr>
                </w:pPr>
                <w:r w:rsidRPr="002471AD">
                  <w:rPr>
                    <w:lang w:val="en-US"/>
                  </w:rPr>
                  <w:t>Sam Fox School of Design &amp; Visual Arts, Washington</w:t>
                </w:r>
                <w:r>
                  <w:rPr>
                    <w:lang w:val="en-US"/>
                  </w:rPr>
                  <w:t xml:space="preserve"> University in St Louis, USA (2006)</w:t>
                </w:r>
              </w:p>
              <w:p w14:paraId="02DB48B6" w14:textId="77777777" w:rsidR="006B5434" w:rsidRDefault="00AA7935" w:rsidP="00D67B59">
                <w:pPr>
                  <w:rPr>
                    <w:lang w:val="en-US"/>
                  </w:rPr>
                </w:pPr>
                <w:r w:rsidRPr="00DF7099">
                  <w:rPr>
                    <w:lang w:val="en-US"/>
                  </w:rPr>
                  <w:t>Maki-Solitaire</w:t>
                </w:r>
                <w:r>
                  <w:rPr>
                    <w:lang w:val="en-US"/>
                  </w:rPr>
                  <w:t>, Dusseldorf, Germany (2001)</w:t>
                </w:r>
                <w:r w:rsidR="00FF1CC9">
                  <w:rPr>
                    <w:lang w:val="en-US"/>
                  </w:rPr>
                  <w:br/>
                </w:r>
              </w:p>
              <w:p w14:paraId="31811BE7" w14:textId="77777777" w:rsidR="006B5434" w:rsidRDefault="006B5434" w:rsidP="00AC1D16">
                <w:pPr>
                  <w:keepNext/>
                  <w:rPr>
                    <w:lang w:val="en-US"/>
                  </w:rPr>
                </w:pPr>
                <w:r>
                  <w:rPr>
                    <w:lang w:val="en-US"/>
                  </w:rPr>
                  <w:t xml:space="preserve">File: </w:t>
                </w:r>
                <w:r w:rsidRPr="006B5434">
                  <w:rPr>
                    <w:lang w:val="en-US"/>
                  </w:rPr>
                  <w:t>Maki_Tower4_WTC_NYC.jpg</w:t>
                </w:r>
              </w:p>
              <w:p w14:paraId="411836B8" w14:textId="77777777" w:rsidR="00AC1D16" w:rsidRDefault="00AC1D16" w:rsidP="00AC1D16">
                <w:pPr>
                  <w:pStyle w:val="Caption"/>
                </w:pPr>
                <w:r>
                  <w:t xml:space="preserve">Figure </w:t>
                </w:r>
                <w:r w:rsidR="00D9677A">
                  <w:fldChar w:fldCharType="begin"/>
                </w:r>
                <w:r w:rsidR="00E634A7">
                  <w:instrText xml:space="preserve"> SEQ Figure \* ARABIC </w:instrText>
                </w:r>
                <w:r w:rsidR="00D9677A">
                  <w:fldChar w:fldCharType="separate"/>
                </w:r>
                <w:r>
                  <w:rPr>
                    <w:noProof/>
                  </w:rPr>
                  <w:t>5</w:t>
                </w:r>
                <w:r w:rsidR="00D9677A">
                  <w:rPr>
                    <w:noProof/>
                  </w:rPr>
                  <w:fldChar w:fldCharType="end"/>
                </w:r>
                <w:r>
                  <w:t xml:space="preserve">: </w:t>
                </w:r>
                <w:proofErr w:type="spellStart"/>
                <w:r>
                  <w:t>Fumihiko</w:t>
                </w:r>
                <w:proofErr w:type="spellEnd"/>
                <w:r>
                  <w:t xml:space="preserve"> Maki. Tower 4, World Trade </w:t>
                </w:r>
                <w:proofErr w:type="spellStart"/>
                <w:r>
                  <w:t>Center</w:t>
                </w:r>
                <w:proofErr w:type="spellEnd"/>
                <w:r>
                  <w:t>, NYC (2013). Photo: Tectonic</w:t>
                </w:r>
              </w:p>
              <w:p w14:paraId="58F7FFD1" w14:textId="77777777" w:rsidR="00DD3C31" w:rsidRDefault="00D61DEB" w:rsidP="00AA7935">
                <w:pPr>
                  <w:rPr>
                    <w:lang w:val="en-US"/>
                  </w:rPr>
                </w:pPr>
                <w:r w:rsidRPr="00D61DEB">
                  <w:rPr>
                    <w:rStyle w:val="Heading1Char"/>
                    <w:rFonts w:asciiTheme="minorHAnsi" w:hAnsiTheme="minorHAnsi"/>
                    <w:b w:val="0"/>
                    <w:color w:val="auto"/>
                    <w:u w:val="single"/>
                  </w:rPr>
                  <w:t>Additional Links</w:t>
                </w:r>
                <w:r w:rsidRPr="00D61DEB">
                  <w:rPr>
                    <w:lang w:val="en-US"/>
                  </w:rPr>
                  <w:t>:</w:t>
                </w:r>
                <w:r w:rsidR="00FF1CC9">
                  <w:rPr>
                    <w:lang w:val="en-US"/>
                  </w:rPr>
                  <w:br/>
                </w:r>
              </w:p>
              <w:p w14:paraId="3D1DE000" w14:textId="77777777" w:rsidR="005E427E" w:rsidRDefault="00640666" w:rsidP="00AA7935">
                <w:pPr>
                  <w:rPr>
                    <w:lang w:val="en-US"/>
                  </w:rPr>
                </w:pPr>
                <w:hyperlink r:id="rId9" w:history="1">
                  <w:r w:rsidR="00DD3C31" w:rsidRPr="00FF1CC9">
                    <w:rPr>
                      <w:rStyle w:val="Hyperlink"/>
                      <w:lang w:val="en-US"/>
                    </w:rPr>
                    <w:t>Maki and Associates: Architecture and Planning</w:t>
                  </w:r>
                </w:hyperlink>
              </w:p>
              <w:p w14:paraId="3E272921" w14:textId="77777777" w:rsidR="00C54279" w:rsidRDefault="00FF1CC9" w:rsidP="00AA7935">
                <w:pPr>
                  <w:rPr>
                    <w:lang w:val="en-US"/>
                  </w:rPr>
                </w:pPr>
                <w:r>
                  <w:rPr>
                    <w:lang w:val="en-US"/>
                  </w:rPr>
                  <w:br/>
                </w:r>
                <w:hyperlink r:id="rId10" w:history="1">
                  <w:r>
                    <w:rPr>
                      <w:rStyle w:val="Hyperlink"/>
                      <w:lang w:val="en-US"/>
                    </w:rPr>
                    <w:t>World Trade Center (site devoted to Maki's Tower 4)</w:t>
                  </w:r>
                </w:hyperlink>
                <w:r>
                  <w:rPr>
                    <w:lang w:val="en-US"/>
                  </w:rPr>
                  <w:br/>
                </w:r>
                <w:r>
                  <w:rPr>
                    <w:lang w:val="en-US"/>
                  </w:rPr>
                  <w:br/>
                </w:r>
                <w:hyperlink r:id="rId11" w:history="1">
                  <w:r>
                    <w:rPr>
                      <w:rStyle w:val="Hyperlink"/>
                      <w:lang w:val="en-US"/>
                    </w:rPr>
                    <w:t>Metabolism - The City of the Future: Dreams and Visions of Reconstruction in Postwar and Present-Day Japan. Exhibition at Mori Art Museum, Tokyo (2011-2012)</w:t>
                  </w:r>
                </w:hyperlink>
              </w:p>
              <w:p w14:paraId="7F61BB9D" w14:textId="77777777" w:rsidR="00C54279" w:rsidRDefault="00C54279" w:rsidP="00AA7935">
                <w:pPr>
                  <w:rPr>
                    <w:lang w:val="en-US"/>
                  </w:rPr>
                </w:pPr>
              </w:p>
              <w:p w14:paraId="63677410" w14:textId="77777777" w:rsidR="003F0D73" w:rsidRPr="00D61DEB" w:rsidRDefault="00640666" w:rsidP="00C27FAB">
                <w:pPr>
                  <w:rPr>
                    <w:lang w:val="en-US"/>
                  </w:rPr>
                </w:pPr>
                <w:hyperlink r:id="rId12" w:history="1">
                  <w:r w:rsidR="00C54279" w:rsidRPr="00C54279">
                    <w:rPr>
                      <w:rStyle w:val="Hyperlink"/>
                      <w:lang w:val="en-US"/>
                    </w:rPr>
                    <w:t>Hillside Terrace Project</w:t>
                  </w:r>
                </w:hyperlink>
                <w:r w:rsidR="00FF1CC9">
                  <w:rPr>
                    <w:lang w:val="en-US"/>
                  </w:rPr>
                  <w:t xml:space="preserve"> </w:t>
                </w:r>
              </w:p>
            </w:tc>
          </w:sdtContent>
        </w:sdt>
      </w:tr>
      <w:tr w:rsidR="003235A7" w14:paraId="7D6D34A0" w14:textId="77777777">
        <w:tc>
          <w:tcPr>
            <w:tcW w:w="9016" w:type="dxa"/>
          </w:tcPr>
          <w:p w14:paraId="2EEA2CAF" w14:textId="77777777" w:rsidR="00B73FAE" w:rsidRDefault="003235A7" w:rsidP="008A5B87">
            <w:r w:rsidRPr="0015114C">
              <w:rPr>
                <w:u w:val="single"/>
              </w:rPr>
              <w:lastRenderedPageBreak/>
              <w:t>Further reading</w:t>
            </w:r>
            <w:r>
              <w:t>:</w:t>
            </w:r>
          </w:p>
          <w:p w14:paraId="68C0F0B1" w14:textId="77777777" w:rsidR="00B73FAE" w:rsidRDefault="00640666" w:rsidP="008A5B87">
            <w:sdt>
              <w:sdtPr>
                <w:id w:val="-1425419118"/>
                <w:citation/>
              </w:sdtPr>
              <w:sdtEndPr/>
              <w:sdtContent>
                <w:r w:rsidR="004D378F">
                  <w:fldChar w:fldCharType="begin"/>
                </w:r>
                <w:r w:rsidR="004D378F">
                  <w:rPr>
                    <w:lang w:val="en-US"/>
                  </w:rPr>
                  <w:instrText xml:space="preserve"> CITATION Fra93 \l 1033  </w:instrText>
                </w:r>
                <w:r w:rsidR="004D378F">
                  <w:fldChar w:fldCharType="separate"/>
                </w:r>
                <w:r w:rsidRPr="00640666">
                  <w:rPr>
                    <w:noProof/>
                    <w:lang w:val="en-US"/>
                  </w:rPr>
                  <w:t>(Frampton)</w:t>
                </w:r>
                <w:r w:rsidR="004D378F">
                  <w:fldChar w:fldCharType="end"/>
                </w:r>
              </w:sdtContent>
            </w:sdt>
          </w:p>
          <w:p w14:paraId="4CDE9C34" w14:textId="77777777" w:rsidR="00B73FAE" w:rsidRDefault="00B73FAE" w:rsidP="008A5B87"/>
          <w:sdt>
            <w:sdtPr>
              <w:alias w:val="Further reading"/>
              <w:tag w:val="furtherReading"/>
              <w:id w:val="-1516217107"/>
            </w:sdtPr>
            <w:sdtEndPr/>
            <w:sdtContent>
              <w:p w14:paraId="131B51EE" w14:textId="77777777" w:rsidR="004F0962" w:rsidRDefault="00640666" w:rsidP="00F07C92">
                <w:sdt>
                  <w:sdtPr>
                    <w:id w:val="600302758"/>
                    <w:citation/>
                  </w:sdtPr>
                  <w:sdtEndPr/>
                  <w:sdtContent>
                    <w:r w:rsidR="00D9677A">
                      <w:fldChar w:fldCharType="begin"/>
                    </w:r>
                    <w:r w:rsidR="001D3A79">
                      <w:rPr>
                        <w:lang w:val="en-US"/>
                      </w:rPr>
                      <w:instrText xml:space="preserve">CITATION Gar14 \l 1033 </w:instrText>
                    </w:r>
                    <w:r w:rsidR="00D9677A">
                      <w:fldChar w:fldCharType="separate"/>
                    </w:r>
                    <w:r>
                      <w:rPr>
                        <w:noProof/>
                        <w:lang w:val="en-US"/>
                      </w:rPr>
                      <w:t xml:space="preserve"> (Gardner)</w:t>
                    </w:r>
                    <w:r w:rsidR="00D9677A">
                      <w:fldChar w:fldCharType="end"/>
                    </w:r>
                  </w:sdtContent>
                </w:sdt>
              </w:p>
              <w:p w14:paraId="1A22E58A" w14:textId="77777777" w:rsidR="004F0962" w:rsidRDefault="001D3A79" w:rsidP="00F07C92">
                <w:r>
                  <w:br/>
                </w:r>
                <w:sdt>
                  <w:sdtPr>
                    <w:id w:val="1048874706"/>
                    <w:citation/>
                  </w:sdtPr>
                  <w:sdtEndPr/>
                  <w:sdtContent>
                    <w:r w:rsidR="00D9677A">
                      <w:fldChar w:fldCharType="begin"/>
                    </w:r>
                    <w:r w:rsidR="00141F61">
                      <w:rPr>
                        <w:lang w:val="en-US"/>
                      </w:rPr>
                      <w:instrText xml:space="preserve"> CITATION Mak12 \l 1033  </w:instrText>
                    </w:r>
                    <w:r w:rsidR="00D9677A">
                      <w:fldChar w:fldCharType="separate"/>
                    </w:r>
                    <w:r w:rsidR="00640666" w:rsidRPr="00640666">
                      <w:rPr>
                        <w:noProof/>
                        <w:lang w:val="en-US"/>
                      </w:rPr>
                      <w:t>(Maki, Frampton and Mulligan)</w:t>
                    </w:r>
                    <w:r w:rsidR="00D9677A">
                      <w:fldChar w:fldCharType="end"/>
                    </w:r>
                  </w:sdtContent>
                </w:sdt>
              </w:p>
              <w:p w14:paraId="47CC9CF3" w14:textId="77777777" w:rsidR="00640666" w:rsidRDefault="001D3A79" w:rsidP="004D378F">
                <w:r>
                  <w:br/>
                </w:r>
                <w:sdt>
                  <w:sdtPr>
                    <w:id w:val="-895271417"/>
                    <w:citation/>
                  </w:sdtPr>
                  <w:sdtEndPr/>
                  <w:sdtContent>
                    <w:r w:rsidR="004D378F">
                      <w:fldChar w:fldCharType="begin"/>
                    </w:r>
                    <w:r w:rsidR="004D378F">
                      <w:rPr>
                        <w:lang w:val="en-US"/>
                      </w:rPr>
                      <w:instrText xml:space="preserve"> CITATION Mak64 \l 1033  </w:instrText>
                    </w:r>
                    <w:r w:rsidR="004D378F">
                      <w:fldChar w:fldCharType="separate"/>
                    </w:r>
                    <w:r w:rsidR="00640666" w:rsidRPr="00640666">
                      <w:rPr>
                        <w:noProof/>
                        <w:lang w:val="en-US"/>
                      </w:rPr>
                      <w:t>(Maki, Investigations in Collective Form)</w:t>
                    </w:r>
                    <w:r w:rsidR="004D378F">
                      <w:fldChar w:fldCharType="end"/>
                    </w:r>
                  </w:sdtContent>
                </w:sdt>
                <w:r w:rsidR="006245F6">
                  <w:br/>
                </w:r>
                <w:r w:rsidR="006245F6">
                  <w:br/>
                </w:r>
                <w:sdt>
                  <w:sdtPr>
                    <w:id w:val="-471906550"/>
                    <w:citation/>
                  </w:sdtPr>
                  <w:sdtEndPr/>
                  <w:sdtContent>
                    <w:r w:rsidR="004D378F">
                      <w:fldChar w:fldCharType="begin"/>
                    </w:r>
                    <w:r w:rsidR="004D378F">
                      <w:rPr>
                        <w:lang w:val="en-US"/>
                      </w:rPr>
                      <w:instrText xml:space="preserve"> CITATION Mak08 \l 1033  </w:instrText>
                    </w:r>
                    <w:r w:rsidR="004D378F">
                      <w:fldChar w:fldCharType="separate"/>
                    </w:r>
                    <w:r w:rsidR="00640666" w:rsidRPr="00640666">
                      <w:rPr>
                        <w:noProof/>
                        <w:lang w:val="en-US"/>
                      </w:rPr>
                      <w:t>(Maki and Mulligan, Nurturing Dreams: Collected Essays on Architecture and the City)</w:t>
                    </w:r>
                    <w:r w:rsidR="004D378F">
                      <w:fldChar w:fldCharType="end"/>
                    </w:r>
                  </w:sdtContent>
                </w:sdt>
                <w:r w:rsidR="006245F6">
                  <w:br/>
                </w:r>
                <w:r w:rsidR="006245F6">
                  <w:br/>
                </w:r>
                <w:sdt>
                  <w:sdtPr>
                    <w:id w:val="-722907532"/>
                    <w:citation/>
                  </w:sdtPr>
                  <w:sdtEndPr/>
                  <w:sdtContent>
                    <w:r w:rsidR="00D9677A">
                      <w:fldChar w:fldCharType="begin"/>
                    </w:r>
                    <w:r w:rsidR="00141F61">
                      <w:rPr>
                        <w:lang w:val="en-US"/>
                      </w:rPr>
                      <w:instrText xml:space="preserve"> CITATION Pow \l 1033  </w:instrText>
                    </w:r>
                    <w:r w:rsidR="00D9677A">
                      <w:fldChar w:fldCharType="separate"/>
                    </w:r>
                    <w:r w:rsidR="00640666" w:rsidRPr="00640666">
                      <w:rPr>
                        <w:noProof/>
                        <w:lang w:val="en-US"/>
                      </w:rPr>
                      <w:t>(Maki and Yoshida, Power of Space: Fumihiko Maki's Recent Works, 2007-2015)</w:t>
                    </w:r>
                    <w:r w:rsidR="00D9677A">
                      <w:fldChar w:fldCharType="end"/>
                    </w:r>
                  </w:sdtContent>
                </w:sdt>
              </w:p>
              <w:p w14:paraId="0FADEA80" w14:textId="77777777" w:rsidR="00640666" w:rsidRDefault="00640666" w:rsidP="004D378F"/>
              <w:p w14:paraId="1E09EA46" w14:textId="77777777" w:rsidR="003235A7" w:rsidRDefault="00640666" w:rsidP="004D378F">
                <w:sdt>
                  <w:sdtPr>
                    <w:id w:val="-1683583354"/>
                    <w:citation/>
                  </w:sdtPr>
                  <w:sdtContent>
                    <w:r>
                      <w:fldChar w:fldCharType="begin"/>
                    </w:r>
                    <w:r>
                      <w:rPr>
                        <w:rFonts w:cs="Baskerville SemiBold"/>
                        <w:bCs/>
                        <w:szCs w:val="32"/>
                        <w:lang w:val="en-US"/>
                      </w:rPr>
                      <w:instrText xml:space="preserve"> CITATION Pri93 \l 1033 </w:instrText>
                    </w:r>
                    <w:r>
                      <w:fldChar w:fldCharType="separate"/>
                    </w:r>
                    <w:r w:rsidRPr="00640666">
                      <w:rPr>
                        <w:rFonts w:cs="Baskerville SemiBold"/>
                        <w:noProof/>
                        <w:szCs w:val="32"/>
                        <w:lang w:val="en-US"/>
                      </w:rPr>
                      <w:t>(Pritzker Prize Essay: ‘Thoughts on Fumihiko Maki’)</w:t>
                    </w:r>
                    <w:r>
                      <w:fldChar w:fldCharType="end"/>
                    </w:r>
                  </w:sdtContent>
                </w:sdt>
              </w:p>
            </w:sdtContent>
          </w:sdt>
        </w:tc>
      </w:tr>
    </w:tbl>
    <w:p w14:paraId="6188DCFA" w14:textId="77777777" w:rsidR="00C27FAB" w:rsidRPr="00F36937" w:rsidRDefault="00C27FAB" w:rsidP="00B33145"/>
    <w:sectPr w:rsidR="00C27FAB" w:rsidRPr="00F36937" w:rsidSect="00FE77C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69BE92" w14:textId="77777777" w:rsidR="00DD3C31" w:rsidRDefault="00DD3C31" w:rsidP="007A0D55">
      <w:pPr>
        <w:spacing w:after="0" w:line="240" w:lineRule="auto"/>
      </w:pPr>
      <w:r>
        <w:separator/>
      </w:r>
    </w:p>
  </w:endnote>
  <w:endnote w:type="continuationSeparator" w:id="0">
    <w:p w14:paraId="4C70FBE4" w14:textId="77777777" w:rsidR="00DD3C31" w:rsidRDefault="00DD3C3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2A8EAB" w14:textId="77777777" w:rsidR="00DD3C31" w:rsidRDefault="00DD3C31" w:rsidP="007A0D55">
      <w:pPr>
        <w:spacing w:after="0" w:line="240" w:lineRule="auto"/>
      </w:pPr>
      <w:r>
        <w:separator/>
      </w:r>
    </w:p>
  </w:footnote>
  <w:footnote w:type="continuationSeparator" w:id="0">
    <w:p w14:paraId="3302C8D7" w14:textId="77777777" w:rsidR="00DD3C31" w:rsidRDefault="00DD3C3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62B8C" w14:textId="77777777" w:rsidR="00DD3C31" w:rsidRDefault="00DD3C3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43162FD" w14:textId="77777777" w:rsidR="00DD3C31" w:rsidRDefault="00DD3C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proofState w:spelling="clean" w:grammar="clean"/>
  <w:attachedTemplate r:id="rId1"/>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13FC"/>
    <w:rsid w:val="00032559"/>
    <w:rsid w:val="000419AC"/>
    <w:rsid w:val="00052040"/>
    <w:rsid w:val="00092744"/>
    <w:rsid w:val="000B25AE"/>
    <w:rsid w:val="000B55AB"/>
    <w:rsid w:val="000D24DC"/>
    <w:rsid w:val="00101A87"/>
    <w:rsid w:val="00101B2E"/>
    <w:rsid w:val="00116FA0"/>
    <w:rsid w:val="00141F61"/>
    <w:rsid w:val="0015114C"/>
    <w:rsid w:val="001837A6"/>
    <w:rsid w:val="001A21F3"/>
    <w:rsid w:val="001A2537"/>
    <w:rsid w:val="001A6A06"/>
    <w:rsid w:val="001D3A79"/>
    <w:rsid w:val="00202E3C"/>
    <w:rsid w:val="00210C03"/>
    <w:rsid w:val="002162E2"/>
    <w:rsid w:val="00225C5A"/>
    <w:rsid w:val="00230B10"/>
    <w:rsid w:val="00234353"/>
    <w:rsid w:val="00244BB0"/>
    <w:rsid w:val="002744D8"/>
    <w:rsid w:val="002A0A0D"/>
    <w:rsid w:val="002A30AC"/>
    <w:rsid w:val="002B0B37"/>
    <w:rsid w:val="00302547"/>
    <w:rsid w:val="0030662D"/>
    <w:rsid w:val="003235A7"/>
    <w:rsid w:val="00342C54"/>
    <w:rsid w:val="003677B6"/>
    <w:rsid w:val="003D3579"/>
    <w:rsid w:val="003E2795"/>
    <w:rsid w:val="003F0D73"/>
    <w:rsid w:val="00441A8A"/>
    <w:rsid w:val="00462DBE"/>
    <w:rsid w:val="00464699"/>
    <w:rsid w:val="00470732"/>
    <w:rsid w:val="00483379"/>
    <w:rsid w:val="00487BC5"/>
    <w:rsid w:val="00496888"/>
    <w:rsid w:val="004A7476"/>
    <w:rsid w:val="004D378F"/>
    <w:rsid w:val="004E5896"/>
    <w:rsid w:val="004F0962"/>
    <w:rsid w:val="00513EE6"/>
    <w:rsid w:val="00534F8F"/>
    <w:rsid w:val="00555442"/>
    <w:rsid w:val="00590035"/>
    <w:rsid w:val="005A6BA6"/>
    <w:rsid w:val="005B177E"/>
    <w:rsid w:val="005B3921"/>
    <w:rsid w:val="005E4088"/>
    <w:rsid w:val="005E427E"/>
    <w:rsid w:val="005F26D7"/>
    <w:rsid w:val="005F5450"/>
    <w:rsid w:val="00604149"/>
    <w:rsid w:val="0061494E"/>
    <w:rsid w:val="006245F6"/>
    <w:rsid w:val="00640666"/>
    <w:rsid w:val="0067320B"/>
    <w:rsid w:val="006B1ABF"/>
    <w:rsid w:val="006B5434"/>
    <w:rsid w:val="006D0412"/>
    <w:rsid w:val="007411B9"/>
    <w:rsid w:val="00780D95"/>
    <w:rsid w:val="00780DC7"/>
    <w:rsid w:val="007A0D55"/>
    <w:rsid w:val="007B3377"/>
    <w:rsid w:val="007D77E9"/>
    <w:rsid w:val="007E5F44"/>
    <w:rsid w:val="007F3D69"/>
    <w:rsid w:val="00821DE3"/>
    <w:rsid w:val="00846CE1"/>
    <w:rsid w:val="008500E8"/>
    <w:rsid w:val="00890F0E"/>
    <w:rsid w:val="008A5B87"/>
    <w:rsid w:val="008B20E4"/>
    <w:rsid w:val="008D1E83"/>
    <w:rsid w:val="00922950"/>
    <w:rsid w:val="009A7264"/>
    <w:rsid w:val="009C18D5"/>
    <w:rsid w:val="009D1606"/>
    <w:rsid w:val="009E13FC"/>
    <w:rsid w:val="009E18A1"/>
    <w:rsid w:val="009E73D7"/>
    <w:rsid w:val="00A0508B"/>
    <w:rsid w:val="00A26F5B"/>
    <w:rsid w:val="00A27D2C"/>
    <w:rsid w:val="00A538C6"/>
    <w:rsid w:val="00A76FD9"/>
    <w:rsid w:val="00A8520A"/>
    <w:rsid w:val="00A86A14"/>
    <w:rsid w:val="00AA7935"/>
    <w:rsid w:val="00AB0C5F"/>
    <w:rsid w:val="00AB436D"/>
    <w:rsid w:val="00AC1D16"/>
    <w:rsid w:val="00AD2F24"/>
    <w:rsid w:val="00AD4844"/>
    <w:rsid w:val="00B219AE"/>
    <w:rsid w:val="00B33145"/>
    <w:rsid w:val="00B574C9"/>
    <w:rsid w:val="00B73FAE"/>
    <w:rsid w:val="00BA1D77"/>
    <w:rsid w:val="00BC39C9"/>
    <w:rsid w:val="00BD2BFE"/>
    <w:rsid w:val="00BE4856"/>
    <w:rsid w:val="00BE5BF7"/>
    <w:rsid w:val="00BF40E1"/>
    <w:rsid w:val="00C01935"/>
    <w:rsid w:val="00C13677"/>
    <w:rsid w:val="00C171D2"/>
    <w:rsid w:val="00C27FAB"/>
    <w:rsid w:val="00C358D4"/>
    <w:rsid w:val="00C54279"/>
    <w:rsid w:val="00C6296B"/>
    <w:rsid w:val="00CA6A7A"/>
    <w:rsid w:val="00CB7ED0"/>
    <w:rsid w:val="00CC586D"/>
    <w:rsid w:val="00CF1542"/>
    <w:rsid w:val="00CF3EC5"/>
    <w:rsid w:val="00D41887"/>
    <w:rsid w:val="00D41E9E"/>
    <w:rsid w:val="00D61DEB"/>
    <w:rsid w:val="00D656DA"/>
    <w:rsid w:val="00D67B59"/>
    <w:rsid w:val="00D83300"/>
    <w:rsid w:val="00D9677A"/>
    <w:rsid w:val="00DC0567"/>
    <w:rsid w:val="00DC6B48"/>
    <w:rsid w:val="00DD2741"/>
    <w:rsid w:val="00DD3C31"/>
    <w:rsid w:val="00DF01B0"/>
    <w:rsid w:val="00E27DB7"/>
    <w:rsid w:val="00E634A7"/>
    <w:rsid w:val="00E85A05"/>
    <w:rsid w:val="00E95829"/>
    <w:rsid w:val="00EA606C"/>
    <w:rsid w:val="00EB0C8C"/>
    <w:rsid w:val="00EB51FD"/>
    <w:rsid w:val="00EB77DB"/>
    <w:rsid w:val="00ED139F"/>
    <w:rsid w:val="00EF74F7"/>
    <w:rsid w:val="00F07C92"/>
    <w:rsid w:val="00F36937"/>
    <w:rsid w:val="00F478AA"/>
    <w:rsid w:val="00F5324E"/>
    <w:rsid w:val="00F60F53"/>
    <w:rsid w:val="00FA1925"/>
    <w:rsid w:val="00FB11DE"/>
    <w:rsid w:val="00FB589A"/>
    <w:rsid w:val="00FB7317"/>
    <w:rsid w:val="00FC7D8E"/>
    <w:rsid w:val="00FE77C4"/>
    <w:rsid w:val="00FF1453"/>
    <w:rsid w:val="00FF1CC9"/>
    <w:rsid w:val="00FF75B9"/>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52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E427E"/>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E13F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13FC"/>
    <w:rPr>
      <w:rFonts w:ascii="Lucida Grande" w:hAnsi="Lucida Grande" w:cs="Lucida Grande"/>
      <w:sz w:val="18"/>
      <w:szCs w:val="18"/>
    </w:rPr>
  </w:style>
  <w:style w:type="character" w:styleId="CommentReference">
    <w:name w:val="annotation reference"/>
    <w:basedOn w:val="DefaultParagraphFont"/>
    <w:uiPriority w:val="99"/>
    <w:semiHidden/>
    <w:rsid w:val="008D1E83"/>
    <w:rPr>
      <w:sz w:val="18"/>
      <w:szCs w:val="18"/>
    </w:rPr>
  </w:style>
  <w:style w:type="paragraph" w:styleId="CommentText">
    <w:name w:val="annotation text"/>
    <w:basedOn w:val="Normal"/>
    <w:link w:val="CommentTextChar"/>
    <w:uiPriority w:val="99"/>
    <w:semiHidden/>
    <w:rsid w:val="008D1E83"/>
    <w:pPr>
      <w:spacing w:line="240" w:lineRule="auto"/>
    </w:pPr>
    <w:rPr>
      <w:sz w:val="24"/>
      <w:szCs w:val="24"/>
    </w:rPr>
  </w:style>
  <w:style w:type="character" w:customStyle="1" w:styleId="CommentTextChar">
    <w:name w:val="Comment Text Char"/>
    <w:basedOn w:val="DefaultParagraphFont"/>
    <w:link w:val="CommentText"/>
    <w:uiPriority w:val="99"/>
    <w:semiHidden/>
    <w:rsid w:val="008D1E83"/>
    <w:rPr>
      <w:sz w:val="24"/>
      <w:szCs w:val="24"/>
    </w:rPr>
  </w:style>
  <w:style w:type="paragraph" w:styleId="CommentSubject">
    <w:name w:val="annotation subject"/>
    <w:basedOn w:val="CommentText"/>
    <w:next w:val="CommentText"/>
    <w:link w:val="CommentSubjectChar"/>
    <w:uiPriority w:val="99"/>
    <w:semiHidden/>
    <w:rsid w:val="008D1E83"/>
    <w:rPr>
      <w:b/>
      <w:bCs/>
      <w:sz w:val="20"/>
      <w:szCs w:val="20"/>
    </w:rPr>
  </w:style>
  <w:style w:type="character" w:customStyle="1" w:styleId="CommentSubjectChar">
    <w:name w:val="Comment Subject Char"/>
    <w:basedOn w:val="CommentTextChar"/>
    <w:link w:val="CommentSubject"/>
    <w:uiPriority w:val="99"/>
    <w:semiHidden/>
    <w:rsid w:val="008D1E83"/>
    <w:rPr>
      <w:b/>
      <w:bCs/>
      <w:sz w:val="20"/>
      <w:szCs w:val="20"/>
    </w:rPr>
  </w:style>
  <w:style w:type="character" w:styleId="Hyperlink">
    <w:name w:val="Hyperlink"/>
    <w:basedOn w:val="DefaultParagraphFont"/>
    <w:uiPriority w:val="99"/>
    <w:semiHidden/>
    <w:rsid w:val="00FF1CC9"/>
    <w:rPr>
      <w:color w:val="0563C1" w:themeColor="hyperlink"/>
      <w:u w:val="single"/>
    </w:rPr>
  </w:style>
  <w:style w:type="paragraph" w:styleId="Caption">
    <w:name w:val="caption"/>
    <w:basedOn w:val="Normal"/>
    <w:next w:val="Normal"/>
    <w:uiPriority w:val="35"/>
    <w:semiHidden/>
    <w:qFormat/>
    <w:rsid w:val="0061494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ori.art.museum/english/contents/metabolism/index.html" TargetMode="External"/><Relationship Id="rId12" Type="http://schemas.openxmlformats.org/officeDocument/2006/relationships/hyperlink" Target="http://www.hillsideterrace.com"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ki-and-associates.co.jp" TargetMode="External"/><Relationship Id="rId10" Type="http://schemas.openxmlformats.org/officeDocument/2006/relationships/hyperlink" Target="http://4wtc.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50D2C668EDCB489CD3568E965B4FE9"/>
        <w:category>
          <w:name w:val="General"/>
          <w:gallery w:val="placeholder"/>
        </w:category>
        <w:types>
          <w:type w:val="bbPlcHdr"/>
        </w:types>
        <w:behaviors>
          <w:behavior w:val="content"/>
        </w:behaviors>
        <w:guid w:val="{E5130016-4D5A-5C42-A4A5-21F0753C7EC4}"/>
      </w:docPartPr>
      <w:docPartBody>
        <w:p w:rsidR="00504E33" w:rsidRDefault="00504E33">
          <w:pPr>
            <w:pStyle w:val="BC50D2C668EDCB489CD3568E965B4FE9"/>
          </w:pPr>
          <w:r w:rsidRPr="00CC586D">
            <w:rPr>
              <w:rStyle w:val="PlaceholderText"/>
              <w:b/>
              <w:color w:val="FFFFFF" w:themeColor="background1"/>
            </w:rPr>
            <w:t>[Salutation]</w:t>
          </w:r>
        </w:p>
      </w:docPartBody>
    </w:docPart>
    <w:docPart>
      <w:docPartPr>
        <w:name w:val="030FD962109E02488A5A59F43232D2C0"/>
        <w:category>
          <w:name w:val="General"/>
          <w:gallery w:val="placeholder"/>
        </w:category>
        <w:types>
          <w:type w:val="bbPlcHdr"/>
        </w:types>
        <w:behaviors>
          <w:behavior w:val="content"/>
        </w:behaviors>
        <w:guid w:val="{EA1E11D8-30F6-304A-9C8B-0296E722A0F0}"/>
      </w:docPartPr>
      <w:docPartBody>
        <w:p w:rsidR="00504E33" w:rsidRDefault="00504E33">
          <w:pPr>
            <w:pStyle w:val="030FD962109E02488A5A59F43232D2C0"/>
          </w:pPr>
          <w:r>
            <w:rPr>
              <w:rStyle w:val="PlaceholderText"/>
            </w:rPr>
            <w:t>[First name]</w:t>
          </w:r>
        </w:p>
      </w:docPartBody>
    </w:docPart>
    <w:docPart>
      <w:docPartPr>
        <w:name w:val="A4319390B694DE428433FB15741CF700"/>
        <w:category>
          <w:name w:val="General"/>
          <w:gallery w:val="placeholder"/>
        </w:category>
        <w:types>
          <w:type w:val="bbPlcHdr"/>
        </w:types>
        <w:behaviors>
          <w:behavior w:val="content"/>
        </w:behaviors>
        <w:guid w:val="{79B3F2AF-4AAE-274F-8CBB-AF29676ABB49}"/>
      </w:docPartPr>
      <w:docPartBody>
        <w:p w:rsidR="00504E33" w:rsidRDefault="00504E33">
          <w:pPr>
            <w:pStyle w:val="A4319390B694DE428433FB15741CF700"/>
          </w:pPr>
          <w:r>
            <w:rPr>
              <w:rStyle w:val="PlaceholderText"/>
            </w:rPr>
            <w:t>[Middle name]</w:t>
          </w:r>
        </w:p>
      </w:docPartBody>
    </w:docPart>
    <w:docPart>
      <w:docPartPr>
        <w:name w:val="33C188A0796B924CA95868016CA81106"/>
        <w:category>
          <w:name w:val="General"/>
          <w:gallery w:val="placeholder"/>
        </w:category>
        <w:types>
          <w:type w:val="bbPlcHdr"/>
        </w:types>
        <w:behaviors>
          <w:behavior w:val="content"/>
        </w:behaviors>
        <w:guid w:val="{D02A5B8E-2035-F34B-B22A-8F19F7CBC222}"/>
      </w:docPartPr>
      <w:docPartBody>
        <w:p w:rsidR="00504E33" w:rsidRDefault="00504E33">
          <w:pPr>
            <w:pStyle w:val="33C188A0796B924CA95868016CA81106"/>
          </w:pPr>
          <w:r>
            <w:rPr>
              <w:rStyle w:val="PlaceholderText"/>
            </w:rPr>
            <w:t>[Last name]</w:t>
          </w:r>
        </w:p>
      </w:docPartBody>
    </w:docPart>
    <w:docPart>
      <w:docPartPr>
        <w:name w:val="7289F0268951E144B3A04DD54D1F8340"/>
        <w:category>
          <w:name w:val="General"/>
          <w:gallery w:val="placeholder"/>
        </w:category>
        <w:types>
          <w:type w:val="bbPlcHdr"/>
        </w:types>
        <w:behaviors>
          <w:behavior w:val="content"/>
        </w:behaviors>
        <w:guid w:val="{5222ABD7-A09C-F844-A8FA-79FE383C6DC3}"/>
      </w:docPartPr>
      <w:docPartBody>
        <w:p w:rsidR="00504E33" w:rsidRDefault="00504E33">
          <w:pPr>
            <w:pStyle w:val="7289F0268951E144B3A04DD54D1F8340"/>
          </w:pPr>
          <w:r>
            <w:rPr>
              <w:rStyle w:val="PlaceholderText"/>
            </w:rPr>
            <w:t>[Enter your biography]</w:t>
          </w:r>
        </w:p>
      </w:docPartBody>
    </w:docPart>
    <w:docPart>
      <w:docPartPr>
        <w:name w:val="4BD0ACC546FC84418C4138C4FB7D7C03"/>
        <w:category>
          <w:name w:val="General"/>
          <w:gallery w:val="placeholder"/>
        </w:category>
        <w:types>
          <w:type w:val="bbPlcHdr"/>
        </w:types>
        <w:behaviors>
          <w:behavior w:val="content"/>
        </w:behaviors>
        <w:guid w:val="{00595BB4-C3D9-6541-9C51-1B3D6CD6FF6F}"/>
      </w:docPartPr>
      <w:docPartBody>
        <w:p w:rsidR="00504E33" w:rsidRDefault="00504E33">
          <w:pPr>
            <w:pStyle w:val="4BD0ACC546FC84418C4138C4FB7D7C03"/>
          </w:pPr>
          <w:r>
            <w:rPr>
              <w:rStyle w:val="PlaceholderText"/>
            </w:rPr>
            <w:t>[Enter the institution with which you are affiliated]</w:t>
          </w:r>
        </w:p>
      </w:docPartBody>
    </w:docPart>
    <w:docPart>
      <w:docPartPr>
        <w:name w:val="8894FAA780C01046BFAE79BDDF730003"/>
        <w:category>
          <w:name w:val="General"/>
          <w:gallery w:val="placeholder"/>
        </w:category>
        <w:types>
          <w:type w:val="bbPlcHdr"/>
        </w:types>
        <w:behaviors>
          <w:behavior w:val="content"/>
        </w:behaviors>
        <w:guid w:val="{AB6D3206-755C-AD44-BC51-B3F3EEAFAB31}"/>
      </w:docPartPr>
      <w:docPartBody>
        <w:p w:rsidR="00504E33" w:rsidRDefault="00504E33">
          <w:pPr>
            <w:pStyle w:val="8894FAA780C01046BFAE79BDDF730003"/>
          </w:pPr>
          <w:r w:rsidRPr="00EF74F7">
            <w:rPr>
              <w:b/>
              <w:color w:val="808080" w:themeColor="background1" w:themeShade="80"/>
            </w:rPr>
            <w:t>[Enter the headword for your article]</w:t>
          </w:r>
        </w:p>
      </w:docPartBody>
    </w:docPart>
    <w:docPart>
      <w:docPartPr>
        <w:name w:val="9A8E9C0B2513934FA6347B99D12ECD89"/>
        <w:category>
          <w:name w:val="General"/>
          <w:gallery w:val="placeholder"/>
        </w:category>
        <w:types>
          <w:type w:val="bbPlcHdr"/>
        </w:types>
        <w:behaviors>
          <w:behavior w:val="content"/>
        </w:behaviors>
        <w:guid w:val="{E9E099E3-1450-324F-9DB4-D0E16D851E3A}"/>
      </w:docPartPr>
      <w:docPartBody>
        <w:p w:rsidR="00504E33" w:rsidRDefault="00504E33">
          <w:pPr>
            <w:pStyle w:val="9A8E9C0B2513934FA6347B99D12ECD8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B1EA70D17A584DA1E811626922D602"/>
        <w:category>
          <w:name w:val="General"/>
          <w:gallery w:val="placeholder"/>
        </w:category>
        <w:types>
          <w:type w:val="bbPlcHdr"/>
        </w:types>
        <w:behaviors>
          <w:behavior w:val="content"/>
        </w:behaviors>
        <w:guid w:val="{C89284DE-D549-0B4C-BCC4-25BB2E7FB013}"/>
      </w:docPartPr>
      <w:docPartBody>
        <w:p w:rsidR="00504E33" w:rsidRDefault="00504E33">
          <w:pPr>
            <w:pStyle w:val="DDB1EA70D17A584DA1E811626922D60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88419BB0F092A48AFBB005632E9D8B0"/>
        <w:category>
          <w:name w:val="General"/>
          <w:gallery w:val="placeholder"/>
        </w:category>
        <w:types>
          <w:type w:val="bbPlcHdr"/>
        </w:types>
        <w:behaviors>
          <w:behavior w:val="content"/>
        </w:behaviors>
        <w:guid w:val="{5945149D-71F3-4747-8615-1A1F893A2626}"/>
      </w:docPartPr>
      <w:docPartBody>
        <w:p w:rsidR="00504E33" w:rsidRDefault="00504E33">
          <w:pPr>
            <w:pStyle w:val="688419BB0F092A48AFBB005632E9D8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74DB2B79F6834B89B407B9608A1276"/>
        <w:category>
          <w:name w:val="General"/>
          <w:gallery w:val="placeholder"/>
        </w:category>
        <w:types>
          <w:type w:val="bbPlcHdr"/>
        </w:types>
        <w:behaviors>
          <w:behavior w:val="content"/>
        </w:behaviors>
        <w:guid w:val="{C656AAD1-F1F1-A54B-9445-5B02DA8A7B84}"/>
      </w:docPartPr>
      <w:docPartBody>
        <w:p w:rsidR="00855467" w:rsidRDefault="00855467" w:rsidP="00855467">
          <w:pPr>
            <w:pStyle w:val="0C74DB2B79F6834B89B407B9608A127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7689DFE1CD5148B29427FEAEC93404"/>
        <w:category>
          <w:name w:val="General"/>
          <w:gallery w:val="placeholder"/>
        </w:category>
        <w:types>
          <w:type w:val="bbPlcHdr"/>
        </w:types>
        <w:behaviors>
          <w:behavior w:val="content"/>
        </w:behaviors>
        <w:guid w:val="{FCC7B47F-0D4E-F04D-8F81-4C65FCDB550B}"/>
      </w:docPartPr>
      <w:docPartBody>
        <w:p w:rsidR="00355CDD" w:rsidRDefault="00355CDD" w:rsidP="00355CDD">
          <w:pPr>
            <w:pStyle w:val="7A7689DFE1CD5148B29427FEAEC9340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Baskerville SemiBold">
    <w:panose1 w:val="02020702070400020203"/>
    <w:charset w:val="00"/>
    <w:family w:val="auto"/>
    <w:pitch w:val="variable"/>
    <w:sig w:usb0="80000067" w:usb1="00000040"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504E33"/>
    <w:rsid w:val="00355CDD"/>
    <w:rsid w:val="00416A6C"/>
    <w:rsid w:val="00504E33"/>
    <w:rsid w:val="007A60CE"/>
    <w:rsid w:val="00855467"/>
    <w:rsid w:val="00AC1E44"/>
    <w:rsid w:val="00C67F5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0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CDD"/>
    <w:rPr>
      <w:color w:val="808080"/>
    </w:rPr>
  </w:style>
  <w:style w:type="paragraph" w:customStyle="1" w:styleId="BC50D2C668EDCB489CD3568E965B4FE9">
    <w:name w:val="BC50D2C668EDCB489CD3568E965B4FE9"/>
    <w:rsid w:val="007A60CE"/>
  </w:style>
  <w:style w:type="paragraph" w:customStyle="1" w:styleId="030FD962109E02488A5A59F43232D2C0">
    <w:name w:val="030FD962109E02488A5A59F43232D2C0"/>
    <w:rsid w:val="007A60CE"/>
  </w:style>
  <w:style w:type="paragraph" w:customStyle="1" w:styleId="A4319390B694DE428433FB15741CF700">
    <w:name w:val="A4319390B694DE428433FB15741CF700"/>
    <w:rsid w:val="007A60CE"/>
  </w:style>
  <w:style w:type="paragraph" w:customStyle="1" w:styleId="33C188A0796B924CA95868016CA81106">
    <w:name w:val="33C188A0796B924CA95868016CA81106"/>
    <w:rsid w:val="007A60CE"/>
  </w:style>
  <w:style w:type="paragraph" w:customStyle="1" w:styleId="7289F0268951E144B3A04DD54D1F8340">
    <w:name w:val="7289F0268951E144B3A04DD54D1F8340"/>
    <w:rsid w:val="007A60CE"/>
  </w:style>
  <w:style w:type="paragraph" w:customStyle="1" w:styleId="4BD0ACC546FC84418C4138C4FB7D7C03">
    <w:name w:val="4BD0ACC546FC84418C4138C4FB7D7C03"/>
    <w:rsid w:val="007A60CE"/>
  </w:style>
  <w:style w:type="paragraph" w:customStyle="1" w:styleId="8894FAA780C01046BFAE79BDDF730003">
    <w:name w:val="8894FAA780C01046BFAE79BDDF730003"/>
    <w:rsid w:val="007A60CE"/>
  </w:style>
  <w:style w:type="paragraph" w:customStyle="1" w:styleId="9A8E9C0B2513934FA6347B99D12ECD89">
    <w:name w:val="9A8E9C0B2513934FA6347B99D12ECD89"/>
    <w:rsid w:val="007A60CE"/>
  </w:style>
  <w:style w:type="paragraph" w:customStyle="1" w:styleId="DDB1EA70D17A584DA1E811626922D602">
    <w:name w:val="DDB1EA70D17A584DA1E811626922D602"/>
    <w:rsid w:val="007A60CE"/>
  </w:style>
  <w:style w:type="paragraph" w:customStyle="1" w:styleId="688419BB0F092A48AFBB005632E9D8B0">
    <w:name w:val="688419BB0F092A48AFBB005632E9D8B0"/>
    <w:rsid w:val="007A60CE"/>
  </w:style>
  <w:style w:type="paragraph" w:customStyle="1" w:styleId="A06F672041497145B5EA36AA35E0DAAA">
    <w:name w:val="A06F672041497145B5EA36AA35E0DAAA"/>
    <w:rsid w:val="007A60CE"/>
  </w:style>
  <w:style w:type="paragraph" w:customStyle="1" w:styleId="655717223F3D80428D233AD6455C2FF2">
    <w:name w:val="655717223F3D80428D233AD6455C2FF2"/>
    <w:rsid w:val="00855467"/>
    <w:rPr>
      <w:lang w:val="en-CA"/>
    </w:rPr>
  </w:style>
  <w:style w:type="paragraph" w:customStyle="1" w:styleId="0C74DB2B79F6834B89B407B9608A1276">
    <w:name w:val="0C74DB2B79F6834B89B407B9608A1276"/>
    <w:rsid w:val="00855467"/>
    <w:rPr>
      <w:lang w:val="en-CA"/>
    </w:rPr>
  </w:style>
  <w:style w:type="paragraph" w:customStyle="1" w:styleId="7A7689DFE1CD5148B29427FEAEC93404">
    <w:name w:val="7A7689DFE1CD5148B29427FEAEC93404"/>
    <w:rsid w:val="00355CDD"/>
    <w:rPr>
      <w:lang w:eastAsia="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Gar14</b:Tag>
    <b:SourceType>DocumentFromInternetSite</b:SourceType>
    <b:Guid>{CCC6BECA-5C9B-CC4D-934E-C736DF0AE4F7}</b:Guid>
    <b:Title>Maki's 4 WTC Offers Shimmering Perfection: Architecture Review</b:Title>
    <b:City>New York City</b:City>
    <b:Year>2014</b:Year>
    <b:Author>
      <b:Author>
        <b:NameList>
          <b:Person>
            <b:Last>Gardner</b:Last>
            <b:First>James</b:First>
          </b:Person>
        </b:NameList>
      </b:Author>
    </b:Author>
    <b:PeriodicalTitle>The Real Deal</b:PeriodicalTitle>
    <b:Month>April</b:Month>
    <b:InternetSiteTitle>The Real Deal: New York Real Estate News</b:InternetSiteTitle>
    <b:URL>http://therealdeal.com/issues_articles/maki-strikes-again-at-4-wtc/</b:URL>
    <b:Day>1</b:Day>
    <b:RefOrder>2</b:RefOrder>
  </b:Source>
  <b:Source>
    <b:Tag>Mak12</b:Tag>
    <b:SourceType>Book</b:SourceType>
    <b:Guid>{6D435F32-581E-604D-BBC0-1E60C2486AE7}</b:Guid>
    <b:Author>
      <b:Author>
        <b:NameList>
          <b:Person>
            <b:Last>Maki</b:Last>
            <b:First>Fumihiko</b:First>
          </b:Person>
          <b:Person>
            <b:Last>Frampton</b:Last>
            <b:First>Kenneth</b:First>
          </b:Person>
          <b:Person>
            <b:Last>Mulligan</b:Last>
            <b:First>Mark</b:First>
          </b:Person>
          <b:Person>
            <b:Last>Stewart</b:Last>
            <b:First>David</b:First>
          </b:Person>
        </b:NameList>
      </b:Author>
    </b:Author>
    <b:Title>Fumihiko Maki</b:Title>
    <b:Year>2012</b:Year>
    <b:City>London</b:City>
    <b:Publisher>Phaidon</b:Publisher>
    <b:LCID>uz-Cyrl-UZ</b:LCID>
    <b:StandardNumber>9780714849560</b:StandardNumber>
    <b:Comments>Monograph</b:Comments>
    <b:RefOrder>3</b:RefOrder>
  </b:Source>
  <b:Source>
    <b:Tag>Pow</b:Tag>
    <b:SourceType>ArticleInAPeriodical</b:SourceType>
    <b:Guid>{3188ECFA-E72F-3343-981E-15793B93D0C0}</b:Guid>
    <b:Title>Power of Space: Fumihiko Maki's Recent Works, 2007-2015</b:Title>
    <b:Author>
      <b:Author>
        <b:NameList>
          <b:Person>
            <b:Last>Maki</b:Last>
            <b:First>Fumihiko</b:First>
          </b:Person>
          <b:Person>
            <b:Last>Yoshida</b:Last>
            <b:First>Nobuyuki</b:First>
          </b:Person>
        </b:NameList>
      </b:Author>
    </b:Author>
    <b:PeriodicalTitle>Japan Architecture + Urbanism</b:PeriodicalTitle>
    <b:Publisher>A+U Publishing</b:Publisher>
    <b:City>Tokyo</b:City>
    <b:Year>2012</b:Year>
    <b:Month>July</b:Month>
    <b:LCID>uz-Cyrl-UZ</b:LCID>
    <b:Comments>Special Issue</b:Comments>
    <b:RefOrder>6</b:RefOrder>
  </b:Source>
  <b:Source>
    <b:Tag>Fra93</b:Tag>
    <b:SourceType>DocumentFromInternetSite</b:SourceType>
    <b:Guid>{C184B14C-8BF4-5242-A031-20264E42F507}</b:Guid>
    <b:Author>
      <b:Author>
        <b:NameList>
          <b:Person>
            <b:Last>Frampton</b:Last>
            <b:First>Kenneth</b:First>
          </b:Person>
        </b:NameList>
      </b:Author>
    </b:Author>
    <b:Title>Fumihiko Maki - 1993 Laureate</b:Title>
    <b:Year>1993</b:Year>
    <b:InternetSiteTitle>Thoughts on Fumihiko Maki</b:InternetSiteTitle>
    <b:URL>http://www.pritzkerprize.com/1993/essay</b:URL>
    <b:ProductionCompany>The Hyatt Foundation</b:ProductionCompany>
    <b:LCID>uz-Cyrl-UZ</b:LCID>
    <b:RefOrder>1</b:RefOrder>
  </b:Source>
  <b:Source>
    <b:Tag>Mak64</b:Tag>
    <b:SourceType>Misc</b:SourceType>
    <b:Guid>{C309CA66-2135-C040-B25D-073A141B2951}</b:Guid>
    <b:Author>
      <b:Author>
        <b:NameList>
          <b:Person>
            <b:Last>Maki</b:Last>
            <b:First>Fumihiko</b:First>
          </b:Person>
        </b:NameList>
      </b:Author>
    </b:Author>
    <b:Title>Investigations in Collective Form</b:Title>
    <b:Publisher>The School of Architecture, Washington University</b:Publisher>
    <b:City>St. Louis</b:City>
    <b:Year>1964</b:Year>
    <b:LCID>uz-Cyrl-UZ</b:LCID>
    <b:Comments>http;//library.wustl.edu/units/spec/archives/photos/maki/maki-part1.pdf</b:Comments>
    <b:RefOrder>4</b:RefOrder>
  </b:Source>
  <b:Source>
    <b:Tag>Mak08</b:Tag>
    <b:SourceType>Book</b:SourceType>
    <b:Guid>{BB222181-BE0C-9145-A17E-3B6DB6039BB3}</b:Guid>
    <b:Author>
      <b:Author>
        <b:NameList>
          <b:Person>
            <b:Last>Maki</b:Last>
            <b:First>Fumihiko</b:First>
          </b:Person>
          <b:Person>
            <b:Last>Mulligan</b:Last>
            <b:First>Mark</b:First>
          </b:Person>
        </b:NameList>
      </b:Author>
    </b:Author>
    <b:Title>Nurturing Dreams: Collected Essays on Architecture and the City</b:Title>
    <b:City>Cambridge</b:City>
    <b:StateProvince>MA</b:StateProvince>
    <b:Publisher>MIT Press</b:Publisher>
    <b:Year>2008</b:Year>
    <b:LCID>uz-Cyrl-UZ</b:LCID>
    <b:StandardNumber>9780262518185</b:StandardNumber>
    <b:CountryRegion>USA</b:CountryRegion>
    <b:RefOrder>5</b:RefOrder>
  </b:Source>
  <b:Source>
    <b:Tag>Pri93</b:Tag>
    <b:SourceType>InternetSite</b:SourceType>
    <b:Guid>{3D5F879A-F552-D44F-BD11-BFAD29FB5A95}</b:Guid>
    <b:Title>Pritzker Prize Essay: ‘Thoughts on Fumihiko Maki’</b:Title>
    <b:URL>www.pritzkerprize.com/1993/essay</b:URL>
    <b:Year>1993</b:Year>
    <b:RefOrder>7</b:RefOrder>
  </b:Source>
</b:Sources>
</file>

<file path=customXml/itemProps1.xml><?xml version="1.0" encoding="utf-8"?>
<ds:datastoreItem xmlns:ds="http://schemas.openxmlformats.org/officeDocument/2006/customXml" ds:itemID="{CD287961-0032-9942-8974-53A60EC18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275</TotalTime>
  <Pages>4</Pages>
  <Words>1650</Words>
  <Characters>9406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38</cp:revision>
  <dcterms:created xsi:type="dcterms:W3CDTF">2014-08-04T23:30:00Z</dcterms:created>
  <dcterms:modified xsi:type="dcterms:W3CDTF">2015-02-06T01:45:00Z</dcterms:modified>
</cp:coreProperties>
</file>