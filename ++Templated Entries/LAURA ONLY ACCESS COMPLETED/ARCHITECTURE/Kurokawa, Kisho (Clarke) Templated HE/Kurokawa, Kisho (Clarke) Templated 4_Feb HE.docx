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3296EE" w14:textId="77777777">
        <w:tc>
          <w:tcPr>
            <w:tcW w:w="491" w:type="dxa"/>
            <w:vMerge w:val="restart"/>
            <w:shd w:val="clear" w:color="auto" w:fill="A6A6A6" w:themeFill="background1" w:themeFillShade="A6"/>
            <w:textDirection w:val="btLr"/>
          </w:tcPr>
          <w:p w14:paraId="669DD0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4F4354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6500E078"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6DB0362E"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1C1B73B5" w14:textId="77777777" w:rsidR="00B574C9" w:rsidRDefault="00235B71" w:rsidP="00235B71">
                <w:r>
                  <w:t>Clarke</w:t>
                </w:r>
              </w:p>
            </w:tc>
          </w:sdtContent>
        </w:sdt>
      </w:tr>
      <w:tr w:rsidR="00B574C9" w14:paraId="252B8DD5" w14:textId="77777777">
        <w:trPr>
          <w:trHeight w:val="986"/>
        </w:trPr>
        <w:tc>
          <w:tcPr>
            <w:tcW w:w="491" w:type="dxa"/>
            <w:vMerge/>
            <w:shd w:val="clear" w:color="auto" w:fill="A6A6A6" w:themeFill="background1" w:themeFillShade="A6"/>
          </w:tcPr>
          <w:p w14:paraId="03D520CD"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22580103" w14:textId="77777777" w:rsidR="00B574C9" w:rsidRDefault="00B574C9" w:rsidP="00922950">
                <w:r>
                  <w:rPr>
                    <w:rStyle w:val="PlaceholderText"/>
                  </w:rPr>
                  <w:t>[Enter your biography]</w:t>
                </w:r>
              </w:p>
            </w:tc>
          </w:sdtContent>
        </w:sdt>
      </w:tr>
      <w:tr w:rsidR="00B574C9" w14:paraId="0F2A0137" w14:textId="77777777">
        <w:trPr>
          <w:trHeight w:val="986"/>
        </w:trPr>
        <w:tc>
          <w:tcPr>
            <w:tcW w:w="491" w:type="dxa"/>
            <w:vMerge/>
            <w:shd w:val="clear" w:color="auto" w:fill="A6A6A6" w:themeFill="background1" w:themeFillShade="A6"/>
          </w:tcPr>
          <w:p w14:paraId="12ECF1A2"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26FE91BF" w14:textId="77777777" w:rsidR="00B574C9" w:rsidRDefault="000E0526" w:rsidP="00235B71">
                <w:r w:rsidRPr="000E0526">
                  <w:rPr>
                    <w:rFonts w:ascii="Calibri" w:eastAsia="Times New Roman" w:hAnsi="Calibri" w:cs="Times New Roman"/>
                    <w:lang w:val="en-CA" w:eastAsia="ja-JP"/>
                  </w:rPr>
                  <w:t xml:space="preserve">Tama Art University, Tokyo | </w:t>
                </w:r>
                <w:proofErr w:type="spellStart"/>
                <w:r w:rsidRPr="000E0526">
                  <w:rPr>
                    <w:rFonts w:ascii="Calibri" w:eastAsia="Times New Roman" w:hAnsi="Calibri" w:cs="Times New Roman"/>
                    <w:lang w:val="en-CA" w:eastAsia="ja-JP"/>
                  </w:rPr>
                  <w:t>Joshibi</w:t>
                </w:r>
                <w:proofErr w:type="spellEnd"/>
                <w:r w:rsidRPr="000E0526">
                  <w:rPr>
                    <w:rFonts w:ascii="Calibri" w:eastAsia="Times New Roman" w:hAnsi="Calibri" w:cs="Times New Roman"/>
                    <w:lang w:val="en-CA" w:eastAsia="ja-JP"/>
                  </w:rPr>
                  <w:t xml:space="preserve"> University of Art &amp; Design, Tokyo &amp; Kanagawa</w:t>
                </w:r>
              </w:p>
            </w:tc>
          </w:sdtContent>
        </w:sdt>
      </w:tr>
    </w:tbl>
    <w:p w14:paraId="597D50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688690" w14:textId="77777777">
        <w:tc>
          <w:tcPr>
            <w:tcW w:w="9016" w:type="dxa"/>
            <w:shd w:val="clear" w:color="auto" w:fill="A6A6A6" w:themeFill="background1" w:themeFillShade="A6"/>
            <w:tcMar>
              <w:top w:w="113" w:type="dxa"/>
              <w:bottom w:w="113" w:type="dxa"/>
            </w:tcMar>
          </w:tcPr>
          <w:p w14:paraId="378B0C6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8AD4FE" w14:textId="77777777">
        <w:sdt>
          <w:sdtPr>
            <w:rPr>
              <w:sz w:val="24"/>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00FF41C5" w14:textId="77777777" w:rsidR="003F0D73" w:rsidRPr="00FB589A" w:rsidRDefault="00946548" w:rsidP="003F0D73">
                <w:pPr>
                  <w:rPr>
                    <w:b/>
                  </w:rPr>
                </w:pPr>
                <w:proofErr w:type="spellStart"/>
                <w:r w:rsidRPr="000E0526">
                  <w:rPr>
                    <w:sz w:val="24"/>
                    <w:lang w:val="en-AU"/>
                  </w:rPr>
                  <w:t>Kurokawa</w:t>
                </w:r>
                <w:proofErr w:type="spellEnd"/>
                <w:r w:rsidR="00235B71" w:rsidRPr="000E0526">
                  <w:rPr>
                    <w:sz w:val="24"/>
                    <w:lang w:val="en-AU"/>
                  </w:rPr>
                  <w:t xml:space="preserve">, </w:t>
                </w:r>
                <w:proofErr w:type="spellStart"/>
                <w:r w:rsidR="00235B71" w:rsidRPr="000E0526">
                  <w:rPr>
                    <w:sz w:val="24"/>
                    <w:lang w:val="en-AU"/>
                  </w:rPr>
                  <w:t>Kishō</w:t>
                </w:r>
                <w:proofErr w:type="spellEnd"/>
                <w:r w:rsidR="00235B71" w:rsidRPr="000E0526">
                  <w:rPr>
                    <w:sz w:val="24"/>
                    <w:lang w:val="en-AU"/>
                  </w:rPr>
                  <w:t xml:space="preserve"> </w:t>
                </w:r>
                <w:r w:rsidR="00200D7B" w:rsidRPr="000E0526">
                  <w:rPr>
                    <w:sz w:val="24"/>
                    <w:lang w:val="en-AU"/>
                  </w:rPr>
                  <w:t>[</w:t>
                </w:r>
                <w:r w:rsidR="00867C72" w:rsidRPr="000E0526">
                  <w:rPr>
                    <w:rFonts w:ascii="ヒラギノ角ゴ Pro W3" w:eastAsia="ヒラギノ角ゴ Pro W3" w:hAnsi="ヒラギノ角ゴ Pro W3" w:cs="ＭＳ 明朝"/>
                    <w:sz w:val="24"/>
                    <w:szCs w:val="30"/>
                    <w:lang w:val="en-US" w:eastAsia="ja-JP"/>
                  </w:rPr>
                  <w:t>黒川紀章</w:t>
                </w:r>
                <w:r w:rsidR="00200D7B" w:rsidRPr="000E0526">
                  <w:rPr>
                    <w:sz w:val="24"/>
                    <w:lang w:val="en-AU"/>
                  </w:rPr>
                  <w:t>]</w:t>
                </w:r>
                <w:r w:rsidR="000E0526">
                  <w:rPr>
                    <w:sz w:val="24"/>
                    <w:lang w:val="en-AU"/>
                  </w:rPr>
                  <w:t xml:space="preserve"> (1934-</w:t>
                </w:r>
                <w:r w:rsidR="00235B71" w:rsidRPr="000E0526">
                  <w:rPr>
                    <w:sz w:val="24"/>
                    <w:lang w:val="en-AU"/>
                  </w:rPr>
                  <w:t>2007)</w:t>
                </w:r>
              </w:p>
            </w:tc>
          </w:sdtContent>
        </w:sdt>
      </w:tr>
      <w:tr w:rsidR="00464699" w14:paraId="1737FB82" w14:textId="77777777">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7819F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B8111D" w14:paraId="64118AA0" w14:textId="77777777">
        <w:sdt>
          <w:sdtPr>
            <w:alias w:val="Abstract"/>
            <w:tag w:val="abstract"/>
            <w:id w:val="-635871867"/>
            <w:placeholder>
              <w:docPart w:val="C629032FDB6FA249BF357EED6A4941C1"/>
            </w:placeholder>
          </w:sdtPr>
          <w:sdtEndPr/>
          <w:sdtContent>
            <w:tc>
              <w:tcPr>
                <w:tcW w:w="9016" w:type="dxa"/>
                <w:tcMar>
                  <w:top w:w="113" w:type="dxa"/>
                  <w:bottom w:w="113" w:type="dxa"/>
                </w:tcMar>
              </w:tcPr>
              <w:p w14:paraId="59B86B30" w14:textId="77777777" w:rsidR="00A76CA2" w:rsidRDefault="00C536B0" w:rsidP="00E85A05">
                <w:proofErr w:type="spellStart"/>
                <w:r w:rsidRPr="00505656">
                  <w:t>Kis</w:t>
                </w:r>
                <w:r>
                  <w:t>hō</w:t>
                </w:r>
                <w:proofErr w:type="spellEnd"/>
                <w:r>
                  <w:t xml:space="preserve"> </w:t>
                </w:r>
                <w:proofErr w:type="spellStart"/>
                <w:r>
                  <w:t>Kurokawa</w:t>
                </w:r>
                <w:proofErr w:type="spellEnd"/>
                <w:r>
                  <w:t xml:space="preserve">  [</w:t>
                </w:r>
                <w:r w:rsidRPr="00867C72">
                  <w:rPr>
                    <w:rFonts w:ascii="ヒラギノ角ゴ Pro W3" w:eastAsia="ヒラギノ角ゴ Pro W3" w:hAnsi="ヒラギノ角ゴ Pro W3" w:cs="MS Mincho" w:hint="eastAsia"/>
                    <w:sz w:val="20"/>
                    <w:lang w:eastAsia="ja-JP"/>
                  </w:rPr>
                  <w:t>黒川</w:t>
                </w:r>
                <w:proofErr w:type="spellStart"/>
                <w:r w:rsidRPr="00867C72">
                  <w:rPr>
                    <w:rFonts w:ascii="ヒラギノ角ゴ Pro W3" w:eastAsia="ヒラギノ角ゴ Pro W3" w:hAnsi="ヒラギノ角ゴ Pro W3" w:cs="ヒラギノ角ゴ ProN W3" w:hint="eastAsia"/>
                    <w:sz w:val="20"/>
                    <w:szCs w:val="28"/>
                    <w:lang w:val="en-US"/>
                  </w:rPr>
                  <w:t>紀章</w:t>
                </w:r>
                <w:proofErr w:type="spellEnd"/>
                <w:r>
                  <w:rPr>
                    <w:rFonts w:cs="MS Mincho"/>
                    <w:lang w:eastAsia="ja-JP"/>
                  </w:rPr>
                  <w:t>]</w:t>
                </w:r>
                <w:r w:rsidRPr="00397B65">
                  <w:rPr>
                    <w:rFonts w:cs="MS Mincho"/>
                    <w:lang w:eastAsia="ja-JP"/>
                  </w:rPr>
                  <w:t xml:space="preserve"> </w:t>
                </w:r>
                <w:r>
                  <w:t xml:space="preserve">was born in 1934 in </w:t>
                </w:r>
                <w:proofErr w:type="spellStart"/>
                <w:r>
                  <w:t>Ka</w:t>
                </w:r>
                <w:r w:rsidRPr="00505656">
                  <w:t>nie</w:t>
                </w:r>
                <w:proofErr w:type="spellEnd"/>
                <w:r w:rsidRPr="00505656">
                  <w:t>, Aichi prefecture, Japan</w:t>
                </w:r>
                <w:r>
                  <w:t>, and</w:t>
                </w:r>
                <w:r w:rsidRPr="00505656">
                  <w:t xml:space="preserve"> studied architecture at Kyoto University, </w:t>
                </w:r>
                <w:r>
                  <w:t xml:space="preserve">obtaining his bachelor’s degree in architecture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t xml:space="preserve">with a master’s degree </w:t>
                </w:r>
                <w:r w:rsidRPr="00505656">
                  <w:t>from its Graduate School of Arch</w:t>
                </w:r>
                <w:r>
                  <w:t xml:space="preserve">itecture in 1959, were </w:t>
                </w:r>
                <w:r w:rsidRPr="00505656">
                  <w:t xml:space="preserve">followed by doctoral studies at the same institution until 1964. </w:t>
                </w:r>
                <w:proofErr w:type="spellStart"/>
                <w:r w:rsidRPr="00505656">
                  <w:t>Kurokawa</w:t>
                </w:r>
                <w:proofErr w:type="spellEnd"/>
                <w:r w:rsidRPr="00505656">
                  <w:t xml:space="preserve"> was a key proponent of Metabolism, the Japanese architectural movement </w:t>
                </w:r>
                <w:r>
                  <w:t>that utilised</w:t>
                </w:r>
                <w:r w:rsidRPr="00505656">
                  <w:t xml:space="preserve"> biology as a metaphoric vehicle to reconfigure </w:t>
                </w:r>
                <w:r w:rsidR="001A26DF">
                  <w:t xml:space="preserve">both </w:t>
                </w:r>
                <w:r w:rsidRPr="00505656">
                  <w:t>the cityscape and architectural pr</w:t>
                </w:r>
                <w:r>
                  <w:t>actice</w:t>
                </w:r>
                <w:r w:rsidR="001A26DF">
                  <w:t xml:space="preserve"> itself</w:t>
                </w:r>
                <w:r>
                  <w:t xml:space="preserve">, and which came to </w:t>
                </w:r>
                <w:r w:rsidRPr="00505656">
                  <w:t xml:space="preserve">attention </w:t>
                </w:r>
                <w:r>
                  <w:t>at</w:t>
                </w:r>
                <w:r w:rsidRPr="00505656">
                  <w:t xml:space="preserve"> the World Design Conference 1960 in Tokyo</w:t>
                </w:r>
                <w:r>
                  <w:t>.</w:t>
                </w:r>
              </w:p>
              <w:p w14:paraId="12F4FCC9" w14:textId="77777777" w:rsidR="00C536B0" w:rsidRDefault="00C536B0" w:rsidP="00E85A05"/>
              <w:p w14:paraId="5B927785" w14:textId="77777777" w:rsidR="00A76CA2" w:rsidRDefault="00A76CA2" w:rsidP="00E85A05">
                <w:r w:rsidRPr="00505656">
                  <w:t>Founding</w:t>
                </w:r>
                <w:r>
                  <w:t xml:space="preserve"> his own practice, namely</w:t>
                </w:r>
                <w:r w:rsidRPr="00505656">
                  <w:t xml:space="preserve"> </w:t>
                </w:r>
                <w:proofErr w:type="spellStart"/>
                <w:r w:rsidRPr="00505656">
                  <w:t>Kishō</w:t>
                </w:r>
                <w:proofErr w:type="spellEnd"/>
                <w:r w:rsidRPr="00505656">
                  <w:t xml:space="preserve"> </w:t>
                </w:r>
                <w:proofErr w:type="spellStart"/>
                <w:r w:rsidRPr="00505656">
                  <w:t>Kurokawa</w:t>
                </w:r>
                <w:proofErr w:type="spellEnd"/>
                <w:r w:rsidRPr="00505656">
                  <w:t xml:space="preserve"> Architect &amp; Associates </w:t>
                </w:r>
                <w:r>
                  <w:t xml:space="preserve">(KKAA) </w:t>
                </w:r>
                <w:r w:rsidRPr="00505656">
                  <w:t xml:space="preserve">in Tokyo in 1962, </w:t>
                </w:r>
                <w:proofErr w:type="spellStart"/>
                <w:r>
                  <w:t>Kurokawa’s</w:t>
                </w:r>
                <w:proofErr w:type="spellEnd"/>
                <w:r>
                  <w:t xml:space="preserve"> </w:t>
                </w:r>
                <w:r w:rsidRPr="00505656">
                  <w:t xml:space="preserve">projects during the 1960s and 1970s were mainly </w:t>
                </w:r>
                <w:r>
                  <w:t xml:space="preserve">located </w:t>
                </w:r>
                <w:r w:rsidRPr="00505656">
                  <w:t>across Japan</w:t>
                </w:r>
                <w:r>
                  <w:t>.</w:t>
                </w:r>
                <w:r w:rsidRPr="00505656">
                  <w:t xml:space="preserve"> </w:t>
                </w:r>
                <w:r>
                  <w:t>They</w:t>
                </w:r>
                <w:r w:rsidRPr="00505656">
                  <w:t xml:space="preserve"> included the Resort </w:t>
                </w:r>
                <w:proofErr w:type="spellStart"/>
                <w:r w:rsidRPr="00505656">
                  <w:t>Center</w:t>
                </w:r>
                <w:proofErr w:type="spellEnd"/>
                <w:r w:rsidRPr="00505656">
                  <w:t xml:space="preserve"> Y</w:t>
                </w:r>
                <w:r>
                  <w:t>amagata Hawaii Dreamland (1967)</w:t>
                </w:r>
                <w:r w:rsidRPr="00505656">
                  <w:t xml:space="preserve"> and</w:t>
                </w:r>
                <w:r>
                  <w:t xml:space="preserve"> the</w:t>
                </w:r>
                <w:r w:rsidRPr="00505656">
                  <w:t xml:space="preserve"> </w:t>
                </w:r>
                <w:proofErr w:type="spellStart"/>
                <w:r w:rsidRPr="00505656">
                  <w:t>Nakagin</w:t>
                </w:r>
                <w:proofErr w:type="spellEnd"/>
                <w:r w:rsidRPr="00505656">
                  <w:t xml:space="preserve"> Capsul</w:t>
                </w:r>
                <w:r>
                  <w:t>e Tower in</w:t>
                </w:r>
                <w:r w:rsidRPr="00505656">
                  <w:t xml:space="preserve"> Tokyo (1972)</w:t>
                </w:r>
                <w:r>
                  <w:t xml:space="preserve">, the latter a key example of Metabolism. The late </w:t>
                </w:r>
                <w:r w:rsidRPr="00505656">
                  <w:t xml:space="preserve">1970s saw </w:t>
                </w:r>
                <w:proofErr w:type="spellStart"/>
                <w:r w:rsidRPr="00505656">
                  <w:t>Kurokawa</w:t>
                </w:r>
                <w:proofErr w:type="spellEnd"/>
                <w:r w:rsidRPr="00505656">
                  <w:t xml:space="preserve"> pursuing engagements overseas, while the 1980s onwards consolidated such activity abroad, </w:t>
                </w:r>
                <w:r>
                  <w:t xml:space="preserve">including </w:t>
                </w:r>
                <w:r w:rsidRPr="00505656">
                  <w:t xml:space="preserve">projects </w:t>
                </w:r>
                <w:r>
                  <w:t>such as</w:t>
                </w:r>
                <w:r w:rsidRPr="00505656">
                  <w:t xml:space="preserve"> the Japanese-German </w:t>
                </w:r>
                <w:proofErr w:type="spellStart"/>
                <w:r w:rsidRPr="00505656">
                  <w:t>Center</w:t>
                </w:r>
                <w:proofErr w:type="spellEnd"/>
                <w:r w:rsidRPr="00505656">
                  <w:t xml:space="preserve"> of Berlin (1988), Melbourne Central (1991), </w:t>
                </w:r>
                <w:proofErr w:type="gramStart"/>
                <w:r>
                  <w:t xml:space="preserve">the new exhibition wing at the Van Gogh Museum, </w:t>
                </w:r>
                <w:r w:rsidRPr="00505656">
                  <w:t>Amsterdam (1998), and Astana International Airport, Kazakhstan</w:t>
                </w:r>
                <w:proofErr w:type="gramEnd"/>
                <w:r w:rsidRPr="00505656">
                  <w:t xml:space="preserve"> (2005). </w:t>
                </w:r>
              </w:p>
              <w:p w14:paraId="1D00149E" w14:textId="77777777" w:rsidR="00A76CA2" w:rsidRDefault="00A76CA2" w:rsidP="00E85A05"/>
              <w:p w14:paraId="2723A912" w14:textId="77777777" w:rsidR="00C536B0" w:rsidRDefault="00A76CA2" w:rsidP="00E85A05">
                <w:proofErr w:type="spellStart"/>
                <w:r w:rsidRPr="00505656">
                  <w:t>Kurokawa</w:t>
                </w:r>
                <w:proofErr w:type="spellEnd"/>
                <w:r w:rsidRPr="00505656">
                  <w:t xml:space="preserve"> </w:t>
                </w:r>
                <w:r>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w:t>
                </w:r>
                <w:r>
                  <w:t>200</w:t>
                </w:r>
                <w:r w:rsidRPr="00505656">
                  <w:t xml:space="preserve">4), Walpole Medal of Excellence, UK (2005), and an International Architecture Award, USA (2006). Honorary doctorates </w:t>
                </w:r>
                <w:r>
                  <w:t xml:space="preserve">were </w:t>
                </w:r>
                <w:r w:rsidRPr="00505656">
                  <w:t xml:space="preserve">bestowed on </w:t>
                </w:r>
                <w:proofErr w:type="spellStart"/>
                <w:r w:rsidRPr="00505656">
                  <w:t>Kurokawa</w:t>
                </w:r>
                <w:proofErr w:type="spellEnd"/>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w:t>
                </w:r>
                <w:proofErr w:type="spellStart"/>
                <w:r w:rsidRPr="00505656">
                  <w:t>Kurokawa</w:t>
                </w:r>
                <w:proofErr w:type="spellEnd"/>
                <w:r w:rsidRPr="00505656">
                  <w:t xml:space="preserve"> died of heart failure in 2007.</w:t>
                </w:r>
              </w:p>
              <w:p w14:paraId="1E19EFCF" w14:textId="77777777" w:rsidR="00E85A05" w:rsidRDefault="00E85A05" w:rsidP="00E85A05"/>
            </w:tc>
          </w:sdtContent>
        </w:sdt>
      </w:tr>
      <w:tr w:rsidR="003F0D73" w14:paraId="54816A7F" w14:textId="77777777">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0FFFFF55" w14:textId="77777777" w:rsidR="00235B71" w:rsidRDefault="00235B71" w:rsidP="00235B71">
                <w:proofErr w:type="spellStart"/>
                <w:r w:rsidRPr="00505656">
                  <w:t>Kis</w:t>
                </w:r>
                <w:r>
                  <w:t>hō</w:t>
                </w:r>
                <w:proofErr w:type="spellEnd"/>
                <w:r>
                  <w:t xml:space="preserve"> </w:t>
                </w:r>
                <w:proofErr w:type="spellStart"/>
                <w:r>
                  <w:t>Kurokawa</w:t>
                </w:r>
                <w:proofErr w:type="spellEnd"/>
                <w:r>
                  <w:t xml:space="preserve"> </w:t>
                </w:r>
                <w:r w:rsidR="00867C72">
                  <w:t xml:space="preserve"> [</w:t>
                </w:r>
                <w:r w:rsidR="00867C72" w:rsidRPr="00867C72">
                  <w:rPr>
                    <w:rFonts w:ascii="ヒラギノ角ゴ Pro W3" w:eastAsia="ヒラギノ角ゴ Pro W3" w:hAnsi="ヒラギノ角ゴ Pro W3" w:cs="MS Mincho" w:hint="eastAsia"/>
                    <w:sz w:val="20"/>
                    <w:lang w:eastAsia="ja-JP"/>
                  </w:rPr>
                  <w:t>黒川</w:t>
                </w:r>
                <w:proofErr w:type="spellStart"/>
                <w:r w:rsidR="00867C72" w:rsidRPr="00867C72">
                  <w:rPr>
                    <w:rFonts w:ascii="ヒラギノ角ゴ Pro W3" w:eastAsia="ヒラギノ角ゴ Pro W3" w:hAnsi="ヒラギノ角ゴ Pro W3" w:cs="ヒラギノ角ゴ ProN W3" w:hint="eastAsia"/>
                    <w:sz w:val="20"/>
                    <w:szCs w:val="28"/>
                    <w:lang w:val="en-US"/>
                  </w:rPr>
                  <w:t>紀章</w:t>
                </w:r>
                <w:proofErr w:type="spellEnd"/>
                <w:r w:rsidR="00867C72">
                  <w:rPr>
                    <w:rFonts w:cs="MS Mincho"/>
                    <w:lang w:eastAsia="ja-JP"/>
                  </w:rPr>
                  <w:t>]</w:t>
                </w:r>
                <w:r w:rsidR="00867C72" w:rsidRPr="00397B65">
                  <w:rPr>
                    <w:rFonts w:cs="MS Mincho"/>
                    <w:lang w:eastAsia="ja-JP"/>
                  </w:rPr>
                  <w:t xml:space="preserve"> </w:t>
                </w:r>
                <w:r>
                  <w:t xml:space="preserve">was born </w:t>
                </w:r>
                <w:r w:rsidR="00646F25">
                  <w:t xml:space="preserve">in </w:t>
                </w:r>
                <w:r>
                  <w:t xml:space="preserve">1934 in </w:t>
                </w:r>
                <w:proofErr w:type="spellStart"/>
                <w:r>
                  <w:t>Ka</w:t>
                </w:r>
                <w:r w:rsidRPr="00505656">
                  <w:t>nie</w:t>
                </w:r>
                <w:proofErr w:type="spellEnd"/>
                <w:r w:rsidRPr="00505656">
                  <w:t>, Aichi prefecture, Japan</w:t>
                </w:r>
                <w:r>
                  <w:t>, and</w:t>
                </w:r>
                <w:r w:rsidRPr="00505656">
                  <w:t xml:space="preserve"> studied architecture at Kyoto University, </w:t>
                </w:r>
                <w:r w:rsidR="00200D7B">
                  <w:t>obtaining his bachelor’s degree in architecture</w:t>
                </w:r>
                <w:r w:rsidR="00F5164D">
                  <w:t xml:space="preserv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00330406">
                  <w:t xml:space="preserve">degree </w:t>
                </w:r>
                <w:r w:rsidRPr="00505656">
                  <w:t>from its Graduate School of Arch</w:t>
                </w:r>
                <w:r>
                  <w:t xml:space="preserve">itecture in 1959, were </w:t>
                </w:r>
                <w:r w:rsidRPr="00505656">
                  <w:t xml:space="preserve">followed by doctoral studies at the same institution until 1964. </w:t>
                </w:r>
                <w:proofErr w:type="spellStart"/>
                <w:r w:rsidRPr="00505656">
                  <w:t>Kurokawa</w:t>
                </w:r>
                <w:proofErr w:type="spellEnd"/>
                <w:r w:rsidRPr="00505656">
                  <w:t xml:space="preserve"> was a key proponent of Metabolism, the Japanese architectural movement </w:t>
                </w:r>
                <w:r w:rsidR="009E2641">
                  <w:t>that utilis</w:t>
                </w:r>
                <w:r w:rsidR="00F5164D">
                  <w:t>ed</w:t>
                </w:r>
                <w:r w:rsidRPr="00505656">
                  <w:t xml:space="preserve"> biology as a metaphoric vehicle to reconfigure </w:t>
                </w:r>
                <w:r w:rsidR="001A26DF">
                  <w:t xml:space="preserve">both </w:t>
                </w:r>
                <w:r w:rsidRPr="00505656">
                  <w:t>the cityscape and architectural pr</w:t>
                </w:r>
                <w:r w:rsidR="00330406">
                  <w:t>actice</w:t>
                </w:r>
                <w:r w:rsidR="001A26DF">
                  <w:t xml:space="preserve"> itself</w:t>
                </w:r>
                <w:r w:rsidR="00330406">
                  <w:t xml:space="preserve">, and which came to </w:t>
                </w:r>
                <w:r w:rsidRPr="00505656">
                  <w:t xml:space="preserve">attention </w:t>
                </w:r>
                <w:r w:rsidR="00F5164D">
                  <w:t>at</w:t>
                </w:r>
                <w:r w:rsidRPr="00505656">
                  <w:t xml:space="preserve"> the World Design Conference 1960 in Tokyo</w:t>
                </w:r>
                <w:r>
                  <w:t>.</w:t>
                </w:r>
                <w:r w:rsidR="00946548">
                  <w:br/>
                </w:r>
              </w:p>
              <w:p w14:paraId="6AF3263C" w14:textId="77777777" w:rsidR="00067027" w:rsidRDefault="00067027" w:rsidP="00067027">
                <w:pPr>
                  <w:keepNext/>
                </w:pPr>
                <w:r>
                  <w:t xml:space="preserve">File: </w:t>
                </w:r>
                <w:r w:rsidRPr="00D051A6">
                  <w:t>Kurokawa_Nakagin_Capsule_Tower.jpg</w:t>
                </w:r>
              </w:p>
              <w:p w14:paraId="0D0EBB25" w14:textId="77777777" w:rsidR="00067027" w:rsidRDefault="00067027" w:rsidP="00067027">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1</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092E2AEC" w14:textId="77777777" w:rsidR="00212CBD" w:rsidRDefault="00235B71" w:rsidP="00235B71">
                <w:r w:rsidRPr="00505656">
                  <w:t>Founding</w:t>
                </w:r>
                <w:r w:rsidR="00330406">
                  <w:t xml:space="preserve"> his own practice, namely</w:t>
                </w:r>
                <w:r w:rsidRPr="00505656">
                  <w:t xml:space="preserve"> </w:t>
                </w:r>
                <w:proofErr w:type="spellStart"/>
                <w:r w:rsidRPr="00505656">
                  <w:t>Kishō</w:t>
                </w:r>
                <w:proofErr w:type="spellEnd"/>
                <w:r w:rsidRPr="00505656">
                  <w:t xml:space="preserve"> </w:t>
                </w:r>
                <w:proofErr w:type="spellStart"/>
                <w:r w:rsidRPr="00505656">
                  <w:t>Kurokawa</w:t>
                </w:r>
                <w:proofErr w:type="spellEnd"/>
                <w:r w:rsidRPr="00505656">
                  <w:t xml:space="preserve"> Architect &amp; Associates </w:t>
                </w:r>
                <w:r>
                  <w:t xml:space="preserve">(KKAA) </w:t>
                </w:r>
                <w:r w:rsidRPr="00505656">
                  <w:t xml:space="preserve">in Tokyo in 1962, </w:t>
                </w:r>
                <w:proofErr w:type="spellStart"/>
                <w:r w:rsidR="00DD5E55">
                  <w:t>Kurokawa’s</w:t>
                </w:r>
                <w:proofErr w:type="spellEnd"/>
                <w:r w:rsidR="00DD5E55">
                  <w:t xml:space="preserve">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001A26DF">
                  <w:t>Center</w:t>
                </w:r>
                <w:proofErr w:type="spellEnd"/>
                <w:r w:rsidR="001A26DF">
                  <w:t xml:space="preserve"> </w:t>
                </w:r>
                <w:r w:rsidRPr="00505656">
                  <w:t>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330406">
                  <w:t xml:space="preserve">, the latter </w:t>
                </w:r>
                <w:r w:rsidR="00DD5E55">
                  <w:t xml:space="preserve">a key example of Metabolism. The late </w:t>
                </w:r>
                <w:r w:rsidRPr="00505656">
                  <w:t xml:space="preserve">1970s saw </w:t>
                </w:r>
                <w:proofErr w:type="spellStart"/>
                <w:r w:rsidRPr="00505656">
                  <w:t>Kurokawa</w:t>
                </w:r>
                <w:proofErr w:type="spellEnd"/>
                <w:r w:rsidRPr="00505656">
                  <w:t xml:space="preserve"> pursuing 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w:t>
                </w:r>
                <w:proofErr w:type="gramStart"/>
                <w:r w:rsidR="00DE2C33">
                  <w:t>the</w:t>
                </w:r>
                <w:r w:rsidR="009E2641">
                  <w:t xml:space="preserve"> new exhibition wing at the Van Gogh Museum, </w:t>
                </w:r>
                <w:r w:rsidRPr="00505656">
                  <w:t>Amsterdam (1998), and Astana International Airport, Kazakhstan</w:t>
                </w:r>
                <w:proofErr w:type="gramEnd"/>
                <w:r w:rsidRPr="00505656">
                  <w:t xml:space="preserve"> (2005). </w:t>
                </w:r>
                <w:proofErr w:type="spellStart"/>
                <w:r w:rsidRPr="00505656">
                  <w:t>Kurokawa</w:t>
                </w:r>
                <w:proofErr w:type="spellEnd"/>
                <w:r w:rsidRPr="00505656">
                  <w:t xml:space="preserve">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w:t>
                </w:r>
                <w:r w:rsidR="009B5F04">
                  <w:t>200</w:t>
                </w:r>
                <w:r w:rsidRPr="00505656">
                  <w:t xml:space="preserve">4), Walpole Medal of Excellence, UK (2005), and an International Architecture Award, USA (2006). Honorary doctorates </w:t>
                </w:r>
                <w:r>
                  <w:t xml:space="preserve">were </w:t>
                </w:r>
                <w:r w:rsidRPr="00505656">
                  <w:t xml:space="preserve">bestowed on </w:t>
                </w:r>
                <w:proofErr w:type="spellStart"/>
                <w:r w:rsidRPr="00505656">
                  <w:t>Kurokawa</w:t>
                </w:r>
                <w:proofErr w:type="spellEnd"/>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w:t>
                </w:r>
                <w:proofErr w:type="spellStart"/>
                <w:r w:rsidRPr="00505656">
                  <w:t>Kurokawa</w:t>
                </w:r>
                <w:proofErr w:type="spellEnd"/>
                <w:r w:rsidRPr="00505656">
                  <w:t xml:space="preserve"> died of heart failure in 2007.</w:t>
                </w:r>
                <w:r>
                  <w:br/>
                </w:r>
              </w:p>
              <w:p w14:paraId="4B316737" w14:textId="77777777" w:rsidR="00470376" w:rsidRDefault="00470376" w:rsidP="00A54FAF">
                <w:pPr>
                  <w:keepNext/>
                </w:pPr>
                <w:r>
                  <w:t xml:space="preserve">File: </w:t>
                </w:r>
                <w:r w:rsidRPr="00067027">
                  <w:t>Kurokawa_Van_Gogh_Museum</w:t>
                </w:r>
                <w:r>
                  <w:t>.jpg</w:t>
                </w:r>
              </w:p>
              <w:p w14:paraId="41518DC2" w14:textId="77777777" w:rsidR="00A54FAF" w:rsidRDefault="00A54FAF" w:rsidP="00A54FAF">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2</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70B83114" w14:textId="77777777" w:rsidR="00235B71" w:rsidRDefault="00235B71" w:rsidP="00235B71">
                <w:r w:rsidRPr="00505656">
                  <w:t>The World Design Confer</w:t>
                </w:r>
                <w:r w:rsidR="00DD5E55">
                  <w:t xml:space="preserve">ence 1960 in Tokyo saw </w:t>
                </w:r>
                <w:proofErr w:type="spellStart"/>
                <w:r w:rsidR="00DD5E55">
                  <w:t>Kurokawa</w:t>
                </w:r>
                <w:proofErr w:type="spellEnd"/>
                <w:r w:rsidR="00DD5E55">
                  <w:t xml:space="preserve">, then in his twenties, </w:t>
                </w:r>
                <w:r w:rsidRPr="00505656">
                  <w:t>collaborating with his Japanese peer</w:t>
                </w:r>
                <w:r w:rsidR="00DD5E55">
                  <w:t>s</w:t>
                </w:r>
                <w:r w:rsidR="00DE2C33">
                  <w:t xml:space="preserve"> and key foreign counterparts, h</w:t>
                </w:r>
                <w:r w:rsidR="00DD5E55">
                  <w:t xml:space="preserve">is participation </w:t>
                </w:r>
                <w:r w:rsidR="00DE2C33">
                  <w:t>as a presenter propelling</w:t>
                </w:r>
                <w:r w:rsidRPr="00505656">
                  <w:t xml:space="preserve"> 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namely</w:t>
                </w:r>
                <w:r w:rsidR="00F3097E">
                  <w:t>,</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xml:space="preserve">, </w:t>
                </w:r>
                <w:proofErr w:type="spellStart"/>
                <w:r w:rsidRPr="00505656">
                  <w:t>Fumihiko</w:t>
                </w:r>
                <w:proofErr w:type="spellEnd"/>
                <w:r w:rsidRPr="00505656">
                  <w:t xml:space="preserve"> Maki, Noboru Kawazoe, and </w:t>
                </w:r>
                <w:proofErr w:type="spellStart"/>
                <w:r w:rsidRPr="00505656">
                  <w:t>Kurokawa</w:t>
                </w:r>
                <w:proofErr w:type="spellEnd"/>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w:t>
                </w:r>
                <w:proofErr w:type="spellStart"/>
                <w:r w:rsidRPr="00505656">
                  <w:t>Kurokawa’s</w:t>
                </w:r>
                <w:proofErr w:type="spellEnd"/>
                <w:r w:rsidRPr="00505656">
                  <w:t xml:space="preserve"> essay ‘Space City’ and posited what they saw as a need for an updated approach to a</w:t>
                </w:r>
                <w:r>
                  <w:t>rchitecture and urban planning</w:t>
                </w:r>
                <w:r w:rsidR="000E0526">
                  <w:t xml:space="preserve"> — </w:t>
                </w:r>
                <w:r w:rsidRPr="00505656">
                  <w:t xml:space="preserve">one where the built environment effectively renews itself, as living organisms do, in response to an ever-changing context through modular, extendable, and replaceable components. </w:t>
                </w:r>
                <w:proofErr w:type="spellStart"/>
                <w:r w:rsidRPr="00505656">
                  <w:t>Kurokawa</w:t>
                </w:r>
                <w:proofErr w:type="spellEnd"/>
                <w:r w:rsidRPr="00505656">
                  <w:t xml:space="preserve">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47578">
                  <w:t>. The Expo</w:t>
                </w:r>
                <w:r w:rsidRPr="00505656">
                  <w:t xml:space="preserve"> included </w:t>
                </w:r>
                <w:proofErr w:type="spellStart"/>
                <w:r w:rsidRPr="00505656">
                  <w:t>Kurokawa’s</w:t>
                </w:r>
                <w:proofErr w:type="spellEnd"/>
                <w:r w:rsidRPr="00505656">
                  <w:t xml:space="preserve"> Toshiba IHI Pavilion, Theme Pavilion, and Takara </w:t>
                </w:r>
                <w:proofErr w:type="spellStart"/>
                <w:r w:rsidRPr="00505656">
                  <w:t>Beautilion</w:t>
                </w:r>
                <w:proofErr w:type="spellEnd"/>
                <w:r w:rsidRPr="00505656">
                  <w:t>.</w:t>
                </w:r>
              </w:p>
              <w:p w14:paraId="653FB1CB" w14:textId="77777777" w:rsidR="00235B71" w:rsidRDefault="00235B71" w:rsidP="00235B71"/>
              <w:p w14:paraId="57949761" w14:textId="77777777" w:rsidR="00D051A6" w:rsidRDefault="00D051A6" w:rsidP="00A54FAF">
                <w:pPr>
                  <w:keepNext/>
                </w:pPr>
                <w:r>
                  <w:t xml:space="preserve">File: </w:t>
                </w:r>
                <w:r w:rsidR="00470376" w:rsidRPr="00470376">
                  <w:t>Kurokawa_Toshiba_IHI_Pavilion.jpg</w:t>
                </w:r>
              </w:p>
              <w:p w14:paraId="7A804DE2" w14:textId="77777777" w:rsidR="00A54FAF" w:rsidRDefault="00A54FAF" w:rsidP="00A54FAF">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3</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2738DBA7" w14:textId="77777777" w:rsidR="00235B71" w:rsidRDefault="00235B71" w:rsidP="00235B71">
                <w:r w:rsidRPr="00505656">
                  <w:t xml:space="preserve">While </w:t>
                </w:r>
                <w:proofErr w:type="spellStart"/>
                <w:r w:rsidRPr="00505656">
                  <w:t>Kurokawa’s</w:t>
                </w:r>
                <w:proofErr w:type="spellEnd"/>
                <w:r w:rsidRPr="00505656">
                  <w:t xml:space="preserve">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w:t>
                </w:r>
                <w:proofErr w:type="spellStart"/>
                <w:r w:rsidRPr="00505656">
                  <w:t>Kurokawa’s</w:t>
                </w:r>
                <w:proofErr w:type="spellEnd"/>
                <w:r w:rsidRPr="00505656">
                  <w:t xml:space="preserve">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w:t>
                </w:r>
                <w:proofErr w:type="spellStart"/>
                <w:r w:rsidRPr="00505656">
                  <w:t>Kurokawa’s</w:t>
                </w:r>
                <w:proofErr w:type="spellEnd"/>
                <w:r w:rsidRPr="00505656">
                  <w:t xml:space="preserve">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9E2703">
                  <w:t xml:space="preserve"> with</w:t>
                </w:r>
                <w:r w:rsidRPr="00505656">
                  <w:t xml:space="preserve"> the latte</w:t>
                </w:r>
                <w:r w:rsidR="003B3342">
                  <w:t>r-day materials</w:t>
                </w:r>
                <w:r w:rsidR="009E2703">
                  <w:t>,</w:t>
                </w:r>
                <w:r w:rsidR="003B3342">
                  <w:t xml:space="preserve">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 xml:space="preserve">materiality’, related themes upon which </w:t>
                </w:r>
                <w:proofErr w:type="spellStart"/>
                <w:r w:rsidRPr="00505656">
                  <w:t>Kurokawa</w:t>
                </w:r>
                <w:proofErr w:type="spellEnd"/>
                <w:r w:rsidRPr="00505656">
                  <w:t xml:space="preserve"> elaborated at length i</w:t>
                </w:r>
                <w:r w:rsidR="00F3097E">
                  <w:t>ncluded ‘receptivity</w:t>
                </w:r>
                <w:r w:rsidR="00561E9F">
                  <w:t>,</w:t>
                </w:r>
                <w:r w:rsidR="00F3097E">
                  <w:t>’ ‘detail</w:t>
                </w:r>
                <w:r w:rsidR="00561E9F">
                  <w:t>,</w:t>
                </w:r>
                <w:r w:rsidR="00F3097E">
                  <w:t>’</w:t>
                </w:r>
                <w:r w:rsidRPr="00505656">
                  <w:t xml:space="preserve"> and ‘sustainability’.</w:t>
                </w:r>
              </w:p>
              <w:p w14:paraId="4B4F5595" w14:textId="77777777" w:rsidR="00235B71" w:rsidRDefault="00235B71" w:rsidP="00235B71"/>
              <w:p w14:paraId="3D930CA5" w14:textId="77777777" w:rsidR="00235B71" w:rsidRDefault="00235B71" w:rsidP="00821C70">
                <w:proofErr w:type="spellStart"/>
                <w:r w:rsidRPr="00505656">
                  <w:t>Kurokawa’s</w:t>
                </w:r>
                <w:proofErr w:type="spellEnd"/>
                <w:r w:rsidRPr="00505656">
                  <w:t xml:space="preserve">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00584918">
                  <w:rPr>
                    <w:i/>
                  </w:rPr>
                  <w:t xml:space="preserve">Each One a Hero: </w:t>
                </w:r>
                <w:r w:rsidRPr="001B1EB0">
                  <w:rPr>
                    <w:i/>
                  </w:rPr>
                  <w:t xml:space="preserve">The Philosophy of Symbiosis </w:t>
                </w:r>
                <w:r w:rsidRPr="00505656">
                  <w:t xml:space="preserve">(1997). </w:t>
                </w:r>
                <w:r w:rsidR="00B84C6E">
                  <w:t>His c</w:t>
                </w:r>
                <w:r w:rsidRPr="00505656">
                  <w:t xml:space="preserve">ompletion of the Kuala Lumpur International Airport (1998), </w:t>
                </w:r>
                <w:r w:rsidR="001720CA">
                  <w:t>requiring</w:t>
                </w:r>
                <w:r w:rsidRPr="00505656">
                  <w:t xml:space="preserve"> an edifice </w:t>
                </w:r>
                <w:r w:rsidR="00B84C6E">
                  <w:t>reflecting</w:t>
                </w:r>
                <w:r w:rsidRPr="00505656">
                  <w:t xml:space="preserve"> both the local and the global, was achieved through a synthesis of traditional Islamic and </w:t>
                </w:r>
                <w:r w:rsidR="00B84C6E">
                  <w:t>int</w:t>
                </w:r>
                <w:r w:rsidR="001720CA">
                  <w:t>ernationally modern features,</w:t>
                </w:r>
                <w:r w:rsidRPr="00505656">
                  <w:t xml:space="preserve"> aided by the inclusion of a rainforest garden to harness a sense of place.</w:t>
                </w:r>
              </w:p>
              <w:p w14:paraId="4D58F5C6" w14:textId="77777777" w:rsidR="00235B71" w:rsidRDefault="00235B71" w:rsidP="00821C70"/>
              <w:p w14:paraId="68D992FB" w14:textId="77777777" w:rsidR="00094BDD" w:rsidRDefault="00094BDD" w:rsidP="00A54FAF">
                <w:pPr>
                  <w:keepNext/>
                </w:pPr>
                <w:r>
                  <w:t xml:space="preserve">File: </w:t>
                </w:r>
                <w:r w:rsidRPr="00094BDD">
                  <w:t>Kurokawa_Kuala_Lumpur_International_airport.jpg</w:t>
                </w:r>
              </w:p>
              <w:p w14:paraId="7DE89028" w14:textId="77777777" w:rsidR="00A54FAF" w:rsidRDefault="00A54FAF" w:rsidP="00A54FAF">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4</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Kuala Lumpur International Airport, Malaysia (1998). Photo: </w:t>
                </w:r>
                <w:proofErr w:type="spellStart"/>
                <w:r>
                  <w:t>Tomio</w:t>
                </w:r>
                <w:proofErr w:type="spellEnd"/>
                <w:r>
                  <w:t xml:space="preserve"> </w:t>
                </w:r>
                <w:proofErr w:type="spellStart"/>
                <w:r>
                  <w:t>Ohashi</w:t>
                </w:r>
                <w:proofErr w:type="spellEnd"/>
                <w:r>
                  <w:t>. Courtesy of KKAA, Tokyo.</w:t>
                </w:r>
              </w:p>
              <w:p w14:paraId="5DEF3ABA" w14:textId="77777777" w:rsidR="00235B71" w:rsidRPr="00B219D9" w:rsidRDefault="00B219D9" w:rsidP="00821C70">
                <w:pPr>
                  <w:rPr>
                    <w:rFonts w:ascii="Times" w:eastAsia="Times New Roman" w:hAnsi="Times" w:cs="Times New Roman"/>
                    <w:sz w:val="20"/>
                    <w:szCs w:val="20"/>
                    <w:lang w:val="en-US"/>
                  </w:rPr>
                </w:pPr>
                <w:r w:rsidRPr="00B219D9">
                  <w:rPr>
                    <w:lang w:val="en-US"/>
                  </w:rPr>
                  <w:t xml:space="preserve">The National Art Center, Tokyo (NACT) (2006), located between the city's Aoyama Cemetery and busy </w:t>
                </w:r>
                <w:proofErr w:type="spellStart"/>
                <w:r w:rsidRPr="00B219D9">
                  <w:rPr>
                    <w:lang w:val="en-US"/>
                  </w:rPr>
                  <w:t>Roppongi</w:t>
                </w:r>
                <w:proofErr w:type="spellEnd"/>
                <w:r w:rsidRPr="00B219D9">
                  <w:rPr>
                    <w:lang w:val="en-US"/>
                  </w:rPr>
                  <w:t xml:space="preserve"> district, hosts both curated exhibitions and those of the various Japanese art associations across its many cavernous spaces. Being an exhibiting rather than collecting institution had implications for NACT's </w:t>
                </w:r>
                <w:proofErr w:type="spellStart"/>
                <w:r w:rsidRPr="00B219D9">
                  <w:rPr>
                    <w:lang w:val="en-US"/>
                  </w:rPr>
                  <w:t>desig</w:t>
                </w:r>
                <w:proofErr w:type="spellEnd"/>
                <w:r w:rsidRPr="00B219D9">
                  <w:t xml:space="preserve">n. The lucid articulation of </w:t>
                </w:r>
                <w:r w:rsidR="00235B71" w:rsidRPr="00B219D9">
                  <w:t>space</w:t>
                </w:r>
                <w:r w:rsidR="000E0526">
                  <w:t xml:space="preserve"> — </w:t>
                </w:r>
                <w:r w:rsidR="00235B71" w:rsidRPr="00505656">
                  <w:t>the expa</w:t>
                </w:r>
                <w:r w:rsidR="00235B71">
                  <w:t>nsive</w:t>
                </w:r>
                <w:r w:rsidR="00821C70">
                  <w:t>,</w:t>
                </w:r>
                <w:r w:rsidR="00235B71">
                  <w:t xml:space="preserve"> lung-like atrium mediating</w:t>
                </w:r>
                <w:r w:rsidR="00235B71" w:rsidRPr="00505656">
                  <w:t xml:space="preserve"> between the venue’s galleries and exterior</w:t>
                </w:r>
                <w:r w:rsidR="000E0526">
                  <w:t xml:space="preserve"> — i</w:t>
                </w:r>
                <w:r w:rsidR="00235B71" w:rsidRPr="00505656">
                  <w:t>s achieved largely through the rhythmic undulations of its all-encompassing, south-facing glass facade, lending the structure its particular respiratory</w:t>
                </w:r>
                <w:r w:rsidR="00235B71">
                  <w:t xml:space="preserve"> demeanour while</w:t>
                </w:r>
                <w:r w:rsidR="00235B71" w:rsidRPr="00505656">
                  <w:t xml:space="preserve"> </w:t>
                </w:r>
                <w:r w:rsidR="00235B71">
                  <w:t xml:space="preserve">simultaneously </w:t>
                </w:r>
                <w:r w:rsidR="00235B71" w:rsidRPr="00505656">
                  <w:t xml:space="preserve">exemplifying </w:t>
                </w:r>
                <w:proofErr w:type="spellStart"/>
                <w:r w:rsidR="00235B71" w:rsidRPr="00505656">
                  <w:t>Kurokawa’s</w:t>
                </w:r>
                <w:proofErr w:type="spellEnd"/>
                <w:r w:rsidR="00235B71" w:rsidRPr="00505656">
                  <w:t xml:space="preserve"> ideas on symbiosis.</w:t>
                </w:r>
              </w:p>
              <w:p w14:paraId="3DACD680" w14:textId="77777777" w:rsidR="00105AEC" w:rsidRDefault="00105AEC" w:rsidP="00821C70"/>
              <w:p w14:paraId="2AADB9AE" w14:textId="77777777" w:rsidR="00105AEC" w:rsidRDefault="00105AEC" w:rsidP="00221F94">
                <w:pPr>
                  <w:keepNext/>
                </w:pPr>
                <w:r>
                  <w:t xml:space="preserve">File: </w:t>
                </w:r>
                <w:r w:rsidRPr="00105AEC">
                  <w:t>Kurokawa_National_Art_Center_Tokyo.jpg</w:t>
                </w:r>
              </w:p>
              <w:p w14:paraId="65B8FF22" w14:textId="77777777" w:rsidR="00221F94" w:rsidRDefault="00221F94" w:rsidP="00221F94">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5</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05209AAA" w14:textId="77777777" w:rsidR="00105AEC" w:rsidRDefault="00105AEC" w:rsidP="00221F94">
                <w:pPr>
                  <w:keepNext/>
                </w:pPr>
                <w:r>
                  <w:t xml:space="preserve">File: </w:t>
                </w:r>
                <w:r w:rsidRPr="00105AEC">
                  <w:t>Kurokawa_National_Art_Center_Tokyo_2.jpg</w:t>
                </w:r>
              </w:p>
              <w:p w14:paraId="4EDA2108" w14:textId="77777777" w:rsidR="00235B71" w:rsidRDefault="00221F94" w:rsidP="00584918">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6</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21320F5E" w14:textId="77777777" w:rsidR="00235B71" w:rsidRDefault="00235B71" w:rsidP="00235B71">
                <w:r w:rsidRPr="00505656">
                  <w:t>As a forward-thinking</w:t>
                </w:r>
                <w:r w:rsidR="000E5A13">
                  <w:t xml:space="preserve"> and</w:t>
                </w:r>
                <w:r w:rsidRPr="00505656">
                  <w:t xml:space="preserve"> young architect whose presence began blossoming in the 1960s, </w:t>
                </w:r>
                <w:proofErr w:type="spellStart"/>
                <w:r w:rsidRPr="00505656">
                  <w:t>Kurokawa</w:t>
                </w:r>
                <w:proofErr w:type="spellEnd"/>
                <w:r w:rsidRPr="00505656">
                  <w:t xml:space="preserve"> is credited with having helped put </w:t>
                </w:r>
                <w:r w:rsidR="000E5A13">
                  <w:t>twentieth</w:t>
                </w:r>
                <w:r w:rsidR="00F3097E">
                  <w:t>-</w:t>
                </w:r>
                <w:r>
                  <w:t>century</w:t>
                </w:r>
                <w:r w:rsidRPr="00505656">
                  <w:t xml:space="preserve"> Japanese architecture on the map. Utilising the g</w:t>
                </w:r>
                <w:r w:rsidR="000E5A13">
                  <w:t>rowth of mass media in the post</w:t>
                </w:r>
                <w:r w:rsidR="000E5A13" w:rsidRPr="00505656">
                  <w:t>-war</w:t>
                </w:r>
                <w:r w:rsidR="00965BEE">
                  <w:t xml:space="preserve"> period to</w:t>
                </w:r>
                <w:r w:rsidR="000E5A13">
                  <w:t xml:space="preserve"> </w:t>
                </w:r>
                <w:r w:rsidRPr="00505656">
                  <w:t>advantage, he was a visible presence in newspapers, magazines</w:t>
                </w:r>
                <w:r w:rsidR="000E5A13">
                  <w:t>,</w:t>
                </w:r>
                <w:r w:rsidRPr="00505656">
                  <w:t xml:space="preserve"> and on TV at that time. From 1974 </w:t>
                </w:r>
                <w:r w:rsidR="000E5A13">
                  <w:t xml:space="preserve">on </w:t>
                </w:r>
                <w:proofErr w:type="spellStart"/>
                <w:r w:rsidRPr="00505656">
                  <w:t>Kurokawa</w:t>
                </w:r>
                <w:proofErr w:type="spellEnd"/>
                <w:r w:rsidRPr="00505656">
                  <w:t xml:space="preserve"> began appearing as a regular commentator for NHK, Japan’s national broadcasting network, strengthen</w:t>
                </w:r>
                <w:r w:rsidR="00965BEE">
                  <w:t>ing his own profile while</w:t>
                </w:r>
                <w:r w:rsidRPr="00505656">
                  <w:t xml:space="preserve"> </w:t>
                </w:r>
                <w:r w:rsidR="00D5795D">
                  <w:t>simultaneously</w:t>
                </w:r>
                <w:r w:rsidR="000E5A13" w:rsidRPr="00505656">
                  <w:t xml:space="preserve"> </w:t>
                </w:r>
                <w:r w:rsidR="00965BEE">
                  <w:t xml:space="preserve">acting </w:t>
                </w:r>
                <w:r w:rsidRPr="00505656">
                  <w:t xml:space="preserve">as an ambassador for architecture in a context where post-war renewal, regeneration, and development were still central concerns. </w:t>
                </w:r>
                <w:proofErr w:type="spellStart"/>
                <w:r w:rsidRPr="00505656">
                  <w:t>Kurokawa’s</w:t>
                </w:r>
                <w:proofErr w:type="spellEnd"/>
                <w:r w:rsidRPr="00505656">
                  <w:t xml:space="preserve">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w:t>
                </w:r>
                <w:proofErr w:type="spellStart"/>
                <w:r w:rsidRPr="00505656">
                  <w:t>Kurokawa</w:t>
                </w:r>
                <w:proofErr w:type="spellEnd"/>
                <w:r w:rsidRPr="00505656">
                  <w:t xml:space="preserve">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w:t>
                </w:r>
                <w:r w:rsidR="00D5795D">
                  <w:t>ues central to its platform. Having been</w:t>
                </w:r>
                <w:r w:rsidR="00CB0C2D">
                  <w:t xml:space="preserve"> </w:t>
                </w:r>
                <w:r w:rsidRPr="00505656">
                  <w:t xml:space="preserve">a stakeholder and senior advisory board member of Anaheim University since 1998, the California-based institution established its </w:t>
                </w:r>
                <w:proofErr w:type="spellStart"/>
                <w:r w:rsidRPr="00505656">
                  <w:t>Kishō</w:t>
                </w:r>
                <w:proofErr w:type="spellEnd"/>
                <w:r w:rsidRPr="00505656">
                  <w:t xml:space="preserve"> </w:t>
                </w:r>
                <w:proofErr w:type="spellStart"/>
                <w:r w:rsidRPr="00505656">
                  <w:t>Kurokawa</w:t>
                </w:r>
                <w:proofErr w:type="spellEnd"/>
                <w:r w:rsidRPr="00505656">
                  <w:t xml:space="preserve"> Green Institute in </w:t>
                </w:r>
                <w:proofErr w:type="spellStart"/>
                <w:r w:rsidR="00CB0C2D">
                  <w:t>Kurokawa’s</w:t>
                </w:r>
                <w:proofErr w:type="spellEnd"/>
                <w:r w:rsidRPr="00505656">
                  <w:t xml:space="preserve"> honour in 2008.</w:t>
                </w:r>
              </w:p>
              <w:p w14:paraId="18844C5D" w14:textId="77777777" w:rsidR="00171E13" w:rsidRDefault="00171E13" w:rsidP="00235B71"/>
              <w:p w14:paraId="26723CA4" w14:textId="77777777" w:rsidR="00221F94" w:rsidRDefault="00105AEC" w:rsidP="00221F94">
                <w:pPr>
                  <w:keepNext/>
                </w:pPr>
                <w:r>
                  <w:t xml:space="preserve">File: </w:t>
                </w:r>
                <w:r w:rsidRPr="00105AEC">
                  <w:t>Kurokawa_Oita_Stadium.jpg</w:t>
                </w:r>
              </w:p>
              <w:p w14:paraId="078D238B" w14:textId="77777777" w:rsidR="00105AEC" w:rsidRDefault="00221F94" w:rsidP="00221F94">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7</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Oita Stadium, </w:t>
                </w:r>
                <w:proofErr w:type="gramStart"/>
                <w:r>
                  <w:t>Oita, Japan</w:t>
                </w:r>
                <w:proofErr w:type="gramEnd"/>
                <w:r>
                  <w:t xml:space="preserve"> (2001). Photo: Koji Kobayashi / SPIRAL. Courtesy of KKAA, Tokyo.</w:t>
                </w:r>
              </w:p>
              <w:p w14:paraId="4C99354E" w14:textId="77777777" w:rsidR="00171E13" w:rsidRPr="00171E13" w:rsidRDefault="00171E13" w:rsidP="00171E13">
                <w:pPr>
                  <w:pStyle w:val="Heading1"/>
                  <w:outlineLvl w:val="0"/>
                </w:pPr>
                <w:r w:rsidRPr="00505656">
                  <w:t>Oth</w:t>
                </w:r>
                <w:r>
                  <w:t>er S</w:t>
                </w:r>
                <w:r w:rsidRPr="00505656">
                  <w:t>elected</w:t>
                </w:r>
                <w:r>
                  <w:t xml:space="preserve"> Architectural W</w:t>
                </w:r>
                <w:r w:rsidRPr="00505656">
                  <w:t>orks</w:t>
                </w:r>
              </w:p>
              <w:p w14:paraId="2C9ED8D0" w14:textId="77777777" w:rsidR="00171E13" w:rsidRPr="00505656" w:rsidRDefault="00171E13" w:rsidP="00171E13">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64F0777B" w14:textId="77777777" w:rsidR="00715147" w:rsidRDefault="00715147" w:rsidP="00171E13"/>
              <w:p w14:paraId="7824944E" w14:textId="77777777" w:rsidR="00171E13" w:rsidRPr="00505656" w:rsidRDefault="00171E13" w:rsidP="00171E13">
                <w:r w:rsidRPr="00505656">
                  <w:t>Nagasaki Prefectural Arch</w:t>
                </w:r>
                <w:r>
                  <w:t>a</w:t>
                </w:r>
                <w:r w:rsidRPr="00505656">
                  <w:t xml:space="preserve">eological </w:t>
                </w:r>
                <w:proofErr w:type="spellStart"/>
                <w:r w:rsidRPr="00505656">
                  <w:t>Center</w:t>
                </w:r>
                <w:proofErr w:type="spellEnd"/>
                <w:r w:rsidRPr="00505656">
                  <w:t xml:space="preserve">, Japan (2009) </w:t>
                </w:r>
              </w:p>
              <w:p w14:paraId="2E5A6062" w14:textId="77777777" w:rsidR="00715147" w:rsidRDefault="00715147" w:rsidP="00171E13"/>
              <w:p w14:paraId="5C3066BE" w14:textId="77777777" w:rsidR="00171E13" w:rsidRPr="00505656" w:rsidRDefault="00171E13" w:rsidP="00171E13">
                <w:r w:rsidRPr="00505656">
                  <w:t>Oita Stadium, Oita, Japan (2001)</w:t>
                </w:r>
              </w:p>
              <w:p w14:paraId="47E26A61" w14:textId="77777777" w:rsidR="00715147" w:rsidRDefault="00715147" w:rsidP="00171E13"/>
              <w:p w14:paraId="5417DF88" w14:textId="77777777" w:rsidR="00171E13" w:rsidRPr="00505656" w:rsidRDefault="00171E13" w:rsidP="00171E13">
                <w:r w:rsidRPr="00505656">
                  <w:t>Toyota City Stadium, Aichi, Japan (2001)</w:t>
                </w:r>
              </w:p>
              <w:p w14:paraId="32E74B82" w14:textId="77777777" w:rsidR="00715147" w:rsidRDefault="00715147" w:rsidP="00171E13"/>
              <w:p w14:paraId="6E4891AA" w14:textId="77777777" w:rsidR="00171E13" w:rsidRPr="00505656" w:rsidRDefault="00171E13" w:rsidP="00171E13">
                <w:r w:rsidRPr="00505656">
                  <w:t xml:space="preserve">Osaka International Convention </w:t>
                </w:r>
                <w:proofErr w:type="spellStart"/>
                <w:r w:rsidRPr="00505656">
                  <w:t>Center</w:t>
                </w:r>
                <w:proofErr w:type="spellEnd"/>
                <w:r w:rsidRPr="00505656">
                  <w:t>, Japan (2000)</w:t>
                </w:r>
              </w:p>
              <w:p w14:paraId="710925FC" w14:textId="77777777" w:rsidR="00715147" w:rsidRDefault="00715147" w:rsidP="00171E13"/>
              <w:p w14:paraId="07031EE0" w14:textId="77777777" w:rsidR="00171E13" w:rsidRPr="00505656" w:rsidRDefault="00171E13" w:rsidP="00171E13">
                <w:r w:rsidRPr="00505656">
                  <w:t>Kuala Lumpur International Airport, Malaysia (1998)</w:t>
                </w:r>
              </w:p>
              <w:p w14:paraId="1DC42143" w14:textId="77777777" w:rsidR="00715147" w:rsidRDefault="00715147" w:rsidP="00171E13"/>
              <w:p w14:paraId="083CCF6D" w14:textId="77777777" w:rsidR="00171E13" w:rsidRPr="00505656" w:rsidRDefault="00171E13" w:rsidP="00171E13">
                <w:r w:rsidRPr="00505656">
                  <w:t>Nara City Museum of Photography, Japan (1991)</w:t>
                </w:r>
              </w:p>
              <w:p w14:paraId="1FEE3209" w14:textId="77777777" w:rsidR="00715147" w:rsidRDefault="00715147" w:rsidP="00171E13"/>
              <w:p w14:paraId="100247E8" w14:textId="77777777" w:rsidR="00171E13" w:rsidRPr="00505656" w:rsidRDefault="00171E13" w:rsidP="00171E13">
                <w:r w:rsidRPr="00505656">
                  <w:t xml:space="preserve">Chinese-Japanese Youth </w:t>
                </w:r>
                <w:proofErr w:type="spellStart"/>
                <w:r w:rsidRPr="00505656">
                  <w:t>Center</w:t>
                </w:r>
                <w:proofErr w:type="spellEnd"/>
                <w:r w:rsidRPr="00505656">
                  <w:t>, Beijing, China (1990)</w:t>
                </w:r>
              </w:p>
              <w:p w14:paraId="428D5171" w14:textId="77777777" w:rsidR="00715147" w:rsidRDefault="00715147" w:rsidP="00171E13"/>
              <w:p w14:paraId="427A44CD" w14:textId="77777777" w:rsidR="00171E13" w:rsidRPr="00505656" w:rsidRDefault="00171E13" w:rsidP="00171E13">
                <w:r w:rsidRPr="00505656">
                  <w:t>Hiroshima City Museum of Contemporary Art, Japan</w:t>
                </w:r>
                <w:r>
                  <w:t xml:space="preserve"> (1989)</w:t>
                </w:r>
              </w:p>
              <w:p w14:paraId="67AE43C3" w14:textId="77777777" w:rsidR="00715147" w:rsidRDefault="00715147" w:rsidP="00171E13"/>
              <w:p w14:paraId="236A8122" w14:textId="77777777" w:rsidR="00171E13" w:rsidRPr="00505656" w:rsidRDefault="00171E13" w:rsidP="00171E13">
                <w:r w:rsidRPr="00505656">
                  <w:t xml:space="preserve">National </w:t>
                </w:r>
                <w:proofErr w:type="spellStart"/>
                <w:r w:rsidRPr="00505656">
                  <w:t>Bunraku</w:t>
                </w:r>
                <w:proofErr w:type="spellEnd"/>
                <w:r w:rsidRPr="00505656">
                  <w:t xml:space="preserve"> Theatre, Osaka, Japan (1983)</w:t>
                </w:r>
              </w:p>
              <w:p w14:paraId="47E8C167" w14:textId="77777777" w:rsidR="00715147" w:rsidRDefault="00715147" w:rsidP="00C27FAB"/>
              <w:p w14:paraId="47507445" w14:textId="77777777" w:rsidR="00E506F1" w:rsidRDefault="00171E13" w:rsidP="00C27FAB">
                <w:r w:rsidRPr="00505656">
                  <w:t>National Museum of Ethnology, Osaka, Japan (1977)</w:t>
                </w:r>
              </w:p>
              <w:p w14:paraId="74894B76" w14:textId="77777777" w:rsidR="00792372" w:rsidRDefault="00792372" w:rsidP="00C27FAB">
                <w:pPr>
                  <w:numPr>
                    <w:ins w:id="0" w:author="Unknown" w:date="2015-02-03T13:22:00Z"/>
                  </w:numPr>
                  <w:rPr>
                    <w:ins w:id="1" w:author="Unknown" w:date="2015-02-03T13:22:00Z"/>
                  </w:rPr>
                </w:pPr>
              </w:p>
              <w:p w14:paraId="5220EA3F" w14:textId="77777777" w:rsidR="00792372" w:rsidRDefault="00792372" w:rsidP="00C27FAB"/>
              <w:p w14:paraId="53C760CE" w14:textId="77777777" w:rsidR="00F970A8" w:rsidRDefault="00094BDD" w:rsidP="00F970A8">
                <w:pPr>
                  <w:keepNext/>
                </w:pPr>
                <w:r>
                  <w:t xml:space="preserve">File: </w:t>
                </w:r>
                <w:r w:rsidRPr="00094BDD">
                  <w:t>Kurokawa_Hiroshima_City_Museum_of_Contemporary_Art.jpg</w:t>
                </w:r>
                <w:bookmarkStart w:id="2" w:name="_GoBack"/>
                <w:bookmarkEnd w:id="2"/>
              </w:p>
              <w:p w14:paraId="22D9AA96" w14:textId="77777777" w:rsidR="00094BDD" w:rsidRDefault="00F970A8" w:rsidP="00F970A8">
                <w:pPr>
                  <w:pStyle w:val="Caption"/>
                </w:pPr>
                <w:r>
                  <w:t xml:space="preserve">Figure </w:t>
                </w:r>
                <w:r w:rsidR="00281A2B">
                  <w:fldChar w:fldCharType="begin"/>
                </w:r>
                <w:r w:rsidR="00B219D9">
                  <w:instrText xml:space="preserve"> SEQ Figure \* ARABIC </w:instrText>
                </w:r>
                <w:r w:rsidR="00281A2B">
                  <w:fldChar w:fldCharType="separate"/>
                </w:r>
                <w:r>
                  <w:rPr>
                    <w:noProof/>
                  </w:rPr>
                  <w:t>8</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Hiroshima City Museum of Contemporary Art, Japan (1989). Photo: </w:t>
                </w:r>
                <w:proofErr w:type="spellStart"/>
                <w:r>
                  <w:t>Tomio</w:t>
                </w:r>
                <w:proofErr w:type="spellEnd"/>
                <w:r>
                  <w:t xml:space="preserve"> </w:t>
                </w:r>
                <w:proofErr w:type="spellStart"/>
                <w:r>
                  <w:t>Ohashi</w:t>
                </w:r>
                <w:proofErr w:type="spellEnd"/>
                <w:r>
                  <w:t>. Courtesy of KKAA, Tokyo.</w:t>
                </w:r>
              </w:p>
              <w:p w14:paraId="1371F79D" w14:textId="77777777" w:rsidR="001E14C8" w:rsidRDefault="001E14C8" w:rsidP="00E506F1">
                <w:pPr>
                  <w:pStyle w:val="Heading1"/>
                  <w:outlineLvl w:val="0"/>
                </w:pPr>
              </w:p>
              <w:p w14:paraId="16350194" w14:textId="77777777" w:rsidR="00E506F1" w:rsidRDefault="00361CA9" w:rsidP="00C17AF2">
                <w:r>
                  <w:t>Useful Links</w:t>
                </w:r>
              </w:p>
              <w:p w14:paraId="0A8A3F72" w14:textId="77777777" w:rsidR="00C17AF2" w:rsidRDefault="00C17AF2" w:rsidP="00C27FAB"/>
              <w:p w14:paraId="74B0A020" w14:textId="77777777" w:rsidR="00C17AF2" w:rsidRDefault="00561E9F" w:rsidP="00C17AF2">
                <w:hyperlink r:id="rId9" w:history="1">
                  <w:proofErr w:type="spellStart"/>
                  <w:r w:rsidR="00C17AF2">
                    <w:rPr>
                      <w:rStyle w:val="Hyperlink"/>
                    </w:rPr>
                    <w:t>Kishō</w:t>
                  </w:r>
                  <w:proofErr w:type="spellEnd"/>
                  <w:r w:rsidR="00C17AF2">
                    <w:rPr>
                      <w:rStyle w:val="Hyperlink"/>
                    </w:rPr>
                    <w:t xml:space="preserve"> </w:t>
                  </w:r>
                  <w:proofErr w:type="spellStart"/>
                  <w:r w:rsidR="00C17AF2">
                    <w:rPr>
                      <w:rStyle w:val="Hyperlink"/>
                    </w:rPr>
                    <w:t>Kurokawa</w:t>
                  </w:r>
                  <w:proofErr w:type="spellEnd"/>
                  <w:r w:rsidR="00C17AF2">
                    <w:rPr>
                      <w:rStyle w:val="Hyperlink"/>
                    </w:rPr>
                    <w:t xml:space="preserve"> homepage (includes sections on projects, writings, and other details)</w:t>
                  </w:r>
                </w:hyperlink>
              </w:p>
              <w:p w14:paraId="36FBCFCE" w14:textId="77777777" w:rsidR="00734550" w:rsidRDefault="00734550" w:rsidP="00C27FAB"/>
              <w:p w14:paraId="755FE621" w14:textId="77777777" w:rsidR="00734550" w:rsidRDefault="00561E9F" w:rsidP="00C27FAB">
                <w:hyperlink r:id="rId10" w:history="1">
                  <w:r w:rsidR="00734550">
                    <w:rPr>
                      <w:rStyle w:val="Hyperlink"/>
                    </w:rPr>
                    <w:t xml:space="preserve">Political Architecture: Interview with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hyperlink>
                <w:r w:rsidR="00734550">
                  <w:br/>
                </w:r>
                <w:r w:rsidR="00734550">
                  <w:br/>
                </w:r>
                <w:hyperlink r:id="rId11" w:history="1">
                  <w:r w:rsidR="005F4E47">
                    <w:rPr>
                      <w:rStyle w:val="Hyperlink"/>
                    </w:rPr>
                    <w:t xml:space="preserve">Metabolism - The City of the Future: Dreams and Visions of Reconstruction in </w:t>
                  </w:r>
                  <w:proofErr w:type="spellStart"/>
                  <w:r w:rsidR="005F4E47">
                    <w:rPr>
                      <w:rStyle w:val="Hyperlink"/>
                    </w:rPr>
                    <w:t>Postwar</w:t>
                  </w:r>
                  <w:proofErr w:type="spellEnd"/>
                  <w:r w:rsidR="005F4E47">
                    <w:rPr>
                      <w:rStyle w:val="Hyperlink"/>
                    </w:rPr>
                    <w:t xml:space="preserve"> and Present-Day Japan (Mori Art Museum exhibition, Tokyo, 2011-12, with material by and devoted to </w:t>
                  </w:r>
                  <w:proofErr w:type="spellStart"/>
                  <w:r w:rsidR="005F4E47">
                    <w:rPr>
                      <w:rStyle w:val="Hyperlink"/>
                    </w:rPr>
                    <w:t>Kurokawa</w:t>
                  </w:r>
                  <w:proofErr w:type="spellEnd"/>
                  <w:r w:rsidR="005F4E47">
                    <w:rPr>
                      <w:rStyle w:val="Hyperlink"/>
                    </w:rPr>
                    <w:t xml:space="preserve">) </w:t>
                  </w:r>
                </w:hyperlink>
                <w:r w:rsidR="00734550">
                  <w:br/>
                </w:r>
                <w:r w:rsidR="00734550">
                  <w:br/>
                </w:r>
                <w:hyperlink r:id="rId12" w:history="1">
                  <w:r w:rsidR="00734550">
                    <w:rPr>
                      <w:rStyle w:val="Hyperlink"/>
                    </w:rPr>
                    <w:t xml:space="preserve">Anaheim University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r w:rsidR="00734550">
                    <w:rPr>
                      <w:rStyle w:val="Hyperlink"/>
                    </w:rPr>
                    <w:t xml:space="preserve"> Green Institute</w:t>
                  </w:r>
                </w:hyperlink>
              </w:p>
              <w:p w14:paraId="7B0C6716" w14:textId="77777777" w:rsidR="00B8111D" w:rsidRDefault="00B8111D" w:rsidP="00C27FAB"/>
              <w:p w14:paraId="25DBB4CC" w14:textId="77777777" w:rsidR="00C17AF2" w:rsidRDefault="00B8111D" w:rsidP="00C27FAB">
                <w:proofErr w:type="spellStart"/>
                <w:r>
                  <w:t>Kishō</w:t>
                </w:r>
                <w:proofErr w:type="spellEnd"/>
                <w:r>
                  <w:t xml:space="preserve"> </w:t>
                </w:r>
                <w:proofErr w:type="spellStart"/>
                <w:r>
                  <w:t>Kurokawa</w:t>
                </w:r>
                <w:proofErr w:type="spellEnd"/>
                <w:r>
                  <w:t xml:space="preserve"> on the </w:t>
                </w:r>
                <w:proofErr w:type="spellStart"/>
                <w:r>
                  <w:t>Nakagin</w:t>
                </w:r>
                <w:proofErr w:type="spellEnd"/>
                <w:r>
                  <w:t xml:space="preserve"> Capsule Building, Tokyo (1972). Tokyo Art Beat production by Jason </w:t>
                </w:r>
                <w:proofErr w:type="spellStart"/>
                <w:r>
                  <w:t>Gray</w:t>
                </w:r>
                <w:proofErr w:type="spellEnd"/>
                <w:r>
                  <w:t>, 2007:</w:t>
                </w:r>
              </w:p>
              <w:p w14:paraId="78B3CF0C" w14:textId="77777777" w:rsidR="00B8111D" w:rsidRDefault="00561E9F" w:rsidP="00C27FAB">
                <w:hyperlink r:id="rId13" w:history="1">
                  <w:r w:rsidR="00B8111D" w:rsidRPr="002F7DA9">
                    <w:rPr>
                      <w:rStyle w:val="Hyperlink"/>
                    </w:rPr>
                    <w:t>http://www.tokyoartbeat.com/tablog/entries.en/2007/08/kisho-kurokawa-on-the-nakagin-capsule-building.html</w:t>
                  </w:r>
                </w:hyperlink>
                <w:r w:rsidR="00B8111D">
                  <w:t xml:space="preserve"> </w:t>
                </w:r>
              </w:p>
              <w:p w14:paraId="251AF081" w14:textId="77777777" w:rsidR="00B8111D" w:rsidRDefault="00B8111D" w:rsidP="00C27FAB"/>
              <w:p w14:paraId="15894322" w14:textId="77777777" w:rsidR="00FA61E9" w:rsidRDefault="00FA61E9" w:rsidP="00FA61E9">
                <w:proofErr w:type="spellStart"/>
                <w:r>
                  <w:t>Kishō</w:t>
                </w:r>
                <w:proofErr w:type="spellEnd"/>
                <w:r>
                  <w:t xml:space="preserve"> </w:t>
                </w:r>
                <w:proofErr w:type="spellStart"/>
                <w:r>
                  <w:t>Kurokawa</w:t>
                </w:r>
                <w:proofErr w:type="spellEnd"/>
                <w:r>
                  <w:t xml:space="preserve"> on Building the National Art </w:t>
                </w:r>
                <w:proofErr w:type="spellStart"/>
                <w:r>
                  <w:t>Center</w:t>
                </w:r>
                <w:proofErr w:type="spellEnd"/>
                <w:r>
                  <w:t xml:space="preserve">, Tokyo (2006). Tokyo Art Beat production by Jason </w:t>
                </w:r>
                <w:proofErr w:type="spellStart"/>
                <w:r>
                  <w:t>Gray</w:t>
                </w:r>
                <w:proofErr w:type="spellEnd"/>
                <w:r>
                  <w:t>, 2007:</w:t>
                </w:r>
              </w:p>
              <w:p w14:paraId="4DE120A7" w14:textId="77777777" w:rsidR="00561E9F" w:rsidRDefault="00561E9F" w:rsidP="00FA61E9"/>
              <w:p w14:paraId="50AE9470" w14:textId="77777777" w:rsidR="003F0D73" w:rsidRPr="00E506F1" w:rsidRDefault="00561E9F" w:rsidP="00FA61E9">
                <w:hyperlink r:id="rId14" w:history="1">
                  <w:r w:rsidR="00FA61E9" w:rsidRPr="002F7DA9">
                    <w:rPr>
                      <w:rStyle w:val="Hyperlink"/>
                    </w:rPr>
                    <w:t>http://www.tokyoartbeat.com/tablog/entries.en/2007/07/kisho-kurokawa-on-building-the-national-art-center.html</w:t>
                  </w:r>
                </w:hyperlink>
                <w:r w:rsidR="00FA61E9">
                  <w:t xml:space="preserve"> </w:t>
                </w:r>
              </w:p>
            </w:tc>
          </w:sdtContent>
        </w:sdt>
      </w:tr>
      <w:tr w:rsidR="003235A7" w14:paraId="05583751" w14:textId="77777777">
        <w:tc>
          <w:tcPr>
            <w:tcW w:w="9016" w:type="dxa"/>
          </w:tcPr>
          <w:p w14:paraId="03DF73DD" w14:textId="77777777" w:rsidR="003235A7" w:rsidRDefault="003235A7" w:rsidP="008A5B87">
            <w:r w:rsidRPr="0015114C">
              <w:rPr>
                <w:u w:val="single"/>
              </w:rPr>
              <w:lastRenderedPageBreak/>
              <w:t>Further reading</w:t>
            </w:r>
            <w:r>
              <w:t>:</w:t>
            </w:r>
          </w:p>
          <w:commentRangeStart w:id="3"/>
          <w:p w14:paraId="2E6CA414" w14:textId="77777777" w:rsidR="003B2F72" w:rsidRDefault="00561E9F" w:rsidP="00A2576C">
            <w:pPr>
              <w:tabs>
                <w:tab w:val="left" w:pos="5966"/>
              </w:tabs>
            </w:pPr>
            <w:sdt>
              <w:sdtPr>
                <w:id w:val="-399366171"/>
                <w:citation/>
              </w:sdtPr>
              <w:sdtEndPr/>
              <w:sdtContent>
                <w:r w:rsidR="00281A2B">
                  <w:fldChar w:fldCharType="begin"/>
                </w:r>
                <w:r w:rsidR="003B2F72">
                  <w:rPr>
                    <w:lang w:val="en-US"/>
                  </w:rPr>
                  <w:instrText xml:space="preserve"> CITATION Koo12 \l 1033 </w:instrText>
                </w:r>
                <w:r w:rsidR="00281A2B">
                  <w:fldChar w:fldCharType="separate"/>
                </w:r>
                <w:r w:rsidR="003B2F72" w:rsidRPr="003B2F72">
                  <w:rPr>
                    <w:noProof/>
                    <w:lang w:val="en-US"/>
                  </w:rPr>
                  <w:t>(Koolhaas, Rem Koolhaas on Japan's Metabolism Movement)</w:t>
                </w:r>
                <w:r w:rsidR="00281A2B">
                  <w:fldChar w:fldCharType="end"/>
                </w:r>
              </w:sdtContent>
            </w:sdt>
            <w:r w:rsidR="00A2576C">
              <w:tab/>
            </w:r>
            <w:r w:rsidR="003B2F72">
              <w:br/>
            </w:r>
            <w:commentRangeEnd w:id="3"/>
            <w:r w:rsidR="00A2576C">
              <w:rPr>
                <w:rStyle w:val="CommentReference"/>
                <w:vanish/>
              </w:rPr>
              <w:commentReference w:id="3"/>
            </w:r>
          </w:p>
          <w:sdt>
            <w:sdtPr>
              <w:alias w:val="Further reading"/>
              <w:tag w:val="furtherReading"/>
              <w:id w:val="-1516217107"/>
            </w:sdtPr>
            <w:sdtEndPr/>
            <w:sdtContent>
              <w:p w14:paraId="18DF4EFC" w14:textId="77777777" w:rsidR="00691AB6" w:rsidRDefault="00561E9F" w:rsidP="00691AB6">
                <w:sdt>
                  <w:sdtPr>
                    <w:id w:val="933102417"/>
                    <w:citation/>
                  </w:sdtPr>
                  <w:sdtEndPr/>
                  <w:sdtContent>
                    <w:r w:rsidR="00281A2B">
                      <w:fldChar w:fldCharType="begin"/>
                    </w:r>
                    <w:r w:rsidR="000765F1">
                      <w:rPr>
                        <w:lang w:val="en-US"/>
                      </w:rPr>
                      <w:instrText xml:space="preserve"> CITATION Koo11 \l 1033  </w:instrText>
                    </w:r>
                    <w:r w:rsidR="00281A2B">
                      <w:fldChar w:fldCharType="separate"/>
                    </w:r>
                    <w:r w:rsidR="000765F1">
                      <w:rPr>
                        <w:noProof/>
                        <w:lang w:val="en-US"/>
                      </w:rPr>
                      <w:t xml:space="preserve"> (Koolhaas and Obrist, Project Japan: Metabolism Talks …)</w:t>
                    </w:r>
                    <w:r w:rsidR="00281A2B">
                      <w:fldChar w:fldCharType="end"/>
                    </w:r>
                  </w:sdtContent>
                </w:sdt>
                <w:r w:rsidR="00691AB6">
                  <w:br/>
                </w:r>
              </w:p>
              <w:p w14:paraId="49E5EA78" w14:textId="77777777" w:rsidR="00A468E2" w:rsidRDefault="00561E9F" w:rsidP="00691AB6">
                <w:sdt>
                  <w:sdtPr>
                    <w:id w:val="2103450978"/>
                    <w:citation/>
                  </w:sdtPr>
                  <w:sdtEndPr/>
                  <w:sdtContent>
                    <w:r w:rsidR="00281A2B">
                      <w:fldChar w:fldCharType="begin"/>
                    </w:r>
                    <w:r w:rsidR="000765F1">
                      <w:rPr>
                        <w:lang w:val="en-US"/>
                      </w:rPr>
                      <w:instrText xml:space="preserve"> CITATION Eac97 \l 1033  </w:instrText>
                    </w:r>
                    <w:r w:rsidR="00281A2B">
                      <w:fldChar w:fldCharType="separate"/>
                    </w:r>
                    <w:r w:rsidR="000765F1">
                      <w:rPr>
                        <w:noProof/>
                        <w:lang w:val="en-US"/>
                      </w:rPr>
                      <w:t>(Kurokawa, Each One a Hero: The Philosophy of Symbiosis)</w:t>
                    </w:r>
                    <w:r w:rsidR="00281A2B">
                      <w:fldChar w:fldCharType="end"/>
                    </w:r>
                  </w:sdtContent>
                </w:sdt>
              </w:p>
              <w:p w14:paraId="1460DE08" w14:textId="77777777" w:rsidR="00A468E2" w:rsidRDefault="00A468E2" w:rsidP="00691AB6"/>
              <w:p w14:paraId="6332839D" w14:textId="77777777" w:rsidR="00E06EB2" w:rsidRDefault="00561E9F" w:rsidP="00691AB6">
                <w:sdt>
                  <w:sdtPr>
                    <w:id w:val="-1874924535"/>
                    <w:citation/>
                  </w:sdtPr>
                  <w:sdtEndPr/>
                  <w:sdtContent>
                    <w:r w:rsidR="00281A2B">
                      <w:fldChar w:fldCharType="begin"/>
                    </w:r>
                    <w:r w:rsidR="00BC7A1E">
                      <w:rPr>
                        <w:lang w:val="en-US"/>
                      </w:rPr>
                      <w:instrText xml:space="preserve"> CITATION Kur92 \l 1033 </w:instrText>
                    </w:r>
                    <w:r w:rsidR="00281A2B">
                      <w:fldChar w:fldCharType="separate"/>
                    </w:r>
                    <w:r w:rsidR="00BC7A1E" w:rsidRPr="00BC7A1E">
                      <w:rPr>
                        <w:noProof/>
                        <w:lang w:val="en-US"/>
                      </w:rPr>
                      <w:t>(Kurokawa, Kisho Kurokawa: From Metabolism to Symbiosis )</w:t>
                    </w:r>
                    <w:r w:rsidR="00281A2B">
                      <w:fldChar w:fldCharType="end"/>
                    </w:r>
                  </w:sdtContent>
                </w:sdt>
              </w:p>
              <w:p w14:paraId="23F00C68" w14:textId="77777777" w:rsidR="00E06EB2" w:rsidRDefault="00E06EB2" w:rsidP="00691AB6"/>
              <w:p w14:paraId="4B18BA9C" w14:textId="77777777" w:rsidR="00E06EB2" w:rsidRDefault="00561E9F" w:rsidP="00691AB6">
                <w:sdt>
                  <w:sdtPr>
                    <w:id w:val="-908066386"/>
                    <w:citation/>
                  </w:sdtPr>
                  <w:sdtEndPr/>
                  <w:sdtContent>
                    <w:r w:rsidR="00281A2B">
                      <w:fldChar w:fldCharType="begin"/>
                    </w:r>
                    <w:r w:rsidR="000765F1">
                      <w:rPr>
                        <w:lang w:val="en-US"/>
                      </w:rPr>
                      <w:instrText xml:space="preserve"> CITATION The97 \l 1033  </w:instrText>
                    </w:r>
                    <w:r w:rsidR="00281A2B">
                      <w:fldChar w:fldCharType="separate"/>
                    </w:r>
                    <w:r w:rsidR="000765F1">
                      <w:rPr>
                        <w:noProof/>
                        <w:lang w:val="en-US"/>
                      </w:rPr>
                      <w:t>(Kurokawa, The Philosophy of Symbiosis)</w:t>
                    </w:r>
                    <w:r w:rsidR="00281A2B">
                      <w:fldChar w:fldCharType="end"/>
                    </w:r>
                  </w:sdtContent>
                </w:sdt>
              </w:p>
              <w:p w14:paraId="0EBBE1CB" w14:textId="77777777" w:rsidR="00E06EB2" w:rsidRDefault="00E06EB2" w:rsidP="00691AB6"/>
              <w:p w14:paraId="58D1EA88" w14:textId="77777777" w:rsidR="00E06EB2" w:rsidRDefault="00561E9F" w:rsidP="00691AB6">
                <w:sdt>
                  <w:sdtPr>
                    <w:id w:val="-228621107"/>
                    <w:citation/>
                  </w:sdtPr>
                  <w:sdtEndPr/>
                  <w:sdtContent>
                    <w:r w:rsidR="00281A2B">
                      <w:fldChar w:fldCharType="begin"/>
                    </w:r>
                    <w:r w:rsidR="00BC7A1E">
                      <w:rPr>
                        <w:lang w:val="en-US"/>
                      </w:rPr>
                      <w:instrText xml:space="preserve">CITATION Mor1 \l 1033 </w:instrText>
                    </w:r>
                    <w:r w:rsidR="00281A2B">
                      <w:fldChar w:fldCharType="separate"/>
                    </w:r>
                    <w:r w:rsidR="00BC7A1E" w:rsidRPr="00BC7A1E">
                      <w:rPr>
                        <w:noProof/>
                        <w:lang w:val="en-US"/>
                      </w:rPr>
                      <w:t>(Nanjo, Yasuka and Kikuchi)</w:t>
                    </w:r>
                    <w:r w:rsidR="00281A2B">
                      <w:fldChar w:fldCharType="end"/>
                    </w:r>
                  </w:sdtContent>
                </w:sdt>
              </w:p>
              <w:p w14:paraId="081F4FAE" w14:textId="77777777" w:rsidR="00E06EB2" w:rsidRDefault="00E06EB2" w:rsidP="00691AB6"/>
              <w:p w14:paraId="34408BBF" w14:textId="77777777" w:rsidR="00E06EB2" w:rsidRDefault="00561E9F" w:rsidP="00691AB6">
                <w:sdt>
                  <w:sdtPr>
                    <w:id w:val="1396400305"/>
                    <w:citation/>
                  </w:sdtPr>
                  <w:sdtEndPr/>
                  <w:sdtContent>
                    <w:r w:rsidR="00281A2B">
                      <w:fldChar w:fldCharType="begin"/>
                    </w:r>
                    <w:r w:rsidR="000765F1">
                      <w:rPr>
                        <w:lang w:val="en-US"/>
                      </w:rPr>
                      <w:instrText xml:space="preserve"> CITATION Sch05 \l 1033  </w:instrText>
                    </w:r>
                    <w:r w:rsidR="00281A2B">
                      <w:fldChar w:fldCharType="separate"/>
                    </w:r>
                    <w:r w:rsidR="000765F1">
                      <w:rPr>
                        <w:noProof/>
                        <w:lang w:val="en-US"/>
                      </w:rPr>
                      <w:t>(Schmal, Flagge and Visscher)</w:t>
                    </w:r>
                    <w:r w:rsidR="00281A2B">
                      <w:fldChar w:fldCharType="end"/>
                    </w:r>
                  </w:sdtContent>
                </w:sdt>
              </w:p>
              <w:p w14:paraId="2B3DE772" w14:textId="77777777" w:rsidR="00E06EB2" w:rsidRDefault="00E06EB2" w:rsidP="00691AB6"/>
              <w:p w14:paraId="00E4B7B7" w14:textId="77777777" w:rsidR="00D65F47" w:rsidRDefault="00561E9F" w:rsidP="00D65F47">
                <w:sdt>
                  <w:sdtPr>
                    <w:id w:val="-2050527268"/>
                    <w:citation/>
                  </w:sdtPr>
                  <w:sdtEndPr/>
                  <w:sdtContent>
                    <w:r w:rsidR="00281A2B">
                      <w:fldChar w:fldCharType="begin"/>
                    </w:r>
                    <w:r w:rsidR="00D65F47">
                      <w:rPr>
                        <w:lang w:val="en-US"/>
                      </w:rPr>
                      <w:instrText xml:space="preserve"> CITATION Why00 \l 1033 </w:instrText>
                    </w:r>
                    <w:r w:rsidR="00281A2B">
                      <w:fldChar w:fldCharType="separate"/>
                    </w:r>
                    <w:r w:rsidR="00D65F47">
                      <w:rPr>
                        <w:noProof/>
                        <w:lang w:val="en-US"/>
                      </w:rPr>
                      <w:t>(Whyte)</w:t>
                    </w:r>
                    <w:r w:rsidR="00281A2B">
                      <w:fldChar w:fldCharType="end"/>
                    </w:r>
                  </w:sdtContent>
                </w:sdt>
              </w:p>
              <w:p w14:paraId="61689CE7" w14:textId="77777777" w:rsidR="003235A7" w:rsidRDefault="00561E9F" w:rsidP="00691AB6"/>
            </w:sdtContent>
          </w:sdt>
        </w:tc>
      </w:tr>
    </w:tbl>
    <w:p w14:paraId="244EE4DC" w14:textId="77777777" w:rsidR="00C27FAB" w:rsidRPr="00F36937" w:rsidRDefault="00C27FAB" w:rsidP="00B33145"/>
    <w:sectPr w:rsidR="00C27FAB" w:rsidRPr="00F36937" w:rsidSect="00F45D82">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Neilton Clarke" w:date="2015-02-04T18:08:00Z" w:initials="NC">
    <w:p w14:paraId="01AE9BE0" w14:textId="77777777" w:rsidR="00D65F47" w:rsidRDefault="00D65F47">
      <w:pPr>
        <w:pStyle w:val="CommentText"/>
      </w:pPr>
      <w:r>
        <w:rPr>
          <w:rStyle w:val="CommentReference"/>
        </w:rPr>
        <w:annotationRef/>
      </w:r>
      <w:r>
        <w:t>This is a Japan Society (NYC) online presentation, the reposting of which is awaiting some clarification at the JS 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FC226" w14:textId="77777777" w:rsidR="00D65F47" w:rsidRDefault="00D65F47" w:rsidP="007A0D55">
      <w:pPr>
        <w:spacing w:after="0" w:line="240" w:lineRule="auto"/>
      </w:pPr>
      <w:r>
        <w:separator/>
      </w:r>
    </w:p>
  </w:endnote>
  <w:endnote w:type="continuationSeparator" w:id="0">
    <w:p w14:paraId="59444B06" w14:textId="77777777" w:rsidR="00D65F47" w:rsidRDefault="00D65F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0000012" w:usb3="00000000" w:csb0="0002009F" w:csb1="00000000"/>
  </w:font>
  <w:font w:name="ヒラギノ角ゴ ProN W3">
    <w:charset w:val="4E"/>
    <w:family w:val="auto"/>
    <w:pitch w:val="variable"/>
    <w:sig w:usb0="E00002FF" w:usb1="7AC7FFFF" w:usb2="00000012" w:usb3="00000000" w:csb0="0002000D"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4106A" w14:textId="77777777" w:rsidR="00D65F47" w:rsidRDefault="00D65F47" w:rsidP="007A0D55">
      <w:pPr>
        <w:spacing w:after="0" w:line="240" w:lineRule="auto"/>
      </w:pPr>
      <w:r>
        <w:separator/>
      </w:r>
    </w:p>
  </w:footnote>
  <w:footnote w:type="continuationSeparator" w:id="0">
    <w:p w14:paraId="3EFE837D" w14:textId="77777777" w:rsidR="00D65F47" w:rsidRDefault="00D65F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DB65" w14:textId="77777777" w:rsidR="00D65F47" w:rsidRDefault="00D65F4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68B797" w14:textId="77777777" w:rsidR="00D65F47" w:rsidRDefault="00D65F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attachedTemplate r:id="rId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F1FAC"/>
    <w:rsid w:val="00032559"/>
    <w:rsid w:val="00052040"/>
    <w:rsid w:val="00067027"/>
    <w:rsid w:val="000765F1"/>
    <w:rsid w:val="00094BDD"/>
    <w:rsid w:val="000B25AE"/>
    <w:rsid w:val="000B55AB"/>
    <w:rsid w:val="000D24DC"/>
    <w:rsid w:val="000E0526"/>
    <w:rsid w:val="000E5A13"/>
    <w:rsid w:val="00101B2E"/>
    <w:rsid w:val="00105AEC"/>
    <w:rsid w:val="00116FA0"/>
    <w:rsid w:val="00120C6F"/>
    <w:rsid w:val="001454D1"/>
    <w:rsid w:val="0015114C"/>
    <w:rsid w:val="00163620"/>
    <w:rsid w:val="00171E13"/>
    <w:rsid w:val="001720CA"/>
    <w:rsid w:val="00194516"/>
    <w:rsid w:val="001A21F3"/>
    <w:rsid w:val="001A2537"/>
    <w:rsid w:val="001A26DF"/>
    <w:rsid w:val="001A6A06"/>
    <w:rsid w:val="001E14C8"/>
    <w:rsid w:val="00200D7B"/>
    <w:rsid w:val="00210C03"/>
    <w:rsid w:val="00212CBD"/>
    <w:rsid w:val="002162E2"/>
    <w:rsid w:val="00216B84"/>
    <w:rsid w:val="00221F94"/>
    <w:rsid w:val="00225C5A"/>
    <w:rsid w:val="00230B10"/>
    <w:rsid w:val="00234353"/>
    <w:rsid w:val="00235B71"/>
    <w:rsid w:val="00244BB0"/>
    <w:rsid w:val="00281A2B"/>
    <w:rsid w:val="002A0A0D"/>
    <w:rsid w:val="002A48DF"/>
    <w:rsid w:val="002B0B37"/>
    <w:rsid w:val="0030662D"/>
    <w:rsid w:val="003235A7"/>
    <w:rsid w:val="00330406"/>
    <w:rsid w:val="00333943"/>
    <w:rsid w:val="00361CA9"/>
    <w:rsid w:val="003677B6"/>
    <w:rsid w:val="003B2F72"/>
    <w:rsid w:val="003B3342"/>
    <w:rsid w:val="003D3579"/>
    <w:rsid w:val="003D781E"/>
    <w:rsid w:val="003E2795"/>
    <w:rsid w:val="003F0D73"/>
    <w:rsid w:val="00462DBE"/>
    <w:rsid w:val="00464699"/>
    <w:rsid w:val="00470376"/>
    <w:rsid w:val="00483379"/>
    <w:rsid w:val="00487BC5"/>
    <w:rsid w:val="00494DBB"/>
    <w:rsid w:val="00496888"/>
    <w:rsid w:val="004A7476"/>
    <w:rsid w:val="004E5896"/>
    <w:rsid w:val="00513EE6"/>
    <w:rsid w:val="00534F8F"/>
    <w:rsid w:val="00561E9F"/>
    <w:rsid w:val="00584918"/>
    <w:rsid w:val="00590035"/>
    <w:rsid w:val="005A12D2"/>
    <w:rsid w:val="005B177E"/>
    <w:rsid w:val="005B3921"/>
    <w:rsid w:val="005E5EA2"/>
    <w:rsid w:val="005F26D7"/>
    <w:rsid w:val="005F4E47"/>
    <w:rsid w:val="005F5450"/>
    <w:rsid w:val="00646F25"/>
    <w:rsid w:val="00691AB6"/>
    <w:rsid w:val="006D0412"/>
    <w:rsid w:val="00715147"/>
    <w:rsid w:val="00734550"/>
    <w:rsid w:val="007411B9"/>
    <w:rsid w:val="0074236E"/>
    <w:rsid w:val="00757130"/>
    <w:rsid w:val="00780D95"/>
    <w:rsid w:val="00780DC7"/>
    <w:rsid w:val="00792372"/>
    <w:rsid w:val="007A0D55"/>
    <w:rsid w:val="007B3377"/>
    <w:rsid w:val="007E5F44"/>
    <w:rsid w:val="00821C70"/>
    <w:rsid w:val="00821DE3"/>
    <w:rsid w:val="00846CE1"/>
    <w:rsid w:val="00864F64"/>
    <w:rsid w:val="00865D22"/>
    <w:rsid w:val="00867C72"/>
    <w:rsid w:val="008A5B87"/>
    <w:rsid w:val="00922950"/>
    <w:rsid w:val="00946548"/>
    <w:rsid w:val="00965BEE"/>
    <w:rsid w:val="009A7264"/>
    <w:rsid w:val="009B5F04"/>
    <w:rsid w:val="009D1606"/>
    <w:rsid w:val="009E18A1"/>
    <w:rsid w:val="009E2641"/>
    <w:rsid w:val="009E2703"/>
    <w:rsid w:val="009E73D7"/>
    <w:rsid w:val="00A07DD4"/>
    <w:rsid w:val="00A2576C"/>
    <w:rsid w:val="00A27D2C"/>
    <w:rsid w:val="00A468E2"/>
    <w:rsid w:val="00A54FAF"/>
    <w:rsid w:val="00A66000"/>
    <w:rsid w:val="00A76CA2"/>
    <w:rsid w:val="00A76FD9"/>
    <w:rsid w:val="00AB436D"/>
    <w:rsid w:val="00AD2F24"/>
    <w:rsid w:val="00AD4844"/>
    <w:rsid w:val="00AF6730"/>
    <w:rsid w:val="00B219AE"/>
    <w:rsid w:val="00B219D9"/>
    <w:rsid w:val="00B32ECC"/>
    <w:rsid w:val="00B33145"/>
    <w:rsid w:val="00B574C9"/>
    <w:rsid w:val="00B8111D"/>
    <w:rsid w:val="00B84C6E"/>
    <w:rsid w:val="00BC328E"/>
    <w:rsid w:val="00BC39C9"/>
    <w:rsid w:val="00BC7A1E"/>
    <w:rsid w:val="00BE5BF7"/>
    <w:rsid w:val="00BF40E1"/>
    <w:rsid w:val="00C17AF2"/>
    <w:rsid w:val="00C27FAB"/>
    <w:rsid w:val="00C358D4"/>
    <w:rsid w:val="00C536B0"/>
    <w:rsid w:val="00C6296B"/>
    <w:rsid w:val="00C755BC"/>
    <w:rsid w:val="00CB0C2D"/>
    <w:rsid w:val="00CC586D"/>
    <w:rsid w:val="00CE5E88"/>
    <w:rsid w:val="00CF1542"/>
    <w:rsid w:val="00CF1FAC"/>
    <w:rsid w:val="00CF3EC5"/>
    <w:rsid w:val="00D051A6"/>
    <w:rsid w:val="00D5795D"/>
    <w:rsid w:val="00D656DA"/>
    <w:rsid w:val="00D65F47"/>
    <w:rsid w:val="00D83300"/>
    <w:rsid w:val="00DC6B48"/>
    <w:rsid w:val="00DD5E55"/>
    <w:rsid w:val="00DE2C33"/>
    <w:rsid w:val="00DF01B0"/>
    <w:rsid w:val="00E06EB2"/>
    <w:rsid w:val="00E506F1"/>
    <w:rsid w:val="00E85A05"/>
    <w:rsid w:val="00E95829"/>
    <w:rsid w:val="00EA606C"/>
    <w:rsid w:val="00EB0C8C"/>
    <w:rsid w:val="00EB51FD"/>
    <w:rsid w:val="00EB77DB"/>
    <w:rsid w:val="00ED139F"/>
    <w:rsid w:val="00EF74F7"/>
    <w:rsid w:val="00F009A1"/>
    <w:rsid w:val="00F3097E"/>
    <w:rsid w:val="00F36937"/>
    <w:rsid w:val="00F45D82"/>
    <w:rsid w:val="00F47578"/>
    <w:rsid w:val="00F5164D"/>
    <w:rsid w:val="00F60F53"/>
    <w:rsid w:val="00F71045"/>
    <w:rsid w:val="00F8099F"/>
    <w:rsid w:val="00F960D9"/>
    <w:rsid w:val="00F970A8"/>
    <w:rsid w:val="00FA1925"/>
    <w:rsid w:val="00FA61E9"/>
    <w:rsid w:val="00FB11DE"/>
    <w:rsid w:val="00FB589A"/>
    <w:rsid w:val="00FB7317"/>
    <w:rsid w:val="00FE5D22"/>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C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8561">
      <w:bodyDiv w:val="1"/>
      <w:marLeft w:val="0"/>
      <w:marRight w:val="0"/>
      <w:marTop w:val="0"/>
      <w:marBottom w:val="0"/>
      <w:divBdr>
        <w:top w:val="none" w:sz="0" w:space="0" w:color="auto"/>
        <w:left w:val="none" w:sz="0" w:space="0" w:color="auto"/>
        <w:bottom w:val="none" w:sz="0" w:space="0" w:color="auto"/>
        <w:right w:val="none" w:sz="0" w:space="0" w:color="auto"/>
      </w:divBdr>
      <w:divsChild>
        <w:div w:id="93050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anaheim.edu/schools-and-institutes/kisho-kurokawa-green-institute" TargetMode="External"/><Relationship Id="rId13" Type="http://schemas.openxmlformats.org/officeDocument/2006/relationships/hyperlink" Target="http://www.tokyoartbeat.com/tablog/entries.en/2007/08/kisho-kurokawa-on-the-nakagin-capsule-building.html" TargetMode="External"/><Relationship Id="rId14" Type="http://schemas.openxmlformats.org/officeDocument/2006/relationships/hyperlink" Target="http://www.tokyoartbeat.com/tablog/entries.en/2007/07/kisho-kurokawa-on-building-the-national-art-center.html" TargetMode="External"/><Relationship Id="rId15" Type="http://schemas.openxmlformats.org/officeDocument/2006/relationships/comments" Target="comments.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isho.co.jp" TargetMode="External"/><Relationship Id="rId10" Type="http://schemas.openxmlformats.org/officeDocument/2006/relationships/hyperlink" Target="http://www.tokyoartbeat.com/tablog/entries.en/2007/07/political-architecture-interview-with-kisho-kurokaw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0000012" w:usb3="00000000" w:csb0="0002009F" w:csb1="00000000"/>
  </w:font>
  <w:font w:name="ヒラギノ角ゴ ProN W3">
    <w:charset w:val="4E"/>
    <w:family w:val="auto"/>
    <w:pitch w:val="variable"/>
    <w:sig w:usb0="E00002FF" w:usb1="7AC7FFFF" w:usb2="00000012" w:usb3="00000000" w:csb0="0002000D"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370A91"/>
    <w:rsid w:val="001B191B"/>
    <w:rsid w:val="00370A91"/>
    <w:rsid w:val="00505B12"/>
    <w:rsid w:val="008B6630"/>
    <w:rsid w:val="00917E31"/>
    <w:rsid w:val="0094528C"/>
    <w:rsid w:val="00C17359"/>
    <w:rsid w:val="00C52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BE2"/>
    <w:rPr>
      <w:color w:val="808080"/>
    </w:rPr>
  </w:style>
  <w:style w:type="paragraph" w:customStyle="1" w:styleId="EC9976541D8B5B4AAD3C3E1C7B51D5E7">
    <w:name w:val="EC9976541D8B5B4AAD3C3E1C7B51D5E7"/>
    <w:rsid w:val="00C52BE2"/>
  </w:style>
  <w:style w:type="paragraph" w:customStyle="1" w:styleId="C0ED6821F9E6134784EA076E3D005D0B">
    <w:name w:val="C0ED6821F9E6134784EA076E3D005D0B"/>
    <w:rsid w:val="00C52BE2"/>
  </w:style>
  <w:style w:type="paragraph" w:customStyle="1" w:styleId="E33ED9D8216AFA42A8C85301D856DBCB">
    <w:name w:val="E33ED9D8216AFA42A8C85301D856DBCB"/>
    <w:rsid w:val="00C52BE2"/>
  </w:style>
  <w:style w:type="paragraph" w:customStyle="1" w:styleId="50F2D2EB4B07C44B847F3179A534D5CC">
    <w:name w:val="50F2D2EB4B07C44B847F3179A534D5CC"/>
    <w:rsid w:val="00C52BE2"/>
  </w:style>
  <w:style w:type="paragraph" w:customStyle="1" w:styleId="E7E6BB0F9C39B94D82D5E5E87BD3DD73">
    <w:name w:val="E7E6BB0F9C39B94D82D5E5E87BD3DD73"/>
    <w:rsid w:val="00C52BE2"/>
  </w:style>
  <w:style w:type="paragraph" w:customStyle="1" w:styleId="7A95DD6AF29CD2489A3128BC1C40C2A9">
    <w:name w:val="7A95DD6AF29CD2489A3128BC1C40C2A9"/>
    <w:rsid w:val="00C52BE2"/>
  </w:style>
  <w:style w:type="paragraph" w:customStyle="1" w:styleId="A30CF10731319C4BA7A55806B05674C9">
    <w:name w:val="A30CF10731319C4BA7A55806B05674C9"/>
    <w:rsid w:val="00C52BE2"/>
  </w:style>
  <w:style w:type="paragraph" w:customStyle="1" w:styleId="CDCDAD64B750FC479F19641D6B91B0B2">
    <w:name w:val="CDCDAD64B750FC479F19641D6B91B0B2"/>
    <w:rsid w:val="00C52BE2"/>
  </w:style>
  <w:style w:type="paragraph" w:customStyle="1" w:styleId="C629032FDB6FA249BF357EED6A4941C1">
    <w:name w:val="C629032FDB6FA249BF357EED6A4941C1"/>
    <w:rsid w:val="00C52BE2"/>
  </w:style>
  <w:style w:type="paragraph" w:customStyle="1" w:styleId="9603BB9A423AB349B0EDB3AC147DE3EB">
    <w:name w:val="9603BB9A423AB349B0EDB3AC147DE3EB"/>
    <w:rsid w:val="00C52BE2"/>
  </w:style>
  <w:style w:type="paragraph" w:customStyle="1" w:styleId="39934BAD71F6494085F347D1620DE4A1">
    <w:name w:val="39934BAD71F6494085F347D1620DE4A1"/>
    <w:rsid w:val="00C52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8</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4</b:RefOrder>
  </b:Source>
  <b:Source>
    <b:Tag>Koo12</b:Tag>
    <b:SourceType>DocumentFromInternetSite</b:SourceType>
    <b:Guid>{C91BAB3E-C8C5-224A-9852-496F4FC84FC4}</b:Guid>
    <b:Author>
      <b:Author>
        <b:NameList>
          <b:Person>
            <b:Last>Koolhaas</b:Last>
            <b:First>Rem</b:First>
          </b:Person>
        </b:NameList>
      </b:Author>
    </b:Author>
    <b:Title>Rem Koolhaas on Japan's Metabolism Movement</b:Title>
    <b:Year>2012</b:Year>
    <b:InternetSiteTitle>Japan Society</b:InternetSiteTitle>
    <b:URL>http://www.japansociety.org/webcast/rem-koolhaas-on-japans-metabolism-movement</b:URL>
    <b:Month>March</b:Month>
    <b:Day>6</b:Day>
    <b:RefOrder>1</b:RefOrder>
  </b:Source>
  <b:Source>
    <b:Tag>Har93</b:Tag>
    <b:SourceType>Report</b:SourceType>
    <b:Guid>{E058C003-D9F8-AC4A-B0BA-4635BFDAFC6B}</b:Guid>
    <b:Title>The Making of an Avant-Garde in Japan: An Assessment of Okamoto Taro's Art of ‘Counterpointism’ and its Debt to Europe with Particular Reference to Jean Arp and Georges Bataille</b:Title>
    <b:City>Essex</b:City>
    <b:Year>1993</b:Year>
    <b:Author>
      <b:Author>
        <b:NameList>
          <b:Person>
            <b:Last>Harada</b:Last>
            <b:First>Ruiko</b:First>
          </b:Person>
        </b:NameList>
      </b:Author>
    </b:Author>
    <b:Institution>University of Essex</b:Institution>
    <b:ThesisType>Ph.D. thesis/dissertation</b:ThesisType>
    <b:RefOrder>9</b:RefOrder>
  </b:Source>
  <b:Source>
    <b:Tag>Koo11</b:Tag>
    <b:SourceType>Book</b:SourceType>
    <b:Guid>{043BC61F-85EE-3E48-9025-E1677649A72E}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LCID>uz-Cyrl-UZ</b:LCID>
    <b:StandardNumber>9783836525084</b:StandardNumber>
    <b:RefOrder>2</b:RefOrder>
  </b:Source>
  <b:Source>
    <b:Tag>Eac97</b:Tag>
    <b:SourceType>Book</b:SourceType>
    <b:Guid>{F09CF42C-FC05-824E-AE06-354067BABE34}</b:Guid>
    <b:Title>Each One a Hero: The Philosophy of Symbiosis</b:Title>
    <b:City>Tokyo</b:City>
    <b:Publisher>Kodansha International</b:Publisher>
    <b:Year>1997</b:Year>
    <b:Author>
      <b:Author>
        <b:NameList>
          <b:Person>
            <b:Last>Kurokawa</b:Last>
            <b:First>Kishō</b:First>
          </b:Person>
        </b:NameList>
      </b:Author>
    </b:Author>
    <b:LCID>uz-Cyrl-UZ</b:LCID>
    <b:StandardNumber>9784770021403</b:StandardNumber>
    <b:RefOrder>3</b:RefOrder>
  </b:Source>
  <b:Source>
    <b:Tag>The97</b:Tag>
    <b:SourceType>Book</b:SourceType>
    <b:Guid>{7630E875-7653-2543-93B5-ECFCE43B1801}</b:Guid>
    <b:Title>The Philosophy of Symbiosis</b:Title>
    <b:City>London</b:City>
    <b:Publisher>Academy Editions</b:Publisher>
    <b:Year>1994</b:Year>
    <b:Author>
      <b:Author>
        <b:NameList>
          <b:Person>
            <b:Last>Kurokawa</b:Last>
            <b:First>Kishō</b:First>
          </b:Person>
        </b:NameList>
      </b:Author>
    </b:Author>
    <b:Edition>2nd</b:Edition>
    <b:LCID>uz-Cyrl-UZ</b:LCID>
    <b:StandardNumber>9781854903044</b:StandardNumber>
    <b:RefOrder>5</b:RefOrder>
  </b:Source>
  <b:Source>
    <b:Tag>Sch05</b:Tag>
    <b:SourceType>Book</b:SourceType>
    <b:Guid>{FD521065-A2D8-184A-94E9-8F1F7CE208A1}</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LCID>uz-Cyrl-UZ</b:LCID>
    <b:StandardNumber>9783936314441</b:StandardNumber>
    <b:RefOrder>7</b:RefOrder>
  </b:Source>
</b:Sources>
</file>

<file path=customXml/itemProps1.xml><?xml version="1.0" encoding="utf-8"?>
<ds:datastoreItem xmlns:ds="http://schemas.openxmlformats.org/officeDocument/2006/customXml" ds:itemID="{DE5951F0-723C-4D42-B58B-23E3CDD6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211</TotalTime>
  <Pages>5</Pages>
  <Words>1928</Words>
  <Characters>10994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56</cp:revision>
  <dcterms:created xsi:type="dcterms:W3CDTF">2014-08-03T18:06:00Z</dcterms:created>
  <dcterms:modified xsi:type="dcterms:W3CDTF">2015-02-06T01:40:00Z</dcterms:modified>
</cp:coreProperties>
</file>