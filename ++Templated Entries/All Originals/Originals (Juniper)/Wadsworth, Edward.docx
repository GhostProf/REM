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D166A" w14:textId="77777777" w:rsidR="00870067" w:rsidRPr="00870067" w:rsidRDefault="00870067">
      <w:pPr>
        <w:rPr>
          <w:b/>
        </w:rPr>
      </w:pPr>
      <w:bookmarkStart w:id="0" w:name="_GoBack"/>
      <w:bookmarkEnd w:id="0"/>
      <w:r w:rsidRPr="00870067">
        <w:rPr>
          <w:b/>
        </w:rPr>
        <w:t>Wadsworth, Edward</w:t>
      </w:r>
      <w:r w:rsidR="00F77DAC">
        <w:rPr>
          <w:b/>
        </w:rPr>
        <w:t xml:space="preserve"> Alexander</w:t>
      </w:r>
      <w:r w:rsidRPr="00870067">
        <w:rPr>
          <w:b/>
        </w:rPr>
        <w:t xml:space="preserve"> (</w:t>
      </w:r>
      <w:r w:rsidR="00F77DAC">
        <w:rPr>
          <w:b/>
        </w:rPr>
        <w:t>1889-1949</w:t>
      </w:r>
      <w:r w:rsidRPr="00870067">
        <w:rPr>
          <w:b/>
        </w:rPr>
        <w:t>)</w:t>
      </w:r>
    </w:p>
    <w:p w14:paraId="08819E1A" w14:textId="03B1A8E0" w:rsidR="00473127" w:rsidRDefault="00AF0084">
      <w:r>
        <w:t>Edward Wadsworth played an important role alongside Wyndham Lewis in the</w:t>
      </w:r>
      <w:r w:rsidR="00A66239">
        <w:t xml:space="preserve"> avant-garde – though </w:t>
      </w:r>
      <w:r>
        <w:t>short-live</w:t>
      </w:r>
      <w:r w:rsidR="00622445">
        <w:t>d</w:t>
      </w:r>
      <w:r w:rsidR="00A66239">
        <w:t xml:space="preserve"> –</w:t>
      </w:r>
      <w:r w:rsidR="00622445">
        <w:t xml:space="preserve"> </w:t>
      </w:r>
      <w:proofErr w:type="spellStart"/>
      <w:r w:rsidR="00622445">
        <w:t>Vorticist</w:t>
      </w:r>
      <w:proofErr w:type="spellEnd"/>
      <w:r w:rsidR="00A66239">
        <w:t xml:space="preserve"> </w:t>
      </w:r>
      <w:r w:rsidR="00622445">
        <w:t>movement in 1913-14</w:t>
      </w:r>
      <w:r>
        <w:t>.  He continued to work in the abstracted, geometric style associated with the movement throughout the First World War</w:t>
      </w:r>
      <w:r w:rsidR="00622445">
        <w:t>, though very little work of this period remains other than his woodcuts.  After returning to England from active service in 1917, Wadsworth worked on the camouflage of shipping, know</w:t>
      </w:r>
      <w:r w:rsidR="008640E2">
        <w:t>n as ‘dazzle painting’, and</w:t>
      </w:r>
      <w:r w:rsidR="00622445">
        <w:t xml:space="preserve"> produced a large canvas entitled </w:t>
      </w:r>
      <w:r w:rsidR="00622445" w:rsidRPr="00622445">
        <w:rPr>
          <w:i/>
        </w:rPr>
        <w:t xml:space="preserve">Dazzle Ships in </w:t>
      </w:r>
      <w:proofErr w:type="spellStart"/>
      <w:r w:rsidR="00622445" w:rsidRPr="00622445">
        <w:rPr>
          <w:i/>
        </w:rPr>
        <w:t>Drydock</w:t>
      </w:r>
      <w:proofErr w:type="spellEnd"/>
      <w:r w:rsidR="00BA5AF2">
        <w:rPr>
          <w:i/>
        </w:rPr>
        <w:t xml:space="preserve"> at Liverpool</w:t>
      </w:r>
      <w:r w:rsidR="00622445">
        <w:t xml:space="preserve"> (1919).  The 1920s saw Wadsworth turn to the theme for which he is best known: </w:t>
      </w:r>
      <w:r w:rsidR="00A66239">
        <w:t xml:space="preserve">the precise and realistic </w:t>
      </w:r>
      <w:r w:rsidR="00622445">
        <w:t>harbour sc</w:t>
      </w:r>
      <w:r w:rsidR="00A66239">
        <w:t>enes and m</w:t>
      </w:r>
      <w:r w:rsidR="00BC7477">
        <w:t xml:space="preserve">aritime still </w:t>
      </w:r>
      <w:proofErr w:type="spellStart"/>
      <w:r w:rsidR="00BC7477">
        <w:t>lifes</w:t>
      </w:r>
      <w:proofErr w:type="spellEnd"/>
      <w:r w:rsidR="00BC7477">
        <w:t xml:space="preserve">, </w:t>
      </w:r>
      <w:r w:rsidR="008640E2">
        <w:t>largely</w:t>
      </w:r>
      <w:r w:rsidR="00BC7477">
        <w:t xml:space="preserve"> </w:t>
      </w:r>
      <w:r w:rsidR="00A66239">
        <w:t>paint</w:t>
      </w:r>
      <w:r w:rsidR="00BC7477">
        <w:t>ed in tempera</w:t>
      </w:r>
      <w:r w:rsidR="00A66239">
        <w:t xml:space="preserve">.  </w:t>
      </w:r>
      <w:r w:rsidR="00BC7477">
        <w:t xml:space="preserve">This highly individual style was </w:t>
      </w:r>
      <w:r w:rsidR="00473127">
        <w:t xml:space="preserve">often dubbed ‘surrealist’ though Wadsworth did not encourage this association.  </w:t>
      </w:r>
      <w:r w:rsidR="00BC7477">
        <w:t>His</w:t>
      </w:r>
      <w:r w:rsidR="00A66239">
        <w:t xml:space="preserve"> compositions became progressively more abstract in the early 1930s</w:t>
      </w:r>
      <w:del w:id="1" w:author="Danielle Child" w:date="2014-05-13T12:39:00Z">
        <w:r w:rsidR="00A66239" w:rsidDel="005D06D7">
          <w:delText>,</w:delText>
        </w:r>
      </w:del>
      <w:r w:rsidR="00A66239">
        <w:t xml:space="preserve"> and</w:t>
      </w:r>
      <w:ins w:id="2" w:author="Danielle Child" w:date="2014-05-13T12:39:00Z">
        <w:r w:rsidR="005D06D7">
          <w:t>,</w:t>
        </w:r>
      </w:ins>
      <w:r w:rsidR="00A66239">
        <w:t xml:space="preserve"> in 1933</w:t>
      </w:r>
      <w:ins w:id="3" w:author="Danielle Child" w:date="2014-05-13T12:39:00Z">
        <w:r w:rsidR="005D06D7">
          <w:t>,</w:t>
        </w:r>
      </w:ins>
      <w:r w:rsidR="00A66239">
        <w:t xml:space="preserve"> Wadsworth joined the English abstract group ‘Unit One’</w:t>
      </w:r>
      <w:r w:rsidR="00BC7477">
        <w:t>;</w:t>
      </w:r>
      <w:r w:rsidR="00A66239">
        <w:t xml:space="preserve"> however, the following year he abruptly returned to his familiar marine paintings.  Large-scale commissions </w:t>
      </w:r>
      <w:r w:rsidR="00BC7477">
        <w:t xml:space="preserve">included paintings for the smoke rooms of the Cunard ship </w:t>
      </w:r>
      <w:r w:rsidR="00BC7477" w:rsidRPr="00BC7477">
        <w:rPr>
          <w:i/>
        </w:rPr>
        <w:t>Queen Mary</w:t>
      </w:r>
      <w:del w:id="4" w:author="Danielle Child" w:date="2014-05-13T12:40:00Z">
        <w:r w:rsidR="00BC7477" w:rsidDel="005D06D7">
          <w:delText>,</w:delText>
        </w:r>
      </w:del>
      <w:r w:rsidR="00BC7477">
        <w:t xml:space="preserve"> and</w:t>
      </w:r>
      <w:ins w:id="5" w:author="Danielle Child" w:date="2014-05-13T12:40:00Z">
        <w:r w:rsidR="005D06D7">
          <w:t>,</w:t>
        </w:r>
      </w:ins>
      <w:r w:rsidR="00BC7477">
        <w:t xml:space="preserve"> during the 1939-45 war</w:t>
      </w:r>
      <w:ins w:id="6" w:author="Danielle Child" w:date="2014-05-13T12:40:00Z">
        <w:r w:rsidR="005D06D7">
          <w:t>,</w:t>
        </w:r>
      </w:ins>
      <w:r w:rsidR="00BC7477">
        <w:t xml:space="preserve"> he produced advertising images for ICI.  After 1945 his work tended once again towards the abstract, though always maintaining a link with earlier natural moti</w:t>
      </w:r>
      <w:r w:rsidR="00473127">
        <w:t>fs and geometric forms.</w:t>
      </w:r>
    </w:p>
    <w:p w14:paraId="214DCF0C" w14:textId="77777777" w:rsidR="005D06D7" w:rsidRDefault="00473127">
      <w:pPr>
        <w:rPr>
          <w:ins w:id="7" w:author="Danielle Child" w:date="2014-05-13T12:41:00Z"/>
        </w:rPr>
      </w:pPr>
      <w:r>
        <w:t xml:space="preserve">Edward Wadsworth was born at Highfield, </w:t>
      </w:r>
      <w:proofErr w:type="spellStart"/>
      <w:r>
        <w:t>Cleckheaton</w:t>
      </w:r>
      <w:proofErr w:type="spellEnd"/>
      <w:r>
        <w:t xml:space="preserve">, </w:t>
      </w:r>
      <w:proofErr w:type="gramStart"/>
      <w:r>
        <w:t>Yorkshire</w:t>
      </w:r>
      <w:proofErr w:type="gramEnd"/>
      <w:r>
        <w:t xml:space="preserve"> in 1889.  His father was the head of a prominent textile family, while his mother died shortly after his birth.  In 1906 he was sent to Munich to study engineering, and there attended the </w:t>
      </w:r>
      <w:proofErr w:type="spellStart"/>
      <w:r>
        <w:t>Knirr</w:t>
      </w:r>
      <w:proofErr w:type="spellEnd"/>
      <w:r>
        <w:t xml:space="preserve"> Art School where he learnt techniques including the woodcut.  Against the wishes of his father, he enrolled at the Bradford School of Art on his return, winning a scholarship to the Slade where he studied from 1908-1912.  Here he won prizes for landscape and figure painting, and met </w:t>
      </w:r>
      <w:r w:rsidR="008640E2">
        <w:t>the influential artist and criti</w:t>
      </w:r>
      <w:r>
        <w:t xml:space="preserve">c Roger Fry, </w:t>
      </w:r>
      <w:r w:rsidR="00E77931">
        <w:t>subsequently producing designs at the latter’s Omega Workshops</w:t>
      </w:r>
      <w:r>
        <w:t>.  Initially</w:t>
      </w:r>
      <w:ins w:id="8" w:author="Danielle Child" w:date="2014-05-13T12:41:00Z">
        <w:r w:rsidR="005D06D7">
          <w:t>,</w:t>
        </w:r>
      </w:ins>
      <w:r>
        <w:t xml:space="preserve"> </w:t>
      </w:r>
      <w:r w:rsidR="00E6025D">
        <w:t>Wadsworth was influenced by Post-Impressionism and showed work in Fry’s Second Post-</w:t>
      </w:r>
      <w:r w:rsidR="00E77931">
        <w:t>Impressionist Exhibition in 1912</w:t>
      </w:r>
      <w:r w:rsidR="00E6025D">
        <w:t xml:space="preserve">.  In October 1913, however, Wadsworth joined Wyndham Lewis, Frederick </w:t>
      </w:r>
      <w:proofErr w:type="spellStart"/>
      <w:r w:rsidR="00E6025D">
        <w:t>Etchells</w:t>
      </w:r>
      <w:proofErr w:type="spellEnd"/>
      <w:r w:rsidR="00E6025D">
        <w:t xml:space="preserve"> and Cuthbert Hamilton in breaking away from the Omega Workshops</w:t>
      </w:r>
      <w:del w:id="9" w:author="Danielle Child" w:date="2014-05-13T12:41:00Z">
        <w:r w:rsidR="00E6025D" w:rsidDel="005D06D7">
          <w:delText>,</w:delText>
        </w:r>
      </w:del>
      <w:r w:rsidR="00E6025D">
        <w:t xml:space="preserve"> and</w:t>
      </w:r>
      <w:ins w:id="10" w:author="Danielle Child" w:date="2014-05-13T12:41:00Z">
        <w:r w:rsidR="005D06D7">
          <w:t>,</w:t>
        </w:r>
      </w:ins>
      <w:r w:rsidR="00E6025D">
        <w:t xml:space="preserve"> in early </w:t>
      </w:r>
      <w:r w:rsidR="00E77931">
        <w:t>1914</w:t>
      </w:r>
      <w:ins w:id="11" w:author="Danielle Child" w:date="2014-05-13T12:41:00Z">
        <w:r w:rsidR="005D06D7">
          <w:t>,</w:t>
        </w:r>
      </w:ins>
      <w:r w:rsidR="00E77931">
        <w:t xml:space="preserve"> </w:t>
      </w:r>
      <w:r w:rsidR="00E6025D">
        <w:t xml:space="preserve">joined the Rebel Art Centre, where the </w:t>
      </w:r>
      <w:proofErr w:type="spellStart"/>
      <w:r w:rsidR="00E6025D">
        <w:t>Vorticist</w:t>
      </w:r>
      <w:proofErr w:type="spellEnd"/>
      <w:r w:rsidR="00E6025D">
        <w:t xml:space="preserve"> movement was born.  </w:t>
      </w:r>
    </w:p>
    <w:p w14:paraId="3BB9E7E5" w14:textId="77777777" w:rsidR="005D06D7" w:rsidRDefault="00E6025D">
      <w:pPr>
        <w:rPr>
          <w:ins w:id="12" w:author="Danielle Child" w:date="2014-05-13T12:43:00Z"/>
        </w:rPr>
      </w:pPr>
      <w:proofErr w:type="spellStart"/>
      <w:r>
        <w:t>Vorticism</w:t>
      </w:r>
      <w:proofErr w:type="spellEnd"/>
      <w:r>
        <w:t xml:space="preserve">, like Futurism, celebrated the violence and energy of the machine-age, synthesised with the stillness and geometry of Cubist compositions. </w:t>
      </w:r>
      <w:r w:rsidR="00E77931">
        <w:t xml:space="preserve"> F</w:t>
      </w:r>
      <w:r w:rsidR="00794998">
        <w:t xml:space="preserve">our </w:t>
      </w:r>
      <w:r w:rsidR="00E77931">
        <w:t xml:space="preserve">of Wadsworth’s boldly abstract woodcuts </w:t>
      </w:r>
      <w:r w:rsidR="00794998">
        <w:t xml:space="preserve">were published in the </w:t>
      </w:r>
      <w:proofErr w:type="spellStart"/>
      <w:r w:rsidR="00794998">
        <w:t>Vorticist</w:t>
      </w:r>
      <w:proofErr w:type="spellEnd"/>
      <w:r w:rsidR="00794998">
        <w:t xml:space="preserve"> journal</w:t>
      </w:r>
      <w:r w:rsidR="00E77931">
        <w:t>,</w:t>
      </w:r>
      <w:r w:rsidR="00794998">
        <w:t xml:space="preserve"> </w:t>
      </w:r>
      <w:r w:rsidR="00794998" w:rsidRPr="00794998">
        <w:rPr>
          <w:i/>
        </w:rPr>
        <w:t>Blast</w:t>
      </w:r>
      <w:r w:rsidR="00794998">
        <w:t xml:space="preserve"> No.1</w:t>
      </w:r>
      <w:r w:rsidR="00E77931">
        <w:t>,</w:t>
      </w:r>
      <w:r w:rsidR="00794998">
        <w:t xml:space="preserve"> in June 1914.  During the First World War</w:t>
      </w:r>
      <w:ins w:id="13" w:author="Danielle Child" w:date="2014-05-13T12:42:00Z">
        <w:r w:rsidR="005D06D7">
          <w:t>,</w:t>
        </w:r>
      </w:ins>
      <w:r w:rsidR="00794998">
        <w:t xml:space="preserve"> Wadsworth served as an intelligence officer with the RNVR in the Mediterranean, until invalided out in 1917, after which he </w:t>
      </w:r>
      <w:r w:rsidR="00BA5AF2">
        <w:t>oversaw the painting of ‘dazzle’ camouflage on</w:t>
      </w:r>
      <w:r w:rsidR="00794998">
        <w:t xml:space="preserve"> ships in Liverpool and Bristol.  There was a clear affinity between the optical distortions of the camouflage and </w:t>
      </w:r>
      <w:proofErr w:type="spellStart"/>
      <w:r w:rsidR="00794998">
        <w:t>Vorticist</w:t>
      </w:r>
      <w:proofErr w:type="spellEnd"/>
      <w:r w:rsidR="00794998">
        <w:t xml:space="preserve"> abstraction, and ‘dazzle’ designs appear in several woodcuts produced at this</w:t>
      </w:r>
      <w:r w:rsidR="00BA5AF2">
        <w:t xml:space="preserve"> time.  H</w:t>
      </w:r>
      <w:r w:rsidR="00794998">
        <w:t xml:space="preserve">e was also commissioned by the Canadian War Memorial committee to produce a large canvas, </w:t>
      </w:r>
      <w:r w:rsidR="00794998" w:rsidRPr="00794998">
        <w:rPr>
          <w:i/>
        </w:rPr>
        <w:t xml:space="preserve">Dazzle Ship in </w:t>
      </w:r>
      <w:proofErr w:type="spellStart"/>
      <w:r w:rsidR="00794998" w:rsidRPr="00794998">
        <w:rPr>
          <w:i/>
        </w:rPr>
        <w:t>Drydock</w:t>
      </w:r>
      <w:proofErr w:type="spellEnd"/>
      <w:r w:rsidR="00BA5AF2">
        <w:rPr>
          <w:i/>
        </w:rPr>
        <w:t xml:space="preserve"> at Liverpool</w:t>
      </w:r>
      <w:r w:rsidR="00794998">
        <w:t xml:space="preserve"> (1919)</w:t>
      </w:r>
      <w:r w:rsidR="00BA5AF2">
        <w:t xml:space="preserve"> which marks an important turning point in Wadsworth’s career, combining abstract geometric shapes with a realist maritime subject.</w:t>
      </w:r>
      <w:r w:rsidR="004A5680">
        <w:t xml:space="preserve">  In 1920 Wadsworth exhibited some drawings of the Black Country at the Leicester Galleries and with Group X at the Mansard Gall</w:t>
      </w:r>
      <w:r w:rsidR="00D275AA">
        <w:t xml:space="preserve">ery, which hailed a return to landscape subjects, in line with the more general </w:t>
      </w:r>
      <w:r w:rsidR="00D275AA">
        <w:lastRenderedPageBreak/>
        <w:t xml:space="preserve">Europe-wide </w:t>
      </w:r>
      <w:r w:rsidR="00D275AA" w:rsidRPr="00D275AA">
        <w:rPr>
          <w:i/>
        </w:rPr>
        <w:t xml:space="preserve">rappel à </w:t>
      </w:r>
      <w:proofErr w:type="spellStart"/>
      <w:r w:rsidR="00D275AA" w:rsidRPr="00D275AA">
        <w:rPr>
          <w:i/>
        </w:rPr>
        <w:t>l’ordre</w:t>
      </w:r>
      <w:proofErr w:type="spellEnd"/>
      <w:r w:rsidR="00D275AA">
        <w:rPr>
          <w:i/>
        </w:rPr>
        <w:t>,</w:t>
      </w:r>
      <w:r w:rsidR="00D275AA">
        <w:t xml:space="preserve"> a conservative reaction against the pre-war avant-garde.  This tendency fully emerged with Wadsworth’s harbour scenes, a theme that came to dominate his oeuvre throughout the twenties.  His style bec</w:t>
      </w:r>
      <w:ins w:id="14" w:author="Danielle Child" w:date="2014-05-13T12:42:00Z">
        <w:r w:rsidR="005D06D7">
          <w:t>a</w:t>
        </w:r>
      </w:ins>
      <w:del w:id="15" w:author="Danielle Child" w:date="2014-05-13T12:42:00Z">
        <w:r w:rsidR="00D275AA" w:rsidDel="005D06D7">
          <w:delText>o</w:delText>
        </w:r>
      </w:del>
      <w:r w:rsidR="00D275AA">
        <w:t>me</w:t>
      </w:r>
      <w:del w:id="16" w:author="Danielle Child" w:date="2014-05-13T12:42:00Z">
        <w:r w:rsidR="00D275AA" w:rsidDel="005D06D7">
          <w:delText>s</w:delText>
        </w:r>
      </w:del>
      <w:r w:rsidR="00D275AA">
        <w:t xml:space="preserve"> less cubistic and more akin to a neo-classical realism; yet there is a surreal quality to the works which have the </w:t>
      </w:r>
      <w:r w:rsidR="00BF137E">
        <w:t xml:space="preserve">eerie </w:t>
      </w:r>
      <w:r w:rsidR="00D275AA">
        <w:t>stillness of a theatrical backdrop – sometimes even framed by a draped curtain</w:t>
      </w:r>
      <w:r w:rsidR="004B191A">
        <w:t xml:space="preserve"> as in </w:t>
      </w:r>
      <w:r w:rsidR="004B191A" w:rsidRPr="004B191A">
        <w:rPr>
          <w:i/>
        </w:rPr>
        <w:t>Quayside</w:t>
      </w:r>
      <w:r w:rsidR="004B191A">
        <w:t xml:space="preserve"> (1925)</w:t>
      </w:r>
      <w:r w:rsidR="00D275AA">
        <w:t xml:space="preserve"> – and are entirely empty of human figures</w:t>
      </w:r>
      <w:r w:rsidR="00BF137E">
        <w:t xml:space="preserve">. </w:t>
      </w:r>
      <w:r w:rsidR="00E840BE">
        <w:t xml:space="preserve"> </w:t>
      </w:r>
      <w:r w:rsidR="00BF137E">
        <w:t xml:space="preserve">It was at this time that Wadsworth </w:t>
      </w:r>
      <w:r w:rsidR="00622445">
        <w:t>adopted the medium of tempera</w:t>
      </w:r>
      <w:r w:rsidR="00725EC2">
        <w:t>,</w:t>
      </w:r>
      <w:r w:rsidR="00622445">
        <w:t xml:space="preserve"> which resulted in</w:t>
      </w:r>
      <w:r w:rsidR="00725EC2">
        <w:t xml:space="preserve"> carefully planned </w:t>
      </w:r>
      <w:r w:rsidR="00D90301">
        <w:t xml:space="preserve">and meticulously executed </w:t>
      </w:r>
      <w:r w:rsidR="00725EC2">
        <w:t xml:space="preserve">compositions, </w:t>
      </w:r>
      <w:r w:rsidR="00622445">
        <w:t>smooth surfaces and brilliant colours</w:t>
      </w:r>
      <w:r w:rsidR="00D90301">
        <w:t xml:space="preserve">. </w:t>
      </w:r>
      <w:r w:rsidR="0028681B">
        <w:t xml:space="preserve"> </w:t>
      </w:r>
      <w:r w:rsidR="00D90301">
        <w:t xml:space="preserve">From the harbour scenes </w:t>
      </w:r>
      <w:r w:rsidR="00E77931">
        <w:t xml:space="preserve">there </w:t>
      </w:r>
      <w:r w:rsidR="00D90301">
        <w:t xml:space="preserve">developed </w:t>
      </w:r>
      <w:r w:rsidR="00E840BE">
        <w:t xml:space="preserve">a new genre </w:t>
      </w:r>
      <w:r w:rsidR="00E77931">
        <w:t>of marine still life paintings from c.</w:t>
      </w:r>
      <w:r w:rsidR="00E840BE">
        <w:t xml:space="preserve">1926, </w:t>
      </w:r>
      <w:r w:rsidR="00E77931">
        <w:t>which</w:t>
      </w:r>
      <w:r w:rsidR="00E840BE">
        <w:t xml:space="preserve"> owe much to the influence of Giorgio de Chirico’s surreal set-pieces.</w:t>
      </w:r>
      <w:r w:rsidR="0028681B">
        <w:t xml:space="preserve">  The stark clarity and ambiguous relationship between the objects</w:t>
      </w:r>
      <w:r w:rsidR="001A6EE7">
        <w:t xml:space="preserve">, as in </w:t>
      </w:r>
      <w:r w:rsidR="001A6EE7" w:rsidRPr="001A6EE7">
        <w:rPr>
          <w:i/>
        </w:rPr>
        <w:t>Regalia</w:t>
      </w:r>
      <w:r w:rsidR="001A6EE7">
        <w:t xml:space="preserve"> (1928),</w:t>
      </w:r>
      <w:r w:rsidR="0028681B">
        <w:t xml:space="preserve"> give them a </w:t>
      </w:r>
      <w:r w:rsidR="001A6EE7">
        <w:t>mysterious and monumental quality</w:t>
      </w:r>
      <w:r w:rsidR="0028681B">
        <w:t xml:space="preserve">.  </w:t>
      </w:r>
    </w:p>
    <w:p w14:paraId="6F9B0AC2" w14:textId="6C4FB74C" w:rsidR="00870067" w:rsidRDefault="001A6EE7">
      <w:r>
        <w:t>By the end of the 1920s Wadsworth’s output became increasingly abstract</w:t>
      </w:r>
      <w:del w:id="17" w:author="Danielle Child" w:date="2014-05-13T12:43:00Z">
        <w:r w:rsidDel="005D06D7">
          <w:delText>,</w:delText>
        </w:r>
      </w:del>
      <w:r>
        <w:t xml:space="preserve"> and</w:t>
      </w:r>
      <w:ins w:id="18" w:author="Danielle Child" w:date="2014-05-13T12:43:00Z">
        <w:r w:rsidR="005D06D7">
          <w:t>,</w:t>
        </w:r>
      </w:ins>
      <w:r>
        <w:t xml:space="preserve"> in 1932</w:t>
      </w:r>
      <w:ins w:id="19" w:author="Danielle Child" w:date="2014-05-13T12:43:00Z">
        <w:r w:rsidR="005D06D7">
          <w:t>,</w:t>
        </w:r>
      </w:ins>
      <w:r>
        <w:t xml:space="preserve"> he began work on the </w:t>
      </w:r>
      <w:r w:rsidRPr="001A6EE7">
        <w:rPr>
          <w:i/>
        </w:rPr>
        <w:t xml:space="preserve">Dux </w:t>
      </w:r>
      <w:proofErr w:type="gramStart"/>
      <w:r w:rsidRPr="001A6EE7">
        <w:rPr>
          <w:i/>
        </w:rPr>
        <w:t>et</w:t>
      </w:r>
      <w:proofErr w:type="gramEnd"/>
      <w:r w:rsidRPr="001A6EE7">
        <w:rPr>
          <w:i/>
        </w:rPr>
        <w:t xml:space="preserve"> Comes</w:t>
      </w:r>
      <w:r>
        <w:t xml:space="preserve"> series, depicting embryo-like forms floating against a flat background.  He joined ‘Unit One’, </w:t>
      </w:r>
      <w:r w:rsidR="00BC7477">
        <w:t>and was also associated with ‘Abstract</w:t>
      </w:r>
      <w:r>
        <w:t>ion-</w:t>
      </w:r>
      <w:proofErr w:type="spellStart"/>
      <w:r>
        <w:t>Création</w:t>
      </w:r>
      <w:proofErr w:type="spellEnd"/>
      <w:r>
        <w:t xml:space="preserve">’ (founded in 1931), but soon reverted to his former realist style </w:t>
      </w:r>
      <w:r w:rsidR="00917ED0">
        <w:t xml:space="preserve">in commissions such as the </w:t>
      </w:r>
      <w:r w:rsidR="00917ED0" w:rsidRPr="00917ED0">
        <w:rPr>
          <w:i/>
        </w:rPr>
        <w:t>Queen Mary</w:t>
      </w:r>
      <w:r w:rsidR="00917ED0">
        <w:t xml:space="preserve"> smoke room pictures and a tempera panel for de la </w:t>
      </w:r>
      <w:proofErr w:type="spellStart"/>
      <w:r w:rsidR="00917ED0">
        <w:t>Warr</w:t>
      </w:r>
      <w:proofErr w:type="spellEnd"/>
      <w:r w:rsidR="00917ED0">
        <w:t xml:space="preserve"> pavilion café</w:t>
      </w:r>
      <w:r>
        <w:t>.</w:t>
      </w:r>
      <w:r w:rsidR="00917ED0">
        <w:t xml:space="preserve"> Barred from the coast during the Second World War due to his German connections, he moved to Buxton, joined the Home Guard and worked on advertising imagery for ICI.  A return to the South Coast after the war stimulated another move towards abstraction, before Wadsworth died </w:t>
      </w:r>
      <w:r w:rsidR="00F81E60">
        <w:t xml:space="preserve">in a London nursing home </w:t>
      </w:r>
      <w:r w:rsidR="00917ED0">
        <w:t>following a short illness in 1949.</w:t>
      </w:r>
      <w:r w:rsidR="005A4B74">
        <w:t xml:space="preserve">  He had married </w:t>
      </w:r>
      <w:r w:rsidR="00473127">
        <w:t>violinist Fanny Eveleigh in 1912</w:t>
      </w:r>
      <w:r w:rsidR="005A4B74">
        <w:t>.</w:t>
      </w:r>
    </w:p>
    <w:p w14:paraId="29F8A0F9" w14:textId="77777777" w:rsidR="00870067" w:rsidRPr="00870067" w:rsidRDefault="00870067">
      <w:pPr>
        <w:rPr>
          <w:b/>
        </w:rPr>
      </w:pPr>
      <w:r w:rsidRPr="00870067">
        <w:rPr>
          <w:b/>
        </w:rPr>
        <w:t>References and further reading</w:t>
      </w:r>
    </w:p>
    <w:p w14:paraId="42444AE5" w14:textId="77777777" w:rsidR="00F77DAC" w:rsidRDefault="00F77DAC">
      <w:r>
        <w:t xml:space="preserve">Black, J. (2006) </w:t>
      </w:r>
      <w:r w:rsidRPr="00F77DAC">
        <w:rPr>
          <w:i/>
        </w:rPr>
        <w:t>Edward Wadsworth: Form, Feeling and Calculation. The Complete Paintings and Drawings</w:t>
      </w:r>
      <w:r>
        <w:t>, London: Philip Wilson.</w:t>
      </w:r>
    </w:p>
    <w:p w14:paraId="50FA163F" w14:textId="77777777" w:rsidR="00F77DAC" w:rsidRDefault="00F77DAC">
      <w:proofErr w:type="spellStart"/>
      <w:r>
        <w:t>Glazebrook</w:t>
      </w:r>
      <w:proofErr w:type="spellEnd"/>
      <w:r>
        <w:t xml:space="preserve">, M. (1974) Introduction to </w:t>
      </w:r>
      <w:r w:rsidRPr="00F77DAC">
        <w:rPr>
          <w:i/>
        </w:rPr>
        <w:t>Edward Wadsworth 1889-1949: Paintings, Drawings and Prints</w:t>
      </w:r>
      <w:r>
        <w:t xml:space="preserve"> [</w:t>
      </w:r>
      <w:proofErr w:type="spellStart"/>
      <w:r>
        <w:t>exh</w:t>
      </w:r>
      <w:proofErr w:type="spellEnd"/>
      <w:r>
        <w:t xml:space="preserve">. cat.], London: </w:t>
      </w:r>
      <w:proofErr w:type="spellStart"/>
      <w:r>
        <w:t>Colnaghi’s</w:t>
      </w:r>
      <w:proofErr w:type="spellEnd"/>
      <w:r>
        <w:t>.</w:t>
      </w:r>
    </w:p>
    <w:p w14:paraId="25344DAC" w14:textId="77777777" w:rsidR="00B52501" w:rsidRDefault="00F77DAC">
      <w:r>
        <w:t xml:space="preserve">Earp, T.W. (1951) Introduction to </w:t>
      </w:r>
      <w:r w:rsidRPr="00F77DAC">
        <w:rPr>
          <w:i/>
        </w:rPr>
        <w:t>Edward Wadsworth 1889-1949: A Memorial Exhibition</w:t>
      </w:r>
      <w:r>
        <w:t xml:space="preserve"> [</w:t>
      </w:r>
      <w:proofErr w:type="spellStart"/>
      <w:r>
        <w:t>exh</w:t>
      </w:r>
      <w:proofErr w:type="spellEnd"/>
      <w:r>
        <w:t>. cat.], London: Tate Gallery.</w:t>
      </w:r>
    </w:p>
    <w:p w14:paraId="629490B4" w14:textId="77777777" w:rsidR="009711C1" w:rsidRDefault="00B52501">
      <w:proofErr w:type="spellStart"/>
      <w:r>
        <w:t>Lewison</w:t>
      </w:r>
      <w:proofErr w:type="spellEnd"/>
      <w:r>
        <w:t xml:space="preserve">, J. (ed.) (1990) </w:t>
      </w:r>
      <w:r w:rsidRPr="00B52501">
        <w:rPr>
          <w:i/>
        </w:rPr>
        <w:t>A Genius of Industrial England: Edward Wadsworth, 1889-1949</w:t>
      </w:r>
      <w:r>
        <w:t>, Bradford: The Arkwright Arts Trust.</w:t>
      </w:r>
    </w:p>
    <w:p w14:paraId="788045B2" w14:textId="77777777" w:rsidR="00F77DAC" w:rsidRDefault="009711C1">
      <w:r>
        <w:t xml:space="preserve">Wadsworth, E. (1989) </w:t>
      </w:r>
      <w:r w:rsidRPr="009711C1">
        <w:rPr>
          <w:i/>
        </w:rPr>
        <w:t>Edward Wadsworth 1889-1949: An exhibition to celebrate the centenary of his birth</w:t>
      </w:r>
      <w:r>
        <w:t xml:space="preserve"> [</w:t>
      </w:r>
      <w:proofErr w:type="spellStart"/>
      <w:r>
        <w:t>exh</w:t>
      </w:r>
      <w:proofErr w:type="spellEnd"/>
      <w:r>
        <w:t>. cat.], Bradford: Bradford Art Galleries and Museums.</w:t>
      </w:r>
    </w:p>
    <w:p w14:paraId="6BFEA49D" w14:textId="77777777" w:rsidR="00F77DAC" w:rsidRDefault="00F77DAC">
      <w:r>
        <w:t xml:space="preserve">Wadsworth, B. (1989) </w:t>
      </w:r>
      <w:r w:rsidRPr="00F77DAC">
        <w:rPr>
          <w:i/>
        </w:rPr>
        <w:t>Edward Wadsworth: A Painter’s Life</w:t>
      </w:r>
      <w:r>
        <w:t>, Wilton, Salisbury: Michael Russell.</w:t>
      </w:r>
    </w:p>
    <w:p w14:paraId="22FE0B0E" w14:textId="77777777" w:rsidR="00917ED0" w:rsidRDefault="00917ED0">
      <w:pPr>
        <w:rPr>
          <w:b/>
        </w:rPr>
      </w:pPr>
    </w:p>
    <w:p w14:paraId="06FAE0D8" w14:textId="77777777" w:rsidR="00794998" w:rsidRDefault="00870067">
      <w:r w:rsidRPr="00F77DAC">
        <w:rPr>
          <w:b/>
        </w:rPr>
        <w:t>Images</w:t>
      </w:r>
      <w:r>
        <w:t xml:space="preserve">: </w:t>
      </w:r>
    </w:p>
    <w:p w14:paraId="61908041" w14:textId="77777777" w:rsidR="00BA5AF2" w:rsidRDefault="00BA5AF2" w:rsidP="00BA5AF2">
      <w:pPr>
        <w:pStyle w:val="ListParagraph"/>
        <w:numPr>
          <w:ilvl w:val="0"/>
          <w:numId w:val="1"/>
        </w:numPr>
      </w:pPr>
      <w:r>
        <w:t xml:space="preserve">‘Dazzle Ships in </w:t>
      </w:r>
      <w:proofErr w:type="spellStart"/>
      <w:r>
        <w:t>Drydock</w:t>
      </w:r>
      <w:proofErr w:type="spellEnd"/>
      <w:r>
        <w:t xml:space="preserve"> at Liverpool’ (1919), oil on canvas, 304.8 x 243.8cm, Ottawa: National Gallery of Canada (</w:t>
      </w:r>
      <w:hyperlink r:id="rId8" w:history="1">
        <w:r w:rsidRPr="00962DA3">
          <w:rPr>
            <w:rStyle w:val="Hyperlink"/>
          </w:rPr>
          <w:t>http://www.gallery.ca/en/see/collections/artwork.php?mkey=5487</w:t>
        </w:r>
      </w:hyperlink>
      <w:r>
        <w:t xml:space="preserve"> ) – there is an online order form for images, or contact: </w:t>
      </w:r>
      <w:hyperlink r:id="rId9" w:history="1">
        <w:r w:rsidRPr="00962DA3">
          <w:rPr>
            <w:rStyle w:val="Hyperlink"/>
          </w:rPr>
          <w:t>reproductions@gallery.ca</w:t>
        </w:r>
      </w:hyperlink>
      <w:r>
        <w:t xml:space="preserve"> </w:t>
      </w:r>
    </w:p>
    <w:p w14:paraId="7F9529E2" w14:textId="77777777" w:rsidR="009711C1" w:rsidRDefault="0028681B" w:rsidP="00BA5AF2">
      <w:pPr>
        <w:pStyle w:val="ListParagraph"/>
        <w:numPr>
          <w:ilvl w:val="0"/>
          <w:numId w:val="1"/>
        </w:numPr>
      </w:pPr>
      <w:r>
        <w:t>‘Regalia’ (1928), tempera and oil paint on canvas on board, 76.3 x 91.7cm, London: Tate (</w:t>
      </w:r>
      <w:hyperlink r:id="rId10" w:history="1">
        <w:r w:rsidRPr="00962DA3">
          <w:rPr>
            <w:rStyle w:val="Hyperlink"/>
          </w:rPr>
          <w:t>http://www.tate.org.uk/art/artworks/wadsworth-regalia-t03398</w:t>
        </w:r>
      </w:hyperlink>
      <w:r>
        <w:t xml:space="preserve"> ) - </w:t>
      </w:r>
      <w:r w:rsidR="00483251">
        <w:t xml:space="preserve">for image reproduction go to </w:t>
      </w:r>
      <w:hyperlink r:id="rId11" w:history="1">
        <w:r w:rsidR="00483251" w:rsidRPr="00553AA0">
          <w:rPr>
            <w:rStyle w:val="Hyperlink"/>
          </w:rPr>
          <w:t>www.tate-images.com</w:t>
        </w:r>
      </w:hyperlink>
      <w:r w:rsidR="00483251">
        <w:t xml:space="preserve">  </w:t>
      </w:r>
    </w:p>
    <w:sectPr w:rsidR="009711C1" w:rsidSect="009711C1">
      <w:headerReference w:type="default" r:id="rId12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16722" w14:textId="77777777" w:rsidR="00AC09E2" w:rsidRDefault="00AC09E2" w:rsidP="007D411C">
      <w:pPr>
        <w:spacing w:after="0"/>
      </w:pPr>
      <w:r>
        <w:separator/>
      </w:r>
    </w:p>
  </w:endnote>
  <w:endnote w:type="continuationSeparator" w:id="0">
    <w:p w14:paraId="4354B983" w14:textId="77777777" w:rsidR="00AC09E2" w:rsidRDefault="00AC09E2" w:rsidP="007D41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93F30" w14:textId="77777777" w:rsidR="00AC09E2" w:rsidRDefault="00AC09E2" w:rsidP="007D411C">
      <w:pPr>
        <w:spacing w:after="0"/>
      </w:pPr>
      <w:r>
        <w:separator/>
      </w:r>
    </w:p>
  </w:footnote>
  <w:footnote w:type="continuationSeparator" w:id="0">
    <w:p w14:paraId="53F04DEC" w14:textId="77777777" w:rsidR="00AC09E2" w:rsidRDefault="00AC09E2" w:rsidP="007D41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08F28" w14:textId="77777777" w:rsidR="005D06D7" w:rsidRDefault="005D06D7">
    <w:pPr>
      <w:pStyle w:val="Header"/>
    </w:pPr>
    <w:r>
      <w:t>Kitty Hudson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66D24"/>
    <w:multiLevelType w:val="hybridMultilevel"/>
    <w:tmpl w:val="B26A4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067"/>
    <w:rsid w:val="001A6EE7"/>
    <w:rsid w:val="00233987"/>
    <w:rsid w:val="0028681B"/>
    <w:rsid w:val="00423CBA"/>
    <w:rsid w:val="00473127"/>
    <w:rsid w:val="00483251"/>
    <w:rsid w:val="004A5680"/>
    <w:rsid w:val="004B191A"/>
    <w:rsid w:val="005A4B74"/>
    <w:rsid w:val="005D06D7"/>
    <w:rsid w:val="00611EC6"/>
    <w:rsid w:val="00622445"/>
    <w:rsid w:val="00725EC2"/>
    <w:rsid w:val="00794998"/>
    <w:rsid w:val="007D411C"/>
    <w:rsid w:val="008640E2"/>
    <w:rsid w:val="00870067"/>
    <w:rsid w:val="00917ED0"/>
    <w:rsid w:val="009711C1"/>
    <w:rsid w:val="00A66239"/>
    <w:rsid w:val="00AC09E2"/>
    <w:rsid w:val="00AF0084"/>
    <w:rsid w:val="00B52501"/>
    <w:rsid w:val="00BA5AF2"/>
    <w:rsid w:val="00BC7477"/>
    <w:rsid w:val="00BF137E"/>
    <w:rsid w:val="00D275AA"/>
    <w:rsid w:val="00D90301"/>
    <w:rsid w:val="00E6025D"/>
    <w:rsid w:val="00E77931"/>
    <w:rsid w:val="00E840BE"/>
    <w:rsid w:val="00F77DAC"/>
    <w:rsid w:val="00F81E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9D6A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1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411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411C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D411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411C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6D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6D7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1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411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411C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D411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411C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6D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6D7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llery.ca/en/see/collections/artwork.php?mkey=548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ate-image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ate.org.uk/art/artworks/wadsworth-regalia-t0339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productions@gallery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Christie's</Company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doctor</cp:lastModifiedBy>
  <cp:revision>2</cp:revision>
  <cp:lastPrinted>2014-04-07T18:58:00Z</cp:lastPrinted>
  <dcterms:created xsi:type="dcterms:W3CDTF">2014-05-13T11:48:00Z</dcterms:created>
  <dcterms:modified xsi:type="dcterms:W3CDTF">2014-05-13T11:48:00Z</dcterms:modified>
</cp:coreProperties>
</file>