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BE2" w:rsidRPr="00282E73" w:rsidRDefault="00346C37">
      <w:pPr>
        <w:rPr>
          <w:sz w:val="24"/>
          <w:rPrChange w:id="0" w:author="Erin Rice" w:date="2014-06-04T19:00:00Z">
            <w:rPr/>
          </w:rPrChange>
        </w:rPr>
      </w:pPr>
      <w:ins w:id="1" w:author="Erin Rice" w:date="2013-12-19T15:27:00Z">
        <w:r w:rsidRPr="00282E73">
          <w:rPr>
            <w:sz w:val="24"/>
            <w:rPrChange w:id="2" w:author="Erin Rice" w:date="2014-06-04T19:00:00Z">
              <w:rPr/>
            </w:rPrChange>
          </w:rPr>
          <w:t xml:space="preserve"> </w:t>
        </w:r>
      </w:ins>
    </w:p>
    <w:p w:rsidR="00CA1BE2" w:rsidRPr="00282E73" w:rsidRDefault="00CA1BE2">
      <w:pPr>
        <w:rPr>
          <w:sz w:val="24"/>
          <w:rPrChange w:id="3" w:author="Erin Rice" w:date="2014-06-04T19:00:00Z">
            <w:rPr/>
          </w:rPrChange>
        </w:rPr>
      </w:pPr>
    </w:p>
    <w:p w:rsidR="00CA1BE2" w:rsidRPr="00381503" w:rsidRDefault="00346C37">
      <w:pPr>
        <w:rPr>
          <w:color w:val="808080" w:themeColor="background1" w:themeShade="80"/>
          <w:sz w:val="24"/>
          <w:rPrChange w:id="4" w:author="doctor" w:date="2014-06-04T20:10:00Z">
            <w:rPr/>
          </w:rPrChange>
        </w:rPr>
      </w:pPr>
      <w:ins w:id="5" w:author="Erin Rice" w:date="2013-12-19T15:28:00Z">
        <w:r w:rsidRPr="00381503">
          <w:rPr>
            <w:color w:val="808080" w:themeColor="background1" w:themeShade="80"/>
            <w:sz w:val="24"/>
            <w:rPrChange w:id="6" w:author="doctor" w:date="2014-06-04T20:10:00Z">
              <w:rPr/>
            </w:rPrChange>
          </w:rPr>
          <w:t xml:space="preserve">Author: </w:t>
        </w:r>
      </w:ins>
      <w:r w:rsidR="00CA1BE2" w:rsidRPr="00381503">
        <w:rPr>
          <w:color w:val="808080" w:themeColor="background1" w:themeShade="80"/>
          <w:sz w:val="24"/>
          <w:rPrChange w:id="7" w:author="doctor" w:date="2014-06-04T20:10:00Z">
            <w:rPr/>
          </w:rPrChange>
        </w:rPr>
        <w:t xml:space="preserve">Laurel Birch de Aguilar </w:t>
      </w:r>
      <w:bookmarkStart w:id="8" w:name="_GoBack"/>
      <w:bookmarkEnd w:id="8"/>
    </w:p>
    <w:p w:rsidR="00CA1BE2" w:rsidRPr="00282E73" w:rsidRDefault="00CA1BE2">
      <w:pPr>
        <w:rPr>
          <w:sz w:val="24"/>
          <w:rPrChange w:id="9" w:author="Erin Rice" w:date="2014-06-04T19:00:00Z">
            <w:rPr/>
          </w:rPrChange>
        </w:rPr>
      </w:pPr>
    </w:p>
    <w:p w:rsidR="00483760" w:rsidRPr="00282E73" w:rsidRDefault="00282E73">
      <w:pPr>
        <w:rPr>
          <w:b/>
          <w:sz w:val="24"/>
          <w:rPrChange w:id="10" w:author="Erin Rice" w:date="2014-06-04T19:00:00Z">
            <w:rPr>
              <w:b/>
            </w:rPr>
          </w:rPrChange>
        </w:rPr>
      </w:pPr>
      <w:ins w:id="11" w:author="Erin Rice" w:date="2014-06-04T18:56:00Z">
        <w:r w:rsidRPr="00282E73">
          <w:rPr>
            <w:b/>
            <w:sz w:val="24"/>
            <w:rPrChange w:id="12" w:author="Erin Rice" w:date="2014-06-04T19:00:00Z">
              <w:rPr>
                <w:b/>
              </w:rPr>
            </w:rPrChange>
          </w:rPr>
          <w:t xml:space="preserve"> MEDE, </w:t>
        </w:r>
      </w:ins>
      <w:r w:rsidR="00A53038" w:rsidRPr="00282E73">
        <w:rPr>
          <w:b/>
          <w:sz w:val="24"/>
          <w:rPrChange w:id="13" w:author="Erin Rice" w:date="2014-06-04T19:00:00Z">
            <w:rPr>
              <w:b/>
            </w:rPr>
          </w:rPrChange>
        </w:rPr>
        <w:t>CUTH</w:t>
      </w:r>
      <w:ins w:id="14" w:author="Erin Rice" w:date="2014-06-04T18:59:00Z">
        <w:r w:rsidRPr="00282E73">
          <w:rPr>
            <w:b/>
            <w:sz w:val="24"/>
            <w:rPrChange w:id="15" w:author="Erin Rice" w:date="2014-06-04T19:00:00Z">
              <w:rPr>
                <w:b/>
              </w:rPr>
            </w:rPrChange>
          </w:rPr>
          <w:t>Y</w:t>
        </w:r>
      </w:ins>
      <w:del w:id="16" w:author="Erin Rice" w:date="2014-06-04T18:59:00Z">
        <w:r w:rsidR="00A53038" w:rsidRPr="00282E73" w:rsidDel="00282E73">
          <w:rPr>
            <w:b/>
            <w:sz w:val="24"/>
            <w:rPrChange w:id="17" w:author="Erin Rice" w:date="2014-06-04T19:00:00Z">
              <w:rPr>
                <w:b/>
              </w:rPr>
            </w:rPrChange>
          </w:rPr>
          <w:delText>BERT (CUTHY)</w:delText>
        </w:r>
      </w:del>
    </w:p>
    <w:p w:rsidR="00A53038" w:rsidRPr="00282E73" w:rsidRDefault="00282E73">
      <w:pPr>
        <w:rPr>
          <w:sz w:val="24"/>
          <w:rPrChange w:id="18" w:author="Erin Rice" w:date="2014-06-04T19:00:00Z">
            <w:rPr/>
          </w:rPrChange>
        </w:rPr>
      </w:pPr>
      <w:ins w:id="19" w:author="Erin Rice" w:date="2014-06-04T18:58:00Z">
        <w:r w:rsidRPr="00282E73">
          <w:rPr>
            <w:sz w:val="24"/>
            <w:rPrChange w:id="20" w:author="Erin Rice" w:date="2014-06-04T19:00:00Z">
              <w:rPr/>
            </w:rPrChange>
          </w:rPr>
          <w:t>Cuthbert (</w:t>
        </w:r>
      </w:ins>
      <w:proofErr w:type="spellStart"/>
      <w:r w:rsidR="00A53038" w:rsidRPr="00282E73">
        <w:rPr>
          <w:sz w:val="24"/>
          <w:rPrChange w:id="21" w:author="Erin Rice" w:date="2014-06-04T19:00:00Z">
            <w:rPr/>
          </w:rPrChange>
        </w:rPr>
        <w:t>Cuthy</w:t>
      </w:r>
      <w:proofErr w:type="spellEnd"/>
      <w:ins w:id="22" w:author="Erin Rice" w:date="2014-06-04T18:59:00Z">
        <w:r w:rsidRPr="00282E73">
          <w:rPr>
            <w:sz w:val="24"/>
            <w:rPrChange w:id="23" w:author="Erin Rice" w:date="2014-06-04T19:00:00Z">
              <w:rPr/>
            </w:rPrChange>
          </w:rPr>
          <w:t>)</w:t>
        </w:r>
      </w:ins>
      <w:r w:rsidR="00A53038" w:rsidRPr="00282E73">
        <w:rPr>
          <w:sz w:val="24"/>
          <w:rPrChange w:id="24" w:author="Erin Rice" w:date="2014-06-04T19:00:00Z">
            <w:rPr/>
          </w:rPrChange>
        </w:rPr>
        <w:t xml:space="preserve"> Mede </w:t>
      </w:r>
      <w:ins w:id="25" w:author="Erin Rice" w:date="2013-12-19T15:28:00Z">
        <w:r w:rsidR="00346C37" w:rsidRPr="00282E73">
          <w:rPr>
            <w:sz w:val="24"/>
            <w:rPrChange w:id="26" w:author="Erin Rice" w:date="2014-06-04T19:00:00Z">
              <w:rPr/>
            </w:rPrChange>
          </w:rPr>
          <w:t xml:space="preserve">was </w:t>
        </w:r>
      </w:ins>
      <w:r w:rsidR="00A53038" w:rsidRPr="00282E73">
        <w:rPr>
          <w:sz w:val="24"/>
          <w:rPrChange w:id="27" w:author="Erin Rice" w:date="2014-06-04T19:00:00Z">
            <w:rPr/>
          </w:rPrChange>
        </w:rPr>
        <w:t>born in Zimbabwe</w:t>
      </w:r>
      <w:r w:rsidR="00BA0843" w:rsidRPr="00282E73">
        <w:rPr>
          <w:sz w:val="24"/>
          <w:rPrChange w:id="28" w:author="Erin Rice" w:date="2014-06-04T19:00:00Z">
            <w:rPr/>
          </w:rPrChange>
        </w:rPr>
        <w:t xml:space="preserve"> </w:t>
      </w:r>
      <w:ins w:id="29" w:author="Erin Rice" w:date="2013-12-19T15:28:00Z">
        <w:r w:rsidR="00346C37" w:rsidRPr="00282E73">
          <w:rPr>
            <w:sz w:val="24"/>
            <w:rPrChange w:id="30" w:author="Erin Rice" w:date="2014-06-04T19:00:00Z">
              <w:rPr/>
            </w:rPrChange>
          </w:rPr>
          <w:t>in 1949</w:t>
        </w:r>
      </w:ins>
      <w:r w:rsidR="00A53038" w:rsidRPr="00282E73">
        <w:rPr>
          <w:sz w:val="24"/>
          <w:rPrChange w:id="31" w:author="Erin Rice" w:date="2014-06-04T19:00:00Z">
            <w:rPr/>
          </w:rPrChange>
        </w:rPr>
        <w:t xml:space="preserve"> </w:t>
      </w:r>
      <w:ins w:id="32" w:author="Erin Rice" w:date="2013-12-19T15:28:00Z">
        <w:r w:rsidR="00346C37" w:rsidRPr="00282E73">
          <w:rPr>
            <w:sz w:val="24"/>
            <w:rPrChange w:id="33" w:author="Erin Rice" w:date="2014-06-04T19:00:00Z">
              <w:rPr/>
            </w:rPrChange>
          </w:rPr>
          <w:t>to</w:t>
        </w:r>
      </w:ins>
      <w:r w:rsidR="00A53038" w:rsidRPr="00282E73">
        <w:rPr>
          <w:sz w:val="24"/>
          <w:rPrChange w:id="34" w:author="Erin Rice" w:date="2014-06-04T19:00:00Z">
            <w:rPr/>
          </w:rPrChange>
        </w:rPr>
        <w:t xml:space="preserve"> Malawian parents</w:t>
      </w:r>
      <w:r w:rsidR="000A4756" w:rsidRPr="00282E73">
        <w:rPr>
          <w:sz w:val="24"/>
          <w:rPrChange w:id="35" w:author="Erin Rice" w:date="2014-06-04T19:00:00Z">
            <w:rPr/>
          </w:rPrChange>
        </w:rPr>
        <w:t xml:space="preserve"> and</w:t>
      </w:r>
      <w:r w:rsidR="00A53038" w:rsidRPr="00282E73">
        <w:rPr>
          <w:sz w:val="24"/>
          <w:rPrChange w:id="36" w:author="Erin Rice" w:date="2014-06-04T19:00:00Z">
            <w:rPr/>
          </w:rPrChange>
        </w:rPr>
        <w:t xml:space="preserve"> grew up on </w:t>
      </w:r>
      <w:proofErr w:type="spellStart"/>
      <w:r w:rsidR="00A53038" w:rsidRPr="00282E73">
        <w:rPr>
          <w:sz w:val="24"/>
          <w:rPrChange w:id="37" w:author="Erin Rice" w:date="2014-06-04T19:00:00Z">
            <w:rPr/>
          </w:rPrChange>
        </w:rPr>
        <w:t>Likoma</w:t>
      </w:r>
      <w:proofErr w:type="spellEnd"/>
      <w:r w:rsidR="00A53038" w:rsidRPr="00282E73">
        <w:rPr>
          <w:sz w:val="24"/>
          <w:rPrChange w:id="38" w:author="Erin Rice" w:date="2014-06-04T19:00:00Z">
            <w:rPr/>
          </w:rPrChange>
        </w:rPr>
        <w:t xml:space="preserve"> Island, Lake Malawi. His artwork is the b</w:t>
      </w:r>
      <w:r w:rsidR="00CC7120" w:rsidRPr="00282E73">
        <w:rPr>
          <w:sz w:val="24"/>
          <w:rPrChange w:id="39" w:author="Erin Rice" w:date="2014-06-04T19:00:00Z">
            <w:rPr/>
          </w:rPrChange>
        </w:rPr>
        <w:t>est known</w:t>
      </w:r>
      <w:r w:rsidR="00A53038" w:rsidRPr="00282E73">
        <w:rPr>
          <w:sz w:val="24"/>
          <w:rPrChange w:id="40" w:author="Erin Rice" w:date="2014-06-04T19:00:00Z">
            <w:rPr/>
          </w:rPrChange>
        </w:rPr>
        <w:t xml:space="preserve"> internationally of a</w:t>
      </w:r>
      <w:r w:rsidR="00095017" w:rsidRPr="00282E73">
        <w:rPr>
          <w:sz w:val="24"/>
          <w:rPrChange w:id="41" w:author="Erin Rice" w:date="2014-06-04T19:00:00Z">
            <w:rPr/>
          </w:rPrChange>
        </w:rPr>
        <w:t>ny Malawian artist</w:t>
      </w:r>
      <w:r w:rsidR="00A53038" w:rsidRPr="00282E73">
        <w:rPr>
          <w:sz w:val="24"/>
          <w:rPrChange w:id="42" w:author="Erin Rice" w:date="2014-06-04T19:00:00Z">
            <w:rPr/>
          </w:rPrChange>
        </w:rPr>
        <w:t>.  Mede is kno</w:t>
      </w:r>
      <w:r w:rsidR="00CC7120" w:rsidRPr="00282E73">
        <w:rPr>
          <w:sz w:val="24"/>
          <w:rPrChange w:id="43" w:author="Erin Rice" w:date="2014-06-04T19:00:00Z">
            <w:rPr/>
          </w:rPrChange>
        </w:rPr>
        <w:t>wn for his</w:t>
      </w:r>
      <w:r w:rsidR="00A53038" w:rsidRPr="00282E73">
        <w:rPr>
          <w:sz w:val="24"/>
          <w:rPrChange w:id="44" w:author="Erin Rice" w:date="2014-06-04T19:00:00Z">
            <w:rPr/>
          </w:rPrChange>
        </w:rPr>
        <w:t xml:space="preserve"> cubi</w:t>
      </w:r>
      <w:r w:rsidR="00CC7120" w:rsidRPr="00282E73">
        <w:rPr>
          <w:sz w:val="24"/>
          <w:rPrChange w:id="45" w:author="Erin Rice" w:date="2014-06-04T19:00:00Z">
            <w:rPr/>
          </w:rPrChange>
        </w:rPr>
        <w:t>st forms and pointillist style</w:t>
      </w:r>
      <w:r w:rsidR="00BA0843" w:rsidRPr="00282E73">
        <w:rPr>
          <w:sz w:val="24"/>
          <w:rPrChange w:id="46" w:author="Erin Rice" w:date="2014-06-04T19:00:00Z">
            <w:rPr/>
          </w:rPrChange>
        </w:rPr>
        <w:t>,</w:t>
      </w:r>
      <w:r w:rsidR="00A53038" w:rsidRPr="00282E73">
        <w:rPr>
          <w:sz w:val="24"/>
          <w:rPrChange w:id="47" w:author="Erin Rice" w:date="2014-06-04T19:00:00Z">
            <w:rPr/>
          </w:rPrChange>
        </w:rPr>
        <w:t xml:space="preserve"> </w:t>
      </w:r>
      <w:r w:rsidR="00BA0843" w:rsidRPr="00282E73">
        <w:rPr>
          <w:sz w:val="24"/>
          <w:rPrChange w:id="48" w:author="Erin Rice" w:date="2014-06-04T19:00:00Z">
            <w:rPr/>
          </w:rPrChange>
        </w:rPr>
        <w:t>u</w:t>
      </w:r>
      <w:r w:rsidR="00A53038" w:rsidRPr="00282E73">
        <w:rPr>
          <w:sz w:val="24"/>
          <w:rPrChange w:id="49" w:author="Erin Rice" w:date="2014-06-04T19:00:00Z">
            <w:rPr/>
          </w:rPrChange>
        </w:rPr>
        <w:t xml:space="preserve">niting </w:t>
      </w:r>
      <w:r w:rsidR="00CC7120" w:rsidRPr="00282E73">
        <w:rPr>
          <w:sz w:val="24"/>
          <w:rPrChange w:id="50" w:author="Erin Rice" w:date="2014-06-04T19:00:00Z">
            <w:rPr/>
          </w:rPrChange>
        </w:rPr>
        <w:t>modern art techniques</w:t>
      </w:r>
      <w:r w:rsidR="00A53038" w:rsidRPr="00282E73">
        <w:rPr>
          <w:sz w:val="24"/>
          <w:rPrChange w:id="51" w:author="Erin Rice" w:date="2014-06-04T19:00:00Z">
            <w:rPr/>
          </w:rPrChange>
        </w:rPr>
        <w:t xml:space="preserve"> with traditional Malawian subjects.  His work is inspired by his </w:t>
      </w:r>
      <w:r w:rsidR="00095017" w:rsidRPr="00282E73">
        <w:rPr>
          <w:sz w:val="24"/>
          <w:rPrChange w:id="52" w:author="Erin Rice" w:date="2014-06-04T19:00:00Z">
            <w:rPr/>
          </w:rPrChange>
        </w:rPr>
        <w:t>religious beliefs</w:t>
      </w:r>
      <w:r w:rsidR="000A4756" w:rsidRPr="00282E73">
        <w:rPr>
          <w:sz w:val="24"/>
          <w:rPrChange w:id="53" w:author="Erin Rice" w:date="2014-06-04T19:00:00Z">
            <w:rPr/>
          </w:rPrChange>
        </w:rPr>
        <w:t xml:space="preserve"> and local imagery</w:t>
      </w:r>
      <w:r w:rsidR="00A53038" w:rsidRPr="00282E73">
        <w:rPr>
          <w:sz w:val="24"/>
          <w:rPrChange w:id="54" w:author="Erin Rice" w:date="2014-06-04T19:00:00Z">
            <w:rPr/>
          </w:rPrChange>
        </w:rPr>
        <w:t xml:space="preserve">. Beginning with a point of light, </w:t>
      </w:r>
      <w:del w:id="55" w:author="Erin Rice" w:date="2014-06-04T18:59:00Z">
        <w:r w:rsidR="00A53038" w:rsidRPr="00282E73" w:rsidDel="00282E73">
          <w:rPr>
            <w:sz w:val="24"/>
            <w:rPrChange w:id="56" w:author="Erin Rice" w:date="2014-06-04T19:00:00Z">
              <w:rPr/>
            </w:rPrChange>
          </w:rPr>
          <w:delText>the source of God, energy, light and color,</w:delText>
        </w:r>
      </w:del>
      <w:r w:rsidR="00BA0843" w:rsidRPr="00282E73">
        <w:rPr>
          <w:sz w:val="24"/>
          <w:rPrChange w:id="57" w:author="Erin Rice" w:date="2014-06-04T19:00:00Z">
            <w:rPr/>
          </w:rPrChange>
        </w:rPr>
        <w:t xml:space="preserve"> Mede’s best</w:t>
      </w:r>
      <w:ins w:id="58" w:author="Erin Rice" w:date="2014-06-04T19:00:00Z">
        <w:r w:rsidR="00E1110B">
          <w:rPr>
            <w:sz w:val="24"/>
          </w:rPr>
          <w:t>-</w:t>
        </w:r>
      </w:ins>
      <w:del w:id="59" w:author="Erin Rice" w:date="2014-06-04T19:00:00Z">
        <w:r w:rsidR="00BA0843" w:rsidRPr="00282E73" w:rsidDel="00E1110B">
          <w:rPr>
            <w:sz w:val="24"/>
            <w:rPrChange w:id="60" w:author="Erin Rice" w:date="2014-06-04T19:00:00Z">
              <w:rPr/>
            </w:rPrChange>
          </w:rPr>
          <w:delText xml:space="preserve"> </w:delText>
        </w:r>
      </w:del>
      <w:r w:rsidR="00BA0843" w:rsidRPr="00282E73">
        <w:rPr>
          <w:sz w:val="24"/>
          <w:rPrChange w:id="61" w:author="Erin Rice" w:date="2014-06-04T19:00:00Z">
            <w:rPr/>
          </w:rPrChange>
        </w:rPr>
        <w:t>known style emerges in wavy lines of</w:t>
      </w:r>
      <w:r w:rsidR="00CC7120" w:rsidRPr="00282E73">
        <w:rPr>
          <w:sz w:val="24"/>
          <w:rPrChange w:id="62" w:author="Erin Rice" w:date="2014-06-04T19:00:00Z">
            <w:rPr/>
          </w:rPrChange>
        </w:rPr>
        <w:t xml:space="preserve"> white light</w:t>
      </w:r>
      <w:r w:rsidR="00095017" w:rsidRPr="00282E73">
        <w:rPr>
          <w:sz w:val="24"/>
          <w:rPrChange w:id="63" w:author="Erin Rice" w:date="2014-06-04T19:00:00Z">
            <w:rPr/>
          </w:rPrChange>
        </w:rPr>
        <w:t xml:space="preserve"> over portraits of local people,</w:t>
      </w:r>
      <w:r w:rsidR="00CC7120" w:rsidRPr="00282E73">
        <w:rPr>
          <w:sz w:val="24"/>
          <w:rPrChange w:id="64" w:author="Erin Rice" w:date="2014-06-04T19:00:00Z">
            <w:rPr/>
          </w:rPrChange>
        </w:rPr>
        <w:t xml:space="preserve"> or vivid </w:t>
      </w:r>
      <w:r w:rsidR="000A4756" w:rsidRPr="00282E73">
        <w:rPr>
          <w:sz w:val="24"/>
          <w:rPrChange w:id="65" w:author="Erin Rice" w:date="2014-06-04T19:00:00Z">
            <w:rPr/>
          </w:rPrChange>
        </w:rPr>
        <w:t xml:space="preserve">primary </w:t>
      </w:r>
      <w:r w:rsidR="00BA0843" w:rsidRPr="00282E73">
        <w:rPr>
          <w:sz w:val="24"/>
          <w:rPrChange w:id="66" w:author="Erin Rice" w:date="2014-06-04T19:00:00Z">
            <w:rPr/>
          </w:rPrChange>
        </w:rPr>
        <w:t>color</w:t>
      </w:r>
      <w:r w:rsidR="00095017" w:rsidRPr="00282E73">
        <w:rPr>
          <w:sz w:val="24"/>
          <w:rPrChange w:id="67" w:author="Erin Rice" w:date="2014-06-04T19:00:00Z">
            <w:rPr/>
          </w:rPrChange>
        </w:rPr>
        <w:t>s of dancing</w:t>
      </w:r>
      <w:r w:rsidR="000A4756" w:rsidRPr="00282E73">
        <w:rPr>
          <w:sz w:val="24"/>
          <w:rPrChange w:id="68" w:author="Erin Rice" w:date="2014-06-04T19:00:00Z">
            <w:rPr/>
          </w:rPrChange>
        </w:rPr>
        <w:t>,</w:t>
      </w:r>
      <w:r w:rsidR="00095017" w:rsidRPr="00282E73">
        <w:rPr>
          <w:sz w:val="24"/>
          <w:rPrChange w:id="69" w:author="Erin Rice" w:date="2014-06-04T19:00:00Z">
            <w:rPr/>
          </w:rPrChange>
        </w:rPr>
        <w:t xml:space="preserve"> celebration and movement</w:t>
      </w:r>
      <w:r w:rsidR="00BA0843" w:rsidRPr="00282E73">
        <w:rPr>
          <w:sz w:val="24"/>
          <w:rPrChange w:id="70" w:author="Erin Rice" w:date="2014-06-04T19:00:00Z">
            <w:rPr/>
          </w:rPrChange>
        </w:rPr>
        <w:t xml:space="preserve">.  A single dot of light gives perspective to his </w:t>
      </w:r>
      <w:r w:rsidR="000A4756" w:rsidRPr="00282E73">
        <w:rPr>
          <w:sz w:val="24"/>
          <w:rPrChange w:id="71" w:author="Erin Rice" w:date="2014-06-04T19:00:00Z">
            <w:rPr/>
          </w:rPrChange>
        </w:rPr>
        <w:t>pointillism</w:t>
      </w:r>
      <w:r w:rsidR="00B03E0A" w:rsidRPr="00282E73">
        <w:rPr>
          <w:sz w:val="24"/>
          <w:rPrChange w:id="72" w:author="Erin Rice" w:date="2014-06-04T19:00:00Z">
            <w:rPr/>
          </w:rPrChange>
        </w:rPr>
        <w:t xml:space="preserve"> paintings. His subjects are distinctly local: a woman with snuff, a witchdoctor,</w:t>
      </w:r>
      <w:r w:rsidR="00CC7120" w:rsidRPr="00282E73">
        <w:rPr>
          <w:sz w:val="24"/>
          <w:rPrChange w:id="73" w:author="Erin Rice" w:date="2014-06-04T19:00:00Z">
            <w:rPr/>
          </w:rPrChange>
        </w:rPr>
        <w:t xml:space="preserve"> m</w:t>
      </w:r>
      <w:r w:rsidR="00095017" w:rsidRPr="00282E73">
        <w:rPr>
          <w:sz w:val="24"/>
          <w:rPrChange w:id="74" w:author="Erin Rice" w:date="2014-06-04T19:00:00Z">
            <w:rPr/>
          </w:rPrChange>
        </w:rPr>
        <w:t>other and chil</w:t>
      </w:r>
      <w:r w:rsidR="000A4756" w:rsidRPr="00282E73">
        <w:rPr>
          <w:sz w:val="24"/>
          <w:rPrChange w:id="75" w:author="Erin Rice" w:date="2014-06-04T19:00:00Z">
            <w:rPr/>
          </w:rPrChange>
        </w:rPr>
        <w:t>d</w:t>
      </w:r>
      <w:r w:rsidR="00095017" w:rsidRPr="00282E73">
        <w:rPr>
          <w:sz w:val="24"/>
          <w:rPrChange w:id="76" w:author="Erin Rice" w:date="2014-06-04T19:00:00Z">
            <w:rPr/>
          </w:rPrChange>
        </w:rPr>
        <w:t>; traditional i</w:t>
      </w:r>
      <w:r w:rsidR="00CC7120" w:rsidRPr="00282E73">
        <w:rPr>
          <w:sz w:val="24"/>
          <w:rPrChange w:id="77" w:author="Erin Rice" w:date="2014-06-04T19:00:00Z">
            <w:rPr/>
          </w:rPrChange>
        </w:rPr>
        <w:t>n</w:t>
      </w:r>
      <w:r w:rsidR="00095017" w:rsidRPr="00282E73">
        <w:rPr>
          <w:sz w:val="24"/>
          <w:rPrChange w:id="78" w:author="Erin Rice" w:date="2014-06-04T19:00:00Z">
            <w:rPr/>
          </w:rPrChange>
        </w:rPr>
        <w:t>s</w:t>
      </w:r>
      <w:r w:rsidR="00CC7120" w:rsidRPr="00282E73">
        <w:rPr>
          <w:sz w:val="24"/>
          <w:rPrChange w:id="79" w:author="Erin Rice" w:date="2014-06-04T19:00:00Z">
            <w:rPr/>
          </w:rPrChange>
        </w:rPr>
        <w:t>truments</w:t>
      </w:r>
      <w:r w:rsidR="00095017" w:rsidRPr="00282E73">
        <w:rPr>
          <w:sz w:val="24"/>
          <w:rPrChange w:id="80" w:author="Erin Rice" w:date="2014-06-04T19:00:00Z">
            <w:rPr/>
          </w:rPrChange>
        </w:rPr>
        <w:t>,</w:t>
      </w:r>
      <w:r w:rsidR="00CC7120" w:rsidRPr="00282E73">
        <w:rPr>
          <w:sz w:val="24"/>
          <w:rPrChange w:id="81" w:author="Erin Rice" w:date="2014-06-04T19:00:00Z">
            <w:rPr/>
          </w:rPrChange>
        </w:rPr>
        <w:t xml:space="preserve"> cooking pots,</w:t>
      </w:r>
      <w:r w:rsidR="000A4756" w:rsidRPr="00282E73">
        <w:rPr>
          <w:sz w:val="24"/>
          <w:rPrChange w:id="82" w:author="Erin Rice" w:date="2014-06-04T19:00:00Z">
            <w:rPr/>
          </w:rPrChange>
        </w:rPr>
        <w:t xml:space="preserve"> and imaginary spirit forms</w:t>
      </w:r>
      <w:r w:rsidR="00CC7120" w:rsidRPr="00282E73">
        <w:rPr>
          <w:sz w:val="24"/>
          <w:rPrChange w:id="83" w:author="Erin Rice" w:date="2014-06-04T19:00:00Z">
            <w:rPr/>
          </w:rPrChange>
        </w:rPr>
        <w:t xml:space="preserve"> </w:t>
      </w:r>
      <w:r w:rsidR="000A4756" w:rsidRPr="00282E73">
        <w:rPr>
          <w:sz w:val="24"/>
          <w:rPrChange w:id="84" w:author="Erin Rice" w:date="2014-06-04T19:00:00Z">
            <w:rPr/>
          </w:rPrChange>
        </w:rPr>
        <w:t>in reds, oranges and</w:t>
      </w:r>
      <w:r w:rsidR="00B03E0A" w:rsidRPr="00282E73">
        <w:rPr>
          <w:sz w:val="24"/>
          <w:rPrChange w:id="85" w:author="Erin Rice" w:date="2014-06-04T19:00:00Z">
            <w:rPr/>
          </w:rPrChange>
        </w:rPr>
        <w:t xml:space="preserve"> blues. </w:t>
      </w:r>
      <w:r w:rsidR="00BA0843" w:rsidRPr="00282E73">
        <w:rPr>
          <w:sz w:val="24"/>
          <w:rPrChange w:id="86" w:author="Erin Rice" w:date="2014-06-04T19:00:00Z">
            <w:rPr/>
          </w:rPrChange>
        </w:rPr>
        <w:t xml:space="preserve">  </w:t>
      </w:r>
      <w:proofErr w:type="spellStart"/>
      <w:r w:rsidR="00BA0843" w:rsidRPr="00282E73">
        <w:rPr>
          <w:sz w:val="24"/>
          <w:rPrChange w:id="87" w:author="Erin Rice" w:date="2014-06-04T19:00:00Z">
            <w:rPr/>
          </w:rPrChange>
        </w:rPr>
        <w:t>Cut</w:t>
      </w:r>
      <w:r w:rsidR="00B03E0A" w:rsidRPr="00282E73">
        <w:rPr>
          <w:sz w:val="24"/>
          <w:rPrChange w:id="88" w:author="Erin Rice" w:date="2014-06-04T19:00:00Z">
            <w:rPr/>
          </w:rPrChange>
        </w:rPr>
        <w:t>hy</w:t>
      </w:r>
      <w:proofErr w:type="spellEnd"/>
      <w:r w:rsidR="00B03E0A" w:rsidRPr="00282E73">
        <w:rPr>
          <w:sz w:val="24"/>
          <w:rPrChange w:id="89" w:author="Erin Rice" w:date="2014-06-04T19:00:00Z">
            <w:rPr/>
          </w:rPrChange>
        </w:rPr>
        <w:t xml:space="preserve"> Mede taught m</w:t>
      </w:r>
      <w:r w:rsidR="00CC7120" w:rsidRPr="00282E73">
        <w:rPr>
          <w:sz w:val="24"/>
          <w:rPrChange w:id="90" w:author="Erin Rice" w:date="2014-06-04T19:00:00Z">
            <w:rPr/>
          </w:rPrChange>
        </w:rPr>
        <w:t>odern art in Chancellor College a</w:t>
      </w:r>
      <w:r w:rsidR="00095017" w:rsidRPr="00282E73">
        <w:rPr>
          <w:sz w:val="24"/>
          <w:rPrChange w:id="91" w:author="Erin Rice" w:date="2014-06-04T19:00:00Z">
            <w:rPr/>
          </w:rPrChange>
        </w:rPr>
        <w:t>s</w:t>
      </w:r>
      <w:r w:rsidR="00CC7120" w:rsidRPr="00282E73">
        <w:rPr>
          <w:sz w:val="24"/>
          <w:rPrChange w:id="92" w:author="Erin Rice" w:date="2014-06-04T19:00:00Z">
            <w:rPr/>
          </w:rPrChange>
        </w:rPr>
        <w:t xml:space="preserve"> a young man, but soon became a successful</w:t>
      </w:r>
      <w:r w:rsidR="000A4756" w:rsidRPr="00282E73">
        <w:rPr>
          <w:sz w:val="24"/>
          <w:rPrChange w:id="93" w:author="Erin Rice" w:date="2014-06-04T19:00:00Z">
            <w:rPr/>
          </w:rPrChange>
        </w:rPr>
        <w:t xml:space="preserve"> artist. </w:t>
      </w:r>
      <w:r w:rsidR="00CC7120" w:rsidRPr="00282E73">
        <w:rPr>
          <w:sz w:val="24"/>
          <w:rPrChange w:id="94" w:author="Erin Rice" w:date="2014-06-04T19:00:00Z">
            <w:rPr/>
          </w:rPrChange>
        </w:rPr>
        <w:t xml:space="preserve"> Mede opened</w:t>
      </w:r>
      <w:r w:rsidR="00BA0843" w:rsidRPr="00282E73">
        <w:rPr>
          <w:sz w:val="24"/>
          <w:rPrChange w:id="95" w:author="Erin Rice" w:date="2014-06-04T19:00:00Z">
            <w:rPr/>
          </w:rPrChange>
        </w:rPr>
        <w:t xml:space="preserve"> the firs</w:t>
      </w:r>
      <w:r w:rsidR="00CC7120" w:rsidRPr="00282E73">
        <w:rPr>
          <w:sz w:val="24"/>
          <w:rPrChange w:id="96" w:author="Erin Rice" w:date="2014-06-04T19:00:00Z">
            <w:rPr/>
          </w:rPrChange>
        </w:rPr>
        <w:t xml:space="preserve">t art gallery in Malawi, </w:t>
      </w:r>
      <w:proofErr w:type="spellStart"/>
      <w:r w:rsidR="00CC7120" w:rsidRPr="00282E73">
        <w:rPr>
          <w:sz w:val="24"/>
          <w:rPrChange w:id="97" w:author="Erin Rice" w:date="2014-06-04T19:00:00Z">
            <w:rPr/>
          </w:rPrChange>
        </w:rPr>
        <w:t>Gallerie</w:t>
      </w:r>
      <w:proofErr w:type="spellEnd"/>
      <w:r w:rsidR="00BA0843" w:rsidRPr="00282E73">
        <w:rPr>
          <w:sz w:val="24"/>
          <w:rPrChange w:id="98" w:author="Erin Rice" w:date="2014-06-04T19:00:00Z">
            <w:rPr/>
          </w:rPrChange>
        </w:rPr>
        <w:t xml:space="preserve"> </w:t>
      </w:r>
      <w:proofErr w:type="spellStart"/>
      <w:r w:rsidR="00BA0843" w:rsidRPr="00282E73">
        <w:rPr>
          <w:sz w:val="24"/>
          <w:rPrChange w:id="99" w:author="Erin Rice" w:date="2014-06-04T19:00:00Z">
            <w:rPr/>
          </w:rPrChange>
        </w:rPr>
        <w:t>Africaine</w:t>
      </w:r>
      <w:proofErr w:type="spellEnd"/>
      <w:r w:rsidR="000A4756" w:rsidRPr="00282E73">
        <w:rPr>
          <w:sz w:val="24"/>
          <w:rPrChange w:id="100" w:author="Erin Rice" w:date="2014-06-04T19:00:00Z">
            <w:rPr/>
          </w:rPrChange>
        </w:rPr>
        <w:t>, in the City Centre, Lilongwe in the early 1980s, and exhibited his works throughout Malawi from the 1970s, selling worldwide.  In recent years</w:t>
      </w:r>
      <w:r w:rsidR="00CC7120" w:rsidRPr="00282E73">
        <w:rPr>
          <w:sz w:val="24"/>
          <w:rPrChange w:id="101" w:author="Erin Rice" w:date="2014-06-04T19:00:00Z">
            <w:rPr/>
          </w:rPrChange>
        </w:rPr>
        <w:t xml:space="preserve"> Mede is known for his fluorescent tube </w:t>
      </w:r>
      <w:r w:rsidR="000A4756" w:rsidRPr="00282E73">
        <w:rPr>
          <w:sz w:val="24"/>
          <w:rPrChange w:id="102" w:author="Erin Rice" w:date="2014-06-04T19:00:00Z">
            <w:rPr/>
          </w:rPrChange>
        </w:rPr>
        <w:t xml:space="preserve">white </w:t>
      </w:r>
      <w:r w:rsidR="00CC7120" w:rsidRPr="00282E73">
        <w:rPr>
          <w:sz w:val="24"/>
          <w:rPrChange w:id="103" w:author="Erin Rice" w:date="2014-06-04T19:00:00Z">
            <w:rPr/>
          </w:rPrChange>
        </w:rPr>
        <w:t>garden and artworks all in white.</w:t>
      </w:r>
      <w:r w:rsidR="000A4756" w:rsidRPr="00282E73">
        <w:rPr>
          <w:sz w:val="24"/>
          <w:rPrChange w:id="104" w:author="Erin Rice" w:date="2014-06-04T19:00:00Z">
            <w:rPr/>
          </w:rPrChange>
        </w:rPr>
        <w:t xml:space="preserve"> </w:t>
      </w:r>
    </w:p>
    <w:p w:rsidR="000A4756" w:rsidRPr="00282E73" w:rsidRDefault="000A4756">
      <w:pPr>
        <w:rPr>
          <w:sz w:val="24"/>
          <w:rPrChange w:id="105" w:author="Erin Rice" w:date="2014-06-04T19:00:00Z">
            <w:rPr/>
          </w:rPrChange>
        </w:rPr>
      </w:pPr>
    </w:p>
    <w:p w:rsidR="00A1653E" w:rsidRPr="00282E73" w:rsidRDefault="00282E73">
      <w:pPr>
        <w:rPr>
          <w:sz w:val="24"/>
          <w:rPrChange w:id="106" w:author="Erin Rice" w:date="2014-06-04T19:00:00Z">
            <w:rPr/>
          </w:rPrChange>
        </w:rPr>
      </w:pPr>
      <w:ins w:id="107" w:author="Erin Rice" w:date="2014-06-04T18:57:00Z">
        <w:r w:rsidRPr="00282E73">
          <w:rPr>
            <w:sz w:val="24"/>
            <w:rPrChange w:id="108" w:author="Erin Rice" w:date="2014-06-04T19:00:00Z">
              <w:rPr/>
            </w:rPrChange>
          </w:rPr>
          <w:t xml:space="preserve">References and Further Reading: </w:t>
        </w:r>
      </w:ins>
    </w:p>
    <w:p w:rsidR="00A1653E" w:rsidRPr="00282E73" w:rsidRDefault="00A1653E" w:rsidP="00A1653E">
      <w:pPr>
        <w:rPr>
          <w:b/>
          <w:sz w:val="24"/>
        </w:rPr>
      </w:pPr>
      <w:r w:rsidRPr="00282E73">
        <w:rPr>
          <w:rFonts w:ascii="Helvetica" w:hAnsi="Helvetica"/>
          <w:color w:val="333333"/>
          <w:sz w:val="24"/>
          <w:szCs w:val="20"/>
          <w:rPrChange w:id="109" w:author="Erin Rice" w:date="2014-06-04T19:00:00Z">
            <w:rPr>
              <w:rFonts w:ascii="Helvetica" w:hAnsi="Helvetica"/>
              <w:color w:val="333333"/>
              <w:sz w:val="20"/>
              <w:szCs w:val="20"/>
            </w:rPr>
          </w:rPrChange>
        </w:rPr>
        <w:t xml:space="preserve">Birch de Aguilar, </w:t>
      </w:r>
      <w:del w:id="110" w:author="Erin Rice" w:date="2014-06-04T18:58:00Z">
        <w:r w:rsidRPr="00282E73" w:rsidDel="00282E73">
          <w:rPr>
            <w:rFonts w:ascii="Helvetica" w:hAnsi="Helvetica"/>
            <w:color w:val="333333"/>
            <w:sz w:val="24"/>
            <w:szCs w:val="20"/>
            <w:rPrChange w:id="111" w:author="Erin Rice" w:date="2014-06-04T19:00:00Z">
              <w:rPr>
                <w:rFonts w:ascii="Helvetica" w:hAnsi="Helvetica"/>
                <w:color w:val="333333"/>
                <w:sz w:val="20"/>
                <w:szCs w:val="20"/>
              </w:rPr>
            </w:rPrChange>
          </w:rPr>
          <w:delText xml:space="preserve">Laurel </w:delText>
        </w:r>
      </w:del>
      <w:ins w:id="112" w:author="Erin Rice" w:date="2014-06-04T18:58:00Z">
        <w:r w:rsidR="00282E73" w:rsidRPr="00282E73">
          <w:rPr>
            <w:rFonts w:ascii="Helvetica" w:hAnsi="Helvetica"/>
            <w:color w:val="333333"/>
            <w:sz w:val="24"/>
            <w:szCs w:val="20"/>
            <w:rPrChange w:id="113" w:author="Erin Rice" w:date="2014-06-04T19:00:00Z">
              <w:rPr>
                <w:rFonts w:ascii="Helvetica" w:hAnsi="Helvetica"/>
                <w:color w:val="333333"/>
                <w:sz w:val="20"/>
                <w:szCs w:val="20"/>
              </w:rPr>
            </w:rPrChange>
          </w:rPr>
          <w:t>L. (</w:t>
        </w:r>
      </w:ins>
      <w:del w:id="114" w:author="Erin Rice" w:date="2014-06-04T18:58:00Z">
        <w:r w:rsidRPr="00282E73" w:rsidDel="00282E73">
          <w:rPr>
            <w:rFonts w:ascii="Helvetica" w:hAnsi="Helvetica"/>
            <w:color w:val="333333"/>
            <w:sz w:val="24"/>
            <w:szCs w:val="20"/>
            <w:rPrChange w:id="115" w:author="Erin Rice" w:date="2014-06-04T19:00:00Z">
              <w:rPr>
                <w:rFonts w:ascii="Helvetica" w:hAnsi="Helvetica"/>
                <w:color w:val="333333"/>
                <w:sz w:val="20"/>
                <w:szCs w:val="20"/>
              </w:rPr>
            </w:rPrChange>
          </w:rPr>
          <w:delText xml:space="preserve">Age </w:delText>
        </w:r>
      </w:del>
      <w:r w:rsidRPr="00282E73">
        <w:rPr>
          <w:rFonts w:ascii="Helvetica" w:hAnsi="Helvetica"/>
          <w:color w:val="333333"/>
          <w:sz w:val="24"/>
          <w:szCs w:val="20"/>
          <w:rPrChange w:id="116" w:author="Erin Rice" w:date="2014-06-04T19:00:00Z">
            <w:rPr>
              <w:rFonts w:ascii="Helvetica" w:hAnsi="Helvetica"/>
              <w:color w:val="333333"/>
              <w:sz w:val="20"/>
              <w:szCs w:val="20"/>
            </w:rPr>
          </w:rPrChange>
        </w:rPr>
        <w:t>2007</w:t>
      </w:r>
      <w:ins w:id="117" w:author="Erin Rice" w:date="2014-06-04T18:58:00Z">
        <w:r w:rsidR="00282E73" w:rsidRPr="00282E73">
          <w:rPr>
            <w:rFonts w:ascii="Helvetica" w:hAnsi="Helvetica"/>
            <w:color w:val="333333"/>
            <w:sz w:val="24"/>
            <w:szCs w:val="20"/>
            <w:rPrChange w:id="118" w:author="Erin Rice" w:date="2014-06-04T19:00:00Z">
              <w:rPr>
                <w:rFonts w:ascii="Helvetica" w:hAnsi="Helvetica"/>
                <w:color w:val="333333"/>
                <w:sz w:val="20"/>
                <w:szCs w:val="20"/>
              </w:rPr>
            </w:rPrChange>
          </w:rPr>
          <w:t>)</w:t>
        </w:r>
      </w:ins>
      <w:r w:rsidRPr="00282E73">
        <w:rPr>
          <w:rFonts w:ascii="Helvetica" w:hAnsi="Helvetica"/>
          <w:color w:val="333333"/>
          <w:sz w:val="24"/>
          <w:szCs w:val="20"/>
          <w:rPrChange w:id="119" w:author="Erin Rice" w:date="2014-06-04T19:00:00Z">
            <w:rPr>
              <w:rFonts w:ascii="Helvetica" w:hAnsi="Helvetica"/>
              <w:color w:val="333333"/>
              <w:sz w:val="20"/>
              <w:szCs w:val="20"/>
            </w:rPr>
          </w:rPrChange>
        </w:rPr>
        <w:t xml:space="preserve"> Art and </w:t>
      </w:r>
      <w:proofErr w:type="gramStart"/>
      <w:r w:rsidRPr="00282E73">
        <w:rPr>
          <w:rFonts w:ascii="Helvetica" w:hAnsi="Helvetica"/>
          <w:color w:val="333333"/>
          <w:sz w:val="24"/>
          <w:szCs w:val="20"/>
          <w:rPrChange w:id="120" w:author="Erin Rice" w:date="2014-06-04T19:00:00Z">
            <w:rPr>
              <w:rFonts w:ascii="Helvetica" w:hAnsi="Helvetica"/>
              <w:color w:val="333333"/>
              <w:sz w:val="20"/>
              <w:szCs w:val="20"/>
            </w:rPr>
          </w:rPrChange>
        </w:rPr>
        <w:t>Cosmology :</w:t>
      </w:r>
      <w:proofErr w:type="gramEnd"/>
      <w:r w:rsidRPr="00282E73">
        <w:rPr>
          <w:rFonts w:ascii="Helvetica" w:hAnsi="Helvetica"/>
          <w:color w:val="333333"/>
          <w:sz w:val="24"/>
          <w:szCs w:val="20"/>
          <w:rPrChange w:id="121" w:author="Erin Rice" w:date="2014-06-04T19:00:00Z">
            <w:rPr>
              <w:rFonts w:ascii="Helvetica" w:hAnsi="Helvetica"/>
              <w:color w:val="333333"/>
              <w:sz w:val="20"/>
              <w:szCs w:val="20"/>
            </w:rPr>
          </w:rPrChange>
        </w:rPr>
        <w:t xml:space="preserve"> narratives of self and society in the work of Cuthy Mede, In Rethinking age in Africa: colonial, post-colonial and contemporary interpretations of cultural representations, ed Mario I Aguilar, published by Red Sea Press, Trenton, NJ</w:t>
      </w:r>
    </w:p>
    <w:p w:rsidR="000A4756" w:rsidRPr="00282E73" w:rsidRDefault="00A1653E">
      <w:pPr>
        <w:rPr>
          <w:sz w:val="24"/>
          <w:rPrChange w:id="122" w:author="Erin Rice" w:date="2014-06-04T19:00:00Z">
            <w:rPr/>
          </w:rPrChange>
        </w:rPr>
      </w:pPr>
      <w:r w:rsidRPr="00282E73">
        <w:rPr>
          <w:sz w:val="24"/>
          <w:rPrChange w:id="123" w:author="Erin Rice" w:date="2014-06-04T19:00:00Z">
            <w:rPr/>
          </w:rPrChange>
        </w:rPr>
        <w:t xml:space="preserve">Birch de Aguilar, </w:t>
      </w:r>
      <w:del w:id="124" w:author="Erin Rice" w:date="2014-06-04T18:58:00Z">
        <w:r w:rsidRPr="00282E73" w:rsidDel="00282E73">
          <w:rPr>
            <w:sz w:val="24"/>
            <w:rPrChange w:id="125" w:author="Erin Rice" w:date="2014-06-04T19:00:00Z">
              <w:rPr/>
            </w:rPrChange>
          </w:rPr>
          <w:delText xml:space="preserve">Laurel </w:delText>
        </w:r>
      </w:del>
      <w:ins w:id="126" w:author="Erin Rice" w:date="2014-06-04T18:58:00Z">
        <w:r w:rsidR="00282E73" w:rsidRPr="00282E73">
          <w:rPr>
            <w:sz w:val="24"/>
            <w:rPrChange w:id="127" w:author="Erin Rice" w:date="2014-06-04T19:00:00Z">
              <w:rPr/>
            </w:rPrChange>
          </w:rPr>
          <w:t xml:space="preserve">L. </w:t>
        </w:r>
      </w:ins>
      <w:del w:id="128" w:author="Erin Rice" w:date="2014-06-04T18:58:00Z">
        <w:r w:rsidRPr="00282E73" w:rsidDel="00282E73">
          <w:rPr>
            <w:sz w:val="24"/>
            <w:rPrChange w:id="129" w:author="Erin Rice" w:date="2014-06-04T19:00:00Z">
              <w:rPr/>
            </w:rPrChange>
          </w:rPr>
          <w:delText>,</w:delText>
        </w:r>
      </w:del>
      <w:ins w:id="130" w:author="Erin Rice" w:date="2014-06-04T18:58:00Z">
        <w:r w:rsidR="00282E73" w:rsidRPr="00282E73">
          <w:rPr>
            <w:sz w:val="24"/>
            <w:rPrChange w:id="131" w:author="Erin Rice" w:date="2014-06-04T19:00:00Z">
              <w:rPr/>
            </w:rPrChange>
          </w:rPr>
          <w:t>(</w:t>
        </w:r>
      </w:ins>
      <w:del w:id="132" w:author="Erin Rice" w:date="2014-06-04T18:58:00Z">
        <w:r w:rsidRPr="00282E73" w:rsidDel="00282E73">
          <w:rPr>
            <w:sz w:val="24"/>
            <w:rPrChange w:id="133" w:author="Erin Rice" w:date="2014-06-04T19:00:00Z">
              <w:rPr/>
            </w:rPrChange>
          </w:rPr>
          <w:delText xml:space="preserve"> </w:delText>
        </w:r>
      </w:del>
      <w:r w:rsidRPr="00282E73">
        <w:rPr>
          <w:sz w:val="24"/>
          <w:rPrChange w:id="134" w:author="Erin Rice" w:date="2014-06-04T19:00:00Z">
            <w:rPr/>
          </w:rPrChange>
        </w:rPr>
        <w:t>1993</w:t>
      </w:r>
      <w:ins w:id="135" w:author="Erin Rice" w:date="2014-06-04T18:58:00Z">
        <w:r w:rsidR="00282E73" w:rsidRPr="00282E73">
          <w:rPr>
            <w:sz w:val="24"/>
            <w:rPrChange w:id="136" w:author="Erin Rice" w:date="2014-06-04T19:00:00Z">
              <w:rPr/>
            </w:rPrChange>
          </w:rPr>
          <w:t>)</w:t>
        </w:r>
      </w:ins>
      <w:r w:rsidRPr="00282E73">
        <w:rPr>
          <w:sz w:val="24"/>
          <w:rPrChange w:id="137" w:author="Erin Rice" w:date="2014-06-04T19:00:00Z">
            <w:rPr/>
          </w:rPrChange>
        </w:rPr>
        <w:t xml:space="preserve"> </w:t>
      </w:r>
      <w:proofErr w:type="spellStart"/>
      <w:r w:rsidR="00C73931" w:rsidRPr="00282E73">
        <w:rPr>
          <w:sz w:val="24"/>
          <w:rPrChange w:id="138" w:author="Erin Rice" w:date="2014-06-04T19:00:00Z">
            <w:rPr/>
          </w:rPrChange>
        </w:rPr>
        <w:t>Cuthy</w:t>
      </w:r>
      <w:proofErr w:type="spellEnd"/>
      <w:r w:rsidR="00C73931" w:rsidRPr="00282E73">
        <w:rPr>
          <w:sz w:val="24"/>
          <w:rPrChange w:id="139" w:author="Erin Rice" w:date="2014-06-04T19:00:00Z">
            <w:rPr/>
          </w:rPrChange>
        </w:rPr>
        <w:t xml:space="preserve"> Mede: </w:t>
      </w:r>
      <w:r w:rsidR="000A4756" w:rsidRPr="00282E73">
        <w:rPr>
          <w:sz w:val="24"/>
          <w:rPrChange w:id="140" w:author="Erin Rice" w:date="2014-06-04T19:00:00Z">
            <w:rPr/>
          </w:rPrChange>
        </w:rPr>
        <w:t xml:space="preserve">Catalyst for </w:t>
      </w:r>
      <w:proofErr w:type="gramStart"/>
      <w:r w:rsidR="000A4756" w:rsidRPr="00282E73">
        <w:rPr>
          <w:sz w:val="24"/>
          <w:rPrChange w:id="141" w:author="Erin Rice" w:date="2014-06-04T19:00:00Z">
            <w:rPr/>
          </w:rPrChange>
        </w:rPr>
        <w:t>Art</w:t>
      </w:r>
      <w:r w:rsidR="00C73931" w:rsidRPr="00282E73">
        <w:rPr>
          <w:sz w:val="24"/>
          <w:rPrChange w:id="142" w:author="Erin Rice" w:date="2014-06-04T19:00:00Z">
            <w:rPr/>
          </w:rPrChange>
        </w:rPr>
        <w:t xml:space="preserve"> </w:t>
      </w:r>
      <w:r w:rsidRPr="00282E73">
        <w:rPr>
          <w:sz w:val="24"/>
          <w:rPrChange w:id="143" w:author="Erin Rice" w:date="2014-06-04T19:00:00Z">
            <w:rPr/>
          </w:rPrChange>
        </w:rPr>
        <w:t xml:space="preserve"> of</w:t>
      </w:r>
      <w:proofErr w:type="gramEnd"/>
      <w:r w:rsidRPr="00282E73">
        <w:rPr>
          <w:sz w:val="24"/>
          <w:rPrChange w:id="144" w:author="Erin Rice" w:date="2014-06-04T19:00:00Z">
            <w:rPr/>
          </w:rPrChange>
        </w:rPr>
        <w:t xml:space="preserve"> Malawi,</w:t>
      </w:r>
      <w:r w:rsidR="00C73931" w:rsidRPr="00282E73">
        <w:rPr>
          <w:sz w:val="24"/>
          <w:rPrChange w:id="145" w:author="Erin Rice" w:date="2014-06-04T19:00:00Z">
            <w:rPr/>
          </w:rPrChange>
        </w:rPr>
        <w:t xml:space="preserve"> In</w:t>
      </w:r>
      <w:r w:rsidRPr="00282E73">
        <w:rPr>
          <w:sz w:val="24"/>
          <w:rPrChange w:id="146" w:author="Erin Rice" w:date="2014-06-04T19:00:00Z">
            <w:rPr/>
          </w:rPrChange>
        </w:rPr>
        <w:t xml:space="preserve"> Southern Africa Art journal Volume 2 Issue 3, 1993</w:t>
      </w:r>
    </w:p>
    <w:p w:rsidR="00CA1BE2" w:rsidRPr="00282E73" w:rsidDel="00282E73" w:rsidRDefault="00CA1BE2">
      <w:pPr>
        <w:rPr>
          <w:del w:id="147" w:author="Erin Rice" w:date="2014-06-04T18:58:00Z"/>
          <w:sz w:val="24"/>
          <w:rPrChange w:id="148" w:author="Erin Rice" w:date="2014-06-04T19:00:00Z">
            <w:rPr>
              <w:del w:id="149" w:author="Erin Rice" w:date="2014-06-04T18:58:00Z"/>
            </w:rPr>
          </w:rPrChange>
        </w:rPr>
      </w:pPr>
      <w:del w:id="150" w:author="Erin Rice" w:date="2014-06-04T18:58:00Z">
        <w:r w:rsidRPr="00282E73" w:rsidDel="00282E73">
          <w:rPr>
            <w:sz w:val="24"/>
            <w:rPrChange w:id="151" w:author="Erin Rice" w:date="2014-06-04T19:00:00Z">
              <w:rPr/>
            </w:rPrChange>
          </w:rPr>
          <w:delText xml:space="preserve">http: </w:delText>
        </w:r>
        <w:r w:rsidR="00E132BE" w:rsidRPr="00282E73" w:rsidDel="00282E73">
          <w:rPr>
            <w:sz w:val="24"/>
            <w:rPrChange w:id="152" w:author="Erin Rice" w:date="2014-06-04T19:00:00Z">
              <w:rPr/>
            </w:rPrChange>
          </w:rPr>
          <w:fldChar w:fldCharType="begin"/>
        </w:r>
        <w:r w:rsidR="005425B3" w:rsidRPr="00282E73" w:rsidDel="00282E73">
          <w:rPr>
            <w:sz w:val="24"/>
            <w:rPrChange w:id="153" w:author="Erin Rice" w:date="2014-06-04T19:00:00Z">
              <w:rPr/>
            </w:rPrChange>
          </w:rPr>
          <w:delInstrText>HYPERLINK "http://www.winne.com/malawi"</w:delInstrText>
        </w:r>
        <w:r w:rsidR="00E132BE" w:rsidRPr="00282E73" w:rsidDel="00282E73">
          <w:rPr>
            <w:sz w:val="24"/>
            <w:rPrChange w:id="154" w:author="Erin Rice" w:date="2014-06-04T19:00:00Z">
              <w:rPr/>
            </w:rPrChange>
          </w:rPr>
          <w:fldChar w:fldCharType="separate"/>
        </w:r>
        <w:r w:rsidRPr="00282E73" w:rsidDel="00282E73">
          <w:rPr>
            <w:rStyle w:val="Hyperlink"/>
            <w:sz w:val="24"/>
            <w:rPrChange w:id="155" w:author="Erin Rice" w:date="2014-06-04T19:00:00Z">
              <w:rPr>
                <w:rStyle w:val="Hyperlink"/>
              </w:rPr>
            </w:rPrChange>
          </w:rPr>
          <w:delText>www.winne.com/malawi</w:delText>
        </w:r>
        <w:r w:rsidR="00E132BE" w:rsidRPr="00282E73" w:rsidDel="00282E73">
          <w:rPr>
            <w:sz w:val="24"/>
            <w:rPrChange w:id="156" w:author="Erin Rice" w:date="2014-06-04T19:00:00Z">
              <w:rPr/>
            </w:rPrChange>
          </w:rPr>
          <w:fldChar w:fldCharType="end"/>
        </w:r>
      </w:del>
    </w:p>
    <w:p w:rsidR="00A1653E" w:rsidRPr="00282E73" w:rsidDel="00282E73" w:rsidRDefault="00E132BE">
      <w:pPr>
        <w:rPr>
          <w:del w:id="157" w:author="Erin Rice" w:date="2014-06-04T18:57:00Z"/>
          <w:strike/>
          <w:sz w:val="24"/>
          <w:rPrChange w:id="158" w:author="Erin Rice" w:date="2014-06-04T19:00:00Z">
            <w:rPr>
              <w:del w:id="159" w:author="Erin Rice" w:date="2014-06-04T18:57:00Z"/>
            </w:rPr>
          </w:rPrChange>
        </w:rPr>
      </w:pPr>
      <w:del w:id="160" w:author="Erin Rice" w:date="2014-06-04T18:57:00Z">
        <w:r w:rsidRPr="00282E73" w:rsidDel="00282E73">
          <w:rPr>
            <w:strike/>
            <w:sz w:val="24"/>
            <w:rPrChange w:id="161" w:author="Erin Rice" w:date="2014-06-04T19:00:00Z">
              <w:rPr/>
            </w:rPrChange>
          </w:rPr>
          <w:delText>Cuthy Mede Wikipedia</w:delText>
        </w:r>
      </w:del>
    </w:p>
    <w:p w:rsidR="00A1653E" w:rsidRPr="00282E73" w:rsidRDefault="00A1653E">
      <w:pPr>
        <w:rPr>
          <w:sz w:val="24"/>
          <w:rPrChange w:id="162" w:author="Erin Rice" w:date="2014-06-04T19:00:00Z">
            <w:rPr/>
          </w:rPrChange>
        </w:rPr>
      </w:pPr>
    </w:p>
    <w:sectPr w:rsidR="00A1653E" w:rsidRPr="00282E73" w:rsidSect="00542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revisionView w:markup="0"/>
  <w:trackRevision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038"/>
    <w:rsid w:val="00095017"/>
    <w:rsid w:val="000A4756"/>
    <w:rsid w:val="00282E73"/>
    <w:rsid w:val="00346C37"/>
    <w:rsid w:val="00381503"/>
    <w:rsid w:val="00481DAC"/>
    <w:rsid w:val="00483760"/>
    <w:rsid w:val="005425B3"/>
    <w:rsid w:val="00A1653E"/>
    <w:rsid w:val="00A53038"/>
    <w:rsid w:val="00B03E0A"/>
    <w:rsid w:val="00BA0843"/>
    <w:rsid w:val="00BA236F"/>
    <w:rsid w:val="00C73931"/>
    <w:rsid w:val="00CA1BE2"/>
    <w:rsid w:val="00CC7120"/>
    <w:rsid w:val="00DF3D79"/>
    <w:rsid w:val="00E1110B"/>
    <w:rsid w:val="00E132BE"/>
    <w:rsid w:val="00FE0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BE2"/>
    <w:rPr>
      <w:color w:val="0000FF" w:themeColor="hyperlink"/>
      <w:u w:val="single"/>
    </w:rPr>
  </w:style>
  <w:style w:type="character" w:customStyle="1" w:styleId="highlight1">
    <w:name w:val="highlight1"/>
    <w:basedOn w:val="DefaultParagraphFont"/>
    <w:rsid w:val="00BA236F"/>
    <w:rPr>
      <w:shd w:val="clear" w:color="auto" w:fill="FFDC7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3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37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46C3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46C3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6C3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6C3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6C3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6C3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BE2"/>
    <w:rPr>
      <w:color w:val="0000FF" w:themeColor="hyperlink"/>
      <w:u w:val="single"/>
    </w:rPr>
  </w:style>
  <w:style w:type="character" w:customStyle="1" w:styleId="highlight1">
    <w:name w:val="highlight1"/>
    <w:basedOn w:val="DefaultParagraphFont"/>
    <w:rsid w:val="00BA236F"/>
    <w:rPr>
      <w:shd w:val="clear" w:color="auto" w:fill="FFDC7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3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37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46C3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46C3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6C3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6C3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6C3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6C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laurel</dc:creator>
  <cp:lastModifiedBy>doctor</cp:lastModifiedBy>
  <cp:revision>2</cp:revision>
  <dcterms:created xsi:type="dcterms:W3CDTF">2014-06-04T19:11:00Z</dcterms:created>
  <dcterms:modified xsi:type="dcterms:W3CDTF">2014-06-04T19:11:00Z</dcterms:modified>
</cp:coreProperties>
</file>