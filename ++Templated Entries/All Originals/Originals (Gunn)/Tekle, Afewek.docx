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A72" w:rsidRDefault="00E72FE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ins w:id="0" w:author="Erin Rice" w:date="2013-12-19T14:26:00Z">
        <w:r>
          <w:rPr>
            <w:rFonts w:asciiTheme="majorBidi" w:hAnsiTheme="majorBidi" w:cstheme="majorBidi"/>
            <w:sz w:val="24"/>
            <w:szCs w:val="24"/>
          </w:rPr>
          <w:t xml:space="preserve">Author: </w:t>
        </w:r>
      </w:ins>
      <w:r w:rsidR="000E3CFE" w:rsidRPr="00103547">
        <w:rPr>
          <w:rFonts w:asciiTheme="majorBidi" w:hAnsiTheme="majorBidi" w:cstheme="majorBidi"/>
          <w:sz w:val="24"/>
          <w:szCs w:val="24"/>
        </w:rPr>
        <w:t xml:space="preserve">Helena </w:t>
      </w:r>
      <w:proofErr w:type="spellStart"/>
      <w:r w:rsidR="000E3CFE" w:rsidRPr="00103547">
        <w:rPr>
          <w:rFonts w:asciiTheme="majorBidi" w:hAnsiTheme="majorBidi" w:cstheme="majorBidi"/>
          <w:sz w:val="24"/>
          <w:szCs w:val="24"/>
        </w:rPr>
        <w:t>Cantone</w:t>
      </w:r>
      <w:proofErr w:type="spellEnd"/>
    </w:p>
    <w:p w:rsidR="00131A72" w:rsidRDefault="00324E2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ins w:id="1" w:author="Erin Rice" w:date="2013-12-19T14:26:00Z">
        <w:r w:rsidR="00E72FE9">
          <w:rPr>
            <w:rFonts w:asciiTheme="majorBidi" w:hAnsiTheme="majorBidi" w:cstheme="majorBidi"/>
            <w:sz w:val="24"/>
            <w:szCs w:val="24"/>
          </w:rPr>
          <w:t xml:space="preserve">, </w:t>
        </w:r>
        <w:proofErr w:type="spellStart"/>
        <w:r w:rsidR="00E72FE9">
          <w:rPr>
            <w:rFonts w:asciiTheme="majorBidi" w:hAnsiTheme="majorBidi" w:cstheme="majorBidi"/>
            <w:sz w:val="24"/>
            <w:szCs w:val="24"/>
          </w:rPr>
          <w:t>Afewerk</w:t>
        </w:r>
      </w:ins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(</w:t>
      </w:r>
      <w:r w:rsidR="00513C89" w:rsidRPr="00103547">
        <w:rPr>
          <w:rFonts w:asciiTheme="majorBidi" w:hAnsiTheme="majorBidi" w:cstheme="majorBidi"/>
          <w:sz w:val="24"/>
          <w:szCs w:val="24"/>
        </w:rPr>
        <w:t>1932-</w:t>
      </w:r>
      <w:r w:rsidRPr="00103547">
        <w:rPr>
          <w:rFonts w:asciiTheme="majorBidi" w:hAnsiTheme="majorBidi" w:cstheme="majorBidi"/>
          <w:sz w:val="24"/>
          <w:szCs w:val="24"/>
        </w:rPr>
        <w:t>2012)</w:t>
      </w:r>
    </w:p>
    <w:p w:rsidR="00035441" w:rsidDel="00D82751" w:rsidRDefault="00513C89">
      <w:pPr>
        <w:numPr>
          <w:ins w:id="2" w:author="Erin Rice" w:date="2013-10-22T11:55:00Z"/>
        </w:numPr>
        <w:spacing w:line="240" w:lineRule="auto"/>
        <w:rPr>
          <w:del w:id="3" w:author="doctor" w:date="2014-01-08T10:09:00Z"/>
          <w:rFonts w:asciiTheme="majorBidi" w:hAnsiTheme="majorBidi" w:cstheme="majorBidi"/>
          <w:sz w:val="24"/>
          <w:szCs w:val="24"/>
        </w:rPr>
      </w:pPr>
      <w:proofErr w:type="spellStart"/>
      <w:r w:rsidRPr="00103547">
        <w:rPr>
          <w:rFonts w:asciiTheme="majorBidi" w:hAnsiTheme="majorBidi" w:cstheme="majorBidi"/>
          <w:sz w:val="24"/>
          <w:szCs w:val="24"/>
        </w:rPr>
        <w:t>Afewe</w:t>
      </w:r>
      <w:r w:rsidR="00675038" w:rsidRPr="00103547">
        <w:rPr>
          <w:rFonts w:asciiTheme="majorBidi" w:hAnsiTheme="majorBidi" w:cstheme="majorBidi"/>
          <w:sz w:val="24"/>
          <w:szCs w:val="24"/>
        </w:rPr>
        <w:t>r</w:t>
      </w:r>
      <w:r w:rsidRPr="00103547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was Ethiopia’s leading </w:t>
      </w:r>
      <w:r w:rsidR="00CC2346" w:rsidRPr="00103547">
        <w:rPr>
          <w:rFonts w:asciiTheme="majorBidi" w:hAnsiTheme="majorBidi" w:cstheme="majorBidi"/>
          <w:sz w:val="24"/>
          <w:szCs w:val="24"/>
        </w:rPr>
        <w:t>modern</w:t>
      </w:r>
      <w:r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1D2C4F" w:rsidRPr="00103547">
        <w:rPr>
          <w:rFonts w:asciiTheme="majorBidi" w:hAnsiTheme="majorBidi" w:cstheme="majorBidi"/>
          <w:sz w:val="24"/>
          <w:szCs w:val="24"/>
        </w:rPr>
        <w:t>artist</w:t>
      </w:r>
      <w:r w:rsidR="00B25DFF" w:rsidRPr="00103547">
        <w:rPr>
          <w:rFonts w:asciiTheme="majorBidi" w:hAnsiTheme="majorBidi" w:cstheme="majorBidi"/>
          <w:sz w:val="24"/>
          <w:szCs w:val="24"/>
        </w:rPr>
        <w:t xml:space="preserve">, famously known for </w:t>
      </w:r>
      <w:r w:rsidR="00675038" w:rsidRPr="00103547">
        <w:rPr>
          <w:rFonts w:asciiTheme="majorBidi" w:hAnsiTheme="majorBidi" w:cstheme="majorBidi"/>
          <w:sz w:val="24"/>
          <w:szCs w:val="24"/>
        </w:rPr>
        <w:t xml:space="preserve">introducing </w:t>
      </w:r>
      <w:r w:rsidR="00ED65EF" w:rsidRPr="00103547">
        <w:rPr>
          <w:rFonts w:asciiTheme="majorBidi" w:hAnsiTheme="majorBidi" w:cstheme="majorBidi"/>
          <w:sz w:val="24"/>
          <w:szCs w:val="24"/>
        </w:rPr>
        <w:t>Western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 techniques of painting and sculpture to Ethiopia and for his </w:t>
      </w:r>
      <w:r w:rsidR="00675038" w:rsidRPr="00103547">
        <w:rPr>
          <w:rFonts w:asciiTheme="majorBidi" w:hAnsiTheme="majorBidi" w:cstheme="majorBidi"/>
          <w:sz w:val="24"/>
          <w:szCs w:val="24"/>
        </w:rPr>
        <w:t>government commissions under Haile Selassie I and the infa</w:t>
      </w:r>
      <w:r w:rsidR="00ED65EF" w:rsidRPr="00103547">
        <w:rPr>
          <w:rFonts w:asciiTheme="majorBidi" w:hAnsiTheme="majorBidi" w:cstheme="majorBidi"/>
          <w:sz w:val="24"/>
          <w:szCs w:val="24"/>
        </w:rPr>
        <w:t xml:space="preserve">mous </w:t>
      </w:r>
      <w:proofErr w:type="spellStart"/>
      <w:r w:rsidR="00ED65EF" w:rsidRPr="00103547">
        <w:rPr>
          <w:rFonts w:asciiTheme="majorBidi" w:hAnsiTheme="majorBidi" w:cstheme="majorBidi"/>
          <w:sz w:val="24"/>
          <w:szCs w:val="24"/>
        </w:rPr>
        <w:t>Derg</w:t>
      </w:r>
      <w:proofErr w:type="spellEnd"/>
      <w:r w:rsidR="00ED65EF" w:rsidRPr="00103547">
        <w:rPr>
          <w:rFonts w:asciiTheme="majorBidi" w:hAnsiTheme="majorBidi" w:cstheme="majorBidi"/>
          <w:sz w:val="24"/>
          <w:szCs w:val="24"/>
        </w:rPr>
        <w:t xml:space="preserve"> regime of </w:t>
      </w:r>
      <w:proofErr w:type="spellStart"/>
      <w:r w:rsidR="00ED65EF" w:rsidRPr="00103547">
        <w:rPr>
          <w:rFonts w:asciiTheme="majorBidi" w:hAnsiTheme="majorBidi" w:cstheme="majorBidi"/>
          <w:sz w:val="24"/>
          <w:szCs w:val="24"/>
        </w:rPr>
        <w:t>Mengistu</w:t>
      </w:r>
      <w:proofErr w:type="spellEnd"/>
      <w:r w:rsidR="00ED65EF" w:rsidRPr="00103547">
        <w:rPr>
          <w:rFonts w:asciiTheme="majorBidi" w:hAnsiTheme="majorBidi" w:cstheme="majorBidi"/>
          <w:sz w:val="24"/>
          <w:szCs w:val="24"/>
        </w:rPr>
        <w:t xml:space="preserve">. </w:t>
      </w:r>
      <w:r w:rsidR="00035441" w:rsidRPr="00103547">
        <w:rPr>
          <w:rFonts w:asciiTheme="majorBidi" w:hAnsiTheme="majorBidi" w:cstheme="majorBidi"/>
          <w:sz w:val="24"/>
          <w:szCs w:val="24"/>
        </w:rPr>
        <w:t xml:space="preserve">A prolific artist, </w:t>
      </w:r>
      <w:proofErr w:type="spellStart"/>
      <w:r w:rsidR="00035441" w:rsidRPr="00103547">
        <w:rPr>
          <w:rFonts w:asciiTheme="majorBidi" w:hAnsiTheme="majorBidi" w:cstheme="majorBidi"/>
          <w:sz w:val="24"/>
          <w:szCs w:val="24"/>
        </w:rPr>
        <w:t>Afewe</w:t>
      </w:r>
      <w:r w:rsidR="00675038" w:rsidRPr="00103547">
        <w:rPr>
          <w:rFonts w:asciiTheme="majorBidi" w:hAnsiTheme="majorBidi" w:cstheme="majorBidi"/>
          <w:sz w:val="24"/>
          <w:szCs w:val="24"/>
        </w:rPr>
        <w:t>r</w:t>
      </w:r>
      <w:r w:rsidR="00035441" w:rsidRPr="00103547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="00035441"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5441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035441" w:rsidRPr="00103547">
        <w:rPr>
          <w:rFonts w:asciiTheme="majorBidi" w:hAnsiTheme="majorBidi" w:cstheme="majorBidi"/>
          <w:sz w:val="24"/>
          <w:szCs w:val="24"/>
        </w:rPr>
        <w:t xml:space="preserve"> worked</w:t>
      </w:r>
      <w:r w:rsidR="00E578B2" w:rsidRPr="00103547">
        <w:rPr>
          <w:rFonts w:asciiTheme="majorBidi" w:hAnsiTheme="majorBidi" w:cstheme="majorBidi"/>
          <w:sz w:val="24"/>
          <w:szCs w:val="24"/>
        </w:rPr>
        <w:t xml:space="preserve"> on </w:t>
      </w:r>
      <w:r w:rsidR="00092E02" w:rsidRPr="00103547">
        <w:rPr>
          <w:rFonts w:asciiTheme="majorBidi" w:hAnsiTheme="majorBidi" w:cstheme="majorBidi"/>
          <w:sz w:val="24"/>
          <w:szCs w:val="24"/>
        </w:rPr>
        <w:t>Pan</w:t>
      </w:r>
      <w:ins w:id="4" w:author="Erin Rice" w:date="2013-10-22T11:41:00Z">
        <w:r w:rsidR="00103547" w:rsidRPr="00103547">
          <w:rPr>
            <w:rFonts w:asciiTheme="majorBidi" w:hAnsiTheme="majorBidi" w:cstheme="majorBidi"/>
            <w:sz w:val="24"/>
            <w:szCs w:val="24"/>
          </w:rPr>
          <w:t>-</w:t>
        </w:r>
      </w:ins>
      <w:r w:rsidR="00092E02" w:rsidRPr="00103547">
        <w:rPr>
          <w:rFonts w:asciiTheme="majorBidi" w:hAnsiTheme="majorBidi" w:cstheme="majorBidi"/>
          <w:sz w:val="24"/>
          <w:szCs w:val="24"/>
        </w:rPr>
        <w:t>Af</w:t>
      </w:r>
      <w:r w:rsidR="00E578B2" w:rsidRPr="00103547">
        <w:rPr>
          <w:rFonts w:asciiTheme="majorBidi" w:hAnsiTheme="majorBidi" w:cstheme="majorBidi"/>
          <w:sz w:val="24"/>
          <w:szCs w:val="24"/>
        </w:rPr>
        <w:t>rican and Christian themes</w:t>
      </w:r>
      <w:ins w:id="5" w:author="Erin Rice" w:date="2013-10-22T11:42:00Z">
        <w:r w:rsidR="00103547" w:rsidRPr="00103547">
          <w:rPr>
            <w:rFonts w:asciiTheme="majorBidi" w:hAnsiTheme="majorBidi" w:cstheme="majorBidi"/>
            <w:sz w:val="24"/>
            <w:szCs w:val="24"/>
          </w:rPr>
          <w:t xml:space="preserve"> in particular</w:t>
        </w:r>
      </w:ins>
      <w:r w:rsidR="00E578B2" w:rsidRPr="00103547">
        <w:rPr>
          <w:rFonts w:asciiTheme="majorBidi" w:hAnsiTheme="majorBidi" w:cstheme="majorBidi"/>
          <w:sz w:val="24"/>
          <w:szCs w:val="24"/>
        </w:rPr>
        <w:t>, using</w:t>
      </w:r>
      <w:r w:rsidR="00035441" w:rsidRPr="00103547">
        <w:rPr>
          <w:rFonts w:asciiTheme="majorBidi" w:hAnsiTheme="majorBidi" w:cstheme="majorBidi"/>
          <w:sz w:val="24"/>
          <w:szCs w:val="24"/>
        </w:rPr>
        <w:t xml:space="preserve"> diverse media from drawings, paintings, murals, mosaics, stained-glass windows and sculpture, </w:t>
      </w:r>
      <w:r w:rsidR="00CC2346" w:rsidRPr="00103547">
        <w:rPr>
          <w:rFonts w:asciiTheme="majorBidi" w:hAnsiTheme="majorBidi" w:cstheme="majorBidi"/>
          <w:sz w:val="24"/>
          <w:szCs w:val="24"/>
        </w:rPr>
        <w:t xml:space="preserve">to </w:t>
      </w:r>
      <w:r w:rsidR="00035441" w:rsidRPr="00103547">
        <w:rPr>
          <w:rFonts w:asciiTheme="majorBidi" w:hAnsiTheme="majorBidi" w:cstheme="majorBidi"/>
          <w:sz w:val="24"/>
          <w:szCs w:val="24"/>
        </w:rPr>
        <w:t xml:space="preserve">designs for stamps, playing cards, posters, flags and national ceremonial dresses. His work was </w:t>
      </w:r>
      <w:r w:rsidR="00092E02" w:rsidRPr="00103547">
        <w:rPr>
          <w:rFonts w:asciiTheme="majorBidi" w:hAnsiTheme="majorBidi" w:cstheme="majorBidi"/>
          <w:sz w:val="24"/>
          <w:szCs w:val="24"/>
        </w:rPr>
        <w:t xml:space="preserve">strongly </w:t>
      </w:r>
      <w:r w:rsidR="00035441" w:rsidRPr="00103547">
        <w:rPr>
          <w:rFonts w:asciiTheme="majorBidi" w:hAnsiTheme="majorBidi" w:cstheme="majorBidi"/>
          <w:sz w:val="24"/>
          <w:szCs w:val="24"/>
        </w:rPr>
        <w:t xml:space="preserve">influenced by </w:t>
      </w:r>
      <w:r w:rsidR="00092E02" w:rsidRPr="00103547">
        <w:rPr>
          <w:rFonts w:asciiTheme="majorBidi" w:hAnsiTheme="majorBidi" w:cstheme="majorBidi"/>
          <w:sz w:val="24"/>
          <w:szCs w:val="24"/>
        </w:rPr>
        <w:t>Pan</w:t>
      </w:r>
      <w:ins w:id="6" w:author="Erin Rice" w:date="2013-10-22T11:41:00Z">
        <w:r w:rsidR="00103547" w:rsidRPr="00103547">
          <w:rPr>
            <w:rFonts w:asciiTheme="majorBidi" w:hAnsiTheme="majorBidi" w:cstheme="majorBidi"/>
            <w:sz w:val="24"/>
            <w:szCs w:val="24"/>
          </w:rPr>
          <w:t>-</w:t>
        </w:r>
      </w:ins>
      <w:r w:rsidR="00092E02" w:rsidRPr="00103547">
        <w:rPr>
          <w:rFonts w:asciiTheme="majorBidi" w:hAnsiTheme="majorBidi" w:cstheme="majorBidi"/>
          <w:sz w:val="24"/>
          <w:szCs w:val="24"/>
        </w:rPr>
        <w:t xml:space="preserve">African </w:t>
      </w:r>
      <w:r w:rsidR="00C91126" w:rsidRPr="00103547">
        <w:rPr>
          <w:rFonts w:asciiTheme="majorBidi" w:hAnsiTheme="majorBidi" w:cstheme="majorBidi"/>
          <w:sz w:val="24"/>
          <w:szCs w:val="24"/>
        </w:rPr>
        <w:t xml:space="preserve">ideals and </w:t>
      </w:r>
      <w:r w:rsidR="00CC2346" w:rsidRPr="00103547">
        <w:rPr>
          <w:rFonts w:asciiTheme="majorBidi" w:hAnsiTheme="majorBidi" w:cstheme="majorBidi"/>
          <w:sz w:val="24"/>
          <w:szCs w:val="24"/>
        </w:rPr>
        <w:t xml:space="preserve">the </w:t>
      </w:r>
      <w:r w:rsidR="00C91126" w:rsidRPr="00103547">
        <w:rPr>
          <w:rFonts w:asciiTheme="majorBidi" w:hAnsiTheme="majorBidi" w:cstheme="majorBidi"/>
          <w:sz w:val="24"/>
          <w:szCs w:val="24"/>
        </w:rPr>
        <w:t xml:space="preserve">optimism of the 1950s at the height of </w:t>
      </w:r>
      <w:r w:rsidR="00035441" w:rsidRPr="00103547">
        <w:rPr>
          <w:rFonts w:asciiTheme="majorBidi" w:hAnsiTheme="majorBidi" w:cstheme="majorBidi"/>
          <w:sz w:val="24"/>
          <w:szCs w:val="24"/>
        </w:rPr>
        <w:t xml:space="preserve">liberation movements </w:t>
      </w:r>
      <w:r w:rsidR="00C91126" w:rsidRPr="00103547">
        <w:rPr>
          <w:rFonts w:asciiTheme="majorBidi" w:hAnsiTheme="majorBidi" w:cstheme="majorBidi"/>
          <w:sz w:val="24"/>
          <w:szCs w:val="24"/>
        </w:rPr>
        <w:t>sweeping across Africa</w:t>
      </w:r>
      <w:r w:rsidR="00035441" w:rsidRPr="00103547">
        <w:rPr>
          <w:rFonts w:asciiTheme="majorBidi" w:eastAsia="Times New Roman" w:hAnsiTheme="majorBidi" w:cstheme="majorBidi"/>
          <w:color w:val="222222"/>
          <w:sz w:val="24"/>
          <w:szCs w:val="24"/>
        </w:rPr>
        <w:t>.</w:t>
      </w:r>
      <w:ins w:id="7" w:author="doctor" w:date="2014-01-08T10:09:00Z">
        <w:r w:rsidR="00D82751" w:rsidRPr="00D82751">
          <w:rPr>
            <w:rFonts w:asciiTheme="majorBidi" w:hAnsiTheme="majorBidi" w:cstheme="majorBidi"/>
            <w:sz w:val="24"/>
          </w:rPr>
          <w:t xml:space="preserve"> </w:t>
        </w:r>
        <w:proofErr w:type="spellStart"/>
        <w:r w:rsidR="00D82751" w:rsidRPr="006069AE">
          <w:rPr>
            <w:rFonts w:asciiTheme="majorBidi" w:hAnsiTheme="majorBidi" w:cstheme="majorBidi"/>
            <w:sz w:val="24"/>
          </w:rPr>
          <w:t>Afewerk</w:t>
        </w:r>
        <w:proofErr w:type="spellEnd"/>
        <w:r w:rsidR="00D82751" w:rsidRPr="006069AE">
          <w:rPr>
            <w:rFonts w:asciiTheme="majorBidi" w:hAnsiTheme="majorBidi" w:cstheme="majorBidi"/>
            <w:sz w:val="24"/>
          </w:rPr>
          <w:t xml:space="preserve"> </w:t>
        </w:r>
        <w:proofErr w:type="spellStart"/>
        <w:r w:rsidR="00D82751" w:rsidRPr="006069AE">
          <w:rPr>
            <w:rFonts w:asciiTheme="majorBidi" w:hAnsiTheme="majorBidi" w:cstheme="majorBidi"/>
            <w:sz w:val="24"/>
          </w:rPr>
          <w:t>Tekle</w:t>
        </w:r>
        <w:proofErr w:type="spellEnd"/>
        <w:r w:rsidR="00D82751" w:rsidRPr="006069AE">
          <w:rPr>
            <w:rFonts w:asciiTheme="majorBidi" w:hAnsiTheme="majorBidi" w:cstheme="majorBidi"/>
            <w:sz w:val="24"/>
          </w:rPr>
          <w:t xml:space="preserve"> first went to England to study engineering in 1947, and was later helped by British Suffragette Rita Pankhurst (1882-1960) with his artistic career and training at the Central School of Arts and Crafts and the Slade in London. </w:t>
        </w:r>
        <w:proofErr w:type="spellStart"/>
        <w:r w:rsidR="00D82751" w:rsidRPr="00103547">
          <w:rPr>
            <w:rFonts w:asciiTheme="majorBidi" w:hAnsiTheme="majorBidi" w:cstheme="majorBidi"/>
            <w:sz w:val="24"/>
            <w:szCs w:val="24"/>
          </w:rPr>
          <w:t>Tekle</w:t>
        </w:r>
        <w:proofErr w:type="spellEnd"/>
        <w:r w:rsidR="00D82751" w:rsidRPr="00103547">
          <w:rPr>
            <w:rFonts w:asciiTheme="majorBidi" w:hAnsiTheme="majorBidi" w:cstheme="majorBidi"/>
            <w:sz w:val="24"/>
            <w:szCs w:val="24"/>
          </w:rPr>
          <w:t xml:space="preserve"> returned to Addis </w:t>
        </w:r>
        <w:proofErr w:type="gramStart"/>
        <w:r w:rsidR="00D82751" w:rsidRPr="00103547">
          <w:rPr>
            <w:rFonts w:asciiTheme="majorBidi" w:hAnsiTheme="majorBidi" w:cstheme="majorBidi"/>
            <w:sz w:val="24"/>
            <w:szCs w:val="24"/>
          </w:rPr>
          <w:t>Ababa  in</w:t>
        </w:r>
        <w:proofErr w:type="gramEnd"/>
        <w:r w:rsidR="00D82751" w:rsidRPr="00103547">
          <w:rPr>
            <w:rFonts w:asciiTheme="majorBidi" w:hAnsiTheme="majorBidi" w:cstheme="majorBidi"/>
            <w:sz w:val="24"/>
            <w:szCs w:val="24"/>
          </w:rPr>
          <w:t xml:space="preserve"> 1954 where</w:t>
        </w:r>
        <w:r w:rsidR="00D82751">
          <w:rPr>
            <w:rFonts w:asciiTheme="majorBidi" w:hAnsiTheme="majorBidi" w:cstheme="majorBidi"/>
            <w:sz w:val="24"/>
            <w:szCs w:val="24"/>
          </w:rPr>
          <w:t xml:space="preserve"> </w:t>
        </w:r>
        <w:r w:rsidR="00D82751" w:rsidRPr="00103547">
          <w:rPr>
            <w:rFonts w:asciiTheme="majorBidi" w:hAnsiTheme="majorBidi" w:cstheme="majorBidi"/>
            <w:sz w:val="24"/>
            <w:szCs w:val="24"/>
          </w:rPr>
          <w:t>he held his first solo show at the Municipality Hall, the first significant modern art exhibition in Ethiopia which brought international attention to a new generation of modern Ethiopian artists</w:t>
        </w:r>
        <w:r w:rsidR="00D82751">
          <w:rPr>
            <w:rFonts w:asciiTheme="majorBidi" w:hAnsiTheme="majorBidi" w:cstheme="majorBidi"/>
            <w:sz w:val="24"/>
            <w:szCs w:val="24"/>
          </w:rPr>
          <w:t>.</w:t>
        </w:r>
      </w:ins>
    </w:p>
    <w:p w:rsidR="00D82751" w:rsidRPr="00103547" w:rsidRDefault="00D82751" w:rsidP="00D82751">
      <w:pPr>
        <w:spacing w:line="240" w:lineRule="auto"/>
        <w:rPr>
          <w:ins w:id="8" w:author="doctor" w:date="2014-01-08T10:11:00Z"/>
          <w:rFonts w:asciiTheme="majorBidi" w:hAnsiTheme="majorBidi" w:cstheme="majorBidi"/>
          <w:sz w:val="24"/>
          <w:szCs w:val="24"/>
        </w:rPr>
        <w:pPrChange w:id="9" w:author="doctor" w:date="2014-01-08T10:09:00Z">
          <w:pPr>
            <w:spacing w:after="0" w:line="240" w:lineRule="auto"/>
          </w:pPr>
        </w:pPrChange>
      </w:pPr>
    </w:p>
    <w:p w:rsidR="00035441" w:rsidRPr="00103547" w:rsidDel="00D82751" w:rsidRDefault="00035441">
      <w:pPr>
        <w:spacing w:after="0" w:line="240" w:lineRule="auto"/>
        <w:rPr>
          <w:del w:id="10" w:author="doctor" w:date="2014-01-08T10:09:00Z"/>
          <w:rFonts w:asciiTheme="majorBidi" w:hAnsiTheme="majorBidi" w:cstheme="majorBidi"/>
          <w:sz w:val="24"/>
          <w:szCs w:val="24"/>
        </w:rPr>
      </w:pPr>
    </w:p>
    <w:p w:rsidR="00103547" w:rsidDel="00D82751" w:rsidRDefault="006069AE" w:rsidP="00103547">
      <w:pPr>
        <w:spacing w:line="240" w:lineRule="auto"/>
        <w:rPr>
          <w:ins w:id="11" w:author="Erin Rice" w:date="2013-10-22T11:55:00Z"/>
          <w:del w:id="12" w:author="doctor" w:date="2014-01-08T10:09:00Z"/>
          <w:rFonts w:asciiTheme="majorBidi" w:hAnsiTheme="majorBidi" w:cstheme="majorBidi"/>
          <w:sz w:val="24"/>
          <w:szCs w:val="24"/>
        </w:rPr>
      </w:pPr>
      <w:del w:id="13" w:author="doctor" w:date="2014-01-08T10:09:00Z">
        <w:r w:rsidRPr="006069AE" w:rsidDel="00D82751">
          <w:rPr>
            <w:rFonts w:asciiTheme="majorBidi" w:hAnsiTheme="majorBidi" w:cstheme="majorBidi"/>
            <w:sz w:val="24"/>
          </w:rPr>
          <w:delText xml:space="preserve">Afewerk Tekle first went to England to study engineering in 1947, and was later helped by British Suffragette Rita Pankhurst (1882-1960) with his artistic career and training at the Central School of Arts and Crafts and the Slade in London. </w:delText>
        </w:r>
        <w:r w:rsidR="007D0A29" w:rsidRPr="00103547" w:rsidDel="00D82751">
          <w:rPr>
            <w:rFonts w:asciiTheme="majorBidi" w:hAnsiTheme="majorBidi" w:cstheme="majorBidi"/>
            <w:sz w:val="24"/>
            <w:szCs w:val="24"/>
          </w:rPr>
          <w:delText xml:space="preserve">Tekle returned to Addis Ababa  </w:delText>
        </w:r>
        <w:r w:rsidR="007C74A2" w:rsidRPr="00103547" w:rsidDel="00D82751">
          <w:rPr>
            <w:rFonts w:asciiTheme="majorBidi" w:hAnsiTheme="majorBidi" w:cstheme="majorBidi"/>
            <w:sz w:val="24"/>
            <w:szCs w:val="24"/>
          </w:rPr>
          <w:delText xml:space="preserve">in 1954 </w:delText>
        </w:r>
      </w:del>
      <w:ins w:id="14" w:author="Erin Rice" w:date="2013-10-22T11:55:00Z">
        <w:del w:id="15" w:author="doctor" w:date="2014-01-08T10:09:00Z">
          <w:r w:rsidR="00103547" w:rsidRPr="00103547" w:rsidDel="00D82751">
            <w:rPr>
              <w:rFonts w:asciiTheme="majorBidi" w:hAnsiTheme="majorBidi" w:cstheme="majorBidi"/>
              <w:sz w:val="24"/>
              <w:szCs w:val="24"/>
            </w:rPr>
            <w:delText>where</w:delText>
          </w:r>
          <w:r w:rsidR="00103547" w:rsidDel="00D82751">
            <w:rPr>
              <w:rFonts w:asciiTheme="majorBidi" w:hAnsiTheme="majorBidi" w:cstheme="majorBidi"/>
              <w:sz w:val="24"/>
              <w:szCs w:val="24"/>
            </w:rPr>
            <w:delText xml:space="preserve"> </w:delText>
          </w:r>
        </w:del>
      </w:ins>
      <w:del w:id="16" w:author="doctor" w:date="2014-01-08T10:09:00Z">
        <w:r w:rsidR="007D0A29" w:rsidRPr="00103547" w:rsidDel="00D82751">
          <w:rPr>
            <w:rFonts w:asciiTheme="majorBidi" w:hAnsiTheme="majorBidi" w:cstheme="majorBidi"/>
            <w:sz w:val="24"/>
            <w:szCs w:val="24"/>
          </w:rPr>
          <w:delText xml:space="preserve">he held </w:delText>
        </w:r>
        <w:r w:rsidR="00CC2346" w:rsidRPr="00103547" w:rsidDel="00D82751">
          <w:rPr>
            <w:rFonts w:asciiTheme="majorBidi" w:hAnsiTheme="majorBidi" w:cstheme="majorBidi"/>
            <w:sz w:val="24"/>
            <w:szCs w:val="24"/>
          </w:rPr>
          <w:delText>his first</w:delText>
        </w:r>
        <w:r w:rsidR="00770986" w:rsidRPr="00103547" w:rsidDel="00D82751">
          <w:rPr>
            <w:rFonts w:asciiTheme="majorBidi" w:hAnsiTheme="majorBidi" w:cstheme="majorBidi"/>
            <w:sz w:val="24"/>
            <w:szCs w:val="24"/>
          </w:rPr>
          <w:delText xml:space="preserve"> solo show at the Municipality Hall, </w:delText>
        </w:r>
        <w:r w:rsidR="007D0A29" w:rsidRPr="00103547" w:rsidDel="00D82751">
          <w:rPr>
            <w:rFonts w:asciiTheme="majorBidi" w:hAnsiTheme="majorBidi" w:cstheme="majorBidi"/>
            <w:sz w:val="24"/>
            <w:szCs w:val="24"/>
          </w:rPr>
          <w:delText xml:space="preserve">the first significant </w:delText>
        </w:r>
        <w:r w:rsidR="00770986" w:rsidRPr="00103547" w:rsidDel="00D82751">
          <w:rPr>
            <w:rFonts w:asciiTheme="majorBidi" w:hAnsiTheme="majorBidi" w:cstheme="majorBidi"/>
            <w:sz w:val="24"/>
            <w:szCs w:val="24"/>
          </w:rPr>
          <w:delText xml:space="preserve">modern </w:delText>
        </w:r>
        <w:r w:rsidR="007D0A29" w:rsidRPr="00103547" w:rsidDel="00D82751">
          <w:rPr>
            <w:rFonts w:asciiTheme="majorBidi" w:hAnsiTheme="majorBidi" w:cstheme="majorBidi"/>
            <w:sz w:val="24"/>
            <w:szCs w:val="24"/>
          </w:rPr>
          <w:delText xml:space="preserve">art exhibition </w:delText>
        </w:r>
        <w:r w:rsidR="00770986" w:rsidRPr="00103547" w:rsidDel="00D82751">
          <w:rPr>
            <w:rFonts w:asciiTheme="majorBidi" w:hAnsiTheme="majorBidi" w:cstheme="majorBidi"/>
            <w:sz w:val="24"/>
            <w:szCs w:val="24"/>
          </w:rPr>
          <w:delText>in Ethiopia which brought international attention to a new generation of modern Ethiopian artists</w:delText>
        </w:r>
        <w:r w:rsidR="007D0A29" w:rsidRPr="00103547" w:rsidDel="00D82751">
          <w:rPr>
            <w:rFonts w:asciiTheme="majorBidi" w:hAnsiTheme="majorBidi" w:cstheme="majorBidi"/>
            <w:sz w:val="24"/>
            <w:szCs w:val="24"/>
          </w:rPr>
          <w:delText xml:space="preserve">. </w:delText>
        </w:r>
      </w:del>
    </w:p>
    <w:p w:rsidR="00131A72" w:rsidRDefault="006069AE">
      <w:pPr>
        <w:numPr>
          <w:ins w:id="17" w:author="Erin Rice" w:date="2013-10-22T11:55:00Z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069AE">
        <w:rPr>
          <w:rFonts w:asciiTheme="majorBidi" w:hAnsiTheme="majorBidi" w:cstheme="majorBidi"/>
          <w:sz w:val="24"/>
        </w:rPr>
        <w:t>Afewerk</w:t>
      </w:r>
      <w:proofErr w:type="spellEnd"/>
      <w:r w:rsidRPr="006069AE">
        <w:rPr>
          <w:rFonts w:asciiTheme="majorBidi" w:hAnsiTheme="majorBidi" w:cstheme="majorBidi"/>
          <w:sz w:val="24"/>
        </w:rPr>
        <w:t xml:space="preserve"> </w:t>
      </w:r>
      <w:proofErr w:type="spellStart"/>
      <w:r w:rsidRPr="006069AE">
        <w:rPr>
          <w:rFonts w:asciiTheme="majorBidi" w:hAnsiTheme="majorBidi" w:cstheme="majorBidi"/>
          <w:sz w:val="24"/>
        </w:rPr>
        <w:t>Tekle</w:t>
      </w:r>
      <w:proofErr w:type="spellEnd"/>
      <w:r w:rsidRPr="006069AE">
        <w:rPr>
          <w:rFonts w:asciiTheme="majorBidi" w:hAnsiTheme="majorBidi" w:cstheme="majorBidi"/>
          <w:sz w:val="24"/>
        </w:rPr>
        <w:t xml:space="preserve"> 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went on to travel extensively in Europe </w:t>
      </w:r>
      <w:r w:rsidR="00DA2014" w:rsidRPr="00103547">
        <w:rPr>
          <w:rFonts w:asciiTheme="majorBidi" w:hAnsiTheme="majorBidi" w:cstheme="majorBidi"/>
          <w:sz w:val="24"/>
          <w:szCs w:val="24"/>
        </w:rPr>
        <w:t>to research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 Ethiopian </w:t>
      </w:r>
      <w:r w:rsidR="007C74A2" w:rsidRPr="00103547">
        <w:rPr>
          <w:rFonts w:asciiTheme="majorBidi" w:hAnsiTheme="majorBidi" w:cstheme="majorBidi"/>
          <w:sz w:val="24"/>
          <w:szCs w:val="24"/>
        </w:rPr>
        <w:t xml:space="preserve">artistic heritage of 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illustrated manuscripts in the British Library, the </w:t>
      </w:r>
      <w:proofErr w:type="spellStart"/>
      <w:r w:rsidR="007D0A29" w:rsidRPr="00103547">
        <w:rPr>
          <w:rFonts w:asciiTheme="majorBidi" w:hAnsiTheme="majorBidi" w:cstheme="majorBidi"/>
          <w:sz w:val="24"/>
          <w:szCs w:val="24"/>
        </w:rPr>
        <w:t>Bibliothèque</w:t>
      </w:r>
      <w:proofErr w:type="spellEnd"/>
      <w:r w:rsidR="007D0A29"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0A29" w:rsidRPr="00103547">
        <w:rPr>
          <w:rFonts w:asciiTheme="majorBidi" w:hAnsiTheme="majorBidi" w:cstheme="majorBidi"/>
          <w:sz w:val="24"/>
          <w:szCs w:val="24"/>
        </w:rPr>
        <w:t>Nationale</w:t>
      </w:r>
      <w:proofErr w:type="spellEnd"/>
      <w:r w:rsidR="007D0A29" w:rsidRPr="00103547">
        <w:rPr>
          <w:rFonts w:asciiTheme="majorBidi" w:hAnsiTheme="majorBidi" w:cstheme="majorBidi"/>
          <w:sz w:val="24"/>
          <w:szCs w:val="24"/>
        </w:rPr>
        <w:t xml:space="preserve"> i</w:t>
      </w:r>
      <w:r w:rsidR="007C74A2" w:rsidRPr="00103547">
        <w:rPr>
          <w:rFonts w:asciiTheme="majorBidi" w:hAnsiTheme="majorBidi" w:cstheme="majorBidi"/>
          <w:sz w:val="24"/>
          <w:szCs w:val="24"/>
        </w:rPr>
        <w:t>n Paris and the Vatican Library</w:t>
      </w:r>
      <w:r w:rsidR="007D0A29" w:rsidRPr="00103547">
        <w:rPr>
          <w:rFonts w:asciiTheme="majorBidi" w:hAnsiTheme="majorBidi" w:cstheme="majorBidi"/>
          <w:sz w:val="24"/>
          <w:szCs w:val="24"/>
        </w:rPr>
        <w:t>. Back in Ethiopia</w:t>
      </w:r>
      <w:proofErr w:type="gramStart"/>
      <w:r w:rsidR="005C2A81" w:rsidRPr="00103547">
        <w:rPr>
          <w:rFonts w:asciiTheme="majorBidi" w:hAnsiTheme="majorBidi" w:cstheme="majorBidi"/>
          <w:sz w:val="24"/>
          <w:szCs w:val="24"/>
        </w:rPr>
        <w:t>,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 </w:t>
      </w:r>
      <w:ins w:id="18" w:author="Erin Rice" w:date="2013-10-22T11:57:00Z">
        <w:r w:rsidR="00103547" w:rsidRPr="00103547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proofErr w:type="spellStart"/>
      <w:r w:rsidR="00CC2346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proofErr w:type="gramEnd"/>
      <w:r w:rsidR="00CC2346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received </w:t>
      </w:r>
      <w:r w:rsidR="00195C89" w:rsidRPr="00103547">
        <w:rPr>
          <w:rFonts w:asciiTheme="majorBidi" w:hAnsiTheme="majorBidi" w:cstheme="majorBidi"/>
          <w:sz w:val="24"/>
          <w:szCs w:val="24"/>
        </w:rPr>
        <w:t xml:space="preserve">an </w:t>
      </w:r>
      <w:r w:rsidR="00C10DCC" w:rsidRPr="00103547">
        <w:rPr>
          <w:rFonts w:asciiTheme="majorBidi" w:hAnsiTheme="majorBidi" w:cstheme="majorBidi"/>
          <w:sz w:val="24"/>
          <w:szCs w:val="24"/>
        </w:rPr>
        <w:t xml:space="preserve">important </w:t>
      </w:r>
      <w:ins w:id="19" w:author="Erin Rice" w:date="2013-10-22T11:43:00Z">
        <w:r w:rsidR="00103547" w:rsidRPr="00103547">
          <w:rPr>
            <w:rFonts w:asciiTheme="majorBidi" w:hAnsiTheme="majorBidi" w:cstheme="majorBidi"/>
            <w:sz w:val="24"/>
            <w:szCs w:val="24"/>
          </w:rPr>
          <w:t xml:space="preserve">government </w:t>
        </w:r>
      </w:ins>
      <w:r w:rsidR="00C10DCC" w:rsidRPr="00103547">
        <w:rPr>
          <w:rFonts w:asciiTheme="majorBidi" w:hAnsiTheme="majorBidi" w:cstheme="majorBidi"/>
          <w:sz w:val="24"/>
          <w:szCs w:val="24"/>
        </w:rPr>
        <w:t>commission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 to </w:t>
      </w:r>
      <w:r w:rsidR="00CC2346" w:rsidRPr="00103547">
        <w:rPr>
          <w:rFonts w:asciiTheme="majorBidi" w:hAnsiTheme="majorBidi" w:cstheme="majorBidi"/>
          <w:sz w:val="24"/>
          <w:szCs w:val="24"/>
        </w:rPr>
        <w:t>re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decorate </w:t>
      </w:r>
      <w:r w:rsidR="005C2A81" w:rsidRPr="00103547">
        <w:rPr>
          <w:rFonts w:asciiTheme="majorBidi" w:hAnsiTheme="majorBidi" w:cstheme="majorBidi"/>
          <w:sz w:val="24"/>
          <w:szCs w:val="24"/>
        </w:rPr>
        <w:t xml:space="preserve">St. George’s Cathedral, </w:t>
      </w:r>
      <w:r w:rsidRPr="006069AE">
        <w:rPr>
          <w:rFonts w:asciiTheme="majorBidi" w:hAnsiTheme="majorBidi" w:cstheme="majorBidi"/>
          <w:sz w:val="24"/>
          <w:lang w:val="en-US"/>
        </w:rPr>
        <w:t>t</w:t>
      </w:r>
      <w:r w:rsidR="00195C89" w:rsidRPr="00103547">
        <w:rPr>
          <w:rFonts w:asciiTheme="majorBidi" w:hAnsiTheme="majorBidi" w:cstheme="majorBidi"/>
          <w:sz w:val="24"/>
          <w:szCs w:val="24"/>
        </w:rPr>
        <w:t xml:space="preserve">he first of many </w:t>
      </w:r>
      <w:r w:rsidR="00C10DCC" w:rsidRPr="00103547">
        <w:rPr>
          <w:rFonts w:asciiTheme="majorBidi" w:hAnsiTheme="majorBidi" w:cstheme="majorBidi"/>
          <w:sz w:val="24"/>
          <w:szCs w:val="24"/>
        </w:rPr>
        <w:t xml:space="preserve">state </w:t>
      </w:r>
      <w:r w:rsidR="00195C89" w:rsidRPr="00103547">
        <w:rPr>
          <w:rFonts w:asciiTheme="majorBidi" w:hAnsiTheme="majorBidi" w:cstheme="majorBidi"/>
          <w:sz w:val="24"/>
          <w:szCs w:val="24"/>
        </w:rPr>
        <w:t xml:space="preserve">commissions for public and religious buildings </w:t>
      </w:r>
      <w:proofErr w:type="spellStart"/>
      <w:r w:rsidRPr="006069AE">
        <w:rPr>
          <w:rFonts w:asciiTheme="majorBidi" w:hAnsiTheme="majorBidi" w:cstheme="majorBidi"/>
          <w:sz w:val="24"/>
        </w:rPr>
        <w:t>Tekle</w:t>
      </w:r>
      <w:proofErr w:type="spellEnd"/>
      <w:r w:rsidRPr="006069AE">
        <w:rPr>
          <w:rFonts w:asciiTheme="majorBidi" w:hAnsiTheme="majorBidi" w:cstheme="majorBidi"/>
          <w:sz w:val="24"/>
        </w:rPr>
        <w:t xml:space="preserve"> produced</w:t>
      </w:r>
      <w:r w:rsidR="00CC2346" w:rsidRPr="00103547">
        <w:rPr>
          <w:rFonts w:asciiTheme="majorBidi" w:hAnsiTheme="majorBidi" w:cstheme="majorBidi"/>
          <w:sz w:val="24"/>
          <w:szCs w:val="24"/>
        </w:rPr>
        <w:t>.</w:t>
      </w:r>
      <w:r w:rsidR="00DA2014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5C2A81" w:rsidRPr="00103547">
        <w:rPr>
          <w:rFonts w:asciiTheme="majorBidi" w:hAnsiTheme="majorBidi" w:cstheme="majorBidi"/>
          <w:sz w:val="24"/>
          <w:szCs w:val="24"/>
        </w:rPr>
        <w:t>Notably</w:t>
      </w:r>
      <w:r w:rsidR="00C10DCC" w:rsidRPr="00103547">
        <w:rPr>
          <w:rFonts w:asciiTheme="majorBidi" w:hAnsiTheme="majorBidi" w:cstheme="majorBidi"/>
          <w:sz w:val="24"/>
          <w:szCs w:val="24"/>
        </w:rPr>
        <w:t>,</w:t>
      </w:r>
      <w:ins w:id="20" w:author="Erin Rice" w:date="2013-10-22T11:58:00Z">
        <w:r w:rsidR="00103547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proofErr w:type="spellStart"/>
      <w:r w:rsidR="005C2A81" w:rsidRPr="00103547">
        <w:rPr>
          <w:rFonts w:asciiTheme="majorBidi" w:hAnsiTheme="majorBidi" w:cstheme="majorBidi"/>
          <w:sz w:val="24"/>
          <w:szCs w:val="24"/>
        </w:rPr>
        <w:t>Tekl</w:t>
      </w:r>
      <w:r w:rsidR="00ED65EF" w:rsidRPr="00103547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="00ED65EF" w:rsidRPr="00103547">
        <w:rPr>
          <w:rFonts w:asciiTheme="majorBidi" w:hAnsiTheme="majorBidi" w:cstheme="majorBidi"/>
          <w:sz w:val="24"/>
          <w:szCs w:val="24"/>
        </w:rPr>
        <w:t xml:space="preserve"> created majestic </w:t>
      </w:r>
      <w:ins w:id="21" w:author="Erin Rice" w:date="2013-10-22T11:43:00Z">
        <w:r w:rsidR="00103547" w:rsidRPr="00103547">
          <w:rPr>
            <w:rFonts w:asciiTheme="majorBidi" w:hAnsiTheme="majorBidi" w:cstheme="majorBidi"/>
            <w:sz w:val="24"/>
            <w:szCs w:val="24"/>
          </w:rPr>
          <w:t xml:space="preserve">fifty </w:t>
        </w:r>
      </w:ins>
      <w:r w:rsidR="00ED65EF" w:rsidRPr="00103547">
        <w:rPr>
          <w:rFonts w:asciiTheme="majorBidi" w:hAnsiTheme="majorBidi" w:cstheme="majorBidi"/>
          <w:sz w:val="24"/>
          <w:szCs w:val="24"/>
        </w:rPr>
        <w:t>square met</w:t>
      </w:r>
      <w:ins w:id="22" w:author="doctor" w:date="2014-01-08T10:11:00Z">
        <w:r w:rsidR="00D82751">
          <w:rPr>
            <w:rFonts w:asciiTheme="majorBidi" w:hAnsiTheme="majorBidi" w:cstheme="majorBidi"/>
            <w:sz w:val="24"/>
            <w:szCs w:val="24"/>
          </w:rPr>
          <w:t>re</w:t>
        </w:r>
      </w:ins>
      <w:del w:id="23" w:author="doctor" w:date="2014-01-08T10:11:00Z">
        <w:r w:rsidR="00ED65EF" w:rsidRPr="00103547" w:rsidDel="00D82751">
          <w:rPr>
            <w:rFonts w:asciiTheme="majorBidi" w:hAnsiTheme="majorBidi" w:cstheme="majorBidi"/>
            <w:sz w:val="24"/>
            <w:szCs w:val="24"/>
          </w:rPr>
          <w:delText>er</w:delText>
        </w:r>
      </w:del>
      <w:r w:rsidR="00ED65EF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675038" w:rsidRPr="00103547">
        <w:rPr>
          <w:rFonts w:asciiTheme="majorBidi" w:hAnsiTheme="majorBidi" w:cstheme="majorBidi"/>
          <w:sz w:val="24"/>
          <w:szCs w:val="24"/>
        </w:rPr>
        <w:t xml:space="preserve">stained glass windows </w:t>
      </w:r>
      <w:r w:rsidR="005C2A81" w:rsidRPr="00103547">
        <w:rPr>
          <w:rFonts w:asciiTheme="majorBidi" w:hAnsiTheme="majorBidi" w:cstheme="majorBidi"/>
          <w:sz w:val="24"/>
          <w:szCs w:val="24"/>
        </w:rPr>
        <w:t>for</w:t>
      </w:r>
      <w:r w:rsidR="00675038" w:rsidRPr="00103547">
        <w:rPr>
          <w:rFonts w:asciiTheme="majorBidi" w:hAnsiTheme="majorBidi" w:cstheme="majorBidi"/>
          <w:sz w:val="24"/>
          <w:szCs w:val="24"/>
        </w:rPr>
        <w:t xml:space="preserve"> the entrance of Africa Hall, the headquarters of the United Nations Economic Commission for Africa in Addis Ababa</w:t>
      </w:r>
      <w:r w:rsidR="001F7AB6" w:rsidRPr="00103547">
        <w:rPr>
          <w:rFonts w:asciiTheme="majorBidi" w:hAnsiTheme="majorBidi" w:cstheme="majorBidi"/>
          <w:sz w:val="24"/>
          <w:szCs w:val="24"/>
        </w:rPr>
        <w:t>,</w:t>
      </w:r>
      <w:r w:rsidR="00ED65EF" w:rsidRPr="00103547">
        <w:rPr>
          <w:rFonts w:asciiTheme="majorBidi" w:hAnsiTheme="majorBidi" w:cstheme="majorBidi"/>
          <w:sz w:val="24"/>
          <w:szCs w:val="24"/>
        </w:rPr>
        <w:t xml:space="preserve"> (</w:t>
      </w:r>
      <w:r w:rsidR="00092E02" w:rsidRPr="00103547">
        <w:rPr>
          <w:rFonts w:asciiTheme="majorBidi" w:hAnsiTheme="majorBidi" w:cstheme="majorBidi"/>
          <w:sz w:val="24"/>
          <w:szCs w:val="24"/>
        </w:rPr>
        <w:t>1958</w:t>
      </w:r>
      <w:r w:rsidR="00ED65EF" w:rsidRPr="00103547">
        <w:rPr>
          <w:rFonts w:asciiTheme="majorBidi" w:hAnsiTheme="majorBidi" w:cstheme="majorBidi"/>
          <w:sz w:val="24"/>
          <w:szCs w:val="24"/>
        </w:rPr>
        <w:t>-61)</w:t>
      </w:r>
      <w:r w:rsidR="001933B0" w:rsidRPr="00103547">
        <w:rPr>
          <w:rFonts w:asciiTheme="majorBidi" w:hAnsiTheme="majorBidi" w:cstheme="majorBidi"/>
          <w:sz w:val="24"/>
          <w:szCs w:val="24"/>
        </w:rPr>
        <w:t>.</w:t>
      </w:r>
      <w:r w:rsidR="00C10DCC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CC2346" w:rsidRPr="00103547">
        <w:rPr>
          <w:rFonts w:asciiTheme="majorBidi" w:hAnsiTheme="majorBidi" w:cstheme="majorBidi"/>
          <w:sz w:val="24"/>
          <w:szCs w:val="24"/>
        </w:rPr>
        <w:t>The triptych depicts the sorrowful colonial past, the struggle for independence and the future libera</w:t>
      </w:r>
      <w:r w:rsidR="00ED65EF" w:rsidRPr="00103547">
        <w:rPr>
          <w:rFonts w:asciiTheme="majorBidi" w:hAnsiTheme="majorBidi" w:cstheme="majorBidi"/>
          <w:sz w:val="24"/>
          <w:szCs w:val="24"/>
        </w:rPr>
        <w:t xml:space="preserve">tion of the African continent. </w:t>
      </w:r>
      <w:proofErr w:type="spellStart"/>
      <w:r w:rsidR="00ED65EF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ED65EF" w:rsidRPr="00103547">
        <w:rPr>
          <w:rFonts w:asciiTheme="majorBidi" w:hAnsiTheme="majorBidi" w:cstheme="majorBidi"/>
          <w:sz w:val="24"/>
          <w:szCs w:val="24"/>
        </w:rPr>
        <w:t xml:space="preserve"> was also a talented portrait painter: some of his most distinguished sitters included </w:t>
      </w:r>
      <w:ins w:id="24" w:author="Erin Rice" w:date="2013-10-22T11:44:00Z">
        <w:r w:rsidR="00103547" w:rsidRPr="00103547">
          <w:rPr>
            <w:rFonts w:asciiTheme="majorBidi" w:hAnsiTheme="majorBidi" w:cstheme="majorBidi"/>
            <w:sz w:val="24"/>
            <w:szCs w:val="24"/>
          </w:rPr>
          <w:t xml:space="preserve">Kwame </w:t>
        </w:r>
      </w:ins>
      <w:r w:rsidR="00ED65EF" w:rsidRPr="00103547">
        <w:rPr>
          <w:rFonts w:asciiTheme="majorBidi" w:hAnsiTheme="majorBidi" w:cstheme="majorBidi"/>
          <w:sz w:val="24"/>
          <w:szCs w:val="24"/>
        </w:rPr>
        <w:t xml:space="preserve">Nkrumah, </w:t>
      </w:r>
      <w:r w:rsidR="00ED65EF" w:rsidRPr="00103547">
        <w:rPr>
          <w:rFonts w:asciiTheme="majorBidi" w:hAnsiTheme="majorBidi" w:cstheme="majorBidi"/>
          <w:color w:val="222222"/>
          <w:sz w:val="24"/>
          <w:szCs w:val="24"/>
        </w:rPr>
        <w:t>Patrice Lumumba and Haile Selassie I.</w:t>
      </w:r>
    </w:p>
    <w:p w:rsidR="00131A72" w:rsidRDefault="00C10DCC">
      <w:pPr>
        <w:spacing w:line="240" w:lineRule="auto"/>
        <w:rPr>
          <w:rFonts w:asciiTheme="majorBidi" w:hAnsiTheme="majorBidi" w:cstheme="majorBidi"/>
          <w:sz w:val="24"/>
        </w:rPr>
      </w:pPr>
      <w:r w:rsidRPr="00103547">
        <w:rPr>
          <w:rFonts w:asciiTheme="majorBidi" w:hAnsiTheme="majorBidi" w:cstheme="majorBidi"/>
          <w:sz w:val="24"/>
          <w:szCs w:val="24"/>
        </w:rPr>
        <w:t>In 1964,</w:t>
      </w:r>
      <w:r w:rsidR="007C74A2"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C74A2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7C74A2" w:rsidRPr="00103547">
        <w:rPr>
          <w:rFonts w:asciiTheme="majorBidi" w:hAnsiTheme="majorBidi" w:cstheme="majorBidi"/>
          <w:sz w:val="24"/>
          <w:szCs w:val="24"/>
        </w:rPr>
        <w:t xml:space="preserve"> was </w:t>
      </w:r>
      <w:r w:rsidRPr="00103547">
        <w:rPr>
          <w:rFonts w:asciiTheme="majorBidi" w:hAnsiTheme="majorBidi" w:cstheme="majorBidi"/>
          <w:sz w:val="24"/>
          <w:szCs w:val="24"/>
        </w:rPr>
        <w:t xml:space="preserve">the first artist to be awarded </w:t>
      </w:r>
      <w:r w:rsidR="001F7AB6" w:rsidRPr="00103547">
        <w:rPr>
          <w:rFonts w:asciiTheme="majorBidi" w:hAnsiTheme="majorBidi" w:cstheme="majorBidi"/>
          <w:sz w:val="24"/>
          <w:szCs w:val="24"/>
        </w:rPr>
        <w:t xml:space="preserve">the National Prize for Fine Arts by </w:t>
      </w:r>
      <w:r w:rsidRPr="00103547">
        <w:rPr>
          <w:rFonts w:asciiTheme="majorBidi" w:hAnsiTheme="majorBidi" w:cstheme="majorBidi"/>
          <w:sz w:val="24"/>
          <w:szCs w:val="24"/>
        </w:rPr>
        <w:t xml:space="preserve">Emperor </w:t>
      </w:r>
      <w:r w:rsidR="001F7AB6" w:rsidRPr="00103547">
        <w:rPr>
          <w:rFonts w:asciiTheme="majorBidi" w:hAnsiTheme="majorBidi" w:cstheme="majorBidi"/>
          <w:sz w:val="24"/>
          <w:szCs w:val="24"/>
        </w:rPr>
        <w:t>Haile Selassie I. By the 1960s</w:t>
      </w:r>
      <w:ins w:id="25" w:author="Erin Rice" w:date="2013-10-22T11:44:00Z">
        <w:r w:rsidR="00103547" w:rsidRPr="00103547">
          <w:rPr>
            <w:rFonts w:asciiTheme="majorBidi" w:hAnsiTheme="majorBidi" w:cstheme="majorBidi"/>
            <w:sz w:val="24"/>
            <w:szCs w:val="24"/>
          </w:rPr>
          <w:t>,</w:t>
        </w:r>
      </w:ins>
      <w:r w:rsidR="001F7AB6"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F7AB6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1F7AB6" w:rsidRPr="00103547">
        <w:rPr>
          <w:rFonts w:asciiTheme="majorBidi" w:hAnsiTheme="majorBidi" w:cstheme="majorBidi"/>
          <w:sz w:val="24"/>
          <w:szCs w:val="24"/>
        </w:rPr>
        <w:t xml:space="preserve"> was </w:t>
      </w:r>
      <w:r w:rsidR="007C74A2" w:rsidRPr="00103547">
        <w:rPr>
          <w:rFonts w:asciiTheme="majorBidi" w:hAnsiTheme="majorBidi" w:cstheme="majorBidi"/>
          <w:sz w:val="24"/>
          <w:szCs w:val="24"/>
        </w:rPr>
        <w:t xml:space="preserve">well known </w:t>
      </w:r>
      <w:r w:rsidR="00DA2014" w:rsidRPr="00103547">
        <w:rPr>
          <w:rFonts w:asciiTheme="majorBidi" w:hAnsiTheme="majorBidi" w:cstheme="majorBidi"/>
          <w:sz w:val="24"/>
          <w:szCs w:val="24"/>
        </w:rPr>
        <w:t>international</w:t>
      </w:r>
      <w:r w:rsidR="007C74A2" w:rsidRPr="00103547">
        <w:rPr>
          <w:rFonts w:asciiTheme="majorBidi" w:hAnsiTheme="majorBidi" w:cstheme="majorBidi"/>
          <w:sz w:val="24"/>
          <w:szCs w:val="24"/>
        </w:rPr>
        <w:t>ly</w:t>
      </w:r>
      <w:r w:rsidR="00DA2014" w:rsidRPr="00103547">
        <w:rPr>
          <w:rFonts w:asciiTheme="majorBidi" w:hAnsiTheme="majorBidi" w:cstheme="majorBidi"/>
          <w:sz w:val="24"/>
          <w:szCs w:val="24"/>
        </w:rPr>
        <w:t xml:space="preserve">, exhibiting </w:t>
      </w:r>
      <w:r w:rsidR="00B25DFF" w:rsidRPr="00103547">
        <w:rPr>
          <w:rFonts w:asciiTheme="majorBidi" w:hAnsiTheme="majorBidi" w:cstheme="majorBidi"/>
          <w:sz w:val="24"/>
          <w:szCs w:val="24"/>
        </w:rPr>
        <w:t>extensively throughout the world</w:t>
      </w:r>
      <w:r w:rsidR="001F7AB6" w:rsidRPr="00103547">
        <w:rPr>
          <w:rFonts w:asciiTheme="majorBidi" w:hAnsiTheme="majorBidi" w:cstheme="majorBidi"/>
          <w:sz w:val="24"/>
          <w:szCs w:val="24"/>
        </w:rPr>
        <w:t>,</w:t>
      </w:r>
      <w:r w:rsidR="00DA2014" w:rsidRPr="00103547">
        <w:rPr>
          <w:rFonts w:asciiTheme="majorBidi" w:hAnsiTheme="majorBidi" w:cstheme="majorBidi"/>
          <w:sz w:val="24"/>
          <w:szCs w:val="24"/>
        </w:rPr>
        <w:t xml:space="preserve"> and participating at </w:t>
      </w:r>
      <w:r w:rsidR="001F7AB6" w:rsidRPr="00103547">
        <w:rPr>
          <w:rFonts w:asciiTheme="majorBidi" w:hAnsiTheme="majorBidi" w:cstheme="majorBidi"/>
          <w:sz w:val="24"/>
          <w:szCs w:val="24"/>
        </w:rPr>
        <w:t xml:space="preserve">important events such as </w:t>
      </w:r>
      <w:r w:rsidR="00DA2014" w:rsidRPr="00103547">
        <w:rPr>
          <w:rFonts w:asciiTheme="majorBidi" w:hAnsiTheme="majorBidi" w:cstheme="majorBidi"/>
          <w:sz w:val="24"/>
          <w:szCs w:val="24"/>
        </w:rPr>
        <w:t>the Festival of Negro Arts in 1965 at Dakar, Senegal</w:t>
      </w:r>
      <w:r w:rsidR="0077655D" w:rsidRPr="00103547">
        <w:rPr>
          <w:rFonts w:asciiTheme="majorBidi" w:hAnsiTheme="majorBidi" w:cstheme="majorBidi"/>
          <w:sz w:val="24"/>
          <w:szCs w:val="24"/>
        </w:rPr>
        <w:t>, which represents a landmark in modern African art</w:t>
      </w:r>
      <w:r w:rsidR="00DA2014" w:rsidRPr="00103547">
        <w:rPr>
          <w:rFonts w:asciiTheme="majorBidi" w:hAnsiTheme="majorBidi" w:cstheme="majorBidi"/>
          <w:sz w:val="24"/>
          <w:szCs w:val="24"/>
        </w:rPr>
        <w:t xml:space="preserve">. </w:t>
      </w:r>
      <w:r w:rsidR="001F7AB6" w:rsidRPr="00103547">
        <w:rPr>
          <w:rFonts w:asciiTheme="majorBidi" w:hAnsiTheme="majorBidi" w:cstheme="majorBidi"/>
          <w:sz w:val="24"/>
          <w:szCs w:val="24"/>
        </w:rPr>
        <w:t>I</w:t>
      </w:r>
      <w:r w:rsidRPr="00103547">
        <w:rPr>
          <w:rFonts w:asciiTheme="majorBidi" w:hAnsiTheme="majorBidi" w:cstheme="majorBidi"/>
          <w:sz w:val="24"/>
          <w:szCs w:val="24"/>
        </w:rPr>
        <w:t xml:space="preserve">n 1981, his work </w:t>
      </w:r>
      <w:del w:id="26" w:author="doctor" w:date="2014-01-08T10:12:00Z">
        <w:r w:rsidRPr="00D82751" w:rsidDel="00D82751">
          <w:rPr>
            <w:rFonts w:asciiTheme="majorBidi" w:hAnsiTheme="majorBidi" w:cstheme="majorBidi"/>
            <w:i/>
            <w:sz w:val="24"/>
            <w:szCs w:val="24"/>
          </w:rPr>
          <w:delText>‘</w:delText>
        </w:r>
      </w:del>
      <w:r w:rsidRPr="00D82751">
        <w:rPr>
          <w:rFonts w:asciiTheme="majorBidi" w:hAnsiTheme="majorBidi" w:cstheme="majorBidi"/>
          <w:i/>
          <w:sz w:val="24"/>
          <w:szCs w:val="24"/>
        </w:rPr>
        <w:t>Self Portrait</w:t>
      </w:r>
      <w:del w:id="27" w:author="doctor" w:date="2014-01-08T10:12:00Z">
        <w:r w:rsidRPr="00D82751" w:rsidDel="00D82751">
          <w:rPr>
            <w:rFonts w:asciiTheme="majorBidi" w:hAnsiTheme="majorBidi" w:cstheme="majorBidi"/>
            <w:i/>
            <w:sz w:val="24"/>
            <w:szCs w:val="24"/>
          </w:rPr>
          <w:delText>’</w:delText>
        </w:r>
      </w:del>
      <w:r w:rsidR="00E31866" w:rsidRPr="00103547">
        <w:rPr>
          <w:rFonts w:asciiTheme="majorBidi" w:hAnsiTheme="majorBidi" w:cstheme="majorBidi"/>
          <w:sz w:val="24"/>
          <w:szCs w:val="24"/>
        </w:rPr>
        <w:t xml:space="preserve"> was the first artwork from the African continent to be included in the permanent collection of the Uffizi Museum in Florence, Italy.</w:t>
      </w:r>
    </w:p>
    <w:p w:rsidR="00626A4B" w:rsidRPr="00103547" w:rsidRDefault="00E578B2" w:rsidP="0010354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03547">
        <w:rPr>
          <w:rFonts w:asciiTheme="majorBidi" w:hAnsiTheme="majorBidi" w:cstheme="majorBidi"/>
          <w:sz w:val="24"/>
          <w:szCs w:val="24"/>
        </w:rPr>
        <w:t>Afewe</w:t>
      </w:r>
      <w:r w:rsidR="00675038" w:rsidRPr="00103547">
        <w:rPr>
          <w:rFonts w:asciiTheme="majorBidi" w:hAnsiTheme="majorBidi" w:cstheme="majorBidi"/>
          <w:sz w:val="24"/>
          <w:szCs w:val="24"/>
        </w:rPr>
        <w:t>r</w:t>
      </w:r>
      <w:r w:rsidRPr="00103547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C91126" w:rsidRPr="00103547">
        <w:rPr>
          <w:rFonts w:asciiTheme="majorBidi" w:hAnsiTheme="majorBidi" w:cstheme="majorBidi"/>
          <w:sz w:val="24"/>
          <w:szCs w:val="24"/>
        </w:rPr>
        <w:t xml:space="preserve">was linked to a generation of artists 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and intellectuals </w:t>
      </w:r>
      <w:r w:rsidR="00C91126" w:rsidRPr="00103547">
        <w:rPr>
          <w:rFonts w:asciiTheme="majorBidi" w:hAnsiTheme="majorBidi" w:cstheme="majorBidi"/>
          <w:sz w:val="24"/>
          <w:szCs w:val="24"/>
        </w:rPr>
        <w:t>that emerged in the 1950s and ‘60s in Africa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ED65EF" w:rsidRPr="00103547">
        <w:rPr>
          <w:rFonts w:asciiTheme="majorBidi" w:hAnsiTheme="majorBidi" w:cstheme="majorBidi"/>
          <w:sz w:val="24"/>
          <w:szCs w:val="24"/>
        </w:rPr>
        <w:t xml:space="preserve">who 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recognised the important role art has in terms of </w:t>
      </w:r>
      <w:r w:rsidR="001F7AB6" w:rsidRPr="00103547">
        <w:rPr>
          <w:rFonts w:asciiTheme="majorBidi" w:hAnsiTheme="majorBidi" w:cstheme="majorBidi"/>
          <w:sz w:val="24"/>
          <w:szCs w:val="24"/>
        </w:rPr>
        <w:t xml:space="preserve">identity and 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nation-building. </w:t>
      </w:r>
      <w:proofErr w:type="spellStart"/>
      <w:r w:rsidR="00FD46DF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FD46DF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1F7AB6" w:rsidRPr="00103547">
        <w:rPr>
          <w:rFonts w:asciiTheme="majorBidi" w:hAnsiTheme="majorBidi" w:cstheme="majorBidi"/>
          <w:sz w:val="24"/>
          <w:szCs w:val="24"/>
        </w:rPr>
        <w:t>looked both to the future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1F7AB6" w:rsidRPr="00103547">
        <w:rPr>
          <w:rFonts w:asciiTheme="majorBidi" w:hAnsiTheme="majorBidi" w:cstheme="majorBidi"/>
          <w:sz w:val="24"/>
          <w:szCs w:val="24"/>
        </w:rPr>
        <w:t>and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 the past</w:t>
      </w:r>
      <w:r w:rsidR="00C91126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for inspiration. </w:t>
      </w:r>
      <w:r w:rsidR="00C10DCC" w:rsidRPr="00103547">
        <w:rPr>
          <w:rFonts w:asciiTheme="majorBidi" w:hAnsiTheme="majorBidi" w:cstheme="majorBidi"/>
          <w:sz w:val="24"/>
          <w:szCs w:val="24"/>
        </w:rPr>
        <w:t xml:space="preserve">Not only did </w:t>
      </w:r>
      <w:proofErr w:type="spellStart"/>
      <w:r w:rsidR="001933B0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1933B0" w:rsidRPr="00103547">
        <w:rPr>
          <w:rFonts w:asciiTheme="majorBidi" w:hAnsiTheme="majorBidi" w:cstheme="majorBidi"/>
          <w:sz w:val="24"/>
          <w:szCs w:val="24"/>
        </w:rPr>
        <w:t xml:space="preserve"> draw from </w:t>
      </w:r>
      <w:r w:rsidR="00626A4B" w:rsidRPr="00103547">
        <w:rPr>
          <w:rFonts w:asciiTheme="majorBidi" w:hAnsiTheme="majorBidi" w:cstheme="majorBidi"/>
          <w:sz w:val="24"/>
          <w:szCs w:val="24"/>
        </w:rPr>
        <w:t xml:space="preserve">ancient </w:t>
      </w:r>
      <w:r w:rsidR="001933B0" w:rsidRPr="00103547">
        <w:rPr>
          <w:rFonts w:asciiTheme="majorBidi" w:hAnsiTheme="majorBidi" w:cstheme="majorBidi"/>
          <w:sz w:val="24"/>
          <w:szCs w:val="24"/>
        </w:rPr>
        <w:t>Aksum and Ethiopia’s rich Coptic iconography,</w:t>
      </w:r>
      <w:r w:rsidRPr="00103547">
        <w:rPr>
          <w:rFonts w:asciiTheme="majorBidi" w:hAnsiTheme="majorBidi" w:cstheme="majorBidi"/>
          <w:sz w:val="24"/>
          <w:szCs w:val="24"/>
        </w:rPr>
        <w:t xml:space="preserve"> he</w:t>
      </w:r>
      <w:r w:rsidR="0077655D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C10DCC" w:rsidRPr="00103547">
        <w:rPr>
          <w:rFonts w:asciiTheme="majorBidi" w:hAnsiTheme="majorBidi" w:cstheme="majorBidi"/>
          <w:sz w:val="24"/>
          <w:szCs w:val="24"/>
        </w:rPr>
        <w:t xml:space="preserve">also </w:t>
      </w:r>
      <w:r w:rsidR="0077655D" w:rsidRPr="00103547">
        <w:rPr>
          <w:rFonts w:asciiTheme="majorBidi" w:hAnsiTheme="majorBidi" w:cstheme="majorBidi"/>
          <w:sz w:val="24"/>
          <w:szCs w:val="24"/>
        </w:rPr>
        <w:t>documented in drawings and paintings</w:t>
      </w:r>
      <w:r w:rsidR="001933B0" w:rsidRPr="00103547">
        <w:rPr>
          <w:rFonts w:asciiTheme="majorBidi" w:hAnsiTheme="majorBidi" w:cstheme="majorBidi"/>
          <w:sz w:val="24"/>
          <w:szCs w:val="24"/>
        </w:rPr>
        <w:t xml:space="preserve"> Ethiopia’s</w:t>
      </w:r>
      <w:r w:rsidR="004504A6" w:rsidRPr="00103547">
        <w:rPr>
          <w:rFonts w:asciiTheme="majorBidi" w:hAnsiTheme="majorBidi" w:cstheme="majorBidi"/>
          <w:sz w:val="24"/>
          <w:szCs w:val="24"/>
        </w:rPr>
        <w:t xml:space="preserve"> people, traditions and</w:t>
      </w:r>
      <w:r w:rsidR="0077655D" w:rsidRPr="00103547">
        <w:rPr>
          <w:rFonts w:asciiTheme="majorBidi" w:hAnsiTheme="majorBidi" w:cstheme="majorBidi"/>
          <w:sz w:val="24"/>
          <w:szCs w:val="24"/>
        </w:rPr>
        <w:t xml:space="preserve"> land</w:t>
      </w:r>
      <w:r w:rsidR="004504A6" w:rsidRPr="00103547">
        <w:rPr>
          <w:rFonts w:asciiTheme="majorBidi" w:hAnsiTheme="majorBidi" w:cstheme="majorBidi"/>
          <w:sz w:val="24"/>
          <w:szCs w:val="24"/>
        </w:rPr>
        <w:t xml:space="preserve">scapes – </w:t>
      </w:r>
      <w:r w:rsidRPr="00103547">
        <w:rPr>
          <w:rFonts w:asciiTheme="majorBidi" w:hAnsiTheme="majorBidi" w:cstheme="majorBidi"/>
          <w:sz w:val="24"/>
          <w:szCs w:val="24"/>
        </w:rPr>
        <w:t>in an attempt to preserve and pass on to future generations</w:t>
      </w:r>
      <w:r w:rsidR="00195C89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5C2A81" w:rsidRPr="00103547">
        <w:rPr>
          <w:rFonts w:asciiTheme="majorBidi" w:hAnsiTheme="majorBidi" w:cstheme="majorBidi"/>
          <w:sz w:val="24"/>
          <w:szCs w:val="24"/>
        </w:rPr>
        <w:t xml:space="preserve">an appreciation of </w:t>
      </w:r>
      <w:r w:rsidR="00195C89" w:rsidRPr="00103547">
        <w:rPr>
          <w:rFonts w:asciiTheme="majorBidi" w:hAnsiTheme="majorBidi" w:cstheme="majorBidi"/>
          <w:sz w:val="24"/>
          <w:szCs w:val="24"/>
        </w:rPr>
        <w:t>Ethiopian heritage</w:t>
      </w:r>
      <w:r w:rsidRPr="00103547">
        <w:rPr>
          <w:rFonts w:asciiTheme="majorBidi" w:hAnsiTheme="majorBidi" w:cstheme="majorBidi"/>
          <w:sz w:val="24"/>
          <w:szCs w:val="24"/>
        </w:rPr>
        <w:t xml:space="preserve">. </w:t>
      </w:r>
    </w:p>
    <w:p w:rsidR="00131A72" w:rsidDel="00D82751" w:rsidRDefault="00131A72">
      <w:pPr>
        <w:spacing w:line="240" w:lineRule="auto"/>
        <w:rPr>
          <w:del w:id="28" w:author="doctor" w:date="2014-01-08T10:12:00Z"/>
          <w:rFonts w:asciiTheme="majorBidi" w:hAnsiTheme="majorBidi" w:cstheme="majorBidi"/>
          <w:sz w:val="24"/>
          <w:szCs w:val="24"/>
        </w:rPr>
      </w:pPr>
    </w:p>
    <w:p w:rsidR="00131A72" w:rsidDel="00D82751" w:rsidRDefault="00131A72">
      <w:pPr>
        <w:spacing w:line="240" w:lineRule="auto"/>
        <w:rPr>
          <w:del w:id="29" w:author="doctor" w:date="2014-01-08T10:12:00Z"/>
          <w:rFonts w:asciiTheme="majorBidi" w:hAnsiTheme="majorBidi" w:cstheme="majorBidi"/>
          <w:noProof/>
          <w:sz w:val="24"/>
          <w:szCs w:val="24"/>
          <w:lang w:val="fr-FR"/>
        </w:rPr>
      </w:pPr>
    </w:p>
    <w:p w:rsidR="00131A72" w:rsidDel="00D82751" w:rsidRDefault="00131A72">
      <w:pPr>
        <w:spacing w:line="240" w:lineRule="auto"/>
        <w:rPr>
          <w:del w:id="30" w:author="doctor" w:date="2014-01-08T10:12:00Z"/>
          <w:rFonts w:asciiTheme="majorBidi" w:hAnsiTheme="majorBidi" w:cstheme="majorBidi"/>
          <w:noProof/>
          <w:sz w:val="24"/>
          <w:szCs w:val="24"/>
          <w:lang w:val="fr-FR"/>
        </w:rPr>
      </w:pPr>
    </w:p>
    <w:p w:rsidR="00131A72" w:rsidDel="00D82751" w:rsidRDefault="00131A72">
      <w:pPr>
        <w:spacing w:line="240" w:lineRule="auto"/>
        <w:rPr>
          <w:del w:id="31" w:author="doctor" w:date="2014-01-08T10:12:00Z"/>
          <w:rFonts w:asciiTheme="majorBidi" w:hAnsiTheme="majorBidi" w:cstheme="majorBidi"/>
          <w:noProof/>
          <w:sz w:val="24"/>
          <w:szCs w:val="24"/>
          <w:lang w:val="fr-FR"/>
        </w:rPr>
      </w:pPr>
    </w:p>
    <w:p w:rsidR="00103547" w:rsidRDefault="00103547" w:rsidP="00103547">
      <w:pPr>
        <w:numPr>
          <w:ins w:id="32" w:author="Erin Rice" w:date="2013-10-22T11:54:00Z"/>
        </w:numPr>
        <w:spacing w:line="240" w:lineRule="auto"/>
        <w:rPr>
          <w:ins w:id="33" w:author="Erin Rice" w:date="2013-10-22T11:54:00Z"/>
          <w:rFonts w:asciiTheme="majorBidi" w:hAnsiTheme="majorBidi" w:cstheme="majorBidi"/>
          <w:noProof/>
          <w:sz w:val="24"/>
          <w:szCs w:val="24"/>
          <w:lang w:val="fr-FR"/>
        </w:rPr>
      </w:pPr>
    </w:p>
    <w:p w:rsidR="00131A72" w:rsidDel="00D82751" w:rsidRDefault="00F2489C">
      <w:pPr>
        <w:spacing w:line="240" w:lineRule="auto"/>
        <w:rPr>
          <w:del w:id="34" w:author="doctor" w:date="2014-01-08T10:12:00Z"/>
          <w:rFonts w:asciiTheme="majorBidi" w:hAnsiTheme="majorBidi" w:cstheme="majorBidi"/>
          <w:noProof/>
          <w:sz w:val="24"/>
          <w:szCs w:val="24"/>
          <w:lang w:val="fr-FR"/>
        </w:rPr>
      </w:pPr>
      <w:r w:rsidRPr="00103547">
        <w:rPr>
          <w:rFonts w:asciiTheme="majorBidi" w:hAnsiTheme="majorBidi" w:cstheme="majorBidi"/>
          <w:noProof/>
          <w:sz w:val="24"/>
          <w:szCs w:val="24"/>
          <w:lang w:val="fr-FR"/>
        </w:rPr>
        <w:t>References and further reading:</w:t>
      </w:r>
      <w:bookmarkStart w:id="35" w:name="_GoBack"/>
      <w:bookmarkEnd w:id="35"/>
    </w:p>
    <w:p w:rsidR="00F2489C" w:rsidRPr="00103547" w:rsidRDefault="00F2489C" w:rsidP="00D8275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03547" w:rsidRPr="00103547" w:rsidDel="00103547" w:rsidRDefault="00F2489C" w:rsidP="00103547">
      <w:pPr>
        <w:spacing w:after="0" w:line="240" w:lineRule="auto"/>
        <w:rPr>
          <w:ins w:id="36" w:author="Erin Rice" w:date="2013-10-22T11:46:00Z"/>
          <w:rFonts w:asciiTheme="majorBidi" w:hAnsiTheme="majorBidi" w:cstheme="majorBidi"/>
          <w:sz w:val="24"/>
          <w:szCs w:val="24"/>
        </w:rPr>
      </w:pPr>
      <w:proofErr w:type="spellStart"/>
      <w:r w:rsidRPr="00103547">
        <w:rPr>
          <w:rFonts w:asciiTheme="majorBidi" w:hAnsiTheme="majorBidi" w:cstheme="majorBidi"/>
          <w:sz w:val="24"/>
          <w:szCs w:val="24"/>
        </w:rPr>
        <w:t>Deliss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, C. (1995), </w:t>
      </w:r>
      <w:r w:rsidRPr="00103547">
        <w:rPr>
          <w:rFonts w:asciiTheme="majorBidi" w:hAnsiTheme="majorBidi" w:cstheme="majorBidi"/>
          <w:i/>
          <w:iCs/>
          <w:sz w:val="24"/>
          <w:szCs w:val="24"/>
        </w:rPr>
        <w:t>Seven Stories: about modern art in Africa</w:t>
      </w:r>
      <w:r w:rsidRPr="00103547">
        <w:rPr>
          <w:rFonts w:asciiTheme="majorBidi" w:hAnsiTheme="majorBidi" w:cstheme="majorBidi"/>
          <w:sz w:val="24"/>
          <w:szCs w:val="24"/>
        </w:rPr>
        <w:t>, Paris: Flammarion</w:t>
      </w:r>
    </w:p>
    <w:p w:rsidR="00131A72" w:rsidRDefault="00131A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31A72" w:rsidRDefault="00F2489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3547">
        <w:rPr>
          <w:rFonts w:asciiTheme="majorBidi" w:hAnsiTheme="majorBidi" w:cstheme="majorBidi"/>
          <w:sz w:val="24"/>
          <w:szCs w:val="24"/>
        </w:rPr>
        <w:t xml:space="preserve">Pankhurst, R. (1987), </w:t>
      </w:r>
      <w:r w:rsidRPr="00103547">
        <w:rPr>
          <w:rFonts w:asciiTheme="majorBidi" w:hAnsiTheme="majorBidi" w:cstheme="majorBidi"/>
          <w:i/>
          <w:iCs/>
          <w:sz w:val="24"/>
          <w:szCs w:val="24"/>
        </w:rPr>
        <w:t xml:space="preserve">The life and Selected Works of Maître Artiste </w:t>
      </w:r>
      <w:proofErr w:type="spellStart"/>
      <w:r w:rsidRPr="00103547">
        <w:rPr>
          <w:rFonts w:asciiTheme="majorBidi" w:hAnsiTheme="majorBidi" w:cstheme="majorBidi"/>
          <w:i/>
          <w:iCs/>
          <w:sz w:val="24"/>
          <w:szCs w:val="24"/>
        </w:rPr>
        <w:t>Afewerk</w:t>
      </w:r>
      <w:proofErr w:type="spellEnd"/>
      <w:r w:rsidRPr="0010354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103547">
        <w:rPr>
          <w:rFonts w:asciiTheme="majorBidi" w:hAnsiTheme="majorBidi" w:cstheme="majorBidi"/>
          <w:i/>
          <w:iCs/>
          <w:sz w:val="24"/>
          <w:szCs w:val="24"/>
        </w:rPr>
        <w:t>Tekle</w:t>
      </w:r>
      <w:proofErr w:type="spellEnd"/>
      <w:r w:rsidRPr="00103547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Pr="00103547">
        <w:rPr>
          <w:rFonts w:asciiTheme="majorBidi" w:hAnsiTheme="majorBidi" w:cstheme="majorBidi"/>
          <w:sz w:val="24"/>
          <w:szCs w:val="24"/>
        </w:rPr>
        <w:t>Addis Ababa: Artistic Printers of Ethiopia</w:t>
      </w:r>
    </w:p>
    <w:p w:rsidR="00131A72" w:rsidRDefault="006046D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3547">
        <w:rPr>
          <w:rFonts w:asciiTheme="majorBidi" w:hAnsiTheme="majorBidi" w:cstheme="majorBidi"/>
          <w:sz w:val="24"/>
          <w:szCs w:val="24"/>
        </w:rPr>
        <w:lastRenderedPageBreak/>
        <w:t xml:space="preserve">Pankhurst, R.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Putzolu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, A. and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Chojnacki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, S. (1973), </w:t>
      </w:r>
      <w:proofErr w:type="spellStart"/>
      <w:r w:rsidRPr="00103547">
        <w:rPr>
          <w:rFonts w:asciiTheme="majorBidi" w:hAnsiTheme="majorBidi" w:cstheme="majorBidi"/>
          <w:i/>
          <w:iCs/>
          <w:sz w:val="24"/>
          <w:szCs w:val="24"/>
        </w:rPr>
        <w:t>Afewerk</w:t>
      </w:r>
      <w:proofErr w:type="spellEnd"/>
      <w:r w:rsidRPr="0010354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103547">
        <w:rPr>
          <w:rFonts w:asciiTheme="majorBidi" w:hAnsiTheme="majorBidi" w:cstheme="majorBidi"/>
          <w:i/>
          <w:iCs/>
          <w:sz w:val="24"/>
          <w:szCs w:val="24"/>
        </w:rPr>
        <w:t>Tekle</w:t>
      </w:r>
      <w:proofErr w:type="spellEnd"/>
      <w:r w:rsidRPr="00103547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Pr="00103547">
        <w:rPr>
          <w:rFonts w:asciiTheme="majorBidi" w:hAnsiTheme="majorBidi" w:cstheme="majorBidi"/>
          <w:sz w:val="24"/>
          <w:szCs w:val="24"/>
        </w:rPr>
        <w:t xml:space="preserve">Asmara: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Consolato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Generale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d’Italia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dell’Asmara</w:t>
      </w:r>
      <w:proofErr w:type="spellEnd"/>
    </w:p>
    <w:p w:rsidR="00131A72" w:rsidRDefault="006069AE">
      <w:pPr>
        <w:spacing w:line="240" w:lineRule="auto"/>
        <w:rPr>
          <w:rFonts w:asciiTheme="majorBidi" w:hAnsiTheme="majorBidi" w:cstheme="majorBidi"/>
          <w:sz w:val="24"/>
        </w:rPr>
      </w:pPr>
      <w:r w:rsidRPr="006069AE">
        <w:rPr>
          <w:rFonts w:asciiTheme="majorBidi" w:hAnsiTheme="majorBidi" w:cstheme="majorBidi"/>
          <w:sz w:val="24"/>
        </w:rPr>
        <w:t xml:space="preserve">Nagy, R.M. (2007) </w:t>
      </w:r>
      <w:r w:rsidRPr="006069AE">
        <w:rPr>
          <w:rFonts w:asciiTheme="majorBidi" w:hAnsiTheme="majorBidi" w:cstheme="majorBidi"/>
          <w:i/>
          <w:iCs/>
          <w:sz w:val="24"/>
        </w:rPr>
        <w:t xml:space="preserve">Continuity and Change: Three Generations of Ethiopian Artists </w:t>
      </w:r>
      <w:r w:rsidRPr="006069AE">
        <w:rPr>
          <w:rFonts w:asciiTheme="majorBidi" w:hAnsiTheme="majorBidi" w:cstheme="majorBidi"/>
          <w:sz w:val="24"/>
        </w:rPr>
        <w:t xml:space="preserve">In: African Arts, Vol. 40, No. 2 (Summer, 2007), pp. 70-85, Los Angeles: UCLA James S. Coleman African Studies </w:t>
      </w:r>
      <w:proofErr w:type="spellStart"/>
      <w:r w:rsidRPr="006069AE">
        <w:rPr>
          <w:rFonts w:asciiTheme="majorBidi" w:hAnsiTheme="majorBidi" w:cstheme="majorBidi"/>
          <w:sz w:val="24"/>
        </w:rPr>
        <w:t>Center</w:t>
      </w:r>
      <w:proofErr w:type="spellEnd"/>
    </w:p>
    <w:p w:rsidR="00131A72" w:rsidRDefault="00F2489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03547">
        <w:rPr>
          <w:rFonts w:asciiTheme="majorBidi" w:hAnsiTheme="majorBidi" w:cstheme="majorBidi"/>
          <w:sz w:val="24"/>
          <w:szCs w:val="24"/>
        </w:rPr>
        <w:t>Tadesse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, T. (1984), </w:t>
      </w:r>
      <w:r w:rsidRPr="00103547">
        <w:rPr>
          <w:rFonts w:asciiTheme="majorBidi" w:hAnsiTheme="majorBidi" w:cstheme="majorBidi"/>
          <w:i/>
          <w:iCs/>
          <w:sz w:val="24"/>
          <w:szCs w:val="24"/>
        </w:rPr>
        <w:t xml:space="preserve">Short Biographies of Some Ethiopian Artists 1869-1957 part one, </w:t>
      </w:r>
      <w:r w:rsidRPr="00103547">
        <w:rPr>
          <w:rFonts w:asciiTheme="majorBidi" w:hAnsiTheme="majorBidi" w:cstheme="majorBidi"/>
          <w:sz w:val="24"/>
          <w:szCs w:val="24"/>
        </w:rPr>
        <w:t xml:space="preserve">Addis Ababa: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Kuraz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Publishing Agency</w:t>
      </w:r>
    </w:p>
    <w:p w:rsidR="000E3CFE" w:rsidRPr="00103547" w:rsidRDefault="000E3CFE" w:rsidP="0010354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8291A" w:rsidRPr="00F67D7F" w:rsidRDefault="00D8291A" w:rsidP="00D8291A">
      <w:pPr>
        <w:rPr>
          <w:ins w:id="37" w:author="Authorised User" w:date="2013-10-29T17:22:00Z"/>
          <w:rFonts w:ascii="Trebuchet MS" w:hAnsi="Trebuchet MS"/>
          <w:b/>
          <w:bCs/>
          <w:color w:val="000000"/>
          <w:sz w:val="21"/>
          <w:szCs w:val="21"/>
          <w:lang w:val="en-US"/>
        </w:rPr>
      </w:pPr>
      <w:proofErr w:type="spellStart"/>
      <w:ins w:id="38" w:author="Authorised User" w:date="2013-10-29T17:22:00Z">
        <w:r w:rsidRPr="00F67D7F">
          <w:rPr>
            <w:rFonts w:ascii="Trebuchet MS" w:hAnsi="Trebuchet MS"/>
            <w:b/>
            <w:bCs/>
            <w:color w:val="000000"/>
            <w:sz w:val="21"/>
            <w:szCs w:val="21"/>
            <w:lang w:val="en-US"/>
          </w:rPr>
          <w:t>Afewerk</w:t>
        </w:r>
        <w:proofErr w:type="spellEnd"/>
        <w:r w:rsidRPr="00F67D7F">
          <w:rPr>
            <w:rFonts w:ascii="Trebuchet MS" w:hAnsi="Trebuchet MS"/>
            <w:b/>
            <w:bCs/>
            <w:color w:val="000000"/>
            <w:sz w:val="21"/>
            <w:szCs w:val="21"/>
            <w:lang w:val="en-US"/>
          </w:rPr>
          <w:t xml:space="preserve"> </w:t>
        </w:r>
        <w:proofErr w:type="spellStart"/>
        <w:r w:rsidRPr="00F67D7F">
          <w:rPr>
            <w:rFonts w:ascii="Trebuchet MS" w:hAnsi="Trebuchet MS"/>
            <w:b/>
            <w:bCs/>
            <w:color w:val="000000"/>
            <w:sz w:val="21"/>
            <w:szCs w:val="21"/>
            <w:lang w:val="en-US"/>
          </w:rPr>
          <w:t>Tekle</w:t>
        </w:r>
        <w:proofErr w:type="spellEnd"/>
      </w:ins>
    </w:p>
    <w:p w:rsidR="00D8291A" w:rsidRDefault="00E72FE9" w:rsidP="00D8291A">
      <w:pPr>
        <w:rPr>
          <w:ins w:id="39" w:author="Authorised User" w:date="2013-10-29T17:22:00Z"/>
        </w:rPr>
      </w:pPr>
      <w:ins w:id="40" w:author="Authorised User" w:date="2013-10-29T17:22:00Z">
        <w:r>
          <w:rPr>
            <w:noProof/>
            <w:lang w:eastAsia="en-GB"/>
          </w:rPr>
          <w:drawing>
            <wp:inline distT="0" distB="0" distL="0" distR="0">
              <wp:extent cx="3810000" cy="2686050"/>
              <wp:effectExtent l="0" t="0" r="0" b="0"/>
              <wp:docPr id="2" name="Picture 2" descr="Oil painting, African Heritage, by Afewerk Tekle, Addis Ababa National Museum, Ethiopia, Africa iblgab017526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Oil painting, African Heritage, by Afewerk Tekle, Addis Ababa National Museum, Ethiopia, Africa iblgab01752638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68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8291A" w:rsidRDefault="006069AE" w:rsidP="00D8291A">
      <w:pPr>
        <w:rPr>
          <w:ins w:id="41" w:author="Authorised User" w:date="2013-10-29T17:22:00Z"/>
        </w:rPr>
      </w:pPr>
      <w:ins w:id="42" w:author="Authorised User" w:date="2013-10-29T17:22:00Z">
        <w:r>
          <w:fldChar w:fldCharType="begin"/>
        </w:r>
        <w:r w:rsidR="00D8291A">
          <w:instrText xml:space="preserve"> HYPERLINK "http://www.f1online.de/premid/004772000/4772181.jpg" </w:instrText>
        </w:r>
        <w:r>
          <w:fldChar w:fldCharType="separate"/>
        </w:r>
        <w:r w:rsidR="00D8291A" w:rsidRPr="00E7151A">
          <w:rPr>
            <w:rStyle w:val="Hyperlink"/>
          </w:rPr>
          <w:t>http://www.f1online.de/premid/004772000/4772181.jpg</w:t>
        </w:r>
        <w:r>
          <w:rPr>
            <w:rStyle w:val="Hyperlink"/>
          </w:rPr>
          <w:fldChar w:fldCharType="end"/>
        </w:r>
      </w:ins>
    </w:p>
    <w:p w:rsidR="00D8291A" w:rsidRPr="00E72FE9" w:rsidRDefault="00D8291A" w:rsidP="00D8291A">
      <w:pPr>
        <w:rPr>
          <w:ins w:id="43" w:author="Authorised User" w:date="2013-10-29T17:22:00Z"/>
          <w:rFonts w:ascii="Trebuchet MS" w:hAnsi="Trebuchet MS"/>
          <w:color w:val="000000"/>
          <w:sz w:val="20"/>
          <w:szCs w:val="20"/>
          <w:lang w:val="en-US"/>
        </w:rPr>
      </w:pPr>
      <w:ins w:id="44" w:author="Authorised User" w:date="2013-10-29T17:22:00Z">
        <w:r w:rsidRPr="00E72FE9">
          <w:t xml:space="preserve">African Heritage, </w:t>
        </w:r>
        <w:r w:rsidRPr="00E72FE9">
          <w:rPr>
            <w:rFonts w:ascii="Trebuchet MS" w:hAnsi="Trebuchet MS"/>
            <w:color w:val="000000"/>
            <w:sz w:val="20"/>
            <w:szCs w:val="20"/>
            <w:lang w:val="en-US"/>
          </w:rPr>
          <w:t>1966</w:t>
        </w:r>
      </w:ins>
    </w:p>
    <w:p w:rsidR="00D8291A" w:rsidRPr="00E72FE9" w:rsidRDefault="00D8291A" w:rsidP="00D8291A">
      <w:pPr>
        <w:rPr>
          <w:ins w:id="45" w:author="Authorised User" w:date="2013-10-29T17:22:00Z"/>
          <w:rFonts w:ascii="Trebuchet MS" w:hAnsi="Trebuchet MS"/>
          <w:color w:val="000000"/>
          <w:sz w:val="20"/>
          <w:szCs w:val="20"/>
          <w:lang w:val="en-US"/>
        </w:rPr>
      </w:pPr>
      <w:ins w:id="46" w:author="Authorised User" w:date="2013-10-29T17:22:00Z">
        <w:r w:rsidRPr="00E72FE9">
          <w:rPr>
            <w:rFonts w:ascii="Trebuchet MS" w:hAnsi="Trebuchet MS"/>
            <w:color w:val="000000"/>
            <w:sz w:val="20"/>
            <w:szCs w:val="20"/>
            <w:lang w:val="en-US"/>
          </w:rPr>
          <w:t>Oil Painting, 5mx2m</w:t>
        </w:r>
      </w:ins>
    </w:p>
    <w:p w:rsidR="00D8291A" w:rsidRPr="00E72FE9" w:rsidRDefault="00D8291A" w:rsidP="00D8291A">
      <w:pPr>
        <w:shd w:val="clear" w:color="auto" w:fill="FFFFFF"/>
        <w:spacing w:after="150" w:line="240" w:lineRule="auto"/>
        <w:outlineLvl w:val="0"/>
        <w:rPr>
          <w:ins w:id="47" w:author="Authorised User" w:date="2013-10-29T17:22:00Z"/>
          <w:rFonts w:ascii="Arial" w:eastAsia="Times New Roman" w:hAnsi="Arial" w:cs="Arial"/>
          <w:color w:val="544943"/>
          <w:kern w:val="36"/>
          <w:sz w:val="18"/>
          <w:szCs w:val="18"/>
        </w:rPr>
      </w:pPr>
      <w:ins w:id="48" w:author="Authorised User" w:date="2013-10-29T17:22:00Z">
        <w:r w:rsidRPr="00E72FE9">
          <w:rPr>
            <w:rFonts w:ascii="Arial" w:eastAsia="Times New Roman" w:hAnsi="Arial" w:cs="Arial"/>
            <w:color w:val="544943"/>
            <w:kern w:val="36"/>
            <w:sz w:val="18"/>
            <w:szCs w:val="18"/>
          </w:rPr>
          <w:t>Addis Ababa National Museum, Ethiopia</w:t>
        </w:r>
      </w:ins>
    </w:p>
    <w:p w:rsidR="00131A72" w:rsidRDefault="00131A7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31A72" w:rsidRDefault="00131A7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31A72" w:rsidRDefault="00131A7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31A72" w:rsidRDefault="00131A7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131A72" w:rsidSect="00354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Courier New"/>
    <w:charset w:val="00"/>
    <w:family w:val="auto"/>
    <w:pitch w:val="variable"/>
    <w:sig w:usb0="00000000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946B8"/>
    <w:multiLevelType w:val="multilevel"/>
    <w:tmpl w:val="A7224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oNotTrackFormatting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29"/>
    <w:rsid w:val="00035441"/>
    <w:rsid w:val="00092E02"/>
    <w:rsid w:val="00095E5F"/>
    <w:rsid w:val="000E3CFE"/>
    <w:rsid w:val="00103547"/>
    <w:rsid w:val="00131A72"/>
    <w:rsid w:val="001605CA"/>
    <w:rsid w:val="001933B0"/>
    <w:rsid w:val="00195C89"/>
    <w:rsid w:val="001D2C4F"/>
    <w:rsid w:val="001F08BD"/>
    <w:rsid w:val="001F7AB6"/>
    <w:rsid w:val="00324E29"/>
    <w:rsid w:val="00354B79"/>
    <w:rsid w:val="00420286"/>
    <w:rsid w:val="004504A6"/>
    <w:rsid w:val="00497489"/>
    <w:rsid w:val="00513C89"/>
    <w:rsid w:val="005C2A81"/>
    <w:rsid w:val="006046DA"/>
    <w:rsid w:val="006069AE"/>
    <w:rsid w:val="00626A4B"/>
    <w:rsid w:val="00675038"/>
    <w:rsid w:val="00770986"/>
    <w:rsid w:val="0077655D"/>
    <w:rsid w:val="007C74A2"/>
    <w:rsid w:val="007D0A29"/>
    <w:rsid w:val="0090657D"/>
    <w:rsid w:val="00972093"/>
    <w:rsid w:val="00A03186"/>
    <w:rsid w:val="00AA78FE"/>
    <w:rsid w:val="00B25DFF"/>
    <w:rsid w:val="00C10DCC"/>
    <w:rsid w:val="00C91126"/>
    <w:rsid w:val="00C9290D"/>
    <w:rsid w:val="00CC2346"/>
    <w:rsid w:val="00D82751"/>
    <w:rsid w:val="00D8291A"/>
    <w:rsid w:val="00DA2014"/>
    <w:rsid w:val="00E31866"/>
    <w:rsid w:val="00E578B2"/>
    <w:rsid w:val="00E72FE9"/>
    <w:rsid w:val="00ED65EF"/>
    <w:rsid w:val="00F229D0"/>
    <w:rsid w:val="00F2489C"/>
    <w:rsid w:val="00F52B81"/>
    <w:rsid w:val="00FD4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78B2"/>
    <w:rPr>
      <w:color w:val="0000FF"/>
      <w:u w:val="single"/>
    </w:rPr>
  </w:style>
  <w:style w:type="character" w:customStyle="1" w:styleId="st1">
    <w:name w:val="st1"/>
    <w:basedOn w:val="DefaultParagraphFont"/>
    <w:rsid w:val="001605CA"/>
  </w:style>
  <w:style w:type="paragraph" w:styleId="NoSpacing">
    <w:name w:val="No Spacing"/>
    <w:uiPriority w:val="1"/>
    <w:qFormat/>
    <w:rsid w:val="007709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54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54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5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54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54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5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5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78B2"/>
    <w:rPr>
      <w:color w:val="0000FF"/>
      <w:u w:val="single"/>
    </w:rPr>
  </w:style>
  <w:style w:type="character" w:customStyle="1" w:styleId="st1">
    <w:name w:val="st1"/>
    <w:basedOn w:val="DefaultParagraphFont"/>
    <w:rsid w:val="001605CA"/>
  </w:style>
  <w:style w:type="paragraph" w:styleId="NoSpacing">
    <w:name w:val="No Spacing"/>
    <w:uiPriority w:val="1"/>
    <w:qFormat/>
    <w:rsid w:val="007709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54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54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5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54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54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5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5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979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43653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1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07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21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024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89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759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028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SOAS</Company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Authorised User</dc:creator>
  <cp:lastModifiedBy>doctor</cp:lastModifiedBy>
  <cp:revision>2</cp:revision>
  <dcterms:created xsi:type="dcterms:W3CDTF">2014-01-08T10:13:00Z</dcterms:created>
  <dcterms:modified xsi:type="dcterms:W3CDTF">2014-01-08T10:13:00Z</dcterms:modified>
</cp:coreProperties>
</file>