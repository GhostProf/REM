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01F0A3" w14:textId="77777777" w:rsidR="00ED6D66" w:rsidRPr="004A6031" w:rsidRDefault="00ED6D66" w:rsidP="00724D8A">
      <w:pPr>
        <w:pStyle w:val="NormalWeb"/>
      </w:pPr>
      <w:r w:rsidRPr="004A6031">
        <w:rPr>
          <w:b/>
          <w:bCs/>
        </w:rPr>
        <w:t>Esenin, Sergei</w:t>
      </w:r>
      <w:r w:rsidRPr="004A6031">
        <w:t xml:space="preserve"> (also </w:t>
      </w:r>
      <w:r w:rsidRPr="004A6031">
        <w:rPr>
          <w:b/>
          <w:bCs/>
        </w:rPr>
        <w:t>Yesenin</w:t>
      </w:r>
      <w:r w:rsidRPr="004A6031">
        <w:t xml:space="preserve">; </w:t>
      </w:r>
      <w:r w:rsidRPr="004A6031">
        <w:rPr>
          <w:lang w:val="ru-RU"/>
        </w:rPr>
        <w:t>Есе</w:t>
      </w:r>
      <w:r w:rsidRPr="004A6031">
        <w:t>́</w:t>
      </w:r>
      <w:r w:rsidRPr="004A6031">
        <w:rPr>
          <w:lang w:val="ru-RU"/>
        </w:rPr>
        <w:t>нин</w:t>
      </w:r>
      <w:r w:rsidRPr="004A6031">
        <w:t xml:space="preserve"> </w:t>
      </w:r>
      <w:r w:rsidRPr="004A6031">
        <w:rPr>
          <w:lang w:val="ru-RU"/>
        </w:rPr>
        <w:t>Серге</w:t>
      </w:r>
      <w:r w:rsidRPr="004A6031">
        <w:t>́</w:t>
      </w:r>
      <w:r w:rsidRPr="004A6031">
        <w:rPr>
          <w:lang w:val="ru-RU"/>
        </w:rPr>
        <w:t>й</w:t>
      </w:r>
      <w:r w:rsidRPr="004A6031">
        <w:t xml:space="preserve">) (1895 – 1925) </w:t>
      </w:r>
    </w:p>
    <w:p w14:paraId="0E797E7A" w14:textId="77777777" w:rsidR="00ED6D66" w:rsidRPr="004A6031" w:rsidRDefault="00ED6D66" w:rsidP="00724D8A">
      <w:pPr>
        <w:pStyle w:val="NormalWeb"/>
        <w:rPr>
          <w:ins w:id="0" w:author="Megan Swift" w:date="2014-05-09T13:53:00Z"/>
        </w:rPr>
      </w:pPr>
      <w:r w:rsidRPr="004A6031">
        <w:t>Sergei Alexandrovich Esenin was one of Russia's major lyrical poets. He described himself as “</w:t>
      </w:r>
      <w:r w:rsidRPr="004A6031">
        <w:rPr>
          <w:iCs/>
        </w:rPr>
        <w:t>the last poet of the village</w:t>
      </w:r>
      <w:r w:rsidRPr="004A6031">
        <w:t>.” Raised in a peasant family, Esenin drew inspiration for his poetry in Russian folklore, Orthodox faith, and pagan beliefs that were traditionally wide-spread among peasants. Esenin’s early contemplative lyrical verse (1914-1916) idealized Russian nature and the village. The poet originally supported the October Revolution but was later disillusioned by the Bolshevik regime. In his poetry, he lamented the destruction of the traditional peasant way of life. Esenin was a founding member of the Imaginist group (1919-1924) that insisted on the primary role of the image in literature. Esenin’s poetry of the 1920s is markedly pessimistic. Following the poet’s suicide in De</w:t>
      </w:r>
      <w:bookmarkStart w:id="1" w:name="_GoBack"/>
      <w:bookmarkEnd w:id="1"/>
      <w:r w:rsidRPr="004A6031">
        <w:t>cember 1925, his poems that expressed decadent attitudes toward life and Esenin’s sensational self-destructive behavior were criticized by Bolshevik leaders and critics as “</w:t>
      </w:r>
      <w:r w:rsidRPr="004A6031">
        <w:rPr>
          <w:i/>
        </w:rPr>
        <w:t>eseninshchina</w:t>
      </w:r>
      <w:r w:rsidRPr="004A6031">
        <w:t>” (Eseninism). Esenin’s works were not republished in the Soviet Union until 1960s. However, despite this unofficial ban on Esenin’s works, his poetry was always popular and often circulated in handwritten copies.</w:t>
      </w:r>
    </w:p>
    <w:p w14:paraId="65F5B8F4" w14:textId="77777777" w:rsidR="00ED6D66" w:rsidRPr="004A6031" w:rsidRDefault="00ED6D66" w:rsidP="00724D8A">
      <w:pPr>
        <w:pStyle w:val="NormalWeb"/>
        <w:rPr>
          <w:ins w:id="2" w:author="Megan Swift" w:date="2014-05-09T13:53:00Z"/>
        </w:rPr>
      </w:pPr>
    </w:p>
    <w:p w14:paraId="1EC5500B" w14:textId="3DD83D04" w:rsidR="00ED6D66" w:rsidRPr="004A6031" w:rsidRDefault="008F555C" w:rsidP="00724D8A">
      <w:pPr>
        <w:pStyle w:val="NormalWeb"/>
      </w:pPr>
      <w:ins w:id="3" w:author="Megan Swift" w:date="2014-05-09T13:53:00Z">
        <w:r w:rsidRPr="004A6031">
          <w:rPr>
            <w:noProof/>
          </w:rPr>
          <w:drawing>
            <wp:inline distT="0" distB="0" distL="0" distR="0" wp14:anchorId="013F4572" wp14:editId="5825D138">
              <wp:extent cx="2099945" cy="257365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9945" cy="2573655"/>
                      </a:xfrm>
                      <a:prstGeom prst="rect">
                        <a:avLst/>
                      </a:prstGeom>
                      <a:noFill/>
                      <a:ln>
                        <a:noFill/>
                      </a:ln>
                    </pic:spPr>
                  </pic:pic>
                </a:graphicData>
              </a:graphic>
            </wp:inline>
          </w:drawing>
        </w:r>
      </w:ins>
      <w:r w:rsidR="00ED6D66" w:rsidRPr="004A6031">
        <w:t xml:space="preserve"> </w:t>
      </w:r>
    </w:p>
    <w:p w14:paraId="129C82F3" w14:textId="77777777" w:rsidR="00ED6D66" w:rsidRPr="004A6031" w:rsidRDefault="00ED6D66" w:rsidP="00724D8A">
      <w:pPr>
        <w:pStyle w:val="NormalWeb"/>
      </w:pPr>
    </w:p>
    <w:p w14:paraId="19586CA9" w14:textId="77777777" w:rsidR="00ED6D66" w:rsidRPr="004A6031" w:rsidRDefault="00ED6D66" w:rsidP="00724D8A">
      <w:pPr>
        <w:spacing w:after="0" w:line="240" w:lineRule="auto"/>
        <w:ind w:firstLine="720"/>
        <w:rPr>
          <w:rFonts w:ascii="Times New Roman" w:hAnsi="Times New Roman"/>
          <w:sz w:val="24"/>
          <w:szCs w:val="24"/>
        </w:rPr>
      </w:pPr>
    </w:p>
    <w:p w14:paraId="704D54B3" w14:textId="77777777" w:rsidR="00ED6D66" w:rsidRPr="004A6031" w:rsidRDefault="00ED6D66" w:rsidP="00724D8A">
      <w:pPr>
        <w:spacing w:after="0" w:line="240" w:lineRule="auto"/>
        <w:rPr>
          <w:rFonts w:ascii="Times New Roman" w:hAnsi="Times New Roman"/>
          <w:sz w:val="24"/>
          <w:szCs w:val="24"/>
        </w:rPr>
      </w:pPr>
      <w:r w:rsidRPr="004A6031">
        <w:rPr>
          <w:rFonts w:ascii="Times New Roman" w:hAnsi="Times New Roman"/>
          <w:b/>
          <w:sz w:val="24"/>
          <w:szCs w:val="24"/>
        </w:rPr>
        <w:t>Sergei Alexandrovich Esenin</w:t>
      </w:r>
      <w:r w:rsidRPr="004A6031">
        <w:rPr>
          <w:rFonts w:ascii="Times New Roman" w:hAnsi="Times New Roman"/>
          <w:sz w:val="24"/>
          <w:szCs w:val="24"/>
        </w:rPr>
        <w:t xml:space="preserve"> was one of Russia's major lyrical poets. He was born to a peasant family on 3 October 1895 (21 September 1895 Old Style) in the village of Konstantinovo (now Esenino), Ryazan Province. Esenin was mostly raised by his maternal grandparents, wealthy peasants who were members of the Old Believers. Esenin attended a village school from 1904 to 1909 and then continued his education in the church boarding school for prospective teachers. </w:t>
      </w:r>
    </w:p>
    <w:p w14:paraId="61B757E7" w14:textId="77777777" w:rsidR="00ED6D66" w:rsidRPr="004A6031" w:rsidRDefault="00ED6D66" w:rsidP="00724D8A">
      <w:pPr>
        <w:pStyle w:val="NormalWeb"/>
        <w:spacing w:before="0" w:after="0"/>
        <w:ind w:firstLine="720"/>
      </w:pPr>
      <w:r w:rsidRPr="004A6031">
        <w:t>In 1912, on his father’s request, Esenin moved to Moscow. From March 1913 he worked as a proofreader’s aid in a printing company while continuing to write poetry that was inspired by religious spirituality and folklore. Esenin's first publication was the famous landscape poem “The Birch Tree,” which appeared in January 1914 in the children's magazine</w:t>
      </w:r>
      <w:r w:rsidRPr="004A6031">
        <w:rPr>
          <w:i/>
        </w:rPr>
        <w:t xml:space="preserve"> Mirok</w:t>
      </w:r>
      <w:r w:rsidRPr="004A6031">
        <w:t xml:space="preserve">. In hope to establish himself as a poet, in early spring of 1915 Esenin moved to Petrograd (now St. Petersburg) that was then the center of Russia’s literary life. Recognizing Esenin’s unique talent, Alexander BLOK introduced him to prominent literati. Esenin’s poetry of the period was influenced by Blok, Andrei BELY, and Nikolai KLIUEV. Fame came to Esenin after his first collection of poetry </w:t>
      </w:r>
      <w:r w:rsidRPr="004A6031">
        <w:rPr>
          <w:i/>
        </w:rPr>
        <w:t>Radunitsa</w:t>
      </w:r>
      <w:r w:rsidRPr="004A6031">
        <w:t xml:space="preserve"> (</w:t>
      </w:r>
      <w:r w:rsidRPr="004A6031">
        <w:rPr>
          <w:i/>
        </w:rPr>
        <w:t>Mourning for the Dead</w:t>
      </w:r>
      <w:r w:rsidRPr="004A6031">
        <w:t xml:space="preserve">) was published in 1916. Esenin’s early </w:t>
      </w:r>
      <w:r w:rsidRPr="004A6031">
        <w:lastRenderedPageBreak/>
        <w:t xml:space="preserve">contemplative lyrical verse idealized Russian nature and was a celebration of life in the village. During World War I, from 1916 to 1917, Esenin was drafted into military duty. During this period, he had an opportunity to recite his poems to Tsarina Alexandra and other members of the tsarist family. In the summer 1917, Esenin deserted. </w:t>
      </w:r>
    </w:p>
    <w:p w14:paraId="51B422F1" w14:textId="77777777" w:rsidR="00ED6D66" w:rsidRPr="004A6031" w:rsidRDefault="00ED6D66" w:rsidP="00724D8A">
      <w:pPr>
        <w:pStyle w:val="NormalWeb"/>
        <w:spacing w:before="0" w:after="0"/>
      </w:pPr>
      <w:r w:rsidRPr="004A6031">
        <w:t>Having first embraced the October Revolution, Esenin was gradually disillusioned by the Bolshevik regime and, in particular, lamented in his poetry the destruction of the Russian village. He described himself as “</w:t>
      </w:r>
      <w:r w:rsidRPr="004A6031">
        <w:rPr>
          <w:iCs/>
        </w:rPr>
        <w:t>the last poet of the village</w:t>
      </w:r>
      <w:r w:rsidRPr="004A6031">
        <w:t xml:space="preserve">.” </w:t>
      </w:r>
    </w:p>
    <w:p w14:paraId="06AD5238" w14:textId="77777777" w:rsidR="00ED6D66" w:rsidRPr="004A6031" w:rsidRDefault="00ED6D66" w:rsidP="00724D8A">
      <w:pPr>
        <w:pStyle w:val="NormalWeb"/>
        <w:spacing w:before="0" w:after="0"/>
        <w:ind w:firstLine="720"/>
      </w:pPr>
      <w:r w:rsidRPr="004A6031">
        <w:t xml:space="preserve">In 1919, together with Anatoly Marienhof, Esenin founded the Russian literary movement of Imaginism. The group, active until 1924, emphasized the role of the image in literature and claimed that a poem’s content is less important that the binding structural significance of the poem’s images. Sophisticated and elegant in form, Esenin’s poetry of the 1920s is markedly pessimistic. His collection of poems </w:t>
      </w:r>
      <w:r w:rsidRPr="004A6031">
        <w:rPr>
          <w:i/>
        </w:rPr>
        <w:t>Moskva kabatskaia</w:t>
      </w:r>
      <w:r w:rsidRPr="004A6031">
        <w:t xml:space="preserve"> </w:t>
      </w:r>
      <w:del w:id="4" w:author="Megan Swift" w:date="2014-05-09T13:45:00Z">
        <w:r w:rsidRPr="004A6031" w:rsidDel="002928F9">
          <w:delText>(</w:delText>
        </w:r>
        <w:r w:rsidRPr="004A6031" w:rsidDel="002928F9">
          <w:rPr>
            <w:i/>
          </w:rPr>
          <w:delText>Tavern Moscow</w:delText>
        </w:r>
        <w:r w:rsidRPr="004A6031" w:rsidDel="002928F9">
          <w:delText xml:space="preserve"> </w:delText>
        </w:r>
      </w:del>
      <w:r w:rsidRPr="004A6031">
        <w:t>(</w:t>
      </w:r>
      <w:del w:id="5" w:author="Megan Swift" w:date="2014-05-09T13:45:00Z">
        <w:r w:rsidRPr="004A6031">
          <w:delText xml:space="preserve">also translated sometimes as </w:delText>
        </w:r>
      </w:del>
      <w:r w:rsidRPr="004A6031">
        <w:rPr>
          <w:i/>
        </w:rPr>
        <w:t>Moscow of the Taverns</w:t>
      </w:r>
      <w:r w:rsidRPr="004A6031">
        <w:t xml:space="preserve">) is known as the quintessential expression of decadent attitudes. Esenin’s creative legacy of the 1920s also includes poems inspired by his extensive travels to Central Asia and the Caucasus. The collection of poems </w:t>
      </w:r>
      <w:r w:rsidRPr="004A6031">
        <w:rPr>
          <w:i/>
        </w:rPr>
        <w:t>Persidskie motivy</w:t>
      </w:r>
      <w:r w:rsidRPr="004A6031">
        <w:t xml:space="preserve"> (</w:t>
      </w:r>
      <w:r w:rsidRPr="004A6031">
        <w:rPr>
          <w:i/>
        </w:rPr>
        <w:t>Persian Motifs</w:t>
      </w:r>
      <w:r w:rsidRPr="004A6031">
        <w:t xml:space="preserve">) contains some of the best examples of Esenin’s love poetry. </w:t>
      </w:r>
    </w:p>
    <w:p w14:paraId="4237D994" w14:textId="77777777" w:rsidR="00ED6D66" w:rsidRPr="004A6031" w:rsidRDefault="00ED6D66" w:rsidP="00724D8A">
      <w:pPr>
        <w:pStyle w:val="NormalWeb"/>
        <w:spacing w:before="0" w:after="0"/>
        <w:ind w:firstLine="720"/>
      </w:pPr>
      <w:r w:rsidRPr="004A6031">
        <w:t>At the age of 30, while suffering from acute depression, Esenin committed suicide by hanging. He was found dead on 28 December 1925 in his room in the Hotel Angleterre in Leningrad (now St. Petersburg). The day before, he gave his friend, Wolf Ehrlich, his last poem “</w:t>
      </w:r>
      <w:r w:rsidRPr="004A6031">
        <w:rPr>
          <w:iCs/>
        </w:rPr>
        <w:t>Goodbye My Friend, Goodbye”</w:t>
      </w:r>
      <w:r w:rsidRPr="004A6031">
        <w:t xml:space="preserve"> (“Do svidaniia, drug moi, do svidaniia”). It was written with Esenin’s blood because there was apparently no ink in the room. Esenin was buried in Moscow's Vagankovskoye Cemetery. </w:t>
      </w:r>
    </w:p>
    <w:p w14:paraId="73A2D52F" w14:textId="77777777" w:rsidR="00ED6D66" w:rsidRPr="004A6031" w:rsidRDefault="00ED6D66" w:rsidP="00724D8A">
      <w:pPr>
        <w:pStyle w:val="NormalWeb"/>
        <w:spacing w:before="0" w:after="0"/>
        <w:ind w:firstLine="720"/>
      </w:pPr>
      <w:r w:rsidRPr="004A6031">
        <w:t xml:space="preserve">Esenin’s decadent poems of 1924-1925, his alcoholism and his dissolute self-destructive behavior were criticized by Bolshevik literary critics. Esenin’s works were not republished in the Soviet Union until the 1960s, while expressions of decadence in art and in everyday life were branded as “eseninshchina” (Eseninism). </w:t>
      </w:r>
    </w:p>
    <w:p w14:paraId="48D964C9" w14:textId="77777777" w:rsidR="00ED6D66" w:rsidRPr="004A6031" w:rsidRDefault="00ED6D66" w:rsidP="007335E8">
      <w:pPr>
        <w:pStyle w:val="NormalWeb"/>
        <w:spacing w:before="0" w:after="0"/>
        <w:ind w:firstLine="720"/>
      </w:pPr>
      <w:r w:rsidRPr="004A6031">
        <w:t xml:space="preserve">Esenin’s personal life was complicated. His common-law marriage to Anna Izriadnova lasted from the winter of 1913 until early spring of 1915. In this marriage Esenin’s son Yuri was born. In the summer of 1917, Esenin married Zinaida Raikh (who later became an actress and wife of </w:t>
      </w:r>
      <w:commentRangeStart w:id="6"/>
      <w:r w:rsidRPr="004A6031">
        <w:t xml:space="preserve">Vsevolod </w:t>
      </w:r>
      <w:ins w:id="7" w:author="Megan Swift" w:date="2014-05-21T11:45:00Z">
        <w:r w:rsidR="000A2F15" w:rsidRPr="004A6031">
          <w:t>MEYERHOLD</w:t>
        </w:r>
      </w:ins>
      <w:del w:id="8" w:author="Megan Swift" w:date="2014-05-21T11:45:00Z">
        <w:r w:rsidRPr="004A6031" w:rsidDel="000A2F15">
          <w:delText>Meyerhold</w:delText>
        </w:r>
        <w:commentRangeEnd w:id="6"/>
        <w:r w:rsidRPr="004A6031" w:rsidDel="000A2F15">
          <w:rPr>
            <w:rStyle w:val="CommentReference"/>
            <w:rFonts w:ascii="Calibri" w:hAnsi="Calibri"/>
          </w:rPr>
          <w:commentReference w:id="6"/>
        </w:r>
        <w:r w:rsidRPr="004A6031" w:rsidDel="000A2F15">
          <w:delText>)</w:delText>
        </w:r>
      </w:del>
      <w:r w:rsidRPr="004A6031">
        <w:t xml:space="preserve">. With Raikh he had a daughter, Tatyana, and a son, Konstantin. Esenin left the family in 1921. In May 1922 he married the famous American dancer Isadora Duncan and shortly afterwards, went with her on a tour of Europe and the United States. The poet detested the West’s philistinism and greed. Upon his return to Russia in 1923, he separated from Duncan. Following a number of romantic relationships in 1923-1925 (in 1923 Esenin had a son by the poet Nadezhda Volpin), in the spring of 1925 Esenin married Sophia Andreyevna Tolstaya, a granddaughter of Leo Tolstoy. </w:t>
      </w:r>
    </w:p>
    <w:p w14:paraId="56FC3E79" w14:textId="77777777" w:rsidR="00ED6D66" w:rsidRPr="004A6031" w:rsidRDefault="00ED6D66" w:rsidP="00724D8A">
      <w:pPr>
        <w:pStyle w:val="Heading1"/>
        <w:spacing w:before="120" w:after="120"/>
        <w:rPr>
          <w:rFonts w:ascii="Times New Roman" w:hAnsi="Times New Roman" w:cs="Times New Roman"/>
          <w:b/>
          <w:sz w:val="24"/>
          <w:szCs w:val="24"/>
        </w:rPr>
      </w:pPr>
      <w:r w:rsidRPr="004A6031">
        <w:rPr>
          <w:rFonts w:ascii="Times New Roman" w:hAnsi="Times New Roman" w:cs="Times New Roman"/>
          <w:b/>
          <w:sz w:val="24"/>
          <w:szCs w:val="24"/>
        </w:rPr>
        <w:t xml:space="preserve">Timeline of Life and Major Works </w:t>
      </w:r>
    </w:p>
    <w:p w14:paraId="25F57E6D" w14:textId="77777777" w:rsidR="00ED6D66" w:rsidRPr="004A6031" w:rsidRDefault="00ED6D66" w:rsidP="00724D8A">
      <w:pPr>
        <w:pStyle w:val="Heading1"/>
        <w:spacing w:before="120" w:after="120"/>
        <w:rPr>
          <w:rFonts w:ascii="Times New Roman" w:hAnsi="Times New Roman" w:cs="Times New Roman"/>
          <w:sz w:val="24"/>
          <w:szCs w:val="24"/>
        </w:rPr>
      </w:pPr>
      <w:r w:rsidRPr="004A6031">
        <w:rPr>
          <w:rFonts w:ascii="Times New Roman" w:hAnsi="Times New Roman" w:cs="Times New Roman"/>
          <w:sz w:val="24"/>
          <w:szCs w:val="24"/>
        </w:rPr>
        <w:t>1895 – Born 3 October 1895 (21 September Old Style) in the village of Konstantinovo (now Esenino), Ryazan Province.</w:t>
      </w:r>
    </w:p>
    <w:p w14:paraId="55FFE69A" w14:textId="77777777" w:rsidR="00ED6D66" w:rsidRPr="004A6031" w:rsidRDefault="00ED6D66" w:rsidP="00724D8A">
      <w:pPr>
        <w:pStyle w:val="Heading1"/>
        <w:spacing w:before="120" w:after="120"/>
        <w:rPr>
          <w:rFonts w:ascii="Times New Roman" w:hAnsi="Times New Roman" w:cs="Times New Roman"/>
          <w:sz w:val="24"/>
          <w:szCs w:val="24"/>
        </w:rPr>
      </w:pPr>
      <w:r w:rsidRPr="004A6031">
        <w:rPr>
          <w:rFonts w:ascii="Times New Roman" w:hAnsi="Times New Roman" w:cs="Times New Roman"/>
          <w:sz w:val="24"/>
          <w:szCs w:val="24"/>
        </w:rPr>
        <w:t>1899 – Goes to live with maternal grandparents.</w:t>
      </w:r>
    </w:p>
    <w:p w14:paraId="553E74F7" w14:textId="77777777" w:rsidR="00ED6D66" w:rsidRPr="004A6031" w:rsidRDefault="00ED6D66" w:rsidP="00724D8A">
      <w:pPr>
        <w:pStyle w:val="Heading1"/>
        <w:spacing w:before="120" w:after="120"/>
        <w:rPr>
          <w:rFonts w:ascii="Times New Roman" w:hAnsi="Times New Roman" w:cs="Times New Roman"/>
          <w:sz w:val="24"/>
          <w:szCs w:val="24"/>
        </w:rPr>
      </w:pPr>
      <w:r w:rsidRPr="004A6031">
        <w:rPr>
          <w:rFonts w:ascii="Times New Roman" w:hAnsi="Times New Roman" w:cs="Times New Roman"/>
          <w:sz w:val="24"/>
          <w:szCs w:val="24"/>
        </w:rPr>
        <w:t>1904-1909 – Attends village school</w:t>
      </w:r>
    </w:p>
    <w:p w14:paraId="581A0B75" w14:textId="77777777" w:rsidR="00ED6D66" w:rsidRPr="004A6031" w:rsidRDefault="00ED6D66" w:rsidP="00724D8A">
      <w:pPr>
        <w:pStyle w:val="Heading1"/>
        <w:spacing w:before="120" w:after="120"/>
        <w:rPr>
          <w:rFonts w:ascii="Times New Roman" w:hAnsi="Times New Roman" w:cs="Times New Roman"/>
          <w:sz w:val="24"/>
          <w:szCs w:val="24"/>
        </w:rPr>
      </w:pPr>
      <w:r w:rsidRPr="004A6031">
        <w:rPr>
          <w:rFonts w:ascii="Times New Roman" w:hAnsi="Times New Roman" w:cs="Times New Roman"/>
          <w:sz w:val="24"/>
          <w:szCs w:val="24"/>
        </w:rPr>
        <w:t xml:space="preserve">1909-1912 – Enrolls in the Spas-Klepiki church boarding school for future teachers. </w:t>
      </w:r>
    </w:p>
    <w:p w14:paraId="7A367EA3" w14:textId="77777777" w:rsidR="00ED6D66" w:rsidRPr="004A6031" w:rsidRDefault="00ED6D66" w:rsidP="00724D8A">
      <w:pPr>
        <w:pStyle w:val="Heading1"/>
        <w:spacing w:before="120" w:after="120"/>
        <w:rPr>
          <w:rFonts w:ascii="Times New Roman" w:hAnsi="Times New Roman" w:cs="Times New Roman"/>
          <w:sz w:val="24"/>
          <w:szCs w:val="24"/>
        </w:rPr>
      </w:pPr>
      <w:r w:rsidRPr="004A6031">
        <w:rPr>
          <w:rFonts w:ascii="Times New Roman" w:hAnsi="Times New Roman" w:cs="Times New Roman"/>
          <w:sz w:val="24"/>
          <w:szCs w:val="24"/>
        </w:rPr>
        <w:t>1912 – Stays in Moscow together with his father for 6 months.</w:t>
      </w:r>
    </w:p>
    <w:p w14:paraId="17A52C14" w14:textId="77777777" w:rsidR="00ED6D66" w:rsidRPr="004A6031" w:rsidRDefault="00ED6D66" w:rsidP="00724D8A">
      <w:pPr>
        <w:pStyle w:val="Heading1"/>
        <w:spacing w:before="120" w:after="120"/>
        <w:rPr>
          <w:rFonts w:ascii="Times New Roman" w:hAnsi="Times New Roman" w:cs="Times New Roman"/>
          <w:sz w:val="24"/>
          <w:szCs w:val="24"/>
        </w:rPr>
      </w:pPr>
      <w:r w:rsidRPr="004A6031">
        <w:rPr>
          <w:rFonts w:ascii="Times New Roman" w:hAnsi="Times New Roman" w:cs="Times New Roman"/>
          <w:sz w:val="24"/>
          <w:szCs w:val="24"/>
        </w:rPr>
        <w:lastRenderedPageBreak/>
        <w:t>1913 – Moves to Moscow to become a poet. Works as a proofreader in a publisher’s house. Attends courses at the Shanyavsky People’s University. Joins the Surikov Literary-Musical Circle for young proletarian and peasant writers.</w:t>
      </w:r>
    </w:p>
    <w:p w14:paraId="3698AE4B" w14:textId="77777777" w:rsidR="00ED6D66" w:rsidRPr="004A6031" w:rsidRDefault="00ED6D66" w:rsidP="00724D8A">
      <w:pPr>
        <w:pStyle w:val="Heading1"/>
        <w:spacing w:before="120" w:after="120"/>
        <w:rPr>
          <w:rFonts w:ascii="Times New Roman" w:hAnsi="Times New Roman" w:cs="Times New Roman"/>
          <w:sz w:val="24"/>
          <w:szCs w:val="24"/>
        </w:rPr>
      </w:pPr>
      <w:r w:rsidRPr="004A6031">
        <w:rPr>
          <w:rFonts w:ascii="Times New Roman" w:hAnsi="Times New Roman" w:cs="Times New Roman"/>
          <w:sz w:val="24"/>
          <w:szCs w:val="24"/>
        </w:rPr>
        <w:t>January 1914 – Poem “Birch-Tree” is published in children’s magazine.</w:t>
      </w:r>
    </w:p>
    <w:p w14:paraId="1A634179" w14:textId="77777777" w:rsidR="00ED6D66" w:rsidRPr="004A6031" w:rsidRDefault="00ED6D66" w:rsidP="00724D8A">
      <w:pPr>
        <w:pStyle w:val="Heading1"/>
        <w:spacing w:before="120" w:after="120"/>
        <w:rPr>
          <w:rFonts w:ascii="Times New Roman" w:hAnsi="Times New Roman" w:cs="Times New Roman"/>
          <w:sz w:val="24"/>
          <w:szCs w:val="24"/>
        </w:rPr>
      </w:pPr>
      <w:r w:rsidRPr="004A6031">
        <w:rPr>
          <w:rFonts w:ascii="Times New Roman" w:hAnsi="Times New Roman" w:cs="Times New Roman"/>
          <w:sz w:val="24"/>
          <w:szCs w:val="24"/>
        </w:rPr>
        <w:t xml:space="preserve">1913-1915 – Common-law marriage to Anna Izriadnova. January 1915, son Yuri is born (executed in 1937). </w:t>
      </w:r>
    </w:p>
    <w:p w14:paraId="6CD38AB5" w14:textId="77777777" w:rsidR="00ED6D66" w:rsidRPr="004A6031" w:rsidRDefault="00ED6D66" w:rsidP="00724D8A">
      <w:pPr>
        <w:pStyle w:val="Heading1"/>
        <w:spacing w:before="120" w:after="120"/>
        <w:rPr>
          <w:rFonts w:ascii="Times New Roman" w:hAnsi="Times New Roman" w:cs="Times New Roman"/>
          <w:sz w:val="24"/>
          <w:szCs w:val="24"/>
        </w:rPr>
      </w:pPr>
      <w:r w:rsidRPr="004A6031">
        <w:rPr>
          <w:rFonts w:ascii="Times New Roman" w:hAnsi="Times New Roman" w:cs="Times New Roman"/>
          <w:sz w:val="24"/>
          <w:szCs w:val="24"/>
        </w:rPr>
        <w:t>Spring 1915 – Esenin leaves Izriadnova and moves to Petrograd. Meets Alexander Blok and other major poets and writers. Becomes a popular poet.</w:t>
      </w:r>
    </w:p>
    <w:p w14:paraId="0A7D3419" w14:textId="77777777" w:rsidR="00ED6D66" w:rsidRPr="004A6031" w:rsidRDefault="00ED6D66" w:rsidP="00724D8A">
      <w:pPr>
        <w:pStyle w:val="Heading1"/>
        <w:spacing w:before="120" w:after="120"/>
        <w:rPr>
          <w:rFonts w:ascii="Times New Roman" w:hAnsi="Times New Roman" w:cs="Times New Roman"/>
          <w:sz w:val="24"/>
          <w:szCs w:val="24"/>
        </w:rPr>
      </w:pPr>
      <w:r w:rsidRPr="004A6031">
        <w:rPr>
          <w:rFonts w:ascii="Times New Roman" w:hAnsi="Times New Roman" w:cs="Times New Roman"/>
          <w:sz w:val="24"/>
          <w:szCs w:val="24"/>
        </w:rPr>
        <w:t xml:space="preserve">1916 – First collection of poems </w:t>
      </w:r>
      <w:r w:rsidRPr="004A6031">
        <w:rPr>
          <w:rFonts w:ascii="Times New Roman" w:hAnsi="Times New Roman" w:cs="Times New Roman"/>
          <w:i/>
          <w:sz w:val="24"/>
          <w:szCs w:val="24"/>
        </w:rPr>
        <w:t xml:space="preserve">Radunitsa </w:t>
      </w:r>
      <w:r w:rsidRPr="004A6031">
        <w:rPr>
          <w:rFonts w:ascii="Times New Roman" w:hAnsi="Times New Roman" w:cs="Times New Roman"/>
          <w:sz w:val="24"/>
          <w:szCs w:val="24"/>
        </w:rPr>
        <w:t>(</w:t>
      </w:r>
      <w:r w:rsidRPr="004A6031">
        <w:rPr>
          <w:rFonts w:ascii="Times New Roman" w:hAnsi="Times New Roman" w:cs="Times New Roman"/>
          <w:i/>
          <w:sz w:val="24"/>
          <w:szCs w:val="24"/>
        </w:rPr>
        <w:t>Mourning for the Dead</w:t>
      </w:r>
      <w:r w:rsidRPr="004A6031">
        <w:rPr>
          <w:rFonts w:ascii="Times New Roman" w:hAnsi="Times New Roman" w:cs="Times New Roman"/>
          <w:sz w:val="24"/>
          <w:szCs w:val="24"/>
        </w:rPr>
        <w:t>) published.</w:t>
      </w:r>
    </w:p>
    <w:p w14:paraId="00445DC1" w14:textId="77777777" w:rsidR="00ED6D66" w:rsidRPr="004A6031" w:rsidRDefault="00ED6D66" w:rsidP="00724D8A">
      <w:pPr>
        <w:pStyle w:val="Heading1"/>
        <w:spacing w:before="120" w:after="120"/>
        <w:rPr>
          <w:rFonts w:ascii="Times New Roman" w:hAnsi="Times New Roman" w:cs="Times New Roman"/>
          <w:sz w:val="24"/>
          <w:szCs w:val="24"/>
        </w:rPr>
      </w:pPr>
      <w:r w:rsidRPr="004A6031">
        <w:rPr>
          <w:rFonts w:ascii="Times New Roman" w:hAnsi="Times New Roman" w:cs="Times New Roman"/>
          <w:sz w:val="24"/>
          <w:szCs w:val="24"/>
        </w:rPr>
        <w:t>1916-1917 – Esenin is mobilized and serves in an infirmary in Tsarskoe Selo where he has an opportunity to recite his poetry to members of the royal family.</w:t>
      </w:r>
    </w:p>
    <w:p w14:paraId="59CD7134" w14:textId="77777777" w:rsidR="00ED6D66" w:rsidRPr="004A6031" w:rsidRDefault="00ED6D66" w:rsidP="00724D8A">
      <w:pPr>
        <w:pStyle w:val="Heading1"/>
        <w:spacing w:before="120" w:after="120"/>
        <w:rPr>
          <w:rFonts w:ascii="Times New Roman" w:hAnsi="Times New Roman" w:cs="Times New Roman"/>
          <w:sz w:val="24"/>
          <w:szCs w:val="24"/>
        </w:rPr>
      </w:pPr>
      <w:r w:rsidRPr="004A6031">
        <w:rPr>
          <w:rFonts w:ascii="Times New Roman" w:hAnsi="Times New Roman" w:cs="Times New Roman"/>
          <w:sz w:val="24"/>
          <w:szCs w:val="24"/>
        </w:rPr>
        <w:t>Summer 1917 – Esenin deserts. In a church wedding, he marries Zinaida Raikh.</w:t>
      </w:r>
    </w:p>
    <w:p w14:paraId="397CCBA8" w14:textId="77777777" w:rsidR="00ED6D66" w:rsidRPr="004A6031" w:rsidRDefault="00ED6D66" w:rsidP="00724D8A">
      <w:pPr>
        <w:pStyle w:val="Heading1"/>
        <w:spacing w:before="120" w:after="120"/>
        <w:rPr>
          <w:rFonts w:ascii="Times New Roman" w:hAnsi="Times New Roman" w:cs="Times New Roman"/>
          <w:sz w:val="24"/>
          <w:szCs w:val="24"/>
        </w:rPr>
      </w:pPr>
      <w:r w:rsidRPr="004A6031">
        <w:rPr>
          <w:rFonts w:ascii="Times New Roman" w:hAnsi="Times New Roman" w:cs="Times New Roman"/>
          <w:sz w:val="24"/>
          <w:szCs w:val="24"/>
        </w:rPr>
        <w:t xml:space="preserve">1918 – Several collections of poetry published: </w:t>
      </w:r>
      <w:r w:rsidRPr="004A6031">
        <w:rPr>
          <w:rFonts w:ascii="Times New Roman" w:hAnsi="Times New Roman" w:cs="Times New Roman"/>
          <w:i/>
          <w:sz w:val="24"/>
          <w:szCs w:val="24"/>
        </w:rPr>
        <w:t>Goluben’</w:t>
      </w:r>
      <w:r w:rsidRPr="004A6031">
        <w:rPr>
          <w:rFonts w:ascii="Times New Roman" w:hAnsi="Times New Roman" w:cs="Times New Roman"/>
          <w:sz w:val="24"/>
          <w:szCs w:val="24"/>
        </w:rPr>
        <w:t xml:space="preserve"> (</w:t>
      </w:r>
      <w:r w:rsidRPr="004A6031">
        <w:rPr>
          <w:rFonts w:ascii="Times New Roman" w:hAnsi="Times New Roman" w:cs="Times New Roman"/>
          <w:i/>
          <w:sz w:val="24"/>
          <w:szCs w:val="24"/>
        </w:rPr>
        <w:t>Of the Blue Color</w:t>
      </w:r>
      <w:r w:rsidRPr="004A6031">
        <w:rPr>
          <w:rFonts w:ascii="Times New Roman" w:hAnsi="Times New Roman" w:cs="Times New Roman"/>
          <w:sz w:val="24"/>
          <w:szCs w:val="24"/>
        </w:rPr>
        <w:t xml:space="preserve">), </w:t>
      </w:r>
      <w:r w:rsidRPr="004A6031">
        <w:rPr>
          <w:rFonts w:ascii="Times New Roman" w:hAnsi="Times New Roman" w:cs="Times New Roman"/>
          <w:i/>
          <w:sz w:val="24"/>
          <w:szCs w:val="24"/>
        </w:rPr>
        <w:t>Isus-mladenets</w:t>
      </w:r>
      <w:r w:rsidRPr="004A6031">
        <w:rPr>
          <w:rFonts w:ascii="Times New Roman" w:hAnsi="Times New Roman" w:cs="Times New Roman"/>
          <w:sz w:val="24"/>
          <w:szCs w:val="24"/>
        </w:rPr>
        <w:t xml:space="preserve"> (</w:t>
      </w:r>
      <w:r w:rsidRPr="004A6031">
        <w:rPr>
          <w:rFonts w:ascii="Times New Roman" w:hAnsi="Times New Roman" w:cs="Times New Roman"/>
          <w:i/>
          <w:sz w:val="24"/>
          <w:szCs w:val="24"/>
        </w:rPr>
        <w:t>The Infant Jesus</w:t>
      </w:r>
      <w:r w:rsidRPr="004A6031">
        <w:rPr>
          <w:rFonts w:ascii="Times New Roman" w:hAnsi="Times New Roman" w:cs="Times New Roman"/>
          <w:sz w:val="24"/>
          <w:szCs w:val="24"/>
        </w:rPr>
        <w:t xml:space="preserve">), </w:t>
      </w:r>
      <w:r w:rsidRPr="004A6031">
        <w:rPr>
          <w:rFonts w:ascii="Times New Roman" w:hAnsi="Times New Roman" w:cs="Times New Roman"/>
          <w:i/>
          <w:sz w:val="24"/>
          <w:szCs w:val="24"/>
        </w:rPr>
        <w:t xml:space="preserve">Preobrazhenie </w:t>
      </w:r>
      <w:r w:rsidRPr="004A6031">
        <w:rPr>
          <w:rFonts w:ascii="Times New Roman" w:hAnsi="Times New Roman" w:cs="Times New Roman"/>
          <w:sz w:val="24"/>
          <w:szCs w:val="24"/>
        </w:rPr>
        <w:t>(</w:t>
      </w:r>
      <w:r w:rsidRPr="004A6031">
        <w:rPr>
          <w:rFonts w:ascii="Times New Roman" w:hAnsi="Times New Roman" w:cs="Times New Roman"/>
          <w:i/>
          <w:sz w:val="24"/>
          <w:szCs w:val="24"/>
        </w:rPr>
        <w:t>Transfiguration</w:t>
      </w:r>
      <w:r w:rsidRPr="004A6031">
        <w:rPr>
          <w:rFonts w:ascii="Times New Roman" w:hAnsi="Times New Roman" w:cs="Times New Roman"/>
          <w:sz w:val="24"/>
          <w:szCs w:val="24"/>
        </w:rPr>
        <w:t xml:space="preserve">), </w:t>
      </w:r>
      <w:r w:rsidRPr="004A6031">
        <w:rPr>
          <w:rFonts w:ascii="Times New Roman" w:hAnsi="Times New Roman" w:cs="Times New Roman"/>
          <w:i/>
          <w:sz w:val="24"/>
          <w:szCs w:val="24"/>
        </w:rPr>
        <w:t>Sel’skii chasoslov</w:t>
      </w:r>
      <w:r w:rsidRPr="004A6031">
        <w:rPr>
          <w:rFonts w:ascii="Times New Roman" w:hAnsi="Times New Roman" w:cs="Times New Roman"/>
          <w:sz w:val="24"/>
          <w:szCs w:val="24"/>
        </w:rPr>
        <w:t xml:space="preserve"> (</w:t>
      </w:r>
      <w:r w:rsidRPr="004A6031">
        <w:rPr>
          <w:rFonts w:ascii="Times New Roman" w:hAnsi="Times New Roman" w:cs="Times New Roman"/>
          <w:i/>
          <w:sz w:val="24"/>
          <w:szCs w:val="24"/>
        </w:rPr>
        <w:t>Rural Breviary</w:t>
      </w:r>
      <w:r w:rsidRPr="004A6031">
        <w:rPr>
          <w:rFonts w:ascii="Times New Roman" w:hAnsi="Times New Roman" w:cs="Times New Roman"/>
          <w:sz w:val="24"/>
          <w:szCs w:val="24"/>
        </w:rPr>
        <w:t xml:space="preserve">). A revised edition of </w:t>
      </w:r>
      <w:r w:rsidRPr="004A6031">
        <w:rPr>
          <w:rFonts w:ascii="Times New Roman" w:hAnsi="Times New Roman" w:cs="Times New Roman"/>
          <w:i/>
          <w:sz w:val="24"/>
          <w:szCs w:val="24"/>
        </w:rPr>
        <w:t>Radunitsa</w:t>
      </w:r>
      <w:r w:rsidRPr="004A6031">
        <w:rPr>
          <w:rFonts w:ascii="Times New Roman" w:hAnsi="Times New Roman" w:cs="Times New Roman"/>
          <w:sz w:val="24"/>
          <w:szCs w:val="24"/>
        </w:rPr>
        <w:t xml:space="preserve"> (</w:t>
      </w:r>
      <w:r w:rsidRPr="004A6031">
        <w:rPr>
          <w:rFonts w:ascii="Times New Roman" w:hAnsi="Times New Roman" w:cs="Times New Roman"/>
          <w:i/>
          <w:sz w:val="24"/>
          <w:szCs w:val="24"/>
        </w:rPr>
        <w:t>Mourning for the Dead</w:t>
      </w:r>
      <w:r w:rsidRPr="004A6031">
        <w:rPr>
          <w:rFonts w:ascii="Times New Roman" w:hAnsi="Times New Roman" w:cs="Times New Roman"/>
          <w:sz w:val="24"/>
          <w:szCs w:val="24"/>
        </w:rPr>
        <w:t xml:space="preserve">) was also published. Esenin lives in Moscow. Daughter Tatiana is born in May. In the fall, Esenin meets Anatoly </w:t>
      </w:r>
      <w:r w:rsidRPr="004A6031">
        <w:rPr>
          <w:rFonts w:ascii="Times New Roman" w:hAnsi="Times New Roman" w:cs="Times New Roman"/>
          <w:sz w:val="24"/>
          <w:szCs w:val="24"/>
          <w:highlight w:val="darkGray"/>
          <w:rPrChange w:id="9" w:author="Elena" w:date="2014-05-12T14:16:00Z">
            <w:rPr>
              <w:rFonts w:ascii="Times New Roman" w:hAnsi="Times New Roman" w:cs="Times New Roman"/>
              <w:sz w:val="24"/>
              <w:szCs w:val="24"/>
            </w:rPr>
          </w:rPrChange>
        </w:rPr>
        <w:t>Mariengof</w:t>
      </w:r>
      <w:r w:rsidRPr="004A6031">
        <w:rPr>
          <w:rFonts w:ascii="Times New Roman" w:hAnsi="Times New Roman" w:cs="Times New Roman"/>
          <w:sz w:val="24"/>
          <w:szCs w:val="24"/>
        </w:rPr>
        <w:t>.</w:t>
      </w:r>
    </w:p>
    <w:p w14:paraId="039DC640" w14:textId="77777777" w:rsidR="00ED6D66" w:rsidRPr="004A6031" w:rsidRDefault="00ED6D66" w:rsidP="00724D8A">
      <w:pPr>
        <w:pStyle w:val="Heading1"/>
        <w:spacing w:before="120" w:after="120"/>
        <w:rPr>
          <w:rFonts w:ascii="Times New Roman" w:hAnsi="Times New Roman" w:cs="Times New Roman"/>
          <w:sz w:val="24"/>
          <w:szCs w:val="24"/>
        </w:rPr>
      </w:pPr>
      <w:r w:rsidRPr="004A6031">
        <w:rPr>
          <w:rFonts w:ascii="Times New Roman" w:hAnsi="Times New Roman" w:cs="Times New Roman"/>
          <w:sz w:val="24"/>
          <w:szCs w:val="24"/>
        </w:rPr>
        <w:t xml:space="preserve">1919 – Together with </w:t>
      </w:r>
      <w:commentRangeStart w:id="10"/>
      <w:r w:rsidRPr="004A6031">
        <w:rPr>
          <w:rFonts w:ascii="Times New Roman" w:hAnsi="Times New Roman" w:cs="Times New Roman"/>
          <w:sz w:val="24"/>
          <w:szCs w:val="24"/>
        </w:rPr>
        <w:t>Mariengof</w:t>
      </w:r>
      <w:commentRangeEnd w:id="10"/>
      <w:r w:rsidRPr="004A6031">
        <w:rPr>
          <w:rStyle w:val="CommentReference"/>
          <w:rFonts w:ascii="Calibri" w:hAnsi="Calibri"/>
          <w:kern w:val="0"/>
        </w:rPr>
        <w:commentReference w:id="10"/>
      </w:r>
      <w:r w:rsidRPr="004A6031">
        <w:rPr>
          <w:rFonts w:ascii="Times New Roman" w:hAnsi="Times New Roman" w:cs="Times New Roman"/>
          <w:sz w:val="24"/>
          <w:szCs w:val="24"/>
        </w:rPr>
        <w:t>, Esenin founds the Imaginist group of poets.</w:t>
      </w:r>
    </w:p>
    <w:p w14:paraId="56CB2D09" w14:textId="77777777" w:rsidR="00ED6D66" w:rsidRPr="004A6031" w:rsidRDefault="00ED6D66" w:rsidP="00724D8A">
      <w:pPr>
        <w:pStyle w:val="Heading1"/>
        <w:spacing w:before="120" w:after="120"/>
        <w:rPr>
          <w:rFonts w:ascii="Times New Roman" w:hAnsi="Times New Roman" w:cs="Times New Roman"/>
          <w:sz w:val="24"/>
          <w:szCs w:val="24"/>
        </w:rPr>
      </w:pPr>
      <w:r w:rsidRPr="004A6031">
        <w:rPr>
          <w:rFonts w:ascii="Times New Roman" w:hAnsi="Times New Roman" w:cs="Times New Roman"/>
          <w:sz w:val="24"/>
          <w:szCs w:val="24"/>
        </w:rPr>
        <w:t xml:space="preserve">1920 – A revised edition of </w:t>
      </w:r>
      <w:r w:rsidRPr="004A6031">
        <w:rPr>
          <w:rFonts w:ascii="Times New Roman" w:hAnsi="Times New Roman" w:cs="Times New Roman"/>
          <w:i/>
          <w:sz w:val="24"/>
          <w:szCs w:val="24"/>
        </w:rPr>
        <w:t>Goluben’</w:t>
      </w:r>
      <w:r w:rsidRPr="004A6031">
        <w:rPr>
          <w:rFonts w:ascii="Times New Roman" w:hAnsi="Times New Roman" w:cs="Times New Roman"/>
          <w:sz w:val="24"/>
          <w:szCs w:val="24"/>
        </w:rPr>
        <w:t xml:space="preserve"> is published. Collection of poetry </w:t>
      </w:r>
      <w:r w:rsidRPr="004A6031">
        <w:rPr>
          <w:rFonts w:ascii="Times New Roman" w:hAnsi="Times New Roman" w:cs="Times New Roman"/>
          <w:i/>
          <w:sz w:val="24"/>
          <w:szCs w:val="24"/>
        </w:rPr>
        <w:t xml:space="preserve">Triptikh </w:t>
      </w:r>
      <w:r w:rsidRPr="004A6031">
        <w:rPr>
          <w:rFonts w:ascii="Times New Roman" w:hAnsi="Times New Roman" w:cs="Times New Roman"/>
          <w:sz w:val="24"/>
          <w:szCs w:val="24"/>
        </w:rPr>
        <w:t>(</w:t>
      </w:r>
      <w:r w:rsidRPr="004A6031">
        <w:rPr>
          <w:rFonts w:ascii="Times New Roman" w:hAnsi="Times New Roman" w:cs="Times New Roman"/>
          <w:i/>
          <w:sz w:val="24"/>
          <w:szCs w:val="24"/>
        </w:rPr>
        <w:t>Tryptich</w:t>
      </w:r>
      <w:r w:rsidRPr="004A6031">
        <w:rPr>
          <w:rFonts w:ascii="Times New Roman" w:hAnsi="Times New Roman" w:cs="Times New Roman"/>
          <w:sz w:val="24"/>
          <w:szCs w:val="24"/>
        </w:rPr>
        <w:t>) is published.</w:t>
      </w:r>
    </w:p>
    <w:p w14:paraId="4B8B9D6B" w14:textId="77777777" w:rsidR="00ED6D66" w:rsidRPr="004A6031" w:rsidRDefault="00ED6D66" w:rsidP="00724D8A">
      <w:pPr>
        <w:pStyle w:val="Heading1"/>
        <w:spacing w:before="120" w:after="120"/>
        <w:rPr>
          <w:rFonts w:ascii="Times New Roman" w:hAnsi="Times New Roman" w:cs="Times New Roman"/>
          <w:sz w:val="24"/>
          <w:szCs w:val="24"/>
        </w:rPr>
      </w:pPr>
      <w:r w:rsidRPr="004A6031">
        <w:rPr>
          <w:rFonts w:ascii="Times New Roman" w:hAnsi="Times New Roman" w:cs="Times New Roman"/>
          <w:sz w:val="24"/>
          <w:szCs w:val="24"/>
        </w:rPr>
        <w:t>March 1920 – son Konstantin is born. Esenin leaves Raikh, travels across Russia and the Caucasus.</w:t>
      </w:r>
    </w:p>
    <w:p w14:paraId="4622E1F8" w14:textId="77777777" w:rsidR="00ED6D66" w:rsidRPr="004A6031" w:rsidRDefault="00ED6D66" w:rsidP="00724D8A">
      <w:pPr>
        <w:pStyle w:val="Heading1"/>
        <w:spacing w:before="120" w:after="120"/>
        <w:rPr>
          <w:rFonts w:ascii="Times New Roman" w:hAnsi="Times New Roman" w:cs="Times New Roman"/>
          <w:sz w:val="24"/>
          <w:szCs w:val="24"/>
        </w:rPr>
      </w:pPr>
      <w:r w:rsidRPr="004A6031">
        <w:rPr>
          <w:rFonts w:ascii="Times New Roman" w:hAnsi="Times New Roman" w:cs="Times New Roman"/>
          <w:sz w:val="24"/>
          <w:szCs w:val="24"/>
        </w:rPr>
        <w:t xml:space="preserve">1921 – The collection </w:t>
      </w:r>
      <w:r w:rsidRPr="004A6031">
        <w:rPr>
          <w:rFonts w:ascii="Times New Roman" w:hAnsi="Times New Roman" w:cs="Times New Roman"/>
          <w:i/>
          <w:sz w:val="24"/>
          <w:szCs w:val="24"/>
        </w:rPr>
        <w:t>Ispoved’ khuligana</w:t>
      </w:r>
      <w:r w:rsidRPr="004A6031">
        <w:rPr>
          <w:rFonts w:ascii="Times New Roman" w:hAnsi="Times New Roman" w:cs="Times New Roman"/>
          <w:sz w:val="24"/>
          <w:szCs w:val="24"/>
        </w:rPr>
        <w:t xml:space="preserve"> (</w:t>
      </w:r>
      <w:r w:rsidRPr="004A6031">
        <w:rPr>
          <w:rFonts w:ascii="Times New Roman" w:hAnsi="Times New Roman" w:cs="Times New Roman"/>
          <w:i/>
          <w:sz w:val="24"/>
          <w:szCs w:val="24"/>
        </w:rPr>
        <w:t>Holigan’s Confession</w:t>
      </w:r>
      <w:r w:rsidRPr="004A6031">
        <w:rPr>
          <w:rFonts w:ascii="Times New Roman" w:hAnsi="Times New Roman" w:cs="Times New Roman"/>
          <w:sz w:val="24"/>
          <w:szCs w:val="24"/>
        </w:rPr>
        <w:t xml:space="preserve">) is published, second editions of </w:t>
      </w:r>
      <w:r w:rsidRPr="004A6031">
        <w:rPr>
          <w:rFonts w:ascii="Times New Roman" w:hAnsi="Times New Roman" w:cs="Times New Roman"/>
          <w:i/>
          <w:sz w:val="24"/>
          <w:szCs w:val="24"/>
        </w:rPr>
        <w:t>The Infant Jesus</w:t>
      </w:r>
      <w:r w:rsidRPr="004A6031">
        <w:rPr>
          <w:rFonts w:ascii="Times New Roman" w:hAnsi="Times New Roman" w:cs="Times New Roman"/>
          <w:sz w:val="24"/>
          <w:szCs w:val="24"/>
        </w:rPr>
        <w:t xml:space="preserve"> and</w:t>
      </w:r>
      <w:r w:rsidRPr="004A6031">
        <w:rPr>
          <w:rFonts w:ascii="Times New Roman" w:hAnsi="Times New Roman" w:cs="Times New Roman"/>
          <w:i/>
          <w:sz w:val="24"/>
          <w:szCs w:val="24"/>
        </w:rPr>
        <w:t xml:space="preserve"> Transfiguration</w:t>
      </w:r>
      <w:r w:rsidRPr="004A6031">
        <w:rPr>
          <w:rFonts w:ascii="Times New Roman" w:hAnsi="Times New Roman" w:cs="Times New Roman"/>
          <w:sz w:val="24"/>
          <w:szCs w:val="24"/>
        </w:rPr>
        <w:t xml:space="preserve"> are published. Third edition of </w:t>
      </w:r>
      <w:r w:rsidRPr="004A6031">
        <w:rPr>
          <w:rFonts w:ascii="Times New Roman" w:hAnsi="Times New Roman" w:cs="Times New Roman"/>
          <w:i/>
          <w:sz w:val="24"/>
          <w:szCs w:val="24"/>
        </w:rPr>
        <w:t xml:space="preserve">Radunitsa </w:t>
      </w:r>
      <w:r w:rsidRPr="004A6031">
        <w:rPr>
          <w:rFonts w:ascii="Times New Roman" w:hAnsi="Times New Roman" w:cs="Times New Roman"/>
          <w:sz w:val="24"/>
          <w:szCs w:val="24"/>
        </w:rPr>
        <w:t>is published. Travels in Central Asia, Uzbekistan and Turkmenistan. Divorces Raikh.</w:t>
      </w:r>
    </w:p>
    <w:p w14:paraId="4343C79A" w14:textId="77777777" w:rsidR="00ED6D66" w:rsidRPr="004A6031" w:rsidRDefault="00ED6D66" w:rsidP="00724D8A">
      <w:pPr>
        <w:pStyle w:val="Heading1"/>
        <w:spacing w:before="120" w:after="120"/>
        <w:rPr>
          <w:rFonts w:ascii="Times New Roman" w:hAnsi="Times New Roman" w:cs="Times New Roman"/>
          <w:sz w:val="24"/>
          <w:szCs w:val="24"/>
        </w:rPr>
      </w:pPr>
      <w:r w:rsidRPr="004A6031">
        <w:rPr>
          <w:rFonts w:ascii="Times New Roman" w:hAnsi="Times New Roman" w:cs="Times New Roman"/>
          <w:sz w:val="24"/>
          <w:szCs w:val="24"/>
        </w:rPr>
        <w:t xml:space="preserve">Fall 1921 – Meets the famous American dancer Isadora Duncan. </w:t>
      </w:r>
    </w:p>
    <w:p w14:paraId="1A4D36FD" w14:textId="77777777" w:rsidR="00ED6D66" w:rsidRPr="004A6031" w:rsidRDefault="00ED6D66" w:rsidP="00724D8A">
      <w:pPr>
        <w:pStyle w:val="Heading1"/>
        <w:spacing w:before="120" w:after="120"/>
        <w:rPr>
          <w:rFonts w:ascii="Times New Roman" w:hAnsi="Times New Roman" w:cs="Times New Roman"/>
          <w:sz w:val="24"/>
          <w:szCs w:val="24"/>
        </w:rPr>
      </w:pPr>
      <w:r w:rsidRPr="004A6031">
        <w:rPr>
          <w:rFonts w:ascii="Times New Roman" w:hAnsi="Times New Roman" w:cs="Times New Roman"/>
          <w:sz w:val="24"/>
          <w:szCs w:val="24"/>
        </w:rPr>
        <w:t xml:space="preserve">1922 – </w:t>
      </w:r>
      <w:r w:rsidRPr="004A6031">
        <w:rPr>
          <w:rFonts w:ascii="Times New Roman" w:hAnsi="Times New Roman" w:cs="Times New Roman"/>
          <w:i/>
          <w:sz w:val="24"/>
          <w:szCs w:val="24"/>
        </w:rPr>
        <w:t>Izbrannoe</w:t>
      </w:r>
      <w:r w:rsidRPr="004A6031">
        <w:rPr>
          <w:rFonts w:ascii="Times New Roman" w:hAnsi="Times New Roman" w:cs="Times New Roman"/>
          <w:sz w:val="24"/>
          <w:szCs w:val="24"/>
        </w:rPr>
        <w:t xml:space="preserve"> (</w:t>
      </w:r>
      <w:r w:rsidRPr="004A6031">
        <w:rPr>
          <w:rFonts w:ascii="Times New Roman" w:hAnsi="Times New Roman" w:cs="Times New Roman"/>
          <w:i/>
          <w:sz w:val="24"/>
          <w:szCs w:val="24"/>
        </w:rPr>
        <w:t>Selected Works</w:t>
      </w:r>
      <w:r w:rsidRPr="004A6031">
        <w:rPr>
          <w:rFonts w:ascii="Times New Roman" w:hAnsi="Times New Roman" w:cs="Times New Roman"/>
          <w:sz w:val="24"/>
          <w:szCs w:val="24"/>
        </w:rPr>
        <w:t xml:space="preserve">) is published. A narrative poem </w:t>
      </w:r>
      <w:r w:rsidRPr="004A6031">
        <w:rPr>
          <w:rFonts w:ascii="Times New Roman" w:hAnsi="Times New Roman" w:cs="Times New Roman"/>
          <w:i/>
          <w:sz w:val="24"/>
          <w:szCs w:val="24"/>
        </w:rPr>
        <w:t>Pugachev</w:t>
      </w:r>
      <w:r w:rsidRPr="004A6031">
        <w:rPr>
          <w:rFonts w:ascii="Times New Roman" w:hAnsi="Times New Roman" w:cs="Times New Roman"/>
          <w:sz w:val="24"/>
          <w:szCs w:val="24"/>
        </w:rPr>
        <w:t xml:space="preserve"> is published. Volume 1 of a two-volume </w:t>
      </w:r>
      <w:r w:rsidRPr="004A6031">
        <w:rPr>
          <w:rFonts w:ascii="Times New Roman" w:hAnsi="Times New Roman" w:cs="Times New Roman"/>
          <w:i/>
          <w:sz w:val="24"/>
          <w:szCs w:val="24"/>
        </w:rPr>
        <w:t>Sobranie stikhov i poem</w:t>
      </w:r>
      <w:r w:rsidRPr="004A6031">
        <w:rPr>
          <w:rFonts w:ascii="Times New Roman" w:hAnsi="Times New Roman" w:cs="Times New Roman"/>
          <w:sz w:val="24"/>
          <w:szCs w:val="24"/>
        </w:rPr>
        <w:t xml:space="preserve"> (</w:t>
      </w:r>
      <w:r w:rsidRPr="004A6031">
        <w:rPr>
          <w:rFonts w:ascii="Times New Roman" w:hAnsi="Times New Roman" w:cs="Times New Roman"/>
          <w:i/>
          <w:sz w:val="24"/>
          <w:szCs w:val="24"/>
        </w:rPr>
        <w:t>Collected Lyric and Narrative Poetry</w:t>
      </w:r>
      <w:r w:rsidRPr="004A6031">
        <w:rPr>
          <w:rFonts w:ascii="Times New Roman" w:hAnsi="Times New Roman" w:cs="Times New Roman"/>
          <w:sz w:val="24"/>
          <w:szCs w:val="24"/>
        </w:rPr>
        <w:t>) is published. May 1922, Esenin marries Isadora Duncan.</w:t>
      </w:r>
    </w:p>
    <w:p w14:paraId="1F434BCC" w14:textId="77777777" w:rsidR="00ED6D66" w:rsidRPr="004A6031" w:rsidRDefault="00ED6D66" w:rsidP="00724D8A">
      <w:pPr>
        <w:pStyle w:val="Heading1"/>
        <w:spacing w:before="120" w:after="120"/>
        <w:rPr>
          <w:rFonts w:ascii="Times New Roman" w:hAnsi="Times New Roman" w:cs="Times New Roman"/>
          <w:sz w:val="24"/>
          <w:szCs w:val="24"/>
        </w:rPr>
      </w:pPr>
      <w:r w:rsidRPr="004A6031">
        <w:rPr>
          <w:rFonts w:ascii="Times New Roman" w:hAnsi="Times New Roman" w:cs="Times New Roman"/>
          <w:sz w:val="24"/>
          <w:szCs w:val="24"/>
        </w:rPr>
        <w:t>May 1922 – August 1923. Together with Duncan, Esenin tours Europe and the United States. He suffers a nervous breakdown and is constantly involved in scandals. Upon return to Russia, Esenin leaves Duncan.</w:t>
      </w:r>
    </w:p>
    <w:p w14:paraId="73BF9A50" w14:textId="77777777" w:rsidR="00ED6D66" w:rsidRPr="004A6031" w:rsidRDefault="00ED6D66" w:rsidP="00724D8A">
      <w:pPr>
        <w:pStyle w:val="Heading1"/>
        <w:spacing w:before="120" w:after="120"/>
        <w:rPr>
          <w:rFonts w:ascii="Times New Roman" w:hAnsi="Times New Roman" w:cs="Times New Roman"/>
          <w:sz w:val="24"/>
          <w:szCs w:val="24"/>
        </w:rPr>
      </w:pPr>
      <w:r w:rsidRPr="004A6031">
        <w:rPr>
          <w:rFonts w:ascii="Times New Roman" w:hAnsi="Times New Roman" w:cs="Times New Roman"/>
          <w:sz w:val="24"/>
          <w:szCs w:val="24"/>
        </w:rPr>
        <w:t xml:space="preserve">1923 – </w:t>
      </w:r>
      <w:r w:rsidRPr="004A6031">
        <w:rPr>
          <w:rFonts w:ascii="Times New Roman" w:hAnsi="Times New Roman" w:cs="Times New Roman"/>
          <w:i/>
          <w:sz w:val="24"/>
          <w:szCs w:val="24"/>
        </w:rPr>
        <w:t>Stikhi scandalista</w:t>
      </w:r>
      <w:r w:rsidRPr="004A6031">
        <w:rPr>
          <w:rFonts w:ascii="Times New Roman" w:hAnsi="Times New Roman" w:cs="Times New Roman"/>
          <w:sz w:val="24"/>
          <w:szCs w:val="24"/>
        </w:rPr>
        <w:t xml:space="preserve"> (</w:t>
      </w:r>
      <w:r w:rsidRPr="004A6031">
        <w:rPr>
          <w:rFonts w:ascii="Times New Roman" w:hAnsi="Times New Roman" w:cs="Times New Roman"/>
          <w:i/>
          <w:sz w:val="24"/>
          <w:szCs w:val="24"/>
        </w:rPr>
        <w:t>Verse of a Scandalist</w:t>
      </w:r>
      <w:r w:rsidRPr="004A6031">
        <w:rPr>
          <w:rFonts w:ascii="Times New Roman" w:hAnsi="Times New Roman" w:cs="Times New Roman"/>
          <w:sz w:val="24"/>
          <w:szCs w:val="24"/>
        </w:rPr>
        <w:t>) are published. Suffers from alcoholism, shows signs of suicidal behavior.</w:t>
      </w:r>
    </w:p>
    <w:p w14:paraId="188FDAAA" w14:textId="77777777" w:rsidR="00ED6D66" w:rsidRPr="004A6031" w:rsidRDefault="00ED6D66" w:rsidP="00724D8A">
      <w:pPr>
        <w:pStyle w:val="Heading1"/>
        <w:spacing w:before="120" w:after="120"/>
        <w:rPr>
          <w:rFonts w:ascii="Times New Roman" w:hAnsi="Times New Roman" w:cs="Times New Roman"/>
          <w:sz w:val="24"/>
          <w:szCs w:val="24"/>
        </w:rPr>
      </w:pPr>
      <w:r w:rsidRPr="004A6031">
        <w:rPr>
          <w:rFonts w:ascii="Times New Roman" w:hAnsi="Times New Roman" w:cs="Times New Roman"/>
          <w:sz w:val="24"/>
          <w:szCs w:val="24"/>
        </w:rPr>
        <w:t xml:space="preserve">1924 – The collection </w:t>
      </w:r>
      <w:r w:rsidRPr="004A6031">
        <w:rPr>
          <w:rFonts w:ascii="Times New Roman" w:hAnsi="Times New Roman" w:cs="Times New Roman"/>
          <w:i/>
          <w:sz w:val="24"/>
          <w:szCs w:val="24"/>
        </w:rPr>
        <w:t>Moskva kabatskaia</w:t>
      </w:r>
      <w:r w:rsidRPr="004A6031">
        <w:rPr>
          <w:rFonts w:ascii="Times New Roman" w:hAnsi="Times New Roman" w:cs="Times New Roman"/>
          <w:sz w:val="24"/>
          <w:szCs w:val="24"/>
        </w:rPr>
        <w:t xml:space="preserve"> </w:t>
      </w:r>
      <w:commentRangeStart w:id="11"/>
      <w:r w:rsidRPr="004A6031">
        <w:rPr>
          <w:rFonts w:ascii="Times New Roman" w:hAnsi="Times New Roman" w:cs="Times New Roman"/>
          <w:sz w:val="24"/>
          <w:szCs w:val="24"/>
        </w:rPr>
        <w:t>(</w:t>
      </w:r>
      <w:commentRangeStart w:id="12"/>
      <w:del w:id="13" w:author="Elena" w:date="2014-05-12T14:13:00Z">
        <w:r w:rsidRPr="004A6031" w:rsidDel="00024F07">
          <w:rPr>
            <w:rFonts w:ascii="Times New Roman" w:hAnsi="Times New Roman" w:cs="Times New Roman"/>
            <w:i/>
            <w:sz w:val="24"/>
            <w:szCs w:val="24"/>
          </w:rPr>
          <w:delText xml:space="preserve">Tavern </w:delText>
        </w:r>
      </w:del>
      <w:r w:rsidRPr="004A6031">
        <w:rPr>
          <w:rFonts w:ascii="Times New Roman" w:hAnsi="Times New Roman" w:cs="Times New Roman"/>
          <w:i/>
          <w:sz w:val="24"/>
          <w:szCs w:val="24"/>
        </w:rPr>
        <w:t>Moscow</w:t>
      </w:r>
      <w:ins w:id="14" w:author="Elena" w:date="2014-05-12T14:13:00Z">
        <w:r w:rsidRPr="004A6031">
          <w:rPr>
            <w:rFonts w:ascii="Times New Roman" w:hAnsi="Times New Roman" w:cs="Times New Roman"/>
            <w:i/>
            <w:sz w:val="24"/>
            <w:szCs w:val="24"/>
          </w:rPr>
          <w:t xml:space="preserve"> of the Taverns</w:t>
        </w:r>
      </w:ins>
      <w:commentRangeEnd w:id="12"/>
      <w:r w:rsidRPr="004A6031">
        <w:rPr>
          <w:rStyle w:val="CommentReference"/>
          <w:rFonts w:ascii="Calibri" w:hAnsi="Calibri"/>
          <w:kern w:val="0"/>
        </w:rPr>
        <w:commentReference w:id="12"/>
      </w:r>
      <w:r w:rsidRPr="004A6031">
        <w:rPr>
          <w:rFonts w:ascii="Times New Roman" w:hAnsi="Times New Roman" w:cs="Times New Roman"/>
          <w:sz w:val="24"/>
          <w:szCs w:val="24"/>
        </w:rPr>
        <w:t xml:space="preserve">) </w:t>
      </w:r>
      <w:commentRangeEnd w:id="11"/>
      <w:r w:rsidRPr="004A6031">
        <w:rPr>
          <w:rStyle w:val="CommentReference"/>
          <w:rFonts w:ascii="Calibri" w:hAnsi="Calibri" w:cs="Arial"/>
          <w:kern w:val="0"/>
        </w:rPr>
        <w:commentReference w:id="11"/>
      </w:r>
      <w:r w:rsidRPr="004A6031">
        <w:rPr>
          <w:rFonts w:ascii="Times New Roman" w:hAnsi="Times New Roman" w:cs="Times New Roman"/>
          <w:sz w:val="24"/>
          <w:szCs w:val="24"/>
        </w:rPr>
        <w:t xml:space="preserve">and </w:t>
      </w:r>
      <w:r w:rsidRPr="004A6031">
        <w:rPr>
          <w:rFonts w:ascii="Times New Roman" w:hAnsi="Times New Roman" w:cs="Times New Roman"/>
          <w:i/>
          <w:sz w:val="24"/>
          <w:szCs w:val="24"/>
        </w:rPr>
        <w:t>Stikhi</w:t>
      </w:r>
      <w:r w:rsidRPr="004A6031">
        <w:rPr>
          <w:rFonts w:ascii="Times New Roman" w:hAnsi="Times New Roman" w:cs="Times New Roman"/>
          <w:sz w:val="24"/>
          <w:szCs w:val="24"/>
        </w:rPr>
        <w:t xml:space="preserve"> </w:t>
      </w:r>
      <w:r w:rsidRPr="004A6031">
        <w:rPr>
          <w:rFonts w:ascii="Times New Roman" w:hAnsi="Times New Roman" w:cs="Times New Roman"/>
          <w:i/>
          <w:sz w:val="24"/>
          <w:szCs w:val="24"/>
        </w:rPr>
        <w:t>1920-1924</w:t>
      </w:r>
      <w:r w:rsidRPr="004A6031">
        <w:rPr>
          <w:rFonts w:ascii="Times New Roman" w:hAnsi="Times New Roman" w:cs="Times New Roman"/>
          <w:sz w:val="24"/>
          <w:szCs w:val="24"/>
        </w:rPr>
        <w:t xml:space="preserve"> (</w:t>
      </w:r>
      <w:r w:rsidRPr="004A6031">
        <w:rPr>
          <w:rFonts w:ascii="Times New Roman" w:hAnsi="Times New Roman" w:cs="Times New Roman"/>
          <w:i/>
          <w:sz w:val="24"/>
          <w:szCs w:val="24"/>
        </w:rPr>
        <w:t>Poems, 1920-1924</w:t>
      </w:r>
      <w:r w:rsidRPr="004A6031">
        <w:rPr>
          <w:rFonts w:ascii="Times New Roman" w:hAnsi="Times New Roman" w:cs="Times New Roman"/>
          <w:sz w:val="24"/>
          <w:szCs w:val="24"/>
        </w:rPr>
        <w:t>) are published.</w:t>
      </w:r>
    </w:p>
    <w:p w14:paraId="61C458F0" w14:textId="77777777" w:rsidR="00ED6D66" w:rsidRPr="004A6031" w:rsidRDefault="00ED6D66" w:rsidP="00724D8A">
      <w:pPr>
        <w:pStyle w:val="Heading1"/>
        <w:spacing w:before="120" w:after="120"/>
        <w:rPr>
          <w:rFonts w:ascii="Times New Roman" w:hAnsi="Times New Roman" w:cs="Times New Roman"/>
          <w:sz w:val="24"/>
          <w:szCs w:val="24"/>
        </w:rPr>
      </w:pPr>
      <w:r w:rsidRPr="004A6031">
        <w:rPr>
          <w:rFonts w:ascii="Times New Roman" w:hAnsi="Times New Roman" w:cs="Times New Roman"/>
          <w:sz w:val="24"/>
          <w:szCs w:val="24"/>
        </w:rPr>
        <w:t>September 1924 – February 1925 – travels in the Caucasus. Writes love poetry.</w:t>
      </w:r>
    </w:p>
    <w:p w14:paraId="4494DD55" w14:textId="77777777" w:rsidR="00ED6D66" w:rsidRPr="004A6031" w:rsidRDefault="00ED6D66" w:rsidP="00724D8A">
      <w:pPr>
        <w:pStyle w:val="Heading1"/>
        <w:spacing w:before="120" w:after="120"/>
        <w:rPr>
          <w:rFonts w:ascii="Times New Roman" w:hAnsi="Times New Roman" w:cs="Times New Roman"/>
          <w:sz w:val="24"/>
          <w:szCs w:val="24"/>
        </w:rPr>
      </w:pPr>
      <w:r w:rsidRPr="004A6031">
        <w:rPr>
          <w:rFonts w:ascii="Times New Roman" w:hAnsi="Times New Roman" w:cs="Times New Roman"/>
          <w:sz w:val="24"/>
          <w:szCs w:val="24"/>
        </w:rPr>
        <w:t xml:space="preserve">1925 – Publishes a narrative poem </w:t>
      </w:r>
      <w:r w:rsidRPr="004A6031">
        <w:rPr>
          <w:rFonts w:ascii="Times New Roman" w:hAnsi="Times New Roman" w:cs="Times New Roman"/>
          <w:i/>
          <w:sz w:val="24"/>
          <w:szCs w:val="24"/>
        </w:rPr>
        <w:t>Pesn’ o velikom pokhode</w:t>
      </w:r>
      <w:r w:rsidRPr="004A6031">
        <w:rPr>
          <w:rFonts w:ascii="Times New Roman" w:hAnsi="Times New Roman" w:cs="Times New Roman"/>
          <w:sz w:val="24"/>
          <w:szCs w:val="24"/>
        </w:rPr>
        <w:t xml:space="preserve"> (</w:t>
      </w:r>
      <w:r w:rsidRPr="004A6031">
        <w:rPr>
          <w:rFonts w:ascii="Times New Roman" w:hAnsi="Times New Roman" w:cs="Times New Roman"/>
          <w:i/>
          <w:sz w:val="24"/>
          <w:szCs w:val="24"/>
        </w:rPr>
        <w:t>Song of the Great Campaign</w:t>
      </w:r>
      <w:r w:rsidRPr="004A6031">
        <w:rPr>
          <w:rFonts w:ascii="Times New Roman" w:hAnsi="Times New Roman" w:cs="Times New Roman"/>
          <w:sz w:val="24"/>
          <w:szCs w:val="24"/>
        </w:rPr>
        <w:t xml:space="preserve">) and the collections of poetry: </w:t>
      </w:r>
      <w:r w:rsidRPr="004A6031">
        <w:rPr>
          <w:rFonts w:ascii="Times New Roman" w:hAnsi="Times New Roman" w:cs="Times New Roman"/>
          <w:i/>
          <w:sz w:val="24"/>
          <w:szCs w:val="24"/>
        </w:rPr>
        <w:t>Rus’ sovetskaia</w:t>
      </w:r>
      <w:r w:rsidRPr="004A6031">
        <w:rPr>
          <w:rFonts w:ascii="Times New Roman" w:hAnsi="Times New Roman" w:cs="Times New Roman"/>
          <w:sz w:val="24"/>
          <w:szCs w:val="24"/>
        </w:rPr>
        <w:t xml:space="preserve"> (</w:t>
      </w:r>
      <w:r w:rsidRPr="004A6031">
        <w:rPr>
          <w:rFonts w:ascii="Times New Roman" w:hAnsi="Times New Roman" w:cs="Times New Roman"/>
          <w:i/>
          <w:sz w:val="24"/>
          <w:szCs w:val="24"/>
        </w:rPr>
        <w:t>Soviet Rus’</w:t>
      </w:r>
      <w:r w:rsidRPr="004A6031">
        <w:rPr>
          <w:rFonts w:ascii="Times New Roman" w:hAnsi="Times New Roman" w:cs="Times New Roman"/>
          <w:sz w:val="24"/>
          <w:szCs w:val="24"/>
        </w:rPr>
        <w:t xml:space="preserve">), </w:t>
      </w:r>
      <w:r w:rsidRPr="004A6031">
        <w:rPr>
          <w:rFonts w:ascii="Times New Roman" w:hAnsi="Times New Roman" w:cs="Times New Roman"/>
          <w:i/>
          <w:sz w:val="24"/>
          <w:szCs w:val="24"/>
        </w:rPr>
        <w:t>Strana sovetskaia</w:t>
      </w:r>
      <w:r w:rsidRPr="004A6031">
        <w:rPr>
          <w:rFonts w:ascii="Times New Roman" w:hAnsi="Times New Roman" w:cs="Times New Roman"/>
          <w:sz w:val="24"/>
          <w:szCs w:val="24"/>
        </w:rPr>
        <w:t xml:space="preserve"> (</w:t>
      </w:r>
      <w:r w:rsidRPr="004A6031">
        <w:rPr>
          <w:rFonts w:ascii="Times New Roman" w:hAnsi="Times New Roman" w:cs="Times New Roman"/>
          <w:i/>
          <w:sz w:val="24"/>
          <w:szCs w:val="24"/>
        </w:rPr>
        <w:t>Land of the Soviets</w:t>
      </w:r>
      <w:r w:rsidRPr="004A6031">
        <w:rPr>
          <w:rFonts w:ascii="Times New Roman" w:hAnsi="Times New Roman" w:cs="Times New Roman"/>
          <w:sz w:val="24"/>
          <w:szCs w:val="24"/>
        </w:rPr>
        <w:t xml:space="preserve">), </w:t>
      </w:r>
      <w:r w:rsidRPr="004A6031">
        <w:rPr>
          <w:rFonts w:ascii="Times New Roman" w:hAnsi="Times New Roman" w:cs="Times New Roman"/>
          <w:i/>
          <w:sz w:val="24"/>
          <w:szCs w:val="24"/>
        </w:rPr>
        <w:t>Berezovyi sitets</w:t>
      </w:r>
      <w:r w:rsidRPr="004A6031">
        <w:rPr>
          <w:rFonts w:ascii="Times New Roman" w:hAnsi="Times New Roman" w:cs="Times New Roman"/>
          <w:sz w:val="24"/>
          <w:szCs w:val="24"/>
        </w:rPr>
        <w:t xml:space="preserve"> (</w:t>
      </w:r>
      <w:r w:rsidRPr="004A6031">
        <w:rPr>
          <w:rFonts w:ascii="Times New Roman" w:hAnsi="Times New Roman" w:cs="Times New Roman"/>
          <w:i/>
          <w:sz w:val="24"/>
          <w:szCs w:val="24"/>
        </w:rPr>
        <w:t>Birch Chintz</w:t>
      </w:r>
      <w:r w:rsidRPr="004A6031">
        <w:rPr>
          <w:rFonts w:ascii="Times New Roman" w:hAnsi="Times New Roman" w:cs="Times New Roman"/>
          <w:sz w:val="24"/>
          <w:szCs w:val="24"/>
        </w:rPr>
        <w:t xml:space="preserve">, which was published previously in 1922 as </w:t>
      </w:r>
      <w:r w:rsidRPr="004A6031">
        <w:rPr>
          <w:rFonts w:ascii="Times New Roman" w:hAnsi="Times New Roman" w:cs="Times New Roman"/>
          <w:i/>
          <w:sz w:val="24"/>
          <w:szCs w:val="24"/>
        </w:rPr>
        <w:t>Selected Poems</w:t>
      </w:r>
      <w:r w:rsidRPr="004A6031">
        <w:rPr>
          <w:rFonts w:ascii="Times New Roman" w:hAnsi="Times New Roman" w:cs="Times New Roman"/>
          <w:sz w:val="24"/>
          <w:szCs w:val="24"/>
        </w:rPr>
        <w:t xml:space="preserve">), </w:t>
      </w:r>
      <w:r w:rsidRPr="004A6031">
        <w:rPr>
          <w:rFonts w:ascii="Times New Roman" w:hAnsi="Times New Roman" w:cs="Times New Roman"/>
          <w:i/>
          <w:sz w:val="24"/>
          <w:szCs w:val="24"/>
        </w:rPr>
        <w:lastRenderedPageBreak/>
        <w:t>Izbrannye stikhi</w:t>
      </w:r>
      <w:r w:rsidRPr="004A6031">
        <w:rPr>
          <w:rFonts w:ascii="Times New Roman" w:hAnsi="Times New Roman" w:cs="Times New Roman"/>
          <w:sz w:val="24"/>
          <w:szCs w:val="24"/>
        </w:rPr>
        <w:t xml:space="preserve"> (</w:t>
      </w:r>
      <w:r w:rsidRPr="004A6031">
        <w:rPr>
          <w:rFonts w:ascii="Times New Roman" w:hAnsi="Times New Roman" w:cs="Times New Roman"/>
          <w:i/>
          <w:sz w:val="24"/>
          <w:szCs w:val="24"/>
        </w:rPr>
        <w:t>Selected Poetry</w:t>
      </w:r>
      <w:r w:rsidRPr="004A6031">
        <w:rPr>
          <w:rFonts w:ascii="Times New Roman" w:hAnsi="Times New Roman" w:cs="Times New Roman"/>
          <w:sz w:val="24"/>
          <w:szCs w:val="24"/>
        </w:rPr>
        <w:t xml:space="preserve">), </w:t>
      </w:r>
      <w:r w:rsidRPr="004A6031">
        <w:rPr>
          <w:rFonts w:ascii="Times New Roman" w:hAnsi="Times New Roman" w:cs="Times New Roman"/>
          <w:i/>
          <w:sz w:val="24"/>
          <w:szCs w:val="24"/>
        </w:rPr>
        <w:t>O Rossii i revoliutsii</w:t>
      </w:r>
      <w:r w:rsidRPr="004A6031">
        <w:rPr>
          <w:rFonts w:ascii="Times New Roman" w:hAnsi="Times New Roman" w:cs="Times New Roman"/>
          <w:sz w:val="24"/>
          <w:szCs w:val="24"/>
        </w:rPr>
        <w:t xml:space="preserve"> (</w:t>
      </w:r>
      <w:r w:rsidRPr="004A6031">
        <w:rPr>
          <w:rFonts w:ascii="Times New Roman" w:hAnsi="Times New Roman" w:cs="Times New Roman"/>
          <w:i/>
          <w:sz w:val="24"/>
          <w:szCs w:val="24"/>
        </w:rPr>
        <w:t>On Russia and Revolution</w:t>
      </w:r>
      <w:r w:rsidRPr="004A6031">
        <w:rPr>
          <w:rFonts w:ascii="Times New Roman" w:hAnsi="Times New Roman" w:cs="Times New Roman"/>
          <w:sz w:val="24"/>
          <w:szCs w:val="24"/>
        </w:rPr>
        <w:t xml:space="preserve">), and </w:t>
      </w:r>
      <w:r w:rsidRPr="004A6031">
        <w:rPr>
          <w:rFonts w:ascii="Times New Roman" w:hAnsi="Times New Roman" w:cs="Times New Roman"/>
          <w:i/>
          <w:sz w:val="24"/>
          <w:szCs w:val="24"/>
        </w:rPr>
        <w:t>Persidskie motivy</w:t>
      </w:r>
      <w:r w:rsidRPr="004A6031">
        <w:rPr>
          <w:rFonts w:ascii="Times New Roman" w:hAnsi="Times New Roman" w:cs="Times New Roman"/>
          <w:sz w:val="24"/>
          <w:szCs w:val="24"/>
        </w:rPr>
        <w:t xml:space="preserve"> (</w:t>
      </w:r>
      <w:r w:rsidRPr="004A6031">
        <w:rPr>
          <w:rFonts w:ascii="Times New Roman" w:hAnsi="Times New Roman" w:cs="Times New Roman"/>
          <w:i/>
          <w:sz w:val="24"/>
          <w:szCs w:val="24"/>
        </w:rPr>
        <w:t>Persian Motifs</w:t>
      </w:r>
      <w:r w:rsidRPr="004A6031">
        <w:rPr>
          <w:rFonts w:ascii="Times New Roman" w:hAnsi="Times New Roman" w:cs="Times New Roman"/>
          <w:sz w:val="24"/>
          <w:szCs w:val="24"/>
        </w:rPr>
        <w:t xml:space="preserve">). Nadezhda Volpin gives birth to Esenin’s son, Aleksandr Esenin-Volpin. September 1925, Esenin marries Sofia Tolstaya, a granddaughter of Loe Tolstoy. Writes a short narrative poem </w:t>
      </w:r>
      <w:r w:rsidRPr="004A6031">
        <w:rPr>
          <w:rFonts w:ascii="Times New Roman" w:hAnsi="Times New Roman" w:cs="Times New Roman"/>
          <w:i/>
          <w:sz w:val="24"/>
          <w:szCs w:val="24"/>
        </w:rPr>
        <w:t>Chernyi chelovek</w:t>
      </w:r>
      <w:r w:rsidRPr="004A6031">
        <w:rPr>
          <w:rFonts w:ascii="Times New Roman" w:hAnsi="Times New Roman" w:cs="Times New Roman"/>
          <w:sz w:val="24"/>
          <w:szCs w:val="24"/>
        </w:rPr>
        <w:t xml:space="preserve"> (</w:t>
      </w:r>
      <w:r w:rsidRPr="004A6031">
        <w:rPr>
          <w:rFonts w:ascii="Times New Roman" w:hAnsi="Times New Roman" w:cs="Times New Roman"/>
          <w:i/>
          <w:sz w:val="24"/>
          <w:szCs w:val="24"/>
        </w:rPr>
        <w:t>The Black Man</w:t>
      </w:r>
      <w:r w:rsidRPr="004A6031">
        <w:rPr>
          <w:rFonts w:ascii="Times New Roman" w:hAnsi="Times New Roman" w:cs="Times New Roman"/>
          <w:sz w:val="24"/>
          <w:szCs w:val="24"/>
        </w:rPr>
        <w:t xml:space="preserve">). In November Esenin is admitted to a psychiatric clinic in Moscow; he leaves the clinic in December and comes to Leningrad (now St. Petersburg). </w:t>
      </w:r>
    </w:p>
    <w:p w14:paraId="1DFBE02B" w14:textId="77777777" w:rsidR="00ED6D66" w:rsidRPr="004A6031" w:rsidRDefault="00ED6D66" w:rsidP="00724D8A">
      <w:pPr>
        <w:pStyle w:val="Heading1"/>
        <w:spacing w:before="120" w:after="120"/>
        <w:rPr>
          <w:rFonts w:ascii="Times New Roman" w:hAnsi="Times New Roman" w:cs="Times New Roman"/>
          <w:sz w:val="24"/>
          <w:szCs w:val="24"/>
        </w:rPr>
      </w:pPr>
      <w:r w:rsidRPr="004A6031">
        <w:rPr>
          <w:rFonts w:ascii="Times New Roman" w:hAnsi="Times New Roman" w:cs="Times New Roman"/>
          <w:sz w:val="24"/>
          <w:szCs w:val="24"/>
        </w:rPr>
        <w:t>28 December 1925 – Esenin is found dead in his room of the Hotel d’Angleterre in Leningrad.</w:t>
      </w:r>
    </w:p>
    <w:p w14:paraId="62D3A6BD" w14:textId="77777777" w:rsidR="00ED6D66" w:rsidRPr="004A6031" w:rsidRDefault="00ED6D66" w:rsidP="00724D8A">
      <w:pPr>
        <w:pStyle w:val="Heading1"/>
        <w:rPr>
          <w:rFonts w:ascii="Times New Roman" w:hAnsi="Times New Roman" w:cs="Times New Roman"/>
          <w:sz w:val="24"/>
          <w:szCs w:val="24"/>
        </w:rPr>
      </w:pPr>
    </w:p>
    <w:p w14:paraId="6CB087AF" w14:textId="77777777" w:rsidR="00ED6D66" w:rsidRPr="004A6031" w:rsidRDefault="00ED6D66" w:rsidP="00724D8A">
      <w:pPr>
        <w:pStyle w:val="Heading1"/>
        <w:rPr>
          <w:rFonts w:ascii="Times New Roman" w:hAnsi="Times New Roman" w:cs="Times New Roman"/>
          <w:b/>
          <w:sz w:val="24"/>
          <w:szCs w:val="24"/>
        </w:rPr>
      </w:pPr>
      <w:r w:rsidRPr="004A6031">
        <w:rPr>
          <w:rFonts w:ascii="Times New Roman" w:hAnsi="Times New Roman" w:cs="Times New Roman"/>
          <w:b/>
          <w:sz w:val="24"/>
          <w:szCs w:val="24"/>
        </w:rPr>
        <w:t>Major Works:</w:t>
      </w:r>
    </w:p>
    <w:p w14:paraId="4B523B69" w14:textId="77777777" w:rsidR="00ED6D66" w:rsidRPr="004A6031" w:rsidRDefault="00ED6D66" w:rsidP="00724D8A">
      <w:pPr>
        <w:numPr>
          <w:ilvl w:val="0"/>
          <w:numId w:val="1"/>
        </w:numPr>
        <w:spacing w:before="120" w:after="120" w:line="240" w:lineRule="auto"/>
        <w:rPr>
          <w:rFonts w:ascii="Times New Roman" w:hAnsi="Times New Roman"/>
          <w:sz w:val="24"/>
          <w:szCs w:val="24"/>
        </w:rPr>
      </w:pPr>
      <w:r w:rsidRPr="004A6031">
        <w:rPr>
          <w:rFonts w:ascii="Times New Roman" w:hAnsi="Times New Roman"/>
          <w:iCs/>
          <w:sz w:val="24"/>
          <w:szCs w:val="24"/>
        </w:rPr>
        <w:t>“The Birch Tree</w:t>
      </w:r>
      <w:r w:rsidRPr="004A6031">
        <w:rPr>
          <w:rFonts w:ascii="Times New Roman" w:hAnsi="Times New Roman"/>
          <w:sz w:val="24"/>
          <w:szCs w:val="24"/>
        </w:rPr>
        <w:t>” (1913)</w:t>
      </w:r>
    </w:p>
    <w:p w14:paraId="2CBE0848" w14:textId="77777777" w:rsidR="00ED6D66" w:rsidRPr="004A6031" w:rsidRDefault="00ED6D66" w:rsidP="00724D8A">
      <w:pPr>
        <w:numPr>
          <w:ilvl w:val="0"/>
          <w:numId w:val="1"/>
        </w:numPr>
        <w:spacing w:before="120" w:after="120" w:line="240" w:lineRule="auto"/>
        <w:rPr>
          <w:rFonts w:ascii="Times New Roman" w:hAnsi="Times New Roman"/>
          <w:sz w:val="24"/>
          <w:szCs w:val="24"/>
        </w:rPr>
      </w:pPr>
      <w:r w:rsidRPr="004A6031">
        <w:rPr>
          <w:rFonts w:ascii="Times New Roman" w:hAnsi="Times New Roman"/>
          <w:iCs/>
          <w:sz w:val="24"/>
          <w:szCs w:val="24"/>
        </w:rPr>
        <w:t>“Autumn”</w:t>
      </w:r>
      <w:r w:rsidRPr="004A6031">
        <w:rPr>
          <w:rFonts w:ascii="Times New Roman" w:hAnsi="Times New Roman"/>
          <w:sz w:val="24"/>
          <w:szCs w:val="24"/>
        </w:rPr>
        <w:t xml:space="preserve"> (1914)</w:t>
      </w:r>
    </w:p>
    <w:p w14:paraId="11508388" w14:textId="77777777" w:rsidR="00ED6D66" w:rsidRPr="004A6031" w:rsidRDefault="00ED6D66" w:rsidP="00724D8A">
      <w:pPr>
        <w:numPr>
          <w:ilvl w:val="0"/>
          <w:numId w:val="1"/>
        </w:numPr>
        <w:spacing w:before="120" w:after="120" w:line="240" w:lineRule="auto"/>
        <w:rPr>
          <w:rFonts w:ascii="Times New Roman" w:hAnsi="Times New Roman"/>
          <w:sz w:val="24"/>
          <w:szCs w:val="24"/>
        </w:rPr>
      </w:pPr>
      <w:r w:rsidRPr="004A6031">
        <w:rPr>
          <w:rFonts w:ascii="Times New Roman" w:hAnsi="Times New Roman"/>
          <w:i/>
          <w:sz w:val="24"/>
          <w:szCs w:val="24"/>
        </w:rPr>
        <w:t>Radunitsa</w:t>
      </w:r>
      <w:r w:rsidRPr="004A6031">
        <w:rPr>
          <w:rFonts w:ascii="Times New Roman" w:hAnsi="Times New Roman"/>
          <w:sz w:val="24"/>
          <w:szCs w:val="24"/>
        </w:rPr>
        <w:t xml:space="preserve"> (</w:t>
      </w:r>
      <w:r w:rsidRPr="004A6031">
        <w:rPr>
          <w:rFonts w:ascii="Times New Roman" w:hAnsi="Times New Roman"/>
          <w:i/>
          <w:sz w:val="24"/>
          <w:szCs w:val="24"/>
        </w:rPr>
        <w:t>Mourning for the Dead</w:t>
      </w:r>
      <w:r w:rsidRPr="004A6031">
        <w:rPr>
          <w:rFonts w:ascii="Times New Roman" w:hAnsi="Times New Roman"/>
          <w:sz w:val="24"/>
          <w:szCs w:val="24"/>
        </w:rPr>
        <w:t>) (1916)</w:t>
      </w:r>
    </w:p>
    <w:p w14:paraId="58D2B5EC" w14:textId="77777777" w:rsidR="00ED6D66" w:rsidRPr="004A6031" w:rsidRDefault="00ED6D66" w:rsidP="00724D8A">
      <w:pPr>
        <w:numPr>
          <w:ilvl w:val="0"/>
          <w:numId w:val="1"/>
        </w:numPr>
        <w:spacing w:before="120" w:after="120" w:line="240" w:lineRule="auto"/>
        <w:rPr>
          <w:rFonts w:ascii="Times New Roman" w:hAnsi="Times New Roman"/>
          <w:sz w:val="24"/>
          <w:szCs w:val="24"/>
        </w:rPr>
      </w:pPr>
      <w:r w:rsidRPr="004A6031">
        <w:rPr>
          <w:rFonts w:ascii="Times New Roman" w:hAnsi="Times New Roman"/>
          <w:iCs/>
          <w:sz w:val="24"/>
          <w:szCs w:val="24"/>
        </w:rPr>
        <w:t>“I Left the Native Home”</w:t>
      </w:r>
      <w:r w:rsidRPr="004A6031">
        <w:rPr>
          <w:rFonts w:ascii="Times New Roman" w:hAnsi="Times New Roman"/>
          <w:sz w:val="24"/>
          <w:szCs w:val="24"/>
        </w:rPr>
        <w:t xml:space="preserve"> (1918)</w:t>
      </w:r>
    </w:p>
    <w:p w14:paraId="2699FD72" w14:textId="77777777" w:rsidR="00ED6D66" w:rsidRPr="004A6031" w:rsidRDefault="00ED6D66" w:rsidP="00724D8A">
      <w:pPr>
        <w:numPr>
          <w:ilvl w:val="0"/>
          <w:numId w:val="1"/>
        </w:numPr>
        <w:spacing w:before="120" w:after="120" w:line="240" w:lineRule="auto"/>
        <w:rPr>
          <w:rFonts w:ascii="Times New Roman" w:hAnsi="Times New Roman"/>
          <w:sz w:val="24"/>
          <w:szCs w:val="24"/>
        </w:rPr>
      </w:pPr>
      <w:r w:rsidRPr="004A6031">
        <w:rPr>
          <w:rFonts w:ascii="Times New Roman" w:hAnsi="Times New Roman"/>
          <w:iCs/>
          <w:sz w:val="24"/>
          <w:szCs w:val="24"/>
        </w:rPr>
        <w:t>“Hooligan's Confession”</w:t>
      </w:r>
      <w:r w:rsidRPr="004A6031">
        <w:rPr>
          <w:rFonts w:ascii="Times New Roman" w:hAnsi="Times New Roman"/>
          <w:sz w:val="24"/>
          <w:szCs w:val="24"/>
        </w:rPr>
        <w:t xml:space="preserve"> (1920) </w:t>
      </w:r>
    </w:p>
    <w:p w14:paraId="7C9CC8AA" w14:textId="77777777" w:rsidR="00ED6D66" w:rsidRPr="004A6031" w:rsidRDefault="00ED6D66" w:rsidP="00724D8A">
      <w:pPr>
        <w:numPr>
          <w:ilvl w:val="0"/>
          <w:numId w:val="1"/>
        </w:numPr>
        <w:spacing w:before="120" w:after="120" w:line="240" w:lineRule="auto"/>
        <w:rPr>
          <w:rFonts w:ascii="Times New Roman" w:hAnsi="Times New Roman"/>
          <w:sz w:val="24"/>
          <w:szCs w:val="24"/>
        </w:rPr>
      </w:pPr>
      <w:r w:rsidRPr="004A6031">
        <w:rPr>
          <w:rFonts w:ascii="Times New Roman" w:hAnsi="Times New Roman"/>
          <w:iCs/>
          <w:sz w:val="24"/>
          <w:szCs w:val="24"/>
        </w:rPr>
        <w:t>“I am the Last Poet of the Village”</w:t>
      </w:r>
      <w:r w:rsidRPr="004A6031">
        <w:rPr>
          <w:rFonts w:ascii="Times New Roman" w:hAnsi="Times New Roman"/>
          <w:sz w:val="24"/>
          <w:szCs w:val="24"/>
        </w:rPr>
        <w:t xml:space="preserve"> (1920)</w:t>
      </w:r>
    </w:p>
    <w:p w14:paraId="25CB2230" w14:textId="77777777" w:rsidR="00ED6D66" w:rsidRPr="004A6031" w:rsidRDefault="00ED6D66" w:rsidP="00724D8A">
      <w:pPr>
        <w:numPr>
          <w:ilvl w:val="0"/>
          <w:numId w:val="1"/>
        </w:numPr>
        <w:spacing w:before="120" w:after="120" w:line="240" w:lineRule="auto"/>
        <w:rPr>
          <w:rFonts w:ascii="Times New Roman" w:hAnsi="Times New Roman"/>
          <w:sz w:val="24"/>
          <w:szCs w:val="24"/>
        </w:rPr>
      </w:pPr>
      <w:r w:rsidRPr="004A6031">
        <w:rPr>
          <w:rFonts w:ascii="Times New Roman" w:hAnsi="Times New Roman"/>
          <w:iCs/>
          <w:sz w:val="24"/>
          <w:szCs w:val="24"/>
        </w:rPr>
        <w:t xml:space="preserve"> “I Don't Pity, Don't Call, Don't Cry”</w:t>
      </w:r>
      <w:r w:rsidRPr="004A6031">
        <w:rPr>
          <w:rFonts w:ascii="Times New Roman" w:hAnsi="Times New Roman"/>
          <w:sz w:val="24"/>
          <w:szCs w:val="24"/>
        </w:rPr>
        <w:t xml:space="preserve"> (1921)</w:t>
      </w:r>
    </w:p>
    <w:p w14:paraId="7CEB4BCC" w14:textId="77777777" w:rsidR="00ED6D66" w:rsidRPr="004A6031" w:rsidRDefault="00ED6D66" w:rsidP="00724D8A">
      <w:pPr>
        <w:numPr>
          <w:ilvl w:val="0"/>
          <w:numId w:val="1"/>
        </w:numPr>
        <w:spacing w:before="120" w:after="120" w:line="240" w:lineRule="auto"/>
        <w:rPr>
          <w:rFonts w:ascii="Times New Roman" w:hAnsi="Times New Roman"/>
          <w:sz w:val="24"/>
          <w:szCs w:val="24"/>
        </w:rPr>
      </w:pPr>
      <w:r w:rsidRPr="004A6031">
        <w:rPr>
          <w:rFonts w:ascii="Times New Roman" w:hAnsi="Times New Roman"/>
          <w:i/>
          <w:iCs/>
          <w:sz w:val="24"/>
          <w:szCs w:val="24"/>
        </w:rPr>
        <w:t>Pugachev</w:t>
      </w:r>
      <w:r w:rsidRPr="004A6031">
        <w:rPr>
          <w:rFonts w:ascii="Times New Roman" w:hAnsi="Times New Roman"/>
          <w:sz w:val="24"/>
          <w:szCs w:val="24"/>
        </w:rPr>
        <w:t xml:space="preserve"> (1921)</w:t>
      </w:r>
    </w:p>
    <w:p w14:paraId="69C7D26F" w14:textId="77777777" w:rsidR="00ED6D66" w:rsidRPr="004A6031" w:rsidRDefault="00ED6D66" w:rsidP="00724D8A">
      <w:pPr>
        <w:numPr>
          <w:ilvl w:val="0"/>
          <w:numId w:val="1"/>
        </w:numPr>
        <w:spacing w:before="120" w:after="120" w:line="240" w:lineRule="auto"/>
        <w:rPr>
          <w:rFonts w:ascii="Times New Roman" w:hAnsi="Times New Roman"/>
          <w:sz w:val="24"/>
          <w:szCs w:val="24"/>
        </w:rPr>
      </w:pPr>
      <w:r w:rsidRPr="004A6031">
        <w:rPr>
          <w:rFonts w:ascii="Times New Roman" w:hAnsi="Times New Roman"/>
          <w:iCs/>
          <w:sz w:val="24"/>
          <w:szCs w:val="24"/>
        </w:rPr>
        <w:t xml:space="preserve"> “A Letter to Mother”</w:t>
      </w:r>
      <w:r w:rsidRPr="004A6031">
        <w:rPr>
          <w:rFonts w:ascii="Times New Roman" w:hAnsi="Times New Roman"/>
          <w:sz w:val="24"/>
          <w:szCs w:val="24"/>
        </w:rPr>
        <w:t xml:space="preserve"> (1924)</w:t>
      </w:r>
    </w:p>
    <w:p w14:paraId="31E0D9F2" w14:textId="77777777" w:rsidR="00ED6D66" w:rsidRPr="004A6031" w:rsidRDefault="00ED6D66" w:rsidP="00724D8A">
      <w:pPr>
        <w:numPr>
          <w:ilvl w:val="0"/>
          <w:numId w:val="1"/>
        </w:numPr>
        <w:spacing w:before="120" w:after="120" w:line="240" w:lineRule="auto"/>
        <w:rPr>
          <w:rFonts w:ascii="Times New Roman" w:hAnsi="Times New Roman"/>
          <w:sz w:val="24"/>
          <w:szCs w:val="24"/>
        </w:rPr>
      </w:pPr>
      <w:r w:rsidRPr="004A6031">
        <w:rPr>
          <w:rFonts w:ascii="Times New Roman" w:hAnsi="Times New Roman"/>
          <w:i/>
          <w:sz w:val="24"/>
          <w:szCs w:val="24"/>
        </w:rPr>
        <w:t>Moskva kabatskaia</w:t>
      </w:r>
      <w:r w:rsidRPr="004A6031">
        <w:rPr>
          <w:rFonts w:ascii="Times New Roman" w:hAnsi="Times New Roman"/>
          <w:sz w:val="24"/>
          <w:szCs w:val="24"/>
        </w:rPr>
        <w:t xml:space="preserve"> </w:t>
      </w:r>
      <w:commentRangeStart w:id="15"/>
      <w:r w:rsidRPr="004A6031">
        <w:rPr>
          <w:rFonts w:ascii="Times New Roman" w:hAnsi="Times New Roman"/>
          <w:sz w:val="24"/>
          <w:szCs w:val="24"/>
        </w:rPr>
        <w:t>(</w:t>
      </w:r>
      <w:del w:id="16" w:author="Elena" w:date="2014-05-12T14:14:00Z">
        <w:r w:rsidRPr="004A6031" w:rsidDel="00024F07">
          <w:rPr>
            <w:rFonts w:ascii="Times New Roman" w:hAnsi="Times New Roman"/>
            <w:i/>
            <w:sz w:val="24"/>
            <w:szCs w:val="24"/>
          </w:rPr>
          <w:delText>Tavern M</w:delText>
        </w:r>
      </w:del>
      <w:ins w:id="17" w:author="Elena" w:date="2014-05-12T14:14:00Z">
        <w:r w:rsidRPr="004A6031">
          <w:rPr>
            <w:rFonts w:ascii="Times New Roman" w:hAnsi="Times New Roman"/>
            <w:i/>
            <w:sz w:val="24"/>
            <w:szCs w:val="24"/>
          </w:rPr>
          <w:t>M</w:t>
        </w:r>
      </w:ins>
      <w:r w:rsidRPr="004A6031">
        <w:rPr>
          <w:rFonts w:ascii="Times New Roman" w:hAnsi="Times New Roman"/>
          <w:i/>
          <w:sz w:val="24"/>
          <w:szCs w:val="24"/>
        </w:rPr>
        <w:t>oscow</w:t>
      </w:r>
      <w:ins w:id="18" w:author="Elena" w:date="2014-05-12T14:14:00Z">
        <w:r w:rsidRPr="004A6031">
          <w:rPr>
            <w:rFonts w:ascii="Times New Roman" w:hAnsi="Times New Roman"/>
            <w:i/>
            <w:sz w:val="24"/>
            <w:szCs w:val="24"/>
          </w:rPr>
          <w:t xml:space="preserve"> of the Taverns</w:t>
        </w:r>
      </w:ins>
      <w:r w:rsidRPr="004A6031">
        <w:rPr>
          <w:rFonts w:ascii="Times New Roman" w:hAnsi="Times New Roman"/>
          <w:sz w:val="24"/>
          <w:szCs w:val="24"/>
        </w:rPr>
        <w:t xml:space="preserve">) </w:t>
      </w:r>
      <w:commentRangeEnd w:id="15"/>
      <w:r w:rsidRPr="004A6031">
        <w:rPr>
          <w:rStyle w:val="CommentReference"/>
        </w:rPr>
        <w:commentReference w:id="15"/>
      </w:r>
      <w:r w:rsidRPr="004A6031">
        <w:rPr>
          <w:rFonts w:ascii="Times New Roman" w:hAnsi="Times New Roman"/>
          <w:sz w:val="24"/>
          <w:szCs w:val="24"/>
        </w:rPr>
        <w:t>(1924)</w:t>
      </w:r>
    </w:p>
    <w:p w14:paraId="1A15E8CA" w14:textId="77777777" w:rsidR="00ED6D66" w:rsidRPr="004A6031" w:rsidRDefault="00ED6D66" w:rsidP="00724D8A">
      <w:pPr>
        <w:numPr>
          <w:ilvl w:val="0"/>
          <w:numId w:val="1"/>
        </w:numPr>
        <w:spacing w:before="120" w:after="120" w:line="240" w:lineRule="auto"/>
        <w:rPr>
          <w:rFonts w:ascii="Times New Roman" w:hAnsi="Times New Roman"/>
          <w:sz w:val="24"/>
          <w:szCs w:val="24"/>
        </w:rPr>
      </w:pPr>
      <w:r w:rsidRPr="004A6031">
        <w:rPr>
          <w:rFonts w:ascii="Times New Roman" w:hAnsi="Times New Roman"/>
          <w:i/>
          <w:sz w:val="24"/>
          <w:szCs w:val="24"/>
        </w:rPr>
        <w:t>Ispoved’ khuligana</w:t>
      </w:r>
      <w:r w:rsidRPr="004A6031">
        <w:rPr>
          <w:rFonts w:ascii="Times New Roman" w:hAnsi="Times New Roman"/>
          <w:sz w:val="24"/>
          <w:szCs w:val="24"/>
        </w:rPr>
        <w:t xml:space="preserve"> (</w:t>
      </w:r>
      <w:r w:rsidRPr="004A6031">
        <w:rPr>
          <w:rFonts w:ascii="Times New Roman" w:hAnsi="Times New Roman"/>
          <w:i/>
          <w:iCs/>
          <w:sz w:val="24"/>
          <w:szCs w:val="24"/>
        </w:rPr>
        <w:t>Confessions of a Hooligan</w:t>
      </w:r>
      <w:r w:rsidRPr="004A6031">
        <w:rPr>
          <w:rFonts w:ascii="Times New Roman" w:hAnsi="Times New Roman"/>
          <w:iCs/>
          <w:sz w:val="24"/>
          <w:szCs w:val="24"/>
        </w:rPr>
        <w:t>)</w:t>
      </w:r>
      <w:r w:rsidRPr="004A6031">
        <w:rPr>
          <w:rFonts w:ascii="Times New Roman" w:hAnsi="Times New Roman"/>
          <w:sz w:val="24"/>
          <w:szCs w:val="24"/>
        </w:rPr>
        <w:t xml:space="preserve"> (1924)</w:t>
      </w:r>
    </w:p>
    <w:p w14:paraId="559058FC" w14:textId="77777777" w:rsidR="00ED6D66" w:rsidRPr="004A6031" w:rsidRDefault="00ED6D66" w:rsidP="00724D8A">
      <w:pPr>
        <w:numPr>
          <w:ilvl w:val="0"/>
          <w:numId w:val="1"/>
        </w:numPr>
        <w:spacing w:before="120" w:after="120" w:line="240" w:lineRule="auto"/>
        <w:rPr>
          <w:rFonts w:ascii="Times New Roman" w:hAnsi="Times New Roman"/>
          <w:sz w:val="24"/>
          <w:szCs w:val="24"/>
        </w:rPr>
      </w:pPr>
      <w:r w:rsidRPr="004A6031">
        <w:rPr>
          <w:rFonts w:ascii="Times New Roman" w:hAnsi="Times New Roman"/>
          <w:iCs/>
          <w:sz w:val="24"/>
          <w:szCs w:val="24"/>
        </w:rPr>
        <w:t>“A Letter to a Woman”</w:t>
      </w:r>
      <w:r w:rsidRPr="004A6031">
        <w:rPr>
          <w:rFonts w:ascii="Times New Roman" w:hAnsi="Times New Roman"/>
          <w:sz w:val="24"/>
          <w:szCs w:val="24"/>
        </w:rPr>
        <w:t xml:space="preserve"> (1924)</w:t>
      </w:r>
    </w:p>
    <w:p w14:paraId="1DB29FF4" w14:textId="77777777" w:rsidR="00ED6D66" w:rsidRPr="004A6031" w:rsidRDefault="00ED6D66" w:rsidP="00724D8A">
      <w:pPr>
        <w:numPr>
          <w:ilvl w:val="0"/>
          <w:numId w:val="1"/>
        </w:numPr>
        <w:spacing w:before="120" w:after="120" w:line="240" w:lineRule="auto"/>
        <w:rPr>
          <w:rFonts w:ascii="Times New Roman" w:hAnsi="Times New Roman"/>
          <w:sz w:val="24"/>
          <w:szCs w:val="24"/>
        </w:rPr>
      </w:pPr>
      <w:r w:rsidRPr="004A6031">
        <w:rPr>
          <w:rFonts w:ascii="Times New Roman" w:hAnsi="Times New Roman"/>
          <w:i/>
          <w:sz w:val="24"/>
          <w:szCs w:val="24"/>
        </w:rPr>
        <w:t>Rus’ sovetskaia</w:t>
      </w:r>
      <w:r w:rsidRPr="004A6031">
        <w:rPr>
          <w:rFonts w:ascii="Times New Roman" w:hAnsi="Times New Roman"/>
          <w:sz w:val="24"/>
          <w:szCs w:val="24"/>
        </w:rPr>
        <w:t xml:space="preserve"> (</w:t>
      </w:r>
      <w:r w:rsidRPr="004A6031">
        <w:rPr>
          <w:rFonts w:ascii="Times New Roman" w:hAnsi="Times New Roman"/>
          <w:i/>
          <w:sz w:val="24"/>
          <w:szCs w:val="24"/>
        </w:rPr>
        <w:t>Soviet Rus’</w:t>
      </w:r>
      <w:r w:rsidRPr="004A6031">
        <w:rPr>
          <w:rFonts w:ascii="Times New Roman" w:hAnsi="Times New Roman"/>
          <w:sz w:val="24"/>
          <w:szCs w:val="24"/>
        </w:rPr>
        <w:t>) (1925)</w:t>
      </w:r>
    </w:p>
    <w:p w14:paraId="68AF1666" w14:textId="77777777" w:rsidR="00ED6D66" w:rsidRPr="004A6031" w:rsidRDefault="00ED6D66" w:rsidP="00724D8A">
      <w:pPr>
        <w:numPr>
          <w:ilvl w:val="0"/>
          <w:numId w:val="1"/>
        </w:numPr>
        <w:spacing w:before="120" w:after="120" w:line="240" w:lineRule="auto"/>
        <w:rPr>
          <w:rFonts w:ascii="Times New Roman" w:hAnsi="Times New Roman"/>
          <w:sz w:val="24"/>
          <w:szCs w:val="24"/>
        </w:rPr>
      </w:pPr>
      <w:r w:rsidRPr="004A6031">
        <w:rPr>
          <w:rFonts w:ascii="Times New Roman" w:hAnsi="Times New Roman"/>
          <w:i/>
          <w:sz w:val="24"/>
          <w:szCs w:val="24"/>
        </w:rPr>
        <w:t>Persidskie motivy</w:t>
      </w:r>
      <w:r w:rsidRPr="004A6031">
        <w:rPr>
          <w:rFonts w:ascii="Times New Roman" w:hAnsi="Times New Roman"/>
          <w:sz w:val="24"/>
          <w:szCs w:val="24"/>
        </w:rPr>
        <w:t xml:space="preserve"> (</w:t>
      </w:r>
      <w:r w:rsidRPr="004A6031">
        <w:rPr>
          <w:rFonts w:ascii="Times New Roman" w:hAnsi="Times New Roman"/>
          <w:i/>
          <w:sz w:val="24"/>
          <w:szCs w:val="24"/>
        </w:rPr>
        <w:t>Persian Motifs</w:t>
      </w:r>
      <w:r w:rsidRPr="004A6031">
        <w:rPr>
          <w:rFonts w:ascii="Times New Roman" w:hAnsi="Times New Roman"/>
          <w:sz w:val="24"/>
          <w:szCs w:val="24"/>
        </w:rPr>
        <w:t>) (1925)</w:t>
      </w:r>
    </w:p>
    <w:p w14:paraId="1FFB4131" w14:textId="77777777" w:rsidR="00ED6D66" w:rsidRPr="004A6031" w:rsidRDefault="00ED6D66" w:rsidP="00724D8A">
      <w:pPr>
        <w:numPr>
          <w:ilvl w:val="0"/>
          <w:numId w:val="1"/>
        </w:numPr>
        <w:spacing w:before="120" w:after="120" w:line="240" w:lineRule="auto"/>
        <w:rPr>
          <w:rFonts w:ascii="Times New Roman" w:hAnsi="Times New Roman"/>
          <w:sz w:val="24"/>
          <w:szCs w:val="24"/>
        </w:rPr>
      </w:pPr>
      <w:r w:rsidRPr="004A6031">
        <w:rPr>
          <w:rFonts w:ascii="Times New Roman" w:hAnsi="Times New Roman"/>
          <w:i/>
          <w:sz w:val="24"/>
          <w:szCs w:val="24"/>
        </w:rPr>
        <w:t>Chernyi chelovek</w:t>
      </w:r>
      <w:r w:rsidRPr="004A6031">
        <w:rPr>
          <w:rFonts w:ascii="Times New Roman" w:hAnsi="Times New Roman"/>
          <w:sz w:val="24"/>
          <w:szCs w:val="24"/>
        </w:rPr>
        <w:t xml:space="preserve"> (</w:t>
      </w:r>
      <w:r w:rsidRPr="004A6031">
        <w:rPr>
          <w:rFonts w:ascii="Times New Roman" w:hAnsi="Times New Roman"/>
          <w:i/>
          <w:iCs/>
          <w:sz w:val="24"/>
          <w:szCs w:val="24"/>
        </w:rPr>
        <w:t>The Black Man</w:t>
      </w:r>
      <w:r w:rsidRPr="004A6031">
        <w:rPr>
          <w:rFonts w:ascii="Times New Roman" w:hAnsi="Times New Roman"/>
          <w:iCs/>
          <w:sz w:val="24"/>
          <w:szCs w:val="24"/>
        </w:rPr>
        <w:t>)</w:t>
      </w:r>
      <w:r w:rsidRPr="004A6031">
        <w:rPr>
          <w:rFonts w:ascii="Times New Roman" w:hAnsi="Times New Roman"/>
          <w:sz w:val="24"/>
          <w:szCs w:val="24"/>
        </w:rPr>
        <w:t xml:space="preserve"> (1925)</w:t>
      </w:r>
    </w:p>
    <w:p w14:paraId="0500AB21" w14:textId="77777777" w:rsidR="00ED6D66" w:rsidRPr="004A6031" w:rsidRDefault="00ED6D66" w:rsidP="00724D8A">
      <w:pPr>
        <w:numPr>
          <w:ilvl w:val="0"/>
          <w:numId w:val="1"/>
        </w:numPr>
        <w:spacing w:before="120" w:after="120" w:line="240" w:lineRule="auto"/>
        <w:rPr>
          <w:rFonts w:ascii="Times New Roman" w:hAnsi="Times New Roman"/>
          <w:sz w:val="24"/>
          <w:szCs w:val="24"/>
        </w:rPr>
      </w:pPr>
      <w:r w:rsidRPr="004A6031">
        <w:rPr>
          <w:rFonts w:ascii="Times New Roman" w:hAnsi="Times New Roman"/>
          <w:iCs/>
          <w:sz w:val="24"/>
          <w:szCs w:val="24"/>
        </w:rPr>
        <w:t>“To Kachalov’s Dog”</w:t>
      </w:r>
      <w:r w:rsidRPr="004A6031">
        <w:rPr>
          <w:rFonts w:ascii="Times New Roman" w:hAnsi="Times New Roman"/>
          <w:sz w:val="24"/>
          <w:szCs w:val="24"/>
        </w:rPr>
        <w:t xml:space="preserve"> (1925)</w:t>
      </w:r>
    </w:p>
    <w:p w14:paraId="05B1B88E" w14:textId="77777777" w:rsidR="00ED6D66" w:rsidRPr="004A6031" w:rsidRDefault="00ED6D66" w:rsidP="00724D8A">
      <w:pPr>
        <w:numPr>
          <w:ilvl w:val="0"/>
          <w:numId w:val="1"/>
        </w:numPr>
        <w:spacing w:before="120" w:after="120" w:line="240" w:lineRule="auto"/>
        <w:rPr>
          <w:rFonts w:ascii="Times New Roman" w:hAnsi="Times New Roman"/>
          <w:sz w:val="24"/>
          <w:szCs w:val="24"/>
        </w:rPr>
      </w:pPr>
      <w:r w:rsidRPr="004A6031">
        <w:rPr>
          <w:rFonts w:ascii="Times New Roman" w:hAnsi="Times New Roman"/>
          <w:iCs/>
          <w:sz w:val="24"/>
          <w:szCs w:val="24"/>
        </w:rPr>
        <w:t>“Goodbye, My Friend, Goodbye”</w:t>
      </w:r>
      <w:r w:rsidRPr="004A6031">
        <w:rPr>
          <w:rFonts w:ascii="Times New Roman" w:hAnsi="Times New Roman"/>
          <w:sz w:val="24"/>
          <w:szCs w:val="24"/>
        </w:rPr>
        <w:t xml:space="preserve"> (1925) </w:t>
      </w:r>
    </w:p>
    <w:p w14:paraId="0E01CF78" w14:textId="77777777" w:rsidR="00ED6D66" w:rsidRPr="004A6031" w:rsidRDefault="00ED6D66" w:rsidP="00724D8A">
      <w:pPr>
        <w:pStyle w:val="Heading1"/>
        <w:rPr>
          <w:rFonts w:ascii="Times New Roman" w:hAnsi="Times New Roman" w:cs="Times New Roman"/>
          <w:sz w:val="24"/>
          <w:szCs w:val="24"/>
        </w:rPr>
      </w:pPr>
    </w:p>
    <w:p w14:paraId="7680E4B0" w14:textId="77777777" w:rsidR="00ED6D66" w:rsidRPr="004A6031" w:rsidRDefault="00ED6D66" w:rsidP="00724D8A">
      <w:pPr>
        <w:pStyle w:val="Heading1"/>
        <w:rPr>
          <w:rStyle w:val="a-size-large1"/>
          <w:rFonts w:ascii="Times New Roman" w:hAnsi="Times New Roman" w:cs="Times New Roman"/>
          <w:b/>
          <w:sz w:val="24"/>
          <w:szCs w:val="24"/>
        </w:rPr>
      </w:pPr>
      <w:r w:rsidRPr="004A6031">
        <w:rPr>
          <w:rStyle w:val="a-size-large1"/>
          <w:rFonts w:ascii="Times New Roman" w:hAnsi="Times New Roman" w:cs="Times New Roman"/>
          <w:b/>
          <w:sz w:val="24"/>
          <w:szCs w:val="24"/>
        </w:rPr>
        <w:t>Further Reading:</w:t>
      </w:r>
    </w:p>
    <w:p w14:paraId="49D239AF" w14:textId="77777777" w:rsidR="00ED6D66" w:rsidRPr="004A6031" w:rsidRDefault="00ED6D66" w:rsidP="00724D8A">
      <w:pPr>
        <w:pStyle w:val="Heading1"/>
        <w:rPr>
          <w:rStyle w:val="a-size-large1"/>
          <w:rFonts w:ascii="Times New Roman" w:hAnsi="Times New Roman" w:cs="Times New Roman"/>
          <w:sz w:val="24"/>
          <w:szCs w:val="24"/>
        </w:rPr>
      </w:pPr>
    </w:p>
    <w:p w14:paraId="20FBD142" w14:textId="77777777" w:rsidR="00ED6D66" w:rsidRPr="004A6031" w:rsidRDefault="00ED6D66" w:rsidP="00724D8A">
      <w:pPr>
        <w:spacing w:after="0" w:line="240" w:lineRule="auto"/>
        <w:rPr>
          <w:rFonts w:ascii="Times New Roman" w:eastAsia="Arial Unicode MS" w:hAnsi="Times New Roman"/>
          <w:sz w:val="24"/>
          <w:szCs w:val="24"/>
        </w:rPr>
      </w:pPr>
      <w:r w:rsidRPr="004A6031">
        <w:rPr>
          <w:rFonts w:ascii="Times New Roman" w:eastAsia="Arial Unicode MS" w:hAnsi="Times New Roman"/>
          <w:sz w:val="24"/>
          <w:szCs w:val="24"/>
        </w:rPr>
        <w:t xml:space="preserve">Esenin, Sergei. </w:t>
      </w:r>
      <w:r w:rsidRPr="004A6031">
        <w:rPr>
          <w:rFonts w:ascii="Times New Roman" w:eastAsia="Arial Unicode MS" w:hAnsi="Times New Roman"/>
          <w:i/>
          <w:sz w:val="24"/>
          <w:szCs w:val="24"/>
        </w:rPr>
        <w:t>Selected Poetry</w:t>
      </w:r>
      <w:r w:rsidRPr="004A6031">
        <w:rPr>
          <w:rFonts w:ascii="Times New Roman" w:eastAsia="Arial Unicode MS" w:hAnsi="Times New Roman"/>
          <w:sz w:val="24"/>
          <w:szCs w:val="24"/>
        </w:rPr>
        <w:t>. Transl. Peter Tempest. Moscow: Progress Publishers, 1982.</w:t>
      </w:r>
    </w:p>
    <w:p w14:paraId="77978CEB" w14:textId="77777777" w:rsidR="00ED6D66" w:rsidRPr="004A6031" w:rsidRDefault="00ED6D66" w:rsidP="00724D8A">
      <w:pPr>
        <w:spacing w:after="0" w:line="240" w:lineRule="auto"/>
        <w:rPr>
          <w:rFonts w:ascii="Times New Roman" w:hAnsi="Times New Roman"/>
          <w:sz w:val="24"/>
          <w:szCs w:val="24"/>
        </w:rPr>
      </w:pPr>
      <w:r w:rsidRPr="004A6031">
        <w:rPr>
          <w:rFonts w:ascii="Times New Roman" w:hAnsi="Times New Roman"/>
          <w:sz w:val="24"/>
          <w:szCs w:val="24"/>
        </w:rPr>
        <w:t>Yesenin, Sergei Aleksandrovich</w:t>
      </w:r>
      <w:r w:rsidRPr="004A6031">
        <w:rPr>
          <w:rStyle w:val="author"/>
          <w:rFonts w:ascii="Times New Roman" w:hAnsi="Times New Roman"/>
          <w:sz w:val="24"/>
          <w:szCs w:val="24"/>
        </w:rPr>
        <w:t xml:space="preserve">. </w:t>
      </w:r>
      <w:r w:rsidRPr="004A6031">
        <w:rPr>
          <w:rStyle w:val="a-size-large1"/>
          <w:rFonts w:ascii="Times New Roman" w:hAnsi="Times New Roman" w:cs="Times New Roman"/>
          <w:i/>
          <w:sz w:val="24"/>
          <w:szCs w:val="24"/>
        </w:rPr>
        <w:t>The Collected Poems of Yesenin in English</w:t>
      </w:r>
      <w:r w:rsidRPr="004A6031">
        <w:rPr>
          <w:rFonts w:ascii="Times New Roman" w:hAnsi="Times New Roman"/>
          <w:i/>
          <w:sz w:val="24"/>
          <w:szCs w:val="24"/>
        </w:rPr>
        <w:t xml:space="preserve"> </w:t>
      </w:r>
      <w:r w:rsidRPr="004A6031">
        <w:rPr>
          <w:rStyle w:val="a-size-medium3"/>
          <w:rFonts w:ascii="Times New Roman" w:hAnsi="Times New Roman" w:cs="Times New Roman"/>
          <w:i/>
          <w:sz w:val="24"/>
          <w:szCs w:val="24"/>
        </w:rPr>
        <w:t>Textbook Binding</w:t>
      </w:r>
      <w:r w:rsidRPr="004A6031">
        <w:rPr>
          <w:rFonts w:ascii="Times New Roman" w:hAnsi="Times New Roman"/>
          <w:sz w:val="24"/>
          <w:szCs w:val="24"/>
        </w:rPr>
        <w:t>. Translated by Gregory Brengauz.</w:t>
      </w:r>
      <w:r w:rsidRPr="004A6031">
        <w:rPr>
          <w:rStyle w:val="itempublisher"/>
          <w:rFonts w:ascii="Times New Roman" w:hAnsi="Times New Roman"/>
          <w:sz w:val="24"/>
          <w:szCs w:val="24"/>
        </w:rPr>
        <w:t xml:space="preserve"> Tallahassee, Fla.: Floridian Publisher, 2000.</w:t>
      </w:r>
    </w:p>
    <w:p w14:paraId="0C05F934" w14:textId="77777777" w:rsidR="00ED6D66" w:rsidRPr="004A6031" w:rsidRDefault="00ED6D66" w:rsidP="00724D8A">
      <w:pPr>
        <w:spacing w:after="0" w:line="240" w:lineRule="auto"/>
        <w:rPr>
          <w:rFonts w:ascii="Times New Roman" w:eastAsia="Arial Unicode MS" w:hAnsi="Times New Roman"/>
          <w:sz w:val="24"/>
          <w:szCs w:val="24"/>
        </w:rPr>
      </w:pPr>
      <w:r w:rsidRPr="004A6031">
        <w:rPr>
          <w:rFonts w:ascii="Times New Roman" w:eastAsia="Arial Unicode MS" w:hAnsi="Times New Roman"/>
          <w:sz w:val="24"/>
          <w:szCs w:val="24"/>
        </w:rPr>
        <w:t xml:space="preserve">Ponomareff, Constantin V. </w:t>
      </w:r>
      <w:r w:rsidRPr="004A6031">
        <w:rPr>
          <w:rFonts w:ascii="Times New Roman" w:eastAsia="Arial Unicode MS" w:hAnsi="Times New Roman"/>
          <w:i/>
          <w:sz w:val="24"/>
          <w:szCs w:val="24"/>
        </w:rPr>
        <w:t>Sergey Esenin</w:t>
      </w:r>
      <w:r w:rsidRPr="004A6031">
        <w:rPr>
          <w:rFonts w:ascii="Times New Roman" w:eastAsia="Arial Unicode MS" w:hAnsi="Times New Roman"/>
          <w:sz w:val="24"/>
          <w:szCs w:val="24"/>
        </w:rPr>
        <w:t>. Boston: Twayne Publishers, 1978.</w:t>
      </w:r>
    </w:p>
    <w:p w14:paraId="5C35EDAC" w14:textId="77777777" w:rsidR="00ED6D66" w:rsidRPr="004A6031" w:rsidRDefault="00ED6D66" w:rsidP="00724D8A">
      <w:pPr>
        <w:spacing w:after="0" w:line="240" w:lineRule="auto"/>
        <w:rPr>
          <w:rStyle w:val="itempublisher"/>
          <w:rFonts w:ascii="Times New Roman" w:hAnsi="Times New Roman"/>
          <w:sz w:val="24"/>
          <w:szCs w:val="24"/>
        </w:rPr>
      </w:pPr>
      <w:r w:rsidRPr="004A6031">
        <w:rPr>
          <w:rFonts w:ascii="Times New Roman" w:hAnsi="Times New Roman"/>
          <w:sz w:val="24"/>
          <w:szCs w:val="24"/>
        </w:rPr>
        <w:t xml:space="preserve">McVay, Gordon. </w:t>
      </w:r>
      <w:r w:rsidRPr="004A6031">
        <w:rPr>
          <w:rFonts w:ascii="Times New Roman" w:eastAsia="Arial Unicode MS" w:hAnsi="Times New Roman"/>
          <w:i/>
          <w:sz w:val="24"/>
          <w:szCs w:val="24"/>
        </w:rPr>
        <w:t>Isadora &amp; Esenin</w:t>
      </w:r>
      <w:r w:rsidRPr="004A6031">
        <w:rPr>
          <w:rFonts w:ascii="Times New Roman" w:eastAsia="Arial Unicode MS" w:hAnsi="Times New Roman"/>
          <w:sz w:val="24"/>
          <w:szCs w:val="24"/>
        </w:rPr>
        <w:t xml:space="preserve">. </w:t>
      </w:r>
      <w:r w:rsidRPr="004A6031">
        <w:rPr>
          <w:rStyle w:val="itempublisher"/>
          <w:rFonts w:ascii="Times New Roman" w:hAnsi="Times New Roman"/>
          <w:sz w:val="24"/>
          <w:szCs w:val="24"/>
        </w:rPr>
        <w:t>Ann Arbor, Mich.: Ardis, 1980.</w:t>
      </w:r>
    </w:p>
    <w:p w14:paraId="1BEBB8A7" w14:textId="77777777" w:rsidR="00ED6D66" w:rsidRPr="004A6031" w:rsidRDefault="00ED6D66" w:rsidP="00724D8A">
      <w:pPr>
        <w:spacing w:after="0" w:line="240" w:lineRule="auto"/>
        <w:rPr>
          <w:rStyle w:val="itempublisher"/>
          <w:rFonts w:ascii="Times New Roman" w:hAnsi="Times New Roman"/>
          <w:sz w:val="24"/>
          <w:szCs w:val="24"/>
        </w:rPr>
      </w:pPr>
      <w:r w:rsidRPr="004A6031">
        <w:rPr>
          <w:rFonts w:ascii="Times New Roman" w:hAnsi="Times New Roman"/>
          <w:sz w:val="24"/>
          <w:szCs w:val="24"/>
        </w:rPr>
        <w:t xml:space="preserve">McVay, Gordon. </w:t>
      </w:r>
      <w:r w:rsidRPr="004A6031">
        <w:rPr>
          <w:rFonts w:ascii="Times New Roman" w:eastAsia="Arial Unicode MS" w:hAnsi="Times New Roman"/>
          <w:i/>
          <w:sz w:val="24"/>
          <w:szCs w:val="24"/>
        </w:rPr>
        <w:t>Esenin: A Life</w:t>
      </w:r>
      <w:r w:rsidRPr="004A6031">
        <w:rPr>
          <w:rFonts w:ascii="Times New Roman" w:eastAsia="Arial Unicode MS" w:hAnsi="Times New Roman"/>
          <w:sz w:val="24"/>
          <w:szCs w:val="24"/>
        </w:rPr>
        <w:t xml:space="preserve">. </w:t>
      </w:r>
      <w:r w:rsidRPr="004A6031">
        <w:rPr>
          <w:rStyle w:val="itempublisher"/>
          <w:rFonts w:ascii="Times New Roman" w:hAnsi="Times New Roman"/>
          <w:sz w:val="24"/>
          <w:szCs w:val="24"/>
        </w:rPr>
        <w:t xml:space="preserve">Ann Arbor, Mich.: Ardis, 1976. </w:t>
      </w:r>
    </w:p>
    <w:p w14:paraId="3D1797FD" w14:textId="77777777" w:rsidR="00ED6D66" w:rsidRPr="004A6031" w:rsidRDefault="00ED6D66" w:rsidP="00724D8A">
      <w:pPr>
        <w:spacing w:after="0" w:line="240" w:lineRule="auto"/>
        <w:rPr>
          <w:rStyle w:val="itempublisher"/>
          <w:rFonts w:ascii="Times New Roman" w:hAnsi="Times New Roman"/>
          <w:sz w:val="24"/>
          <w:szCs w:val="24"/>
        </w:rPr>
      </w:pPr>
    </w:p>
    <w:p w14:paraId="4D2E9D06" w14:textId="77777777" w:rsidR="00ED6D66" w:rsidRPr="004A6031" w:rsidRDefault="00ED6D66" w:rsidP="00724D8A">
      <w:pPr>
        <w:pStyle w:val="Heading1"/>
        <w:rPr>
          <w:rFonts w:ascii="Times New Roman" w:hAnsi="Times New Roman" w:cs="Times New Roman"/>
          <w:b/>
          <w:sz w:val="24"/>
          <w:szCs w:val="24"/>
        </w:rPr>
      </w:pPr>
    </w:p>
    <w:p w14:paraId="104AE066" w14:textId="77777777" w:rsidR="00ED6D66" w:rsidRPr="004A6031" w:rsidDel="002928F9" w:rsidRDefault="00ED6D66" w:rsidP="00724D8A">
      <w:pPr>
        <w:pStyle w:val="NormalWeb"/>
        <w:rPr>
          <w:del w:id="19" w:author="Megan Swift" w:date="2014-05-09T13:48:00Z"/>
          <w:b/>
          <w:rPrChange w:id="20" w:author="Unknown">
            <w:rPr>
              <w:del w:id="21" w:author="Megan Swift" w:date="2014-05-09T13:48:00Z"/>
            </w:rPr>
          </w:rPrChange>
        </w:rPr>
      </w:pPr>
      <w:r w:rsidRPr="004A6031">
        <w:rPr>
          <w:b/>
          <w:rPrChange w:id="22" w:author="Megan Swift" w:date="2014-05-09T13:48:00Z">
            <w:rPr>
              <w:sz w:val="16"/>
            </w:rPr>
          </w:rPrChange>
        </w:rPr>
        <w:t>Elena V. Baraban</w:t>
      </w:r>
      <w:ins w:id="23" w:author="Megan Swift" w:date="2014-05-09T13:48:00Z">
        <w:r w:rsidRPr="004A6031">
          <w:rPr>
            <w:b/>
            <w:rPrChange w:id="24" w:author="Megan Swift" w:date="2014-05-09T13:48:00Z">
              <w:rPr>
                <w:sz w:val="16"/>
              </w:rPr>
            </w:rPrChange>
          </w:rPr>
          <w:t xml:space="preserve">, </w:t>
        </w:r>
      </w:ins>
    </w:p>
    <w:p w14:paraId="238F6E24" w14:textId="77777777" w:rsidR="00ED6D66" w:rsidRPr="004A6031" w:rsidRDefault="00ED6D66" w:rsidP="00724D8A">
      <w:pPr>
        <w:pStyle w:val="NormalWeb"/>
        <w:rPr>
          <w:ins w:id="25" w:author="Megan Swift" w:date="2014-05-09T13:53:00Z"/>
          <w:b/>
        </w:rPr>
      </w:pPr>
      <w:del w:id="26" w:author="Megan Swift" w:date="2014-05-09T13:48:00Z">
        <w:r w:rsidRPr="004A6031">
          <w:rPr>
            <w:b/>
            <w:rPrChange w:id="27" w:author="Megan Swift" w:date="2014-05-09T13:48:00Z">
              <w:rPr>
                <w:sz w:val="16"/>
              </w:rPr>
            </w:rPrChange>
          </w:rPr>
          <w:delText>(</w:delText>
        </w:r>
      </w:del>
      <w:r w:rsidRPr="004A6031">
        <w:rPr>
          <w:b/>
          <w:rPrChange w:id="28" w:author="Megan Swift" w:date="2014-05-09T13:48:00Z">
            <w:rPr>
              <w:sz w:val="16"/>
            </w:rPr>
          </w:rPrChange>
        </w:rPr>
        <w:t>University of Manitoba</w:t>
      </w:r>
    </w:p>
    <w:p w14:paraId="508120B0" w14:textId="77777777" w:rsidR="00ED6D66" w:rsidRPr="004A6031" w:rsidRDefault="00ED6D66" w:rsidP="00724D8A">
      <w:pPr>
        <w:pStyle w:val="NormalWeb"/>
        <w:rPr>
          <w:b/>
          <w:rPrChange w:id="29" w:author="Unknown">
            <w:rPr/>
          </w:rPrChange>
        </w:rPr>
      </w:pPr>
      <w:ins w:id="30" w:author="Megan Swift" w:date="2014-05-09T13:53:00Z">
        <w:r w:rsidRPr="004A6031">
          <w:lastRenderedPageBreak/>
          <w:t>Source url for image: http://en.wikipedia.org/wiki/File:Esenin_Moscow_1922.jpg</w:t>
        </w:r>
      </w:ins>
      <w:del w:id="31" w:author="Megan Swift" w:date="2014-05-09T13:48:00Z">
        <w:r w:rsidRPr="004A6031">
          <w:rPr>
            <w:b/>
            <w:rPrChange w:id="32" w:author="Megan Swift" w:date="2014-05-09T13:48:00Z">
              <w:rPr>
                <w:sz w:val="16"/>
              </w:rPr>
            </w:rPrChange>
          </w:rPr>
          <w:delText>).</w:delText>
        </w:r>
      </w:del>
    </w:p>
    <w:p w14:paraId="04CFCFF7" w14:textId="77777777" w:rsidR="00ED6D66" w:rsidRPr="004A6031" w:rsidRDefault="00ED6D66" w:rsidP="00724D8A">
      <w:pPr>
        <w:pStyle w:val="NormalWeb"/>
      </w:pPr>
    </w:p>
    <w:p w14:paraId="3369E9E8" w14:textId="77777777" w:rsidR="00ED6D66" w:rsidRPr="004A6031" w:rsidRDefault="00ED6D66" w:rsidP="00724D8A">
      <w:pPr>
        <w:pStyle w:val="NormalWeb"/>
      </w:pPr>
    </w:p>
    <w:sectPr w:rsidR="00ED6D66" w:rsidRPr="004A6031" w:rsidSect="00821229">
      <w:footerReference w:type="even"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Elena" w:date="2014-05-12T14:13:00Z" w:initials="E">
    <w:p w14:paraId="7357E9EC" w14:textId="77777777" w:rsidR="00ED6D66" w:rsidRDefault="00ED6D66">
      <w:pPr>
        <w:pStyle w:val="CommentText"/>
      </w:pPr>
      <w:r>
        <w:rPr>
          <w:rStyle w:val="CommentReference"/>
        </w:rPr>
        <w:annotationRef/>
      </w:r>
      <w:r>
        <w:t>I have noticed that you capitalize the names of those who’re in the Encyclopedia. Don’t you have an entry on Meyerhold? Just a question, so that there’s consistency.</w:t>
      </w:r>
    </w:p>
  </w:comment>
  <w:comment w:id="10" w:author="Elena" w:date="2014-05-12T14:16:00Z" w:initials="E">
    <w:p w14:paraId="0EB5F5D4" w14:textId="77777777" w:rsidR="00ED6D66" w:rsidRDefault="00ED6D66">
      <w:pPr>
        <w:pStyle w:val="CommentText"/>
      </w:pPr>
      <w:r>
        <w:rPr>
          <w:rStyle w:val="CommentReference"/>
        </w:rPr>
        <w:annotationRef/>
      </w:r>
      <w:r>
        <w:t>Don’t you have an entry on Marienhof in the encyclopedia? If so, should this name be in the capital letters?</w:t>
      </w:r>
    </w:p>
  </w:comment>
  <w:comment w:id="12" w:author="Elena" w:date="2014-05-12T14:14:00Z" w:initials="E">
    <w:p w14:paraId="75A48507" w14:textId="77777777" w:rsidR="00ED6D66" w:rsidRDefault="00ED6D66">
      <w:pPr>
        <w:pStyle w:val="CommentText"/>
      </w:pPr>
      <w:r>
        <w:rPr>
          <w:rStyle w:val="CommentReference"/>
        </w:rPr>
        <w:annotationRef/>
      </w:r>
      <w:r>
        <w:t>I have corrected to the title you have left for the book. See above</w:t>
      </w:r>
    </w:p>
  </w:comment>
  <w:comment w:id="11" w:author="Elena" w:date="2014-05-03T15:42:00Z" w:initials="E">
    <w:p w14:paraId="43905487" w14:textId="77777777" w:rsidR="00ED6D66" w:rsidRDefault="00ED6D66" w:rsidP="00D32376">
      <w:pPr>
        <w:pStyle w:val="CommentText"/>
      </w:pPr>
      <w:r>
        <w:rPr>
          <w:rStyle w:val="CommentReference"/>
        </w:rPr>
        <w:annotationRef/>
      </w:r>
      <w:r>
        <w:t>See the comment above</w:t>
      </w:r>
    </w:p>
  </w:comment>
  <w:comment w:id="15" w:author="Elena" w:date="2014-05-12T14:14:00Z" w:initials="E">
    <w:p w14:paraId="1307A9F8" w14:textId="77777777" w:rsidR="00ED6D66" w:rsidRDefault="00ED6D66">
      <w:pPr>
        <w:pStyle w:val="CommentText"/>
      </w:pPr>
      <w:r>
        <w:rPr>
          <w:rStyle w:val="CommentReference"/>
        </w:rPr>
        <w:annotationRef/>
      </w:r>
      <w:r>
        <w:t>See my comment above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ADB988" w14:textId="77777777" w:rsidR="00ED6D66" w:rsidRDefault="00ED6D66">
      <w:r>
        <w:separator/>
      </w:r>
    </w:p>
  </w:endnote>
  <w:endnote w:type="continuationSeparator" w:id="0">
    <w:p w14:paraId="061F4477" w14:textId="77777777" w:rsidR="00ED6D66" w:rsidRDefault="00ED6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CACAEF" w14:textId="77777777" w:rsidR="00ED6D66" w:rsidRDefault="00ED6D66" w:rsidP="00F7644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D7FE6D" w14:textId="77777777" w:rsidR="00ED6D66" w:rsidRDefault="00ED6D66" w:rsidP="0078242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3691F" w14:textId="77777777" w:rsidR="00ED6D66" w:rsidRDefault="00ED6D66" w:rsidP="00F7644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A6031">
      <w:rPr>
        <w:rStyle w:val="PageNumber"/>
        <w:noProof/>
      </w:rPr>
      <w:t>5</w:t>
    </w:r>
    <w:r>
      <w:rPr>
        <w:rStyle w:val="PageNumber"/>
      </w:rPr>
      <w:fldChar w:fldCharType="end"/>
    </w:r>
  </w:p>
  <w:p w14:paraId="0DC4C466" w14:textId="77777777" w:rsidR="00ED6D66" w:rsidRDefault="00ED6D66" w:rsidP="0078242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FEBF65" w14:textId="77777777" w:rsidR="00ED6D66" w:rsidRDefault="00ED6D66">
      <w:r>
        <w:separator/>
      </w:r>
    </w:p>
  </w:footnote>
  <w:footnote w:type="continuationSeparator" w:id="0">
    <w:p w14:paraId="5C8ADD56" w14:textId="77777777" w:rsidR="00ED6D66" w:rsidRDefault="00ED6D6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B064BC"/>
    <w:multiLevelType w:val="multilevel"/>
    <w:tmpl w:val="83EA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4DA"/>
    <w:rsid w:val="00024F07"/>
    <w:rsid w:val="000349E1"/>
    <w:rsid w:val="00077EBC"/>
    <w:rsid w:val="000A2F15"/>
    <w:rsid w:val="000B4222"/>
    <w:rsid w:val="001146CD"/>
    <w:rsid w:val="001512BC"/>
    <w:rsid w:val="0017232B"/>
    <w:rsid w:val="00177635"/>
    <w:rsid w:val="001B2D2F"/>
    <w:rsid w:val="001E7097"/>
    <w:rsid w:val="001F4381"/>
    <w:rsid w:val="00223E27"/>
    <w:rsid w:val="0023157C"/>
    <w:rsid w:val="00244A98"/>
    <w:rsid w:val="00246F1C"/>
    <w:rsid w:val="00252F16"/>
    <w:rsid w:val="00271733"/>
    <w:rsid w:val="002928F9"/>
    <w:rsid w:val="002C54CB"/>
    <w:rsid w:val="002D4D05"/>
    <w:rsid w:val="002E5F50"/>
    <w:rsid w:val="00317BAE"/>
    <w:rsid w:val="00325368"/>
    <w:rsid w:val="0033779E"/>
    <w:rsid w:val="003B51FB"/>
    <w:rsid w:val="003B6A91"/>
    <w:rsid w:val="003F24D0"/>
    <w:rsid w:val="004158E9"/>
    <w:rsid w:val="00471ADE"/>
    <w:rsid w:val="004A6031"/>
    <w:rsid w:val="004E2B59"/>
    <w:rsid w:val="004E3481"/>
    <w:rsid w:val="00503BB2"/>
    <w:rsid w:val="00537B95"/>
    <w:rsid w:val="00540BE4"/>
    <w:rsid w:val="00553EDA"/>
    <w:rsid w:val="005777E7"/>
    <w:rsid w:val="005A19D5"/>
    <w:rsid w:val="005D1668"/>
    <w:rsid w:val="00631A01"/>
    <w:rsid w:val="006341F3"/>
    <w:rsid w:val="006346F3"/>
    <w:rsid w:val="00636711"/>
    <w:rsid w:val="006D5DEF"/>
    <w:rsid w:val="006E6B68"/>
    <w:rsid w:val="006F291E"/>
    <w:rsid w:val="00724D8A"/>
    <w:rsid w:val="007335E8"/>
    <w:rsid w:val="0078242D"/>
    <w:rsid w:val="007A64DA"/>
    <w:rsid w:val="007C7151"/>
    <w:rsid w:val="00821229"/>
    <w:rsid w:val="008475D0"/>
    <w:rsid w:val="00893381"/>
    <w:rsid w:val="008E6C98"/>
    <w:rsid w:val="008F555C"/>
    <w:rsid w:val="00911F61"/>
    <w:rsid w:val="00944DA2"/>
    <w:rsid w:val="009463A4"/>
    <w:rsid w:val="00954F39"/>
    <w:rsid w:val="009576B4"/>
    <w:rsid w:val="00997924"/>
    <w:rsid w:val="00A162B5"/>
    <w:rsid w:val="00A20F1A"/>
    <w:rsid w:val="00A4429E"/>
    <w:rsid w:val="00A46833"/>
    <w:rsid w:val="00A55B3D"/>
    <w:rsid w:val="00A800F3"/>
    <w:rsid w:val="00AB6B82"/>
    <w:rsid w:val="00AF19DB"/>
    <w:rsid w:val="00AF35AB"/>
    <w:rsid w:val="00B03699"/>
    <w:rsid w:val="00B226AD"/>
    <w:rsid w:val="00B25D4E"/>
    <w:rsid w:val="00B26A73"/>
    <w:rsid w:val="00B3109D"/>
    <w:rsid w:val="00B40D05"/>
    <w:rsid w:val="00BB6F96"/>
    <w:rsid w:val="00C21D5F"/>
    <w:rsid w:val="00C500C7"/>
    <w:rsid w:val="00C52DDF"/>
    <w:rsid w:val="00C56787"/>
    <w:rsid w:val="00C800C0"/>
    <w:rsid w:val="00C96BB2"/>
    <w:rsid w:val="00CA25C8"/>
    <w:rsid w:val="00CC62C5"/>
    <w:rsid w:val="00CD2B04"/>
    <w:rsid w:val="00CE2997"/>
    <w:rsid w:val="00D32376"/>
    <w:rsid w:val="00D7464F"/>
    <w:rsid w:val="00DD39C6"/>
    <w:rsid w:val="00E05FFF"/>
    <w:rsid w:val="00E339A4"/>
    <w:rsid w:val="00E40B28"/>
    <w:rsid w:val="00E64B9D"/>
    <w:rsid w:val="00E672F9"/>
    <w:rsid w:val="00E7243F"/>
    <w:rsid w:val="00E73F5E"/>
    <w:rsid w:val="00E8739B"/>
    <w:rsid w:val="00EA6C50"/>
    <w:rsid w:val="00ED6D66"/>
    <w:rsid w:val="00EF0A43"/>
    <w:rsid w:val="00F20F65"/>
    <w:rsid w:val="00F22353"/>
    <w:rsid w:val="00F30D36"/>
    <w:rsid w:val="00F76449"/>
    <w:rsid w:val="00F76481"/>
    <w:rsid w:val="00FB329B"/>
    <w:rsid w:val="00FE59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B87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229"/>
    <w:pPr>
      <w:spacing w:after="200" w:line="276" w:lineRule="auto"/>
    </w:pPr>
  </w:style>
  <w:style w:type="paragraph" w:styleId="Heading1">
    <w:name w:val="heading 1"/>
    <w:basedOn w:val="Normal"/>
    <w:link w:val="Heading1Char"/>
    <w:uiPriority w:val="99"/>
    <w:qFormat/>
    <w:rsid w:val="00C56787"/>
    <w:pPr>
      <w:spacing w:after="0" w:line="240" w:lineRule="auto"/>
      <w:outlineLvl w:val="0"/>
    </w:pPr>
    <w:rPr>
      <w:rFonts w:ascii="Arial" w:eastAsia="Times New Roman" w:hAnsi="Arial" w:cs="Arial"/>
      <w:kern w:val="36"/>
      <w:sz w:val="42"/>
      <w:szCs w:val="42"/>
    </w:rPr>
  </w:style>
  <w:style w:type="paragraph" w:styleId="Heading3">
    <w:name w:val="heading 3"/>
    <w:basedOn w:val="Normal"/>
    <w:next w:val="Normal"/>
    <w:link w:val="Heading3Char"/>
    <w:uiPriority w:val="99"/>
    <w:qFormat/>
    <w:rsid w:val="00AF35AB"/>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56787"/>
    <w:rPr>
      <w:rFonts w:ascii="Arial" w:hAnsi="Arial" w:cs="Arial"/>
      <w:kern w:val="36"/>
      <w:sz w:val="42"/>
      <w:szCs w:val="42"/>
    </w:rPr>
  </w:style>
  <w:style w:type="character" w:customStyle="1" w:styleId="Heading3Char">
    <w:name w:val="Heading 3 Char"/>
    <w:basedOn w:val="DefaultParagraphFont"/>
    <w:link w:val="Heading3"/>
    <w:uiPriority w:val="99"/>
    <w:semiHidden/>
    <w:locked/>
    <w:rsid w:val="00AF35AB"/>
    <w:rPr>
      <w:rFonts w:ascii="Cambria" w:hAnsi="Cambria" w:cs="Times New Roman"/>
      <w:b/>
      <w:bCs/>
      <w:color w:val="4F81BD"/>
    </w:rPr>
  </w:style>
  <w:style w:type="character" w:customStyle="1" w:styleId="itempublisher">
    <w:name w:val="itempublisher"/>
    <w:basedOn w:val="DefaultParagraphFont"/>
    <w:uiPriority w:val="99"/>
    <w:rsid w:val="00C56787"/>
    <w:rPr>
      <w:rFonts w:cs="Times New Roman"/>
    </w:rPr>
  </w:style>
  <w:style w:type="character" w:styleId="Strong">
    <w:name w:val="Strong"/>
    <w:basedOn w:val="DefaultParagraphFont"/>
    <w:uiPriority w:val="99"/>
    <w:qFormat/>
    <w:rsid w:val="00C56787"/>
    <w:rPr>
      <w:rFonts w:cs="Times New Roman"/>
      <w:b/>
      <w:bCs/>
    </w:rPr>
  </w:style>
  <w:style w:type="character" w:styleId="Hyperlink">
    <w:name w:val="Hyperlink"/>
    <w:basedOn w:val="DefaultParagraphFont"/>
    <w:uiPriority w:val="99"/>
    <w:rsid w:val="00C56787"/>
    <w:rPr>
      <w:rFonts w:cs="Times New Roman"/>
      <w:color w:val="0000FF"/>
      <w:u w:val="single"/>
    </w:rPr>
  </w:style>
  <w:style w:type="character" w:customStyle="1" w:styleId="vernacular">
    <w:name w:val="vernacular"/>
    <w:basedOn w:val="DefaultParagraphFont"/>
    <w:uiPriority w:val="99"/>
    <w:rsid w:val="00C56787"/>
    <w:rPr>
      <w:rFonts w:cs="Times New Roman"/>
    </w:rPr>
  </w:style>
  <w:style w:type="character" w:customStyle="1" w:styleId="a-size-large1">
    <w:name w:val="a-size-large1"/>
    <w:basedOn w:val="DefaultParagraphFont"/>
    <w:uiPriority w:val="99"/>
    <w:rsid w:val="00C56787"/>
    <w:rPr>
      <w:rFonts w:ascii="Arial" w:hAnsi="Arial" w:cs="Arial"/>
      <w:sz w:val="32"/>
      <w:szCs w:val="32"/>
    </w:rPr>
  </w:style>
  <w:style w:type="character" w:customStyle="1" w:styleId="a-size-medium3">
    <w:name w:val="a-size-medium3"/>
    <w:basedOn w:val="DefaultParagraphFont"/>
    <w:uiPriority w:val="99"/>
    <w:rsid w:val="00C56787"/>
    <w:rPr>
      <w:rFonts w:ascii="Arial" w:hAnsi="Arial" w:cs="Arial"/>
      <w:sz w:val="26"/>
      <w:szCs w:val="26"/>
    </w:rPr>
  </w:style>
  <w:style w:type="character" w:customStyle="1" w:styleId="author">
    <w:name w:val="author"/>
    <w:basedOn w:val="DefaultParagraphFont"/>
    <w:uiPriority w:val="99"/>
    <w:rsid w:val="00C56787"/>
    <w:rPr>
      <w:rFonts w:cs="Times New Roman"/>
    </w:rPr>
  </w:style>
  <w:style w:type="character" w:customStyle="1" w:styleId="contribution">
    <w:name w:val="contribution"/>
    <w:basedOn w:val="DefaultParagraphFont"/>
    <w:uiPriority w:val="99"/>
    <w:rsid w:val="00C56787"/>
    <w:rPr>
      <w:rFonts w:cs="Times New Roman"/>
    </w:rPr>
  </w:style>
  <w:style w:type="character" w:customStyle="1" w:styleId="a-color-secondary">
    <w:name w:val="a-color-secondary"/>
    <w:basedOn w:val="DefaultParagraphFont"/>
    <w:uiPriority w:val="99"/>
    <w:rsid w:val="00C56787"/>
    <w:rPr>
      <w:rFonts w:cs="Times New Roman"/>
    </w:rPr>
  </w:style>
  <w:style w:type="character" w:styleId="Emphasis">
    <w:name w:val="Emphasis"/>
    <w:basedOn w:val="DefaultParagraphFont"/>
    <w:uiPriority w:val="99"/>
    <w:qFormat/>
    <w:rsid w:val="00CA25C8"/>
    <w:rPr>
      <w:rFonts w:cs="Times New Roman"/>
      <w:spacing w:val="48"/>
    </w:rPr>
  </w:style>
  <w:style w:type="paragraph" w:styleId="NormalWeb">
    <w:name w:val="Normal (Web)"/>
    <w:basedOn w:val="Normal"/>
    <w:uiPriority w:val="99"/>
    <w:rsid w:val="00CA25C8"/>
    <w:pPr>
      <w:spacing w:before="48" w:after="48" w:line="240" w:lineRule="auto"/>
    </w:pPr>
    <w:rPr>
      <w:rFonts w:ascii="Times New Roman" w:eastAsia="Times New Roman" w:hAnsi="Times New Roman"/>
      <w:sz w:val="24"/>
      <w:szCs w:val="24"/>
    </w:rPr>
  </w:style>
  <w:style w:type="paragraph" w:customStyle="1" w:styleId="biblio">
    <w:name w:val="biblio"/>
    <w:basedOn w:val="Normal"/>
    <w:uiPriority w:val="99"/>
    <w:rsid w:val="00CA25C8"/>
    <w:pPr>
      <w:spacing w:before="48" w:after="48" w:line="240" w:lineRule="auto"/>
      <w:ind w:firstLine="480"/>
      <w:jc w:val="both"/>
    </w:pPr>
    <w:rPr>
      <w:rFonts w:ascii="Times New Roman" w:eastAsia="Times New Roman" w:hAnsi="Times New Roman"/>
      <w:sz w:val="19"/>
      <w:szCs w:val="19"/>
    </w:rPr>
  </w:style>
  <w:style w:type="paragraph" w:customStyle="1" w:styleId="biblio0">
    <w:name w:val="biblio0"/>
    <w:basedOn w:val="Normal"/>
    <w:uiPriority w:val="99"/>
    <w:rsid w:val="00CA25C8"/>
    <w:pPr>
      <w:spacing w:before="48" w:after="48" w:line="240" w:lineRule="auto"/>
      <w:jc w:val="both"/>
    </w:pPr>
    <w:rPr>
      <w:rFonts w:ascii="Times New Roman" w:eastAsia="Times New Roman" w:hAnsi="Times New Roman"/>
      <w:sz w:val="19"/>
      <w:szCs w:val="19"/>
    </w:rPr>
  </w:style>
  <w:style w:type="paragraph" w:customStyle="1" w:styleId="podpis">
    <w:name w:val="podpis"/>
    <w:basedOn w:val="Normal"/>
    <w:uiPriority w:val="99"/>
    <w:rsid w:val="00CA25C8"/>
    <w:pPr>
      <w:spacing w:before="48" w:after="48" w:line="240" w:lineRule="auto"/>
      <w:ind w:right="360"/>
      <w:jc w:val="right"/>
    </w:pPr>
    <w:rPr>
      <w:rFonts w:ascii="Times New Roman" w:eastAsia="Times New Roman" w:hAnsi="Times New Roman"/>
      <w:i/>
      <w:iCs/>
      <w:sz w:val="19"/>
      <w:szCs w:val="19"/>
    </w:rPr>
  </w:style>
  <w:style w:type="paragraph" w:customStyle="1" w:styleId="stih3ot">
    <w:name w:val="stih3ot"/>
    <w:basedOn w:val="Normal"/>
    <w:uiPriority w:val="99"/>
    <w:rsid w:val="00CA25C8"/>
    <w:pPr>
      <w:spacing w:before="240" w:after="48" w:line="240" w:lineRule="auto"/>
      <w:ind w:left="1200"/>
    </w:pPr>
    <w:rPr>
      <w:rFonts w:ascii="Times New Roman" w:eastAsia="Times New Roman" w:hAnsi="Times New Roman"/>
      <w:sz w:val="19"/>
      <w:szCs w:val="19"/>
    </w:rPr>
  </w:style>
  <w:style w:type="paragraph" w:customStyle="1" w:styleId="text">
    <w:name w:val="text"/>
    <w:basedOn w:val="Normal"/>
    <w:uiPriority w:val="99"/>
    <w:rsid w:val="00CA25C8"/>
    <w:pPr>
      <w:spacing w:before="48" w:after="48" w:line="240" w:lineRule="auto"/>
      <w:ind w:firstLine="360"/>
      <w:jc w:val="both"/>
    </w:pPr>
    <w:rPr>
      <w:rFonts w:ascii="Times New Roman" w:eastAsia="Times New Roman" w:hAnsi="Times New Roman"/>
      <w:sz w:val="24"/>
      <w:szCs w:val="24"/>
    </w:rPr>
  </w:style>
  <w:style w:type="paragraph" w:customStyle="1" w:styleId="text0">
    <w:name w:val="text0"/>
    <w:basedOn w:val="Normal"/>
    <w:uiPriority w:val="99"/>
    <w:rsid w:val="00CA25C8"/>
    <w:pPr>
      <w:spacing w:before="48" w:after="48" w:line="240" w:lineRule="auto"/>
      <w:jc w:val="both"/>
    </w:pPr>
    <w:rPr>
      <w:rFonts w:ascii="Times New Roman" w:eastAsia="Times New Roman" w:hAnsi="Times New Roman"/>
      <w:sz w:val="24"/>
      <w:szCs w:val="24"/>
    </w:rPr>
  </w:style>
  <w:style w:type="paragraph" w:customStyle="1" w:styleId="textots">
    <w:name w:val="textots"/>
    <w:basedOn w:val="Normal"/>
    <w:uiPriority w:val="99"/>
    <w:rsid w:val="00CA25C8"/>
    <w:pPr>
      <w:spacing w:before="240" w:after="48" w:line="240" w:lineRule="auto"/>
      <w:ind w:firstLine="360"/>
      <w:jc w:val="both"/>
    </w:pPr>
    <w:rPr>
      <w:rFonts w:ascii="Times New Roman" w:eastAsia="Times New Roman" w:hAnsi="Times New Roman"/>
      <w:sz w:val="24"/>
      <w:szCs w:val="24"/>
    </w:rPr>
  </w:style>
  <w:style w:type="character" w:customStyle="1" w:styleId="page">
    <w:name w:val="page"/>
    <w:basedOn w:val="DefaultParagraphFont"/>
    <w:uiPriority w:val="99"/>
    <w:rsid w:val="00CA25C8"/>
    <w:rPr>
      <w:rFonts w:cs="Times New Roman"/>
      <w:i/>
      <w:iCs/>
      <w:vanish/>
      <w:color w:val="00008B"/>
      <w:sz w:val="19"/>
      <w:szCs w:val="19"/>
      <w:bdr w:val="single" w:sz="6" w:space="0" w:color="C1C1C1" w:frame="1"/>
    </w:rPr>
  </w:style>
  <w:style w:type="paragraph" w:styleId="BalloonText">
    <w:name w:val="Balloon Text"/>
    <w:basedOn w:val="Normal"/>
    <w:link w:val="BalloonTextChar"/>
    <w:uiPriority w:val="99"/>
    <w:semiHidden/>
    <w:rsid w:val="00AF35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F35AB"/>
    <w:rPr>
      <w:rFonts w:ascii="Tahoma" w:hAnsi="Tahoma" w:cs="Tahoma"/>
      <w:sz w:val="16"/>
      <w:szCs w:val="16"/>
    </w:rPr>
  </w:style>
  <w:style w:type="character" w:customStyle="1" w:styleId="ipa">
    <w:name w:val="ipa"/>
    <w:basedOn w:val="DefaultParagraphFont"/>
    <w:uiPriority w:val="99"/>
    <w:rsid w:val="00AF35AB"/>
    <w:rPr>
      <w:rFonts w:cs="Times New Roman"/>
    </w:rPr>
  </w:style>
  <w:style w:type="character" w:customStyle="1" w:styleId="mw-headline">
    <w:name w:val="mw-headline"/>
    <w:basedOn w:val="DefaultParagraphFont"/>
    <w:uiPriority w:val="99"/>
    <w:rsid w:val="00AF35AB"/>
    <w:rPr>
      <w:rFonts w:cs="Times New Roman"/>
    </w:rPr>
  </w:style>
  <w:style w:type="character" w:customStyle="1" w:styleId="mw-editsection">
    <w:name w:val="mw-editsection"/>
    <w:basedOn w:val="DefaultParagraphFont"/>
    <w:uiPriority w:val="99"/>
    <w:rsid w:val="00AF35AB"/>
    <w:rPr>
      <w:rFonts w:cs="Times New Roman"/>
    </w:rPr>
  </w:style>
  <w:style w:type="character" w:customStyle="1" w:styleId="mw-editsection-bracket">
    <w:name w:val="mw-editsection-bracket"/>
    <w:basedOn w:val="DefaultParagraphFont"/>
    <w:uiPriority w:val="99"/>
    <w:rsid w:val="00AF35AB"/>
    <w:rPr>
      <w:rFonts w:cs="Times New Roman"/>
    </w:rPr>
  </w:style>
  <w:style w:type="paragraph" w:styleId="Footer">
    <w:name w:val="footer"/>
    <w:basedOn w:val="Normal"/>
    <w:link w:val="FooterChar"/>
    <w:uiPriority w:val="99"/>
    <w:rsid w:val="0078242D"/>
    <w:pPr>
      <w:tabs>
        <w:tab w:val="center" w:pos="4320"/>
        <w:tab w:val="right" w:pos="8640"/>
      </w:tabs>
    </w:pPr>
  </w:style>
  <w:style w:type="character" w:customStyle="1" w:styleId="FooterChar">
    <w:name w:val="Footer Char"/>
    <w:basedOn w:val="DefaultParagraphFont"/>
    <w:link w:val="Footer"/>
    <w:uiPriority w:val="99"/>
    <w:semiHidden/>
    <w:locked/>
    <w:rsid w:val="00893381"/>
    <w:rPr>
      <w:rFonts w:cs="Times New Roman"/>
    </w:rPr>
  </w:style>
  <w:style w:type="character" w:styleId="PageNumber">
    <w:name w:val="page number"/>
    <w:basedOn w:val="DefaultParagraphFont"/>
    <w:uiPriority w:val="99"/>
    <w:rsid w:val="0078242D"/>
    <w:rPr>
      <w:rFonts w:cs="Times New Roman"/>
    </w:rPr>
  </w:style>
  <w:style w:type="character" w:styleId="CommentReference">
    <w:name w:val="annotation reference"/>
    <w:basedOn w:val="DefaultParagraphFont"/>
    <w:uiPriority w:val="99"/>
    <w:semiHidden/>
    <w:rsid w:val="00D32376"/>
    <w:rPr>
      <w:rFonts w:cs="Times New Roman"/>
      <w:sz w:val="16"/>
      <w:szCs w:val="16"/>
    </w:rPr>
  </w:style>
  <w:style w:type="paragraph" w:styleId="CommentText">
    <w:name w:val="annotation text"/>
    <w:basedOn w:val="Normal"/>
    <w:link w:val="CommentTextChar"/>
    <w:uiPriority w:val="99"/>
    <w:semiHidden/>
    <w:rsid w:val="00D32376"/>
    <w:rPr>
      <w:sz w:val="20"/>
      <w:szCs w:val="20"/>
    </w:rPr>
  </w:style>
  <w:style w:type="character" w:customStyle="1" w:styleId="CommentTextChar">
    <w:name w:val="Comment Text Char"/>
    <w:basedOn w:val="DefaultParagraphFont"/>
    <w:link w:val="CommentText"/>
    <w:uiPriority w:val="99"/>
    <w:semiHidden/>
    <w:locked/>
    <w:rsid w:val="00CE2997"/>
    <w:rPr>
      <w:rFonts w:cs="Times New Roman"/>
      <w:sz w:val="20"/>
      <w:szCs w:val="20"/>
    </w:rPr>
  </w:style>
  <w:style w:type="paragraph" w:styleId="CommentSubject">
    <w:name w:val="annotation subject"/>
    <w:basedOn w:val="CommentText"/>
    <w:next w:val="CommentText"/>
    <w:link w:val="CommentSubjectChar"/>
    <w:uiPriority w:val="99"/>
    <w:semiHidden/>
    <w:rsid w:val="00724D8A"/>
    <w:pPr>
      <w:spacing w:line="240" w:lineRule="auto"/>
    </w:pPr>
    <w:rPr>
      <w:b/>
      <w:bCs/>
    </w:rPr>
  </w:style>
  <w:style w:type="character" w:customStyle="1" w:styleId="CommentSubjectChar">
    <w:name w:val="Comment Subject Char"/>
    <w:basedOn w:val="CommentTextChar"/>
    <w:link w:val="CommentSubject"/>
    <w:uiPriority w:val="99"/>
    <w:semiHidden/>
    <w:locked/>
    <w:rsid w:val="00724D8A"/>
    <w:rPr>
      <w:rFonts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229"/>
    <w:pPr>
      <w:spacing w:after="200" w:line="276" w:lineRule="auto"/>
    </w:pPr>
  </w:style>
  <w:style w:type="paragraph" w:styleId="Heading1">
    <w:name w:val="heading 1"/>
    <w:basedOn w:val="Normal"/>
    <w:link w:val="Heading1Char"/>
    <w:uiPriority w:val="99"/>
    <w:qFormat/>
    <w:rsid w:val="00C56787"/>
    <w:pPr>
      <w:spacing w:after="0" w:line="240" w:lineRule="auto"/>
      <w:outlineLvl w:val="0"/>
    </w:pPr>
    <w:rPr>
      <w:rFonts w:ascii="Arial" w:eastAsia="Times New Roman" w:hAnsi="Arial" w:cs="Arial"/>
      <w:kern w:val="36"/>
      <w:sz w:val="42"/>
      <w:szCs w:val="42"/>
    </w:rPr>
  </w:style>
  <w:style w:type="paragraph" w:styleId="Heading3">
    <w:name w:val="heading 3"/>
    <w:basedOn w:val="Normal"/>
    <w:next w:val="Normal"/>
    <w:link w:val="Heading3Char"/>
    <w:uiPriority w:val="99"/>
    <w:qFormat/>
    <w:rsid w:val="00AF35AB"/>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56787"/>
    <w:rPr>
      <w:rFonts w:ascii="Arial" w:hAnsi="Arial" w:cs="Arial"/>
      <w:kern w:val="36"/>
      <w:sz w:val="42"/>
      <w:szCs w:val="42"/>
    </w:rPr>
  </w:style>
  <w:style w:type="character" w:customStyle="1" w:styleId="Heading3Char">
    <w:name w:val="Heading 3 Char"/>
    <w:basedOn w:val="DefaultParagraphFont"/>
    <w:link w:val="Heading3"/>
    <w:uiPriority w:val="99"/>
    <w:semiHidden/>
    <w:locked/>
    <w:rsid w:val="00AF35AB"/>
    <w:rPr>
      <w:rFonts w:ascii="Cambria" w:hAnsi="Cambria" w:cs="Times New Roman"/>
      <w:b/>
      <w:bCs/>
      <w:color w:val="4F81BD"/>
    </w:rPr>
  </w:style>
  <w:style w:type="character" w:customStyle="1" w:styleId="itempublisher">
    <w:name w:val="itempublisher"/>
    <w:basedOn w:val="DefaultParagraphFont"/>
    <w:uiPriority w:val="99"/>
    <w:rsid w:val="00C56787"/>
    <w:rPr>
      <w:rFonts w:cs="Times New Roman"/>
    </w:rPr>
  </w:style>
  <w:style w:type="character" w:styleId="Strong">
    <w:name w:val="Strong"/>
    <w:basedOn w:val="DefaultParagraphFont"/>
    <w:uiPriority w:val="99"/>
    <w:qFormat/>
    <w:rsid w:val="00C56787"/>
    <w:rPr>
      <w:rFonts w:cs="Times New Roman"/>
      <w:b/>
      <w:bCs/>
    </w:rPr>
  </w:style>
  <w:style w:type="character" w:styleId="Hyperlink">
    <w:name w:val="Hyperlink"/>
    <w:basedOn w:val="DefaultParagraphFont"/>
    <w:uiPriority w:val="99"/>
    <w:rsid w:val="00C56787"/>
    <w:rPr>
      <w:rFonts w:cs="Times New Roman"/>
      <w:color w:val="0000FF"/>
      <w:u w:val="single"/>
    </w:rPr>
  </w:style>
  <w:style w:type="character" w:customStyle="1" w:styleId="vernacular">
    <w:name w:val="vernacular"/>
    <w:basedOn w:val="DefaultParagraphFont"/>
    <w:uiPriority w:val="99"/>
    <w:rsid w:val="00C56787"/>
    <w:rPr>
      <w:rFonts w:cs="Times New Roman"/>
    </w:rPr>
  </w:style>
  <w:style w:type="character" w:customStyle="1" w:styleId="a-size-large1">
    <w:name w:val="a-size-large1"/>
    <w:basedOn w:val="DefaultParagraphFont"/>
    <w:uiPriority w:val="99"/>
    <w:rsid w:val="00C56787"/>
    <w:rPr>
      <w:rFonts w:ascii="Arial" w:hAnsi="Arial" w:cs="Arial"/>
      <w:sz w:val="32"/>
      <w:szCs w:val="32"/>
    </w:rPr>
  </w:style>
  <w:style w:type="character" w:customStyle="1" w:styleId="a-size-medium3">
    <w:name w:val="a-size-medium3"/>
    <w:basedOn w:val="DefaultParagraphFont"/>
    <w:uiPriority w:val="99"/>
    <w:rsid w:val="00C56787"/>
    <w:rPr>
      <w:rFonts w:ascii="Arial" w:hAnsi="Arial" w:cs="Arial"/>
      <w:sz w:val="26"/>
      <w:szCs w:val="26"/>
    </w:rPr>
  </w:style>
  <w:style w:type="character" w:customStyle="1" w:styleId="author">
    <w:name w:val="author"/>
    <w:basedOn w:val="DefaultParagraphFont"/>
    <w:uiPriority w:val="99"/>
    <w:rsid w:val="00C56787"/>
    <w:rPr>
      <w:rFonts w:cs="Times New Roman"/>
    </w:rPr>
  </w:style>
  <w:style w:type="character" w:customStyle="1" w:styleId="contribution">
    <w:name w:val="contribution"/>
    <w:basedOn w:val="DefaultParagraphFont"/>
    <w:uiPriority w:val="99"/>
    <w:rsid w:val="00C56787"/>
    <w:rPr>
      <w:rFonts w:cs="Times New Roman"/>
    </w:rPr>
  </w:style>
  <w:style w:type="character" w:customStyle="1" w:styleId="a-color-secondary">
    <w:name w:val="a-color-secondary"/>
    <w:basedOn w:val="DefaultParagraphFont"/>
    <w:uiPriority w:val="99"/>
    <w:rsid w:val="00C56787"/>
    <w:rPr>
      <w:rFonts w:cs="Times New Roman"/>
    </w:rPr>
  </w:style>
  <w:style w:type="character" w:styleId="Emphasis">
    <w:name w:val="Emphasis"/>
    <w:basedOn w:val="DefaultParagraphFont"/>
    <w:uiPriority w:val="99"/>
    <w:qFormat/>
    <w:rsid w:val="00CA25C8"/>
    <w:rPr>
      <w:rFonts w:cs="Times New Roman"/>
      <w:spacing w:val="48"/>
    </w:rPr>
  </w:style>
  <w:style w:type="paragraph" w:styleId="NormalWeb">
    <w:name w:val="Normal (Web)"/>
    <w:basedOn w:val="Normal"/>
    <w:uiPriority w:val="99"/>
    <w:rsid w:val="00CA25C8"/>
    <w:pPr>
      <w:spacing w:before="48" w:after="48" w:line="240" w:lineRule="auto"/>
    </w:pPr>
    <w:rPr>
      <w:rFonts w:ascii="Times New Roman" w:eastAsia="Times New Roman" w:hAnsi="Times New Roman"/>
      <w:sz w:val="24"/>
      <w:szCs w:val="24"/>
    </w:rPr>
  </w:style>
  <w:style w:type="paragraph" w:customStyle="1" w:styleId="biblio">
    <w:name w:val="biblio"/>
    <w:basedOn w:val="Normal"/>
    <w:uiPriority w:val="99"/>
    <w:rsid w:val="00CA25C8"/>
    <w:pPr>
      <w:spacing w:before="48" w:after="48" w:line="240" w:lineRule="auto"/>
      <w:ind w:firstLine="480"/>
      <w:jc w:val="both"/>
    </w:pPr>
    <w:rPr>
      <w:rFonts w:ascii="Times New Roman" w:eastAsia="Times New Roman" w:hAnsi="Times New Roman"/>
      <w:sz w:val="19"/>
      <w:szCs w:val="19"/>
    </w:rPr>
  </w:style>
  <w:style w:type="paragraph" w:customStyle="1" w:styleId="biblio0">
    <w:name w:val="biblio0"/>
    <w:basedOn w:val="Normal"/>
    <w:uiPriority w:val="99"/>
    <w:rsid w:val="00CA25C8"/>
    <w:pPr>
      <w:spacing w:before="48" w:after="48" w:line="240" w:lineRule="auto"/>
      <w:jc w:val="both"/>
    </w:pPr>
    <w:rPr>
      <w:rFonts w:ascii="Times New Roman" w:eastAsia="Times New Roman" w:hAnsi="Times New Roman"/>
      <w:sz w:val="19"/>
      <w:szCs w:val="19"/>
    </w:rPr>
  </w:style>
  <w:style w:type="paragraph" w:customStyle="1" w:styleId="podpis">
    <w:name w:val="podpis"/>
    <w:basedOn w:val="Normal"/>
    <w:uiPriority w:val="99"/>
    <w:rsid w:val="00CA25C8"/>
    <w:pPr>
      <w:spacing w:before="48" w:after="48" w:line="240" w:lineRule="auto"/>
      <w:ind w:right="360"/>
      <w:jc w:val="right"/>
    </w:pPr>
    <w:rPr>
      <w:rFonts w:ascii="Times New Roman" w:eastAsia="Times New Roman" w:hAnsi="Times New Roman"/>
      <w:i/>
      <w:iCs/>
      <w:sz w:val="19"/>
      <w:szCs w:val="19"/>
    </w:rPr>
  </w:style>
  <w:style w:type="paragraph" w:customStyle="1" w:styleId="stih3ot">
    <w:name w:val="stih3ot"/>
    <w:basedOn w:val="Normal"/>
    <w:uiPriority w:val="99"/>
    <w:rsid w:val="00CA25C8"/>
    <w:pPr>
      <w:spacing w:before="240" w:after="48" w:line="240" w:lineRule="auto"/>
      <w:ind w:left="1200"/>
    </w:pPr>
    <w:rPr>
      <w:rFonts w:ascii="Times New Roman" w:eastAsia="Times New Roman" w:hAnsi="Times New Roman"/>
      <w:sz w:val="19"/>
      <w:szCs w:val="19"/>
    </w:rPr>
  </w:style>
  <w:style w:type="paragraph" w:customStyle="1" w:styleId="text">
    <w:name w:val="text"/>
    <w:basedOn w:val="Normal"/>
    <w:uiPriority w:val="99"/>
    <w:rsid w:val="00CA25C8"/>
    <w:pPr>
      <w:spacing w:before="48" w:after="48" w:line="240" w:lineRule="auto"/>
      <w:ind w:firstLine="360"/>
      <w:jc w:val="both"/>
    </w:pPr>
    <w:rPr>
      <w:rFonts w:ascii="Times New Roman" w:eastAsia="Times New Roman" w:hAnsi="Times New Roman"/>
      <w:sz w:val="24"/>
      <w:szCs w:val="24"/>
    </w:rPr>
  </w:style>
  <w:style w:type="paragraph" w:customStyle="1" w:styleId="text0">
    <w:name w:val="text0"/>
    <w:basedOn w:val="Normal"/>
    <w:uiPriority w:val="99"/>
    <w:rsid w:val="00CA25C8"/>
    <w:pPr>
      <w:spacing w:before="48" w:after="48" w:line="240" w:lineRule="auto"/>
      <w:jc w:val="both"/>
    </w:pPr>
    <w:rPr>
      <w:rFonts w:ascii="Times New Roman" w:eastAsia="Times New Roman" w:hAnsi="Times New Roman"/>
      <w:sz w:val="24"/>
      <w:szCs w:val="24"/>
    </w:rPr>
  </w:style>
  <w:style w:type="paragraph" w:customStyle="1" w:styleId="textots">
    <w:name w:val="textots"/>
    <w:basedOn w:val="Normal"/>
    <w:uiPriority w:val="99"/>
    <w:rsid w:val="00CA25C8"/>
    <w:pPr>
      <w:spacing w:before="240" w:after="48" w:line="240" w:lineRule="auto"/>
      <w:ind w:firstLine="360"/>
      <w:jc w:val="both"/>
    </w:pPr>
    <w:rPr>
      <w:rFonts w:ascii="Times New Roman" w:eastAsia="Times New Roman" w:hAnsi="Times New Roman"/>
      <w:sz w:val="24"/>
      <w:szCs w:val="24"/>
    </w:rPr>
  </w:style>
  <w:style w:type="character" w:customStyle="1" w:styleId="page">
    <w:name w:val="page"/>
    <w:basedOn w:val="DefaultParagraphFont"/>
    <w:uiPriority w:val="99"/>
    <w:rsid w:val="00CA25C8"/>
    <w:rPr>
      <w:rFonts w:cs="Times New Roman"/>
      <w:i/>
      <w:iCs/>
      <w:vanish/>
      <w:color w:val="00008B"/>
      <w:sz w:val="19"/>
      <w:szCs w:val="19"/>
      <w:bdr w:val="single" w:sz="6" w:space="0" w:color="C1C1C1" w:frame="1"/>
    </w:rPr>
  </w:style>
  <w:style w:type="paragraph" w:styleId="BalloonText">
    <w:name w:val="Balloon Text"/>
    <w:basedOn w:val="Normal"/>
    <w:link w:val="BalloonTextChar"/>
    <w:uiPriority w:val="99"/>
    <w:semiHidden/>
    <w:rsid w:val="00AF35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F35AB"/>
    <w:rPr>
      <w:rFonts w:ascii="Tahoma" w:hAnsi="Tahoma" w:cs="Tahoma"/>
      <w:sz w:val="16"/>
      <w:szCs w:val="16"/>
    </w:rPr>
  </w:style>
  <w:style w:type="character" w:customStyle="1" w:styleId="ipa">
    <w:name w:val="ipa"/>
    <w:basedOn w:val="DefaultParagraphFont"/>
    <w:uiPriority w:val="99"/>
    <w:rsid w:val="00AF35AB"/>
    <w:rPr>
      <w:rFonts w:cs="Times New Roman"/>
    </w:rPr>
  </w:style>
  <w:style w:type="character" w:customStyle="1" w:styleId="mw-headline">
    <w:name w:val="mw-headline"/>
    <w:basedOn w:val="DefaultParagraphFont"/>
    <w:uiPriority w:val="99"/>
    <w:rsid w:val="00AF35AB"/>
    <w:rPr>
      <w:rFonts w:cs="Times New Roman"/>
    </w:rPr>
  </w:style>
  <w:style w:type="character" w:customStyle="1" w:styleId="mw-editsection">
    <w:name w:val="mw-editsection"/>
    <w:basedOn w:val="DefaultParagraphFont"/>
    <w:uiPriority w:val="99"/>
    <w:rsid w:val="00AF35AB"/>
    <w:rPr>
      <w:rFonts w:cs="Times New Roman"/>
    </w:rPr>
  </w:style>
  <w:style w:type="character" w:customStyle="1" w:styleId="mw-editsection-bracket">
    <w:name w:val="mw-editsection-bracket"/>
    <w:basedOn w:val="DefaultParagraphFont"/>
    <w:uiPriority w:val="99"/>
    <w:rsid w:val="00AF35AB"/>
    <w:rPr>
      <w:rFonts w:cs="Times New Roman"/>
    </w:rPr>
  </w:style>
  <w:style w:type="paragraph" w:styleId="Footer">
    <w:name w:val="footer"/>
    <w:basedOn w:val="Normal"/>
    <w:link w:val="FooterChar"/>
    <w:uiPriority w:val="99"/>
    <w:rsid w:val="0078242D"/>
    <w:pPr>
      <w:tabs>
        <w:tab w:val="center" w:pos="4320"/>
        <w:tab w:val="right" w:pos="8640"/>
      </w:tabs>
    </w:pPr>
  </w:style>
  <w:style w:type="character" w:customStyle="1" w:styleId="FooterChar">
    <w:name w:val="Footer Char"/>
    <w:basedOn w:val="DefaultParagraphFont"/>
    <w:link w:val="Footer"/>
    <w:uiPriority w:val="99"/>
    <w:semiHidden/>
    <w:locked/>
    <w:rsid w:val="00893381"/>
    <w:rPr>
      <w:rFonts w:cs="Times New Roman"/>
    </w:rPr>
  </w:style>
  <w:style w:type="character" w:styleId="PageNumber">
    <w:name w:val="page number"/>
    <w:basedOn w:val="DefaultParagraphFont"/>
    <w:uiPriority w:val="99"/>
    <w:rsid w:val="0078242D"/>
    <w:rPr>
      <w:rFonts w:cs="Times New Roman"/>
    </w:rPr>
  </w:style>
  <w:style w:type="character" w:styleId="CommentReference">
    <w:name w:val="annotation reference"/>
    <w:basedOn w:val="DefaultParagraphFont"/>
    <w:uiPriority w:val="99"/>
    <w:semiHidden/>
    <w:rsid w:val="00D32376"/>
    <w:rPr>
      <w:rFonts w:cs="Times New Roman"/>
      <w:sz w:val="16"/>
      <w:szCs w:val="16"/>
    </w:rPr>
  </w:style>
  <w:style w:type="paragraph" w:styleId="CommentText">
    <w:name w:val="annotation text"/>
    <w:basedOn w:val="Normal"/>
    <w:link w:val="CommentTextChar"/>
    <w:uiPriority w:val="99"/>
    <w:semiHidden/>
    <w:rsid w:val="00D32376"/>
    <w:rPr>
      <w:sz w:val="20"/>
      <w:szCs w:val="20"/>
    </w:rPr>
  </w:style>
  <w:style w:type="character" w:customStyle="1" w:styleId="CommentTextChar">
    <w:name w:val="Comment Text Char"/>
    <w:basedOn w:val="DefaultParagraphFont"/>
    <w:link w:val="CommentText"/>
    <w:uiPriority w:val="99"/>
    <w:semiHidden/>
    <w:locked/>
    <w:rsid w:val="00CE2997"/>
    <w:rPr>
      <w:rFonts w:cs="Times New Roman"/>
      <w:sz w:val="20"/>
      <w:szCs w:val="20"/>
    </w:rPr>
  </w:style>
  <w:style w:type="paragraph" w:styleId="CommentSubject">
    <w:name w:val="annotation subject"/>
    <w:basedOn w:val="CommentText"/>
    <w:next w:val="CommentText"/>
    <w:link w:val="CommentSubjectChar"/>
    <w:uiPriority w:val="99"/>
    <w:semiHidden/>
    <w:rsid w:val="00724D8A"/>
    <w:pPr>
      <w:spacing w:line="240" w:lineRule="auto"/>
    </w:pPr>
    <w:rPr>
      <w:b/>
      <w:bCs/>
    </w:rPr>
  </w:style>
  <w:style w:type="character" w:customStyle="1" w:styleId="CommentSubjectChar">
    <w:name w:val="Comment Subject Char"/>
    <w:basedOn w:val="CommentTextChar"/>
    <w:link w:val="CommentSubject"/>
    <w:uiPriority w:val="99"/>
    <w:semiHidden/>
    <w:locked/>
    <w:rsid w:val="00724D8A"/>
    <w:rPr>
      <w:rFonts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818679">
      <w:marLeft w:val="0"/>
      <w:marRight w:val="0"/>
      <w:marTop w:val="0"/>
      <w:marBottom w:val="0"/>
      <w:divBdr>
        <w:top w:val="none" w:sz="0" w:space="0" w:color="auto"/>
        <w:left w:val="none" w:sz="0" w:space="0" w:color="auto"/>
        <w:bottom w:val="none" w:sz="0" w:space="0" w:color="auto"/>
        <w:right w:val="none" w:sz="0" w:space="0" w:color="auto"/>
      </w:divBdr>
      <w:divsChild>
        <w:div w:id="807818692">
          <w:marLeft w:val="0"/>
          <w:marRight w:val="0"/>
          <w:marTop w:val="0"/>
          <w:marBottom w:val="0"/>
          <w:divBdr>
            <w:top w:val="none" w:sz="0" w:space="0" w:color="auto"/>
            <w:left w:val="none" w:sz="0" w:space="0" w:color="auto"/>
            <w:bottom w:val="none" w:sz="0" w:space="0" w:color="auto"/>
            <w:right w:val="none" w:sz="0" w:space="0" w:color="auto"/>
          </w:divBdr>
          <w:divsChild>
            <w:div w:id="807818742">
              <w:marLeft w:val="0"/>
              <w:marRight w:val="0"/>
              <w:marTop w:val="0"/>
              <w:marBottom w:val="0"/>
              <w:divBdr>
                <w:top w:val="none" w:sz="0" w:space="0" w:color="auto"/>
                <w:left w:val="none" w:sz="0" w:space="0" w:color="auto"/>
                <w:bottom w:val="none" w:sz="0" w:space="0" w:color="auto"/>
                <w:right w:val="none" w:sz="0" w:space="0" w:color="auto"/>
              </w:divBdr>
              <w:divsChild>
                <w:div w:id="807818732">
                  <w:marLeft w:val="0"/>
                  <w:marRight w:val="0"/>
                  <w:marTop w:val="0"/>
                  <w:marBottom w:val="0"/>
                  <w:divBdr>
                    <w:top w:val="none" w:sz="0" w:space="0" w:color="auto"/>
                    <w:left w:val="none" w:sz="0" w:space="0" w:color="auto"/>
                    <w:bottom w:val="none" w:sz="0" w:space="0" w:color="auto"/>
                    <w:right w:val="none" w:sz="0" w:space="0" w:color="auto"/>
                  </w:divBdr>
                  <w:divsChild>
                    <w:div w:id="807818763">
                      <w:marLeft w:val="0"/>
                      <w:marRight w:val="0"/>
                      <w:marTop w:val="0"/>
                      <w:marBottom w:val="0"/>
                      <w:divBdr>
                        <w:top w:val="none" w:sz="0" w:space="0" w:color="auto"/>
                        <w:left w:val="none" w:sz="0" w:space="0" w:color="auto"/>
                        <w:bottom w:val="none" w:sz="0" w:space="0" w:color="auto"/>
                        <w:right w:val="none" w:sz="0" w:space="0" w:color="auto"/>
                      </w:divBdr>
                      <w:divsChild>
                        <w:div w:id="807818681">
                          <w:marLeft w:val="0"/>
                          <w:marRight w:val="0"/>
                          <w:marTop w:val="0"/>
                          <w:marBottom w:val="225"/>
                          <w:divBdr>
                            <w:top w:val="none" w:sz="0" w:space="0" w:color="auto"/>
                            <w:left w:val="none" w:sz="0" w:space="0" w:color="auto"/>
                            <w:bottom w:val="none" w:sz="0" w:space="0" w:color="auto"/>
                            <w:right w:val="none" w:sz="0" w:space="0" w:color="auto"/>
                          </w:divBdr>
                          <w:divsChild>
                            <w:div w:id="807818701">
                              <w:marLeft w:val="0"/>
                              <w:marRight w:val="0"/>
                              <w:marTop w:val="0"/>
                              <w:marBottom w:val="0"/>
                              <w:divBdr>
                                <w:top w:val="none" w:sz="0" w:space="0" w:color="auto"/>
                                <w:left w:val="none" w:sz="0" w:space="0" w:color="auto"/>
                                <w:bottom w:val="none" w:sz="0" w:space="0" w:color="auto"/>
                                <w:right w:val="none" w:sz="0" w:space="0" w:color="auto"/>
                              </w:divBdr>
                              <w:divsChild>
                                <w:div w:id="80781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818685">
      <w:marLeft w:val="0"/>
      <w:marRight w:val="0"/>
      <w:marTop w:val="0"/>
      <w:marBottom w:val="0"/>
      <w:divBdr>
        <w:top w:val="none" w:sz="0" w:space="0" w:color="auto"/>
        <w:left w:val="none" w:sz="0" w:space="0" w:color="auto"/>
        <w:bottom w:val="none" w:sz="0" w:space="0" w:color="auto"/>
        <w:right w:val="none" w:sz="0" w:space="0" w:color="auto"/>
      </w:divBdr>
      <w:divsChild>
        <w:div w:id="807818741">
          <w:marLeft w:val="0"/>
          <w:marRight w:val="0"/>
          <w:marTop w:val="0"/>
          <w:marBottom w:val="0"/>
          <w:divBdr>
            <w:top w:val="none" w:sz="0" w:space="0" w:color="auto"/>
            <w:left w:val="none" w:sz="0" w:space="0" w:color="auto"/>
            <w:bottom w:val="none" w:sz="0" w:space="0" w:color="auto"/>
            <w:right w:val="none" w:sz="0" w:space="0" w:color="auto"/>
          </w:divBdr>
          <w:divsChild>
            <w:div w:id="807818693">
              <w:marLeft w:val="150"/>
              <w:marRight w:val="150"/>
              <w:marTop w:val="100"/>
              <w:marBottom w:val="100"/>
              <w:divBdr>
                <w:top w:val="none" w:sz="0" w:space="0" w:color="auto"/>
                <w:left w:val="none" w:sz="0" w:space="0" w:color="auto"/>
                <w:bottom w:val="none" w:sz="0" w:space="0" w:color="auto"/>
                <w:right w:val="none" w:sz="0" w:space="0" w:color="auto"/>
              </w:divBdr>
              <w:divsChild>
                <w:div w:id="807818714">
                  <w:marLeft w:val="0"/>
                  <w:marRight w:val="0"/>
                  <w:marTop w:val="0"/>
                  <w:marBottom w:val="0"/>
                  <w:divBdr>
                    <w:top w:val="none" w:sz="0" w:space="0" w:color="auto"/>
                    <w:left w:val="none" w:sz="0" w:space="0" w:color="auto"/>
                    <w:bottom w:val="none" w:sz="0" w:space="0" w:color="auto"/>
                    <w:right w:val="none" w:sz="0" w:space="0" w:color="auto"/>
                  </w:divBdr>
                  <w:divsChild>
                    <w:div w:id="807818703">
                      <w:marLeft w:val="0"/>
                      <w:marRight w:val="0"/>
                      <w:marTop w:val="150"/>
                      <w:marBottom w:val="150"/>
                      <w:divBdr>
                        <w:top w:val="single" w:sz="6" w:space="5" w:color="CCCCCC"/>
                        <w:left w:val="single" w:sz="6" w:space="11" w:color="CCCCCC"/>
                        <w:bottom w:val="single" w:sz="6" w:space="5" w:color="CCCCCC"/>
                        <w:right w:val="single" w:sz="6" w:space="11" w:color="CCCCCC"/>
                      </w:divBdr>
                      <w:divsChild>
                        <w:div w:id="807818696">
                          <w:marLeft w:val="0"/>
                          <w:marRight w:val="0"/>
                          <w:marTop w:val="0"/>
                          <w:marBottom w:val="0"/>
                          <w:divBdr>
                            <w:top w:val="none" w:sz="0" w:space="0" w:color="auto"/>
                            <w:left w:val="none" w:sz="0" w:space="0" w:color="auto"/>
                            <w:bottom w:val="none" w:sz="0" w:space="0" w:color="auto"/>
                            <w:right w:val="none" w:sz="0" w:space="0" w:color="auto"/>
                          </w:divBdr>
                          <w:divsChild>
                            <w:div w:id="807818727">
                              <w:marLeft w:val="0"/>
                              <w:marRight w:val="0"/>
                              <w:marTop w:val="0"/>
                              <w:marBottom w:val="150"/>
                              <w:divBdr>
                                <w:top w:val="none" w:sz="0" w:space="0" w:color="auto"/>
                                <w:left w:val="none" w:sz="0" w:space="0" w:color="auto"/>
                                <w:bottom w:val="none" w:sz="0" w:space="0" w:color="auto"/>
                                <w:right w:val="none" w:sz="0" w:space="0" w:color="auto"/>
                              </w:divBdr>
                              <w:divsChild>
                                <w:div w:id="807818686">
                                  <w:marLeft w:val="0"/>
                                  <w:marRight w:val="0"/>
                                  <w:marTop w:val="0"/>
                                  <w:marBottom w:val="168"/>
                                  <w:divBdr>
                                    <w:top w:val="single" w:sz="6" w:space="0" w:color="C7CCCF"/>
                                    <w:left w:val="single" w:sz="6" w:space="0" w:color="C7CCCF"/>
                                    <w:bottom w:val="single" w:sz="6" w:space="0" w:color="C7CCCF"/>
                                    <w:right w:val="single" w:sz="6" w:space="0" w:color="C7CCCF"/>
                                  </w:divBdr>
                                  <w:divsChild>
                                    <w:div w:id="80781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818687">
      <w:marLeft w:val="0"/>
      <w:marRight w:val="0"/>
      <w:marTop w:val="0"/>
      <w:marBottom w:val="0"/>
      <w:divBdr>
        <w:top w:val="none" w:sz="0" w:space="0" w:color="auto"/>
        <w:left w:val="none" w:sz="0" w:space="0" w:color="auto"/>
        <w:bottom w:val="none" w:sz="0" w:space="0" w:color="auto"/>
        <w:right w:val="none" w:sz="0" w:space="0" w:color="auto"/>
      </w:divBdr>
      <w:divsChild>
        <w:div w:id="807818758">
          <w:marLeft w:val="0"/>
          <w:marRight w:val="0"/>
          <w:marTop w:val="0"/>
          <w:marBottom w:val="0"/>
          <w:divBdr>
            <w:top w:val="none" w:sz="0" w:space="0" w:color="auto"/>
            <w:left w:val="none" w:sz="0" w:space="0" w:color="auto"/>
            <w:bottom w:val="none" w:sz="0" w:space="0" w:color="auto"/>
            <w:right w:val="none" w:sz="0" w:space="0" w:color="auto"/>
          </w:divBdr>
          <w:divsChild>
            <w:div w:id="807818710">
              <w:marLeft w:val="3945"/>
              <w:marRight w:val="240"/>
              <w:marTop w:val="0"/>
              <w:marBottom w:val="0"/>
              <w:divBdr>
                <w:top w:val="none" w:sz="0" w:space="0" w:color="auto"/>
                <w:left w:val="none" w:sz="0" w:space="0" w:color="auto"/>
                <w:bottom w:val="none" w:sz="0" w:space="0" w:color="auto"/>
                <w:right w:val="none" w:sz="0" w:space="0" w:color="auto"/>
              </w:divBdr>
            </w:div>
          </w:divsChild>
        </w:div>
      </w:divsChild>
    </w:div>
    <w:div w:id="807818694">
      <w:marLeft w:val="0"/>
      <w:marRight w:val="0"/>
      <w:marTop w:val="0"/>
      <w:marBottom w:val="0"/>
      <w:divBdr>
        <w:top w:val="none" w:sz="0" w:space="0" w:color="auto"/>
        <w:left w:val="none" w:sz="0" w:space="0" w:color="auto"/>
        <w:bottom w:val="none" w:sz="0" w:space="0" w:color="auto"/>
        <w:right w:val="none" w:sz="0" w:space="0" w:color="auto"/>
      </w:divBdr>
      <w:divsChild>
        <w:div w:id="807818726">
          <w:marLeft w:val="0"/>
          <w:marRight w:val="0"/>
          <w:marTop w:val="0"/>
          <w:marBottom w:val="0"/>
          <w:divBdr>
            <w:top w:val="none" w:sz="0" w:space="0" w:color="auto"/>
            <w:left w:val="none" w:sz="0" w:space="0" w:color="auto"/>
            <w:bottom w:val="none" w:sz="0" w:space="0" w:color="auto"/>
            <w:right w:val="none" w:sz="0" w:space="0" w:color="auto"/>
          </w:divBdr>
          <w:divsChild>
            <w:div w:id="807818676">
              <w:marLeft w:val="0"/>
              <w:marRight w:val="0"/>
              <w:marTop w:val="0"/>
              <w:marBottom w:val="0"/>
              <w:divBdr>
                <w:top w:val="none" w:sz="0" w:space="0" w:color="auto"/>
                <w:left w:val="none" w:sz="0" w:space="0" w:color="auto"/>
                <w:bottom w:val="none" w:sz="0" w:space="0" w:color="auto"/>
                <w:right w:val="none" w:sz="0" w:space="0" w:color="auto"/>
              </w:divBdr>
              <w:divsChild>
                <w:div w:id="8078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18697">
      <w:marLeft w:val="0"/>
      <w:marRight w:val="0"/>
      <w:marTop w:val="0"/>
      <w:marBottom w:val="0"/>
      <w:divBdr>
        <w:top w:val="none" w:sz="0" w:space="0" w:color="auto"/>
        <w:left w:val="none" w:sz="0" w:space="0" w:color="auto"/>
        <w:bottom w:val="none" w:sz="0" w:space="0" w:color="auto"/>
        <w:right w:val="none" w:sz="0" w:space="0" w:color="auto"/>
      </w:divBdr>
      <w:divsChild>
        <w:div w:id="807818690">
          <w:marLeft w:val="0"/>
          <w:marRight w:val="0"/>
          <w:marTop w:val="0"/>
          <w:marBottom w:val="0"/>
          <w:divBdr>
            <w:top w:val="none" w:sz="0" w:space="0" w:color="auto"/>
            <w:left w:val="none" w:sz="0" w:space="0" w:color="auto"/>
            <w:bottom w:val="none" w:sz="0" w:space="0" w:color="auto"/>
            <w:right w:val="none" w:sz="0" w:space="0" w:color="auto"/>
          </w:divBdr>
          <w:divsChild>
            <w:div w:id="807818743">
              <w:marLeft w:val="0"/>
              <w:marRight w:val="0"/>
              <w:marTop w:val="0"/>
              <w:marBottom w:val="0"/>
              <w:divBdr>
                <w:top w:val="none" w:sz="0" w:space="0" w:color="auto"/>
                <w:left w:val="none" w:sz="0" w:space="0" w:color="auto"/>
                <w:bottom w:val="none" w:sz="0" w:space="0" w:color="auto"/>
                <w:right w:val="none" w:sz="0" w:space="0" w:color="auto"/>
              </w:divBdr>
              <w:divsChild>
                <w:div w:id="807818745">
                  <w:marLeft w:val="0"/>
                  <w:marRight w:val="0"/>
                  <w:marTop w:val="0"/>
                  <w:marBottom w:val="0"/>
                  <w:divBdr>
                    <w:top w:val="none" w:sz="0" w:space="0" w:color="auto"/>
                    <w:left w:val="none" w:sz="0" w:space="0" w:color="auto"/>
                    <w:bottom w:val="none" w:sz="0" w:space="0" w:color="auto"/>
                    <w:right w:val="none" w:sz="0" w:space="0" w:color="auto"/>
                  </w:divBdr>
                  <w:divsChild>
                    <w:div w:id="807818730">
                      <w:marLeft w:val="0"/>
                      <w:marRight w:val="0"/>
                      <w:marTop w:val="0"/>
                      <w:marBottom w:val="0"/>
                      <w:divBdr>
                        <w:top w:val="none" w:sz="0" w:space="0" w:color="auto"/>
                        <w:left w:val="none" w:sz="0" w:space="0" w:color="auto"/>
                        <w:bottom w:val="none" w:sz="0" w:space="0" w:color="auto"/>
                        <w:right w:val="none" w:sz="0" w:space="0" w:color="auto"/>
                      </w:divBdr>
                      <w:divsChild>
                        <w:div w:id="807818744">
                          <w:marLeft w:val="0"/>
                          <w:marRight w:val="0"/>
                          <w:marTop w:val="0"/>
                          <w:marBottom w:val="0"/>
                          <w:divBdr>
                            <w:top w:val="none" w:sz="0" w:space="0" w:color="auto"/>
                            <w:left w:val="none" w:sz="0" w:space="0" w:color="auto"/>
                            <w:bottom w:val="none" w:sz="0" w:space="0" w:color="auto"/>
                            <w:right w:val="none" w:sz="0" w:space="0" w:color="auto"/>
                          </w:divBdr>
                          <w:divsChild>
                            <w:div w:id="807818691">
                              <w:marLeft w:val="0"/>
                              <w:marRight w:val="0"/>
                              <w:marTop w:val="0"/>
                              <w:marBottom w:val="0"/>
                              <w:divBdr>
                                <w:top w:val="none" w:sz="0" w:space="0" w:color="auto"/>
                                <w:left w:val="none" w:sz="0" w:space="0" w:color="auto"/>
                                <w:bottom w:val="none" w:sz="0" w:space="0" w:color="auto"/>
                                <w:right w:val="none" w:sz="0" w:space="0" w:color="auto"/>
                              </w:divBdr>
                            </w:div>
                            <w:div w:id="807818702">
                              <w:marLeft w:val="0"/>
                              <w:marRight w:val="0"/>
                              <w:marTop w:val="0"/>
                              <w:marBottom w:val="0"/>
                              <w:divBdr>
                                <w:top w:val="none" w:sz="0" w:space="0" w:color="auto"/>
                                <w:left w:val="none" w:sz="0" w:space="0" w:color="auto"/>
                                <w:bottom w:val="none" w:sz="0" w:space="0" w:color="auto"/>
                                <w:right w:val="none" w:sz="0" w:space="0" w:color="auto"/>
                              </w:divBdr>
                            </w:div>
                            <w:div w:id="807818705">
                              <w:marLeft w:val="0"/>
                              <w:marRight w:val="0"/>
                              <w:marTop w:val="0"/>
                              <w:marBottom w:val="0"/>
                              <w:divBdr>
                                <w:top w:val="none" w:sz="0" w:space="0" w:color="auto"/>
                                <w:left w:val="none" w:sz="0" w:space="0" w:color="auto"/>
                                <w:bottom w:val="none" w:sz="0" w:space="0" w:color="auto"/>
                                <w:right w:val="none" w:sz="0" w:space="0" w:color="auto"/>
                              </w:divBdr>
                            </w:div>
                            <w:div w:id="807818709">
                              <w:marLeft w:val="0"/>
                              <w:marRight w:val="0"/>
                              <w:marTop w:val="0"/>
                              <w:marBottom w:val="0"/>
                              <w:divBdr>
                                <w:top w:val="none" w:sz="0" w:space="0" w:color="auto"/>
                                <w:left w:val="none" w:sz="0" w:space="0" w:color="auto"/>
                                <w:bottom w:val="none" w:sz="0" w:space="0" w:color="auto"/>
                                <w:right w:val="none" w:sz="0" w:space="0" w:color="auto"/>
                              </w:divBdr>
                            </w:div>
                            <w:div w:id="807818720">
                              <w:marLeft w:val="0"/>
                              <w:marRight w:val="0"/>
                              <w:marTop w:val="0"/>
                              <w:marBottom w:val="0"/>
                              <w:divBdr>
                                <w:top w:val="none" w:sz="0" w:space="0" w:color="auto"/>
                                <w:left w:val="none" w:sz="0" w:space="0" w:color="auto"/>
                                <w:bottom w:val="none" w:sz="0" w:space="0" w:color="auto"/>
                                <w:right w:val="none" w:sz="0" w:space="0" w:color="auto"/>
                              </w:divBdr>
                            </w:div>
                            <w:div w:id="80781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818729">
      <w:marLeft w:val="0"/>
      <w:marRight w:val="0"/>
      <w:marTop w:val="0"/>
      <w:marBottom w:val="0"/>
      <w:divBdr>
        <w:top w:val="none" w:sz="0" w:space="0" w:color="auto"/>
        <w:left w:val="none" w:sz="0" w:space="0" w:color="auto"/>
        <w:bottom w:val="none" w:sz="0" w:space="0" w:color="auto"/>
        <w:right w:val="none" w:sz="0" w:space="0" w:color="auto"/>
      </w:divBdr>
      <w:divsChild>
        <w:div w:id="807818764">
          <w:marLeft w:val="0"/>
          <w:marRight w:val="0"/>
          <w:marTop w:val="0"/>
          <w:marBottom w:val="0"/>
          <w:divBdr>
            <w:top w:val="none" w:sz="0" w:space="0" w:color="auto"/>
            <w:left w:val="none" w:sz="0" w:space="0" w:color="auto"/>
            <w:bottom w:val="none" w:sz="0" w:space="0" w:color="auto"/>
            <w:right w:val="none" w:sz="0" w:space="0" w:color="auto"/>
          </w:divBdr>
          <w:divsChild>
            <w:div w:id="807818733">
              <w:marLeft w:val="0"/>
              <w:marRight w:val="0"/>
              <w:marTop w:val="0"/>
              <w:marBottom w:val="0"/>
              <w:divBdr>
                <w:top w:val="none" w:sz="0" w:space="0" w:color="auto"/>
                <w:left w:val="none" w:sz="0" w:space="0" w:color="auto"/>
                <w:bottom w:val="none" w:sz="0" w:space="0" w:color="auto"/>
                <w:right w:val="none" w:sz="0" w:space="0" w:color="auto"/>
              </w:divBdr>
              <w:divsChild>
                <w:div w:id="807818682">
                  <w:marLeft w:val="0"/>
                  <w:marRight w:val="0"/>
                  <w:marTop w:val="0"/>
                  <w:marBottom w:val="0"/>
                  <w:divBdr>
                    <w:top w:val="none" w:sz="0" w:space="0" w:color="auto"/>
                    <w:left w:val="none" w:sz="0" w:space="0" w:color="auto"/>
                    <w:bottom w:val="none" w:sz="0" w:space="0" w:color="auto"/>
                    <w:right w:val="none" w:sz="0" w:space="0" w:color="auto"/>
                  </w:divBdr>
                  <w:divsChild>
                    <w:div w:id="807818698">
                      <w:marLeft w:val="0"/>
                      <w:marRight w:val="0"/>
                      <w:marTop w:val="0"/>
                      <w:marBottom w:val="0"/>
                      <w:divBdr>
                        <w:top w:val="none" w:sz="0" w:space="0" w:color="auto"/>
                        <w:left w:val="none" w:sz="0" w:space="0" w:color="auto"/>
                        <w:bottom w:val="none" w:sz="0" w:space="0" w:color="auto"/>
                        <w:right w:val="none" w:sz="0" w:space="0" w:color="auto"/>
                      </w:divBdr>
                      <w:divsChild>
                        <w:div w:id="8078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818734">
      <w:marLeft w:val="0"/>
      <w:marRight w:val="0"/>
      <w:marTop w:val="0"/>
      <w:marBottom w:val="0"/>
      <w:divBdr>
        <w:top w:val="none" w:sz="0" w:space="0" w:color="auto"/>
        <w:left w:val="none" w:sz="0" w:space="0" w:color="auto"/>
        <w:bottom w:val="none" w:sz="0" w:space="0" w:color="auto"/>
        <w:right w:val="none" w:sz="0" w:space="0" w:color="auto"/>
      </w:divBdr>
      <w:divsChild>
        <w:div w:id="807818708">
          <w:marLeft w:val="0"/>
          <w:marRight w:val="0"/>
          <w:marTop w:val="0"/>
          <w:marBottom w:val="0"/>
          <w:divBdr>
            <w:top w:val="none" w:sz="0" w:space="0" w:color="auto"/>
            <w:left w:val="none" w:sz="0" w:space="0" w:color="auto"/>
            <w:bottom w:val="none" w:sz="0" w:space="0" w:color="auto"/>
            <w:right w:val="none" w:sz="0" w:space="0" w:color="auto"/>
          </w:divBdr>
          <w:divsChild>
            <w:div w:id="807818723">
              <w:marLeft w:val="0"/>
              <w:marRight w:val="0"/>
              <w:marTop w:val="0"/>
              <w:marBottom w:val="0"/>
              <w:divBdr>
                <w:top w:val="none" w:sz="0" w:space="0" w:color="auto"/>
                <w:left w:val="none" w:sz="0" w:space="0" w:color="auto"/>
                <w:bottom w:val="none" w:sz="0" w:space="0" w:color="auto"/>
                <w:right w:val="none" w:sz="0" w:space="0" w:color="auto"/>
              </w:divBdr>
              <w:divsChild>
                <w:div w:id="807818760">
                  <w:marLeft w:val="0"/>
                  <w:marRight w:val="0"/>
                  <w:marTop w:val="0"/>
                  <w:marBottom w:val="0"/>
                  <w:divBdr>
                    <w:top w:val="none" w:sz="0" w:space="0" w:color="auto"/>
                    <w:left w:val="none" w:sz="0" w:space="0" w:color="auto"/>
                    <w:bottom w:val="none" w:sz="0" w:space="0" w:color="auto"/>
                    <w:right w:val="none" w:sz="0" w:space="0" w:color="auto"/>
                  </w:divBdr>
                  <w:divsChild>
                    <w:div w:id="807818677">
                      <w:marLeft w:val="0"/>
                      <w:marRight w:val="0"/>
                      <w:marTop w:val="0"/>
                      <w:marBottom w:val="0"/>
                      <w:divBdr>
                        <w:top w:val="none" w:sz="0" w:space="0" w:color="auto"/>
                        <w:left w:val="none" w:sz="0" w:space="0" w:color="auto"/>
                        <w:bottom w:val="none" w:sz="0" w:space="0" w:color="auto"/>
                        <w:right w:val="none" w:sz="0" w:space="0" w:color="auto"/>
                      </w:divBdr>
                      <w:divsChild>
                        <w:div w:id="807818768">
                          <w:marLeft w:val="0"/>
                          <w:marRight w:val="0"/>
                          <w:marTop w:val="0"/>
                          <w:marBottom w:val="0"/>
                          <w:divBdr>
                            <w:top w:val="none" w:sz="0" w:space="0" w:color="auto"/>
                            <w:left w:val="none" w:sz="0" w:space="0" w:color="auto"/>
                            <w:bottom w:val="none" w:sz="0" w:space="0" w:color="auto"/>
                            <w:right w:val="none" w:sz="0" w:space="0" w:color="auto"/>
                          </w:divBdr>
                          <w:divsChild>
                            <w:div w:id="807818736">
                              <w:marLeft w:val="0"/>
                              <w:marRight w:val="0"/>
                              <w:marTop w:val="0"/>
                              <w:marBottom w:val="0"/>
                              <w:divBdr>
                                <w:top w:val="none" w:sz="0" w:space="0" w:color="auto"/>
                                <w:left w:val="none" w:sz="0" w:space="0" w:color="auto"/>
                                <w:bottom w:val="none" w:sz="0" w:space="0" w:color="auto"/>
                                <w:right w:val="none" w:sz="0" w:space="0" w:color="auto"/>
                              </w:divBdr>
                              <w:divsChild>
                                <w:div w:id="80781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18749">
                      <w:marLeft w:val="0"/>
                      <w:marRight w:val="0"/>
                      <w:marTop w:val="0"/>
                      <w:marBottom w:val="0"/>
                      <w:divBdr>
                        <w:top w:val="none" w:sz="0" w:space="0" w:color="auto"/>
                        <w:left w:val="none" w:sz="0" w:space="0" w:color="auto"/>
                        <w:bottom w:val="none" w:sz="0" w:space="0" w:color="auto"/>
                        <w:right w:val="none" w:sz="0" w:space="0" w:color="auto"/>
                      </w:divBdr>
                      <w:divsChild>
                        <w:div w:id="807818724">
                          <w:marLeft w:val="0"/>
                          <w:marRight w:val="0"/>
                          <w:marTop w:val="0"/>
                          <w:marBottom w:val="0"/>
                          <w:divBdr>
                            <w:top w:val="none" w:sz="0" w:space="0" w:color="auto"/>
                            <w:left w:val="none" w:sz="0" w:space="0" w:color="auto"/>
                            <w:bottom w:val="none" w:sz="0" w:space="0" w:color="auto"/>
                            <w:right w:val="none" w:sz="0" w:space="0" w:color="auto"/>
                          </w:divBdr>
                          <w:divsChild>
                            <w:div w:id="807818675">
                              <w:marLeft w:val="0"/>
                              <w:marRight w:val="0"/>
                              <w:marTop w:val="0"/>
                              <w:marBottom w:val="0"/>
                              <w:divBdr>
                                <w:top w:val="none" w:sz="0" w:space="0" w:color="auto"/>
                                <w:left w:val="none" w:sz="0" w:space="0" w:color="auto"/>
                                <w:bottom w:val="none" w:sz="0" w:space="0" w:color="auto"/>
                                <w:right w:val="none" w:sz="0" w:space="0" w:color="auto"/>
                              </w:divBdr>
                              <w:divsChild>
                                <w:div w:id="80781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818739">
      <w:marLeft w:val="0"/>
      <w:marRight w:val="0"/>
      <w:marTop w:val="0"/>
      <w:marBottom w:val="0"/>
      <w:divBdr>
        <w:top w:val="none" w:sz="0" w:space="0" w:color="auto"/>
        <w:left w:val="none" w:sz="0" w:space="0" w:color="auto"/>
        <w:bottom w:val="none" w:sz="0" w:space="0" w:color="auto"/>
        <w:right w:val="none" w:sz="0" w:space="0" w:color="auto"/>
      </w:divBdr>
    </w:div>
    <w:div w:id="807818746">
      <w:marLeft w:val="0"/>
      <w:marRight w:val="0"/>
      <w:marTop w:val="0"/>
      <w:marBottom w:val="0"/>
      <w:divBdr>
        <w:top w:val="none" w:sz="0" w:space="0" w:color="auto"/>
        <w:left w:val="none" w:sz="0" w:space="0" w:color="auto"/>
        <w:bottom w:val="none" w:sz="0" w:space="0" w:color="auto"/>
        <w:right w:val="none" w:sz="0" w:space="0" w:color="auto"/>
      </w:divBdr>
      <w:divsChild>
        <w:div w:id="807818762">
          <w:marLeft w:val="0"/>
          <w:marRight w:val="0"/>
          <w:marTop w:val="0"/>
          <w:marBottom w:val="0"/>
          <w:divBdr>
            <w:top w:val="none" w:sz="0" w:space="0" w:color="auto"/>
            <w:left w:val="none" w:sz="0" w:space="0" w:color="auto"/>
            <w:bottom w:val="none" w:sz="0" w:space="0" w:color="auto"/>
            <w:right w:val="none" w:sz="0" w:space="0" w:color="auto"/>
          </w:divBdr>
          <w:divsChild>
            <w:div w:id="807818707">
              <w:marLeft w:val="0"/>
              <w:marRight w:val="0"/>
              <w:marTop w:val="0"/>
              <w:marBottom w:val="0"/>
              <w:divBdr>
                <w:top w:val="none" w:sz="0" w:space="0" w:color="auto"/>
                <w:left w:val="none" w:sz="0" w:space="0" w:color="auto"/>
                <w:bottom w:val="none" w:sz="0" w:space="0" w:color="auto"/>
                <w:right w:val="none" w:sz="0" w:space="0" w:color="auto"/>
              </w:divBdr>
              <w:divsChild>
                <w:div w:id="807818683">
                  <w:marLeft w:val="0"/>
                  <w:marRight w:val="0"/>
                  <w:marTop w:val="0"/>
                  <w:marBottom w:val="0"/>
                  <w:divBdr>
                    <w:top w:val="none" w:sz="0" w:space="0" w:color="auto"/>
                    <w:left w:val="none" w:sz="0" w:space="0" w:color="auto"/>
                    <w:bottom w:val="none" w:sz="0" w:space="0" w:color="auto"/>
                    <w:right w:val="none" w:sz="0" w:space="0" w:color="auto"/>
                  </w:divBdr>
                  <w:divsChild>
                    <w:div w:id="807818753">
                      <w:marLeft w:val="0"/>
                      <w:marRight w:val="0"/>
                      <w:marTop w:val="0"/>
                      <w:marBottom w:val="0"/>
                      <w:divBdr>
                        <w:top w:val="none" w:sz="0" w:space="0" w:color="auto"/>
                        <w:left w:val="none" w:sz="0" w:space="0" w:color="auto"/>
                        <w:bottom w:val="none" w:sz="0" w:space="0" w:color="auto"/>
                        <w:right w:val="none" w:sz="0" w:space="0" w:color="auto"/>
                      </w:divBdr>
                      <w:divsChild>
                        <w:div w:id="807818678">
                          <w:marLeft w:val="0"/>
                          <w:marRight w:val="0"/>
                          <w:marTop w:val="0"/>
                          <w:marBottom w:val="0"/>
                          <w:divBdr>
                            <w:top w:val="none" w:sz="0" w:space="0" w:color="auto"/>
                            <w:left w:val="none" w:sz="0" w:space="0" w:color="auto"/>
                            <w:bottom w:val="none" w:sz="0" w:space="0" w:color="auto"/>
                            <w:right w:val="none" w:sz="0" w:space="0" w:color="auto"/>
                          </w:divBdr>
                          <w:divsChild>
                            <w:div w:id="807818754">
                              <w:marLeft w:val="0"/>
                              <w:marRight w:val="0"/>
                              <w:marTop w:val="0"/>
                              <w:marBottom w:val="0"/>
                              <w:divBdr>
                                <w:top w:val="none" w:sz="0" w:space="0" w:color="auto"/>
                                <w:left w:val="none" w:sz="0" w:space="0" w:color="auto"/>
                                <w:bottom w:val="none" w:sz="0" w:space="0" w:color="auto"/>
                                <w:right w:val="none" w:sz="0" w:space="0" w:color="auto"/>
                              </w:divBdr>
                            </w:div>
                            <w:div w:id="80781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818747">
      <w:marLeft w:val="120"/>
      <w:marRight w:val="120"/>
      <w:marTop w:val="0"/>
      <w:marBottom w:val="0"/>
      <w:divBdr>
        <w:top w:val="none" w:sz="0" w:space="0" w:color="auto"/>
        <w:left w:val="none" w:sz="0" w:space="0" w:color="auto"/>
        <w:bottom w:val="none" w:sz="0" w:space="0" w:color="auto"/>
        <w:right w:val="none" w:sz="0" w:space="0" w:color="auto"/>
      </w:divBdr>
      <w:divsChild>
        <w:div w:id="807818684">
          <w:marLeft w:val="0"/>
          <w:marRight w:val="0"/>
          <w:marTop w:val="0"/>
          <w:marBottom w:val="0"/>
          <w:divBdr>
            <w:top w:val="none" w:sz="0" w:space="0" w:color="auto"/>
            <w:left w:val="none" w:sz="0" w:space="0" w:color="auto"/>
            <w:bottom w:val="none" w:sz="0" w:space="0" w:color="auto"/>
            <w:right w:val="none" w:sz="0" w:space="0" w:color="auto"/>
          </w:divBdr>
          <w:divsChild>
            <w:div w:id="807818731">
              <w:marLeft w:val="0"/>
              <w:marRight w:val="0"/>
              <w:marTop w:val="0"/>
              <w:marBottom w:val="0"/>
              <w:divBdr>
                <w:top w:val="none" w:sz="0" w:space="0" w:color="auto"/>
                <w:left w:val="none" w:sz="0" w:space="0" w:color="auto"/>
                <w:bottom w:val="none" w:sz="0" w:space="0" w:color="auto"/>
                <w:right w:val="none" w:sz="0" w:space="0" w:color="auto"/>
              </w:divBdr>
              <w:divsChild>
                <w:div w:id="807818761">
                  <w:marLeft w:val="4650"/>
                  <w:marRight w:val="4800"/>
                  <w:marTop w:val="0"/>
                  <w:marBottom w:val="0"/>
                  <w:divBdr>
                    <w:top w:val="none" w:sz="0" w:space="0" w:color="auto"/>
                    <w:left w:val="none" w:sz="0" w:space="0" w:color="auto"/>
                    <w:bottom w:val="none" w:sz="0" w:space="0" w:color="auto"/>
                    <w:right w:val="none" w:sz="0" w:space="0" w:color="auto"/>
                  </w:divBdr>
                  <w:divsChild>
                    <w:div w:id="807818766">
                      <w:marLeft w:val="0"/>
                      <w:marRight w:val="0"/>
                      <w:marTop w:val="0"/>
                      <w:marBottom w:val="0"/>
                      <w:divBdr>
                        <w:top w:val="none" w:sz="0" w:space="0" w:color="auto"/>
                        <w:left w:val="none" w:sz="0" w:space="0" w:color="auto"/>
                        <w:bottom w:val="none" w:sz="0" w:space="0" w:color="auto"/>
                        <w:right w:val="none" w:sz="0" w:space="0" w:color="auto"/>
                      </w:divBdr>
                      <w:divsChild>
                        <w:div w:id="807818712">
                          <w:marLeft w:val="0"/>
                          <w:marRight w:val="0"/>
                          <w:marTop w:val="0"/>
                          <w:marBottom w:val="330"/>
                          <w:divBdr>
                            <w:top w:val="none" w:sz="0" w:space="0" w:color="auto"/>
                            <w:left w:val="none" w:sz="0" w:space="0" w:color="auto"/>
                            <w:bottom w:val="none" w:sz="0" w:space="0" w:color="auto"/>
                            <w:right w:val="none" w:sz="0" w:space="0" w:color="auto"/>
                          </w:divBdr>
                        </w:div>
                        <w:div w:id="80781873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 w:id="807818751">
      <w:marLeft w:val="0"/>
      <w:marRight w:val="0"/>
      <w:marTop w:val="0"/>
      <w:marBottom w:val="0"/>
      <w:divBdr>
        <w:top w:val="none" w:sz="0" w:space="0" w:color="auto"/>
        <w:left w:val="none" w:sz="0" w:space="0" w:color="auto"/>
        <w:bottom w:val="none" w:sz="0" w:space="0" w:color="auto"/>
        <w:right w:val="none" w:sz="0" w:space="0" w:color="auto"/>
      </w:divBdr>
      <w:divsChild>
        <w:div w:id="807818713">
          <w:marLeft w:val="0"/>
          <w:marRight w:val="0"/>
          <w:marTop w:val="0"/>
          <w:marBottom w:val="0"/>
          <w:divBdr>
            <w:top w:val="none" w:sz="0" w:space="0" w:color="auto"/>
            <w:left w:val="none" w:sz="0" w:space="0" w:color="auto"/>
            <w:bottom w:val="none" w:sz="0" w:space="0" w:color="auto"/>
            <w:right w:val="none" w:sz="0" w:space="0" w:color="auto"/>
          </w:divBdr>
          <w:divsChild>
            <w:div w:id="807818688">
              <w:marLeft w:val="0"/>
              <w:marRight w:val="0"/>
              <w:marTop w:val="0"/>
              <w:marBottom w:val="0"/>
              <w:divBdr>
                <w:top w:val="none" w:sz="0" w:space="0" w:color="auto"/>
                <w:left w:val="none" w:sz="0" w:space="0" w:color="auto"/>
                <w:bottom w:val="none" w:sz="0" w:space="0" w:color="auto"/>
                <w:right w:val="none" w:sz="0" w:space="0" w:color="auto"/>
              </w:divBdr>
              <w:divsChild>
                <w:div w:id="807818699">
                  <w:marLeft w:val="0"/>
                  <w:marRight w:val="0"/>
                  <w:marTop w:val="0"/>
                  <w:marBottom w:val="0"/>
                  <w:divBdr>
                    <w:top w:val="none" w:sz="0" w:space="0" w:color="auto"/>
                    <w:left w:val="none" w:sz="0" w:space="0" w:color="auto"/>
                    <w:bottom w:val="none" w:sz="0" w:space="0" w:color="auto"/>
                    <w:right w:val="none" w:sz="0" w:space="0" w:color="auto"/>
                  </w:divBdr>
                  <w:divsChild>
                    <w:div w:id="807818728">
                      <w:marLeft w:val="0"/>
                      <w:marRight w:val="0"/>
                      <w:marTop w:val="0"/>
                      <w:marBottom w:val="0"/>
                      <w:divBdr>
                        <w:top w:val="none" w:sz="0" w:space="0" w:color="auto"/>
                        <w:left w:val="none" w:sz="0" w:space="0" w:color="auto"/>
                        <w:bottom w:val="none" w:sz="0" w:space="0" w:color="auto"/>
                        <w:right w:val="none" w:sz="0" w:space="0" w:color="auto"/>
                      </w:divBdr>
                      <w:divsChild>
                        <w:div w:id="807818716">
                          <w:marLeft w:val="0"/>
                          <w:marRight w:val="0"/>
                          <w:marTop w:val="0"/>
                          <w:marBottom w:val="0"/>
                          <w:divBdr>
                            <w:top w:val="none" w:sz="0" w:space="0" w:color="auto"/>
                            <w:left w:val="none" w:sz="0" w:space="0" w:color="auto"/>
                            <w:bottom w:val="none" w:sz="0" w:space="0" w:color="auto"/>
                            <w:right w:val="none" w:sz="0" w:space="0" w:color="auto"/>
                          </w:divBdr>
                          <w:divsChild>
                            <w:div w:id="807818715">
                              <w:marLeft w:val="0"/>
                              <w:marRight w:val="0"/>
                              <w:marTop w:val="0"/>
                              <w:marBottom w:val="0"/>
                              <w:divBdr>
                                <w:top w:val="none" w:sz="0" w:space="0" w:color="auto"/>
                                <w:left w:val="none" w:sz="0" w:space="0" w:color="auto"/>
                                <w:bottom w:val="none" w:sz="0" w:space="0" w:color="auto"/>
                                <w:right w:val="none" w:sz="0" w:space="0" w:color="auto"/>
                              </w:divBdr>
                            </w:div>
                            <w:div w:id="80781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818752">
      <w:marLeft w:val="0"/>
      <w:marRight w:val="0"/>
      <w:marTop w:val="0"/>
      <w:marBottom w:val="0"/>
      <w:divBdr>
        <w:top w:val="none" w:sz="0" w:space="0" w:color="auto"/>
        <w:left w:val="none" w:sz="0" w:space="0" w:color="auto"/>
        <w:bottom w:val="none" w:sz="0" w:space="0" w:color="auto"/>
        <w:right w:val="none" w:sz="0" w:space="0" w:color="auto"/>
      </w:divBdr>
    </w:div>
    <w:div w:id="807818756">
      <w:marLeft w:val="0"/>
      <w:marRight w:val="0"/>
      <w:marTop w:val="0"/>
      <w:marBottom w:val="0"/>
      <w:divBdr>
        <w:top w:val="none" w:sz="0" w:space="0" w:color="auto"/>
        <w:left w:val="none" w:sz="0" w:space="0" w:color="auto"/>
        <w:bottom w:val="none" w:sz="0" w:space="0" w:color="auto"/>
        <w:right w:val="none" w:sz="0" w:space="0" w:color="auto"/>
      </w:divBdr>
      <w:divsChild>
        <w:div w:id="807818718">
          <w:marLeft w:val="0"/>
          <w:marRight w:val="0"/>
          <w:marTop w:val="0"/>
          <w:marBottom w:val="0"/>
          <w:divBdr>
            <w:top w:val="none" w:sz="0" w:space="0" w:color="auto"/>
            <w:left w:val="none" w:sz="0" w:space="0" w:color="auto"/>
            <w:bottom w:val="none" w:sz="0" w:space="0" w:color="auto"/>
            <w:right w:val="none" w:sz="0" w:space="0" w:color="auto"/>
          </w:divBdr>
          <w:divsChild>
            <w:div w:id="807818750">
              <w:marLeft w:val="3945"/>
              <w:marRight w:val="240"/>
              <w:marTop w:val="0"/>
              <w:marBottom w:val="0"/>
              <w:divBdr>
                <w:top w:val="none" w:sz="0" w:space="0" w:color="auto"/>
                <w:left w:val="none" w:sz="0" w:space="0" w:color="auto"/>
                <w:bottom w:val="none" w:sz="0" w:space="0" w:color="auto"/>
                <w:right w:val="none" w:sz="0" w:space="0" w:color="auto"/>
              </w:divBdr>
            </w:div>
          </w:divsChild>
        </w:div>
      </w:divsChild>
    </w:div>
    <w:div w:id="807818759">
      <w:marLeft w:val="0"/>
      <w:marRight w:val="0"/>
      <w:marTop w:val="0"/>
      <w:marBottom w:val="0"/>
      <w:divBdr>
        <w:top w:val="none" w:sz="0" w:space="0" w:color="auto"/>
        <w:left w:val="none" w:sz="0" w:space="0" w:color="auto"/>
        <w:bottom w:val="none" w:sz="0" w:space="0" w:color="auto"/>
        <w:right w:val="none" w:sz="0" w:space="0" w:color="auto"/>
      </w:divBdr>
      <w:divsChild>
        <w:div w:id="807818748">
          <w:marLeft w:val="0"/>
          <w:marRight w:val="0"/>
          <w:marTop w:val="0"/>
          <w:marBottom w:val="0"/>
          <w:divBdr>
            <w:top w:val="none" w:sz="0" w:space="0" w:color="auto"/>
            <w:left w:val="none" w:sz="0" w:space="0" w:color="auto"/>
            <w:bottom w:val="none" w:sz="0" w:space="0" w:color="auto"/>
            <w:right w:val="none" w:sz="0" w:space="0" w:color="auto"/>
          </w:divBdr>
          <w:divsChild>
            <w:div w:id="807818722">
              <w:marLeft w:val="0"/>
              <w:marRight w:val="0"/>
              <w:marTop w:val="0"/>
              <w:marBottom w:val="0"/>
              <w:divBdr>
                <w:top w:val="none" w:sz="0" w:space="0" w:color="auto"/>
                <w:left w:val="none" w:sz="0" w:space="0" w:color="auto"/>
                <w:bottom w:val="none" w:sz="0" w:space="0" w:color="auto"/>
                <w:right w:val="none" w:sz="0" w:space="0" w:color="auto"/>
              </w:divBdr>
              <w:divsChild>
                <w:div w:id="80781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18765">
      <w:marLeft w:val="0"/>
      <w:marRight w:val="0"/>
      <w:marTop w:val="0"/>
      <w:marBottom w:val="0"/>
      <w:divBdr>
        <w:top w:val="none" w:sz="0" w:space="0" w:color="auto"/>
        <w:left w:val="none" w:sz="0" w:space="0" w:color="auto"/>
        <w:bottom w:val="none" w:sz="0" w:space="0" w:color="auto"/>
        <w:right w:val="none" w:sz="0" w:space="0" w:color="auto"/>
      </w:divBdr>
      <w:divsChild>
        <w:div w:id="807818735">
          <w:marLeft w:val="0"/>
          <w:marRight w:val="0"/>
          <w:marTop w:val="0"/>
          <w:marBottom w:val="0"/>
          <w:divBdr>
            <w:top w:val="none" w:sz="0" w:space="0" w:color="auto"/>
            <w:left w:val="none" w:sz="0" w:space="0" w:color="auto"/>
            <w:bottom w:val="none" w:sz="0" w:space="0" w:color="auto"/>
            <w:right w:val="none" w:sz="0" w:space="0" w:color="auto"/>
          </w:divBdr>
          <w:divsChild>
            <w:div w:id="807818689">
              <w:marLeft w:val="0"/>
              <w:marRight w:val="0"/>
              <w:marTop w:val="0"/>
              <w:marBottom w:val="0"/>
              <w:divBdr>
                <w:top w:val="none" w:sz="0" w:space="0" w:color="auto"/>
                <w:left w:val="none" w:sz="0" w:space="0" w:color="auto"/>
                <w:bottom w:val="none" w:sz="0" w:space="0" w:color="auto"/>
                <w:right w:val="none" w:sz="0" w:space="0" w:color="auto"/>
              </w:divBdr>
              <w:divsChild>
                <w:div w:id="807818711">
                  <w:marLeft w:val="0"/>
                  <w:marRight w:val="0"/>
                  <w:marTop w:val="0"/>
                  <w:marBottom w:val="0"/>
                  <w:divBdr>
                    <w:top w:val="none" w:sz="0" w:space="0" w:color="auto"/>
                    <w:left w:val="none" w:sz="0" w:space="0" w:color="auto"/>
                    <w:bottom w:val="none" w:sz="0" w:space="0" w:color="auto"/>
                    <w:right w:val="none" w:sz="0" w:space="0" w:color="auto"/>
                  </w:divBdr>
                  <w:divsChild>
                    <w:div w:id="807818767">
                      <w:marLeft w:val="0"/>
                      <w:marRight w:val="0"/>
                      <w:marTop w:val="0"/>
                      <w:marBottom w:val="0"/>
                      <w:divBdr>
                        <w:top w:val="none" w:sz="0" w:space="0" w:color="auto"/>
                        <w:left w:val="none" w:sz="0" w:space="0" w:color="auto"/>
                        <w:bottom w:val="none" w:sz="0" w:space="0" w:color="auto"/>
                        <w:right w:val="none" w:sz="0" w:space="0" w:color="auto"/>
                      </w:divBdr>
                      <w:divsChild>
                        <w:div w:id="807818680">
                          <w:marLeft w:val="0"/>
                          <w:marRight w:val="0"/>
                          <w:marTop w:val="0"/>
                          <w:marBottom w:val="225"/>
                          <w:divBdr>
                            <w:top w:val="none" w:sz="0" w:space="0" w:color="auto"/>
                            <w:left w:val="none" w:sz="0" w:space="0" w:color="auto"/>
                            <w:bottom w:val="none" w:sz="0" w:space="0" w:color="auto"/>
                            <w:right w:val="none" w:sz="0" w:space="0" w:color="auto"/>
                          </w:divBdr>
                          <w:divsChild>
                            <w:div w:id="807818725">
                              <w:marLeft w:val="0"/>
                              <w:marRight w:val="0"/>
                              <w:marTop w:val="0"/>
                              <w:marBottom w:val="0"/>
                              <w:divBdr>
                                <w:top w:val="none" w:sz="0" w:space="0" w:color="auto"/>
                                <w:left w:val="none" w:sz="0" w:space="0" w:color="auto"/>
                                <w:bottom w:val="none" w:sz="0" w:space="0" w:color="auto"/>
                                <w:right w:val="none" w:sz="0" w:space="0" w:color="auto"/>
                              </w:divBdr>
                              <w:divsChild>
                                <w:div w:id="80781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1593</Words>
  <Characters>9081</Characters>
  <Application>Microsoft Macintosh Word</Application>
  <DocSecurity>0</DocSecurity>
  <Lines>75</Lines>
  <Paragraphs>21</Paragraphs>
  <ScaleCrop>false</ScaleCrop>
  <Company>University of Manitoba</Company>
  <LinksUpToDate>false</LinksUpToDate>
  <CharactersWithSpaces>10653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Esenin, Sergei (also Yesenin; Есе́нин Серге́й) (1895 – 1925) </dc:title>
  <dc:subject/>
  <dc:creator>Elena Baraban</dc:creator>
  <cp:keywords/>
  <dc:description/>
  <cp:lastModifiedBy>Megan Swift</cp:lastModifiedBy>
  <cp:revision>3</cp:revision>
  <dcterms:created xsi:type="dcterms:W3CDTF">2014-05-21T18:46:00Z</dcterms:created>
  <dcterms:modified xsi:type="dcterms:W3CDTF">2014-05-21T18:49:00Z</dcterms:modified>
</cp:coreProperties>
</file>