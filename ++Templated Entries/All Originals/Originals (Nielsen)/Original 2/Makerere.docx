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8F3" w:rsidRPr="00241195" w:rsidRDefault="00241195" w:rsidP="00241195">
      <w:pPr>
        <w:rPr>
          <w:rFonts w:ascii="Times New Roman" w:hAnsi="Times New Roman" w:cs="Times New Roman"/>
          <w:sz w:val="24"/>
          <w:szCs w:val="24"/>
        </w:rPr>
      </w:pPr>
      <w:bookmarkStart w:id="0" w:name="_GoBack"/>
      <w:bookmarkEnd w:id="0"/>
      <w:r>
        <w:rPr>
          <w:rFonts w:ascii="Times New Roman" w:hAnsi="Times New Roman" w:cs="Times New Roman"/>
          <w:sz w:val="24"/>
          <w:szCs w:val="24"/>
        </w:rPr>
        <w:t>Author: George Kyeyune</w:t>
      </w:r>
    </w:p>
    <w:p w:rsidR="00270510" w:rsidRDefault="006A47E5" w:rsidP="00270510">
      <w:pPr>
        <w:rPr>
          <w:rFonts w:ascii="Times New Roman" w:hAnsi="Times New Roman" w:cs="Times New Roman"/>
          <w:b/>
          <w:sz w:val="24"/>
          <w:szCs w:val="24"/>
        </w:rPr>
      </w:pPr>
      <w:ins w:id="1" w:author="Erin Rice" w:date="2014-03-18T11:32:00Z">
        <w:r>
          <w:rPr>
            <w:rFonts w:ascii="Times New Roman" w:hAnsi="Times New Roman" w:cs="Times New Roman"/>
            <w:b/>
            <w:sz w:val="24"/>
            <w:szCs w:val="24"/>
          </w:rPr>
          <w:t xml:space="preserve">Makerere Art School  (Renamed </w:t>
        </w:r>
      </w:ins>
      <w:r w:rsidR="00F6466D" w:rsidRPr="00F6466D">
        <w:rPr>
          <w:rFonts w:ascii="Times New Roman" w:hAnsi="Times New Roman" w:cs="Times New Roman"/>
          <w:b/>
          <w:sz w:val="24"/>
          <w:szCs w:val="24"/>
        </w:rPr>
        <w:t>The Margaret Trowell School of Industrial and Fine Arts (MT</w:t>
      </w:r>
      <w:r w:rsidR="00A308F3" w:rsidRPr="00F6466D">
        <w:rPr>
          <w:rFonts w:ascii="Times New Roman" w:hAnsi="Times New Roman" w:cs="Times New Roman"/>
          <w:b/>
          <w:sz w:val="24"/>
          <w:szCs w:val="24"/>
        </w:rPr>
        <w:t>SIFA</w:t>
      </w:r>
      <w:r w:rsidR="00F6466D" w:rsidRPr="00F6466D">
        <w:rPr>
          <w:rFonts w:ascii="Times New Roman" w:hAnsi="Times New Roman" w:cs="Times New Roman"/>
          <w:b/>
          <w:sz w:val="24"/>
          <w:szCs w:val="24"/>
        </w:rPr>
        <w:t>)</w:t>
      </w:r>
      <w:ins w:id="2" w:author="Erin Rice" w:date="2014-03-18T11:32:00Z">
        <w:r>
          <w:rPr>
            <w:rFonts w:ascii="Times New Roman" w:hAnsi="Times New Roman" w:cs="Times New Roman"/>
            <w:b/>
            <w:sz w:val="24"/>
            <w:szCs w:val="24"/>
          </w:rPr>
          <w:t>)</w:t>
        </w:r>
      </w:ins>
    </w:p>
    <w:p w:rsidR="00236FCF" w:rsidRPr="009B0AD5" w:rsidRDefault="00A308F3" w:rsidP="00236FCF">
      <w:pPr>
        <w:rPr>
          <w:ins w:id="3" w:author="doctor" w:date="2014-04-30T16:17:00Z"/>
          <w:rFonts w:ascii="Times New Roman" w:hAnsi="Times New Roman" w:cs="Times New Roman"/>
          <w:sz w:val="24"/>
          <w:szCs w:val="24"/>
        </w:rPr>
      </w:pPr>
      <w:r w:rsidRPr="009B0AD5">
        <w:rPr>
          <w:rFonts w:ascii="Times New Roman" w:hAnsi="Times New Roman" w:cs="Times New Roman"/>
          <w:sz w:val="24"/>
          <w:szCs w:val="24"/>
        </w:rPr>
        <w:t>Makerere Art School started informally with a handful of students who turned up o</w:t>
      </w:r>
      <w:r w:rsidR="00F6466D">
        <w:rPr>
          <w:rFonts w:ascii="Times New Roman" w:hAnsi="Times New Roman" w:cs="Times New Roman"/>
          <w:sz w:val="24"/>
          <w:szCs w:val="24"/>
        </w:rPr>
        <w:t xml:space="preserve">ne evening at the porch of Mrs. </w:t>
      </w:r>
      <w:r w:rsidRPr="009B0AD5">
        <w:rPr>
          <w:rFonts w:ascii="Times New Roman" w:hAnsi="Times New Roman" w:cs="Times New Roman"/>
          <w:sz w:val="24"/>
          <w:szCs w:val="24"/>
        </w:rPr>
        <w:t>Margaret Trowell’s house at Mulago</w:t>
      </w:r>
      <w:r w:rsidR="008C0A4F">
        <w:rPr>
          <w:rFonts w:ascii="Times New Roman" w:hAnsi="Times New Roman" w:cs="Times New Roman"/>
          <w:sz w:val="24"/>
          <w:szCs w:val="24"/>
        </w:rPr>
        <w:t xml:space="preserve">, </w:t>
      </w:r>
      <w:r w:rsidR="00270510">
        <w:rPr>
          <w:rFonts w:ascii="Times New Roman" w:hAnsi="Times New Roman" w:cs="Times New Roman"/>
          <w:sz w:val="24"/>
          <w:szCs w:val="24"/>
        </w:rPr>
        <w:t>Kampala</w:t>
      </w:r>
      <w:r w:rsidR="008C0A4F">
        <w:rPr>
          <w:rFonts w:ascii="Times New Roman" w:hAnsi="Times New Roman" w:cs="Times New Roman"/>
          <w:sz w:val="24"/>
          <w:szCs w:val="24"/>
        </w:rPr>
        <w:t>, Uganda,</w:t>
      </w:r>
      <w:r w:rsidR="00270510">
        <w:rPr>
          <w:rFonts w:ascii="Times New Roman" w:hAnsi="Times New Roman" w:cs="Times New Roman"/>
          <w:sz w:val="24"/>
          <w:szCs w:val="24"/>
        </w:rPr>
        <w:t xml:space="preserve"> </w:t>
      </w:r>
      <w:r w:rsidRPr="009B0AD5">
        <w:rPr>
          <w:rFonts w:ascii="Times New Roman" w:hAnsi="Times New Roman" w:cs="Times New Roman"/>
          <w:sz w:val="24"/>
          <w:szCs w:val="24"/>
        </w:rPr>
        <w:t xml:space="preserve">in 1937. These </w:t>
      </w:r>
      <w:r w:rsidR="00C33704">
        <w:rPr>
          <w:rFonts w:ascii="Times New Roman" w:hAnsi="Times New Roman" w:cs="Times New Roman"/>
          <w:sz w:val="24"/>
          <w:szCs w:val="24"/>
        </w:rPr>
        <w:t xml:space="preserve">teachers and hospital dressers </w:t>
      </w:r>
      <w:r w:rsidRPr="009B0AD5">
        <w:rPr>
          <w:rFonts w:ascii="Times New Roman" w:hAnsi="Times New Roman" w:cs="Times New Roman"/>
          <w:sz w:val="24"/>
          <w:szCs w:val="24"/>
        </w:rPr>
        <w:t xml:space="preserve">returned to Trowell from time to time to learn a new </w:t>
      </w:r>
      <w:ins w:id="4" w:author="Erin Rice" w:date="2014-04-19T18:14:00Z">
        <w:r w:rsidR="00EA175B">
          <w:rPr>
            <w:rFonts w:ascii="Times New Roman" w:hAnsi="Times New Roman" w:cs="Times New Roman"/>
            <w:sz w:val="24"/>
            <w:szCs w:val="24"/>
          </w:rPr>
          <w:t xml:space="preserve">pictorial </w:t>
        </w:r>
      </w:ins>
      <w:r w:rsidRPr="009B0AD5">
        <w:rPr>
          <w:rFonts w:ascii="Times New Roman" w:hAnsi="Times New Roman" w:cs="Times New Roman"/>
          <w:sz w:val="24"/>
          <w:szCs w:val="24"/>
        </w:rPr>
        <w:t>language of painti</w:t>
      </w:r>
      <w:ins w:id="5" w:author="Erin Rice" w:date="2014-04-19T18:14:00Z">
        <w:r w:rsidR="00EA175B">
          <w:rPr>
            <w:rFonts w:ascii="Times New Roman" w:hAnsi="Times New Roman" w:cs="Times New Roman"/>
            <w:sz w:val="24"/>
            <w:szCs w:val="24"/>
          </w:rPr>
          <w:t>n</w:t>
        </w:r>
      </w:ins>
      <w:r w:rsidRPr="009B0AD5">
        <w:rPr>
          <w:rFonts w:ascii="Times New Roman" w:hAnsi="Times New Roman" w:cs="Times New Roman"/>
          <w:sz w:val="24"/>
          <w:szCs w:val="24"/>
        </w:rPr>
        <w:t>g. Trowell was not the</w:t>
      </w:r>
      <w:r w:rsidR="003008E5">
        <w:rPr>
          <w:rFonts w:ascii="Times New Roman" w:hAnsi="Times New Roman" w:cs="Times New Roman"/>
          <w:sz w:val="24"/>
          <w:szCs w:val="24"/>
        </w:rPr>
        <w:t xml:space="preserve"> first person to teach painting;</w:t>
      </w:r>
      <w:r w:rsidRPr="009B0AD5">
        <w:rPr>
          <w:rFonts w:ascii="Times New Roman" w:hAnsi="Times New Roman" w:cs="Times New Roman"/>
          <w:sz w:val="24"/>
          <w:szCs w:val="24"/>
        </w:rPr>
        <w:t xml:space="preserve"> Mary Fisher</w:t>
      </w:r>
      <w:r w:rsidR="003008E5">
        <w:rPr>
          <w:rFonts w:ascii="Times New Roman" w:hAnsi="Times New Roman" w:cs="Times New Roman"/>
          <w:sz w:val="24"/>
          <w:szCs w:val="24"/>
        </w:rPr>
        <w:t xml:space="preserve">, also a Briton, </w:t>
      </w:r>
      <w:r w:rsidRPr="009B0AD5">
        <w:rPr>
          <w:rFonts w:ascii="Times New Roman" w:hAnsi="Times New Roman" w:cs="Times New Roman"/>
          <w:sz w:val="24"/>
          <w:szCs w:val="24"/>
        </w:rPr>
        <w:t xml:space="preserve"> had two years earlier been posted to Gayaza</w:t>
      </w:r>
      <w:r w:rsidR="003008E5">
        <w:rPr>
          <w:rFonts w:ascii="Times New Roman" w:hAnsi="Times New Roman" w:cs="Times New Roman"/>
          <w:sz w:val="24"/>
          <w:szCs w:val="24"/>
        </w:rPr>
        <w:t>, a girl’s s</w:t>
      </w:r>
      <w:r w:rsidRPr="009B0AD5">
        <w:rPr>
          <w:rFonts w:ascii="Times New Roman" w:hAnsi="Times New Roman" w:cs="Times New Roman"/>
          <w:sz w:val="24"/>
          <w:szCs w:val="24"/>
        </w:rPr>
        <w:t>chool</w:t>
      </w:r>
      <w:r w:rsidR="003008E5">
        <w:rPr>
          <w:rFonts w:ascii="Times New Roman" w:hAnsi="Times New Roman" w:cs="Times New Roman"/>
          <w:sz w:val="24"/>
          <w:szCs w:val="24"/>
        </w:rPr>
        <w:t xml:space="preserve"> near Kampala,</w:t>
      </w:r>
      <w:r w:rsidRPr="009B0AD5">
        <w:rPr>
          <w:rFonts w:ascii="Times New Roman" w:hAnsi="Times New Roman" w:cs="Times New Roman"/>
          <w:sz w:val="24"/>
          <w:szCs w:val="24"/>
        </w:rPr>
        <w:t xml:space="preserve"> as an art teacher</w:t>
      </w:r>
      <w:r w:rsidR="00326024">
        <w:rPr>
          <w:rFonts w:ascii="Times New Roman" w:hAnsi="Times New Roman" w:cs="Times New Roman"/>
          <w:sz w:val="24"/>
          <w:szCs w:val="24"/>
        </w:rPr>
        <w:t xml:space="preserve">, </w:t>
      </w:r>
      <w:r w:rsidRPr="009B0AD5">
        <w:rPr>
          <w:rFonts w:ascii="Times New Roman" w:hAnsi="Times New Roman" w:cs="Times New Roman"/>
          <w:sz w:val="24"/>
          <w:szCs w:val="24"/>
        </w:rPr>
        <w:t xml:space="preserve"> </w:t>
      </w:r>
      <w:r w:rsidR="00326024">
        <w:rPr>
          <w:rFonts w:ascii="Times New Roman" w:hAnsi="Times New Roman" w:cs="Times New Roman"/>
          <w:sz w:val="24"/>
          <w:szCs w:val="24"/>
        </w:rPr>
        <w:t xml:space="preserve">as </w:t>
      </w:r>
      <w:r w:rsidRPr="009B0AD5">
        <w:rPr>
          <w:rFonts w:ascii="Times New Roman" w:hAnsi="Times New Roman" w:cs="Times New Roman"/>
          <w:sz w:val="24"/>
          <w:szCs w:val="24"/>
        </w:rPr>
        <w:t xml:space="preserve"> indeed some art classes were being conducted in other missionary schools. But it was Trowell who raised the profile of art education in the region when she convinced the principal of Makerere College </w:t>
      </w:r>
      <w:r w:rsidR="00A73C9F" w:rsidRPr="009B0AD5">
        <w:rPr>
          <w:rFonts w:ascii="Times New Roman" w:hAnsi="Times New Roman" w:cs="Times New Roman"/>
          <w:sz w:val="24"/>
          <w:szCs w:val="24"/>
        </w:rPr>
        <w:t xml:space="preserve">in </w:t>
      </w:r>
      <w:r w:rsidRPr="009B0AD5">
        <w:rPr>
          <w:rFonts w:ascii="Times New Roman" w:hAnsi="Times New Roman" w:cs="Times New Roman"/>
          <w:sz w:val="24"/>
          <w:szCs w:val="24"/>
        </w:rPr>
        <w:t xml:space="preserve">1940, to include art among the </w:t>
      </w:r>
      <w:ins w:id="6" w:author="Erin Rice" w:date="2014-04-19T18:14:00Z">
        <w:r w:rsidR="00EA175B">
          <w:rPr>
            <w:rFonts w:ascii="Times New Roman" w:hAnsi="Times New Roman" w:cs="Times New Roman"/>
            <w:sz w:val="24"/>
            <w:szCs w:val="24"/>
          </w:rPr>
          <w:t>C</w:t>
        </w:r>
        <w:r w:rsidR="00EA175B" w:rsidRPr="009B0AD5">
          <w:rPr>
            <w:rFonts w:ascii="Times New Roman" w:hAnsi="Times New Roman" w:cs="Times New Roman"/>
            <w:sz w:val="24"/>
            <w:szCs w:val="24"/>
          </w:rPr>
          <w:t>ollege</w:t>
        </w:r>
        <w:r w:rsidR="00EA175B">
          <w:rPr>
            <w:rFonts w:ascii="Times New Roman" w:hAnsi="Times New Roman" w:cs="Times New Roman"/>
            <w:sz w:val="24"/>
            <w:szCs w:val="24"/>
          </w:rPr>
          <w:t>’s</w:t>
        </w:r>
        <w:r w:rsidR="00EA175B" w:rsidRPr="009B0AD5">
          <w:rPr>
            <w:rFonts w:ascii="Times New Roman" w:hAnsi="Times New Roman" w:cs="Times New Roman"/>
            <w:sz w:val="24"/>
            <w:szCs w:val="24"/>
          </w:rPr>
          <w:t xml:space="preserve"> </w:t>
        </w:r>
      </w:ins>
      <w:r w:rsidRPr="009B0AD5">
        <w:rPr>
          <w:rFonts w:ascii="Times New Roman" w:hAnsi="Times New Roman" w:cs="Times New Roman"/>
          <w:sz w:val="24"/>
          <w:szCs w:val="24"/>
        </w:rPr>
        <w:t>subjects.</w:t>
      </w:r>
      <w:r w:rsidR="003008E5">
        <w:rPr>
          <w:rFonts w:ascii="Times New Roman" w:hAnsi="Times New Roman" w:cs="Times New Roman"/>
          <w:sz w:val="24"/>
          <w:szCs w:val="24"/>
        </w:rPr>
        <w:t xml:space="preserve"> Makerere was in the years leading to the </w:t>
      </w:r>
      <w:r w:rsidR="00326024">
        <w:rPr>
          <w:rFonts w:ascii="Times New Roman" w:hAnsi="Times New Roman" w:cs="Times New Roman"/>
          <w:sz w:val="24"/>
          <w:szCs w:val="24"/>
        </w:rPr>
        <w:t>First</w:t>
      </w:r>
      <w:r w:rsidR="003008E5">
        <w:rPr>
          <w:rFonts w:ascii="Times New Roman" w:hAnsi="Times New Roman" w:cs="Times New Roman"/>
          <w:sz w:val="24"/>
          <w:szCs w:val="24"/>
        </w:rPr>
        <w:t xml:space="preserve"> World War becoming a major </w:t>
      </w:r>
      <w:r w:rsidR="001F17C5">
        <w:rPr>
          <w:rFonts w:ascii="Times New Roman" w:hAnsi="Times New Roman" w:cs="Times New Roman"/>
          <w:sz w:val="24"/>
          <w:szCs w:val="24"/>
        </w:rPr>
        <w:t>i</w:t>
      </w:r>
      <w:r w:rsidR="00B621BC">
        <w:rPr>
          <w:rFonts w:ascii="Times New Roman" w:hAnsi="Times New Roman" w:cs="Times New Roman"/>
          <w:sz w:val="24"/>
          <w:szCs w:val="24"/>
        </w:rPr>
        <w:t xml:space="preserve">nstitution </w:t>
      </w:r>
      <w:r w:rsidR="00326024">
        <w:rPr>
          <w:rFonts w:ascii="Times New Roman" w:hAnsi="Times New Roman" w:cs="Times New Roman"/>
          <w:sz w:val="24"/>
          <w:szCs w:val="24"/>
        </w:rPr>
        <w:t>for higher education in</w:t>
      </w:r>
      <w:r w:rsidR="003008E5">
        <w:rPr>
          <w:rFonts w:ascii="Times New Roman" w:hAnsi="Times New Roman" w:cs="Times New Roman"/>
          <w:sz w:val="24"/>
          <w:szCs w:val="24"/>
        </w:rPr>
        <w:t xml:space="preserve"> the region.  </w:t>
      </w:r>
      <w:del w:id="7" w:author="doctor" w:date="2014-04-30T16:17:00Z">
        <w:r w:rsidRPr="009B0AD5" w:rsidDel="00236FCF">
          <w:rPr>
            <w:rFonts w:ascii="Times New Roman" w:hAnsi="Times New Roman" w:cs="Times New Roman"/>
            <w:sz w:val="24"/>
            <w:szCs w:val="24"/>
          </w:rPr>
          <w:delText xml:space="preserve">  </w:delText>
        </w:r>
      </w:del>
      <w:ins w:id="8" w:author="doctor" w:date="2014-04-30T16:17:00Z">
        <w:r w:rsidR="00236FCF" w:rsidRPr="009B0AD5">
          <w:rPr>
            <w:rFonts w:ascii="Times New Roman" w:hAnsi="Times New Roman" w:cs="Times New Roman"/>
            <w:sz w:val="24"/>
            <w:szCs w:val="24"/>
          </w:rPr>
          <w:t>Trowell is also credited for steering the art school in turbulent times when its closure seemed inevitable. When for example in 1949, Makerere entered a special relationship with London University, Trowell rejected this arrangement because she feared her art school would lose the African identity she had scrupulously put together for over a decade. She directly negotiated with the Slade School (also under t</w:t>
        </w:r>
        <w:r w:rsidR="00236FCF">
          <w:rPr>
            <w:rFonts w:ascii="Times New Roman" w:hAnsi="Times New Roman" w:cs="Times New Roman"/>
            <w:sz w:val="24"/>
            <w:szCs w:val="24"/>
          </w:rPr>
          <w:t>he University of London) for a d</w:t>
        </w:r>
        <w:r w:rsidR="00236FCF" w:rsidRPr="009B0AD5">
          <w:rPr>
            <w:rFonts w:ascii="Times New Roman" w:hAnsi="Times New Roman" w:cs="Times New Roman"/>
            <w:sz w:val="24"/>
            <w:szCs w:val="24"/>
          </w:rPr>
          <w:t>iploma which ensured that a foreign qualification did not affect the African features of her curriculum.</w:t>
        </w:r>
      </w:ins>
    </w:p>
    <w:p w:rsidR="00A308F3" w:rsidRPr="009B0AD5" w:rsidRDefault="00A308F3" w:rsidP="008C0A4F">
      <w:pPr>
        <w:rPr>
          <w:rFonts w:ascii="Times New Roman" w:hAnsi="Times New Roman" w:cs="Times New Roman"/>
          <w:sz w:val="24"/>
          <w:szCs w:val="24"/>
        </w:rPr>
      </w:pPr>
    </w:p>
    <w:p w:rsidR="00A73C9F" w:rsidRPr="009B0AD5" w:rsidDel="00236FCF" w:rsidRDefault="00A73C9F">
      <w:pPr>
        <w:rPr>
          <w:del w:id="9" w:author="doctor" w:date="2014-04-30T16:17:00Z"/>
          <w:rFonts w:ascii="Times New Roman" w:hAnsi="Times New Roman" w:cs="Times New Roman"/>
          <w:sz w:val="24"/>
          <w:szCs w:val="24"/>
        </w:rPr>
      </w:pPr>
      <w:del w:id="10" w:author="doctor" w:date="2014-04-30T16:17:00Z">
        <w:r w:rsidRPr="009B0AD5" w:rsidDel="00236FCF">
          <w:rPr>
            <w:rFonts w:ascii="Times New Roman" w:hAnsi="Times New Roman" w:cs="Times New Roman"/>
            <w:sz w:val="24"/>
            <w:szCs w:val="24"/>
          </w:rPr>
          <w:delText>Trowell is also credited for steering the art school in turbulent times when its closure seemed inevitable. When for example in 1949, Makerere entered a special relationship with London University, Trowell rejected this arrangement because she feared her art school would lose the African identity she had scrupulously put together for over a decade. She directly negotiated with the Slade School (also under t</w:delText>
        </w:r>
        <w:r w:rsidR="000F5AE7" w:rsidDel="00236FCF">
          <w:rPr>
            <w:rFonts w:ascii="Times New Roman" w:hAnsi="Times New Roman" w:cs="Times New Roman"/>
            <w:sz w:val="24"/>
            <w:szCs w:val="24"/>
          </w:rPr>
          <w:delText>he University of London) for a d</w:delText>
        </w:r>
        <w:r w:rsidRPr="009B0AD5" w:rsidDel="00236FCF">
          <w:rPr>
            <w:rFonts w:ascii="Times New Roman" w:hAnsi="Times New Roman" w:cs="Times New Roman"/>
            <w:sz w:val="24"/>
            <w:szCs w:val="24"/>
          </w:rPr>
          <w:delText>iploma which ensured that a foreign qualification did not affect the African features of her curriculum.</w:delText>
        </w:r>
      </w:del>
    </w:p>
    <w:p w:rsidR="00A73C9F" w:rsidRPr="009B0AD5" w:rsidRDefault="00A73C9F" w:rsidP="000F5AE7">
      <w:pPr>
        <w:rPr>
          <w:rFonts w:ascii="Times New Roman" w:hAnsi="Times New Roman" w:cs="Times New Roman"/>
          <w:sz w:val="24"/>
          <w:szCs w:val="24"/>
        </w:rPr>
      </w:pPr>
      <w:r w:rsidRPr="009B0AD5">
        <w:rPr>
          <w:rFonts w:ascii="Times New Roman" w:hAnsi="Times New Roman" w:cs="Times New Roman"/>
          <w:sz w:val="24"/>
          <w:szCs w:val="24"/>
        </w:rPr>
        <w:t>Trowell’s retirement in 1958 coincid</w:t>
      </w:r>
      <w:r w:rsidR="000F5AE7">
        <w:rPr>
          <w:rFonts w:ascii="Times New Roman" w:hAnsi="Times New Roman" w:cs="Times New Roman"/>
          <w:sz w:val="24"/>
          <w:szCs w:val="24"/>
        </w:rPr>
        <w:t>ed with the award of the first d</w:t>
      </w:r>
      <w:r w:rsidRPr="009B0AD5">
        <w:rPr>
          <w:rFonts w:ascii="Times New Roman" w:hAnsi="Times New Roman" w:cs="Times New Roman"/>
          <w:sz w:val="24"/>
          <w:szCs w:val="24"/>
        </w:rPr>
        <w:t>iploma and as a gesture of appre</w:t>
      </w:r>
      <w:r w:rsidR="008F62D7" w:rsidRPr="009B0AD5">
        <w:rPr>
          <w:rFonts w:ascii="Times New Roman" w:hAnsi="Times New Roman" w:cs="Times New Roman"/>
          <w:sz w:val="24"/>
          <w:szCs w:val="24"/>
        </w:rPr>
        <w:t xml:space="preserve">ciation for putting together a formidable art Institution, Makerere Art School was named after her. Unlike Trowell, her successor, Cecil Todd did not </w:t>
      </w:r>
      <w:r w:rsidR="00326024">
        <w:rPr>
          <w:rFonts w:ascii="Times New Roman" w:hAnsi="Times New Roman" w:cs="Times New Roman"/>
          <w:sz w:val="24"/>
          <w:szCs w:val="24"/>
        </w:rPr>
        <w:t xml:space="preserve">pay much attention to past traditions </w:t>
      </w:r>
      <w:r w:rsidR="001D248D" w:rsidRPr="009B0AD5">
        <w:rPr>
          <w:rFonts w:ascii="Times New Roman" w:hAnsi="Times New Roman" w:cs="Times New Roman"/>
          <w:sz w:val="24"/>
          <w:szCs w:val="24"/>
        </w:rPr>
        <w:t xml:space="preserve">in the development of a modern African Art School. </w:t>
      </w:r>
      <w:r w:rsidR="00326024">
        <w:rPr>
          <w:rFonts w:ascii="Times New Roman" w:hAnsi="Times New Roman" w:cs="Times New Roman"/>
          <w:sz w:val="24"/>
          <w:szCs w:val="24"/>
        </w:rPr>
        <w:t xml:space="preserve">He </w:t>
      </w:r>
      <w:r w:rsidR="001D248D" w:rsidRPr="009B0AD5">
        <w:rPr>
          <w:rFonts w:ascii="Times New Roman" w:hAnsi="Times New Roman" w:cs="Times New Roman"/>
          <w:sz w:val="24"/>
          <w:szCs w:val="24"/>
        </w:rPr>
        <w:t>placed emphasis on a detailed consideration of technique and art history as an academic discipline; he had been appointed to institute a 1940-50s Western Art School structure. He expanded the School</w:t>
      </w:r>
      <w:r w:rsidR="000F5AE7">
        <w:rPr>
          <w:rFonts w:ascii="Times New Roman" w:hAnsi="Times New Roman" w:cs="Times New Roman"/>
          <w:sz w:val="24"/>
          <w:szCs w:val="24"/>
        </w:rPr>
        <w:t xml:space="preserve"> by introducing </w:t>
      </w:r>
      <w:r w:rsidR="001D248D" w:rsidRPr="009B0AD5">
        <w:rPr>
          <w:rFonts w:ascii="Times New Roman" w:hAnsi="Times New Roman" w:cs="Times New Roman"/>
          <w:sz w:val="24"/>
          <w:szCs w:val="24"/>
        </w:rPr>
        <w:t>new courses and recruit</w:t>
      </w:r>
      <w:r w:rsidR="000F5AE7">
        <w:rPr>
          <w:rFonts w:ascii="Times New Roman" w:hAnsi="Times New Roman" w:cs="Times New Roman"/>
          <w:sz w:val="24"/>
          <w:szCs w:val="24"/>
        </w:rPr>
        <w:t xml:space="preserve">ing </w:t>
      </w:r>
      <w:r w:rsidR="001D248D" w:rsidRPr="009B0AD5">
        <w:rPr>
          <w:rFonts w:ascii="Times New Roman" w:hAnsi="Times New Roman" w:cs="Times New Roman"/>
          <w:sz w:val="24"/>
          <w:szCs w:val="24"/>
        </w:rPr>
        <w:t>new staff</w:t>
      </w:r>
      <w:r w:rsidR="003008E5">
        <w:rPr>
          <w:rFonts w:ascii="Times New Roman" w:hAnsi="Times New Roman" w:cs="Times New Roman"/>
          <w:sz w:val="24"/>
          <w:szCs w:val="24"/>
        </w:rPr>
        <w:t>, largely</w:t>
      </w:r>
      <w:r w:rsidR="001D248D" w:rsidRPr="009B0AD5">
        <w:rPr>
          <w:rFonts w:ascii="Times New Roman" w:hAnsi="Times New Roman" w:cs="Times New Roman"/>
          <w:sz w:val="24"/>
          <w:szCs w:val="24"/>
        </w:rPr>
        <w:t xml:space="preserve"> form the UK. As student numbers increased, drawn from the East African region, and beyond, the School</w:t>
      </w:r>
      <w:r w:rsidR="000F5AE7">
        <w:rPr>
          <w:rFonts w:ascii="Times New Roman" w:hAnsi="Times New Roman" w:cs="Times New Roman"/>
          <w:sz w:val="24"/>
          <w:szCs w:val="24"/>
        </w:rPr>
        <w:t xml:space="preserve"> achieved</w:t>
      </w:r>
      <w:r w:rsidR="006D4249" w:rsidRPr="009B0AD5">
        <w:rPr>
          <w:rFonts w:ascii="Times New Roman" w:hAnsi="Times New Roman" w:cs="Times New Roman"/>
          <w:sz w:val="24"/>
          <w:szCs w:val="24"/>
        </w:rPr>
        <w:t xml:space="preserve"> international fame and respect. </w:t>
      </w:r>
    </w:p>
    <w:p w:rsidR="00742463" w:rsidRDefault="003008E5" w:rsidP="009F6A7E">
      <w:pPr>
        <w:rPr>
          <w:rFonts w:ascii="Times New Roman" w:hAnsi="Times New Roman" w:cs="Times New Roman"/>
          <w:sz w:val="24"/>
          <w:szCs w:val="24"/>
        </w:rPr>
      </w:pPr>
      <w:r>
        <w:rPr>
          <w:rFonts w:ascii="Times New Roman" w:hAnsi="Times New Roman" w:cs="Times New Roman"/>
          <w:sz w:val="24"/>
          <w:szCs w:val="24"/>
        </w:rPr>
        <w:t>Makerere’s op</w:t>
      </w:r>
      <w:r w:rsidR="00C41319">
        <w:rPr>
          <w:rFonts w:ascii="Times New Roman" w:hAnsi="Times New Roman" w:cs="Times New Roman"/>
          <w:sz w:val="24"/>
          <w:szCs w:val="24"/>
        </w:rPr>
        <w:t xml:space="preserve">timism and rapid progress waned </w:t>
      </w:r>
      <w:r w:rsidR="003A6E0E" w:rsidRPr="009B0AD5">
        <w:rPr>
          <w:rFonts w:ascii="Times New Roman" w:hAnsi="Times New Roman" w:cs="Times New Roman"/>
          <w:sz w:val="24"/>
          <w:szCs w:val="24"/>
        </w:rPr>
        <w:t xml:space="preserve">when Idi Amin captured state power in 1971. Amin’s regime was </w:t>
      </w:r>
      <w:r w:rsidR="00C41319">
        <w:rPr>
          <w:rFonts w:ascii="Times New Roman" w:hAnsi="Times New Roman" w:cs="Times New Roman"/>
          <w:sz w:val="24"/>
          <w:szCs w:val="24"/>
        </w:rPr>
        <w:t>brutal and</w:t>
      </w:r>
      <w:r w:rsidR="009E4BF8">
        <w:rPr>
          <w:rFonts w:ascii="Times New Roman" w:hAnsi="Times New Roman" w:cs="Times New Roman"/>
          <w:sz w:val="24"/>
          <w:szCs w:val="24"/>
        </w:rPr>
        <w:t xml:space="preserve"> anarchic</w:t>
      </w:r>
      <w:r w:rsidR="00F6466D">
        <w:rPr>
          <w:rFonts w:ascii="Times New Roman" w:hAnsi="Times New Roman" w:cs="Times New Roman"/>
          <w:sz w:val="24"/>
          <w:szCs w:val="24"/>
        </w:rPr>
        <w:t xml:space="preserve"> which</w:t>
      </w:r>
      <w:del w:id="11" w:author="doctor" w:date="2014-04-30T16:17:00Z">
        <w:r w:rsidR="00F6466D" w:rsidDel="00236FCF">
          <w:rPr>
            <w:rFonts w:ascii="Times New Roman" w:hAnsi="Times New Roman" w:cs="Times New Roman"/>
            <w:sz w:val="24"/>
            <w:szCs w:val="24"/>
          </w:rPr>
          <w:delText>,</w:delText>
        </w:r>
      </w:del>
      <w:r w:rsidR="00C41319">
        <w:rPr>
          <w:rFonts w:ascii="Times New Roman" w:hAnsi="Times New Roman" w:cs="Times New Roman"/>
          <w:sz w:val="24"/>
          <w:szCs w:val="24"/>
        </w:rPr>
        <w:t xml:space="preserve"> forced many </w:t>
      </w:r>
      <w:r w:rsidR="003A6E0E" w:rsidRPr="009B0AD5">
        <w:rPr>
          <w:rFonts w:ascii="Times New Roman" w:hAnsi="Times New Roman" w:cs="Times New Roman"/>
          <w:sz w:val="24"/>
          <w:szCs w:val="24"/>
        </w:rPr>
        <w:t>people</w:t>
      </w:r>
      <w:ins w:id="12" w:author="doctor" w:date="2014-04-30T16:17:00Z">
        <w:r w:rsidR="00236FCF">
          <w:rPr>
            <w:rFonts w:ascii="Times New Roman" w:hAnsi="Times New Roman" w:cs="Times New Roman"/>
            <w:sz w:val="24"/>
            <w:szCs w:val="24"/>
          </w:rPr>
          <w:t>,</w:t>
        </w:r>
      </w:ins>
      <w:r w:rsidR="00326024">
        <w:rPr>
          <w:rFonts w:ascii="Times New Roman" w:hAnsi="Times New Roman" w:cs="Times New Roman"/>
          <w:sz w:val="24"/>
          <w:szCs w:val="24"/>
        </w:rPr>
        <w:t xml:space="preserve"> particularly the educated</w:t>
      </w:r>
      <w:ins w:id="13" w:author="doctor" w:date="2014-04-30T16:17:00Z">
        <w:r w:rsidR="00236FCF">
          <w:rPr>
            <w:rFonts w:ascii="Times New Roman" w:hAnsi="Times New Roman" w:cs="Times New Roman"/>
            <w:sz w:val="24"/>
            <w:szCs w:val="24"/>
          </w:rPr>
          <w:t>,</w:t>
        </w:r>
      </w:ins>
      <w:r w:rsidR="003A6E0E" w:rsidRPr="009B0AD5">
        <w:rPr>
          <w:rFonts w:ascii="Times New Roman" w:hAnsi="Times New Roman" w:cs="Times New Roman"/>
          <w:sz w:val="24"/>
          <w:szCs w:val="24"/>
        </w:rPr>
        <w:t xml:space="preserve"> into exile. Todd left the country in 1972,</w:t>
      </w:r>
      <w:r w:rsidR="009E4BF8">
        <w:rPr>
          <w:rFonts w:ascii="Times New Roman" w:hAnsi="Times New Roman" w:cs="Times New Roman"/>
          <w:sz w:val="24"/>
          <w:szCs w:val="24"/>
        </w:rPr>
        <w:t xml:space="preserve"> Jonathan Kingdon succe</w:t>
      </w:r>
      <w:r w:rsidR="00326024">
        <w:rPr>
          <w:rFonts w:ascii="Times New Roman" w:hAnsi="Times New Roman" w:cs="Times New Roman"/>
          <w:sz w:val="24"/>
          <w:szCs w:val="24"/>
        </w:rPr>
        <w:t>eded him but he too left after two</w:t>
      </w:r>
      <w:r w:rsidR="009E4BF8">
        <w:rPr>
          <w:rFonts w:ascii="Times New Roman" w:hAnsi="Times New Roman" w:cs="Times New Roman"/>
          <w:sz w:val="24"/>
          <w:szCs w:val="24"/>
        </w:rPr>
        <w:t xml:space="preserve"> year</w:t>
      </w:r>
      <w:r w:rsidR="00326024">
        <w:rPr>
          <w:rFonts w:ascii="Times New Roman" w:hAnsi="Times New Roman" w:cs="Times New Roman"/>
          <w:sz w:val="24"/>
          <w:szCs w:val="24"/>
        </w:rPr>
        <w:t>s</w:t>
      </w:r>
      <w:r w:rsidR="009E4BF8">
        <w:rPr>
          <w:rFonts w:ascii="Times New Roman" w:hAnsi="Times New Roman" w:cs="Times New Roman"/>
          <w:sz w:val="24"/>
          <w:szCs w:val="24"/>
        </w:rPr>
        <w:t xml:space="preserve">. </w:t>
      </w:r>
      <w:r w:rsidR="003A6E0E" w:rsidRPr="009B0AD5">
        <w:rPr>
          <w:rFonts w:ascii="Times New Roman" w:hAnsi="Times New Roman" w:cs="Times New Roman"/>
          <w:sz w:val="24"/>
          <w:szCs w:val="24"/>
        </w:rPr>
        <w:t xml:space="preserve">Ali Darwish from Zanzibar became the new head and in 1975, handed over to George Kakooza (the first Ugandan to head the School). </w:t>
      </w:r>
      <w:r w:rsidR="00AC2510" w:rsidRPr="009B0AD5">
        <w:rPr>
          <w:rFonts w:ascii="Times New Roman" w:hAnsi="Times New Roman" w:cs="Times New Roman"/>
          <w:sz w:val="24"/>
          <w:szCs w:val="24"/>
        </w:rPr>
        <w:t xml:space="preserve">F.X. Nnaggenda took over from Kakooza in 1981 </w:t>
      </w:r>
      <w:r w:rsidR="00077780">
        <w:rPr>
          <w:rFonts w:ascii="Times New Roman" w:hAnsi="Times New Roman" w:cs="Times New Roman"/>
          <w:sz w:val="24"/>
          <w:szCs w:val="24"/>
        </w:rPr>
        <w:t xml:space="preserve">but gave up the job </w:t>
      </w:r>
      <w:r w:rsidR="00AC2510" w:rsidRPr="009B0AD5">
        <w:rPr>
          <w:rFonts w:ascii="Times New Roman" w:hAnsi="Times New Roman" w:cs="Times New Roman"/>
          <w:sz w:val="24"/>
          <w:szCs w:val="24"/>
        </w:rPr>
        <w:t xml:space="preserve">after one year </w:t>
      </w:r>
      <w:r w:rsidR="00077780">
        <w:rPr>
          <w:rFonts w:ascii="Times New Roman" w:hAnsi="Times New Roman" w:cs="Times New Roman"/>
          <w:sz w:val="24"/>
          <w:szCs w:val="24"/>
        </w:rPr>
        <w:t xml:space="preserve">because he wanted to concentrate on his studio practice. </w:t>
      </w:r>
      <w:r w:rsidR="00AC2510" w:rsidRPr="009B0AD5">
        <w:rPr>
          <w:rFonts w:ascii="Times New Roman" w:hAnsi="Times New Roman" w:cs="Times New Roman"/>
          <w:sz w:val="24"/>
          <w:szCs w:val="24"/>
        </w:rPr>
        <w:t>It is noteworthy that in spite of the repressive political conditions of the 70s and early 80s</w:t>
      </w:r>
      <w:r w:rsidR="00A1234C" w:rsidRPr="009B0AD5">
        <w:rPr>
          <w:rFonts w:ascii="Times New Roman" w:hAnsi="Times New Roman" w:cs="Times New Roman"/>
          <w:sz w:val="24"/>
          <w:szCs w:val="24"/>
        </w:rPr>
        <w:t xml:space="preserve">, Makerere Art School survived </w:t>
      </w:r>
      <w:r w:rsidR="00AC2510" w:rsidRPr="009B0AD5">
        <w:rPr>
          <w:rFonts w:ascii="Times New Roman" w:hAnsi="Times New Roman" w:cs="Times New Roman"/>
          <w:sz w:val="24"/>
          <w:szCs w:val="24"/>
        </w:rPr>
        <w:t xml:space="preserve">and students created graphical but veiled images that expressed disgust for their leaders. Amin was deposed in 1979 and Uganda staggered from one confused </w:t>
      </w:r>
      <w:r w:rsidR="00AC2510" w:rsidRPr="009B0AD5">
        <w:rPr>
          <w:rFonts w:ascii="Times New Roman" w:hAnsi="Times New Roman" w:cs="Times New Roman"/>
          <w:sz w:val="24"/>
          <w:szCs w:val="24"/>
        </w:rPr>
        <w:lastRenderedPageBreak/>
        <w:t>regime to another, until 1986 when Yoweri Museveni took over power and restored political stability</w:t>
      </w:r>
      <w:r w:rsidR="00742463">
        <w:rPr>
          <w:rFonts w:ascii="Times New Roman" w:hAnsi="Times New Roman" w:cs="Times New Roman"/>
          <w:sz w:val="24"/>
          <w:szCs w:val="24"/>
        </w:rPr>
        <w:t xml:space="preserve">. </w:t>
      </w:r>
      <w:r w:rsidR="00641F9C">
        <w:rPr>
          <w:rFonts w:ascii="Times New Roman" w:hAnsi="Times New Roman" w:cs="Times New Roman"/>
          <w:sz w:val="24"/>
          <w:szCs w:val="24"/>
        </w:rPr>
        <w:t xml:space="preserve"> </w:t>
      </w:r>
      <w:r w:rsidR="005D774C">
        <w:rPr>
          <w:rFonts w:ascii="Times New Roman" w:hAnsi="Times New Roman" w:cs="Times New Roman"/>
          <w:sz w:val="24"/>
          <w:szCs w:val="24"/>
        </w:rPr>
        <w:t xml:space="preserve">Within a few years, the economy improved powered by the private sector. </w:t>
      </w:r>
    </w:p>
    <w:p w:rsidR="008C4F0E" w:rsidRDefault="00B45743" w:rsidP="000F5AE7">
      <w:pPr>
        <w:rPr>
          <w:rFonts w:ascii="Times New Roman" w:hAnsi="Times New Roman" w:cs="Times New Roman"/>
          <w:sz w:val="24"/>
          <w:szCs w:val="24"/>
        </w:rPr>
      </w:pPr>
      <w:r w:rsidRPr="009B0AD5">
        <w:rPr>
          <w:rFonts w:ascii="Times New Roman" w:hAnsi="Times New Roman" w:cs="Times New Roman"/>
          <w:sz w:val="24"/>
          <w:szCs w:val="24"/>
        </w:rPr>
        <w:t>With Musango as its head (1986-89), the School entered a new phase of hope and renewal. Morbid subjects were replaced by formal content and experimentation. When P. Ssengendo took over from Musango in 1989, he furthered his (Musango’s) interest in academic art b</w:t>
      </w:r>
      <w:r w:rsidR="009E4BF8">
        <w:rPr>
          <w:rFonts w:ascii="Times New Roman" w:hAnsi="Times New Roman" w:cs="Times New Roman"/>
          <w:sz w:val="24"/>
          <w:szCs w:val="24"/>
        </w:rPr>
        <w:t>ut slightly differed from</w:t>
      </w:r>
      <w:r w:rsidR="009D4771" w:rsidRPr="009B0AD5">
        <w:rPr>
          <w:rFonts w:ascii="Times New Roman" w:hAnsi="Times New Roman" w:cs="Times New Roman"/>
          <w:sz w:val="24"/>
          <w:szCs w:val="24"/>
        </w:rPr>
        <w:t xml:space="preserve"> his mentor when he </w:t>
      </w:r>
      <w:r w:rsidR="009E4BF8">
        <w:rPr>
          <w:rFonts w:ascii="Times New Roman" w:hAnsi="Times New Roman" w:cs="Times New Roman"/>
          <w:sz w:val="24"/>
          <w:szCs w:val="24"/>
        </w:rPr>
        <w:t xml:space="preserve">returned to some aspects of Trowell’s philosophy by advocating </w:t>
      </w:r>
      <w:r w:rsidR="009D4771" w:rsidRPr="009B0AD5">
        <w:rPr>
          <w:rFonts w:ascii="Times New Roman" w:hAnsi="Times New Roman" w:cs="Times New Roman"/>
          <w:sz w:val="24"/>
          <w:szCs w:val="24"/>
        </w:rPr>
        <w:t>for a re</w:t>
      </w:r>
      <w:r w:rsidR="009E4BF8">
        <w:rPr>
          <w:rFonts w:ascii="Times New Roman" w:hAnsi="Times New Roman" w:cs="Times New Roman"/>
          <w:sz w:val="24"/>
          <w:szCs w:val="24"/>
        </w:rPr>
        <w:t>visiting of</w:t>
      </w:r>
      <w:r w:rsidR="009D4771" w:rsidRPr="009B0AD5">
        <w:rPr>
          <w:rFonts w:ascii="Times New Roman" w:hAnsi="Times New Roman" w:cs="Times New Roman"/>
          <w:sz w:val="24"/>
          <w:szCs w:val="24"/>
        </w:rPr>
        <w:t xml:space="preserve"> the local cultures for inspiration. Ssengendo is </w:t>
      </w:r>
      <w:r w:rsidR="009E4BF8">
        <w:rPr>
          <w:rFonts w:ascii="Times New Roman" w:hAnsi="Times New Roman" w:cs="Times New Roman"/>
          <w:sz w:val="24"/>
          <w:szCs w:val="24"/>
        </w:rPr>
        <w:t xml:space="preserve">also </w:t>
      </w:r>
      <w:r w:rsidR="009D4771" w:rsidRPr="009B0AD5">
        <w:rPr>
          <w:rFonts w:ascii="Times New Roman" w:hAnsi="Times New Roman" w:cs="Times New Roman"/>
          <w:sz w:val="24"/>
          <w:szCs w:val="24"/>
        </w:rPr>
        <w:t>acknowledged for steering the School to new administrative heights. In 1994</w:t>
      </w:r>
      <w:r w:rsidR="00641F9C">
        <w:rPr>
          <w:rFonts w:ascii="Times New Roman" w:hAnsi="Times New Roman" w:cs="Times New Roman"/>
          <w:sz w:val="24"/>
          <w:szCs w:val="24"/>
        </w:rPr>
        <w:t xml:space="preserve">, </w:t>
      </w:r>
      <w:r w:rsidR="009D4771" w:rsidRPr="009B0AD5">
        <w:rPr>
          <w:rFonts w:ascii="Times New Roman" w:hAnsi="Times New Roman" w:cs="Times New Roman"/>
          <w:sz w:val="24"/>
          <w:szCs w:val="24"/>
        </w:rPr>
        <w:t xml:space="preserve"> the School was granted a faculty status and its name changed from School of Fine art to </w:t>
      </w:r>
      <w:r w:rsidR="00632B11">
        <w:rPr>
          <w:rFonts w:ascii="Times New Roman" w:hAnsi="Times New Roman" w:cs="Times New Roman"/>
          <w:sz w:val="24"/>
          <w:szCs w:val="24"/>
        </w:rPr>
        <w:t xml:space="preserve">Margaret Trowell </w:t>
      </w:r>
      <w:r w:rsidR="009D4771" w:rsidRPr="009B0AD5">
        <w:rPr>
          <w:rFonts w:ascii="Times New Roman" w:hAnsi="Times New Roman" w:cs="Times New Roman"/>
          <w:sz w:val="24"/>
          <w:szCs w:val="24"/>
        </w:rPr>
        <w:t>School of Industrial and Fine Arts</w:t>
      </w:r>
      <w:r w:rsidR="00632B11">
        <w:rPr>
          <w:rFonts w:ascii="Times New Roman" w:hAnsi="Times New Roman" w:cs="Times New Roman"/>
          <w:sz w:val="24"/>
          <w:szCs w:val="24"/>
        </w:rPr>
        <w:t xml:space="preserve"> (MTSIFA)</w:t>
      </w:r>
      <w:r w:rsidR="009D4771" w:rsidRPr="009B0AD5">
        <w:rPr>
          <w:rFonts w:ascii="Times New Roman" w:hAnsi="Times New Roman" w:cs="Times New Roman"/>
          <w:sz w:val="24"/>
          <w:szCs w:val="24"/>
        </w:rPr>
        <w:t xml:space="preserve">, with three departments; Painting and Art History, Industrial Arts and Design and Sculpture and Drawing. </w:t>
      </w:r>
      <w:r w:rsidR="00915E45" w:rsidRPr="009B0AD5">
        <w:rPr>
          <w:rFonts w:ascii="Times New Roman" w:hAnsi="Times New Roman" w:cs="Times New Roman"/>
          <w:sz w:val="24"/>
          <w:szCs w:val="24"/>
        </w:rPr>
        <w:t xml:space="preserve">In this new format, the School was able to design new courses that responded to </w:t>
      </w:r>
      <w:r w:rsidR="00482241">
        <w:rPr>
          <w:rFonts w:ascii="Times New Roman" w:hAnsi="Times New Roman" w:cs="Times New Roman"/>
          <w:sz w:val="24"/>
          <w:szCs w:val="24"/>
        </w:rPr>
        <w:t xml:space="preserve">both </w:t>
      </w:r>
      <w:r w:rsidR="00915E45" w:rsidRPr="009B0AD5">
        <w:rPr>
          <w:rFonts w:ascii="Times New Roman" w:hAnsi="Times New Roman" w:cs="Times New Roman"/>
          <w:sz w:val="24"/>
          <w:szCs w:val="24"/>
        </w:rPr>
        <w:t>th</w:t>
      </w:r>
      <w:r w:rsidR="008C4F0E">
        <w:rPr>
          <w:rFonts w:ascii="Times New Roman" w:hAnsi="Times New Roman" w:cs="Times New Roman"/>
          <w:sz w:val="24"/>
          <w:szCs w:val="24"/>
        </w:rPr>
        <w:t>e rapidly changing</w:t>
      </w:r>
      <w:r w:rsidR="009E4BF8">
        <w:rPr>
          <w:rFonts w:ascii="Times New Roman" w:hAnsi="Times New Roman" w:cs="Times New Roman"/>
          <w:sz w:val="24"/>
          <w:szCs w:val="24"/>
        </w:rPr>
        <w:t xml:space="preserve"> market</w:t>
      </w:r>
      <w:r w:rsidR="00482241">
        <w:rPr>
          <w:rFonts w:ascii="Times New Roman" w:hAnsi="Times New Roman" w:cs="Times New Roman"/>
          <w:sz w:val="24"/>
          <w:szCs w:val="24"/>
        </w:rPr>
        <w:t xml:space="preserve"> and government’s call for industrialization</w:t>
      </w:r>
      <w:r w:rsidR="009E4BF8">
        <w:rPr>
          <w:rFonts w:ascii="Times New Roman" w:hAnsi="Times New Roman" w:cs="Times New Roman"/>
          <w:sz w:val="24"/>
          <w:szCs w:val="24"/>
        </w:rPr>
        <w:t xml:space="preserve">. </w:t>
      </w:r>
      <w:r w:rsidR="00482241">
        <w:rPr>
          <w:rFonts w:ascii="Times New Roman" w:hAnsi="Times New Roman" w:cs="Times New Roman"/>
          <w:sz w:val="24"/>
          <w:szCs w:val="24"/>
        </w:rPr>
        <w:t xml:space="preserve">Furniture design, fashion, jewelry and advertising design are some of the new courses that were mounted. </w:t>
      </w:r>
      <w:r w:rsidR="009E4BF8">
        <w:rPr>
          <w:rFonts w:ascii="Times New Roman" w:hAnsi="Times New Roman" w:cs="Times New Roman"/>
          <w:sz w:val="24"/>
          <w:szCs w:val="24"/>
        </w:rPr>
        <w:t xml:space="preserve">It is argued that because </w:t>
      </w:r>
      <w:r w:rsidR="008C4F0E">
        <w:rPr>
          <w:rFonts w:ascii="Times New Roman" w:hAnsi="Times New Roman" w:cs="Times New Roman"/>
          <w:sz w:val="24"/>
          <w:szCs w:val="24"/>
        </w:rPr>
        <w:t xml:space="preserve">of </w:t>
      </w:r>
      <w:r w:rsidR="00915E45" w:rsidRPr="009B0AD5">
        <w:rPr>
          <w:rFonts w:ascii="Times New Roman" w:hAnsi="Times New Roman" w:cs="Times New Roman"/>
          <w:sz w:val="24"/>
          <w:szCs w:val="24"/>
        </w:rPr>
        <w:t>their</w:t>
      </w:r>
      <w:r w:rsidR="009E4BF8">
        <w:rPr>
          <w:rFonts w:ascii="Times New Roman" w:hAnsi="Times New Roman" w:cs="Times New Roman"/>
          <w:sz w:val="24"/>
          <w:szCs w:val="24"/>
        </w:rPr>
        <w:t xml:space="preserve"> appeal, </w:t>
      </w:r>
      <w:r w:rsidR="008C4F0E">
        <w:rPr>
          <w:rFonts w:ascii="Times New Roman" w:hAnsi="Times New Roman" w:cs="Times New Roman"/>
          <w:sz w:val="24"/>
          <w:szCs w:val="24"/>
        </w:rPr>
        <w:t>student</w:t>
      </w:r>
      <w:r w:rsidR="00915E45" w:rsidRPr="009B0AD5">
        <w:rPr>
          <w:rFonts w:ascii="Times New Roman" w:hAnsi="Times New Roman" w:cs="Times New Roman"/>
          <w:sz w:val="24"/>
          <w:szCs w:val="24"/>
        </w:rPr>
        <w:t xml:space="preserve"> enrolment increased from 60 in 1985 t</w:t>
      </w:r>
      <w:r w:rsidR="000F5AE7">
        <w:rPr>
          <w:rFonts w:ascii="Times New Roman" w:hAnsi="Times New Roman" w:cs="Times New Roman"/>
          <w:sz w:val="24"/>
          <w:szCs w:val="24"/>
        </w:rPr>
        <w:t xml:space="preserve">o approximately </w:t>
      </w:r>
      <w:r w:rsidR="00915E45" w:rsidRPr="009B0AD5">
        <w:rPr>
          <w:rFonts w:ascii="Times New Roman" w:hAnsi="Times New Roman" w:cs="Times New Roman"/>
          <w:sz w:val="24"/>
          <w:szCs w:val="24"/>
        </w:rPr>
        <w:t xml:space="preserve">500 at present. </w:t>
      </w:r>
    </w:p>
    <w:p w:rsidR="00D420BF" w:rsidRDefault="00742463" w:rsidP="00DD6FA7">
      <w:pPr>
        <w:rPr>
          <w:rFonts w:ascii="Times New Roman" w:hAnsi="Times New Roman" w:cs="Times New Roman"/>
          <w:sz w:val="24"/>
          <w:szCs w:val="24"/>
        </w:rPr>
      </w:pPr>
      <w:r>
        <w:rPr>
          <w:rFonts w:ascii="Times New Roman" w:hAnsi="Times New Roman" w:cs="Times New Roman"/>
          <w:sz w:val="24"/>
          <w:szCs w:val="24"/>
        </w:rPr>
        <w:t xml:space="preserve">Besides teaching and research, the </w:t>
      </w:r>
      <w:r w:rsidR="009D2799">
        <w:rPr>
          <w:rFonts w:ascii="Times New Roman" w:hAnsi="Times New Roman" w:cs="Times New Roman"/>
          <w:sz w:val="24"/>
          <w:szCs w:val="24"/>
        </w:rPr>
        <w:t>School</w:t>
      </w:r>
      <w:r w:rsidR="005D774C">
        <w:rPr>
          <w:rFonts w:ascii="Times New Roman" w:hAnsi="Times New Roman" w:cs="Times New Roman"/>
          <w:sz w:val="24"/>
          <w:szCs w:val="24"/>
        </w:rPr>
        <w:t xml:space="preserve"> renewed</w:t>
      </w:r>
      <w:r>
        <w:rPr>
          <w:rFonts w:ascii="Times New Roman" w:hAnsi="Times New Roman" w:cs="Times New Roman"/>
          <w:sz w:val="24"/>
          <w:szCs w:val="24"/>
        </w:rPr>
        <w:t xml:space="preserve"> </w:t>
      </w:r>
      <w:r w:rsidR="0060661E">
        <w:rPr>
          <w:rFonts w:ascii="Times New Roman" w:hAnsi="Times New Roman" w:cs="Times New Roman"/>
          <w:sz w:val="24"/>
          <w:szCs w:val="24"/>
        </w:rPr>
        <w:t>its liaison with</w:t>
      </w:r>
      <w:r>
        <w:rPr>
          <w:rFonts w:ascii="Times New Roman" w:hAnsi="Times New Roman" w:cs="Times New Roman"/>
          <w:sz w:val="24"/>
          <w:szCs w:val="24"/>
        </w:rPr>
        <w:t xml:space="preserve"> local communities</w:t>
      </w:r>
      <w:r w:rsidR="005D774C">
        <w:rPr>
          <w:rFonts w:ascii="Times New Roman" w:hAnsi="Times New Roman" w:cs="Times New Roman"/>
          <w:sz w:val="24"/>
          <w:szCs w:val="24"/>
        </w:rPr>
        <w:t xml:space="preserve">. </w:t>
      </w:r>
      <w:r w:rsidR="003A02CE">
        <w:rPr>
          <w:rFonts w:ascii="Times New Roman" w:hAnsi="Times New Roman" w:cs="Times New Roman"/>
          <w:sz w:val="24"/>
          <w:szCs w:val="24"/>
        </w:rPr>
        <w:t>For example, a</w:t>
      </w:r>
      <w:r w:rsidR="005D774C">
        <w:rPr>
          <w:rFonts w:ascii="Times New Roman" w:hAnsi="Times New Roman" w:cs="Times New Roman"/>
          <w:sz w:val="24"/>
          <w:szCs w:val="24"/>
        </w:rPr>
        <w:t xml:space="preserve"> </w:t>
      </w:r>
      <w:r w:rsidR="009D2799">
        <w:rPr>
          <w:rFonts w:ascii="Times New Roman" w:hAnsi="Times New Roman" w:cs="Times New Roman"/>
          <w:sz w:val="24"/>
          <w:szCs w:val="24"/>
        </w:rPr>
        <w:t xml:space="preserve">training </w:t>
      </w:r>
      <w:r w:rsidR="005D774C">
        <w:rPr>
          <w:rFonts w:ascii="Times New Roman" w:hAnsi="Times New Roman" w:cs="Times New Roman"/>
          <w:sz w:val="24"/>
          <w:szCs w:val="24"/>
        </w:rPr>
        <w:t>program</w:t>
      </w:r>
      <w:r w:rsidR="009D2799">
        <w:rPr>
          <w:rFonts w:ascii="Times New Roman" w:hAnsi="Times New Roman" w:cs="Times New Roman"/>
          <w:sz w:val="24"/>
          <w:szCs w:val="24"/>
        </w:rPr>
        <w:t xml:space="preserve"> aimed at improving the performance of local artisans</w:t>
      </w:r>
      <w:r w:rsidR="005D774C">
        <w:rPr>
          <w:rFonts w:ascii="Times New Roman" w:hAnsi="Times New Roman" w:cs="Times New Roman"/>
          <w:sz w:val="24"/>
          <w:szCs w:val="24"/>
        </w:rPr>
        <w:t xml:space="preserve"> was implement</w:t>
      </w:r>
      <w:r w:rsidR="00E074CD">
        <w:rPr>
          <w:rFonts w:ascii="Times New Roman" w:hAnsi="Times New Roman" w:cs="Times New Roman"/>
          <w:sz w:val="24"/>
          <w:szCs w:val="24"/>
        </w:rPr>
        <w:t xml:space="preserve">ed from 2008-2009. </w:t>
      </w:r>
      <w:r w:rsidR="009D2799">
        <w:rPr>
          <w:rFonts w:ascii="Times New Roman" w:hAnsi="Times New Roman" w:cs="Times New Roman"/>
          <w:sz w:val="24"/>
          <w:szCs w:val="24"/>
        </w:rPr>
        <w:t xml:space="preserve">Women affected by HIV/Aids </w:t>
      </w:r>
      <w:r w:rsidR="00E074CD">
        <w:rPr>
          <w:rFonts w:ascii="Times New Roman" w:hAnsi="Times New Roman" w:cs="Times New Roman"/>
          <w:sz w:val="24"/>
          <w:szCs w:val="24"/>
        </w:rPr>
        <w:t>drawn from different parts of the country, were re</w:t>
      </w:r>
      <w:r w:rsidR="0060661E">
        <w:rPr>
          <w:rFonts w:ascii="Times New Roman" w:hAnsi="Times New Roman" w:cs="Times New Roman"/>
          <w:sz w:val="24"/>
          <w:szCs w:val="24"/>
        </w:rPr>
        <w:t>-</w:t>
      </w:r>
      <w:r w:rsidR="00E074CD">
        <w:rPr>
          <w:rFonts w:ascii="Times New Roman" w:hAnsi="Times New Roman" w:cs="Times New Roman"/>
          <w:sz w:val="24"/>
          <w:szCs w:val="24"/>
        </w:rPr>
        <w:t>skilled in ways that would</w:t>
      </w:r>
      <w:r w:rsidR="009D2799">
        <w:rPr>
          <w:rFonts w:ascii="Times New Roman" w:hAnsi="Times New Roman" w:cs="Times New Roman"/>
          <w:sz w:val="24"/>
          <w:szCs w:val="24"/>
        </w:rPr>
        <w:t xml:space="preserve"> help them use their weaving tradition as a me</w:t>
      </w:r>
      <w:r w:rsidR="00DD6FA7">
        <w:rPr>
          <w:rFonts w:ascii="Times New Roman" w:hAnsi="Times New Roman" w:cs="Times New Roman"/>
          <w:sz w:val="24"/>
          <w:szCs w:val="24"/>
        </w:rPr>
        <w:t xml:space="preserve">ans </w:t>
      </w:r>
      <w:r w:rsidR="00077780">
        <w:rPr>
          <w:rFonts w:ascii="Times New Roman" w:hAnsi="Times New Roman" w:cs="Times New Roman"/>
          <w:sz w:val="24"/>
          <w:szCs w:val="24"/>
        </w:rPr>
        <w:t>of openly</w:t>
      </w:r>
      <w:r w:rsidR="009D2799">
        <w:rPr>
          <w:rFonts w:ascii="Times New Roman" w:hAnsi="Times New Roman" w:cs="Times New Roman"/>
          <w:sz w:val="24"/>
          <w:szCs w:val="24"/>
        </w:rPr>
        <w:t xml:space="preserve"> discus</w:t>
      </w:r>
      <w:r w:rsidR="00EE456C">
        <w:rPr>
          <w:rFonts w:ascii="Times New Roman" w:hAnsi="Times New Roman" w:cs="Times New Roman"/>
          <w:sz w:val="24"/>
          <w:szCs w:val="24"/>
        </w:rPr>
        <w:t>s</w:t>
      </w:r>
      <w:r w:rsidR="00DD6FA7">
        <w:rPr>
          <w:rFonts w:ascii="Times New Roman" w:hAnsi="Times New Roman" w:cs="Times New Roman"/>
          <w:sz w:val="24"/>
          <w:szCs w:val="24"/>
        </w:rPr>
        <w:t>ing</w:t>
      </w:r>
      <w:r w:rsidR="00EE456C">
        <w:rPr>
          <w:rFonts w:ascii="Times New Roman" w:hAnsi="Times New Roman" w:cs="Times New Roman"/>
          <w:sz w:val="24"/>
          <w:szCs w:val="24"/>
        </w:rPr>
        <w:t xml:space="preserve"> the HIV pandemic. </w:t>
      </w:r>
      <w:r w:rsidR="00E074CD">
        <w:rPr>
          <w:rFonts w:ascii="Times New Roman" w:hAnsi="Times New Roman" w:cs="Times New Roman"/>
          <w:sz w:val="24"/>
          <w:szCs w:val="24"/>
        </w:rPr>
        <w:t>The School has maintained contact with these women th</w:t>
      </w:r>
      <w:r w:rsidR="00EE456C">
        <w:rPr>
          <w:rFonts w:ascii="Times New Roman" w:hAnsi="Times New Roman" w:cs="Times New Roman"/>
          <w:sz w:val="24"/>
          <w:szCs w:val="24"/>
        </w:rPr>
        <w:t>r</w:t>
      </w:r>
      <w:r w:rsidR="00E074CD">
        <w:rPr>
          <w:rFonts w:ascii="Times New Roman" w:hAnsi="Times New Roman" w:cs="Times New Roman"/>
          <w:sz w:val="24"/>
          <w:szCs w:val="24"/>
        </w:rPr>
        <w:t>ough its students who spend time with them as interns. I</w:t>
      </w:r>
      <w:r w:rsidR="009D2799">
        <w:rPr>
          <w:rFonts w:ascii="Times New Roman" w:hAnsi="Times New Roman" w:cs="Times New Roman"/>
          <w:sz w:val="24"/>
          <w:szCs w:val="24"/>
        </w:rPr>
        <w:t xml:space="preserve">ntroduced in 1996 </w:t>
      </w:r>
      <w:r w:rsidR="00E074CD">
        <w:rPr>
          <w:rFonts w:ascii="Times New Roman" w:hAnsi="Times New Roman" w:cs="Times New Roman"/>
          <w:sz w:val="24"/>
          <w:szCs w:val="24"/>
        </w:rPr>
        <w:t xml:space="preserve">the internship program </w:t>
      </w:r>
      <w:r w:rsidR="009D2799">
        <w:rPr>
          <w:rFonts w:ascii="Times New Roman" w:hAnsi="Times New Roman" w:cs="Times New Roman"/>
          <w:sz w:val="24"/>
          <w:szCs w:val="24"/>
        </w:rPr>
        <w:t>has strengthened</w:t>
      </w:r>
      <w:r w:rsidR="006F1161">
        <w:rPr>
          <w:rFonts w:ascii="Times New Roman" w:hAnsi="Times New Roman" w:cs="Times New Roman"/>
          <w:sz w:val="24"/>
          <w:szCs w:val="24"/>
        </w:rPr>
        <w:t xml:space="preserve"> the School’s</w:t>
      </w:r>
      <w:r w:rsidR="009D2799">
        <w:rPr>
          <w:rFonts w:ascii="Times New Roman" w:hAnsi="Times New Roman" w:cs="Times New Roman"/>
          <w:sz w:val="24"/>
          <w:szCs w:val="24"/>
        </w:rPr>
        <w:t xml:space="preserve"> ties with the community and private sector</w:t>
      </w:r>
      <w:r w:rsidR="00D23E05">
        <w:rPr>
          <w:rFonts w:ascii="Times New Roman" w:hAnsi="Times New Roman" w:cs="Times New Roman"/>
          <w:sz w:val="24"/>
          <w:szCs w:val="24"/>
        </w:rPr>
        <w:t xml:space="preserve">. </w:t>
      </w:r>
      <w:r w:rsidR="006F1161">
        <w:rPr>
          <w:rFonts w:ascii="Times New Roman" w:hAnsi="Times New Roman" w:cs="Times New Roman"/>
          <w:sz w:val="24"/>
          <w:szCs w:val="24"/>
        </w:rPr>
        <w:t xml:space="preserve">Students contribute to the ethos of the host institutions as they themselves (students) learn about the dynamics of art related labor market. </w:t>
      </w:r>
      <w:r w:rsidR="009D2799">
        <w:rPr>
          <w:rFonts w:ascii="Times New Roman" w:hAnsi="Times New Roman" w:cs="Times New Roman"/>
          <w:sz w:val="24"/>
          <w:szCs w:val="24"/>
        </w:rPr>
        <w:t xml:space="preserve">They </w:t>
      </w:r>
      <w:r w:rsidR="0060661E">
        <w:rPr>
          <w:rFonts w:ascii="Times New Roman" w:hAnsi="Times New Roman" w:cs="Times New Roman"/>
          <w:sz w:val="24"/>
          <w:szCs w:val="24"/>
        </w:rPr>
        <w:t>bring back</w:t>
      </w:r>
      <w:r w:rsidR="006F1161">
        <w:rPr>
          <w:rFonts w:ascii="Times New Roman" w:hAnsi="Times New Roman" w:cs="Times New Roman"/>
          <w:sz w:val="24"/>
          <w:szCs w:val="24"/>
        </w:rPr>
        <w:t xml:space="preserve"> Internship Experience Report</w:t>
      </w:r>
      <w:r w:rsidR="0060661E">
        <w:rPr>
          <w:rFonts w:ascii="Times New Roman" w:hAnsi="Times New Roman" w:cs="Times New Roman"/>
          <w:sz w:val="24"/>
          <w:szCs w:val="24"/>
        </w:rPr>
        <w:t>s</w:t>
      </w:r>
      <w:r w:rsidR="006F1161">
        <w:rPr>
          <w:rFonts w:ascii="Times New Roman" w:hAnsi="Times New Roman" w:cs="Times New Roman"/>
          <w:sz w:val="24"/>
          <w:szCs w:val="24"/>
        </w:rPr>
        <w:t xml:space="preserve"> which </w:t>
      </w:r>
      <w:r w:rsidR="00DD6FA7">
        <w:rPr>
          <w:rFonts w:ascii="Times New Roman" w:hAnsi="Times New Roman" w:cs="Times New Roman"/>
          <w:sz w:val="24"/>
          <w:szCs w:val="24"/>
        </w:rPr>
        <w:t>are assessed and thereafter fe</w:t>
      </w:r>
      <w:r w:rsidR="003B741E">
        <w:rPr>
          <w:rFonts w:ascii="Times New Roman" w:hAnsi="Times New Roman" w:cs="Times New Roman"/>
          <w:sz w:val="24"/>
          <w:szCs w:val="24"/>
        </w:rPr>
        <w:t xml:space="preserve">d </w:t>
      </w:r>
      <w:r w:rsidR="0060661E">
        <w:rPr>
          <w:rFonts w:ascii="Times New Roman" w:hAnsi="Times New Roman" w:cs="Times New Roman"/>
          <w:sz w:val="24"/>
          <w:szCs w:val="24"/>
        </w:rPr>
        <w:t xml:space="preserve">into </w:t>
      </w:r>
      <w:r w:rsidR="005C1A7B">
        <w:rPr>
          <w:rFonts w:ascii="Times New Roman" w:hAnsi="Times New Roman" w:cs="Times New Roman"/>
          <w:sz w:val="24"/>
          <w:szCs w:val="24"/>
        </w:rPr>
        <w:t>curriculum</w:t>
      </w:r>
      <w:r w:rsidR="00EE456C">
        <w:rPr>
          <w:rFonts w:ascii="Times New Roman" w:hAnsi="Times New Roman" w:cs="Times New Roman"/>
          <w:sz w:val="24"/>
          <w:szCs w:val="24"/>
        </w:rPr>
        <w:t xml:space="preserve"> review</w:t>
      </w:r>
      <w:r w:rsidR="003B741E">
        <w:rPr>
          <w:rFonts w:ascii="Times New Roman" w:hAnsi="Times New Roman" w:cs="Times New Roman"/>
          <w:sz w:val="24"/>
          <w:szCs w:val="24"/>
        </w:rPr>
        <w:t xml:space="preserve"> processes </w:t>
      </w:r>
      <w:r w:rsidR="00077780">
        <w:rPr>
          <w:rFonts w:ascii="Times New Roman" w:hAnsi="Times New Roman" w:cs="Times New Roman"/>
          <w:sz w:val="24"/>
          <w:szCs w:val="24"/>
        </w:rPr>
        <w:t>that</w:t>
      </w:r>
      <w:r w:rsidR="00FD4179">
        <w:rPr>
          <w:rFonts w:ascii="Times New Roman" w:hAnsi="Times New Roman" w:cs="Times New Roman"/>
          <w:sz w:val="24"/>
          <w:szCs w:val="24"/>
        </w:rPr>
        <w:t xml:space="preserve"> are periodically carried out</w:t>
      </w:r>
      <w:r w:rsidR="005C1A7B">
        <w:rPr>
          <w:rFonts w:ascii="Times New Roman" w:hAnsi="Times New Roman" w:cs="Times New Roman"/>
          <w:sz w:val="24"/>
          <w:szCs w:val="24"/>
        </w:rPr>
        <w:t xml:space="preserve">. </w:t>
      </w:r>
    </w:p>
    <w:p w:rsidR="009712FB" w:rsidRDefault="009712FB" w:rsidP="00732EC7">
      <w:pPr>
        <w:rPr>
          <w:rFonts w:ascii="Times New Roman" w:hAnsi="Times New Roman" w:cs="Times New Roman"/>
          <w:sz w:val="24"/>
          <w:szCs w:val="24"/>
        </w:rPr>
      </w:pPr>
      <w:r>
        <w:rPr>
          <w:rFonts w:ascii="Times New Roman" w:hAnsi="Times New Roman" w:cs="Times New Roman"/>
          <w:sz w:val="24"/>
          <w:szCs w:val="24"/>
        </w:rPr>
        <w:t xml:space="preserve">Enterprising and strategic, several graduates of </w:t>
      </w:r>
      <w:r w:rsidR="002E0649">
        <w:rPr>
          <w:rFonts w:ascii="Times New Roman" w:hAnsi="Times New Roman" w:cs="Times New Roman"/>
          <w:sz w:val="24"/>
          <w:szCs w:val="24"/>
        </w:rPr>
        <w:t>MTSIFA</w:t>
      </w:r>
      <w:r>
        <w:rPr>
          <w:rFonts w:ascii="Times New Roman" w:hAnsi="Times New Roman" w:cs="Times New Roman"/>
          <w:sz w:val="24"/>
          <w:szCs w:val="24"/>
        </w:rPr>
        <w:t xml:space="preserve"> have made a success of their careers. Daudi Karungi (2000) is the proprietor of the most successful commercial art gallery in Uganda</w:t>
      </w:r>
      <w:r w:rsidR="00077780">
        <w:rPr>
          <w:rFonts w:ascii="Times New Roman" w:hAnsi="Times New Roman" w:cs="Times New Roman"/>
          <w:sz w:val="24"/>
          <w:szCs w:val="24"/>
        </w:rPr>
        <w:t xml:space="preserve">, while </w:t>
      </w:r>
      <w:r>
        <w:rPr>
          <w:rFonts w:ascii="Times New Roman" w:hAnsi="Times New Roman" w:cs="Times New Roman"/>
          <w:sz w:val="24"/>
          <w:szCs w:val="24"/>
        </w:rPr>
        <w:t xml:space="preserve">Francis Taga </w:t>
      </w:r>
      <w:r w:rsidR="002E0649">
        <w:rPr>
          <w:rFonts w:ascii="Times New Roman" w:hAnsi="Times New Roman" w:cs="Times New Roman"/>
          <w:sz w:val="24"/>
          <w:szCs w:val="24"/>
        </w:rPr>
        <w:t>(</w:t>
      </w:r>
      <w:r>
        <w:rPr>
          <w:rFonts w:ascii="Times New Roman" w:hAnsi="Times New Roman" w:cs="Times New Roman"/>
          <w:sz w:val="24"/>
          <w:szCs w:val="24"/>
        </w:rPr>
        <w:t>1990</w:t>
      </w:r>
      <w:r w:rsidR="002E0649">
        <w:rPr>
          <w:rFonts w:ascii="Times New Roman" w:hAnsi="Times New Roman" w:cs="Times New Roman"/>
          <w:sz w:val="24"/>
          <w:szCs w:val="24"/>
        </w:rPr>
        <w:t>)</w:t>
      </w:r>
      <w:r>
        <w:rPr>
          <w:rFonts w:ascii="Times New Roman" w:hAnsi="Times New Roman" w:cs="Times New Roman"/>
          <w:sz w:val="24"/>
          <w:szCs w:val="24"/>
        </w:rPr>
        <w:t xml:space="preserve"> is focused on preserving Ganda cultural heritage. His publication </w:t>
      </w:r>
      <w:r w:rsidRPr="009712FB">
        <w:rPr>
          <w:rFonts w:ascii="Times New Roman" w:hAnsi="Times New Roman" w:cs="Times New Roman"/>
          <w:i/>
          <w:iCs/>
          <w:sz w:val="24"/>
          <w:szCs w:val="24"/>
        </w:rPr>
        <w:t>The Ganda Totems</w:t>
      </w:r>
      <w:r>
        <w:rPr>
          <w:rFonts w:ascii="Times New Roman" w:hAnsi="Times New Roman" w:cs="Times New Roman"/>
          <w:sz w:val="24"/>
          <w:szCs w:val="24"/>
        </w:rPr>
        <w:t xml:space="preserve"> exhibits an in depth research into the culture </w:t>
      </w:r>
      <w:r w:rsidR="00077780">
        <w:rPr>
          <w:rFonts w:ascii="Times New Roman" w:hAnsi="Times New Roman" w:cs="Times New Roman"/>
          <w:sz w:val="24"/>
          <w:szCs w:val="24"/>
        </w:rPr>
        <w:t xml:space="preserve">and traditions </w:t>
      </w:r>
      <w:r>
        <w:rPr>
          <w:rFonts w:ascii="Times New Roman" w:hAnsi="Times New Roman" w:cs="Times New Roman"/>
          <w:sz w:val="24"/>
          <w:szCs w:val="24"/>
        </w:rPr>
        <w:t>of Buganda. Brother Musaazi (</w:t>
      </w:r>
      <w:r w:rsidR="002E0649">
        <w:rPr>
          <w:rFonts w:ascii="Times New Roman" w:hAnsi="Times New Roman" w:cs="Times New Roman"/>
          <w:sz w:val="24"/>
          <w:szCs w:val="24"/>
        </w:rPr>
        <w:t>1996</w:t>
      </w:r>
      <w:r>
        <w:rPr>
          <w:rFonts w:ascii="Times New Roman" w:hAnsi="Times New Roman" w:cs="Times New Roman"/>
          <w:sz w:val="24"/>
          <w:szCs w:val="24"/>
        </w:rPr>
        <w:t>) and Dr. Kizito</w:t>
      </w:r>
      <w:r w:rsidR="002E0649">
        <w:rPr>
          <w:rFonts w:ascii="Times New Roman" w:hAnsi="Times New Roman" w:cs="Times New Roman"/>
          <w:sz w:val="24"/>
          <w:szCs w:val="24"/>
        </w:rPr>
        <w:t xml:space="preserve"> </w:t>
      </w:r>
      <w:r>
        <w:rPr>
          <w:rFonts w:ascii="Times New Roman" w:hAnsi="Times New Roman" w:cs="Times New Roman"/>
          <w:sz w:val="24"/>
          <w:szCs w:val="24"/>
        </w:rPr>
        <w:t xml:space="preserve">Maria Kasule </w:t>
      </w:r>
      <w:r w:rsidR="00732EC7">
        <w:rPr>
          <w:rFonts w:ascii="Times New Roman" w:hAnsi="Times New Roman" w:cs="Times New Roman"/>
          <w:sz w:val="24"/>
          <w:szCs w:val="24"/>
        </w:rPr>
        <w:t xml:space="preserve">(2000) </w:t>
      </w:r>
      <w:r>
        <w:rPr>
          <w:rFonts w:ascii="Times New Roman" w:hAnsi="Times New Roman" w:cs="Times New Roman"/>
          <w:sz w:val="24"/>
          <w:szCs w:val="24"/>
        </w:rPr>
        <w:t>have both</w:t>
      </w:r>
      <w:r w:rsidR="002E0649">
        <w:rPr>
          <w:rFonts w:ascii="Times New Roman" w:hAnsi="Times New Roman" w:cs="Times New Roman"/>
          <w:sz w:val="24"/>
          <w:szCs w:val="24"/>
        </w:rPr>
        <w:t>,</w:t>
      </w:r>
      <w:r>
        <w:rPr>
          <w:rFonts w:ascii="Times New Roman" w:hAnsi="Times New Roman" w:cs="Times New Roman"/>
          <w:sz w:val="24"/>
          <w:szCs w:val="24"/>
        </w:rPr>
        <w:t xml:space="preserve"> individually</w:t>
      </w:r>
      <w:r w:rsidR="002E0649">
        <w:rPr>
          <w:rFonts w:ascii="Times New Roman" w:hAnsi="Times New Roman" w:cs="Times New Roman"/>
          <w:sz w:val="24"/>
          <w:szCs w:val="24"/>
        </w:rPr>
        <w:t>,</w:t>
      </w:r>
      <w:r>
        <w:rPr>
          <w:rFonts w:ascii="Times New Roman" w:hAnsi="Times New Roman" w:cs="Times New Roman"/>
          <w:sz w:val="24"/>
          <w:szCs w:val="24"/>
        </w:rPr>
        <w:t xml:space="preserve"> </w:t>
      </w:r>
      <w:r w:rsidR="00A7243C">
        <w:rPr>
          <w:rFonts w:ascii="Times New Roman" w:hAnsi="Times New Roman" w:cs="Times New Roman"/>
          <w:sz w:val="24"/>
          <w:szCs w:val="24"/>
        </w:rPr>
        <w:t xml:space="preserve">founded </w:t>
      </w:r>
      <w:r w:rsidR="00077780">
        <w:rPr>
          <w:rFonts w:ascii="Times New Roman" w:hAnsi="Times New Roman" w:cs="Times New Roman"/>
          <w:sz w:val="24"/>
          <w:szCs w:val="24"/>
        </w:rPr>
        <w:t xml:space="preserve">private </w:t>
      </w:r>
      <w:r w:rsidR="00A7243C">
        <w:rPr>
          <w:rFonts w:ascii="Times New Roman" w:hAnsi="Times New Roman" w:cs="Times New Roman"/>
          <w:sz w:val="24"/>
          <w:szCs w:val="24"/>
        </w:rPr>
        <w:t>art schools which are flourishin</w:t>
      </w:r>
      <w:r w:rsidR="00077780">
        <w:rPr>
          <w:rFonts w:ascii="Times New Roman" w:hAnsi="Times New Roman" w:cs="Times New Roman"/>
          <w:sz w:val="24"/>
          <w:szCs w:val="24"/>
        </w:rPr>
        <w:t>g. The</w:t>
      </w:r>
      <w:r w:rsidR="00732EC7">
        <w:rPr>
          <w:rFonts w:ascii="Times New Roman" w:hAnsi="Times New Roman" w:cs="Times New Roman"/>
          <w:sz w:val="24"/>
          <w:szCs w:val="24"/>
        </w:rPr>
        <w:t>ir art schools o</w:t>
      </w:r>
      <w:r w:rsidR="00077780">
        <w:rPr>
          <w:rFonts w:ascii="Times New Roman" w:hAnsi="Times New Roman" w:cs="Times New Roman"/>
          <w:sz w:val="24"/>
          <w:szCs w:val="24"/>
        </w:rPr>
        <w:t>ffer</w:t>
      </w:r>
      <w:r w:rsidR="00A7243C">
        <w:rPr>
          <w:rFonts w:ascii="Times New Roman" w:hAnsi="Times New Roman" w:cs="Times New Roman"/>
          <w:sz w:val="24"/>
          <w:szCs w:val="24"/>
        </w:rPr>
        <w:t xml:space="preserve"> diplomas </w:t>
      </w:r>
      <w:r w:rsidR="00077780">
        <w:rPr>
          <w:rFonts w:ascii="Times New Roman" w:hAnsi="Times New Roman" w:cs="Times New Roman"/>
          <w:sz w:val="24"/>
          <w:szCs w:val="24"/>
        </w:rPr>
        <w:t xml:space="preserve">which </w:t>
      </w:r>
      <w:r w:rsidR="00A7243C">
        <w:rPr>
          <w:rFonts w:ascii="Times New Roman" w:hAnsi="Times New Roman" w:cs="Times New Roman"/>
          <w:sz w:val="24"/>
          <w:szCs w:val="24"/>
        </w:rPr>
        <w:t>are validated by Kyambogo</w:t>
      </w:r>
      <w:r w:rsidR="002E0649">
        <w:rPr>
          <w:rFonts w:ascii="Times New Roman" w:hAnsi="Times New Roman" w:cs="Times New Roman"/>
          <w:sz w:val="24"/>
          <w:szCs w:val="24"/>
        </w:rPr>
        <w:t>,</w:t>
      </w:r>
      <w:r w:rsidR="00A7243C">
        <w:rPr>
          <w:rFonts w:ascii="Times New Roman" w:hAnsi="Times New Roman" w:cs="Times New Roman"/>
          <w:sz w:val="24"/>
          <w:szCs w:val="24"/>
        </w:rPr>
        <w:t xml:space="preserve"> a government public university. Furthermore, over 8 departments of art have been established by </w:t>
      </w:r>
      <w:r w:rsidR="00E6363E">
        <w:rPr>
          <w:rFonts w:ascii="Times New Roman" w:hAnsi="Times New Roman" w:cs="Times New Roman"/>
          <w:sz w:val="24"/>
          <w:szCs w:val="24"/>
        </w:rPr>
        <w:t xml:space="preserve">MTSIFA </w:t>
      </w:r>
      <w:r w:rsidR="00A7243C">
        <w:rPr>
          <w:rFonts w:ascii="Times New Roman" w:hAnsi="Times New Roman" w:cs="Times New Roman"/>
          <w:sz w:val="24"/>
          <w:szCs w:val="24"/>
        </w:rPr>
        <w:t xml:space="preserve">graduates in the new private universities around the country. </w:t>
      </w:r>
      <w:r w:rsidR="002E0649">
        <w:rPr>
          <w:rFonts w:ascii="Times New Roman" w:hAnsi="Times New Roman" w:cs="Times New Roman"/>
          <w:sz w:val="24"/>
          <w:szCs w:val="24"/>
        </w:rPr>
        <w:t>These</w:t>
      </w:r>
      <w:r w:rsidR="00A7243C">
        <w:rPr>
          <w:rFonts w:ascii="Times New Roman" w:hAnsi="Times New Roman" w:cs="Times New Roman"/>
          <w:sz w:val="24"/>
          <w:szCs w:val="24"/>
        </w:rPr>
        <w:t xml:space="preserve"> developments </w:t>
      </w:r>
      <w:r w:rsidR="002E0649">
        <w:rPr>
          <w:rFonts w:ascii="Times New Roman" w:hAnsi="Times New Roman" w:cs="Times New Roman"/>
          <w:sz w:val="24"/>
          <w:szCs w:val="24"/>
        </w:rPr>
        <w:t>are not only indicative of the e</w:t>
      </w:r>
      <w:r w:rsidR="00A7243C">
        <w:rPr>
          <w:rFonts w:ascii="Times New Roman" w:hAnsi="Times New Roman" w:cs="Times New Roman"/>
          <w:sz w:val="24"/>
          <w:szCs w:val="24"/>
        </w:rPr>
        <w:t>xpanding scope and prospects for art in Uganda</w:t>
      </w:r>
      <w:r w:rsidR="002E0649">
        <w:rPr>
          <w:rFonts w:ascii="Times New Roman" w:hAnsi="Times New Roman" w:cs="Times New Roman"/>
          <w:sz w:val="24"/>
          <w:szCs w:val="24"/>
        </w:rPr>
        <w:t xml:space="preserve"> but also show the influential role of MTSIFA in Uganda’s art scene. </w:t>
      </w:r>
    </w:p>
    <w:p w:rsidR="00A7243C" w:rsidRDefault="00A7243C" w:rsidP="00A7243C">
      <w:pPr>
        <w:rPr>
          <w:rFonts w:ascii="Times New Roman" w:hAnsi="Times New Roman" w:cs="Times New Roman"/>
          <w:sz w:val="24"/>
          <w:szCs w:val="24"/>
        </w:rPr>
      </w:pPr>
    </w:p>
    <w:p w:rsidR="00E6363E" w:rsidRDefault="008F5F71" w:rsidP="00885637">
      <w:pPr>
        <w:rPr>
          <w:rFonts w:ascii="Times New Roman" w:hAnsi="Times New Roman" w:cs="Times New Roman"/>
          <w:sz w:val="24"/>
          <w:szCs w:val="24"/>
        </w:rPr>
      </w:pPr>
      <w:r>
        <w:rPr>
          <w:rFonts w:ascii="Times New Roman" w:hAnsi="Times New Roman" w:cs="Times New Roman"/>
          <w:sz w:val="24"/>
          <w:szCs w:val="24"/>
        </w:rPr>
        <w:t>In 2010, a major restructuring of academic institutions was carried out at Makerere</w:t>
      </w:r>
      <w:r w:rsidR="00BB5F90">
        <w:rPr>
          <w:rFonts w:ascii="Times New Roman" w:hAnsi="Times New Roman" w:cs="Times New Roman"/>
          <w:sz w:val="24"/>
          <w:szCs w:val="24"/>
        </w:rPr>
        <w:t xml:space="preserve"> where </w:t>
      </w:r>
      <w:r w:rsidR="00D23E05">
        <w:rPr>
          <w:rFonts w:ascii="Times New Roman" w:hAnsi="Times New Roman" w:cs="Times New Roman"/>
          <w:sz w:val="24"/>
          <w:szCs w:val="24"/>
        </w:rPr>
        <w:t xml:space="preserve">closely related </w:t>
      </w:r>
      <w:r w:rsidR="00BB5F90">
        <w:rPr>
          <w:rFonts w:ascii="Times New Roman" w:hAnsi="Times New Roman" w:cs="Times New Roman"/>
          <w:sz w:val="24"/>
          <w:szCs w:val="24"/>
        </w:rPr>
        <w:t xml:space="preserve">disciplines </w:t>
      </w:r>
      <w:r w:rsidR="00F0229D">
        <w:rPr>
          <w:rFonts w:ascii="Times New Roman" w:hAnsi="Times New Roman" w:cs="Times New Roman"/>
          <w:sz w:val="24"/>
          <w:szCs w:val="24"/>
        </w:rPr>
        <w:t>were amalgamated.</w:t>
      </w:r>
      <w:r w:rsidR="00D23E05">
        <w:rPr>
          <w:rFonts w:ascii="Times New Roman" w:hAnsi="Times New Roman" w:cs="Times New Roman"/>
          <w:sz w:val="24"/>
          <w:szCs w:val="24"/>
        </w:rPr>
        <w:t xml:space="preserve"> </w:t>
      </w:r>
      <w:r w:rsidR="00BB5F90">
        <w:rPr>
          <w:rFonts w:ascii="Times New Roman" w:hAnsi="Times New Roman" w:cs="Times New Roman"/>
          <w:sz w:val="24"/>
          <w:szCs w:val="24"/>
        </w:rPr>
        <w:t xml:space="preserve"> </w:t>
      </w:r>
      <w:r w:rsidR="00752AE6">
        <w:rPr>
          <w:rFonts w:ascii="Times New Roman" w:hAnsi="Times New Roman" w:cs="Times New Roman"/>
          <w:sz w:val="24"/>
          <w:szCs w:val="24"/>
        </w:rPr>
        <w:t xml:space="preserve">Because of its industrial </w:t>
      </w:r>
      <w:r w:rsidR="00F0229D">
        <w:rPr>
          <w:rFonts w:ascii="Times New Roman" w:hAnsi="Times New Roman" w:cs="Times New Roman"/>
          <w:sz w:val="24"/>
          <w:szCs w:val="24"/>
        </w:rPr>
        <w:t>orientation</w:t>
      </w:r>
      <w:r w:rsidR="00752AE6">
        <w:rPr>
          <w:rFonts w:ascii="Times New Roman" w:hAnsi="Times New Roman" w:cs="Times New Roman"/>
          <w:sz w:val="24"/>
          <w:szCs w:val="24"/>
        </w:rPr>
        <w:t xml:space="preserve">, </w:t>
      </w:r>
      <w:r w:rsidR="00161F59">
        <w:rPr>
          <w:rFonts w:ascii="Times New Roman" w:hAnsi="Times New Roman" w:cs="Times New Roman"/>
          <w:sz w:val="24"/>
          <w:szCs w:val="24"/>
        </w:rPr>
        <w:t>MTSIFA merged with Faculty of T</w:t>
      </w:r>
      <w:r w:rsidR="00BB5F90">
        <w:rPr>
          <w:rFonts w:ascii="Times New Roman" w:hAnsi="Times New Roman" w:cs="Times New Roman"/>
          <w:sz w:val="24"/>
          <w:szCs w:val="24"/>
        </w:rPr>
        <w:t>echnology</w:t>
      </w:r>
      <w:r w:rsidR="00752AE6">
        <w:rPr>
          <w:rFonts w:ascii="Times New Roman" w:hAnsi="Times New Roman" w:cs="Times New Roman"/>
          <w:sz w:val="24"/>
          <w:szCs w:val="24"/>
        </w:rPr>
        <w:t xml:space="preserve">. </w:t>
      </w:r>
      <w:r w:rsidR="00632B11">
        <w:rPr>
          <w:rFonts w:ascii="Times New Roman" w:hAnsi="Times New Roman" w:cs="Times New Roman"/>
          <w:sz w:val="24"/>
          <w:szCs w:val="24"/>
        </w:rPr>
        <w:t xml:space="preserve">Three schools namely; Margaret Trowell School of Industrial and Fine Arts, Built Environment and Engineering </w:t>
      </w:r>
      <w:r w:rsidR="00E6363E">
        <w:rPr>
          <w:rFonts w:ascii="Times New Roman" w:hAnsi="Times New Roman" w:cs="Times New Roman"/>
          <w:sz w:val="24"/>
          <w:szCs w:val="24"/>
        </w:rPr>
        <w:t xml:space="preserve">now </w:t>
      </w:r>
      <w:r w:rsidR="00632B11">
        <w:rPr>
          <w:rFonts w:ascii="Times New Roman" w:hAnsi="Times New Roman" w:cs="Times New Roman"/>
          <w:sz w:val="24"/>
          <w:szCs w:val="24"/>
        </w:rPr>
        <w:t xml:space="preserve">constitute the new college of Engineering Art Design and Technology (CEDAT). </w:t>
      </w:r>
      <w:r w:rsidR="009078B2">
        <w:rPr>
          <w:rFonts w:ascii="Times New Roman" w:hAnsi="Times New Roman" w:cs="Times New Roman"/>
          <w:sz w:val="24"/>
          <w:szCs w:val="24"/>
        </w:rPr>
        <w:t>The</w:t>
      </w:r>
      <w:r w:rsidR="00F54C35">
        <w:rPr>
          <w:rFonts w:ascii="Times New Roman" w:hAnsi="Times New Roman" w:cs="Times New Roman"/>
          <w:sz w:val="24"/>
          <w:szCs w:val="24"/>
        </w:rPr>
        <w:t xml:space="preserve"> merger </w:t>
      </w:r>
      <w:r w:rsidR="009078B2">
        <w:rPr>
          <w:rFonts w:ascii="Times New Roman" w:hAnsi="Times New Roman" w:cs="Times New Roman"/>
          <w:sz w:val="24"/>
          <w:szCs w:val="24"/>
        </w:rPr>
        <w:t>opened chances for internal adjustments. From a single Industrial</w:t>
      </w:r>
      <w:r w:rsidR="00E6363E">
        <w:rPr>
          <w:rFonts w:ascii="Times New Roman" w:hAnsi="Times New Roman" w:cs="Times New Roman"/>
          <w:sz w:val="24"/>
          <w:szCs w:val="24"/>
        </w:rPr>
        <w:t xml:space="preserve"> and Fine art program the MTSIFA</w:t>
      </w:r>
      <w:r w:rsidR="009078B2">
        <w:rPr>
          <w:rFonts w:ascii="Times New Roman" w:hAnsi="Times New Roman" w:cs="Times New Roman"/>
          <w:sz w:val="24"/>
          <w:szCs w:val="24"/>
        </w:rPr>
        <w:t xml:space="preserve"> now runs three pro</w:t>
      </w:r>
      <w:r w:rsidR="001F4BAE">
        <w:rPr>
          <w:rFonts w:ascii="Times New Roman" w:hAnsi="Times New Roman" w:cs="Times New Roman"/>
          <w:sz w:val="24"/>
          <w:szCs w:val="24"/>
        </w:rPr>
        <w:t>grams namely;</w:t>
      </w:r>
      <w:r w:rsidR="003A18FC">
        <w:rPr>
          <w:rFonts w:ascii="Times New Roman" w:hAnsi="Times New Roman" w:cs="Times New Roman"/>
          <w:sz w:val="24"/>
          <w:szCs w:val="24"/>
        </w:rPr>
        <w:t xml:space="preserve"> Fine Art, Industrial Art and Design and Visual Communication Design</w:t>
      </w:r>
      <w:r w:rsidR="00732EC7">
        <w:rPr>
          <w:rFonts w:ascii="Times New Roman" w:hAnsi="Times New Roman" w:cs="Times New Roman"/>
          <w:sz w:val="24"/>
          <w:szCs w:val="24"/>
        </w:rPr>
        <w:t xml:space="preserve">, hence offering a more comprehensive training. </w:t>
      </w:r>
      <w:r w:rsidR="00632B11">
        <w:rPr>
          <w:rFonts w:ascii="Times New Roman" w:hAnsi="Times New Roman" w:cs="Times New Roman"/>
          <w:sz w:val="24"/>
          <w:szCs w:val="24"/>
        </w:rPr>
        <w:t xml:space="preserve"> </w:t>
      </w:r>
    </w:p>
    <w:p w:rsidR="003A02CE" w:rsidRDefault="003A02CE" w:rsidP="00E6363E">
      <w:pPr>
        <w:rPr>
          <w:rFonts w:ascii="Times New Roman" w:hAnsi="Times New Roman" w:cs="Times New Roman"/>
          <w:sz w:val="24"/>
          <w:szCs w:val="24"/>
        </w:rPr>
      </w:pPr>
      <w:r>
        <w:rPr>
          <w:rFonts w:ascii="Times New Roman" w:hAnsi="Times New Roman" w:cs="Times New Roman"/>
          <w:sz w:val="24"/>
          <w:szCs w:val="24"/>
        </w:rPr>
        <w:t>The College formation</w:t>
      </w:r>
      <w:r w:rsidRPr="009B0AD5">
        <w:rPr>
          <w:rFonts w:ascii="Times New Roman" w:hAnsi="Times New Roman" w:cs="Times New Roman"/>
          <w:sz w:val="24"/>
          <w:szCs w:val="24"/>
        </w:rPr>
        <w:t xml:space="preserve"> gave a chance to Makerere Art Gallery to gain legitimacy and to expand.</w:t>
      </w:r>
      <w:r>
        <w:rPr>
          <w:rFonts w:ascii="Times New Roman" w:hAnsi="Times New Roman" w:cs="Times New Roman"/>
          <w:sz w:val="24"/>
          <w:szCs w:val="24"/>
        </w:rPr>
        <w:t xml:space="preserve"> </w:t>
      </w:r>
      <w:r w:rsidRPr="009B0AD5">
        <w:rPr>
          <w:rFonts w:ascii="Times New Roman" w:hAnsi="Times New Roman" w:cs="Times New Roman"/>
          <w:sz w:val="24"/>
          <w:szCs w:val="24"/>
        </w:rPr>
        <w:t>From the time it was opened in 1969, the gallery was not allocated any formal esta</w:t>
      </w:r>
      <w:r>
        <w:rPr>
          <w:rFonts w:ascii="Times New Roman" w:hAnsi="Times New Roman" w:cs="Times New Roman"/>
          <w:sz w:val="24"/>
          <w:szCs w:val="24"/>
        </w:rPr>
        <w:t>blishment. The need to create an Institute for Research in</w:t>
      </w:r>
      <w:r w:rsidRPr="009B0AD5">
        <w:rPr>
          <w:rFonts w:ascii="Times New Roman" w:hAnsi="Times New Roman" w:cs="Times New Roman"/>
          <w:sz w:val="24"/>
          <w:szCs w:val="24"/>
        </w:rPr>
        <w:t xml:space="preserve"> visual culture at Makerere was the stimulus for upgrading the </w:t>
      </w:r>
      <w:r>
        <w:rPr>
          <w:rFonts w:ascii="Times New Roman" w:hAnsi="Times New Roman" w:cs="Times New Roman"/>
          <w:sz w:val="24"/>
          <w:szCs w:val="24"/>
        </w:rPr>
        <w:t xml:space="preserve">Makerere </w:t>
      </w:r>
      <w:r w:rsidRPr="009B0AD5">
        <w:rPr>
          <w:rFonts w:ascii="Times New Roman" w:hAnsi="Times New Roman" w:cs="Times New Roman"/>
          <w:sz w:val="24"/>
          <w:szCs w:val="24"/>
        </w:rPr>
        <w:t xml:space="preserve">gallery into an Institute of Heritage Conservation and restoration. </w:t>
      </w:r>
      <w:r>
        <w:rPr>
          <w:rFonts w:ascii="Times New Roman" w:hAnsi="Times New Roman" w:cs="Times New Roman"/>
          <w:sz w:val="24"/>
          <w:szCs w:val="24"/>
        </w:rPr>
        <w:t>Its</w:t>
      </w:r>
      <w:ins w:id="14" w:author="Erin Rice" w:date="2014-04-19T18:17:00Z">
        <w:r w:rsidR="00D06F35">
          <w:rPr>
            <w:rFonts w:ascii="Times New Roman" w:hAnsi="Times New Roman" w:cs="Times New Roman"/>
            <w:sz w:val="24"/>
            <w:szCs w:val="24"/>
          </w:rPr>
          <w:t xml:space="preserve"> </w:t>
        </w:r>
      </w:ins>
      <w:del w:id="15" w:author="Erin Rice" w:date="2014-04-19T18:17:00Z">
        <w:r w:rsidDel="00D06F35">
          <w:rPr>
            <w:rFonts w:ascii="Times New Roman" w:hAnsi="Times New Roman" w:cs="Times New Roman"/>
            <w:sz w:val="24"/>
            <w:szCs w:val="24"/>
          </w:rPr>
          <w:delText xml:space="preserve">  </w:delText>
        </w:r>
      </w:del>
      <w:r>
        <w:rPr>
          <w:rFonts w:ascii="Times New Roman" w:hAnsi="Times New Roman" w:cs="Times New Roman"/>
          <w:sz w:val="24"/>
          <w:szCs w:val="24"/>
        </w:rPr>
        <w:t xml:space="preserve">collection is the finest and most exclusive in the country, as it has been systematically collected over a period of 50 years. It includes art works produced by staff and students of Makerere Art School. With funds from the Dutch </w:t>
      </w:r>
      <w:r w:rsidR="0022397A">
        <w:rPr>
          <w:rFonts w:ascii="Times New Roman" w:hAnsi="Times New Roman" w:cs="Times New Roman"/>
          <w:sz w:val="24"/>
          <w:szCs w:val="24"/>
        </w:rPr>
        <w:t xml:space="preserve">(2005) and American (2012) </w:t>
      </w:r>
      <w:r>
        <w:rPr>
          <w:rFonts w:ascii="Times New Roman" w:hAnsi="Times New Roman" w:cs="Times New Roman"/>
          <w:sz w:val="24"/>
          <w:szCs w:val="24"/>
        </w:rPr>
        <w:t>Embassies</w:t>
      </w:r>
      <w:r w:rsidR="0022397A">
        <w:rPr>
          <w:rFonts w:ascii="Times New Roman" w:hAnsi="Times New Roman" w:cs="Times New Roman"/>
          <w:sz w:val="24"/>
          <w:szCs w:val="24"/>
        </w:rPr>
        <w:t xml:space="preserve">, </w:t>
      </w:r>
      <w:r>
        <w:rPr>
          <w:rFonts w:ascii="Times New Roman" w:hAnsi="Times New Roman" w:cs="Times New Roman"/>
          <w:sz w:val="24"/>
          <w:szCs w:val="24"/>
        </w:rPr>
        <w:t>this collection has been carefully documented and its storage space improved.</w:t>
      </w:r>
      <w:r w:rsidR="0022397A">
        <w:rPr>
          <w:rFonts w:ascii="Times New Roman" w:hAnsi="Times New Roman" w:cs="Times New Roman"/>
          <w:sz w:val="24"/>
          <w:szCs w:val="24"/>
        </w:rPr>
        <w:t xml:space="preserve"> </w:t>
      </w:r>
    </w:p>
    <w:p w:rsidR="00E6363E" w:rsidRDefault="0022397A" w:rsidP="002811D2">
      <w:pPr>
        <w:rPr>
          <w:rFonts w:ascii="Times New Roman" w:hAnsi="Times New Roman" w:cs="Times New Roman"/>
          <w:sz w:val="24"/>
          <w:szCs w:val="24"/>
        </w:rPr>
      </w:pPr>
      <w:r>
        <w:rPr>
          <w:rFonts w:ascii="Times New Roman" w:hAnsi="Times New Roman" w:cs="Times New Roman"/>
          <w:sz w:val="24"/>
          <w:szCs w:val="24"/>
        </w:rPr>
        <w:t xml:space="preserve">Support has also been extended to other sections of MTSIFA. </w:t>
      </w:r>
      <w:r w:rsidR="005B6A27">
        <w:rPr>
          <w:rFonts w:ascii="Times New Roman" w:hAnsi="Times New Roman" w:cs="Times New Roman"/>
          <w:sz w:val="24"/>
          <w:szCs w:val="24"/>
        </w:rPr>
        <w:t xml:space="preserve">The Japanese </w:t>
      </w:r>
      <w:r w:rsidR="00281197">
        <w:rPr>
          <w:rFonts w:ascii="Times New Roman" w:hAnsi="Times New Roman" w:cs="Times New Roman"/>
          <w:sz w:val="24"/>
          <w:szCs w:val="24"/>
        </w:rPr>
        <w:t xml:space="preserve">(2005) </w:t>
      </w:r>
      <w:r w:rsidR="00AD5DE0">
        <w:rPr>
          <w:rFonts w:ascii="Times New Roman" w:hAnsi="Times New Roman" w:cs="Times New Roman"/>
          <w:sz w:val="24"/>
          <w:szCs w:val="24"/>
        </w:rPr>
        <w:t xml:space="preserve">government </w:t>
      </w:r>
      <w:del w:id="16" w:author="Erin Rice" w:date="2014-04-19T18:17:00Z">
        <w:r w:rsidR="005B6A27" w:rsidDel="00D06F35">
          <w:rPr>
            <w:rFonts w:ascii="Times New Roman" w:hAnsi="Times New Roman" w:cs="Times New Roman"/>
            <w:sz w:val="24"/>
            <w:szCs w:val="24"/>
          </w:rPr>
          <w:delText xml:space="preserve"> </w:delText>
        </w:r>
      </w:del>
      <w:r w:rsidR="005B6A27">
        <w:rPr>
          <w:rFonts w:ascii="Times New Roman" w:hAnsi="Times New Roman" w:cs="Times New Roman"/>
          <w:sz w:val="24"/>
          <w:szCs w:val="24"/>
        </w:rPr>
        <w:t>funded a pottery lab where</w:t>
      </w:r>
      <w:r w:rsidR="00281197">
        <w:rPr>
          <w:rFonts w:ascii="Times New Roman" w:hAnsi="Times New Roman" w:cs="Times New Roman"/>
          <w:sz w:val="24"/>
          <w:szCs w:val="24"/>
        </w:rPr>
        <w:t xml:space="preserve"> indigenous knowledge in pottery has been re-evaluated along modern lines.  Relying entirely on local materials, a new pottery </w:t>
      </w:r>
      <w:r w:rsidR="008C0CB9">
        <w:rPr>
          <w:rFonts w:ascii="Times New Roman" w:hAnsi="Times New Roman" w:cs="Times New Roman"/>
          <w:sz w:val="24"/>
          <w:szCs w:val="24"/>
        </w:rPr>
        <w:t xml:space="preserve">language </w:t>
      </w:r>
      <w:r w:rsidR="00281197">
        <w:rPr>
          <w:rFonts w:ascii="Times New Roman" w:hAnsi="Times New Roman" w:cs="Times New Roman"/>
          <w:sz w:val="24"/>
          <w:szCs w:val="24"/>
        </w:rPr>
        <w:t>has emerged</w:t>
      </w:r>
      <w:r w:rsidR="00815A55">
        <w:rPr>
          <w:rFonts w:ascii="Times New Roman" w:hAnsi="Times New Roman" w:cs="Times New Roman"/>
          <w:sz w:val="24"/>
          <w:szCs w:val="24"/>
        </w:rPr>
        <w:t>, transcending the narrow rural</w:t>
      </w:r>
      <w:r w:rsidR="001B55EA">
        <w:rPr>
          <w:rFonts w:ascii="Times New Roman" w:hAnsi="Times New Roman" w:cs="Times New Roman"/>
          <w:sz w:val="24"/>
          <w:szCs w:val="24"/>
        </w:rPr>
        <w:t xml:space="preserve"> usage </w:t>
      </w:r>
      <w:r w:rsidR="00E6363E">
        <w:rPr>
          <w:rFonts w:ascii="Times New Roman" w:hAnsi="Times New Roman" w:cs="Times New Roman"/>
          <w:sz w:val="24"/>
          <w:szCs w:val="24"/>
        </w:rPr>
        <w:t xml:space="preserve">of a pot </w:t>
      </w:r>
      <w:r w:rsidR="001B55EA">
        <w:rPr>
          <w:rFonts w:ascii="Times New Roman" w:hAnsi="Times New Roman" w:cs="Times New Roman"/>
          <w:sz w:val="24"/>
          <w:szCs w:val="24"/>
        </w:rPr>
        <w:t xml:space="preserve">to </w:t>
      </w:r>
      <w:r w:rsidR="008C0CB9">
        <w:rPr>
          <w:rFonts w:ascii="Times New Roman" w:hAnsi="Times New Roman" w:cs="Times New Roman"/>
          <w:sz w:val="24"/>
          <w:szCs w:val="24"/>
        </w:rPr>
        <w:t xml:space="preserve">national and international recognition. </w:t>
      </w:r>
      <w:r w:rsidR="00AD5DE0">
        <w:rPr>
          <w:rFonts w:ascii="Times New Roman" w:hAnsi="Times New Roman" w:cs="Times New Roman"/>
          <w:sz w:val="24"/>
          <w:szCs w:val="24"/>
        </w:rPr>
        <w:t>Information on</w:t>
      </w:r>
      <w:r w:rsidR="00DC7671">
        <w:rPr>
          <w:rFonts w:ascii="Times New Roman" w:hAnsi="Times New Roman" w:cs="Times New Roman"/>
          <w:sz w:val="24"/>
          <w:szCs w:val="24"/>
        </w:rPr>
        <w:t xml:space="preserve"> local clays and other aspects Uganda’s visual culture has been extended by both mast</w:t>
      </w:r>
      <w:r w:rsidR="00AD5DE0">
        <w:rPr>
          <w:rFonts w:ascii="Times New Roman" w:hAnsi="Times New Roman" w:cs="Times New Roman"/>
          <w:sz w:val="24"/>
          <w:szCs w:val="24"/>
        </w:rPr>
        <w:t xml:space="preserve">ers and PhD researches that intensified at </w:t>
      </w:r>
      <w:r w:rsidR="00DC7671">
        <w:rPr>
          <w:rFonts w:ascii="Times New Roman" w:hAnsi="Times New Roman" w:cs="Times New Roman"/>
          <w:sz w:val="24"/>
          <w:szCs w:val="24"/>
        </w:rPr>
        <w:t xml:space="preserve">the beginning of the millennium. </w:t>
      </w:r>
      <w:r w:rsidR="00AD5DE0">
        <w:rPr>
          <w:rFonts w:ascii="Times New Roman" w:hAnsi="Times New Roman" w:cs="Times New Roman"/>
          <w:sz w:val="24"/>
          <w:szCs w:val="24"/>
        </w:rPr>
        <w:t>The increasing number of articles and these</w:t>
      </w:r>
      <w:r w:rsidR="00DC7671">
        <w:rPr>
          <w:rFonts w:ascii="Times New Roman" w:hAnsi="Times New Roman" w:cs="Times New Roman"/>
          <w:sz w:val="24"/>
          <w:szCs w:val="24"/>
        </w:rPr>
        <w:t xml:space="preserve">s written about </w:t>
      </w:r>
      <w:r w:rsidR="002811D2">
        <w:rPr>
          <w:rFonts w:ascii="Times New Roman" w:hAnsi="Times New Roman" w:cs="Times New Roman"/>
          <w:sz w:val="24"/>
          <w:szCs w:val="24"/>
        </w:rPr>
        <w:t>the way</w:t>
      </w:r>
      <w:r w:rsidR="00DC7671">
        <w:rPr>
          <w:rFonts w:ascii="Times New Roman" w:hAnsi="Times New Roman" w:cs="Times New Roman"/>
          <w:sz w:val="24"/>
          <w:szCs w:val="24"/>
        </w:rPr>
        <w:t xml:space="preserve"> in which Uganda’s art is locally constituted, </w:t>
      </w:r>
      <w:r w:rsidR="00AD5DE0">
        <w:rPr>
          <w:rFonts w:ascii="Times New Roman" w:hAnsi="Times New Roman" w:cs="Times New Roman"/>
          <w:sz w:val="24"/>
          <w:szCs w:val="24"/>
        </w:rPr>
        <w:t xml:space="preserve">have stimulated </w:t>
      </w:r>
      <w:r w:rsidR="00DC7671">
        <w:rPr>
          <w:rFonts w:ascii="Times New Roman" w:hAnsi="Times New Roman" w:cs="Times New Roman"/>
          <w:sz w:val="24"/>
          <w:szCs w:val="24"/>
        </w:rPr>
        <w:t>intellectual d</w:t>
      </w:r>
      <w:r w:rsidR="002811D2">
        <w:rPr>
          <w:rFonts w:ascii="Times New Roman" w:hAnsi="Times New Roman" w:cs="Times New Roman"/>
          <w:sz w:val="24"/>
          <w:szCs w:val="24"/>
        </w:rPr>
        <w:t>ebates</w:t>
      </w:r>
      <w:r w:rsidR="00DC7671">
        <w:rPr>
          <w:rFonts w:ascii="Times New Roman" w:hAnsi="Times New Roman" w:cs="Times New Roman"/>
          <w:sz w:val="24"/>
          <w:szCs w:val="24"/>
        </w:rPr>
        <w:t xml:space="preserve"> </w:t>
      </w:r>
      <w:r w:rsidR="00AD5DE0">
        <w:rPr>
          <w:rFonts w:ascii="Times New Roman" w:hAnsi="Times New Roman" w:cs="Times New Roman"/>
          <w:sz w:val="24"/>
          <w:szCs w:val="24"/>
        </w:rPr>
        <w:t xml:space="preserve">on </w:t>
      </w:r>
      <w:r w:rsidR="00E6363E">
        <w:rPr>
          <w:rFonts w:ascii="Times New Roman" w:hAnsi="Times New Roman" w:cs="Times New Roman"/>
          <w:sz w:val="24"/>
          <w:szCs w:val="24"/>
        </w:rPr>
        <w:t xml:space="preserve">African </w:t>
      </w:r>
      <w:r w:rsidR="002E588B">
        <w:rPr>
          <w:rFonts w:ascii="Times New Roman" w:hAnsi="Times New Roman" w:cs="Times New Roman"/>
          <w:sz w:val="24"/>
          <w:szCs w:val="24"/>
        </w:rPr>
        <w:t xml:space="preserve">art at MTSIFA and beyond. </w:t>
      </w:r>
    </w:p>
    <w:p w:rsidR="00DD051A" w:rsidDel="00D06F35" w:rsidRDefault="00DD051A" w:rsidP="009F6A7E">
      <w:pPr>
        <w:rPr>
          <w:del w:id="17" w:author="Erin Rice" w:date="2014-04-19T18:17:00Z"/>
          <w:rFonts w:ascii="Times New Roman" w:hAnsi="Times New Roman" w:cs="Times New Roman"/>
          <w:sz w:val="24"/>
          <w:szCs w:val="24"/>
        </w:rPr>
      </w:pPr>
      <w:r>
        <w:rPr>
          <w:rFonts w:ascii="Times New Roman" w:hAnsi="Times New Roman" w:cs="Times New Roman"/>
          <w:sz w:val="24"/>
          <w:szCs w:val="24"/>
        </w:rPr>
        <w:t xml:space="preserve">With no strong tradition of visual culture to draw from, </w:t>
      </w:r>
      <w:r w:rsidR="00B41E4E">
        <w:rPr>
          <w:rFonts w:ascii="Times New Roman" w:hAnsi="Times New Roman" w:cs="Times New Roman"/>
          <w:sz w:val="24"/>
          <w:szCs w:val="24"/>
        </w:rPr>
        <w:t>artists in Makerere have relied on their i</w:t>
      </w:r>
      <w:r w:rsidR="009F6A7E">
        <w:rPr>
          <w:rFonts w:ascii="Times New Roman" w:hAnsi="Times New Roman" w:cs="Times New Roman"/>
          <w:sz w:val="24"/>
          <w:szCs w:val="24"/>
        </w:rPr>
        <w:t>nner resources as they responded</w:t>
      </w:r>
      <w:r w:rsidR="00B41E4E">
        <w:rPr>
          <w:rFonts w:ascii="Times New Roman" w:hAnsi="Times New Roman" w:cs="Times New Roman"/>
          <w:sz w:val="24"/>
          <w:szCs w:val="24"/>
        </w:rPr>
        <w:t xml:space="preserve"> to the changing social and</w:t>
      </w:r>
      <w:r w:rsidR="009F6A7E">
        <w:rPr>
          <w:rFonts w:ascii="Times New Roman" w:hAnsi="Times New Roman" w:cs="Times New Roman"/>
          <w:sz w:val="24"/>
          <w:szCs w:val="24"/>
        </w:rPr>
        <w:t xml:space="preserve"> political climate, to develop visual representations</w:t>
      </w:r>
      <w:r w:rsidR="00732EC7">
        <w:rPr>
          <w:rFonts w:ascii="Times New Roman" w:hAnsi="Times New Roman" w:cs="Times New Roman"/>
          <w:sz w:val="24"/>
          <w:szCs w:val="24"/>
        </w:rPr>
        <w:t xml:space="preserve"> that express</w:t>
      </w:r>
      <w:r w:rsidR="00B41E4E">
        <w:rPr>
          <w:rFonts w:ascii="Times New Roman" w:hAnsi="Times New Roman" w:cs="Times New Roman"/>
          <w:sz w:val="24"/>
          <w:szCs w:val="24"/>
        </w:rPr>
        <w:t xml:space="preserve"> a sense of nationalism. </w:t>
      </w:r>
      <w:r w:rsidR="009F6A7E">
        <w:rPr>
          <w:rFonts w:ascii="Times New Roman" w:hAnsi="Times New Roman" w:cs="Times New Roman"/>
          <w:sz w:val="24"/>
          <w:szCs w:val="24"/>
        </w:rPr>
        <w:t>Throughout</w:t>
      </w:r>
      <w:r w:rsidR="00B41E4E">
        <w:rPr>
          <w:rFonts w:ascii="Times New Roman" w:hAnsi="Times New Roman" w:cs="Times New Roman"/>
          <w:sz w:val="24"/>
          <w:szCs w:val="24"/>
        </w:rPr>
        <w:t xml:space="preserve"> this encounter, </w:t>
      </w:r>
      <w:r w:rsidR="009F6A7E">
        <w:rPr>
          <w:rFonts w:ascii="Times New Roman" w:hAnsi="Times New Roman" w:cs="Times New Roman"/>
          <w:sz w:val="24"/>
          <w:szCs w:val="24"/>
        </w:rPr>
        <w:t xml:space="preserve">they have had to grapple with tensions between tradition and modernity.  </w:t>
      </w:r>
    </w:p>
    <w:p w:rsidR="00DD051A" w:rsidDel="00D06F35" w:rsidRDefault="00DD051A" w:rsidP="002E588B">
      <w:pPr>
        <w:rPr>
          <w:del w:id="18" w:author="Erin Rice" w:date="2014-04-19T18:17:00Z"/>
          <w:rFonts w:ascii="Times New Roman" w:hAnsi="Times New Roman" w:cs="Times New Roman"/>
          <w:sz w:val="24"/>
          <w:szCs w:val="24"/>
        </w:rPr>
      </w:pPr>
    </w:p>
    <w:p w:rsidR="00DD051A" w:rsidDel="00D06F35" w:rsidRDefault="00DD051A" w:rsidP="002E588B">
      <w:pPr>
        <w:rPr>
          <w:del w:id="19" w:author="Erin Rice" w:date="2014-04-19T18:17:00Z"/>
          <w:rFonts w:ascii="Times New Roman" w:hAnsi="Times New Roman" w:cs="Times New Roman"/>
          <w:sz w:val="24"/>
          <w:szCs w:val="24"/>
        </w:rPr>
      </w:pPr>
    </w:p>
    <w:p w:rsidR="00DD051A" w:rsidRDefault="00DD051A" w:rsidP="002E588B">
      <w:pPr>
        <w:rPr>
          <w:rFonts w:ascii="Times New Roman" w:hAnsi="Times New Roman" w:cs="Times New Roman"/>
          <w:sz w:val="24"/>
          <w:szCs w:val="24"/>
        </w:rPr>
      </w:pPr>
    </w:p>
    <w:p w:rsidR="00DD051A" w:rsidRDefault="00DD051A" w:rsidP="002E588B">
      <w:pPr>
        <w:rPr>
          <w:rFonts w:ascii="Times New Roman" w:hAnsi="Times New Roman" w:cs="Times New Roman"/>
          <w:sz w:val="24"/>
          <w:szCs w:val="24"/>
        </w:rPr>
      </w:pPr>
    </w:p>
    <w:p w:rsidR="00DD051A" w:rsidRDefault="00DD051A" w:rsidP="002E588B">
      <w:pPr>
        <w:rPr>
          <w:rFonts w:ascii="Times New Roman" w:hAnsi="Times New Roman" w:cs="Times New Roman"/>
          <w:sz w:val="24"/>
          <w:szCs w:val="24"/>
        </w:rPr>
      </w:pPr>
    </w:p>
    <w:p w:rsidR="00DD051A" w:rsidRPr="00E00B73" w:rsidRDefault="00E60132" w:rsidP="002E588B">
      <w:pPr>
        <w:rPr>
          <w:rFonts w:ascii="Times New Roman" w:hAnsi="Times New Roman" w:cs="Times New Roman"/>
          <w:b/>
          <w:bCs/>
          <w:sz w:val="24"/>
          <w:szCs w:val="24"/>
        </w:rPr>
      </w:pPr>
      <w:ins w:id="20" w:author="Erin Rice" w:date="2014-03-18T11:33:00Z">
        <w:r>
          <w:rPr>
            <w:rFonts w:ascii="Times New Roman" w:hAnsi="Times New Roman" w:cs="Times New Roman"/>
            <w:b/>
            <w:bCs/>
            <w:sz w:val="24"/>
            <w:szCs w:val="24"/>
          </w:rPr>
          <w:t xml:space="preserve">References and </w:t>
        </w:r>
      </w:ins>
      <w:r w:rsidR="00E00B73" w:rsidRPr="00E00B73">
        <w:rPr>
          <w:rFonts w:ascii="Times New Roman" w:hAnsi="Times New Roman" w:cs="Times New Roman"/>
          <w:b/>
          <w:bCs/>
          <w:sz w:val="24"/>
          <w:szCs w:val="24"/>
        </w:rPr>
        <w:t xml:space="preserve">Further reading </w:t>
      </w:r>
    </w:p>
    <w:p w:rsidR="00AD5DE0" w:rsidRDefault="00AD5DE0" w:rsidP="00AD5DE0">
      <w:pPr>
        <w:rPr>
          <w:rFonts w:ascii="Times New Roman" w:hAnsi="Times New Roman" w:cs="Times New Roman"/>
          <w:sz w:val="24"/>
          <w:szCs w:val="24"/>
        </w:rPr>
      </w:pPr>
    </w:p>
    <w:p w:rsidR="002960B5" w:rsidRDefault="002960B5" w:rsidP="002960B5">
      <w:pPr>
        <w:rPr>
          <w:rFonts w:ascii="Times New Roman" w:hAnsi="Times New Roman" w:cs="Times New Roman"/>
          <w:sz w:val="24"/>
          <w:szCs w:val="24"/>
        </w:rPr>
      </w:pPr>
      <w:r w:rsidRPr="00D06F35">
        <w:rPr>
          <w:rFonts w:ascii="Times New Roman" w:hAnsi="Times New Roman" w:cs="Times New Roman"/>
          <w:bCs/>
          <w:sz w:val="24"/>
          <w:szCs w:val="24"/>
          <w:rPrChange w:id="21" w:author="Erin Rice" w:date="2014-04-19T18:18:00Z">
            <w:rPr>
              <w:rFonts w:ascii="Times New Roman" w:hAnsi="Times New Roman" w:cs="Times New Roman"/>
              <w:b/>
              <w:bCs/>
              <w:sz w:val="24"/>
              <w:szCs w:val="24"/>
            </w:rPr>
          </w:rPrChange>
        </w:rPr>
        <w:t>Alliance Francaise</w:t>
      </w:r>
      <w:r w:rsidRPr="0048050B">
        <w:rPr>
          <w:rFonts w:ascii="Times New Roman" w:hAnsi="Times New Roman" w:cs="Times New Roman"/>
          <w:b/>
          <w:bCs/>
          <w:sz w:val="24"/>
          <w:szCs w:val="24"/>
        </w:rPr>
        <w:t xml:space="preserve"> </w:t>
      </w:r>
      <w:r w:rsidRPr="002960B5">
        <w:rPr>
          <w:rFonts w:ascii="Times New Roman" w:hAnsi="Times New Roman" w:cs="Times New Roman"/>
          <w:sz w:val="24"/>
          <w:szCs w:val="24"/>
        </w:rPr>
        <w:t>de Kampala</w:t>
      </w:r>
      <w:r>
        <w:rPr>
          <w:rFonts w:ascii="Times New Roman" w:hAnsi="Times New Roman" w:cs="Times New Roman"/>
          <w:sz w:val="24"/>
          <w:szCs w:val="24"/>
        </w:rPr>
        <w:t xml:space="preserve"> in partnership with Makerere School of Industrial and Fine Arts Catalogue.</w:t>
      </w:r>
      <w:r>
        <w:rPr>
          <w:rFonts w:ascii="Times New Roman" w:hAnsi="Times New Roman" w:cs="Times New Roman"/>
          <w:sz w:val="24"/>
          <w:szCs w:val="24"/>
        </w:rPr>
        <w:br/>
        <w:t xml:space="preserve">2000: </w:t>
      </w:r>
      <w:r w:rsidRPr="00902D35">
        <w:rPr>
          <w:rFonts w:ascii="Times New Roman" w:hAnsi="Times New Roman" w:cs="Times New Roman"/>
          <w:i/>
          <w:iCs/>
          <w:sz w:val="24"/>
          <w:szCs w:val="24"/>
        </w:rPr>
        <w:t>Ceramics by Bruno Sserunkuuma</w:t>
      </w:r>
      <w:r>
        <w:rPr>
          <w:rFonts w:ascii="Times New Roman" w:hAnsi="Times New Roman" w:cs="Times New Roman"/>
          <w:sz w:val="24"/>
          <w:szCs w:val="24"/>
        </w:rPr>
        <w:t>.</w:t>
      </w:r>
    </w:p>
    <w:p w:rsidR="002960B5" w:rsidRPr="00D06F35" w:rsidDel="00D06F35" w:rsidRDefault="002960B5" w:rsidP="002960B5">
      <w:pPr>
        <w:rPr>
          <w:del w:id="22" w:author="Erin Rice" w:date="2014-04-19T18:19:00Z"/>
          <w:rFonts w:ascii="Times New Roman" w:hAnsi="Times New Roman" w:cs="Times New Roman"/>
          <w:sz w:val="24"/>
          <w:szCs w:val="24"/>
        </w:rPr>
      </w:pPr>
      <w:del w:id="23" w:author="Erin Rice" w:date="2014-04-19T18:19:00Z">
        <w:r w:rsidRPr="00D06F35" w:rsidDel="00D06F35">
          <w:rPr>
            <w:rFonts w:ascii="Times New Roman" w:hAnsi="Times New Roman" w:cs="Times New Roman"/>
            <w:bCs/>
            <w:sz w:val="24"/>
            <w:szCs w:val="24"/>
            <w:rPrChange w:id="24" w:author="Erin Rice" w:date="2014-04-19T18:19:00Z">
              <w:rPr>
                <w:rFonts w:ascii="Times New Roman" w:hAnsi="Times New Roman" w:cs="Times New Roman"/>
                <w:b/>
                <w:bCs/>
                <w:sz w:val="24"/>
                <w:szCs w:val="24"/>
              </w:rPr>
            </w:rPrChange>
          </w:rPr>
          <w:delText>Bunsen</w:delText>
        </w:r>
        <w:r w:rsidRPr="00D06F35" w:rsidDel="00D06F35">
          <w:rPr>
            <w:rFonts w:ascii="Times New Roman" w:hAnsi="Times New Roman" w:cs="Times New Roman"/>
            <w:sz w:val="24"/>
            <w:szCs w:val="24"/>
          </w:rPr>
          <w:delText>, B</w:delText>
        </w:r>
      </w:del>
      <w:del w:id="25" w:author="Erin Rice" w:date="2014-04-19T18:18:00Z">
        <w:r w:rsidRPr="00D06F35" w:rsidDel="00D06F35">
          <w:rPr>
            <w:rFonts w:ascii="Times New Roman" w:hAnsi="Times New Roman" w:cs="Times New Roman"/>
            <w:sz w:val="24"/>
            <w:szCs w:val="24"/>
          </w:rPr>
          <w:delText>ernard de</w:delText>
        </w:r>
      </w:del>
      <w:del w:id="26" w:author="Erin Rice" w:date="2014-04-19T18:19:00Z">
        <w:r w:rsidRPr="00D06F35" w:rsidDel="00D06F35">
          <w:rPr>
            <w:rFonts w:ascii="Times New Roman" w:hAnsi="Times New Roman" w:cs="Times New Roman"/>
            <w:sz w:val="24"/>
            <w:szCs w:val="24"/>
          </w:rPr>
          <w:delText xml:space="preserve"> </w:delText>
        </w:r>
        <w:r w:rsidRPr="00D06F35" w:rsidDel="00D06F35">
          <w:rPr>
            <w:rFonts w:ascii="Times New Roman" w:hAnsi="Times New Roman" w:cs="Times New Roman"/>
            <w:sz w:val="24"/>
            <w:szCs w:val="24"/>
          </w:rPr>
          <w:br/>
          <w:delText xml:space="preserve">1995: </w:delText>
        </w:r>
        <w:r w:rsidRPr="00D06F35" w:rsidDel="00D06F35">
          <w:rPr>
            <w:rFonts w:ascii="Times New Roman" w:hAnsi="Times New Roman" w:cs="Times New Roman"/>
            <w:i/>
            <w:iCs/>
            <w:sz w:val="24"/>
            <w:szCs w:val="24"/>
          </w:rPr>
          <w:delText>Adventures in Education,</w:delText>
        </w:r>
        <w:r w:rsidRPr="00D06F35" w:rsidDel="00D06F35">
          <w:rPr>
            <w:rFonts w:ascii="Times New Roman" w:hAnsi="Times New Roman" w:cs="Times New Roman"/>
            <w:sz w:val="24"/>
            <w:szCs w:val="24"/>
          </w:rPr>
          <w:delText xml:space="preserve"> Titus Wilson, Kendal, London.</w:delText>
        </w:r>
      </w:del>
    </w:p>
    <w:p w:rsidR="002960B5" w:rsidRPr="00D06F35" w:rsidRDefault="002960B5" w:rsidP="002960B5">
      <w:pPr>
        <w:rPr>
          <w:rFonts w:ascii="Times New Roman" w:hAnsi="Times New Roman" w:cs="Times New Roman"/>
          <w:sz w:val="24"/>
          <w:szCs w:val="24"/>
        </w:rPr>
      </w:pPr>
      <w:r w:rsidRPr="00D06F35">
        <w:rPr>
          <w:rFonts w:ascii="Times New Roman" w:hAnsi="Times New Roman" w:cs="Times New Roman"/>
          <w:bCs/>
          <w:sz w:val="24"/>
          <w:szCs w:val="24"/>
          <w:rPrChange w:id="27" w:author="Erin Rice" w:date="2014-04-19T18:19:00Z">
            <w:rPr>
              <w:rFonts w:ascii="Times New Roman" w:hAnsi="Times New Roman" w:cs="Times New Roman"/>
              <w:b/>
              <w:bCs/>
              <w:sz w:val="24"/>
              <w:szCs w:val="24"/>
            </w:rPr>
          </w:rPrChange>
        </w:rPr>
        <w:t>Breitinger</w:t>
      </w:r>
      <w:r w:rsidRPr="00D06F35">
        <w:rPr>
          <w:rFonts w:ascii="Times New Roman" w:hAnsi="Times New Roman" w:cs="Times New Roman"/>
          <w:sz w:val="24"/>
          <w:szCs w:val="24"/>
        </w:rPr>
        <w:t xml:space="preserve">, </w:t>
      </w:r>
      <w:del w:id="28" w:author="Erin Rice" w:date="2014-04-19T18:19:00Z">
        <w:r w:rsidRPr="00D06F35" w:rsidDel="00D06F35">
          <w:rPr>
            <w:rFonts w:ascii="Times New Roman" w:hAnsi="Times New Roman" w:cs="Times New Roman"/>
            <w:sz w:val="24"/>
            <w:szCs w:val="24"/>
          </w:rPr>
          <w:delText xml:space="preserve">Eckhard </w:delText>
        </w:r>
      </w:del>
      <w:ins w:id="29" w:author="Erin Rice" w:date="2014-04-19T18:19:00Z">
        <w:r w:rsidR="00D06F35" w:rsidRPr="00D06F35">
          <w:rPr>
            <w:rFonts w:ascii="Times New Roman" w:hAnsi="Times New Roman" w:cs="Times New Roman"/>
            <w:sz w:val="24"/>
            <w:szCs w:val="24"/>
          </w:rPr>
          <w:t xml:space="preserve">E. </w:t>
        </w:r>
      </w:ins>
      <w:r w:rsidRPr="00D06F35">
        <w:rPr>
          <w:rFonts w:ascii="Times New Roman" w:hAnsi="Times New Roman" w:cs="Times New Roman"/>
          <w:sz w:val="24"/>
          <w:szCs w:val="24"/>
        </w:rPr>
        <w:t>et al.</w:t>
      </w:r>
      <w:ins w:id="30" w:author="Erin Rice" w:date="2014-04-19T18:19:00Z">
        <w:r w:rsidR="00D06F35" w:rsidRPr="00D06F35">
          <w:rPr>
            <w:rFonts w:ascii="Times New Roman" w:hAnsi="Times New Roman" w:cs="Times New Roman"/>
            <w:sz w:val="24"/>
            <w:szCs w:val="24"/>
          </w:rPr>
          <w:t xml:space="preserve"> (</w:t>
        </w:r>
      </w:ins>
      <w:del w:id="31" w:author="Erin Rice" w:date="2014-04-19T18:19:00Z">
        <w:r w:rsidRPr="00D06F35" w:rsidDel="00D06F35">
          <w:rPr>
            <w:rFonts w:ascii="Times New Roman" w:hAnsi="Times New Roman" w:cs="Times New Roman"/>
            <w:sz w:val="24"/>
            <w:szCs w:val="24"/>
          </w:rPr>
          <w:br/>
        </w:r>
      </w:del>
      <w:r w:rsidRPr="00D06F35">
        <w:rPr>
          <w:rFonts w:ascii="Times New Roman" w:hAnsi="Times New Roman" w:cs="Times New Roman"/>
          <w:sz w:val="24"/>
          <w:szCs w:val="24"/>
        </w:rPr>
        <w:t>1999</w:t>
      </w:r>
      <w:ins w:id="32" w:author="Erin Rice" w:date="2014-04-19T18:19:00Z">
        <w:r w:rsidR="00D06F35" w:rsidRPr="00D06F35">
          <w:rPr>
            <w:rFonts w:ascii="Times New Roman" w:hAnsi="Times New Roman" w:cs="Times New Roman"/>
            <w:sz w:val="24"/>
            <w:szCs w:val="24"/>
          </w:rPr>
          <w:t>)</w:t>
        </w:r>
      </w:ins>
      <w:del w:id="33" w:author="Erin Rice" w:date="2014-04-19T18:19: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Uganda; The Cultural landscape</w:t>
      </w:r>
      <w:r w:rsidRPr="00D06F35">
        <w:rPr>
          <w:rFonts w:ascii="Times New Roman" w:hAnsi="Times New Roman" w:cs="Times New Roman"/>
          <w:sz w:val="24"/>
          <w:szCs w:val="24"/>
        </w:rPr>
        <w:t xml:space="preserve">. Fountain Publishers, Kampala Uganda. </w:t>
      </w:r>
    </w:p>
    <w:p w:rsidR="002960B5" w:rsidRPr="00D06F35" w:rsidRDefault="002960B5" w:rsidP="002960B5">
      <w:pPr>
        <w:rPr>
          <w:rFonts w:ascii="Times New Roman" w:hAnsi="Times New Roman" w:cs="Times New Roman"/>
          <w:sz w:val="24"/>
          <w:szCs w:val="24"/>
          <w:u w:val="single"/>
        </w:rPr>
      </w:pPr>
      <w:r w:rsidRPr="00D06F35">
        <w:rPr>
          <w:rFonts w:ascii="Times New Roman" w:hAnsi="Times New Roman" w:cs="Times New Roman"/>
          <w:bCs/>
          <w:sz w:val="24"/>
          <w:szCs w:val="24"/>
          <w:rPrChange w:id="34" w:author="Erin Rice" w:date="2014-04-19T18:19:00Z">
            <w:rPr>
              <w:rFonts w:ascii="Times New Roman" w:hAnsi="Times New Roman" w:cs="Times New Roman"/>
              <w:b/>
              <w:bCs/>
              <w:sz w:val="24"/>
              <w:szCs w:val="24"/>
            </w:rPr>
          </w:rPrChange>
        </w:rPr>
        <w:t>Calder,</w:t>
      </w:r>
      <w:r w:rsidRPr="00D06F35">
        <w:rPr>
          <w:rFonts w:ascii="Times New Roman" w:hAnsi="Times New Roman" w:cs="Times New Roman"/>
          <w:sz w:val="24"/>
          <w:szCs w:val="24"/>
        </w:rPr>
        <w:t xml:space="preserve"> A</w:t>
      </w:r>
      <w:ins w:id="35" w:author="Erin Rice" w:date="2014-04-19T18:19:00Z">
        <w:r w:rsidR="00D06F35" w:rsidRPr="00D06F35">
          <w:rPr>
            <w:rFonts w:ascii="Times New Roman" w:hAnsi="Times New Roman" w:cs="Times New Roman"/>
            <w:sz w:val="24"/>
            <w:szCs w:val="24"/>
          </w:rPr>
          <w:t>.</w:t>
        </w:r>
      </w:ins>
      <w:del w:id="36" w:author="Erin Rice" w:date="2014-04-19T18:19:00Z">
        <w:r w:rsidRPr="00D06F35" w:rsidDel="00D06F35">
          <w:rPr>
            <w:rFonts w:ascii="Times New Roman" w:hAnsi="Times New Roman" w:cs="Times New Roman"/>
            <w:sz w:val="24"/>
            <w:szCs w:val="24"/>
          </w:rPr>
          <w:delText>lex</w:delText>
        </w:r>
      </w:del>
      <w:ins w:id="37" w:author="Erin Rice" w:date="2014-04-19T18:19:00Z">
        <w:r w:rsidR="00D06F35" w:rsidRPr="00D06F35">
          <w:rPr>
            <w:rFonts w:ascii="Times New Roman" w:hAnsi="Times New Roman" w:cs="Times New Roman"/>
            <w:sz w:val="24"/>
            <w:szCs w:val="24"/>
            <w:u w:val="single"/>
          </w:rPr>
          <w:t xml:space="preserve"> (</w:t>
        </w:r>
      </w:ins>
      <w:del w:id="38" w:author="Erin Rice" w:date="2014-04-19T18:19:00Z">
        <w:r w:rsidRPr="00D06F35" w:rsidDel="00D06F35">
          <w:rPr>
            <w:rFonts w:ascii="Times New Roman" w:hAnsi="Times New Roman" w:cs="Times New Roman"/>
            <w:sz w:val="24"/>
            <w:szCs w:val="24"/>
          </w:rPr>
          <w:br/>
        </w:r>
      </w:del>
      <w:r w:rsidRPr="00D06F35">
        <w:rPr>
          <w:rFonts w:ascii="Times New Roman" w:hAnsi="Times New Roman" w:cs="Times New Roman"/>
          <w:sz w:val="24"/>
          <w:szCs w:val="24"/>
          <w:u w:val="single"/>
        </w:rPr>
        <w:t>2000</w:t>
      </w:r>
      <w:ins w:id="39" w:author="Erin Rice" w:date="2014-04-19T18:19:00Z">
        <w:r w:rsidR="00D06F35" w:rsidRPr="00D06F35">
          <w:rPr>
            <w:rFonts w:ascii="Times New Roman" w:hAnsi="Times New Roman" w:cs="Times New Roman"/>
            <w:sz w:val="24"/>
            <w:szCs w:val="24"/>
            <w:u w:val="single"/>
          </w:rPr>
          <w:t>)</w:t>
        </w:r>
      </w:ins>
      <w:del w:id="40" w:author="Erin Rice" w:date="2014-04-19T18:19:00Z">
        <w:r w:rsidRPr="00D06F35" w:rsidDel="00D06F35">
          <w:rPr>
            <w:rFonts w:ascii="Times New Roman" w:hAnsi="Times New Roman" w:cs="Times New Roman"/>
            <w:sz w:val="24"/>
            <w:szCs w:val="24"/>
            <w:u w:val="single"/>
          </w:rPr>
          <w:delText>;</w:delText>
        </w:r>
      </w:del>
      <w:r w:rsidRPr="00D06F35">
        <w:rPr>
          <w:rFonts w:ascii="Times New Roman" w:hAnsi="Times New Roman" w:cs="Times New Roman"/>
          <w:sz w:val="24"/>
          <w:szCs w:val="24"/>
          <w:u w:val="single"/>
        </w:rPr>
        <w:t xml:space="preserve"> “Uganda’s Modern Art Movement”, </w:t>
      </w:r>
      <w:r w:rsidRPr="00D06F35">
        <w:rPr>
          <w:rFonts w:ascii="Times New Roman" w:hAnsi="Times New Roman" w:cs="Times New Roman"/>
          <w:i/>
          <w:iCs/>
          <w:sz w:val="24"/>
          <w:szCs w:val="24"/>
          <w:u w:val="single"/>
        </w:rPr>
        <w:t>Ijele.</w:t>
      </w:r>
      <w:r w:rsidRPr="00D06F35">
        <w:rPr>
          <w:rFonts w:ascii="Times New Roman" w:hAnsi="Times New Roman" w:cs="Times New Roman"/>
          <w:sz w:val="24"/>
          <w:szCs w:val="24"/>
          <w:u w:val="single"/>
        </w:rPr>
        <w:t xml:space="preserve"> Art Journal of the African World, Vol.1, No. 2.</w:t>
      </w:r>
    </w:p>
    <w:p w:rsidR="00BA0FEE" w:rsidRDefault="00BA0FEE" w:rsidP="00BA0FEE">
      <w:pPr>
        <w:rPr>
          <w:rFonts w:ascii="Times New Roman" w:hAnsi="Times New Roman" w:cs="Times New Roman"/>
          <w:sz w:val="24"/>
          <w:szCs w:val="24"/>
        </w:rPr>
      </w:pPr>
      <w:r w:rsidRPr="00D06F35">
        <w:rPr>
          <w:rFonts w:ascii="Times New Roman" w:hAnsi="Times New Roman" w:cs="Times New Roman"/>
          <w:bCs/>
          <w:sz w:val="24"/>
          <w:szCs w:val="24"/>
          <w:rPrChange w:id="41" w:author="Erin Rice" w:date="2014-04-19T18:19:00Z">
            <w:rPr>
              <w:rFonts w:ascii="Times New Roman" w:hAnsi="Times New Roman" w:cs="Times New Roman"/>
              <w:b/>
              <w:bCs/>
              <w:sz w:val="24"/>
              <w:szCs w:val="24"/>
            </w:rPr>
          </w:rPrChange>
        </w:rPr>
        <w:t>Court,</w:t>
      </w:r>
      <w:r>
        <w:rPr>
          <w:rFonts w:ascii="Times New Roman" w:hAnsi="Times New Roman" w:cs="Times New Roman"/>
          <w:sz w:val="24"/>
          <w:szCs w:val="24"/>
        </w:rPr>
        <w:t xml:space="preserve"> E</w:t>
      </w:r>
      <w:del w:id="42" w:author="Erin Rice" w:date="2014-04-19T18:19:00Z">
        <w:r w:rsidDel="00D06F35">
          <w:rPr>
            <w:rFonts w:ascii="Times New Roman" w:hAnsi="Times New Roman" w:cs="Times New Roman"/>
            <w:sz w:val="24"/>
            <w:szCs w:val="24"/>
          </w:rPr>
          <w:delText>lsbeth</w:delText>
        </w:r>
      </w:del>
      <w:r>
        <w:rPr>
          <w:rFonts w:ascii="Times New Roman" w:hAnsi="Times New Roman" w:cs="Times New Roman"/>
          <w:sz w:val="24"/>
          <w:szCs w:val="24"/>
        </w:rPr>
        <w:t>.</w:t>
      </w:r>
      <w:ins w:id="43" w:author="Erin Rice" w:date="2014-04-19T18:19:00Z">
        <w:r w:rsidR="00D06F35">
          <w:rPr>
            <w:rFonts w:ascii="Times New Roman" w:hAnsi="Times New Roman" w:cs="Times New Roman"/>
            <w:sz w:val="24"/>
            <w:szCs w:val="24"/>
          </w:rPr>
          <w:t>(</w:t>
        </w:r>
      </w:ins>
      <w:del w:id="44" w:author="Erin Rice" w:date="2014-04-19T18:19:00Z">
        <w:r w:rsidDel="00D06F35">
          <w:rPr>
            <w:rFonts w:ascii="Times New Roman" w:hAnsi="Times New Roman" w:cs="Times New Roman"/>
            <w:sz w:val="24"/>
            <w:szCs w:val="24"/>
          </w:rPr>
          <w:br/>
        </w:r>
      </w:del>
      <w:r>
        <w:rPr>
          <w:rFonts w:ascii="Times New Roman" w:hAnsi="Times New Roman" w:cs="Times New Roman"/>
          <w:sz w:val="24"/>
          <w:szCs w:val="24"/>
        </w:rPr>
        <w:t>1985</w:t>
      </w:r>
      <w:ins w:id="45" w:author="Erin Rice" w:date="2014-04-19T18:19:00Z">
        <w:r w:rsidR="00D06F35">
          <w:rPr>
            <w:rFonts w:ascii="Times New Roman" w:hAnsi="Times New Roman" w:cs="Times New Roman"/>
            <w:sz w:val="24"/>
            <w:szCs w:val="24"/>
          </w:rPr>
          <w:t>)</w:t>
        </w:r>
      </w:ins>
      <w:del w:id="46" w:author="Erin Rice" w:date="2014-04-19T18:19:00Z">
        <w:r w:rsidDel="00D06F35">
          <w:rPr>
            <w:rFonts w:ascii="Times New Roman" w:hAnsi="Times New Roman" w:cs="Times New Roman"/>
            <w:sz w:val="24"/>
            <w:szCs w:val="24"/>
          </w:rPr>
          <w:delText>:</w:delText>
        </w:r>
      </w:del>
      <w:r>
        <w:rPr>
          <w:rFonts w:ascii="Times New Roman" w:hAnsi="Times New Roman" w:cs="Times New Roman"/>
          <w:sz w:val="24"/>
          <w:szCs w:val="24"/>
        </w:rPr>
        <w:t xml:space="preserve"> </w:t>
      </w:r>
      <w:r w:rsidRPr="00902D35">
        <w:rPr>
          <w:rFonts w:ascii="Times New Roman" w:hAnsi="Times New Roman" w:cs="Times New Roman"/>
          <w:i/>
          <w:iCs/>
          <w:sz w:val="24"/>
          <w:szCs w:val="24"/>
        </w:rPr>
        <w:t>“Margaret Trowell and the Development of Art Education in East Africa”.</w:t>
      </w:r>
      <w:r>
        <w:rPr>
          <w:rFonts w:ascii="Times New Roman" w:hAnsi="Times New Roman" w:cs="Times New Roman"/>
          <w:sz w:val="24"/>
          <w:szCs w:val="24"/>
        </w:rPr>
        <w:t xml:space="preserve"> Art Education. (November 1985), pp. 35-41.</w:t>
      </w:r>
    </w:p>
    <w:p w:rsidR="00E22F62" w:rsidRDefault="00614829" w:rsidP="00E22F62">
      <w:pPr>
        <w:rPr>
          <w:rFonts w:ascii="Times New Roman" w:hAnsi="Times New Roman" w:cs="Times New Roman"/>
          <w:sz w:val="24"/>
          <w:szCs w:val="24"/>
        </w:rPr>
      </w:pPr>
      <w:r w:rsidRPr="00614829">
        <w:rPr>
          <w:rFonts w:ascii="Times New Roman" w:hAnsi="Times New Roman" w:cs="Times New Roman"/>
          <w:bCs/>
          <w:sz w:val="24"/>
          <w:szCs w:val="24"/>
          <w:rPrChange w:id="47" w:author="Erin Rice" w:date="2014-03-18T11:31:00Z">
            <w:rPr>
              <w:rFonts w:ascii="Times New Roman" w:hAnsi="Times New Roman" w:cs="Times New Roman"/>
              <w:b/>
              <w:bCs/>
              <w:sz w:val="24"/>
              <w:szCs w:val="24"/>
            </w:rPr>
          </w:rPrChange>
        </w:rPr>
        <w:t>Deliss,</w:t>
      </w:r>
      <w:r w:rsidR="00E22F62">
        <w:rPr>
          <w:rFonts w:ascii="Times New Roman" w:hAnsi="Times New Roman" w:cs="Times New Roman"/>
          <w:sz w:val="24"/>
          <w:szCs w:val="24"/>
        </w:rPr>
        <w:t xml:space="preserve"> C</w:t>
      </w:r>
      <w:r w:rsidR="006A47E5">
        <w:rPr>
          <w:rFonts w:ascii="Times New Roman" w:hAnsi="Times New Roman" w:cs="Times New Roman"/>
          <w:sz w:val="24"/>
          <w:szCs w:val="24"/>
        </w:rPr>
        <w:t>.</w:t>
      </w:r>
      <w:del w:id="48" w:author="Erin Rice" w:date="2014-03-18T11:32:00Z">
        <w:r w:rsidR="00E22F62" w:rsidDel="006A47E5">
          <w:rPr>
            <w:rFonts w:ascii="Times New Roman" w:hAnsi="Times New Roman" w:cs="Times New Roman"/>
            <w:sz w:val="24"/>
            <w:szCs w:val="24"/>
          </w:rPr>
          <w:delText>e</w:delText>
        </w:r>
      </w:del>
      <w:r w:rsidR="00E22F62">
        <w:rPr>
          <w:rFonts w:ascii="Times New Roman" w:hAnsi="Times New Roman" w:cs="Times New Roman"/>
          <w:sz w:val="24"/>
          <w:szCs w:val="24"/>
        </w:rPr>
        <w:t xml:space="preserve"> et al</w:t>
      </w:r>
      <w:r w:rsidR="006A47E5">
        <w:rPr>
          <w:rFonts w:ascii="Times New Roman" w:hAnsi="Times New Roman" w:cs="Times New Roman"/>
          <w:sz w:val="24"/>
          <w:szCs w:val="24"/>
        </w:rPr>
        <w:t xml:space="preserve">. </w:t>
      </w:r>
      <w:ins w:id="49" w:author="Erin Rice" w:date="2014-03-18T11:31:00Z">
        <w:r w:rsidR="006A47E5">
          <w:rPr>
            <w:rFonts w:ascii="Times New Roman" w:hAnsi="Times New Roman" w:cs="Times New Roman"/>
            <w:sz w:val="24"/>
            <w:szCs w:val="24"/>
          </w:rPr>
          <w:t>(</w:t>
        </w:r>
      </w:ins>
      <w:r w:rsidR="00E22F62">
        <w:rPr>
          <w:rFonts w:ascii="Times New Roman" w:hAnsi="Times New Roman" w:cs="Times New Roman"/>
          <w:sz w:val="24"/>
          <w:szCs w:val="24"/>
        </w:rPr>
        <w:t>1995</w:t>
      </w:r>
      <w:ins w:id="50" w:author="Erin Rice" w:date="2014-03-18T11:31:00Z">
        <w:r w:rsidR="006A47E5">
          <w:rPr>
            <w:rFonts w:ascii="Times New Roman" w:hAnsi="Times New Roman" w:cs="Times New Roman"/>
            <w:sz w:val="24"/>
            <w:szCs w:val="24"/>
          </w:rPr>
          <w:t>)</w:t>
        </w:r>
      </w:ins>
      <w:del w:id="51" w:author="Erin Rice" w:date="2014-03-18T11:31:00Z">
        <w:r w:rsidR="00E22F62" w:rsidDel="006A47E5">
          <w:rPr>
            <w:rFonts w:ascii="Times New Roman" w:hAnsi="Times New Roman" w:cs="Times New Roman"/>
            <w:sz w:val="24"/>
            <w:szCs w:val="24"/>
          </w:rPr>
          <w:delText>:</w:delText>
        </w:r>
      </w:del>
      <w:r w:rsidR="00E22F62">
        <w:rPr>
          <w:rFonts w:ascii="Times New Roman" w:hAnsi="Times New Roman" w:cs="Times New Roman"/>
          <w:sz w:val="24"/>
          <w:szCs w:val="24"/>
        </w:rPr>
        <w:t xml:space="preserve"> </w:t>
      </w:r>
      <w:r w:rsidR="00E22F62" w:rsidRPr="00902D35">
        <w:rPr>
          <w:rFonts w:ascii="Times New Roman" w:hAnsi="Times New Roman" w:cs="Times New Roman"/>
          <w:i/>
          <w:iCs/>
          <w:sz w:val="24"/>
          <w:szCs w:val="24"/>
        </w:rPr>
        <w:t>Seven Stories about Modern Art in Africa.</w:t>
      </w:r>
      <w:r w:rsidR="00E22F62">
        <w:rPr>
          <w:rFonts w:ascii="Times New Roman" w:hAnsi="Times New Roman" w:cs="Times New Roman"/>
          <w:sz w:val="24"/>
          <w:szCs w:val="24"/>
        </w:rPr>
        <w:t xml:space="preserve"> London: White Chapel Art Gallery.</w:t>
      </w:r>
    </w:p>
    <w:p w:rsidR="00E22F62" w:rsidRPr="00D06F35" w:rsidRDefault="00E22F62" w:rsidP="00E22F62">
      <w:pPr>
        <w:rPr>
          <w:rFonts w:ascii="Times New Roman" w:hAnsi="Times New Roman" w:cs="Times New Roman"/>
          <w:sz w:val="24"/>
          <w:szCs w:val="24"/>
        </w:rPr>
      </w:pPr>
      <w:r w:rsidRPr="00D06F35">
        <w:rPr>
          <w:rFonts w:ascii="Times New Roman" w:hAnsi="Times New Roman" w:cs="Times New Roman"/>
          <w:bCs/>
          <w:sz w:val="24"/>
          <w:szCs w:val="24"/>
          <w:rPrChange w:id="52" w:author="Erin Rice" w:date="2014-04-19T18:20:00Z">
            <w:rPr>
              <w:rFonts w:ascii="Times New Roman" w:hAnsi="Times New Roman" w:cs="Times New Roman"/>
              <w:b/>
              <w:bCs/>
              <w:sz w:val="24"/>
              <w:szCs w:val="24"/>
            </w:rPr>
          </w:rPrChange>
        </w:rPr>
        <w:t xml:space="preserve">Fisher, </w:t>
      </w:r>
      <w:del w:id="53" w:author="Erin Rice" w:date="2014-04-19T18:19:00Z">
        <w:r w:rsidRPr="00D06F35" w:rsidDel="00D06F35">
          <w:rPr>
            <w:rFonts w:ascii="Times New Roman" w:hAnsi="Times New Roman" w:cs="Times New Roman"/>
            <w:sz w:val="24"/>
            <w:szCs w:val="24"/>
          </w:rPr>
          <w:delText>Geraldine,</w:delText>
        </w:r>
      </w:del>
      <w:r w:rsidRPr="00D06F35">
        <w:rPr>
          <w:rFonts w:ascii="Times New Roman" w:hAnsi="Times New Roman" w:cs="Times New Roman"/>
          <w:sz w:val="24"/>
          <w:szCs w:val="24"/>
        </w:rPr>
        <w:t xml:space="preserve"> G</w:t>
      </w:r>
      <w:ins w:id="54" w:author="Erin Rice" w:date="2014-04-19T18:20:00Z">
        <w:r w:rsidR="00D06F35" w:rsidRPr="00D06F35">
          <w:rPr>
            <w:rFonts w:ascii="Times New Roman" w:hAnsi="Times New Roman" w:cs="Times New Roman"/>
            <w:sz w:val="24"/>
            <w:szCs w:val="24"/>
          </w:rPr>
          <w:t>. (</w:t>
        </w:r>
      </w:ins>
      <w:del w:id="55" w:author="Erin Rice" w:date="2014-04-19T18:19:00Z">
        <w:r w:rsidRPr="00D06F35" w:rsidDel="00D06F35">
          <w:rPr>
            <w:rFonts w:ascii="Times New Roman" w:hAnsi="Times New Roman" w:cs="Times New Roman"/>
            <w:sz w:val="24"/>
            <w:szCs w:val="24"/>
          </w:rPr>
          <w:delText xml:space="preserve">. </w:delText>
        </w:r>
        <w:r w:rsidRPr="00D06F35" w:rsidDel="00D06F35">
          <w:rPr>
            <w:rFonts w:ascii="Times New Roman" w:hAnsi="Times New Roman" w:cs="Times New Roman"/>
            <w:sz w:val="24"/>
            <w:szCs w:val="24"/>
          </w:rPr>
          <w:br/>
        </w:r>
      </w:del>
      <w:r w:rsidRPr="00D06F35">
        <w:rPr>
          <w:rFonts w:ascii="Times New Roman" w:hAnsi="Times New Roman" w:cs="Times New Roman"/>
          <w:sz w:val="24"/>
          <w:szCs w:val="24"/>
        </w:rPr>
        <w:t>1940</w:t>
      </w:r>
      <w:ins w:id="56" w:author="Erin Rice" w:date="2014-04-19T18:20:00Z">
        <w:r w:rsidR="00D06F35" w:rsidRPr="00D06F35">
          <w:rPr>
            <w:rFonts w:ascii="Times New Roman" w:hAnsi="Times New Roman" w:cs="Times New Roman"/>
            <w:sz w:val="24"/>
            <w:szCs w:val="24"/>
          </w:rPr>
          <w:t>)</w:t>
        </w:r>
      </w:ins>
      <w:del w:id="57" w:author="Erin Rice" w:date="2014-04-19T18:20: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“The teaching of Art”,</w:t>
      </w:r>
      <w:r w:rsidRPr="00D06F35">
        <w:rPr>
          <w:rFonts w:ascii="Times New Roman" w:hAnsi="Times New Roman" w:cs="Times New Roman"/>
          <w:sz w:val="24"/>
          <w:szCs w:val="24"/>
        </w:rPr>
        <w:t xml:space="preserve"> Uganda Teachers’ Journal, Vol. 1, No. 1.</w:t>
      </w:r>
    </w:p>
    <w:p w:rsidR="00E22F62" w:rsidRPr="00D06F35" w:rsidRDefault="00E22F62" w:rsidP="00E22F62">
      <w:pPr>
        <w:rPr>
          <w:rFonts w:ascii="Times New Roman" w:hAnsi="Times New Roman" w:cs="Times New Roman"/>
          <w:sz w:val="24"/>
          <w:szCs w:val="24"/>
        </w:rPr>
      </w:pPr>
      <w:r w:rsidRPr="00D06F35">
        <w:rPr>
          <w:rFonts w:ascii="Times New Roman" w:hAnsi="Times New Roman" w:cs="Times New Roman"/>
          <w:bCs/>
          <w:sz w:val="24"/>
          <w:szCs w:val="24"/>
          <w:rPrChange w:id="58" w:author="Erin Rice" w:date="2014-04-19T18:20:00Z">
            <w:rPr>
              <w:rFonts w:ascii="Times New Roman" w:hAnsi="Times New Roman" w:cs="Times New Roman"/>
              <w:b/>
              <w:bCs/>
              <w:sz w:val="24"/>
              <w:szCs w:val="24"/>
            </w:rPr>
          </w:rPrChange>
        </w:rPr>
        <w:t>Ingham,</w:t>
      </w:r>
      <w:r w:rsidRPr="00D06F35">
        <w:rPr>
          <w:rFonts w:ascii="Times New Roman" w:hAnsi="Times New Roman" w:cs="Times New Roman"/>
          <w:sz w:val="24"/>
          <w:szCs w:val="24"/>
        </w:rPr>
        <w:t xml:space="preserve"> K</w:t>
      </w:r>
      <w:del w:id="59" w:author="Erin Rice" w:date="2014-04-19T18:18:00Z">
        <w:r w:rsidRPr="00D06F35" w:rsidDel="00D06F35">
          <w:rPr>
            <w:rFonts w:ascii="Times New Roman" w:hAnsi="Times New Roman" w:cs="Times New Roman"/>
            <w:sz w:val="24"/>
            <w:szCs w:val="24"/>
          </w:rPr>
          <w:delText>enneth</w:delText>
        </w:r>
      </w:del>
      <w:r w:rsidRPr="00D06F35">
        <w:rPr>
          <w:rFonts w:ascii="Times New Roman" w:hAnsi="Times New Roman" w:cs="Times New Roman"/>
          <w:sz w:val="24"/>
          <w:szCs w:val="24"/>
        </w:rPr>
        <w:t>.</w:t>
      </w:r>
      <w:ins w:id="60" w:author="Erin Rice" w:date="2014-04-19T18:20:00Z">
        <w:r w:rsidR="00D06F35" w:rsidRPr="00D06F35">
          <w:rPr>
            <w:rFonts w:ascii="Times New Roman" w:hAnsi="Times New Roman" w:cs="Times New Roman"/>
            <w:sz w:val="24"/>
            <w:szCs w:val="24"/>
          </w:rPr>
          <w:t>(</w:t>
        </w:r>
      </w:ins>
      <w:del w:id="61" w:author="Erin Rice" w:date="2014-04-19T18:20:00Z">
        <w:r w:rsidRPr="00D06F35" w:rsidDel="00D06F35">
          <w:rPr>
            <w:rFonts w:ascii="Times New Roman" w:hAnsi="Times New Roman" w:cs="Times New Roman"/>
            <w:sz w:val="24"/>
            <w:szCs w:val="24"/>
          </w:rPr>
          <w:br/>
        </w:r>
      </w:del>
      <w:r w:rsidRPr="00D06F35">
        <w:rPr>
          <w:rFonts w:ascii="Times New Roman" w:hAnsi="Times New Roman" w:cs="Times New Roman"/>
          <w:sz w:val="24"/>
          <w:szCs w:val="24"/>
        </w:rPr>
        <w:t>1958</w:t>
      </w:r>
      <w:ins w:id="62" w:author="Erin Rice" w:date="2014-04-19T18:20:00Z">
        <w:r w:rsidR="00D06F35" w:rsidRPr="00D06F35">
          <w:rPr>
            <w:rFonts w:ascii="Times New Roman" w:hAnsi="Times New Roman" w:cs="Times New Roman"/>
            <w:sz w:val="24"/>
            <w:szCs w:val="24"/>
          </w:rPr>
          <w:t>)</w:t>
        </w:r>
      </w:ins>
      <w:del w:id="63" w:author="Erin Rice" w:date="2014-04-19T18:20: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The Making of Modern Uganda</w:t>
      </w:r>
      <w:r w:rsidRPr="00D06F35">
        <w:rPr>
          <w:rFonts w:ascii="Times New Roman" w:hAnsi="Times New Roman" w:cs="Times New Roman"/>
          <w:sz w:val="24"/>
          <w:szCs w:val="24"/>
        </w:rPr>
        <w:t>. George Allen and Unwin Ltd;. London</w:t>
      </w:r>
    </w:p>
    <w:p w:rsidR="00E22F62" w:rsidRPr="002960B5" w:rsidRDefault="00E22F62" w:rsidP="00E22F62">
      <w:pPr>
        <w:rPr>
          <w:rFonts w:ascii="Times New Roman" w:hAnsi="Times New Roman" w:cs="Times New Roman"/>
          <w:i/>
          <w:iCs/>
          <w:sz w:val="24"/>
          <w:szCs w:val="24"/>
        </w:rPr>
      </w:pPr>
      <w:r w:rsidRPr="00D06F35">
        <w:rPr>
          <w:rFonts w:ascii="Times New Roman" w:hAnsi="Times New Roman" w:cs="Times New Roman"/>
          <w:bCs/>
          <w:sz w:val="24"/>
          <w:szCs w:val="24"/>
          <w:rPrChange w:id="64" w:author="Erin Rice" w:date="2014-04-19T18:20:00Z">
            <w:rPr>
              <w:rFonts w:ascii="Times New Roman" w:hAnsi="Times New Roman" w:cs="Times New Roman"/>
              <w:b/>
              <w:bCs/>
              <w:sz w:val="24"/>
              <w:szCs w:val="24"/>
            </w:rPr>
          </w:rPrChange>
        </w:rPr>
        <w:t>Kingdon</w:t>
      </w:r>
      <w:r w:rsidRPr="00D06F35">
        <w:rPr>
          <w:rFonts w:ascii="Times New Roman" w:hAnsi="Times New Roman" w:cs="Times New Roman"/>
          <w:sz w:val="24"/>
          <w:szCs w:val="24"/>
        </w:rPr>
        <w:t>,</w:t>
      </w:r>
      <w:r>
        <w:rPr>
          <w:rFonts w:ascii="Times New Roman" w:hAnsi="Times New Roman" w:cs="Times New Roman"/>
          <w:sz w:val="24"/>
          <w:szCs w:val="24"/>
        </w:rPr>
        <w:t xml:space="preserve"> </w:t>
      </w:r>
      <w:del w:id="65" w:author="Erin Rice" w:date="2014-04-19T18:20:00Z">
        <w:r w:rsidDel="00D06F35">
          <w:rPr>
            <w:rFonts w:ascii="Times New Roman" w:hAnsi="Times New Roman" w:cs="Times New Roman"/>
            <w:sz w:val="24"/>
            <w:szCs w:val="24"/>
          </w:rPr>
          <w:delText>Jonathan</w:delText>
        </w:r>
      </w:del>
      <w:ins w:id="66" w:author="Erin Rice" w:date="2014-04-19T18:20:00Z">
        <w:r w:rsidR="00D06F35">
          <w:rPr>
            <w:rFonts w:ascii="Times New Roman" w:hAnsi="Times New Roman" w:cs="Times New Roman"/>
            <w:sz w:val="24"/>
            <w:szCs w:val="24"/>
          </w:rPr>
          <w:t>J.</w:t>
        </w:r>
      </w:ins>
      <w:del w:id="67" w:author="Erin Rice" w:date="2014-04-19T18:21:00Z">
        <w:r w:rsidDel="00D06F35">
          <w:rPr>
            <w:rFonts w:ascii="Times New Roman" w:hAnsi="Times New Roman" w:cs="Times New Roman"/>
            <w:sz w:val="24"/>
            <w:szCs w:val="24"/>
          </w:rPr>
          <w:delText>.</w:delText>
        </w:r>
      </w:del>
      <w:r>
        <w:rPr>
          <w:rFonts w:ascii="Times New Roman" w:hAnsi="Times New Roman" w:cs="Times New Roman"/>
          <w:sz w:val="24"/>
          <w:szCs w:val="24"/>
        </w:rPr>
        <w:br/>
      </w:r>
      <w:ins w:id="68" w:author="Erin Rice" w:date="2014-04-19T18:20:00Z">
        <w:r w:rsidR="00D06F35">
          <w:rPr>
            <w:rFonts w:ascii="Times New Roman" w:hAnsi="Times New Roman" w:cs="Times New Roman"/>
            <w:sz w:val="24"/>
            <w:szCs w:val="24"/>
          </w:rPr>
          <w:t>-(</w:t>
        </w:r>
      </w:ins>
      <w:r>
        <w:rPr>
          <w:rFonts w:ascii="Times New Roman" w:hAnsi="Times New Roman" w:cs="Times New Roman"/>
          <w:sz w:val="24"/>
          <w:szCs w:val="24"/>
        </w:rPr>
        <w:t>1973</w:t>
      </w:r>
      <w:ins w:id="69" w:author="Erin Rice" w:date="2014-04-19T18:20:00Z">
        <w:r w:rsidR="00D06F35">
          <w:rPr>
            <w:rFonts w:ascii="Times New Roman" w:hAnsi="Times New Roman" w:cs="Times New Roman"/>
            <w:sz w:val="24"/>
            <w:szCs w:val="24"/>
          </w:rPr>
          <w:t>)</w:t>
        </w:r>
      </w:ins>
      <w:del w:id="70" w:author="Erin Rice" w:date="2014-04-19T18:20:00Z">
        <w:r w:rsidDel="00D06F35">
          <w:rPr>
            <w:rFonts w:ascii="Times New Roman" w:hAnsi="Times New Roman" w:cs="Times New Roman"/>
            <w:sz w:val="24"/>
            <w:szCs w:val="24"/>
          </w:rPr>
          <w:delText>:</w:delText>
        </w:r>
      </w:del>
      <w:r>
        <w:rPr>
          <w:rFonts w:ascii="Times New Roman" w:hAnsi="Times New Roman" w:cs="Times New Roman"/>
          <w:sz w:val="24"/>
          <w:szCs w:val="24"/>
        </w:rPr>
        <w:t xml:space="preserve"> </w:t>
      </w:r>
      <w:del w:id="71" w:author="Erin Rice" w:date="2014-04-19T18:20:00Z">
        <w:r w:rsidDel="00D06F35">
          <w:rPr>
            <w:rFonts w:ascii="Times New Roman" w:hAnsi="Times New Roman" w:cs="Times New Roman"/>
            <w:sz w:val="24"/>
            <w:szCs w:val="24"/>
          </w:rPr>
          <w:delText>a:</w:delText>
        </w:r>
      </w:del>
      <w:ins w:id="72" w:author="Erin Rice" w:date="2014-04-19T18:17:00Z">
        <w:r w:rsidR="00D06F35">
          <w:rPr>
            <w:rFonts w:ascii="Times New Roman" w:hAnsi="Times New Roman" w:cs="Times New Roman"/>
            <w:sz w:val="24"/>
            <w:szCs w:val="24"/>
          </w:rPr>
          <w:t xml:space="preserve"> </w:t>
        </w:r>
      </w:ins>
      <w:r>
        <w:rPr>
          <w:rFonts w:ascii="Times New Roman" w:hAnsi="Times New Roman" w:cs="Times New Roman"/>
          <w:sz w:val="24"/>
          <w:szCs w:val="24"/>
        </w:rPr>
        <w:t xml:space="preserve">Makerere Art Gallery Catalogue. School of Fine Art Makerere University </w:t>
      </w:r>
      <w:r>
        <w:rPr>
          <w:rFonts w:ascii="Times New Roman" w:hAnsi="Times New Roman" w:cs="Times New Roman"/>
          <w:sz w:val="24"/>
          <w:szCs w:val="24"/>
        </w:rPr>
        <w:br/>
        <w:t xml:space="preserve">n.d: </w:t>
      </w:r>
      <w:r w:rsidRPr="002960B5">
        <w:rPr>
          <w:rFonts w:ascii="Times New Roman" w:hAnsi="Times New Roman" w:cs="Times New Roman"/>
          <w:i/>
          <w:iCs/>
          <w:sz w:val="24"/>
          <w:szCs w:val="24"/>
        </w:rPr>
        <w:t>Mkomazi Mind and Memory Maps</w:t>
      </w:r>
      <w:r>
        <w:rPr>
          <w:rFonts w:ascii="Times New Roman" w:hAnsi="Times New Roman" w:cs="Times New Roman"/>
          <w:sz w:val="24"/>
          <w:szCs w:val="24"/>
        </w:rPr>
        <w:t xml:space="preserve"> . Royal Geographical Society</w:t>
      </w:r>
      <w:r>
        <w:rPr>
          <w:rFonts w:ascii="Times New Roman" w:hAnsi="Times New Roman" w:cs="Times New Roman"/>
          <w:sz w:val="24"/>
          <w:szCs w:val="24"/>
        </w:rPr>
        <w:br/>
      </w:r>
      <w:ins w:id="73" w:author="Erin Rice" w:date="2014-04-19T18:20:00Z">
        <w:r w:rsidR="00D06F35">
          <w:rPr>
            <w:rFonts w:ascii="Times New Roman" w:hAnsi="Times New Roman" w:cs="Times New Roman"/>
            <w:sz w:val="24"/>
            <w:szCs w:val="24"/>
          </w:rPr>
          <w:t>-(</w:t>
        </w:r>
      </w:ins>
      <w:r>
        <w:rPr>
          <w:rFonts w:ascii="Times New Roman" w:hAnsi="Times New Roman" w:cs="Times New Roman"/>
          <w:sz w:val="24"/>
          <w:szCs w:val="24"/>
        </w:rPr>
        <w:t>1962</w:t>
      </w:r>
      <w:ins w:id="74" w:author="Erin Rice" w:date="2014-04-19T18:20:00Z">
        <w:r w:rsidR="00D06F35">
          <w:rPr>
            <w:rFonts w:ascii="Times New Roman" w:hAnsi="Times New Roman" w:cs="Times New Roman"/>
            <w:sz w:val="24"/>
            <w:szCs w:val="24"/>
          </w:rPr>
          <w:t>)</w:t>
        </w:r>
      </w:ins>
      <w:del w:id="75" w:author="Erin Rice" w:date="2014-04-19T18:20:00Z">
        <w:r w:rsidDel="00D06F35">
          <w:rPr>
            <w:rFonts w:ascii="Times New Roman" w:hAnsi="Times New Roman" w:cs="Times New Roman"/>
            <w:sz w:val="24"/>
            <w:szCs w:val="24"/>
          </w:rPr>
          <w:delText xml:space="preserve"> b:</w:delText>
        </w:r>
      </w:del>
      <w:r>
        <w:rPr>
          <w:rFonts w:ascii="Times New Roman" w:hAnsi="Times New Roman" w:cs="Times New Roman"/>
          <w:sz w:val="24"/>
          <w:szCs w:val="24"/>
        </w:rPr>
        <w:t xml:space="preserve"> “Reflections” </w:t>
      </w:r>
      <w:r w:rsidRPr="002960B5">
        <w:rPr>
          <w:rFonts w:ascii="Times New Roman" w:hAnsi="Times New Roman" w:cs="Times New Roman"/>
          <w:i/>
          <w:iCs/>
          <w:sz w:val="24"/>
          <w:szCs w:val="24"/>
        </w:rPr>
        <w:t>Transition.</w:t>
      </w:r>
      <w:r>
        <w:rPr>
          <w:rFonts w:ascii="Times New Roman" w:hAnsi="Times New Roman" w:cs="Times New Roman"/>
          <w:sz w:val="24"/>
          <w:szCs w:val="24"/>
        </w:rPr>
        <w:t xml:space="preserve"> Vol. 2, No. 6 and 7, October</w:t>
      </w:r>
      <w:r>
        <w:rPr>
          <w:rFonts w:ascii="Times New Roman" w:hAnsi="Times New Roman" w:cs="Times New Roman"/>
          <w:sz w:val="24"/>
          <w:szCs w:val="24"/>
        </w:rPr>
        <w:br/>
      </w:r>
      <w:ins w:id="76" w:author="Erin Rice" w:date="2014-04-19T18:20:00Z">
        <w:r w:rsidR="00D06F35">
          <w:rPr>
            <w:rFonts w:ascii="Times New Roman" w:hAnsi="Times New Roman" w:cs="Times New Roman"/>
            <w:sz w:val="24"/>
            <w:szCs w:val="24"/>
          </w:rPr>
          <w:t>(</w:t>
        </w:r>
      </w:ins>
      <w:r>
        <w:rPr>
          <w:rFonts w:ascii="Times New Roman" w:hAnsi="Times New Roman" w:cs="Times New Roman"/>
          <w:sz w:val="24"/>
          <w:szCs w:val="24"/>
        </w:rPr>
        <w:t>1962</w:t>
      </w:r>
      <w:ins w:id="77" w:author="Erin Rice" w:date="2014-04-19T18:20:00Z">
        <w:r w:rsidR="00D06F35">
          <w:rPr>
            <w:rFonts w:ascii="Times New Roman" w:hAnsi="Times New Roman" w:cs="Times New Roman"/>
            <w:sz w:val="24"/>
            <w:szCs w:val="24"/>
          </w:rPr>
          <w:t>)</w:t>
        </w:r>
      </w:ins>
      <w:del w:id="78" w:author="Erin Rice" w:date="2014-04-19T18:20:00Z">
        <w:r w:rsidDel="00D06F35">
          <w:rPr>
            <w:rFonts w:ascii="Times New Roman" w:hAnsi="Times New Roman" w:cs="Times New Roman"/>
            <w:sz w:val="24"/>
            <w:szCs w:val="24"/>
          </w:rPr>
          <w:delText xml:space="preserve"> c:</w:delText>
        </w:r>
      </w:del>
      <w:r>
        <w:rPr>
          <w:rFonts w:ascii="Times New Roman" w:hAnsi="Times New Roman" w:cs="Times New Roman"/>
          <w:sz w:val="24"/>
          <w:szCs w:val="24"/>
        </w:rPr>
        <w:t xml:space="preserve"> “Murals of Fort Hall Chapel”. </w:t>
      </w:r>
      <w:r w:rsidRPr="002960B5">
        <w:rPr>
          <w:rFonts w:ascii="Times New Roman" w:hAnsi="Times New Roman" w:cs="Times New Roman"/>
          <w:i/>
          <w:iCs/>
          <w:sz w:val="24"/>
          <w:szCs w:val="24"/>
        </w:rPr>
        <w:t>ROHO,</w:t>
      </w:r>
      <w:r>
        <w:rPr>
          <w:rFonts w:ascii="Times New Roman" w:hAnsi="Times New Roman" w:cs="Times New Roman"/>
          <w:sz w:val="24"/>
          <w:szCs w:val="24"/>
        </w:rPr>
        <w:t xml:space="preserve"> Vol. II: School of Fine Art, Makerere College.</w:t>
      </w:r>
      <w:r>
        <w:rPr>
          <w:rFonts w:ascii="Times New Roman" w:hAnsi="Times New Roman" w:cs="Times New Roman"/>
          <w:sz w:val="24"/>
          <w:szCs w:val="24"/>
        </w:rPr>
        <w:br/>
      </w:r>
      <w:ins w:id="79" w:author="Erin Rice" w:date="2014-04-19T18:20:00Z">
        <w:r w:rsidR="00D06F35">
          <w:rPr>
            <w:rFonts w:ascii="Times New Roman" w:hAnsi="Times New Roman" w:cs="Times New Roman"/>
            <w:sz w:val="24"/>
            <w:szCs w:val="24"/>
          </w:rPr>
          <w:t>-(</w:t>
        </w:r>
      </w:ins>
      <w:r>
        <w:rPr>
          <w:rFonts w:ascii="Times New Roman" w:hAnsi="Times New Roman" w:cs="Times New Roman"/>
          <w:sz w:val="24"/>
          <w:szCs w:val="24"/>
        </w:rPr>
        <w:t>1995</w:t>
      </w:r>
      <w:ins w:id="80" w:author="Erin Rice" w:date="2014-04-19T18:20:00Z">
        <w:r w:rsidR="00D06F35">
          <w:rPr>
            <w:rFonts w:ascii="Times New Roman" w:hAnsi="Times New Roman" w:cs="Times New Roman"/>
            <w:sz w:val="24"/>
            <w:szCs w:val="24"/>
          </w:rPr>
          <w:t>)</w:t>
        </w:r>
      </w:ins>
      <w:del w:id="81" w:author="Erin Rice" w:date="2014-04-19T18:20:00Z">
        <w:r w:rsidDel="00D06F35">
          <w:rPr>
            <w:rFonts w:ascii="Times New Roman" w:hAnsi="Times New Roman" w:cs="Times New Roman"/>
            <w:sz w:val="24"/>
            <w:szCs w:val="24"/>
          </w:rPr>
          <w:delText xml:space="preserve"> d:</w:delText>
        </w:r>
      </w:del>
      <w:r>
        <w:rPr>
          <w:rFonts w:ascii="Times New Roman" w:hAnsi="Times New Roman" w:cs="Times New Roman"/>
          <w:sz w:val="24"/>
          <w:szCs w:val="24"/>
        </w:rPr>
        <w:t xml:space="preserve"> “Makerere Art School”, Interview with Wanjiku Nyachae in Deliss </w:t>
      </w:r>
      <w:r w:rsidRPr="002960B5">
        <w:rPr>
          <w:rFonts w:ascii="Times New Roman" w:hAnsi="Times New Roman" w:cs="Times New Roman"/>
          <w:i/>
          <w:iCs/>
          <w:sz w:val="24"/>
          <w:szCs w:val="24"/>
        </w:rPr>
        <w:t>et al, Seven Stories about Modern Art in Africa.</w:t>
      </w:r>
    </w:p>
    <w:p w:rsidR="00D06F35" w:rsidRPr="00D06F35" w:rsidRDefault="00E22F62" w:rsidP="005319C2">
      <w:pPr>
        <w:rPr>
          <w:ins w:id="82" w:author="Erin Rice" w:date="2014-04-19T18:21:00Z"/>
          <w:rFonts w:ascii="Times New Roman" w:hAnsi="Times New Roman" w:cs="Times New Roman"/>
          <w:sz w:val="24"/>
          <w:szCs w:val="24"/>
        </w:rPr>
      </w:pPr>
      <w:r w:rsidRPr="00D06F35">
        <w:rPr>
          <w:rFonts w:ascii="Times New Roman" w:hAnsi="Times New Roman" w:cs="Times New Roman"/>
          <w:bCs/>
          <w:sz w:val="24"/>
          <w:szCs w:val="24"/>
          <w:rPrChange w:id="83" w:author="Erin Rice" w:date="2014-04-19T18:21:00Z">
            <w:rPr>
              <w:rFonts w:ascii="Times New Roman" w:hAnsi="Times New Roman" w:cs="Times New Roman"/>
              <w:b/>
              <w:bCs/>
              <w:sz w:val="24"/>
              <w:szCs w:val="24"/>
            </w:rPr>
          </w:rPrChange>
        </w:rPr>
        <w:t>Kyeyune</w:t>
      </w:r>
      <w:r w:rsidRPr="00D06F35">
        <w:rPr>
          <w:rFonts w:ascii="Times New Roman" w:hAnsi="Times New Roman" w:cs="Times New Roman"/>
          <w:sz w:val="24"/>
          <w:szCs w:val="24"/>
        </w:rPr>
        <w:t>, G</w:t>
      </w:r>
      <w:del w:id="84" w:author="Erin Rice" w:date="2014-04-19T18:21:00Z">
        <w:r w:rsidRPr="00D06F35" w:rsidDel="00D06F35">
          <w:rPr>
            <w:rFonts w:ascii="Times New Roman" w:hAnsi="Times New Roman" w:cs="Times New Roman"/>
            <w:sz w:val="24"/>
            <w:szCs w:val="24"/>
          </w:rPr>
          <w:delText>eorge</w:delText>
        </w:r>
      </w:del>
      <w:r w:rsidRPr="00D06F35">
        <w:rPr>
          <w:rFonts w:ascii="Times New Roman" w:hAnsi="Times New Roman" w:cs="Times New Roman"/>
          <w:sz w:val="24"/>
          <w:szCs w:val="24"/>
        </w:rPr>
        <w:t>.</w:t>
      </w:r>
      <w:r w:rsidRPr="00D06F35">
        <w:rPr>
          <w:rFonts w:ascii="Times New Roman" w:hAnsi="Times New Roman" w:cs="Times New Roman"/>
          <w:sz w:val="24"/>
          <w:szCs w:val="24"/>
        </w:rPr>
        <w:br/>
      </w:r>
      <w:ins w:id="85" w:author="Erin Rice" w:date="2014-04-19T18:21:00Z">
        <w:r w:rsidR="00D06F35" w:rsidRPr="00D06F35">
          <w:rPr>
            <w:rFonts w:ascii="Times New Roman" w:hAnsi="Times New Roman" w:cs="Times New Roman"/>
            <w:sz w:val="24"/>
            <w:szCs w:val="24"/>
          </w:rPr>
          <w:t>-</w:t>
        </w:r>
      </w:ins>
      <w:ins w:id="86" w:author="Erin Rice" w:date="2014-04-19T18:20:00Z">
        <w:r w:rsidR="00D06F35" w:rsidRPr="00D06F35">
          <w:rPr>
            <w:rFonts w:ascii="Times New Roman" w:hAnsi="Times New Roman" w:cs="Times New Roman"/>
            <w:sz w:val="24"/>
            <w:szCs w:val="24"/>
          </w:rPr>
          <w:t>(</w:t>
        </w:r>
      </w:ins>
      <w:r w:rsidRPr="00D06F35">
        <w:rPr>
          <w:rFonts w:ascii="Times New Roman" w:hAnsi="Times New Roman" w:cs="Times New Roman"/>
          <w:sz w:val="24"/>
          <w:szCs w:val="24"/>
        </w:rPr>
        <w:t>2001</w:t>
      </w:r>
      <w:ins w:id="87" w:author="Erin Rice" w:date="2014-04-19T18:20:00Z">
        <w:r w:rsidR="00D06F35" w:rsidRPr="00D06F35">
          <w:rPr>
            <w:rFonts w:ascii="Times New Roman" w:hAnsi="Times New Roman" w:cs="Times New Roman"/>
            <w:sz w:val="24"/>
            <w:szCs w:val="24"/>
          </w:rPr>
          <w:t>)</w:t>
        </w:r>
      </w:ins>
      <w:del w:id="88" w:author="Erin Rice" w:date="2014-04-19T18:20: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L’art modern a l’university de Makerere Ouganda</w:t>
      </w:r>
      <w:r w:rsidRPr="00D06F35">
        <w:rPr>
          <w:rFonts w:ascii="Times New Roman" w:hAnsi="Times New Roman" w:cs="Times New Roman"/>
          <w:sz w:val="24"/>
          <w:szCs w:val="24"/>
        </w:rPr>
        <w:t>, A</w:t>
      </w:r>
      <w:ins w:id="89" w:author="Erin Rice" w:date="2014-04-19T18:21:00Z">
        <w:r w:rsidR="00D06F35" w:rsidRPr="00D06F35">
          <w:rPr>
            <w:rFonts w:ascii="Times New Roman" w:hAnsi="Times New Roman" w:cs="Times New Roman"/>
            <w:sz w:val="24"/>
            <w:szCs w:val="24"/>
          </w:rPr>
          <w:t>n</w:t>
        </w:r>
      </w:ins>
      <w:r w:rsidRPr="00D06F35">
        <w:rPr>
          <w:rFonts w:ascii="Times New Roman" w:hAnsi="Times New Roman" w:cs="Times New Roman"/>
          <w:sz w:val="24"/>
          <w:szCs w:val="24"/>
        </w:rPr>
        <w:t>tholgie de l’art Africain du Xxe Siecle. Editions Revue Noire, Paris, pp. 192-194.</w:t>
      </w:r>
    </w:p>
    <w:p w:rsidR="005319C2" w:rsidRPr="00D06F35" w:rsidRDefault="00D06F35" w:rsidP="005319C2">
      <w:pPr>
        <w:numPr>
          <w:ins w:id="90" w:author="Erin Rice" w:date="2014-04-19T18:21:00Z"/>
        </w:numPr>
        <w:rPr>
          <w:rFonts w:ascii="Times New Roman" w:hAnsi="Times New Roman" w:cs="Times New Roman"/>
          <w:sz w:val="24"/>
          <w:szCs w:val="24"/>
        </w:rPr>
      </w:pPr>
      <w:ins w:id="91" w:author="Erin Rice" w:date="2014-04-19T18:21:00Z">
        <w:r w:rsidRPr="00D06F35">
          <w:rPr>
            <w:rFonts w:ascii="Times New Roman" w:hAnsi="Times New Roman" w:cs="Times New Roman"/>
            <w:sz w:val="24"/>
            <w:szCs w:val="24"/>
          </w:rPr>
          <w:t>-(</w:t>
        </w:r>
      </w:ins>
      <w:del w:id="92" w:author="Erin Rice" w:date="2014-04-19T18:21:00Z">
        <w:r w:rsidR="00E22F62" w:rsidRPr="00D06F35" w:rsidDel="00D06F35">
          <w:rPr>
            <w:rFonts w:ascii="Times New Roman" w:hAnsi="Times New Roman" w:cs="Times New Roman"/>
            <w:sz w:val="24"/>
            <w:szCs w:val="24"/>
          </w:rPr>
          <w:br/>
        </w:r>
      </w:del>
      <w:r w:rsidR="00E22F62" w:rsidRPr="00D06F35">
        <w:rPr>
          <w:rFonts w:ascii="Times New Roman" w:hAnsi="Times New Roman" w:cs="Times New Roman"/>
          <w:sz w:val="24"/>
          <w:szCs w:val="24"/>
        </w:rPr>
        <w:t xml:space="preserve">2002: </w:t>
      </w:r>
      <w:r w:rsidR="00E22F62" w:rsidRPr="00D06F35">
        <w:rPr>
          <w:rFonts w:ascii="Times New Roman" w:hAnsi="Times New Roman" w:cs="Times New Roman"/>
          <w:i/>
          <w:iCs/>
          <w:sz w:val="24"/>
          <w:szCs w:val="24"/>
        </w:rPr>
        <w:t xml:space="preserve">“Uganda’s Visual Environment” </w:t>
      </w:r>
      <w:r w:rsidR="00E22F62" w:rsidRPr="00D06F35">
        <w:rPr>
          <w:rFonts w:ascii="Times New Roman" w:hAnsi="Times New Roman" w:cs="Times New Roman"/>
          <w:sz w:val="24"/>
          <w:szCs w:val="24"/>
        </w:rPr>
        <w:t>in Action and Vision: Painting and Sculpture in Ethiopia, Kenya and Uganda from 1980. Edited by John Picton, E. Court and R. Loder, London : The Triangle Trust, pp 43-48.</w:t>
      </w:r>
    </w:p>
    <w:p w:rsidR="007B1353" w:rsidRPr="00D06F35" w:rsidRDefault="007B1353" w:rsidP="005319C2">
      <w:pPr>
        <w:rPr>
          <w:rFonts w:ascii="Times New Roman" w:hAnsi="Times New Roman" w:cs="Times New Roman"/>
          <w:sz w:val="24"/>
          <w:szCs w:val="24"/>
        </w:rPr>
      </w:pPr>
      <w:r w:rsidRPr="00D06F35">
        <w:rPr>
          <w:rFonts w:ascii="Times New Roman" w:hAnsi="Times New Roman" w:cs="Times New Roman"/>
          <w:sz w:val="24"/>
          <w:szCs w:val="24"/>
          <w:rPrChange w:id="93" w:author="Erin Rice" w:date="2014-04-19T18:21:00Z">
            <w:rPr>
              <w:rFonts w:ascii="Times New Roman" w:hAnsi="Times New Roman" w:cs="Times New Roman"/>
              <w:b/>
              <w:sz w:val="24"/>
              <w:szCs w:val="24"/>
            </w:rPr>
          </w:rPrChange>
        </w:rPr>
        <w:t>Maloba,</w:t>
      </w:r>
      <w:r w:rsidR="002960B5" w:rsidRPr="00D06F35">
        <w:rPr>
          <w:rFonts w:ascii="Times New Roman" w:hAnsi="Times New Roman" w:cs="Times New Roman"/>
          <w:sz w:val="24"/>
          <w:szCs w:val="24"/>
        </w:rPr>
        <w:t xml:space="preserve"> </w:t>
      </w:r>
      <w:del w:id="94" w:author="Erin Rice" w:date="2014-04-19T18:21:00Z">
        <w:r w:rsidR="002960B5" w:rsidRPr="00D06F35" w:rsidDel="00D06F35">
          <w:rPr>
            <w:rFonts w:ascii="Times New Roman" w:hAnsi="Times New Roman" w:cs="Times New Roman"/>
            <w:sz w:val="24"/>
            <w:szCs w:val="24"/>
          </w:rPr>
          <w:delText>Gregory</w:delText>
        </w:r>
      </w:del>
      <w:ins w:id="95" w:author="Erin Rice" w:date="2014-04-19T18:21:00Z">
        <w:r w:rsidR="00D06F35" w:rsidRPr="00D06F35">
          <w:rPr>
            <w:rFonts w:ascii="Times New Roman" w:hAnsi="Times New Roman" w:cs="Times New Roman"/>
            <w:sz w:val="24"/>
            <w:szCs w:val="24"/>
          </w:rPr>
          <w:t>G</w:t>
        </w:r>
        <w:r w:rsidR="00D06F35">
          <w:rPr>
            <w:rFonts w:ascii="Times New Roman" w:hAnsi="Times New Roman" w:cs="Times New Roman"/>
            <w:sz w:val="24"/>
            <w:szCs w:val="24"/>
          </w:rPr>
          <w:t>. (</w:t>
        </w:r>
      </w:ins>
      <w:del w:id="96" w:author="Erin Rice" w:date="2014-04-19T18:21:00Z">
        <w:r w:rsidR="002960B5" w:rsidRPr="00D06F35" w:rsidDel="00D06F35">
          <w:rPr>
            <w:rFonts w:ascii="Times New Roman" w:hAnsi="Times New Roman" w:cs="Times New Roman"/>
            <w:sz w:val="24"/>
            <w:szCs w:val="24"/>
          </w:rPr>
          <w:delText>.</w:delText>
        </w:r>
        <w:r w:rsidR="0099504B" w:rsidRPr="00D06F35" w:rsidDel="00D06F35">
          <w:rPr>
            <w:rFonts w:ascii="Times New Roman" w:hAnsi="Times New Roman" w:cs="Times New Roman"/>
            <w:sz w:val="24"/>
            <w:szCs w:val="24"/>
          </w:rPr>
          <w:br/>
        </w:r>
      </w:del>
      <w:r w:rsidRPr="00D06F35">
        <w:rPr>
          <w:rFonts w:ascii="Times New Roman" w:hAnsi="Times New Roman" w:cs="Times New Roman"/>
          <w:sz w:val="24"/>
          <w:szCs w:val="24"/>
        </w:rPr>
        <w:t>1963</w:t>
      </w:r>
      <w:ins w:id="97" w:author="Erin Rice" w:date="2014-04-19T18:21:00Z">
        <w:r w:rsidR="00D06F35">
          <w:rPr>
            <w:rFonts w:ascii="Times New Roman" w:hAnsi="Times New Roman" w:cs="Times New Roman"/>
            <w:sz w:val="24"/>
            <w:szCs w:val="24"/>
          </w:rPr>
          <w:t>)</w:t>
        </w:r>
      </w:ins>
      <w:del w:id="98" w:author="Erin Rice" w:date="2014-04-19T18:21:00Z">
        <w:r w:rsidRPr="00D06F35" w:rsidDel="00D06F35">
          <w:rPr>
            <w:rFonts w:ascii="Times New Roman" w:hAnsi="Times New Roman" w:cs="Times New Roman"/>
            <w:sz w:val="24"/>
            <w:szCs w:val="24"/>
          </w:rPr>
          <w:delText>:</w:delText>
        </w:r>
      </w:del>
      <w:r w:rsidR="00E22F62" w:rsidRPr="00D06F35">
        <w:rPr>
          <w:rFonts w:ascii="Times New Roman" w:hAnsi="Times New Roman" w:cs="Times New Roman"/>
          <w:sz w:val="24"/>
          <w:szCs w:val="24"/>
        </w:rPr>
        <w:t xml:space="preserve"> </w:t>
      </w:r>
      <w:r w:rsidRPr="00D06F35">
        <w:rPr>
          <w:rFonts w:ascii="Times New Roman" w:hAnsi="Times New Roman" w:cs="Times New Roman"/>
          <w:sz w:val="24"/>
          <w:szCs w:val="24"/>
        </w:rPr>
        <w:t xml:space="preserve">Gregory Maloba talks about his childhood to Jonathan Kingdon and Rajat Neogy; </w:t>
      </w:r>
      <w:r w:rsidRPr="00D06F35">
        <w:rPr>
          <w:rFonts w:ascii="Times New Roman" w:hAnsi="Times New Roman" w:cs="Times New Roman"/>
          <w:i/>
          <w:iCs/>
          <w:sz w:val="24"/>
          <w:szCs w:val="24"/>
        </w:rPr>
        <w:t>Transition.</w:t>
      </w:r>
      <w:r w:rsidRPr="00D06F35">
        <w:rPr>
          <w:rFonts w:ascii="Times New Roman" w:hAnsi="Times New Roman" w:cs="Times New Roman"/>
          <w:sz w:val="24"/>
          <w:szCs w:val="24"/>
        </w:rPr>
        <w:t xml:space="preserve"> 3.11, pp.</w:t>
      </w:r>
      <w:r w:rsidR="005319C2" w:rsidRPr="00D06F35">
        <w:rPr>
          <w:rFonts w:ascii="Times New Roman" w:hAnsi="Times New Roman" w:cs="Times New Roman"/>
          <w:sz w:val="24"/>
          <w:szCs w:val="24"/>
        </w:rPr>
        <w:t xml:space="preserve"> </w:t>
      </w:r>
      <w:r w:rsidRPr="00D06F35">
        <w:rPr>
          <w:rFonts w:ascii="Times New Roman" w:hAnsi="Times New Roman" w:cs="Times New Roman"/>
          <w:sz w:val="24"/>
          <w:szCs w:val="24"/>
        </w:rPr>
        <w:t>20-22.</w:t>
      </w:r>
    </w:p>
    <w:p w:rsidR="007B1353" w:rsidRPr="00D06F35" w:rsidRDefault="007B1353" w:rsidP="00AD5DE0">
      <w:pPr>
        <w:rPr>
          <w:rFonts w:ascii="Times New Roman" w:hAnsi="Times New Roman" w:cs="Times New Roman"/>
          <w:sz w:val="24"/>
          <w:szCs w:val="24"/>
        </w:rPr>
      </w:pPr>
      <w:r w:rsidRPr="00D06F35">
        <w:rPr>
          <w:rFonts w:ascii="Times New Roman" w:hAnsi="Times New Roman" w:cs="Times New Roman"/>
          <w:sz w:val="24"/>
          <w:szCs w:val="24"/>
          <w:rPrChange w:id="99" w:author="Erin Rice" w:date="2014-04-19T18:21:00Z">
            <w:rPr>
              <w:rFonts w:ascii="Times New Roman" w:hAnsi="Times New Roman" w:cs="Times New Roman"/>
              <w:b/>
              <w:sz w:val="24"/>
              <w:szCs w:val="24"/>
            </w:rPr>
          </w:rPrChange>
        </w:rPr>
        <w:t>Ntiro</w:t>
      </w:r>
      <w:r w:rsidR="0099504B" w:rsidRPr="00D06F35">
        <w:rPr>
          <w:rFonts w:ascii="Times New Roman" w:hAnsi="Times New Roman" w:cs="Times New Roman"/>
          <w:sz w:val="24"/>
          <w:szCs w:val="24"/>
          <w:rPrChange w:id="100" w:author="Erin Rice" w:date="2014-04-19T18:21:00Z">
            <w:rPr>
              <w:rFonts w:ascii="Times New Roman" w:hAnsi="Times New Roman" w:cs="Times New Roman"/>
              <w:b/>
              <w:sz w:val="24"/>
              <w:szCs w:val="24"/>
            </w:rPr>
          </w:rPrChange>
        </w:rPr>
        <w:t>,</w:t>
      </w:r>
      <w:r w:rsidRPr="00D06F35">
        <w:rPr>
          <w:rFonts w:ascii="Times New Roman" w:hAnsi="Times New Roman" w:cs="Times New Roman"/>
          <w:sz w:val="24"/>
          <w:szCs w:val="24"/>
        </w:rPr>
        <w:t xml:space="preserve"> </w:t>
      </w:r>
      <w:del w:id="101" w:author="Erin Rice" w:date="2014-04-19T18:21:00Z">
        <w:r w:rsidRPr="00D06F35" w:rsidDel="00D06F35">
          <w:rPr>
            <w:rFonts w:ascii="Times New Roman" w:hAnsi="Times New Roman" w:cs="Times New Roman"/>
            <w:sz w:val="24"/>
            <w:szCs w:val="24"/>
          </w:rPr>
          <w:delText>Sam,</w:delText>
        </w:r>
      </w:del>
      <w:ins w:id="102" w:author="Erin Rice" w:date="2014-04-19T18:21:00Z">
        <w:r w:rsidR="00D06F35">
          <w:rPr>
            <w:rFonts w:ascii="Times New Roman" w:hAnsi="Times New Roman" w:cs="Times New Roman"/>
            <w:sz w:val="24"/>
            <w:szCs w:val="24"/>
          </w:rPr>
          <w:t>S. (</w:t>
        </w:r>
      </w:ins>
      <w:del w:id="103" w:author="Erin Rice" w:date="2014-04-19T18:21:00Z">
        <w:r w:rsidR="0099504B" w:rsidRPr="00D06F35" w:rsidDel="00D06F35">
          <w:rPr>
            <w:rFonts w:ascii="Times New Roman" w:hAnsi="Times New Roman" w:cs="Times New Roman"/>
            <w:sz w:val="24"/>
            <w:szCs w:val="24"/>
          </w:rPr>
          <w:br/>
        </w:r>
      </w:del>
      <w:r w:rsidRPr="00D06F35">
        <w:rPr>
          <w:rFonts w:ascii="Times New Roman" w:hAnsi="Times New Roman" w:cs="Times New Roman"/>
          <w:sz w:val="24"/>
          <w:szCs w:val="24"/>
        </w:rPr>
        <w:t>1960</w:t>
      </w:r>
      <w:ins w:id="104" w:author="Erin Rice" w:date="2014-04-19T18:21:00Z">
        <w:r w:rsidR="00D06F35">
          <w:rPr>
            <w:rFonts w:ascii="Times New Roman" w:hAnsi="Times New Roman" w:cs="Times New Roman"/>
            <w:sz w:val="24"/>
            <w:szCs w:val="24"/>
          </w:rPr>
          <w:t xml:space="preserve">) </w:t>
        </w:r>
      </w:ins>
      <w:del w:id="105" w:author="Erin Rice" w:date="2014-04-19T18:21:00Z">
        <w:r w:rsidRPr="00D06F35" w:rsidDel="00D06F35">
          <w:rPr>
            <w:rFonts w:ascii="Times New Roman" w:hAnsi="Times New Roman" w:cs="Times New Roman"/>
            <w:sz w:val="24"/>
            <w:szCs w:val="24"/>
          </w:rPr>
          <w:delText xml:space="preserve">: </w:delText>
        </w:r>
      </w:del>
      <w:r w:rsidRPr="00D06F35">
        <w:rPr>
          <w:rFonts w:ascii="Times New Roman" w:hAnsi="Times New Roman" w:cs="Times New Roman"/>
          <w:sz w:val="24"/>
          <w:szCs w:val="24"/>
        </w:rPr>
        <w:t>‘The future of East African Art’,</w:t>
      </w:r>
      <w:r w:rsidR="0099504B" w:rsidRPr="00D06F35">
        <w:rPr>
          <w:rFonts w:ascii="Times New Roman" w:hAnsi="Times New Roman" w:cs="Times New Roman"/>
          <w:sz w:val="24"/>
          <w:szCs w:val="24"/>
        </w:rPr>
        <w:t xml:space="preserve"> </w:t>
      </w:r>
      <w:r w:rsidR="0099504B" w:rsidRPr="00D06F35">
        <w:rPr>
          <w:rFonts w:ascii="Times New Roman" w:hAnsi="Times New Roman" w:cs="Times New Roman"/>
          <w:i/>
          <w:sz w:val="24"/>
          <w:szCs w:val="24"/>
        </w:rPr>
        <w:t>East African Cultural Heritage</w:t>
      </w:r>
      <w:r w:rsidR="0099504B" w:rsidRPr="00D06F35">
        <w:rPr>
          <w:rFonts w:ascii="Times New Roman" w:hAnsi="Times New Roman" w:cs="Times New Roman"/>
          <w:sz w:val="24"/>
          <w:szCs w:val="24"/>
        </w:rPr>
        <w:t xml:space="preserve">. The East African Publishing House Ltd., Nairobi, Kenya. </w:t>
      </w:r>
    </w:p>
    <w:p w:rsidR="0099504B" w:rsidRPr="00D06F35" w:rsidRDefault="0099504B" w:rsidP="00AD5DE0">
      <w:pPr>
        <w:rPr>
          <w:rFonts w:ascii="Times New Roman" w:hAnsi="Times New Roman" w:cs="Times New Roman"/>
          <w:sz w:val="24"/>
          <w:szCs w:val="24"/>
        </w:rPr>
      </w:pPr>
      <w:r w:rsidRPr="00D06F35">
        <w:rPr>
          <w:rFonts w:ascii="Times New Roman" w:hAnsi="Times New Roman" w:cs="Times New Roman"/>
          <w:sz w:val="24"/>
          <w:szCs w:val="24"/>
          <w:rPrChange w:id="106" w:author="Erin Rice" w:date="2014-04-19T18:21:00Z">
            <w:rPr>
              <w:rFonts w:ascii="Times New Roman" w:hAnsi="Times New Roman" w:cs="Times New Roman"/>
              <w:b/>
              <w:sz w:val="24"/>
              <w:szCs w:val="24"/>
            </w:rPr>
          </w:rPrChange>
        </w:rPr>
        <w:t>Ssekamwa,</w:t>
      </w:r>
      <w:r w:rsidRPr="00D06F35">
        <w:rPr>
          <w:rFonts w:ascii="Times New Roman" w:hAnsi="Times New Roman" w:cs="Times New Roman"/>
          <w:sz w:val="24"/>
          <w:szCs w:val="24"/>
        </w:rPr>
        <w:t xml:space="preserve"> </w:t>
      </w:r>
      <w:del w:id="107" w:author="Erin Rice" w:date="2014-04-19T18:22:00Z">
        <w:r w:rsidRPr="00D06F35" w:rsidDel="00D06F35">
          <w:rPr>
            <w:rFonts w:ascii="Times New Roman" w:hAnsi="Times New Roman" w:cs="Times New Roman"/>
            <w:sz w:val="24"/>
            <w:szCs w:val="24"/>
          </w:rPr>
          <w:delText>John, C</w:delText>
        </w:r>
      </w:del>
      <w:ins w:id="108" w:author="Erin Rice" w:date="2014-04-19T18:22:00Z">
        <w:r w:rsidR="00D06F35">
          <w:rPr>
            <w:rFonts w:ascii="Times New Roman" w:hAnsi="Times New Roman" w:cs="Times New Roman"/>
            <w:sz w:val="24"/>
            <w:szCs w:val="24"/>
          </w:rPr>
          <w:t>J. (</w:t>
        </w:r>
      </w:ins>
      <w:del w:id="109" w:author="Erin Rice" w:date="2014-04-19T18:22:00Z">
        <w:r w:rsidRPr="00D06F35" w:rsidDel="00D06F35">
          <w:rPr>
            <w:rFonts w:ascii="Times New Roman" w:hAnsi="Times New Roman" w:cs="Times New Roman"/>
            <w:sz w:val="24"/>
            <w:szCs w:val="24"/>
          </w:rPr>
          <w:delText>.</w:delText>
        </w:r>
        <w:r w:rsidRPr="00D06F35" w:rsidDel="00D06F35">
          <w:rPr>
            <w:rFonts w:ascii="Times New Roman" w:hAnsi="Times New Roman" w:cs="Times New Roman"/>
            <w:sz w:val="24"/>
            <w:szCs w:val="24"/>
          </w:rPr>
          <w:br/>
        </w:r>
      </w:del>
      <w:r w:rsidRPr="00D06F35">
        <w:rPr>
          <w:rFonts w:ascii="Times New Roman" w:hAnsi="Times New Roman" w:cs="Times New Roman"/>
          <w:sz w:val="24"/>
          <w:szCs w:val="24"/>
        </w:rPr>
        <w:t>1997</w:t>
      </w:r>
      <w:ins w:id="110" w:author="Erin Rice" w:date="2014-04-19T18:22:00Z">
        <w:r w:rsidR="00D06F35">
          <w:rPr>
            <w:rFonts w:ascii="Times New Roman" w:hAnsi="Times New Roman" w:cs="Times New Roman"/>
            <w:sz w:val="24"/>
            <w:szCs w:val="24"/>
          </w:rPr>
          <w:t>)</w:t>
        </w:r>
      </w:ins>
      <w:del w:id="111" w:author="Erin Rice" w:date="2014-04-19T18:22: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Pr="00D06F35">
        <w:rPr>
          <w:rFonts w:ascii="Times New Roman" w:hAnsi="Times New Roman" w:cs="Times New Roman"/>
          <w:i/>
          <w:sz w:val="24"/>
          <w:szCs w:val="24"/>
        </w:rPr>
        <w:t>History and Development of Education.</w:t>
      </w:r>
      <w:r w:rsidRPr="00D06F35">
        <w:rPr>
          <w:rFonts w:ascii="Times New Roman" w:hAnsi="Times New Roman" w:cs="Times New Roman"/>
          <w:sz w:val="24"/>
          <w:szCs w:val="24"/>
        </w:rPr>
        <w:t xml:space="preserve"> Fountain Publishers Ltd., Kampala. </w:t>
      </w:r>
    </w:p>
    <w:p w:rsidR="0099504B" w:rsidRPr="00D06F35" w:rsidRDefault="0099504B" w:rsidP="00E00B73">
      <w:pPr>
        <w:rPr>
          <w:rFonts w:ascii="Times New Roman" w:hAnsi="Times New Roman" w:cs="Times New Roman"/>
          <w:sz w:val="24"/>
          <w:szCs w:val="24"/>
        </w:rPr>
      </w:pPr>
      <w:del w:id="112" w:author="Erin Rice" w:date="2014-04-19T18:22:00Z">
        <w:r w:rsidRPr="00D06F35" w:rsidDel="00D06F35">
          <w:rPr>
            <w:rFonts w:ascii="Times New Roman" w:hAnsi="Times New Roman" w:cs="Times New Roman"/>
            <w:sz w:val="24"/>
            <w:szCs w:val="24"/>
            <w:rPrChange w:id="113" w:author="Erin Rice" w:date="2014-04-19T18:21:00Z">
              <w:rPr>
                <w:rFonts w:ascii="Times New Roman" w:hAnsi="Times New Roman" w:cs="Times New Roman"/>
                <w:b/>
                <w:sz w:val="24"/>
                <w:szCs w:val="24"/>
              </w:rPr>
            </w:rPrChange>
          </w:rPr>
          <w:delText>Sidney</w:delText>
        </w:r>
        <w:r w:rsidRPr="00D06F35" w:rsidDel="00D06F35">
          <w:rPr>
            <w:rFonts w:ascii="Times New Roman" w:hAnsi="Times New Roman" w:cs="Times New Roman"/>
            <w:sz w:val="24"/>
            <w:szCs w:val="24"/>
          </w:rPr>
          <w:delText xml:space="preserve">, Littlefield </w:delText>
        </w:r>
      </w:del>
      <w:r w:rsidRPr="00D06F35">
        <w:rPr>
          <w:rFonts w:ascii="Times New Roman" w:hAnsi="Times New Roman" w:cs="Times New Roman"/>
          <w:sz w:val="24"/>
          <w:szCs w:val="24"/>
        </w:rPr>
        <w:t>Kasfir</w:t>
      </w:r>
      <w:ins w:id="114" w:author="Erin Rice" w:date="2014-04-19T18:22:00Z">
        <w:r w:rsidR="00D06F35">
          <w:rPr>
            <w:rFonts w:ascii="Times New Roman" w:hAnsi="Times New Roman" w:cs="Times New Roman"/>
            <w:sz w:val="24"/>
            <w:szCs w:val="24"/>
          </w:rPr>
          <w:t xml:space="preserve">, S. L. </w:t>
        </w:r>
      </w:ins>
      <w:del w:id="115" w:author="Erin Rice" w:date="2014-04-19T18:22:00Z">
        <w:r w:rsidRPr="00D06F35" w:rsidDel="00D06F35">
          <w:rPr>
            <w:rFonts w:ascii="Times New Roman" w:hAnsi="Times New Roman" w:cs="Times New Roman"/>
            <w:sz w:val="24"/>
            <w:szCs w:val="24"/>
          </w:rPr>
          <w:delText xml:space="preserve">. </w:delText>
        </w:r>
      </w:del>
      <w:ins w:id="116" w:author="Erin Rice" w:date="2014-04-19T18:22:00Z">
        <w:r w:rsidR="00D06F35">
          <w:rPr>
            <w:rFonts w:ascii="Times New Roman" w:hAnsi="Times New Roman" w:cs="Times New Roman"/>
            <w:sz w:val="24"/>
            <w:szCs w:val="24"/>
          </w:rPr>
          <w:t xml:space="preserve"> (</w:t>
        </w:r>
      </w:ins>
      <w:del w:id="117" w:author="Erin Rice" w:date="2014-04-19T18:22:00Z">
        <w:r w:rsidR="00E00B73" w:rsidRPr="00D06F35" w:rsidDel="00D06F35">
          <w:rPr>
            <w:rFonts w:ascii="Times New Roman" w:hAnsi="Times New Roman" w:cs="Times New Roman"/>
            <w:sz w:val="24"/>
            <w:szCs w:val="24"/>
          </w:rPr>
          <w:br/>
        </w:r>
      </w:del>
      <w:r w:rsidRPr="00D06F35">
        <w:rPr>
          <w:rFonts w:ascii="Times New Roman" w:hAnsi="Times New Roman" w:cs="Times New Roman"/>
          <w:sz w:val="24"/>
          <w:szCs w:val="24"/>
        </w:rPr>
        <w:t>1999</w:t>
      </w:r>
      <w:ins w:id="118" w:author="Erin Rice" w:date="2014-04-19T18:22:00Z">
        <w:r w:rsidR="00D06F35">
          <w:rPr>
            <w:rFonts w:ascii="Times New Roman" w:hAnsi="Times New Roman" w:cs="Times New Roman"/>
            <w:sz w:val="24"/>
            <w:szCs w:val="24"/>
          </w:rPr>
          <w:t>)</w:t>
        </w:r>
      </w:ins>
      <w:del w:id="119" w:author="Erin Rice" w:date="2014-04-19T18:22: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Contemporary African Art</w:t>
      </w:r>
      <w:del w:id="120" w:author="Erin Rice" w:date="2014-04-19T18:18:00Z">
        <w:r w:rsidRPr="00D06F35" w:rsidDel="00D06F35">
          <w:rPr>
            <w:rFonts w:ascii="Times New Roman" w:hAnsi="Times New Roman" w:cs="Times New Roman"/>
            <w:sz w:val="24"/>
            <w:szCs w:val="24"/>
          </w:rPr>
          <w:delText xml:space="preserve"> </w:delText>
        </w:r>
      </w:del>
      <w:r w:rsidRPr="00D06F35">
        <w:rPr>
          <w:rFonts w:ascii="Times New Roman" w:hAnsi="Times New Roman" w:cs="Times New Roman"/>
          <w:sz w:val="24"/>
          <w:szCs w:val="24"/>
        </w:rPr>
        <w:t>, Thames and Hudson Ltd, London.</w:t>
      </w:r>
    </w:p>
    <w:p w:rsidR="00E00B73" w:rsidRPr="00D06F35" w:rsidDel="00D06F35" w:rsidRDefault="00E00B73" w:rsidP="00E00B73">
      <w:pPr>
        <w:rPr>
          <w:del w:id="121" w:author="Erin Rice" w:date="2014-04-19T18:17:00Z"/>
          <w:rFonts w:ascii="Times New Roman" w:hAnsi="Times New Roman" w:cs="Times New Roman"/>
          <w:sz w:val="24"/>
          <w:szCs w:val="24"/>
        </w:rPr>
      </w:pPr>
      <w:del w:id="122" w:author="Erin Rice" w:date="2014-04-19T18:17:00Z">
        <w:r w:rsidRPr="00D06F35" w:rsidDel="00D06F35">
          <w:rPr>
            <w:rFonts w:ascii="Times New Roman" w:hAnsi="Times New Roman" w:cs="Times New Roman"/>
            <w:bCs/>
            <w:sz w:val="24"/>
            <w:szCs w:val="24"/>
            <w:rPrChange w:id="123" w:author="Erin Rice" w:date="2014-04-19T18:21:00Z">
              <w:rPr>
                <w:rFonts w:ascii="Times New Roman" w:hAnsi="Times New Roman" w:cs="Times New Roman"/>
                <w:b/>
                <w:bCs/>
                <w:sz w:val="24"/>
                <w:szCs w:val="24"/>
              </w:rPr>
            </w:rPrChange>
          </w:rPr>
          <w:delText xml:space="preserve">Sunanda </w:delText>
        </w:r>
        <w:r w:rsidRPr="00D06F35" w:rsidDel="00D06F35">
          <w:rPr>
            <w:rFonts w:ascii="Times New Roman" w:hAnsi="Times New Roman" w:cs="Times New Roman"/>
            <w:sz w:val="24"/>
            <w:szCs w:val="24"/>
          </w:rPr>
          <w:delText>K. Sanyal</w:delText>
        </w:r>
        <w:r w:rsidRPr="00D06F35" w:rsidDel="00D06F35">
          <w:rPr>
            <w:rFonts w:ascii="Times New Roman" w:hAnsi="Times New Roman" w:cs="Times New Roman"/>
            <w:sz w:val="24"/>
            <w:szCs w:val="24"/>
          </w:rPr>
          <w:br/>
          <w:delText xml:space="preserve">2003: </w:delText>
        </w:r>
        <w:r w:rsidRPr="00D06F35" w:rsidDel="00D06F35">
          <w:rPr>
            <w:rFonts w:ascii="Times New Roman" w:hAnsi="Times New Roman" w:cs="Times New Roman"/>
            <w:i/>
            <w:iCs/>
            <w:sz w:val="24"/>
            <w:szCs w:val="24"/>
          </w:rPr>
          <w:delText>The Local and Beyond: Francis Nnaggenda’s Sculptural Innovations</w:delText>
        </w:r>
        <w:r w:rsidRPr="00D06F35" w:rsidDel="00D06F35">
          <w:rPr>
            <w:rFonts w:ascii="Times New Roman" w:hAnsi="Times New Roman" w:cs="Times New Roman"/>
            <w:sz w:val="24"/>
            <w:szCs w:val="24"/>
          </w:rPr>
          <w:delText xml:space="preserve">, Nka: Journal of Contemporary African Art, No 18, Spring/Summer, 2003, pp. 76-79, Duke University Press. </w:delText>
        </w:r>
      </w:del>
    </w:p>
    <w:p w:rsidR="00E00B73" w:rsidRPr="00D06F35" w:rsidRDefault="0099504B" w:rsidP="005319C2">
      <w:pPr>
        <w:rPr>
          <w:rFonts w:ascii="Times New Roman" w:hAnsi="Times New Roman" w:cs="Times New Roman"/>
          <w:sz w:val="24"/>
          <w:szCs w:val="24"/>
        </w:rPr>
      </w:pPr>
      <w:r w:rsidRPr="00D06F35">
        <w:rPr>
          <w:rFonts w:ascii="Times New Roman" w:hAnsi="Times New Roman" w:cs="Times New Roman"/>
          <w:bCs/>
          <w:sz w:val="24"/>
          <w:szCs w:val="24"/>
          <w:rPrChange w:id="124" w:author="Erin Rice" w:date="2014-04-19T18:21:00Z">
            <w:rPr>
              <w:rFonts w:ascii="Times New Roman" w:hAnsi="Times New Roman" w:cs="Times New Roman"/>
              <w:b/>
              <w:bCs/>
              <w:sz w:val="24"/>
              <w:szCs w:val="24"/>
            </w:rPr>
          </w:rPrChange>
        </w:rPr>
        <w:t>Trowell</w:t>
      </w:r>
      <w:r w:rsidRPr="00D06F35">
        <w:rPr>
          <w:rFonts w:ascii="Times New Roman" w:hAnsi="Times New Roman" w:cs="Times New Roman"/>
          <w:sz w:val="24"/>
          <w:szCs w:val="24"/>
        </w:rPr>
        <w:t xml:space="preserve">, </w:t>
      </w:r>
      <w:del w:id="125" w:author="Erin Rice" w:date="2014-04-19T18:22:00Z">
        <w:r w:rsidRPr="00D06F35" w:rsidDel="00D06F35">
          <w:rPr>
            <w:rFonts w:ascii="Times New Roman" w:hAnsi="Times New Roman" w:cs="Times New Roman"/>
            <w:sz w:val="24"/>
            <w:szCs w:val="24"/>
          </w:rPr>
          <w:delText>Margaret,</w:delText>
        </w:r>
      </w:del>
      <w:ins w:id="126" w:author="Erin Rice" w:date="2014-04-19T18:22:00Z">
        <w:r w:rsidR="00D06F35">
          <w:rPr>
            <w:rFonts w:ascii="Times New Roman" w:hAnsi="Times New Roman" w:cs="Times New Roman"/>
            <w:sz w:val="24"/>
            <w:szCs w:val="24"/>
          </w:rPr>
          <w:t>M.</w:t>
        </w:r>
      </w:ins>
      <w:r w:rsidRPr="00D06F35">
        <w:rPr>
          <w:rFonts w:ascii="Times New Roman" w:hAnsi="Times New Roman" w:cs="Times New Roman"/>
          <w:sz w:val="24"/>
          <w:szCs w:val="24"/>
        </w:rPr>
        <w:t xml:space="preserve"> </w:t>
      </w:r>
      <w:ins w:id="127" w:author="Erin Rice" w:date="2014-04-19T18:22:00Z">
        <w:r w:rsidR="00D06F35">
          <w:rPr>
            <w:rFonts w:ascii="Times New Roman" w:hAnsi="Times New Roman" w:cs="Times New Roman"/>
            <w:sz w:val="24"/>
            <w:szCs w:val="24"/>
          </w:rPr>
          <w:t>(</w:t>
        </w:r>
      </w:ins>
      <w:del w:id="128" w:author="Erin Rice" w:date="2014-04-19T18:22:00Z">
        <w:r w:rsidR="00E00B73" w:rsidRPr="00D06F35" w:rsidDel="00D06F35">
          <w:rPr>
            <w:rFonts w:ascii="Times New Roman" w:hAnsi="Times New Roman" w:cs="Times New Roman"/>
            <w:sz w:val="24"/>
            <w:szCs w:val="24"/>
          </w:rPr>
          <w:br/>
        </w:r>
      </w:del>
      <w:r w:rsidRPr="00D06F35">
        <w:rPr>
          <w:rFonts w:ascii="Times New Roman" w:hAnsi="Times New Roman" w:cs="Times New Roman"/>
          <w:sz w:val="24"/>
          <w:szCs w:val="24"/>
        </w:rPr>
        <w:t>1960</w:t>
      </w:r>
      <w:ins w:id="129" w:author="Erin Rice" w:date="2014-04-19T18:22:00Z">
        <w:r w:rsidR="00D06F35">
          <w:rPr>
            <w:rFonts w:ascii="Times New Roman" w:hAnsi="Times New Roman" w:cs="Times New Roman"/>
            <w:sz w:val="24"/>
            <w:szCs w:val="24"/>
          </w:rPr>
          <w:t>)</w:t>
        </w:r>
      </w:ins>
      <w:del w:id="130" w:author="Erin Rice" w:date="2014-04-19T18:22: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African Tapestry</w:t>
      </w:r>
      <w:r w:rsidRPr="00D06F35">
        <w:rPr>
          <w:rFonts w:ascii="Times New Roman" w:hAnsi="Times New Roman" w:cs="Times New Roman"/>
          <w:sz w:val="24"/>
          <w:szCs w:val="24"/>
        </w:rPr>
        <w:t>, London, Faber and Faber.</w:t>
      </w:r>
    </w:p>
    <w:p w:rsidR="00EF3035" w:rsidRPr="00D06F35" w:rsidRDefault="00E22F62" w:rsidP="0048050B">
      <w:pPr>
        <w:rPr>
          <w:rFonts w:ascii="Times New Roman" w:hAnsi="Times New Roman" w:cs="Times New Roman"/>
          <w:bCs/>
          <w:sz w:val="24"/>
          <w:szCs w:val="24"/>
          <w:rPrChange w:id="131" w:author="Erin Rice" w:date="2014-04-19T18:21:00Z">
            <w:rPr>
              <w:rFonts w:ascii="Times New Roman" w:hAnsi="Times New Roman" w:cs="Times New Roman"/>
              <w:b/>
              <w:bCs/>
              <w:sz w:val="24"/>
              <w:szCs w:val="24"/>
            </w:rPr>
          </w:rPrChange>
        </w:rPr>
      </w:pPr>
      <w:r w:rsidRPr="00D06F35">
        <w:rPr>
          <w:rFonts w:ascii="Times New Roman" w:hAnsi="Times New Roman" w:cs="Times New Roman"/>
          <w:bCs/>
          <w:sz w:val="24"/>
          <w:szCs w:val="24"/>
          <w:rPrChange w:id="132" w:author="Erin Rice" w:date="2014-04-19T18:21:00Z">
            <w:rPr>
              <w:rFonts w:ascii="Times New Roman" w:hAnsi="Times New Roman" w:cs="Times New Roman"/>
              <w:b/>
              <w:bCs/>
              <w:sz w:val="24"/>
              <w:szCs w:val="24"/>
            </w:rPr>
          </w:rPrChange>
        </w:rPr>
        <w:t xml:space="preserve">                                                                                                                                                                                                                                                                                                                                                                                                                                                                                                                                                                                                                                                                                                                                                                                                                                                                                                                                                                                                                                                                                                                                                                                                                                                                                                                                                                                                                                                                                                                                                                                                                                                                                                                                                                                                                                                                                                                                                                                                                                                                                                                                                                                                                                                                                                                                                                                                                                                                                                                                                                                                            </w:t>
      </w:r>
      <w:r w:rsidR="00EF3035" w:rsidRPr="00D06F35">
        <w:rPr>
          <w:rFonts w:ascii="Times New Roman" w:hAnsi="Times New Roman" w:cs="Times New Roman"/>
          <w:bCs/>
          <w:sz w:val="24"/>
          <w:szCs w:val="24"/>
          <w:rPrChange w:id="133" w:author="Erin Rice" w:date="2014-04-19T18:21:00Z">
            <w:rPr>
              <w:rFonts w:ascii="Times New Roman" w:hAnsi="Times New Roman" w:cs="Times New Roman"/>
              <w:b/>
              <w:bCs/>
              <w:sz w:val="24"/>
              <w:szCs w:val="24"/>
            </w:rPr>
          </w:rPrChange>
        </w:rPr>
        <w:t xml:space="preserve">Unpublished Literature </w:t>
      </w:r>
    </w:p>
    <w:p w:rsidR="00A826AE" w:rsidRPr="00D06F35" w:rsidRDefault="00EF3035" w:rsidP="002960B5">
      <w:pPr>
        <w:rPr>
          <w:rFonts w:ascii="Times New Roman" w:hAnsi="Times New Roman" w:cs="Times New Roman"/>
          <w:bCs/>
          <w:sz w:val="24"/>
          <w:szCs w:val="24"/>
          <w:rPrChange w:id="134" w:author="Erin Rice" w:date="2014-04-19T18:21:00Z">
            <w:rPr>
              <w:rFonts w:ascii="Times New Roman" w:hAnsi="Times New Roman" w:cs="Times New Roman"/>
              <w:b/>
              <w:bCs/>
              <w:sz w:val="24"/>
              <w:szCs w:val="24"/>
            </w:rPr>
          </w:rPrChange>
        </w:rPr>
      </w:pPr>
      <w:r w:rsidRPr="00D06F35">
        <w:rPr>
          <w:rFonts w:ascii="Times New Roman" w:hAnsi="Times New Roman" w:cs="Times New Roman"/>
          <w:bCs/>
          <w:sz w:val="24"/>
          <w:szCs w:val="24"/>
          <w:rPrChange w:id="135" w:author="Erin Rice" w:date="2014-04-19T18:21:00Z">
            <w:rPr>
              <w:rFonts w:ascii="Times New Roman" w:hAnsi="Times New Roman" w:cs="Times New Roman"/>
              <w:b/>
              <w:bCs/>
              <w:sz w:val="24"/>
              <w:szCs w:val="24"/>
            </w:rPr>
          </w:rPrChange>
        </w:rPr>
        <w:t>Kyeyune</w:t>
      </w:r>
      <w:r w:rsidRPr="00D06F35">
        <w:rPr>
          <w:rFonts w:ascii="Times New Roman" w:hAnsi="Times New Roman" w:cs="Times New Roman"/>
          <w:sz w:val="24"/>
          <w:szCs w:val="24"/>
        </w:rPr>
        <w:t xml:space="preserve">, </w:t>
      </w:r>
      <w:del w:id="136" w:author="Erin Rice" w:date="2014-04-19T18:22:00Z">
        <w:r w:rsidRPr="00D06F35" w:rsidDel="00D06F35">
          <w:rPr>
            <w:rFonts w:ascii="Times New Roman" w:hAnsi="Times New Roman" w:cs="Times New Roman"/>
            <w:sz w:val="24"/>
            <w:szCs w:val="24"/>
          </w:rPr>
          <w:delText>George</w:delText>
        </w:r>
        <w:r w:rsidR="002960B5" w:rsidRPr="00D06F35" w:rsidDel="00D06F35">
          <w:rPr>
            <w:rFonts w:ascii="Times New Roman" w:hAnsi="Times New Roman" w:cs="Times New Roman"/>
            <w:sz w:val="24"/>
            <w:szCs w:val="24"/>
          </w:rPr>
          <w:delText>.</w:delText>
        </w:r>
      </w:del>
      <w:ins w:id="137" w:author="Erin Rice" w:date="2014-04-19T18:22:00Z">
        <w:r w:rsidR="00D06F35">
          <w:rPr>
            <w:rFonts w:ascii="Times New Roman" w:hAnsi="Times New Roman" w:cs="Times New Roman"/>
            <w:sz w:val="24"/>
            <w:szCs w:val="24"/>
          </w:rPr>
          <w:t>G.</w:t>
        </w:r>
      </w:ins>
      <w:r w:rsidRPr="00D06F35">
        <w:rPr>
          <w:rFonts w:ascii="Times New Roman" w:hAnsi="Times New Roman" w:cs="Times New Roman"/>
          <w:bCs/>
          <w:sz w:val="24"/>
          <w:szCs w:val="24"/>
          <w:rPrChange w:id="138" w:author="Erin Rice" w:date="2014-04-19T18:21:00Z">
            <w:rPr>
              <w:rFonts w:ascii="Times New Roman" w:hAnsi="Times New Roman" w:cs="Times New Roman"/>
              <w:b/>
              <w:bCs/>
              <w:sz w:val="24"/>
              <w:szCs w:val="24"/>
            </w:rPr>
          </w:rPrChange>
        </w:rPr>
        <w:t xml:space="preserve"> </w:t>
      </w:r>
      <w:ins w:id="139" w:author="Erin Rice" w:date="2014-04-19T18:22:00Z">
        <w:r w:rsidR="00D06F35">
          <w:rPr>
            <w:rFonts w:ascii="Times New Roman" w:hAnsi="Times New Roman" w:cs="Times New Roman"/>
            <w:sz w:val="24"/>
            <w:szCs w:val="24"/>
          </w:rPr>
          <w:t xml:space="preserve"> (</w:t>
        </w:r>
      </w:ins>
      <w:del w:id="140" w:author="Erin Rice" w:date="2014-04-19T18:22:00Z">
        <w:r w:rsidR="002960B5" w:rsidRPr="00D06F35" w:rsidDel="00D06F35">
          <w:rPr>
            <w:rFonts w:ascii="Times New Roman" w:hAnsi="Times New Roman" w:cs="Times New Roman"/>
            <w:bCs/>
            <w:sz w:val="24"/>
            <w:szCs w:val="24"/>
            <w:rPrChange w:id="141" w:author="Erin Rice" w:date="2014-04-19T18:21:00Z">
              <w:rPr>
                <w:rFonts w:ascii="Times New Roman" w:hAnsi="Times New Roman" w:cs="Times New Roman"/>
                <w:b/>
                <w:bCs/>
                <w:sz w:val="24"/>
                <w:szCs w:val="24"/>
              </w:rPr>
            </w:rPrChange>
          </w:rPr>
          <w:br/>
        </w:r>
      </w:del>
      <w:r w:rsidRPr="00D06F35">
        <w:rPr>
          <w:rFonts w:ascii="Times New Roman" w:hAnsi="Times New Roman" w:cs="Times New Roman"/>
          <w:sz w:val="24"/>
          <w:szCs w:val="24"/>
        </w:rPr>
        <w:t>2003</w:t>
      </w:r>
      <w:del w:id="142" w:author="Erin Rice" w:date="2014-04-19T18:22: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0006667B" w:rsidRPr="00D06F35">
        <w:rPr>
          <w:rFonts w:ascii="Times New Roman" w:hAnsi="Times New Roman" w:cs="Times New Roman"/>
          <w:i/>
          <w:iCs/>
          <w:sz w:val="24"/>
          <w:szCs w:val="24"/>
        </w:rPr>
        <w:t>Art in Uganda in the 20th C</w:t>
      </w:r>
      <w:r w:rsidRPr="00D06F35">
        <w:rPr>
          <w:rFonts w:ascii="Times New Roman" w:hAnsi="Times New Roman" w:cs="Times New Roman"/>
          <w:i/>
          <w:iCs/>
          <w:sz w:val="24"/>
          <w:szCs w:val="24"/>
        </w:rPr>
        <w:t>entury</w:t>
      </w:r>
      <w:r w:rsidR="0006667B" w:rsidRPr="00D06F35">
        <w:rPr>
          <w:rFonts w:ascii="Times New Roman" w:hAnsi="Times New Roman" w:cs="Times New Roman"/>
          <w:bCs/>
          <w:sz w:val="24"/>
          <w:szCs w:val="24"/>
          <w:rPrChange w:id="143" w:author="Erin Rice" w:date="2014-04-19T18:21:00Z">
            <w:rPr>
              <w:rFonts w:ascii="Times New Roman" w:hAnsi="Times New Roman" w:cs="Times New Roman"/>
              <w:b/>
              <w:bCs/>
              <w:sz w:val="24"/>
              <w:szCs w:val="24"/>
            </w:rPr>
          </w:rPrChange>
        </w:rPr>
        <w:t xml:space="preserve">: </w:t>
      </w:r>
      <w:r w:rsidR="002960B5" w:rsidRPr="00D06F35">
        <w:rPr>
          <w:rFonts w:ascii="Times New Roman" w:hAnsi="Times New Roman" w:cs="Times New Roman"/>
          <w:sz w:val="24"/>
          <w:szCs w:val="24"/>
        </w:rPr>
        <w:t>PhD t</w:t>
      </w:r>
      <w:r w:rsidR="00A826AE" w:rsidRPr="00D06F35">
        <w:rPr>
          <w:rFonts w:ascii="Times New Roman" w:hAnsi="Times New Roman" w:cs="Times New Roman"/>
          <w:sz w:val="24"/>
          <w:szCs w:val="24"/>
        </w:rPr>
        <w:t>h</w:t>
      </w:r>
      <w:r w:rsidR="0006667B" w:rsidRPr="00D06F35">
        <w:rPr>
          <w:rFonts w:ascii="Times New Roman" w:hAnsi="Times New Roman" w:cs="Times New Roman"/>
          <w:sz w:val="24"/>
          <w:szCs w:val="24"/>
        </w:rPr>
        <w:t>esis</w:t>
      </w:r>
      <w:r w:rsidR="00A826AE" w:rsidRPr="00D06F35">
        <w:rPr>
          <w:rFonts w:ascii="Times New Roman" w:hAnsi="Times New Roman" w:cs="Times New Roman"/>
          <w:sz w:val="24"/>
          <w:szCs w:val="24"/>
        </w:rPr>
        <w:t>,</w:t>
      </w:r>
      <w:r w:rsidR="0006667B" w:rsidRPr="00D06F35">
        <w:rPr>
          <w:rFonts w:ascii="Times New Roman" w:hAnsi="Times New Roman" w:cs="Times New Roman"/>
          <w:sz w:val="24"/>
          <w:szCs w:val="24"/>
        </w:rPr>
        <w:t xml:space="preserve"> School of Oriental and African</w:t>
      </w:r>
      <w:ins w:id="144" w:author="Erin Rice" w:date="2014-04-19T18:18:00Z">
        <w:r w:rsidR="00D06F35" w:rsidRPr="00D06F35">
          <w:rPr>
            <w:rFonts w:ascii="Times New Roman" w:hAnsi="Times New Roman" w:cs="Times New Roman"/>
            <w:sz w:val="24"/>
            <w:szCs w:val="24"/>
          </w:rPr>
          <w:t xml:space="preserve"> S</w:t>
        </w:r>
      </w:ins>
      <w:del w:id="145" w:author="Erin Rice" w:date="2014-04-19T18:18:00Z">
        <w:r w:rsidR="0006667B" w:rsidRPr="00D06F35" w:rsidDel="00D06F35">
          <w:rPr>
            <w:rFonts w:ascii="Times New Roman" w:hAnsi="Times New Roman" w:cs="Times New Roman"/>
            <w:sz w:val="24"/>
            <w:szCs w:val="24"/>
          </w:rPr>
          <w:delText>s</w:delText>
        </w:r>
      </w:del>
      <w:r w:rsidR="0006667B" w:rsidRPr="00D06F35">
        <w:rPr>
          <w:rFonts w:ascii="Times New Roman" w:hAnsi="Times New Roman" w:cs="Times New Roman"/>
          <w:sz w:val="24"/>
          <w:szCs w:val="24"/>
        </w:rPr>
        <w:t xml:space="preserve">tudies University of London </w:t>
      </w:r>
    </w:p>
    <w:p w:rsidR="00A826AE" w:rsidRPr="00D06F35" w:rsidRDefault="00A826AE" w:rsidP="002960B5">
      <w:pPr>
        <w:rPr>
          <w:rFonts w:ascii="Times New Roman" w:hAnsi="Times New Roman" w:cs="Times New Roman"/>
          <w:sz w:val="24"/>
          <w:szCs w:val="24"/>
        </w:rPr>
      </w:pPr>
      <w:r w:rsidRPr="00D06F35">
        <w:rPr>
          <w:rFonts w:ascii="Times New Roman" w:hAnsi="Times New Roman" w:cs="Times New Roman"/>
          <w:bCs/>
          <w:sz w:val="24"/>
          <w:szCs w:val="24"/>
          <w:rPrChange w:id="146" w:author="Erin Rice" w:date="2014-04-19T18:21:00Z">
            <w:rPr>
              <w:rFonts w:ascii="Times New Roman" w:hAnsi="Times New Roman" w:cs="Times New Roman"/>
              <w:b/>
              <w:bCs/>
              <w:sz w:val="24"/>
              <w:szCs w:val="24"/>
            </w:rPr>
          </w:rPrChange>
        </w:rPr>
        <w:t>Sunanda</w:t>
      </w:r>
      <w:ins w:id="147" w:author="Erin Rice" w:date="2014-04-19T18:23:00Z">
        <w:r w:rsidR="00D06F35">
          <w:rPr>
            <w:rFonts w:ascii="Times New Roman" w:hAnsi="Times New Roman" w:cs="Times New Roman"/>
            <w:bCs/>
            <w:sz w:val="24"/>
            <w:szCs w:val="24"/>
          </w:rPr>
          <w:t>,</w:t>
        </w:r>
      </w:ins>
      <w:r w:rsidRPr="00D06F35">
        <w:rPr>
          <w:rFonts w:ascii="Times New Roman" w:hAnsi="Times New Roman" w:cs="Times New Roman"/>
          <w:sz w:val="24"/>
          <w:szCs w:val="24"/>
        </w:rPr>
        <w:t xml:space="preserve"> S</w:t>
      </w:r>
      <w:del w:id="148" w:author="Erin Rice" w:date="2014-04-19T18:23:00Z">
        <w:r w:rsidRPr="00D06F35" w:rsidDel="00D06F35">
          <w:rPr>
            <w:rFonts w:ascii="Times New Roman" w:hAnsi="Times New Roman" w:cs="Times New Roman"/>
            <w:sz w:val="24"/>
            <w:szCs w:val="24"/>
          </w:rPr>
          <w:delText>anyal</w:delText>
        </w:r>
        <w:r w:rsidR="002960B5" w:rsidRPr="00D06F35" w:rsidDel="00D06F35">
          <w:rPr>
            <w:rFonts w:ascii="Times New Roman" w:hAnsi="Times New Roman" w:cs="Times New Roman"/>
            <w:sz w:val="24"/>
            <w:szCs w:val="24"/>
          </w:rPr>
          <w:delText>.</w:delText>
        </w:r>
      </w:del>
      <w:ins w:id="149" w:author="Erin Rice" w:date="2014-04-19T18:23:00Z">
        <w:r w:rsidR="00D06F35">
          <w:rPr>
            <w:rFonts w:ascii="Times New Roman" w:hAnsi="Times New Roman" w:cs="Times New Roman"/>
            <w:sz w:val="24"/>
            <w:szCs w:val="24"/>
          </w:rPr>
          <w:t>. (</w:t>
        </w:r>
      </w:ins>
      <w:del w:id="150" w:author="Erin Rice" w:date="2014-04-19T18:23:00Z">
        <w:r w:rsidRPr="00D06F35" w:rsidDel="00D06F35">
          <w:rPr>
            <w:rFonts w:ascii="Times New Roman" w:hAnsi="Times New Roman" w:cs="Times New Roman"/>
            <w:sz w:val="24"/>
            <w:szCs w:val="24"/>
          </w:rPr>
          <w:br/>
        </w:r>
      </w:del>
      <w:r w:rsidRPr="00D06F35">
        <w:rPr>
          <w:rFonts w:ascii="Times New Roman" w:hAnsi="Times New Roman" w:cs="Times New Roman"/>
          <w:sz w:val="24"/>
          <w:szCs w:val="24"/>
        </w:rPr>
        <w:t>2000</w:t>
      </w:r>
      <w:ins w:id="151" w:author="Erin Rice" w:date="2014-04-19T18:23:00Z">
        <w:r w:rsidR="00D06F35">
          <w:rPr>
            <w:rFonts w:ascii="Times New Roman" w:hAnsi="Times New Roman" w:cs="Times New Roman"/>
            <w:sz w:val="24"/>
            <w:szCs w:val="24"/>
          </w:rPr>
          <w:t>)</w:t>
        </w:r>
      </w:ins>
      <w:del w:id="152" w:author="Erin Rice" w:date="2014-04-19T18:23: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Imaging Art, Making History: Two Generations of Makerere Art</w:t>
      </w:r>
      <w:r w:rsidR="002960B5" w:rsidRPr="00D06F35">
        <w:rPr>
          <w:rFonts w:ascii="Times New Roman" w:hAnsi="Times New Roman" w:cs="Times New Roman"/>
          <w:sz w:val="24"/>
          <w:szCs w:val="24"/>
        </w:rPr>
        <w:t>, PhD t</w:t>
      </w:r>
      <w:r w:rsidRPr="00D06F35">
        <w:rPr>
          <w:rFonts w:ascii="Times New Roman" w:hAnsi="Times New Roman" w:cs="Times New Roman"/>
          <w:sz w:val="24"/>
          <w:szCs w:val="24"/>
        </w:rPr>
        <w:t>hesis Emory University, Atlanta-Georgia</w:t>
      </w:r>
    </w:p>
    <w:p w:rsidR="00902D35" w:rsidRPr="00D06F35" w:rsidRDefault="00A826AE" w:rsidP="00902D35">
      <w:pPr>
        <w:rPr>
          <w:rFonts w:ascii="Times New Roman" w:hAnsi="Times New Roman" w:cs="Times New Roman"/>
          <w:sz w:val="24"/>
          <w:szCs w:val="24"/>
        </w:rPr>
      </w:pPr>
      <w:r w:rsidRPr="00D06F35">
        <w:rPr>
          <w:rFonts w:ascii="Times New Roman" w:hAnsi="Times New Roman" w:cs="Times New Roman"/>
          <w:bCs/>
          <w:sz w:val="24"/>
          <w:szCs w:val="24"/>
          <w:rPrChange w:id="153" w:author="Erin Rice" w:date="2014-04-19T18:21:00Z">
            <w:rPr>
              <w:rFonts w:ascii="Times New Roman" w:hAnsi="Times New Roman" w:cs="Times New Roman"/>
              <w:b/>
              <w:bCs/>
              <w:sz w:val="24"/>
              <w:szCs w:val="24"/>
            </w:rPr>
          </w:rPrChange>
        </w:rPr>
        <w:t>Kakande</w:t>
      </w:r>
      <w:ins w:id="154" w:author="Erin Rice" w:date="2014-04-19T18:23:00Z">
        <w:r w:rsidR="00D06F35">
          <w:rPr>
            <w:rFonts w:ascii="Times New Roman" w:hAnsi="Times New Roman" w:cs="Times New Roman"/>
            <w:bCs/>
            <w:sz w:val="24"/>
            <w:szCs w:val="24"/>
          </w:rPr>
          <w:t>,</w:t>
        </w:r>
      </w:ins>
      <w:r w:rsidR="00902D35" w:rsidRPr="00D06F35">
        <w:rPr>
          <w:rFonts w:ascii="Times New Roman" w:hAnsi="Times New Roman" w:cs="Times New Roman"/>
          <w:bCs/>
          <w:sz w:val="24"/>
          <w:szCs w:val="24"/>
          <w:rPrChange w:id="155" w:author="Erin Rice" w:date="2014-04-19T18:21:00Z">
            <w:rPr>
              <w:rFonts w:ascii="Times New Roman" w:hAnsi="Times New Roman" w:cs="Times New Roman"/>
              <w:b/>
              <w:bCs/>
              <w:sz w:val="24"/>
              <w:szCs w:val="24"/>
            </w:rPr>
          </w:rPrChange>
        </w:rPr>
        <w:t xml:space="preserve"> </w:t>
      </w:r>
      <w:del w:id="156" w:author="Erin Rice" w:date="2014-04-19T18:23:00Z">
        <w:r w:rsidR="00902D35" w:rsidRPr="00D06F35" w:rsidDel="00D06F35">
          <w:rPr>
            <w:rFonts w:ascii="Times New Roman" w:hAnsi="Times New Roman" w:cs="Times New Roman"/>
            <w:sz w:val="24"/>
            <w:szCs w:val="24"/>
          </w:rPr>
          <w:delText>Angelo</w:delText>
        </w:r>
        <w:r w:rsidR="002960B5" w:rsidRPr="00D06F35" w:rsidDel="00D06F35">
          <w:rPr>
            <w:rFonts w:ascii="Times New Roman" w:hAnsi="Times New Roman" w:cs="Times New Roman"/>
            <w:sz w:val="24"/>
            <w:szCs w:val="24"/>
          </w:rPr>
          <w:delText>.</w:delText>
        </w:r>
      </w:del>
      <w:ins w:id="157" w:author="Erin Rice" w:date="2014-04-19T18:23:00Z">
        <w:r w:rsidR="00D06F35">
          <w:rPr>
            <w:rFonts w:ascii="Times New Roman" w:hAnsi="Times New Roman" w:cs="Times New Roman"/>
            <w:sz w:val="24"/>
            <w:szCs w:val="24"/>
          </w:rPr>
          <w:t>A. (</w:t>
        </w:r>
      </w:ins>
      <w:del w:id="158" w:author="Erin Rice" w:date="2014-04-19T18:23:00Z">
        <w:r w:rsidR="00902D35" w:rsidRPr="00D06F35" w:rsidDel="00D06F35">
          <w:rPr>
            <w:rFonts w:ascii="Times New Roman" w:hAnsi="Times New Roman" w:cs="Times New Roman"/>
            <w:sz w:val="24"/>
            <w:szCs w:val="24"/>
          </w:rPr>
          <w:br/>
        </w:r>
      </w:del>
      <w:r w:rsidR="00902D35" w:rsidRPr="00D06F35">
        <w:rPr>
          <w:rFonts w:ascii="Times New Roman" w:hAnsi="Times New Roman" w:cs="Times New Roman"/>
          <w:sz w:val="24"/>
          <w:szCs w:val="24"/>
        </w:rPr>
        <w:t>2008</w:t>
      </w:r>
      <w:ins w:id="159" w:author="Erin Rice" w:date="2014-04-19T18:23:00Z">
        <w:r w:rsidR="00D06F35">
          <w:rPr>
            <w:rFonts w:ascii="Times New Roman" w:hAnsi="Times New Roman" w:cs="Times New Roman"/>
            <w:sz w:val="24"/>
            <w:szCs w:val="24"/>
          </w:rPr>
          <w:t>)</w:t>
        </w:r>
      </w:ins>
      <w:del w:id="160" w:author="Erin Rice" w:date="2014-04-19T18:23:00Z">
        <w:r w:rsidR="00902D35" w:rsidRPr="00D06F35" w:rsidDel="00D06F35">
          <w:rPr>
            <w:rFonts w:ascii="Times New Roman" w:hAnsi="Times New Roman" w:cs="Times New Roman"/>
            <w:sz w:val="24"/>
            <w:szCs w:val="24"/>
          </w:rPr>
          <w:delText>:</w:delText>
        </w:r>
      </w:del>
      <w:r w:rsidR="00902D35"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Contemporary Art in Uganda</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a</w:t>
      </w:r>
      <w:r w:rsidR="00072028" w:rsidRPr="00D06F35">
        <w:rPr>
          <w:rFonts w:ascii="Times New Roman" w:hAnsi="Times New Roman" w:cs="Times New Roman"/>
          <w:i/>
          <w:iCs/>
          <w:sz w:val="24"/>
          <w:szCs w:val="24"/>
        </w:rPr>
        <w:t xml:space="preserve"> nexus between Art and politics:</w:t>
      </w:r>
      <w:r w:rsidR="00072028" w:rsidRPr="00D06F35">
        <w:rPr>
          <w:rFonts w:ascii="Times New Roman" w:hAnsi="Times New Roman" w:cs="Times New Roman"/>
          <w:sz w:val="24"/>
          <w:szCs w:val="24"/>
        </w:rPr>
        <w:t xml:space="preserve"> PhD thesis, University of Witwatersrand, </w:t>
      </w:r>
      <w:r w:rsidR="00902D35" w:rsidRPr="00D06F35">
        <w:rPr>
          <w:rFonts w:ascii="Times New Roman" w:hAnsi="Times New Roman" w:cs="Times New Roman"/>
          <w:sz w:val="24"/>
          <w:szCs w:val="24"/>
        </w:rPr>
        <w:t>Johannesburg</w:t>
      </w:r>
      <w:r w:rsidR="00072028" w:rsidRPr="00D06F35">
        <w:rPr>
          <w:rFonts w:ascii="Times New Roman" w:hAnsi="Times New Roman" w:cs="Times New Roman"/>
          <w:sz w:val="24"/>
          <w:szCs w:val="24"/>
        </w:rPr>
        <w:t xml:space="preserve">. </w:t>
      </w:r>
    </w:p>
    <w:p w:rsidR="00902D35" w:rsidRPr="00D06F35" w:rsidRDefault="00902D35" w:rsidP="00902D35">
      <w:pPr>
        <w:rPr>
          <w:rFonts w:ascii="Times New Roman" w:hAnsi="Times New Roman" w:cs="Times New Roman"/>
          <w:sz w:val="24"/>
          <w:szCs w:val="24"/>
        </w:rPr>
      </w:pPr>
      <w:r w:rsidRPr="00D06F35">
        <w:rPr>
          <w:rFonts w:ascii="Times New Roman" w:hAnsi="Times New Roman" w:cs="Times New Roman"/>
          <w:bCs/>
          <w:sz w:val="24"/>
          <w:szCs w:val="24"/>
          <w:rPrChange w:id="161" w:author="Erin Rice" w:date="2014-04-19T18:21:00Z">
            <w:rPr>
              <w:rFonts w:ascii="Times New Roman" w:hAnsi="Times New Roman" w:cs="Times New Roman"/>
              <w:b/>
              <w:bCs/>
              <w:sz w:val="24"/>
              <w:szCs w:val="24"/>
            </w:rPr>
          </w:rPrChange>
        </w:rPr>
        <w:t>Kizito</w:t>
      </w:r>
      <w:ins w:id="162" w:author="Erin Rice" w:date="2014-04-19T18:23:00Z">
        <w:r w:rsidR="00D06F35">
          <w:rPr>
            <w:rFonts w:ascii="Times New Roman" w:hAnsi="Times New Roman" w:cs="Times New Roman"/>
            <w:bCs/>
            <w:sz w:val="24"/>
            <w:szCs w:val="24"/>
          </w:rPr>
          <w:t>,</w:t>
        </w:r>
      </w:ins>
      <w:r w:rsidRPr="00D06F35">
        <w:rPr>
          <w:rFonts w:ascii="Times New Roman" w:hAnsi="Times New Roman" w:cs="Times New Roman"/>
          <w:bCs/>
          <w:sz w:val="24"/>
          <w:szCs w:val="24"/>
          <w:rPrChange w:id="163" w:author="Erin Rice" w:date="2014-04-19T18:21:00Z">
            <w:rPr>
              <w:rFonts w:ascii="Times New Roman" w:hAnsi="Times New Roman" w:cs="Times New Roman"/>
              <w:b/>
              <w:bCs/>
              <w:sz w:val="24"/>
              <w:szCs w:val="24"/>
            </w:rPr>
          </w:rPrChange>
        </w:rPr>
        <w:t xml:space="preserve"> </w:t>
      </w:r>
      <w:del w:id="164" w:author="Erin Rice" w:date="2014-04-19T18:24:00Z">
        <w:r w:rsidRPr="00D06F35" w:rsidDel="00D06F35">
          <w:rPr>
            <w:rFonts w:ascii="Times New Roman" w:hAnsi="Times New Roman" w:cs="Times New Roman"/>
            <w:sz w:val="24"/>
            <w:szCs w:val="24"/>
          </w:rPr>
          <w:delText>Maria Kasule</w:delText>
        </w:r>
        <w:r w:rsidR="002960B5" w:rsidRPr="00D06F35" w:rsidDel="00D06F35">
          <w:rPr>
            <w:rFonts w:ascii="Times New Roman" w:hAnsi="Times New Roman" w:cs="Times New Roman"/>
            <w:sz w:val="24"/>
            <w:szCs w:val="24"/>
          </w:rPr>
          <w:delText>.</w:delText>
        </w:r>
      </w:del>
      <w:ins w:id="165" w:author="Erin Rice" w:date="2014-04-19T18:24:00Z">
        <w:r w:rsidR="00D06F35">
          <w:rPr>
            <w:rFonts w:ascii="Times New Roman" w:hAnsi="Times New Roman" w:cs="Times New Roman"/>
            <w:sz w:val="24"/>
            <w:szCs w:val="24"/>
          </w:rPr>
          <w:t xml:space="preserve">M. K. </w:t>
        </w:r>
      </w:ins>
      <w:r w:rsidRPr="00D06F35">
        <w:rPr>
          <w:rFonts w:ascii="Times New Roman" w:hAnsi="Times New Roman" w:cs="Times New Roman"/>
          <w:sz w:val="24"/>
          <w:szCs w:val="24"/>
        </w:rPr>
        <w:t xml:space="preserve"> </w:t>
      </w:r>
      <w:ins w:id="166" w:author="Erin Rice" w:date="2014-04-19T18:24:00Z">
        <w:r w:rsidR="00D06F35">
          <w:rPr>
            <w:rFonts w:ascii="Times New Roman" w:hAnsi="Times New Roman" w:cs="Times New Roman"/>
            <w:sz w:val="24"/>
            <w:szCs w:val="24"/>
          </w:rPr>
          <w:t>(2</w:t>
        </w:r>
      </w:ins>
      <w:del w:id="167" w:author="Erin Rice" w:date="2014-04-19T18:24:00Z">
        <w:r w:rsidRPr="00D06F35" w:rsidDel="00D06F35">
          <w:rPr>
            <w:rFonts w:ascii="Times New Roman" w:hAnsi="Times New Roman" w:cs="Times New Roman"/>
            <w:sz w:val="24"/>
            <w:szCs w:val="24"/>
          </w:rPr>
          <w:br/>
          <w:delText>2</w:delText>
        </w:r>
      </w:del>
      <w:r w:rsidRPr="00D06F35">
        <w:rPr>
          <w:rFonts w:ascii="Times New Roman" w:hAnsi="Times New Roman" w:cs="Times New Roman"/>
          <w:sz w:val="24"/>
          <w:szCs w:val="24"/>
        </w:rPr>
        <w:t>003</w:t>
      </w:r>
      <w:ins w:id="168" w:author="Erin Rice" w:date="2014-04-19T18:24:00Z">
        <w:r w:rsidR="00D06F35">
          <w:rPr>
            <w:rFonts w:ascii="Times New Roman" w:hAnsi="Times New Roman" w:cs="Times New Roman"/>
            <w:sz w:val="24"/>
            <w:szCs w:val="24"/>
          </w:rPr>
          <w:t>)</w:t>
        </w:r>
      </w:ins>
      <w:del w:id="169" w:author="Erin Rice" w:date="2014-04-19T18:24:00Z">
        <w:r w:rsidRPr="00D06F35" w:rsidDel="00D06F35">
          <w:rPr>
            <w:rFonts w:ascii="Times New Roman" w:hAnsi="Times New Roman" w:cs="Times New Roman"/>
            <w:sz w:val="24"/>
            <w:szCs w:val="24"/>
          </w:rPr>
          <w:delText>:</w:delText>
        </w:r>
      </w:del>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 xml:space="preserve">The Renaissance of Contemporary Art at Makerere University Art School: </w:t>
      </w:r>
      <w:r w:rsidR="002960B5" w:rsidRPr="00D06F35">
        <w:rPr>
          <w:rFonts w:ascii="Times New Roman" w:hAnsi="Times New Roman" w:cs="Times New Roman"/>
          <w:sz w:val="24"/>
          <w:szCs w:val="24"/>
        </w:rPr>
        <w:t>PhD t</w:t>
      </w:r>
      <w:r w:rsidRPr="00D06F35">
        <w:rPr>
          <w:rFonts w:ascii="Times New Roman" w:hAnsi="Times New Roman" w:cs="Times New Roman"/>
          <w:sz w:val="24"/>
          <w:szCs w:val="24"/>
        </w:rPr>
        <w:t xml:space="preserve">hesis Makerere University. </w:t>
      </w:r>
    </w:p>
    <w:p w:rsidR="00FE4F2E" w:rsidRPr="00D06F35" w:rsidRDefault="00FE4F2E">
      <w:pPr>
        <w:numPr>
          <w:ins w:id="170" w:author="Erin Rice" w:date="2014-03-18T12:52:00Z"/>
        </w:numPr>
        <w:rPr>
          <w:ins w:id="171" w:author="Erin Rice" w:date="2014-03-18T12:52:00Z"/>
          <w:rFonts w:ascii="Times New Roman" w:hAnsi="Times New Roman" w:cs="Times New Roman"/>
          <w:i/>
          <w:iCs/>
          <w:sz w:val="24"/>
          <w:szCs w:val="24"/>
        </w:rPr>
      </w:pPr>
    </w:p>
    <w:p w:rsidR="001B6D70" w:rsidRDefault="00EA175B">
      <w:pPr>
        <w:rPr>
          <w:ins w:id="172" w:author="Erin Rice" w:date="2014-03-18T12:56:00Z"/>
          <w:rFonts w:ascii="Times New Roman" w:hAnsi="Times New Roman" w:cs="Times New Roman"/>
          <w:i/>
          <w:iCs/>
          <w:sz w:val="24"/>
          <w:szCs w:val="24"/>
        </w:rPr>
      </w:pPr>
      <w:ins w:id="173" w:author="Erin Rice" w:date="2014-03-18T12:52:00Z">
        <w:r>
          <w:rPr>
            <w:rFonts w:ascii="Times New Roman" w:hAnsi="Times New Roman" w:cs="Times New Roman"/>
            <w:i/>
            <w:iCs/>
            <w:noProof/>
            <w:sz w:val="24"/>
            <w:szCs w:val="24"/>
            <w:lang w:eastAsia="en-GB"/>
            <w:rPrChange w:id="174">
              <w:rPr>
                <w:noProof/>
                <w:lang w:eastAsia="en-GB"/>
              </w:rPr>
            </w:rPrChange>
          </w:rPr>
          <w:drawing>
            <wp:inline distT="0" distB="0" distL="0" distR="0">
              <wp:extent cx="5943600" cy="4457700"/>
              <wp:effectExtent l="25400" t="0" r="0" b="0"/>
              <wp:docPr id="1" name="Picture 0" descr="makerere027_nagawa_mtsi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rere027_nagawa_mtsifa.jpg"/>
                      <pic:cNvPicPr/>
                    </pic:nvPicPr>
                    <pic:blipFill>
                      <a:blip r:embed="rId5"/>
                      <a:stretch>
                        <a:fillRect/>
                      </a:stretch>
                    </pic:blipFill>
                    <pic:spPr>
                      <a:xfrm>
                        <a:off x="0" y="0"/>
                        <a:ext cx="5943600" cy="4457700"/>
                      </a:xfrm>
                      <a:prstGeom prst="rect">
                        <a:avLst/>
                      </a:prstGeom>
                    </pic:spPr>
                  </pic:pic>
                </a:graphicData>
              </a:graphic>
            </wp:inline>
          </w:drawing>
        </w:r>
      </w:ins>
    </w:p>
    <w:p w:rsidR="001B6D70" w:rsidRPr="001B6D70" w:rsidRDefault="001B6D70">
      <w:pPr>
        <w:numPr>
          <w:ins w:id="175" w:author="Erin Rice" w:date="2014-03-18T12:56:00Z"/>
        </w:numPr>
        <w:rPr>
          <w:rFonts w:ascii="Times New Roman" w:hAnsi="Times New Roman" w:cs="Times New Roman"/>
          <w:iCs/>
          <w:sz w:val="24"/>
          <w:szCs w:val="24"/>
          <w:rPrChange w:id="176" w:author="Erin Rice" w:date="2014-03-18T12:56:00Z">
            <w:rPr>
              <w:rFonts w:ascii="Times New Roman" w:hAnsi="Times New Roman" w:cs="Times New Roman"/>
              <w:i/>
              <w:iCs/>
              <w:sz w:val="24"/>
              <w:szCs w:val="24"/>
            </w:rPr>
          </w:rPrChange>
        </w:rPr>
      </w:pPr>
      <w:ins w:id="177" w:author="Erin Rice" w:date="2014-03-18T12:56:00Z">
        <w:r>
          <w:rPr>
            <w:rFonts w:ascii="Times New Roman" w:hAnsi="Times New Roman" w:cs="Times New Roman"/>
            <w:iCs/>
            <w:sz w:val="24"/>
            <w:szCs w:val="24"/>
          </w:rPr>
          <w:t>Makerere Art School (Margaret Trowell School of Industrial and Fine Arts</w:t>
        </w:r>
      </w:ins>
      <w:ins w:id="178" w:author="Erin Rice" w:date="2014-03-18T12:57:00Z">
        <w:r>
          <w:rPr>
            <w:rFonts w:ascii="Times New Roman" w:hAnsi="Times New Roman" w:cs="Times New Roman"/>
            <w:iCs/>
            <w:sz w:val="24"/>
            <w:szCs w:val="24"/>
          </w:rPr>
          <w:t>)</w:t>
        </w:r>
      </w:ins>
      <w:ins w:id="179" w:author="Windows User" w:date="2014-03-25T16:27:00Z">
        <w:r w:rsidR="0082225E">
          <w:rPr>
            <w:rFonts w:ascii="Times New Roman" w:hAnsi="Times New Roman" w:cs="Times New Roman"/>
            <w:iCs/>
            <w:sz w:val="24"/>
            <w:szCs w:val="24"/>
          </w:rPr>
          <w:t xml:space="preserve"> Copyright of photo, Margaret Nagawa. </w:t>
        </w:r>
      </w:ins>
      <w:ins w:id="180" w:author="Windows User" w:date="2014-03-25T16:28:00Z">
        <w:r w:rsidR="0082225E">
          <w:rPr>
            <w:rFonts w:ascii="Times New Roman" w:hAnsi="Times New Roman" w:cs="Times New Roman"/>
            <w:iCs/>
            <w:sz w:val="24"/>
            <w:szCs w:val="24"/>
          </w:rPr>
          <w:t>(photo taken in 2010)</w:t>
        </w:r>
      </w:ins>
    </w:p>
    <w:sectPr w:rsidR="001B6D70" w:rsidRPr="001B6D70" w:rsidSect="0049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altName w:val="Californian FB"/>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B2"/>
    <w:rsid w:val="00004988"/>
    <w:rsid w:val="000134E9"/>
    <w:rsid w:val="00052E3D"/>
    <w:rsid w:val="0006667B"/>
    <w:rsid w:val="00072028"/>
    <w:rsid w:val="00077780"/>
    <w:rsid w:val="000B2844"/>
    <w:rsid w:val="000C04B7"/>
    <w:rsid w:val="000D352E"/>
    <w:rsid w:val="000E6954"/>
    <w:rsid w:val="000F5AE7"/>
    <w:rsid w:val="00161F59"/>
    <w:rsid w:val="001A59DF"/>
    <w:rsid w:val="001B55EA"/>
    <w:rsid w:val="001B6D70"/>
    <w:rsid w:val="001D248D"/>
    <w:rsid w:val="001F17C5"/>
    <w:rsid w:val="001F4BAE"/>
    <w:rsid w:val="001F61E8"/>
    <w:rsid w:val="00220EA6"/>
    <w:rsid w:val="0022397A"/>
    <w:rsid w:val="00236FCF"/>
    <w:rsid w:val="00241195"/>
    <w:rsid w:val="00270510"/>
    <w:rsid w:val="00281197"/>
    <w:rsid w:val="002811D2"/>
    <w:rsid w:val="0028169B"/>
    <w:rsid w:val="002960B5"/>
    <w:rsid w:val="002C1591"/>
    <w:rsid w:val="002E0649"/>
    <w:rsid w:val="002E588B"/>
    <w:rsid w:val="003008E5"/>
    <w:rsid w:val="003250DC"/>
    <w:rsid w:val="00326024"/>
    <w:rsid w:val="0034174D"/>
    <w:rsid w:val="00367AF4"/>
    <w:rsid w:val="003A02CE"/>
    <w:rsid w:val="003A18FC"/>
    <w:rsid w:val="003A39B3"/>
    <w:rsid w:val="003A6E0E"/>
    <w:rsid w:val="003B741E"/>
    <w:rsid w:val="0048050B"/>
    <w:rsid w:val="004807B8"/>
    <w:rsid w:val="00482241"/>
    <w:rsid w:val="0049370C"/>
    <w:rsid w:val="004C7F50"/>
    <w:rsid w:val="004D7F76"/>
    <w:rsid w:val="00513E16"/>
    <w:rsid w:val="005319C2"/>
    <w:rsid w:val="00557618"/>
    <w:rsid w:val="005B6A27"/>
    <w:rsid w:val="005C1A7B"/>
    <w:rsid w:val="005D774C"/>
    <w:rsid w:val="0060661E"/>
    <w:rsid w:val="00614829"/>
    <w:rsid w:val="00632B11"/>
    <w:rsid w:val="006334EF"/>
    <w:rsid w:val="00641F9C"/>
    <w:rsid w:val="006429B4"/>
    <w:rsid w:val="00685ADF"/>
    <w:rsid w:val="006A47E5"/>
    <w:rsid w:val="006D4249"/>
    <w:rsid w:val="006E304B"/>
    <w:rsid w:val="006F1161"/>
    <w:rsid w:val="006F6A99"/>
    <w:rsid w:val="00732EC7"/>
    <w:rsid w:val="00742463"/>
    <w:rsid w:val="00743770"/>
    <w:rsid w:val="00752AE6"/>
    <w:rsid w:val="00793765"/>
    <w:rsid w:val="007B1353"/>
    <w:rsid w:val="007D26A0"/>
    <w:rsid w:val="007E0CE5"/>
    <w:rsid w:val="007E5C0C"/>
    <w:rsid w:val="00815A55"/>
    <w:rsid w:val="0082225E"/>
    <w:rsid w:val="00822E19"/>
    <w:rsid w:val="00885637"/>
    <w:rsid w:val="00893362"/>
    <w:rsid w:val="008C0A4F"/>
    <w:rsid w:val="008C0CB9"/>
    <w:rsid w:val="008C4F0E"/>
    <w:rsid w:val="008F2B47"/>
    <w:rsid w:val="008F5F71"/>
    <w:rsid w:val="008F62D7"/>
    <w:rsid w:val="00902D35"/>
    <w:rsid w:val="00905377"/>
    <w:rsid w:val="009078B2"/>
    <w:rsid w:val="00915E45"/>
    <w:rsid w:val="00937065"/>
    <w:rsid w:val="009712FB"/>
    <w:rsid w:val="00972390"/>
    <w:rsid w:val="00980080"/>
    <w:rsid w:val="00982AAB"/>
    <w:rsid w:val="009864A2"/>
    <w:rsid w:val="0099504B"/>
    <w:rsid w:val="009B0AD5"/>
    <w:rsid w:val="009B18EA"/>
    <w:rsid w:val="009D2799"/>
    <w:rsid w:val="009D4771"/>
    <w:rsid w:val="009E4BF8"/>
    <w:rsid w:val="009F6A7E"/>
    <w:rsid w:val="00A1234C"/>
    <w:rsid w:val="00A308F3"/>
    <w:rsid w:val="00A311E8"/>
    <w:rsid w:val="00A417C2"/>
    <w:rsid w:val="00A53419"/>
    <w:rsid w:val="00A71E21"/>
    <w:rsid w:val="00A7243C"/>
    <w:rsid w:val="00A73C9F"/>
    <w:rsid w:val="00A826AE"/>
    <w:rsid w:val="00AC2510"/>
    <w:rsid w:val="00AD5DE0"/>
    <w:rsid w:val="00AE418A"/>
    <w:rsid w:val="00B41E4E"/>
    <w:rsid w:val="00B45743"/>
    <w:rsid w:val="00B621BC"/>
    <w:rsid w:val="00B7058A"/>
    <w:rsid w:val="00BA0FEE"/>
    <w:rsid w:val="00BA2CBE"/>
    <w:rsid w:val="00BB5F90"/>
    <w:rsid w:val="00BC604D"/>
    <w:rsid w:val="00BE485F"/>
    <w:rsid w:val="00BF625D"/>
    <w:rsid w:val="00C33704"/>
    <w:rsid w:val="00C41319"/>
    <w:rsid w:val="00C51BED"/>
    <w:rsid w:val="00C62090"/>
    <w:rsid w:val="00CB5F41"/>
    <w:rsid w:val="00CC129C"/>
    <w:rsid w:val="00D06F35"/>
    <w:rsid w:val="00D23E05"/>
    <w:rsid w:val="00D35C79"/>
    <w:rsid w:val="00D35E47"/>
    <w:rsid w:val="00D420BF"/>
    <w:rsid w:val="00DC7671"/>
    <w:rsid w:val="00DD051A"/>
    <w:rsid w:val="00DD6FA7"/>
    <w:rsid w:val="00DE4E16"/>
    <w:rsid w:val="00E00B73"/>
    <w:rsid w:val="00E074CD"/>
    <w:rsid w:val="00E1103E"/>
    <w:rsid w:val="00E15451"/>
    <w:rsid w:val="00E21E74"/>
    <w:rsid w:val="00E22F62"/>
    <w:rsid w:val="00E43532"/>
    <w:rsid w:val="00E54414"/>
    <w:rsid w:val="00E60132"/>
    <w:rsid w:val="00E6363E"/>
    <w:rsid w:val="00EA175B"/>
    <w:rsid w:val="00EE456C"/>
    <w:rsid w:val="00EF3035"/>
    <w:rsid w:val="00EF75B2"/>
    <w:rsid w:val="00F0229D"/>
    <w:rsid w:val="00F46906"/>
    <w:rsid w:val="00F54C35"/>
    <w:rsid w:val="00F62A1B"/>
    <w:rsid w:val="00F6466D"/>
    <w:rsid w:val="00FD4179"/>
    <w:rsid w:val="00FE4F2E"/>
    <w:rsid w:val="00FF7DD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7E5"/>
    <w:rPr>
      <w:rFonts w:ascii="Lucida Grande" w:hAnsi="Lucida Grande" w:cs="Lucida Grande"/>
      <w:sz w:val="18"/>
      <w:szCs w:val="18"/>
    </w:rPr>
  </w:style>
  <w:style w:type="character" w:styleId="CommentReference">
    <w:name w:val="annotation reference"/>
    <w:basedOn w:val="DefaultParagraphFont"/>
    <w:uiPriority w:val="99"/>
    <w:semiHidden/>
    <w:unhideWhenUsed/>
    <w:rsid w:val="006A47E5"/>
    <w:rPr>
      <w:sz w:val="18"/>
      <w:szCs w:val="18"/>
    </w:rPr>
  </w:style>
  <w:style w:type="paragraph" w:styleId="CommentText">
    <w:name w:val="annotation text"/>
    <w:basedOn w:val="Normal"/>
    <w:link w:val="CommentTextChar"/>
    <w:uiPriority w:val="99"/>
    <w:semiHidden/>
    <w:unhideWhenUsed/>
    <w:rsid w:val="006A47E5"/>
    <w:pPr>
      <w:spacing w:line="240" w:lineRule="auto"/>
    </w:pPr>
    <w:rPr>
      <w:sz w:val="24"/>
      <w:szCs w:val="24"/>
    </w:rPr>
  </w:style>
  <w:style w:type="character" w:customStyle="1" w:styleId="CommentTextChar">
    <w:name w:val="Comment Text Char"/>
    <w:basedOn w:val="DefaultParagraphFont"/>
    <w:link w:val="CommentText"/>
    <w:uiPriority w:val="99"/>
    <w:semiHidden/>
    <w:rsid w:val="006A47E5"/>
    <w:rPr>
      <w:sz w:val="24"/>
      <w:szCs w:val="24"/>
    </w:rPr>
  </w:style>
  <w:style w:type="paragraph" w:styleId="CommentSubject">
    <w:name w:val="annotation subject"/>
    <w:basedOn w:val="CommentText"/>
    <w:next w:val="CommentText"/>
    <w:link w:val="CommentSubjectChar"/>
    <w:uiPriority w:val="99"/>
    <w:semiHidden/>
    <w:unhideWhenUsed/>
    <w:rsid w:val="006A47E5"/>
    <w:rPr>
      <w:b/>
      <w:bCs/>
      <w:sz w:val="20"/>
      <w:szCs w:val="20"/>
    </w:rPr>
  </w:style>
  <w:style w:type="character" w:customStyle="1" w:styleId="CommentSubjectChar">
    <w:name w:val="Comment Subject Char"/>
    <w:basedOn w:val="CommentTextChar"/>
    <w:link w:val="CommentSubject"/>
    <w:uiPriority w:val="99"/>
    <w:semiHidden/>
    <w:rsid w:val="006A47E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7E5"/>
    <w:rPr>
      <w:rFonts w:ascii="Lucida Grande" w:hAnsi="Lucida Grande" w:cs="Lucida Grande"/>
      <w:sz w:val="18"/>
      <w:szCs w:val="18"/>
    </w:rPr>
  </w:style>
  <w:style w:type="character" w:styleId="CommentReference">
    <w:name w:val="annotation reference"/>
    <w:basedOn w:val="DefaultParagraphFont"/>
    <w:uiPriority w:val="99"/>
    <w:semiHidden/>
    <w:unhideWhenUsed/>
    <w:rsid w:val="006A47E5"/>
    <w:rPr>
      <w:sz w:val="18"/>
      <w:szCs w:val="18"/>
    </w:rPr>
  </w:style>
  <w:style w:type="paragraph" w:styleId="CommentText">
    <w:name w:val="annotation text"/>
    <w:basedOn w:val="Normal"/>
    <w:link w:val="CommentTextChar"/>
    <w:uiPriority w:val="99"/>
    <w:semiHidden/>
    <w:unhideWhenUsed/>
    <w:rsid w:val="006A47E5"/>
    <w:pPr>
      <w:spacing w:line="240" w:lineRule="auto"/>
    </w:pPr>
    <w:rPr>
      <w:sz w:val="24"/>
      <w:szCs w:val="24"/>
    </w:rPr>
  </w:style>
  <w:style w:type="character" w:customStyle="1" w:styleId="CommentTextChar">
    <w:name w:val="Comment Text Char"/>
    <w:basedOn w:val="DefaultParagraphFont"/>
    <w:link w:val="CommentText"/>
    <w:uiPriority w:val="99"/>
    <w:semiHidden/>
    <w:rsid w:val="006A47E5"/>
    <w:rPr>
      <w:sz w:val="24"/>
      <w:szCs w:val="24"/>
    </w:rPr>
  </w:style>
  <w:style w:type="paragraph" w:styleId="CommentSubject">
    <w:name w:val="annotation subject"/>
    <w:basedOn w:val="CommentText"/>
    <w:next w:val="CommentText"/>
    <w:link w:val="CommentSubjectChar"/>
    <w:uiPriority w:val="99"/>
    <w:semiHidden/>
    <w:unhideWhenUsed/>
    <w:rsid w:val="006A47E5"/>
    <w:rPr>
      <w:b/>
      <w:bCs/>
      <w:sz w:val="20"/>
      <w:szCs w:val="20"/>
    </w:rPr>
  </w:style>
  <w:style w:type="character" w:customStyle="1" w:styleId="CommentSubjectChar">
    <w:name w:val="Comment Subject Char"/>
    <w:basedOn w:val="CommentTextChar"/>
    <w:link w:val="CommentSubject"/>
    <w:uiPriority w:val="99"/>
    <w:semiHidden/>
    <w:rsid w:val="006A47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48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Kyeyune</dc:creator>
  <cp:lastModifiedBy>doctor</cp:lastModifiedBy>
  <cp:revision>2</cp:revision>
  <dcterms:created xsi:type="dcterms:W3CDTF">2014-04-30T15:19:00Z</dcterms:created>
  <dcterms:modified xsi:type="dcterms:W3CDTF">2014-04-30T15:19:00Z</dcterms:modified>
</cp:coreProperties>
</file>