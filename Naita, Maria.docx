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BB" w:rsidRDefault="005C20BB" w:rsidP="002D5C39">
      <w:pPr>
        <w:rPr>
          <w:rFonts w:ascii="Times New Roman" w:hAnsi="Times New Roman" w:cs="Times New Roman"/>
          <w:sz w:val="24"/>
          <w:szCs w:val="24"/>
        </w:rPr>
      </w:pPr>
    </w:p>
    <w:p w:rsidR="002D5C39" w:rsidRPr="00686C28" w:rsidRDefault="002D5C39" w:rsidP="002D5C39">
      <w:pPr>
        <w:rPr>
          <w:rFonts w:ascii="Times New Roman" w:hAnsi="Times New Roman" w:cs="Times New Roman"/>
          <w:b/>
          <w:bCs/>
          <w:sz w:val="24"/>
          <w:szCs w:val="24"/>
        </w:rPr>
      </w:pPr>
    </w:p>
    <w:p w:rsidR="002D5C39" w:rsidRPr="00BD136B" w:rsidRDefault="002D5C39" w:rsidP="002D5C39">
      <w:pPr>
        <w:rPr>
          <w:rFonts w:ascii="Times New Roman" w:hAnsi="Times New Roman" w:cs="Times New Roman"/>
          <w:b/>
          <w:bCs/>
          <w:color w:val="808080" w:themeColor="background1" w:themeShade="80"/>
          <w:sz w:val="24"/>
          <w:szCs w:val="24"/>
          <w:rPrChange w:id="0" w:author="doctor" w:date="2014-04-30T16:22:00Z">
            <w:rPr>
              <w:rFonts w:ascii="Times New Roman" w:hAnsi="Times New Roman" w:cs="Times New Roman"/>
              <w:b/>
              <w:bCs/>
              <w:sz w:val="24"/>
              <w:szCs w:val="24"/>
            </w:rPr>
          </w:rPrChange>
        </w:rPr>
      </w:pPr>
      <w:r w:rsidRPr="00BD136B">
        <w:rPr>
          <w:rFonts w:ascii="Times New Roman" w:hAnsi="Times New Roman" w:cs="Times New Roman"/>
          <w:b/>
          <w:bCs/>
          <w:color w:val="808080" w:themeColor="background1" w:themeShade="80"/>
          <w:sz w:val="24"/>
          <w:szCs w:val="24"/>
          <w:rPrChange w:id="1" w:author="doctor" w:date="2014-04-30T16:22:00Z">
            <w:rPr>
              <w:rFonts w:ascii="Times New Roman" w:hAnsi="Times New Roman" w:cs="Times New Roman"/>
              <w:b/>
              <w:bCs/>
              <w:sz w:val="24"/>
              <w:szCs w:val="24"/>
            </w:rPr>
          </w:rPrChange>
        </w:rPr>
        <w:t>Author: George Kyeyune</w:t>
      </w:r>
    </w:p>
    <w:p w:rsidR="00E85EC0" w:rsidRPr="00686C28" w:rsidRDefault="00E85EC0" w:rsidP="00E85EC0">
      <w:pPr>
        <w:rPr>
          <w:rFonts w:ascii="Times New Roman" w:hAnsi="Times New Roman" w:cs="Times New Roman"/>
          <w:b/>
          <w:bCs/>
          <w:sz w:val="24"/>
          <w:szCs w:val="24"/>
        </w:rPr>
      </w:pPr>
      <w:r w:rsidRPr="00686C28">
        <w:rPr>
          <w:rFonts w:ascii="Times New Roman" w:hAnsi="Times New Roman" w:cs="Times New Roman"/>
          <w:b/>
          <w:bCs/>
          <w:sz w:val="24"/>
          <w:szCs w:val="24"/>
        </w:rPr>
        <w:t>Naita</w:t>
      </w:r>
      <w:ins w:id="2" w:author="Erin Rice" w:date="2014-03-18T10:56:00Z">
        <w:r w:rsidR="005C20BB">
          <w:rPr>
            <w:rFonts w:ascii="Times New Roman" w:hAnsi="Times New Roman" w:cs="Times New Roman"/>
            <w:b/>
            <w:bCs/>
            <w:sz w:val="24"/>
            <w:szCs w:val="24"/>
          </w:rPr>
          <w:t xml:space="preserve">, </w:t>
        </w:r>
      </w:ins>
      <w:ins w:id="3" w:author="Erin Rice" w:date="2014-03-18T10:57:00Z">
        <w:r w:rsidR="005C20BB" w:rsidRPr="00686C28">
          <w:rPr>
            <w:rFonts w:ascii="Times New Roman" w:hAnsi="Times New Roman" w:cs="Times New Roman"/>
            <w:b/>
            <w:bCs/>
            <w:sz w:val="24"/>
            <w:szCs w:val="24"/>
          </w:rPr>
          <w:t xml:space="preserve">Maria </w:t>
        </w:r>
      </w:ins>
    </w:p>
    <w:p w:rsidR="008117B2" w:rsidRDefault="00360E69" w:rsidP="002D49F6">
      <w:pPr>
        <w:rPr>
          <w:rFonts w:ascii="Times New Roman" w:hAnsi="Times New Roman" w:cs="Times New Roman"/>
          <w:sz w:val="24"/>
          <w:szCs w:val="24"/>
        </w:rPr>
      </w:pPr>
      <w:r>
        <w:rPr>
          <w:rFonts w:ascii="Times New Roman" w:hAnsi="Times New Roman" w:cs="Times New Roman"/>
          <w:sz w:val="24"/>
          <w:szCs w:val="24"/>
        </w:rPr>
        <w:t xml:space="preserve">Known for her persistence and consistence </w:t>
      </w:r>
      <w:r w:rsidR="00997586">
        <w:rPr>
          <w:rFonts w:ascii="Times New Roman" w:hAnsi="Times New Roman" w:cs="Times New Roman"/>
          <w:sz w:val="24"/>
          <w:szCs w:val="24"/>
        </w:rPr>
        <w:t>Maria</w:t>
      </w:r>
      <w:r w:rsidR="00E85EC0">
        <w:rPr>
          <w:rFonts w:ascii="Times New Roman" w:hAnsi="Times New Roman" w:cs="Times New Roman"/>
          <w:sz w:val="24"/>
          <w:szCs w:val="24"/>
        </w:rPr>
        <w:t xml:space="preserve"> Naita </w:t>
      </w:r>
      <w:r>
        <w:rPr>
          <w:rFonts w:ascii="Times New Roman" w:hAnsi="Times New Roman" w:cs="Times New Roman"/>
          <w:sz w:val="24"/>
          <w:szCs w:val="24"/>
        </w:rPr>
        <w:t xml:space="preserve">has distinguished herself as not only a major player in Uganda’s sculpture scene, but also one who has </w:t>
      </w:r>
      <w:r w:rsidR="0033476E">
        <w:rPr>
          <w:rFonts w:ascii="Times New Roman" w:hAnsi="Times New Roman" w:cs="Times New Roman"/>
          <w:sz w:val="24"/>
          <w:szCs w:val="24"/>
        </w:rPr>
        <w:t>supported many budding artists</w:t>
      </w:r>
      <w:r>
        <w:rPr>
          <w:rFonts w:ascii="Times New Roman" w:hAnsi="Times New Roman" w:cs="Times New Roman"/>
          <w:sz w:val="24"/>
          <w:szCs w:val="24"/>
        </w:rPr>
        <w:t xml:space="preserve">.  </w:t>
      </w:r>
      <w:r w:rsidR="0033476E">
        <w:rPr>
          <w:rFonts w:ascii="Times New Roman" w:hAnsi="Times New Roman" w:cs="Times New Roman"/>
          <w:sz w:val="24"/>
          <w:szCs w:val="24"/>
        </w:rPr>
        <w:t xml:space="preserve">Unlike many art graduates who find jobs alongside </w:t>
      </w:r>
      <w:r w:rsidR="002D5C39">
        <w:rPr>
          <w:rFonts w:ascii="Times New Roman" w:hAnsi="Times New Roman" w:cs="Times New Roman"/>
          <w:sz w:val="24"/>
          <w:szCs w:val="24"/>
        </w:rPr>
        <w:t>making art, Naita</w:t>
      </w:r>
      <w:r w:rsidR="00956F04">
        <w:rPr>
          <w:rFonts w:ascii="Times New Roman" w:hAnsi="Times New Roman" w:cs="Times New Roman"/>
          <w:sz w:val="24"/>
          <w:szCs w:val="24"/>
        </w:rPr>
        <w:t xml:space="preserve"> </w:t>
      </w:r>
      <w:r w:rsidR="0033476E">
        <w:rPr>
          <w:rFonts w:ascii="Times New Roman" w:hAnsi="Times New Roman" w:cs="Times New Roman"/>
          <w:sz w:val="24"/>
          <w:szCs w:val="24"/>
        </w:rPr>
        <w:t xml:space="preserve">has since her graduation at Makerere Art School </w:t>
      </w:r>
      <w:r w:rsidR="00364789">
        <w:rPr>
          <w:rFonts w:ascii="Times New Roman" w:hAnsi="Times New Roman" w:cs="Times New Roman"/>
          <w:sz w:val="24"/>
          <w:szCs w:val="24"/>
        </w:rPr>
        <w:t xml:space="preserve">(B.A Fine art 1991 and M.A sculpture 1998) </w:t>
      </w:r>
      <w:r w:rsidR="00956F04">
        <w:rPr>
          <w:rFonts w:ascii="Times New Roman" w:hAnsi="Times New Roman" w:cs="Times New Roman"/>
          <w:sz w:val="24"/>
          <w:szCs w:val="24"/>
        </w:rPr>
        <w:t>chose</w:t>
      </w:r>
      <w:r w:rsidR="0033476E">
        <w:rPr>
          <w:rFonts w:ascii="Times New Roman" w:hAnsi="Times New Roman" w:cs="Times New Roman"/>
          <w:sz w:val="24"/>
          <w:szCs w:val="24"/>
        </w:rPr>
        <w:t>n</w:t>
      </w:r>
      <w:r w:rsidR="00956F04">
        <w:rPr>
          <w:rFonts w:ascii="Times New Roman" w:hAnsi="Times New Roman" w:cs="Times New Roman"/>
          <w:sz w:val="24"/>
          <w:szCs w:val="24"/>
        </w:rPr>
        <w:t xml:space="preserve"> a </w:t>
      </w:r>
      <w:ins w:id="4" w:author="doctor" w:date="2014-04-30T16:23:00Z">
        <w:r w:rsidR="00BD136B">
          <w:rPr>
            <w:rFonts w:ascii="Times New Roman" w:hAnsi="Times New Roman" w:cs="Times New Roman"/>
            <w:sz w:val="24"/>
            <w:szCs w:val="24"/>
          </w:rPr>
          <w:t>career as a</w:t>
        </w:r>
      </w:ins>
      <w:del w:id="5" w:author="doctor" w:date="2014-04-30T16:23:00Z">
        <w:r w:rsidR="00956F04" w:rsidDel="00BD136B">
          <w:rPr>
            <w:rFonts w:ascii="Times New Roman" w:hAnsi="Times New Roman" w:cs="Times New Roman"/>
            <w:sz w:val="24"/>
            <w:szCs w:val="24"/>
          </w:rPr>
          <w:delText>path of</w:delText>
        </w:r>
      </w:del>
      <w:r w:rsidR="00956F04">
        <w:rPr>
          <w:rFonts w:ascii="Times New Roman" w:hAnsi="Times New Roman" w:cs="Times New Roman"/>
          <w:sz w:val="24"/>
          <w:szCs w:val="24"/>
        </w:rPr>
        <w:t xml:space="preserve"> full time artist combining sculpture and painting. She was b</w:t>
      </w:r>
      <w:r w:rsidR="00E85EC0">
        <w:rPr>
          <w:rFonts w:ascii="Times New Roman" w:hAnsi="Times New Roman" w:cs="Times New Roman"/>
          <w:sz w:val="24"/>
          <w:szCs w:val="24"/>
        </w:rPr>
        <w:t xml:space="preserve">orn in 1968, </w:t>
      </w:r>
      <w:r w:rsidR="00997586">
        <w:rPr>
          <w:rFonts w:ascii="Times New Roman" w:hAnsi="Times New Roman" w:cs="Times New Roman"/>
          <w:sz w:val="24"/>
          <w:szCs w:val="24"/>
        </w:rPr>
        <w:t xml:space="preserve">and </w:t>
      </w:r>
      <w:r w:rsidR="00E85EC0">
        <w:rPr>
          <w:rFonts w:ascii="Times New Roman" w:hAnsi="Times New Roman" w:cs="Times New Roman"/>
          <w:sz w:val="24"/>
          <w:szCs w:val="24"/>
        </w:rPr>
        <w:t>from an early age, Naita had become conscious of the design traditions not only of her own Ganda people, but also from the different regions of the country.</w:t>
      </w:r>
      <w:r w:rsidR="002D49F6">
        <w:rPr>
          <w:rFonts w:ascii="Times New Roman" w:hAnsi="Times New Roman" w:cs="Times New Roman"/>
          <w:sz w:val="24"/>
          <w:szCs w:val="24"/>
        </w:rPr>
        <w:t xml:space="preserve"> Naita</w:t>
      </w:r>
      <w:r w:rsidR="00956F04">
        <w:rPr>
          <w:rFonts w:ascii="Times New Roman" w:hAnsi="Times New Roman" w:cs="Times New Roman"/>
          <w:sz w:val="24"/>
          <w:szCs w:val="24"/>
        </w:rPr>
        <w:t xml:space="preserve">’s passion for anatomy and her ability to model from observation are her singular strengths. And </w:t>
      </w:r>
      <w:r w:rsidR="008117B2">
        <w:rPr>
          <w:rFonts w:ascii="Times New Roman" w:hAnsi="Times New Roman" w:cs="Times New Roman"/>
          <w:sz w:val="24"/>
          <w:szCs w:val="24"/>
        </w:rPr>
        <w:t xml:space="preserve">yet she is aware that these are in themselves </w:t>
      </w:r>
      <w:r w:rsidR="00997586">
        <w:rPr>
          <w:rFonts w:ascii="Times New Roman" w:hAnsi="Times New Roman" w:cs="Times New Roman"/>
          <w:sz w:val="24"/>
          <w:szCs w:val="24"/>
        </w:rPr>
        <w:t xml:space="preserve">of little consequence </w:t>
      </w:r>
      <w:r w:rsidR="008117B2">
        <w:rPr>
          <w:rFonts w:ascii="Times New Roman" w:hAnsi="Times New Roman" w:cs="Times New Roman"/>
          <w:sz w:val="24"/>
          <w:szCs w:val="24"/>
        </w:rPr>
        <w:t>if they are not backed by what she calls</w:t>
      </w:r>
      <w:r w:rsidR="002D49F6">
        <w:rPr>
          <w:rFonts w:ascii="Times New Roman" w:hAnsi="Times New Roman" w:cs="Times New Roman"/>
          <w:sz w:val="24"/>
          <w:szCs w:val="24"/>
        </w:rPr>
        <w:t xml:space="preserve"> the ‘African consciousness’, which, as she explains, </w:t>
      </w:r>
      <w:r w:rsidR="002D4C52">
        <w:rPr>
          <w:rFonts w:ascii="Times New Roman" w:hAnsi="Times New Roman" w:cs="Times New Roman"/>
          <w:sz w:val="24"/>
          <w:szCs w:val="24"/>
        </w:rPr>
        <w:t>has</w:t>
      </w:r>
      <w:r w:rsidR="008117B2">
        <w:rPr>
          <w:rFonts w:ascii="Times New Roman" w:hAnsi="Times New Roman" w:cs="Times New Roman"/>
          <w:sz w:val="24"/>
          <w:szCs w:val="24"/>
        </w:rPr>
        <w:t xml:space="preserve"> no tangible dimension. To expres</w:t>
      </w:r>
      <w:r w:rsidR="002D4C52">
        <w:rPr>
          <w:rFonts w:ascii="Times New Roman" w:hAnsi="Times New Roman" w:cs="Times New Roman"/>
          <w:sz w:val="24"/>
          <w:szCs w:val="24"/>
        </w:rPr>
        <w:t>s it in sculpture has</w:t>
      </w:r>
      <w:r w:rsidR="008117B2">
        <w:rPr>
          <w:rFonts w:ascii="Times New Roman" w:hAnsi="Times New Roman" w:cs="Times New Roman"/>
          <w:sz w:val="24"/>
          <w:szCs w:val="24"/>
        </w:rPr>
        <w:t xml:space="preserve"> been her major challenge. </w:t>
      </w:r>
      <w:ins w:id="6" w:author="doctor" w:date="2014-04-30T16:24:00Z">
        <w:r w:rsidR="00BD136B">
          <w:rPr>
            <w:rFonts w:ascii="Times New Roman" w:hAnsi="Times New Roman" w:cs="Times New Roman"/>
            <w:sz w:val="24"/>
            <w:szCs w:val="24"/>
          </w:rPr>
          <w:t xml:space="preserve">One of </w:t>
        </w:r>
        <w:proofErr w:type="spellStart"/>
        <w:r w:rsidR="00BD136B">
          <w:rPr>
            <w:rFonts w:ascii="Times New Roman" w:hAnsi="Times New Roman" w:cs="Times New Roman"/>
            <w:sz w:val="24"/>
            <w:szCs w:val="24"/>
          </w:rPr>
          <w:t>Naita’s</w:t>
        </w:r>
        <w:proofErr w:type="spellEnd"/>
        <w:r w:rsidR="00BD136B">
          <w:rPr>
            <w:rFonts w:ascii="Times New Roman" w:hAnsi="Times New Roman" w:cs="Times New Roman"/>
            <w:sz w:val="24"/>
            <w:szCs w:val="24"/>
          </w:rPr>
          <w:t xml:space="preserve"> biggest achievements is KANN artists, a sculpture company she has put together with a goal to promote sculpture in the country.</w:t>
        </w:r>
      </w:ins>
    </w:p>
    <w:p w:rsidR="00E85EC0" w:rsidRDefault="00956F04" w:rsidP="00E85EC0">
      <w:pPr>
        <w:rPr>
          <w:rFonts w:ascii="Times New Roman" w:hAnsi="Times New Roman" w:cs="Times New Roman"/>
          <w:sz w:val="24"/>
          <w:szCs w:val="24"/>
        </w:rPr>
      </w:pPr>
      <w:r>
        <w:rPr>
          <w:rFonts w:ascii="Times New Roman" w:hAnsi="Times New Roman" w:cs="Times New Roman"/>
          <w:sz w:val="24"/>
          <w:szCs w:val="24"/>
        </w:rPr>
        <w:t>For</w:t>
      </w:r>
      <w:r w:rsidR="00E85EC0">
        <w:rPr>
          <w:rFonts w:ascii="Times New Roman" w:hAnsi="Times New Roman" w:cs="Times New Roman"/>
          <w:sz w:val="24"/>
          <w:szCs w:val="24"/>
        </w:rPr>
        <w:t xml:space="preserve"> her </w:t>
      </w:r>
      <w:ins w:id="7" w:author="Erin Rice" w:date="2014-03-18T10:59:00Z">
        <w:r w:rsidR="005C20BB">
          <w:rPr>
            <w:rFonts w:ascii="Times New Roman" w:hAnsi="Times New Roman" w:cs="Times New Roman"/>
            <w:sz w:val="24"/>
            <w:szCs w:val="24"/>
          </w:rPr>
          <w:t xml:space="preserve">Masters </w:t>
        </w:r>
      </w:ins>
      <w:r w:rsidR="0033476E">
        <w:rPr>
          <w:rFonts w:ascii="Times New Roman" w:hAnsi="Times New Roman" w:cs="Times New Roman"/>
          <w:sz w:val="24"/>
          <w:szCs w:val="24"/>
        </w:rPr>
        <w:t xml:space="preserve">in Sculpture </w:t>
      </w:r>
      <w:r w:rsidR="00E85EC0">
        <w:rPr>
          <w:rFonts w:ascii="Times New Roman" w:hAnsi="Times New Roman" w:cs="Times New Roman"/>
          <w:sz w:val="24"/>
          <w:szCs w:val="24"/>
        </w:rPr>
        <w:t xml:space="preserve">research, </w:t>
      </w:r>
      <w:r w:rsidR="002D49F6">
        <w:rPr>
          <w:rFonts w:ascii="Times New Roman" w:hAnsi="Times New Roman" w:cs="Times New Roman"/>
          <w:sz w:val="24"/>
          <w:szCs w:val="24"/>
        </w:rPr>
        <w:t>Naita</w:t>
      </w:r>
      <w:r w:rsidR="003A477B">
        <w:rPr>
          <w:rFonts w:ascii="Times New Roman" w:hAnsi="Times New Roman" w:cs="Times New Roman"/>
          <w:sz w:val="24"/>
          <w:szCs w:val="24"/>
        </w:rPr>
        <w:t xml:space="preserve"> </w:t>
      </w:r>
      <w:r w:rsidR="00E85EC0">
        <w:rPr>
          <w:rFonts w:ascii="Times New Roman" w:hAnsi="Times New Roman" w:cs="Times New Roman"/>
          <w:sz w:val="24"/>
          <w:szCs w:val="24"/>
        </w:rPr>
        <w:t xml:space="preserve">surveyed figurative sculpture in Uganda in general and that of Makerere Art School in particular. She came to a conclusion that although much of it </w:t>
      </w:r>
      <w:r w:rsidR="00C37881">
        <w:rPr>
          <w:rFonts w:ascii="Times New Roman" w:hAnsi="Times New Roman" w:cs="Times New Roman"/>
          <w:sz w:val="24"/>
          <w:szCs w:val="24"/>
        </w:rPr>
        <w:t>exhibited high technical skill</w:t>
      </w:r>
      <w:r w:rsidR="00E85EC0">
        <w:rPr>
          <w:rFonts w:ascii="Times New Roman" w:hAnsi="Times New Roman" w:cs="Times New Roman"/>
          <w:sz w:val="24"/>
          <w:szCs w:val="24"/>
        </w:rPr>
        <w:t>, it felt bare; it lacked an element of rich design an</w:t>
      </w:r>
      <w:r w:rsidR="008012E8">
        <w:rPr>
          <w:rFonts w:ascii="Times New Roman" w:hAnsi="Times New Roman" w:cs="Times New Roman"/>
          <w:sz w:val="24"/>
          <w:szCs w:val="24"/>
        </w:rPr>
        <w:t>d</w:t>
      </w:r>
      <w:r w:rsidR="00E85EC0">
        <w:rPr>
          <w:rFonts w:ascii="Times New Roman" w:hAnsi="Times New Roman" w:cs="Times New Roman"/>
          <w:sz w:val="24"/>
          <w:szCs w:val="24"/>
        </w:rPr>
        <w:t xml:space="preserve"> patterns that were so abundant both in rural and urban Uganda. This led Naita to investigate the potential to inspire sculpture in the body decorations of rural and urban Ugandan women. </w:t>
      </w:r>
      <w:r w:rsidR="00C37881">
        <w:rPr>
          <w:rFonts w:ascii="Times New Roman" w:hAnsi="Times New Roman" w:cs="Times New Roman"/>
          <w:sz w:val="24"/>
          <w:szCs w:val="24"/>
        </w:rPr>
        <w:t>She investigated th</w:t>
      </w:r>
      <w:r w:rsidR="00E85EC0">
        <w:rPr>
          <w:rFonts w:ascii="Times New Roman" w:hAnsi="Times New Roman" w:cs="Times New Roman"/>
          <w:sz w:val="24"/>
          <w:szCs w:val="24"/>
        </w:rPr>
        <w:t>e scanty dressing of ordinary rural women and the elaborate</w:t>
      </w:r>
      <w:ins w:id="8" w:author="Erin Rice" w:date="2014-03-18T11:00:00Z">
        <w:r w:rsidR="005C20BB">
          <w:rPr>
            <w:rFonts w:ascii="Times New Roman" w:hAnsi="Times New Roman" w:cs="Times New Roman"/>
            <w:sz w:val="24"/>
            <w:szCs w:val="24"/>
          </w:rPr>
          <w:t>,</w:t>
        </w:r>
      </w:ins>
      <w:r w:rsidR="00E85EC0">
        <w:rPr>
          <w:rFonts w:ascii="Times New Roman" w:hAnsi="Times New Roman" w:cs="Times New Roman"/>
          <w:sz w:val="24"/>
          <w:szCs w:val="24"/>
        </w:rPr>
        <w:t xml:space="preserve"> glamor</w:t>
      </w:r>
      <w:r w:rsidR="002D49F6">
        <w:rPr>
          <w:rFonts w:ascii="Times New Roman" w:hAnsi="Times New Roman" w:cs="Times New Roman"/>
          <w:sz w:val="24"/>
          <w:szCs w:val="24"/>
        </w:rPr>
        <w:t>ous</w:t>
      </w:r>
      <w:ins w:id="9" w:author="Erin Rice" w:date="2014-03-18T11:00:00Z">
        <w:r w:rsidR="005C20BB">
          <w:rPr>
            <w:rFonts w:ascii="Times New Roman" w:hAnsi="Times New Roman" w:cs="Times New Roman"/>
            <w:sz w:val="24"/>
            <w:szCs w:val="24"/>
          </w:rPr>
          <w:t>,</w:t>
        </w:r>
      </w:ins>
      <w:r w:rsidR="002D49F6">
        <w:rPr>
          <w:rFonts w:ascii="Times New Roman" w:hAnsi="Times New Roman" w:cs="Times New Roman"/>
          <w:sz w:val="24"/>
          <w:szCs w:val="24"/>
        </w:rPr>
        <w:t xml:space="preserve"> sophisticated fashions of </w:t>
      </w:r>
      <w:r w:rsidR="00E85EC0">
        <w:rPr>
          <w:rFonts w:ascii="Times New Roman" w:hAnsi="Times New Roman" w:cs="Times New Roman"/>
          <w:sz w:val="24"/>
          <w:szCs w:val="24"/>
        </w:rPr>
        <w:t>town dweller</w:t>
      </w:r>
      <w:r w:rsidR="00C37881">
        <w:rPr>
          <w:rFonts w:ascii="Times New Roman" w:hAnsi="Times New Roman" w:cs="Times New Roman"/>
          <w:sz w:val="24"/>
          <w:szCs w:val="24"/>
        </w:rPr>
        <w:t>s. Many of the t</w:t>
      </w:r>
      <w:r w:rsidR="002D49F6">
        <w:rPr>
          <w:rFonts w:ascii="Times New Roman" w:hAnsi="Times New Roman" w:cs="Times New Roman"/>
          <w:sz w:val="24"/>
          <w:szCs w:val="24"/>
        </w:rPr>
        <w:t>extile</w:t>
      </w:r>
      <w:r w:rsidR="006F68DA">
        <w:rPr>
          <w:rFonts w:ascii="Times New Roman" w:hAnsi="Times New Roman" w:cs="Times New Roman"/>
          <w:sz w:val="24"/>
          <w:szCs w:val="24"/>
        </w:rPr>
        <w:t>s</w:t>
      </w:r>
      <w:r w:rsidR="002D49F6">
        <w:rPr>
          <w:rFonts w:ascii="Times New Roman" w:hAnsi="Times New Roman" w:cs="Times New Roman"/>
          <w:sz w:val="24"/>
          <w:szCs w:val="24"/>
        </w:rPr>
        <w:t xml:space="preserve"> they wear are laden with</w:t>
      </w:r>
      <w:r w:rsidR="00364789">
        <w:rPr>
          <w:rFonts w:ascii="Times New Roman" w:hAnsi="Times New Roman" w:cs="Times New Roman"/>
          <w:sz w:val="24"/>
          <w:szCs w:val="24"/>
        </w:rPr>
        <w:t xml:space="preserve"> </w:t>
      </w:r>
      <w:r w:rsidR="00C37881">
        <w:rPr>
          <w:rFonts w:ascii="Times New Roman" w:hAnsi="Times New Roman" w:cs="Times New Roman"/>
          <w:sz w:val="24"/>
          <w:szCs w:val="24"/>
        </w:rPr>
        <w:t xml:space="preserve">brilliantly colored </w:t>
      </w:r>
      <w:r w:rsidR="00364789">
        <w:rPr>
          <w:rFonts w:ascii="Times New Roman" w:hAnsi="Times New Roman" w:cs="Times New Roman"/>
          <w:sz w:val="24"/>
          <w:szCs w:val="24"/>
        </w:rPr>
        <w:t xml:space="preserve">motifs mainly </w:t>
      </w:r>
      <w:bookmarkStart w:id="10" w:name="_GoBack"/>
      <w:bookmarkEnd w:id="10"/>
      <w:r w:rsidR="002D49F6">
        <w:rPr>
          <w:rFonts w:ascii="Times New Roman" w:hAnsi="Times New Roman" w:cs="Times New Roman"/>
          <w:sz w:val="24"/>
          <w:szCs w:val="24"/>
        </w:rPr>
        <w:t>taken from local life. Naita</w:t>
      </w:r>
      <w:r w:rsidR="00E85EC0">
        <w:rPr>
          <w:rFonts w:ascii="Times New Roman" w:hAnsi="Times New Roman" w:cs="Times New Roman"/>
          <w:sz w:val="24"/>
          <w:szCs w:val="24"/>
        </w:rPr>
        <w:t xml:space="preserve"> undertook to synthes</w:t>
      </w:r>
      <w:r w:rsidR="002755AA">
        <w:rPr>
          <w:rFonts w:ascii="Times New Roman" w:hAnsi="Times New Roman" w:cs="Times New Roman"/>
          <w:sz w:val="24"/>
          <w:szCs w:val="24"/>
        </w:rPr>
        <w:t>ize</w:t>
      </w:r>
      <w:r w:rsidR="00E85EC0">
        <w:rPr>
          <w:rFonts w:ascii="Times New Roman" w:hAnsi="Times New Roman" w:cs="Times New Roman"/>
          <w:sz w:val="24"/>
          <w:szCs w:val="24"/>
        </w:rPr>
        <w:t xml:space="preserve"> figure modeling together with her personal zest for local designs to create a series of new hybrid sculpture</w:t>
      </w:r>
      <w:r w:rsidR="002D49F6">
        <w:rPr>
          <w:rFonts w:ascii="Times New Roman" w:hAnsi="Times New Roman" w:cs="Times New Roman"/>
          <w:sz w:val="24"/>
          <w:szCs w:val="24"/>
        </w:rPr>
        <w:t>s</w:t>
      </w:r>
      <w:r w:rsidR="00E85EC0">
        <w:rPr>
          <w:rFonts w:ascii="Times New Roman" w:hAnsi="Times New Roman" w:cs="Times New Roman"/>
          <w:sz w:val="24"/>
          <w:szCs w:val="24"/>
        </w:rPr>
        <w:t xml:space="preserve"> which were reflective of the way people wanted to represent themselves. </w:t>
      </w:r>
    </w:p>
    <w:p w:rsidR="00CE7D7F" w:rsidRDefault="00E85EC0" w:rsidP="00686C28">
      <w:pPr>
        <w:rPr>
          <w:rFonts w:ascii="Times New Roman" w:hAnsi="Times New Roman" w:cs="Times New Roman"/>
          <w:sz w:val="24"/>
          <w:szCs w:val="24"/>
        </w:rPr>
      </w:pPr>
      <w:r>
        <w:rPr>
          <w:rFonts w:ascii="Times New Roman" w:hAnsi="Times New Roman" w:cs="Times New Roman"/>
          <w:sz w:val="24"/>
          <w:szCs w:val="24"/>
        </w:rPr>
        <w:t xml:space="preserve">Naita </w:t>
      </w:r>
      <w:r w:rsidR="00CE7D7F">
        <w:rPr>
          <w:rFonts w:ascii="Times New Roman" w:hAnsi="Times New Roman" w:cs="Times New Roman"/>
          <w:sz w:val="24"/>
          <w:szCs w:val="24"/>
        </w:rPr>
        <w:t>has challenged</w:t>
      </w:r>
      <w:r>
        <w:rPr>
          <w:rFonts w:ascii="Times New Roman" w:hAnsi="Times New Roman" w:cs="Times New Roman"/>
          <w:sz w:val="24"/>
          <w:szCs w:val="24"/>
        </w:rPr>
        <w:t xml:space="preserve"> herself with the task of a re-conceiving the figure in its natural social environment. As nudity is still a taboo subject in many Ugandan communities</w:t>
      </w:r>
      <w:r w:rsidR="00CE7D7F">
        <w:rPr>
          <w:rFonts w:ascii="Times New Roman" w:hAnsi="Times New Roman" w:cs="Times New Roman"/>
          <w:sz w:val="24"/>
          <w:szCs w:val="24"/>
        </w:rPr>
        <w:t>,</w:t>
      </w:r>
      <w:r>
        <w:rPr>
          <w:rFonts w:ascii="Times New Roman" w:hAnsi="Times New Roman" w:cs="Times New Roman"/>
          <w:sz w:val="24"/>
          <w:szCs w:val="24"/>
        </w:rPr>
        <w:t xml:space="preserve"> Naita </w:t>
      </w:r>
      <w:r w:rsidR="002755AA">
        <w:rPr>
          <w:rFonts w:ascii="Times New Roman" w:hAnsi="Times New Roman" w:cs="Times New Roman"/>
          <w:sz w:val="24"/>
          <w:szCs w:val="24"/>
        </w:rPr>
        <w:t xml:space="preserve">is always careful </w:t>
      </w:r>
      <w:r>
        <w:rPr>
          <w:rFonts w:ascii="Times New Roman" w:hAnsi="Times New Roman" w:cs="Times New Roman"/>
          <w:sz w:val="24"/>
          <w:szCs w:val="24"/>
        </w:rPr>
        <w:t>to create sculptures revealing the human body but concealing enough as not to ups</w:t>
      </w:r>
      <w:r w:rsidR="002755AA">
        <w:rPr>
          <w:rFonts w:ascii="Times New Roman" w:hAnsi="Times New Roman" w:cs="Times New Roman"/>
          <w:sz w:val="24"/>
          <w:szCs w:val="24"/>
        </w:rPr>
        <w:t>e</w:t>
      </w:r>
      <w:r>
        <w:rPr>
          <w:rFonts w:ascii="Times New Roman" w:hAnsi="Times New Roman" w:cs="Times New Roman"/>
          <w:sz w:val="24"/>
          <w:szCs w:val="24"/>
        </w:rPr>
        <w:t xml:space="preserve">t those with conservative minds about modesty. </w:t>
      </w:r>
      <w:r w:rsidR="002755AA">
        <w:rPr>
          <w:rFonts w:ascii="Times New Roman" w:hAnsi="Times New Roman" w:cs="Times New Roman"/>
          <w:sz w:val="24"/>
          <w:szCs w:val="24"/>
        </w:rPr>
        <w:t>In many of her sculptures, one can see evidence of experimentation and yearning to str</w:t>
      </w:r>
      <w:r w:rsidR="006F68DA">
        <w:rPr>
          <w:rFonts w:ascii="Times New Roman" w:hAnsi="Times New Roman" w:cs="Times New Roman"/>
          <w:sz w:val="24"/>
          <w:szCs w:val="24"/>
        </w:rPr>
        <w:t>etch the boundaries of the language</w:t>
      </w:r>
      <w:r w:rsidR="00CE7D7F">
        <w:rPr>
          <w:rFonts w:ascii="Times New Roman" w:hAnsi="Times New Roman" w:cs="Times New Roman"/>
          <w:sz w:val="24"/>
          <w:szCs w:val="24"/>
        </w:rPr>
        <w:t>,</w:t>
      </w:r>
      <w:r w:rsidR="002755AA">
        <w:rPr>
          <w:rFonts w:ascii="Times New Roman" w:hAnsi="Times New Roman" w:cs="Times New Roman"/>
          <w:sz w:val="24"/>
          <w:szCs w:val="24"/>
        </w:rPr>
        <w:t xml:space="preserve"> moreover using ordinary locally available material. Clay </w:t>
      </w:r>
      <w:r w:rsidR="00CE7D7F">
        <w:rPr>
          <w:rFonts w:ascii="Times New Roman" w:hAnsi="Times New Roman" w:cs="Times New Roman"/>
          <w:sz w:val="24"/>
          <w:szCs w:val="24"/>
        </w:rPr>
        <w:t xml:space="preserve">slabs are </w:t>
      </w:r>
      <w:r w:rsidR="002755AA">
        <w:rPr>
          <w:rFonts w:ascii="Times New Roman" w:hAnsi="Times New Roman" w:cs="Times New Roman"/>
          <w:sz w:val="24"/>
          <w:szCs w:val="24"/>
        </w:rPr>
        <w:t xml:space="preserve">folded to achieve </w:t>
      </w:r>
      <w:r w:rsidR="00CE7D7F">
        <w:rPr>
          <w:rFonts w:ascii="Times New Roman" w:hAnsi="Times New Roman" w:cs="Times New Roman"/>
          <w:sz w:val="24"/>
          <w:szCs w:val="24"/>
        </w:rPr>
        <w:t>spontaneity,</w:t>
      </w:r>
      <w:r w:rsidR="003D4026">
        <w:rPr>
          <w:rFonts w:ascii="Times New Roman" w:hAnsi="Times New Roman" w:cs="Times New Roman"/>
          <w:sz w:val="24"/>
          <w:szCs w:val="24"/>
        </w:rPr>
        <w:t xml:space="preserve"> while steel</w:t>
      </w:r>
      <w:r w:rsidR="00686C28">
        <w:rPr>
          <w:rFonts w:ascii="Times New Roman" w:hAnsi="Times New Roman" w:cs="Times New Roman"/>
          <w:sz w:val="24"/>
          <w:szCs w:val="24"/>
        </w:rPr>
        <w:t xml:space="preserve">, copper or aluminum is </w:t>
      </w:r>
      <w:r w:rsidR="003D4026">
        <w:rPr>
          <w:rFonts w:ascii="Times New Roman" w:hAnsi="Times New Roman" w:cs="Times New Roman"/>
          <w:sz w:val="24"/>
          <w:szCs w:val="24"/>
        </w:rPr>
        <w:t>welded on to</w:t>
      </w:r>
      <w:r w:rsidR="00CE7D7F">
        <w:rPr>
          <w:rFonts w:ascii="Times New Roman" w:hAnsi="Times New Roman" w:cs="Times New Roman"/>
          <w:sz w:val="24"/>
          <w:szCs w:val="24"/>
        </w:rPr>
        <w:t xml:space="preserve"> wood </w:t>
      </w:r>
      <w:r w:rsidR="002755AA">
        <w:rPr>
          <w:rFonts w:ascii="Times New Roman" w:hAnsi="Times New Roman" w:cs="Times New Roman"/>
          <w:sz w:val="24"/>
          <w:szCs w:val="24"/>
        </w:rPr>
        <w:t xml:space="preserve">resulting in symbiotic co-existence of disparate media. </w:t>
      </w:r>
    </w:p>
    <w:p w:rsidR="00E85EC0" w:rsidRDefault="00686C28" w:rsidP="00E85EC0">
      <w:pPr>
        <w:rPr>
          <w:rFonts w:ascii="Times New Roman" w:hAnsi="Times New Roman" w:cs="Times New Roman"/>
          <w:sz w:val="24"/>
          <w:szCs w:val="24"/>
        </w:rPr>
      </w:pPr>
      <w:del w:id="11" w:author="doctor" w:date="2014-04-30T16:24:00Z">
        <w:r w:rsidDel="00BD136B">
          <w:rPr>
            <w:rFonts w:ascii="Times New Roman" w:hAnsi="Times New Roman" w:cs="Times New Roman"/>
            <w:sz w:val="24"/>
            <w:szCs w:val="24"/>
          </w:rPr>
          <w:delText xml:space="preserve">One of </w:delText>
        </w:r>
        <w:r w:rsidR="000B763E" w:rsidDel="00BD136B">
          <w:rPr>
            <w:rFonts w:ascii="Times New Roman" w:hAnsi="Times New Roman" w:cs="Times New Roman"/>
            <w:sz w:val="24"/>
            <w:szCs w:val="24"/>
          </w:rPr>
          <w:delText>Naita</w:delText>
        </w:r>
        <w:r w:rsidR="00364789" w:rsidDel="00BD136B">
          <w:rPr>
            <w:rFonts w:ascii="Times New Roman" w:hAnsi="Times New Roman" w:cs="Times New Roman"/>
            <w:sz w:val="24"/>
            <w:szCs w:val="24"/>
          </w:rPr>
          <w:delText>’s biggest achievements is KANN</w:delText>
        </w:r>
        <w:r w:rsidR="00CE7D7F" w:rsidDel="00BD136B">
          <w:rPr>
            <w:rFonts w:ascii="Times New Roman" w:hAnsi="Times New Roman" w:cs="Times New Roman"/>
            <w:sz w:val="24"/>
            <w:szCs w:val="24"/>
          </w:rPr>
          <w:delText xml:space="preserve"> artists, a sculpture company she has put together with a goal to promote </w:delText>
        </w:r>
      </w:del>
      <w:ins w:id="12" w:author="Erin Rice" w:date="2014-03-18T11:01:00Z">
        <w:del w:id="13" w:author="doctor" w:date="2014-04-30T16:24:00Z">
          <w:r w:rsidR="005C20BB" w:rsidDel="00BD136B">
            <w:rPr>
              <w:rFonts w:ascii="Times New Roman" w:hAnsi="Times New Roman" w:cs="Times New Roman"/>
              <w:sz w:val="24"/>
              <w:szCs w:val="24"/>
            </w:rPr>
            <w:delText xml:space="preserve">sculpture </w:delText>
          </w:r>
        </w:del>
      </w:ins>
      <w:del w:id="14" w:author="doctor" w:date="2014-04-30T16:24:00Z">
        <w:r w:rsidR="00CE7D7F" w:rsidDel="00BD136B">
          <w:rPr>
            <w:rFonts w:ascii="Times New Roman" w:hAnsi="Times New Roman" w:cs="Times New Roman"/>
            <w:sz w:val="24"/>
            <w:szCs w:val="24"/>
          </w:rPr>
          <w:delText>in</w:delText>
        </w:r>
        <w:r w:rsidR="00364789" w:rsidDel="00BD136B">
          <w:rPr>
            <w:rFonts w:ascii="Times New Roman" w:hAnsi="Times New Roman" w:cs="Times New Roman"/>
            <w:sz w:val="24"/>
            <w:szCs w:val="24"/>
          </w:rPr>
          <w:delText xml:space="preserve"> the country. </w:delText>
        </w:r>
      </w:del>
      <w:r w:rsidR="00364789">
        <w:rPr>
          <w:rFonts w:ascii="Times New Roman" w:hAnsi="Times New Roman" w:cs="Times New Roman"/>
          <w:sz w:val="24"/>
          <w:szCs w:val="24"/>
        </w:rPr>
        <w:t xml:space="preserve">Located along </w:t>
      </w:r>
      <w:r w:rsidR="00CE7D7F">
        <w:rPr>
          <w:rFonts w:ascii="Times New Roman" w:hAnsi="Times New Roman" w:cs="Times New Roman"/>
          <w:sz w:val="24"/>
          <w:szCs w:val="24"/>
        </w:rPr>
        <w:t>Entebbe road</w:t>
      </w:r>
      <w:ins w:id="15" w:author="Erin Rice" w:date="2014-04-19T17:47:00Z">
        <w:r w:rsidR="001F6898">
          <w:rPr>
            <w:rFonts w:ascii="Times New Roman" w:hAnsi="Times New Roman" w:cs="Times New Roman"/>
            <w:sz w:val="24"/>
            <w:szCs w:val="24"/>
          </w:rPr>
          <w:t xml:space="preserve"> in Kampala</w:t>
        </w:r>
      </w:ins>
      <w:r w:rsidR="00364789">
        <w:rPr>
          <w:rFonts w:ascii="Times New Roman" w:hAnsi="Times New Roman" w:cs="Times New Roman"/>
          <w:sz w:val="24"/>
          <w:szCs w:val="24"/>
        </w:rPr>
        <w:t>,</w:t>
      </w:r>
      <w:r w:rsidR="00CE7D7F">
        <w:rPr>
          <w:rFonts w:ascii="Times New Roman" w:hAnsi="Times New Roman" w:cs="Times New Roman"/>
          <w:sz w:val="24"/>
          <w:szCs w:val="24"/>
        </w:rPr>
        <w:t xml:space="preserve"> KANN artist</w:t>
      </w:r>
      <w:ins w:id="16" w:author="Erin Rice" w:date="2014-03-18T11:02:00Z">
        <w:r w:rsidR="005C20BB">
          <w:rPr>
            <w:rFonts w:ascii="Times New Roman" w:hAnsi="Times New Roman" w:cs="Times New Roman"/>
            <w:sz w:val="24"/>
            <w:szCs w:val="24"/>
          </w:rPr>
          <w:t>s</w:t>
        </w:r>
      </w:ins>
      <w:r w:rsidR="00CE7D7F">
        <w:rPr>
          <w:rFonts w:ascii="Times New Roman" w:hAnsi="Times New Roman" w:cs="Times New Roman"/>
          <w:sz w:val="24"/>
          <w:szCs w:val="24"/>
        </w:rPr>
        <w:t xml:space="preserve"> h</w:t>
      </w:r>
      <w:r w:rsidR="00403933">
        <w:rPr>
          <w:rFonts w:ascii="Times New Roman" w:hAnsi="Times New Roman" w:cs="Times New Roman"/>
          <w:sz w:val="24"/>
          <w:szCs w:val="24"/>
        </w:rPr>
        <w:t>ave</w:t>
      </w:r>
      <w:r w:rsidR="00CE7D7F">
        <w:rPr>
          <w:rFonts w:ascii="Times New Roman" w:hAnsi="Times New Roman" w:cs="Times New Roman"/>
          <w:sz w:val="24"/>
          <w:szCs w:val="24"/>
        </w:rPr>
        <w:t xml:space="preserve"> executed large sculpture commissions as well as hosting art students on internship. </w:t>
      </w:r>
      <w:r w:rsidR="00DF7B7B">
        <w:rPr>
          <w:rFonts w:ascii="Times New Roman" w:hAnsi="Times New Roman" w:cs="Times New Roman"/>
          <w:sz w:val="24"/>
          <w:szCs w:val="24"/>
        </w:rPr>
        <w:t>One of the</w:t>
      </w:r>
      <w:r w:rsidR="002755AA">
        <w:rPr>
          <w:rFonts w:ascii="Times New Roman" w:hAnsi="Times New Roman" w:cs="Times New Roman"/>
          <w:sz w:val="24"/>
          <w:szCs w:val="24"/>
        </w:rPr>
        <w:t xml:space="preserve"> best known sculpture</w:t>
      </w:r>
      <w:r w:rsidR="002D4C52">
        <w:rPr>
          <w:rFonts w:ascii="Times New Roman" w:hAnsi="Times New Roman" w:cs="Times New Roman"/>
          <w:sz w:val="24"/>
          <w:szCs w:val="24"/>
        </w:rPr>
        <w:t>s</w:t>
      </w:r>
      <w:r w:rsidR="002755AA">
        <w:rPr>
          <w:rFonts w:ascii="Times New Roman" w:hAnsi="Times New Roman" w:cs="Times New Roman"/>
          <w:sz w:val="24"/>
          <w:szCs w:val="24"/>
        </w:rPr>
        <w:t xml:space="preserve"> </w:t>
      </w:r>
      <w:r w:rsidR="00DF7B7B">
        <w:rPr>
          <w:rFonts w:ascii="Times New Roman" w:hAnsi="Times New Roman" w:cs="Times New Roman"/>
          <w:sz w:val="24"/>
          <w:szCs w:val="24"/>
        </w:rPr>
        <w:t xml:space="preserve">under KANN </w:t>
      </w:r>
      <w:r w:rsidR="002755AA">
        <w:rPr>
          <w:rFonts w:ascii="Times New Roman" w:hAnsi="Times New Roman" w:cs="Times New Roman"/>
          <w:sz w:val="24"/>
          <w:szCs w:val="24"/>
        </w:rPr>
        <w:t>is</w:t>
      </w:r>
      <w:r w:rsidR="002755AA" w:rsidRPr="00364789">
        <w:rPr>
          <w:rFonts w:ascii="Times New Roman" w:hAnsi="Times New Roman" w:cs="Times New Roman"/>
          <w:i/>
          <w:sz w:val="24"/>
          <w:szCs w:val="24"/>
        </w:rPr>
        <w:t xml:space="preserve"> Stride</w:t>
      </w:r>
      <w:r w:rsidR="003D4026">
        <w:rPr>
          <w:rFonts w:ascii="Times New Roman" w:hAnsi="Times New Roman" w:cs="Times New Roman"/>
          <w:sz w:val="24"/>
          <w:szCs w:val="24"/>
        </w:rPr>
        <w:t xml:space="preserve">. Executed in </w:t>
      </w:r>
      <w:r w:rsidR="002755AA">
        <w:rPr>
          <w:rFonts w:ascii="Times New Roman" w:hAnsi="Times New Roman" w:cs="Times New Roman"/>
          <w:sz w:val="24"/>
          <w:szCs w:val="24"/>
        </w:rPr>
        <w:t xml:space="preserve">November 2007 to </w:t>
      </w:r>
      <w:r w:rsidR="003D4026">
        <w:rPr>
          <w:rFonts w:ascii="Times New Roman" w:hAnsi="Times New Roman" w:cs="Times New Roman"/>
          <w:sz w:val="24"/>
          <w:szCs w:val="24"/>
        </w:rPr>
        <w:t xml:space="preserve">commemorate the Commonwealth Heads </w:t>
      </w:r>
      <w:r w:rsidR="003D4026">
        <w:rPr>
          <w:rFonts w:ascii="Times New Roman" w:hAnsi="Times New Roman" w:cs="Times New Roman"/>
          <w:sz w:val="24"/>
          <w:szCs w:val="24"/>
        </w:rPr>
        <w:lastRenderedPageBreak/>
        <w:t>of Government Meeting in Kampal</w:t>
      </w:r>
      <w:r w:rsidR="002755AA">
        <w:rPr>
          <w:rFonts w:ascii="Times New Roman" w:hAnsi="Times New Roman" w:cs="Times New Roman"/>
          <w:sz w:val="24"/>
          <w:szCs w:val="24"/>
        </w:rPr>
        <w:t>a</w:t>
      </w:r>
      <w:r w:rsidR="003D4026">
        <w:rPr>
          <w:rFonts w:ascii="Times New Roman" w:hAnsi="Times New Roman" w:cs="Times New Roman"/>
          <w:sz w:val="24"/>
          <w:szCs w:val="24"/>
        </w:rPr>
        <w:t xml:space="preserve"> </w:t>
      </w:r>
      <w:r w:rsidR="003D4026" w:rsidRPr="00364789">
        <w:rPr>
          <w:rFonts w:ascii="Times New Roman" w:hAnsi="Times New Roman" w:cs="Times New Roman"/>
          <w:i/>
          <w:sz w:val="24"/>
          <w:szCs w:val="24"/>
        </w:rPr>
        <w:t>Stride</w:t>
      </w:r>
      <w:r w:rsidR="003D4026">
        <w:rPr>
          <w:rFonts w:ascii="Times New Roman" w:hAnsi="Times New Roman" w:cs="Times New Roman"/>
          <w:sz w:val="24"/>
          <w:szCs w:val="24"/>
        </w:rPr>
        <w:t xml:space="preserve"> is a </w:t>
      </w:r>
      <w:r w:rsidR="00E44CBC">
        <w:rPr>
          <w:rFonts w:ascii="Times New Roman" w:hAnsi="Times New Roman" w:cs="Times New Roman"/>
          <w:sz w:val="24"/>
          <w:szCs w:val="24"/>
        </w:rPr>
        <w:t xml:space="preserve">15 feet family group </w:t>
      </w:r>
      <w:r w:rsidR="00DF7B7B">
        <w:rPr>
          <w:rFonts w:ascii="Times New Roman" w:hAnsi="Times New Roman" w:cs="Times New Roman"/>
          <w:sz w:val="24"/>
          <w:szCs w:val="24"/>
        </w:rPr>
        <w:t xml:space="preserve">in copper sheets, </w:t>
      </w:r>
      <w:r w:rsidR="00E44CBC">
        <w:rPr>
          <w:rFonts w:ascii="Times New Roman" w:hAnsi="Times New Roman" w:cs="Times New Roman"/>
          <w:sz w:val="24"/>
          <w:szCs w:val="24"/>
        </w:rPr>
        <w:t>marching forward with vigor and confidence</w:t>
      </w:r>
      <w:r w:rsidR="00346C0D">
        <w:rPr>
          <w:rFonts w:ascii="Times New Roman" w:hAnsi="Times New Roman" w:cs="Times New Roman"/>
          <w:sz w:val="24"/>
          <w:szCs w:val="24"/>
        </w:rPr>
        <w:t>.</w:t>
      </w:r>
      <w:r w:rsidR="00DF7B7B">
        <w:rPr>
          <w:rFonts w:ascii="Times New Roman" w:hAnsi="Times New Roman" w:cs="Times New Roman"/>
          <w:sz w:val="24"/>
          <w:szCs w:val="24"/>
        </w:rPr>
        <w:t xml:space="preserve"> </w:t>
      </w:r>
      <w:r w:rsidR="00E44CBC">
        <w:rPr>
          <w:rFonts w:ascii="Times New Roman" w:hAnsi="Times New Roman" w:cs="Times New Roman"/>
          <w:i/>
          <w:sz w:val="24"/>
          <w:szCs w:val="24"/>
        </w:rPr>
        <w:t>Stride</w:t>
      </w:r>
      <w:r w:rsidR="00E44CBC">
        <w:rPr>
          <w:rFonts w:ascii="Times New Roman" w:hAnsi="Times New Roman" w:cs="Times New Roman"/>
          <w:sz w:val="24"/>
          <w:szCs w:val="24"/>
        </w:rPr>
        <w:t xml:space="preserve"> lifts our spirits and constructs bridges across faiths and across hearts to spaces of peace and understanding. </w:t>
      </w:r>
      <w:r w:rsidR="002755AA">
        <w:rPr>
          <w:rFonts w:ascii="Times New Roman" w:hAnsi="Times New Roman" w:cs="Times New Roman"/>
          <w:sz w:val="24"/>
          <w:szCs w:val="24"/>
        </w:rPr>
        <w:t xml:space="preserve"> </w:t>
      </w:r>
    </w:p>
    <w:p w:rsidR="009A3EC9" w:rsidRDefault="009A3EC9" w:rsidP="009A3EC9">
      <w:pPr>
        <w:rPr>
          <w:rFonts w:ascii="Times New Roman" w:hAnsi="Times New Roman" w:cs="Times New Roman"/>
          <w:b/>
          <w:bCs/>
          <w:sz w:val="24"/>
          <w:szCs w:val="24"/>
        </w:rPr>
      </w:pPr>
    </w:p>
    <w:p w:rsidR="009A3EC9" w:rsidRDefault="009A3EC9" w:rsidP="009A3EC9">
      <w:pPr>
        <w:rPr>
          <w:rFonts w:ascii="Times New Roman" w:hAnsi="Times New Roman" w:cs="Times New Roman"/>
          <w:b/>
          <w:bCs/>
          <w:sz w:val="24"/>
          <w:szCs w:val="24"/>
        </w:rPr>
      </w:pPr>
    </w:p>
    <w:p w:rsidR="009A3EC9" w:rsidRPr="00276799" w:rsidRDefault="005C20BB" w:rsidP="009A3EC9">
      <w:pPr>
        <w:rPr>
          <w:rFonts w:ascii="Times New Roman" w:hAnsi="Times New Roman" w:cs="Times New Roman"/>
          <w:b/>
          <w:bCs/>
          <w:sz w:val="24"/>
          <w:szCs w:val="24"/>
        </w:rPr>
      </w:pPr>
      <w:ins w:id="17" w:author="Erin Rice" w:date="2014-03-18T11:08:00Z">
        <w:r>
          <w:rPr>
            <w:rFonts w:ascii="Times New Roman" w:hAnsi="Times New Roman" w:cs="Times New Roman"/>
            <w:b/>
            <w:bCs/>
            <w:sz w:val="24"/>
            <w:szCs w:val="24"/>
          </w:rPr>
          <w:t xml:space="preserve">References and </w:t>
        </w:r>
      </w:ins>
      <w:r w:rsidR="009A3EC9" w:rsidRPr="00E00B73">
        <w:rPr>
          <w:rFonts w:ascii="Times New Roman" w:hAnsi="Times New Roman" w:cs="Times New Roman"/>
          <w:b/>
          <w:bCs/>
          <w:sz w:val="24"/>
          <w:szCs w:val="24"/>
        </w:rPr>
        <w:t xml:space="preserve">Further </w:t>
      </w:r>
      <w:ins w:id="18" w:author="Erin Rice" w:date="2014-03-18T11:08:00Z">
        <w:r>
          <w:rPr>
            <w:rFonts w:ascii="Times New Roman" w:hAnsi="Times New Roman" w:cs="Times New Roman"/>
            <w:b/>
            <w:bCs/>
            <w:sz w:val="24"/>
            <w:szCs w:val="24"/>
          </w:rPr>
          <w:t>R</w:t>
        </w:r>
        <w:r w:rsidRPr="00E00B73">
          <w:rPr>
            <w:rFonts w:ascii="Times New Roman" w:hAnsi="Times New Roman" w:cs="Times New Roman"/>
            <w:b/>
            <w:bCs/>
            <w:sz w:val="24"/>
            <w:szCs w:val="24"/>
          </w:rPr>
          <w:t xml:space="preserve">eading </w:t>
        </w:r>
      </w:ins>
    </w:p>
    <w:p w:rsidR="009A3EC9" w:rsidRDefault="003B087B" w:rsidP="009A3EC9">
      <w:pPr>
        <w:rPr>
          <w:rFonts w:ascii="Times New Roman" w:hAnsi="Times New Roman" w:cs="Times New Roman"/>
          <w:sz w:val="24"/>
          <w:szCs w:val="24"/>
        </w:rPr>
      </w:pPr>
      <w:r w:rsidRPr="003B087B">
        <w:rPr>
          <w:rFonts w:ascii="Times New Roman" w:hAnsi="Times New Roman" w:cs="Times New Roman"/>
          <w:bCs/>
          <w:sz w:val="24"/>
          <w:szCs w:val="24"/>
        </w:rPr>
        <w:t>Breitinger</w:t>
      </w:r>
      <w:r w:rsidR="009A3EC9">
        <w:rPr>
          <w:rFonts w:ascii="Times New Roman" w:hAnsi="Times New Roman" w:cs="Times New Roman"/>
          <w:sz w:val="24"/>
          <w:szCs w:val="24"/>
        </w:rPr>
        <w:t>, E</w:t>
      </w:r>
      <w:ins w:id="19" w:author="Erin Rice" w:date="2014-03-18T11:03:00Z">
        <w:r w:rsidR="005C20BB">
          <w:rPr>
            <w:rFonts w:ascii="Times New Roman" w:hAnsi="Times New Roman" w:cs="Times New Roman"/>
            <w:sz w:val="24"/>
            <w:szCs w:val="24"/>
          </w:rPr>
          <w:t xml:space="preserve">. </w:t>
        </w:r>
      </w:ins>
      <w:r w:rsidR="009A3EC9">
        <w:rPr>
          <w:rFonts w:ascii="Times New Roman" w:hAnsi="Times New Roman" w:cs="Times New Roman"/>
          <w:sz w:val="24"/>
          <w:szCs w:val="24"/>
        </w:rPr>
        <w:t>et al.</w:t>
      </w:r>
      <w:ins w:id="20" w:author="Erin Rice" w:date="2014-03-18T11:03:00Z">
        <w:r w:rsidR="005C20BB">
          <w:rPr>
            <w:rFonts w:ascii="Times New Roman" w:hAnsi="Times New Roman" w:cs="Times New Roman"/>
            <w:sz w:val="24"/>
            <w:szCs w:val="24"/>
          </w:rPr>
          <w:t>(</w:t>
        </w:r>
      </w:ins>
      <w:r w:rsidR="009A3EC9">
        <w:rPr>
          <w:rFonts w:ascii="Times New Roman" w:hAnsi="Times New Roman" w:cs="Times New Roman"/>
          <w:sz w:val="24"/>
          <w:szCs w:val="24"/>
        </w:rPr>
        <w:t>1999</w:t>
      </w:r>
      <w:ins w:id="21" w:author="Erin Rice" w:date="2014-03-18T11:03: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w:t>
      </w:r>
      <w:r w:rsidR="009A3EC9" w:rsidRPr="00902D35">
        <w:rPr>
          <w:rFonts w:ascii="Times New Roman" w:hAnsi="Times New Roman" w:cs="Times New Roman"/>
          <w:i/>
          <w:iCs/>
          <w:sz w:val="24"/>
          <w:szCs w:val="24"/>
        </w:rPr>
        <w:t>Uganda; The Cultural landscape</w:t>
      </w:r>
      <w:r w:rsidR="009A3EC9">
        <w:rPr>
          <w:rFonts w:ascii="Times New Roman" w:hAnsi="Times New Roman" w:cs="Times New Roman"/>
          <w:sz w:val="24"/>
          <w:szCs w:val="24"/>
        </w:rPr>
        <w:t>. Kampala Uganda</w:t>
      </w:r>
      <w:ins w:id="22" w:author="Erin Rice" w:date="2014-03-18T11:03:00Z">
        <w:r w:rsidR="005C20BB">
          <w:rPr>
            <w:rFonts w:ascii="Times New Roman" w:hAnsi="Times New Roman" w:cs="Times New Roman"/>
            <w:sz w:val="24"/>
            <w:szCs w:val="24"/>
          </w:rPr>
          <w:t>: Fountain Publishers.</w:t>
        </w:r>
      </w:ins>
      <w:r w:rsidR="009A3EC9">
        <w:rPr>
          <w:rFonts w:ascii="Times New Roman" w:hAnsi="Times New Roman" w:cs="Times New Roman"/>
          <w:sz w:val="24"/>
          <w:szCs w:val="24"/>
        </w:rPr>
        <w:t xml:space="preserve"> </w:t>
      </w:r>
    </w:p>
    <w:p w:rsidR="009A3EC9" w:rsidRPr="005C20BB" w:rsidRDefault="003B087B" w:rsidP="009A3EC9">
      <w:pPr>
        <w:rPr>
          <w:rFonts w:ascii="Times New Roman" w:hAnsi="Times New Roman" w:cs="Times New Roman"/>
          <w:sz w:val="24"/>
          <w:szCs w:val="24"/>
        </w:rPr>
      </w:pPr>
      <w:r w:rsidRPr="003B087B">
        <w:rPr>
          <w:rFonts w:ascii="Times New Roman" w:hAnsi="Times New Roman" w:cs="Times New Roman"/>
          <w:bCs/>
          <w:sz w:val="24"/>
          <w:szCs w:val="24"/>
        </w:rPr>
        <w:t>Calder,</w:t>
      </w:r>
      <w:r w:rsidR="009A3EC9">
        <w:rPr>
          <w:rFonts w:ascii="Times New Roman" w:hAnsi="Times New Roman" w:cs="Times New Roman"/>
          <w:sz w:val="24"/>
          <w:szCs w:val="24"/>
        </w:rPr>
        <w:t xml:space="preserve"> </w:t>
      </w:r>
      <w:ins w:id="23" w:author="Erin Rice" w:date="2014-03-18T11:03:00Z">
        <w:r w:rsidR="005C20BB">
          <w:rPr>
            <w:rFonts w:ascii="Times New Roman" w:hAnsi="Times New Roman" w:cs="Times New Roman"/>
            <w:sz w:val="24"/>
            <w:szCs w:val="24"/>
          </w:rPr>
          <w:t>A.</w:t>
        </w:r>
        <w:r w:rsidR="005C20BB">
          <w:rPr>
            <w:rFonts w:ascii="Times New Roman" w:hAnsi="Times New Roman" w:cs="Times New Roman"/>
            <w:sz w:val="24"/>
            <w:szCs w:val="24"/>
            <w:u w:val="single"/>
          </w:rPr>
          <w:t xml:space="preserve"> </w:t>
        </w:r>
        <w:r w:rsidRPr="003B087B">
          <w:rPr>
            <w:rFonts w:ascii="Times New Roman" w:hAnsi="Times New Roman" w:cs="Times New Roman"/>
            <w:sz w:val="24"/>
            <w:szCs w:val="24"/>
          </w:rPr>
          <w:t>(</w:t>
        </w:r>
      </w:ins>
      <w:r w:rsidRPr="003B087B">
        <w:rPr>
          <w:rFonts w:ascii="Times New Roman" w:hAnsi="Times New Roman" w:cs="Times New Roman"/>
          <w:sz w:val="24"/>
          <w:szCs w:val="24"/>
        </w:rPr>
        <w:t>2000</w:t>
      </w:r>
      <w:ins w:id="24" w:author="Erin Rice" w:date="2014-03-18T11:04:00Z">
        <w:r w:rsidRPr="003B087B">
          <w:rPr>
            <w:rFonts w:ascii="Times New Roman" w:hAnsi="Times New Roman" w:cs="Times New Roman"/>
            <w:sz w:val="24"/>
            <w:szCs w:val="24"/>
          </w:rPr>
          <w:t>)</w:t>
        </w:r>
      </w:ins>
      <w:r w:rsidRPr="003B087B">
        <w:rPr>
          <w:rFonts w:ascii="Times New Roman" w:hAnsi="Times New Roman" w:cs="Times New Roman"/>
          <w:sz w:val="24"/>
          <w:szCs w:val="24"/>
        </w:rPr>
        <w:t xml:space="preserve"> “Uganda’s Modern Art Movement”, </w:t>
      </w:r>
      <w:r w:rsidRPr="003B087B">
        <w:rPr>
          <w:rFonts w:ascii="Times New Roman" w:hAnsi="Times New Roman" w:cs="Times New Roman"/>
          <w:i/>
          <w:iCs/>
          <w:sz w:val="24"/>
          <w:szCs w:val="24"/>
        </w:rPr>
        <w:t>Ijele.</w:t>
      </w:r>
      <w:r w:rsidRPr="003B087B">
        <w:rPr>
          <w:rFonts w:ascii="Times New Roman" w:hAnsi="Times New Roman" w:cs="Times New Roman"/>
          <w:sz w:val="24"/>
          <w:szCs w:val="24"/>
        </w:rPr>
        <w:t xml:space="preserve"> Art Journal of the African World, Vol.1, No. 2.</w:t>
      </w:r>
    </w:p>
    <w:p w:rsidR="009A3EC9" w:rsidRDefault="003B087B" w:rsidP="009A3EC9">
      <w:pPr>
        <w:rPr>
          <w:rFonts w:ascii="Times New Roman" w:hAnsi="Times New Roman" w:cs="Times New Roman"/>
          <w:sz w:val="24"/>
          <w:szCs w:val="24"/>
        </w:rPr>
      </w:pPr>
      <w:r w:rsidRPr="003B087B">
        <w:rPr>
          <w:rFonts w:ascii="Times New Roman" w:hAnsi="Times New Roman" w:cs="Times New Roman"/>
          <w:bCs/>
          <w:sz w:val="24"/>
          <w:szCs w:val="24"/>
        </w:rPr>
        <w:t>Deliss,</w:t>
      </w:r>
      <w:r w:rsidR="009A3EC9">
        <w:rPr>
          <w:rFonts w:ascii="Times New Roman" w:hAnsi="Times New Roman" w:cs="Times New Roman"/>
          <w:sz w:val="24"/>
          <w:szCs w:val="24"/>
        </w:rPr>
        <w:t xml:space="preserve"> </w:t>
      </w:r>
      <w:ins w:id="25" w:author="Erin Rice" w:date="2014-03-18T11:04:00Z">
        <w:r w:rsidR="005C20BB">
          <w:rPr>
            <w:rFonts w:ascii="Times New Roman" w:hAnsi="Times New Roman" w:cs="Times New Roman"/>
            <w:sz w:val="24"/>
            <w:szCs w:val="24"/>
          </w:rPr>
          <w:t xml:space="preserve">C. </w:t>
        </w:r>
      </w:ins>
      <w:r w:rsidR="009A3EC9">
        <w:rPr>
          <w:rFonts w:ascii="Times New Roman" w:hAnsi="Times New Roman" w:cs="Times New Roman"/>
          <w:sz w:val="24"/>
          <w:szCs w:val="24"/>
        </w:rPr>
        <w:t>et al.</w:t>
      </w:r>
      <w:ins w:id="26" w:author="Erin Rice" w:date="2014-03-18T11:04:00Z">
        <w:r w:rsidR="005C20BB">
          <w:rPr>
            <w:rFonts w:ascii="Times New Roman" w:hAnsi="Times New Roman" w:cs="Times New Roman"/>
            <w:sz w:val="24"/>
            <w:szCs w:val="24"/>
          </w:rPr>
          <w:t xml:space="preserve"> (</w:t>
        </w:r>
      </w:ins>
      <w:r w:rsidR="009A3EC9">
        <w:rPr>
          <w:rFonts w:ascii="Times New Roman" w:hAnsi="Times New Roman" w:cs="Times New Roman"/>
          <w:sz w:val="24"/>
          <w:szCs w:val="24"/>
        </w:rPr>
        <w:t>1995</w:t>
      </w:r>
      <w:ins w:id="27" w:author="Erin Rice" w:date="2014-03-18T11:04: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w:t>
      </w:r>
      <w:r w:rsidR="009A3EC9" w:rsidRPr="00902D35">
        <w:rPr>
          <w:rFonts w:ascii="Times New Roman" w:hAnsi="Times New Roman" w:cs="Times New Roman"/>
          <w:i/>
          <w:iCs/>
          <w:sz w:val="24"/>
          <w:szCs w:val="24"/>
        </w:rPr>
        <w:t>Seven Stories about Modern Art in Africa.</w:t>
      </w:r>
      <w:r w:rsidR="009A3EC9">
        <w:rPr>
          <w:rFonts w:ascii="Times New Roman" w:hAnsi="Times New Roman" w:cs="Times New Roman"/>
          <w:sz w:val="24"/>
          <w:szCs w:val="24"/>
        </w:rPr>
        <w:t xml:space="preserve"> London: White Chapel Art Gallery.</w:t>
      </w:r>
    </w:p>
    <w:p w:rsidR="009A3EC9" w:rsidRPr="005C20BB" w:rsidRDefault="003B087B" w:rsidP="009A3EC9">
      <w:pPr>
        <w:rPr>
          <w:rFonts w:ascii="Times New Roman" w:hAnsi="Times New Roman" w:cs="Times New Roman"/>
          <w:iCs/>
          <w:sz w:val="24"/>
          <w:szCs w:val="24"/>
        </w:rPr>
      </w:pPr>
      <w:r w:rsidRPr="003B087B">
        <w:rPr>
          <w:rFonts w:ascii="Times New Roman" w:hAnsi="Times New Roman" w:cs="Times New Roman"/>
          <w:bCs/>
          <w:sz w:val="24"/>
          <w:szCs w:val="24"/>
        </w:rPr>
        <w:t>Kingdon</w:t>
      </w:r>
      <w:r w:rsidR="009A3EC9">
        <w:rPr>
          <w:rFonts w:ascii="Times New Roman" w:hAnsi="Times New Roman" w:cs="Times New Roman"/>
          <w:sz w:val="24"/>
          <w:szCs w:val="24"/>
        </w:rPr>
        <w:t>, J</w:t>
      </w:r>
      <w:ins w:id="28" w:author="Erin Rice" w:date="2014-03-18T11:04:00Z">
        <w:r w:rsidR="005C20BB">
          <w:rPr>
            <w:rFonts w:ascii="Times New Roman" w:hAnsi="Times New Roman" w:cs="Times New Roman"/>
            <w:sz w:val="24"/>
            <w:szCs w:val="24"/>
          </w:rPr>
          <w:t>. (</w:t>
        </w:r>
      </w:ins>
      <w:r w:rsidR="009A3EC9">
        <w:rPr>
          <w:rFonts w:ascii="Times New Roman" w:hAnsi="Times New Roman" w:cs="Times New Roman"/>
          <w:sz w:val="24"/>
          <w:szCs w:val="24"/>
        </w:rPr>
        <w:t>1973</w:t>
      </w:r>
      <w:ins w:id="29" w:author="Erin Rice" w:date="2014-03-18T11:04: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Makerere Art Gallery Catalogue. School of Fine Art Makerere University </w:t>
      </w:r>
      <w:r w:rsidR="009A3EC9">
        <w:rPr>
          <w:rFonts w:ascii="Times New Roman" w:hAnsi="Times New Roman" w:cs="Times New Roman"/>
          <w:sz w:val="24"/>
          <w:szCs w:val="24"/>
        </w:rPr>
        <w:br/>
        <w:t xml:space="preserve">n.d: </w:t>
      </w:r>
      <w:r w:rsidR="009A3EC9" w:rsidRPr="002960B5">
        <w:rPr>
          <w:rFonts w:ascii="Times New Roman" w:hAnsi="Times New Roman" w:cs="Times New Roman"/>
          <w:i/>
          <w:iCs/>
          <w:sz w:val="24"/>
          <w:szCs w:val="24"/>
        </w:rPr>
        <w:t>Mkomazi Mind and Memory Maps</w:t>
      </w:r>
      <w:r w:rsidR="009A3EC9">
        <w:rPr>
          <w:rFonts w:ascii="Times New Roman" w:hAnsi="Times New Roman" w:cs="Times New Roman"/>
          <w:sz w:val="24"/>
          <w:szCs w:val="24"/>
        </w:rPr>
        <w:t xml:space="preserve"> . </w:t>
      </w:r>
      <w:proofErr w:type="gramStart"/>
      <w:r w:rsidR="009A3EC9">
        <w:rPr>
          <w:rFonts w:ascii="Times New Roman" w:hAnsi="Times New Roman" w:cs="Times New Roman"/>
          <w:sz w:val="24"/>
          <w:szCs w:val="24"/>
        </w:rPr>
        <w:t>Royal Geographical Society</w:t>
      </w:r>
      <w:r w:rsidR="009A3EC9">
        <w:rPr>
          <w:rFonts w:ascii="Times New Roman" w:hAnsi="Times New Roman" w:cs="Times New Roman"/>
          <w:sz w:val="24"/>
          <w:szCs w:val="24"/>
        </w:rPr>
        <w:br/>
      </w:r>
      <w:ins w:id="30" w:author="Erin Rice" w:date="2014-04-19T17:50:00Z">
        <w:r w:rsidR="001F6898">
          <w:rPr>
            <w:rFonts w:ascii="Times New Roman" w:hAnsi="Times New Roman" w:cs="Times New Roman"/>
            <w:sz w:val="24"/>
            <w:szCs w:val="24"/>
          </w:rPr>
          <w:t>-</w:t>
        </w:r>
      </w:ins>
      <w:ins w:id="31"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1962</w:t>
      </w:r>
      <w:ins w:id="32"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“Reflections” </w:t>
      </w:r>
      <w:r w:rsidR="009A3EC9" w:rsidRPr="002960B5">
        <w:rPr>
          <w:rFonts w:ascii="Times New Roman" w:hAnsi="Times New Roman" w:cs="Times New Roman"/>
          <w:i/>
          <w:iCs/>
          <w:sz w:val="24"/>
          <w:szCs w:val="24"/>
        </w:rPr>
        <w:t>Transition.</w:t>
      </w:r>
      <w:proofErr w:type="gramEnd"/>
      <w:r w:rsidR="009A3EC9">
        <w:rPr>
          <w:rFonts w:ascii="Times New Roman" w:hAnsi="Times New Roman" w:cs="Times New Roman"/>
          <w:sz w:val="24"/>
          <w:szCs w:val="24"/>
        </w:rPr>
        <w:t xml:space="preserve"> </w:t>
      </w:r>
      <w:proofErr w:type="gramStart"/>
      <w:r w:rsidR="009A3EC9">
        <w:rPr>
          <w:rFonts w:ascii="Times New Roman" w:hAnsi="Times New Roman" w:cs="Times New Roman"/>
          <w:sz w:val="24"/>
          <w:szCs w:val="24"/>
        </w:rPr>
        <w:t>Vol. 2, No. 6 and 7, October</w:t>
      </w:r>
      <w:r w:rsidR="009A3EC9">
        <w:rPr>
          <w:rFonts w:ascii="Times New Roman" w:hAnsi="Times New Roman" w:cs="Times New Roman"/>
          <w:sz w:val="24"/>
          <w:szCs w:val="24"/>
        </w:rPr>
        <w:br/>
      </w:r>
      <w:ins w:id="33" w:author="Erin Rice" w:date="2014-04-19T17:50:00Z">
        <w:r w:rsidR="001F6898">
          <w:rPr>
            <w:rFonts w:ascii="Times New Roman" w:hAnsi="Times New Roman" w:cs="Times New Roman"/>
            <w:sz w:val="24"/>
            <w:szCs w:val="24"/>
          </w:rPr>
          <w:t>-</w:t>
        </w:r>
      </w:ins>
      <w:ins w:id="34"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1962</w:t>
      </w:r>
      <w:ins w:id="35"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“Murals of Fort Hall Chapel”.</w:t>
      </w:r>
      <w:proofErr w:type="gramEnd"/>
      <w:r w:rsidR="009A3EC9">
        <w:rPr>
          <w:rFonts w:ascii="Times New Roman" w:hAnsi="Times New Roman" w:cs="Times New Roman"/>
          <w:sz w:val="24"/>
          <w:szCs w:val="24"/>
        </w:rPr>
        <w:t xml:space="preserve"> </w:t>
      </w:r>
      <w:r w:rsidR="009A3EC9" w:rsidRPr="002960B5">
        <w:rPr>
          <w:rFonts w:ascii="Times New Roman" w:hAnsi="Times New Roman" w:cs="Times New Roman"/>
          <w:i/>
          <w:iCs/>
          <w:sz w:val="24"/>
          <w:szCs w:val="24"/>
        </w:rPr>
        <w:t>ROHO,</w:t>
      </w:r>
      <w:r w:rsidR="009A3EC9">
        <w:rPr>
          <w:rFonts w:ascii="Times New Roman" w:hAnsi="Times New Roman" w:cs="Times New Roman"/>
          <w:sz w:val="24"/>
          <w:szCs w:val="24"/>
        </w:rPr>
        <w:t xml:space="preserve"> Vol. II: School of Fine Art, Makerere College.</w:t>
      </w:r>
      <w:r w:rsidR="009A3EC9">
        <w:rPr>
          <w:rFonts w:ascii="Times New Roman" w:hAnsi="Times New Roman" w:cs="Times New Roman"/>
          <w:sz w:val="24"/>
          <w:szCs w:val="24"/>
        </w:rPr>
        <w:br/>
      </w:r>
      <w:ins w:id="36" w:author="Erin Rice" w:date="2014-04-19T17:50:00Z">
        <w:r w:rsidR="001F6898">
          <w:rPr>
            <w:rFonts w:ascii="Times New Roman" w:hAnsi="Times New Roman" w:cs="Times New Roman"/>
            <w:sz w:val="24"/>
            <w:szCs w:val="24"/>
          </w:rPr>
          <w:t>-</w:t>
        </w:r>
      </w:ins>
      <w:ins w:id="37"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1995</w:t>
      </w:r>
      <w:ins w:id="38" w:author="Erin Rice" w:date="2014-03-18T11:05: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“Makerere Art School”, Interview with Wanjiku Nyachae in Deliss </w:t>
      </w:r>
      <w:r w:rsidR="009A3EC9" w:rsidRPr="002960B5">
        <w:rPr>
          <w:rFonts w:ascii="Times New Roman" w:hAnsi="Times New Roman" w:cs="Times New Roman"/>
          <w:i/>
          <w:iCs/>
          <w:sz w:val="24"/>
          <w:szCs w:val="24"/>
        </w:rPr>
        <w:t>et al, Seven Stories about Modern Art in Africa.</w:t>
      </w:r>
      <w:ins w:id="39" w:author="Erin Rice" w:date="2014-03-18T11:05:00Z">
        <w:r w:rsidR="005C20BB">
          <w:rPr>
            <w:rFonts w:ascii="Times New Roman" w:hAnsi="Times New Roman" w:cs="Times New Roman"/>
            <w:i/>
            <w:iCs/>
            <w:sz w:val="24"/>
            <w:szCs w:val="24"/>
          </w:rPr>
          <w:t xml:space="preserve"> </w:t>
        </w:r>
        <w:r w:rsidR="005C20BB">
          <w:rPr>
            <w:rFonts w:ascii="Times New Roman" w:hAnsi="Times New Roman" w:cs="Times New Roman"/>
            <w:iCs/>
            <w:sz w:val="24"/>
            <w:szCs w:val="24"/>
          </w:rPr>
          <w:t>London: White</w:t>
        </w:r>
      </w:ins>
      <w:ins w:id="40" w:author="Erin Rice" w:date="2014-03-18T11:10:00Z">
        <w:r w:rsidR="005C20BB">
          <w:rPr>
            <w:rFonts w:ascii="Times New Roman" w:hAnsi="Times New Roman" w:cs="Times New Roman"/>
            <w:iCs/>
            <w:sz w:val="24"/>
            <w:szCs w:val="24"/>
          </w:rPr>
          <w:t xml:space="preserve"> </w:t>
        </w:r>
      </w:ins>
      <w:ins w:id="41" w:author="Erin Rice" w:date="2014-03-18T11:05:00Z">
        <w:r w:rsidR="005C20BB">
          <w:rPr>
            <w:rFonts w:ascii="Times New Roman" w:hAnsi="Times New Roman" w:cs="Times New Roman"/>
            <w:iCs/>
            <w:sz w:val="24"/>
            <w:szCs w:val="24"/>
          </w:rPr>
          <w:t>Chapel Art Gallery</w:t>
        </w:r>
      </w:ins>
    </w:p>
    <w:p w:rsidR="009A3EC9" w:rsidRDefault="003B087B" w:rsidP="009A3EC9">
      <w:pPr>
        <w:rPr>
          <w:rFonts w:ascii="Times New Roman" w:hAnsi="Times New Roman" w:cs="Times New Roman"/>
          <w:sz w:val="24"/>
          <w:szCs w:val="24"/>
        </w:rPr>
      </w:pPr>
      <w:r w:rsidRPr="003B087B">
        <w:rPr>
          <w:rFonts w:ascii="Times New Roman" w:hAnsi="Times New Roman" w:cs="Times New Roman"/>
          <w:bCs/>
          <w:sz w:val="24"/>
          <w:szCs w:val="24"/>
        </w:rPr>
        <w:t>Kyeyune</w:t>
      </w:r>
      <w:r w:rsidR="009A3EC9" w:rsidRPr="005C20BB">
        <w:rPr>
          <w:rFonts w:ascii="Times New Roman" w:hAnsi="Times New Roman" w:cs="Times New Roman"/>
          <w:sz w:val="24"/>
          <w:szCs w:val="24"/>
        </w:rPr>
        <w:t>,</w:t>
      </w:r>
      <w:r w:rsidR="009A3EC9">
        <w:rPr>
          <w:rFonts w:ascii="Times New Roman" w:hAnsi="Times New Roman" w:cs="Times New Roman"/>
          <w:sz w:val="24"/>
          <w:szCs w:val="24"/>
        </w:rPr>
        <w:t xml:space="preserve"> G.</w:t>
      </w:r>
      <w:r w:rsidR="009A3EC9">
        <w:rPr>
          <w:rFonts w:ascii="Times New Roman" w:hAnsi="Times New Roman" w:cs="Times New Roman"/>
          <w:sz w:val="24"/>
          <w:szCs w:val="24"/>
        </w:rPr>
        <w:br/>
      </w:r>
      <w:ins w:id="42" w:author="Erin Rice" w:date="2014-04-19T17:50:00Z">
        <w:r w:rsidR="001F6898">
          <w:rPr>
            <w:rFonts w:ascii="Times New Roman" w:hAnsi="Times New Roman" w:cs="Times New Roman"/>
            <w:sz w:val="24"/>
            <w:szCs w:val="24"/>
          </w:rPr>
          <w:t>-</w:t>
        </w:r>
      </w:ins>
      <w:ins w:id="43" w:author="Erin Rice" w:date="2014-03-18T11:06:00Z">
        <w:r w:rsidR="005C20BB">
          <w:rPr>
            <w:rFonts w:ascii="Times New Roman" w:hAnsi="Times New Roman" w:cs="Times New Roman"/>
            <w:sz w:val="24"/>
            <w:szCs w:val="24"/>
          </w:rPr>
          <w:t>(</w:t>
        </w:r>
      </w:ins>
      <w:r w:rsidR="009A3EC9">
        <w:rPr>
          <w:rFonts w:ascii="Times New Roman" w:hAnsi="Times New Roman" w:cs="Times New Roman"/>
          <w:sz w:val="24"/>
          <w:szCs w:val="24"/>
        </w:rPr>
        <w:t>2001</w:t>
      </w:r>
      <w:ins w:id="44" w:author="Erin Rice" w:date="2014-03-18T11:06: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w:t>
      </w:r>
      <w:r w:rsidR="009A3EC9" w:rsidRPr="00902D35">
        <w:rPr>
          <w:rFonts w:ascii="Times New Roman" w:hAnsi="Times New Roman" w:cs="Times New Roman"/>
          <w:i/>
          <w:iCs/>
          <w:sz w:val="24"/>
          <w:szCs w:val="24"/>
        </w:rPr>
        <w:t xml:space="preserve">L’art modern </w:t>
      </w:r>
      <w:proofErr w:type="gramStart"/>
      <w:r w:rsidR="009A3EC9" w:rsidRPr="00902D35">
        <w:rPr>
          <w:rFonts w:ascii="Times New Roman" w:hAnsi="Times New Roman" w:cs="Times New Roman"/>
          <w:i/>
          <w:iCs/>
          <w:sz w:val="24"/>
          <w:szCs w:val="24"/>
        </w:rPr>
        <w:t>a</w:t>
      </w:r>
      <w:proofErr w:type="gramEnd"/>
      <w:r w:rsidR="009A3EC9" w:rsidRPr="00902D35">
        <w:rPr>
          <w:rFonts w:ascii="Times New Roman" w:hAnsi="Times New Roman" w:cs="Times New Roman"/>
          <w:i/>
          <w:iCs/>
          <w:sz w:val="24"/>
          <w:szCs w:val="24"/>
        </w:rPr>
        <w:t xml:space="preserve"> l’university de Makerere Ouganda</w:t>
      </w:r>
      <w:r w:rsidR="009A3EC9">
        <w:rPr>
          <w:rFonts w:ascii="Times New Roman" w:hAnsi="Times New Roman" w:cs="Times New Roman"/>
          <w:sz w:val="24"/>
          <w:szCs w:val="24"/>
        </w:rPr>
        <w:t>, A</w:t>
      </w:r>
      <w:ins w:id="45" w:author="Erin Rice" w:date="2014-04-19T17:50:00Z">
        <w:r w:rsidR="001F6898">
          <w:rPr>
            <w:rFonts w:ascii="Times New Roman" w:hAnsi="Times New Roman" w:cs="Times New Roman"/>
            <w:sz w:val="24"/>
            <w:szCs w:val="24"/>
          </w:rPr>
          <w:t>n</w:t>
        </w:r>
      </w:ins>
      <w:r w:rsidR="009A3EC9">
        <w:rPr>
          <w:rFonts w:ascii="Times New Roman" w:hAnsi="Times New Roman" w:cs="Times New Roman"/>
          <w:sz w:val="24"/>
          <w:szCs w:val="24"/>
        </w:rPr>
        <w:t xml:space="preserve">tholgie de l’art Africain du Xxe Siecle. </w:t>
      </w:r>
      <w:ins w:id="46" w:author="Erin Rice" w:date="2014-03-18T11:06:00Z">
        <w:r w:rsidR="005C20BB">
          <w:rPr>
            <w:rFonts w:ascii="Times New Roman" w:hAnsi="Times New Roman" w:cs="Times New Roman"/>
            <w:sz w:val="24"/>
            <w:szCs w:val="24"/>
          </w:rPr>
          <w:t xml:space="preserve">Paris: </w:t>
        </w:r>
      </w:ins>
      <w:r w:rsidR="009A3EC9">
        <w:rPr>
          <w:rFonts w:ascii="Times New Roman" w:hAnsi="Times New Roman" w:cs="Times New Roman"/>
          <w:sz w:val="24"/>
          <w:szCs w:val="24"/>
        </w:rPr>
        <w:t>Editions Revue Noire, pp. 192-194.</w:t>
      </w:r>
      <w:r w:rsidR="009A3EC9">
        <w:rPr>
          <w:rFonts w:ascii="Times New Roman" w:hAnsi="Times New Roman" w:cs="Times New Roman"/>
          <w:sz w:val="24"/>
          <w:szCs w:val="24"/>
        </w:rPr>
        <w:br/>
      </w:r>
      <w:ins w:id="47" w:author="Erin Rice" w:date="2014-04-19T17:50:00Z">
        <w:r w:rsidR="001F6898">
          <w:rPr>
            <w:rFonts w:ascii="Times New Roman" w:hAnsi="Times New Roman" w:cs="Times New Roman"/>
            <w:sz w:val="24"/>
            <w:szCs w:val="24"/>
          </w:rPr>
          <w:t>-</w:t>
        </w:r>
      </w:ins>
      <w:ins w:id="48" w:author="Erin Rice" w:date="2014-03-18T11:06:00Z">
        <w:r w:rsidR="005C20BB">
          <w:rPr>
            <w:rFonts w:ascii="Times New Roman" w:hAnsi="Times New Roman" w:cs="Times New Roman"/>
            <w:sz w:val="24"/>
            <w:szCs w:val="24"/>
          </w:rPr>
          <w:t>(</w:t>
        </w:r>
      </w:ins>
      <w:r w:rsidR="009A3EC9">
        <w:rPr>
          <w:rFonts w:ascii="Times New Roman" w:hAnsi="Times New Roman" w:cs="Times New Roman"/>
          <w:sz w:val="24"/>
          <w:szCs w:val="24"/>
        </w:rPr>
        <w:t>2002</w:t>
      </w:r>
      <w:ins w:id="49" w:author="Erin Rice" w:date="2014-03-18T11:06: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w:t>
      </w:r>
      <w:r w:rsidR="009A3EC9" w:rsidRPr="00902D35">
        <w:rPr>
          <w:rFonts w:ascii="Times New Roman" w:hAnsi="Times New Roman" w:cs="Times New Roman"/>
          <w:i/>
          <w:iCs/>
          <w:sz w:val="24"/>
          <w:szCs w:val="24"/>
        </w:rPr>
        <w:t xml:space="preserve">“Uganda’s Visual Environment” </w:t>
      </w:r>
      <w:r w:rsidR="009A3EC9">
        <w:rPr>
          <w:rFonts w:ascii="Times New Roman" w:hAnsi="Times New Roman" w:cs="Times New Roman"/>
          <w:sz w:val="24"/>
          <w:szCs w:val="24"/>
        </w:rPr>
        <w:t>in A</w:t>
      </w:r>
      <w:r w:rsidR="009A3EC9" w:rsidRPr="00902D35">
        <w:rPr>
          <w:rFonts w:ascii="Times New Roman" w:hAnsi="Times New Roman" w:cs="Times New Roman"/>
          <w:sz w:val="24"/>
          <w:szCs w:val="24"/>
        </w:rPr>
        <w:t>ction and Vision:</w:t>
      </w:r>
      <w:r w:rsidR="009A3EC9">
        <w:rPr>
          <w:rFonts w:ascii="Times New Roman" w:hAnsi="Times New Roman" w:cs="Times New Roman"/>
          <w:sz w:val="24"/>
          <w:szCs w:val="24"/>
        </w:rPr>
        <w:t xml:space="preserve"> Painting and Sculpture in Ethiopia, Kenya and Uganda from 1980. Edited by John Picton, E. Court and R. Loder, London: The Triangle Trust, pp 43-48.</w:t>
      </w:r>
    </w:p>
    <w:p w:rsidR="009A3EC9" w:rsidRDefault="005C20BB" w:rsidP="009A3EC9">
      <w:pPr>
        <w:rPr>
          <w:rFonts w:ascii="Times New Roman" w:hAnsi="Times New Roman" w:cs="Times New Roman"/>
          <w:sz w:val="24"/>
          <w:szCs w:val="24"/>
        </w:rPr>
      </w:pPr>
      <w:ins w:id="50" w:author="Erin Rice" w:date="2014-03-18T11:07:00Z">
        <w:r>
          <w:rPr>
            <w:rFonts w:ascii="Times New Roman" w:hAnsi="Times New Roman" w:cs="Times New Roman"/>
            <w:sz w:val="24"/>
            <w:szCs w:val="24"/>
          </w:rPr>
          <w:t>Kasfir</w:t>
        </w:r>
        <w:r w:rsidR="003B087B" w:rsidRPr="003B087B">
          <w:rPr>
            <w:rFonts w:ascii="Times New Roman" w:hAnsi="Times New Roman" w:cs="Times New Roman"/>
            <w:b/>
            <w:sz w:val="24"/>
            <w:szCs w:val="24"/>
          </w:rPr>
          <w:t xml:space="preserve">,  </w:t>
        </w:r>
        <w:r w:rsidRPr="005C20BB">
          <w:rPr>
            <w:rFonts w:ascii="Times New Roman" w:hAnsi="Times New Roman" w:cs="Times New Roman"/>
            <w:b/>
            <w:sz w:val="24"/>
            <w:szCs w:val="24"/>
          </w:rPr>
          <w:t>S. L.</w:t>
        </w:r>
      </w:ins>
      <w:r w:rsidR="009A3EC9">
        <w:rPr>
          <w:rFonts w:ascii="Times New Roman" w:hAnsi="Times New Roman" w:cs="Times New Roman"/>
          <w:sz w:val="24"/>
          <w:szCs w:val="24"/>
        </w:rPr>
        <w:t xml:space="preserve"> </w:t>
      </w:r>
      <w:ins w:id="51" w:author="Erin Rice" w:date="2014-03-18T11:08:00Z">
        <w:r>
          <w:rPr>
            <w:rFonts w:ascii="Times New Roman" w:hAnsi="Times New Roman" w:cs="Times New Roman"/>
            <w:sz w:val="24"/>
            <w:szCs w:val="24"/>
          </w:rPr>
          <w:t>(</w:t>
        </w:r>
      </w:ins>
      <w:r w:rsidR="009A3EC9">
        <w:rPr>
          <w:rFonts w:ascii="Times New Roman" w:hAnsi="Times New Roman" w:cs="Times New Roman"/>
          <w:sz w:val="24"/>
          <w:szCs w:val="24"/>
        </w:rPr>
        <w:t>1999</w:t>
      </w:r>
      <w:ins w:id="52" w:author="Erin Rice" w:date="2014-03-18T11:08:00Z">
        <w:r>
          <w:rPr>
            <w:rFonts w:ascii="Times New Roman" w:hAnsi="Times New Roman" w:cs="Times New Roman"/>
            <w:sz w:val="24"/>
            <w:szCs w:val="24"/>
          </w:rPr>
          <w:t xml:space="preserve">) </w:t>
        </w:r>
      </w:ins>
      <w:r w:rsidR="009A3EC9" w:rsidRPr="0048050B">
        <w:rPr>
          <w:rFonts w:ascii="Times New Roman" w:hAnsi="Times New Roman" w:cs="Times New Roman"/>
          <w:i/>
          <w:iCs/>
          <w:sz w:val="24"/>
          <w:szCs w:val="24"/>
        </w:rPr>
        <w:t>Contemporary African Art</w:t>
      </w:r>
      <w:r w:rsidR="009A3EC9">
        <w:rPr>
          <w:rFonts w:ascii="Times New Roman" w:hAnsi="Times New Roman" w:cs="Times New Roman"/>
          <w:sz w:val="24"/>
          <w:szCs w:val="24"/>
        </w:rPr>
        <w:t xml:space="preserve"> , </w:t>
      </w:r>
      <w:ins w:id="53" w:author="Erin Rice" w:date="2014-03-18T11:08:00Z">
        <w:r>
          <w:rPr>
            <w:rFonts w:ascii="Times New Roman" w:hAnsi="Times New Roman" w:cs="Times New Roman"/>
            <w:sz w:val="24"/>
            <w:szCs w:val="24"/>
          </w:rPr>
          <w:t xml:space="preserve">London: </w:t>
        </w:r>
      </w:ins>
      <w:r w:rsidR="009A3EC9">
        <w:rPr>
          <w:rFonts w:ascii="Times New Roman" w:hAnsi="Times New Roman" w:cs="Times New Roman"/>
          <w:sz w:val="24"/>
          <w:szCs w:val="24"/>
        </w:rPr>
        <w:t>Thames and Hudson Ltd</w:t>
      </w:r>
      <w:ins w:id="54" w:author="Erin Rice" w:date="2014-03-18T11:08:00Z">
        <w:r>
          <w:rPr>
            <w:rFonts w:ascii="Times New Roman" w:hAnsi="Times New Roman" w:cs="Times New Roman"/>
            <w:sz w:val="24"/>
            <w:szCs w:val="24"/>
          </w:rPr>
          <w:t>.</w:t>
        </w:r>
      </w:ins>
      <w:r w:rsidR="009A3EC9">
        <w:rPr>
          <w:rFonts w:ascii="Times New Roman" w:hAnsi="Times New Roman" w:cs="Times New Roman"/>
          <w:sz w:val="24"/>
          <w:szCs w:val="24"/>
        </w:rPr>
        <w:t xml:space="preserve"> </w:t>
      </w:r>
    </w:p>
    <w:p w:rsidR="009A3EC9" w:rsidRDefault="003B087B" w:rsidP="009A3EC9">
      <w:pPr>
        <w:rPr>
          <w:rFonts w:ascii="Times New Roman" w:hAnsi="Times New Roman" w:cs="Times New Roman"/>
          <w:sz w:val="24"/>
          <w:szCs w:val="24"/>
        </w:rPr>
      </w:pPr>
      <w:r w:rsidRPr="003B087B">
        <w:rPr>
          <w:rFonts w:ascii="Times New Roman" w:hAnsi="Times New Roman" w:cs="Times New Roman"/>
          <w:bCs/>
          <w:sz w:val="24"/>
          <w:szCs w:val="24"/>
        </w:rPr>
        <w:t>Trowell</w:t>
      </w:r>
      <w:r w:rsidR="009A3EC9" w:rsidRPr="005C20BB">
        <w:rPr>
          <w:rFonts w:ascii="Times New Roman" w:hAnsi="Times New Roman" w:cs="Times New Roman"/>
          <w:sz w:val="24"/>
          <w:szCs w:val="24"/>
        </w:rPr>
        <w:t>,</w:t>
      </w:r>
      <w:r w:rsidR="009A3EC9">
        <w:rPr>
          <w:rFonts w:ascii="Times New Roman" w:hAnsi="Times New Roman" w:cs="Times New Roman"/>
          <w:sz w:val="24"/>
          <w:szCs w:val="24"/>
        </w:rPr>
        <w:t xml:space="preserve"> </w:t>
      </w:r>
      <w:ins w:id="55" w:author="Erin Rice" w:date="2014-03-18T11:07:00Z">
        <w:r w:rsidR="005C20BB">
          <w:rPr>
            <w:rFonts w:ascii="Times New Roman" w:hAnsi="Times New Roman" w:cs="Times New Roman"/>
            <w:sz w:val="24"/>
            <w:szCs w:val="24"/>
          </w:rPr>
          <w:t>M.</w:t>
        </w:r>
      </w:ins>
      <w:r w:rsidR="009A3EC9">
        <w:rPr>
          <w:rFonts w:ascii="Times New Roman" w:hAnsi="Times New Roman" w:cs="Times New Roman"/>
          <w:sz w:val="24"/>
          <w:szCs w:val="24"/>
        </w:rPr>
        <w:t xml:space="preserve"> </w:t>
      </w:r>
      <w:ins w:id="56" w:author="Erin Rice" w:date="2014-03-18T11:07:00Z">
        <w:r w:rsidR="005C20BB">
          <w:rPr>
            <w:rFonts w:ascii="Times New Roman" w:hAnsi="Times New Roman" w:cs="Times New Roman"/>
            <w:sz w:val="24"/>
            <w:szCs w:val="24"/>
          </w:rPr>
          <w:t>(</w:t>
        </w:r>
      </w:ins>
      <w:r w:rsidR="009A3EC9">
        <w:rPr>
          <w:rFonts w:ascii="Times New Roman" w:hAnsi="Times New Roman" w:cs="Times New Roman"/>
          <w:sz w:val="24"/>
          <w:szCs w:val="24"/>
        </w:rPr>
        <w:t>1960</w:t>
      </w:r>
      <w:ins w:id="57" w:author="Erin Rice" w:date="2014-03-18T11:07:00Z">
        <w:r w:rsidR="005C20BB">
          <w:rPr>
            <w:rFonts w:ascii="Times New Roman" w:hAnsi="Times New Roman" w:cs="Times New Roman"/>
            <w:sz w:val="24"/>
            <w:szCs w:val="24"/>
          </w:rPr>
          <w:t>)</w:t>
        </w:r>
      </w:ins>
      <w:r w:rsidR="009A3EC9">
        <w:rPr>
          <w:rFonts w:ascii="Times New Roman" w:hAnsi="Times New Roman" w:cs="Times New Roman"/>
          <w:sz w:val="24"/>
          <w:szCs w:val="24"/>
        </w:rPr>
        <w:t xml:space="preserve"> </w:t>
      </w:r>
      <w:r w:rsidR="009A3EC9" w:rsidRPr="0048050B">
        <w:rPr>
          <w:rFonts w:ascii="Times New Roman" w:hAnsi="Times New Roman" w:cs="Times New Roman"/>
          <w:i/>
          <w:iCs/>
          <w:sz w:val="24"/>
          <w:szCs w:val="24"/>
        </w:rPr>
        <w:t>African Tapestry</w:t>
      </w:r>
      <w:r w:rsidR="009A3EC9">
        <w:rPr>
          <w:rFonts w:ascii="Times New Roman" w:hAnsi="Times New Roman" w:cs="Times New Roman"/>
          <w:sz w:val="24"/>
          <w:szCs w:val="24"/>
        </w:rPr>
        <w:t>, London</w:t>
      </w:r>
      <w:ins w:id="58" w:author="Erin Rice" w:date="2014-03-18T11:08:00Z">
        <w:r w:rsidR="005C20BB">
          <w:rPr>
            <w:rFonts w:ascii="Times New Roman" w:hAnsi="Times New Roman" w:cs="Times New Roman"/>
            <w:sz w:val="24"/>
            <w:szCs w:val="24"/>
          </w:rPr>
          <w:t xml:space="preserve">: </w:t>
        </w:r>
      </w:ins>
      <w:r w:rsidR="009A3EC9">
        <w:rPr>
          <w:rFonts w:ascii="Times New Roman" w:hAnsi="Times New Roman" w:cs="Times New Roman"/>
          <w:sz w:val="24"/>
          <w:szCs w:val="24"/>
        </w:rPr>
        <w:t>Faber and Faber.</w:t>
      </w:r>
    </w:p>
    <w:p w:rsidR="009A3EC9" w:rsidRPr="00E00B73" w:rsidRDefault="009A3EC9" w:rsidP="009A3EC9">
      <w:pPr>
        <w:rPr>
          <w:rFonts w:ascii="Times New Roman" w:hAnsi="Times New Roman" w:cs="Times New Roman"/>
          <w:sz w:val="24"/>
          <w:szCs w:val="24"/>
        </w:rPr>
      </w:pPr>
    </w:p>
    <w:p w:rsidR="009A3EC9" w:rsidRDefault="009A3EC9" w:rsidP="009A3EC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826AE">
        <w:rPr>
          <w:rFonts w:ascii="Times New Roman" w:hAnsi="Times New Roman" w:cs="Times New Roman"/>
          <w:b/>
          <w:bCs/>
          <w:sz w:val="24"/>
          <w:szCs w:val="24"/>
        </w:rPr>
        <w:t xml:space="preserve">Unpublished Literature </w:t>
      </w:r>
    </w:p>
    <w:p w:rsidR="00542B8A" w:rsidRDefault="00542B8A" w:rsidP="009A3EC9">
      <w:pPr>
        <w:rPr>
          <w:rFonts w:ascii="Times New Roman" w:hAnsi="Times New Roman" w:cs="Times New Roman"/>
          <w:b/>
          <w:bCs/>
          <w:sz w:val="24"/>
          <w:szCs w:val="24"/>
        </w:rPr>
      </w:pPr>
      <w:r>
        <w:rPr>
          <w:rFonts w:ascii="Times New Roman" w:hAnsi="Times New Roman" w:cs="Times New Roman"/>
          <w:b/>
          <w:bCs/>
          <w:sz w:val="24"/>
          <w:szCs w:val="24"/>
        </w:rPr>
        <w:t>Amada Evassy Tumusiime</w:t>
      </w:r>
    </w:p>
    <w:p w:rsidR="00542B8A" w:rsidRPr="00542B8A" w:rsidRDefault="00542B8A" w:rsidP="009A3EC9">
      <w:pPr>
        <w:rPr>
          <w:rFonts w:ascii="Times New Roman" w:hAnsi="Times New Roman" w:cs="Times New Roman"/>
          <w:sz w:val="24"/>
          <w:szCs w:val="24"/>
        </w:rPr>
      </w:pPr>
      <w:r w:rsidRPr="00542B8A">
        <w:rPr>
          <w:rFonts w:ascii="Times New Roman" w:hAnsi="Times New Roman" w:cs="Times New Roman"/>
          <w:sz w:val="24"/>
          <w:szCs w:val="24"/>
        </w:rPr>
        <w:t xml:space="preserve">2012: </w:t>
      </w:r>
      <w:r w:rsidRPr="00542B8A">
        <w:rPr>
          <w:rFonts w:ascii="Times New Roman" w:hAnsi="Times New Roman" w:cs="Times New Roman"/>
          <w:i/>
          <w:iCs/>
          <w:sz w:val="24"/>
          <w:szCs w:val="24"/>
        </w:rPr>
        <w:t>Art Gender: Imag[in]ing, the New Woman in Contemporary Ugandan Art</w:t>
      </w:r>
      <w:r w:rsidRPr="00542B8A">
        <w:rPr>
          <w:rFonts w:ascii="Times New Roman" w:hAnsi="Times New Roman" w:cs="Times New Roman"/>
          <w:sz w:val="24"/>
          <w:szCs w:val="24"/>
        </w:rPr>
        <w:t xml:space="preserve">: PhD thesis, University of Pretoria. </w:t>
      </w:r>
    </w:p>
    <w:p w:rsidR="009A3EC9" w:rsidRPr="002960B5" w:rsidRDefault="009A3EC9" w:rsidP="009A3EC9">
      <w:pPr>
        <w:rPr>
          <w:rFonts w:ascii="Times New Roman" w:hAnsi="Times New Roman" w:cs="Times New Roman"/>
          <w:b/>
          <w:bCs/>
          <w:sz w:val="24"/>
          <w:szCs w:val="24"/>
        </w:rPr>
      </w:pPr>
      <w:r w:rsidRPr="0048050B">
        <w:rPr>
          <w:rFonts w:ascii="Times New Roman" w:hAnsi="Times New Roman" w:cs="Times New Roman"/>
          <w:b/>
          <w:bCs/>
          <w:sz w:val="24"/>
          <w:szCs w:val="24"/>
        </w:rPr>
        <w:t>Kyeyune</w:t>
      </w:r>
      <w:r>
        <w:rPr>
          <w:rFonts w:ascii="Times New Roman" w:hAnsi="Times New Roman" w:cs="Times New Roman"/>
          <w:sz w:val="24"/>
          <w:szCs w:val="24"/>
        </w:rPr>
        <w:t>, G.</w:t>
      </w:r>
      <w:r w:rsidRPr="00EF3035">
        <w:rPr>
          <w:rFonts w:ascii="Times New Roman" w:hAnsi="Times New Roman" w:cs="Times New Roman"/>
          <w:b/>
          <w:bCs/>
          <w:sz w:val="24"/>
          <w:szCs w:val="24"/>
        </w:rPr>
        <w:t xml:space="preserve"> </w:t>
      </w:r>
      <w:ins w:id="59" w:author="Erin Rice" w:date="2014-03-18T11:09:00Z">
        <w:r w:rsidR="005C20BB">
          <w:rPr>
            <w:rFonts w:ascii="Times New Roman" w:hAnsi="Times New Roman" w:cs="Times New Roman"/>
            <w:sz w:val="24"/>
            <w:szCs w:val="24"/>
          </w:rPr>
          <w:t>(</w:t>
        </w:r>
      </w:ins>
      <w:r>
        <w:rPr>
          <w:rFonts w:ascii="Times New Roman" w:hAnsi="Times New Roman" w:cs="Times New Roman"/>
          <w:sz w:val="24"/>
          <w:szCs w:val="24"/>
        </w:rPr>
        <w:t>2003</w:t>
      </w:r>
      <w:ins w:id="60" w:author="Erin Rice" w:date="2014-03-18T11:09:00Z">
        <w:r w:rsidR="005C20BB">
          <w:rPr>
            <w:rFonts w:ascii="Times New Roman" w:hAnsi="Times New Roman" w:cs="Times New Roman"/>
            <w:sz w:val="24"/>
            <w:szCs w:val="24"/>
          </w:rPr>
          <w:t>)</w:t>
        </w:r>
      </w:ins>
      <w:r>
        <w:rPr>
          <w:rFonts w:ascii="Times New Roman" w:hAnsi="Times New Roman" w:cs="Times New Roman"/>
          <w:sz w:val="24"/>
          <w:szCs w:val="24"/>
        </w:rPr>
        <w:t xml:space="preserve"> </w:t>
      </w:r>
      <w:r w:rsidRPr="00902D35">
        <w:rPr>
          <w:rFonts w:ascii="Times New Roman" w:hAnsi="Times New Roman" w:cs="Times New Roman"/>
          <w:i/>
          <w:iCs/>
          <w:sz w:val="24"/>
          <w:szCs w:val="24"/>
        </w:rPr>
        <w:t>Art in Uganda in the 20th Century</w:t>
      </w:r>
      <w:r>
        <w:rPr>
          <w:rFonts w:ascii="Times New Roman" w:hAnsi="Times New Roman" w:cs="Times New Roman"/>
          <w:b/>
          <w:bCs/>
          <w:sz w:val="24"/>
          <w:szCs w:val="24"/>
        </w:rPr>
        <w:t xml:space="preserve">: </w:t>
      </w:r>
      <w:r>
        <w:rPr>
          <w:rFonts w:ascii="Times New Roman" w:hAnsi="Times New Roman" w:cs="Times New Roman"/>
          <w:sz w:val="24"/>
          <w:szCs w:val="24"/>
        </w:rPr>
        <w:t>PhD t</w:t>
      </w:r>
      <w:r w:rsidRPr="00A826AE">
        <w:rPr>
          <w:rFonts w:ascii="Times New Roman" w:hAnsi="Times New Roman" w:cs="Times New Roman"/>
          <w:sz w:val="24"/>
          <w:szCs w:val="24"/>
        </w:rPr>
        <w:t>hesis</w:t>
      </w:r>
      <w:r>
        <w:rPr>
          <w:rFonts w:ascii="Times New Roman" w:hAnsi="Times New Roman" w:cs="Times New Roman"/>
          <w:sz w:val="24"/>
          <w:szCs w:val="24"/>
        </w:rPr>
        <w:t>,</w:t>
      </w:r>
      <w:r w:rsidRPr="0006667B">
        <w:rPr>
          <w:rFonts w:ascii="Times New Roman" w:hAnsi="Times New Roman" w:cs="Times New Roman"/>
          <w:sz w:val="24"/>
          <w:szCs w:val="24"/>
        </w:rPr>
        <w:t xml:space="preserve"> School of Oriental and African</w:t>
      </w:r>
      <w:ins w:id="61" w:author="Erin Rice" w:date="2014-04-19T17:48:00Z">
        <w:r w:rsidR="001F6898">
          <w:rPr>
            <w:rFonts w:ascii="Times New Roman" w:hAnsi="Times New Roman" w:cs="Times New Roman"/>
            <w:sz w:val="24"/>
            <w:szCs w:val="24"/>
          </w:rPr>
          <w:t xml:space="preserve"> S</w:t>
        </w:r>
        <w:r w:rsidR="001F6898" w:rsidRPr="0006667B">
          <w:rPr>
            <w:rFonts w:ascii="Times New Roman" w:hAnsi="Times New Roman" w:cs="Times New Roman"/>
            <w:sz w:val="24"/>
            <w:szCs w:val="24"/>
          </w:rPr>
          <w:t xml:space="preserve">tudies </w:t>
        </w:r>
      </w:ins>
      <w:r w:rsidRPr="0006667B">
        <w:rPr>
          <w:rFonts w:ascii="Times New Roman" w:hAnsi="Times New Roman" w:cs="Times New Roman"/>
          <w:sz w:val="24"/>
          <w:szCs w:val="24"/>
        </w:rPr>
        <w:t xml:space="preserve">University of London </w:t>
      </w:r>
    </w:p>
    <w:p w:rsidR="009A3EC9" w:rsidRDefault="009A3EC9" w:rsidP="009A3EC9">
      <w:pPr>
        <w:rPr>
          <w:rFonts w:ascii="Times New Roman" w:hAnsi="Times New Roman" w:cs="Times New Roman"/>
          <w:sz w:val="24"/>
          <w:szCs w:val="24"/>
        </w:rPr>
      </w:pPr>
      <w:r w:rsidRPr="00E22F62">
        <w:rPr>
          <w:rFonts w:ascii="Times New Roman" w:hAnsi="Times New Roman" w:cs="Times New Roman"/>
          <w:b/>
          <w:bCs/>
          <w:sz w:val="24"/>
          <w:szCs w:val="24"/>
        </w:rPr>
        <w:t xml:space="preserve">Kakande </w:t>
      </w:r>
      <w:ins w:id="62" w:author="Erin Rice" w:date="2014-03-18T11:09:00Z">
        <w:r w:rsidR="005C20BB">
          <w:rPr>
            <w:rFonts w:ascii="Times New Roman" w:hAnsi="Times New Roman" w:cs="Times New Roman"/>
            <w:sz w:val="24"/>
            <w:szCs w:val="24"/>
          </w:rPr>
          <w:t>A. (</w:t>
        </w:r>
      </w:ins>
      <w:r>
        <w:rPr>
          <w:rFonts w:ascii="Times New Roman" w:hAnsi="Times New Roman" w:cs="Times New Roman"/>
          <w:sz w:val="24"/>
          <w:szCs w:val="24"/>
        </w:rPr>
        <w:t>2008</w:t>
      </w:r>
      <w:ins w:id="63" w:author="Erin Rice" w:date="2014-03-18T11:09:00Z">
        <w:r w:rsidR="005C20BB">
          <w:rPr>
            <w:rFonts w:ascii="Times New Roman" w:hAnsi="Times New Roman" w:cs="Times New Roman"/>
            <w:sz w:val="24"/>
            <w:szCs w:val="24"/>
          </w:rPr>
          <w:t>)</w:t>
        </w:r>
      </w:ins>
      <w:r>
        <w:rPr>
          <w:rFonts w:ascii="Times New Roman" w:hAnsi="Times New Roman" w:cs="Times New Roman"/>
          <w:sz w:val="24"/>
          <w:szCs w:val="24"/>
        </w:rPr>
        <w:t xml:space="preserve"> </w:t>
      </w:r>
      <w:r w:rsidRPr="00902D35">
        <w:rPr>
          <w:rFonts w:ascii="Times New Roman" w:hAnsi="Times New Roman" w:cs="Times New Roman"/>
          <w:i/>
          <w:iCs/>
          <w:sz w:val="24"/>
          <w:szCs w:val="24"/>
        </w:rPr>
        <w:t>Contemporary Art in Uganda</w:t>
      </w:r>
      <w:r>
        <w:rPr>
          <w:rFonts w:ascii="Times New Roman" w:hAnsi="Times New Roman" w:cs="Times New Roman"/>
          <w:sz w:val="24"/>
          <w:szCs w:val="24"/>
        </w:rPr>
        <w:t xml:space="preserve">: </w:t>
      </w:r>
      <w:r w:rsidRPr="002960B5">
        <w:rPr>
          <w:rFonts w:ascii="Times New Roman" w:hAnsi="Times New Roman" w:cs="Times New Roman"/>
          <w:i/>
          <w:iCs/>
          <w:sz w:val="24"/>
          <w:szCs w:val="24"/>
        </w:rPr>
        <w:t>a nexus between Art and politics:</w:t>
      </w:r>
      <w:r>
        <w:rPr>
          <w:rFonts w:ascii="Times New Roman" w:hAnsi="Times New Roman" w:cs="Times New Roman"/>
          <w:sz w:val="24"/>
          <w:szCs w:val="24"/>
        </w:rPr>
        <w:t xml:space="preserve"> PhD thesis, University of Witwatersrand, Johannesburg. </w:t>
      </w:r>
    </w:p>
    <w:p w:rsidR="009A3EC9" w:rsidRPr="00902D35" w:rsidRDefault="009A3EC9" w:rsidP="009A3EC9">
      <w:pPr>
        <w:rPr>
          <w:rFonts w:ascii="Times New Roman" w:hAnsi="Times New Roman" w:cs="Times New Roman"/>
          <w:sz w:val="24"/>
          <w:szCs w:val="24"/>
        </w:rPr>
      </w:pPr>
      <w:r w:rsidRPr="00E22F62">
        <w:rPr>
          <w:rFonts w:ascii="Times New Roman" w:hAnsi="Times New Roman" w:cs="Times New Roman"/>
          <w:b/>
          <w:bCs/>
          <w:sz w:val="24"/>
          <w:szCs w:val="24"/>
        </w:rPr>
        <w:t xml:space="preserve">Kizito </w:t>
      </w:r>
      <w:ins w:id="64" w:author="Erin Rice" w:date="2014-03-18T11:09:00Z">
        <w:r w:rsidR="005C20BB">
          <w:rPr>
            <w:rFonts w:ascii="Times New Roman" w:hAnsi="Times New Roman" w:cs="Times New Roman"/>
            <w:sz w:val="24"/>
            <w:szCs w:val="24"/>
          </w:rPr>
          <w:t xml:space="preserve">M. </w:t>
        </w:r>
      </w:ins>
      <w:r>
        <w:rPr>
          <w:rFonts w:ascii="Times New Roman" w:hAnsi="Times New Roman" w:cs="Times New Roman"/>
          <w:sz w:val="24"/>
          <w:szCs w:val="24"/>
        </w:rPr>
        <w:t>K</w:t>
      </w:r>
      <w:ins w:id="65" w:author="Erin Rice" w:date="2014-03-18T11:09:00Z">
        <w:r w:rsidR="005C20BB">
          <w:rPr>
            <w:rFonts w:ascii="Times New Roman" w:hAnsi="Times New Roman" w:cs="Times New Roman"/>
            <w:sz w:val="24"/>
            <w:szCs w:val="24"/>
          </w:rPr>
          <w:t>. (</w:t>
        </w:r>
      </w:ins>
      <w:r>
        <w:rPr>
          <w:rFonts w:ascii="Times New Roman" w:hAnsi="Times New Roman" w:cs="Times New Roman"/>
          <w:sz w:val="24"/>
          <w:szCs w:val="24"/>
        </w:rPr>
        <w:t>2003</w:t>
      </w:r>
      <w:ins w:id="66" w:author="Erin Rice" w:date="2014-03-18T11:09:00Z">
        <w:r w:rsidR="005C20BB">
          <w:rPr>
            <w:rFonts w:ascii="Times New Roman" w:hAnsi="Times New Roman" w:cs="Times New Roman"/>
            <w:sz w:val="24"/>
            <w:szCs w:val="24"/>
          </w:rPr>
          <w:t>)</w:t>
        </w:r>
      </w:ins>
      <w:r>
        <w:rPr>
          <w:rFonts w:ascii="Times New Roman" w:hAnsi="Times New Roman" w:cs="Times New Roman"/>
          <w:sz w:val="24"/>
          <w:szCs w:val="24"/>
        </w:rPr>
        <w:t xml:space="preserve"> </w:t>
      </w:r>
      <w:r w:rsidRPr="00902D35">
        <w:rPr>
          <w:rFonts w:ascii="Times New Roman" w:hAnsi="Times New Roman" w:cs="Times New Roman"/>
          <w:i/>
          <w:iCs/>
          <w:sz w:val="24"/>
          <w:szCs w:val="24"/>
        </w:rPr>
        <w:t>The Renaissance of Contemporary Art at Makerere University Art School</w:t>
      </w:r>
      <w:r>
        <w:rPr>
          <w:rFonts w:ascii="Times New Roman" w:hAnsi="Times New Roman" w:cs="Times New Roman"/>
          <w:i/>
          <w:iCs/>
          <w:sz w:val="24"/>
          <w:szCs w:val="24"/>
        </w:rPr>
        <w:t xml:space="preserve">: </w:t>
      </w:r>
      <w:r>
        <w:rPr>
          <w:rFonts w:ascii="Times New Roman" w:hAnsi="Times New Roman" w:cs="Times New Roman"/>
          <w:sz w:val="24"/>
          <w:szCs w:val="24"/>
        </w:rPr>
        <w:t>PhD t</w:t>
      </w:r>
      <w:r w:rsidRPr="00902D35">
        <w:rPr>
          <w:rFonts w:ascii="Times New Roman" w:hAnsi="Times New Roman" w:cs="Times New Roman"/>
          <w:sz w:val="24"/>
          <w:szCs w:val="24"/>
        </w:rPr>
        <w:t xml:space="preserve">hesis </w:t>
      </w:r>
      <w:r>
        <w:rPr>
          <w:rFonts w:ascii="Times New Roman" w:hAnsi="Times New Roman" w:cs="Times New Roman"/>
          <w:sz w:val="24"/>
          <w:szCs w:val="24"/>
        </w:rPr>
        <w:t xml:space="preserve">Makerere University. </w:t>
      </w:r>
    </w:p>
    <w:p w:rsidR="009A3EC9" w:rsidRPr="00902D35" w:rsidRDefault="009A3EC9" w:rsidP="009A3EC9">
      <w:pPr>
        <w:rPr>
          <w:rFonts w:ascii="Times New Roman" w:hAnsi="Times New Roman" w:cs="Times New Roman"/>
          <w:i/>
          <w:iCs/>
          <w:sz w:val="24"/>
          <w:szCs w:val="24"/>
        </w:rPr>
      </w:pPr>
    </w:p>
    <w:p w:rsidR="009A3EC9" w:rsidRDefault="009A3EC9" w:rsidP="009A3EC9">
      <w:pPr>
        <w:rPr>
          <w:rFonts w:ascii="Times New Roman" w:hAnsi="Times New Roman" w:cs="Times New Roman"/>
          <w:sz w:val="24"/>
          <w:szCs w:val="24"/>
        </w:rPr>
      </w:pPr>
    </w:p>
    <w:p w:rsidR="009A3EC9" w:rsidDel="00CA7FF2" w:rsidRDefault="009A3EC9" w:rsidP="009A3EC9">
      <w:pPr>
        <w:rPr>
          <w:del w:id="67" w:author="Erin Rice" w:date="2014-03-18T12:55:00Z"/>
          <w:rFonts w:ascii="Times New Roman" w:hAnsi="Times New Roman" w:cs="Times New Roman"/>
          <w:b/>
          <w:bCs/>
          <w:sz w:val="24"/>
          <w:szCs w:val="24"/>
        </w:rPr>
      </w:pPr>
    </w:p>
    <w:p w:rsidR="009A3EC9" w:rsidRDefault="001F6898" w:rsidP="009A3EC9">
      <w:pPr>
        <w:rPr>
          <w:ins w:id="68" w:author="Erin Rice" w:date="2014-03-18T12:55:00Z"/>
          <w:rFonts w:ascii="Times New Roman" w:hAnsi="Times New Roman" w:cs="Times New Roman"/>
          <w:sz w:val="24"/>
          <w:szCs w:val="24"/>
        </w:rPr>
      </w:pPr>
      <w:ins w:id="69" w:author="Erin Rice" w:date="2014-03-18T12:54:00Z">
        <w:r>
          <w:rPr>
            <w:rFonts w:ascii="Times New Roman" w:hAnsi="Times New Roman" w:cs="Times New Roman"/>
            <w:noProof/>
            <w:sz w:val="24"/>
            <w:szCs w:val="24"/>
            <w:lang w:eastAsia="en-GB"/>
            <w:rPrChange w:id="70">
              <w:rPr>
                <w:noProof/>
                <w:lang w:eastAsia="en-GB"/>
              </w:rPr>
            </w:rPrChange>
          </w:rPr>
          <w:drawing>
            <wp:inline distT="0" distB="0" distL="0" distR="0">
              <wp:extent cx="5943600" cy="7924800"/>
              <wp:effectExtent l="25400" t="0" r="0" b="0"/>
              <wp:docPr id="2" name="Picture 1" descr="InaitaMG_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itaMG_0122.JPG"/>
                      <pic:cNvPicPr/>
                    </pic:nvPicPr>
                    <pic:blipFill>
                      <a:blip r:embed="rId5"/>
                      <a:stretch>
                        <a:fillRect/>
                      </a:stretch>
                    </pic:blipFill>
                    <pic:spPr>
                      <a:xfrm>
                        <a:off x="0" y="0"/>
                        <a:ext cx="5943600" cy="7924800"/>
                      </a:xfrm>
                      <a:prstGeom prst="rect">
                        <a:avLst/>
                      </a:prstGeom>
                    </pic:spPr>
                  </pic:pic>
                </a:graphicData>
              </a:graphic>
            </wp:inline>
          </w:drawing>
        </w:r>
      </w:ins>
    </w:p>
    <w:p w:rsidR="00CA7FF2" w:rsidRPr="00CA7FF2" w:rsidRDefault="00CA7FF2" w:rsidP="009A3EC9">
      <w:pPr>
        <w:numPr>
          <w:ins w:id="71" w:author="Erin Rice" w:date="2014-03-18T12:55:00Z"/>
        </w:numPr>
        <w:rPr>
          <w:rFonts w:ascii="Times New Roman" w:hAnsi="Times New Roman" w:cs="Times New Roman"/>
          <w:sz w:val="24"/>
          <w:szCs w:val="24"/>
        </w:rPr>
      </w:pPr>
      <w:ins w:id="72" w:author="Erin Rice" w:date="2014-03-18T12:55:00Z">
        <w:r>
          <w:rPr>
            <w:rFonts w:ascii="Times New Roman" w:hAnsi="Times New Roman" w:cs="Times New Roman"/>
            <w:i/>
            <w:sz w:val="24"/>
            <w:szCs w:val="24"/>
          </w:rPr>
          <w:t>Stride</w:t>
        </w:r>
        <w:r>
          <w:rPr>
            <w:rFonts w:ascii="Times New Roman" w:hAnsi="Times New Roman" w:cs="Times New Roman"/>
            <w:sz w:val="24"/>
            <w:szCs w:val="24"/>
          </w:rPr>
          <w:t xml:space="preserve">, </w:t>
        </w:r>
      </w:ins>
      <w:ins w:id="73" w:author="Erin Rice" w:date="2014-03-18T12:56:00Z">
        <w:r>
          <w:rPr>
            <w:rFonts w:ascii="Times New Roman" w:hAnsi="Times New Roman" w:cs="Times New Roman"/>
            <w:sz w:val="24"/>
            <w:szCs w:val="24"/>
          </w:rPr>
          <w:t xml:space="preserve">2007, Kampala Uganda </w:t>
        </w:r>
      </w:ins>
      <w:ins w:id="74" w:author="Erin Rice" w:date="2014-03-18T12:55:00Z">
        <w:r>
          <w:rPr>
            <w:rFonts w:ascii="Times New Roman" w:hAnsi="Times New Roman" w:cs="Times New Roman"/>
            <w:sz w:val="24"/>
            <w:szCs w:val="24"/>
          </w:rPr>
          <w:t xml:space="preserve">17 ft. </w:t>
        </w:r>
      </w:ins>
      <w:ins w:id="75" w:author="Windows User" w:date="2014-03-25T16:21:00Z">
        <w:r w:rsidR="00160024">
          <w:rPr>
            <w:rFonts w:ascii="Times New Roman" w:hAnsi="Times New Roman" w:cs="Times New Roman"/>
            <w:sz w:val="24"/>
            <w:szCs w:val="24"/>
          </w:rPr>
          <w:t>Photo Copyright George Kyeyune</w:t>
        </w:r>
      </w:ins>
      <w:ins w:id="76" w:author="Windows User" w:date="2014-03-25T16:22:00Z">
        <w:r w:rsidR="00160024">
          <w:rPr>
            <w:rFonts w:ascii="Times New Roman" w:hAnsi="Times New Roman" w:cs="Times New Roman"/>
            <w:sz w:val="24"/>
            <w:szCs w:val="24"/>
          </w:rPr>
          <w:t>, (Photo taken in 2009)</w:t>
        </w:r>
      </w:ins>
    </w:p>
    <w:p w:rsidR="00CA7FF2" w:rsidRPr="00CA7FF2" w:rsidRDefault="00CA7FF2" w:rsidP="00CA7FF2">
      <w:pPr>
        <w:spacing w:after="0" w:line="240" w:lineRule="auto"/>
        <w:rPr>
          <w:ins w:id="77" w:author="Erin Rice" w:date="2014-03-18T12:54:00Z"/>
          <w:rFonts w:ascii="Times" w:hAnsi="Times"/>
          <w:sz w:val="20"/>
          <w:szCs w:val="20"/>
        </w:rPr>
      </w:pPr>
    </w:p>
    <w:p w:rsidR="009A3EC9" w:rsidRPr="006C354E" w:rsidRDefault="009A3EC9" w:rsidP="009A3EC9">
      <w:pPr>
        <w:rPr>
          <w:rFonts w:ascii="Times New Roman" w:hAnsi="Times New Roman" w:cs="Times New Roman"/>
          <w:sz w:val="24"/>
          <w:szCs w:val="24"/>
        </w:rPr>
      </w:pPr>
    </w:p>
    <w:p w:rsidR="009A3EC9" w:rsidRPr="006C354E" w:rsidRDefault="001F6898" w:rsidP="009A3EC9">
      <w:pPr>
        <w:rPr>
          <w:sz w:val="24"/>
          <w:szCs w:val="24"/>
        </w:rPr>
      </w:pPr>
      <w:ins w:id="78" w:author="Erin Rice" w:date="2014-03-18T12:51:00Z">
        <w:r>
          <w:rPr>
            <w:noProof/>
            <w:sz w:val="24"/>
            <w:szCs w:val="24"/>
            <w:lang w:eastAsia="en-GB"/>
            <w:rPrChange w:id="79">
              <w:rPr>
                <w:noProof/>
                <w:lang w:eastAsia="en-GB"/>
              </w:rPr>
            </w:rPrChange>
          </w:rPr>
          <w:drawing>
            <wp:inline distT="0" distB="0" distL="0" distR="0">
              <wp:extent cx="5943600" cy="7924800"/>
              <wp:effectExtent l="25400" t="0" r="0" b="0"/>
              <wp:docPr id="1" name="Picture 0" descr="naitaIMGP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taIMGP0203.JPG"/>
                      <pic:cNvPicPr/>
                    </pic:nvPicPr>
                    <pic:blipFill>
                      <a:blip r:embed="rId6"/>
                      <a:stretch>
                        <a:fillRect/>
                      </a:stretch>
                    </pic:blipFill>
                    <pic:spPr>
                      <a:xfrm>
                        <a:off x="0" y="0"/>
                        <a:ext cx="5943600" cy="7924800"/>
                      </a:xfrm>
                      <a:prstGeom prst="rect">
                        <a:avLst/>
                      </a:prstGeom>
                    </pic:spPr>
                  </pic:pic>
                </a:graphicData>
              </a:graphic>
            </wp:inline>
          </w:drawing>
        </w:r>
      </w:ins>
    </w:p>
    <w:p w:rsidR="009A3EC9" w:rsidRPr="009501B0" w:rsidRDefault="00EF67E8" w:rsidP="00E85EC0">
      <w:pPr>
        <w:rPr>
          <w:rFonts w:ascii="Times New Roman" w:hAnsi="Times New Roman" w:cs="Times New Roman"/>
          <w:b/>
          <w:bCs/>
          <w:sz w:val="24"/>
          <w:szCs w:val="24"/>
        </w:rPr>
      </w:pPr>
      <w:ins w:id="80" w:author="Erin Rice" w:date="2014-03-18T12:50:00Z">
        <w:r>
          <w:t xml:space="preserve">The Bride-- 3ft high, </w:t>
        </w:r>
      </w:ins>
      <w:ins w:id="81" w:author="Erin Rice" w:date="2014-03-18T12:51:00Z">
        <w:r>
          <w:t xml:space="preserve">photo </w:t>
        </w:r>
      </w:ins>
      <w:ins w:id="82" w:author="Erin Rice" w:date="2014-03-18T12:50:00Z">
        <w:r>
          <w:t>copyright George Kyeyune</w:t>
        </w:r>
      </w:ins>
      <w:ins w:id="83" w:author="Windows User" w:date="2014-03-25T16:23:00Z">
        <w:r w:rsidR="00B45537">
          <w:t xml:space="preserve"> (photo taken in 2012)</w:t>
        </w:r>
      </w:ins>
    </w:p>
    <w:p w:rsidR="00861207" w:rsidRDefault="00BD136B"/>
    <w:sectPr w:rsidR="00861207" w:rsidSect="0049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Californian FB"/>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C0"/>
    <w:rsid w:val="000B763E"/>
    <w:rsid w:val="00160024"/>
    <w:rsid w:val="001A59DF"/>
    <w:rsid w:val="001F6898"/>
    <w:rsid w:val="002755AA"/>
    <w:rsid w:val="002B6442"/>
    <w:rsid w:val="002D49F6"/>
    <w:rsid w:val="002D4C52"/>
    <w:rsid w:val="002D5C39"/>
    <w:rsid w:val="002F33A5"/>
    <w:rsid w:val="0033476E"/>
    <w:rsid w:val="00346C0D"/>
    <w:rsid w:val="00360E69"/>
    <w:rsid w:val="00364789"/>
    <w:rsid w:val="003A477B"/>
    <w:rsid w:val="003B087B"/>
    <w:rsid w:val="003D4026"/>
    <w:rsid w:val="00403933"/>
    <w:rsid w:val="00415D68"/>
    <w:rsid w:val="004645FF"/>
    <w:rsid w:val="00470E74"/>
    <w:rsid w:val="00542B8A"/>
    <w:rsid w:val="005C20BB"/>
    <w:rsid w:val="00684650"/>
    <w:rsid w:val="00686C28"/>
    <w:rsid w:val="006F68DA"/>
    <w:rsid w:val="007545BE"/>
    <w:rsid w:val="00754DA0"/>
    <w:rsid w:val="008012E8"/>
    <w:rsid w:val="008117B2"/>
    <w:rsid w:val="008132FE"/>
    <w:rsid w:val="00835B81"/>
    <w:rsid w:val="0084504A"/>
    <w:rsid w:val="008859A0"/>
    <w:rsid w:val="00943FF8"/>
    <w:rsid w:val="009501B0"/>
    <w:rsid w:val="00956F04"/>
    <w:rsid w:val="00997586"/>
    <w:rsid w:val="009A3EC9"/>
    <w:rsid w:val="00B45537"/>
    <w:rsid w:val="00BA7B2A"/>
    <w:rsid w:val="00BD136B"/>
    <w:rsid w:val="00C37881"/>
    <w:rsid w:val="00CA7FF2"/>
    <w:rsid w:val="00CB5F41"/>
    <w:rsid w:val="00CE7D7F"/>
    <w:rsid w:val="00DF7B7B"/>
    <w:rsid w:val="00E44CBC"/>
    <w:rsid w:val="00E85EC0"/>
    <w:rsid w:val="00EF67E8"/>
    <w:rsid w:val="00F60827"/>
    <w:rsid w:val="00F760B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0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0B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0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0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66049">
      <w:bodyDiv w:val="1"/>
      <w:marLeft w:val="0"/>
      <w:marRight w:val="0"/>
      <w:marTop w:val="0"/>
      <w:marBottom w:val="0"/>
      <w:divBdr>
        <w:top w:val="none" w:sz="0" w:space="0" w:color="auto"/>
        <w:left w:val="none" w:sz="0" w:space="0" w:color="auto"/>
        <w:bottom w:val="none" w:sz="0" w:space="0" w:color="auto"/>
        <w:right w:val="none" w:sz="0" w:space="0" w:color="auto"/>
      </w:divBdr>
      <w:divsChild>
        <w:div w:id="167047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Kyeyune</dc:creator>
  <cp:lastModifiedBy>doctor</cp:lastModifiedBy>
  <cp:revision>2</cp:revision>
  <dcterms:created xsi:type="dcterms:W3CDTF">2014-04-30T15:32:00Z</dcterms:created>
  <dcterms:modified xsi:type="dcterms:W3CDTF">2014-04-30T15:32:00Z</dcterms:modified>
</cp:coreProperties>
</file>