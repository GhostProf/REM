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C5F1D" w14:textId="77777777" w:rsidR="00D30690" w:rsidRPr="00AC1BA0" w:rsidRDefault="009D25F0" w:rsidP="00153EDC">
      <w:pPr>
        <w:ind w:firstLine="360"/>
        <w:rPr>
          <w:rFonts w:cs="Times New Roman"/>
        </w:rPr>
      </w:pPr>
      <w:proofErr w:type="spellStart"/>
      <w:ins w:id="0" w:author="Edward Blaise Ziter" w:date="2014-05-09T09:55:00Z">
        <w:r w:rsidRPr="00AC1BA0">
          <w:rPr>
            <w:rFonts w:cs="Cambria"/>
            <w:b/>
            <w:bCs/>
            <w:color w:val="1A1A1A"/>
          </w:rPr>
          <w:t>Wannus</w:t>
        </w:r>
        <w:proofErr w:type="spellEnd"/>
        <w:r>
          <w:rPr>
            <w:rFonts w:cs="Cambria"/>
            <w:b/>
            <w:bCs/>
            <w:color w:val="1A1A1A"/>
          </w:rPr>
          <w:t>,</w:t>
        </w:r>
        <w:r w:rsidRPr="00AC1BA0">
          <w:rPr>
            <w:rFonts w:cs="Cambria"/>
            <w:b/>
            <w:bCs/>
            <w:color w:val="1A1A1A"/>
          </w:rPr>
          <w:t xml:space="preserve"> </w:t>
        </w:r>
      </w:ins>
      <w:commentRangeStart w:id="1"/>
      <w:proofErr w:type="spellStart"/>
      <w:r w:rsidR="00D30690" w:rsidRPr="00AC1BA0">
        <w:rPr>
          <w:rFonts w:cs="Cambria"/>
          <w:b/>
          <w:bCs/>
          <w:color w:val="1A1A1A"/>
        </w:rPr>
        <w:t>Sa</w:t>
      </w:r>
      <w:del w:id="2" w:author="Edward Blaise Ziter" w:date="2014-05-09T10:46:00Z">
        <w:r w:rsidR="00D30690" w:rsidRPr="00AC1BA0" w:rsidDel="00967661">
          <w:rPr>
            <w:rFonts w:cs="Cambria"/>
            <w:b/>
            <w:bCs/>
            <w:color w:val="1A1A1A"/>
          </w:rPr>
          <w:delText>`</w:delText>
        </w:r>
      </w:del>
      <w:ins w:id="3" w:author="Edward Blaise Ziter" w:date="2014-05-09T10:45:00Z">
        <w:r w:rsidR="00967661">
          <w:rPr>
            <w:rFonts w:cs="Cambria"/>
            <w:b/>
            <w:bCs/>
            <w:color w:val="1A1A1A"/>
          </w:rPr>
          <w:t>a</w:t>
        </w:r>
      </w:ins>
      <w:r w:rsidR="00D30690" w:rsidRPr="00AC1BA0">
        <w:rPr>
          <w:rFonts w:cs="Cambria"/>
          <w:b/>
          <w:bCs/>
          <w:color w:val="1A1A1A"/>
        </w:rPr>
        <w:t>dalla</w:t>
      </w:r>
      <w:ins w:id="4" w:author="Edward Blaise Ziter" w:date="2014-05-09T10:46:00Z">
        <w:r w:rsidR="00967661">
          <w:rPr>
            <w:rFonts w:cs="Cambria"/>
            <w:b/>
            <w:bCs/>
            <w:color w:val="1A1A1A"/>
          </w:rPr>
          <w:t>h</w:t>
        </w:r>
      </w:ins>
      <w:proofErr w:type="spellEnd"/>
      <w:r w:rsidR="00D30690" w:rsidRPr="00AC1BA0">
        <w:rPr>
          <w:rFonts w:cs="Cambria"/>
          <w:b/>
          <w:bCs/>
          <w:color w:val="1A1A1A"/>
        </w:rPr>
        <w:t xml:space="preserve"> </w:t>
      </w:r>
      <w:del w:id="5" w:author="Edward Blaise Ziter" w:date="2014-05-09T09:55:00Z">
        <w:r w:rsidR="00D30690" w:rsidRPr="00AC1BA0" w:rsidDel="009D25F0">
          <w:rPr>
            <w:rFonts w:cs="Cambria"/>
            <w:b/>
            <w:bCs/>
            <w:color w:val="1A1A1A"/>
          </w:rPr>
          <w:delText xml:space="preserve">Wannus </w:delText>
        </w:r>
      </w:del>
      <w:commentRangeEnd w:id="1"/>
      <w:r w:rsidR="00D30690">
        <w:rPr>
          <w:rStyle w:val="CommentReference"/>
          <w:rFonts w:cs="Arial"/>
          <w:vanish/>
        </w:rPr>
        <w:commentReference w:id="1"/>
      </w:r>
      <w:r w:rsidR="00D30690" w:rsidRPr="00AC1BA0">
        <w:rPr>
          <w:rFonts w:cs="Cambria"/>
          <w:bCs/>
          <w:color w:val="1A1A1A"/>
        </w:rPr>
        <w:t xml:space="preserve">(1941-1997), Syria’s best known and most respected contemporary playwright, was born in </w:t>
      </w:r>
      <w:proofErr w:type="spellStart"/>
      <w:r w:rsidR="00D30690" w:rsidRPr="00AC1BA0">
        <w:rPr>
          <w:rFonts w:cs="Cambria"/>
          <w:bCs/>
          <w:color w:val="1A1A1A"/>
        </w:rPr>
        <w:t>Tartous</w:t>
      </w:r>
      <w:proofErr w:type="spellEnd"/>
      <w:r w:rsidR="00D30690" w:rsidRPr="00AC1BA0">
        <w:rPr>
          <w:rFonts w:cs="Cambria"/>
          <w:bCs/>
          <w:color w:val="1A1A1A"/>
        </w:rPr>
        <w:t xml:space="preserve"> province. His plays were deeply critical of Arab power structures and several of these plays were censored in Syria. However his fame insured their wide dissemination and shortly before his death from cancer his complete works were published in Syria in three volumes. Several scholars divide </w:t>
      </w:r>
      <w:proofErr w:type="spellStart"/>
      <w:r w:rsidR="00D30690" w:rsidRPr="00AC1BA0">
        <w:rPr>
          <w:rFonts w:cs="Cambria"/>
          <w:bCs/>
          <w:color w:val="1A1A1A"/>
        </w:rPr>
        <w:t>Wannus’s</w:t>
      </w:r>
      <w:proofErr w:type="spellEnd"/>
      <w:r w:rsidR="00D30690" w:rsidRPr="00AC1BA0">
        <w:rPr>
          <w:rFonts w:cs="Cambria"/>
          <w:bCs/>
          <w:color w:val="1A1A1A"/>
        </w:rPr>
        <w:t xml:space="preserve"> output into three periods. </w:t>
      </w:r>
      <w:r w:rsidR="00D30690" w:rsidRPr="00AC1BA0">
        <w:rPr>
          <w:rFonts w:cs="Times New Roman"/>
        </w:rPr>
        <w:t xml:space="preserve">The first period represents </w:t>
      </w:r>
      <w:proofErr w:type="spellStart"/>
      <w:r w:rsidR="00D30690" w:rsidRPr="00AC1BA0">
        <w:rPr>
          <w:rFonts w:cs="Times New Roman"/>
        </w:rPr>
        <w:t>Wannus’s</w:t>
      </w:r>
      <w:proofErr w:type="spellEnd"/>
      <w:r w:rsidR="00D30690" w:rsidRPr="00AC1BA0">
        <w:rPr>
          <w:rFonts w:cs="Times New Roman"/>
        </w:rPr>
        <w:t xml:space="preserve"> experimentations with European modernism, especially Expressionism and Symbolism. Typical of these movements, these plays are attentive to the stultifying social (and economic) conditions that oppress characters. The second period is often referred to as that of “Politicizing Theatre,” a phrase that </w:t>
      </w:r>
      <w:proofErr w:type="spellStart"/>
      <w:r w:rsidR="00D30690" w:rsidRPr="00AC1BA0">
        <w:rPr>
          <w:rFonts w:cs="Times New Roman"/>
        </w:rPr>
        <w:t>Wannus</w:t>
      </w:r>
      <w:proofErr w:type="spellEnd"/>
      <w:r w:rsidR="00D30690" w:rsidRPr="00AC1BA0">
        <w:rPr>
          <w:rFonts w:cs="Times New Roman"/>
        </w:rPr>
        <w:t xml:space="preserve"> discussed in the introduction to this play</w:t>
      </w:r>
      <w:ins w:id="6" w:author="Edward Blaise Ziter" w:date="2014-05-09T10:18:00Z">
        <w:r w:rsidR="005A253B">
          <w:rPr>
            <w:rFonts w:cs="Times New Roman"/>
          </w:rPr>
          <w:t>,</w:t>
        </w:r>
      </w:ins>
      <w:r w:rsidR="00D30690" w:rsidRPr="00AC1BA0">
        <w:rPr>
          <w:rFonts w:cs="Times New Roman"/>
        </w:rPr>
        <w:t xml:space="preserve"> </w:t>
      </w:r>
      <w:proofErr w:type="spellStart"/>
      <w:ins w:id="7" w:author="Edward Blaise Ziter" w:date="2014-05-09T10:17:00Z">
        <w:r w:rsidR="005A253B">
          <w:rPr>
            <w:rFonts w:cs="Times New Roman"/>
          </w:rPr>
          <w:t>mughamarat</w:t>
        </w:r>
        <w:proofErr w:type="spellEnd"/>
        <w:r w:rsidR="005A253B">
          <w:rPr>
            <w:rFonts w:cs="Times New Roman"/>
          </w:rPr>
          <w:t xml:space="preserve"> </w:t>
        </w:r>
        <w:proofErr w:type="spellStart"/>
        <w:r w:rsidR="005A253B">
          <w:rPr>
            <w:rFonts w:cs="Times New Roman"/>
          </w:rPr>
          <w:t>ras</w:t>
        </w:r>
        <w:proofErr w:type="spellEnd"/>
        <w:r w:rsidR="005A253B">
          <w:rPr>
            <w:rFonts w:cs="Times New Roman"/>
          </w:rPr>
          <w:t xml:space="preserve"> al-</w:t>
        </w:r>
        <w:proofErr w:type="spellStart"/>
        <w:r w:rsidR="005A253B">
          <w:rPr>
            <w:rFonts w:cs="Times New Roman"/>
          </w:rPr>
          <w:t>mamluk</w:t>
        </w:r>
        <w:proofErr w:type="spellEnd"/>
        <w:r w:rsidR="005A253B">
          <w:rPr>
            <w:rFonts w:cs="Times New Roman"/>
          </w:rPr>
          <w:t xml:space="preserve"> </w:t>
        </w:r>
        <w:proofErr w:type="spellStart"/>
        <w:r w:rsidR="005A253B">
          <w:rPr>
            <w:rFonts w:cs="Times New Roman"/>
          </w:rPr>
          <w:t>jabir</w:t>
        </w:r>
        <w:proofErr w:type="spellEnd"/>
        <w:r w:rsidR="005A253B">
          <w:rPr>
            <w:rFonts w:cs="Times New Roman"/>
          </w:rPr>
          <w:t xml:space="preserve"> </w:t>
        </w:r>
      </w:ins>
      <w:ins w:id="8" w:author="Edward Blaise Ziter" w:date="2014-05-09T10:18:00Z">
        <w:r w:rsidR="005A253B">
          <w:rPr>
            <w:rFonts w:cs="Times New Roman"/>
          </w:rPr>
          <w:t>(</w:t>
        </w:r>
      </w:ins>
      <w:commentRangeStart w:id="9"/>
      <w:r w:rsidR="00D30690" w:rsidRPr="00AC1BA0">
        <w:rPr>
          <w:rFonts w:cs="Times New Roman"/>
          <w:i/>
        </w:rPr>
        <w:t xml:space="preserve">The Adventure of the Head of Jabir the </w:t>
      </w:r>
      <w:proofErr w:type="spellStart"/>
      <w:r w:rsidR="00D30690" w:rsidRPr="00AC1BA0">
        <w:rPr>
          <w:rFonts w:cs="Times New Roman"/>
          <w:i/>
        </w:rPr>
        <w:t>Mamluk</w:t>
      </w:r>
      <w:proofErr w:type="spellEnd"/>
      <w:r w:rsidR="00D30690" w:rsidRPr="00AC1BA0">
        <w:rPr>
          <w:rFonts w:cs="Times New Roman"/>
        </w:rPr>
        <w:t xml:space="preserve"> </w:t>
      </w:r>
      <w:del w:id="10" w:author="Edward Blaise Ziter" w:date="2014-05-09T10:18:00Z">
        <w:r w:rsidR="00D30690" w:rsidRPr="00AC1BA0" w:rsidDel="005A253B">
          <w:rPr>
            <w:rFonts w:cs="Times New Roman"/>
          </w:rPr>
          <w:delText>(</w:delText>
        </w:r>
      </w:del>
      <w:r w:rsidR="00D30690" w:rsidRPr="00AC1BA0">
        <w:rPr>
          <w:rFonts w:cs="Times New Roman"/>
        </w:rPr>
        <w:t>1970)</w:t>
      </w:r>
      <w:commentRangeEnd w:id="9"/>
      <w:r w:rsidR="00D30690">
        <w:rPr>
          <w:rStyle w:val="CommentReference"/>
          <w:rFonts w:cs="Arial"/>
          <w:vanish/>
        </w:rPr>
        <w:commentReference w:id="9"/>
      </w:r>
      <w:r w:rsidR="00D30690" w:rsidRPr="00AC1BA0">
        <w:rPr>
          <w:rFonts w:cs="Times New Roman"/>
        </w:rPr>
        <w:t xml:space="preserve">. The period is marked by the use of indigenous tales and performance forms that directly engage audience members. Usually allegorical, these works draw audience attention to their own responsibility in creating and perpetuating the existing power structures. This period also marks </w:t>
      </w:r>
      <w:proofErr w:type="spellStart"/>
      <w:r w:rsidR="00D30690" w:rsidRPr="00AC1BA0">
        <w:rPr>
          <w:rFonts w:cs="Times New Roman"/>
        </w:rPr>
        <w:t>Wannus’s</w:t>
      </w:r>
      <w:proofErr w:type="spellEnd"/>
      <w:r w:rsidR="00D30690" w:rsidRPr="00AC1BA0">
        <w:rPr>
          <w:rFonts w:cs="Times New Roman"/>
        </w:rPr>
        <w:t xml:space="preserve"> engagement with Brecht. The late works feature a new attention to psychological complexity, specifically exploring how these psychologies are shaped by and help shape oppressive power structures in the family and the state in specific historical moments</w:t>
      </w:r>
      <w:ins w:id="11" w:author="Office 2004 Test Drive User" w:date="2014-04-27T13:11:00Z">
        <w:r w:rsidR="00D30690" w:rsidRPr="00AC1BA0">
          <w:rPr>
            <w:rFonts w:cs="Times New Roman"/>
          </w:rPr>
          <w:t>.</w:t>
        </w:r>
      </w:ins>
      <w:r w:rsidR="00D30690">
        <w:rPr>
          <w:rStyle w:val="CommentReference"/>
          <w:rFonts w:cs="Arial"/>
          <w:vanish/>
        </w:rPr>
        <w:commentReference w:id="12"/>
      </w:r>
    </w:p>
    <w:p w14:paraId="2DB9C4F6" w14:textId="77777777" w:rsidR="00D30690" w:rsidRDefault="00D30690" w:rsidP="00AC1BA0">
      <w:pPr>
        <w:ind w:firstLine="360"/>
        <w:rPr>
          <w:ins w:id="13" w:author="Office 2004 Test Drive User" w:date="2014-04-27T13:15:00Z"/>
          <w:rFonts w:cs="Times New Roman"/>
        </w:rPr>
      </w:pPr>
      <w:proofErr w:type="spellStart"/>
      <w:r w:rsidRPr="00AC1BA0">
        <w:rPr>
          <w:rFonts w:cs="Times New Roman"/>
        </w:rPr>
        <w:t>Wannus</w:t>
      </w:r>
      <w:proofErr w:type="spellEnd"/>
      <w:r w:rsidRPr="00AC1BA0">
        <w:rPr>
          <w:rFonts w:cs="Times New Roman"/>
        </w:rPr>
        <w:t xml:space="preserve"> came to prominence with </w:t>
      </w:r>
      <w:proofErr w:type="spellStart"/>
      <w:ins w:id="14" w:author="Edward Blaise Ziter" w:date="2014-05-09T10:08:00Z">
        <w:r w:rsidR="009D25F0">
          <w:rPr>
            <w:rFonts w:cs="Times New Roman"/>
          </w:rPr>
          <w:t>haflat</w:t>
        </w:r>
        <w:proofErr w:type="spellEnd"/>
        <w:r w:rsidR="009D25F0">
          <w:rPr>
            <w:rFonts w:cs="Times New Roman"/>
          </w:rPr>
          <w:t xml:space="preserve"> </w:t>
        </w:r>
        <w:proofErr w:type="spellStart"/>
        <w:proofErr w:type="gramStart"/>
        <w:r w:rsidR="009D25F0">
          <w:rPr>
            <w:rFonts w:cs="Times New Roman"/>
          </w:rPr>
          <w:t>samar</w:t>
        </w:r>
        <w:proofErr w:type="spellEnd"/>
        <w:proofErr w:type="gramEnd"/>
        <w:r w:rsidR="009D25F0">
          <w:rPr>
            <w:rFonts w:cs="Times New Roman"/>
          </w:rPr>
          <w:t xml:space="preserve"> min </w:t>
        </w:r>
        <w:proofErr w:type="spellStart"/>
        <w:r w:rsidR="009D25F0">
          <w:rPr>
            <w:rFonts w:cs="Times New Roman"/>
          </w:rPr>
          <w:t>ajl</w:t>
        </w:r>
        <w:proofErr w:type="spellEnd"/>
        <w:r w:rsidR="009D25F0">
          <w:rPr>
            <w:rFonts w:cs="Times New Roman"/>
          </w:rPr>
          <w:t xml:space="preserve"> </w:t>
        </w:r>
        <w:proofErr w:type="spellStart"/>
        <w:r w:rsidR="009D25F0">
          <w:rPr>
            <w:rFonts w:cs="Times New Roman"/>
          </w:rPr>
          <w:t>khamsah</w:t>
        </w:r>
        <w:proofErr w:type="spellEnd"/>
        <w:r w:rsidR="009D25F0">
          <w:rPr>
            <w:rFonts w:cs="Times New Roman"/>
          </w:rPr>
          <w:t xml:space="preserve"> </w:t>
        </w:r>
        <w:proofErr w:type="spellStart"/>
        <w:r w:rsidR="009D25F0">
          <w:rPr>
            <w:rFonts w:cs="Times New Roman"/>
          </w:rPr>
          <w:t>haziran</w:t>
        </w:r>
        <w:proofErr w:type="spellEnd"/>
        <w:r w:rsidR="009D25F0">
          <w:rPr>
            <w:rFonts w:cs="Times New Roman"/>
          </w:rPr>
          <w:t xml:space="preserve"> (</w:t>
        </w:r>
      </w:ins>
      <w:proofErr w:type="spellStart"/>
      <w:r w:rsidRPr="00AC1BA0">
        <w:rPr>
          <w:rFonts w:cs="Times New Roman"/>
          <w:i/>
        </w:rPr>
        <w:t>Soriee</w:t>
      </w:r>
      <w:proofErr w:type="spellEnd"/>
      <w:r w:rsidRPr="00AC1BA0">
        <w:rPr>
          <w:rFonts w:cs="Times New Roman"/>
          <w:i/>
        </w:rPr>
        <w:t xml:space="preserve"> for the Fifth of June</w:t>
      </w:r>
      <w:r w:rsidRPr="00AC1BA0">
        <w:rPr>
          <w:rFonts w:cs="Times New Roman"/>
        </w:rPr>
        <w:t xml:space="preserve"> </w:t>
      </w:r>
      <w:del w:id="15" w:author="Edward Blaise Ziter" w:date="2014-05-09T10:09:00Z">
        <w:r w:rsidRPr="00AC1BA0" w:rsidDel="009D25F0">
          <w:rPr>
            <w:rFonts w:cs="Times New Roman"/>
          </w:rPr>
          <w:delText>(</w:delText>
        </w:r>
      </w:del>
      <w:r w:rsidRPr="00AC1BA0">
        <w:rPr>
          <w:rFonts w:cs="Times New Roman"/>
        </w:rPr>
        <w:t xml:space="preserve">1968), the first play of his Politicizing Theatre period. The play, written immediately following Arab defeat in the June War, featured actors posing as audience members who contest depictions of the war on the stage and start an impromptu debate over the causes of defeat and the effects of an oppressive state on national identity. His next play, </w:t>
      </w:r>
      <w:proofErr w:type="spellStart"/>
      <w:ins w:id="16" w:author="Edward Blaise Ziter" w:date="2014-05-09T10:14:00Z">
        <w:r w:rsidR="005A253B">
          <w:rPr>
            <w:rFonts w:cs="Times New Roman"/>
          </w:rPr>
          <w:t>mughamarat</w:t>
        </w:r>
        <w:proofErr w:type="spellEnd"/>
        <w:r w:rsidR="005A253B">
          <w:rPr>
            <w:rFonts w:cs="Times New Roman"/>
          </w:rPr>
          <w:t xml:space="preserve"> </w:t>
        </w:r>
        <w:proofErr w:type="spellStart"/>
        <w:r w:rsidR="005A253B">
          <w:rPr>
            <w:rFonts w:cs="Times New Roman"/>
          </w:rPr>
          <w:t>ras</w:t>
        </w:r>
        <w:proofErr w:type="spellEnd"/>
        <w:r w:rsidR="005A253B">
          <w:rPr>
            <w:rFonts w:cs="Times New Roman"/>
          </w:rPr>
          <w:t xml:space="preserve"> al-</w:t>
        </w:r>
        <w:proofErr w:type="spellStart"/>
        <w:r w:rsidR="005A253B">
          <w:rPr>
            <w:rFonts w:cs="Times New Roman"/>
          </w:rPr>
          <w:t>mamluk</w:t>
        </w:r>
        <w:proofErr w:type="spellEnd"/>
        <w:r w:rsidR="005A253B">
          <w:rPr>
            <w:rFonts w:cs="Times New Roman"/>
          </w:rPr>
          <w:t xml:space="preserve"> </w:t>
        </w:r>
        <w:proofErr w:type="spellStart"/>
        <w:proofErr w:type="gramStart"/>
        <w:r w:rsidR="005A253B">
          <w:rPr>
            <w:rFonts w:cs="Times New Roman"/>
          </w:rPr>
          <w:t>jabir</w:t>
        </w:r>
        <w:proofErr w:type="spellEnd"/>
        <w:proofErr w:type="gramEnd"/>
        <w:r w:rsidR="005A253B">
          <w:rPr>
            <w:rFonts w:cs="Times New Roman"/>
          </w:rPr>
          <w:t xml:space="preserve"> (</w:t>
        </w:r>
      </w:ins>
      <w:r w:rsidRPr="00AC1BA0">
        <w:rPr>
          <w:rFonts w:cs="Times New Roman"/>
          <w:i/>
        </w:rPr>
        <w:t xml:space="preserve">The Adventures of the Head of Jabir the </w:t>
      </w:r>
      <w:proofErr w:type="spellStart"/>
      <w:r w:rsidRPr="00AC1BA0">
        <w:rPr>
          <w:rFonts w:cs="Times New Roman"/>
          <w:i/>
        </w:rPr>
        <w:t>Mamluk</w:t>
      </w:r>
      <w:proofErr w:type="spellEnd"/>
      <w:ins w:id="17" w:author="Edward Blaise Ziter" w:date="2014-05-09T10:15:00Z">
        <w:r w:rsidR="005A253B">
          <w:rPr>
            <w:rFonts w:cs="Times New Roman"/>
          </w:rPr>
          <w:t xml:space="preserve"> </w:t>
        </w:r>
      </w:ins>
      <w:ins w:id="18" w:author="Edward Blaise Ziter" w:date="2014-05-09T10:16:00Z">
        <w:r w:rsidR="005A253B">
          <w:rPr>
            <w:rFonts w:cs="Times New Roman"/>
          </w:rPr>
          <w:t>1970</w:t>
        </w:r>
      </w:ins>
      <w:ins w:id="19" w:author="Edward Blaise Ziter" w:date="2014-05-09T10:15:00Z">
        <w:r w:rsidR="005A253B">
          <w:rPr>
            <w:rFonts w:cs="Times New Roman"/>
          </w:rPr>
          <w:t>)</w:t>
        </w:r>
      </w:ins>
      <w:r w:rsidRPr="00AC1BA0">
        <w:rPr>
          <w:rFonts w:cs="Times New Roman"/>
        </w:rPr>
        <w:t xml:space="preserve"> was censored on opening night but then went on to successful productions in international festivals. Dejected by political even</w:t>
      </w:r>
      <w:r>
        <w:rPr>
          <w:rFonts w:cs="Times New Roman"/>
        </w:rPr>
        <w:t>t</w:t>
      </w:r>
      <w:r w:rsidRPr="00AC1BA0">
        <w:rPr>
          <w:rFonts w:cs="Times New Roman"/>
        </w:rPr>
        <w:t xml:space="preserve">s in the late 1970s, </w:t>
      </w:r>
      <w:proofErr w:type="spellStart"/>
      <w:r w:rsidRPr="00AC1BA0">
        <w:rPr>
          <w:rFonts w:cs="Times New Roman"/>
        </w:rPr>
        <w:t>Wannus</w:t>
      </w:r>
      <w:proofErr w:type="spellEnd"/>
      <w:r w:rsidRPr="00AC1BA0">
        <w:rPr>
          <w:rFonts w:cs="Times New Roman"/>
        </w:rPr>
        <w:t xml:space="preserve"> gave up playwriting for thirteen years, but returned with </w:t>
      </w:r>
      <w:ins w:id="20" w:author="Edward Blaise Ziter" w:date="2014-05-09T10:05:00Z">
        <w:r w:rsidR="009D25F0">
          <w:rPr>
            <w:rFonts w:cs="Times New Roman"/>
          </w:rPr>
          <w:t>al-</w:t>
        </w:r>
        <w:proofErr w:type="spellStart"/>
        <w:r w:rsidR="009D25F0">
          <w:rPr>
            <w:rFonts w:cs="Times New Roman"/>
          </w:rPr>
          <w:t>ightisab</w:t>
        </w:r>
        <w:proofErr w:type="spellEnd"/>
        <w:r w:rsidR="009D25F0">
          <w:rPr>
            <w:rFonts w:cs="Times New Roman"/>
          </w:rPr>
          <w:t xml:space="preserve"> (</w:t>
        </w:r>
      </w:ins>
      <w:r w:rsidRPr="00AC1BA0">
        <w:rPr>
          <w:rFonts w:cs="Times New Roman"/>
          <w:i/>
        </w:rPr>
        <w:t>The Rape</w:t>
      </w:r>
      <w:r w:rsidRPr="00AC1BA0">
        <w:rPr>
          <w:rFonts w:cs="Times New Roman"/>
        </w:rPr>
        <w:t xml:space="preserve"> </w:t>
      </w:r>
      <w:del w:id="21" w:author="Edward Blaise Ziter" w:date="2014-05-09T10:05:00Z">
        <w:r w:rsidRPr="00AC1BA0" w:rsidDel="009D25F0">
          <w:rPr>
            <w:rFonts w:cs="Times New Roman"/>
          </w:rPr>
          <w:delText>(</w:delText>
        </w:r>
      </w:del>
      <w:r w:rsidRPr="00AC1BA0">
        <w:rPr>
          <w:rFonts w:cs="Times New Roman"/>
        </w:rPr>
        <w:t xml:space="preserve">1989), the first play of the third phase. </w:t>
      </w:r>
      <w:proofErr w:type="spellStart"/>
      <w:r w:rsidRPr="00AC1BA0">
        <w:rPr>
          <w:rFonts w:cs="Times New Roman"/>
        </w:rPr>
        <w:t>Wannus</w:t>
      </w:r>
      <w:proofErr w:type="spellEnd"/>
      <w:r w:rsidRPr="00AC1BA0">
        <w:rPr>
          <w:rFonts w:cs="Times New Roman"/>
        </w:rPr>
        <w:t xml:space="preserve"> adapted </w:t>
      </w:r>
      <w:r w:rsidRPr="00AC1BA0">
        <w:rPr>
          <w:rFonts w:eastAsia="Times New Roman"/>
          <w:shd w:val="clear" w:color="auto" w:fill="FFFFFF"/>
        </w:rPr>
        <w:t xml:space="preserve">the play from Antonio </w:t>
      </w:r>
      <w:proofErr w:type="spellStart"/>
      <w:r w:rsidRPr="00AC1BA0">
        <w:rPr>
          <w:rFonts w:eastAsia="Times New Roman"/>
          <w:shd w:val="clear" w:color="auto" w:fill="FFFFFF"/>
        </w:rPr>
        <w:t>Burero</w:t>
      </w:r>
      <w:proofErr w:type="spellEnd"/>
      <w:r w:rsidRPr="00AC1BA0">
        <w:rPr>
          <w:rFonts w:eastAsia="Times New Roman"/>
          <w:shd w:val="clear" w:color="auto" w:fill="FFFFFF"/>
        </w:rPr>
        <w:t xml:space="preserve"> </w:t>
      </w:r>
      <w:proofErr w:type="spellStart"/>
      <w:r w:rsidRPr="00AC1BA0">
        <w:rPr>
          <w:rFonts w:eastAsia="Times New Roman"/>
          <w:shd w:val="clear" w:color="auto" w:fill="FFFFFF"/>
        </w:rPr>
        <w:t>Vallerjo’s</w:t>
      </w:r>
      <w:proofErr w:type="spellEnd"/>
      <w:r w:rsidRPr="00AC1BA0">
        <w:rPr>
          <w:rFonts w:eastAsia="Times New Roman"/>
          <w:shd w:val="clear" w:color="auto" w:fill="FFFFFF"/>
        </w:rPr>
        <w:t xml:space="preserve"> </w:t>
      </w:r>
      <w:ins w:id="22" w:author="Edward Blaise Ziter" w:date="2014-05-09T10:17:00Z">
        <w:r w:rsidR="005A253B">
          <w:rPr>
            <w:rFonts w:eastAsia="Times New Roman"/>
            <w:shd w:val="clear" w:color="auto" w:fill="FFFFFF"/>
          </w:rPr>
          <w:t xml:space="preserve">La </w:t>
        </w:r>
        <w:proofErr w:type="spellStart"/>
        <w:r w:rsidR="005A253B">
          <w:rPr>
            <w:rFonts w:eastAsia="Times New Roman"/>
            <w:shd w:val="clear" w:color="auto" w:fill="FFFFFF"/>
          </w:rPr>
          <w:t>doble</w:t>
        </w:r>
        <w:proofErr w:type="spellEnd"/>
        <w:r w:rsidR="005A253B">
          <w:rPr>
            <w:rFonts w:eastAsia="Times New Roman"/>
            <w:shd w:val="clear" w:color="auto" w:fill="FFFFFF"/>
          </w:rPr>
          <w:t xml:space="preserve"> </w:t>
        </w:r>
        <w:proofErr w:type="spellStart"/>
        <w:r w:rsidR="005A253B">
          <w:rPr>
            <w:rFonts w:eastAsia="Times New Roman"/>
            <w:shd w:val="clear" w:color="auto" w:fill="FFFFFF"/>
          </w:rPr>
          <w:t>historia</w:t>
        </w:r>
        <w:proofErr w:type="spellEnd"/>
        <w:r w:rsidR="005A253B">
          <w:rPr>
            <w:rFonts w:eastAsia="Times New Roman"/>
            <w:shd w:val="clear" w:color="auto" w:fill="FFFFFF"/>
          </w:rPr>
          <w:t xml:space="preserve"> del doctor </w:t>
        </w:r>
        <w:proofErr w:type="spellStart"/>
        <w:r w:rsidR="005A253B">
          <w:rPr>
            <w:rFonts w:eastAsia="Times New Roman"/>
            <w:shd w:val="clear" w:color="auto" w:fill="FFFFFF"/>
          </w:rPr>
          <w:t>Valmy</w:t>
        </w:r>
        <w:proofErr w:type="spellEnd"/>
        <w:r w:rsidR="005A253B">
          <w:rPr>
            <w:rFonts w:eastAsia="Times New Roman"/>
            <w:shd w:val="clear" w:color="auto" w:fill="FFFFFF"/>
          </w:rPr>
          <w:t xml:space="preserve"> (</w:t>
        </w:r>
      </w:ins>
      <w:r w:rsidRPr="00AC1BA0">
        <w:rPr>
          <w:rFonts w:eastAsia="Times New Roman"/>
          <w:i/>
          <w:shd w:val="clear" w:color="auto" w:fill="FFFFFF"/>
        </w:rPr>
        <w:t xml:space="preserve">The Double Case-History of Dr. </w:t>
      </w:r>
      <w:proofErr w:type="spellStart"/>
      <w:r w:rsidRPr="00AC1BA0">
        <w:rPr>
          <w:rFonts w:eastAsia="Times New Roman"/>
          <w:i/>
          <w:shd w:val="clear" w:color="auto" w:fill="FFFFFF"/>
        </w:rPr>
        <w:t>Valmy</w:t>
      </w:r>
      <w:proofErr w:type="spellEnd"/>
      <w:r w:rsidRPr="00AC1BA0">
        <w:rPr>
          <w:rFonts w:eastAsia="Times New Roman"/>
          <w:i/>
          <w:shd w:val="clear" w:color="auto" w:fill="FFFFFF"/>
        </w:rPr>
        <w:t xml:space="preserve"> </w:t>
      </w:r>
      <w:ins w:id="23" w:author="Edward Blaise Ziter" w:date="2014-05-09T10:17:00Z">
        <w:r w:rsidR="005A253B">
          <w:rPr>
            <w:rFonts w:eastAsia="Times New Roman"/>
            <w:shd w:val="clear" w:color="auto" w:fill="FFFFFF"/>
          </w:rPr>
          <w:t xml:space="preserve">1968) </w:t>
        </w:r>
      </w:ins>
      <w:r w:rsidRPr="00AC1BA0">
        <w:rPr>
          <w:rFonts w:eastAsia="Times New Roman"/>
          <w:shd w:val="clear" w:color="auto" w:fill="FFFFFF"/>
        </w:rPr>
        <w:t xml:space="preserve">and like its source </w:t>
      </w:r>
      <w:r w:rsidRPr="00AC1BA0">
        <w:rPr>
          <w:rFonts w:eastAsia="Times New Roman"/>
          <w:i/>
          <w:shd w:val="clear" w:color="auto" w:fill="FFFFFF"/>
        </w:rPr>
        <w:t>The Rape</w:t>
      </w:r>
      <w:r w:rsidRPr="00AC1BA0">
        <w:rPr>
          <w:rFonts w:eastAsia="Times New Roman"/>
          <w:shd w:val="clear" w:color="auto" w:fill="FFFFFF"/>
        </w:rPr>
        <w:t xml:space="preserve"> depicts the psychological trauma experienced by a torturer of political prisoners who finds himself incapable of protecting his family life from the violence of his working life. Set in Israel, the play sparked controversy for its depiction of </w:t>
      </w:r>
      <w:r w:rsidRPr="00AC1BA0">
        <w:rPr>
          <w:rFonts w:cs="Times New Roman"/>
        </w:rPr>
        <w:t xml:space="preserve">a sympathetic and anti-Zionist Israeli. After completing </w:t>
      </w:r>
      <w:r w:rsidRPr="00AC1BA0">
        <w:rPr>
          <w:rFonts w:cs="Times New Roman"/>
          <w:i/>
        </w:rPr>
        <w:t>The Rape</w:t>
      </w:r>
      <w:r w:rsidRPr="00AC1BA0">
        <w:rPr>
          <w:rFonts w:cs="Times New Roman"/>
        </w:rPr>
        <w:t xml:space="preserve">, </w:t>
      </w:r>
      <w:proofErr w:type="spellStart"/>
      <w:r w:rsidRPr="00AC1BA0">
        <w:rPr>
          <w:rFonts w:cs="Times New Roman"/>
        </w:rPr>
        <w:t>Wannus</w:t>
      </w:r>
      <w:proofErr w:type="spellEnd"/>
      <w:r w:rsidRPr="00AC1BA0">
        <w:rPr>
          <w:rFonts w:cs="Times New Roman"/>
        </w:rPr>
        <w:t xml:space="preserve"> was diagnosed with cancer and then, in a flurry of playwriting, wrote six </w:t>
      </w:r>
      <w:del w:id="24" w:author="Office 2004 Test Drive User" w:date="2014-04-27T13:09:00Z">
        <w:r w:rsidRPr="00AC1BA0" w:rsidDel="00467996">
          <w:rPr>
            <w:rFonts w:cs="Times New Roman"/>
          </w:rPr>
          <w:delText xml:space="preserve">plays </w:delText>
        </w:r>
      </w:del>
      <w:r w:rsidRPr="00AC1BA0">
        <w:rPr>
          <w:rFonts w:cs="Times New Roman"/>
        </w:rPr>
        <w:t>full-length plays and a one-act between 1992 and his death in 1997—several of which are widely considered his very best. Of special note in this later period are:</w:t>
      </w:r>
      <w:r>
        <w:rPr>
          <w:rFonts w:cs="Times New Roman"/>
        </w:rPr>
        <w:t xml:space="preserve"> </w:t>
      </w:r>
      <w:proofErr w:type="spellStart"/>
      <w:ins w:id="25" w:author="Edward Blaise Ziter" w:date="2014-05-09T10:06:00Z">
        <w:r w:rsidR="009D25F0">
          <w:rPr>
            <w:rFonts w:cs="Times New Roman"/>
          </w:rPr>
          <w:t>munamnaamat</w:t>
        </w:r>
        <w:proofErr w:type="spellEnd"/>
        <w:r w:rsidR="009D25F0">
          <w:rPr>
            <w:rFonts w:cs="Times New Roman"/>
          </w:rPr>
          <w:t xml:space="preserve"> </w:t>
        </w:r>
        <w:proofErr w:type="spellStart"/>
        <w:r w:rsidR="009D25F0">
          <w:rPr>
            <w:rFonts w:cs="Times New Roman"/>
          </w:rPr>
          <w:t>tarikhiyah</w:t>
        </w:r>
        <w:proofErr w:type="spellEnd"/>
        <w:r w:rsidR="009D25F0">
          <w:rPr>
            <w:rFonts w:cs="Times New Roman"/>
          </w:rPr>
          <w:t xml:space="preserve"> (</w:t>
        </w:r>
      </w:ins>
      <w:r w:rsidRPr="00AC1BA0">
        <w:rPr>
          <w:i/>
        </w:rPr>
        <w:t>Historical Miniatures</w:t>
      </w:r>
      <w:r w:rsidRPr="00AC1BA0">
        <w:t xml:space="preserve"> </w:t>
      </w:r>
      <w:del w:id="26" w:author="Edward Blaise Ziter" w:date="2014-05-09T10:06:00Z">
        <w:r w:rsidRPr="00AC1BA0" w:rsidDel="009D25F0">
          <w:delText>(</w:delText>
        </w:r>
      </w:del>
      <w:r w:rsidRPr="00AC1BA0">
        <w:t xml:space="preserve">1993), which explores the meaning of history in the aftermath of George Bush’s New World Order speech by depicting the Islamic historian </w:t>
      </w:r>
      <w:proofErr w:type="spellStart"/>
      <w:r w:rsidRPr="00AC1BA0">
        <w:t>Ibn</w:t>
      </w:r>
      <w:proofErr w:type="spellEnd"/>
      <w:r w:rsidRPr="00AC1BA0">
        <w:t xml:space="preserve"> </w:t>
      </w:r>
      <w:proofErr w:type="spellStart"/>
      <w:r w:rsidRPr="00AC1BA0">
        <w:t>Khaldun’s</w:t>
      </w:r>
      <w:proofErr w:type="spellEnd"/>
      <w:r w:rsidRPr="00AC1BA0">
        <w:t xml:space="preserve"> calculated response to Tamerlane’s invasion of Damascus in the fourteen</w:t>
      </w:r>
      <w:ins w:id="27" w:author="Office 2004 Test Drive User" w:date="2014-04-27T13:09:00Z">
        <w:r w:rsidRPr="00AC1BA0">
          <w:t>th</w:t>
        </w:r>
      </w:ins>
      <w:r w:rsidRPr="00AC1BA0">
        <w:t xml:space="preserve"> century; </w:t>
      </w:r>
      <w:proofErr w:type="spellStart"/>
      <w:ins w:id="28" w:author="Edward Blaise Ziter" w:date="2014-05-09T10:07:00Z">
        <w:r w:rsidR="009D25F0">
          <w:t>tuqus</w:t>
        </w:r>
        <w:proofErr w:type="spellEnd"/>
        <w:r w:rsidR="009D25F0">
          <w:t xml:space="preserve"> al-</w:t>
        </w:r>
        <w:proofErr w:type="spellStart"/>
        <w:r w:rsidR="009D25F0">
          <w:t>isharat</w:t>
        </w:r>
        <w:proofErr w:type="spellEnd"/>
        <w:r w:rsidR="009D25F0">
          <w:t xml:space="preserve"> </w:t>
        </w:r>
        <w:proofErr w:type="spellStart"/>
        <w:r w:rsidR="009D25F0">
          <w:t>wa</w:t>
        </w:r>
        <w:proofErr w:type="spellEnd"/>
        <w:r w:rsidR="009D25F0">
          <w:t>-al-</w:t>
        </w:r>
        <w:proofErr w:type="spellStart"/>
        <w:r w:rsidR="009D25F0">
          <w:t>tahawwulat</w:t>
        </w:r>
        <w:proofErr w:type="spellEnd"/>
        <w:r w:rsidR="009D25F0">
          <w:t xml:space="preserve"> </w:t>
        </w:r>
      </w:ins>
      <w:ins w:id="29" w:author="Edward Blaise Ziter" w:date="2014-05-09T10:08:00Z">
        <w:r w:rsidR="009D25F0">
          <w:t>(</w:t>
        </w:r>
      </w:ins>
      <w:r w:rsidRPr="00AC1BA0">
        <w:rPr>
          <w:i/>
        </w:rPr>
        <w:t>Rituals of Signs and Transformation</w:t>
      </w:r>
      <w:ins w:id="30" w:author="Edward Blaise Ziter" w:date="2014-05-09T10:08:00Z">
        <w:r w:rsidR="009D25F0">
          <w:t>,</w:t>
        </w:r>
      </w:ins>
      <w:r w:rsidRPr="00AC1BA0">
        <w:t xml:space="preserve"> </w:t>
      </w:r>
      <w:del w:id="31" w:author="Edward Blaise Ziter" w:date="2014-05-09T10:07:00Z">
        <w:r w:rsidRPr="00AC1BA0" w:rsidDel="009D25F0">
          <w:delText>(</w:delText>
        </w:r>
      </w:del>
      <w:r w:rsidRPr="00AC1BA0">
        <w:t xml:space="preserve">1994), which explores prostitution and homosexuality in Ottoman era Damascus; and </w:t>
      </w:r>
      <w:proofErr w:type="spellStart"/>
      <w:ins w:id="32" w:author="Edward Blaise Ziter" w:date="2014-05-09T10:35:00Z">
        <w:r w:rsidR="005E6A05">
          <w:t>ahlam</w:t>
        </w:r>
        <w:proofErr w:type="spellEnd"/>
        <w:r w:rsidR="005E6A05">
          <w:t xml:space="preserve"> </w:t>
        </w:r>
        <w:proofErr w:type="spellStart"/>
        <w:r w:rsidR="005E6A05">
          <w:t>shaqqiyah</w:t>
        </w:r>
        <w:proofErr w:type="spellEnd"/>
        <w:r w:rsidR="005E6A05">
          <w:t xml:space="preserve"> </w:t>
        </w:r>
      </w:ins>
      <w:ins w:id="33" w:author="Edward Blaise Ziter" w:date="2014-05-09T10:36:00Z">
        <w:r w:rsidR="005E6A05">
          <w:t>(</w:t>
        </w:r>
      </w:ins>
      <w:r w:rsidRPr="00AC1BA0">
        <w:rPr>
          <w:i/>
        </w:rPr>
        <w:t>Wretched Dreams</w:t>
      </w:r>
      <w:r w:rsidRPr="00AC1BA0">
        <w:t xml:space="preserve"> </w:t>
      </w:r>
      <w:del w:id="34" w:author="Edward Blaise Ziter" w:date="2014-05-09T10:36:00Z">
        <w:r w:rsidRPr="00AC1BA0" w:rsidDel="005E6A05">
          <w:delText>(</w:delText>
        </w:r>
      </w:del>
      <w:r w:rsidRPr="00AC1BA0">
        <w:t xml:space="preserve">1994), which examines domestic abuse and </w:t>
      </w:r>
      <w:ins w:id="35" w:author="Office 2004 Test Drive User" w:date="2014-04-27T13:09:00Z">
        <w:r w:rsidRPr="00AC1BA0">
          <w:t xml:space="preserve">the </w:t>
        </w:r>
      </w:ins>
      <w:r w:rsidRPr="00AC1BA0">
        <w:t>rise of the Baath security apparatus as linked phenomen</w:t>
      </w:r>
      <w:del w:id="36" w:author="Office 2004 Test Drive User" w:date="2014-04-27T13:09:00Z">
        <w:r w:rsidRPr="00AC1BA0" w:rsidDel="00467996">
          <w:delText>on</w:delText>
        </w:r>
      </w:del>
      <w:ins w:id="37" w:author="Office 2004 Test Drive User" w:date="2014-04-27T13:09:00Z">
        <w:r w:rsidRPr="00AC1BA0" w:rsidDel="00467996">
          <w:t>a</w:t>
        </w:r>
      </w:ins>
      <w:r w:rsidRPr="00AC1BA0">
        <w:t xml:space="preserve"> in 1960s Damascus.</w:t>
      </w:r>
      <w:r>
        <w:rPr>
          <w:rFonts w:cs="Times New Roman"/>
        </w:rPr>
        <w:t xml:space="preserve"> In 1996 UNESCO selected </w:t>
      </w:r>
      <w:proofErr w:type="spellStart"/>
      <w:r>
        <w:rPr>
          <w:rFonts w:cs="Times New Roman"/>
        </w:rPr>
        <w:t>Wannus</w:t>
      </w:r>
      <w:proofErr w:type="spellEnd"/>
      <w:r>
        <w:rPr>
          <w:rFonts w:cs="Times New Roman"/>
        </w:rPr>
        <w:t xml:space="preserve"> to deliver the World Theatre Day address.</w:t>
      </w:r>
    </w:p>
    <w:p w14:paraId="4AC5DAB9" w14:textId="77777777" w:rsidR="00D30690" w:rsidRDefault="00D30690" w:rsidP="00467996">
      <w:pPr>
        <w:numPr>
          <w:ins w:id="38" w:author="Office 2004 Test Drive User" w:date="2014-04-27T13:15:00Z"/>
        </w:numPr>
        <w:rPr>
          <w:ins w:id="39" w:author="Office 2004 Test Drive User" w:date="2014-04-27T13:15:00Z"/>
          <w:rFonts w:cs="Times New Roman"/>
        </w:rPr>
      </w:pPr>
    </w:p>
    <w:p w14:paraId="2364BE61" w14:textId="77777777" w:rsidR="00D30690" w:rsidRDefault="00D30690" w:rsidP="00467996">
      <w:pPr>
        <w:numPr>
          <w:ins w:id="40" w:author="Office 2004 Test Drive User" w:date="2014-04-27T13:15:00Z"/>
        </w:numPr>
        <w:rPr>
          <w:ins w:id="41" w:author="Edward Blaise Ziter" w:date="2014-05-09T10:18:00Z"/>
          <w:rFonts w:cs="Times New Roman"/>
        </w:rPr>
      </w:pPr>
      <w:ins w:id="42" w:author="Office 2004 Test Drive User" w:date="2014-04-27T13:15:00Z">
        <w:r>
          <w:rPr>
            <w:rFonts w:cs="Times New Roman"/>
          </w:rPr>
          <w:t>List of Works</w:t>
        </w:r>
      </w:ins>
      <w:r>
        <w:rPr>
          <w:rStyle w:val="CommentReference"/>
          <w:rFonts w:cs="Arial"/>
          <w:vanish/>
        </w:rPr>
        <w:commentReference w:id="43"/>
      </w:r>
    </w:p>
    <w:p w14:paraId="6AE85A8A" w14:textId="77777777" w:rsidR="00B25417" w:rsidRDefault="00B25417" w:rsidP="00467996">
      <w:pPr>
        <w:numPr>
          <w:ins w:id="44" w:author="Office 2004 Test Drive User" w:date="2014-04-27T13:15:00Z"/>
        </w:numPr>
        <w:rPr>
          <w:ins w:id="45" w:author="Edward Blaise Ziter" w:date="2014-05-09T10:30:00Z"/>
          <w:rFonts w:cs="Times New Roman"/>
        </w:rPr>
      </w:pPr>
      <w:proofErr w:type="spellStart"/>
      <w:proofErr w:type="gramStart"/>
      <w:ins w:id="46" w:author="Edward Blaise Ziter" w:date="2014-05-09T10:30:00Z">
        <w:r>
          <w:rPr>
            <w:rFonts w:cs="Times New Roman"/>
          </w:rPr>
          <w:t>haflat</w:t>
        </w:r>
        <w:proofErr w:type="spellEnd"/>
        <w:proofErr w:type="gramEnd"/>
        <w:r>
          <w:rPr>
            <w:rFonts w:cs="Times New Roman"/>
          </w:rPr>
          <w:t xml:space="preserve"> </w:t>
        </w:r>
        <w:proofErr w:type="spellStart"/>
        <w:r>
          <w:rPr>
            <w:rFonts w:cs="Times New Roman"/>
          </w:rPr>
          <w:t>samar</w:t>
        </w:r>
        <w:proofErr w:type="spellEnd"/>
        <w:r>
          <w:rPr>
            <w:rFonts w:cs="Times New Roman"/>
          </w:rPr>
          <w:t xml:space="preserve"> min </w:t>
        </w:r>
        <w:proofErr w:type="spellStart"/>
        <w:r>
          <w:rPr>
            <w:rFonts w:cs="Times New Roman"/>
          </w:rPr>
          <w:t>ajl</w:t>
        </w:r>
        <w:proofErr w:type="spellEnd"/>
        <w:r>
          <w:rPr>
            <w:rFonts w:cs="Times New Roman"/>
          </w:rPr>
          <w:t xml:space="preserve"> </w:t>
        </w:r>
        <w:proofErr w:type="spellStart"/>
        <w:r>
          <w:rPr>
            <w:rFonts w:cs="Times New Roman"/>
          </w:rPr>
          <w:t>khamsah</w:t>
        </w:r>
        <w:proofErr w:type="spellEnd"/>
        <w:r>
          <w:rPr>
            <w:rFonts w:cs="Times New Roman"/>
          </w:rPr>
          <w:t xml:space="preserve"> </w:t>
        </w:r>
        <w:proofErr w:type="spellStart"/>
        <w:r>
          <w:rPr>
            <w:rFonts w:cs="Times New Roman"/>
          </w:rPr>
          <w:t>haziran</w:t>
        </w:r>
        <w:proofErr w:type="spellEnd"/>
        <w:r>
          <w:rPr>
            <w:rFonts w:cs="Times New Roman"/>
          </w:rPr>
          <w:t xml:space="preserve"> (</w:t>
        </w:r>
        <w:proofErr w:type="spellStart"/>
        <w:r w:rsidRPr="00AC1BA0">
          <w:rPr>
            <w:rFonts w:cs="Times New Roman"/>
            <w:i/>
          </w:rPr>
          <w:t>Soriee</w:t>
        </w:r>
        <w:proofErr w:type="spellEnd"/>
        <w:r w:rsidRPr="00AC1BA0">
          <w:rPr>
            <w:rFonts w:cs="Times New Roman"/>
            <w:i/>
          </w:rPr>
          <w:t xml:space="preserve"> for the Fifth of June</w:t>
        </w:r>
        <w:r w:rsidRPr="00AC1BA0">
          <w:rPr>
            <w:rFonts w:cs="Times New Roman"/>
          </w:rPr>
          <w:t xml:space="preserve"> 1968)</w:t>
        </w:r>
      </w:ins>
    </w:p>
    <w:p w14:paraId="6EE64F06" w14:textId="77777777" w:rsidR="005A253B" w:rsidRDefault="005A253B" w:rsidP="00467996">
      <w:pPr>
        <w:numPr>
          <w:ins w:id="47" w:author="Office 2004 Test Drive User" w:date="2014-04-27T13:15:00Z"/>
        </w:numPr>
        <w:rPr>
          <w:ins w:id="48" w:author="Edward Blaise Ziter" w:date="2014-05-09T10:33:00Z"/>
          <w:rFonts w:cs="Times New Roman"/>
        </w:rPr>
      </w:pPr>
      <w:proofErr w:type="spellStart"/>
      <w:proofErr w:type="gramStart"/>
      <w:ins w:id="49" w:author="Edward Blaise Ziter" w:date="2014-05-09T10:18:00Z">
        <w:r>
          <w:rPr>
            <w:rFonts w:cs="Times New Roman"/>
          </w:rPr>
          <w:t>mughamarat</w:t>
        </w:r>
        <w:proofErr w:type="spellEnd"/>
        <w:proofErr w:type="gramEnd"/>
        <w:r>
          <w:rPr>
            <w:rFonts w:cs="Times New Roman"/>
          </w:rPr>
          <w:t xml:space="preserve"> </w:t>
        </w:r>
        <w:proofErr w:type="spellStart"/>
        <w:r>
          <w:rPr>
            <w:rFonts w:cs="Times New Roman"/>
          </w:rPr>
          <w:t>ras</w:t>
        </w:r>
        <w:proofErr w:type="spellEnd"/>
        <w:r>
          <w:rPr>
            <w:rFonts w:cs="Times New Roman"/>
          </w:rPr>
          <w:t xml:space="preserve"> al-</w:t>
        </w:r>
        <w:proofErr w:type="spellStart"/>
        <w:r>
          <w:rPr>
            <w:rFonts w:cs="Times New Roman"/>
          </w:rPr>
          <w:t>mamluk</w:t>
        </w:r>
        <w:proofErr w:type="spellEnd"/>
        <w:r>
          <w:rPr>
            <w:rFonts w:cs="Times New Roman"/>
          </w:rPr>
          <w:t xml:space="preserve"> </w:t>
        </w:r>
        <w:proofErr w:type="spellStart"/>
        <w:r>
          <w:rPr>
            <w:rFonts w:cs="Times New Roman"/>
          </w:rPr>
          <w:t>jabir</w:t>
        </w:r>
        <w:proofErr w:type="spellEnd"/>
        <w:r>
          <w:rPr>
            <w:rFonts w:cs="Times New Roman"/>
          </w:rPr>
          <w:t xml:space="preserve"> (</w:t>
        </w:r>
        <w:commentRangeStart w:id="50"/>
        <w:r w:rsidRPr="00AC1BA0">
          <w:rPr>
            <w:rFonts w:cs="Times New Roman"/>
            <w:i/>
          </w:rPr>
          <w:t xml:space="preserve">The Adventure of the Head of Jabir the </w:t>
        </w:r>
        <w:proofErr w:type="spellStart"/>
        <w:r w:rsidRPr="00AC1BA0">
          <w:rPr>
            <w:rFonts w:cs="Times New Roman"/>
            <w:i/>
          </w:rPr>
          <w:t>Mamluk</w:t>
        </w:r>
        <w:proofErr w:type="spellEnd"/>
        <w:r w:rsidRPr="00AC1BA0">
          <w:rPr>
            <w:rFonts w:cs="Times New Roman"/>
          </w:rPr>
          <w:t xml:space="preserve"> 1970)</w:t>
        </w:r>
        <w:commentRangeEnd w:id="50"/>
        <w:r>
          <w:rPr>
            <w:rStyle w:val="CommentReference"/>
            <w:rFonts w:cs="Arial"/>
            <w:vanish/>
          </w:rPr>
          <w:commentReference w:id="50"/>
        </w:r>
      </w:ins>
    </w:p>
    <w:p w14:paraId="147292CB" w14:textId="77777777" w:rsidR="005E6A05" w:rsidRDefault="005E6A05" w:rsidP="00467996">
      <w:pPr>
        <w:numPr>
          <w:ins w:id="51" w:author="Office 2004 Test Drive User" w:date="2014-04-27T13:15:00Z"/>
        </w:numPr>
        <w:rPr>
          <w:ins w:id="52" w:author="Edward Blaise Ziter" w:date="2014-05-09T10:31:00Z"/>
          <w:rFonts w:cs="Times New Roman"/>
        </w:rPr>
      </w:pPr>
      <w:proofErr w:type="gramStart"/>
      <w:ins w:id="53" w:author="Edward Blaise Ziter" w:date="2014-05-09T10:33:00Z">
        <w:r>
          <w:rPr>
            <w:rFonts w:cs="Times New Roman"/>
          </w:rPr>
          <w:t>al</w:t>
        </w:r>
        <w:proofErr w:type="gramEnd"/>
        <w:r>
          <w:rPr>
            <w:rFonts w:cs="Times New Roman"/>
          </w:rPr>
          <w:t>-</w:t>
        </w:r>
        <w:proofErr w:type="spellStart"/>
        <w:r>
          <w:rPr>
            <w:rFonts w:cs="Times New Roman"/>
          </w:rPr>
          <w:t>malik</w:t>
        </w:r>
        <w:proofErr w:type="spellEnd"/>
        <w:r>
          <w:rPr>
            <w:rFonts w:cs="Times New Roman"/>
          </w:rPr>
          <w:t xml:space="preserve"> </w:t>
        </w:r>
        <w:proofErr w:type="spellStart"/>
        <w:r>
          <w:rPr>
            <w:rFonts w:cs="Times New Roman"/>
          </w:rPr>
          <w:t>huwa</w:t>
        </w:r>
        <w:proofErr w:type="spellEnd"/>
        <w:r>
          <w:rPr>
            <w:rFonts w:cs="Times New Roman"/>
          </w:rPr>
          <w:t xml:space="preserve"> al-</w:t>
        </w:r>
        <w:proofErr w:type="spellStart"/>
        <w:r>
          <w:rPr>
            <w:rFonts w:cs="Times New Roman"/>
          </w:rPr>
          <w:t>malik</w:t>
        </w:r>
        <w:proofErr w:type="spellEnd"/>
        <w:r>
          <w:rPr>
            <w:rFonts w:cs="Times New Roman"/>
          </w:rPr>
          <w:t xml:space="preserve"> (</w:t>
        </w:r>
        <w:r w:rsidRPr="005E6A05">
          <w:rPr>
            <w:rFonts w:cs="Times New Roman"/>
            <w:i/>
            <w:rPrChange w:id="54" w:author="Edward Blaise Ziter" w:date="2014-05-09T10:34:00Z">
              <w:rPr>
                <w:rFonts w:cs="Times New Roman"/>
              </w:rPr>
            </w:rPrChange>
          </w:rPr>
          <w:t xml:space="preserve">The King is </w:t>
        </w:r>
      </w:ins>
      <w:ins w:id="55" w:author="Edward Blaise Ziter" w:date="2014-05-09T10:34:00Z">
        <w:r w:rsidRPr="005E6A05">
          <w:rPr>
            <w:rFonts w:cs="Times New Roman"/>
            <w:i/>
            <w:rPrChange w:id="56" w:author="Edward Blaise Ziter" w:date="2014-05-09T10:34:00Z">
              <w:rPr>
                <w:rFonts w:cs="Times New Roman"/>
              </w:rPr>
            </w:rPrChange>
          </w:rPr>
          <w:t xml:space="preserve">the </w:t>
        </w:r>
      </w:ins>
      <w:ins w:id="57" w:author="Edward Blaise Ziter" w:date="2014-05-09T10:33:00Z">
        <w:r w:rsidRPr="005E6A05">
          <w:rPr>
            <w:rFonts w:cs="Times New Roman"/>
            <w:i/>
            <w:rPrChange w:id="58" w:author="Edward Blaise Ziter" w:date="2014-05-09T10:34:00Z">
              <w:rPr>
                <w:rFonts w:cs="Times New Roman"/>
              </w:rPr>
            </w:rPrChange>
          </w:rPr>
          <w:t>King</w:t>
        </w:r>
        <w:r>
          <w:rPr>
            <w:rFonts w:cs="Times New Roman"/>
          </w:rPr>
          <w:t xml:space="preserve">, </w:t>
        </w:r>
      </w:ins>
      <w:ins w:id="59" w:author="Edward Blaise Ziter" w:date="2014-05-09T10:34:00Z">
        <w:r>
          <w:rPr>
            <w:rFonts w:cs="Times New Roman"/>
          </w:rPr>
          <w:t>1977)</w:t>
        </w:r>
      </w:ins>
    </w:p>
    <w:p w14:paraId="0A7621BC" w14:textId="77777777" w:rsidR="00B25417" w:rsidRDefault="00B25417" w:rsidP="00467996">
      <w:pPr>
        <w:numPr>
          <w:ins w:id="60" w:author="Office 2004 Test Drive User" w:date="2014-04-27T13:15:00Z"/>
        </w:numPr>
        <w:rPr>
          <w:ins w:id="61" w:author="Edward Blaise Ziter" w:date="2014-05-09T10:31:00Z"/>
          <w:rFonts w:cs="Times New Roman"/>
        </w:rPr>
      </w:pPr>
      <w:proofErr w:type="gramStart"/>
      <w:ins w:id="62" w:author="Edward Blaise Ziter" w:date="2014-05-09T10:31:00Z">
        <w:r>
          <w:rPr>
            <w:rFonts w:cs="Times New Roman"/>
          </w:rPr>
          <w:t>al</w:t>
        </w:r>
        <w:proofErr w:type="gramEnd"/>
        <w:r>
          <w:rPr>
            <w:rFonts w:cs="Times New Roman"/>
          </w:rPr>
          <w:t>-</w:t>
        </w:r>
        <w:proofErr w:type="spellStart"/>
        <w:r>
          <w:rPr>
            <w:rFonts w:cs="Times New Roman"/>
          </w:rPr>
          <w:t>ightisab</w:t>
        </w:r>
        <w:proofErr w:type="spellEnd"/>
        <w:r>
          <w:rPr>
            <w:rFonts w:cs="Times New Roman"/>
          </w:rPr>
          <w:t xml:space="preserve"> (</w:t>
        </w:r>
        <w:r w:rsidRPr="00AC1BA0">
          <w:rPr>
            <w:rFonts w:cs="Times New Roman"/>
            <w:i/>
          </w:rPr>
          <w:t>The Rape</w:t>
        </w:r>
        <w:r w:rsidRPr="00AC1BA0">
          <w:rPr>
            <w:rFonts w:cs="Times New Roman"/>
          </w:rPr>
          <w:t xml:space="preserve"> </w:t>
        </w:r>
        <w:r>
          <w:rPr>
            <w:rFonts w:cs="Times New Roman"/>
          </w:rPr>
          <w:t>1989)</w:t>
        </w:r>
      </w:ins>
    </w:p>
    <w:p w14:paraId="70F8CE4F" w14:textId="77777777" w:rsidR="00B25417" w:rsidRDefault="00B25417" w:rsidP="00467996">
      <w:pPr>
        <w:numPr>
          <w:ins w:id="63" w:author="Office 2004 Test Drive User" w:date="2014-04-27T13:15:00Z"/>
        </w:numPr>
        <w:rPr>
          <w:ins w:id="64" w:author="Edward Blaise Ziter" w:date="2014-05-09T10:31:00Z"/>
        </w:rPr>
      </w:pPr>
      <w:proofErr w:type="spellStart"/>
      <w:proofErr w:type="gramStart"/>
      <w:ins w:id="65" w:author="Edward Blaise Ziter" w:date="2014-05-09T10:31:00Z">
        <w:r>
          <w:rPr>
            <w:rFonts w:cs="Times New Roman"/>
          </w:rPr>
          <w:t>munamnaamat</w:t>
        </w:r>
        <w:proofErr w:type="spellEnd"/>
        <w:proofErr w:type="gramEnd"/>
        <w:r>
          <w:rPr>
            <w:rFonts w:cs="Times New Roman"/>
          </w:rPr>
          <w:t xml:space="preserve"> </w:t>
        </w:r>
        <w:proofErr w:type="spellStart"/>
        <w:r>
          <w:rPr>
            <w:rFonts w:cs="Times New Roman"/>
          </w:rPr>
          <w:t>tarikhiyah</w:t>
        </w:r>
        <w:proofErr w:type="spellEnd"/>
        <w:r>
          <w:rPr>
            <w:rFonts w:cs="Times New Roman"/>
          </w:rPr>
          <w:t xml:space="preserve"> (</w:t>
        </w:r>
        <w:r w:rsidRPr="00AC1BA0">
          <w:rPr>
            <w:i/>
          </w:rPr>
          <w:t>Historical Miniatures</w:t>
        </w:r>
        <w:r w:rsidRPr="00AC1BA0">
          <w:t xml:space="preserve"> </w:t>
        </w:r>
        <w:r>
          <w:t>1993)</w:t>
        </w:r>
      </w:ins>
    </w:p>
    <w:p w14:paraId="140FA290" w14:textId="77777777" w:rsidR="00B25417" w:rsidRDefault="00B25417" w:rsidP="00467996">
      <w:pPr>
        <w:numPr>
          <w:ins w:id="66" w:author="Office 2004 Test Drive User" w:date="2014-04-27T13:15:00Z"/>
        </w:numPr>
        <w:rPr>
          <w:ins w:id="67" w:author="Edward Blaise Ziter" w:date="2014-05-09T10:18:00Z"/>
          <w:rFonts w:cs="Times New Roman"/>
        </w:rPr>
      </w:pPr>
      <w:proofErr w:type="spellStart"/>
      <w:proofErr w:type="gramStart"/>
      <w:ins w:id="68" w:author="Edward Blaise Ziter" w:date="2014-05-09T10:31:00Z">
        <w:r>
          <w:t>tuqus</w:t>
        </w:r>
        <w:proofErr w:type="spellEnd"/>
        <w:proofErr w:type="gramEnd"/>
        <w:r>
          <w:t xml:space="preserve"> al-</w:t>
        </w:r>
        <w:proofErr w:type="spellStart"/>
        <w:r>
          <w:t>isharat</w:t>
        </w:r>
        <w:proofErr w:type="spellEnd"/>
        <w:r>
          <w:t xml:space="preserve"> </w:t>
        </w:r>
        <w:proofErr w:type="spellStart"/>
        <w:r>
          <w:t>wa</w:t>
        </w:r>
        <w:proofErr w:type="spellEnd"/>
        <w:r>
          <w:t>-al-</w:t>
        </w:r>
        <w:proofErr w:type="spellStart"/>
        <w:r>
          <w:t>tahawwulat</w:t>
        </w:r>
        <w:proofErr w:type="spellEnd"/>
        <w:r>
          <w:t xml:space="preserve"> (</w:t>
        </w:r>
        <w:r w:rsidRPr="00AC1BA0">
          <w:rPr>
            <w:i/>
          </w:rPr>
          <w:t>Rituals of Signs and Transformation</w:t>
        </w:r>
        <w:r>
          <w:t>,</w:t>
        </w:r>
        <w:r w:rsidRPr="00AC1BA0">
          <w:t xml:space="preserve"> 1994),</w:t>
        </w:r>
      </w:ins>
    </w:p>
    <w:p w14:paraId="36DC3D83" w14:textId="77777777" w:rsidR="005A253B" w:rsidRDefault="005E6A05" w:rsidP="00467996">
      <w:pPr>
        <w:numPr>
          <w:ins w:id="69" w:author="Office 2004 Test Drive User" w:date="2014-04-27T13:15:00Z"/>
        </w:numPr>
        <w:rPr>
          <w:ins w:id="70" w:author="Edward Blaise Ziter" w:date="2014-05-09T10:18:00Z"/>
          <w:rFonts w:cs="Times New Roman"/>
        </w:rPr>
      </w:pPr>
      <w:proofErr w:type="spellStart"/>
      <w:proofErr w:type="gramStart"/>
      <w:ins w:id="71" w:author="Edward Blaise Ziter" w:date="2014-05-09T10:36:00Z">
        <w:r>
          <w:t>ahlam</w:t>
        </w:r>
        <w:proofErr w:type="spellEnd"/>
        <w:proofErr w:type="gramEnd"/>
        <w:r>
          <w:t xml:space="preserve"> </w:t>
        </w:r>
        <w:proofErr w:type="spellStart"/>
        <w:r>
          <w:t>shaqqiyah</w:t>
        </w:r>
        <w:proofErr w:type="spellEnd"/>
        <w:r>
          <w:t xml:space="preserve"> (</w:t>
        </w:r>
        <w:r w:rsidRPr="00AC1BA0">
          <w:rPr>
            <w:i/>
          </w:rPr>
          <w:t>Wretched Dreams</w:t>
        </w:r>
        <w:r w:rsidRPr="00AC1BA0">
          <w:t xml:space="preserve"> 1994)</w:t>
        </w:r>
      </w:ins>
    </w:p>
    <w:p w14:paraId="3A30A434" w14:textId="77777777" w:rsidR="005A253B" w:rsidRDefault="005A253B" w:rsidP="00467996">
      <w:pPr>
        <w:numPr>
          <w:ins w:id="72" w:author="Office 2004 Test Drive User" w:date="2014-04-27T13:15:00Z"/>
        </w:numPr>
        <w:rPr>
          <w:ins w:id="73" w:author="Office 2004 Test Drive User" w:date="2014-04-27T13:20:00Z"/>
          <w:rFonts w:cs="Times New Roman"/>
        </w:rPr>
      </w:pPr>
    </w:p>
    <w:p w14:paraId="77184205" w14:textId="77777777" w:rsidR="00D30690" w:rsidRDefault="00D30690" w:rsidP="00467996">
      <w:pPr>
        <w:numPr>
          <w:ins w:id="74" w:author="Office 2004 Test Drive User" w:date="2014-04-27T13:15:00Z"/>
        </w:numPr>
        <w:rPr>
          <w:ins w:id="75" w:author="Edward Blaise Ziter" w:date="2014-05-09T10:36:00Z"/>
          <w:rFonts w:cs="Times New Roman"/>
        </w:rPr>
      </w:pPr>
      <w:ins w:id="76" w:author="Office 2004 Test Drive User" w:date="2014-04-27T13:20:00Z">
        <w:r>
          <w:rPr>
            <w:rFonts w:cs="Times New Roman"/>
          </w:rPr>
          <w:t>References and Further Reading</w:t>
        </w:r>
      </w:ins>
      <w:r>
        <w:rPr>
          <w:rStyle w:val="CommentReference"/>
          <w:rFonts w:cs="Arial"/>
          <w:vanish/>
        </w:rPr>
        <w:commentReference w:id="77"/>
      </w:r>
    </w:p>
    <w:p w14:paraId="78A99F91" w14:textId="77777777" w:rsidR="005E6A05" w:rsidRDefault="00967661" w:rsidP="00467996">
      <w:pPr>
        <w:numPr>
          <w:ins w:id="78" w:author="Office 2004 Test Drive User" w:date="2014-04-27T13:15:00Z"/>
        </w:numPr>
        <w:rPr>
          <w:ins w:id="79" w:author="Edward Blaise Ziter" w:date="2014-05-09T10:50:00Z"/>
          <w:rFonts w:cs="Times New Roman"/>
        </w:rPr>
      </w:pPr>
      <w:ins w:id="80" w:author="Edward Blaise Ziter" w:date="2014-05-09T10:44:00Z">
        <w:r>
          <w:rPr>
            <w:rFonts w:cs="Times New Roman"/>
          </w:rPr>
          <w:t>Allen, Roger</w:t>
        </w:r>
      </w:ins>
      <w:ins w:id="81" w:author="Edward Blaise Ziter" w:date="2014-05-09T12:38:00Z">
        <w:r w:rsidR="000E7927">
          <w:rPr>
            <w:rFonts w:cs="Times New Roman"/>
          </w:rPr>
          <w:t>.</w:t>
        </w:r>
      </w:ins>
      <w:ins w:id="82" w:author="Edward Blaise Ziter" w:date="2014-05-09T10:44:00Z">
        <w:r>
          <w:rPr>
            <w:rFonts w:cs="Times New Roman"/>
          </w:rPr>
          <w:t xml:space="preserve"> “Arabic Drama in Theory and Practice: The Writings of </w:t>
        </w:r>
        <w:proofErr w:type="spellStart"/>
        <w:r>
          <w:rPr>
            <w:rFonts w:cs="Times New Roman"/>
          </w:rPr>
          <w:t>Sa</w:t>
        </w:r>
      </w:ins>
      <w:ins w:id="83" w:author="Edward Blaise Ziter" w:date="2014-05-09T10:45:00Z">
        <w:r>
          <w:rPr>
            <w:rFonts w:cs="Times New Roman"/>
          </w:rPr>
          <w:t>adallah</w:t>
        </w:r>
        <w:proofErr w:type="spellEnd"/>
        <w:r>
          <w:rPr>
            <w:rFonts w:cs="Times New Roman"/>
          </w:rPr>
          <w:t xml:space="preserve"> </w:t>
        </w:r>
        <w:proofErr w:type="spellStart"/>
        <w:r>
          <w:rPr>
            <w:rFonts w:cs="Times New Roman"/>
          </w:rPr>
          <w:t>Wannus</w:t>
        </w:r>
      </w:ins>
      <w:proofErr w:type="spellEnd"/>
      <w:ins w:id="84" w:author="Edward Blaise Ziter" w:date="2014-05-09T10:47:00Z">
        <w:r w:rsidR="00E6089F">
          <w:rPr>
            <w:rFonts w:cs="Times New Roman"/>
          </w:rPr>
          <w:t xml:space="preserve">” Journal of Arabic Literature </w:t>
        </w:r>
      </w:ins>
      <w:ins w:id="85" w:author="Edward Blaise Ziter" w:date="2014-05-09T10:50:00Z">
        <w:r w:rsidR="00E6089F">
          <w:rPr>
            <w:rFonts w:cs="Times New Roman"/>
          </w:rPr>
          <w:t>15(1984) 94-113.</w:t>
        </w:r>
      </w:ins>
    </w:p>
    <w:p w14:paraId="1E5B714B" w14:textId="77777777" w:rsidR="000E7927" w:rsidRDefault="000E7927" w:rsidP="00467996">
      <w:pPr>
        <w:numPr>
          <w:ins w:id="86" w:author="Office 2004 Test Drive User" w:date="2014-04-27T13:15:00Z"/>
        </w:numPr>
        <w:rPr>
          <w:ins w:id="87" w:author="Office 2004 Test Drive User" w:date="2014-04-27T13:21:00Z"/>
          <w:rFonts w:cs="Times New Roman"/>
        </w:rPr>
      </w:pPr>
      <w:proofErr w:type="spellStart"/>
      <w:ins w:id="88" w:author="Edward Blaise Ziter" w:date="2014-05-09T12:38:00Z">
        <w:r>
          <w:rPr>
            <w:rFonts w:cs="Times New Roman"/>
          </w:rPr>
          <w:t>Alqam</w:t>
        </w:r>
        <w:proofErr w:type="spellEnd"/>
        <w:r>
          <w:rPr>
            <w:rFonts w:cs="Times New Roman"/>
          </w:rPr>
          <w:t xml:space="preserve">, </w:t>
        </w:r>
        <w:proofErr w:type="spellStart"/>
        <w:r>
          <w:rPr>
            <w:rFonts w:cs="Times New Roman"/>
          </w:rPr>
          <w:t>Sabhah</w:t>
        </w:r>
        <w:proofErr w:type="spellEnd"/>
        <w:r>
          <w:rPr>
            <w:rFonts w:cs="Times New Roman"/>
          </w:rPr>
          <w:t xml:space="preserve"> Ahmad. </w:t>
        </w:r>
        <w:proofErr w:type="gramStart"/>
        <w:r>
          <w:rPr>
            <w:rFonts w:cs="Times New Roman"/>
          </w:rPr>
          <w:t>Al-</w:t>
        </w:r>
        <w:proofErr w:type="spellStart"/>
        <w:r>
          <w:rPr>
            <w:rFonts w:cs="Times New Roman"/>
          </w:rPr>
          <w:t>masrah</w:t>
        </w:r>
        <w:proofErr w:type="spellEnd"/>
        <w:r>
          <w:rPr>
            <w:rFonts w:cs="Times New Roman"/>
          </w:rPr>
          <w:t xml:space="preserve"> al-</w:t>
        </w:r>
        <w:proofErr w:type="spellStart"/>
        <w:r>
          <w:rPr>
            <w:rFonts w:cs="Times New Roman"/>
          </w:rPr>
          <w:t>siyasi</w:t>
        </w:r>
      </w:ins>
      <w:proofErr w:type="spellEnd"/>
      <w:ins w:id="89" w:author="Edward Blaise Ziter" w:date="2014-05-09T12:39:00Z">
        <w:r>
          <w:rPr>
            <w:rFonts w:cs="Times New Roman"/>
          </w:rPr>
          <w:t xml:space="preserve"> ‘</w:t>
        </w:r>
        <w:proofErr w:type="spellStart"/>
        <w:r>
          <w:rPr>
            <w:rFonts w:cs="Times New Roman"/>
          </w:rPr>
          <w:t>inda</w:t>
        </w:r>
        <w:proofErr w:type="spellEnd"/>
        <w:r>
          <w:rPr>
            <w:rFonts w:cs="Times New Roman"/>
          </w:rPr>
          <w:t xml:space="preserve"> </w:t>
        </w:r>
        <w:proofErr w:type="spellStart"/>
        <w:r>
          <w:rPr>
            <w:rFonts w:cs="Times New Roman"/>
          </w:rPr>
          <w:t>Saadallah</w:t>
        </w:r>
        <w:proofErr w:type="spellEnd"/>
        <w:r>
          <w:rPr>
            <w:rFonts w:cs="Times New Roman"/>
          </w:rPr>
          <w:t xml:space="preserve"> </w:t>
        </w:r>
        <w:proofErr w:type="spellStart"/>
        <w:r>
          <w:rPr>
            <w:rFonts w:cs="Times New Roman"/>
          </w:rPr>
          <w:t>Wannus</w:t>
        </w:r>
        <w:proofErr w:type="spellEnd"/>
        <w:r>
          <w:rPr>
            <w:rFonts w:cs="Times New Roman"/>
          </w:rPr>
          <w:t>.</w:t>
        </w:r>
        <w:proofErr w:type="gramEnd"/>
        <w:r>
          <w:rPr>
            <w:rFonts w:cs="Times New Roman"/>
          </w:rPr>
          <w:t xml:space="preserve"> Amman: </w:t>
        </w:r>
      </w:ins>
      <w:ins w:id="90" w:author="Edward Blaise Ziter" w:date="2014-05-09T12:41:00Z">
        <w:r>
          <w:rPr>
            <w:rFonts w:cs="Times New Roman"/>
          </w:rPr>
          <w:t xml:space="preserve">S.A. </w:t>
        </w:r>
        <w:proofErr w:type="spellStart"/>
        <w:r>
          <w:rPr>
            <w:rFonts w:cs="Times New Roman"/>
          </w:rPr>
          <w:t>Alqam</w:t>
        </w:r>
        <w:proofErr w:type="spellEnd"/>
        <w:r w:rsidR="001D5ABB">
          <w:rPr>
            <w:rFonts w:cs="Times New Roman"/>
          </w:rPr>
          <w:t>, 2000.</w:t>
        </w:r>
      </w:ins>
    </w:p>
    <w:p w14:paraId="35160836" w14:textId="77777777" w:rsidR="00D30690" w:rsidRDefault="00D30690" w:rsidP="00467996">
      <w:pPr>
        <w:numPr>
          <w:ins w:id="91" w:author="Office 2004 Test Drive User" w:date="2014-04-27T13:15:00Z"/>
        </w:numPr>
        <w:rPr>
          <w:ins w:id="92" w:author="Office 2004 Test Drive User" w:date="2014-04-27T13:21:00Z"/>
          <w:rFonts w:cs="Times New Roman"/>
        </w:rPr>
      </w:pPr>
    </w:p>
    <w:p w14:paraId="2945E1C6" w14:textId="77777777" w:rsidR="00D30690" w:rsidRDefault="00D30690" w:rsidP="00467996">
      <w:pPr>
        <w:numPr>
          <w:ins w:id="93" w:author="Office 2004 Test Drive User" w:date="2014-04-27T13:15:00Z"/>
        </w:numPr>
        <w:rPr>
          <w:ins w:id="94" w:author="Office 2004 Test Drive User" w:date="2014-04-27T13:23:00Z"/>
          <w:rFonts w:cs="Times New Roman"/>
        </w:rPr>
      </w:pPr>
      <w:proofErr w:type="spellStart"/>
      <w:proofErr w:type="gramStart"/>
      <w:ins w:id="95" w:author="Office 2004 Test Drive User" w:date="2014-04-27T13:21:00Z">
        <w:r>
          <w:rPr>
            <w:rFonts w:cs="Times New Roman"/>
          </w:rPr>
          <w:t>paratextual</w:t>
        </w:r>
        <w:proofErr w:type="spellEnd"/>
        <w:proofErr w:type="gramEnd"/>
        <w:r>
          <w:rPr>
            <w:rFonts w:cs="Times New Roman"/>
          </w:rPr>
          <w:t xml:space="preserve"> material</w:t>
        </w:r>
      </w:ins>
      <w:r>
        <w:rPr>
          <w:rStyle w:val="CommentReference"/>
          <w:rFonts w:cs="Arial"/>
          <w:vanish/>
        </w:rPr>
        <w:commentReference w:id="96"/>
      </w:r>
    </w:p>
    <w:p w14:paraId="78F340D1" w14:textId="77777777" w:rsidR="00D30690" w:rsidRDefault="001D5ABB" w:rsidP="00467996">
      <w:pPr>
        <w:numPr>
          <w:ins w:id="97" w:author="Office 2004 Test Drive User" w:date="2014-04-27T13:15:00Z"/>
        </w:numPr>
        <w:rPr>
          <w:ins w:id="98" w:author="Edward Blaise Ziter" w:date="2014-05-09T12:43:00Z"/>
          <w:rFonts w:cs="Times New Roman"/>
        </w:rPr>
      </w:pPr>
      <w:ins w:id="99" w:author="Edward Blaise Ziter" w:date="2014-05-09T12:43:00Z">
        <w:r>
          <w:rPr>
            <w:rFonts w:eastAsia="Times New Roman" w:cs="Times New Roman"/>
            <w:noProof/>
          </w:rPr>
          <w:drawing>
            <wp:inline distT="0" distB="0" distL="0" distR="0" wp14:anchorId="081CA5D2" wp14:editId="4E121978">
              <wp:extent cx="2794000" cy="3886200"/>
              <wp:effectExtent l="0" t="0" r="0" b="0"/>
              <wp:docPr id="1" name="Picture 1" descr="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ription de cette image, également commentée ci-aprè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00" cy="3886200"/>
                      </a:xfrm>
                      <a:prstGeom prst="rect">
                        <a:avLst/>
                      </a:prstGeom>
                      <a:noFill/>
                      <a:ln>
                        <a:noFill/>
                      </a:ln>
                    </pic:spPr>
                  </pic:pic>
                </a:graphicData>
              </a:graphic>
            </wp:inline>
          </w:drawing>
        </w:r>
        <w:bookmarkStart w:id="100" w:name="_GoBack"/>
        <w:bookmarkEnd w:id="100"/>
      </w:ins>
    </w:p>
    <w:p w14:paraId="270A949A" w14:textId="77777777" w:rsidR="001D5ABB" w:rsidRDefault="001D5ABB" w:rsidP="00467996">
      <w:pPr>
        <w:numPr>
          <w:ins w:id="101" w:author="Office 2004 Test Drive User" w:date="2014-04-27T13:15:00Z"/>
        </w:numPr>
        <w:rPr>
          <w:ins w:id="102" w:author="Edward Blaise Ziter" w:date="2014-05-09T12:43:00Z"/>
          <w:rFonts w:cs="Times New Roman"/>
        </w:rPr>
      </w:pPr>
      <w:ins w:id="103" w:author="Edward Blaise Ziter" w:date="2014-05-09T12:44:00Z">
        <w:r>
          <w:rPr>
            <w:rFonts w:cs="Times New Roman"/>
          </w:rPr>
          <w:t>Wikipedia, French</w:t>
        </w:r>
      </w:ins>
    </w:p>
    <w:p w14:paraId="5BF3A964" w14:textId="77777777" w:rsidR="001D5ABB" w:rsidRDefault="001D5ABB" w:rsidP="00467996">
      <w:pPr>
        <w:numPr>
          <w:ins w:id="104" w:author="Office 2004 Test Drive User" w:date="2014-04-27T13:15:00Z"/>
        </w:numPr>
        <w:rPr>
          <w:ins w:id="105" w:author="Office 2004 Test Drive User" w:date="2014-04-27T13:23:00Z"/>
          <w:rFonts w:cs="Times New Roman"/>
        </w:rPr>
      </w:pPr>
    </w:p>
    <w:p w14:paraId="2DB64C2D" w14:textId="77777777" w:rsidR="00D30690" w:rsidRDefault="00D30690">
      <w:pPr>
        <w:numPr>
          <w:ins w:id="106" w:author="Office 2004 Test Drive User" w:date="2014-04-27T13:23:00Z"/>
        </w:numPr>
        <w:rPr>
          <w:ins w:id="107" w:author="Edward Blaise Ziter" w:date="2014-05-09T12:44:00Z"/>
          <w:rFonts w:cs="Times New Roman"/>
        </w:rPr>
        <w:pPrChange w:id="108" w:author="Office 2004 Test Drive User" w:date="2014-04-27T13:15:00Z">
          <w:pPr>
            <w:ind w:firstLine="360"/>
          </w:pPr>
        </w:pPrChange>
      </w:pPr>
      <w:ins w:id="109" w:author="Office 2004 Test Drive User" w:date="2014-04-27T13:23:00Z">
        <w:r>
          <w:rPr>
            <w:rFonts w:cs="Times New Roman"/>
          </w:rPr>
          <w:t>Name of Contributor</w:t>
        </w:r>
      </w:ins>
    </w:p>
    <w:p w14:paraId="459534F0" w14:textId="77777777" w:rsidR="001D5ABB" w:rsidRDefault="001D5ABB">
      <w:pPr>
        <w:numPr>
          <w:ins w:id="110" w:author="Office 2004 Test Drive User" w:date="2014-04-27T13:23:00Z"/>
        </w:numPr>
        <w:rPr>
          <w:rFonts w:cs="Times New Roman"/>
        </w:rPr>
        <w:pPrChange w:id="111" w:author="Office 2004 Test Drive User" w:date="2014-04-27T13:15:00Z">
          <w:pPr>
            <w:ind w:firstLine="360"/>
          </w:pPr>
        </w:pPrChange>
      </w:pPr>
      <w:ins w:id="112" w:author="Edward Blaise Ziter" w:date="2014-05-09T12:44:00Z">
        <w:r>
          <w:rPr>
            <w:rFonts w:cs="Times New Roman"/>
          </w:rPr>
          <w:t>Edward Ziter</w:t>
        </w:r>
      </w:ins>
    </w:p>
    <w:sectPr w:rsidR="001D5ABB" w:rsidSect="00A77B4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ffice 2004 Test Drive User" w:date="2014-04-27T13:10:00Z" w:initials="OU">
    <w:p w14:paraId="2767E291" w14:textId="77777777" w:rsidR="000E7927" w:rsidRDefault="000E7927">
      <w:pPr>
        <w:pStyle w:val="CommentText"/>
      </w:pPr>
      <w:r>
        <w:rPr>
          <w:rStyle w:val="CommentReference"/>
          <w:rFonts w:cs="Arial"/>
        </w:rPr>
        <w:annotationRef/>
      </w:r>
      <w:proofErr w:type="gramStart"/>
      <w:r>
        <w:t>reverse</w:t>
      </w:r>
      <w:proofErr w:type="gramEnd"/>
      <w:r>
        <w:t xml:space="preserve"> name: last, first</w:t>
      </w:r>
    </w:p>
  </w:comment>
  <w:comment w:id="9" w:author="Office 2004 Test Drive User" w:date="2014-04-27T13:14:00Z" w:initials="OU">
    <w:p w14:paraId="576BA393" w14:textId="77777777" w:rsidR="000E7927" w:rsidRDefault="000E7927">
      <w:pPr>
        <w:pStyle w:val="CommentText"/>
      </w:pPr>
      <w:r>
        <w:rPr>
          <w:rStyle w:val="CommentReference"/>
          <w:rFonts w:cs="Arial"/>
        </w:rPr>
        <w:annotationRef/>
      </w:r>
      <w:r>
        <w:t>This title and all others: first in original language, then (in parentheses) in English</w:t>
      </w:r>
    </w:p>
  </w:comment>
  <w:comment w:id="12" w:author="Office 2004 Test Drive User" w:date="2014-04-27T13:13:00Z" w:initials="OU">
    <w:p w14:paraId="576F2281" w14:textId="77777777" w:rsidR="000E7927" w:rsidRDefault="000E7927">
      <w:pPr>
        <w:pStyle w:val="CommentText"/>
      </w:pPr>
      <w:r>
        <w:rPr>
          <w:rStyle w:val="CommentReference"/>
          <w:rFonts w:cs="Arial"/>
        </w:rPr>
        <w:annotationRef/>
      </w:r>
      <w:r>
        <w:t>Excellent opening paragraph which establishes the playwright’s relationship to modernism, his respected stature, and gives an overview of his career.</w:t>
      </w:r>
    </w:p>
  </w:comment>
  <w:comment w:id="43" w:author="Office 2004 Test Drive User" w:date="2014-04-27T13:20:00Z" w:initials="OU">
    <w:p w14:paraId="5D8BA27A" w14:textId="77777777" w:rsidR="000E7927" w:rsidRDefault="000E7927">
      <w:pPr>
        <w:pStyle w:val="CommentText"/>
      </w:pPr>
      <w:r>
        <w:rPr>
          <w:rStyle w:val="CommentReference"/>
          <w:rFonts w:cs="Arial"/>
        </w:rPr>
        <w:annotationRef/>
      </w:r>
      <w:r>
        <w:t xml:space="preserve">Provide </w:t>
      </w:r>
      <w:proofErr w:type="gramStart"/>
      <w:r>
        <w:t>a  brief</w:t>
      </w:r>
      <w:proofErr w:type="gramEnd"/>
      <w:r>
        <w:t xml:space="preserve">, very selective list of important published works. Include original language publications, and English translations. </w:t>
      </w:r>
    </w:p>
  </w:comment>
  <w:comment w:id="50" w:author="Office 2004 Test Drive User" w:date="2014-05-09T10:18:00Z" w:initials="OU">
    <w:p w14:paraId="50E50693" w14:textId="77777777" w:rsidR="000E7927" w:rsidRDefault="000E7927" w:rsidP="005A253B">
      <w:pPr>
        <w:pStyle w:val="CommentText"/>
      </w:pPr>
      <w:r>
        <w:rPr>
          <w:rStyle w:val="CommentReference"/>
          <w:rFonts w:cs="Arial"/>
        </w:rPr>
        <w:annotationRef/>
      </w:r>
      <w:r>
        <w:t>This title and all others: first in original language, then (in parentheses) in English</w:t>
      </w:r>
    </w:p>
  </w:comment>
  <w:comment w:id="77" w:author="Office 2004 Test Drive User" w:date="2014-04-27T13:21:00Z" w:initials="OU">
    <w:p w14:paraId="7D3A1096" w14:textId="77777777" w:rsidR="000E7927" w:rsidRDefault="000E7927">
      <w:pPr>
        <w:pStyle w:val="CommentText"/>
      </w:pPr>
      <w:r>
        <w:rPr>
          <w:rStyle w:val="CommentReference"/>
          <w:rFonts w:cs="Arial"/>
        </w:rPr>
        <w:annotationRef/>
      </w:r>
      <w:r>
        <w:t>No more than 5 suggestions for further reading</w:t>
      </w:r>
    </w:p>
  </w:comment>
  <w:comment w:id="96" w:author="Office 2004 Test Drive User" w:date="2014-04-27T13:23:00Z" w:initials="OU">
    <w:p w14:paraId="379B4CDE" w14:textId="77777777" w:rsidR="000E7927" w:rsidRDefault="000E7927">
      <w:pPr>
        <w:pStyle w:val="CommentText"/>
      </w:pPr>
      <w:r>
        <w:rPr>
          <w:rStyle w:val="CommentReference"/>
          <w:rFonts w:cs="Arial"/>
        </w:rPr>
        <w:annotationRef/>
      </w:r>
      <w:proofErr w:type="gramStart"/>
      <w:r>
        <w:t>an</w:t>
      </w:r>
      <w:proofErr w:type="gramEnd"/>
      <w:r>
        <w:t xml:space="preserve"> image please: playwright, or scene from play. Give detailed information about the location from which the image has been taken, including copyright holder if known.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3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02FFB"/>
    <w:multiLevelType w:val="hybridMultilevel"/>
    <w:tmpl w:val="63402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2E8"/>
    <w:rsid w:val="000E7927"/>
    <w:rsid w:val="000F35EB"/>
    <w:rsid w:val="00153EDC"/>
    <w:rsid w:val="001D5ABB"/>
    <w:rsid w:val="00304338"/>
    <w:rsid w:val="003B1069"/>
    <w:rsid w:val="00467996"/>
    <w:rsid w:val="004C5E67"/>
    <w:rsid w:val="00584D5A"/>
    <w:rsid w:val="005A253B"/>
    <w:rsid w:val="005E6A05"/>
    <w:rsid w:val="008B22E8"/>
    <w:rsid w:val="00967661"/>
    <w:rsid w:val="00974CE3"/>
    <w:rsid w:val="009D25F0"/>
    <w:rsid w:val="00A77B41"/>
    <w:rsid w:val="00A86472"/>
    <w:rsid w:val="00AC1BA0"/>
    <w:rsid w:val="00B25417"/>
    <w:rsid w:val="00CC7FF2"/>
    <w:rsid w:val="00CF2445"/>
    <w:rsid w:val="00D30690"/>
    <w:rsid w:val="00D4434A"/>
    <w:rsid w:val="00E14EDF"/>
    <w:rsid w:val="00E6089F"/>
    <w:rsid w:val="00EF5B01"/>
    <w:rsid w:val="00F576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B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53EDC"/>
    <w:pPr>
      <w:ind w:left="720"/>
      <w:contextualSpacing/>
    </w:pPr>
  </w:style>
  <w:style w:type="paragraph" w:styleId="BalloonText">
    <w:name w:val="Balloon Text"/>
    <w:basedOn w:val="Normal"/>
    <w:link w:val="BalloonTextChar"/>
    <w:uiPriority w:val="99"/>
    <w:semiHidden/>
    <w:rsid w:val="00467996"/>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Times New Roman"/>
      <w:sz w:val="18"/>
    </w:rPr>
  </w:style>
  <w:style w:type="character" w:styleId="CommentReference">
    <w:name w:val="annotation reference"/>
    <w:basedOn w:val="DefaultParagraphFont"/>
    <w:uiPriority w:val="99"/>
    <w:semiHidden/>
    <w:rsid w:val="00467996"/>
    <w:rPr>
      <w:rFonts w:cs="Times New Roman"/>
      <w:sz w:val="18"/>
    </w:rPr>
  </w:style>
  <w:style w:type="paragraph" w:styleId="CommentText">
    <w:name w:val="annotation text"/>
    <w:basedOn w:val="Normal"/>
    <w:link w:val="CommentTextChar"/>
    <w:uiPriority w:val="99"/>
    <w:semiHidden/>
    <w:rsid w:val="00467996"/>
  </w:style>
  <w:style w:type="character" w:customStyle="1" w:styleId="CommentTextChar">
    <w:name w:val="Comment Text Char"/>
    <w:basedOn w:val="DefaultParagraphFont"/>
    <w:link w:val="CommentText"/>
    <w:uiPriority w:val="99"/>
    <w:semiHidden/>
    <w:rPr>
      <w:rFonts w:cs="Times New Roman"/>
      <w:sz w:val="24"/>
    </w:rPr>
  </w:style>
  <w:style w:type="paragraph" w:styleId="CommentSubject">
    <w:name w:val="annotation subject"/>
    <w:basedOn w:val="CommentText"/>
    <w:next w:val="CommentText"/>
    <w:link w:val="CommentSubjectChar"/>
    <w:uiPriority w:val="99"/>
    <w:semiHidden/>
    <w:rsid w:val="00467996"/>
  </w:style>
  <w:style w:type="character" w:customStyle="1" w:styleId="CommentSubjectChar">
    <w:name w:val="Comment Subject Char"/>
    <w:basedOn w:val="CommentTextChar"/>
    <w:link w:val="CommentSubject"/>
    <w:uiPriority w:val="99"/>
    <w:semiHidden/>
    <w:rPr>
      <w:rFonts w:cs="Times New Roman"/>
      <w:b/>
      <w:bC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53EDC"/>
    <w:pPr>
      <w:ind w:left="720"/>
      <w:contextualSpacing/>
    </w:pPr>
  </w:style>
  <w:style w:type="paragraph" w:styleId="BalloonText">
    <w:name w:val="Balloon Text"/>
    <w:basedOn w:val="Normal"/>
    <w:link w:val="BalloonTextChar"/>
    <w:uiPriority w:val="99"/>
    <w:semiHidden/>
    <w:rsid w:val="00467996"/>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Times New Roman"/>
      <w:sz w:val="18"/>
    </w:rPr>
  </w:style>
  <w:style w:type="character" w:styleId="CommentReference">
    <w:name w:val="annotation reference"/>
    <w:basedOn w:val="DefaultParagraphFont"/>
    <w:uiPriority w:val="99"/>
    <w:semiHidden/>
    <w:rsid w:val="00467996"/>
    <w:rPr>
      <w:rFonts w:cs="Times New Roman"/>
      <w:sz w:val="18"/>
    </w:rPr>
  </w:style>
  <w:style w:type="paragraph" w:styleId="CommentText">
    <w:name w:val="annotation text"/>
    <w:basedOn w:val="Normal"/>
    <w:link w:val="CommentTextChar"/>
    <w:uiPriority w:val="99"/>
    <w:semiHidden/>
    <w:rsid w:val="00467996"/>
  </w:style>
  <w:style w:type="character" w:customStyle="1" w:styleId="CommentTextChar">
    <w:name w:val="Comment Text Char"/>
    <w:basedOn w:val="DefaultParagraphFont"/>
    <w:link w:val="CommentText"/>
    <w:uiPriority w:val="99"/>
    <w:semiHidden/>
    <w:rPr>
      <w:rFonts w:cs="Times New Roman"/>
      <w:sz w:val="24"/>
    </w:rPr>
  </w:style>
  <w:style w:type="paragraph" w:styleId="CommentSubject">
    <w:name w:val="annotation subject"/>
    <w:basedOn w:val="CommentText"/>
    <w:next w:val="CommentText"/>
    <w:link w:val="CommentSubjectChar"/>
    <w:uiPriority w:val="99"/>
    <w:semiHidden/>
    <w:rsid w:val="00467996"/>
  </w:style>
  <w:style w:type="character" w:customStyle="1" w:styleId="CommentSubjectChar">
    <w:name w:val="Comment Subject Char"/>
    <w:basedOn w:val="CommentTextChar"/>
    <w:link w:val="CommentSubject"/>
    <w:uiPriority w:val="99"/>
    <w:semiHidden/>
    <w:rPr>
      <w:rFonts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661</Words>
  <Characters>3771</Characters>
  <Application>Microsoft Macintosh Word</Application>
  <DocSecurity>0</DocSecurity>
  <Lines>31</Lines>
  <Paragraphs>8</Paragraphs>
  <ScaleCrop>false</ScaleCrop>
  <Company>Microsoft</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Sa`dalla Wannus (1941-1997), Syria’s best known and most respected contemporary playwright, was born in Tartous province</dc:title>
  <dc:subject/>
  <dc:creator>Ted Ziter</dc:creator>
  <cp:keywords/>
  <cp:lastModifiedBy>Edward Blaise Ziter</cp:lastModifiedBy>
  <cp:revision>2</cp:revision>
  <dcterms:created xsi:type="dcterms:W3CDTF">2014-05-09T16:46:00Z</dcterms:created>
  <dcterms:modified xsi:type="dcterms:W3CDTF">2014-05-09T16:46:00Z</dcterms:modified>
</cp:coreProperties>
</file>